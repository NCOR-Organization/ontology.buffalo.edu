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31" w:rsidRPr="004B373E" w:rsidRDefault="00B22EF9" w:rsidP="000808BD">
      <w:pPr>
        <w:spacing w:line="480" w:lineRule="auto"/>
        <w:jc w:val="center"/>
        <w:rPr>
          <w:rFonts w:cs="Times New Roman"/>
          <w:b/>
          <w:sz w:val="26"/>
        </w:rPr>
      </w:pPr>
      <w:r w:rsidRPr="004B373E">
        <w:rPr>
          <w:rFonts w:cs="Times New Roman"/>
          <w:b/>
          <w:sz w:val="26"/>
        </w:rPr>
        <w:t xml:space="preserve">The Centrality of Belief </w:t>
      </w:r>
      <w:r w:rsidR="006575E1" w:rsidRPr="004B373E">
        <w:rPr>
          <w:rFonts w:cs="Times New Roman"/>
          <w:b/>
          <w:sz w:val="26"/>
        </w:rPr>
        <w:t xml:space="preserve">and </w:t>
      </w:r>
      <w:r w:rsidR="00EA69EA" w:rsidRPr="004B373E">
        <w:rPr>
          <w:rFonts w:cs="Times New Roman"/>
          <w:b/>
          <w:sz w:val="26"/>
        </w:rPr>
        <w:t>Reflection</w:t>
      </w:r>
      <w:r w:rsidR="006575E1" w:rsidRPr="004B373E">
        <w:rPr>
          <w:rFonts w:cs="Times New Roman"/>
          <w:b/>
          <w:sz w:val="26"/>
        </w:rPr>
        <w:t xml:space="preserve"> </w:t>
      </w:r>
      <w:r w:rsidRPr="004B373E">
        <w:rPr>
          <w:rFonts w:cs="Times New Roman"/>
          <w:b/>
          <w:sz w:val="26"/>
        </w:rPr>
        <w:t xml:space="preserve">in Knobe Effect Cases: </w:t>
      </w:r>
    </w:p>
    <w:p w:rsidR="001F194E" w:rsidRPr="004B373E" w:rsidRDefault="00B22EF9" w:rsidP="000808BD">
      <w:pPr>
        <w:spacing w:line="480" w:lineRule="auto"/>
        <w:jc w:val="center"/>
        <w:rPr>
          <w:rFonts w:cs="Times New Roman"/>
          <w:b/>
          <w:sz w:val="26"/>
        </w:rPr>
      </w:pPr>
      <w:r w:rsidRPr="004B373E">
        <w:rPr>
          <w:rFonts w:cs="Times New Roman"/>
          <w:b/>
          <w:sz w:val="26"/>
        </w:rPr>
        <w:t>A Unified Account of the Data</w:t>
      </w:r>
    </w:p>
    <w:p w:rsidR="00E214B7" w:rsidRPr="00197AA4" w:rsidRDefault="00197AA4" w:rsidP="00197AA4">
      <w:pPr>
        <w:spacing w:line="480" w:lineRule="auto"/>
        <w:jc w:val="center"/>
        <w:rPr>
          <w:rFonts w:cs="Times New Roman"/>
        </w:rPr>
      </w:pPr>
      <w:r w:rsidRPr="00197AA4">
        <w:rPr>
          <w:rFonts w:cs="Times New Roman"/>
        </w:rPr>
        <w:t xml:space="preserve">Mark </w:t>
      </w:r>
      <w:r>
        <w:rPr>
          <w:rFonts w:cs="Times New Roman"/>
        </w:rPr>
        <w:t>Alfano (Institute for Advanced Study, University of Notre Dame), James R. Beebe (University at Buffalo) and Brian Robinson (Grand Valley State University)</w:t>
      </w:r>
    </w:p>
    <w:p w:rsidR="00197AA4" w:rsidRDefault="00197AA4" w:rsidP="000808BD">
      <w:pPr>
        <w:spacing w:line="480" w:lineRule="auto"/>
        <w:rPr>
          <w:rFonts w:cs="Times New Roman"/>
          <w:b/>
        </w:rPr>
      </w:pPr>
    </w:p>
    <w:p w:rsidR="00197AA4" w:rsidRDefault="00197AA4" w:rsidP="000808BD">
      <w:pPr>
        <w:spacing w:line="480" w:lineRule="auto"/>
        <w:rPr>
          <w:rFonts w:cs="Times New Roman"/>
          <w:b/>
        </w:rPr>
      </w:pPr>
    </w:p>
    <w:p w:rsidR="00197AA4" w:rsidRPr="004B373E" w:rsidRDefault="00197AA4" w:rsidP="000808BD">
      <w:pPr>
        <w:spacing w:line="480" w:lineRule="auto"/>
        <w:rPr>
          <w:rFonts w:cs="Times New Roman"/>
          <w:b/>
        </w:rPr>
      </w:pPr>
    </w:p>
    <w:p w:rsidR="00C273F4" w:rsidRPr="004B373E" w:rsidRDefault="00B731DF" w:rsidP="000808BD">
      <w:pPr>
        <w:spacing w:line="480" w:lineRule="auto"/>
        <w:rPr>
          <w:rFonts w:cs="Times New Roman"/>
        </w:rPr>
      </w:pPr>
      <w:r w:rsidRPr="004B373E">
        <w:rPr>
          <w:rFonts w:cs="Times New Roman"/>
        </w:rPr>
        <w:t>Recent work in experimental philosophy has shown that p</w:t>
      </w:r>
      <w:r w:rsidR="002446DE" w:rsidRPr="004B373E">
        <w:rPr>
          <w:rFonts w:cs="Times New Roman"/>
        </w:rPr>
        <w:t xml:space="preserve">eople are more likely to attribute intentionality, knowledge, and other psychological properties to someone who causes a bad </w:t>
      </w:r>
      <w:r w:rsidR="00D80233" w:rsidRPr="004B373E">
        <w:rPr>
          <w:rFonts w:cs="Times New Roman"/>
        </w:rPr>
        <w:t>side-effect</w:t>
      </w:r>
      <w:r w:rsidR="002446DE" w:rsidRPr="004B373E">
        <w:rPr>
          <w:rFonts w:cs="Times New Roman"/>
        </w:rPr>
        <w:t xml:space="preserve"> than to someone who causes a good one.  </w:t>
      </w:r>
      <w:r w:rsidRPr="004B373E">
        <w:rPr>
          <w:rFonts w:cs="Times New Roman"/>
        </w:rPr>
        <w:t xml:space="preserve">We </w:t>
      </w:r>
      <w:r w:rsidR="003F5A9C" w:rsidRPr="004B373E">
        <w:rPr>
          <w:rFonts w:cs="Times New Roman"/>
        </w:rPr>
        <w:t>argue</w:t>
      </w:r>
      <w:r w:rsidRPr="004B373E">
        <w:rPr>
          <w:rFonts w:cs="Times New Roman"/>
        </w:rPr>
        <w:t xml:space="preserve"> that a</w:t>
      </w:r>
      <w:r w:rsidR="002446DE" w:rsidRPr="004B373E">
        <w:rPr>
          <w:rFonts w:cs="Times New Roman"/>
        </w:rPr>
        <w:t xml:space="preserve">ll of these asymmetries </w:t>
      </w:r>
      <w:r w:rsidR="008F3C20" w:rsidRPr="004B373E">
        <w:rPr>
          <w:rFonts w:cs="Times New Roman"/>
        </w:rPr>
        <w:t>can be explained in terms of</w:t>
      </w:r>
      <w:r w:rsidR="002446DE" w:rsidRPr="004B373E">
        <w:rPr>
          <w:rFonts w:cs="Times New Roman"/>
        </w:rPr>
        <w:t xml:space="preserve"> a </w:t>
      </w:r>
      <w:r w:rsidR="00C74A09" w:rsidRPr="004B373E">
        <w:rPr>
          <w:rFonts w:cs="Times New Roman"/>
        </w:rPr>
        <w:t xml:space="preserve">single </w:t>
      </w:r>
      <w:r w:rsidR="008F3C20" w:rsidRPr="004B373E">
        <w:rPr>
          <w:rFonts w:cs="Times New Roman"/>
        </w:rPr>
        <w:t xml:space="preserve">underlying </w:t>
      </w:r>
      <w:r w:rsidR="002446DE" w:rsidRPr="004B373E">
        <w:rPr>
          <w:rFonts w:cs="Times New Roman"/>
        </w:rPr>
        <w:t>asymmetry in</w:t>
      </w:r>
      <w:r w:rsidR="00C74A09" w:rsidRPr="004B373E">
        <w:rPr>
          <w:rFonts w:cs="Times New Roman"/>
        </w:rPr>
        <w:t>volving</w:t>
      </w:r>
      <w:r w:rsidR="002446DE" w:rsidRPr="004B373E">
        <w:rPr>
          <w:rFonts w:cs="Times New Roman"/>
        </w:rPr>
        <w:t xml:space="preserve"> belief attribution because the belief that one</w:t>
      </w:r>
      <w:r w:rsidR="00C74A09" w:rsidRPr="004B373E">
        <w:rPr>
          <w:rFonts w:cs="Times New Roman"/>
        </w:rPr>
        <w:t xml:space="preserve">’s action </w:t>
      </w:r>
      <w:r w:rsidR="00995798" w:rsidRPr="004B373E">
        <w:rPr>
          <w:rFonts w:cs="Times New Roman"/>
        </w:rPr>
        <w:t>would</w:t>
      </w:r>
      <w:r w:rsidR="00C74A09" w:rsidRPr="004B373E">
        <w:rPr>
          <w:rFonts w:cs="Times New Roman"/>
        </w:rPr>
        <w:t xml:space="preserve"> result in a certain</w:t>
      </w:r>
      <w:r w:rsidR="002446DE" w:rsidRPr="004B373E">
        <w:rPr>
          <w:rFonts w:cs="Times New Roman"/>
        </w:rPr>
        <w:t xml:space="preserve"> </w:t>
      </w:r>
      <w:r w:rsidR="00D80233" w:rsidRPr="004B373E">
        <w:rPr>
          <w:rFonts w:cs="Times New Roman"/>
        </w:rPr>
        <w:t>side-effect</w:t>
      </w:r>
      <w:r w:rsidR="002446DE" w:rsidRPr="004B373E">
        <w:rPr>
          <w:rFonts w:cs="Times New Roman"/>
        </w:rPr>
        <w:t xml:space="preserve"> is a necessary component of each of the psychological attitudes in question.  </w:t>
      </w:r>
      <w:r w:rsidR="00C74A09" w:rsidRPr="004B373E">
        <w:rPr>
          <w:rFonts w:cs="Times New Roman"/>
        </w:rPr>
        <w:t>We argue</w:t>
      </w:r>
      <w:r w:rsidR="00946F1D">
        <w:rPr>
          <w:rFonts w:cs="Times New Roman"/>
        </w:rPr>
        <w:t xml:space="preserve"> further</w:t>
      </w:r>
      <w:r w:rsidR="00C74A09" w:rsidRPr="004B373E">
        <w:rPr>
          <w:rFonts w:cs="Times New Roman"/>
        </w:rPr>
        <w:t xml:space="preserve"> that t</w:t>
      </w:r>
      <w:r w:rsidR="002446DE" w:rsidRPr="004B373E">
        <w:rPr>
          <w:rFonts w:cs="Times New Roman"/>
        </w:rPr>
        <w:t xml:space="preserve">his belief-attribution asymmetry is rational because it mirrors a belief-formation asymmetry and </w:t>
      </w:r>
      <w:r w:rsidR="00C74A09" w:rsidRPr="004B373E">
        <w:rPr>
          <w:rFonts w:cs="Times New Roman"/>
        </w:rPr>
        <w:t xml:space="preserve">that </w:t>
      </w:r>
      <w:r w:rsidR="002446DE" w:rsidRPr="004B373E">
        <w:rPr>
          <w:rFonts w:cs="Times New Roman"/>
        </w:rPr>
        <w:t>the belief-formation asymmetry is</w:t>
      </w:r>
      <w:r w:rsidR="00946F1D">
        <w:rPr>
          <w:rFonts w:cs="Times New Roman"/>
        </w:rPr>
        <w:t xml:space="preserve"> also</w:t>
      </w:r>
      <w:r w:rsidR="002446DE" w:rsidRPr="004B373E">
        <w:rPr>
          <w:rFonts w:cs="Times New Roman"/>
        </w:rPr>
        <w:t xml:space="preserve"> rational because it is </w:t>
      </w:r>
      <w:r w:rsidR="003F5A9C" w:rsidRPr="004B373E">
        <w:rPr>
          <w:rFonts w:cs="Times New Roman"/>
        </w:rPr>
        <w:t xml:space="preserve">more </w:t>
      </w:r>
      <w:r w:rsidR="002446DE" w:rsidRPr="004B373E">
        <w:rPr>
          <w:rFonts w:cs="Times New Roman"/>
        </w:rPr>
        <w:t xml:space="preserve">useful to </w:t>
      </w:r>
      <w:r w:rsidR="003F5A9C" w:rsidRPr="004B373E">
        <w:rPr>
          <w:rFonts w:cs="Times New Roman"/>
        </w:rPr>
        <w:t>form some beliefs than others</w:t>
      </w:r>
      <w:r w:rsidR="002446DE" w:rsidRPr="004B373E">
        <w:rPr>
          <w:rFonts w:cs="Times New Roman"/>
        </w:rPr>
        <w:t>.</w:t>
      </w:r>
    </w:p>
    <w:p w:rsidR="00B52372" w:rsidRPr="004B373E" w:rsidRDefault="00B22EF9" w:rsidP="000808BD">
      <w:pPr>
        <w:spacing w:line="480" w:lineRule="auto"/>
        <w:rPr>
          <w:rFonts w:cs="Times New Roman"/>
        </w:rPr>
      </w:pPr>
      <w:r w:rsidRPr="004B373E">
        <w:rPr>
          <w:rFonts w:cs="Times New Roman"/>
          <w:b/>
        </w:rPr>
        <w:t>K</w:t>
      </w:r>
      <w:r w:rsidR="00B52372" w:rsidRPr="004B373E">
        <w:rPr>
          <w:rFonts w:cs="Times New Roman"/>
          <w:b/>
        </w:rPr>
        <w:t>eywords</w:t>
      </w:r>
      <w:r w:rsidR="00B52372" w:rsidRPr="004B373E">
        <w:rPr>
          <w:rFonts w:cs="Times New Roman"/>
        </w:rPr>
        <w:t xml:space="preserve">: Knobe effect, experimental philosophy, </w:t>
      </w:r>
      <w:r w:rsidR="003D41BE" w:rsidRPr="004B373E">
        <w:rPr>
          <w:rFonts w:cs="Times New Roman"/>
        </w:rPr>
        <w:t xml:space="preserve">belief, </w:t>
      </w:r>
      <w:r w:rsidR="00CE0C74" w:rsidRPr="004B373E">
        <w:rPr>
          <w:rFonts w:cs="Times New Roman"/>
        </w:rPr>
        <w:t>heuristics</w:t>
      </w:r>
    </w:p>
    <w:p w:rsidR="00B52372" w:rsidRPr="004B373E" w:rsidRDefault="00B52372" w:rsidP="000808BD">
      <w:pPr>
        <w:spacing w:line="480" w:lineRule="auto"/>
        <w:rPr>
          <w:rFonts w:cs="Times New Roman"/>
          <w:b/>
        </w:rPr>
      </w:pPr>
    </w:p>
    <w:p w:rsidR="000521F0" w:rsidRPr="004B373E" w:rsidRDefault="00CA2C31" w:rsidP="000808BD">
      <w:pPr>
        <w:spacing w:line="480" w:lineRule="auto"/>
        <w:rPr>
          <w:rFonts w:cs="Times New Roman"/>
          <w:b/>
        </w:rPr>
      </w:pPr>
      <w:r w:rsidRPr="004B373E">
        <w:rPr>
          <w:rFonts w:cs="Times New Roman"/>
          <w:b/>
        </w:rPr>
        <w:br w:type="page"/>
      </w:r>
      <w:r w:rsidR="00887776" w:rsidRPr="004B373E">
        <w:rPr>
          <w:rFonts w:cs="Times New Roman"/>
          <w:b/>
        </w:rPr>
        <w:lastRenderedPageBreak/>
        <w:t>1. Introduction</w:t>
      </w:r>
    </w:p>
    <w:p w:rsidR="00887776" w:rsidRPr="004B373E" w:rsidRDefault="00887776" w:rsidP="000808BD">
      <w:pPr>
        <w:spacing w:line="480" w:lineRule="auto"/>
        <w:rPr>
          <w:rFonts w:cs="Times New Roman"/>
          <w:b/>
        </w:rPr>
      </w:pPr>
    </w:p>
    <w:p w:rsidR="00D03A5A" w:rsidRPr="004B373E" w:rsidRDefault="0033339F" w:rsidP="000521F0">
      <w:pPr>
        <w:spacing w:line="480" w:lineRule="auto"/>
        <w:rPr>
          <w:rFonts w:cs="Times New Roman"/>
        </w:rPr>
      </w:pPr>
      <w:r w:rsidRPr="004B373E">
        <w:rPr>
          <w:rFonts w:cs="Times New Roman"/>
        </w:rPr>
        <w:t xml:space="preserve">In his </w:t>
      </w:r>
      <w:r w:rsidR="00D03A5A" w:rsidRPr="004B373E">
        <w:rPr>
          <w:rFonts w:cs="Times New Roman"/>
        </w:rPr>
        <w:t>seminal</w:t>
      </w:r>
      <w:r w:rsidRPr="004B373E">
        <w:rPr>
          <w:rFonts w:cs="Times New Roman"/>
        </w:rPr>
        <w:t xml:space="preserve"> paper</w:t>
      </w:r>
      <w:r w:rsidR="00D03A5A" w:rsidRPr="004B373E">
        <w:rPr>
          <w:rFonts w:cs="Times New Roman"/>
        </w:rPr>
        <w:t xml:space="preserve"> </w:t>
      </w:r>
      <w:r w:rsidR="00E0797C" w:rsidRPr="004B373E">
        <w:rPr>
          <w:rFonts w:cs="Times New Roman"/>
        </w:rPr>
        <w:t>on the side-effect</w:t>
      </w:r>
      <w:r w:rsidR="00D03A5A" w:rsidRPr="004B373E">
        <w:rPr>
          <w:rFonts w:cs="Times New Roman"/>
        </w:rPr>
        <w:t xml:space="preserve"> effect</w:t>
      </w:r>
      <w:r w:rsidR="005102D5" w:rsidRPr="004B373E">
        <w:rPr>
          <w:rFonts w:cs="Times New Roman"/>
        </w:rPr>
        <w:t>, Joshua Knobe (2003</w:t>
      </w:r>
      <w:r w:rsidR="00D21990" w:rsidRPr="004B373E">
        <w:rPr>
          <w:rFonts w:cs="Times New Roman"/>
        </w:rPr>
        <w:t>a</w:t>
      </w:r>
      <w:r w:rsidRPr="004B373E">
        <w:rPr>
          <w:rFonts w:cs="Times New Roman"/>
        </w:rPr>
        <w:t xml:space="preserve">) </w:t>
      </w:r>
      <w:r w:rsidR="00D03A5A" w:rsidRPr="004B373E">
        <w:rPr>
          <w:rFonts w:cs="Times New Roman"/>
        </w:rPr>
        <w:t xml:space="preserve">identified </w:t>
      </w:r>
      <w:r w:rsidRPr="004B373E">
        <w:rPr>
          <w:rFonts w:cs="Times New Roman"/>
        </w:rPr>
        <w:t xml:space="preserve">an asymmetry in the </w:t>
      </w:r>
      <w:r w:rsidR="00D03A5A" w:rsidRPr="004B373E">
        <w:rPr>
          <w:rFonts w:cs="Times New Roman"/>
        </w:rPr>
        <w:t xml:space="preserve">experimentally measured </w:t>
      </w:r>
      <w:r w:rsidRPr="004B373E">
        <w:rPr>
          <w:rFonts w:cs="Times New Roman"/>
        </w:rPr>
        <w:t>attribution of intentionality to</w:t>
      </w:r>
      <w:r w:rsidR="00665E41">
        <w:rPr>
          <w:rFonts w:cs="Times New Roman"/>
        </w:rPr>
        <w:t xml:space="preserve"> the</w:t>
      </w:r>
      <w:r w:rsidRPr="004B373E">
        <w:rPr>
          <w:rFonts w:cs="Times New Roman"/>
        </w:rPr>
        <w:t xml:space="preserve"> side-effect</w:t>
      </w:r>
      <w:r w:rsidR="00665E41">
        <w:rPr>
          <w:rFonts w:cs="Times New Roman"/>
        </w:rPr>
        <w:t>s of</w:t>
      </w:r>
      <w:r w:rsidR="003F5A9C" w:rsidRPr="004B373E">
        <w:rPr>
          <w:rFonts w:cs="Times New Roman"/>
        </w:rPr>
        <w:t xml:space="preserve"> actions</w:t>
      </w:r>
      <w:r w:rsidRPr="004B373E">
        <w:rPr>
          <w:rFonts w:cs="Times New Roman"/>
        </w:rPr>
        <w:t>.  In the</w:t>
      </w:r>
      <w:r w:rsidR="00D03A5A" w:rsidRPr="004B373E">
        <w:rPr>
          <w:rFonts w:cs="Times New Roman"/>
        </w:rPr>
        <w:t xml:space="preserve"> experiment’s</w:t>
      </w:r>
      <w:r w:rsidRPr="004B373E">
        <w:rPr>
          <w:rFonts w:cs="Times New Roman"/>
        </w:rPr>
        <w:t xml:space="preserve"> </w:t>
      </w:r>
      <w:r w:rsidR="00B12131" w:rsidRPr="004B373E">
        <w:rPr>
          <w:rFonts w:cs="Times New Roman"/>
        </w:rPr>
        <w:t>HARM</w:t>
      </w:r>
      <w:r w:rsidRPr="004B373E">
        <w:rPr>
          <w:rFonts w:cs="Times New Roman"/>
        </w:rPr>
        <w:t xml:space="preserve"> condition, participants read a vignette in which a corporate </w:t>
      </w:r>
      <w:r w:rsidR="00627E7B" w:rsidRPr="004B373E">
        <w:rPr>
          <w:rFonts w:cs="Times New Roman"/>
        </w:rPr>
        <w:t xml:space="preserve">chairman </w:t>
      </w:r>
      <w:r w:rsidRPr="004B373E">
        <w:rPr>
          <w:rFonts w:cs="Times New Roman"/>
        </w:rPr>
        <w:t xml:space="preserve">was told that by instituting a new policy he would raise profits and (as a </w:t>
      </w:r>
      <w:r w:rsidR="00D80233" w:rsidRPr="004B373E">
        <w:rPr>
          <w:rFonts w:cs="Times New Roman"/>
        </w:rPr>
        <w:t>side-effect</w:t>
      </w:r>
      <w:r w:rsidRPr="004B373E">
        <w:rPr>
          <w:rFonts w:cs="Times New Roman"/>
        </w:rPr>
        <w:t xml:space="preserve">) harm </w:t>
      </w:r>
      <w:r w:rsidR="00D03A5A" w:rsidRPr="004B373E">
        <w:rPr>
          <w:rFonts w:cs="Times New Roman"/>
        </w:rPr>
        <w:t>t</w:t>
      </w:r>
      <w:r w:rsidRPr="004B373E">
        <w:rPr>
          <w:rFonts w:cs="Times New Roman"/>
        </w:rPr>
        <w:t>he environment</w:t>
      </w:r>
      <w:r w:rsidR="002B1E2C" w:rsidRPr="004B373E">
        <w:rPr>
          <w:rFonts w:cs="Times New Roman"/>
        </w:rPr>
        <w:t xml:space="preserve">. </w:t>
      </w:r>
      <w:r w:rsidR="000A2A06">
        <w:rPr>
          <w:rFonts w:cs="Times New Roman"/>
        </w:rPr>
        <w:t xml:space="preserve"> </w:t>
      </w:r>
      <w:r w:rsidR="002B1E2C" w:rsidRPr="004B373E">
        <w:rPr>
          <w:rFonts w:cs="Times New Roman"/>
        </w:rPr>
        <w:t>I</w:t>
      </w:r>
      <w:r w:rsidRPr="004B373E">
        <w:rPr>
          <w:rFonts w:cs="Times New Roman"/>
        </w:rPr>
        <w:t xml:space="preserve">n the </w:t>
      </w:r>
      <w:r w:rsidR="00B12131" w:rsidRPr="004B373E">
        <w:rPr>
          <w:rFonts w:cs="Times New Roman"/>
        </w:rPr>
        <w:t>HELP</w:t>
      </w:r>
      <w:r w:rsidRPr="004B373E">
        <w:rPr>
          <w:rFonts w:cs="Times New Roman"/>
        </w:rPr>
        <w:t xml:space="preserve"> condition, participants read an otherwise</w:t>
      </w:r>
      <w:r w:rsidR="002B1E2C" w:rsidRPr="004B373E">
        <w:rPr>
          <w:rFonts w:cs="Times New Roman"/>
        </w:rPr>
        <w:t xml:space="preserve"> </w:t>
      </w:r>
      <w:r w:rsidRPr="004B373E">
        <w:rPr>
          <w:rFonts w:cs="Times New Roman"/>
        </w:rPr>
        <w:t xml:space="preserve">identical vignette in which the new policy would </w:t>
      </w:r>
      <w:r w:rsidR="00EE1D07" w:rsidRPr="004B373E">
        <w:rPr>
          <w:rFonts w:cs="Times New Roman"/>
        </w:rPr>
        <w:t xml:space="preserve">help the environment.  In both vignettes, the chairman responded that he </w:t>
      </w:r>
      <w:r w:rsidR="00474E25" w:rsidRPr="004B373E">
        <w:rPr>
          <w:rFonts w:cs="Times New Roman"/>
        </w:rPr>
        <w:t>cared only about profit, not the environment</w:t>
      </w:r>
      <w:r w:rsidR="00EE1D07" w:rsidRPr="004B373E">
        <w:rPr>
          <w:rFonts w:cs="Times New Roman"/>
        </w:rPr>
        <w:t xml:space="preserve">.  The new policy was instituted; profits increased; the environment was </w:t>
      </w:r>
      <w:r w:rsidR="00474E25" w:rsidRPr="004B373E">
        <w:rPr>
          <w:rFonts w:cs="Times New Roman"/>
        </w:rPr>
        <w:t>affected as predicted</w:t>
      </w:r>
      <w:r w:rsidR="00EE1D07" w:rsidRPr="004B373E">
        <w:rPr>
          <w:rFonts w:cs="Times New Roman"/>
        </w:rPr>
        <w:t xml:space="preserve">.  Participants were then asked to say whether the chairman </w:t>
      </w:r>
      <w:r w:rsidR="00EE1D07" w:rsidRPr="004B373E">
        <w:rPr>
          <w:rFonts w:cs="Times New Roman"/>
          <w:i/>
        </w:rPr>
        <w:t xml:space="preserve">intentionally </w:t>
      </w:r>
      <w:r w:rsidR="00474E25" w:rsidRPr="004B373E">
        <w:rPr>
          <w:rFonts w:cs="Times New Roman"/>
        </w:rPr>
        <w:t xml:space="preserve">brought about </w:t>
      </w:r>
      <w:r w:rsidR="00D03A5A" w:rsidRPr="004B373E">
        <w:rPr>
          <w:rFonts w:cs="Times New Roman"/>
        </w:rPr>
        <w:t xml:space="preserve">this </w:t>
      </w:r>
      <w:r w:rsidR="00D80233" w:rsidRPr="004B373E">
        <w:rPr>
          <w:rFonts w:cs="Times New Roman"/>
        </w:rPr>
        <w:t>side-effect</w:t>
      </w:r>
      <w:r w:rsidR="00EE1D07" w:rsidRPr="004B373E">
        <w:rPr>
          <w:rFonts w:cs="Times New Roman"/>
        </w:rPr>
        <w:t xml:space="preserve">.  The asymmetry showed up in their responses: </w:t>
      </w:r>
      <w:r w:rsidR="00E14A6B" w:rsidRPr="004B373E">
        <w:rPr>
          <w:rFonts w:cs="Times New Roman"/>
        </w:rPr>
        <w:t>more</w:t>
      </w:r>
      <w:r w:rsidR="00627E7B" w:rsidRPr="004B373E">
        <w:rPr>
          <w:rFonts w:cs="Times New Roman"/>
        </w:rPr>
        <w:t xml:space="preserve"> people</w:t>
      </w:r>
      <w:r w:rsidR="00EE1D07" w:rsidRPr="004B373E">
        <w:rPr>
          <w:rFonts w:cs="Times New Roman"/>
        </w:rPr>
        <w:t xml:space="preserve"> said </w:t>
      </w:r>
      <w:r w:rsidR="003F5A9C" w:rsidRPr="004B373E">
        <w:rPr>
          <w:rFonts w:cs="Times New Roman"/>
        </w:rPr>
        <w:t xml:space="preserve">that </w:t>
      </w:r>
      <w:r w:rsidR="00EE1D07" w:rsidRPr="004B373E">
        <w:rPr>
          <w:rFonts w:cs="Times New Roman"/>
        </w:rPr>
        <w:t xml:space="preserve">he intentionally harmed </w:t>
      </w:r>
      <w:r w:rsidR="00E14A6B" w:rsidRPr="004B373E">
        <w:rPr>
          <w:rFonts w:cs="Times New Roman"/>
        </w:rPr>
        <w:t>than</w:t>
      </w:r>
      <w:r w:rsidR="00EE1D07" w:rsidRPr="004B373E">
        <w:rPr>
          <w:rFonts w:cs="Times New Roman"/>
        </w:rPr>
        <w:t xml:space="preserve"> </w:t>
      </w:r>
      <w:r w:rsidR="002B1E2C" w:rsidRPr="004B373E">
        <w:rPr>
          <w:rFonts w:cs="Times New Roman"/>
        </w:rPr>
        <w:t xml:space="preserve">said he </w:t>
      </w:r>
      <w:r w:rsidR="00EE1D07" w:rsidRPr="004B373E">
        <w:rPr>
          <w:rFonts w:cs="Times New Roman"/>
        </w:rPr>
        <w:t>intentionally help</w:t>
      </w:r>
      <w:r w:rsidR="00E14A6B" w:rsidRPr="004B373E">
        <w:rPr>
          <w:rFonts w:cs="Times New Roman"/>
        </w:rPr>
        <w:t>ed</w:t>
      </w:r>
      <w:r w:rsidR="00EE1D07" w:rsidRPr="004B373E">
        <w:rPr>
          <w:rFonts w:cs="Times New Roman"/>
        </w:rPr>
        <w:t>.</w:t>
      </w:r>
    </w:p>
    <w:p w:rsidR="00D03A5A" w:rsidRPr="004B373E" w:rsidRDefault="00E0797C" w:rsidP="000808BD">
      <w:pPr>
        <w:spacing w:line="480" w:lineRule="auto"/>
        <w:ind w:firstLine="720"/>
        <w:rPr>
          <w:rFonts w:cs="Times New Roman"/>
        </w:rPr>
      </w:pPr>
      <w:r w:rsidRPr="004B373E">
        <w:rPr>
          <w:rFonts w:cs="Times New Roman"/>
        </w:rPr>
        <w:t xml:space="preserve">Since 2003, </w:t>
      </w:r>
      <w:r w:rsidR="00BD6603" w:rsidRPr="004B373E">
        <w:rPr>
          <w:rFonts w:cs="Times New Roman"/>
        </w:rPr>
        <w:t>an</w:t>
      </w:r>
      <w:r w:rsidR="00E14A6B" w:rsidRPr="004B373E">
        <w:rPr>
          <w:rFonts w:cs="Times New Roman"/>
        </w:rPr>
        <w:t xml:space="preserve"> </w:t>
      </w:r>
      <w:r w:rsidR="00BD6603" w:rsidRPr="004B373E">
        <w:rPr>
          <w:rFonts w:cs="Times New Roman"/>
        </w:rPr>
        <w:t>entire literature</w:t>
      </w:r>
      <w:r w:rsidRPr="004B373E">
        <w:rPr>
          <w:rFonts w:cs="Times New Roman"/>
        </w:rPr>
        <w:t xml:space="preserve"> has sprung up around this </w:t>
      </w:r>
      <w:r w:rsidR="002D219E" w:rsidRPr="004B373E">
        <w:rPr>
          <w:rFonts w:cs="Times New Roman"/>
        </w:rPr>
        <w:t>phenomenon</w:t>
      </w:r>
      <w:r w:rsidRPr="004B373E">
        <w:rPr>
          <w:rFonts w:cs="Times New Roman"/>
        </w:rPr>
        <w:t>.  E</w:t>
      </w:r>
      <w:r w:rsidR="00474E25" w:rsidRPr="004B373E">
        <w:rPr>
          <w:rFonts w:cs="Times New Roman"/>
        </w:rPr>
        <w:t>xperiments conducted for follow-up articles, responses, responses to follow-ups, and responses to responses have generated a wealth of further data.  These</w:t>
      </w:r>
      <w:r w:rsidR="00D03A5A" w:rsidRPr="004B373E">
        <w:rPr>
          <w:rFonts w:cs="Times New Roman"/>
        </w:rPr>
        <w:t xml:space="preserve"> experiments </w:t>
      </w:r>
      <w:r w:rsidR="00D1403A" w:rsidRPr="004B373E">
        <w:rPr>
          <w:rFonts w:cs="Times New Roman"/>
        </w:rPr>
        <w:t xml:space="preserve">have </w:t>
      </w:r>
      <w:r w:rsidR="00D03A5A" w:rsidRPr="004B373E">
        <w:rPr>
          <w:rFonts w:cs="Times New Roman"/>
        </w:rPr>
        <w:t xml:space="preserve">greatly expanded the scope of the </w:t>
      </w:r>
      <w:r w:rsidR="002D219E" w:rsidRPr="004B373E">
        <w:rPr>
          <w:rFonts w:cs="Times New Roman"/>
        </w:rPr>
        <w:t xml:space="preserve">cases in which the </w:t>
      </w:r>
      <w:r w:rsidR="00D03A5A" w:rsidRPr="004B373E">
        <w:rPr>
          <w:rFonts w:cs="Times New Roman"/>
        </w:rPr>
        <w:t xml:space="preserve">asymmetry has been detected.  Knobe’s original study was meant to connect </w:t>
      </w:r>
      <w:r w:rsidR="00D03A5A" w:rsidRPr="004B373E">
        <w:rPr>
          <w:rFonts w:cs="Times New Roman"/>
          <w:i/>
        </w:rPr>
        <w:t>morally bad</w:t>
      </w:r>
      <w:r w:rsidR="00D03A5A" w:rsidRPr="004B373E">
        <w:rPr>
          <w:rFonts w:cs="Times New Roman"/>
        </w:rPr>
        <w:t xml:space="preserve"> outcomes with </w:t>
      </w:r>
      <w:r w:rsidR="00E14A6B" w:rsidRPr="004B373E">
        <w:rPr>
          <w:rFonts w:cs="Times New Roman"/>
        </w:rPr>
        <w:t>attributions</w:t>
      </w:r>
      <w:r w:rsidR="00D03A5A" w:rsidRPr="004B373E">
        <w:rPr>
          <w:rFonts w:cs="Times New Roman"/>
        </w:rPr>
        <w:t xml:space="preserve"> of </w:t>
      </w:r>
      <w:r w:rsidR="00D03A5A" w:rsidRPr="004B373E">
        <w:rPr>
          <w:rFonts w:cs="Times New Roman"/>
          <w:i/>
        </w:rPr>
        <w:t>intentionality</w:t>
      </w:r>
      <w:r w:rsidR="00D03A5A" w:rsidRPr="004B373E">
        <w:rPr>
          <w:rFonts w:cs="Times New Roman"/>
        </w:rPr>
        <w:t xml:space="preserve">. </w:t>
      </w:r>
      <w:r w:rsidR="005E167F" w:rsidRPr="004B373E">
        <w:rPr>
          <w:rFonts w:cs="Times New Roman"/>
        </w:rPr>
        <w:t xml:space="preserve"> </w:t>
      </w:r>
      <w:r w:rsidR="00D03A5A" w:rsidRPr="004B373E">
        <w:rPr>
          <w:rFonts w:cs="Times New Roman"/>
        </w:rPr>
        <w:t xml:space="preserve">Later experiments have varied both the type of outcome and the property </w:t>
      </w:r>
      <w:r w:rsidR="00E14A6B" w:rsidRPr="004B373E">
        <w:rPr>
          <w:rFonts w:cs="Times New Roman"/>
        </w:rPr>
        <w:t>attributed</w:t>
      </w:r>
      <w:r w:rsidR="00D03A5A" w:rsidRPr="004B373E">
        <w:rPr>
          <w:rFonts w:cs="Times New Roman"/>
        </w:rPr>
        <w:t xml:space="preserve">.  For instance, </w:t>
      </w:r>
      <w:r w:rsidR="00EE4847" w:rsidRPr="004B373E">
        <w:rPr>
          <w:rFonts w:cs="Times New Roman"/>
        </w:rPr>
        <w:t xml:space="preserve">Thomas </w:t>
      </w:r>
      <w:r w:rsidR="00D03A5A" w:rsidRPr="004B373E">
        <w:rPr>
          <w:rFonts w:cs="Times New Roman"/>
        </w:rPr>
        <w:t>Nadelhoffer (</w:t>
      </w:r>
      <w:r w:rsidR="00EB03CB" w:rsidRPr="004B373E">
        <w:rPr>
          <w:rFonts w:cs="Times New Roman"/>
        </w:rPr>
        <w:t>2006</w:t>
      </w:r>
      <w:r w:rsidR="00D03A5A" w:rsidRPr="004B373E">
        <w:rPr>
          <w:rFonts w:cs="Times New Roman"/>
        </w:rPr>
        <w:t>)</w:t>
      </w:r>
      <w:r w:rsidR="003B7837" w:rsidRPr="004B373E">
        <w:rPr>
          <w:rFonts w:cs="Times New Roman"/>
        </w:rPr>
        <w:t xml:space="preserve"> and</w:t>
      </w:r>
      <w:r w:rsidRPr="004B373E">
        <w:rPr>
          <w:rFonts w:cs="Times New Roman"/>
        </w:rPr>
        <w:t xml:space="preserve"> </w:t>
      </w:r>
      <w:r w:rsidR="00474E25" w:rsidRPr="004B373E">
        <w:rPr>
          <w:rFonts w:cs="Times New Roman"/>
        </w:rPr>
        <w:t xml:space="preserve">Knobe </w:t>
      </w:r>
      <w:r w:rsidR="00442F13" w:rsidRPr="004B373E">
        <w:rPr>
          <w:rFonts w:cs="Times New Roman"/>
        </w:rPr>
        <w:t xml:space="preserve">and </w:t>
      </w:r>
      <w:r w:rsidR="00474E25" w:rsidRPr="004B373E">
        <w:rPr>
          <w:rFonts w:cs="Times New Roman"/>
        </w:rPr>
        <w:t>Mendlow (</w:t>
      </w:r>
      <w:r w:rsidR="005102D5" w:rsidRPr="004B373E">
        <w:rPr>
          <w:rFonts w:cs="Times New Roman"/>
        </w:rPr>
        <w:t>2004</w:t>
      </w:r>
      <w:r w:rsidR="00474E25" w:rsidRPr="004B373E">
        <w:rPr>
          <w:rFonts w:cs="Times New Roman"/>
        </w:rPr>
        <w:t>)</w:t>
      </w:r>
      <w:r w:rsidR="003B7837" w:rsidRPr="004B373E">
        <w:rPr>
          <w:rFonts w:cs="Times New Roman"/>
        </w:rPr>
        <w:t xml:space="preserve"> </w:t>
      </w:r>
      <w:r w:rsidR="00D03A5A" w:rsidRPr="004B373E">
        <w:rPr>
          <w:rFonts w:cs="Times New Roman"/>
        </w:rPr>
        <w:t>found the same asymmetry when the outcome was not morally bad</w:t>
      </w:r>
      <w:r w:rsidR="00474E25" w:rsidRPr="004B373E">
        <w:rPr>
          <w:rFonts w:cs="Times New Roman"/>
        </w:rPr>
        <w:t>/good</w:t>
      </w:r>
      <w:r w:rsidR="00D03A5A" w:rsidRPr="004B373E">
        <w:rPr>
          <w:rFonts w:cs="Times New Roman"/>
        </w:rPr>
        <w:t xml:space="preserve"> but </w:t>
      </w:r>
      <w:r w:rsidR="00D03A5A" w:rsidRPr="004B373E">
        <w:rPr>
          <w:rFonts w:cs="Times New Roman"/>
          <w:i/>
        </w:rPr>
        <w:t>prudentially bad</w:t>
      </w:r>
      <w:r w:rsidR="00474E25" w:rsidRPr="004B373E">
        <w:rPr>
          <w:rFonts w:cs="Times New Roman"/>
          <w:i/>
        </w:rPr>
        <w:t>/good</w:t>
      </w:r>
      <w:r w:rsidR="00D03A5A" w:rsidRPr="004B373E">
        <w:rPr>
          <w:rFonts w:cs="Times New Roman"/>
        </w:rPr>
        <w:t xml:space="preserve"> (</w:t>
      </w:r>
      <w:r w:rsidR="00474E25" w:rsidRPr="004B373E">
        <w:rPr>
          <w:rFonts w:cs="Times New Roman"/>
        </w:rPr>
        <w:t xml:space="preserve">viz. </w:t>
      </w:r>
      <w:r w:rsidR="00D03A5A" w:rsidRPr="004B373E">
        <w:rPr>
          <w:rFonts w:cs="Times New Roman"/>
        </w:rPr>
        <w:t xml:space="preserve">by helping another person, the </w:t>
      </w:r>
      <w:r w:rsidR="00E61AD4" w:rsidRPr="004B373E">
        <w:rPr>
          <w:rFonts w:cs="Times New Roman"/>
        </w:rPr>
        <w:t>protagonist of the vignette decreased his own well</w:t>
      </w:r>
      <w:r w:rsidR="00E214B7" w:rsidRPr="004B373E">
        <w:rPr>
          <w:rFonts w:cs="Times New Roman"/>
        </w:rPr>
        <w:t>-</w:t>
      </w:r>
      <w:r w:rsidR="00E61AD4" w:rsidRPr="004B373E">
        <w:rPr>
          <w:rFonts w:cs="Times New Roman"/>
        </w:rPr>
        <w:t>being</w:t>
      </w:r>
      <w:r w:rsidR="00D03A5A" w:rsidRPr="004B373E">
        <w:rPr>
          <w:rFonts w:cs="Times New Roman"/>
        </w:rPr>
        <w:t>).</w:t>
      </w:r>
      <w:r w:rsidR="00474E25" w:rsidRPr="004B373E">
        <w:rPr>
          <w:rFonts w:cs="Times New Roman"/>
        </w:rPr>
        <w:t xml:space="preserve">  Knobe (2004a) discovered the same asymmetry when the outcome was </w:t>
      </w:r>
      <w:r w:rsidR="00474E25" w:rsidRPr="004B373E">
        <w:rPr>
          <w:rFonts w:cs="Times New Roman"/>
          <w:i/>
        </w:rPr>
        <w:t>aesthetically bad/good</w:t>
      </w:r>
      <w:r w:rsidR="00474E25" w:rsidRPr="004B373E">
        <w:rPr>
          <w:rFonts w:cs="Times New Roman"/>
        </w:rPr>
        <w:t>, a</w:t>
      </w:r>
      <w:r w:rsidR="00D03A5A" w:rsidRPr="004B373E">
        <w:rPr>
          <w:rFonts w:cs="Times New Roman"/>
        </w:rPr>
        <w:t>nd</w:t>
      </w:r>
      <w:r w:rsidR="00474E25" w:rsidRPr="004B373E">
        <w:rPr>
          <w:rFonts w:cs="Times New Roman"/>
        </w:rPr>
        <w:t xml:space="preserve"> again (2007) when it</w:t>
      </w:r>
      <w:r w:rsidR="00D03A5A" w:rsidRPr="004B373E">
        <w:rPr>
          <w:rFonts w:cs="Times New Roman"/>
        </w:rPr>
        <w:t xml:space="preserve"> </w:t>
      </w:r>
      <w:r w:rsidR="00474E25" w:rsidRPr="004B373E">
        <w:rPr>
          <w:rFonts w:cs="Times New Roman"/>
        </w:rPr>
        <w:t xml:space="preserve">was </w:t>
      </w:r>
      <w:r w:rsidR="00D03A5A" w:rsidRPr="004B373E">
        <w:rPr>
          <w:rFonts w:cs="Times New Roman"/>
          <w:i/>
        </w:rPr>
        <w:t>in violation of</w:t>
      </w:r>
      <w:r w:rsidR="00474E25" w:rsidRPr="004B373E">
        <w:rPr>
          <w:rFonts w:cs="Times New Roman"/>
          <w:i/>
        </w:rPr>
        <w:t xml:space="preserve">/conformity </w:t>
      </w:r>
      <w:r w:rsidR="00474E25" w:rsidRPr="004B373E">
        <w:rPr>
          <w:rFonts w:cs="Times New Roman"/>
          <w:i/>
        </w:rPr>
        <w:lastRenderedPageBreak/>
        <w:t>to</w:t>
      </w:r>
      <w:r w:rsidR="00D03A5A" w:rsidRPr="004B373E">
        <w:rPr>
          <w:rFonts w:cs="Times New Roman"/>
          <w:i/>
        </w:rPr>
        <w:t xml:space="preserve"> a </w:t>
      </w:r>
      <w:r w:rsidR="00F239B4" w:rsidRPr="004B373E">
        <w:rPr>
          <w:rFonts w:cs="Times New Roman"/>
          <w:i/>
        </w:rPr>
        <w:t xml:space="preserve">bad </w:t>
      </w:r>
      <w:r w:rsidR="00627E7B" w:rsidRPr="004B373E">
        <w:rPr>
          <w:rFonts w:cs="Times New Roman"/>
          <w:i/>
        </w:rPr>
        <w:t>law</w:t>
      </w:r>
      <w:r w:rsidR="00F239B4" w:rsidRPr="004B373E">
        <w:rPr>
          <w:rFonts w:cs="Times New Roman"/>
        </w:rPr>
        <w:t xml:space="preserve"> (</w:t>
      </w:r>
      <w:r w:rsidR="00E214B7" w:rsidRPr="004B373E">
        <w:rPr>
          <w:rFonts w:cs="Times New Roman"/>
        </w:rPr>
        <w:t>in</w:t>
      </w:r>
      <w:r w:rsidR="00F239B4" w:rsidRPr="004B373E">
        <w:rPr>
          <w:rFonts w:cs="Times New Roman"/>
        </w:rPr>
        <w:t xml:space="preserve"> </w:t>
      </w:r>
      <w:r w:rsidR="002C470C" w:rsidRPr="004B373E">
        <w:rPr>
          <w:rFonts w:cs="Times New Roman"/>
        </w:rPr>
        <w:t xml:space="preserve">a </w:t>
      </w:r>
      <w:r w:rsidR="002C470C" w:rsidRPr="004B373E">
        <w:rPr>
          <w:rFonts w:cs="Times New Roman"/>
          <w:i/>
        </w:rPr>
        <w:t>Schindler’s List</w:t>
      </w:r>
      <w:r w:rsidR="002C470C" w:rsidRPr="004B373E">
        <w:rPr>
          <w:rFonts w:cs="Times New Roman"/>
        </w:rPr>
        <w:t xml:space="preserve">-style </w:t>
      </w:r>
      <w:r w:rsidR="003A35C2" w:rsidRPr="004B373E">
        <w:rPr>
          <w:rFonts w:cs="Times New Roman"/>
        </w:rPr>
        <w:t>case</w:t>
      </w:r>
      <w:r w:rsidR="002C470C" w:rsidRPr="004B373E">
        <w:rPr>
          <w:rFonts w:cs="Times New Roman"/>
        </w:rPr>
        <w:t xml:space="preserve">, where a greedy factory owner violates/conforms to </w:t>
      </w:r>
      <w:r w:rsidR="00F239B4" w:rsidRPr="004B373E">
        <w:rPr>
          <w:rFonts w:cs="Times New Roman"/>
        </w:rPr>
        <w:t>a racial identification law akin to the one used in Nazi Germany)</w:t>
      </w:r>
      <w:r w:rsidR="00D03A5A" w:rsidRPr="004B373E">
        <w:rPr>
          <w:rFonts w:cs="Times New Roman"/>
        </w:rPr>
        <w:t xml:space="preserve">.  </w:t>
      </w:r>
    </w:p>
    <w:p w:rsidR="00887776" w:rsidRPr="004B373E" w:rsidRDefault="00D03A5A" w:rsidP="004D1DF3">
      <w:pPr>
        <w:spacing w:line="480" w:lineRule="auto"/>
        <w:ind w:firstLine="720"/>
        <w:rPr>
          <w:rFonts w:cs="Times New Roman"/>
        </w:rPr>
      </w:pPr>
      <w:r w:rsidRPr="004B373E">
        <w:rPr>
          <w:rFonts w:cs="Times New Roman"/>
        </w:rPr>
        <w:t xml:space="preserve">Other studies have found the same asymmetry when the </w:t>
      </w:r>
      <w:r w:rsidR="00AF10BD" w:rsidRPr="004B373E">
        <w:rPr>
          <w:rFonts w:cs="Times New Roman"/>
        </w:rPr>
        <w:t>attribution</w:t>
      </w:r>
      <w:r w:rsidRPr="004B373E">
        <w:rPr>
          <w:rFonts w:cs="Times New Roman"/>
        </w:rPr>
        <w:t xml:space="preserve"> had to do not with </w:t>
      </w:r>
      <w:r w:rsidRPr="004B373E">
        <w:rPr>
          <w:rFonts w:cs="Times New Roman"/>
          <w:i/>
        </w:rPr>
        <w:t>intentionally</w:t>
      </w:r>
      <w:r w:rsidRPr="004B373E">
        <w:rPr>
          <w:rFonts w:cs="Times New Roman"/>
        </w:rPr>
        <w:t xml:space="preserve"> bringing about a </w:t>
      </w:r>
      <w:r w:rsidR="00D80233" w:rsidRPr="004B373E">
        <w:rPr>
          <w:rFonts w:cs="Times New Roman"/>
        </w:rPr>
        <w:t>side-effect</w:t>
      </w:r>
      <w:r w:rsidRPr="004B373E">
        <w:rPr>
          <w:rFonts w:cs="Times New Roman"/>
        </w:rPr>
        <w:t xml:space="preserve"> but with other psychological properties.  For instance, Knobe (2004</w:t>
      </w:r>
      <w:r w:rsidR="00627E7B" w:rsidRPr="004B373E">
        <w:rPr>
          <w:rFonts w:cs="Times New Roman"/>
        </w:rPr>
        <w:t>b, 2006</w:t>
      </w:r>
      <w:r w:rsidRPr="004B373E">
        <w:rPr>
          <w:rFonts w:cs="Times New Roman"/>
        </w:rPr>
        <w:t xml:space="preserve">) showed that people exhibit the same </w:t>
      </w:r>
      <w:r w:rsidR="00AF10BD" w:rsidRPr="004B373E">
        <w:rPr>
          <w:rFonts w:cs="Times New Roman"/>
        </w:rPr>
        <w:t>attribution</w:t>
      </w:r>
      <w:r w:rsidRPr="004B373E">
        <w:rPr>
          <w:rFonts w:cs="Times New Roman"/>
        </w:rPr>
        <w:t xml:space="preserve"> asymmetry when asked whether </w:t>
      </w:r>
      <w:r w:rsidR="00E61AD4" w:rsidRPr="004B373E">
        <w:rPr>
          <w:rFonts w:cs="Times New Roman"/>
        </w:rPr>
        <w:t>the protagonist</w:t>
      </w:r>
      <w:r w:rsidRPr="004B373E">
        <w:rPr>
          <w:rFonts w:cs="Times New Roman"/>
        </w:rPr>
        <w:t xml:space="preserve"> brought about a bad/good </w:t>
      </w:r>
      <w:r w:rsidR="00D80233" w:rsidRPr="004B373E">
        <w:rPr>
          <w:rFonts w:cs="Times New Roman"/>
        </w:rPr>
        <w:t>side-effect</w:t>
      </w:r>
      <w:r w:rsidRPr="004B373E">
        <w:rPr>
          <w:rFonts w:cs="Times New Roman"/>
        </w:rPr>
        <w:t xml:space="preserve"> </w:t>
      </w:r>
      <w:r w:rsidRPr="004B373E">
        <w:rPr>
          <w:rFonts w:cs="Times New Roman"/>
          <w:i/>
        </w:rPr>
        <w:t>in order to</w:t>
      </w:r>
      <w:r w:rsidRPr="004B373E">
        <w:rPr>
          <w:rFonts w:cs="Times New Roman"/>
        </w:rPr>
        <w:t xml:space="preserve"> achieve his main goal.  Pettit </w:t>
      </w:r>
      <w:r w:rsidR="00442F13" w:rsidRPr="004B373E">
        <w:rPr>
          <w:rFonts w:cs="Times New Roman"/>
        </w:rPr>
        <w:t xml:space="preserve">and </w:t>
      </w:r>
      <w:r w:rsidRPr="004B373E">
        <w:rPr>
          <w:rFonts w:cs="Times New Roman"/>
        </w:rPr>
        <w:t>Knobe (</w:t>
      </w:r>
      <w:r w:rsidR="005102D5" w:rsidRPr="004B373E">
        <w:rPr>
          <w:rFonts w:cs="Times New Roman"/>
        </w:rPr>
        <w:t>200</w:t>
      </w:r>
      <w:r w:rsidR="00DF4EDB" w:rsidRPr="004B373E">
        <w:rPr>
          <w:rFonts w:cs="Times New Roman"/>
        </w:rPr>
        <w:t>9</w:t>
      </w:r>
      <w:r w:rsidRPr="004B373E">
        <w:rPr>
          <w:rFonts w:cs="Times New Roman"/>
        </w:rPr>
        <w:t xml:space="preserve">) noted the same effect when people were asked to say whether someone </w:t>
      </w:r>
      <w:r w:rsidRPr="004B373E">
        <w:rPr>
          <w:rFonts w:cs="Times New Roman"/>
          <w:i/>
        </w:rPr>
        <w:t xml:space="preserve">decided </w:t>
      </w:r>
      <w:r w:rsidRPr="004B373E">
        <w:rPr>
          <w:rFonts w:cs="Times New Roman"/>
        </w:rPr>
        <w:t xml:space="preserve">to bring about the </w:t>
      </w:r>
      <w:r w:rsidR="00D80233" w:rsidRPr="004B373E">
        <w:rPr>
          <w:rFonts w:cs="Times New Roman"/>
        </w:rPr>
        <w:t>side-effect</w:t>
      </w:r>
      <w:r w:rsidRPr="004B373E">
        <w:rPr>
          <w:rFonts w:cs="Times New Roman"/>
        </w:rPr>
        <w:t xml:space="preserve">, was </w:t>
      </w:r>
      <w:r w:rsidRPr="004B373E">
        <w:rPr>
          <w:rFonts w:cs="Times New Roman"/>
          <w:i/>
        </w:rPr>
        <w:t>in favor of</w:t>
      </w:r>
      <w:r w:rsidRPr="004B373E">
        <w:rPr>
          <w:rFonts w:cs="Times New Roman"/>
        </w:rPr>
        <w:t xml:space="preserve"> bringing about the side-effect</w:t>
      </w:r>
      <w:r w:rsidRPr="004B373E">
        <w:rPr>
          <w:rFonts w:cs="Times New Roman"/>
          <w:i/>
        </w:rPr>
        <w:t>,</w:t>
      </w:r>
      <w:r w:rsidRPr="004B373E">
        <w:rPr>
          <w:rFonts w:cs="Times New Roman"/>
        </w:rPr>
        <w:t xml:space="preserve"> or </w:t>
      </w:r>
      <w:r w:rsidRPr="004B373E">
        <w:rPr>
          <w:rFonts w:cs="Times New Roman"/>
          <w:i/>
        </w:rPr>
        <w:t>advocated</w:t>
      </w:r>
      <w:r w:rsidRPr="004B373E">
        <w:rPr>
          <w:rFonts w:cs="Times New Roman"/>
        </w:rPr>
        <w:t xml:space="preserve"> b</w:t>
      </w:r>
      <w:r w:rsidR="00474E25" w:rsidRPr="004B373E">
        <w:rPr>
          <w:rFonts w:cs="Times New Roman"/>
        </w:rPr>
        <w:t>ringing about the side-effect.</w:t>
      </w:r>
      <w:r w:rsidR="001F089F" w:rsidRPr="004B373E">
        <w:rPr>
          <w:rFonts w:cs="Times New Roman"/>
        </w:rPr>
        <w:t xml:space="preserve"> </w:t>
      </w:r>
      <w:r w:rsidR="00356D3A">
        <w:rPr>
          <w:rFonts w:cs="Times New Roman"/>
        </w:rPr>
        <w:t xml:space="preserve"> </w:t>
      </w:r>
      <w:r w:rsidR="001F089F" w:rsidRPr="004B373E">
        <w:rPr>
          <w:rFonts w:cs="Times New Roman"/>
        </w:rPr>
        <w:t xml:space="preserve">Tannenbaum, Ditto and Pizarro (2007) </w:t>
      </w:r>
      <w:r w:rsidR="003F5A9C" w:rsidRPr="004B373E">
        <w:rPr>
          <w:rFonts w:cs="Times New Roman"/>
        </w:rPr>
        <w:t>report</w:t>
      </w:r>
      <w:r w:rsidR="004D1DF3" w:rsidRPr="004B373E">
        <w:rPr>
          <w:rFonts w:cs="Times New Roman"/>
        </w:rPr>
        <w:t xml:space="preserve"> </w:t>
      </w:r>
      <w:r w:rsidR="001F089F" w:rsidRPr="004B373E">
        <w:rPr>
          <w:rFonts w:cs="Times New Roman"/>
        </w:rPr>
        <w:t xml:space="preserve">the same asymmetry in judgments about whether </w:t>
      </w:r>
      <w:r w:rsidR="00A40D41">
        <w:rPr>
          <w:rFonts w:cs="Times New Roman"/>
        </w:rPr>
        <w:t>the protagonist</w:t>
      </w:r>
      <w:r w:rsidR="001F089F" w:rsidRPr="004B373E">
        <w:rPr>
          <w:rFonts w:cs="Times New Roman"/>
        </w:rPr>
        <w:t xml:space="preserve"> </w:t>
      </w:r>
      <w:r w:rsidR="001F089F" w:rsidRPr="004B373E">
        <w:rPr>
          <w:rFonts w:cs="Times New Roman"/>
          <w:i/>
        </w:rPr>
        <w:t>desired</w:t>
      </w:r>
      <w:r w:rsidR="001F089F" w:rsidRPr="004B373E">
        <w:rPr>
          <w:rFonts w:cs="Times New Roman"/>
        </w:rPr>
        <w:t xml:space="preserve"> to bring about the </w:t>
      </w:r>
      <w:r w:rsidR="00D80233" w:rsidRPr="004B373E">
        <w:rPr>
          <w:rFonts w:cs="Times New Roman"/>
        </w:rPr>
        <w:t>side-effect</w:t>
      </w:r>
      <w:r w:rsidR="00A532E2" w:rsidRPr="004B373E">
        <w:rPr>
          <w:rFonts w:cs="Times New Roman"/>
        </w:rPr>
        <w:t>.</w:t>
      </w:r>
      <w:r w:rsidR="00F5193B" w:rsidRPr="004B373E">
        <w:rPr>
          <w:rFonts w:cs="Times New Roman"/>
        </w:rPr>
        <w:t xml:space="preserve">  </w:t>
      </w:r>
      <w:r w:rsidR="00A532E2" w:rsidRPr="004B373E">
        <w:rPr>
          <w:rFonts w:cs="Times New Roman"/>
        </w:rPr>
        <w:t xml:space="preserve">Perhaps the most </w:t>
      </w:r>
      <w:r w:rsidRPr="004B373E">
        <w:rPr>
          <w:rFonts w:cs="Times New Roman"/>
        </w:rPr>
        <w:t>surprising result</w:t>
      </w:r>
      <w:r w:rsidR="00C50A1B" w:rsidRPr="004B373E">
        <w:rPr>
          <w:rFonts w:cs="Times New Roman"/>
        </w:rPr>
        <w:t>s</w:t>
      </w:r>
      <w:r w:rsidRPr="004B373E">
        <w:rPr>
          <w:rFonts w:cs="Times New Roman"/>
        </w:rPr>
        <w:t xml:space="preserve">, however, </w:t>
      </w:r>
      <w:r w:rsidR="00C50A1B" w:rsidRPr="004B373E">
        <w:rPr>
          <w:rFonts w:cs="Times New Roman"/>
        </w:rPr>
        <w:t>are</w:t>
      </w:r>
      <w:r w:rsidRPr="004B373E">
        <w:rPr>
          <w:rFonts w:cs="Times New Roman"/>
        </w:rPr>
        <w:t xml:space="preserve"> due to Beebe </w:t>
      </w:r>
      <w:r w:rsidR="00442F13" w:rsidRPr="004B373E">
        <w:rPr>
          <w:rFonts w:cs="Times New Roman"/>
        </w:rPr>
        <w:t xml:space="preserve">and </w:t>
      </w:r>
      <w:r w:rsidRPr="004B373E">
        <w:rPr>
          <w:rFonts w:cs="Times New Roman"/>
        </w:rPr>
        <w:t>Buckwalter (</w:t>
      </w:r>
      <w:r w:rsidR="00C50A1B" w:rsidRPr="004B373E">
        <w:rPr>
          <w:rFonts w:cs="Times New Roman"/>
        </w:rPr>
        <w:t>2010</w:t>
      </w:r>
      <w:r w:rsidRPr="004B373E">
        <w:rPr>
          <w:rFonts w:cs="Times New Roman"/>
        </w:rPr>
        <w:t>),</w:t>
      </w:r>
      <w:r w:rsidR="00C50A1B" w:rsidRPr="004B373E">
        <w:rPr>
          <w:rFonts w:cs="Times New Roman"/>
        </w:rPr>
        <w:t xml:space="preserve"> Beebe </w:t>
      </w:r>
      <w:r w:rsidR="00442F13" w:rsidRPr="004B373E">
        <w:rPr>
          <w:rFonts w:cs="Times New Roman"/>
        </w:rPr>
        <w:t>and</w:t>
      </w:r>
      <w:r w:rsidR="00C50A1B" w:rsidRPr="004B373E">
        <w:rPr>
          <w:rFonts w:cs="Times New Roman"/>
        </w:rPr>
        <w:t xml:space="preserve"> Jensen (forthcoming)</w:t>
      </w:r>
      <w:r w:rsidR="00A40D41">
        <w:rPr>
          <w:rFonts w:cs="Times New Roman"/>
        </w:rPr>
        <w:t>,</w:t>
      </w:r>
      <w:r w:rsidR="00C50A1B" w:rsidRPr="004B373E">
        <w:rPr>
          <w:rFonts w:cs="Times New Roman"/>
        </w:rPr>
        <w:t xml:space="preserve"> and Beebe (forthcoming</w:t>
      </w:r>
      <w:r w:rsidR="0070759B" w:rsidRPr="004B373E">
        <w:rPr>
          <w:rFonts w:cs="Times New Roman"/>
        </w:rPr>
        <w:t xml:space="preserve"> a</w:t>
      </w:r>
      <w:r w:rsidR="00C50A1B" w:rsidRPr="004B373E">
        <w:rPr>
          <w:rFonts w:cs="Times New Roman"/>
        </w:rPr>
        <w:t>)</w:t>
      </w:r>
      <w:r w:rsidRPr="004B373E">
        <w:rPr>
          <w:rFonts w:cs="Times New Roman"/>
        </w:rPr>
        <w:t xml:space="preserve"> who showed that the asymmetry crops up when participants are asked whether </w:t>
      </w:r>
      <w:r w:rsidR="00E61AD4" w:rsidRPr="004B373E">
        <w:rPr>
          <w:rFonts w:cs="Times New Roman"/>
        </w:rPr>
        <w:t>the protagonist</w:t>
      </w:r>
      <w:r w:rsidRPr="004B373E">
        <w:rPr>
          <w:rFonts w:cs="Times New Roman"/>
        </w:rPr>
        <w:t xml:space="preserve"> </w:t>
      </w:r>
      <w:r w:rsidRPr="004B373E">
        <w:rPr>
          <w:rFonts w:cs="Times New Roman"/>
          <w:i/>
        </w:rPr>
        <w:t>knew</w:t>
      </w:r>
      <w:r w:rsidR="00AC7F67" w:rsidRPr="004B373E">
        <w:rPr>
          <w:rFonts w:cs="Times New Roman"/>
        </w:rPr>
        <w:t>,</w:t>
      </w:r>
      <w:r w:rsidRPr="004B373E">
        <w:rPr>
          <w:rFonts w:cs="Times New Roman"/>
        </w:rPr>
        <w:t xml:space="preserve"> </w:t>
      </w:r>
      <w:r w:rsidR="00C50A1B" w:rsidRPr="004B373E">
        <w:rPr>
          <w:rFonts w:cs="Times New Roman"/>
          <w:i/>
        </w:rPr>
        <w:t>believed</w:t>
      </w:r>
      <w:r w:rsidR="00633901" w:rsidRPr="004B373E">
        <w:rPr>
          <w:rFonts w:cs="Times New Roman"/>
          <w:i/>
        </w:rPr>
        <w:t>,</w:t>
      </w:r>
      <w:r w:rsidR="00AC7F67" w:rsidRPr="004B373E">
        <w:rPr>
          <w:rFonts w:cs="Times New Roman"/>
        </w:rPr>
        <w:t xml:space="preserve"> or </w:t>
      </w:r>
      <w:r w:rsidR="00AC7F67" w:rsidRPr="004B373E">
        <w:rPr>
          <w:rFonts w:cs="Times New Roman"/>
          <w:i/>
        </w:rPr>
        <w:t>should have believed</w:t>
      </w:r>
      <w:r w:rsidR="00C50A1B" w:rsidRPr="004B373E">
        <w:rPr>
          <w:rFonts w:cs="Times New Roman"/>
        </w:rPr>
        <w:t xml:space="preserve"> </w:t>
      </w:r>
      <w:r w:rsidRPr="004B373E">
        <w:rPr>
          <w:rFonts w:cs="Times New Roman"/>
        </w:rPr>
        <w:t xml:space="preserve">that his action would bring about the </w:t>
      </w:r>
      <w:r w:rsidR="00D80233" w:rsidRPr="004B373E">
        <w:rPr>
          <w:rFonts w:cs="Times New Roman"/>
        </w:rPr>
        <w:t>side-effect</w:t>
      </w:r>
      <w:r w:rsidRPr="004B373E">
        <w:rPr>
          <w:rFonts w:cs="Times New Roman"/>
        </w:rPr>
        <w:t>.</w:t>
      </w:r>
      <w:r w:rsidR="00474E25" w:rsidRPr="004B373E">
        <w:rPr>
          <w:rFonts w:cs="Times New Roman"/>
        </w:rPr>
        <w:t xml:space="preserve">  </w:t>
      </w:r>
      <w:r w:rsidR="008D3CC3" w:rsidRPr="004B373E">
        <w:rPr>
          <w:rFonts w:cs="Times New Roman"/>
        </w:rPr>
        <w:t xml:space="preserve">Almost </w:t>
      </w:r>
      <w:r w:rsidR="00DF4EDB" w:rsidRPr="004B373E">
        <w:rPr>
          <w:rFonts w:cs="Times New Roman"/>
        </w:rPr>
        <w:t xml:space="preserve">every </w:t>
      </w:r>
      <w:r w:rsidR="003F5A9C" w:rsidRPr="004B373E">
        <w:rPr>
          <w:rFonts w:cs="Times New Roman"/>
        </w:rPr>
        <w:t xml:space="preserve">existing </w:t>
      </w:r>
      <w:r w:rsidR="00DF4EDB" w:rsidRPr="004B373E">
        <w:rPr>
          <w:rFonts w:cs="Times New Roman"/>
        </w:rPr>
        <w:t>explanation</w:t>
      </w:r>
      <w:r w:rsidR="008D3CC3" w:rsidRPr="004B373E">
        <w:rPr>
          <w:rFonts w:cs="Times New Roman"/>
        </w:rPr>
        <w:t xml:space="preserve"> of the general class of </w:t>
      </w:r>
      <w:r w:rsidR="00D53A94">
        <w:rPr>
          <w:rFonts w:cs="Times New Roman"/>
        </w:rPr>
        <w:t>side-effect</w:t>
      </w:r>
      <w:r w:rsidR="008D3CC3" w:rsidRPr="004B373E">
        <w:rPr>
          <w:rFonts w:cs="Times New Roman"/>
        </w:rPr>
        <w:t xml:space="preserve"> effects assume</w:t>
      </w:r>
      <w:r w:rsidR="00DF4EDB" w:rsidRPr="004B373E">
        <w:rPr>
          <w:rFonts w:cs="Times New Roman"/>
        </w:rPr>
        <w:t>s</w:t>
      </w:r>
      <w:r w:rsidR="008D3CC3" w:rsidRPr="004B373E">
        <w:rPr>
          <w:rFonts w:cs="Times New Roman"/>
        </w:rPr>
        <w:t xml:space="preserve"> that participants interpret the chairman as </w:t>
      </w:r>
      <w:r w:rsidR="00873408">
        <w:rPr>
          <w:rFonts w:cs="Times New Roman"/>
        </w:rPr>
        <w:t xml:space="preserve">both </w:t>
      </w:r>
      <w:r w:rsidR="008D3CC3" w:rsidRPr="004B373E">
        <w:rPr>
          <w:rFonts w:cs="Times New Roman"/>
        </w:rPr>
        <w:t xml:space="preserve">believing with equal confidence </w:t>
      </w:r>
      <w:r w:rsidR="004D7DE1">
        <w:rPr>
          <w:rFonts w:cs="Times New Roman"/>
        </w:rPr>
        <w:t xml:space="preserve">and knowing </w:t>
      </w:r>
      <w:r w:rsidR="008D3CC3" w:rsidRPr="004B373E">
        <w:rPr>
          <w:rFonts w:cs="Times New Roman"/>
        </w:rPr>
        <w:t xml:space="preserve">that the </w:t>
      </w:r>
      <w:r w:rsidR="00D80233" w:rsidRPr="004B373E">
        <w:rPr>
          <w:rFonts w:cs="Times New Roman"/>
        </w:rPr>
        <w:t>side-effect</w:t>
      </w:r>
      <w:r w:rsidR="008D3CC3" w:rsidRPr="004B373E">
        <w:rPr>
          <w:rFonts w:cs="Times New Roman"/>
        </w:rPr>
        <w:t xml:space="preserve"> will occur in the help and the harm conditions.  The recent </w:t>
      </w:r>
      <w:r w:rsidR="003F5A9C" w:rsidRPr="004B373E">
        <w:rPr>
          <w:rFonts w:cs="Times New Roman"/>
        </w:rPr>
        <w:t xml:space="preserve">studies </w:t>
      </w:r>
      <w:r w:rsidR="008D3CC3" w:rsidRPr="004B373E">
        <w:rPr>
          <w:rFonts w:cs="Times New Roman"/>
        </w:rPr>
        <w:t xml:space="preserve">of Beebe and his collaborators, however, </w:t>
      </w:r>
      <w:r w:rsidR="00474E25" w:rsidRPr="004B373E">
        <w:rPr>
          <w:rFonts w:cs="Times New Roman"/>
        </w:rPr>
        <w:t xml:space="preserve">invalidate </w:t>
      </w:r>
      <w:r w:rsidR="00BB38B9" w:rsidRPr="004B373E">
        <w:rPr>
          <w:rFonts w:cs="Times New Roman"/>
        </w:rPr>
        <w:t>many</w:t>
      </w:r>
      <w:r w:rsidR="00474E25" w:rsidRPr="004B373E">
        <w:rPr>
          <w:rFonts w:cs="Times New Roman"/>
        </w:rPr>
        <w:t xml:space="preserve"> of the</w:t>
      </w:r>
      <w:r w:rsidR="003F5A9C" w:rsidRPr="004B373E">
        <w:rPr>
          <w:rFonts w:cs="Times New Roman"/>
        </w:rPr>
        <w:t>se</w:t>
      </w:r>
      <w:r w:rsidR="00474E25" w:rsidRPr="004B373E">
        <w:rPr>
          <w:rFonts w:cs="Times New Roman"/>
        </w:rPr>
        <w:t xml:space="preserve"> explanations.  </w:t>
      </w:r>
      <w:r w:rsidR="003F5A9C" w:rsidRPr="004B373E">
        <w:rPr>
          <w:rFonts w:cs="Times New Roman"/>
        </w:rPr>
        <w:t xml:space="preserve">These </w:t>
      </w:r>
      <w:r w:rsidR="00DF4EDB" w:rsidRPr="004B373E">
        <w:rPr>
          <w:rFonts w:cs="Times New Roman"/>
        </w:rPr>
        <w:t>results</w:t>
      </w:r>
      <w:r w:rsidR="003F5A9C" w:rsidRPr="004B373E">
        <w:rPr>
          <w:rFonts w:cs="Times New Roman"/>
        </w:rPr>
        <w:t xml:space="preserve"> </w:t>
      </w:r>
      <w:r w:rsidR="00474E25" w:rsidRPr="004B373E">
        <w:rPr>
          <w:rFonts w:cs="Times New Roman"/>
        </w:rPr>
        <w:t xml:space="preserve">also </w:t>
      </w:r>
      <w:r w:rsidR="0000170A" w:rsidRPr="004B373E">
        <w:rPr>
          <w:rFonts w:cs="Times New Roman"/>
        </w:rPr>
        <w:t xml:space="preserve">form </w:t>
      </w:r>
      <w:r w:rsidR="00474E25" w:rsidRPr="004B373E">
        <w:rPr>
          <w:rFonts w:cs="Times New Roman"/>
        </w:rPr>
        <w:t xml:space="preserve">the </w:t>
      </w:r>
      <w:r w:rsidR="003F5A9C" w:rsidRPr="004B373E">
        <w:rPr>
          <w:rFonts w:cs="Times New Roman"/>
        </w:rPr>
        <w:t>basis</w:t>
      </w:r>
      <w:r w:rsidR="00474E25" w:rsidRPr="004B373E">
        <w:rPr>
          <w:rFonts w:cs="Times New Roman"/>
        </w:rPr>
        <w:t xml:space="preserve"> for </w:t>
      </w:r>
      <w:r w:rsidR="0000170A" w:rsidRPr="004B373E">
        <w:rPr>
          <w:rFonts w:cs="Times New Roman"/>
        </w:rPr>
        <w:t xml:space="preserve">the explanation </w:t>
      </w:r>
      <w:r w:rsidR="00DF4EDB" w:rsidRPr="004B373E">
        <w:rPr>
          <w:rFonts w:cs="Times New Roman"/>
        </w:rPr>
        <w:t xml:space="preserve">that </w:t>
      </w:r>
      <w:r w:rsidR="0000170A" w:rsidRPr="004B373E">
        <w:rPr>
          <w:rFonts w:cs="Times New Roman"/>
        </w:rPr>
        <w:t xml:space="preserve">we </w:t>
      </w:r>
      <w:r w:rsidR="003F5A9C" w:rsidRPr="004B373E">
        <w:rPr>
          <w:rFonts w:cs="Times New Roman"/>
        </w:rPr>
        <w:t>offer</w:t>
      </w:r>
      <w:r w:rsidR="00887776" w:rsidRPr="004B373E">
        <w:rPr>
          <w:rFonts w:cs="Times New Roman"/>
        </w:rPr>
        <w:t xml:space="preserve">, </w:t>
      </w:r>
      <w:r w:rsidR="00E61AD4" w:rsidRPr="004B373E">
        <w:rPr>
          <w:rFonts w:cs="Times New Roman"/>
        </w:rPr>
        <w:t xml:space="preserve">which is that respondents are responding </w:t>
      </w:r>
      <w:r w:rsidR="00855131">
        <w:rPr>
          <w:rFonts w:cs="Times New Roman"/>
        </w:rPr>
        <w:t>appropriately</w:t>
      </w:r>
      <w:r w:rsidR="00855131" w:rsidRPr="004B373E">
        <w:rPr>
          <w:rFonts w:cs="Times New Roman"/>
        </w:rPr>
        <w:t xml:space="preserve"> </w:t>
      </w:r>
      <w:r w:rsidR="00E61AD4" w:rsidRPr="004B373E">
        <w:rPr>
          <w:rFonts w:cs="Times New Roman"/>
        </w:rPr>
        <w:t xml:space="preserve">to the vignettes because they </w:t>
      </w:r>
      <w:r w:rsidR="000E5BF1" w:rsidRPr="004B373E">
        <w:rPr>
          <w:rFonts w:cs="Times New Roman"/>
        </w:rPr>
        <w:t>rationally</w:t>
      </w:r>
      <w:r w:rsidR="00B22EF9" w:rsidRPr="004B373E">
        <w:rPr>
          <w:rFonts w:cs="Times New Roman"/>
        </w:rPr>
        <w:t xml:space="preserve"> </w:t>
      </w:r>
      <w:r w:rsidR="00E61AD4" w:rsidRPr="004B373E">
        <w:rPr>
          <w:rFonts w:cs="Times New Roman"/>
        </w:rPr>
        <w:t>judge protagonist</w:t>
      </w:r>
      <w:r w:rsidR="00BB38B9" w:rsidRPr="004B373E">
        <w:rPr>
          <w:rFonts w:cs="Times New Roman"/>
        </w:rPr>
        <w:t>s</w:t>
      </w:r>
      <w:r w:rsidR="00E61AD4" w:rsidRPr="004B373E">
        <w:rPr>
          <w:rFonts w:cs="Times New Roman"/>
        </w:rPr>
        <w:t xml:space="preserve"> to have formed </w:t>
      </w:r>
      <w:r w:rsidR="00D1403A" w:rsidRPr="004B373E">
        <w:rPr>
          <w:rFonts w:cs="Times New Roman"/>
        </w:rPr>
        <w:t xml:space="preserve">stronger </w:t>
      </w:r>
      <w:r w:rsidR="00E61AD4" w:rsidRPr="004B373E">
        <w:rPr>
          <w:rFonts w:cs="Times New Roman"/>
        </w:rPr>
        <w:t>belief</w:t>
      </w:r>
      <w:r w:rsidR="00BB38B9" w:rsidRPr="004B373E">
        <w:rPr>
          <w:rFonts w:cs="Times New Roman"/>
        </w:rPr>
        <w:t>s</w:t>
      </w:r>
      <w:r w:rsidR="00E61AD4" w:rsidRPr="004B373E">
        <w:rPr>
          <w:rFonts w:cs="Times New Roman"/>
        </w:rPr>
        <w:t xml:space="preserve"> about the </w:t>
      </w:r>
      <w:r w:rsidR="00D80233" w:rsidRPr="004B373E">
        <w:rPr>
          <w:rFonts w:cs="Times New Roman"/>
        </w:rPr>
        <w:t>side-effect</w:t>
      </w:r>
      <w:r w:rsidR="00BB38B9" w:rsidRPr="004B373E">
        <w:rPr>
          <w:rFonts w:cs="Times New Roman"/>
        </w:rPr>
        <w:t>s</w:t>
      </w:r>
      <w:r w:rsidR="00E61AD4" w:rsidRPr="004B373E">
        <w:rPr>
          <w:rFonts w:cs="Times New Roman"/>
        </w:rPr>
        <w:t xml:space="preserve"> in </w:t>
      </w:r>
      <w:r w:rsidR="003F5A9C" w:rsidRPr="004B373E">
        <w:rPr>
          <w:rFonts w:cs="Times New Roman"/>
        </w:rPr>
        <w:t>harm</w:t>
      </w:r>
      <w:r w:rsidR="00BB38B9" w:rsidRPr="004B373E">
        <w:rPr>
          <w:rFonts w:cs="Times New Roman"/>
        </w:rPr>
        <w:t>ful</w:t>
      </w:r>
      <w:r w:rsidR="003F5A9C" w:rsidRPr="004B373E">
        <w:rPr>
          <w:rFonts w:cs="Times New Roman"/>
        </w:rPr>
        <w:t xml:space="preserve"> or </w:t>
      </w:r>
      <w:r w:rsidR="00E61AD4" w:rsidRPr="004B373E">
        <w:rPr>
          <w:rFonts w:cs="Times New Roman"/>
        </w:rPr>
        <w:t xml:space="preserve">norm-violating cases </w:t>
      </w:r>
      <w:r w:rsidR="00D1403A" w:rsidRPr="004B373E">
        <w:rPr>
          <w:rFonts w:cs="Times New Roman"/>
        </w:rPr>
        <w:t xml:space="preserve">than </w:t>
      </w:r>
      <w:r w:rsidR="00E61AD4" w:rsidRPr="004B373E">
        <w:rPr>
          <w:rFonts w:cs="Times New Roman"/>
        </w:rPr>
        <w:t xml:space="preserve">in </w:t>
      </w:r>
      <w:r w:rsidR="003F5A9C" w:rsidRPr="004B373E">
        <w:rPr>
          <w:rFonts w:cs="Times New Roman"/>
        </w:rPr>
        <w:t>help</w:t>
      </w:r>
      <w:r w:rsidR="00BB38B9" w:rsidRPr="004B373E">
        <w:rPr>
          <w:rFonts w:cs="Times New Roman"/>
        </w:rPr>
        <w:t>ful</w:t>
      </w:r>
      <w:r w:rsidR="003F5A9C" w:rsidRPr="004B373E">
        <w:rPr>
          <w:rFonts w:cs="Times New Roman"/>
        </w:rPr>
        <w:t xml:space="preserve"> or </w:t>
      </w:r>
      <w:r w:rsidR="00E61AD4" w:rsidRPr="004B373E">
        <w:rPr>
          <w:rFonts w:cs="Times New Roman"/>
        </w:rPr>
        <w:t>norm-conf</w:t>
      </w:r>
      <w:r w:rsidR="000E5BF1" w:rsidRPr="004B373E">
        <w:rPr>
          <w:rFonts w:cs="Times New Roman"/>
        </w:rPr>
        <w:t>o</w:t>
      </w:r>
      <w:r w:rsidR="00E61AD4" w:rsidRPr="004B373E">
        <w:rPr>
          <w:rFonts w:cs="Times New Roman"/>
        </w:rPr>
        <w:t>rming cases</w:t>
      </w:r>
      <w:r w:rsidR="00887776" w:rsidRPr="004B373E">
        <w:rPr>
          <w:rFonts w:cs="Times New Roman"/>
        </w:rPr>
        <w:t>.</w:t>
      </w:r>
    </w:p>
    <w:p w:rsidR="008D3CC3" w:rsidRPr="004B373E" w:rsidRDefault="008D3CC3" w:rsidP="004D1DF3">
      <w:pPr>
        <w:spacing w:line="480" w:lineRule="auto"/>
        <w:ind w:firstLine="720"/>
        <w:rPr>
          <w:rFonts w:cs="Times New Roman"/>
        </w:rPr>
      </w:pPr>
    </w:p>
    <w:p w:rsidR="00887776" w:rsidRPr="004B373E" w:rsidRDefault="005B7AAC" w:rsidP="000808BD">
      <w:pPr>
        <w:spacing w:line="480" w:lineRule="auto"/>
        <w:rPr>
          <w:rFonts w:cs="Times New Roman"/>
          <w:b/>
        </w:rPr>
      </w:pPr>
      <w:r>
        <w:rPr>
          <w:rFonts w:cs="Times New Roman"/>
          <w:b/>
        </w:rPr>
        <w:br w:type="page"/>
      </w:r>
      <w:r w:rsidR="00887776" w:rsidRPr="004B373E">
        <w:rPr>
          <w:rFonts w:cs="Times New Roman"/>
          <w:b/>
        </w:rPr>
        <w:t xml:space="preserve">2. </w:t>
      </w:r>
      <w:r w:rsidR="009A612D" w:rsidRPr="004B373E">
        <w:rPr>
          <w:rFonts w:cs="Times New Roman"/>
          <w:b/>
        </w:rPr>
        <w:t>Doxastic Heuristics</w:t>
      </w:r>
    </w:p>
    <w:p w:rsidR="000521F0" w:rsidRPr="004B373E" w:rsidRDefault="000521F0" w:rsidP="000521F0">
      <w:pPr>
        <w:spacing w:line="480" w:lineRule="auto"/>
        <w:rPr>
          <w:rFonts w:cs="Times New Roman"/>
        </w:rPr>
      </w:pPr>
    </w:p>
    <w:p w:rsidR="00D03A5A" w:rsidRPr="004B373E" w:rsidRDefault="0000170A" w:rsidP="000521F0">
      <w:pPr>
        <w:spacing w:line="480" w:lineRule="auto"/>
        <w:rPr>
          <w:rFonts w:cs="Times New Roman"/>
        </w:rPr>
      </w:pPr>
      <w:r w:rsidRPr="004B373E">
        <w:rPr>
          <w:rFonts w:cs="Times New Roman"/>
        </w:rPr>
        <w:t xml:space="preserve">We </w:t>
      </w:r>
      <w:r w:rsidR="00D1403A" w:rsidRPr="004B373E">
        <w:rPr>
          <w:rFonts w:cs="Times New Roman"/>
        </w:rPr>
        <w:t xml:space="preserve">propose </w:t>
      </w:r>
      <w:r w:rsidRPr="004B373E">
        <w:rPr>
          <w:rFonts w:cs="Times New Roman"/>
        </w:rPr>
        <w:t xml:space="preserve">that </w:t>
      </w:r>
      <w:r w:rsidR="00D03A5A" w:rsidRPr="004B373E">
        <w:rPr>
          <w:rFonts w:cs="Times New Roman"/>
        </w:rPr>
        <w:t>all of the existing data</w:t>
      </w:r>
      <w:r w:rsidR="003A35C2" w:rsidRPr="004B373E">
        <w:rPr>
          <w:rFonts w:cs="Times New Roman"/>
        </w:rPr>
        <w:t xml:space="preserve"> on the </w:t>
      </w:r>
      <w:r w:rsidR="00D80233" w:rsidRPr="004B373E">
        <w:rPr>
          <w:rFonts w:cs="Times New Roman"/>
        </w:rPr>
        <w:t>side-effect</w:t>
      </w:r>
      <w:r w:rsidR="003A35C2" w:rsidRPr="004B373E">
        <w:rPr>
          <w:rFonts w:cs="Times New Roman"/>
        </w:rPr>
        <w:t xml:space="preserve"> effect</w:t>
      </w:r>
      <w:r w:rsidR="00401284" w:rsidRPr="004B373E">
        <w:rPr>
          <w:rFonts w:cs="Times New Roman"/>
        </w:rPr>
        <w:t>s</w:t>
      </w:r>
      <w:r w:rsidR="00D03A5A" w:rsidRPr="004B373E">
        <w:rPr>
          <w:rFonts w:cs="Times New Roman"/>
        </w:rPr>
        <w:t xml:space="preserve"> </w:t>
      </w:r>
      <w:r w:rsidR="00E214B7" w:rsidRPr="004B373E">
        <w:rPr>
          <w:rFonts w:cs="Times New Roman"/>
        </w:rPr>
        <w:t xml:space="preserve">are </w:t>
      </w:r>
      <w:r w:rsidR="00D03A5A" w:rsidRPr="004B373E">
        <w:rPr>
          <w:rFonts w:cs="Times New Roman"/>
        </w:rPr>
        <w:t>best explained in terms of</w:t>
      </w:r>
      <w:r w:rsidR="00113480" w:rsidRPr="004B373E">
        <w:rPr>
          <w:rFonts w:cs="Times New Roman"/>
        </w:rPr>
        <w:t xml:space="preserve"> a belief-formation heuristic</w:t>
      </w:r>
      <w:r w:rsidR="00D03A5A" w:rsidRPr="004B373E">
        <w:rPr>
          <w:rFonts w:cs="Times New Roman"/>
        </w:rPr>
        <w:t xml:space="preserve">.  </w:t>
      </w:r>
      <w:r w:rsidR="00F87E40" w:rsidRPr="004B373E">
        <w:rPr>
          <w:rFonts w:cs="Times New Roman"/>
        </w:rPr>
        <w:t>Consider</w:t>
      </w:r>
      <w:r w:rsidR="00B547B2" w:rsidRPr="004B373E">
        <w:rPr>
          <w:rFonts w:cs="Times New Roman"/>
        </w:rPr>
        <w:t xml:space="preserve"> the following </w:t>
      </w:r>
      <w:r w:rsidR="00F87E40" w:rsidRPr="004B373E">
        <w:rPr>
          <w:rFonts w:cs="Times New Roman"/>
        </w:rPr>
        <w:t xml:space="preserve">set of </w:t>
      </w:r>
      <w:r w:rsidR="00B547B2" w:rsidRPr="004B373E">
        <w:rPr>
          <w:rFonts w:cs="Times New Roman"/>
        </w:rPr>
        <w:t>claims:</w:t>
      </w:r>
    </w:p>
    <w:p w:rsidR="00D03A5A" w:rsidRPr="004B373E" w:rsidRDefault="00B547B2" w:rsidP="000808BD">
      <w:pPr>
        <w:spacing w:line="480" w:lineRule="auto"/>
        <w:ind w:left="1440" w:hanging="720"/>
        <w:rPr>
          <w:rFonts w:cs="Times New Roman"/>
        </w:rPr>
      </w:pPr>
      <w:r w:rsidRPr="004B373E">
        <w:rPr>
          <w:rFonts w:cs="Times New Roman"/>
        </w:rPr>
        <w:t>(Know</w:t>
      </w:r>
      <w:r w:rsidR="00316CE2" w:rsidRPr="00316CE2">
        <w:rPr>
          <w:rFonts w:cs="Times New Roman"/>
          <w:position w:val="-6"/>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2.35pt" o:ole="">
            <v:imagedata r:id="rId8" o:title=""/>
          </v:shape>
          <o:OLEObject Type="Embed" ProgID="Equation.3" ShapeID="_x0000_i1025" DrawAspect="Content" ObjectID="_1376664405" r:id="rId9"/>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knows</w:t>
      </w:r>
      <w:r w:rsidR="003A35C2" w:rsidRPr="004B373E">
        <w:rPr>
          <w:rFonts w:cs="Times New Roman"/>
        </w:rPr>
        <w:t xml:space="preserve"> that</w:t>
      </w:r>
      <w:r w:rsidR="00D03A5A" w:rsidRPr="004B373E">
        <w:rPr>
          <w:rFonts w:cs="Times New Roman"/>
        </w:rPr>
        <w:t xml:space="preserve"> </w:t>
      </w:r>
      <w:r w:rsidR="00D03A5A" w:rsidRPr="004B373E">
        <w:rPr>
          <w:rFonts w:cs="Times New Roman"/>
          <w:i/>
        </w:rPr>
        <w:sym w:font="Symbol" w:char="F06A"/>
      </w:r>
      <w:r w:rsidR="001E0DCE" w:rsidRPr="004B373E">
        <w:rPr>
          <w:rFonts w:cs="Times New Roman"/>
        </w:rPr>
        <w:t>’</w:t>
      </w:r>
      <w:r w:rsidR="00D03A5A" w:rsidRPr="004B373E">
        <w:rPr>
          <w:rFonts w:cs="Times New Roman"/>
        </w:rPr>
        <w:t xml:space="preserve">ing would make it the case that </w:t>
      </w:r>
      <w:r w:rsidR="00D03A5A" w:rsidRPr="004B373E">
        <w:rPr>
          <w:rFonts w:cs="Times New Roman"/>
          <w:i/>
        </w:rPr>
        <w:t>p</w:t>
      </w:r>
      <w:r w:rsidR="00D03A5A" w:rsidRPr="004B373E">
        <w:rPr>
          <w:rFonts w:cs="Times New Roman"/>
        </w:rPr>
        <w:t xml:space="preserve"> 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(Inten</w:t>
      </w:r>
      <w:r w:rsidR="00D30A12" w:rsidRPr="004B373E">
        <w:rPr>
          <w:rFonts w:cs="Times New Roman"/>
        </w:rPr>
        <w:t>tionally</w:t>
      </w:r>
      <w:r w:rsidR="00316CE2" w:rsidRPr="00316CE2">
        <w:rPr>
          <w:rFonts w:cs="Times New Roman"/>
          <w:position w:val="-6"/>
        </w:rPr>
        <w:object w:dxaOrig="300" w:dyaOrig="240">
          <v:shape id="_x0000_i1026" type="#_x0000_t75" style="width:15.6pt;height:12.35pt" o:ole="">
            <v:imagedata r:id="rId10" o:title=""/>
          </v:shape>
          <o:OLEObject Type="Embed" ProgID="Equation.3" ShapeID="_x0000_i1026" DrawAspect="Content" ObjectID="_1376664406" r:id="rId11"/>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w:t>
      </w:r>
      <w:r w:rsidR="00627E7B" w:rsidRPr="004B373E">
        <w:rPr>
          <w:rFonts w:cs="Times New Roman"/>
        </w:rPr>
        <w:t>intentionally makes</w:t>
      </w:r>
      <w:r w:rsidRPr="004B373E">
        <w:rPr>
          <w:rFonts w:cs="Times New Roman"/>
        </w:rPr>
        <w:t xml:space="preserve"> it the case that </w:t>
      </w:r>
      <w:r w:rsidRPr="004B373E">
        <w:rPr>
          <w:rFonts w:cs="Times New Roman"/>
          <w:i/>
        </w:rPr>
        <w:t>p</w:t>
      </w:r>
      <w:r w:rsidRPr="004B373E">
        <w:rPr>
          <w:rFonts w:cs="Times New Roman"/>
        </w:rPr>
        <w:t xml:space="preserve"> by </w:t>
      </w:r>
      <w:r w:rsidR="001E0DCE" w:rsidRPr="004B373E">
        <w:rPr>
          <w:rFonts w:cs="Times New Roman"/>
          <w:i/>
        </w:rPr>
        <w:sym w:font="Symbol" w:char="F06A"/>
      </w:r>
      <w:r w:rsidR="001E0DCE" w:rsidRPr="004B373E">
        <w:rPr>
          <w:rFonts w:cs="Times New Roman"/>
        </w:rPr>
        <w:t xml:space="preserve">’ing </w:t>
      </w:r>
      <w:r w:rsidRPr="004B373E">
        <w:rPr>
          <w:rFonts w:cs="Times New Roman"/>
        </w:rPr>
        <w:t>only</w:t>
      </w:r>
      <w:r w:rsidR="00D03A5A" w:rsidRPr="004B373E">
        <w:rPr>
          <w:rFonts w:cs="Times New Roman"/>
        </w:rPr>
        <w:t xml:space="preserve">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(In order to</w:t>
      </w:r>
      <w:r w:rsidR="00316CE2" w:rsidRPr="00316CE2">
        <w:rPr>
          <w:rFonts w:cs="Times New Roman"/>
          <w:position w:val="-6"/>
        </w:rPr>
        <w:object w:dxaOrig="300" w:dyaOrig="240">
          <v:shape id="_x0000_i1027" type="#_x0000_t75" style="width:15.6pt;height:12.35pt" o:ole="">
            <v:imagedata r:id="rId12" o:title=""/>
          </v:shape>
          <o:OLEObject Type="Embed" ProgID="Equation.3" ShapeID="_x0000_i1027" DrawAspect="Content" ObjectID="_1376664407" r:id="rId13"/>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w:t>
      </w:r>
      <w:r w:rsidR="00D03A5A" w:rsidRPr="004B373E">
        <w:rPr>
          <w:rFonts w:cs="Times New Roman"/>
          <w:i/>
        </w:rPr>
        <w:sym w:font="Symbol" w:char="F06A"/>
      </w:r>
      <w:r w:rsidR="001E0DCE" w:rsidRPr="004B373E">
        <w:rPr>
          <w:rFonts w:cs="Times New Roman"/>
        </w:rPr>
        <w:t>’</w:t>
      </w:r>
      <w:r w:rsidR="00D03A5A" w:rsidRPr="004B373E">
        <w:rPr>
          <w:rFonts w:cs="Times New Roman"/>
        </w:rPr>
        <w:t xml:space="preserve">s in order to make it the case that </w:t>
      </w:r>
      <w:r w:rsidR="00D03A5A" w:rsidRPr="004B373E">
        <w:rPr>
          <w:rFonts w:cs="Times New Roman"/>
          <w:i/>
        </w:rPr>
        <w:t>p</w:t>
      </w:r>
      <w:r w:rsidR="00D03A5A" w:rsidRPr="004B373E">
        <w:rPr>
          <w:rFonts w:cs="Times New Roman"/>
        </w:rPr>
        <w:t xml:space="preserve"> 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(Desire</w:t>
      </w:r>
      <w:r w:rsidR="00316CE2" w:rsidRPr="00316CE2">
        <w:rPr>
          <w:rFonts w:cs="Times New Roman"/>
          <w:position w:val="-6"/>
        </w:rPr>
        <w:object w:dxaOrig="300" w:dyaOrig="240">
          <v:shape id="_x0000_i1028" type="#_x0000_t75" style="width:15.6pt;height:12.35pt" o:ole="">
            <v:imagedata r:id="rId14" o:title=""/>
          </v:shape>
          <o:OLEObject Type="Embed" ProgID="Equation.3" ShapeID="_x0000_i1028" DrawAspect="Content" ObjectID="_1376664408" r:id="rId15"/>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desires to make it the case that </w:t>
      </w:r>
      <w:r w:rsidR="00D03A5A" w:rsidRPr="004B373E">
        <w:rPr>
          <w:rFonts w:cs="Times New Roman"/>
          <w:i/>
        </w:rPr>
        <w:t>p</w:t>
      </w:r>
      <w:r w:rsidR="00D03A5A" w:rsidRPr="004B373E">
        <w:rPr>
          <w:rFonts w:cs="Times New Roman"/>
        </w:rPr>
        <w:t xml:space="preserve"> by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(Decide</w:t>
      </w:r>
      <w:r w:rsidR="002F603E" w:rsidRPr="002F603E">
        <w:rPr>
          <w:rFonts w:cs="Times New Roman"/>
          <w:position w:val="-6"/>
        </w:rPr>
        <w:object w:dxaOrig="300" w:dyaOrig="240">
          <v:shape id="_x0000_i1029" type="#_x0000_t75" style="width:15.6pt;height:12.35pt" o:ole="">
            <v:imagedata r:id="rId16" o:title=""/>
          </v:shape>
          <o:OLEObject Type="Embed" ProgID="Equation.3" ShapeID="_x0000_i1029" DrawAspect="Content" ObjectID="_1376664409" r:id="rId17"/>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decides to make it the case that </w:t>
      </w:r>
      <w:r w:rsidR="00D03A5A" w:rsidRPr="004B373E">
        <w:rPr>
          <w:rFonts w:cs="Times New Roman"/>
          <w:i/>
        </w:rPr>
        <w:t>p</w:t>
      </w:r>
      <w:r w:rsidR="00D03A5A" w:rsidRPr="004B373E">
        <w:rPr>
          <w:rFonts w:cs="Times New Roman"/>
        </w:rPr>
        <w:t xml:space="preserve"> by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(In favor of</w:t>
      </w:r>
      <w:r w:rsidR="002F603E" w:rsidRPr="002F603E">
        <w:rPr>
          <w:rFonts w:cs="Times New Roman"/>
          <w:position w:val="-6"/>
        </w:rPr>
        <w:object w:dxaOrig="300" w:dyaOrig="240">
          <v:shape id="_x0000_i1030" type="#_x0000_t75" style="width:15.6pt;height:12.35pt" o:ole="">
            <v:imagedata r:id="rId18" o:title=""/>
          </v:shape>
          <o:OLEObject Type="Embed" ProgID="Equation.3" ShapeID="_x0000_i1030" DrawAspect="Content" ObjectID="_1376664410" r:id="rId19"/>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is in favor of making it the case that </w:t>
      </w:r>
      <w:r w:rsidR="00D03A5A" w:rsidRPr="004B373E">
        <w:rPr>
          <w:rFonts w:cs="Times New Roman"/>
          <w:i/>
        </w:rPr>
        <w:t>p</w:t>
      </w:r>
      <w:r w:rsidR="00D03A5A" w:rsidRPr="004B373E">
        <w:rPr>
          <w:rFonts w:cs="Times New Roman"/>
        </w:rPr>
        <w:t xml:space="preserve"> by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would</w:t>
      </w:r>
      <w:r w:rsidR="0040489C" w:rsidRPr="004B373E">
        <w:rPr>
          <w:rFonts w:cs="Times New Roman"/>
        </w:rPr>
        <w:t xml:space="preserve"> help to</w:t>
      </w:r>
      <w:r w:rsidR="00D03A5A" w:rsidRPr="004B373E">
        <w:rPr>
          <w:rFonts w:cs="Times New Roman"/>
        </w:rPr>
        <w:t xml:space="preserve"> make it the case that </w:t>
      </w:r>
      <w:r w:rsidR="00D03A5A" w:rsidRPr="004B373E">
        <w:rPr>
          <w:rFonts w:cs="Times New Roman"/>
          <w:i/>
        </w:rPr>
        <w:t>p</w:t>
      </w:r>
      <w:r w:rsidR="00D03A5A" w:rsidRPr="004B373E">
        <w:rPr>
          <w:rFonts w:cs="Times New Roman"/>
        </w:rPr>
        <w:t>.</w:t>
      </w:r>
    </w:p>
    <w:p w:rsidR="00D03A5A" w:rsidRPr="004B373E" w:rsidRDefault="00B547B2" w:rsidP="000808BD">
      <w:pPr>
        <w:spacing w:line="480" w:lineRule="auto"/>
        <w:ind w:left="1440" w:hanging="720"/>
        <w:rPr>
          <w:rFonts w:cs="Times New Roman"/>
        </w:rPr>
      </w:pPr>
      <w:r w:rsidRPr="004B373E">
        <w:rPr>
          <w:rFonts w:cs="Times New Roman"/>
        </w:rPr>
        <w:t>(Advocate</w:t>
      </w:r>
      <w:r w:rsidR="002F603E" w:rsidRPr="002F603E">
        <w:rPr>
          <w:rFonts w:cs="Times New Roman"/>
          <w:position w:val="-6"/>
        </w:rPr>
        <w:object w:dxaOrig="300" w:dyaOrig="240">
          <v:shape id="_x0000_i1031" type="#_x0000_t75" style="width:15.6pt;height:12.35pt" o:ole="">
            <v:imagedata r:id="rId20" o:title=""/>
          </v:shape>
          <o:OLEObject Type="Embed" ProgID="Equation.3" ShapeID="_x0000_i1031" DrawAspect="Content" ObjectID="_1376664411" r:id="rId21"/>
        </w:object>
      </w:r>
      <w:r w:rsidR="00D03A5A" w:rsidRPr="004B373E">
        <w:rPr>
          <w:rFonts w:cs="Times New Roman"/>
        </w:rPr>
        <w:t xml:space="preserve">Believe) Agent </w:t>
      </w:r>
      <w:r w:rsidR="00D03A5A" w:rsidRPr="004B373E">
        <w:rPr>
          <w:rFonts w:cs="Times New Roman"/>
          <w:i/>
        </w:rPr>
        <w:t>a</w:t>
      </w:r>
      <w:r w:rsidR="00D03A5A" w:rsidRPr="004B373E">
        <w:rPr>
          <w:rFonts w:cs="Times New Roman"/>
        </w:rPr>
        <w:t xml:space="preserve"> advocates making it the case that </w:t>
      </w:r>
      <w:r w:rsidR="00D03A5A" w:rsidRPr="004B373E">
        <w:rPr>
          <w:rFonts w:cs="Times New Roman"/>
          <w:i/>
        </w:rPr>
        <w:t>p</w:t>
      </w:r>
      <w:r w:rsidR="00D03A5A" w:rsidRPr="004B373E">
        <w:rPr>
          <w:rFonts w:cs="Times New Roman"/>
        </w:rPr>
        <w:t xml:space="preserve"> by </w:t>
      </w:r>
      <w:r w:rsidR="00D03A5A" w:rsidRPr="004B373E">
        <w:rPr>
          <w:rFonts w:cs="Times New Roman"/>
          <w:i/>
        </w:rPr>
        <w:sym w:font="Symbol" w:char="F06A"/>
      </w:r>
      <w:r w:rsidR="00D03A5A" w:rsidRPr="004B373E">
        <w:rPr>
          <w:rFonts w:cs="Times New Roman"/>
        </w:rPr>
        <w:t xml:space="preserve">ing only if </w:t>
      </w:r>
      <w:r w:rsidR="00D03A5A" w:rsidRPr="004B373E">
        <w:rPr>
          <w:rFonts w:cs="Times New Roman"/>
          <w:i/>
        </w:rPr>
        <w:t>a</w:t>
      </w:r>
      <w:r w:rsidR="00D03A5A" w:rsidRPr="004B373E">
        <w:rPr>
          <w:rFonts w:cs="Times New Roman"/>
        </w:rPr>
        <w:t xml:space="preserve"> believes that </w:t>
      </w:r>
      <w:r w:rsidR="001E0DCE" w:rsidRPr="004B373E">
        <w:rPr>
          <w:rFonts w:cs="Times New Roman"/>
          <w:i/>
        </w:rPr>
        <w:sym w:font="Symbol" w:char="F06A"/>
      </w:r>
      <w:r w:rsidR="001E0DCE" w:rsidRPr="004B373E">
        <w:rPr>
          <w:rFonts w:cs="Times New Roman"/>
        </w:rPr>
        <w:t xml:space="preserve">’ing </w:t>
      </w:r>
      <w:r w:rsidR="00D03A5A" w:rsidRPr="004B373E">
        <w:rPr>
          <w:rFonts w:cs="Times New Roman"/>
        </w:rPr>
        <w:t xml:space="preserve">would </w:t>
      </w:r>
      <w:r w:rsidR="0040489C" w:rsidRPr="004B373E">
        <w:rPr>
          <w:rFonts w:cs="Times New Roman"/>
        </w:rPr>
        <w:t xml:space="preserve">help to </w:t>
      </w:r>
      <w:r w:rsidR="00D03A5A" w:rsidRPr="004B373E">
        <w:rPr>
          <w:rFonts w:cs="Times New Roman"/>
        </w:rPr>
        <w:t xml:space="preserve">make it the case that </w:t>
      </w:r>
      <w:r w:rsidR="00D03A5A" w:rsidRPr="004B373E">
        <w:rPr>
          <w:rFonts w:cs="Times New Roman"/>
          <w:i/>
        </w:rPr>
        <w:t>p</w:t>
      </w:r>
      <w:r w:rsidR="00D03A5A" w:rsidRPr="004B373E">
        <w:rPr>
          <w:rFonts w:cs="Times New Roman"/>
        </w:rPr>
        <w:t>.</w:t>
      </w:r>
    </w:p>
    <w:p w:rsidR="00363118" w:rsidRPr="003A4A44" w:rsidRDefault="00D03A5A" w:rsidP="005B7AAC">
      <w:pPr>
        <w:spacing w:line="480" w:lineRule="auto"/>
        <w:rPr>
          <w:rFonts w:cs="Times New Roman"/>
        </w:rPr>
      </w:pPr>
      <w:r w:rsidRPr="004B373E">
        <w:rPr>
          <w:rFonts w:cs="Times New Roman"/>
        </w:rPr>
        <w:t xml:space="preserve">Each of these claims </w:t>
      </w:r>
      <w:r w:rsidR="003F32C5" w:rsidRPr="004B373E">
        <w:rPr>
          <w:rFonts w:cs="Times New Roman"/>
        </w:rPr>
        <w:t xml:space="preserve">seems </w:t>
      </w:r>
      <w:r w:rsidRPr="004B373E">
        <w:rPr>
          <w:rFonts w:cs="Times New Roman"/>
        </w:rPr>
        <w:t>intuitively plau</w:t>
      </w:r>
      <w:r w:rsidR="00B547B2" w:rsidRPr="004B373E">
        <w:rPr>
          <w:rFonts w:cs="Times New Roman"/>
        </w:rPr>
        <w:t xml:space="preserve">sible. </w:t>
      </w:r>
      <w:r w:rsidR="003532CF" w:rsidRPr="004B373E">
        <w:rPr>
          <w:rFonts w:cs="Times New Roman"/>
        </w:rPr>
        <w:t xml:space="preserve"> </w:t>
      </w:r>
      <w:r w:rsidR="00B547B2" w:rsidRPr="004B373E">
        <w:rPr>
          <w:rFonts w:cs="Times New Roman"/>
        </w:rPr>
        <w:t>(Know</w:t>
      </w:r>
      <w:r w:rsidR="002F603E" w:rsidRPr="002F603E">
        <w:rPr>
          <w:rFonts w:cs="Times New Roman"/>
          <w:position w:val="-6"/>
        </w:rPr>
        <w:object w:dxaOrig="300" w:dyaOrig="240">
          <v:shape id="_x0000_i1032" type="#_x0000_t75" style="width:15.6pt;height:12.35pt" o:ole="">
            <v:imagedata r:id="rId22" o:title=""/>
          </v:shape>
          <o:OLEObject Type="Embed" ProgID="Equation.3" ShapeID="_x0000_i1032" DrawAspect="Content" ObjectID="_1376664412" r:id="rId23"/>
        </w:object>
      </w:r>
      <w:r w:rsidR="005E67E2" w:rsidRPr="004B373E">
        <w:rPr>
          <w:rFonts w:cs="Times New Roman"/>
        </w:rPr>
        <w:t xml:space="preserve">Believe), for instance, is </w:t>
      </w:r>
      <w:r w:rsidR="00672AD7" w:rsidRPr="004B373E">
        <w:rPr>
          <w:rFonts w:cs="Times New Roman"/>
        </w:rPr>
        <w:t>almost universally accepted in epistemology</w:t>
      </w:r>
      <w:r w:rsidRPr="004B373E">
        <w:rPr>
          <w:rFonts w:cs="Times New Roman"/>
        </w:rPr>
        <w:t>.</w:t>
      </w:r>
      <w:r w:rsidR="00846D3E" w:rsidRPr="004B373E">
        <w:rPr>
          <w:rFonts w:cs="Times New Roman"/>
        </w:rPr>
        <w:t xml:space="preserve">  </w:t>
      </w:r>
      <w:r w:rsidR="000D5756" w:rsidRPr="004B373E">
        <w:rPr>
          <w:rFonts w:cs="Times New Roman"/>
        </w:rPr>
        <w:t>To refute (Inten</w:t>
      </w:r>
      <w:r w:rsidR="001E6938" w:rsidRPr="004B373E">
        <w:rPr>
          <w:rFonts w:cs="Times New Roman"/>
        </w:rPr>
        <w:t>tionally</w:t>
      </w:r>
      <w:r w:rsidR="002F603E" w:rsidRPr="002F603E">
        <w:rPr>
          <w:rFonts w:cs="Times New Roman"/>
          <w:position w:val="-6"/>
        </w:rPr>
        <w:object w:dxaOrig="300" w:dyaOrig="240">
          <v:shape id="_x0000_i1033" type="#_x0000_t75" style="width:15.6pt;height:12.35pt" o:ole="">
            <v:imagedata r:id="rId24" o:title=""/>
          </v:shape>
          <o:OLEObject Type="Embed" ProgID="Equation.3" ShapeID="_x0000_i1033" DrawAspect="Content" ObjectID="_1376664413" r:id="rId25"/>
        </w:object>
      </w:r>
      <w:r w:rsidR="000D5756" w:rsidRPr="004B373E">
        <w:rPr>
          <w:rFonts w:cs="Times New Roman"/>
        </w:rPr>
        <w:t xml:space="preserve">Believe), one would have to find a case where someone intentionally brings about </w:t>
      </w:r>
      <w:r w:rsidR="005E67E2" w:rsidRPr="004B373E">
        <w:rPr>
          <w:rFonts w:cs="Times New Roman"/>
        </w:rPr>
        <w:t>an</w:t>
      </w:r>
      <w:r w:rsidR="000D5756" w:rsidRPr="004B373E">
        <w:rPr>
          <w:rFonts w:cs="Times New Roman"/>
        </w:rPr>
        <w:t xml:space="preserve"> effect despite his not believing that </w:t>
      </w:r>
      <w:r w:rsidR="005E67E2" w:rsidRPr="004B373E">
        <w:rPr>
          <w:rFonts w:cs="Times New Roman"/>
        </w:rPr>
        <w:t xml:space="preserve">his actions will produce the effect.  </w:t>
      </w:r>
      <w:r w:rsidR="001E6938" w:rsidRPr="004B373E">
        <w:rPr>
          <w:rFonts w:cs="Times New Roman"/>
        </w:rPr>
        <w:t>Suppose</w:t>
      </w:r>
      <w:r w:rsidR="00E214B7" w:rsidRPr="004B373E">
        <w:rPr>
          <w:rFonts w:cs="Times New Roman"/>
        </w:rPr>
        <w:t>, for instance,</w:t>
      </w:r>
      <w:r w:rsidR="001E6938" w:rsidRPr="004B373E">
        <w:rPr>
          <w:rFonts w:cs="Times New Roman"/>
        </w:rPr>
        <w:t xml:space="preserve"> that </w:t>
      </w:r>
      <w:r w:rsidR="005E67E2" w:rsidRPr="004B373E">
        <w:rPr>
          <w:rFonts w:cs="Times New Roman"/>
        </w:rPr>
        <w:t xml:space="preserve">Jacob rolls a fair die, believing that it will not come up 6 because there is only a 17% chance of rolling a 6 with a fair die.  Despite the low probability, he does indeed roll a 6.  Does John intentionally roll a 6 without believing he will?  It seems clear that the answer is negative.  Just as one cannot intentionally win a fair lottery, though one can intentionally put oneself in a position where it is possible to win a fair lottery by buying a ticket, so one cannot intentionally roll a 6 on a fair </w:t>
      </w:r>
      <w:r w:rsidR="005E67E2" w:rsidRPr="003A4A44">
        <w:rPr>
          <w:rFonts w:cs="Times New Roman"/>
        </w:rPr>
        <w:t>die.</w:t>
      </w:r>
      <w:r w:rsidR="006F4486" w:rsidRPr="006F4486">
        <w:rPr>
          <w:rFonts w:cs="Times New Roman"/>
        </w:rPr>
        <w:t xml:space="preserve"> </w:t>
      </w:r>
      <w:r w:rsidR="003A4A44">
        <w:rPr>
          <w:rFonts w:cs="Times New Roman"/>
        </w:rPr>
        <w:t xml:space="preserve"> </w:t>
      </w:r>
      <w:r w:rsidR="006F4486" w:rsidRPr="006F4486">
        <w:rPr>
          <w:rFonts w:cs="Times New Roman"/>
        </w:rPr>
        <w:t>At the very least, it seems conceptually impossible to intentionally bring about an effect by performing an action without dispositionally believing that the action raises the probability of the effect</w:t>
      </w:r>
      <w:r w:rsidR="003A4A44">
        <w:rPr>
          <w:rFonts w:cs="Times New Roman"/>
        </w:rPr>
        <w:t>.</w:t>
      </w:r>
    </w:p>
    <w:p w:rsidR="005E67E2" w:rsidRPr="004B373E" w:rsidRDefault="005E67E2" w:rsidP="00363118">
      <w:pPr>
        <w:spacing w:line="480" w:lineRule="auto"/>
        <w:ind w:firstLine="720"/>
        <w:rPr>
          <w:rFonts w:cs="Times New Roman"/>
        </w:rPr>
      </w:pPr>
      <w:r w:rsidRPr="004B373E">
        <w:rPr>
          <w:rFonts w:cs="Times New Roman"/>
        </w:rPr>
        <w:t>To refute (In order to</w:t>
      </w:r>
      <w:r w:rsidR="00BA21D2" w:rsidRPr="002F603E">
        <w:rPr>
          <w:rFonts w:cs="Times New Roman"/>
          <w:position w:val="-6"/>
        </w:rPr>
        <w:object w:dxaOrig="300" w:dyaOrig="240">
          <v:shape id="_x0000_i1034" type="#_x0000_t75" style="width:15.6pt;height:12.35pt" o:ole="">
            <v:imagedata r:id="rId20" o:title=""/>
          </v:shape>
          <o:OLEObject Type="Embed" ProgID="Equation.3" ShapeID="_x0000_i1034" DrawAspect="Content" ObjectID="_1376664414" r:id="rId26"/>
        </w:object>
      </w:r>
      <w:r w:rsidRPr="004B373E">
        <w:rPr>
          <w:rFonts w:cs="Times New Roman"/>
        </w:rPr>
        <w:t xml:space="preserve">Believe), one would have to find an analogous case where someone does not believe his action will produce an effect, and yet he manages to perform the action in order to bring about the effect.  Again, </w:t>
      </w:r>
      <w:r w:rsidR="001E6938" w:rsidRPr="004B373E">
        <w:rPr>
          <w:rFonts w:cs="Times New Roman"/>
        </w:rPr>
        <w:t>we</w:t>
      </w:r>
      <w:r w:rsidRPr="004B373E">
        <w:rPr>
          <w:rFonts w:cs="Times New Roman"/>
        </w:rPr>
        <w:t xml:space="preserve"> see very little prospect of finding such a case.</w:t>
      </w:r>
    </w:p>
    <w:p w:rsidR="00F87E40" w:rsidRDefault="005E67E2" w:rsidP="00F6654F">
      <w:pPr>
        <w:spacing w:line="480" w:lineRule="auto"/>
        <w:ind w:firstLine="720"/>
        <w:rPr>
          <w:rFonts w:cs="Times New Roman"/>
        </w:rPr>
      </w:pPr>
      <w:r w:rsidRPr="004B373E">
        <w:rPr>
          <w:rFonts w:cs="Times New Roman"/>
        </w:rPr>
        <w:t>To refute (Desire</w:t>
      </w:r>
      <w:r w:rsidR="00BA21D2" w:rsidRPr="002F603E">
        <w:rPr>
          <w:rFonts w:cs="Times New Roman"/>
          <w:position w:val="-6"/>
        </w:rPr>
        <w:object w:dxaOrig="300" w:dyaOrig="240">
          <v:shape id="_x0000_i1035" type="#_x0000_t75" style="width:15.6pt;height:12.35pt" o:ole="">
            <v:imagedata r:id="rId20" o:title=""/>
          </v:shape>
          <o:OLEObject Type="Embed" ProgID="Equation.3" ShapeID="_x0000_i1035" DrawAspect="Content" ObjectID="_1376664415" r:id="rId27"/>
        </w:object>
      </w:r>
      <w:r w:rsidRPr="004B373E">
        <w:rPr>
          <w:rFonts w:cs="Times New Roman"/>
        </w:rPr>
        <w:t xml:space="preserve">Believe), one would have to find a case where someone desires to bring about an effect by means of her action yet does not believe that her action will bring about the effect.  Imagine Jane, who has locked herself out of her apartment, landing blow after blow upon the front door in an attempt to break it down.  </w:t>
      </w:r>
      <w:r w:rsidR="008C2154">
        <w:rPr>
          <w:rFonts w:cs="Times New Roman"/>
        </w:rPr>
        <w:t>When her</w:t>
      </w:r>
      <w:r w:rsidR="008C2154" w:rsidRPr="004B373E">
        <w:rPr>
          <w:rFonts w:cs="Times New Roman"/>
        </w:rPr>
        <w:t xml:space="preserve"> </w:t>
      </w:r>
      <w:r w:rsidRPr="004B373E">
        <w:rPr>
          <w:rFonts w:cs="Times New Roman"/>
        </w:rPr>
        <w:t xml:space="preserve">neighbor asks what she is doing, she responds, </w:t>
      </w:r>
      <w:r w:rsidR="008B59E8" w:rsidRPr="004B373E">
        <w:rPr>
          <w:rFonts w:cs="Times New Roman"/>
        </w:rPr>
        <w:t>‘</w:t>
      </w:r>
      <w:r w:rsidRPr="004B373E">
        <w:rPr>
          <w:rFonts w:cs="Times New Roman"/>
        </w:rPr>
        <w:t xml:space="preserve">I want to knock </w:t>
      </w:r>
      <w:r w:rsidR="003F32C5" w:rsidRPr="004B373E">
        <w:rPr>
          <w:rFonts w:cs="Times New Roman"/>
        </w:rPr>
        <w:t>down</w:t>
      </w:r>
      <w:r w:rsidRPr="004B373E">
        <w:rPr>
          <w:rFonts w:cs="Times New Roman"/>
        </w:rPr>
        <w:t xml:space="preserve"> this door, so</w:t>
      </w:r>
      <w:r w:rsidR="008B59E8" w:rsidRPr="004B373E">
        <w:rPr>
          <w:rFonts w:cs="Times New Roman"/>
        </w:rPr>
        <w:t xml:space="preserve"> I’m kicking it and hitting it.</w:t>
      </w:r>
      <w:r w:rsidR="00FE4395">
        <w:rPr>
          <w:rFonts w:cs="Times New Roman"/>
        </w:rPr>
        <w:t>’</w:t>
      </w:r>
      <w:r w:rsidRPr="004B373E">
        <w:rPr>
          <w:rFonts w:cs="Times New Roman"/>
        </w:rPr>
        <w:t xml:space="preserve">  </w:t>
      </w:r>
      <w:r w:rsidR="0058072E" w:rsidRPr="004B373E">
        <w:rPr>
          <w:rFonts w:cs="Times New Roman"/>
        </w:rPr>
        <w:t>Her neighbor looks at her quizzically and reminds her that the lock and hinges are made o</w:t>
      </w:r>
      <w:r w:rsidR="008B59E8" w:rsidRPr="004B373E">
        <w:rPr>
          <w:rFonts w:cs="Times New Roman"/>
        </w:rPr>
        <w:t>f stainless steel.  Jane says, ‘</w:t>
      </w:r>
      <w:r w:rsidR="0058072E" w:rsidRPr="004B373E">
        <w:rPr>
          <w:rFonts w:cs="Times New Roman"/>
        </w:rPr>
        <w:t xml:space="preserve">Yes, I understand.  I won’t knock </w:t>
      </w:r>
      <w:r w:rsidR="003F32C5" w:rsidRPr="004B373E">
        <w:rPr>
          <w:rFonts w:cs="Times New Roman"/>
        </w:rPr>
        <w:t>down</w:t>
      </w:r>
      <w:r w:rsidR="0058072E" w:rsidRPr="004B373E">
        <w:rPr>
          <w:rFonts w:cs="Times New Roman"/>
        </w:rPr>
        <w:t xml:space="preserve"> the door by doing this, but I still want to kn</w:t>
      </w:r>
      <w:r w:rsidR="008B59E8" w:rsidRPr="004B373E">
        <w:rPr>
          <w:rFonts w:cs="Times New Roman"/>
        </w:rPr>
        <w:t>ock down the door this way.’</w:t>
      </w:r>
      <w:r w:rsidR="0058072E" w:rsidRPr="004B373E">
        <w:rPr>
          <w:rFonts w:cs="Times New Roman"/>
        </w:rPr>
        <w:t xml:space="preserve">  Perhaps such a case is possible, but only a patently irrational agent would have such a combination of beliefs and desires.</w:t>
      </w:r>
      <w:r w:rsidR="00B04DE2" w:rsidRPr="004B373E">
        <w:rPr>
          <w:rFonts w:cs="Times New Roman"/>
        </w:rPr>
        <w:t xml:space="preserve">  </w:t>
      </w:r>
      <w:r w:rsidR="00F6654F" w:rsidRPr="004B373E">
        <w:rPr>
          <w:rFonts w:cs="Times New Roman"/>
        </w:rPr>
        <w:t>The irrationality argument may also apply to (Decide</w:t>
      </w:r>
      <w:r w:rsidR="00BA21D2" w:rsidRPr="002F603E">
        <w:rPr>
          <w:rFonts w:cs="Times New Roman"/>
          <w:position w:val="-6"/>
        </w:rPr>
        <w:object w:dxaOrig="300" w:dyaOrig="240">
          <v:shape id="_x0000_i1036" type="#_x0000_t75" style="width:15.6pt;height:12.35pt" o:ole="">
            <v:imagedata r:id="rId20" o:title=""/>
          </v:shape>
          <o:OLEObject Type="Embed" ProgID="Equation.3" ShapeID="_x0000_i1036" DrawAspect="Content" ObjectID="_1376664416" r:id="rId28"/>
        </w:object>
      </w:r>
      <w:r w:rsidR="00F6654F" w:rsidRPr="004B373E">
        <w:rPr>
          <w:rFonts w:cs="Times New Roman"/>
        </w:rPr>
        <w:t>Believe), (In favor of</w:t>
      </w:r>
      <w:r w:rsidR="00BA21D2" w:rsidRPr="002F603E">
        <w:rPr>
          <w:rFonts w:cs="Times New Roman"/>
          <w:position w:val="-6"/>
        </w:rPr>
        <w:object w:dxaOrig="300" w:dyaOrig="240">
          <v:shape id="_x0000_i1037" type="#_x0000_t75" style="width:15.6pt;height:12.35pt" o:ole="">
            <v:imagedata r:id="rId20" o:title=""/>
          </v:shape>
          <o:OLEObject Type="Embed" ProgID="Equation.3" ShapeID="_x0000_i1037" DrawAspect="Content" ObjectID="_1376664417" r:id="rId29"/>
        </w:object>
      </w:r>
      <w:r w:rsidR="00F6654F" w:rsidRPr="004B373E">
        <w:rPr>
          <w:rFonts w:cs="Times New Roman"/>
        </w:rPr>
        <w:t>Believe), and (Advocate</w:t>
      </w:r>
      <w:r w:rsidR="00BA21D2" w:rsidRPr="002F603E">
        <w:rPr>
          <w:rFonts w:cs="Times New Roman"/>
          <w:position w:val="-6"/>
        </w:rPr>
        <w:object w:dxaOrig="300" w:dyaOrig="240">
          <v:shape id="_x0000_i1038" type="#_x0000_t75" style="width:15.6pt;height:12.35pt" o:ole="">
            <v:imagedata r:id="rId20" o:title=""/>
          </v:shape>
          <o:OLEObject Type="Embed" ProgID="Equation.3" ShapeID="_x0000_i1038" DrawAspect="Content" ObjectID="_1376664418" r:id="rId30"/>
        </w:object>
      </w:r>
      <w:r w:rsidR="00F6654F" w:rsidRPr="004B373E">
        <w:rPr>
          <w:rFonts w:cs="Times New Roman"/>
        </w:rPr>
        <w:t xml:space="preserve">Believe).  Jane has decided to knock down her sturdy door by kicking it (is in favor of knocking down the door by kicking it / advocates knocking down the door by kicking it), despite the fact that she has no confidence </w:t>
      </w:r>
      <w:r w:rsidR="001E6938" w:rsidRPr="004B373E">
        <w:rPr>
          <w:rFonts w:cs="Times New Roman"/>
        </w:rPr>
        <w:t>that she will succeed</w:t>
      </w:r>
      <w:r w:rsidR="00F6654F" w:rsidRPr="004B373E">
        <w:rPr>
          <w:rFonts w:cs="Times New Roman"/>
        </w:rPr>
        <w:t>.  Again, though, only a thoroughly irrational agent could make such a decision, have such a pro-attitude, or advocate such a project.</w:t>
      </w:r>
    </w:p>
    <w:p w:rsidR="00FE4395" w:rsidRPr="004B373E" w:rsidRDefault="007D4162" w:rsidP="00F6654F">
      <w:pPr>
        <w:spacing w:line="480" w:lineRule="auto"/>
        <w:ind w:firstLine="720"/>
        <w:rPr>
          <w:rFonts w:cs="Times New Roman"/>
        </w:rPr>
      </w:pPr>
      <w:r>
        <w:rPr>
          <w:rFonts w:cs="Times New Roman"/>
        </w:rPr>
        <w:t>Even</w:t>
      </w:r>
      <w:r w:rsidR="00FE4395">
        <w:rPr>
          <w:rFonts w:cs="Times New Roman"/>
        </w:rPr>
        <w:t xml:space="preserve"> if the conditionals </w:t>
      </w:r>
      <w:r w:rsidR="003377E8">
        <w:rPr>
          <w:rFonts w:cs="Times New Roman"/>
        </w:rPr>
        <w:t xml:space="preserve">above </w:t>
      </w:r>
      <w:r w:rsidR="00FE4395">
        <w:rPr>
          <w:rFonts w:cs="Times New Roman"/>
        </w:rPr>
        <w:t>are not logically true</w:t>
      </w:r>
      <w:r>
        <w:rPr>
          <w:rFonts w:cs="Times New Roman"/>
        </w:rPr>
        <w:t xml:space="preserve"> or exceptionless</w:t>
      </w:r>
      <w:r w:rsidR="00FE4395">
        <w:rPr>
          <w:rFonts w:cs="Times New Roman"/>
        </w:rPr>
        <w:t>, they surely hold in a great majority of actual cases.  That alone should be sufficient to ground our arguments in this paper.</w:t>
      </w:r>
    </w:p>
    <w:p w:rsidR="00F87E40" w:rsidRPr="004B373E" w:rsidRDefault="008C17D6" w:rsidP="00924678">
      <w:pPr>
        <w:spacing w:line="480" w:lineRule="auto"/>
        <w:ind w:firstLine="720"/>
        <w:rPr>
          <w:rFonts w:cs="Times New Roman"/>
        </w:rPr>
      </w:pPr>
      <w:r w:rsidRPr="004B373E">
        <w:rPr>
          <w:rFonts w:cs="Times New Roman"/>
        </w:rPr>
        <w:t xml:space="preserve">If the foregoing </w:t>
      </w:r>
      <w:r w:rsidR="00B04DE2" w:rsidRPr="004B373E">
        <w:rPr>
          <w:rFonts w:cs="Times New Roman"/>
        </w:rPr>
        <w:t>reflections are correct</w:t>
      </w:r>
      <w:r w:rsidR="00B547B2" w:rsidRPr="004B373E">
        <w:rPr>
          <w:rFonts w:cs="Times New Roman"/>
        </w:rPr>
        <w:t>,</w:t>
      </w:r>
      <w:r w:rsidR="00D03A5A" w:rsidRPr="004B373E">
        <w:rPr>
          <w:rFonts w:cs="Times New Roman"/>
        </w:rPr>
        <w:t xml:space="preserve"> belief </w:t>
      </w:r>
      <w:r w:rsidR="00B04DE2" w:rsidRPr="004B373E">
        <w:rPr>
          <w:rFonts w:cs="Times New Roman"/>
        </w:rPr>
        <w:t>might</w:t>
      </w:r>
      <w:r w:rsidR="00B547B2" w:rsidRPr="004B373E">
        <w:rPr>
          <w:rFonts w:cs="Times New Roman"/>
        </w:rPr>
        <w:t xml:space="preserve"> be the</w:t>
      </w:r>
      <w:r w:rsidR="00D03A5A" w:rsidRPr="004B373E">
        <w:rPr>
          <w:rFonts w:cs="Times New Roman"/>
        </w:rPr>
        <w:t xml:space="preserve"> unifying factor in all of the side-effect studies conducted to date.  </w:t>
      </w:r>
      <w:r w:rsidR="007160EF" w:rsidRPr="004B373E">
        <w:rPr>
          <w:rFonts w:cs="Times New Roman"/>
        </w:rPr>
        <w:t xml:space="preserve">We hypothesize that </w:t>
      </w:r>
      <w:r w:rsidR="00CD01B2" w:rsidRPr="004B373E">
        <w:rPr>
          <w:rFonts w:cs="Times New Roman"/>
        </w:rPr>
        <w:t xml:space="preserve">all of </w:t>
      </w:r>
      <w:r w:rsidR="00762D86" w:rsidRPr="004B373E">
        <w:rPr>
          <w:rFonts w:cs="Times New Roman"/>
        </w:rPr>
        <w:t xml:space="preserve">the protagonists that appear in the </w:t>
      </w:r>
      <w:r w:rsidR="007B54F2" w:rsidRPr="004B373E">
        <w:rPr>
          <w:rFonts w:cs="Times New Roman"/>
        </w:rPr>
        <w:t xml:space="preserve">various </w:t>
      </w:r>
      <w:r w:rsidR="00762D86" w:rsidRPr="004B373E">
        <w:rPr>
          <w:rFonts w:cs="Times New Roman"/>
        </w:rPr>
        <w:t xml:space="preserve">vignettes </w:t>
      </w:r>
      <w:r w:rsidR="003F32C5" w:rsidRPr="004B373E">
        <w:rPr>
          <w:rFonts w:cs="Times New Roman"/>
        </w:rPr>
        <w:t>used in</w:t>
      </w:r>
      <w:r w:rsidR="003C7596" w:rsidRPr="004B373E">
        <w:rPr>
          <w:rFonts w:cs="Times New Roman"/>
        </w:rPr>
        <w:t xml:space="preserve"> </w:t>
      </w:r>
      <w:r w:rsidR="00762D86" w:rsidRPr="004B373E">
        <w:rPr>
          <w:rFonts w:cs="Times New Roman"/>
        </w:rPr>
        <w:t xml:space="preserve">the literature have practical reasons for giving greater attention to and engaging in deeper reflection about </w:t>
      </w:r>
      <w:r w:rsidR="007B54F2" w:rsidRPr="004B373E">
        <w:rPr>
          <w:rFonts w:cs="Times New Roman"/>
        </w:rPr>
        <w:t xml:space="preserve">the potential </w:t>
      </w:r>
      <w:r w:rsidR="00D80233" w:rsidRPr="004B373E">
        <w:rPr>
          <w:rFonts w:cs="Times New Roman"/>
        </w:rPr>
        <w:t>side-effect</w:t>
      </w:r>
      <w:r w:rsidR="007B54F2" w:rsidRPr="004B373E">
        <w:rPr>
          <w:rFonts w:cs="Times New Roman"/>
        </w:rPr>
        <w:t>s of their actions in one condition</w:t>
      </w:r>
      <w:r w:rsidR="00762D86" w:rsidRPr="004B373E">
        <w:rPr>
          <w:rFonts w:cs="Times New Roman"/>
        </w:rPr>
        <w:t xml:space="preserve"> </w:t>
      </w:r>
      <w:r w:rsidR="00762D86" w:rsidRPr="004B373E">
        <w:rPr>
          <w:rFonts w:cs="Times New Roman"/>
        </w:rPr>
        <w:t xml:space="preserve">than </w:t>
      </w:r>
      <w:r w:rsidR="00CD01B2" w:rsidRPr="004B373E">
        <w:rPr>
          <w:rFonts w:cs="Times New Roman"/>
        </w:rPr>
        <w:t>an</w:t>
      </w:r>
      <w:r w:rsidR="007B54F2" w:rsidRPr="004B373E">
        <w:rPr>
          <w:rFonts w:cs="Times New Roman"/>
        </w:rPr>
        <w:t>other</w:t>
      </w:r>
      <w:r w:rsidR="00762D86" w:rsidRPr="004B373E">
        <w:rPr>
          <w:rFonts w:cs="Times New Roman"/>
        </w:rPr>
        <w:t xml:space="preserve">.  </w:t>
      </w:r>
      <w:r w:rsidR="008F08EF" w:rsidRPr="004B373E">
        <w:rPr>
          <w:rFonts w:cs="Times New Roman"/>
        </w:rPr>
        <w:t xml:space="preserve">This greater attention and reflection </w:t>
      </w:r>
      <w:r w:rsidR="007F064A" w:rsidRPr="004B373E">
        <w:rPr>
          <w:rFonts w:cs="Times New Roman"/>
        </w:rPr>
        <w:t>makes</w:t>
      </w:r>
      <w:r w:rsidR="008F08EF" w:rsidRPr="004B373E">
        <w:rPr>
          <w:rFonts w:cs="Times New Roman"/>
        </w:rPr>
        <w:t xml:space="preserve"> </w:t>
      </w:r>
      <w:r w:rsidR="007F064A" w:rsidRPr="004B373E">
        <w:rPr>
          <w:rFonts w:cs="Times New Roman"/>
        </w:rPr>
        <w:t xml:space="preserve">the agents more likely to form beliefs about the </w:t>
      </w:r>
      <w:r w:rsidR="00D80233" w:rsidRPr="004B373E">
        <w:rPr>
          <w:rFonts w:cs="Times New Roman"/>
        </w:rPr>
        <w:t>side-effect</w:t>
      </w:r>
      <w:r w:rsidR="00842F72" w:rsidRPr="004B373E">
        <w:rPr>
          <w:rFonts w:cs="Times New Roman"/>
        </w:rPr>
        <w:t>s</w:t>
      </w:r>
      <w:r w:rsidR="007F064A" w:rsidRPr="004B373E">
        <w:rPr>
          <w:rFonts w:cs="Times New Roman"/>
        </w:rPr>
        <w:t xml:space="preserve"> in question and </w:t>
      </w:r>
      <w:r w:rsidR="003F32C5" w:rsidRPr="004B373E">
        <w:rPr>
          <w:rFonts w:cs="Times New Roman"/>
        </w:rPr>
        <w:t xml:space="preserve">also makes </w:t>
      </w:r>
      <w:r w:rsidR="008F08EF" w:rsidRPr="004B373E">
        <w:rPr>
          <w:rFonts w:cs="Times New Roman"/>
        </w:rPr>
        <w:t xml:space="preserve">attributors more likely to </w:t>
      </w:r>
      <w:r w:rsidR="007F064A" w:rsidRPr="004B373E">
        <w:rPr>
          <w:rFonts w:cs="Times New Roman"/>
        </w:rPr>
        <w:t xml:space="preserve">interpret </w:t>
      </w:r>
      <w:r w:rsidR="00CD01B2" w:rsidRPr="004B373E">
        <w:rPr>
          <w:rFonts w:cs="Times New Roman"/>
        </w:rPr>
        <w:t xml:space="preserve">them </w:t>
      </w:r>
      <w:r w:rsidR="003F32C5" w:rsidRPr="004B373E">
        <w:rPr>
          <w:rFonts w:cs="Times New Roman"/>
        </w:rPr>
        <w:t xml:space="preserve">as forming </w:t>
      </w:r>
      <w:r w:rsidR="00CD01B2" w:rsidRPr="004B373E">
        <w:rPr>
          <w:rFonts w:cs="Times New Roman"/>
        </w:rPr>
        <w:t xml:space="preserve">such </w:t>
      </w:r>
      <w:r w:rsidR="003F32C5" w:rsidRPr="004B373E">
        <w:rPr>
          <w:rFonts w:cs="Times New Roman"/>
        </w:rPr>
        <w:t>beliefs</w:t>
      </w:r>
      <w:r w:rsidR="007F064A" w:rsidRPr="004B373E">
        <w:rPr>
          <w:rFonts w:cs="Times New Roman"/>
        </w:rPr>
        <w:t xml:space="preserve">.  </w:t>
      </w:r>
      <w:r w:rsidR="00AC7324" w:rsidRPr="004B373E">
        <w:rPr>
          <w:rFonts w:cs="Times New Roman"/>
        </w:rPr>
        <w:t xml:space="preserve">A </w:t>
      </w:r>
      <w:r w:rsidR="00924678" w:rsidRPr="004B373E">
        <w:rPr>
          <w:rFonts w:cs="Times New Roman"/>
        </w:rPr>
        <w:t xml:space="preserve">common </w:t>
      </w:r>
      <w:r w:rsidR="00AC7324" w:rsidRPr="004B373E">
        <w:rPr>
          <w:rFonts w:cs="Times New Roman"/>
        </w:rPr>
        <w:t xml:space="preserve">instance of this type of </w:t>
      </w:r>
      <w:r w:rsidR="00924678" w:rsidRPr="004B373E">
        <w:rPr>
          <w:rFonts w:cs="Times New Roman"/>
        </w:rPr>
        <w:t xml:space="preserve">situation </w:t>
      </w:r>
      <w:r w:rsidR="00AC7324" w:rsidRPr="004B373E">
        <w:rPr>
          <w:rFonts w:cs="Times New Roman"/>
        </w:rPr>
        <w:t>occurs when</w:t>
      </w:r>
      <w:r w:rsidR="00924678" w:rsidRPr="004B373E">
        <w:rPr>
          <w:rFonts w:cs="Times New Roman"/>
        </w:rPr>
        <w:t xml:space="preserve"> agents </w:t>
      </w:r>
      <w:r w:rsidR="008F08EF" w:rsidRPr="004B373E">
        <w:rPr>
          <w:rFonts w:cs="Times New Roman"/>
        </w:rPr>
        <w:t xml:space="preserve">are thinking about violating a </w:t>
      </w:r>
      <w:r w:rsidR="007F064A" w:rsidRPr="004B373E">
        <w:rPr>
          <w:rFonts w:cs="Times New Roman"/>
        </w:rPr>
        <w:t xml:space="preserve">salient </w:t>
      </w:r>
      <w:r w:rsidR="008F08EF" w:rsidRPr="004B373E">
        <w:rPr>
          <w:rFonts w:cs="Times New Roman"/>
        </w:rPr>
        <w:t xml:space="preserve">norm.  </w:t>
      </w:r>
      <w:r w:rsidR="007F064A" w:rsidRPr="004B373E">
        <w:rPr>
          <w:rFonts w:cs="Times New Roman"/>
        </w:rPr>
        <w:t xml:space="preserve">If </w:t>
      </w:r>
      <w:r w:rsidR="00D03A5A" w:rsidRPr="004B373E">
        <w:rPr>
          <w:rFonts w:cs="Times New Roman"/>
        </w:rPr>
        <w:t>peop</w:t>
      </w:r>
      <w:r w:rsidR="00BA6356" w:rsidRPr="004B373E">
        <w:rPr>
          <w:rFonts w:cs="Times New Roman"/>
        </w:rPr>
        <w:t xml:space="preserve">le attribute belief when a </w:t>
      </w:r>
      <w:r w:rsidR="00D80233" w:rsidRPr="004B373E">
        <w:rPr>
          <w:rFonts w:cs="Times New Roman"/>
        </w:rPr>
        <w:t>side-effect</w:t>
      </w:r>
      <w:r w:rsidR="00D03A5A" w:rsidRPr="004B373E">
        <w:rPr>
          <w:rFonts w:cs="Times New Roman"/>
        </w:rPr>
        <w:t xml:space="preserve"> violates a norm</w:t>
      </w:r>
      <w:r w:rsidR="00BD6603" w:rsidRPr="004B373E">
        <w:rPr>
          <w:rFonts w:cs="Times New Roman"/>
        </w:rPr>
        <w:t>,</w:t>
      </w:r>
      <w:r w:rsidR="00D03A5A" w:rsidRPr="004B373E">
        <w:rPr>
          <w:rFonts w:cs="Times New Roman"/>
        </w:rPr>
        <w:t xml:space="preserve"> but </w:t>
      </w:r>
      <w:r w:rsidR="006A0F3C" w:rsidRPr="004B373E">
        <w:rPr>
          <w:rFonts w:cs="Times New Roman"/>
        </w:rPr>
        <w:t>not when it conforms to a norm</w:t>
      </w:r>
      <w:r w:rsidR="007F064A" w:rsidRPr="004B373E">
        <w:rPr>
          <w:rFonts w:cs="Times New Roman"/>
        </w:rPr>
        <w:t>,</w:t>
      </w:r>
      <w:r w:rsidR="000641AC" w:rsidRPr="004B373E">
        <w:rPr>
          <w:rFonts w:cs="Times New Roman"/>
        </w:rPr>
        <w:t xml:space="preserve"> they can consistently affirm or </w:t>
      </w:r>
      <w:r w:rsidR="00F87E40" w:rsidRPr="004B373E">
        <w:rPr>
          <w:rFonts w:cs="Times New Roman"/>
        </w:rPr>
        <w:t xml:space="preserve">deny knowledge, intentionality, acting in order to, desire, decision, being in favor of, and advocating of a bad/good </w:t>
      </w:r>
      <w:r w:rsidR="00D80233" w:rsidRPr="004B373E">
        <w:rPr>
          <w:rFonts w:cs="Times New Roman"/>
        </w:rPr>
        <w:t>side-effect</w:t>
      </w:r>
      <w:r w:rsidR="00F87E40" w:rsidRPr="004B373E">
        <w:rPr>
          <w:rFonts w:cs="Times New Roman"/>
        </w:rPr>
        <w:t xml:space="preserve"> simply by applying </w:t>
      </w:r>
      <w:r w:rsidR="004B493C" w:rsidRPr="004B373E">
        <w:rPr>
          <w:rFonts w:cs="Times New Roman"/>
          <w:i/>
        </w:rPr>
        <w:t>modus tollens</w:t>
      </w:r>
      <w:r w:rsidR="00F87E40" w:rsidRPr="004B373E">
        <w:rPr>
          <w:rFonts w:cs="Times New Roman"/>
        </w:rPr>
        <w:t xml:space="preserve">.  No belief?  </w:t>
      </w:r>
      <w:r w:rsidR="00E14A6B" w:rsidRPr="004B373E">
        <w:rPr>
          <w:rFonts w:cs="Times New Roman"/>
        </w:rPr>
        <w:t>Then n</w:t>
      </w:r>
      <w:r w:rsidR="00F87E40" w:rsidRPr="004B373E">
        <w:rPr>
          <w:rFonts w:cs="Times New Roman"/>
        </w:rPr>
        <w:t>o knowledge</w:t>
      </w:r>
      <w:r w:rsidR="00113480" w:rsidRPr="004B373E">
        <w:rPr>
          <w:rFonts w:cs="Times New Roman"/>
        </w:rPr>
        <w:t>,</w:t>
      </w:r>
      <w:r w:rsidR="00E14A6B" w:rsidRPr="004B373E">
        <w:rPr>
          <w:rFonts w:cs="Times New Roman"/>
        </w:rPr>
        <w:t xml:space="preserve"> no</w:t>
      </w:r>
      <w:r w:rsidR="00113480" w:rsidRPr="004B373E">
        <w:rPr>
          <w:rFonts w:cs="Times New Roman"/>
        </w:rPr>
        <w:t xml:space="preserve"> intention,</w:t>
      </w:r>
      <w:r w:rsidR="00E14A6B" w:rsidRPr="004B373E">
        <w:rPr>
          <w:rFonts w:cs="Times New Roman"/>
        </w:rPr>
        <w:t xml:space="preserve"> no</w:t>
      </w:r>
      <w:r w:rsidR="00113480" w:rsidRPr="004B373E">
        <w:rPr>
          <w:rFonts w:cs="Times New Roman"/>
        </w:rPr>
        <w:t xml:space="preserve"> acting in order to,</w:t>
      </w:r>
      <w:r w:rsidR="00E14A6B" w:rsidRPr="004B373E">
        <w:rPr>
          <w:rFonts w:cs="Times New Roman"/>
        </w:rPr>
        <w:t xml:space="preserve"> no</w:t>
      </w:r>
      <w:r w:rsidR="00113480" w:rsidRPr="004B373E">
        <w:rPr>
          <w:rFonts w:cs="Times New Roman"/>
        </w:rPr>
        <w:t xml:space="preserve"> desire,</w:t>
      </w:r>
      <w:r w:rsidR="00E14A6B" w:rsidRPr="004B373E">
        <w:rPr>
          <w:rFonts w:cs="Times New Roman"/>
        </w:rPr>
        <w:t xml:space="preserve"> no</w:t>
      </w:r>
      <w:r w:rsidR="00113480" w:rsidRPr="004B373E">
        <w:rPr>
          <w:rFonts w:cs="Times New Roman"/>
        </w:rPr>
        <w:t xml:space="preserve"> decision,</w:t>
      </w:r>
      <w:r w:rsidR="00E14A6B" w:rsidRPr="004B373E">
        <w:rPr>
          <w:rFonts w:cs="Times New Roman"/>
        </w:rPr>
        <w:t xml:space="preserve"> no</w:t>
      </w:r>
      <w:r w:rsidR="00113480" w:rsidRPr="004B373E">
        <w:rPr>
          <w:rFonts w:cs="Times New Roman"/>
        </w:rPr>
        <w:t xml:space="preserve"> being in favor of, </w:t>
      </w:r>
      <w:r w:rsidR="00E14A6B" w:rsidRPr="004B373E">
        <w:rPr>
          <w:rFonts w:cs="Times New Roman"/>
        </w:rPr>
        <w:t>and no</w:t>
      </w:r>
      <w:r w:rsidR="00113480" w:rsidRPr="004B373E">
        <w:rPr>
          <w:rFonts w:cs="Times New Roman"/>
        </w:rPr>
        <w:t xml:space="preserve"> advocating</w:t>
      </w:r>
      <w:r w:rsidR="00F87E40" w:rsidRPr="004B373E">
        <w:rPr>
          <w:rFonts w:cs="Times New Roman"/>
        </w:rPr>
        <w:t xml:space="preserve">.  </w:t>
      </w:r>
      <w:r w:rsidR="00D03A5A" w:rsidRPr="004B373E">
        <w:rPr>
          <w:rFonts w:cs="Times New Roman"/>
        </w:rPr>
        <w:t>For any</w:t>
      </w:r>
      <w:r w:rsidR="00B547B2" w:rsidRPr="004B373E">
        <w:rPr>
          <w:rFonts w:cs="Times New Roman"/>
        </w:rPr>
        <w:t xml:space="preserve"> relevant</w:t>
      </w:r>
      <w:r w:rsidR="00D03A5A" w:rsidRPr="004B373E">
        <w:rPr>
          <w:rFonts w:cs="Times New Roman"/>
        </w:rPr>
        <w:t xml:space="preserve"> </w:t>
      </w:r>
      <w:r w:rsidR="00BD6603" w:rsidRPr="004B373E">
        <w:rPr>
          <w:rFonts w:cs="Times New Roman"/>
        </w:rPr>
        <w:t xml:space="preserve">psychological property </w:t>
      </w:r>
      <w:r w:rsidR="00D03A5A" w:rsidRPr="004B373E">
        <w:rPr>
          <w:rFonts w:cs="Times New Roman"/>
          <w:i/>
        </w:rPr>
        <w:t xml:space="preserve">X, </w:t>
      </w:r>
      <w:r w:rsidR="00D03A5A" w:rsidRPr="004B373E">
        <w:rPr>
          <w:rFonts w:cs="Times New Roman"/>
        </w:rPr>
        <w:t xml:space="preserve">people </w:t>
      </w:r>
      <w:r w:rsidR="009644CF" w:rsidRPr="004B373E">
        <w:rPr>
          <w:rFonts w:cs="Times New Roman"/>
        </w:rPr>
        <w:t>tend</w:t>
      </w:r>
      <w:r w:rsidR="00D03A5A" w:rsidRPr="004B373E">
        <w:rPr>
          <w:rFonts w:cs="Times New Roman"/>
        </w:rPr>
        <w:t xml:space="preserve"> </w:t>
      </w:r>
      <w:r w:rsidR="009644CF" w:rsidRPr="004B373E">
        <w:rPr>
          <w:rFonts w:cs="Times New Roman"/>
        </w:rPr>
        <w:t xml:space="preserve">to </w:t>
      </w:r>
      <w:r w:rsidR="00D03A5A" w:rsidRPr="004B373E">
        <w:rPr>
          <w:rFonts w:cs="Times New Roman"/>
        </w:rPr>
        <w:t xml:space="preserve">attribute </w:t>
      </w:r>
      <w:r w:rsidR="00D03A5A" w:rsidRPr="004B373E">
        <w:rPr>
          <w:rFonts w:cs="Times New Roman"/>
          <w:i/>
        </w:rPr>
        <w:t>X</w:t>
      </w:r>
      <w:r w:rsidR="00D03A5A" w:rsidRPr="004B373E">
        <w:rPr>
          <w:rFonts w:cs="Times New Roman"/>
        </w:rPr>
        <w:t xml:space="preserve"> in norm-violation condition</w:t>
      </w:r>
      <w:r w:rsidR="0094645E" w:rsidRPr="004B373E">
        <w:rPr>
          <w:rFonts w:cs="Times New Roman"/>
        </w:rPr>
        <w:t>s</w:t>
      </w:r>
      <w:r w:rsidR="00D03A5A" w:rsidRPr="004B373E">
        <w:rPr>
          <w:rFonts w:cs="Times New Roman"/>
        </w:rPr>
        <w:t xml:space="preserve"> but </w:t>
      </w:r>
      <w:r w:rsidR="009644CF" w:rsidRPr="004B373E">
        <w:rPr>
          <w:rFonts w:cs="Times New Roman"/>
        </w:rPr>
        <w:t>tend</w:t>
      </w:r>
      <w:r w:rsidR="00375A4C" w:rsidRPr="004B373E">
        <w:rPr>
          <w:rFonts w:cs="Times New Roman"/>
        </w:rPr>
        <w:t xml:space="preserve"> not to</w:t>
      </w:r>
      <w:r w:rsidR="009644CF" w:rsidRPr="004B373E">
        <w:rPr>
          <w:rFonts w:cs="Times New Roman"/>
        </w:rPr>
        <w:t xml:space="preserve"> </w:t>
      </w:r>
      <w:r w:rsidR="00D03A5A" w:rsidRPr="004B373E">
        <w:rPr>
          <w:rFonts w:cs="Times New Roman"/>
        </w:rPr>
        <w:t>attribute it in norm-conformity conditio</w:t>
      </w:r>
      <w:r w:rsidR="00F87E40" w:rsidRPr="004B373E">
        <w:rPr>
          <w:rFonts w:cs="Times New Roman"/>
        </w:rPr>
        <w:t>n</w:t>
      </w:r>
      <w:r w:rsidR="0094645E" w:rsidRPr="004B373E">
        <w:rPr>
          <w:rFonts w:cs="Times New Roman"/>
        </w:rPr>
        <w:t>s</w:t>
      </w:r>
      <w:r w:rsidR="00F87E40" w:rsidRPr="004B373E">
        <w:rPr>
          <w:rFonts w:cs="Times New Roman"/>
        </w:rPr>
        <w:t xml:space="preserve"> because they attribute belief</w:t>
      </w:r>
      <w:r w:rsidR="00D03A5A" w:rsidRPr="004B373E">
        <w:rPr>
          <w:rFonts w:cs="Times New Roman"/>
        </w:rPr>
        <w:t xml:space="preserve"> in the norm-violation condition</w:t>
      </w:r>
      <w:r w:rsidR="0094645E" w:rsidRPr="004B373E">
        <w:rPr>
          <w:rFonts w:cs="Times New Roman"/>
        </w:rPr>
        <w:t>s</w:t>
      </w:r>
      <w:r w:rsidR="00D03A5A" w:rsidRPr="004B373E">
        <w:rPr>
          <w:rFonts w:cs="Times New Roman"/>
        </w:rPr>
        <w:t xml:space="preserve"> but </w:t>
      </w:r>
      <w:r w:rsidR="00627E7B" w:rsidRPr="004B373E">
        <w:rPr>
          <w:rFonts w:cs="Times New Roman"/>
        </w:rPr>
        <w:t>not</w:t>
      </w:r>
      <w:r w:rsidR="00D03A5A" w:rsidRPr="004B373E">
        <w:rPr>
          <w:rFonts w:cs="Times New Roman"/>
        </w:rPr>
        <w:t xml:space="preserve"> in the norm-conformity condition</w:t>
      </w:r>
      <w:r w:rsidR="0094645E" w:rsidRPr="004B373E">
        <w:rPr>
          <w:rFonts w:cs="Times New Roman"/>
        </w:rPr>
        <w:t>s</w:t>
      </w:r>
      <w:r w:rsidR="00D03A5A" w:rsidRPr="004B373E">
        <w:rPr>
          <w:rFonts w:cs="Times New Roman"/>
        </w:rPr>
        <w:t>.</w:t>
      </w:r>
      <w:r w:rsidR="00F87E40" w:rsidRPr="004B373E">
        <w:rPr>
          <w:rFonts w:cs="Times New Roman"/>
        </w:rPr>
        <w:t xml:space="preserve">  Let us call this the </w:t>
      </w:r>
      <w:r w:rsidR="00BA6356" w:rsidRPr="004B373E">
        <w:rPr>
          <w:rFonts w:cs="Times New Roman"/>
          <w:i/>
        </w:rPr>
        <w:t>N</w:t>
      </w:r>
      <w:r w:rsidR="006116CB" w:rsidRPr="004B373E">
        <w:rPr>
          <w:rFonts w:cs="Times New Roman"/>
          <w:i/>
        </w:rPr>
        <w:t>orm-violation</w:t>
      </w:r>
      <w:r w:rsidR="004936CB" w:rsidRPr="004B373E">
        <w:rPr>
          <w:rFonts w:cs="Times New Roman"/>
          <w:i/>
        </w:rPr>
        <w:t xml:space="preserve"> </w:t>
      </w:r>
      <w:r w:rsidR="006116CB" w:rsidRPr="004B373E">
        <w:rPr>
          <w:rFonts w:cs="Times New Roman"/>
          <w:i/>
        </w:rPr>
        <w:t>/</w:t>
      </w:r>
      <w:r w:rsidR="004936CB" w:rsidRPr="004B373E">
        <w:rPr>
          <w:rFonts w:cs="Times New Roman"/>
          <w:i/>
        </w:rPr>
        <w:t xml:space="preserve"> </w:t>
      </w:r>
      <w:r w:rsidR="00BA6356" w:rsidRPr="004B373E">
        <w:rPr>
          <w:rFonts w:cs="Times New Roman"/>
          <w:i/>
        </w:rPr>
        <w:t>B</w:t>
      </w:r>
      <w:r w:rsidR="00F87E40" w:rsidRPr="004B373E">
        <w:rPr>
          <w:rFonts w:cs="Times New Roman"/>
          <w:i/>
        </w:rPr>
        <w:t>elief-</w:t>
      </w:r>
      <w:r w:rsidR="00DF21BB" w:rsidRPr="004B373E">
        <w:rPr>
          <w:rFonts w:cs="Times New Roman"/>
          <w:i/>
        </w:rPr>
        <w:t>a</w:t>
      </w:r>
      <w:r w:rsidR="006A0F3C" w:rsidRPr="004B373E">
        <w:rPr>
          <w:rFonts w:cs="Times New Roman"/>
          <w:i/>
        </w:rPr>
        <w:t>ttribution</w:t>
      </w:r>
      <w:r w:rsidR="00F87E40" w:rsidRPr="004B373E">
        <w:rPr>
          <w:rFonts w:cs="Times New Roman"/>
          <w:i/>
        </w:rPr>
        <w:t xml:space="preserve"> heuristic</w:t>
      </w:r>
      <w:r w:rsidR="00F87E40" w:rsidRPr="004B373E">
        <w:rPr>
          <w:rFonts w:cs="Times New Roman"/>
        </w:rPr>
        <w:t>:</w:t>
      </w:r>
    </w:p>
    <w:p w:rsidR="00B71D84" w:rsidRPr="004B373E" w:rsidRDefault="006A0F3C">
      <w:pPr>
        <w:spacing w:line="480" w:lineRule="auto"/>
        <w:ind w:left="1440" w:hanging="720"/>
        <w:rPr>
          <w:rFonts w:cs="Times New Roman"/>
        </w:rPr>
      </w:pPr>
      <w:r w:rsidRPr="004B373E">
        <w:rPr>
          <w:rFonts w:cs="Times New Roman"/>
        </w:rPr>
        <w:t>(NBA</w:t>
      </w:r>
      <w:r w:rsidR="006116CB" w:rsidRPr="004B373E">
        <w:rPr>
          <w:rFonts w:cs="Times New Roman"/>
        </w:rPr>
        <w:t>)</w:t>
      </w:r>
      <w:r w:rsidR="00F87E40" w:rsidRPr="004B373E">
        <w:rPr>
          <w:rFonts w:cs="Times New Roman"/>
        </w:rPr>
        <w:t xml:space="preserve"> If </w:t>
      </w:r>
      <w:r w:rsidR="000007B5">
        <w:rPr>
          <w:rFonts w:cs="Times New Roman"/>
        </w:rPr>
        <w:t>an</w:t>
      </w:r>
      <w:r w:rsidR="00CE0C74" w:rsidRPr="004B373E">
        <w:rPr>
          <w:rFonts w:cs="Times New Roman"/>
        </w:rPr>
        <w:t xml:space="preserve">other </w:t>
      </w:r>
      <w:r w:rsidR="00F87E40" w:rsidRPr="004B373E">
        <w:rPr>
          <w:rFonts w:cs="Times New Roman"/>
        </w:rPr>
        <w:t xml:space="preserve">agent </w:t>
      </w:r>
      <w:r w:rsidR="00F87E40" w:rsidRPr="004B373E">
        <w:rPr>
          <w:rFonts w:cs="Times New Roman"/>
          <w:i/>
        </w:rPr>
        <w:t>a</w:t>
      </w:r>
      <w:r w:rsidR="00F87E40" w:rsidRPr="004B373E">
        <w:rPr>
          <w:rFonts w:cs="Times New Roman"/>
        </w:rPr>
        <w:t xml:space="preserve">’s </w:t>
      </w:r>
      <w:r w:rsidR="009301D4" w:rsidRPr="004B373E">
        <w:rPr>
          <w:rFonts w:cs="Times New Roman"/>
          <w:i/>
        </w:rPr>
        <w:sym w:font="Symbol" w:char="F06A"/>
      </w:r>
      <w:r w:rsidR="009301D4" w:rsidRPr="004B373E">
        <w:rPr>
          <w:rFonts w:cs="Times New Roman"/>
        </w:rPr>
        <w:t xml:space="preserve">’ing </w:t>
      </w:r>
      <w:r w:rsidR="00F87E40" w:rsidRPr="004B373E">
        <w:rPr>
          <w:rFonts w:cs="Times New Roman"/>
        </w:rPr>
        <w:t xml:space="preserve">would make it the case that </w:t>
      </w:r>
      <w:r w:rsidR="00F87E40" w:rsidRPr="004B373E">
        <w:rPr>
          <w:rFonts w:cs="Times New Roman"/>
          <w:i/>
        </w:rPr>
        <w:t>p</w:t>
      </w:r>
      <w:r w:rsidR="00F87E40" w:rsidRPr="004B373E">
        <w:rPr>
          <w:rFonts w:cs="Times New Roman"/>
        </w:rPr>
        <w:t xml:space="preserve"> and </w:t>
      </w:r>
      <w:r w:rsidR="00F87E40" w:rsidRPr="004B373E">
        <w:rPr>
          <w:rFonts w:cs="Times New Roman"/>
          <w:i/>
        </w:rPr>
        <w:t>p</w:t>
      </w:r>
      <w:r w:rsidR="00F87E40" w:rsidRPr="004B373E">
        <w:rPr>
          <w:rFonts w:cs="Times New Roman"/>
        </w:rPr>
        <w:t xml:space="preserve"> violates a norm salient to </w:t>
      </w:r>
      <w:r w:rsidR="00F87E40" w:rsidRPr="004B373E">
        <w:rPr>
          <w:rFonts w:cs="Times New Roman"/>
          <w:i/>
        </w:rPr>
        <w:t>a</w:t>
      </w:r>
      <w:r w:rsidR="00F87E40" w:rsidRPr="004B373E">
        <w:rPr>
          <w:rFonts w:cs="Times New Roman"/>
        </w:rPr>
        <w:t>, then</w:t>
      </w:r>
      <w:r w:rsidRPr="004B373E">
        <w:rPr>
          <w:rFonts w:cs="Times New Roman"/>
        </w:rPr>
        <w:t xml:space="preserve"> attribute to</w:t>
      </w:r>
      <w:r w:rsidR="00F87E40" w:rsidRPr="004B373E">
        <w:rPr>
          <w:rFonts w:cs="Times New Roman"/>
        </w:rPr>
        <w:t xml:space="preserve"> </w:t>
      </w:r>
      <w:r w:rsidR="00F87E40" w:rsidRPr="004B373E">
        <w:rPr>
          <w:rFonts w:cs="Times New Roman"/>
          <w:i/>
        </w:rPr>
        <w:t xml:space="preserve">a </w:t>
      </w:r>
      <w:r w:rsidRPr="004B373E">
        <w:rPr>
          <w:rFonts w:cs="Times New Roman"/>
        </w:rPr>
        <w:t>the</w:t>
      </w:r>
      <w:r w:rsidR="00F87E40" w:rsidRPr="004B373E">
        <w:rPr>
          <w:rFonts w:cs="Times New Roman"/>
        </w:rPr>
        <w:t xml:space="preserve"> belief that </w:t>
      </w:r>
      <w:r w:rsidR="009301D4" w:rsidRPr="004B373E">
        <w:rPr>
          <w:rFonts w:cs="Times New Roman"/>
          <w:i/>
        </w:rPr>
        <w:sym w:font="Symbol" w:char="F06A"/>
      </w:r>
      <w:r w:rsidR="009301D4" w:rsidRPr="004B373E">
        <w:rPr>
          <w:rFonts w:cs="Times New Roman"/>
        </w:rPr>
        <w:t xml:space="preserve">’ing </w:t>
      </w:r>
      <w:r w:rsidR="00F87E40" w:rsidRPr="004B373E">
        <w:rPr>
          <w:rFonts w:cs="Times New Roman"/>
        </w:rPr>
        <w:t xml:space="preserve">would make it the case that </w:t>
      </w:r>
      <w:r w:rsidR="00F87E40" w:rsidRPr="004B373E">
        <w:rPr>
          <w:rFonts w:cs="Times New Roman"/>
          <w:i/>
        </w:rPr>
        <w:t>p</w:t>
      </w:r>
      <w:r w:rsidR="00F87E40" w:rsidRPr="004B373E">
        <w:rPr>
          <w:rFonts w:cs="Times New Roman"/>
        </w:rPr>
        <w:t>.</w:t>
      </w:r>
      <w:r w:rsidR="00321CC4" w:rsidRPr="004B373E">
        <w:rPr>
          <w:rStyle w:val="FootnoteReference"/>
          <w:rFonts w:cs="Times New Roman"/>
        </w:rPr>
        <w:footnoteReference w:id="1"/>
      </w:r>
    </w:p>
    <w:p w:rsidR="00CE0C74" w:rsidRPr="004B373E" w:rsidRDefault="006A0F3C">
      <w:pPr>
        <w:spacing w:line="480" w:lineRule="auto"/>
        <w:rPr>
          <w:rFonts w:cs="Times New Roman"/>
        </w:rPr>
      </w:pPr>
      <w:r w:rsidRPr="004B373E">
        <w:rPr>
          <w:rFonts w:cs="Times New Roman"/>
        </w:rPr>
        <w:t>(NBA</w:t>
      </w:r>
      <w:r w:rsidR="006116CB" w:rsidRPr="004B373E">
        <w:rPr>
          <w:rFonts w:cs="Times New Roman"/>
        </w:rPr>
        <w:t>)</w:t>
      </w:r>
      <w:r w:rsidR="005E4E83" w:rsidRPr="004B373E">
        <w:rPr>
          <w:rFonts w:cs="Times New Roman"/>
        </w:rPr>
        <w:t xml:space="preserve">’s </w:t>
      </w:r>
      <w:r w:rsidR="00321CC4" w:rsidRPr="004B373E">
        <w:rPr>
          <w:rFonts w:cs="Times New Roman"/>
        </w:rPr>
        <w:t>widespread acceptance</w:t>
      </w:r>
      <w:r w:rsidR="005E4E83" w:rsidRPr="004B373E">
        <w:rPr>
          <w:rFonts w:cs="Times New Roman"/>
        </w:rPr>
        <w:t xml:space="preserve"> would unify</w:t>
      </w:r>
      <w:r w:rsidR="00145A27" w:rsidRPr="004B373E">
        <w:rPr>
          <w:rFonts w:cs="Times New Roman"/>
        </w:rPr>
        <w:t xml:space="preserve"> the asym</w:t>
      </w:r>
      <w:r w:rsidR="00A23935" w:rsidRPr="004B373E">
        <w:rPr>
          <w:rFonts w:cs="Times New Roman"/>
        </w:rPr>
        <w:t>metrical attributions but leave</w:t>
      </w:r>
      <w:r w:rsidR="00145A27" w:rsidRPr="004B373E">
        <w:rPr>
          <w:rFonts w:cs="Times New Roman"/>
        </w:rPr>
        <w:t xml:space="preserve"> them mysterious.  </w:t>
      </w:r>
      <w:r w:rsidR="000641AC" w:rsidRPr="004B373E">
        <w:rPr>
          <w:rFonts w:cs="Times New Roman"/>
        </w:rPr>
        <w:t>Even if it is granted that (NBA) explains the asymmetry of people’s attribution of psychological states</w:t>
      </w:r>
      <w:r w:rsidR="00A23935" w:rsidRPr="004B373E">
        <w:rPr>
          <w:rFonts w:cs="Times New Roman"/>
        </w:rPr>
        <w:t>,</w:t>
      </w:r>
      <w:r w:rsidR="00145A27" w:rsidRPr="004B373E">
        <w:rPr>
          <w:rFonts w:cs="Times New Roman"/>
        </w:rPr>
        <w:t xml:space="preserve"> it remains unclear why belief </w:t>
      </w:r>
      <w:r w:rsidR="00F87E40" w:rsidRPr="004B373E">
        <w:rPr>
          <w:rFonts w:cs="Times New Roman"/>
        </w:rPr>
        <w:t>attributions are subject to this asymmetry</w:t>
      </w:r>
      <w:r w:rsidR="00145A27" w:rsidRPr="004B373E">
        <w:rPr>
          <w:rFonts w:cs="Times New Roman"/>
        </w:rPr>
        <w:t>.</w:t>
      </w:r>
    </w:p>
    <w:p w:rsidR="00B71D84" w:rsidRPr="004B373E" w:rsidRDefault="00F87E40" w:rsidP="00CE0C74">
      <w:pPr>
        <w:spacing w:line="480" w:lineRule="auto"/>
        <w:ind w:firstLine="720"/>
        <w:rPr>
          <w:rFonts w:cs="Times New Roman"/>
        </w:rPr>
      </w:pPr>
      <w:r w:rsidRPr="004B373E">
        <w:rPr>
          <w:rFonts w:cs="Times New Roman"/>
        </w:rPr>
        <w:t>Fortunately, b</w:t>
      </w:r>
      <w:r w:rsidR="0084313D" w:rsidRPr="004B373E">
        <w:rPr>
          <w:rFonts w:cs="Times New Roman"/>
        </w:rPr>
        <w:t>elief</w:t>
      </w:r>
      <w:r w:rsidRPr="004B373E">
        <w:rPr>
          <w:rFonts w:cs="Times New Roman"/>
        </w:rPr>
        <w:t xml:space="preserve"> attributions</w:t>
      </w:r>
      <w:r w:rsidR="0084313D" w:rsidRPr="004B373E">
        <w:rPr>
          <w:rFonts w:cs="Times New Roman"/>
        </w:rPr>
        <w:t xml:space="preserve"> not only </w:t>
      </w:r>
      <w:r w:rsidRPr="004B373E">
        <w:rPr>
          <w:rFonts w:cs="Times New Roman"/>
        </w:rPr>
        <w:t>unify</w:t>
      </w:r>
      <w:r w:rsidR="0084313D" w:rsidRPr="004B373E">
        <w:rPr>
          <w:rFonts w:cs="Times New Roman"/>
        </w:rPr>
        <w:t xml:space="preserve"> the phenomena but </w:t>
      </w:r>
      <w:r w:rsidRPr="004B373E">
        <w:rPr>
          <w:rFonts w:cs="Times New Roman"/>
        </w:rPr>
        <w:t>also explain</w:t>
      </w:r>
      <w:r w:rsidR="0084313D" w:rsidRPr="004B373E">
        <w:rPr>
          <w:rFonts w:cs="Times New Roman"/>
        </w:rPr>
        <w:t xml:space="preserve"> them.</w:t>
      </w:r>
      <w:r w:rsidR="005E4E83" w:rsidRPr="004B373E">
        <w:rPr>
          <w:rFonts w:cs="Times New Roman"/>
        </w:rPr>
        <w:t xml:space="preserve">  We need not regard </w:t>
      </w:r>
      <w:r w:rsidR="00627E7B" w:rsidRPr="004B373E">
        <w:rPr>
          <w:rFonts w:cs="Times New Roman"/>
        </w:rPr>
        <w:t xml:space="preserve">those who use </w:t>
      </w:r>
      <w:r w:rsidR="006A0F3C" w:rsidRPr="004B373E">
        <w:rPr>
          <w:rFonts w:cs="Times New Roman"/>
        </w:rPr>
        <w:t>(NBA</w:t>
      </w:r>
      <w:r w:rsidR="006116CB" w:rsidRPr="004B373E">
        <w:rPr>
          <w:rFonts w:cs="Times New Roman"/>
        </w:rPr>
        <w:t>)</w:t>
      </w:r>
      <w:r w:rsidR="005E4E83" w:rsidRPr="004B373E">
        <w:rPr>
          <w:rFonts w:cs="Times New Roman"/>
        </w:rPr>
        <w:t xml:space="preserve"> as irrational belief-</w:t>
      </w:r>
      <w:r w:rsidR="00AF10BD" w:rsidRPr="004B373E">
        <w:rPr>
          <w:rFonts w:cs="Times New Roman"/>
        </w:rPr>
        <w:t>attributers</w:t>
      </w:r>
      <w:r w:rsidR="005E4E83" w:rsidRPr="004B373E">
        <w:rPr>
          <w:rFonts w:cs="Times New Roman"/>
        </w:rPr>
        <w:t>.</w:t>
      </w:r>
      <w:r w:rsidR="0084313D" w:rsidRPr="004B373E">
        <w:rPr>
          <w:rFonts w:cs="Times New Roman"/>
        </w:rPr>
        <w:t xml:space="preserve"> </w:t>
      </w:r>
      <w:r w:rsidR="00CE0C74" w:rsidRPr="004B373E">
        <w:rPr>
          <w:rFonts w:cs="Times New Roman"/>
        </w:rPr>
        <w:t xml:space="preserve"> </w:t>
      </w:r>
      <w:r w:rsidR="007F064A" w:rsidRPr="004B373E">
        <w:rPr>
          <w:rFonts w:cs="Times New Roman"/>
        </w:rPr>
        <w:t>We contend</w:t>
      </w:r>
      <w:r w:rsidR="00321CC4" w:rsidRPr="004B373E">
        <w:rPr>
          <w:rFonts w:cs="Times New Roman"/>
        </w:rPr>
        <w:t xml:space="preserve"> that </w:t>
      </w:r>
      <w:r w:rsidR="006A0F3C" w:rsidRPr="004B373E">
        <w:rPr>
          <w:rFonts w:cs="Times New Roman"/>
        </w:rPr>
        <w:t>(NBA</w:t>
      </w:r>
      <w:r w:rsidR="006116CB" w:rsidRPr="004B373E">
        <w:rPr>
          <w:rFonts w:cs="Times New Roman"/>
        </w:rPr>
        <w:t>)</w:t>
      </w:r>
      <w:r w:rsidR="00321CC4" w:rsidRPr="004B373E">
        <w:rPr>
          <w:rFonts w:cs="Times New Roman"/>
        </w:rPr>
        <w:t xml:space="preserve"> is </w:t>
      </w:r>
      <w:r w:rsidR="006A0F3C" w:rsidRPr="004B373E">
        <w:rPr>
          <w:rFonts w:cs="Times New Roman"/>
        </w:rPr>
        <w:t xml:space="preserve">rational because people also employ </w:t>
      </w:r>
      <w:r w:rsidR="002F2678" w:rsidRPr="004B373E">
        <w:rPr>
          <w:rFonts w:cs="Times New Roman"/>
        </w:rPr>
        <w:t>the following</w:t>
      </w:r>
      <w:r w:rsidR="006A0F3C" w:rsidRPr="004B373E">
        <w:rPr>
          <w:rFonts w:cs="Times New Roman"/>
        </w:rPr>
        <w:t xml:space="preserve"> </w:t>
      </w:r>
      <w:r w:rsidR="000641AC" w:rsidRPr="004B373E">
        <w:rPr>
          <w:rFonts w:cs="Times New Roman"/>
          <w:i/>
        </w:rPr>
        <w:t>N</w:t>
      </w:r>
      <w:r w:rsidR="006A0F3C" w:rsidRPr="004B373E">
        <w:rPr>
          <w:rFonts w:cs="Times New Roman"/>
          <w:i/>
        </w:rPr>
        <w:t>orm-violation</w:t>
      </w:r>
      <w:r w:rsidR="004936CB" w:rsidRPr="004B373E">
        <w:rPr>
          <w:rFonts w:cs="Times New Roman"/>
          <w:i/>
        </w:rPr>
        <w:t xml:space="preserve"> </w:t>
      </w:r>
      <w:r w:rsidR="006A0F3C" w:rsidRPr="004B373E">
        <w:rPr>
          <w:rFonts w:cs="Times New Roman"/>
          <w:i/>
        </w:rPr>
        <w:t>/</w:t>
      </w:r>
      <w:r w:rsidR="004936CB" w:rsidRPr="004B373E">
        <w:rPr>
          <w:rFonts w:cs="Times New Roman"/>
          <w:i/>
        </w:rPr>
        <w:t xml:space="preserve"> </w:t>
      </w:r>
      <w:r w:rsidR="000641AC" w:rsidRPr="004B373E">
        <w:rPr>
          <w:rFonts w:cs="Times New Roman"/>
          <w:i/>
        </w:rPr>
        <w:t>B</w:t>
      </w:r>
      <w:r w:rsidR="006A0F3C" w:rsidRPr="004B373E">
        <w:rPr>
          <w:rFonts w:cs="Times New Roman"/>
          <w:i/>
        </w:rPr>
        <w:t>elief-</w:t>
      </w:r>
      <w:r w:rsidR="00DF21BB" w:rsidRPr="004B373E">
        <w:rPr>
          <w:rFonts w:cs="Times New Roman"/>
          <w:i/>
        </w:rPr>
        <w:t>f</w:t>
      </w:r>
      <w:r w:rsidR="006A0F3C" w:rsidRPr="004B373E">
        <w:rPr>
          <w:rFonts w:cs="Times New Roman"/>
          <w:i/>
        </w:rPr>
        <w:t>ormation heuristic</w:t>
      </w:r>
      <w:r w:rsidR="006A0F3C" w:rsidRPr="004B373E">
        <w:rPr>
          <w:rFonts w:cs="Times New Roman"/>
        </w:rPr>
        <w:t>:</w:t>
      </w:r>
    </w:p>
    <w:p w:rsidR="006A0F3C" w:rsidRPr="004B373E" w:rsidRDefault="006A0F3C" w:rsidP="006A0F3C">
      <w:pPr>
        <w:spacing w:line="480" w:lineRule="auto"/>
        <w:ind w:left="1440" w:hanging="720"/>
        <w:rPr>
          <w:rFonts w:cs="Times New Roman"/>
        </w:rPr>
      </w:pPr>
      <w:r w:rsidRPr="004B373E">
        <w:rPr>
          <w:rFonts w:cs="Times New Roman"/>
        </w:rPr>
        <w:t xml:space="preserve">(NBF) If </w:t>
      </w:r>
      <w:r w:rsidR="00CE0C74" w:rsidRPr="004B373E">
        <w:rPr>
          <w:rFonts w:cs="Times New Roman"/>
        </w:rPr>
        <w:t xml:space="preserve">my own </w:t>
      </w:r>
      <w:r w:rsidRPr="004B373E">
        <w:rPr>
          <w:rFonts w:cs="Times New Roman"/>
          <w:i/>
        </w:rPr>
        <w:sym w:font="Symbol" w:char="F06A"/>
      </w:r>
      <w:r w:rsidR="009301D4" w:rsidRPr="004B373E">
        <w:rPr>
          <w:rFonts w:cs="Times New Roman"/>
        </w:rPr>
        <w:t>’</w:t>
      </w:r>
      <w:r w:rsidRPr="004B373E">
        <w:rPr>
          <w:rFonts w:cs="Times New Roman"/>
        </w:rPr>
        <w:t xml:space="preserve">ing would make it the case that </w:t>
      </w:r>
      <w:r w:rsidRPr="004B373E">
        <w:rPr>
          <w:rFonts w:cs="Times New Roman"/>
          <w:i/>
        </w:rPr>
        <w:t>p</w:t>
      </w:r>
      <w:r w:rsidRPr="004B373E">
        <w:rPr>
          <w:rFonts w:cs="Times New Roman"/>
        </w:rPr>
        <w:t xml:space="preserve"> and </w:t>
      </w:r>
      <w:r w:rsidRPr="004B373E">
        <w:rPr>
          <w:rFonts w:cs="Times New Roman"/>
          <w:i/>
        </w:rPr>
        <w:t>p</w:t>
      </w:r>
      <w:r w:rsidRPr="004B373E">
        <w:rPr>
          <w:rFonts w:cs="Times New Roman"/>
        </w:rPr>
        <w:t xml:space="preserve"> violates a norm salient</w:t>
      </w:r>
      <w:r w:rsidR="00CB01ED" w:rsidRPr="004B373E">
        <w:rPr>
          <w:rFonts w:cs="Times New Roman"/>
        </w:rPr>
        <w:t xml:space="preserve"> to me</w:t>
      </w:r>
      <w:r w:rsidRPr="004B373E">
        <w:rPr>
          <w:rFonts w:cs="Times New Roman"/>
        </w:rPr>
        <w:t xml:space="preserve">, </w:t>
      </w:r>
      <w:r w:rsidR="00D821A9" w:rsidRPr="004B373E">
        <w:rPr>
          <w:rFonts w:cs="Times New Roman"/>
        </w:rPr>
        <w:t xml:space="preserve">believe </w:t>
      </w:r>
      <w:r w:rsidRPr="004B373E">
        <w:rPr>
          <w:rFonts w:cs="Times New Roman"/>
        </w:rPr>
        <w:t xml:space="preserve">that </w:t>
      </w:r>
      <w:r w:rsidRPr="004B373E">
        <w:rPr>
          <w:rFonts w:cs="Times New Roman"/>
          <w:i/>
        </w:rPr>
        <w:sym w:font="Symbol" w:char="F06A"/>
      </w:r>
      <w:r w:rsidR="009301D4" w:rsidRPr="004B373E">
        <w:rPr>
          <w:rFonts w:cs="Times New Roman"/>
        </w:rPr>
        <w:t>’</w:t>
      </w:r>
      <w:r w:rsidRPr="004B373E">
        <w:rPr>
          <w:rFonts w:cs="Times New Roman"/>
        </w:rPr>
        <w:t xml:space="preserve">ing would make it the case that </w:t>
      </w:r>
      <w:r w:rsidRPr="004B373E">
        <w:rPr>
          <w:rFonts w:cs="Times New Roman"/>
          <w:i/>
        </w:rPr>
        <w:t>p</w:t>
      </w:r>
      <w:r w:rsidRPr="004B373E">
        <w:rPr>
          <w:rFonts w:cs="Times New Roman"/>
        </w:rPr>
        <w:t>.</w:t>
      </w:r>
      <w:r w:rsidR="000641AC" w:rsidRPr="004B373E">
        <w:rPr>
          <w:rStyle w:val="FootnoteReference"/>
          <w:rFonts w:cs="Times New Roman"/>
        </w:rPr>
        <w:footnoteReference w:id="2"/>
      </w:r>
    </w:p>
    <w:p w:rsidR="006A0F3C" w:rsidRPr="004B373E" w:rsidRDefault="002748E9" w:rsidP="00456792">
      <w:pPr>
        <w:spacing w:line="480" w:lineRule="auto"/>
        <w:rPr>
          <w:rFonts w:cs="Times New Roman"/>
        </w:rPr>
      </w:pPr>
      <w:r w:rsidRPr="004B373E">
        <w:rPr>
          <w:rFonts w:cs="Times New Roman"/>
        </w:rPr>
        <w:t xml:space="preserve">If (NBF) is correct, then the attribution asymmetry generated by (NBA) tracks a real belief-formation asymmetry.  This takes the pressure off (NBA).  After all, it is rational to attribute beliefs to people who violate norms (and not to attribute beliefs to people who conform to them) if those very people form beliefs when they violate norms but </w:t>
      </w:r>
      <w:r w:rsidR="005730E6">
        <w:rPr>
          <w:rFonts w:cs="Times New Roman"/>
        </w:rPr>
        <w:t xml:space="preserve">not </w:t>
      </w:r>
      <w:r w:rsidRPr="004B373E">
        <w:rPr>
          <w:rFonts w:cs="Times New Roman"/>
        </w:rPr>
        <w:t xml:space="preserve">when they conform.  However, (NBF) shifts the pressure onto itself: why would people form beliefs about the effects of their own actions </w:t>
      </w:r>
      <w:r w:rsidR="00D918F4" w:rsidRPr="004B373E">
        <w:rPr>
          <w:rFonts w:cs="Times New Roman"/>
        </w:rPr>
        <w:t xml:space="preserve">in this way?  Any theory that entails widespread irrationality is </w:t>
      </w:r>
      <w:r w:rsidR="006F4486" w:rsidRPr="006F4486">
        <w:rPr>
          <w:rFonts w:cs="Times New Roman"/>
          <w:i/>
        </w:rPr>
        <w:t>prima facie</w:t>
      </w:r>
      <w:r w:rsidR="00D918F4" w:rsidRPr="004B373E">
        <w:rPr>
          <w:rFonts w:cs="Times New Roman"/>
        </w:rPr>
        <w:t xml:space="preserve"> implausible</w:t>
      </w:r>
      <w:r w:rsidR="001C1B92">
        <w:rPr>
          <w:rFonts w:cs="Times New Roman"/>
        </w:rPr>
        <w:t>, so we need to argue that employing (NBF) is not irrational</w:t>
      </w:r>
      <w:r w:rsidR="00D918F4" w:rsidRPr="004B373E">
        <w:rPr>
          <w:rFonts w:cs="Times New Roman"/>
        </w:rPr>
        <w:t>.</w:t>
      </w:r>
    </w:p>
    <w:p w:rsidR="0094645E" w:rsidRDefault="001333CD" w:rsidP="007853FF">
      <w:pPr>
        <w:spacing w:line="480" w:lineRule="auto"/>
        <w:ind w:firstLine="720"/>
        <w:rPr>
          <w:rFonts w:cs="Times New Roman"/>
        </w:rPr>
      </w:pPr>
      <w:r w:rsidRPr="004B373E">
        <w:rPr>
          <w:rFonts w:cs="Times New Roman"/>
        </w:rPr>
        <w:t>To see why</w:t>
      </w:r>
      <w:r w:rsidR="00A332F2" w:rsidRPr="004B373E">
        <w:rPr>
          <w:rFonts w:cs="Times New Roman"/>
        </w:rPr>
        <w:t xml:space="preserve"> (NBA) and (NBF</w:t>
      </w:r>
      <w:r w:rsidR="00D918F4" w:rsidRPr="004B373E">
        <w:rPr>
          <w:rFonts w:cs="Times New Roman"/>
        </w:rPr>
        <w:t>) are both rational heuristics</w:t>
      </w:r>
      <w:r w:rsidR="00D03A5A" w:rsidRPr="004B373E">
        <w:rPr>
          <w:rFonts w:cs="Times New Roman"/>
        </w:rPr>
        <w:t xml:space="preserve">, consider the fact </w:t>
      </w:r>
      <w:r w:rsidR="00627E7B" w:rsidRPr="004B373E">
        <w:rPr>
          <w:rFonts w:cs="Times New Roman"/>
        </w:rPr>
        <w:t xml:space="preserve">that, </w:t>
      </w:r>
      <w:r w:rsidR="005E4E83" w:rsidRPr="004B373E">
        <w:rPr>
          <w:rFonts w:cs="Times New Roman"/>
        </w:rPr>
        <w:t>though</w:t>
      </w:r>
      <w:r w:rsidR="00D03A5A" w:rsidRPr="004B373E">
        <w:rPr>
          <w:rFonts w:cs="Times New Roman"/>
        </w:rPr>
        <w:t xml:space="preserve"> true beliefs are </w:t>
      </w:r>
      <w:r w:rsidR="00B547B2" w:rsidRPr="004B373E">
        <w:rPr>
          <w:rFonts w:cs="Times New Roman"/>
        </w:rPr>
        <w:t>typically</w:t>
      </w:r>
      <w:r w:rsidR="00D03A5A" w:rsidRPr="004B373E">
        <w:rPr>
          <w:rFonts w:cs="Times New Roman"/>
        </w:rPr>
        <w:t xml:space="preserve"> worth having, some true beliefs are more worth having than others.  For instance, the true belief that </w:t>
      </w:r>
      <w:r w:rsidR="00D03A5A" w:rsidRPr="004B373E">
        <w:rPr>
          <w:rFonts w:cs="Times New Roman"/>
          <w:i/>
        </w:rPr>
        <w:t>n</w:t>
      </w:r>
      <w:r w:rsidR="00D03A5A" w:rsidRPr="004B373E">
        <w:rPr>
          <w:rFonts w:cs="Times New Roman"/>
        </w:rPr>
        <w:t xml:space="preserve"> is the winning number in a lottery is more valuable than the true belief that </w:t>
      </w:r>
      <w:r w:rsidR="00D03A5A" w:rsidRPr="004B373E">
        <w:rPr>
          <w:rFonts w:cs="Times New Roman"/>
          <w:i/>
        </w:rPr>
        <w:t>m</w:t>
      </w:r>
      <w:r w:rsidR="00D03A5A" w:rsidRPr="004B373E">
        <w:rPr>
          <w:rFonts w:cs="Times New Roman"/>
        </w:rPr>
        <w:t xml:space="preserve"> is not the winning number.  What makes </w:t>
      </w:r>
      <w:r w:rsidR="00A332F2" w:rsidRPr="004B373E">
        <w:rPr>
          <w:rFonts w:cs="Times New Roman"/>
        </w:rPr>
        <w:t>(NBF</w:t>
      </w:r>
      <w:r w:rsidR="006116CB" w:rsidRPr="004B373E">
        <w:rPr>
          <w:rFonts w:cs="Times New Roman"/>
        </w:rPr>
        <w:t>)</w:t>
      </w:r>
      <w:r w:rsidR="005E4E83" w:rsidRPr="004B373E">
        <w:rPr>
          <w:rFonts w:cs="Times New Roman"/>
        </w:rPr>
        <w:t xml:space="preserve"> </w:t>
      </w:r>
      <w:r w:rsidR="00D03A5A" w:rsidRPr="004B373E">
        <w:rPr>
          <w:rFonts w:cs="Times New Roman"/>
        </w:rPr>
        <w:t xml:space="preserve">plausible is the fact that true beliefs </w:t>
      </w:r>
      <w:r w:rsidR="00B747B6">
        <w:rPr>
          <w:rFonts w:cs="Times New Roman"/>
        </w:rPr>
        <w:t>to the effect that one is violating a norm are typically more valuable than true beliefs to the effect that one is conforming to a norm</w:t>
      </w:r>
      <w:r w:rsidR="00D03A5A" w:rsidRPr="004B373E">
        <w:rPr>
          <w:rFonts w:cs="Times New Roman"/>
        </w:rPr>
        <w:t xml:space="preserve">. </w:t>
      </w:r>
      <w:r w:rsidR="002F3975" w:rsidRPr="004B373E">
        <w:rPr>
          <w:rFonts w:cs="Times New Roman"/>
        </w:rPr>
        <w:t xml:space="preserve"> One</w:t>
      </w:r>
      <w:r w:rsidR="00D03A5A" w:rsidRPr="004B373E">
        <w:rPr>
          <w:rFonts w:cs="Times New Roman"/>
        </w:rPr>
        <w:t xml:space="preserve"> may be sanctioned for violating a norm, so forming a true belief about whether one </w:t>
      </w:r>
      <w:r w:rsidR="00EA407C" w:rsidRPr="004B373E">
        <w:rPr>
          <w:rFonts w:cs="Times New Roman"/>
        </w:rPr>
        <w:t xml:space="preserve">has </w:t>
      </w:r>
      <w:r w:rsidR="00D03A5A" w:rsidRPr="004B373E">
        <w:rPr>
          <w:rFonts w:cs="Times New Roman"/>
        </w:rPr>
        <w:t>violated a norm (hence potentiating such a sanction) is valuable</w:t>
      </w:r>
      <w:r w:rsidR="001E2915" w:rsidRPr="004B373E">
        <w:rPr>
          <w:rFonts w:cs="Times New Roman"/>
        </w:rPr>
        <w:t>, regardless of whether one endorses the norm</w:t>
      </w:r>
      <w:r w:rsidR="00D03A5A" w:rsidRPr="004B373E">
        <w:rPr>
          <w:rFonts w:cs="Times New Roman"/>
        </w:rPr>
        <w:t>.</w:t>
      </w:r>
      <w:r w:rsidR="003A35C2" w:rsidRPr="004B373E">
        <w:rPr>
          <w:rFonts w:cs="Times New Roman"/>
        </w:rPr>
        <w:t xml:space="preserve">  </w:t>
      </w:r>
      <w:r w:rsidR="00EA407C" w:rsidRPr="004B373E">
        <w:rPr>
          <w:rFonts w:cs="Times New Roman"/>
        </w:rPr>
        <w:t>The chairman i</w:t>
      </w:r>
      <w:r w:rsidRPr="004B373E">
        <w:rPr>
          <w:rFonts w:cs="Times New Roman"/>
        </w:rPr>
        <w:t xml:space="preserve">n the </w:t>
      </w:r>
      <w:r w:rsidR="00555E8D">
        <w:rPr>
          <w:rFonts w:cs="Times New Roman"/>
        </w:rPr>
        <w:t>HELP</w:t>
      </w:r>
      <w:r w:rsidR="00555E8D" w:rsidRPr="004B373E">
        <w:rPr>
          <w:rFonts w:cs="Times New Roman"/>
        </w:rPr>
        <w:t xml:space="preserve"> </w:t>
      </w:r>
      <w:r w:rsidRPr="004B373E">
        <w:rPr>
          <w:rFonts w:cs="Times New Roman"/>
        </w:rPr>
        <w:t xml:space="preserve">condition, </w:t>
      </w:r>
      <w:r w:rsidR="00EA407C" w:rsidRPr="004B373E">
        <w:rPr>
          <w:rFonts w:cs="Times New Roman"/>
        </w:rPr>
        <w:t>for example,</w:t>
      </w:r>
      <w:r w:rsidRPr="004B373E">
        <w:rPr>
          <w:rFonts w:cs="Times New Roman"/>
        </w:rPr>
        <w:t xml:space="preserve"> does not need to say to himself, “Wait!  I need to stop and </w:t>
      </w:r>
      <w:r w:rsidR="007A1E6B" w:rsidRPr="004B373E">
        <w:rPr>
          <w:rFonts w:cs="Times New Roman"/>
        </w:rPr>
        <w:t xml:space="preserve">think </w:t>
      </w:r>
      <w:r w:rsidRPr="004B373E">
        <w:rPr>
          <w:rFonts w:cs="Times New Roman"/>
        </w:rPr>
        <w:t xml:space="preserve">carefully about whether helping the environment is something </w:t>
      </w:r>
      <w:r w:rsidR="00D87BC7" w:rsidRPr="004B373E">
        <w:rPr>
          <w:rFonts w:cs="Times New Roman"/>
        </w:rPr>
        <w:t xml:space="preserve">that </w:t>
      </w:r>
      <w:r w:rsidRPr="004B373E">
        <w:rPr>
          <w:rFonts w:cs="Times New Roman"/>
        </w:rPr>
        <w:t xml:space="preserve">I should be doing.”  In the </w:t>
      </w:r>
      <w:r w:rsidR="00BA21D2">
        <w:rPr>
          <w:rFonts w:cs="Times New Roman"/>
        </w:rPr>
        <w:t>HARM</w:t>
      </w:r>
      <w:r w:rsidR="00BA21D2" w:rsidRPr="004B373E">
        <w:rPr>
          <w:rFonts w:cs="Times New Roman"/>
        </w:rPr>
        <w:t xml:space="preserve"> </w:t>
      </w:r>
      <w:r w:rsidRPr="004B373E">
        <w:rPr>
          <w:rFonts w:cs="Times New Roman"/>
        </w:rPr>
        <w:t xml:space="preserve">condition, however, </w:t>
      </w:r>
      <w:r w:rsidR="007A1E6B" w:rsidRPr="004B373E">
        <w:rPr>
          <w:rFonts w:cs="Times New Roman"/>
        </w:rPr>
        <w:t xml:space="preserve">an </w:t>
      </w:r>
      <w:r w:rsidRPr="004B373E">
        <w:rPr>
          <w:rFonts w:cs="Times New Roman"/>
        </w:rPr>
        <w:t xml:space="preserve">inner </w:t>
      </w:r>
      <w:r w:rsidR="00985523">
        <w:rPr>
          <w:rFonts w:cs="Times New Roman"/>
        </w:rPr>
        <w:t>monologue</w:t>
      </w:r>
      <w:r w:rsidR="00985523" w:rsidRPr="004B373E">
        <w:rPr>
          <w:rFonts w:cs="Times New Roman"/>
        </w:rPr>
        <w:t xml:space="preserve"> </w:t>
      </w:r>
      <w:r w:rsidR="007A1E6B" w:rsidRPr="004B373E">
        <w:rPr>
          <w:rFonts w:cs="Times New Roman"/>
        </w:rPr>
        <w:t xml:space="preserve">like this </w:t>
      </w:r>
      <w:r w:rsidRPr="004B373E">
        <w:rPr>
          <w:rFonts w:cs="Times New Roman"/>
        </w:rPr>
        <w:t xml:space="preserve">might well be appropriate.  </w:t>
      </w:r>
      <w:r w:rsidR="008E624E" w:rsidRPr="004B373E">
        <w:rPr>
          <w:rFonts w:cs="Times New Roman"/>
        </w:rPr>
        <w:t xml:space="preserve">The same </w:t>
      </w:r>
      <w:r w:rsidR="00290BD6">
        <w:rPr>
          <w:rFonts w:cs="Times New Roman"/>
        </w:rPr>
        <w:t>seems to hold for</w:t>
      </w:r>
      <w:r w:rsidR="008E624E" w:rsidRPr="004B373E">
        <w:rPr>
          <w:rFonts w:cs="Times New Roman"/>
        </w:rPr>
        <w:t xml:space="preserve"> the CEO who is considering violating or fulfilling a racial identification law in Nazi Germany </w:t>
      </w:r>
      <w:r w:rsidR="005E0B05">
        <w:rPr>
          <w:rFonts w:cs="Times New Roman"/>
        </w:rPr>
        <w:t>and</w:t>
      </w:r>
      <w:r w:rsidR="005E0B05" w:rsidRPr="004B373E">
        <w:rPr>
          <w:rFonts w:cs="Times New Roman"/>
        </w:rPr>
        <w:t xml:space="preserve"> </w:t>
      </w:r>
      <w:r w:rsidR="008E624E" w:rsidRPr="004B373E">
        <w:rPr>
          <w:rFonts w:cs="Times New Roman"/>
        </w:rPr>
        <w:t xml:space="preserve">indeed </w:t>
      </w:r>
      <w:r w:rsidR="005E0B05">
        <w:rPr>
          <w:rFonts w:cs="Times New Roman"/>
        </w:rPr>
        <w:t>for</w:t>
      </w:r>
      <w:r w:rsidR="005E0B05" w:rsidRPr="004B373E">
        <w:rPr>
          <w:rFonts w:cs="Times New Roman"/>
        </w:rPr>
        <w:t xml:space="preserve"> </w:t>
      </w:r>
      <w:r w:rsidR="008E624E" w:rsidRPr="004B373E">
        <w:rPr>
          <w:rFonts w:cs="Times New Roman"/>
        </w:rPr>
        <w:t xml:space="preserve">any of the other protagonists in the </w:t>
      </w:r>
      <w:r w:rsidR="0094645E" w:rsidRPr="004B373E">
        <w:rPr>
          <w:rFonts w:cs="Times New Roman"/>
        </w:rPr>
        <w:t xml:space="preserve">Knobe effect </w:t>
      </w:r>
      <w:r w:rsidR="008E624E" w:rsidRPr="004B373E">
        <w:rPr>
          <w:rFonts w:cs="Times New Roman"/>
        </w:rPr>
        <w:t>literature.</w:t>
      </w:r>
      <w:r w:rsidR="00F81E9B" w:rsidRPr="004B373E">
        <w:rPr>
          <w:rFonts w:cs="Times New Roman"/>
        </w:rPr>
        <w:t xml:space="preserve">  </w:t>
      </w:r>
      <w:r w:rsidR="00FF53E5" w:rsidRPr="004B373E">
        <w:rPr>
          <w:rFonts w:cs="Times New Roman"/>
        </w:rPr>
        <w:t>As Table 1 illustrates, the expected payoffs for violating and conforming to a norm differ.</w:t>
      </w:r>
    </w:p>
    <w:p w:rsidR="008F2A0F" w:rsidRPr="004B373E" w:rsidRDefault="008F2A0F" w:rsidP="007853FF">
      <w:pPr>
        <w:numPr>
          <w:ins w:id="0" w:author="XXX XXX" w:date="2011-08-28T23:19:00Z"/>
        </w:numPr>
        <w:spacing w:line="480" w:lineRule="auto"/>
        <w:ind w:firstLine="720"/>
        <w:rPr>
          <w:rFonts w:cs="Times New Roman"/>
        </w:rPr>
      </w:pPr>
    </w:p>
    <w:tbl>
      <w:tblPr>
        <w:tblStyle w:val="TableGrid"/>
        <w:tblW w:w="0" w:type="auto"/>
        <w:tblInd w:w="1656" w:type="dxa"/>
        <w:tblLook w:val="00BF"/>
      </w:tblPr>
      <w:tblGrid>
        <w:gridCol w:w="2756"/>
        <w:gridCol w:w="1676"/>
        <w:gridCol w:w="2083"/>
      </w:tblGrid>
      <w:tr w:rsidR="00FB3B60" w:rsidRPr="004B373E">
        <w:tc>
          <w:tcPr>
            <w:tcW w:w="2756" w:type="dxa"/>
          </w:tcPr>
          <w:p w:rsidR="00FB3B60" w:rsidRPr="004B373E" w:rsidRDefault="00FB3B60" w:rsidP="00D21446">
            <w:pPr>
              <w:jc w:val="center"/>
              <w:rPr>
                <w:rFonts w:cs="Times New Roman"/>
              </w:rPr>
            </w:pPr>
          </w:p>
        </w:tc>
        <w:tc>
          <w:tcPr>
            <w:tcW w:w="1676" w:type="dxa"/>
          </w:tcPr>
          <w:p w:rsidR="00FB3B60" w:rsidRPr="004B373E" w:rsidRDefault="00FB3B60" w:rsidP="00D21446">
            <w:pPr>
              <w:jc w:val="center"/>
              <w:rPr>
                <w:rFonts w:cs="Times New Roman"/>
                <w:b/>
              </w:rPr>
            </w:pPr>
            <w:r w:rsidRPr="004B373E">
              <w:rPr>
                <w:rFonts w:cs="Times New Roman"/>
                <w:b/>
              </w:rPr>
              <w:t>Violate norm</w:t>
            </w:r>
          </w:p>
        </w:tc>
        <w:tc>
          <w:tcPr>
            <w:tcW w:w="2083" w:type="dxa"/>
          </w:tcPr>
          <w:p w:rsidR="00FB3B60" w:rsidRPr="004B373E" w:rsidRDefault="00FB3B60" w:rsidP="00D21446">
            <w:pPr>
              <w:jc w:val="center"/>
              <w:rPr>
                <w:rFonts w:cs="Times New Roman"/>
                <w:b/>
              </w:rPr>
            </w:pPr>
            <w:r w:rsidRPr="004B373E">
              <w:rPr>
                <w:rFonts w:cs="Times New Roman"/>
                <w:b/>
              </w:rPr>
              <w:t>Conform to norm</w:t>
            </w:r>
          </w:p>
        </w:tc>
      </w:tr>
      <w:tr w:rsidR="00FB3B60" w:rsidRPr="004B373E">
        <w:tc>
          <w:tcPr>
            <w:tcW w:w="2756" w:type="dxa"/>
          </w:tcPr>
          <w:p w:rsidR="00FB3B60" w:rsidRPr="004B373E" w:rsidRDefault="00FB3B60" w:rsidP="00D21446">
            <w:pPr>
              <w:jc w:val="center"/>
              <w:rPr>
                <w:rFonts w:cs="Times New Roman"/>
                <w:b/>
              </w:rPr>
            </w:pPr>
            <w:r w:rsidRPr="004B373E">
              <w:rPr>
                <w:rFonts w:cs="Times New Roman"/>
                <w:b/>
              </w:rPr>
              <w:t>True belief about action</w:t>
            </w:r>
          </w:p>
        </w:tc>
        <w:tc>
          <w:tcPr>
            <w:tcW w:w="1676" w:type="dxa"/>
          </w:tcPr>
          <w:p w:rsidR="00FB3B60" w:rsidRPr="004B373E" w:rsidRDefault="00375A4C" w:rsidP="00D21446">
            <w:pPr>
              <w:jc w:val="center"/>
              <w:rPr>
                <w:rFonts w:cs="Times New Roman"/>
              </w:rPr>
            </w:pPr>
            <w:r w:rsidRPr="004B373E">
              <w:rPr>
                <w:rFonts w:cs="Times New Roman"/>
              </w:rPr>
              <w:t>good</w:t>
            </w:r>
          </w:p>
        </w:tc>
        <w:tc>
          <w:tcPr>
            <w:tcW w:w="2083" w:type="dxa"/>
          </w:tcPr>
          <w:p w:rsidR="00FB3B60" w:rsidRPr="004B373E" w:rsidRDefault="00375A4C" w:rsidP="00D21446">
            <w:pPr>
              <w:jc w:val="center"/>
              <w:rPr>
                <w:rFonts w:cs="Times New Roman"/>
              </w:rPr>
            </w:pPr>
            <w:r w:rsidRPr="004B373E">
              <w:rPr>
                <w:rFonts w:cs="Times New Roman"/>
              </w:rPr>
              <w:t>good</w:t>
            </w:r>
          </w:p>
        </w:tc>
      </w:tr>
      <w:tr w:rsidR="00FB3B60" w:rsidRPr="004B373E">
        <w:tc>
          <w:tcPr>
            <w:tcW w:w="2756" w:type="dxa"/>
          </w:tcPr>
          <w:p w:rsidR="00FB3B60" w:rsidRPr="004B373E" w:rsidRDefault="00FB3B60" w:rsidP="00D21446">
            <w:pPr>
              <w:jc w:val="center"/>
              <w:rPr>
                <w:rFonts w:cs="Times New Roman"/>
                <w:b/>
              </w:rPr>
            </w:pPr>
            <w:r w:rsidRPr="004B373E">
              <w:rPr>
                <w:rFonts w:cs="Times New Roman"/>
                <w:b/>
              </w:rPr>
              <w:t>No belief about action</w:t>
            </w:r>
          </w:p>
        </w:tc>
        <w:tc>
          <w:tcPr>
            <w:tcW w:w="1676" w:type="dxa"/>
          </w:tcPr>
          <w:p w:rsidR="00FB3B60" w:rsidRPr="004B373E" w:rsidRDefault="00375A4C" w:rsidP="00D21446">
            <w:pPr>
              <w:jc w:val="center"/>
              <w:rPr>
                <w:rFonts w:cs="Times New Roman"/>
              </w:rPr>
            </w:pPr>
            <w:r w:rsidRPr="004B373E">
              <w:rPr>
                <w:rFonts w:cs="Times New Roman"/>
              </w:rPr>
              <w:t>bad</w:t>
            </w:r>
          </w:p>
        </w:tc>
        <w:tc>
          <w:tcPr>
            <w:tcW w:w="2083" w:type="dxa"/>
          </w:tcPr>
          <w:p w:rsidR="00FB3B60" w:rsidRPr="004B373E" w:rsidRDefault="00375A4C" w:rsidP="00D21446">
            <w:pPr>
              <w:jc w:val="center"/>
              <w:rPr>
                <w:rFonts w:cs="Times New Roman"/>
              </w:rPr>
            </w:pPr>
            <w:r w:rsidRPr="004B373E">
              <w:rPr>
                <w:rFonts w:cs="Times New Roman"/>
              </w:rPr>
              <w:t>good</w:t>
            </w:r>
          </w:p>
        </w:tc>
      </w:tr>
      <w:tr w:rsidR="00FB3B60" w:rsidRPr="004B373E">
        <w:tc>
          <w:tcPr>
            <w:tcW w:w="2756" w:type="dxa"/>
          </w:tcPr>
          <w:p w:rsidR="00FB3B60" w:rsidRPr="004B373E" w:rsidRDefault="00FB3B60" w:rsidP="00D21446">
            <w:pPr>
              <w:jc w:val="center"/>
              <w:rPr>
                <w:rFonts w:cs="Times New Roman"/>
                <w:b/>
              </w:rPr>
            </w:pPr>
            <w:r w:rsidRPr="004B373E">
              <w:rPr>
                <w:rFonts w:cs="Times New Roman"/>
                <w:b/>
              </w:rPr>
              <w:t>False belief about action</w:t>
            </w:r>
          </w:p>
        </w:tc>
        <w:tc>
          <w:tcPr>
            <w:tcW w:w="1676" w:type="dxa"/>
          </w:tcPr>
          <w:p w:rsidR="00FB3B60" w:rsidRPr="004B373E" w:rsidRDefault="00375A4C" w:rsidP="00D21446">
            <w:pPr>
              <w:jc w:val="center"/>
              <w:rPr>
                <w:rFonts w:cs="Times New Roman"/>
              </w:rPr>
            </w:pPr>
            <w:r w:rsidRPr="004B373E">
              <w:rPr>
                <w:rFonts w:cs="Times New Roman"/>
              </w:rPr>
              <w:t>bad</w:t>
            </w:r>
          </w:p>
        </w:tc>
        <w:tc>
          <w:tcPr>
            <w:tcW w:w="2083" w:type="dxa"/>
          </w:tcPr>
          <w:p w:rsidR="00FB3B60" w:rsidRPr="004B373E" w:rsidRDefault="00375A4C" w:rsidP="00D21446">
            <w:pPr>
              <w:jc w:val="center"/>
              <w:rPr>
                <w:rFonts w:cs="Times New Roman"/>
              </w:rPr>
            </w:pPr>
            <w:r w:rsidRPr="004B373E">
              <w:rPr>
                <w:rFonts w:cs="Times New Roman"/>
              </w:rPr>
              <w:t>bad</w:t>
            </w:r>
          </w:p>
        </w:tc>
      </w:tr>
    </w:tbl>
    <w:p w:rsidR="007853FF" w:rsidRPr="004B373E" w:rsidRDefault="007853FF" w:rsidP="007853FF">
      <w:pPr>
        <w:jc w:val="center"/>
        <w:rPr>
          <w:rFonts w:cs="Times New Roman"/>
          <w:b/>
        </w:rPr>
      </w:pPr>
    </w:p>
    <w:p w:rsidR="0094645E" w:rsidRPr="004B373E" w:rsidRDefault="0094645E" w:rsidP="0094645E">
      <w:pPr>
        <w:spacing w:line="480" w:lineRule="auto"/>
        <w:jc w:val="center"/>
        <w:rPr>
          <w:rFonts w:cs="Times New Roman"/>
          <w:b/>
        </w:rPr>
      </w:pPr>
      <w:r w:rsidRPr="004B373E">
        <w:rPr>
          <w:rFonts w:cs="Times New Roman"/>
          <w:b/>
        </w:rPr>
        <w:t xml:space="preserve">Table 1: Expected Payoffs for Norm-Violation </w:t>
      </w:r>
      <w:r w:rsidR="00442F13" w:rsidRPr="004B373E">
        <w:rPr>
          <w:rFonts w:cs="Times New Roman"/>
          <w:b/>
        </w:rPr>
        <w:t>and</w:t>
      </w:r>
      <w:r w:rsidRPr="004B373E">
        <w:rPr>
          <w:rFonts w:cs="Times New Roman"/>
          <w:b/>
        </w:rPr>
        <w:t xml:space="preserve"> -Conformity</w:t>
      </w:r>
      <w:r w:rsidR="006F4486" w:rsidRPr="006F4486">
        <w:rPr>
          <w:rFonts w:cs="Times New Roman"/>
          <w:b/>
          <w:position w:val="-4"/>
        </w:rPr>
        <w:pict>
          <v:shape id="_x0000_i1039" type="#_x0000_t75" style="width:10.75pt;height:10.75pt">
            <v:imagedata r:id="rId31" o:title=""/>
          </v:shape>
        </w:pict>
      </w:r>
      <w:r w:rsidRPr="004B373E">
        <w:rPr>
          <w:rFonts w:cs="Times New Roman"/>
          <w:b/>
        </w:rPr>
        <w:t>Belief Formation</w:t>
      </w:r>
    </w:p>
    <w:p w:rsidR="00FF53E5" w:rsidRPr="004B373E" w:rsidRDefault="00FF53E5" w:rsidP="00FB3B60">
      <w:pPr>
        <w:spacing w:line="480" w:lineRule="auto"/>
        <w:jc w:val="center"/>
        <w:rPr>
          <w:rFonts w:cs="Times New Roman"/>
        </w:rPr>
      </w:pPr>
    </w:p>
    <w:p w:rsidR="00C26602" w:rsidRPr="004B373E" w:rsidRDefault="00BD5CC1" w:rsidP="00FF53E5">
      <w:pPr>
        <w:spacing w:line="480" w:lineRule="auto"/>
        <w:rPr>
          <w:rFonts w:cs="Times New Roman"/>
        </w:rPr>
      </w:pPr>
      <w:r w:rsidRPr="004B373E">
        <w:rPr>
          <w:rFonts w:cs="Times New Roman"/>
        </w:rPr>
        <w:t xml:space="preserve">The middle </w:t>
      </w:r>
      <w:r w:rsidR="00C81510" w:rsidRPr="004B373E">
        <w:rPr>
          <w:rFonts w:cs="Times New Roman"/>
        </w:rPr>
        <w:t xml:space="preserve">row </w:t>
      </w:r>
      <w:r w:rsidRPr="004B373E">
        <w:rPr>
          <w:rFonts w:cs="Times New Roman"/>
        </w:rPr>
        <w:t xml:space="preserve">is the key.  Forming a true belief about one’s action enables one to benefit from it (if it conforms to the norm) or at least not be </w:t>
      </w:r>
      <w:r w:rsidR="00343AD7">
        <w:rPr>
          <w:rFonts w:cs="Times New Roman"/>
        </w:rPr>
        <w:t>sanctioned</w:t>
      </w:r>
      <w:r w:rsidRPr="004B373E">
        <w:rPr>
          <w:rFonts w:cs="Times New Roman"/>
        </w:rPr>
        <w:t xml:space="preserve"> for it (if it violates the norm), and forming a false belief about one’s action will lead to problems regardless of whether it violates or conforms to the norm.  By contrast, it is safe to forget about conforming to a norm but unsafe to forget about violating one.  </w:t>
      </w:r>
      <w:r w:rsidR="002F3975" w:rsidRPr="004B373E">
        <w:rPr>
          <w:rFonts w:cs="Times New Roman"/>
        </w:rPr>
        <w:t xml:space="preserve">Thus, </w:t>
      </w:r>
      <w:r w:rsidR="00E803FD" w:rsidRPr="004B373E">
        <w:rPr>
          <w:rFonts w:cs="Times New Roman"/>
        </w:rPr>
        <w:t xml:space="preserve">rational </w:t>
      </w:r>
      <w:r w:rsidR="002F3975" w:rsidRPr="004B373E">
        <w:rPr>
          <w:rFonts w:cs="Times New Roman"/>
        </w:rPr>
        <w:t xml:space="preserve">people can be expected to </w:t>
      </w:r>
      <w:r w:rsidR="007A1E6B" w:rsidRPr="004B373E">
        <w:rPr>
          <w:rFonts w:cs="Times New Roman"/>
        </w:rPr>
        <w:t>act in accord</w:t>
      </w:r>
      <w:r w:rsidR="00532951" w:rsidRPr="004B373E">
        <w:rPr>
          <w:rFonts w:cs="Times New Roman"/>
        </w:rPr>
        <w:t>ance</w:t>
      </w:r>
      <w:r w:rsidR="007A1E6B" w:rsidRPr="004B373E">
        <w:rPr>
          <w:rFonts w:cs="Times New Roman"/>
        </w:rPr>
        <w:t xml:space="preserve"> with (NBF) and rational attributors can be expected to </w:t>
      </w:r>
      <w:r w:rsidR="00EA407C" w:rsidRPr="004B373E">
        <w:rPr>
          <w:rFonts w:cs="Times New Roman"/>
        </w:rPr>
        <w:t>attribute psychological attitudes</w:t>
      </w:r>
      <w:r w:rsidR="007A1E6B" w:rsidRPr="004B373E">
        <w:rPr>
          <w:rFonts w:cs="Times New Roman"/>
        </w:rPr>
        <w:t xml:space="preserve"> in accord</w:t>
      </w:r>
      <w:r w:rsidR="00532951" w:rsidRPr="004B373E">
        <w:rPr>
          <w:rFonts w:cs="Times New Roman"/>
        </w:rPr>
        <w:t>ance</w:t>
      </w:r>
      <w:r w:rsidR="007A1E6B" w:rsidRPr="004B373E">
        <w:rPr>
          <w:rFonts w:cs="Times New Roman"/>
        </w:rPr>
        <w:t xml:space="preserve"> with (NBA)</w:t>
      </w:r>
      <w:r w:rsidR="002F3975" w:rsidRPr="004B373E">
        <w:rPr>
          <w:rFonts w:cs="Times New Roman"/>
        </w:rPr>
        <w:t>.</w:t>
      </w:r>
      <w:r w:rsidR="00321CC4" w:rsidRPr="004B373E">
        <w:rPr>
          <w:rStyle w:val="FootnoteReference"/>
          <w:rFonts w:cs="Times New Roman"/>
        </w:rPr>
        <w:footnoteReference w:id="3"/>
      </w:r>
      <w:r w:rsidR="0063346D" w:rsidRPr="004B373E">
        <w:rPr>
          <w:rFonts w:cs="Times New Roman"/>
          <w:vertAlign w:val="superscript"/>
        </w:rPr>
        <w:t>,</w:t>
      </w:r>
      <w:r w:rsidR="00D80118" w:rsidRPr="004B373E">
        <w:rPr>
          <w:rStyle w:val="FootnoteReference"/>
          <w:rFonts w:cs="Times New Roman"/>
        </w:rPr>
        <w:footnoteReference w:id="4"/>
      </w:r>
      <w:r w:rsidR="004F721F" w:rsidRPr="004B373E">
        <w:rPr>
          <w:rFonts w:cs="Times New Roman"/>
        </w:rPr>
        <w:t xml:space="preserve"> </w:t>
      </w:r>
      <w:r w:rsidR="00846D3E" w:rsidRPr="004B373E">
        <w:rPr>
          <w:rFonts w:cs="Times New Roman"/>
        </w:rPr>
        <w:t xml:space="preserve"> </w:t>
      </w:r>
    </w:p>
    <w:p w:rsidR="00631EDD" w:rsidRPr="004B373E" w:rsidRDefault="00C26602" w:rsidP="00FF53E5">
      <w:pPr>
        <w:spacing w:line="480" w:lineRule="auto"/>
        <w:rPr>
          <w:rFonts w:cs="Times New Roman"/>
        </w:rPr>
      </w:pPr>
      <w:r w:rsidRPr="004B373E">
        <w:rPr>
          <w:rFonts w:cs="Times New Roman"/>
        </w:rPr>
        <w:tab/>
        <w:t>The central point</w:t>
      </w:r>
      <w:r w:rsidR="00EA407C" w:rsidRPr="004B373E">
        <w:rPr>
          <w:rFonts w:cs="Times New Roman"/>
        </w:rPr>
        <w:t>s highlighted</w:t>
      </w:r>
      <w:r w:rsidRPr="004B373E">
        <w:rPr>
          <w:rFonts w:cs="Times New Roman"/>
        </w:rPr>
        <w:t xml:space="preserve"> by Table 1 </w:t>
      </w:r>
      <w:r w:rsidR="00D87BC7" w:rsidRPr="004B373E">
        <w:rPr>
          <w:rFonts w:cs="Times New Roman"/>
        </w:rPr>
        <w:t xml:space="preserve">and the </w:t>
      </w:r>
      <w:r w:rsidR="00EA407C" w:rsidRPr="004B373E">
        <w:rPr>
          <w:rFonts w:cs="Times New Roman"/>
        </w:rPr>
        <w:t xml:space="preserve">foregoing </w:t>
      </w:r>
      <w:r w:rsidR="00D87BC7" w:rsidRPr="004B373E">
        <w:rPr>
          <w:rFonts w:cs="Times New Roman"/>
        </w:rPr>
        <w:t xml:space="preserve">discussion </w:t>
      </w:r>
      <w:r w:rsidR="00EA407C" w:rsidRPr="004B373E">
        <w:rPr>
          <w:rFonts w:cs="Times New Roman"/>
        </w:rPr>
        <w:t>of (NBF) and (NBA) generalize</w:t>
      </w:r>
      <w:r w:rsidRPr="004B373E">
        <w:rPr>
          <w:rFonts w:cs="Times New Roman"/>
        </w:rPr>
        <w:t xml:space="preserve">.  </w:t>
      </w:r>
      <w:r w:rsidR="00DC313A" w:rsidRPr="004B373E">
        <w:rPr>
          <w:rFonts w:cs="Times New Roman"/>
        </w:rPr>
        <w:t xml:space="preserve">In cases that do not involve the </w:t>
      </w:r>
      <w:r w:rsidRPr="004B373E">
        <w:rPr>
          <w:rFonts w:cs="Times New Roman"/>
        </w:rPr>
        <w:t xml:space="preserve">clear </w:t>
      </w:r>
      <w:r w:rsidR="00DC313A" w:rsidRPr="004B373E">
        <w:rPr>
          <w:rFonts w:cs="Times New Roman"/>
        </w:rPr>
        <w:t xml:space="preserve">violation of </w:t>
      </w:r>
      <w:r w:rsidR="00675016" w:rsidRPr="004B373E">
        <w:rPr>
          <w:rFonts w:cs="Times New Roman"/>
        </w:rPr>
        <w:t xml:space="preserve">any </w:t>
      </w:r>
      <w:r w:rsidR="00DC313A" w:rsidRPr="004B373E">
        <w:rPr>
          <w:rFonts w:cs="Times New Roman"/>
        </w:rPr>
        <w:t>norm</w:t>
      </w:r>
      <w:r w:rsidR="00593470" w:rsidRPr="004B373E">
        <w:rPr>
          <w:rFonts w:cs="Times New Roman"/>
        </w:rPr>
        <w:t xml:space="preserve">, </w:t>
      </w:r>
      <w:r w:rsidR="000C322E" w:rsidRPr="004B373E">
        <w:rPr>
          <w:rFonts w:cs="Times New Roman"/>
        </w:rPr>
        <w:t xml:space="preserve">if </w:t>
      </w:r>
      <w:r w:rsidR="00DC313A" w:rsidRPr="004B373E">
        <w:rPr>
          <w:rFonts w:cs="Times New Roman"/>
        </w:rPr>
        <w:t xml:space="preserve">the expected </w:t>
      </w:r>
      <w:r w:rsidR="00675016" w:rsidRPr="004B373E">
        <w:rPr>
          <w:rFonts w:cs="Times New Roman"/>
        </w:rPr>
        <w:t>outcomes of</w:t>
      </w:r>
      <w:r w:rsidR="00DC313A" w:rsidRPr="004B373E">
        <w:rPr>
          <w:rFonts w:cs="Times New Roman"/>
        </w:rPr>
        <w:t xml:space="preserve"> different possible action</w:t>
      </w:r>
      <w:r w:rsidR="00593470" w:rsidRPr="004B373E">
        <w:rPr>
          <w:rFonts w:cs="Times New Roman"/>
        </w:rPr>
        <w:t>s</w:t>
      </w:r>
      <w:r w:rsidR="00DC313A" w:rsidRPr="004B373E">
        <w:rPr>
          <w:rFonts w:cs="Times New Roman"/>
        </w:rPr>
        <w:t xml:space="preserve"> </w:t>
      </w:r>
      <w:r w:rsidRPr="004B373E">
        <w:rPr>
          <w:rFonts w:cs="Times New Roman"/>
        </w:rPr>
        <w:t xml:space="preserve">are such that not forming a belief about the outcome of one action </w:t>
      </w:r>
      <w:r w:rsidR="00936ED5" w:rsidRPr="004B373E">
        <w:rPr>
          <w:rFonts w:cs="Times New Roman"/>
        </w:rPr>
        <w:t>can lead</w:t>
      </w:r>
      <w:r w:rsidR="00675016" w:rsidRPr="004B373E">
        <w:rPr>
          <w:rFonts w:cs="Times New Roman"/>
        </w:rPr>
        <w:t xml:space="preserve"> to </w:t>
      </w:r>
      <w:r w:rsidRPr="004B373E">
        <w:rPr>
          <w:rFonts w:cs="Times New Roman"/>
        </w:rPr>
        <w:t xml:space="preserve">significantly different </w:t>
      </w:r>
      <w:r w:rsidR="00675016" w:rsidRPr="004B373E">
        <w:rPr>
          <w:rFonts w:cs="Times New Roman"/>
        </w:rPr>
        <w:t>consequences than</w:t>
      </w:r>
      <w:r w:rsidRPr="004B373E">
        <w:rPr>
          <w:rFonts w:cs="Times New Roman"/>
        </w:rPr>
        <w:t xml:space="preserve"> not forming a belief about another, we </w:t>
      </w:r>
      <w:r w:rsidR="00C8658D" w:rsidRPr="004B373E">
        <w:rPr>
          <w:rFonts w:cs="Times New Roman"/>
        </w:rPr>
        <w:t>claim</w:t>
      </w:r>
      <w:r w:rsidRPr="004B373E">
        <w:rPr>
          <w:rFonts w:cs="Times New Roman"/>
        </w:rPr>
        <w:t xml:space="preserve"> that the same kind of asymmetries that characterize the Knobe effects will be found.</w:t>
      </w:r>
      <w:r w:rsidR="00797E41" w:rsidRPr="004B373E">
        <w:rPr>
          <w:rFonts w:cs="Times New Roman"/>
        </w:rPr>
        <w:t xml:space="preserve">  </w:t>
      </w:r>
      <w:r w:rsidR="00936ED5" w:rsidRPr="004B373E">
        <w:rPr>
          <w:rFonts w:cs="Times New Roman"/>
        </w:rPr>
        <w:t>This, we claim, is due to the fact that h</w:t>
      </w:r>
      <w:r w:rsidR="00631EDD" w:rsidRPr="004B373E">
        <w:rPr>
          <w:rFonts w:cs="Times New Roman"/>
        </w:rPr>
        <w:t xml:space="preserve">aving practical reasons for </w:t>
      </w:r>
      <w:r w:rsidR="00675016" w:rsidRPr="004B373E">
        <w:rPr>
          <w:rFonts w:cs="Times New Roman"/>
        </w:rPr>
        <w:t xml:space="preserve">paying attention to and considering </w:t>
      </w:r>
      <w:r w:rsidR="00631EDD" w:rsidRPr="004B373E">
        <w:rPr>
          <w:rFonts w:cs="Times New Roman"/>
        </w:rPr>
        <w:t xml:space="preserve">certain possibilities will generally lead rational agents to form beliefs about those possibilities and </w:t>
      </w:r>
      <w:r w:rsidR="00936ED5" w:rsidRPr="004B373E">
        <w:rPr>
          <w:rFonts w:cs="Times New Roman"/>
        </w:rPr>
        <w:t xml:space="preserve">in general will </w:t>
      </w:r>
      <w:r w:rsidR="00631EDD" w:rsidRPr="004B373E">
        <w:rPr>
          <w:rFonts w:cs="Times New Roman"/>
        </w:rPr>
        <w:t xml:space="preserve">lead rational observers to attribute beliefs </w:t>
      </w:r>
      <w:r w:rsidR="007D6DEA" w:rsidRPr="004B373E">
        <w:rPr>
          <w:rFonts w:cs="Times New Roman"/>
        </w:rPr>
        <w:t>about t</w:t>
      </w:r>
      <w:r w:rsidR="00936ED5" w:rsidRPr="004B373E">
        <w:rPr>
          <w:rFonts w:cs="Times New Roman"/>
        </w:rPr>
        <w:t>hos</w:t>
      </w:r>
      <w:r w:rsidR="007D6DEA" w:rsidRPr="004B373E">
        <w:rPr>
          <w:rFonts w:cs="Times New Roman"/>
        </w:rPr>
        <w:t xml:space="preserve">e possibilities </w:t>
      </w:r>
      <w:r w:rsidR="00936ED5" w:rsidRPr="004B373E">
        <w:rPr>
          <w:rFonts w:cs="Times New Roman"/>
        </w:rPr>
        <w:t xml:space="preserve">to agents </w:t>
      </w:r>
      <w:r w:rsidR="007D6DEA" w:rsidRPr="004B373E">
        <w:rPr>
          <w:rFonts w:cs="Times New Roman"/>
        </w:rPr>
        <w:t>as well</w:t>
      </w:r>
      <w:r w:rsidR="00631EDD" w:rsidRPr="004B373E">
        <w:rPr>
          <w:rFonts w:cs="Times New Roman"/>
        </w:rPr>
        <w:t>.</w:t>
      </w:r>
      <w:r w:rsidR="00846D3E" w:rsidRPr="004B373E">
        <w:rPr>
          <w:rFonts w:cs="Times New Roman"/>
        </w:rPr>
        <w:t xml:space="preserve"> </w:t>
      </w:r>
    </w:p>
    <w:p w:rsidR="00936ED5" w:rsidRPr="004B373E" w:rsidRDefault="00317A6B" w:rsidP="00FF53E5">
      <w:pPr>
        <w:spacing w:line="480" w:lineRule="auto"/>
        <w:rPr>
          <w:rFonts w:cs="Times New Roman"/>
        </w:rPr>
      </w:pPr>
      <w:r w:rsidRPr="004B373E">
        <w:rPr>
          <w:rFonts w:cs="Times New Roman"/>
        </w:rPr>
        <w:tab/>
        <w:t>We</w:t>
      </w:r>
      <w:r w:rsidRPr="004B373E">
        <w:rPr>
          <w:rFonts w:cs="Times New Roman"/>
        </w:rPr>
        <w:t xml:space="preserve"> therefore disagree with Knobe’s (2010) </w:t>
      </w:r>
      <w:r w:rsidR="00163C05" w:rsidRPr="004B373E">
        <w:rPr>
          <w:rFonts w:cs="Times New Roman"/>
        </w:rPr>
        <w:t xml:space="preserve">frequently repeated </w:t>
      </w:r>
      <w:r w:rsidRPr="004B373E">
        <w:rPr>
          <w:rFonts w:cs="Times New Roman"/>
        </w:rPr>
        <w:t xml:space="preserve">claim that </w:t>
      </w:r>
      <w:r w:rsidR="00B3056B" w:rsidRPr="004B373E">
        <w:rPr>
          <w:rFonts w:cs="Times New Roman"/>
        </w:rPr>
        <w:t xml:space="preserve">the contrasting </w:t>
      </w:r>
      <w:r w:rsidR="00BA21D2">
        <w:rPr>
          <w:rFonts w:cs="Times New Roman"/>
        </w:rPr>
        <w:t>HELP</w:t>
      </w:r>
      <w:r w:rsidR="00BA21D2" w:rsidRPr="004B373E">
        <w:rPr>
          <w:rFonts w:cs="Times New Roman"/>
        </w:rPr>
        <w:t xml:space="preserve"> </w:t>
      </w:r>
      <w:r w:rsidR="00B3056B" w:rsidRPr="004B373E">
        <w:rPr>
          <w:rFonts w:cs="Times New Roman"/>
        </w:rPr>
        <w:t>an</w:t>
      </w:r>
      <w:r w:rsidR="00CE0577" w:rsidRPr="004B373E">
        <w:rPr>
          <w:rFonts w:cs="Times New Roman"/>
        </w:rPr>
        <w:t xml:space="preserve">d </w:t>
      </w:r>
      <w:r w:rsidR="00BA21D2">
        <w:rPr>
          <w:rFonts w:cs="Times New Roman"/>
        </w:rPr>
        <w:t>HARM</w:t>
      </w:r>
      <w:r w:rsidR="00BA21D2" w:rsidRPr="004B373E">
        <w:rPr>
          <w:rFonts w:cs="Times New Roman"/>
        </w:rPr>
        <w:t xml:space="preserve"> </w:t>
      </w:r>
      <w:r w:rsidR="00CE0577" w:rsidRPr="004B373E">
        <w:rPr>
          <w:rFonts w:cs="Times New Roman"/>
        </w:rPr>
        <w:t>(or norm-conforming and -</w:t>
      </w:r>
      <w:r w:rsidR="00B3056B" w:rsidRPr="004B373E">
        <w:rPr>
          <w:rFonts w:cs="Times New Roman"/>
        </w:rPr>
        <w:t xml:space="preserve">violating) conditions </w:t>
      </w:r>
      <w:r w:rsidR="00163C05" w:rsidRPr="004B373E">
        <w:rPr>
          <w:rFonts w:cs="Times New Roman"/>
        </w:rPr>
        <w:t>in</w:t>
      </w:r>
      <w:r w:rsidR="00F1501F" w:rsidRPr="004B373E">
        <w:rPr>
          <w:rFonts w:cs="Times New Roman"/>
        </w:rPr>
        <w:t xml:space="preserve"> </w:t>
      </w:r>
      <w:r w:rsidR="00A93CA6">
        <w:rPr>
          <w:rFonts w:cs="Times New Roman"/>
        </w:rPr>
        <w:t>side-</w:t>
      </w:r>
      <w:r w:rsidR="00F1501F" w:rsidRPr="004B373E">
        <w:rPr>
          <w:rFonts w:cs="Times New Roman"/>
        </w:rPr>
        <w:t xml:space="preserve">effect </w:t>
      </w:r>
      <w:r w:rsidR="00163C05" w:rsidRPr="004B373E">
        <w:rPr>
          <w:rFonts w:cs="Times New Roman"/>
        </w:rPr>
        <w:t>experiments</w:t>
      </w:r>
      <w:r w:rsidR="00F1501F" w:rsidRPr="004B373E">
        <w:rPr>
          <w:rFonts w:cs="Times New Roman"/>
        </w:rPr>
        <w:t xml:space="preserve"> </w:t>
      </w:r>
      <w:r w:rsidR="00B3056B" w:rsidRPr="004B373E">
        <w:rPr>
          <w:rFonts w:cs="Times New Roman"/>
        </w:rPr>
        <w:t>“</w:t>
      </w:r>
      <w:r w:rsidRPr="004B373E">
        <w:rPr>
          <w:rFonts w:cs="Times New Roman"/>
        </w:rPr>
        <w:t>are exactly the same in almost every respect but differ in their moral status</w:t>
      </w:r>
      <w:r w:rsidR="00B3056B" w:rsidRPr="004B373E">
        <w:rPr>
          <w:rFonts w:cs="Times New Roman"/>
        </w:rPr>
        <w:t>” (p. 317)</w:t>
      </w:r>
      <w:r w:rsidR="00B8652E" w:rsidRPr="004B373E">
        <w:rPr>
          <w:rFonts w:cs="Times New Roman"/>
        </w:rPr>
        <w:t>.</w:t>
      </w:r>
      <w:r w:rsidR="00F1501F" w:rsidRPr="004B373E">
        <w:rPr>
          <w:rFonts w:cs="Times New Roman"/>
        </w:rPr>
        <w:t xml:space="preserve">  </w:t>
      </w:r>
      <w:r w:rsidR="00163C05" w:rsidRPr="004B373E">
        <w:rPr>
          <w:rFonts w:cs="Times New Roman"/>
        </w:rPr>
        <w:t>On the contrary</w:t>
      </w:r>
      <w:r w:rsidR="00F1501F" w:rsidRPr="004B373E">
        <w:rPr>
          <w:rFonts w:cs="Times New Roman"/>
        </w:rPr>
        <w:t>,</w:t>
      </w:r>
      <w:r w:rsidR="00936ED5" w:rsidRPr="004B373E">
        <w:rPr>
          <w:rFonts w:cs="Times New Roman"/>
        </w:rPr>
        <w:t xml:space="preserve"> w</w:t>
      </w:r>
      <w:r w:rsidR="00163C05" w:rsidRPr="004B373E">
        <w:rPr>
          <w:rFonts w:cs="Times New Roman"/>
        </w:rPr>
        <w:t>e contend that ordinary participants rationally take the psychological process</w:t>
      </w:r>
      <w:r w:rsidR="00936ED5" w:rsidRPr="004B373E">
        <w:rPr>
          <w:rFonts w:cs="Times New Roman"/>
        </w:rPr>
        <w:t>es</w:t>
      </w:r>
      <w:r w:rsidR="00163C05" w:rsidRPr="004B373E">
        <w:rPr>
          <w:rFonts w:cs="Times New Roman"/>
        </w:rPr>
        <w:t xml:space="preserve"> of protagonists in </w:t>
      </w:r>
      <w:r w:rsidR="00936ED5" w:rsidRPr="004B373E">
        <w:rPr>
          <w:rFonts w:cs="Times New Roman"/>
        </w:rPr>
        <w:t xml:space="preserve">the </w:t>
      </w:r>
      <w:r w:rsidR="00163C05" w:rsidRPr="004B373E">
        <w:rPr>
          <w:rFonts w:cs="Times New Roman"/>
        </w:rPr>
        <w:t xml:space="preserve">contrasting </w:t>
      </w:r>
      <w:r w:rsidR="00936ED5" w:rsidRPr="004B373E">
        <w:rPr>
          <w:rFonts w:cs="Times New Roman"/>
        </w:rPr>
        <w:t xml:space="preserve">experimental </w:t>
      </w:r>
      <w:r w:rsidR="00163C05" w:rsidRPr="004B373E">
        <w:rPr>
          <w:rFonts w:cs="Times New Roman"/>
        </w:rPr>
        <w:t xml:space="preserve">conditions to differ in significant respects and that at the root of these many differences </w:t>
      </w:r>
      <w:r w:rsidR="00936ED5" w:rsidRPr="004B373E">
        <w:rPr>
          <w:rFonts w:cs="Times New Roman"/>
        </w:rPr>
        <w:t>lies a fundamental</w:t>
      </w:r>
      <w:r w:rsidR="00163C05" w:rsidRPr="004B373E">
        <w:rPr>
          <w:rFonts w:cs="Times New Roman"/>
        </w:rPr>
        <w:t xml:space="preserve"> difference i</w:t>
      </w:r>
      <w:r w:rsidR="000852B9" w:rsidRPr="004B373E">
        <w:rPr>
          <w:rFonts w:cs="Times New Roman"/>
        </w:rPr>
        <w:t xml:space="preserve">n </w:t>
      </w:r>
      <w:r w:rsidR="00631EDD" w:rsidRPr="004B373E">
        <w:rPr>
          <w:rFonts w:cs="Times New Roman"/>
        </w:rPr>
        <w:t xml:space="preserve">reflection and </w:t>
      </w:r>
      <w:r w:rsidR="000852B9" w:rsidRPr="004B373E">
        <w:rPr>
          <w:rFonts w:cs="Times New Roman"/>
        </w:rPr>
        <w:t>belief</w:t>
      </w:r>
      <w:r w:rsidR="00163C05" w:rsidRPr="004B373E">
        <w:rPr>
          <w:rFonts w:cs="Times New Roman"/>
        </w:rPr>
        <w:t>.</w:t>
      </w:r>
      <w:r w:rsidR="00936ED5" w:rsidRPr="004B373E">
        <w:rPr>
          <w:rStyle w:val="FootnoteReference"/>
          <w:rFonts w:cs="Times New Roman"/>
        </w:rPr>
        <w:footnoteReference w:id="5"/>
      </w:r>
    </w:p>
    <w:p w:rsidR="00B63459" w:rsidRPr="004B373E" w:rsidRDefault="00B63459" w:rsidP="00B63459">
      <w:pPr>
        <w:spacing w:line="480" w:lineRule="auto"/>
        <w:rPr>
          <w:rFonts w:cs="Times New Roman"/>
          <w:b/>
        </w:rPr>
      </w:pPr>
      <w:r w:rsidRPr="004B373E">
        <w:rPr>
          <w:rFonts w:cs="Times New Roman"/>
          <w:b/>
        </w:rPr>
        <w:t xml:space="preserve">3. The Explanatory Power of Belief-Attribution and -Formation Heuristics </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rPr>
      </w:pPr>
      <w:r w:rsidRPr="004B373E">
        <w:rPr>
          <w:rFonts w:cs="Times New Roman"/>
        </w:rPr>
        <w:t>Above we noted that Knobe</w:t>
      </w:r>
      <w:r w:rsidR="00F71DCA">
        <w:rPr>
          <w:rFonts w:cs="Times New Roman"/>
        </w:rPr>
        <w:t xml:space="preserve"> effects have been found with quite the variety of permutations of psychological attitudes and norms</w:t>
      </w:r>
      <w:r w:rsidRPr="004B373E">
        <w:rPr>
          <w:rFonts w:cs="Times New Roman"/>
        </w:rPr>
        <w:t xml:space="preserve">.  To demonstrate the explanatory power of our account, we show how it applies it to some of the other more prominent cases in the literature.  </w:t>
      </w:r>
    </w:p>
    <w:p w:rsidR="00B63459" w:rsidRPr="004B373E" w:rsidRDefault="00B63459" w:rsidP="00B63459">
      <w:pPr>
        <w:spacing w:line="480" w:lineRule="auto"/>
        <w:ind w:firstLine="720"/>
        <w:rPr>
          <w:rFonts w:cs="Times New Roman"/>
        </w:rPr>
      </w:pPr>
      <w:r w:rsidRPr="004B373E">
        <w:rPr>
          <w:rFonts w:cs="Times New Roman"/>
        </w:rPr>
        <w:t xml:space="preserve">We believe that any serious contender for explaining the side-effect effects should aim to be comprehensive.  </w:t>
      </w:r>
      <w:r w:rsidR="007A2760" w:rsidRPr="004B373E">
        <w:rPr>
          <w:rFonts w:cs="Times New Roman"/>
        </w:rPr>
        <w:t>Besides the original Knobe (2003a) study, i</w:t>
      </w:r>
      <w:r w:rsidRPr="004B373E">
        <w:rPr>
          <w:rFonts w:cs="Times New Roman"/>
        </w:rPr>
        <w:t xml:space="preserve">t </w:t>
      </w:r>
      <w:r w:rsidR="00316484">
        <w:rPr>
          <w:rFonts w:cs="Times New Roman"/>
        </w:rPr>
        <w:t>should be able to</w:t>
      </w:r>
      <w:r w:rsidRPr="004B373E">
        <w:rPr>
          <w:rFonts w:cs="Times New Roman"/>
        </w:rPr>
        <w:t xml:space="preserve"> explain all of the following studies: </w:t>
      </w:r>
    </w:p>
    <w:p w:rsidR="00B63459" w:rsidRPr="004B373E" w:rsidRDefault="00B63459" w:rsidP="00B63459">
      <w:pPr>
        <w:pStyle w:val="ListParagraph"/>
        <w:numPr>
          <w:ilvl w:val="0"/>
          <w:numId w:val="11"/>
        </w:numPr>
        <w:spacing w:line="480" w:lineRule="auto"/>
        <w:rPr>
          <w:rFonts w:cs="Times New Roman"/>
        </w:rPr>
      </w:pPr>
      <w:r w:rsidRPr="004B373E">
        <w:rPr>
          <w:rFonts w:cs="Times New Roman"/>
        </w:rPr>
        <w:t xml:space="preserve">Knobe and Mendlow’s (2004) </w:t>
      </w:r>
      <w:r w:rsidRPr="004B373E">
        <w:rPr>
          <w:rFonts w:cs="Times New Roman"/>
          <w:b/>
        </w:rPr>
        <w:t>Prudential Norm Violation</w:t>
      </w:r>
      <w:r w:rsidRPr="004B373E">
        <w:rPr>
          <w:rFonts w:cs="Times New Roman"/>
        </w:rPr>
        <w:t xml:space="preserve"> study</w:t>
      </w:r>
    </w:p>
    <w:p w:rsidR="00367A29" w:rsidRPr="004B373E" w:rsidRDefault="00367A29" w:rsidP="00367A29">
      <w:pPr>
        <w:pStyle w:val="ListParagraph"/>
        <w:numPr>
          <w:ilvl w:val="0"/>
          <w:numId w:val="11"/>
        </w:numPr>
        <w:spacing w:line="480" w:lineRule="auto"/>
        <w:rPr>
          <w:rFonts w:cs="Times New Roman"/>
        </w:rPr>
      </w:pPr>
      <w:r w:rsidRPr="004B373E">
        <w:rPr>
          <w:rFonts w:cs="Times New Roman"/>
        </w:rPr>
        <w:t xml:space="preserve">Knobe’s (2004a) </w:t>
      </w:r>
      <w:r w:rsidRPr="004B373E">
        <w:rPr>
          <w:rFonts w:cs="Times New Roman"/>
          <w:b/>
        </w:rPr>
        <w:t>Aesthetic Norm Violation</w:t>
      </w:r>
      <w:r w:rsidRPr="004B373E">
        <w:rPr>
          <w:rFonts w:cs="Times New Roman"/>
        </w:rPr>
        <w:t xml:space="preserve"> study </w:t>
      </w:r>
    </w:p>
    <w:p w:rsidR="00367A29" w:rsidRPr="004B373E" w:rsidRDefault="00B63459" w:rsidP="00367A29">
      <w:pPr>
        <w:pStyle w:val="ListParagraph"/>
        <w:numPr>
          <w:ilvl w:val="0"/>
          <w:numId w:val="11"/>
        </w:numPr>
        <w:spacing w:line="480" w:lineRule="auto"/>
        <w:rPr>
          <w:rFonts w:cs="Times New Roman"/>
        </w:rPr>
      </w:pPr>
      <w:r w:rsidRPr="004B373E">
        <w:rPr>
          <w:rFonts w:cs="Times New Roman"/>
        </w:rPr>
        <w:t xml:space="preserve">Knobe’s (2007) </w:t>
      </w:r>
      <w:r w:rsidRPr="004B373E">
        <w:rPr>
          <w:rFonts w:cs="Times New Roman"/>
          <w:b/>
        </w:rPr>
        <w:t xml:space="preserve">Competing Norms </w:t>
      </w:r>
      <w:r w:rsidRPr="004B373E">
        <w:rPr>
          <w:rFonts w:cs="Times New Roman"/>
        </w:rPr>
        <w:t>study</w:t>
      </w:r>
    </w:p>
    <w:p w:rsidR="007F582C" w:rsidRPr="004B373E" w:rsidRDefault="007F582C" w:rsidP="007F582C">
      <w:pPr>
        <w:pStyle w:val="ListParagraph"/>
        <w:numPr>
          <w:ilvl w:val="0"/>
          <w:numId w:val="11"/>
        </w:numPr>
        <w:spacing w:line="480" w:lineRule="auto"/>
        <w:rPr>
          <w:rFonts w:cs="Times New Roman"/>
        </w:rPr>
      </w:pPr>
      <w:r w:rsidRPr="004B373E">
        <w:rPr>
          <w:rFonts w:cs="Times New Roman"/>
        </w:rPr>
        <w:t xml:space="preserve">Nadelhoffer’s (2004) </w:t>
      </w:r>
      <w:r w:rsidRPr="004B373E">
        <w:rPr>
          <w:rFonts w:cs="Times New Roman"/>
          <w:b/>
        </w:rPr>
        <w:t>Praiseworthy Protagonist</w:t>
      </w:r>
      <w:r w:rsidRPr="004B373E">
        <w:rPr>
          <w:rFonts w:cs="Times New Roman"/>
        </w:rPr>
        <w:t xml:space="preserve"> study</w:t>
      </w:r>
    </w:p>
    <w:p w:rsidR="007F582C" w:rsidRPr="004B373E" w:rsidRDefault="007F582C" w:rsidP="007F582C">
      <w:pPr>
        <w:pStyle w:val="ListParagraph"/>
        <w:numPr>
          <w:ilvl w:val="0"/>
          <w:numId w:val="11"/>
        </w:numPr>
        <w:spacing w:line="480" w:lineRule="auto"/>
        <w:rPr>
          <w:rFonts w:cs="Times New Roman"/>
        </w:rPr>
      </w:pPr>
      <w:r w:rsidRPr="004B373E">
        <w:rPr>
          <w:rFonts w:cs="Times New Roman"/>
        </w:rPr>
        <w:t xml:space="preserve">Tannenbaum, Ditto, and Pizarro’s (2007) </w:t>
      </w:r>
      <w:r w:rsidRPr="004B373E">
        <w:rPr>
          <w:rFonts w:cs="Times New Roman"/>
          <w:b/>
        </w:rPr>
        <w:t xml:space="preserve">Desire Attribution </w:t>
      </w:r>
      <w:r w:rsidRPr="004B373E">
        <w:rPr>
          <w:rFonts w:cs="Times New Roman"/>
        </w:rPr>
        <w:t>study</w:t>
      </w:r>
    </w:p>
    <w:p w:rsidR="007F582C" w:rsidRPr="004B373E" w:rsidRDefault="007F582C" w:rsidP="007F582C">
      <w:pPr>
        <w:pStyle w:val="ListParagraph"/>
        <w:numPr>
          <w:ilvl w:val="0"/>
          <w:numId w:val="11"/>
        </w:numPr>
        <w:spacing w:line="480" w:lineRule="auto"/>
        <w:rPr>
          <w:rFonts w:cs="Times New Roman"/>
        </w:rPr>
      </w:pPr>
      <w:r w:rsidRPr="004B373E">
        <w:rPr>
          <w:rFonts w:cs="Times New Roman"/>
        </w:rPr>
        <w:t>Beebe and Buckwalter’s (2010)</w:t>
      </w:r>
      <w:r w:rsidR="008C178F" w:rsidRPr="004B373E">
        <w:rPr>
          <w:rFonts w:cs="Times New Roman"/>
        </w:rPr>
        <w:t>,</w:t>
      </w:r>
      <w:r w:rsidRPr="004B373E">
        <w:rPr>
          <w:rFonts w:cs="Times New Roman"/>
        </w:rPr>
        <w:t xml:space="preserve"> Beebe and Jensen’s (forthcoming) </w:t>
      </w:r>
      <w:r w:rsidR="008C178F" w:rsidRPr="004B373E">
        <w:rPr>
          <w:rFonts w:cs="Times New Roman"/>
        </w:rPr>
        <w:t xml:space="preserve">and Beebe’s (forthcoming b) </w:t>
      </w:r>
      <w:r w:rsidRPr="004B373E">
        <w:rPr>
          <w:rFonts w:cs="Times New Roman"/>
          <w:b/>
        </w:rPr>
        <w:t>Knowledge Attribution</w:t>
      </w:r>
      <w:r w:rsidRPr="004B373E">
        <w:rPr>
          <w:rFonts w:cs="Times New Roman"/>
        </w:rPr>
        <w:t xml:space="preserve"> studies</w:t>
      </w:r>
    </w:p>
    <w:p w:rsidR="00261A0D" w:rsidRPr="004B373E" w:rsidRDefault="00367A29" w:rsidP="00367A29">
      <w:pPr>
        <w:pStyle w:val="ListParagraph"/>
        <w:numPr>
          <w:ilvl w:val="0"/>
          <w:numId w:val="11"/>
        </w:numPr>
        <w:spacing w:line="480" w:lineRule="auto"/>
        <w:rPr>
          <w:rFonts w:cs="Times New Roman"/>
        </w:rPr>
      </w:pPr>
      <w:r w:rsidRPr="004B373E">
        <w:rPr>
          <w:rFonts w:cs="Times New Roman"/>
        </w:rPr>
        <w:t xml:space="preserve">Beebe’s (forthcoming a) </w:t>
      </w:r>
      <w:r w:rsidRPr="004B373E">
        <w:rPr>
          <w:rFonts w:cs="Times New Roman"/>
          <w:b/>
        </w:rPr>
        <w:t>Belief Attribution</w:t>
      </w:r>
      <w:r w:rsidRPr="004B373E">
        <w:rPr>
          <w:rFonts w:cs="Times New Roman"/>
        </w:rPr>
        <w:t xml:space="preserve"> stud</w:t>
      </w:r>
      <w:r w:rsidR="008246AA" w:rsidRPr="004B373E">
        <w:rPr>
          <w:rFonts w:cs="Times New Roman"/>
        </w:rPr>
        <w:t>y</w:t>
      </w:r>
    </w:p>
    <w:p w:rsidR="00261A0D" w:rsidRPr="004B373E" w:rsidRDefault="00261A0D" w:rsidP="00261A0D">
      <w:pPr>
        <w:numPr>
          <w:ilvl w:val="0"/>
          <w:numId w:val="11"/>
        </w:numPr>
        <w:spacing w:line="480" w:lineRule="auto"/>
        <w:rPr>
          <w:rFonts w:eastAsia="Times New Roman" w:cs="Times New Roman"/>
        </w:rPr>
      </w:pPr>
      <w:r w:rsidRPr="004B373E">
        <w:rPr>
          <w:rFonts w:cs="Times New Roman"/>
        </w:rPr>
        <w:t xml:space="preserve"> Pellizzoni, Girotto, and Surian (2010) </w:t>
      </w:r>
      <w:r w:rsidR="006F4486" w:rsidRPr="006F4486">
        <w:rPr>
          <w:rFonts w:cs="Times New Roman"/>
          <w:b/>
        </w:rPr>
        <w:t>Lack of Asymmetry</w:t>
      </w:r>
      <w:r w:rsidRPr="004B373E">
        <w:rPr>
          <w:rFonts w:cs="Times New Roman"/>
        </w:rPr>
        <w:t xml:space="preserve"> studies</w:t>
      </w:r>
    </w:p>
    <w:p w:rsidR="00261A0D" w:rsidRPr="004B373E" w:rsidRDefault="00261A0D" w:rsidP="00B63459">
      <w:pPr>
        <w:spacing w:line="480" w:lineRule="auto"/>
        <w:rPr>
          <w:rFonts w:eastAsia="Times New Roman" w:cs="Times New Roman"/>
        </w:rPr>
      </w:pPr>
    </w:p>
    <w:p w:rsidR="00B63459" w:rsidRPr="004B373E" w:rsidRDefault="00B63459" w:rsidP="00B63459">
      <w:pPr>
        <w:spacing w:line="480" w:lineRule="auto"/>
        <w:rPr>
          <w:rFonts w:eastAsia="Times New Roman" w:cs="Times New Roman"/>
        </w:rPr>
      </w:pPr>
      <w:r w:rsidRPr="004B373E">
        <w:rPr>
          <w:rFonts w:eastAsia="Times New Roman" w:cs="Times New Roman"/>
        </w:rPr>
        <w:t>This section contains brie</w:t>
      </w:r>
      <w:r w:rsidR="00AC3355" w:rsidRPr="004B373E">
        <w:rPr>
          <w:rFonts w:eastAsia="Times New Roman" w:cs="Times New Roman"/>
        </w:rPr>
        <w:t>f descriptions of these studies and how our theory can account for them</w:t>
      </w:r>
      <w:r w:rsidRPr="004B373E">
        <w:rPr>
          <w:rFonts w:eastAsia="Times New Roman" w:cs="Times New Roman"/>
        </w:rPr>
        <w:t xml:space="preserve">.  </w:t>
      </w:r>
    </w:p>
    <w:p w:rsidR="00B63459" w:rsidRDefault="00B63459" w:rsidP="00B63459">
      <w:pPr>
        <w:spacing w:line="480" w:lineRule="auto"/>
        <w:jc w:val="both"/>
        <w:rPr>
          <w:rFonts w:eastAsia="Times New Roman" w:cs="Times New Roman"/>
          <w:lang w:eastAsia="ja-JP"/>
        </w:rPr>
      </w:pPr>
    </w:p>
    <w:p w:rsidR="00113BAB" w:rsidRPr="004B373E" w:rsidRDefault="00113BAB" w:rsidP="00B63459">
      <w:pPr>
        <w:spacing w:line="480" w:lineRule="auto"/>
        <w:jc w:val="both"/>
        <w:rPr>
          <w:rFonts w:eastAsia="Times New Roman" w:cs="Times New Roman"/>
          <w:lang w:eastAsia="ja-JP"/>
        </w:rPr>
      </w:pPr>
    </w:p>
    <w:p w:rsidR="00B63459" w:rsidRPr="004B373E" w:rsidRDefault="00B63459" w:rsidP="00B63459">
      <w:pPr>
        <w:spacing w:line="480" w:lineRule="auto"/>
        <w:rPr>
          <w:rFonts w:cs="Times New Roman"/>
          <w:i/>
        </w:rPr>
      </w:pPr>
      <w:r w:rsidRPr="004B373E">
        <w:rPr>
          <w:rFonts w:cs="Times New Roman"/>
          <w:i/>
        </w:rPr>
        <w:t>3.</w:t>
      </w:r>
      <w:r w:rsidR="00261A0D" w:rsidRPr="004B373E">
        <w:rPr>
          <w:rFonts w:cs="Times New Roman"/>
          <w:i/>
        </w:rPr>
        <w:t>1</w:t>
      </w:r>
      <w:r w:rsidRPr="004B373E">
        <w:rPr>
          <w:rFonts w:cs="Times New Roman"/>
          <w:i/>
        </w:rPr>
        <w:t xml:space="preserve">. Knobe and Mendlow’s (2004) </w:t>
      </w:r>
      <w:r w:rsidRPr="004B373E">
        <w:rPr>
          <w:rFonts w:cs="Times New Roman"/>
          <w:b/>
          <w:i/>
        </w:rPr>
        <w:t>Prudential Norm Violation</w:t>
      </w:r>
      <w:r w:rsidRPr="004B373E">
        <w:rPr>
          <w:rFonts w:cs="Times New Roman"/>
          <w:i/>
        </w:rPr>
        <w:t xml:space="preserve"> study</w:t>
      </w:r>
    </w:p>
    <w:p w:rsidR="00B63459" w:rsidRPr="004B373E" w:rsidRDefault="00B63459" w:rsidP="00B63459">
      <w:pPr>
        <w:spacing w:line="480" w:lineRule="auto"/>
        <w:jc w:val="both"/>
        <w:rPr>
          <w:rFonts w:eastAsia="Times New Roman" w:cs="Times New Roman"/>
          <w:lang w:eastAsia="ja-JP"/>
        </w:rPr>
      </w:pPr>
    </w:p>
    <w:p w:rsidR="00B63459" w:rsidRPr="004B373E" w:rsidRDefault="00B63459" w:rsidP="00B63459">
      <w:pPr>
        <w:spacing w:line="480" w:lineRule="auto"/>
        <w:jc w:val="both"/>
        <w:rPr>
          <w:rFonts w:eastAsia="Times New Roman" w:cs="Times New Roman"/>
        </w:rPr>
      </w:pPr>
      <w:r w:rsidRPr="004B373E">
        <w:rPr>
          <w:rFonts w:eastAsia="Times New Roman" w:cs="Times New Roman"/>
          <w:lang w:eastAsia="ja-JP"/>
        </w:rPr>
        <w:t xml:space="preserve">In an effort to show that blame is not the primary factor driving the effect, </w:t>
      </w:r>
      <w:r w:rsidRPr="004B373E">
        <w:rPr>
          <w:rFonts w:eastAsia="Times New Roman" w:cs="Times New Roman"/>
        </w:rPr>
        <w:t xml:space="preserve">Knobe and Mendlow (2004) presented participants with the following vignette in which the protagonist brings about a potentially bad </w:t>
      </w:r>
      <w:r w:rsidR="00D80233" w:rsidRPr="004B373E">
        <w:rPr>
          <w:rFonts w:eastAsia="Times New Roman" w:cs="Times New Roman"/>
        </w:rPr>
        <w:t>side-effect</w:t>
      </w:r>
      <w:r w:rsidRPr="004B373E">
        <w:rPr>
          <w:rFonts w:eastAsia="Times New Roman" w:cs="Times New Roman"/>
        </w:rPr>
        <w:t xml:space="preserve"> but is not blameworthy for doing so:</w:t>
      </w:r>
    </w:p>
    <w:p w:rsidR="00B63459" w:rsidRPr="004B373E" w:rsidRDefault="00B63459" w:rsidP="00B63459">
      <w:pPr>
        <w:ind w:left="720"/>
        <w:rPr>
          <w:rFonts w:cs="Times New Roman"/>
          <w:sz w:val="20"/>
        </w:rPr>
      </w:pPr>
      <w:r w:rsidRPr="004B373E">
        <w:rPr>
          <w:rFonts w:cs="Times New Roman"/>
          <w:sz w:val="20"/>
        </w:rPr>
        <w:t>Susan is the president of a major computer corporation. One day, her assistant comes to her and says, “We are thinking of implementing a new program. If we actually do implement it, we will be increasing sales in Massachusetts but decreasing sales in New Jersey.” Susan thinks, “According to my calculations, the losses we sustain in New Jersey should be a little bit smaller than the gains we make in Massachusetts. I guess the best course of action would be to approve the program.” “All right,” she says. “Let’s implement the program. So we’ll be increasing sales in Massachusetts but decreasing sales in New Jersey.”</w:t>
      </w:r>
    </w:p>
    <w:p w:rsidR="00B63459" w:rsidRPr="004B373E" w:rsidRDefault="00B63459" w:rsidP="00B63459">
      <w:pPr>
        <w:ind w:left="720"/>
        <w:rPr>
          <w:rFonts w:cs="Times New Roman"/>
          <w:sz w:val="20"/>
        </w:rPr>
      </w:pPr>
    </w:p>
    <w:p w:rsidR="00B63459" w:rsidRPr="004B373E" w:rsidRDefault="00B63459" w:rsidP="00B63459">
      <w:pPr>
        <w:spacing w:line="480" w:lineRule="auto"/>
        <w:rPr>
          <w:rFonts w:eastAsia="Times New Roman" w:cs="Times New Roman"/>
          <w:i/>
          <w:lang w:eastAsia="ja-JP"/>
        </w:rPr>
      </w:pPr>
      <w:r w:rsidRPr="004B373E">
        <w:rPr>
          <w:rFonts w:eastAsia="Times New Roman" w:cs="Times New Roman"/>
          <w:lang w:eastAsia="ja-JP"/>
        </w:rPr>
        <w:t xml:space="preserve">Respondents were asked </w:t>
      </w:r>
      <w:r w:rsidR="00D27462" w:rsidRPr="004B373E">
        <w:rPr>
          <w:rFonts w:eastAsia="Times New Roman" w:cs="Times New Roman"/>
          <w:lang w:eastAsia="ja-JP"/>
        </w:rPr>
        <w:t>(</w:t>
      </w:r>
      <w:r w:rsidRPr="004B373E">
        <w:rPr>
          <w:rFonts w:eastAsia="Times New Roman" w:cs="Times New Roman"/>
          <w:lang w:eastAsia="ja-JP"/>
        </w:rPr>
        <w:t xml:space="preserve">a) </w:t>
      </w:r>
      <w:r w:rsidR="00B94BF0">
        <w:rPr>
          <w:rFonts w:eastAsia="Times New Roman" w:cs="Times New Roman"/>
          <w:lang w:eastAsia="ja-JP"/>
        </w:rPr>
        <w:t>whether</w:t>
      </w:r>
      <w:r w:rsidR="00B94BF0" w:rsidRPr="004B373E">
        <w:rPr>
          <w:rFonts w:eastAsia="Times New Roman" w:cs="Times New Roman"/>
          <w:lang w:eastAsia="ja-JP"/>
        </w:rPr>
        <w:t xml:space="preserve"> </w:t>
      </w:r>
      <w:r w:rsidRPr="004B373E">
        <w:rPr>
          <w:rFonts w:eastAsia="Times New Roman" w:cs="Times New Roman"/>
          <w:lang w:eastAsia="ja-JP"/>
        </w:rPr>
        <w:t xml:space="preserve">Susan deserves any praise or blame for decreasing sales in New Jersey and </w:t>
      </w:r>
      <w:r w:rsidR="00D27462" w:rsidRPr="004B373E">
        <w:rPr>
          <w:rFonts w:eastAsia="Times New Roman" w:cs="Times New Roman"/>
          <w:lang w:eastAsia="ja-JP"/>
        </w:rPr>
        <w:t>(</w:t>
      </w:r>
      <w:r w:rsidRPr="004B373E">
        <w:rPr>
          <w:rFonts w:eastAsia="Times New Roman" w:cs="Times New Roman"/>
          <w:lang w:eastAsia="ja-JP"/>
        </w:rPr>
        <w:t xml:space="preserve">b) </w:t>
      </w:r>
      <w:r w:rsidR="00B94BF0">
        <w:rPr>
          <w:rFonts w:eastAsia="Times New Roman" w:cs="Times New Roman"/>
          <w:lang w:eastAsia="ja-JP"/>
        </w:rPr>
        <w:t>whether</w:t>
      </w:r>
      <w:r w:rsidR="00B94BF0" w:rsidRPr="004B373E">
        <w:rPr>
          <w:rFonts w:eastAsia="Times New Roman" w:cs="Times New Roman"/>
          <w:lang w:eastAsia="ja-JP"/>
        </w:rPr>
        <w:t xml:space="preserve"> </w:t>
      </w:r>
      <w:r w:rsidRPr="004B373E">
        <w:rPr>
          <w:rFonts w:eastAsia="Times New Roman" w:cs="Times New Roman"/>
          <w:lang w:eastAsia="ja-JP"/>
        </w:rPr>
        <w:t xml:space="preserve">Susan intentionally decreased sales in New Jersey.  </w:t>
      </w:r>
      <w:r w:rsidR="00D27462" w:rsidRPr="004B373E">
        <w:rPr>
          <w:rFonts w:eastAsia="Times New Roman" w:cs="Times New Roman"/>
          <w:lang w:eastAsia="ja-JP"/>
        </w:rPr>
        <w:t xml:space="preserve">Participants replied that Susan deserved neither praise nor blame but that she nevertheless intentionally </w:t>
      </w:r>
      <w:r w:rsidR="00655E26" w:rsidRPr="004B373E">
        <w:rPr>
          <w:rFonts w:eastAsia="Times New Roman" w:cs="Times New Roman"/>
          <w:lang w:eastAsia="ja-JP"/>
        </w:rPr>
        <w:t xml:space="preserve">decreased sales in New Jersey.  </w:t>
      </w:r>
      <w:r w:rsidRPr="004B373E">
        <w:rPr>
          <w:rFonts w:eastAsia="Times New Roman" w:cs="Times New Roman"/>
          <w:lang w:eastAsia="ja-JP"/>
        </w:rPr>
        <w:t xml:space="preserve">The results </w:t>
      </w:r>
      <w:r w:rsidR="00655E26" w:rsidRPr="004B373E">
        <w:rPr>
          <w:rFonts w:eastAsia="Times New Roman" w:cs="Times New Roman"/>
          <w:lang w:eastAsia="ja-JP"/>
        </w:rPr>
        <w:t>suggest</w:t>
      </w:r>
      <w:r w:rsidRPr="004B373E">
        <w:rPr>
          <w:rFonts w:eastAsia="Times New Roman" w:cs="Times New Roman"/>
          <w:lang w:eastAsia="ja-JP"/>
        </w:rPr>
        <w:t xml:space="preserve"> that attributions of praise or blame </w:t>
      </w:r>
      <w:r w:rsidR="00655E26" w:rsidRPr="004B373E">
        <w:rPr>
          <w:rFonts w:eastAsia="Times New Roman" w:cs="Times New Roman"/>
          <w:lang w:eastAsia="ja-JP"/>
        </w:rPr>
        <w:t>may not</w:t>
      </w:r>
      <w:r w:rsidRPr="004B373E">
        <w:rPr>
          <w:rFonts w:eastAsia="Times New Roman" w:cs="Times New Roman"/>
          <w:lang w:eastAsia="ja-JP"/>
        </w:rPr>
        <w:t xml:space="preserve"> be </w:t>
      </w:r>
      <w:r w:rsidR="00655E26" w:rsidRPr="004B373E">
        <w:rPr>
          <w:rFonts w:eastAsia="Times New Roman" w:cs="Times New Roman"/>
          <w:lang w:eastAsia="ja-JP"/>
        </w:rPr>
        <w:t xml:space="preserve">the fundamental factor underlying </w:t>
      </w:r>
      <w:r w:rsidRPr="004B373E">
        <w:rPr>
          <w:rFonts w:eastAsia="Times New Roman" w:cs="Times New Roman"/>
          <w:lang w:eastAsia="ja-JP"/>
        </w:rPr>
        <w:t xml:space="preserve">the asymmetry in attribution of intentionality.  </w:t>
      </w:r>
      <w:r w:rsidR="009F3C81" w:rsidRPr="004B373E">
        <w:rPr>
          <w:rFonts w:eastAsia="Times New Roman" w:cs="Times New Roman"/>
          <w:lang w:eastAsia="ja-JP"/>
        </w:rPr>
        <w:t xml:space="preserve">According to our theory, regardless of whether agents engage in praiseworthy or blameworthy behavior, if their actions require greater degrees of </w:t>
      </w:r>
      <w:r w:rsidR="00986E40" w:rsidRPr="004B373E">
        <w:rPr>
          <w:rFonts w:eastAsia="Times New Roman" w:cs="Times New Roman"/>
          <w:lang w:eastAsia="ja-JP"/>
        </w:rPr>
        <w:t>deliberation</w:t>
      </w:r>
      <w:r w:rsidR="009F3C81" w:rsidRPr="004B373E">
        <w:rPr>
          <w:rFonts w:eastAsia="Times New Roman" w:cs="Times New Roman"/>
          <w:lang w:eastAsia="ja-JP"/>
        </w:rPr>
        <w:t xml:space="preserve">, participants will be more likely to consider </w:t>
      </w:r>
      <w:r w:rsidR="00986E40" w:rsidRPr="004B373E">
        <w:rPr>
          <w:rFonts w:eastAsia="Times New Roman" w:cs="Times New Roman"/>
          <w:lang w:eastAsia="ja-JP"/>
        </w:rPr>
        <w:t>them</w:t>
      </w:r>
      <w:r w:rsidR="009F3C81" w:rsidRPr="004B373E">
        <w:rPr>
          <w:rFonts w:eastAsia="Times New Roman" w:cs="Times New Roman"/>
          <w:lang w:eastAsia="ja-JP"/>
        </w:rPr>
        <w:t xml:space="preserve"> intentional.</w:t>
      </w:r>
    </w:p>
    <w:p w:rsidR="00B63459" w:rsidRPr="004B373E" w:rsidRDefault="00B63459" w:rsidP="00B63459">
      <w:pPr>
        <w:spacing w:line="480" w:lineRule="auto"/>
        <w:rPr>
          <w:rFonts w:eastAsia="Times New Roman" w:cs="Times New Roman"/>
          <w:strike/>
          <w:lang w:eastAsia="ja-JP"/>
        </w:rPr>
      </w:pPr>
    </w:p>
    <w:p w:rsidR="00367A29" w:rsidRPr="004B373E" w:rsidRDefault="00367A29" w:rsidP="00367A29">
      <w:pPr>
        <w:spacing w:line="480" w:lineRule="auto"/>
        <w:rPr>
          <w:rFonts w:cs="Times New Roman"/>
          <w:i/>
        </w:rPr>
      </w:pPr>
      <w:r w:rsidRPr="004B373E">
        <w:rPr>
          <w:rFonts w:cs="Times New Roman"/>
          <w:i/>
        </w:rPr>
        <w:t>3.</w:t>
      </w:r>
      <w:r w:rsidR="00261A0D" w:rsidRPr="004B373E">
        <w:rPr>
          <w:rFonts w:cs="Times New Roman"/>
          <w:i/>
        </w:rPr>
        <w:t>2</w:t>
      </w:r>
      <w:r w:rsidRPr="004B373E">
        <w:rPr>
          <w:rFonts w:cs="Times New Roman"/>
          <w:i/>
        </w:rPr>
        <w:t xml:space="preserve">. Knobe’s (2004a) </w:t>
      </w:r>
      <w:r w:rsidRPr="004B373E">
        <w:rPr>
          <w:rFonts w:cs="Times New Roman"/>
          <w:b/>
          <w:i/>
        </w:rPr>
        <w:t>Aesthetic Norm Violation</w:t>
      </w:r>
      <w:r w:rsidRPr="004B373E">
        <w:rPr>
          <w:rFonts w:cs="Times New Roman"/>
          <w:i/>
        </w:rPr>
        <w:t xml:space="preserve"> study </w:t>
      </w:r>
    </w:p>
    <w:p w:rsidR="00367A29" w:rsidRPr="004B373E" w:rsidRDefault="00367A29" w:rsidP="00367A29">
      <w:pPr>
        <w:spacing w:line="480" w:lineRule="auto"/>
        <w:rPr>
          <w:rFonts w:eastAsia="Times New Roman" w:cs="Times New Roman"/>
          <w:strike/>
          <w:lang w:eastAsia="ja-JP"/>
        </w:rPr>
      </w:pPr>
    </w:p>
    <w:p w:rsidR="00367A29" w:rsidRPr="004B373E" w:rsidRDefault="00367A29" w:rsidP="00367A29">
      <w:pPr>
        <w:spacing w:line="480" w:lineRule="auto"/>
        <w:rPr>
          <w:rFonts w:eastAsia="Times New Roman" w:cs="Times New Roman"/>
          <w:lang w:eastAsia="ja-JP"/>
        </w:rPr>
      </w:pPr>
      <w:r w:rsidRPr="004B373E">
        <w:rPr>
          <w:rFonts w:eastAsia="Times New Roman" w:cs="Times New Roman"/>
          <w:lang w:eastAsia="ja-JP"/>
        </w:rPr>
        <w:t xml:space="preserve">When the chairman makes a decision that will harm the environment, he violates an ethical norm.  In order to show </w:t>
      </w:r>
      <w:r w:rsidRPr="004B373E">
        <w:rPr>
          <w:rFonts w:eastAsia="Times New Roman" w:cs="Times New Roman"/>
        </w:rPr>
        <w:t xml:space="preserve">that more general evaluative considerations can have similar effects, </w:t>
      </w:r>
      <w:r w:rsidRPr="004B373E">
        <w:rPr>
          <w:rFonts w:eastAsia="Times New Roman" w:cs="Times New Roman"/>
          <w:lang w:eastAsia="ja-JP"/>
        </w:rPr>
        <w:t xml:space="preserve">Knobe (2004a) constructed a vignette in which the goodness or badness of the </w:t>
      </w:r>
      <w:r w:rsidR="00D80233" w:rsidRPr="004B373E">
        <w:rPr>
          <w:rFonts w:eastAsia="Times New Roman" w:cs="Times New Roman"/>
          <w:lang w:eastAsia="ja-JP"/>
        </w:rPr>
        <w:t>side-effect</w:t>
      </w:r>
      <w:r w:rsidRPr="004B373E">
        <w:rPr>
          <w:rFonts w:eastAsia="Times New Roman" w:cs="Times New Roman"/>
          <w:lang w:eastAsia="ja-JP"/>
        </w:rPr>
        <w:t xml:space="preserve"> was aesthetic rather than moral:</w:t>
      </w:r>
    </w:p>
    <w:p w:rsidR="00367A29" w:rsidRPr="004B373E" w:rsidRDefault="00367A29" w:rsidP="00367A29">
      <w:pPr>
        <w:ind w:left="720"/>
        <w:rPr>
          <w:rFonts w:eastAsia="Times New Roman" w:cs="Times New Roman"/>
          <w:sz w:val="20"/>
        </w:rPr>
      </w:pPr>
      <w:r w:rsidRPr="004B373E">
        <w:rPr>
          <w:rFonts w:eastAsia="Times New Roman" w:cs="Times New Roman"/>
          <w:sz w:val="20"/>
        </w:rPr>
        <w:t xml:space="preserve">The Vice-President of a movie studio was talking with the CEO.  The Vice-President said: “We are thinking of implementing a new policy.  If we implement the policy, it will increase profits for our corporation, but it will also make our movies </w:t>
      </w:r>
      <w:r w:rsidRPr="004B373E">
        <w:rPr>
          <w:rFonts w:eastAsia="Times New Roman" w:cs="Times New Roman"/>
          <w:i/>
          <w:sz w:val="20"/>
        </w:rPr>
        <w:t>better/worse</w:t>
      </w:r>
      <w:r w:rsidRPr="004B373E">
        <w:rPr>
          <w:rFonts w:eastAsia="Times New Roman" w:cs="Times New Roman"/>
          <w:sz w:val="20"/>
        </w:rPr>
        <w:t xml:space="preserve"> from an artistic standpoint.”  The CEO said: “Look, I know that we’ll be making the movies </w:t>
      </w:r>
      <w:r w:rsidRPr="004B373E">
        <w:rPr>
          <w:rFonts w:eastAsia="Times New Roman" w:cs="Times New Roman"/>
          <w:i/>
          <w:sz w:val="20"/>
        </w:rPr>
        <w:t>better/worse</w:t>
      </w:r>
      <w:r w:rsidRPr="004B373E">
        <w:rPr>
          <w:rFonts w:eastAsia="Times New Roman" w:cs="Times New Roman"/>
          <w:sz w:val="20"/>
        </w:rPr>
        <w:t xml:space="preserve"> from an artistic standpoint, but I don’t care one bit about that.  All I care about is making as much profit as I can.  Let’s implement the new policy.”  They implemented the policy.  Sure enough, the policy made the movies </w:t>
      </w:r>
      <w:r w:rsidRPr="004B373E">
        <w:rPr>
          <w:rFonts w:eastAsia="Times New Roman" w:cs="Times New Roman"/>
          <w:i/>
          <w:sz w:val="20"/>
        </w:rPr>
        <w:t>better/worse</w:t>
      </w:r>
      <w:r w:rsidRPr="004B373E">
        <w:rPr>
          <w:rFonts w:eastAsia="Times New Roman" w:cs="Times New Roman"/>
          <w:sz w:val="20"/>
        </w:rPr>
        <w:t xml:space="preserve"> from an artistic standpoint.  </w:t>
      </w:r>
    </w:p>
    <w:p w:rsidR="00367A29" w:rsidRPr="004B373E" w:rsidRDefault="00367A29" w:rsidP="00367A29">
      <w:pPr>
        <w:ind w:left="720"/>
        <w:jc w:val="both"/>
        <w:rPr>
          <w:rFonts w:eastAsia="Times New Roman" w:cs="Times New Roman"/>
          <w:sz w:val="20"/>
        </w:rPr>
      </w:pPr>
    </w:p>
    <w:p w:rsidR="00367A29" w:rsidRPr="004B373E" w:rsidRDefault="00367A29" w:rsidP="00261A0D">
      <w:pPr>
        <w:spacing w:line="480" w:lineRule="auto"/>
        <w:rPr>
          <w:rFonts w:eastAsia="Times New Roman" w:cs="Times New Roman"/>
        </w:rPr>
      </w:pPr>
      <w:r w:rsidRPr="004B373E">
        <w:rPr>
          <w:rFonts w:eastAsia="Times New Roman" w:cs="Times New Roman"/>
        </w:rPr>
        <w:t xml:space="preserve">When participants were asked, “Did the CEO </w:t>
      </w:r>
      <w:r w:rsidRPr="004B373E">
        <w:rPr>
          <w:rFonts w:cs="Times New Roman"/>
        </w:rPr>
        <w:t>intentionally</w:t>
      </w:r>
      <w:r w:rsidRPr="004B373E">
        <w:rPr>
          <w:rFonts w:eastAsia="Times New Roman" w:cs="Times New Roman"/>
          <w:i/>
          <w:iCs/>
        </w:rPr>
        <w:t xml:space="preserve"> </w:t>
      </w:r>
      <w:r w:rsidRPr="004B373E">
        <w:rPr>
          <w:rFonts w:eastAsia="Times New Roman" w:cs="Times New Roman"/>
        </w:rPr>
        <w:t xml:space="preserve">make the movies </w:t>
      </w:r>
      <w:r w:rsidRPr="004B373E">
        <w:rPr>
          <w:rFonts w:eastAsia="Times New Roman" w:cs="Times New Roman"/>
          <w:i/>
        </w:rPr>
        <w:t>better/worse</w:t>
      </w:r>
      <w:r w:rsidRPr="004B373E">
        <w:rPr>
          <w:rFonts w:eastAsia="Times New Roman" w:cs="Times New Roman"/>
        </w:rPr>
        <w:t xml:space="preserve"> from an artistic standpoint?” significantly more participants in the ‘worse’ condition indicated that the CEO acted intentionally than in the ‘better’ condition thought so.  </w:t>
      </w:r>
      <w:r w:rsidRPr="004B373E">
        <w:rPr>
          <w:rFonts w:eastAsia="Times New Roman" w:cs="Times New Roman"/>
          <w:lang w:eastAsia="ja-JP"/>
        </w:rPr>
        <w:t>These results are quite easily explained on our account: a decision that results in aesthetically poorer movies</w:t>
      </w:r>
      <w:r w:rsidR="00493162">
        <w:rPr>
          <w:rFonts w:eastAsia="Times New Roman" w:cs="Times New Roman"/>
          <w:lang w:eastAsia="ja-JP"/>
        </w:rPr>
        <w:t>’</w:t>
      </w:r>
      <w:r w:rsidRPr="004B373E">
        <w:rPr>
          <w:rFonts w:eastAsia="Times New Roman" w:cs="Times New Roman"/>
          <w:lang w:eastAsia="ja-JP"/>
        </w:rPr>
        <w:t xml:space="preserve"> being made is not something that should be made rashly by a movie studio executive, whereas the same does not seem to be true for a decision that lead</w:t>
      </w:r>
      <w:r w:rsidR="007C0C1C">
        <w:rPr>
          <w:rFonts w:eastAsia="Times New Roman" w:cs="Times New Roman"/>
          <w:lang w:eastAsia="ja-JP"/>
        </w:rPr>
        <w:t>s</w:t>
      </w:r>
      <w:r w:rsidRPr="004B373E">
        <w:rPr>
          <w:rFonts w:eastAsia="Times New Roman" w:cs="Times New Roman"/>
          <w:lang w:eastAsia="ja-JP"/>
        </w:rPr>
        <w:t xml:space="preserve"> to better movies or that leaves movie quality unaffected.  </w:t>
      </w:r>
    </w:p>
    <w:p w:rsidR="00367A29" w:rsidRPr="004B373E" w:rsidRDefault="00367A29" w:rsidP="00367A29">
      <w:pPr>
        <w:spacing w:line="480" w:lineRule="auto"/>
        <w:rPr>
          <w:rFonts w:cs="Times New Roman"/>
          <w:i/>
        </w:rPr>
      </w:pPr>
    </w:p>
    <w:p w:rsidR="00367A29" w:rsidRPr="004B373E" w:rsidRDefault="00367A29" w:rsidP="00367A29">
      <w:pPr>
        <w:spacing w:line="480" w:lineRule="auto"/>
        <w:rPr>
          <w:rFonts w:cs="Times New Roman"/>
          <w:i/>
        </w:rPr>
      </w:pPr>
      <w:r w:rsidRPr="004B373E">
        <w:rPr>
          <w:rFonts w:cs="Times New Roman"/>
          <w:i/>
        </w:rPr>
        <w:t>3.</w:t>
      </w:r>
      <w:r w:rsidR="00261A0D" w:rsidRPr="004B373E">
        <w:rPr>
          <w:rFonts w:cs="Times New Roman"/>
          <w:i/>
        </w:rPr>
        <w:t>3</w:t>
      </w:r>
      <w:r w:rsidRPr="004B373E">
        <w:rPr>
          <w:rFonts w:cs="Times New Roman"/>
          <w:i/>
        </w:rPr>
        <w:t xml:space="preserve">. Knobe’s (2007) </w:t>
      </w:r>
      <w:r w:rsidRPr="004B373E">
        <w:rPr>
          <w:rFonts w:cs="Times New Roman"/>
          <w:b/>
          <w:i/>
        </w:rPr>
        <w:t xml:space="preserve">Competing Norms </w:t>
      </w:r>
      <w:r w:rsidRPr="004B373E">
        <w:rPr>
          <w:rFonts w:cs="Times New Roman"/>
          <w:i/>
        </w:rPr>
        <w:t>study</w:t>
      </w:r>
    </w:p>
    <w:p w:rsidR="00367A29" w:rsidRPr="004B373E" w:rsidRDefault="00367A29" w:rsidP="00367A29">
      <w:pPr>
        <w:spacing w:line="480" w:lineRule="auto"/>
        <w:rPr>
          <w:rFonts w:eastAsia="Times New Roman" w:cs="Times New Roman"/>
          <w:strike/>
          <w:lang w:eastAsia="ja-JP"/>
        </w:rPr>
      </w:pPr>
    </w:p>
    <w:p w:rsidR="00367A29" w:rsidRPr="004B373E" w:rsidRDefault="00D8264C" w:rsidP="00367A29">
      <w:pPr>
        <w:spacing w:line="480" w:lineRule="auto"/>
        <w:rPr>
          <w:rFonts w:eastAsia="Times New Roman" w:cs="Times New Roman"/>
          <w:lang w:eastAsia="ja-JP"/>
        </w:rPr>
      </w:pPr>
      <w:r w:rsidRPr="004B373E">
        <w:rPr>
          <w:rFonts w:eastAsia="Times New Roman" w:cs="Times New Roman"/>
          <w:lang w:eastAsia="ja-JP"/>
        </w:rPr>
        <w:t>In standard Knobe effect cases</w:t>
      </w:r>
      <w:r w:rsidR="00367A29" w:rsidRPr="004B373E">
        <w:rPr>
          <w:rFonts w:eastAsia="Times New Roman" w:cs="Times New Roman"/>
          <w:lang w:eastAsia="ja-JP"/>
        </w:rPr>
        <w:t xml:space="preserve">, there is only one norm that </w:t>
      </w:r>
      <w:r w:rsidRPr="004B373E">
        <w:rPr>
          <w:rFonts w:eastAsia="Times New Roman" w:cs="Times New Roman"/>
          <w:lang w:eastAsia="ja-JP"/>
        </w:rPr>
        <w:t>an agent’s action fulfills or violates</w:t>
      </w:r>
      <w:r w:rsidR="00367A29" w:rsidRPr="004B373E">
        <w:rPr>
          <w:rFonts w:eastAsia="Times New Roman" w:cs="Times New Roman"/>
          <w:lang w:eastAsia="ja-JP"/>
        </w:rPr>
        <w:t xml:space="preserve">.  </w:t>
      </w:r>
      <w:r w:rsidRPr="004B373E">
        <w:rPr>
          <w:rFonts w:eastAsia="Times New Roman" w:cs="Times New Roman"/>
          <w:lang w:eastAsia="ja-JP"/>
        </w:rPr>
        <w:t xml:space="preserve">However, </w:t>
      </w:r>
      <w:r w:rsidR="00367A29" w:rsidRPr="004B373E">
        <w:rPr>
          <w:rFonts w:eastAsia="Times New Roman" w:cs="Times New Roman"/>
          <w:lang w:eastAsia="ja-JP"/>
        </w:rPr>
        <w:t>Knobe (2007) present</w:t>
      </w:r>
      <w:r w:rsidRPr="004B373E">
        <w:rPr>
          <w:rFonts w:eastAsia="Times New Roman" w:cs="Times New Roman"/>
          <w:lang w:eastAsia="ja-JP"/>
        </w:rPr>
        <w:t>ed</w:t>
      </w:r>
      <w:r w:rsidR="00367A29" w:rsidRPr="004B373E">
        <w:rPr>
          <w:rFonts w:eastAsia="Times New Roman" w:cs="Times New Roman"/>
          <w:lang w:eastAsia="ja-JP"/>
        </w:rPr>
        <w:t xml:space="preserve"> </w:t>
      </w:r>
      <w:r w:rsidRPr="004B373E">
        <w:rPr>
          <w:rFonts w:eastAsia="Times New Roman" w:cs="Times New Roman"/>
          <w:lang w:eastAsia="ja-JP"/>
        </w:rPr>
        <w:t xml:space="preserve">participants with </w:t>
      </w:r>
      <w:r w:rsidR="00367A29" w:rsidRPr="004B373E">
        <w:rPr>
          <w:rFonts w:eastAsia="Times New Roman" w:cs="Times New Roman"/>
          <w:lang w:eastAsia="ja-JP"/>
        </w:rPr>
        <w:t xml:space="preserve">the following vignette </w:t>
      </w:r>
      <w:r w:rsidRPr="004B373E">
        <w:rPr>
          <w:rFonts w:eastAsia="Times New Roman" w:cs="Times New Roman"/>
          <w:lang w:eastAsia="ja-JP"/>
        </w:rPr>
        <w:t xml:space="preserve">in which there are </w:t>
      </w:r>
      <w:r w:rsidR="00367A29" w:rsidRPr="004B373E">
        <w:rPr>
          <w:rFonts w:eastAsia="Times New Roman" w:cs="Times New Roman"/>
          <w:lang w:eastAsia="ja-JP"/>
        </w:rPr>
        <w:t>two competing norms</w:t>
      </w:r>
      <w:r w:rsidRPr="004B373E">
        <w:rPr>
          <w:rFonts w:eastAsia="Times New Roman" w:cs="Times New Roman"/>
          <w:lang w:eastAsia="ja-JP"/>
        </w:rPr>
        <w:t xml:space="preserve"> in each condition</w:t>
      </w:r>
      <w:r w:rsidR="00367A29" w:rsidRPr="004B373E">
        <w:rPr>
          <w:rFonts w:eastAsia="Times New Roman" w:cs="Times New Roman"/>
          <w:lang w:eastAsia="ja-JP"/>
        </w:rPr>
        <w:t xml:space="preserve">, </w:t>
      </w:r>
      <w:r w:rsidRPr="004B373E">
        <w:rPr>
          <w:rFonts w:eastAsia="Times New Roman" w:cs="Times New Roman"/>
          <w:lang w:eastAsia="ja-JP"/>
        </w:rPr>
        <w:t>such that</w:t>
      </w:r>
      <w:r w:rsidR="00367A29" w:rsidRPr="004B373E">
        <w:rPr>
          <w:rFonts w:eastAsia="Times New Roman" w:cs="Times New Roman"/>
          <w:lang w:eastAsia="ja-JP"/>
        </w:rPr>
        <w:t xml:space="preserve"> both cannot be fulfilled at the same time:</w:t>
      </w:r>
    </w:p>
    <w:p w:rsidR="00367A29" w:rsidRPr="004B373E" w:rsidRDefault="00367A29" w:rsidP="00367A29">
      <w:pPr>
        <w:pStyle w:val="Default"/>
        <w:spacing w:after="120"/>
        <w:ind w:left="720" w:right="720"/>
        <w:rPr>
          <w:sz w:val="20"/>
          <w:szCs w:val="20"/>
        </w:rPr>
      </w:pPr>
      <w:r w:rsidRPr="004B373E">
        <w:rPr>
          <w:sz w:val="20"/>
          <w:szCs w:val="20"/>
        </w:rPr>
        <w:t xml:space="preserve">In Nazi Germany, there was a law called the ‘racial identification law.’ The purpose of the law was to help identify people of certain races so that they could be rounded up and sent to concentration camps. </w:t>
      </w:r>
    </w:p>
    <w:p w:rsidR="00367A29" w:rsidRPr="004B373E" w:rsidRDefault="00367A29" w:rsidP="00367A29">
      <w:pPr>
        <w:pStyle w:val="Default"/>
        <w:spacing w:after="120"/>
        <w:ind w:left="720" w:right="720"/>
        <w:rPr>
          <w:sz w:val="20"/>
          <w:szCs w:val="20"/>
        </w:rPr>
      </w:pPr>
      <w:r w:rsidRPr="004B373E">
        <w:rPr>
          <w:sz w:val="20"/>
          <w:szCs w:val="20"/>
        </w:rPr>
        <w:t xml:space="preserve">Shortly after this law was passed, the CEO of a small corporation decided to make certain organizational changes. </w:t>
      </w:r>
    </w:p>
    <w:p w:rsidR="00367A29" w:rsidRPr="004B373E" w:rsidRDefault="00367A29" w:rsidP="00367A29">
      <w:pPr>
        <w:pStyle w:val="Default"/>
        <w:spacing w:after="120"/>
        <w:ind w:left="720" w:right="720"/>
        <w:rPr>
          <w:sz w:val="20"/>
          <w:szCs w:val="20"/>
        </w:rPr>
      </w:pPr>
      <w:r w:rsidRPr="004B373E">
        <w:rPr>
          <w:sz w:val="20"/>
          <w:szCs w:val="20"/>
        </w:rPr>
        <w:t xml:space="preserve">The Vice-President of the corporation said: “By making those changes, you’ll definitely be increasing our profits. But you’ll also be </w:t>
      </w:r>
      <w:r w:rsidRPr="004B373E">
        <w:rPr>
          <w:i/>
          <w:sz w:val="20"/>
          <w:szCs w:val="20"/>
        </w:rPr>
        <w:t>violating/fulfilling</w:t>
      </w:r>
      <w:r w:rsidRPr="004B373E">
        <w:rPr>
          <w:sz w:val="20"/>
          <w:szCs w:val="20"/>
        </w:rPr>
        <w:t xml:space="preserve"> the requirements of the racial identification law.” </w:t>
      </w:r>
    </w:p>
    <w:p w:rsidR="00367A29" w:rsidRPr="004B373E" w:rsidRDefault="00367A29" w:rsidP="00367A29">
      <w:pPr>
        <w:pStyle w:val="Default"/>
        <w:spacing w:after="120"/>
        <w:ind w:left="720" w:right="720"/>
        <w:rPr>
          <w:sz w:val="20"/>
          <w:szCs w:val="20"/>
        </w:rPr>
      </w:pPr>
      <w:r w:rsidRPr="004B373E">
        <w:rPr>
          <w:sz w:val="20"/>
          <w:szCs w:val="20"/>
        </w:rPr>
        <w:t xml:space="preserve">The CEO said: “Look, I know that I’ll be </w:t>
      </w:r>
      <w:r w:rsidRPr="004B373E">
        <w:rPr>
          <w:i/>
          <w:sz w:val="20"/>
          <w:szCs w:val="20"/>
        </w:rPr>
        <w:t>violating/fulfilling</w:t>
      </w:r>
      <w:r w:rsidRPr="004B373E">
        <w:rPr>
          <w:sz w:val="20"/>
          <w:szCs w:val="20"/>
        </w:rPr>
        <w:t xml:space="preserve"> the requirements of the law, but I don’t care one bit about that. All I care about is making as much profit as I can. Let’s make those organizational changes!” </w:t>
      </w:r>
    </w:p>
    <w:p w:rsidR="00367A29" w:rsidRPr="004B373E" w:rsidRDefault="00367A29" w:rsidP="00367A29">
      <w:pPr>
        <w:spacing w:line="480" w:lineRule="auto"/>
        <w:ind w:left="720"/>
        <w:rPr>
          <w:rFonts w:eastAsia="Times New Roman" w:cs="Times New Roman"/>
          <w:lang w:eastAsia="ja-JP"/>
        </w:rPr>
      </w:pPr>
      <w:r w:rsidRPr="004B373E">
        <w:rPr>
          <w:rFonts w:cs="Times New Roman"/>
          <w:sz w:val="20"/>
          <w:szCs w:val="20"/>
        </w:rPr>
        <w:t>As soon as the CEO gave this order, the corporation began making the organizational changes.</w:t>
      </w:r>
    </w:p>
    <w:p w:rsidR="00367A29" w:rsidRPr="004B373E" w:rsidRDefault="00367A29" w:rsidP="00367A29">
      <w:pPr>
        <w:spacing w:line="480" w:lineRule="auto"/>
        <w:rPr>
          <w:rFonts w:eastAsia="Times New Roman" w:cs="Times New Roman"/>
          <w:lang w:eastAsia="ja-JP"/>
        </w:rPr>
      </w:pPr>
      <w:r w:rsidRPr="004B373E">
        <w:rPr>
          <w:rFonts w:eastAsia="Times New Roman" w:cs="Times New Roman"/>
          <w:lang w:eastAsia="ja-JP"/>
        </w:rPr>
        <w:t xml:space="preserve">Despite the fact that participants found the CEO equally blameworthy in both </w:t>
      </w:r>
      <w:r w:rsidR="00D8264C" w:rsidRPr="004B373E">
        <w:rPr>
          <w:rFonts w:eastAsia="Times New Roman" w:cs="Times New Roman"/>
          <w:lang w:eastAsia="ja-JP"/>
        </w:rPr>
        <w:t>conditions</w:t>
      </w:r>
      <w:r w:rsidRPr="004B373E">
        <w:rPr>
          <w:rFonts w:eastAsia="Times New Roman" w:cs="Times New Roman"/>
          <w:lang w:eastAsia="ja-JP"/>
        </w:rPr>
        <w:t xml:space="preserve">, respondents were much more willing </w:t>
      </w:r>
      <w:r w:rsidR="00257B25">
        <w:rPr>
          <w:rFonts w:eastAsia="Times New Roman" w:cs="Times New Roman"/>
          <w:lang w:eastAsia="ja-JP"/>
        </w:rPr>
        <w:t>to attribute</w:t>
      </w:r>
      <w:r w:rsidR="00257B25" w:rsidRPr="004B373E">
        <w:rPr>
          <w:rFonts w:eastAsia="Times New Roman" w:cs="Times New Roman"/>
          <w:lang w:eastAsia="ja-JP"/>
        </w:rPr>
        <w:t xml:space="preserve"> </w:t>
      </w:r>
      <w:r w:rsidRPr="004B373E">
        <w:rPr>
          <w:rFonts w:eastAsia="Times New Roman" w:cs="Times New Roman"/>
          <w:lang w:eastAsia="ja-JP"/>
        </w:rPr>
        <w:t xml:space="preserve">intentionality in the </w:t>
      </w:r>
      <w:r w:rsidR="003E0FDE">
        <w:rPr>
          <w:rFonts w:eastAsia="Times New Roman" w:cs="Times New Roman"/>
          <w:lang w:eastAsia="ja-JP"/>
        </w:rPr>
        <w:t>‘violate’</w:t>
      </w:r>
      <w:r w:rsidRPr="004B373E">
        <w:rPr>
          <w:rFonts w:eastAsia="Times New Roman" w:cs="Times New Roman"/>
          <w:lang w:eastAsia="ja-JP"/>
        </w:rPr>
        <w:t xml:space="preserve"> </w:t>
      </w:r>
      <w:r w:rsidR="00D8264C" w:rsidRPr="004B373E">
        <w:rPr>
          <w:rFonts w:eastAsia="Times New Roman" w:cs="Times New Roman"/>
          <w:lang w:eastAsia="ja-JP"/>
        </w:rPr>
        <w:t xml:space="preserve">condition </w:t>
      </w:r>
      <w:r w:rsidRPr="004B373E">
        <w:rPr>
          <w:rFonts w:eastAsia="Times New Roman" w:cs="Times New Roman"/>
          <w:lang w:eastAsia="ja-JP"/>
        </w:rPr>
        <w:t xml:space="preserve">than in the </w:t>
      </w:r>
      <w:r w:rsidR="003E0FDE">
        <w:rPr>
          <w:rFonts w:eastAsia="Times New Roman" w:cs="Times New Roman"/>
          <w:lang w:eastAsia="ja-JP"/>
        </w:rPr>
        <w:t>‘</w:t>
      </w:r>
      <w:r w:rsidRPr="004B373E">
        <w:rPr>
          <w:rFonts w:eastAsia="Times New Roman" w:cs="Times New Roman"/>
          <w:lang w:eastAsia="ja-JP"/>
        </w:rPr>
        <w:t>fulfill</w:t>
      </w:r>
      <w:r w:rsidR="003E0FDE">
        <w:rPr>
          <w:rFonts w:eastAsia="Times New Roman" w:cs="Times New Roman"/>
          <w:lang w:eastAsia="ja-JP"/>
        </w:rPr>
        <w:t>’</w:t>
      </w:r>
      <w:r w:rsidRPr="004B373E">
        <w:rPr>
          <w:rFonts w:eastAsia="Times New Roman" w:cs="Times New Roman"/>
          <w:lang w:eastAsia="ja-JP"/>
        </w:rPr>
        <w:t xml:space="preserve"> </w:t>
      </w:r>
      <w:r w:rsidR="00D8264C" w:rsidRPr="004B373E">
        <w:rPr>
          <w:rFonts w:eastAsia="Times New Roman" w:cs="Times New Roman"/>
          <w:lang w:eastAsia="ja-JP"/>
        </w:rPr>
        <w:t>condition</w:t>
      </w:r>
      <w:r w:rsidRPr="004B373E">
        <w:rPr>
          <w:rFonts w:eastAsia="Times New Roman" w:cs="Times New Roman"/>
          <w:lang w:eastAsia="ja-JP"/>
        </w:rPr>
        <w:t xml:space="preserve">.  Given our </w:t>
      </w:r>
      <w:r w:rsidRPr="004B373E">
        <w:rPr>
          <w:rFonts w:cs="Times New Roman"/>
        </w:rPr>
        <w:t>doxastic heuristics</w:t>
      </w:r>
      <w:r w:rsidR="00D8264C" w:rsidRPr="004B373E">
        <w:rPr>
          <w:rFonts w:cs="Times New Roman"/>
        </w:rPr>
        <w:t xml:space="preserve"> theory</w:t>
      </w:r>
      <w:r w:rsidRPr="004B373E">
        <w:rPr>
          <w:rFonts w:eastAsia="Times New Roman" w:cs="Times New Roman"/>
          <w:lang w:eastAsia="ja-JP"/>
        </w:rPr>
        <w:t xml:space="preserve">, this result shouldn’t be surprising.  The cost for violating the law will directly affect the CEO, and so </w:t>
      </w:r>
      <w:r w:rsidR="00A83D50">
        <w:rPr>
          <w:rFonts w:eastAsia="Times New Roman" w:cs="Times New Roman"/>
          <w:lang w:eastAsia="ja-JP"/>
        </w:rPr>
        <w:t>we</w:t>
      </w:r>
      <w:r w:rsidR="00A83D50" w:rsidRPr="004B373E">
        <w:rPr>
          <w:rFonts w:eastAsia="Times New Roman" w:cs="Times New Roman"/>
          <w:lang w:eastAsia="ja-JP"/>
        </w:rPr>
        <w:t xml:space="preserve"> </w:t>
      </w:r>
      <w:r w:rsidRPr="004B373E">
        <w:rPr>
          <w:rFonts w:eastAsia="Times New Roman" w:cs="Times New Roman"/>
          <w:lang w:eastAsia="ja-JP"/>
        </w:rPr>
        <w:t xml:space="preserve">should expect him to reflect on violating more than on fulfilling it.  </w:t>
      </w:r>
    </w:p>
    <w:p w:rsidR="00367A29" w:rsidRPr="004B373E" w:rsidRDefault="00367A29" w:rsidP="00B63459">
      <w:pPr>
        <w:spacing w:line="480" w:lineRule="auto"/>
        <w:ind w:left="450" w:hanging="450"/>
        <w:rPr>
          <w:rFonts w:cs="Times New Roman"/>
          <w:i/>
        </w:rPr>
      </w:pPr>
    </w:p>
    <w:p w:rsidR="00B73E6E" w:rsidRPr="004B373E" w:rsidRDefault="00B73E6E" w:rsidP="00B73E6E">
      <w:pPr>
        <w:spacing w:line="480" w:lineRule="auto"/>
        <w:rPr>
          <w:rFonts w:cs="Times New Roman"/>
          <w:i/>
        </w:rPr>
      </w:pPr>
      <w:r w:rsidRPr="004B373E">
        <w:rPr>
          <w:rFonts w:cs="Times New Roman"/>
          <w:i/>
        </w:rPr>
        <w:t>3.</w:t>
      </w:r>
      <w:r w:rsidR="00261A0D" w:rsidRPr="004B373E">
        <w:rPr>
          <w:rFonts w:cs="Times New Roman"/>
          <w:i/>
        </w:rPr>
        <w:t>4</w:t>
      </w:r>
      <w:r w:rsidRPr="004B373E">
        <w:rPr>
          <w:rFonts w:cs="Times New Roman"/>
          <w:i/>
        </w:rPr>
        <w:t xml:space="preserve">.  Nadelhoffer’s (2004) </w:t>
      </w:r>
      <w:r w:rsidRPr="004B373E">
        <w:rPr>
          <w:rFonts w:cs="Times New Roman"/>
          <w:b/>
          <w:i/>
        </w:rPr>
        <w:t>Praiseworthy Protagonist</w:t>
      </w:r>
      <w:r w:rsidRPr="004B373E">
        <w:rPr>
          <w:rFonts w:cs="Times New Roman"/>
          <w:i/>
        </w:rPr>
        <w:t xml:space="preserve"> study</w:t>
      </w:r>
    </w:p>
    <w:p w:rsidR="00B73E6E" w:rsidRPr="004B373E" w:rsidRDefault="00B73E6E" w:rsidP="00B73E6E">
      <w:pPr>
        <w:spacing w:line="480" w:lineRule="auto"/>
        <w:rPr>
          <w:rFonts w:cs="Times New Roman"/>
          <w:i/>
        </w:rPr>
      </w:pPr>
    </w:p>
    <w:p w:rsidR="00B73E6E" w:rsidRPr="004B373E" w:rsidRDefault="007121CE" w:rsidP="00B73E6E">
      <w:pPr>
        <w:spacing w:line="480" w:lineRule="auto"/>
        <w:rPr>
          <w:rFonts w:eastAsia="Times New Roman" w:cs="Times New Roman"/>
          <w:lang w:eastAsia="ja-JP"/>
        </w:rPr>
      </w:pPr>
      <w:r>
        <w:rPr>
          <w:rFonts w:cs="Times New Roman"/>
        </w:rPr>
        <w:t>Nadelhoffer (2004) investigated whether a praiseworthy protagonist who violated a prudential norm in order to benefit a friend would receive the same increased attributions of intentionality observed when the protagonist was blameworthy</w:t>
      </w:r>
      <w:r w:rsidR="00B73E6E" w:rsidRPr="004B373E">
        <w:rPr>
          <w:rFonts w:cs="Times New Roman"/>
        </w:rPr>
        <w:t>.  He used the following vignette to find out:</w:t>
      </w:r>
    </w:p>
    <w:p w:rsidR="00B73E6E" w:rsidRPr="004B373E" w:rsidRDefault="00B73E6E" w:rsidP="00B73E6E">
      <w:pPr>
        <w:ind w:left="720"/>
        <w:rPr>
          <w:rFonts w:cs="Times New Roman"/>
          <w:sz w:val="20"/>
        </w:rPr>
      </w:pPr>
      <w:r w:rsidRPr="004B373E">
        <w:rPr>
          <w:rFonts w:cs="Times New Roman"/>
          <w:sz w:val="20"/>
        </w:rPr>
        <w:t>Imagine that Steve and Jason are two friends who are competing against one another in an essay competition. Jason decides to help Steve edit his essay. Ellen, a mutual friend, says, “Don’t you realize that if you help Steve, you will decrease your own chances of winning the competition?” Jason responds, “I know that helping Steve decreases my chances of winning, but I don’t care at all about that. I just want to help my friend!” Sure enough, Steve wins the competition because of Jason’s help.</w:t>
      </w:r>
    </w:p>
    <w:p w:rsidR="00B73E6E" w:rsidRPr="004B373E" w:rsidRDefault="00B73E6E" w:rsidP="00B73E6E">
      <w:pPr>
        <w:ind w:left="720"/>
        <w:rPr>
          <w:rFonts w:cs="Times New Roman"/>
          <w:sz w:val="20"/>
        </w:rPr>
      </w:pPr>
    </w:p>
    <w:p w:rsidR="00B73E6E" w:rsidRPr="004B373E" w:rsidRDefault="00B73E6E" w:rsidP="00B73E6E">
      <w:pPr>
        <w:spacing w:line="480" w:lineRule="auto"/>
        <w:rPr>
          <w:rFonts w:cs="Times New Roman"/>
        </w:rPr>
      </w:pPr>
      <w:r w:rsidRPr="004B373E">
        <w:rPr>
          <w:rFonts w:cs="Times New Roman"/>
        </w:rPr>
        <w:t xml:space="preserve">Respondents were asked </w:t>
      </w:r>
      <w:r w:rsidR="005B2961" w:rsidRPr="004B373E">
        <w:rPr>
          <w:rFonts w:cs="Times New Roman"/>
        </w:rPr>
        <w:t>(</w:t>
      </w:r>
      <w:r w:rsidRPr="004B373E">
        <w:rPr>
          <w:rFonts w:cs="Times New Roman"/>
        </w:rPr>
        <w:t xml:space="preserve">a) how much praise Jason deserves and </w:t>
      </w:r>
      <w:r w:rsidR="005B2961" w:rsidRPr="004B373E">
        <w:rPr>
          <w:rFonts w:cs="Times New Roman"/>
        </w:rPr>
        <w:t>(</w:t>
      </w:r>
      <w:r w:rsidRPr="004B373E">
        <w:rPr>
          <w:rFonts w:cs="Times New Roman"/>
        </w:rPr>
        <w:t xml:space="preserve">b) </w:t>
      </w:r>
      <w:r w:rsidR="005715C9">
        <w:rPr>
          <w:rFonts w:cs="Times New Roman"/>
        </w:rPr>
        <w:t>whether</w:t>
      </w:r>
      <w:r w:rsidRPr="004B373E">
        <w:rPr>
          <w:rFonts w:cs="Times New Roman"/>
        </w:rPr>
        <w:t xml:space="preserve"> Jason </w:t>
      </w:r>
      <w:r w:rsidRPr="004B373E">
        <w:rPr>
          <w:rFonts w:cs="Times New Roman"/>
          <w:i/>
        </w:rPr>
        <w:t>intentionally</w:t>
      </w:r>
      <w:r w:rsidRPr="004B373E">
        <w:rPr>
          <w:rFonts w:cs="Times New Roman"/>
        </w:rPr>
        <w:t xml:space="preserve"> decreased his own chances of winning.  Nadelhoffer found that participants regarded the </w:t>
      </w:r>
      <w:r w:rsidR="00D80233" w:rsidRPr="004B373E">
        <w:rPr>
          <w:rFonts w:cs="Times New Roman"/>
        </w:rPr>
        <w:t>side-effect</w:t>
      </w:r>
      <w:r w:rsidRPr="004B373E">
        <w:rPr>
          <w:rFonts w:cs="Times New Roman"/>
        </w:rPr>
        <w:t xml:space="preserve"> as intentional and considered Jason praiseworthy for his action.  This result is different from (Knobe 2003a), which focused only on the asymmetry for blameworthy </w:t>
      </w:r>
      <w:r w:rsidR="00D80233" w:rsidRPr="004B373E">
        <w:rPr>
          <w:rFonts w:cs="Times New Roman"/>
        </w:rPr>
        <w:t>side-effect</w:t>
      </w:r>
      <w:r w:rsidRPr="004B373E">
        <w:rPr>
          <w:rFonts w:cs="Times New Roman"/>
        </w:rPr>
        <w:t xml:space="preserve">s.  </w:t>
      </w:r>
      <w:r w:rsidR="005B2961" w:rsidRPr="004B373E">
        <w:rPr>
          <w:rFonts w:cs="Times New Roman"/>
        </w:rPr>
        <w:t xml:space="preserve">Our theory predicts and explains this result, since deciding to do something that will decrease one’s chances of winning requires more careful reflection and will engage one’s belief-forming processes </w:t>
      </w:r>
      <w:r w:rsidR="00180B38">
        <w:rPr>
          <w:rFonts w:cs="Times New Roman"/>
        </w:rPr>
        <w:t xml:space="preserve">more </w:t>
      </w:r>
      <w:r w:rsidR="005B2961" w:rsidRPr="004B373E">
        <w:rPr>
          <w:rFonts w:cs="Times New Roman"/>
        </w:rPr>
        <w:t>than deciding to do something that will have the opposite effect.</w:t>
      </w:r>
    </w:p>
    <w:p w:rsidR="00B73E6E" w:rsidRPr="004B373E" w:rsidRDefault="00B73E6E" w:rsidP="00B63459">
      <w:pPr>
        <w:spacing w:line="480" w:lineRule="auto"/>
        <w:ind w:left="450" w:hanging="450"/>
        <w:rPr>
          <w:rFonts w:cs="Times New Roman"/>
          <w:i/>
        </w:rPr>
      </w:pPr>
    </w:p>
    <w:p w:rsidR="00B73E6E" w:rsidRPr="004B373E" w:rsidRDefault="00113BAB" w:rsidP="00B73E6E">
      <w:pPr>
        <w:spacing w:line="480" w:lineRule="auto"/>
        <w:rPr>
          <w:rFonts w:cs="Times New Roman"/>
          <w:i/>
        </w:rPr>
      </w:pPr>
      <w:r>
        <w:rPr>
          <w:rFonts w:cs="Times New Roman"/>
          <w:i/>
        </w:rPr>
        <w:br w:type="page"/>
      </w:r>
      <w:r w:rsidR="00B73E6E" w:rsidRPr="004B373E">
        <w:rPr>
          <w:rFonts w:cs="Times New Roman"/>
          <w:i/>
        </w:rPr>
        <w:t>3.</w:t>
      </w:r>
      <w:r w:rsidR="00D8264C" w:rsidRPr="004B373E">
        <w:rPr>
          <w:rFonts w:cs="Times New Roman"/>
          <w:i/>
        </w:rPr>
        <w:t>5</w:t>
      </w:r>
      <w:r w:rsidR="00B73E6E" w:rsidRPr="004B373E">
        <w:rPr>
          <w:rFonts w:cs="Times New Roman"/>
          <w:i/>
        </w:rPr>
        <w:t xml:space="preserve">. Tannenbaum, Ditto, and Pizarro’s (2007) </w:t>
      </w:r>
      <w:r w:rsidR="00B73E6E" w:rsidRPr="004B373E">
        <w:rPr>
          <w:rFonts w:cs="Times New Roman"/>
          <w:b/>
          <w:i/>
        </w:rPr>
        <w:t xml:space="preserve">Desire Attribution </w:t>
      </w:r>
      <w:r w:rsidR="00B73E6E" w:rsidRPr="004B373E">
        <w:rPr>
          <w:rFonts w:cs="Times New Roman"/>
          <w:i/>
        </w:rPr>
        <w:t>study</w:t>
      </w:r>
    </w:p>
    <w:p w:rsidR="00B73E6E" w:rsidRPr="004B373E" w:rsidRDefault="00B73E6E" w:rsidP="00B73E6E">
      <w:pPr>
        <w:spacing w:line="480" w:lineRule="auto"/>
        <w:rPr>
          <w:rFonts w:eastAsia="Times New Roman" w:cs="Times New Roman"/>
        </w:rPr>
      </w:pPr>
    </w:p>
    <w:p w:rsidR="00B73E6E" w:rsidRPr="004B373E" w:rsidRDefault="00B73E6E" w:rsidP="00B73E6E">
      <w:pPr>
        <w:spacing w:line="480" w:lineRule="auto"/>
        <w:rPr>
          <w:rFonts w:eastAsia="Times New Roman" w:cs="Times New Roman"/>
        </w:rPr>
      </w:pPr>
      <w:r w:rsidRPr="004B373E">
        <w:rPr>
          <w:rFonts w:eastAsia="Times New Roman" w:cs="Times New Roman"/>
        </w:rPr>
        <w:t xml:space="preserve">Tannenbaum, Ditto, and Pizzarro (2007) </w:t>
      </w:r>
      <w:r w:rsidR="004C7966">
        <w:rPr>
          <w:rFonts w:eastAsia="Times New Roman" w:cs="Times New Roman"/>
        </w:rPr>
        <w:t>replicated</w:t>
      </w:r>
      <w:r w:rsidRPr="004B373E">
        <w:rPr>
          <w:rFonts w:eastAsia="Times New Roman" w:cs="Times New Roman"/>
        </w:rPr>
        <w:t xml:space="preserve"> Knobe’s original study with th</w:t>
      </w:r>
      <w:r w:rsidR="00E0449E">
        <w:rPr>
          <w:rFonts w:eastAsia="Times New Roman" w:cs="Times New Roman"/>
        </w:rPr>
        <w:t xml:space="preserve">e same HELP and HARM vignettes, but they </w:t>
      </w:r>
      <w:r w:rsidRPr="004B373E">
        <w:rPr>
          <w:rFonts w:eastAsia="Times New Roman" w:cs="Times New Roman"/>
        </w:rPr>
        <w:t xml:space="preserve">also added </w:t>
      </w:r>
      <w:r w:rsidR="00E0449E">
        <w:rPr>
          <w:rFonts w:eastAsia="Times New Roman" w:cs="Times New Roman"/>
        </w:rPr>
        <w:t>a</w:t>
      </w:r>
      <w:r w:rsidRPr="004B373E">
        <w:rPr>
          <w:rFonts w:eastAsia="Times New Roman" w:cs="Times New Roman"/>
        </w:rPr>
        <w:t xml:space="preserve"> few additional questions.  For instance, they asked respondents, “Did the chairman have a desire to harm/help the environment?”  Interestingly enough, their results show that respondents are significantly more willing to attribute a desire to harm the environment than to help the environment.  The importance of this study is that we now have an asymmetry for a different sort of psychological property besides intentionality.  The more psychological properties that we find exhibiting the side-effect effect, the greater the call is for a theory </w:t>
      </w:r>
      <w:r w:rsidR="00446E4E" w:rsidRPr="004B373E">
        <w:rPr>
          <w:rFonts w:eastAsia="Times New Roman" w:cs="Times New Roman"/>
        </w:rPr>
        <w:t xml:space="preserve">that </w:t>
      </w:r>
      <w:r w:rsidRPr="004B373E">
        <w:rPr>
          <w:rFonts w:eastAsia="Times New Roman" w:cs="Times New Roman"/>
        </w:rPr>
        <w:t>unif</w:t>
      </w:r>
      <w:r w:rsidR="00CB7E30">
        <w:rPr>
          <w:rFonts w:eastAsia="Times New Roman" w:cs="Times New Roman"/>
        </w:rPr>
        <w:t>i</w:t>
      </w:r>
      <w:r w:rsidR="00446E4E" w:rsidRPr="004B373E">
        <w:rPr>
          <w:rFonts w:eastAsia="Times New Roman" w:cs="Times New Roman"/>
        </w:rPr>
        <w:t>es</w:t>
      </w:r>
      <w:r w:rsidRPr="004B373E">
        <w:rPr>
          <w:rFonts w:eastAsia="Times New Roman" w:cs="Times New Roman"/>
        </w:rPr>
        <w:t xml:space="preserve"> all of them.  </w:t>
      </w:r>
      <w:r w:rsidR="00A45956">
        <w:rPr>
          <w:rFonts w:eastAsia="Times New Roman" w:cs="Times New Roman"/>
        </w:rPr>
        <w:t xml:space="preserve">Our </w:t>
      </w:r>
      <w:r w:rsidR="0072079F">
        <w:rPr>
          <w:rFonts w:eastAsia="Times New Roman" w:cs="Times New Roman"/>
        </w:rPr>
        <w:t>doxastic heuristics</w:t>
      </w:r>
      <w:r w:rsidR="00A45956">
        <w:rPr>
          <w:rFonts w:eastAsia="Times New Roman" w:cs="Times New Roman"/>
        </w:rPr>
        <w:t xml:space="preserve"> theory</w:t>
      </w:r>
      <w:r w:rsidR="0072079F">
        <w:rPr>
          <w:rFonts w:eastAsia="Times New Roman" w:cs="Times New Roman"/>
        </w:rPr>
        <w:t xml:space="preserve"> </w:t>
      </w:r>
      <w:r w:rsidR="0072079F">
        <w:rPr>
          <w:rFonts w:eastAsia="Times New Roman" w:cs="Times New Roman"/>
        </w:rPr>
        <w:t>does so because one cannot desire to bring about an effect by performing an action without believing that the action raises the probability of the effect.</w:t>
      </w:r>
    </w:p>
    <w:p w:rsidR="00B73E6E" w:rsidRPr="004B373E" w:rsidRDefault="00B73E6E" w:rsidP="00B63459">
      <w:pPr>
        <w:spacing w:line="480" w:lineRule="auto"/>
        <w:ind w:left="450" w:hanging="450"/>
        <w:rPr>
          <w:rFonts w:cs="Times New Roman"/>
          <w:i/>
        </w:rPr>
      </w:pPr>
    </w:p>
    <w:p w:rsidR="00B63459" w:rsidRPr="004B373E" w:rsidRDefault="00B63459" w:rsidP="00B63459">
      <w:pPr>
        <w:spacing w:line="480" w:lineRule="auto"/>
        <w:rPr>
          <w:rFonts w:cs="Times New Roman"/>
          <w:i/>
        </w:rPr>
      </w:pPr>
      <w:r w:rsidRPr="004B373E">
        <w:rPr>
          <w:rFonts w:cs="Times New Roman"/>
          <w:i/>
        </w:rPr>
        <w:t>3.</w:t>
      </w:r>
      <w:r w:rsidR="00367A29" w:rsidRPr="004B373E">
        <w:rPr>
          <w:rFonts w:cs="Times New Roman"/>
          <w:i/>
        </w:rPr>
        <w:t>6</w:t>
      </w:r>
      <w:r w:rsidRPr="004B373E">
        <w:rPr>
          <w:rFonts w:cs="Times New Roman"/>
          <w:i/>
        </w:rPr>
        <w:t>.  Beebe and Buckwalter’s (2010)</w:t>
      </w:r>
      <w:r w:rsidR="008C178F" w:rsidRPr="004B373E">
        <w:rPr>
          <w:rFonts w:cs="Times New Roman"/>
          <w:i/>
        </w:rPr>
        <w:t>,</w:t>
      </w:r>
      <w:r w:rsidRPr="004B373E">
        <w:rPr>
          <w:rFonts w:cs="Times New Roman"/>
          <w:i/>
        </w:rPr>
        <w:t xml:space="preserve"> </w:t>
      </w:r>
      <w:r w:rsidR="00781982" w:rsidRPr="004B373E">
        <w:rPr>
          <w:rFonts w:cs="Times New Roman"/>
          <w:i/>
        </w:rPr>
        <w:t>Beebe and Jensen’s (forthcoming)</w:t>
      </w:r>
      <w:r w:rsidR="008C178F" w:rsidRPr="004B373E">
        <w:rPr>
          <w:rFonts w:cs="Times New Roman"/>
          <w:i/>
        </w:rPr>
        <w:t xml:space="preserve"> and Beebe’s (forthcoming b)</w:t>
      </w:r>
      <w:r w:rsidR="00781982" w:rsidRPr="004B373E">
        <w:rPr>
          <w:rFonts w:cs="Times New Roman"/>
          <w:i/>
        </w:rPr>
        <w:t xml:space="preserve"> </w:t>
      </w:r>
      <w:r w:rsidRPr="004B373E">
        <w:rPr>
          <w:rFonts w:cs="Times New Roman"/>
          <w:b/>
          <w:i/>
        </w:rPr>
        <w:t>Knowledge Attribution</w:t>
      </w:r>
      <w:r w:rsidRPr="004B373E">
        <w:rPr>
          <w:rFonts w:cs="Times New Roman"/>
          <w:i/>
        </w:rPr>
        <w:t xml:space="preserve"> stud</w:t>
      </w:r>
      <w:r w:rsidR="00781982" w:rsidRPr="004B373E">
        <w:rPr>
          <w:rFonts w:cs="Times New Roman"/>
          <w:i/>
        </w:rPr>
        <w:t>ies</w:t>
      </w:r>
    </w:p>
    <w:p w:rsidR="00B63459" w:rsidRPr="004B373E" w:rsidRDefault="00B63459" w:rsidP="00B63459">
      <w:pPr>
        <w:spacing w:line="480" w:lineRule="auto"/>
        <w:rPr>
          <w:rFonts w:eastAsia="Times New Roman" w:cs="Times New Roman"/>
        </w:rPr>
      </w:pPr>
    </w:p>
    <w:p w:rsidR="00B63459" w:rsidRPr="004B373E" w:rsidRDefault="00B63459" w:rsidP="00B63459">
      <w:pPr>
        <w:spacing w:line="480" w:lineRule="auto"/>
        <w:rPr>
          <w:rFonts w:eastAsia="Times New Roman" w:cs="Times New Roman"/>
        </w:rPr>
      </w:pPr>
      <w:r w:rsidRPr="004B373E">
        <w:rPr>
          <w:rFonts w:eastAsia="Times New Roman" w:cs="Times New Roman"/>
        </w:rPr>
        <w:t xml:space="preserve">Beebe and Buckwalter (2010) </w:t>
      </w:r>
      <w:r w:rsidR="00446E4E" w:rsidRPr="004B373E">
        <w:rPr>
          <w:rFonts w:eastAsia="Times New Roman" w:cs="Times New Roman"/>
        </w:rPr>
        <w:t>also used</w:t>
      </w:r>
      <w:r w:rsidRPr="004B373E">
        <w:rPr>
          <w:rFonts w:eastAsia="Times New Roman" w:cs="Times New Roman"/>
        </w:rPr>
        <w:t xml:space="preserve"> Knobe’s HELP and HARM vignettes</w:t>
      </w:r>
      <w:r w:rsidR="00446E4E" w:rsidRPr="004B373E">
        <w:rPr>
          <w:rFonts w:eastAsia="Times New Roman" w:cs="Times New Roman"/>
        </w:rPr>
        <w:t xml:space="preserve">, but </w:t>
      </w:r>
      <w:r w:rsidRPr="004B373E">
        <w:rPr>
          <w:rFonts w:eastAsia="Times New Roman" w:cs="Times New Roman"/>
        </w:rPr>
        <w:t xml:space="preserve">they asked participants whether the chairman </w:t>
      </w:r>
      <w:r w:rsidRPr="004B373E">
        <w:rPr>
          <w:rFonts w:eastAsia="Times New Roman" w:cs="Times New Roman"/>
          <w:i/>
        </w:rPr>
        <w:t>knew</w:t>
      </w:r>
      <w:r w:rsidRPr="004B373E">
        <w:rPr>
          <w:rFonts w:eastAsia="Times New Roman" w:cs="Times New Roman"/>
        </w:rPr>
        <w:t xml:space="preserve"> the new program would help/harm the environment.  Again, they found an asymmetry.  Respondents were significantly more likely to attribute knowledge to the chairman in the harm case than the help case. </w:t>
      </w:r>
    </w:p>
    <w:p w:rsidR="00B63459" w:rsidRPr="004B373E" w:rsidRDefault="00B63459" w:rsidP="00367A29">
      <w:pPr>
        <w:spacing w:line="480" w:lineRule="auto"/>
        <w:ind w:firstLine="720"/>
        <w:rPr>
          <w:rFonts w:cs="Times New Roman"/>
        </w:rPr>
      </w:pPr>
      <w:r w:rsidRPr="004B373E">
        <w:rPr>
          <w:rFonts w:cs="Times New Roman"/>
        </w:rPr>
        <w:t>Beebe (forthcoming b) also found high knowledge attributions when the chairman’s response was changed from “I don’t care at all about harming the environment” to the following:</w:t>
      </w:r>
    </w:p>
    <w:p w:rsidR="00E368F0" w:rsidRPr="00E368F0" w:rsidRDefault="00B63459" w:rsidP="00E368F0">
      <w:pPr>
        <w:ind w:left="720"/>
        <w:rPr>
          <w:rFonts w:eastAsia="Times New Roman" w:cs="Times New Roman"/>
          <w:sz w:val="20"/>
          <w:lang w:eastAsia="ja-JP"/>
        </w:rPr>
      </w:pPr>
      <w:r w:rsidRPr="00E368F0">
        <w:rPr>
          <w:rFonts w:eastAsia="Times New Roman" w:cs="Times New Roman"/>
          <w:sz w:val="20"/>
          <w:lang w:eastAsia="ja-JP"/>
        </w:rPr>
        <w:t>I truly wish that I could make money for this company without harming the environment.  Unfortunately, that seems to be impossible.  Reluctantly, I’m instructing you to start the new program.</w:t>
      </w:r>
      <w:r w:rsidRPr="00E368F0">
        <w:rPr>
          <w:rFonts w:cs="Times New Roman"/>
          <w:sz w:val="20"/>
        </w:rPr>
        <w:t xml:space="preserve"> (a</w:t>
      </w:r>
      <w:r w:rsidRPr="00E368F0">
        <w:rPr>
          <w:rFonts w:eastAsia="Times New Roman" w:cs="Times New Roman"/>
          <w:sz w:val="20"/>
          <w:lang w:eastAsia="ja-JP"/>
        </w:rPr>
        <w:t>dapted from Mele 2006)</w:t>
      </w:r>
    </w:p>
    <w:p w:rsidR="00B63459" w:rsidRPr="00E368F0" w:rsidRDefault="00B63459" w:rsidP="00E368F0">
      <w:pPr>
        <w:ind w:left="720"/>
        <w:rPr>
          <w:rFonts w:eastAsia="Times New Roman" w:cs="Times New Roman"/>
          <w:sz w:val="20"/>
          <w:lang w:eastAsia="ja-JP"/>
        </w:rPr>
      </w:pPr>
    </w:p>
    <w:p w:rsidR="00B63459" w:rsidRPr="004B373E" w:rsidRDefault="00B63459" w:rsidP="00B63459">
      <w:pPr>
        <w:spacing w:line="480" w:lineRule="auto"/>
        <w:rPr>
          <w:rFonts w:eastAsia="Times New Roman" w:cs="Times New Roman"/>
          <w:lang w:eastAsia="ja-JP"/>
        </w:rPr>
      </w:pPr>
      <w:r w:rsidRPr="004B373E">
        <w:rPr>
          <w:rFonts w:eastAsia="Times New Roman" w:cs="Times New Roman"/>
          <w:lang w:eastAsia="ja-JP"/>
        </w:rPr>
        <w:t>The reluctant chairman is clearly less blameworthy than the chairman who doesn’t care about harming the environment, but participants think the reluctant chairman is just as likely (if not more likely) to know that his decision will harm the environment.  Again, this can be explained in terms of the significant level of reflection that is indicated by his response.</w:t>
      </w:r>
    </w:p>
    <w:p w:rsidR="00F91D05" w:rsidRPr="004B373E" w:rsidRDefault="006C4410" w:rsidP="005A3533">
      <w:pPr>
        <w:spacing w:line="480" w:lineRule="auto"/>
        <w:rPr>
          <w:rFonts w:eastAsia="Times New Roman" w:cs="Times New Roman"/>
        </w:rPr>
      </w:pPr>
      <w:r w:rsidRPr="004B373E">
        <w:rPr>
          <w:rFonts w:eastAsia="Times New Roman" w:cs="Times New Roman"/>
        </w:rPr>
        <w:tab/>
        <w:t>Beebe and Jensen (forthcoming a) extended these results</w:t>
      </w:r>
      <w:r w:rsidR="005A3533" w:rsidRPr="004B373E">
        <w:rPr>
          <w:rFonts w:eastAsia="Times New Roman" w:cs="Times New Roman"/>
        </w:rPr>
        <w:t>,</w:t>
      </w:r>
      <w:r w:rsidRPr="004B373E">
        <w:rPr>
          <w:rFonts w:eastAsia="Times New Roman" w:cs="Times New Roman"/>
        </w:rPr>
        <w:t xml:space="preserve"> finding the same kind of asymmetry in knowledge attributions using variants of </w:t>
      </w:r>
      <w:r w:rsidR="00DF2FAD" w:rsidRPr="004B373E">
        <w:rPr>
          <w:rFonts w:eastAsia="Times New Roman" w:cs="Times New Roman"/>
        </w:rPr>
        <w:t xml:space="preserve">the </w:t>
      </w:r>
      <w:r w:rsidRPr="004B373E">
        <w:rPr>
          <w:rFonts w:eastAsia="Times New Roman" w:cs="Times New Roman"/>
        </w:rPr>
        <w:t>case</w:t>
      </w:r>
      <w:r w:rsidR="00DF2FAD" w:rsidRPr="004B373E">
        <w:rPr>
          <w:rFonts w:eastAsia="Times New Roman" w:cs="Times New Roman"/>
        </w:rPr>
        <w:t xml:space="preserve"> of</w:t>
      </w:r>
      <w:r w:rsidRPr="004B373E">
        <w:rPr>
          <w:rFonts w:eastAsia="Times New Roman" w:cs="Times New Roman"/>
        </w:rPr>
        <w:t xml:space="preserve"> Susan decreasing sales in New Jersey, the movie studio executive who increased or decreased the quality of his movies from an artistic perspective, and the CEO in Nazi Germany who violated or fulfilled the racial identification law.  </w:t>
      </w:r>
      <w:r w:rsidR="00DF2FAD" w:rsidRPr="004B373E">
        <w:rPr>
          <w:rFonts w:eastAsia="Times New Roman" w:cs="Times New Roman"/>
        </w:rPr>
        <w:t xml:space="preserve">Knowledge attributions were higher in each of the conditions in which intentionality attributions had been found to be higher.  </w:t>
      </w:r>
      <w:r w:rsidR="00F91D05" w:rsidRPr="004B373E">
        <w:rPr>
          <w:rFonts w:cs="Times New Roman"/>
        </w:rPr>
        <w:t xml:space="preserve">Beebe (forthcoming b) </w:t>
      </w:r>
      <w:r w:rsidR="005A3533" w:rsidRPr="004B373E">
        <w:rPr>
          <w:rFonts w:cs="Times New Roman"/>
        </w:rPr>
        <w:t xml:space="preserve">reports </w:t>
      </w:r>
      <w:r w:rsidR="00F91D05" w:rsidRPr="004B373E">
        <w:rPr>
          <w:rFonts w:cs="Times New Roman"/>
        </w:rPr>
        <w:t xml:space="preserve">similar </w:t>
      </w:r>
      <w:r w:rsidR="00DF2FAD" w:rsidRPr="004B373E">
        <w:rPr>
          <w:rFonts w:cs="Times New Roman"/>
        </w:rPr>
        <w:t>responses to</w:t>
      </w:r>
      <w:r w:rsidR="00F91D05" w:rsidRPr="004B373E">
        <w:rPr>
          <w:rFonts w:cs="Times New Roman"/>
        </w:rPr>
        <w:t xml:space="preserve"> the following </w:t>
      </w:r>
      <w:r w:rsidR="005A3533" w:rsidRPr="004B373E">
        <w:rPr>
          <w:rFonts w:cs="Times New Roman"/>
        </w:rPr>
        <w:t>vignette</w:t>
      </w:r>
      <w:r w:rsidR="00F91D05" w:rsidRPr="004B373E">
        <w:rPr>
          <w:rFonts w:cs="Times New Roman"/>
        </w:rPr>
        <w:t>:</w:t>
      </w:r>
    </w:p>
    <w:p w:rsidR="00F91D05" w:rsidRPr="004B373E" w:rsidRDefault="00F91D05" w:rsidP="00F91D05">
      <w:pPr>
        <w:spacing w:after="200"/>
        <w:ind w:left="720"/>
        <w:rPr>
          <w:rFonts w:cs="Times New Roman"/>
          <w:sz w:val="20"/>
        </w:rPr>
      </w:pPr>
      <w:r w:rsidRPr="004B373E">
        <w:rPr>
          <w:rFonts w:cs="Times New Roman"/>
          <w:sz w:val="20"/>
        </w:rPr>
        <w:t xml:space="preserve">Steve and Jason are two friends who are competing in two different debate competitions.  Jason decides to help Steve prepare for his debate.  Ellen, a mutual friend, says, “Don’t you realize that by spending so much time helping Steve with his debate you are </w:t>
      </w:r>
      <w:r w:rsidRPr="004B373E">
        <w:rPr>
          <w:rFonts w:cs="Times New Roman"/>
          <w:i/>
          <w:sz w:val="20"/>
        </w:rPr>
        <w:t>decreasing/increasing</w:t>
      </w:r>
      <w:r w:rsidRPr="004B373E">
        <w:rPr>
          <w:rFonts w:cs="Times New Roman"/>
          <w:sz w:val="20"/>
        </w:rPr>
        <w:t xml:space="preserve"> your chances of winning your own debate?”  Jason responds, “I don’t care at all about that.  I just want to help my friend!”  Steve went on to win his debate competition because of Jason’s help, </w:t>
      </w:r>
      <w:r w:rsidRPr="004B373E">
        <w:rPr>
          <w:rFonts w:cs="Times New Roman"/>
          <w:i/>
          <w:sz w:val="20"/>
        </w:rPr>
        <w:t>but Jason did not win his/and Jason won his own competition as well</w:t>
      </w:r>
      <w:r w:rsidRPr="004B373E">
        <w:rPr>
          <w:rFonts w:cs="Times New Roman"/>
          <w:sz w:val="20"/>
        </w:rPr>
        <w:t>.</w:t>
      </w:r>
    </w:p>
    <w:p w:rsidR="0058238D" w:rsidRPr="004B373E" w:rsidRDefault="00F91D05" w:rsidP="00F91D05">
      <w:pPr>
        <w:spacing w:line="480" w:lineRule="auto"/>
        <w:rPr>
          <w:rFonts w:cs="Times New Roman"/>
        </w:rPr>
      </w:pPr>
      <w:r w:rsidRPr="004B373E">
        <w:rPr>
          <w:rFonts w:cs="Times New Roman"/>
        </w:rPr>
        <w:t xml:space="preserve">When participants were asked whether Jason knew that he was increasing or decreasing his own chances of winning by helping Steve, </w:t>
      </w:r>
      <w:r w:rsidR="0058238D" w:rsidRPr="004B373E">
        <w:rPr>
          <w:rFonts w:cs="Times New Roman"/>
        </w:rPr>
        <w:t>they were significantly more likely to think that Steve knew he was decreasing his chances than increasing his chances.</w:t>
      </w:r>
    </w:p>
    <w:p w:rsidR="001250A7" w:rsidRPr="004B373E" w:rsidRDefault="005A3533" w:rsidP="00CA4B42">
      <w:pPr>
        <w:spacing w:line="480" w:lineRule="auto"/>
        <w:rPr>
          <w:rFonts w:eastAsia="Times New Roman" w:cs="Times New Roman"/>
          <w:lang w:eastAsia="ja-JP"/>
        </w:rPr>
      </w:pPr>
      <w:r w:rsidRPr="004B373E">
        <w:rPr>
          <w:rFonts w:eastAsia="Times New Roman" w:cs="Times New Roman"/>
          <w:lang w:eastAsia="ja-JP"/>
        </w:rPr>
        <w:tab/>
      </w:r>
      <w:r w:rsidR="003A5570" w:rsidRPr="004B373E">
        <w:rPr>
          <w:rFonts w:eastAsia="Times New Roman" w:cs="Times New Roman"/>
          <w:lang w:eastAsia="ja-JP"/>
        </w:rPr>
        <w:t xml:space="preserve">As we will explain in detail below, most explanations of the side-effect effect </w:t>
      </w:r>
      <w:r w:rsidR="00CA4B42" w:rsidRPr="004B373E">
        <w:rPr>
          <w:rFonts w:eastAsia="Times New Roman" w:cs="Times New Roman"/>
          <w:lang w:eastAsia="ja-JP"/>
        </w:rPr>
        <w:t xml:space="preserve">assume that the central protagonists in the experimental vignettes know that their actions will have the good or bad side-effects predicted.  However, this common assumption is clearly disproved by the work of Beebe and his collaborators.  </w:t>
      </w:r>
    </w:p>
    <w:p w:rsidR="006C4410" w:rsidRPr="004B373E" w:rsidRDefault="001250A7" w:rsidP="00B63459">
      <w:pPr>
        <w:spacing w:line="480" w:lineRule="auto"/>
        <w:rPr>
          <w:rFonts w:eastAsia="Times New Roman" w:cs="Times New Roman"/>
          <w:lang w:eastAsia="ja-JP"/>
        </w:rPr>
      </w:pPr>
      <w:r w:rsidRPr="004B373E">
        <w:rPr>
          <w:rFonts w:eastAsia="Times New Roman" w:cs="Times New Roman"/>
          <w:lang w:eastAsia="ja-JP"/>
        </w:rPr>
        <w:tab/>
      </w:r>
      <w:r w:rsidR="00CA4B42" w:rsidRPr="004B373E">
        <w:rPr>
          <w:rFonts w:cs="Times New Roman"/>
        </w:rPr>
        <w:t xml:space="preserve">We contend that </w:t>
      </w:r>
      <w:r w:rsidRPr="004B373E">
        <w:rPr>
          <w:rFonts w:cs="Times New Roman"/>
        </w:rPr>
        <w:t xml:space="preserve">a </w:t>
      </w:r>
      <w:r w:rsidR="00CA4B42" w:rsidRPr="004B373E">
        <w:rPr>
          <w:rFonts w:cs="Times New Roman"/>
        </w:rPr>
        <w:t xml:space="preserve">greater degree of reflection </w:t>
      </w:r>
      <w:r w:rsidRPr="004B373E">
        <w:rPr>
          <w:rFonts w:cs="Times New Roman"/>
        </w:rPr>
        <w:t xml:space="preserve">is in general rationally required </w:t>
      </w:r>
      <w:r w:rsidR="008713E0">
        <w:rPr>
          <w:rFonts w:cs="Times New Roman"/>
        </w:rPr>
        <w:t>of</w:t>
      </w:r>
      <w:r w:rsidRPr="004B373E">
        <w:rPr>
          <w:rFonts w:cs="Times New Roman"/>
        </w:rPr>
        <w:t xml:space="preserve"> agents whose actions will bring about a harm or violate a salient norm</w:t>
      </w:r>
      <w:r w:rsidR="009C4B56">
        <w:rPr>
          <w:rFonts w:cs="Times New Roman"/>
        </w:rPr>
        <w:t>,</w:t>
      </w:r>
      <w:r w:rsidRPr="004B373E">
        <w:rPr>
          <w:rFonts w:cs="Times New Roman"/>
        </w:rPr>
        <w:t xml:space="preserve"> and that this greater degree of reflection leads attributors to ascribe </w:t>
      </w:r>
      <w:r w:rsidR="009C4B56">
        <w:rPr>
          <w:rFonts w:cs="Times New Roman"/>
        </w:rPr>
        <w:t>higher</w:t>
      </w:r>
      <w:r w:rsidRPr="004B373E">
        <w:rPr>
          <w:rFonts w:cs="Times New Roman"/>
        </w:rPr>
        <w:t xml:space="preserve"> degrees of belief to these agents.  </w:t>
      </w:r>
      <w:r w:rsidR="009C4B56">
        <w:rPr>
          <w:rFonts w:cs="Times New Roman"/>
        </w:rPr>
        <w:t>Since knowledge entails or at least presupposes belief, this increased willingness to attribute belief should lead to an increased willingness to attribute knowledge</w:t>
      </w:r>
      <w:r w:rsidR="00FA3D94">
        <w:rPr>
          <w:rFonts w:cs="Times New Roman"/>
        </w:rPr>
        <w:t>, just as the doxastic heuristics theory predicts</w:t>
      </w:r>
      <w:r w:rsidRPr="004B373E">
        <w:rPr>
          <w:rFonts w:cs="Times New Roman"/>
        </w:rPr>
        <w:t>.</w:t>
      </w:r>
    </w:p>
    <w:p w:rsidR="00B63459" w:rsidRPr="004B373E" w:rsidRDefault="00B63459" w:rsidP="00B63459">
      <w:pPr>
        <w:spacing w:line="480" w:lineRule="auto"/>
        <w:rPr>
          <w:rFonts w:eastAsia="Times New Roman" w:cs="Times New Roman"/>
        </w:rPr>
      </w:pPr>
    </w:p>
    <w:p w:rsidR="00B73E6E" w:rsidRPr="004B373E" w:rsidRDefault="00B73E6E" w:rsidP="00B73E6E">
      <w:pPr>
        <w:spacing w:line="480" w:lineRule="auto"/>
        <w:ind w:left="450" w:hanging="450"/>
        <w:rPr>
          <w:rFonts w:cs="Times New Roman"/>
          <w:i/>
        </w:rPr>
      </w:pPr>
      <w:r w:rsidRPr="004B373E">
        <w:rPr>
          <w:rFonts w:cs="Times New Roman"/>
          <w:i/>
        </w:rPr>
        <w:t>3.</w:t>
      </w:r>
      <w:r w:rsidR="00D8264C" w:rsidRPr="004B373E">
        <w:rPr>
          <w:rFonts w:cs="Times New Roman"/>
          <w:i/>
        </w:rPr>
        <w:t>7</w:t>
      </w:r>
      <w:r w:rsidRPr="004B373E">
        <w:rPr>
          <w:rFonts w:cs="Times New Roman"/>
          <w:i/>
        </w:rPr>
        <w:t xml:space="preserve">.  Beebe’s (forthcoming a) </w:t>
      </w:r>
      <w:r w:rsidRPr="004B373E">
        <w:rPr>
          <w:rFonts w:cs="Times New Roman"/>
          <w:b/>
          <w:i/>
        </w:rPr>
        <w:t>Belief Attribution</w:t>
      </w:r>
      <w:r w:rsidRPr="004B373E">
        <w:rPr>
          <w:rFonts w:cs="Times New Roman"/>
          <w:i/>
        </w:rPr>
        <w:t xml:space="preserve"> stud</w:t>
      </w:r>
      <w:r w:rsidR="00781982" w:rsidRPr="004B373E">
        <w:rPr>
          <w:rFonts w:cs="Times New Roman"/>
          <w:i/>
        </w:rPr>
        <w:t>y</w:t>
      </w:r>
    </w:p>
    <w:p w:rsidR="00B73E6E" w:rsidRPr="004B373E" w:rsidRDefault="00B73E6E" w:rsidP="006C4410">
      <w:pPr>
        <w:spacing w:line="480" w:lineRule="auto"/>
        <w:rPr>
          <w:rFonts w:cs="Times New Roman"/>
        </w:rPr>
      </w:pPr>
    </w:p>
    <w:p w:rsidR="00B73E6E" w:rsidRPr="004B373E" w:rsidRDefault="00261A0D" w:rsidP="00B73E6E">
      <w:pPr>
        <w:spacing w:line="480" w:lineRule="auto"/>
        <w:rPr>
          <w:rFonts w:cs="Times New Roman"/>
          <w:i/>
        </w:rPr>
      </w:pPr>
      <w:r w:rsidRPr="004B373E">
        <w:rPr>
          <w:rFonts w:eastAsia="Times New Roman" w:cs="Times New Roman"/>
        </w:rPr>
        <w:t>Beebe (forthcoming</w:t>
      </w:r>
      <w:r w:rsidR="00CB7E30">
        <w:rPr>
          <w:rFonts w:eastAsia="Times New Roman" w:cs="Times New Roman"/>
        </w:rPr>
        <w:t xml:space="preserve"> </w:t>
      </w:r>
      <w:r w:rsidR="00C86338" w:rsidRPr="004B373E">
        <w:rPr>
          <w:rFonts w:eastAsia="Times New Roman" w:cs="Times New Roman"/>
        </w:rPr>
        <w:t>a</w:t>
      </w:r>
      <w:r w:rsidRPr="004B373E">
        <w:rPr>
          <w:rFonts w:eastAsia="Times New Roman" w:cs="Times New Roman"/>
        </w:rPr>
        <w:t>)</w:t>
      </w:r>
      <w:r w:rsidR="00C86338" w:rsidRPr="004B373E">
        <w:rPr>
          <w:rFonts w:eastAsia="Times New Roman" w:cs="Times New Roman"/>
        </w:rPr>
        <w:t xml:space="preserve"> </w:t>
      </w:r>
      <w:r w:rsidR="003708A2" w:rsidRPr="004B373E">
        <w:rPr>
          <w:rFonts w:eastAsia="Times New Roman" w:cs="Times New Roman"/>
        </w:rPr>
        <w:t xml:space="preserve">added yet another psychological property to the growing list of properties that are asymmetrically ascribed in Knobe effect </w:t>
      </w:r>
      <w:r w:rsidR="009552A1" w:rsidRPr="004B373E">
        <w:rPr>
          <w:rFonts w:eastAsia="Times New Roman" w:cs="Times New Roman"/>
        </w:rPr>
        <w:t>cases</w:t>
      </w:r>
      <w:r w:rsidR="007F2277">
        <w:rPr>
          <w:rFonts w:eastAsia="Times New Roman" w:cs="Times New Roman"/>
        </w:rPr>
        <w:t>.  Using the original chairman-and-</w:t>
      </w:r>
      <w:r w:rsidR="003708A2" w:rsidRPr="004B373E">
        <w:rPr>
          <w:rFonts w:eastAsia="Times New Roman" w:cs="Times New Roman"/>
        </w:rPr>
        <w:t xml:space="preserve">environment case, </w:t>
      </w:r>
      <w:r w:rsidR="007F2277">
        <w:rPr>
          <w:rFonts w:eastAsia="Times New Roman" w:cs="Times New Roman"/>
        </w:rPr>
        <w:t>as well as</w:t>
      </w:r>
      <w:r w:rsidR="0023345E" w:rsidRPr="004B373E">
        <w:rPr>
          <w:rFonts w:eastAsia="Times New Roman" w:cs="Times New Roman"/>
        </w:rPr>
        <w:t xml:space="preserve"> the cases involving decreased</w:t>
      </w:r>
      <w:r w:rsidR="003708A2" w:rsidRPr="004B373E">
        <w:rPr>
          <w:rFonts w:eastAsia="Times New Roman" w:cs="Times New Roman"/>
        </w:rPr>
        <w:t xml:space="preserve"> sales in New Jersey, </w:t>
      </w:r>
      <w:r w:rsidR="0023345E" w:rsidRPr="004B373E">
        <w:rPr>
          <w:rFonts w:eastAsia="Times New Roman" w:cs="Times New Roman"/>
        </w:rPr>
        <w:t xml:space="preserve">the </w:t>
      </w:r>
      <w:r w:rsidR="003708A2" w:rsidRPr="004B373E">
        <w:rPr>
          <w:rFonts w:eastAsia="Times New Roman" w:cs="Times New Roman"/>
        </w:rPr>
        <w:t>movie studio executive</w:t>
      </w:r>
      <w:r w:rsidR="00E41096">
        <w:rPr>
          <w:rFonts w:eastAsia="Times New Roman" w:cs="Times New Roman"/>
        </w:rPr>
        <w:t>,</w:t>
      </w:r>
      <w:r w:rsidR="003708A2" w:rsidRPr="004B373E">
        <w:rPr>
          <w:rFonts w:eastAsia="Times New Roman" w:cs="Times New Roman"/>
        </w:rPr>
        <w:t xml:space="preserve"> and </w:t>
      </w:r>
      <w:r w:rsidR="0023345E" w:rsidRPr="004B373E">
        <w:rPr>
          <w:rFonts w:eastAsia="Times New Roman" w:cs="Times New Roman"/>
        </w:rPr>
        <w:t xml:space="preserve">the </w:t>
      </w:r>
      <w:r w:rsidR="003708A2" w:rsidRPr="004B373E">
        <w:rPr>
          <w:rFonts w:eastAsia="Times New Roman" w:cs="Times New Roman"/>
        </w:rPr>
        <w:t xml:space="preserve">CEO in Nazi Germany cases, Beebe asked participants whether the protagonists </w:t>
      </w:r>
      <w:r w:rsidRPr="004B373E">
        <w:rPr>
          <w:rFonts w:eastAsia="Times New Roman" w:cs="Times New Roman"/>
        </w:rPr>
        <w:t>believed or should have believed that th</w:t>
      </w:r>
      <w:r w:rsidR="007F2277">
        <w:rPr>
          <w:rFonts w:eastAsia="Times New Roman" w:cs="Times New Roman"/>
        </w:rPr>
        <w:t xml:space="preserve">e predicted side </w:t>
      </w:r>
      <w:r w:rsidR="003708A2" w:rsidRPr="004B373E">
        <w:rPr>
          <w:rFonts w:eastAsia="Times New Roman" w:cs="Times New Roman"/>
        </w:rPr>
        <w:t>effects of their actions</w:t>
      </w:r>
      <w:r w:rsidRPr="004B373E">
        <w:rPr>
          <w:rFonts w:eastAsia="Times New Roman" w:cs="Times New Roman"/>
        </w:rPr>
        <w:t xml:space="preserve"> would </w:t>
      </w:r>
      <w:r w:rsidR="003708A2" w:rsidRPr="004B373E">
        <w:rPr>
          <w:rFonts w:eastAsia="Times New Roman" w:cs="Times New Roman"/>
        </w:rPr>
        <w:t>come about</w:t>
      </w:r>
      <w:r w:rsidRPr="004B373E">
        <w:rPr>
          <w:rFonts w:eastAsia="Times New Roman" w:cs="Times New Roman"/>
        </w:rPr>
        <w:t>.</w:t>
      </w:r>
      <w:r w:rsidR="007F2277">
        <w:rPr>
          <w:rFonts w:eastAsia="Times New Roman" w:cs="Times New Roman"/>
        </w:rPr>
        <w:t xml:space="preserve">  T</w:t>
      </w:r>
      <w:r w:rsidRPr="004B373E">
        <w:rPr>
          <w:rFonts w:eastAsia="Times New Roman" w:cs="Times New Roman"/>
        </w:rPr>
        <w:t>he</w:t>
      </w:r>
      <w:r w:rsidR="007F2277">
        <w:rPr>
          <w:rFonts w:eastAsia="Times New Roman" w:cs="Times New Roman"/>
        </w:rPr>
        <w:t xml:space="preserve"> familiar</w:t>
      </w:r>
      <w:r w:rsidRPr="004B373E">
        <w:rPr>
          <w:rFonts w:eastAsia="Times New Roman" w:cs="Times New Roman"/>
        </w:rPr>
        <w:t xml:space="preserve"> pattern of responses was found</w:t>
      </w:r>
      <w:r w:rsidR="003708A2" w:rsidRPr="004B373E">
        <w:rPr>
          <w:rFonts w:eastAsia="Times New Roman" w:cs="Times New Roman"/>
        </w:rPr>
        <w:t xml:space="preserve"> </w:t>
      </w:r>
      <w:r w:rsidR="007F2277">
        <w:rPr>
          <w:rFonts w:eastAsia="Times New Roman" w:cs="Times New Roman"/>
        </w:rPr>
        <w:t xml:space="preserve">yet </w:t>
      </w:r>
      <w:r w:rsidR="003708A2" w:rsidRPr="004B373E">
        <w:rPr>
          <w:rFonts w:eastAsia="Times New Roman" w:cs="Times New Roman"/>
        </w:rPr>
        <w:t xml:space="preserve">again, this time providing </w:t>
      </w:r>
      <w:r w:rsidR="0023345E" w:rsidRPr="004B373E">
        <w:rPr>
          <w:rFonts w:eastAsia="Times New Roman" w:cs="Times New Roman"/>
        </w:rPr>
        <w:t xml:space="preserve">even more </w:t>
      </w:r>
      <w:r w:rsidR="003708A2" w:rsidRPr="004B373E">
        <w:rPr>
          <w:rFonts w:eastAsia="Times New Roman" w:cs="Times New Roman"/>
        </w:rPr>
        <w:t xml:space="preserve">direct support for </w:t>
      </w:r>
      <w:r w:rsidR="007F2277">
        <w:rPr>
          <w:rFonts w:eastAsia="Times New Roman" w:cs="Times New Roman"/>
        </w:rPr>
        <w:t>the</w:t>
      </w:r>
      <w:r w:rsidR="003708A2" w:rsidRPr="004B373E">
        <w:rPr>
          <w:rFonts w:eastAsia="Times New Roman" w:cs="Times New Roman"/>
        </w:rPr>
        <w:t xml:space="preserve"> </w:t>
      </w:r>
      <w:r w:rsidR="0023345E" w:rsidRPr="004B373E">
        <w:rPr>
          <w:rFonts w:eastAsia="Times New Roman" w:cs="Times New Roman"/>
        </w:rPr>
        <w:t>doxastic heuristic</w:t>
      </w:r>
      <w:r w:rsidR="00EE625B" w:rsidRPr="004B373E">
        <w:rPr>
          <w:rFonts w:eastAsia="Times New Roman" w:cs="Times New Roman"/>
        </w:rPr>
        <w:t>s</w:t>
      </w:r>
      <w:r w:rsidR="0023345E" w:rsidRPr="004B373E">
        <w:rPr>
          <w:rFonts w:eastAsia="Times New Roman" w:cs="Times New Roman"/>
        </w:rPr>
        <w:t xml:space="preserve"> </w:t>
      </w:r>
      <w:r w:rsidR="003708A2" w:rsidRPr="004B373E">
        <w:rPr>
          <w:rFonts w:eastAsia="Times New Roman" w:cs="Times New Roman"/>
        </w:rPr>
        <w:t>theory</w:t>
      </w:r>
      <w:r w:rsidRPr="004B373E">
        <w:rPr>
          <w:rFonts w:eastAsia="Times New Roman" w:cs="Times New Roman"/>
        </w:rPr>
        <w:t>.</w:t>
      </w:r>
      <w:r w:rsidRPr="004B373E">
        <w:rPr>
          <w:rFonts w:eastAsia="Times New Roman" w:cs="Times New Roman"/>
          <w:lang w:eastAsia="ja-JP"/>
        </w:rPr>
        <w:t xml:space="preserve">  </w:t>
      </w:r>
    </w:p>
    <w:p w:rsidR="00261A0D" w:rsidRPr="004B373E" w:rsidRDefault="00261A0D" w:rsidP="00B63459">
      <w:pPr>
        <w:spacing w:line="480" w:lineRule="auto"/>
        <w:rPr>
          <w:rFonts w:eastAsia="Times New Roman" w:cs="Times New Roman"/>
        </w:rPr>
      </w:pPr>
    </w:p>
    <w:p w:rsidR="006D42C7" w:rsidRPr="004B373E" w:rsidRDefault="006D42C7" w:rsidP="00B63459">
      <w:pPr>
        <w:spacing w:line="480" w:lineRule="auto"/>
        <w:rPr>
          <w:rFonts w:eastAsia="Times New Roman" w:cs="Times New Roman"/>
          <w:b/>
          <w:i/>
        </w:rPr>
      </w:pPr>
      <w:r w:rsidRPr="004B373E">
        <w:rPr>
          <w:rFonts w:eastAsia="Times New Roman" w:cs="Times New Roman"/>
          <w:i/>
        </w:rPr>
        <w:t xml:space="preserve">3.8. </w:t>
      </w:r>
      <w:r w:rsidRPr="004B373E">
        <w:rPr>
          <w:rFonts w:cs="Times New Roman"/>
          <w:i/>
        </w:rPr>
        <w:t>Pellizzoni, Girotto, and Surian (2010)</w:t>
      </w:r>
      <w:r w:rsidRPr="004B373E">
        <w:rPr>
          <w:rFonts w:cs="Times New Roman"/>
        </w:rPr>
        <w:t xml:space="preserve"> </w:t>
      </w:r>
      <w:r w:rsidRPr="004B373E">
        <w:rPr>
          <w:rFonts w:cs="Times New Roman"/>
          <w:b/>
          <w:i/>
        </w:rPr>
        <w:t>Lack of Asymmetry</w:t>
      </w:r>
      <w:r w:rsidRPr="004B373E">
        <w:rPr>
          <w:rFonts w:cs="Times New Roman"/>
          <w:i/>
        </w:rPr>
        <w:t xml:space="preserve"> studies</w:t>
      </w:r>
      <w:r w:rsidRPr="004B373E">
        <w:rPr>
          <w:rFonts w:cs="Times New Roman"/>
          <w:b/>
          <w:i/>
        </w:rPr>
        <w:t xml:space="preserve"> </w:t>
      </w:r>
    </w:p>
    <w:p w:rsidR="006D42C7" w:rsidRPr="004B373E" w:rsidRDefault="006D42C7" w:rsidP="00B63459">
      <w:pPr>
        <w:spacing w:line="480" w:lineRule="auto"/>
        <w:rPr>
          <w:rFonts w:eastAsia="Times New Roman" w:cs="Times New Roman"/>
        </w:rPr>
      </w:pPr>
    </w:p>
    <w:p w:rsidR="004A146A" w:rsidRPr="004B373E" w:rsidRDefault="006D42C7" w:rsidP="00B63459">
      <w:pPr>
        <w:spacing w:line="480" w:lineRule="auto"/>
        <w:rPr>
          <w:rFonts w:cs="Times New Roman"/>
        </w:rPr>
      </w:pPr>
      <w:r w:rsidRPr="004B373E">
        <w:rPr>
          <w:rFonts w:eastAsia="Times New Roman" w:cs="Times New Roman"/>
        </w:rPr>
        <w:t xml:space="preserve">A final set of studies corroborating </w:t>
      </w:r>
      <w:r w:rsidR="00361B12">
        <w:rPr>
          <w:rFonts w:eastAsia="Times New Roman" w:cs="Times New Roman"/>
        </w:rPr>
        <w:t>the</w:t>
      </w:r>
      <w:r w:rsidRPr="004B373E">
        <w:rPr>
          <w:rFonts w:eastAsia="Times New Roman" w:cs="Times New Roman"/>
        </w:rPr>
        <w:t xml:space="preserve"> </w:t>
      </w:r>
      <w:r w:rsidRPr="004B373E">
        <w:rPr>
          <w:rFonts w:cs="Times New Roman"/>
        </w:rPr>
        <w:t xml:space="preserve">doxastic heuristics explanation derives from </w:t>
      </w:r>
      <w:r w:rsidR="004A146A" w:rsidRPr="004B373E">
        <w:rPr>
          <w:rFonts w:cs="Times New Roman"/>
        </w:rPr>
        <w:t>two</w:t>
      </w:r>
      <w:r w:rsidRPr="004B373E">
        <w:rPr>
          <w:rFonts w:cs="Times New Roman"/>
        </w:rPr>
        <w:t xml:space="preserve"> experiments by Pellizzoni, Girotto, and Surian (2010)</w:t>
      </w:r>
      <w:r w:rsidR="008A323E">
        <w:rPr>
          <w:rFonts w:cs="Times New Roman"/>
        </w:rPr>
        <w:t xml:space="preserve"> that </w:t>
      </w:r>
      <w:r w:rsidR="004A146A" w:rsidRPr="004B373E">
        <w:rPr>
          <w:rFonts w:cs="Times New Roman"/>
        </w:rPr>
        <w:t>are variations on Knobe (2003a)’s original HELP and HARM cases.  In the first, the vice president only mentions the increase in profit while saying nothing about how the new program will help or harm the environment.  In the second, the vice president lies to the CEO about the environmental impact.  In both studies, the asymmetry in intentionality disappears.  This is precisely the result our theory expects.  If the CEO</w:t>
      </w:r>
      <w:r w:rsidR="00585F49">
        <w:rPr>
          <w:rFonts w:cs="Times New Roman"/>
        </w:rPr>
        <w:t xml:space="preserve"> in the HARM case did not believe</w:t>
      </w:r>
      <w:r w:rsidR="004A146A" w:rsidRPr="004B373E">
        <w:rPr>
          <w:rFonts w:cs="Times New Roman"/>
        </w:rPr>
        <w:t xml:space="preserve"> the environment would be harmed (because he was never told or was lied to), there is no reason to think he harmed the environment intentionally.</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b/>
        </w:rPr>
      </w:pPr>
      <w:r w:rsidRPr="004B373E">
        <w:rPr>
          <w:rFonts w:cs="Times New Roman"/>
          <w:b/>
        </w:rPr>
        <w:t>4. Doxastic Heuristics Versus Competing Explanations</w:t>
      </w:r>
    </w:p>
    <w:p w:rsidR="00B63459" w:rsidRPr="004B373E" w:rsidRDefault="00B63459" w:rsidP="00B63459">
      <w:pPr>
        <w:spacing w:line="480" w:lineRule="auto"/>
        <w:rPr>
          <w:rFonts w:cs="Times New Roman"/>
          <w:b/>
        </w:rPr>
      </w:pPr>
    </w:p>
    <w:p w:rsidR="00B63459" w:rsidRPr="004B373E" w:rsidRDefault="00585F49" w:rsidP="00B63459">
      <w:pPr>
        <w:spacing w:line="480" w:lineRule="auto"/>
        <w:rPr>
          <w:rFonts w:cs="Times New Roman"/>
        </w:rPr>
      </w:pPr>
      <w:r>
        <w:rPr>
          <w:rFonts w:cs="Times New Roman"/>
        </w:rPr>
        <w:t>We contend that a</w:t>
      </w:r>
      <w:r w:rsidR="00B63459" w:rsidRPr="004B373E">
        <w:rPr>
          <w:rFonts w:cs="Times New Roman"/>
        </w:rPr>
        <w:t xml:space="preserve">ny proposed explanation of the side-effect effects must be consistent with the </w:t>
      </w:r>
      <w:r w:rsidR="00367A29" w:rsidRPr="004B373E">
        <w:rPr>
          <w:rFonts w:cs="Times New Roman"/>
        </w:rPr>
        <w:t>studies</w:t>
      </w:r>
      <w:r w:rsidR="00B63459" w:rsidRPr="004B373E">
        <w:rPr>
          <w:rFonts w:cs="Times New Roman"/>
        </w:rPr>
        <w:t xml:space="preserve"> described in the previous section.  In this section, we show that none of the propos</w:t>
      </w:r>
      <w:r w:rsidR="00805D36">
        <w:rPr>
          <w:rFonts w:cs="Times New Roman"/>
        </w:rPr>
        <w:t>als</w:t>
      </w:r>
      <w:r w:rsidR="00B63459" w:rsidRPr="004B373E">
        <w:rPr>
          <w:rFonts w:cs="Times New Roman"/>
        </w:rPr>
        <w:t xml:space="preserve"> </w:t>
      </w:r>
      <w:r w:rsidR="00C9140B">
        <w:rPr>
          <w:rFonts w:cs="Times New Roman"/>
        </w:rPr>
        <w:t xml:space="preserve">currently </w:t>
      </w:r>
      <w:r w:rsidR="00B63459" w:rsidRPr="004B373E">
        <w:rPr>
          <w:rFonts w:cs="Times New Roman"/>
        </w:rPr>
        <w:t xml:space="preserve">in the literature can explain all </w:t>
      </w:r>
      <w:r w:rsidR="00367A29" w:rsidRPr="004B373E">
        <w:rPr>
          <w:rFonts w:cs="Times New Roman"/>
        </w:rPr>
        <w:t>of them</w:t>
      </w:r>
      <w:r w:rsidR="00B63459" w:rsidRPr="004B373E">
        <w:rPr>
          <w:rFonts w:cs="Times New Roman"/>
        </w:rPr>
        <w:t xml:space="preserve">, whereas </w:t>
      </w:r>
      <w:r w:rsidR="00E41096">
        <w:rPr>
          <w:rFonts w:cs="Times New Roman"/>
        </w:rPr>
        <w:t xml:space="preserve">our </w:t>
      </w:r>
      <w:r w:rsidR="00B63459" w:rsidRPr="004B373E">
        <w:rPr>
          <w:rFonts w:cs="Times New Roman"/>
        </w:rPr>
        <w:t xml:space="preserve">doxastic heuristics </w:t>
      </w:r>
      <w:r w:rsidR="00E41096">
        <w:rPr>
          <w:rFonts w:cs="Times New Roman"/>
        </w:rPr>
        <w:t>theory</w:t>
      </w:r>
      <w:r w:rsidR="00E41096" w:rsidRPr="004B373E">
        <w:rPr>
          <w:rFonts w:cs="Times New Roman"/>
        </w:rPr>
        <w:t xml:space="preserve"> </w:t>
      </w:r>
      <w:r w:rsidR="009E6920">
        <w:rPr>
          <w:rFonts w:cs="Times New Roman"/>
        </w:rPr>
        <w:t>can</w:t>
      </w:r>
      <w:r w:rsidR="00B63459" w:rsidRPr="004B373E">
        <w:rPr>
          <w:rFonts w:cs="Times New Roman"/>
        </w:rPr>
        <w:t>.  In particular, many prominent explanations of the Knobe effect can be shown to be inadequate because they sharply conflict with the work of Beebe and his collaborators on attributions of knowledge and belief in Knobe effect cases.  We contend that our account also reveals how those accounts that are not demonstrably false offer only limited or partial explanations of different aspects of a single, underlying phenomen</w:t>
      </w:r>
      <w:r w:rsidR="009E6920">
        <w:rPr>
          <w:rFonts w:cs="Times New Roman"/>
        </w:rPr>
        <w:t>on</w:t>
      </w:r>
      <w:r w:rsidR="00B63459" w:rsidRPr="004B373E">
        <w:rPr>
          <w:rFonts w:cs="Times New Roman"/>
        </w:rPr>
        <w:t xml:space="preserve">.  </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i/>
        </w:rPr>
      </w:pPr>
      <w:r w:rsidRPr="004B373E">
        <w:rPr>
          <w:rFonts w:cs="Times New Roman"/>
          <w:i/>
        </w:rPr>
        <w:t>4.1. Conceptual Competence</w:t>
      </w:r>
    </w:p>
    <w:p w:rsidR="00B63459" w:rsidRPr="004B373E" w:rsidRDefault="00B63459" w:rsidP="00B63459">
      <w:pPr>
        <w:spacing w:line="480" w:lineRule="auto"/>
        <w:rPr>
          <w:rFonts w:cs="Times New Roman"/>
        </w:rPr>
      </w:pPr>
    </w:p>
    <w:p w:rsidR="00B63459" w:rsidRPr="004B373E" w:rsidRDefault="00D82338" w:rsidP="00B63459">
      <w:pPr>
        <w:spacing w:line="480" w:lineRule="auto"/>
        <w:rPr>
          <w:rFonts w:cs="Times New Roman"/>
        </w:rPr>
      </w:pPr>
      <w:r>
        <w:rPr>
          <w:rFonts w:cs="Times New Roman"/>
        </w:rPr>
        <w:t>Knobe’s (2003a,</w:t>
      </w:r>
      <w:r w:rsidR="00B63459" w:rsidRPr="004B373E">
        <w:rPr>
          <w:rFonts w:cs="Times New Roman"/>
        </w:rPr>
        <w:t xml:space="preserve"> 2003b) original explanation of the side-effect effect was that there was in fact very little to explain.  He claimed that the asymmetry he found with intentionality attributions was </w:t>
      </w:r>
      <w:r w:rsidR="00586974">
        <w:rPr>
          <w:rFonts w:cs="Times New Roman"/>
        </w:rPr>
        <w:t>appropriate</w:t>
      </w:r>
      <w:r w:rsidR="00B63459" w:rsidRPr="004B373E">
        <w:rPr>
          <w:rFonts w:cs="Times New Roman"/>
        </w:rPr>
        <w:t xml:space="preserve"> because the concept of an intentional action is essentially moralized.  In other words, in addition to prescribing that attributors consider an agent’s beliefs, desires, intentions or skill when making intentionality judgments, the concept of intentional action also enjoins that they take account </w:t>
      </w:r>
      <w:r w:rsidR="00286144">
        <w:rPr>
          <w:rFonts w:cs="Times New Roman"/>
        </w:rPr>
        <w:t xml:space="preserve">of </w:t>
      </w:r>
      <w:r w:rsidR="00B63459" w:rsidRPr="004B373E">
        <w:rPr>
          <w:rFonts w:cs="Times New Roman"/>
        </w:rPr>
        <w:t xml:space="preserve">the moral valence of an action’s effects.  This theory is now widely viewed as having been refuted by a number of experimental results that have come to light since 2003, and indeed even Knobe (2007) </w:t>
      </w:r>
      <w:r w:rsidR="00C0170F">
        <w:rPr>
          <w:rFonts w:cs="Times New Roman"/>
        </w:rPr>
        <w:t>seemed to reject it (though in later papers he seems to have shifted back to his original position)</w:t>
      </w:r>
      <w:r w:rsidR="00B63459" w:rsidRPr="004B373E">
        <w:rPr>
          <w:rFonts w:cs="Times New Roman"/>
        </w:rPr>
        <w:t xml:space="preserve">.  Moreover, the explanation has always met with strong resistance from philosophers who have been unwilling to endorse the idea that moral goodness or badness partially determines the conditions for the correct application of the concept of intentional action.  Our explanation of the </w:t>
      </w:r>
      <w:r w:rsidR="00C96729">
        <w:rPr>
          <w:rFonts w:cs="Times New Roman"/>
        </w:rPr>
        <w:t>side-effect</w:t>
      </w:r>
      <w:r w:rsidR="00B63459" w:rsidRPr="004B373E">
        <w:rPr>
          <w:rFonts w:cs="Times New Roman"/>
        </w:rPr>
        <w:t xml:space="preserve"> effects shows how participant</w:t>
      </w:r>
      <w:r w:rsidR="00F91951">
        <w:rPr>
          <w:rFonts w:cs="Times New Roman"/>
        </w:rPr>
        <w:t>s’</w:t>
      </w:r>
      <w:r w:rsidR="00B63459" w:rsidRPr="004B373E">
        <w:rPr>
          <w:rFonts w:cs="Times New Roman"/>
        </w:rPr>
        <w:t xml:space="preserve"> responses can be viewed as correct</w:t>
      </w:r>
      <w:r w:rsidR="00286144">
        <w:rPr>
          <w:rFonts w:cs="Times New Roman"/>
        </w:rPr>
        <w:t>, rational</w:t>
      </w:r>
      <w:r w:rsidR="00F91951">
        <w:rPr>
          <w:rFonts w:cs="Times New Roman"/>
        </w:rPr>
        <w:t>,</w:t>
      </w:r>
      <w:r w:rsidR="00286144">
        <w:rPr>
          <w:rFonts w:cs="Times New Roman"/>
        </w:rPr>
        <w:t xml:space="preserve"> or appropriate</w:t>
      </w:r>
      <w:r w:rsidR="00B63459" w:rsidRPr="004B373E">
        <w:rPr>
          <w:rFonts w:cs="Times New Roman"/>
        </w:rPr>
        <w:t xml:space="preserve"> without supporting Knobe’s controversial claims about the semantics of intentionality attributions.  </w:t>
      </w:r>
    </w:p>
    <w:p w:rsidR="00B63459" w:rsidRPr="004B373E" w:rsidRDefault="00B63459" w:rsidP="00B63459">
      <w:pPr>
        <w:spacing w:line="480" w:lineRule="auto"/>
        <w:rPr>
          <w:rFonts w:eastAsia="Times New Roman" w:cs="Times New Roman"/>
          <w:lang w:eastAsia="ja-JP"/>
        </w:rPr>
      </w:pPr>
      <w:r w:rsidRPr="004B373E">
        <w:rPr>
          <w:rFonts w:cs="Times New Roman"/>
        </w:rPr>
        <w:tab/>
      </w:r>
      <w:r w:rsidR="00F91951">
        <w:rPr>
          <w:rFonts w:cs="Times New Roman"/>
        </w:rPr>
        <w:t>As we noted above, one of the c</w:t>
      </w:r>
      <w:r w:rsidRPr="004B373E">
        <w:rPr>
          <w:rFonts w:cs="Times New Roman"/>
        </w:rPr>
        <w:t xml:space="preserve">entral ways in which Knobe’s original account goes wrong is by assuming that the only relevant difference between the help and harm conditions is the goodness or badness of the </w:t>
      </w:r>
      <w:r w:rsidR="00D80233" w:rsidRPr="004B373E">
        <w:rPr>
          <w:rFonts w:cs="Times New Roman"/>
        </w:rPr>
        <w:t>side-effect</w:t>
      </w:r>
      <w:r w:rsidRPr="004B373E">
        <w:rPr>
          <w:rFonts w:cs="Times New Roman"/>
        </w:rPr>
        <w:t>.  Indeed, almost every explanation of the side-effect effect on offer assumes that the chairman’s state of mind in the help and harm conditions does not diff</w:t>
      </w:r>
      <w:r w:rsidR="00BD0349">
        <w:rPr>
          <w:rFonts w:cs="Times New Roman"/>
        </w:rPr>
        <w:t>er in any significant respect</w:t>
      </w:r>
      <w:r w:rsidR="00286144">
        <w:rPr>
          <w:rFonts w:cs="Times New Roman"/>
        </w:rPr>
        <w:t>.  For example,</w:t>
      </w:r>
      <w:r w:rsidRPr="004B373E">
        <w:rPr>
          <w:rFonts w:cs="Times New Roman"/>
        </w:rPr>
        <w:t xml:space="preserve"> Pettit &amp; Knobe (2009) </w:t>
      </w:r>
      <w:r w:rsidR="00286144">
        <w:rPr>
          <w:rFonts w:cs="Times New Roman"/>
        </w:rPr>
        <w:t>claim</w:t>
      </w:r>
      <w:r w:rsidRPr="004B373E">
        <w:rPr>
          <w:rFonts w:eastAsia="Times New Roman" w:cs="Times New Roman"/>
          <w:lang w:eastAsia="ja-JP"/>
        </w:rPr>
        <w:t>:</w:t>
      </w:r>
    </w:p>
    <w:p w:rsidR="00B63459" w:rsidRPr="004B373E" w:rsidRDefault="00B63459" w:rsidP="00B63459">
      <w:pPr>
        <w:ind w:left="720"/>
        <w:rPr>
          <w:rFonts w:eastAsia="Times New Roman" w:cs="Times New Roman"/>
          <w:sz w:val="20"/>
          <w:lang w:eastAsia="ja-JP"/>
        </w:rPr>
      </w:pPr>
      <w:r w:rsidRPr="004B373E">
        <w:rPr>
          <w:rFonts w:eastAsia="Times New Roman" w:cs="Times New Roman"/>
          <w:sz w:val="20"/>
          <w:lang w:eastAsia="ja-JP"/>
        </w:rPr>
        <w:t>Yet it seems that the agent’s mental states do not differ between the two cases. The main difference lies instead in the moral status of the side-effect itself. Hence, most researchers have concluded that people’s moral judgments are somehow influencing their intuitions as to whether or not an agent acts intentionally. (Pettit &amp; Knobe, 2009, p. 589)</w:t>
      </w:r>
    </w:p>
    <w:p w:rsidR="00B63459" w:rsidRPr="004B373E" w:rsidRDefault="00B63459" w:rsidP="00B63459">
      <w:pPr>
        <w:ind w:left="720"/>
        <w:rPr>
          <w:rFonts w:eastAsia="Times New Roman" w:cs="Times New Roman"/>
          <w:sz w:val="20"/>
          <w:lang w:eastAsia="ja-JP"/>
        </w:rPr>
      </w:pPr>
    </w:p>
    <w:p w:rsidR="00B63459" w:rsidRPr="004B373E" w:rsidRDefault="00B63459" w:rsidP="00B63459">
      <w:pPr>
        <w:spacing w:line="480" w:lineRule="auto"/>
        <w:rPr>
          <w:rFonts w:cs="Times New Roman"/>
        </w:rPr>
      </w:pPr>
      <w:r w:rsidRPr="004B373E">
        <w:rPr>
          <w:rFonts w:eastAsia="Times New Roman" w:cs="Times New Roman"/>
        </w:rPr>
        <w:t xml:space="preserve">And in his (2010, p. 328), Knobe </w:t>
      </w:r>
      <w:r w:rsidR="00286144">
        <w:rPr>
          <w:rFonts w:eastAsia="Times New Roman" w:cs="Times New Roman"/>
        </w:rPr>
        <w:t>maintains</w:t>
      </w:r>
      <w:r w:rsidRPr="004B373E">
        <w:rPr>
          <w:rFonts w:eastAsia="Times New Roman" w:cs="Times New Roman"/>
        </w:rPr>
        <w:t xml:space="preserve"> that “the whole process [of attributing mental states] is suffused with moral considerations from the very beginning.” </w:t>
      </w:r>
      <w:r w:rsidR="00C05A46">
        <w:rPr>
          <w:rFonts w:eastAsia="Times New Roman" w:cs="Times New Roman"/>
        </w:rPr>
        <w:t xml:space="preserve"> </w:t>
      </w:r>
      <w:r w:rsidRPr="004B373E">
        <w:rPr>
          <w:rFonts w:eastAsia="Times New Roman" w:cs="Times New Roman"/>
        </w:rPr>
        <w:t xml:space="preserve">Practically every scholar working on the </w:t>
      </w:r>
      <w:r w:rsidR="00625571">
        <w:rPr>
          <w:rFonts w:eastAsia="Times New Roman" w:cs="Times New Roman"/>
        </w:rPr>
        <w:t>side-effect</w:t>
      </w:r>
      <w:r w:rsidRPr="004B373E">
        <w:rPr>
          <w:rFonts w:eastAsia="Times New Roman" w:cs="Times New Roman"/>
        </w:rPr>
        <w:t xml:space="preserve"> effect agrees and has referred to the good and bad (or norm-fulfilling and norm-violating) side-effect actions as “foreseen but undesired” by the agents in question.</w:t>
      </w:r>
      <w:r w:rsidRPr="004B373E">
        <w:rPr>
          <w:rStyle w:val="FootnoteReference"/>
          <w:rFonts w:eastAsia="Times New Roman" w:cs="Times New Roman"/>
        </w:rPr>
        <w:footnoteReference w:id="6"/>
      </w:r>
      <w:r w:rsidRPr="004B373E">
        <w:rPr>
          <w:rFonts w:eastAsia="Times New Roman" w:cs="Times New Roman"/>
        </w:rPr>
        <w:t xml:space="preserve">  In other words, these scholars make the untested empirical assumption that there will be no knowledge or belief asymmetry in the relevant cases.  </w:t>
      </w:r>
      <w:r w:rsidRPr="004B373E">
        <w:rPr>
          <w:rFonts w:cs="Times New Roman"/>
        </w:rPr>
        <w:t>The work of Beebe and his colleagues, however, shows that ordinary participants do not take the central protagonists’ knowledge or beliefs to be the same in the contrasting conditions.</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i/>
        </w:rPr>
      </w:pPr>
      <w:r w:rsidRPr="004B373E">
        <w:rPr>
          <w:rFonts w:cs="Times New Roman"/>
          <w:i/>
        </w:rPr>
        <w:t>4.2  Distortion</w:t>
      </w:r>
    </w:p>
    <w:p w:rsidR="00B63459" w:rsidRPr="004B373E" w:rsidRDefault="00B63459" w:rsidP="00B63459">
      <w:pPr>
        <w:spacing w:line="480" w:lineRule="auto"/>
        <w:rPr>
          <w:rFonts w:cs="Times New Roman"/>
          <w:i/>
        </w:rPr>
      </w:pPr>
    </w:p>
    <w:p w:rsidR="00B63459" w:rsidRPr="004B373E" w:rsidRDefault="00B63459" w:rsidP="00367A29">
      <w:pPr>
        <w:spacing w:line="480" w:lineRule="auto"/>
        <w:rPr>
          <w:rFonts w:cs="Times New Roman"/>
        </w:rPr>
      </w:pPr>
      <w:r w:rsidRPr="004B373E">
        <w:rPr>
          <w:rFonts w:cs="Times New Roman"/>
        </w:rPr>
        <w:t>Another prominent type of explanation of the Knobe effects that also run</w:t>
      </w:r>
      <w:r w:rsidR="008E2D04">
        <w:rPr>
          <w:rFonts w:cs="Times New Roman"/>
        </w:rPr>
        <w:t>s</w:t>
      </w:r>
      <w:r w:rsidRPr="004B373E">
        <w:rPr>
          <w:rFonts w:cs="Times New Roman"/>
        </w:rPr>
        <w:t xml:space="preserve"> afoul of these recent findings is the distortion account of Nadelhoffer (2006).</w:t>
      </w:r>
      <w:r w:rsidRPr="004B373E">
        <w:rPr>
          <w:rStyle w:val="FootnoteReference"/>
          <w:rFonts w:cs="Times New Roman"/>
        </w:rPr>
        <w:footnoteReference w:id="7"/>
      </w:r>
      <w:r w:rsidRPr="004B373E">
        <w:rPr>
          <w:rFonts w:cs="Times New Roman"/>
        </w:rPr>
        <w:t xml:space="preserve">  He contends that something has gone seriously wrong with the cognitive processes underlying intentionality attributions because ascribing intentionality to one agent and denying it of another </w:t>
      </w:r>
      <w:r w:rsidRPr="004B373E">
        <w:rPr>
          <w:rFonts w:cs="Times New Roman"/>
          <w:i/>
        </w:rPr>
        <w:t xml:space="preserve">when the only relevant difference between their situations is the goodness or badness of their actions’ </w:t>
      </w:r>
      <w:r w:rsidR="00D80233" w:rsidRPr="004B373E">
        <w:rPr>
          <w:rFonts w:cs="Times New Roman"/>
          <w:i/>
        </w:rPr>
        <w:t>side-effect</w:t>
      </w:r>
      <w:r w:rsidRPr="004B373E">
        <w:rPr>
          <w:rFonts w:cs="Times New Roman"/>
          <w:i/>
        </w:rPr>
        <w:t>s</w:t>
      </w:r>
      <w:r w:rsidRPr="004B373E">
        <w:rPr>
          <w:rFonts w:cs="Times New Roman"/>
        </w:rPr>
        <w:t xml:space="preserve"> </w:t>
      </w:r>
      <w:r w:rsidR="00957FBD">
        <w:rPr>
          <w:rFonts w:cs="Times New Roman"/>
        </w:rPr>
        <w:t>is</w:t>
      </w:r>
      <w:r w:rsidRPr="004B373E">
        <w:rPr>
          <w:rFonts w:cs="Times New Roman"/>
        </w:rPr>
        <w:t xml:space="preserve"> semantically, ethically</w:t>
      </w:r>
      <w:r w:rsidR="00365127">
        <w:rPr>
          <w:rFonts w:cs="Times New Roman"/>
        </w:rPr>
        <w:t>,</w:t>
      </w:r>
      <w:r w:rsidRPr="004B373E">
        <w:rPr>
          <w:rFonts w:cs="Times New Roman"/>
        </w:rPr>
        <w:t xml:space="preserve"> and even legally problematic.</w:t>
      </w:r>
      <w:r w:rsidR="008705B4">
        <w:rPr>
          <w:rFonts w:cs="Times New Roman"/>
        </w:rPr>
        <w:t xml:space="preserve"> </w:t>
      </w:r>
      <w:r w:rsidRPr="004B373E">
        <w:rPr>
          <w:rFonts w:cs="Times New Roman"/>
        </w:rPr>
        <w:t xml:space="preserve"> Nadelhoffer argues that </w:t>
      </w:r>
      <w:r w:rsidR="001F0643">
        <w:rPr>
          <w:rFonts w:cs="Times New Roman"/>
        </w:rPr>
        <w:t xml:space="preserve">when participants </w:t>
      </w:r>
      <w:r w:rsidRPr="004B373E">
        <w:rPr>
          <w:rFonts w:cs="Times New Roman"/>
        </w:rPr>
        <w:t xml:space="preserve">have con-attitudes toward a </w:t>
      </w:r>
      <w:r w:rsidR="009F59B8">
        <w:rPr>
          <w:rFonts w:cs="Times New Roman"/>
        </w:rPr>
        <w:t xml:space="preserve">side </w:t>
      </w:r>
      <w:r w:rsidR="00D80233" w:rsidRPr="004B373E">
        <w:rPr>
          <w:rFonts w:cs="Times New Roman"/>
        </w:rPr>
        <w:t>effect</w:t>
      </w:r>
      <w:r w:rsidRPr="004B373E">
        <w:rPr>
          <w:rFonts w:cs="Times New Roman"/>
        </w:rPr>
        <w:t xml:space="preserve"> or the agent who produced</w:t>
      </w:r>
      <w:r w:rsidR="001F0643">
        <w:rPr>
          <w:rFonts w:cs="Times New Roman"/>
        </w:rPr>
        <w:t>,</w:t>
      </w:r>
      <w:r w:rsidRPr="004B373E">
        <w:rPr>
          <w:rFonts w:cs="Times New Roman"/>
        </w:rPr>
        <w:t xml:space="preserve"> these con-attitudes </w:t>
      </w:r>
      <w:r w:rsidR="001F0643">
        <w:rPr>
          <w:rFonts w:cs="Times New Roman"/>
        </w:rPr>
        <w:t xml:space="preserve">can </w:t>
      </w:r>
      <w:r w:rsidRPr="004B373E">
        <w:rPr>
          <w:rFonts w:cs="Times New Roman"/>
        </w:rPr>
        <w:t xml:space="preserve">interfere with the processing of information about what the agent has done.  Hence, if people blame or feel negative emotions towards the protagonist, they will </w:t>
      </w:r>
      <w:r w:rsidR="001F0643">
        <w:rPr>
          <w:rFonts w:cs="Times New Roman"/>
        </w:rPr>
        <w:t xml:space="preserve">be more likely to </w:t>
      </w:r>
      <w:r w:rsidRPr="004B373E">
        <w:rPr>
          <w:rFonts w:cs="Times New Roman"/>
        </w:rPr>
        <w:t xml:space="preserve">say </w:t>
      </w:r>
      <w:r w:rsidR="001F0643">
        <w:rPr>
          <w:rFonts w:cs="Times New Roman"/>
        </w:rPr>
        <w:t>t</w:t>
      </w:r>
      <w:r w:rsidRPr="004B373E">
        <w:rPr>
          <w:rFonts w:cs="Times New Roman"/>
        </w:rPr>
        <w:t xml:space="preserve">he </w:t>
      </w:r>
      <w:r w:rsidR="001F0643">
        <w:rPr>
          <w:rFonts w:cs="Times New Roman"/>
        </w:rPr>
        <w:t xml:space="preserve">agent </w:t>
      </w:r>
      <w:r w:rsidRPr="004B373E">
        <w:rPr>
          <w:rFonts w:cs="Times New Roman"/>
        </w:rPr>
        <w:t>brought about the bad result intentionally even though the correct response is otherwise.  However, Nadelhoffer’s distortion theory cannot explain the prudential and legal manifestations of the side-effect effect</w:t>
      </w:r>
      <w:r w:rsidR="001F0643">
        <w:rPr>
          <w:rFonts w:cs="Times New Roman"/>
        </w:rPr>
        <w:t xml:space="preserve">, in which </w:t>
      </w:r>
      <w:r w:rsidR="000C5CAC">
        <w:rPr>
          <w:rFonts w:cs="Times New Roman"/>
        </w:rPr>
        <w:t xml:space="preserve">the </w:t>
      </w:r>
      <w:r w:rsidR="001F0643">
        <w:rPr>
          <w:rFonts w:cs="Times New Roman"/>
        </w:rPr>
        <w:t xml:space="preserve">protagonists’ actions </w:t>
      </w:r>
      <w:r w:rsidR="000C5CAC">
        <w:rPr>
          <w:rFonts w:cs="Times New Roman"/>
        </w:rPr>
        <w:t>are</w:t>
      </w:r>
      <w:r w:rsidR="001F0643">
        <w:rPr>
          <w:rFonts w:cs="Times New Roman"/>
        </w:rPr>
        <w:t xml:space="preserve"> not </w:t>
      </w:r>
      <w:r w:rsidR="000C5CAC">
        <w:rPr>
          <w:rFonts w:cs="Times New Roman"/>
        </w:rPr>
        <w:t>blameworthy</w:t>
      </w:r>
      <w:r w:rsidRPr="004B373E">
        <w:rPr>
          <w:rFonts w:cs="Times New Roman"/>
        </w:rPr>
        <w:t xml:space="preserve">.  </w:t>
      </w:r>
      <w:r w:rsidR="000C5CAC">
        <w:rPr>
          <w:rFonts w:cs="Times New Roman"/>
        </w:rPr>
        <w:t>While i</w:t>
      </w:r>
      <w:r w:rsidRPr="004B373E">
        <w:rPr>
          <w:rFonts w:cs="Times New Roman"/>
        </w:rPr>
        <w:t xml:space="preserve">t </w:t>
      </w:r>
      <w:r w:rsidR="000C5CAC">
        <w:rPr>
          <w:rFonts w:cs="Times New Roman"/>
        </w:rPr>
        <w:t>may be</w:t>
      </w:r>
      <w:r w:rsidRPr="004B373E">
        <w:rPr>
          <w:rFonts w:cs="Times New Roman"/>
        </w:rPr>
        <w:t xml:space="preserve"> plausible </w:t>
      </w:r>
      <w:r w:rsidR="000C5CAC">
        <w:rPr>
          <w:rFonts w:cs="Times New Roman"/>
        </w:rPr>
        <w:t xml:space="preserve">to think </w:t>
      </w:r>
      <w:r w:rsidRPr="004B373E">
        <w:rPr>
          <w:rFonts w:cs="Times New Roman"/>
        </w:rPr>
        <w:t xml:space="preserve">that con-attitudes </w:t>
      </w:r>
      <w:r w:rsidR="000C5CAC">
        <w:rPr>
          <w:rFonts w:cs="Times New Roman"/>
        </w:rPr>
        <w:t xml:space="preserve">can </w:t>
      </w:r>
      <w:r w:rsidRPr="004B373E">
        <w:rPr>
          <w:rFonts w:cs="Times New Roman"/>
        </w:rPr>
        <w:t xml:space="preserve">bias attributions of intentionality, desire, knowledge, etc., it is </w:t>
      </w:r>
      <w:r w:rsidR="000C5CAC">
        <w:rPr>
          <w:rFonts w:cs="Times New Roman"/>
        </w:rPr>
        <w:t xml:space="preserve">less </w:t>
      </w:r>
      <w:r w:rsidRPr="004B373E">
        <w:rPr>
          <w:rFonts w:cs="Times New Roman"/>
        </w:rPr>
        <w:t xml:space="preserve">plausible </w:t>
      </w:r>
      <w:r w:rsidR="000C5CAC">
        <w:rPr>
          <w:rFonts w:cs="Times New Roman"/>
        </w:rPr>
        <w:t xml:space="preserve">to think </w:t>
      </w:r>
      <w:r w:rsidRPr="004B373E">
        <w:rPr>
          <w:rFonts w:cs="Times New Roman"/>
        </w:rPr>
        <w:t xml:space="preserve">that con-attitudes are evoked when someone violates a prudential norm </w:t>
      </w:r>
      <w:r w:rsidR="000C5CAC">
        <w:rPr>
          <w:rFonts w:cs="Times New Roman"/>
        </w:rPr>
        <w:t xml:space="preserve">in order </w:t>
      </w:r>
      <w:r w:rsidRPr="004B373E">
        <w:rPr>
          <w:rFonts w:cs="Times New Roman"/>
        </w:rPr>
        <w:t xml:space="preserve">to help someone else, or when someone violates a bad law </w:t>
      </w:r>
      <w:r w:rsidR="000C5CAC">
        <w:rPr>
          <w:rFonts w:cs="Times New Roman"/>
        </w:rPr>
        <w:t xml:space="preserve">in order </w:t>
      </w:r>
      <w:r w:rsidRPr="004B373E">
        <w:rPr>
          <w:rFonts w:cs="Times New Roman"/>
        </w:rPr>
        <w:t xml:space="preserve">to do a morally good act.  If we are looking for a fully general account of the side-effect effect, </w:t>
      </w:r>
      <w:r w:rsidR="000C5CAC">
        <w:rPr>
          <w:rFonts w:cs="Times New Roman"/>
        </w:rPr>
        <w:t xml:space="preserve">then, </w:t>
      </w:r>
      <w:r w:rsidRPr="004B373E">
        <w:rPr>
          <w:rFonts w:cs="Times New Roman"/>
        </w:rPr>
        <w:t>the distortion theory will not suffice.</w:t>
      </w:r>
    </w:p>
    <w:p w:rsidR="00B63459" w:rsidRPr="004B373E" w:rsidRDefault="00B63459" w:rsidP="00B63459">
      <w:pPr>
        <w:spacing w:line="480" w:lineRule="auto"/>
        <w:ind w:firstLine="720"/>
        <w:rPr>
          <w:rFonts w:cs="Times New Roman"/>
          <w:i/>
        </w:rPr>
      </w:pPr>
    </w:p>
    <w:p w:rsidR="00B63459" w:rsidRPr="004B373E" w:rsidRDefault="00B97CDE" w:rsidP="00B63459">
      <w:pPr>
        <w:spacing w:line="480" w:lineRule="auto"/>
        <w:rPr>
          <w:rFonts w:cs="Times New Roman"/>
          <w:i/>
        </w:rPr>
      </w:pPr>
      <w:r w:rsidRPr="004B373E">
        <w:rPr>
          <w:rFonts w:cs="Times New Roman"/>
          <w:i/>
        </w:rPr>
        <w:t>4.3</w:t>
      </w:r>
      <w:r w:rsidR="00B63459" w:rsidRPr="004B373E">
        <w:rPr>
          <w:rFonts w:cs="Times New Roman"/>
          <w:i/>
        </w:rPr>
        <w:t xml:space="preserve"> Conversational Pragmatics </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rPr>
      </w:pPr>
      <w:r w:rsidRPr="004B373E">
        <w:rPr>
          <w:rFonts w:cs="Times New Roman"/>
        </w:rPr>
        <w:t>While the conceptual competence and distortion explanations both assume that participants’ responses to the side-effect experiments represent their judgments about intentionality (whether or not those judgments are correct),</w:t>
      </w:r>
      <w:r w:rsidR="00991688">
        <w:rPr>
          <w:rFonts w:cs="Times New Roman"/>
        </w:rPr>
        <w:t xml:space="preserve"> </w:t>
      </w:r>
      <w:r w:rsidRPr="004B373E">
        <w:rPr>
          <w:rFonts w:cs="Times New Roman"/>
        </w:rPr>
        <w:t xml:space="preserve">Adams </w:t>
      </w:r>
      <w:r w:rsidR="00094E8A">
        <w:rPr>
          <w:rFonts w:cs="Times New Roman"/>
        </w:rPr>
        <w:t>and</w:t>
      </w:r>
      <w:r w:rsidRPr="004B373E">
        <w:rPr>
          <w:rFonts w:cs="Times New Roman"/>
        </w:rPr>
        <w:t xml:space="preserve"> Steadman (2004a, 2004b, 2007) think that the responses themselves are suspect, in the sense that they represent not what participants really think but only what they </w:t>
      </w:r>
      <w:r w:rsidR="00457226">
        <w:rPr>
          <w:rFonts w:cs="Times New Roman"/>
        </w:rPr>
        <w:t>are inclined to</w:t>
      </w:r>
      <w:r w:rsidRPr="004B373E">
        <w:rPr>
          <w:rFonts w:cs="Times New Roman"/>
        </w:rPr>
        <w:t xml:space="preserve"> say for fear of generating an unintended conversational implicature.  </w:t>
      </w:r>
      <w:r w:rsidR="00BF5FE3">
        <w:rPr>
          <w:rFonts w:cs="Times New Roman"/>
        </w:rPr>
        <w:t>Adams and Steadman</w:t>
      </w:r>
      <w:r w:rsidR="000015A8">
        <w:rPr>
          <w:rFonts w:cs="Times New Roman"/>
        </w:rPr>
        <w:t xml:space="preserve"> argue</w:t>
      </w:r>
      <w:r w:rsidRPr="004B373E">
        <w:rPr>
          <w:rFonts w:cs="Times New Roman"/>
        </w:rPr>
        <w:t xml:space="preserve"> that participants think both that the chairman is blameworthy in the </w:t>
      </w:r>
      <w:r w:rsidR="00992EC4">
        <w:rPr>
          <w:rFonts w:cs="Times New Roman"/>
        </w:rPr>
        <w:t>HARM</w:t>
      </w:r>
      <w:r w:rsidR="00992EC4" w:rsidRPr="004B373E">
        <w:rPr>
          <w:rFonts w:cs="Times New Roman"/>
        </w:rPr>
        <w:t xml:space="preserve"> </w:t>
      </w:r>
      <w:r w:rsidRPr="004B373E">
        <w:rPr>
          <w:rFonts w:cs="Times New Roman"/>
        </w:rPr>
        <w:t xml:space="preserve">condition and that if they say he did not act intentionally they would be understood to mean that he is not blameworthy.  Not wanting to be so interpreted, participants assert (though they </w:t>
      </w:r>
      <w:r w:rsidR="00457226">
        <w:rPr>
          <w:rFonts w:cs="Times New Roman"/>
        </w:rPr>
        <w:t xml:space="preserve">perhaps </w:t>
      </w:r>
      <w:r w:rsidRPr="004B373E">
        <w:rPr>
          <w:rFonts w:cs="Times New Roman"/>
        </w:rPr>
        <w:t xml:space="preserve">do not genuinely believe) that the protagonist brought about the bad </w:t>
      </w:r>
      <w:r w:rsidR="003770F3">
        <w:rPr>
          <w:rFonts w:cs="Times New Roman"/>
        </w:rPr>
        <w:t xml:space="preserve">side </w:t>
      </w:r>
      <w:r w:rsidR="00D80233" w:rsidRPr="004B373E">
        <w:rPr>
          <w:rFonts w:cs="Times New Roman"/>
        </w:rPr>
        <w:t>effect</w:t>
      </w:r>
      <w:r w:rsidRPr="004B373E">
        <w:rPr>
          <w:rFonts w:cs="Times New Roman"/>
        </w:rPr>
        <w:t xml:space="preserve"> intentionally.  Like the distortion theory, the </w:t>
      </w:r>
      <w:r w:rsidR="004B1DC0">
        <w:rPr>
          <w:rFonts w:cs="Times New Roman"/>
        </w:rPr>
        <w:t xml:space="preserve">conversational </w:t>
      </w:r>
      <w:r w:rsidRPr="004B373E">
        <w:rPr>
          <w:rFonts w:cs="Times New Roman"/>
        </w:rPr>
        <w:t>pragmatics theory has a tough time accounting for the side-effect effect in prudential and legal cases.  Presumably participants blame the factory-owner who conforms to the racial identification law.  Why, then, would they not say that he intentionally complied with the law?  Such a statement would generate the implicature that he was to blame.  In fact, however, participants exhibit the exact opposite asymmetry: they attribute intentionality when the law is violated (praiseworthy) but not when it is conformed to (blameworthy).</w:t>
      </w:r>
    </w:p>
    <w:p w:rsidR="00B63459" w:rsidRPr="004B373E" w:rsidRDefault="00B63459" w:rsidP="00B63459">
      <w:pPr>
        <w:spacing w:line="480" w:lineRule="auto"/>
        <w:rPr>
          <w:rFonts w:cs="Times New Roman"/>
          <w:b/>
        </w:rPr>
      </w:pPr>
    </w:p>
    <w:p w:rsidR="00B63459" w:rsidRPr="004B373E" w:rsidRDefault="00113BAB" w:rsidP="00B63459">
      <w:pPr>
        <w:spacing w:line="480" w:lineRule="auto"/>
        <w:rPr>
          <w:rFonts w:cs="Times New Roman"/>
          <w:i/>
        </w:rPr>
      </w:pPr>
      <w:r>
        <w:rPr>
          <w:rFonts w:cs="Times New Roman"/>
          <w:i/>
        </w:rPr>
        <w:br w:type="page"/>
      </w:r>
      <w:r w:rsidR="00B63459" w:rsidRPr="004B373E">
        <w:rPr>
          <w:rFonts w:cs="Times New Roman"/>
          <w:i/>
        </w:rPr>
        <w:t>4.4 Semantic Diversity</w:t>
      </w:r>
    </w:p>
    <w:p w:rsidR="00B63459" w:rsidRPr="004B373E" w:rsidRDefault="00B63459" w:rsidP="00B63459">
      <w:pPr>
        <w:spacing w:line="480" w:lineRule="auto"/>
        <w:rPr>
          <w:rFonts w:cs="Times New Roman"/>
          <w:b/>
        </w:rPr>
      </w:pPr>
    </w:p>
    <w:p w:rsidR="00E209B4" w:rsidRPr="004C416F" w:rsidRDefault="00B63459" w:rsidP="00E209B4">
      <w:pPr>
        <w:spacing w:line="480" w:lineRule="auto"/>
      </w:pPr>
      <w:r w:rsidRPr="004B373E">
        <w:rPr>
          <w:rFonts w:cs="Times New Roman"/>
        </w:rPr>
        <w:t xml:space="preserve">Knobe’s conceptual competence view and the </w:t>
      </w:r>
      <w:r w:rsidR="008E0A7F">
        <w:rPr>
          <w:rFonts w:cs="Times New Roman"/>
        </w:rPr>
        <w:t>distortion account</w:t>
      </w:r>
      <w:r w:rsidRPr="004B373E">
        <w:rPr>
          <w:rFonts w:cs="Times New Roman"/>
        </w:rPr>
        <w:t xml:space="preserve"> assume that contrary properties (</w:t>
      </w:r>
      <w:r w:rsidRPr="004B373E">
        <w:rPr>
          <w:rFonts w:cs="Times New Roman"/>
          <w:i/>
        </w:rPr>
        <w:t xml:space="preserve">bringing about a </w:t>
      </w:r>
      <w:r w:rsidR="00D80233" w:rsidRPr="004B373E">
        <w:rPr>
          <w:rFonts w:cs="Times New Roman"/>
          <w:i/>
        </w:rPr>
        <w:t>side-effect</w:t>
      </w:r>
      <w:r w:rsidRPr="004B373E">
        <w:rPr>
          <w:rFonts w:cs="Times New Roman"/>
          <w:i/>
        </w:rPr>
        <w:t xml:space="preserve"> intentionally; not bringing about a </w:t>
      </w:r>
      <w:r w:rsidR="00D80233" w:rsidRPr="004B373E">
        <w:rPr>
          <w:rFonts w:cs="Times New Roman"/>
          <w:i/>
        </w:rPr>
        <w:t>side-effect</w:t>
      </w:r>
      <w:r w:rsidRPr="004B373E">
        <w:rPr>
          <w:rFonts w:cs="Times New Roman"/>
          <w:i/>
        </w:rPr>
        <w:t xml:space="preserve"> intentionally</w:t>
      </w:r>
      <w:r w:rsidRPr="004B373E">
        <w:rPr>
          <w:rFonts w:cs="Times New Roman"/>
        </w:rPr>
        <w:t>) are attributed in the good and bad (or norm-</w:t>
      </w:r>
      <w:r w:rsidR="00457226" w:rsidRPr="004B373E">
        <w:rPr>
          <w:rFonts w:cs="Times New Roman"/>
        </w:rPr>
        <w:t>conforming</w:t>
      </w:r>
      <w:r w:rsidRPr="004B373E">
        <w:rPr>
          <w:rFonts w:cs="Times New Roman"/>
        </w:rPr>
        <w:t xml:space="preserve"> and norm-</w:t>
      </w:r>
      <w:r w:rsidR="00457226" w:rsidRPr="004B373E">
        <w:rPr>
          <w:rFonts w:cs="Times New Roman"/>
        </w:rPr>
        <w:t>violating</w:t>
      </w:r>
      <w:r w:rsidRPr="004B373E">
        <w:rPr>
          <w:rFonts w:cs="Times New Roman"/>
        </w:rPr>
        <w:t>) conditions.</w:t>
      </w:r>
      <w:r w:rsidR="00F91CF4">
        <w:rPr>
          <w:rFonts w:cs="Times New Roman"/>
        </w:rPr>
        <w:t xml:space="preserve">  A</w:t>
      </w:r>
      <w:r w:rsidRPr="004B373E">
        <w:rPr>
          <w:rFonts w:cs="Times New Roman"/>
        </w:rPr>
        <w:t>ccording to the semantic diversity explanation proposed by Nichols and Ulatowski (2007),</w:t>
      </w:r>
      <w:r w:rsidR="00F91CF4">
        <w:rPr>
          <w:rFonts w:cs="Times New Roman"/>
        </w:rPr>
        <w:t xml:space="preserve"> by contrast,</w:t>
      </w:r>
      <w:r w:rsidRPr="004B373E" w:rsidDel="002506F6">
        <w:rPr>
          <w:rFonts w:cs="Times New Roman"/>
        </w:rPr>
        <w:t xml:space="preserve"> </w:t>
      </w:r>
      <w:r w:rsidRPr="004B373E">
        <w:rPr>
          <w:rFonts w:cs="Times New Roman"/>
        </w:rPr>
        <w:t>there are two distinct concepts of intentionality</w:t>
      </w:r>
      <w:r w:rsidR="001F6022">
        <w:rPr>
          <w:rFonts w:cs="Times New Roman"/>
        </w:rPr>
        <w:t>—</w:t>
      </w:r>
      <w:r w:rsidRPr="004B373E">
        <w:rPr>
          <w:rFonts w:cs="Times New Roman"/>
        </w:rPr>
        <w:t>one</w:t>
      </w:r>
      <w:r w:rsidR="001F6022">
        <w:rPr>
          <w:rFonts w:cs="Times New Roman"/>
        </w:rPr>
        <w:t xml:space="preserve"> </w:t>
      </w:r>
      <w:r w:rsidRPr="004B373E">
        <w:rPr>
          <w:rFonts w:cs="Times New Roman"/>
        </w:rPr>
        <w:t xml:space="preserve">having to do with knowledge, the other with </w:t>
      </w:r>
      <w:r w:rsidR="001F6022">
        <w:rPr>
          <w:rFonts w:cs="Times New Roman"/>
        </w:rPr>
        <w:t>motive—</w:t>
      </w:r>
      <w:r w:rsidRPr="004B373E">
        <w:rPr>
          <w:rFonts w:cs="Times New Roman"/>
        </w:rPr>
        <w:t>that are attributed.</w:t>
      </w:r>
      <w:r w:rsidRPr="004B373E">
        <w:rPr>
          <w:rStyle w:val="FootnoteReference"/>
          <w:rFonts w:cs="Times New Roman"/>
        </w:rPr>
        <w:footnoteReference w:id="8"/>
      </w:r>
      <w:r w:rsidRPr="004B373E">
        <w:rPr>
          <w:rFonts w:cs="Times New Roman"/>
        </w:rPr>
        <w:t xml:space="preserve">  Nichols and Ulatowski first presented participants with one of the original Knobe cases and afterward asked them to explain</w:t>
      </w:r>
      <w:r w:rsidR="00FB0D9E">
        <w:rPr>
          <w:rFonts w:cs="Times New Roman"/>
        </w:rPr>
        <w:t xml:space="preserve"> why they answered as they did.  </w:t>
      </w:r>
      <w:r w:rsidR="00E209B4">
        <w:t>T</w:t>
      </w:r>
      <w:r w:rsidR="00E209B4" w:rsidRPr="004C416F">
        <w:t xml:space="preserve">ypical answers from </w:t>
      </w:r>
      <w:r w:rsidR="00E209B4">
        <w:t xml:space="preserve">participants </w:t>
      </w:r>
      <w:r w:rsidR="00E209B4" w:rsidRPr="004C416F">
        <w:t xml:space="preserve">who said that the </w:t>
      </w:r>
      <w:r w:rsidR="00E209B4">
        <w:t xml:space="preserve">chairman </w:t>
      </w:r>
      <w:r w:rsidR="00E209B4" w:rsidRPr="004C416F">
        <w:t>intentionally harmed the</w:t>
      </w:r>
      <w:r w:rsidR="00E209B4">
        <w:t xml:space="preserve"> environment include the following:</w:t>
      </w:r>
    </w:p>
    <w:p w:rsidR="00E209B4" w:rsidRPr="004C416F" w:rsidRDefault="00E209B4" w:rsidP="00E209B4">
      <w:pPr>
        <w:spacing w:line="480" w:lineRule="auto"/>
        <w:ind w:left="720"/>
      </w:pPr>
      <w:r>
        <w:t>“</w:t>
      </w:r>
      <w:r w:rsidRPr="004C416F">
        <w:t>He knew the consequences o</w:t>
      </w:r>
      <w:r>
        <w:t>f his actions before he began.”</w:t>
      </w:r>
    </w:p>
    <w:p w:rsidR="00E209B4" w:rsidRDefault="00E209B4" w:rsidP="00E209B4">
      <w:pPr>
        <w:spacing w:line="480" w:lineRule="auto"/>
        <w:ind w:left="720"/>
      </w:pPr>
      <w:r>
        <w:t>“</w:t>
      </w:r>
      <w:r w:rsidRPr="004C416F">
        <w:t>He knew that implementing the new program would hurt the</w:t>
      </w:r>
      <w:r>
        <w:t xml:space="preserve"> environment.”</w:t>
      </w:r>
    </w:p>
    <w:p w:rsidR="00E209B4" w:rsidRPr="002F050B" w:rsidRDefault="00E209B4" w:rsidP="00E209B4">
      <w:pPr>
        <w:spacing w:line="480" w:lineRule="auto"/>
        <w:ind w:left="720"/>
      </w:pPr>
      <w:r>
        <w:t>“</w:t>
      </w:r>
      <w:r w:rsidRPr="002F050B">
        <w:t>Because he knew he was going to hurt the environment, but chose to do it</w:t>
      </w:r>
      <w:r>
        <w:t xml:space="preserve"> </w:t>
      </w:r>
      <w:r w:rsidRPr="002F050B">
        <w:t>anyway</w:t>
      </w:r>
      <w:r>
        <w:t>.”</w:t>
      </w:r>
    </w:p>
    <w:p w:rsidR="00E209B4" w:rsidRPr="002F050B" w:rsidRDefault="00E209B4" w:rsidP="00E209B4">
      <w:pPr>
        <w:spacing w:line="480" w:lineRule="auto"/>
      </w:pPr>
      <w:r>
        <w:t>T</w:t>
      </w:r>
      <w:r w:rsidRPr="004C416F">
        <w:t xml:space="preserve">ypical answers from </w:t>
      </w:r>
      <w:r>
        <w:t xml:space="preserve">participants </w:t>
      </w:r>
      <w:r w:rsidRPr="004C416F">
        <w:t xml:space="preserve">who said that </w:t>
      </w:r>
      <w:r w:rsidRPr="002F050B">
        <w:t xml:space="preserve">the </w:t>
      </w:r>
      <w:r>
        <w:t xml:space="preserve">chairman </w:t>
      </w:r>
      <w:r w:rsidRPr="002F050B">
        <w:t>did</w:t>
      </w:r>
      <w:r>
        <w:t xml:space="preserve"> </w:t>
      </w:r>
      <w:r w:rsidRPr="002F050B">
        <w:t>not inte</w:t>
      </w:r>
      <w:r>
        <w:t>ntionally help the environment include:</w:t>
      </w:r>
    </w:p>
    <w:p w:rsidR="00E209B4" w:rsidRPr="002F050B" w:rsidRDefault="00E209B4" w:rsidP="00E209B4">
      <w:pPr>
        <w:spacing w:line="480" w:lineRule="auto"/>
        <w:ind w:left="720"/>
      </w:pPr>
      <w:r>
        <w:t>“He didn’</w:t>
      </w:r>
      <w:r w:rsidRPr="002F050B">
        <w:t xml:space="preserve">t care. It </w:t>
      </w:r>
      <w:r>
        <w:t>was an unintended consequence.”</w:t>
      </w:r>
    </w:p>
    <w:p w:rsidR="00E209B4" w:rsidRPr="002F050B" w:rsidRDefault="00E209B4" w:rsidP="00E209B4">
      <w:pPr>
        <w:spacing w:line="480" w:lineRule="auto"/>
        <w:ind w:left="720"/>
      </w:pPr>
      <w:r>
        <w:t>“</w:t>
      </w:r>
      <w:r w:rsidRPr="002F050B">
        <w:t>Because his intention was to make money whether or not it will help the</w:t>
      </w:r>
      <w:r>
        <w:t xml:space="preserve"> environment.”</w:t>
      </w:r>
    </w:p>
    <w:p w:rsidR="00E209B4" w:rsidRPr="002F050B" w:rsidRDefault="00E209B4" w:rsidP="00E209B4">
      <w:pPr>
        <w:spacing w:line="480" w:lineRule="auto"/>
        <w:ind w:left="720"/>
      </w:pPr>
      <w:r>
        <w:t>“</w:t>
      </w:r>
      <w:r w:rsidRPr="002F050B">
        <w:t>He didn</w:t>
      </w:r>
      <w:r>
        <w:t>’</w:t>
      </w:r>
      <w:r w:rsidRPr="002F050B">
        <w:t>t INTEND on helping the environment, he INTENDED on</w:t>
      </w:r>
      <w:r>
        <w:t xml:space="preserve"> making a profit.”</w:t>
      </w:r>
    </w:p>
    <w:p w:rsidR="00E209B4" w:rsidRDefault="00E209B4" w:rsidP="00E209B4">
      <w:pPr>
        <w:spacing w:line="480" w:lineRule="auto"/>
      </w:pPr>
      <w:r>
        <w:t xml:space="preserve">Similar explanations were given by those who answered that the chairman either did not intentionally harm the environment or did intentionally help it.  Answers in the first group clearly focus on the chairman’s knowledge, whereas answers in the second focus on the chairman’s motives.  </w:t>
      </w:r>
    </w:p>
    <w:p w:rsidR="00B63459" w:rsidRPr="004B373E" w:rsidRDefault="00B63459" w:rsidP="00E209B4">
      <w:pPr>
        <w:spacing w:line="480" w:lineRule="auto"/>
        <w:ind w:firstLine="720"/>
        <w:rPr>
          <w:rFonts w:cs="Times New Roman"/>
        </w:rPr>
      </w:pPr>
      <w:r w:rsidRPr="004B373E">
        <w:rPr>
          <w:rFonts w:cs="Times New Roman"/>
        </w:rPr>
        <w:t xml:space="preserve">Nichols and Ulatowski assume that participants must believe that the chairman knows the </w:t>
      </w:r>
      <w:r w:rsidR="00D80233" w:rsidRPr="004B373E">
        <w:rPr>
          <w:rFonts w:cs="Times New Roman"/>
        </w:rPr>
        <w:t>side-effect</w:t>
      </w:r>
      <w:r w:rsidRPr="004B373E">
        <w:rPr>
          <w:rFonts w:cs="Times New Roman"/>
        </w:rPr>
        <w:t xml:space="preserve"> will occur in both conditions, but it is only when participants employ the concept of intentionality that is based upon knowledge that this recognition of the chairman’s knowledge leads them to attribute intentionality.  However, because participants do not equally attribute knowledge in both conditions, an important motivation for Nichols and Ulatowski’s semantic diversity thesis is undermined.  Furthermore, when one considers that Tannenbaum, Ditto, and Pizarro (2007) found the familiar asymmetric pattern of responses in judgments about whether the chairman desired to bring about the </w:t>
      </w:r>
      <w:r w:rsidR="00D80233" w:rsidRPr="004B373E">
        <w:rPr>
          <w:rFonts w:cs="Times New Roman"/>
        </w:rPr>
        <w:t>side-effect</w:t>
      </w:r>
      <w:r w:rsidR="00060699">
        <w:rPr>
          <w:rFonts w:cs="Times New Roman"/>
        </w:rPr>
        <w:t>—</w:t>
      </w:r>
      <w:r w:rsidRPr="004B373E">
        <w:rPr>
          <w:rFonts w:cs="Times New Roman"/>
        </w:rPr>
        <w:t>and indeed when one is reminded of the fact that Knobe effects seem to be found in every type of psychologica</w:t>
      </w:r>
      <w:r w:rsidR="00060699">
        <w:rPr>
          <w:rFonts w:cs="Times New Roman"/>
        </w:rPr>
        <w:t>l attribution that is studied—</w:t>
      </w:r>
      <w:r w:rsidRPr="004B373E">
        <w:rPr>
          <w:rFonts w:cs="Times New Roman"/>
        </w:rPr>
        <w:t>it</w:t>
      </w:r>
      <w:r w:rsidR="00060699">
        <w:rPr>
          <w:rFonts w:cs="Times New Roman"/>
        </w:rPr>
        <w:t xml:space="preserve"> </w:t>
      </w:r>
      <w:r w:rsidRPr="004B373E">
        <w:rPr>
          <w:rFonts w:cs="Times New Roman"/>
        </w:rPr>
        <w:t>does not seem at all plausible that participants in fact view the chairman’s motives as being exactly the same in the help and harm conditions either.</w:t>
      </w:r>
    </w:p>
    <w:p w:rsidR="00B63459" w:rsidRPr="004B373E" w:rsidRDefault="00B63459" w:rsidP="00B63459">
      <w:pPr>
        <w:spacing w:line="480" w:lineRule="auto"/>
        <w:ind w:firstLine="720"/>
        <w:rPr>
          <w:rFonts w:cs="Times New Roman"/>
        </w:rPr>
      </w:pPr>
      <w:r w:rsidRPr="004B373E">
        <w:rPr>
          <w:rFonts w:cs="Times New Roman"/>
        </w:rPr>
        <w:t xml:space="preserve">Finally, </w:t>
      </w:r>
      <w:r w:rsidR="00060699">
        <w:rPr>
          <w:rFonts w:cs="Times New Roman"/>
        </w:rPr>
        <w:t xml:space="preserve">while </w:t>
      </w:r>
      <w:r w:rsidRPr="004B373E">
        <w:rPr>
          <w:rFonts w:cs="Times New Roman"/>
        </w:rPr>
        <w:t xml:space="preserve">semantic diversity accounts </w:t>
      </w:r>
      <w:r w:rsidR="00060699">
        <w:rPr>
          <w:rFonts w:cs="Times New Roman"/>
        </w:rPr>
        <w:t>may be</w:t>
      </w:r>
      <w:r w:rsidRPr="004B373E">
        <w:rPr>
          <w:rFonts w:cs="Times New Roman"/>
        </w:rPr>
        <w:t xml:space="preserve"> consistent with the intentionality attribution asymmetry, </w:t>
      </w:r>
      <w:r w:rsidR="00060699">
        <w:rPr>
          <w:rFonts w:cs="Times New Roman"/>
        </w:rPr>
        <w:t>they</w:t>
      </w:r>
      <w:r w:rsidRPr="004B373E">
        <w:rPr>
          <w:rFonts w:cs="Times New Roman"/>
        </w:rPr>
        <w:t xml:space="preserve"> are unable to save all the phenomena.  For their theory to apply to all the asymmetries mentioned above, Nichols &amp; Ulatowski would have to propose semantic diversity not just of intentionality but also of knowledge, acting in order to, desire, decision, being in favor of, and advocating</w:t>
      </w:r>
      <w:r w:rsidR="00987578">
        <w:rPr>
          <w:rFonts w:cs="Times New Roman"/>
        </w:rPr>
        <w:t xml:space="preserve"> (among many others)</w:t>
      </w:r>
      <w:r w:rsidRPr="004B373E">
        <w:rPr>
          <w:rFonts w:cs="Times New Roman"/>
        </w:rPr>
        <w:t xml:space="preserve">.  The wide variety of this list makes the semantic diversity theory </w:t>
      </w:r>
      <w:r w:rsidRPr="004B373E">
        <w:rPr>
          <w:rFonts w:cs="Times New Roman"/>
          <w:i/>
        </w:rPr>
        <w:t>prima facie</w:t>
      </w:r>
      <w:r w:rsidRPr="004B373E">
        <w:rPr>
          <w:rFonts w:cs="Times New Roman"/>
        </w:rPr>
        <w:t xml:space="preserve"> implausible.  Its inclusion of knowledge makes it a non-starter.  Is there one concept of knowledge-as-knowledge and another of knowledge-as-motive?  The question stretches the bounds of sense.</w:t>
      </w:r>
      <w:r w:rsidRPr="004B373E">
        <w:rPr>
          <w:rStyle w:val="FootnoteReference"/>
          <w:rFonts w:cs="Times New Roman"/>
        </w:rPr>
        <w:footnoteReference w:id="9"/>
      </w:r>
    </w:p>
    <w:p w:rsidR="00B63459" w:rsidRPr="004B373E" w:rsidRDefault="00B63459" w:rsidP="00B63459">
      <w:pPr>
        <w:spacing w:line="480" w:lineRule="auto"/>
        <w:rPr>
          <w:rFonts w:cs="Times New Roman"/>
        </w:rPr>
      </w:pPr>
    </w:p>
    <w:p w:rsidR="00B63459" w:rsidRPr="004B373E" w:rsidRDefault="00113BAB" w:rsidP="00B63459">
      <w:pPr>
        <w:spacing w:line="480" w:lineRule="auto"/>
        <w:rPr>
          <w:rFonts w:cs="Times New Roman"/>
          <w:i/>
        </w:rPr>
      </w:pPr>
      <w:r>
        <w:rPr>
          <w:rFonts w:cs="Times New Roman"/>
          <w:i/>
        </w:rPr>
        <w:br w:type="page"/>
      </w:r>
      <w:r w:rsidR="00B63459" w:rsidRPr="004B373E">
        <w:rPr>
          <w:rFonts w:cs="Times New Roman"/>
          <w:i/>
        </w:rPr>
        <w:t>4.5 Trade-off</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rPr>
      </w:pPr>
      <w:r w:rsidRPr="004B373E">
        <w:rPr>
          <w:rFonts w:cs="Times New Roman"/>
        </w:rPr>
        <w:t xml:space="preserve">According to Edouard Machery’s (2008) ‘trade-off hypothesis,’ participants view protagonists as construing bad </w:t>
      </w:r>
      <w:r w:rsidR="00767037">
        <w:rPr>
          <w:rFonts w:cs="Times New Roman"/>
        </w:rPr>
        <w:t xml:space="preserve">side </w:t>
      </w:r>
      <w:r w:rsidR="00D80233" w:rsidRPr="004B373E">
        <w:rPr>
          <w:rFonts w:cs="Times New Roman"/>
        </w:rPr>
        <w:t>effect</w:t>
      </w:r>
      <w:r w:rsidRPr="004B373E">
        <w:rPr>
          <w:rFonts w:cs="Times New Roman"/>
        </w:rPr>
        <w:t>s as costs that must be incurred in order to receive certain benefits.  He claims that participants conceptualize the HARM case as an instance of the chairman being willing to incur a cost in order to get a benefit.  Likewise participants supposedly view the HELP case as an instance in which there is no cost/benefit trade-off.</w:t>
      </w:r>
    </w:p>
    <w:p w:rsidR="00B63459" w:rsidRPr="004B373E" w:rsidRDefault="00B63459" w:rsidP="00B63459">
      <w:pPr>
        <w:spacing w:line="480" w:lineRule="auto"/>
        <w:ind w:firstLine="720"/>
        <w:rPr>
          <w:rFonts w:cs="Times New Roman"/>
        </w:rPr>
      </w:pPr>
      <w:r w:rsidRPr="004B373E">
        <w:rPr>
          <w:rFonts w:cs="Times New Roman"/>
        </w:rPr>
        <w:t>Machery claims further support for his view from the results of an experimental case in which a protagonist must incur a literal financial cost to attain a desired end (the ‘extra dollar case’).</w:t>
      </w:r>
      <w:r w:rsidRPr="004B373E">
        <w:rPr>
          <w:rStyle w:val="FootnoteReference"/>
          <w:rFonts w:cs="Times New Roman"/>
        </w:rPr>
        <w:footnoteReference w:id="10"/>
      </w:r>
      <w:r w:rsidRPr="004B373E">
        <w:rPr>
          <w:rFonts w:cs="Times New Roman"/>
        </w:rPr>
        <w:t xml:space="preserve">  However, recent work by Phelan and Sarkissian (2009), Mallon (forthcoming)</w:t>
      </w:r>
      <w:r w:rsidR="00AB28BF">
        <w:rPr>
          <w:rFonts w:cs="Times New Roman"/>
        </w:rPr>
        <w:t>,</w:t>
      </w:r>
      <w:r w:rsidRPr="004B373E">
        <w:rPr>
          <w:rFonts w:cs="Times New Roman"/>
        </w:rPr>
        <w:t xml:space="preserve"> and Beebe and Jensen (forthcoming) has shown that participants are strongly disposed to attribute intentionality and knowledge in cases where protagonists clearly do not view the </w:t>
      </w:r>
      <w:r w:rsidR="00D80233" w:rsidRPr="004B373E">
        <w:rPr>
          <w:rFonts w:cs="Times New Roman"/>
        </w:rPr>
        <w:t>side-effect</w:t>
      </w:r>
      <w:r w:rsidRPr="004B373E">
        <w:rPr>
          <w:rFonts w:cs="Times New Roman"/>
        </w:rPr>
        <w:t>s of their actions as costs.  These results, combined with the fact that the trade-off hypothesis is formulated only in terms of attributions of intentionality, mean that the trade-off hypothesis cannot serve as a full and adequate account of all the Knobe effect</w:t>
      </w:r>
      <w:r w:rsidR="00700212">
        <w:rPr>
          <w:rFonts w:cs="Times New Roman"/>
        </w:rPr>
        <w:t xml:space="preserve"> case</w:t>
      </w:r>
      <w:r w:rsidRPr="004B373E">
        <w:rPr>
          <w:rFonts w:cs="Times New Roman"/>
        </w:rPr>
        <w:t xml:space="preserve">s. </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i/>
        </w:rPr>
      </w:pPr>
      <w:r w:rsidRPr="004B373E">
        <w:rPr>
          <w:rFonts w:cs="Times New Roman"/>
          <w:i/>
        </w:rPr>
        <w:t xml:space="preserve">4.6 Counterfactual Guidance </w:t>
      </w:r>
    </w:p>
    <w:p w:rsidR="00B63459" w:rsidRPr="004B373E" w:rsidRDefault="00B63459" w:rsidP="00B63459">
      <w:pPr>
        <w:spacing w:line="480" w:lineRule="auto"/>
        <w:rPr>
          <w:rFonts w:cs="Times New Roman"/>
        </w:rPr>
      </w:pPr>
    </w:p>
    <w:p w:rsidR="00B63459" w:rsidRPr="004B373E" w:rsidRDefault="00B63459" w:rsidP="00B63459">
      <w:pPr>
        <w:spacing w:line="480" w:lineRule="auto"/>
        <w:rPr>
          <w:rFonts w:cs="Times New Roman"/>
        </w:rPr>
      </w:pPr>
      <w:r w:rsidRPr="004B373E">
        <w:rPr>
          <w:rFonts w:cs="Times New Roman"/>
        </w:rPr>
        <w:t>One of the most recent contribution</w:t>
      </w:r>
      <w:r w:rsidR="00CD6C92">
        <w:rPr>
          <w:rFonts w:cs="Times New Roman"/>
        </w:rPr>
        <w:t>s</w:t>
      </w:r>
      <w:r w:rsidRPr="004B373E">
        <w:rPr>
          <w:rFonts w:cs="Times New Roman"/>
        </w:rPr>
        <w:t xml:space="preserve"> to this literature is Holton’s (2010) explanation of the side-effect effect in terms of the difference between intentionally following a norm and intentionally violating one.  Intentional violation merely requires knowledge that one is doing so.  Intentional conformity, on the other hand, requires both knowledge of conforming and being counterfactually guided by the norm, i.e., if the norm were different, </w:t>
      </w:r>
      <w:r w:rsidR="00234A1B">
        <w:rPr>
          <w:rFonts w:cs="Times New Roman"/>
        </w:rPr>
        <w:t>the protagonist</w:t>
      </w:r>
      <w:r w:rsidRPr="004B373E">
        <w:rPr>
          <w:rFonts w:cs="Times New Roman"/>
        </w:rPr>
        <w:t xml:space="preserve"> would conform to </w:t>
      </w:r>
      <w:r w:rsidR="00234A1B">
        <w:rPr>
          <w:rFonts w:cs="Times New Roman"/>
        </w:rPr>
        <w:t>it instead of the norm to which he actually conformed</w:t>
      </w:r>
      <w:r w:rsidRPr="004B373E">
        <w:rPr>
          <w:rFonts w:cs="Times New Roman"/>
        </w:rPr>
        <w:t xml:space="preserve">.  The asymmetry occurs because in the HARM case, the chairman is knowingly violating the norm, while in the HELP case the chairman merely happens to be conform to the norm without being counterfactually guided by it.  Hence, only the former affects the environment intentionally.  </w:t>
      </w:r>
    </w:p>
    <w:p w:rsidR="00B63459" w:rsidRPr="004B373E" w:rsidRDefault="00B63459" w:rsidP="00B63459">
      <w:pPr>
        <w:spacing w:line="480" w:lineRule="auto"/>
        <w:ind w:firstLine="720"/>
        <w:rPr>
          <w:rFonts w:cs="Times New Roman"/>
        </w:rPr>
      </w:pPr>
      <w:r w:rsidRPr="004B373E">
        <w:rPr>
          <w:rFonts w:cs="Times New Roman"/>
        </w:rPr>
        <w:t xml:space="preserve">Like </w:t>
      </w:r>
      <w:r w:rsidR="00700212">
        <w:rPr>
          <w:rFonts w:cs="Times New Roman"/>
        </w:rPr>
        <w:t xml:space="preserve">the </w:t>
      </w:r>
      <w:r w:rsidRPr="004B373E">
        <w:rPr>
          <w:rFonts w:cs="Times New Roman"/>
        </w:rPr>
        <w:t xml:space="preserve">doxastic heuristics, conceptual competence, pragmatics, and semantic diversity theories (and unlike the distortion theory), the counterfactual-guidance explanation preserves the rationality of </w:t>
      </w:r>
      <w:r w:rsidR="00700212">
        <w:rPr>
          <w:rFonts w:cs="Times New Roman"/>
        </w:rPr>
        <w:t xml:space="preserve">participants </w:t>
      </w:r>
      <w:r w:rsidRPr="004B373E">
        <w:rPr>
          <w:rFonts w:cs="Times New Roman"/>
        </w:rPr>
        <w:t xml:space="preserve">who exhibit an asymmetry in their attributions.  </w:t>
      </w:r>
      <w:r w:rsidR="00700212">
        <w:rPr>
          <w:rFonts w:cs="Times New Roman"/>
        </w:rPr>
        <w:t xml:space="preserve">Like the doxastic heuristics account, it also recognizes that norms play an important role in generating the side-effect effects.  </w:t>
      </w:r>
      <w:r w:rsidRPr="004B373E">
        <w:rPr>
          <w:rFonts w:cs="Times New Roman"/>
        </w:rPr>
        <w:t xml:space="preserve">However, it is </w:t>
      </w:r>
      <w:r w:rsidR="00700212">
        <w:rPr>
          <w:rFonts w:cs="Times New Roman"/>
        </w:rPr>
        <w:t xml:space="preserve">ultimately </w:t>
      </w:r>
      <w:r w:rsidRPr="004B373E">
        <w:rPr>
          <w:rFonts w:cs="Times New Roman"/>
        </w:rPr>
        <w:t xml:space="preserve">inconsistent with the knowledge and belief side-effect effects.  The counterfactual-guidance theory presupposes that people would attribute knowledge and belief equally in the norm-conformity and norm-violation conditions, but as Beebe </w:t>
      </w:r>
      <w:r w:rsidR="00700212">
        <w:rPr>
          <w:rFonts w:cs="Times New Roman"/>
        </w:rPr>
        <w:t xml:space="preserve">and his collaborators </w:t>
      </w:r>
      <w:r w:rsidRPr="004B373E">
        <w:rPr>
          <w:rFonts w:cs="Times New Roman"/>
        </w:rPr>
        <w:t>have demonstrated, they do not.</w:t>
      </w:r>
    </w:p>
    <w:p w:rsidR="00D54BC2" w:rsidRPr="004B373E" w:rsidRDefault="00D54BC2" w:rsidP="00D54BC2">
      <w:pPr>
        <w:spacing w:line="480" w:lineRule="auto"/>
        <w:jc w:val="both"/>
        <w:rPr>
          <w:rFonts w:eastAsia="Times New Roman" w:cs="Times New Roman"/>
          <w:lang w:eastAsia="ja-JP"/>
        </w:rPr>
      </w:pPr>
    </w:p>
    <w:p w:rsidR="00DF21BB" w:rsidRPr="004B373E" w:rsidRDefault="00267D42" w:rsidP="00DF21BB">
      <w:pPr>
        <w:spacing w:line="480" w:lineRule="auto"/>
        <w:rPr>
          <w:rFonts w:cs="Times New Roman"/>
          <w:b/>
        </w:rPr>
      </w:pPr>
      <w:r w:rsidRPr="004B373E">
        <w:rPr>
          <w:rFonts w:cs="Times New Roman"/>
          <w:b/>
        </w:rPr>
        <w:t>5</w:t>
      </w:r>
      <w:r w:rsidR="00DF21BB" w:rsidRPr="004B373E">
        <w:rPr>
          <w:rFonts w:cs="Times New Roman"/>
          <w:b/>
        </w:rPr>
        <w:t>. New Experimental Evidence</w:t>
      </w:r>
    </w:p>
    <w:p w:rsidR="00DF21BB" w:rsidRPr="004B373E" w:rsidRDefault="00DF21BB" w:rsidP="00DF21BB">
      <w:pPr>
        <w:spacing w:line="480" w:lineRule="auto"/>
        <w:rPr>
          <w:rFonts w:cs="Times New Roman"/>
        </w:rPr>
      </w:pPr>
    </w:p>
    <w:p w:rsidR="00DF21BB" w:rsidRPr="004B373E" w:rsidRDefault="00DF21BB" w:rsidP="00DF21BB">
      <w:pPr>
        <w:spacing w:line="480" w:lineRule="auto"/>
        <w:rPr>
          <w:rFonts w:cs="Times New Roman"/>
        </w:rPr>
      </w:pPr>
      <w:r w:rsidRPr="004B373E">
        <w:rPr>
          <w:rFonts w:cs="Times New Roman"/>
        </w:rPr>
        <w:t xml:space="preserve">It’s one thing to construct a theory that can explain existing data.  It is something else to successfully predict and explain novel data.  If our account really is the best explanation of the side-effect effect, it should be able to make such predictions.  In this section, we describe some </w:t>
      </w:r>
      <w:r w:rsidR="000F0266">
        <w:rPr>
          <w:rFonts w:cs="Times New Roman"/>
        </w:rPr>
        <w:t>new</w:t>
      </w:r>
      <w:r w:rsidRPr="004B373E">
        <w:rPr>
          <w:rFonts w:cs="Times New Roman"/>
        </w:rPr>
        <w:t xml:space="preserve"> experiments that provide </w:t>
      </w:r>
      <w:r w:rsidR="000F0266">
        <w:rPr>
          <w:rFonts w:cs="Times New Roman"/>
        </w:rPr>
        <w:t xml:space="preserve">further </w:t>
      </w:r>
      <w:r w:rsidRPr="004B373E">
        <w:rPr>
          <w:rFonts w:cs="Times New Roman"/>
        </w:rPr>
        <w:t xml:space="preserve">confirmation for our theory. </w:t>
      </w:r>
    </w:p>
    <w:p w:rsidR="00DF21BB" w:rsidRPr="004B373E" w:rsidRDefault="00DF21BB" w:rsidP="00793A97">
      <w:pPr>
        <w:spacing w:line="480" w:lineRule="auto"/>
        <w:ind w:firstLine="720"/>
        <w:rPr>
          <w:rFonts w:cs="Times New Roman"/>
        </w:rPr>
      </w:pPr>
      <w:r w:rsidRPr="004B373E">
        <w:rPr>
          <w:rFonts w:cs="Times New Roman"/>
        </w:rPr>
        <w:t xml:space="preserve">According to </w:t>
      </w:r>
      <w:r w:rsidR="000F0266">
        <w:rPr>
          <w:rFonts w:cs="Times New Roman"/>
        </w:rPr>
        <w:t>the doxastic heuristics account</w:t>
      </w:r>
      <w:r w:rsidRPr="004B373E">
        <w:rPr>
          <w:rFonts w:cs="Times New Roman"/>
        </w:rPr>
        <w:t xml:space="preserve">, the practical decision structure of the </w:t>
      </w:r>
      <w:r w:rsidR="00517280">
        <w:rPr>
          <w:rFonts w:cs="Times New Roman"/>
        </w:rPr>
        <w:t>side-effect</w:t>
      </w:r>
      <w:r w:rsidRPr="004B373E">
        <w:rPr>
          <w:rFonts w:cs="Times New Roman"/>
        </w:rPr>
        <w:t xml:space="preserve"> effect cases leads participants to attribute greater degrees of reflection and belief to protagonists considering courses of action that violate social norms or have potentially high practical costs.  Our explanation predicts that participants should also be more strongly inclined to think that protagonists remember these facts about norm violations and practical costs at a later time.  To test this prediction, 124 </w:t>
      </w:r>
      <w:r w:rsidRPr="004B373E">
        <w:rPr>
          <w:rFonts w:eastAsia="Times New Roman" w:cs="Times New Roman"/>
          <w:lang w:eastAsia="ja-JP"/>
        </w:rPr>
        <w:t xml:space="preserve">undergraduates from a large public university in the northeastern United States </w:t>
      </w:r>
      <w:r w:rsidRPr="004B373E">
        <w:rPr>
          <w:rFonts w:cs="Times New Roman"/>
        </w:rPr>
        <w:t xml:space="preserve">were given either the </w:t>
      </w:r>
      <w:r w:rsidR="00992EC4">
        <w:rPr>
          <w:rFonts w:cs="Times New Roman"/>
        </w:rPr>
        <w:t>HELP</w:t>
      </w:r>
      <w:r w:rsidR="00992EC4" w:rsidRPr="004B373E">
        <w:rPr>
          <w:rFonts w:cs="Times New Roman"/>
        </w:rPr>
        <w:t xml:space="preserve"> </w:t>
      </w:r>
      <w:r w:rsidRPr="004B373E">
        <w:rPr>
          <w:rFonts w:cs="Times New Roman"/>
        </w:rPr>
        <w:t xml:space="preserve">or the </w:t>
      </w:r>
      <w:r w:rsidR="00992EC4">
        <w:rPr>
          <w:rFonts w:cs="Times New Roman"/>
        </w:rPr>
        <w:t>HARM</w:t>
      </w:r>
      <w:r w:rsidR="00992EC4" w:rsidRPr="004B373E">
        <w:rPr>
          <w:rFonts w:cs="Times New Roman"/>
        </w:rPr>
        <w:t xml:space="preserve"> </w:t>
      </w:r>
      <w:r w:rsidRPr="004B373E">
        <w:rPr>
          <w:rFonts w:cs="Times New Roman"/>
        </w:rPr>
        <w:t xml:space="preserve">version of Knobe’s original vignette about the chairman or </w:t>
      </w:r>
      <w:r w:rsidRPr="004B373E">
        <w:rPr>
          <w:rFonts w:eastAsia="Times New Roman" w:cs="Times New Roman"/>
          <w:lang w:eastAsia="ja-JP"/>
        </w:rPr>
        <w:t xml:space="preserve">the </w:t>
      </w:r>
      <w:r w:rsidR="0016375F">
        <w:rPr>
          <w:rFonts w:eastAsia="Times New Roman" w:cs="Times New Roman"/>
          <w:lang w:eastAsia="ja-JP"/>
        </w:rPr>
        <w:t>‘</w:t>
      </w:r>
      <w:r w:rsidR="003556BF" w:rsidRPr="003556BF">
        <w:rPr>
          <w:rFonts w:eastAsia="Times New Roman" w:cs="Times New Roman"/>
          <w:lang w:eastAsia="ja-JP"/>
        </w:rPr>
        <w:t>fulfill</w:t>
      </w:r>
      <w:r w:rsidR="0016375F">
        <w:rPr>
          <w:rFonts w:eastAsia="Times New Roman" w:cs="Times New Roman"/>
          <w:lang w:eastAsia="ja-JP"/>
        </w:rPr>
        <w:t>’</w:t>
      </w:r>
      <w:r w:rsidRPr="000F0266">
        <w:rPr>
          <w:rFonts w:eastAsia="Times New Roman" w:cs="Times New Roman"/>
          <w:lang w:eastAsia="ja-JP"/>
        </w:rPr>
        <w:t xml:space="preserve"> or the </w:t>
      </w:r>
      <w:r w:rsidR="0016375F">
        <w:rPr>
          <w:rFonts w:eastAsia="Times New Roman" w:cs="Times New Roman"/>
          <w:lang w:eastAsia="ja-JP"/>
        </w:rPr>
        <w:t>‘</w:t>
      </w:r>
      <w:r w:rsidR="003556BF" w:rsidRPr="003556BF">
        <w:rPr>
          <w:rFonts w:eastAsia="Times New Roman" w:cs="Times New Roman"/>
          <w:lang w:eastAsia="ja-JP"/>
        </w:rPr>
        <w:t>violate</w:t>
      </w:r>
      <w:r w:rsidR="0016375F">
        <w:rPr>
          <w:rFonts w:eastAsia="Times New Roman" w:cs="Times New Roman"/>
          <w:lang w:eastAsia="ja-JP"/>
        </w:rPr>
        <w:t>’</w:t>
      </w:r>
      <w:bookmarkStart w:id="1" w:name="_GoBack"/>
      <w:bookmarkEnd w:id="1"/>
      <w:r w:rsidRPr="004B373E">
        <w:rPr>
          <w:rFonts w:eastAsia="Times New Roman" w:cs="Times New Roman"/>
          <w:lang w:eastAsia="ja-JP"/>
        </w:rPr>
        <w:t xml:space="preserve"> </w:t>
      </w:r>
      <w:r w:rsidRPr="004B373E">
        <w:rPr>
          <w:rFonts w:eastAsia="Times New Roman" w:cs="Times New Roman"/>
          <w:lang w:eastAsia="ja-JP"/>
        </w:rPr>
        <w:t xml:space="preserve">version of the </w:t>
      </w:r>
      <w:r w:rsidR="000F0266">
        <w:rPr>
          <w:rFonts w:eastAsia="Times New Roman" w:cs="Times New Roman"/>
          <w:lang w:eastAsia="ja-JP"/>
        </w:rPr>
        <w:t>vignette about the CEO in Nazi Germany.</w:t>
      </w:r>
      <w:r w:rsidR="00933F10">
        <w:rPr>
          <w:rFonts w:eastAsia="Times New Roman" w:cs="Times New Roman"/>
          <w:lang w:eastAsia="ja-JP"/>
        </w:rPr>
        <w:t xml:space="preserve">  </w:t>
      </w:r>
      <w:r w:rsidRPr="004B373E">
        <w:rPr>
          <w:rFonts w:cs="Times New Roman"/>
        </w:rPr>
        <w:t>Participants in all four conditions of this between-subjects design were asked</w:t>
      </w:r>
      <w:r w:rsidR="00933F10">
        <w:rPr>
          <w:rFonts w:cs="Times New Roman"/>
        </w:rPr>
        <w:t>,</w:t>
      </w:r>
      <w:r w:rsidRPr="004B373E">
        <w:rPr>
          <w:rFonts w:cs="Times New Roman"/>
        </w:rPr>
        <w:t xml:space="preserve"> “On a scale of 0 to 10, how likely do you think it is that the chairman remembered that the new program was supposed to </w:t>
      </w:r>
      <w:r w:rsidRPr="004B373E">
        <w:rPr>
          <w:rFonts w:cs="Times New Roman"/>
          <w:i/>
        </w:rPr>
        <w:t>help/harm</w:t>
      </w:r>
      <w:r w:rsidRPr="004B373E">
        <w:rPr>
          <w:rFonts w:cs="Times New Roman"/>
        </w:rPr>
        <w:t xml:space="preserve"> the environment?” or “On a scale of 0 to 10, how likely do you think it is that the CEO remembered that the organizational changes were supposed to </w:t>
      </w:r>
      <w:r w:rsidRPr="004B373E">
        <w:rPr>
          <w:rFonts w:cs="Times New Roman"/>
          <w:i/>
        </w:rPr>
        <w:t>fulfill/violate</w:t>
      </w:r>
      <w:r w:rsidRPr="004B373E">
        <w:rPr>
          <w:rFonts w:cs="Times New Roman"/>
        </w:rPr>
        <w:t xml:space="preserve"> the racial identification law?”  ‘0’ was marked ‘Highly Unlikely,’ ‘5’ was marked ‘Neither Likely nor Unlikely’ and ‘10’ ‘Highly Likely.’ </w:t>
      </w:r>
    </w:p>
    <w:p w:rsidR="00DF21BB" w:rsidRPr="004B373E" w:rsidRDefault="00DF21BB" w:rsidP="00DF21BB">
      <w:pPr>
        <w:spacing w:line="480" w:lineRule="auto"/>
        <w:jc w:val="both"/>
        <w:rPr>
          <w:rFonts w:eastAsia="Times New Roman" w:cs="Times New Roman"/>
          <w:lang w:eastAsia="ja-JP"/>
        </w:rPr>
      </w:pPr>
      <w:r w:rsidRPr="004B373E">
        <w:rPr>
          <w:rFonts w:eastAsia="Times New Roman" w:cs="Times New Roman"/>
          <w:lang w:eastAsia="ja-JP"/>
        </w:rPr>
        <w:tab/>
        <w:t>Just as our theory predicted, participants were significantly more likely to think the chairman remembered harming the environment (</w:t>
      </w:r>
      <w:r w:rsidRPr="004B373E">
        <w:rPr>
          <w:rFonts w:cs="Times New Roman"/>
          <w:noProof/>
        </w:rPr>
        <w:drawing>
          <wp:inline distT="0" distB="0" distL="0" distR="0">
            <wp:extent cx="103505" cy="111125"/>
            <wp:effectExtent l="19050" t="0" r="0" b="0"/>
            <wp:docPr id="5"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Pr="004B373E">
        <w:rPr>
          <w:rFonts w:eastAsia="Times New Roman" w:cs="Times New Roman"/>
          <w:lang w:eastAsia="ja-JP"/>
        </w:rPr>
        <w:t xml:space="preserve"> = 4.93) than they were to think the chairman remembered helping it (</w:t>
      </w:r>
      <w:r w:rsidRPr="004B373E">
        <w:rPr>
          <w:rFonts w:cs="Times New Roman"/>
          <w:noProof/>
        </w:rPr>
        <w:drawing>
          <wp:inline distT="0" distB="0" distL="0" distR="0">
            <wp:extent cx="103505" cy="111125"/>
            <wp:effectExtent l="19050" t="0" r="0" b="0"/>
            <wp:docPr id="6"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Pr="004B373E">
        <w:rPr>
          <w:rFonts w:eastAsia="Times New Roman" w:cs="Times New Roman"/>
          <w:lang w:eastAsia="ja-JP"/>
        </w:rPr>
        <w:t xml:space="preserve"> = 2.45).</w:t>
      </w:r>
      <w:r w:rsidRPr="004B373E">
        <w:rPr>
          <w:rStyle w:val="FootnoteReference"/>
          <w:rFonts w:eastAsia="Times New Roman" w:cs="Times New Roman"/>
          <w:lang w:eastAsia="ja-JP"/>
        </w:rPr>
        <w:footnoteReference w:id="11"/>
      </w:r>
      <w:r w:rsidRPr="004B373E">
        <w:rPr>
          <w:rFonts w:eastAsia="Times New Roman" w:cs="Times New Roman"/>
          <w:lang w:eastAsia="ja-JP"/>
        </w:rPr>
        <w:t xml:space="preserve">  They were also more likely to think the CEO remembered violating the racial identification law (</w:t>
      </w:r>
      <w:r w:rsidRPr="004B373E">
        <w:rPr>
          <w:rFonts w:cs="Times New Roman"/>
          <w:noProof/>
        </w:rPr>
        <w:drawing>
          <wp:inline distT="0" distB="0" distL="0" distR="0">
            <wp:extent cx="103505" cy="111125"/>
            <wp:effectExtent l="19050" t="0" r="0" b="0"/>
            <wp:docPr id="7"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Pr="004B373E">
        <w:rPr>
          <w:rFonts w:eastAsia="Times New Roman" w:cs="Times New Roman"/>
          <w:lang w:eastAsia="ja-JP"/>
        </w:rPr>
        <w:t xml:space="preserve"> = 5.91) than they were to think he remembered fulfilling the law (</w:t>
      </w:r>
      <w:r w:rsidRPr="004B373E">
        <w:rPr>
          <w:rFonts w:cs="Times New Roman"/>
          <w:noProof/>
        </w:rPr>
        <w:drawing>
          <wp:inline distT="0" distB="0" distL="0" distR="0">
            <wp:extent cx="103505" cy="111125"/>
            <wp:effectExtent l="19050" t="0" r="0" b="0"/>
            <wp:docPr id="8"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Pr="004B373E">
        <w:rPr>
          <w:rFonts w:eastAsia="Times New Roman" w:cs="Times New Roman"/>
          <w:lang w:eastAsia="ja-JP"/>
        </w:rPr>
        <w:t xml:space="preserve"> = 3.63).</w:t>
      </w:r>
      <w:r w:rsidRPr="004B373E">
        <w:rPr>
          <w:rStyle w:val="FootnoteReference"/>
          <w:rFonts w:eastAsia="Times New Roman" w:cs="Times New Roman"/>
          <w:lang w:eastAsia="ja-JP"/>
        </w:rPr>
        <w:footnoteReference w:id="12"/>
      </w:r>
      <w:r w:rsidRPr="004B373E">
        <w:rPr>
          <w:rFonts w:eastAsia="Times New Roman" w:cs="Times New Roman"/>
          <w:lang w:eastAsia="ja-JP"/>
        </w:rPr>
        <w:t xml:space="preserve">  This extension of Knobe effect findings from attributions of intentionality, knowledge and belief to attributions of remembering is more easily explained by our account than by competing explanations.</w:t>
      </w:r>
    </w:p>
    <w:p w:rsidR="001F7CBC" w:rsidRPr="004B373E" w:rsidRDefault="007C03BB" w:rsidP="00267D42">
      <w:pPr>
        <w:spacing w:line="480" w:lineRule="auto"/>
        <w:ind w:firstLine="720"/>
        <w:jc w:val="both"/>
        <w:rPr>
          <w:rFonts w:cs="Times New Roman"/>
        </w:rPr>
      </w:pPr>
      <w:r w:rsidRPr="004B373E">
        <w:rPr>
          <w:rFonts w:eastAsia="Times New Roman" w:cs="Times New Roman"/>
          <w:lang w:eastAsia="ja-JP"/>
        </w:rPr>
        <w:t>Also according to our hypothesis, vignettes involving conformity to and violation of obviously amoral norm</w:t>
      </w:r>
      <w:r w:rsidR="000F0266">
        <w:rPr>
          <w:rFonts w:eastAsia="Times New Roman" w:cs="Times New Roman"/>
          <w:lang w:eastAsia="ja-JP"/>
        </w:rPr>
        <w:t>s</w:t>
      </w:r>
      <w:r w:rsidRPr="004B373E">
        <w:rPr>
          <w:rFonts w:eastAsia="Times New Roman" w:cs="Times New Roman"/>
          <w:lang w:eastAsia="ja-JP"/>
        </w:rPr>
        <w:t xml:space="preserve"> should generate asymmetric attributions of psychological properties.  To test this prediction, we conducted two studies, one involving a </w:t>
      </w:r>
      <w:r w:rsidRPr="004B373E">
        <w:rPr>
          <w:rFonts w:eastAsia="Times New Roman" w:cs="Times New Roman"/>
          <w:i/>
          <w:lang w:eastAsia="ja-JP"/>
        </w:rPr>
        <w:t>conventional</w:t>
      </w:r>
      <w:r w:rsidRPr="004B373E">
        <w:rPr>
          <w:rFonts w:eastAsia="Times New Roman" w:cs="Times New Roman"/>
          <w:lang w:eastAsia="ja-JP"/>
        </w:rPr>
        <w:t xml:space="preserve"> norm, the other involving a </w:t>
      </w:r>
      <w:r w:rsidRPr="004B373E">
        <w:rPr>
          <w:rFonts w:eastAsia="Times New Roman" w:cs="Times New Roman"/>
          <w:i/>
          <w:lang w:eastAsia="ja-JP"/>
        </w:rPr>
        <w:t xml:space="preserve">descriptive </w:t>
      </w:r>
      <w:r w:rsidRPr="004B373E">
        <w:rPr>
          <w:rFonts w:eastAsia="Times New Roman" w:cs="Times New Roman"/>
          <w:lang w:eastAsia="ja-JP"/>
        </w:rPr>
        <w:t>norm.</w:t>
      </w:r>
      <w:r w:rsidRPr="004B373E">
        <w:rPr>
          <w:rStyle w:val="FootnoteReference"/>
          <w:rFonts w:eastAsia="Times New Roman" w:cs="Times New Roman"/>
          <w:lang w:eastAsia="ja-JP"/>
        </w:rPr>
        <w:footnoteReference w:id="13"/>
      </w:r>
      <w:r w:rsidRPr="004B373E">
        <w:rPr>
          <w:rFonts w:eastAsia="Times New Roman" w:cs="Times New Roman"/>
          <w:lang w:eastAsia="ja-JP"/>
        </w:rPr>
        <w:t xml:space="preserve"> </w:t>
      </w:r>
      <w:r w:rsidR="005520E2">
        <w:rPr>
          <w:rFonts w:eastAsia="Times New Roman" w:cs="Times New Roman"/>
          <w:lang w:eastAsia="ja-JP"/>
        </w:rPr>
        <w:t xml:space="preserve"> </w:t>
      </w:r>
      <w:r w:rsidR="001F7CBC" w:rsidRPr="004B373E">
        <w:rPr>
          <w:rFonts w:cs="Times New Roman"/>
        </w:rPr>
        <w:t>The participants in the conventional norm case were 60 adult “workers” on the Amazon Mechanical Turk (</w:t>
      </w:r>
      <w:hyperlink r:id="rId33" w:history="1">
        <w:r w:rsidR="001F7CBC" w:rsidRPr="004B373E">
          <w:rPr>
            <w:rStyle w:val="Hyperlink"/>
            <w:rFonts w:cs="Times New Roman"/>
          </w:rPr>
          <w:t>www.mturk.com</w:t>
        </w:r>
      </w:hyperlink>
      <w:r w:rsidR="001F7CBC" w:rsidRPr="004B373E">
        <w:rPr>
          <w:rFonts w:cs="Times New Roman"/>
        </w:rPr>
        <w:t xml:space="preserve">), which coordinates online quizzes and surveys.  Participants were randomly assigned to read either the conformity </w:t>
      </w:r>
      <w:r w:rsidR="0070411A" w:rsidRPr="004B373E">
        <w:rPr>
          <w:rFonts w:cs="Times New Roman"/>
        </w:rPr>
        <w:t xml:space="preserve">or the violation version of the following </w:t>
      </w:r>
      <w:r w:rsidR="001F7CBC" w:rsidRPr="004B373E">
        <w:rPr>
          <w:rFonts w:cs="Times New Roman"/>
        </w:rPr>
        <w:t>vignette:</w:t>
      </w:r>
    </w:p>
    <w:p w:rsidR="0070411A" w:rsidRPr="004B373E" w:rsidRDefault="001F7CBC" w:rsidP="0070411A">
      <w:pPr>
        <w:ind w:left="720"/>
        <w:jc w:val="both"/>
        <w:rPr>
          <w:rFonts w:eastAsia="Times New Roman" w:cs="Times New Roman"/>
          <w:sz w:val="20"/>
        </w:rPr>
      </w:pPr>
      <w:r w:rsidRPr="004B373E">
        <w:rPr>
          <w:rFonts w:eastAsia="Times New Roman" w:cs="Times New Roman"/>
          <w:sz w:val="20"/>
        </w:rPr>
        <w:t xml:space="preserve">William is from Scotland, where it is customary for a man to wear a kilt on a special occasion.  William is planning to attend a friend’s wedding in </w:t>
      </w:r>
      <w:r w:rsidRPr="004B373E">
        <w:rPr>
          <w:rFonts w:eastAsia="Times New Roman" w:cs="Times New Roman"/>
          <w:i/>
          <w:sz w:val="20"/>
        </w:rPr>
        <w:t>Calabria/Edinburgh</w:t>
      </w:r>
      <w:r w:rsidRPr="004B373E">
        <w:rPr>
          <w:rFonts w:eastAsia="Times New Roman" w:cs="Times New Roman"/>
          <w:sz w:val="20"/>
        </w:rPr>
        <w:t xml:space="preserve">, </w:t>
      </w:r>
      <w:r w:rsidR="0070411A" w:rsidRPr="004B373E">
        <w:rPr>
          <w:rFonts w:eastAsia="Times New Roman" w:cs="Times New Roman"/>
          <w:i/>
          <w:sz w:val="20"/>
        </w:rPr>
        <w:t>an Italian/a Scottish</w:t>
      </w:r>
      <w:r w:rsidR="0070411A" w:rsidRPr="004B373E">
        <w:rPr>
          <w:rFonts w:eastAsia="Times New Roman" w:cs="Times New Roman"/>
          <w:sz w:val="20"/>
        </w:rPr>
        <w:t xml:space="preserve"> city.  William says to his friend David, “I’m thinking of wearing this kilt to the wedding.”  David responds, “If you do that, you </w:t>
      </w:r>
      <w:r w:rsidR="0070411A" w:rsidRPr="004B373E">
        <w:rPr>
          <w:rFonts w:eastAsia="Times New Roman" w:cs="Times New Roman"/>
          <w:i/>
          <w:sz w:val="20"/>
        </w:rPr>
        <w:t>won’t/will</w:t>
      </w:r>
      <w:r w:rsidR="0070411A" w:rsidRPr="004B373E">
        <w:rPr>
          <w:rFonts w:eastAsia="Times New Roman" w:cs="Times New Roman"/>
          <w:sz w:val="20"/>
        </w:rPr>
        <w:t xml:space="preserve"> be following Italian/Scottish custom.”  William says, “I don’t care at all about </w:t>
      </w:r>
      <w:r w:rsidR="0070411A" w:rsidRPr="004B373E">
        <w:rPr>
          <w:rFonts w:eastAsia="Times New Roman" w:cs="Times New Roman"/>
          <w:i/>
          <w:sz w:val="20"/>
        </w:rPr>
        <w:t>Italian/Scottish</w:t>
      </w:r>
      <w:r w:rsidR="0070411A" w:rsidRPr="004B373E">
        <w:rPr>
          <w:rFonts w:eastAsia="Times New Roman" w:cs="Times New Roman"/>
          <w:sz w:val="20"/>
        </w:rPr>
        <w:t xml:space="preserve"> custom.  I just want to wear this kilt.”  William </w:t>
      </w:r>
      <w:r w:rsidR="0070411A" w:rsidRPr="004B373E">
        <w:rPr>
          <w:rFonts w:eastAsia="Times New Roman" w:cs="Times New Roman"/>
          <w:i/>
          <w:sz w:val="20"/>
        </w:rPr>
        <w:t>does/doesn’t</w:t>
      </w:r>
      <w:r w:rsidR="0070411A" w:rsidRPr="004B373E">
        <w:rPr>
          <w:rFonts w:eastAsia="Times New Roman" w:cs="Times New Roman"/>
          <w:sz w:val="20"/>
        </w:rPr>
        <w:t xml:space="preserve"> wear the kilt at the wedding.</w:t>
      </w:r>
    </w:p>
    <w:p w:rsidR="001F7CBC" w:rsidRPr="004B373E" w:rsidRDefault="001F7CBC" w:rsidP="001F7CBC">
      <w:pPr>
        <w:ind w:left="720"/>
        <w:jc w:val="both"/>
        <w:rPr>
          <w:rFonts w:eastAsia="Times New Roman" w:cs="Times New Roman"/>
          <w:sz w:val="20"/>
        </w:rPr>
      </w:pPr>
    </w:p>
    <w:p w:rsidR="001F7CBC" w:rsidRPr="004B373E" w:rsidRDefault="000F0266" w:rsidP="0070411A">
      <w:pPr>
        <w:spacing w:line="480" w:lineRule="auto"/>
        <w:jc w:val="both"/>
        <w:rPr>
          <w:rFonts w:eastAsia="Times New Roman" w:cs="Times New Roman"/>
          <w:lang w:eastAsia="ja-JP"/>
        </w:rPr>
      </w:pPr>
      <w:r>
        <w:rPr>
          <w:rFonts w:eastAsia="Times New Roman" w:cs="Times New Roman"/>
          <w:lang w:eastAsia="ja-JP"/>
        </w:rPr>
        <w:t>Participants in t</w:t>
      </w:r>
      <w:r w:rsidR="0070411A" w:rsidRPr="004B373E">
        <w:rPr>
          <w:rFonts w:eastAsia="Times New Roman" w:cs="Times New Roman"/>
          <w:lang w:eastAsia="ja-JP"/>
        </w:rPr>
        <w:t>he descriptive norm study were assigned to read either the conformity or the violation version of the following vignette:</w:t>
      </w:r>
    </w:p>
    <w:p w:rsidR="0070411A" w:rsidRPr="004B373E" w:rsidRDefault="0070411A" w:rsidP="0070411A">
      <w:pPr>
        <w:ind w:left="720"/>
        <w:jc w:val="both"/>
        <w:rPr>
          <w:rFonts w:eastAsia="Times New Roman" w:cs="Times New Roman"/>
          <w:sz w:val="20"/>
        </w:rPr>
      </w:pPr>
      <w:r w:rsidRPr="004B373E">
        <w:rPr>
          <w:rFonts w:eastAsia="Times New Roman" w:cs="Times New Roman"/>
          <w:sz w:val="20"/>
        </w:rPr>
        <w:t xml:space="preserve">Jessica lives in a neighborhood where everyone (including Jessica herself) happens to own a dog.  One afternoon, she is planning to go for a walk and decides </w:t>
      </w:r>
      <w:r w:rsidRPr="004B373E">
        <w:rPr>
          <w:rFonts w:eastAsia="Times New Roman" w:cs="Times New Roman"/>
          <w:i/>
          <w:sz w:val="20"/>
        </w:rPr>
        <w:t>not to/to</w:t>
      </w:r>
      <w:r w:rsidRPr="004B373E">
        <w:rPr>
          <w:rFonts w:eastAsia="Times New Roman" w:cs="Times New Roman"/>
          <w:sz w:val="20"/>
        </w:rPr>
        <w:t xml:space="preserve"> take her dog.  Her friend Aaron says, “Jessica, if you go out like that, you </w:t>
      </w:r>
      <w:r w:rsidR="00B97CDE" w:rsidRPr="004B373E">
        <w:rPr>
          <w:rFonts w:eastAsia="Times New Roman" w:cs="Times New Roman"/>
          <w:i/>
          <w:sz w:val="20"/>
        </w:rPr>
        <w:t>will/</w:t>
      </w:r>
      <w:r w:rsidRPr="004B373E">
        <w:rPr>
          <w:rFonts w:eastAsia="Times New Roman" w:cs="Times New Roman"/>
          <w:i/>
          <w:sz w:val="20"/>
        </w:rPr>
        <w:t>won’t</w:t>
      </w:r>
      <w:r w:rsidRPr="004B373E">
        <w:rPr>
          <w:rFonts w:eastAsia="Times New Roman" w:cs="Times New Roman"/>
          <w:sz w:val="20"/>
        </w:rPr>
        <w:t xml:space="preserve"> be doing what everyone else is doing.”  Jessica responds, “I don’t care at all what everyone else is doing.  I just want to go for a walk </w:t>
      </w:r>
      <w:r w:rsidRPr="004B373E">
        <w:rPr>
          <w:rFonts w:eastAsia="Times New Roman" w:cs="Times New Roman"/>
          <w:i/>
          <w:sz w:val="20"/>
        </w:rPr>
        <w:t>without/with</w:t>
      </w:r>
      <w:r w:rsidRPr="004B373E">
        <w:rPr>
          <w:rFonts w:eastAsia="Times New Roman" w:cs="Times New Roman"/>
          <w:sz w:val="20"/>
        </w:rPr>
        <w:t xml:space="preserve"> my dog.”  She goes ahead with her plan, and sure enough, she ends up doing what </w:t>
      </w:r>
      <w:r w:rsidRPr="004B373E">
        <w:rPr>
          <w:rFonts w:eastAsia="Times New Roman" w:cs="Times New Roman"/>
          <w:i/>
          <w:sz w:val="20"/>
        </w:rPr>
        <w:t>no one/everyone</w:t>
      </w:r>
      <w:r w:rsidRPr="004B373E">
        <w:rPr>
          <w:rFonts w:eastAsia="Times New Roman" w:cs="Times New Roman"/>
          <w:sz w:val="20"/>
        </w:rPr>
        <w:t xml:space="preserve"> else is doing.</w:t>
      </w:r>
    </w:p>
    <w:p w:rsidR="0070411A" w:rsidRPr="004B373E" w:rsidRDefault="0070411A" w:rsidP="0070411A">
      <w:pPr>
        <w:ind w:left="720"/>
        <w:jc w:val="both"/>
        <w:rPr>
          <w:rFonts w:eastAsia="Times New Roman" w:cs="Times New Roman"/>
          <w:sz w:val="20"/>
        </w:rPr>
      </w:pPr>
    </w:p>
    <w:p w:rsidR="00DF21BB" w:rsidRDefault="0070411A" w:rsidP="00DF21BB">
      <w:pPr>
        <w:spacing w:line="480" w:lineRule="auto"/>
        <w:jc w:val="both"/>
        <w:rPr>
          <w:rFonts w:eastAsia="Times New Roman" w:cs="Times New Roman"/>
          <w:lang w:eastAsia="ja-JP"/>
        </w:rPr>
      </w:pPr>
      <w:r w:rsidRPr="004B373E">
        <w:rPr>
          <w:rFonts w:eastAsia="Times New Roman" w:cs="Times New Roman"/>
          <w:lang w:eastAsia="ja-JP"/>
        </w:rPr>
        <w:t xml:space="preserve">Participants were then asked to rate their level of agreement on a 7-point Likert scale with the statement, “William intentionally </w:t>
      </w:r>
      <w:r w:rsidR="003556BF" w:rsidRPr="003556BF">
        <w:rPr>
          <w:rFonts w:eastAsia="Times New Roman" w:cs="Times New Roman"/>
          <w:i/>
          <w:lang w:eastAsia="ja-JP"/>
        </w:rPr>
        <w:t>violated/conformed</w:t>
      </w:r>
      <w:r w:rsidRPr="004B373E">
        <w:rPr>
          <w:rFonts w:eastAsia="Times New Roman" w:cs="Times New Roman"/>
          <w:lang w:eastAsia="ja-JP"/>
        </w:rPr>
        <w:t xml:space="preserve"> </w:t>
      </w:r>
      <w:r w:rsidR="006F4486" w:rsidRPr="006F4486">
        <w:rPr>
          <w:rFonts w:eastAsia="Times New Roman" w:cs="Times New Roman"/>
          <w:i/>
          <w:lang w:eastAsia="ja-JP"/>
        </w:rPr>
        <w:t>to</w:t>
      </w:r>
      <w:r w:rsidRPr="004B373E">
        <w:rPr>
          <w:rFonts w:eastAsia="Times New Roman" w:cs="Times New Roman"/>
          <w:lang w:eastAsia="ja-JP"/>
        </w:rPr>
        <w:t xml:space="preserve"> </w:t>
      </w:r>
      <w:r w:rsidR="003556BF" w:rsidRPr="003556BF">
        <w:rPr>
          <w:rFonts w:eastAsia="Times New Roman" w:cs="Times New Roman"/>
          <w:i/>
          <w:lang w:eastAsia="ja-JP"/>
        </w:rPr>
        <w:t>Italian/Scottish</w:t>
      </w:r>
      <w:r w:rsidRPr="004B373E">
        <w:rPr>
          <w:rFonts w:eastAsia="Times New Roman" w:cs="Times New Roman"/>
          <w:lang w:eastAsia="ja-JP"/>
        </w:rPr>
        <w:t xml:space="preserve"> custom” (for the conventional case) or “Jessica intentionally did what </w:t>
      </w:r>
      <w:r w:rsidR="003556BF" w:rsidRPr="003556BF">
        <w:rPr>
          <w:rFonts w:eastAsia="Times New Roman" w:cs="Times New Roman"/>
          <w:i/>
          <w:lang w:eastAsia="ja-JP"/>
        </w:rPr>
        <w:t>no one/everyone</w:t>
      </w:r>
      <w:r w:rsidRPr="004B373E">
        <w:rPr>
          <w:rFonts w:eastAsia="Times New Roman" w:cs="Times New Roman"/>
          <w:lang w:eastAsia="ja-JP"/>
        </w:rPr>
        <w:t xml:space="preserve"> else was doing.”  As predicted, </w:t>
      </w:r>
      <w:r w:rsidR="00926572" w:rsidRPr="004B373E">
        <w:rPr>
          <w:rFonts w:eastAsia="Times New Roman" w:cs="Times New Roman"/>
          <w:lang w:eastAsia="ja-JP"/>
        </w:rPr>
        <w:t>participants were significantly more likely to think that William intentionally violated Italian custom (</w:t>
      </w:r>
      <w:r w:rsidR="00F27755" w:rsidRPr="004B373E">
        <w:rPr>
          <w:rFonts w:eastAsia="Times New Roman" w:cs="Times New Roman"/>
          <w:noProof/>
        </w:rPr>
        <w:drawing>
          <wp:inline distT="0" distB="0" distL="0" distR="0">
            <wp:extent cx="103505" cy="111125"/>
            <wp:effectExtent l="19050" t="0" r="0" b="0"/>
            <wp:docPr id="9"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00926572" w:rsidRPr="004B373E">
        <w:rPr>
          <w:rFonts w:eastAsia="Times New Roman" w:cs="Times New Roman"/>
          <w:lang w:eastAsia="ja-JP"/>
        </w:rPr>
        <w:t xml:space="preserve"> = 5.07) than that he intentionally conformed to Scottish custom (</w:t>
      </w:r>
      <w:r w:rsidR="00F27755" w:rsidRPr="004B373E">
        <w:rPr>
          <w:rFonts w:eastAsia="Times New Roman" w:cs="Times New Roman"/>
          <w:noProof/>
        </w:rPr>
        <w:drawing>
          <wp:inline distT="0" distB="0" distL="0" distR="0">
            <wp:extent cx="103505" cy="111125"/>
            <wp:effectExtent l="19050" t="0" r="0" b="0"/>
            <wp:docPr id="10"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00926572" w:rsidRPr="004B373E">
        <w:rPr>
          <w:rFonts w:eastAsia="Times New Roman" w:cs="Times New Roman"/>
          <w:lang w:eastAsia="ja-JP"/>
        </w:rPr>
        <w:t xml:space="preserve"> = 3.87),</w:t>
      </w:r>
      <w:r w:rsidR="00926572" w:rsidRPr="004B373E">
        <w:rPr>
          <w:rStyle w:val="FootnoteReference"/>
          <w:rFonts w:eastAsia="Times New Roman" w:cs="Times New Roman"/>
          <w:lang w:eastAsia="ja-JP"/>
        </w:rPr>
        <w:t xml:space="preserve"> </w:t>
      </w:r>
      <w:r w:rsidR="00926572" w:rsidRPr="004B373E">
        <w:rPr>
          <w:rStyle w:val="FootnoteReference"/>
          <w:rFonts w:eastAsia="Times New Roman" w:cs="Times New Roman"/>
          <w:lang w:eastAsia="ja-JP"/>
        </w:rPr>
        <w:footnoteReference w:id="14"/>
      </w:r>
      <w:r w:rsidR="00926572" w:rsidRPr="004B373E">
        <w:rPr>
          <w:rFonts w:eastAsia="Times New Roman" w:cs="Times New Roman"/>
          <w:lang w:eastAsia="ja-JP"/>
        </w:rPr>
        <w:t xml:space="preserve"> and they were significantly more likely to think that Jessica intentionally did what no one else was doing (</w:t>
      </w:r>
      <w:r w:rsidR="00F27755" w:rsidRPr="004B373E">
        <w:rPr>
          <w:rFonts w:eastAsia="Times New Roman" w:cs="Times New Roman"/>
          <w:noProof/>
        </w:rPr>
        <w:drawing>
          <wp:inline distT="0" distB="0" distL="0" distR="0">
            <wp:extent cx="103505" cy="111125"/>
            <wp:effectExtent l="19050" t="0" r="0" b="0"/>
            <wp:docPr id="11"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00926572" w:rsidRPr="004B373E">
        <w:rPr>
          <w:rFonts w:eastAsia="Times New Roman" w:cs="Times New Roman"/>
          <w:lang w:eastAsia="ja-JP"/>
        </w:rPr>
        <w:t xml:space="preserve"> = 4.90) than that she intentionally did what everyone else was doing (</w:t>
      </w:r>
      <w:r w:rsidR="00F27755" w:rsidRPr="004B373E">
        <w:rPr>
          <w:rFonts w:eastAsia="Times New Roman" w:cs="Times New Roman"/>
          <w:noProof/>
        </w:rPr>
        <w:drawing>
          <wp:inline distT="0" distB="0" distL="0" distR="0">
            <wp:extent cx="103505" cy="111125"/>
            <wp:effectExtent l="19050" t="0" r="0" b="0"/>
            <wp:docPr id="12" name="Picture 16" descr="\ba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x} \!\,"/>
                    <pic:cNvPicPr>
                      <a:picLocks noChangeAspect="1" noChangeArrowheads="1"/>
                    </pic:cNvPicPr>
                  </pic:nvPicPr>
                  <pic:blipFill>
                    <a:blip r:embed="rId32" cstate="print"/>
                    <a:srcRect/>
                    <a:stretch>
                      <a:fillRect/>
                    </a:stretch>
                  </pic:blipFill>
                  <pic:spPr bwMode="auto">
                    <a:xfrm>
                      <a:off x="0" y="0"/>
                      <a:ext cx="103505" cy="111125"/>
                    </a:xfrm>
                    <a:prstGeom prst="rect">
                      <a:avLst/>
                    </a:prstGeom>
                    <a:noFill/>
                    <a:ln w="9525">
                      <a:noFill/>
                      <a:miter lim="800000"/>
                      <a:headEnd/>
                      <a:tailEnd/>
                    </a:ln>
                  </pic:spPr>
                </pic:pic>
              </a:graphicData>
            </a:graphic>
          </wp:inline>
        </w:drawing>
      </w:r>
      <w:r w:rsidR="00926572" w:rsidRPr="004B373E">
        <w:rPr>
          <w:rFonts w:eastAsia="Times New Roman" w:cs="Times New Roman"/>
          <w:lang w:eastAsia="ja-JP"/>
        </w:rPr>
        <w:t xml:space="preserve"> = 3.73).</w:t>
      </w:r>
      <w:r w:rsidR="00926572" w:rsidRPr="004B373E">
        <w:rPr>
          <w:rStyle w:val="FootnoteReference"/>
          <w:rFonts w:eastAsia="Times New Roman" w:cs="Times New Roman"/>
          <w:lang w:eastAsia="ja-JP"/>
        </w:rPr>
        <w:footnoteReference w:id="15"/>
      </w:r>
      <w:r w:rsidR="00653D64">
        <w:rPr>
          <w:rFonts w:eastAsia="Times New Roman" w:cs="Times New Roman"/>
          <w:lang w:eastAsia="ja-JP"/>
        </w:rPr>
        <w:t xml:space="preserve">  Since the doxastic heuristics theory predicts asymmetries across the board whenever the protagonist performs an action that requires extra deliberation or reflection, we claim further confirmation from these results.</w:t>
      </w:r>
      <w:r w:rsidR="00E21E54">
        <w:rPr>
          <w:rFonts w:eastAsia="Times New Roman" w:cs="Times New Roman"/>
          <w:lang w:eastAsia="ja-JP"/>
        </w:rPr>
        <w:t xml:space="preserve"> </w:t>
      </w:r>
      <w:r w:rsidR="00653D64">
        <w:rPr>
          <w:rFonts w:eastAsia="Times New Roman" w:cs="Times New Roman"/>
          <w:lang w:eastAsia="ja-JP"/>
        </w:rPr>
        <w:t xml:space="preserve"> </w:t>
      </w:r>
      <w:r w:rsidR="00E21E54">
        <w:rPr>
          <w:rFonts w:eastAsia="Times New Roman" w:cs="Times New Roman"/>
          <w:lang w:eastAsia="ja-JP"/>
        </w:rPr>
        <w:t xml:space="preserve">Violating a social norm (even a norm that merely involves fashion) rationally requires more deliberation than conforming to one.  </w:t>
      </w:r>
      <w:r w:rsidR="00653D64">
        <w:rPr>
          <w:rFonts w:eastAsia="Times New Roman" w:cs="Times New Roman"/>
          <w:lang w:eastAsia="ja-JP"/>
        </w:rPr>
        <w:t xml:space="preserve">Doing what everyone else is doing rationally requires less reflection than doing what no one else is doing.  </w:t>
      </w:r>
    </w:p>
    <w:p w:rsidR="00C55FD2" w:rsidRPr="004B373E" w:rsidRDefault="00C55FD2" w:rsidP="00DF21BB">
      <w:pPr>
        <w:spacing w:line="480" w:lineRule="auto"/>
        <w:jc w:val="both"/>
        <w:rPr>
          <w:rFonts w:eastAsia="Times New Roman" w:cs="Times New Roman"/>
          <w:lang w:eastAsia="ja-JP"/>
        </w:rPr>
      </w:pPr>
    </w:p>
    <w:p w:rsidR="00200771" w:rsidRPr="004B373E" w:rsidRDefault="00404A2A" w:rsidP="00200771">
      <w:pPr>
        <w:spacing w:line="480" w:lineRule="auto"/>
        <w:rPr>
          <w:rFonts w:cs="Times New Roman"/>
          <w:b/>
        </w:rPr>
      </w:pPr>
      <w:r w:rsidRPr="004B373E">
        <w:rPr>
          <w:rFonts w:cs="Times New Roman"/>
          <w:b/>
        </w:rPr>
        <w:t xml:space="preserve">6. </w:t>
      </w:r>
      <w:r w:rsidR="00B07FE2">
        <w:rPr>
          <w:rFonts w:cs="Times New Roman"/>
          <w:b/>
        </w:rPr>
        <w:t>The promise of unification</w:t>
      </w:r>
    </w:p>
    <w:p w:rsidR="00962BC8" w:rsidRDefault="00962BC8" w:rsidP="000F00D3">
      <w:pPr>
        <w:spacing w:line="480" w:lineRule="auto"/>
        <w:rPr>
          <w:rFonts w:cs="Times New Roman"/>
        </w:rPr>
      </w:pPr>
    </w:p>
    <w:p w:rsidR="000F00D3" w:rsidRPr="004B373E" w:rsidRDefault="00554936" w:rsidP="000F00D3">
      <w:pPr>
        <w:spacing w:line="480" w:lineRule="auto"/>
        <w:rPr>
          <w:rFonts w:cs="Times New Roman"/>
        </w:rPr>
      </w:pPr>
      <w:r w:rsidRPr="004B373E">
        <w:rPr>
          <w:rFonts w:cs="Times New Roman"/>
        </w:rPr>
        <w:t>Because of the</w:t>
      </w:r>
      <w:r w:rsidR="0067624A" w:rsidRPr="004B373E">
        <w:rPr>
          <w:rFonts w:cs="Times New Roman"/>
        </w:rPr>
        <w:t xml:space="preserve"> manifest</w:t>
      </w:r>
      <w:r w:rsidRPr="004B373E">
        <w:rPr>
          <w:rFonts w:cs="Times New Roman"/>
        </w:rPr>
        <w:t xml:space="preserve"> failure </w:t>
      </w:r>
      <w:r w:rsidR="00282BBE" w:rsidRPr="004B373E">
        <w:rPr>
          <w:rFonts w:cs="Times New Roman"/>
        </w:rPr>
        <w:t xml:space="preserve">to date </w:t>
      </w:r>
      <w:r w:rsidRPr="004B373E">
        <w:rPr>
          <w:rFonts w:cs="Times New Roman"/>
        </w:rPr>
        <w:t>of</w:t>
      </w:r>
      <w:r w:rsidR="009F1883" w:rsidRPr="004B373E">
        <w:rPr>
          <w:rFonts w:cs="Times New Roman"/>
        </w:rPr>
        <w:t xml:space="preserve"> many ‘silver bullet’ or single-</w:t>
      </w:r>
      <w:r w:rsidRPr="004B373E">
        <w:rPr>
          <w:rFonts w:cs="Times New Roman"/>
        </w:rPr>
        <w:t xml:space="preserve">factor </w:t>
      </w:r>
      <w:r w:rsidR="0098165C" w:rsidRPr="004B373E">
        <w:rPr>
          <w:rFonts w:cs="Times New Roman"/>
        </w:rPr>
        <w:t>attempts at explain</w:t>
      </w:r>
      <w:r w:rsidR="009F1883" w:rsidRPr="004B373E">
        <w:rPr>
          <w:rFonts w:cs="Times New Roman"/>
        </w:rPr>
        <w:t>in</w:t>
      </w:r>
      <w:r w:rsidR="0098165C" w:rsidRPr="004B373E">
        <w:rPr>
          <w:rFonts w:cs="Times New Roman"/>
        </w:rPr>
        <w:t>g</w:t>
      </w:r>
      <w:r w:rsidRPr="004B373E">
        <w:rPr>
          <w:rFonts w:cs="Times New Roman"/>
        </w:rPr>
        <w:t xml:space="preserve"> the </w:t>
      </w:r>
      <w:r w:rsidR="00C056CA">
        <w:rPr>
          <w:rFonts w:cs="Times New Roman"/>
        </w:rPr>
        <w:t>side-effect</w:t>
      </w:r>
      <w:r w:rsidRPr="004B373E">
        <w:rPr>
          <w:rFonts w:cs="Times New Roman"/>
        </w:rPr>
        <w:t xml:space="preserve"> effect</w:t>
      </w:r>
      <w:r w:rsidR="0067624A" w:rsidRPr="004B373E">
        <w:rPr>
          <w:rFonts w:cs="Times New Roman"/>
        </w:rPr>
        <w:t>s</w:t>
      </w:r>
      <w:r w:rsidRPr="004B373E">
        <w:rPr>
          <w:rFonts w:cs="Times New Roman"/>
        </w:rPr>
        <w:t xml:space="preserve">, some scholars have grown skeptical </w:t>
      </w:r>
      <w:r w:rsidR="00C056CA">
        <w:rPr>
          <w:rFonts w:cs="Times New Roman"/>
        </w:rPr>
        <w:t>of</w:t>
      </w:r>
      <w:r w:rsidR="0067624A" w:rsidRPr="004B373E">
        <w:rPr>
          <w:rFonts w:cs="Times New Roman"/>
        </w:rPr>
        <w:t xml:space="preserve"> there being any simple</w:t>
      </w:r>
      <w:r w:rsidR="0098165C" w:rsidRPr="004B373E">
        <w:rPr>
          <w:rFonts w:cs="Times New Roman"/>
        </w:rPr>
        <w:t>,</w:t>
      </w:r>
      <w:r w:rsidR="0067624A" w:rsidRPr="004B373E">
        <w:rPr>
          <w:rFonts w:cs="Times New Roman"/>
        </w:rPr>
        <w:t xml:space="preserve"> elegant </w:t>
      </w:r>
      <w:r w:rsidR="0098165C" w:rsidRPr="004B373E">
        <w:rPr>
          <w:rFonts w:cs="Times New Roman"/>
        </w:rPr>
        <w:t xml:space="preserve">and unifying </w:t>
      </w:r>
      <w:r w:rsidR="0067624A" w:rsidRPr="004B373E">
        <w:rPr>
          <w:rFonts w:cs="Times New Roman"/>
        </w:rPr>
        <w:t xml:space="preserve">account that </w:t>
      </w:r>
      <w:r w:rsidR="0098165C" w:rsidRPr="004B373E">
        <w:rPr>
          <w:rFonts w:cs="Times New Roman"/>
        </w:rPr>
        <w:t xml:space="preserve">has </w:t>
      </w:r>
      <w:r w:rsidR="009F1883" w:rsidRPr="004B373E">
        <w:rPr>
          <w:rFonts w:cs="Times New Roman"/>
        </w:rPr>
        <w:t xml:space="preserve">sufficient </w:t>
      </w:r>
      <w:r w:rsidR="0098165C" w:rsidRPr="004B373E">
        <w:rPr>
          <w:rFonts w:cs="Times New Roman"/>
        </w:rPr>
        <w:t xml:space="preserve">explanatory breadth and power.  </w:t>
      </w:r>
      <w:r w:rsidR="00434C43">
        <w:rPr>
          <w:rFonts w:cs="Times New Roman"/>
        </w:rPr>
        <w:t xml:space="preserve">Mark </w:t>
      </w:r>
      <w:r w:rsidR="000F00D3" w:rsidRPr="004B373E">
        <w:rPr>
          <w:rFonts w:cs="Times New Roman"/>
        </w:rPr>
        <w:t>Phelan and</w:t>
      </w:r>
      <w:r w:rsidR="00434C43">
        <w:rPr>
          <w:rFonts w:cs="Times New Roman"/>
        </w:rPr>
        <w:t xml:space="preserve"> Hagop</w:t>
      </w:r>
      <w:r w:rsidR="000F00D3" w:rsidRPr="004B373E">
        <w:rPr>
          <w:rFonts w:cs="Times New Roman"/>
        </w:rPr>
        <w:t xml:space="preserve"> Sarkissian (2009)</w:t>
      </w:r>
      <w:r w:rsidR="0067624A" w:rsidRPr="004B373E">
        <w:rPr>
          <w:rFonts w:cs="Times New Roman"/>
        </w:rPr>
        <w:t>, for example, suggest that</w:t>
      </w:r>
      <w:r w:rsidR="000F00D3" w:rsidRPr="004B373E">
        <w:rPr>
          <w:rFonts w:cs="Times New Roman"/>
        </w:rPr>
        <w:t xml:space="preserve"> “given the number of variables at play, any parsimonious account of the relevant data is implausible</w:t>
      </w:r>
      <w:r w:rsidR="009F1883" w:rsidRPr="004B373E">
        <w:rPr>
          <w:rFonts w:cs="Times New Roman"/>
        </w:rPr>
        <w:t>,</w:t>
      </w:r>
      <w:r w:rsidR="000F00D3" w:rsidRPr="004B373E">
        <w:rPr>
          <w:rFonts w:cs="Times New Roman"/>
        </w:rPr>
        <w:t xml:space="preserve">” </w:t>
      </w:r>
      <w:r w:rsidR="009F1883" w:rsidRPr="004B373E">
        <w:rPr>
          <w:rFonts w:cs="Times New Roman"/>
        </w:rPr>
        <w:t>and a</w:t>
      </w:r>
      <w:r w:rsidR="008D3BE4" w:rsidRPr="004B373E">
        <w:rPr>
          <w:rFonts w:cs="Times New Roman"/>
        </w:rPr>
        <w:t xml:space="preserve">fter complaining about the </w:t>
      </w:r>
      <w:r w:rsidR="000F00D3" w:rsidRPr="004B373E">
        <w:rPr>
          <w:rFonts w:cs="Times New Roman"/>
        </w:rPr>
        <w:t xml:space="preserve">“over-simplicity of existing accounts” that focus on only one or two features of the situations depicted in Knobe </w:t>
      </w:r>
      <w:r w:rsidR="008D3BE4" w:rsidRPr="004B373E">
        <w:rPr>
          <w:rFonts w:cs="Times New Roman"/>
        </w:rPr>
        <w:t>effect cases, the</w:t>
      </w:r>
      <w:r w:rsidR="00B33CEB" w:rsidRPr="004B373E">
        <w:rPr>
          <w:rFonts w:cs="Times New Roman"/>
        </w:rPr>
        <w:t>y</w:t>
      </w:r>
      <w:r w:rsidR="008D3BE4" w:rsidRPr="004B373E">
        <w:rPr>
          <w:rFonts w:cs="Times New Roman"/>
        </w:rPr>
        <w:t xml:space="preserve"> conclude:</w:t>
      </w:r>
    </w:p>
    <w:p w:rsidR="00D70CD9" w:rsidRPr="004B373E" w:rsidRDefault="000F00D3" w:rsidP="00D70CD9">
      <w:pPr>
        <w:ind w:left="720"/>
        <w:rPr>
          <w:rFonts w:cs="Times New Roman"/>
          <w:sz w:val="20"/>
        </w:rPr>
      </w:pPr>
      <w:r w:rsidRPr="004B373E">
        <w:rPr>
          <w:rFonts w:cs="Times New Roman"/>
          <w:sz w:val="20"/>
        </w:rPr>
        <w:t xml:space="preserve">As the debate over intentional </w:t>
      </w:r>
      <w:r w:rsidR="00D80233" w:rsidRPr="004B373E">
        <w:rPr>
          <w:rFonts w:cs="Times New Roman"/>
          <w:sz w:val="20"/>
        </w:rPr>
        <w:t>side effect</w:t>
      </w:r>
      <w:r w:rsidRPr="004B373E">
        <w:rPr>
          <w:rFonts w:cs="Times New Roman"/>
          <w:sz w:val="20"/>
        </w:rPr>
        <w:t>s stands, though, we must conclude that attempts to account for the Knobe effect by recourse to only one or two variables, though instructive, are incomplete and overreaching in their ambition. It is time to abandon the dream of parsimony. (p</w:t>
      </w:r>
      <w:r w:rsidR="009F1883" w:rsidRPr="004B373E">
        <w:rPr>
          <w:rFonts w:cs="Times New Roman"/>
          <w:sz w:val="20"/>
        </w:rPr>
        <w:t>p</w:t>
      </w:r>
      <w:r w:rsidRPr="004B373E">
        <w:rPr>
          <w:rFonts w:cs="Times New Roman"/>
          <w:sz w:val="20"/>
        </w:rPr>
        <w:t xml:space="preserve">. </w:t>
      </w:r>
      <w:r w:rsidR="009F1883" w:rsidRPr="004B373E">
        <w:rPr>
          <w:rFonts w:cs="Times New Roman"/>
          <w:sz w:val="20"/>
        </w:rPr>
        <w:t xml:space="preserve">164, </w:t>
      </w:r>
      <w:r w:rsidRPr="004B373E">
        <w:rPr>
          <w:rFonts w:cs="Times New Roman"/>
          <w:sz w:val="20"/>
        </w:rPr>
        <w:t>179)</w:t>
      </w:r>
    </w:p>
    <w:p w:rsidR="000F00D3" w:rsidRPr="004B373E" w:rsidRDefault="000F00D3" w:rsidP="00D70CD9">
      <w:pPr>
        <w:ind w:left="720"/>
        <w:rPr>
          <w:rFonts w:cs="Times New Roman"/>
          <w:sz w:val="20"/>
        </w:rPr>
      </w:pPr>
    </w:p>
    <w:p w:rsidR="00DA6316" w:rsidRPr="004B373E" w:rsidRDefault="00B33CEB" w:rsidP="0073473B">
      <w:pPr>
        <w:spacing w:line="480" w:lineRule="auto"/>
        <w:rPr>
          <w:rFonts w:cs="Times New Roman"/>
        </w:rPr>
      </w:pPr>
      <w:r w:rsidRPr="004B373E">
        <w:rPr>
          <w:rFonts w:cs="Times New Roman"/>
        </w:rPr>
        <w:t xml:space="preserve">We have endeavored to keep the dream of parsimony alive by offering a </w:t>
      </w:r>
      <w:r w:rsidR="009F1883" w:rsidRPr="004B373E">
        <w:rPr>
          <w:rFonts w:cs="Times New Roman"/>
        </w:rPr>
        <w:t xml:space="preserve">simple, </w:t>
      </w:r>
      <w:r w:rsidRPr="004B373E">
        <w:rPr>
          <w:rFonts w:cs="Times New Roman"/>
        </w:rPr>
        <w:t>straightforward</w:t>
      </w:r>
      <w:r w:rsidR="00FB37CB">
        <w:rPr>
          <w:rFonts w:cs="Times New Roman"/>
        </w:rPr>
        <w:t>,</w:t>
      </w:r>
      <w:r w:rsidRPr="004B373E">
        <w:rPr>
          <w:rFonts w:cs="Times New Roman"/>
        </w:rPr>
        <w:t xml:space="preserve"> </w:t>
      </w:r>
      <w:r w:rsidR="009F1883" w:rsidRPr="004B373E">
        <w:rPr>
          <w:rFonts w:cs="Times New Roman"/>
        </w:rPr>
        <w:t xml:space="preserve">and unified </w:t>
      </w:r>
      <w:r w:rsidRPr="004B373E">
        <w:rPr>
          <w:rFonts w:cs="Times New Roman"/>
        </w:rPr>
        <w:t xml:space="preserve">account </w:t>
      </w:r>
      <w:r w:rsidR="000674D3" w:rsidRPr="004B373E">
        <w:rPr>
          <w:rFonts w:cs="Times New Roman"/>
        </w:rPr>
        <w:t>of the data in Knobe effect cases that involve not only intentional action</w:t>
      </w:r>
      <w:r w:rsidR="00842F72" w:rsidRPr="004B373E">
        <w:rPr>
          <w:rFonts w:cs="Times New Roman"/>
        </w:rPr>
        <w:t>,</w:t>
      </w:r>
      <w:r w:rsidR="000674D3" w:rsidRPr="004B373E">
        <w:rPr>
          <w:rFonts w:cs="Times New Roman"/>
        </w:rPr>
        <w:t xml:space="preserve"> but also desire, knowledge</w:t>
      </w:r>
      <w:r w:rsidR="00C55FD2">
        <w:rPr>
          <w:rFonts w:cs="Times New Roman"/>
        </w:rPr>
        <w:t>,</w:t>
      </w:r>
      <w:r w:rsidR="000674D3" w:rsidRPr="004B373E">
        <w:rPr>
          <w:rFonts w:cs="Times New Roman"/>
        </w:rPr>
        <w:t xml:space="preserve"> belief</w:t>
      </w:r>
      <w:r w:rsidR="00C55FD2">
        <w:rPr>
          <w:rFonts w:cs="Times New Roman"/>
        </w:rPr>
        <w:t xml:space="preserve"> and remembering</w:t>
      </w:r>
      <w:r w:rsidR="000674D3" w:rsidRPr="004B373E">
        <w:rPr>
          <w:rFonts w:cs="Times New Roman"/>
        </w:rPr>
        <w:t xml:space="preserve">.  </w:t>
      </w:r>
      <w:r w:rsidR="00C55FD2">
        <w:rPr>
          <w:rFonts w:cs="Times New Roman"/>
        </w:rPr>
        <w:t>We contend that t</w:t>
      </w:r>
      <w:r w:rsidR="001767C8" w:rsidRPr="004B373E">
        <w:rPr>
          <w:rFonts w:cs="Times New Roman"/>
        </w:rPr>
        <w:t xml:space="preserve">he asymmetry for belief exists for good reason: violating a norm </w:t>
      </w:r>
      <w:r w:rsidR="00C55FD2">
        <w:rPr>
          <w:rFonts w:cs="Times New Roman"/>
        </w:rPr>
        <w:t xml:space="preserve">typically </w:t>
      </w:r>
      <w:r w:rsidR="001767C8" w:rsidRPr="004B373E">
        <w:rPr>
          <w:rFonts w:cs="Times New Roman"/>
        </w:rPr>
        <w:t xml:space="preserve">comes with costs (real or potential), while conforming </w:t>
      </w:r>
      <w:r w:rsidR="00C55FD2">
        <w:rPr>
          <w:rFonts w:cs="Times New Roman"/>
        </w:rPr>
        <w:t xml:space="preserve">typically </w:t>
      </w:r>
      <w:r w:rsidR="001767C8" w:rsidRPr="004B373E">
        <w:rPr>
          <w:rFonts w:cs="Times New Roman"/>
        </w:rPr>
        <w:t xml:space="preserve">does not.  So you should have accurate beliefs about </w:t>
      </w:r>
      <w:r w:rsidR="00C55FD2">
        <w:rPr>
          <w:rFonts w:cs="Times New Roman"/>
        </w:rPr>
        <w:t>what might happen when you</w:t>
      </w:r>
      <w:r w:rsidR="001767C8" w:rsidRPr="004B373E">
        <w:rPr>
          <w:rFonts w:cs="Times New Roman"/>
        </w:rPr>
        <w:t xml:space="preserve"> violat</w:t>
      </w:r>
      <w:r w:rsidR="00C55FD2">
        <w:rPr>
          <w:rFonts w:cs="Times New Roman"/>
        </w:rPr>
        <w:t>e</w:t>
      </w:r>
      <w:r w:rsidR="001767C8" w:rsidRPr="004B373E">
        <w:rPr>
          <w:rFonts w:cs="Times New Roman"/>
        </w:rPr>
        <w:t xml:space="preserve"> a norm, but not </w:t>
      </w:r>
      <w:r w:rsidR="009730DF">
        <w:rPr>
          <w:rFonts w:cs="Times New Roman"/>
        </w:rPr>
        <w:t xml:space="preserve">necessarily </w:t>
      </w:r>
      <w:r w:rsidR="001767C8" w:rsidRPr="004B373E">
        <w:rPr>
          <w:rFonts w:cs="Times New Roman"/>
        </w:rPr>
        <w:t xml:space="preserve">when you conform.  This asymmetry for belief is the underlying cause of all other observed asymmetries </w:t>
      </w:r>
      <w:r w:rsidR="00B47DBA">
        <w:rPr>
          <w:rFonts w:cs="Times New Roman"/>
        </w:rPr>
        <w:t>because</w:t>
      </w:r>
      <w:r w:rsidR="001767C8" w:rsidRPr="004B373E">
        <w:rPr>
          <w:rFonts w:cs="Times New Roman"/>
        </w:rPr>
        <w:t xml:space="preserve"> intention, desire, knowledge </w:t>
      </w:r>
      <w:r w:rsidR="00C55FD2">
        <w:rPr>
          <w:rFonts w:cs="Times New Roman"/>
        </w:rPr>
        <w:t xml:space="preserve">and remembering </w:t>
      </w:r>
      <w:r w:rsidR="001767C8" w:rsidRPr="004B373E">
        <w:rPr>
          <w:rFonts w:cs="Times New Roman"/>
        </w:rPr>
        <w:t>all presuppose belief.</w:t>
      </w:r>
    </w:p>
    <w:p w:rsidR="008D3BE4" w:rsidRPr="004B373E" w:rsidRDefault="00C32FE3" w:rsidP="0073473B">
      <w:pPr>
        <w:spacing w:line="480" w:lineRule="auto"/>
        <w:rPr>
          <w:rFonts w:cs="Times New Roman"/>
        </w:rPr>
      </w:pPr>
      <w:r w:rsidRPr="004B373E">
        <w:rPr>
          <w:rFonts w:cs="Times New Roman"/>
        </w:rPr>
        <w:tab/>
        <w:t xml:space="preserve">A prominent and </w:t>
      </w:r>
      <w:r w:rsidR="00531F4C" w:rsidRPr="004B373E">
        <w:rPr>
          <w:rFonts w:cs="Times New Roman"/>
        </w:rPr>
        <w:t xml:space="preserve">perennial </w:t>
      </w:r>
      <w:r w:rsidRPr="004B373E">
        <w:rPr>
          <w:rFonts w:cs="Times New Roman"/>
        </w:rPr>
        <w:t xml:space="preserve">theme in Knobe’s </w:t>
      </w:r>
      <w:r w:rsidR="000144FD">
        <w:rPr>
          <w:rFonts w:cs="Times New Roman"/>
        </w:rPr>
        <w:t xml:space="preserve">own </w:t>
      </w:r>
      <w:r w:rsidRPr="004B373E">
        <w:rPr>
          <w:rFonts w:cs="Times New Roman"/>
        </w:rPr>
        <w:t xml:space="preserve">writings on the </w:t>
      </w:r>
      <w:r w:rsidR="00531F4C" w:rsidRPr="004B373E">
        <w:rPr>
          <w:rFonts w:cs="Times New Roman"/>
        </w:rPr>
        <w:t xml:space="preserve">side-effect effect is that </w:t>
      </w:r>
      <w:r w:rsidR="00301F1F" w:rsidRPr="004B373E">
        <w:rPr>
          <w:rFonts w:cs="Times New Roman"/>
        </w:rPr>
        <w:t xml:space="preserve">recent experimental results have shown that the most </w:t>
      </w:r>
      <w:r w:rsidR="00531F4C" w:rsidRPr="004B373E">
        <w:rPr>
          <w:rFonts w:cs="Times New Roman"/>
        </w:rPr>
        <w:t xml:space="preserve">widely accepted </w:t>
      </w:r>
      <w:r w:rsidR="00301F1F" w:rsidRPr="004B373E">
        <w:rPr>
          <w:rFonts w:cs="Times New Roman"/>
        </w:rPr>
        <w:t>view</w:t>
      </w:r>
      <w:r w:rsidR="00531F4C" w:rsidRPr="004B373E">
        <w:rPr>
          <w:rFonts w:cs="Times New Roman"/>
        </w:rPr>
        <w:t xml:space="preserve"> about the nature of folk psychology </w:t>
      </w:r>
      <w:r w:rsidR="00301F1F" w:rsidRPr="004B373E">
        <w:rPr>
          <w:rFonts w:cs="Times New Roman"/>
        </w:rPr>
        <w:t xml:space="preserve">is </w:t>
      </w:r>
      <w:r w:rsidR="00531F4C" w:rsidRPr="004B373E">
        <w:rPr>
          <w:rFonts w:cs="Times New Roman"/>
        </w:rPr>
        <w:t>fundamentally flawed.  For example, he writes:</w:t>
      </w:r>
    </w:p>
    <w:p w:rsidR="00D70CD9" w:rsidRPr="004B373E" w:rsidRDefault="00C32FE3" w:rsidP="00D70CD9">
      <w:pPr>
        <w:ind w:left="720"/>
        <w:rPr>
          <w:rFonts w:cs="Times New Roman"/>
          <w:sz w:val="20"/>
        </w:rPr>
      </w:pPr>
      <w:r w:rsidRPr="004B373E">
        <w:rPr>
          <w:rFonts w:cs="Times New Roman"/>
          <w:sz w:val="20"/>
        </w:rPr>
        <w:t>There is something extremely plausible and convincing about the claim that folk psychology should be seen as a tool for predicting, explaining and controlling behavior. Nonetheless, I think we now have good reason to believe that this claim is not quite right. As I shall try to show here, certain aspects of folk psychology appear to have been shaped in a very fundamental way by other, very different uses.</w:t>
      </w:r>
      <w:r w:rsidR="00531F4C" w:rsidRPr="004B373E">
        <w:rPr>
          <w:rFonts w:cs="Times New Roman"/>
          <w:sz w:val="20"/>
        </w:rPr>
        <w:t xml:space="preserve"> (2006, p. 204)</w:t>
      </w:r>
    </w:p>
    <w:p w:rsidR="00C32FE3" w:rsidRPr="004B373E" w:rsidRDefault="00C32FE3" w:rsidP="00D70CD9">
      <w:pPr>
        <w:ind w:left="720"/>
        <w:rPr>
          <w:rFonts w:cs="Times New Roman"/>
          <w:sz w:val="20"/>
        </w:rPr>
      </w:pPr>
    </w:p>
    <w:p w:rsidR="00D70CD9" w:rsidRPr="004B373E" w:rsidRDefault="00C32FE3" w:rsidP="00D70CD9">
      <w:pPr>
        <w:ind w:left="720"/>
        <w:rPr>
          <w:rFonts w:cs="Times New Roman"/>
          <w:sz w:val="20"/>
        </w:rPr>
      </w:pPr>
      <w:r w:rsidRPr="004B373E">
        <w:rPr>
          <w:rFonts w:cs="Times New Roman"/>
          <w:sz w:val="20"/>
        </w:rPr>
        <w:t>To some degree at least, it seems that these results should come as a surprise to those who think of people’s concept of intentional action as a tool for predicting, controlling and explaining behavior. After all, it seems that the best way to accomplish these ‘scientific’ goals would be to ignore all the moral issues and focus entirely on a different sort of question (e.g., on questions about the agent’s mental states). How then are we to make sense of the fact that moral considerations sometimes influence people’s application of the concept of intentional action?</w:t>
      </w:r>
      <w:r w:rsidR="00531F4C" w:rsidRPr="004B373E">
        <w:rPr>
          <w:rFonts w:cs="Times New Roman"/>
          <w:sz w:val="20"/>
        </w:rPr>
        <w:t xml:space="preserve"> (2006, p. 207)</w:t>
      </w:r>
    </w:p>
    <w:p w:rsidR="00531F4C" w:rsidRPr="004B373E" w:rsidRDefault="00531F4C" w:rsidP="00D70CD9">
      <w:pPr>
        <w:ind w:left="720"/>
        <w:rPr>
          <w:rFonts w:cs="Times New Roman"/>
          <w:sz w:val="20"/>
        </w:rPr>
      </w:pPr>
    </w:p>
    <w:p w:rsidR="00D70CD9" w:rsidRPr="004B373E" w:rsidRDefault="009E7BD2" w:rsidP="00D70CD9">
      <w:pPr>
        <w:ind w:left="720"/>
        <w:rPr>
          <w:rFonts w:cs="Times New Roman"/>
          <w:sz w:val="20"/>
        </w:rPr>
      </w:pPr>
      <w:r w:rsidRPr="004B373E">
        <w:rPr>
          <w:rFonts w:cs="Times New Roman"/>
          <w:sz w:val="20"/>
        </w:rPr>
        <w:t>Law courts commonly assume that judgments of purpose are purely factual judgments to be decided by juries. The same assumption is made in the literature on the child’s theory of mind. The side-effect effect suggests, however, that such judgments may sometimes be partly factual and partly moral. To the extent that such judgments are moral, theory of mind is unlike a scientific theory, and its development is not reducible to discovering matters of fact. (Leslie, Knobe &amp; Cohen, 2006, p. 426)</w:t>
      </w:r>
    </w:p>
    <w:p w:rsidR="009E7BD2" w:rsidRPr="004B373E" w:rsidRDefault="009E7BD2" w:rsidP="00D70CD9">
      <w:pPr>
        <w:ind w:left="720"/>
        <w:rPr>
          <w:rFonts w:cs="Times New Roman"/>
          <w:sz w:val="20"/>
        </w:rPr>
      </w:pPr>
    </w:p>
    <w:p w:rsidR="00301F1F" w:rsidRPr="004B373E" w:rsidRDefault="00C32FE3" w:rsidP="00301F1F">
      <w:pPr>
        <w:spacing w:line="480" w:lineRule="auto"/>
        <w:rPr>
          <w:rFonts w:cs="Times New Roman"/>
        </w:rPr>
      </w:pPr>
      <w:r w:rsidRPr="004B373E">
        <w:rPr>
          <w:rFonts w:cs="Times New Roman"/>
        </w:rPr>
        <w:t xml:space="preserve">Knobe (2010) suggests </w:t>
      </w:r>
      <w:r w:rsidR="00301F1F" w:rsidRPr="004B373E">
        <w:rPr>
          <w:rFonts w:cs="Times New Roman"/>
        </w:rPr>
        <w:t>that on the traditional view of folk psychology, “people truly are engaged in an effort to pursue something like a scientific investigation, but that they simply aren’t doing a very good job of it” because, although “the competencies underlying people’s judgments actually are purely scientific in nature</w:t>
      </w:r>
      <w:r w:rsidR="00312A9D">
        <w:rPr>
          <w:rFonts w:cs="Times New Roman"/>
        </w:rPr>
        <w:t xml:space="preserve"> [</w:t>
      </w:r>
      <w:r w:rsidR="00301F1F" w:rsidRPr="004B373E">
        <w:rPr>
          <w:rFonts w:cs="Times New Roman"/>
        </w:rPr>
        <w:t>…</w:t>
      </w:r>
      <w:r w:rsidR="00312A9D">
        <w:rPr>
          <w:rFonts w:cs="Times New Roman"/>
        </w:rPr>
        <w:t>]</w:t>
      </w:r>
      <w:r w:rsidR="00301F1F" w:rsidRPr="004B373E">
        <w:rPr>
          <w:rFonts w:cs="Times New Roman"/>
        </w:rPr>
        <w:t xml:space="preserve"> there are then various additional factors that get in the way of people’s ability to apply these competencies correctly.” (p. 315)</w:t>
      </w:r>
    </w:p>
    <w:p w:rsidR="00301F1F" w:rsidRPr="004B373E" w:rsidRDefault="00301F1F" w:rsidP="00C32FE3">
      <w:pPr>
        <w:spacing w:line="480" w:lineRule="auto"/>
        <w:rPr>
          <w:rFonts w:cs="Times New Roman"/>
        </w:rPr>
      </w:pPr>
      <w:r w:rsidRPr="004B373E">
        <w:rPr>
          <w:rFonts w:cs="Times New Roman"/>
        </w:rPr>
        <w:tab/>
        <w:t>Behind each</w:t>
      </w:r>
      <w:r w:rsidR="00D70CD9" w:rsidRPr="004B373E">
        <w:rPr>
          <w:rFonts w:cs="Times New Roman"/>
        </w:rPr>
        <w:t xml:space="preserve"> </w:t>
      </w:r>
      <w:r w:rsidRPr="004B373E">
        <w:rPr>
          <w:rFonts w:cs="Times New Roman"/>
        </w:rPr>
        <w:t xml:space="preserve">of the claims is Knobe’s view that </w:t>
      </w:r>
      <w:r w:rsidR="000136F0" w:rsidRPr="004B373E">
        <w:rPr>
          <w:rFonts w:cs="Times New Roman"/>
        </w:rPr>
        <w:t>the psychological attitudes of protagonists in contrasting experimental conditions are not (and are not taken to be) significantly different:</w:t>
      </w:r>
    </w:p>
    <w:p w:rsidR="00D70CD9" w:rsidRPr="004B373E" w:rsidRDefault="00301F1F" w:rsidP="00D70CD9">
      <w:pPr>
        <w:ind w:left="720"/>
        <w:rPr>
          <w:rFonts w:cs="Times New Roman"/>
          <w:sz w:val="20"/>
        </w:rPr>
      </w:pPr>
      <w:r w:rsidRPr="004B373E">
        <w:rPr>
          <w:rFonts w:cs="Times New Roman"/>
          <w:sz w:val="20"/>
        </w:rPr>
        <w:t xml:space="preserve">It might at first appear that people’s use of this distinction </w:t>
      </w:r>
      <w:r w:rsidR="000136F0" w:rsidRPr="004B373E">
        <w:rPr>
          <w:rFonts w:cs="Times New Roman"/>
          <w:sz w:val="20"/>
        </w:rPr>
        <w:t xml:space="preserve">[between intentional and unintentional action] </w:t>
      </w:r>
      <w:r w:rsidRPr="004B373E">
        <w:rPr>
          <w:rFonts w:cs="Times New Roman"/>
          <w:sz w:val="20"/>
        </w:rPr>
        <w:t>depends entirely on certain facts about the role of the agent’s mental states in his or her behavior, but experimental studies consistently indicate that something more complex is actually at work here. It seems that people’s moral judgments can somehow influence their intuitions about whether a behavior is intentional or unintentional. (</w:t>
      </w:r>
      <w:r w:rsidR="000136F0" w:rsidRPr="004B373E">
        <w:rPr>
          <w:rFonts w:cs="Times New Roman"/>
          <w:sz w:val="20"/>
        </w:rPr>
        <w:t xml:space="preserve">2010, </w:t>
      </w:r>
      <w:r w:rsidRPr="004B373E">
        <w:rPr>
          <w:rFonts w:cs="Times New Roman"/>
          <w:sz w:val="20"/>
        </w:rPr>
        <w:t>p. 317)</w:t>
      </w:r>
    </w:p>
    <w:p w:rsidR="00301F1F" w:rsidRPr="004B373E" w:rsidRDefault="00301F1F" w:rsidP="00D70CD9">
      <w:pPr>
        <w:ind w:left="720"/>
        <w:rPr>
          <w:rFonts w:cs="Times New Roman"/>
          <w:sz w:val="20"/>
        </w:rPr>
      </w:pPr>
    </w:p>
    <w:p w:rsidR="003A2C65" w:rsidRPr="004B373E" w:rsidRDefault="002D76C4" w:rsidP="00AA06D2">
      <w:pPr>
        <w:spacing w:line="480" w:lineRule="auto"/>
        <w:rPr>
          <w:rFonts w:cs="Times New Roman"/>
        </w:rPr>
      </w:pPr>
      <w:r w:rsidRPr="004B373E">
        <w:rPr>
          <w:rFonts w:cs="Times New Roman"/>
        </w:rPr>
        <w:t xml:space="preserve">According to our account, </w:t>
      </w:r>
      <w:r w:rsidR="00916154" w:rsidRPr="004B373E">
        <w:rPr>
          <w:rFonts w:cs="Times New Roman"/>
        </w:rPr>
        <w:t xml:space="preserve">however, </w:t>
      </w:r>
      <w:r w:rsidRPr="004B373E">
        <w:rPr>
          <w:rFonts w:cs="Times New Roman"/>
        </w:rPr>
        <w:t>people are indeed basing their attributions of intentional and unintentional action on “certain facts about the role of the agent’s mental states in his or her behavior”</w:t>
      </w:r>
      <w:r w:rsidR="00475E03" w:rsidRPr="004B373E">
        <w:rPr>
          <w:rFonts w:cs="Times New Roman"/>
        </w:rPr>
        <w:t xml:space="preserve">—in particular, mental states of knowledge and belief that Beebe and his collaborators have shown are not equally ascribed to protagonists in contrasting conditions.  </w:t>
      </w:r>
    </w:p>
    <w:p w:rsidR="00AA06D2" w:rsidRPr="004B373E" w:rsidRDefault="00AA06D2" w:rsidP="003A2C65">
      <w:pPr>
        <w:spacing w:line="480" w:lineRule="auto"/>
        <w:ind w:firstLine="720"/>
        <w:rPr>
          <w:rFonts w:cs="Times New Roman"/>
        </w:rPr>
      </w:pPr>
      <w:r w:rsidRPr="004B373E">
        <w:rPr>
          <w:rFonts w:cs="Times New Roman"/>
        </w:rPr>
        <w:t xml:space="preserve">We thus agree with </w:t>
      </w:r>
      <w:r w:rsidR="003A2C65" w:rsidRPr="004B373E">
        <w:rPr>
          <w:rFonts w:cs="Times New Roman"/>
        </w:rPr>
        <w:t xml:space="preserve">Kevin </w:t>
      </w:r>
      <w:r w:rsidRPr="004B373E">
        <w:rPr>
          <w:rFonts w:cs="Times New Roman"/>
        </w:rPr>
        <w:t xml:space="preserve">Uttich and </w:t>
      </w:r>
      <w:r w:rsidR="003A2C65" w:rsidRPr="004B373E">
        <w:rPr>
          <w:rFonts w:cs="Times New Roman"/>
        </w:rPr>
        <w:t xml:space="preserve">Tania </w:t>
      </w:r>
      <w:r w:rsidRPr="004B373E">
        <w:rPr>
          <w:rFonts w:cs="Times New Roman"/>
        </w:rPr>
        <w:t>Lombrozo</w:t>
      </w:r>
      <w:r w:rsidR="009E7BD2" w:rsidRPr="004B373E">
        <w:rPr>
          <w:rFonts w:cs="Times New Roman"/>
        </w:rPr>
        <w:t xml:space="preserve"> (2010), who claim</w:t>
      </w:r>
      <w:r w:rsidRPr="004B373E">
        <w:rPr>
          <w:rFonts w:cs="Times New Roman"/>
        </w:rPr>
        <w:t>:</w:t>
      </w:r>
    </w:p>
    <w:p w:rsidR="00D70CD9" w:rsidRPr="004B373E" w:rsidRDefault="00AA06D2" w:rsidP="00D70CD9">
      <w:pPr>
        <w:ind w:left="720"/>
        <w:rPr>
          <w:rFonts w:cs="Times New Roman"/>
          <w:sz w:val="20"/>
        </w:rPr>
      </w:pPr>
      <w:r w:rsidRPr="004B373E">
        <w:rPr>
          <w:rFonts w:cs="Times New Roman"/>
          <w:sz w:val="20"/>
        </w:rPr>
        <w:t>Our approach concedes that moral judgments influence ToM [i.e., theory of mind], but this</w:t>
      </w:r>
      <w:r w:rsidRPr="004B373E">
        <w:rPr>
          <w:rFonts w:cs="Times New Roman"/>
          <w:sz w:val="20"/>
          <w:szCs w:val="16"/>
        </w:rPr>
        <w:t xml:space="preserve"> </w:t>
      </w:r>
      <w:r w:rsidRPr="004B373E">
        <w:rPr>
          <w:rFonts w:cs="Times New Roman"/>
          <w:sz w:val="20"/>
        </w:rPr>
        <w:t xml:space="preserve">influence is seen as </w:t>
      </w:r>
      <w:r w:rsidRPr="004B373E">
        <w:rPr>
          <w:rFonts w:cs="Times New Roman"/>
          <w:i/>
          <w:sz w:val="20"/>
        </w:rPr>
        <w:t>evidential</w:t>
      </w:r>
      <w:r w:rsidRPr="004B373E">
        <w:rPr>
          <w:rFonts w:cs="Times New Roman"/>
          <w:sz w:val="20"/>
        </w:rPr>
        <w:t xml:space="preserve">, not </w:t>
      </w:r>
      <w:r w:rsidRPr="004B373E">
        <w:rPr>
          <w:rFonts w:cs="Times New Roman"/>
          <w:i/>
          <w:sz w:val="20"/>
        </w:rPr>
        <w:t>constitutive</w:t>
      </w:r>
      <w:r w:rsidRPr="004B373E">
        <w:rPr>
          <w:rFonts w:cs="Times New Roman"/>
          <w:sz w:val="20"/>
        </w:rPr>
        <w:t>. In other words, moral norms affect ToM ascriptions by influencing mental state ascriptions, but such ascriptions are not inherently evaluative. (pp. 88-89)</w:t>
      </w:r>
    </w:p>
    <w:p w:rsidR="00AA06D2" w:rsidRPr="004B373E" w:rsidRDefault="00AA06D2" w:rsidP="00D70CD9">
      <w:pPr>
        <w:ind w:left="720"/>
        <w:rPr>
          <w:rFonts w:cs="Times New Roman"/>
          <w:sz w:val="20"/>
        </w:rPr>
      </w:pPr>
    </w:p>
    <w:p w:rsidR="003A2C65" w:rsidRPr="004B373E" w:rsidRDefault="009E7BD2" w:rsidP="00AA06D2">
      <w:pPr>
        <w:spacing w:line="480" w:lineRule="auto"/>
        <w:rPr>
          <w:rFonts w:cs="Times New Roman"/>
        </w:rPr>
      </w:pPr>
      <w:r w:rsidRPr="004B373E">
        <w:rPr>
          <w:rFonts w:cs="Times New Roman"/>
        </w:rPr>
        <w:t>Accordingly</w:t>
      </w:r>
      <w:r w:rsidR="00AA06D2" w:rsidRPr="004B373E">
        <w:rPr>
          <w:rFonts w:cs="Times New Roman"/>
        </w:rPr>
        <w:t>, we do not think the Knobe effect requires us to rethink the widely shared view that human folk psychology has been shaped by its fundamental role in the prediction, explanation and control of other’s behavior.</w:t>
      </w:r>
      <w:r w:rsidR="003A2C65" w:rsidRPr="004B373E">
        <w:rPr>
          <w:rFonts w:cs="Times New Roman"/>
        </w:rPr>
        <w:t xml:space="preserve">  In fact, our view seems to be compatible with and complementary to that of Uttich and Lombrozo, who offer an explanation based on the fact that behavior that conforms to norms is generally less informative about the mental states underlying the behavior than behavior that violates norms.  Because norms automatically provide reasons for acting in accord with them, Uttich and Lombrozo argue that norm-violating behavior requires and often points toward reasons for the norm violation.  We agree and suggest that differences in an action’s practical costs and benefits provide important information about what those reasons are likely to be.</w:t>
      </w:r>
    </w:p>
    <w:p w:rsidR="004E2ECE" w:rsidRPr="004B373E" w:rsidRDefault="004E2ECE" w:rsidP="00200771">
      <w:pPr>
        <w:spacing w:line="480" w:lineRule="auto"/>
        <w:rPr>
          <w:rFonts w:cs="Times New Roman"/>
        </w:rPr>
      </w:pPr>
    </w:p>
    <w:p w:rsidR="00C905F3" w:rsidRPr="004B373E" w:rsidRDefault="003004DC" w:rsidP="00DC70A8">
      <w:pPr>
        <w:spacing w:line="480" w:lineRule="auto"/>
        <w:rPr>
          <w:rFonts w:cs="Times New Roman"/>
        </w:rPr>
      </w:pPr>
      <w:r>
        <w:rPr>
          <w:rFonts w:cs="Times New Roman"/>
          <w:b/>
        </w:rPr>
        <w:br w:type="page"/>
      </w:r>
      <w:r w:rsidR="006935A5" w:rsidRPr="004B373E">
        <w:rPr>
          <w:rFonts w:cs="Times New Roman"/>
          <w:b/>
        </w:rPr>
        <w:t>References</w:t>
      </w:r>
      <w:r w:rsidR="00C905F3" w:rsidRPr="004B373E">
        <w:rPr>
          <w:rFonts w:cs="Times New Roman"/>
          <w:b/>
        </w:rPr>
        <w:t>:</w:t>
      </w:r>
    </w:p>
    <w:p w:rsidR="005A6CBE" w:rsidRPr="004B373E" w:rsidRDefault="005A6CBE" w:rsidP="000808BD">
      <w:pPr>
        <w:spacing w:line="480" w:lineRule="auto"/>
        <w:ind w:left="720" w:hanging="720"/>
        <w:rPr>
          <w:rFonts w:cs="Times New Roman"/>
        </w:rPr>
      </w:pPr>
      <w:r w:rsidRPr="004B373E">
        <w:rPr>
          <w:rFonts w:cs="Times New Roman"/>
        </w:rPr>
        <w:t>Adams, F., &amp; Steadman, A. (2004a). Intentional action in ordinary language: Core concept or</w:t>
      </w:r>
      <w:r w:rsidR="000808BD" w:rsidRPr="004B373E">
        <w:rPr>
          <w:rFonts w:cs="Times New Roman"/>
        </w:rPr>
        <w:t xml:space="preserve"> </w:t>
      </w:r>
      <w:r w:rsidRPr="004B373E">
        <w:rPr>
          <w:rFonts w:cs="Times New Roman"/>
        </w:rPr>
        <w:t xml:space="preserve">pragmatic understanding? </w:t>
      </w:r>
      <w:r w:rsidRPr="004B373E">
        <w:rPr>
          <w:rFonts w:cs="Times New Roman"/>
          <w:i/>
          <w:iCs/>
        </w:rPr>
        <w:t>Analysis</w:t>
      </w:r>
      <w:r w:rsidRPr="004B373E">
        <w:rPr>
          <w:rFonts w:cs="Times New Roman"/>
        </w:rPr>
        <w:t>, 64, 173-181.</w:t>
      </w:r>
    </w:p>
    <w:p w:rsidR="005A6CBE" w:rsidRPr="004B373E" w:rsidRDefault="005A6CBE" w:rsidP="000808BD">
      <w:pPr>
        <w:spacing w:line="480" w:lineRule="auto"/>
        <w:ind w:left="720" w:hanging="720"/>
        <w:rPr>
          <w:rFonts w:cs="Times New Roman"/>
        </w:rPr>
      </w:pPr>
      <w:r w:rsidRPr="004B373E">
        <w:rPr>
          <w:rFonts w:cs="Times New Roman"/>
        </w:rPr>
        <w:t>Adams, F., &amp; Steadman, A. (2004b). Intentional action and moral considerations: Still</w:t>
      </w:r>
      <w:r w:rsidR="000808BD" w:rsidRPr="004B373E">
        <w:rPr>
          <w:rFonts w:cs="Times New Roman"/>
        </w:rPr>
        <w:t xml:space="preserve"> </w:t>
      </w:r>
      <w:r w:rsidRPr="004B373E">
        <w:rPr>
          <w:rFonts w:cs="Times New Roman"/>
        </w:rPr>
        <w:t xml:space="preserve">pragmatic. </w:t>
      </w:r>
      <w:r w:rsidRPr="004B373E">
        <w:rPr>
          <w:rFonts w:cs="Times New Roman"/>
          <w:i/>
          <w:iCs/>
        </w:rPr>
        <w:t>Analysis</w:t>
      </w:r>
      <w:r w:rsidRPr="004B373E">
        <w:rPr>
          <w:rFonts w:cs="Times New Roman"/>
        </w:rPr>
        <w:t>, 64, 268-276.</w:t>
      </w:r>
    </w:p>
    <w:p w:rsidR="000808BD" w:rsidRPr="004B373E" w:rsidRDefault="005A6CBE" w:rsidP="000808BD">
      <w:pPr>
        <w:spacing w:line="480" w:lineRule="auto"/>
        <w:ind w:left="720" w:hanging="720"/>
        <w:rPr>
          <w:rFonts w:cs="Times New Roman"/>
        </w:rPr>
      </w:pPr>
      <w:r w:rsidRPr="004B373E">
        <w:rPr>
          <w:rFonts w:cs="Times New Roman"/>
        </w:rPr>
        <w:t>Adams, F., &amp; Steadman, A. (2007). Folk concepts, surveys, and intentional action. In C. Lumer</w:t>
      </w:r>
      <w:r w:rsidR="000808BD" w:rsidRPr="004B373E">
        <w:rPr>
          <w:rFonts w:cs="Times New Roman"/>
        </w:rPr>
        <w:t xml:space="preserve"> </w:t>
      </w:r>
      <w:r w:rsidRPr="004B373E">
        <w:rPr>
          <w:rFonts w:cs="Times New Roman"/>
        </w:rPr>
        <w:t xml:space="preserve">(Ed.), </w:t>
      </w:r>
      <w:r w:rsidRPr="004B373E">
        <w:rPr>
          <w:rFonts w:cs="Times New Roman"/>
          <w:i/>
          <w:iCs/>
        </w:rPr>
        <w:t>Intentionality, deliberation, and autonomy: The action-theoretic basis of practical</w:t>
      </w:r>
      <w:r w:rsidR="000808BD" w:rsidRPr="004B373E">
        <w:rPr>
          <w:rFonts w:cs="Times New Roman"/>
        </w:rPr>
        <w:t xml:space="preserve"> </w:t>
      </w:r>
      <w:r w:rsidRPr="004B373E">
        <w:rPr>
          <w:rFonts w:cs="Times New Roman"/>
          <w:i/>
          <w:iCs/>
        </w:rPr>
        <w:t xml:space="preserve">philosophy </w:t>
      </w:r>
      <w:r w:rsidRPr="004B373E">
        <w:rPr>
          <w:rFonts w:cs="Times New Roman"/>
        </w:rPr>
        <w:t>(pp. 17-33). Aldershot: Ashgate.</w:t>
      </w:r>
    </w:p>
    <w:p w:rsidR="00F54622" w:rsidRPr="004B373E" w:rsidRDefault="00F54622" w:rsidP="00F54622">
      <w:pPr>
        <w:spacing w:line="480" w:lineRule="auto"/>
        <w:ind w:left="720" w:hanging="720"/>
        <w:rPr>
          <w:rFonts w:cs="Times New Roman"/>
          <w:iCs/>
        </w:rPr>
      </w:pPr>
      <w:r w:rsidRPr="004B373E">
        <w:rPr>
          <w:rFonts w:cs="Times New Roman"/>
          <w:iCs/>
        </w:rPr>
        <w:t xml:space="preserve">Alicke, M.D. (2008). Blaming badly. </w:t>
      </w:r>
      <w:r w:rsidRPr="004B373E">
        <w:rPr>
          <w:rFonts w:cs="Times New Roman"/>
          <w:i/>
          <w:iCs/>
        </w:rPr>
        <w:t>Journal of Cognition and Culture</w:t>
      </w:r>
      <w:r w:rsidRPr="004B373E">
        <w:rPr>
          <w:rFonts w:cs="Times New Roman"/>
          <w:iCs/>
        </w:rPr>
        <w:t>, 8: 179–186.</w:t>
      </w:r>
    </w:p>
    <w:p w:rsidR="00FB3D8E" w:rsidRPr="004B373E" w:rsidRDefault="00FB3D8E" w:rsidP="000808BD">
      <w:pPr>
        <w:spacing w:line="480" w:lineRule="auto"/>
        <w:ind w:left="720" w:hanging="720"/>
        <w:rPr>
          <w:rFonts w:cs="Times New Roman"/>
        </w:rPr>
      </w:pPr>
      <w:r w:rsidRPr="004B373E">
        <w:rPr>
          <w:rFonts w:cs="Times New Roman"/>
        </w:rPr>
        <w:t>Beebe, J. R. (forthcoming</w:t>
      </w:r>
      <w:r w:rsidR="0070759B" w:rsidRPr="004B373E">
        <w:rPr>
          <w:rFonts w:cs="Times New Roman"/>
        </w:rPr>
        <w:t xml:space="preserve"> a</w:t>
      </w:r>
      <w:r w:rsidRPr="004B373E">
        <w:rPr>
          <w:rFonts w:cs="Times New Roman"/>
        </w:rPr>
        <w:t>). A Knobe effect for belief ascriptions.</w:t>
      </w:r>
    </w:p>
    <w:p w:rsidR="0070759B" w:rsidRPr="004B373E" w:rsidRDefault="0070759B" w:rsidP="000808BD">
      <w:pPr>
        <w:spacing w:line="480" w:lineRule="auto"/>
        <w:ind w:left="720" w:hanging="720"/>
        <w:rPr>
          <w:rFonts w:cs="Times New Roman"/>
        </w:rPr>
      </w:pPr>
      <w:r w:rsidRPr="004B373E">
        <w:rPr>
          <w:rFonts w:cs="Times New Roman"/>
        </w:rPr>
        <w:t xml:space="preserve">Beebe, J. R. (forthcoming b). Attributions of </w:t>
      </w:r>
      <w:r w:rsidR="00DE48B7">
        <w:rPr>
          <w:rFonts w:cs="Times New Roman"/>
        </w:rPr>
        <w:t>k</w:t>
      </w:r>
      <w:r w:rsidRPr="004B373E">
        <w:rPr>
          <w:rFonts w:cs="Times New Roman"/>
        </w:rPr>
        <w:t xml:space="preserve">nowledge and </w:t>
      </w:r>
      <w:r w:rsidR="00DE48B7">
        <w:rPr>
          <w:rFonts w:cs="Times New Roman"/>
        </w:rPr>
        <w:t>b</w:t>
      </w:r>
      <w:r w:rsidRPr="004B373E">
        <w:rPr>
          <w:rFonts w:cs="Times New Roman"/>
        </w:rPr>
        <w:t xml:space="preserve">lame in Knobe </w:t>
      </w:r>
      <w:r w:rsidR="00DE48B7">
        <w:rPr>
          <w:rFonts w:cs="Times New Roman"/>
        </w:rPr>
        <w:t>e</w:t>
      </w:r>
      <w:r w:rsidRPr="004B373E">
        <w:rPr>
          <w:rFonts w:cs="Times New Roman"/>
        </w:rPr>
        <w:t xml:space="preserve">ffect </w:t>
      </w:r>
      <w:r w:rsidR="00DE48B7">
        <w:rPr>
          <w:rFonts w:cs="Times New Roman"/>
        </w:rPr>
        <w:t>c</w:t>
      </w:r>
      <w:r w:rsidRPr="004B373E">
        <w:rPr>
          <w:rFonts w:cs="Times New Roman"/>
        </w:rPr>
        <w:t>ases</w:t>
      </w:r>
      <w:r w:rsidR="00DE48B7">
        <w:rPr>
          <w:rFonts w:cs="Times New Roman"/>
        </w:rPr>
        <w:t>.</w:t>
      </w:r>
    </w:p>
    <w:p w:rsidR="00B6220B" w:rsidRPr="004B373E" w:rsidRDefault="00B6220B" w:rsidP="000808BD">
      <w:pPr>
        <w:spacing w:line="480" w:lineRule="auto"/>
        <w:ind w:left="720" w:hanging="720"/>
        <w:rPr>
          <w:rFonts w:cs="Times New Roman"/>
        </w:rPr>
      </w:pPr>
      <w:r w:rsidRPr="004B373E">
        <w:rPr>
          <w:rFonts w:cs="Times New Roman"/>
        </w:rPr>
        <w:t xml:space="preserve">Beebe, J. R., &amp; Buckwalter, W. (2010). The epistemic side-effect effect. </w:t>
      </w:r>
      <w:r w:rsidRPr="004B373E">
        <w:rPr>
          <w:rFonts w:cs="Times New Roman"/>
          <w:i/>
          <w:iCs/>
        </w:rPr>
        <w:t>Mind &amp; Language</w:t>
      </w:r>
      <w:r w:rsidRPr="004B373E">
        <w:rPr>
          <w:rFonts w:cs="Times New Roman"/>
        </w:rPr>
        <w:t>, 25, 474-498.</w:t>
      </w:r>
    </w:p>
    <w:p w:rsidR="00B6220B" w:rsidRPr="00DE48B7" w:rsidRDefault="00B6220B" w:rsidP="00B6220B">
      <w:pPr>
        <w:spacing w:line="480" w:lineRule="auto"/>
        <w:ind w:left="720" w:hanging="720"/>
        <w:rPr>
          <w:rFonts w:cs="Times New Roman"/>
        </w:rPr>
      </w:pPr>
      <w:r w:rsidRPr="004B373E">
        <w:rPr>
          <w:rFonts w:cs="Times New Roman"/>
        </w:rPr>
        <w:t>Beebe, J. R., &amp; Jensen, M. (forthcoming). Surprising connections between knowledge and action: The robustness of the epistemic side-effect effect.</w:t>
      </w:r>
      <w:r w:rsidR="00DE48B7">
        <w:rPr>
          <w:rFonts w:cs="Times New Roman"/>
        </w:rPr>
        <w:t xml:space="preserve"> </w:t>
      </w:r>
      <w:r w:rsidR="00DE48B7">
        <w:rPr>
          <w:rFonts w:cs="Times New Roman"/>
          <w:i/>
        </w:rPr>
        <w:t>Philosophical Psychology</w:t>
      </w:r>
      <w:r w:rsidR="00DE48B7">
        <w:rPr>
          <w:rFonts w:cs="Times New Roman"/>
        </w:rPr>
        <w:t>.</w:t>
      </w:r>
    </w:p>
    <w:p w:rsidR="001F7CBC" w:rsidRPr="004B373E" w:rsidRDefault="0088252D" w:rsidP="002273E3">
      <w:pPr>
        <w:spacing w:line="480" w:lineRule="auto"/>
        <w:ind w:left="720" w:hanging="720"/>
        <w:jc w:val="both"/>
        <w:rPr>
          <w:rFonts w:eastAsia="Calibri" w:cs="Times New Roman"/>
          <w:lang w:eastAsia="ja-JP"/>
        </w:rPr>
      </w:pPr>
      <w:r>
        <w:rPr>
          <w:rFonts w:eastAsia="Calibri" w:cs="Times New Roman"/>
          <w:lang w:eastAsia="ja-JP"/>
        </w:rPr>
        <w:t xml:space="preserve">Bicchieri, C. (2006). </w:t>
      </w:r>
      <w:r w:rsidR="001F7CBC" w:rsidRPr="004B373E">
        <w:rPr>
          <w:rFonts w:eastAsia="Calibri" w:cs="Times New Roman"/>
          <w:i/>
          <w:lang w:eastAsia="ja-JP"/>
        </w:rPr>
        <w:t xml:space="preserve">The Grammar of Society: The Nature and Dynamics of Social Norms.  </w:t>
      </w:r>
      <w:r w:rsidR="001F7CBC" w:rsidRPr="004B373E">
        <w:rPr>
          <w:rFonts w:eastAsia="Calibri" w:cs="Times New Roman"/>
          <w:lang w:eastAsia="ja-JP"/>
        </w:rPr>
        <w:t>Cambridge: Cambridge University Press.</w:t>
      </w:r>
    </w:p>
    <w:p w:rsidR="002273E3" w:rsidRPr="004B373E" w:rsidRDefault="002273E3" w:rsidP="002273E3">
      <w:pPr>
        <w:spacing w:line="480" w:lineRule="auto"/>
        <w:ind w:left="720" w:hanging="720"/>
        <w:jc w:val="both"/>
        <w:rPr>
          <w:rFonts w:eastAsia="Calibri" w:cs="Times New Roman"/>
          <w:lang w:eastAsia="ja-JP"/>
        </w:rPr>
      </w:pPr>
      <w:r w:rsidRPr="004B373E">
        <w:rPr>
          <w:rFonts w:eastAsia="Calibri" w:cs="Times New Roman"/>
          <w:lang w:eastAsia="ja-JP"/>
        </w:rPr>
        <w:t xml:space="preserve">Cushman, F., &amp; Mele, A. (2007). “Intentional </w:t>
      </w:r>
      <w:r w:rsidR="00DE48B7">
        <w:rPr>
          <w:rFonts w:eastAsia="Calibri" w:cs="Times New Roman"/>
          <w:lang w:eastAsia="ja-JP"/>
        </w:rPr>
        <w:t>a</w:t>
      </w:r>
      <w:r w:rsidRPr="004B373E">
        <w:rPr>
          <w:rFonts w:eastAsia="Calibri" w:cs="Times New Roman"/>
          <w:lang w:eastAsia="ja-JP"/>
        </w:rPr>
        <w:t>ction: Two-and-</w:t>
      </w:r>
      <w:r w:rsidR="00DE48B7">
        <w:rPr>
          <w:rFonts w:eastAsia="Calibri" w:cs="Times New Roman"/>
          <w:lang w:eastAsia="ja-JP"/>
        </w:rPr>
        <w:t>a</w:t>
      </w:r>
      <w:r w:rsidRPr="004B373E">
        <w:rPr>
          <w:rFonts w:eastAsia="Calibri" w:cs="Times New Roman"/>
          <w:lang w:eastAsia="ja-JP"/>
        </w:rPr>
        <w:t>-</w:t>
      </w:r>
      <w:r w:rsidR="00DE48B7">
        <w:rPr>
          <w:rFonts w:eastAsia="Calibri" w:cs="Times New Roman"/>
          <w:lang w:eastAsia="ja-JP"/>
        </w:rPr>
        <w:t>h</w:t>
      </w:r>
      <w:r w:rsidRPr="004B373E">
        <w:rPr>
          <w:rFonts w:eastAsia="Calibri" w:cs="Times New Roman"/>
          <w:lang w:eastAsia="ja-JP"/>
        </w:rPr>
        <w:t xml:space="preserve">alf </w:t>
      </w:r>
      <w:r w:rsidR="00DE48B7">
        <w:rPr>
          <w:rFonts w:eastAsia="Calibri" w:cs="Times New Roman"/>
          <w:lang w:eastAsia="ja-JP"/>
        </w:rPr>
        <w:t>f</w:t>
      </w:r>
      <w:r w:rsidRPr="004B373E">
        <w:rPr>
          <w:rFonts w:eastAsia="Calibri" w:cs="Times New Roman"/>
          <w:lang w:eastAsia="ja-JP"/>
        </w:rPr>
        <w:t xml:space="preserve">olk </w:t>
      </w:r>
      <w:r w:rsidR="00DE48B7">
        <w:rPr>
          <w:rFonts w:eastAsia="Calibri" w:cs="Times New Roman"/>
          <w:lang w:eastAsia="ja-JP"/>
        </w:rPr>
        <w:t>c</w:t>
      </w:r>
      <w:r w:rsidRPr="004B373E">
        <w:rPr>
          <w:rFonts w:eastAsia="Calibri" w:cs="Times New Roman"/>
          <w:lang w:eastAsia="ja-JP"/>
        </w:rPr>
        <w:t>oncepts?” In J. Knobe and S. Nichols (Eds.),</w:t>
      </w:r>
      <w:r w:rsidRPr="004B373E">
        <w:rPr>
          <w:rFonts w:eastAsia="Calibri" w:cs="Times New Roman"/>
          <w:i/>
          <w:iCs/>
          <w:lang w:eastAsia="ja-JP"/>
        </w:rPr>
        <w:t xml:space="preserve"> Experimental Philosophy</w:t>
      </w:r>
      <w:r w:rsidRPr="004B373E">
        <w:rPr>
          <w:rFonts w:eastAsia="Calibri" w:cs="Times New Roman"/>
          <w:lang w:eastAsia="ja-JP"/>
        </w:rPr>
        <w:t xml:space="preserve"> (pp. 171-188). New York: Oxford University Press.</w:t>
      </w:r>
    </w:p>
    <w:p w:rsidR="002273E3" w:rsidRPr="004B373E" w:rsidRDefault="002273E3" w:rsidP="002273E3">
      <w:pPr>
        <w:spacing w:line="480" w:lineRule="auto"/>
        <w:ind w:left="720" w:hanging="720"/>
        <w:jc w:val="both"/>
        <w:rPr>
          <w:rFonts w:eastAsia="Calibri" w:cs="Times New Roman"/>
          <w:lang w:eastAsia="ja-JP"/>
        </w:rPr>
      </w:pPr>
      <w:r w:rsidRPr="004B373E">
        <w:rPr>
          <w:rFonts w:eastAsia="Calibri" w:cs="Times New Roman"/>
          <w:lang w:eastAsia="ja-JP"/>
        </w:rPr>
        <w:t xml:space="preserve">Doris, J., Knobe, J., &amp; Woolfolk, R. L. (2007). Variantism about responsibility. </w:t>
      </w:r>
      <w:r w:rsidRPr="004B373E">
        <w:rPr>
          <w:rFonts w:eastAsia="Calibri" w:cs="Times New Roman"/>
          <w:i/>
          <w:lang w:eastAsia="ja-JP"/>
        </w:rPr>
        <w:t>Philosophical Perspectives</w:t>
      </w:r>
      <w:r w:rsidRPr="004B373E">
        <w:rPr>
          <w:rFonts w:eastAsia="Calibri" w:cs="Times New Roman"/>
          <w:lang w:eastAsia="ja-JP"/>
        </w:rPr>
        <w:t>, 21, 183-214.</w:t>
      </w:r>
    </w:p>
    <w:p w:rsidR="002273E3" w:rsidRPr="004B373E" w:rsidRDefault="002273E3" w:rsidP="002273E3">
      <w:pPr>
        <w:spacing w:line="480" w:lineRule="auto"/>
        <w:ind w:left="720" w:hanging="720"/>
        <w:jc w:val="both"/>
        <w:rPr>
          <w:rFonts w:eastAsia="Times New Roman" w:cs="Times New Roman"/>
          <w:lang w:eastAsia="ja-JP"/>
        </w:rPr>
      </w:pPr>
      <w:r w:rsidRPr="004B373E">
        <w:rPr>
          <w:rFonts w:eastAsia="Times New Roman" w:cs="Times New Roman"/>
          <w:lang w:eastAsia="ja-JP"/>
        </w:rPr>
        <w:t xml:space="preserve">Hindriks, F. (2008). Intentional action and the praise-blame asymmetry. </w:t>
      </w:r>
      <w:r w:rsidRPr="004B373E">
        <w:rPr>
          <w:rFonts w:eastAsia="Times New Roman" w:cs="Times New Roman"/>
          <w:i/>
          <w:lang w:eastAsia="ja-JP"/>
        </w:rPr>
        <w:t>Philosophical Quarterly</w:t>
      </w:r>
      <w:r w:rsidRPr="004B373E">
        <w:rPr>
          <w:rFonts w:eastAsia="Times New Roman" w:cs="Times New Roman"/>
          <w:lang w:eastAsia="ja-JP"/>
        </w:rPr>
        <w:t>, 58, 630-641.</w:t>
      </w:r>
    </w:p>
    <w:p w:rsidR="003F733C" w:rsidRPr="004B373E" w:rsidRDefault="003F733C" w:rsidP="000808BD">
      <w:pPr>
        <w:spacing w:line="480" w:lineRule="auto"/>
        <w:ind w:left="720" w:hanging="720"/>
        <w:rPr>
          <w:rFonts w:cs="Times New Roman"/>
        </w:rPr>
      </w:pPr>
      <w:r w:rsidRPr="004B373E">
        <w:rPr>
          <w:rFonts w:cs="Times New Roman"/>
        </w:rPr>
        <w:t>Holton</w:t>
      </w:r>
      <w:r w:rsidR="005A6CBE" w:rsidRPr="004B373E">
        <w:rPr>
          <w:rFonts w:cs="Times New Roman"/>
        </w:rPr>
        <w:t>, R.</w:t>
      </w:r>
      <w:r w:rsidRPr="004B373E">
        <w:rPr>
          <w:rFonts w:cs="Times New Roman"/>
        </w:rPr>
        <w:t xml:space="preserve"> (</w:t>
      </w:r>
      <w:r w:rsidR="00B6220B" w:rsidRPr="004B373E">
        <w:rPr>
          <w:rFonts w:cs="Times New Roman"/>
        </w:rPr>
        <w:t>2010</w:t>
      </w:r>
      <w:r w:rsidRPr="004B373E">
        <w:rPr>
          <w:rFonts w:cs="Times New Roman"/>
        </w:rPr>
        <w:t>)</w:t>
      </w:r>
      <w:r w:rsidR="005A6CBE" w:rsidRPr="004B373E">
        <w:rPr>
          <w:rFonts w:cs="Times New Roman"/>
        </w:rPr>
        <w:t xml:space="preserve">. Norms and the Knobe effect. </w:t>
      </w:r>
      <w:r w:rsidR="005A6CBE" w:rsidRPr="004B373E">
        <w:rPr>
          <w:rFonts w:cs="Times New Roman"/>
          <w:i/>
        </w:rPr>
        <w:t>Analysis</w:t>
      </w:r>
      <w:r w:rsidR="00B6220B" w:rsidRPr="004B373E">
        <w:rPr>
          <w:rFonts w:cs="Times New Roman"/>
        </w:rPr>
        <w:t>, 70, 417-424</w:t>
      </w:r>
      <w:r w:rsidR="005A6CBE" w:rsidRPr="004B373E">
        <w:rPr>
          <w:rFonts w:cs="Times New Roman"/>
        </w:rPr>
        <w:t>.</w:t>
      </w:r>
    </w:p>
    <w:p w:rsidR="00E02248" w:rsidRPr="004B373E" w:rsidRDefault="00E02248" w:rsidP="00864484">
      <w:pPr>
        <w:widowControl w:val="0"/>
        <w:autoSpaceDE w:val="0"/>
        <w:autoSpaceDN w:val="0"/>
        <w:adjustRightInd w:val="0"/>
        <w:spacing w:line="480" w:lineRule="auto"/>
        <w:ind w:left="720" w:hanging="720"/>
        <w:rPr>
          <w:rFonts w:cs="Times New Roman"/>
        </w:rPr>
      </w:pPr>
      <w:r w:rsidRPr="004B373E">
        <w:rPr>
          <w:rFonts w:cs="Times New Roman"/>
        </w:rPr>
        <w:t xml:space="preserve">Kalish, C. </w:t>
      </w:r>
      <w:r w:rsidR="00085E7C" w:rsidRPr="004B373E">
        <w:rPr>
          <w:rFonts w:cs="Times New Roman"/>
        </w:rPr>
        <w:t xml:space="preserve">W. </w:t>
      </w:r>
      <w:r w:rsidRPr="004B373E">
        <w:rPr>
          <w:rFonts w:cs="Times New Roman"/>
        </w:rPr>
        <w:t xml:space="preserve">(2006). Integrating normative and psychological knowledge: What should we be thinking about? </w:t>
      </w:r>
      <w:r w:rsidRPr="004B373E">
        <w:rPr>
          <w:rFonts w:cs="Times New Roman"/>
          <w:i/>
        </w:rPr>
        <w:t>Journal of Cognition and Culture</w:t>
      </w:r>
      <w:r w:rsidRPr="004B373E">
        <w:rPr>
          <w:rFonts w:cs="Times New Roman"/>
        </w:rPr>
        <w:t>, 6, 191-208.</w:t>
      </w:r>
    </w:p>
    <w:p w:rsidR="000808BD" w:rsidRPr="004B373E" w:rsidRDefault="000808BD" w:rsidP="00864484">
      <w:pPr>
        <w:widowControl w:val="0"/>
        <w:autoSpaceDE w:val="0"/>
        <w:autoSpaceDN w:val="0"/>
        <w:adjustRightInd w:val="0"/>
        <w:spacing w:line="480" w:lineRule="auto"/>
        <w:ind w:left="720" w:hanging="720"/>
        <w:rPr>
          <w:rFonts w:cs="Times New Roman"/>
        </w:rPr>
      </w:pPr>
      <w:r w:rsidRPr="004B373E">
        <w:rPr>
          <w:rFonts w:cs="Times New Roman"/>
        </w:rPr>
        <w:t>Knobe, J. (2003</w:t>
      </w:r>
      <w:r w:rsidR="00D21990" w:rsidRPr="004B373E">
        <w:rPr>
          <w:rFonts w:cs="Times New Roman"/>
        </w:rPr>
        <w:t>a</w:t>
      </w:r>
      <w:r w:rsidRPr="004B373E">
        <w:rPr>
          <w:rFonts w:cs="Times New Roman"/>
        </w:rPr>
        <w:t xml:space="preserve">). Intentional action and </w:t>
      </w:r>
      <w:r w:rsidR="008E4A3C" w:rsidRPr="004B373E">
        <w:rPr>
          <w:rFonts w:cs="Times New Roman"/>
        </w:rPr>
        <w:t>side-effect</w:t>
      </w:r>
      <w:r w:rsidRPr="004B373E">
        <w:rPr>
          <w:rFonts w:cs="Times New Roman"/>
        </w:rPr>
        <w:t xml:space="preserve">s in ordinary language. </w:t>
      </w:r>
      <w:r w:rsidRPr="004B373E">
        <w:rPr>
          <w:rFonts w:cs="Times New Roman"/>
          <w:i/>
          <w:iCs/>
        </w:rPr>
        <w:t>Analysis</w:t>
      </w:r>
      <w:r w:rsidRPr="004B373E">
        <w:rPr>
          <w:rFonts w:cs="Times New Roman"/>
        </w:rPr>
        <w:t>, 63, 190-193.</w:t>
      </w:r>
    </w:p>
    <w:p w:rsidR="00D21990" w:rsidRPr="004B373E" w:rsidRDefault="00D21990" w:rsidP="00D21990">
      <w:pPr>
        <w:spacing w:line="480" w:lineRule="auto"/>
        <w:ind w:left="720" w:hanging="720"/>
        <w:jc w:val="both"/>
        <w:rPr>
          <w:rFonts w:eastAsia="Times New Roman" w:cs="Times New Roman"/>
          <w:lang w:eastAsia="ja-JP"/>
        </w:rPr>
      </w:pPr>
      <w:r w:rsidRPr="004B373E">
        <w:rPr>
          <w:rFonts w:eastAsia="Times New Roman" w:cs="Times New Roman"/>
          <w:lang w:eastAsia="ja-JP"/>
        </w:rPr>
        <w:t xml:space="preserve">Knobe, J. (2003b). Intentional action in folk psychology: an experimental investigation. </w:t>
      </w:r>
      <w:r w:rsidRPr="004B373E">
        <w:rPr>
          <w:rFonts w:eastAsia="Times New Roman" w:cs="Times New Roman"/>
          <w:i/>
          <w:iCs/>
          <w:lang w:eastAsia="ja-JP"/>
        </w:rPr>
        <w:t>Philosophical Psychology</w:t>
      </w:r>
      <w:r w:rsidRPr="004B373E">
        <w:rPr>
          <w:rFonts w:eastAsia="Times New Roman" w:cs="Times New Roman"/>
          <w:lang w:eastAsia="ja-JP"/>
        </w:rPr>
        <w:t>, 16, 309-24.</w:t>
      </w:r>
    </w:p>
    <w:p w:rsidR="000808BD" w:rsidRPr="004B373E" w:rsidRDefault="000808BD" w:rsidP="00864484">
      <w:pPr>
        <w:spacing w:line="480" w:lineRule="auto"/>
        <w:ind w:left="720" w:hanging="720"/>
        <w:rPr>
          <w:rFonts w:cs="Times New Roman"/>
          <w:i/>
          <w:iCs/>
        </w:rPr>
      </w:pPr>
      <w:r w:rsidRPr="004B373E">
        <w:rPr>
          <w:rFonts w:cs="Times New Roman"/>
        </w:rPr>
        <w:t xml:space="preserve">Knobe, J. (2004a). Folk psychology and folk morality: Response to critics. </w:t>
      </w:r>
      <w:r w:rsidRPr="004B373E">
        <w:rPr>
          <w:rFonts w:cs="Times New Roman"/>
          <w:i/>
          <w:iCs/>
        </w:rPr>
        <w:t>Journal of</w:t>
      </w:r>
      <w:r w:rsidR="00864484" w:rsidRPr="004B373E">
        <w:rPr>
          <w:rFonts w:cs="Times New Roman"/>
          <w:i/>
          <w:iCs/>
        </w:rPr>
        <w:t xml:space="preserve"> </w:t>
      </w:r>
      <w:r w:rsidRPr="004B373E">
        <w:rPr>
          <w:rFonts w:cs="Times New Roman"/>
          <w:i/>
          <w:iCs/>
        </w:rPr>
        <w:t xml:space="preserve">Theoretical and Philosophical Psychology, </w:t>
      </w:r>
      <w:r w:rsidRPr="004B373E">
        <w:rPr>
          <w:rFonts w:cs="Times New Roman"/>
        </w:rPr>
        <w:t>24, 270-279.</w:t>
      </w:r>
    </w:p>
    <w:p w:rsidR="000808BD" w:rsidRPr="004B373E" w:rsidRDefault="000808BD" w:rsidP="000808BD">
      <w:pPr>
        <w:spacing w:line="480" w:lineRule="auto"/>
        <w:ind w:left="720" w:hanging="720"/>
        <w:rPr>
          <w:rFonts w:cs="Times New Roman"/>
        </w:rPr>
      </w:pPr>
      <w:r w:rsidRPr="004B373E">
        <w:rPr>
          <w:rFonts w:cs="Times New Roman"/>
        </w:rPr>
        <w:t xml:space="preserve">Knobe, J. (2004b). Intention, intentional action and moral considerations. </w:t>
      </w:r>
      <w:r w:rsidRPr="004B373E">
        <w:rPr>
          <w:rFonts w:cs="Times New Roman"/>
          <w:i/>
          <w:iCs/>
        </w:rPr>
        <w:t xml:space="preserve">Analysis, </w:t>
      </w:r>
      <w:r w:rsidRPr="004B373E">
        <w:rPr>
          <w:rFonts w:cs="Times New Roman"/>
        </w:rPr>
        <w:t>64, 181-187.</w:t>
      </w:r>
    </w:p>
    <w:p w:rsidR="002273E3" w:rsidRPr="004B373E" w:rsidRDefault="002273E3" w:rsidP="002273E3">
      <w:pPr>
        <w:spacing w:line="480" w:lineRule="auto"/>
        <w:ind w:left="720" w:hanging="720"/>
        <w:jc w:val="both"/>
        <w:rPr>
          <w:rFonts w:eastAsia="Times New Roman" w:cs="Times New Roman"/>
        </w:rPr>
      </w:pPr>
      <w:r w:rsidRPr="004B373E">
        <w:rPr>
          <w:rFonts w:eastAsia="Times New Roman" w:cs="Times New Roman"/>
        </w:rPr>
        <w:t xml:space="preserve">Knobe, J. (2006). The concept of intentional action: A case study in the uses of folk psychology. </w:t>
      </w:r>
      <w:r w:rsidRPr="004B373E">
        <w:rPr>
          <w:rFonts w:eastAsia="Times New Roman" w:cs="Times New Roman"/>
          <w:i/>
        </w:rPr>
        <w:t>Philosophical Studies</w:t>
      </w:r>
      <w:r w:rsidRPr="004B373E">
        <w:rPr>
          <w:rFonts w:eastAsia="Times New Roman" w:cs="Times New Roman"/>
        </w:rPr>
        <w:t>, 130, 203-231.</w:t>
      </w:r>
    </w:p>
    <w:p w:rsidR="000808BD" w:rsidRPr="004B373E" w:rsidRDefault="000808BD" w:rsidP="00864484">
      <w:pPr>
        <w:spacing w:line="480" w:lineRule="auto"/>
        <w:ind w:left="720" w:hanging="720"/>
        <w:rPr>
          <w:rFonts w:cs="Times New Roman"/>
        </w:rPr>
      </w:pPr>
      <w:r w:rsidRPr="004B373E">
        <w:rPr>
          <w:rFonts w:cs="Times New Roman"/>
        </w:rPr>
        <w:t xml:space="preserve">Knobe, J. (2007). Reason explanation in folk psychology. </w:t>
      </w:r>
      <w:r w:rsidRPr="004B373E">
        <w:rPr>
          <w:rFonts w:cs="Times New Roman"/>
          <w:i/>
          <w:iCs/>
        </w:rPr>
        <w:t>Midwest Studies in Philosophy</w:t>
      </w:r>
      <w:r w:rsidRPr="004B373E">
        <w:rPr>
          <w:rFonts w:cs="Times New Roman"/>
        </w:rPr>
        <w:t>, 31, 90-107.</w:t>
      </w:r>
    </w:p>
    <w:p w:rsidR="00FC54DB" w:rsidRPr="004B373E" w:rsidRDefault="00FC54DB" w:rsidP="002273E3">
      <w:pPr>
        <w:spacing w:line="480" w:lineRule="auto"/>
        <w:ind w:left="720" w:hanging="720"/>
        <w:jc w:val="both"/>
        <w:rPr>
          <w:rFonts w:eastAsia="Times New Roman" w:cs="Times New Roman"/>
        </w:rPr>
      </w:pPr>
      <w:r w:rsidRPr="004B373E">
        <w:rPr>
          <w:rFonts w:eastAsia="Times New Roman" w:cs="Times New Roman"/>
        </w:rPr>
        <w:t xml:space="preserve">Knobe, J. (2010). Person as scientist, person as moralist. </w:t>
      </w:r>
      <w:r w:rsidRPr="004B373E">
        <w:rPr>
          <w:rFonts w:eastAsia="Times New Roman" w:cs="Times New Roman"/>
          <w:i/>
        </w:rPr>
        <w:t>Behavioral and Brain Sciences</w:t>
      </w:r>
      <w:r w:rsidRPr="004B373E">
        <w:rPr>
          <w:rFonts w:eastAsia="Times New Roman" w:cs="Times New Roman"/>
        </w:rPr>
        <w:t>, 33, 315-329.</w:t>
      </w:r>
    </w:p>
    <w:p w:rsidR="002273E3" w:rsidRPr="004B373E" w:rsidRDefault="002273E3" w:rsidP="002273E3">
      <w:pPr>
        <w:spacing w:line="480" w:lineRule="auto"/>
        <w:ind w:left="720" w:hanging="720"/>
        <w:jc w:val="both"/>
        <w:rPr>
          <w:rFonts w:eastAsia="Times New Roman" w:cs="Times New Roman"/>
        </w:rPr>
      </w:pPr>
      <w:r w:rsidRPr="004B373E">
        <w:rPr>
          <w:rFonts w:eastAsia="Times New Roman" w:cs="Times New Roman"/>
        </w:rPr>
        <w:t xml:space="preserve">Knobe, J. &amp; Burra, A. (2006). The folk concepts of intention and intentional action: A cross-cultural study. </w:t>
      </w:r>
      <w:r w:rsidRPr="004B373E">
        <w:rPr>
          <w:rFonts w:eastAsia="Times New Roman" w:cs="Times New Roman"/>
          <w:i/>
        </w:rPr>
        <w:t>Journal of Cognition and Culture</w:t>
      </w:r>
      <w:r w:rsidRPr="004B373E">
        <w:rPr>
          <w:rFonts w:eastAsia="Times New Roman" w:cs="Times New Roman"/>
        </w:rPr>
        <w:t>, 6, 113-132.</w:t>
      </w:r>
    </w:p>
    <w:p w:rsidR="003F733C" w:rsidRPr="004B373E" w:rsidRDefault="000808BD" w:rsidP="00864484">
      <w:pPr>
        <w:spacing w:line="480" w:lineRule="auto"/>
        <w:ind w:left="720" w:hanging="720"/>
        <w:rPr>
          <w:rFonts w:cs="Times New Roman"/>
        </w:rPr>
      </w:pPr>
      <w:r w:rsidRPr="004B373E">
        <w:rPr>
          <w:rFonts w:cs="Times New Roman"/>
        </w:rPr>
        <w:t>Knobe, J., &amp; Mendlow, G. (2004). The good, the bad and the blameworthy: Understanding the</w:t>
      </w:r>
      <w:r w:rsidR="00864484" w:rsidRPr="004B373E">
        <w:rPr>
          <w:rFonts w:cs="Times New Roman"/>
        </w:rPr>
        <w:t xml:space="preserve"> </w:t>
      </w:r>
      <w:r w:rsidRPr="004B373E">
        <w:rPr>
          <w:rFonts w:cs="Times New Roman"/>
        </w:rPr>
        <w:t xml:space="preserve">role of evaluative reasoning in folk psychology. </w:t>
      </w:r>
      <w:r w:rsidRPr="004B373E">
        <w:rPr>
          <w:rFonts w:cs="Times New Roman"/>
          <w:i/>
          <w:iCs/>
        </w:rPr>
        <w:t>Journal of Theoretical and Philosophical</w:t>
      </w:r>
      <w:r w:rsidR="00864484" w:rsidRPr="004B373E">
        <w:rPr>
          <w:rFonts w:cs="Times New Roman"/>
        </w:rPr>
        <w:t xml:space="preserve"> </w:t>
      </w:r>
      <w:r w:rsidRPr="004B373E">
        <w:rPr>
          <w:rFonts w:cs="Times New Roman"/>
          <w:i/>
          <w:iCs/>
        </w:rPr>
        <w:t>Psychology</w:t>
      </w:r>
      <w:r w:rsidRPr="004B373E">
        <w:rPr>
          <w:rFonts w:cs="Times New Roman"/>
        </w:rPr>
        <w:t>, 24, 252-258.</w:t>
      </w:r>
    </w:p>
    <w:p w:rsidR="002273E3" w:rsidRPr="004B373E" w:rsidRDefault="002273E3" w:rsidP="002273E3">
      <w:pPr>
        <w:spacing w:line="480" w:lineRule="auto"/>
        <w:ind w:left="720" w:hanging="720"/>
        <w:jc w:val="both"/>
        <w:rPr>
          <w:rFonts w:eastAsia="Calibri" w:cs="Times New Roman"/>
        </w:rPr>
      </w:pPr>
      <w:r w:rsidRPr="004B373E">
        <w:rPr>
          <w:rFonts w:eastAsia="Times New Roman" w:cs="Times New Roman"/>
        </w:rPr>
        <w:t xml:space="preserve">Knobe, J., &amp; Doris, J. (forthcoming). </w:t>
      </w:r>
      <w:r w:rsidRPr="004B373E">
        <w:rPr>
          <w:rFonts w:eastAsia="Calibri" w:cs="Times New Roman"/>
        </w:rPr>
        <w:t xml:space="preserve">Strawsonian variations: Folk morality and the search for a unified theory. In J. Doris and the Moral Psychology Research Group (Eds.), </w:t>
      </w:r>
      <w:r w:rsidRPr="004B373E">
        <w:rPr>
          <w:rFonts w:eastAsia="Calibri" w:cs="Times New Roman"/>
          <w:i/>
          <w:iCs/>
        </w:rPr>
        <w:t xml:space="preserve">The Handbook of Moral Psychology. </w:t>
      </w:r>
      <w:r w:rsidRPr="004B373E">
        <w:rPr>
          <w:rFonts w:eastAsia="Calibri" w:cs="Times New Roman"/>
        </w:rPr>
        <w:t>Oxford: Oxford University Press.</w:t>
      </w:r>
    </w:p>
    <w:p w:rsidR="002273E3" w:rsidRPr="004B373E" w:rsidRDefault="002273E3" w:rsidP="002273E3">
      <w:pPr>
        <w:spacing w:line="480" w:lineRule="auto"/>
        <w:ind w:left="720" w:hanging="720"/>
        <w:jc w:val="both"/>
        <w:rPr>
          <w:rFonts w:eastAsia="Calibri" w:cs="Times New Roman"/>
          <w:lang w:eastAsia="ja-JP"/>
        </w:rPr>
      </w:pPr>
      <w:r w:rsidRPr="004B373E">
        <w:rPr>
          <w:rFonts w:eastAsia="Calibri" w:cs="Times New Roman"/>
          <w:lang w:eastAsia="ja-JP"/>
        </w:rPr>
        <w:t xml:space="preserve">Leslie, A. M., Knobe, J., &amp; Cohen, A. (2006). Acting </w:t>
      </w:r>
      <w:r w:rsidR="00DE48B7">
        <w:rPr>
          <w:rFonts w:eastAsia="Calibri" w:cs="Times New Roman"/>
          <w:lang w:eastAsia="ja-JP"/>
        </w:rPr>
        <w:t>i</w:t>
      </w:r>
      <w:r w:rsidRPr="004B373E">
        <w:rPr>
          <w:rFonts w:eastAsia="Calibri" w:cs="Times New Roman"/>
          <w:lang w:eastAsia="ja-JP"/>
        </w:rPr>
        <w:t xml:space="preserve">ntentionally and the </w:t>
      </w:r>
      <w:r w:rsidR="00DE48B7">
        <w:rPr>
          <w:rFonts w:eastAsia="Calibri" w:cs="Times New Roman"/>
          <w:lang w:eastAsia="ja-JP"/>
        </w:rPr>
        <w:t>s</w:t>
      </w:r>
      <w:r w:rsidRPr="004B373E">
        <w:rPr>
          <w:rFonts w:eastAsia="Calibri" w:cs="Times New Roman"/>
          <w:lang w:eastAsia="ja-JP"/>
        </w:rPr>
        <w:t>ide-</w:t>
      </w:r>
      <w:r w:rsidR="00DE48B7">
        <w:rPr>
          <w:rFonts w:eastAsia="Calibri" w:cs="Times New Roman"/>
          <w:lang w:eastAsia="ja-JP"/>
        </w:rPr>
        <w:t>e</w:t>
      </w:r>
      <w:r w:rsidRPr="004B373E">
        <w:rPr>
          <w:rFonts w:eastAsia="Calibri" w:cs="Times New Roman"/>
          <w:lang w:eastAsia="ja-JP"/>
        </w:rPr>
        <w:t xml:space="preserve">ffect </w:t>
      </w:r>
      <w:r w:rsidR="00DE48B7">
        <w:rPr>
          <w:rFonts w:eastAsia="Calibri" w:cs="Times New Roman"/>
          <w:lang w:eastAsia="ja-JP"/>
        </w:rPr>
        <w:t>e</w:t>
      </w:r>
      <w:r w:rsidRPr="004B373E">
        <w:rPr>
          <w:rFonts w:eastAsia="Calibri" w:cs="Times New Roman"/>
          <w:lang w:eastAsia="ja-JP"/>
        </w:rPr>
        <w:t xml:space="preserve">ffect: Theory of </w:t>
      </w:r>
      <w:r w:rsidR="00DE48B7">
        <w:rPr>
          <w:rFonts w:eastAsia="Calibri" w:cs="Times New Roman"/>
          <w:lang w:eastAsia="ja-JP"/>
        </w:rPr>
        <w:t>m</w:t>
      </w:r>
      <w:r w:rsidRPr="004B373E">
        <w:rPr>
          <w:rFonts w:eastAsia="Calibri" w:cs="Times New Roman"/>
          <w:lang w:eastAsia="ja-JP"/>
        </w:rPr>
        <w:t xml:space="preserve">ind and </w:t>
      </w:r>
      <w:r w:rsidR="00DE48B7">
        <w:rPr>
          <w:rFonts w:eastAsia="Calibri" w:cs="Times New Roman"/>
          <w:lang w:eastAsia="ja-JP"/>
        </w:rPr>
        <w:t>m</w:t>
      </w:r>
      <w:r w:rsidRPr="004B373E">
        <w:rPr>
          <w:rFonts w:eastAsia="Calibri" w:cs="Times New Roman"/>
          <w:lang w:eastAsia="ja-JP"/>
        </w:rPr>
        <w:t xml:space="preserve">oral </w:t>
      </w:r>
      <w:r w:rsidR="00DE48B7">
        <w:rPr>
          <w:rFonts w:eastAsia="Calibri" w:cs="Times New Roman"/>
          <w:lang w:eastAsia="ja-JP"/>
        </w:rPr>
        <w:t>j</w:t>
      </w:r>
      <w:r w:rsidRPr="004B373E">
        <w:rPr>
          <w:rFonts w:eastAsia="Calibri" w:cs="Times New Roman"/>
          <w:lang w:eastAsia="ja-JP"/>
        </w:rPr>
        <w:t xml:space="preserve">udgment. </w:t>
      </w:r>
      <w:r w:rsidRPr="004B373E">
        <w:rPr>
          <w:rFonts w:eastAsia="Calibri" w:cs="Times New Roman"/>
          <w:i/>
          <w:lang w:eastAsia="ja-JP"/>
        </w:rPr>
        <w:t>Psychological Science</w:t>
      </w:r>
      <w:r w:rsidRPr="004B373E">
        <w:rPr>
          <w:rFonts w:eastAsia="Calibri" w:cs="Times New Roman"/>
          <w:lang w:eastAsia="ja-JP"/>
        </w:rPr>
        <w:t>, 17, 421-427.</w:t>
      </w:r>
    </w:p>
    <w:p w:rsidR="002273E3" w:rsidRPr="004B373E" w:rsidRDefault="002273E3" w:rsidP="002273E3">
      <w:pPr>
        <w:spacing w:line="480" w:lineRule="auto"/>
        <w:ind w:left="720" w:hanging="720"/>
        <w:jc w:val="both"/>
        <w:rPr>
          <w:rFonts w:eastAsia="Calibri" w:cs="Times New Roman"/>
          <w:lang w:eastAsia="ja-JP"/>
        </w:rPr>
      </w:pPr>
      <w:r w:rsidRPr="004B373E">
        <w:rPr>
          <w:rFonts w:eastAsia="Calibri" w:cs="Times New Roman"/>
          <w:lang w:eastAsia="ja-JP"/>
        </w:rPr>
        <w:t xml:space="preserve">Machery, E. (2008). The folk concept of intentional action: Philosophical and experimental issues. </w:t>
      </w:r>
      <w:r w:rsidRPr="004B373E">
        <w:rPr>
          <w:rFonts w:eastAsia="Calibri" w:cs="Times New Roman"/>
          <w:i/>
          <w:iCs/>
          <w:lang w:eastAsia="ja-JP"/>
        </w:rPr>
        <w:t>Mind &amp; Language</w:t>
      </w:r>
      <w:r w:rsidRPr="004B373E">
        <w:rPr>
          <w:rFonts w:eastAsia="Calibri" w:cs="Times New Roman"/>
          <w:lang w:eastAsia="ja-JP"/>
        </w:rPr>
        <w:t>, 23, 165-189.</w:t>
      </w:r>
    </w:p>
    <w:p w:rsidR="003F733C" w:rsidRPr="004B373E" w:rsidRDefault="000808BD" w:rsidP="00864484">
      <w:pPr>
        <w:widowControl w:val="0"/>
        <w:autoSpaceDE w:val="0"/>
        <w:autoSpaceDN w:val="0"/>
        <w:adjustRightInd w:val="0"/>
        <w:spacing w:line="480" w:lineRule="auto"/>
        <w:ind w:left="720" w:hanging="720"/>
        <w:rPr>
          <w:rFonts w:cs="Times New Roman"/>
          <w:i/>
          <w:iCs/>
        </w:rPr>
      </w:pPr>
      <w:r w:rsidRPr="004B373E">
        <w:rPr>
          <w:rFonts w:cs="Times New Roman"/>
        </w:rPr>
        <w:t xml:space="preserve">Malle, B. F. (2006). Intentionality, morality, and their relationship in human judgment. </w:t>
      </w:r>
      <w:r w:rsidRPr="004B373E">
        <w:rPr>
          <w:rFonts w:cs="Times New Roman"/>
          <w:i/>
          <w:iCs/>
        </w:rPr>
        <w:t>Journal</w:t>
      </w:r>
      <w:r w:rsidR="00864484" w:rsidRPr="004B373E">
        <w:rPr>
          <w:rFonts w:cs="Times New Roman"/>
          <w:i/>
          <w:iCs/>
        </w:rPr>
        <w:t xml:space="preserve"> </w:t>
      </w:r>
      <w:r w:rsidRPr="004B373E">
        <w:rPr>
          <w:rFonts w:cs="Times New Roman"/>
          <w:i/>
          <w:iCs/>
        </w:rPr>
        <w:t>of Cognition and Culture</w:t>
      </w:r>
      <w:r w:rsidRPr="004B373E">
        <w:rPr>
          <w:rFonts w:cs="Times New Roman"/>
        </w:rPr>
        <w:t>, 6, 87-113.</w:t>
      </w:r>
    </w:p>
    <w:p w:rsidR="00AB33D6" w:rsidRPr="004B373E" w:rsidRDefault="00AB33D6" w:rsidP="00AB33D6">
      <w:pPr>
        <w:pStyle w:val="Default"/>
        <w:spacing w:line="480" w:lineRule="auto"/>
        <w:ind w:left="720" w:hanging="720"/>
      </w:pPr>
      <w:r w:rsidRPr="004B373E">
        <w:t xml:space="preserve">Malle, B. F., &amp; Nelson, S. E. (2003). Judging </w:t>
      </w:r>
      <w:r w:rsidRPr="004B373E">
        <w:rPr>
          <w:i/>
        </w:rPr>
        <w:t>mens rea</w:t>
      </w:r>
      <w:r w:rsidRPr="004B373E">
        <w:t xml:space="preserve">: The tension between folk concepts and legal concepts of intentionality. </w:t>
      </w:r>
      <w:r w:rsidRPr="004B373E">
        <w:rPr>
          <w:i/>
        </w:rPr>
        <w:t>Behavioral Sciences and the Law</w:t>
      </w:r>
      <w:r w:rsidRPr="004B373E">
        <w:t>, 21, 563–580.</w:t>
      </w:r>
    </w:p>
    <w:p w:rsidR="00FA6A51" w:rsidRPr="004B373E" w:rsidRDefault="00FA6A51" w:rsidP="00312CCA">
      <w:pPr>
        <w:pStyle w:val="Default"/>
        <w:spacing w:line="480" w:lineRule="auto"/>
        <w:ind w:left="720" w:hanging="720"/>
      </w:pPr>
      <w:r w:rsidRPr="004B373E">
        <w:t xml:space="preserve">Mallon, R. (forthcoming). Knobe vs. Machery: Testing the trade-off hypothesis. </w:t>
      </w:r>
      <w:r w:rsidRPr="004B373E">
        <w:rPr>
          <w:i/>
          <w:iCs/>
        </w:rPr>
        <w:t>Mind &amp; Language</w:t>
      </w:r>
      <w:r w:rsidRPr="004B373E">
        <w:t xml:space="preserve">. </w:t>
      </w:r>
    </w:p>
    <w:p w:rsidR="00312CCA" w:rsidRPr="004B373E" w:rsidRDefault="00312CCA" w:rsidP="00312CCA">
      <w:pPr>
        <w:pStyle w:val="Default"/>
        <w:spacing w:line="480" w:lineRule="auto"/>
        <w:ind w:left="720" w:hanging="720"/>
      </w:pPr>
      <w:r w:rsidRPr="004B373E">
        <w:t xml:space="preserve">McCann, H. (2005). Intentional action and intending: Recent empirical studies. </w:t>
      </w:r>
      <w:r w:rsidRPr="004B373E">
        <w:rPr>
          <w:i/>
        </w:rPr>
        <w:t>Philosophical Psychology</w:t>
      </w:r>
      <w:r w:rsidRPr="004B373E">
        <w:t>, 18</w:t>
      </w:r>
      <w:r w:rsidR="00DB1432" w:rsidRPr="004B373E">
        <w:t>,</w:t>
      </w:r>
      <w:r w:rsidRPr="004B373E">
        <w:t xml:space="preserve"> 737–748.</w:t>
      </w:r>
    </w:p>
    <w:p w:rsidR="00DB1432" w:rsidRPr="004B373E" w:rsidRDefault="00DB1432" w:rsidP="00DB1432">
      <w:pPr>
        <w:spacing w:line="480" w:lineRule="auto"/>
        <w:ind w:left="720" w:hanging="720"/>
        <w:jc w:val="both"/>
        <w:rPr>
          <w:rFonts w:eastAsia="Calibri" w:cs="Times New Roman"/>
          <w:lang w:eastAsia="ja-JP"/>
        </w:rPr>
      </w:pPr>
      <w:r w:rsidRPr="004B373E">
        <w:rPr>
          <w:rFonts w:eastAsia="Times New Roman" w:cs="Times New Roman"/>
          <w:lang w:eastAsia="ja-JP"/>
        </w:rPr>
        <w:t xml:space="preserve">Mele, A. (2006). The folk concept of intentional action: A commentary. </w:t>
      </w:r>
      <w:r w:rsidRPr="004B373E">
        <w:rPr>
          <w:rFonts w:eastAsia="Times New Roman" w:cs="Times New Roman"/>
          <w:i/>
          <w:lang w:eastAsia="ja-JP"/>
        </w:rPr>
        <w:t>Journal of Cognition and Culture</w:t>
      </w:r>
      <w:r w:rsidRPr="004B373E">
        <w:rPr>
          <w:rFonts w:eastAsia="Times New Roman" w:cs="Times New Roman"/>
          <w:lang w:eastAsia="ja-JP"/>
        </w:rPr>
        <w:t>, 6, 277-290.</w:t>
      </w:r>
    </w:p>
    <w:p w:rsidR="002273E3" w:rsidRPr="004B373E" w:rsidRDefault="002273E3" w:rsidP="002273E3">
      <w:pPr>
        <w:spacing w:line="480" w:lineRule="auto"/>
        <w:ind w:left="720" w:hanging="720"/>
        <w:jc w:val="both"/>
        <w:rPr>
          <w:rFonts w:eastAsia="Calibri" w:cs="Times New Roman"/>
          <w:lang w:eastAsia="ja-JP"/>
        </w:rPr>
      </w:pPr>
      <w:r w:rsidRPr="004B373E">
        <w:rPr>
          <w:rFonts w:eastAsia="Calibri" w:cs="Times New Roman"/>
          <w:lang w:eastAsia="ja-JP"/>
        </w:rPr>
        <w:t xml:space="preserve">Mele, A., &amp; Cushman, F. (2007). Intentional action, folk judgments, and stories: Sorting things out. </w:t>
      </w:r>
      <w:r w:rsidRPr="004B373E">
        <w:rPr>
          <w:rFonts w:eastAsia="Calibri" w:cs="Times New Roman"/>
          <w:i/>
          <w:lang w:eastAsia="ja-JP"/>
        </w:rPr>
        <w:t>Midwest Studies in Philosophy</w:t>
      </w:r>
      <w:r w:rsidRPr="004B373E">
        <w:rPr>
          <w:rFonts w:eastAsia="Calibri" w:cs="Times New Roman"/>
          <w:lang w:eastAsia="ja-JP"/>
        </w:rPr>
        <w:t>, 31: 184-201.</w:t>
      </w:r>
    </w:p>
    <w:p w:rsidR="00DB1432" w:rsidRPr="004B373E" w:rsidRDefault="00DB1432" w:rsidP="00DB1432">
      <w:pPr>
        <w:spacing w:line="480" w:lineRule="auto"/>
        <w:ind w:left="720" w:hanging="720"/>
        <w:jc w:val="both"/>
        <w:rPr>
          <w:rFonts w:eastAsia="Calibri" w:cs="Times New Roman"/>
          <w:lang w:eastAsia="ja-JP"/>
        </w:rPr>
      </w:pPr>
      <w:r w:rsidRPr="004B373E">
        <w:rPr>
          <w:rFonts w:eastAsia="Calibri" w:cs="Times New Roman"/>
          <w:lang w:eastAsia="ja-JP"/>
        </w:rPr>
        <w:t xml:space="preserve">Nadelhoffer, T. (2004). On praise, side effects, and folk ascriptions of intentionality. </w:t>
      </w:r>
      <w:r w:rsidRPr="004B373E">
        <w:rPr>
          <w:rFonts w:eastAsia="Times New Roman" w:cs="Times New Roman"/>
          <w:i/>
          <w:iCs/>
        </w:rPr>
        <w:t xml:space="preserve">Journal of Theoretical and Philosophical Psychology, </w:t>
      </w:r>
      <w:r w:rsidRPr="004B373E">
        <w:rPr>
          <w:rFonts w:eastAsia="Times New Roman" w:cs="Times New Roman"/>
        </w:rPr>
        <w:t>24, 196-213.</w:t>
      </w:r>
    </w:p>
    <w:p w:rsidR="00EB03CB" w:rsidRPr="004B373E" w:rsidRDefault="000808BD" w:rsidP="00864484">
      <w:pPr>
        <w:widowControl w:val="0"/>
        <w:autoSpaceDE w:val="0"/>
        <w:autoSpaceDN w:val="0"/>
        <w:adjustRightInd w:val="0"/>
        <w:spacing w:line="480" w:lineRule="auto"/>
        <w:ind w:left="720" w:hanging="720"/>
        <w:rPr>
          <w:rFonts w:cs="Times New Roman"/>
        </w:rPr>
      </w:pPr>
      <w:r w:rsidRPr="004B373E">
        <w:rPr>
          <w:rFonts w:cs="Times New Roman"/>
        </w:rPr>
        <w:t>Nadelhoffer, T. (2006). Bad acts, blameworthy agents, and intentional actions: Some problems</w:t>
      </w:r>
      <w:r w:rsidR="00864484" w:rsidRPr="004B373E">
        <w:rPr>
          <w:rFonts w:cs="Times New Roman"/>
        </w:rPr>
        <w:t xml:space="preserve"> </w:t>
      </w:r>
      <w:r w:rsidRPr="004B373E">
        <w:rPr>
          <w:rFonts w:cs="Times New Roman"/>
        </w:rPr>
        <w:t xml:space="preserve">for jury impartiality. </w:t>
      </w:r>
      <w:r w:rsidRPr="004B373E">
        <w:rPr>
          <w:rFonts w:cs="Times New Roman"/>
          <w:i/>
          <w:iCs/>
        </w:rPr>
        <w:t>Philosophical Explorations</w:t>
      </w:r>
      <w:r w:rsidRPr="004B373E">
        <w:rPr>
          <w:rFonts w:cs="Times New Roman"/>
        </w:rPr>
        <w:t>, 9, 203-220.</w:t>
      </w:r>
    </w:p>
    <w:p w:rsidR="003B7837" w:rsidRPr="004B373E" w:rsidRDefault="000808BD" w:rsidP="00864484">
      <w:pPr>
        <w:widowControl w:val="0"/>
        <w:autoSpaceDE w:val="0"/>
        <w:autoSpaceDN w:val="0"/>
        <w:adjustRightInd w:val="0"/>
        <w:spacing w:line="480" w:lineRule="auto"/>
        <w:ind w:left="720" w:hanging="720"/>
        <w:rPr>
          <w:rFonts w:cs="Times New Roman"/>
        </w:rPr>
      </w:pPr>
      <w:r w:rsidRPr="004B373E">
        <w:rPr>
          <w:rFonts w:cs="Times New Roman"/>
        </w:rPr>
        <w:t>Nichols, S., &amp; Ulatowski, J. (2007). Intuitions and individual differences: The Knobe effect</w:t>
      </w:r>
      <w:r w:rsidR="00864484" w:rsidRPr="004B373E">
        <w:rPr>
          <w:rFonts w:cs="Times New Roman"/>
        </w:rPr>
        <w:t xml:space="preserve"> </w:t>
      </w:r>
      <w:r w:rsidRPr="004B373E">
        <w:rPr>
          <w:rFonts w:cs="Times New Roman"/>
        </w:rPr>
        <w:t xml:space="preserve">revisited. </w:t>
      </w:r>
      <w:r w:rsidRPr="004B373E">
        <w:rPr>
          <w:rFonts w:cs="Times New Roman"/>
          <w:i/>
          <w:iCs/>
        </w:rPr>
        <w:t>Mind and Language</w:t>
      </w:r>
      <w:r w:rsidRPr="004B373E">
        <w:rPr>
          <w:rFonts w:cs="Times New Roman"/>
        </w:rPr>
        <w:t>, 22, 346-365.</w:t>
      </w:r>
    </w:p>
    <w:p w:rsidR="00B81354" w:rsidRPr="004B373E" w:rsidRDefault="00B81354" w:rsidP="00B81354">
      <w:pPr>
        <w:widowControl w:val="0"/>
        <w:autoSpaceDE w:val="0"/>
        <w:autoSpaceDN w:val="0"/>
        <w:adjustRightInd w:val="0"/>
        <w:spacing w:line="480" w:lineRule="auto"/>
        <w:ind w:left="720" w:hanging="720"/>
        <w:rPr>
          <w:rFonts w:cs="Times New Roman"/>
        </w:rPr>
      </w:pPr>
      <w:r w:rsidRPr="004B373E">
        <w:rPr>
          <w:rFonts w:cs="Times New Roman"/>
        </w:rPr>
        <w:t>Pellizzoni, S., Girotto, V., &amp; Surian, L. (</w:t>
      </w:r>
      <w:r w:rsidR="006D42C7" w:rsidRPr="004B373E">
        <w:rPr>
          <w:rFonts w:cs="Times New Roman"/>
        </w:rPr>
        <w:t>2010</w:t>
      </w:r>
      <w:r w:rsidRPr="004B373E">
        <w:rPr>
          <w:rFonts w:cs="Times New Roman"/>
        </w:rPr>
        <w:t xml:space="preserve">). Beliefs and moral valence affect intentionality attributions: The case of side effects. </w:t>
      </w:r>
      <w:r w:rsidRPr="004B373E">
        <w:rPr>
          <w:rFonts w:cs="Times New Roman"/>
          <w:i/>
        </w:rPr>
        <w:t>Review of Philosophy and Psychology</w:t>
      </w:r>
      <w:r w:rsidRPr="004B373E">
        <w:rPr>
          <w:rFonts w:cs="Times New Roman"/>
        </w:rPr>
        <w:t xml:space="preserve">, </w:t>
      </w:r>
      <w:r w:rsidR="006D42C7" w:rsidRPr="004B373E">
        <w:rPr>
          <w:rFonts w:cs="Times New Roman"/>
        </w:rPr>
        <w:t>1, 201-209.</w:t>
      </w:r>
    </w:p>
    <w:p w:rsidR="00860E6B" w:rsidRPr="004B373E" w:rsidRDefault="00860E6B" w:rsidP="005D0C6A">
      <w:pPr>
        <w:spacing w:line="480" w:lineRule="auto"/>
        <w:ind w:left="720" w:hanging="720"/>
        <w:jc w:val="both"/>
        <w:rPr>
          <w:rFonts w:cs="Times New Roman"/>
        </w:rPr>
      </w:pPr>
      <w:r w:rsidRPr="004B373E">
        <w:rPr>
          <w:rFonts w:eastAsia="Times New Roman" w:cs="Times New Roman"/>
          <w:lang w:eastAsia="ja-JP"/>
        </w:rPr>
        <w:t xml:space="preserve">Pettit, D., &amp; Knobe, J. (2009). The pervasive impact of moral judgment. </w:t>
      </w:r>
      <w:r w:rsidRPr="004B373E">
        <w:rPr>
          <w:rFonts w:eastAsia="Times New Roman" w:cs="Times New Roman"/>
          <w:i/>
          <w:lang w:eastAsia="ja-JP"/>
        </w:rPr>
        <w:t>Mind &amp; Language</w:t>
      </w:r>
      <w:r w:rsidRPr="004B373E">
        <w:rPr>
          <w:rFonts w:eastAsia="Times New Roman" w:cs="Times New Roman"/>
          <w:lang w:eastAsia="ja-JP"/>
        </w:rPr>
        <w:t>, 24, 586-604.</w:t>
      </w:r>
    </w:p>
    <w:p w:rsidR="00027A01" w:rsidRPr="004B373E" w:rsidRDefault="00027A01" w:rsidP="00027A01">
      <w:pPr>
        <w:spacing w:line="480" w:lineRule="auto"/>
        <w:ind w:left="720" w:hanging="720"/>
        <w:jc w:val="both"/>
        <w:rPr>
          <w:rFonts w:eastAsia="Calibri" w:cs="Times New Roman"/>
          <w:lang w:eastAsia="ja-JP"/>
        </w:rPr>
      </w:pPr>
      <w:r w:rsidRPr="004B373E">
        <w:rPr>
          <w:rFonts w:eastAsia="Calibri" w:cs="Times New Roman"/>
          <w:lang w:eastAsia="ja-JP"/>
        </w:rPr>
        <w:t xml:space="preserve">Phelan, M., &amp; Sarkissian, H. (2008). The folk strike back: Or, why you didn’t do it intentionally, though it was bad and you knew it. </w:t>
      </w:r>
      <w:r w:rsidRPr="004B373E">
        <w:rPr>
          <w:rFonts w:eastAsia="Calibri" w:cs="Times New Roman"/>
          <w:i/>
          <w:iCs/>
          <w:lang w:eastAsia="ja-JP"/>
        </w:rPr>
        <w:t>Philosophical Studies</w:t>
      </w:r>
      <w:r w:rsidRPr="004B373E">
        <w:rPr>
          <w:rFonts w:eastAsia="Calibri" w:cs="Times New Roman"/>
          <w:lang w:eastAsia="ja-JP"/>
        </w:rPr>
        <w:t>, 138, 291-298.</w:t>
      </w:r>
    </w:p>
    <w:p w:rsidR="00027A01" w:rsidRPr="004B373E" w:rsidRDefault="00027A01" w:rsidP="00027A01">
      <w:pPr>
        <w:spacing w:line="480" w:lineRule="auto"/>
        <w:ind w:left="720" w:hanging="720"/>
        <w:jc w:val="both"/>
        <w:rPr>
          <w:rFonts w:eastAsia="Calibri" w:cs="Times New Roman"/>
          <w:lang w:eastAsia="ja-JP"/>
        </w:rPr>
      </w:pPr>
      <w:r w:rsidRPr="004B373E">
        <w:rPr>
          <w:rFonts w:eastAsia="Calibri" w:cs="Times New Roman"/>
          <w:lang w:eastAsia="ja-JP"/>
        </w:rPr>
        <w:t xml:space="preserve">Phelan, M., &amp; Sarkissian, H. (2009). Is the ‘trade-off hypothesis’ worth trading for? </w:t>
      </w:r>
      <w:r w:rsidRPr="004B373E">
        <w:rPr>
          <w:rFonts w:eastAsia="Calibri" w:cs="Times New Roman"/>
          <w:i/>
          <w:lang w:eastAsia="ja-JP"/>
        </w:rPr>
        <w:t>Mind &amp; Language</w:t>
      </w:r>
      <w:r w:rsidRPr="004B373E">
        <w:rPr>
          <w:rFonts w:eastAsia="Calibri" w:cs="Times New Roman"/>
          <w:lang w:eastAsia="ja-JP"/>
        </w:rPr>
        <w:t>, 24, 164-180.</w:t>
      </w:r>
    </w:p>
    <w:p w:rsidR="002273E3" w:rsidRPr="004B373E" w:rsidRDefault="002273E3" w:rsidP="002273E3">
      <w:pPr>
        <w:spacing w:line="480" w:lineRule="auto"/>
        <w:ind w:left="720" w:hanging="720"/>
        <w:jc w:val="both"/>
        <w:rPr>
          <w:rFonts w:eastAsia="Calibri" w:cs="Times New Roman"/>
          <w:i/>
          <w:lang w:eastAsia="ja-JP"/>
        </w:rPr>
      </w:pPr>
      <w:r w:rsidRPr="004B373E">
        <w:rPr>
          <w:rFonts w:eastAsia="Calibri" w:cs="Times New Roman"/>
          <w:lang w:eastAsia="ja-JP"/>
        </w:rPr>
        <w:t xml:space="preserve">Sverdlik, S. (2004). Intentionality and moral judgments in commonsense thought about action. </w:t>
      </w:r>
      <w:r w:rsidRPr="004B373E">
        <w:rPr>
          <w:rFonts w:eastAsia="Calibri" w:cs="Times New Roman"/>
          <w:i/>
          <w:iCs/>
          <w:lang w:eastAsia="ja-JP"/>
        </w:rPr>
        <w:t xml:space="preserve">Journal of Theoretical and Philosophical Psychology, </w:t>
      </w:r>
      <w:r w:rsidRPr="004B373E">
        <w:rPr>
          <w:rFonts w:eastAsia="Calibri" w:cs="Times New Roman"/>
          <w:lang w:eastAsia="ja-JP"/>
        </w:rPr>
        <w:t>24, 224-236.</w:t>
      </w:r>
    </w:p>
    <w:p w:rsidR="00B6220B" w:rsidRPr="004B373E" w:rsidRDefault="00B6220B" w:rsidP="00864484">
      <w:pPr>
        <w:widowControl w:val="0"/>
        <w:autoSpaceDE w:val="0"/>
        <w:autoSpaceDN w:val="0"/>
        <w:adjustRightInd w:val="0"/>
        <w:spacing w:line="480" w:lineRule="auto"/>
        <w:ind w:left="720" w:hanging="720"/>
        <w:rPr>
          <w:rFonts w:cs="Times New Roman"/>
        </w:rPr>
      </w:pPr>
      <w:r w:rsidRPr="004B373E">
        <w:rPr>
          <w:rFonts w:cs="Times New Roman"/>
        </w:rPr>
        <w:t xml:space="preserve">Tannenbaum, D., Ditto, P.H. &amp; Pizarro, D.A. (2007). </w:t>
      </w:r>
      <w:r w:rsidR="006F4486" w:rsidRPr="006F4486">
        <w:rPr>
          <w:rFonts w:cs="Times New Roman"/>
          <w:iCs/>
        </w:rPr>
        <w:t>Different moral values produce different judgments of intentional action</w:t>
      </w:r>
      <w:r w:rsidRPr="00DE48B7">
        <w:rPr>
          <w:rFonts w:cs="Times New Roman"/>
        </w:rPr>
        <w:t>.</w:t>
      </w:r>
      <w:r w:rsidRPr="004B373E">
        <w:rPr>
          <w:rFonts w:cs="Times New Roman"/>
        </w:rPr>
        <w:t xml:space="preserve"> Unpublished manuscript, University of California-Irvine.</w:t>
      </w:r>
    </w:p>
    <w:p w:rsidR="00F16A8A" w:rsidRPr="004B373E" w:rsidRDefault="00F16A8A" w:rsidP="00B12131">
      <w:pPr>
        <w:widowControl w:val="0"/>
        <w:autoSpaceDE w:val="0"/>
        <w:autoSpaceDN w:val="0"/>
        <w:adjustRightInd w:val="0"/>
        <w:spacing w:line="480" w:lineRule="auto"/>
        <w:ind w:left="720" w:hanging="720"/>
        <w:rPr>
          <w:rFonts w:cs="Times New Roman"/>
        </w:rPr>
      </w:pPr>
      <w:r w:rsidRPr="004B373E">
        <w:rPr>
          <w:rFonts w:cs="Times New Roman"/>
        </w:rPr>
        <w:t xml:space="preserve">Uttich, K., &amp; Lombrozo, T. (2010). Norms inform mental state ascriptions: A rational explanation for the side-effect effect. </w:t>
      </w:r>
      <w:r w:rsidRPr="004B373E">
        <w:rPr>
          <w:rFonts w:cs="Times New Roman"/>
          <w:i/>
        </w:rPr>
        <w:t>Cognition</w:t>
      </w:r>
      <w:r w:rsidRPr="004B373E">
        <w:rPr>
          <w:rFonts w:cs="Times New Roman"/>
        </w:rPr>
        <w:t>, 116, 87-100.</w:t>
      </w:r>
    </w:p>
    <w:sectPr w:rsidR="00F16A8A" w:rsidRPr="004B373E" w:rsidSect="001A37CF">
      <w:footerReference w:type="even" r:id="rId34"/>
      <w:footerReference w:type="default" r:id="rId3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EC4" w:rsidRDefault="00992EC4" w:rsidP="00512E9B">
      <w:r>
        <w:separator/>
      </w:r>
    </w:p>
  </w:endnote>
  <w:endnote w:type="continuationSeparator" w:id="0">
    <w:p w:rsidR="00992EC4" w:rsidRDefault="00992EC4" w:rsidP="00512E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altName w:val="Tw Cen MT Condensed Extra Bold"/>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EC4" w:rsidRDefault="006F4486" w:rsidP="00EE1D07">
    <w:pPr>
      <w:pStyle w:val="Footer"/>
      <w:framePr w:wrap="around" w:vAnchor="text" w:hAnchor="margin" w:xAlign="right" w:y="1"/>
      <w:rPr>
        <w:rStyle w:val="PageNumber"/>
      </w:rPr>
    </w:pPr>
    <w:r>
      <w:rPr>
        <w:rStyle w:val="PageNumber"/>
      </w:rPr>
      <w:fldChar w:fldCharType="begin"/>
    </w:r>
    <w:r w:rsidR="00992EC4">
      <w:rPr>
        <w:rStyle w:val="PageNumber"/>
      </w:rPr>
      <w:instrText xml:space="preserve">PAGE  </w:instrText>
    </w:r>
    <w:r>
      <w:rPr>
        <w:rStyle w:val="PageNumber"/>
      </w:rPr>
      <w:fldChar w:fldCharType="end"/>
    </w:r>
  </w:p>
  <w:p w:rsidR="00992EC4" w:rsidRDefault="00992EC4" w:rsidP="00EE1D0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EC4" w:rsidRDefault="006F4486" w:rsidP="00EE1D07">
    <w:pPr>
      <w:pStyle w:val="Footer"/>
      <w:framePr w:wrap="around" w:vAnchor="text" w:hAnchor="margin" w:xAlign="right" w:y="1"/>
      <w:rPr>
        <w:rStyle w:val="PageNumber"/>
      </w:rPr>
    </w:pPr>
    <w:r>
      <w:rPr>
        <w:rStyle w:val="PageNumber"/>
      </w:rPr>
      <w:fldChar w:fldCharType="begin"/>
    </w:r>
    <w:r w:rsidR="00992EC4">
      <w:rPr>
        <w:rStyle w:val="PageNumber"/>
      </w:rPr>
      <w:instrText xml:space="preserve">PAGE  </w:instrText>
    </w:r>
    <w:r>
      <w:rPr>
        <w:rStyle w:val="PageNumber"/>
      </w:rPr>
      <w:fldChar w:fldCharType="separate"/>
    </w:r>
    <w:r w:rsidR="00197AA4">
      <w:rPr>
        <w:rStyle w:val="PageNumber"/>
        <w:noProof/>
      </w:rPr>
      <w:t>1</w:t>
    </w:r>
    <w:r>
      <w:rPr>
        <w:rStyle w:val="PageNumber"/>
      </w:rPr>
      <w:fldChar w:fldCharType="end"/>
    </w:r>
  </w:p>
  <w:p w:rsidR="00992EC4" w:rsidRDefault="00992EC4" w:rsidP="00EE1D0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EC4" w:rsidRDefault="00992EC4" w:rsidP="00512E9B">
      <w:r>
        <w:separator/>
      </w:r>
    </w:p>
  </w:footnote>
  <w:footnote w:type="continuationSeparator" w:id="0">
    <w:p w:rsidR="00992EC4" w:rsidRDefault="00992EC4" w:rsidP="00512E9B">
      <w:r>
        <w:continuationSeparator/>
      </w:r>
    </w:p>
  </w:footnote>
  <w:footnote w:id="1">
    <w:p w:rsidR="00992EC4" w:rsidRPr="00367A29" w:rsidRDefault="00992EC4" w:rsidP="00712F09">
      <w:pPr>
        <w:pStyle w:val="FootnoteText"/>
        <w:ind w:firstLine="720"/>
        <w:rPr>
          <w:sz w:val="20"/>
        </w:rPr>
      </w:pPr>
      <w:r w:rsidRPr="00367A29">
        <w:rPr>
          <w:rStyle w:val="FootnoteReference"/>
          <w:sz w:val="20"/>
        </w:rPr>
        <w:footnoteRef/>
      </w:r>
      <w:r w:rsidRPr="00367A29">
        <w:rPr>
          <w:sz w:val="20"/>
        </w:rPr>
        <w:t xml:space="preserve"> Note that (NBA) is not formulated as a biconditional.  We do not think its converse is true.  However, we do think that people fail to form beliefs about norm conformity for which they have evidence at a much higher rate than they fail to form beliefs about norm violation for which they have evidence.</w:t>
      </w:r>
    </w:p>
  </w:footnote>
  <w:footnote w:id="2">
    <w:p w:rsidR="00992EC4" w:rsidRPr="00367A29" w:rsidRDefault="00992EC4" w:rsidP="00712F09">
      <w:pPr>
        <w:pStyle w:val="FootnoteText"/>
        <w:ind w:firstLine="720"/>
        <w:rPr>
          <w:sz w:val="20"/>
        </w:rPr>
      </w:pPr>
      <w:r w:rsidRPr="00367A29">
        <w:rPr>
          <w:rStyle w:val="FootnoteReference"/>
          <w:sz w:val="20"/>
        </w:rPr>
        <w:footnoteRef/>
      </w:r>
      <w:r w:rsidRPr="00367A29">
        <w:rPr>
          <w:sz w:val="20"/>
        </w:rPr>
        <w:t xml:space="preserve"> We are not claiming that people consciously think in this way.  Rather that they form their own beliefs according to this non-conscious heuristic.</w:t>
      </w:r>
    </w:p>
  </w:footnote>
  <w:footnote w:id="3">
    <w:p w:rsidR="00992EC4" w:rsidRPr="00367A29" w:rsidRDefault="00992EC4" w:rsidP="00712F09">
      <w:pPr>
        <w:pStyle w:val="FootnoteText"/>
        <w:ind w:firstLine="720"/>
        <w:rPr>
          <w:sz w:val="20"/>
        </w:rPr>
      </w:pPr>
      <w:r w:rsidRPr="00367A29">
        <w:rPr>
          <w:rStyle w:val="FootnoteReference"/>
          <w:sz w:val="20"/>
        </w:rPr>
        <w:footnoteRef/>
      </w:r>
      <w:r w:rsidRPr="00367A29">
        <w:rPr>
          <w:sz w:val="20"/>
        </w:rPr>
        <w:t xml:space="preserve"> Since (NBA) and (NBF) allow for ignoring some evidence, they violate orthodox Bayesian updating and are therefore not purely rational.  They may nevertheless be respectable heuristics.  After all, orthodox Bayesian updating is costly.  It takes a lot of processing power to change one’s beliefs in light of every piece of evidence.  Mitigating this cost by ignoring pragmatically irrelevant evidence may therefore be a prudent response.</w:t>
      </w:r>
    </w:p>
  </w:footnote>
  <w:footnote w:id="4">
    <w:p w:rsidR="00992EC4" w:rsidRPr="00367A29" w:rsidRDefault="00992EC4" w:rsidP="00712F09">
      <w:pPr>
        <w:pStyle w:val="FootnoteText"/>
        <w:ind w:firstLine="720"/>
        <w:rPr>
          <w:sz w:val="20"/>
        </w:rPr>
      </w:pPr>
      <w:r w:rsidRPr="00367A29">
        <w:rPr>
          <w:rStyle w:val="FootnoteReference"/>
          <w:sz w:val="20"/>
        </w:rPr>
        <w:footnoteRef/>
      </w:r>
      <w:r w:rsidRPr="00367A29">
        <w:rPr>
          <w:sz w:val="20"/>
        </w:rPr>
        <w:t xml:space="preserve"> Thus, although we do not endorse the details of Hindriks’s (2008) account of the Knobe effect, we do agree with his general point that a proper explanation should take into account not only the mental states (e.g., beliefs, motivations) that the chairman and other protagonists actually have; it should also take into account the mental states that they ought to have.</w:t>
      </w:r>
    </w:p>
  </w:footnote>
  <w:footnote w:id="5">
    <w:p w:rsidR="00992EC4" w:rsidRPr="00367A29" w:rsidRDefault="00992EC4" w:rsidP="00712F09">
      <w:pPr>
        <w:ind w:firstLine="720"/>
        <w:rPr>
          <w:sz w:val="20"/>
        </w:rPr>
      </w:pPr>
      <w:r w:rsidRPr="00367A29">
        <w:rPr>
          <w:rStyle w:val="FootnoteReference"/>
          <w:sz w:val="20"/>
        </w:rPr>
        <w:footnoteRef/>
      </w:r>
      <w:r w:rsidRPr="00367A29">
        <w:rPr>
          <w:sz w:val="20"/>
        </w:rPr>
        <w:t xml:space="preserve"> Thus, we agree with Charles Kalish (2006), who argues</w:t>
      </w:r>
      <w:r>
        <w:rPr>
          <w:sz w:val="20"/>
        </w:rPr>
        <w:t>,</w:t>
      </w:r>
      <w:r w:rsidRPr="00367A29">
        <w:rPr>
          <w:sz w:val="20"/>
        </w:rPr>
        <w:t xml:space="preserve"> “The studies described by Knobe &amp; Burra, Malle, and Nadelhoffer are taken to demonstrate that the same mental process may be described as acting intentionally or not depending on our evaluation of the outcome. It is not clear, though, that the same causal process is involved in the negative, positive, and neutral stories. In Knobe’s (Knobe, 2003[a]) negative outcome scenario the executive considers and rejects a reason not to implement the program. In the positive outcome the executive recognizes an additional reason to go ahead with the program. Those are two different decision processes.” (pp. 197-198)</w:t>
      </w:r>
    </w:p>
  </w:footnote>
  <w:footnote w:id="6">
    <w:p w:rsidR="00992EC4" w:rsidRPr="00367A29" w:rsidRDefault="00992EC4" w:rsidP="00B63459">
      <w:pPr>
        <w:pStyle w:val="FootnoteText"/>
        <w:ind w:firstLine="720"/>
        <w:rPr>
          <w:sz w:val="20"/>
        </w:rPr>
      </w:pPr>
      <w:r w:rsidRPr="00367A29">
        <w:rPr>
          <w:rStyle w:val="FootnoteReference"/>
          <w:sz w:val="20"/>
        </w:rPr>
        <w:footnoteRef/>
      </w:r>
      <w:r w:rsidRPr="00367A29">
        <w:rPr>
          <w:sz w:val="20"/>
        </w:rPr>
        <w:t xml:space="preserve"> Cf</w:t>
      </w:r>
      <w:r>
        <w:rPr>
          <w:sz w:val="20"/>
        </w:rPr>
        <w:t>.</w:t>
      </w:r>
      <w:r w:rsidRPr="00367A29">
        <w:rPr>
          <w:sz w:val="20"/>
        </w:rPr>
        <w:t xml:space="preserve"> Knobe 2004a; Knobe 2006; Knobe &amp; Burra 2006; Leslie, Knobe &amp; Cohen 2006; Doris, Knobe &amp; Woolfolk 2007; Knobe &amp; Doris 2010; Nadelhoffer 2004; Nadelhoffer 2006; Sverdlik 2004; McCann 2005; Mele 2006; Mele &amp; Cushman 2007; Cushman &amp; Mele 2007; Machery 2008; Hindriks 2008.</w:t>
      </w:r>
    </w:p>
  </w:footnote>
  <w:footnote w:id="7">
    <w:p w:rsidR="00992EC4" w:rsidRPr="00367A29" w:rsidRDefault="00992EC4" w:rsidP="00B63459">
      <w:pPr>
        <w:ind w:firstLine="720"/>
        <w:rPr>
          <w:sz w:val="20"/>
        </w:rPr>
      </w:pPr>
      <w:r w:rsidRPr="00367A29">
        <w:rPr>
          <w:rStyle w:val="FootnoteReference"/>
          <w:sz w:val="20"/>
        </w:rPr>
        <w:footnoteRef/>
      </w:r>
      <w:r w:rsidRPr="00367A29">
        <w:rPr>
          <w:sz w:val="20"/>
        </w:rPr>
        <w:t xml:space="preserve"> Cf. also Malle (2006; Malle &amp; Nelson, 2003) and Alicke (2008).  Malle’s attention based version fails to explain the asymmetry at all.  He argues that the vignettes used in side-effect studies force participants to focus their attention on the norm-violating behavior, and then, when they are asked about the protagonist’s intentionality (or whatever other psychological property), they feel they must somehow use the information to which they have attended.  Were their attention not forced in this way, they would not exhibit the asymmetry.  However, attentional framing effects occur in both the norm-conformity and norm-violation conditions of the vignettes.  So by his account, no asymmetry should be observed.</w:t>
      </w:r>
    </w:p>
    <w:p w:rsidR="00992EC4" w:rsidRPr="00367A29" w:rsidRDefault="00992EC4" w:rsidP="00B63459">
      <w:pPr>
        <w:pStyle w:val="FootnoteText"/>
        <w:ind w:firstLine="720"/>
        <w:rPr>
          <w:sz w:val="20"/>
        </w:rPr>
      </w:pPr>
    </w:p>
  </w:footnote>
  <w:footnote w:id="8">
    <w:p w:rsidR="00992EC4" w:rsidRPr="00367A29" w:rsidRDefault="00992EC4" w:rsidP="00B63459">
      <w:pPr>
        <w:pStyle w:val="FootnoteText"/>
        <w:ind w:firstLine="720"/>
        <w:rPr>
          <w:sz w:val="20"/>
        </w:rPr>
      </w:pPr>
      <w:r w:rsidRPr="00367A29">
        <w:rPr>
          <w:rStyle w:val="FootnoteReference"/>
          <w:sz w:val="20"/>
        </w:rPr>
        <w:footnoteRef/>
      </w:r>
      <w:r w:rsidRPr="00367A29">
        <w:rPr>
          <w:sz w:val="20"/>
        </w:rPr>
        <w:t xml:space="preserve"> The difference between these two alleged concepts is never spelled out in any detail.</w:t>
      </w:r>
    </w:p>
  </w:footnote>
  <w:footnote w:id="9">
    <w:p w:rsidR="00992EC4" w:rsidRPr="00367A29" w:rsidRDefault="00992EC4" w:rsidP="00B63459">
      <w:pPr>
        <w:pStyle w:val="FootnoteText"/>
        <w:ind w:firstLine="720"/>
        <w:rPr>
          <w:sz w:val="20"/>
        </w:rPr>
      </w:pPr>
      <w:r w:rsidRPr="00367A29">
        <w:rPr>
          <w:rStyle w:val="FootnoteReference"/>
          <w:sz w:val="20"/>
        </w:rPr>
        <w:footnoteRef/>
      </w:r>
      <w:r w:rsidRPr="00367A29">
        <w:rPr>
          <w:sz w:val="20"/>
        </w:rPr>
        <w:t xml:space="preserve"> Fiery Cushman and Al Mele (2007) also defend a semantic diversity thesis that is unable to handle asymmetries for knowledge and belief.</w:t>
      </w:r>
    </w:p>
  </w:footnote>
  <w:footnote w:id="10">
    <w:p w:rsidR="00992EC4" w:rsidRPr="00367A29" w:rsidRDefault="00992EC4" w:rsidP="00B63459">
      <w:pPr>
        <w:pStyle w:val="FootnoteText"/>
        <w:ind w:firstLine="720"/>
        <w:rPr>
          <w:sz w:val="20"/>
        </w:rPr>
      </w:pPr>
      <w:r w:rsidRPr="00367A29">
        <w:rPr>
          <w:rStyle w:val="FootnoteReference"/>
          <w:sz w:val="20"/>
        </w:rPr>
        <w:footnoteRef/>
      </w:r>
      <w:r w:rsidRPr="00367A29">
        <w:rPr>
          <w:sz w:val="20"/>
        </w:rPr>
        <w:t xml:space="preserve"> It is generally </w:t>
      </w:r>
      <w:r>
        <w:rPr>
          <w:sz w:val="20"/>
        </w:rPr>
        <w:t>recognized</w:t>
      </w:r>
      <w:r w:rsidRPr="00367A29">
        <w:rPr>
          <w:sz w:val="20"/>
        </w:rPr>
        <w:t xml:space="preserve"> that Machery’s extra dollar case is not a </w:t>
      </w:r>
      <w:r>
        <w:rPr>
          <w:sz w:val="20"/>
        </w:rPr>
        <w:t>side-effect</w:t>
      </w:r>
      <w:r w:rsidRPr="00367A29">
        <w:rPr>
          <w:sz w:val="20"/>
        </w:rPr>
        <w:t xml:space="preserve"> effect study, since the extra dollar it cost to receive the benefit is </w:t>
      </w:r>
      <w:r>
        <w:rPr>
          <w:sz w:val="20"/>
        </w:rPr>
        <w:t>means rather than</w:t>
      </w:r>
      <w:r w:rsidRPr="00367A29">
        <w:rPr>
          <w:sz w:val="20"/>
        </w:rPr>
        <w:t xml:space="preserve"> </w:t>
      </w:r>
      <w:r w:rsidRPr="00367A29">
        <w:rPr>
          <w:sz w:val="20"/>
        </w:rPr>
        <w:t>a side</w:t>
      </w:r>
      <w:r>
        <w:rPr>
          <w:sz w:val="20"/>
        </w:rPr>
        <w:t xml:space="preserve"> </w:t>
      </w:r>
      <w:r w:rsidRPr="00367A29">
        <w:rPr>
          <w:sz w:val="20"/>
        </w:rPr>
        <w:t>effect.  Cf. Mallon (2008) and Cole Wright and Bengson (2009) on this point.</w:t>
      </w:r>
    </w:p>
  </w:footnote>
  <w:footnote w:id="11">
    <w:p w:rsidR="00992EC4" w:rsidRPr="00367A29" w:rsidRDefault="00992EC4" w:rsidP="00DF21BB">
      <w:pPr>
        <w:pStyle w:val="FootnoteText"/>
        <w:rPr>
          <w:sz w:val="20"/>
        </w:rPr>
      </w:pPr>
      <w:r w:rsidRPr="00367A29">
        <w:rPr>
          <w:sz w:val="20"/>
        </w:rPr>
        <w:tab/>
      </w:r>
      <w:r w:rsidRPr="00367A29">
        <w:rPr>
          <w:rStyle w:val="FootnoteReference"/>
          <w:sz w:val="20"/>
        </w:rPr>
        <w:footnoteRef/>
      </w:r>
      <w:r w:rsidRPr="00367A29">
        <w:rPr>
          <w:sz w:val="20"/>
        </w:rPr>
        <w:t xml:space="preserve"> </w:t>
      </w:r>
      <w:r w:rsidRPr="00367A29">
        <w:rPr>
          <w:i/>
          <w:sz w:val="20"/>
        </w:rPr>
        <w:t>t</w:t>
      </w:r>
      <w:r w:rsidRPr="00367A29">
        <w:rPr>
          <w:sz w:val="20"/>
        </w:rPr>
        <w:t xml:space="preserve"> (40) = 3.488, </w:t>
      </w:r>
      <w:r w:rsidRPr="00367A29">
        <w:rPr>
          <w:i/>
          <w:sz w:val="20"/>
        </w:rPr>
        <w:t>p</w:t>
      </w:r>
      <w:r w:rsidRPr="00367A29">
        <w:rPr>
          <w:sz w:val="20"/>
        </w:rPr>
        <w:t xml:space="preserve"> &lt; 0.005.</w:t>
      </w:r>
    </w:p>
  </w:footnote>
  <w:footnote w:id="12">
    <w:p w:rsidR="00992EC4" w:rsidRPr="00367A29" w:rsidRDefault="00992EC4" w:rsidP="00DF21BB">
      <w:pPr>
        <w:pStyle w:val="FootnoteText"/>
        <w:rPr>
          <w:sz w:val="20"/>
        </w:rPr>
      </w:pPr>
      <w:r w:rsidRPr="00367A29">
        <w:rPr>
          <w:sz w:val="20"/>
        </w:rPr>
        <w:tab/>
      </w:r>
      <w:r w:rsidRPr="00367A29">
        <w:rPr>
          <w:rStyle w:val="FootnoteReference"/>
          <w:sz w:val="20"/>
        </w:rPr>
        <w:footnoteRef/>
      </w:r>
      <w:r w:rsidRPr="00367A29">
        <w:rPr>
          <w:sz w:val="20"/>
        </w:rPr>
        <w:t xml:space="preserve"> </w:t>
      </w:r>
      <w:r w:rsidRPr="00367A29">
        <w:rPr>
          <w:i/>
          <w:sz w:val="20"/>
        </w:rPr>
        <w:t>t</w:t>
      </w:r>
      <w:r w:rsidRPr="00367A29">
        <w:rPr>
          <w:sz w:val="20"/>
        </w:rPr>
        <w:t xml:space="preserve"> (60) = -3.234, </w:t>
      </w:r>
      <w:r w:rsidRPr="00367A29">
        <w:rPr>
          <w:i/>
          <w:sz w:val="20"/>
        </w:rPr>
        <w:t>p</w:t>
      </w:r>
      <w:r w:rsidRPr="00367A29">
        <w:rPr>
          <w:sz w:val="20"/>
        </w:rPr>
        <w:t xml:space="preserve"> &lt; 0.005.</w:t>
      </w:r>
    </w:p>
  </w:footnote>
  <w:footnote w:id="13">
    <w:p w:rsidR="00992EC4" w:rsidRPr="00367A29" w:rsidRDefault="00992EC4" w:rsidP="007C03BB">
      <w:pPr>
        <w:pStyle w:val="FootnoteText"/>
        <w:ind w:firstLine="720"/>
        <w:rPr>
          <w:sz w:val="20"/>
        </w:rPr>
      </w:pPr>
      <w:r w:rsidRPr="00367A29">
        <w:rPr>
          <w:rStyle w:val="FootnoteReference"/>
          <w:sz w:val="20"/>
        </w:rPr>
        <w:footnoteRef/>
      </w:r>
      <w:r w:rsidRPr="00367A29">
        <w:rPr>
          <w:sz w:val="20"/>
        </w:rPr>
        <w:t xml:space="preserve"> For more on the distinction between conventional and descriptive norms, see Bicchieri (2006).</w:t>
      </w:r>
    </w:p>
  </w:footnote>
  <w:footnote w:id="14">
    <w:p w:rsidR="00992EC4" w:rsidRPr="00367A29" w:rsidRDefault="00992EC4">
      <w:pPr>
        <w:pStyle w:val="FootnoteText"/>
        <w:ind w:firstLine="720"/>
        <w:rPr>
          <w:sz w:val="20"/>
        </w:rPr>
      </w:pPr>
      <w:r w:rsidRPr="00367A29">
        <w:rPr>
          <w:rStyle w:val="FootnoteReference"/>
          <w:sz w:val="20"/>
        </w:rPr>
        <w:footnoteRef/>
      </w:r>
      <w:r w:rsidRPr="00367A29">
        <w:rPr>
          <w:sz w:val="20"/>
        </w:rPr>
        <w:t xml:space="preserve"> </w:t>
      </w:r>
      <w:r w:rsidRPr="00367A29">
        <w:rPr>
          <w:i/>
          <w:sz w:val="20"/>
        </w:rPr>
        <w:t>t</w:t>
      </w:r>
      <w:r w:rsidRPr="00367A29">
        <w:rPr>
          <w:sz w:val="20"/>
        </w:rPr>
        <w:t xml:space="preserve">(60) = 2.053, </w:t>
      </w:r>
      <w:r w:rsidRPr="00367A29">
        <w:rPr>
          <w:i/>
          <w:sz w:val="20"/>
        </w:rPr>
        <w:t>p</w:t>
      </w:r>
      <w:r w:rsidRPr="00367A29">
        <w:rPr>
          <w:sz w:val="20"/>
        </w:rPr>
        <w:t xml:space="preserve"> &lt; 0.05)</w:t>
      </w:r>
    </w:p>
  </w:footnote>
  <w:footnote w:id="15">
    <w:p w:rsidR="00992EC4" w:rsidRPr="00367A29" w:rsidRDefault="00992EC4">
      <w:pPr>
        <w:pStyle w:val="FootnoteText"/>
        <w:ind w:firstLine="720"/>
        <w:rPr>
          <w:sz w:val="20"/>
        </w:rPr>
      </w:pPr>
      <w:r w:rsidRPr="00367A29">
        <w:rPr>
          <w:rStyle w:val="FootnoteReference"/>
          <w:sz w:val="20"/>
        </w:rPr>
        <w:footnoteRef/>
      </w:r>
      <w:r w:rsidRPr="00367A29">
        <w:rPr>
          <w:sz w:val="20"/>
        </w:rPr>
        <w:t xml:space="preserve"> </w:t>
      </w:r>
      <w:r w:rsidRPr="00367A29">
        <w:rPr>
          <w:i/>
          <w:sz w:val="20"/>
        </w:rPr>
        <w:t>t</w:t>
      </w:r>
      <w:r w:rsidRPr="00367A29">
        <w:rPr>
          <w:sz w:val="20"/>
        </w:rPr>
        <w:t xml:space="preserve">(118) = 2.478, </w:t>
      </w:r>
      <w:r w:rsidRPr="00367A29">
        <w:rPr>
          <w:i/>
          <w:sz w:val="20"/>
        </w:rPr>
        <w:t>p</w:t>
      </w:r>
      <w:r w:rsidRPr="00367A29">
        <w:rPr>
          <w:sz w:val="20"/>
        </w:rPr>
        <w:t xml:space="preserve"> &lt; 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C5B"/>
    <w:multiLevelType w:val="hybridMultilevel"/>
    <w:tmpl w:val="5BBCC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13F2A"/>
    <w:multiLevelType w:val="multilevel"/>
    <w:tmpl w:val="D8C230F6"/>
    <w:lvl w:ilvl="0">
      <w:start w:val="3"/>
      <w:numFmt w:val="decimal"/>
      <w:lvlText w:val="%1."/>
      <w:lvlJc w:val="left"/>
      <w:pPr>
        <w:ind w:left="360" w:hanging="360"/>
      </w:pPr>
      <w:rPr>
        <w:rFonts w:hint="default"/>
        <w:i/>
      </w:rPr>
    </w:lvl>
    <w:lvl w:ilvl="1">
      <w:start w:val="6"/>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
    <w:nsid w:val="0E063467"/>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72BF7"/>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E2CEE"/>
    <w:multiLevelType w:val="multilevel"/>
    <w:tmpl w:val="D8C83120"/>
    <w:lvl w:ilvl="0">
      <w:start w:val="3"/>
      <w:numFmt w:val="decimal"/>
      <w:lvlText w:val="%1"/>
      <w:lvlJc w:val="left"/>
      <w:pPr>
        <w:ind w:left="360" w:hanging="360"/>
      </w:pPr>
      <w:rPr>
        <w:rFonts w:hint="default"/>
        <w:i/>
      </w:rPr>
    </w:lvl>
    <w:lvl w:ilvl="1">
      <w:start w:val="6"/>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5">
    <w:nsid w:val="29BE09D6"/>
    <w:multiLevelType w:val="multilevel"/>
    <w:tmpl w:val="21CC0F6E"/>
    <w:lvl w:ilvl="0">
      <w:start w:val="3"/>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
    <w:nsid w:val="2C5F6884"/>
    <w:multiLevelType w:val="hybridMultilevel"/>
    <w:tmpl w:val="C95A30D2"/>
    <w:lvl w:ilvl="0" w:tplc="3D684BD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F7CA8"/>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4364A"/>
    <w:multiLevelType w:val="hybridMultilevel"/>
    <w:tmpl w:val="2A7656EE"/>
    <w:lvl w:ilvl="0" w:tplc="4B822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D21BE"/>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C5930"/>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53F76"/>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230CEF"/>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13DF8"/>
    <w:multiLevelType w:val="hybridMultilevel"/>
    <w:tmpl w:val="2FF4FCE8"/>
    <w:lvl w:ilvl="0" w:tplc="101A05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54C90"/>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A41E9"/>
    <w:multiLevelType w:val="hybridMultilevel"/>
    <w:tmpl w:val="54665AA0"/>
    <w:lvl w:ilvl="0" w:tplc="3D684B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A42B9"/>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D1913"/>
    <w:multiLevelType w:val="hybridMultilevel"/>
    <w:tmpl w:val="304E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42CE5"/>
    <w:multiLevelType w:val="multilevel"/>
    <w:tmpl w:val="217008EC"/>
    <w:lvl w:ilvl="0">
      <w:start w:val="3"/>
      <w:numFmt w:val="decimal"/>
      <w:lvlText w:val="%1."/>
      <w:lvlJc w:val="left"/>
      <w:pPr>
        <w:ind w:left="360" w:hanging="360"/>
      </w:pPr>
      <w:rPr>
        <w:rFonts w:hint="default"/>
        <w:i/>
      </w:rPr>
    </w:lvl>
    <w:lvl w:ilvl="1">
      <w:start w:val="5"/>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19">
    <w:nsid w:val="67CB30A2"/>
    <w:multiLevelType w:val="hybridMultilevel"/>
    <w:tmpl w:val="E6A02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C2087"/>
    <w:multiLevelType w:val="multilevel"/>
    <w:tmpl w:val="3EE0AAD0"/>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DC9153E"/>
    <w:multiLevelType w:val="multilevel"/>
    <w:tmpl w:val="6262C960"/>
    <w:lvl w:ilvl="0">
      <w:start w:val="3"/>
      <w:numFmt w:val="decimal"/>
      <w:lvlText w:val="%1."/>
      <w:lvlJc w:val="left"/>
      <w:pPr>
        <w:ind w:left="360" w:hanging="360"/>
      </w:pPr>
      <w:rPr>
        <w:rFonts w:hint="default"/>
        <w:i/>
      </w:rPr>
    </w:lvl>
    <w:lvl w:ilvl="1">
      <w:start w:val="5"/>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num w:numId="1">
    <w:abstractNumId w:val="0"/>
  </w:num>
  <w:num w:numId="2">
    <w:abstractNumId w:val="13"/>
  </w:num>
  <w:num w:numId="3">
    <w:abstractNumId w:val="8"/>
  </w:num>
  <w:num w:numId="4">
    <w:abstractNumId w:val="21"/>
  </w:num>
  <w:num w:numId="5">
    <w:abstractNumId w:val="5"/>
  </w:num>
  <w:num w:numId="6">
    <w:abstractNumId w:val="18"/>
  </w:num>
  <w:num w:numId="7">
    <w:abstractNumId w:val="4"/>
  </w:num>
  <w:num w:numId="8">
    <w:abstractNumId w:val="1"/>
  </w:num>
  <w:num w:numId="9">
    <w:abstractNumId w:val="6"/>
  </w:num>
  <w:num w:numId="10">
    <w:abstractNumId w:val="15"/>
  </w:num>
  <w:num w:numId="11">
    <w:abstractNumId w:val="14"/>
  </w:num>
  <w:num w:numId="12">
    <w:abstractNumId w:val="11"/>
  </w:num>
  <w:num w:numId="13">
    <w:abstractNumId w:val="17"/>
  </w:num>
  <w:num w:numId="14">
    <w:abstractNumId w:val="16"/>
  </w:num>
  <w:num w:numId="15">
    <w:abstractNumId w:val="19"/>
  </w:num>
  <w:num w:numId="16">
    <w:abstractNumId w:val="10"/>
  </w:num>
  <w:num w:numId="17">
    <w:abstractNumId w:val="3"/>
  </w:num>
  <w:num w:numId="18">
    <w:abstractNumId w:val="7"/>
  </w:num>
  <w:num w:numId="19">
    <w:abstractNumId w:val="12"/>
  </w:num>
  <w:num w:numId="20">
    <w:abstractNumId w:val="2"/>
  </w:num>
  <w:num w:numId="21">
    <w:abstractNumId w:val="2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36C8D"/>
    <w:rsid w:val="000007B5"/>
    <w:rsid w:val="000015A8"/>
    <w:rsid w:val="0000170A"/>
    <w:rsid w:val="000023B9"/>
    <w:rsid w:val="00003DD6"/>
    <w:rsid w:val="000050C1"/>
    <w:rsid w:val="00010A56"/>
    <w:rsid w:val="000136F0"/>
    <w:rsid w:val="000144FD"/>
    <w:rsid w:val="000156A4"/>
    <w:rsid w:val="00017193"/>
    <w:rsid w:val="00022049"/>
    <w:rsid w:val="00027A01"/>
    <w:rsid w:val="00034E2A"/>
    <w:rsid w:val="00042F04"/>
    <w:rsid w:val="00043D9C"/>
    <w:rsid w:val="00050378"/>
    <w:rsid w:val="000521F0"/>
    <w:rsid w:val="00054FE4"/>
    <w:rsid w:val="000559BB"/>
    <w:rsid w:val="000577AF"/>
    <w:rsid w:val="00060699"/>
    <w:rsid w:val="000641AC"/>
    <w:rsid w:val="00065885"/>
    <w:rsid w:val="000674D3"/>
    <w:rsid w:val="000701A1"/>
    <w:rsid w:val="00071FA3"/>
    <w:rsid w:val="00072A11"/>
    <w:rsid w:val="0007479E"/>
    <w:rsid w:val="00075705"/>
    <w:rsid w:val="000808BD"/>
    <w:rsid w:val="00082558"/>
    <w:rsid w:val="00084CE7"/>
    <w:rsid w:val="000852B9"/>
    <w:rsid w:val="00085E7C"/>
    <w:rsid w:val="00090A77"/>
    <w:rsid w:val="00094E8A"/>
    <w:rsid w:val="000A2A06"/>
    <w:rsid w:val="000A3D70"/>
    <w:rsid w:val="000B57F5"/>
    <w:rsid w:val="000B7DBF"/>
    <w:rsid w:val="000C0040"/>
    <w:rsid w:val="000C0EEE"/>
    <w:rsid w:val="000C322E"/>
    <w:rsid w:val="000C3B80"/>
    <w:rsid w:val="000C5CAC"/>
    <w:rsid w:val="000D5756"/>
    <w:rsid w:val="000D67A7"/>
    <w:rsid w:val="000D7BF5"/>
    <w:rsid w:val="000E444C"/>
    <w:rsid w:val="000E485D"/>
    <w:rsid w:val="000E589E"/>
    <w:rsid w:val="000E5BF1"/>
    <w:rsid w:val="000E613F"/>
    <w:rsid w:val="000F00D3"/>
    <w:rsid w:val="000F0266"/>
    <w:rsid w:val="000F1E24"/>
    <w:rsid w:val="00102B7B"/>
    <w:rsid w:val="00102C53"/>
    <w:rsid w:val="00107161"/>
    <w:rsid w:val="00112074"/>
    <w:rsid w:val="00113480"/>
    <w:rsid w:val="00113BAB"/>
    <w:rsid w:val="00115E07"/>
    <w:rsid w:val="00116E83"/>
    <w:rsid w:val="001172E8"/>
    <w:rsid w:val="00121528"/>
    <w:rsid w:val="00124B7A"/>
    <w:rsid w:val="001250A7"/>
    <w:rsid w:val="00126EF9"/>
    <w:rsid w:val="0012734B"/>
    <w:rsid w:val="001311BD"/>
    <w:rsid w:val="00131898"/>
    <w:rsid w:val="00132BA6"/>
    <w:rsid w:val="001333CD"/>
    <w:rsid w:val="00134914"/>
    <w:rsid w:val="0014481D"/>
    <w:rsid w:val="00145A27"/>
    <w:rsid w:val="001469F9"/>
    <w:rsid w:val="00151C2E"/>
    <w:rsid w:val="00153EAB"/>
    <w:rsid w:val="0016375F"/>
    <w:rsid w:val="00163C05"/>
    <w:rsid w:val="00167A43"/>
    <w:rsid w:val="00167B49"/>
    <w:rsid w:val="00167E6A"/>
    <w:rsid w:val="0017161B"/>
    <w:rsid w:val="0017212B"/>
    <w:rsid w:val="00174D20"/>
    <w:rsid w:val="00175607"/>
    <w:rsid w:val="001767C8"/>
    <w:rsid w:val="00180B38"/>
    <w:rsid w:val="0018506F"/>
    <w:rsid w:val="001858B0"/>
    <w:rsid w:val="00192BFC"/>
    <w:rsid w:val="00196BA0"/>
    <w:rsid w:val="00197AA4"/>
    <w:rsid w:val="00197BCC"/>
    <w:rsid w:val="001A0624"/>
    <w:rsid w:val="001A1D8D"/>
    <w:rsid w:val="001A37CF"/>
    <w:rsid w:val="001B000F"/>
    <w:rsid w:val="001B0658"/>
    <w:rsid w:val="001B0EA0"/>
    <w:rsid w:val="001B7C68"/>
    <w:rsid w:val="001C1B92"/>
    <w:rsid w:val="001C43F6"/>
    <w:rsid w:val="001C4653"/>
    <w:rsid w:val="001C49C2"/>
    <w:rsid w:val="001C64C2"/>
    <w:rsid w:val="001D6AED"/>
    <w:rsid w:val="001E0116"/>
    <w:rsid w:val="001E0DCE"/>
    <w:rsid w:val="001E2915"/>
    <w:rsid w:val="001E534A"/>
    <w:rsid w:val="001E57D3"/>
    <w:rsid w:val="001E64A0"/>
    <w:rsid w:val="001E6938"/>
    <w:rsid w:val="001F0643"/>
    <w:rsid w:val="001F089F"/>
    <w:rsid w:val="001F194E"/>
    <w:rsid w:val="001F3C77"/>
    <w:rsid w:val="001F6022"/>
    <w:rsid w:val="001F67FD"/>
    <w:rsid w:val="001F7CBC"/>
    <w:rsid w:val="00200771"/>
    <w:rsid w:val="002077F8"/>
    <w:rsid w:val="00214143"/>
    <w:rsid w:val="00220671"/>
    <w:rsid w:val="002223CD"/>
    <w:rsid w:val="00225142"/>
    <w:rsid w:val="00226280"/>
    <w:rsid w:val="002273E3"/>
    <w:rsid w:val="0023021A"/>
    <w:rsid w:val="0023345E"/>
    <w:rsid w:val="00234A1B"/>
    <w:rsid w:val="00242F56"/>
    <w:rsid w:val="00243248"/>
    <w:rsid w:val="002446DE"/>
    <w:rsid w:val="00246D2F"/>
    <w:rsid w:val="002506F6"/>
    <w:rsid w:val="002522DD"/>
    <w:rsid w:val="002545BB"/>
    <w:rsid w:val="00257B25"/>
    <w:rsid w:val="00261A0D"/>
    <w:rsid w:val="00267035"/>
    <w:rsid w:val="00267D42"/>
    <w:rsid w:val="00271FCD"/>
    <w:rsid w:val="00273DF9"/>
    <w:rsid w:val="002748E9"/>
    <w:rsid w:val="00281E10"/>
    <w:rsid w:val="00282BBE"/>
    <w:rsid w:val="00282C01"/>
    <w:rsid w:val="00286144"/>
    <w:rsid w:val="002904E1"/>
    <w:rsid w:val="00290626"/>
    <w:rsid w:val="00290BD6"/>
    <w:rsid w:val="00293D7C"/>
    <w:rsid w:val="00293F2D"/>
    <w:rsid w:val="00294078"/>
    <w:rsid w:val="002A4754"/>
    <w:rsid w:val="002A5BCE"/>
    <w:rsid w:val="002A6CD1"/>
    <w:rsid w:val="002B1E2C"/>
    <w:rsid w:val="002B65E5"/>
    <w:rsid w:val="002B73A8"/>
    <w:rsid w:val="002C12B0"/>
    <w:rsid w:val="002C2899"/>
    <w:rsid w:val="002C2B88"/>
    <w:rsid w:val="002C470C"/>
    <w:rsid w:val="002C5B41"/>
    <w:rsid w:val="002D1AD3"/>
    <w:rsid w:val="002D219E"/>
    <w:rsid w:val="002D2375"/>
    <w:rsid w:val="002D76C4"/>
    <w:rsid w:val="002E0ED4"/>
    <w:rsid w:val="002E3C3B"/>
    <w:rsid w:val="002E7C20"/>
    <w:rsid w:val="002F050B"/>
    <w:rsid w:val="002F2678"/>
    <w:rsid w:val="002F3975"/>
    <w:rsid w:val="002F603E"/>
    <w:rsid w:val="002F6265"/>
    <w:rsid w:val="002F7E1A"/>
    <w:rsid w:val="003004DC"/>
    <w:rsid w:val="003016BE"/>
    <w:rsid w:val="00301F1F"/>
    <w:rsid w:val="00306FE3"/>
    <w:rsid w:val="00312A9D"/>
    <w:rsid w:val="00312CCA"/>
    <w:rsid w:val="00314B62"/>
    <w:rsid w:val="00316484"/>
    <w:rsid w:val="00316CE2"/>
    <w:rsid w:val="00317A6B"/>
    <w:rsid w:val="0032152F"/>
    <w:rsid w:val="003218CC"/>
    <w:rsid w:val="00321CC4"/>
    <w:rsid w:val="00324EA7"/>
    <w:rsid w:val="00327E6F"/>
    <w:rsid w:val="0033339F"/>
    <w:rsid w:val="00334EDA"/>
    <w:rsid w:val="003375F6"/>
    <w:rsid w:val="003377E8"/>
    <w:rsid w:val="00337C2A"/>
    <w:rsid w:val="00343AD7"/>
    <w:rsid w:val="003454A6"/>
    <w:rsid w:val="003532CF"/>
    <w:rsid w:val="00354094"/>
    <w:rsid w:val="003556BF"/>
    <w:rsid w:val="00356608"/>
    <w:rsid w:val="003567AD"/>
    <w:rsid w:val="00356D3A"/>
    <w:rsid w:val="003570E0"/>
    <w:rsid w:val="00357C79"/>
    <w:rsid w:val="00361702"/>
    <w:rsid w:val="00361B12"/>
    <w:rsid w:val="00363118"/>
    <w:rsid w:val="00365127"/>
    <w:rsid w:val="00367A29"/>
    <w:rsid w:val="003708A2"/>
    <w:rsid w:val="003756D1"/>
    <w:rsid w:val="00375A4C"/>
    <w:rsid w:val="00375ADD"/>
    <w:rsid w:val="0037626C"/>
    <w:rsid w:val="003770F3"/>
    <w:rsid w:val="00381E4F"/>
    <w:rsid w:val="00387E44"/>
    <w:rsid w:val="003924C0"/>
    <w:rsid w:val="00394613"/>
    <w:rsid w:val="003946E6"/>
    <w:rsid w:val="0039645B"/>
    <w:rsid w:val="00397968"/>
    <w:rsid w:val="00397BDA"/>
    <w:rsid w:val="003A0B4E"/>
    <w:rsid w:val="003A1478"/>
    <w:rsid w:val="003A231D"/>
    <w:rsid w:val="003A2C65"/>
    <w:rsid w:val="003A35C2"/>
    <w:rsid w:val="003A4A44"/>
    <w:rsid w:val="003A5570"/>
    <w:rsid w:val="003A6D41"/>
    <w:rsid w:val="003A6F2C"/>
    <w:rsid w:val="003B17E1"/>
    <w:rsid w:val="003B4260"/>
    <w:rsid w:val="003B6239"/>
    <w:rsid w:val="003B7837"/>
    <w:rsid w:val="003C52CB"/>
    <w:rsid w:val="003C73B6"/>
    <w:rsid w:val="003C7596"/>
    <w:rsid w:val="003D0D94"/>
    <w:rsid w:val="003D0E07"/>
    <w:rsid w:val="003D41BE"/>
    <w:rsid w:val="003E0FDE"/>
    <w:rsid w:val="003F11C2"/>
    <w:rsid w:val="003F32C5"/>
    <w:rsid w:val="003F49E6"/>
    <w:rsid w:val="003F5A9C"/>
    <w:rsid w:val="003F733C"/>
    <w:rsid w:val="00401284"/>
    <w:rsid w:val="0040489C"/>
    <w:rsid w:val="0040494D"/>
    <w:rsid w:val="00404A2A"/>
    <w:rsid w:val="0041192D"/>
    <w:rsid w:val="00411E12"/>
    <w:rsid w:val="00413620"/>
    <w:rsid w:val="00423030"/>
    <w:rsid w:val="0042364C"/>
    <w:rsid w:val="00434C43"/>
    <w:rsid w:val="00436C8D"/>
    <w:rsid w:val="00442F13"/>
    <w:rsid w:val="00445FAF"/>
    <w:rsid w:val="00446E4E"/>
    <w:rsid w:val="00452423"/>
    <w:rsid w:val="00454105"/>
    <w:rsid w:val="00455451"/>
    <w:rsid w:val="00456792"/>
    <w:rsid w:val="00456DEA"/>
    <w:rsid w:val="00457226"/>
    <w:rsid w:val="004613BB"/>
    <w:rsid w:val="00463544"/>
    <w:rsid w:val="00474E25"/>
    <w:rsid w:val="00475E03"/>
    <w:rsid w:val="00476B8E"/>
    <w:rsid w:val="004847C6"/>
    <w:rsid w:val="0048532E"/>
    <w:rsid w:val="00493162"/>
    <w:rsid w:val="004933B5"/>
    <w:rsid w:val="004936CB"/>
    <w:rsid w:val="004A0133"/>
    <w:rsid w:val="004A146A"/>
    <w:rsid w:val="004A3550"/>
    <w:rsid w:val="004A39C1"/>
    <w:rsid w:val="004A68ED"/>
    <w:rsid w:val="004B1273"/>
    <w:rsid w:val="004B19B7"/>
    <w:rsid w:val="004B1DC0"/>
    <w:rsid w:val="004B373E"/>
    <w:rsid w:val="004B493C"/>
    <w:rsid w:val="004B6918"/>
    <w:rsid w:val="004B6FD1"/>
    <w:rsid w:val="004C30DE"/>
    <w:rsid w:val="004C416F"/>
    <w:rsid w:val="004C49C0"/>
    <w:rsid w:val="004C4BC7"/>
    <w:rsid w:val="004C7966"/>
    <w:rsid w:val="004D00C4"/>
    <w:rsid w:val="004D1DF3"/>
    <w:rsid w:val="004D1F16"/>
    <w:rsid w:val="004D491A"/>
    <w:rsid w:val="004D4A90"/>
    <w:rsid w:val="004D7DE1"/>
    <w:rsid w:val="004E2ECE"/>
    <w:rsid w:val="004E5B3B"/>
    <w:rsid w:val="004E5ECE"/>
    <w:rsid w:val="004F13B0"/>
    <w:rsid w:val="004F721F"/>
    <w:rsid w:val="0050393E"/>
    <w:rsid w:val="0050463F"/>
    <w:rsid w:val="005102D5"/>
    <w:rsid w:val="00512E9B"/>
    <w:rsid w:val="00516546"/>
    <w:rsid w:val="00517280"/>
    <w:rsid w:val="0052465D"/>
    <w:rsid w:val="005278EB"/>
    <w:rsid w:val="0053190D"/>
    <w:rsid w:val="00531F4C"/>
    <w:rsid w:val="00532873"/>
    <w:rsid w:val="00532951"/>
    <w:rsid w:val="00533E48"/>
    <w:rsid w:val="005520E2"/>
    <w:rsid w:val="00554936"/>
    <w:rsid w:val="00554EA2"/>
    <w:rsid w:val="00555592"/>
    <w:rsid w:val="00555E8D"/>
    <w:rsid w:val="005601E9"/>
    <w:rsid w:val="00561051"/>
    <w:rsid w:val="00564521"/>
    <w:rsid w:val="0057053A"/>
    <w:rsid w:val="005715C9"/>
    <w:rsid w:val="005730E6"/>
    <w:rsid w:val="0057484C"/>
    <w:rsid w:val="00574890"/>
    <w:rsid w:val="00577CD3"/>
    <w:rsid w:val="0058072E"/>
    <w:rsid w:val="0058238D"/>
    <w:rsid w:val="0058250A"/>
    <w:rsid w:val="00585F49"/>
    <w:rsid w:val="0058617A"/>
    <w:rsid w:val="00586974"/>
    <w:rsid w:val="00586A06"/>
    <w:rsid w:val="00587F65"/>
    <w:rsid w:val="00591C26"/>
    <w:rsid w:val="00593470"/>
    <w:rsid w:val="00594B92"/>
    <w:rsid w:val="00596955"/>
    <w:rsid w:val="00596DAA"/>
    <w:rsid w:val="005A032D"/>
    <w:rsid w:val="005A15BB"/>
    <w:rsid w:val="005A350C"/>
    <w:rsid w:val="005A3533"/>
    <w:rsid w:val="005A6CBE"/>
    <w:rsid w:val="005A75C1"/>
    <w:rsid w:val="005B1388"/>
    <w:rsid w:val="005B22FE"/>
    <w:rsid w:val="005B2961"/>
    <w:rsid w:val="005B7AAC"/>
    <w:rsid w:val="005C1C7A"/>
    <w:rsid w:val="005D0C6A"/>
    <w:rsid w:val="005E0B05"/>
    <w:rsid w:val="005E167F"/>
    <w:rsid w:val="005E4E83"/>
    <w:rsid w:val="005E67E2"/>
    <w:rsid w:val="005F184C"/>
    <w:rsid w:val="005F3A58"/>
    <w:rsid w:val="005F5FAB"/>
    <w:rsid w:val="005F6FF9"/>
    <w:rsid w:val="006035E6"/>
    <w:rsid w:val="00603978"/>
    <w:rsid w:val="00604D1B"/>
    <w:rsid w:val="006116CB"/>
    <w:rsid w:val="00611EA9"/>
    <w:rsid w:val="00613ED1"/>
    <w:rsid w:val="0061601B"/>
    <w:rsid w:val="006211C7"/>
    <w:rsid w:val="00624068"/>
    <w:rsid w:val="00625571"/>
    <w:rsid w:val="00627033"/>
    <w:rsid w:val="0062717D"/>
    <w:rsid w:val="00627E7B"/>
    <w:rsid w:val="0063191E"/>
    <w:rsid w:val="00631EDD"/>
    <w:rsid w:val="0063346D"/>
    <w:rsid w:val="00633901"/>
    <w:rsid w:val="00634309"/>
    <w:rsid w:val="0063436F"/>
    <w:rsid w:val="006354A2"/>
    <w:rsid w:val="00636B9D"/>
    <w:rsid w:val="00637094"/>
    <w:rsid w:val="00641757"/>
    <w:rsid w:val="00644F68"/>
    <w:rsid w:val="00646BBB"/>
    <w:rsid w:val="006508E1"/>
    <w:rsid w:val="00653D64"/>
    <w:rsid w:val="00655E26"/>
    <w:rsid w:val="006575E1"/>
    <w:rsid w:val="006577CD"/>
    <w:rsid w:val="006605F6"/>
    <w:rsid w:val="00664AB0"/>
    <w:rsid w:val="00665E41"/>
    <w:rsid w:val="00672AD7"/>
    <w:rsid w:val="00672EEB"/>
    <w:rsid w:val="00675016"/>
    <w:rsid w:val="0067624A"/>
    <w:rsid w:val="00681EFA"/>
    <w:rsid w:val="00684526"/>
    <w:rsid w:val="006846ED"/>
    <w:rsid w:val="00687B93"/>
    <w:rsid w:val="00687C10"/>
    <w:rsid w:val="00692065"/>
    <w:rsid w:val="006935A5"/>
    <w:rsid w:val="006A0F3C"/>
    <w:rsid w:val="006A1F60"/>
    <w:rsid w:val="006B2493"/>
    <w:rsid w:val="006B33FA"/>
    <w:rsid w:val="006B46D7"/>
    <w:rsid w:val="006B47E7"/>
    <w:rsid w:val="006B4AA6"/>
    <w:rsid w:val="006B547A"/>
    <w:rsid w:val="006B6EAE"/>
    <w:rsid w:val="006C1CA7"/>
    <w:rsid w:val="006C4410"/>
    <w:rsid w:val="006C52E5"/>
    <w:rsid w:val="006C7852"/>
    <w:rsid w:val="006D2D00"/>
    <w:rsid w:val="006D42C7"/>
    <w:rsid w:val="006E0286"/>
    <w:rsid w:val="006F0479"/>
    <w:rsid w:val="006F0FE0"/>
    <w:rsid w:val="006F4486"/>
    <w:rsid w:val="00700212"/>
    <w:rsid w:val="00702EB2"/>
    <w:rsid w:val="00703DD3"/>
    <w:rsid w:val="0070411A"/>
    <w:rsid w:val="00707240"/>
    <w:rsid w:val="0070759B"/>
    <w:rsid w:val="007121CE"/>
    <w:rsid w:val="00712F09"/>
    <w:rsid w:val="007160EF"/>
    <w:rsid w:val="0072079F"/>
    <w:rsid w:val="0072162E"/>
    <w:rsid w:val="00724851"/>
    <w:rsid w:val="0073473B"/>
    <w:rsid w:val="007359E9"/>
    <w:rsid w:val="00736D8F"/>
    <w:rsid w:val="00737F43"/>
    <w:rsid w:val="00741F11"/>
    <w:rsid w:val="007434B2"/>
    <w:rsid w:val="0074614E"/>
    <w:rsid w:val="00746AB0"/>
    <w:rsid w:val="0075348D"/>
    <w:rsid w:val="00753873"/>
    <w:rsid w:val="00753D9E"/>
    <w:rsid w:val="007555E5"/>
    <w:rsid w:val="007561A6"/>
    <w:rsid w:val="00757ADB"/>
    <w:rsid w:val="00761714"/>
    <w:rsid w:val="00762D86"/>
    <w:rsid w:val="0076343E"/>
    <w:rsid w:val="00766241"/>
    <w:rsid w:val="00767037"/>
    <w:rsid w:val="00776180"/>
    <w:rsid w:val="007812CF"/>
    <w:rsid w:val="00781982"/>
    <w:rsid w:val="007853FF"/>
    <w:rsid w:val="00793A97"/>
    <w:rsid w:val="00794EE5"/>
    <w:rsid w:val="00797100"/>
    <w:rsid w:val="00797E41"/>
    <w:rsid w:val="007A15D7"/>
    <w:rsid w:val="007A1E6B"/>
    <w:rsid w:val="007A2760"/>
    <w:rsid w:val="007A3516"/>
    <w:rsid w:val="007B4698"/>
    <w:rsid w:val="007B54F2"/>
    <w:rsid w:val="007C03BB"/>
    <w:rsid w:val="007C0C1C"/>
    <w:rsid w:val="007D2E78"/>
    <w:rsid w:val="007D3419"/>
    <w:rsid w:val="007D4162"/>
    <w:rsid w:val="007D523C"/>
    <w:rsid w:val="007D6DEA"/>
    <w:rsid w:val="007E0F40"/>
    <w:rsid w:val="007E168C"/>
    <w:rsid w:val="007F064A"/>
    <w:rsid w:val="007F2277"/>
    <w:rsid w:val="007F582C"/>
    <w:rsid w:val="0080474A"/>
    <w:rsid w:val="00805D36"/>
    <w:rsid w:val="00811698"/>
    <w:rsid w:val="00814DF2"/>
    <w:rsid w:val="0082093B"/>
    <w:rsid w:val="008246AA"/>
    <w:rsid w:val="008269C0"/>
    <w:rsid w:val="008271BA"/>
    <w:rsid w:val="00831CEF"/>
    <w:rsid w:val="00832C97"/>
    <w:rsid w:val="008354C9"/>
    <w:rsid w:val="0083645A"/>
    <w:rsid w:val="00842F72"/>
    <w:rsid w:val="0084313D"/>
    <w:rsid w:val="008432EE"/>
    <w:rsid w:val="00845988"/>
    <w:rsid w:val="00846D3E"/>
    <w:rsid w:val="00847251"/>
    <w:rsid w:val="0085070A"/>
    <w:rsid w:val="008547DF"/>
    <w:rsid w:val="00854FCB"/>
    <w:rsid w:val="00855131"/>
    <w:rsid w:val="008609D9"/>
    <w:rsid w:val="00860E6B"/>
    <w:rsid w:val="00864484"/>
    <w:rsid w:val="008705B4"/>
    <w:rsid w:val="008711C7"/>
    <w:rsid w:val="008713E0"/>
    <w:rsid w:val="00873408"/>
    <w:rsid w:val="008811A9"/>
    <w:rsid w:val="0088252D"/>
    <w:rsid w:val="00886DD7"/>
    <w:rsid w:val="00887776"/>
    <w:rsid w:val="00891F4A"/>
    <w:rsid w:val="008923B4"/>
    <w:rsid w:val="008960B0"/>
    <w:rsid w:val="00897791"/>
    <w:rsid w:val="008A192D"/>
    <w:rsid w:val="008A323E"/>
    <w:rsid w:val="008A47C2"/>
    <w:rsid w:val="008A7773"/>
    <w:rsid w:val="008A7ADF"/>
    <w:rsid w:val="008B0DEC"/>
    <w:rsid w:val="008B11A3"/>
    <w:rsid w:val="008B26A0"/>
    <w:rsid w:val="008B59E8"/>
    <w:rsid w:val="008B5FF3"/>
    <w:rsid w:val="008C0DC5"/>
    <w:rsid w:val="008C178F"/>
    <w:rsid w:val="008C17D6"/>
    <w:rsid w:val="008C2154"/>
    <w:rsid w:val="008C5DC1"/>
    <w:rsid w:val="008D1741"/>
    <w:rsid w:val="008D1A70"/>
    <w:rsid w:val="008D268A"/>
    <w:rsid w:val="008D295C"/>
    <w:rsid w:val="008D2C40"/>
    <w:rsid w:val="008D3BE4"/>
    <w:rsid w:val="008D3CC3"/>
    <w:rsid w:val="008D66EB"/>
    <w:rsid w:val="008E0A7F"/>
    <w:rsid w:val="008E1F32"/>
    <w:rsid w:val="008E2D04"/>
    <w:rsid w:val="008E4A3C"/>
    <w:rsid w:val="008E4BE4"/>
    <w:rsid w:val="008E624E"/>
    <w:rsid w:val="008E6514"/>
    <w:rsid w:val="008F08EF"/>
    <w:rsid w:val="008F11E9"/>
    <w:rsid w:val="008F2A0F"/>
    <w:rsid w:val="008F2D1F"/>
    <w:rsid w:val="008F3C20"/>
    <w:rsid w:val="008F4A7D"/>
    <w:rsid w:val="008F5BB2"/>
    <w:rsid w:val="00907321"/>
    <w:rsid w:val="00910C37"/>
    <w:rsid w:val="0091249D"/>
    <w:rsid w:val="00913F40"/>
    <w:rsid w:val="00916154"/>
    <w:rsid w:val="009163C0"/>
    <w:rsid w:val="00916EAA"/>
    <w:rsid w:val="00921147"/>
    <w:rsid w:val="009226EA"/>
    <w:rsid w:val="00924678"/>
    <w:rsid w:val="0092578C"/>
    <w:rsid w:val="0092647A"/>
    <w:rsid w:val="00926572"/>
    <w:rsid w:val="0092691E"/>
    <w:rsid w:val="00927009"/>
    <w:rsid w:val="00927E71"/>
    <w:rsid w:val="009301D4"/>
    <w:rsid w:val="00930430"/>
    <w:rsid w:val="00931EF5"/>
    <w:rsid w:val="009336C2"/>
    <w:rsid w:val="00933F10"/>
    <w:rsid w:val="00936ED5"/>
    <w:rsid w:val="009449CA"/>
    <w:rsid w:val="00945D43"/>
    <w:rsid w:val="0094645E"/>
    <w:rsid w:val="00946F1D"/>
    <w:rsid w:val="00951599"/>
    <w:rsid w:val="009524CE"/>
    <w:rsid w:val="009552A1"/>
    <w:rsid w:val="00956193"/>
    <w:rsid w:val="00957FBD"/>
    <w:rsid w:val="00962BC8"/>
    <w:rsid w:val="00963578"/>
    <w:rsid w:val="009644CF"/>
    <w:rsid w:val="0096633A"/>
    <w:rsid w:val="00970A72"/>
    <w:rsid w:val="009730DF"/>
    <w:rsid w:val="00973B30"/>
    <w:rsid w:val="00975AE3"/>
    <w:rsid w:val="00976F91"/>
    <w:rsid w:val="00980132"/>
    <w:rsid w:val="0098165C"/>
    <w:rsid w:val="00981CD7"/>
    <w:rsid w:val="00983070"/>
    <w:rsid w:val="00985523"/>
    <w:rsid w:val="00986E40"/>
    <w:rsid w:val="00987578"/>
    <w:rsid w:val="00990E88"/>
    <w:rsid w:val="00991582"/>
    <w:rsid w:val="00991688"/>
    <w:rsid w:val="00992EC4"/>
    <w:rsid w:val="00992FF2"/>
    <w:rsid w:val="00994BB2"/>
    <w:rsid w:val="00995798"/>
    <w:rsid w:val="009A1FCC"/>
    <w:rsid w:val="009A2056"/>
    <w:rsid w:val="009A612D"/>
    <w:rsid w:val="009B45A4"/>
    <w:rsid w:val="009B6B24"/>
    <w:rsid w:val="009C3BDE"/>
    <w:rsid w:val="009C4B56"/>
    <w:rsid w:val="009C7440"/>
    <w:rsid w:val="009C76AD"/>
    <w:rsid w:val="009D2E29"/>
    <w:rsid w:val="009D4A9F"/>
    <w:rsid w:val="009D710E"/>
    <w:rsid w:val="009D733D"/>
    <w:rsid w:val="009D7D9D"/>
    <w:rsid w:val="009E1523"/>
    <w:rsid w:val="009E51F2"/>
    <w:rsid w:val="009E6638"/>
    <w:rsid w:val="009E6920"/>
    <w:rsid w:val="009E7A22"/>
    <w:rsid w:val="009E7BD2"/>
    <w:rsid w:val="009F1883"/>
    <w:rsid w:val="009F3C81"/>
    <w:rsid w:val="009F59B8"/>
    <w:rsid w:val="00A01C1D"/>
    <w:rsid w:val="00A01C25"/>
    <w:rsid w:val="00A03CEC"/>
    <w:rsid w:val="00A067D4"/>
    <w:rsid w:val="00A12181"/>
    <w:rsid w:val="00A1255B"/>
    <w:rsid w:val="00A22D14"/>
    <w:rsid w:val="00A23935"/>
    <w:rsid w:val="00A254DD"/>
    <w:rsid w:val="00A332F2"/>
    <w:rsid w:val="00A34E0D"/>
    <w:rsid w:val="00A35C44"/>
    <w:rsid w:val="00A40D41"/>
    <w:rsid w:val="00A44857"/>
    <w:rsid w:val="00A45956"/>
    <w:rsid w:val="00A461CD"/>
    <w:rsid w:val="00A505C9"/>
    <w:rsid w:val="00A532E2"/>
    <w:rsid w:val="00A54625"/>
    <w:rsid w:val="00A5693D"/>
    <w:rsid w:val="00A603A7"/>
    <w:rsid w:val="00A64D0E"/>
    <w:rsid w:val="00A66F76"/>
    <w:rsid w:val="00A71CE3"/>
    <w:rsid w:val="00A73474"/>
    <w:rsid w:val="00A76D7C"/>
    <w:rsid w:val="00A80AD1"/>
    <w:rsid w:val="00A8124E"/>
    <w:rsid w:val="00A81361"/>
    <w:rsid w:val="00A81705"/>
    <w:rsid w:val="00A82D8B"/>
    <w:rsid w:val="00A83D50"/>
    <w:rsid w:val="00A93CA6"/>
    <w:rsid w:val="00A94A10"/>
    <w:rsid w:val="00AA06D2"/>
    <w:rsid w:val="00AA468A"/>
    <w:rsid w:val="00AB14FD"/>
    <w:rsid w:val="00AB28BF"/>
    <w:rsid w:val="00AB33D6"/>
    <w:rsid w:val="00AB43E6"/>
    <w:rsid w:val="00AC0202"/>
    <w:rsid w:val="00AC3355"/>
    <w:rsid w:val="00AC3A11"/>
    <w:rsid w:val="00AC7324"/>
    <w:rsid w:val="00AC7F67"/>
    <w:rsid w:val="00AD1524"/>
    <w:rsid w:val="00AD68D5"/>
    <w:rsid w:val="00AD7A50"/>
    <w:rsid w:val="00AE3967"/>
    <w:rsid w:val="00AE5D0F"/>
    <w:rsid w:val="00AE5EB2"/>
    <w:rsid w:val="00AE6440"/>
    <w:rsid w:val="00AE6C22"/>
    <w:rsid w:val="00AE72D7"/>
    <w:rsid w:val="00AF0E82"/>
    <w:rsid w:val="00AF10BD"/>
    <w:rsid w:val="00AF30D6"/>
    <w:rsid w:val="00AF7316"/>
    <w:rsid w:val="00B01937"/>
    <w:rsid w:val="00B028E5"/>
    <w:rsid w:val="00B04DE2"/>
    <w:rsid w:val="00B07FE2"/>
    <w:rsid w:val="00B10B63"/>
    <w:rsid w:val="00B10FCE"/>
    <w:rsid w:val="00B12131"/>
    <w:rsid w:val="00B13923"/>
    <w:rsid w:val="00B16F1E"/>
    <w:rsid w:val="00B202FA"/>
    <w:rsid w:val="00B22EF9"/>
    <w:rsid w:val="00B25A04"/>
    <w:rsid w:val="00B3056B"/>
    <w:rsid w:val="00B32F25"/>
    <w:rsid w:val="00B33495"/>
    <w:rsid w:val="00B335FD"/>
    <w:rsid w:val="00B33CEB"/>
    <w:rsid w:val="00B36A78"/>
    <w:rsid w:val="00B37292"/>
    <w:rsid w:val="00B4041D"/>
    <w:rsid w:val="00B40A15"/>
    <w:rsid w:val="00B4379E"/>
    <w:rsid w:val="00B47990"/>
    <w:rsid w:val="00B47DBA"/>
    <w:rsid w:val="00B50616"/>
    <w:rsid w:val="00B5154D"/>
    <w:rsid w:val="00B52372"/>
    <w:rsid w:val="00B532F4"/>
    <w:rsid w:val="00B53C60"/>
    <w:rsid w:val="00B547B2"/>
    <w:rsid w:val="00B55668"/>
    <w:rsid w:val="00B576F6"/>
    <w:rsid w:val="00B60454"/>
    <w:rsid w:val="00B6220B"/>
    <w:rsid w:val="00B63459"/>
    <w:rsid w:val="00B71804"/>
    <w:rsid w:val="00B71D84"/>
    <w:rsid w:val="00B72144"/>
    <w:rsid w:val="00B7218F"/>
    <w:rsid w:val="00B731DF"/>
    <w:rsid w:val="00B73E6E"/>
    <w:rsid w:val="00B747B6"/>
    <w:rsid w:val="00B804B9"/>
    <w:rsid w:val="00B80E68"/>
    <w:rsid w:val="00B81354"/>
    <w:rsid w:val="00B8652E"/>
    <w:rsid w:val="00B9167F"/>
    <w:rsid w:val="00B94BF0"/>
    <w:rsid w:val="00B9631C"/>
    <w:rsid w:val="00B97CDE"/>
    <w:rsid w:val="00BA1272"/>
    <w:rsid w:val="00BA21D2"/>
    <w:rsid w:val="00BA3704"/>
    <w:rsid w:val="00BA6356"/>
    <w:rsid w:val="00BA65EC"/>
    <w:rsid w:val="00BB38B9"/>
    <w:rsid w:val="00BB5E95"/>
    <w:rsid w:val="00BB6E4D"/>
    <w:rsid w:val="00BB758F"/>
    <w:rsid w:val="00BC2191"/>
    <w:rsid w:val="00BC2629"/>
    <w:rsid w:val="00BC763A"/>
    <w:rsid w:val="00BD0349"/>
    <w:rsid w:val="00BD14CF"/>
    <w:rsid w:val="00BD1AEE"/>
    <w:rsid w:val="00BD4D50"/>
    <w:rsid w:val="00BD5CC1"/>
    <w:rsid w:val="00BD6603"/>
    <w:rsid w:val="00BD7B58"/>
    <w:rsid w:val="00BE1B9C"/>
    <w:rsid w:val="00BE214C"/>
    <w:rsid w:val="00BE4019"/>
    <w:rsid w:val="00BE6AD6"/>
    <w:rsid w:val="00BF5FE3"/>
    <w:rsid w:val="00C0170F"/>
    <w:rsid w:val="00C056CA"/>
    <w:rsid w:val="00C05A46"/>
    <w:rsid w:val="00C068B4"/>
    <w:rsid w:val="00C0749D"/>
    <w:rsid w:val="00C075A4"/>
    <w:rsid w:val="00C13AB5"/>
    <w:rsid w:val="00C165B5"/>
    <w:rsid w:val="00C24F4A"/>
    <w:rsid w:val="00C26602"/>
    <w:rsid w:val="00C273F4"/>
    <w:rsid w:val="00C32FE3"/>
    <w:rsid w:val="00C336A4"/>
    <w:rsid w:val="00C3451B"/>
    <w:rsid w:val="00C37075"/>
    <w:rsid w:val="00C4153D"/>
    <w:rsid w:val="00C50A1B"/>
    <w:rsid w:val="00C52AF2"/>
    <w:rsid w:val="00C552F3"/>
    <w:rsid w:val="00C55FD2"/>
    <w:rsid w:val="00C5625D"/>
    <w:rsid w:val="00C65344"/>
    <w:rsid w:val="00C66EC9"/>
    <w:rsid w:val="00C70419"/>
    <w:rsid w:val="00C70829"/>
    <w:rsid w:val="00C70C46"/>
    <w:rsid w:val="00C74778"/>
    <w:rsid w:val="00C74A09"/>
    <w:rsid w:val="00C8149D"/>
    <w:rsid w:val="00C81510"/>
    <w:rsid w:val="00C85A78"/>
    <w:rsid w:val="00C86338"/>
    <w:rsid w:val="00C8658D"/>
    <w:rsid w:val="00C905F3"/>
    <w:rsid w:val="00C9140B"/>
    <w:rsid w:val="00C92523"/>
    <w:rsid w:val="00C92C7C"/>
    <w:rsid w:val="00C96189"/>
    <w:rsid w:val="00C96729"/>
    <w:rsid w:val="00C97836"/>
    <w:rsid w:val="00CA0A79"/>
    <w:rsid w:val="00CA2640"/>
    <w:rsid w:val="00CA2C31"/>
    <w:rsid w:val="00CA4B42"/>
    <w:rsid w:val="00CA58B6"/>
    <w:rsid w:val="00CB01ED"/>
    <w:rsid w:val="00CB53FB"/>
    <w:rsid w:val="00CB77AD"/>
    <w:rsid w:val="00CB7E30"/>
    <w:rsid w:val="00CC00E3"/>
    <w:rsid w:val="00CC1A78"/>
    <w:rsid w:val="00CC34BD"/>
    <w:rsid w:val="00CC5945"/>
    <w:rsid w:val="00CC7359"/>
    <w:rsid w:val="00CD01B2"/>
    <w:rsid w:val="00CD0795"/>
    <w:rsid w:val="00CD33F1"/>
    <w:rsid w:val="00CD6C92"/>
    <w:rsid w:val="00CE0577"/>
    <w:rsid w:val="00CE0C74"/>
    <w:rsid w:val="00CE3A6C"/>
    <w:rsid w:val="00CE47FB"/>
    <w:rsid w:val="00D02117"/>
    <w:rsid w:val="00D03A5A"/>
    <w:rsid w:val="00D06285"/>
    <w:rsid w:val="00D07EF6"/>
    <w:rsid w:val="00D1403A"/>
    <w:rsid w:val="00D166DC"/>
    <w:rsid w:val="00D21279"/>
    <w:rsid w:val="00D213B0"/>
    <w:rsid w:val="00D21446"/>
    <w:rsid w:val="00D21990"/>
    <w:rsid w:val="00D22065"/>
    <w:rsid w:val="00D246EE"/>
    <w:rsid w:val="00D27064"/>
    <w:rsid w:val="00D27462"/>
    <w:rsid w:val="00D30A12"/>
    <w:rsid w:val="00D31CA4"/>
    <w:rsid w:val="00D31DC4"/>
    <w:rsid w:val="00D3596F"/>
    <w:rsid w:val="00D36643"/>
    <w:rsid w:val="00D37C8E"/>
    <w:rsid w:val="00D4099C"/>
    <w:rsid w:val="00D42EC5"/>
    <w:rsid w:val="00D449EC"/>
    <w:rsid w:val="00D46713"/>
    <w:rsid w:val="00D475C8"/>
    <w:rsid w:val="00D53A94"/>
    <w:rsid w:val="00D54BC2"/>
    <w:rsid w:val="00D5559C"/>
    <w:rsid w:val="00D61B78"/>
    <w:rsid w:val="00D70CD9"/>
    <w:rsid w:val="00D80118"/>
    <w:rsid w:val="00D80233"/>
    <w:rsid w:val="00D821A9"/>
    <w:rsid w:val="00D82338"/>
    <w:rsid w:val="00D82488"/>
    <w:rsid w:val="00D8264C"/>
    <w:rsid w:val="00D8339D"/>
    <w:rsid w:val="00D835CB"/>
    <w:rsid w:val="00D86819"/>
    <w:rsid w:val="00D86F0E"/>
    <w:rsid w:val="00D87BC7"/>
    <w:rsid w:val="00D918F4"/>
    <w:rsid w:val="00D9341E"/>
    <w:rsid w:val="00D93C1E"/>
    <w:rsid w:val="00D94B5D"/>
    <w:rsid w:val="00D9727E"/>
    <w:rsid w:val="00D97BAF"/>
    <w:rsid w:val="00DA0560"/>
    <w:rsid w:val="00DA2389"/>
    <w:rsid w:val="00DA3737"/>
    <w:rsid w:val="00DA45C1"/>
    <w:rsid w:val="00DA5901"/>
    <w:rsid w:val="00DA6316"/>
    <w:rsid w:val="00DB1432"/>
    <w:rsid w:val="00DB1E22"/>
    <w:rsid w:val="00DB66E1"/>
    <w:rsid w:val="00DC23D3"/>
    <w:rsid w:val="00DC313A"/>
    <w:rsid w:val="00DC61CA"/>
    <w:rsid w:val="00DC70A8"/>
    <w:rsid w:val="00DC7B32"/>
    <w:rsid w:val="00DD1B3D"/>
    <w:rsid w:val="00DD349F"/>
    <w:rsid w:val="00DD3565"/>
    <w:rsid w:val="00DD3D4A"/>
    <w:rsid w:val="00DD5F47"/>
    <w:rsid w:val="00DD71E4"/>
    <w:rsid w:val="00DE1834"/>
    <w:rsid w:val="00DE3520"/>
    <w:rsid w:val="00DE3E13"/>
    <w:rsid w:val="00DE48B7"/>
    <w:rsid w:val="00DE532D"/>
    <w:rsid w:val="00DF17C9"/>
    <w:rsid w:val="00DF21BB"/>
    <w:rsid w:val="00DF2FAD"/>
    <w:rsid w:val="00DF4EDB"/>
    <w:rsid w:val="00DF4FE7"/>
    <w:rsid w:val="00DF6FB0"/>
    <w:rsid w:val="00E02248"/>
    <w:rsid w:val="00E0449E"/>
    <w:rsid w:val="00E0797C"/>
    <w:rsid w:val="00E133EA"/>
    <w:rsid w:val="00E148AB"/>
    <w:rsid w:val="00E14A6B"/>
    <w:rsid w:val="00E17ADD"/>
    <w:rsid w:val="00E17F6A"/>
    <w:rsid w:val="00E209B4"/>
    <w:rsid w:val="00E214B7"/>
    <w:rsid w:val="00E21E54"/>
    <w:rsid w:val="00E30A2F"/>
    <w:rsid w:val="00E32308"/>
    <w:rsid w:val="00E368F0"/>
    <w:rsid w:val="00E41096"/>
    <w:rsid w:val="00E42DDE"/>
    <w:rsid w:val="00E43DF6"/>
    <w:rsid w:val="00E52AF6"/>
    <w:rsid w:val="00E532D7"/>
    <w:rsid w:val="00E558FC"/>
    <w:rsid w:val="00E6132F"/>
    <w:rsid w:val="00E61AD4"/>
    <w:rsid w:val="00E66701"/>
    <w:rsid w:val="00E74C24"/>
    <w:rsid w:val="00E803FD"/>
    <w:rsid w:val="00E8121F"/>
    <w:rsid w:val="00E81F8A"/>
    <w:rsid w:val="00E852D5"/>
    <w:rsid w:val="00E879D5"/>
    <w:rsid w:val="00E90C67"/>
    <w:rsid w:val="00E91FD0"/>
    <w:rsid w:val="00E96AA0"/>
    <w:rsid w:val="00EA407C"/>
    <w:rsid w:val="00EA69EA"/>
    <w:rsid w:val="00EA6CDF"/>
    <w:rsid w:val="00EA78D6"/>
    <w:rsid w:val="00EB03CB"/>
    <w:rsid w:val="00EB39E5"/>
    <w:rsid w:val="00EB49B4"/>
    <w:rsid w:val="00EB5ED5"/>
    <w:rsid w:val="00EB6157"/>
    <w:rsid w:val="00EB7318"/>
    <w:rsid w:val="00EC00D1"/>
    <w:rsid w:val="00EC71D5"/>
    <w:rsid w:val="00EC722B"/>
    <w:rsid w:val="00ED4F72"/>
    <w:rsid w:val="00ED6681"/>
    <w:rsid w:val="00EE1D07"/>
    <w:rsid w:val="00EE4445"/>
    <w:rsid w:val="00EE4847"/>
    <w:rsid w:val="00EE60C1"/>
    <w:rsid w:val="00EE625B"/>
    <w:rsid w:val="00EF6C66"/>
    <w:rsid w:val="00F012DA"/>
    <w:rsid w:val="00F05F6A"/>
    <w:rsid w:val="00F1011E"/>
    <w:rsid w:val="00F12F07"/>
    <w:rsid w:val="00F141D0"/>
    <w:rsid w:val="00F14A6E"/>
    <w:rsid w:val="00F1501F"/>
    <w:rsid w:val="00F1573E"/>
    <w:rsid w:val="00F1657C"/>
    <w:rsid w:val="00F16A8A"/>
    <w:rsid w:val="00F1765B"/>
    <w:rsid w:val="00F239B4"/>
    <w:rsid w:val="00F241A5"/>
    <w:rsid w:val="00F24B4B"/>
    <w:rsid w:val="00F25B2D"/>
    <w:rsid w:val="00F27755"/>
    <w:rsid w:val="00F34D69"/>
    <w:rsid w:val="00F44BA2"/>
    <w:rsid w:val="00F5193B"/>
    <w:rsid w:val="00F527FD"/>
    <w:rsid w:val="00F54622"/>
    <w:rsid w:val="00F63818"/>
    <w:rsid w:val="00F6481E"/>
    <w:rsid w:val="00F6654F"/>
    <w:rsid w:val="00F71DCA"/>
    <w:rsid w:val="00F80CB3"/>
    <w:rsid w:val="00F81772"/>
    <w:rsid w:val="00F81E9B"/>
    <w:rsid w:val="00F83543"/>
    <w:rsid w:val="00F85E29"/>
    <w:rsid w:val="00F878E5"/>
    <w:rsid w:val="00F87E40"/>
    <w:rsid w:val="00F90802"/>
    <w:rsid w:val="00F91032"/>
    <w:rsid w:val="00F91951"/>
    <w:rsid w:val="00F91CF4"/>
    <w:rsid w:val="00F91D05"/>
    <w:rsid w:val="00F935A6"/>
    <w:rsid w:val="00F95920"/>
    <w:rsid w:val="00FA3D94"/>
    <w:rsid w:val="00FA501E"/>
    <w:rsid w:val="00FA5885"/>
    <w:rsid w:val="00FA6A51"/>
    <w:rsid w:val="00FB005E"/>
    <w:rsid w:val="00FB0D9E"/>
    <w:rsid w:val="00FB37CB"/>
    <w:rsid w:val="00FB3B60"/>
    <w:rsid w:val="00FB3D2C"/>
    <w:rsid w:val="00FB3D8E"/>
    <w:rsid w:val="00FB7397"/>
    <w:rsid w:val="00FC0647"/>
    <w:rsid w:val="00FC138F"/>
    <w:rsid w:val="00FC17E5"/>
    <w:rsid w:val="00FC3705"/>
    <w:rsid w:val="00FC4059"/>
    <w:rsid w:val="00FC54DB"/>
    <w:rsid w:val="00FC6B84"/>
    <w:rsid w:val="00FD041B"/>
    <w:rsid w:val="00FE0359"/>
    <w:rsid w:val="00FE037B"/>
    <w:rsid w:val="00FE0AD0"/>
    <w:rsid w:val="00FE0C05"/>
    <w:rsid w:val="00FE4395"/>
    <w:rsid w:val="00FF089B"/>
    <w:rsid w:val="00FF0A5D"/>
    <w:rsid w:val="00FF4FBC"/>
    <w:rsid w:val="00FF53E5"/>
    <w:rsid w:val="00FF6D09"/>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37AA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B9631C"/>
    <w:rPr>
      <w:rFonts w:ascii="Lucida Grande" w:hAnsi="Lucida Grande"/>
      <w:sz w:val="18"/>
      <w:szCs w:val="18"/>
    </w:rPr>
  </w:style>
  <w:style w:type="character" w:customStyle="1" w:styleId="BalloonTextChar">
    <w:name w:val="Balloon Text Char"/>
    <w:basedOn w:val="DefaultParagraphFont"/>
    <w:uiPriority w:val="99"/>
    <w:semiHidden/>
    <w:rsid w:val="00DD2D8B"/>
    <w:rPr>
      <w:rFonts w:ascii="Lucida Grande" w:hAnsi="Lucida Grande"/>
      <w:sz w:val="18"/>
      <w:szCs w:val="18"/>
    </w:rPr>
  </w:style>
  <w:style w:type="character" w:customStyle="1" w:styleId="BalloonTextChar0">
    <w:name w:val="Balloon Text Char"/>
    <w:basedOn w:val="DefaultParagraphFont"/>
    <w:uiPriority w:val="99"/>
    <w:semiHidden/>
    <w:rsid w:val="00DD2D8B"/>
    <w:rPr>
      <w:rFonts w:ascii="Lucida Grande" w:hAnsi="Lucida Grande"/>
      <w:sz w:val="18"/>
      <w:szCs w:val="18"/>
    </w:rPr>
  </w:style>
  <w:style w:type="character" w:customStyle="1" w:styleId="BalloonTextChar2">
    <w:name w:val="Balloon Text Char"/>
    <w:basedOn w:val="DefaultParagraphFont"/>
    <w:uiPriority w:val="99"/>
    <w:semiHidden/>
    <w:rsid w:val="00DF1F3D"/>
    <w:rPr>
      <w:rFonts w:ascii="Lucida Grande" w:hAnsi="Lucida Grande"/>
      <w:sz w:val="18"/>
      <w:szCs w:val="18"/>
    </w:rPr>
  </w:style>
  <w:style w:type="character" w:customStyle="1" w:styleId="BalloonTextChar3">
    <w:name w:val="Balloon Text Char"/>
    <w:basedOn w:val="DefaultParagraphFont"/>
    <w:uiPriority w:val="99"/>
    <w:semiHidden/>
    <w:rsid w:val="00947CFD"/>
    <w:rPr>
      <w:rFonts w:ascii="Lucida Grande" w:hAnsi="Lucida Grande"/>
      <w:sz w:val="18"/>
      <w:szCs w:val="18"/>
    </w:rPr>
  </w:style>
  <w:style w:type="character" w:customStyle="1" w:styleId="BalloonTextChar4">
    <w:name w:val="Balloon Text Char"/>
    <w:basedOn w:val="DefaultParagraphFont"/>
    <w:uiPriority w:val="99"/>
    <w:semiHidden/>
    <w:rsid w:val="005F4D58"/>
    <w:rPr>
      <w:rFonts w:ascii="Lucida Grande" w:hAnsi="Lucida Grande"/>
      <w:sz w:val="18"/>
      <w:szCs w:val="18"/>
    </w:rPr>
  </w:style>
  <w:style w:type="character" w:customStyle="1" w:styleId="BalloonTextChar5">
    <w:name w:val="Balloon Text Char"/>
    <w:basedOn w:val="DefaultParagraphFont"/>
    <w:uiPriority w:val="99"/>
    <w:semiHidden/>
    <w:rsid w:val="00C442A9"/>
    <w:rPr>
      <w:rFonts w:ascii="Lucida Grande" w:hAnsi="Lucida Grande"/>
      <w:sz w:val="18"/>
      <w:szCs w:val="18"/>
    </w:rPr>
  </w:style>
  <w:style w:type="character" w:customStyle="1" w:styleId="BalloonTextChar6">
    <w:name w:val="Balloon Text Char"/>
    <w:basedOn w:val="DefaultParagraphFont"/>
    <w:uiPriority w:val="99"/>
    <w:semiHidden/>
    <w:rsid w:val="00C442A9"/>
    <w:rPr>
      <w:rFonts w:ascii="Lucida Grande" w:hAnsi="Lucida Grande"/>
      <w:sz w:val="18"/>
      <w:szCs w:val="18"/>
    </w:rPr>
  </w:style>
  <w:style w:type="character" w:customStyle="1" w:styleId="BalloonTextChar7">
    <w:name w:val="Balloon Text Char"/>
    <w:basedOn w:val="DefaultParagraphFont"/>
    <w:uiPriority w:val="99"/>
    <w:semiHidden/>
    <w:rsid w:val="00941571"/>
    <w:rPr>
      <w:rFonts w:ascii="Lucida Grande" w:hAnsi="Lucida Grande"/>
      <w:sz w:val="18"/>
      <w:szCs w:val="18"/>
    </w:rPr>
  </w:style>
  <w:style w:type="character" w:customStyle="1" w:styleId="BalloonTextChar8">
    <w:name w:val="Balloon Text Char"/>
    <w:basedOn w:val="DefaultParagraphFont"/>
    <w:uiPriority w:val="99"/>
    <w:semiHidden/>
    <w:rsid w:val="00C442A9"/>
    <w:rPr>
      <w:rFonts w:ascii="Lucida Grande" w:hAnsi="Lucida Grande"/>
      <w:sz w:val="18"/>
      <w:szCs w:val="18"/>
    </w:rPr>
  </w:style>
  <w:style w:type="character" w:customStyle="1" w:styleId="BalloonTextChar9">
    <w:name w:val="Balloon Text Char"/>
    <w:basedOn w:val="DefaultParagraphFont"/>
    <w:uiPriority w:val="99"/>
    <w:semiHidden/>
    <w:rsid w:val="00C442A9"/>
    <w:rPr>
      <w:rFonts w:ascii="Lucida Grande" w:hAnsi="Lucida Grande"/>
      <w:sz w:val="18"/>
      <w:szCs w:val="18"/>
    </w:rPr>
  </w:style>
  <w:style w:type="character" w:customStyle="1" w:styleId="BalloonTextChara">
    <w:name w:val="Balloon Text Char"/>
    <w:basedOn w:val="DefaultParagraphFont"/>
    <w:uiPriority w:val="99"/>
    <w:semiHidden/>
    <w:rsid w:val="00C442A9"/>
    <w:rPr>
      <w:rFonts w:ascii="Lucida Grande" w:hAnsi="Lucida Grande"/>
      <w:sz w:val="18"/>
      <w:szCs w:val="18"/>
    </w:rPr>
  </w:style>
  <w:style w:type="character" w:customStyle="1" w:styleId="BalloonTextCharb">
    <w:name w:val="Balloon Text Char"/>
    <w:basedOn w:val="DefaultParagraphFont"/>
    <w:uiPriority w:val="99"/>
    <w:semiHidden/>
    <w:rsid w:val="003506C1"/>
    <w:rPr>
      <w:rFonts w:ascii="Lucida Grande" w:hAnsi="Lucida Grande"/>
      <w:sz w:val="18"/>
      <w:szCs w:val="18"/>
    </w:rPr>
  </w:style>
  <w:style w:type="paragraph" w:customStyle="1" w:styleId="Body">
    <w:name w:val="*Body"/>
    <w:basedOn w:val="Normal"/>
    <w:qFormat/>
    <w:rsid w:val="00EB5C6D"/>
  </w:style>
  <w:style w:type="paragraph" w:customStyle="1" w:styleId="BlockQuotation">
    <w:name w:val="*Block Quotation"/>
    <w:basedOn w:val="Normal"/>
    <w:qFormat/>
    <w:rsid w:val="006F6425"/>
    <w:pPr>
      <w:ind w:left="720"/>
    </w:pPr>
  </w:style>
  <w:style w:type="paragraph" w:customStyle="1" w:styleId="Heading">
    <w:name w:val="*Heading"/>
    <w:basedOn w:val="Normal"/>
    <w:qFormat/>
    <w:rsid w:val="006F6425"/>
    <w:rPr>
      <w:b/>
    </w:rPr>
  </w:style>
  <w:style w:type="paragraph" w:styleId="ListParagraph">
    <w:name w:val="List Paragraph"/>
    <w:basedOn w:val="Normal"/>
    <w:uiPriority w:val="34"/>
    <w:qFormat/>
    <w:rsid w:val="00436C8D"/>
    <w:pPr>
      <w:ind w:left="720"/>
      <w:contextualSpacing/>
    </w:pPr>
  </w:style>
  <w:style w:type="paragraph" w:styleId="Footer">
    <w:name w:val="footer"/>
    <w:basedOn w:val="Normal"/>
    <w:link w:val="FooterChar"/>
    <w:uiPriority w:val="99"/>
    <w:semiHidden/>
    <w:unhideWhenUsed/>
    <w:rsid w:val="00EE1D07"/>
    <w:pPr>
      <w:tabs>
        <w:tab w:val="center" w:pos="4320"/>
        <w:tab w:val="right" w:pos="8640"/>
      </w:tabs>
    </w:pPr>
  </w:style>
  <w:style w:type="character" w:customStyle="1" w:styleId="FooterChar">
    <w:name w:val="Footer Char"/>
    <w:basedOn w:val="DefaultParagraphFont"/>
    <w:link w:val="Footer"/>
    <w:uiPriority w:val="99"/>
    <w:semiHidden/>
    <w:rsid w:val="00EE1D07"/>
    <w:rPr>
      <w:rFonts w:ascii="Times New Roman" w:hAnsi="Times New Roman"/>
    </w:rPr>
  </w:style>
  <w:style w:type="character" w:styleId="PageNumber">
    <w:name w:val="page number"/>
    <w:basedOn w:val="DefaultParagraphFont"/>
    <w:uiPriority w:val="99"/>
    <w:semiHidden/>
    <w:unhideWhenUsed/>
    <w:rsid w:val="00EE1D07"/>
  </w:style>
  <w:style w:type="table" w:styleId="TableGrid">
    <w:name w:val="Table Grid"/>
    <w:basedOn w:val="TableNormal"/>
    <w:uiPriority w:val="59"/>
    <w:rsid w:val="00F959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F3975"/>
  </w:style>
  <w:style w:type="character" w:customStyle="1" w:styleId="FootnoteTextChar">
    <w:name w:val="Footnote Text Char"/>
    <w:basedOn w:val="DefaultParagraphFont"/>
    <w:link w:val="FootnoteText"/>
    <w:uiPriority w:val="99"/>
    <w:rsid w:val="002F3975"/>
    <w:rPr>
      <w:rFonts w:ascii="Times New Roman" w:hAnsi="Times New Roman"/>
    </w:rPr>
  </w:style>
  <w:style w:type="character" w:styleId="FootnoteReference">
    <w:name w:val="footnote reference"/>
    <w:basedOn w:val="DefaultParagraphFont"/>
    <w:uiPriority w:val="99"/>
    <w:unhideWhenUsed/>
    <w:rsid w:val="002F3975"/>
    <w:rPr>
      <w:vertAlign w:val="superscript"/>
    </w:rPr>
  </w:style>
  <w:style w:type="character" w:styleId="CommentReference">
    <w:name w:val="annotation reference"/>
    <w:basedOn w:val="DefaultParagraphFont"/>
    <w:rsid w:val="00B9631C"/>
    <w:rPr>
      <w:sz w:val="18"/>
      <w:szCs w:val="18"/>
    </w:rPr>
  </w:style>
  <w:style w:type="paragraph" w:styleId="CommentText">
    <w:name w:val="annotation text"/>
    <w:basedOn w:val="Normal"/>
    <w:link w:val="CommentTextChar"/>
    <w:rsid w:val="00D1403A"/>
  </w:style>
  <w:style w:type="character" w:customStyle="1" w:styleId="CommentTextChar">
    <w:name w:val="Comment Text Char"/>
    <w:basedOn w:val="DefaultParagraphFont"/>
    <w:link w:val="CommentText"/>
    <w:rsid w:val="00D1403A"/>
    <w:rPr>
      <w:rFonts w:ascii="Times New Roman" w:hAnsi="Times New Roman"/>
    </w:rPr>
  </w:style>
  <w:style w:type="paragraph" w:styleId="CommentSubject">
    <w:name w:val="annotation subject"/>
    <w:basedOn w:val="CommentText"/>
    <w:next w:val="CommentText"/>
    <w:link w:val="CommentSubjectChar"/>
    <w:rsid w:val="00B9631C"/>
    <w:rPr>
      <w:b/>
      <w:bCs/>
      <w:sz w:val="20"/>
      <w:szCs w:val="20"/>
    </w:rPr>
  </w:style>
  <w:style w:type="character" w:customStyle="1" w:styleId="CommentSubjectChar">
    <w:name w:val="Comment Subject Char"/>
    <w:basedOn w:val="CommentTextChar"/>
    <w:link w:val="CommentSubject"/>
    <w:rsid w:val="00B9631C"/>
    <w:rPr>
      <w:rFonts w:ascii="Times New Roman" w:hAnsi="Times New Roman"/>
      <w:b/>
      <w:bCs/>
      <w:sz w:val="20"/>
      <w:szCs w:val="20"/>
    </w:rPr>
  </w:style>
  <w:style w:type="character" w:customStyle="1" w:styleId="BalloonTextChar1">
    <w:name w:val="Balloon Text Char1"/>
    <w:basedOn w:val="DefaultParagraphFont"/>
    <w:link w:val="BalloonText"/>
    <w:rsid w:val="00B9631C"/>
    <w:rPr>
      <w:rFonts w:ascii="Lucida Grande" w:hAnsi="Lucida Grande"/>
      <w:sz w:val="18"/>
      <w:szCs w:val="18"/>
    </w:rPr>
  </w:style>
  <w:style w:type="paragraph" w:customStyle="1" w:styleId="Default">
    <w:name w:val="Default"/>
    <w:rsid w:val="00312CCA"/>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rsid w:val="00F638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14941">
      <w:bodyDiv w:val="1"/>
      <w:marLeft w:val="0"/>
      <w:marRight w:val="0"/>
      <w:marTop w:val="0"/>
      <w:marBottom w:val="0"/>
      <w:divBdr>
        <w:top w:val="none" w:sz="0" w:space="0" w:color="auto"/>
        <w:left w:val="none" w:sz="0" w:space="0" w:color="auto"/>
        <w:bottom w:val="none" w:sz="0" w:space="0" w:color="auto"/>
        <w:right w:val="none" w:sz="0" w:space="0" w:color="auto"/>
      </w:divBdr>
    </w:div>
    <w:div w:id="1366364934">
      <w:bodyDiv w:val="1"/>
      <w:marLeft w:val="0"/>
      <w:marRight w:val="0"/>
      <w:marTop w:val="0"/>
      <w:marBottom w:val="0"/>
      <w:divBdr>
        <w:top w:val="none" w:sz="0" w:space="0" w:color="auto"/>
        <w:left w:val="none" w:sz="0" w:space="0" w:color="auto"/>
        <w:bottom w:val="none" w:sz="0" w:space="0" w:color="auto"/>
        <w:right w:val="none" w:sz="0" w:space="0" w:color="auto"/>
      </w:divBdr>
    </w:div>
    <w:div w:id="1955016876">
      <w:bodyDiv w:val="1"/>
      <w:marLeft w:val="0"/>
      <w:marRight w:val="0"/>
      <w:marTop w:val="0"/>
      <w:marBottom w:val="0"/>
      <w:divBdr>
        <w:top w:val="none" w:sz="0" w:space="0" w:color="auto"/>
        <w:left w:val="none" w:sz="0" w:space="0" w:color="auto"/>
        <w:bottom w:val="none" w:sz="0" w:space="0" w:color="auto"/>
        <w:right w:val="none" w:sz="0" w:space="0" w:color="auto"/>
      </w:divBdr>
    </w:div>
    <w:div w:id="204547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www.mturk.com"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E3C8D-63AD-4894-98EF-7DAD4AA7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9159</Words>
  <Characters>49734</Characters>
  <Application>Microsoft Office Word</Application>
  <DocSecurity>0</DocSecurity>
  <Lines>4973</Lines>
  <Paragraphs>2804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Alfano</dc:creator>
  <cp:lastModifiedBy>James Beebe</cp:lastModifiedBy>
  <cp:revision>3</cp:revision>
  <cp:lastPrinted>2011-01-04T18:38:00Z</cp:lastPrinted>
  <dcterms:created xsi:type="dcterms:W3CDTF">2011-09-04T21:54:00Z</dcterms:created>
  <dcterms:modified xsi:type="dcterms:W3CDTF">2011-09-04T21:57:00Z</dcterms:modified>
</cp:coreProperties>
</file>