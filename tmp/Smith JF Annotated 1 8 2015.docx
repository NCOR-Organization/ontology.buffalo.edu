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E500D" w14:textId="77777777" w:rsidR="001708BE" w:rsidRDefault="001708BE" w:rsidP="009762D7">
      <w:pPr>
        <w:shd w:val="clear" w:color="auto" w:fill="FFFFFF"/>
        <w:spacing w:after="240"/>
        <w:rPr>
          <w:rFonts w:ascii="Arial" w:hAnsi="Arial" w:cs="Arial"/>
          <w:color w:val="222222"/>
        </w:rPr>
      </w:pPr>
      <w:bookmarkStart w:id="0" w:name="_GoBack"/>
      <w:bookmarkEnd w:id="0"/>
    </w:p>
    <w:p w14:paraId="58209C15" w14:textId="76BF0FCB" w:rsidR="008B464B" w:rsidRPr="002A0820" w:rsidDel="007368DB" w:rsidRDefault="008B464B">
      <w:pPr>
        <w:shd w:val="clear" w:color="auto" w:fill="FFFFFF"/>
        <w:spacing w:after="240"/>
        <w:rPr>
          <w:del w:id="1" w:author="phismith" w:date="2015-01-08T14:04:00Z"/>
          <w:rFonts w:ascii="Arial" w:hAnsi="Arial" w:cs="Arial"/>
          <w:color w:val="222222"/>
        </w:rPr>
        <w:pPrChange w:id="2" w:author="phismith" w:date="2015-01-08T14:04:00Z">
          <w:pPr>
            <w:pStyle w:val="HeaderFooter"/>
            <w:tabs>
              <w:tab w:val="clear" w:pos="9020"/>
              <w:tab w:val="left" w:pos="360"/>
            </w:tabs>
            <w:spacing w:before="120" w:after="120" w:line="480" w:lineRule="auto"/>
          </w:pPr>
        </w:pPrChange>
      </w:pPr>
    </w:p>
    <w:p w14:paraId="4F3883E9" w14:textId="77777777" w:rsidR="00953EFC" w:rsidRPr="006C2EEF" w:rsidRDefault="00C5314C" w:rsidP="002A0820">
      <w:pPr>
        <w:rPr>
          <w:rFonts w:ascii="Times New Roman" w:hAnsi="Times New Roman"/>
        </w:rPr>
      </w:pPr>
      <w:r w:rsidRPr="006C2EEF">
        <w:rPr>
          <w:rFonts w:ascii="Times New Roman" w:hAnsi="Times New Roman"/>
        </w:rPr>
        <w:t>Towards a Science of Emerging Media</w:t>
      </w:r>
    </w:p>
    <w:p w14:paraId="46294ED2"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Barry Smith</w:t>
      </w:r>
    </w:p>
    <w:p w14:paraId="39C1AB93" w14:textId="77777777" w:rsidR="00953EFC" w:rsidRPr="00C5314C" w:rsidRDefault="00C5314C" w:rsidP="006C2EEF">
      <w:pPr>
        <w:spacing w:after="0" w:line="240" w:lineRule="auto"/>
        <w:ind w:left="360" w:right="720"/>
        <w:rPr>
          <w:rFonts w:ascii="Times New Roman" w:hAnsi="Times New Roman"/>
          <w:i/>
          <w:iCs/>
          <w:sz w:val="24"/>
          <w:szCs w:val="24"/>
        </w:rPr>
      </w:pPr>
      <w:r w:rsidRPr="00C5314C">
        <w:rPr>
          <w:rFonts w:ascii="Times New Roman" w:hAnsi="Times New Roman"/>
          <w:sz w:val="24"/>
          <w:szCs w:val="24"/>
        </w:rPr>
        <w:t>If media studies are to become established as a genuine science, then it needs to be determined what the subject matter of this science is to be. I propose a specification of this subject matter as consisting in: 1. the new sorts of digital entities that have been added to social reality through the invention of the digital computer, and 2. the new sorts of interactions involving human beings which such entities make possible. I support this proposal by examining examples of some of the ways in which the digital products of emerging media differ from entities of other sorts. I then draw consequences from this examination to demonstrate how these products mark out a new realm within the larger domain of social ontology.</w:t>
      </w:r>
    </w:p>
    <w:p w14:paraId="55E005B6" w14:textId="77777777" w:rsidR="00953EFC" w:rsidRPr="00C5314C" w:rsidRDefault="00953EFC" w:rsidP="006C2EEF">
      <w:pPr>
        <w:tabs>
          <w:tab w:val="left" w:pos="360"/>
        </w:tabs>
        <w:spacing w:before="120" w:after="120" w:line="480" w:lineRule="auto"/>
        <w:rPr>
          <w:rFonts w:ascii="Times New Roman" w:hAnsi="Times New Roman"/>
          <w:sz w:val="24"/>
          <w:szCs w:val="24"/>
        </w:rPr>
      </w:pPr>
    </w:p>
    <w:p w14:paraId="0E47F2C2" w14:textId="77777777" w:rsidR="00953EFC" w:rsidRPr="00C5314C"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C5314C">
        <w:rPr>
          <w:rFonts w:ascii="Times New Roman" w:hAnsi="Times New Roman"/>
          <w:b/>
          <w:bCs/>
          <w:sz w:val="24"/>
          <w:szCs w:val="24"/>
        </w:rPr>
        <w:t>Preamble</w:t>
      </w:r>
    </w:p>
    <w:p w14:paraId="7938B592" w14:textId="031F7811" w:rsidR="00953EFC" w:rsidRPr="00C5314C" w:rsidRDefault="00C5314C" w:rsidP="006C2EEF">
      <w:pPr>
        <w:pStyle w:val="Level1"/>
        <w:widowControl/>
        <w:tabs>
          <w:tab w:val="left" w:pos="360"/>
        </w:tabs>
        <w:spacing w:before="120" w:after="120" w:line="480" w:lineRule="auto"/>
        <w:jc w:val="left"/>
        <w:rPr>
          <w:rFonts w:eastAsia="Calibri" w:hAnsi="Times New Roman" w:cs="Calibri"/>
        </w:rPr>
      </w:pPr>
      <w:r w:rsidRPr="00C5314C">
        <w:rPr>
          <w:rFonts w:eastAsia="Calibri" w:hAnsi="Times New Roman" w:cs="Calibri"/>
        </w:rPr>
        <w:t xml:space="preserve">Already in 1991, in his </w:t>
      </w:r>
      <w:r w:rsidRPr="00C5314C">
        <w:rPr>
          <w:rFonts w:eastAsia="Calibri" w:hAnsi="Times New Roman" w:cs="Calibri"/>
          <w:i/>
          <w:iCs/>
        </w:rPr>
        <w:t>The Future of the Mass Audience</w:t>
      </w:r>
      <w:r w:rsidRPr="00C5314C">
        <w:rPr>
          <w:rFonts w:eastAsia="Calibri" w:hAnsi="Times New Roman" w:cs="Calibri"/>
        </w:rPr>
        <w:t>, W. Russell Neuman provided a list of predicted effects of (what we here calling) emerging media.</w:t>
      </w:r>
      <w:del w:id="3" w:author="phismith" w:date="2015-01-08T12:14:00Z">
        <w:r w:rsidR="005B410B" w:rsidDel="00341583">
          <w:rPr>
            <w:rStyle w:val="FootnoteReference"/>
            <w:rFonts w:ascii="Calibri" w:eastAsia="Calibri" w:hAnsi="Calibri" w:cs="Calibri"/>
          </w:rPr>
          <w:footnoteReference w:id="2"/>
        </w:r>
      </w:del>
      <w:r w:rsidRPr="00C5314C">
        <w:rPr>
          <w:rFonts w:eastAsia="Calibri" w:hAnsi="Times New Roman" w:cs="Calibri"/>
        </w:rPr>
        <w:t xml:space="preserve"> They will </w:t>
      </w:r>
    </w:p>
    <w:p w14:paraId="0F9A8B9E"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b/>
        <w:t xml:space="preserve">a) alter the meaning of geographic distance, </w:t>
      </w:r>
    </w:p>
    <w:p w14:paraId="36EADD54"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b/>
        <w:t>b) increase the volume and speed of communications,</w:t>
      </w:r>
    </w:p>
    <w:p w14:paraId="6B39AA71"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b/>
        <w:t>c) allow for more channels of information flow,</w:t>
      </w:r>
    </w:p>
    <w:p w14:paraId="1E4CA378"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b/>
        <w:t>d) enable interactive communications,</w:t>
      </w:r>
    </w:p>
    <w:p w14:paraId="7D27F427"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b/>
        <w:t>e) provide more control for individual users,</w:t>
      </w:r>
    </w:p>
    <w:p w14:paraId="00CE79E7"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b/>
        <w:t>f) allow forms of communication previously separate to overlap and interconnect,</w:t>
      </w:r>
    </w:p>
    <w:p w14:paraId="0C273E9B" w14:textId="77777777" w:rsidR="00953EFC" w:rsidRPr="00C5314C" w:rsidRDefault="00C5314C" w:rsidP="006C2EEF">
      <w:pPr>
        <w:tabs>
          <w:tab w:val="left" w:pos="360"/>
        </w:tabs>
        <w:spacing w:before="120" w:after="120" w:line="480" w:lineRule="auto"/>
        <w:rPr>
          <w:rFonts w:ascii="Times New Roman" w:hAnsi="Times New Roman"/>
          <w:sz w:val="24"/>
          <w:szCs w:val="24"/>
        </w:rPr>
      </w:pPr>
      <w:r w:rsidRPr="00C5314C">
        <w:rPr>
          <w:rFonts w:ascii="Times New Roman" w:hAnsi="Times New Roman"/>
          <w:sz w:val="24"/>
          <w:szCs w:val="24"/>
        </w:rPr>
        <w:t>and</w:t>
      </w:r>
    </w:p>
    <w:p w14:paraId="48C28BD2" w14:textId="0E08FE8E" w:rsidR="005D23C3" w:rsidRPr="00C5314C" w:rsidRDefault="00C5314C" w:rsidP="002A0820">
      <w:pPr>
        <w:spacing w:before="120" w:after="120" w:line="480" w:lineRule="auto"/>
        <w:ind w:left="360"/>
        <w:rPr>
          <w:rFonts w:ascii="Times New Roman" w:hAnsi="Times New Roman"/>
          <w:sz w:val="24"/>
          <w:szCs w:val="24"/>
        </w:rPr>
      </w:pPr>
      <w:r w:rsidRPr="00C5314C">
        <w:rPr>
          <w:rFonts w:ascii="Times New Roman" w:hAnsi="Times New Roman"/>
          <w:sz w:val="24"/>
          <w:szCs w:val="24"/>
        </w:rPr>
        <w:lastRenderedPageBreak/>
        <w:t>g) increasingly displace general-interest mass-audience media with more specialized narrow-audience media.</w:t>
      </w:r>
      <w:r w:rsidRPr="00C5314C">
        <w:rPr>
          <w:rFonts w:ascii="Times New Roman" w:eastAsia="Times New Roman" w:hAnsi="Times New Roman" w:cs="Times New Roman"/>
          <w:sz w:val="24"/>
          <w:szCs w:val="24"/>
          <w:vertAlign w:val="superscript"/>
        </w:rPr>
        <w:footnoteReference w:id="3"/>
      </w:r>
      <w:r w:rsidRPr="00C5314C">
        <w:rPr>
          <w:rFonts w:ascii="Times New Roman" w:hAnsi="Times New Roman"/>
          <w:sz w:val="24"/>
          <w:szCs w:val="24"/>
        </w:rPr>
        <w:t xml:space="preserve"> </w:t>
      </w:r>
    </w:p>
    <w:p w14:paraId="11636A0D" w14:textId="36B64C3E" w:rsidR="00C5314C" w:rsidRDefault="00C5314C" w:rsidP="006C2EEF">
      <w:pPr>
        <w:tabs>
          <w:tab w:val="left" w:pos="720"/>
        </w:tabs>
        <w:spacing w:before="120" w:after="120" w:line="240" w:lineRule="auto"/>
        <w:ind w:left="634" w:hanging="274"/>
        <w:rPr>
          <w:rFonts w:ascii="Times New Roman" w:hAnsi="Times New Roman"/>
          <w:sz w:val="24"/>
          <w:szCs w:val="24"/>
          <w:shd w:val="clear" w:color="auto" w:fill="FFFFFF"/>
        </w:rPr>
      </w:pPr>
    </w:p>
    <w:p w14:paraId="2DE82AAC" w14:textId="77777777" w:rsidR="00953EFC" w:rsidRPr="006C2EEF" w:rsidRDefault="00C5314C" w:rsidP="006C2EEF">
      <w:pPr>
        <w:pStyle w:val="HeaderFooter"/>
        <w:tabs>
          <w:tab w:val="clear" w:pos="9020"/>
        </w:tabs>
        <w:spacing w:before="120" w:after="120" w:line="480" w:lineRule="auto"/>
        <w:rPr>
          <w:rFonts w:ascii="Times New Roman" w:hAnsi="Times New Roman"/>
          <w:shd w:val="clear" w:color="auto" w:fill="FFFFFF"/>
        </w:rPr>
      </w:pPr>
      <w:r w:rsidRPr="006C2EEF">
        <w:rPr>
          <w:rFonts w:ascii="Times New Roman" w:eastAsia="Calibri" w:hAnsi="Times New Roman" w:cs="Calibri"/>
          <w:u w:color="000000"/>
          <w:shd w:val="clear" w:color="auto" w:fill="FFFFFF"/>
        </w:rPr>
        <w:t>Here I want to add the following additional effects:</w:t>
      </w:r>
    </w:p>
    <w:p w14:paraId="3EB9D9EF" w14:textId="5B29BCAA" w:rsidR="00953EFC" w:rsidRPr="00C5314C" w:rsidRDefault="00C5314C" w:rsidP="006C2EEF">
      <w:pPr>
        <w:spacing w:before="120" w:after="120" w:line="480" w:lineRule="auto"/>
        <w:ind w:left="360"/>
        <w:rPr>
          <w:rFonts w:ascii="Times New Roman" w:hAnsi="Times New Roman"/>
          <w:sz w:val="24"/>
          <w:szCs w:val="24"/>
        </w:rPr>
      </w:pPr>
      <w:r w:rsidRPr="00C5314C">
        <w:rPr>
          <w:rFonts w:ascii="Times New Roman" w:hAnsi="Times New Roman"/>
          <w:sz w:val="24"/>
          <w:szCs w:val="24"/>
        </w:rPr>
        <w:t xml:space="preserve">h) create new kinds </w:t>
      </w:r>
      <w:ins w:id="6" w:author="phismith" w:date="2015-01-07T14:38:00Z">
        <w:r w:rsidR="002606FB">
          <w:rPr>
            <w:rFonts w:ascii="Times New Roman" w:hAnsi="Times New Roman"/>
            <w:sz w:val="24"/>
            <w:szCs w:val="24"/>
          </w:rPr>
          <w:t xml:space="preserve">and new genres </w:t>
        </w:r>
      </w:ins>
      <w:r w:rsidRPr="00C5314C">
        <w:rPr>
          <w:rFonts w:ascii="Times New Roman" w:hAnsi="Times New Roman"/>
          <w:sz w:val="24"/>
          <w:szCs w:val="24"/>
        </w:rPr>
        <w:t xml:space="preserve">of digital entities, including entities of internet and near-internet scale, </w:t>
      </w:r>
    </w:p>
    <w:p w14:paraId="7AEA6A4E" w14:textId="36B651DF" w:rsidR="00953EFC" w:rsidRPr="006C2EEF" w:rsidRDefault="00C5314C" w:rsidP="006C2EEF">
      <w:pPr>
        <w:spacing w:before="120" w:after="120" w:line="480" w:lineRule="auto"/>
        <w:ind w:left="360"/>
        <w:rPr>
          <w:rFonts w:ascii="Times New Roman" w:hAnsi="Times New Roman"/>
          <w:sz w:val="24"/>
          <w:szCs w:val="24"/>
          <w:shd w:val="clear" w:color="auto" w:fill="FFFFFF"/>
        </w:rPr>
      </w:pPr>
      <w:r w:rsidRPr="00C5314C">
        <w:rPr>
          <w:rFonts w:ascii="Times New Roman" w:hAnsi="Times New Roman"/>
          <w:sz w:val="24"/>
          <w:szCs w:val="24"/>
          <w:shd w:val="clear" w:color="auto" w:fill="FFFFFF"/>
        </w:rPr>
        <w:t xml:space="preserve">i) transform human beings through interaction with such digital entities, </w:t>
      </w:r>
    </w:p>
    <w:p w14:paraId="0DFD334A" w14:textId="77777777" w:rsidR="00953EFC" w:rsidRPr="006C2EEF" w:rsidRDefault="00C5314C" w:rsidP="006C2EEF">
      <w:pPr>
        <w:spacing w:before="120" w:after="120" w:line="480" w:lineRule="auto"/>
        <w:rPr>
          <w:rFonts w:ascii="Times New Roman" w:hAnsi="Times New Roman"/>
          <w:sz w:val="24"/>
          <w:szCs w:val="24"/>
          <w:shd w:val="clear" w:color="auto" w:fill="FFFFFF"/>
        </w:rPr>
      </w:pPr>
      <w:r w:rsidRPr="006C2EEF">
        <w:rPr>
          <w:rFonts w:ascii="Times New Roman" w:hAnsi="Times New Roman"/>
          <w:sz w:val="24"/>
          <w:szCs w:val="24"/>
          <w:shd w:val="clear" w:color="auto" w:fill="FFFFFF"/>
        </w:rPr>
        <w:t>and thereby</w:t>
      </w:r>
    </w:p>
    <w:p w14:paraId="45A56896" w14:textId="77777777" w:rsidR="00953EFC" w:rsidRPr="006C2EEF" w:rsidDel="001029EE" w:rsidRDefault="00C5314C">
      <w:pPr>
        <w:spacing w:before="120" w:after="120" w:line="480" w:lineRule="auto"/>
        <w:ind w:left="360"/>
        <w:rPr>
          <w:del w:id="7" w:author="phismith" w:date="2015-01-08T10:11:00Z"/>
          <w:rFonts w:ascii="Times New Roman" w:hAnsi="Times New Roman"/>
          <w:sz w:val="24"/>
          <w:szCs w:val="24"/>
          <w:shd w:val="clear" w:color="auto" w:fill="FFFFFF"/>
        </w:rPr>
        <w:pPrChange w:id="8" w:author="phismith" w:date="2015-01-08T10:11:00Z">
          <w:pPr>
            <w:spacing w:before="120" w:after="120" w:line="240" w:lineRule="auto"/>
            <w:ind w:left="630" w:hanging="270"/>
          </w:pPr>
        </w:pPrChange>
      </w:pPr>
      <w:r w:rsidRPr="006C2EEF">
        <w:rPr>
          <w:rFonts w:ascii="Times New Roman" w:hAnsi="Times New Roman"/>
          <w:sz w:val="24"/>
          <w:szCs w:val="24"/>
          <w:shd w:val="clear" w:color="auto" w:fill="FFFFFF"/>
        </w:rPr>
        <w:t xml:space="preserve">j) </w:t>
      </w:r>
      <w:r w:rsidRPr="002A0820">
        <w:rPr>
          <w:rFonts w:ascii="Times New Roman" w:hAnsi="Times New Roman"/>
          <w:sz w:val="24"/>
          <w:szCs w:val="24"/>
        </w:rPr>
        <w:t>allow new forms of human agency, including massive human agency and massive interactivity both between human beings and between human beings and machines.</w:t>
      </w:r>
    </w:p>
    <w:p w14:paraId="4F673093" w14:textId="77777777" w:rsidR="00A709C1" w:rsidRDefault="00A709C1" w:rsidP="002A0820">
      <w:pPr>
        <w:spacing w:before="120" w:after="120" w:line="480" w:lineRule="auto"/>
        <w:ind w:left="360"/>
        <w:rPr>
          <w:ins w:id="9" w:author="phismith" w:date="2015-01-08T09:49:00Z"/>
          <w:rFonts w:ascii="Times New Roman" w:hAnsi="Times New Roman"/>
          <w:sz w:val="24"/>
          <w:szCs w:val="24"/>
          <w:shd w:val="clear" w:color="auto" w:fill="FFFFFF"/>
        </w:rPr>
      </w:pPr>
    </w:p>
    <w:p w14:paraId="1176C146" w14:textId="2320EEC2" w:rsidR="001416B2" w:rsidRDefault="00A709C1" w:rsidP="001416B2">
      <w:pPr>
        <w:spacing w:before="120" w:after="120" w:line="480" w:lineRule="auto"/>
        <w:rPr>
          <w:ins w:id="10" w:author="phismith" w:date="2015-01-08T10:13:00Z"/>
          <w:rFonts w:ascii="Times New Roman" w:hAnsi="Times New Roman"/>
          <w:sz w:val="24"/>
          <w:szCs w:val="24"/>
          <w:shd w:val="clear" w:color="auto" w:fill="FFFFFF"/>
        </w:rPr>
      </w:pPr>
      <w:ins w:id="11" w:author="phismith" w:date="2015-01-08T09:49:00Z">
        <w:r w:rsidRPr="00A709C1">
          <w:rPr>
            <w:rFonts w:ascii="Times New Roman" w:hAnsi="Times New Roman"/>
            <w:sz w:val="24"/>
            <w:szCs w:val="24"/>
            <w:shd w:val="clear" w:color="auto" w:fill="FFFFFF"/>
          </w:rPr>
          <w:t>I follow here a widely dissemination definition of ‘media’ as: communication channels through which news, entertainment, education, data, or promotional messages are disseminated. This definition has its origins in the world of mass media, to which Neuman’s attentions were directed. I define ‘emerging media’ as media incorporating or influenced by the new communication channels that have arisen and continue to arise as a result o</w:t>
        </w:r>
        <w:r>
          <w:rPr>
            <w:rFonts w:ascii="Times New Roman" w:hAnsi="Times New Roman"/>
            <w:sz w:val="24"/>
            <w:szCs w:val="24"/>
            <w:shd w:val="clear" w:color="auto" w:fill="FFFFFF"/>
          </w:rPr>
          <w:t>f the expansion of the internet</w:t>
        </w:r>
      </w:ins>
      <w:ins w:id="12" w:author="phismith" w:date="2015-01-08T09:50:00Z">
        <w:r>
          <w:rPr>
            <w:rFonts w:ascii="Times New Roman" w:hAnsi="Times New Roman"/>
            <w:sz w:val="24"/>
            <w:szCs w:val="24"/>
            <w:shd w:val="clear" w:color="auto" w:fill="FFFFFF"/>
          </w:rPr>
          <w:t xml:space="preserve">, </w:t>
        </w:r>
      </w:ins>
      <w:ins w:id="13" w:author="phismith" w:date="2015-01-08T09:52:00Z">
        <w:r w:rsidR="00905BE2">
          <w:rPr>
            <w:rFonts w:ascii="Times New Roman" w:hAnsi="Times New Roman"/>
            <w:sz w:val="24"/>
            <w:szCs w:val="24"/>
            <w:shd w:val="clear" w:color="auto" w:fill="FFFFFF"/>
          </w:rPr>
          <w:t xml:space="preserve">channels </w:t>
        </w:r>
      </w:ins>
      <w:ins w:id="14" w:author="phismith" w:date="2015-01-08T09:50:00Z">
        <w:r>
          <w:rPr>
            <w:rFonts w:ascii="Times New Roman" w:hAnsi="Times New Roman"/>
            <w:sz w:val="24"/>
            <w:szCs w:val="24"/>
            <w:shd w:val="clear" w:color="auto" w:fill="FFFFFF"/>
          </w:rPr>
          <w:t xml:space="preserve">marked specifically by their ability to allow </w:t>
        </w:r>
      </w:ins>
      <w:ins w:id="15" w:author="phismith" w:date="2015-01-08T10:12:00Z">
        <w:r w:rsidR="001029EE">
          <w:rPr>
            <w:rFonts w:ascii="Times New Roman" w:hAnsi="Times New Roman"/>
            <w:sz w:val="24"/>
            <w:szCs w:val="24"/>
            <w:shd w:val="clear" w:color="auto" w:fill="FFFFFF"/>
          </w:rPr>
          <w:t xml:space="preserve">1. </w:t>
        </w:r>
      </w:ins>
      <w:ins w:id="16" w:author="phismith" w:date="2015-01-08T09:51:00Z">
        <w:r w:rsidR="00905BE2">
          <w:rPr>
            <w:rFonts w:ascii="Times New Roman" w:hAnsi="Times New Roman"/>
            <w:sz w:val="24"/>
            <w:szCs w:val="24"/>
            <w:shd w:val="clear" w:color="auto" w:fill="FFFFFF"/>
          </w:rPr>
          <w:t xml:space="preserve">the </w:t>
        </w:r>
      </w:ins>
      <w:ins w:id="17" w:author="phismith" w:date="2015-01-08T09:50:00Z">
        <w:r>
          <w:rPr>
            <w:rFonts w:ascii="Times New Roman" w:hAnsi="Times New Roman"/>
            <w:sz w:val="24"/>
            <w:szCs w:val="24"/>
            <w:shd w:val="clear" w:color="auto" w:fill="FFFFFF"/>
          </w:rPr>
          <w:t xml:space="preserve">very rapid </w:t>
        </w:r>
      </w:ins>
      <w:ins w:id="18" w:author="phismith" w:date="2015-01-08T09:52:00Z">
        <w:r w:rsidR="00905BE2">
          <w:rPr>
            <w:rFonts w:ascii="Times New Roman" w:hAnsi="Times New Roman"/>
            <w:sz w:val="24"/>
            <w:szCs w:val="24"/>
            <w:shd w:val="clear" w:color="auto" w:fill="FFFFFF"/>
          </w:rPr>
          <w:t>creation</w:t>
        </w:r>
      </w:ins>
      <w:ins w:id="19" w:author="phismith" w:date="2015-01-08T10:08:00Z">
        <w:r w:rsidR="00E84C7D">
          <w:rPr>
            <w:rFonts w:ascii="Times New Roman" w:hAnsi="Times New Roman"/>
            <w:sz w:val="24"/>
            <w:szCs w:val="24"/>
            <w:shd w:val="clear" w:color="auto" w:fill="FFFFFF"/>
          </w:rPr>
          <w:t>,</w:t>
        </w:r>
      </w:ins>
      <w:ins w:id="20" w:author="phismith" w:date="2015-01-08T09:52:00Z">
        <w:r w:rsidR="00905BE2">
          <w:rPr>
            <w:rFonts w:ascii="Times New Roman" w:hAnsi="Times New Roman"/>
            <w:sz w:val="24"/>
            <w:szCs w:val="24"/>
            <w:shd w:val="clear" w:color="auto" w:fill="FFFFFF"/>
          </w:rPr>
          <w:t xml:space="preserve"> </w:t>
        </w:r>
      </w:ins>
      <w:ins w:id="21" w:author="phismith" w:date="2015-01-08T10:03:00Z">
        <w:r w:rsidR="008C3D15">
          <w:rPr>
            <w:rFonts w:ascii="Times New Roman" w:hAnsi="Times New Roman"/>
            <w:sz w:val="24"/>
            <w:szCs w:val="24"/>
            <w:shd w:val="clear" w:color="auto" w:fill="FFFFFF"/>
          </w:rPr>
          <w:t>customization</w:t>
        </w:r>
      </w:ins>
      <w:ins w:id="22" w:author="phismith" w:date="2015-01-08T10:08:00Z">
        <w:r w:rsidR="00E84C7D">
          <w:rPr>
            <w:rFonts w:ascii="Times New Roman" w:hAnsi="Times New Roman"/>
            <w:sz w:val="24"/>
            <w:szCs w:val="24"/>
            <w:shd w:val="clear" w:color="auto" w:fill="FFFFFF"/>
          </w:rPr>
          <w:t xml:space="preserve"> and combination</w:t>
        </w:r>
      </w:ins>
      <w:ins w:id="23" w:author="phismith" w:date="2015-01-08T10:04:00Z">
        <w:r w:rsidR="008C3D15">
          <w:rPr>
            <w:rFonts w:ascii="Times New Roman" w:hAnsi="Times New Roman"/>
            <w:sz w:val="24"/>
            <w:szCs w:val="24"/>
            <w:shd w:val="clear" w:color="auto" w:fill="FFFFFF"/>
          </w:rPr>
          <w:t xml:space="preserve"> </w:t>
        </w:r>
      </w:ins>
      <w:ins w:id="24" w:author="phismith" w:date="2015-01-08T09:51:00Z">
        <w:r w:rsidR="00905BE2">
          <w:rPr>
            <w:rFonts w:ascii="Times New Roman" w:hAnsi="Times New Roman"/>
            <w:sz w:val="24"/>
            <w:szCs w:val="24"/>
            <w:shd w:val="clear" w:color="auto" w:fill="FFFFFF"/>
          </w:rPr>
          <w:t xml:space="preserve">of digital </w:t>
        </w:r>
      </w:ins>
      <w:ins w:id="25" w:author="phismith" w:date="2015-01-08T09:52:00Z">
        <w:r w:rsidR="00905BE2">
          <w:rPr>
            <w:rFonts w:ascii="Times New Roman" w:hAnsi="Times New Roman"/>
            <w:sz w:val="24"/>
            <w:szCs w:val="24"/>
            <w:shd w:val="clear" w:color="auto" w:fill="FFFFFF"/>
          </w:rPr>
          <w:t>entities</w:t>
        </w:r>
      </w:ins>
      <w:ins w:id="26" w:author="phismith" w:date="2015-01-08T10:04:00Z">
        <w:r w:rsidR="008C3D15">
          <w:rPr>
            <w:rFonts w:ascii="Times New Roman" w:hAnsi="Times New Roman"/>
            <w:sz w:val="24"/>
            <w:szCs w:val="24"/>
            <w:shd w:val="clear" w:color="auto" w:fill="FFFFFF"/>
          </w:rPr>
          <w:t xml:space="preserve"> </w:t>
        </w:r>
      </w:ins>
      <w:ins w:id="27" w:author="phismith" w:date="2015-01-08T09:52:00Z">
        <w:r w:rsidR="00D76D27">
          <w:rPr>
            <w:rFonts w:ascii="Times New Roman" w:hAnsi="Times New Roman"/>
            <w:sz w:val="24"/>
            <w:szCs w:val="24"/>
            <w:shd w:val="clear" w:color="auto" w:fill="FFFFFF"/>
          </w:rPr>
          <w:t>of an ever-expanding range of new sorts</w:t>
        </w:r>
      </w:ins>
      <w:ins w:id="28" w:author="phismith" w:date="2015-01-08T10:08:00Z">
        <w:r w:rsidR="00E84C7D">
          <w:rPr>
            <w:rFonts w:ascii="Times New Roman" w:hAnsi="Times New Roman"/>
            <w:sz w:val="24"/>
            <w:szCs w:val="24"/>
            <w:shd w:val="clear" w:color="auto" w:fill="FFFFFF"/>
          </w:rPr>
          <w:t xml:space="preserve"> and the practically cost-free dissemination</w:t>
        </w:r>
        <w:r w:rsidR="001416B2">
          <w:rPr>
            <w:rFonts w:ascii="Times New Roman" w:hAnsi="Times New Roman"/>
            <w:sz w:val="24"/>
            <w:szCs w:val="24"/>
            <w:shd w:val="clear" w:color="auto" w:fill="FFFFFF"/>
          </w:rPr>
          <w:t xml:space="preserve"> of such entities to new kinds of </w:t>
        </w:r>
      </w:ins>
      <w:ins w:id="29" w:author="phismith" w:date="2015-01-08T10:13:00Z">
        <w:r w:rsidR="001029EE">
          <w:rPr>
            <w:rFonts w:ascii="Times New Roman" w:hAnsi="Times New Roman"/>
            <w:sz w:val="24"/>
            <w:szCs w:val="24"/>
            <w:shd w:val="clear" w:color="auto" w:fill="FFFFFF"/>
          </w:rPr>
          <w:t xml:space="preserve">mass </w:t>
        </w:r>
      </w:ins>
      <w:ins w:id="30" w:author="phismith" w:date="2015-01-08T10:10:00Z">
        <w:r w:rsidR="001416B2">
          <w:rPr>
            <w:rFonts w:ascii="Times New Roman" w:hAnsi="Times New Roman"/>
            <w:sz w:val="24"/>
            <w:szCs w:val="24"/>
            <w:shd w:val="clear" w:color="auto" w:fill="FFFFFF"/>
          </w:rPr>
          <w:t xml:space="preserve">and bespoke </w:t>
        </w:r>
      </w:ins>
      <w:ins w:id="31" w:author="phismith" w:date="2015-01-08T10:08:00Z">
        <w:r w:rsidR="001416B2">
          <w:rPr>
            <w:rFonts w:ascii="Times New Roman" w:hAnsi="Times New Roman"/>
            <w:sz w:val="24"/>
            <w:szCs w:val="24"/>
            <w:shd w:val="clear" w:color="auto" w:fill="FFFFFF"/>
          </w:rPr>
          <w:t>audiences</w:t>
        </w:r>
      </w:ins>
      <w:ins w:id="32" w:author="phismith" w:date="2015-01-08T09:52:00Z">
        <w:r w:rsidR="00D76D27">
          <w:rPr>
            <w:rFonts w:ascii="Times New Roman" w:hAnsi="Times New Roman"/>
            <w:sz w:val="24"/>
            <w:szCs w:val="24"/>
            <w:shd w:val="clear" w:color="auto" w:fill="FFFFFF"/>
          </w:rPr>
          <w:t xml:space="preserve">. </w:t>
        </w:r>
      </w:ins>
    </w:p>
    <w:p w14:paraId="73DB06B8" w14:textId="4DB3C43C" w:rsidR="00F5042B" w:rsidRPr="006C2EEF" w:rsidRDefault="00F5042B" w:rsidP="001416B2">
      <w:pPr>
        <w:spacing w:before="120" w:after="120" w:line="480" w:lineRule="auto"/>
        <w:rPr>
          <w:rFonts w:ascii="Times New Roman" w:hAnsi="Times New Roman"/>
          <w:sz w:val="24"/>
          <w:szCs w:val="24"/>
          <w:shd w:val="clear" w:color="auto" w:fill="FFFFFF"/>
        </w:rPr>
      </w:pPr>
      <w:ins w:id="33" w:author="phismith" w:date="2015-01-08T10:13:00Z">
        <w:r w:rsidRPr="006C2EEF">
          <w:rPr>
            <w:rFonts w:ascii="Times New Roman" w:hAnsi="Times New Roman"/>
            <w:sz w:val="24"/>
            <w:szCs w:val="24"/>
            <w:shd w:val="clear" w:color="auto" w:fill="FFFFFF"/>
          </w:rPr>
          <w:lastRenderedPageBreak/>
          <w:t>Th</w:t>
        </w:r>
        <w:r>
          <w:rPr>
            <w:rFonts w:ascii="Times New Roman" w:hAnsi="Times New Roman"/>
            <w:sz w:val="24"/>
            <w:szCs w:val="24"/>
            <w:shd w:val="clear" w:color="auto" w:fill="FFFFFF"/>
          </w:rPr>
          <w:t>e above</w:t>
        </w:r>
        <w:r w:rsidRPr="006C2EEF">
          <w:rPr>
            <w:rFonts w:ascii="Times New Roman" w:hAnsi="Times New Roman"/>
            <w:sz w:val="24"/>
            <w:szCs w:val="24"/>
            <w:shd w:val="clear" w:color="auto" w:fill="FFFFFF"/>
          </w:rPr>
          <w:t xml:space="preserve"> is not of course an exhaustive list of the effects of emerging media. I list these examples here only because they will allow me to illustrate some of the ways in which emerging media are already changing the social world, </w:t>
        </w:r>
        <w:commentRangeStart w:id="34"/>
        <w:r w:rsidRPr="006C2EEF">
          <w:rPr>
            <w:rFonts w:ascii="Times New Roman" w:hAnsi="Times New Roman"/>
            <w:sz w:val="24"/>
            <w:szCs w:val="24"/>
            <w:shd w:val="clear" w:color="auto" w:fill="FFFFFF"/>
          </w:rPr>
          <w:t>especially in ways that bring benefits to human</w:t>
        </w:r>
        <w:commentRangeEnd w:id="34"/>
        <w:r w:rsidRPr="006C2EEF">
          <w:rPr>
            <w:rFonts w:ascii="Times New Roman" w:hAnsi="Times New Roman"/>
            <w:sz w:val="24"/>
            <w:szCs w:val="24"/>
          </w:rPr>
          <w:commentReference w:id="34"/>
        </w:r>
        <w:r w:rsidRPr="006C2EEF">
          <w:rPr>
            <w:rFonts w:ascii="Times New Roman" w:hAnsi="Times New Roman"/>
            <w:sz w:val="24"/>
            <w:szCs w:val="24"/>
            <w:shd w:val="clear" w:color="auto" w:fill="FFFFFF"/>
          </w:rPr>
          <w:t xml:space="preserve"> beings. These examples will also allow me to illustrate some of the ways in which philosophy can throw a more positive light on emerging media, where standard </w:t>
        </w:r>
        <w:commentRangeStart w:id="35"/>
        <w:r w:rsidRPr="006C2EEF">
          <w:rPr>
            <w:rFonts w:ascii="Times New Roman" w:hAnsi="Times New Roman"/>
            <w:sz w:val="24"/>
            <w:szCs w:val="24"/>
            <w:shd w:val="clear" w:color="auto" w:fill="FFFFFF"/>
          </w:rPr>
          <w:t>(particularly postmodernist and deconstructionist) philosophical approaches in this area have tended to emphasize their negative features</w:t>
        </w:r>
        <w:commentRangeEnd w:id="35"/>
        <w:r w:rsidRPr="006C2EEF">
          <w:rPr>
            <w:rFonts w:ascii="Times New Roman" w:hAnsi="Times New Roman"/>
            <w:sz w:val="24"/>
            <w:szCs w:val="24"/>
          </w:rPr>
          <w:commentReference w:id="35"/>
        </w:r>
        <w:r w:rsidRPr="006C2EEF">
          <w:rPr>
            <w:rFonts w:ascii="Times New Roman" w:hAnsi="Times New Roman"/>
            <w:sz w:val="24"/>
            <w:szCs w:val="24"/>
            <w:shd w:val="clear" w:color="auto" w:fill="FFFFFF"/>
          </w:rPr>
          <w:t>.</w:t>
        </w:r>
        <w:r w:rsidRPr="00C5314C">
          <w:rPr>
            <w:rFonts w:ascii="Times New Roman" w:eastAsia="Times New Roman" w:hAnsi="Times New Roman" w:cs="Times New Roman"/>
            <w:sz w:val="24"/>
            <w:szCs w:val="24"/>
            <w:shd w:val="clear" w:color="auto" w:fill="FFFFFF"/>
            <w:vertAlign w:val="superscript"/>
          </w:rPr>
          <w:footnoteReference w:id="4"/>
        </w:r>
      </w:ins>
      <w:moveToRangeStart w:id="47" w:author="phismith" w:date="2015-01-08T10:10:00Z" w:name="move408475175"/>
    </w:p>
    <w:p w14:paraId="13E144D8" w14:textId="77777777" w:rsidR="001416B2" w:rsidRPr="006C2EEF" w:rsidDel="001416B2" w:rsidRDefault="001416B2" w:rsidP="001416B2">
      <w:pPr>
        <w:numPr>
          <w:ilvl w:val="0"/>
          <w:numId w:val="3"/>
        </w:numPr>
        <w:tabs>
          <w:tab w:val="num" w:pos="330"/>
          <w:tab w:val="left" w:pos="360"/>
        </w:tabs>
        <w:spacing w:before="120" w:after="120" w:line="480" w:lineRule="auto"/>
        <w:ind w:left="330" w:hanging="330"/>
        <w:rPr>
          <w:del w:id="48" w:author="phismith" w:date="2015-01-08T10:10:00Z"/>
          <w:rFonts w:ascii="Times New Roman" w:eastAsia="Trebuchet MS" w:hAnsi="Times New Roman" w:cs="Trebuchet MS"/>
          <w:b/>
          <w:bCs/>
          <w:sz w:val="24"/>
          <w:szCs w:val="24"/>
        </w:rPr>
      </w:pPr>
      <w:moveTo w:id="49" w:author="phismith" w:date="2015-01-08T10:10:00Z">
        <w:r w:rsidRPr="006C2EEF">
          <w:rPr>
            <w:rFonts w:ascii="Times New Roman" w:hAnsi="Times New Roman"/>
            <w:b/>
            <w:bCs/>
            <w:sz w:val="24"/>
            <w:szCs w:val="24"/>
          </w:rPr>
          <w:t>Eric Whitacre’s Virtual Choir</w:t>
        </w:r>
      </w:moveTo>
    </w:p>
    <w:moveToRangeEnd w:id="47"/>
    <w:p w14:paraId="2BDB2713" w14:textId="77777777" w:rsidR="001416B2" w:rsidRPr="001416B2" w:rsidRDefault="001416B2" w:rsidP="002A0820">
      <w:pPr>
        <w:numPr>
          <w:ilvl w:val="0"/>
          <w:numId w:val="3"/>
        </w:numPr>
        <w:tabs>
          <w:tab w:val="num" w:pos="330"/>
          <w:tab w:val="left" w:pos="360"/>
        </w:tabs>
        <w:spacing w:before="120" w:after="120" w:line="480" w:lineRule="auto"/>
        <w:ind w:left="330" w:hanging="330"/>
        <w:rPr>
          <w:ins w:id="50" w:author="phismith" w:date="2015-01-08T09:49:00Z"/>
          <w:rFonts w:ascii="Times New Roman" w:hAnsi="Times New Roman"/>
          <w:sz w:val="24"/>
          <w:szCs w:val="24"/>
          <w:shd w:val="clear" w:color="auto" w:fill="FFFFFF"/>
        </w:rPr>
      </w:pPr>
    </w:p>
    <w:p w14:paraId="75AA2000" w14:textId="7FFBA44C" w:rsidR="00953EFC" w:rsidRPr="006C2EEF" w:rsidDel="001416B2" w:rsidRDefault="00C5314C">
      <w:pPr>
        <w:spacing w:before="120" w:after="120" w:line="480" w:lineRule="auto"/>
        <w:rPr>
          <w:rFonts w:ascii="Times New Roman" w:hAnsi="Times New Roman"/>
          <w:sz w:val="24"/>
          <w:szCs w:val="24"/>
          <w:shd w:val="clear" w:color="auto" w:fill="FFFFFF"/>
        </w:rPr>
      </w:pPr>
      <w:del w:id="51" w:author="phismith" w:date="2015-01-08T10:13:00Z">
        <w:r w:rsidRPr="006C2EEF" w:rsidDel="00F5042B">
          <w:rPr>
            <w:rFonts w:ascii="Times New Roman" w:hAnsi="Times New Roman"/>
            <w:sz w:val="24"/>
            <w:szCs w:val="24"/>
            <w:shd w:val="clear" w:color="auto" w:fill="FFFFFF"/>
          </w:rPr>
          <w:delText>Th</w:delText>
        </w:r>
      </w:del>
      <w:del w:id="52" w:author="phismith" w:date="2015-01-08T10:10:00Z">
        <w:r w:rsidRPr="006C2EEF" w:rsidDel="001416B2">
          <w:rPr>
            <w:rFonts w:ascii="Times New Roman" w:hAnsi="Times New Roman"/>
            <w:sz w:val="24"/>
            <w:szCs w:val="24"/>
            <w:shd w:val="clear" w:color="auto" w:fill="FFFFFF"/>
          </w:rPr>
          <w:delText>is</w:delText>
        </w:r>
      </w:del>
      <w:del w:id="53" w:author="phismith" w:date="2015-01-08T10:13:00Z">
        <w:r w:rsidRPr="006C2EEF" w:rsidDel="00F5042B">
          <w:rPr>
            <w:rFonts w:ascii="Times New Roman" w:hAnsi="Times New Roman"/>
            <w:sz w:val="24"/>
            <w:szCs w:val="24"/>
            <w:shd w:val="clear" w:color="auto" w:fill="FFFFFF"/>
          </w:rPr>
          <w:delText xml:space="preserve"> is not of course an exhaustive list of the effects of emerging media. I list these examples here only because they will allow me to illustrate some of the ways in which emerging media are already changing the social world, </w:delText>
        </w:r>
        <w:commentRangeStart w:id="54"/>
        <w:r w:rsidRPr="006C2EEF" w:rsidDel="00F5042B">
          <w:rPr>
            <w:rFonts w:ascii="Times New Roman" w:hAnsi="Times New Roman"/>
            <w:sz w:val="24"/>
            <w:szCs w:val="24"/>
            <w:shd w:val="clear" w:color="auto" w:fill="FFFFFF"/>
          </w:rPr>
          <w:delText>especially in ways that bring benefits to human</w:delText>
        </w:r>
        <w:commentRangeEnd w:id="54"/>
        <w:r w:rsidRPr="006C2EEF" w:rsidDel="00F5042B">
          <w:rPr>
            <w:rFonts w:ascii="Times New Roman" w:hAnsi="Times New Roman"/>
            <w:sz w:val="24"/>
            <w:szCs w:val="24"/>
          </w:rPr>
          <w:commentReference w:id="54"/>
        </w:r>
        <w:r w:rsidRPr="006C2EEF" w:rsidDel="00F5042B">
          <w:rPr>
            <w:rFonts w:ascii="Times New Roman" w:hAnsi="Times New Roman"/>
            <w:sz w:val="24"/>
            <w:szCs w:val="24"/>
            <w:shd w:val="clear" w:color="auto" w:fill="FFFFFF"/>
          </w:rPr>
          <w:delText xml:space="preserve"> beings. These examples will also allow me to illustrate some of the ways in which philosophy can throw a more positive light on emerging media, where standard </w:delText>
        </w:r>
        <w:commentRangeStart w:id="55"/>
        <w:r w:rsidRPr="006C2EEF" w:rsidDel="00F5042B">
          <w:rPr>
            <w:rFonts w:ascii="Times New Roman" w:hAnsi="Times New Roman"/>
            <w:sz w:val="24"/>
            <w:szCs w:val="24"/>
            <w:shd w:val="clear" w:color="auto" w:fill="FFFFFF"/>
          </w:rPr>
          <w:delText>(particularly postmodernist and deconstructionist) philosophical approaches in this area have tended to emphasize their negative features</w:delText>
        </w:r>
        <w:commentRangeEnd w:id="55"/>
        <w:r w:rsidRPr="006C2EEF" w:rsidDel="00F5042B">
          <w:rPr>
            <w:rFonts w:ascii="Times New Roman" w:hAnsi="Times New Roman"/>
            <w:sz w:val="24"/>
            <w:szCs w:val="24"/>
          </w:rPr>
          <w:commentReference w:id="55"/>
        </w:r>
        <w:r w:rsidRPr="006C2EEF" w:rsidDel="00F5042B">
          <w:rPr>
            <w:rFonts w:ascii="Times New Roman" w:hAnsi="Times New Roman"/>
            <w:sz w:val="24"/>
            <w:szCs w:val="24"/>
            <w:shd w:val="clear" w:color="auto" w:fill="FFFFFF"/>
          </w:rPr>
          <w:delText>.</w:delText>
        </w:r>
        <w:r w:rsidRPr="00C5314C" w:rsidDel="00F5042B">
          <w:rPr>
            <w:rFonts w:ascii="Times New Roman" w:eastAsia="Times New Roman" w:hAnsi="Times New Roman" w:cs="Times New Roman"/>
            <w:sz w:val="24"/>
            <w:szCs w:val="24"/>
            <w:shd w:val="clear" w:color="auto" w:fill="FFFFFF"/>
            <w:vertAlign w:val="superscript"/>
          </w:rPr>
          <w:footnoteReference w:id="5"/>
        </w:r>
        <w:r w:rsidRPr="006C2EEF" w:rsidDel="00F5042B">
          <w:rPr>
            <w:rFonts w:ascii="Times New Roman" w:hAnsi="Times New Roman"/>
            <w:sz w:val="24"/>
            <w:szCs w:val="24"/>
            <w:shd w:val="clear" w:color="auto" w:fill="FFFFFF"/>
          </w:rPr>
          <w:delText xml:space="preserve"> </w:delText>
        </w:r>
      </w:del>
      <w:moveFromRangeStart w:id="58" w:author="phismith" w:date="2015-01-08T10:10:00Z" w:name="move408475175"/>
    </w:p>
    <w:p w14:paraId="1A9A9437" w14:textId="4A72A971" w:rsidR="00953EFC" w:rsidRPr="006C2EEF" w:rsidDel="00F5042B" w:rsidRDefault="00C5314C">
      <w:pPr>
        <w:spacing w:before="120" w:after="120" w:line="480" w:lineRule="auto"/>
        <w:rPr>
          <w:del w:id="59" w:author="phismith" w:date="2015-01-08T10:14:00Z"/>
          <w:rFonts w:ascii="Times New Roman" w:eastAsia="Trebuchet MS" w:hAnsi="Times New Roman" w:cs="Trebuchet MS"/>
          <w:b/>
          <w:bCs/>
          <w:sz w:val="24"/>
          <w:szCs w:val="24"/>
        </w:rPr>
        <w:pPrChange w:id="60" w:author="phismith" w:date="2015-01-08T10:10:00Z">
          <w:pPr>
            <w:numPr>
              <w:numId w:val="3"/>
            </w:numPr>
            <w:tabs>
              <w:tab w:val="num" w:pos="330"/>
              <w:tab w:val="left" w:pos="360"/>
              <w:tab w:val="num" w:pos="450"/>
            </w:tabs>
            <w:spacing w:before="120" w:after="120" w:line="480" w:lineRule="auto"/>
            <w:ind w:left="330" w:hanging="330"/>
          </w:pPr>
        </w:pPrChange>
      </w:pPr>
      <w:moveFrom w:id="61" w:author="phismith" w:date="2015-01-08T10:10:00Z">
        <w:r w:rsidRPr="006C2EEF" w:rsidDel="001416B2">
          <w:rPr>
            <w:rFonts w:ascii="Times New Roman" w:hAnsi="Times New Roman"/>
            <w:b/>
            <w:bCs/>
            <w:sz w:val="24"/>
            <w:szCs w:val="24"/>
          </w:rPr>
          <w:t>Eric Whitacre’s Virtual Choir</w:t>
        </w:r>
      </w:moveFrom>
      <w:moveFromRangeEnd w:id="58"/>
    </w:p>
    <w:p w14:paraId="3734D155" w14:textId="77777777" w:rsidR="00953EFC" w:rsidRPr="006C2EEF" w:rsidRDefault="00C5314C" w:rsidP="006C2EEF">
      <w:pPr>
        <w:spacing w:before="120" w:after="120" w:line="480" w:lineRule="auto"/>
        <w:rPr>
          <w:rFonts w:ascii="Times New Roman" w:hAnsi="Times New Roman"/>
          <w:sz w:val="24"/>
          <w:szCs w:val="24"/>
          <w:shd w:val="clear" w:color="auto" w:fill="FFFFFF"/>
        </w:rPr>
      </w:pPr>
      <w:r w:rsidRPr="006C2EEF">
        <w:rPr>
          <w:rFonts w:ascii="Times New Roman" w:hAnsi="Times New Roman"/>
          <w:sz w:val="24"/>
          <w:szCs w:val="24"/>
          <w:shd w:val="clear" w:color="auto" w:fill="FFFFFF"/>
        </w:rPr>
        <w:t xml:space="preserve">An example which illustrates almost all of the aforementioned effects is provided by the series of digital performances created by the American composer/conductor Eric Whitacre through what he calls the </w:t>
      </w:r>
      <w:r w:rsidRPr="006C2EEF">
        <w:rPr>
          <w:rFonts w:ascii="Times New Roman" w:hAnsi="Times New Roman"/>
          <w:i/>
          <w:iCs/>
          <w:sz w:val="24"/>
          <w:szCs w:val="24"/>
          <w:shd w:val="clear" w:color="auto" w:fill="FFFFFF"/>
        </w:rPr>
        <w:t>Virtual Choir</w:t>
      </w:r>
      <w:r w:rsidRPr="006C2EEF">
        <w:rPr>
          <w:rFonts w:ascii="Times New Roman" w:hAnsi="Times New Roman"/>
          <w:sz w:val="24"/>
          <w:szCs w:val="24"/>
          <w:shd w:val="clear" w:color="auto" w:fill="FFFFFF"/>
        </w:rPr>
        <w:t>.</w:t>
      </w:r>
      <w:r w:rsidRPr="00C5314C">
        <w:rPr>
          <w:rFonts w:ascii="Times New Roman" w:eastAsia="Times New Roman" w:hAnsi="Times New Roman" w:cs="Times New Roman"/>
          <w:sz w:val="24"/>
          <w:szCs w:val="24"/>
          <w:shd w:val="clear" w:color="auto" w:fill="FFFFFF"/>
          <w:vertAlign w:val="superscript"/>
        </w:rPr>
        <w:footnoteReference w:id="6"/>
      </w:r>
      <w:r w:rsidRPr="006C2EEF">
        <w:rPr>
          <w:rFonts w:ascii="Times New Roman" w:hAnsi="Times New Roman"/>
          <w:sz w:val="24"/>
          <w:szCs w:val="24"/>
          <w:shd w:val="clear" w:color="auto" w:fill="FFFFFF"/>
        </w:rPr>
        <w:t xml:space="preserve"> In </w:t>
      </w:r>
      <w:r w:rsidRPr="006C2EEF">
        <w:rPr>
          <w:rFonts w:ascii="Times New Roman" w:hAnsi="Times New Roman"/>
          <w:i/>
          <w:iCs/>
          <w:sz w:val="24"/>
          <w:szCs w:val="24"/>
          <w:shd w:val="clear" w:color="auto" w:fill="FFFFFF"/>
        </w:rPr>
        <w:t>Fly to Paradise</w:t>
      </w:r>
      <w:r w:rsidRPr="006C2EEF">
        <w:rPr>
          <w:rFonts w:ascii="Times New Roman" w:hAnsi="Times New Roman"/>
          <w:sz w:val="24"/>
          <w:szCs w:val="24"/>
          <w:shd w:val="clear" w:color="auto" w:fill="FFFFFF"/>
        </w:rPr>
        <w:t xml:space="preserve"> of 2014,</w:t>
      </w:r>
      <w:r w:rsidRPr="00C5314C">
        <w:rPr>
          <w:rFonts w:ascii="Times New Roman" w:eastAsia="Times New Roman" w:hAnsi="Times New Roman" w:cs="Times New Roman"/>
          <w:sz w:val="24"/>
          <w:szCs w:val="24"/>
          <w:shd w:val="clear" w:color="auto" w:fill="FFFFFF"/>
          <w:vertAlign w:val="superscript"/>
        </w:rPr>
        <w:footnoteReference w:id="7"/>
      </w:r>
      <w:r w:rsidRPr="006C2EEF">
        <w:rPr>
          <w:rFonts w:ascii="Times New Roman" w:hAnsi="Times New Roman"/>
          <w:sz w:val="24"/>
          <w:szCs w:val="24"/>
          <w:shd w:val="clear" w:color="auto" w:fill="FFFFFF"/>
        </w:rPr>
        <w:t xml:space="preserve"> for example, Whitacre combines into a single digital entity some 6000 separate solo performances contributed by singers from more than 100 countries by merging into a single whole YouTube videos created by these singers in accordance with his instructions. </w:t>
      </w:r>
    </w:p>
    <w:p w14:paraId="004F6B12" w14:textId="7F2A904A" w:rsidR="00953EFC" w:rsidRPr="006C2EEF" w:rsidRDefault="00C5314C" w:rsidP="006C2EEF">
      <w:pPr>
        <w:spacing w:before="120" w:after="120" w:line="480" w:lineRule="auto"/>
        <w:rPr>
          <w:rFonts w:ascii="Times New Roman" w:hAnsi="Times New Roman"/>
          <w:sz w:val="24"/>
          <w:szCs w:val="24"/>
          <w:shd w:val="clear" w:color="auto" w:fill="FFFFFF"/>
        </w:rPr>
      </w:pPr>
      <w:r w:rsidRPr="006C2EEF">
        <w:rPr>
          <w:rFonts w:ascii="Times New Roman" w:hAnsi="Times New Roman"/>
          <w:sz w:val="24"/>
          <w:szCs w:val="24"/>
          <w:shd w:val="clear" w:color="auto" w:fill="FFFFFF"/>
        </w:rPr>
        <w:t xml:space="preserve">Hitherto the actions of very large numbers of human beings have been coordinated on the basis of direct physical interactions in space and time. With the Virtual Choir Whitacre achieves </w:t>
      </w:r>
      <w:r w:rsidRPr="006C2EEF">
        <w:rPr>
          <w:rFonts w:ascii="Times New Roman" w:hAnsi="Times New Roman"/>
          <w:sz w:val="24"/>
          <w:szCs w:val="24"/>
          <w:shd w:val="clear" w:color="auto" w:fill="FFFFFF"/>
        </w:rPr>
        <w:lastRenderedPageBreak/>
        <w:t xml:space="preserve">massive coordinated action on the part of human </w:t>
      </w:r>
      <w:commentRangeStart w:id="62"/>
      <w:r w:rsidRPr="006C2EEF">
        <w:rPr>
          <w:rFonts w:ascii="Times New Roman" w:hAnsi="Times New Roman"/>
          <w:sz w:val="24"/>
          <w:szCs w:val="24"/>
          <w:shd w:val="clear" w:color="auto" w:fill="FFFFFF"/>
        </w:rPr>
        <w:t xml:space="preserve">beings who do not </w:t>
      </w:r>
      <w:r w:rsidR="007E573C">
        <w:rPr>
          <w:rFonts w:ascii="Times New Roman" w:hAnsi="Times New Roman"/>
          <w:sz w:val="24"/>
          <w:szCs w:val="24"/>
          <w:shd w:val="clear" w:color="auto" w:fill="FFFFFF"/>
        </w:rPr>
        <w:t xml:space="preserve">directly </w:t>
      </w:r>
      <w:r w:rsidRPr="006C2EEF">
        <w:rPr>
          <w:rFonts w:ascii="Times New Roman" w:hAnsi="Times New Roman"/>
          <w:sz w:val="24"/>
          <w:szCs w:val="24"/>
          <w:shd w:val="clear" w:color="auto" w:fill="FFFFFF"/>
        </w:rPr>
        <w:t xml:space="preserve">interact </w:t>
      </w:r>
      <w:r w:rsidR="00A72636">
        <w:rPr>
          <w:rFonts w:ascii="Times New Roman" w:hAnsi="Times New Roman"/>
          <w:sz w:val="24"/>
          <w:szCs w:val="24"/>
          <w:shd w:val="clear" w:color="auto" w:fill="FFFFFF"/>
        </w:rPr>
        <w:t>with each other</w:t>
      </w:r>
      <w:r w:rsidR="00A72636" w:rsidRPr="006C2EEF">
        <w:rPr>
          <w:rFonts w:ascii="Times New Roman" w:hAnsi="Times New Roman"/>
          <w:sz w:val="24"/>
          <w:szCs w:val="24"/>
          <w:shd w:val="clear" w:color="auto" w:fill="FFFFFF"/>
        </w:rPr>
        <w:t xml:space="preserve"> </w:t>
      </w:r>
      <w:r w:rsidRPr="006C2EEF">
        <w:rPr>
          <w:rFonts w:ascii="Times New Roman" w:hAnsi="Times New Roman"/>
          <w:sz w:val="24"/>
          <w:szCs w:val="24"/>
          <w:shd w:val="clear" w:color="auto" w:fill="FFFFFF"/>
        </w:rPr>
        <w:t>in any way at all</w:t>
      </w:r>
      <w:commentRangeEnd w:id="62"/>
      <w:r w:rsidRPr="006C2EEF">
        <w:rPr>
          <w:rFonts w:ascii="Times New Roman" w:hAnsi="Times New Roman"/>
          <w:sz w:val="24"/>
          <w:szCs w:val="24"/>
        </w:rPr>
        <w:commentReference w:id="62"/>
      </w:r>
      <w:r w:rsidRPr="006C2EEF">
        <w:rPr>
          <w:rFonts w:ascii="Times New Roman" w:hAnsi="Times New Roman"/>
          <w:sz w:val="24"/>
          <w:szCs w:val="24"/>
          <w:shd w:val="clear" w:color="auto" w:fill="FFFFFF"/>
        </w:rPr>
        <w:t xml:space="preserve">. He does this by taking advantage of the ways in which computers can allow digital entities to be combined and recombined to yield new digital entities </w:t>
      </w:r>
      <w:ins w:id="63" w:author="phismith" w:date="2015-01-08T12:15:00Z">
        <w:r w:rsidR="00341583">
          <w:rPr>
            <w:rFonts w:ascii="Times New Roman" w:hAnsi="Times New Roman"/>
            <w:sz w:val="24"/>
            <w:szCs w:val="24"/>
            <w:shd w:val="clear" w:color="auto" w:fill="FFFFFF"/>
          </w:rPr>
          <w:t xml:space="preserve">and new digital media forms </w:t>
        </w:r>
      </w:ins>
      <w:r w:rsidRPr="006C2EEF">
        <w:rPr>
          <w:rFonts w:ascii="Times New Roman" w:hAnsi="Times New Roman"/>
          <w:sz w:val="24"/>
          <w:szCs w:val="24"/>
          <w:shd w:val="clear" w:color="auto" w:fill="FFFFFF"/>
        </w:rPr>
        <w:t xml:space="preserve">in hitherto unanticipated ways. </w:t>
      </w:r>
    </w:p>
    <w:p w14:paraId="2E240ACA" w14:textId="10FEDE60" w:rsidR="00F64262" w:rsidRDefault="00C5314C" w:rsidP="006C2EEF">
      <w:pPr>
        <w:pStyle w:val="Heading5"/>
        <w:jc w:val="left"/>
        <w:rPr>
          <w:rFonts w:ascii="Times New Roman" w:hAnsi="Times New Roman"/>
          <w:b w:val="0"/>
          <w:bCs w:val="0"/>
          <w:color w:val="000000"/>
          <w:u w:color="000000"/>
        </w:rPr>
      </w:pPr>
      <w:r w:rsidRPr="006C2EEF">
        <w:rPr>
          <w:rFonts w:ascii="Times New Roman" w:hAnsi="Times New Roman"/>
          <w:b w:val="0"/>
          <w:bCs w:val="0"/>
          <w:color w:val="000000"/>
          <w:u w:color="000000"/>
        </w:rPr>
        <w:t xml:space="preserve">The process starts through the posting on the web of a score </w:t>
      </w:r>
      <w:r w:rsidR="00343D9E">
        <w:rPr>
          <w:rFonts w:ascii="Times New Roman" w:hAnsi="Times New Roman"/>
          <w:b w:val="0"/>
          <w:bCs w:val="0"/>
          <w:color w:val="000000"/>
          <w:u w:color="000000"/>
        </w:rPr>
        <w:t xml:space="preserve">with </w:t>
      </w:r>
      <w:r w:rsidRPr="006C2EEF">
        <w:rPr>
          <w:rFonts w:ascii="Times New Roman" w:hAnsi="Times New Roman"/>
          <w:b w:val="0"/>
          <w:bCs w:val="0"/>
          <w:color w:val="000000"/>
          <w:u w:color="000000"/>
        </w:rPr>
        <w:t xml:space="preserve">associated </w:t>
      </w:r>
      <w:r w:rsidR="009F0F9D" w:rsidRPr="009727C1">
        <w:rPr>
          <w:rFonts w:ascii="Times New Roman" w:hAnsi="Times New Roman"/>
          <w:b w:val="0"/>
          <w:bCs w:val="0"/>
          <w:color w:val="000000"/>
          <w:u w:color="000000"/>
        </w:rPr>
        <w:t>conductor video and vocal guide tracks for each voice part</w:t>
      </w:r>
      <w:r w:rsidR="00343D9E">
        <w:rPr>
          <w:rFonts w:ascii="Times New Roman" w:hAnsi="Times New Roman"/>
          <w:b w:val="0"/>
          <w:bCs w:val="0"/>
          <w:color w:val="000000"/>
          <w:u w:color="000000"/>
        </w:rPr>
        <w:t xml:space="preserve"> as well </w:t>
      </w:r>
      <w:r w:rsidR="00F64262">
        <w:rPr>
          <w:rFonts w:ascii="Times New Roman" w:hAnsi="Times New Roman"/>
          <w:b w:val="0"/>
          <w:bCs w:val="0"/>
          <w:color w:val="000000"/>
          <w:u w:color="000000"/>
        </w:rPr>
        <w:t>as</w:t>
      </w:r>
      <w:r w:rsidR="00343D9E">
        <w:rPr>
          <w:rFonts w:ascii="Times New Roman" w:hAnsi="Times New Roman"/>
          <w:b w:val="0"/>
          <w:bCs w:val="0"/>
          <w:color w:val="000000"/>
          <w:u w:color="000000"/>
        </w:rPr>
        <w:t xml:space="preserve"> </w:t>
      </w:r>
      <w:r w:rsidR="009F0F9D">
        <w:rPr>
          <w:rFonts w:ascii="Times New Roman" w:hAnsi="Times New Roman"/>
          <w:b w:val="0"/>
          <w:bCs w:val="0"/>
          <w:color w:val="000000"/>
          <w:u w:color="000000"/>
        </w:rPr>
        <w:t>learning tools.</w:t>
      </w:r>
      <w:r w:rsidR="009F0F9D" w:rsidRPr="009E085E" w:rsidDel="009F0F9D">
        <w:rPr>
          <w:rFonts w:ascii="Times New Roman" w:hAnsi="Times New Roman"/>
          <w:b w:val="0"/>
          <w:bCs w:val="0"/>
          <w:color w:val="000000"/>
          <w:u w:color="000000"/>
        </w:rPr>
        <w:t xml:space="preserve"> </w:t>
      </w:r>
      <w:r w:rsidRPr="006C2EEF">
        <w:rPr>
          <w:rFonts w:ascii="Times New Roman" w:hAnsi="Times New Roman"/>
          <w:b w:val="0"/>
          <w:bCs w:val="0"/>
          <w:color w:val="000000"/>
          <w:u w:color="000000"/>
        </w:rPr>
        <w:t>Singers then create videos of themselves performing under Whitacre’s direction</w:t>
      </w:r>
      <w:r w:rsidR="009727C1">
        <w:rPr>
          <w:rFonts w:ascii="Times New Roman" w:hAnsi="Times New Roman"/>
          <w:b w:val="0"/>
          <w:bCs w:val="0"/>
          <w:color w:val="000000"/>
          <w:u w:color="000000"/>
        </w:rPr>
        <w:t xml:space="preserve">, and </w:t>
      </w:r>
      <w:r w:rsidRPr="006C2EEF">
        <w:rPr>
          <w:rFonts w:ascii="Times New Roman" w:hAnsi="Times New Roman"/>
          <w:b w:val="0"/>
          <w:bCs w:val="0"/>
          <w:color w:val="000000"/>
          <w:u w:color="000000"/>
        </w:rPr>
        <w:t>then submit these performances</w:t>
      </w:r>
      <w:r w:rsidR="009E085E">
        <w:rPr>
          <w:rFonts w:ascii="Times New Roman" w:hAnsi="Times New Roman"/>
          <w:b w:val="0"/>
          <w:bCs w:val="0"/>
          <w:color w:val="000000"/>
          <w:u w:color="000000"/>
        </w:rPr>
        <w:t>, initially</w:t>
      </w:r>
      <w:r w:rsidRPr="006C2EEF">
        <w:rPr>
          <w:rFonts w:ascii="Times New Roman" w:hAnsi="Times New Roman"/>
          <w:b w:val="0"/>
          <w:bCs w:val="0"/>
          <w:color w:val="000000"/>
          <w:u w:color="000000"/>
        </w:rPr>
        <w:t xml:space="preserve"> in the form of </w:t>
      </w:r>
      <w:del w:id="64" w:author="phismith" w:date="2015-01-08T14:05:00Z">
        <w:r w:rsidR="009E085E" w:rsidDel="007368DB">
          <w:rPr>
            <w:rFonts w:ascii="Times New Roman" w:hAnsi="Times New Roman"/>
            <w:b w:val="0"/>
            <w:bCs w:val="0"/>
            <w:color w:val="000000"/>
            <w:u w:color="000000"/>
          </w:rPr>
          <w:delText>Youtube</w:delText>
        </w:r>
      </w:del>
      <w:ins w:id="65" w:author="phismith" w:date="2015-01-08T14:05:00Z">
        <w:r w:rsidR="007368DB">
          <w:rPr>
            <w:rFonts w:ascii="Times New Roman" w:hAnsi="Times New Roman"/>
            <w:b w:val="0"/>
            <w:bCs w:val="0"/>
            <w:color w:val="000000"/>
            <w:u w:color="000000"/>
          </w:rPr>
          <w:t>YouTube</w:t>
        </w:r>
      </w:ins>
      <w:r w:rsidR="009E085E">
        <w:rPr>
          <w:rFonts w:ascii="Times New Roman" w:hAnsi="Times New Roman"/>
          <w:b w:val="0"/>
          <w:bCs w:val="0"/>
          <w:color w:val="000000"/>
          <w:u w:color="000000"/>
        </w:rPr>
        <w:t xml:space="preserve"> videos as </w:t>
      </w:r>
      <w:r w:rsidRPr="006C2EEF">
        <w:rPr>
          <w:rFonts w:ascii="Times New Roman" w:hAnsi="Times New Roman"/>
          <w:b w:val="0"/>
          <w:bCs w:val="0"/>
          <w:color w:val="000000"/>
          <w:u w:color="000000"/>
        </w:rPr>
        <w:t>email attachments</w:t>
      </w:r>
      <w:r w:rsidR="009E085E">
        <w:rPr>
          <w:rFonts w:ascii="Times New Roman" w:hAnsi="Times New Roman"/>
          <w:b w:val="0"/>
          <w:bCs w:val="0"/>
          <w:color w:val="000000"/>
          <w:u w:color="000000"/>
        </w:rPr>
        <w:t xml:space="preserve">, now by using a bespoke Flash Player </w:t>
      </w:r>
      <w:r w:rsidR="00B50EDE" w:rsidRPr="006C2EEF">
        <w:rPr>
          <w:rFonts w:ascii="Times New Roman" w:hAnsi="Times New Roman"/>
          <w:b w:val="0"/>
          <w:bCs w:val="0"/>
          <w:color w:val="000000"/>
          <w:u w:color="000000"/>
        </w:rPr>
        <w:t>that allows a user to sign up, learn the piece, record and submit their video within a browser window.</w:t>
      </w:r>
    </w:p>
    <w:p w14:paraId="712C45F6" w14:textId="6E65FF28" w:rsidR="00B9530B" w:rsidRDefault="00B12F11" w:rsidP="006C2EEF">
      <w:pPr>
        <w:pStyle w:val="Heading5"/>
        <w:jc w:val="left"/>
        <w:rPr>
          <w:rFonts w:ascii="Times New Roman" w:hAnsi="Times New Roman"/>
          <w:color w:val="000000"/>
          <w:u w:color="000000"/>
        </w:rPr>
      </w:pPr>
      <w:r>
        <w:rPr>
          <w:rFonts w:ascii="Times New Roman" w:hAnsi="Times New Roman"/>
          <w:b w:val="0"/>
          <w:bCs w:val="0"/>
          <w:color w:val="000000"/>
          <w:u w:color="000000"/>
        </w:rPr>
        <w:t xml:space="preserve">Whitacre and his team </w:t>
      </w:r>
      <w:r w:rsidR="00F64262">
        <w:rPr>
          <w:rFonts w:ascii="Times New Roman" w:hAnsi="Times New Roman"/>
          <w:b w:val="0"/>
          <w:bCs w:val="0"/>
          <w:color w:val="000000"/>
          <w:u w:color="000000"/>
        </w:rPr>
        <w:t xml:space="preserve">are </w:t>
      </w:r>
      <w:r w:rsidR="00C5314C" w:rsidRPr="006C2EEF">
        <w:rPr>
          <w:rFonts w:ascii="Times New Roman" w:hAnsi="Times New Roman"/>
          <w:b w:val="0"/>
          <w:bCs w:val="0"/>
        </w:rPr>
        <w:t>hereby bring</w:t>
      </w:r>
      <w:r w:rsidR="00F64262">
        <w:rPr>
          <w:rFonts w:ascii="Times New Roman" w:hAnsi="Times New Roman"/>
          <w:b w:val="0"/>
          <w:bCs w:val="0"/>
          <w:color w:val="000000"/>
          <w:u w:color="000000"/>
        </w:rPr>
        <w:t>ing</w:t>
      </w:r>
      <w:r w:rsidR="00C5314C" w:rsidRPr="006C2EEF">
        <w:rPr>
          <w:rFonts w:ascii="Times New Roman" w:hAnsi="Times New Roman"/>
          <w:b w:val="0"/>
          <w:bCs w:val="0"/>
        </w:rPr>
        <w:t xml:space="preserve"> about a virtual intermeshing of shared intentions and actions of thousands of human beings acting independently and at different locations throughout the world. </w:t>
      </w:r>
      <w:r w:rsidR="00B9530B">
        <w:rPr>
          <w:rFonts w:ascii="Times New Roman" w:hAnsi="Times New Roman"/>
          <w:b w:val="0"/>
          <w:bCs w:val="0"/>
          <w:color w:val="000000"/>
          <w:u w:color="000000"/>
        </w:rPr>
        <w:t>They are bringing about a move</w:t>
      </w:r>
      <w:r w:rsidRPr="00F64262">
        <w:rPr>
          <w:rFonts w:ascii="Times New Roman" w:hAnsi="Times New Roman"/>
          <w:b w:val="0"/>
          <w:bCs w:val="0"/>
          <w:color w:val="000000"/>
          <w:u w:color="000000"/>
        </w:rPr>
        <w:t xml:space="preserve"> from mass audience to mass agency</w:t>
      </w:r>
      <w:r w:rsidR="00B9530B">
        <w:rPr>
          <w:rFonts w:ascii="Times New Roman" w:hAnsi="Times New Roman"/>
          <w:b w:val="0"/>
          <w:bCs w:val="0"/>
          <w:color w:val="000000"/>
          <w:u w:color="000000"/>
        </w:rPr>
        <w:t>.</w:t>
      </w:r>
      <w:r w:rsidRPr="00F64262">
        <w:rPr>
          <w:rFonts w:ascii="Times New Roman" w:hAnsi="Times New Roman"/>
          <w:b w:val="0"/>
          <w:bCs w:val="0"/>
          <w:color w:val="000000"/>
          <w:u w:color="000000"/>
        </w:rPr>
        <w:t xml:space="preserve"> </w:t>
      </w:r>
    </w:p>
    <w:p w14:paraId="12AE6A55" w14:textId="77777777" w:rsidR="002606FB" w:rsidRDefault="00B9530B" w:rsidP="006C2EEF">
      <w:pPr>
        <w:pStyle w:val="Heading5"/>
        <w:jc w:val="left"/>
        <w:rPr>
          <w:ins w:id="66" w:author="phismith" w:date="2015-01-07T14:40:00Z"/>
          <w:rFonts w:ascii="Times New Roman" w:hAnsi="Times New Roman"/>
          <w:b w:val="0"/>
          <w:bCs w:val="0"/>
          <w:color w:val="000000"/>
          <w:u w:color="000000"/>
        </w:rPr>
      </w:pPr>
      <w:r>
        <w:rPr>
          <w:rFonts w:ascii="Times New Roman" w:hAnsi="Times New Roman"/>
          <w:b w:val="0"/>
          <w:bCs w:val="0"/>
          <w:color w:val="000000"/>
          <w:u w:color="000000"/>
        </w:rPr>
        <w:t xml:space="preserve">This achievement </w:t>
      </w:r>
      <w:r w:rsidR="00C5314C" w:rsidRPr="006C2EEF">
        <w:rPr>
          <w:rFonts w:ascii="Times New Roman" w:hAnsi="Times New Roman"/>
          <w:b w:val="0"/>
          <w:bCs w:val="0"/>
          <w:color w:val="000000"/>
          <w:u w:color="000000"/>
        </w:rPr>
        <w:t xml:space="preserve">is not only musical and technical, but also economic and legal. The funding needed to create the successive productions of the Virtual Choir can be secured only with the help </w:t>
      </w:r>
      <w:commentRangeStart w:id="67"/>
      <w:r w:rsidR="00C5314C" w:rsidRPr="006C2EEF">
        <w:rPr>
          <w:rFonts w:ascii="Times New Roman" w:hAnsi="Times New Roman"/>
          <w:b w:val="0"/>
          <w:bCs w:val="0"/>
          <w:color w:val="000000"/>
          <w:u w:color="000000"/>
        </w:rPr>
        <w:t>of complex legal instruments which</w:t>
      </w:r>
      <w:commentRangeEnd w:id="67"/>
      <w:r w:rsidR="00C5314C" w:rsidRPr="006C2EEF">
        <w:rPr>
          <w:rFonts w:ascii="Times New Roman" w:hAnsi="Times New Roman"/>
          <w:b w:val="0"/>
          <w:bCs w:val="0"/>
          <w:color w:val="000000"/>
          <w:u w:color="000000"/>
        </w:rPr>
        <w:commentReference w:id="67"/>
      </w:r>
      <w:r w:rsidR="00C5314C" w:rsidRPr="006C2EEF">
        <w:rPr>
          <w:rFonts w:ascii="Times New Roman" w:hAnsi="Times New Roman"/>
          <w:b w:val="0"/>
          <w:bCs w:val="0"/>
          <w:color w:val="000000"/>
          <w:u w:color="000000"/>
        </w:rPr>
        <w:t xml:space="preserve"> guarantee the intellectual property and clarify the other rights and obligations associated with each performance (Smith 2013).</w:t>
      </w:r>
    </w:p>
    <w:p w14:paraId="6E4BBA50" w14:textId="018FA53C" w:rsidR="00953EFC" w:rsidRPr="006C2EEF" w:rsidRDefault="00C5314C" w:rsidP="006C2EEF">
      <w:pPr>
        <w:pStyle w:val="Heading5"/>
        <w:jc w:val="left"/>
        <w:rPr>
          <w:rFonts w:ascii="Times New Roman" w:hAnsi="Times New Roman"/>
          <w:i/>
          <w:iCs/>
          <w:color w:val="000000"/>
          <w:u w:color="000000"/>
        </w:rPr>
      </w:pPr>
      <w:del w:id="68" w:author="phismith" w:date="2015-01-08T10:15:00Z">
        <w:r w:rsidRPr="006C2EEF" w:rsidDel="00824EFB">
          <w:rPr>
            <w:rFonts w:ascii="Times New Roman" w:hAnsi="Times New Roman"/>
            <w:b w:val="0"/>
            <w:bCs w:val="0"/>
            <w:color w:val="000000"/>
            <w:u w:color="000000"/>
          </w:rPr>
          <w:delText xml:space="preserve"> </w:delText>
        </w:r>
      </w:del>
      <w:r w:rsidRPr="006C2EEF">
        <w:rPr>
          <w:rFonts w:ascii="Times New Roman" w:hAnsi="Times New Roman"/>
          <w:b w:val="0"/>
          <w:bCs w:val="0"/>
          <w:color w:val="000000"/>
          <w:u w:color="000000"/>
        </w:rPr>
        <w:t xml:space="preserve">Each work produced </w:t>
      </w:r>
      <w:r w:rsidR="00A72636" w:rsidRPr="00F64262">
        <w:rPr>
          <w:rFonts w:ascii="Times New Roman" w:hAnsi="Times New Roman"/>
          <w:b w:val="0"/>
          <w:bCs w:val="0"/>
          <w:color w:val="000000"/>
          <w:u w:color="000000"/>
        </w:rPr>
        <w:t>by means of</w:t>
      </w:r>
      <w:r w:rsidRPr="006C2EEF">
        <w:rPr>
          <w:rFonts w:ascii="Times New Roman" w:hAnsi="Times New Roman"/>
          <w:b w:val="0"/>
          <w:bCs w:val="0"/>
          <w:color w:val="000000"/>
          <w:u w:color="000000"/>
        </w:rPr>
        <w:t xml:space="preserve"> the Virtual Choir series is thus not merely a digital entity (with corresponding mathematical properties) and an aesthetic entity (with musical and visual properties), but also a legal and economic entity; it has an author, an owner, and a status in copyright law. Like works of art of other sorts it also undergoes changes through time, so that there is a sense in which – even though it may remain fixed as a digital entity – it nonetheless has </w:t>
      </w:r>
      <w:r w:rsidRPr="006C2EEF">
        <w:rPr>
          <w:rFonts w:ascii="Times New Roman" w:hAnsi="Times New Roman"/>
          <w:b w:val="0"/>
          <w:bCs w:val="0"/>
          <w:color w:val="000000"/>
          <w:u w:color="000000"/>
        </w:rPr>
        <w:lastRenderedPageBreak/>
        <w:t>a ‘life’ of the sort described by Roman Ingarden in the case of works of literature</w:t>
      </w:r>
      <w:r w:rsidR="00B9530B">
        <w:rPr>
          <w:rFonts w:ascii="Times New Roman" w:hAnsi="Times New Roman"/>
          <w:b w:val="0"/>
          <w:bCs w:val="0"/>
          <w:color w:val="000000"/>
          <w:u w:color="000000"/>
        </w:rPr>
        <w:t xml:space="preserve"> (1931, chapter 13)</w:t>
      </w:r>
      <w:r w:rsidRPr="006C2EEF">
        <w:rPr>
          <w:rFonts w:ascii="Times New Roman" w:hAnsi="Times New Roman"/>
          <w:b w:val="0"/>
          <w:bCs w:val="0"/>
          <w:color w:val="000000"/>
          <w:u w:color="000000"/>
        </w:rPr>
        <w:t>.</w:t>
      </w:r>
      <w:bookmarkStart w:id="69" w:name="_Ref408232559"/>
      <w:r w:rsidRPr="006C2EEF">
        <w:rPr>
          <w:rFonts w:ascii="Times New Roman" w:hAnsi="Times New Roman"/>
          <w:b w:val="0"/>
          <w:color w:val="000000"/>
          <w:u w:color="000000"/>
          <w:vertAlign w:val="superscript"/>
        </w:rPr>
        <w:footnoteReference w:id="8"/>
      </w:r>
      <w:bookmarkEnd w:id="69"/>
      <w:r w:rsidRPr="006C2EEF">
        <w:rPr>
          <w:rFonts w:ascii="Times New Roman" w:hAnsi="Times New Roman"/>
          <w:color w:val="000000"/>
          <w:u w:color="000000"/>
          <w:vertAlign w:val="superscript"/>
        </w:rPr>
        <w:t xml:space="preserve"> </w:t>
      </w:r>
      <w:r w:rsidRPr="006C2EEF">
        <w:rPr>
          <w:rFonts w:ascii="Times New Roman" w:hAnsi="Times New Roman"/>
          <w:b w:val="0"/>
          <w:bCs w:val="0"/>
          <w:color w:val="000000"/>
          <w:u w:color="000000"/>
        </w:rPr>
        <w:t xml:space="preserve">What Ingarden had in mind </w:t>
      </w:r>
      <w:r w:rsidR="007E573C" w:rsidRPr="00F64262">
        <w:rPr>
          <w:rFonts w:ascii="Times New Roman" w:hAnsi="Times New Roman"/>
          <w:b w:val="0"/>
          <w:bCs w:val="0"/>
          <w:color w:val="000000"/>
          <w:u w:color="000000"/>
        </w:rPr>
        <w:t xml:space="preserve">here </w:t>
      </w:r>
      <w:r w:rsidRPr="006C2EEF">
        <w:rPr>
          <w:rFonts w:ascii="Times New Roman" w:hAnsi="Times New Roman"/>
          <w:b w:val="0"/>
          <w:bCs w:val="0"/>
          <w:color w:val="000000"/>
          <w:u w:color="000000"/>
        </w:rPr>
        <w:t xml:space="preserve">can be illustrated by considering the series of changes which Shakespeare’s </w:t>
      </w:r>
      <w:r w:rsidRPr="002A0820">
        <w:rPr>
          <w:rFonts w:ascii="Times New Roman" w:hAnsi="Times New Roman"/>
          <w:b w:val="0"/>
          <w:bCs w:val="0"/>
          <w:i/>
          <w:color w:val="000000"/>
          <w:u w:color="000000"/>
        </w:rPr>
        <w:t>Hamlet</w:t>
      </w:r>
      <w:r w:rsidRPr="006C2EEF">
        <w:rPr>
          <w:rFonts w:ascii="Times New Roman" w:hAnsi="Times New Roman"/>
          <w:b w:val="0"/>
          <w:bCs w:val="0"/>
          <w:color w:val="000000"/>
          <w:u w:color="000000"/>
        </w:rPr>
        <w:t xml:space="preserve"> has undergone over the centuries, even though the text of the play has remained unchanged. These reflect, for instance, changes in English pronunciation and styles of acting, in stage set technology, in critical (perhaps also psychological and political) sophistication of successive generations of audiences, and so forth. Like </w:t>
      </w:r>
      <w:r w:rsidRPr="002A0820">
        <w:rPr>
          <w:rFonts w:ascii="Times New Roman" w:hAnsi="Times New Roman"/>
          <w:b w:val="0"/>
          <w:bCs w:val="0"/>
          <w:i/>
          <w:color w:val="000000"/>
          <w:u w:color="000000"/>
        </w:rPr>
        <w:t>Hamlet</w:t>
      </w:r>
      <w:r w:rsidRPr="006C2EEF">
        <w:rPr>
          <w:rFonts w:ascii="Times New Roman" w:hAnsi="Times New Roman"/>
          <w:b w:val="0"/>
          <w:bCs w:val="0"/>
          <w:color w:val="000000"/>
          <w:u w:color="000000"/>
        </w:rPr>
        <w:t xml:space="preserve">, </w:t>
      </w:r>
      <w:r w:rsidRPr="006C2EEF">
        <w:rPr>
          <w:rFonts w:ascii="Times New Roman" w:hAnsi="Times New Roman"/>
          <w:b w:val="0"/>
          <w:bCs w:val="0"/>
          <w:i/>
          <w:color w:val="000000"/>
          <w:u w:color="000000"/>
        </w:rPr>
        <w:t>Fly to Paradise</w:t>
      </w:r>
      <w:r w:rsidRPr="006C2EEF">
        <w:rPr>
          <w:rFonts w:ascii="Times New Roman" w:hAnsi="Times New Roman"/>
          <w:b w:val="0"/>
          <w:bCs w:val="0"/>
          <w:color w:val="000000"/>
          <w:u w:color="000000"/>
        </w:rPr>
        <w:t xml:space="preserve"> is similarly able, when once created, to float free from its author and enjoy a life of its own, to which contributions will be made by advances in web technology, or by developments affecting the musical/visual/digital genre to which it belongs. The life of </w:t>
      </w:r>
      <w:r w:rsidRPr="006C2EEF">
        <w:rPr>
          <w:rFonts w:ascii="Times New Roman" w:hAnsi="Times New Roman"/>
          <w:b w:val="0"/>
          <w:bCs w:val="0"/>
          <w:i/>
          <w:color w:val="000000"/>
          <w:u w:color="000000"/>
        </w:rPr>
        <w:t xml:space="preserve">Fly to Paradise </w:t>
      </w:r>
      <w:r w:rsidRPr="006C2EEF">
        <w:rPr>
          <w:rFonts w:ascii="Times New Roman" w:hAnsi="Times New Roman"/>
          <w:b w:val="0"/>
          <w:bCs w:val="0"/>
          <w:color w:val="000000"/>
          <w:u w:color="000000"/>
        </w:rPr>
        <w:t>will be marked in addition by the fact that it will itself spawn further works through mash-ups and re-mixes, each of which has the potential to enjoy its own a history of changes.</w:t>
      </w:r>
      <w:r w:rsidRPr="006C2EEF">
        <w:rPr>
          <w:rFonts w:ascii="Times New Roman" w:hAnsi="Times New Roman"/>
          <w:color w:val="000000"/>
          <w:u w:color="000000"/>
          <w:vertAlign w:val="superscript"/>
        </w:rPr>
        <w:footnoteReference w:id="9"/>
      </w:r>
    </w:p>
    <w:p w14:paraId="6A3789DB" w14:textId="662CF62E" w:rsidR="00953EFC" w:rsidRPr="006C2EEF" w:rsidRDefault="00C5314C" w:rsidP="006C2EEF">
      <w:pPr>
        <w:pStyle w:val="BodyText2"/>
        <w:jc w:val="left"/>
        <w:rPr>
          <w:rFonts w:ascii="Times New Roman" w:hAnsi="Times New Roman"/>
          <w:color w:val="000000"/>
          <w:u w:color="000000"/>
        </w:rPr>
      </w:pPr>
      <w:r w:rsidRPr="006C2EEF">
        <w:rPr>
          <w:rFonts w:ascii="Times New Roman" w:hAnsi="Times New Roman"/>
          <w:color w:val="000000"/>
          <w:u w:color="000000"/>
        </w:rPr>
        <w:t xml:space="preserve">Even when talking about </w:t>
      </w:r>
      <w:r w:rsidRPr="006C2EEF">
        <w:rPr>
          <w:rFonts w:ascii="Times New Roman" w:hAnsi="Times New Roman"/>
          <w:i/>
          <w:iCs/>
          <w:color w:val="000000"/>
          <w:u w:color="000000"/>
        </w:rPr>
        <w:t xml:space="preserve">Fly to Paradise </w:t>
      </w:r>
      <w:r w:rsidRPr="006C2EEF">
        <w:rPr>
          <w:rFonts w:ascii="Times New Roman" w:hAnsi="Times New Roman"/>
          <w:color w:val="000000"/>
          <w:u w:color="000000"/>
        </w:rPr>
        <w:t>in Whitacre’s original conception, however, we need to distinguish two distinct works.</w:t>
      </w:r>
      <w:r w:rsidRPr="006C2EEF">
        <w:rPr>
          <w:rFonts w:ascii="Times New Roman" w:hAnsi="Times New Roman"/>
          <w:i/>
          <w:iCs/>
          <w:color w:val="000000"/>
          <w:u w:color="000000"/>
        </w:rPr>
        <w:t xml:space="preserve"> </w:t>
      </w:r>
      <w:r w:rsidRPr="006C2EEF">
        <w:rPr>
          <w:rFonts w:ascii="Times New Roman" w:hAnsi="Times New Roman"/>
          <w:color w:val="000000"/>
          <w:u w:color="000000"/>
        </w:rPr>
        <w:t xml:space="preserve">Because the score exists, and because this score can be performed by other singers and under the direction of other conductors, there exists first of all a </w:t>
      </w:r>
      <w:r w:rsidRPr="006C2EEF">
        <w:rPr>
          <w:rFonts w:ascii="Times New Roman" w:hAnsi="Times New Roman"/>
          <w:i/>
          <w:iCs/>
          <w:color w:val="000000"/>
          <w:u w:color="000000"/>
        </w:rPr>
        <w:t xml:space="preserve">work of music </w:t>
      </w:r>
      <w:r w:rsidRPr="006C2EEF">
        <w:rPr>
          <w:rFonts w:ascii="Times New Roman" w:hAnsi="Times New Roman"/>
          <w:color w:val="000000"/>
          <w:u w:color="000000"/>
        </w:rPr>
        <w:t xml:space="preserve">in the familiar sense in which Beethoven’s 3rd Symphony is a work of music. Secondly, however, there is the YouTube video created by Whitacre and posted by him on the web. This is </w:t>
      </w:r>
      <w:r w:rsidRPr="006C2EEF">
        <w:rPr>
          <w:rFonts w:ascii="Times New Roman" w:hAnsi="Times New Roman"/>
          <w:color w:val="000000"/>
          <w:u w:color="000000"/>
        </w:rPr>
        <w:lastRenderedPageBreak/>
        <w:t xml:space="preserve">not a work of music in the traditional sense, but rather something which stands to the latter in something like the relation in which Laurence Olivier’s </w:t>
      </w:r>
      <w:r w:rsidRPr="006C2EEF">
        <w:rPr>
          <w:rFonts w:ascii="Times New Roman" w:hAnsi="Times New Roman"/>
          <w:i/>
          <w:iCs/>
          <w:color w:val="000000"/>
          <w:u w:color="000000"/>
        </w:rPr>
        <w:t xml:space="preserve">Hamlet </w:t>
      </w:r>
      <w:r w:rsidRPr="006C2EEF">
        <w:rPr>
          <w:rFonts w:ascii="Times New Roman" w:hAnsi="Times New Roman"/>
          <w:color w:val="000000"/>
          <w:u w:color="000000"/>
        </w:rPr>
        <w:t xml:space="preserve">of 1948 stands to Shakespeare’s play. The YouTube </w:t>
      </w:r>
      <w:r w:rsidRPr="006C2EEF">
        <w:rPr>
          <w:rFonts w:ascii="Times New Roman" w:hAnsi="Times New Roman"/>
          <w:i/>
          <w:iCs/>
          <w:color w:val="000000"/>
          <w:u w:color="000000"/>
        </w:rPr>
        <w:t>Fly to Paradise</w:t>
      </w:r>
      <w:r w:rsidRPr="006C2EEF">
        <w:rPr>
          <w:rFonts w:ascii="Times New Roman" w:hAnsi="Times New Roman"/>
          <w:color w:val="000000"/>
          <w:u w:color="000000"/>
        </w:rPr>
        <w:t xml:space="preserve">, which incorporates also complex visual elements, is thus best conceived as an instance of </w:t>
      </w:r>
      <w:commentRangeStart w:id="74"/>
      <w:r w:rsidRPr="006C2EEF">
        <w:rPr>
          <w:rFonts w:ascii="Times New Roman" w:hAnsi="Times New Roman"/>
          <w:color w:val="000000"/>
          <w:u w:color="000000"/>
        </w:rPr>
        <w:t>an emerging hybrid sub-genre of internet art within</w:t>
      </w:r>
      <w:commentRangeEnd w:id="74"/>
      <w:r w:rsidRPr="006C2EEF">
        <w:rPr>
          <w:rFonts w:ascii="Times New Roman" w:hAnsi="Times New Roman"/>
        </w:rPr>
        <w:commentReference w:id="74"/>
      </w:r>
      <w:r w:rsidRPr="006C2EEF">
        <w:rPr>
          <w:rFonts w:ascii="Times New Roman" w:hAnsi="Times New Roman"/>
          <w:color w:val="000000"/>
          <w:u w:color="000000"/>
        </w:rPr>
        <w:t xml:space="preserve"> the larger genre of </w:t>
      </w:r>
      <w:r w:rsidRPr="006C2EEF">
        <w:rPr>
          <w:rFonts w:ascii="Times New Roman" w:hAnsi="Times New Roman"/>
          <w:i/>
          <w:iCs/>
          <w:color w:val="000000"/>
          <w:u w:color="000000"/>
        </w:rPr>
        <w:t>choral music video</w:t>
      </w:r>
      <w:ins w:id="75" w:author="phismith" w:date="2015-01-08T10:20:00Z">
        <w:r w:rsidR="00807EA2">
          <w:rPr>
            <w:rFonts w:ascii="Times New Roman" w:hAnsi="Times New Roman"/>
            <w:i/>
            <w:iCs/>
            <w:color w:val="000000"/>
            <w:u w:color="000000"/>
          </w:rPr>
          <w:t xml:space="preserve"> production</w:t>
        </w:r>
      </w:ins>
      <w:r w:rsidRPr="006C2EEF">
        <w:rPr>
          <w:rFonts w:ascii="Times New Roman" w:hAnsi="Times New Roman"/>
          <w:i/>
          <w:iCs/>
          <w:color w:val="000000"/>
          <w:u w:color="000000"/>
        </w:rPr>
        <w:t>s</w:t>
      </w:r>
      <w:r w:rsidRPr="006C2EEF">
        <w:rPr>
          <w:rFonts w:ascii="Times New Roman" w:hAnsi="Times New Roman"/>
          <w:color w:val="000000"/>
          <w:u w:color="000000"/>
        </w:rPr>
        <w:t xml:space="preserve">. The instances of this sub-genre are digital </w:t>
      </w:r>
      <w:commentRangeStart w:id="76"/>
      <w:r w:rsidRPr="006C2EEF">
        <w:rPr>
          <w:rFonts w:ascii="Times New Roman" w:hAnsi="Times New Roman"/>
          <w:color w:val="000000"/>
          <w:u w:color="000000"/>
        </w:rPr>
        <w:t>artifacts of a second order</w:t>
      </w:r>
      <w:commentRangeEnd w:id="76"/>
      <w:r w:rsidRPr="006C2EEF">
        <w:rPr>
          <w:rFonts w:ascii="Times New Roman" w:hAnsi="Times New Roman"/>
        </w:rPr>
        <w:commentReference w:id="76"/>
      </w:r>
      <w:r w:rsidRPr="006C2EEF">
        <w:rPr>
          <w:rFonts w:ascii="Times New Roman" w:hAnsi="Times New Roman"/>
          <w:color w:val="000000"/>
          <w:u w:color="000000"/>
        </w:rPr>
        <w:t xml:space="preserve"> – they are digital videos created through combination of other digital videos which had themselves been created in accordance with a score.</w:t>
      </w:r>
    </w:p>
    <w:p w14:paraId="61A8FA22" w14:textId="017694A6" w:rsidR="0091391B" w:rsidRPr="006C2EEF" w:rsidRDefault="00814253" w:rsidP="0091391B">
      <w:pPr>
        <w:numPr>
          <w:ilvl w:val="0"/>
          <w:numId w:val="3"/>
        </w:numPr>
        <w:tabs>
          <w:tab w:val="num" w:pos="330"/>
          <w:tab w:val="left" w:pos="360"/>
        </w:tabs>
        <w:spacing w:before="120" w:after="120" w:line="480" w:lineRule="auto"/>
        <w:ind w:left="330" w:hanging="330"/>
        <w:rPr>
          <w:ins w:id="77" w:author="phismith" w:date="2015-01-08T11:30:00Z"/>
          <w:rFonts w:ascii="Times New Roman" w:eastAsia="Trebuchet MS" w:hAnsi="Times New Roman" w:cs="Trebuchet MS"/>
          <w:b/>
          <w:bCs/>
          <w:sz w:val="24"/>
          <w:szCs w:val="24"/>
        </w:rPr>
      </w:pPr>
      <w:ins w:id="78" w:author="phismith" w:date="2015-01-08T11:32:00Z">
        <w:r>
          <w:rPr>
            <w:rFonts w:ascii="Times New Roman" w:hAnsi="Times New Roman"/>
            <w:b/>
            <w:bCs/>
            <w:sz w:val="24"/>
            <w:szCs w:val="24"/>
          </w:rPr>
          <w:t xml:space="preserve">The Ontology </w:t>
        </w:r>
      </w:ins>
      <w:ins w:id="79" w:author="phismith" w:date="2015-01-08T11:30:00Z">
        <w:r w:rsidR="0091391B" w:rsidRPr="006C2EEF">
          <w:rPr>
            <w:rFonts w:ascii="Times New Roman" w:hAnsi="Times New Roman"/>
            <w:b/>
            <w:bCs/>
            <w:sz w:val="24"/>
            <w:szCs w:val="24"/>
          </w:rPr>
          <w:t>of Digital Entities</w:t>
        </w:r>
      </w:ins>
    </w:p>
    <w:p w14:paraId="6FB08BD2" w14:textId="6686EFC3" w:rsidR="00953EFC" w:rsidRPr="006C2EEF" w:rsidDel="0091391B" w:rsidRDefault="00C5314C" w:rsidP="006C2EEF">
      <w:pPr>
        <w:numPr>
          <w:ilvl w:val="0"/>
          <w:numId w:val="3"/>
        </w:numPr>
        <w:tabs>
          <w:tab w:val="num" w:pos="330"/>
          <w:tab w:val="left" w:pos="360"/>
        </w:tabs>
        <w:spacing w:before="120" w:after="120" w:line="480" w:lineRule="auto"/>
        <w:ind w:left="330" w:hanging="330"/>
        <w:rPr>
          <w:del w:id="80" w:author="phismith" w:date="2015-01-08T11:30:00Z"/>
          <w:rFonts w:ascii="Times New Roman" w:eastAsia="Trebuchet MS" w:hAnsi="Times New Roman" w:cs="Trebuchet MS"/>
          <w:b/>
          <w:bCs/>
          <w:sz w:val="24"/>
          <w:szCs w:val="24"/>
        </w:rPr>
      </w:pPr>
      <w:del w:id="81" w:author="phismith" w:date="2015-01-08T11:30:00Z">
        <w:r w:rsidRPr="006C2EEF" w:rsidDel="0091391B">
          <w:rPr>
            <w:rFonts w:ascii="Times New Roman" w:hAnsi="Times New Roman"/>
            <w:b/>
            <w:bCs/>
            <w:sz w:val="24"/>
            <w:szCs w:val="24"/>
          </w:rPr>
          <w:delText>Emerging Realms of Digital Entities</w:delText>
        </w:r>
      </w:del>
    </w:p>
    <w:p w14:paraId="35B24715" w14:textId="3F0B0B98" w:rsidR="00A955D6" w:rsidRDefault="00C5314C" w:rsidP="006C2EEF">
      <w:pPr>
        <w:pStyle w:val="BodyText2"/>
        <w:jc w:val="left"/>
        <w:rPr>
          <w:ins w:id="82" w:author="phismith" w:date="2015-01-08T10:21:00Z"/>
          <w:rFonts w:ascii="Times New Roman" w:hAnsi="Times New Roman"/>
          <w:i/>
          <w:color w:val="000000"/>
          <w:u w:color="000000"/>
        </w:rPr>
      </w:pPr>
      <w:r w:rsidRPr="006C2EEF">
        <w:rPr>
          <w:rFonts w:ascii="Times New Roman" w:hAnsi="Times New Roman"/>
          <w:color w:val="000000"/>
          <w:u w:color="000000"/>
        </w:rPr>
        <w:t xml:space="preserve">Our thesis is that the emerging science of emerging media will have as its subject matter </w:t>
      </w:r>
      <w:commentRangeStart w:id="83"/>
      <w:r w:rsidRPr="006C2EEF">
        <w:rPr>
          <w:rFonts w:ascii="Times New Roman" w:hAnsi="Times New Roman"/>
          <w:color w:val="000000"/>
          <w:u w:color="000000"/>
        </w:rPr>
        <w:t>the new sorts of digital entities (and the new kinds of human interactions which such entities make possible</w:t>
      </w:r>
      <w:commentRangeEnd w:id="83"/>
      <w:r w:rsidRPr="006C2EEF">
        <w:rPr>
          <w:rFonts w:ascii="Times New Roman" w:hAnsi="Times New Roman"/>
        </w:rPr>
        <w:commentReference w:id="83"/>
      </w:r>
      <w:r w:rsidRPr="006C2EEF">
        <w:rPr>
          <w:rFonts w:ascii="Times New Roman" w:hAnsi="Times New Roman"/>
          <w:color w:val="000000"/>
          <w:u w:color="000000"/>
        </w:rPr>
        <w:t xml:space="preserve">) – entities of a sort which have hitherto been neglected by philosophers interested in the different kinds and categories of beings. </w:t>
      </w:r>
      <w:ins w:id="84" w:author="phismith" w:date="2015-01-07T11:46:00Z">
        <w:r w:rsidR="00A955D6">
          <w:rPr>
            <w:rFonts w:ascii="Times New Roman" w:hAnsi="Times New Roman"/>
            <w:color w:val="000000"/>
            <w:u w:color="000000"/>
          </w:rPr>
          <w:t>Note that ‘digital entity’ is not here to be understood in contrast to ‘analog entity’, but rather in contrast to ‘physical entity,’ by which is meant an entity that contains physical particles as parts. Digital entities in this sense form</w:t>
        </w:r>
      </w:ins>
      <w:ins w:id="85" w:author="phismith" w:date="2015-01-07T11:47:00Z">
        <w:r w:rsidR="00A955D6">
          <w:rPr>
            <w:rFonts w:ascii="Times New Roman" w:hAnsi="Times New Roman"/>
            <w:color w:val="000000"/>
            <w:u w:color="000000"/>
          </w:rPr>
          <w:t>, with physical entities,</w:t>
        </w:r>
      </w:ins>
      <w:ins w:id="86" w:author="phismith" w:date="2015-01-07T11:46:00Z">
        <w:r w:rsidR="00A955D6">
          <w:rPr>
            <w:rFonts w:ascii="Times New Roman" w:hAnsi="Times New Roman"/>
            <w:color w:val="000000"/>
            <w:u w:color="000000"/>
          </w:rPr>
          <w:t xml:space="preserve"> a subfamily of what </w:t>
        </w:r>
      </w:ins>
      <w:ins w:id="87" w:author="phismith" w:date="2015-01-07T11:47:00Z">
        <w:r w:rsidR="00A955D6">
          <w:rPr>
            <w:rFonts w:ascii="Times New Roman" w:hAnsi="Times New Roman"/>
            <w:color w:val="000000"/>
            <w:u w:color="000000"/>
          </w:rPr>
          <w:t xml:space="preserve">philosophers call ‘continuants,’ or in other words entities that continue to exist </w:t>
        </w:r>
      </w:ins>
      <w:ins w:id="88" w:author="phismith" w:date="2015-01-07T11:48:00Z">
        <w:r w:rsidR="00A955D6">
          <w:rPr>
            <w:rFonts w:ascii="Times New Roman" w:hAnsi="Times New Roman"/>
            <w:color w:val="000000"/>
            <w:u w:color="000000"/>
          </w:rPr>
          <w:t>through</w:t>
        </w:r>
      </w:ins>
      <w:ins w:id="89" w:author="phismith" w:date="2015-01-07T11:47:00Z">
        <w:r w:rsidR="00A955D6">
          <w:rPr>
            <w:rFonts w:ascii="Times New Roman" w:hAnsi="Times New Roman"/>
            <w:color w:val="000000"/>
            <w:u w:color="000000"/>
          </w:rPr>
          <w:t xml:space="preserve"> </w:t>
        </w:r>
      </w:ins>
      <w:ins w:id="90" w:author="phismith" w:date="2015-01-07T11:48:00Z">
        <w:r w:rsidR="00A955D6">
          <w:rPr>
            <w:rFonts w:ascii="Times New Roman" w:hAnsi="Times New Roman"/>
            <w:color w:val="000000"/>
            <w:u w:color="000000"/>
          </w:rPr>
          <w:t xml:space="preserve">some longer or shorter time, while preserving their identity even as they under changes for example in their qualities. You are a continuant entity in this sense, but so also is </w:t>
        </w:r>
      </w:ins>
      <w:ins w:id="91" w:author="phismith" w:date="2015-01-07T11:49:00Z">
        <w:r w:rsidR="000F1DD3">
          <w:rPr>
            <w:rFonts w:ascii="Times New Roman" w:hAnsi="Times New Roman"/>
            <w:color w:val="000000"/>
            <w:u w:color="000000"/>
          </w:rPr>
          <w:t xml:space="preserve">Shakespeare’s </w:t>
        </w:r>
      </w:ins>
      <w:ins w:id="92" w:author="phismith" w:date="2015-01-07T11:48:00Z">
        <w:r w:rsidR="00A955D6">
          <w:rPr>
            <w:rFonts w:ascii="Times New Roman" w:hAnsi="Times New Roman"/>
            <w:i/>
            <w:color w:val="000000"/>
            <w:u w:color="000000"/>
          </w:rPr>
          <w:t>Hamlet</w:t>
        </w:r>
        <w:r w:rsidR="00A955D6">
          <w:rPr>
            <w:rFonts w:ascii="Times New Roman" w:hAnsi="Times New Roman"/>
            <w:color w:val="000000"/>
            <w:u w:color="000000"/>
          </w:rPr>
          <w:t xml:space="preserve">, </w:t>
        </w:r>
      </w:ins>
      <w:ins w:id="93" w:author="phismith" w:date="2015-01-07T11:49:00Z">
        <w:r w:rsidR="000F1DD3">
          <w:rPr>
            <w:rFonts w:ascii="Times New Roman" w:hAnsi="Times New Roman"/>
            <w:color w:val="000000"/>
            <w:u w:color="000000"/>
          </w:rPr>
          <w:t xml:space="preserve">and so also is Olivier’s </w:t>
        </w:r>
        <w:r w:rsidR="000F1DD3">
          <w:rPr>
            <w:rFonts w:ascii="Times New Roman" w:hAnsi="Times New Roman"/>
            <w:i/>
            <w:color w:val="000000"/>
            <w:u w:color="000000"/>
          </w:rPr>
          <w:t xml:space="preserve">Hamlet </w:t>
        </w:r>
        <w:r w:rsidR="000F1DD3">
          <w:rPr>
            <w:rFonts w:ascii="Times New Roman" w:hAnsi="Times New Roman"/>
            <w:color w:val="000000"/>
            <w:u w:color="000000"/>
          </w:rPr>
          <w:t xml:space="preserve">of 1948, </w:t>
        </w:r>
        <w:r w:rsidR="00A955D6">
          <w:rPr>
            <w:rFonts w:ascii="Times New Roman" w:hAnsi="Times New Roman"/>
            <w:color w:val="000000"/>
            <w:u w:color="000000"/>
          </w:rPr>
          <w:t xml:space="preserve">and so also is </w:t>
        </w:r>
        <w:r w:rsidR="00A955D6">
          <w:rPr>
            <w:rFonts w:ascii="Times New Roman" w:hAnsi="Times New Roman"/>
            <w:i/>
            <w:color w:val="000000"/>
            <w:u w:color="000000"/>
          </w:rPr>
          <w:t>Fly to Paradise.</w:t>
        </w:r>
      </w:ins>
    </w:p>
    <w:p w14:paraId="10306045" w14:textId="0D44DEC9" w:rsidR="000C76B8" w:rsidRDefault="00807EA2" w:rsidP="006C2EEF">
      <w:pPr>
        <w:pStyle w:val="BodyText2"/>
        <w:jc w:val="left"/>
        <w:rPr>
          <w:ins w:id="94" w:author="phismith" w:date="2015-01-08T13:38:00Z"/>
          <w:rFonts w:ascii="Times New Roman" w:hAnsi="Times New Roman"/>
          <w:color w:val="000000"/>
          <w:u w:color="000000"/>
        </w:rPr>
      </w:pPr>
      <w:ins w:id="95" w:author="phismith" w:date="2015-01-08T10:21:00Z">
        <w:r>
          <w:rPr>
            <w:rFonts w:ascii="Times New Roman" w:hAnsi="Times New Roman"/>
            <w:color w:val="000000"/>
            <w:u w:color="000000"/>
          </w:rPr>
          <w:t xml:space="preserve">Digital entities are a subfamily of abstract continuants – where by ‘abstract’ we mean: non-material; they are abstract continuants </w:t>
        </w:r>
      </w:ins>
      <w:ins w:id="96" w:author="phismith" w:date="2015-01-08T10:23:00Z">
        <w:r w:rsidR="00B56DFC">
          <w:rPr>
            <w:rFonts w:ascii="Times New Roman" w:hAnsi="Times New Roman"/>
            <w:color w:val="000000"/>
            <w:u w:color="000000"/>
          </w:rPr>
          <w:t>of the sort that can be stored in computer memory</w:t>
        </w:r>
      </w:ins>
      <w:ins w:id="97" w:author="phismith" w:date="2015-01-08T10:24:00Z">
        <w:r w:rsidR="008D59E8">
          <w:rPr>
            <w:rFonts w:ascii="Times New Roman" w:hAnsi="Times New Roman"/>
            <w:color w:val="000000"/>
            <w:u w:color="000000"/>
          </w:rPr>
          <w:t xml:space="preserve"> </w:t>
        </w:r>
      </w:ins>
      <w:ins w:id="98" w:author="phismith" w:date="2015-01-08T10:23:00Z">
        <w:r w:rsidR="00B56DFC">
          <w:rPr>
            <w:rFonts w:ascii="Times New Roman" w:hAnsi="Times New Roman"/>
            <w:color w:val="000000"/>
            <w:u w:color="000000"/>
          </w:rPr>
          <w:t>and copied from one computer mem</w:t>
        </w:r>
      </w:ins>
      <w:ins w:id="99" w:author="phismith" w:date="2015-01-08T10:24:00Z">
        <w:r w:rsidR="008D59E8">
          <w:rPr>
            <w:rFonts w:ascii="Times New Roman" w:hAnsi="Times New Roman"/>
            <w:color w:val="000000"/>
            <w:u w:color="000000"/>
          </w:rPr>
          <w:t xml:space="preserve">ory </w:t>
        </w:r>
      </w:ins>
      <w:ins w:id="100" w:author="phismith" w:date="2015-01-08T11:24:00Z">
        <w:r w:rsidR="00EC79CB">
          <w:rPr>
            <w:rFonts w:ascii="Times New Roman" w:hAnsi="Times New Roman"/>
            <w:color w:val="000000"/>
            <w:u w:color="000000"/>
          </w:rPr>
          <w:t xml:space="preserve">store </w:t>
        </w:r>
      </w:ins>
      <w:ins w:id="101" w:author="phismith" w:date="2015-01-08T10:24:00Z">
        <w:r w:rsidR="008D59E8">
          <w:rPr>
            <w:rFonts w:ascii="Times New Roman" w:hAnsi="Times New Roman"/>
            <w:color w:val="000000"/>
            <w:u w:color="000000"/>
          </w:rPr>
          <w:t xml:space="preserve">to another. </w:t>
        </w:r>
      </w:ins>
      <w:ins w:id="102" w:author="phismith" w:date="2015-01-08T11:24:00Z">
        <w:r w:rsidR="00EC79CB">
          <w:rPr>
            <w:rFonts w:ascii="Times New Roman" w:hAnsi="Times New Roman"/>
            <w:color w:val="000000"/>
            <w:u w:color="000000"/>
          </w:rPr>
          <w:t>All abstract continuants have some material base</w:t>
        </w:r>
      </w:ins>
      <w:ins w:id="103" w:author="phismith" w:date="2015-01-08T11:25:00Z">
        <w:r w:rsidR="00EC79CB">
          <w:rPr>
            <w:rFonts w:ascii="Times New Roman" w:hAnsi="Times New Roman"/>
            <w:color w:val="000000"/>
            <w:u w:color="000000"/>
          </w:rPr>
          <w:t xml:space="preserve">. In the case of works </w:t>
        </w:r>
      </w:ins>
      <w:ins w:id="104" w:author="phismith" w:date="2015-01-08T10:24:00Z">
        <w:r w:rsidR="008D59E8">
          <w:rPr>
            <w:rFonts w:ascii="Times New Roman" w:hAnsi="Times New Roman"/>
            <w:color w:val="000000"/>
            <w:u w:color="000000"/>
          </w:rPr>
          <w:t>of literature</w:t>
        </w:r>
      </w:ins>
      <w:ins w:id="105" w:author="phismith" w:date="2015-01-08T11:25:00Z">
        <w:r w:rsidR="00EC79CB">
          <w:rPr>
            <w:rFonts w:ascii="Times New Roman" w:hAnsi="Times New Roman"/>
            <w:color w:val="000000"/>
            <w:u w:color="000000"/>
          </w:rPr>
          <w:t xml:space="preserve"> this material base consists of paper and ink; in the case of</w:t>
        </w:r>
      </w:ins>
      <w:ins w:id="106" w:author="phismith" w:date="2015-01-08T11:29:00Z">
        <w:r w:rsidR="00B27C6C">
          <w:rPr>
            <w:rFonts w:ascii="Times New Roman" w:hAnsi="Times New Roman"/>
            <w:color w:val="000000"/>
            <w:u w:color="000000"/>
          </w:rPr>
          <w:t xml:space="preserve"> </w:t>
        </w:r>
        <w:r w:rsidR="00B27C6C">
          <w:rPr>
            <w:rFonts w:ascii="Times New Roman" w:hAnsi="Times New Roman"/>
            <w:color w:val="000000"/>
            <w:u w:color="000000"/>
          </w:rPr>
          <w:lastRenderedPageBreak/>
          <w:t xml:space="preserve">movies it consisted (for a long time) </w:t>
        </w:r>
        <w:r w:rsidR="0091391B">
          <w:rPr>
            <w:rFonts w:ascii="Times New Roman" w:hAnsi="Times New Roman"/>
            <w:color w:val="000000"/>
            <w:u w:color="000000"/>
          </w:rPr>
          <w:t xml:space="preserve">of </w:t>
        </w:r>
        <w:r w:rsidR="00B27C6C">
          <w:rPr>
            <w:rFonts w:ascii="Times New Roman" w:hAnsi="Times New Roman"/>
            <w:color w:val="000000"/>
            <w:u w:color="000000"/>
          </w:rPr>
          <w:t>celluloid or acetate film</w:t>
        </w:r>
      </w:ins>
      <w:ins w:id="107" w:author="phismith" w:date="2015-01-08T12:41:00Z">
        <w:r w:rsidR="00C24718">
          <w:rPr>
            <w:rFonts w:ascii="Times New Roman" w:hAnsi="Times New Roman"/>
            <w:color w:val="000000"/>
            <w:u w:color="000000"/>
          </w:rPr>
          <w:t xml:space="preserve">; </w:t>
        </w:r>
      </w:ins>
      <w:ins w:id="108" w:author="phismith" w:date="2015-01-08T13:36:00Z">
        <w:r w:rsidR="000C76B8">
          <w:rPr>
            <w:rFonts w:ascii="Times New Roman" w:hAnsi="Times New Roman"/>
            <w:color w:val="000000"/>
            <w:u w:color="000000"/>
          </w:rPr>
          <w:t>in earlier times this role was played by stone, or papyrus, or stained glass</w:t>
        </w:r>
      </w:ins>
      <w:ins w:id="109" w:author="phismith" w:date="2015-01-08T12:41:00Z">
        <w:r w:rsidR="00C24718">
          <w:rPr>
            <w:rFonts w:ascii="Times New Roman" w:hAnsi="Times New Roman"/>
            <w:color w:val="000000"/>
            <w:u w:color="000000"/>
          </w:rPr>
          <w:t xml:space="preserve"> </w:t>
        </w:r>
      </w:ins>
      <w:ins w:id="110" w:author="phismith" w:date="2015-01-08T13:37:00Z">
        <w:r w:rsidR="000C76B8">
          <w:rPr>
            <w:rFonts w:ascii="Times New Roman" w:hAnsi="Times New Roman"/>
            <w:color w:val="000000"/>
            <w:u w:color="000000"/>
          </w:rPr>
          <w:t>(</w:t>
        </w:r>
        <w:r w:rsidR="000C76B8" w:rsidRPr="000C76B8">
          <w:rPr>
            <w:rFonts w:ascii="Times New Roman" w:hAnsi="Times New Roman"/>
            <w:color w:val="000000"/>
            <w:u w:color="000000"/>
          </w:rPr>
          <w:t>Innis</w:t>
        </w:r>
      </w:ins>
      <w:ins w:id="111" w:author="phismith" w:date="2015-01-08T13:45:00Z">
        <w:r w:rsidR="00812064">
          <w:rPr>
            <w:rFonts w:ascii="Times New Roman" w:hAnsi="Times New Roman"/>
            <w:color w:val="000000"/>
            <w:u w:color="000000"/>
          </w:rPr>
          <w:t>,</w:t>
        </w:r>
      </w:ins>
      <w:ins w:id="112" w:author="phismith" w:date="2015-01-08T13:37:00Z">
        <w:r w:rsidR="000C76B8" w:rsidRPr="000C76B8">
          <w:rPr>
            <w:rFonts w:ascii="Times New Roman" w:hAnsi="Times New Roman"/>
            <w:color w:val="000000"/>
            <w:u w:color="000000"/>
          </w:rPr>
          <w:t xml:space="preserve"> </w:t>
        </w:r>
      </w:ins>
      <w:ins w:id="113" w:author="phismith" w:date="2015-01-08T13:45:00Z">
        <w:r w:rsidR="00812064">
          <w:rPr>
            <w:rFonts w:ascii="Times New Roman" w:hAnsi="Times New Roman"/>
            <w:color w:val="000000"/>
            <w:u w:color="000000"/>
          </w:rPr>
          <w:t>1950</w:t>
        </w:r>
      </w:ins>
      <w:ins w:id="114" w:author="phismith" w:date="2015-01-08T13:37:00Z">
        <w:r w:rsidR="000C76B8">
          <w:rPr>
            <w:rFonts w:ascii="Times New Roman" w:hAnsi="Times New Roman"/>
            <w:color w:val="000000"/>
            <w:u w:color="000000"/>
          </w:rPr>
          <w:t>)</w:t>
        </w:r>
      </w:ins>
      <w:ins w:id="115" w:author="phismith" w:date="2015-01-08T11:29:00Z">
        <w:r w:rsidR="00B27C6C">
          <w:rPr>
            <w:rFonts w:ascii="Times New Roman" w:hAnsi="Times New Roman"/>
            <w:color w:val="000000"/>
            <w:u w:color="000000"/>
          </w:rPr>
          <w:t>.</w:t>
        </w:r>
      </w:ins>
      <w:ins w:id="116" w:author="phismith" w:date="2015-01-08T11:25:00Z">
        <w:r w:rsidR="00EC79CB">
          <w:rPr>
            <w:rFonts w:ascii="Times New Roman" w:hAnsi="Times New Roman"/>
            <w:color w:val="000000"/>
            <w:u w:color="000000"/>
          </w:rPr>
          <w:t xml:space="preserve"> </w:t>
        </w:r>
      </w:ins>
    </w:p>
    <w:p w14:paraId="65ED3C9E" w14:textId="52887D68" w:rsidR="00807EA2" w:rsidRDefault="0091391B" w:rsidP="006C2EEF">
      <w:pPr>
        <w:pStyle w:val="BodyText2"/>
        <w:jc w:val="left"/>
        <w:rPr>
          <w:ins w:id="117" w:author="phismith" w:date="2015-01-08T11:30:00Z"/>
          <w:rFonts w:ascii="Times New Roman" w:hAnsi="Times New Roman"/>
          <w:color w:val="000000"/>
          <w:u w:color="000000"/>
        </w:rPr>
      </w:pPr>
      <w:ins w:id="118" w:author="phismith" w:date="2015-01-08T11:29:00Z">
        <w:r>
          <w:rPr>
            <w:rFonts w:ascii="Times New Roman" w:hAnsi="Times New Roman"/>
            <w:color w:val="000000"/>
            <w:u w:color="000000"/>
          </w:rPr>
          <w:t xml:space="preserve">In the case of digital entities </w:t>
        </w:r>
      </w:ins>
      <w:ins w:id="119" w:author="phismith" w:date="2015-01-08T13:37:00Z">
        <w:r w:rsidR="000C76B8">
          <w:rPr>
            <w:rFonts w:ascii="Times New Roman" w:hAnsi="Times New Roman"/>
            <w:color w:val="000000"/>
            <w:u w:color="000000"/>
          </w:rPr>
          <w:t xml:space="preserve">the role of material base </w:t>
        </w:r>
      </w:ins>
      <w:ins w:id="120" w:author="phismith" w:date="2015-01-08T11:29:00Z">
        <w:r>
          <w:rPr>
            <w:rFonts w:ascii="Times New Roman" w:hAnsi="Times New Roman"/>
            <w:color w:val="000000"/>
            <w:u w:color="000000"/>
          </w:rPr>
          <w:t xml:space="preserve">is </w:t>
        </w:r>
      </w:ins>
      <w:ins w:id="121" w:author="phismith" w:date="2015-01-08T13:37:00Z">
        <w:r w:rsidR="000C76B8">
          <w:rPr>
            <w:rFonts w:ascii="Times New Roman" w:hAnsi="Times New Roman"/>
            <w:color w:val="000000"/>
            <w:u w:color="000000"/>
          </w:rPr>
          <w:t xml:space="preserve">played by </w:t>
        </w:r>
      </w:ins>
      <w:ins w:id="122" w:author="phismith" w:date="2015-01-08T11:30:00Z">
        <w:r>
          <w:rPr>
            <w:rFonts w:ascii="Times New Roman" w:hAnsi="Times New Roman"/>
            <w:color w:val="000000"/>
            <w:u w:color="000000"/>
          </w:rPr>
          <w:t>physical memory stores in servers, computers, mobile phones and increasingly in other devices.</w:t>
        </w:r>
      </w:ins>
      <w:ins w:id="123" w:author="phismith" w:date="2015-01-08T11:32:00Z">
        <w:r w:rsidR="00814253">
          <w:rPr>
            <w:rFonts w:ascii="Times New Roman" w:hAnsi="Times New Roman"/>
            <w:color w:val="000000"/>
            <w:u w:color="000000"/>
          </w:rPr>
          <w:t xml:space="preserve"> </w:t>
        </w:r>
      </w:ins>
      <w:ins w:id="124" w:author="phismith" w:date="2015-01-08T13:38:00Z">
        <w:r w:rsidR="000C76B8">
          <w:rPr>
            <w:rFonts w:ascii="Times New Roman" w:hAnsi="Times New Roman"/>
            <w:color w:val="000000"/>
            <w:u w:color="000000"/>
          </w:rPr>
          <w:t>With the spread of such devices d</w:t>
        </w:r>
      </w:ins>
      <w:ins w:id="125" w:author="phismith" w:date="2015-01-08T11:32:00Z">
        <w:r w:rsidR="00814253">
          <w:rPr>
            <w:rFonts w:ascii="Times New Roman" w:hAnsi="Times New Roman"/>
            <w:color w:val="000000"/>
            <w:u w:color="000000"/>
          </w:rPr>
          <w:t xml:space="preserve">igital entities </w:t>
        </w:r>
      </w:ins>
      <w:ins w:id="126" w:author="phismith" w:date="2015-01-08T13:38:00Z">
        <w:r w:rsidR="000C76B8">
          <w:rPr>
            <w:rFonts w:ascii="Times New Roman" w:hAnsi="Times New Roman"/>
            <w:color w:val="000000"/>
            <w:u w:color="000000"/>
          </w:rPr>
          <w:t xml:space="preserve">have come to form </w:t>
        </w:r>
      </w:ins>
      <w:ins w:id="127" w:author="phismith" w:date="2015-01-08T11:43:00Z">
        <w:r w:rsidR="00741560">
          <w:rPr>
            <w:rFonts w:ascii="Times New Roman" w:hAnsi="Times New Roman"/>
            <w:color w:val="000000"/>
            <w:u w:color="000000"/>
          </w:rPr>
          <w:t xml:space="preserve">an ever expanding continuum </w:t>
        </w:r>
      </w:ins>
      <w:ins w:id="128" w:author="phismith" w:date="2015-01-08T11:32:00Z">
        <w:r w:rsidR="00741560">
          <w:rPr>
            <w:rFonts w:ascii="Times New Roman" w:hAnsi="Times New Roman"/>
            <w:color w:val="000000"/>
            <w:u w:color="000000"/>
          </w:rPr>
          <w:t>includ</w:t>
        </w:r>
      </w:ins>
      <w:ins w:id="129" w:author="phismith" w:date="2015-01-08T11:43:00Z">
        <w:r w:rsidR="00741560">
          <w:rPr>
            <w:rFonts w:ascii="Times New Roman" w:hAnsi="Times New Roman"/>
            <w:color w:val="000000"/>
            <w:u w:color="000000"/>
          </w:rPr>
          <w:t xml:space="preserve">ing simple </w:t>
        </w:r>
      </w:ins>
      <w:ins w:id="130" w:author="phismith" w:date="2015-01-08T11:33:00Z">
        <w:r w:rsidR="00814253">
          <w:rPr>
            <w:rFonts w:ascii="Times New Roman" w:hAnsi="Times New Roman"/>
            <w:color w:val="000000"/>
            <w:u w:color="000000"/>
          </w:rPr>
          <w:t>d</w:t>
        </w:r>
        <w:r w:rsidR="00741560">
          <w:rPr>
            <w:rFonts w:ascii="Times New Roman" w:hAnsi="Times New Roman"/>
            <w:color w:val="000000"/>
            <w:u w:color="000000"/>
          </w:rPr>
          <w:t>igital content entities</w:t>
        </w:r>
        <w:r w:rsidR="00814253">
          <w:rPr>
            <w:rFonts w:ascii="Times New Roman" w:hAnsi="Times New Roman"/>
            <w:color w:val="000000"/>
            <w:u w:color="000000"/>
          </w:rPr>
          <w:t xml:space="preserve"> such as </w:t>
        </w:r>
      </w:ins>
      <w:ins w:id="131" w:author="phismith" w:date="2015-01-08T11:44:00Z">
        <w:r w:rsidR="00741560">
          <w:rPr>
            <w:rFonts w:ascii="Times New Roman" w:hAnsi="Times New Roman"/>
            <w:color w:val="000000"/>
            <w:u w:color="000000"/>
          </w:rPr>
          <w:t xml:space="preserve">single </w:t>
        </w:r>
        <w:r w:rsidR="001F7334">
          <w:rPr>
            <w:rFonts w:ascii="Times New Roman" w:hAnsi="Times New Roman"/>
            <w:color w:val="000000"/>
            <w:u w:color="000000"/>
          </w:rPr>
          <w:t>T</w:t>
        </w:r>
      </w:ins>
      <w:ins w:id="132" w:author="phismith" w:date="2015-01-08T11:43:00Z">
        <w:r w:rsidR="00741560">
          <w:rPr>
            <w:rFonts w:ascii="Times New Roman" w:hAnsi="Times New Roman"/>
            <w:color w:val="000000"/>
            <w:u w:color="000000"/>
          </w:rPr>
          <w:t>weets or i</w:t>
        </w:r>
      </w:ins>
      <w:ins w:id="133" w:author="phismith" w:date="2015-01-08T11:44:00Z">
        <w:r w:rsidR="001F7334">
          <w:rPr>
            <w:rFonts w:ascii="Times New Roman" w:hAnsi="Times New Roman"/>
            <w:color w:val="000000"/>
            <w:u w:color="000000"/>
          </w:rPr>
          <w:t>T</w:t>
        </w:r>
      </w:ins>
      <w:ins w:id="134" w:author="phismith" w:date="2015-01-08T11:43:00Z">
        <w:r w:rsidR="00741560">
          <w:rPr>
            <w:rFonts w:ascii="Times New Roman" w:hAnsi="Times New Roman"/>
            <w:color w:val="000000"/>
            <w:u w:color="000000"/>
          </w:rPr>
          <w:t>unes purchase orders</w:t>
        </w:r>
      </w:ins>
      <w:ins w:id="135" w:author="phismith" w:date="2015-01-08T11:44:00Z">
        <w:r w:rsidR="00741560">
          <w:rPr>
            <w:rFonts w:ascii="Times New Roman" w:hAnsi="Times New Roman"/>
            <w:color w:val="000000"/>
            <w:u w:color="000000"/>
          </w:rPr>
          <w:t xml:space="preserve"> at one extreme</w:t>
        </w:r>
        <w:r w:rsidR="001F7334">
          <w:rPr>
            <w:rFonts w:ascii="Times New Roman" w:hAnsi="Times New Roman"/>
            <w:color w:val="000000"/>
            <w:u w:color="000000"/>
          </w:rPr>
          <w:t xml:space="preserve"> all the way to </w:t>
        </w:r>
      </w:ins>
      <w:ins w:id="136" w:author="phismith" w:date="2015-01-08T11:33:00Z">
        <w:r w:rsidR="00814253">
          <w:rPr>
            <w:rFonts w:ascii="Times New Roman" w:hAnsi="Times New Roman"/>
            <w:color w:val="000000"/>
            <w:u w:color="000000"/>
          </w:rPr>
          <w:t xml:space="preserve">digital </w:t>
        </w:r>
        <w:r w:rsidR="00E82DAB">
          <w:rPr>
            <w:rFonts w:ascii="Times New Roman" w:hAnsi="Times New Roman"/>
            <w:color w:val="000000"/>
            <w:u w:color="000000"/>
          </w:rPr>
          <w:t xml:space="preserve">artifacts of </w:t>
        </w:r>
      </w:ins>
      <w:ins w:id="137" w:author="phismith" w:date="2015-01-08T11:45:00Z">
        <w:r w:rsidR="001F7334">
          <w:rPr>
            <w:rFonts w:ascii="Times New Roman" w:hAnsi="Times New Roman"/>
            <w:color w:val="000000"/>
            <w:u w:color="000000"/>
          </w:rPr>
          <w:t>global scale</w:t>
        </w:r>
      </w:ins>
      <w:ins w:id="138" w:author="phismith" w:date="2015-01-08T11:33:00Z">
        <w:r w:rsidR="00E82DAB">
          <w:rPr>
            <w:rFonts w:ascii="Times New Roman" w:hAnsi="Times New Roman"/>
            <w:color w:val="000000"/>
            <w:u w:color="000000"/>
          </w:rPr>
          <w:t xml:space="preserve"> such as Facebook or </w:t>
        </w:r>
      </w:ins>
      <w:ins w:id="139" w:author="phismith" w:date="2015-01-08T11:48:00Z">
        <w:r w:rsidR="001A350F">
          <w:rPr>
            <w:rFonts w:ascii="Times New Roman" w:hAnsi="Times New Roman"/>
            <w:color w:val="000000"/>
            <w:u w:color="000000"/>
          </w:rPr>
          <w:t xml:space="preserve">Wikipedia </w:t>
        </w:r>
      </w:ins>
      <w:ins w:id="140" w:author="phismith" w:date="2015-01-08T11:42:00Z">
        <w:r w:rsidR="00741560">
          <w:rPr>
            <w:rFonts w:ascii="Times New Roman" w:hAnsi="Times New Roman"/>
            <w:color w:val="000000"/>
            <w:u w:color="000000"/>
          </w:rPr>
          <w:t xml:space="preserve">or </w:t>
        </w:r>
      </w:ins>
      <w:ins w:id="141" w:author="phismith" w:date="2015-01-08T11:34:00Z">
        <w:r w:rsidR="00E82DAB">
          <w:rPr>
            <w:rFonts w:ascii="Times New Roman" w:hAnsi="Times New Roman"/>
            <w:color w:val="000000"/>
            <w:u w:color="000000"/>
          </w:rPr>
          <w:t xml:space="preserve">TripAdvisor or </w:t>
        </w:r>
      </w:ins>
      <w:ins w:id="142" w:author="phismith" w:date="2015-01-08T11:42:00Z">
        <w:r w:rsidR="00741560">
          <w:rPr>
            <w:rFonts w:ascii="Times New Roman" w:hAnsi="Times New Roman"/>
            <w:color w:val="000000"/>
            <w:u w:color="000000"/>
          </w:rPr>
          <w:t>the MasterCard w</w:t>
        </w:r>
        <w:r w:rsidR="00741560" w:rsidRPr="00741560">
          <w:rPr>
            <w:rFonts w:ascii="Times New Roman" w:hAnsi="Times New Roman"/>
            <w:color w:val="000000"/>
            <w:u w:color="000000"/>
          </w:rPr>
          <w:t xml:space="preserve">orldwide </w:t>
        </w:r>
        <w:r w:rsidR="00741560">
          <w:rPr>
            <w:rFonts w:ascii="Times New Roman" w:hAnsi="Times New Roman"/>
            <w:color w:val="000000"/>
            <w:u w:color="000000"/>
          </w:rPr>
          <w:t>payment processing n</w:t>
        </w:r>
        <w:r w:rsidR="00741560" w:rsidRPr="00741560">
          <w:rPr>
            <w:rFonts w:ascii="Times New Roman" w:hAnsi="Times New Roman"/>
            <w:color w:val="000000"/>
            <w:u w:color="000000"/>
          </w:rPr>
          <w:t>etwork</w:t>
        </w:r>
        <w:r w:rsidR="00741560">
          <w:rPr>
            <w:rFonts w:ascii="Times New Roman" w:hAnsi="Times New Roman"/>
            <w:color w:val="000000"/>
            <w:u w:color="000000"/>
          </w:rPr>
          <w:t>.</w:t>
        </w:r>
      </w:ins>
    </w:p>
    <w:p w14:paraId="2A90D294" w14:textId="77777777" w:rsidR="0091391B" w:rsidRPr="006C2EEF" w:rsidRDefault="0091391B" w:rsidP="0091391B">
      <w:pPr>
        <w:numPr>
          <w:ilvl w:val="0"/>
          <w:numId w:val="3"/>
        </w:numPr>
        <w:tabs>
          <w:tab w:val="num" w:pos="330"/>
          <w:tab w:val="left" w:pos="360"/>
        </w:tabs>
        <w:spacing w:before="120" w:after="120" w:line="480" w:lineRule="auto"/>
        <w:ind w:left="330" w:hanging="330"/>
        <w:rPr>
          <w:ins w:id="143" w:author="phismith" w:date="2015-01-08T11:30:00Z"/>
          <w:rFonts w:ascii="Times New Roman" w:eastAsia="Trebuchet MS" w:hAnsi="Times New Roman" w:cs="Trebuchet MS"/>
          <w:b/>
          <w:bCs/>
          <w:sz w:val="24"/>
          <w:szCs w:val="24"/>
        </w:rPr>
      </w:pPr>
      <w:ins w:id="144" w:author="phismith" w:date="2015-01-08T11:30:00Z">
        <w:r w:rsidRPr="006C2EEF">
          <w:rPr>
            <w:rFonts w:ascii="Times New Roman" w:hAnsi="Times New Roman"/>
            <w:b/>
            <w:bCs/>
            <w:sz w:val="24"/>
            <w:szCs w:val="24"/>
          </w:rPr>
          <w:t>Emerging Realms of Digital Entities</w:t>
        </w:r>
      </w:ins>
    </w:p>
    <w:p w14:paraId="62F0DB64" w14:textId="135DD1BD" w:rsidR="00953EFC" w:rsidRPr="006C2EEF" w:rsidRDefault="00C5314C" w:rsidP="006C2EEF">
      <w:pPr>
        <w:pStyle w:val="BodyText2"/>
        <w:jc w:val="left"/>
        <w:rPr>
          <w:rFonts w:ascii="Times New Roman" w:hAnsi="Times New Roman"/>
          <w:color w:val="000000"/>
          <w:u w:color="000000"/>
        </w:rPr>
      </w:pPr>
      <w:r w:rsidRPr="006C2EEF">
        <w:rPr>
          <w:rFonts w:ascii="Times New Roman" w:hAnsi="Times New Roman"/>
          <w:color w:val="000000"/>
          <w:u w:color="000000"/>
        </w:rPr>
        <w:t xml:space="preserve">We can here only make preliminary gestures in the direction of how the needed treatment of such entities might look, beginning with a brief survey of some examples of families of emerging digital entities in different realms. </w:t>
      </w:r>
    </w:p>
    <w:p w14:paraId="4D1D7EF1" w14:textId="77777777" w:rsidR="00953EFC" w:rsidRPr="006C2EEF"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6C2EEF">
        <w:rPr>
          <w:rFonts w:ascii="Times New Roman" w:hAnsi="Times New Roman"/>
          <w:b/>
          <w:bCs/>
          <w:sz w:val="24"/>
          <w:szCs w:val="24"/>
        </w:rPr>
        <w:t>Journalism</w:t>
      </w:r>
    </w:p>
    <w:p w14:paraId="7F9BC7CD"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Even while causing serious problems for traditional print journalism, emerging media have also brought significant benefits to journalists, for whom it is now much easier to identify and validate needed data and to find and establish contact with potential sources. Journalists also have many more venues in which to publish the results of their work, and they are able to create new sorts of venues for example to address specific types of niche audiences, and even to create new niche audiences </w:t>
      </w:r>
      <w:r w:rsidRPr="006C2EEF">
        <w:rPr>
          <w:rFonts w:ascii="Times New Roman" w:hAnsi="Times New Roman"/>
          <w:i/>
          <w:iCs/>
          <w:sz w:val="24"/>
          <w:szCs w:val="24"/>
        </w:rPr>
        <w:t xml:space="preserve">ex nihilo </w:t>
      </w:r>
      <w:r w:rsidRPr="006C2EEF">
        <w:rPr>
          <w:rFonts w:ascii="Times New Roman" w:hAnsi="Times New Roman"/>
          <w:sz w:val="24"/>
          <w:szCs w:val="24"/>
        </w:rPr>
        <w:t>(McArdle, 2013).</w:t>
      </w:r>
    </w:p>
    <w:p w14:paraId="164D0507" w14:textId="00D9E706"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The decline of traditional investigative </w:t>
      </w:r>
      <w:commentRangeStart w:id="145"/>
      <w:r w:rsidRPr="006C2EEF">
        <w:rPr>
          <w:rFonts w:ascii="Times New Roman" w:hAnsi="Times New Roman"/>
          <w:sz w:val="24"/>
          <w:szCs w:val="24"/>
        </w:rPr>
        <w:t>journalism</w:t>
      </w:r>
      <w:commentRangeEnd w:id="145"/>
      <w:r w:rsidRPr="006C2EEF">
        <w:rPr>
          <w:rFonts w:ascii="Times New Roman" w:hAnsi="Times New Roman"/>
          <w:sz w:val="24"/>
          <w:szCs w:val="24"/>
        </w:rPr>
        <w:commentReference w:id="145"/>
      </w:r>
      <w:r w:rsidRPr="006C2EEF">
        <w:rPr>
          <w:rFonts w:ascii="Times New Roman" w:hAnsi="Times New Roman"/>
          <w:sz w:val="24"/>
          <w:szCs w:val="24"/>
        </w:rPr>
        <w:t xml:space="preserve"> has been compensated by the rise of computational journalism, where journalists collaborate with hackers, data engineers and computer scientists as well as with the wider public, sometimes in the service of political ends, as </w:t>
      </w:r>
      <w:r w:rsidRPr="006C2EEF">
        <w:rPr>
          <w:rFonts w:ascii="Times New Roman" w:hAnsi="Times New Roman"/>
          <w:sz w:val="24"/>
          <w:szCs w:val="24"/>
        </w:rPr>
        <w:lastRenderedPageBreak/>
        <w:t xml:space="preserve">when in 2009 </w:t>
      </w:r>
      <w:r w:rsidRPr="006C2EEF">
        <w:rPr>
          <w:rFonts w:ascii="Times New Roman" w:hAnsi="Times New Roman"/>
          <w:i/>
          <w:iCs/>
          <w:sz w:val="24"/>
          <w:szCs w:val="24"/>
        </w:rPr>
        <w:t>The Guardian</w:t>
      </w:r>
      <w:r w:rsidRPr="006C2EEF">
        <w:rPr>
          <w:rFonts w:ascii="Times New Roman" w:hAnsi="Times New Roman"/>
          <w:sz w:val="24"/>
          <w:szCs w:val="24"/>
        </w:rPr>
        <w:t xml:space="preserve"> posted on the web some half million pages of expense documents filed by British MPs, and asked its readers to help identify suspicious items (Cohen, et al., 2011, p. 2). Other phenomena illustrating the breaking down of walls between previously separate forms of communication include the live-blogging of political or sports events (live TV content enhanced through text), or inclusion of dynamic graphical content in statistics-based journalism (text and numerical content enhanced through video). The ways human beings interact with journalistic content are illustrated most conspicuously by phenomena such as </w:t>
      </w:r>
      <w:r w:rsidR="00750B50">
        <w:rPr>
          <w:rFonts w:ascii="Times New Roman" w:hAnsi="Times New Roman"/>
          <w:sz w:val="24"/>
          <w:szCs w:val="24"/>
        </w:rPr>
        <w:t xml:space="preserve">Twitter, </w:t>
      </w:r>
      <w:r w:rsidRPr="006C2EEF">
        <w:rPr>
          <w:rFonts w:ascii="Times New Roman" w:hAnsi="Times New Roman"/>
          <w:sz w:val="24"/>
          <w:szCs w:val="24"/>
        </w:rPr>
        <w:t xml:space="preserve">the Drudge Report, Google News, LexisNexis, Wikileaks, </w:t>
      </w:r>
      <w:r w:rsidR="00750B50" w:rsidRPr="006C2EEF">
        <w:rPr>
          <w:rFonts w:ascii="Times New Roman" w:hAnsi="Times New Roman"/>
          <w:sz w:val="24"/>
          <w:szCs w:val="24"/>
        </w:rPr>
        <w:t>o</w:t>
      </w:r>
      <w:r w:rsidR="00750B50">
        <w:rPr>
          <w:rFonts w:ascii="Times New Roman" w:hAnsi="Times New Roman"/>
          <w:sz w:val="24"/>
          <w:szCs w:val="24"/>
        </w:rPr>
        <w:t xml:space="preserve">r </w:t>
      </w:r>
      <w:r w:rsidRPr="006C2EEF">
        <w:rPr>
          <w:rFonts w:ascii="Times New Roman" w:hAnsi="Times New Roman"/>
          <w:sz w:val="24"/>
          <w:szCs w:val="24"/>
        </w:rPr>
        <w:t xml:space="preserve">the Global Terrorism Database. These have led in turn to new kinds of recombinations and to new tools by which such recombinations can be steered, illustrated by Google Ranking, Google Fusion Tables, and (for example in the field of social media data management) by resources such as Hootsuite, TweetDeck, SproutSocial, SocialEngage, SocialOomph, and many more. </w:t>
      </w:r>
    </w:p>
    <w:p w14:paraId="23C69345" w14:textId="56629EBB"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And as the web becomes an ever more important vehicle for journalistic content, so it is being called into play as a locus for the sorts of actions which journalists write about routSocial, SocialEngage, SocialEngage, SocialroutSociaacts and as megaphone for broadcasting the consequences of such acts –oleading thereby to new sorts of intermeshings of the activities of terrorists and other political actors and activists: not only with journalists but also with corporations, government agencies, hackers and cybersecurity experts, and so forth. At the same time, as terrorist organizations perfect their use of the internet as megaphone, they have less and less reason to keep alive the traditional journalists they encounter in their midst and they begin to turn them to their ends in other ways.</w:t>
      </w:r>
    </w:p>
    <w:p w14:paraId="140C7A9D" w14:textId="77777777" w:rsidR="00953EFC" w:rsidRPr="006C2EEF"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6C2EEF">
        <w:rPr>
          <w:rFonts w:ascii="Times New Roman" w:hAnsi="Times New Roman"/>
          <w:b/>
          <w:bCs/>
          <w:sz w:val="24"/>
          <w:szCs w:val="24"/>
        </w:rPr>
        <w:t>Science</w:t>
      </w:r>
    </w:p>
    <w:p w14:paraId="3DC88385" w14:textId="61C0D0FB"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lastRenderedPageBreak/>
        <w:t xml:space="preserve">The gigantic expansion of publicly available online resources is bringing about similar effects also in science, as massive amounts and varieties of data that had hitherto been hidden are brought out into the open. Information hitherto accessible only to those with specific expertise, or with special local knowledge or permissions, now becomes potentially discoverable by more or less anyone armed with a smartphone and the right sorts of key words. In this way the internet is contributing to the advance of knowledge not only by allowing the traditional strategies used in scientific research to be pursued more successfully, but also by promoting the advance of new technologies for the harvesting, integration and analysis of data, and thereby making possible new sorts of </w:t>
      </w:r>
      <w:ins w:id="146" w:author="phismith" w:date="2015-01-08T12:08:00Z">
        <w:r w:rsidR="00B43234">
          <w:rPr>
            <w:rFonts w:ascii="Times New Roman" w:hAnsi="Times New Roman"/>
            <w:sz w:val="24"/>
            <w:szCs w:val="24"/>
          </w:rPr>
          <w:t>information-driven</w:t>
        </w:r>
        <w:r w:rsidR="00B43234" w:rsidRPr="006C2EEF">
          <w:rPr>
            <w:rFonts w:ascii="Times New Roman" w:hAnsi="Times New Roman"/>
            <w:sz w:val="24"/>
            <w:szCs w:val="24"/>
          </w:rPr>
          <w:t xml:space="preserve"> </w:t>
        </w:r>
      </w:ins>
      <w:r w:rsidRPr="006C2EEF">
        <w:rPr>
          <w:rFonts w:ascii="Times New Roman" w:hAnsi="Times New Roman"/>
          <w:sz w:val="24"/>
          <w:szCs w:val="24"/>
        </w:rPr>
        <w:t>scientific research</w:t>
      </w:r>
      <w:commentRangeStart w:id="147"/>
      <w:del w:id="148" w:author="phismith" w:date="2015-01-08T12:06:00Z">
        <w:r w:rsidRPr="006C2EEF" w:rsidDel="00EC3828">
          <w:rPr>
            <w:rFonts w:ascii="Times New Roman" w:hAnsi="Times New Roman"/>
            <w:sz w:val="24"/>
            <w:szCs w:val="24"/>
          </w:rPr>
          <w:delText>.</w:delText>
        </w:r>
        <w:commentRangeEnd w:id="147"/>
        <w:r w:rsidRPr="006C2EEF" w:rsidDel="00EC3828">
          <w:rPr>
            <w:rFonts w:ascii="Times New Roman" w:hAnsi="Times New Roman"/>
            <w:sz w:val="24"/>
            <w:szCs w:val="24"/>
          </w:rPr>
          <w:commentReference w:id="147"/>
        </w:r>
      </w:del>
    </w:p>
    <w:p w14:paraId="506A5EC8"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Scientific data mining is perhaps not something new. Now however we have the mining of scientific literature, where repositories such as Web of Science, Scopus, or PubMed are used for example to predict protein function or to identify potential drug-drug interactions or potential new uses for drugs (Vinod and Hannah (eds.), 2014) or for the detection of plagiarism and fraud (Garner, 2011). In this way the status of the single journal article as the privileged unit of scientific publishing is being challenged. Here the digital entity constituted by the entirety of scientific papers ever published in a given subject-area becomes the </w:t>
      </w:r>
      <w:commentRangeStart w:id="149"/>
      <w:r w:rsidRPr="006C2EEF">
        <w:rPr>
          <w:rFonts w:ascii="Times New Roman" w:hAnsi="Times New Roman"/>
          <w:sz w:val="24"/>
          <w:szCs w:val="24"/>
        </w:rPr>
        <w:t>primary</w:t>
      </w:r>
      <w:commentRangeEnd w:id="149"/>
      <w:r w:rsidRPr="006C2EEF">
        <w:rPr>
          <w:rFonts w:ascii="Times New Roman" w:hAnsi="Times New Roman"/>
          <w:sz w:val="24"/>
          <w:szCs w:val="24"/>
        </w:rPr>
        <w:commentReference w:id="149"/>
      </w:r>
      <w:r w:rsidRPr="006C2EEF">
        <w:rPr>
          <w:rFonts w:ascii="Times New Roman" w:hAnsi="Times New Roman"/>
          <w:sz w:val="24"/>
          <w:szCs w:val="24"/>
        </w:rPr>
        <w:t xml:space="preserve"> object of research. This digital entity may be augmented in its turn through incorporation of supplementary data, semantic annotations, videos, reviews, corrections, retractions, as well as through dependency links connecting scientific claims and hypotheses to supporting or conflicting data.</w:t>
      </w:r>
    </w:p>
    <w:p w14:paraId="1BC2F3DA" w14:textId="4FBB6F81"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lastRenderedPageBreak/>
        <w:t>Scientific publishing itself is being transformed through the proliferation of open access journals and open access collections of articles from traditional journals</w:t>
      </w:r>
      <w:ins w:id="150" w:author="phismith" w:date="2015-01-08T12:11:00Z">
        <w:r w:rsidR="00B918A4">
          <w:rPr>
            <w:rFonts w:ascii="Times New Roman" w:hAnsi="Times New Roman"/>
            <w:sz w:val="24"/>
            <w:szCs w:val="24"/>
          </w:rPr>
          <w:t>.</w:t>
        </w:r>
      </w:ins>
      <w:del w:id="151" w:author="phismith" w:date="2015-01-08T12:11:00Z">
        <w:r w:rsidRPr="006C2EEF" w:rsidDel="00B918A4">
          <w:rPr>
            <w:rFonts w:ascii="Times New Roman" w:hAnsi="Times New Roman"/>
            <w:sz w:val="24"/>
            <w:szCs w:val="24"/>
          </w:rPr>
          <w:delText>,</w:delText>
        </w:r>
      </w:del>
      <w:r w:rsidRPr="00C5314C">
        <w:rPr>
          <w:rFonts w:ascii="Times New Roman" w:eastAsia="Times New Roman" w:hAnsi="Times New Roman" w:cs="Times New Roman"/>
          <w:sz w:val="24"/>
          <w:szCs w:val="24"/>
          <w:vertAlign w:val="superscript"/>
        </w:rPr>
        <w:footnoteReference w:id="10"/>
      </w:r>
      <w:r w:rsidRPr="006C2EEF">
        <w:rPr>
          <w:rFonts w:ascii="Times New Roman" w:hAnsi="Times New Roman"/>
          <w:sz w:val="24"/>
          <w:szCs w:val="24"/>
        </w:rPr>
        <w:t xml:space="preserve"> </w:t>
      </w:r>
      <w:del w:id="152" w:author="phismith" w:date="2015-01-08T12:11:00Z">
        <w:r w:rsidRPr="006C2EEF" w:rsidDel="00B918A4">
          <w:rPr>
            <w:rFonts w:ascii="Times New Roman" w:hAnsi="Times New Roman"/>
            <w:sz w:val="24"/>
            <w:szCs w:val="24"/>
          </w:rPr>
          <w:delText xml:space="preserve">and also </w:delText>
        </w:r>
      </w:del>
      <w:ins w:id="153" w:author="phismith" w:date="2015-01-08T12:10:00Z">
        <w:r w:rsidR="00B918A4">
          <w:rPr>
            <w:rFonts w:ascii="Times New Roman" w:hAnsi="Times New Roman"/>
            <w:sz w:val="24"/>
            <w:szCs w:val="24"/>
          </w:rPr>
          <w:t>We are seeing papers with upwards of thousands of authors – another trend in the direction of mass agency that is analogous to Whitacre’s Virtual Choir</w:t>
        </w:r>
      </w:ins>
      <w:ins w:id="154" w:author="phismith" w:date="2015-01-08T12:11:00Z">
        <w:r w:rsidR="00B918A4">
          <w:rPr>
            <w:rFonts w:ascii="Times New Roman" w:hAnsi="Times New Roman"/>
            <w:sz w:val="24"/>
            <w:szCs w:val="24"/>
          </w:rPr>
          <w:t xml:space="preserve"> –</w:t>
        </w:r>
      </w:ins>
      <w:del w:id="155" w:author="phismith" w:date="2015-01-08T12:11:00Z">
        <w:r w:rsidRPr="006C2EEF" w:rsidDel="00DB4CCA">
          <w:rPr>
            <w:rFonts w:ascii="Times New Roman" w:hAnsi="Times New Roman"/>
            <w:sz w:val="24"/>
            <w:szCs w:val="24"/>
          </w:rPr>
          <w:delText xml:space="preserve">through </w:delText>
        </w:r>
      </w:del>
      <w:ins w:id="156" w:author="phismith" w:date="2015-01-08T12:11:00Z">
        <w:r w:rsidR="00DB4CCA">
          <w:rPr>
            <w:rFonts w:ascii="Times New Roman" w:hAnsi="Times New Roman"/>
            <w:sz w:val="24"/>
            <w:szCs w:val="24"/>
          </w:rPr>
          <w:t xml:space="preserve"> as well as </w:t>
        </w:r>
      </w:ins>
      <w:del w:id="157" w:author="phismith" w:date="2015-01-08T12:11:00Z">
        <w:r w:rsidRPr="006C2EEF" w:rsidDel="00DB4CCA">
          <w:rPr>
            <w:rFonts w:ascii="Times New Roman" w:hAnsi="Times New Roman"/>
            <w:sz w:val="24"/>
            <w:szCs w:val="24"/>
          </w:rPr>
          <w:delText xml:space="preserve">new </w:delText>
        </w:r>
      </w:del>
      <w:r w:rsidRPr="006C2EEF">
        <w:rPr>
          <w:rFonts w:ascii="Times New Roman" w:hAnsi="Times New Roman"/>
          <w:sz w:val="24"/>
          <w:szCs w:val="24"/>
        </w:rPr>
        <w:t>experiments in semantically enhanced publishing (Shotton, 2009)</w:t>
      </w:r>
      <w:ins w:id="158" w:author="phismith" w:date="2015-01-08T12:10:00Z">
        <w:r w:rsidR="00B918A4">
          <w:rPr>
            <w:rFonts w:ascii="Times New Roman" w:hAnsi="Times New Roman"/>
            <w:sz w:val="24"/>
            <w:szCs w:val="24"/>
          </w:rPr>
          <w:t xml:space="preserve">, </w:t>
        </w:r>
      </w:ins>
      <w:ins w:id="159" w:author="phismith" w:date="2015-01-08T12:11:00Z">
        <w:r w:rsidR="00B918A4">
          <w:rPr>
            <w:rFonts w:ascii="Times New Roman" w:hAnsi="Times New Roman"/>
            <w:sz w:val="24"/>
            <w:szCs w:val="24"/>
          </w:rPr>
          <w:t xml:space="preserve">and </w:t>
        </w:r>
      </w:ins>
      <w:del w:id="160" w:author="phismith" w:date="2015-01-08T12:11:00Z">
        <w:r w:rsidRPr="006C2EEF" w:rsidDel="00B918A4">
          <w:rPr>
            <w:rFonts w:ascii="Times New Roman" w:hAnsi="Times New Roman"/>
            <w:sz w:val="24"/>
            <w:szCs w:val="24"/>
          </w:rPr>
          <w:delText xml:space="preserve"> or </w:delText>
        </w:r>
      </w:del>
      <w:r w:rsidRPr="006C2EEF">
        <w:rPr>
          <w:rFonts w:ascii="Times New Roman" w:hAnsi="Times New Roman"/>
          <w:sz w:val="24"/>
          <w:szCs w:val="24"/>
        </w:rPr>
        <w:t xml:space="preserve">in nanopublishing (Sernadela, et al., 2014), where credit for scientific contributions might be awarded at the level of the single comment or review or of single contributions to supplementary data. These and the many related developments are changing science </w:t>
      </w:r>
      <w:del w:id="161" w:author="phismith" w:date="2015-01-08T12:12:00Z">
        <w:r w:rsidRPr="006C2EEF" w:rsidDel="00DB4CCA">
          <w:rPr>
            <w:rFonts w:ascii="Times New Roman" w:hAnsi="Times New Roman"/>
            <w:sz w:val="24"/>
            <w:szCs w:val="24"/>
          </w:rPr>
          <w:delText xml:space="preserve">not only by advancing the discoverability of existing data, but also </w:delText>
        </w:r>
      </w:del>
      <w:r w:rsidRPr="006C2EEF">
        <w:rPr>
          <w:rFonts w:ascii="Times New Roman" w:hAnsi="Times New Roman"/>
          <w:sz w:val="24"/>
          <w:szCs w:val="24"/>
        </w:rPr>
        <w:t>by advanc</w:t>
      </w:r>
      <w:ins w:id="162" w:author="phismith" w:date="2015-01-08T12:12:00Z">
        <w:r w:rsidR="00DB4CCA">
          <w:rPr>
            <w:rFonts w:ascii="Times New Roman" w:hAnsi="Times New Roman"/>
            <w:sz w:val="24"/>
            <w:szCs w:val="24"/>
          </w:rPr>
          <w:t>ing</w:t>
        </w:r>
      </w:ins>
      <w:del w:id="163" w:author="phismith" w:date="2015-01-08T12:12:00Z">
        <w:r w:rsidRPr="006C2EEF" w:rsidDel="00DB4CCA">
          <w:rPr>
            <w:rFonts w:ascii="Times New Roman" w:hAnsi="Times New Roman"/>
            <w:sz w:val="24"/>
            <w:szCs w:val="24"/>
          </w:rPr>
          <w:delText>ed</w:delText>
        </w:r>
      </w:del>
      <w:r w:rsidRPr="006C2EEF">
        <w:rPr>
          <w:rFonts w:ascii="Times New Roman" w:hAnsi="Times New Roman"/>
          <w:sz w:val="24"/>
          <w:szCs w:val="24"/>
        </w:rPr>
        <w:t xml:space="preserve"> the speed at which new discoveries are made, and disseminated, and translated into practical applications. </w:t>
      </w:r>
    </w:p>
    <w:p w14:paraId="2111B9D4" w14:textId="77777777" w:rsidR="00953EFC" w:rsidRPr="006C2EEF"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6C2EEF">
        <w:rPr>
          <w:rFonts w:ascii="Times New Roman" w:hAnsi="Times New Roman"/>
          <w:b/>
          <w:bCs/>
          <w:sz w:val="24"/>
          <w:szCs w:val="24"/>
        </w:rPr>
        <w:t xml:space="preserve">Finance </w:t>
      </w:r>
    </w:p>
    <w:p w14:paraId="4012C65E"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When Lehman Brothers filed for Chapter 11 bankruptcy protection on September 15, 2008 this exposed the degree to which new sorts of digital entities r scientific contributions mighnancial instruments level of the single c in a manner hardly appreciated even by those involved in creating them. It would conceivably have been possible to avoid the crash by establishing very rapidly a reliable accounting of Lehman’s assets and liabilities. This however would have required tracking back through all of the documentation recording how those assets and liabilities had been acquired and, in the case of derivative instruments, estimating on the basis of the relevant chains of records the precise values of the underlying pools of debt. As we shall see, however, the problematic way in which some of these instruments had been produced would likely have made such an accounting impossible. </w:t>
      </w:r>
    </w:p>
    <w:p w14:paraId="2B50E183" w14:textId="5C6F684E" w:rsidR="00953EFC" w:rsidRPr="006C2EEF" w:rsidRDefault="00C5314C" w:rsidP="006C2EEF">
      <w:pPr>
        <w:pStyle w:val="Level1"/>
        <w:widowControl/>
        <w:tabs>
          <w:tab w:val="left" w:pos="360"/>
        </w:tabs>
        <w:spacing w:before="120" w:after="120" w:line="480" w:lineRule="auto"/>
        <w:jc w:val="left"/>
        <w:rPr>
          <w:rFonts w:eastAsia="Calibri" w:hAnsi="Times New Roman" w:cs="Calibri"/>
        </w:rPr>
      </w:pPr>
      <w:r w:rsidRPr="006C2EEF">
        <w:rPr>
          <w:rFonts w:eastAsia="Calibri" w:hAnsi="Times New Roman" w:cs="Calibri"/>
        </w:rPr>
        <w:lastRenderedPageBreak/>
        <w:t xml:space="preserve">Consider, for purposes of illustration, the case of the Collateralized Debt Obligation (CDO). For an </w:t>
      </w:r>
      <w:r w:rsidRPr="006C2EEF">
        <w:rPr>
          <w:rFonts w:eastAsia="Calibri" w:hAnsi="Times New Roman" w:cs="Calibri"/>
          <w:i/>
          <w:iCs/>
        </w:rPr>
        <w:t>obligation</w:t>
      </w:r>
      <w:r w:rsidRPr="006C2EEF">
        <w:rPr>
          <w:rFonts w:eastAsia="Calibri" w:hAnsi="Times New Roman" w:cs="Calibri"/>
        </w:rPr>
        <w:t xml:space="preserve"> to exist there must </w:t>
      </w:r>
      <w:del w:id="164" w:author="phismith" w:date="2015-01-07T14:47:00Z">
        <w:r w:rsidRPr="006C2EEF" w:rsidDel="00EF5610">
          <w:rPr>
            <w:rFonts w:eastAsia="Calibri" w:hAnsi="Times New Roman" w:cs="Calibri"/>
          </w:rPr>
          <w:delText xml:space="preserve">be </w:delText>
        </w:r>
      </w:del>
      <w:ins w:id="165" w:author="phismith" w:date="2015-01-07T14:47:00Z">
        <w:r w:rsidR="00EF5610">
          <w:rPr>
            <w:rFonts w:eastAsia="Calibri" w:hAnsi="Times New Roman" w:cs="Calibri"/>
          </w:rPr>
          <w:t>exist</w:t>
        </w:r>
        <w:r w:rsidR="00EF5610" w:rsidRPr="006C2EEF">
          <w:rPr>
            <w:rFonts w:eastAsia="Calibri" w:hAnsi="Times New Roman" w:cs="Calibri"/>
          </w:rPr>
          <w:t xml:space="preserve"> </w:t>
        </w:r>
      </w:ins>
      <w:r w:rsidRPr="006C2EEF">
        <w:rPr>
          <w:rFonts w:eastAsia="Calibri" w:hAnsi="Times New Roman" w:cs="Calibri"/>
        </w:rPr>
        <w:t xml:space="preserve">some </w:t>
      </w:r>
      <w:del w:id="166" w:author="phismith" w:date="2015-01-07T14:47:00Z">
        <w:r w:rsidRPr="006C2EEF" w:rsidDel="00EF5610">
          <w:rPr>
            <w:rFonts w:eastAsia="Calibri" w:hAnsi="Times New Roman" w:cs="Calibri"/>
          </w:rPr>
          <w:delText xml:space="preserve">legal </w:delText>
        </w:r>
      </w:del>
      <w:r w:rsidRPr="006C2EEF">
        <w:rPr>
          <w:rFonts w:eastAsia="Calibri" w:hAnsi="Times New Roman" w:cs="Calibri"/>
        </w:rPr>
        <w:t xml:space="preserve">entity which is the </w:t>
      </w:r>
      <w:r w:rsidRPr="006C2EEF">
        <w:rPr>
          <w:rFonts w:eastAsia="Calibri" w:hAnsi="Times New Roman" w:cs="Calibri"/>
          <w:i/>
          <w:iCs/>
        </w:rPr>
        <w:t>obligor</w:t>
      </w:r>
      <w:r w:rsidRPr="006C2EEF">
        <w:rPr>
          <w:rFonts w:eastAsia="Calibri" w:hAnsi="Times New Roman" w:cs="Calibri"/>
        </w:rPr>
        <w:t>, that is: the bearer of the obligation in question. To have something to play this role there was created for each CDO a ‘Special Purpose Vehicle’ (SPV), a legal entity – typically a limited company – brought into being with the sole task of serving as obligor for a given CDO. In the simplest case the CDO itself is associated with an underlying debt instruments</w:t>
      </w:r>
      <w:r w:rsidRPr="006C2EEF">
        <w:rPr>
          <w:rFonts w:hAnsi="Times New Roman"/>
        </w:rPr>
        <w:t>, e</w:t>
      </w:r>
      <w:r w:rsidRPr="006C2EEF">
        <w:rPr>
          <w:rFonts w:eastAsia="Calibri" w:hAnsi="Times New Roman" w:cs="Calibri"/>
        </w:rPr>
        <w:t>ach instrument being identified through its CUSIP number.</w:t>
      </w:r>
      <w:r w:rsidRPr="006C2EEF">
        <w:rPr>
          <w:rFonts w:eastAsia="Calibri" w:hAnsi="Times New Roman" w:cs="Calibri"/>
          <w:vertAlign w:val="superscript"/>
        </w:rPr>
        <w:footnoteReference w:id="11"/>
      </w:r>
      <w:r w:rsidRPr="006C2EEF">
        <w:rPr>
          <w:rFonts w:eastAsia="Calibri" w:hAnsi="Times New Roman" w:cs="Calibri"/>
        </w:rPr>
        <w:t xml:space="preserve"> But there were also more complex cases, including the so-called CDO</w:t>
      </w:r>
      <w:r w:rsidRPr="006C2EEF">
        <w:rPr>
          <w:rFonts w:eastAsia="Calibri" w:hAnsi="Times New Roman" w:cs="Calibri"/>
          <w:vertAlign w:val="superscript"/>
        </w:rPr>
        <w:t>2</w:t>
      </w:r>
      <w:r w:rsidRPr="006C2EEF">
        <w:rPr>
          <w:rFonts w:eastAsia="Calibri" w:hAnsi="Times New Roman" w:cs="Calibri"/>
        </w:rPr>
        <w:t xml:space="preserve"> (CDO</w:t>
      </w:r>
      <w:r w:rsidRPr="006C2EEF">
        <w:rPr>
          <w:rFonts w:eastAsia="Calibri" w:hAnsi="Times New Roman" w:cs="Calibri"/>
          <w:vertAlign w:val="superscript"/>
        </w:rPr>
        <w:t>3</w:t>
      </w:r>
      <w:r w:rsidRPr="006C2EEF">
        <w:rPr>
          <w:rFonts w:eastAsia="Calibri" w:hAnsi="Times New Roman" w:cs="Calibri"/>
        </w:rPr>
        <w:t>, CDO</w:t>
      </w:r>
      <w:r w:rsidRPr="006C2EEF">
        <w:rPr>
          <w:rFonts w:eastAsia="Calibri" w:hAnsi="Times New Roman" w:cs="Calibri"/>
          <w:vertAlign w:val="superscript"/>
        </w:rPr>
        <w:t>4</w:t>
      </w:r>
      <w:r w:rsidRPr="006C2EEF">
        <w:rPr>
          <w:rFonts w:eastAsia="Calibri" w:hAnsi="Times New Roman" w:cs="Calibri"/>
        </w:rPr>
        <w:t xml:space="preserve">, and so on), where the underlying instruments are themselves further CDOs. In the case of what are called synthetic CDOs, there is no pool of underlying debt at all; rather the cash flow that would be generated by such a pool is simulated using a Credit Default Swap (CDS). This last example provides the clearest illustration of the sorts of problems that can be </w:t>
      </w:r>
      <w:r w:rsidR="008F7780">
        <w:rPr>
          <w:rFonts w:eastAsia="Calibri" w:hAnsi="Times New Roman" w:cs="Calibri"/>
        </w:rPr>
        <w:t>engendered by</w:t>
      </w:r>
      <w:r w:rsidR="00A86A1F">
        <w:rPr>
          <w:rFonts w:eastAsia="Calibri" w:hAnsi="Times New Roman" w:cs="Calibri"/>
        </w:rPr>
        <w:t xml:space="preserve"> </w:t>
      </w:r>
      <w:r w:rsidRPr="006C2EEF">
        <w:rPr>
          <w:rFonts w:eastAsia="Calibri" w:hAnsi="Times New Roman" w:cs="Calibri"/>
        </w:rPr>
        <w:t xml:space="preserve">the production of derivatives of new types. For when, at the critical moment, attempts were made to establish who the obligor might be for a given synthetic CDO, and to whom this obligor is obligated and what the nature of this obligation might be, then it proved impossible to unravel the data to reveal this information – the data were opaque as concerns the logical relations between the entities they referred to. </w:t>
      </w:r>
    </w:p>
    <w:p w14:paraId="58E81E81" w14:textId="77777777" w:rsidR="00953EFC" w:rsidRPr="006C2EEF" w:rsidRDefault="00C5314C" w:rsidP="006C2EEF">
      <w:pPr>
        <w:pStyle w:val="Level1"/>
        <w:widowControl/>
        <w:tabs>
          <w:tab w:val="left" w:pos="360"/>
        </w:tabs>
        <w:spacing w:before="120" w:after="120" w:line="480" w:lineRule="auto"/>
        <w:jc w:val="left"/>
        <w:rPr>
          <w:rFonts w:eastAsia="Calibri" w:hAnsi="Times New Roman" w:cs="Calibri"/>
        </w:rPr>
      </w:pPr>
      <w:r w:rsidRPr="006C2EEF">
        <w:rPr>
          <w:rFonts w:eastAsia="Calibri" w:hAnsi="Times New Roman" w:cs="Calibri"/>
        </w:rPr>
        <w:t xml:space="preserve">In his (2012) Hernando de Soto pointed out that Lehman’s problems were not so much a lack of assets as a lack of knowledge and transparency. Here, as in other spheres, our ability to deal </w:t>
      </w:r>
      <w:r w:rsidRPr="006C2EEF">
        <w:rPr>
          <w:rFonts w:eastAsia="Calibri" w:hAnsi="Times New Roman" w:cs="Calibri"/>
        </w:rPr>
        <w:lastRenderedPageBreak/>
        <w:t xml:space="preserve">cognitively with the new world of digital entities lags behind our ability to </w:t>
      </w:r>
      <w:commentRangeStart w:id="167"/>
      <w:r w:rsidRPr="006C2EEF">
        <w:rPr>
          <w:rFonts w:eastAsia="Calibri" w:hAnsi="Times New Roman" w:cs="Calibri"/>
        </w:rPr>
        <w:t>create</w:t>
      </w:r>
      <w:commentRangeEnd w:id="167"/>
      <w:r w:rsidRPr="006C2EEF">
        <w:rPr>
          <w:rFonts w:hAnsi="Times New Roman"/>
        </w:rPr>
        <w:commentReference w:id="167"/>
      </w:r>
      <w:r w:rsidRPr="006C2EEF">
        <w:rPr>
          <w:rFonts w:eastAsia="Calibri" w:hAnsi="Times New Roman" w:cs="Calibri"/>
        </w:rPr>
        <w:t xml:space="preserve"> these entities themselves.</w:t>
      </w:r>
      <w:r w:rsidRPr="006C2EEF">
        <w:rPr>
          <w:rFonts w:eastAsia="Calibri" w:hAnsi="Times New Roman" w:cs="Calibri"/>
          <w:vertAlign w:val="superscript"/>
        </w:rPr>
        <w:footnoteReference w:id="12"/>
      </w:r>
      <w:r w:rsidRPr="006C2EEF">
        <w:rPr>
          <w:rFonts w:eastAsia="Calibri" w:hAnsi="Times New Roman" w:cs="Calibri"/>
        </w:rPr>
        <w:t xml:space="preserve"> </w:t>
      </w:r>
    </w:p>
    <w:p w14:paraId="5BE71261" w14:textId="77777777" w:rsidR="00953EFC" w:rsidRPr="006C2EEF" w:rsidRDefault="00C5314C" w:rsidP="006C2EEF">
      <w:pPr>
        <w:pStyle w:val="Level1"/>
        <w:widowControl/>
        <w:tabs>
          <w:tab w:val="left" w:pos="360"/>
        </w:tabs>
        <w:spacing w:before="120" w:after="120" w:line="480" w:lineRule="auto"/>
        <w:jc w:val="left"/>
        <w:rPr>
          <w:rFonts w:eastAsia="Calibri" w:hAnsi="Times New Roman" w:cs="Calibri"/>
        </w:rPr>
      </w:pPr>
      <w:r w:rsidRPr="006C2EEF">
        <w:rPr>
          <w:rFonts w:eastAsia="Calibri" w:hAnsi="Times New Roman" w:cs="Calibri"/>
        </w:rPr>
        <w:t xml:space="preserve">As the authorities have since recognized, if we are to rectify this lack of knowledge in advance of similar crises in the future, then we need to know what financial instrument are being created and with what owners, documentation, ratings, counterparties, due dates, spreads, coupons, accruals, seniority, and governing law they are associated. At the very least we need a common system of ‘legal entity identifiers’ (LEIs) for corporate entities (SIFMA, n.d.), just as we have systems for registering the instruments created and for recording the liabilities, assets, etc., with which they are associated at any given time. To create such a system, however, we need to know what </w:t>
      </w:r>
      <w:r w:rsidRPr="006C2EEF">
        <w:rPr>
          <w:rFonts w:eastAsia="Calibri" w:hAnsi="Times New Roman" w:cs="Calibri"/>
          <w:i/>
          <w:iCs/>
        </w:rPr>
        <w:t>types</w:t>
      </w:r>
      <w:r w:rsidRPr="006C2EEF">
        <w:rPr>
          <w:rFonts w:eastAsia="Calibri" w:hAnsi="Times New Roman" w:cs="Calibri"/>
        </w:rPr>
        <w:t xml:space="preserve"> of Special Purpose Vehicles are being created, and we need a coherent uniform terminology for referring to all the types of entities relevant to their effective management in order to allow rapid and reliable mustering of needed information during market crises. </w:t>
      </w:r>
    </w:p>
    <w:p w14:paraId="4AB8F312" w14:textId="77777777" w:rsidR="00953EFC" w:rsidRPr="006C2EEF" w:rsidRDefault="00C5314C" w:rsidP="006C2EEF">
      <w:pPr>
        <w:pStyle w:val="Level1"/>
        <w:tabs>
          <w:tab w:val="left" w:pos="360"/>
        </w:tabs>
        <w:spacing w:before="120" w:after="120" w:line="480" w:lineRule="auto"/>
        <w:jc w:val="left"/>
        <w:rPr>
          <w:rFonts w:eastAsia="Calibri" w:hAnsi="Times New Roman" w:cs="Calibri"/>
        </w:rPr>
      </w:pPr>
      <w:r w:rsidRPr="006C2EEF">
        <w:rPr>
          <w:rFonts w:eastAsia="Calibri" w:hAnsi="Times New Roman" w:cs="Calibri"/>
        </w:rPr>
        <w:t xml:space="preserve">The Financial Industry Business Ontology (FIBO) is an important step along the road to the creation of the needed typology (EDM Council, 2014). At the same time there are ontological questions which FIBO does not address but which are salient to our purposes here. </w:t>
      </w:r>
    </w:p>
    <w:p w14:paraId="3451DF98" w14:textId="4D67C542" w:rsidR="00953EFC" w:rsidRPr="006C2EEF" w:rsidRDefault="00C5314C" w:rsidP="006C2EEF">
      <w:pPr>
        <w:pStyle w:val="Level1"/>
        <w:widowControl/>
        <w:tabs>
          <w:tab w:val="left" w:pos="360"/>
        </w:tabs>
        <w:spacing w:before="120" w:after="120" w:line="480" w:lineRule="auto"/>
        <w:jc w:val="left"/>
        <w:rPr>
          <w:rFonts w:eastAsia="Calibri" w:hAnsi="Times New Roman" w:cs="Calibri"/>
        </w:rPr>
      </w:pPr>
      <w:r w:rsidRPr="006C2EEF">
        <w:rPr>
          <w:rFonts w:eastAsia="Calibri" w:hAnsi="Times New Roman" w:cs="Calibri"/>
        </w:rPr>
        <w:t xml:space="preserve">What, to give just one example, are you buying when you buy a CDO? Not, it would seem, anything physical; and thus also not something able to stand in </w:t>
      </w:r>
      <w:r w:rsidR="008F7780">
        <w:rPr>
          <w:rFonts w:eastAsia="Calibri" w:hAnsi="Times New Roman" w:cs="Calibri"/>
        </w:rPr>
        <w:t xml:space="preserve">the sorts of </w:t>
      </w:r>
      <w:r w:rsidRPr="006C2EEF">
        <w:rPr>
          <w:rFonts w:eastAsia="Calibri" w:hAnsi="Times New Roman" w:cs="Calibri"/>
        </w:rPr>
        <w:t xml:space="preserve">relations of cause and </w:t>
      </w:r>
      <w:commentRangeStart w:id="168"/>
      <w:r w:rsidRPr="006C2EEF">
        <w:rPr>
          <w:rFonts w:eastAsia="Calibri" w:hAnsi="Times New Roman" w:cs="Calibri"/>
        </w:rPr>
        <w:t>effect</w:t>
      </w:r>
      <w:commentRangeEnd w:id="168"/>
      <w:r w:rsidRPr="006C2EEF">
        <w:rPr>
          <w:rFonts w:hAnsi="Times New Roman"/>
        </w:rPr>
        <w:commentReference w:id="168"/>
      </w:r>
      <w:r w:rsidR="008F7780">
        <w:rPr>
          <w:rFonts w:eastAsia="Calibri" w:hAnsi="Times New Roman" w:cs="Calibri"/>
        </w:rPr>
        <w:t xml:space="preserve"> studied by physics</w:t>
      </w:r>
      <w:r w:rsidRPr="006C2EEF">
        <w:rPr>
          <w:rFonts w:eastAsia="Calibri" w:hAnsi="Times New Roman" w:cs="Calibri"/>
        </w:rPr>
        <w:t xml:space="preserve">. Yet the CDO is somehow tied to time and change. It is associated with physical actions of human beings (or computerized agents) who created it, buy and sell it, bet against it, and so forth. CDOs can be advertised and marketed, aggregated and partitioned, </w:t>
      </w:r>
      <w:r w:rsidRPr="006C2EEF">
        <w:rPr>
          <w:rFonts w:eastAsia="Calibri" w:hAnsi="Times New Roman" w:cs="Calibri"/>
        </w:rPr>
        <w:lastRenderedPageBreak/>
        <w:t xml:space="preserve">packaged and re-packaged, ramped-up and amortized. They are, on the one hand, digital entities, analogous to computer software. But they are at the same time normative entities (‘O’ stands for ‘obligation’). Interestingly, the act of issuance of a CDO is referred to in the FIBO Ontology as a ‘production’ – in the sense in which this term is used for example in the case of a theatrical or musical </w:t>
      </w:r>
      <w:r w:rsidR="007D5556">
        <w:rPr>
          <w:rFonts w:eastAsia="Calibri" w:hAnsi="Times New Roman" w:cs="Calibri"/>
        </w:rPr>
        <w:t xml:space="preserve">or video </w:t>
      </w:r>
      <w:r w:rsidRPr="006C2EEF">
        <w:rPr>
          <w:rFonts w:eastAsia="Calibri" w:hAnsi="Times New Roman" w:cs="Calibri"/>
        </w:rPr>
        <w:t xml:space="preserve">production. Like the works produced by Whitacre through his Virtual Choir, CDOs are </w:t>
      </w:r>
      <w:commentRangeStart w:id="169"/>
      <w:r w:rsidRPr="006C2EEF">
        <w:rPr>
          <w:rFonts w:eastAsia="Calibri" w:hAnsi="Times New Roman" w:cs="Calibri"/>
        </w:rPr>
        <w:t>entities of a new genre</w:t>
      </w:r>
      <w:commentRangeEnd w:id="169"/>
      <w:r w:rsidRPr="006C2EEF">
        <w:rPr>
          <w:rFonts w:hAnsi="Times New Roman"/>
        </w:rPr>
        <w:commentReference w:id="169"/>
      </w:r>
      <w:r w:rsidRPr="006C2EEF">
        <w:rPr>
          <w:rFonts w:eastAsia="Calibri" w:hAnsi="Times New Roman" w:cs="Calibri"/>
        </w:rPr>
        <w:t xml:space="preserve">; they have mathematical properties and properties which turn on the fact that they are created as a result of the actions of human beings; they have a history of changes – a life – reflecting </w:t>
      </w:r>
      <w:r w:rsidR="00A86A1F">
        <w:t>the intentions and actions of salient market participants over time</w:t>
      </w:r>
      <w:r w:rsidRPr="006C2EEF">
        <w:rPr>
          <w:rFonts w:eastAsia="Calibri" w:hAnsi="Times New Roman" w:cs="Calibri"/>
        </w:rPr>
        <w:t>.</w:t>
      </w:r>
      <w:r w:rsidRPr="006C2EEF">
        <w:rPr>
          <w:rFonts w:eastAsia="Calibri" w:hAnsi="Times New Roman" w:cs="Calibri"/>
          <w:vertAlign w:val="superscript"/>
        </w:rPr>
        <w:footnoteReference w:id="13"/>
      </w:r>
      <w:r w:rsidRPr="006C2EEF">
        <w:rPr>
          <w:rFonts w:eastAsia="Calibri" w:hAnsi="Times New Roman" w:cs="Calibri"/>
        </w:rPr>
        <w:t xml:space="preserve"> </w:t>
      </w:r>
    </w:p>
    <w:p w14:paraId="43FB8CD5" w14:textId="77777777" w:rsidR="00953EFC" w:rsidRPr="006C2EEF" w:rsidRDefault="00953EFC" w:rsidP="006C2EEF">
      <w:pPr>
        <w:pStyle w:val="Level1"/>
        <w:widowControl/>
        <w:tabs>
          <w:tab w:val="left" w:pos="360"/>
        </w:tabs>
        <w:spacing w:before="120" w:after="120" w:line="480" w:lineRule="auto"/>
        <w:jc w:val="left"/>
        <w:rPr>
          <w:rFonts w:eastAsia="Calibri" w:hAnsi="Times New Roman" w:cs="Calibri"/>
        </w:rPr>
      </w:pPr>
    </w:p>
    <w:p w14:paraId="24568D37" w14:textId="77777777" w:rsidR="00953EFC" w:rsidRPr="006C2EEF"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6C2EEF">
        <w:rPr>
          <w:rFonts w:ascii="Times New Roman" w:hAnsi="Times New Roman"/>
          <w:b/>
          <w:bCs/>
          <w:sz w:val="24"/>
          <w:szCs w:val="24"/>
        </w:rPr>
        <w:t>Social Media</w:t>
      </w:r>
    </w:p>
    <w:p w14:paraId="2774358C"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What type of entity is a Twitter account? your Facebook Wall? my Kred Influence network? a Bitcoin Blockchain? What is it that gets stolen in a case of identity theft? What sort of entity is managed by an online reputation manager? Is there such an entity as a </w:t>
      </w:r>
      <w:r w:rsidRPr="006C2EEF">
        <w:rPr>
          <w:rFonts w:ascii="Times New Roman" w:hAnsi="Times New Roman"/>
          <w:i/>
          <w:iCs/>
          <w:sz w:val="24"/>
          <w:szCs w:val="24"/>
        </w:rPr>
        <w:t>customer service avatar</w:t>
      </w:r>
      <w:r w:rsidRPr="006C2EEF">
        <w:rPr>
          <w:rFonts w:ascii="Times New Roman" w:hAnsi="Times New Roman"/>
          <w:sz w:val="24"/>
          <w:szCs w:val="24"/>
        </w:rPr>
        <w:t>? Or is it rather the case that, when you put questions to the sequence of human-head-shaped pixel arrays on your computer screen (or to the female voice emanating from your smartphone), you are falling victim to some sort of Santa-Claus-like fantasy of no ontological significance?</w:t>
      </w:r>
      <w:r w:rsidRPr="00C5314C">
        <w:rPr>
          <w:rFonts w:ascii="Times New Roman" w:eastAsia="Times New Roman" w:hAnsi="Times New Roman" w:cs="Times New Roman"/>
          <w:sz w:val="24"/>
          <w:szCs w:val="24"/>
          <w:vertAlign w:val="superscript"/>
        </w:rPr>
        <w:footnoteReference w:id="14"/>
      </w:r>
      <w:r w:rsidRPr="006C2EEF">
        <w:rPr>
          <w:rFonts w:ascii="Times New Roman" w:hAnsi="Times New Roman"/>
          <w:sz w:val="24"/>
          <w:szCs w:val="24"/>
        </w:rPr>
        <w:t xml:space="preserve"> What sorts of things are the virtual artifacts that are bought and sold each year in the 500 million (real) dollars’Wworth of commercial activity that is generated by </w:t>
      </w:r>
      <w:commentRangeStart w:id="170"/>
      <w:r w:rsidRPr="006C2EEF">
        <w:rPr>
          <w:rFonts w:ascii="Times New Roman" w:hAnsi="Times New Roman"/>
          <w:sz w:val="24"/>
          <w:szCs w:val="24"/>
        </w:rPr>
        <w:t xml:space="preserve">Second Life? </w:t>
      </w:r>
      <w:commentRangeEnd w:id="170"/>
      <w:r w:rsidRPr="006C2EEF">
        <w:rPr>
          <w:rFonts w:ascii="Times New Roman" w:hAnsi="Times New Roman"/>
          <w:sz w:val="24"/>
          <w:szCs w:val="24"/>
        </w:rPr>
        <w:commentReference w:id="170"/>
      </w:r>
    </w:p>
    <w:p w14:paraId="30370909"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lastRenderedPageBreak/>
        <w:t>Is this</w:t>
      </w:r>
      <w:r w:rsidRPr="00C5314C">
        <w:rPr>
          <w:rFonts w:ascii="Times New Roman" w:eastAsia="Times New Roman" w:hAnsi="Times New Roman" w:cs="Times New Roman"/>
          <w:sz w:val="24"/>
          <w:szCs w:val="24"/>
          <w:vertAlign w:val="superscript"/>
        </w:rPr>
        <w:footnoteReference w:id="15"/>
      </w:r>
    </w:p>
    <w:p w14:paraId="4A627B8E" w14:textId="77777777" w:rsidR="00953EFC" w:rsidRPr="006C2EEF" w:rsidRDefault="00953EFC" w:rsidP="006C2EEF">
      <w:pPr>
        <w:tabs>
          <w:tab w:val="left" w:pos="360"/>
        </w:tabs>
        <w:spacing w:before="120" w:after="120" w:line="480" w:lineRule="auto"/>
        <w:rPr>
          <w:rFonts w:ascii="Times New Roman" w:hAnsi="Times New Roman"/>
          <w:sz w:val="24"/>
          <w:szCs w:val="24"/>
        </w:rPr>
      </w:pPr>
    </w:p>
    <w:p w14:paraId="3F2AD5E5" w14:textId="77777777" w:rsidR="00953EFC" w:rsidRPr="006C2EEF" w:rsidRDefault="00C5314C" w:rsidP="006C2EEF">
      <w:pPr>
        <w:keepNext/>
        <w:tabs>
          <w:tab w:val="left" w:pos="360"/>
        </w:tabs>
        <w:spacing w:before="120" w:after="120" w:line="480" w:lineRule="auto"/>
        <w:rPr>
          <w:rFonts w:ascii="Times New Roman" w:hAnsi="Times New Roman"/>
          <w:sz w:val="24"/>
          <w:szCs w:val="24"/>
        </w:rPr>
      </w:pPr>
      <w:r w:rsidRPr="006C2EEF">
        <w:rPr>
          <w:rFonts w:ascii="Times New Roman" w:hAnsi="Times New Roman"/>
          <w:noProof/>
          <w:sz w:val="24"/>
          <w:szCs w:val="24"/>
        </w:rPr>
        <w:drawing>
          <wp:inline distT="0" distB="0" distL="0" distR="0" wp14:anchorId="3332FDC6" wp14:editId="463E66E7">
            <wp:extent cx="4378148" cy="318211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rl_bildt_rl.jpg"/>
                    <pic:cNvPicPr/>
                  </pic:nvPicPr>
                  <pic:blipFill>
                    <a:blip r:embed="rId10">
                      <a:extLst/>
                    </a:blip>
                    <a:stretch>
                      <a:fillRect/>
                    </a:stretch>
                  </pic:blipFill>
                  <pic:spPr>
                    <a:xfrm>
                      <a:off x="0" y="0"/>
                      <a:ext cx="4378148" cy="3182112"/>
                    </a:xfrm>
                    <a:prstGeom prst="rect">
                      <a:avLst/>
                    </a:prstGeom>
                    <a:ln w="12700" cap="flat">
                      <a:noFill/>
                      <a:miter lim="400000"/>
                    </a:ln>
                    <a:effectLst/>
                  </pic:spPr>
                </pic:pic>
              </a:graphicData>
            </a:graphic>
          </wp:inline>
        </w:drawing>
      </w:r>
    </w:p>
    <w:p w14:paraId="695C8DD4" w14:textId="77777777" w:rsidR="00953EFC" w:rsidRPr="006C2EEF" w:rsidRDefault="00C5314C" w:rsidP="006C2EEF">
      <w:pPr>
        <w:pStyle w:val="Caption"/>
        <w:jc w:val="left"/>
        <w:rPr>
          <w:rFonts w:ascii="Times New Roman" w:hAnsi="Times New Roman"/>
          <w:color w:val="000000"/>
          <w:sz w:val="24"/>
          <w:szCs w:val="24"/>
          <w:u w:color="000000"/>
        </w:rPr>
      </w:pPr>
      <w:r w:rsidRPr="006C2EEF">
        <w:rPr>
          <w:rFonts w:ascii="Times New Roman" w:hAnsi="Times New Roman"/>
          <w:color w:val="000000"/>
          <w:sz w:val="24"/>
          <w:szCs w:val="24"/>
          <w:u w:color="000000"/>
        </w:rPr>
        <w:t>Figure 1: Carl Bildt, then the Swedish Minister of Foreign Affairs, officially opening the Swedish Embassy in Second Life on May 30, 2007</w:t>
      </w:r>
    </w:p>
    <w:p w14:paraId="1EB9DD7A" w14:textId="77777777" w:rsidR="00953EFC" w:rsidRPr="006C2EEF" w:rsidRDefault="00953EFC" w:rsidP="006C2EEF">
      <w:pPr>
        <w:tabs>
          <w:tab w:val="left" w:pos="360"/>
        </w:tabs>
        <w:spacing w:before="120" w:after="120" w:line="480" w:lineRule="auto"/>
        <w:rPr>
          <w:rFonts w:ascii="Times New Roman" w:hAnsi="Times New Roman"/>
          <w:sz w:val="24"/>
          <w:szCs w:val="24"/>
        </w:rPr>
      </w:pPr>
    </w:p>
    <w:p w14:paraId="5B725488"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a joke? </w:t>
      </w:r>
    </w:p>
    <w:p w14:paraId="4C21BC9F" w14:textId="210765BF"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Philosophers who engage in ontological or metaphysical studies of the nature of existence  </w:t>
      </w:r>
      <w:r w:rsidR="009E09F4">
        <w:rPr>
          <w:rFonts w:ascii="Times New Roman" w:hAnsi="Times New Roman"/>
          <w:sz w:val="24"/>
          <w:szCs w:val="24"/>
        </w:rPr>
        <w:t xml:space="preserve"> </w:t>
      </w:r>
      <w:r w:rsidRPr="006C2EEF">
        <w:rPr>
          <w:rFonts w:ascii="Times New Roman" w:hAnsi="Times New Roman"/>
          <w:sz w:val="24"/>
          <w:szCs w:val="24"/>
        </w:rPr>
        <w:t xml:space="preserve">thus of the being of entities of different types sical studies </w:t>
      </w:r>
      <w:commentRangeStart w:id="171"/>
      <w:r w:rsidRPr="006C2EEF">
        <w:rPr>
          <w:rFonts w:ascii="Times New Roman" w:hAnsi="Times New Roman"/>
          <w:sz w:val="24"/>
          <w:szCs w:val="24"/>
        </w:rPr>
        <w:t>had</w:t>
      </w:r>
      <w:commentRangeEnd w:id="171"/>
      <w:r w:rsidRPr="006C2EEF">
        <w:rPr>
          <w:rFonts w:ascii="Times New Roman" w:hAnsi="Times New Roman"/>
          <w:sz w:val="24"/>
          <w:szCs w:val="24"/>
        </w:rPr>
        <w:commentReference w:id="171"/>
      </w:r>
      <w:r w:rsidRPr="006C2EEF">
        <w:rPr>
          <w:rFonts w:ascii="Times New Roman" w:hAnsi="Times New Roman"/>
          <w:sz w:val="24"/>
          <w:szCs w:val="24"/>
        </w:rPr>
        <w:t xml:space="preserve"> </w:t>
      </w:r>
      <w:r w:rsidR="009E09F4">
        <w:rPr>
          <w:rFonts w:ascii="Times New Roman" w:hAnsi="Times New Roman"/>
          <w:sz w:val="24"/>
          <w:szCs w:val="24"/>
        </w:rPr>
        <w:t xml:space="preserve">relatively </w:t>
      </w:r>
      <w:r w:rsidRPr="006C2EEF">
        <w:rPr>
          <w:rFonts w:ascii="Times New Roman" w:hAnsi="Times New Roman"/>
          <w:sz w:val="24"/>
          <w:szCs w:val="24"/>
        </w:rPr>
        <w:t xml:space="preserve">little to say in response to questions such as </w:t>
      </w:r>
      <w:commentRangeStart w:id="172"/>
      <w:r w:rsidRPr="006C2EEF">
        <w:rPr>
          <w:rFonts w:ascii="Times New Roman" w:hAnsi="Times New Roman"/>
          <w:sz w:val="24"/>
          <w:szCs w:val="24"/>
        </w:rPr>
        <w:t>these</w:t>
      </w:r>
      <w:commentRangeEnd w:id="172"/>
      <w:r w:rsidRPr="006C2EEF">
        <w:rPr>
          <w:rFonts w:ascii="Times New Roman" w:hAnsi="Times New Roman"/>
          <w:sz w:val="24"/>
          <w:szCs w:val="24"/>
        </w:rPr>
        <w:commentReference w:id="172"/>
      </w:r>
      <w:r w:rsidRPr="006C2EEF">
        <w:rPr>
          <w:rFonts w:ascii="Times New Roman" w:hAnsi="Times New Roman"/>
          <w:sz w:val="24"/>
          <w:szCs w:val="24"/>
        </w:rPr>
        <w:t>.</w:t>
      </w:r>
      <w:r w:rsidR="00D27F81">
        <w:rPr>
          <w:rStyle w:val="FootnoteReference"/>
          <w:rFonts w:ascii="Times New Roman" w:hAnsi="Times New Roman"/>
          <w:sz w:val="24"/>
          <w:szCs w:val="24"/>
        </w:rPr>
        <w:footnoteReference w:id="16"/>
      </w:r>
      <w:r w:rsidRPr="006C2EEF">
        <w:rPr>
          <w:rFonts w:ascii="Times New Roman" w:hAnsi="Times New Roman"/>
          <w:sz w:val="24"/>
          <w:szCs w:val="24"/>
        </w:rPr>
        <w:t xml:space="preserve"> Since Plato the view has dominated amongst philosophers according to which the two realms of what is abstract and what is concrete do not overlap, and that time and change pertains exclusively to the realm of what is concrete.</w:t>
      </w:r>
    </w:p>
    <w:p w14:paraId="454E0A16" w14:textId="645FEBBA"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lastRenderedPageBreak/>
        <w:t xml:space="preserve">Already Neuman referred to the merging of media forms as a mark of emerging media. Now, however, we can go further and point to the merging of media forms with </w:t>
      </w:r>
      <w:r w:rsidRPr="006C2EEF">
        <w:rPr>
          <w:rFonts w:ascii="Times New Roman" w:hAnsi="Times New Roman"/>
          <w:i/>
          <w:iCs/>
          <w:sz w:val="24"/>
          <w:szCs w:val="24"/>
        </w:rPr>
        <w:t>other forms of human activity</w:t>
      </w:r>
      <w:r w:rsidRPr="006C2EEF">
        <w:rPr>
          <w:rFonts w:ascii="Times New Roman" w:hAnsi="Times New Roman"/>
          <w:sz w:val="24"/>
          <w:szCs w:val="24"/>
        </w:rPr>
        <w:t>. When you are bidding in a web-based auction, or writing an online restaurant review, or submitting your résumé</w:t>
      </w:r>
      <w:r w:rsidR="00934E89">
        <w:rPr>
          <w:rFonts w:ascii="Times New Roman" w:hAnsi="Times New Roman"/>
          <w:sz w:val="24"/>
          <w:szCs w:val="24"/>
        </w:rPr>
        <w:t xml:space="preserve"> </w:t>
      </w:r>
      <w:r w:rsidRPr="006C2EEF">
        <w:rPr>
          <w:rFonts w:ascii="Times New Roman" w:hAnsi="Times New Roman"/>
          <w:sz w:val="24"/>
          <w:szCs w:val="24"/>
        </w:rPr>
        <w:t xml:space="preserve">to an on-line resume mill, or tweeting your reactions to some politicianliticianr reactions to some politicianaurant review, or submitting your rdia forms with e and cha virtually with other human beings through the medium of the web. No less than the singers in the Virtual Choir, you are also helping to create and shape certain digital entities. The </w:t>
      </w:r>
      <w:r w:rsidRPr="006C2EEF">
        <w:rPr>
          <w:rFonts w:ascii="Times New Roman" w:hAnsi="Times New Roman"/>
          <w:i/>
          <w:iCs/>
          <w:sz w:val="24"/>
          <w:szCs w:val="24"/>
        </w:rPr>
        <w:t>value</w:t>
      </w:r>
      <w:r w:rsidRPr="006C2EEF">
        <w:rPr>
          <w:rFonts w:ascii="Times New Roman" w:hAnsi="Times New Roman"/>
          <w:sz w:val="24"/>
          <w:szCs w:val="24"/>
        </w:rPr>
        <w:t xml:space="preserve"> of the goods being auctioned or of the resume service to potential employers or of the Waze-posted route to potential drivers; or the </w:t>
      </w:r>
      <w:r w:rsidRPr="006C2EEF">
        <w:rPr>
          <w:rFonts w:ascii="Times New Roman" w:hAnsi="Times New Roman"/>
          <w:i/>
          <w:iCs/>
          <w:sz w:val="24"/>
          <w:szCs w:val="24"/>
        </w:rPr>
        <w:t>reputation</w:t>
      </w:r>
      <w:r w:rsidRPr="006C2EEF">
        <w:rPr>
          <w:rFonts w:ascii="Times New Roman" w:hAnsi="Times New Roman"/>
          <w:sz w:val="24"/>
          <w:szCs w:val="24"/>
        </w:rPr>
        <w:t xml:space="preserve"> of the restaurant or politician or Uber driver (or Uber customer)  </w:t>
      </w:r>
      <w:r w:rsidR="00456216">
        <w:rPr>
          <w:rFonts w:ascii="Times New Roman" w:hAnsi="Times New Roman"/>
          <w:sz w:val="24"/>
          <w:szCs w:val="24"/>
        </w:rPr>
        <w:t xml:space="preserve"> </w:t>
      </w:r>
      <w:r w:rsidRPr="006C2EEF">
        <w:rPr>
          <w:rFonts w:ascii="Times New Roman" w:hAnsi="Times New Roman"/>
          <w:sz w:val="24"/>
          <w:szCs w:val="24"/>
        </w:rPr>
        <w:t xml:space="preserve">all of these, too, are entities belonging to the digital realm which result from the merging of (in some cases very large) numbers of contributions from separate web users, thereby </w:t>
      </w:r>
      <w:commentRangeStart w:id="173"/>
      <w:r w:rsidRPr="006C2EEF">
        <w:rPr>
          <w:rFonts w:ascii="Times New Roman" w:hAnsi="Times New Roman"/>
          <w:sz w:val="24"/>
          <w:szCs w:val="24"/>
        </w:rPr>
        <w:t>influencing</w:t>
      </w:r>
      <w:commentRangeEnd w:id="173"/>
      <w:r w:rsidRPr="006C2EEF">
        <w:rPr>
          <w:rFonts w:ascii="Times New Roman" w:hAnsi="Times New Roman"/>
          <w:sz w:val="24"/>
          <w:szCs w:val="24"/>
        </w:rPr>
        <w:commentReference w:id="173"/>
      </w:r>
      <w:r w:rsidRPr="006C2EEF">
        <w:rPr>
          <w:rFonts w:ascii="Times New Roman" w:hAnsi="Times New Roman"/>
          <w:sz w:val="24"/>
          <w:szCs w:val="24"/>
        </w:rPr>
        <w:t xml:space="preserve"> how others will act in the future. </w:t>
      </w:r>
    </w:p>
    <w:p w14:paraId="5DE5BE2A" w14:textId="77777777" w:rsidR="00953EFC" w:rsidRPr="006C2EEF"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imes New Roman"/>
          <w:b/>
          <w:bCs/>
          <w:sz w:val="24"/>
          <w:szCs w:val="24"/>
        </w:rPr>
      </w:pPr>
      <w:r w:rsidRPr="006C2EEF">
        <w:rPr>
          <w:rFonts w:ascii="Times New Roman" w:hAnsi="Times New Roman" w:cs="Times New Roman"/>
          <w:b/>
          <w:bCs/>
          <w:sz w:val="24"/>
          <w:szCs w:val="24"/>
        </w:rPr>
        <w:t>Medicine</w:t>
      </w:r>
    </w:p>
    <w:p w14:paraId="51BD38BC" w14:textId="14756674" w:rsidR="00953EFC" w:rsidRPr="006C2EEF" w:rsidRDefault="00C5314C" w:rsidP="006C2EEF">
      <w:pPr>
        <w:tabs>
          <w:tab w:val="left" w:pos="360"/>
        </w:tabs>
        <w:spacing w:before="120" w:after="120" w:line="480" w:lineRule="auto"/>
        <w:rPr>
          <w:rFonts w:ascii="Times New Roman" w:hAnsi="Times New Roman"/>
          <w:strike/>
          <w:sz w:val="24"/>
          <w:szCs w:val="24"/>
        </w:rPr>
      </w:pPr>
      <w:r w:rsidRPr="006C2EEF">
        <w:rPr>
          <w:rFonts w:ascii="Times New Roman" w:hAnsi="Times New Roman" w:cs="Times New Roman"/>
          <w:sz w:val="24"/>
          <w:szCs w:val="24"/>
        </w:rPr>
        <w:t>One of the earliest examples of the fusion of existing forms of human activity with activity mediated by digital technology umbers of contributions from separaerlines of clinical therapy and entertainment m of what is concrete</w:t>
      </w:r>
      <w:ins w:id="174" w:author="phismith" w:date="2015-01-08T08:58:00Z">
        <w:r w:rsidR="009F32E9">
          <w:rPr>
            <w:rFonts w:ascii="Times New Roman" w:hAnsi="Times New Roman" w:cs="Times New Roman"/>
            <w:sz w:val="24"/>
            <w:szCs w:val="24"/>
          </w:rPr>
          <w:t xml:space="preserve"> S</w:t>
        </w:r>
      </w:ins>
      <w:del w:id="175" w:author="phismith" w:date="2015-01-08T08:58:00Z">
        <w:r w:rsidRPr="006C2EEF" w:rsidDel="009F32E9">
          <w:rPr>
            <w:rFonts w:ascii="Times New Roman" w:hAnsi="Times New Roman" w:cs="Times New Roman"/>
            <w:sz w:val="24"/>
            <w:szCs w:val="24"/>
          </w:rPr>
          <w:delText>.</w:delText>
        </w:r>
      </w:del>
      <w:r w:rsidRPr="006C2EEF">
        <w:rPr>
          <w:rFonts w:ascii="Times New Roman" w:hAnsi="Times New Roman" w:cs="Times New Roman"/>
          <w:sz w:val="24"/>
          <w:szCs w:val="24"/>
        </w:rPr>
        <w:t xml:space="preserve">anta-Claus-like fantasy of </w:t>
      </w:r>
      <w:del w:id="176" w:author="phismith" w:date="2015-01-08T08:58:00Z">
        <w:r w:rsidRPr="006C2EEF" w:rsidDel="009F32E9">
          <w:rPr>
            <w:rFonts w:ascii="Times New Roman" w:hAnsi="Times New Roman" w:cs="Times New Roman"/>
            <w:sz w:val="24"/>
            <w:szCs w:val="24"/>
          </w:rPr>
          <w:delText xml:space="preserve">noof </w:delText>
        </w:r>
      </w:del>
      <w:r w:rsidRPr="006C2EEF">
        <w:rPr>
          <w:rFonts w:ascii="Times New Roman" w:hAnsi="Times New Roman" w:cs="Times New Roman"/>
          <w:sz w:val="24"/>
          <w:szCs w:val="24"/>
        </w:rPr>
        <w:t xml:space="preserve">a Rogerian psychotherapist using a primitive version of natural language processing, dating back to the 1960s (Waizenbaum, 1966). Today we see more and more attempts to support (real and make-believe) clinical therapy through computational means, from simple game-like applications to monitor diet or exercise, all the way up to the tailoring of medical treatment to the individual patient on the basis of molecular signatures (Winslow, et al., 2012). The DNA testing company 23andme, which </w:t>
      </w:r>
      <w:del w:id="177" w:author="phismith" w:date="2015-01-08T08:57:00Z">
        <w:r w:rsidRPr="006C2EEF" w:rsidDel="009F32E9">
          <w:rPr>
            <w:rFonts w:ascii="Times New Roman" w:hAnsi="Times New Roman" w:cs="Times New Roman"/>
            <w:sz w:val="24"/>
            <w:szCs w:val="24"/>
          </w:rPr>
          <w:delText xml:space="preserve">is </w:delText>
        </w:r>
      </w:del>
      <w:r w:rsidRPr="006C2EEF">
        <w:rPr>
          <w:rFonts w:ascii="Times New Roman" w:hAnsi="Times New Roman" w:cs="Times New Roman"/>
          <w:sz w:val="24"/>
          <w:szCs w:val="24"/>
        </w:rPr>
        <w:t>pursu</w:t>
      </w:r>
      <w:ins w:id="178" w:author="phismith" w:date="2015-01-08T08:57:00Z">
        <w:r w:rsidR="009F32E9">
          <w:rPr>
            <w:rFonts w:ascii="Times New Roman" w:hAnsi="Times New Roman" w:cs="Times New Roman"/>
            <w:sz w:val="24"/>
            <w:szCs w:val="24"/>
          </w:rPr>
          <w:t>es</w:t>
        </w:r>
      </w:ins>
      <w:del w:id="179" w:author="phismith" w:date="2015-01-08T08:57:00Z">
        <w:r w:rsidRPr="006C2EEF" w:rsidDel="009F32E9">
          <w:rPr>
            <w:rFonts w:ascii="Times New Roman" w:hAnsi="Times New Roman" w:cs="Times New Roman"/>
            <w:sz w:val="24"/>
            <w:szCs w:val="24"/>
          </w:rPr>
          <w:delText>ing</w:delText>
        </w:r>
      </w:del>
      <w:r w:rsidRPr="006C2EEF">
        <w:rPr>
          <w:rFonts w:ascii="Times New Roman" w:hAnsi="Times New Roman" w:cs="Times New Roman"/>
          <w:sz w:val="24"/>
          <w:szCs w:val="24"/>
        </w:rPr>
        <w:t xml:space="preserve"> a business model that is a combination of social media and biotechnology, is using the web, together with lab analysis of saliva samples which subscribers send in by mail, to allow </w:t>
      </w:r>
      <w:r w:rsidRPr="006C2EEF">
        <w:rPr>
          <w:rFonts w:ascii="Times New Roman" w:hAnsi="Times New Roman" w:cs="Times New Roman"/>
          <w:sz w:val="24"/>
          <w:szCs w:val="24"/>
        </w:rPr>
        <w:lastRenderedPageBreak/>
        <w:t xml:space="preserve">individuals to access genetic information without the intervention of a physician. Originally the plan was to provide information to individuals about both ancestry and gene-associated health risks. Progress on the latter is currently </w:t>
      </w:r>
      <w:r w:rsidR="00757B91" w:rsidRPr="006C2EEF">
        <w:rPr>
          <w:rFonts w:ascii="Times New Roman" w:hAnsi="Times New Roman" w:cs="Times New Roman"/>
          <w:sz w:val="24"/>
          <w:szCs w:val="24"/>
        </w:rPr>
        <w:t xml:space="preserve">dependent on the resolution of regulatory issues, </w:t>
      </w:r>
      <w:r w:rsidRPr="006C2EEF">
        <w:rPr>
          <w:rFonts w:ascii="Times New Roman" w:hAnsi="Times New Roman" w:cs="Times New Roman"/>
          <w:sz w:val="24"/>
          <w:szCs w:val="24"/>
        </w:rPr>
        <w:t xml:space="preserve"> but the personal genomic data collected by 23andme from over 750,000 individuals is already being used to help clinical and pharmacological researchers gain an improved understanding of inherited diseases: for example, by allowing the identification through DNA analysis of specialized patient cohorts for clinical studies. The goal, for the future, is to accumulate sufficiently large quantities of personal genome data that it will be possib</w:t>
      </w:r>
      <w:del w:id="180" w:author="phismith" w:date="2015-01-07T14:50:00Z">
        <w:r w:rsidRPr="006C2EEF" w:rsidDel="001E24C1">
          <w:rPr>
            <w:rFonts w:ascii="Times New Roman" w:hAnsi="Times New Roman" w:cs="Times New Roman"/>
            <w:sz w:val="24"/>
            <w:szCs w:val="24"/>
          </w:rPr>
          <w:delText>i</w:delText>
        </w:r>
      </w:del>
      <w:r w:rsidRPr="006C2EEF">
        <w:rPr>
          <w:rFonts w:ascii="Times New Roman" w:hAnsi="Times New Roman" w:cs="Times New Roman"/>
          <w:sz w:val="24"/>
          <w:szCs w:val="24"/>
        </w:rPr>
        <w:t xml:space="preserve">le to identify, for example, rare genetic variants </w:t>
      </w:r>
      <w:r w:rsidR="004552AA">
        <w:rPr>
          <w:rFonts w:ascii="Times New Roman" w:hAnsi="Times New Roman" w:cs="Times New Roman"/>
          <w:sz w:val="24"/>
          <w:szCs w:val="24"/>
        </w:rPr>
        <w:t xml:space="preserve">knowledge about </w:t>
      </w:r>
      <w:r w:rsidRPr="006C2EEF">
        <w:rPr>
          <w:rFonts w:ascii="Times New Roman" w:hAnsi="Times New Roman" w:cs="Times New Roman"/>
          <w:sz w:val="24"/>
          <w:szCs w:val="24"/>
        </w:rPr>
        <w:t xml:space="preserve">which can </w:t>
      </w:r>
      <w:r w:rsidR="004552AA">
        <w:rPr>
          <w:rFonts w:ascii="Times New Roman" w:hAnsi="Times New Roman" w:cs="Times New Roman"/>
          <w:sz w:val="24"/>
          <w:szCs w:val="24"/>
        </w:rPr>
        <w:t xml:space="preserve">help </w:t>
      </w:r>
      <w:r w:rsidRPr="006C2EEF">
        <w:rPr>
          <w:rFonts w:ascii="Times New Roman" w:hAnsi="Times New Roman" w:cs="Times New Roman"/>
          <w:sz w:val="24"/>
          <w:szCs w:val="24"/>
        </w:rPr>
        <w:t>to combat disease.</w:t>
      </w:r>
      <w:r w:rsidRPr="006C2EEF">
        <w:rPr>
          <w:rFonts w:ascii="Times New Roman" w:hAnsi="Times New Roman"/>
          <w:strike/>
          <w:sz w:val="24"/>
          <w:szCs w:val="24"/>
          <w:shd w:val="clear" w:color="auto" w:fill="FFFFFF"/>
        </w:rPr>
        <w:t xml:space="preserve"> </w:t>
      </w:r>
    </w:p>
    <w:p w14:paraId="63365837" w14:textId="77777777" w:rsidR="00953EFC" w:rsidRPr="006C2EEF" w:rsidRDefault="00C5314C" w:rsidP="006C2EEF">
      <w:pPr>
        <w:numPr>
          <w:ilvl w:val="1"/>
          <w:numId w:val="5"/>
        </w:numPr>
        <w:tabs>
          <w:tab w:val="clear" w:pos="792"/>
          <w:tab w:val="num" w:pos="756"/>
        </w:tabs>
        <w:spacing w:before="120" w:after="120" w:line="480" w:lineRule="auto"/>
        <w:ind w:left="756" w:hanging="396"/>
        <w:rPr>
          <w:rFonts w:ascii="Times New Roman" w:eastAsia="Trebuchet MS" w:hAnsi="Times New Roman" w:cs="Trebuchet MS"/>
          <w:b/>
          <w:bCs/>
          <w:sz w:val="24"/>
          <w:szCs w:val="24"/>
        </w:rPr>
      </w:pPr>
      <w:r w:rsidRPr="006C2EEF">
        <w:rPr>
          <w:rFonts w:ascii="Times New Roman" w:hAnsi="Times New Roman"/>
          <w:b/>
          <w:bCs/>
          <w:sz w:val="24"/>
          <w:szCs w:val="24"/>
        </w:rPr>
        <w:t>War(gaming)</w:t>
      </w:r>
    </w:p>
    <w:p w14:paraId="36E3209B" w14:textId="5D1B5252"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Perhaps the most radical example of the ways existing human activities are already being changed by emerging media is in the use of video war games in military training. One crucial feature which distinguishes such technologies from traditional training methods is the degree to which they can be programmed to generate a succession of progressively changing scenarios each calling for appropriate responses on the part of their users in such a way as to bring about what we can think of as a neurological re-engineering of these users themselves. As soldiers are trained by means of such methods in ways that incorporate also connections to their weapons and helmet- or vehicle-mounted sensor, display and information systems, they become progressively integrated with these systems themselves. </w:t>
      </w:r>
    </w:p>
    <w:p w14:paraId="42669FFE"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A soldier training on an individual weapons trainer, for example, links his weapon to a computer and views a wall-sized screen. The scenario has non-combatants in various situations such as protesting, and has potentially hostile targets popping up in the crowd or on the tops of buildings, and so on. The soldier’s task is to engage hostile targets and avoid shooting non-combatants. </w:t>
      </w:r>
      <w:r w:rsidRPr="006C2EEF">
        <w:rPr>
          <w:rFonts w:ascii="Times New Roman" w:hAnsi="Times New Roman"/>
          <w:sz w:val="24"/>
          <w:szCs w:val="24"/>
        </w:rPr>
        <w:lastRenderedPageBreak/>
        <w:t xml:space="preserve">This training enhances the soldier’s ability to assess a crowd, reaction time for drawing his weapon, skill at acquiring a proper aiming posture (the latter typically becomes a reflexive action, where the actual physical sights on the weapon may not even be used). </w:t>
      </w:r>
    </w:p>
    <w:p w14:paraId="7614AA43"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Of course traditional military drill, which existed long before there were digital computers, also brings about a type of physical re-engineering of the solder.</w:t>
      </w:r>
      <w:r w:rsidRPr="00C5314C">
        <w:rPr>
          <w:rFonts w:ascii="Times New Roman" w:eastAsia="Times New Roman" w:hAnsi="Times New Roman" w:cs="Times New Roman"/>
          <w:sz w:val="24"/>
          <w:szCs w:val="24"/>
          <w:vertAlign w:val="superscript"/>
        </w:rPr>
        <w:footnoteReference w:id="17"/>
      </w:r>
      <w:r w:rsidRPr="006C2EEF">
        <w:rPr>
          <w:rFonts w:ascii="Times New Roman" w:hAnsi="Times New Roman"/>
          <w:sz w:val="24"/>
          <w:szCs w:val="24"/>
        </w:rPr>
        <w:t xml:space="preserve"> But the use of computer systems in military training represents a significant expansion of the possibilities of drill-coordinated human action. Such possibilities are expanded still further when computer-driven re-engineering is applied not just to individual troops but also to entire teams of soldiers, including their associated command centers and integrated computer systems, with the latter being themselves progressively re-engineered to work every more seamlessly with the warfighters they serve. </w:t>
      </w:r>
    </w:p>
    <w:p w14:paraId="11D4C820"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The goal of such training and consequent continuous re-engineering is the pre-coordination of intermeshed plans and actions of human beings, so that soldiers will coordinate spontaneously when executing the sorts of actions for which they have been trained. The same sort of precoordination is of course found also in the musical world. Just as soldiers are trained in the use of specific weapons and information systems, so instrumentalists are trained in the use of specific instruments, and bring the expertise thereby acquired to their performance in the orchestra. And just as it is the job of the conductor to drill the players in separate sections of the orchestra in such a way that their actions will be coordinated with the actions of all the players of the other instruments in the performance of each work, so it is the job of the commander of a </w:t>
      </w:r>
      <w:r w:rsidRPr="006C2EEF">
        <w:rPr>
          <w:rFonts w:ascii="Times New Roman" w:hAnsi="Times New Roman"/>
          <w:sz w:val="24"/>
          <w:szCs w:val="24"/>
        </w:rPr>
        <w:lastRenderedPageBreak/>
        <w:t xml:space="preserve">military unit to drill the soldiers, engineers, information technologists and other personnel under his command to ensure coordinated action. </w:t>
      </w:r>
    </w:p>
    <w:p w14:paraId="2B0E29CD" w14:textId="77777777" w:rsidR="00953EFC" w:rsidRPr="006C2EEF" w:rsidRDefault="00C5314C" w:rsidP="006C2EEF">
      <w:pPr>
        <w:pStyle w:val="Level1"/>
        <w:widowControl/>
        <w:tabs>
          <w:tab w:val="left" w:pos="360"/>
        </w:tabs>
        <w:spacing w:before="120" w:after="120" w:line="480" w:lineRule="auto"/>
        <w:jc w:val="left"/>
        <w:rPr>
          <w:rFonts w:eastAsia="Calibri" w:hAnsi="Times New Roman" w:cs="Calibri"/>
        </w:rPr>
      </w:pPr>
      <w:r w:rsidRPr="006C2EEF">
        <w:rPr>
          <w:rFonts w:eastAsia="Calibri" w:hAnsi="Times New Roman" w:cs="Calibri"/>
        </w:rPr>
        <w:t xml:space="preserve">There are of course many differences between military command and control and its orchestral counterpart. The former is marked above all by a chain of command – which means a hierarchical organization consisting of modules on a succession of levels, each having its own subsidiary commander, who serves as conductor for that module. It is marked also by the fact that there is a gulf between training and actual warfighting which has no counterpart in the relation between rehearsal and performance on the side of the orchestra. One effect of the advancing realism of the simulated environment in which military training occurs, however, is that this gulf, too, is gradually being eliminated. This is not because warfighting is becoming transformed into something that would take place in a merely virtual reality. Wars will never be </w:t>
      </w:r>
      <w:r w:rsidRPr="006C2EEF">
        <w:rPr>
          <w:rFonts w:eastAsia="Calibri" w:hAnsi="Times New Roman" w:cs="Calibri"/>
          <w:i/>
          <w:iCs/>
        </w:rPr>
        <w:t xml:space="preserve">composed, </w:t>
      </w:r>
      <w:r w:rsidRPr="006C2EEF">
        <w:rPr>
          <w:rFonts w:eastAsia="Calibri" w:hAnsi="Times New Roman" w:cs="Calibri"/>
        </w:rPr>
        <w:t xml:space="preserve">through the sort of synchronization and editing that we find in the case of the Virtual Choir. Rather, it is because wargaming simulations themselves are coming more and more to incorporate the environment of actual warfare. For in order to advance the realism of training exercises, designers of military wargaming systems are learning how to use real data in building their simulations (Bizub and Brandt, 2011). This means not only data pertaining to topography or climate or weapons capabilities, but also data deriving from data streams generated in actual warfare. </w:t>
      </w:r>
    </w:p>
    <w:p w14:paraId="59665D76"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As Corey Mead expresses it in his </w:t>
      </w:r>
      <w:r w:rsidRPr="006C2EEF">
        <w:rPr>
          <w:rFonts w:ascii="Times New Roman" w:hAnsi="Times New Roman"/>
          <w:i/>
          <w:iCs/>
          <w:sz w:val="24"/>
          <w:szCs w:val="24"/>
        </w:rPr>
        <w:t>War Play: Video Games and the Future of Armed Conflict</w:t>
      </w:r>
      <w:r w:rsidRPr="006C2EEF">
        <w:rPr>
          <w:rFonts w:ascii="Times New Roman" w:hAnsi="Times New Roman"/>
          <w:sz w:val="24"/>
          <w:szCs w:val="24"/>
        </w:rPr>
        <w:t xml:space="preserve"> (2013): </w:t>
      </w:r>
    </w:p>
    <w:p w14:paraId="471C565A" w14:textId="77777777" w:rsidR="00953EFC" w:rsidRPr="006C2EEF" w:rsidRDefault="00C5314C" w:rsidP="006C2EEF">
      <w:pPr>
        <w:tabs>
          <w:tab w:val="left" w:pos="360"/>
        </w:tabs>
        <w:spacing w:before="120" w:after="120" w:line="480" w:lineRule="auto"/>
        <w:ind w:left="360"/>
        <w:rPr>
          <w:rFonts w:ascii="Times New Roman" w:hAnsi="Times New Roman"/>
          <w:sz w:val="24"/>
          <w:szCs w:val="24"/>
        </w:rPr>
      </w:pPr>
      <w:r w:rsidRPr="006C2EEF">
        <w:rPr>
          <w:rFonts w:ascii="Times New Roman" w:hAnsi="Times New Roman"/>
          <w:sz w:val="24"/>
          <w:szCs w:val="24"/>
        </w:rPr>
        <w:t xml:space="preserve">The reality is that soldiers are now a form of information technology, responsible for a far broader range of roles, decisions, and systems-based interactions than in any previous </w:t>
      </w:r>
      <w:r w:rsidRPr="006C2EEF">
        <w:rPr>
          <w:rFonts w:ascii="Times New Roman" w:hAnsi="Times New Roman"/>
          <w:sz w:val="24"/>
          <w:szCs w:val="24"/>
        </w:rPr>
        <w:lastRenderedPageBreak/>
        <w:t>conflict. y is that soldiers are now a form of information technology, responsible for a far broader range of roles, decisions, and syste</w:t>
      </w:r>
      <w:r w:rsidRPr="00C5314C">
        <w:rPr>
          <w:rFonts w:ascii="Times New Roman" w:eastAsia="Times New Roman" w:hAnsi="Times New Roman" w:cs="Times New Roman"/>
          <w:sz w:val="24"/>
          <w:szCs w:val="24"/>
          <w:vertAlign w:val="superscript"/>
        </w:rPr>
        <w:footnoteReference w:id="18"/>
      </w:r>
    </w:p>
    <w:p w14:paraId="25299669" w14:textId="22F76558"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For many soldiers the re-engineering of their own brains through video simulations begins already before they join the military. It is in part for this reason that the Army is able to use virtual reality simulations as effective military recruitment tools (Rothbard, 2013). In some cases such re-engineering continues after the soldier leaves the Army, as when virtual reality exposure therapy is used in treating veterans’ post-traumatic stress disorder (Mead, 2013a). Finally wargaming becomes embedded into military reality also at higher levels, as wargaming is used to test and refine military plans and as the wargaming industry itself becomes a target of enemy intelligence, which uses it to predict military thinking on tactics and strategy.</w:t>
      </w:r>
    </w:p>
    <w:p w14:paraId="477BFA35" w14:textId="77777777" w:rsidR="00953EFC" w:rsidRPr="006C2EEF"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6C2EEF">
        <w:rPr>
          <w:rFonts w:ascii="Times New Roman" w:hAnsi="Times New Roman"/>
          <w:b/>
          <w:bCs/>
          <w:sz w:val="24"/>
          <w:szCs w:val="24"/>
        </w:rPr>
        <w:t>From Speech Act Theory to Social Ontology</w:t>
      </w:r>
    </w:p>
    <w:p w14:paraId="7A3AA8B4"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What conclusions are we to draw from these examples for our understanding of emerging media studies, and more specifically for our understanding of what the subject-matter of a future science of emerging media might look like? </w:t>
      </w:r>
      <w:commentRangeStart w:id="181"/>
      <w:r w:rsidRPr="006C2EEF">
        <w:rPr>
          <w:rFonts w:ascii="Times New Roman" w:hAnsi="Times New Roman"/>
          <w:sz w:val="24"/>
          <w:szCs w:val="24"/>
        </w:rPr>
        <w:t xml:space="preserve">Our general thesis can now be reformulated as follows: that such a science will study what we can think of as social reality as it is becoming gradually augmented by combinations and re-combinations of digital entities of various types. </w:t>
      </w:r>
      <w:r w:rsidRPr="006C2EEF">
        <w:rPr>
          <w:rFonts w:ascii="Times New Roman" w:hAnsi="Times New Roman"/>
          <w:sz w:val="24"/>
          <w:szCs w:val="24"/>
        </w:rPr>
        <w:br/>
      </w:r>
      <w:commentRangeEnd w:id="181"/>
      <w:r w:rsidRPr="006C2EEF">
        <w:rPr>
          <w:rFonts w:ascii="Times New Roman" w:hAnsi="Times New Roman"/>
          <w:sz w:val="24"/>
          <w:szCs w:val="24"/>
        </w:rPr>
        <w:commentReference w:id="181"/>
      </w:r>
    </w:p>
    <w:p w14:paraId="3766FF59"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lastRenderedPageBreak/>
        <w:t>Our philosophical task, therefore, starts out from the ontology of social reality, itself an emerging philosophical subfield to which John Searle has made especially important contributions (1995, 2010). Searleentities of various types.  recruitmef speech acts, and of the ways in which, by using language, we can change the reality around us – for example by issuing commands, apologizing, insulting our neighbor, and so on (Mulligan, 1987).</w:t>
      </w:r>
    </w:p>
    <w:p w14:paraId="055EB9D9" w14:textId="07F79A71"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When I order a beer, from this perspective, the world is changed. I become obligated to pay the barman for my beer. The barman, when he registers my order, in turn becomes obligated to me in turn to bring me my beer. We both –hmore or less consciously –nobserve thereby a nested set of rules relating to how to deal with money, receipts, other customers, wait staff, glassware, and so forth, and as a result our social reality is here augmented in a quasi-legal way: the human being to whom I speak </w:t>
      </w:r>
      <w:r w:rsidRPr="006C2EEF">
        <w:rPr>
          <w:rFonts w:ascii="Times New Roman" w:hAnsi="Times New Roman"/>
          <w:i/>
          <w:iCs/>
          <w:sz w:val="24"/>
          <w:szCs w:val="24"/>
        </w:rPr>
        <w:t xml:space="preserve">counts as </w:t>
      </w:r>
      <w:r w:rsidRPr="006C2EEF">
        <w:rPr>
          <w:rFonts w:ascii="Times New Roman" w:hAnsi="Times New Roman"/>
          <w:sz w:val="24"/>
          <w:szCs w:val="24"/>
        </w:rPr>
        <w:t xml:space="preserve">a waiter, I </w:t>
      </w:r>
      <w:r w:rsidRPr="006C2EEF">
        <w:rPr>
          <w:rFonts w:ascii="Times New Roman" w:hAnsi="Times New Roman"/>
          <w:i/>
          <w:iCs/>
          <w:sz w:val="24"/>
          <w:szCs w:val="24"/>
        </w:rPr>
        <w:t xml:space="preserve">count as </w:t>
      </w:r>
      <w:r w:rsidRPr="006C2EEF">
        <w:rPr>
          <w:rFonts w:ascii="Times New Roman" w:hAnsi="Times New Roman"/>
          <w:sz w:val="24"/>
          <w:szCs w:val="24"/>
        </w:rPr>
        <w:t xml:space="preserve">a customer, my speaking </w:t>
      </w:r>
      <w:r w:rsidRPr="006C2EEF">
        <w:rPr>
          <w:rFonts w:ascii="Times New Roman" w:hAnsi="Times New Roman"/>
          <w:i/>
          <w:iCs/>
          <w:sz w:val="24"/>
          <w:szCs w:val="24"/>
        </w:rPr>
        <w:t xml:space="preserve">counts as </w:t>
      </w:r>
      <w:r w:rsidRPr="006C2EEF">
        <w:rPr>
          <w:rFonts w:ascii="Times New Roman" w:hAnsi="Times New Roman"/>
          <w:sz w:val="24"/>
          <w:szCs w:val="24"/>
        </w:rPr>
        <w:t xml:space="preserve">the making of an order, the piece of paper that is left on my table </w:t>
      </w:r>
      <w:r w:rsidRPr="006C2EEF">
        <w:rPr>
          <w:rFonts w:ascii="Times New Roman" w:hAnsi="Times New Roman"/>
          <w:i/>
          <w:iCs/>
          <w:sz w:val="24"/>
          <w:szCs w:val="24"/>
        </w:rPr>
        <w:t xml:space="preserve">counts as </w:t>
      </w:r>
      <w:r w:rsidRPr="006C2EEF">
        <w:rPr>
          <w:rFonts w:ascii="Times New Roman" w:hAnsi="Times New Roman"/>
          <w:sz w:val="24"/>
          <w:szCs w:val="24"/>
        </w:rPr>
        <w:t>a bill; and so on.</w:t>
      </w:r>
    </w:p>
    <w:p w14:paraId="1E0C7C5F" w14:textId="77777777"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A series of such changes unfolds itself whenever human beings interact, changes that result, in the simplest case, from the speech and gestures and </w:t>
      </w:r>
      <w:r w:rsidRPr="006C2EEF">
        <w:rPr>
          <w:rFonts w:ascii="Times New Roman" w:hAnsi="Times New Roman"/>
          <w:i/>
          <w:iCs/>
          <w:sz w:val="24"/>
          <w:szCs w:val="24"/>
        </w:rPr>
        <w:t>habitus</w:t>
      </w:r>
      <w:r w:rsidRPr="006C2EEF">
        <w:rPr>
          <w:rFonts w:ascii="Times New Roman" w:hAnsi="Times New Roman"/>
          <w:sz w:val="24"/>
          <w:szCs w:val="24"/>
        </w:rPr>
        <w:t xml:space="preserve"> of the persons involved. I speak to the barman in a kindly voice and he becomes ever-so-slightly happier than he had been in the seconds before I spoke. The friends who are with me in the bar are cajoling each other with questions about local restaurants, interrupting each other constantly as suggestions as to where we might eat are supplied, reacting to each other’s suggestions with more questions and complaints. As this complex network of intermeshing conversations unfolds, slight changes occur in the moods and appetites and beliefs and expectations and plans and obligations of each of those involved, changes which occur in tandem with the unfolding of speech and gesture. Over longer periods of time some of these changes will have cumulative effects in the form of </w:t>
      </w:r>
      <w:r w:rsidRPr="006C2EEF">
        <w:rPr>
          <w:rFonts w:ascii="Times New Roman" w:hAnsi="Times New Roman"/>
          <w:sz w:val="24"/>
          <w:szCs w:val="24"/>
        </w:rPr>
        <w:lastRenderedPageBreak/>
        <w:t xml:space="preserve">more profound alterations in the persons involved, as friendships deepen or are broken off, couples are formed, joint plans are hatched, and so forth. </w:t>
      </w:r>
    </w:p>
    <w:p w14:paraId="600C0760" w14:textId="77777777" w:rsidR="00953EFC" w:rsidRPr="006C2EEF"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bookmarkStart w:id="182" w:name="_Ref407874537"/>
      <w:r w:rsidRPr="006C2EEF">
        <w:rPr>
          <w:rFonts w:ascii="Times New Roman" w:hAnsi="Times New Roman"/>
          <w:b/>
          <w:bCs/>
          <w:sz w:val="24"/>
          <w:szCs w:val="24"/>
        </w:rPr>
        <w:t>From Speech Acts to Document Acts</w:t>
      </w:r>
      <w:bookmarkEnd w:id="182"/>
    </w:p>
    <w:p w14:paraId="4883D6ED" w14:textId="77777777" w:rsidR="00953EFC" w:rsidRPr="006C2EEF" w:rsidRDefault="00C5314C" w:rsidP="006C2EEF">
      <w:pPr>
        <w:pStyle w:val="Level1"/>
        <w:widowControl/>
        <w:tabs>
          <w:tab w:val="left" w:pos="360"/>
        </w:tabs>
        <w:spacing w:before="120" w:after="120" w:line="480" w:lineRule="auto"/>
        <w:jc w:val="left"/>
        <w:rPr>
          <w:rFonts w:eastAsia="Calibri" w:hAnsi="Times New Roman" w:cs="Calibri"/>
        </w:rPr>
      </w:pPr>
      <w:r w:rsidRPr="006C2EEF">
        <w:rPr>
          <w:rFonts w:eastAsia="Calibri" w:hAnsi="Times New Roman" w:cs="Calibri"/>
        </w:rPr>
        <w:t xml:space="preserve">Such behaviors are as old as the earliest human societies. But they have in course of time, and especially with the invention of writing, been gradually augmented by radically new sorts of phenomena – including rituals and theatrical performances, hierarchical political, governmental, legal and military organizations, formal education, professions and careers, science and theology, trading in extended markets. In modern times the repertoire of such phenomena has expanded enormously, including insurance, banking, stocks and shares, accounting, corporations, land title, wills, public administration, urban planning, building regulations, and so forth. </w:t>
      </w:r>
    </w:p>
    <w:p w14:paraId="04D90EE7" w14:textId="5CA91FF2"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Many of the latter are associated with what we might call  But they have in course of time, and especially wittially involve some engagement with one or more documents, whether this be in paying a bill, buying a theater ticket, contesting a will, issuing a driver’s license</w:t>
      </w:r>
      <w:r w:rsidRPr="006C2EEF">
        <w:rPr>
          <w:rFonts w:ascii="Times New Roman" w:hAnsi="Times New Roman"/>
          <w:b/>
          <w:bCs/>
          <w:sz w:val="24"/>
          <w:szCs w:val="24"/>
          <w:shd w:val="clear" w:color="auto" w:fill="FFFFFF"/>
        </w:rPr>
        <w:t xml:space="preserve"> </w:t>
      </w:r>
      <w:r w:rsidRPr="006C2EEF">
        <w:rPr>
          <w:rFonts w:ascii="Times New Roman" w:hAnsi="Times New Roman"/>
          <w:sz w:val="24"/>
          <w:szCs w:val="24"/>
        </w:rPr>
        <w:t xml:space="preserve">receiving a professional diploma, or being granted a divorce. In (Smith 2012, 2014) I have attempted to show how Searlevolve some engagement with one or more documents, whether this be in paying a bill, buying a theater ticket, contesting </w:t>
      </w:r>
      <w:r w:rsidR="00C73EAD">
        <w:rPr>
          <w:rFonts w:ascii="Times New Roman" w:hAnsi="Times New Roman"/>
          <w:sz w:val="24"/>
          <w:szCs w:val="24"/>
        </w:rPr>
        <w:t xml:space="preserve">brought about through </w:t>
      </w:r>
      <w:r w:rsidRPr="006C2EEF">
        <w:rPr>
          <w:rFonts w:ascii="Times New Roman" w:hAnsi="Times New Roman"/>
          <w:sz w:val="24"/>
          <w:szCs w:val="24"/>
        </w:rPr>
        <w:t>speech and gesture have in the course of history become ever more sophisticated precisely through the creation and refinement of document systems of various sorts, allowing ever more complex forms of documents acts. Hernando de Sototoa</w:t>
      </w:r>
      <w:r w:rsidRPr="006C2EEF">
        <w:rPr>
          <w:rFonts w:ascii="Times New Roman" w:hAnsi="Times New Roman"/>
          <w:i/>
          <w:iCs/>
          <w:sz w:val="24"/>
          <w:szCs w:val="24"/>
        </w:rPr>
        <w:t xml:space="preserve">The Mystery of Capital </w:t>
      </w:r>
      <w:r w:rsidRPr="006C2EEF">
        <w:rPr>
          <w:rFonts w:ascii="Times New Roman" w:hAnsi="Times New Roman"/>
          <w:sz w:val="24"/>
          <w:szCs w:val="24"/>
        </w:rPr>
        <w:t xml:space="preserve">(2000) is a study of the role played by document systems and document acts in the realm of economic activity. He points especially to the differential rates of economic development as between countries with and countries without </w:t>
      </w:r>
      <w:r w:rsidRPr="006C2EEF">
        <w:rPr>
          <w:rFonts w:ascii="Times New Roman" w:hAnsi="Times New Roman"/>
          <w:sz w:val="24"/>
          <w:szCs w:val="24"/>
        </w:rPr>
        <w:lastRenderedPageBreak/>
        <w:t>effective systems for documenting assets. But a similarly vital role is played by document systems and document acts also in our systems of law.</w:t>
      </w:r>
      <w:r w:rsidRPr="00C5314C">
        <w:rPr>
          <w:rFonts w:ascii="Times New Roman" w:eastAsia="Times New Roman" w:hAnsi="Times New Roman" w:cs="Times New Roman"/>
          <w:sz w:val="24"/>
          <w:szCs w:val="24"/>
          <w:vertAlign w:val="superscript"/>
        </w:rPr>
        <w:footnoteReference w:id="19"/>
      </w:r>
      <w:r w:rsidRPr="006C2EEF">
        <w:rPr>
          <w:rFonts w:ascii="Times New Roman" w:hAnsi="Times New Roman"/>
          <w:sz w:val="24"/>
          <w:szCs w:val="24"/>
        </w:rPr>
        <w:t xml:space="preserve"> The phenomenon of marriage, for example, started as a creature of customary law; but it has evolved through time into what we might refer to as a </w:t>
      </w:r>
      <w:r w:rsidRPr="006C2EEF">
        <w:rPr>
          <w:rFonts w:ascii="Times New Roman" w:hAnsi="Times New Roman"/>
          <w:i/>
          <w:iCs/>
          <w:sz w:val="24"/>
          <w:szCs w:val="24"/>
        </w:rPr>
        <w:t>production</w:t>
      </w:r>
      <w:r w:rsidRPr="006C2EEF">
        <w:rPr>
          <w:rFonts w:ascii="Times New Roman" w:hAnsi="Times New Roman"/>
          <w:sz w:val="24"/>
          <w:szCs w:val="24"/>
        </w:rPr>
        <w:t xml:space="preserve"> of the written law (in ways varying from jurisdiction to jurisdiction) and it is tied to multiple different sorts of document acts. The latter are not merely incidental aids to the performance of speech acts. They are indispensable to the very existence of the human activity we </w:t>
      </w:r>
      <w:r w:rsidR="00215E25">
        <w:rPr>
          <w:rFonts w:ascii="Times New Roman" w:hAnsi="Times New Roman"/>
          <w:sz w:val="24"/>
          <w:szCs w:val="24"/>
        </w:rPr>
        <w:t xml:space="preserve">today </w:t>
      </w:r>
      <w:r w:rsidRPr="006C2EEF">
        <w:rPr>
          <w:rFonts w:ascii="Times New Roman" w:hAnsi="Times New Roman"/>
          <w:sz w:val="24"/>
          <w:szCs w:val="24"/>
        </w:rPr>
        <w:t xml:space="preserve">call </w:t>
      </w:r>
      <w:r w:rsidRPr="006C2EEF">
        <w:rPr>
          <w:rFonts w:ascii="Times New Roman" w:hAnsi="Times New Roman"/>
          <w:i/>
          <w:iCs/>
          <w:sz w:val="24"/>
          <w:szCs w:val="24"/>
        </w:rPr>
        <w:t>getting married</w:t>
      </w:r>
      <w:r w:rsidRPr="006C2EEF">
        <w:rPr>
          <w:rFonts w:ascii="Times New Roman" w:hAnsi="Times New Roman"/>
          <w:sz w:val="24"/>
          <w:szCs w:val="24"/>
        </w:rPr>
        <w:t xml:space="preserve">. Something similar applies to the activities which form our systems of politics and administration, of construction and urban planning, of science and education, of medicine and public health, citizenship and immigration, and also of organized warfare e on other words to practically all of the forms of human action characteristic of modern civilization in the period leading up to the birth of the digital computer. </w:t>
      </w:r>
    </w:p>
    <w:p w14:paraId="161D6E5D" w14:textId="77777777" w:rsidR="00953EFC" w:rsidRPr="006C2EEF" w:rsidRDefault="00C5314C" w:rsidP="006C2EEF">
      <w:pPr>
        <w:numPr>
          <w:ilvl w:val="0"/>
          <w:numId w:val="3"/>
        </w:numPr>
        <w:tabs>
          <w:tab w:val="num" w:pos="330"/>
          <w:tab w:val="left" w:pos="360"/>
        </w:tabs>
        <w:spacing w:before="120" w:after="120" w:line="480" w:lineRule="auto"/>
        <w:ind w:left="330" w:hanging="330"/>
        <w:rPr>
          <w:rFonts w:ascii="Times New Roman" w:eastAsia="Trebuchet MS" w:hAnsi="Times New Roman" w:cs="Trebuchet MS"/>
          <w:b/>
          <w:bCs/>
          <w:sz w:val="24"/>
          <w:szCs w:val="24"/>
        </w:rPr>
      </w:pPr>
      <w:r w:rsidRPr="006C2EEF">
        <w:rPr>
          <w:rFonts w:ascii="Times New Roman" w:hAnsi="Times New Roman"/>
          <w:b/>
          <w:bCs/>
          <w:sz w:val="24"/>
          <w:szCs w:val="24"/>
        </w:rPr>
        <w:t>The Institutions of Emerging Media</w:t>
      </w:r>
    </w:p>
    <w:p w14:paraId="021FB357" w14:textId="1155C8A5" w:rsidR="00953EFC" w:rsidRPr="006C2EEF" w:rsidRDefault="00C5314C" w:rsidP="006C2EEF">
      <w:pPr>
        <w:tabs>
          <w:tab w:val="left" w:pos="360"/>
        </w:tabs>
        <w:spacing w:before="120" w:after="120" w:line="480" w:lineRule="auto"/>
        <w:rPr>
          <w:rFonts w:ascii="Times New Roman" w:hAnsi="Times New Roman"/>
          <w:sz w:val="24"/>
          <w:szCs w:val="24"/>
        </w:rPr>
      </w:pPr>
      <w:r w:rsidRPr="006C2EEF">
        <w:rPr>
          <w:rFonts w:ascii="Times New Roman" w:hAnsi="Times New Roman"/>
          <w:sz w:val="24"/>
          <w:szCs w:val="24"/>
        </w:rPr>
        <w:t xml:space="preserve">We are now witnessing a period in which digital technologies, and especially the internet, are taking such augmentations of human reality one step further. The transition from speech acts to document acts (or, more generally, from the world of speaking to a world which includes also writing and printing) is now being extended further as we enter into a world which includes (for instance) cell phones and </w:t>
      </w:r>
      <w:commentRangeStart w:id="183"/>
      <w:r w:rsidRPr="006C2EEF">
        <w:rPr>
          <w:rFonts w:ascii="Times New Roman" w:hAnsi="Times New Roman"/>
          <w:sz w:val="24"/>
          <w:szCs w:val="24"/>
        </w:rPr>
        <w:t>RFID</w:t>
      </w:r>
      <w:commentRangeEnd w:id="183"/>
      <w:r w:rsidRPr="006C2EEF">
        <w:rPr>
          <w:rFonts w:ascii="Times New Roman" w:hAnsi="Times New Roman"/>
          <w:sz w:val="24"/>
          <w:szCs w:val="24"/>
        </w:rPr>
        <w:commentReference w:id="183"/>
      </w:r>
      <w:r w:rsidRPr="006C2EEF">
        <w:rPr>
          <w:rFonts w:ascii="Times New Roman" w:hAnsi="Times New Roman"/>
          <w:sz w:val="24"/>
          <w:szCs w:val="24"/>
        </w:rPr>
        <w:t xml:space="preserve"> chips</w:t>
      </w:r>
      <w:r w:rsidR="005D0AF8">
        <w:rPr>
          <w:rFonts w:ascii="Times New Roman" w:hAnsi="Times New Roman"/>
          <w:sz w:val="24"/>
          <w:szCs w:val="24"/>
        </w:rPr>
        <w:t xml:space="preserve"> </w:t>
      </w:r>
      <w:r w:rsidR="00766368">
        <w:rPr>
          <w:rFonts w:ascii="Times New Roman" w:hAnsi="Times New Roman"/>
          <w:sz w:val="24"/>
          <w:szCs w:val="24"/>
        </w:rPr>
        <w:t>(</w:t>
      </w:r>
      <w:r w:rsidR="005D0AF8" w:rsidRPr="005D0AF8">
        <w:rPr>
          <w:rFonts w:ascii="Times New Roman" w:hAnsi="Times New Roman"/>
          <w:sz w:val="24"/>
          <w:szCs w:val="24"/>
        </w:rPr>
        <w:t>Martignani</w:t>
      </w:r>
      <w:r w:rsidRPr="006C2EEF">
        <w:rPr>
          <w:rFonts w:ascii="Times New Roman" w:hAnsi="Times New Roman"/>
          <w:sz w:val="24"/>
          <w:szCs w:val="24"/>
        </w:rPr>
        <w:t xml:space="preserve"> </w:t>
      </w:r>
      <w:r w:rsidR="00766368">
        <w:rPr>
          <w:rFonts w:ascii="Times New Roman" w:hAnsi="Times New Roman"/>
          <w:sz w:val="24"/>
          <w:szCs w:val="24"/>
        </w:rPr>
        <w:t xml:space="preserve"> 2014). </w:t>
      </w:r>
      <w:r w:rsidRPr="006C2EEF">
        <w:rPr>
          <w:rFonts w:ascii="Times New Roman" w:hAnsi="Times New Roman"/>
          <w:sz w:val="24"/>
          <w:szCs w:val="24"/>
        </w:rPr>
        <w:t>The law is being augmented</w:t>
      </w:r>
      <w:r w:rsidRPr="00C5314C">
        <w:rPr>
          <w:rFonts w:ascii="Times New Roman" w:eastAsia="Times New Roman" w:hAnsi="Times New Roman" w:cs="Times New Roman"/>
          <w:sz w:val="24"/>
          <w:szCs w:val="24"/>
          <w:vertAlign w:val="superscript"/>
        </w:rPr>
        <w:footnoteReference w:id="20"/>
      </w:r>
      <w:r w:rsidRPr="006C2EEF">
        <w:rPr>
          <w:rFonts w:ascii="Times New Roman" w:hAnsi="Times New Roman"/>
          <w:sz w:val="24"/>
          <w:szCs w:val="24"/>
        </w:rPr>
        <w:t xml:space="preserve"> by e-law; commerce by e-commerce; publishing by e-publishing; tourism by the virtual tourism (and </w:t>
      </w:r>
      <w:r w:rsidRPr="006C2EEF">
        <w:rPr>
          <w:rFonts w:ascii="Times New Roman" w:hAnsi="Times New Roman"/>
          <w:sz w:val="24"/>
          <w:szCs w:val="24"/>
        </w:rPr>
        <w:lastRenderedPageBreak/>
        <w:t xml:space="preserve">associated virtual fieldwork) of </w:t>
      </w:r>
      <w:r w:rsidRPr="006C2EEF">
        <w:rPr>
          <w:rFonts w:ascii="Times New Roman" w:hAnsi="Times New Roman"/>
          <w:i/>
          <w:iCs/>
          <w:sz w:val="24"/>
          <w:szCs w:val="24"/>
        </w:rPr>
        <w:t>Grand Theft Auto</w:t>
      </w:r>
      <w:r w:rsidRPr="006C2EEF">
        <w:rPr>
          <w:rFonts w:ascii="Times New Roman" w:hAnsi="Times New Roman"/>
          <w:sz w:val="24"/>
          <w:szCs w:val="24"/>
        </w:rPr>
        <w:t>.</w:t>
      </w:r>
      <w:r w:rsidRPr="00C5314C">
        <w:rPr>
          <w:rFonts w:ascii="Times New Roman" w:eastAsia="Times New Roman" w:hAnsi="Times New Roman" w:cs="Times New Roman"/>
          <w:sz w:val="24"/>
          <w:szCs w:val="24"/>
          <w:vertAlign w:val="superscript"/>
        </w:rPr>
        <w:footnoteReference w:id="21"/>
      </w:r>
      <w:r w:rsidRPr="006C2EEF">
        <w:rPr>
          <w:rFonts w:ascii="Times New Roman" w:hAnsi="Times New Roman"/>
          <w:i/>
          <w:iCs/>
          <w:sz w:val="24"/>
          <w:szCs w:val="24"/>
        </w:rPr>
        <w:t xml:space="preserve"> </w:t>
      </w:r>
      <w:r w:rsidRPr="006C2EEF">
        <w:rPr>
          <w:rFonts w:ascii="Times New Roman" w:hAnsi="Times New Roman"/>
          <w:sz w:val="24"/>
          <w:szCs w:val="24"/>
        </w:rPr>
        <w:t xml:space="preserve">The market for real estate is being augmented by Zillow and Trulia; the market for taxi services by Uber and Lyft and Sidecar. </w:t>
      </w:r>
    </w:p>
    <w:p w14:paraId="106D78A9" w14:textId="77777777" w:rsidR="004C4C36" w:rsidRDefault="004C4C36" w:rsidP="004C4C36">
      <w:pPr>
        <w:tabs>
          <w:tab w:val="left" w:pos="360"/>
        </w:tabs>
        <w:spacing w:before="120" w:after="120" w:line="480" w:lineRule="auto"/>
        <w:rPr>
          <w:ins w:id="184" w:author="phismith" w:date="2015-01-08T15:22:00Z"/>
          <w:sz w:val="24"/>
          <w:szCs w:val="24"/>
        </w:rPr>
      </w:pPr>
      <w:ins w:id="185" w:author="phismith" w:date="2015-01-08T15:22:00Z">
        <w:r>
          <w:rPr>
            <w:rFonts w:ascii="Times New Roman" w:hAnsi="Times New Roman"/>
            <w:sz w:val="24"/>
            <w:szCs w:val="24"/>
          </w:rPr>
          <w:t xml:space="preserve">In almost all of these cases such augmentations retain the document structures with which we are familiar, but make the </w:t>
        </w:r>
        <w:r>
          <w:rPr>
            <w:rFonts w:ascii="Times New Roman" w:hAnsi="Times New Roman" w:cs="Times New Roman"/>
            <w:sz w:val="24"/>
            <w:szCs w:val="24"/>
          </w:rPr>
          <w:t xml:space="preserve">preparation, manipulation and discovery of documents– for instance filling out your tax forms – much easier. In some cases, however, new sorts of documents are being brought into being, and </w:t>
        </w:r>
        <w:r>
          <w:rPr>
            <w:rFonts w:ascii="Times New Roman" w:hAnsi="Times New Roman"/>
            <w:sz w:val="24"/>
            <w:szCs w:val="24"/>
          </w:rPr>
          <w:t>manipulated and disseminated in new sorts of ways. A brief encounter in a bar is recorded on someone’s cell phone and posted to YouTube; it thereby takes on a life of its own; the video is transformed into part of a preview demo to raise funding for App that will create a movie of your life based on 1 second YouTube fragments.</w:t>
        </w:r>
        <w:r>
          <w:rPr>
            <w:rFonts w:ascii="Times New Roman" w:eastAsia="Times New Roman" w:hAnsi="Times New Roman" w:cs="Times New Roman"/>
            <w:sz w:val="24"/>
            <w:szCs w:val="24"/>
            <w:vertAlign w:val="superscript"/>
          </w:rPr>
          <w:footnoteReference w:id="22"/>
        </w:r>
        <w:r>
          <w:rPr>
            <w:rFonts w:ascii="Times New Roman" w:hAnsi="Times New Roman"/>
            <w:sz w:val="24"/>
            <w:szCs w:val="24"/>
          </w:rPr>
          <w:t xml:space="preserve"> Maurizio Ferraris (2014) refers in this connection to the document structures with which we are familiar, but make the preparatince of the mobile phone in our lives and its breaking down of formerly existing barriers between the world of work and the worlds of family and leisure. </w:t>
        </w:r>
      </w:ins>
    </w:p>
    <w:p w14:paraId="152FC402" w14:textId="08E33B7A" w:rsidR="00953EFC" w:rsidRPr="006C2EEF" w:rsidRDefault="00C5314C" w:rsidP="006C2EEF">
      <w:pPr>
        <w:tabs>
          <w:tab w:val="left" w:pos="360"/>
        </w:tabs>
        <w:spacing w:before="120" w:after="120" w:line="480" w:lineRule="auto"/>
        <w:rPr>
          <w:rFonts w:ascii="Times New Roman" w:hAnsi="Times New Roman"/>
          <w:sz w:val="24"/>
          <w:szCs w:val="24"/>
        </w:rPr>
      </w:pPr>
      <w:del w:id="188" w:author="phismith" w:date="2015-01-08T15:22:00Z">
        <w:r w:rsidRPr="006C2EEF" w:rsidDel="004C4C36">
          <w:rPr>
            <w:rFonts w:ascii="Times New Roman" w:hAnsi="Times New Roman"/>
            <w:sz w:val="24"/>
            <w:szCs w:val="24"/>
          </w:rPr>
          <w:delText xml:space="preserve">In almost all of these cases such augmentations retain the document structures with which we are familiar, but make the preparation, manipulation and discovery of </w:delText>
        </w:r>
      </w:del>
      <w:del w:id="189" w:author="phismith" w:date="2015-01-08T14:35:00Z">
        <w:r w:rsidRPr="006C2EEF" w:rsidDel="00D66D15">
          <w:rPr>
            <w:rFonts w:ascii="Times New Roman" w:hAnsi="Times New Roman"/>
            <w:sz w:val="24"/>
            <w:szCs w:val="24"/>
          </w:rPr>
          <w:delText xml:space="preserve">documents om speech acts to </w:delText>
        </w:r>
        <w:r w:rsidRPr="002A0820" w:rsidDel="00D66D15">
          <w:rPr>
            <w:rFonts w:ascii="Times New Roman" w:hAnsi="Times New Roman"/>
            <w:sz w:val="24"/>
            <w:szCs w:val="24"/>
            <w:highlight w:val="yellow"/>
          </w:rPr>
          <w:delText>document acts (or, more generally, from the worldses,</w:delText>
        </w:r>
        <w:r w:rsidRPr="006C2EEF" w:rsidDel="00D66D15">
          <w:rPr>
            <w:rFonts w:ascii="Times New Roman" w:hAnsi="Times New Roman"/>
            <w:sz w:val="24"/>
            <w:szCs w:val="24"/>
          </w:rPr>
          <w:delText xml:space="preserve"> </w:delText>
        </w:r>
      </w:del>
      <w:del w:id="190" w:author="phismith" w:date="2015-01-08T14:37:00Z">
        <w:r w:rsidRPr="006C2EEF" w:rsidDel="00D66D15">
          <w:rPr>
            <w:rFonts w:ascii="Times New Roman" w:hAnsi="Times New Roman"/>
            <w:sz w:val="24"/>
            <w:szCs w:val="24"/>
          </w:rPr>
          <w:delText xml:space="preserve">however, new sorts of documents are being brought into being, and created and discovered and </w:delText>
        </w:r>
      </w:del>
      <w:del w:id="191" w:author="phismith" w:date="2015-01-08T15:22:00Z">
        <w:r w:rsidRPr="006C2EEF" w:rsidDel="004C4C36">
          <w:rPr>
            <w:rFonts w:ascii="Times New Roman" w:hAnsi="Times New Roman"/>
            <w:sz w:val="24"/>
            <w:szCs w:val="24"/>
          </w:rPr>
          <w:delText>manipulated in new sorts of ways. A brief encounter in a bar is recorded on someone’s cell phone and posted to YouTube; it thereby takes on a life of its own; the video is transformed into part of a preview demo to raise funding for App that will create a movie of your life based on 1 second YouTube fragments</w:delText>
        </w:r>
      </w:del>
      <w:del w:id="192" w:author="phismith" w:date="2015-01-08T14:39:00Z">
        <w:r w:rsidRPr="006C2EEF" w:rsidDel="00305C26">
          <w:rPr>
            <w:rFonts w:ascii="Times New Roman" w:hAnsi="Times New Roman"/>
            <w:sz w:val="24"/>
            <w:szCs w:val="24"/>
          </w:rPr>
          <w:delText>; later on it is used as grounds for divorce</w:delText>
        </w:r>
      </w:del>
      <w:del w:id="193" w:author="phismith" w:date="2015-01-08T15:22:00Z">
        <w:r w:rsidRPr="006C2EEF" w:rsidDel="004C4C36">
          <w:rPr>
            <w:rFonts w:ascii="Times New Roman" w:hAnsi="Times New Roman"/>
            <w:sz w:val="24"/>
            <w:szCs w:val="24"/>
          </w:rPr>
          <w:delText>.</w:delText>
        </w:r>
        <w:r w:rsidRPr="00C5314C" w:rsidDel="004C4C36">
          <w:rPr>
            <w:rFonts w:ascii="Times New Roman" w:eastAsia="Times New Roman" w:hAnsi="Times New Roman" w:cs="Times New Roman"/>
            <w:sz w:val="24"/>
            <w:szCs w:val="24"/>
            <w:vertAlign w:val="superscript"/>
          </w:rPr>
          <w:footnoteReference w:id="23"/>
        </w:r>
        <w:r w:rsidRPr="006C2EEF" w:rsidDel="004C4C36">
          <w:rPr>
            <w:rFonts w:ascii="Times New Roman" w:hAnsi="Times New Roman"/>
            <w:sz w:val="24"/>
            <w:szCs w:val="24"/>
          </w:rPr>
          <w:delText xml:space="preserve"> Maurizio Ferraris (2014) refers in this connection to the document structures with which we are familiar, but make the preparatince of the mobile phone in our lives and its breaking down of formerly existing barriers between the world of work and the worlds of family and leisure. </w:delText>
        </w:r>
      </w:del>
    </w:p>
    <w:p w14:paraId="647F4B6E" w14:textId="77777777" w:rsidR="00953EFC" w:rsidRPr="006C2EEF" w:rsidRDefault="00C5314C" w:rsidP="006C2EEF">
      <w:pPr>
        <w:pStyle w:val="BodyTextFirstIndent"/>
        <w:numPr>
          <w:ilvl w:val="0"/>
          <w:numId w:val="3"/>
        </w:numPr>
        <w:spacing w:before="120" w:line="480" w:lineRule="auto"/>
        <w:rPr>
          <w:rFonts w:eastAsia="Trebuchet MS" w:hAnsi="Times New Roman" w:cs="Trebuchet MS"/>
          <w:b/>
          <w:bCs/>
        </w:rPr>
      </w:pPr>
      <w:r w:rsidRPr="006C2EEF">
        <w:rPr>
          <w:rFonts w:eastAsia="Calibri" w:hAnsi="Times New Roman" w:cs="Calibri"/>
          <w:b/>
          <w:bCs/>
        </w:rPr>
        <w:t>Conclusion: The Science of Emerging Media</w:t>
      </w:r>
    </w:p>
    <w:p w14:paraId="1EB5BAA8" w14:textId="4D5E0BD0" w:rsidR="004854DA" w:rsidRPr="006C2EEF" w:rsidDel="006A3068" w:rsidRDefault="00C5314C">
      <w:pPr>
        <w:spacing w:before="120" w:after="120" w:line="480" w:lineRule="auto"/>
        <w:rPr>
          <w:del w:id="196" w:author="phismith" w:date="2015-01-08T14:03:00Z"/>
          <w:rFonts w:ascii="Times New Roman" w:hAnsi="Times New Roman"/>
          <w:sz w:val="24"/>
          <w:szCs w:val="24"/>
        </w:rPr>
      </w:pPr>
      <w:r w:rsidRPr="006C2EEF">
        <w:rPr>
          <w:rFonts w:ascii="Times New Roman" w:hAnsi="Times New Roman"/>
          <w:sz w:val="24"/>
          <w:szCs w:val="24"/>
        </w:rPr>
        <w:t xml:space="preserve">We explored how, through emerging media, new kinds of digital entities are being created, </w:t>
      </w:r>
      <w:ins w:id="197" w:author="phismith" w:date="2015-01-08T14:55:00Z">
        <w:r w:rsidR="000C66F7">
          <w:rPr>
            <w:rFonts w:ascii="Times New Roman" w:hAnsi="Times New Roman"/>
            <w:sz w:val="24"/>
            <w:szCs w:val="24"/>
          </w:rPr>
          <w:t xml:space="preserve">entities </w:t>
        </w:r>
      </w:ins>
      <w:r w:rsidRPr="006C2EEF">
        <w:rPr>
          <w:rFonts w:ascii="Times New Roman" w:hAnsi="Times New Roman"/>
          <w:sz w:val="24"/>
          <w:szCs w:val="24"/>
        </w:rPr>
        <w:t xml:space="preserve">whose nature and potential impact on human beings are still hardly understood. We also saw how emerging media are creating new forms of human interaction, for example allowing new forms of massively shared agency through the intermeshing of plans involving human beings separated in both space and time. Our proposal, in sum, is that the future science of emerging media will have as its subject matter precisely these digital entities and the new sorts of </w:t>
      </w:r>
      <w:r w:rsidRPr="006C2EEF">
        <w:rPr>
          <w:rFonts w:ascii="Times New Roman" w:hAnsi="Times New Roman"/>
          <w:sz w:val="24"/>
          <w:szCs w:val="24"/>
        </w:rPr>
        <w:lastRenderedPageBreak/>
        <w:t xml:space="preserve">human interactions which they make possible. </w:t>
      </w:r>
      <w:del w:id="198" w:author="phismith" w:date="2015-01-08T13:49:00Z">
        <w:r w:rsidRPr="006C2EEF" w:rsidDel="0029240C">
          <w:rPr>
            <w:rFonts w:ascii="Times New Roman" w:hAnsi="Times New Roman"/>
            <w:sz w:val="24"/>
            <w:szCs w:val="24"/>
          </w:rPr>
          <w:delText xml:space="preserve">It will be distinguished from its neighboring disciplines m, is that the future science of emerging media will have as its subject matter precisely these digital ensuch entities not from the (hardware or software) perspectives of data entry and data processing and data retrieval but rather precisely from the point of view of </w:delText>
        </w:r>
        <w:commentRangeStart w:id="199"/>
        <w:r w:rsidRPr="006C2EEF" w:rsidDel="0029240C">
          <w:rPr>
            <w:rFonts w:ascii="Times New Roman" w:hAnsi="Times New Roman"/>
            <w:sz w:val="24"/>
            <w:szCs w:val="24"/>
          </w:rPr>
          <w:delText>how they contribute to shaping and augmenting the social reality of the future.</w:delText>
        </w:r>
      </w:del>
      <w:ins w:id="200" w:author="phismith" w:date="2015-01-08T13:48:00Z">
        <w:r w:rsidR="00537625" w:rsidRPr="00537625">
          <w:rPr>
            <w:rFonts w:ascii="Times New Roman" w:hAnsi="Times New Roman"/>
            <w:sz w:val="24"/>
            <w:szCs w:val="24"/>
          </w:rPr>
          <w:t>It will be distinguished from its neighboring disciplines – such as computer science and the science of human-computer interaction – by the fact that it will treat such entities not from the (hardware or software) perspectives of data entry and data processing and data retrieval but rather precisely from the point of view of how they contribute to shaping and augmenting the social reality of the future.</w:t>
        </w:r>
      </w:ins>
      <w:ins w:id="201" w:author="phismith" w:date="2015-01-08T13:49:00Z">
        <w:r w:rsidR="0029240C">
          <w:rPr>
            <w:rFonts w:ascii="Times New Roman" w:hAnsi="Times New Roman"/>
            <w:sz w:val="24"/>
            <w:szCs w:val="24"/>
          </w:rPr>
          <w:t xml:space="preserve"> Many of the </w:t>
        </w:r>
      </w:ins>
      <w:ins w:id="202" w:author="phismith" w:date="2015-01-08T13:50:00Z">
        <w:r w:rsidR="0029240C">
          <w:rPr>
            <w:rFonts w:ascii="Times New Roman" w:hAnsi="Times New Roman"/>
            <w:sz w:val="24"/>
            <w:szCs w:val="24"/>
          </w:rPr>
          <w:t xml:space="preserve">types </w:t>
        </w:r>
      </w:ins>
      <w:ins w:id="203" w:author="phismith" w:date="2015-01-08T14:40:00Z">
        <w:r w:rsidR="00305C26">
          <w:rPr>
            <w:rFonts w:ascii="Times New Roman" w:hAnsi="Times New Roman"/>
            <w:sz w:val="24"/>
            <w:szCs w:val="24"/>
          </w:rPr>
          <w:t xml:space="preserve">of </w:t>
        </w:r>
      </w:ins>
      <w:ins w:id="204" w:author="phismith" w:date="2015-01-08T13:49:00Z">
        <w:r w:rsidR="0029240C">
          <w:rPr>
            <w:rFonts w:ascii="Times New Roman" w:hAnsi="Times New Roman"/>
            <w:sz w:val="24"/>
            <w:szCs w:val="24"/>
          </w:rPr>
          <w:t>entities with which this new science will have to deal exist</w:t>
        </w:r>
      </w:ins>
      <w:ins w:id="205" w:author="phismith" w:date="2015-01-08T14:40:00Z">
        <w:r w:rsidR="00305C26">
          <w:rPr>
            <w:rFonts w:ascii="Times New Roman" w:hAnsi="Times New Roman"/>
            <w:sz w:val="24"/>
            <w:szCs w:val="24"/>
          </w:rPr>
          <w:t>ed</w:t>
        </w:r>
      </w:ins>
      <w:ins w:id="206" w:author="phismith" w:date="2015-01-08T13:49:00Z">
        <w:r w:rsidR="0029240C">
          <w:rPr>
            <w:rFonts w:ascii="Times New Roman" w:hAnsi="Times New Roman"/>
            <w:sz w:val="24"/>
            <w:szCs w:val="24"/>
          </w:rPr>
          <w:t xml:space="preserve"> in </w:t>
        </w:r>
      </w:ins>
      <w:ins w:id="207" w:author="phismith" w:date="2015-01-08T13:50:00Z">
        <w:r w:rsidR="0029240C">
          <w:rPr>
            <w:rFonts w:ascii="Times New Roman" w:hAnsi="Times New Roman"/>
            <w:sz w:val="24"/>
            <w:szCs w:val="24"/>
          </w:rPr>
          <w:t xml:space="preserve">pre-digital </w:t>
        </w:r>
      </w:ins>
      <w:ins w:id="208" w:author="phismith" w:date="2015-01-08T13:49:00Z">
        <w:r w:rsidR="000C66F7">
          <w:rPr>
            <w:rFonts w:ascii="Times New Roman" w:hAnsi="Times New Roman"/>
            <w:sz w:val="24"/>
            <w:szCs w:val="24"/>
          </w:rPr>
          <w:t>forms</w:t>
        </w:r>
      </w:ins>
      <w:ins w:id="209" w:author="phismith" w:date="2015-01-08T14:56:00Z">
        <w:r w:rsidR="000C66F7">
          <w:rPr>
            <w:rFonts w:ascii="Times New Roman" w:hAnsi="Times New Roman"/>
            <w:sz w:val="24"/>
            <w:szCs w:val="24"/>
          </w:rPr>
          <w:t>.</w:t>
        </w:r>
        <w:r w:rsidR="00C66DF3">
          <w:rPr>
            <w:rFonts w:ascii="Times New Roman" w:hAnsi="Times New Roman"/>
            <w:sz w:val="24"/>
            <w:szCs w:val="24"/>
          </w:rPr>
          <w:t xml:space="preserve"> Just as Betamax home videos predated YouTube, so</w:t>
        </w:r>
        <w:r w:rsidR="000C66F7">
          <w:rPr>
            <w:rFonts w:ascii="Times New Roman" w:hAnsi="Times New Roman"/>
            <w:sz w:val="24"/>
            <w:szCs w:val="24"/>
          </w:rPr>
          <w:t xml:space="preserve"> </w:t>
        </w:r>
        <w:r w:rsidR="00C66DF3">
          <w:rPr>
            <w:rFonts w:ascii="Times New Roman" w:hAnsi="Times New Roman"/>
            <w:sz w:val="24"/>
            <w:szCs w:val="24"/>
          </w:rPr>
          <w:t>f</w:t>
        </w:r>
      </w:ins>
      <w:ins w:id="210" w:author="phismith" w:date="2015-01-08T13:50:00Z">
        <w:r w:rsidR="0029240C">
          <w:rPr>
            <w:rFonts w:ascii="Times New Roman" w:hAnsi="Times New Roman"/>
            <w:sz w:val="24"/>
            <w:szCs w:val="24"/>
          </w:rPr>
          <w:t xml:space="preserve">utures, options and other derivatives pre-date </w:t>
        </w:r>
      </w:ins>
      <w:ins w:id="211" w:author="phismith" w:date="2015-01-08T13:54:00Z">
        <w:r w:rsidR="001D121F">
          <w:rPr>
            <w:rFonts w:ascii="Times New Roman" w:hAnsi="Times New Roman"/>
            <w:sz w:val="24"/>
            <w:szCs w:val="24"/>
          </w:rPr>
          <w:t xml:space="preserve">the world of </w:t>
        </w:r>
      </w:ins>
      <w:ins w:id="212" w:author="phismith" w:date="2015-01-08T14:57:00Z">
        <w:r w:rsidR="00C66DF3">
          <w:rPr>
            <w:rFonts w:ascii="Times New Roman" w:hAnsi="Times New Roman"/>
            <w:sz w:val="24"/>
            <w:szCs w:val="24"/>
          </w:rPr>
          <w:t xml:space="preserve">the </w:t>
        </w:r>
      </w:ins>
      <w:ins w:id="213" w:author="phismith" w:date="2015-01-08T13:58:00Z">
        <w:r w:rsidR="00C66DF3">
          <w:rPr>
            <w:rFonts w:ascii="Times New Roman" w:hAnsi="Times New Roman"/>
            <w:sz w:val="24"/>
            <w:szCs w:val="24"/>
          </w:rPr>
          <w:t>CDO</w:t>
        </w:r>
      </w:ins>
      <w:ins w:id="214" w:author="phismith" w:date="2015-01-08T14:57:00Z">
        <w:r w:rsidR="00C66DF3" w:rsidRPr="002A0820">
          <w:rPr>
            <w:rFonts w:ascii="Times New Roman" w:hAnsi="Times New Roman"/>
            <w:sz w:val="24"/>
            <w:szCs w:val="24"/>
            <w:vertAlign w:val="superscript"/>
          </w:rPr>
          <w:t>n</w:t>
        </w:r>
      </w:ins>
      <w:ins w:id="215" w:author="phismith" w:date="2015-01-08T13:59:00Z">
        <w:r w:rsidR="006961B5">
          <w:rPr>
            <w:rFonts w:ascii="Times New Roman" w:hAnsi="Times New Roman"/>
            <w:sz w:val="24"/>
            <w:szCs w:val="24"/>
          </w:rPr>
          <w:t xml:space="preserve">. The science of emerging media would deal, however, with those features of emerging digital entities and of </w:t>
        </w:r>
      </w:ins>
      <w:ins w:id="216" w:author="phismith" w:date="2015-01-08T14:02:00Z">
        <w:r w:rsidR="006A3068">
          <w:rPr>
            <w:rFonts w:ascii="Times New Roman" w:hAnsi="Times New Roman"/>
            <w:sz w:val="24"/>
            <w:szCs w:val="24"/>
          </w:rPr>
          <w:t xml:space="preserve">the </w:t>
        </w:r>
      </w:ins>
      <w:ins w:id="217" w:author="phismith" w:date="2015-01-08T13:59:00Z">
        <w:r w:rsidR="006961B5">
          <w:rPr>
            <w:rFonts w:ascii="Times New Roman" w:hAnsi="Times New Roman"/>
            <w:sz w:val="24"/>
            <w:szCs w:val="24"/>
          </w:rPr>
          <w:t xml:space="preserve">interactions with human beings which </w:t>
        </w:r>
      </w:ins>
      <w:ins w:id="218" w:author="phismith" w:date="2015-01-08T14:03:00Z">
        <w:r w:rsidR="006A3068">
          <w:rPr>
            <w:rFonts w:ascii="Times New Roman" w:hAnsi="Times New Roman"/>
            <w:sz w:val="24"/>
            <w:szCs w:val="24"/>
          </w:rPr>
          <w:t xml:space="preserve">they make possible in virtue of </w:t>
        </w:r>
      </w:ins>
      <w:ins w:id="219" w:author="phismith" w:date="2015-01-08T14:00:00Z">
        <w:r w:rsidR="006961B5">
          <w:rPr>
            <w:rFonts w:ascii="Times New Roman" w:hAnsi="Times New Roman"/>
            <w:sz w:val="24"/>
            <w:szCs w:val="24"/>
          </w:rPr>
          <w:t>their digital nature.</w:t>
        </w:r>
      </w:ins>
      <w:ins w:id="220" w:author="phismith" w:date="2015-01-08T14:04:00Z">
        <w:r w:rsidR="007368DB">
          <w:rPr>
            <w:rFonts w:ascii="Times New Roman" w:hAnsi="Times New Roman"/>
            <w:sz w:val="24"/>
            <w:szCs w:val="24"/>
          </w:rPr>
          <w:t xml:space="preserve"> </w:t>
        </w:r>
      </w:ins>
    </w:p>
    <w:p w14:paraId="1B420576" w14:textId="77777777" w:rsidR="00B5412C" w:rsidRDefault="00C5314C">
      <w:pPr>
        <w:spacing w:before="120" w:after="120" w:line="480" w:lineRule="auto"/>
        <w:rPr>
          <w:ins w:id="221" w:author="phismith" w:date="2015-01-08T14:48:00Z"/>
          <w:rFonts w:ascii="Times New Roman" w:hAnsi="Times New Roman"/>
          <w:sz w:val="24"/>
          <w:szCs w:val="24"/>
        </w:rPr>
      </w:pPr>
      <w:del w:id="222" w:author="phismith" w:date="2015-01-08T14:03:00Z">
        <w:r w:rsidRPr="006C2EEF" w:rsidDel="006A3068">
          <w:rPr>
            <w:rFonts w:ascii="Times New Roman" w:hAnsi="Times New Roman"/>
            <w:sz w:val="24"/>
            <w:szCs w:val="24"/>
          </w:rPr>
          <w:delText>And</w:delText>
        </w:r>
        <w:commentRangeEnd w:id="199"/>
        <w:r w:rsidRPr="006C2EEF" w:rsidDel="006A3068">
          <w:rPr>
            <w:rFonts w:ascii="Times New Roman" w:hAnsi="Times New Roman"/>
            <w:sz w:val="24"/>
            <w:szCs w:val="24"/>
          </w:rPr>
          <w:commentReference w:id="199"/>
        </w:r>
        <w:r w:rsidRPr="006C2EEF" w:rsidDel="006A3068">
          <w:rPr>
            <w:rFonts w:ascii="Times New Roman" w:hAnsi="Times New Roman"/>
            <w:sz w:val="24"/>
            <w:szCs w:val="24"/>
          </w:rPr>
          <w:delText xml:space="preserve"> w</w:delText>
        </w:r>
      </w:del>
      <w:del w:id="223" w:author="phismith" w:date="2015-01-08T14:48:00Z">
        <w:r w:rsidRPr="006C2EEF" w:rsidDel="00B5412C">
          <w:rPr>
            <w:rFonts w:ascii="Times New Roman" w:hAnsi="Times New Roman"/>
            <w:sz w:val="24"/>
            <w:szCs w:val="24"/>
          </w:rPr>
          <w:delText>hile</w:delText>
        </w:r>
      </w:del>
    </w:p>
    <w:p w14:paraId="2AC1A01B" w14:textId="1331480A" w:rsidR="00953EFC" w:rsidRPr="006C2EEF" w:rsidRDefault="00681EFA">
      <w:pPr>
        <w:spacing w:before="120" w:after="120" w:line="480" w:lineRule="auto"/>
        <w:rPr>
          <w:rFonts w:ascii="Times New Roman" w:hAnsi="Times New Roman"/>
          <w:sz w:val="24"/>
          <w:szCs w:val="24"/>
        </w:rPr>
      </w:pPr>
      <w:ins w:id="224" w:author="phismith" w:date="2015-01-08T14:53:00Z">
        <w:r>
          <w:rPr>
            <w:rFonts w:ascii="Times New Roman" w:hAnsi="Times New Roman"/>
            <w:sz w:val="24"/>
            <w:szCs w:val="24"/>
          </w:rPr>
          <w:t xml:space="preserve">While </w:t>
        </w:r>
      </w:ins>
      <w:del w:id="225" w:author="phismith" w:date="2015-01-08T14:48:00Z">
        <w:r w:rsidR="00C5314C" w:rsidRPr="006C2EEF" w:rsidDel="00B5412C">
          <w:rPr>
            <w:rFonts w:ascii="Times New Roman" w:hAnsi="Times New Roman"/>
            <w:sz w:val="24"/>
            <w:szCs w:val="24"/>
          </w:rPr>
          <w:delText xml:space="preserve"> </w:delText>
        </w:r>
      </w:del>
      <w:r w:rsidR="00C5314C" w:rsidRPr="006C2EEF">
        <w:rPr>
          <w:rFonts w:ascii="Times New Roman" w:hAnsi="Times New Roman"/>
          <w:sz w:val="24"/>
          <w:szCs w:val="24"/>
        </w:rPr>
        <w:t>I have focused here on the positive effects of</w:t>
      </w:r>
      <w:del w:id="226" w:author="phismith" w:date="2015-01-08T14:54:00Z">
        <w:r w:rsidR="00C5314C" w:rsidRPr="006C2EEF" w:rsidDel="00681EFA">
          <w:rPr>
            <w:rFonts w:ascii="Times New Roman" w:hAnsi="Times New Roman"/>
            <w:sz w:val="24"/>
            <w:szCs w:val="24"/>
          </w:rPr>
          <w:delText xml:space="preserve"> such shaping and augmenting</w:delText>
        </w:r>
      </w:del>
      <w:ins w:id="227" w:author="phismith" w:date="2015-01-08T14:54:00Z">
        <w:r>
          <w:rPr>
            <w:rFonts w:ascii="Times New Roman" w:hAnsi="Times New Roman"/>
            <w:sz w:val="24"/>
            <w:szCs w:val="24"/>
          </w:rPr>
          <w:t xml:space="preserve"> emerging media</w:t>
        </w:r>
      </w:ins>
      <w:r w:rsidR="00C5314C" w:rsidRPr="006C2EEF">
        <w:rPr>
          <w:rFonts w:ascii="Times New Roman" w:hAnsi="Times New Roman"/>
          <w:sz w:val="24"/>
          <w:szCs w:val="24"/>
        </w:rPr>
        <w:t xml:space="preserve">, </w:t>
      </w:r>
      <w:del w:id="228" w:author="phismith" w:date="2015-01-08T14:54:00Z">
        <w:r w:rsidR="00C5314C" w:rsidRPr="006C2EEF" w:rsidDel="000C66F7">
          <w:rPr>
            <w:rFonts w:ascii="Times New Roman" w:hAnsi="Times New Roman"/>
            <w:sz w:val="24"/>
            <w:szCs w:val="24"/>
          </w:rPr>
          <w:delText xml:space="preserve">it is worthwhile to note also some of the negative effects, which will </w:delText>
        </w:r>
      </w:del>
      <w:ins w:id="229" w:author="phismith" w:date="2015-01-08T14:54:00Z">
        <w:r w:rsidR="000C66F7">
          <w:rPr>
            <w:rFonts w:ascii="Times New Roman" w:hAnsi="Times New Roman"/>
            <w:sz w:val="24"/>
            <w:szCs w:val="24"/>
          </w:rPr>
          <w:t xml:space="preserve">their negative effects will </w:t>
        </w:r>
      </w:ins>
      <w:del w:id="230" w:author="phismith" w:date="2015-01-08T14:54:00Z">
        <w:r w:rsidR="00C5314C" w:rsidRPr="006C2EEF" w:rsidDel="000C66F7">
          <w:rPr>
            <w:rFonts w:ascii="Times New Roman" w:hAnsi="Times New Roman"/>
            <w:sz w:val="24"/>
            <w:szCs w:val="24"/>
          </w:rPr>
          <w:delText xml:space="preserve">also, </w:delText>
        </w:r>
      </w:del>
      <w:r w:rsidR="00C5314C" w:rsidRPr="006C2EEF">
        <w:rPr>
          <w:rFonts w:ascii="Times New Roman" w:hAnsi="Times New Roman"/>
          <w:sz w:val="24"/>
          <w:szCs w:val="24"/>
        </w:rPr>
        <w:t>of course</w:t>
      </w:r>
      <w:ins w:id="231" w:author="phismith" w:date="2015-01-08T14:54:00Z">
        <w:r w:rsidR="000C66F7">
          <w:rPr>
            <w:rFonts w:ascii="Times New Roman" w:hAnsi="Times New Roman"/>
            <w:sz w:val="24"/>
            <w:szCs w:val="24"/>
          </w:rPr>
          <w:t xml:space="preserve"> also</w:t>
        </w:r>
      </w:ins>
      <w:del w:id="232" w:author="phismith" w:date="2015-01-08T14:54:00Z">
        <w:r w:rsidR="00C5314C" w:rsidRPr="006C2EEF" w:rsidDel="000C66F7">
          <w:rPr>
            <w:rFonts w:ascii="Times New Roman" w:hAnsi="Times New Roman"/>
            <w:sz w:val="24"/>
            <w:szCs w:val="24"/>
          </w:rPr>
          <w:delText>,</w:delText>
        </w:r>
      </w:del>
      <w:r w:rsidR="00C5314C" w:rsidRPr="006C2EEF">
        <w:rPr>
          <w:rFonts w:ascii="Times New Roman" w:hAnsi="Times New Roman"/>
          <w:sz w:val="24"/>
          <w:szCs w:val="24"/>
        </w:rPr>
        <w:t xml:space="preserve"> fall within the domain of the envisaged science. Interestingly, some of these negative effects are listed among the predictions documented by Neuman in his (1991, pp. 6f.). These include, </w:t>
      </w:r>
      <w:r w:rsidR="00C5314C" w:rsidRPr="006C2EEF">
        <w:rPr>
          <w:rFonts w:ascii="Times New Roman" w:hAnsi="Times New Roman"/>
          <w:i/>
          <w:iCs/>
          <w:sz w:val="24"/>
          <w:szCs w:val="24"/>
        </w:rPr>
        <w:t>inter alia</w:t>
      </w:r>
      <w:r w:rsidR="00C5314C" w:rsidRPr="006C2EEF">
        <w:rPr>
          <w:rFonts w:ascii="Times New Roman" w:hAnsi="Times New Roman"/>
          <w:sz w:val="24"/>
          <w:szCs w:val="24"/>
        </w:rPr>
        <w:t xml:space="preserve">: </w:t>
      </w:r>
    </w:p>
    <w:p w14:paraId="6127FBE8" w14:textId="77777777" w:rsidR="00953EFC" w:rsidRPr="006C2EEF" w:rsidRDefault="00C5314C" w:rsidP="006C2EEF">
      <w:pPr>
        <w:numPr>
          <w:ilvl w:val="0"/>
          <w:numId w:val="8"/>
        </w:numPr>
        <w:tabs>
          <w:tab w:val="clear" w:pos="720"/>
          <w:tab w:val="num" w:pos="690"/>
        </w:tabs>
        <w:spacing w:before="120" w:after="120" w:line="480" w:lineRule="auto"/>
        <w:ind w:left="690" w:hanging="330"/>
        <w:rPr>
          <w:rFonts w:ascii="Times New Roman" w:hAnsi="Times New Roman"/>
          <w:sz w:val="24"/>
          <w:szCs w:val="24"/>
        </w:rPr>
      </w:pPr>
      <w:r w:rsidRPr="006C2EEF">
        <w:rPr>
          <w:rFonts w:ascii="Times New Roman" w:hAnsi="Times New Roman"/>
          <w:sz w:val="24"/>
          <w:szCs w:val="24"/>
        </w:rPr>
        <w:t xml:space="preserve">overwhelming the individual with a paralyzing overload of information, </w:t>
      </w:r>
    </w:p>
    <w:p w14:paraId="55F7EACA" w14:textId="77777777" w:rsidR="00953EFC" w:rsidRPr="006C2EEF" w:rsidRDefault="00C5314C" w:rsidP="006C2EEF">
      <w:pPr>
        <w:numPr>
          <w:ilvl w:val="0"/>
          <w:numId w:val="9"/>
        </w:numPr>
        <w:tabs>
          <w:tab w:val="clear" w:pos="720"/>
          <w:tab w:val="num" w:pos="690"/>
        </w:tabs>
        <w:spacing w:before="120" w:after="120" w:line="480" w:lineRule="auto"/>
        <w:ind w:left="690" w:hanging="330"/>
        <w:rPr>
          <w:rFonts w:ascii="Times New Roman" w:hAnsi="Times New Roman"/>
          <w:sz w:val="24"/>
          <w:szCs w:val="24"/>
        </w:rPr>
      </w:pPr>
      <w:r w:rsidRPr="006C2EEF">
        <w:rPr>
          <w:rFonts w:ascii="Times New Roman" w:hAnsi="Times New Roman"/>
          <w:sz w:val="24"/>
          <w:szCs w:val="24"/>
        </w:rPr>
        <w:t xml:space="preserve">blurring the distinction between public and private communication, </w:t>
      </w:r>
    </w:p>
    <w:p w14:paraId="22F73CB9"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and </w:t>
      </w:r>
    </w:p>
    <w:p w14:paraId="01E149EC" w14:textId="77777777" w:rsidR="00953EFC" w:rsidRPr="006C2EEF" w:rsidRDefault="00C5314C" w:rsidP="006C2EEF">
      <w:pPr>
        <w:numPr>
          <w:ilvl w:val="0"/>
          <w:numId w:val="10"/>
        </w:numPr>
        <w:tabs>
          <w:tab w:val="clear" w:pos="720"/>
          <w:tab w:val="num" w:pos="690"/>
        </w:tabs>
        <w:spacing w:before="120" w:after="120" w:line="480" w:lineRule="auto"/>
        <w:ind w:left="690" w:hanging="330"/>
        <w:rPr>
          <w:rFonts w:ascii="Times New Roman" w:hAnsi="Times New Roman"/>
          <w:sz w:val="24"/>
          <w:szCs w:val="24"/>
        </w:rPr>
      </w:pPr>
      <w:r w:rsidRPr="006C2EEF">
        <w:rPr>
          <w:rFonts w:ascii="Times New Roman" w:hAnsi="Times New Roman"/>
          <w:sz w:val="24"/>
          <w:szCs w:val="24"/>
        </w:rPr>
        <w:t>giving governments and security agencies the ability to closely monitor the behavior of citizens, including what they read and see in the media, what they say through electronic media, and every economic transaction they conduct involving a bank or credit card.</w:t>
      </w:r>
    </w:p>
    <w:p w14:paraId="3ADD8580"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We could add, now, that enemy governments and security agencies, too, as well as criminal and terrorist hackers, will display similar abilities. </w:t>
      </w:r>
    </w:p>
    <w:p w14:paraId="5F576421" w14:textId="3B579DD8"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lastRenderedPageBreak/>
        <w:t>It is the task of science not to change reality but to understand</w:t>
      </w:r>
      <w:ins w:id="233" w:author="phismith" w:date="2015-01-08T14:58:00Z">
        <w:r w:rsidR="003663CF">
          <w:rPr>
            <w:rFonts w:ascii="Times New Roman" w:hAnsi="Times New Roman"/>
            <w:sz w:val="24"/>
            <w:szCs w:val="24"/>
          </w:rPr>
          <w:t xml:space="preserve"> it</w:t>
        </w:r>
      </w:ins>
      <w:r w:rsidRPr="006C2EEF">
        <w:rPr>
          <w:rFonts w:ascii="Times New Roman" w:hAnsi="Times New Roman"/>
          <w:sz w:val="24"/>
          <w:szCs w:val="24"/>
        </w:rPr>
        <w:t>. The task of the science of emerging media as conceived in the foregoing is, correspondingly, to understand the digital entities which will shape our future. Only on the basis of such understanding, I suggest, will we be in a position to mitigate some of these negative consequences.</w:t>
      </w:r>
    </w:p>
    <w:p w14:paraId="36A934A9" w14:textId="77777777" w:rsidR="00953EFC" w:rsidRPr="006C2EEF" w:rsidRDefault="00953EFC" w:rsidP="006C2EEF">
      <w:pPr>
        <w:spacing w:before="120" w:after="120" w:line="480" w:lineRule="auto"/>
        <w:rPr>
          <w:rFonts w:ascii="Times New Roman" w:hAnsi="Times New Roman"/>
          <w:sz w:val="24"/>
          <w:szCs w:val="24"/>
        </w:rPr>
      </w:pPr>
    </w:p>
    <w:p w14:paraId="1455F5BD" w14:textId="77777777" w:rsidR="00953EFC" w:rsidRPr="006C2EEF" w:rsidRDefault="00C5314C" w:rsidP="006C2EEF">
      <w:pPr>
        <w:pStyle w:val="Heading6"/>
        <w:tabs>
          <w:tab w:val="clear" w:pos="360"/>
        </w:tabs>
        <w:jc w:val="left"/>
        <w:rPr>
          <w:rFonts w:ascii="Times New Roman" w:hAnsi="Times New Roman"/>
        </w:rPr>
      </w:pPr>
      <w:r w:rsidRPr="006C2EEF">
        <w:rPr>
          <w:rFonts w:ascii="Times New Roman" w:hAnsi="Times New Roman"/>
        </w:rPr>
        <w:t xml:space="preserve">Acknowledgments </w:t>
      </w:r>
    </w:p>
    <w:p w14:paraId="40C10BEE" w14:textId="6B37A2BE"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With thanks to Mike Bennett, </w:t>
      </w:r>
      <w:r w:rsidR="00E02EF1">
        <w:rPr>
          <w:rFonts w:ascii="Times New Roman" w:hAnsi="Times New Roman"/>
          <w:sz w:val="24"/>
          <w:szCs w:val="24"/>
        </w:rPr>
        <w:t xml:space="preserve">Juliet Floyd, </w:t>
      </w:r>
      <w:r w:rsidRPr="006C2EEF">
        <w:rPr>
          <w:rFonts w:ascii="Times New Roman" w:hAnsi="Times New Roman"/>
          <w:sz w:val="24"/>
          <w:szCs w:val="24"/>
        </w:rPr>
        <w:t xml:space="preserve">Mark Kerin, </w:t>
      </w:r>
      <w:ins w:id="234" w:author="phismith" w:date="2015-01-07T14:38:00Z">
        <w:r w:rsidR="002606FB">
          <w:rPr>
            <w:rFonts w:ascii="Times New Roman" w:hAnsi="Times New Roman"/>
            <w:sz w:val="24"/>
            <w:szCs w:val="24"/>
          </w:rPr>
          <w:t xml:space="preserve">David Koepsell, </w:t>
        </w:r>
      </w:ins>
      <w:ins w:id="235" w:author="phismith" w:date="2015-01-07T11:31:00Z">
        <w:r w:rsidR="00DC0152" w:rsidRPr="00DC0152">
          <w:rPr>
            <w:rFonts w:ascii="Times New Roman" w:hAnsi="Times New Roman"/>
            <w:sz w:val="24"/>
            <w:szCs w:val="24"/>
          </w:rPr>
          <w:t>Lars Lundsten</w:t>
        </w:r>
        <w:r w:rsidR="00DC0152">
          <w:rPr>
            <w:rFonts w:ascii="Times New Roman" w:hAnsi="Times New Roman"/>
            <w:sz w:val="24"/>
            <w:szCs w:val="24"/>
          </w:rPr>
          <w:t xml:space="preserve">, </w:t>
        </w:r>
      </w:ins>
      <w:r w:rsidRPr="006C2EEF">
        <w:rPr>
          <w:rFonts w:ascii="Times New Roman" w:hAnsi="Times New Roman"/>
          <w:sz w:val="24"/>
          <w:szCs w:val="24"/>
        </w:rPr>
        <w:t xml:space="preserve">Bill Mandrick, Peter Morosoff, </w:t>
      </w:r>
      <w:ins w:id="236" w:author="phismith" w:date="2015-01-07T11:32:00Z">
        <w:r w:rsidR="00DC0152">
          <w:rPr>
            <w:rFonts w:ascii="Times New Roman" w:hAnsi="Times New Roman"/>
            <w:sz w:val="24"/>
            <w:szCs w:val="24"/>
          </w:rPr>
          <w:t xml:space="preserve">and </w:t>
        </w:r>
      </w:ins>
      <w:r w:rsidRPr="006C2EEF">
        <w:rPr>
          <w:rFonts w:ascii="Times New Roman" w:hAnsi="Times New Roman"/>
          <w:sz w:val="24"/>
          <w:szCs w:val="24"/>
        </w:rPr>
        <w:t>Kevin Mulligan</w:t>
      </w:r>
      <w:ins w:id="237" w:author="phismith" w:date="2015-01-07T11:32:00Z">
        <w:r w:rsidR="00DC0152">
          <w:rPr>
            <w:rFonts w:ascii="Times New Roman" w:hAnsi="Times New Roman"/>
            <w:sz w:val="24"/>
            <w:szCs w:val="24"/>
          </w:rPr>
          <w:t>.</w:t>
        </w:r>
      </w:ins>
      <w:del w:id="238" w:author="phismith" w:date="2015-01-07T11:32:00Z">
        <w:r w:rsidRPr="006C2EEF" w:rsidDel="00DC0152">
          <w:rPr>
            <w:rFonts w:ascii="Times New Roman" w:hAnsi="Times New Roman"/>
            <w:sz w:val="24"/>
            <w:szCs w:val="24"/>
          </w:rPr>
          <w:delText>, and J. K. NyK. NyK. Nyng is, correspon</w:delText>
        </w:r>
      </w:del>
    </w:p>
    <w:p w14:paraId="48F3931C" w14:textId="77777777" w:rsidR="00953EFC" w:rsidRPr="006C2EEF" w:rsidRDefault="00953EFC" w:rsidP="006C2EEF">
      <w:pPr>
        <w:spacing w:before="120" w:after="120" w:line="480" w:lineRule="auto"/>
        <w:rPr>
          <w:rFonts w:ascii="Times New Roman" w:hAnsi="Times New Roman"/>
          <w:sz w:val="24"/>
          <w:szCs w:val="24"/>
        </w:rPr>
      </w:pPr>
    </w:p>
    <w:p w14:paraId="435F775B" w14:textId="77777777" w:rsidR="00953EFC" w:rsidRPr="006C2EEF" w:rsidRDefault="00C5314C" w:rsidP="006C2EEF">
      <w:pPr>
        <w:pStyle w:val="Heading6"/>
        <w:tabs>
          <w:tab w:val="clear" w:pos="360"/>
        </w:tabs>
        <w:jc w:val="left"/>
        <w:rPr>
          <w:rFonts w:ascii="Times New Roman" w:hAnsi="Times New Roman"/>
        </w:rPr>
      </w:pPr>
      <w:r w:rsidRPr="006C2EEF">
        <w:rPr>
          <w:rFonts w:ascii="Times New Roman" w:hAnsi="Times New Roman"/>
        </w:rPr>
        <w:t xml:space="preserve">References </w:t>
      </w:r>
    </w:p>
    <w:p w14:paraId="4072C443" w14:textId="2B4F43EF"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Bizub, Warren and Brandt, Julia </w:t>
      </w:r>
      <w:ins w:id="239" w:author="phismith" w:date="2015-01-08T09:02:00Z">
        <w:r w:rsidR="00933B7A" w:rsidRPr="00933B7A">
          <w:rPr>
            <w:rFonts w:ascii="Times New Roman" w:hAnsi="Times New Roman"/>
            <w:sz w:val="24"/>
            <w:szCs w:val="24"/>
          </w:rPr>
          <w:t xml:space="preserve">‘Transitioning to the Next Generation (Nextgen) Defense Training Environment (DTE)’, </w:t>
        </w:r>
      </w:ins>
      <w:del w:id="240" w:author="phismith" w:date="2015-01-08T09:02:00Z">
        <w:r w:rsidRPr="006C2EEF" w:rsidDel="00933B7A">
          <w:rPr>
            <w:rFonts w:ascii="Times New Roman" w:hAnsi="Times New Roman"/>
            <w:sz w:val="24"/>
            <w:szCs w:val="24"/>
          </w:rPr>
          <w:delText>(2011), ulligan, and J. K. NyK. NyK. Nyng is, corresponesponespon understand the digital enti</w:delText>
        </w:r>
      </w:del>
      <w:r w:rsidRPr="006C2EEF">
        <w:rPr>
          <w:rFonts w:ascii="Times New Roman" w:hAnsi="Times New Roman"/>
          <w:i/>
          <w:iCs/>
          <w:sz w:val="24"/>
          <w:szCs w:val="24"/>
        </w:rPr>
        <w:t>Proceedings of the 2011 Winter Simulation Conference</w:t>
      </w:r>
      <w:r w:rsidRPr="006C2EEF">
        <w:rPr>
          <w:rFonts w:ascii="Times New Roman" w:hAnsi="Times New Roman"/>
          <w:sz w:val="24"/>
          <w:szCs w:val="24"/>
        </w:rPr>
        <w:t>, S. Jain, R. R. Creasey, J. Himmelspach, K.P. White, and M. Fu (eds</w:t>
      </w:r>
      <w:ins w:id="241" w:author="phismith" w:date="2015-01-08T14:58:00Z">
        <w:r w:rsidR="003663CF">
          <w:rPr>
            <w:rFonts w:ascii="Times New Roman" w:hAnsi="Times New Roman"/>
            <w:sz w:val="24"/>
            <w:szCs w:val="24"/>
          </w:rPr>
          <w:t>.</w:t>
        </w:r>
      </w:ins>
      <w:r w:rsidRPr="006C2EEF">
        <w:rPr>
          <w:rFonts w:ascii="Times New Roman" w:hAnsi="Times New Roman"/>
          <w:sz w:val="24"/>
          <w:szCs w:val="24"/>
        </w:rPr>
        <w:t>)</w:t>
      </w:r>
      <w:del w:id="242" w:author="phismith" w:date="2015-01-08T14:58:00Z">
        <w:r w:rsidRPr="006C2EEF" w:rsidDel="003663CF">
          <w:rPr>
            <w:rFonts w:ascii="Times New Roman" w:hAnsi="Times New Roman"/>
            <w:sz w:val="24"/>
            <w:szCs w:val="24"/>
          </w:rPr>
          <w:delText>.</w:delText>
        </w:r>
      </w:del>
      <w:r w:rsidRPr="006C2EEF">
        <w:rPr>
          <w:rFonts w:ascii="Times New Roman" w:hAnsi="Times New Roman"/>
          <w:sz w:val="24"/>
          <w:szCs w:val="24"/>
        </w:rPr>
        <w:t>, 2564-2575.</w:t>
      </w:r>
    </w:p>
    <w:p w14:paraId="0DE00EE4" w14:textId="682CB71C" w:rsidR="00953EFC" w:rsidRPr="006C2EEF" w:rsidRDefault="003C7514" w:rsidP="006C2EEF">
      <w:pPr>
        <w:spacing w:before="120" w:after="120" w:line="480" w:lineRule="auto"/>
        <w:rPr>
          <w:rFonts w:ascii="Times New Roman" w:hAnsi="Times New Roman"/>
          <w:sz w:val="24"/>
          <w:szCs w:val="24"/>
        </w:rPr>
      </w:pPr>
      <w:ins w:id="243" w:author="phismith" w:date="2015-01-08T09:01:00Z">
        <w:r w:rsidRPr="003C7514">
          <w:rPr>
            <w:rFonts w:ascii="Times New Roman" w:hAnsi="Times New Roman"/>
            <w:sz w:val="24"/>
            <w:szCs w:val="24"/>
          </w:rPr>
          <w:t xml:space="preserve">Cohen, Sarah, Chengkai Li, Jun Yang, and Cong Yu (2011), ‘Computational Journalism: A Call to Arms to Database Researchers’, </w:t>
        </w:r>
        <w:r w:rsidRPr="002A0820">
          <w:rPr>
            <w:rFonts w:ascii="Times New Roman" w:hAnsi="Times New Roman"/>
            <w:i/>
            <w:sz w:val="24"/>
            <w:szCs w:val="24"/>
          </w:rPr>
          <w:t>CIDR 2011</w:t>
        </w:r>
        <w:r w:rsidRPr="003C7514">
          <w:rPr>
            <w:rFonts w:ascii="Times New Roman" w:hAnsi="Times New Roman"/>
            <w:sz w:val="24"/>
            <w:szCs w:val="24"/>
          </w:rPr>
          <w:t>, 148-151.</w:t>
        </w:r>
      </w:ins>
      <w:del w:id="244" w:author="phismith" w:date="2015-01-08T09:01:00Z">
        <w:r w:rsidR="00C5314C" w:rsidRPr="006C2EEF" w:rsidDel="003C7514">
          <w:rPr>
            <w:rFonts w:ascii="Times New Roman" w:hAnsi="Times New Roman"/>
            <w:sz w:val="24"/>
            <w:szCs w:val="24"/>
          </w:rPr>
          <w:delText>Cohen, Sarah, Chengkai Li, Jun Yang, and Cong Yu (2011), ), immelspach, K.P. White, and M. Fu (eds)., 2564-2575.tgen) Defense</w:delText>
        </w:r>
        <w:r w:rsidR="00C5314C" w:rsidRPr="006C2EEF" w:rsidDel="003C7514">
          <w:rPr>
            <w:rFonts w:ascii="Times New Roman" w:hAnsi="Times New Roman"/>
            <w:i/>
            <w:iCs/>
            <w:sz w:val="24"/>
            <w:szCs w:val="24"/>
          </w:rPr>
          <w:delText>CIDR 2011</w:delText>
        </w:r>
        <w:r w:rsidR="00C5314C" w:rsidRPr="006C2EEF" w:rsidDel="003C7514">
          <w:rPr>
            <w:rFonts w:ascii="Times New Roman" w:hAnsi="Times New Roman"/>
            <w:sz w:val="24"/>
            <w:szCs w:val="24"/>
          </w:rPr>
          <w:delText xml:space="preserve">, 148-151. </w:delText>
        </w:r>
      </w:del>
    </w:p>
    <w:p w14:paraId="67A7FE6B"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Croteau, David and Hoynes, William (2003) </w:t>
      </w:r>
      <w:r w:rsidRPr="006C2EEF">
        <w:rPr>
          <w:rFonts w:ascii="Times New Roman" w:hAnsi="Times New Roman"/>
          <w:i/>
          <w:iCs/>
          <w:sz w:val="24"/>
          <w:szCs w:val="24"/>
        </w:rPr>
        <w:t xml:space="preserve">Media Society: Industries, Images and Audiences </w:t>
      </w:r>
      <w:r w:rsidRPr="006C2EEF">
        <w:rPr>
          <w:rFonts w:ascii="Times New Roman" w:hAnsi="Times New Roman"/>
          <w:sz w:val="24"/>
          <w:szCs w:val="24"/>
        </w:rPr>
        <w:t>(third edition), Thousand Oaks: Pine Forge Press.</w:t>
      </w:r>
    </w:p>
    <w:p w14:paraId="32D8348D" w14:textId="357DC863" w:rsidR="00953EFC" w:rsidDel="003C7514" w:rsidRDefault="00C5314C">
      <w:pPr>
        <w:spacing w:line="480" w:lineRule="auto"/>
        <w:rPr>
          <w:del w:id="245" w:author="phismith" w:date="2015-01-08T08:59:00Z"/>
          <w:rFonts w:ascii="Times New Roman" w:hAnsi="Times New Roman"/>
          <w:sz w:val="24"/>
          <w:szCs w:val="24"/>
        </w:rPr>
        <w:pPrChange w:id="246" w:author="phismith" w:date="2015-01-08T08:59:00Z">
          <w:pPr>
            <w:spacing w:before="120" w:after="120" w:line="480" w:lineRule="auto"/>
          </w:pPr>
        </w:pPrChange>
      </w:pPr>
      <w:r w:rsidRPr="006C2EEF">
        <w:rPr>
          <w:rFonts w:ascii="Times New Roman" w:hAnsi="Times New Roman"/>
          <w:sz w:val="24"/>
          <w:szCs w:val="24"/>
        </w:rPr>
        <w:t xml:space="preserve">de Soto, Hernando (2000), </w:t>
      </w:r>
      <w:r w:rsidRPr="006C2EEF">
        <w:rPr>
          <w:rFonts w:ascii="Times New Roman" w:hAnsi="Times New Roman"/>
          <w:i/>
          <w:iCs/>
          <w:sz w:val="24"/>
          <w:szCs w:val="24"/>
        </w:rPr>
        <w:t>The Mystery of Capital: Why Capitalism Triumphs in the West and Fails Everywhere Else</w:t>
      </w:r>
      <w:r w:rsidRPr="006C2EEF">
        <w:rPr>
          <w:rFonts w:ascii="Times New Roman" w:hAnsi="Times New Roman"/>
          <w:sz w:val="24"/>
          <w:szCs w:val="24"/>
        </w:rPr>
        <w:t>, New York: Basic Books.</w:t>
      </w:r>
      <w:ins w:id="247" w:author="phismith" w:date="2015-01-08T08:59:00Z">
        <w:r w:rsidR="003C7514" w:rsidRPr="006C2EEF" w:rsidDel="003C7514">
          <w:rPr>
            <w:rFonts w:ascii="Times New Roman" w:hAnsi="Times New Roman"/>
            <w:sz w:val="24"/>
            <w:szCs w:val="24"/>
          </w:rPr>
          <w:t xml:space="preserve"> </w:t>
        </w:r>
      </w:ins>
    </w:p>
    <w:p w14:paraId="357D4B71" w14:textId="77777777" w:rsidR="003C7514" w:rsidRPr="006C2EEF" w:rsidRDefault="003C7514" w:rsidP="00C5314C">
      <w:pPr>
        <w:spacing w:line="480" w:lineRule="auto"/>
        <w:rPr>
          <w:ins w:id="248" w:author="phismith" w:date="2015-01-08T08:59:00Z"/>
          <w:rFonts w:ascii="Times New Roman" w:hAnsi="Times New Roman"/>
          <w:sz w:val="24"/>
          <w:szCs w:val="24"/>
        </w:rPr>
      </w:pPr>
    </w:p>
    <w:p w14:paraId="2B64CB5B" w14:textId="32BA026A" w:rsidR="00953EFC" w:rsidRPr="006C2EEF" w:rsidRDefault="00C5314C" w:rsidP="002A0820">
      <w:pPr>
        <w:spacing w:line="480" w:lineRule="auto"/>
        <w:rPr>
          <w:rFonts w:ascii="Times New Roman" w:hAnsi="Times New Roman"/>
          <w:sz w:val="24"/>
          <w:szCs w:val="24"/>
        </w:rPr>
      </w:pPr>
      <w:r w:rsidRPr="006C2EEF">
        <w:rPr>
          <w:rFonts w:ascii="Times New Roman" w:hAnsi="Times New Roman"/>
          <w:sz w:val="24"/>
          <w:szCs w:val="24"/>
        </w:rPr>
        <w:t xml:space="preserve">de Soto, Hernando (2012), </w:t>
      </w:r>
      <w:del w:id="249" w:author="phismith" w:date="2015-01-08T08:59:00Z">
        <w:r w:rsidRPr="006C2EEF" w:rsidDel="003C7514">
          <w:rPr>
            <w:rFonts w:ascii="Times New Roman" w:hAnsi="Times New Roman"/>
            <w:sz w:val="24"/>
            <w:szCs w:val="24"/>
          </w:rPr>
          <w:delText>, y Capitalism Triumphs in the West and Fails Everywh</w:delText>
        </w:r>
      </w:del>
      <w:ins w:id="250" w:author="phismith" w:date="2015-01-08T09:00:00Z">
        <w:r w:rsidR="003C7514" w:rsidRPr="003C7514">
          <w:t xml:space="preserve"> </w:t>
        </w:r>
        <w:r w:rsidR="003C7514">
          <w:rPr>
            <w:rFonts w:ascii="Times New Roman" w:hAnsi="Times New Roman"/>
            <w:sz w:val="24"/>
            <w:szCs w:val="24"/>
          </w:rPr>
          <w:t>‘K</w:t>
        </w:r>
        <w:r w:rsidR="003C7514" w:rsidRPr="003C7514">
          <w:rPr>
            <w:rFonts w:ascii="Times New Roman" w:hAnsi="Times New Roman"/>
            <w:sz w:val="24"/>
            <w:szCs w:val="24"/>
          </w:rPr>
          <w:t xml:space="preserve">nowledge Lies at the Heart of Western Capitalism’, </w:t>
        </w:r>
      </w:ins>
      <w:ins w:id="251" w:author="phismith" w:date="2015-01-08T08:59:00Z">
        <w:r w:rsidR="003C7514">
          <w:rPr>
            <w:rFonts w:ascii="Times New Roman" w:hAnsi="Times New Roman"/>
            <w:sz w:val="24"/>
            <w:szCs w:val="24"/>
          </w:rPr>
          <w:t xml:space="preserve"> </w:t>
        </w:r>
      </w:ins>
      <w:r w:rsidRPr="006C2EEF">
        <w:rPr>
          <w:rFonts w:ascii="Times New Roman" w:hAnsi="Times New Roman"/>
          <w:i/>
          <w:iCs/>
          <w:sz w:val="24"/>
          <w:szCs w:val="24"/>
        </w:rPr>
        <w:t>Financial Times</w:t>
      </w:r>
      <w:r w:rsidRPr="006C2EEF">
        <w:rPr>
          <w:rFonts w:ascii="Times New Roman" w:hAnsi="Times New Roman"/>
          <w:sz w:val="24"/>
          <w:szCs w:val="24"/>
        </w:rPr>
        <w:t>, January 29.</w:t>
      </w:r>
    </w:p>
    <w:p w14:paraId="54DA3C7F"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lastRenderedPageBreak/>
        <w:t xml:space="preserve">EDM Council </w:t>
      </w:r>
      <w:bookmarkStart w:id="252" w:name="fibo_business_entities__current_draft_f"/>
      <w:r w:rsidRPr="006C2EEF">
        <w:rPr>
          <w:rFonts w:ascii="Times New Roman" w:hAnsi="Times New Roman"/>
          <w:sz w:val="24"/>
          <w:szCs w:val="24"/>
        </w:rPr>
        <w:t xml:space="preserve">(2014), Financial Industry Business Ontology (FIBO) Semantics Repository, </w:t>
      </w:r>
      <w:bookmarkEnd w:id="252"/>
      <w:r w:rsidRPr="006C2EEF">
        <w:rPr>
          <w:rFonts w:ascii="Times New Roman" w:hAnsi="Times New Roman"/>
          <w:sz w:val="24"/>
          <w:szCs w:val="24"/>
        </w:rPr>
        <w:t>http://www.edmcouncil.org/semanticsrepository. Last accessed, December 22, 2014.</w:t>
      </w:r>
    </w:p>
    <w:p w14:paraId="534FB731" w14:textId="2CEDA6CB"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Ferraris, Maurizio (2014),</w:t>
      </w:r>
      <w:del w:id="253" w:author="phismith" w:date="2015-01-08T09:04:00Z">
        <w:r w:rsidRPr="006C2EEF" w:rsidDel="00AA2911">
          <w:rPr>
            <w:rFonts w:ascii="Times New Roman" w:hAnsi="Times New Roman"/>
            <w:sz w:val="24"/>
            <w:szCs w:val="24"/>
          </w:rPr>
          <w:delText xml:space="preserve"> </w:delText>
        </w:r>
      </w:del>
      <w:del w:id="254" w:author="phismith" w:date="2015-01-08T09:03:00Z">
        <w:r w:rsidRPr="006C2EEF" w:rsidDel="00AA2911">
          <w:rPr>
            <w:rFonts w:ascii="Times New Roman" w:hAnsi="Times New Roman"/>
            <w:sz w:val="24"/>
            <w:szCs w:val="24"/>
          </w:rPr>
          <w:delText>emanticsrepository. La</w:delText>
        </w:r>
      </w:del>
      <w:ins w:id="255" w:author="phismith" w:date="2015-01-08T09:03:00Z">
        <w:r w:rsidR="00AA2911">
          <w:rPr>
            <w:rFonts w:ascii="Times New Roman" w:hAnsi="Times New Roman"/>
            <w:sz w:val="24"/>
            <w:szCs w:val="24"/>
          </w:rPr>
          <w:t xml:space="preserve"> </w:t>
        </w:r>
      </w:ins>
      <w:ins w:id="256" w:author="phismith" w:date="2015-01-08T09:04:00Z">
        <w:r w:rsidR="00AA2911" w:rsidRPr="00AA2911">
          <w:rPr>
            <w:rFonts w:ascii="Times New Roman" w:hAnsi="Times New Roman"/>
            <w:sz w:val="24"/>
            <w:szCs w:val="24"/>
          </w:rPr>
          <w:t xml:space="preserve">‘Total Mobilization’, </w:t>
        </w:r>
      </w:ins>
      <w:r w:rsidRPr="006C2EEF">
        <w:rPr>
          <w:rFonts w:ascii="Times New Roman" w:hAnsi="Times New Roman"/>
          <w:i/>
          <w:iCs/>
          <w:sz w:val="24"/>
          <w:szCs w:val="24"/>
        </w:rPr>
        <w:t>The Monist</w:t>
      </w:r>
      <w:r w:rsidRPr="006C2EEF">
        <w:rPr>
          <w:rFonts w:ascii="Times New Roman" w:hAnsi="Times New Roman"/>
          <w:sz w:val="24"/>
          <w:szCs w:val="24"/>
        </w:rPr>
        <w:t>, 97:2, 201-222.</w:t>
      </w:r>
    </w:p>
    <w:p w14:paraId="3433B196" w14:textId="6A3E870B"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Garner, H.R. (2011)</w:t>
      </w:r>
      <w:ins w:id="257" w:author="phismith" w:date="2015-01-08T09:03:00Z">
        <w:r w:rsidR="00933B7A">
          <w:rPr>
            <w:rFonts w:ascii="Times New Roman" w:hAnsi="Times New Roman"/>
            <w:sz w:val="24"/>
            <w:szCs w:val="24"/>
          </w:rPr>
          <w:t>,</w:t>
        </w:r>
      </w:ins>
      <w:del w:id="258" w:author="phismith" w:date="2015-01-08T09:03:00Z">
        <w:r w:rsidRPr="006C2EEF" w:rsidDel="00933B7A">
          <w:rPr>
            <w:rFonts w:ascii="Times New Roman" w:hAnsi="Times New Roman"/>
            <w:sz w:val="24"/>
            <w:szCs w:val="24"/>
          </w:rPr>
          <w:delText>, 014), e</w:delText>
        </w:r>
      </w:del>
      <w:ins w:id="259" w:author="phismith" w:date="2015-01-08T09:03:00Z">
        <w:r w:rsidR="00933B7A">
          <w:rPr>
            <w:rFonts w:ascii="Times New Roman" w:hAnsi="Times New Roman"/>
            <w:sz w:val="24"/>
            <w:szCs w:val="24"/>
          </w:rPr>
          <w:t xml:space="preserve"> </w:t>
        </w:r>
        <w:r w:rsidR="00933B7A" w:rsidRPr="00933B7A">
          <w:rPr>
            <w:rFonts w:ascii="Times New Roman" w:hAnsi="Times New Roman"/>
            <w:sz w:val="24"/>
            <w:szCs w:val="24"/>
          </w:rPr>
          <w:t xml:space="preserve">‘Combating Unethical Publications with Plagiarism Detection Services’, </w:t>
        </w:r>
      </w:ins>
      <w:del w:id="260" w:author="phismith" w:date="2015-01-08T09:03:00Z">
        <w:r w:rsidRPr="006C2EEF" w:rsidDel="00933B7A">
          <w:rPr>
            <w:rFonts w:ascii="Times New Roman" w:hAnsi="Times New Roman"/>
            <w:sz w:val="24"/>
            <w:szCs w:val="24"/>
          </w:rPr>
          <w:delText>manticsrepository. Last accessed, December 22, 2014./www.edmcoun</w:delText>
        </w:r>
      </w:del>
      <w:r w:rsidRPr="006C2EEF">
        <w:rPr>
          <w:rFonts w:ascii="Times New Roman" w:hAnsi="Times New Roman"/>
          <w:i/>
          <w:iCs/>
          <w:sz w:val="24"/>
          <w:szCs w:val="24"/>
        </w:rPr>
        <w:t>Urologic Oncology: Seminars and Original Investigations</w:t>
      </w:r>
      <w:r w:rsidRPr="006C2EEF">
        <w:rPr>
          <w:rFonts w:ascii="Times New Roman" w:hAnsi="Times New Roman"/>
          <w:sz w:val="24"/>
          <w:szCs w:val="24"/>
        </w:rPr>
        <w:t>, 29 (1), 95-99.</w:t>
      </w:r>
    </w:p>
    <w:p w14:paraId="3E3098B7" w14:textId="0B851168"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Heidegger, Martin (1949) </w:t>
      </w:r>
      <w:ins w:id="261" w:author="phismith" w:date="2015-01-08T09:04:00Z">
        <w:r w:rsidR="00AA2911">
          <w:rPr>
            <w:rFonts w:ascii="Times New Roman" w:hAnsi="Times New Roman"/>
            <w:sz w:val="24"/>
            <w:szCs w:val="24"/>
          </w:rPr>
          <w:t xml:space="preserve">‘Die </w:t>
        </w:r>
      </w:ins>
      <w:del w:id="262" w:author="phismith" w:date="2015-01-08T09:04:00Z">
        <w:r w:rsidRPr="006C2EEF" w:rsidDel="00AA2911">
          <w:rPr>
            <w:rFonts w:ascii="Times New Roman" w:hAnsi="Times New Roman"/>
            <w:sz w:val="24"/>
            <w:szCs w:val="24"/>
          </w:rPr>
          <w:delText>rs an</w:delText>
        </w:r>
      </w:del>
      <w:r w:rsidRPr="006C2EEF">
        <w:rPr>
          <w:rFonts w:ascii="Times New Roman" w:hAnsi="Times New Roman"/>
          <w:sz w:val="24"/>
          <w:szCs w:val="24"/>
        </w:rPr>
        <w:t>Frage nach der Technik</w:t>
      </w:r>
      <w:ins w:id="263" w:author="phismith" w:date="2015-01-08T09:04:00Z">
        <w:r w:rsidR="00AA2911">
          <w:rPr>
            <w:rFonts w:ascii="Times New Roman" w:hAnsi="Times New Roman"/>
            <w:sz w:val="24"/>
            <w:szCs w:val="24"/>
          </w:rPr>
          <w:t xml:space="preserve">’, in </w:t>
        </w:r>
      </w:ins>
      <w:del w:id="264" w:author="phismith" w:date="2015-01-08T09:04:00Z">
        <w:r w:rsidRPr="006C2EEF" w:rsidDel="00AA2911">
          <w:rPr>
            <w:rFonts w:ascii="Times New Roman" w:hAnsi="Times New Roman"/>
            <w:sz w:val="24"/>
            <w:szCs w:val="24"/>
          </w:rPr>
          <w:delText>chnikh</w:delText>
        </w:r>
      </w:del>
      <w:r w:rsidRPr="006C2EEF">
        <w:rPr>
          <w:rFonts w:ascii="Times New Roman" w:hAnsi="Times New Roman"/>
          <w:i/>
          <w:iCs/>
          <w:sz w:val="24"/>
          <w:szCs w:val="24"/>
        </w:rPr>
        <w:t>Gesamtausgabe</w:t>
      </w:r>
      <w:r w:rsidRPr="006C2EEF">
        <w:rPr>
          <w:rFonts w:ascii="Times New Roman" w:hAnsi="Times New Roman"/>
          <w:sz w:val="24"/>
          <w:szCs w:val="24"/>
        </w:rPr>
        <w:t xml:space="preserve">, Volume 7, </w:t>
      </w:r>
      <w:r w:rsidRPr="006C2EEF">
        <w:rPr>
          <w:rFonts w:ascii="Times New Roman" w:hAnsi="Times New Roman"/>
          <w:i/>
          <w:iCs/>
          <w:sz w:val="24"/>
          <w:szCs w:val="24"/>
        </w:rPr>
        <w:t>Vorträge und Aufsätze (1936–53)</w:t>
      </w:r>
      <w:r w:rsidRPr="006C2EEF">
        <w:rPr>
          <w:rFonts w:ascii="Times New Roman" w:hAnsi="Times New Roman"/>
          <w:sz w:val="24"/>
          <w:szCs w:val="24"/>
        </w:rPr>
        <w:t xml:space="preserve">, edited by Friedrich-Wilhelm von Herrmann, Frankfurt am Main: Vittorio Klostermann, 2000), English translation as </w:t>
      </w:r>
      <w:del w:id="265" w:author="phismith" w:date="2015-01-08T09:04:00Z">
        <w:r w:rsidRPr="006C2EEF" w:rsidDel="00AA2911">
          <w:rPr>
            <w:rFonts w:ascii="Times New Roman" w:hAnsi="Times New Roman"/>
            <w:sz w:val="24"/>
            <w:szCs w:val="24"/>
          </w:rPr>
          <w:delText>slation as  Frankfurt am Main: Vittorio Klostermann, 2000),</w:delText>
        </w:r>
      </w:del>
      <w:ins w:id="266" w:author="phismith" w:date="2015-01-08T09:04:00Z">
        <w:r w:rsidR="00AA2911">
          <w:rPr>
            <w:rFonts w:ascii="Times New Roman" w:hAnsi="Times New Roman"/>
            <w:sz w:val="24"/>
            <w:szCs w:val="24"/>
          </w:rPr>
          <w:t xml:space="preserve">‘The Question </w:t>
        </w:r>
      </w:ins>
      <w:ins w:id="267" w:author="phismith" w:date="2015-01-08T09:05:00Z">
        <w:r w:rsidR="00AA2911">
          <w:rPr>
            <w:rFonts w:ascii="Times New Roman" w:hAnsi="Times New Roman"/>
            <w:sz w:val="24"/>
            <w:szCs w:val="24"/>
          </w:rPr>
          <w:t xml:space="preserve">Concerning </w:t>
        </w:r>
      </w:ins>
      <w:ins w:id="268" w:author="phismith" w:date="2015-01-08T09:04:00Z">
        <w:r w:rsidR="00AA2911">
          <w:rPr>
            <w:rFonts w:ascii="Times New Roman" w:hAnsi="Times New Roman"/>
            <w:sz w:val="24"/>
            <w:szCs w:val="24"/>
          </w:rPr>
          <w:t>Technology</w:t>
        </w:r>
      </w:ins>
      <w:ins w:id="269" w:author="phismith" w:date="2015-01-08T09:05:00Z">
        <w:r w:rsidR="00AA2911">
          <w:rPr>
            <w:rFonts w:ascii="Times New Roman" w:hAnsi="Times New Roman"/>
            <w:sz w:val="24"/>
            <w:szCs w:val="24"/>
          </w:rPr>
          <w:t xml:space="preserve">’, in Martin Heidegger, </w:t>
        </w:r>
      </w:ins>
      <w:r w:rsidRPr="006C2EEF">
        <w:rPr>
          <w:rFonts w:ascii="Times New Roman" w:hAnsi="Times New Roman"/>
          <w:i/>
          <w:iCs/>
          <w:sz w:val="24"/>
          <w:szCs w:val="24"/>
        </w:rPr>
        <w:t>Basic Writings</w:t>
      </w:r>
      <w:ins w:id="270" w:author="phismith" w:date="2015-01-08T09:05:00Z">
        <w:r w:rsidR="00AA2911">
          <w:rPr>
            <w:rFonts w:ascii="Times New Roman" w:hAnsi="Times New Roman"/>
            <w:iCs/>
            <w:sz w:val="24"/>
            <w:szCs w:val="24"/>
          </w:rPr>
          <w:t>,</w:t>
        </w:r>
      </w:ins>
      <w:del w:id="271" w:author="phismith" w:date="2015-01-08T09:05:00Z">
        <w:r w:rsidRPr="002A0820" w:rsidDel="00AA2911">
          <w:rPr>
            <w:rFonts w:ascii="Times New Roman" w:hAnsi="Times New Roman"/>
            <w:iCs/>
            <w:sz w:val="24"/>
            <w:szCs w:val="24"/>
          </w:rPr>
          <w:delText>:</w:delText>
        </w:r>
      </w:del>
      <w:r w:rsidRPr="002A0820">
        <w:rPr>
          <w:rFonts w:ascii="Times New Roman" w:hAnsi="Times New Roman"/>
          <w:iCs/>
          <w:sz w:val="24"/>
          <w:szCs w:val="24"/>
        </w:rPr>
        <w:t xml:space="preserve"> Second Edition</w:t>
      </w:r>
      <w:r w:rsidRPr="006C2EEF">
        <w:rPr>
          <w:rFonts w:ascii="Times New Roman" w:hAnsi="Times New Roman"/>
          <w:sz w:val="24"/>
          <w:szCs w:val="24"/>
        </w:rPr>
        <w:t>, edited by David Farrell Krell (New York: Harper Collins, 1993).</w:t>
      </w:r>
    </w:p>
    <w:p w14:paraId="695F7A6C"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Hendricks, Vincent F. and Pelle G. Hansen (2014), </w:t>
      </w:r>
      <w:r w:rsidRPr="006C2EEF">
        <w:rPr>
          <w:rFonts w:ascii="Times New Roman" w:hAnsi="Times New Roman"/>
          <w:i/>
          <w:iCs/>
          <w:sz w:val="24"/>
          <w:szCs w:val="24"/>
        </w:rPr>
        <w:t>Infostorms: How to Take Information Punches and Save Democracy</w:t>
      </w:r>
      <w:r w:rsidRPr="006C2EEF">
        <w:rPr>
          <w:rFonts w:ascii="Times New Roman" w:hAnsi="Times New Roman"/>
          <w:sz w:val="24"/>
          <w:szCs w:val="24"/>
        </w:rPr>
        <w:t xml:space="preserve">, New York: Copernicus Books / Springer. </w:t>
      </w:r>
    </w:p>
    <w:p w14:paraId="0EE86830" w14:textId="0AF974FD"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Ingarden, Roman (1931), </w:t>
      </w:r>
      <w:r w:rsidRPr="006C2EEF">
        <w:rPr>
          <w:rFonts w:ascii="Times New Roman" w:hAnsi="Times New Roman"/>
          <w:i/>
          <w:iCs/>
          <w:sz w:val="24"/>
          <w:szCs w:val="24"/>
        </w:rPr>
        <w:t>Das literarische Kunstwerk. Eine Untersuchung aus dem Grenzgebiet der Ontologie, Logik and Literaturwissenschaft</w:t>
      </w:r>
      <w:r w:rsidRPr="006C2EEF">
        <w:rPr>
          <w:rFonts w:ascii="Times New Roman" w:hAnsi="Times New Roman"/>
          <w:sz w:val="24"/>
          <w:szCs w:val="24"/>
        </w:rPr>
        <w:t xml:space="preserve">, Halle: Niemeyer; English translation of </w:t>
      </w:r>
      <w:ins w:id="272" w:author="phismith" w:date="2015-01-08T09:05:00Z">
        <w:r w:rsidR="00AA2911">
          <w:rPr>
            <w:rFonts w:ascii="Times New Roman" w:hAnsi="Times New Roman"/>
            <w:sz w:val="24"/>
            <w:szCs w:val="24"/>
          </w:rPr>
          <w:t>thi</w:t>
        </w:r>
      </w:ins>
      <w:del w:id="273" w:author="phismith" w:date="2015-01-08T09:05:00Z">
        <w:r w:rsidRPr="006C2EEF" w:rsidDel="00AA2911">
          <w:rPr>
            <w:rFonts w:ascii="Times New Roman" w:hAnsi="Times New Roman"/>
            <w:sz w:val="24"/>
            <w:szCs w:val="24"/>
          </w:rPr>
          <w:delText>3</w:delText>
        </w:r>
      </w:del>
      <w:r w:rsidRPr="006C2EEF">
        <w:rPr>
          <w:rFonts w:ascii="Times New Roman" w:hAnsi="Times New Roman"/>
          <w:sz w:val="24"/>
          <w:szCs w:val="24"/>
        </w:rPr>
        <w:t xml:space="preserve">rd edition by G. G. Grabowicz, </w:t>
      </w:r>
      <w:r w:rsidRPr="006C2EEF">
        <w:rPr>
          <w:rFonts w:ascii="Times New Roman" w:hAnsi="Times New Roman"/>
          <w:i/>
          <w:iCs/>
          <w:sz w:val="24"/>
          <w:szCs w:val="24"/>
        </w:rPr>
        <w:t>The Literary Work of Art</w:t>
      </w:r>
      <w:r w:rsidRPr="006C2EEF">
        <w:rPr>
          <w:rFonts w:ascii="Times New Roman" w:hAnsi="Times New Roman"/>
          <w:sz w:val="24"/>
          <w:szCs w:val="24"/>
        </w:rPr>
        <w:t>, Evanston, Ill.: Northwestern University, Press, 1973.</w:t>
      </w:r>
    </w:p>
    <w:p w14:paraId="04F1C2F2" w14:textId="7C1C7714"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Ingarden, Roman (1962), </w:t>
      </w:r>
      <w:r w:rsidRPr="006C2EEF">
        <w:rPr>
          <w:rFonts w:ascii="Times New Roman" w:hAnsi="Times New Roman"/>
          <w:i/>
          <w:iCs/>
          <w:sz w:val="24"/>
          <w:szCs w:val="24"/>
        </w:rPr>
        <w:t>Untersuchungen Zur Ontologie Der Kunst: Musikwerk, Bild, Architektur, Film</w:t>
      </w:r>
      <w:r w:rsidRPr="006C2EEF">
        <w:rPr>
          <w:rFonts w:ascii="Times New Roman" w:hAnsi="Times New Roman"/>
          <w:sz w:val="24"/>
          <w:szCs w:val="24"/>
        </w:rPr>
        <w:t xml:space="preserve">, </w:t>
      </w:r>
      <w:del w:id="274" w:author="phismith" w:date="2015-01-08T12:48:00Z">
        <w:r w:rsidRPr="006C2EEF" w:rsidDel="00CC064E">
          <w:rPr>
            <w:rFonts w:ascii="Times New Roman" w:hAnsi="Times New Roman"/>
            <w:sz w:val="24"/>
            <w:szCs w:val="24"/>
          </w:rPr>
          <w:delText>T Tilmek</w:delText>
        </w:r>
      </w:del>
      <w:ins w:id="275" w:author="phismith" w:date="2015-01-08T12:48:00Z">
        <w:r w:rsidR="00CC064E">
          <w:rPr>
            <w:rFonts w:ascii="Times New Roman" w:hAnsi="Times New Roman"/>
            <w:sz w:val="24"/>
            <w:szCs w:val="24"/>
          </w:rPr>
          <w:t>Halle</w:t>
        </w:r>
      </w:ins>
      <w:r w:rsidRPr="006C2EEF">
        <w:rPr>
          <w:rFonts w:ascii="Times New Roman" w:hAnsi="Times New Roman"/>
          <w:sz w:val="24"/>
          <w:szCs w:val="24"/>
        </w:rPr>
        <w:t xml:space="preserve">: Niemeyer. English translation as </w:t>
      </w:r>
      <w:r w:rsidRPr="006C2EEF">
        <w:rPr>
          <w:rFonts w:ascii="Times New Roman" w:hAnsi="Times New Roman"/>
          <w:i/>
          <w:iCs/>
          <w:sz w:val="24"/>
          <w:szCs w:val="24"/>
        </w:rPr>
        <w:t>The Ontology of the Work of Art</w:t>
      </w:r>
      <w:r w:rsidRPr="006C2EEF">
        <w:rPr>
          <w:rFonts w:ascii="Times New Roman" w:hAnsi="Times New Roman"/>
          <w:sz w:val="24"/>
          <w:szCs w:val="24"/>
        </w:rPr>
        <w:t>, by Raymond Meyer with John T. Goldthwait, Athens, Ohio: Ohio University Press, 1989.</w:t>
      </w:r>
    </w:p>
    <w:p w14:paraId="6F4EBA7B" w14:textId="608C025C" w:rsidR="00255F71" w:rsidRDefault="00255F71" w:rsidP="006C2EEF">
      <w:pPr>
        <w:spacing w:before="120" w:after="120" w:line="480" w:lineRule="auto"/>
        <w:rPr>
          <w:ins w:id="276" w:author="phismith" w:date="2015-01-08T12:46:00Z"/>
          <w:rFonts w:ascii="Times New Roman" w:hAnsi="Times New Roman"/>
          <w:sz w:val="24"/>
          <w:szCs w:val="24"/>
        </w:rPr>
      </w:pPr>
      <w:ins w:id="277" w:author="phismith" w:date="2015-01-08T12:46:00Z">
        <w:r>
          <w:rPr>
            <w:rFonts w:ascii="Times New Roman" w:hAnsi="Times New Roman"/>
            <w:sz w:val="24"/>
            <w:szCs w:val="24"/>
          </w:rPr>
          <w:t>Innis, Harold</w:t>
        </w:r>
        <w:r w:rsidRPr="00255F71">
          <w:rPr>
            <w:rFonts w:ascii="Times New Roman" w:hAnsi="Times New Roman"/>
            <w:sz w:val="24"/>
            <w:szCs w:val="24"/>
          </w:rPr>
          <w:t xml:space="preserve"> </w:t>
        </w:r>
      </w:ins>
      <w:ins w:id="278" w:author="phismith" w:date="2015-01-08T13:43:00Z">
        <w:r w:rsidR="001250AC">
          <w:rPr>
            <w:rFonts w:ascii="Times New Roman" w:hAnsi="Times New Roman"/>
            <w:sz w:val="24"/>
            <w:szCs w:val="24"/>
          </w:rPr>
          <w:t xml:space="preserve">Adams </w:t>
        </w:r>
      </w:ins>
      <w:ins w:id="279" w:author="phismith" w:date="2015-01-08T12:46:00Z">
        <w:r w:rsidR="00812064">
          <w:rPr>
            <w:rFonts w:ascii="Times New Roman" w:hAnsi="Times New Roman"/>
            <w:sz w:val="24"/>
            <w:szCs w:val="24"/>
          </w:rPr>
          <w:t>(</w:t>
        </w:r>
      </w:ins>
      <w:ins w:id="280" w:author="phismith" w:date="2015-01-08T13:45:00Z">
        <w:r w:rsidR="00812064">
          <w:rPr>
            <w:rFonts w:ascii="Times New Roman" w:hAnsi="Times New Roman"/>
            <w:sz w:val="24"/>
            <w:szCs w:val="24"/>
          </w:rPr>
          <w:t>1950</w:t>
        </w:r>
      </w:ins>
      <w:ins w:id="281" w:author="phismith" w:date="2015-01-08T12:46:00Z">
        <w:r w:rsidRPr="00255F71">
          <w:rPr>
            <w:rFonts w:ascii="Times New Roman" w:hAnsi="Times New Roman"/>
            <w:sz w:val="24"/>
            <w:szCs w:val="24"/>
          </w:rPr>
          <w:t>)</w:t>
        </w:r>
      </w:ins>
      <w:ins w:id="282" w:author="phismith" w:date="2015-01-08T12:47:00Z">
        <w:r>
          <w:rPr>
            <w:rFonts w:ascii="Times New Roman" w:hAnsi="Times New Roman"/>
            <w:sz w:val="24"/>
            <w:szCs w:val="24"/>
          </w:rPr>
          <w:t>,</w:t>
        </w:r>
      </w:ins>
      <w:ins w:id="283" w:author="phismith" w:date="2015-01-08T12:46:00Z">
        <w:r w:rsidRPr="00255F71">
          <w:rPr>
            <w:rFonts w:ascii="Times New Roman" w:hAnsi="Times New Roman"/>
            <w:sz w:val="24"/>
            <w:szCs w:val="24"/>
          </w:rPr>
          <w:t xml:space="preserve"> </w:t>
        </w:r>
        <w:r w:rsidRPr="002A0820">
          <w:rPr>
            <w:rFonts w:ascii="Times New Roman" w:hAnsi="Times New Roman"/>
            <w:i/>
            <w:sz w:val="24"/>
            <w:szCs w:val="24"/>
          </w:rPr>
          <w:t>Empire and Communications</w:t>
        </w:r>
        <w:r>
          <w:rPr>
            <w:rFonts w:ascii="Times New Roman" w:hAnsi="Times New Roman"/>
            <w:sz w:val="24"/>
            <w:szCs w:val="24"/>
          </w:rPr>
          <w:t>,</w:t>
        </w:r>
        <w:r w:rsidRPr="00255F71">
          <w:rPr>
            <w:rFonts w:ascii="Times New Roman" w:hAnsi="Times New Roman"/>
            <w:sz w:val="24"/>
            <w:szCs w:val="24"/>
          </w:rPr>
          <w:t xml:space="preserve"> </w:t>
        </w:r>
      </w:ins>
      <w:ins w:id="284" w:author="phismith" w:date="2015-01-08T13:45:00Z">
        <w:r w:rsidR="00812064">
          <w:rPr>
            <w:rFonts w:ascii="Times New Roman" w:hAnsi="Times New Roman"/>
            <w:sz w:val="24"/>
            <w:szCs w:val="24"/>
          </w:rPr>
          <w:t>Oxford: Oxford University Press</w:t>
        </w:r>
      </w:ins>
      <w:ins w:id="285" w:author="phismith" w:date="2015-01-08T12:47:00Z">
        <w:r>
          <w:rPr>
            <w:rFonts w:ascii="Times New Roman" w:hAnsi="Times New Roman"/>
            <w:sz w:val="24"/>
            <w:szCs w:val="24"/>
          </w:rPr>
          <w:t>.</w:t>
        </w:r>
      </w:ins>
      <w:ins w:id="286" w:author="phismith" w:date="2015-01-08T12:46:00Z">
        <w:r w:rsidRPr="00255F71">
          <w:rPr>
            <w:rFonts w:ascii="Times New Roman" w:hAnsi="Times New Roman"/>
            <w:sz w:val="24"/>
            <w:szCs w:val="24"/>
          </w:rPr>
          <w:t xml:space="preserve"> </w:t>
        </w:r>
      </w:ins>
    </w:p>
    <w:p w14:paraId="49D078A8" w14:textId="3A54FD84"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Johansson, Ingvar (2005), </w:t>
      </w:r>
      <w:ins w:id="287" w:author="phismith" w:date="2015-01-08T09:05:00Z">
        <w:r w:rsidR="00AA2911">
          <w:rPr>
            <w:rFonts w:ascii="Times New Roman" w:hAnsi="Times New Roman"/>
            <w:sz w:val="24"/>
            <w:szCs w:val="24"/>
          </w:rPr>
          <w:t>‘</w:t>
        </w:r>
      </w:ins>
      <w:del w:id="288" w:author="phismith" w:date="2015-01-08T09:05:00Z">
        <w:r w:rsidRPr="006C2EEF" w:rsidDel="00AA2911">
          <w:rPr>
            <w:rFonts w:ascii="Times New Roman" w:hAnsi="Times New Roman"/>
            <w:sz w:val="24"/>
            <w:szCs w:val="24"/>
          </w:rPr>
          <w:delText>r</w:delText>
        </w:r>
      </w:del>
      <w:r w:rsidRPr="006C2EEF">
        <w:rPr>
          <w:rFonts w:ascii="Times New Roman" w:hAnsi="Times New Roman"/>
          <w:sz w:val="24"/>
          <w:szCs w:val="24"/>
        </w:rPr>
        <w:t xml:space="preserve">Money and </w:t>
      </w:r>
      <w:ins w:id="289" w:author="phismith" w:date="2015-01-08T09:06:00Z">
        <w:r w:rsidR="00AA2911">
          <w:rPr>
            <w:rFonts w:ascii="Times New Roman" w:hAnsi="Times New Roman"/>
            <w:sz w:val="24"/>
            <w:szCs w:val="24"/>
          </w:rPr>
          <w:t>F</w:t>
        </w:r>
      </w:ins>
      <w:del w:id="290" w:author="phismith" w:date="2015-01-08T09:06:00Z">
        <w:r w:rsidRPr="006C2EEF" w:rsidDel="00AA2911">
          <w:rPr>
            <w:rFonts w:ascii="Times New Roman" w:hAnsi="Times New Roman"/>
            <w:sz w:val="24"/>
            <w:szCs w:val="24"/>
          </w:rPr>
          <w:delText>f</w:delText>
        </w:r>
      </w:del>
      <w:r w:rsidRPr="006C2EEF">
        <w:rPr>
          <w:rFonts w:ascii="Times New Roman" w:hAnsi="Times New Roman"/>
          <w:sz w:val="24"/>
          <w:szCs w:val="24"/>
        </w:rPr>
        <w:t>ictions</w:t>
      </w:r>
      <w:ins w:id="291" w:author="phismith" w:date="2015-01-08T09:05:00Z">
        <w:r w:rsidR="00AA2911">
          <w:rPr>
            <w:rFonts w:ascii="Times New Roman" w:hAnsi="Times New Roman"/>
            <w:sz w:val="24"/>
            <w:szCs w:val="24"/>
          </w:rPr>
          <w:t>’</w:t>
        </w:r>
      </w:ins>
      <w:del w:id="292" w:author="phismith" w:date="2015-01-08T09:05:00Z">
        <w:r w:rsidRPr="006C2EEF" w:rsidDel="00AA2911">
          <w:rPr>
            <w:rFonts w:ascii="Times New Roman" w:hAnsi="Times New Roman"/>
            <w:sz w:val="24"/>
            <w:szCs w:val="24"/>
          </w:rPr>
          <w:delText>ss</w:delText>
        </w:r>
      </w:del>
      <w:r w:rsidRPr="006C2EEF">
        <w:rPr>
          <w:rFonts w:ascii="Times New Roman" w:hAnsi="Times New Roman"/>
          <w:sz w:val="24"/>
          <w:szCs w:val="24"/>
        </w:rPr>
        <w:t xml:space="preserve">, </w:t>
      </w:r>
      <w:ins w:id="293" w:author="phismith" w:date="2015-01-08T09:06:00Z">
        <w:r w:rsidR="003E42AB" w:rsidRPr="003E42AB">
          <w:rPr>
            <w:rFonts w:ascii="Times New Roman" w:hAnsi="Times New Roman"/>
            <w:sz w:val="24"/>
            <w:szCs w:val="24"/>
          </w:rPr>
          <w:t>in: Felix Larsson (ed.),</w:t>
        </w:r>
        <w:r w:rsidR="003E42AB">
          <w:rPr>
            <w:rFonts w:ascii="Times New Roman" w:hAnsi="Times New Roman"/>
            <w:sz w:val="24"/>
            <w:szCs w:val="24"/>
          </w:rPr>
          <w:t xml:space="preserve"> </w:t>
        </w:r>
      </w:ins>
      <w:del w:id="294" w:author="phismith" w:date="2015-01-08T09:06:00Z">
        <w:r w:rsidRPr="006C2EEF" w:rsidDel="00AA2911">
          <w:rPr>
            <w:rFonts w:ascii="Times New Roman" w:hAnsi="Times New Roman"/>
            <w:sz w:val="24"/>
            <w:szCs w:val="24"/>
          </w:rPr>
          <w:delText>1989.io: Ohio Universit</w:delText>
        </w:r>
      </w:del>
      <w:r w:rsidRPr="006C2EEF">
        <w:rPr>
          <w:rFonts w:ascii="Times New Roman" w:hAnsi="Times New Roman"/>
          <w:i/>
          <w:iCs/>
          <w:sz w:val="24"/>
          <w:szCs w:val="24"/>
        </w:rPr>
        <w:t>Kapten Mnemos Kolumbarium</w:t>
      </w:r>
      <w:del w:id="295" w:author="phismith" w:date="2015-01-08T09:07:00Z">
        <w:r w:rsidRPr="002A0820" w:rsidDel="003E42AB">
          <w:rPr>
            <w:rFonts w:ascii="Times New Roman" w:hAnsi="Times New Roman"/>
            <w:i/>
            <w:sz w:val="24"/>
            <w:szCs w:val="24"/>
          </w:rPr>
          <w:delText xml:space="preserve">: </w:delText>
        </w:r>
        <w:r w:rsidRPr="003E42AB" w:rsidDel="003E42AB">
          <w:rPr>
            <w:rFonts w:ascii="Times New Roman" w:hAnsi="Times New Roman"/>
            <w:i/>
            <w:iCs/>
            <w:sz w:val="24"/>
            <w:szCs w:val="24"/>
          </w:rPr>
          <w:delText>Philosophical Communications</w:delText>
        </w:r>
      </w:del>
      <w:ins w:id="296" w:author="phismith" w:date="2015-01-08T09:07:00Z">
        <w:r w:rsidR="003E42AB" w:rsidRPr="002A0820">
          <w:rPr>
            <w:rFonts w:ascii="Times New Roman" w:hAnsi="Times New Roman"/>
            <w:i/>
            <w:sz w:val="24"/>
            <w:szCs w:val="24"/>
          </w:rPr>
          <w:t>:</w:t>
        </w:r>
      </w:ins>
      <w:del w:id="297" w:author="phismith" w:date="2015-01-08T09:07:00Z">
        <w:r w:rsidRPr="002A0820" w:rsidDel="003E42AB">
          <w:rPr>
            <w:rFonts w:ascii="Times New Roman" w:hAnsi="Times New Roman"/>
            <w:i/>
            <w:sz w:val="24"/>
            <w:szCs w:val="24"/>
          </w:rPr>
          <w:delText xml:space="preserve">, </w:delText>
        </w:r>
      </w:del>
      <w:ins w:id="298" w:author="phismith" w:date="2015-01-08T09:07:00Z">
        <w:r w:rsidR="003E42AB" w:rsidRPr="002A0820">
          <w:rPr>
            <w:rFonts w:ascii="Times New Roman" w:hAnsi="Times New Roman"/>
            <w:i/>
            <w:sz w:val="24"/>
            <w:szCs w:val="24"/>
          </w:rPr>
          <w:t>Festschrift for Helge Malmgrens</w:t>
        </w:r>
        <w:r w:rsidR="003E42AB" w:rsidRPr="003E42AB">
          <w:rPr>
            <w:rFonts w:ascii="Times New Roman" w:hAnsi="Times New Roman"/>
            <w:sz w:val="24"/>
            <w:szCs w:val="24"/>
          </w:rPr>
          <w:t>, Umeå, Sweden: Umeå University</w:t>
        </w:r>
        <w:r w:rsidR="003E42AB">
          <w:rPr>
            <w:rFonts w:ascii="Times New Roman" w:hAnsi="Times New Roman"/>
            <w:sz w:val="24"/>
            <w:szCs w:val="24"/>
          </w:rPr>
          <w:t>,</w:t>
        </w:r>
        <w:r w:rsidR="003E42AB" w:rsidRPr="003E42AB">
          <w:rPr>
            <w:rFonts w:ascii="Times New Roman" w:hAnsi="Times New Roman"/>
            <w:sz w:val="24"/>
            <w:szCs w:val="24"/>
          </w:rPr>
          <w:t xml:space="preserve"> </w:t>
        </w:r>
      </w:ins>
      <w:r w:rsidRPr="006C2EEF">
        <w:rPr>
          <w:rFonts w:ascii="Times New Roman" w:hAnsi="Times New Roman"/>
          <w:sz w:val="24"/>
          <w:szCs w:val="24"/>
        </w:rPr>
        <w:t xml:space="preserve">73-101. </w:t>
      </w:r>
    </w:p>
    <w:p w14:paraId="5DB1AE74"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lastRenderedPageBreak/>
        <w:t xml:space="preserve">Katsh, M. Ethan (1989) </w:t>
      </w:r>
      <w:r w:rsidRPr="006C2EEF">
        <w:rPr>
          <w:rFonts w:ascii="Times New Roman" w:hAnsi="Times New Roman"/>
          <w:i/>
          <w:iCs/>
          <w:sz w:val="24"/>
          <w:szCs w:val="24"/>
        </w:rPr>
        <w:t>The Electronic Media and the Transformation of Law</w:t>
      </w:r>
      <w:r w:rsidRPr="006C2EEF">
        <w:rPr>
          <w:rFonts w:ascii="Times New Roman" w:hAnsi="Times New Roman"/>
          <w:sz w:val="24"/>
          <w:szCs w:val="24"/>
        </w:rPr>
        <w:t>, Oxford: Oxford University Press.</w:t>
      </w:r>
    </w:p>
    <w:p w14:paraId="047E87CA"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Katsh, M. Ethan (1995), </w:t>
      </w:r>
      <w:r w:rsidRPr="006C2EEF">
        <w:rPr>
          <w:rFonts w:ascii="Times New Roman" w:hAnsi="Times New Roman"/>
          <w:i/>
          <w:iCs/>
          <w:sz w:val="24"/>
          <w:szCs w:val="24"/>
        </w:rPr>
        <w:t>Law in a Digital World</w:t>
      </w:r>
      <w:r w:rsidRPr="006C2EEF">
        <w:rPr>
          <w:rFonts w:ascii="Times New Roman" w:hAnsi="Times New Roman"/>
          <w:sz w:val="24"/>
          <w:szCs w:val="24"/>
        </w:rPr>
        <w:t>, Oxford: Oxford University Press.</w:t>
      </w:r>
    </w:p>
    <w:p w14:paraId="54002ED8" w14:textId="12F620C3" w:rsidR="00F42CC2" w:rsidRDefault="00F42CC2" w:rsidP="00F42CC2">
      <w:pPr>
        <w:spacing w:before="120" w:after="120" w:line="480" w:lineRule="auto"/>
        <w:rPr>
          <w:ins w:id="299" w:author="phismith" w:date="2015-01-07T14:43:00Z"/>
          <w:rFonts w:ascii="Times New Roman" w:hAnsi="Times New Roman"/>
          <w:sz w:val="24"/>
          <w:szCs w:val="24"/>
        </w:rPr>
      </w:pPr>
      <w:ins w:id="300" w:author="phismith" w:date="2015-01-07T14:43:00Z">
        <w:r>
          <w:rPr>
            <w:rFonts w:ascii="Times New Roman" w:hAnsi="Times New Roman"/>
            <w:sz w:val="24"/>
            <w:szCs w:val="24"/>
          </w:rPr>
          <w:t xml:space="preserve">Koepsell, David (2011) </w:t>
        </w:r>
      </w:ins>
      <w:ins w:id="301" w:author="phismith" w:date="2015-01-07T14:44:00Z">
        <w:r w:rsidRPr="002A0820">
          <w:rPr>
            <w:rFonts w:ascii="Times New Roman" w:hAnsi="Times New Roman"/>
            <w:i/>
            <w:sz w:val="24"/>
            <w:szCs w:val="24"/>
          </w:rPr>
          <w:t>Innovation and Nanotechnology: Converging Technologies and the End of Intellectual Property</w:t>
        </w:r>
        <w:r>
          <w:rPr>
            <w:rFonts w:ascii="Times New Roman" w:hAnsi="Times New Roman"/>
            <w:sz w:val="24"/>
            <w:szCs w:val="24"/>
          </w:rPr>
          <w:t>, London: Bloomsbury Academic.</w:t>
        </w:r>
      </w:ins>
    </w:p>
    <w:p w14:paraId="052BF63A"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McArdle, Megan (2013), 2013), sity Press.formation of Law Felix Larsson (ed.), y Press, 1989.</w:t>
      </w:r>
    </w:p>
    <w:p w14:paraId="0291B823" w14:textId="77777777" w:rsidR="00953EFC"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http://www.bloomberg.com/news/2013-12-05/lazy-journalists-aren-t-to-blame-for-death-of-print.html, last accessed December 22, 2014.</w:t>
      </w:r>
    </w:p>
    <w:p w14:paraId="64A187E6" w14:textId="15D54611" w:rsidR="00D27F81" w:rsidRDefault="00F247A2" w:rsidP="006C2EEF">
      <w:pPr>
        <w:pStyle w:val="Heading1"/>
      </w:pPr>
      <w:r>
        <w:rPr>
          <w:i w:val="0"/>
        </w:rPr>
        <w:t>Livet, Pierre (2012), ‘Web Ontologies as Renewal o</w:t>
      </w:r>
      <w:r w:rsidRPr="00F247A2">
        <w:rPr>
          <w:i w:val="0"/>
        </w:rPr>
        <w:t>f Classical</w:t>
      </w:r>
      <w:r w:rsidR="00456216">
        <w:rPr>
          <w:i w:val="0"/>
        </w:rPr>
        <w:t xml:space="preserve"> P</w:t>
      </w:r>
      <w:r w:rsidRPr="00F247A2">
        <w:rPr>
          <w:i w:val="0"/>
        </w:rPr>
        <w:t>hilosophical Ontolo</w:t>
      </w:r>
      <w:r>
        <w:rPr>
          <w:i w:val="0"/>
        </w:rPr>
        <w:t xml:space="preserve">gy’, </w:t>
      </w:r>
      <w:r w:rsidR="00D27F81" w:rsidRPr="00D27F81">
        <w:t>Metaphilosophy</w:t>
      </w:r>
      <w:r>
        <w:t xml:space="preserve">, </w:t>
      </w:r>
      <w:r w:rsidR="00456216" w:rsidRPr="00456216">
        <w:rPr>
          <w:i w:val="0"/>
        </w:rPr>
        <w:t>43</w:t>
      </w:r>
      <w:r w:rsidR="00456216">
        <w:rPr>
          <w:i w:val="0"/>
        </w:rPr>
        <w:t xml:space="preserve"> (</w:t>
      </w:r>
      <w:r w:rsidR="00D27F81" w:rsidRPr="006C2EEF">
        <w:rPr>
          <w:i w:val="0"/>
        </w:rPr>
        <w:t>4</w:t>
      </w:r>
      <w:r w:rsidR="00456216">
        <w:rPr>
          <w:i w:val="0"/>
        </w:rPr>
        <w:t>)</w:t>
      </w:r>
      <w:r w:rsidR="00D27F81" w:rsidRPr="006C2EEF">
        <w:rPr>
          <w:i w:val="0"/>
        </w:rPr>
        <w:t xml:space="preserve">, </w:t>
      </w:r>
      <w:r w:rsidRPr="006C2EEF">
        <w:rPr>
          <w:i w:val="0"/>
        </w:rPr>
        <w:t>396-404.</w:t>
      </w:r>
    </w:p>
    <w:p w14:paraId="0D0F0362" w14:textId="405DE879" w:rsidR="00766368" w:rsidRPr="006C2EEF" w:rsidRDefault="00766368" w:rsidP="006C2EEF">
      <w:pPr>
        <w:tabs>
          <w:tab w:val="left" w:pos="360"/>
        </w:tabs>
        <w:spacing w:before="120" w:after="120" w:line="480" w:lineRule="auto"/>
        <w:rPr>
          <w:rFonts w:ascii="Times New Roman" w:hAnsi="Times New Roman"/>
          <w:i/>
          <w:sz w:val="24"/>
          <w:szCs w:val="24"/>
        </w:rPr>
      </w:pPr>
      <w:r>
        <w:rPr>
          <w:rFonts w:ascii="Times New Roman" w:hAnsi="Times New Roman"/>
          <w:sz w:val="24"/>
          <w:szCs w:val="24"/>
        </w:rPr>
        <w:t>Martignani,</w:t>
      </w:r>
      <w:r w:rsidRPr="005D0AF8">
        <w:rPr>
          <w:rFonts w:ascii="Times New Roman" w:hAnsi="Times New Roman"/>
          <w:sz w:val="24"/>
          <w:szCs w:val="24"/>
        </w:rPr>
        <w:t xml:space="preserve"> Luca</w:t>
      </w:r>
      <w:r>
        <w:rPr>
          <w:rFonts w:ascii="Times New Roman" w:hAnsi="Times New Roman"/>
          <w:sz w:val="24"/>
          <w:szCs w:val="24"/>
        </w:rPr>
        <w:t xml:space="preserve"> (2014), ‘Feline Microchip:</w:t>
      </w:r>
      <w:r w:rsidRPr="00766368">
        <w:t xml:space="preserve"> </w:t>
      </w:r>
      <w:r w:rsidRPr="00766368">
        <w:rPr>
          <w:rFonts w:ascii="Times New Roman" w:hAnsi="Times New Roman"/>
          <w:sz w:val="24"/>
          <w:szCs w:val="24"/>
        </w:rPr>
        <w:t>An Exercise in the Sociology of Documentality</w:t>
      </w:r>
      <w:r>
        <w:rPr>
          <w:rFonts w:ascii="Times New Roman" w:hAnsi="Times New Roman"/>
          <w:sz w:val="24"/>
          <w:szCs w:val="24"/>
        </w:rPr>
        <w:t xml:space="preserve">’,  </w:t>
      </w:r>
      <w:r w:rsidRPr="006C2EEF">
        <w:rPr>
          <w:rFonts w:ascii="Times New Roman" w:hAnsi="Times New Roman"/>
          <w:i/>
          <w:sz w:val="24"/>
          <w:szCs w:val="24"/>
        </w:rPr>
        <w:t>The Monist</w:t>
      </w:r>
      <w:r w:rsidRPr="005D0AF8">
        <w:rPr>
          <w:rFonts w:ascii="Times New Roman" w:hAnsi="Times New Roman"/>
          <w:sz w:val="24"/>
          <w:szCs w:val="24"/>
        </w:rPr>
        <w:t>, 97</w:t>
      </w:r>
      <w:r>
        <w:rPr>
          <w:rFonts w:ascii="Times New Roman" w:hAnsi="Times New Roman"/>
          <w:sz w:val="24"/>
          <w:szCs w:val="24"/>
        </w:rPr>
        <w:t xml:space="preserve"> (2)</w:t>
      </w:r>
      <w:r w:rsidRPr="005D0AF8">
        <w:rPr>
          <w:rFonts w:ascii="Times New Roman" w:hAnsi="Times New Roman"/>
          <w:sz w:val="24"/>
          <w:szCs w:val="24"/>
        </w:rPr>
        <w:t xml:space="preserve">, </w:t>
      </w:r>
      <w:r w:rsidRPr="00766368">
        <w:rPr>
          <w:rFonts w:ascii="Times New Roman" w:hAnsi="Times New Roman"/>
          <w:sz w:val="24"/>
          <w:szCs w:val="24"/>
        </w:rPr>
        <w:t>236-245</w:t>
      </w:r>
      <w:r>
        <w:rPr>
          <w:rFonts w:ascii="Times New Roman" w:hAnsi="Times New Roman"/>
          <w:sz w:val="24"/>
          <w:szCs w:val="24"/>
        </w:rPr>
        <w:t>.</w:t>
      </w:r>
    </w:p>
    <w:p w14:paraId="2B51B882"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Mead, Corey (2013), </w:t>
      </w:r>
      <w:r w:rsidRPr="006C2EEF">
        <w:rPr>
          <w:rFonts w:ascii="Times New Roman" w:hAnsi="Times New Roman"/>
          <w:i/>
          <w:iCs/>
          <w:sz w:val="24"/>
          <w:szCs w:val="24"/>
        </w:rPr>
        <w:t>War Play: Video Games and the Future of Armed Conflict</w:t>
      </w:r>
      <w:r w:rsidRPr="006C2EEF">
        <w:rPr>
          <w:rFonts w:ascii="Times New Roman" w:hAnsi="Times New Roman"/>
          <w:sz w:val="24"/>
          <w:szCs w:val="24"/>
        </w:rPr>
        <w:t>, New York: Houghton-Mifflin-Harcourt.</w:t>
      </w:r>
    </w:p>
    <w:p w14:paraId="792029FE"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Mead, Corey (2013a), Mifflin-Harcourt.f Armed Conflictsts-aren-t-to-blame-for-death-of</w:t>
      </w:r>
      <w:r w:rsidRPr="006C2EEF">
        <w:rPr>
          <w:rFonts w:ascii="Times New Roman" w:hAnsi="Times New Roman"/>
          <w:i/>
          <w:iCs/>
          <w:sz w:val="24"/>
          <w:szCs w:val="24"/>
        </w:rPr>
        <w:t>Serious Gaming (The Daily Beat)</w:t>
      </w:r>
      <w:r w:rsidRPr="006C2EEF">
        <w:rPr>
          <w:rFonts w:ascii="Times New Roman" w:hAnsi="Times New Roman"/>
          <w:sz w:val="24"/>
          <w:szCs w:val="24"/>
        </w:rPr>
        <w:t>, http://www.thedailybeast.com/the-hero-project/articles/2013/09/26/virtual-reality-video-games-may-be-the-best-treatment-for-ptsd.html.</w:t>
      </w:r>
    </w:p>
    <w:p w14:paraId="61F7F327"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Miller, Kiri (2012), </w:t>
      </w:r>
      <w:r w:rsidRPr="006C2EEF">
        <w:rPr>
          <w:rFonts w:ascii="Times New Roman" w:hAnsi="Times New Roman"/>
          <w:i/>
          <w:iCs/>
          <w:sz w:val="24"/>
          <w:szCs w:val="24"/>
        </w:rPr>
        <w:t>Playing Along: Digital Games, YouTube and Virtual Performance</w:t>
      </w:r>
      <w:r w:rsidRPr="006C2EEF">
        <w:rPr>
          <w:rFonts w:ascii="Times New Roman" w:hAnsi="Times New Roman"/>
          <w:sz w:val="24"/>
          <w:szCs w:val="24"/>
        </w:rPr>
        <w:t>, Oxford: Oxford University Press.</w:t>
      </w:r>
    </w:p>
    <w:p w14:paraId="0037FF01" w14:textId="1D0CA33F"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Moore, Joseph G. (2013), </w:t>
      </w:r>
      <w:ins w:id="302" w:author="phismith" w:date="2015-01-08T09:08:00Z">
        <w:r w:rsidR="003209BE">
          <w:rPr>
            <w:rFonts w:ascii="Times New Roman" w:hAnsi="Times New Roman"/>
            <w:sz w:val="24"/>
            <w:szCs w:val="24"/>
          </w:rPr>
          <w:t>‘</w:t>
        </w:r>
      </w:ins>
      <w:del w:id="303" w:author="phismith" w:date="2015-01-08T09:08:00Z">
        <w:r w:rsidRPr="006C2EEF" w:rsidDel="003209BE">
          <w:rPr>
            <w:rFonts w:ascii="Times New Roman" w:hAnsi="Times New Roman"/>
            <w:sz w:val="24"/>
            <w:szCs w:val="24"/>
          </w:rPr>
          <w:delText xml:space="preserve">ty </w:delText>
        </w:r>
      </w:del>
      <w:ins w:id="304" w:author="phismith" w:date="2015-01-08T09:08:00Z">
        <w:r w:rsidR="003209BE">
          <w:rPr>
            <w:rFonts w:ascii="Times New Roman" w:hAnsi="Times New Roman"/>
            <w:sz w:val="24"/>
            <w:szCs w:val="24"/>
          </w:rPr>
          <w:t>Mu</w:t>
        </w:r>
      </w:ins>
      <w:r w:rsidRPr="006C2EEF">
        <w:rPr>
          <w:rFonts w:ascii="Times New Roman" w:hAnsi="Times New Roman"/>
          <w:sz w:val="24"/>
          <w:szCs w:val="24"/>
        </w:rPr>
        <w:t>sical Works: A Mash-Up</w:t>
      </w:r>
      <w:ins w:id="305" w:author="phismith" w:date="2015-01-08T09:08:00Z">
        <w:r w:rsidR="003209BE">
          <w:rPr>
            <w:rFonts w:ascii="Times New Roman" w:hAnsi="Times New Roman"/>
            <w:sz w:val="24"/>
            <w:szCs w:val="24"/>
          </w:rPr>
          <w:t xml:space="preserve">’ in </w:t>
        </w:r>
      </w:ins>
      <w:del w:id="306" w:author="phismith" w:date="2015-01-08T09:08:00Z">
        <w:r w:rsidRPr="006C2EEF" w:rsidDel="003209BE">
          <w:rPr>
            <w:rFonts w:ascii="Times New Roman" w:hAnsi="Times New Roman"/>
            <w:sz w:val="24"/>
            <w:szCs w:val="24"/>
          </w:rPr>
          <w:delText>Perform</w:delText>
        </w:r>
      </w:del>
      <w:r w:rsidRPr="006C2EEF">
        <w:rPr>
          <w:rFonts w:ascii="Times New Roman" w:hAnsi="Times New Roman"/>
          <w:i/>
          <w:iCs/>
          <w:sz w:val="24"/>
          <w:szCs w:val="24"/>
        </w:rPr>
        <w:t>Art and Abstract Objects</w:t>
      </w:r>
      <w:r w:rsidRPr="006C2EEF">
        <w:rPr>
          <w:rFonts w:ascii="Times New Roman" w:hAnsi="Times New Roman"/>
          <w:sz w:val="24"/>
          <w:szCs w:val="24"/>
        </w:rPr>
        <w:t>, edited by Christy Mag Uidhir, Oxford: Oxford University Press, 284-306.</w:t>
      </w:r>
    </w:p>
    <w:p w14:paraId="7F3E890C" w14:textId="7E4D5319" w:rsidR="00953EFC" w:rsidRPr="006C2EEF" w:rsidDel="003209BE" w:rsidRDefault="00C5314C" w:rsidP="006C2EEF">
      <w:pPr>
        <w:pStyle w:val="Level1"/>
        <w:widowControl/>
        <w:spacing w:before="120" w:after="120" w:line="480" w:lineRule="auto"/>
        <w:jc w:val="left"/>
        <w:rPr>
          <w:del w:id="307" w:author="phismith" w:date="2015-01-08T09:08:00Z"/>
          <w:rFonts w:eastAsia="Calibri" w:hAnsi="Times New Roman" w:cs="Calibri"/>
        </w:rPr>
      </w:pPr>
      <w:r w:rsidRPr="006C2EEF">
        <w:rPr>
          <w:rFonts w:eastAsia="Calibri" w:hAnsi="Times New Roman" w:cs="Calibri"/>
        </w:rPr>
        <w:lastRenderedPageBreak/>
        <w:t>Mulligan, Kevin (1987), ‘Promisings and other Social Acts: Their Constituents</w:t>
      </w:r>
      <w:ins w:id="308" w:author="phismith" w:date="2015-01-08T09:08:00Z">
        <w:r w:rsidR="003209BE">
          <w:rPr>
            <w:rFonts w:eastAsia="Calibri" w:hAnsi="Times New Roman" w:cs="Calibri"/>
          </w:rPr>
          <w:t xml:space="preserve"> </w:t>
        </w:r>
      </w:ins>
    </w:p>
    <w:p w14:paraId="1D1CA0B3" w14:textId="64115C50" w:rsidR="00953EFC" w:rsidRPr="006C2EEF" w:rsidRDefault="00C5314C" w:rsidP="002A0820">
      <w:pPr>
        <w:pStyle w:val="Level1"/>
        <w:widowControl/>
        <w:spacing w:before="120" w:after="120" w:line="480" w:lineRule="auto"/>
        <w:jc w:val="left"/>
        <w:rPr>
          <w:rFonts w:hAnsi="Times New Roman"/>
        </w:rPr>
      </w:pPr>
      <w:r w:rsidRPr="006C2EEF">
        <w:rPr>
          <w:rFonts w:hAnsi="Times New Roman"/>
        </w:rPr>
        <w:t>and Structure</w:t>
      </w:r>
      <w:ins w:id="309" w:author="phismith" w:date="2015-01-08T09:09:00Z">
        <w:r w:rsidR="003209BE">
          <w:rPr>
            <w:rFonts w:hAnsi="Times New Roman"/>
          </w:rPr>
          <w:t xml:space="preserve">’nd Structurecial Acts: </w:t>
        </w:r>
      </w:ins>
      <w:ins w:id="310" w:author="phismith" w:date="2015-01-08T09:08:00Z">
        <w:r w:rsidR="003209BE">
          <w:rPr>
            <w:rFonts w:hAnsi="Times New Roman"/>
          </w:rPr>
          <w:t xml:space="preserve"> </w:t>
        </w:r>
      </w:ins>
      <w:del w:id="311" w:author="phismith" w:date="2015-01-08T09:08:00Z">
        <w:r w:rsidRPr="006C2EEF" w:rsidDel="003209BE">
          <w:rPr>
            <w:rFonts w:hAnsi="Times New Roman"/>
          </w:rPr>
          <w:delText>urecial Acts: Their Constituents</w:delText>
        </w:r>
      </w:del>
      <w:r w:rsidRPr="006C2EEF">
        <w:rPr>
          <w:rFonts w:hAnsi="Times New Roman"/>
          <w:i/>
          <w:iCs/>
        </w:rPr>
        <w:t>Speech Act and Sachverhalt: Reinach and the Foundations of Realist Phenomenology</w:t>
      </w:r>
      <w:r w:rsidRPr="006C2EEF">
        <w:rPr>
          <w:rFonts w:hAnsi="Times New Roman"/>
        </w:rPr>
        <w:t>, Dordrecht: Nijhoff, 29-90.</w:t>
      </w:r>
    </w:p>
    <w:p w14:paraId="6E4DC752" w14:textId="090F6645" w:rsidR="00953EFC" w:rsidRPr="006C2EEF" w:rsidRDefault="00C5314C" w:rsidP="006C2EEF">
      <w:pPr>
        <w:spacing w:before="120" w:after="120" w:line="480" w:lineRule="auto"/>
        <w:rPr>
          <w:rFonts w:ascii="Times New Roman" w:hAnsi="Times New Roman"/>
          <w:sz w:val="24"/>
          <w:szCs w:val="24"/>
          <w:shd w:val="clear" w:color="auto" w:fill="FFFFFF"/>
        </w:rPr>
      </w:pPr>
      <w:r w:rsidRPr="006C2EEF">
        <w:rPr>
          <w:rFonts w:ascii="Times New Roman" w:hAnsi="Times New Roman"/>
          <w:sz w:val="24"/>
          <w:szCs w:val="24"/>
        </w:rPr>
        <w:t xml:space="preserve">Neumann, W. Russell (1991), </w:t>
      </w:r>
      <w:r w:rsidRPr="006C2EEF">
        <w:rPr>
          <w:rFonts w:ascii="Times New Roman" w:hAnsi="Times New Roman"/>
          <w:i/>
          <w:iCs/>
          <w:sz w:val="24"/>
          <w:szCs w:val="24"/>
        </w:rPr>
        <w:t>T</w:t>
      </w:r>
      <w:r w:rsidRPr="006C2EEF">
        <w:rPr>
          <w:rFonts w:ascii="Times New Roman" w:hAnsi="Times New Roman"/>
          <w:i/>
          <w:iCs/>
          <w:sz w:val="24"/>
          <w:szCs w:val="24"/>
          <w:shd w:val="clear" w:color="auto" w:fill="FFFFFF"/>
        </w:rPr>
        <w:t>he Future of the Mass Audience</w:t>
      </w:r>
      <w:r w:rsidRPr="006C2EEF">
        <w:rPr>
          <w:rFonts w:ascii="Times New Roman" w:hAnsi="Times New Roman"/>
          <w:sz w:val="24"/>
          <w:szCs w:val="24"/>
          <w:shd w:val="clear" w:color="auto" w:fill="FFFFFF"/>
        </w:rPr>
        <w:t xml:space="preserve">, </w:t>
      </w:r>
      <w:ins w:id="312" w:author="phismith" w:date="2015-01-08T09:09:00Z">
        <w:r w:rsidR="003209BE">
          <w:rPr>
            <w:rFonts w:ascii="Times New Roman" w:hAnsi="Times New Roman"/>
            <w:sz w:val="24"/>
            <w:szCs w:val="24"/>
            <w:shd w:val="clear" w:color="auto" w:fill="FFFFFF"/>
          </w:rPr>
          <w:t xml:space="preserve">Cambridge: </w:t>
        </w:r>
      </w:ins>
      <w:r w:rsidRPr="006C2EEF">
        <w:rPr>
          <w:rFonts w:ascii="Times New Roman" w:hAnsi="Times New Roman"/>
          <w:sz w:val="24"/>
          <w:szCs w:val="24"/>
          <w:shd w:val="clear" w:color="auto" w:fill="FFFFFF"/>
        </w:rPr>
        <w:t>Cambridge University Press.</w:t>
      </w:r>
    </w:p>
    <w:p w14:paraId="38E47BE4"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Ong, Walter J. (2002), </w:t>
      </w:r>
      <w:r w:rsidRPr="006C2EEF">
        <w:rPr>
          <w:rFonts w:ascii="Times New Roman" w:hAnsi="Times New Roman"/>
          <w:i/>
          <w:iCs/>
          <w:sz w:val="24"/>
          <w:szCs w:val="24"/>
        </w:rPr>
        <w:t>Orality and Literacy: The Technologizing of the Word</w:t>
      </w:r>
      <w:r w:rsidRPr="006C2EEF">
        <w:rPr>
          <w:rFonts w:ascii="Times New Roman" w:hAnsi="Times New Roman"/>
          <w:sz w:val="24"/>
          <w:szCs w:val="24"/>
        </w:rPr>
        <w:t>, New York: Routledge.</w:t>
      </w:r>
    </w:p>
    <w:p w14:paraId="3071B145"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Rossi-Landi, Ferruccio (1975), </w:t>
      </w:r>
      <w:r w:rsidRPr="006C2EEF">
        <w:rPr>
          <w:rFonts w:ascii="Times New Roman" w:hAnsi="Times New Roman"/>
          <w:i/>
          <w:iCs/>
          <w:sz w:val="24"/>
          <w:szCs w:val="24"/>
        </w:rPr>
        <w:t>Linguistics and Economics</w:t>
      </w:r>
      <w:r w:rsidRPr="006C2EEF">
        <w:rPr>
          <w:rFonts w:ascii="Times New Roman" w:hAnsi="Times New Roman"/>
          <w:sz w:val="24"/>
          <w:szCs w:val="24"/>
        </w:rPr>
        <w:t>, The Hague: Mouton.</w:t>
      </w:r>
    </w:p>
    <w:p w14:paraId="33FE56F7" w14:textId="41FE87D0" w:rsidR="005A69B1" w:rsidRPr="008123EC" w:rsidRDefault="00C5314C" w:rsidP="005A69B1">
      <w:pPr>
        <w:spacing w:before="120" w:after="120" w:line="480" w:lineRule="auto"/>
        <w:jc w:val="both"/>
        <w:rPr>
          <w:ins w:id="313" w:author="phismith" w:date="2015-01-08T09:10:00Z"/>
          <w:sz w:val="24"/>
          <w:szCs w:val="24"/>
        </w:rPr>
      </w:pPr>
      <w:del w:id="314" w:author="phismith" w:date="2015-01-08T09:10:00Z">
        <w:r w:rsidRPr="002A0820" w:rsidDel="005A69B1">
          <w:rPr>
            <w:rFonts w:ascii="Times New Roman" w:hAnsi="Times New Roman"/>
          </w:rPr>
          <w:delText xml:space="preserve">Rothbard, Sarah (2013), s975), </w:delText>
        </w:r>
      </w:del>
      <w:ins w:id="315" w:author="phismith" w:date="2015-01-08T09:10:00Z">
        <w:r w:rsidR="003209BE" w:rsidRPr="003209BE">
          <w:rPr>
            <w:rFonts w:ascii="Times New Roman" w:hAnsi="Times New Roman"/>
          </w:rPr>
          <w:t xml:space="preserve">Rothbard, Sarah (2013), ‘The Six-Point Inspection: The Army’s Most Effective Recruiting Tool Is a Video Game’, </w:t>
        </w:r>
        <w:r w:rsidR="005A69B1">
          <w:rPr>
            <w:rFonts w:ascii="Times New Roman" w:hAnsi="Times New Roman"/>
          </w:rPr>
          <w:fldChar w:fldCharType="begin"/>
        </w:r>
        <w:r w:rsidR="005A69B1">
          <w:rPr>
            <w:rFonts w:ascii="Times New Roman" w:hAnsi="Times New Roman"/>
          </w:rPr>
          <w:instrText xml:space="preserve"> HYPERLINK "</w:instrText>
        </w:r>
        <w:r w:rsidR="005A69B1" w:rsidRPr="005A69B1">
          <w:rPr>
            <w:rFonts w:ascii="Times New Roman" w:hAnsi="Times New Roman"/>
          </w:rPr>
          <w:instrText>http://www.slate.com/blogs/future_tense/2013/09/04/war_play_countdown_and_the_outer_limits_of_reason_reviewed.html</w:instrText>
        </w:r>
        <w:r w:rsidR="005A69B1">
          <w:rPr>
            <w:rFonts w:ascii="Times New Roman" w:hAnsi="Times New Roman"/>
          </w:rPr>
          <w:instrText xml:space="preserve">" </w:instrText>
        </w:r>
        <w:r w:rsidR="005A69B1">
          <w:rPr>
            <w:rFonts w:ascii="Times New Roman" w:hAnsi="Times New Roman"/>
          </w:rPr>
          <w:fldChar w:fldCharType="separate"/>
        </w:r>
        <w:r w:rsidR="005A69B1" w:rsidRPr="002920A2">
          <w:rPr>
            <w:rStyle w:val="Hyperlink"/>
            <w:rFonts w:ascii="Times New Roman" w:hAnsi="Times New Roman"/>
          </w:rPr>
          <w:t>http://www.slate.com/blogs/future_tense/2013/09/04/war_play_countdown_and_the_outer_limits_of_reason_reviewed.html</w:t>
        </w:r>
        <w:r w:rsidR="005A69B1">
          <w:rPr>
            <w:rFonts w:ascii="Times New Roman" w:hAnsi="Times New Roman"/>
          </w:rPr>
          <w:fldChar w:fldCharType="end"/>
        </w:r>
      </w:ins>
      <w:ins w:id="316" w:author="phismith" w:date="2015-01-08T09:11:00Z">
        <w:r w:rsidR="005A69B1">
          <w:rPr>
            <w:rFonts w:ascii="Times New Roman" w:hAnsi="Times New Roman"/>
          </w:rPr>
          <w:t>, last accessed December 22, 2014.</w:t>
        </w:r>
      </w:ins>
    </w:p>
    <w:p w14:paraId="14AA7CEF" w14:textId="24321D14" w:rsidR="00953EFC" w:rsidRPr="006C2EEF" w:rsidDel="005A69B1" w:rsidRDefault="00C5314C" w:rsidP="002A0820">
      <w:pPr>
        <w:pStyle w:val="HeaderFooter"/>
        <w:tabs>
          <w:tab w:val="clear" w:pos="9020"/>
        </w:tabs>
        <w:spacing w:before="120" w:after="120" w:line="480" w:lineRule="auto"/>
        <w:rPr>
          <w:del w:id="317" w:author="phismith" w:date="2015-01-08T09:11:00Z"/>
          <w:rFonts w:ascii="Times New Roman" w:hAnsi="Times New Roman"/>
        </w:rPr>
      </w:pPr>
      <w:del w:id="318" w:author="phismith" w:date="2015-01-08T09:10:00Z">
        <w:r w:rsidRPr="002A0820" w:rsidDel="003209BE">
          <w:rPr>
            <w:rFonts w:ascii="Times New Roman" w:hAnsi="Times New Roman"/>
          </w:rPr>
          <w:delText xml:space="preserve">ologizing </w:delText>
        </w:r>
      </w:del>
      <w:del w:id="319" w:author="phismith" w:date="2015-01-08T09:11:00Z">
        <w:r w:rsidRPr="006C2EEF" w:rsidDel="005A69B1">
          <w:rPr>
            <w:rFonts w:ascii="Times New Roman" w:hAnsi="Times New Roman"/>
          </w:rPr>
          <w:delText>of the WordgyenomenologyConstituentseality-video-games-may-be-the-best-treatment-for-ptsd.html.December tense/2013/09/04/war_play_countdown_and_the_outer_limits_of_reason_reviewed.html.</w:delText>
        </w:r>
      </w:del>
    </w:p>
    <w:p w14:paraId="6B87A0A2" w14:textId="564F088D" w:rsidR="00953EFC" w:rsidRPr="006C2EEF" w:rsidRDefault="00C5314C" w:rsidP="002A0820">
      <w:pPr>
        <w:pStyle w:val="HeaderFooter"/>
        <w:tabs>
          <w:tab w:val="clear" w:pos="9020"/>
        </w:tabs>
        <w:spacing w:before="120" w:after="120" w:line="480" w:lineRule="auto"/>
        <w:rPr>
          <w:rFonts w:ascii="Times New Roman" w:hAnsi="Times New Roman"/>
        </w:rPr>
      </w:pPr>
      <w:r w:rsidRPr="006C2EEF">
        <w:rPr>
          <w:rFonts w:ascii="Times New Roman" w:hAnsi="Times New Roman"/>
        </w:rPr>
        <w:t xml:space="preserve">Scheler, Max (1960), </w:t>
      </w:r>
      <w:r w:rsidRPr="006C2EEF">
        <w:rPr>
          <w:rFonts w:ascii="Times New Roman" w:hAnsi="Times New Roman"/>
          <w:i/>
          <w:iCs/>
        </w:rPr>
        <w:t>Probleme einer Soziologie des Wissens</w:t>
      </w:r>
      <w:r w:rsidRPr="006C2EEF">
        <w:rPr>
          <w:rFonts w:ascii="Times New Roman" w:hAnsi="Times New Roman"/>
        </w:rPr>
        <w:t xml:space="preserve"> as reprinted in volume 8 of </w:t>
      </w:r>
      <w:ins w:id="320" w:author="phismith" w:date="2015-01-08T09:11:00Z">
        <w:r w:rsidR="005A69B1">
          <w:rPr>
            <w:rFonts w:ascii="Times New Roman" w:hAnsi="Times New Roman"/>
          </w:rPr>
          <w:t xml:space="preserve">Max </w:t>
        </w:r>
      </w:ins>
      <w:r w:rsidRPr="006C2EEF">
        <w:rPr>
          <w:rFonts w:ascii="Times New Roman" w:hAnsi="Times New Roman"/>
        </w:rPr>
        <w:t>Scheler</w:t>
      </w:r>
      <w:ins w:id="321" w:author="phismith" w:date="2015-01-08T09:11:00Z">
        <w:r w:rsidR="005A69B1">
          <w:rPr>
            <w:rFonts w:ascii="Times New Roman" w:hAnsi="Times New Roman"/>
          </w:rPr>
          <w:t>,</w:t>
        </w:r>
      </w:ins>
      <w:del w:id="322" w:author="phismith" w:date="2015-01-08T09:11:00Z">
        <w:r w:rsidRPr="006C2EEF" w:rsidDel="005A69B1">
          <w:rPr>
            <w:rFonts w:ascii="Times New Roman" w:hAnsi="Times New Roman"/>
          </w:rPr>
          <w:delText>ri</w:delText>
        </w:r>
      </w:del>
      <w:r w:rsidRPr="006C2EEF">
        <w:rPr>
          <w:rFonts w:ascii="Times New Roman" w:hAnsi="Times New Roman"/>
        </w:rPr>
        <w:t xml:space="preserve"> </w:t>
      </w:r>
      <w:r w:rsidRPr="006C2EEF">
        <w:rPr>
          <w:rFonts w:ascii="Times New Roman" w:hAnsi="Times New Roman"/>
          <w:i/>
          <w:iCs/>
        </w:rPr>
        <w:t>Gesammelte Werke</w:t>
      </w:r>
      <w:r w:rsidRPr="006C2EEF">
        <w:rPr>
          <w:rFonts w:ascii="Times New Roman" w:hAnsi="Times New Roman"/>
        </w:rPr>
        <w:t>, edited by Maria Scheler, Bern: Francke</w:t>
      </w:r>
      <w:del w:id="323" w:author="phismith" w:date="2015-01-08T09:11:00Z">
        <w:r w:rsidRPr="006C2EEF" w:rsidDel="005A69B1">
          <w:rPr>
            <w:rFonts w:ascii="Times New Roman" w:hAnsi="Times New Roman"/>
          </w:rPr>
          <w:delText>)</w:delText>
        </w:r>
      </w:del>
      <w:r w:rsidRPr="006C2EEF">
        <w:rPr>
          <w:rFonts w:ascii="Times New Roman" w:hAnsi="Times New Roman"/>
        </w:rPr>
        <w:t xml:space="preserve">, English translation by Manfred S. Frings as: </w:t>
      </w:r>
      <w:r w:rsidRPr="006C2EEF">
        <w:rPr>
          <w:rFonts w:ascii="Times New Roman" w:hAnsi="Times New Roman"/>
          <w:i/>
          <w:iCs/>
        </w:rPr>
        <w:t>Problems of a Sociology of Knowledge</w:t>
      </w:r>
      <w:r w:rsidRPr="006C2EEF">
        <w:rPr>
          <w:rFonts w:ascii="Times New Roman" w:hAnsi="Times New Roman"/>
        </w:rPr>
        <w:t>, London: Routledge and Kegan Paul, 1980.</w:t>
      </w:r>
    </w:p>
    <w:p w14:paraId="7E9E1E5D" w14:textId="247C80D3" w:rsidR="00402FCB" w:rsidRDefault="00402FCB" w:rsidP="002A0820">
      <w:pPr>
        <w:pStyle w:val="HeaderFooter"/>
        <w:spacing w:before="120" w:after="120" w:line="480" w:lineRule="auto"/>
        <w:rPr>
          <w:ins w:id="324" w:author="phismith" w:date="2015-01-08T09:13:00Z"/>
          <w:rFonts w:ascii="Times New Roman" w:hAnsi="Times New Roman"/>
        </w:rPr>
      </w:pPr>
      <w:ins w:id="325" w:author="phismith" w:date="2015-01-08T09:13:00Z">
        <w:r w:rsidRPr="00402FCB">
          <w:rPr>
            <w:rFonts w:ascii="Times New Roman" w:eastAsia="Calibri" w:hAnsi="Times New Roman" w:cs="Calibri"/>
            <w:u w:color="000000"/>
          </w:rPr>
          <w:t xml:space="preserve">Sernadela, Pedro, Eelke van der Horst, Mark Thompson, Pedro Lopes, Marco Roos, José Luís Oliveira (2014), ‘A Nanopublishing Architecture for Biomedical Data’, </w:t>
        </w:r>
        <w:r w:rsidRPr="002A0820">
          <w:rPr>
            <w:rFonts w:ascii="Times New Roman" w:eastAsia="Calibri" w:hAnsi="Times New Roman" w:cs="Calibri"/>
            <w:i/>
            <w:u w:color="000000"/>
          </w:rPr>
          <w:t>8th International Conference on Practical Applications of Computational Biology &amp; Bioinformatics</w:t>
        </w:r>
        <w:r w:rsidRPr="00402FCB">
          <w:rPr>
            <w:rFonts w:ascii="Times New Roman" w:eastAsia="Calibri" w:hAnsi="Times New Roman" w:cs="Calibri"/>
            <w:u w:color="000000"/>
          </w:rPr>
          <w:t xml:space="preserve"> (PACBB 2014)</w:t>
        </w:r>
        <w:r w:rsidRPr="00402FCB">
          <w:rPr>
            <w:rFonts w:ascii="Times New Roman" w:hAnsi="Times New Roman"/>
          </w:rPr>
          <w:t xml:space="preserve"> </w:t>
        </w:r>
        <w:r>
          <w:rPr>
            <w:rFonts w:ascii="Times New Roman" w:hAnsi="Times New Roman"/>
          </w:rPr>
          <w:t>(Adva</w:t>
        </w:r>
        <w:r w:rsidRPr="00402FCB">
          <w:rPr>
            <w:rFonts w:ascii="Times New Roman" w:eastAsia="Calibri" w:hAnsi="Times New Roman" w:cs="Calibri"/>
            <w:u w:color="000000"/>
          </w:rPr>
          <w:t>nces in Intelligent Systems and Computing 294), 277-284.</w:t>
        </w:r>
      </w:ins>
    </w:p>
    <w:p w14:paraId="4D2A4F73" w14:textId="12FFC37C" w:rsidR="00953EFC" w:rsidRPr="006C2EEF" w:rsidDel="00402FCB" w:rsidRDefault="00C5314C" w:rsidP="00402FCB">
      <w:pPr>
        <w:spacing w:before="120" w:after="120" w:line="480" w:lineRule="auto"/>
        <w:rPr>
          <w:del w:id="326" w:author="phismith" w:date="2015-01-08T09:13:00Z"/>
          <w:rFonts w:ascii="Times New Roman" w:hAnsi="Times New Roman"/>
          <w:sz w:val="24"/>
          <w:szCs w:val="24"/>
        </w:rPr>
      </w:pPr>
      <w:del w:id="327" w:author="phismith" w:date="2015-01-08T09:13:00Z">
        <w:r w:rsidRPr="006C2EEF" w:rsidDel="00402FCB">
          <w:rPr>
            <w:rFonts w:ascii="Times New Roman" w:hAnsi="Times New Roman"/>
            <w:sz w:val="24"/>
            <w:szCs w:val="24"/>
          </w:rPr>
          <w:delText xml:space="preserve">Sernadela, Pedro, Eelke van der Horst, Mark Thompson, Pedro Lopes, Marco Roos, Jos JLuJo Oliveira (2014), </w:delText>
        </w:r>
      </w:del>
      <w:del w:id="328" w:author="phismith" w:date="2015-01-08T09:12:00Z">
        <w:r w:rsidRPr="006C2EEF" w:rsidDel="005A69B1">
          <w:rPr>
            <w:rFonts w:ascii="Times New Roman" w:hAnsi="Times New Roman"/>
            <w:sz w:val="24"/>
            <w:szCs w:val="24"/>
          </w:rPr>
          <w:delText>rk Thompson, Pedro Lopes, Marco Roos, Jos, Jo Data Da</w:delText>
        </w:r>
      </w:del>
      <w:del w:id="329" w:author="phismith" w:date="2015-01-08T09:13:00Z">
        <w:r w:rsidRPr="006C2EEF" w:rsidDel="00402FCB">
          <w:rPr>
            <w:rFonts w:ascii="Times New Roman" w:hAnsi="Times New Roman"/>
            <w:i/>
            <w:iCs/>
            <w:sz w:val="24"/>
            <w:szCs w:val="24"/>
          </w:rPr>
          <w:delText>8th International Conference on Practical Applications of Computational Biology &amp; Bioinformatics</w:delText>
        </w:r>
        <w:r w:rsidRPr="006C2EEF" w:rsidDel="00402FCB">
          <w:rPr>
            <w:rFonts w:ascii="Times New Roman" w:hAnsi="Times New Roman"/>
            <w:sz w:val="24"/>
            <w:szCs w:val="24"/>
          </w:rPr>
          <w:delText xml:space="preserve"> (PACBB 2014), </w:delText>
        </w:r>
      </w:del>
    </w:p>
    <w:p w14:paraId="6B36DE7E" w14:textId="01231C57" w:rsidR="00953EFC" w:rsidRPr="006C2EEF" w:rsidDel="00402FCB" w:rsidRDefault="00C5314C" w:rsidP="006C2EEF">
      <w:pPr>
        <w:pStyle w:val="Level1"/>
        <w:widowControl/>
        <w:spacing w:before="120" w:after="120" w:line="480" w:lineRule="auto"/>
        <w:jc w:val="left"/>
        <w:rPr>
          <w:del w:id="330" w:author="phismith" w:date="2015-01-08T09:13:00Z"/>
          <w:rFonts w:eastAsia="Calibri" w:hAnsi="Times New Roman" w:cs="Calibri"/>
        </w:rPr>
      </w:pPr>
      <w:del w:id="331" w:author="phismith" w:date="2015-01-08T09:13:00Z">
        <w:r w:rsidRPr="006C2EEF" w:rsidDel="00402FCB">
          <w:rPr>
            <w:rFonts w:eastAsia="Calibri" w:hAnsi="Times New Roman" w:cs="Calibri"/>
          </w:rPr>
          <w:delText>(Advances in Intelligent Systems and Computing 294), 277-284.</w:delText>
        </w:r>
      </w:del>
    </w:p>
    <w:p w14:paraId="3302814F" w14:textId="105B02DA" w:rsidR="00953EFC" w:rsidRPr="002A0820" w:rsidRDefault="00C5314C" w:rsidP="00402FCB">
      <w:pPr>
        <w:spacing w:line="480" w:lineRule="auto"/>
        <w:rPr>
          <w:rFonts w:ascii="Times New Roman" w:hAnsi="Times New Roman"/>
          <w:i/>
          <w:iCs/>
          <w:sz w:val="24"/>
          <w:szCs w:val="24"/>
        </w:rPr>
      </w:pPr>
      <w:r w:rsidRPr="006C2EEF">
        <w:rPr>
          <w:rFonts w:ascii="Times New Roman" w:hAnsi="Times New Roman"/>
          <w:sz w:val="24"/>
          <w:szCs w:val="24"/>
        </w:rPr>
        <w:t xml:space="preserve">Searle, John R. (1995), </w:t>
      </w:r>
      <w:r w:rsidRPr="006C2EEF">
        <w:rPr>
          <w:rFonts w:ascii="Times New Roman" w:hAnsi="Times New Roman"/>
          <w:i/>
          <w:iCs/>
          <w:sz w:val="24"/>
          <w:szCs w:val="24"/>
        </w:rPr>
        <w:t>The Construction of Social Reality</w:t>
      </w:r>
      <w:r w:rsidRPr="006C2EEF">
        <w:rPr>
          <w:rFonts w:ascii="Times New Roman" w:hAnsi="Times New Roman"/>
          <w:sz w:val="24"/>
          <w:szCs w:val="24"/>
        </w:rPr>
        <w:t>, New York: Basic Books.</w:t>
      </w:r>
    </w:p>
    <w:p w14:paraId="02277F28"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lastRenderedPageBreak/>
        <w:t xml:space="preserve">Searle, John R. (2010), </w:t>
      </w:r>
      <w:r w:rsidRPr="006C2EEF">
        <w:rPr>
          <w:rFonts w:ascii="Times New Roman" w:hAnsi="Times New Roman"/>
          <w:i/>
          <w:iCs/>
          <w:sz w:val="24"/>
          <w:szCs w:val="24"/>
        </w:rPr>
        <w:t>Making the Social World: The Structure of Human Civilization</w:t>
      </w:r>
      <w:r w:rsidRPr="006C2EEF">
        <w:rPr>
          <w:rFonts w:ascii="Times New Roman" w:hAnsi="Times New Roman"/>
          <w:sz w:val="24"/>
          <w:szCs w:val="24"/>
        </w:rPr>
        <w:t>, New York: Oxford University Press.</w:t>
      </w:r>
    </w:p>
    <w:p w14:paraId="514356FB" w14:textId="77777777" w:rsidR="00402FCB" w:rsidRDefault="00402FCB" w:rsidP="006C2EEF">
      <w:pPr>
        <w:spacing w:before="120" w:after="120" w:line="480" w:lineRule="auto"/>
        <w:rPr>
          <w:ins w:id="332" w:author="phismith" w:date="2015-01-08T09:14:00Z"/>
          <w:rFonts w:ascii="Times New Roman" w:hAnsi="Times New Roman"/>
          <w:sz w:val="24"/>
          <w:szCs w:val="24"/>
        </w:rPr>
      </w:pPr>
      <w:ins w:id="333" w:author="phismith" w:date="2015-01-08T09:14:00Z">
        <w:r w:rsidRPr="00402FCB">
          <w:rPr>
            <w:rFonts w:ascii="Times New Roman" w:hAnsi="Times New Roman"/>
            <w:sz w:val="24"/>
            <w:szCs w:val="24"/>
          </w:rPr>
          <w:t xml:space="preserve">Shotton, David, Katie Portwin, Graham Klyne, and Alistair Miles (2009), ‘Adventures in Semantic Publishing: Exemplar Semantic Enhancements of a Research Article’, </w:t>
        </w:r>
        <w:r w:rsidRPr="002A0820">
          <w:rPr>
            <w:rFonts w:ascii="Times New Roman" w:hAnsi="Times New Roman"/>
            <w:i/>
            <w:sz w:val="24"/>
            <w:szCs w:val="24"/>
          </w:rPr>
          <w:t>PLoS Computational Biology</w:t>
        </w:r>
        <w:r w:rsidRPr="00402FCB">
          <w:rPr>
            <w:rFonts w:ascii="Times New Roman" w:hAnsi="Times New Roman"/>
            <w:sz w:val="24"/>
            <w:szCs w:val="24"/>
          </w:rPr>
          <w:t>, 2009; 5: e1000361.</w:t>
        </w:r>
        <w:r>
          <w:rPr>
            <w:rFonts w:ascii="Times New Roman" w:hAnsi="Times New Roman"/>
            <w:sz w:val="24"/>
            <w:szCs w:val="24"/>
          </w:rPr>
          <w:t xml:space="preserve"> </w:t>
        </w:r>
      </w:ins>
    </w:p>
    <w:p w14:paraId="4045D1A3" w14:textId="1F6CB074" w:rsidR="00953EFC" w:rsidRPr="006C2EEF" w:rsidDel="00402FCB" w:rsidRDefault="00C5314C" w:rsidP="006C2EEF">
      <w:pPr>
        <w:spacing w:before="120" w:after="120" w:line="480" w:lineRule="auto"/>
        <w:rPr>
          <w:del w:id="334" w:author="phismith" w:date="2015-01-08T09:14:00Z"/>
          <w:rFonts w:ascii="Times New Roman" w:hAnsi="Times New Roman"/>
          <w:sz w:val="24"/>
          <w:szCs w:val="24"/>
        </w:rPr>
      </w:pPr>
      <w:del w:id="335" w:author="phismith" w:date="2015-01-08T09:14:00Z">
        <w:r w:rsidRPr="006C2EEF" w:rsidDel="00402FCB">
          <w:rPr>
            <w:rFonts w:ascii="Times New Roman" w:hAnsi="Times New Roman"/>
            <w:sz w:val="24"/>
            <w:szCs w:val="24"/>
          </w:rPr>
          <w:delText>Shotton, David, Katie Portwin, Graham Klyne, and Alistair Miles (2009), 09),  (2009), 2009), listair Miles (2009), Biology &amp; BEnhancements of a Research Articletic</w:delText>
        </w:r>
        <w:r w:rsidRPr="006C2EEF" w:rsidDel="00402FCB">
          <w:rPr>
            <w:rFonts w:ascii="Times New Roman" w:hAnsi="Times New Roman"/>
            <w:i/>
            <w:iCs/>
            <w:sz w:val="24"/>
            <w:szCs w:val="24"/>
          </w:rPr>
          <w:delText>PLoS Computational Biology</w:delText>
        </w:r>
        <w:r w:rsidRPr="006C2EEF" w:rsidDel="00402FCB">
          <w:rPr>
            <w:rFonts w:ascii="Times New Roman" w:hAnsi="Times New Roman"/>
            <w:sz w:val="24"/>
            <w:szCs w:val="24"/>
          </w:rPr>
          <w:delText>, 2009; 5: e1000361.</w:delText>
        </w:r>
      </w:del>
    </w:p>
    <w:p w14:paraId="51882538" w14:textId="77777777" w:rsidR="00953EFC" w:rsidRPr="006C2EEF" w:rsidRDefault="00C5314C" w:rsidP="006C2EEF">
      <w:pPr>
        <w:spacing w:before="120" w:after="120" w:line="480" w:lineRule="auto"/>
        <w:rPr>
          <w:rFonts w:ascii="Times New Roman" w:hAnsi="Times New Roman"/>
          <w:sz w:val="24"/>
          <w:szCs w:val="24"/>
        </w:rPr>
      </w:pPr>
      <w:r w:rsidRPr="006C2EEF">
        <w:rPr>
          <w:rFonts w:ascii="Times New Roman" w:hAnsi="Times New Roman"/>
          <w:sz w:val="24"/>
          <w:szCs w:val="24"/>
        </w:rPr>
        <w:t xml:space="preserve">SIFMA (n.d.), </w:t>
      </w:r>
      <w:r w:rsidRPr="006C2EEF">
        <w:rPr>
          <w:rFonts w:ascii="Times New Roman" w:hAnsi="Times New Roman"/>
          <w:i/>
          <w:iCs/>
          <w:sz w:val="24"/>
          <w:szCs w:val="24"/>
        </w:rPr>
        <w:t>Legal Entity Identifier Resource Center</w:t>
      </w:r>
      <w:r w:rsidRPr="006C2EEF">
        <w:rPr>
          <w:rFonts w:ascii="Times New Roman" w:hAnsi="Times New Roman"/>
          <w:sz w:val="24"/>
          <w:szCs w:val="24"/>
        </w:rPr>
        <w:t>, http://www.sifma.org/issues/operations-and-technology/legal-entity-identifier/overview/, last accessed December 22, 2014.</w:t>
      </w:r>
    </w:p>
    <w:p w14:paraId="4839BC36" w14:textId="77777777" w:rsidR="00B60048" w:rsidRDefault="00C5314C" w:rsidP="006C2EEF">
      <w:pPr>
        <w:spacing w:before="120" w:after="120" w:line="480" w:lineRule="auto"/>
        <w:rPr>
          <w:ins w:id="336" w:author="phismith" w:date="2015-01-08T09:16:00Z"/>
        </w:rPr>
      </w:pPr>
      <w:r w:rsidRPr="006C2EEF">
        <w:rPr>
          <w:rFonts w:ascii="Times New Roman" w:hAnsi="Times New Roman"/>
          <w:sz w:val="24"/>
          <w:szCs w:val="24"/>
        </w:rPr>
        <w:t>Smith, Barry (1988),</w:t>
      </w:r>
      <w:ins w:id="337" w:author="phismith" w:date="2015-01-08T09:15:00Z">
        <w:r w:rsidR="00B60048">
          <w:rPr>
            <w:rFonts w:ascii="Times New Roman" w:hAnsi="Times New Roman"/>
            <w:sz w:val="24"/>
            <w:szCs w:val="24"/>
          </w:rPr>
          <w:t xml:space="preserve"> </w:t>
        </w:r>
      </w:ins>
      <w:del w:id="338" w:author="phismith" w:date="2015-01-08T09:15:00Z">
        <w:r w:rsidRPr="006C2EEF" w:rsidDel="00B60048">
          <w:rPr>
            <w:rFonts w:ascii="Times New Roman" w:hAnsi="Times New Roman"/>
            <w:sz w:val="24"/>
            <w:szCs w:val="24"/>
          </w:rPr>
          <w:delText xml:space="preserve"> </w:delText>
        </w:r>
      </w:del>
      <w:ins w:id="339" w:author="phismith" w:date="2015-01-08T09:15:00Z">
        <w:r w:rsidR="00B60048" w:rsidRPr="00B60048">
          <w:rPr>
            <w:rFonts w:ascii="Times New Roman" w:hAnsi="Times New Roman"/>
            <w:sz w:val="24"/>
            <w:szCs w:val="24"/>
          </w:rPr>
          <w:t xml:space="preserve">‘Practices of Art’, in J. C. Nyíri and Barry Smith (eds.), </w:t>
        </w:r>
        <w:r w:rsidR="00B60048" w:rsidRPr="002A0820">
          <w:rPr>
            <w:rFonts w:ascii="Times New Roman" w:hAnsi="Times New Roman"/>
            <w:i/>
            <w:sz w:val="24"/>
            <w:szCs w:val="24"/>
          </w:rPr>
          <w:t>Practical Knowledge. Outlines of a Theory of Traditions and Skills</w:t>
        </w:r>
        <w:r w:rsidR="00B60048" w:rsidRPr="00B60048">
          <w:rPr>
            <w:rFonts w:ascii="Times New Roman" w:hAnsi="Times New Roman"/>
            <w:sz w:val="24"/>
            <w:szCs w:val="24"/>
          </w:rPr>
          <w:t>, London/Sydney/New York: Croom Helm, 172-209.</w:t>
        </w:r>
      </w:ins>
      <w:ins w:id="340" w:author="phismith" w:date="2015-01-08T09:16:00Z">
        <w:r w:rsidR="00B60048" w:rsidRPr="00B60048">
          <w:t xml:space="preserve"> </w:t>
        </w:r>
      </w:ins>
    </w:p>
    <w:p w14:paraId="6F08BF5D" w14:textId="5C5B67D3" w:rsidR="00953EFC" w:rsidRPr="006C2EEF" w:rsidDel="00B60048" w:rsidRDefault="00B60048">
      <w:pPr>
        <w:spacing w:before="120" w:after="120" w:line="480" w:lineRule="auto"/>
        <w:rPr>
          <w:del w:id="341" w:author="phismith" w:date="2015-01-08T09:15:00Z"/>
          <w:rFonts w:ascii="Times New Roman" w:hAnsi="Times New Roman"/>
          <w:sz w:val="24"/>
          <w:szCs w:val="24"/>
        </w:rPr>
      </w:pPr>
      <w:ins w:id="342" w:author="phismith" w:date="2015-01-08T09:16:00Z">
        <w:r w:rsidRPr="00B60048">
          <w:rPr>
            <w:rFonts w:ascii="Times New Roman" w:hAnsi="Times New Roman"/>
            <w:sz w:val="24"/>
            <w:szCs w:val="24"/>
          </w:rPr>
          <w:t xml:space="preserve">Smith, Barry (2012), ‘How to Do Things with Documents’, </w:t>
        </w:r>
        <w:r w:rsidRPr="002A0820">
          <w:rPr>
            <w:rFonts w:ascii="Times New Roman" w:hAnsi="Times New Roman"/>
            <w:i/>
            <w:sz w:val="24"/>
            <w:szCs w:val="24"/>
          </w:rPr>
          <w:t>Rivista di estetica</w:t>
        </w:r>
        <w:r w:rsidRPr="00B60048">
          <w:rPr>
            <w:rFonts w:ascii="Times New Roman" w:hAnsi="Times New Roman"/>
            <w:sz w:val="24"/>
            <w:szCs w:val="24"/>
          </w:rPr>
          <w:t>, 52 (50), 179–198.</w:t>
        </w:r>
      </w:ins>
      <w:del w:id="343" w:author="phismith" w:date="2015-01-08T09:15:00Z">
        <w:r w:rsidR="00C5314C" w:rsidRPr="006C2EEF" w:rsidDel="00B60048">
          <w:rPr>
            <w:rFonts w:ascii="Times New Roman" w:hAnsi="Times New Roman"/>
            <w:sz w:val="24"/>
            <w:szCs w:val="24"/>
          </w:rPr>
          <w:delText>g/issues/operations-and-technology/legal-entity-identifier/</w:delText>
        </w:r>
        <w:r w:rsidR="00C5314C" w:rsidRPr="006C2EEF" w:rsidDel="00B60048">
          <w:rPr>
            <w:rFonts w:ascii="Times New Roman" w:hAnsi="Times New Roman"/>
            <w:i/>
            <w:iCs/>
            <w:sz w:val="24"/>
            <w:szCs w:val="24"/>
          </w:rPr>
          <w:delText>Practical Knowledge. Outlines of a Theory of Traditions and Skills</w:delText>
        </w:r>
        <w:r w:rsidR="00C5314C" w:rsidRPr="006C2EEF" w:rsidDel="00B60048">
          <w:rPr>
            <w:rFonts w:ascii="Times New Roman" w:hAnsi="Times New Roman"/>
            <w:sz w:val="24"/>
            <w:szCs w:val="24"/>
          </w:rPr>
          <w:delText>, London/Sydney/New York: Croom Helm, 172-209.</w:delText>
        </w:r>
      </w:del>
    </w:p>
    <w:p w14:paraId="3DA253D0" w14:textId="7674FCB6" w:rsidR="00953EFC" w:rsidRPr="006C2EEF" w:rsidRDefault="00C5314C" w:rsidP="002A0820">
      <w:pPr>
        <w:spacing w:before="120" w:after="120" w:line="480" w:lineRule="auto"/>
        <w:rPr>
          <w:rFonts w:ascii="Times New Roman" w:hAnsi="Times New Roman"/>
          <w:sz w:val="24"/>
          <w:szCs w:val="24"/>
        </w:rPr>
      </w:pPr>
      <w:del w:id="344" w:author="phismith" w:date="2015-01-08T09:15:00Z">
        <w:r w:rsidRPr="006C2EEF" w:rsidDel="00B60048">
          <w:rPr>
            <w:rFonts w:ascii="Times New Roman" w:hAnsi="Times New Roman"/>
            <w:sz w:val="24"/>
            <w:szCs w:val="24"/>
          </w:rPr>
          <w:delText>Smith, Barry (2012), ork: Croom Helm, 172-209.</w:delText>
        </w:r>
      </w:del>
      <w:del w:id="345" w:author="phismith" w:date="2015-01-08T09:16:00Z">
        <w:r w:rsidRPr="006C2EEF" w:rsidDel="00B60048">
          <w:rPr>
            <w:rFonts w:ascii="Times New Roman" w:hAnsi="Times New Roman"/>
            <w:sz w:val="24"/>
            <w:szCs w:val="24"/>
          </w:rPr>
          <w:delText xml:space="preserve">raditions </w:delText>
        </w:r>
        <w:r w:rsidRPr="006C2EEF" w:rsidDel="00B60048">
          <w:rPr>
            <w:rFonts w:ascii="Times New Roman" w:hAnsi="Times New Roman"/>
            <w:i/>
            <w:iCs/>
            <w:sz w:val="24"/>
            <w:szCs w:val="24"/>
          </w:rPr>
          <w:delText>Rivista di estetica</w:delText>
        </w:r>
        <w:r w:rsidRPr="006C2EEF" w:rsidDel="00B60048">
          <w:rPr>
            <w:rFonts w:ascii="Times New Roman" w:hAnsi="Times New Roman"/>
            <w:sz w:val="24"/>
            <w:szCs w:val="24"/>
          </w:rPr>
          <w:delText xml:space="preserve">, </w:delText>
        </w:r>
        <w:r w:rsidRPr="006C2EEF" w:rsidDel="00B60048">
          <w:rPr>
            <w:rFonts w:ascii="Times New Roman" w:hAnsi="Times New Roman"/>
            <w:i/>
            <w:iCs/>
            <w:sz w:val="24"/>
            <w:szCs w:val="24"/>
          </w:rPr>
          <w:delText xml:space="preserve">52 </w:delText>
        </w:r>
        <w:r w:rsidRPr="006C2EEF" w:rsidDel="00B60048">
          <w:rPr>
            <w:rFonts w:ascii="Times New Roman" w:hAnsi="Times New Roman"/>
            <w:sz w:val="24"/>
            <w:szCs w:val="24"/>
          </w:rPr>
          <w:delText>(50), 179ica (</w:delText>
        </w:r>
      </w:del>
    </w:p>
    <w:p w14:paraId="17762450" w14:textId="75FC5102" w:rsidR="00953EFC" w:rsidRPr="006C2EEF"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6C2EEF">
        <w:rPr>
          <w:rFonts w:ascii="Times New Roman" w:eastAsia="Calibri" w:hAnsi="Times New Roman" w:cs="Calibri"/>
          <w:sz w:val="24"/>
          <w:szCs w:val="24"/>
        </w:rPr>
        <w:t>Smith, Barry (2013), ‘Diagrams, Documents, and the Meshing of Plans</w:t>
      </w:r>
      <w:ins w:id="346" w:author="phismith" w:date="2015-01-08T09:16:00Z">
        <w:r w:rsidR="00B60048">
          <w:rPr>
            <w:rFonts w:ascii="Times New Roman" w:eastAsia="Calibri" w:hAnsi="Times New Roman" w:cs="Calibri"/>
            <w:sz w:val="24"/>
            <w:szCs w:val="24"/>
          </w:rPr>
          <w:t>’,</w:t>
        </w:r>
      </w:ins>
      <w:del w:id="347" w:author="phismith" w:date="2015-01-08T09:16:00Z">
        <w:r w:rsidRPr="006C2EEF" w:rsidDel="00B60048">
          <w:rPr>
            <w:rFonts w:ascii="Times New Roman" w:eastAsia="Calibri" w:hAnsi="Times New Roman" w:cs="Calibri"/>
            <w:sz w:val="24"/>
            <w:szCs w:val="24"/>
          </w:rPr>
          <w:delText>‘,</w:delText>
        </w:r>
      </w:del>
      <w:r w:rsidRPr="006C2EEF">
        <w:rPr>
          <w:rFonts w:ascii="Times New Roman" w:eastAsia="Calibri" w:hAnsi="Times New Roman" w:cs="Calibri"/>
          <w:sz w:val="24"/>
          <w:szCs w:val="24"/>
        </w:rPr>
        <w:t xml:space="preserve"> in: A. Benedek and K. Nyíri (eds.), </w:t>
      </w:r>
      <w:r w:rsidRPr="006C2EEF">
        <w:rPr>
          <w:rFonts w:ascii="Times New Roman" w:eastAsia="Calibri" w:hAnsi="Times New Roman" w:cs="Calibri"/>
          <w:i/>
          <w:iCs/>
          <w:sz w:val="24"/>
          <w:szCs w:val="24"/>
        </w:rPr>
        <w:t>How To Do Things With Pictures: Skill, Practice, Performance</w:t>
      </w:r>
      <w:r w:rsidRPr="006C2EEF">
        <w:rPr>
          <w:rFonts w:ascii="Times New Roman" w:eastAsia="Calibri" w:hAnsi="Times New Roman" w:cs="Calibri"/>
          <w:sz w:val="24"/>
          <w:szCs w:val="24"/>
        </w:rPr>
        <w:t>, Frankfurt: Peter Lang, 165-179.</w:t>
      </w:r>
    </w:p>
    <w:p w14:paraId="2A5BCB0F" w14:textId="42E4DB45" w:rsidR="00953EFC" w:rsidRPr="006C2EEF"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6C2EEF">
        <w:rPr>
          <w:rFonts w:ascii="Times New Roman" w:eastAsia="Calibri" w:hAnsi="Times New Roman" w:cs="Calibri"/>
          <w:sz w:val="24"/>
          <w:szCs w:val="24"/>
        </w:rPr>
        <w:t>Smith, Barry (2014), ‘Document Acts</w:t>
      </w:r>
      <w:ins w:id="348" w:author="phismith" w:date="2015-01-08T09:16:00Z">
        <w:r w:rsidR="00B60048">
          <w:rPr>
            <w:rFonts w:ascii="Times New Roman" w:eastAsia="Calibri" w:hAnsi="Times New Roman" w:cs="Calibri"/>
            <w:sz w:val="24"/>
            <w:szCs w:val="24"/>
          </w:rPr>
          <w:t>’</w:t>
        </w:r>
      </w:ins>
      <w:del w:id="349" w:author="phismith" w:date="2015-01-08T09:16:00Z">
        <w:r w:rsidRPr="006C2EEF" w:rsidDel="00B60048">
          <w:rPr>
            <w:rFonts w:ascii="Times New Roman" w:eastAsia="Calibri" w:hAnsi="Times New Roman" w:cs="Calibri"/>
            <w:sz w:val="24"/>
            <w:szCs w:val="24"/>
          </w:rPr>
          <w:delText>‘</w:delText>
        </w:r>
      </w:del>
      <w:r w:rsidRPr="006C2EEF">
        <w:rPr>
          <w:rFonts w:ascii="Times New Roman" w:eastAsia="Calibri" w:hAnsi="Times New Roman" w:cs="Calibri"/>
          <w:sz w:val="24"/>
          <w:szCs w:val="24"/>
        </w:rPr>
        <w:t xml:space="preserve">, in Anita Konzelmann-Ziv, Hans Bernhard Schmid (eds.), 2013. </w:t>
      </w:r>
      <w:r w:rsidRPr="006C2EEF">
        <w:rPr>
          <w:rFonts w:ascii="Times New Roman" w:eastAsia="Calibri" w:hAnsi="Times New Roman" w:cs="Calibri"/>
          <w:i/>
          <w:iCs/>
          <w:sz w:val="24"/>
          <w:szCs w:val="24"/>
        </w:rPr>
        <w:t>Institutions, Emotions, and Group Agents. Contributions to Social Ontology</w:t>
      </w:r>
      <w:r w:rsidRPr="006C2EEF">
        <w:rPr>
          <w:rFonts w:ascii="Times New Roman" w:eastAsia="Calibri" w:hAnsi="Times New Roman" w:cs="Calibri"/>
          <w:sz w:val="24"/>
          <w:szCs w:val="24"/>
        </w:rPr>
        <w:t xml:space="preserve"> (Philosophical Studies Series), Dordrecht: Springer, 19-31.</w:t>
      </w:r>
    </w:p>
    <w:p w14:paraId="1E89C88E" w14:textId="77777777" w:rsidR="00953EFC" w:rsidRPr="006C2EEF"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6C2EEF">
        <w:rPr>
          <w:rFonts w:ascii="Times New Roman" w:eastAsia="Calibri" w:hAnsi="Times New Roman" w:cs="Calibri"/>
          <w:sz w:val="24"/>
          <w:szCs w:val="24"/>
        </w:rPr>
        <w:t xml:space="preserve">Vinod D. Kumar, Hannah Jane Tipney (editors), (2014), </w:t>
      </w:r>
      <w:r w:rsidRPr="006C2EEF">
        <w:rPr>
          <w:rFonts w:ascii="Times New Roman" w:eastAsia="Calibri" w:hAnsi="Times New Roman" w:cs="Calibri"/>
          <w:i/>
          <w:iCs/>
          <w:sz w:val="24"/>
          <w:szCs w:val="24"/>
        </w:rPr>
        <w:t xml:space="preserve">Biomedical Literature Mining </w:t>
      </w:r>
      <w:r w:rsidRPr="006C2EEF">
        <w:rPr>
          <w:rFonts w:ascii="Times New Roman" w:eastAsia="Calibri" w:hAnsi="Times New Roman" w:cs="Calibri"/>
          <w:sz w:val="24"/>
          <w:szCs w:val="24"/>
        </w:rPr>
        <w:t>(Methods in Molecular Biology, Volume 1159), New York: Springer.</w:t>
      </w:r>
    </w:p>
    <w:p w14:paraId="26DFBBB7" w14:textId="77777777" w:rsidR="00953EFC" w:rsidRPr="006C2EEF"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6C2EEF">
        <w:rPr>
          <w:rFonts w:ascii="Times New Roman" w:eastAsia="Calibri" w:hAnsi="Times New Roman" w:cs="Calibri"/>
          <w:sz w:val="24"/>
          <w:szCs w:val="24"/>
        </w:rPr>
        <w:t xml:space="preserve">Weizenbaum, Joseph (1966), ‘ELIZA – A Computer Program for the Study of Natural Language Communication between Man And Machine", </w:t>
      </w:r>
      <w:r w:rsidRPr="006C2EEF">
        <w:rPr>
          <w:rFonts w:ascii="Times New Roman" w:eastAsia="Calibri" w:hAnsi="Times New Roman" w:cs="Calibri"/>
          <w:i/>
          <w:iCs/>
          <w:sz w:val="24"/>
          <w:szCs w:val="24"/>
        </w:rPr>
        <w:t>Communications of the ACM</w:t>
      </w:r>
      <w:r w:rsidRPr="006C2EEF">
        <w:rPr>
          <w:rFonts w:ascii="Times New Roman" w:eastAsia="Calibri" w:hAnsi="Times New Roman" w:cs="Calibri"/>
          <w:sz w:val="24"/>
          <w:szCs w:val="24"/>
        </w:rPr>
        <w:t>,</w:t>
      </w:r>
      <w:r w:rsidRPr="006C2EEF">
        <w:rPr>
          <w:rFonts w:ascii="Times New Roman" w:eastAsia="Calibri" w:hAnsi="Times New Roman" w:cs="Calibri"/>
          <w:i/>
          <w:iCs/>
          <w:sz w:val="24"/>
          <w:szCs w:val="24"/>
        </w:rPr>
        <w:t xml:space="preserve"> </w:t>
      </w:r>
      <w:r w:rsidRPr="006C2EEF">
        <w:rPr>
          <w:rFonts w:ascii="Times New Roman" w:eastAsia="Calibri" w:hAnsi="Times New Roman" w:cs="Calibri"/>
          <w:sz w:val="24"/>
          <w:szCs w:val="24"/>
        </w:rPr>
        <w:t>9 (1), 36–45.</w:t>
      </w:r>
    </w:p>
    <w:p w14:paraId="703123EF" w14:textId="77777777" w:rsidR="00953EFC" w:rsidRPr="006C2EEF" w:rsidRDefault="00C5314C" w:rsidP="006C2EEF">
      <w:pPr>
        <w:pStyle w:val="references"/>
        <w:spacing w:before="120" w:after="120" w:line="480" w:lineRule="auto"/>
        <w:ind w:left="0" w:firstLine="0"/>
        <w:jc w:val="left"/>
        <w:rPr>
          <w:rFonts w:ascii="Times New Roman" w:eastAsia="Calibri" w:hAnsi="Times New Roman" w:cs="Calibri"/>
          <w:sz w:val="24"/>
          <w:szCs w:val="24"/>
        </w:rPr>
      </w:pPr>
      <w:r w:rsidRPr="006C2EEF">
        <w:rPr>
          <w:rFonts w:ascii="Times New Roman" w:eastAsia="Calibri" w:hAnsi="Times New Roman" w:cs="Calibri"/>
          <w:sz w:val="24"/>
          <w:szCs w:val="24"/>
        </w:rPr>
        <w:lastRenderedPageBreak/>
        <w:t xml:space="preserve">Winslow, R. L., N. Trayanova, D. Geman, M. I. Miller (2012), ‘Computational Medicine: Translating Models to Clinical Care’, </w:t>
      </w:r>
      <w:r w:rsidRPr="006C2EEF">
        <w:rPr>
          <w:rFonts w:ascii="Times New Roman" w:eastAsia="Calibri" w:hAnsi="Times New Roman" w:cs="Calibri"/>
          <w:i/>
          <w:iCs/>
          <w:sz w:val="24"/>
          <w:szCs w:val="24"/>
        </w:rPr>
        <w:t>Science Translational Medicine</w:t>
      </w:r>
      <w:r w:rsidRPr="006C2EEF">
        <w:rPr>
          <w:rFonts w:ascii="Times New Roman" w:eastAsia="Calibri" w:hAnsi="Times New Roman" w:cs="Calibri"/>
          <w:sz w:val="24"/>
          <w:szCs w:val="24"/>
        </w:rPr>
        <w:t>, 4 (158), 158rv11.</w:t>
      </w:r>
    </w:p>
    <w:p w14:paraId="283C7A77" w14:textId="77777777" w:rsidR="00953EFC" w:rsidRPr="006C2EEF" w:rsidRDefault="00953EFC" w:rsidP="006C2EEF">
      <w:pPr>
        <w:pStyle w:val="references"/>
        <w:spacing w:before="120" w:after="120" w:line="480" w:lineRule="auto"/>
        <w:ind w:left="0" w:firstLine="0"/>
        <w:jc w:val="left"/>
        <w:rPr>
          <w:rFonts w:ascii="Times New Roman" w:hAnsi="Times New Roman"/>
          <w:sz w:val="24"/>
          <w:szCs w:val="24"/>
        </w:rPr>
      </w:pPr>
    </w:p>
    <w:sectPr w:rsidR="00953EFC" w:rsidRPr="006C2EEF">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uliet Floyd" w:date="2015-01-08T10:13:00Z" w:initials="">
    <w:p w14:paraId="047C21E5" w14:textId="77777777" w:rsidR="001708BE" w:rsidRDefault="001708BE" w:rsidP="00F5042B">
      <w:pPr>
        <w:pStyle w:val="Default"/>
      </w:pPr>
      <w:r>
        <w:rPr>
          <w:rStyle w:val="CommentReference"/>
        </w:rPr>
        <w:annotationRef/>
      </w:r>
    </w:p>
  </w:comment>
  <w:comment w:id="35" w:author="Juliet Floyd" w:date="2015-01-08T10:13:00Z" w:initials="">
    <w:p w14:paraId="292CF77B" w14:textId="77777777" w:rsidR="001708BE" w:rsidRDefault="001708BE" w:rsidP="00F5042B">
      <w:pPr>
        <w:pStyle w:val="Default"/>
      </w:pPr>
      <w:r>
        <w:rPr>
          <w:rStyle w:val="CommentReference"/>
        </w:rPr>
        <w:annotationRef/>
      </w:r>
    </w:p>
  </w:comment>
  <w:comment w:id="54" w:author="Juliet Floyd" w:date="2015-01-05T14:48:00Z" w:initials="">
    <w:p w14:paraId="57BA8807" w14:textId="77777777" w:rsidR="001708BE" w:rsidRDefault="001708BE">
      <w:pPr>
        <w:pStyle w:val="Default"/>
      </w:pPr>
      <w:r>
        <w:rPr>
          <w:rStyle w:val="CommentReference"/>
        </w:rPr>
        <w:annotationRef/>
      </w:r>
    </w:p>
  </w:comment>
  <w:comment w:id="55" w:author="Juliet Floyd" w:date="2015-01-05T14:48:00Z" w:initials="">
    <w:p w14:paraId="2A016829" w14:textId="77777777" w:rsidR="001708BE" w:rsidRDefault="001708BE">
      <w:pPr>
        <w:pStyle w:val="Default"/>
      </w:pPr>
      <w:r>
        <w:rPr>
          <w:rStyle w:val="CommentReference"/>
        </w:rPr>
        <w:annotationRef/>
      </w:r>
    </w:p>
  </w:comment>
  <w:comment w:id="62" w:author="Juliet Floyd" w:date="2015-01-05T14:48:00Z" w:initials="">
    <w:p w14:paraId="1305AACA" w14:textId="77777777" w:rsidR="001708BE" w:rsidRDefault="001708BE">
      <w:pPr>
        <w:pStyle w:val="Default"/>
      </w:pPr>
      <w:r>
        <w:rPr>
          <w:rStyle w:val="CommentReference"/>
        </w:rPr>
        <w:annotationRef/>
      </w:r>
      <w:r>
        <w:t xml:space="preserve"> Too strong?  They do not interact face to face, of course.  But there are physical connections, importantly, underlying the possibility of the choir…</w:t>
      </w:r>
    </w:p>
  </w:comment>
  <w:comment w:id="67" w:author="Juliet Floyd" w:date="2015-01-05T14:48:00Z" w:initials="">
    <w:p w14:paraId="5B75BC35" w14:textId="77777777" w:rsidR="001708BE" w:rsidRDefault="001708BE">
      <w:pPr>
        <w:pStyle w:val="Default"/>
      </w:pPr>
      <w:r>
        <w:rPr>
          <w:rStyle w:val="CommentReference"/>
        </w:rPr>
        <w:annotationRef/>
      </w:r>
      <w:r>
        <w:t>Important point…NB for Intro</w:t>
      </w:r>
    </w:p>
  </w:comment>
  <w:comment w:id="74" w:author="Juliet Floyd" w:date="2015-01-05T14:48:00Z" w:initials="">
    <w:p w14:paraId="2827658C" w14:textId="77777777" w:rsidR="001708BE" w:rsidRDefault="001708BE">
      <w:pPr>
        <w:pStyle w:val="Default"/>
      </w:pPr>
      <w:r>
        <w:rPr>
          <w:rStyle w:val="CommentReference"/>
        </w:rPr>
        <w:annotationRef/>
      </w:r>
      <w:r>
        <w:t>NB</w:t>
      </w:r>
    </w:p>
  </w:comment>
  <w:comment w:id="76" w:author="Juliet Floyd" w:date="2015-01-05T14:48:00Z" w:initials="">
    <w:p w14:paraId="0A6F84F4" w14:textId="77777777" w:rsidR="001708BE" w:rsidRDefault="001708BE">
      <w:pPr>
        <w:pStyle w:val="Default"/>
      </w:pPr>
      <w:r>
        <w:rPr>
          <w:rStyle w:val="CommentReference"/>
        </w:rPr>
        <w:annotationRef/>
      </w:r>
      <w:r>
        <w:t xml:space="preserve"> NB for Intro</w:t>
      </w:r>
    </w:p>
  </w:comment>
  <w:comment w:id="83" w:author="Juliet Floyd" w:date="2015-01-05T14:48:00Z" w:initials="">
    <w:p w14:paraId="734C36FD" w14:textId="77777777" w:rsidR="001708BE" w:rsidRDefault="001708BE">
      <w:pPr>
        <w:pStyle w:val="Default"/>
      </w:pPr>
      <w:r>
        <w:rPr>
          <w:rStyle w:val="CommentReference"/>
        </w:rPr>
        <w:annotationRef/>
      </w:r>
      <w:r>
        <w:t xml:space="preserve"> NB for intro</w:t>
      </w:r>
    </w:p>
  </w:comment>
  <w:comment w:id="145" w:author="Juliet Floyd" w:date="2015-01-05T14:48:00Z" w:initials="">
    <w:p w14:paraId="4DE68A82" w14:textId="77777777" w:rsidR="001708BE" w:rsidRDefault="001708BE">
      <w:pPr>
        <w:pStyle w:val="Default"/>
      </w:pPr>
    </w:p>
    <w:p w14:paraId="205C8E25" w14:textId="2713E2ED" w:rsidR="001708BE" w:rsidRDefault="001708BE">
      <w:pPr>
        <w:pStyle w:val="Default"/>
      </w:pPr>
      <w:r>
        <w:rPr>
          <w:rFonts w:eastAsia="Arial Unicode MS" w:hAnsi="Arial Unicode MS" w:cs="Arial Unicode MS"/>
        </w:rPr>
        <w:t>Twitter is a kind of investigative eyewitness journalism that seems to be very much on the rise! I mentioned Twitter in the list further on; but of course investigative journalism is not its only role/use</w:t>
      </w:r>
    </w:p>
  </w:comment>
  <w:comment w:id="147" w:author="Juliet Floyd" w:date="2015-01-05T14:48:00Z" w:initials="">
    <w:p w14:paraId="1BD45563" w14:textId="77777777" w:rsidR="001708BE" w:rsidRDefault="001708BE">
      <w:pPr>
        <w:pStyle w:val="Default"/>
      </w:pPr>
    </w:p>
    <w:p w14:paraId="3BDC783A" w14:textId="77777777" w:rsidR="001708BE" w:rsidRDefault="001708BE">
      <w:pPr>
        <w:pStyle w:val="Default"/>
      </w:pPr>
      <w:r>
        <w:rPr>
          <w:rFonts w:eastAsia="Arial Unicode MS" w:hAnsi="Arial Unicode MS" w:cs="Arial Unicode MS"/>
        </w:rPr>
        <w:t>Crowd science, local knowledge... NB For Intro</w:t>
      </w:r>
    </w:p>
  </w:comment>
  <w:comment w:id="149" w:author="Juliet Floyd" w:date="2015-01-05T14:48:00Z" w:initials="">
    <w:p w14:paraId="13FD2AEE" w14:textId="77777777" w:rsidR="001708BE" w:rsidRDefault="001708BE">
      <w:pPr>
        <w:pStyle w:val="Default"/>
      </w:pPr>
    </w:p>
    <w:p w14:paraId="2A65C37F" w14:textId="77777777" w:rsidR="001708BE" w:rsidRDefault="001708BE">
      <w:pPr>
        <w:pStyle w:val="Default"/>
        <w:rPr>
          <w:rFonts w:eastAsia="Arial Unicode MS" w:hAnsi="Arial Unicode MS" w:cs="Arial Unicode MS"/>
        </w:rPr>
      </w:pPr>
      <w:r>
        <w:rPr>
          <w:rFonts w:eastAsia="Arial Unicode MS" w:hAnsi="Arial Unicode MS" w:cs="Arial Unicode MS"/>
        </w:rPr>
        <w:t xml:space="preserve">Question what does this do to the </w:t>
      </w:r>
    </w:p>
    <w:p w14:paraId="7264A87A" w14:textId="1D0995C3" w:rsidR="001708BE" w:rsidRDefault="001708BE">
      <w:pPr>
        <w:pStyle w:val="Default"/>
      </w:pPr>
      <w:r>
        <w:rPr>
          <w:rFonts w:eastAsia="Arial Unicode MS" w:hAnsi="Arial Unicode MS" w:cs="Arial Unicode MS"/>
        </w:rPr>
        <w:t xml:space="preserve">BS: humanities as a subject? Long story </w:t>
      </w:r>
      <w:r>
        <w:rPr>
          <w:rFonts w:eastAsia="Arial Unicode MS" w:hAnsi="Arial Unicode MS" w:cs="Arial Unicode MS"/>
        </w:rPr>
        <w:t>–</w:t>
      </w:r>
      <w:r>
        <w:rPr>
          <w:rFonts w:eastAsia="Arial Unicode MS" w:hAnsi="Arial Unicode MS" w:cs="Arial Unicode MS"/>
        </w:rPr>
        <w:t xml:space="preserve"> so no space for it here; but if you want my honest answer I think that the humanities are in perennial decline, caused by Derrida and his ilk</w:t>
      </w:r>
    </w:p>
  </w:comment>
  <w:comment w:id="167" w:author="Juliet Floyd" w:date="2015-01-05T14:48:00Z" w:initials="">
    <w:p w14:paraId="1AA03D1E" w14:textId="77777777" w:rsidR="001708BE" w:rsidRDefault="001708BE">
      <w:pPr>
        <w:pStyle w:val="Default"/>
      </w:pPr>
    </w:p>
    <w:p w14:paraId="0B454D6A" w14:textId="77777777" w:rsidR="001708BE" w:rsidRDefault="001708BE">
      <w:pPr>
        <w:pStyle w:val="Default"/>
        <w:rPr>
          <w:rFonts w:eastAsia="Arial Unicode MS" w:hAnsi="Arial Unicode MS" w:cs="Arial Unicode MS"/>
        </w:rPr>
      </w:pPr>
      <w:r>
        <w:rPr>
          <w:rFonts w:eastAsia="Arial Unicode MS" w:hAnsi="Arial Unicode MS" w:cs="Arial Unicode MS"/>
        </w:rPr>
        <w:t xml:space="preserve">and hence to regulate... </w:t>
      </w:r>
    </w:p>
    <w:p w14:paraId="105577DA" w14:textId="29260906" w:rsidR="001708BE" w:rsidRDefault="001708BE">
      <w:pPr>
        <w:pStyle w:val="Default"/>
      </w:pPr>
      <w:r>
        <w:rPr>
          <w:rFonts w:eastAsia="Arial Unicode MS" w:hAnsi="Arial Unicode MS" w:cs="Arial Unicode MS"/>
        </w:rPr>
        <w:t>BS: no room to enter into this question</w:t>
      </w:r>
    </w:p>
  </w:comment>
  <w:comment w:id="168" w:author="Juliet Floyd" w:date="2015-01-05T14:48:00Z" w:initials="">
    <w:p w14:paraId="39E39267" w14:textId="77777777" w:rsidR="001708BE" w:rsidRDefault="001708BE">
      <w:pPr>
        <w:pStyle w:val="Default"/>
      </w:pPr>
    </w:p>
    <w:p w14:paraId="1FD3E92F" w14:textId="1FA58160" w:rsidR="001708BE" w:rsidRPr="008F7780" w:rsidRDefault="001708BE">
      <w:pPr>
        <w:pStyle w:val="Default"/>
        <w:rPr>
          <w:rFonts w:eastAsia="Arial Unicode MS" w:hAnsi="Arial Unicode MS" w:cs="Arial Unicode MS"/>
        </w:rPr>
      </w:pPr>
      <w:r>
        <w:rPr>
          <w:rFonts w:eastAsia="Arial Unicode MS" w:hAnsi="Arial Unicode MS" w:cs="Arial Unicode MS"/>
        </w:rPr>
        <w:t xml:space="preserve">But a dollar in a savings account is the same in being abstract,as an entity, and yet it has cause and effect relations. What you mean is that the relations of cause and effect within which it stands are highly complex in a different way from that of physical objects located in closed systems of interaction, such as Newtonian mechanics. The ontology of such artifacts cannot be read off of chemistry, mechanics, or even single individual intention.  (It seems to me that the notion of </w:t>
      </w:r>
      <w:r>
        <w:rPr>
          <w:rFonts w:eastAsia="Arial Unicode MS" w:hAnsi="Arial Unicode MS" w:cs="Arial Unicode MS"/>
        </w:rPr>
        <w:t>“</w:t>
      </w:r>
      <w:r>
        <w:rPr>
          <w:rFonts w:eastAsia="Arial Unicode MS" w:hAnsi="Arial Unicode MS" w:cs="Arial Unicode MS"/>
        </w:rPr>
        <w:t>cause</w:t>
      </w:r>
      <w:r>
        <w:rPr>
          <w:rFonts w:eastAsia="Arial Unicode MS" w:hAnsi="Arial Unicode MS" w:cs="Arial Unicode MS"/>
        </w:rPr>
        <w:t>”</w:t>
      </w:r>
      <w:r>
        <w:rPr>
          <w:rFonts w:eastAsia="Arial Unicode MS" w:hAnsi="Arial Unicode MS" w:cs="Arial Unicode MS"/>
        </w:rPr>
        <w:t xml:space="preserve"> is too vague to be used with such definitiveness</w:t>
      </w:r>
      <w:r>
        <w:rPr>
          <w:rFonts w:eastAsia="Arial Unicode MS" w:hAnsi="Arial Unicode MS" w:cs="Arial Unicode MS"/>
        </w:rPr>
        <w:t>…</w:t>
      </w:r>
      <w:r>
        <w:rPr>
          <w:rFonts w:eastAsia="Arial Unicode MS" w:hAnsi="Arial Unicode MS" w:cs="Arial Unicode MS"/>
        </w:rPr>
        <w:t>why bother?)</w:t>
      </w:r>
    </w:p>
  </w:comment>
  <w:comment w:id="169" w:author="Juliet Floyd" w:date="2015-01-05T14:48:00Z" w:initials="">
    <w:p w14:paraId="0CA21188" w14:textId="77777777" w:rsidR="001708BE" w:rsidRDefault="001708BE">
      <w:pPr>
        <w:pStyle w:val="Default"/>
      </w:pPr>
    </w:p>
    <w:p w14:paraId="4087384B" w14:textId="77777777" w:rsidR="001708BE" w:rsidRDefault="001708BE">
      <w:pPr>
        <w:pStyle w:val="Default"/>
        <w:rPr>
          <w:rFonts w:eastAsia="Arial Unicode MS" w:hAnsi="Arial Unicode MS" w:cs="Arial Unicode MS"/>
        </w:rPr>
      </w:pPr>
      <w:r>
        <w:rPr>
          <w:rFonts w:eastAsia="Arial Unicode MS" w:hAnsi="Arial Unicode MS" w:cs="Arial Unicode MS"/>
        </w:rPr>
        <w:t>Are they new because of their vast set of complex interactions? High-volume stock trading by computers does stand in the same ontological relationship to the usual trading that took place on the trading floor.  But a science of high-volume treating contacts must be very different from that of the Chicago or New York stock market as it used to be. This, I take it, is what you mean by "genre". I am not quite sure what is built into "no causal powers" talk for you...perhaps you mean that any discussion of causation depends already upon getting the ontology right first? But that could be correct and not issuing to your flat denial.</w:t>
      </w:r>
    </w:p>
    <w:p w14:paraId="1F46E005" w14:textId="046B73B1" w:rsidR="001708BE" w:rsidRDefault="001708BE">
      <w:pPr>
        <w:pStyle w:val="Default"/>
      </w:pPr>
      <w:r>
        <w:rPr>
          <w:rFonts w:eastAsia="Arial Unicode MS" w:hAnsi="Arial Unicode MS" w:cs="Arial Unicode MS"/>
        </w:rPr>
        <w:t xml:space="preserve">BS: To get this right would take too long also, but my view is indeed powers" talk for you...perhaps you mean that any discussion of causation depends already upon getting the ontology right first </w:t>
      </w:r>
      <w:r>
        <w:rPr>
          <w:rFonts w:eastAsia="Arial Unicode MS" w:hAnsi="Arial Unicode MS" w:cs="Arial Unicode MS"/>
        </w:rPr>
        <w:t>–</w:t>
      </w:r>
      <w:r>
        <w:rPr>
          <w:rFonts w:eastAsia="Arial Unicode MS" w:hAnsi="Arial Unicode MS" w:cs="Arial Unicode MS"/>
        </w:rPr>
        <w:t xml:space="preserve"> this does not have much to do with HV trading, incidentally (though that, too, is an interesting topic for another day</w:t>
      </w:r>
    </w:p>
  </w:comment>
  <w:comment w:id="170" w:author="Juliet Floyd" w:date="2015-01-05T14:48:00Z" w:initials="">
    <w:p w14:paraId="1E875D54" w14:textId="77777777" w:rsidR="001708BE" w:rsidRDefault="001708BE">
      <w:pPr>
        <w:pStyle w:val="Default"/>
      </w:pPr>
      <w:r>
        <w:rPr>
          <w:rStyle w:val="CommentReference"/>
        </w:rPr>
        <w:annotationRef/>
      </w:r>
    </w:p>
  </w:comment>
  <w:comment w:id="171" w:author="Juliet Floyd" w:date="2015-01-05T14:48:00Z" w:initials="">
    <w:p w14:paraId="4A142F50" w14:textId="77777777" w:rsidR="001708BE" w:rsidRDefault="001708BE">
      <w:pPr>
        <w:pStyle w:val="Default"/>
      </w:pPr>
    </w:p>
    <w:p w14:paraId="0367FB10" w14:textId="77777777" w:rsidR="001708BE" w:rsidRDefault="001708BE">
      <w:pPr>
        <w:pStyle w:val="Default"/>
      </w:pPr>
      <w:r>
        <w:rPr>
          <w:rFonts w:eastAsia="Arial Unicode MS" w:hAnsi="Arial Unicode MS" w:cs="Arial Unicode MS"/>
        </w:rPr>
        <w:t>relatively</w:t>
      </w:r>
    </w:p>
  </w:comment>
  <w:comment w:id="172" w:author="Juliet Floyd" w:date="2015-01-05T14:48:00Z" w:initials="">
    <w:p w14:paraId="471756F9" w14:textId="77777777" w:rsidR="001708BE" w:rsidRDefault="001708BE">
      <w:pPr>
        <w:pStyle w:val="Default"/>
      </w:pPr>
    </w:p>
    <w:p w14:paraId="65707734" w14:textId="77777777" w:rsidR="001708BE" w:rsidRDefault="001708BE">
      <w:pPr>
        <w:pStyle w:val="Default"/>
        <w:rPr>
          <w:rFonts w:eastAsia="Arial Unicode MS" w:hAnsi="Arial Unicode MS" w:cs="Arial Unicode MS"/>
        </w:rPr>
      </w:pPr>
      <w:r>
        <w:rPr>
          <w:rFonts w:eastAsia="Arial Unicode MS" w:hAnsi="Arial Unicode MS" w:cs="Arial Unicode MS"/>
        </w:rPr>
        <w:t>But there has been work done here...Vellemin, Schechtman...</w:t>
      </w:r>
    </w:p>
    <w:p w14:paraId="7403F03C" w14:textId="423F879E" w:rsidR="001708BE" w:rsidRDefault="001708BE">
      <w:pPr>
        <w:pStyle w:val="Default"/>
      </w:pPr>
      <w:r>
        <w:rPr>
          <w:rFonts w:eastAsia="Arial Unicode MS" w:hAnsi="Arial Unicode MS" w:cs="Arial Unicode MS"/>
        </w:rPr>
        <w:t>BS: What are you thinking of. (I added Livet, who does fairly good work)l</w:t>
      </w:r>
    </w:p>
  </w:comment>
  <w:comment w:id="173" w:author="Juliet Floyd" w:date="2015-01-05T14:48:00Z" w:initials="">
    <w:p w14:paraId="269A038C" w14:textId="77777777" w:rsidR="001708BE" w:rsidRDefault="001708BE">
      <w:pPr>
        <w:pStyle w:val="Default"/>
      </w:pPr>
    </w:p>
    <w:p w14:paraId="7D86DCC9" w14:textId="77777777" w:rsidR="001708BE" w:rsidRDefault="001708BE">
      <w:pPr>
        <w:pStyle w:val="Default"/>
        <w:rPr>
          <w:rFonts w:eastAsia="Arial Unicode MS" w:hAnsi="Arial Unicode MS" w:cs="Arial Unicode MS"/>
        </w:rPr>
      </w:pPr>
      <w:r>
        <w:rPr>
          <w:rFonts w:eastAsia="Arial Unicode MS" w:hAnsi="Arial Unicode MS" w:cs="Arial Unicode MS"/>
        </w:rPr>
        <w:t>Again perhaps you have to differentiate influence from causation??</w:t>
      </w:r>
    </w:p>
    <w:p w14:paraId="5DDBFA01" w14:textId="274AA8A2" w:rsidR="001708BE" w:rsidRDefault="001708BE">
      <w:pPr>
        <w:pStyle w:val="Default"/>
      </w:pPr>
      <w:r>
        <w:rPr>
          <w:rFonts w:eastAsia="Arial Unicode MS" w:hAnsi="Arial Unicode MS" w:cs="Arial Unicode MS"/>
        </w:rPr>
        <w:t>BS: You agree I hope, that the fact that there is physical causality going on, e.g. when I look at the screen, does not mean that physics is what explains how I am influenced by what I read on the screen (another long story, I</w:t>
      </w:r>
      <w:r>
        <w:rPr>
          <w:rFonts w:eastAsia="Arial Unicode MS" w:hAnsi="Arial Unicode MS" w:cs="Arial Unicode MS"/>
        </w:rPr>
        <w:t>’</w:t>
      </w:r>
      <w:r>
        <w:rPr>
          <w:rFonts w:eastAsia="Arial Unicode MS" w:hAnsi="Arial Unicode MS" w:cs="Arial Unicode MS"/>
        </w:rPr>
        <w:t>m afraid)</w:t>
      </w:r>
    </w:p>
  </w:comment>
  <w:comment w:id="181" w:author="Juliet Floyd" w:date="2015-01-05T14:48:00Z" w:initials="">
    <w:p w14:paraId="4A2D359E" w14:textId="77777777" w:rsidR="001708BE" w:rsidRDefault="001708BE">
      <w:pPr>
        <w:pStyle w:val="Default"/>
      </w:pPr>
      <w:r>
        <w:rPr>
          <w:rStyle w:val="CommentReference"/>
        </w:rPr>
        <w:annotationRef/>
      </w:r>
    </w:p>
  </w:comment>
  <w:comment w:id="183" w:author="Juliet Floyd" w:date="2015-01-05T14:48:00Z" w:initials="">
    <w:p w14:paraId="5FDD2689" w14:textId="77777777" w:rsidR="001708BE" w:rsidRDefault="001708BE">
      <w:pPr>
        <w:pStyle w:val="Default"/>
      </w:pPr>
    </w:p>
    <w:p w14:paraId="421C2D23" w14:textId="77777777" w:rsidR="001708BE" w:rsidRDefault="001708BE">
      <w:pPr>
        <w:pStyle w:val="Default"/>
      </w:pPr>
      <w:r>
        <w:rPr>
          <w:rFonts w:eastAsia="Arial Unicode MS" w:hAnsi="Arial Unicode MS" w:cs="Arial Unicode MS"/>
        </w:rPr>
        <w:t>Define??</w:t>
      </w:r>
    </w:p>
  </w:comment>
  <w:comment w:id="199" w:author="Juliet Floyd" w:date="2015-01-05T14:48:00Z" w:initials="">
    <w:p w14:paraId="46A9B2F5" w14:textId="77777777" w:rsidR="001708BE" w:rsidRDefault="001708BE">
      <w:pPr>
        <w:pStyle w:val="Default"/>
      </w:pPr>
      <w:r>
        <w:rPr>
          <w:rStyle w:val="CommentReference"/>
        </w:rPr>
        <w:annotationRef/>
      </w:r>
      <w:r>
        <w:t>NB for intro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2D385" w14:textId="77777777" w:rsidR="0063770F" w:rsidRDefault="0063770F">
      <w:pPr>
        <w:spacing w:after="0" w:line="240" w:lineRule="auto"/>
      </w:pPr>
      <w:r>
        <w:separator/>
      </w:r>
    </w:p>
  </w:endnote>
  <w:endnote w:type="continuationSeparator" w:id="0">
    <w:p w14:paraId="4AF1119D" w14:textId="77777777" w:rsidR="0063770F" w:rsidRDefault="0063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DFDD4" w14:textId="77777777" w:rsidR="001708BE" w:rsidRDefault="001708BE">
    <w:pPr>
      <w:pStyle w:val="Footer"/>
      <w:jc w:val="center"/>
    </w:pPr>
    <w:r>
      <w:fldChar w:fldCharType="begin"/>
    </w:r>
    <w:r>
      <w:instrText xml:space="preserve"> PAGE </w:instrText>
    </w:r>
    <w:r>
      <w:fldChar w:fldCharType="separate"/>
    </w:r>
    <w:r w:rsidR="002A082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B9854" w14:textId="77777777" w:rsidR="0063770F" w:rsidRDefault="0063770F">
      <w:r>
        <w:separator/>
      </w:r>
    </w:p>
  </w:footnote>
  <w:footnote w:type="continuationSeparator" w:id="0">
    <w:p w14:paraId="2BC56F48" w14:textId="77777777" w:rsidR="0063770F" w:rsidRDefault="0063770F">
      <w:r>
        <w:continuationSeparator/>
      </w:r>
    </w:p>
  </w:footnote>
  <w:footnote w:type="continuationNotice" w:id="1">
    <w:p w14:paraId="65E43277" w14:textId="77777777" w:rsidR="0063770F" w:rsidRDefault="0063770F"/>
  </w:footnote>
  <w:footnote w:id="2">
    <w:p w14:paraId="27D488FA" w14:textId="3B4489CC" w:rsidR="001708BE" w:rsidDel="00341583" w:rsidRDefault="001708BE" w:rsidP="005B410B">
      <w:pPr>
        <w:pStyle w:val="FootnoteText"/>
        <w:rPr>
          <w:del w:id="4" w:author="phismith" w:date="2015-01-08T12:14:00Z"/>
        </w:rPr>
      </w:pPr>
      <w:del w:id="5" w:author="phismith" w:date="2015-01-08T12:14:00Z">
        <w:r w:rsidDel="00341583">
          <w:rPr>
            <w:rStyle w:val="FootnoteReference"/>
          </w:rPr>
          <w:footnoteRef/>
        </w:r>
        <w:r w:rsidDel="00341583">
          <w:delText xml:space="preserve"> I follow here a widely dissemination definition of ‘media’ as: c</w:delText>
        </w:r>
        <w:r w:rsidRPr="00790426" w:rsidDel="00341583">
          <w:delText>ommunication channels through which news, entertainment, education, data, or promotional messages are disseminated.</w:delText>
        </w:r>
        <w:r w:rsidDel="00341583">
          <w:delText xml:space="preserve"> This definition has its origins in the world of mass media, to which Neuman’s attentions were directed. I define ‘emerging media’ as media incorporating or influenced by the new communication channels that have arisen and continue to arise as a result of the expansion of the internet.</w:delText>
        </w:r>
      </w:del>
    </w:p>
  </w:footnote>
  <w:footnote w:id="3">
    <w:p w14:paraId="3BBD65BC" w14:textId="5C9F9F05" w:rsidR="001708BE" w:rsidRDefault="001708BE">
      <w:pPr>
        <w:pStyle w:val="FootnoteText"/>
      </w:pPr>
      <w:r>
        <w:rPr>
          <w:sz w:val="24"/>
          <w:szCs w:val="24"/>
          <w:vertAlign w:val="superscript"/>
        </w:rPr>
        <w:footnoteRef/>
      </w:r>
      <w:r>
        <w:rPr>
          <w:rFonts w:eastAsia="Arial Unicode MS" w:hAnsi="Arial Unicode MS" w:cs="Arial Unicode MS"/>
        </w:rPr>
        <w:t xml:space="preserve"> Neuman (1991), pp. 6f., 12f. and as cited in Croteau and Hoynes (2003), p. 322. </w:t>
      </w:r>
    </w:p>
  </w:footnote>
  <w:footnote w:id="4">
    <w:p w14:paraId="3D1EE062" w14:textId="2DB6D6DB" w:rsidR="001708BE" w:rsidRPr="006C2EEF" w:rsidRDefault="001708BE" w:rsidP="00F5042B">
      <w:pPr>
        <w:pStyle w:val="FootnoteText"/>
        <w:rPr>
          <w:ins w:id="36" w:author="phismith" w:date="2015-01-08T10:13:00Z"/>
          <w:rFonts w:eastAsia="Arial Unicode MS" w:hAnsi="Arial Unicode MS" w:cs="Arial Unicode MS"/>
        </w:rPr>
      </w:pPr>
      <w:ins w:id="37" w:author="phismith" w:date="2015-01-08T10:13:00Z">
        <w:r>
          <w:rPr>
            <w:sz w:val="24"/>
            <w:szCs w:val="24"/>
            <w:shd w:val="clear" w:color="auto" w:fill="FFFFFF"/>
            <w:vertAlign w:val="superscript"/>
          </w:rPr>
          <w:footnoteRef/>
        </w:r>
        <w:r>
          <w:rPr>
            <w:rFonts w:ascii="Arial Unicode MS" w:eastAsia="Arial Unicode MS" w:cs="Arial Unicode MS"/>
          </w:rPr>
          <w:t xml:space="preserve"> </w:t>
        </w:r>
        <w:r w:rsidRPr="006C2EEF">
          <w:rPr>
            <w:rFonts w:eastAsia="Arial Unicode MS"/>
          </w:rPr>
          <w:t xml:space="preserve">This </w:t>
        </w:r>
        <w:r>
          <w:rPr>
            <w:rFonts w:eastAsia="Arial Unicode MS"/>
          </w:rPr>
          <w:t xml:space="preserve">negative </w:t>
        </w:r>
        <w:r w:rsidRPr="006C2EEF">
          <w:rPr>
            <w:rFonts w:eastAsia="Arial Unicode MS"/>
          </w:rPr>
          <w:t>emphasis grows out of the wider legacy of Marx, Nietzsche and Freud –</w:t>
        </w:r>
      </w:ins>
      <w:ins w:id="38" w:author="phismith" w:date="2015-01-08T14:59:00Z">
        <w:r w:rsidR="003663CF">
          <w:rPr>
            <w:rFonts w:eastAsia="Arial Unicode MS"/>
          </w:rPr>
          <w:t xml:space="preserve"> </w:t>
        </w:r>
      </w:ins>
      <w:ins w:id="39" w:author="phismith" w:date="2015-01-08T15:00:00Z">
        <w:r w:rsidR="003663CF">
          <w:rPr>
            <w:rFonts w:eastAsia="Arial Unicode MS"/>
          </w:rPr>
          <w:t xml:space="preserve">a group of thinkers grouped together by Paul </w:t>
        </w:r>
      </w:ins>
      <w:ins w:id="40" w:author="phismith" w:date="2015-01-08T10:13:00Z">
        <w:r w:rsidRPr="006C2EEF">
          <w:rPr>
            <w:rFonts w:eastAsia="Arial Unicode MS"/>
          </w:rPr>
          <w:t xml:space="preserve">Ricoeur </w:t>
        </w:r>
      </w:ins>
      <w:ins w:id="41" w:author="phismith" w:date="2015-01-08T15:00:00Z">
        <w:r w:rsidR="003663CF">
          <w:rPr>
            <w:rFonts w:eastAsia="Arial Unicode MS"/>
          </w:rPr>
          <w:t xml:space="preserve">as </w:t>
        </w:r>
      </w:ins>
      <w:ins w:id="42" w:author="phismith" w:date="2015-01-08T10:13:00Z">
        <w:r w:rsidRPr="006C2EEF">
          <w:rPr>
            <w:rFonts w:eastAsia="Arial Unicode MS"/>
          </w:rPr>
          <w:t xml:space="preserve">the </w:t>
        </w:r>
      </w:ins>
      <w:ins w:id="43" w:author="phismith" w:date="2015-01-08T14:59:00Z">
        <w:r w:rsidR="003663CF">
          <w:rPr>
            <w:rFonts w:eastAsia="Arial Unicode MS"/>
          </w:rPr>
          <w:t>‘school</w:t>
        </w:r>
      </w:ins>
      <w:ins w:id="44" w:author="phismith" w:date="2015-01-08T10:13:00Z">
        <w:r w:rsidRPr="006C2EEF">
          <w:rPr>
            <w:rFonts w:eastAsia="Arial Unicode MS"/>
          </w:rPr>
          <w:t xml:space="preserve"> of </w:t>
        </w:r>
      </w:ins>
      <w:ins w:id="45" w:author="phismith" w:date="2015-01-08T15:00:00Z">
        <w:r w:rsidR="003663CF">
          <w:rPr>
            <w:rFonts w:eastAsia="Arial Unicode MS"/>
          </w:rPr>
          <w:t>sus</w:t>
        </w:r>
      </w:ins>
      <w:ins w:id="46" w:author="phismith" w:date="2015-01-08T10:13:00Z">
        <w:r w:rsidRPr="009E085E">
          <w:rPr>
            <w:rFonts w:eastAsia="Arial Unicode MS"/>
          </w:rPr>
          <w:t xml:space="preserve">picion’ – </w:t>
        </w:r>
        <w:r>
          <w:rPr>
            <w:rFonts w:eastAsia="Arial Unicode MS"/>
          </w:rPr>
          <w:t>whose</w:t>
        </w:r>
        <w:r w:rsidRPr="009E085E">
          <w:rPr>
            <w:rFonts w:eastAsia="Arial Unicode MS"/>
          </w:rPr>
          <w:t xml:space="preserve"> </w:t>
        </w:r>
        <w:r>
          <w:rPr>
            <w:rFonts w:eastAsia="Arial Unicode MS"/>
          </w:rPr>
          <w:t xml:space="preserve">negative views on industrial </w:t>
        </w:r>
        <w:r w:rsidRPr="006C2EEF">
          <w:rPr>
            <w:rFonts w:eastAsia="Arial Unicode MS"/>
          </w:rPr>
          <w:t>capit</w:t>
        </w:r>
        <w:r w:rsidRPr="009E085E">
          <w:rPr>
            <w:rFonts w:eastAsia="Arial Unicode MS"/>
          </w:rPr>
          <w:t>alism and of bourgeois morality</w:t>
        </w:r>
        <w:r>
          <w:rPr>
            <w:rFonts w:eastAsia="Arial Unicode MS"/>
          </w:rPr>
          <w:t xml:space="preserve"> are echoed also in Heidegger’s </w:t>
        </w:r>
        <w:r w:rsidRPr="009E085E">
          <w:rPr>
            <w:rFonts w:eastAsia="Arial Unicode MS"/>
          </w:rPr>
          <w:t>technophob</w:t>
        </w:r>
        <w:r>
          <w:rPr>
            <w:rFonts w:eastAsia="Arial Unicode MS"/>
          </w:rPr>
          <w:t>ia</w:t>
        </w:r>
        <w:r w:rsidRPr="006C2EEF">
          <w:rPr>
            <w:rFonts w:eastAsia="Arial Unicode MS"/>
          </w:rPr>
          <w:t xml:space="preserve"> (1949). </w:t>
        </w:r>
        <w:r>
          <w:rPr>
            <w:rFonts w:eastAsia="Arial Unicode MS"/>
          </w:rPr>
          <w:t xml:space="preserve">There are also, however, continental European philosophers </w:t>
        </w:r>
        <w:r>
          <w:rPr>
            <w:rFonts w:eastAsia="Arial Unicode MS" w:hAnsi="Arial Unicode MS" w:cs="Arial Unicode MS"/>
          </w:rPr>
          <w:t>on the more positive side, such as Max Scheler, who refers to man</w:t>
        </w:r>
        <w:r>
          <w:rPr>
            <w:rFonts w:ascii="Arial Unicode MS" w:eastAsia="Arial Unicode MS" w:cs="Arial Unicode MS"/>
          </w:rPr>
          <w:t>’</w:t>
        </w:r>
        <w:r>
          <w:rPr>
            <w:rFonts w:eastAsia="Arial Unicode MS" w:hAnsi="Arial Unicode MS" w:cs="Arial Unicode MS"/>
          </w:rPr>
          <w:t xml:space="preserve">s </w:t>
        </w:r>
        <w:r>
          <w:rPr>
            <w:rFonts w:ascii="Arial Unicode MS" w:eastAsia="Arial Unicode MS" w:cs="Arial Unicode MS"/>
          </w:rPr>
          <w:t>‘</w:t>
        </w:r>
        <w:r>
          <w:rPr>
            <w:rFonts w:eastAsia="Arial Unicode MS" w:hAnsi="Arial Unicode MS" w:cs="Arial Unicode MS"/>
          </w:rPr>
          <w:t>instincts to build, play, put together and experiment, which are the instinctive roots simultaneously of all positive sciences and also of all types of technology</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w:t>
        </w:r>
        <w:r>
          <w:rPr>
            <w:rFonts w:eastAsia="Arial Unicode MS" w:hAnsi="Arial Unicode MS" w:cs="Arial Unicode MS"/>
            <w:i/>
            <w:iCs/>
          </w:rPr>
          <w:t>Technik</w:t>
        </w:r>
        <w:r>
          <w:rPr>
            <w:rFonts w:eastAsia="Arial Unicode MS" w:hAnsi="Arial Unicode MS" w:cs="Arial Unicode MS"/>
          </w:rPr>
          <w:t>) (1960, pp. 65</w:t>
        </w:r>
        <w:r>
          <w:rPr>
            <w:rFonts w:ascii="Arial Unicode MS" w:eastAsia="Arial Unicode MS" w:cs="Arial Unicode MS"/>
          </w:rPr>
          <w:t>–</w:t>
        </w:r>
        <w:r>
          <w:rPr>
            <w:rFonts w:eastAsia="Arial Unicode MS" w:hAnsi="Arial Unicode MS" w:cs="Arial Unicode MS"/>
          </w:rPr>
          <w:t>66).</w:t>
        </w:r>
      </w:ins>
    </w:p>
  </w:footnote>
  <w:footnote w:id="5">
    <w:p w14:paraId="6BF4ADD8" w14:textId="001F26E8" w:rsidR="001708BE" w:rsidRPr="006C2EEF" w:rsidDel="00F5042B" w:rsidRDefault="001708BE">
      <w:pPr>
        <w:pStyle w:val="FootnoteText"/>
        <w:rPr>
          <w:del w:id="56" w:author="phismith" w:date="2015-01-08T10:13:00Z"/>
          <w:rFonts w:eastAsia="Arial Unicode MS" w:hAnsi="Arial Unicode MS" w:cs="Arial Unicode MS"/>
        </w:rPr>
      </w:pPr>
      <w:del w:id="57" w:author="phismith" w:date="2015-01-08T10:13:00Z">
        <w:r w:rsidDel="00F5042B">
          <w:rPr>
            <w:sz w:val="24"/>
            <w:szCs w:val="24"/>
            <w:shd w:val="clear" w:color="auto" w:fill="FFFFFF"/>
            <w:vertAlign w:val="superscript"/>
          </w:rPr>
          <w:footnoteRef/>
        </w:r>
        <w:r w:rsidDel="00F5042B">
          <w:rPr>
            <w:rFonts w:ascii="Arial Unicode MS" w:eastAsia="Arial Unicode MS" w:cs="Arial Unicode MS"/>
          </w:rPr>
          <w:delText xml:space="preserve"> </w:delText>
        </w:r>
        <w:r w:rsidRPr="006C2EEF" w:rsidDel="00F5042B">
          <w:rPr>
            <w:rFonts w:eastAsia="Arial Unicode MS"/>
          </w:rPr>
          <w:delText xml:space="preserve">This </w:delText>
        </w:r>
        <w:r w:rsidDel="00F5042B">
          <w:rPr>
            <w:rFonts w:eastAsia="Arial Unicode MS"/>
          </w:rPr>
          <w:delText xml:space="preserve">negative </w:delText>
        </w:r>
        <w:r w:rsidRPr="006C2EEF" w:rsidDel="00F5042B">
          <w:rPr>
            <w:rFonts w:eastAsia="Arial Unicode MS"/>
          </w:rPr>
          <w:delText>emphasis grows out of the wider legacy of Marx, Nietzsche and Freud –mphasis grows out oRicoeur called the ed the of th</w:delText>
        </w:r>
        <w:r w:rsidRPr="009E085E" w:rsidDel="00F5042B">
          <w:rPr>
            <w:rFonts w:eastAsia="Arial Unicode MS"/>
          </w:rPr>
          <w:delText xml:space="preserve">uspicion’ – </w:delText>
        </w:r>
        <w:r w:rsidDel="00F5042B">
          <w:rPr>
            <w:rFonts w:eastAsia="Arial Unicode MS"/>
          </w:rPr>
          <w:delText>whose</w:delText>
        </w:r>
        <w:r w:rsidRPr="009E085E" w:rsidDel="00F5042B">
          <w:rPr>
            <w:rFonts w:eastAsia="Arial Unicode MS"/>
          </w:rPr>
          <w:delText xml:space="preserve"> </w:delText>
        </w:r>
        <w:r w:rsidDel="00F5042B">
          <w:rPr>
            <w:rFonts w:eastAsia="Arial Unicode MS"/>
          </w:rPr>
          <w:delText xml:space="preserve">negative views on industrial </w:delText>
        </w:r>
        <w:r w:rsidRPr="006C2EEF" w:rsidDel="00F5042B">
          <w:rPr>
            <w:rFonts w:eastAsia="Arial Unicode MS"/>
          </w:rPr>
          <w:delText>capit</w:delText>
        </w:r>
        <w:r w:rsidRPr="009E085E" w:rsidDel="00F5042B">
          <w:rPr>
            <w:rFonts w:eastAsia="Arial Unicode MS"/>
          </w:rPr>
          <w:delText>alism and of bourgeois morality</w:delText>
        </w:r>
        <w:r w:rsidDel="00F5042B">
          <w:rPr>
            <w:rFonts w:eastAsia="Arial Unicode MS"/>
          </w:rPr>
          <w:delText xml:space="preserve"> are echoed also in Heidegger’s </w:delText>
        </w:r>
        <w:r w:rsidRPr="009E085E" w:rsidDel="00F5042B">
          <w:rPr>
            <w:rFonts w:eastAsia="Arial Unicode MS"/>
          </w:rPr>
          <w:delText>technophob</w:delText>
        </w:r>
        <w:r w:rsidDel="00F5042B">
          <w:rPr>
            <w:rFonts w:eastAsia="Arial Unicode MS"/>
          </w:rPr>
          <w:delText>ia</w:delText>
        </w:r>
        <w:r w:rsidRPr="006C2EEF" w:rsidDel="00F5042B">
          <w:rPr>
            <w:rFonts w:eastAsia="Arial Unicode MS"/>
          </w:rPr>
          <w:delText xml:space="preserve"> (1949). </w:delText>
        </w:r>
        <w:r w:rsidDel="00F5042B">
          <w:rPr>
            <w:rFonts w:eastAsia="Arial Unicode MS"/>
          </w:rPr>
          <w:delText xml:space="preserve">There are also, however, continental European philosophers </w:delText>
        </w:r>
        <w:r w:rsidDel="00F5042B">
          <w:rPr>
            <w:rFonts w:eastAsia="Arial Unicode MS" w:hAnsi="Arial Unicode MS" w:cs="Arial Unicode MS"/>
          </w:rPr>
          <w:delText>on the more positive side, such as Max Scheler, who refers to man</w:delText>
        </w:r>
        <w:r w:rsidDel="00F5042B">
          <w:rPr>
            <w:rFonts w:ascii="Arial Unicode MS" w:eastAsia="Arial Unicode MS" w:cs="Arial Unicode MS"/>
          </w:rPr>
          <w:delText>’</w:delText>
        </w:r>
        <w:r w:rsidDel="00F5042B">
          <w:rPr>
            <w:rFonts w:eastAsia="Arial Unicode MS" w:hAnsi="Arial Unicode MS" w:cs="Arial Unicode MS"/>
          </w:rPr>
          <w:delText xml:space="preserve">s </w:delText>
        </w:r>
        <w:r w:rsidDel="00F5042B">
          <w:rPr>
            <w:rFonts w:ascii="Arial Unicode MS" w:eastAsia="Arial Unicode MS" w:cs="Arial Unicode MS"/>
          </w:rPr>
          <w:delText>‘</w:delText>
        </w:r>
        <w:r w:rsidDel="00F5042B">
          <w:rPr>
            <w:rFonts w:eastAsia="Arial Unicode MS" w:hAnsi="Arial Unicode MS" w:cs="Arial Unicode MS"/>
          </w:rPr>
          <w:delText>instincts to build, play, put together and experiment, which are the instinctive roots simultaneously of all positive sciences and also of all types of technology</w:delText>
        </w:r>
        <w:r w:rsidDel="00F5042B">
          <w:rPr>
            <w:rFonts w:ascii="Arial Unicode MS" w:eastAsia="Arial Unicode MS" w:cs="Arial Unicode MS"/>
          </w:rPr>
          <w:delText>’</w:delText>
        </w:r>
        <w:r w:rsidDel="00F5042B">
          <w:rPr>
            <w:rFonts w:ascii="Arial Unicode MS" w:eastAsia="Arial Unicode MS" w:cs="Arial Unicode MS"/>
          </w:rPr>
          <w:delText xml:space="preserve"> </w:delText>
        </w:r>
        <w:r w:rsidDel="00F5042B">
          <w:rPr>
            <w:rFonts w:eastAsia="Arial Unicode MS" w:hAnsi="Arial Unicode MS" w:cs="Arial Unicode MS"/>
          </w:rPr>
          <w:delText>(</w:delText>
        </w:r>
        <w:r w:rsidDel="00F5042B">
          <w:rPr>
            <w:rFonts w:eastAsia="Arial Unicode MS" w:hAnsi="Arial Unicode MS" w:cs="Arial Unicode MS"/>
            <w:i/>
            <w:iCs/>
          </w:rPr>
          <w:delText>Technik</w:delText>
        </w:r>
        <w:r w:rsidDel="00F5042B">
          <w:rPr>
            <w:rFonts w:eastAsia="Arial Unicode MS" w:hAnsi="Arial Unicode MS" w:cs="Arial Unicode MS"/>
          </w:rPr>
          <w:delText>) (1960, pp. 65</w:delText>
        </w:r>
        <w:r w:rsidDel="00F5042B">
          <w:rPr>
            <w:rFonts w:ascii="Arial Unicode MS" w:eastAsia="Arial Unicode MS" w:cs="Arial Unicode MS"/>
          </w:rPr>
          <w:delText>–</w:delText>
        </w:r>
        <w:r w:rsidDel="00F5042B">
          <w:rPr>
            <w:rFonts w:eastAsia="Arial Unicode MS" w:hAnsi="Arial Unicode MS" w:cs="Arial Unicode MS"/>
          </w:rPr>
          <w:delText>66).</w:delText>
        </w:r>
      </w:del>
    </w:p>
  </w:footnote>
  <w:footnote w:id="6">
    <w:p w14:paraId="24BE1B6D" w14:textId="77777777" w:rsidR="001708BE" w:rsidRDefault="001708BE">
      <w:pPr>
        <w:pStyle w:val="FootnoteText"/>
      </w:pPr>
      <w:r>
        <w:rPr>
          <w:sz w:val="24"/>
          <w:szCs w:val="24"/>
          <w:shd w:val="clear" w:color="auto" w:fill="FFFFFF"/>
          <w:vertAlign w:val="superscript"/>
        </w:rPr>
        <w:footnoteRef/>
      </w:r>
      <w:r>
        <w:rPr>
          <w:rFonts w:eastAsia="Arial Unicode MS" w:hAnsi="Arial Unicode MS" w:cs="Arial Unicode MS"/>
        </w:rPr>
        <w:t xml:space="preserve"> </w:t>
      </w:r>
      <w:hyperlink r:id="rId1" w:history="1">
        <w:r>
          <w:rPr>
            <w:rStyle w:val="Hyperlink0"/>
            <w:rFonts w:eastAsia="Arial Unicode MS" w:hAnsi="Arial Unicode MS" w:cs="Arial Unicode MS"/>
          </w:rPr>
          <w:t>http://ericwhitacre.com/the-virtual-choir</w:t>
        </w:r>
      </w:hyperlink>
      <w:r>
        <w:rPr>
          <w:rFonts w:eastAsia="Arial Unicode MS" w:hAnsi="Arial Unicode MS" w:cs="Arial Unicode MS"/>
        </w:rPr>
        <w:t>, accessed December 1, 2014.</w:t>
      </w:r>
    </w:p>
  </w:footnote>
  <w:footnote w:id="7">
    <w:p w14:paraId="2C2EE410" w14:textId="77777777" w:rsidR="001708BE" w:rsidRDefault="001708BE">
      <w:pPr>
        <w:pStyle w:val="FootnoteText"/>
      </w:pPr>
      <w:r>
        <w:rPr>
          <w:sz w:val="24"/>
          <w:szCs w:val="24"/>
          <w:shd w:val="clear" w:color="auto" w:fill="FFFFFF"/>
          <w:vertAlign w:val="superscript"/>
        </w:rPr>
        <w:footnoteRef/>
      </w:r>
      <w:r>
        <w:rPr>
          <w:rFonts w:eastAsia="Arial Unicode MS" w:hAnsi="Arial Unicode MS" w:cs="Arial Unicode MS"/>
        </w:rPr>
        <w:t xml:space="preserve"> https://www.Youtube.com/watch?v=1hmS3TAuQH8, accessed December 1, 2014.</w:t>
      </w:r>
    </w:p>
  </w:footnote>
  <w:footnote w:id="8">
    <w:p w14:paraId="1DF00DE2" w14:textId="235EBEC2" w:rsidR="001708BE" w:rsidRDefault="001708BE">
      <w:pPr>
        <w:pStyle w:val="FootnoteText"/>
      </w:pPr>
      <w:r>
        <w:rPr>
          <w:vertAlign w:val="superscript"/>
        </w:rPr>
        <w:footnoteRef/>
      </w:r>
      <w:r>
        <w:rPr>
          <w:rFonts w:eastAsia="Arial Unicode MS" w:hAnsi="Arial Unicode MS" w:cs="Arial Unicode MS"/>
        </w:rPr>
        <w:t xml:space="preserve"> Like Heidegger and Scheler, Ingarden was a member of the phenomenological movement founded by Husserl. He advanced a view of works of art as entities whose ontological structures and histories of change reflect the experiences and intentions of their respective audiences and critics. The ideas presented in this chapter can be viewed as an extension of Ingarden</w:t>
      </w:r>
      <w:r>
        <w:rPr>
          <w:rFonts w:ascii="Arial Unicode MS" w:eastAsia="Arial Unicode MS" w:cs="Arial Unicode MS"/>
        </w:rPr>
        <w:t>’</w:t>
      </w:r>
      <w:r>
        <w:rPr>
          <w:rFonts w:eastAsia="Arial Unicode MS" w:hAnsi="Arial Unicode MS" w:cs="Arial Unicode MS"/>
        </w:rPr>
        <w:t>s thinking to the digital entities created through the use of emerging media. Ingarden</w:t>
      </w:r>
      <w:r>
        <w:rPr>
          <w:rFonts w:ascii="Arial Unicode MS" w:eastAsia="Arial Unicode MS" w:cs="Arial Unicode MS"/>
        </w:rPr>
        <w:t>’</w:t>
      </w:r>
      <w:r>
        <w:rPr>
          <w:rFonts w:eastAsia="Arial Unicode MS" w:hAnsi="Arial Unicode MS" w:cs="Arial Unicode MS"/>
        </w:rPr>
        <w:t xml:space="preserve">s (1931) focused primarily on works of literature; his (1962) deals with music, pictures, architecture, and film. Views in some ways parallel to those of Ingarden are propounded by Rossi-Landi in his </w:t>
      </w:r>
      <w:r>
        <w:rPr>
          <w:rFonts w:eastAsia="Arial Unicode MS" w:hAnsi="Arial Unicode MS" w:cs="Arial Unicode MS"/>
          <w:i/>
          <w:iCs/>
        </w:rPr>
        <w:t xml:space="preserve">Linguistics and Economics </w:t>
      </w:r>
      <w:r>
        <w:rPr>
          <w:rFonts w:eastAsia="Arial Unicode MS" w:hAnsi="Arial Unicode MS" w:cs="Arial Unicode MS"/>
        </w:rPr>
        <w:t xml:space="preserve">(1975). Rossi-Landi views linguistic production as an extension of the realm of material production. In the same way, we can now see digital production as an extension of the linguistic production made possible through systems of documents and document acts (see section </w:t>
      </w:r>
      <w:hyperlink w:history="1">
        <w:r>
          <w:rPr>
            <w:rStyle w:val="Hyperlink1"/>
            <w:rFonts w:eastAsia="Arial Unicode MS" w:hAnsi="Arial Unicode MS" w:cs="Arial Unicode MS"/>
          </w:rPr>
          <w:t>5</w:t>
        </w:r>
      </w:hyperlink>
      <w:r>
        <w:rPr>
          <w:rFonts w:eastAsia="Arial Unicode MS" w:hAnsi="Arial Unicode MS" w:cs="Arial Unicode MS"/>
        </w:rPr>
        <w:t>. below, and compare Rossi-Landi</w:t>
      </w:r>
      <w:r>
        <w:rPr>
          <w:rFonts w:ascii="Arial Unicode MS" w:eastAsia="Arial Unicode MS" w:cs="Arial Unicode MS"/>
        </w:rPr>
        <w:t>’</w:t>
      </w:r>
      <w:r>
        <w:rPr>
          <w:rFonts w:eastAsia="Arial Unicode MS" w:hAnsi="Arial Unicode MS" w:cs="Arial Unicode MS"/>
        </w:rPr>
        <w:t>s diagram of levels of production on p. 107 of his (1975)). See also my (1988).</w:t>
      </w:r>
    </w:p>
  </w:footnote>
  <w:footnote w:id="9">
    <w:p w14:paraId="1D51694D" w14:textId="5B9FA88E" w:rsidR="001708BE" w:rsidRDefault="001708BE">
      <w:pPr>
        <w:pStyle w:val="FootnoteText"/>
      </w:pPr>
      <w:r>
        <w:rPr>
          <w:vertAlign w:val="superscript"/>
        </w:rPr>
        <w:footnoteRef/>
      </w:r>
      <w:r>
        <w:rPr>
          <w:rFonts w:eastAsia="Arial Unicode MS" w:hAnsi="Arial Unicode MS" w:cs="Arial Unicode MS"/>
        </w:rPr>
        <w:t xml:space="preserve"> https://soundcloud.com/groups/fly-to-paradise-remix, last accessed December 22, 2014. See </w:t>
      </w:r>
      <w:ins w:id="70" w:author="phismith" w:date="2015-01-07T14:42:00Z">
        <w:r>
          <w:rPr>
            <w:rFonts w:eastAsia="Arial Unicode MS" w:hAnsi="Arial Unicode MS" w:cs="Arial Unicode MS"/>
          </w:rPr>
          <w:t>Koepsell (201</w:t>
        </w:r>
      </w:ins>
      <w:ins w:id="71" w:author="phismith" w:date="2015-01-07T14:44:00Z">
        <w:r>
          <w:rPr>
            <w:rFonts w:eastAsia="Arial Unicode MS" w:hAnsi="Arial Unicode MS" w:cs="Arial Unicode MS"/>
          </w:rPr>
          <w:t>1</w:t>
        </w:r>
      </w:ins>
      <w:ins w:id="72" w:author="phismith" w:date="2015-01-07T14:42:00Z">
        <w:r>
          <w:rPr>
            <w:rFonts w:eastAsia="Arial Unicode MS" w:hAnsi="Arial Unicode MS" w:cs="Arial Unicode MS"/>
          </w:rPr>
          <w:t xml:space="preserve">) and </w:t>
        </w:r>
      </w:ins>
      <w:r>
        <w:rPr>
          <w:rFonts w:eastAsia="Arial Unicode MS" w:hAnsi="Arial Unicode MS" w:cs="Arial Unicode MS"/>
        </w:rPr>
        <w:t>Moore (2013)</w:t>
      </w:r>
      <w:del w:id="73" w:author="phismith" w:date="2015-01-07T14:42:00Z">
        <w:r w:rsidDel="00F42CC2">
          <w:rPr>
            <w:rFonts w:eastAsia="Arial Unicode MS" w:hAnsi="Arial Unicode MS" w:cs="Arial Unicode MS"/>
          </w:rPr>
          <w:delText>.</w:delText>
        </w:r>
      </w:del>
    </w:p>
  </w:footnote>
  <w:footnote w:id="10">
    <w:p w14:paraId="57416C6A"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w:t>
      </w:r>
      <w:hyperlink r:id="rId2" w:history="1">
        <w:r>
          <w:rPr>
            <w:rStyle w:val="Hyperlink0"/>
            <w:rFonts w:eastAsia="Arial Unicode MS" w:hAnsi="Arial Unicode MS" w:cs="Arial Unicode MS"/>
          </w:rPr>
          <w:t>http://www.ncbi.nlm.nih.gov/pmc/</w:t>
        </w:r>
      </w:hyperlink>
      <w:r>
        <w:rPr>
          <w:rFonts w:eastAsia="Arial Unicode MS" w:hAnsi="Arial Unicode MS" w:cs="Arial Unicode MS"/>
        </w:rPr>
        <w:t>, last accessed December 22, 2014.</w:t>
      </w:r>
    </w:p>
  </w:footnote>
  <w:footnote w:id="11">
    <w:p w14:paraId="03E8F641" w14:textId="77777777" w:rsidR="001708BE" w:rsidRDefault="001708BE">
      <w:pPr>
        <w:pStyle w:val="FootnoteText"/>
      </w:pPr>
      <w:r>
        <w:rPr>
          <w:rFonts w:ascii="Calibri" w:eastAsia="Calibri" w:hAnsi="Calibri" w:cs="Calibri"/>
          <w:vertAlign w:val="superscript"/>
        </w:rPr>
        <w:footnoteRef/>
      </w:r>
      <w:r>
        <w:rPr>
          <w:rFonts w:eastAsia="Arial Unicode MS" w:hAnsi="Arial Unicode MS" w:cs="Arial Unicode MS"/>
        </w:rPr>
        <w:t xml:space="preserve"> This is a 9-digit National Securities Identification Number for financial products issued from both the United States and Canada under the auspices of Committee on Uniform Security Identification Procedures.</w:t>
      </w:r>
    </w:p>
  </w:footnote>
  <w:footnote w:id="12">
    <w:p w14:paraId="1B3BC3A1" w14:textId="77777777" w:rsidR="001708BE" w:rsidRDefault="001708BE">
      <w:pPr>
        <w:pStyle w:val="FootnoteText"/>
      </w:pPr>
      <w:r>
        <w:rPr>
          <w:rFonts w:ascii="Calibri" w:eastAsia="Calibri" w:hAnsi="Calibri" w:cs="Calibri"/>
          <w:vertAlign w:val="superscript"/>
        </w:rPr>
        <w:footnoteRef/>
      </w:r>
      <w:r>
        <w:rPr>
          <w:rFonts w:eastAsia="Arial Unicode MS" w:hAnsi="Arial Unicode MS" w:cs="Arial Unicode MS"/>
        </w:rPr>
        <w:t xml:space="preserve"> Hendricks and Pelle (2014) show that there are serious problems of mismatch between our ability to create information streams and our ability to deal cognitively with the information (and misinformation) they contain also in other areas.</w:t>
      </w:r>
    </w:p>
  </w:footnote>
  <w:footnote w:id="13">
    <w:p w14:paraId="5ECCAAD0" w14:textId="2F2AE347" w:rsidR="001708BE" w:rsidRDefault="001708BE">
      <w:pPr>
        <w:pStyle w:val="FootnoteText"/>
      </w:pPr>
      <w:r>
        <w:rPr>
          <w:rFonts w:ascii="Calibri" w:eastAsia="Calibri" w:hAnsi="Calibri" w:cs="Calibri"/>
          <w:vertAlign w:val="superscript"/>
        </w:rPr>
        <w:footnoteRef/>
      </w:r>
      <w:r>
        <w:rPr>
          <w:rFonts w:eastAsia="Arial Unicode MS" w:hAnsi="Arial Unicode MS" w:cs="Arial Unicode MS"/>
        </w:rPr>
        <w:t xml:space="preserve"> Compare Ingarden</w:t>
      </w:r>
      <w:r>
        <w:rPr>
          <w:rFonts w:eastAsia="Arial Unicode MS" w:hAnsi="Arial Unicode MS" w:cs="Arial Unicode MS"/>
        </w:rPr>
        <w:t>’</w:t>
      </w:r>
      <w:r>
        <w:rPr>
          <w:rFonts w:eastAsia="Arial Unicode MS" w:hAnsi="Arial Unicode MS" w:cs="Arial Unicode MS"/>
        </w:rPr>
        <w:t xml:space="preserve">s view of the life of the literary work discussed in footnote </w:t>
      </w:r>
      <w:r>
        <w:rPr>
          <w:rFonts w:eastAsia="Arial Unicode MS" w:hAnsi="Arial Unicode MS" w:cs="Arial Unicode MS"/>
        </w:rPr>
        <w:fldChar w:fldCharType="begin"/>
      </w:r>
      <w:r>
        <w:rPr>
          <w:rFonts w:eastAsia="Arial Unicode MS" w:hAnsi="Arial Unicode MS" w:cs="Arial Unicode MS"/>
        </w:rPr>
        <w:instrText xml:space="preserve"> NOTEREF _Ref408232559 \h </w:instrText>
      </w:r>
      <w:r>
        <w:rPr>
          <w:rFonts w:eastAsia="Arial Unicode MS" w:hAnsi="Arial Unicode MS" w:cs="Arial Unicode MS"/>
        </w:rPr>
      </w:r>
      <w:r>
        <w:rPr>
          <w:rFonts w:eastAsia="Arial Unicode MS" w:hAnsi="Arial Unicode MS" w:cs="Arial Unicode MS"/>
        </w:rPr>
        <w:fldChar w:fldCharType="separate"/>
      </w:r>
      <w:r>
        <w:rPr>
          <w:rFonts w:eastAsia="Arial Unicode MS" w:hAnsi="Arial Unicode MS" w:cs="Arial Unicode MS"/>
        </w:rPr>
        <w:t>5</w:t>
      </w:r>
      <w:r>
        <w:rPr>
          <w:rFonts w:eastAsia="Arial Unicode MS" w:hAnsi="Arial Unicode MS" w:cs="Arial Unicode MS"/>
        </w:rPr>
        <w:fldChar w:fldCharType="end"/>
      </w:r>
      <w:r>
        <w:rPr>
          <w:rFonts w:eastAsia="Arial Unicode MS" w:hAnsi="Arial Unicode MS" w:cs="Arial Unicode MS"/>
        </w:rPr>
        <w:t xml:space="preserve">. </w:t>
      </w:r>
    </w:p>
  </w:footnote>
  <w:footnote w:id="14">
    <w:p w14:paraId="6CC1D7A9"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For a discussion of the possibilities, here, see Johansson (2005).</w:t>
      </w:r>
    </w:p>
  </w:footnote>
  <w:footnote w:id="15">
    <w:p w14:paraId="637B5006"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w:t>
      </w:r>
      <w:r>
        <w:rPr>
          <w:rFonts w:eastAsia="Arial Unicode MS" w:hAnsi="Arial Unicode MS" w:cs="Arial Unicode MS"/>
          <w:color w:val="333333"/>
          <w:u w:color="333333"/>
          <w:shd w:val="clear" w:color="auto" w:fill="FFFFFF"/>
        </w:rPr>
        <w:t xml:space="preserve">From: </w:t>
      </w:r>
      <w:hyperlink r:id="rId3" w:history="1">
        <w:r>
          <w:rPr>
            <w:rStyle w:val="Hyperlink2"/>
            <w:rFonts w:eastAsia="Arial Unicode MS" w:hAnsi="Arial Unicode MS" w:cs="Arial Unicode MS"/>
          </w:rPr>
          <w:t>http://www.Youtube.com/watch?v=mhR43Yt9Pcs</w:t>
        </w:r>
      </w:hyperlink>
      <w:r>
        <w:rPr>
          <w:rFonts w:eastAsia="Arial Unicode MS" w:hAnsi="Arial Unicode MS" w:cs="Arial Unicode MS"/>
          <w:color w:val="333333"/>
          <w:u w:color="333333"/>
          <w:shd w:val="clear" w:color="auto" w:fill="FFFFFF"/>
        </w:rPr>
        <w:t>, last accessed December 22, 2014.</w:t>
      </w:r>
    </w:p>
  </w:footnote>
  <w:footnote w:id="16">
    <w:p w14:paraId="6E38B6D3" w14:textId="4A63758D" w:rsidR="001708BE" w:rsidRDefault="001708BE">
      <w:pPr>
        <w:pStyle w:val="FootnoteText"/>
      </w:pPr>
      <w:r>
        <w:rPr>
          <w:rStyle w:val="FootnoteReference"/>
        </w:rPr>
        <w:footnoteRef/>
      </w:r>
      <w:r>
        <w:t xml:space="preserve"> An exception is Livet (2012). </w:t>
      </w:r>
    </w:p>
  </w:footnote>
  <w:footnote w:id="17">
    <w:p w14:paraId="0CB9EA19"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w:t>
      </w:r>
      <w:r>
        <w:rPr>
          <w:rFonts w:eastAsia="Arial Unicode MS" w:hAnsi="Arial Unicode MS" w:cs="Arial Unicode MS"/>
          <w:sz w:val="24"/>
          <w:szCs w:val="24"/>
        </w:rPr>
        <w:t>Even the neurological re-engineering of human beings on the basis of repetitive keyboard action goes back as far as the 14th century, when the clavichord and harpsichord were introduced.</w:t>
      </w:r>
    </w:p>
  </w:footnote>
  <w:footnote w:id="18">
    <w:p w14:paraId="5356747B" w14:textId="77777777" w:rsidR="001708BE" w:rsidRDefault="001708BE">
      <w:pPr>
        <w:tabs>
          <w:tab w:val="left" w:pos="360"/>
        </w:tabs>
        <w:spacing w:after="0" w:line="240" w:lineRule="auto"/>
        <w:jc w:val="both"/>
      </w:pPr>
      <w:r>
        <w:rPr>
          <w:sz w:val="24"/>
          <w:szCs w:val="24"/>
          <w:vertAlign w:val="superscript"/>
        </w:rPr>
        <w:footnoteRef/>
      </w:r>
      <w:r>
        <w:rPr>
          <w:rFonts w:ascii="Times New Roman"/>
          <w:sz w:val="20"/>
          <w:szCs w:val="20"/>
          <w:vertAlign w:val="superscript"/>
        </w:rPr>
        <w:t xml:space="preserve"> </w:t>
      </w:r>
      <w:r>
        <w:rPr>
          <w:rFonts w:ascii="Times New Roman"/>
          <w:color w:val="333333"/>
          <w:sz w:val="20"/>
          <w:szCs w:val="20"/>
          <w:u w:color="333333"/>
          <w:shd w:val="clear" w:color="auto" w:fill="FFFFFF"/>
        </w:rPr>
        <w:t>Mead makes an important point. But he also exaggerates. For soldiers</w:t>
      </w:r>
      <w:r>
        <w:rPr>
          <w:rFonts w:hAnsi="Times New Roman"/>
          <w:color w:val="333333"/>
          <w:sz w:val="20"/>
          <w:szCs w:val="20"/>
          <w:u w:color="333333"/>
          <w:shd w:val="clear" w:color="auto" w:fill="FFFFFF"/>
        </w:rPr>
        <w:t>’</w:t>
      </w:r>
      <w:r>
        <w:rPr>
          <w:rFonts w:hAnsi="Times New Roman"/>
          <w:color w:val="333333"/>
          <w:sz w:val="20"/>
          <w:szCs w:val="20"/>
          <w:u w:color="333333"/>
          <w:shd w:val="clear" w:color="auto" w:fill="FFFFFF"/>
        </w:rPr>
        <w:t xml:space="preserve"> </w:t>
      </w:r>
      <w:r>
        <w:rPr>
          <w:rFonts w:ascii="Times New Roman"/>
          <w:color w:val="333333"/>
          <w:sz w:val="20"/>
          <w:szCs w:val="20"/>
          <w:u w:color="333333"/>
          <w:shd w:val="clear" w:color="auto" w:fill="FFFFFF"/>
        </w:rPr>
        <w:t>skills were in fact always measured in this way. Before the Lightweight Handheld Mortar Ballistic Computer (LHMBC) they had to use a plotting board, compass, numerous charts, maps, and aiming stakes in order to calculate proper angles and distances to a target.</w:t>
      </w:r>
      <w:r>
        <w:rPr>
          <w:rFonts w:hAnsi="Times New Roman"/>
          <w:color w:val="333333"/>
          <w:sz w:val="20"/>
          <w:szCs w:val="20"/>
          <w:u w:color="333333"/>
          <w:shd w:val="clear" w:color="auto" w:fill="FFFFFF"/>
        </w:rPr>
        <w:t> </w:t>
      </w:r>
      <w:r>
        <w:rPr>
          <w:rFonts w:ascii="Times New Roman"/>
          <w:color w:val="333333"/>
          <w:sz w:val="20"/>
          <w:szCs w:val="20"/>
          <w:u w:color="333333"/>
          <w:shd w:val="clear" w:color="auto" w:fill="FFFFFF"/>
        </w:rPr>
        <w:t>The fact that this technology was replaced by another, computer-based technology, does not mean that warfighters are now more technically savvy then they were before. Rather it means that they are now focused upon the new technological possibilities.</w:t>
      </w:r>
    </w:p>
  </w:footnote>
  <w:footnote w:id="19">
    <w:p w14:paraId="36BF83C0"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Boehme-Nessler, 2011, chapter 2.</w:t>
      </w:r>
    </w:p>
  </w:footnote>
  <w:footnote w:id="20">
    <w:p w14:paraId="6C2E3A42"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Potentially also transformed (Katsh 1989, 1995).</w:t>
      </w:r>
    </w:p>
  </w:footnote>
  <w:footnote w:id="21">
    <w:p w14:paraId="447DEA31" w14:textId="77777777" w:rsidR="001708BE" w:rsidRDefault="001708BE">
      <w:pPr>
        <w:pStyle w:val="FootnoteText"/>
      </w:pPr>
      <w:r>
        <w:rPr>
          <w:sz w:val="24"/>
          <w:szCs w:val="24"/>
          <w:vertAlign w:val="superscript"/>
        </w:rPr>
        <w:footnoteRef/>
      </w:r>
      <w:r>
        <w:rPr>
          <w:rFonts w:eastAsia="Arial Unicode MS" w:hAnsi="Arial Unicode MS" w:cs="Arial Unicode MS"/>
        </w:rPr>
        <w:t xml:space="preserve"> Miller, 2012, Part 1.</w:t>
      </w:r>
    </w:p>
  </w:footnote>
  <w:footnote w:id="22">
    <w:p w14:paraId="52BAADDB" w14:textId="77777777" w:rsidR="004C4C36" w:rsidRDefault="004C4C36" w:rsidP="004C4C36">
      <w:pPr>
        <w:pStyle w:val="FootnoteText"/>
        <w:rPr>
          <w:ins w:id="186" w:author="phismith" w:date="2015-01-08T15:22:00Z"/>
        </w:rPr>
      </w:pPr>
      <w:ins w:id="187" w:author="phismith" w:date="2015-01-08T15:22:00Z">
        <w:r>
          <w:rPr>
            <w:sz w:val="24"/>
            <w:szCs w:val="24"/>
            <w:vertAlign w:val="superscript"/>
          </w:rPr>
          <w:footnoteRef/>
        </w:r>
        <w:r>
          <w:rPr>
            <w:rFonts w:eastAsia="Arial Unicode MS" w:hAnsi="Arial Unicode MS" w:cs="Arial Unicode MS"/>
          </w:rPr>
          <w:t xml:space="preserve"> http://1secondeveryday.com/, last accessed December 22, 2014.</w:t>
        </w:r>
      </w:ins>
    </w:p>
  </w:footnote>
  <w:footnote w:id="23">
    <w:p w14:paraId="360F1933" w14:textId="77777777" w:rsidR="001708BE" w:rsidDel="004C4C36" w:rsidRDefault="001708BE">
      <w:pPr>
        <w:pStyle w:val="FootnoteText"/>
        <w:rPr>
          <w:del w:id="194" w:author="phismith" w:date="2015-01-08T15:22:00Z"/>
        </w:rPr>
      </w:pPr>
      <w:del w:id="195" w:author="phismith" w:date="2015-01-08T15:22:00Z">
        <w:r w:rsidDel="004C4C36">
          <w:rPr>
            <w:sz w:val="24"/>
            <w:szCs w:val="24"/>
            <w:vertAlign w:val="superscript"/>
          </w:rPr>
          <w:footnoteRef/>
        </w:r>
        <w:r w:rsidDel="004C4C36">
          <w:rPr>
            <w:rFonts w:eastAsia="Arial Unicode MS" w:hAnsi="Arial Unicode MS" w:cs="Arial Unicode MS"/>
          </w:rPr>
          <w:delText xml:space="preserve"> http://1secondeveryday.com/, last accessed December 22, 2014.</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D26"/>
    <w:multiLevelType w:val="multilevel"/>
    <w:tmpl w:val="DE724E1A"/>
    <w:lvl w:ilvl="0">
      <w:start w:val="1"/>
      <w:numFmt w:val="decimal"/>
      <w:lvlText w:val="%1."/>
      <w:lvlJc w:val="left"/>
      <w:pPr>
        <w:tabs>
          <w:tab w:val="num" w:pos="360"/>
        </w:tabs>
        <w:ind w:left="360" w:hanging="360"/>
      </w:pPr>
      <w:rPr>
        <w:rFonts w:ascii="Calibri" w:eastAsia="Calibri" w:hAnsi="Calibri" w:cs="Calibri"/>
        <w:b/>
        <w:bCs/>
        <w:position w:val="0"/>
        <w:sz w:val="24"/>
        <w:szCs w:val="24"/>
      </w:rPr>
    </w:lvl>
    <w:lvl w:ilvl="1">
      <w:start w:val="1"/>
      <w:numFmt w:val="decimal"/>
      <w:lvlText w:val="%1.%2."/>
      <w:lvlJc w:val="left"/>
      <w:pPr>
        <w:tabs>
          <w:tab w:val="num" w:pos="792"/>
        </w:tabs>
        <w:ind w:left="792" w:hanging="432"/>
      </w:pPr>
      <w:rPr>
        <w:rFonts w:ascii="Calibri" w:eastAsia="Calibri" w:hAnsi="Calibri" w:cs="Calibri"/>
        <w:b/>
        <w:bCs/>
        <w:position w:val="0"/>
        <w:sz w:val="24"/>
        <w:szCs w:val="24"/>
      </w:rPr>
    </w:lvl>
    <w:lvl w:ilvl="2">
      <w:start w:val="1"/>
      <w:numFmt w:val="decimal"/>
      <w:lvlText w:val="%1.%2.%3."/>
      <w:lvlJc w:val="left"/>
      <w:pPr>
        <w:tabs>
          <w:tab w:val="num" w:pos="1224"/>
        </w:tabs>
        <w:ind w:left="1224" w:hanging="504"/>
      </w:pPr>
      <w:rPr>
        <w:rFonts w:ascii="Calibri" w:eastAsia="Calibri" w:hAnsi="Calibri" w:cs="Calibri"/>
        <w:b/>
        <w:bCs/>
        <w:position w:val="0"/>
        <w:sz w:val="24"/>
        <w:szCs w:val="24"/>
      </w:rPr>
    </w:lvl>
    <w:lvl w:ilvl="3">
      <w:start w:val="1"/>
      <w:numFmt w:val="decimal"/>
      <w:lvlText w:val="%1.%2.%3.%4."/>
      <w:lvlJc w:val="left"/>
      <w:pPr>
        <w:tabs>
          <w:tab w:val="num" w:pos="1728"/>
        </w:tabs>
        <w:ind w:left="1728" w:hanging="648"/>
      </w:pPr>
      <w:rPr>
        <w:rFonts w:ascii="Calibri" w:eastAsia="Calibri" w:hAnsi="Calibri" w:cs="Calibri"/>
        <w:b/>
        <w:bCs/>
        <w:position w:val="0"/>
        <w:sz w:val="24"/>
        <w:szCs w:val="24"/>
      </w:rPr>
    </w:lvl>
    <w:lvl w:ilvl="4">
      <w:start w:val="1"/>
      <w:numFmt w:val="decimal"/>
      <w:lvlText w:val="%1.%2.%3.%4.%5."/>
      <w:lvlJc w:val="left"/>
      <w:pPr>
        <w:tabs>
          <w:tab w:val="num" w:pos="2232"/>
        </w:tabs>
        <w:ind w:left="2232" w:hanging="792"/>
      </w:pPr>
      <w:rPr>
        <w:rFonts w:ascii="Calibri" w:eastAsia="Calibri" w:hAnsi="Calibri" w:cs="Calibri"/>
        <w:b/>
        <w:bCs/>
        <w:position w:val="0"/>
        <w:sz w:val="24"/>
        <w:szCs w:val="24"/>
      </w:rPr>
    </w:lvl>
    <w:lvl w:ilvl="5">
      <w:start w:val="1"/>
      <w:numFmt w:val="decimal"/>
      <w:lvlText w:val="%1.%2.%3.%4.%5.%6."/>
      <w:lvlJc w:val="left"/>
      <w:pPr>
        <w:tabs>
          <w:tab w:val="num" w:pos="2736"/>
        </w:tabs>
        <w:ind w:left="2736" w:hanging="936"/>
      </w:pPr>
      <w:rPr>
        <w:rFonts w:ascii="Calibri" w:eastAsia="Calibri" w:hAnsi="Calibri" w:cs="Calibri"/>
        <w:b/>
        <w:bCs/>
        <w:position w:val="0"/>
        <w:sz w:val="24"/>
        <w:szCs w:val="24"/>
      </w:rPr>
    </w:lvl>
    <w:lvl w:ilvl="6">
      <w:start w:val="1"/>
      <w:numFmt w:val="decimal"/>
      <w:lvlText w:val="%1.%2.%3.%4.%5.%6.%7."/>
      <w:lvlJc w:val="left"/>
      <w:pPr>
        <w:tabs>
          <w:tab w:val="num" w:pos="3240"/>
        </w:tabs>
        <w:ind w:left="3240" w:hanging="1080"/>
      </w:pPr>
      <w:rPr>
        <w:rFonts w:ascii="Calibri" w:eastAsia="Calibri" w:hAnsi="Calibri" w:cs="Calibri"/>
        <w:b/>
        <w:bCs/>
        <w:position w:val="0"/>
        <w:sz w:val="24"/>
        <w:szCs w:val="24"/>
      </w:rPr>
    </w:lvl>
    <w:lvl w:ilvl="7">
      <w:start w:val="1"/>
      <w:numFmt w:val="decimal"/>
      <w:lvlText w:val="%1.%2.%3.%4.%5.%6.%7.%8."/>
      <w:lvlJc w:val="left"/>
      <w:pPr>
        <w:tabs>
          <w:tab w:val="num" w:pos="3744"/>
        </w:tabs>
        <w:ind w:left="3744" w:hanging="1224"/>
      </w:pPr>
      <w:rPr>
        <w:rFonts w:ascii="Calibri" w:eastAsia="Calibri" w:hAnsi="Calibri" w:cs="Calibri"/>
        <w:b/>
        <w:bCs/>
        <w:position w:val="0"/>
        <w:sz w:val="24"/>
        <w:szCs w:val="24"/>
      </w:rPr>
    </w:lvl>
    <w:lvl w:ilvl="8">
      <w:start w:val="1"/>
      <w:numFmt w:val="decimal"/>
      <w:lvlText w:val="%1.%2.%3.%4.%5.%6.%7.%8.%9."/>
      <w:lvlJc w:val="left"/>
      <w:pPr>
        <w:tabs>
          <w:tab w:val="num" w:pos="4320"/>
        </w:tabs>
        <w:ind w:left="4320" w:hanging="1440"/>
      </w:pPr>
      <w:rPr>
        <w:rFonts w:ascii="Calibri" w:eastAsia="Calibri" w:hAnsi="Calibri" w:cs="Calibri"/>
        <w:b/>
        <w:bCs/>
        <w:position w:val="0"/>
        <w:sz w:val="24"/>
        <w:szCs w:val="24"/>
      </w:rPr>
    </w:lvl>
  </w:abstractNum>
  <w:abstractNum w:abstractNumId="1">
    <w:nsid w:val="15C67BE1"/>
    <w:multiLevelType w:val="hybridMultilevel"/>
    <w:tmpl w:val="5A9A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F4BDB"/>
    <w:multiLevelType w:val="multilevel"/>
    <w:tmpl w:val="9556906C"/>
    <w:lvl w:ilvl="0">
      <w:start w:val="1"/>
      <w:numFmt w:val="decimal"/>
      <w:lvlText w:val="%1."/>
      <w:lvlJc w:val="left"/>
      <w:pPr>
        <w:tabs>
          <w:tab w:val="num" w:pos="360"/>
        </w:tabs>
        <w:ind w:left="360" w:hanging="360"/>
      </w:pPr>
      <w:rPr>
        <w:rFonts w:ascii="Calibri" w:eastAsia="Calibri" w:hAnsi="Calibri" w:cs="Calibri"/>
        <w:b/>
        <w:bCs/>
        <w:position w:val="0"/>
        <w:sz w:val="24"/>
        <w:szCs w:val="24"/>
      </w:rPr>
    </w:lvl>
    <w:lvl w:ilvl="1">
      <w:start w:val="1"/>
      <w:numFmt w:val="decimal"/>
      <w:lvlText w:val="%1.%2."/>
      <w:lvlJc w:val="left"/>
      <w:pPr>
        <w:tabs>
          <w:tab w:val="num" w:pos="792"/>
        </w:tabs>
        <w:ind w:left="792" w:hanging="432"/>
      </w:pPr>
      <w:rPr>
        <w:rFonts w:ascii="Calibri" w:eastAsia="Calibri" w:hAnsi="Calibri" w:cs="Calibri"/>
        <w:b/>
        <w:bCs/>
        <w:position w:val="0"/>
        <w:sz w:val="24"/>
        <w:szCs w:val="24"/>
      </w:rPr>
    </w:lvl>
    <w:lvl w:ilvl="2">
      <w:start w:val="1"/>
      <w:numFmt w:val="decimal"/>
      <w:lvlText w:val="%1.%2.%3."/>
      <w:lvlJc w:val="left"/>
      <w:pPr>
        <w:tabs>
          <w:tab w:val="num" w:pos="1224"/>
        </w:tabs>
        <w:ind w:left="1224" w:hanging="504"/>
      </w:pPr>
      <w:rPr>
        <w:rFonts w:ascii="Calibri" w:eastAsia="Calibri" w:hAnsi="Calibri" w:cs="Calibri"/>
        <w:b/>
        <w:bCs/>
        <w:position w:val="0"/>
        <w:sz w:val="24"/>
        <w:szCs w:val="24"/>
      </w:rPr>
    </w:lvl>
    <w:lvl w:ilvl="3">
      <w:start w:val="1"/>
      <w:numFmt w:val="decimal"/>
      <w:lvlText w:val="%1.%2.%3.%4."/>
      <w:lvlJc w:val="left"/>
      <w:pPr>
        <w:tabs>
          <w:tab w:val="num" w:pos="1728"/>
        </w:tabs>
        <w:ind w:left="1728" w:hanging="648"/>
      </w:pPr>
      <w:rPr>
        <w:rFonts w:ascii="Calibri" w:eastAsia="Calibri" w:hAnsi="Calibri" w:cs="Calibri"/>
        <w:b/>
        <w:bCs/>
        <w:position w:val="0"/>
        <w:sz w:val="24"/>
        <w:szCs w:val="24"/>
      </w:rPr>
    </w:lvl>
    <w:lvl w:ilvl="4">
      <w:start w:val="1"/>
      <w:numFmt w:val="decimal"/>
      <w:lvlText w:val="%1.%2.%3.%4.%5."/>
      <w:lvlJc w:val="left"/>
      <w:pPr>
        <w:tabs>
          <w:tab w:val="num" w:pos="2232"/>
        </w:tabs>
        <w:ind w:left="2232" w:hanging="792"/>
      </w:pPr>
      <w:rPr>
        <w:rFonts w:ascii="Calibri" w:eastAsia="Calibri" w:hAnsi="Calibri" w:cs="Calibri"/>
        <w:b/>
        <w:bCs/>
        <w:position w:val="0"/>
        <w:sz w:val="24"/>
        <w:szCs w:val="24"/>
      </w:rPr>
    </w:lvl>
    <w:lvl w:ilvl="5">
      <w:start w:val="1"/>
      <w:numFmt w:val="decimal"/>
      <w:lvlText w:val="%1.%2.%3.%4.%5.%6."/>
      <w:lvlJc w:val="left"/>
      <w:pPr>
        <w:tabs>
          <w:tab w:val="num" w:pos="2736"/>
        </w:tabs>
        <w:ind w:left="2736" w:hanging="936"/>
      </w:pPr>
      <w:rPr>
        <w:rFonts w:ascii="Calibri" w:eastAsia="Calibri" w:hAnsi="Calibri" w:cs="Calibri"/>
        <w:b/>
        <w:bCs/>
        <w:position w:val="0"/>
        <w:sz w:val="24"/>
        <w:szCs w:val="24"/>
      </w:rPr>
    </w:lvl>
    <w:lvl w:ilvl="6">
      <w:start w:val="1"/>
      <w:numFmt w:val="decimal"/>
      <w:lvlText w:val="%1.%2.%3.%4.%5.%6.%7."/>
      <w:lvlJc w:val="left"/>
      <w:pPr>
        <w:tabs>
          <w:tab w:val="num" w:pos="3240"/>
        </w:tabs>
        <w:ind w:left="3240" w:hanging="1080"/>
      </w:pPr>
      <w:rPr>
        <w:rFonts w:ascii="Calibri" w:eastAsia="Calibri" w:hAnsi="Calibri" w:cs="Calibri"/>
        <w:b/>
        <w:bCs/>
        <w:position w:val="0"/>
        <w:sz w:val="24"/>
        <w:szCs w:val="24"/>
      </w:rPr>
    </w:lvl>
    <w:lvl w:ilvl="7">
      <w:start w:val="1"/>
      <w:numFmt w:val="decimal"/>
      <w:lvlText w:val="%1.%2.%3.%4.%5.%6.%7.%8."/>
      <w:lvlJc w:val="left"/>
      <w:pPr>
        <w:tabs>
          <w:tab w:val="num" w:pos="3744"/>
        </w:tabs>
        <w:ind w:left="3744" w:hanging="1224"/>
      </w:pPr>
      <w:rPr>
        <w:rFonts w:ascii="Calibri" w:eastAsia="Calibri" w:hAnsi="Calibri" w:cs="Calibri"/>
        <w:b/>
        <w:bCs/>
        <w:position w:val="0"/>
        <w:sz w:val="24"/>
        <w:szCs w:val="24"/>
      </w:rPr>
    </w:lvl>
    <w:lvl w:ilvl="8">
      <w:start w:val="1"/>
      <w:numFmt w:val="decimal"/>
      <w:lvlText w:val="%1.%2.%3.%4.%5.%6.%7.%8.%9."/>
      <w:lvlJc w:val="left"/>
      <w:pPr>
        <w:tabs>
          <w:tab w:val="num" w:pos="4320"/>
        </w:tabs>
        <w:ind w:left="4320" w:hanging="1440"/>
      </w:pPr>
      <w:rPr>
        <w:rFonts w:ascii="Calibri" w:eastAsia="Calibri" w:hAnsi="Calibri" w:cs="Calibri"/>
        <w:b/>
        <w:bCs/>
        <w:position w:val="0"/>
        <w:sz w:val="24"/>
        <w:szCs w:val="24"/>
      </w:rPr>
    </w:lvl>
  </w:abstractNum>
  <w:abstractNum w:abstractNumId="3">
    <w:nsid w:val="226F2B86"/>
    <w:multiLevelType w:val="multilevel"/>
    <w:tmpl w:val="E3F82B08"/>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
    <w:nsid w:val="2A233837"/>
    <w:multiLevelType w:val="multilevel"/>
    <w:tmpl w:val="BB8EAA1E"/>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
    <w:nsid w:val="48C562E3"/>
    <w:multiLevelType w:val="multilevel"/>
    <w:tmpl w:val="C8120DC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4D8B01CB"/>
    <w:multiLevelType w:val="multilevel"/>
    <w:tmpl w:val="F6605CD4"/>
    <w:styleLink w:val="List1"/>
    <w:lvl w:ilvl="0">
      <w:start w:val="1"/>
      <w:numFmt w:val="decimal"/>
      <w:lvlText w:val="%1."/>
      <w:lvlJc w:val="left"/>
      <w:pPr>
        <w:tabs>
          <w:tab w:val="num" w:pos="360"/>
        </w:tabs>
        <w:ind w:left="360" w:hanging="360"/>
      </w:pPr>
      <w:rPr>
        <w:rFonts w:ascii="Calibri" w:eastAsia="Calibri" w:hAnsi="Calibri" w:cs="Calibri"/>
        <w:b/>
        <w:bCs/>
        <w:position w:val="0"/>
        <w:sz w:val="24"/>
        <w:szCs w:val="24"/>
      </w:rPr>
    </w:lvl>
    <w:lvl w:ilvl="1">
      <w:start w:val="1"/>
      <w:numFmt w:val="decimal"/>
      <w:lvlText w:val="%1.%2."/>
      <w:lvlJc w:val="left"/>
      <w:pPr>
        <w:tabs>
          <w:tab w:val="num" w:pos="792"/>
        </w:tabs>
        <w:ind w:left="792" w:hanging="432"/>
      </w:pPr>
      <w:rPr>
        <w:rFonts w:ascii="Trebuchet MS" w:eastAsia="Trebuchet MS" w:hAnsi="Trebuchet MS" w:cs="Trebuchet MS"/>
        <w:b/>
        <w:bCs/>
        <w:position w:val="0"/>
        <w:sz w:val="24"/>
        <w:szCs w:val="24"/>
      </w:rPr>
    </w:lvl>
    <w:lvl w:ilvl="2">
      <w:start w:val="1"/>
      <w:numFmt w:val="decimal"/>
      <w:lvlText w:val="%1.%2.%3."/>
      <w:lvlJc w:val="left"/>
      <w:pPr>
        <w:tabs>
          <w:tab w:val="num" w:pos="1224"/>
        </w:tabs>
        <w:ind w:left="1224" w:hanging="504"/>
      </w:pPr>
      <w:rPr>
        <w:rFonts w:ascii="Calibri" w:eastAsia="Calibri" w:hAnsi="Calibri" w:cs="Calibri"/>
        <w:b/>
        <w:bCs/>
        <w:position w:val="0"/>
        <w:sz w:val="24"/>
        <w:szCs w:val="24"/>
      </w:rPr>
    </w:lvl>
    <w:lvl w:ilvl="3">
      <w:start w:val="1"/>
      <w:numFmt w:val="decimal"/>
      <w:lvlText w:val="%1.%2.%3.%4."/>
      <w:lvlJc w:val="left"/>
      <w:pPr>
        <w:tabs>
          <w:tab w:val="num" w:pos="1728"/>
        </w:tabs>
        <w:ind w:left="1728" w:hanging="648"/>
      </w:pPr>
      <w:rPr>
        <w:rFonts w:ascii="Calibri" w:eastAsia="Calibri" w:hAnsi="Calibri" w:cs="Calibri"/>
        <w:b/>
        <w:bCs/>
        <w:position w:val="0"/>
        <w:sz w:val="24"/>
        <w:szCs w:val="24"/>
      </w:rPr>
    </w:lvl>
    <w:lvl w:ilvl="4">
      <w:start w:val="1"/>
      <w:numFmt w:val="decimal"/>
      <w:lvlText w:val="%1.%2.%3.%4.%5."/>
      <w:lvlJc w:val="left"/>
      <w:pPr>
        <w:tabs>
          <w:tab w:val="num" w:pos="2232"/>
        </w:tabs>
        <w:ind w:left="2232" w:hanging="792"/>
      </w:pPr>
      <w:rPr>
        <w:rFonts w:ascii="Calibri" w:eastAsia="Calibri" w:hAnsi="Calibri" w:cs="Calibri"/>
        <w:b/>
        <w:bCs/>
        <w:position w:val="0"/>
        <w:sz w:val="24"/>
        <w:szCs w:val="24"/>
      </w:rPr>
    </w:lvl>
    <w:lvl w:ilvl="5">
      <w:start w:val="1"/>
      <w:numFmt w:val="decimal"/>
      <w:lvlText w:val="%1.%2.%3.%4.%5.%6."/>
      <w:lvlJc w:val="left"/>
      <w:pPr>
        <w:tabs>
          <w:tab w:val="num" w:pos="2736"/>
        </w:tabs>
        <w:ind w:left="2736" w:hanging="936"/>
      </w:pPr>
      <w:rPr>
        <w:rFonts w:ascii="Calibri" w:eastAsia="Calibri" w:hAnsi="Calibri" w:cs="Calibri"/>
        <w:b/>
        <w:bCs/>
        <w:position w:val="0"/>
        <w:sz w:val="24"/>
        <w:szCs w:val="24"/>
      </w:rPr>
    </w:lvl>
    <w:lvl w:ilvl="6">
      <w:start w:val="1"/>
      <w:numFmt w:val="decimal"/>
      <w:lvlText w:val="%1.%2.%3.%4.%5.%6.%7."/>
      <w:lvlJc w:val="left"/>
      <w:pPr>
        <w:tabs>
          <w:tab w:val="num" w:pos="3240"/>
        </w:tabs>
        <w:ind w:left="3240" w:hanging="1080"/>
      </w:pPr>
      <w:rPr>
        <w:rFonts w:ascii="Calibri" w:eastAsia="Calibri" w:hAnsi="Calibri" w:cs="Calibri"/>
        <w:b/>
        <w:bCs/>
        <w:position w:val="0"/>
        <w:sz w:val="24"/>
        <w:szCs w:val="24"/>
      </w:rPr>
    </w:lvl>
    <w:lvl w:ilvl="7">
      <w:start w:val="1"/>
      <w:numFmt w:val="decimal"/>
      <w:lvlText w:val="%1.%2.%3.%4.%5.%6.%7.%8."/>
      <w:lvlJc w:val="left"/>
      <w:pPr>
        <w:tabs>
          <w:tab w:val="num" w:pos="3744"/>
        </w:tabs>
        <w:ind w:left="3744" w:hanging="1224"/>
      </w:pPr>
      <w:rPr>
        <w:rFonts w:ascii="Calibri" w:eastAsia="Calibri" w:hAnsi="Calibri" w:cs="Calibri"/>
        <w:b/>
        <w:bCs/>
        <w:position w:val="0"/>
        <w:sz w:val="24"/>
        <w:szCs w:val="24"/>
      </w:rPr>
    </w:lvl>
    <w:lvl w:ilvl="8">
      <w:start w:val="1"/>
      <w:numFmt w:val="decimal"/>
      <w:lvlText w:val="%1.%2.%3.%4.%5.%6.%7.%8.%9."/>
      <w:lvlJc w:val="left"/>
      <w:pPr>
        <w:tabs>
          <w:tab w:val="num" w:pos="4320"/>
        </w:tabs>
        <w:ind w:left="4320" w:hanging="1440"/>
      </w:pPr>
      <w:rPr>
        <w:rFonts w:ascii="Calibri" w:eastAsia="Calibri" w:hAnsi="Calibri" w:cs="Calibri"/>
        <w:b/>
        <w:bCs/>
        <w:position w:val="0"/>
        <w:sz w:val="24"/>
        <w:szCs w:val="24"/>
      </w:rPr>
    </w:lvl>
  </w:abstractNum>
  <w:abstractNum w:abstractNumId="7">
    <w:nsid w:val="56861E7A"/>
    <w:multiLevelType w:val="multilevel"/>
    <w:tmpl w:val="B7E09F10"/>
    <w:styleLink w:val="List21"/>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8">
    <w:nsid w:val="5C476BDC"/>
    <w:multiLevelType w:val="multilevel"/>
    <w:tmpl w:val="3D2078A4"/>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9">
    <w:nsid w:val="75E77EED"/>
    <w:multiLevelType w:val="multilevel"/>
    <w:tmpl w:val="EF680ABA"/>
    <w:styleLink w:val="List0"/>
    <w:lvl w:ilvl="0">
      <w:start w:val="1"/>
      <w:numFmt w:val="decimal"/>
      <w:lvlText w:val="%1."/>
      <w:lvlJc w:val="left"/>
      <w:pPr>
        <w:tabs>
          <w:tab w:val="num" w:pos="450"/>
        </w:tabs>
        <w:ind w:left="450" w:hanging="360"/>
      </w:pPr>
      <w:rPr>
        <w:rFonts w:ascii="Trebuchet MS" w:eastAsia="Trebuchet MS" w:hAnsi="Trebuchet MS" w:cs="Trebuchet MS"/>
        <w:b/>
        <w:bCs/>
        <w:position w:val="0"/>
        <w:sz w:val="24"/>
        <w:szCs w:val="24"/>
      </w:rPr>
    </w:lvl>
    <w:lvl w:ilvl="1">
      <w:start w:val="1"/>
      <w:numFmt w:val="decimal"/>
      <w:lvlText w:val="%1.%2."/>
      <w:lvlJc w:val="left"/>
      <w:pPr>
        <w:tabs>
          <w:tab w:val="num" w:pos="882"/>
        </w:tabs>
        <w:ind w:left="882" w:hanging="432"/>
      </w:pPr>
      <w:rPr>
        <w:rFonts w:ascii="Calibri" w:eastAsia="Calibri" w:hAnsi="Calibri" w:cs="Calibri"/>
        <w:b/>
        <w:bCs/>
        <w:position w:val="0"/>
        <w:sz w:val="24"/>
        <w:szCs w:val="24"/>
      </w:rPr>
    </w:lvl>
    <w:lvl w:ilvl="2">
      <w:start w:val="1"/>
      <w:numFmt w:val="decimal"/>
      <w:lvlText w:val="%1.%2.%3."/>
      <w:lvlJc w:val="left"/>
      <w:pPr>
        <w:tabs>
          <w:tab w:val="num" w:pos="1314"/>
        </w:tabs>
        <w:ind w:left="1314" w:hanging="504"/>
      </w:pPr>
      <w:rPr>
        <w:rFonts w:ascii="Calibri" w:eastAsia="Calibri" w:hAnsi="Calibri" w:cs="Calibri"/>
        <w:b/>
        <w:bCs/>
        <w:position w:val="0"/>
        <w:sz w:val="24"/>
        <w:szCs w:val="24"/>
      </w:rPr>
    </w:lvl>
    <w:lvl w:ilvl="3">
      <w:start w:val="1"/>
      <w:numFmt w:val="decimal"/>
      <w:lvlText w:val="%1.%2.%3.%4."/>
      <w:lvlJc w:val="left"/>
      <w:pPr>
        <w:tabs>
          <w:tab w:val="num" w:pos="1818"/>
        </w:tabs>
        <w:ind w:left="1818" w:hanging="648"/>
      </w:pPr>
      <w:rPr>
        <w:rFonts w:ascii="Calibri" w:eastAsia="Calibri" w:hAnsi="Calibri" w:cs="Calibri"/>
        <w:b/>
        <w:bCs/>
        <w:position w:val="0"/>
        <w:sz w:val="24"/>
        <w:szCs w:val="24"/>
      </w:rPr>
    </w:lvl>
    <w:lvl w:ilvl="4">
      <w:start w:val="1"/>
      <w:numFmt w:val="decimal"/>
      <w:lvlText w:val="%1.%2.%3.%4.%5."/>
      <w:lvlJc w:val="left"/>
      <w:pPr>
        <w:tabs>
          <w:tab w:val="num" w:pos="2322"/>
        </w:tabs>
        <w:ind w:left="2322" w:hanging="792"/>
      </w:pPr>
      <w:rPr>
        <w:rFonts w:ascii="Calibri" w:eastAsia="Calibri" w:hAnsi="Calibri" w:cs="Calibri"/>
        <w:b/>
        <w:bCs/>
        <w:position w:val="0"/>
        <w:sz w:val="24"/>
        <w:szCs w:val="24"/>
      </w:rPr>
    </w:lvl>
    <w:lvl w:ilvl="5">
      <w:start w:val="1"/>
      <w:numFmt w:val="decimal"/>
      <w:lvlText w:val="%1.%2.%3.%4.%5.%6."/>
      <w:lvlJc w:val="left"/>
      <w:pPr>
        <w:tabs>
          <w:tab w:val="num" w:pos="2826"/>
        </w:tabs>
        <w:ind w:left="2826" w:hanging="936"/>
      </w:pPr>
      <w:rPr>
        <w:rFonts w:ascii="Calibri" w:eastAsia="Calibri" w:hAnsi="Calibri" w:cs="Calibri"/>
        <w:b/>
        <w:bCs/>
        <w:position w:val="0"/>
        <w:sz w:val="24"/>
        <w:szCs w:val="24"/>
      </w:rPr>
    </w:lvl>
    <w:lvl w:ilvl="6">
      <w:start w:val="1"/>
      <w:numFmt w:val="decimal"/>
      <w:lvlText w:val="%1.%2.%3.%4.%5.%6.%7."/>
      <w:lvlJc w:val="left"/>
      <w:pPr>
        <w:tabs>
          <w:tab w:val="num" w:pos="3330"/>
        </w:tabs>
        <w:ind w:left="3330" w:hanging="1080"/>
      </w:pPr>
      <w:rPr>
        <w:rFonts w:ascii="Calibri" w:eastAsia="Calibri" w:hAnsi="Calibri" w:cs="Calibri"/>
        <w:b/>
        <w:bCs/>
        <w:position w:val="0"/>
        <w:sz w:val="24"/>
        <w:szCs w:val="24"/>
      </w:rPr>
    </w:lvl>
    <w:lvl w:ilvl="7">
      <w:start w:val="1"/>
      <w:numFmt w:val="decimal"/>
      <w:lvlText w:val="%1.%2.%3.%4.%5.%6.%7.%8."/>
      <w:lvlJc w:val="left"/>
      <w:pPr>
        <w:tabs>
          <w:tab w:val="num" w:pos="3834"/>
        </w:tabs>
        <w:ind w:left="3834" w:hanging="1224"/>
      </w:pPr>
      <w:rPr>
        <w:rFonts w:ascii="Calibri" w:eastAsia="Calibri" w:hAnsi="Calibri" w:cs="Calibri"/>
        <w:b/>
        <w:bCs/>
        <w:position w:val="0"/>
        <w:sz w:val="24"/>
        <w:szCs w:val="24"/>
      </w:rPr>
    </w:lvl>
    <w:lvl w:ilvl="8">
      <w:start w:val="1"/>
      <w:numFmt w:val="decimal"/>
      <w:lvlText w:val="%1.%2.%3.%4.%5.%6.%7.%8.%9."/>
      <w:lvlJc w:val="left"/>
      <w:pPr>
        <w:tabs>
          <w:tab w:val="num" w:pos="4410"/>
        </w:tabs>
        <w:ind w:left="4410" w:hanging="1440"/>
      </w:pPr>
      <w:rPr>
        <w:rFonts w:ascii="Calibri" w:eastAsia="Calibri" w:hAnsi="Calibri" w:cs="Calibri"/>
        <w:b/>
        <w:bCs/>
        <w:position w:val="0"/>
        <w:sz w:val="24"/>
        <w:szCs w:val="24"/>
      </w:rPr>
    </w:lvl>
  </w:abstractNum>
  <w:abstractNum w:abstractNumId="10">
    <w:nsid w:val="78E11F0A"/>
    <w:multiLevelType w:val="multilevel"/>
    <w:tmpl w:val="EE52637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num w:numId="1">
    <w:abstractNumId w:val="2"/>
  </w:num>
  <w:num w:numId="2">
    <w:abstractNumId w:val="10"/>
  </w:num>
  <w:num w:numId="3">
    <w:abstractNumId w:val="9"/>
    <w:lvlOverride w:ilvl="0">
      <w:lvl w:ilvl="0">
        <w:start w:val="1"/>
        <w:numFmt w:val="decimal"/>
        <w:lvlText w:val="%1."/>
        <w:lvlJc w:val="left"/>
        <w:pPr>
          <w:tabs>
            <w:tab w:val="num" w:pos="450"/>
          </w:tabs>
          <w:ind w:left="450" w:hanging="360"/>
        </w:pPr>
        <w:rPr>
          <w:rFonts w:ascii="Times New Roman" w:eastAsia="Trebuchet MS" w:hAnsi="Times New Roman" w:cs="Times New Roman" w:hint="default"/>
          <w:b/>
          <w:bCs/>
          <w:position w:val="0"/>
          <w:sz w:val="24"/>
          <w:szCs w:val="24"/>
        </w:rPr>
      </w:lvl>
    </w:lvlOverride>
  </w:num>
  <w:num w:numId="4">
    <w:abstractNumId w:val="0"/>
  </w:num>
  <w:num w:numId="5">
    <w:abstractNumId w:val="6"/>
  </w:num>
  <w:num w:numId="6">
    <w:abstractNumId w:val="8"/>
  </w:num>
  <w:num w:numId="7">
    <w:abstractNumId w:val="5"/>
  </w:num>
  <w:num w:numId="8">
    <w:abstractNumId w:val="3"/>
  </w:num>
  <w:num w:numId="9">
    <w:abstractNumId w:val="4"/>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953EFC"/>
    <w:rsid w:val="000B39C4"/>
    <w:rsid w:val="000C161A"/>
    <w:rsid w:val="000C66F7"/>
    <w:rsid w:val="000C76B8"/>
    <w:rsid w:val="000D0503"/>
    <w:rsid w:val="000F1DD3"/>
    <w:rsid w:val="001029EE"/>
    <w:rsid w:val="001250AC"/>
    <w:rsid w:val="001416B2"/>
    <w:rsid w:val="001708BE"/>
    <w:rsid w:val="00181ECB"/>
    <w:rsid w:val="001A350F"/>
    <w:rsid w:val="001D121F"/>
    <w:rsid w:val="001E24C1"/>
    <w:rsid w:val="001F7334"/>
    <w:rsid w:val="00215E25"/>
    <w:rsid w:val="00255F71"/>
    <w:rsid w:val="002606FB"/>
    <w:rsid w:val="002767F3"/>
    <w:rsid w:val="0029240C"/>
    <w:rsid w:val="002A0820"/>
    <w:rsid w:val="00303C8B"/>
    <w:rsid w:val="00305C26"/>
    <w:rsid w:val="003167BF"/>
    <w:rsid w:val="003209BE"/>
    <w:rsid w:val="00341583"/>
    <w:rsid w:val="00343D9E"/>
    <w:rsid w:val="003663CF"/>
    <w:rsid w:val="00375998"/>
    <w:rsid w:val="003C7514"/>
    <w:rsid w:val="003E42AB"/>
    <w:rsid w:val="003F416B"/>
    <w:rsid w:val="00402FCB"/>
    <w:rsid w:val="00403327"/>
    <w:rsid w:val="004451C5"/>
    <w:rsid w:val="004552AA"/>
    <w:rsid w:val="00456216"/>
    <w:rsid w:val="0047184E"/>
    <w:rsid w:val="004854DA"/>
    <w:rsid w:val="004A2F8D"/>
    <w:rsid w:val="004C4C36"/>
    <w:rsid w:val="004F63CC"/>
    <w:rsid w:val="0051286B"/>
    <w:rsid w:val="005267DE"/>
    <w:rsid w:val="00537625"/>
    <w:rsid w:val="00540957"/>
    <w:rsid w:val="0055413F"/>
    <w:rsid w:val="00591F95"/>
    <w:rsid w:val="0059327A"/>
    <w:rsid w:val="005A5318"/>
    <w:rsid w:val="005A67C3"/>
    <w:rsid w:val="005A69B1"/>
    <w:rsid w:val="005B410B"/>
    <w:rsid w:val="005C6A00"/>
    <w:rsid w:val="005D0AF8"/>
    <w:rsid w:val="005D23C3"/>
    <w:rsid w:val="00606BF0"/>
    <w:rsid w:val="0063770F"/>
    <w:rsid w:val="00642D26"/>
    <w:rsid w:val="00681EFA"/>
    <w:rsid w:val="006950C1"/>
    <w:rsid w:val="006961B5"/>
    <w:rsid w:val="006A3068"/>
    <w:rsid w:val="006B2548"/>
    <w:rsid w:val="006C2EEF"/>
    <w:rsid w:val="00717E68"/>
    <w:rsid w:val="007368DB"/>
    <w:rsid w:val="00741560"/>
    <w:rsid w:val="00750B50"/>
    <w:rsid w:val="00757B91"/>
    <w:rsid w:val="00766368"/>
    <w:rsid w:val="0077488D"/>
    <w:rsid w:val="007D5556"/>
    <w:rsid w:val="007E573C"/>
    <w:rsid w:val="00800B7E"/>
    <w:rsid w:val="00807EA2"/>
    <w:rsid w:val="00812064"/>
    <w:rsid w:val="00814253"/>
    <w:rsid w:val="00824EFB"/>
    <w:rsid w:val="008A518F"/>
    <w:rsid w:val="008B464B"/>
    <w:rsid w:val="008C3D15"/>
    <w:rsid w:val="008D59E8"/>
    <w:rsid w:val="008E25C8"/>
    <w:rsid w:val="008F7780"/>
    <w:rsid w:val="008F77D0"/>
    <w:rsid w:val="00905BE2"/>
    <w:rsid w:val="0091391B"/>
    <w:rsid w:val="0093367C"/>
    <w:rsid w:val="00933B7A"/>
    <w:rsid w:val="00934E89"/>
    <w:rsid w:val="00943D3A"/>
    <w:rsid w:val="00953EFC"/>
    <w:rsid w:val="009727C1"/>
    <w:rsid w:val="009762D7"/>
    <w:rsid w:val="00996867"/>
    <w:rsid w:val="009B4544"/>
    <w:rsid w:val="009E085E"/>
    <w:rsid w:val="009E09F4"/>
    <w:rsid w:val="009E19B9"/>
    <w:rsid w:val="009F0F9D"/>
    <w:rsid w:val="009F32E9"/>
    <w:rsid w:val="00A709C1"/>
    <w:rsid w:val="00A7113D"/>
    <w:rsid w:val="00A72636"/>
    <w:rsid w:val="00A86A1F"/>
    <w:rsid w:val="00A955D6"/>
    <w:rsid w:val="00AA02F8"/>
    <w:rsid w:val="00AA2911"/>
    <w:rsid w:val="00AF0422"/>
    <w:rsid w:val="00B12F11"/>
    <w:rsid w:val="00B27C6C"/>
    <w:rsid w:val="00B43234"/>
    <w:rsid w:val="00B50D01"/>
    <w:rsid w:val="00B50EDE"/>
    <w:rsid w:val="00B51871"/>
    <w:rsid w:val="00B5412C"/>
    <w:rsid w:val="00B56DFC"/>
    <w:rsid w:val="00B60048"/>
    <w:rsid w:val="00B918A4"/>
    <w:rsid w:val="00B9530B"/>
    <w:rsid w:val="00BB1248"/>
    <w:rsid w:val="00BC0177"/>
    <w:rsid w:val="00C24718"/>
    <w:rsid w:val="00C5314C"/>
    <w:rsid w:val="00C66DF3"/>
    <w:rsid w:val="00C71314"/>
    <w:rsid w:val="00C73EAD"/>
    <w:rsid w:val="00CB47B6"/>
    <w:rsid w:val="00CC064E"/>
    <w:rsid w:val="00D27F81"/>
    <w:rsid w:val="00D4512D"/>
    <w:rsid w:val="00D66D15"/>
    <w:rsid w:val="00D74AB6"/>
    <w:rsid w:val="00D76D27"/>
    <w:rsid w:val="00DB4CCA"/>
    <w:rsid w:val="00DC0152"/>
    <w:rsid w:val="00E02EF1"/>
    <w:rsid w:val="00E0376E"/>
    <w:rsid w:val="00E82DAB"/>
    <w:rsid w:val="00E84C7D"/>
    <w:rsid w:val="00EA53F9"/>
    <w:rsid w:val="00EC3828"/>
    <w:rsid w:val="00EC79CB"/>
    <w:rsid w:val="00EF5610"/>
    <w:rsid w:val="00F247A2"/>
    <w:rsid w:val="00F42CC2"/>
    <w:rsid w:val="00F4440F"/>
    <w:rsid w:val="00F5042B"/>
    <w:rsid w:val="00F64262"/>
    <w:rsid w:val="00F81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2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1">
    <w:name w:val="heading 1"/>
    <w:basedOn w:val="Normal"/>
    <w:next w:val="Normal"/>
    <w:link w:val="Heading1Char"/>
    <w:uiPriority w:val="9"/>
    <w:qFormat/>
    <w:rsid w:val="00D27F81"/>
    <w:pPr>
      <w:keepNext/>
      <w:spacing w:before="120" w:after="120" w:line="480" w:lineRule="auto"/>
      <w:outlineLvl w:val="0"/>
    </w:pPr>
    <w:rPr>
      <w:rFonts w:ascii="Times New Roman" w:hAnsi="Times New Roman"/>
      <w:i/>
      <w:sz w:val="24"/>
      <w:szCs w:val="24"/>
    </w:rPr>
  </w:style>
  <w:style w:type="paragraph" w:styleId="Heading2">
    <w:name w:val="heading 2"/>
    <w:basedOn w:val="Normal"/>
    <w:next w:val="Normal"/>
    <w:link w:val="Heading2Char"/>
    <w:uiPriority w:val="9"/>
    <w:semiHidden/>
    <w:unhideWhenUsed/>
    <w:qFormat/>
    <w:rsid w:val="00F42CC2"/>
    <w:pPr>
      <w:keepNext/>
      <w:keepLines/>
      <w:spacing w:before="200" w:after="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semiHidden/>
    <w:unhideWhenUsed/>
    <w:qFormat/>
    <w:rsid w:val="0029240C"/>
    <w:pPr>
      <w:keepNext/>
      <w:keepLines/>
      <w:spacing w:before="200" w:after="0"/>
      <w:outlineLvl w:val="2"/>
    </w:pPr>
    <w:rPr>
      <w:rFonts w:asciiTheme="majorHAnsi" w:eastAsiaTheme="majorEastAsia" w:hAnsiTheme="majorHAnsi" w:cstheme="majorBidi"/>
      <w:b/>
      <w:bCs/>
      <w:color w:val="499BC9" w:themeColor="accent1"/>
    </w:rPr>
  </w:style>
  <w:style w:type="paragraph" w:styleId="Heading5">
    <w:name w:val="heading 5"/>
    <w:next w:val="Normal"/>
    <w:pPr>
      <w:keepNext/>
      <w:spacing w:before="120" w:after="120" w:line="480" w:lineRule="auto"/>
      <w:jc w:val="both"/>
      <w:outlineLvl w:val="4"/>
    </w:pPr>
    <w:rPr>
      <w:rFonts w:ascii="Calibri" w:eastAsia="Calibri" w:hAnsi="Calibri" w:cs="Calibri"/>
      <w:b/>
      <w:bCs/>
      <w:color w:val="333333"/>
      <w:sz w:val="24"/>
      <w:szCs w:val="24"/>
      <w:u w:color="333333"/>
      <w:shd w:val="clear" w:color="auto" w:fill="FFFFFF"/>
    </w:rPr>
  </w:style>
  <w:style w:type="paragraph" w:styleId="Heading6">
    <w:name w:val="heading 6"/>
    <w:next w:val="Normal"/>
    <w:pPr>
      <w:keepNext/>
      <w:tabs>
        <w:tab w:val="left" w:pos="360"/>
      </w:tabs>
      <w:spacing w:before="120" w:after="120" w:line="480" w:lineRule="auto"/>
      <w:jc w:val="both"/>
      <w:outlineLvl w:val="5"/>
    </w:pPr>
    <w:rPr>
      <w:rFonts w:ascii="Calibri" w:eastAsia="Calibri" w:hAnsi="Calibri" w:cs="Calibri"/>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numbering" w:customStyle="1" w:styleId="List0">
    <w:name w:val="List 0"/>
    <w:basedOn w:val="ImportedStyle1"/>
    <w:pPr>
      <w:numPr>
        <w:numId w:val="12"/>
      </w:numPr>
    </w:pPr>
  </w:style>
  <w:style w:type="numbering" w:customStyle="1" w:styleId="ImportedStyle1">
    <w:name w:val="Imported Style 1"/>
  </w:style>
  <w:style w:type="paragraph" w:customStyle="1" w:styleId="Level1">
    <w:name w:val="Level 1"/>
    <w:pPr>
      <w:widowControl w:val="0"/>
      <w:spacing w:after="200" w:line="276" w:lineRule="auto"/>
      <w:jc w:val="both"/>
    </w:pPr>
    <w:rPr>
      <w:rFonts w:hAnsi="Arial Unicode MS" w:cs="Arial Unicode MS"/>
      <w:color w:val="000000"/>
      <w:sz w:val="24"/>
      <w:szCs w:val="24"/>
      <w:u w:color="000000"/>
    </w:rPr>
  </w:style>
  <w:style w:type="paragraph" w:styleId="FootnoteText">
    <w:name w:val="footnote text"/>
    <w:link w:val="FootnoteTextChar"/>
    <w:uiPriority w:val="99"/>
    <w:rPr>
      <w:rFonts w:eastAsia="Times New Roman"/>
      <w:color w:val="000000"/>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odyText2">
    <w:name w:val="Body Text 2"/>
    <w:pPr>
      <w:spacing w:before="120" w:after="120" w:line="480" w:lineRule="auto"/>
      <w:jc w:val="both"/>
    </w:pPr>
    <w:rPr>
      <w:rFonts w:ascii="Calibri" w:eastAsia="Calibri" w:hAnsi="Calibri" w:cs="Calibri"/>
      <w:color w:val="333333"/>
      <w:sz w:val="24"/>
      <w:szCs w:val="24"/>
      <w:u w:color="333333"/>
      <w:shd w:val="clear" w:color="auto" w:fill="FFFFFF"/>
    </w:rPr>
  </w:style>
  <w:style w:type="numbering" w:customStyle="1" w:styleId="List1">
    <w:name w:val="List 1"/>
    <w:basedOn w:val="ImportedStyle1"/>
    <w:pPr>
      <w:numPr>
        <w:numId w:val="5"/>
      </w:numPr>
    </w:pPr>
  </w:style>
  <w:style w:type="character" w:customStyle="1" w:styleId="apple-converted-space">
    <w:name w:val="apple-converted-space"/>
  </w:style>
  <w:style w:type="character" w:customStyle="1" w:styleId="Hyperlink1">
    <w:name w:val="Hyperlink.1"/>
    <w:basedOn w:val="apple-converted-space"/>
  </w:style>
  <w:style w:type="character" w:customStyle="1" w:styleId="Hyperlink2">
    <w:name w:val="Hyperlink.2"/>
    <w:basedOn w:val="apple-converted-space"/>
    <w:rPr>
      <w:color w:val="333333"/>
      <w:u w:color="333333"/>
      <w:shd w:val="clear" w:color="auto" w:fill="FFFFFF"/>
    </w:rPr>
  </w:style>
  <w:style w:type="paragraph" w:styleId="Caption">
    <w:name w:val="caption"/>
    <w:next w:val="Normal"/>
    <w:pPr>
      <w:spacing w:after="200"/>
      <w:jc w:val="both"/>
    </w:pPr>
    <w:rPr>
      <w:rFonts w:ascii="Calibri" w:eastAsia="Calibri" w:hAnsi="Calibri" w:cs="Calibri"/>
      <w:b/>
      <w:bCs/>
      <w:color w:val="4F81BD"/>
      <w:sz w:val="18"/>
      <w:szCs w:val="18"/>
      <w:u w:color="4F81BD"/>
    </w:rPr>
  </w:style>
  <w:style w:type="paragraph" w:styleId="BodyTextFirstIndent">
    <w:name w:val="Body Text First Indent"/>
    <w:pPr>
      <w:spacing w:after="120"/>
      <w:ind w:firstLine="210"/>
    </w:pPr>
    <w:rPr>
      <w:rFonts w:hAnsi="Arial Unicode MS" w:cs="Arial Unicode MS"/>
      <w:color w:val="000000"/>
      <w:sz w:val="24"/>
      <w:szCs w:val="24"/>
      <w:u w:color="000000"/>
    </w:rPr>
  </w:style>
  <w:style w:type="numbering" w:customStyle="1" w:styleId="List21">
    <w:name w:val="List 21"/>
    <w:basedOn w:val="ImportedStyle2"/>
    <w:pPr>
      <w:numPr>
        <w:numId w:val="10"/>
      </w:numPr>
    </w:pPr>
  </w:style>
  <w:style w:type="numbering" w:customStyle="1" w:styleId="ImportedStyle2">
    <w:name w:val="Imported Style 2"/>
  </w:style>
  <w:style w:type="paragraph" w:customStyle="1" w:styleId="references">
    <w:name w:val="references"/>
    <w:pPr>
      <w:spacing w:line="200" w:lineRule="atLeast"/>
      <w:ind w:left="238" w:hanging="238"/>
      <w:jc w:val="both"/>
    </w:pPr>
    <w:rPr>
      <w:rFonts w:ascii="Times" w:eastAsia="Times" w:hAnsi="Times" w:cs="Times"/>
      <w:color w:val="000000"/>
      <w:sz w:val="17"/>
      <w:szCs w:val="17"/>
      <w:u w:color="00000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4"/>
      <w:szCs w:val="24"/>
      <w:u w:color="00000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531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14C"/>
    <w:rPr>
      <w:rFonts w:ascii="Lucida Grande" w:eastAsia="Calibri" w:hAnsi="Lucida Grande" w:cs="Lucida Grande"/>
      <w:color w:val="000000"/>
      <w:sz w:val="18"/>
      <w:szCs w:val="18"/>
      <w:u w:color="000000"/>
    </w:rPr>
  </w:style>
  <w:style w:type="paragraph" w:styleId="CommentSubject">
    <w:name w:val="annotation subject"/>
    <w:basedOn w:val="CommentText"/>
    <w:next w:val="CommentText"/>
    <w:link w:val="CommentSubjectChar"/>
    <w:uiPriority w:val="99"/>
    <w:semiHidden/>
    <w:unhideWhenUsed/>
    <w:rsid w:val="00C5314C"/>
    <w:rPr>
      <w:b/>
      <w:bCs/>
      <w:sz w:val="20"/>
      <w:szCs w:val="20"/>
    </w:rPr>
  </w:style>
  <w:style w:type="character" w:customStyle="1" w:styleId="CommentSubjectChar">
    <w:name w:val="Comment Subject Char"/>
    <w:basedOn w:val="CommentTextChar"/>
    <w:link w:val="CommentSubject"/>
    <w:uiPriority w:val="99"/>
    <w:semiHidden/>
    <w:rsid w:val="00C5314C"/>
    <w:rPr>
      <w:rFonts w:ascii="Calibri" w:eastAsia="Calibri" w:hAnsi="Calibri" w:cs="Calibri"/>
      <w:b/>
      <w:bCs/>
      <w:color w:val="000000"/>
      <w:sz w:val="24"/>
      <w:szCs w:val="24"/>
      <w:u w:color="000000"/>
    </w:rPr>
  </w:style>
  <w:style w:type="character" w:styleId="FootnoteReference">
    <w:name w:val="footnote reference"/>
    <w:basedOn w:val="DefaultParagraphFont"/>
    <w:uiPriority w:val="99"/>
    <w:semiHidden/>
    <w:unhideWhenUsed/>
    <w:rsid w:val="00D27F81"/>
    <w:rPr>
      <w:vertAlign w:val="superscript"/>
    </w:rPr>
  </w:style>
  <w:style w:type="character" w:customStyle="1" w:styleId="Heading1Char">
    <w:name w:val="Heading 1 Char"/>
    <w:basedOn w:val="DefaultParagraphFont"/>
    <w:link w:val="Heading1"/>
    <w:uiPriority w:val="9"/>
    <w:rsid w:val="00D27F81"/>
    <w:rPr>
      <w:rFonts w:eastAsia="Calibri" w:cs="Calibri"/>
      <w:i/>
      <w:color w:val="000000"/>
      <w:sz w:val="24"/>
      <w:szCs w:val="24"/>
      <w:u w:color="000000"/>
    </w:rPr>
  </w:style>
  <w:style w:type="character" w:customStyle="1" w:styleId="FootnoteTextChar">
    <w:name w:val="Footnote Text Char"/>
    <w:link w:val="FootnoteText"/>
    <w:uiPriority w:val="99"/>
    <w:rsid w:val="005B410B"/>
    <w:rPr>
      <w:rFonts w:eastAsia="Times New Roman"/>
      <w:color w:val="000000"/>
      <w:u w:color="000000"/>
    </w:rPr>
  </w:style>
  <w:style w:type="character" w:customStyle="1" w:styleId="Heading2Char">
    <w:name w:val="Heading 2 Char"/>
    <w:basedOn w:val="DefaultParagraphFont"/>
    <w:link w:val="Heading2"/>
    <w:uiPriority w:val="9"/>
    <w:semiHidden/>
    <w:rsid w:val="00F42CC2"/>
    <w:rPr>
      <w:rFonts w:asciiTheme="majorHAnsi" w:eastAsiaTheme="majorEastAsia" w:hAnsiTheme="majorHAnsi" w:cstheme="majorBidi"/>
      <w:b/>
      <w:bCs/>
      <w:color w:val="499BC9" w:themeColor="accent1"/>
      <w:sz w:val="26"/>
      <w:szCs w:val="26"/>
      <w:u w:color="000000"/>
    </w:rPr>
  </w:style>
  <w:style w:type="character" w:customStyle="1" w:styleId="Heading3Char">
    <w:name w:val="Heading 3 Char"/>
    <w:basedOn w:val="DefaultParagraphFont"/>
    <w:link w:val="Heading3"/>
    <w:uiPriority w:val="9"/>
    <w:semiHidden/>
    <w:rsid w:val="0029240C"/>
    <w:rPr>
      <w:rFonts w:asciiTheme="majorHAnsi" w:eastAsiaTheme="majorEastAsia" w:hAnsiTheme="majorHAnsi" w:cstheme="majorBidi"/>
      <w:b/>
      <w:bCs/>
      <w:color w:val="499BC9" w:themeColor="accent1"/>
      <w:sz w:val="22"/>
      <w:szCs w:val="22"/>
      <w:u w:color="000000"/>
    </w:rPr>
  </w:style>
  <w:style w:type="paragraph" w:styleId="Header">
    <w:name w:val="header"/>
    <w:basedOn w:val="Normal"/>
    <w:link w:val="HeaderChar"/>
    <w:uiPriority w:val="99"/>
    <w:unhideWhenUsed/>
    <w:rsid w:val="0018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CB"/>
    <w:rPr>
      <w:rFonts w:ascii="Calibri" w:eastAsia="Calibri" w:hAnsi="Calibri" w:cs="Calibri"/>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1">
    <w:name w:val="heading 1"/>
    <w:basedOn w:val="Normal"/>
    <w:next w:val="Normal"/>
    <w:link w:val="Heading1Char"/>
    <w:uiPriority w:val="9"/>
    <w:qFormat/>
    <w:rsid w:val="00D27F81"/>
    <w:pPr>
      <w:keepNext/>
      <w:spacing w:before="120" w:after="120" w:line="480" w:lineRule="auto"/>
      <w:outlineLvl w:val="0"/>
    </w:pPr>
    <w:rPr>
      <w:rFonts w:ascii="Times New Roman" w:hAnsi="Times New Roman"/>
      <w:i/>
      <w:sz w:val="24"/>
      <w:szCs w:val="24"/>
    </w:rPr>
  </w:style>
  <w:style w:type="paragraph" w:styleId="Heading2">
    <w:name w:val="heading 2"/>
    <w:basedOn w:val="Normal"/>
    <w:next w:val="Normal"/>
    <w:link w:val="Heading2Char"/>
    <w:uiPriority w:val="9"/>
    <w:semiHidden/>
    <w:unhideWhenUsed/>
    <w:qFormat/>
    <w:rsid w:val="00F42CC2"/>
    <w:pPr>
      <w:keepNext/>
      <w:keepLines/>
      <w:spacing w:before="200" w:after="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semiHidden/>
    <w:unhideWhenUsed/>
    <w:qFormat/>
    <w:rsid w:val="0029240C"/>
    <w:pPr>
      <w:keepNext/>
      <w:keepLines/>
      <w:spacing w:before="200" w:after="0"/>
      <w:outlineLvl w:val="2"/>
    </w:pPr>
    <w:rPr>
      <w:rFonts w:asciiTheme="majorHAnsi" w:eastAsiaTheme="majorEastAsia" w:hAnsiTheme="majorHAnsi" w:cstheme="majorBidi"/>
      <w:b/>
      <w:bCs/>
      <w:color w:val="499BC9" w:themeColor="accent1"/>
    </w:rPr>
  </w:style>
  <w:style w:type="paragraph" w:styleId="Heading5">
    <w:name w:val="heading 5"/>
    <w:next w:val="Normal"/>
    <w:pPr>
      <w:keepNext/>
      <w:spacing w:before="120" w:after="120" w:line="480" w:lineRule="auto"/>
      <w:jc w:val="both"/>
      <w:outlineLvl w:val="4"/>
    </w:pPr>
    <w:rPr>
      <w:rFonts w:ascii="Calibri" w:eastAsia="Calibri" w:hAnsi="Calibri" w:cs="Calibri"/>
      <w:b/>
      <w:bCs/>
      <w:color w:val="333333"/>
      <w:sz w:val="24"/>
      <w:szCs w:val="24"/>
      <w:u w:color="333333"/>
      <w:shd w:val="clear" w:color="auto" w:fill="FFFFFF"/>
    </w:rPr>
  </w:style>
  <w:style w:type="paragraph" w:styleId="Heading6">
    <w:name w:val="heading 6"/>
    <w:next w:val="Normal"/>
    <w:pPr>
      <w:keepNext/>
      <w:tabs>
        <w:tab w:val="left" w:pos="360"/>
      </w:tabs>
      <w:spacing w:before="120" w:after="120" w:line="480" w:lineRule="auto"/>
      <w:jc w:val="both"/>
      <w:outlineLvl w:val="5"/>
    </w:pPr>
    <w:rPr>
      <w:rFonts w:ascii="Calibri" w:eastAsia="Calibri" w:hAnsi="Calibri" w:cs="Calibri"/>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numbering" w:customStyle="1" w:styleId="List0">
    <w:name w:val="List 0"/>
    <w:basedOn w:val="ImportedStyle1"/>
    <w:pPr>
      <w:numPr>
        <w:numId w:val="12"/>
      </w:numPr>
    </w:pPr>
  </w:style>
  <w:style w:type="numbering" w:customStyle="1" w:styleId="ImportedStyle1">
    <w:name w:val="Imported Style 1"/>
  </w:style>
  <w:style w:type="paragraph" w:customStyle="1" w:styleId="Level1">
    <w:name w:val="Level 1"/>
    <w:pPr>
      <w:widowControl w:val="0"/>
      <w:spacing w:after="200" w:line="276" w:lineRule="auto"/>
      <w:jc w:val="both"/>
    </w:pPr>
    <w:rPr>
      <w:rFonts w:hAnsi="Arial Unicode MS" w:cs="Arial Unicode MS"/>
      <w:color w:val="000000"/>
      <w:sz w:val="24"/>
      <w:szCs w:val="24"/>
      <w:u w:color="000000"/>
    </w:rPr>
  </w:style>
  <w:style w:type="paragraph" w:styleId="FootnoteText">
    <w:name w:val="footnote text"/>
    <w:link w:val="FootnoteTextChar"/>
    <w:uiPriority w:val="99"/>
    <w:rPr>
      <w:rFonts w:eastAsia="Times New Roman"/>
      <w:color w:val="000000"/>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odyText2">
    <w:name w:val="Body Text 2"/>
    <w:pPr>
      <w:spacing w:before="120" w:after="120" w:line="480" w:lineRule="auto"/>
      <w:jc w:val="both"/>
    </w:pPr>
    <w:rPr>
      <w:rFonts w:ascii="Calibri" w:eastAsia="Calibri" w:hAnsi="Calibri" w:cs="Calibri"/>
      <w:color w:val="333333"/>
      <w:sz w:val="24"/>
      <w:szCs w:val="24"/>
      <w:u w:color="333333"/>
      <w:shd w:val="clear" w:color="auto" w:fill="FFFFFF"/>
    </w:rPr>
  </w:style>
  <w:style w:type="numbering" w:customStyle="1" w:styleId="List1">
    <w:name w:val="List 1"/>
    <w:basedOn w:val="ImportedStyle1"/>
    <w:pPr>
      <w:numPr>
        <w:numId w:val="5"/>
      </w:numPr>
    </w:pPr>
  </w:style>
  <w:style w:type="character" w:customStyle="1" w:styleId="apple-converted-space">
    <w:name w:val="apple-converted-space"/>
  </w:style>
  <w:style w:type="character" w:customStyle="1" w:styleId="Hyperlink1">
    <w:name w:val="Hyperlink.1"/>
    <w:basedOn w:val="apple-converted-space"/>
  </w:style>
  <w:style w:type="character" w:customStyle="1" w:styleId="Hyperlink2">
    <w:name w:val="Hyperlink.2"/>
    <w:basedOn w:val="apple-converted-space"/>
    <w:rPr>
      <w:color w:val="333333"/>
      <w:u w:color="333333"/>
      <w:shd w:val="clear" w:color="auto" w:fill="FFFFFF"/>
    </w:rPr>
  </w:style>
  <w:style w:type="paragraph" w:styleId="Caption">
    <w:name w:val="caption"/>
    <w:next w:val="Normal"/>
    <w:pPr>
      <w:spacing w:after="200"/>
      <w:jc w:val="both"/>
    </w:pPr>
    <w:rPr>
      <w:rFonts w:ascii="Calibri" w:eastAsia="Calibri" w:hAnsi="Calibri" w:cs="Calibri"/>
      <w:b/>
      <w:bCs/>
      <w:color w:val="4F81BD"/>
      <w:sz w:val="18"/>
      <w:szCs w:val="18"/>
      <w:u w:color="4F81BD"/>
    </w:rPr>
  </w:style>
  <w:style w:type="paragraph" w:styleId="BodyTextFirstIndent">
    <w:name w:val="Body Text First Indent"/>
    <w:pPr>
      <w:spacing w:after="120"/>
      <w:ind w:firstLine="210"/>
    </w:pPr>
    <w:rPr>
      <w:rFonts w:hAnsi="Arial Unicode MS" w:cs="Arial Unicode MS"/>
      <w:color w:val="000000"/>
      <w:sz w:val="24"/>
      <w:szCs w:val="24"/>
      <w:u w:color="000000"/>
    </w:rPr>
  </w:style>
  <w:style w:type="numbering" w:customStyle="1" w:styleId="List21">
    <w:name w:val="List 21"/>
    <w:basedOn w:val="ImportedStyle2"/>
    <w:pPr>
      <w:numPr>
        <w:numId w:val="10"/>
      </w:numPr>
    </w:pPr>
  </w:style>
  <w:style w:type="numbering" w:customStyle="1" w:styleId="ImportedStyle2">
    <w:name w:val="Imported Style 2"/>
  </w:style>
  <w:style w:type="paragraph" w:customStyle="1" w:styleId="references">
    <w:name w:val="references"/>
    <w:pPr>
      <w:spacing w:line="200" w:lineRule="atLeast"/>
      <w:ind w:left="238" w:hanging="238"/>
      <w:jc w:val="both"/>
    </w:pPr>
    <w:rPr>
      <w:rFonts w:ascii="Times" w:eastAsia="Times" w:hAnsi="Times" w:cs="Times"/>
      <w:color w:val="000000"/>
      <w:sz w:val="17"/>
      <w:szCs w:val="17"/>
      <w:u w:color="00000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4"/>
      <w:szCs w:val="24"/>
      <w:u w:color="00000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531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14C"/>
    <w:rPr>
      <w:rFonts w:ascii="Lucida Grande" w:eastAsia="Calibri" w:hAnsi="Lucida Grande" w:cs="Lucida Grande"/>
      <w:color w:val="000000"/>
      <w:sz w:val="18"/>
      <w:szCs w:val="18"/>
      <w:u w:color="000000"/>
    </w:rPr>
  </w:style>
  <w:style w:type="paragraph" w:styleId="CommentSubject">
    <w:name w:val="annotation subject"/>
    <w:basedOn w:val="CommentText"/>
    <w:next w:val="CommentText"/>
    <w:link w:val="CommentSubjectChar"/>
    <w:uiPriority w:val="99"/>
    <w:semiHidden/>
    <w:unhideWhenUsed/>
    <w:rsid w:val="00C5314C"/>
    <w:rPr>
      <w:b/>
      <w:bCs/>
      <w:sz w:val="20"/>
      <w:szCs w:val="20"/>
    </w:rPr>
  </w:style>
  <w:style w:type="character" w:customStyle="1" w:styleId="CommentSubjectChar">
    <w:name w:val="Comment Subject Char"/>
    <w:basedOn w:val="CommentTextChar"/>
    <w:link w:val="CommentSubject"/>
    <w:uiPriority w:val="99"/>
    <w:semiHidden/>
    <w:rsid w:val="00C5314C"/>
    <w:rPr>
      <w:rFonts w:ascii="Calibri" w:eastAsia="Calibri" w:hAnsi="Calibri" w:cs="Calibri"/>
      <w:b/>
      <w:bCs/>
      <w:color w:val="000000"/>
      <w:sz w:val="24"/>
      <w:szCs w:val="24"/>
      <w:u w:color="000000"/>
    </w:rPr>
  </w:style>
  <w:style w:type="character" w:styleId="FootnoteReference">
    <w:name w:val="footnote reference"/>
    <w:basedOn w:val="DefaultParagraphFont"/>
    <w:uiPriority w:val="99"/>
    <w:semiHidden/>
    <w:unhideWhenUsed/>
    <w:rsid w:val="00D27F81"/>
    <w:rPr>
      <w:vertAlign w:val="superscript"/>
    </w:rPr>
  </w:style>
  <w:style w:type="character" w:customStyle="1" w:styleId="Heading1Char">
    <w:name w:val="Heading 1 Char"/>
    <w:basedOn w:val="DefaultParagraphFont"/>
    <w:link w:val="Heading1"/>
    <w:uiPriority w:val="9"/>
    <w:rsid w:val="00D27F81"/>
    <w:rPr>
      <w:rFonts w:eastAsia="Calibri" w:cs="Calibri"/>
      <w:i/>
      <w:color w:val="000000"/>
      <w:sz w:val="24"/>
      <w:szCs w:val="24"/>
      <w:u w:color="000000"/>
    </w:rPr>
  </w:style>
  <w:style w:type="character" w:customStyle="1" w:styleId="FootnoteTextChar">
    <w:name w:val="Footnote Text Char"/>
    <w:link w:val="FootnoteText"/>
    <w:uiPriority w:val="99"/>
    <w:rsid w:val="005B410B"/>
    <w:rPr>
      <w:rFonts w:eastAsia="Times New Roman"/>
      <w:color w:val="000000"/>
      <w:u w:color="000000"/>
    </w:rPr>
  </w:style>
  <w:style w:type="character" w:customStyle="1" w:styleId="Heading2Char">
    <w:name w:val="Heading 2 Char"/>
    <w:basedOn w:val="DefaultParagraphFont"/>
    <w:link w:val="Heading2"/>
    <w:uiPriority w:val="9"/>
    <w:semiHidden/>
    <w:rsid w:val="00F42CC2"/>
    <w:rPr>
      <w:rFonts w:asciiTheme="majorHAnsi" w:eastAsiaTheme="majorEastAsia" w:hAnsiTheme="majorHAnsi" w:cstheme="majorBidi"/>
      <w:b/>
      <w:bCs/>
      <w:color w:val="499BC9" w:themeColor="accent1"/>
      <w:sz w:val="26"/>
      <w:szCs w:val="26"/>
      <w:u w:color="000000"/>
    </w:rPr>
  </w:style>
  <w:style w:type="character" w:customStyle="1" w:styleId="Heading3Char">
    <w:name w:val="Heading 3 Char"/>
    <w:basedOn w:val="DefaultParagraphFont"/>
    <w:link w:val="Heading3"/>
    <w:uiPriority w:val="9"/>
    <w:semiHidden/>
    <w:rsid w:val="0029240C"/>
    <w:rPr>
      <w:rFonts w:asciiTheme="majorHAnsi" w:eastAsiaTheme="majorEastAsia" w:hAnsiTheme="majorHAnsi" w:cstheme="majorBidi"/>
      <w:b/>
      <w:bCs/>
      <w:color w:val="499BC9" w:themeColor="accent1"/>
      <w:sz w:val="22"/>
      <w:szCs w:val="22"/>
      <w:u w:color="000000"/>
    </w:rPr>
  </w:style>
  <w:style w:type="paragraph" w:styleId="Header">
    <w:name w:val="header"/>
    <w:basedOn w:val="Normal"/>
    <w:link w:val="HeaderChar"/>
    <w:uiPriority w:val="99"/>
    <w:unhideWhenUsed/>
    <w:rsid w:val="0018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CB"/>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36918">
      <w:bodyDiv w:val="1"/>
      <w:marLeft w:val="0"/>
      <w:marRight w:val="0"/>
      <w:marTop w:val="0"/>
      <w:marBottom w:val="0"/>
      <w:divBdr>
        <w:top w:val="none" w:sz="0" w:space="0" w:color="auto"/>
        <w:left w:val="none" w:sz="0" w:space="0" w:color="auto"/>
        <w:bottom w:val="none" w:sz="0" w:space="0" w:color="auto"/>
        <w:right w:val="none" w:sz="0" w:space="0" w:color="auto"/>
      </w:divBdr>
    </w:div>
    <w:div w:id="755639024">
      <w:bodyDiv w:val="1"/>
      <w:marLeft w:val="0"/>
      <w:marRight w:val="0"/>
      <w:marTop w:val="0"/>
      <w:marBottom w:val="0"/>
      <w:divBdr>
        <w:top w:val="none" w:sz="0" w:space="0" w:color="auto"/>
        <w:left w:val="none" w:sz="0" w:space="0" w:color="auto"/>
        <w:bottom w:val="none" w:sz="0" w:space="0" w:color="auto"/>
        <w:right w:val="none" w:sz="0" w:space="0" w:color="auto"/>
      </w:divBdr>
    </w:div>
    <w:div w:id="1572305656">
      <w:bodyDiv w:val="1"/>
      <w:marLeft w:val="0"/>
      <w:marRight w:val="0"/>
      <w:marTop w:val="0"/>
      <w:marBottom w:val="0"/>
      <w:divBdr>
        <w:top w:val="none" w:sz="0" w:space="0" w:color="auto"/>
        <w:left w:val="none" w:sz="0" w:space="0" w:color="auto"/>
        <w:bottom w:val="none" w:sz="0" w:space="0" w:color="auto"/>
        <w:right w:val="none" w:sz="0" w:space="0" w:color="auto"/>
      </w:divBdr>
      <w:divsChild>
        <w:div w:id="1044134561">
          <w:marLeft w:val="0"/>
          <w:marRight w:val="0"/>
          <w:marTop w:val="0"/>
          <w:marBottom w:val="0"/>
          <w:divBdr>
            <w:top w:val="none" w:sz="0" w:space="0" w:color="auto"/>
            <w:left w:val="none" w:sz="0" w:space="0" w:color="auto"/>
            <w:bottom w:val="none" w:sz="0" w:space="0" w:color="auto"/>
            <w:right w:val="none" w:sz="0" w:space="0" w:color="auto"/>
          </w:divBdr>
          <w:divsChild>
            <w:div w:id="2120952346">
              <w:marLeft w:val="0"/>
              <w:marRight w:val="0"/>
              <w:marTop w:val="0"/>
              <w:marBottom w:val="0"/>
              <w:divBdr>
                <w:top w:val="none" w:sz="0" w:space="0" w:color="auto"/>
                <w:left w:val="none" w:sz="0" w:space="0" w:color="auto"/>
                <w:bottom w:val="none" w:sz="0" w:space="0" w:color="auto"/>
                <w:right w:val="none" w:sz="0" w:space="0" w:color="auto"/>
              </w:divBdr>
            </w:div>
            <w:div w:id="1106385752">
              <w:marLeft w:val="0"/>
              <w:marRight w:val="0"/>
              <w:marTop w:val="0"/>
              <w:marBottom w:val="0"/>
              <w:divBdr>
                <w:top w:val="none" w:sz="0" w:space="0" w:color="auto"/>
                <w:left w:val="none" w:sz="0" w:space="0" w:color="auto"/>
                <w:bottom w:val="none" w:sz="0" w:space="0" w:color="auto"/>
                <w:right w:val="none" w:sz="0" w:space="0" w:color="auto"/>
              </w:divBdr>
              <w:divsChild>
                <w:div w:id="917176615">
                  <w:marLeft w:val="0"/>
                  <w:marRight w:val="0"/>
                  <w:marTop w:val="0"/>
                  <w:marBottom w:val="0"/>
                  <w:divBdr>
                    <w:top w:val="none" w:sz="0" w:space="0" w:color="auto"/>
                    <w:left w:val="none" w:sz="0" w:space="0" w:color="auto"/>
                    <w:bottom w:val="none" w:sz="0" w:space="0" w:color="auto"/>
                    <w:right w:val="none" w:sz="0" w:space="0" w:color="auto"/>
                  </w:divBdr>
                </w:div>
              </w:divsChild>
            </w:div>
            <w:div w:id="620650173">
              <w:marLeft w:val="0"/>
              <w:marRight w:val="0"/>
              <w:marTop w:val="0"/>
              <w:marBottom w:val="0"/>
              <w:divBdr>
                <w:top w:val="none" w:sz="0" w:space="0" w:color="auto"/>
                <w:left w:val="none" w:sz="0" w:space="0" w:color="auto"/>
                <w:bottom w:val="none" w:sz="0" w:space="0" w:color="auto"/>
                <w:right w:val="none" w:sz="0" w:space="0" w:color="auto"/>
              </w:divBdr>
              <w:divsChild>
                <w:div w:id="2093551618">
                  <w:marLeft w:val="0"/>
                  <w:marRight w:val="0"/>
                  <w:marTop w:val="0"/>
                  <w:marBottom w:val="0"/>
                  <w:divBdr>
                    <w:top w:val="none" w:sz="0" w:space="0" w:color="auto"/>
                    <w:left w:val="none" w:sz="0" w:space="0" w:color="auto"/>
                    <w:bottom w:val="none" w:sz="0" w:space="0" w:color="auto"/>
                    <w:right w:val="none" w:sz="0" w:space="0" w:color="auto"/>
                  </w:divBdr>
                </w:div>
              </w:divsChild>
            </w:div>
            <w:div w:id="423259828">
              <w:marLeft w:val="0"/>
              <w:marRight w:val="0"/>
              <w:marTop w:val="0"/>
              <w:marBottom w:val="0"/>
              <w:divBdr>
                <w:top w:val="none" w:sz="0" w:space="0" w:color="auto"/>
                <w:left w:val="none" w:sz="0" w:space="0" w:color="auto"/>
                <w:bottom w:val="none" w:sz="0" w:space="0" w:color="auto"/>
                <w:right w:val="none" w:sz="0" w:space="0" w:color="auto"/>
              </w:divBdr>
              <w:divsChild>
                <w:div w:id="337772941">
                  <w:marLeft w:val="0"/>
                  <w:marRight w:val="0"/>
                  <w:marTop w:val="0"/>
                  <w:marBottom w:val="0"/>
                  <w:divBdr>
                    <w:top w:val="none" w:sz="0" w:space="0" w:color="auto"/>
                    <w:left w:val="none" w:sz="0" w:space="0" w:color="auto"/>
                    <w:bottom w:val="none" w:sz="0" w:space="0" w:color="auto"/>
                    <w:right w:val="none" w:sz="0" w:space="0" w:color="auto"/>
                  </w:divBdr>
                </w:div>
              </w:divsChild>
            </w:div>
            <w:div w:id="634485590">
              <w:blockQuote w:val="1"/>
              <w:marLeft w:val="96"/>
              <w:marRight w:val="0"/>
              <w:marTop w:val="0"/>
              <w:marBottom w:val="0"/>
              <w:divBdr>
                <w:top w:val="none" w:sz="0" w:space="0" w:color="auto"/>
                <w:left w:val="single" w:sz="6" w:space="6" w:color="CCCCCC"/>
                <w:bottom w:val="none" w:sz="0" w:space="0" w:color="auto"/>
                <w:right w:val="none" w:sz="0" w:space="0" w:color="auto"/>
              </w:divBdr>
            </w:div>
            <w:div w:id="1674449778">
              <w:marLeft w:val="0"/>
              <w:marRight w:val="0"/>
              <w:marTop w:val="0"/>
              <w:marBottom w:val="0"/>
              <w:divBdr>
                <w:top w:val="none" w:sz="0" w:space="0" w:color="auto"/>
                <w:left w:val="none" w:sz="0" w:space="0" w:color="auto"/>
                <w:bottom w:val="none" w:sz="0" w:space="0" w:color="auto"/>
                <w:right w:val="none" w:sz="0" w:space="0" w:color="auto"/>
              </w:divBdr>
              <w:divsChild>
                <w:div w:id="1132940052">
                  <w:marLeft w:val="0"/>
                  <w:marRight w:val="0"/>
                  <w:marTop w:val="0"/>
                  <w:marBottom w:val="0"/>
                  <w:divBdr>
                    <w:top w:val="none" w:sz="0" w:space="0" w:color="auto"/>
                    <w:left w:val="none" w:sz="0" w:space="0" w:color="auto"/>
                    <w:bottom w:val="none" w:sz="0" w:space="0" w:color="auto"/>
                    <w:right w:val="none" w:sz="0" w:space="0" w:color="auto"/>
                  </w:divBdr>
                </w:div>
              </w:divsChild>
            </w:div>
            <w:div w:id="320079926">
              <w:marLeft w:val="0"/>
              <w:marRight w:val="0"/>
              <w:marTop w:val="0"/>
              <w:marBottom w:val="0"/>
              <w:divBdr>
                <w:top w:val="none" w:sz="0" w:space="0" w:color="auto"/>
                <w:left w:val="none" w:sz="0" w:space="0" w:color="auto"/>
                <w:bottom w:val="none" w:sz="0" w:space="0" w:color="auto"/>
                <w:right w:val="none" w:sz="0" w:space="0" w:color="auto"/>
              </w:divBdr>
            </w:div>
            <w:div w:id="106656172">
              <w:blockQuote w:val="1"/>
              <w:marLeft w:val="96"/>
              <w:marRight w:val="0"/>
              <w:marTop w:val="0"/>
              <w:marBottom w:val="0"/>
              <w:divBdr>
                <w:top w:val="none" w:sz="0" w:space="0" w:color="auto"/>
                <w:left w:val="single" w:sz="6" w:space="6" w:color="CCCCCC"/>
                <w:bottom w:val="none" w:sz="0" w:space="0" w:color="auto"/>
                <w:right w:val="none" w:sz="0" w:space="0" w:color="auto"/>
              </w:divBdr>
            </w:div>
            <w:div w:id="1959484232">
              <w:marLeft w:val="0"/>
              <w:marRight w:val="0"/>
              <w:marTop w:val="0"/>
              <w:marBottom w:val="0"/>
              <w:divBdr>
                <w:top w:val="none" w:sz="0" w:space="0" w:color="auto"/>
                <w:left w:val="none" w:sz="0" w:space="0" w:color="auto"/>
                <w:bottom w:val="none" w:sz="0" w:space="0" w:color="auto"/>
                <w:right w:val="none" w:sz="0" w:space="0" w:color="auto"/>
              </w:divBdr>
            </w:div>
            <w:div w:id="1533224433">
              <w:marLeft w:val="0"/>
              <w:marRight w:val="0"/>
              <w:marTop w:val="0"/>
              <w:marBottom w:val="0"/>
              <w:divBdr>
                <w:top w:val="none" w:sz="0" w:space="0" w:color="auto"/>
                <w:left w:val="none" w:sz="0" w:space="0" w:color="auto"/>
                <w:bottom w:val="none" w:sz="0" w:space="0" w:color="auto"/>
                <w:right w:val="none" w:sz="0" w:space="0" w:color="auto"/>
              </w:divBdr>
              <w:divsChild>
                <w:div w:id="1796410201">
                  <w:marLeft w:val="0"/>
                  <w:marRight w:val="0"/>
                  <w:marTop w:val="0"/>
                  <w:marBottom w:val="0"/>
                  <w:divBdr>
                    <w:top w:val="none" w:sz="0" w:space="0" w:color="auto"/>
                    <w:left w:val="none" w:sz="0" w:space="0" w:color="auto"/>
                    <w:bottom w:val="none" w:sz="0" w:space="0" w:color="auto"/>
                    <w:right w:val="none" w:sz="0" w:space="0" w:color="auto"/>
                  </w:divBdr>
                </w:div>
              </w:divsChild>
            </w:div>
            <w:div w:id="460731191">
              <w:blockQuote w:val="1"/>
              <w:marLeft w:val="96"/>
              <w:marRight w:val="0"/>
              <w:marTop w:val="0"/>
              <w:marBottom w:val="0"/>
              <w:divBdr>
                <w:top w:val="none" w:sz="0" w:space="0" w:color="auto"/>
                <w:left w:val="single" w:sz="6" w:space="6" w:color="CCCCCC"/>
                <w:bottom w:val="none" w:sz="0" w:space="0" w:color="auto"/>
                <w:right w:val="none" w:sz="0" w:space="0" w:color="auto"/>
              </w:divBdr>
            </w:div>
            <w:div w:id="539896826">
              <w:marLeft w:val="0"/>
              <w:marRight w:val="0"/>
              <w:marTop w:val="0"/>
              <w:marBottom w:val="0"/>
              <w:divBdr>
                <w:top w:val="none" w:sz="0" w:space="0" w:color="auto"/>
                <w:left w:val="none" w:sz="0" w:space="0" w:color="auto"/>
                <w:bottom w:val="none" w:sz="0" w:space="0" w:color="auto"/>
                <w:right w:val="none" w:sz="0" w:space="0" w:color="auto"/>
              </w:divBdr>
              <w:divsChild>
                <w:div w:id="1471290064">
                  <w:marLeft w:val="0"/>
                  <w:marRight w:val="0"/>
                  <w:marTop w:val="0"/>
                  <w:marBottom w:val="0"/>
                  <w:divBdr>
                    <w:top w:val="none" w:sz="0" w:space="0" w:color="auto"/>
                    <w:left w:val="none" w:sz="0" w:space="0" w:color="auto"/>
                    <w:bottom w:val="none" w:sz="0" w:space="0" w:color="auto"/>
                    <w:right w:val="none" w:sz="0" w:space="0" w:color="auto"/>
                  </w:divBdr>
                </w:div>
              </w:divsChild>
            </w:div>
            <w:div w:id="764574077">
              <w:blockQuote w:val="1"/>
              <w:marLeft w:val="96"/>
              <w:marRight w:val="0"/>
              <w:marTop w:val="0"/>
              <w:marBottom w:val="0"/>
              <w:divBdr>
                <w:top w:val="none" w:sz="0" w:space="0" w:color="auto"/>
                <w:left w:val="single" w:sz="6" w:space="6" w:color="CCCCCC"/>
                <w:bottom w:val="none" w:sz="0" w:space="0" w:color="auto"/>
                <w:right w:val="none" w:sz="0" w:space="0" w:color="auto"/>
              </w:divBdr>
            </w:div>
            <w:div w:id="1938977847">
              <w:marLeft w:val="0"/>
              <w:marRight w:val="0"/>
              <w:marTop w:val="0"/>
              <w:marBottom w:val="0"/>
              <w:divBdr>
                <w:top w:val="none" w:sz="0" w:space="0" w:color="auto"/>
                <w:left w:val="none" w:sz="0" w:space="0" w:color="auto"/>
                <w:bottom w:val="none" w:sz="0" w:space="0" w:color="auto"/>
                <w:right w:val="none" w:sz="0" w:space="0" w:color="auto"/>
              </w:divBdr>
              <w:divsChild>
                <w:div w:id="1871721425">
                  <w:marLeft w:val="0"/>
                  <w:marRight w:val="0"/>
                  <w:marTop w:val="0"/>
                  <w:marBottom w:val="0"/>
                  <w:divBdr>
                    <w:top w:val="none" w:sz="0" w:space="0" w:color="auto"/>
                    <w:left w:val="none" w:sz="0" w:space="0" w:color="auto"/>
                    <w:bottom w:val="none" w:sz="0" w:space="0" w:color="auto"/>
                    <w:right w:val="none" w:sz="0" w:space="0" w:color="auto"/>
                  </w:divBdr>
                </w:div>
              </w:divsChild>
            </w:div>
            <w:div w:id="50732061">
              <w:marLeft w:val="0"/>
              <w:marRight w:val="0"/>
              <w:marTop w:val="0"/>
              <w:marBottom w:val="0"/>
              <w:divBdr>
                <w:top w:val="none" w:sz="0" w:space="0" w:color="auto"/>
                <w:left w:val="none" w:sz="0" w:space="0" w:color="auto"/>
                <w:bottom w:val="none" w:sz="0" w:space="0" w:color="auto"/>
                <w:right w:val="none" w:sz="0" w:space="0" w:color="auto"/>
              </w:divBdr>
            </w:div>
            <w:div w:id="857088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515084">
                  <w:marLeft w:val="0"/>
                  <w:marRight w:val="0"/>
                  <w:marTop w:val="0"/>
                  <w:marBottom w:val="0"/>
                  <w:divBdr>
                    <w:top w:val="none" w:sz="0" w:space="0" w:color="auto"/>
                    <w:left w:val="none" w:sz="0" w:space="0" w:color="auto"/>
                    <w:bottom w:val="none" w:sz="0" w:space="0" w:color="auto"/>
                    <w:right w:val="none" w:sz="0" w:space="0" w:color="auto"/>
                  </w:divBdr>
                </w:div>
                <w:div w:id="861550305">
                  <w:marLeft w:val="0"/>
                  <w:marRight w:val="0"/>
                  <w:marTop w:val="0"/>
                  <w:marBottom w:val="0"/>
                  <w:divBdr>
                    <w:top w:val="none" w:sz="0" w:space="0" w:color="auto"/>
                    <w:left w:val="none" w:sz="0" w:space="0" w:color="auto"/>
                    <w:bottom w:val="none" w:sz="0" w:space="0" w:color="auto"/>
                    <w:right w:val="none" w:sz="0" w:space="0" w:color="auto"/>
                  </w:divBdr>
                  <w:divsChild>
                    <w:div w:id="417485764">
                      <w:marLeft w:val="0"/>
                      <w:marRight w:val="0"/>
                      <w:marTop w:val="0"/>
                      <w:marBottom w:val="0"/>
                      <w:divBdr>
                        <w:top w:val="none" w:sz="0" w:space="0" w:color="auto"/>
                        <w:left w:val="none" w:sz="0" w:space="0" w:color="auto"/>
                        <w:bottom w:val="none" w:sz="0" w:space="0" w:color="auto"/>
                        <w:right w:val="none" w:sz="0" w:space="0" w:color="auto"/>
                      </w:divBdr>
                    </w:div>
                  </w:divsChild>
                </w:div>
                <w:div w:id="824902220">
                  <w:marLeft w:val="0"/>
                  <w:marRight w:val="0"/>
                  <w:marTop w:val="0"/>
                  <w:marBottom w:val="0"/>
                  <w:divBdr>
                    <w:top w:val="none" w:sz="0" w:space="0" w:color="auto"/>
                    <w:left w:val="none" w:sz="0" w:space="0" w:color="auto"/>
                    <w:bottom w:val="none" w:sz="0" w:space="0" w:color="auto"/>
                    <w:right w:val="none" w:sz="0" w:space="0" w:color="auto"/>
                  </w:divBdr>
                  <w:divsChild>
                    <w:div w:id="1052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08012">
      <w:bodyDiv w:val="1"/>
      <w:marLeft w:val="0"/>
      <w:marRight w:val="0"/>
      <w:marTop w:val="0"/>
      <w:marBottom w:val="0"/>
      <w:divBdr>
        <w:top w:val="none" w:sz="0" w:space="0" w:color="auto"/>
        <w:left w:val="none" w:sz="0" w:space="0" w:color="auto"/>
        <w:bottom w:val="none" w:sz="0" w:space="0" w:color="auto"/>
        <w:right w:val="none" w:sz="0" w:space="0" w:color="auto"/>
      </w:divBdr>
    </w:div>
    <w:div w:id="193123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mhr43yt9pcs" TargetMode="External"/><Relationship Id="rId2" Type="http://schemas.openxmlformats.org/officeDocument/2006/relationships/hyperlink" Target="http://www.ncbi.nlm.nih.gov/pmc/" TargetMode="External"/><Relationship Id="rId1" Type="http://schemas.openxmlformats.org/officeDocument/2006/relationships/hyperlink" Target="http://ericwhitacre.com/the-virtual-choi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CD026-058B-4325-AAB2-96C244D3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phismith</dc:creator>
  <cp:lastModifiedBy>phismith</cp:lastModifiedBy>
  <cp:revision>6</cp:revision>
  <dcterms:created xsi:type="dcterms:W3CDTF">2015-01-08T19:10:00Z</dcterms:created>
  <dcterms:modified xsi:type="dcterms:W3CDTF">2015-01-08T20:19:00Z</dcterms:modified>
</cp:coreProperties>
</file>