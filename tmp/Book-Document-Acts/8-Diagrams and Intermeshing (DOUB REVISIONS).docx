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8FC19" w14:textId="25FA8004" w:rsidR="005E47AD" w:rsidRPr="00880199" w:rsidRDefault="009B5FBB">
      <w:pPr>
        <w:rPr>
          <w:sz w:val="32"/>
        </w:rPr>
      </w:pPr>
      <w:bookmarkStart w:id="0" w:name="_GoBack"/>
      <w:bookmarkEnd w:id="0"/>
      <w:r w:rsidRPr="00880199">
        <w:rPr>
          <w:sz w:val="32"/>
        </w:rPr>
        <w:t xml:space="preserve">Diagrams, </w:t>
      </w:r>
      <w:r w:rsidR="005E0906" w:rsidRPr="00880199">
        <w:rPr>
          <w:sz w:val="32"/>
        </w:rPr>
        <w:t>Document</w:t>
      </w:r>
      <w:r w:rsidR="00133724" w:rsidRPr="00880199">
        <w:rPr>
          <w:sz w:val="32"/>
        </w:rPr>
        <w:t>s</w:t>
      </w:r>
      <w:r w:rsidRPr="00880199">
        <w:rPr>
          <w:sz w:val="32"/>
        </w:rPr>
        <w:t>,</w:t>
      </w:r>
      <w:r w:rsidR="005E0906" w:rsidRPr="00880199">
        <w:rPr>
          <w:sz w:val="32"/>
        </w:rPr>
        <w:t xml:space="preserve"> and the Meshing of</w:t>
      </w:r>
      <w:r w:rsidR="001023D5" w:rsidRPr="00880199">
        <w:rPr>
          <w:sz w:val="32"/>
        </w:rPr>
        <w:t xml:space="preserve"> Plan</w:t>
      </w:r>
      <w:r w:rsidR="009C00E6" w:rsidRPr="00880199">
        <w:rPr>
          <w:sz w:val="32"/>
        </w:rPr>
        <w:t>s</w:t>
      </w:r>
    </w:p>
    <w:p w14:paraId="615C0E4A" w14:textId="77777777" w:rsidR="003A1592" w:rsidRDefault="003A1592"/>
    <w:p w14:paraId="239D2A77" w14:textId="77777777" w:rsidR="005E47AD" w:rsidDel="00100BD7" w:rsidRDefault="005E47AD">
      <w:pPr>
        <w:rPr>
          <w:del w:id="1" w:author="William Doub" w:date="2014-04-18T11:57:00Z"/>
        </w:rPr>
      </w:pPr>
      <w:r>
        <w:t>Barry Smith</w:t>
      </w:r>
    </w:p>
    <w:p w14:paraId="5F72DB30" w14:textId="77777777" w:rsidR="003A1592" w:rsidDel="00100BD7" w:rsidRDefault="003A1592">
      <w:pPr>
        <w:rPr>
          <w:del w:id="2" w:author="William Doub" w:date="2014-04-18T11:57:00Z"/>
          <w:b/>
        </w:rPr>
      </w:pPr>
    </w:p>
    <w:p w14:paraId="544FB6F9" w14:textId="77777777" w:rsidR="00CC179B" w:rsidDel="00100BD7" w:rsidRDefault="00CC179B" w:rsidP="00584D18">
      <w:pPr>
        <w:autoSpaceDE w:val="0"/>
        <w:autoSpaceDN w:val="0"/>
        <w:adjustRightInd w:val="0"/>
        <w:rPr>
          <w:del w:id="3" w:author="William Doub" w:date="2014-04-18T11:57:00Z"/>
          <w:rFonts w:cs="Times New Roman"/>
        </w:rPr>
      </w:pPr>
    </w:p>
    <w:p w14:paraId="112B55F0" w14:textId="77777777" w:rsidR="00CC179B" w:rsidDel="00100BD7" w:rsidRDefault="00CC179B" w:rsidP="00584D18">
      <w:pPr>
        <w:autoSpaceDE w:val="0"/>
        <w:autoSpaceDN w:val="0"/>
        <w:adjustRightInd w:val="0"/>
        <w:rPr>
          <w:del w:id="4" w:author="William Doub" w:date="2014-04-18T11:57:00Z"/>
          <w:rFonts w:cs="Times New Roman"/>
        </w:rPr>
      </w:pPr>
    </w:p>
    <w:p w14:paraId="468C85BE" w14:textId="50EC1A09" w:rsidR="00584D18" w:rsidRPr="00CC179B" w:rsidDel="00100BD7" w:rsidRDefault="00584D18" w:rsidP="00584D18">
      <w:pPr>
        <w:autoSpaceDE w:val="0"/>
        <w:autoSpaceDN w:val="0"/>
        <w:adjustRightInd w:val="0"/>
        <w:rPr>
          <w:del w:id="5" w:author="William Doub" w:date="2014-04-18T11:57:00Z"/>
          <w:rFonts w:cs="Times New Roman"/>
        </w:rPr>
      </w:pPr>
      <w:del w:id="6" w:author="William Doub" w:date="2014-04-18T11:57:00Z">
        <w:r w:rsidRPr="00CC179B" w:rsidDel="00100BD7">
          <w:rPr>
            <w:rFonts w:cs="Times New Roman"/>
          </w:rPr>
          <w:delText>Preprint version of a paper to appear in András Benedek – Kristóf Nyíri (eds.)</w:delText>
        </w:r>
      </w:del>
    </w:p>
    <w:p w14:paraId="17F3B4A6" w14:textId="0269318A" w:rsidR="00584D18" w:rsidRPr="00CC179B" w:rsidDel="00100BD7" w:rsidRDefault="00584D18" w:rsidP="00584D18">
      <w:pPr>
        <w:autoSpaceDE w:val="0"/>
        <w:autoSpaceDN w:val="0"/>
        <w:adjustRightInd w:val="0"/>
        <w:rPr>
          <w:del w:id="7" w:author="William Doub" w:date="2014-04-18T11:57:00Z"/>
          <w:rFonts w:cs="Times New Roman"/>
          <w:i/>
          <w:iCs/>
        </w:rPr>
      </w:pPr>
      <w:del w:id="8" w:author="William Doub" w:date="2014-04-18T11:57:00Z">
        <w:r w:rsidRPr="00CC179B" w:rsidDel="00100BD7">
          <w:rPr>
            <w:rFonts w:cs="Times New Roman"/>
          </w:rPr>
          <w:delText>VISUAL LEARNING, vol. 3:</w:delText>
        </w:r>
        <w:r w:rsidR="00CC179B" w:rsidDel="00100BD7">
          <w:rPr>
            <w:rFonts w:cs="Times New Roman"/>
          </w:rPr>
          <w:delText xml:space="preserve"> </w:delText>
        </w:r>
        <w:r w:rsidRPr="00CC179B" w:rsidDel="00100BD7">
          <w:rPr>
            <w:rFonts w:cs="Times New Roman"/>
            <w:i/>
            <w:iCs/>
          </w:rPr>
          <w:delText>How To Do Things With Pictures: Skill, Practice, Performance</w:delText>
        </w:r>
      </w:del>
    </w:p>
    <w:p w14:paraId="7B6609FC" w14:textId="77777777" w:rsidR="00584D18" w:rsidRDefault="00584D18">
      <w:pPr>
        <w:rPr>
          <w:b/>
        </w:rPr>
      </w:pPr>
    </w:p>
    <w:p w14:paraId="149A05E8" w14:textId="77777777" w:rsidR="00CC179B" w:rsidDel="00370C34" w:rsidRDefault="00CC179B">
      <w:pPr>
        <w:rPr>
          <w:del w:id="9" w:author="William Doub" w:date="2014-04-21T13:56:00Z"/>
          <w:b/>
        </w:rPr>
      </w:pPr>
    </w:p>
    <w:p w14:paraId="73E14469" w14:textId="77777777" w:rsidR="00CC179B" w:rsidRDefault="00CC179B">
      <w:pPr>
        <w:rPr>
          <w:b/>
        </w:rPr>
      </w:pPr>
    </w:p>
    <w:p w14:paraId="240A53A7" w14:textId="77777777" w:rsidR="00CC179B" w:rsidDel="00100BD7" w:rsidRDefault="00CC179B">
      <w:pPr>
        <w:rPr>
          <w:del w:id="10" w:author="William Doub" w:date="2014-04-18T11:57:00Z"/>
          <w:b/>
        </w:rPr>
      </w:pPr>
    </w:p>
    <w:p w14:paraId="3B37E989" w14:textId="77777777" w:rsidR="00CC179B" w:rsidDel="00100BD7" w:rsidRDefault="00CC179B">
      <w:pPr>
        <w:rPr>
          <w:del w:id="11" w:author="William Doub" w:date="2014-04-18T11:57:00Z"/>
          <w:b/>
        </w:rPr>
      </w:pPr>
    </w:p>
    <w:p w14:paraId="6B070BA0" w14:textId="77777777" w:rsidR="00CC179B" w:rsidRDefault="00CC179B">
      <w:pPr>
        <w:rPr>
          <w:b/>
        </w:rPr>
      </w:pPr>
    </w:p>
    <w:p w14:paraId="0855F7AF" w14:textId="77777777" w:rsidR="00CC179B" w:rsidRPr="0008295B" w:rsidRDefault="00CC179B" w:rsidP="00CC179B">
      <w:pPr>
        <w:autoSpaceDE w:val="0"/>
        <w:autoSpaceDN w:val="0"/>
        <w:adjustRightInd w:val="0"/>
        <w:ind w:left="1440"/>
        <w:rPr>
          <w:rFonts w:cs="Times New Roman"/>
          <w:sz w:val="22"/>
        </w:rPr>
      </w:pPr>
      <w:r w:rsidRPr="00103C37">
        <w:rPr>
          <w:rFonts w:cs="Times New Roman"/>
          <w:b/>
          <w:sz w:val="22"/>
        </w:rPr>
        <w:t>Abstract:</w:t>
      </w:r>
      <w:r w:rsidRPr="0008295B">
        <w:rPr>
          <w:rFonts w:cs="Times New Roman"/>
          <w:sz w:val="22"/>
        </w:rPr>
        <w:t xml:space="preserve"> There are two important ways in which, when dealing with documents, we go beyond the boundaries of linear text. First, by incorporating diagrams into documents, and second, by creating complexes of intermeshed documents which may be extended in space and evolve and grow through time. The thesis of this paper is that such aggregations of documents are today indispensable to practically all complex human achievements from law and finance to orchestral performance and organized warfare. Documents provide for what we can think of as a division of intellectual, instructional, and deontic labo</w:t>
      </w:r>
      <w:del w:id="12" w:author="William Doub" w:date="2014-04-18T12:14:00Z">
        <w:r w:rsidRPr="0008295B" w:rsidDel="00220CB5">
          <w:rPr>
            <w:rFonts w:cs="Times New Roman"/>
            <w:sz w:val="22"/>
          </w:rPr>
          <w:delText>u</w:delText>
        </w:r>
      </w:del>
      <w:r w:rsidRPr="0008295B">
        <w:rPr>
          <w:rFonts w:cs="Times New Roman"/>
          <w:sz w:val="22"/>
        </w:rPr>
        <w:t>r, allowing plans, orders, and obligations to be enmeshed together in a way that often involves the use of diagrammatic elements, as for example in a musical score.</w:t>
      </w:r>
    </w:p>
    <w:p w14:paraId="650BA01B" w14:textId="77777777" w:rsidR="00CC179B" w:rsidRDefault="00CC179B">
      <w:pPr>
        <w:rPr>
          <w:b/>
        </w:rPr>
      </w:pPr>
    </w:p>
    <w:p w14:paraId="0A0A1A1B" w14:textId="77777777" w:rsidR="00584D18" w:rsidRDefault="00584D18">
      <w:pPr>
        <w:rPr>
          <w:b/>
        </w:rPr>
      </w:pPr>
    </w:p>
    <w:p w14:paraId="40983FAC" w14:textId="77777777" w:rsidR="005E47AD" w:rsidRPr="001023D5" w:rsidRDefault="005E0906">
      <w:pPr>
        <w:rPr>
          <w:b/>
        </w:rPr>
      </w:pPr>
      <w:r>
        <w:rPr>
          <w:b/>
        </w:rPr>
        <w:t xml:space="preserve">Preamble: </w:t>
      </w:r>
      <w:r w:rsidR="001023D5">
        <w:rPr>
          <w:b/>
        </w:rPr>
        <w:t xml:space="preserve">From Linear Text </w:t>
      </w:r>
      <w:r w:rsidR="001B5D30" w:rsidRPr="001023D5">
        <w:rPr>
          <w:b/>
        </w:rPr>
        <w:t>to Images</w:t>
      </w:r>
    </w:p>
    <w:p w14:paraId="2BCF765D" w14:textId="06B1954B" w:rsidR="00977708" w:rsidRDefault="005B5FF2" w:rsidP="00194E3F">
      <w:proofErr w:type="spellStart"/>
      <w:r w:rsidRPr="005B5FF2">
        <w:t>Kristóf</w:t>
      </w:r>
      <w:proofErr w:type="spellEnd"/>
      <w:r w:rsidRPr="005B5FF2">
        <w:t xml:space="preserve"> </w:t>
      </w:r>
      <w:proofErr w:type="spellStart"/>
      <w:r w:rsidR="006A7F64">
        <w:t>Ny</w:t>
      </w:r>
      <w:r w:rsidR="006A7F64">
        <w:rPr>
          <w:rFonts w:cs="Times New Roman"/>
        </w:rPr>
        <w:t>í</w:t>
      </w:r>
      <w:r w:rsidR="006A7F64">
        <w:t>ri</w:t>
      </w:r>
      <w:proofErr w:type="spellEnd"/>
      <w:r w:rsidR="00E2204C">
        <w:t xml:space="preserve"> </w:t>
      </w:r>
      <w:r w:rsidR="00DB45BE">
        <w:t xml:space="preserve">has </w:t>
      </w:r>
      <w:r w:rsidR="00545B86">
        <w:t xml:space="preserve">for some years </w:t>
      </w:r>
      <w:r w:rsidR="00DB45BE">
        <w:t xml:space="preserve">defended a view of </w:t>
      </w:r>
      <w:r w:rsidR="00545B86">
        <w:t xml:space="preserve">knowledge, </w:t>
      </w:r>
      <w:r w:rsidR="00DB45BE">
        <w:t xml:space="preserve">communication </w:t>
      </w:r>
      <w:r w:rsidR="00545B86">
        <w:t xml:space="preserve">and tradition </w:t>
      </w:r>
      <w:ins w:id="13" w:author="William Doub" w:date="2014-04-18T12:14:00Z">
        <w:r w:rsidR="00220CB5">
          <w:t>that</w:t>
        </w:r>
      </w:ins>
      <w:del w:id="14" w:author="William Doub" w:date="2014-04-18T12:14:00Z">
        <w:r w:rsidR="00DB45BE" w:rsidDel="00220CB5">
          <w:delText>which</w:delText>
        </w:r>
      </w:del>
      <w:r w:rsidR="00DB45BE">
        <w:t xml:space="preserve"> awards a central role to </w:t>
      </w:r>
      <w:r w:rsidR="00DB45BE" w:rsidRPr="00545B86">
        <w:rPr>
          <w:i/>
        </w:rPr>
        <w:t>images</w:t>
      </w:r>
      <w:r w:rsidR="00DB45BE">
        <w:t xml:space="preserve"> of different sorts.</w:t>
      </w:r>
      <w:r w:rsidR="009C00E6">
        <w:rPr>
          <w:rStyle w:val="FootnoteReference"/>
        </w:rPr>
        <w:footnoteReference w:id="1"/>
      </w:r>
      <w:r w:rsidR="009C00E6">
        <w:t xml:space="preserve"> </w:t>
      </w:r>
      <w:r w:rsidR="00DB45BE">
        <w:t xml:space="preserve"> Where speech </w:t>
      </w:r>
      <w:r w:rsidR="00133724">
        <w:t>and writing are in a certain sense linear</w:t>
      </w:r>
      <w:r w:rsidR="00AC42CE">
        <w:t xml:space="preserve"> (or we might better say </w:t>
      </w:r>
      <w:proofErr w:type="spellStart"/>
      <w:r w:rsidR="00AC42CE">
        <w:t>uni</w:t>
      </w:r>
      <w:r w:rsidR="00DB45BE">
        <w:t>dimension</w:t>
      </w:r>
      <w:r w:rsidR="00AC42CE">
        <w:t>al</w:t>
      </w:r>
      <w:proofErr w:type="spellEnd"/>
      <w:r w:rsidR="00AC42CE">
        <w:t xml:space="preserve"> in time and in space, respectively</w:t>
      </w:r>
      <w:r w:rsidR="00133724">
        <w:t>)</w:t>
      </w:r>
      <w:r w:rsidRPr="005B5FF2">
        <w:t xml:space="preserve">, </w:t>
      </w:r>
      <w:r w:rsidR="00DB45BE">
        <w:t xml:space="preserve">images </w:t>
      </w:r>
      <w:r w:rsidR="00545B86">
        <w:t>are multi-</w:t>
      </w:r>
      <w:r w:rsidRPr="005B5FF2">
        <w:t>dimension</w:t>
      </w:r>
      <w:r w:rsidR="00545B86">
        <w:t>al</w:t>
      </w:r>
      <w:r w:rsidRPr="005B5FF2">
        <w:t xml:space="preserve">, and </w:t>
      </w:r>
      <w:r w:rsidR="00DB45BE">
        <w:t xml:space="preserve">in </w:t>
      </w:r>
      <w:proofErr w:type="spellStart"/>
      <w:r w:rsidR="00DB45BE">
        <w:t>Ny</w:t>
      </w:r>
      <w:r w:rsidR="00DB45BE">
        <w:rPr>
          <w:rFonts w:cs="Times New Roman"/>
        </w:rPr>
        <w:t>íri’s</w:t>
      </w:r>
      <w:proofErr w:type="spellEnd"/>
      <w:r w:rsidR="00DB45BE">
        <w:rPr>
          <w:rFonts w:cs="Times New Roman"/>
        </w:rPr>
        <w:t xml:space="preserve"> eyes </w:t>
      </w:r>
      <w:r w:rsidR="00545B86">
        <w:rPr>
          <w:rFonts w:cs="Times New Roman"/>
        </w:rPr>
        <w:t xml:space="preserve">this gives them great power. </w:t>
      </w:r>
      <w:r w:rsidR="00545B86">
        <w:t>A</w:t>
      </w:r>
      <w:r w:rsidRPr="005B5FF2">
        <w:t xml:space="preserve"> sequence of images </w:t>
      </w:r>
      <w:r w:rsidR="00AB62DE">
        <w:t>– for example the images displayed in the stained-glass windows of a medieval cathedral</w:t>
      </w:r>
      <w:r w:rsidR="00973438">
        <w:t>, or in a catalogue of structures of protein molecules</w:t>
      </w:r>
      <w:r w:rsidR="00AC42CE">
        <w:t xml:space="preserve"> </w:t>
      </w:r>
      <w:r w:rsidR="00AB62DE">
        <w:t xml:space="preserve">– </w:t>
      </w:r>
      <w:r w:rsidRPr="005B5FF2">
        <w:t xml:space="preserve">is a natural carrier of meaning </w:t>
      </w:r>
      <w:r w:rsidR="00DB45BE">
        <w:t xml:space="preserve">that </w:t>
      </w:r>
      <w:r w:rsidRPr="005B5FF2">
        <w:t xml:space="preserve">can </w:t>
      </w:r>
      <w:r w:rsidR="00AB62DE">
        <w:t xml:space="preserve">allow </w:t>
      </w:r>
      <w:r w:rsidRPr="005B5FF2">
        <w:t>messages</w:t>
      </w:r>
      <w:r w:rsidR="00AB62DE">
        <w:t xml:space="preserve"> to be conveyed of a </w:t>
      </w:r>
      <w:r w:rsidR="00133724">
        <w:t xml:space="preserve">graspable </w:t>
      </w:r>
      <w:r w:rsidR="00AB62DE">
        <w:t>complexity which go</w:t>
      </w:r>
      <w:r w:rsidR="00133724">
        <w:t>es</w:t>
      </w:r>
      <w:r w:rsidR="00AB62DE">
        <w:t xml:space="preserve"> </w:t>
      </w:r>
      <w:r w:rsidR="00C12C26">
        <w:t xml:space="preserve">far </w:t>
      </w:r>
      <w:r w:rsidR="00AB62DE">
        <w:t>beyond wha</w:t>
      </w:r>
      <w:r w:rsidR="00C12C26">
        <w:t xml:space="preserve">t could be achieved with speech, or linear transcriptions of speech, </w:t>
      </w:r>
      <w:r w:rsidR="00AB62DE">
        <w:t>alone.</w:t>
      </w:r>
      <w:r w:rsidR="00041B40">
        <w:t xml:space="preserve"> </w:t>
      </w:r>
    </w:p>
    <w:p w14:paraId="1C41F97B" w14:textId="77777777" w:rsidR="00D53BE6" w:rsidRDefault="00D53BE6" w:rsidP="00D53BE6">
      <w:pPr>
        <w:rPr>
          <w:ins w:id="15" w:author="William Doub" w:date="2014-04-18T12:09:00Z"/>
        </w:rPr>
      </w:pPr>
    </w:p>
    <w:p w14:paraId="50FC8F32" w14:textId="062BF845" w:rsidR="00977708" w:rsidRDefault="00D53BE6" w:rsidP="00D53BE6">
      <w:pPr>
        <w:rPr>
          <w:ins w:id="16" w:author="William Doub" w:date="2014-04-18T12:09:00Z"/>
        </w:rPr>
      </w:pPr>
      <w:ins w:id="17" w:author="William Doub" w:date="2014-04-18T11:59:00Z">
        <w:r>
          <w:t xml:space="preserve">Such collections of images can also clearly serve an important pedagogical purpose, and as we shall see they can also assist in the planning of complex activities and in the communication of complex sets of instructions, as in </w:t>
        </w:r>
        <w:r>
          <w:fldChar w:fldCharType="begin"/>
        </w:r>
        <w:r>
          <w:instrText xml:space="preserve"> REF _Ref357327015 \h </w:instrText>
        </w:r>
      </w:ins>
      <w:ins w:id="18" w:author="William Doub" w:date="2014-04-18T11:59:00Z">
        <w:r>
          <w:fldChar w:fldCharType="separate"/>
        </w:r>
      </w:ins>
      <w:r w:rsidR="00220CB5">
        <w:t xml:space="preserve">Figure </w:t>
      </w:r>
      <w:r w:rsidR="00220CB5">
        <w:rPr>
          <w:noProof/>
        </w:rPr>
        <w:t>1</w:t>
      </w:r>
      <w:ins w:id="19" w:author="William Doub" w:date="2014-04-18T11:59:00Z">
        <w:r>
          <w:fldChar w:fldCharType="end"/>
        </w:r>
        <w:r>
          <w:t>.</w:t>
        </w:r>
      </w:ins>
      <w:ins w:id="20" w:author="William Doub" w:date="2014-04-18T12:06:00Z">
        <w:r w:rsidRPr="00D53BE6">
          <w:rPr>
            <w:rStyle w:val="FootnoteReference"/>
          </w:rPr>
          <w:t xml:space="preserve"> </w:t>
        </w:r>
        <w:r>
          <w:rPr>
            <w:rStyle w:val="FootnoteReference"/>
          </w:rPr>
          <w:footnoteReference w:id="2"/>
        </w:r>
      </w:ins>
    </w:p>
    <w:p w14:paraId="2A0C97AF" w14:textId="77777777" w:rsidR="00D53BE6" w:rsidRDefault="00D53BE6" w:rsidP="00D53BE6">
      <w:pPr>
        <w:rPr>
          <w:ins w:id="23" w:author="William Doub" w:date="2014-04-18T12:09:00Z"/>
        </w:rPr>
      </w:pPr>
    </w:p>
    <w:p w14:paraId="1032C7C3" w14:textId="06A4E67F" w:rsidR="00D53BE6" w:rsidRDefault="00D53BE6" w:rsidP="00D53BE6">
      <w:pPr>
        <w:rPr>
          <w:ins w:id="24" w:author="William Doub" w:date="2014-04-18T12:13:00Z"/>
        </w:rPr>
      </w:pPr>
      <w:ins w:id="25" w:author="William Doub" w:date="2014-04-18T12:09:00Z">
        <w:r>
          <w:lastRenderedPageBreak/>
          <w:t>In our own day, of course, communication increasingly involves the use of d</w:t>
        </w:r>
        <w:r w:rsidRPr="005B5FF2">
          <w:t xml:space="preserve">evices that transmit multimedia messages </w:t>
        </w:r>
        <w:r>
          <w:t>enjoying a richness and dynamic character not found in</w:t>
        </w:r>
        <w:r w:rsidR="00220CB5">
          <w:t xml:space="preserve"> the linear document forms that</w:t>
        </w:r>
        <w:r>
          <w:t xml:space="preserve"> have prevailed hitherto. For </w:t>
        </w:r>
        <w:proofErr w:type="spellStart"/>
        <w:r w:rsidRPr="005B5FF2">
          <w:t>Nyíri</w:t>
        </w:r>
        <w:proofErr w:type="spellEnd"/>
        <w:r>
          <w:t>, indeed, as for Ferraris,</w:t>
        </w:r>
        <w:r>
          <w:rPr>
            <w:rStyle w:val="FootnoteReference"/>
          </w:rPr>
          <w:footnoteReference w:id="3"/>
        </w:r>
        <w:r>
          <w:t xml:space="preserve"> </w:t>
        </w:r>
        <w:r w:rsidRPr="005B5FF2">
          <w:t xml:space="preserve">the mobile phone </w:t>
        </w:r>
        <w:r>
          <w:t xml:space="preserve">is primarily not an instrument for communicating speech at all, but rather a device whose role lies much more in the communication of text, images and videos (soon, also, in effecting financial transactions). For </w:t>
        </w:r>
        <w:proofErr w:type="spellStart"/>
        <w:r>
          <w:t>Ny</w:t>
        </w:r>
        <w:r w:rsidRPr="005B5FF2">
          <w:t>í</w:t>
        </w:r>
        <w:r>
          <w:t>ri</w:t>
        </w:r>
        <w:proofErr w:type="spellEnd"/>
        <w:r>
          <w:t xml:space="preserve">, indeed, the mobile </w:t>
        </w:r>
      </w:ins>
    </w:p>
    <w:p w14:paraId="1D53E780" w14:textId="77777777" w:rsidR="00220CB5" w:rsidRDefault="00220CB5" w:rsidP="00220CB5">
      <w:pPr>
        <w:rPr>
          <w:ins w:id="28" w:author="William Doub" w:date="2014-04-18T12:14:00Z"/>
        </w:rPr>
      </w:pPr>
      <w:proofErr w:type="gramStart"/>
      <w:ins w:id="29" w:author="William Doub" w:date="2014-04-18T12:14:00Z">
        <w:r>
          <w:t>phone</w:t>
        </w:r>
        <w:proofErr w:type="gramEnd"/>
        <w:r>
          <w:t xml:space="preserve"> represents</w:t>
        </w:r>
        <w:r w:rsidRPr="005B5FF2">
          <w:t xml:space="preserve"> </w:t>
        </w:r>
        <w:r>
          <w:t>“</w:t>
        </w:r>
        <w:r w:rsidRPr="005B5FF2">
          <w:t xml:space="preserve">a new </w:t>
        </w:r>
        <w:r>
          <w:t xml:space="preserve">kind </w:t>
        </w:r>
        <w:r w:rsidRPr="005B5FF2">
          <w:t xml:space="preserve">of collective </w:t>
        </w:r>
        <w:r>
          <w:t>thinking”</w:t>
        </w:r>
        <w:r w:rsidRPr="005B5FF2">
          <w:t>.</w:t>
        </w:r>
        <w:r>
          <w:rPr>
            <w:rStyle w:val="FootnoteReference"/>
          </w:rPr>
          <w:footnoteReference w:id="4"/>
        </w:r>
      </w:ins>
    </w:p>
    <w:p w14:paraId="191A3445" w14:textId="77777777" w:rsidR="00220CB5" w:rsidRDefault="00220CB5" w:rsidP="00D53BE6">
      <w:pPr>
        <w:rPr>
          <w:ins w:id="32" w:author="William Doub" w:date="2014-04-18T12:09:00Z"/>
        </w:rPr>
      </w:pPr>
    </w:p>
    <w:p w14:paraId="61E7AF09" w14:textId="77777777" w:rsidR="00D53BE6" w:rsidRDefault="00D53BE6">
      <w:pPr>
        <w:ind w:firstLine="720"/>
        <w:rPr>
          <w:ins w:id="33" w:author="William Doub" w:date="2014-04-18T12:00:00Z"/>
        </w:rPr>
        <w:pPrChange w:id="34" w:author="William Doub" w:date="2014-04-18T11:59:00Z">
          <w:pPr/>
        </w:pPrChange>
      </w:pPr>
    </w:p>
    <w:p w14:paraId="3B2EFE3C" w14:textId="50C7D61F" w:rsidR="00220CB5" w:rsidRDefault="00220CB5">
      <w:pPr>
        <w:ind w:firstLine="720"/>
        <w:pPrChange w:id="35" w:author="William Doub" w:date="2014-04-18T11:59:00Z">
          <w:pPr/>
        </w:pPrChange>
      </w:pPr>
      <w:r>
        <w:rPr>
          <w:noProof/>
        </w:rPr>
        <w:drawing>
          <wp:anchor distT="0" distB="0" distL="114300" distR="114300" simplePos="0" relativeHeight="251671552" behindDoc="0" locked="0" layoutInCell="1" allowOverlap="1" wp14:anchorId="48DE5C95" wp14:editId="1D6E4379">
            <wp:simplePos x="0" y="0"/>
            <wp:positionH relativeFrom="column">
              <wp:posOffset>685800</wp:posOffset>
            </wp:positionH>
            <wp:positionV relativeFrom="page">
              <wp:posOffset>1600200</wp:posOffset>
            </wp:positionV>
            <wp:extent cx="4381500" cy="3289935"/>
            <wp:effectExtent l="0" t="0" r="12700" b="12065"/>
            <wp:wrapTopAndBottom/>
            <wp:docPr id="8" name="Picture 8" descr="http://upload.wikimedia.org/wikipedia/commons/2/26/OCS_Candidates_s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2/26/OCS_Candidates_san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1500" cy="3289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E60F6" w14:textId="10CE2E03" w:rsidR="00133724" w:rsidRDefault="00133724" w:rsidP="00194E3F"/>
    <w:p w14:paraId="36AA7125" w14:textId="3254845E" w:rsidR="00133724" w:rsidRPr="009358A9" w:rsidDel="00D53BE6" w:rsidRDefault="00133724" w:rsidP="00880199">
      <w:pPr>
        <w:pStyle w:val="Caption"/>
        <w:jc w:val="center"/>
        <w:rPr>
          <w:del w:id="36" w:author="William Doub" w:date="2014-04-18T12:07:00Z"/>
          <w:color w:val="auto"/>
          <w:rPrChange w:id="37" w:author="William Doub" w:date="2014-04-18T12:36:00Z">
            <w:rPr>
              <w:del w:id="38" w:author="William Doub" w:date="2014-04-18T12:07:00Z"/>
            </w:rPr>
          </w:rPrChange>
        </w:rPr>
      </w:pPr>
      <w:bookmarkStart w:id="39" w:name="_Ref357327015"/>
      <w:proofErr w:type="gramStart"/>
      <w:r w:rsidRPr="009358A9">
        <w:rPr>
          <w:color w:val="auto"/>
          <w:rPrChange w:id="40" w:author="William Doub" w:date="2014-04-18T12:36:00Z">
            <w:rPr/>
          </w:rPrChange>
        </w:rPr>
        <w:t xml:space="preserve">Figure </w:t>
      </w:r>
      <w:r w:rsidR="00D53BE6" w:rsidRPr="009358A9">
        <w:rPr>
          <w:color w:val="auto"/>
          <w:rPrChange w:id="41" w:author="William Doub" w:date="2014-04-18T12:36:00Z">
            <w:rPr>
              <w:noProof/>
            </w:rPr>
          </w:rPrChange>
        </w:rPr>
        <w:fldChar w:fldCharType="begin"/>
      </w:r>
      <w:r w:rsidR="00D53BE6" w:rsidRPr="009358A9">
        <w:rPr>
          <w:color w:val="auto"/>
          <w:rPrChange w:id="42" w:author="William Doub" w:date="2014-04-18T12:36:00Z">
            <w:rPr/>
          </w:rPrChange>
        </w:rPr>
        <w:instrText xml:space="preserve"> SEQ Figure \* ARABIC </w:instrText>
      </w:r>
      <w:r w:rsidR="00D53BE6" w:rsidRPr="009358A9">
        <w:rPr>
          <w:color w:val="auto"/>
          <w:rPrChange w:id="43" w:author="William Doub" w:date="2014-04-18T12:36:00Z">
            <w:rPr>
              <w:noProof/>
            </w:rPr>
          </w:rPrChange>
        </w:rPr>
        <w:fldChar w:fldCharType="separate"/>
      </w:r>
      <w:r w:rsidR="00220CB5" w:rsidRPr="009358A9">
        <w:rPr>
          <w:noProof/>
          <w:color w:val="auto"/>
          <w:rPrChange w:id="44" w:author="William Doub" w:date="2014-04-18T12:36:00Z">
            <w:rPr>
              <w:noProof/>
            </w:rPr>
          </w:rPrChange>
        </w:rPr>
        <w:t>1</w:t>
      </w:r>
      <w:r w:rsidR="00D53BE6" w:rsidRPr="009358A9">
        <w:rPr>
          <w:noProof/>
          <w:color w:val="auto"/>
          <w:rPrChange w:id="45" w:author="William Doub" w:date="2014-04-18T12:36:00Z">
            <w:rPr>
              <w:noProof/>
            </w:rPr>
          </w:rPrChange>
        </w:rPr>
        <w:fldChar w:fldCharType="end"/>
      </w:r>
      <w:bookmarkEnd w:id="39"/>
      <w:r w:rsidRPr="009358A9">
        <w:rPr>
          <w:color w:val="auto"/>
          <w:rPrChange w:id="46" w:author="William Doub" w:date="2014-04-18T12:36:00Z">
            <w:rPr/>
          </w:rPrChange>
        </w:rPr>
        <w:t>.</w:t>
      </w:r>
      <w:proofErr w:type="gramEnd"/>
      <w:r w:rsidRPr="009358A9">
        <w:rPr>
          <w:color w:val="auto"/>
          <w:rPrChange w:id="47" w:author="William Doub" w:date="2014-04-18T12:36:00Z">
            <w:rPr/>
          </w:rPrChange>
        </w:rPr>
        <w:t xml:space="preserve"> Office</w:t>
      </w:r>
      <w:r w:rsidR="00AC42CE" w:rsidRPr="009358A9">
        <w:rPr>
          <w:color w:val="auto"/>
          <w:rPrChange w:id="48" w:author="William Doub" w:date="2014-04-18T12:36:00Z">
            <w:rPr/>
          </w:rPrChange>
        </w:rPr>
        <w:t>r</w:t>
      </w:r>
      <w:r w:rsidRPr="009358A9">
        <w:rPr>
          <w:color w:val="auto"/>
          <w:rPrChange w:id="49" w:author="William Doub" w:date="2014-04-18T12:36:00Z">
            <w:rPr/>
          </w:rPrChange>
        </w:rPr>
        <w:t xml:space="preserve"> candidates preparing for a mission on</w:t>
      </w:r>
      <w:del w:id="50" w:author="William Doub" w:date="2014-04-18T12:07:00Z">
        <w:r w:rsidRPr="009358A9" w:rsidDel="00D53BE6">
          <w:rPr>
            <w:color w:val="auto"/>
            <w:rPrChange w:id="51" w:author="William Doub" w:date="2014-04-18T12:36:00Z">
              <w:rPr/>
            </w:rPrChange>
          </w:rPr>
          <w:delText xml:space="preserve"> </w:delText>
        </w:r>
      </w:del>
      <w:r w:rsidRPr="009358A9">
        <w:rPr>
          <w:color w:val="auto"/>
          <w:rPrChange w:id="52" w:author="William Doub" w:date="2014-04-18T12:36:00Z">
            <w:rPr/>
          </w:rPrChange>
        </w:rPr>
        <w:t xml:space="preserve"> a sand table</w:t>
      </w:r>
    </w:p>
    <w:p w14:paraId="3EE370A1" w14:textId="2F0F70E7" w:rsidR="00AB62DE" w:rsidRPr="00370C34" w:rsidRDefault="005B5FF2">
      <w:pPr>
        <w:pStyle w:val="Caption"/>
        <w:jc w:val="center"/>
        <w:pPrChange w:id="53" w:author="William Doub" w:date="2014-04-18T12:09:00Z">
          <w:pPr/>
        </w:pPrChange>
      </w:pPr>
      <w:r w:rsidRPr="009358A9">
        <w:rPr>
          <w:color w:val="auto"/>
          <w:rPrChange w:id="54" w:author="William Doub" w:date="2014-04-18T12:36:00Z">
            <w:rPr/>
          </w:rPrChange>
        </w:rPr>
        <w:t xml:space="preserve"> </w:t>
      </w:r>
    </w:p>
    <w:p w14:paraId="6DD9780A" w14:textId="77777777" w:rsidR="00220CB5" w:rsidRDefault="00220CB5" w:rsidP="005B5FF2">
      <w:pPr>
        <w:rPr>
          <w:ins w:id="55" w:author="William Doub" w:date="2014-04-18T12:12:00Z"/>
        </w:rPr>
      </w:pPr>
    </w:p>
    <w:p w14:paraId="3664B485" w14:textId="109CA388" w:rsidR="000A5BC3" w:rsidRDefault="00AB62DE" w:rsidP="005B5FF2">
      <w:proofErr w:type="spellStart"/>
      <w:r>
        <w:t>Ny</w:t>
      </w:r>
      <w:r>
        <w:rPr>
          <w:rFonts w:cs="Times New Roman"/>
        </w:rPr>
        <w:t>í</w:t>
      </w:r>
      <w:r>
        <w:t>ri</w:t>
      </w:r>
      <w:proofErr w:type="spellEnd"/>
      <w:r>
        <w:t xml:space="preserve"> has </w:t>
      </w:r>
      <w:r w:rsidR="00DB45BE">
        <w:t>defended</w:t>
      </w:r>
      <w:r>
        <w:t>, too,</w:t>
      </w:r>
      <w:r w:rsidR="00DB45BE">
        <w:t xml:space="preserve"> a revisionary view of </w:t>
      </w:r>
      <w:r>
        <w:t xml:space="preserve">science </w:t>
      </w:r>
      <w:ins w:id="56" w:author="William Doub" w:date="2014-04-18T12:20:00Z">
        <w:r w:rsidR="00523486">
          <w:t>that</w:t>
        </w:r>
      </w:ins>
      <w:del w:id="57" w:author="William Doub" w:date="2014-04-18T12:20:00Z">
        <w:r w:rsidR="00DB45BE" w:rsidDel="00523486">
          <w:delText>which</w:delText>
        </w:r>
      </w:del>
      <w:r w:rsidR="00DB45BE">
        <w:t xml:space="preserve"> awards a </w:t>
      </w:r>
      <w:r w:rsidR="0002682C">
        <w:t>c</w:t>
      </w:r>
      <w:r>
        <w:t xml:space="preserve">entral </w:t>
      </w:r>
      <w:r w:rsidR="00DB45BE">
        <w:t>role to images</w:t>
      </w:r>
      <w:r>
        <w:t xml:space="preserve"> </w:t>
      </w:r>
      <w:r w:rsidR="00880199">
        <w:t xml:space="preserve">and other forms of non-textual content </w:t>
      </w:r>
      <w:r>
        <w:t>in</w:t>
      </w:r>
      <w:r w:rsidRPr="00AB62DE">
        <w:t xml:space="preserve"> </w:t>
      </w:r>
      <w:r>
        <w:t>scientific communication</w:t>
      </w:r>
      <w:r w:rsidR="00AC42CE">
        <w:t xml:space="preserve">. </w:t>
      </w:r>
      <w:ins w:id="58" w:author="William Doub" w:date="2014-04-18T12:23:00Z">
        <w:r w:rsidR="00523486">
          <w:t>H</w:t>
        </w:r>
      </w:ins>
      <w:del w:id="59" w:author="William Doub" w:date="2014-04-18T12:23:00Z">
        <w:r w:rsidR="00AC42CE" w:rsidDel="00523486">
          <w:delText>In this h</w:delText>
        </w:r>
      </w:del>
      <w:r w:rsidR="00AC42CE">
        <w:t xml:space="preserve">e finds support </w:t>
      </w:r>
      <w:ins w:id="60" w:author="William Doub" w:date="2014-04-18T12:23:00Z">
        <w:r w:rsidR="00523486">
          <w:t xml:space="preserve">for his thesis </w:t>
        </w:r>
      </w:ins>
      <w:r w:rsidR="00AC42CE">
        <w:t>in the degree to which</w:t>
      </w:r>
      <w:r w:rsidR="00880199">
        <w:t>,</w:t>
      </w:r>
      <w:r w:rsidR="00880199" w:rsidRPr="00523486">
        <w:rPr>
          <w:rPrChange w:id="61" w:author="William Doub" w:date="2014-04-18T12:22:00Z">
            <w:rPr>
              <w:strike/>
            </w:rPr>
          </w:rPrChange>
        </w:rPr>
        <w:t xml:space="preserve"> as</w:t>
      </w:r>
      <w:ins w:id="62" w:author="William Doub" w:date="2014-04-18T12:22:00Z">
        <w:r w:rsidR="00523486">
          <w:t xml:space="preserve"> </w:t>
        </w:r>
      </w:ins>
      <w:del w:id="63" w:author="William Doub" w:date="2014-04-18T12:22:00Z">
        <w:r w:rsidR="00880199" w:rsidRPr="00B57D76" w:rsidDel="00523486">
          <w:rPr>
            <w:strike/>
          </w:rPr>
          <w:delText xml:space="preserve"> </w:delText>
        </w:r>
      </w:del>
      <w:r w:rsidR="00880199">
        <w:t>s</w:t>
      </w:r>
      <w:r w:rsidR="0002682C">
        <w:t>cientific papers are increasingly being published with on-line links to associated data, including video and audio content. Where, for Bolzano and</w:t>
      </w:r>
      <w:r w:rsidR="00DB45BE">
        <w:t xml:space="preserve"> </w:t>
      </w:r>
      <w:proofErr w:type="spellStart"/>
      <w:r w:rsidR="00DB45BE">
        <w:t>Frege</w:t>
      </w:r>
      <w:proofErr w:type="spellEnd"/>
      <w:r w:rsidR="0002682C">
        <w:t xml:space="preserve">, as </w:t>
      </w:r>
      <w:r w:rsidR="00DB45BE">
        <w:t xml:space="preserve">for many contemporary analytical philosophers, science is </w:t>
      </w:r>
      <w:r w:rsidR="0002682C">
        <w:t xml:space="preserve">seen as a </w:t>
      </w:r>
      <w:r w:rsidR="00DB45BE">
        <w:t xml:space="preserve">matter of propositions (of ‘sentences-in-themselves’ in Bolzano’s terminology), science on the </w:t>
      </w:r>
      <w:proofErr w:type="spellStart"/>
      <w:r w:rsidR="00DB45BE">
        <w:t>Ny</w:t>
      </w:r>
      <w:r w:rsidR="00DB45BE">
        <w:rPr>
          <w:rFonts w:cs="Times New Roman"/>
        </w:rPr>
        <w:t>íri</w:t>
      </w:r>
      <w:proofErr w:type="spellEnd"/>
      <w:r w:rsidR="00DB45BE">
        <w:rPr>
          <w:rFonts w:cs="Times New Roman"/>
        </w:rPr>
        <w:t xml:space="preserve"> view comprehends not only the sorts of </w:t>
      </w:r>
      <w:proofErr w:type="spellStart"/>
      <w:r w:rsidR="00DB45BE">
        <w:rPr>
          <w:rFonts w:cs="Times New Roman"/>
        </w:rPr>
        <w:t>assertional</w:t>
      </w:r>
      <w:proofErr w:type="spellEnd"/>
      <w:r w:rsidR="00DB45BE">
        <w:rPr>
          <w:rFonts w:cs="Times New Roman"/>
        </w:rPr>
        <w:t xml:space="preserve"> content </w:t>
      </w:r>
      <w:ins w:id="64" w:author="William Doub" w:date="2014-04-18T12:24:00Z">
        <w:r w:rsidR="00523486">
          <w:rPr>
            <w:rFonts w:cs="Times New Roman"/>
          </w:rPr>
          <w:t>that</w:t>
        </w:r>
      </w:ins>
      <w:del w:id="65" w:author="William Doub" w:date="2014-04-18T12:24:00Z">
        <w:r w:rsidR="00DB45BE" w:rsidDel="00523486">
          <w:rPr>
            <w:rFonts w:cs="Times New Roman"/>
          </w:rPr>
          <w:delText>which</w:delText>
        </w:r>
      </w:del>
      <w:r w:rsidR="00DB45BE">
        <w:rPr>
          <w:rFonts w:cs="Times New Roman"/>
        </w:rPr>
        <w:t xml:space="preserve"> can be formulated using sentences, but also diagrams, cartoons, </w:t>
      </w:r>
      <w:r w:rsidR="00DB45BE">
        <w:rPr>
          <w:rFonts w:cs="Times New Roman"/>
        </w:rPr>
        <w:lastRenderedPageBreak/>
        <w:t xml:space="preserve">photographs, and </w:t>
      </w:r>
      <w:r w:rsidR="0002682C">
        <w:rPr>
          <w:rFonts w:cs="Times New Roman"/>
        </w:rPr>
        <w:t>moving images</w:t>
      </w:r>
      <w:r w:rsidR="00DB45BE">
        <w:rPr>
          <w:rFonts w:cs="Times New Roman"/>
        </w:rPr>
        <w:t>.</w:t>
      </w:r>
      <w:r>
        <w:rPr>
          <w:rFonts w:cs="Times New Roman"/>
        </w:rPr>
        <w:t xml:space="preserve"> </w:t>
      </w:r>
      <w:r>
        <w:t>He has used these ideas, too, as the basis for new insights into the work of Wittgenstein</w:t>
      </w:r>
      <w:r w:rsidR="00880199">
        <w:t>,</w:t>
      </w:r>
      <w:r w:rsidR="00C12C26">
        <w:t xml:space="preserve"> </w:t>
      </w:r>
      <w:r w:rsidR="00A56F75">
        <w:t xml:space="preserve">for example </w:t>
      </w:r>
      <w:r w:rsidR="00C12C26">
        <w:t xml:space="preserve">on </w:t>
      </w:r>
      <w:r w:rsidR="00A56F75">
        <w:t xml:space="preserve">the role of diagrams in rote </w:t>
      </w:r>
      <w:r w:rsidR="00C12C26">
        <w:t>learning</w:t>
      </w:r>
      <w:r>
        <w:t>.</w:t>
      </w:r>
      <w:r w:rsidR="009C00E6">
        <w:rPr>
          <w:rStyle w:val="FootnoteReference"/>
        </w:rPr>
        <w:footnoteReference w:id="5"/>
      </w:r>
    </w:p>
    <w:p w14:paraId="506E1899" w14:textId="77777777" w:rsidR="00C12C26" w:rsidRDefault="00C12C26" w:rsidP="005B5FF2"/>
    <w:p w14:paraId="2AB28DF5" w14:textId="77777777" w:rsidR="0002682C" w:rsidRDefault="00AB62DE" w:rsidP="00537F82">
      <w:r>
        <w:t xml:space="preserve">Through all these years I have disagreed strongly with </w:t>
      </w:r>
      <w:proofErr w:type="spellStart"/>
      <w:r>
        <w:t>Ny</w:t>
      </w:r>
      <w:r>
        <w:rPr>
          <w:rFonts w:cs="Times New Roman"/>
        </w:rPr>
        <w:t>í</w:t>
      </w:r>
      <w:r w:rsidR="0002682C">
        <w:t>ri</w:t>
      </w:r>
      <w:proofErr w:type="spellEnd"/>
      <w:r w:rsidR="0002682C">
        <w:t xml:space="preserve"> on all the above</w:t>
      </w:r>
      <w:r>
        <w:t xml:space="preserve"> points. </w:t>
      </w:r>
      <w:r w:rsidR="0002682C">
        <w:t>Now</w:t>
      </w:r>
      <w:r>
        <w:t xml:space="preserve">, however, I must </w:t>
      </w:r>
      <w:r w:rsidR="00537F82">
        <w:t xml:space="preserve">confess that </w:t>
      </w:r>
      <w:proofErr w:type="spellStart"/>
      <w:r w:rsidR="00537F82">
        <w:t>Ny</w:t>
      </w:r>
      <w:r w:rsidR="00537F82">
        <w:rPr>
          <w:rFonts w:cs="Times New Roman"/>
        </w:rPr>
        <w:t>í</w:t>
      </w:r>
      <w:r w:rsidR="00537F82">
        <w:t>ri</w:t>
      </w:r>
      <w:proofErr w:type="spellEnd"/>
      <w:r w:rsidR="00537F82">
        <w:t xml:space="preserve"> was </w:t>
      </w:r>
      <w:r w:rsidR="0002682C">
        <w:t xml:space="preserve">in important respects </w:t>
      </w:r>
      <w:r w:rsidR="00537F82">
        <w:t xml:space="preserve">right in his insistence on the </w:t>
      </w:r>
      <w:r w:rsidR="0002682C">
        <w:t xml:space="preserve">inadequacy of a view </w:t>
      </w:r>
      <w:r w:rsidR="00537F82">
        <w:t>of human communication</w:t>
      </w:r>
      <w:r w:rsidR="0002682C">
        <w:t xml:space="preserve">, including scientific communication, that is – like the </w:t>
      </w:r>
      <w:proofErr w:type="spellStart"/>
      <w:r w:rsidR="0002682C">
        <w:t>Bolzanian</w:t>
      </w:r>
      <w:proofErr w:type="spellEnd"/>
      <w:r w:rsidR="0002682C">
        <w:t xml:space="preserve"> view of science – </w:t>
      </w:r>
      <w:r w:rsidR="00880199">
        <w:t xml:space="preserve">modeled </w:t>
      </w:r>
      <w:r w:rsidR="0002682C">
        <w:t>on linear text</w:t>
      </w:r>
      <w:r w:rsidR="00537F82">
        <w:t xml:space="preserve">. </w:t>
      </w:r>
    </w:p>
    <w:p w14:paraId="1EFCCAD2" w14:textId="77777777" w:rsidR="0002682C" w:rsidRDefault="0002682C" w:rsidP="00537F82"/>
    <w:p w14:paraId="62FD9375" w14:textId="77777777" w:rsidR="005A3C7D" w:rsidRDefault="00537F82" w:rsidP="00537F82">
      <w:r>
        <w:t xml:space="preserve">In many places, at least, </w:t>
      </w:r>
      <w:proofErr w:type="spellStart"/>
      <w:r w:rsidR="00880199">
        <w:t>Ny</w:t>
      </w:r>
      <w:r w:rsidR="00880199">
        <w:rPr>
          <w:rFonts w:cs="Times New Roman"/>
        </w:rPr>
        <w:t>í</w:t>
      </w:r>
      <w:r w:rsidR="00880199">
        <w:t>ri</w:t>
      </w:r>
      <w:proofErr w:type="spellEnd"/>
      <w:r w:rsidR="00880199">
        <w:t xml:space="preserve"> </w:t>
      </w:r>
      <w:r>
        <w:t xml:space="preserve">has </w:t>
      </w:r>
      <w:r w:rsidR="00880199">
        <w:t>been concerned with</w:t>
      </w:r>
      <w:r>
        <w:t xml:space="preserve"> the importance of images</w:t>
      </w:r>
      <w:r w:rsidR="0002682C">
        <w:t xml:space="preserve"> and other supplements to linear text</w:t>
      </w:r>
      <w:r>
        <w:t xml:space="preserve"> in </w:t>
      </w:r>
      <w:r w:rsidR="005A3C7D" w:rsidRPr="0002682C">
        <w:rPr>
          <w:i/>
        </w:rPr>
        <w:t>describing</w:t>
      </w:r>
      <w:r>
        <w:t xml:space="preserve"> reality</w:t>
      </w:r>
      <w:r w:rsidR="005A3C7D">
        <w:t>.</w:t>
      </w:r>
      <w:r>
        <w:t xml:space="preserve"> In what</w:t>
      </w:r>
      <w:r w:rsidR="0002682C">
        <w:t xml:space="preserve"> </w:t>
      </w:r>
      <w:r>
        <w:t xml:space="preserve">follows I want to focus </w:t>
      </w:r>
      <w:r w:rsidR="00824EF3">
        <w:t xml:space="preserve">rather </w:t>
      </w:r>
      <w:r>
        <w:t xml:space="preserve">on </w:t>
      </w:r>
      <w:r w:rsidR="00824EF3">
        <w:t xml:space="preserve">the </w:t>
      </w:r>
      <w:r w:rsidR="005A0182">
        <w:t xml:space="preserve">deontic or </w:t>
      </w:r>
      <w:proofErr w:type="spellStart"/>
      <w:r w:rsidR="005A0182">
        <w:t>performative</w:t>
      </w:r>
      <w:proofErr w:type="spellEnd"/>
      <w:r w:rsidR="005A0182">
        <w:t xml:space="preserve"> </w:t>
      </w:r>
      <w:r>
        <w:t xml:space="preserve">ways in which </w:t>
      </w:r>
      <w:r w:rsidR="0002682C">
        <w:t xml:space="preserve">both </w:t>
      </w:r>
      <w:r w:rsidR="00DE3868">
        <w:t xml:space="preserve">printed documents and written or spoken </w:t>
      </w:r>
      <w:r>
        <w:t>language</w:t>
      </w:r>
      <w:r w:rsidR="0002682C">
        <w:t xml:space="preserve"> </w:t>
      </w:r>
      <w:r w:rsidR="00DE3868">
        <w:t xml:space="preserve">are supplemented </w:t>
      </w:r>
      <w:r w:rsidR="00E12E51">
        <w:t xml:space="preserve">by </w:t>
      </w:r>
      <w:r w:rsidR="00DE3868">
        <w:t xml:space="preserve">non-linear </w:t>
      </w:r>
      <w:r w:rsidR="005A0182">
        <w:t xml:space="preserve">artifacts </w:t>
      </w:r>
      <w:r w:rsidR="00DE3868">
        <w:t xml:space="preserve">in </w:t>
      </w:r>
      <w:r w:rsidR="0002682C">
        <w:t xml:space="preserve">different sorts of </w:t>
      </w:r>
      <w:r w:rsidR="005A0182">
        <w:t xml:space="preserve">human </w:t>
      </w:r>
      <w:r w:rsidR="0002682C">
        <w:t>engagement with reality</w:t>
      </w:r>
      <w:r w:rsidR="005A3C7D">
        <w:t>.</w:t>
      </w:r>
      <w:r w:rsidR="00DE3868">
        <w:t xml:space="preserve"> </w:t>
      </w:r>
      <w:r w:rsidR="00E12E51">
        <w:t xml:space="preserve">I want to focus also on a departure from linearity in our use of written and printed language that is not addressed by </w:t>
      </w:r>
      <w:proofErr w:type="spellStart"/>
      <w:r w:rsidR="00E12E51">
        <w:t>Ny</w:t>
      </w:r>
      <w:r w:rsidR="00E12E51">
        <w:rPr>
          <w:rFonts w:cs="Times New Roman"/>
        </w:rPr>
        <w:t>í</w:t>
      </w:r>
      <w:r w:rsidR="00E12E51">
        <w:t>ri</w:t>
      </w:r>
      <w:proofErr w:type="spellEnd"/>
      <w:r w:rsidR="00E12E51">
        <w:t xml:space="preserve">, which arises in virtue of the fact that the documents of central importance for collective activity are combined together to form document networks or complexes of different sorts. </w:t>
      </w:r>
    </w:p>
    <w:p w14:paraId="350EE00C" w14:textId="77777777" w:rsidR="007C7369" w:rsidRDefault="007C7369"/>
    <w:p w14:paraId="16B5FF75" w14:textId="77777777" w:rsidR="005A3C7D" w:rsidRPr="001023D5" w:rsidRDefault="00E12E51">
      <w:pPr>
        <w:rPr>
          <w:b/>
        </w:rPr>
      </w:pPr>
      <w:r>
        <w:rPr>
          <w:b/>
        </w:rPr>
        <w:t xml:space="preserve">How To Do Things With </w:t>
      </w:r>
      <w:r w:rsidR="00001242">
        <w:rPr>
          <w:b/>
        </w:rPr>
        <w:t xml:space="preserve">Documents </w:t>
      </w:r>
    </w:p>
    <w:p w14:paraId="5F15EFD6" w14:textId="77777777" w:rsidR="001B5D30" w:rsidRDefault="001B5D30"/>
    <w:p w14:paraId="679ED7C1" w14:textId="730FB93F" w:rsidR="001C3772" w:rsidRDefault="00537F82">
      <w:del w:id="66" w:author="William Doub" w:date="2014-04-18T12:27:00Z">
        <w:r w:rsidDel="00F80258">
          <w:delText>Familiarly</w:delText>
        </w:r>
      </w:del>
      <w:ins w:id="67" w:author="William Doub" w:date="2014-04-18T12:27:00Z">
        <w:r w:rsidR="00F80258">
          <w:t>As we have seen</w:t>
        </w:r>
      </w:ins>
      <w:r>
        <w:t xml:space="preserve">, </w:t>
      </w:r>
      <w:r w:rsidR="005A3C7D">
        <w:t xml:space="preserve">speech act theorists </w:t>
      </w:r>
      <w:r>
        <w:t xml:space="preserve">such as </w:t>
      </w:r>
      <w:proofErr w:type="spellStart"/>
      <w:r>
        <w:t>Reinach</w:t>
      </w:r>
      <w:proofErr w:type="spellEnd"/>
      <w:r>
        <w:t xml:space="preserve">, Austin and Searle </w:t>
      </w:r>
      <w:r w:rsidR="005A3C7D">
        <w:t xml:space="preserve">distinguished between different </w:t>
      </w:r>
      <w:r w:rsidR="00E12E51">
        <w:t xml:space="preserve">types </w:t>
      </w:r>
      <w:r w:rsidR="005A0182">
        <w:t>of language</w:t>
      </w:r>
      <w:r w:rsidR="00E12E51">
        <w:t xml:space="preserve"> use</w:t>
      </w:r>
      <w:r w:rsidR="005A3C7D">
        <w:t>.</w:t>
      </w:r>
      <w:r w:rsidR="009C00E6">
        <w:rPr>
          <w:rStyle w:val="FootnoteReference"/>
        </w:rPr>
        <w:footnoteReference w:id="6"/>
      </w:r>
      <w:r w:rsidR="005A3C7D">
        <w:t xml:space="preserve">  </w:t>
      </w:r>
      <w:r>
        <w:t xml:space="preserve">First, we can </w:t>
      </w:r>
      <w:r w:rsidR="005A0182">
        <w:t xml:space="preserve">use language to </w:t>
      </w:r>
      <w:r>
        <w:t xml:space="preserve">describe things. Second, </w:t>
      </w:r>
      <w:r w:rsidR="00F05D66">
        <w:t xml:space="preserve">we can </w:t>
      </w:r>
      <w:r w:rsidR="005A0182">
        <w:t xml:space="preserve">issue instructions or </w:t>
      </w:r>
      <w:r w:rsidR="00F05D66">
        <w:t>commands or requests</w:t>
      </w:r>
      <w:r w:rsidR="005A0182">
        <w:t xml:space="preserve"> or entreaties</w:t>
      </w:r>
      <w:r w:rsidR="00E12E51">
        <w:t xml:space="preserve"> designed to bring it about that certain things happen in the future. </w:t>
      </w:r>
      <w:r w:rsidR="001B5D30">
        <w:t>And third,</w:t>
      </w:r>
      <w:r>
        <w:t xml:space="preserve"> </w:t>
      </w:r>
      <w:r w:rsidR="00F05D66">
        <w:t xml:space="preserve">we can </w:t>
      </w:r>
      <w:r w:rsidR="00931327">
        <w:t>baptize</w:t>
      </w:r>
      <w:r w:rsidR="00F05D66">
        <w:t xml:space="preserve"> or promote </w:t>
      </w:r>
      <w:r w:rsidR="00C12C26">
        <w:t xml:space="preserve">or </w:t>
      </w:r>
      <w:r w:rsidR="00E12E51">
        <w:t xml:space="preserve">license </w:t>
      </w:r>
      <w:r w:rsidR="00C12C26">
        <w:t>people</w:t>
      </w:r>
      <w:r w:rsidR="00E12E51">
        <w:t>, thereby (roughly) bringing about immediate changes in their status.</w:t>
      </w:r>
      <w:r w:rsidR="00F05D66">
        <w:t xml:space="preserve"> </w:t>
      </w:r>
    </w:p>
    <w:p w14:paraId="53C80059" w14:textId="77777777" w:rsidR="001C3772" w:rsidRDefault="001C3772"/>
    <w:p w14:paraId="3AC22C20" w14:textId="648AA974" w:rsidR="001C3772" w:rsidRDefault="00E12E51">
      <w:r>
        <w:t>B</w:t>
      </w:r>
      <w:r w:rsidR="001C3772">
        <w:t>ut</w:t>
      </w:r>
      <w:ins w:id="68" w:author="William Doub" w:date="2014-04-18T12:28:00Z">
        <w:r w:rsidR="00F80258">
          <w:t>, as we have seen in Chapters 7 and 8,</w:t>
        </w:r>
      </w:ins>
      <w:r w:rsidR="000B4686">
        <w:t xml:space="preserve"> there are</w:t>
      </w:r>
      <w:r w:rsidR="001C3772">
        <w:t xml:space="preserve"> also </w:t>
      </w:r>
      <w:r w:rsidR="0002682C">
        <w:t xml:space="preserve">ways </w:t>
      </w:r>
      <w:r w:rsidR="001C3772">
        <w:t xml:space="preserve">of </w:t>
      </w:r>
      <w:r w:rsidR="0002682C">
        <w:rPr>
          <w:i/>
        </w:rPr>
        <w:t xml:space="preserve">doing things with </w:t>
      </w:r>
      <w:r w:rsidR="001C3772" w:rsidRPr="001C3772">
        <w:rPr>
          <w:i/>
        </w:rPr>
        <w:t>documents</w:t>
      </w:r>
      <w:r w:rsidR="001C3772">
        <w:t>.</w:t>
      </w:r>
      <w:del w:id="69" w:author="William Doub" w:date="2014-04-18T12:28:00Z">
        <w:r w:rsidR="009B5FBB" w:rsidDel="00F80258">
          <w:rPr>
            <w:rStyle w:val="FootnoteReference"/>
          </w:rPr>
          <w:footnoteReference w:id="7"/>
        </w:r>
      </w:del>
      <w:r w:rsidR="001C3772">
        <w:t xml:space="preserve"> </w:t>
      </w:r>
      <w:r w:rsidR="0002682C">
        <w:t>Spoken d</w:t>
      </w:r>
      <w:r w:rsidR="001C3772">
        <w:t xml:space="preserve">escriptions </w:t>
      </w:r>
      <w:r w:rsidR="0002682C">
        <w:t xml:space="preserve">may be written </w:t>
      </w:r>
      <w:r w:rsidR="00001242">
        <w:t xml:space="preserve">down </w:t>
      </w:r>
      <w:r w:rsidR="001C3772">
        <w:t xml:space="preserve">and </w:t>
      </w:r>
      <w:r w:rsidR="000B4686">
        <w:t xml:space="preserve">their content </w:t>
      </w:r>
      <w:r w:rsidR="0002682C">
        <w:t>published</w:t>
      </w:r>
      <w:r w:rsidR="001C3772">
        <w:t xml:space="preserve">. </w:t>
      </w:r>
      <w:r w:rsidR="000B4686">
        <w:t>Agreements of the sort which in former times might have been sealed by handshake are concluded, today, through signatures on a piece of paper. The t</w:t>
      </w:r>
      <w:r w:rsidR="00C12C26">
        <w:t xml:space="preserve">estimony </w:t>
      </w:r>
      <w:r w:rsidR="000B4686">
        <w:t xml:space="preserve">of a witness before a court, similarly, </w:t>
      </w:r>
      <w:r w:rsidR="00C12C26">
        <w:t xml:space="preserve">is captured </w:t>
      </w:r>
      <w:r w:rsidR="000B4686">
        <w:t>in</w:t>
      </w:r>
      <w:r w:rsidR="007610FF">
        <w:t xml:space="preserve"> </w:t>
      </w:r>
      <w:r w:rsidR="000B4686">
        <w:t xml:space="preserve">a written record, which </w:t>
      </w:r>
      <w:r w:rsidR="00B248AC">
        <w:t xml:space="preserve">may </w:t>
      </w:r>
      <w:r w:rsidR="00824EF3">
        <w:t xml:space="preserve">in </w:t>
      </w:r>
      <w:r w:rsidR="000B4686">
        <w:t xml:space="preserve">its </w:t>
      </w:r>
      <w:r w:rsidR="00824EF3">
        <w:t xml:space="preserve">turn </w:t>
      </w:r>
      <w:r w:rsidR="00B248AC">
        <w:t xml:space="preserve">become </w:t>
      </w:r>
      <w:r w:rsidR="00BB2D6E">
        <w:t xml:space="preserve">the object of </w:t>
      </w:r>
      <w:r w:rsidR="00B248AC">
        <w:t xml:space="preserve">further legal processes giving rise to </w:t>
      </w:r>
      <w:r w:rsidR="00824EF3">
        <w:t xml:space="preserve">further </w:t>
      </w:r>
      <w:r w:rsidR="00BB2D6E">
        <w:t>documents</w:t>
      </w:r>
      <w:r w:rsidR="00B248AC">
        <w:t xml:space="preserve"> </w:t>
      </w:r>
      <w:r w:rsidR="000B4686">
        <w:t xml:space="preserve">which become </w:t>
      </w:r>
      <w:r w:rsidR="00824EF3">
        <w:t xml:space="preserve">joined together in document complexes </w:t>
      </w:r>
      <w:r w:rsidR="000B4686">
        <w:t xml:space="preserve">gradually </w:t>
      </w:r>
      <w:r w:rsidR="00B248AC">
        <w:t xml:space="preserve">expanding over time. </w:t>
      </w:r>
      <w:r w:rsidR="005A0182">
        <w:t>T</w:t>
      </w:r>
      <w:r w:rsidR="00042A6F">
        <w:t xml:space="preserve">o be </w:t>
      </w:r>
      <w:r w:rsidR="00B248AC">
        <w:t xml:space="preserve">skilled in </w:t>
      </w:r>
      <w:r w:rsidR="00042A6F">
        <w:t xml:space="preserve">legal process is to have the ability to navigate </w:t>
      </w:r>
      <w:r w:rsidR="00001242">
        <w:t xml:space="preserve">through </w:t>
      </w:r>
      <w:r w:rsidR="00824EF3">
        <w:t xml:space="preserve">a </w:t>
      </w:r>
      <w:r w:rsidR="00042A6F">
        <w:t xml:space="preserve">world </w:t>
      </w:r>
      <w:r w:rsidR="00824EF3">
        <w:t xml:space="preserve">that </w:t>
      </w:r>
      <w:r w:rsidR="00001242">
        <w:t xml:space="preserve">is shaped by </w:t>
      </w:r>
      <w:r w:rsidR="005A0182">
        <w:t xml:space="preserve">such </w:t>
      </w:r>
      <w:r w:rsidR="00042A6F">
        <w:t>evolving complexes of documents</w:t>
      </w:r>
      <w:r w:rsidR="00001242">
        <w:t>.</w:t>
      </w:r>
    </w:p>
    <w:p w14:paraId="4623A0A4" w14:textId="77777777" w:rsidR="00E619AE" w:rsidRDefault="00E619AE"/>
    <w:p w14:paraId="5FD68553" w14:textId="77777777" w:rsidR="00E619AE" w:rsidRDefault="00042A6F">
      <w:r>
        <w:lastRenderedPageBreak/>
        <w:t>In writings on speech act theory, the various</w:t>
      </w:r>
      <w:r w:rsidR="00E619AE">
        <w:t xml:space="preserve"> ways </w:t>
      </w:r>
      <w:r>
        <w:t xml:space="preserve">we have of doing </w:t>
      </w:r>
      <w:r w:rsidR="00E619AE">
        <w:t xml:space="preserve">things with documents have </w:t>
      </w:r>
      <w:r w:rsidR="000B4686">
        <w:t xml:space="preserve">hitherto </w:t>
      </w:r>
      <w:r w:rsidR="00E619AE">
        <w:t xml:space="preserve">been seen </w:t>
      </w:r>
      <w:r w:rsidR="000B4686">
        <w:t xml:space="preserve">(more or less tacitly) </w:t>
      </w:r>
      <w:r w:rsidR="00E619AE">
        <w:t>as incidental accompaniments to speech</w:t>
      </w:r>
      <w:r w:rsidR="005A0182">
        <w:t>.</w:t>
      </w:r>
      <w:r w:rsidR="00E619AE">
        <w:t xml:space="preserve"> </w:t>
      </w:r>
      <w:r>
        <w:t xml:space="preserve">When we look more closely, </w:t>
      </w:r>
      <w:r w:rsidR="00E619AE">
        <w:t xml:space="preserve">however, </w:t>
      </w:r>
      <w:r>
        <w:t>then it becomes clear</w:t>
      </w:r>
      <w:r w:rsidR="00824EF3">
        <w:t>,</w:t>
      </w:r>
      <w:r>
        <w:t xml:space="preserve"> </w:t>
      </w:r>
      <w:r w:rsidR="00E619AE">
        <w:t>that</w:t>
      </w:r>
      <w:r w:rsidR="00E969D2">
        <w:t xml:space="preserve"> in the law and in many other areas of human activity</w:t>
      </w:r>
      <w:r w:rsidR="005A0182">
        <w:t>,</w:t>
      </w:r>
      <w:r w:rsidR="00E969D2">
        <w:t xml:space="preserve"> </w:t>
      </w:r>
      <w:r w:rsidR="00E619AE">
        <w:t xml:space="preserve">documents – and especially documents </w:t>
      </w:r>
      <w:r>
        <w:t>joined toget</w:t>
      </w:r>
      <w:r w:rsidR="005A0182">
        <w:t>her in large</w:t>
      </w:r>
      <w:r w:rsidR="000B4686">
        <w:t>r</w:t>
      </w:r>
      <w:r w:rsidR="005A0182">
        <w:t xml:space="preserve"> document complexes </w:t>
      </w:r>
      <w:r w:rsidR="000B4686">
        <w:t xml:space="preserve">often </w:t>
      </w:r>
      <w:r w:rsidR="00E619AE">
        <w:t>contain</w:t>
      </w:r>
      <w:r w:rsidR="005A0182">
        <w:t>ing</w:t>
      </w:r>
      <w:r w:rsidR="00E619AE">
        <w:t xml:space="preserve"> non-textual elements of various kinds – </w:t>
      </w:r>
      <w:r w:rsidR="00824EF3">
        <w:t xml:space="preserve">engender new sorts of </w:t>
      </w:r>
      <w:r w:rsidR="00973438">
        <w:t>collaboration</w:t>
      </w:r>
      <w:r w:rsidR="00E969D2">
        <w:t>s</w:t>
      </w:r>
      <w:r w:rsidR="00973438">
        <w:t xml:space="preserve"> between large numbers of human beings </w:t>
      </w:r>
      <w:r w:rsidR="00E969D2">
        <w:t xml:space="preserve">and allow human </w:t>
      </w:r>
      <w:r w:rsidR="00973438">
        <w:t xml:space="preserve">actions </w:t>
      </w:r>
      <w:r w:rsidR="00E969D2">
        <w:t xml:space="preserve">to be </w:t>
      </w:r>
      <w:r w:rsidR="00973438">
        <w:t xml:space="preserve">extended </w:t>
      </w:r>
      <w:r w:rsidR="00824EF3">
        <w:t xml:space="preserve">in new sorts of ways </w:t>
      </w:r>
      <w:r w:rsidR="00E969D2">
        <w:t xml:space="preserve">across </w:t>
      </w:r>
      <w:r w:rsidR="00973438">
        <w:t>both time and space</w:t>
      </w:r>
      <w:r w:rsidR="00E969D2">
        <w:t xml:space="preserve"> </w:t>
      </w:r>
      <w:r w:rsidR="00EA161F">
        <w:t>yielding consequences</w:t>
      </w:r>
      <w:r w:rsidR="00E969D2">
        <w:t xml:space="preserve"> which would </w:t>
      </w:r>
      <w:r w:rsidR="00EA161F">
        <w:t xml:space="preserve">have been unattainable – indeed inconceivable – in a world in which </w:t>
      </w:r>
      <w:r w:rsidR="00E969D2">
        <w:t xml:space="preserve">we had to rely on speech </w:t>
      </w:r>
      <w:r w:rsidR="00EA161F">
        <w:t xml:space="preserve">and human memory </w:t>
      </w:r>
      <w:r w:rsidR="00E969D2">
        <w:t>alone</w:t>
      </w:r>
      <w:r w:rsidR="00973438">
        <w:t xml:space="preserve">. </w:t>
      </w:r>
    </w:p>
    <w:p w14:paraId="43C5A183" w14:textId="77777777" w:rsidR="00973438" w:rsidRDefault="00973438"/>
    <w:p w14:paraId="0FD1E8B2" w14:textId="77777777" w:rsidR="00001242" w:rsidRPr="00001242" w:rsidRDefault="007916AD">
      <w:pPr>
        <w:rPr>
          <w:b/>
        </w:rPr>
      </w:pPr>
      <w:r>
        <w:rPr>
          <w:b/>
        </w:rPr>
        <w:t>Chemical Diagrams</w:t>
      </w:r>
    </w:p>
    <w:p w14:paraId="02D8C0CC" w14:textId="77777777" w:rsidR="00795468" w:rsidRDefault="00795468" w:rsidP="00795468"/>
    <w:p w14:paraId="5068F433" w14:textId="77777777" w:rsidR="00795468" w:rsidRDefault="00795468" w:rsidP="00795468">
      <w:r>
        <w:t>M</w:t>
      </w:r>
      <w:r w:rsidRPr="00832EDD">
        <w:t>any documents incorporate diagrams</w:t>
      </w:r>
      <w:r>
        <w:t xml:space="preserve"> or other graphic devices. Maps for instance are incorporated into title deeds</w:t>
      </w:r>
      <w:r w:rsidR="00EA161F">
        <w:t xml:space="preserve"> and planning applications</w:t>
      </w:r>
      <w:r>
        <w:t xml:space="preserve">, and </w:t>
      </w:r>
      <w:r w:rsidR="00EA161F">
        <w:t xml:space="preserve">serve </w:t>
      </w:r>
      <w:r>
        <w:t>to anchor the latter to specific portion</w:t>
      </w:r>
      <w:r w:rsidR="00EA161F">
        <w:t>s</w:t>
      </w:r>
      <w:r>
        <w:t xml:space="preserve"> of land. </w:t>
      </w:r>
      <w:r w:rsidR="00EA161F">
        <w:t>T</w:t>
      </w:r>
      <w:r>
        <w:t>ax form</w:t>
      </w:r>
      <w:r w:rsidR="00EA161F">
        <w:t>s</w:t>
      </w:r>
      <w:r>
        <w:t xml:space="preserve"> incorporate rows and columns to facilitate the recording</w:t>
      </w:r>
      <w:r w:rsidR="00EA161F">
        <w:t>,</w:t>
      </w:r>
      <w:r>
        <w:t xml:space="preserve"> </w:t>
      </w:r>
      <w:r w:rsidR="00EA161F">
        <w:t>aggregation</w:t>
      </w:r>
      <w:r w:rsidR="00C83DE7">
        <w:t>, and display</w:t>
      </w:r>
      <w:r w:rsidR="00EA161F">
        <w:t xml:space="preserve"> </w:t>
      </w:r>
      <w:r>
        <w:t xml:space="preserve">of calculations. </w:t>
      </w:r>
      <w:r w:rsidR="00C83DE7">
        <w:t>Your s</w:t>
      </w:r>
      <w:r>
        <w:t>ignature</w:t>
      </w:r>
      <w:r w:rsidR="00C83DE7">
        <w:t xml:space="preserve"> on the tax form certifies that you have seen and approved just those calculations which appear on the form. The signature itself then </w:t>
      </w:r>
      <w:r>
        <w:t>serve</w:t>
      </w:r>
      <w:r w:rsidR="00C83DE7">
        <w:t>s</w:t>
      </w:r>
      <w:r>
        <w:t xml:space="preserve"> a graphic purpose, since </w:t>
      </w:r>
      <w:r w:rsidR="00C83DE7">
        <w:t xml:space="preserve">it </w:t>
      </w:r>
      <w:r>
        <w:t>provide</w:t>
      </w:r>
      <w:r w:rsidR="00C83DE7">
        <w:t>s</w:t>
      </w:r>
      <w:r>
        <w:t xml:space="preserve"> not only a record of </w:t>
      </w:r>
      <w:r w:rsidR="00C83DE7">
        <w:t xml:space="preserve">a </w:t>
      </w:r>
      <w:r>
        <w:t xml:space="preserve">dated </w:t>
      </w:r>
      <w:r w:rsidR="00C83DE7">
        <w:t xml:space="preserve">document </w:t>
      </w:r>
      <w:r>
        <w:t>act but also a graphic sample</w:t>
      </w:r>
      <w:r w:rsidR="00C83DE7">
        <w:t>,</w:t>
      </w:r>
      <w:r>
        <w:t xml:space="preserve"> which can be used </w:t>
      </w:r>
      <w:r w:rsidR="00C83DE7">
        <w:t>for example for purposes of</w:t>
      </w:r>
      <w:r>
        <w:t xml:space="preserve"> comparison</w:t>
      </w:r>
      <w:r w:rsidR="00C83DE7">
        <w:t xml:space="preserve"> where a question arises as to the author of this act</w:t>
      </w:r>
      <w:r>
        <w:t xml:space="preserve">. </w:t>
      </w:r>
    </w:p>
    <w:p w14:paraId="656D3B2B" w14:textId="77777777" w:rsidR="00001242" w:rsidRDefault="00001242"/>
    <w:p w14:paraId="2A83CE05" w14:textId="77777777" w:rsidR="006F277F" w:rsidRDefault="006B5410">
      <w:r>
        <w:t xml:space="preserve">It is a commonplace that </w:t>
      </w:r>
      <w:r w:rsidR="00001242">
        <w:t xml:space="preserve">diagrams </w:t>
      </w:r>
      <w:r>
        <w:t xml:space="preserve">– among which I am including </w:t>
      </w:r>
      <w:r w:rsidR="00824EF3">
        <w:t xml:space="preserve">arithmetical tables used in rote learning and </w:t>
      </w:r>
      <w:r>
        <w:t xml:space="preserve">mathematical equations </w:t>
      </w:r>
      <w:r w:rsidR="00824EF3">
        <w:t xml:space="preserve">used in scientific texts </w:t>
      </w:r>
      <w:r>
        <w:t xml:space="preserve">– </w:t>
      </w:r>
      <w:r w:rsidR="00001242">
        <w:t xml:space="preserve">are used in </w:t>
      </w:r>
      <w:r w:rsidR="00C0221D">
        <w:t xml:space="preserve">order to </w:t>
      </w:r>
      <w:r>
        <w:t xml:space="preserve">communicate </w:t>
      </w:r>
      <w:r w:rsidR="00824EF3">
        <w:t>knowledge in</w:t>
      </w:r>
      <w:r w:rsidR="00C0221D">
        <w:t xml:space="preserve"> an easily </w:t>
      </w:r>
      <w:r w:rsidR="00824EF3">
        <w:t xml:space="preserve">learnable form. Such diagrams also allow progressively more complex ideas to be expressed </w:t>
      </w:r>
      <w:r w:rsidR="00C83DE7">
        <w:t xml:space="preserve">and communicated </w:t>
      </w:r>
      <w:r w:rsidR="00824EF3">
        <w:t xml:space="preserve">in an easily </w:t>
      </w:r>
      <w:proofErr w:type="spellStart"/>
      <w:r w:rsidR="00C0221D">
        <w:t>surveyable</w:t>
      </w:r>
      <w:proofErr w:type="spellEnd"/>
      <w:r w:rsidR="00C0221D">
        <w:t xml:space="preserve"> form</w:t>
      </w:r>
      <w:r w:rsidR="00824EF3">
        <w:t>,</w:t>
      </w:r>
      <w:r w:rsidR="00C0221D">
        <w:t xml:space="preserve"> </w:t>
      </w:r>
      <w:r>
        <w:t xml:space="preserve">thereby </w:t>
      </w:r>
      <w:r w:rsidR="00C0221D">
        <w:t>allow</w:t>
      </w:r>
      <w:r w:rsidR="00824EF3">
        <w:t>ing</w:t>
      </w:r>
      <w:r w:rsidR="00C0221D">
        <w:t xml:space="preserve"> </w:t>
      </w:r>
      <w:r>
        <w:t xml:space="preserve">the formulation </w:t>
      </w:r>
      <w:r w:rsidR="006219B3">
        <w:t>and testing</w:t>
      </w:r>
      <w:r w:rsidR="00C0221D">
        <w:t xml:space="preserve"> </w:t>
      </w:r>
      <w:r w:rsidR="00824EF3">
        <w:t xml:space="preserve">of every more </w:t>
      </w:r>
      <w:r w:rsidR="00C0221D">
        <w:t xml:space="preserve">ambitious scientific statements. </w:t>
      </w:r>
    </w:p>
    <w:p w14:paraId="1D8350CA" w14:textId="77777777" w:rsidR="006F277F" w:rsidRDefault="006F277F"/>
    <w:p w14:paraId="51BF06FC" w14:textId="7AD22346" w:rsidR="00093D81" w:rsidRDefault="00C83DE7">
      <w:r>
        <w:t xml:space="preserve">Diagrams are used also for industrial and scientific purposes for example as parts of protocols, as </w:t>
      </w:r>
      <w:r w:rsidR="006219B3">
        <w:t>(in simplified form) in</w:t>
      </w:r>
      <w:ins w:id="72" w:author="William Doub" w:date="2014-04-18T12:33:00Z">
        <w:r w:rsidR="009358A9">
          <w:t xml:space="preserve"> </w:t>
        </w:r>
        <w:r w:rsidR="009358A9" w:rsidRPr="009358A9">
          <w:rPr>
            <w:highlight w:val="lightGray"/>
            <w:rPrChange w:id="73" w:author="William Doub" w:date="2014-04-18T12:33:00Z">
              <w:rPr/>
            </w:rPrChange>
          </w:rPr>
          <w:t>Figure 2</w:t>
        </w:r>
      </w:ins>
      <w:del w:id="74" w:author="William Doub" w:date="2014-04-18T12:33:00Z">
        <w:r w:rsidR="006219B3" w:rsidDel="009358A9">
          <w:delText xml:space="preserve"> </w:delText>
        </w:r>
        <w:r w:rsidR="006219B3" w:rsidDel="009358A9">
          <w:fldChar w:fldCharType="begin"/>
        </w:r>
        <w:r w:rsidR="006219B3" w:rsidDel="009358A9">
          <w:delInstrText xml:space="preserve"> REF _Ref357328723 \h </w:delInstrText>
        </w:r>
        <w:r w:rsidR="006219B3" w:rsidDel="009358A9">
          <w:fldChar w:fldCharType="separate"/>
        </w:r>
      </w:del>
      <w:del w:id="75" w:author="William Doub" w:date="2014-04-18T12:10:00Z">
        <w:r w:rsidR="00946C64" w:rsidDel="00220CB5">
          <w:rPr>
            <w:b/>
            <w:bCs/>
          </w:rPr>
          <w:delText>Error! Reference source not found.</w:delText>
        </w:r>
      </w:del>
      <w:del w:id="76" w:author="William Doub" w:date="2014-04-18T12:33:00Z">
        <w:r w:rsidR="006219B3" w:rsidDel="009358A9">
          <w:fldChar w:fldCharType="end"/>
        </w:r>
      </w:del>
      <w:r w:rsidR="00CC179B">
        <w:t>:</w:t>
      </w:r>
      <w:r w:rsidR="007B7A09">
        <w:rPr>
          <w:rStyle w:val="FootnoteReference"/>
        </w:rPr>
        <w:footnoteReference w:id="8"/>
      </w:r>
    </w:p>
    <w:p w14:paraId="287BD4D4" w14:textId="77777777" w:rsidR="00946C64" w:rsidRDefault="00946C64"/>
    <w:p w14:paraId="31A09658" w14:textId="77777777" w:rsidR="00093D81" w:rsidRDefault="00946C64" w:rsidP="00946C64">
      <w:pPr>
        <w:jc w:val="center"/>
      </w:pPr>
      <w:r w:rsidRPr="006F277F">
        <w:rPr>
          <w:i/>
          <w:noProof/>
        </w:rPr>
        <w:lastRenderedPageBreak/>
        <w:drawing>
          <wp:inline distT="0" distB="0" distL="0" distR="0" wp14:anchorId="336059D2" wp14:editId="12629440">
            <wp:extent cx="3101904" cy="2224007"/>
            <wp:effectExtent l="0" t="0" r="3810" b="508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9357" t="30648" r="39436" b="33368"/>
                    <a:stretch/>
                  </pic:blipFill>
                  <pic:spPr bwMode="auto">
                    <a:xfrm>
                      <a:off x="0" y="0"/>
                      <a:ext cx="3106298" cy="2227158"/>
                    </a:xfrm>
                    <a:prstGeom prst="rect">
                      <a:avLst/>
                    </a:prstGeom>
                    <a:noFill/>
                    <a:ln>
                      <a:noFill/>
                    </a:ln>
                    <a:extLst>
                      <a:ext uri="{53640926-AAD7-44D8-BBD7-CCE9431645EC}">
                        <a14:shadowObscured xmlns:a14="http://schemas.microsoft.com/office/drawing/2010/main"/>
                      </a:ext>
                    </a:extLst>
                  </pic:spPr>
                </pic:pic>
              </a:graphicData>
            </a:graphic>
          </wp:inline>
        </w:drawing>
      </w:r>
    </w:p>
    <w:p w14:paraId="78B472D3" w14:textId="77777777" w:rsidR="00093D81" w:rsidRDefault="00093D81"/>
    <w:p w14:paraId="262CB057" w14:textId="7E8376CA" w:rsidR="009358A9" w:rsidRPr="009358A9" w:rsidRDefault="009358A9">
      <w:pPr>
        <w:jc w:val="center"/>
        <w:rPr>
          <w:ins w:id="77" w:author="William Doub" w:date="2014-04-18T12:34:00Z"/>
          <w:b/>
          <w:sz w:val="18"/>
          <w:szCs w:val="18"/>
          <w:rPrChange w:id="78" w:author="William Doub" w:date="2014-04-18T12:36:00Z">
            <w:rPr>
              <w:ins w:id="79" w:author="William Doub" w:date="2014-04-18T12:34:00Z"/>
            </w:rPr>
          </w:rPrChange>
        </w:rPr>
        <w:pPrChange w:id="80" w:author="William Doub" w:date="2014-04-18T12:34:00Z">
          <w:pPr/>
        </w:pPrChange>
      </w:pPr>
      <w:ins w:id="81" w:author="William Doub" w:date="2014-04-18T12:34:00Z">
        <w:r w:rsidRPr="009358A9">
          <w:rPr>
            <w:b/>
            <w:sz w:val="18"/>
            <w:szCs w:val="18"/>
          </w:rPr>
          <w:t>Figure 2</w:t>
        </w:r>
      </w:ins>
      <w:ins w:id="82" w:author="William Doub" w:date="2014-04-18T12:35:00Z">
        <w:r w:rsidRPr="009358A9">
          <w:rPr>
            <w:b/>
            <w:sz w:val="18"/>
            <w:szCs w:val="18"/>
          </w:rPr>
          <w:t xml:space="preserve">. </w:t>
        </w:r>
        <w:commentRangeStart w:id="83"/>
        <w:r w:rsidRPr="009358A9">
          <w:rPr>
            <w:b/>
            <w:sz w:val="18"/>
            <w:szCs w:val="18"/>
          </w:rPr>
          <w:t>????</w:t>
        </w:r>
        <w:commentRangeEnd w:id="83"/>
        <w:r w:rsidRPr="009358A9">
          <w:rPr>
            <w:rStyle w:val="CommentReference"/>
            <w:rFonts w:ascii="Times" w:eastAsia="Times New Roman" w:hAnsi="Times" w:cs="Times New Roman"/>
            <w:lang w:eastAsia="de-DE"/>
          </w:rPr>
          <w:commentReference w:id="83"/>
        </w:r>
      </w:ins>
    </w:p>
    <w:p w14:paraId="1B75BF4B" w14:textId="77777777" w:rsidR="009358A9" w:rsidRDefault="009358A9">
      <w:pPr>
        <w:rPr>
          <w:ins w:id="84" w:author="William Doub" w:date="2014-04-18T12:34:00Z"/>
        </w:rPr>
      </w:pPr>
    </w:p>
    <w:p w14:paraId="17B56BD5" w14:textId="77777777" w:rsidR="009358A9" w:rsidRDefault="009358A9">
      <w:pPr>
        <w:rPr>
          <w:ins w:id="85" w:author="William Doub" w:date="2014-04-18T12:35:00Z"/>
        </w:rPr>
      </w:pPr>
    </w:p>
    <w:p w14:paraId="3DA60615" w14:textId="77777777" w:rsidR="00BF1A95" w:rsidRDefault="00093D81">
      <w:r>
        <w:t>And as attempts are made to follow the instructions</w:t>
      </w:r>
      <w:r w:rsidR="00715BB8">
        <w:t xml:space="preserve"> contained in such protocols</w:t>
      </w:r>
      <w:r>
        <w:t xml:space="preserve">, </w:t>
      </w:r>
      <w:r w:rsidR="00BF1A95">
        <w:t>multiple further documents</w:t>
      </w:r>
      <w:r w:rsidR="006219B3">
        <w:t xml:space="preserve"> will be generated</w:t>
      </w:r>
      <w:r w:rsidR="00BF1A95">
        <w:t xml:space="preserve"> relating to </w:t>
      </w:r>
      <w:r w:rsidR="006219B3">
        <w:t xml:space="preserve">the </w:t>
      </w:r>
      <w:r w:rsidR="00931327">
        <w:t xml:space="preserve">materials ordered, </w:t>
      </w:r>
      <w:r w:rsidR="00715BB8">
        <w:t>the</w:t>
      </w:r>
      <w:r w:rsidR="00BF1A95">
        <w:t xml:space="preserve"> </w:t>
      </w:r>
      <w:r w:rsidR="00715BB8">
        <w:t xml:space="preserve">different </w:t>
      </w:r>
      <w:r w:rsidR="00931327">
        <w:t xml:space="preserve">settings used, </w:t>
      </w:r>
      <w:r w:rsidR="00715BB8">
        <w:t xml:space="preserve">the results achieved, </w:t>
      </w:r>
      <w:r w:rsidR="00BF1A95">
        <w:t>and so forth.</w:t>
      </w:r>
      <w:r>
        <w:t xml:space="preserve"> </w:t>
      </w:r>
    </w:p>
    <w:p w14:paraId="2544302B" w14:textId="77777777" w:rsidR="00931327" w:rsidRDefault="00931327"/>
    <w:p w14:paraId="43F8A19C" w14:textId="77777777" w:rsidR="00931327" w:rsidRPr="007916AD" w:rsidRDefault="00931327" w:rsidP="00931327">
      <w:pPr>
        <w:rPr>
          <w:b/>
        </w:rPr>
      </w:pPr>
      <w:r>
        <w:rPr>
          <w:b/>
        </w:rPr>
        <w:t>Architectu</w:t>
      </w:r>
      <w:r w:rsidRPr="007916AD">
        <w:rPr>
          <w:b/>
        </w:rPr>
        <w:t>ral Diagrams</w:t>
      </w:r>
    </w:p>
    <w:p w14:paraId="345CBC28" w14:textId="77777777" w:rsidR="00931327" w:rsidRDefault="00931327" w:rsidP="00931327"/>
    <w:p w14:paraId="64AB263E" w14:textId="2DEE3324" w:rsidR="00931327" w:rsidRDefault="00931327" w:rsidP="00931327">
      <w:r>
        <w:t>And similarly in architecture</w:t>
      </w:r>
      <w:r w:rsidR="00715BB8">
        <w:t xml:space="preserve">, when someone submits an order along the lines illustrated (again in simplified form) </w:t>
      </w:r>
      <w:r w:rsidR="006219B3">
        <w:t>in</w:t>
      </w:r>
      <w:del w:id="86" w:author="William Doub" w:date="2014-04-18T12:33:00Z">
        <w:r w:rsidR="006219B3" w:rsidDel="009358A9">
          <w:delText xml:space="preserve"> </w:delText>
        </w:r>
      </w:del>
      <w:ins w:id="87" w:author="William Doub" w:date="2014-04-18T12:33:00Z">
        <w:r w:rsidR="009358A9">
          <w:t xml:space="preserve"> </w:t>
        </w:r>
        <w:r w:rsidR="009358A9" w:rsidRPr="009358A9">
          <w:rPr>
            <w:highlight w:val="lightGray"/>
            <w:rPrChange w:id="88" w:author="William Doub" w:date="2014-04-18T12:34:00Z">
              <w:rPr/>
            </w:rPrChange>
          </w:rPr>
          <w:t>Figure 3</w:t>
        </w:r>
      </w:ins>
      <w:del w:id="89" w:author="William Doub" w:date="2014-04-18T12:33:00Z">
        <w:r w:rsidR="006219B3" w:rsidDel="009358A9">
          <w:fldChar w:fldCharType="begin"/>
        </w:r>
        <w:r w:rsidR="006219B3" w:rsidDel="009358A9">
          <w:delInstrText xml:space="preserve"> REF _Ref357328849 \h </w:delInstrText>
        </w:r>
        <w:r w:rsidR="006219B3" w:rsidDel="009358A9">
          <w:fldChar w:fldCharType="separate"/>
        </w:r>
      </w:del>
      <w:del w:id="90" w:author="William Doub" w:date="2014-04-18T12:10:00Z">
        <w:r w:rsidR="00946C64" w:rsidDel="00220CB5">
          <w:rPr>
            <w:b/>
            <w:bCs/>
          </w:rPr>
          <w:delText>Error! Reference source not found.</w:delText>
        </w:r>
      </w:del>
      <w:del w:id="91" w:author="William Doub" w:date="2014-04-18T12:33:00Z">
        <w:r w:rsidR="006219B3" w:rsidDel="009358A9">
          <w:fldChar w:fldCharType="end"/>
        </w:r>
      </w:del>
      <w:r w:rsidR="007B7A09">
        <w:t>:</w:t>
      </w:r>
      <w:r w:rsidR="007B7A09">
        <w:rPr>
          <w:rStyle w:val="FootnoteReference"/>
        </w:rPr>
        <w:footnoteReference w:id="9"/>
      </w:r>
    </w:p>
    <w:p w14:paraId="14E6FEF4" w14:textId="77777777" w:rsidR="006219B3" w:rsidRDefault="006219B3" w:rsidP="00931327"/>
    <w:p w14:paraId="7CCF95BA" w14:textId="77777777" w:rsidR="006219B3" w:rsidRDefault="006219B3" w:rsidP="00931327"/>
    <w:p w14:paraId="42AFFE86" w14:textId="77777777" w:rsidR="006219B3" w:rsidRDefault="00946C64" w:rsidP="00931327">
      <w:r>
        <w:rPr>
          <w:noProof/>
        </w:rPr>
        <w:drawing>
          <wp:inline distT="0" distB="0" distL="0" distR="0" wp14:anchorId="6ADE0F3F" wp14:editId="63FBE656">
            <wp:extent cx="5088241" cy="1557580"/>
            <wp:effectExtent l="0" t="0" r="0" b="5080"/>
            <wp:docPr id="18" name="Picture 18" descr="Slip House by Carl Turner Archit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p House by Carl Turner Architec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8721" cy="1557727"/>
                    </a:xfrm>
                    <a:prstGeom prst="rect">
                      <a:avLst/>
                    </a:prstGeom>
                    <a:noFill/>
                    <a:ln>
                      <a:noFill/>
                    </a:ln>
                  </pic:spPr>
                </pic:pic>
              </a:graphicData>
            </a:graphic>
          </wp:inline>
        </w:drawing>
      </w:r>
    </w:p>
    <w:p w14:paraId="74C4418E" w14:textId="77777777" w:rsidR="00946C64" w:rsidRDefault="00946C64"/>
    <w:p w14:paraId="7FE78DF5" w14:textId="13476ED0" w:rsidR="009358A9" w:rsidRPr="009358A9" w:rsidRDefault="009358A9">
      <w:pPr>
        <w:jc w:val="center"/>
        <w:rPr>
          <w:ins w:id="93" w:author="William Doub" w:date="2014-04-18T12:37:00Z"/>
          <w:b/>
          <w:sz w:val="18"/>
          <w:szCs w:val="18"/>
          <w:rPrChange w:id="94" w:author="William Doub" w:date="2014-04-18T12:37:00Z">
            <w:rPr>
              <w:ins w:id="95" w:author="William Doub" w:date="2014-04-18T12:37:00Z"/>
            </w:rPr>
          </w:rPrChange>
        </w:rPr>
        <w:pPrChange w:id="96" w:author="William Doub" w:date="2014-04-18T12:37:00Z">
          <w:pPr/>
        </w:pPrChange>
      </w:pPr>
      <w:ins w:id="97" w:author="William Doub" w:date="2014-04-18T12:37:00Z">
        <w:r>
          <w:rPr>
            <w:b/>
            <w:sz w:val="18"/>
            <w:szCs w:val="18"/>
          </w:rPr>
          <w:t xml:space="preserve">Figure 3. </w:t>
        </w:r>
        <w:commentRangeStart w:id="98"/>
        <w:r>
          <w:rPr>
            <w:b/>
            <w:sz w:val="18"/>
            <w:szCs w:val="18"/>
          </w:rPr>
          <w:t>????</w:t>
        </w:r>
        <w:commentRangeEnd w:id="98"/>
        <w:r>
          <w:rPr>
            <w:rStyle w:val="CommentReference"/>
            <w:rFonts w:ascii="Times" w:eastAsia="Times New Roman" w:hAnsi="Times" w:cs="Times New Roman"/>
            <w:lang w:eastAsia="de-DE"/>
          </w:rPr>
          <w:commentReference w:id="98"/>
        </w:r>
      </w:ins>
    </w:p>
    <w:p w14:paraId="6E53789F" w14:textId="77777777" w:rsidR="009358A9" w:rsidRDefault="009358A9">
      <w:pPr>
        <w:rPr>
          <w:ins w:id="99" w:author="William Doub" w:date="2014-04-18T12:37:00Z"/>
        </w:rPr>
      </w:pPr>
    </w:p>
    <w:p w14:paraId="713DE3A7" w14:textId="77777777" w:rsidR="009358A9" w:rsidRDefault="009358A9">
      <w:pPr>
        <w:rPr>
          <w:ins w:id="100" w:author="William Doub" w:date="2014-04-18T12:37:00Z"/>
        </w:rPr>
      </w:pPr>
    </w:p>
    <w:p w14:paraId="2813CD7D" w14:textId="5456FB64" w:rsidR="00931327" w:rsidRDefault="00715BB8">
      <w:r>
        <w:t>A</w:t>
      </w:r>
      <w:r w:rsidR="006219B3">
        <w:t xml:space="preserve">s </w:t>
      </w:r>
      <w:r w:rsidR="00223E24">
        <w:t xml:space="preserve">this instruction is realized, </w:t>
      </w:r>
      <w:r w:rsidR="006219B3">
        <w:t xml:space="preserve">further </w:t>
      </w:r>
      <w:r w:rsidR="00223E24">
        <w:t xml:space="preserve">documents </w:t>
      </w:r>
      <w:r>
        <w:t>incorporating descend</w:t>
      </w:r>
      <w:ins w:id="101" w:author="William Doub" w:date="2014-04-18T12:37:00Z">
        <w:r w:rsidR="009358A9">
          <w:t>a</w:t>
        </w:r>
      </w:ins>
      <w:del w:id="102" w:author="William Doub" w:date="2014-04-18T12:37:00Z">
        <w:r w:rsidDel="009358A9">
          <w:delText>e</w:delText>
        </w:r>
      </w:del>
      <w:r>
        <w:t xml:space="preserve">nts of </w:t>
      </w:r>
      <w:r w:rsidR="006219B3">
        <w:t xml:space="preserve">this </w:t>
      </w:r>
      <w:r w:rsidR="00931327">
        <w:t xml:space="preserve">blueprint </w:t>
      </w:r>
      <w:r w:rsidR="00973438">
        <w:t xml:space="preserve">will </w:t>
      </w:r>
      <w:r w:rsidR="006219B3">
        <w:t>be engendered</w:t>
      </w:r>
      <w:r w:rsidR="00223E24">
        <w:t xml:space="preserve">, some of them incorporating further </w:t>
      </w:r>
      <w:r>
        <w:t xml:space="preserve">diagrams with this master blueprint </w:t>
      </w:r>
      <w:ins w:id="103" w:author="William Doub" w:date="2014-04-18T12:38:00Z">
        <w:r w:rsidR="009835B3">
          <w:t>(e.g.</w:t>
        </w:r>
      </w:ins>
      <w:del w:id="104" w:author="William Doub" w:date="2014-04-18T12:38:00Z">
        <w:r w:rsidR="00223E24" w:rsidDel="009835B3">
          <w:delText>for example</w:delText>
        </w:r>
      </w:del>
      <w:r w:rsidR="00223E24">
        <w:t xml:space="preserve"> of the wiring or ventilation or plumbing for the building</w:t>
      </w:r>
      <w:ins w:id="105" w:author="William Doub" w:date="2014-04-18T12:38:00Z">
        <w:r w:rsidR="009835B3">
          <w:t>)</w:t>
        </w:r>
      </w:ins>
      <w:r w:rsidR="008D3869">
        <w:t xml:space="preserve">. </w:t>
      </w:r>
      <w:r w:rsidR="00223E24">
        <w:t xml:space="preserve">Some </w:t>
      </w:r>
      <w:r>
        <w:t xml:space="preserve">of these </w:t>
      </w:r>
      <w:r w:rsidR="00223E24">
        <w:t xml:space="preserve">documents will record </w:t>
      </w:r>
      <w:r w:rsidR="008D3869">
        <w:t>commit</w:t>
      </w:r>
      <w:r w:rsidR="00223E24">
        <w:t xml:space="preserve">ments made in the successive </w:t>
      </w:r>
      <w:r w:rsidR="00223E24">
        <w:lastRenderedPageBreak/>
        <w:t xml:space="preserve">stages of building, including permissions from local planning authorities, </w:t>
      </w:r>
      <w:r w:rsidR="008D3869">
        <w:t>contract</w:t>
      </w:r>
      <w:r w:rsidR="00223E24">
        <w:t>s with</w:t>
      </w:r>
      <w:r w:rsidR="00BD6E3B">
        <w:t xml:space="preserve"> architects, builders and suppliers of materials</w:t>
      </w:r>
      <w:r w:rsidR="008D3869">
        <w:t>,</w:t>
      </w:r>
      <w:r w:rsidR="00BD6E3B">
        <w:t xml:space="preserve"> and </w:t>
      </w:r>
      <w:r w:rsidR="00931327">
        <w:t xml:space="preserve">so forth. </w:t>
      </w:r>
    </w:p>
    <w:p w14:paraId="1ABEF347" w14:textId="77777777" w:rsidR="00715BB8" w:rsidRDefault="00715BB8"/>
    <w:p w14:paraId="2A87AD7B" w14:textId="78F2DB71" w:rsidR="0022752B" w:rsidRDefault="0022752B" w:rsidP="0022752B">
      <w:r>
        <w:t>Typically, of course, matters concerning the role of these and other types of diagrams in the intermeshing of complex plans and sub</w:t>
      </w:r>
      <w:ins w:id="106" w:author="William Doub" w:date="2014-04-18T13:36:00Z">
        <w:r w:rsidR="006801EF">
          <w:t>-</w:t>
        </w:r>
      </w:ins>
      <w:r>
        <w:t xml:space="preserve">plans, and of the corresponding processes of realizing these plans, are more complicated. The initial blueprint will be accompanied by marginal annotations giving special instructions for example as to placement and quality of materials. To this will gradually be attached more and more supplementary documents, including contracts, planning applications, licenses, permissions, orders, receipts, amendments, approvals, and so forth. These </w:t>
      </w:r>
      <w:r w:rsidRPr="00832EDD">
        <w:t>document</w:t>
      </w:r>
      <w:r>
        <w:t xml:space="preserve">s themselves become modified and expanded as things go </w:t>
      </w:r>
      <w:r w:rsidRPr="00832EDD">
        <w:t xml:space="preserve">wrong </w:t>
      </w:r>
      <w:r>
        <w:t>in the building process, f</w:t>
      </w:r>
      <w:r w:rsidRPr="00832EDD">
        <w:t xml:space="preserve">or </w:t>
      </w:r>
      <w:r>
        <w:t xml:space="preserve">example when it is found that needed </w:t>
      </w:r>
      <w:r w:rsidRPr="00832EDD">
        <w:t xml:space="preserve">materials are no longer </w:t>
      </w:r>
      <w:r>
        <w:t>available, or that rules governing tolerances for load-bearing walls have not been satisfied, or that fees have not been paid, or that contractors have reneged on their agreement.</w:t>
      </w:r>
      <w:r w:rsidRPr="00832EDD">
        <w:t xml:space="preserve"> </w:t>
      </w:r>
      <w:r>
        <w:t>The blueprint here serves as just one component part of a progressively evolving document complex, which incorporates a representation both of the building</w:t>
      </w:r>
      <w:ins w:id="107" w:author="William Doub" w:date="2014-04-18T12:54:00Z">
        <w:r w:rsidR="008A2632">
          <w:t xml:space="preserve"> that</w:t>
        </w:r>
      </w:ins>
      <w:del w:id="108" w:author="William Doub" w:date="2014-04-18T12:54:00Z">
        <w:r w:rsidDel="008A2632">
          <w:delText xml:space="preserve"> which</w:delText>
        </w:r>
      </w:del>
      <w:r>
        <w:t xml:space="preserve"> results from the execution of the plan and of the steps taken in this process of execution. These steps will then include a variety of different kinds of physical and document-related sub-processes – of approving plans, ordering and delivering materials, inspecting different aspects of the work done, providing insuring, and so forth – and they will be concluded (all being well) with a final document act </w:t>
      </w:r>
      <w:r w:rsidRPr="00832EDD">
        <w:t xml:space="preserve">in which you </w:t>
      </w:r>
      <w:r>
        <w:t xml:space="preserve">testify with your </w:t>
      </w:r>
      <w:r w:rsidRPr="00832EDD">
        <w:t>sign</w:t>
      </w:r>
      <w:r>
        <w:t xml:space="preserve">ature </w:t>
      </w:r>
      <w:r w:rsidRPr="00832EDD">
        <w:t xml:space="preserve">that the building is </w:t>
      </w:r>
      <w:r>
        <w:t>completed to your satisfaction</w:t>
      </w:r>
      <w:r w:rsidRPr="00832EDD">
        <w:t xml:space="preserve">.  </w:t>
      </w:r>
    </w:p>
    <w:p w14:paraId="3217147C" w14:textId="77777777" w:rsidR="00931327" w:rsidRDefault="00931327"/>
    <w:p w14:paraId="3A79B9DB" w14:textId="28FFD09D" w:rsidR="00EA0E63" w:rsidRDefault="00BD6E3B">
      <w:r>
        <w:t xml:space="preserve">Here again, </w:t>
      </w:r>
      <w:r w:rsidR="006219B3">
        <w:t xml:space="preserve">we see that </w:t>
      </w:r>
      <w:r>
        <w:t xml:space="preserve">to realize </w:t>
      </w:r>
      <w:r w:rsidR="006219B3">
        <w:t xml:space="preserve">a certain complex </w:t>
      </w:r>
      <w:r>
        <w:t xml:space="preserve">activity </w:t>
      </w:r>
      <w:r w:rsidR="006219B3">
        <w:t xml:space="preserve">(here: the activity </w:t>
      </w:r>
      <w:r>
        <w:t>of building a building</w:t>
      </w:r>
      <w:r w:rsidR="006219B3">
        <w:t>)</w:t>
      </w:r>
      <w:r>
        <w:t xml:space="preserve"> </w:t>
      </w:r>
      <w:r w:rsidR="006219B3">
        <w:t xml:space="preserve">those involved need </w:t>
      </w:r>
      <w:r>
        <w:t xml:space="preserve">an ability to navigate </w:t>
      </w:r>
      <w:r w:rsidR="006219B3">
        <w:t>not merely through the</w:t>
      </w:r>
      <w:r>
        <w:t xml:space="preserve"> world of actions and people and things </w:t>
      </w:r>
      <w:r w:rsidR="0022752B">
        <w:t xml:space="preserve">but </w:t>
      </w:r>
      <w:r w:rsidR="006219B3">
        <w:t xml:space="preserve">also through </w:t>
      </w:r>
      <w:r>
        <w:t>an evolving complex of interconnected documents</w:t>
      </w:r>
      <w:r w:rsidR="0022752B">
        <w:t xml:space="preserve"> relating to plans and sub</w:t>
      </w:r>
      <w:ins w:id="109" w:author="William Doub" w:date="2014-04-18T13:36:00Z">
        <w:r w:rsidR="006801EF">
          <w:t>-</w:t>
        </w:r>
      </w:ins>
      <w:r w:rsidR="0022752B">
        <w:t xml:space="preserve">plans whose intermeshing will often be achieved through the incorporation of </w:t>
      </w:r>
      <w:r w:rsidR="00EA0E63">
        <w:t xml:space="preserve">intermeshed </w:t>
      </w:r>
      <w:r w:rsidR="0022752B">
        <w:t xml:space="preserve">diagrammatic elements.  </w:t>
      </w:r>
    </w:p>
    <w:p w14:paraId="6ADBD41B" w14:textId="77777777" w:rsidR="00EA0E63" w:rsidRDefault="00EA0E63"/>
    <w:p w14:paraId="0E650FF0" w14:textId="77777777" w:rsidR="00BD6E3B" w:rsidRDefault="00EA0E63">
      <w:r>
        <w:t>Something similar holds across an even broader compass where the issue relates not to a single building but rather to the planning of entire neighborhoods and regions. Here the intermeshing will be achieved not least through the incorporation of cartographic elements, for example to map layers relating to geology, soil type, land use, water run-off, air quality, transport, and so forth.</w:t>
      </w:r>
    </w:p>
    <w:p w14:paraId="5621350A" w14:textId="77777777" w:rsidR="00931327" w:rsidRDefault="00931327"/>
    <w:p w14:paraId="52FCAC14" w14:textId="77777777" w:rsidR="00931327" w:rsidRPr="00931327" w:rsidRDefault="00931327">
      <w:pPr>
        <w:rPr>
          <w:b/>
          <w:i/>
        </w:rPr>
      </w:pPr>
      <w:r w:rsidRPr="00931327">
        <w:rPr>
          <w:b/>
        </w:rPr>
        <w:t>Worlds Enhanced by Documents</w:t>
      </w:r>
    </w:p>
    <w:p w14:paraId="4262673D" w14:textId="77777777" w:rsidR="00BD6E3B" w:rsidRDefault="00BD6E3B"/>
    <w:p w14:paraId="541F5F2F" w14:textId="77777777" w:rsidR="008D3869" w:rsidRDefault="00332B9F" w:rsidP="009C6653">
      <w:r>
        <w:t xml:space="preserve">To summarize what </w:t>
      </w:r>
      <w:r w:rsidR="00931327">
        <w:t xml:space="preserve">has been said </w:t>
      </w:r>
      <w:r>
        <w:t>thus far: the world in which we live is structured and embellished in different ways by a</w:t>
      </w:r>
      <w:r w:rsidR="006219B3">
        <w:t>n ever-growing</w:t>
      </w:r>
      <w:r>
        <w:t xml:space="preserve"> </w:t>
      </w:r>
      <w:r w:rsidR="006219B3">
        <w:t xml:space="preserve">variety of intermeshed document </w:t>
      </w:r>
      <w:r>
        <w:t xml:space="preserve">complexes. </w:t>
      </w:r>
      <w:r w:rsidR="00EA0E63">
        <w:t xml:space="preserve">Both the processes and products of human activity are what they are </w:t>
      </w:r>
      <w:r>
        <w:t>to a surprising</w:t>
      </w:r>
      <w:r w:rsidR="0037085C">
        <w:t>ly</w:t>
      </w:r>
      <w:r>
        <w:t xml:space="preserve"> large </w:t>
      </w:r>
      <w:r w:rsidR="006219B3">
        <w:t xml:space="preserve">degree because of the document </w:t>
      </w:r>
      <w:r>
        <w:t xml:space="preserve">complexes with which </w:t>
      </w:r>
      <w:r w:rsidR="00EA0E63">
        <w:t xml:space="preserve">and through which </w:t>
      </w:r>
      <w:r>
        <w:t>they are intermeshed. We ca</w:t>
      </w:r>
      <w:r w:rsidR="008D3869">
        <w:t xml:space="preserve">n bring about changes in the world </w:t>
      </w:r>
      <w:r>
        <w:t xml:space="preserve">not merely by </w:t>
      </w:r>
      <w:r w:rsidR="009C6653">
        <w:t xml:space="preserve">performing </w:t>
      </w:r>
      <w:r w:rsidR="009C6653" w:rsidRPr="00194E3F">
        <w:rPr>
          <w:i/>
        </w:rPr>
        <w:t>physical act</w:t>
      </w:r>
      <w:r w:rsidRPr="00194E3F">
        <w:rPr>
          <w:i/>
        </w:rPr>
        <w:t>s</w:t>
      </w:r>
      <w:r>
        <w:t xml:space="preserve"> </w:t>
      </w:r>
      <w:r w:rsidR="00EA0E63">
        <w:t xml:space="preserve">by using a catalytic reactor </w:t>
      </w:r>
      <w:r w:rsidR="009C6653">
        <w:t xml:space="preserve">or </w:t>
      </w:r>
      <w:r w:rsidR="00EA0E63">
        <w:t>a duck bill trowel</w:t>
      </w:r>
      <w:r w:rsidR="009C6653">
        <w:t xml:space="preserve">, but also </w:t>
      </w:r>
      <w:r w:rsidR="008D3869">
        <w:t xml:space="preserve">by </w:t>
      </w:r>
      <w:r w:rsidR="009C6653">
        <w:t xml:space="preserve">performing </w:t>
      </w:r>
      <w:r w:rsidR="009C6653" w:rsidRPr="00194E3F">
        <w:rPr>
          <w:i/>
        </w:rPr>
        <w:t>document acts</w:t>
      </w:r>
      <w:r w:rsidR="009C6653">
        <w:t xml:space="preserve"> </w:t>
      </w:r>
      <w:r w:rsidR="008A495E">
        <w:t xml:space="preserve">– acts </w:t>
      </w:r>
      <w:r w:rsidR="009C6653">
        <w:t xml:space="preserve">involving signing one’s name </w:t>
      </w:r>
      <w:r w:rsidR="006219B3">
        <w:t>and</w:t>
      </w:r>
      <w:r w:rsidR="009C6653">
        <w:t xml:space="preserve"> depositing some </w:t>
      </w:r>
      <w:r w:rsidR="00931327">
        <w:t xml:space="preserve">form with a </w:t>
      </w:r>
      <w:r w:rsidR="009C6653">
        <w:t xml:space="preserve">cognizant official, who will perform document acts of his own involving </w:t>
      </w:r>
      <w:r w:rsidR="008A495E">
        <w:t>counter</w:t>
      </w:r>
      <w:r w:rsidR="009C6653">
        <w:t>signing or stamping</w:t>
      </w:r>
      <w:r w:rsidR="006219B3">
        <w:t xml:space="preserve"> or storing</w:t>
      </w:r>
      <w:r w:rsidR="008D3869">
        <w:t xml:space="preserve">. </w:t>
      </w:r>
      <w:r w:rsidR="009C6653">
        <w:t xml:space="preserve">Examples of </w:t>
      </w:r>
      <w:r w:rsidR="008A495E">
        <w:t xml:space="preserve">the </w:t>
      </w:r>
      <w:proofErr w:type="spellStart"/>
      <w:r w:rsidR="008A495E">
        <w:t>sequelae</w:t>
      </w:r>
      <w:proofErr w:type="spellEnd"/>
      <w:r w:rsidR="008A495E">
        <w:t xml:space="preserve"> of such acts include </w:t>
      </w:r>
      <w:r w:rsidR="009C6653">
        <w:t xml:space="preserve">changes </w:t>
      </w:r>
      <w:r w:rsidR="008A495E">
        <w:t xml:space="preserve">analogous to those brought about by </w:t>
      </w:r>
      <w:r w:rsidR="00931327">
        <w:t xml:space="preserve">speech acts </w:t>
      </w:r>
      <w:r w:rsidR="008A495E">
        <w:t xml:space="preserve">of the third of our three types </w:t>
      </w:r>
      <w:r w:rsidR="00931327">
        <w:lastRenderedPageBreak/>
        <w:t>distinguished above</w:t>
      </w:r>
      <w:r w:rsidR="008A495E">
        <w:t>, for example a</w:t>
      </w:r>
      <w:r w:rsidR="006219B3">
        <w:t>cts of baptizing or promoting</w:t>
      </w:r>
      <w:r w:rsidR="008A495E">
        <w:t>,</w:t>
      </w:r>
      <w:r w:rsidR="006219B3">
        <w:t xml:space="preserve"> </w:t>
      </w:r>
      <w:r w:rsidR="008A495E">
        <w:t xml:space="preserve">which </w:t>
      </w:r>
      <w:r w:rsidR="006219B3">
        <w:t>bring about changes of status of the</w:t>
      </w:r>
      <w:r w:rsidR="008A495E">
        <w:t>ir</w:t>
      </w:r>
      <w:r w:rsidR="006219B3">
        <w:t xml:space="preserve"> targets</w:t>
      </w:r>
      <w:r w:rsidR="008A495E">
        <w:t>.</w:t>
      </w:r>
      <w:r w:rsidR="006219B3">
        <w:t xml:space="preserve"> </w:t>
      </w:r>
      <w:r w:rsidR="008A495E">
        <w:t>S</w:t>
      </w:r>
      <w:r w:rsidR="006219B3">
        <w:t xml:space="preserve">imilar </w:t>
      </w:r>
      <w:r w:rsidR="009C6653">
        <w:t xml:space="preserve">changes result, for instance, </w:t>
      </w:r>
      <w:r w:rsidR="00C31315">
        <w:t xml:space="preserve">from the granting of a mortgage, or the award of a </w:t>
      </w:r>
      <w:r w:rsidR="008A495E">
        <w:t xml:space="preserve">degree </w:t>
      </w:r>
      <w:r w:rsidR="009C6653">
        <w:t>certificate</w:t>
      </w:r>
      <w:r w:rsidR="008A495E">
        <w:t xml:space="preserve"> or of a journeyman’s license</w:t>
      </w:r>
      <w:r w:rsidR="009C6653">
        <w:t xml:space="preserve">, or </w:t>
      </w:r>
      <w:r w:rsidR="00C31315">
        <w:t xml:space="preserve">of </w:t>
      </w:r>
      <w:r w:rsidR="009C6653">
        <w:t xml:space="preserve">a </w:t>
      </w:r>
      <w:r w:rsidR="008A495E">
        <w:t xml:space="preserve">release from </w:t>
      </w:r>
      <w:r w:rsidR="009C6653">
        <w:t xml:space="preserve">prison. </w:t>
      </w:r>
      <w:r w:rsidR="00C31315">
        <w:t xml:space="preserve">And all of these changes are initiated or marked or authorized </w:t>
      </w:r>
      <w:r w:rsidR="008A495E">
        <w:t xml:space="preserve">through </w:t>
      </w:r>
      <w:r w:rsidR="00C31315">
        <w:t>document acts of different sorts</w:t>
      </w:r>
      <w:r w:rsidR="008A495E">
        <w:t xml:space="preserve"> (often, of course, accompanied and sometimes made complete through speech acts – for example uses of the words</w:t>
      </w:r>
      <w:r w:rsidR="00BD3315">
        <w:t xml:space="preserve"> “please” and “</w:t>
      </w:r>
      <w:r w:rsidR="008A495E">
        <w:t>yes</w:t>
      </w:r>
      <w:r w:rsidR="00BD3315">
        <w:t>”</w:t>
      </w:r>
      <w:r w:rsidR="008A495E">
        <w:t xml:space="preserve"> when interacting with officials).</w:t>
      </w:r>
    </w:p>
    <w:p w14:paraId="5293679D" w14:textId="77777777" w:rsidR="008D3869" w:rsidRDefault="008D3869"/>
    <w:p w14:paraId="7BFACE32" w14:textId="77777777" w:rsidR="00EB178C" w:rsidRDefault="008A495E">
      <w:r>
        <w:t xml:space="preserve">A long chain of writers, from Ong and </w:t>
      </w:r>
      <w:proofErr w:type="spellStart"/>
      <w:r>
        <w:t>Clanchy</w:t>
      </w:r>
      <w:proofErr w:type="spellEnd"/>
      <w:r>
        <w:t xml:space="preserve"> to </w:t>
      </w:r>
      <w:proofErr w:type="spellStart"/>
      <w:r w:rsidR="00E31410">
        <w:t>Ny</w:t>
      </w:r>
      <w:r w:rsidR="00E31410">
        <w:rPr>
          <w:rFonts w:cs="Times New Roman"/>
        </w:rPr>
        <w:t>í</w:t>
      </w:r>
      <w:r w:rsidR="00CA1860">
        <w:t>ri</w:t>
      </w:r>
      <w:proofErr w:type="spellEnd"/>
      <w:r>
        <w:t xml:space="preserve"> and Ferraris</w:t>
      </w:r>
      <w:r w:rsidR="00EB178C">
        <w:t>,</w:t>
      </w:r>
      <w:r>
        <w:t xml:space="preserve"> have </w:t>
      </w:r>
      <w:r w:rsidR="00795468">
        <w:t>addressed</w:t>
      </w:r>
      <w:r w:rsidR="00931327">
        <w:t xml:space="preserve"> </w:t>
      </w:r>
      <w:r w:rsidR="00CA1860">
        <w:t xml:space="preserve">the importance of literacy </w:t>
      </w:r>
      <w:r>
        <w:t xml:space="preserve">and of the associated technologies of communication </w:t>
      </w:r>
      <w:r w:rsidR="00CA1860">
        <w:t xml:space="preserve">in the development of </w:t>
      </w:r>
      <w:r>
        <w:t xml:space="preserve">modern </w:t>
      </w:r>
      <w:r w:rsidR="00CA1860">
        <w:t>civilization</w:t>
      </w:r>
      <w:r w:rsidR="00EB178C">
        <w:t>,</w:t>
      </w:r>
      <w:r w:rsidR="009B5FBB">
        <w:rPr>
          <w:rStyle w:val="FootnoteReference"/>
        </w:rPr>
        <w:footnoteReference w:id="10"/>
      </w:r>
      <w:r w:rsidR="00CA1860">
        <w:t xml:space="preserve"> </w:t>
      </w:r>
      <w:r w:rsidR="00EB178C">
        <w:t xml:space="preserve">including technologies for the creation and exploitation of </w:t>
      </w:r>
      <w:r w:rsidR="00CA1860">
        <w:t xml:space="preserve">systems of document complexes </w:t>
      </w:r>
      <w:r w:rsidR="00EB178C">
        <w:t xml:space="preserve">in the development of </w:t>
      </w:r>
      <w:r w:rsidR="00CC179B">
        <w:t xml:space="preserve">the </w:t>
      </w:r>
      <w:r w:rsidR="00EB178C">
        <w:t>modern systems of governmen</w:t>
      </w:r>
      <w:r w:rsidR="00CC179B">
        <w:t>t</w:t>
      </w:r>
      <w:r w:rsidR="00EB178C">
        <w:t xml:space="preserve"> </w:t>
      </w:r>
      <w:r w:rsidR="00CA1860">
        <w:t>so important to our existence as civilized beings.</w:t>
      </w:r>
      <w:r w:rsidR="00362F45">
        <w:t xml:space="preserve"> </w:t>
      </w:r>
      <w:proofErr w:type="spellStart"/>
      <w:r w:rsidR="00C31315">
        <w:t>Teuscher</w:t>
      </w:r>
      <w:proofErr w:type="spellEnd"/>
      <w:r w:rsidR="00EB178C">
        <w:t>,</w:t>
      </w:r>
      <w:r w:rsidR="00C31315">
        <w:t xml:space="preserve"> </w:t>
      </w:r>
      <w:r w:rsidR="00EB178C">
        <w:t xml:space="preserve">for example, describes </w:t>
      </w:r>
      <w:r w:rsidR="00634117">
        <w:t xml:space="preserve">how </w:t>
      </w:r>
      <w:r w:rsidR="00634117" w:rsidRPr="00634117">
        <w:t xml:space="preserve">the emergence of formally organized archives </w:t>
      </w:r>
      <w:r w:rsidR="00EB178C">
        <w:t xml:space="preserve">in the later middle ages enabled </w:t>
      </w:r>
      <w:r w:rsidR="00634117">
        <w:t xml:space="preserve">what he calls </w:t>
      </w:r>
      <w:r w:rsidR="00C31315">
        <w:t xml:space="preserve">a </w:t>
      </w:r>
      <w:r w:rsidR="00BD3315">
        <w:t>“</w:t>
      </w:r>
      <w:r w:rsidR="00C31315">
        <w:t>mobilization</w:t>
      </w:r>
      <w:r w:rsidR="00BD3315">
        <w:t>”</w:t>
      </w:r>
      <w:r w:rsidR="00C31315">
        <w:t xml:space="preserve"> of regulations</w:t>
      </w:r>
      <w:r w:rsidR="00EB178C">
        <w:t>, meaning by this a process whereby d</w:t>
      </w:r>
      <w:r w:rsidR="00634117">
        <w:t xml:space="preserve">ocuments </w:t>
      </w:r>
      <w:r w:rsidR="00C31315">
        <w:t xml:space="preserve">that had hitherto been </w:t>
      </w:r>
      <w:r w:rsidR="00634117">
        <w:t xml:space="preserve">seen as </w:t>
      </w:r>
      <w:r w:rsidR="00C31315" w:rsidRPr="00194E3F">
        <w:rPr>
          <w:i/>
        </w:rPr>
        <w:t>records</w:t>
      </w:r>
      <w:r w:rsidR="00C31315">
        <w:t xml:space="preserve"> of authoritative pronouncements </w:t>
      </w:r>
      <w:r w:rsidR="00634117">
        <w:t>in the past</w:t>
      </w:r>
      <w:r w:rsidR="00634117" w:rsidRPr="00634117">
        <w:t xml:space="preserve"> </w:t>
      </w:r>
      <w:r w:rsidR="00C31315">
        <w:t xml:space="preserve">began increasingly to be seen </w:t>
      </w:r>
      <w:r w:rsidR="00EB178C">
        <w:t xml:space="preserve">as </w:t>
      </w:r>
      <w:r w:rsidR="00E874F9">
        <w:t xml:space="preserve">parts of </w:t>
      </w:r>
      <w:r w:rsidR="00C31315">
        <w:t xml:space="preserve">document </w:t>
      </w:r>
      <w:r w:rsidR="00E874F9">
        <w:t xml:space="preserve">collections </w:t>
      </w:r>
      <w:r w:rsidR="00EB178C">
        <w:t>pointing to actions in the future.</w:t>
      </w:r>
      <w:r w:rsidR="00F97FD0">
        <w:rPr>
          <w:rStyle w:val="FootnoteReference"/>
        </w:rPr>
        <w:footnoteReference w:id="11"/>
      </w:r>
      <w:r w:rsidR="00EB178C">
        <w:t xml:space="preserve"> Such collections were enhanced for this purpose for example through the provision of </w:t>
      </w:r>
      <w:r w:rsidR="00634117" w:rsidRPr="00634117">
        <w:t>tables of contents (</w:t>
      </w:r>
      <w:proofErr w:type="spellStart"/>
      <w:r w:rsidR="00634117" w:rsidRPr="00E874F9">
        <w:rPr>
          <w:i/>
        </w:rPr>
        <w:t>capitulationes</w:t>
      </w:r>
      <w:proofErr w:type="spellEnd"/>
      <w:r w:rsidR="00634117" w:rsidRPr="00634117">
        <w:t>) and indices (</w:t>
      </w:r>
      <w:proofErr w:type="spellStart"/>
      <w:r w:rsidR="00634117" w:rsidRPr="00E874F9">
        <w:rPr>
          <w:i/>
        </w:rPr>
        <w:t>abecedaria</w:t>
      </w:r>
      <w:proofErr w:type="spellEnd"/>
      <w:r w:rsidR="00E874F9">
        <w:t>)</w:t>
      </w:r>
      <w:r w:rsidR="00EB178C">
        <w:t>, and</w:t>
      </w:r>
      <w:r w:rsidR="00634117" w:rsidRPr="00634117">
        <w:t xml:space="preserve"> </w:t>
      </w:r>
      <w:r w:rsidR="00BD3315">
        <w:t>“</w:t>
      </w:r>
      <w:r w:rsidR="00634117" w:rsidRPr="00634117">
        <w:t>recasting individual documents as part of larger textual contexts</w:t>
      </w:r>
      <w:r w:rsidR="00BD3315">
        <w:t>”</w:t>
      </w:r>
      <w:r w:rsidR="00C31315">
        <w:t xml:space="preserve">, as </w:t>
      </w:r>
      <w:proofErr w:type="spellStart"/>
      <w:r w:rsidR="00C31315">
        <w:t>Teuscher</w:t>
      </w:r>
      <w:proofErr w:type="spellEnd"/>
      <w:r w:rsidR="00C31315">
        <w:t xml:space="preserve"> puts it,</w:t>
      </w:r>
      <w:r w:rsidR="00634117" w:rsidRPr="00634117">
        <w:t xml:space="preserve"> </w:t>
      </w:r>
      <w:r w:rsidR="00BD3315">
        <w:t>“</w:t>
      </w:r>
      <w:r w:rsidR="00634117" w:rsidRPr="00634117">
        <w:t xml:space="preserve">ushered in an age of lawyers and of </w:t>
      </w:r>
      <w:commentRangeStart w:id="110"/>
      <w:r w:rsidR="00634117" w:rsidRPr="00634117">
        <w:t>archives</w:t>
      </w:r>
      <w:commentRangeEnd w:id="110"/>
      <w:r w:rsidR="00875912">
        <w:rPr>
          <w:rStyle w:val="CommentReference"/>
          <w:rFonts w:ascii="Times" w:eastAsia="Times New Roman" w:hAnsi="Times" w:cs="Times New Roman"/>
          <w:lang w:eastAsia="de-DE"/>
        </w:rPr>
        <w:commentReference w:id="110"/>
      </w:r>
      <w:r w:rsidR="00BD3315">
        <w:t>”</w:t>
      </w:r>
      <w:r w:rsidR="00634117" w:rsidRPr="00634117">
        <w:t>.</w:t>
      </w:r>
      <w:r w:rsidR="00634117">
        <w:t xml:space="preserve"> </w:t>
      </w:r>
    </w:p>
    <w:p w14:paraId="5FC53E09" w14:textId="77777777" w:rsidR="00EB178C" w:rsidRDefault="00EB178C"/>
    <w:p w14:paraId="2CE9D270" w14:textId="369F73CB" w:rsidR="00F77745" w:rsidRDefault="00362F45">
      <w:r>
        <w:t xml:space="preserve">Hernando </w:t>
      </w:r>
      <w:proofErr w:type="gramStart"/>
      <w:r>
        <w:t>de</w:t>
      </w:r>
      <w:proofErr w:type="gramEnd"/>
      <w:r>
        <w:t xml:space="preserve"> Soto has made analogous </w:t>
      </w:r>
      <w:r w:rsidR="00931327">
        <w:t xml:space="preserve">discoveries </w:t>
      </w:r>
      <w:r>
        <w:t xml:space="preserve">regarding </w:t>
      </w:r>
      <w:r w:rsidR="00E874F9">
        <w:t xml:space="preserve">the role of </w:t>
      </w:r>
      <w:r>
        <w:t>legal and commercial documents such as title deeds, mortgage</w:t>
      </w:r>
      <w:r w:rsidR="00EB178C">
        <w:t>s</w:t>
      </w:r>
      <w:r>
        <w:t xml:space="preserve">, </w:t>
      </w:r>
      <w:r w:rsidR="00EB178C">
        <w:t xml:space="preserve">stocks, </w:t>
      </w:r>
      <w:r>
        <w:t>and insurance policies</w:t>
      </w:r>
      <w:r w:rsidR="00E874F9">
        <w:t xml:space="preserve"> in ushering </w:t>
      </w:r>
      <w:r w:rsidR="00C31315">
        <w:t xml:space="preserve">in </w:t>
      </w:r>
      <w:r w:rsidR="00E874F9">
        <w:t xml:space="preserve">the age of </w:t>
      </w:r>
      <w:r w:rsidR="00C31315">
        <w:t>Western capitalism</w:t>
      </w:r>
      <w:r>
        <w:t>.</w:t>
      </w:r>
      <w:r w:rsidR="009B5FBB">
        <w:rPr>
          <w:rStyle w:val="FootnoteReference"/>
        </w:rPr>
        <w:footnoteReference w:id="12"/>
      </w:r>
      <w:r w:rsidR="00CA1860">
        <w:t xml:space="preserve"> </w:t>
      </w:r>
      <w:r w:rsidR="00EB178C">
        <w:t xml:space="preserve">As </w:t>
      </w:r>
      <w:proofErr w:type="gramStart"/>
      <w:r w:rsidR="00EB178C">
        <w:t>de</w:t>
      </w:r>
      <w:proofErr w:type="gramEnd"/>
      <w:r w:rsidR="00EB178C">
        <w:t xml:space="preserve"> Soto shows, b</w:t>
      </w:r>
      <w:r w:rsidR="00E874F9">
        <w:t>ecause d</w:t>
      </w:r>
      <w:r w:rsidR="00CA1860">
        <w:t>ocuments endure</w:t>
      </w:r>
      <w:r>
        <w:t xml:space="preserve"> through time</w:t>
      </w:r>
      <w:r w:rsidR="00E874F9">
        <w:t>,</w:t>
      </w:r>
      <w:r w:rsidR="00CA1860">
        <w:t xml:space="preserve"> </w:t>
      </w:r>
      <w:r w:rsidR="00757595">
        <w:t>they can se</w:t>
      </w:r>
      <w:r w:rsidR="00CA1860">
        <w:t xml:space="preserve">rve </w:t>
      </w:r>
      <w:r w:rsidR="00E874F9">
        <w:t xml:space="preserve">as a record </w:t>
      </w:r>
      <w:r w:rsidR="00EB178C">
        <w:t xml:space="preserve">not merely </w:t>
      </w:r>
      <w:r w:rsidR="00E874F9">
        <w:t xml:space="preserve">of our </w:t>
      </w:r>
      <w:r w:rsidR="0037085C">
        <w:t>behavio</w:t>
      </w:r>
      <w:del w:id="113" w:author="William Doub" w:date="2014-04-18T13:01:00Z">
        <w:r w:rsidR="0037085C" w:rsidDel="0041286A">
          <w:delText>u</w:delText>
        </w:r>
      </w:del>
      <w:r w:rsidR="0037085C">
        <w:t>r</w:t>
      </w:r>
      <w:r w:rsidR="00E874F9">
        <w:t xml:space="preserve"> </w:t>
      </w:r>
      <w:del w:id="114" w:author="William Doub" w:date="2014-04-18T13:01:00Z">
        <w:r w:rsidR="00E874F9" w:rsidDel="0041286A">
          <w:delText xml:space="preserve"> </w:delText>
        </w:r>
      </w:del>
      <w:r w:rsidR="00E874F9">
        <w:t xml:space="preserve">in the past, but also of </w:t>
      </w:r>
      <w:r>
        <w:t xml:space="preserve">our obligations to others </w:t>
      </w:r>
      <w:r w:rsidR="00E874F9">
        <w:t xml:space="preserve">in the future. </w:t>
      </w:r>
      <w:r w:rsidR="00664110">
        <w:t>T</w:t>
      </w:r>
      <w:r w:rsidR="00E874F9">
        <w:t xml:space="preserve">hey also provide us with </w:t>
      </w:r>
      <w:r w:rsidR="00664110">
        <w:t xml:space="preserve">an evolving accounting of </w:t>
      </w:r>
      <w:r>
        <w:t xml:space="preserve">lessons learned from </w:t>
      </w:r>
      <w:r w:rsidR="00C31315">
        <w:t xml:space="preserve">our </w:t>
      </w:r>
      <w:r>
        <w:t>successes and failures</w:t>
      </w:r>
      <w:r w:rsidR="00C31315">
        <w:t xml:space="preserve"> over time</w:t>
      </w:r>
      <w:r w:rsidR="00E874F9">
        <w:t xml:space="preserve">, for example as concerns </w:t>
      </w:r>
      <w:r w:rsidR="00C31315">
        <w:t xml:space="preserve">our </w:t>
      </w:r>
      <w:r w:rsidR="00E874F9">
        <w:t xml:space="preserve">expertise or leadership </w:t>
      </w:r>
      <w:r w:rsidR="00EB178C">
        <w:t xml:space="preserve">skills </w:t>
      </w:r>
      <w:r w:rsidR="00E874F9">
        <w:t>or creditworthiness</w:t>
      </w:r>
      <w:r w:rsidR="00EB178C">
        <w:t>, in this way enhancing our human capital by making it recognizable to others (sometimes again through graphic means – as in the certificates which hang from the wall of a doctor’s office)</w:t>
      </w:r>
      <w:r w:rsidR="00E874F9">
        <w:t>. T</w:t>
      </w:r>
      <w:r>
        <w:t xml:space="preserve">hey </w:t>
      </w:r>
      <w:r w:rsidR="00EB178C">
        <w:t xml:space="preserve">also </w:t>
      </w:r>
      <w:r>
        <w:t xml:space="preserve">allow </w:t>
      </w:r>
      <w:r w:rsidR="00EB178C">
        <w:t xml:space="preserve">human beings </w:t>
      </w:r>
      <w:r>
        <w:t xml:space="preserve">to </w:t>
      </w:r>
      <w:r w:rsidR="00757595">
        <w:t xml:space="preserve">commit </w:t>
      </w:r>
      <w:r w:rsidR="00C31315">
        <w:t xml:space="preserve">themselves </w:t>
      </w:r>
      <w:r w:rsidR="00757595">
        <w:t xml:space="preserve">to </w:t>
      </w:r>
      <w:r w:rsidR="00C31315">
        <w:t xml:space="preserve">ever </w:t>
      </w:r>
      <w:r w:rsidR="00E874F9">
        <w:t>more risky and ambitious collaborative endeavo</w:t>
      </w:r>
      <w:del w:id="115" w:author="William Doub" w:date="2014-04-18T13:02:00Z">
        <w:r w:rsidR="0037085C" w:rsidDel="0041286A">
          <w:delText>u</w:delText>
        </w:r>
      </w:del>
      <w:r w:rsidR="00E874F9">
        <w:t>rs</w:t>
      </w:r>
      <w:r w:rsidR="00757595">
        <w:t xml:space="preserve">, </w:t>
      </w:r>
      <w:r>
        <w:t xml:space="preserve">and even to </w:t>
      </w:r>
      <w:r w:rsidR="00E874F9">
        <w:t>endeavo</w:t>
      </w:r>
      <w:del w:id="116" w:author="William Doub" w:date="2014-04-18T13:02:00Z">
        <w:r w:rsidR="0037085C" w:rsidDel="0041286A">
          <w:delText>u</w:delText>
        </w:r>
      </w:del>
      <w:r w:rsidR="00E874F9">
        <w:t xml:space="preserve">rs </w:t>
      </w:r>
      <w:ins w:id="117" w:author="William Doub" w:date="2014-04-18T13:02:00Z">
        <w:r w:rsidR="0041286A">
          <w:t>that</w:t>
        </w:r>
      </w:ins>
      <w:del w:id="118" w:author="William Doub" w:date="2014-04-18T13:02:00Z">
        <w:r w:rsidR="00E874F9" w:rsidDel="0041286A">
          <w:delText>which</w:delText>
        </w:r>
      </w:del>
      <w:r w:rsidR="00E874F9">
        <w:t xml:space="preserve"> may relate to </w:t>
      </w:r>
      <w:r w:rsidR="00C31315">
        <w:t xml:space="preserve">actions </w:t>
      </w:r>
      <w:r w:rsidR="00E874F9">
        <w:t xml:space="preserve">– for example the harvesting of </w:t>
      </w:r>
      <w:r w:rsidR="00664110">
        <w:t xml:space="preserve">slow-growth </w:t>
      </w:r>
      <w:r w:rsidR="00E874F9">
        <w:t xml:space="preserve">forests – which will be </w:t>
      </w:r>
      <w:r w:rsidR="00C31315">
        <w:t xml:space="preserve">performed </w:t>
      </w:r>
      <w:r w:rsidR="00E874F9">
        <w:t xml:space="preserve">only </w:t>
      </w:r>
      <w:r w:rsidR="00757595">
        <w:t xml:space="preserve">when we are dead.  </w:t>
      </w:r>
    </w:p>
    <w:p w14:paraId="213ACD22" w14:textId="77777777" w:rsidR="00795468" w:rsidRDefault="00795468"/>
    <w:p w14:paraId="67DC5EE6" w14:textId="5E958442" w:rsidR="00262A59" w:rsidRDefault="00EB178C" w:rsidP="00B76914">
      <w:r>
        <w:lastRenderedPageBreak/>
        <w:t>To achieve these ends, d</w:t>
      </w:r>
      <w:r w:rsidR="00795468">
        <w:t xml:space="preserve">ocument complexes </w:t>
      </w:r>
      <w:r>
        <w:t xml:space="preserve">must be able to </w:t>
      </w:r>
      <w:r w:rsidR="00795468">
        <w:t xml:space="preserve">incorporate </w:t>
      </w:r>
      <w:r>
        <w:t xml:space="preserve">and thereby unify </w:t>
      </w:r>
      <w:r w:rsidR="00795468">
        <w:t xml:space="preserve">overlapping sets of documents addressing different audiences – </w:t>
      </w:r>
      <w:r>
        <w:t xml:space="preserve">as </w:t>
      </w:r>
      <w:r w:rsidR="00795468">
        <w:t xml:space="preserve">for example </w:t>
      </w:r>
      <w:r w:rsidR="00C31315">
        <w:t>the planning documents kept by your local planning authority overlap</w:t>
      </w:r>
      <w:r w:rsidR="00795468">
        <w:t xml:space="preserve"> (through the making of copies) with those kept by you</w:t>
      </w:r>
      <w:r w:rsidR="00664110">
        <w:t>,</w:t>
      </w:r>
      <w:r w:rsidR="00795468">
        <w:t xml:space="preserve"> which overlap in turn with those kept by your solicitor. Documents may in this way acquire an </w:t>
      </w:r>
      <w:r w:rsidR="00664110">
        <w:t xml:space="preserve">organizing </w:t>
      </w:r>
      <w:r w:rsidR="00795468">
        <w:t xml:space="preserve">deontic </w:t>
      </w:r>
      <w:r w:rsidR="00C31315">
        <w:t>power</w:t>
      </w:r>
      <w:r>
        <w:t xml:space="preserve"> involving intermeshed sets of obligations entered into at different times by multiple different sets of persons and institutions</w:t>
      </w:r>
      <w:r w:rsidR="00664110">
        <w:t xml:space="preserve">. By creating document </w:t>
      </w:r>
      <w:r w:rsidR="00795468">
        <w:t xml:space="preserve">complexes out of sets of instructions </w:t>
      </w:r>
      <w:r w:rsidR="00C31315">
        <w:t xml:space="preserve">with deontic force tailored to </w:t>
      </w:r>
      <w:r w:rsidR="00795468">
        <w:t xml:space="preserve">different </w:t>
      </w:r>
      <w:r w:rsidR="00C31315">
        <w:t xml:space="preserve">sets of </w:t>
      </w:r>
      <w:r w:rsidR="00795468">
        <w:t xml:space="preserve">addressees </w:t>
      </w:r>
      <w:r>
        <w:t xml:space="preserve">in this way </w:t>
      </w:r>
      <w:r w:rsidR="00795468">
        <w:t xml:space="preserve">we can </w:t>
      </w:r>
      <w:r w:rsidR="00664110">
        <w:t xml:space="preserve">mobilize </w:t>
      </w:r>
      <w:r>
        <w:t xml:space="preserve">ever </w:t>
      </w:r>
      <w:r w:rsidR="00664110">
        <w:t>large</w:t>
      </w:r>
      <w:r>
        <w:t>r</w:t>
      </w:r>
      <w:r w:rsidR="00664110">
        <w:t xml:space="preserve"> groups of people to </w:t>
      </w:r>
      <w:r w:rsidR="00795468">
        <w:t xml:space="preserve">create </w:t>
      </w:r>
      <w:r>
        <w:t xml:space="preserve">and maintain ever more </w:t>
      </w:r>
      <w:r w:rsidR="00795468">
        <w:t>complex order</w:t>
      </w:r>
      <w:r w:rsidR="00C31315">
        <w:t>s</w:t>
      </w:r>
      <w:r w:rsidR="007E1D21">
        <w:t xml:space="preserve"> through actions guided by </w:t>
      </w:r>
      <w:r>
        <w:t xml:space="preserve">corresponding sets of </w:t>
      </w:r>
      <w:r w:rsidR="007E1D21">
        <w:t>intermeshed plans</w:t>
      </w:r>
      <w:r>
        <w:t xml:space="preserve"> and sub</w:t>
      </w:r>
      <w:ins w:id="119" w:author="William Doub" w:date="2014-04-18T13:36:00Z">
        <w:r w:rsidR="006801EF">
          <w:t>-</w:t>
        </w:r>
      </w:ins>
      <w:r>
        <w:t>plans</w:t>
      </w:r>
      <w:r w:rsidR="00795468">
        <w:t xml:space="preserve">. </w:t>
      </w:r>
      <w:r w:rsidR="005419BB">
        <w:t>An orchestral score</w:t>
      </w:r>
      <w:r w:rsidR="00795468">
        <w:t>, for example,</w:t>
      </w:r>
      <w:r w:rsidR="005419BB">
        <w:t xml:space="preserve"> </w:t>
      </w:r>
      <w:r w:rsidR="00664110">
        <w:t>is a document complex consisting</w:t>
      </w:r>
      <w:r w:rsidR="005419BB">
        <w:t xml:space="preserve"> of </w:t>
      </w:r>
      <w:r w:rsidR="00664110">
        <w:t xml:space="preserve">a </w:t>
      </w:r>
      <w:r w:rsidR="00795468">
        <w:t>conductor’s</w:t>
      </w:r>
      <w:r w:rsidR="005419BB">
        <w:t xml:space="preserve"> score together with multiple part-scores </w:t>
      </w:r>
      <w:r>
        <w:t xml:space="preserve">addressing </w:t>
      </w:r>
      <w:r w:rsidR="005419BB">
        <w:t xml:space="preserve">the separate groups of players. </w:t>
      </w:r>
    </w:p>
    <w:p w14:paraId="0C319DB0" w14:textId="77777777" w:rsidR="00795468" w:rsidRDefault="00795468" w:rsidP="00B76914"/>
    <w:p w14:paraId="667B0D47" w14:textId="77777777" w:rsidR="00C31D40" w:rsidRDefault="00C31D40" w:rsidP="00B76914"/>
    <w:p w14:paraId="19B93A4E" w14:textId="77777777" w:rsidR="00C31D40" w:rsidRPr="00C31D40" w:rsidRDefault="001023D5" w:rsidP="00B76914">
      <w:pPr>
        <w:rPr>
          <w:b/>
        </w:rPr>
      </w:pPr>
      <w:r>
        <w:rPr>
          <w:b/>
        </w:rPr>
        <w:t xml:space="preserve">From </w:t>
      </w:r>
      <w:r w:rsidR="00C31D40" w:rsidRPr="00C31D40">
        <w:rPr>
          <w:b/>
        </w:rPr>
        <w:t>Speech Acts</w:t>
      </w:r>
      <w:r>
        <w:rPr>
          <w:b/>
        </w:rPr>
        <w:t xml:space="preserve"> to Document Acts</w:t>
      </w:r>
    </w:p>
    <w:p w14:paraId="71FE902F" w14:textId="77777777" w:rsidR="00BF05E2" w:rsidRDefault="00BF05E2" w:rsidP="00B76914"/>
    <w:p w14:paraId="4DEE50B6" w14:textId="095E848C" w:rsidR="00C31D40" w:rsidRDefault="009415AA" w:rsidP="00876CF1">
      <w:ins w:id="120" w:author="William Doub" w:date="2014-04-18T13:06:00Z">
        <w:r w:rsidRPr="009415AA">
          <w:rPr>
            <w:highlight w:val="lightGray"/>
            <w:rPrChange w:id="121" w:author="William Doub" w:date="2014-04-18T13:07:00Z">
              <w:rPr/>
            </w:rPrChange>
          </w:rPr>
          <w:t>Figure 4</w:t>
        </w:r>
        <w:r>
          <w:t xml:space="preserve"> </w:t>
        </w:r>
      </w:ins>
      <w:del w:id="122" w:author="William Doub" w:date="2014-04-18T13:06:00Z">
        <w:r w:rsidR="00880199" w:rsidDel="009415AA">
          <w:fldChar w:fldCharType="begin"/>
        </w:r>
        <w:r w:rsidR="00880199" w:rsidDel="009415AA">
          <w:delInstrText xml:space="preserve"> REF _Ref357326982 \h </w:delInstrText>
        </w:r>
        <w:r w:rsidR="00880199" w:rsidDel="009415AA">
          <w:fldChar w:fldCharType="separate"/>
        </w:r>
      </w:del>
      <w:del w:id="123" w:author="William Doub" w:date="2014-04-18T12:10:00Z">
        <w:r w:rsidR="00946C64" w:rsidDel="00220CB5">
          <w:rPr>
            <w:b/>
            <w:bCs/>
          </w:rPr>
          <w:delText>Error! Reference source not found.</w:delText>
        </w:r>
      </w:del>
      <w:del w:id="124" w:author="William Doub" w:date="2014-04-18T13:06:00Z">
        <w:r w:rsidR="00880199" w:rsidDel="009415AA">
          <w:fldChar w:fldCharType="end"/>
        </w:r>
        <w:r w:rsidR="00876CF1" w:rsidDel="009415AA">
          <w:delText xml:space="preserve"> </w:delText>
        </w:r>
      </w:del>
      <w:r w:rsidR="00876CF1">
        <w:t>is a</w:t>
      </w:r>
      <w:r w:rsidR="00880199">
        <w:t xml:space="preserve">n instructional document expressed by means of </w:t>
      </w:r>
      <w:r w:rsidR="00876CF1">
        <w:t xml:space="preserve">a diagrammatic representation of a </w:t>
      </w:r>
      <w:r w:rsidR="00962F64">
        <w:t xml:space="preserve">certain </w:t>
      </w:r>
      <w:r w:rsidR="00876CF1">
        <w:t>cartographic sort:</w:t>
      </w:r>
      <w:r w:rsidR="00876CF1">
        <w:rPr>
          <w:rStyle w:val="FootnoteReference"/>
        </w:rPr>
        <w:footnoteReference w:id="13"/>
      </w:r>
    </w:p>
    <w:p w14:paraId="4A9B36D9" w14:textId="77777777" w:rsidR="00A92A0B" w:rsidRDefault="00A92A0B" w:rsidP="00B76914"/>
    <w:p w14:paraId="3F940FC7" w14:textId="77777777" w:rsidR="00C31D40" w:rsidRDefault="00946C64" w:rsidP="00A92A0B">
      <w:pPr>
        <w:jc w:val="center"/>
      </w:pPr>
      <w:r>
        <w:rPr>
          <w:noProof/>
        </w:rPr>
        <w:drawing>
          <wp:inline distT="0" distB="0" distL="0" distR="0" wp14:anchorId="51C05439" wp14:editId="5A6BE686">
            <wp:extent cx="3386379" cy="2049019"/>
            <wp:effectExtent l="0" t="0" r="5080" b="8890"/>
            <wp:docPr id="4" name="Picture 4" descr="http://www.backpack45.com/images/camino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ackpack45.com/images/caminomap.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18859"/>
                    <a:stretch/>
                  </pic:blipFill>
                  <pic:spPr bwMode="auto">
                    <a:xfrm>
                      <a:off x="0" y="0"/>
                      <a:ext cx="3388774" cy="2050468"/>
                    </a:xfrm>
                    <a:prstGeom prst="rect">
                      <a:avLst/>
                    </a:prstGeom>
                    <a:noFill/>
                    <a:ln>
                      <a:noFill/>
                    </a:ln>
                    <a:extLst>
                      <a:ext uri="{53640926-AAD7-44D8-BBD7-CCE9431645EC}">
                        <a14:shadowObscured xmlns:a14="http://schemas.microsoft.com/office/drawing/2010/main"/>
                      </a:ext>
                    </a:extLst>
                  </pic:spPr>
                </pic:pic>
              </a:graphicData>
            </a:graphic>
          </wp:inline>
        </w:drawing>
      </w:r>
    </w:p>
    <w:p w14:paraId="2E2E232E" w14:textId="77777777" w:rsidR="00A92A0B" w:rsidRDefault="00A92A0B" w:rsidP="00B76914"/>
    <w:p w14:paraId="0A0FB1EC" w14:textId="1D374377" w:rsidR="009415AA" w:rsidRPr="009415AA" w:rsidRDefault="009415AA">
      <w:pPr>
        <w:jc w:val="center"/>
        <w:rPr>
          <w:ins w:id="125" w:author="William Doub" w:date="2014-04-18T13:07:00Z"/>
          <w:b/>
          <w:sz w:val="18"/>
          <w:szCs w:val="18"/>
          <w:rPrChange w:id="126" w:author="William Doub" w:date="2014-04-18T13:07:00Z">
            <w:rPr>
              <w:ins w:id="127" w:author="William Doub" w:date="2014-04-18T13:07:00Z"/>
            </w:rPr>
          </w:rPrChange>
        </w:rPr>
        <w:pPrChange w:id="128" w:author="William Doub" w:date="2014-04-18T13:07:00Z">
          <w:pPr/>
        </w:pPrChange>
      </w:pPr>
      <w:ins w:id="129" w:author="William Doub" w:date="2014-04-18T13:07:00Z">
        <w:r>
          <w:rPr>
            <w:b/>
            <w:sz w:val="18"/>
            <w:szCs w:val="18"/>
          </w:rPr>
          <w:t xml:space="preserve">Figure 4. </w:t>
        </w:r>
      </w:ins>
      <w:proofErr w:type="gramStart"/>
      <w:ins w:id="130" w:author="William Doub" w:date="2014-04-18T13:10:00Z">
        <w:r w:rsidR="00BC6D43">
          <w:rPr>
            <w:b/>
            <w:sz w:val="18"/>
            <w:szCs w:val="18"/>
          </w:rPr>
          <w:t>Camino  de</w:t>
        </w:r>
        <w:proofErr w:type="gramEnd"/>
        <w:r w:rsidR="00BC6D43">
          <w:rPr>
            <w:b/>
            <w:sz w:val="18"/>
            <w:szCs w:val="18"/>
          </w:rPr>
          <w:t xml:space="preserve"> Santiago (</w:t>
        </w:r>
      </w:ins>
      <w:ins w:id="131" w:author="William Doub" w:date="2014-04-18T13:08:00Z">
        <w:r>
          <w:rPr>
            <w:b/>
            <w:sz w:val="18"/>
            <w:szCs w:val="18"/>
          </w:rPr>
          <w:t>Way of St. James</w:t>
        </w:r>
      </w:ins>
      <w:ins w:id="132" w:author="William Doub" w:date="2014-04-18T13:10:00Z">
        <w:r w:rsidR="00BC6D43">
          <w:rPr>
            <w:b/>
            <w:sz w:val="18"/>
            <w:szCs w:val="18"/>
          </w:rPr>
          <w:t>)</w:t>
        </w:r>
      </w:ins>
    </w:p>
    <w:p w14:paraId="17297404" w14:textId="77777777" w:rsidR="009415AA" w:rsidRDefault="009415AA" w:rsidP="00F40A59">
      <w:pPr>
        <w:rPr>
          <w:ins w:id="133" w:author="William Doub" w:date="2014-04-18T13:07:00Z"/>
        </w:rPr>
      </w:pPr>
    </w:p>
    <w:p w14:paraId="2C5489A8" w14:textId="77777777" w:rsidR="009415AA" w:rsidRDefault="009415AA" w:rsidP="00F40A59">
      <w:pPr>
        <w:rPr>
          <w:ins w:id="134" w:author="William Doub" w:date="2014-04-18T13:07:00Z"/>
        </w:rPr>
      </w:pPr>
    </w:p>
    <w:p w14:paraId="3B08660A" w14:textId="77777777" w:rsidR="00880199" w:rsidRDefault="006E272C" w:rsidP="00F40A59">
      <w:r>
        <w:t xml:space="preserve">This </w:t>
      </w:r>
      <w:r w:rsidR="00880199">
        <w:t xml:space="preserve">map </w:t>
      </w:r>
      <w:r>
        <w:t>an</w:t>
      </w:r>
      <w:r w:rsidR="00966B80">
        <w:t xml:space="preserve">d its many predecessor maps were </w:t>
      </w:r>
      <w:r w:rsidR="00C31D40">
        <w:t xml:space="preserve">conceived </w:t>
      </w:r>
      <w:r w:rsidR="00F40A59">
        <w:t xml:space="preserve">by </w:t>
      </w:r>
      <w:r>
        <w:t xml:space="preserve">their </w:t>
      </w:r>
      <w:r w:rsidR="00933DA4">
        <w:t>creators</w:t>
      </w:r>
      <w:r w:rsidR="00F40A59">
        <w:t xml:space="preserve"> </w:t>
      </w:r>
      <w:r>
        <w:t>and users not merely in cartographic but also in deontic terms. They are not merely guidelines for navigation but also – for the pilgrims for whom they were created – instructions with a certain obligatory force (which meant that they could be communicated more effectively to others, for example to the printers of pilgrim’s certificates and passports, planners and builders of hospitals and hospices along the route). O</w:t>
      </w:r>
      <w:r w:rsidR="00880199">
        <w:t>n the assumption that their constituent instructions</w:t>
      </w:r>
      <w:r w:rsidR="00C31D40">
        <w:t xml:space="preserve"> have been followed correctly, </w:t>
      </w:r>
      <w:r>
        <w:t xml:space="preserve">they </w:t>
      </w:r>
      <w:r w:rsidR="00C31D40">
        <w:t xml:space="preserve">can </w:t>
      </w:r>
      <w:r>
        <w:t xml:space="preserve">of course </w:t>
      </w:r>
      <w:r w:rsidR="00C31D40">
        <w:t xml:space="preserve">also be used as </w:t>
      </w:r>
      <w:r>
        <w:t xml:space="preserve">part of the pilgrim’s </w:t>
      </w:r>
      <w:r w:rsidR="00F77745" w:rsidRPr="00832EDD">
        <w:t xml:space="preserve">record of </w:t>
      </w:r>
      <w:r>
        <w:t>the pilgrimage, as</w:t>
      </w:r>
      <w:r w:rsidR="00880199">
        <w:t xml:space="preserve"> </w:t>
      </w:r>
      <w:r>
        <w:t>a</w:t>
      </w:r>
      <w:r w:rsidR="00C31D40">
        <w:t>n architectural blueprint</w:t>
      </w:r>
      <w:r>
        <w:t>,</w:t>
      </w:r>
      <w:r w:rsidR="00C31D40">
        <w:t xml:space="preserve"> similarly</w:t>
      </w:r>
      <w:r>
        <w:t>,</w:t>
      </w:r>
      <w:r w:rsidR="00C31D40">
        <w:t xml:space="preserve"> </w:t>
      </w:r>
      <w:r>
        <w:t xml:space="preserve">can </w:t>
      </w:r>
      <w:r w:rsidR="00C31D40">
        <w:t xml:space="preserve">serve both </w:t>
      </w:r>
      <w:r w:rsidR="00880199">
        <w:t xml:space="preserve">as </w:t>
      </w:r>
      <w:r w:rsidR="00C31D40">
        <w:t xml:space="preserve">a set of instructions and as </w:t>
      </w:r>
      <w:r>
        <w:t xml:space="preserve">part of </w:t>
      </w:r>
      <w:r w:rsidR="00C31D40">
        <w:t xml:space="preserve">a record of what was achieved when these instructions were followed. </w:t>
      </w:r>
    </w:p>
    <w:p w14:paraId="4C3F6EAA" w14:textId="77777777" w:rsidR="00880199" w:rsidRDefault="00880199" w:rsidP="00880199">
      <w:pPr>
        <w:rPr>
          <w:i/>
        </w:rPr>
      </w:pPr>
    </w:p>
    <w:p w14:paraId="38855237" w14:textId="77777777" w:rsidR="002B597C" w:rsidRPr="006E272C" w:rsidRDefault="006E272C" w:rsidP="002B597C">
      <w:pPr>
        <w:rPr>
          <w:b/>
        </w:rPr>
      </w:pPr>
      <w:r w:rsidRPr="00194E3F">
        <w:rPr>
          <w:b/>
        </w:rPr>
        <w:t>Chains of Command</w:t>
      </w:r>
    </w:p>
    <w:p w14:paraId="6DAFD561" w14:textId="77777777" w:rsidR="002B597C" w:rsidRDefault="002B597C" w:rsidP="00B76914"/>
    <w:p w14:paraId="0D99DC6F" w14:textId="57D9EE3D" w:rsidR="00380E22" w:rsidRDefault="006E272C">
      <w:r>
        <w:t xml:space="preserve">Documents serve to organize not only our physical and document-related actions, and to coordinate our collaborations with others, they also serve to mesh the obligations which we and they acquire </w:t>
      </w:r>
      <w:ins w:id="135" w:author="William Doub" w:date="2014-04-18T13:36:00Z">
        <w:r w:rsidR="006801EF">
          <w:t>that</w:t>
        </w:r>
      </w:ins>
      <w:del w:id="136" w:author="William Doub" w:date="2014-04-18T13:36:00Z">
        <w:r w:rsidDel="006801EF">
          <w:delText>which</w:delText>
        </w:r>
      </w:del>
      <w:r>
        <w:t xml:space="preserve"> are needed to realize these actions in the appropriate way and in the appropriate order.  Such chains of obligations can be highly complex, as in the case of organized warfare, where the entirety of a</w:t>
      </w:r>
      <w:r w:rsidR="00380E22">
        <w:t xml:space="preserve">n army’s plans for engagement </w:t>
      </w:r>
      <w:r>
        <w:t xml:space="preserve">can be seen as </w:t>
      </w:r>
      <w:r w:rsidR="00C66443">
        <w:t>form</w:t>
      </w:r>
      <w:r>
        <w:t>ing</w:t>
      </w:r>
      <w:r w:rsidR="00C66443">
        <w:t xml:space="preserve"> </w:t>
      </w:r>
      <w:r w:rsidR="00380E22">
        <w:t>a document complex divided into plans and sub-plans to be realized by the responsible units and sub-units. We can see the documents in this complex as arranged</w:t>
      </w:r>
      <w:r w:rsidR="005D2E7B">
        <w:t>, first,</w:t>
      </w:r>
      <w:r w:rsidR="00380E22">
        <w:t xml:space="preserve"> </w:t>
      </w:r>
      <w:r w:rsidR="005D2E7B">
        <w:t xml:space="preserve">vertically, </w:t>
      </w:r>
      <w:r w:rsidR="00380E22">
        <w:t xml:space="preserve">in a hierarchy corresponding to </w:t>
      </w:r>
      <w:r w:rsidR="005D2E7B">
        <w:t xml:space="preserve">that of the </w:t>
      </w:r>
      <w:r w:rsidR="00380E22">
        <w:t xml:space="preserve">command </w:t>
      </w:r>
      <w:r w:rsidR="005D2E7B">
        <w:t xml:space="preserve">echelons, </w:t>
      </w:r>
      <w:r w:rsidR="00380E22">
        <w:t>and</w:t>
      </w:r>
      <w:r w:rsidR="005D2E7B">
        <w:t>, second,</w:t>
      </w:r>
      <w:r w:rsidR="00380E22">
        <w:t xml:space="preserve"> horizontally in a way that corresponds to the spatiotemporal arrangement of the planned interactions between different </w:t>
      </w:r>
      <w:r w:rsidR="005D2E7B">
        <w:t xml:space="preserve">Blue Force units </w:t>
      </w:r>
      <w:r w:rsidR="00380E22">
        <w:t>in the field.</w:t>
      </w:r>
    </w:p>
    <w:p w14:paraId="62AA3AE8" w14:textId="77777777" w:rsidR="005D2E7B" w:rsidRDefault="005D2E7B"/>
    <w:p w14:paraId="37A2B30B" w14:textId="77777777" w:rsidR="005D2E7B" w:rsidRDefault="005D2E7B"/>
    <w:p w14:paraId="77BB81E3" w14:textId="77777777" w:rsidR="00380E22" w:rsidRDefault="00946C64" w:rsidP="00946C64">
      <w:pPr>
        <w:jc w:val="center"/>
      </w:pPr>
      <w:r>
        <w:rPr>
          <w:noProof/>
        </w:rPr>
        <w:drawing>
          <wp:inline distT="0" distB="0" distL="0" distR="0" wp14:anchorId="78777805" wp14:editId="1A4453C0">
            <wp:extent cx="3935019" cy="3026938"/>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360" t="3259" r="2766" b="11539"/>
                    <a:stretch/>
                  </pic:blipFill>
                  <pic:spPr bwMode="auto">
                    <a:xfrm>
                      <a:off x="0" y="0"/>
                      <a:ext cx="3932869" cy="3025284"/>
                    </a:xfrm>
                    <a:prstGeom prst="rect">
                      <a:avLst/>
                    </a:prstGeom>
                    <a:ln>
                      <a:noFill/>
                    </a:ln>
                    <a:extLst>
                      <a:ext uri="{53640926-AAD7-44D8-BBD7-CCE9431645EC}">
                        <a14:shadowObscured xmlns:a14="http://schemas.microsoft.com/office/drawing/2010/main"/>
                      </a:ext>
                    </a:extLst>
                  </pic:spPr>
                </pic:pic>
              </a:graphicData>
            </a:graphic>
          </wp:inline>
        </w:drawing>
      </w:r>
    </w:p>
    <w:p w14:paraId="6F72D9F2" w14:textId="77777777" w:rsidR="00946C64" w:rsidRDefault="00946C64" w:rsidP="00BB31F4"/>
    <w:p w14:paraId="17D97809" w14:textId="41E47A0A" w:rsidR="006801EF" w:rsidRPr="006801EF" w:rsidRDefault="006801EF">
      <w:pPr>
        <w:jc w:val="center"/>
        <w:rPr>
          <w:ins w:id="137" w:author="William Doub" w:date="2014-04-18T13:38:00Z"/>
          <w:b/>
          <w:sz w:val="18"/>
          <w:szCs w:val="18"/>
          <w:rPrChange w:id="138" w:author="William Doub" w:date="2014-04-18T13:38:00Z">
            <w:rPr>
              <w:ins w:id="139" w:author="William Doub" w:date="2014-04-18T13:38:00Z"/>
            </w:rPr>
          </w:rPrChange>
        </w:rPr>
        <w:pPrChange w:id="140" w:author="William Doub" w:date="2014-04-18T13:38:00Z">
          <w:pPr/>
        </w:pPrChange>
      </w:pPr>
      <w:ins w:id="141" w:author="William Doub" w:date="2014-04-18T13:38:00Z">
        <w:r>
          <w:rPr>
            <w:b/>
            <w:sz w:val="18"/>
            <w:szCs w:val="18"/>
          </w:rPr>
          <w:t>Figure 5. Normandy Invasion</w:t>
        </w:r>
      </w:ins>
    </w:p>
    <w:p w14:paraId="0CDEC006" w14:textId="77777777" w:rsidR="006801EF" w:rsidRDefault="006801EF" w:rsidP="00BB31F4">
      <w:pPr>
        <w:rPr>
          <w:ins w:id="142" w:author="William Doub" w:date="2014-04-18T13:38:00Z"/>
        </w:rPr>
      </w:pPr>
    </w:p>
    <w:p w14:paraId="587955FC" w14:textId="77777777" w:rsidR="006801EF" w:rsidRDefault="006801EF" w:rsidP="00BB31F4">
      <w:pPr>
        <w:rPr>
          <w:ins w:id="143" w:author="William Doub" w:date="2014-04-18T13:38:00Z"/>
        </w:rPr>
      </w:pPr>
    </w:p>
    <w:p w14:paraId="24201C1E" w14:textId="77777777" w:rsidR="00002671" w:rsidRDefault="002B597C" w:rsidP="00BB31F4">
      <w:r>
        <w:t xml:space="preserve">The massive coordination of effort that made possible the </w:t>
      </w:r>
      <w:r w:rsidR="00380E22">
        <w:t>D-Day landings</w:t>
      </w:r>
      <w:r>
        <w:t xml:space="preserve"> presupposed the coordinated authoring of </w:t>
      </w:r>
      <w:r w:rsidR="005D2E7B">
        <w:t>a</w:t>
      </w:r>
      <w:r w:rsidR="00380E22">
        <w:t xml:space="preserve"> </w:t>
      </w:r>
      <w:r>
        <w:t xml:space="preserve">massive collection of documents over a multi-year period, documents enmeshed with each other and with the associated plans and actions both vertically </w:t>
      </w:r>
      <w:r w:rsidR="00380E22">
        <w:t>–</w:t>
      </w:r>
      <w:r w:rsidR="005D2E7B">
        <w:t xml:space="preserve"> </w:t>
      </w:r>
      <w:r>
        <w:t xml:space="preserve">between the different echelons </w:t>
      </w:r>
      <w:r w:rsidR="007E224C">
        <w:t>of</w:t>
      </w:r>
      <w:r>
        <w:t xml:space="preserve"> the military </w:t>
      </w:r>
      <w:r w:rsidR="00380E22">
        <w:t>and civilian hierarchy involved –</w:t>
      </w:r>
      <w:r>
        <w:t xml:space="preserve"> and also </w:t>
      </w:r>
      <w:r w:rsidR="007E224C">
        <w:t xml:space="preserve">horizontally </w:t>
      </w:r>
      <w:r>
        <w:t xml:space="preserve">within each </w:t>
      </w:r>
      <w:r w:rsidR="007E224C" w:rsidRPr="007E224C">
        <w:t>echelon</w:t>
      </w:r>
      <w:r w:rsidR="00BB31F4">
        <w:t>. Early examples of organized warfare in the Shang Dynasty and</w:t>
      </w:r>
      <w:r w:rsidR="007E224C">
        <w:t xml:space="preserve"> under </w:t>
      </w:r>
      <w:r w:rsidR="00BB31F4">
        <w:t xml:space="preserve">Genghis Khan </w:t>
      </w:r>
      <w:r w:rsidR="005D2E7B">
        <w:t xml:space="preserve">rested </w:t>
      </w:r>
      <w:r w:rsidR="00BB31F4">
        <w:t>similarly on the employment of written</w:t>
      </w:r>
      <w:r w:rsidR="005D2E7B">
        <w:t xml:space="preserve"> </w:t>
      </w:r>
      <w:r w:rsidR="00BB31F4">
        <w:t>documents</w:t>
      </w:r>
      <w:r w:rsidR="005D2E7B">
        <w:t xml:space="preserve"> and maps, </w:t>
      </w:r>
      <w:r w:rsidR="006E663C">
        <w:t xml:space="preserve">and </w:t>
      </w:r>
      <w:r w:rsidR="005D2E7B">
        <w:t xml:space="preserve">drawing on </w:t>
      </w:r>
      <w:r w:rsidR="00380E22">
        <w:t xml:space="preserve">a rudimentary </w:t>
      </w:r>
      <w:r w:rsidR="006E663C">
        <w:t xml:space="preserve">postal service </w:t>
      </w:r>
      <w:r w:rsidR="005D2E7B">
        <w:t xml:space="preserve">for </w:t>
      </w:r>
      <w:r w:rsidR="00BB31F4">
        <w:t>the coordination of</w:t>
      </w:r>
      <w:r w:rsidRPr="00832EDD">
        <w:t xml:space="preserve"> military operations. </w:t>
      </w:r>
      <w:r w:rsidR="00BB31F4">
        <w:t xml:space="preserve"> </w:t>
      </w:r>
    </w:p>
    <w:p w14:paraId="7EE36078" w14:textId="77777777" w:rsidR="00977708" w:rsidRDefault="00977708" w:rsidP="00BB31F4"/>
    <w:p w14:paraId="73F8D6EC" w14:textId="77777777" w:rsidR="005D2E7B" w:rsidRPr="00194E3F" w:rsidRDefault="005D2E7B" w:rsidP="00BB31F4">
      <w:pPr>
        <w:rPr>
          <w:b/>
        </w:rPr>
      </w:pPr>
      <w:r>
        <w:rPr>
          <w:b/>
        </w:rPr>
        <w:t xml:space="preserve">The Ontology of </w:t>
      </w:r>
      <w:r w:rsidRPr="00194E3F">
        <w:rPr>
          <w:b/>
        </w:rPr>
        <w:t>Orchestral Performance</w:t>
      </w:r>
    </w:p>
    <w:p w14:paraId="2C5A1B57" w14:textId="77777777" w:rsidR="005D2E7B" w:rsidRDefault="005D2E7B" w:rsidP="00BB31F4"/>
    <w:p w14:paraId="17D798F9" w14:textId="77777777" w:rsidR="00672C43" w:rsidRDefault="005D2E7B" w:rsidP="00672C43">
      <w:r>
        <w:t>Consider what happens w</w:t>
      </w:r>
      <w:r w:rsidR="00672C43">
        <w:t xml:space="preserve">hen a music impresario contracts </w:t>
      </w:r>
      <w:r>
        <w:t xml:space="preserve">(1) </w:t>
      </w:r>
      <w:r w:rsidR="00672C43">
        <w:t xml:space="preserve">with an orchestra and concert hall manager to perform </w:t>
      </w:r>
      <w:r>
        <w:t xml:space="preserve">a certain program </w:t>
      </w:r>
      <w:r w:rsidR="00672C43">
        <w:t xml:space="preserve">on a certain day, </w:t>
      </w:r>
      <w:r>
        <w:t xml:space="preserve">(2) </w:t>
      </w:r>
      <w:r w:rsidR="00672C43">
        <w:t xml:space="preserve">with an advertising agency to </w:t>
      </w:r>
      <w:r>
        <w:t xml:space="preserve">publicize </w:t>
      </w:r>
      <w:r w:rsidR="00672C43">
        <w:t xml:space="preserve">the concert, </w:t>
      </w:r>
      <w:r>
        <w:t xml:space="preserve">and (3) </w:t>
      </w:r>
      <w:r w:rsidR="00672C43">
        <w:t>with a ticket agency to sell tickets for the concert</w:t>
      </w:r>
      <w:r>
        <w:t>. As tickets are sold, the impresario</w:t>
      </w:r>
      <w:r w:rsidR="00672C43">
        <w:t xml:space="preserve"> </w:t>
      </w:r>
      <w:r>
        <w:t xml:space="preserve">– and through him the conductor and members of the orchestra and the concert hall owner and manager – </w:t>
      </w:r>
      <w:r w:rsidR="00672C43">
        <w:t>thereby becom</w:t>
      </w:r>
      <w:r>
        <w:t>e</w:t>
      </w:r>
      <w:r w:rsidR="00672C43">
        <w:t xml:space="preserve"> obligated to the purchasers of the</w:t>
      </w:r>
      <w:r>
        <w:t>se</w:t>
      </w:r>
      <w:r w:rsidR="00672C43">
        <w:t xml:space="preserve"> tickets</w:t>
      </w:r>
      <w:r w:rsidR="00686246">
        <w:t xml:space="preserve"> to realize the </w:t>
      </w:r>
      <w:r>
        <w:t xml:space="preserve">performance </w:t>
      </w:r>
      <w:r w:rsidR="00686246">
        <w:t xml:space="preserve">as described. The orchestra players, too, are </w:t>
      </w:r>
      <w:r w:rsidR="00C66443">
        <w:t xml:space="preserve">in such a case </w:t>
      </w:r>
      <w:r w:rsidR="00686246">
        <w:t xml:space="preserve">obligated to the orchestra manager and to the conductor to rehearse and perform in the appropriate way and at the appropriate times. </w:t>
      </w:r>
      <w:r>
        <w:t xml:space="preserve">Dynamics and tempo during the performance are </w:t>
      </w:r>
      <w:r w:rsidR="00686246">
        <w:t xml:space="preserve">distributed across the different parts of the orchestra </w:t>
      </w:r>
      <w:r>
        <w:t xml:space="preserve">as </w:t>
      </w:r>
      <w:r w:rsidR="00686246">
        <w:t>determined by the conductor. T</w:t>
      </w:r>
      <w:r w:rsidR="00672C43">
        <w:t xml:space="preserve">he various members of the orchestra follow </w:t>
      </w:r>
      <w:r w:rsidR="00686246">
        <w:t xml:space="preserve">his </w:t>
      </w:r>
      <w:r w:rsidR="00672C43">
        <w:t>instructions</w:t>
      </w:r>
      <w:r w:rsidR="00686246">
        <w:t xml:space="preserve"> as to timing, emphasis, and so forth in performing the successive actions dictated by the score</w:t>
      </w:r>
      <w:r w:rsidR="00672C43">
        <w:t xml:space="preserve">.  </w:t>
      </w:r>
      <w:r w:rsidR="00686246">
        <w:t>T</w:t>
      </w:r>
      <w:r w:rsidR="00672C43">
        <w:t>he</w:t>
      </w:r>
      <w:r w:rsidR="00686246">
        <w:t xml:space="preserve"> score is itself a complex of sets of diagrammatic instructions </w:t>
      </w:r>
      <w:r w:rsidR="0032381D">
        <w:t xml:space="preserve">containing parts </w:t>
      </w:r>
      <w:r w:rsidR="00686246">
        <w:t>created for each of the different groups of instruments within the orchestra</w:t>
      </w:r>
      <w:r w:rsidR="0032381D">
        <w:t xml:space="preserve"> (perhaps supplemented by further diagrammatic sets of intermeshed instructions concerning lighting, microphone and camera placement, and so forth)</w:t>
      </w:r>
      <w:r w:rsidR="00686246">
        <w:t>. These instructions are intermeshed, so that when the conductor raises his baton there is initiated on the part of the members of the orchestra</w:t>
      </w:r>
      <w:r w:rsidR="00672C43">
        <w:t xml:space="preserve"> </w:t>
      </w:r>
      <w:r w:rsidR="00686246">
        <w:t>a highly complex set of intermeshed obligations to perform in certain ways.</w:t>
      </w:r>
      <w:r w:rsidR="00672C43">
        <w:t xml:space="preserve"> </w:t>
      </w:r>
    </w:p>
    <w:p w14:paraId="45143D0F" w14:textId="77777777" w:rsidR="00686246" w:rsidRDefault="00686246" w:rsidP="00672C43"/>
    <w:p w14:paraId="34772F8F" w14:textId="77777777" w:rsidR="0032381D" w:rsidRDefault="00686246" w:rsidP="00B76914">
      <w:r>
        <w:t xml:space="preserve">Orchestral performance is </w:t>
      </w:r>
      <w:r w:rsidR="0032381D">
        <w:t xml:space="preserve">thus another </w:t>
      </w:r>
      <w:r>
        <w:t xml:space="preserve">clear example of how humans </w:t>
      </w:r>
      <w:r w:rsidR="00672C43">
        <w:t xml:space="preserve">do things with </w:t>
      </w:r>
      <w:r>
        <w:t xml:space="preserve">(complex sets of intermeshed) </w:t>
      </w:r>
      <w:r w:rsidR="0032381D">
        <w:t xml:space="preserve">documents </w:t>
      </w:r>
      <w:r>
        <w:t xml:space="preserve">which they could not do </w:t>
      </w:r>
      <w:r w:rsidR="0032381D">
        <w:t xml:space="preserve">without their </w:t>
      </w:r>
      <w:r w:rsidR="00AF7A44">
        <w:t>aid</w:t>
      </w:r>
      <w:r w:rsidR="00672C43">
        <w:t xml:space="preserve">. </w:t>
      </w:r>
      <w:r w:rsidR="0032381D">
        <w:t>W</w:t>
      </w:r>
      <w:r w:rsidR="00AF7A44">
        <w:t xml:space="preserve">orks of symphonic music </w:t>
      </w:r>
      <w:r w:rsidR="0032381D">
        <w:t xml:space="preserve">themselves </w:t>
      </w:r>
      <w:r w:rsidR="00AF7A44">
        <w:t xml:space="preserve">could not exist in the absence of </w:t>
      </w:r>
      <w:r w:rsidR="00672C43">
        <w:t>scores,</w:t>
      </w:r>
      <w:r w:rsidR="00AF7A44">
        <w:rPr>
          <w:rStyle w:val="FootnoteReference"/>
        </w:rPr>
        <w:footnoteReference w:id="14"/>
      </w:r>
      <w:r w:rsidR="00672C43">
        <w:t xml:space="preserve"> </w:t>
      </w:r>
      <w:r w:rsidR="0032381D">
        <w:t xml:space="preserve">for the same sorts of reasons that it would be impossible to mount </w:t>
      </w:r>
      <w:r w:rsidR="00672C43">
        <w:t xml:space="preserve">a large-scale military campaign without </w:t>
      </w:r>
      <w:r w:rsidR="0032381D">
        <w:t xml:space="preserve">complex intermeshed sets of </w:t>
      </w:r>
      <w:r w:rsidR="00C66443">
        <w:t xml:space="preserve">written </w:t>
      </w:r>
      <w:r w:rsidR="00672C43">
        <w:t>orders</w:t>
      </w:r>
      <w:r w:rsidR="00C66443">
        <w:t xml:space="preserve"> transmitted to the front</w:t>
      </w:r>
      <w:r w:rsidR="00672C43">
        <w:t>.</w:t>
      </w:r>
      <w:r w:rsidR="00C66443">
        <w:t xml:space="preserve"> Certainly there are musicians who are capable of performing even complex works from memory. But such performances presuppose </w:t>
      </w:r>
      <w:r w:rsidR="0032381D">
        <w:t xml:space="preserve">organized </w:t>
      </w:r>
      <w:r w:rsidR="00C66443">
        <w:t>rehearsal</w:t>
      </w:r>
      <w:r w:rsidR="0032381D">
        <w:t xml:space="preserve"> – as contrasted with what we might think of as the informal playing of music, where the score lacks deontic force and serves merely as a set of guidelines for the players – </w:t>
      </w:r>
      <w:r w:rsidR="00C66443">
        <w:t>and the organized rehearsal of an orchestra in the performance of a work</w:t>
      </w:r>
      <w:r w:rsidR="0032381D">
        <w:t xml:space="preserve">, including the correction of errors under the direction of the conductor – </w:t>
      </w:r>
      <w:r w:rsidR="00C66443">
        <w:t>would be impossible in the absence of a score</w:t>
      </w:r>
      <w:r w:rsidR="0032381D">
        <w:t>.</w:t>
      </w:r>
      <w:r w:rsidR="00672C43">
        <w:t xml:space="preserve"> </w:t>
      </w:r>
    </w:p>
    <w:p w14:paraId="5B6842E3" w14:textId="77777777" w:rsidR="0032381D" w:rsidRDefault="0032381D" w:rsidP="00B76914"/>
    <w:p w14:paraId="49DAD24F" w14:textId="77777777" w:rsidR="00672C43" w:rsidRDefault="0032381D" w:rsidP="00B76914">
      <w:r>
        <w:t xml:space="preserve">We can indeed assert quite generally that all </w:t>
      </w:r>
      <w:r w:rsidR="00C66443">
        <w:t>forms of drill</w:t>
      </w:r>
      <w:r>
        <w:t xml:space="preserve"> in complex organizations </w:t>
      </w:r>
      <w:r w:rsidR="00C66443">
        <w:t xml:space="preserve">presuppose documentation of what counts as a correct performance. </w:t>
      </w:r>
      <w:r>
        <w:t>Such d</w:t>
      </w:r>
      <w:r w:rsidR="00C66443">
        <w:t>rill</w:t>
      </w:r>
      <w:r>
        <w:t xml:space="preserve"> </w:t>
      </w:r>
      <w:r w:rsidR="00C66443">
        <w:t xml:space="preserve">is </w:t>
      </w:r>
      <w:r>
        <w:t xml:space="preserve">indeed in large part </w:t>
      </w:r>
      <w:r w:rsidR="00C66443">
        <w:t xml:space="preserve">designed to lead to the acquisition of expertise in interpreting and using </w:t>
      </w:r>
      <w:r>
        <w:t xml:space="preserve">instructional </w:t>
      </w:r>
      <w:r w:rsidR="00C66443">
        <w:t>documents</w:t>
      </w:r>
      <w:r>
        <w:t xml:space="preserve"> in appropriate ways</w:t>
      </w:r>
      <w:r w:rsidR="00C66443">
        <w:t>.</w:t>
      </w:r>
      <w:r>
        <w:rPr>
          <w:rStyle w:val="FootnoteReference"/>
        </w:rPr>
        <w:footnoteReference w:id="15"/>
      </w:r>
    </w:p>
    <w:p w14:paraId="6AC3045A" w14:textId="77777777" w:rsidR="00D163FB" w:rsidRPr="000F3889" w:rsidRDefault="00D163FB" w:rsidP="00B76914">
      <w:pPr>
        <w:rPr>
          <w:b/>
        </w:rPr>
      </w:pPr>
    </w:p>
    <w:p w14:paraId="568AE0DD" w14:textId="77777777" w:rsidR="00D163FB" w:rsidRPr="000F3889" w:rsidRDefault="00B442F6" w:rsidP="00B76914">
      <w:pPr>
        <w:rPr>
          <w:b/>
        </w:rPr>
      </w:pPr>
      <w:r>
        <w:rPr>
          <w:b/>
        </w:rPr>
        <w:t xml:space="preserve">Massively Planned Social </w:t>
      </w:r>
      <w:r w:rsidR="0032381D">
        <w:rPr>
          <w:b/>
        </w:rPr>
        <w:t>Agency</w:t>
      </w:r>
    </w:p>
    <w:p w14:paraId="28E154E7" w14:textId="77777777" w:rsidR="000F3889" w:rsidRDefault="000F3889" w:rsidP="00B76914"/>
    <w:p w14:paraId="6782FADB" w14:textId="77777777" w:rsidR="006666A0" w:rsidRDefault="00D54FE2" w:rsidP="00B76914">
      <w:r>
        <w:t>As Scott Shapiro points out i</w:t>
      </w:r>
      <w:r w:rsidR="0032381D">
        <w:t>n his “Massively Shared Social Agency”</w:t>
      </w:r>
      <w:r w:rsidR="0032381D">
        <w:rPr>
          <w:rStyle w:val="FootnoteReference"/>
        </w:rPr>
        <w:footnoteReference w:id="16"/>
      </w:r>
      <w:r w:rsidR="0032381D">
        <w:t xml:space="preserve"> </w:t>
      </w:r>
      <w:r>
        <w:t>w</w:t>
      </w:r>
      <w:r w:rsidR="000F3889">
        <w:t xml:space="preserve">hen </w:t>
      </w:r>
      <w:r w:rsidR="00F77745" w:rsidRPr="00832EDD">
        <w:t>philosophers</w:t>
      </w:r>
      <w:r w:rsidR="008B5A5A">
        <w:t>,</w:t>
      </w:r>
      <w:r w:rsidR="000F3889">
        <w:t xml:space="preserve"> such as </w:t>
      </w:r>
      <w:r w:rsidR="00F77745">
        <w:t xml:space="preserve">Searle, </w:t>
      </w:r>
      <w:r w:rsidR="0036333C">
        <w:t>Gilbert or</w:t>
      </w:r>
      <w:r w:rsidR="00F77745" w:rsidRPr="00832EDD">
        <w:t xml:space="preserve"> </w:t>
      </w:r>
      <w:proofErr w:type="spellStart"/>
      <w:r w:rsidR="00F77745">
        <w:t>Bratman</w:t>
      </w:r>
      <w:proofErr w:type="spellEnd"/>
      <w:r w:rsidR="00F77745" w:rsidRPr="00832EDD">
        <w:t xml:space="preserve"> talk about </w:t>
      </w:r>
      <w:r w:rsidR="006C61E9">
        <w:t>collective action</w:t>
      </w:r>
      <w:r w:rsidR="000843D7">
        <w:t>,</w:t>
      </w:r>
      <w:r w:rsidR="00B442F6">
        <w:rPr>
          <w:rStyle w:val="FootnoteReference"/>
        </w:rPr>
        <w:footnoteReference w:id="17"/>
      </w:r>
      <w:r w:rsidR="0037085C">
        <w:t xml:space="preserve"> </w:t>
      </w:r>
      <w:r w:rsidR="006C61E9">
        <w:t>they focus</w:t>
      </w:r>
      <w:r w:rsidR="00F77745" w:rsidRPr="00832EDD">
        <w:t xml:space="preserve"> </w:t>
      </w:r>
      <w:r w:rsidR="00F77745" w:rsidRPr="00832EDD">
        <w:lastRenderedPageBreak/>
        <w:t xml:space="preserve">on </w:t>
      </w:r>
      <w:r w:rsidR="006C61E9">
        <w:t>small</w:t>
      </w:r>
      <w:r w:rsidR="00F77745" w:rsidRPr="00832EDD">
        <w:t>, local, interpersonal exchange between cooperating agents</w:t>
      </w:r>
      <w:r w:rsidR="00B442F6">
        <w:t xml:space="preserve"> –</w:t>
      </w:r>
      <w:r w:rsidR="00F75645">
        <w:t xml:space="preserve"> agents</w:t>
      </w:r>
      <w:r w:rsidR="00F77745" w:rsidRPr="00832EDD">
        <w:t xml:space="preserve"> who </w:t>
      </w:r>
      <w:r w:rsidR="00F75645">
        <w:t>are aware of and largely agree about each other’s beliefs and desires</w:t>
      </w:r>
      <w:r w:rsidR="00D24608">
        <w:t xml:space="preserve"> – </w:t>
      </w:r>
      <w:r w:rsidR="00B442F6">
        <w:t xml:space="preserve">and on </w:t>
      </w:r>
      <w:r w:rsidR="00D24608">
        <w:t xml:space="preserve">actions such as meeting for dinner or going for a walk or lifting a table or ordering </w:t>
      </w:r>
      <w:r w:rsidR="00D24608" w:rsidRPr="00D24608">
        <w:rPr>
          <w:i/>
        </w:rPr>
        <w:t>un demi, Munich</w:t>
      </w:r>
      <w:proofErr w:type="gramStart"/>
      <w:r w:rsidR="00D24608" w:rsidRPr="00D24608">
        <w:rPr>
          <w:i/>
        </w:rPr>
        <w:t xml:space="preserve">,  </w:t>
      </w:r>
      <w:proofErr w:type="spellStart"/>
      <w:r w:rsidR="00D24608" w:rsidRPr="00D24608">
        <w:rPr>
          <w:i/>
        </w:rPr>
        <w:t>pression</w:t>
      </w:r>
      <w:proofErr w:type="spellEnd"/>
      <w:proofErr w:type="gramEnd"/>
      <w:r w:rsidR="00D24608" w:rsidRPr="00D24608">
        <w:rPr>
          <w:i/>
        </w:rPr>
        <w:t xml:space="preserve">, </w:t>
      </w:r>
      <w:proofErr w:type="spellStart"/>
      <w:r w:rsidR="00D24608" w:rsidRPr="00D24608">
        <w:rPr>
          <w:i/>
        </w:rPr>
        <w:t>s’il</w:t>
      </w:r>
      <w:proofErr w:type="spellEnd"/>
      <w:r w:rsidR="00D24608" w:rsidRPr="00D24608">
        <w:rPr>
          <w:i/>
        </w:rPr>
        <w:t xml:space="preserve"> </w:t>
      </w:r>
      <w:proofErr w:type="spellStart"/>
      <w:r w:rsidR="00D24608" w:rsidRPr="00D24608">
        <w:rPr>
          <w:i/>
        </w:rPr>
        <w:t>vous</w:t>
      </w:r>
      <w:proofErr w:type="spellEnd"/>
      <w:r w:rsidR="00D24608" w:rsidRPr="00D24608">
        <w:rPr>
          <w:i/>
        </w:rPr>
        <w:t xml:space="preserve"> plait</w:t>
      </w:r>
      <w:r w:rsidR="00D24608">
        <w:t xml:space="preserve"> in a Paris bar. </w:t>
      </w:r>
    </w:p>
    <w:p w14:paraId="26DE94B4" w14:textId="77777777" w:rsidR="006666A0" w:rsidRDefault="006666A0" w:rsidP="00B76914"/>
    <w:p w14:paraId="43FB7B82" w14:textId="77777777" w:rsidR="000843D7" w:rsidRDefault="00D54FE2" w:rsidP="00D413DC">
      <w:r>
        <w:t xml:space="preserve">As Shapiro also notes, there is </w:t>
      </w:r>
      <w:r w:rsidR="000843D7">
        <w:t>a major problem with this approach when applied to many types of human collaboration</w:t>
      </w:r>
      <w:r>
        <w:t>, since</w:t>
      </w:r>
    </w:p>
    <w:p w14:paraId="21BDF3F5" w14:textId="77777777" w:rsidR="000843D7" w:rsidRDefault="000843D7" w:rsidP="00D413DC"/>
    <w:p w14:paraId="0F44CDA8" w14:textId="77777777" w:rsidR="000843D7" w:rsidRPr="000843D7" w:rsidRDefault="000843D7" w:rsidP="000843D7">
      <w:pPr>
        <w:autoSpaceDE w:val="0"/>
        <w:autoSpaceDN w:val="0"/>
        <w:adjustRightInd w:val="0"/>
        <w:ind w:left="720"/>
        <w:rPr>
          <w:rFonts w:cs="Times New Roman"/>
        </w:rPr>
      </w:pPr>
      <w:proofErr w:type="gramStart"/>
      <w:r>
        <w:rPr>
          <w:rFonts w:cs="Times New Roman"/>
        </w:rPr>
        <w:t>it</w:t>
      </w:r>
      <w:proofErr w:type="gramEnd"/>
      <w:r>
        <w:rPr>
          <w:rFonts w:cs="Times New Roman"/>
        </w:rPr>
        <w:t xml:space="preserve"> is highly unlikely that large-scale ventures such as industrial production or fighting a war under conscription can be staffed with individuals who are all committed to the same goals … . Alienation and massively shared agency usually go hand in </w:t>
      </w:r>
      <w:commentRangeStart w:id="146"/>
      <w:r>
        <w:rPr>
          <w:rFonts w:cs="Times New Roman"/>
        </w:rPr>
        <w:t>hand</w:t>
      </w:r>
      <w:commentRangeEnd w:id="146"/>
      <w:r w:rsidR="00AF202B">
        <w:rPr>
          <w:rStyle w:val="CommentReference"/>
          <w:rFonts w:ascii="Times" w:eastAsia="Times New Roman" w:hAnsi="Times" w:cs="Times New Roman"/>
          <w:lang w:eastAsia="de-DE"/>
        </w:rPr>
        <w:commentReference w:id="146"/>
      </w:r>
      <w:r>
        <w:rPr>
          <w:rFonts w:cs="Times New Roman"/>
        </w:rPr>
        <w:t>.</w:t>
      </w:r>
    </w:p>
    <w:p w14:paraId="5D925CBA" w14:textId="77777777" w:rsidR="000843D7" w:rsidRDefault="000843D7" w:rsidP="00D413DC"/>
    <w:p w14:paraId="52FC3C56" w14:textId="77777777" w:rsidR="00D413DC" w:rsidRDefault="000843D7" w:rsidP="00D413DC">
      <w:pPr>
        <w:rPr>
          <w:rFonts w:cs="Times New Roman"/>
        </w:rPr>
      </w:pPr>
      <w:r>
        <w:rPr>
          <w:rFonts w:cs="Times New Roman"/>
        </w:rPr>
        <w:t xml:space="preserve">In addressing this problem Shapiro </w:t>
      </w:r>
      <w:r w:rsidR="00D54FE2">
        <w:rPr>
          <w:rFonts w:cs="Times New Roman"/>
        </w:rPr>
        <w:t xml:space="preserve">takes as his starting point </w:t>
      </w:r>
      <w:proofErr w:type="spellStart"/>
      <w:r w:rsidR="001951D3">
        <w:rPr>
          <w:rFonts w:cs="Times New Roman"/>
        </w:rPr>
        <w:t>Bratman’</w:t>
      </w:r>
      <w:r w:rsidR="00D413DC">
        <w:rPr>
          <w:rFonts w:cs="Times New Roman"/>
        </w:rPr>
        <w:t>s</w:t>
      </w:r>
      <w:proofErr w:type="spellEnd"/>
      <w:r w:rsidR="00D413DC">
        <w:rPr>
          <w:rFonts w:cs="Times New Roman"/>
        </w:rPr>
        <w:t xml:space="preserve"> </w:t>
      </w:r>
      <w:r w:rsidR="00367843">
        <w:rPr>
          <w:rFonts w:cs="Times New Roman"/>
        </w:rPr>
        <w:t xml:space="preserve">treatment of </w:t>
      </w:r>
      <w:r w:rsidR="001951D3">
        <w:rPr>
          <w:rFonts w:cs="Times New Roman"/>
        </w:rPr>
        <w:t xml:space="preserve">the coordination of action </w:t>
      </w:r>
      <w:r w:rsidR="00367843">
        <w:rPr>
          <w:rFonts w:cs="Times New Roman"/>
        </w:rPr>
        <w:t xml:space="preserve">in terms of </w:t>
      </w:r>
      <w:r w:rsidR="001951D3">
        <w:rPr>
          <w:rFonts w:cs="Times New Roman"/>
        </w:rPr>
        <w:t xml:space="preserve">the coordination of </w:t>
      </w:r>
      <w:r>
        <w:rPr>
          <w:rFonts w:cs="Times New Roman"/>
        </w:rPr>
        <w:t>intentions and</w:t>
      </w:r>
      <w:r w:rsidR="00D54FE2">
        <w:rPr>
          <w:rFonts w:cs="Times New Roman"/>
        </w:rPr>
        <w:t xml:space="preserve"> of the meshing of p</w:t>
      </w:r>
      <w:r w:rsidR="001951D3">
        <w:rPr>
          <w:rFonts w:cs="Times New Roman"/>
        </w:rPr>
        <w:t>lans</w:t>
      </w:r>
      <w:r w:rsidR="00D54FE2">
        <w:rPr>
          <w:rFonts w:cs="Times New Roman"/>
        </w:rPr>
        <w:t xml:space="preserve"> and sub-plans</w:t>
      </w:r>
      <w:r w:rsidR="001951D3">
        <w:rPr>
          <w:rFonts w:cs="Times New Roman"/>
        </w:rPr>
        <w:t>.</w:t>
      </w:r>
      <w:r w:rsidR="00D413DC">
        <w:rPr>
          <w:rFonts w:cs="Times New Roman"/>
        </w:rPr>
        <w:t xml:space="preserve"> </w:t>
      </w:r>
      <w:r w:rsidR="00B442F6">
        <w:rPr>
          <w:rFonts w:cs="Times New Roman"/>
        </w:rPr>
        <w:t xml:space="preserve">Shapiro argues that an account of such coordination that can deal with large-scale social activity must award a </w:t>
      </w:r>
      <w:r w:rsidR="00D54FE2">
        <w:rPr>
          <w:rFonts w:cs="Times New Roman"/>
        </w:rPr>
        <w:t xml:space="preserve">central </w:t>
      </w:r>
      <w:r w:rsidR="00B442F6">
        <w:rPr>
          <w:rFonts w:cs="Times New Roman"/>
        </w:rPr>
        <w:t xml:space="preserve">role to </w:t>
      </w:r>
      <w:r w:rsidR="00D413DC">
        <w:rPr>
          <w:rFonts w:cs="Times New Roman"/>
        </w:rPr>
        <w:t>authority</w:t>
      </w:r>
      <w:r w:rsidR="00B442F6">
        <w:rPr>
          <w:rFonts w:cs="Times New Roman"/>
        </w:rPr>
        <w:t>:</w:t>
      </w:r>
      <w:r w:rsidR="00D413DC">
        <w:rPr>
          <w:rFonts w:cs="Times New Roman"/>
        </w:rPr>
        <w:t xml:space="preserve"> </w:t>
      </w:r>
    </w:p>
    <w:p w14:paraId="31A3973E" w14:textId="77777777" w:rsidR="00D413DC" w:rsidRDefault="00D413DC" w:rsidP="00D413DC">
      <w:pPr>
        <w:rPr>
          <w:rFonts w:cs="Times New Roman"/>
        </w:rPr>
      </w:pPr>
    </w:p>
    <w:p w14:paraId="6BEE03DB" w14:textId="77777777" w:rsidR="00D413DC" w:rsidRDefault="00D413DC" w:rsidP="00D413DC">
      <w:pPr>
        <w:autoSpaceDE w:val="0"/>
        <w:autoSpaceDN w:val="0"/>
        <w:adjustRightInd w:val="0"/>
        <w:ind w:left="720"/>
        <w:rPr>
          <w:rFonts w:cs="Times New Roman"/>
        </w:rPr>
      </w:pPr>
      <w:r>
        <w:rPr>
          <w:rFonts w:cs="Times New Roman"/>
        </w:rPr>
        <w:t xml:space="preserve">Without some centralized control over </w:t>
      </w:r>
      <w:proofErr w:type="spellStart"/>
      <w:r w:rsidR="0037085C">
        <w:rPr>
          <w:rFonts w:cs="Times New Roman"/>
        </w:rPr>
        <w:t>behaviour</w:t>
      </w:r>
      <w:proofErr w:type="spellEnd"/>
      <w:r>
        <w:rPr>
          <w:rFonts w:cs="Times New Roman"/>
        </w:rPr>
        <w:t xml:space="preserve">, the odds that many people will organize themselves towards the same objective and resolve their conflicts in a peaceful and efficient manner is apt to be </w:t>
      </w:r>
      <w:commentRangeStart w:id="147"/>
      <w:r>
        <w:rPr>
          <w:rFonts w:cs="Times New Roman"/>
        </w:rPr>
        <w:t>low</w:t>
      </w:r>
      <w:commentRangeEnd w:id="147"/>
      <w:r w:rsidR="00AF202B">
        <w:rPr>
          <w:rStyle w:val="CommentReference"/>
          <w:rFonts w:ascii="Times" w:eastAsia="Times New Roman" w:hAnsi="Times" w:cs="Times New Roman"/>
          <w:lang w:eastAsia="de-DE"/>
        </w:rPr>
        <w:commentReference w:id="147"/>
      </w:r>
      <w:r>
        <w:rPr>
          <w:rFonts w:cs="Times New Roman"/>
        </w:rPr>
        <w:t xml:space="preserve">. </w:t>
      </w:r>
    </w:p>
    <w:p w14:paraId="2516DCB3" w14:textId="77777777" w:rsidR="00D413DC" w:rsidRDefault="00D413DC" w:rsidP="00D413DC">
      <w:pPr>
        <w:autoSpaceDE w:val="0"/>
        <w:autoSpaceDN w:val="0"/>
        <w:adjustRightInd w:val="0"/>
        <w:rPr>
          <w:rFonts w:cs="Times New Roman"/>
        </w:rPr>
      </w:pPr>
    </w:p>
    <w:p w14:paraId="791D877B" w14:textId="77777777" w:rsidR="00D54FE2" w:rsidRDefault="00B442F6" w:rsidP="000B2504">
      <w:pPr>
        <w:autoSpaceDE w:val="0"/>
        <w:autoSpaceDN w:val="0"/>
        <w:adjustRightInd w:val="0"/>
      </w:pPr>
      <w:r>
        <w:t>L</w:t>
      </w:r>
      <w:r w:rsidR="00D413DC">
        <w:t xml:space="preserve">arge-scale ventures </w:t>
      </w:r>
      <w:r>
        <w:t xml:space="preserve">are </w:t>
      </w:r>
      <w:r w:rsidR="00D413DC">
        <w:t xml:space="preserve">possible </w:t>
      </w:r>
      <w:r w:rsidR="00367843">
        <w:t>in pluralistic societies</w:t>
      </w:r>
      <w:r w:rsidR="00D54FE2">
        <w:t>,</w:t>
      </w:r>
      <w:r>
        <w:t xml:space="preserve"> </w:t>
      </w:r>
      <w:r w:rsidR="00D54FE2">
        <w:t xml:space="preserve">Shapiro argues, in virtue </w:t>
      </w:r>
      <w:r>
        <w:t xml:space="preserve">of the </w:t>
      </w:r>
      <w:r w:rsidR="00D413DC">
        <w:t xml:space="preserve">role </w:t>
      </w:r>
      <w:r>
        <w:t xml:space="preserve">played by </w:t>
      </w:r>
      <w:r w:rsidRPr="00194E3F">
        <w:rPr>
          <w:i/>
        </w:rPr>
        <w:t>legal</w:t>
      </w:r>
      <w:r>
        <w:t xml:space="preserve"> authorities</w:t>
      </w:r>
      <w:r w:rsidR="000B2504">
        <w:t>. The law</w:t>
      </w:r>
      <w:r w:rsidR="00D54FE2">
        <w:t xml:space="preserve"> </w:t>
      </w:r>
      <w:r w:rsidR="00D413DC">
        <w:t>provide</w:t>
      </w:r>
      <w:r w:rsidR="000B2504">
        <w:t>s</w:t>
      </w:r>
      <w:r w:rsidR="00D413DC">
        <w:t xml:space="preserve"> a framework of trust which allows, for example, </w:t>
      </w:r>
      <w:r w:rsidR="000B2504">
        <w:t xml:space="preserve">the sorts of </w:t>
      </w:r>
      <w:r w:rsidR="00D413DC">
        <w:t>major commitments in the form of risk capital to be made by actors which many large-scale ventures require. But how do</w:t>
      </w:r>
      <w:r w:rsidR="000B2504">
        <w:t xml:space="preserve">es it </w:t>
      </w:r>
      <w:r w:rsidR="00D413DC">
        <w:t xml:space="preserve">do this? </w:t>
      </w:r>
      <w:r w:rsidR="00D54FE2">
        <w:t xml:space="preserve">To answer this question </w:t>
      </w:r>
      <w:r w:rsidR="000B2504">
        <w:t>Shapiro</w:t>
      </w:r>
      <w:r w:rsidR="00D54FE2">
        <w:t xml:space="preserve"> points to the fact that the </w:t>
      </w:r>
      <w:r w:rsidR="00D413DC">
        <w:t xml:space="preserve">officials </w:t>
      </w:r>
      <w:r w:rsidR="00D54FE2">
        <w:t xml:space="preserve">who exercise legal authority themselves form modules at different levels of authority, each module consisting of a small group of cooperating actors all of whom (we can here assume for the sake of argument) are highly committed to the </w:t>
      </w:r>
      <w:r w:rsidR="00D413DC">
        <w:t xml:space="preserve">following of the laws which regulate their own </w:t>
      </w:r>
      <w:r w:rsidR="0037085C">
        <w:t>behavio</w:t>
      </w:r>
      <w:del w:id="148" w:author="William Doub" w:date="2014-04-18T15:05:00Z">
        <w:r w:rsidR="0037085C" w:rsidDel="00AF202B">
          <w:delText>u</w:delText>
        </w:r>
      </w:del>
      <w:r w:rsidR="0037085C">
        <w:t>r</w:t>
      </w:r>
      <w:r w:rsidR="000B2504">
        <w:t xml:space="preserve">. Here, </w:t>
      </w:r>
      <w:r w:rsidR="00D54FE2">
        <w:t>therefore</w:t>
      </w:r>
      <w:r w:rsidR="000B2504">
        <w:t xml:space="preserve">, we are </w:t>
      </w:r>
      <w:r w:rsidR="00D54FE2">
        <w:t xml:space="preserve">still </w:t>
      </w:r>
      <w:r w:rsidR="000B2504">
        <w:t xml:space="preserve">dealing with the </w:t>
      </w:r>
      <w:r w:rsidR="00D413DC">
        <w:t>sorts of small-scale collaboration among</w:t>
      </w:r>
      <w:r w:rsidR="000B2504">
        <w:t xml:space="preserve"> like-minded individual actors to which </w:t>
      </w:r>
      <w:proofErr w:type="spellStart"/>
      <w:r w:rsidR="000B2504">
        <w:t>Bratman’s</w:t>
      </w:r>
      <w:proofErr w:type="spellEnd"/>
      <w:r w:rsidR="000B2504">
        <w:t xml:space="preserve"> account applies. </w:t>
      </w:r>
    </w:p>
    <w:p w14:paraId="7CE36C52" w14:textId="77777777" w:rsidR="00D54FE2" w:rsidRDefault="00D54FE2" w:rsidP="000B2504">
      <w:pPr>
        <w:autoSpaceDE w:val="0"/>
        <w:autoSpaceDN w:val="0"/>
        <w:adjustRightInd w:val="0"/>
      </w:pPr>
    </w:p>
    <w:p w14:paraId="3BBF82B2" w14:textId="297D5884" w:rsidR="003D6D13" w:rsidRDefault="000B2504" w:rsidP="000B2504">
      <w:pPr>
        <w:autoSpaceDE w:val="0"/>
        <w:autoSpaceDN w:val="0"/>
        <w:adjustRightInd w:val="0"/>
        <w:rPr>
          <w:rFonts w:cs="Times New Roman"/>
        </w:rPr>
      </w:pPr>
      <w:proofErr w:type="spellStart"/>
      <w:r>
        <w:t>Bratman</w:t>
      </w:r>
      <w:proofErr w:type="spellEnd"/>
      <w:r>
        <w:t xml:space="preserve"> falls short in failing to give an account of how </w:t>
      </w:r>
      <w:r>
        <w:rPr>
          <w:rFonts w:cs="Times New Roman"/>
        </w:rPr>
        <w:t xml:space="preserve">the </w:t>
      </w:r>
      <w:r w:rsidR="00D413DC">
        <w:rPr>
          <w:rFonts w:cs="Times New Roman"/>
        </w:rPr>
        <w:t xml:space="preserve">authority of the law </w:t>
      </w:r>
      <w:r w:rsidR="003D6D13">
        <w:rPr>
          <w:rFonts w:cs="Times New Roman"/>
        </w:rPr>
        <w:t>become</w:t>
      </w:r>
      <w:r w:rsidR="00D54FE2">
        <w:rPr>
          <w:rFonts w:cs="Times New Roman"/>
        </w:rPr>
        <w:t>s</w:t>
      </w:r>
      <w:r w:rsidR="003D6D13">
        <w:rPr>
          <w:rFonts w:cs="Times New Roman"/>
        </w:rPr>
        <w:t xml:space="preserve"> operative among civilians w</w:t>
      </w:r>
      <w:r>
        <w:rPr>
          <w:rFonts w:cs="Times New Roman"/>
        </w:rPr>
        <w:t>ho have made no such commitment.</w:t>
      </w:r>
      <w:r w:rsidR="003D6D13">
        <w:rPr>
          <w:rFonts w:cs="Times New Roman"/>
        </w:rPr>
        <w:t xml:space="preserve"> Shapiro’s intriguing </w:t>
      </w:r>
      <w:r>
        <w:rPr>
          <w:rFonts w:cs="Times New Roman"/>
        </w:rPr>
        <w:t xml:space="preserve">solution to this problem </w:t>
      </w:r>
      <w:r w:rsidR="00D54FE2">
        <w:rPr>
          <w:rFonts w:cs="Times New Roman"/>
        </w:rPr>
        <w:t xml:space="preserve">rests on the modularizing power of the hierarchical division of authority, but shows how such hierarchical division creates a secondary effect in relation </w:t>
      </w:r>
      <w:ins w:id="149" w:author="William Doub" w:date="2014-04-18T15:07:00Z">
        <w:r w:rsidR="00AF202B">
          <w:rPr>
            <w:rFonts w:cs="Times New Roman"/>
          </w:rPr>
          <w:t xml:space="preserve">to </w:t>
        </w:r>
      </w:ins>
      <w:r w:rsidR="00D54FE2">
        <w:rPr>
          <w:rFonts w:cs="Times New Roman"/>
        </w:rPr>
        <w:t>those ordinary civilians who fall outside the hierarchy but are still subject to its authority:</w:t>
      </w:r>
    </w:p>
    <w:p w14:paraId="3D05B8B6" w14:textId="77777777" w:rsidR="00D413DC" w:rsidRDefault="00D413DC" w:rsidP="00F5630B">
      <w:pPr>
        <w:autoSpaceDE w:val="0"/>
        <w:autoSpaceDN w:val="0"/>
        <w:adjustRightInd w:val="0"/>
        <w:rPr>
          <w:rFonts w:cs="Times New Roman"/>
        </w:rPr>
      </w:pPr>
    </w:p>
    <w:p w14:paraId="1F8BF3FD" w14:textId="77777777" w:rsidR="00C92838" w:rsidRDefault="00F5630B" w:rsidP="003D6D13">
      <w:pPr>
        <w:autoSpaceDE w:val="0"/>
        <w:autoSpaceDN w:val="0"/>
        <w:adjustRightInd w:val="0"/>
        <w:ind w:left="720"/>
        <w:rPr>
          <w:rFonts w:cs="Times New Roman"/>
        </w:rPr>
      </w:pPr>
      <w:r>
        <w:rPr>
          <w:rFonts w:cs="Times New Roman"/>
        </w:rPr>
        <w:t>Imagine that the fundamental rules of a legal system are shared plans and these plans not</w:t>
      </w:r>
      <w:r w:rsidR="003D6D13">
        <w:rPr>
          <w:rFonts w:cs="Times New Roman"/>
        </w:rPr>
        <w:t xml:space="preserve"> </w:t>
      </w:r>
      <w:r>
        <w:rPr>
          <w:rFonts w:cs="Times New Roman"/>
        </w:rPr>
        <w:t xml:space="preserve">only accord legal power to legal officials over other legal officials, but </w:t>
      </w:r>
      <w:r>
        <w:rPr>
          <w:rFonts w:cs="Times New Roman"/>
        </w:rPr>
        <w:lastRenderedPageBreak/>
        <w:t>over non-officials</w:t>
      </w:r>
      <w:r w:rsidR="003D6D13">
        <w:rPr>
          <w:rFonts w:cs="Times New Roman"/>
        </w:rPr>
        <w:t xml:space="preserve"> </w:t>
      </w:r>
      <w:r>
        <w:rPr>
          <w:rFonts w:cs="Times New Roman"/>
        </w:rPr>
        <w:t>as well. When officials accept these plans, therefore, they will accept certain authority</w:t>
      </w:r>
      <w:r w:rsidR="003D6D13">
        <w:rPr>
          <w:rFonts w:cs="Times New Roman"/>
        </w:rPr>
        <w:t xml:space="preserve"> </w:t>
      </w:r>
      <w:r>
        <w:rPr>
          <w:rFonts w:cs="Times New Roman"/>
        </w:rPr>
        <w:t>relations that hold both between themselves and between officials and non-officials.</w:t>
      </w:r>
      <w:r w:rsidR="003D6D13">
        <w:rPr>
          <w:rFonts w:cs="Times New Roman"/>
        </w:rPr>
        <w:t xml:space="preserve"> </w:t>
      </w:r>
      <w:r>
        <w:rPr>
          <w:rFonts w:cs="Times New Roman"/>
        </w:rPr>
        <w:t>Thus, when some legal official issues a directive that applies to an ordinary citizen, other</w:t>
      </w:r>
      <w:r w:rsidR="003D6D13">
        <w:rPr>
          <w:rFonts w:cs="Times New Roman"/>
        </w:rPr>
        <w:t xml:space="preserve"> </w:t>
      </w:r>
      <w:r>
        <w:rPr>
          <w:rFonts w:cs="Times New Roman"/>
        </w:rPr>
        <w:t>officials regard that directive as valid. In this way, legal authority over non-participants</w:t>
      </w:r>
      <w:r w:rsidR="003D6D13">
        <w:rPr>
          <w:rFonts w:cs="Times New Roman"/>
        </w:rPr>
        <w:t xml:space="preserve"> </w:t>
      </w:r>
      <w:r>
        <w:rPr>
          <w:rFonts w:cs="Times New Roman"/>
        </w:rPr>
        <w:t xml:space="preserve">may be </w:t>
      </w:r>
      <w:commentRangeStart w:id="150"/>
      <w:r>
        <w:rPr>
          <w:rFonts w:cs="Times New Roman"/>
        </w:rPr>
        <w:t>created</w:t>
      </w:r>
      <w:commentRangeEnd w:id="150"/>
      <w:r w:rsidR="00AF202B">
        <w:rPr>
          <w:rStyle w:val="CommentReference"/>
          <w:rFonts w:ascii="Times" w:eastAsia="Times New Roman" w:hAnsi="Times" w:cs="Times New Roman"/>
          <w:lang w:eastAsia="de-DE"/>
        </w:rPr>
        <w:commentReference w:id="150"/>
      </w:r>
      <w:r>
        <w:rPr>
          <w:rFonts w:cs="Times New Roman"/>
        </w:rPr>
        <w:t xml:space="preserve">. </w:t>
      </w:r>
    </w:p>
    <w:p w14:paraId="571BEA87" w14:textId="77777777" w:rsidR="00C92838" w:rsidRDefault="00C92838" w:rsidP="003D6D13">
      <w:pPr>
        <w:autoSpaceDE w:val="0"/>
        <w:autoSpaceDN w:val="0"/>
        <w:adjustRightInd w:val="0"/>
        <w:ind w:left="720"/>
        <w:rPr>
          <w:rFonts w:cs="Times New Roman"/>
        </w:rPr>
      </w:pPr>
    </w:p>
    <w:p w14:paraId="65013108" w14:textId="77777777" w:rsidR="00F5630B" w:rsidRDefault="00C92838" w:rsidP="00C92838">
      <w:pPr>
        <w:autoSpaceDE w:val="0"/>
        <w:autoSpaceDN w:val="0"/>
        <w:adjustRightInd w:val="0"/>
        <w:rPr>
          <w:rFonts w:cs="Times New Roman"/>
        </w:rPr>
      </w:pPr>
      <w:r>
        <w:rPr>
          <w:rFonts w:cs="Times New Roman"/>
        </w:rPr>
        <w:t xml:space="preserve">Here, </w:t>
      </w:r>
      <w:r w:rsidR="00F5630B">
        <w:rPr>
          <w:rFonts w:cs="Times New Roman"/>
        </w:rPr>
        <w:t xml:space="preserve">the </w:t>
      </w:r>
      <w:r w:rsidR="00F5630B" w:rsidRPr="00194E3F">
        <w:rPr>
          <w:rFonts w:cs="Times New Roman"/>
          <w:i/>
        </w:rPr>
        <w:t>intentions</w:t>
      </w:r>
      <w:r w:rsidR="00F5630B">
        <w:rPr>
          <w:rFonts w:cs="Times New Roman"/>
        </w:rPr>
        <w:t xml:space="preserve"> of </w:t>
      </w:r>
      <w:r>
        <w:rPr>
          <w:rFonts w:cs="Times New Roman"/>
        </w:rPr>
        <w:t xml:space="preserve">civilian </w:t>
      </w:r>
      <w:r w:rsidR="00F5630B">
        <w:rPr>
          <w:rFonts w:cs="Times New Roman"/>
        </w:rPr>
        <w:t>participants are irrelevant to the</w:t>
      </w:r>
      <w:r w:rsidR="003D6D13">
        <w:rPr>
          <w:rFonts w:cs="Times New Roman"/>
        </w:rPr>
        <w:t xml:space="preserve"> </w:t>
      </w:r>
      <w:r w:rsidR="00F5630B">
        <w:rPr>
          <w:rFonts w:cs="Times New Roman"/>
        </w:rPr>
        <w:t xml:space="preserve">generation of </w:t>
      </w:r>
      <w:r>
        <w:rPr>
          <w:rFonts w:cs="Times New Roman"/>
        </w:rPr>
        <w:t xml:space="preserve">the salient legal authority; what matters are the intentions of </w:t>
      </w:r>
      <w:r w:rsidRPr="00194E3F">
        <w:rPr>
          <w:rFonts w:cs="Times New Roman"/>
          <w:i/>
        </w:rPr>
        <w:t>other legal authorities</w:t>
      </w:r>
      <w:r w:rsidR="00F5630B">
        <w:rPr>
          <w:rFonts w:cs="Times New Roman"/>
        </w:rPr>
        <w:t xml:space="preserve">. </w:t>
      </w:r>
      <w:r>
        <w:rPr>
          <w:rFonts w:cs="Times New Roman"/>
        </w:rPr>
        <w:t xml:space="preserve">The civilian has a subordinate legal status – is subject to the law – not because he has explicitly accepted this subordination, but because the participants in the </w:t>
      </w:r>
      <w:r w:rsidR="00F5630B">
        <w:rPr>
          <w:rFonts w:cs="Times New Roman"/>
        </w:rPr>
        <w:t xml:space="preserve">legal </w:t>
      </w:r>
      <w:r>
        <w:rPr>
          <w:rFonts w:cs="Times New Roman"/>
        </w:rPr>
        <w:t xml:space="preserve">system </w:t>
      </w:r>
      <w:r w:rsidR="00F5630B">
        <w:rPr>
          <w:rFonts w:cs="Times New Roman"/>
        </w:rPr>
        <w:t>accept</w:t>
      </w:r>
      <w:r w:rsidR="00D54FE2">
        <w:rPr>
          <w:rFonts w:cs="Times New Roman"/>
        </w:rPr>
        <w:t>, are committed to,</w:t>
      </w:r>
      <w:r w:rsidR="00F5630B">
        <w:rPr>
          <w:rFonts w:cs="Times New Roman"/>
        </w:rPr>
        <w:t xml:space="preserve"> the</w:t>
      </w:r>
      <w:r>
        <w:rPr>
          <w:rFonts w:cs="Times New Roman"/>
        </w:rPr>
        <w:t>ir</w:t>
      </w:r>
      <w:r w:rsidR="00F5630B">
        <w:rPr>
          <w:rFonts w:cs="Times New Roman"/>
        </w:rPr>
        <w:t xml:space="preserve"> shared plans </w:t>
      </w:r>
      <w:r>
        <w:rPr>
          <w:rFonts w:cs="Times New Roman"/>
        </w:rPr>
        <w:t xml:space="preserve">to </w:t>
      </w:r>
      <w:r w:rsidR="00F5630B">
        <w:rPr>
          <w:rFonts w:cs="Times New Roman"/>
        </w:rPr>
        <w:t>treat him as a</w:t>
      </w:r>
      <w:r w:rsidR="003D6D13">
        <w:rPr>
          <w:rFonts w:cs="Times New Roman"/>
        </w:rPr>
        <w:t xml:space="preserve"> </w:t>
      </w:r>
      <w:r w:rsidR="00F5630B">
        <w:rPr>
          <w:rFonts w:cs="Times New Roman"/>
        </w:rPr>
        <w:t>subject</w:t>
      </w:r>
      <w:r>
        <w:rPr>
          <w:rFonts w:cs="Times New Roman"/>
        </w:rPr>
        <w:t>.</w:t>
      </w:r>
    </w:p>
    <w:p w14:paraId="79C2E0A3" w14:textId="77777777" w:rsidR="003D6D13" w:rsidRDefault="003D6D13" w:rsidP="00F5630B">
      <w:pPr>
        <w:autoSpaceDE w:val="0"/>
        <w:autoSpaceDN w:val="0"/>
        <w:adjustRightInd w:val="0"/>
        <w:rPr>
          <w:rFonts w:cs="Times New Roman"/>
        </w:rPr>
      </w:pPr>
    </w:p>
    <w:p w14:paraId="4430BA29" w14:textId="77777777" w:rsidR="00F5630B" w:rsidRPr="003D6D13" w:rsidRDefault="003D6D13" w:rsidP="00C92838">
      <w:pPr>
        <w:autoSpaceDE w:val="0"/>
        <w:autoSpaceDN w:val="0"/>
        <w:adjustRightInd w:val="0"/>
        <w:rPr>
          <w:rFonts w:cs="Times New Roman"/>
        </w:rPr>
      </w:pPr>
      <w:r>
        <w:rPr>
          <w:rFonts w:cs="Times New Roman"/>
        </w:rPr>
        <w:t xml:space="preserve">As Shapiro himself </w:t>
      </w:r>
      <w:r w:rsidR="00C92838">
        <w:rPr>
          <w:rFonts w:cs="Times New Roman"/>
        </w:rPr>
        <w:t>points out</w:t>
      </w:r>
      <w:r>
        <w:rPr>
          <w:rFonts w:cs="Times New Roman"/>
        </w:rPr>
        <w:t xml:space="preserve">, this analysis of the role of shared plans in the application of legal authority opens up an exciting possibility: </w:t>
      </w:r>
      <w:r w:rsidR="00BD3315">
        <w:rPr>
          <w:rFonts w:cs="Times New Roman"/>
        </w:rPr>
        <w:t>“</w:t>
      </w:r>
      <w:r w:rsidR="00F5630B">
        <w:rPr>
          <w:rFonts w:cs="Times New Roman"/>
        </w:rPr>
        <w:t>It would</w:t>
      </w:r>
      <w:r>
        <w:rPr>
          <w:rFonts w:cs="Times New Roman"/>
        </w:rPr>
        <w:t xml:space="preserve"> </w:t>
      </w:r>
      <w:r w:rsidR="00F5630B">
        <w:rPr>
          <w:rFonts w:cs="Times New Roman"/>
        </w:rPr>
        <w:t>mean that the philosophy of law (and of social instit</w:t>
      </w:r>
      <w:r>
        <w:rPr>
          <w:rFonts w:cs="Times New Roman"/>
        </w:rPr>
        <w:t xml:space="preserve">utions more generally) could be </w:t>
      </w:r>
      <w:r w:rsidR="00F5630B">
        <w:rPr>
          <w:rFonts w:cs="Times New Roman"/>
        </w:rPr>
        <w:t xml:space="preserve">understood as a branch of the philosophy of </w:t>
      </w:r>
      <w:commentRangeStart w:id="151"/>
      <w:r w:rsidR="00F5630B">
        <w:rPr>
          <w:rFonts w:cs="Times New Roman"/>
        </w:rPr>
        <w:t>action</w:t>
      </w:r>
      <w:commentRangeEnd w:id="151"/>
      <w:r w:rsidR="00AF202B">
        <w:rPr>
          <w:rStyle w:val="CommentReference"/>
          <w:rFonts w:ascii="Times" w:eastAsia="Times New Roman" w:hAnsi="Times" w:cs="Times New Roman"/>
          <w:lang w:eastAsia="de-DE"/>
        </w:rPr>
        <w:commentReference w:id="151"/>
      </w:r>
      <w:r w:rsidR="00F5630B">
        <w:rPr>
          <w:rFonts w:cs="Times New Roman"/>
        </w:rPr>
        <w:t>.</w:t>
      </w:r>
      <w:r w:rsidR="00BD3315">
        <w:rPr>
          <w:rFonts w:cs="Times New Roman"/>
        </w:rPr>
        <w:t>”</w:t>
      </w:r>
      <w:r w:rsidR="00F5630B">
        <w:rPr>
          <w:rFonts w:cs="Times New Roman"/>
        </w:rPr>
        <w:t xml:space="preserve"> </w:t>
      </w:r>
    </w:p>
    <w:p w14:paraId="1C6294EF" w14:textId="77777777" w:rsidR="00F97FD0" w:rsidRDefault="00F97FD0" w:rsidP="00F5630B"/>
    <w:p w14:paraId="0CF846BB" w14:textId="141379FD" w:rsidR="003D6D13" w:rsidRDefault="00F97FD0">
      <w:r>
        <w:t xml:space="preserve">If, however, we assume with </w:t>
      </w:r>
      <w:r w:rsidR="00C92838">
        <w:t>Shapiro</w:t>
      </w:r>
      <w:r>
        <w:t xml:space="preserve"> that </w:t>
      </w:r>
      <w:r w:rsidR="00C92838">
        <w:t xml:space="preserve">legal authorities truly </w:t>
      </w:r>
      <w:r w:rsidR="00336E20">
        <w:t xml:space="preserve">are built out of </w:t>
      </w:r>
      <w:r w:rsidR="00C92838">
        <w:t xml:space="preserve">small societies of like-minded actors with shared plans, </w:t>
      </w:r>
      <w:r>
        <w:t xml:space="preserve">then </w:t>
      </w:r>
      <w:r w:rsidR="00C92838">
        <w:t>this can be so</w:t>
      </w:r>
      <w:r>
        <w:t>,</w:t>
      </w:r>
      <w:r w:rsidR="00C92838">
        <w:t xml:space="preserve"> in the extended orders of contemporary society</w:t>
      </w:r>
      <w:r>
        <w:t>,</w:t>
      </w:r>
      <w:r w:rsidR="00C92838">
        <w:t xml:space="preserve"> only if there is an organized division of labo</w:t>
      </w:r>
      <w:del w:id="152" w:author="William Doub" w:date="2014-04-18T15:09:00Z">
        <w:r w:rsidR="0037085C" w:rsidDel="000E7D8B">
          <w:delText>u</w:delText>
        </w:r>
      </w:del>
      <w:r w:rsidR="00C92838">
        <w:t xml:space="preserve">r among </w:t>
      </w:r>
      <w:r>
        <w:t xml:space="preserve">such </w:t>
      </w:r>
      <w:r w:rsidR="00C92838">
        <w:t xml:space="preserve">authorities through the </w:t>
      </w:r>
      <w:r>
        <w:t xml:space="preserve">same </w:t>
      </w:r>
      <w:r w:rsidR="00C92838">
        <w:t xml:space="preserve">sorts of hierarchical chain of command structures and division of geographic and disciplinary jurisdictions of the sorts </w:t>
      </w:r>
      <w:r>
        <w:t xml:space="preserve">as those </w:t>
      </w:r>
      <w:r w:rsidR="00C92838">
        <w:t xml:space="preserve">we find in military organizations. </w:t>
      </w:r>
      <w:r>
        <w:t xml:space="preserve">But now once </w:t>
      </w:r>
      <w:r w:rsidR="00C92838">
        <w:t xml:space="preserve">again we encounter the indispensable role of documents and of document </w:t>
      </w:r>
      <w:r>
        <w:t xml:space="preserve">complexes </w:t>
      </w:r>
      <w:r w:rsidR="00C92838">
        <w:t xml:space="preserve">in </w:t>
      </w:r>
      <w:r>
        <w:t xml:space="preserve">the </w:t>
      </w:r>
      <w:r w:rsidR="00C92838">
        <w:t>mobiliz</w:t>
      </w:r>
      <w:r>
        <w:t xml:space="preserve">ation of the necessary </w:t>
      </w:r>
      <w:r w:rsidR="00C92838">
        <w:t>hierarchical orders. The workings of legal a</w:t>
      </w:r>
      <w:r w:rsidR="003D6D13">
        <w:t>uthorities</w:t>
      </w:r>
      <w:r w:rsidR="00C92838">
        <w:t xml:space="preserve"> </w:t>
      </w:r>
      <w:r w:rsidR="003D6D13">
        <w:t>presuppose a massive structure of documents</w:t>
      </w:r>
      <w:r w:rsidR="00336E20">
        <w:t>,</w:t>
      </w:r>
      <w:r w:rsidR="003D6D13">
        <w:t xml:space="preserve"> </w:t>
      </w:r>
      <w:r>
        <w:t xml:space="preserve">not merely </w:t>
      </w:r>
      <w:r w:rsidR="003D6D13">
        <w:t xml:space="preserve">for the formulation and transmission of plans and </w:t>
      </w:r>
      <w:r>
        <w:t>sub</w:t>
      </w:r>
      <w:ins w:id="153" w:author="William Doub" w:date="2014-04-18T15:09:00Z">
        <w:r w:rsidR="000E7D8B">
          <w:t>-</w:t>
        </w:r>
      </w:ins>
      <w:r>
        <w:t>plans</w:t>
      </w:r>
      <w:r w:rsidR="003D6D13">
        <w:t xml:space="preserve">, </w:t>
      </w:r>
      <w:r>
        <w:t xml:space="preserve">but </w:t>
      </w:r>
      <w:r w:rsidR="003D6D13">
        <w:t xml:space="preserve">also for the recording of deviations from these plans </w:t>
      </w:r>
      <w:r>
        <w:t xml:space="preserve">and for the formulation of the rules governing </w:t>
      </w:r>
      <w:r w:rsidR="00336E20">
        <w:t>the processes involved in the</w:t>
      </w:r>
      <w:r>
        <w:t xml:space="preserve"> </w:t>
      </w:r>
      <w:r w:rsidR="003D6D13">
        <w:t>correction</w:t>
      </w:r>
      <w:r w:rsidR="00336E20">
        <w:t xml:space="preserve"> of such deviations</w:t>
      </w:r>
      <w:r>
        <w:t>.</w:t>
      </w:r>
      <w:r w:rsidR="003D6D13">
        <w:t xml:space="preserve">  </w:t>
      </w:r>
    </w:p>
    <w:p w14:paraId="2BBE265D" w14:textId="77777777" w:rsidR="00A74991" w:rsidRDefault="00A74991" w:rsidP="00B76914"/>
    <w:p w14:paraId="38D27AA1" w14:textId="77777777" w:rsidR="00A74991" w:rsidRPr="00503FA1" w:rsidRDefault="00A74991">
      <w:pPr>
        <w:autoSpaceDE w:val="0"/>
        <w:autoSpaceDN w:val="0"/>
        <w:adjustRightInd w:val="0"/>
      </w:pPr>
      <w:r>
        <w:t xml:space="preserve">Shapiro affirms that the task of institutional design </w:t>
      </w:r>
      <w:r w:rsidR="00BD3315">
        <w:rPr>
          <w:rFonts w:cs="Times New Roman"/>
        </w:rPr>
        <w:t>“</w:t>
      </w:r>
      <w:r>
        <w:rPr>
          <w:rFonts w:cs="Times New Roman"/>
        </w:rPr>
        <w:t xml:space="preserve">is to create a practice that is </w:t>
      </w:r>
      <w:r>
        <w:rPr>
          <w:rFonts w:cs="Times New Roman"/>
          <w:i/>
          <w:iCs/>
        </w:rPr>
        <w:t xml:space="preserve">so thick with plans and mesh-creating mechanisms that alienated participants end up acting in the same way as non-alienated </w:t>
      </w:r>
      <w:commentRangeStart w:id="154"/>
      <w:r>
        <w:rPr>
          <w:rFonts w:cs="Times New Roman"/>
          <w:i/>
          <w:iCs/>
        </w:rPr>
        <w:t>ones</w:t>
      </w:r>
      <w:commentRangeEnd w:id="154"/>
      <w:r w:rsidR="003B6B6D">
        <w:rPr>
          <w:rStyle w:val="CommentReference"/>
          <w:rFonts w:ascii="Times" w:eastAsia="Times New Roman" w:hAnsi="Times" w:cs="Times New Roman"/>
          <w:lang w:eastAsia="de-DE"/>
        </w:rPr>
        <w:commentReference w:id="154"/>
      </w:r>
      <w:r w:rsidR="00BD3315">
        <w:rPr>
          <w:rFonts w:cs="Times New Roman"/>
          <w:iCs/>
        </w:rPr>
        <w:t>”</w:t>
      </w:r>
      <w:r>
        <w:rPr>
          <w:rFonts w:cs="Times New Roman"/>
          <w:iCs/>
        </w:rPr>
        <w:t xml:space="preserve">. Our </w:t>
      </w:r>
      <w:r w:rsidR="00F97FD0">
        <w:rPr>
          <w:rFonts w:cs="Times New Roman"/>
          <w:iCs/>
        </w:rPr>
        <w:t xml:space="preserve">contribution here is merely to draw attention to the fact </w:t>
      </w:r>
      <w:r>
        <w:rPr>
          <w:rFonts w:cs="Times New Roman"/>
          <w:iCs/>
        </w:rPr>
        <w:t xml:space="preserve">that documents </w:t>
      </w:r>
      <w:r w:rsidR="003F51EE">
        <w:rPr>
          <w:rFonts w:cs="Times New Roman"/>
          <w:iCs/>
        </w:rPr>
        <w:t xml:space="preserve">– especially documents incorporating diagrams – </w:t>
      </w:r>
      <w:r>
        <w:rPr>
          <w:rFonts w:cs="Times New Roman"/>
          <w:iCs/>
        </w:rPr>
        <w:t xml:space="preserve">play an indispensable role in </w:t>
      </w:r>
      <w:r w:rsidR="00F97FD0">
        <w:rPr>
          <w:rFonts w:cs="Times New Roman"/>
          <w:iCs/>
        </w:rPr>
        <w:t xml:space="preserve">such institutional design, by (for example): recording </w:t>
      </w:r>
      <w:r>
        <w:t xml:space="preserve">the </w:t>
      </w:r>
      <w:r w:rsidRPr="00503FA1">
        <w:t>intermeshing of obligations be</w:t>
      </w:r>
      <w:r>
        <w:t xml:space="preserve">tween the participants involved, </w:t>
      </w:r>
      <w:r w:rsidRPr="00503FA1">
        <w:t>identify</w:t>
      </w:r>
      <w:r>
        <w:t>ing</w:t>
      </w:r>
      <w:r w:rsidRPr="00503FA1">
        <w:t xml:space="preserve"> the authorities who will intercede if these obligations are violated</w:t>
      </w:r>
      <w:r>
        <w:t xml:space="preserve">, and ensuring that their actions are coordinated, creating the </w:t>
      </w:r>
      <w:r w:rsidRPr="00503FA1">
        <w:t>expectation of the existence of such intermeshed obligations</w:t>
      </w:r>
      <w:r>
        <w:t>,</w:t>
      </w:r>
      <w:r w:rsidRPr="00503FA1">
        <w:t xml:space="preserve"> </w:t>
      </w:r>
      <w:r>
        <w:t>creating</w:t>
      </w:r>
      <w:r w:rsidRPr="00503FA1">
        <w:t xml:space="preserve"> the trust </w:t>
      </w:r>
      <w:r>
        <w:t xml:space="preserve">that is </w:t>
      </w:r>
      <w:r w:rsidRPr="00503FA1">
        <w:t xml:space="preserve">needed </w:t>
      </w:r>
      <w:r w:rsidR="00F97FD0">
        <w:t xml:space="preserve">for </w:t>
      </w:r>
      <w:r w:rsidRPr="00503FA1">
        <w:t>the realization of ever more elaborate plans</w:t>
      </w:r>
      <w:r>
        <w:t xml:space="preserve">, </w:t>
      </w:r>
      <w:r w:rsidR="0037085C">
        <w:t>and justify</w:t>
      </w:r>
      <w:r w:rsidR="00F97FD0">
        <w:t xml:space="preserve">ing </w:t>
      </w:r>
      <w:r w:rsidR="0037085C">
        <w:t xml:space="preserve">investment in </w:t>
      </w:r>
      <w:r w:rsidR="00F97FD0">
        <w:t xml:space="preserve">the necessary training of </w:t>
      </w:r>
      <w:r>
        <w:t xml:space="preserve">those involved </w:t>
      </w:r>
      <w:r w:rsidR="00F97FD0">
        <w:t xml:space="preserve">in the appropriate ways to </w:t>
      </w:r>
      <w:r>
        <w:t>use the documents sustaining these expectations.</w:t>
      </w:r>
    </w:p>
    <w:p w14:paraId="7DB738D8" w14:textId="77777777" w:rsidR="00A74991" w:rsidRDefault="00A74991" w:rsidP="00A74991"/>
    <w:p w14:paraId="790CA5CF" w14:textId="77777777" w:rsidR="00A74991" w:rsidRPr="00A74991" w:rsidRDefault="00F97FD0" w:rsidP="00B76914">
      <w:pPr>
        <w:rPr>
          <w:b/>
        </w:rPr>
      </w:pPr>
      <w:r>
        <w:rPr>
          <w:b/>
        </w:rPr>
        <w:t xml:space="preserve">A </w:t>
      </w:r>
      <w:r w:rsidR="00A74991" w:rsidRPr="00A74991">
        <w:rPr>
          <w:b/>
        </w:rPr>
        <w:t>Virtual Choir</w:t>
      </w:r>
      <w:r>
        <w:rPr>
          <w:b/>
        </w:rPr>
        <w:t xml:space="preserve"> </w:t>
      </w:r>
    </w:p>
    <w:p w14:paraId="7541F367" w14:textId="77777777" w:rsidR="00B17FED" w:rsidRDefault="00B17FED" w:rsidP="00B76914"/>
    <w:p w14:paraId="7E23A456" w14:textId="01FB39F6" w:rsidR="00AB0162" w:rsidRDefault="00B17FED" w:rsidP="00AB0162">
      <w:r>
        <w:t xml:space="preserve">Eric </w:t>
      </w:r>
      <w:proofErr w:type="spellStart"/>
      <w:r>
        <w:t>Whitacre</w:t>
      </w:r>
      <w:r w:rsidR="00F97FD0">
        <w:t>’s</w:t>
      </w:r>
      <w:proofErr w:type="spellEnd"/>
      <w:r>
        <w:t xml:space="preserve"> Virtual Choir 3</w:t>
      </w:r>
      <w:r w:rsidR="00F97FD0">
        <w:t xml:space="preserve"> was created in </w:t>
      </w:r>
      <w:r w:rsidR="002C79B7">
        <w:t>2012</w:t>
      </w:r>
      <w:r w:rsidR="002C79B7" w:rsidDel="002C79B7">
        <w:rPr>
          <w:rStyle w:val="FootnoteReference"/>
        </w:rPr>
        <w:t xml:space="preserve"> </w:t>
      </w:r>
      <w:r w:rsidR="002C79B7">
        <w:t xml:space="preserve">with the goal of creating </w:t>
      </w:r>
      <w:r>
        <w:t xml:space="preserve">an on-line choral performance </w:t>
      </w:r>
      <w:r w:rsidR="002C79B7">
        <w:t xml:space="preserve">of a work entitled “Water Night”, with </w:t>
      </w:r>
      <w:proofErr w:type="spellStart"/>
      <w:r w:rsidR="002C79B7">
        <w:t>Whitacre</w:t>
      </w:r>
      <w:proofErr w:type="spellEnd"/>
      <w:r w:rsidR="002C79B7">
        <w:t xml:space="preserve"> himself serving not only as composer and conductor but also as lead editor of some </w:t>
      </w:r>
      <w:r>
        <w:t xml:space="preserve">3748 </w:t>
      </w:r>
      <w:ins w:id="155" w:author="William Doub" w:date="2014-04-18T15:14:00Z">
        <w:r w:rsidR="003B6B6D">
          <w:t>Y</w:t>
        </w:r>
      </w:ins>
      <w:del w:id="156" w:author="William Doub" w:date="2014-04-18T15:14:00Z">
        <w:r w:rsidDel="003B6B6D">
          <w:delText>y</w:delText>
        </w:r>
      </w:del>
      <w:r>
        <w:t>ou</w:t>
      </w:r>
      <w:ins w:id="157" w:author="William Doub" w:date="2014-04-18T15:14:00Z">
        <w:r w:rsidR="003B6B6D">
          <w:t>T</w:t>
        </w:r>
      </w:ins>
      <w:del w:id="158" w:author="William Doub" w:date="2014-04-18T15:14:00Z">
        <w:r w:rsidDel="003B6B6D">
          <w:delText>t</w:delText>
        </w:r>
      </w:del>
      <w:r>
        <w:t xml:space="preserve">ube videos </w:t>
      </w:r>
      <w:r>
        <w:lastRenderedPageBreak/>
        <w:t xml:space="preserve">submitted </w:t>
      </w:r>
      <w:r w:rsidR="002C79B7">
        <w:t xml:space="preserve">by performers </w:t>
      </w:r>
      <w:r>
        <w:t xml:space="preserve">from </w:t>
      </w:r>
      <w:r w:rsidR="00AB0162">
        <w:t>78 countries</w:t>
      </w:r>
      <w:r w:rsidR="002C79B7">
        <w:t>.</w:t>
      </w:r>
      <w:del w:id="159" w:author="William Doub" w:date="2014-04-18T15:14:00Z">
        <w:r w:rsidR="002C79B7" w:rsidRPr="002C79B7" w:rsidDel="003B6B6D">
          <w:rPr>
            <w:rStyle w:val="FootnoteReference"/>
          </w:rPr>
          <w:delText xml:space="preserve"> </w:delText>
        </w:r>
      </w:del>
      <w:r w:rsidR="002C79B7">
        <w:rPr>
          <w:rStyle w:val="FootnoteReference"/>
        </w:rPr>
        <w:footnoteReference w:id="18"/>
      </w:r>
      <w:r w:rsidR="002C79B7">
        <w:t xml:space="preserve"> To be included in this performance, </w:t>
      </w:r>
      <w:r w:rsidR="00AB0162">
        <w:t>candidate</w:t>
      </w:r>
      <w:r w:rsidR="002C79B7">
        <w:t>s</w:t>
      </w:r>
      <w:r w:rsidR="00AB0162">
        <w:t xml:space="preserve"> were required to testify to their acceptance of </w:t>
      </w:r>
      <w:r w:rsidR="002C79B7">
        <w:t xml:space="preserve">certain </w:t>
      </w:r>
      <w:r w:rsidR="00AB0162">
        <w:t>“Terms and Conditions” of participation,</w:t>
      </w:r>
      <w:r w:rsidR="00A27DBF">
        <w:rPr>
          <w:rStyle w:val="FootnoteReference"/>
        </w:rPr>
        <w:footnoteReference w:id="19"/>
      </w:r>
      <w:r w:rsidR="00AB0162">
        <w:t xml:space="preserve"> </w:t>
      </w:r>
      <w:r w:rsidR="002C79B7">
        <w:t xml:space="preserve">including clauses such as following: </w:t>
      </w:r>
    </w:p>
    <w:p w14:paraId="38646311" w14:textId="77777777" w:rsidR="00AB0162" w:rsidRPr="00AB0162" w:rsidRDefault="00AB0162" w:rsidP="00AB0162"/>
    <w:p w14:paraId="7E394556" w14:textId="77777777" w:rsidR="00AB0162" w:rsidRPr="00AB0162" w:rsidRDefault="002C79B7" w:rsidP="00AB0162">
      <w:pPr>
        <w:ind w:left="720"/>
      </w:pPr>
      <w:r>
        <w:t xml:space="preserve">You hereby </w:t>
      </w:r>
      <w:r w:rsidR="00AB0162" w:rsidRPr="00AB0162">
        <w:t xml:space="preserve">give all requisite consents under the </w:t>
      </w:r>
      <w:r w:rsidR="00AB0162">
        <w:t xml:space="preserve">UK </w:t>
      </w:r>
      <w:r w:rsidR="00AB0162" w:rsidRPr="00AB0162">
        <w:t>Copyright Designs and Patents Act of 1988 (or any re-enactments or amendments thereof) to enable the Producers to edit your Performance together with audio visual material made by third parties to create a new composite Recording as part of the Virtual Choir series.</w:t>
      </w:r>
    </w:p>
    <w:p w14:paraId="7625DCFD" w14:textId="77777777" w:rsidR="00AB0162" w:rsidRPr="00AB0162" w:rsidRDefault="00AB0162" w:rsidP="00AB0162">
      <w:r w:rsidRPr="00AB0162">
        <w:t> </w:t>
      </w:r>
    </w:p>
    <w:p w14:paraId="259BD3B7" w14:textId="77777777" w:rsidR="00AB0162" w:rsidRDefault="00AB0162" w:rsidP="00AB0162">
      <w:r>
        <w:t xml:space="preserve">And also that </w:t>
      </w:r>
    </w:p>
    <w:p w14:paraId="6615EC6B" w14:textId="77777777" w:rsidR="00AB0162" w:rsidRDefault="00AB0162" w:rsidP="00AB0162"/>
    <w:p w14:paraId="721BB603" w14:textId="77777777" w:rsidR="00AB0162" w:rsidRDefault="00BD3315" w:rsidP="00AB0162">
      <w:pPr>
        <w:ind w:left="720"/>
      </w:pPr>
      <w:proofErr w:type="gramStart"/>
      <w:r>
        <w:t>you</w:t>
      </w:r>
      <w:proofErr w:type="gramEnd"/>
      <w:r>
        <w:t xml:space="preserve"> </w:t>
      </w:r>
      <w:r w:rsidR="00AB0162" w:rsidRPr="00AB0162">
        <w:t xml:space="preserve">agree not to violate any local or international laws, nor transmit any inappropriate, </w:t>
      </w:r>
      <w:proofErr w:type="spellStart"/>
      <w:r w:rsidR="00AB0162" w:rsidRPr="00AB0162">
        <w:t>libellous</w:t>
      </w:r>
      <w:proofErr w:type="spellEnd"/>
      <w:r w:rsidR="00AB0162" w:rsidRPr="00AB0162">
        <w:t xml:space="preserve">, obscene or non-Virtual Choir related material. In consideration of the Producers agreeing to edit and create the Recording, incorporating your Recording at their sole expense which you acknowledge is a good and valuable consideration, you confirm that the Producers shall be entitled in perpetuity throughout the world and without payment or liability to you, to alter and exploit the Recording in any manner and in all media worldwide. </w:t>
      </w:r>
    </w:p>
    <w:p w14:paraId="2C227592" w14:textId="77777777" w:rsidR="00AB0162" w:rsidRDefault="00AB0162" w:rsidP="00AB0162"/>
    <w:p w14:paraId="41052BD8" w14:textId="77777777" w:rsidR="00AB0162" w:rsidRPr="00AB0162" w:rsidRDefault="00BD3315" w:rsidP="00AB0162">
      <w:pPr>
        <w:ind w:left="720"/>
      </w:pPr>
      <w:r w:rsidRPr="00BD3315">
        <w:t>The Producers</w:t>
      </w:r>
      <w:r>
        <w:t xml:space="preserve"> r</w:t>
      </w:r>
      <w:r w:rsidR="00AB0162" w:rsidRPr="00AB0162">
        <w:t>etain the right to change these Terms if necessary, and these will be posted on the Virtual Choir webpage on www.ericwhitacre.com as necessary. If you object to these changes you will need to contact Music Productions Ltd. Continued use of the site indicates your acknowledgement of such changes and agreement to be bound by the terms and conditions.</w:t>
      </w:r>
    </w:p>
    <w:p w14:paraId="7E6FD415" w14:textId="77777777" w:rsidR="00AB0162" w:rsidRPr="00AB0162" w:rsidRDefault="00AB0162" w:rsidP="00AB0162">
      <w:r w:rsidRPr="00AB0162">
        <w:t> </w:t>
      </w:r>
    </w:p>
    <w:p w14:paraId="232828EF" w14:textId="77777777" w:rsidR="00AB0162" w:rsidRDefault="00BD3315" w:rsidP="00AB0162">
      <w:r>
        <w:t xml:space="preserve">The participants are required </w:t>
      </w:r>
      <w:r w:rsidR="00AB0162">
        <w:t xml:space="preserve">to warrant </w:t>
      </w:r>
      <w:r>
        <w:t xml:space="preserve">also </w:t>
      </w:r>
      <w:r w:rsidR="00AB0162">
        <w:t>that their Recording</w:t>
      </w:r>
    </w:p>
    <w:p w14:paraId="56B723AD" w14:textId="77777777" w:rsidR="00513CA9" w:rsidRDefault="00513CA9" w:rsidP="00AB0162"/>
    <w:p w14:paraId="4AE08F4B" w14:textId="77777777" w:rsidR="00AB0162" w:rsidRPr="00AB0162" w:rsidRDefault="00AB0162" w:rsidP="00AB0162">
      <w:pPr>
        <w:ind w:left="720"/>
      </w:pPr>
      <w:proofErr w:type="gramStart"/>
      <w:r w:rsidRPr="00AB0162">
        <w:t>is</w:t>
      </w:r>
      <w:proofErr w:type="gramEnd"/>
      <w:r w:rsidRPr="00AB0162">
        <w:t xml:space="preserve"> protected by international copyright laws without limitation. These Terms and the relationship between you and the Producers are governed by British law. These Terms remain in full force and effect in perpetuity.</w:t>
      </w:r>
    </w:p>
    <w:p w14:paraId="23E61C38" w14:textId="77777777" w:rsidR="00AB0162" w:rsidRDefault="00AB0162" w:rsidP="00AB0162"/>
    <w:p w14:paraId="4DD5605E" w14:textId="1DEB45EC" w:rsidR="00BD3315" w:rsidRDefault="00BD3315" w:rsidP="00AB0162">
      <w:r>
        <w:t xml:space="preserve">For this virtual performance to come into being, therefore, required not only multiple laws to be in effect, but also multiple further documents, including Articles of Incorporation for Musical Productions, Ltd., Eric </w:t>
      </w:r>
      <w:proofErr w:type="spellStart"/>
      <w:r>
        <w:t>Whitacre</w:t>
      </w:r>
      <w:proofErr w:type="spellEnd"/>
      <w:r>
        <w:t>, Inc., and so forth. Such documents, as should by now be clear, provided the framework of trust that was needed in order to allow a performa</w:t>
      </w:r>
      <w:ins w:id="160" w:author="William Doub" w:date="2014-04-18T15:17:00Z">
        <w:r w:rsidR="003B6B6D">
          <w:t>n</w:t>
        </w:r>
      </w:ins>
      <w:r>
        <w:t>ce – both act and product – of the given sort to be created.</w:t>
      </w:r>
    </w:p>
    <w:p w14:paraId="0DDECFB1" w14:textId="77777777" w:rsidR="00BD3315" w:rsidRDefault="00BD3315" w:rsidP="00AB0162"/>
    <w:p w14:paraId="37D26F1A" w14:textId="77777777" w:rsidR="005469C3" w:rsidRPr="005469C3" w:rsidRDefault="005469C3" w:rsidP="005469C3">
      <w:pPr>
        <w:rPr>
          <w:b/>
        </w:rPr>
      </w:pPr>
      <w:r w:rsidRPr="005469C3">
        <w:rPr>
          <w:b/>
        </w:rPr>
        <w:t xml:space="preserve">Conclusion </w:t>
      </w:r>
    </w:p>
    <w:p w14:paraId="1EFCFBF5" w14:textId="77777777" w:rsidR="005469C3" w:rsidRDefault="005469C3" w:rsidP="005469C3"/>
    <w:p w14:paraId="6A5AB2BA" w14:textId="77777777" w:rsidR="00824EF3" w:rsidRDefault="00824EF3" w:rsidP="00824EF3">
      <w:r>
        <w:t>I have focused in the above on the two-fold way in which human beings transcend the boundaries of linear text (1) by incorporating diagrams into documents, (2) by creating complexes of documents which may be extended in space and evolve and grow through time.</w:t>
      </w:r>
    </w:p>
    <w:p w14:paraId="348789C6" w14:textId="77777777" w:rsidR="00A74991" w:rsidRDefault="00A74991" w:rsidP="00824EF3"/>
    <w:p w14:paraId="4EBD429A" w14:textId="77777777" w:rsidR="00962F64" w:rsidRDefault="00BD3315" w:rsidP="00962F64">
      <w:r>
        <w:t xml:space="preserve">The </w:t>
      </w:r>
      <w:r w:rsidR="00962F64">
        <w:t>thesis, in sum,</w:t>
      </w:r>
      <w:r w:rsidR="00962F64" w:rsidRPr="00832EDD">
        <w:t xml:space="preserve"> </w:t>
      </w:r>
      <w:r w:rsidR="00962F64">
        <w:t xml:space="preserve">is that such </w:t>
      </w:r>
      <w:r w:rsidR="00962F64" w:rsidRPr="00832EDD">
        <w:t>aggregation</w:t>
      </w:r>
      <w:r w:rsidR="00962F64">
        <w:t>s</w:t>
      </w:r>
      <w:r w:rsidR="00962F64" w:rsidRPr="00832EDD">
        <w:t xml:space="preserve"> of documents</w:t>
      </w:r>
      <w:r>
        <w:t xml:space="preserve"> </w:t>
      </w:r>
      <w:r w:rsidR="00962F64">
        <w:t>are indispensable not only to the workings of the law and finance and urban planning and of musical performance and organized warfare, but to practically all complex human achievements</w:t>
      </w:r>
      <w:r w:rsidR="00962F64" w:rsidRPr="00832EDD">
        <w:t xml:space="preserve">. </w:t>
      </w:r>
      <w:r w:rsidR="00962F64">
        <w:t xml:space="preserve">That is, that without the peculiar phenomenon which is the multi-dimensional </w:t>
      </w:r>
      <w:r>
        <w:t>inter</w:t>
      </w:r>
      <w:r w:rsidR="00962F64">
        <w:t>meshing of documents, many complex structured activities by which human life today is marked, would not exist. Documents provide for what we can think of</w:t>
      </w:r>
      <w:r>
        <w:t xml:space="preserve"> </w:t>
      </w:r>
      <w:r w:rsidR="00962F64">
        <w:t>as a division of intellectual, instructional, and deontic labo</w:t>
      </w:r>
      <w:del w:id="161" w:author="William Doub" w:date="2014-04-18T15:19:00Z">
        <w:r w:rsidR="0037085C" w:rsidDel="003B6B6D">
          <w:delText>u</w:delText>
        </w:r>
      </w:del>
      <w:r w:rsidR="00962F64">
        <w:t xml:space="preserve">r, allowing plans, orders, and obligations to </w:t>
      </w:r>
      <w:r w:rsidR="0037085C">
        <w:t xml:space="preserve">be </w:t>
      </w:r>
      <w:r w:rsidR="00962F64">
        <w:t>enmeshed together in a way that mobilizes multiple groups of individuals to coordinated action</w:t>
      </w:r>
      <w:r>
        <w:t>, while at the same time allowing the investment in human and other sorts of capital that such coordinated actions require</w:t>
      </w:r>
      <w:r w:rsidR="00962F64">
        <w:t xml:space="preserve">. </w:t>
      </w:r>
    </w:p>
    <w:p w14:paraId="4DB0E756" w14:textId="77777777" w:rsidR="00962F64" w:rsidRDefault="00962F64" w:rsidP="00824EF3"/>
    <w:p w14:paraId="16A79C78" w14:textId="721D2151" w:rsidR="00187165" w:rsidRDefault="00BD3315" w:rsidP="00194E3F">
      <w:r>
        <w:t>C</w:t>
      </w:r>
      <w:r w:rsidR="00824EF3">
        <w:t xml:space="preserve">ollections of </w:t>
      </w:r>
      <w:r>
        <w:t xml:space="preserve">intermeshed </w:t>
      </w:r>
      <w:r w:rsidR="00824EF3">
        <w:t xml:space="preserve">documents allow </w:t>
      </w:r>
      <w:r w:rsidR="005469C3">
        <w:t xml:space="preserve">collective actions </w:t>
      </w:r>
      <w:r w:rsidR="00824EF3">
        <w:t xml:space="preserve">that </w:t>
      </w:r>
      <w:r w:rsidR="005469C3">
        <w:t>are of a much larger scale</w:t>
      </w:r>
      <w:r w:rsidR="00824EF3">
        <w:t xml:space="preserve"> and able to embrace much </w:t>
      </w:r>
      <w:r w:rsidR="005469C3">
        <w:t>large</w:t>
      </w:r>
      <w:r w:rsidR="00824EF3">
        <w:t>r</w:t>
      </w:r>
      <w:r w:rsidR="005469C3">
        <w:t xml:space="preserve"> and </w:t>
      </w:r>
      <w:r w:rsidR="00824EF3">
        <w:t xml:space="preserve">much more </w:t>
      </w:r>
      <w:r w:rsidR="005469C3">
        <w:t>diverse groups of people</w:t>
      </w:r>
      <w:r w:rsidR="00824EF3">
        <w:t xml:space="preserve"> than would be possible on the basis of mere speech</w:t>
      </w:r>
      <w:r>
        <w:t>, and w</w:t>
      </w:r>
      <w:r w:rsidR="00824EF3">
        <w:t xml:space="preserve">hile </w:t>
      </w:r>
      <w:r>
        <w:t xml:space="preserve">I </w:t>
      </w:r>
      <w:r w:rsidR="005E0906">
        <w:t xml:space="preserve">have concentrated in the above on supplements to written and spoken language </w:t>
      </w:r>
      <w:ins w:id="162" w:author="William Doub" w:date="2014-04-18T15:20:00Z">
        <w:r w:rsidR="00E5488C">
          <w:t>that</w:t>
        </w:r>
      </w:ins>
      <w:del w:id="163" w:author="William Doub" w:date="2014-04-18T15:20:00Z">
        <w:r w:rsidR="005E0906" w:rsidDel="00E5488C">
          <w:delText>which</w:delText>
        </w:r>
      </w:del>
      <w:r w:rsidR="005E0906">
        <w:t xml:space="preserve"> involve documents of traditional sort</w:t>
      </w:r>
      <w:r w:rsidR="00824EF3">
        <w:t>s, primarily printed documents,</w:t>
      </w:r>
      <w:r w:rsidR="005E0906">
        <w:t xml:space="preserve"> I hope that it is clear that much of what </w:t>
      </w:r>
      <w:r>
        <w:t xml:space="preserve">has been </w:t>
      </w:r>
      <w:r w:rsidR="005E0906">
        <w:t>said applies with even greater force – and w</w:t>
      </w:r>
      <w:r w:rsidR="00824EF3">
        <w:t>ith even greater potentiality</w:t>
      </w:r>
      <w:r w:rsidR="005E0906">
        <w:t xml:space="preserve"> for engendering radical changes in the ways we engage with reality –</w:t>
      </w:r>
      <w:r w:rsidR="00824EF3">
        <w:t xml:space="preserve"> </w:t>
      </w:r>
      <w:r w:rsidR="005E0906">
        <w:t xml:space="preserve">to e-documents. This, however, is a story for another </w:t>
      </w:r>
      <w:commentRangeStart w:id="164"/>
      <w:r w:rsidR="005E0906">
        <w:t>day.</w:t>
      </w:r>
      <w:commentRangeEnd w:id="164"/>
      <w:r w:rsidR="008D14FD">
        <w:rPr>
          <w:rStyle w:val="CommentReference"/>
          <w:rFonts w:ascii="Times" w:eastAsia="Times New Roman" w:hAnsi="Times" w:cs="Times New Roman"/>
          <w:lang w:eastAsia="de-DE"/>
        </w:rPr>
        <w:commentReference w:id="164"/>
      </w:r>
    </w:p>
    <w:p w14:paraId="372A7359" w14:textId="77777777" w:rsidR="00450032" w:rsidRDefault="00450032" w:rsidP="00194E3F"/>
    <w:p w14:paraId="7297E94E" w14:textId="77777777" w:rsidR="00450032" w:rsidRPr="00187165" w:rsidRDefault="00450032" w:rsidP="00194E3F"/>
    <w:sectPr w:rsidR="00450032" w:rsidRPr="00187165" w:rsidSect="00E2204C">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3" w:author="William Doub" w:date="2014-05-21T14:02:00Z" w:initials="WD">
    <w:p w14:paraId="14712649" w14:textId="007EB369" w:rsidR="003B6B6D" w:rsidRDefault="003B6B6D">
      <w:pPr>
        <w:pStyle w:val="CommentText"/>
      </w:pPr>
      <w:r>
        <w:rPr>
          <w:rStyle w:val="CommentReference"/>
        </w:rPr>
        <w:annotationRef/>
      </w:r>
      <w:r>
        <w:t>I’m not sure what this is—need description.</w:t>
      </w:r>
    </w:p>
  </w:comment>
  <w:comment w:id="98" w:author="William Doub" w:date="2014-05-21T14:02:00Z" w:initials="WD">
    <w:p w14:paraId="3672EF90" w14:textId="7F1AA104" w:rsidR="003B6B6D" w:rsidRDefault="003B6B6D">
      <w:pPr>
        <w:pStyle w:val="CommentText"/>
      </w:pPr>
      <w:r>
        <w:rPr>
          <w:rStyle w:val="CommentReference"/>
        </w:rPr>
        <w:annotationRef/>
      </w:r>
      <w:r>
        <w:t>Need description</w:t>
      </w:r>
    </w:p>
  </w:comment>
  <w:comment w:id="110" w:author="William Doub" w:date="2014-05-21T14:02:00Z" w:initials="WD">
    <w:p w14:paraId="1CFB436E" w14:textId="25C455A1" w:rsidR="003B6B6D" w:rsidRDefault="003B6B6D">
      <w:pPr>
        <w:pStyle w:val="CommentText"/>
      </w:pPr>
      <w:r>
        <w:rPr>
          <w:rStyle w:val="CommentReference"/>
        </w:rPr>
        <w:annotationRef/>
      </w:r>
      <w:r>
        <w:t>Page number?</w:t>
      </w:r>
    </w:p>
  </w:comment>
  <w:comment w:id="146" w:author="William Doub" w:date="2014-05-21T14:02:00Z" w:initials="WD">
    <w:p w14:paraId="14B3BECB" w14:textId="5F5A1B5F" w:rsidR="003B6B6D" w:rsidRDefault="003B6B6D">
      <w:pPr>
        <w:pStyle w:val="CommentText"/>
      </w:pPr>
      <w:r>
        <w:rPr>
          <w:rStyle w:val="CommentReference"/>
        </w:rPr>
        <w:annotationRef/>
      </w:r>
      <w:r>
        <w:t>Page number needed</w:t>
      </w:r>
    </w:p>
  </w:comment>
  <w:comment w:id="147" w:author="William Doub" w:date="2014-05-21T14:02:00Z" w:initials="WD">
    <w:p w14:paraId="1ED8F52A" w14:textId="1E0E6675" w:rsidR="003B6B6D" w:rsidRDefault="003B6B6D">
      <w:pPr>
        <w:pStyle w:val="CommentText"/>
      </w:pPr>
      <w:r>
        <w:rPr>
          <w:rStyle w:val="CommentReference"/>
        </w:rPr>
        <w:annotationRef/>
      </w:r>
      <w:r>
        <w:t>Page number needed</w:t>
      </w:r>
    </w:p>
  </w:comment>
  <w:comment w:id="150" w:author="William Doub" w:date="2014-05-21T14:02:00Z" w:initials="WD">
    <w:p w14:paraId="48B99AC4" w14:textId="3E4BCFB9" w:rsidR="003B6B6D" w:rsidRDefault="003B6B6D">
      <w:pPr>
        <w:pStyle w:val="CommentText"/>
      </w:pPr>
      <w:r>
        <w:rPr>
          <w:rStyle w:val="CommentReference"/>
        </w:rPr>
        <w:annotationRef/>
      </w:r>
      <w:r>
        <w:t>Page number needed</w:t>
      </w:r>
    </w:p>
  </w:comment>
  <w:comment w:id="151" w:author="William Doub" w:date="2014-05-21T14:02:00Z" w:initials="WD">
    <w:p w14:paraId="7D6CBF13" w14:textId="3ACE2005" w:rsidR="003B6B6D" w:rsidRDefault="003B6B6D">
      <w:pPr>
        <w:pStyle w:val="CommentText"/>
      </w:pPr>
      <w:r>
        <w:rPr>
          <w:rStyle w:val="CommentReference"/>
        </w:rPr>
        <w:annotationRef/>
      </w:r>
      <w:r>
        <w:t>Page number needed</w:t>
      </w:r>
    </w:p>
  </w:comment>
  <w:comment w:id="154" w:author="William Doub" w:date="2014-05-21T14:02:00Z" w:initials="WD">
    <w:p w14:paraId="054BCDC5" w14:textId="49A35EFA" w:rsidR="003B6B6D" w:rsidRDefault="003B6B6D">
      <w:pPr>
        <w:pStyle w:val="CommentText"/>
      </w:pPr>
      <w:r>
        <w:rPr>
          <w:rStyle w:val="CommentReference"/>
        </w:rPr>
        <w:annotationRef/>
      </w:r>
      <w:r>
        <w:t>Page number needed</w:t>
      </w:r>
    </w:p>
  </w:comment>
  <w:comment w:id="164" w:author="William Doub" w:date="2014-05-21T14:02:00Z" w:initials="WD">
    <w:p w14:paraId="4A4DB102" w14:textId="77777777" w:rsidR="003B6B6D" w:rsidRDefault="003B6B6D">
      <w:pPr>
        <w:pStyle w:val="CommentText"/>
      </w:pPr>
      <w:r>
        <w:rPr>
          <w:rStyle w:val="CommentReference"/>
        </w:rPr>
        <w:annotationRef/>
      </w:r>
      <w:r>
        <w:t>No Reference List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0CFDE" w14:textId="77777777" w:rsidR="00B9262A" w:rsidRDefault="00B9262A" w:rsidP="00DB45BE">
      <w:r>
        <w:separator/>
      </w:r>
    </w:p>
  </w:endnote>
  <w:endnote w:type="continuationSeparator" w:id="0">
    <w:p w14:paraId="6E256AE8" w14:textId="77777777" w:rsidR="00B9262A" w:rsidRDefault="00B9262A" w:rsidP="00DB4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75992" w14:textId="77777777" w:rsidR="00B9262A" w:rsidRDefault="00B9262A" w:rsidP="00DB45BE">
      <w:r>
        <w:separator/>
      </w:r>
    </w:p>
  </w:footnote>
  <w:footnote w:type="continuationSeparator" w:id="0">
    <w:p w14:paraId="6BEA2A0B" w14:textId="77777777" w:rsidR="00B9262A" w:rsidRDefault="00B9262A" w:rsidP="00DB45BE">
      <w:r>
        <w:continuationSeparator/>
      </w:r>
    </w:p>
  </w:footnote>
  <w:footnote w:id="1">
    <w:p w14:paraId="48917AAE" w14:textId="77777777" w:rsidR="003B6B6D" w:rsidRDefault="003B6B6D" w:rsidP="009C00E6">
      <w:pPr>
        <w:pStyle w:val="FootnoteText"/>
        <w:tabs>
          <w:tab w:val="left" w:pos="1890"/>
        </w:tabs>
      </w:pPr>
      <w:r>
        <w:rPr>
          <w:rStyle w:val="FootnoteReference"/>
        </w:rPr>
        <w:footnoteRef/>
      </w:r>
      <w:r>
        <w:t xml:space="preserve"> See for example his “</w:t>
      </w:r>
      <w:r w:rsidRPr="009C00E6">
        <w:t>Towards a Philosophy of</w:t>
      </w:r>
      <w:r>
        <w:t xml:space="preserve"> the Mobile Information Society”</w:t>
      </w:r>
      <w:r w:rsidRPr="009C00E6">
        <w:t xml:space="preserve">, in: Herbert </w:t>
      </w:r>
      <w:proofErr w:type="spellStart"/>
      <w:r w:rsidRPr="009C00E6">
        <w:t>Hrachovec</w:t>
      </w:r>
      <w:proofErr w:type="spellEnd"/>
      <w:r w:rsidRPr="009C00E6">
        <w:t xml:space="preserve"> and </w:t>
      </w:r>
      <w:proofErr w:type="spellStart"/>
      <w:r w:rsidRPr="009C00E6">
        <w:t>Alois</w:t>
      </w:r>
      <w:proofErr w:type="spellEnd"/>
      <w:r w:rsidRPr="009C00E6">
        <w:t xml:space="preserve"> </w:t>
      </w:r>
      <w:proofErr w:type="spellStart"/>
      <w:r w:rsidRPr="009C00E6">
        <w:t>Pichler</w:t>
      </w:r>
      <w:proofErr w:type="spellEnd"/>
      <w:r w:rsidRPr="009C00E6">
        <w:t xml:space="preserve">, eds., </w:t>
      </w:r>
      <w:r w:rsidRPr="009C00E6">
        <w:rPr>
          <w:i/>
        </w:rPr>
        <w:t>Philosophy of the Information Society</w:t>
      </w:r>
      <w:r w:rsidRPr="009C00E6">
        <w:t xml:space="preserve">, </w:t>
      </w:r>
      <w:r>
        <w:t xml:space="preserve">Frankfurt/M.: </w:t>
      </w:r>
      <w:proofErr w:type="spellStart"/>
      <w:r>
        <w:t>O</w:t>
      </w:r>
      <w:r w:rsidRPr="009C00E6">
        <w:t>ntos</w:t>
      </w:r>
      <w:proofErr w:type="spellEnd"/>
      <w:r w:rsidRPr="009C00E6">
        <w:t>, 2008, pp. 149–163.</w:t>
      </w:r>
    </w:p>
  </w:footnote>
  <w:footnote w:id="2">
    <w:p w14:paraId="1439BD9D" w14:textId="77777777" w:rsidR="003B6B6D" w:rsidRDefault="003B6B6D" w:rsidP="00D53BE6">
      <w:pPr>
        <w:pStyle w:val="FootnoteText"/>
        <w:rPr>
          <w:ins w:id="21" w:author="William Doub" w:date="2014-04-18T12:06:00Z"/>
        </w:rPr>
      </w:pPr>
      <w:ins w:id="22" w:author="William Doub" w:date="2014-04-18T12:06:00Z">
        <w:r>
          <w:rPr>
            <w:rStyle w:val="FootnoteReference"/>
          </w:rPr>
          <w:footnoteRef/>
        </w:r>
        <w:r>
          <w:t xml:space="preserve"> </w:t>
        </w:r>
        <w:proofErr w:type="gramStart"/>
        <w:r>
          <w:t xml:space="preserve">From </w:t>
        </w:r>
        <w:r>
          <w:fldChar w:fldCharType="begin"/>
        </w:r>
        <w:r>
          <w:instrText xml:space="preserve"> HYPERLINK "http://en.wikipedia.org/wiki/Officer_Candidate_School_(United_States_Army)" </w:instrText>
        </w:r>
        <w:r>
          <w:fldChar w:fldCharType="separate"/>
        </w:r>
        <w:r w:rsidRPr="00436E69">
          <w:rPr>
            <w:rStyle w:val="Hyperlink"/>
          </w:rPr>
          <w:t>http://en.wikipedia.org/wiki/Officer_Candidate_School_(United_States_Army)</w:t>
        </w:r>
        <w:r>
          <w:rPr>
            <w:rStyle w:val="Hyperlink"/>
          </w:rPr>
          <w:fldChar w:fldCharType="end"/>
        </w:r>
        <w:r>
          <w:t>.</w:t>
        </w:r>
        <w:proofErr w:type="gramEnd"/>
        <w:r>
          <w:t xml:space="preserve"> See also </w:t>
        </w:r>
        <w:r w:rsidRPr="00DE3868">
          <w:t>http://www.globeslcc.com/wp-content/uploads/media/blog-rotc-mar23-0952-jjensen.jpg</w:t>
        </w:r>
        <w:r>
          <w:t>.</w:t>
        </w:r>
      </w:ins>
    </w:p>
  </w:footnote>
  <w:footnote w:id="3">
    <w:p w14:paraId="07262F01" w14:textId="77777777" w:rsidR="003B6B6D" w:rsidRDefault="003B6B6D" w:rsidP="00D53BE6">
      <w:pPr>
        <w:pStyle w:val="FootnoteText"/>
        <w:rPr>
          <w:ins w:id="26" w:author="William Doub" w:date="2014-04-18T12:09:00Z"/>
        </w:rPr>
      </w:pPr>
      <w:ins w:id="27" w:author="William Doub" w:date="2014-04-18T12:09:00Z">
        <w:r>
          <w:rPr>
            <w:rStyle w:val="FootnoteReference"/>
          </w:rPr>
          <w:footnoteRef/>
        </w:r>
        <w:r>
          <w:t xml:space="preserve"> Maurizio Ferraris, “</w:t>
        </w:r>
        <w:r w:rsidRPr="00133724">
          <w:t>Where Are You? Mobile Ontology</w:t>
        </w:r>
        <w:r>
          <w:t>”, i</w:t>
        </w:r>
        <w:r w:rsidRPr="00133724">
          <w:t>n</w:t>
        </w:r>
        <w:r>
          <w:t>:</w:t>
        </w:r>
        <w:r w:rsidRPr="00133724">
          <w:t xml:space="preserve"> K. </w:t>
        </w:r>
        <w:proofErr w:type="spellStart"/>
        <w:r w:rsidRPr="00133724">
          <w:t>Nyíri</w:t>
        </w:r>
        <w:proofErr w:type="spellEnd"/>
        <w:r>
          <w:t xml:space="preserve"> (e</w:t>
        </w:r>
        <w:r w:rsidRPr="00133724">
          <w:t xml:space="preserve">d.), </w:t>
        </w:r>
        <w:r w:rsidRPr="00133724">
          <w:rPr>
            <w:i/>
          </w:rPr>
          <w:t>Mobile Understanding: The Epistemology of Ubiquitous Communication</w:t>
        </w:r>
        <w:r>
          <w:t>, Vienna</w:t>
        </w:r>
        <w:r w:rsidRPr="00133724">
          <w:t xml:space="preserve">: </w:t>
        </w:r>
        <w:proofErr w:type="spellStart"/>
        <w:r w:rsidRPr="00133724">
          <w:t>Passagen</w:t>
        </w:r>
        <w:proofErr w:type="spellEnd"/>
        <w:r>
          <w:t xml:space="preserve">, 2006, </w:t>
        </w:r>
        <w:r w:rsidRPr="00133724">
          <w:t>41</w:t>
        </w:r>
        <w:r w:rsidRPr="00A56F75">
          <w:t>–</w:t>
        </w:r>
        <w:r w:rsidRPr="00133724">
          <w:t>53</w:t>
        </w:r>
        <w:r>
          <w:t>.</w:t>
        </w:r>
      </w:ins>
    </w:p>
  </w:footnote>
  <w:footnote w:id="4">
    <w:p w14:paraId="36E4E853" w14:textId="77777777" w:rsidR="003B6B6D" w:rsidRDefault="003B6B6D" w:rsidP="00220CB5">
      <w:pPr>
        <w:pStyle w:val="FootnoteText"/>
        <w:rPr>
          <w:ins w:id="30" w:author="William Doub" w:date="2014-04-18T12:14:00Z"/>
        </w:rPr>
      </w:pPr>
      <w:ins w:id="31" w:author="William Doub" w:date="2014-04-18T12:14:00Z">
        <w:r>
          <w:rPr>
            <w:rStyle w:val="FootnoteReference"/>
          </w:rPr>
          <w:footnoteRef/>
        </w:r>
        <w:r>
          <w:t xml:space="preserve"> “Collective Thinking”</w:t>
        </w:r>
        <w:r w:rsidRPr="00A56F75">
          <w:t xml:space="preserve">, in: </w:t>
        </w:r>
        <w:proofErr w:type="spellStart"/>
        <w:r w:rsidRPr="00A56F75">
          <w:t>Kristóf</w:t>
        </w:r>
        <w:proofErr w:type="spellEnd"/>
        <w:r w:rsidRPr="00A56F75">
          <w:t xml:space="preserve"> </w:t>
        </w:r>
        <w:proofErr w:type="spellStart"/>
        <w:r w:rsidRPr="00A56F75">
          <w:t>Nyíri</w:t>
        </w:r>
        <w:proofErr w:type="spellEnd"/>
        <w:r w:rsidRPr="00A56F75">
          <w:t>, ed</w:t>
        </w:r>
        <w:r w:rsidRPr="00A56F75">
          <w:rPr>
            <w:i/>
          </w:rPr>
          <w:t>., Mobile Understanding</w:t>
        </w:r>
        <w:r>
          <w:t xml:space="preserve">, op. cit., </w:t>
        </w:r>
        <w:r w:rsidRPr="00A56F75">
          <w:t>91–100.</w:t>
        </w:r>
      </w:ins>
    </w:p>
  </w:footnote>
  <w:footnote w:id="5">
    <w:p w14:paraId="0E1EE228" w14:textId="77777777" w:rsidR="003B6B6D" w:rsidRDefault="003B6B6D">
      <w:pPr>
        <w:pStyle w:val="FootnoteText"/>
      </w:pPr>
      <w:r>
        <w:rPr>
          <w:rStyle w:val="FootnoteReference"/>
        </w:rPr>
        <w:footnoteRef/>
      </w:r>
      <w:r>
        <w:t xml:space="preserve"> As in “Wittgenstein’</w:t>
      </w:r>
      <w:r w:rsidRPr="009C00E6">
        <w:t>s Philosophy of Pictures</w:t>
      </w:r>
      <w:r>
        <w:t>”</w:t>
      </w:r>
      <w:r w:rsidRPr="009C00E6">
        <w:t xml:space="preserve">, in: </w:t>
      </w:r>
      <w:proofErr w:type="spellStart"/>
      <w:r w:rsidRPr="009C00E6">
        <w:t>Alois</w:t>
      </w:r>
      <w:proofErr w:type="spellEnd"/>
      <w:r w:rsidRPr="009C00E6">
        <w:t xml:space="preserve"> </w:t>
      </w:r>
      <w:proofErr w:type="spellStart"/>
      <w:r w:rsidRPr="009C00E6">
        <w:t>Pichler</w:t>
      </w:r>
      <w:proofErr w:type="spellEnd"/>
      <w:r w:rsidRPr="009C00E6">
        <w:t xml:space="preserve"> and </w:t>
      </w:r>
      <w:proofErr w:type="spellStart"/>
      <w:r w:rsidRPr="009C00E6">
        <w:t>Simo</w:t>
      </w:r>
      <w:proofErr w:type="spellEnd"/>
      <w:r w:rsidRPr="009C00E6">
        <w:t xml:space="preserve"> </w:t>
      </w:r>
      <w:proofErr w:type="spellStart"/>
      <w:r w:rsidRPr="009C00E6">
        <w:t>Säätelä</w:t>
      </w:r>
      <w:proofErr w:type="spellEnd"/>
      <w:r w:rsidRPr="009C00E6">
        <w:t xml:space="preserve">, eds., </w:t>
      </w:r>
      <w:r w:rsidRPr="00EB5036">
        <w:rPr>
          <w:i/>
        </w:rPr>
        <w:t>Wittgenstein: The Philosopher and his Works</w:t>
      </w:r>
      <w:r w:rsidRPr="009C00E6">
        <w:t>, Wittgenstein Archives at the University of Bergen, 2005, 281</w:t>
      </w:r>
      <w:r w:rsidRPr="00B6074D">
        <w:t>–</w:t>
      </w:r>
      <w:r w:rsidRPr="009C00E6">
        <w:t>312.</w:t>
      </w:r>
    </w:p>
  </w:footnote>
  <w:footnote w:id="6">
    <w:p w14:paraId="51D6DBAB" w14:textId="77777777" w:rsidR="003B6B6D" w:rsidRDefault="003B6B6D">
      <w:pPr>
        <w:pStyle w:val="FootnoteText"/>
      </w:pPr>
      <w:r w:rsidRPr="00A56F75">
        <w:rPr>
          <w:rStyle w:val="FootnoteReference"/>
        </w:rPr>
        <w:footnoteRef/>
      </w:r>
      <w:r>
        <w:t xml:space="preserve"> On </w:t>
      </w:r>
      <w:proofErr w:type="spellStart"/>
      <w:r>
        <w:t>Reinach</w:t>
      </w:r>
      <w:proofErr w:type="spellEnd"/>
      <w:r>
        <w:t xml:space="preserve"> see Kevin </w:t>
      </w:r>
      <w:r w:rsidRPr="00B6074D">
        <w:t>Mulligan, “</w:t>
      </w:r>
      <w:proofErr w:type="spellStart"/>
      <w:r w:rsidRPr="00B6074D">
        <w:t>Promisings</w:t>
      </w:r>
      <w:proofErr w:type="spellEnd"/>
      <w:r w:rsidRPr="00B6074D">
        <w:t xml:space="preserve"> and Other Social Acts: Their Constituents and Structure”, in: Mulligan (ed.), </w:t>
      </w:r>
      <w:r w:rsidRPr="00A56F75">
        <w:rPr>
          <w:i/>
        </w:rPr>
        <w:t xml:space="preserve">Speech Act and </w:t>
      </w:r>
      <w:proofErr w:type="spellStart"/>
      <w:r w:rsidRPr="00A56F75">
        <w:rPr>
          <w:i/>
        </w:rPr>
        <w:t>Sachverhalt</w:t>
      </w:r>
      <w:proofErr w:type="spellEnd"/>
      <w:r w:rsidRPr="00A56F75">
        <w:rPr>
          <w:i/>
        </w:rPr>
        <w:t xml:space="preserve">. </w:t>
      </w:r>
      <w:proofErr w:type="spellStart"/>
      <w:r w:rsidRPr="00A56F75">
        <w:rPr>
          <w:i/>
        </w:rPr>
        <w:t>Reinach</w:t>
      </w:r>
      <w:proofErr w:type="spellEnd"/>
      <w:r w:rsidRPr="00A56F75">
        <w:rPr>
          <w:i/>
        </w:rPr>
        <w:t xml:space="preserve"> and the Foundations of Realist Phenomenology</w:t>
      </w:r>
      <w:r w:rsidRPr="00B6074D">
        <w:t xml:space="preserve">. The Hague: </w:t>
      </w:r>
      <w:proofErr w:type="spellStart"/>
      <w:r w:rsidRPr="00B6074D">
        <w:t>Nijhoff</w:t>
      </w:r>
      <w:proofErr w:type="spellEnd"/>
      <w:r w:rsidRPr="00B6074D">
        <w:t>, 1987</w:t>
      </w:r>
      <w:r>
        <w:t>,</w:t>
      </w:r>
      <w:r w:rsidRPr="00B6074D">
        <w:t xml:space="preserve"> 29–90.</w:t>
      </w:r>
      <w:r>
        <w:t xml:space="preserve"> See also J. L. </w:t>
      </w:r>
      <w:r w:rsidRPr="00A56F75">
        <w:t xml:space="preserve">Austin, </w:t>
      </w:r>
      <w:r w:rsidRPr="00A56F75">
        <w:rPr>
          <w:i/>
        </w:rPr>
        <w:t>How to Do Things with Words</w:t>
      </w:r>
      <w:r>
        <w:t>,</w:t>
      </w:r>
      <w:r w:rsidRPr="00A56F75">
        <w:t xml:space="preserve"> Cambridge (MA): Harvard University Press</w:t>
      </w:r>
      <w:r>
        <w:t xml:space="preserve">, 1962 and John R. Searle, </w:t>
      </w:r>
      <w:r w:rsidRPr="00A56F75">
        <w:rPr>
          <w:i/>
        </w:rPr>
        <w:t>Speech Acts, An Essay in the Philosophy of Language</w:t>
      </w:r>
      <w:r>
        <w:t>, Cambridge: Cambridge University Press, 1969.</w:t>
      </w:r>
    </w:p>
  </w:footnote>
  <w:footnote w:id="7">
    <w:p w14:paraId="3AB5FF5F" w14:textId="77777777" w:rsidR="003B6B6D" w:rsidDel="00F80258" w:rsidRDefault="003B6B6D" w:rsidP="00194E3F">
      <w:pPr>
        <w:pStyle w:val="references"/>
        <w:ind w:left="0" w:firstLine="0"/>
        <w:rPr>
          <w:del w:id="70" w:author="William Doub" w:date="2014-04-18T12:28:00Z"/>
        </w:rPr>
      </w:pPr>
      <w:del w:id="71" w:author="William Doub" w:date="2014-04-18T12:28:00Z">
        <w:r w:rsidDel="00F80258">
          <w:rPr>
            <w:rStyle w:val="FootnoteReference"/>
          </w:rPr>
          <w:footnoteRef/>
        </w:r>
        <w:r w:rsidDel="00F80258">
          <w:delText xml:space="preserve"> </w:delText>
        </w:r>
        <w:r w:rsidRPr="009B5FBB" w:rsidDel="00F80258">
          <w:rPr>
            <w:rFonts w:ascii="Times New Roman" w:hAnsi="Times New Roman"/>
            <w:sz w:val="20"/>
            <w:szCs w:val="24"/>
          </w:rPr>
          <w:delText xml:space="preserve">Barry Smith, “How to Do Things with Documents”, </w:delText>
        </w:r>
        <w:r w:rsidRPr="00194E3F" w:rsidDel="00F80258">
          <w:rPr>
            <w:rFonts w:eastAsiaTheme="minorHAnsi" w:cstheme="minorBidi"/>
            <w:i/>
            <w:sz w:val="20"/>
            <w:lang w:eastAsia="en-US"/>
          </w:rPr>
          <w:delText>Rivist</w:delText>
        </w:r>
        <w:r w:rsidDel="00F80258">
          <w:rPr>
            <w:rFonts w:ascii="Times New Roman" w:eastAsiaTheme="minorHAnsi" w:hAnsi="Times New Roman" w:cstheme="minorBidi"/>
            <w:i/>
            <w:sz w:val="20"/>
            <w:lang w:eastAsia="en-US"/>
          </w:rPr>
          <w:delText>a</w:delText>
        </w:r>
        <w:r w:rsidRPr="00194E3F" w:rsidDel="00F80258">
          <w:rPr>
            <w:rFonts w:eastAsiaTheme="minorHAnsi" w:cstheme="minorBidi"/>
            <w:i/>
            <w:sz w:val="20"/>
            <w:lang w:eastAsia="en-US"/>
          </w:rPr>
          <w:delText xml:space="preserve"> di Estetica</w:delText>
        </w:r>
        <w:r w:rsidRPr="00194E3F" w:rsidDel="00F80258">
          <w:rPr>
            <w:rFonts w:eastAsiaTheme="minorHAnsi" w:cstheme="minorBidi"/>
            <w:sz w:val="20"/>
            <w:lang w:eastAsia="en-US"/>
          </w:rPr>
          <w:delText xml:space="preserve"> 50, 179–198 and “Document</w:delText>
        </w:r>
        <w:r w:rsidDel="00F80258">
          <w:rPr>
            <w:sz w:val="20"/>
          </w:rPr>
          <w:delText xml:space="preserve"> Acts”, in Anita Konzelmann-Ziv</w:delText>
        </w:r>
        <w:r w:rsidDel="00F80258">
          <w:rPr>
            <w:rFonts w:ascii="Times New Roman" w:eastAsiaTheme="minorHAnsi" w:hAnsi="Times New Roman" w:cstheme="minorBidi"/>
            <w:sz w:val="20"/>
            <w:lang w:eastAsia="en-US"/>
          </w:rPr>
          <w:delText xml:space="preserve"> and</w:delText>
        </w:r>
        <w:r w:rsidRPr="00194E3F" w:rsidDel="00F80258">
          <w:rPr>
            <w:rFonts w:eastAsiaTheme="minorHAnsi" w:cstheme="minorBidi"/>
            <w:sz w:val="20"/>
            <w:lang w:eastAsia="en-US"/>
          </w:rPr>
          <w:delText xml:space="preserve"> Hans Bernhard Schmid (eds.), </w:delText>
        </w:r>
        <w:r w:rsidRPr="00194E3F" w:rsidDel="00F80258">
          <w:rPr>
            <w:rFonts w:eastAsiaTheme="minorHAnsi" w:cstheme="minorBidi"/>
            <w:i/>
            <w:sz w:val="20"/>
            <w:lang w:eastAsia="en-US"/>
          </w:rPr>
          <w:delText>Institutions, Emotions, and Group Agents. Contributions to Social Ontology</w:delText>
        </w:r>
        <w:r w:rsidRPr="00194E3F" w:rsidDel="00F80258">
          <w:rPr>
            <w:rFonts w:eastAsiaTheme="minorHAnsi" w:cstheme="minorBidi"/>
            <w:sz w:val="20"/>
            <w:lang w:eastAsia="en-US"/>
          </w:rPr>
          <w:delText xml:space="preserve"> (Philosophical Studies Series), Dordrecht: Springer, in press.</w:delText>
        </w:r>
      </w:del>
    </w:p>
  </w:footnote>
  <w:footnote w:id="8">
    <w:p w14:paraId="7312A797" w14:textId="77777777" w:rsidR="003B6B6D" w:rsidRDefault="003B6B6D" w:rsidP="007B7A09">
      <w:pPr>
        <w:pStyle w:val="FootnoteText"/>
      </w:pPr>
      <w:r>
        <w:rPr>
          <w:rStyle w:val="FootnoteReference"/>
        </w:rPr>
        <w:footnoteRef/>
      </w:r>
      <w:r>
        <w:t xml:space="preserve"> Image from Janna Hastings, Colin </w:t>
      </w:r>
      <w:proofErr w:type="spellStart"/>
      <w:r>
        <w:t>Batchelor</w:t>
      </w:r>
      <w:proofErr w:type="spellEnd"/>
      <w:r>
        <w:t xml:space="preserve">, Fabian </w:t>
      </w:r>
      <w:proofErr w:type="spellStart"/>
      <w:r>
        <w:t>Neuhaus</w:t>
      </w:r>
      <w:proofErr w:type="spellEnd"/>
      <w:r>
        <w:t xml:space="preserve"> and </w:t>
      </w:r>
      <w:proofErr w:type="spellStart"/>
      <w:r>
        <w:t>Christoph</w:t>
      </w:r>
      <w:proofErr w:type="spellEnd"/>
      <w:r>
        <w:t xml:space="preserve"> Steinbeck, “What’s in an ‘is about’ link? Chemical diagrams and the Information Artifact Ontology”, </w:t>
      </w:r>
      <w:r w:rsidRPr="007B7A09">
        <w:rPr>
          <w:i/>
        </w:rPr>
        <w:t>Proceedings of the Second International Conference on Biomedical Ontology</w:t>
      </w:r>
      <w:r>
        <w:t xml:space="preserve"> (ICBO 2011), CEUR, Volume 833, 2011.</w:t>
      </w:r>
    </w:p>
  </w:footnote>
  <w:footnote w:id="9">
    <w:p w14:paraId="2DB44205" w14:textId="77777777" w:rsidR="003B6B6D" w:rsidRDefault="003B6B6D">
      <w:pPr>
        <w:pStyle w:val="FootnoteText"/>
      </w:pPr>
      <w:r>
        <w:rPr>
          <w:rStyle w:val="FootnoteReference"/>
        </w:rPr>
        <w:footnoteRef/>
      </w:r>
      <w:r>
        <w:t xml:space="preserve"> </w:t>
      </w:r>
      <w:proofErr w:type="gramStart"/>
      <w:r w:rsidRPr="009358A9">
        <w:t xml:space="preserve">From </w:t>
      </w:r>
      <w:r w:rsidRPr="00370C34">
        <w:fldChar w:fldCharType="begin"/>
      </w:r>
      <w:r w:rsidRPr="009358A9">
        <w:instrText xml:space="preserve"> HYPERLINK "http://www.dezeen.com/2012/09/27/slip-house-by-carl-turner-architects/" </w:instrText>
      </w:r>
      <w:r w:rsidRPr="00370C34">
        <w:rPr>
          <w:rPrChange w:id="92" w:author="William Doub" w:date="2014-04-18T12:36:00Z">
            <w:rPr>
              <w:rStyle w:val="Hyperlink"/>
              <w:color w:val="auto"/>
            </w:rPr>
          </w:rPrChange>
        </w:rPr>
        <w:fldChar w:fldCharType="separate"/>
      </w:r>
      <w:r w:rsidRPr="00370C34">
        <w:rPr>
          <w:rStyle w:val="Hyperlink"/>
          <w:color w:val="auto"/>
        </w:rPr>
        <w:t>http://www.dezeen.com/2012/09/27/slip-house-by-carl-turner-architects/</w:t>
      </w:r>
      <w:r w:rsidRPr="00370C34">
        <w:rPr>
          <w:rStyle w:val="Hyperlink"/>
          <w:color w:val="auto"/>
        </w:rPr>
        <w:fldChar w:fldCharType="end"/>
      </w:r>
      <w:r>
        <w:t>.</w:t>
      </w:r>
      <w:proofErr w:type="gramEnd"/>
      <w:r>
        <w:t xml:space="preserve"> With acknowledgements to </w:t>
      </w:r>
      <w:proofErr w:type="spellStart"/>
      <w:r>
        <w:t>dezeen</w:t>
      </w:r>
      <w:proofErr w:type="spellEnd"/>
      <w:r>
        <w:t xml:space="preserve"> magazine.</w:t>
      </w:r>
    </w:p>
  </w:footnote>
  <w:footnote w:id="10">
    <w:p w14:paraId="77557E86" w14:textId="77777777" w:rsidR="003B6B6D" w:rsidRPr="00946C64" w:rsidRDefault="003B6B6D" w:rsidP="00C31315">
      <w:pPr>
        <w:pStyle w:val="references"/>
        <w:ind w:left="0" w:firstLine="0"/>
        <w:rPr>
          <w:rFonts w:ascii="Times New Roman" w:hAnsi="Times New Roman"/>
          <w:sz w:val="20"/>
        </w:rPr>
      </w:pPr>
      <w:r>
        <w:rPr>
          <w:rStyle w:val="FootnoteReference"/>
        </w:rPr>
        <w:footnoteRef/>
      </w:r>
      <w:r>
        <w:t xml:space="preserve"> </w:t>
      </w:r>
      <w:r w:rsidRPr="00946C64">
        <w:rPr>
          <w:rFonts w:ascii="Times New Roman" w:hAnsi="Times New Roman"/>
          <w:sz w:val="20"/>
        </w:rPr>
        <w:t xml:space="preserve">Walter J. Ong, </w:t>
      </w:r>
      <w:proofErr w:type="spellStart"/>
      <w:r w:rsidRPr="00946C64">
        <w:rPr>
          <w:rFonts w:ascii="Times New Roman" w:hAnsi="Times New Roman"/>
          <w:i/>
          <w:sz w:val="20"/>
        </w:rPr>
        <w:t>Orality</w:t>
      </w:r>
      <w:proofErr w:type="spellEnd"/>
      <w:r w:rsidRPr="00946C64">
        <w:rPr>
          <w:rFonts w:ascii="Times New Roman" w:hAnsi="Times New Roman"/>
          <w:i/>
          <w:sz w:val="20"/>
        </w:rPr>
        <w:t xml:space="preserve"> and Literacy: The Technologizing of the Word</w:t>
      </w:r>
      <w:r w:rsidRPr="00946C64">
        <w:rPr>
          <w:rFonts w:ascii="Times New Roman" w:hAnsi="Times New Roman"/>
          <w:sz w:val="20"/>
        </w:rPr>
        <w:t xml:space="preserve">, New York: Routledge, 2002; Michael T. </w:t>
      </w:r>
      <w:proofErr w:type="spellStart"/>
      <w:r w:rsidRPr="00946C64">
        <w:rPr>
          <w:rFonts w:ascii="Times New Roman" w:hAnsi="Times New Roman"/>
          <w:sz w:val="20"/>
        </w:rPr>
        <w:t>Clanchy</w:t>
      </w:r>
      <w:proofErr w:type="spellEnd"/>
      <w:r w:rsidRPr="00946C64">
        <w:rPr>
          <w:rFonts w:ascii="Times New Roman" w:hAnsi="Times New Roman"/>
          <w:sz w:val="20"/>
        </w:rPr>
        <w:t xml:space="preserve">, </w:t>
      </w:r>
      <w:r w:rsidRPr="00946C64">
        <w:rPr>
          <w:rFonts w:ascii="Times New Roman" w:hAnsi="Times New Roman"/>
          <w:i/>
          <w:sz w:val="20"/>
        </w:rPr>
        <w:t>From Memory to Written Record: England 1066-1307</w:t>
      </w:r>
      <w:r w:rsidRPr="00946C64">
        <w:rPr>
          <w:rFonts w:ascii="Times New Roman" w:hAnsi="Times New Roman"/>
          <w:sz w:val="20"/>
        </w:rPr>
        <w:t>, 2nd ed., Oxford: Blackwell, 1993; Maurizio Ferraris, “</w:t>
      </w:r>
      <w:proofErr w:type="spellStart"/>
      <w:r w:rsidRPr="00946C64">
        <w:rPr>
          <w:rFonts w:ascii="Times New Roman" w:hAnsi="Times New Roman"/>
          <w:sz w:val="20"/>
        </w:rPr>
        <w:t>Documentality</w:t>
      </w:r>
      <w:proofErr w:type="spellEnd"/>
      <w:r w:rsidRPr="00946C64">
        <w:rPr>
          <w:rFonts w:ascii="Times New Roman" w:hAnsi="Times New Roman"/>
          <w:sz w:val="20"/>
        </w:rPr>
        <w:t xml:space="preserve">, or Europe”, </w:t>
      </w:r>
      <w:r w:rsidRPr="00946C64">
        <w:rPr>
          <w:rFonts w:ascii="Times New Roman" w:hAnsi="Times New Roman"/>
          <w:i/>
          <w:sz w:val="20"/>
        </w:rPr>
        <w:t>The Monist</w:t>
      </w:r>
      <w:r w:rsidRPr="00946C64">
        <w:rPr>
          <w:rFonts w:ascii="Times New Roman" w:hAnsi="Times New Roman"/>
          <w:sz w:val="20"/>
        </w:rPr>
        <w:t xml:space="preserve">, 92 (2), 2009, 286–314, and </w:t>
      </w:r>
      <w:proofErr w:type="spellStart"/>
      <w:r w:rsidRPr="00946C64">
        <w:rPr>
          <w:rFonts w:ascii="Times New Roman" w:hAnsi="Times New Roman"/>
          <w:i/>
          <w:sz w:val="20"/>
        </w:rPr>
        <w:t>Documentality</w:t>
      </w:r>
      <w:proofErr w:type="spellEnd"/>
      <w:r w:rsidRPr="00946C64">
        <w:rPr>
          <w:rFonts w:ascii="Times New Roman" w:hAnsi="Times New Roman"/>
          <w:i/>
          <w:sz w:val="20"/>
        </w:rPr>
        <w:t>: Why It Is Necessary to Leave Traces</w:t>
      </w:r>
      <w:r w:rsidRPr="00946C64">
        <w:rPr>
          <w:rFonts w:ascii="Times New Roman" w:hAnsi="Times New Roman"/>
          <w:sz w:val="20"/>
        </w:rPr>
        <w:t>, New York: Fordham University Press, 2012.</w:t>
      </w:r>
    </w:p>
  </w:footnote>
  <w:footnote w:id="11">
    <w:p w14:paraId="25E3CA2D" w14:textId="77777777" w:rsidR="003B6B6D" w:rsidRPr="00E874F9" w:rsidRDefault="003B6B6D" w:rsidP="00F97FD0">
      <w:pPr>
        <w:pStyle w:val="references"/>
        <w:ind w:left="0" w:firstLine="0"/>
        <w:rPr>
          <w:rFonts w:ascii="Times New Roman" w:hAnsi="Times New Roman"/>
          <w:sz w:val="20"/>
        </w:rPr>
      </w:pPr>
      <w:r w:rsidRPr="00634117">
        <w:rPr>
          <w:rStyle w:val="FootnoteReference"/>
          <w:rFonts w:ascii="Times New Roman" w:hAnsi="Times New Roman"/>
          <w:sz w:val="20"/>
        </w:rPr>
        <w:footnoteRef/>
      </w:r>
      <w:r w:rsidRPr="00634117">
        <w:rPr>
          <w:rFonts w:ascii="Times New Roman" w:hAnsi="Times New Roman"/>
          <w:sz w:val="20"/>
        </w:rPr>
        <w:t xml:space="preserve"> </w:t>
      </w:r>
      <w:r w:rsidRPr="00634117">
        <w:rPr>
          <w:rFonts w:ascii="Times New Roman" w:eastAsiaTheme="minorHAnsi" w:hAnsi="Times New Roman"/>
          <w:sz w:val="20"/>
          <w:lang w:eastAsia="en-US"/>
        </w:rPr>
        <w:t xml:space="preserve">Simon </w:t>
      </w:r>
      <w:proofErr w:type="spellStart"/>
      <w:r w:rsidRPr="00634117">
        <w:rPr>
          <w:rFonts w:ascii="Times New Roman" w:eastAsiaTheme="minorHAnsi" w:hAnsi="Times New Roman"/>
          <w:sz w:val="20"/>
          <w:lang w:eastAsia="en-US"/>
        </w:rPr>
        <w:t>Teuscher</w:t>
      </w:r>
      <w:proofErr w:type="spellEnd"/>
      <w:r w:rsidRPr="00634117">
        <w:rPr>
          <w:rFonts w:ascii="Times New Roman" w:eastAsiaTheme="minorHAnsi" w:hAnsi="Times New Roman"/>
          <w:sz w:val="20"/>
          <w:lang w:eastAsia="en-US"/>
        </w:rPr>
        <w:t xml:space="preserve">, “Document collections, mobilized regulations, and the making of customary law at the end of the Middle Ages”, </w:t>
      </w:r>
      <w:r w:rsidRPr="00634117">
        <w:rPr>
          <w:rFonts w:ascii="Times New Roman" w:eastAsiaTheme="minorHAnsi" w:hAnsi="Times New Roman"/>
          <w:i/>
          <w:sz w:val="20"/>
          <w:lang w:eastAsia="en-US"/>
        </w:rPr>
        <w:t>Archival Science</w:t>
      </w:r>
      <w:r w:rsidRPr="00634117">
        <w:rPr>
          <w:rFonts w:ascii="Times New Roman" w:eastAsiaTheme="minorHAnsi" w:hAnsi="Times New Roman"/>
          <w:sz w:val="20"/>
          <w:lang w:eastAsia="en-US"/>
        </w:rPr>
        <w:t>, 10, 2010, 211–229.</w:t>
      </w:r>
    </w:p>
  </w:footnote>
  <w:footnote w:id="12">
    <w:p w14:paraId="2ECFDE9D" w14:textId="77777777" w:rsidR="003B6B6D" w:rsidRPr="009B5FBB" w:rsidDel="009415AA" w:rsidRDefault="003B6B6D" w:rsidP="00C66443">
      <w:pPr>
        <w:pStyle w:val="references"/>
        <w:ind w:left="0" w:firstLine="0"/>
        <w:rPr>
          <w:del w:id="111" w:author="William Doub" w:date="2014-04-18T13:08:00Z"/>
          <w:rFonts w:ascii="Times New Roman" w:hAnsi="Times New Roman"/>
          <w:sz w:val="20"/>
        </w:rPr>
      </w:pPr>
      <w:r w:rsidRPr="009B5FBB">
        <w:rPr>
          <w:rStyle w:val="FootnoteReference"/>
          <w:rFonts w:ascii="Times New Roman" w:hAnsi="Times New Roman"/>
          <w:sz w:val="20"/>
        </w:rPr>
        <w:footnoteRef/>
      </w:r>
      <w:r w:rsidRPr="009B5FBB">
        <w:rPr>
          <w:rFonts w:ascii="Times New Roman" w:hAnsi="Times New Roman"/>
          <w:sz w:val="20"/>
        </w:rPr>
        <w:t xml:space="preserve"> Hernando </w:t>
      </w:r>
      <w:proofErr w:type="gramStart"/>
      <w:r w:rsidRPr="009B5FBB">
        <w:rPr>
          <w:rFonts w:ascii="Times New Roman" w:hAnsi="Times New Roman"/>
          <w:sz w:val="20"/>
        </w:rPr>
        <w:t>de</w:t>
      </w:r>
      <w:proofErr w:type="gramEnd"/>
      <w:r w:rsidRPr="009B5FBB">
        <w:rPr>
          <w:rFonts w:ascii="Times New Roman" w:hAnsi="Times New Roman"/>
          <w:sz w:val="20"/>
        </w:rPr>
        <w:t xml:space="preserve"> Soto, </w:t>
      </w:r>
      <w:r w:rsidRPr="009B5FBB">
        <w:rPr>
          <w:rFonts w:ascii="Times New Roman" w:hAnsi="Times New Roman"/>
          <w:i/>
          <w:sz w:val="20"/>
        </w:rPr>
        <w:t>The Mystery of Capital: Why Capitalism Triumphs in the West and Fails Everywhere Else</w:t>
      </w:r>
      <w:r w:rsidRPr="009B5FBB">
        <w:rPr>
          <w:rFonts w:ascii="Times New Roman" w:hAnsi="Times New Roman"/>
          <w:sz w:val="20"/>
        </w:rPr>
        <w:t xml:space="preserve">. New York: Basic Books, 2000. </w:t>
      </w:r>
      <w:r w:rsidRPr="00C66443">
        <w:rPr>
          <w:rFonts w:ascii="Times New Roman" w:hAnsi="Times New Roman"/>
          <w:sz w:val="20"/>
        </w:rPr>
        <w:t xml:space="preserve">See also my “Searle and De Soto: The New Ontology of the Social World.” In </w:t>
      </w:r>
      <w:r w:rsidRPr="00C66443">
        <w:rPr>
          <w:rFonts w:ascii="Times New Roman" w:hAnsi="Times New Roman"/>
          <w:i/>
          <w:sz w:val="20"/>
        </w:rPr>
        <w:t>The Mystery of Capital and the Construction of Social Reality</w:t>
      </w:r>
      <w:r w:rsidRPr="00C66443">
        <w:rPr>
          <w:rFonts w:ascii="Times New Roman" w:hAnsi="Times New Roman"/>
          <w:sz w:val="20"/>
        </w:rPr>
        <w:t>, edited by B. Smith, D. Mark and I. Ehrlich. Chicago: Open Court, 2008, 35–51.</w:t>
      </w:r>
    </w:p>
    <w:p w14:paraId="779C04B3" w14:textId="77777777" w:rsidR="003B6B6D" w:rsidRDefault="003B6B6D">
      <w:pPr>
        <w:pStyle w:val="references"/>
        <w:ind w:left="0" w:firstLine="0"/>
        <w:pPrChange w:id="112" w:author="William Doub" w:date="2014-04-18T13:08:00Z">
          <w:pPr>
            <w:pStyle w:val="FootnoteText"/>
          </w:pPr>
        </w:pPrChange>
      </w:pPr>
    </w:p>
  </w:footnote>
  <w:footnote w:id="13">
    <w:p w14:paraId="376D34CC" w14:textId="77777777" w:rsidR="003B6B6D" w:rsidRDefault="003B6B6D">
      <w:pPr>
        <w:pStyle w:val="FootnoteText"/>
      </w:pPr>
      <w:r>
        <w:rPr>
          <w:rStyle w:val="FootnoteReference"/>
        </w:rPr>
        <w:footnoteRef/>
      </w:r>
      <w:r>
        <w:t xml:space="preserve"> From </w:t>
      </w:r>
      <w:r w:rsidRPr="00876CF1">
        <w:t>http://www.backpack45.com/images/caminomap.jpg</w:t>
      </w:r>
      <w:r>
        <w:t>.</w:t>
      </w:r>
    </w:p>
  </w:footnote>
  <w:footnote w:id="14">
    <w:p w14:paraId="738F53FE" w14:textId="77777777" w:rsidR="003B6B6D" w:rsidRPr="000843D7" w:rsidRDefault="003B6B6D">
      <w:pPr>
        <w:pStyle w:val="FootnoteText"/>
      </w:pPr>
      <w:r>
        <w:rPr>
          <w:rStyle w:val="FootnoteReference"/>
        </w:rPr>
        <w:footnoteRef/>
      </w:r>
      <w:r>
        <w:t xml:space="preserve"> For complementary arguments in support of this thesis see Lydia </w:t>
      </w:r>
      <w:proofErr w:type="spellStart"/>
      <w:r>
        <w:t>Goehr</w:t>
      </w:r>
      <w:proofErr w:type="spellEnd"/>
      <w:r>
        <w:t xml:space="preserve">, </w:t>
      </w:r>
      <w:r>
        <w:rPr>
          <w:i/>
        </w:rPr>
        <w:t>The Imaginary Museum of Musical Works</w:t>
      </w:r>
      <w:r>
        <w:t>, Oxford: Oxford University Press, 1994.</w:t>
      </w:r>
    </w:p>
  </w:footnote>
  <w:footnote w:id="15">
    <w:p w14:paraId="5C9627F7" w14:textId="77777777" w:rsidR="003B6B6D" w:rsidRDefault="003B6B6D">
      <w:pPr>
        <w:pStyle w:val="FootnoteText"/>
      </w:pPr>
      <w:r>
        <w:rPr>
          <w:rStyle w:val="FootnoteReference"/>
        </w:rPr>
        <w:footnoteRef/>
      </w:r>
      <w:r>
        <w:t xml:space="preserve"> </w:t>
      </w:r>
      <w:r w:rsidRPr="00194E3F">
        <w:t>http://en.wikipedia.org/wiki/DOTMLPF</w:t>
      </w:r>
      <w:r>
        <w:t>.</w:t>
      </w:r>
    </w:p>
  </w:footnote>
  <w:footnote w:id="16">
    <w:p w14:paraId="07880FC4" w14:textId="734E0F74" w:rsidR="003B6B6D" w:rsidRDefault="003B6B6D" w:rsidP="0032381D">
      <w:pPr>
        <w:pStyle w:val="FootnoteText"/>
      </w:pPr>
      <w:r>
        <w:rPr>
          <w:rStyle w:val="FootnoteReference"/>
        </w:rPr>
        <w:footnoteRef/>
      </w:r>
      <w:r>
        <w:t xml:space="preserve"> Scott </w:t>
      </w:r>
      <w:ins w:id="144" w:author="William Doub" w:date="2014-04-18T15:02:00Z">
        <w:r>
          <w:t>J.</w:t>
        </w:r>
      </w:ins>
      <w:del w:id="145" w:author="William Doub" w:date="2014-04-18T15:02:00Z">
        <w:r w:rsidDel="00AF202B">
          <w:delText>A.</w:delText>
        </w:r>
      </w:del>
      <w:r>
        <w:t xml:space="preserve"> Shapiro, “Massively Shared Agency,” in M. Vargas and G. </w:t>
      </w:r>
      <w:proofErr w:type="spellStart"/>
      <w:r>
        <w:t>Yaffe</w:t>
      </w:r>
      <w:proofErr w:type="spellEnd"/>
      <w:r>
        <w:t xml:space="preserve">, eds., </w:t>
      </w:r>
      <w:r w:rsidRPr="00513CA9">
        <w:rPr>
          <w:i/>
        </w:rPr>
        <w:t xml:space="preserve">Rational and Social Agency: Essays on the Philosophy of Michael </w:t>
      </w:r>
      <w:proofErr w:type="spellStart"/>
      <w:r w:rsidRPr="00513CA9">
        <w:rPr>
          <w:i/>
        </w:rPr>
        <w:t>Bratman</w:t>
      </w:r>
      <w:proofErr w:type="spellEnd"/>
      <w:r>
        <w:t>, New York: Oxford University Press, forthcoming.</w:t>
      </w:r>
    </w:p>
  </w:footnote>
  <w:footnote w:id="17">
    <w:p w14:paraId="09D18E4D" w14:textId="77777777" w:rsidR="003B6B6D" w:rsidRPr="00A27DBF" w:rsidRDefault="003B6B6D" w:rsidP="00B442F6">
      <w:pPr>
        <w:pStyle w:val="references"/>
        <w:ind w:left="0" w:firstLine="0"/>
        <w:rPr>
          <w:rFonts w:ascii="Times New Roman" w:hAnsi="Times New Roman"/>
          <w:sz w:val="20"/>
        </w:rPr>
      </w:pPr>
      <w:r>
        <w:rPr>
          <w:rStyle w:val="FootnoteReference"/>
        </w:rPr>
        <w:footnoteRef/>
      </w:r>
      <w:r>
        <w:t xml:space="preserve"> </w:t>
      </w:r>
      <w:r w:rsidRPr="00A27DBF">
        <w:rPr>
          <w:rFonts w:ascii="Times New Roman" w:hAnsi="Times New Roman"/>
          <w:sz w:val="20"/>
        </w:rPr>
        <w:t xml:space="preserve">See Searle, </w:t>
      </w:r>
      <w:r w:rsidRPr="00A27DBF">
        <w:rPr>
          <w:rFonts w:ascii="Times New Roman" w:hAnsi="Times New Roman"/>
          <w:i/>
          <w:sz w:val="20"/>
        </w:rPr>
        <w:t>The Construction of Social Reality</w:t>
      </w:r>
      <w:r>
        <w:rPr>
          <w:rFonts w:ascii="Times New Roman" w:hAnsi="Times New Roman"/>
          <w:sz w:val="20"/>
        </w:rPr>
        <w:t xml:space="preserve">. New York: Free Press, 1995 and </w:t>
      </w:r>
      <w:r w:rsidRPr="00B442F6">
        <w:rPr>
          <w:rFonts w:ascii="Times New Roman" w:hAnsi="Times New Roman"/>
          <w:i/>
          <w:sz w:val="20"/>
        </w:rPr>
        <w:t>Making the Social World: The Structure of Human Civilization</w:t>
      </w:r>
      <w:r w:rsidRPr="00B442F6">
        <w:rPr>
          <w:rFonts w:ascii="Times New Roman" w:hAnsi="Times New Roman"/>
          <w:sz w:val="20"/>
        </w:rPr>
        <w:t>. New York: Oxford University Press</w:t>
      </w:r>
      <w:r>
        <w:rPr>
          <w:rFonts w:ascii="Times New Roman" w:hAnsi="Times New Roman"/>
          <w:sz w:val="20"/>
        </w:rPr>
        <w:t>, 2010;</w:t>
      </w:r>
      <w:r w:rsidRPr="00A27DBF">
        <w:rPr>
          <w:rFonts w:ascii="Times New Roman" w:hAnsi="Times New Roman"/>
          <w:sz w:val="20"/>
        </w:rPr>
        <w:t xml:space="preserve"> Margaret Gilbert, </w:t>
      </w:r>
      <w:r w:rsidRPr="00A27DBF">
        <w:rPr>
          <w:rFonts w:ascii="Times New Roman" w:hAnsi="Times New Roman"/>
          <w:i/>
          <w:iCs/>
          <w:sz w:val="20"/>
        </w:rPr>
        <w:t>On Social Facts</w:t>
      </w:r>
      <w:r w:rsidRPr="00A27DBF">
        <w:rPr>
          <w:rFonts w:ascii="Times New Roman" w:hAnsi="Times New Roman"/>
          <w:sz w:val="20"/>
        </w:rPr>
        <w:t xml:space="preserve">. London: Routledge, 1989; Michael </w:t>
      </w:r>
      <w:proofErr w:type="spellStart"/>
      <w:r w:rsidRPr="00A27DBF">
        <w:rPr>
          <w:rFonts w:ascii="Times New Roman" w:hAnsi="Times New Roman"/>
          <w:sz w:val="20"/>
        </w:rPr>
        <w:t>Bratman</w:t>
      </w:r>
      <w:proofErr w:type="spellEnd"/>
      <w:r w:rsidRPr="00A27DBF">
        <w:rPr>
          <w:rFonts w:ascii="Times New Roman" w:hAnsi="Times New Roman"/>
          <w:sz w:val="20"/>
        </w:rPr>
        <w:t xml:space="preserve">, </w:t>
      </w:r>
      <w:r w:rsidRPr="00A27DBF">
        <w:rPr>
          <w:rFonts w:ascii="Times New Roman" w:hAnsi="Times New Roman"/>
          <w:i/>
          <w:sz w:val="20"/>
        </w:rPr>
        <w:t>Faces of Intention</w:t>
      </w:r>
      <w:r w:rsidRPr="00A27DBF">
        <w:rPr>
          <w:rFonts w:ascii="Times New Roman" w:hAnsi="Times New Roman"/>
          <w:sz w:val="20"/>
        </w:rPr>
        <w:t>, Cambridge: Cambridge University Press, 1998.</w:t>
      </w:r>
    </w:p>
  </w:footnote>
  <w:footnote w:id="18">
    <w:p w14:paraId="474CC703" w14:textId="77777777" w:rsidR="003B6B6D" w:rsidRDefault="003B6B6D" w:rsidP="002C79B7">
      <w:pPr>
        <w:pStyle w:val="FootnoteText"/>
      </w:pPr>
      <w:r>
        <w:rPr>
          <w:rStyle w:val="FootnoteReference"/>
        </w:rPr>
        <w:footnoteRef/>
      </w:r>
      <w:r>
        <w:t xml:space="preserve"> </w:t>
      </w:r>
      <w:r w:rsidRPr="00A27DBF">
        <w:t>http://www.youtube.com/watch?v=V3rRaL-Czxw</w:t>
      </w:r>
      <w:r>
        <w:t>.</w:t>
      </w:r>
    </w:p>
  </w:footnote>
  <w:footnote w:id="19">
    <w:p w14:paraId="677B89EA" w14:textId="77777777" w:rsidR="003B6B6D" w:rsidRDefault="003B6B6D">
      <w:pPr>
        <w:pStyle w:val="FootnoteText"/>
      </w:pPr>
      <w:r>
        <w:rPr>
          <w:rStyle w:val="FootnoteReference"/>
        </w:rPr>
        <w:footnoteRef/>
      </w:r>
      <w:r>
        <w:t xml:space="preserve"> </w:t>
      </w:r>
      <w:r w:rsidRPr="00A27DBF">
        <w:t>https://ericwhitacre.com/the-virtual-choir/terms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0268A"/>
    <w:multiLevelType w:val="hybridMultilevel"/>
    <w:tmpl w:val="82EE58F4"/>
    <w:lvl w:ilvl="0" w:tplc="FB0824A0">
      <w:start w:val="1"/>
      <w:numFmt w:val="bullet"/>
      <w:lvlText w:val="•"/>
      <w:lvlJc w:val="left"/>
      <w:pPr>
        <w:tabs>
          <w:tab w:val="num" w:pos="720"/>
        </w:tabs>
        <w:ind w:left="720" w:hanging="360"/>
      </w:pPr>
      <w:rPr>
        <w:rFonts w:ascii="Arial" w:hAnsi="Arial" w:hint="default"/>
      </w:rPr>
    </w:lvl>
    <w:lvl w:ilvl="1" w:tplc="6644B0DE" w:tentative="1">
      <w:start w:val="1"/>
      <w:numFmt w:val="bullet"/>
      <w:lvlText w:val="•"/>
      <w:lvlJc w:val="left"/>
      <w:pPr>
        <w:tabs>
          <w:tab w:val="num" w:pos="1440"/>
        </w:tabs>
        <w:ind w:left="1440" w:hanging="360"/>
      </w:pPr>
      <w:rPr>
        <w:rFonts w:ascii="Arial" w:hAnsi="Arial" w:hint="default"/>
      </w:rPr>
    </w:lvl>
    <w:lvl w:ilvl="2" w:tplc="BF244242" w:tentative="1">
      <w:start w:val="1"/>
      <w:numFmt w:val="bullet"/>
      <w:lvlText w:val="•"/>
      <w:lvlJc w:val="left"/>
      <w:pPr>
        <w:tabs>
          <w:tab w:val="num" w:pos="2160"/>
        </w:tabs>
        <w:ind w:left="2160" w:hanging="360"/>
      </w:pPr>
      <w:rPr>
        <w:rFonts w:ascii="Arial" w:hAnsi="Arial" w:hint="default"/>
      </w:rPr>
    </w:lvl>
    <w:lvl w:ilvl="3" w:tplc="4468AC2E" w:tentative="1">
      <w:start w:val="1"/>
      <w:numFmt w:val="bullet"/>
      <w:lvlText w:val="•"/>
      <w:lvlJc w:val="left"/>
      <w:pPr>
        <w:tabs>
          <w:tab w:val="num" w:pos="2880"/>
        </w:tabs>
        <w:ind w:left="2880" w:hanging="360"/>
      </w:pPr>
      <w:rPr>
        <w:rFonts w:ascii="Arial" w:hAnsi="Arial" w:hint="default"/>
      </w:rPr>
    </w:lvl>
    <w:lvl w:ilvl="4" w:tplc="EBE8C718" w:tentative="1">
      <w:start w:val="1"/>
      <w:numFmt w:val="bullet"/>
      <w:lvlText w:val="•"/>
      <w:lvlJc w:val="left"/>
      <w:pPr>
        <w:tabs>
          <w:tab w:val="num" w:pos="3600"/>
        </w:tabs>
        <w:ind w:left="3600" w:hanging="360"/>
      </w:pPr>
      <w:rPr>
        <w:rFonts w:ascii="Arial" w:hAnsi="Arial" w:hint="default"/>
      </w:rPr>
    </w:lvl>
    <w:lvl w:ilvl="5" w:tplc="5B52D106" w:tentative="1">
      <w:start w:val="1"/>
      <w:numFmt w:val="bullet"/>
      <w:lvlText w:val="•"/>
      <w:lvlJc w:val="left"/>
      <w:pPr>
        <w:tabs>
          <w:tab w:val="num" w:pos="4320"/>
        </w:tabs>
        <w:ind w:left="4320" w:hanging="360"/>
      </w:pPr>
      <w:rPr>
        <w:rFonts w:ascii="Arial" w:hAnsi="Arial" w:hint="default"/>
      </w:rPr>
    </w:lvl>
    <w:lvl w:ilvl="6" w:tplc="732CF938" w:tentative="1">
      <w:start w:val="1"/>
      <w:numFmt w:val="bullet"/>
      <w:lvlText w:val="•"/>
      <w:lvlJc w:val="left"/>
      <w:pPr>
        <w:tabs>
          <w:tab w:val="num" w:pos="5040"/>
        </w:tabs>
        <w:ind w:left="5040" w:hanging="360"/>
      </w:pPr>
      <w:rPr>
        <w:rFonts w:ascii="Arial" w:hAnsi="Arial" w:hint="default"/>
      </w:rPr>
    </w:lvl>
    <w:lvl w:ilvl="7" w:tplc="A68CF28C" w:tentative="1">
      <w:start w:val="1"/>
      <w:numFmt w:val="bullet"/>
      <w:lvlText w:val="•"/>
      <w:lvlJc w:val="left"/>
      <w:pPr>
        <w:tabs>
          <w:tab w:val="num" w:pos="5760"/>
        </w:tabs>
        <w:ind w:left="5760" w:hanging="360"/>
      </w:pPr>
      <w:rPr>
        <w:rFonts w:ascii="Arial" w:hAnsi="Arial" w:hint="default"/>
      </w:rPr>
    </w:lvl>
    <w:lvl w:ilvl="8" w:tplc="6A8E370C" w:tentative="1">
      <w:start w:val="1"/>
      <w:numFmt w:val="bullet"/>
      <w:lvlText w:val="•"/>
      <w:lvlJc w:val="left"/>
      <w:pPr>
        <w:tabs>
          <w:tab w:val="num" w:pos="6480"/>
        </w:tabs>
        <w:ind w:left="6480" w:hanging="360"/>
      </w:pPr>
      <w:rPr>
        <w:rFonts w:ascii="Arial" w:hAnsi="Arial" w:hint="default"/>
      </w:rPr>
    </w:lvl>
  </w:abstractNum>
  <w:abstractNum w:abstractNumId="1">
    <w:nsid w:val="29EB4ECC"/>
    <w:multiLevelType w:val="multilevel"/>
    <w:tmpl w:val="5A481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4C"/>
    <w:rsid w:val="00001242"/>
    <w:rsid w:val="00002671"/>
    <w:rsid w:val="00017F0A"/>
    <w:rsid w:val="0002682C"/>
    <w:rsid w:val="00041B40"/>
    <w:rsid w:val="00042A6F"/>
    <w:rsid w:val="000843D7"/>
    <w:rsid w:val="00093D81"/>
    <w:rsid w:val="000A5BC3"/>
    <w:rsid w:val="000B2504"/>
    <w:rsid w:val="000B4686"/>
    <w:rsid w:val="000E4A80"/>
    <w:rsid w:val="000E7D8B"/>
    <w:rsid w:val="000F3889"/>
    <w:rsid w:val="00100BD7"/>
    <w:rsid w:val="001023D5"/>
    <w:rsid w:val="00107B36"/>
    <w:rsid w:val="00114215"/>
    <w:rsid w:val="00133724"/>
    <w:rsid w:val="001439F9"/>
    <w:rsid w:val="00162120"/>
    <w:rsid w:val="001631DE"/>
    <w:rsid w:val="00177A6E"/>
    <w:rsid w:val="001824AE"/>
    <w:rsid w:val="00182AAB"/>
    <w:rsid w:val="00187165"/>
    <w:rsid w:val="00194E3F"/>
    <w:rsid w:val="001951D3"/>
    <w:rsid w:val="001A746E"/>
    <w:rsid w:val="001B5D30"/>
    <w:rsid w:val="001C3772"/>
    <w:rsid w:val="00220CB5"/>
    <w:rsid w:val="00223E24"/>
    <w:rsid w:val="0022752B"/>
    <w:rsid w:val="002565B4"/>
    <w:rsid w:val="00262A59"/>
    <w:rsid w:val="002B597C"/>
    <w:rsid w:val="002C79B7"/>
    <w:rsid w:val="002D49D4"/>
    <w:rsid w:val="002F02A8"/>
    <w:rsid w:val="00301F96"/>
    <w:rsid w:val="0032381D"/>
    <w:rsid w:val="00332B9F"/>
    <w:rsid w:val="00336E20"/>
    <w:rsid w:val="0035000C"/>
    <w:rsid w:val="00362F45"/>
    <w:rsid w:val="0036333C"/>
    <w:rsid w:val="00367843"/>
    <w:rsid w:val="0037085C"/>
    <w:rsid w:val="00370C34"/>
    <w:rsid w:val="00380E22"/>
    <w:rsid w:val="00382CC6"/>
    <w:rsid w:val="0038458F"/>
    <w:rsid w:val="003A1592"/>
    <w:rsid w:val="003B6B6D"/>
    <w:rsid w:val="003C5DA9"/>
    <w:rsid w:val="003D6D13"/>
    <w:rsid w:val="003F51EE"/>
    <w:rsid w:val="004045BB"/>
    <w:rsid w:val="0041286A"/>
    <w:rsid w:val="00434CF3"/>
    <w:rsid w:val="00450032"/>
    <w:rsid w:val="004B5C06"/>
    <w:rsid w:val="004D193F"/>
    <w:rsid w:val="004E650A"/>
    <w:rsid w:val="004F121A"/>
    <w:rsid w:val="00503FA1"/>
    <w:rsid w:val="00513CA9"/>
    <w:rsid w:val="00523486"/>
    <w:rsid w:val="00537F82"/>
    <w:rsid w:val="005419BB"/>
    <w:rsid w:val="0054546B"/>
    <w:rsid w:val="00545B86"/>
    <w:rsid w:val="005469C3"/>
    <w:rsid w:val="00571435"/>
    <w:rsid w:val="00584D18"/>
    <w:rsid w:val="005A0182"/>
    <w:rsid w:val="005A3C7D"/>
    <w:rsid w:val="005B5FF2"/>
    <w:rsid w:val="005B7E05"/>
    <w:rsid w:val="005D2E7B"/>
    <w:rsid w:val="005E0906"/>
    <w:rsid w:val="005E47AD"/>
    <w:rsid w:val="006219B3"/>
    <w:rsid w:val="00634117"/>
    <w:rsid w:val="00656EC6"/>
    <w:rsid w:val="00664110"/>
    <w:rsid w:val="006666A0"/>
    <w:rsid w:val="00672C43"/>
    <w:rsid w:val="006801EF"/>
    <w:rsid w:val="00686246"/>
    <w:rsid w:val="0069688A"/>
    <w:rsid w:val="006A0695"/>
    <w:rsid w:val="006A7F64"/>
    <w:rsid w:val="006B5410"/>
    <w:rsid w:val="006C61E9"/>
    <w:rsid w:val="006E272C"/>
    <w:rsid w:val="006E663C"/>
    <w:rsid w:val="006F277F"/>
    <w:rsid w:val="006F5A43"/>
    <w:rsid w:val="00715BB8"/>
    <w:rsid w:val="00757595"/>
    <w:rsid w:val="007610FF"/>
    <w:rsid w:val="007916AD"/>
    <w:rsid w:val="00795468"/>
    <w:rsid w:val="0079625D"/>
    <w:rsid w:val="007A098B"/>
    <w:rsid w:val="007B7A09"/>
    <w:rsid w:val="007C7369"/>
    <w:rsid w:val="007D0B7D"/>
    <w:rsid w:val="007E1D21"/>
    <w:rsid w:val="007E224C"/>
    <w:rsid w:val="007E6584"/>
    <w:rsid w:val="007F2616"/>
    <w:rsid w:val="007F4479"/>
    <w:rsid w:val="0080283E"/>
    <w:rsid w:val="008104B9"/>
    <w:rsid w:val="00816662"/>
    <w:rsid w:val="00824EF3"/>
    <w:rsid w:val="00851D47"/>
    <w:rsid w:val="00875912"/>
    <w:rsid w:val="00876CF1"/>
    <w:rsid w:val="00880199"/>
    <w:rsid w:val="0089772E"/>
    <w:rsid w:val="008A2632"/>
    <w:rsid w:val="008A495E"/>
    <w:rsid w:val="008B5A5A"/>
    <w:rsid w:val="008D14FD"/>
    <w:rsid w:val="008D3869"/>
    <w:rsid w:val="00931327"/>
    <w:rsid w:val="00933DA4"/>
    <w:rsid w:val="009358A9"/>
    <w:rsid w:val="009415AA"/>
    <w:rsid w:val="00946C64"/>
    <w:rsid w:val="00953E0F"/>
    <w:rsid w:val="00962F64"/>
    <w:rsid w:val="00966B80"/>
    <w:rsid w:val="00973438"/>
    <w:rsid w:val="00977708"/>
    <w:rsid w:val="009835B3"/>
    <w:rsid w:val="009B19CD"/>
    <w:rsid w:val="009B5FBB"/>
    <w:rsid w:val="009C00E6"/>
    <w:rsid w:val="009C6653"/>
    <w:rsid w:val="00A13752"/>
    <w:rsid w:val="00A27DBF"/>
    <w:rsid w:val="00A56F75"/>
    <w:rsid w:val="00A70EB7"/>
    <w:rsid w:val="00A74991"/>
    <w:rsid w:val="00A85193"/>
    <w:rsid w:val="00A917CA"/>
    <w:rsid w:val="00A92A0B"/>
    <w:rsid w:val="00A94FC5"/>
    <w:rsid w:val="00AB0162"/>
    <w:rsid w:val="00AB62DE"/>
    <w:rsid w:val="00AC42CE"/>
    <w:rsid w:val="00AF202B"/>
    <w:rsid w:val="00AF7A44"/>
    <w:rsid w:val="00B17FED"/>
    <w:rsid w:val="00B248AC"/>
    <w:rsid w:val="00B35A7E"/>
    <w:rsid w:val="00B442F6"/>
    <w:rsid w:val="00B57D76"/>
    <w:rsid w:val="00B76914"/>
    <w:rsid w:val="00B9262A"/>
    <w:rsid w:val="00BA4167"/>
    <w:rsid w:val="00BB2D6E"/>
    <w:rsid w:val="00BB31F4"/>
    <w:rsid w:val="00BC368C"/>
    <w:rsid w:val="00BC6D43"/>
    <w:rsid w:val="00BD3315"/>
    <w:rsid w:val="00BD6E3B"/>
    <w:rsid w:val="00BE0116"/>
    <w:rsid w:val="00BF05E2"/>
    <w:rsid w:val="00BF1A95"/>
    <w:rsid w:val="00C0221D"/>
    <w:rsid w:val="00C12C26"/>
    <w:rsid w:val="00C14A8D"/>
    <w:rsid w:val="00C14D16"/>
    <w:rsid w:val="00C2172E"/>
    <w:rsid w:val="00C31315"/>
    <w:rsid w:val="00C31D40"/>
    <w:rsid w:val="00C42976"/>
    <w:rsid w:val="00C47E92"/>
    <w:rsid w:val="00C6318C"/>
    <w:rsid w:val="00C64FC7"/>
    <w:rsid w:val="00C66443"/>
    <w:rsid w:val="00C707E9"/>
    <w:rsid w:val="00C83DE7"/>
    <w:rsid w:val="00C92838"/>
    <w:rsid w:val="00CA1860"/>
    <w:rsid w:val="00CA52B9"/>
    <w:rsid w:val="00CB0CD6"/>
    <w:rsid w:val="00CC179B"/>
    <w:rsid w:val="00D163FB"/>
    <w:rsid w:val="00D24608"/>
    <w:rsid w:val="00D26397"/>
    <w:rsid w:val="00D413DC"/>
    <w:rsid w:val="00D53BE6"/>
    <w:rsid w:val="00D54FE2"/>
    <w:rsid w:val="00D7292C"/>
    <w:rsid w:val="00D75DD7"/>
    <w:rsid w:val="00D84F25"/>
    <w:rsid w:val="00DB45BE"/>
    <w:rsid w:val="00DC56E6"/>
    <w:rsid w:val="00DE3868"/>
    <w:rsid w:val="00E12E51"/>
    <w:rsid w:val="00E2204C"/>
    <w:rsid w:val="00E31410"/>
    <w:rsid w:val="00E40486"/>
    <w:rsid w:val="00E5488C"/>
    <w:rsid w:val="00E5654B"/>
    <w:rsid w:val="00E57515"/>
    <w:rsid w:val="00E619AE"/>
    <w:rsid w:val="00E64C46"/>
    <w:rsid w:val="00E874F9"/>
    <w:rsid w:val="00E969D2"/>
    <w:rsid w:val="00EA0E63"/>
    <w:rsid w:val="00EA161F"/>
    <w:rsid w:val="00EA254A"/>
    <w:rsid w:val="00EB178C"/>
    <w:rsid w:val="00EB5036"/>
    <w:rsid w:val="00F05D66"/>
    <w:rsid w:val="00F15794"/>
    <w:rsid w:val="00F40A59"/>
    <w:rsid w:val="00F5630B"/>
    <w:rsid w:val="00F61443"/>
    <w:rsid w:val="00F623C2"/>
    <w:rsid w:val="00F75645"/>
    <w:rsid w:val="00F77745"/>
    <w:rsid w:val="00F80258"/>
    <w:rsid w:val="00F80CCD"/>
    <w:rsid w:val="00F97FD0"/>
    <w:rsid w:val="00FA0E20"/>
    <w:rsid w:val="00FB3DC0"/>
    <w:rsid w:val="00FF674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B4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5E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45BE"/>
    <w:rPr>
      <w:sz w:val="20"/>
      <w:szCs w:val="20"/>
    </w:rPr>
  </w:style>
  <w:style w:type="character" w:customStyle="1" w:styleId="FootnoteTextChar">
    <w:name w:val="Footnote Text Char"/>
    <w:basedOn w:val="DefaultParagraphFont"/>
    <w:link w:val="FootnoteText"/>
    <w:uiPriority w:val="99"/>
    <w:rsid w:val="00DB45BE"/>
    <w:rPr>
      <w:rFonts w:ascii="Times New Roman" w:hAnsi="Times New Roman"/>
      <w:sz w:val="20"/>
      <w:szCs w:val="20"/>
    </w:rPr>
  </w:style>
  <w:style w:type="character" w:styleId="FootnoteReference">
    <w:name w:val="footnote reference"/>
    <w:basedOn w:val="DefaultParagraphFont"/>
    <w:uiPriority w:val="99"/>
    <w:unhideWhenUsed/>
    <w:rsid w:val="00DB45BE"/>
    <w:rPr>
      <w:vertAlign w:val="superscript"/>
    </w:rPr>
  </w:style>
  <w:style w:type="paragraph" w:customStyle="1" w:styleId="references">
    <w:name w:val="references"/>
    <w:basedOn w:val="Normal"/>
    <w:rsid w:val="00187165"/>
    <w:pPr>
      <w:overflowPunct w:val="0"/>
      <w:autoSpaceDE w:val="0"/>
      <w:autoSpaceDN w:val="0"/>
      <w:adjustRightInd w:val="0"/>
      <w:spacing w:line="200" w:lineRule="atLeast"/>
      <w:ind w:left="238" w:hanging="238"/>
      <w:jc w:val="both"/>
      <w:textAlignment w:val="baseline"/>
    </w:pPr>
    <w:rPr>
      <w:rFonts w:ascii="Times" w:eastAsia="Times New Roman" w:hAnsi="Times" w:cs="Times New Roman"/>
      <w:sz w:val="17"/>
      <w:szCs w:val="20"/>
      <w:lang w:eastAsia="de-DE"/>
    </w:rPr>
  </w:style>
  <w:style w:type="character" w:styleId="CommentReference">
    <w:name w:val="annotation reference"/>
    <w:rsid w:val="00187165"/>
    <w:rPr>
      <w:sz w:val="18"/>
      <w:szCs w:val="18"/>
    </w:rPr>
  </w:style>
  <w:style w:type="paragraph" w:styleId="CommentText">
    <w:name w:val="annotation text"/>
    <w:basedOn w:val="Normal"/>
    <w:link w:val="CommentTextChar"/>
    <w:uiPriority w:val="99"/>
    <w:rsid w:val="00187165"/>
    <w:pPr>
      <w:overflowPunct w:val="0"/>
      <w:autoSpaceDE w:val="0"/>
      <w:autoSpaceDN w:val="0"/>
      <w:adjustRightInd w:val="0"/>
      <w:spacing w:line="240" w:lineRule="atLeast"/>
      <w:ind w:firstLine="238"/>
      <w:jc w:val="both"/>
      <w:textAlignment w:val="baseline"/>
    </w:pPr>
    <w:rPr>
      <w:rFonts w:ascii="Times" w:eastAsia="Times New Roman" w:hAnsi="Times" w:cs="Times New Roman"/>
      <w:lang w:eastAsia="de-DE"/>
    </w:rPr>
  </w:style>
  <w:style w:type="character" w:customStyle="1" w:styleId="CommentTextChar">
    <w:name w:val="Comment Text Char"/>
    <w:basedOn w:val="DefaultParagraphFont"/>
    <w:link w:val="CommentText"/>
    <w:uiPriority w:val="99"/>
    <w:rsid w:val="00187165"/>
    <w:rPr>
      <w:rFonts w:ascii="Times" w:eastAsia="Times New Roman" w:hAnsi="Times" w:cs="Times New Roman"/>
      <w:lang w:eastAsia="de-DE"/>
    </w:rPr>
  </w:style>
  <w:style w:type="paragraph" w:styleId="BalloonText">
    <w:name w:val="Balloon Text"/>
    <w:basedOn w:val="Normal"/>
    <w:link w:val="BalloonTextChar"/>
    <w:uiPriority w:val="99"/>
    <w:semiHidden/>
    <w:unhideWhenUsed/>
    <w:rsid w:val="00187165"/>
    <w:rPr>
      <w:rFonts w:ascii="Tahoma" w:hAnsi="Tahoma" w:cs="Tahoma"/>
      <w:sz w:val="16"/>
      <w:szCs w:val="16"/>
    </w:rPr>
  </w:style>
  <w:style w:type="character" w:customStyle="1" w:styleId="BalloonTextChar">
    <w:name w:val="Balloon Text Char"/>
    <w:basedOn w:val="DefaultParagraphFont"/>
    <w:link w:val="BalloonText"/>
    <w:uiPriority w:val="99"/>
    <w:semiHidden/>
    <w:rsid w:val="00187165"/>
    <w:rPr>
      <w:rFonts w:ascii="Tahoma" w:hAnsi="Tahoma" w:cs="Tahoma"/>
      <w:sz w:val="16"/>
      <w:szCs w:val="16"/>
    </w:rPr>
  </w:style>
  <w:style w:type="character" w:styleId="Hyperlink">
    <w:name w:val="Hyperlink"/>
    <w:basedOn w:val="DefaultParagraphFont"/>
    <w:uiPriority w:val="99"/>
    <w:unhideWhenUsed/>
    <w:rsid w:val="00A92A0B"/>
    <w:rPr>
      <w:color w:val="0000FF" w:themeColor="hyperlink"/>
      <w:u w:val="single"/>
    </w:rPr>
  </w:style>
  <w:style w:type="paragraph" w:styleId="NormalWeb">
    <w:name w:val="Normal (Web)"/>
    <w:basedOn w:val="Normal"/>
    <w:uiPriority w:val="99"/>
    <w:semiHidden/>
    <w:unhideWhenUsed/>
    <w:rsid w:val="002F02A8"/>
    <w:pPr>
      <w:spacing w:before="100" w:beforeAutospacing="1" w:after="100" w:afterAutospacing="1"/>
    </w:pPr>
    <w:rPr>
      <w:rFonts w:eastAsia="Times New Roman" w:cs="Times New Roman"/>
    </w:rPr>
  </w:style>
  <w:style w:type="paragraph" w:styleId="Caption">
    <w:name w:val="caption"/>
    <w:basedOn w:val="Normal"/>
    <w:next w:val="Normal"/>
    <w:uiPriority w:val="35"/>
    <w:unhideWhenUsed/>
    <w:qFormat/>
    <w:rsid w:val="00133724"/>
    <w:pPr>
      <w:spacing w:after="200"/>
    </w:pPr>
    <w:rPr>
      <w:b/>
      <w:bCs/>
      <w:color w:val="4F81BD" w:themeColor="accent1"/>
      <w:sz w:val="18"/>
      <w:szCs w:val="18"/>
    </w:rPr>
  </w:style>
  <w:style w:type="character" w:customStyle="1" w:styleId="apple-converted-space">
    <w:name w:val="apple-converted-space"/>
    <w:basedOn w:val="DefaultParagraphFont"/>
    <w:rsid w:val="00133724"/>
  </w:style>
  <w:style w:type="paragraph" w:styleId="CommentSubject">
    <w:name w:val="annotation subject"/>
    <w:basedOn w:val="CommentText"/>
    <w:next w:val="CommentText"/>
    <w:link w:val="CommentSubjectChar"/>
    <w:uiPriority w:val="99"/>
    <w:semiHidden/>
    <w:unhideWhenUsed/>
    <w:rsid w:val="008D14FD"/>
    <w:pPr>
      <w:overflowPunct/>
      <w:autoSpaceDE/>
      <w:autoSpaceDN/>
      <w:adjustRightInd/>
      <w:spacing w:line="240" w:lineRule="auto"/>
      <w:ind w:firstLine="0"/>
      <w:jc w:val="left"/>
      <w:textAlignment w:val="auto"/>
    </w:pPr>
    <w:rPr>
      <w:rFonts w:ascii="Times New Roman" w:eastAsiaTheme="minorHAnsi" w:hAnsi="Times New Roman" w:cstheme="minorBidi"/>
      <w:b/>
      <w:bCs/>
      <w:sz w:val="20"/>
      <w:szCs w:val="20"/>
      <w:lang w:eastAsia="en-US"/>
    </w:rPr>
  </w:style>
  <w:style w:type="character" w:customStyle="1" w:styleId="CommentSubjectChar">
    <w:name w:val="Comment Subject Char"/>
    <w:basedOn w:val="CommentTextChar"/>
    <w:link w:val="CommentSubject"/>
    <w:uiPriority w:val="99"/>
    <w:semiHidden/>
    <w:rsid w:val="008D14FD"/>
    <w:rPr>
      <w:rFonts w:ascii="Times New Roman" w:eastAsia="Times New Roman" w:hAnsi="Times New Roman" w:cs="Times New Roman"/>
      <w:b/>
      <w:bCs/>
      <w:sz w:val="20"/>
      <w:szCs w:val="20"/>
      <w:lang w:eastAsia="de-DE"/>
    </w:rPr>
  </w:style>
  <w:style w:type="paragraph" w:styleId="Revision">
    <w:name w:val="Revision"/>
    <w:hidden/>
    <w:uiPriority w:val="99"/>
    <w:semiHidden/>
    <w:rsid w:val="00220CB5"/>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5E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45BE"/>
    <w:rPr>
      <w:sz w:val="20"/>
      <w:szCs w:val="20"/>
    </w:rPr>
  </w:style>
  <w:style w:type="character" w:customStyle="1" w:styleId="FootnoteTextChar">
    <w:name w:val="Footnote Text Char"/>
    <w:basedOn w:val="DefaultParagraphFont"/>
    <w:link w:val="FootnoteText"/>
    <w:uiPriority w:val="99"/>
    <w:rsid w:val="00DB45BE"/>
    <w:rPr>
      <w:rFonts w:ascii="Times New Roman" w:hAnsi="Times New Roman"/>
      <w:sz w:val="20"/>
      <w:szCs w:val="20"/>
    </w:rPr>
  </w:style>
  <w:style w:type="character" w:styleId="FootnoteReference">
    <w:name w:val="footnote reference"/>
    <w:basedOn w:val="DefaultParagraphFont"/>
    <w:uiPriority w:val="99"/>
    <w:unhideWhenUsed/>
    <w:rsid w:val="00DB45BE"/>
    <w:rPr>
      <w:vertAlign w:val="superscript"/>
    </w:rPr>
  </w:style>
  <w:style w:type="paragraph" w:customStyle="1" w:styleId="references">
    <w:name w:val="references"/>
    <w:basedOn w:val="Normal"/>
    <w:rsid w:val="00187165"/>
    <w:pPr>
      <w:overflowPunct w:val="0"/>
      <w:autoSpaceDE w:val="0"/>
      <w:autoSpaceDN w:val="0"/>
      <w:adjustRightInd w:val="0"/>
      <w:spacing w:line="200" w:lineRule="atLeast"/>
      <w:ind w:left="238" w:hanging="238"/>
      <w:jc w:val="both"/>
      <w:textAlignment w:val="baseline"/>
    </w:pPr>
    <w:rPr>
      <w:rFonts w:ascii="Times" w:eastAsia="Times New Roman" w:hAnsi="Times" w:cs="Times New Roman"/>
      <w:sz w:val="17"/>
      <w:szCs w:val="20"/>
      <w:lang w:eastAsia="de-DE"/>
    </w:rPr>
  </w:style>
  <w:style w:type="character" w:styleId="CommentReference">
    <w:name w:val="annotation reference"/>
    <w:rsid w:val="00187165"/>
    <w:rPr>
      <w:sz w:val="18"/>
      <w:szCs w:val="18"/>
    </w:rPr>
  </w:style>
  <w:style w:type="paragraph" w:styleId="CommentText">
    <w:name w:val="annotation text"/>
    <w:basedOn w:val="Normal"/>
    <w:link w:val="CommentTextChar"/>
    <w:uiPriority w:val="99"/>
    <w:rsid w:val="00187165"/>
    <w:pPr>
      <w:overflowPunct w:val="0"/>
      <w:autoSpaceDE w:val="0"/>
      <w:autoSpaceDN w:val="0"/>
      <w:adjustRightInd w:val="0"/>
      <w:spacing w:line="240" w:lineRule="atLeast"/>
      <w:ind w:firstLine="238"/>
      <w:jc w:val="both"/>
      <w:textAlignment w:val="baseline"/>
    </w:pPr>
    <w:rPr>
      <w:rFonts w:ascii="Times" w:eastAsia="Times New Roman" w:hAnsi="Times" w:cs="Times New Roman"/>
      <w:lang w:eastAsia="de-DE"/>
    </w:rPr>
  </w:style>
  <w:style w:type="character" w:customStyle="1" w:styleId="CommentTextChar">
    <w:name w:val="Comment Text Char"/>
    <w:basedOn w:val="DefaultParagraphFont"/>
    <w:link w:val="CommentText"/>
    <w:uiPriority w:val="99"/>
    <w:rsid w:val="00187165"/>
    <w:rPr>
      <w:rFonts w:ascii="Times" w:eastAsia="Times New Roman" w:hAnsi="Times" w:cs="Times New Roman"/>
      <w:lang w:eastAsia="de-DE"/>
    </w:rPr>
  </w:style>
  <w:style w:type="paragraph" w:styleId="BalloonText">
    <w:name w:val="Balloon Text"/>
    <w:basedOn w:val="Normal"/>
    <w:link w:val="BalloonTextChar"/>
    <w:uiPriority w:val="99"/>
    <w:semiHidden/>
    <w:unhideWhenUsed/>
    <w:rsid w:val="00187165"/>
    <w:rPr>
      <w:rFonts w:ascii="Tahoma" w:hAnsi="Tahoma" w:cs="Tahoma"/>
      <w:sz w:val="16"/>
      <w:szCs w:val="16"/>
    </w:rPr>
  </w:style>
  <w:style w:type="character" w:customStyle="1" w:styleId="BalloonTextChar">
    <w:name w:val="Balloon Text Char"/>
    <w:basedOn w:val="DefaultParagraphFont"/>
    <w:link w:val="BalloonText"/>
    <w:uiPriority w:val="99"/>
    <w:semiHidden/>
    <w:rsid w:val="00187165"/>
    <w:rPr>
      <w:rFonts w:ascii="Tahoma" w:hAnsi="Tahoma" w:cs="Tahoma"/>
      <w:sz w:val="16"/>
      <w:szCs w:val="16"/>
    </w:rPr>
  </w:style>
  <w:style w:type="character" w:styleId="Hyperlink">
    <w:name w:val="Hyperlink"/>
    <w:basedOn w:val="DefaultParagraphFont"/>
    <w:uiPriority w:val="99"/>
    <w:unhideWhenUsed/>
    <w:rsid w:val="00A92A0B"/>
    <w:rPr>
      <w:color w:val="0000FF" w:themeColor="hyperlink"/>
      <w:u w:val="single"/>
    </w:rPr>
  </w:style>
  <w:style w:type="paragraph" w:styleId="NormalWeb">
    <w:name w:val="Normal (Web)"/>
    <w:basedOn w:val="Normal"/>
    <w:uiPriority w:val="99"/>
    <w:semiHidden/>
    <w:unhideWhenUsed/>
    <w:rsid w:val="002F02A8"/>
    <w:pPr>
      <w:spacing w:before="100" w:beforeAutospacing="1" w:after="100" w:afterAutospacing="1"/>
    </w:pPr>
    <w:rPr>
      <w:rFonts w:eastAsia="Times New Roman" w:cs="Times New Roman"/>
    </w:rPr>
  </w:style>
  <w:style w:type="paragraph" w:styleId="Caption">
    <w:name w:val="caption"/>
    <w:basedOn w:val="Normal"/>
    <w:next w:val="Normal"/>
    <w:uiPriority w:val="35"/>
    <w:unhideWhenUsed/>
    <w:qFormat/>
    <w:rsid w:val="00133724"/>
    <w:pPr>
      <w:spacing w:after="200"/>
    </w:pPr>
    <w:rPr>
      <w:b/>
      <w:bCs/>
      <w:color w:val="4F81BD" w:themeColor="accent1"/>
      <w:sz w:val="18"/>
      <w:szCs w:val="18"/>
    </w:rPr>
  </w:style>
  <w:style w:type="character" w:customStyle="1" w:styleId="apple-converted-space">
    <w:name w:val="apple-converted-space"/>
    <w:basedOn w:val="DefaultParagraphFont"/>
    <w:rsid w:val="00133724"/>
  </w:style>
  <w:style w:type="paragraph" w:styleId="CommentSubject">
    <w:name w:val="annotation subject"/>
    <w:basedOn w:val="CommentText"/>
    <w:next w:val="CommentText"/>
    <w:link w:val="CommentSubjectChar"/>
    <w:uiPriority w:val="99"/>
    <w:semiHidden/>
    <w:unhideWhenUsed/>
    <w:rsid w:val="008D14FD"/>
    <w:pPr>
      <w:overflowPunct/>
      <w:autoSpaceDE/>
      <w:autoSpaceDN/>
      <w:adjustRightInd/>
      <w:spacing w:line="240" w:lineRule="auto"/>
      <w:ind w:firstLine="0"/>
      <w:jc w:val="left"/>
      <w:textAlignment w:val="auto"/>
    </w:pPr>
    <w:rPr>
      <w:rFonts w:ascii="Times New Roman" w:eastAsiaTheme="minorHAnsi" w:hAnsi="Times New Roman" w:cstheme="minorBidi"/>
      <w:b/>
      <w:bCs/>
      <w:sz w:val="20"/>
      <w:szCs w:val="20"/>
      <w:lang w:eastAsia="en-US"/>
    </w:rPr>
  </w:style>
  <w:style w:type="character" w:customStyle="1" w:styleId="CommentSubjectChar">
    <w:name w:val="Comment Subject Char"/>
    <w:basedOn w:val="CommentTextChar"/>
    <w:link w:val="CommentSubject"/>
    <w:uiPriority w:val="99"/>
    <w:semiHidden/>
    <w:rsid w:val="008D14FD"/>
    <w:rPr>
      <w:rFonts w:ascii="Times New Roman" w:eastAsia="Times New Roman" w:hAnsi="Times New Roman" w:cs="Times New Roman"/>
      <w:b/>
      <w:bCs/>
      <w:sz w:val="20"/>
      <w:szCs w:val="20"/>
      <w:lang w:eastAsia="de-DE"/>
    </w:rPr>
  </w:style>
  <w:style w:type="paragraph" w:styleId="Revision">
    <w:name w:val="Revision"/>
    <w:hidden/>
    <w:uiPriority w:val="99"/>
    <w:semiHidden/>
    <w:rsid w:val="00220CB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1126">
      <w:bodyDiv w:val="1"/>
      <w:marLeft w:val="0"/>
      <w:marRight w:val="0"/>
      <w:marTop w:val="0"/>
      <w:marBottom w:val="0"/>
      <w:divBdr>
        <w:top w:val="none" w:sz="0" w:space="0" w:color="auto"/>
        <w:left w:val="none" w:sz="0" w:space="0" w:color="auto"/>
        <w:bottom w:val="none" w:sz="0" w:space="0" w:color="auto"/>
        <w:right w:val="none" w:sz="0" w:space="0" w:color="auto"/>
      </w:divBdr>
      <w:divsChild>
        <w:div w:id="514225490">
          <w:marLeft w:val="720"/>
          <w:marRight w:val="0"/>
          <w:marTop w:val="0"/>
          <w:marBottom w:val="0"/>
          <w:divBdr>
            <w:top w:val="none" w:sz="0" w:space="0" w:color="auto"/>
            <w:left w:val="none" w:sz="0" w:space="0" w:color="auto"/>
            <w:bottom w:val="none" w:sz="0" w:space="0" w:color="auto"/>
            <w:right w:val="none" w:sz="0" w:space="0" w:color="auto"/>
          </w:divBdr>
        </w:div>
        <w:div w:id="1510757650">
          <w:marLeft w:val="720"/>
          <w:marRight w:val="0"/>
          <w:marTop w:val="0"/>
          <w:marBottom w:val="0"/>
          <w:divBdr>
            <w:top w:val="none" w:sz="0" w:space="0" w:color="auto"/>
            <w:left w:val="none" w:sz="0" w:space="0" w:color="auto"/>
            <w:bottom w:val="none" w:sz="0" w:space="0" w:color="auto"/>
            <w:right w:val="none" w:sz="0" w:space="0" w:color="auto"/>
          </w:divBdr>
        </w:div>
        <w:div w:id="434986682">
          <w:marLeft w:val="720"/>
          <w:marRight w:val="0"/>
          <w:marTop w:val="0"/>
          <w:marBottom w:val="0"/>
          <w:divBdr>
            <w:top w:val="none" w:sz="0" w:space="0" w:color="auto"/>
            <w:left w:val="none" w:sz="0" w:space="0" w:color="auto"/>
            <w:bottom w:val="none" w:sz="0" w:space="0" w:color="auto"/>
            <w:right w:val="none" w:sz="0" w:space="0" w:color="auto"/>
          </w:divBdr>
        </w:div>
        <w:div w:id="496313353">
          <w:marLeft w:val="720"/>
          <w:marRight w:val="0"/>
          <w:marTop w:val="0"/>
          <w:marBottom w:val="0"/>
          <w:divBdr>
            <w:top w:val="none" w:sz="0" w:space="0" w:color="auto"/>
            <w:left w:val="none" w:sz="0" w:space="0" w:color="auto"/>
            <w:bottom w:val="none" w:sz="0" w:space="0" w:color="auto"/>
            <w:right w:val="none" w:sz="0" w:space="0" w:color="auto"/>
          </w:divBdr>
        </w:div>
      </w:divsChild>
    </w:div>
    <w:div w:id="274405994">
      <w:bodyDiv w:val="1"/>
      <w:marLeft w:val="0"/>
      <w:marRight w:val="0"/>
      <w:marTop w:val="0"/>
      <w:marBottom w:val="0"/>
      <w:divBdr>
        <w:top w:val="none" w:sz="0" w:space="0" w:color="auto"/>
        <w:left w:val="none" w:sz="0" w:space="0" w:color="auto"/>
        <w:bottom w:val="none" w:sz="0" w:space="0" w:color="auto"/>
        <w:right w:val="none" w:sz="0" w:space="0" w:color="auto"/>
      </w:divBdr>
    </w:div>
    <w:div w:id="388265715">
      <w:bodyDiv w:val="1"/>
      <w:marLeft w:val="0"/>
      <w:marRight w:val="0"/>
      <w:marTop w:val="0"/>
      <w:marBottom w:val="0"/>
      <w:divBdr>
        <w:top w:val="none" w:sz="0" w:space="0" w:color="auto"/>
        <w:left w:val="none" w:sz="0" w:space="0" w:color="auto"/>
        <w:bottom w:val="none" w:sz="0" w:space="0" w:color="auto"/>
        <w:right w:val="none" w:sz="0" w:space="0" w:color="auto"/>
      </w:divBdr>
    </w:div>
    <w:div w:id="517044028">
      <w:bodyDiv w:val="1"/>
      <w:marLeft w:val="0"/>
      <w:marRight w:val="0"/>
      <w:marTop w:val="0"/>
      <w:marBottom w:val="0"/>
      <w:divBdr>
        <w:top w:val="none" w:sz="0" w:space="0" w:color="auto"/>
        <w:left w:val="none" w:sz="0" w:space="0" w:color="auto"/>
        <w:bottom w:val="none" w:sz="0" w:space="0" w:color="auto"/>
        <w:right w:val="none" w:sz="0" w:space="0" w:color="auto"/>
      </w:divBdr>
    </w:div>
    <w:div w:id="646130596">
      <w:bodyDiv w:val="1"/>
      <w:marLeft w:val="0"/>
      <w:marRight w:val="0"/>
      <w:marTop w:val="0"/>
      <w:marBottom w:val="0"/>
      <w:divBdr>
        <w:top w:val="none" w:sz="0" w:space="0" w:color="auto"/>
        <w:left w:val="none" w:sz="0" w:space="0" w:color="auto"/>
        <w:bottom w:val="none" w:sz="0" w:space="0" w:color="auto"/>
        <w:right w:val="none" w:sz="0" w:space="0" w:color="auto"/>
      </w:divBdr>
    </w:div>
    <w:div w:id="927811628">
      <w:bodyDiv w:val="1"/>
      <w:marLeft w:val="0"/>
      <w:marRight w:val="0"/>
      <w:marTop w:val="0"/>
      <w:marBottom w:val="0"/>
      <w:divBdr>
        <w:top w:val="none" w:sz="0" w:space="0" w:color="auto"/>
        <w:left w:val="none" w:sz="0" w:space="0" w:color="auto"/>
        <w:bottom w:val="none" w:sz="0" w:space="0" w:color="auto"/>
        <w:right w:val="none" w:sz="0" w:space="0" w:color="auto"/>
      </w:divBdr>
    </w:div>
    <w:div w:id="1390306097">
      <w:bodyDiv w:val="1"/>
      <w:marLeft w:val="0"/>
      <w:marRight w:val="0"/>
      <w:marTop w:val="0"/>
      <w:marBottom w:val="0"/>
      <w:divBdr>
        <w:top w:val="none" w:sz="0" w:space="0" w:color="auto"/>
        <w:left w:val="none" w:sz="0" w:space="0" w:color="auto"/>
        <w:bottom w:val="none" w:sz="0" w:space="0" w:color="auto"/>
        <w:right w:val="none" w:sz="0" w:space="0" w:color="auto"/>
      </w:divBdr>
    </w:div>
    <w:div w:id="1399595681">
      <w:bodyDiv w:val="1"/>
      <w:marLeft w:val="0"/>
      <w:marRight w:val="0"/>
      <w:marTop w:val="0"/>
      <w:marBottom w:val="0"/>
      <w:divBdr>
        <w:top w:val="none" w:sz="0" w:space="0" w:color="auto"/>
        <w:left w:val="none" w:sz="0" w:space="0" w:color="auto"/>
        <w:bottom w:val="none" w:sz="0" w:space="0" w:color="auto"/>
        <w:right w:val="none" w:sz="0" w:space="0" w:color="auto"/>
      </w:divBdr>
      <w:divsChild>
        <w:div w:id="791633372">
          <w:marLeft w:val="0"/>
          <w:marRight w:val="0"/>
          <w:marTop w:val="60"/>
          <w:marBottom w:val="0"/>
          <w:divBdr>
            <w:top w:val="none" w:sz="0" w:space="0" w:color="auto"/>
            <w:left w:val="none" w:sz="0" w:space="0" w:color="auto"/>
            <w:bottom w:val="none" w:sz="0" w:space="0" w:color="auto"/>
            <w:right w:val="none" w:sz="0" w:space="0" w:color="auto"/>
          </w:divBdr>
        </w:div>
        <w:div w:id="1525827234">
          <w:marLeft w:val="0"/>
          <w:marRight w:val="0"/>
          <w:marTop w:val="0"/>
          <w:marBottom w:val="0"/>
          <w:divBdr>
            <w:top w:val="none" w:sz="0" w:space="0" w:color="auto"/>
            <w:left w:val="none" w:sz="0" w:space="0" w:color="auto"/>
            <w:bottom w:val="none" w:sz="0" w:space="0" w:color="auto"/>
            <w:right w:val="none" w:sz="0" w:space="0" w:color="auto"/>
          </w:divBdr>
        </w:div>
        <w:div w:id="1186097314">
          <w:marLeft w:val="0"/>
          <w:marRight w:val="0"/>
          <w:marTop w:val="0"/>
          <w:marBottom w:val="0"/>
          <w:divBdr>
            <w:top w:val="none" w:sz="0" w:space="0" w:color="auto"/>
            <w:left w:val="none" w:sz="0" w:space="0" w:color="auto"/>
            <w:bottom w:val="none" w:sz="0" w:space="0" w:color="auto"/>
            <w:right w:val="none" w:sz="0" w:space="0" w:color="auto"/>
          </w:divBdr>
        </w:div>
        <w:div w:id="618030806">
          <w:marLeft w:val="0"/>
          <w:marRight w:val="0"/>
          <w:marTop w:val="0"/>
          <w:marBottom w:val="0"/>
          <w:divBdr>
            <w:top w:val="none" w:sz="0" w:space="0" w:color="auto"/>
            <w:left w:val="none" w:sz="0" w:space="0" w:color="auto"/>
            <w:bottom w:val="none" w:sz="0" w:space="0" w:color="auto"/>
            <w:right w:val="none" w:sz="0" w:space="0" w:color="auto"/>
          </w:divBdr>
        </w:div>
      </w:divsChild>
    </w:div>
    <w:div w:id="1790010975">
      <w:bodyDiv w:val="1"/>
      <w:marLeft w:val="0"/>
      <w:marRight w:val="0"/>
      <w:marTop w:val="0"/>
      <w:marBottom w:val="0"/>
      <w:divBdr>
        <w:top w:val="none" w:sz="0" w:space="0" w:color="auto"/>
        <w:left w:val="none" w:sz="0" w:space="0" w:color="auto"/>
        <w:bottom w:val="none" w:sz="0" w:space="0" w:color="auto"/>
        <w:right w:val="none" w:sz="0" w:space="0" w:color="auto"/>
      </w:divBdr>
      <w:divsChild>
        <w:div w:id="1080176530">
          <w:marLeft w:val="0"/>
          <w:marRight w:val="0"/>
          <w:marTop w:val="0"/>
          <w:marBottom w:val="0"/>
          <w:divBdr>
            <w:top w:val="none" w:sz="0" w:space="0" w:color="auto"/>
            <w:left w:val="none" w:sz="0" w:space="0" w:color="auto"/>
            <w:bottom w:val="none" w:sz="0" w:space="0" w:color="auto"/>
            <w:right w:val="none" w:sz="0" w:space="0" w:color="auto"/>
          </w:divBdr>
        </w:div>
        <w:div w:id="80757257">
          <w:marLeft w:val="0"/>
          <w:marRight w:val="0"/>
          <w:marTop w:val="0"/>
          <w:marBottom w:val="0"/>
          <w:divBdr>
            <w:top w:val="none" w:sz="0" w:space="0" w:color="auto"/>
            <w:left w:val="none" w:sz="0" w:space="0" w:color="auto"/>
            <w:bottom w:val="none" w:sz="0" w:space="0" w:color="auto"/>
            <w:right w:val="none" w:sz="0" w:space="0" w:color="auto"/>
          </w:divBdr>
        </w:div>
        <w:div w:id="23602521">
          <w:marLeft w:val="0"/>
          <w:marRight w:val="0"/>
          <w:marTop w:val="0"/>
          <w:marBottom w:val="0"/>
          <w:divBdr>
            <w:top w:val="none" w:sz="0" w:space="0" w:color="auto"/>
            <w:left w:val="none" w:sz="0" w:space="0" w:color="auto"/>
            <w:bottom w:val="none" w:sz="0" w:space="0" w:color="auto"/>
            <w:right w:val="none" w:sz="0" w:space="0" w:color="auto"/>
          </w:divBdr>
        </w:div>
      </w:divsChild>
    </w:div>
    <w:div w:id="1809660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C8DA8-EBB0-49AD-A1B2-9E969AE33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4683</Words>
  <Characters>26694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SUNY - Buffalo</Company>
  <LinksUpToDate>false</LinksUpToDate>
  <CharactersWithSpaces>31315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Gifford</dc:creator>
  <cp:lastModifiedBy>phismith</cp:lastModifiedBy>
  <cp:revision>2</cp:revision>
  <cp:lastPrinted>2014-04-18T16:11:00Z</cp:lastPrinted>
  <dcterms:created xsi:type="dcterms:W3CDTF">2014-05-21T18:02:00Z</dcterms:created>
  <dcterms:modified xsi:type="dcterms:W3CDTF">2014-05-21T18:02:00Z</dcterms:modified>
</cp:coreProperties>
</file>