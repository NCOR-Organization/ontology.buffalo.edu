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8197F" w14:textId="77777777" w:rsidR="005F459C" w:rsidRPr="00B502C5" w:rsidRDefault="005F459C" w:rsidP="0024256B">
      <w:pPr>
        <w:tabs>
          <w:tab w:val="left" w:pos="360"/>
        </w:tabs>
        <w:spacing w:after="0" w:line="240" w:lineRule="auto"/>
        <w:jc w:val="both"/>
        <w:rPr>
          <w:rFonts w:ascii="Times New Roman" w:hAnsi="Times New Roman"/>
          <w:sz w:val="24"/>
          <w:szCs w:val="24"/>
        </w:rPr>
      </w:pPr>
      <w:r w:rsidRPr="00B502C5">
        <w:rPr>
          <w:rFonts w:ascii="Times New Roman" w:hAnsi="Times New Roman"/>
          <w:sz w:val="24"/>
          <w:szCs w:val="24"/>
        </w:rPr>
        <w:t>Barry Smith</w:t>
      </w:r>
    </w:p>
    <w:p w14:paraId="4436F9E6" w14:textId="77777777" w:rsidR="00806327" w:rsidRPr="00D26745" w:rsidRDefault="006C58BE" w:rsidP="0024256B">
      <w:pPr>
        <w:tabs>
          <w:tab w:val="left" w:pos="360"/>
        </w:tabs>
        <w:spacing w:after="0" w:line="240" w:lineRule="auto"/>
        <w:jc w:val="both"/>
        <w:rPr>
          <w:rFonts w:ascii="Times New Roman" w:hAnsi="Times New Roman"/>
          <w:smallCaps/>
          <w:sz w:val="24"/>
          <w:szCs w:val="24"/>
        </w:rPr>
      </w:pPr>
      <w:r w:rsidRPr="00D26745">
        <w:rPr>
          <w:rFonts w:ascii="Times New Roman" w:hAnsi="Times New Roman"/>
          <w:smallCaps/>
          <w:sz w:val="24"/>
          <w:szCs w:val="24"/>
        </w:rPr>
        <w:t>How to Do Things w</w:t>
      </w:r>
      <w:r w:rsidR="0096064F" w:rsidRPr="00D26745">
        <w:rPr>
          <w:rFonts w:ascii="Times New Roman" w:hAnsi="Times New Roman"/>
          <w:smallCaps/>
          <w:sz w:val="24"/>
          <w:szCs w:val="24"/>
        </w:rPr>
        <w:t>ith Documents</w:t>
      </w:r>
    </w:p>
    <w:p w14:paraId="0C1DC174" w14:textId="77777777" w:rsidR="00B502C5" w:rsidRDefault="00B502C5" w:rsidP="0024256B">
      <w:pPr>
        <w:tabs>
          <w:tab w:val="left" w:pos="360"/>
        </w:tabs>
        <w:spacing w:after="0" w:line="240" w:lineRule="auto"/>
        <w:jc w:val="both"/>
        <w:rPr>
          <w:rFonts w:ascii="Times New Roman" w:hAnsi="Times New Roman"/>
          <w:sz w:val="24"/>
          <w:szCs w:val="24"/>
        </w:rPr>
      </w:pPr>
    </w:p>
    <w:p w14:paraId="6C932AE5" w14:textId="77777777" w:rsidR="00B502C5" w:rsidRDefault="0024256B" w:rsidP="0024256B">
      <w:pPr>
        <w:tabs>
          <w:tab w:val="left" w:pos="360"/>
        </w:tabs>
        <w:spacing w:after="0" w:line="240" w:lineRule="auto"/>
        <w:jc w:val="both"/>
        <w:rPr>
          <w:rFonts w:ascii="Times New Roman" w:hAnsi="Times New Roman"/>
          <w:sz w:val="24"/>
          <w:szCs w:val="24"/>
        </w:rPr>
      </w:pPr>
      <w:proofErr w:type="spellStart"/>
      <w:r w:rsidRPr="0024256B">
        <w:rPr>
          <w:rFonts w:ascii="Times New Roman" w:hAnsi="Times New Roman"/>
          <w:i/>
          <w:sz w:val="24"/>
          <w:szCs w:val="24"/>
        </w:rPr>
        <w:t>Rivista</w:t>
      </w:r>
      <w:proofErr w:type="spellEnd"/>
      <w:r w:rsidRPr="0024256B">
        <w:rPr>
          <w:rFonts w:ascii="Times New Roman" w:hAnsi="Times New Roman"/>
          <w:i/>
          <w:sz w:val="24"/>
          <w:szCs w:val="24"/>
        </w:rPr>
        <w:t xml:space="preserve"> di </w:t>
      </w:r>
      <w:proofErr w:type="spellStart"/>
      <w:r w:rsidRPr="0024256B">
        <w:rPr>
          <w:rFonts w:ascii="Times New Roman" w:hAnsi="Times New Roman"/>
          <w:i/>
          <w:sz w:val="24"/>
          <w:szCs w:val="24"/>
        </w:rPr>
        <w:t>Estetica</w:t>
      </w:r>
      <w:proofErr w:type="spellEnd"/>
      <w:r>
        <w:rPr>
          <w:rFonts w:ascii="Times New Roman" w:hAnsi="Times New Roman"/>
          <w:sz w:val="24"/>
          <w:szCs w:val="24"/>
        </w:rPr>
        <w:t>, 2012</w:t>
      </w:r>
    </w:p>
    <w:p w14:paraId="64E19664" w14:textId="77777777" w:rsidR="00B502C5" w:rsidRDefault="00B502C5" w:rsidP="0024256B">
      <w:pPr>
        <w:tabs>
          <w:tab w:val="left" w:pos="360"/>
        </w:tabs>
        <w:spacing w:after="0" w:line="240" w:lineRule="auto"/>
        <w:jc w:val="both"/>
        <w:rPr>
          <w:rFonts w:ascii="Times New Roman" w:hAnsi="Times New Roman"/>
          <w:sz w:val="24"/>
          <w:szCs w:val="24"/>
        </w:rPr>
      </w:pPr>
    </w:p>
    <w:p w14:paraId="3D535644" w14:textId="77777777" w:rsidR="00B502C5" w:rsidRDefault="00B502C5" w:rsidP="0024256B">
      <w:pPr>
        <w:tabs>
          <w:tab w:val="left" w:pos="360"/>
        </w:tabs>
        <w:spacing w:after="0" w:line="240" w:lineRule="auto"/>
        <w:jc w:val="both"/>
        <w:rPr>
          <w:rFonts w:ascii="Times New Roman" w:hAnsi="Times New Roman"/>
          <w:sz w:val="24"/>
          <w:szCs w:val="24"/>
        </w:rPr>
      </w:pPr>
    </w:p>
    <w:p w14:paraId="412143AC" w14:textId="77777777" w:rsidR="00B502C5" w:rsidRDefault="00B502C5" w:rsidP="0024256B">
      <w:pPr>
        <w:tabs>
          <w:tab w:val="left" w:pos="360"/>
        </w:tabs>
        <w:spacing w:after="0" w:line="240" w:lineRule="auto"/>
        <w:jc w:val="both"/>
        <w:rPr>
          <w:rFonts w:ascii="Times New Roman" w:hAnsi="Times New Roman"/>
          <w:sz w:val="24"/>
          <w:szCs w:val="24"/>
        </w:rPr>
      </w:pPr>
    </w:p>
    <w:p w14:paraId="342DF693" w14:textId="77777777" w:rsidR="00B502C5" w:rsidRDefault="00B502C5" w:rsidP="0024256B">
      <w:pPr>
        <w:tabs>
          <w:tab w:val="left" w:pos="360"/>
        </w:tabs>
        <w:spacing w:after="0" w:line="240" w:lineRule="auto"/>
        <w:jc w:val="both"/>
        <w:rPr>
          <w:rFonts w:ascii="Times New Roman" w:hAnsi="Times New Roman"/>
          <w:sz w:val="24"/>
          <w:szCs w:val="24"/>
        </w:rPr>
      </w:pPr>
    </w:p>
    <w:p w14:paraId="62593E1E" w14:textId="77777777" w:rsidR="0024256B" w:rsidRDefault="009B450B" w:rsidP="0024256B">
      <w:pPr>
        <w:tabs>
          <w:tab w:val="left" w:pos="360"/>
        </w:tabs>
        <w:spacing w:after="0" w:line="240" w:lineRule="auto"/>
        <w:jc w:val="both"/>
        <w:rPr>
          <w:rFonts w:ascii="Times New Roman" w:hAnsi="Times New Roman"/>
          <w:sz w:val="24"/>
          <w:szCs w:val="24"/>
        </w:rPr>
      </w:pPr>
      <w:r w:rsidRPr="00B502C5">
        <w:rPr>
          <w:rFonts w:ascii="Times New Roman" w:hAnsi="Times New Roman"/>
          <w:i/>
          <w:sz w:val="24"/>
          <w:szCs w:val="24"/>
        </w:rPr>
        <w:t>Abstract</w:t>
      </w:r>
      <w:r w:rsidR="00B502C5">
        <w:rPr>
          <w:rFonts w:ascii="Times New Roman" w:hAnsi="Times New Roman"/>
          <w:sz w:val="24"/>
          <w:szCs w:val="24"/>
        </w:rPr>
        <w:t xml:space="preserve"> </w:t>
      </w:r>
    </w:p>
    <w:p w14:paraId="14B0E123" w14:textId="77777777" w:rsidR="00BD3060" w:rsidRPr="00B502C5" w:rsidRDefault="00AC1FBA" w:rsidP="0024256B">
      <w:pPr>
        <w:tabs>
          <w:tab w:val="left" w:pos="360"/>
        </w:tabs>
        <w:spacing w:after="0" w:line="240" w:lineRule="auto"/>
        <w:jc w:val="both"/>
        <w:rPr>
          <w:rFonts w:ascii="Times New Roman" w:hAnsi="Times New Roman"/>
          <w:sz w:val="24"/>
          <w:szCs w:val="24"/>
        </w:rPr>
      </w:pPr>
      <w:r w:rsidRPr="00B502C5">
        <w:rPr>
          <w:rFonts w:ascii="Times New Roman" w:hAnsi="Times New Roman"/>
          <w:sz w:val="24"/>
          <w:szCs w:val="24"/>
        </w:rPr>
        <w:t>T</w:t>
      </w:r>
      <w:r w:rsidR="00721735" w:rsidRPr="00B502C5">
        <w:rPr>
          <w:rFonts w:ascii="Times New Roman" w:hAnsi="Times New Roman"/>
          <w:sz w:val="24"/>
          <w:szCs w:val="24"/>
        </w:rPr>
        <w:t xml:space="preserve">his essay </w:t>
      </w:r>
      <w:r w:rsidR="00CF6517" w:rsidRPr="00B502C5">
        <w:rPr>
          <w:rFonts w:ascii="Times New Roman" w:hAnsi="Times New Roman"/>
          <w:sz w:val="24"/>
          <w:szCs w:val="24"/>
        </w:rPr>
        <w:t xml:space="preserve">is a contribution to </w:t>
      </w:r>
      <w:r w:rsidRPr="00B502C5">
        <w:rPr>
          <w:rFonts w:ascii="Times New Roman" w:hAnsi="Times New Roman"/>
          <w:sz w:val="24"/>
          <w:szCs w:val="24"/>
        </w:rPr>
        <w:t>social ontology</w:t>
      </w:r>
      <w:r w:rsidR="00370C50">
        <w:rPr>
          <w:rFonts w:ascii="Times New Roman" w:hAnsi="Times New Roman"/>
          <w:sz w:val="24"/>
          <w:szCs w:val="24"/>
        </w:rPr>
        <w:t>,</w:t>
      </w:r>
      <w:r w:rsidR="00721735" w:rsidRPr="00B502C5">
        <w:rPr>
          <w:rFonts w:ascii="Times New Roman" w:hAnsi="Times New Roman"/>
          <w:sz w:val="24"/>
          <w:szCs w:val="24"/>
        </w:rPr>
        <w:t xml:space="preserve"> </w:t>
      </w:r>
      <w:r w:rsidR="00292C57" w:rsidRPr="00B502C5">
        <w:rPr>
          <w:rFonts w:ascii="Times New Roman" w:hAnsi="Times New Roman"/>
          <w:sz w:val="24"/>
          <w:szCs w:val="24"/>
        </w:rPr>
        <w:t xml:space="preserve">drawing on the work </w:t>
      </w:r>
      <w:r w:rsidR="00721735" w:rsidRPr="00B502C5">
        <w:rPr>
          <w:rFonts w:ascii="Times New Roman" w:hAnsi="Times New Roman"/>
          <w:sz w:val="24"/>
          <w:szCs w:val="24"/>
        </w:rPr>
        <w:t xml:space="preserve">of </w:t>
      </w:r>
      <w:r w:rsidR="00542193" w:rsidRPr="00B502C5">
        <w:rPr>
          <w:rFonts w:ascii="Times New Roman" w:hAnsi="Times New Roman"/>
          <w:sz w:val="24"/>
          <w:szCs w:val="24"/>
        </w:rPr>
        <w:t xml:space="preserve">John </w:t>
      </w:r>
      <w:r w:rsidR="00721735" w:rsidRPr="00B502C5">
        <w:rPr>
          <w:rFonts w:ascii="Times New Roman" w:hAnsi="Times New Roman"/>
          <w:sz w:val="24"/>
          <w:szCs w:val="24"/>
        </w:rPr>
        <w:t>Searle</w:t>
      </w:r>
      <w:r w:rsidR="00413D2F" w:rsidRPr="00B502C5">
        <w:rPr>
          <w:rFonts w:ascii="Times New Roman" w:hAnsi="Times New Roman"/>
          <w:sz w:val="24"/>
          <w:szCs w:val="24"/>
        </w:rPr>
        <w:t xml:space="preserve"> and of Hernando de Soto</w:t>
      </w:r>
      <w:r w:rsidR="00CF6517" w:rsidRPr="00B502C5">
        <w:rPr>
          <w:rFonts w:ascii="Times New Roman" w:hAnsi="Times New Roman"/>
          <w:sz w:val="24"/>
          <w:szCs w:val="24"/>
        </w:rPr>
        <w:t xml:space="preserve">. </w:t>
      </w:r>
      <w:r w:rsidR="00292C57" w:rsidRPr="00B502C5">
        <w:rPr>
          <w:rFonts w:ascii="Times New Roman" w:hAnsi="Times New Roman"/>
          <w:sz w:val="24"/>
          <w:szCs w:val="24"/>
        </w:rPr>
        <w:t>At the center of the argument is the proposition advanced by de Soto in his</w:t>
      </w:r>
      <w:r w:rsidR="00292C57" w:rsidRPr="00B502C5">
        <w:rPr>
          <w:rFonts w:ascii="Times New Roman" w:hAnsi="Times New Roman"/>
          <w:i/>
          <w:sz w:val="24"/>
          <w:szCs w:val="24"/>
        </w:rPr>
        <w:t xml:space="preserve"> Mystery of Capital</w:t>
      </w:r>
      <w:r w:rsidR="00292C57" w:rsidRPr="00B502C5">
        <w:rPr>
          <w:rFonts w:ascii="Times New Roman" w:hAnsi="Times New Roman"/>
          <w:sz w:val="24"/>
          <w:szCs w:val="24"/>
        </w:rPr>
        <w:t xml:space="preserve"> to the effect that many of the entities which structure our contemporary social reality are entities which exist in virtue of the fact that there are (paper or digital) documents which support their existence. I here develop de Soto’s argument further, </w:t>
      </w:r>
      <w:r w:rsidRPr="00B502C5">
        <w:rPr>
          <w:rFonts w:ascii="Times New Roman" w:hAnsi="Times New Roman"/>
          <w:sz w:val="24"/>
          <w:szCs w:val="24"/>
        </w:rPr>
        <w:t>f</w:t>
      </w:r>
      <w:r w:rsidR="00CF6517" w:rsidRPr="00B502C5">
        <w:rPr>
          <w:rFonts w:ascii="Times New Roman" w:hAnsi="Times New Roman"/>
          <w:sz w:val="24"/>
          <w:szCs w:val="24"/>
        </w:rPr>
        <w:t>ocus</w:t>
      </w:r>
      <w:r w:rsidR="00292C57" w:rsidRPr="00B502C5">
        <w:rPr>
          <w:rFonts w:ascii="Times New Roman" w:hAnsi="Times New Roman"/>
          <w:sz w:val="24"/>
          <w:szCs w:val="24"/>
        </w:rPr>
        <w:t xml:space="preserve">ing specifically </w:t>
      </w:r>
      <w:r w:rsidRPr="00B502C5">
        <w:rPr>
          <w:rFonts w:ascii="Times New Roman" w:hAnsi="Times New Roman"/>
          <w:sz w:val="24"/>
          <w:szCs w:val="24"/>
        </w:rPr>
        <w:t xml:space="preserve">on </w:t>
      </w:r>
      <w:r w:rsidR="00721735" w:rsidRPr="00B502C5">
        <w:rPr>
          <w:rFonts w:ascii="Times New Roman" w:hAnsi="Times New Roman"/>
          <w:sz w:val="24"/>
          <w:szCs w:val="24"/>
        </w:rPr>
        <w:t>the ontological prob</w:t>
      </w:r>
      <w:r w:rsidRPr="00B502C5">
        <w:rPr>
          <w:rFonts w:ascii="Times New Roman" w:hAnsi="Times New Roman"/>
          <w:sz w:val="24"/>
          <w:szCs w:val="24"/>
        </w:rPr>
        <w:t xml:space="preserve">lems raised by </w:t>
      </w:r>
      <w:r w:rsidR="00292C57" w:rsidRPr="00B502C5">
        <w:rPr>
          <w:rFonts w:ascii="Times New Roman" w:hAnsi="Times New Roman"/>
          <w:sz w:val="24"/>
          <w:szCs w:val="24"/>
        </w:rPr>
        <w:t xml:space="preserve">a family of </w:t>
      </w:r>
      <w:r w:rsidRPr="00B502C5">
        <w:rPr>
          <w:rFonts w:ascii="Times New Roman" w:hAnsi="Times New Roman"/>
          <w:sz w:val="24"/>
          <w:szCs w:val="24"/>
        </w:rPr>
        <w:t xml:space="preserve">new types </w:t>
      </w:r>
      <w:r w:rsidR="00721735" w:rsidRPr="00B502C5">
        <w:rPr>
          <w:rFonts w:ascii="Times New Roman" w:hAnsi="Times New Roman"/>
          <w:sz w:val="24"/>
          <w:szCs w:val="24"/>
        </w:rPr>
        <w:t xml:space="preserve">of </w:t>
      </w:r>
      <w:r w:rsidRPr="00B502C5">
        <w:rPr>
          <w:rFonts w:ascii="Times New Roman" w:hAnsi="Times New Roman"/>
          <w:sz w:val="24"/>
          <w:szCs w:val="24"/>
        </w:rPr>
        <w:t xml:space="preserve">social </w:t>
      </w:r>
      <w:r w:rsidR="00CF6517" w:rsidRPr="00B502C5">
        <w:rPr>
          <w:rFonts w:ascii="Times New Roman" w:hAnsi="Times New Roman"/>
          <w:sz w:val="24"/>
          <w:szCs w:val="24"/>
        </w:rPr>
        <w:t xml:space="preserve">phenomena – exemplified most dramatically in the domain of finance </w:t>
      </w:r>
      <w:r w:rsidR="00370C50">
        <w:rPr>
          <w:rFonts w:ascii="Times New Roman" w:hAnsi="Times New Roman"/>
          <w:sz w:val="24"/>
          <w:szCs w:val="24"/>
        </w:rPr>
        <w:t xml:space="preserve">for example in the form of what are </w:t>
      </w:r>
      <w:r w:rsidR="00CF6517" w:rsidRPr="00B502C5">
        <w:rPr>
          <w:rFonts w:ascii="Times New Roman" w:hAnsi="Times New Roman"/>
          <w:sz w:val="24"/>
          <w:szCs w:val="24"/>
        </w:rPr>
        <w:t xml:space="preserve">called </w:t>
      </w:r>
      <w:r w:rsidR="007C2C9B">
        <w:rPr>
          <w:rFonts w:ascii="Times New Roman" w:hAnsi="Times New Roman"/>
          <w:sz w:val="24"/>
          <w:szCs w:val="24"/>
        </w:rPr>
        <w:t>“structured investment vehicles”</w:t>
      </w:r>
      <w:r w:rsidR="00CF6517" w:rsidRPr="00B502C5">
        <w:rPr>
          <w:rFonts w:ascii="Times New Roman" w:hAnsi="Times New Roman"/>
          <w:sz w:val="24"/>
          <w:szCs w:val="24"/>
        </w:rPr>
        <w:t xml:space="preserve"> – </w:t>
      </w:r>
      <w:r w:rsidRPr="00B502C5">
        <w:rPr>
          <w:rFonts w:ascii="Times New Roman" w:hAnsi="Times New Roman"/>
          <w:sz w:val="24"/>
          <w:szCs w:val="24"/>
        </w:rPr>
        <w:t>made possible as a result of the employment of compute</w:t>
      </w:r>
      <w:r w:rsidR="00CF6517" w:rsidRPr="00B502C5">
        <w:rPr>
          <w:rFonts w:ascii="Times New Roman" w:hAnsi="Times New Roman"/>
          <w:sz w:val="24"/>
          <w:szCs w:val="24"/>
        </w:rPr>
        <w:t>r technology in entity creation</w:t>
      </w:r>
      <w:r w:rsidR="00413D2F" w:rsidRPr="00B502C5">
        <w:rPr>
          <w:rFonts w:ascii="Times New Roman" w:hAnsi="Times New Roman"/>
          <w:sz w:val="24"/>
          <w:szCs w:val="24"/>
        </w:rPr>
        <w:t>.</w:t>
      </w:r>
      <w:r w:rsidR="00292C57" w:rsidRPr="00B502C5">
        <w:rPr>
          <w:rFonts w:ascii="Times New Roman" w:hAnsi="Times New Roman"/>
          <w:sz w:val="24"/>
          <w:szCs w:val="24"/>
        </w:rPr>
        <w:t xml:space="preserve"> </w:t>
      </w:r>
      <w:r w:rsidR="00370C50">
        <w:rPr>
          <w:rFonts w:ascii="Times New Roman" w:hAnsi="Times New Roman"/>
          <w:sz w:val="24"/>
          <w:szCs w:val="24"/>
        </w:rPr>
        <w:t>I</w:t>
      </w:r>
      <w:r w:rsidR="00370C50" w:rsidRPr="00B502C5">
        <w:rPr>
          <w:rFonts w:ascii="Times New Roman" w:hAnsi="Times New Roman"/>
          <w:sz w:val="24"/>
          <w:szCs w:val="24"/>
        </w:rPr>
        <w:t xml:space="preserve"> </w:t>
      </w:r>
      <w:r w:rsidR="00292C57" w:rsidRPr="00B502C5">
        <w:rPr>
          <w:rFonts w:ascii="Times New Roman" w:hAnsi="Times New Roman"/>
          <w:sz w:val="24"/>
          <w:szCs w:val="24"/>
        </w:rPr>
        <w:t>address also</w:t>
      </w:r>
      <w:r w:rsidR="00413D2F" w:rsidRPr="00B502C5">
        <w:rPr>
          <w:rFonts w:ascii="Times New Roman" w:hAnsi="Times New Roman"/>
          <w:sz w:val="24"/>
          <w:szCs w:val="24"/>
        </w:rPr>
        <w:t xml:space="preserve"> </w:t>
      </w:r>
      <w:r w:rsidR="001E09F9" w:rsidRPr="00B502C5">
        <w:rPr>
          <w:rFonts w:ascii="Times New Roman" w:hAnsi="Times New Roman"/>
          <w:sz w:val="24"/>
          <w:szCs w:val="24"/>
        </w:rPr>
        <w:t xml:space="preserve">Searle’s most recent </w:t>
      </w:r>
      <w:r w:rsidR="00413D2F" w:rsidRPr="00B502C5">
        <w:rPr>
          <w:rFonts w:ascii="Times New Roman" w:hAnsi="Times New Roman"/>
          <w:sz w:val="24"/>
          <w:szCs w:val="24"/>
        </w:rPr>
        <w:t xml:space="preserve">work </w:t>
      </w:r>
      <w:r w:rsidR="00CF6517" w:rsidRPr="00B502C5">
        <w:rPr>
          <w:rFonts w:ascii="Times New Roman" w:hAnsi="Times New Roman"/>
          <w:sz w:val="24"/>
          <w:szCs w:val="24"/>
        </w:rPr>
        <w:t>on social ontology, and conclud</w:t>
      </w:r>
      <w:r w:rsidR="00292C57" w:rsidRPr="00B502C5">
        <w:rPr>
          <w:rFonts w:ascii="Times New Roman" w:hAnsi="Times New Roman"/>
          <w:sz w:val="24"/>
          <w:szCs w:val="24"/>
        </w:rPr>
        <w:t>e</w:t>
      </w:r>
      <w:r w:rsidR="00370C50">
        <w:rPr>
          <w:rFonts w:ascii="Times New Roman" w:hAnsi="Times New Roman"/>
          <w:sz w:val="24"/>
          <w:szCs w:val="24"/>
        </w:rPr>
        <w:t xml:space="preserve"> </w:t>
      </w:r>
      <w:r w:rsidR="00292C57" w:rsidRPr="00B502C5">
        <w:rPr>
          <w:rFonts w:ascii="Times New Roman" w:hAnsi="Times New Roman"/>
          <w:sz w:val="24"/>
          <w:szCs w:val="24"/>
        </w:rPr>
        <w:t>with an a</w:t>
      </w:r>
      <w:r w:rsidR="007C2C9B">
        <w:rPr>
          <w:rFonts w:ascii="Times New Roman" w:hAnsi="Times New Roman"/>
          <w:sz w:val="24"/>
          <w:szCs w:val="24"/>
        </w:rPr>
        <w:t xml:space="preserve">ppendix on the theory of </w:t>
      </w:r>
      <w:proofErr w:type="spellStart"/>
      <w:r w:rsidR="007C2C9B">
        <w:rPr>
          <w:rFonts w:ascii="Times New Roman" w:hAnsi="Times New Roman"/>
          <w:sz w:val="24"/>
          <w:szCs w:val="24"/>
        </w:rPr>
        <w:t>D</w:t>
      </w:r>
      <w:r w:rsidR="001E09F9" w:rsidRPr="00B502C5">
        <w:rPr>
          <w:rFonts w:ascii="Times New Roman" w:hAnsi="Times New Roman"/>
          <w:sz w:val="24"/>
          <w:szCs w:val="24"/>
        </w:rPr>
        <w:t>ocumentality</w:t>
      </w:r>
      <w:proofErr w:type="spellEnd"/>
      <w:r w:rsidR="001E09F9" w:rsidRPr="00B502C5">
        <w:rPr>
          <w:rFonts w:ascii="Times New Roman" w:hAnsi="Times New Roman"/>
          <w:sz w:val="24"/>
          <w:szCs w:val="24"/>
        </w:rPr>
        <w:t xml:space="preserve"> advanced by Maurizio Ferraris.</w:t>
      </w:r>
    </w:p>
    <w:p w14:paraId="60B9C631" w14:textId="77777777" w:rsidR="001E09F9" w:rsidRDefault="001E09F9" w:rsidP="0024256B">
      <w:pPr>
        <w:tabs>
          <w:tab w:val="left" w:pos="360"/>
        </w:tabs>
        <w:spacing w:after="0" w:line="240" w:lineRule="auto"/>
        <w:jc w:val="both"/>
        <w:rPr>
          <w:rFonts w:ascii="Times New Roman" w:hAnsi="Times New Roman"/>
          <w:sz w:val="24"/>
          <w:szCs w:val="24"/>
        </w:rPr>
      </w:pPr>
    </w:p>
    <w:p w14:paraId="51F534C5" w14:textId="77777777" w:rsidR="00B502C5" w:rsidRDefault="00B502C5" w:rsidP="0024256B">
      <w:pPr>
        <w:tabs>
          <w:tab w:val="left" w:pos="360"/>
        </w:tabs>
        <w:spacing w:after="0" w:line="240" w:lineRule="auto"/>
        <w:jc w:val="both"/>
        <w:rPr>
          <w:rFonts w:ascii="Times New Roman" w:hAnsi="Times New Roman"/>
          <w:sz w:val="24"/>
          <w:szCs w:val="24"/>
        </w:rPr>
      </w:pPr>
    </w:p>
    <w:p w14:paraId="46F643C8" w14:textId="77777777" w:rsidR="00B502C5" w:rsidRPr="00B502C5" w:rsidRDefault="00B502C5" w:rsidP="0024256B">
      <w:pPr>
        <w:tabs>
          <w:tab w:val="left" w:pos="360"/>
        </w:tabs>
        <w:spacing w:after="0" w:line="240" w:lineRule="auto"/>
        <w:jc w:val="both"/>
        <w:rPr>
          <w:rFonts w:ascii="Times New Roman" w:hAnsi="Times New Roman"/>
          <w:sz w:val="24"/>
          <w:szCs w:val="24"/>
        </w:rPr>
      </w:pPr>
    </w:p>
    <w:p w14:paraId="70931DCE" w14:textId="77777777" w:rsidR="00F90ADD" w:rsidRPr="00B502C5" w:rsidRDefault="00B502C5" w:rsidP="0024256B">
      <w:pPr>
        <w:tabs>
          <w:tab w:val="left" w:pos="360"/>
        </w:tabs>
        <w:spacing w:after="0" w:line="240" w:lineRule="auto"/>
        <w:jc w:val="both"/>
        <w:rPr>
          <w:rFonts w:ascii="Times New Roman" w:hAnsi="Times New Roman"/>
          <w:i/>
          <w:sz w:val="24"/>
          <w:szCs w:val="24"/>
        </w:rPr>
      </w:pPr>
      <w:r>
        <w:rPr>
          <w:rFonts w:ascii="Times New Roman" w:hAnsi="Times New Roman"/>
          <w:i/>
          <w:sz w:val="24"/>
          <w:szCs w:val="24"/>
        </w:rPr>
        <w:t xml:space="preserve">1. </w:t>
      </w:r>
      <w:r w:rsidR="00F90ADD" w:rsidRPr="00B502C5">
        <w:rPr>
          <w:rFonts w:ascii="Times New Roman" w:hAnsi="Times New Roman"/>
          <w:i/>
          <w:sz w:val="24"/>
          <w:szCs w:val="24"/>
        </w:rPr>
        <w:t xml:space="preserve">The </w:t>
      </w:r>
      <w:r w:rsidR="00350270" w:rsidRPr="00B502C5">
        <w:rPr>
          <w:rFonts w:ascii="Times New Roman" w:hAnsi="Times New Roman"/>
          <w:i/>
          <w:sz w:val="24"/>
          <w:szCs w:val="24"/>
        </w:rPr>
        <w:t>New Science of Ontology</w:t>
      </w:r>
    </w:p>
    <w:p w14:paraId="56EB52FB" w14:textId="77777777" w:rsidR="00B502C5" w:rsidRDefault="00B502C5" w:rsidP="0024256B">
      <w:pPr>
        <w:tabs>
          <w:tab w:val="left" w:pos="360"/>
        </w:tabs>
        <w:spacing w:after="0" w:line="240" w:lineRule="auto"/>
        <w:jc w:val="both"/>
        <w:rPr>
          <w:rFonts w:ascii="Times New Roman" w:hAnsi="Times New Roman"/>
          <w:sz w:val="24"/>
          <w:szCs w:val="24"/>
        </w:rPr>
      </w:pPr>
    </w:p>
    <w:p w14:paraId="1CDB5DCC" w14:textId="77777777" w:rsidR="00F55825" w:rsidRPr="00B502C5" w:rsidRDefault="00F55825" w:rsidP="0024256B">
      <w:pPr>
        <w:tabs>
          <w:tab w:val="left" w:pos="360"/>
        </w:tabs>
        <w:spacing w:after="0" w:line="240" w:lineRule="auto"/>
        <w:jc w:val="both"/>
        <w:rPr>
          <w:rFonts w:ascii="Times New Roman" w:hAnsi="Times New Roman"/>
          <w:sz w:val="24"/>
          <w:szCs w:val="24"/>
        </w:rPr>
      </w:pPr>
      <w:r w:rsidRPr="00B502C5">
        <w:rPr>
          <w:rFonts w:ascii="Times New Roman" w:hAnsi="Times New Roman"/>
          <w:sz w:val="24"/>
          <w:szCs w:val="24"/>
        </w:rPr>
        <w:t xml:space="preserve">Recent financial turmoil has </w:t>
      </w:r>
      <w:r w:rsidR="001F34D2" w:rsidRPr="00B502C5">
        <w:rPr>
          <w:rFonts w:ascii="Times New Roman" w:hAnsi="Times New Roman"/>
          <w:sz w:val="24"/>
          <w:szCs w:val="24"/>
        </w:rPr>
        <w:t xml:space="preserve">brought to light </w:t>
      </w:r>
      <w:r w:rsidRPr="00B502C5">
        <w:rPr>
          <w:rFonts w:ascii="Times New Roman" w:hAnsi="Times New Roman"/>
          <w:sz w:val="24"/>
          <w:szCs w:val="24"/>
        </w:rPr>
        <w:t xml:space="preserve">a menagerie of </w:t>
      </w:r>
      <w:r w:rsidR="000F5D92" w:rsidRPr="00B502C5">
        <w:rPr>
          <w:rFonts w:ascii="Times New Roman" w:hAnsi="Times New Roman"/>
          <w:sz w:val="24"/>
          <w:szCs w:val="24"/>
        </w:rPr>
        <w:t>structured investment vehicles</w:t>
      </w:r>
      <w:r w:rsidR="001E09F9" w:rsidRPr="00B502C5">
        <w:rPr>
          <w:rFonts w:ascii="Times New Roman" w:hAnsi="Times New Roman"/>
          <w:sz w:val="24"/>
          <w:szCs w:val="24"/>
        </w:rPr>
        <w:t xml:space="preserve"> and other </w:t>
      </w:r>
      <w:r w:rsidR="007C2C9B">
        <w:rPr>
          <w:rFonts w:ascii="Times New Roman" w:hAnsi="Times New Roman"/>
          <w:sz w:val="24"/>
          <w:szCs w:val="24"/>
        </w:rPr>
        <w:t>“derivative”</w:t>
      </w:r>
      <w:r w:rsidR="001E09F9" w:rsidRPr="00B502C5">
        <w:rPr>
          <w:rFonts w:ascii="Times New Roman" w:hAnsi="Times New Roman"/>
          <w:sz w:val="24"/>
          <w:szCs w:val="24"/>
        </w:rPr>
        <w:t xml:space="preserve"> financial instruments</w:t>
      </w:r>
      <w:r w:rsidR="00292C57" w:rsidRPr="00B502C5">
        <w:rPr>
          <w:rFonts w:ascii="Times New Roman" w:hAnsi="Times New Roman"/>
          <w:sz w:val="24"/>
          <w:szCs w:val="24"/>
        </w:rPr>
        <w:t>,</w:t>
      </w:r>
      <w:r w:rsidR="001E09F9" w:rsidRPr="00B502C5">
        <w:rPr>
          <w:rFonts w:ascii="Times New Roman" w:hAnsi="Times New Roman"/>
          <w:sz w:val="24"/>
          <w:szCs w:val="24"/>
        </w:rPr>
        <w:t xml:space="preserve"> </w:t>
      </w:r>
      <w:r w:rsidR="00350270" w:rsidRPr="00B502C5">
        <w:rPr>
          <w:rFonts w:ascii="Times New Roman" w:hAnsi="Times New Roman"/>
          <w:sz w:val="24"/>
          <w:szCs w:val="24"/>
        </w:rPr>
        <w:t xml:space="preserve">which were </w:t>
      </w:r>
      <w:r w:rsidR="000F5D92" w:rsidRPr="00B502C5">
        <w:rPr>
          <w:rFonts w:ascii="Times New Roman" w:hAnsi="Times New Roman"/>
          <w:sz w:val="24"/>
          <w:szCs w:val="24"/>
        </w:rPr>
        <w:t>created in the</w:t>
      </w:r>
      <w:r w:rsidR="001B66FB" w:rsidRPr="00B502C5">
        <w:rPr>
          <w:rFonts w:ascii="Times New Roman" w:hAnsi="Times New Roman"/>
          <w:sz w:val="24"/>
          <w:szCs w:val="24"/>
        </w:rPr>
        <w:t xml:space="preserve"> years leading up to the Lehman</w:t>
      </w:r>
      <w:r w:rsidR="000F5D92" w:rsidRPr="00B502C5">
        <w:rPr>
          <w:rFonts w:ascii="Times New Roman" w:hAnsi="Times New Roman"/>
          <w:sz w:val="24"/>
          <w:szCs w:val="24"/>
        </w:rPr>
        <w:t xml:space="preserve"> bankruptcy in 2008. </w:t>
      </w:r>
      <w:r w:rsidR="00292C57" w:rsidRPr="00B502C5">
        <w:rPr>
          <w:rFonts w:ascii="Times New Roman" w:hAnsi="Times New Roman"/>
          <w:sz w:val="24"/>
          <w:szCs w:val="24"/>
        </w:rPr>
        <w:t>W</w:t>
      </w:r>
      <w:r w:rsidRPr="00B502C5">
        <w:rPr>
          <w:rFonts w:ascii="Times New Roman" w:hAnsi="Times New Roman"/>
          <w:sz w:val="24"/>
          <w:szCs w:val="24"/>
        </w:rPr>
        <w:t>hat sorts of entities are these</w:t>
      </w:r>
      <w:r w:rsidR="00292C57" w:rsidRPr="00B502C5">
        <w:rPr>
          <w:rFonts w:ascii="Times New Roman" w:hAnsi="Times New Roman"/>
          <w:sz w:val="24"/>
          <w:szCs w:val="24"/>
        </w:rPr>
        <w:t>?</w:t>
      </w:r>
      <w:r w:rsidRPr="00B502C5">
        <w:rPr>
          <w:rFonts w:ascii="Times New Roman" w:hAnsi="Times New Roman"/>
          <w:sz w:val="24"/>
          <w:szCs w:val="24"/>
        </w:rPr>
        <w:t xml:space="preserve"> What</w:t>
      </w:r>
      <w:r w:rsidR="000F5D92" w:rsidRPr="00B502C5">
        <w:rPr>
          <w:rFonts w:ascii="Times New Roman" w:hAnsi="Times New Roman"/>
          <w:sz w:val="24"/>
          <w:szCs w:val="24"/>
        </w:rPr>
        <w:t xml:space="preserve"> kind of thing </w:t>
      </w:r>
      <w:r w:rsidRPr="00B502C5">
        <w:rPr>
          <w:rFonts w:ascii="Times New Roman" w:hAnsi="Times New Roman"/>
          <w:sz w:val="24"/>
          <w:szCs w:val="24"/>
        </w:rPr>
        <w:t>are you buying</w:t>
      </w:r>
      <w:r w:rsidR="001E09F9" w:rsidRPr="00B502C5">
        <w:rPr>
          <w:rFonts w:ascii="Times New Roman" w:hAnsi="Times New Roman"/>
          <w:sz w:val="24"/>
          <w:szCs w:val="24"/>
        </w:rPr>
        <w:t>, for example,</w:t>
      </w:r>
      <w:r w:rsidRPr="00B502C5">
        <w:rPr>
          <w:rFonts w:ascii="Times New Roman" w:hAnsi="Times New Roman"/>
          <w:sz w:val="24"/>
          <w:szCs w:val="24"/>
        </w:rPr>
        <w:t xml:space="preserve"> when you buy a </w:t>
      </w:r>
      <w:r w:rsidR="007C2C9B">
        <w:rPr>
          <w:rFonts w:ascii="Times New Roman" w:hAnsi="Times New Roman"/>
          <w:sz w:val="24"/>
          <w:szCs w:val="24"/>
        </w:rPr>
        <w:t>“collateralized debt obligation” or “</w:t>
      </w:r>
      <w:r w:rsidRPr="00B502C5">
        <w:rPr>
          <w:rFonts w:ascii="Times New Roman" w:hAnsi="Times New Roman"/>
          <w:sz w:val="24"/>
          <w:szCs w:val="24"/>
        </w:rPr>
        <w:t>CDO</w:t>
      </w:r>
      <w:r w:rsidR="007C2C9B">
        <w:rPr>
          <w:rFonts w:ascii="Times New Roman" w:hAnsi="Times New Roman"/>
          <w:sz w:val="24"/>
          <w:szCs w:val="24"/>
        </w:rPr>
        <w:t>” (Lucas</w:t>
      </w:r>
      <w:r w:rsidR="00935DCA" w:rsidRPr="00B502C5">
        <w:rPr>
          <w:rFonts w:ascii="Times New Roman" w:hAnsi="Times New Roman"/>
          <w:sz w:val="24"/>
          <w:szCs w:val="24"/>
        </w:rPr>
        <w:t xml:space="preserve"> </w:t>
      </w:r>
      <w:r w:rsidR="00935DCA" w:rsidRPr="00B502C5">
        <w:rPr>
          <w:rFonts w:ascii="Times New Roman" w:hAnsi="Times New Roman"/>
          <w:i/>
          <w:sz w:val="24"/>
          <w:szCs w:val="24"/>
        </w:rPr>
        <w:t xml:space="preserve">et al. </w:t>
      </w:r>
      <w:r w:rsidR="00935DCA" w:rsidRPr="00B502C5">
        <w:rPr>
          <w:rFonts w:ascii="Times New Roman" w:hAnsi="Times New Roman"/>
          <w:sz w:val="24"/>
          <w:szCs w:val="24"/>
        </w:rPr>
        <w:t>2008</w:t>
      </w:r>
      <w:r w:rsidR="001E09F9" w:rsidRPr="00B502C5">
        <w:rPr>
          <w:rFonts w:ascii="Times New Roman" w:hAnsi="Times New Roman"/>
          <w:sz w:val="24"/>
          <w:szCs w:val="24"/>
        </w:rPr>
        <w:t>)</w:t>
      </w:r>
      <w:r w:rsidRPr="00B502C5">
        <w:rPr>
          <w:rFonts w:ascii="Times New Roman" w:hAnsi="Times New Roman"/>
          <w:sz w:val="24"/>
          <w:szCs w:val="24"/>
        </w:rPr>
        <w:t xml:space="preserve">? </w:t>
      </w:r>
      <w:r w:rsidR="000579DD" w:rsidRPr="00B502C5">
        <w:rPr>
          <w:rFonts w:ascii="Times New Roman" w:hAnsi="Times New Roman"/>
          <w:sz w:val="24"/>
          <w:szCs w:val="24"/>
        </w:rPr>
        <w:t>Nothing physical</w:t>
      </w:r>
      <w:r w:rsidR="000F5D92" w:rsidRPr="00B502C5">
        <w:rPr>
          <w:rFonts w:ascii="Times New Roman" w:hAnsi="Times New Roman"/>
          <w:sz w:val="24"/>
          <w:szCs w:val="24"/>
        </w:rPr>
        <w:t xml:space="preserve">, it would seem: </w:t>
      </w:r>
      <w:r w:rsidR="00A3043B" w:rsidRPr="00B502C5">
        <w:rPr>
          <w:rFonts w:ascii="Times New Roman" w:hAnsi="Times New Roman"/>
          <w:sz w:val="24"/>
          <w:szCs w:val="24"/>
        </w:rPr>
        <w:t xml:space="preserve">a CDO is </w:t>
      </w:r>
      <w:r w:rsidRPr="00B502C5">
        <w:rPr>
          <w:rFonts w:ascii="Times New Roman" w:hAnsi="Times New Roman"/>
          <w:sz w:val="24"/>
          <w:szCs w:val="24"/>
        </w:rPr>
        <w:t xml:space="preserve">not something able to stand in relations of cause and effect. Yet </w:t>
      </w:r>
      <w:r w:rsidR="001E09F9" w:rsidRPr="00B502C5">
        <w:rPr>
          <w:rFonts w:ascii="Times New Roman" w:hAnsi="Times New Roman"/>
          <w:sz w:val="24"/>
          <w:szCs w:val="24"/>
        </w:rPr>
        <w:t xml:space="preserve">it </w:t>
      </w:r>
      <w:r w:rsidR="000F5D92" w:rsidRPr="00B502C5">
        <w:rPr>
          <w:rFonts w:ascii="Times New Roman" w:hAnsi="Times New Roman"/>
          <w:sz w:val="24"/>
          <w:szCs w:val="24"/>
        </w:rPr>
        <w:t xml:space="preserve">is at the same time something whose </w:t>
      </w:r>
      <w:r w:rsidRPr="00B502C5">
        <w:rPr>
          <w:rFonts w:ascii="Times New Roman" w:hAnsi="Times New Roman"/>
          <w:sz w:val="24"/>
          <w:szCs w:val="24"/>
        </w:rPr>
        <w:t>existence is tied to time and change. Already Plato would have regarded such a combination of prop</w:t>
      </w:r>
      <w:r w:rsidR="007C2C9B">
        <w:rPr>
          <w:rFonts w:ascii="Times New Roman" w:hAnsi="Times New Roman"/>
          <w:sz w:val="24"/>
          <w:szCs w:val="24"/>
        </w:rPr>
        <w:t>erties as something impossible.</w:t>
      </w:r>
    </w:p>
    <w:p w14:paraId="26AA2331" w14:textId="77777777" w:rsidR="00476A81"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476A81" w:rsidRPr="00B502C5">
        <w:rPr>
          <w:rFonts w:ascii="Times New Roman" w:hAnsi="Times New Roman"/>
          <w:sz w:val="24"/>
          <w:szCs w:val="24"/>
        </w:rPr>
        <w:t>Structured investment vehicle</w:t>
      </w:r>
      <w:r w:rsidR="00F55825" w:rsidRPr="00B502C5">
        <w:rPr>
          <w:rFonts w:ascii="Times New Roman" w:hAnsi="Times New Roman"/>
          <w:sz w:val="24"/>
          <w:szCs w:val="24"/>
        </w:rPr>
        <w:t>s</w:t>
      </w:r>
      <w:r w:rsidR="00476A81" w:rsidRPr="00B502C5">
        <w:rPr>
          <w:rFonts w:ascii="Times New Roman" w:hAnsi="Times New Roman"/>
          <w:sz w:val="24"/>
          <w:szCs w:val="24"/>
        </w:rPr>
        <w:t xml:space="preserve"> seem</w:t>
      </w:r>
      <w:r w:rsidR="00F55825" w:rsidRPr="00B502C5">
        <w:rPr>
          <w:rFonts w:ascii="Times New Roman" w:hAnsi="Times New Roman"/>
          <w:sz w:val="24"/>
          <w:szCs w:val="24"/>
        </w:rPr>
        <w:t xml:space="preserve">, in fact, to fall outside the standard philosophical dichotomies of physical and mental, concrete and abstract. They are in </w:t>
      </w:r>
      <w:r w:rsidR="007C2C9B">
        <w:rPr>
          <w:rFonts w:ascii="Times New Roman" w:hAnsi="Times New Roman"/>
          <w:sz w:val="24"/>
          <w:szCs w:val="24"/>
        </w:rPr>
        <w:t>some sense normative entities (“obligations”</w:t>
      </w:r>
      <w:r w:rsidR="00F55825" w:rsidRPr="00B502C5">
        <w:rPr>
          <w:rFonts w:ascii="Times New Roman" w:hAnsi="Times New Roman"/>
          <w:sz w:val="24"/>
          <w:szCs w:val="24"/>
        </w:rPr>
        <w:t xml:space="preserve">), but </w:t>
      </w:r>
      <w:r w:rsidR="000F5D92" w:rsidRPr="00B502C5">
        <w:rPr>
          <w:rFonts w:ascii="Times New Roman" w:hAnsi="Times New Roman"/>
          <w:sz w:val="24"/>
          <w:szCs w:val="24"/>
        </w:rPr>
        <w:t xml:space="preserve">at the same time </w:t>
      </w:r>
      <w:r w:rsidR="00F55825" w:rsidRPr="00B502C5">
        <w:rPr>
          <w:rFonts w:ascii="Times New Roman" w:hAnsi="Times New Roman"/>
          <w:sz w:val="24"/>
          <w:szCs w:val="24"/>
        </w:rPr>
        <w:t xml:space="preserve">they </w:t>
      </w:r>
      <w:r w:rsidR="000F5D92" w:rsidRPr="00B502C5">
        <w:rPr>
          <w:rFonts w:ascii="Times New Roman" w:hAnsi="Times New Roman"/>
          <w:sz w:val="24"/>
          <w:szCs w:val="24"/>
        </w:rPr>
        <w:t xml:space="preserve">are entities which </w:t>
      </w:r>
      <w:r w:rsidR="00F55825" w:rsidRPr="00B502C5">
        <w:rPr>
          <w:rFonts w:ascii="Times New Roman" w:hAnsi="Times New Roman"/>
          <w:sz w:val="24"/>
          <w:szCs w:val="24"/>
        </w:rPr>
        <w:t xml:space="preserve">can be bought and sold, </w:t>
      </w:r>
      <w:r w:rsidR="000F5D92" w:rsidRPr="00B502C5">
        <w:rPr>
          <w:rFonts w:ascii="Times New Roman" w:hAnsi="Times New Roman"/>
          <w:sz w:val="24"/>
          <w:szCs w:val="24"/>
        </w:rPr>
        <w:t xml:space="preserve">and </w:t>
      </w:r>
      <w:proofErr w:type="gramStart"/>
      <w:r w:rsidR="000F5D92" w:rsidRPr="00B502C5">
        <w:rPr>
          <w:rFonts w:ascii="Times New Roman" w:hAnsi="Times New Roman"/>
          <w:sz w:val="24"/>
          <w:szCs w:val="24"/>
        </w:rPr>
        <w:t>which</w:t>
      </w:r>
      <w:proofErr w:type="gramEnd"/>
      <w:r w:rsidR="000F5D92" w:rsidRPr="00B502C5">
        <w:rPr>
          <w:rFonts w:ascii="Times New Roman" w:hAnsi="Times New Roman"/>
          <w:sz w:val="24"/>
          <w:szCs w:val="24"/>
        </w:rPr>
        <w:t xml:space="preserve"> can be </w:t>
      </w:r>
      <w:r w:rsidR="00F55825" w:rsidRPr="00B502C5">
        <w:rPr>
          <w:rFonts w:ascii="Times New Roman" w:hAnsi="Times New Roman"/>
          <w:sz w:val="24"/>
          <w:szCs w:val="24"/>
        </w:rPr>
        <w:t xml:space="preserve">aggregated and </w:t>
      </w:r>
      <w:r w:rsidR="000F5D92" w:rsidRPr="00B502C5">
        <w:rPr>
          <w:rFonts w:ascii="Times New Roman" w:hAnsi="Times New Roman"/>
          <w:sz w:val="24"/>
          <w:szCs w:val="24"/>
        </w:rPr>
        <w:t xml:space="preserve">dissected </w:t>
      </w:r>
      <w:r w:rsidR="00882258" w:rsidRPr="00B502C5">
        <w:rPr>
          <w:rFonts w:ascii="Times New Roman" w:hAnsi="Times New Roman"/>
          <w:sz w:val="24"/>
          <w:szCs w:val="24"/>
        </w:rPr>
        <w:t xml:space="preserve">through processes which enjoy a </w:t>
      </w:r>
      <w:r w:rsidR="00476A81" w:rsidRPr="00B502C5">
        <w:rPr>
          <w:rFonts w:ascii="Times New Roman" w:hAnsi="Times New Roman"/>
          <w:sz w:val="24"/>
          <w:szCs w:val="24"/>
        </w:rPr>
        <w:t xml:space="preserve">certain sort of </w:t>
      </w:r>
      <w:r w:rsidR="000F5D92" w:rsidRPr="00B502C5">
        <w:rPr>
          <w:rFonts w:ascii="Times New Roman" w:hAnsi="Times New Roman"/>
          <w:sz w:val="24"/>
          <w:szCs w:val="24"/>
        </w:rPr>
        <w:t>mathematical precision</w:t>
      </w:r>
      <w:r w:rsidR="007C2C9B">
        <w:rPr>
          <w:rFonts w:ascii="Times New Roman" w:hAnsi="Times New Roman"/>
          <w:sz w:val="24"/>
          <w:szCs w:val="24"/>
        </w:rPr>
        <w:t>.</w:t>
      </w:r>
    </w:p>
    <w:p w14:paraId="6814DE99" w14:textId="77777777" w:rsidR="00A3043B"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F55825" w:rsidRPr="00B502C5">
        <w:rPr>
          <w:rFonts w:ascii="Times New Roman" w:hAnsi="Times New Roman"/>
          <w:sz w:val="24"/>
          <w:szCs w:val="24"/>
        </w:rPr>
        <w:t xml:space="preserve">Philosophers have </w:t>
      </w:r>
      <w:r w:rsidR="00A3043B" w:rsidRPr="00B502C5">
        <w:rPr>
          <w:rFonts w:ascii="Times New Roman" w:hAnsi="Times New Roman"/>
          <w:sz w:val="24"/>
          <w:szCs w:val="24"/>
        </w:rPr>
        <w:t xml:space="preserve">thus far </w:t>
      </w:r>
      <w:r w:rsidR="00F55825" w:rsidRPr="00B502C5">
        <w:rPr>
          <w:rFonts w:ascii="Times New Roman" w:hAnsi="Times New Roman"/>
          <w:sz w:val="24"/>
          <w:szCs w:val="24"/>
        </w:rPr>
        <w:t>shown little interest in understanding the ways in which social reality is hereby be</w:t>
      </w:r>
      <w:r w:rsidR="008C57F4" w:rsidRPr="00B502C5">
        <w:rPr>
          <w:rFonts w:ascii="Times New Roman" w:hAnsi="Times New Roman"/>
          <w:sz w:val="24"/>
          <w:szCs w:val="24"/>
        </w:rPr>
        <w:t>com</w:t>
      </w:r>
      <w:r w:rsidR="00F55825" w:rsidRPr="00B502C5">
        <w:rPr>
          <w:rFonts w:ascii="Times New Roman" w:hAnsi="Times New Roman"/>
          <w:sz w:val="24"/>
          <w:szCs w:val="24"/>
        </w:rPr>
        <w:t xml:space="preserve">ing augmented through the creation of entities </w:t>
      </w:r>
      <w:ins w:id="0" w:author="William Doub" w:date="2014-04-03T10:40:00Z">
        <w:r w:rsidR="002803DF">
          <w:rPr>
            <w:rFonts w:ascii="Times New Roman" w:hAnsi="Times New Roman"/>
            <w:sz w:val="24"/>
            <w:szCs w:val="24"/>
          </w:rPr>
          <w:t>that</w:t>
        </w:r>
      </w:ins>
      <w:del w:id="1" w:author="William Doub" w:date="2014-04-03T10:40:00Z">
        <w:r w:rsidR="00F55825" w:rsidRPr="00B502C5" w:rsidDel="002803DF">
          <w:rPr>
            <w:rFonts w:ascii="Times New Roman" w:hAnsi="Times New Roman"/>
            <w:sz w:val="24"/>
            <w:szCs w:val="24"/>
          </w:rPr>
          <w:delText>which</w:delText>
        </w:r>
      </w:del>
      <w:r w:rsidR="00F55825" w:rsidRPr="00B502C5">
        <w:rPr>
          <w:rFonts w:ascii="Times New Roman" w:hAnsi="Times New Roman"/>
          <w:sz w:val="24"/>
          <w:szCs w:val="24"/>
        </w:rPr>
        <w:t xml:space="preserve"> pose challenges for </w:t>
      </w:r>
      <w:r w:rsidR="00882258" w:rsidRPr="00B502C5">
        <w:rPr>
          <w:rFonts w:ascii="Times New Roman" w:hAnsi="Times New Roman"/>
          <w:sz w:val="24"/>
          <w:szCs w:val="24"/>
        </w:rPr>
        <w:t>traditional approaches</w:t>
      </w:r>
      <w:r w:rsidR="00350270" w:rsidRPr="00B502C5">
        <w:rPr>
          <w:rFonts w:ascii="Times New Roman" w:hAnsi="Times New Roman"/>
          <w:sz w:val="24"/>
          <w:szCs w:val="24"/>
        </w:rPr>
        <w:t xml:space="preserve"> to ontology</w:t>
      </w:r>
      <w:r w:rsidR="00292C57" w:rsidRPr="00B502C5">
        <w:rPr>
          <w:rFonts w:ascii="Times New Roman" w:hAnsi="Times New Roman"/>
          <w:sz w:val="24"/>
          <w:szCs w:val="24"/>
        </w:rPr>
        <w:t xml:space="preserve"> because they span the boundary between what is abstract and what is historical</w:t>
      </w:r>
      <w:r w:rsidR="00F55825" w:rsidRPr="00B502C5">
        <w:rPr>
          <w:rFonts w:ascii="Times New Roman" w:hAnsi="Times New Roman"/>
          <w:sz w:val="24"/>
          <w:szCs w:val="24"/>
        </w:rPr>
        <w:t>. At the same time, however, philosophy no longer has a monopoly on such</w:t>
      </w:r>
      <w:r w:rsidR="00103DCE" w:rsidRPr="00B502C5">
        <w:rPr>
          <w:rFonts w:ascii="Times New Roman" w:hAnsi="Times New Roman"/>
          <w:sz w:val="24"/>
          <w:szCs w:val="24"/>
        </w:rPr>
        <w:t xml:space="preserve"> ontological questions, since </w:t>
      </w:r>
      <w:r w:rsidR="00F55825" w:rsidRPr="00B502C5">
        <w:rPr>
          <w:rFonts w:ascii="Times New Roman" w:hAnsi="Times New Roman"/>
          <w:sz w:val="24"/>
          <w:szCs w:val="24"/>
        </w:rPr>
        <w:t xml:space="preserve">ontology is, by degrees, establishing itself as an independent discipline that is allied </w:t>
      </w:r>
      <w:r w:rsidR="00C60A52" w:rsidRPr="00B502C5">
        <w:rPr>
          <w:rFonts w:ascii="Times New Roman" w:hAnsi="Times New Roman"/>
          <w:sz w:val="24"/>
          <w:szCs w:val="24"/>
        </w:rPr>
        <w:t xml:space="preserve">as much </w:t>
      </w:r>
      <w:r w:rsidR="00F55825" w:rsidRPr="00B502C5">
        <w:rPr>
          <w:rFonts w:ascii="Times New Roman" w:hAnsi="Times New Roman"/>
          <w:sz w:val="24"/>
          <w:szCs w:val="24"/>
        </w:rPr>
        <w:t>with data engineering</w:t>
      </w:r>
      <w:r w:rsidR="00882258" w:rsidRPr="00B502C5">
        <w:rPr>
          <w:rFonts w:ascii="Times New Roman" w:hAnsi="Times New Roman"/>
          <w:sz w:val="24"/>
          <w:szCs w:val="24"/>
        </w:rPr>
        <w:t xml:space="preserve"> </w:t>
      </w:r>
      <w:r w:rsidR="00C60A52" w:rsidRPr="00B502C5">
        <w:rPr>
          <w:rFonts w:ascii="Times New Roman" w:hAnsi="Times New Roman"/>
          <w:sz w:val="24"/>
          <w:szCs w:val="24"/>
        </w:rPr>
        <w:t xml:space="preserve">as it is with philosophy </w:t>
      </w:r>
      <w:r w:rsidR="00882258" w:rsidRPr="00B502C5">
        <w:rPr>
          <w:rFonts w:ascii="Times New Roman" w:hAnsi="Times New Roman"/>
          <w:sz w:val="24"/>
          <w:szCs w:val="24"/>
        </w:rPr>
        <w:t>(</w:t>
      </w:r>
      <w:proofErr w:type="spellStart"/>
      <w:r w:rsidR="00881616" w:rsidRPr="00B502C5">
        <w:rPr>
          <w:rFonts w:ascii="Times New Roman" w:hAnsi="Times New Roman"/>
          <w:sz w:val="24"/>
          <w:szCs w:val="24"/>
        </w:rPr>
        <w:t>Guarino</w:t>
      </w:r>
      <w:proofErr w:type="spellEnd"/>
      <w:r w:rsidR="00881616" w:rsidRPr="00B502C5">
        <w:rPr>
          <w:rFonts w:ascii="Times New Roman" w:hAnsi="Times New Roman"/>
          <w:sz w:val="24"/>
          <w:szCs w:val="24"/>
        </w:rPr>
        <w:t xml:space="preserve"> 1998)</w:t>
      </w:r>
      <w:r w:rsidR="007C2C9B">
        <w:rPr>
          <w:rFonts w:ascii="Times New Roman" w:hAnsi="Times New Roman"/>
          <w:sz w:val="24"/>
          <w:szCs w:val="24"/>
        </w:rPr>
        <w:t>. A simple G</w:t>
      </w:r>
      <w:r w:rsidR="00F55825" w:rsidRPr="00B502C5">
        <w:rPr>
          <w:rFonts w:ascii="Times New Roman" w:hAnsi="Times New Roman"/>
          <w:sz w:val="24"/>
          <w:szCs w:val="24"/>
        </w:rPr>
        <w:t xml:space="preserve">oogle search will reveal that </w:t>
      </w:r>
      <w:r w:rsidR="00A3043B" w:rsidRPr="00B502C5">
        <w:rPr>
          <w:rFonts w:ascii="Times New Roman" w:hAnsi="Times New Roman"/>
          <w:sz w:val="24"/>
          <w:szCs w:val="24"/>
        </w:rPr>
        <w:t xml:space="preserve">the term </w:t>
      </w:r>
      <w:r w:rsidR="007C2C9B">
        <w:rPr>
          <w:rFonts w:ascii="Times New Roman" w:hAnsi="Times New Roman"/>
          <w:sz w:val="24"/>
          <w:szCs w:val="24"/>
        </w:rPr>
        <w:t>“ontology”</w:t>
      </w:r>
      <w:r w:rsidR="00F55825" w:rsidRPr="00B502C5">
        <w:rPr>
          <w:rFonts w:ascii="Times New Roman" w:hAnsi="Times New Roman"/>
          <w:sz w:val="24"/>
          <w:szCs w:val="24"/>
        </w:rPr>
        <w:t xml:space="preserve">, today, refers overwhelmingly not to something that might emanate from the brain of Aristotle or Heidegger, but rather to a burgeoning multitude of classification systems and controlled vocabularies </w:t>
      </w:r>
      <w:r w:rsidR="00350270" w:rsidRPr="00B502C5">
        <w:rPr>
          <w:rFonts w:ascii="Times New Roman" w:hAnsi="Times New Roman"/>
          <w:sz w:val="24"/>
          <w:szCs w:val="24"/>
        </w:rPr>
        <w:t>create</w:t>
      </w:r>
      <w:r w:rsidR="00C60A52" w:rsidRPr="00B502C5">
        <w:rPr>
          <w:rFonts w:ascii="Times New Roman" w:hAnsi="Times New Roman"/>
          <w:sz w:val="24"/>
          <w:szCs w:val="24"/>
        </w:rPr>
        <w:t>d</w:t>
      </w:r>
      <w:r w:rsidR="00350270" w:rsidRPr="00B502C5">
        <w:rPr>
          <w:rFonts w:ascii="Times New Roman" w:hAnsi="Times New Roman"/>
          <w:sz w:val="24"/>
          <w:szCs w:val="24"/>
        </w:rPr>
        <w:t xml:space="preserve"> to advance </w:t>
      </w:r>
      <w:r w:rsidR="00350270" w:rsidRPr="00B502C5">
        <w:rPr>
          <w:rFonts w:ascii="Times New Roman" w:hAnsi="Times New Roman"/>
          <w:sz w:val="24"/>
          <w:szCs w:val="24"/>
        </w:rPr>
        <w:lastRenderedPageBreak/>
        <w:t xml:space="preserve">the processing of data </w:t>
      </w:r>
      <w:r w:rsidR="00C60A52" w:rsidRPr="00B502C5">
        <w:rPr>
          <w:rFonts w:ascii="Times New Roman" w:hAnsi="Times New Roman"/>
          <w:sz w:val="24"/>
          <w:szCs w:val="24"/>
        </w:rPr>
        <w:t>by computers;</w:t>
      </w:r>
      <w:r w:rsidR="00292C57" w:rsidRPr="00B502C5">
        <w:rPr>
          <w:rFonts w:ascii="Times New Roman" w:hAnsi="Times New Roman"/>
          <w:sz w:val="24"/>
          <w:szCs w:val="24"/>
        </w:rPr>
        <w:t xml:space="preserve"> and in the work of the new applied </w:t>
      </w:r>
      <w:proofErr w:type="spellStart"/>
      <w:r w:rsidR="00292C57" w:rsidRPr="00B502C5">
        <w:rPr>
          <w:rFonts w:ascii="Times New Roman" w:hAnsi="Times New Roman"/>
          <w:sz w:val="24"/>
          <w:szCs w:val="24"/>
        </w:rPr>
        <w:t>ontologists</w:t>
      </w:r>
      <w:proofErr w:type="spellEnd"/>
      <w:r w:rsidR="00292C57" w:rsidRPr="00B502C5">
        <w:rPr>
          <w:rFonts w:ascii="Times New Roman" w:hAnsi="Times New Roman"/>
          <w:sz w:val="24"/>
          <w:szCs w:val="24"/>
        </w:rPr>
        <w:t xml:space="preserve"> entities of these new types are taken very seriously indeed </w:t>
      </w:r>
      <w:r w:rsidR="007C2C9B">
        <w:rPr>
          <w:rFonts w:ascii="Times New Roman" w:hAnsi="Times New Roman"/>
          <w:sz w:val="24"/>
          <w:szCs w:val="24"/>
        </w:rPr>
        <w:t>(</w:t>
      </w:r>
      <w:proofErr w:type="spellStart"/>
      <w:r w:rsidR="007C2C9B">
        <w:rPr>
          <w:rFonts w:ascii="Times New Roman" w:hAnsi="Times New Roman"/>
          <w:sz w:val="24"/>
          <w:szCs w:val="24"/>
        </w:rPr>
        <w:t>Rittgen</w:t>
      </w:r>
      <w:proofErr w:type="spellEnd"/>
      <w:r w:rsidR="00CD4845" w:rsidRPr="00B502C5">
        <w:rPr>
          <w:rFonts w:ascii="Times New Roman" w:hAnsi="Times New Roman"/>
          <w:sz w:val="24"/>
          <w:szCs w:val="24"/>
        </w:rPr>
        <w:t xml:space="preserve"> 2007)</w:t>
      </w:r>
      <w:r w:rsidR="007C2C9B">
        <w:rPr>
          <w:rFonts w:ascii="Times New Roman" w:hAnsi="Times New Roman"/>
          <w:sz w:val="24"/>
          <w:szCs w:val="24"/>
        </w:rPr>
        <w:t>.</w:t>
      </w:r>
    </w:p>
    <w:p w14:paraId="03AC7E95" w14:textId="77777777" w:rsidR="002E199B"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CD4845" w:rsidRPr="00B502C5">
        <w:rPr>
          <w:rFonts w:ascii="Times New Roman" w:hAnsi="Times New Roman"/>
          <w:sz w:val="24"/>
          <w:szCs w:val="24"/>
        </w:rPr>
        <w:t xml:space="preserve">The work of such </w:t>
      </w:r>
      <w:proofErr w:type="spellStart"/>
      <w:r w:rsidR="00CD4845" w:rsidRPr="00B502C5">
        <w:rPr>
          <w:rFonts w:ascii="Times New Roman" w:hAnsi="Times New Roman"/>
          <w:sz w:val="24"/>
          <w:szCs w:val="24"/>
        </w:rPr>
        <w:t>ontologists</w:t>
      </w:r>
      <w:proofErr w:type="spellEnd"/>
      <w:r w:rsidR="00CD4845" w:rsidRPr="00B502C5">
        <w:rPr>
          <w:rFonts w:ascii="Times New Roman" w:hAnsi="Times New Roman"/>
          <w:sz w:val="24"/>
          <w:szCs w:val="24"/>
        </w:rPr>
        <w:t xml:space="preserve"> is a response to the fact that all of the </w:t>
      </w:r>
      <w:r w:rsidR="00350270" w:rsidRPr="00B502C5">
        <w:rPr>
          <w:rFonts w:ascii="Times New Roman" w:hAnsi="Times New Roman"/>
          <w:sz w:val="24"/>
          <w:szCs w:val="24"/>
        </w:rPr>
        <w:t xml:space="preserve">many industrial, governmental and scientific organizations </w:t>
      </w:r>
      <w:r w:rsidR="00103DCE" w:rsidRPr="00B502C5">
        <w:rPr>
          <w:rFonts w:ascii="Times New Roman" w:hAnsi="Times New Roman"/>
          <w:sz w:val="24"/>
          <w:szCs w:val="24"/>
        </w:rPr>
        <w:t xml:space="preserve">whose operations rest on the use of computers face ever increasing difficulties deriving from their need to combine </w:t>
      </w:r>
      <w:r w:rsidR="00C60A52" w:rsidRPr="00B502C5">
        <w:rPr>
          <w:rFonts w:ascii="Times New Roman" w:hAnsi="Times New Roman"/>
          <w:sz w:val="24"/>
          <w:szCs w:val="24"/>
        </w:rPr>
        <w:t xml:space="preserve">huge bodies of </w:t>
      </w:r>
      <w:r w:rsidR="00F55825" w:rsidRPr="00B502C5">
        <w:rPr>
          <w:rFonts w:ascii="Times New Roman" w:hAnsi="Times New Roman"/>
          <w:sz w:val="24"/>
          <w:szCs w:val="24"/>
        </w:rPr>
        <w:t xml:space="preserve">data – about </w:t>
      </w:r>
      <w:r w:rsidR="00103DCE" w:rsidRPr="00B502C5">
        <w:rPr>
          <w:rFonts w:ascii="Times New Roman" w:hAnsi="Times New Roman"/>
          <w:sz w:val="24"/>
          <w:szCs w:val="24"/>
        </w:rPr>
        <w:t>financial transactions</w:t>
      </w:r>
      <w:r w:rsidR="00F55825" w:rsidRPr="00B502C5">
        <w:rPr>
          <w:rFonts w:ascii="Times New Roman" w:hAnsi="Times New Roman"/>
          <w:sz w:val="24"/>
          <w:szCs w:val="24"/>
        </w:rPr>
        <w:t xml:space="preserve">, </w:t>
      </w:r>
      <w:r w:rsidR="00350270" w:rsidRPr="00B502C5">
        <w:rPr>
          <w:rFonts w:ascii="Times New Roman" w:hAnsi="Times New Roman"/>
          <w:sz w:val="24"/>
          <w:szCs w:val="24"/>
        </w:rPr>
        <w:t xml:space="preserve">stolen weapons, </w:t>
      </w:r>
      <w:r w:rsidR="00F55825" w:rsidRPr="00B502C5">
        <w:rPr>
          <w:rFonts w:ascii="Times New Roman" w:hAnsi="Times New Roman"/>
          <w:sz w:val="24"/>
          <w:szCs w:val="24"/>
        </w:rPr>
        <w:t xml:space="preserve">oil deposits, or bacterial genomes – </w:t>
      </w:r>
      <w:r w:rsidR="00103DCE" w:rsidRPr="00B502C5">
        <w:rPr>
          <w:rFonts w:ascii="Times New Roman" w:hAnsi="Times New Roman"/>
          <w:sz w:val="24"/>
          <w:szCs w:val="24"/>
        </w:rPr>
        <w:t xml:space="preserve">deriving from multiple </w:t>
      </w:r>
      <w:r w:rsidR="00F55825" w:rsidRPr="00B502C5">
        <w:rPr>
          <w:rFonts w:ascii="Times New Roman" w:hAnsi="Times New Roman"/>
          <w:sz w:val="24"/>
          <w:szCs w:val="24"/>
        </w:rPr>
        <w:t xml:space="preserve">heterogeneous sources. Ontologies are consensus frameworks designed to allow </w:t>
      </w:r>
      <w:r w:rsidR="00CD4845" w:rsidRPr="00B502C5">
        <w:rPr>
          <w:rFonts w:ascii="Times New Roman" w:hAnsi="Times New Roman"/>
          <w:sz w:val="24"/>
          <w:szCs w:val="24"/>
        </w:rPr>
        <w:t xml:space="preserve">such </w:t>
      </w:r>
      <w:r w:rsidR="00F55825" w:rsidRPr="00B502C5">
        <w:rPr>
          <w:rFonts w:ascii="Times New Roman" w:hAnsi="Times New Roman"/>
          <w:sz w:val="24"/>
          <w:szCs w:val="24"/>
        </w:rPr>
        <w:t xml:space="preserve">data to be </w:t>
      </w:r>
      <w:r w:rsidR="00103DCE" w:rsidRPr="00B502C5">
        <w:rPr>
          <w:rFonts w:ascii="Times New Roman" w:hAnsi="Times New Roman"/>
          <w:sz w:val="24"/>
          <w:szCs w:val="24"/>
        </w:rPr>
        <w:t xml:space="preserve">collected in such a way that it </w:t>
      </w:r>
      <w:r w:rsidR="00CD4845" w:rsidRPr="00B502C5">
        <w:rPr>
          <w:rFonts w:ascii="Times New Roman" w:hAnsi="Times New Roman"/>
          <w:sz w:val="24"/>
          <w:szCs w:val="24"/>
        </w:rPr>
        <w:t xml:space="preserve">will be </w:t>
      </w:r>
      <w:r w:rsidR="00103DCE" w:rsidRPr="00B502C5">
        <w:rPr>
          <w:rFonts w:ascii="Times New Roman" w:hAnsi="Times New Roman"/>
          <w:sz w:val="24"/>
          <w:szCs w:val="24"/>
        </w:rPr>
        <w:t xml:space="preserve">capable of being </w:t>
      </w:r>
      <w:r w:rsidR="00F55825" w:rsidRPr="00B502C5">
        <w:rPr>
          <w:rFonts w:ascii="Times New Roman" w:hAnsi="Times New Roman"/>
          <w:sz w:val="24"/>
          <w:szCs w:val="24"/>
        </w:rPr>
        <w:t xml:space="preserve">integrated together </w:t>
      </w:r>
      <w:r w:rsidR="00103DCE" w:rsidRPr="00B502C5">
        <w:rPr>
          <w:rFonts w:ascii="Times New Roman" w:hAnsi="Times New Roman"/>
          <w:sz w:val="24"/>
          <w:szCs w:val="24"/>
        </w:rPr>
        <w:t>with other, associated data</w:t>
      </w:r>
      <w:r w:rsidR="00CD4845" w:rsidRPr="00B502C5">
        <w:rPr>
          <w:rFonts w:ascii="Times New Roman" w:hAnsi="Times New Roman"/>
          <w:sz w:val="24"/>
          <w:szCs w:val="24"/>
        </w:rPr>
        <w:t xml:space="preserve"> collected by </w:t>
      </w:r>
      <w:r w:rsidR="00C60A52" w:rsidRPr="00B502C5">
        <w:rPr>
          <w:rFonts w:ascii="Times New Roman" w:hAnsi="Times New Roman"/>
          <w:sz w:val="24"/>
          <w:szCs w:val="24"/>
        </w:rPr>
        <w:t xml:space="preserve">multiple </w:t>
      </w:r>
      <w:r w:rsidR="00370C50">
        <w:rPr>
          <w:rFonts w:ascii="Times New Roman" w:hAnsi="Times New Roman"/>
          <w:sz w:val="24"/>
          <w:szCs w:val="24"/>
        </w:rPr>
        <w:t>external</w:t>
      </w:r>
      <w:r w:rsidR="00370C50" w:rsidRPr="00B502C5">
        <w:rPr>
          <w:rFonts w:ascii="Times New Roman" w:hAnsi="Times New Roman"/>
          <w:sz w:val="24"/>
          <w:szCs w:val="24"/>
        </w:rPr>
        <w:t xml:space="preserve"> </w:t>
      </w:r>
      <w:r w:rsidR="00CD4845" w:rsidRPr="00B502C5">
        <w:rPr>
          <w:rFonts w:ascii="Times New Roman" w:hAnsi="Times New Roman"/>
          <w:sz w:val="24"/>
          <w:szCs w:val="24"/>
        </w:rPr>
        <w:t>groups</w:t>
      </w:r>
      <w:r w:rsidR="00F55825" w:rsidRPr="00B502C5">
        <w:rPr>
          <w:rFonts w:ascii="Times New Roman" w:hAnsi="Times New Roman"/>
          <w:sz w:val="24"/>
          <w:szCs w:val="24"/>
        </w:rPr>
        <w:t xml:space="preserve">. Defense and intelligence agencies are heavy users of ontologies in this sense, and so also are the intelligence divisions of </w:t>
      </w:r>
      <w:r w:rsidR="00300810" w:rsidRPr="00B502C5">
        <w:rPr>
          <w:rFonts w:ascii="Times New Roman" w:hAnsi="Times New Roman"/>
          <w:sz w:val="24"/>
          <w:szCs w:val="24"/>
        </w:rPr>
        <w:t xml:space="preserve">financial </w:t>
      </w:r>
      <w:r w:rsidR="00F55825" w:rsidRPr="00B502C5">
        <w:rPr>
          <w:rFonts w:ascii="Times New Roman" w:hAnsi="Times New Roman"/>
          <w:sz w:val="24"/>
          <w:szCs w:val="24"/>
        </w:rPr>
        <w:t xml:space="preserve">organizations and the research departments of pharmaceutical companies. There are also </w:t>
      </w:r>
      <w:r w:rsidR="00103DCE" w:rsidRPr="00B502C5">
        <w:rPr>
          <w:rFonts w:ascii="Times New Roman" w:hAnsi="Times New Roman"/>
          <w:sz w:val="24"/>
          <w:szCs w:val="24"/>
        </w:rPr>
        <w:t xml:space="preserve">university </w:t>
      </w:r>
      <w:r w:rsidR="00F55825" w:rsidRPr="00B502C5">
        <w:rPr>
          <w:rFonts w:ascii="Times New Roman" w:hAnsi="Times New Roman"/>
          <w:sz w:val="24"/>
          <w:szCs w:val="24"/>
        </w:rPr>
        <w:t>centers of ontology research</w:t>
      </w:r>
      <w:r w:rsidR="00103DCE" w:rsidRPr="00B502C5">
        <w:rPr>
          <w:rFonts w:ascii="Times New Roman" w:hAnsi="Times New Roman"/>
          <w:sz w:val="24"/>
          <w:szCs w:val="24"/>
        </w:rPr>
        <w:t xml:space="preserve"> </w:t>
      </w:r>
      <w:r w:rsidR="00F55825" w:rsidRPr="00B502C5">
        <w:rPr>
          <w:rFonts w:ascii="Times New Roman" w:hAnsi="Times New Roman"/>
          <w:sz w:val="24"/>
          <w:szCs w:val="24"/>
        </w:rPr>
        <w:t xml:space="preserve">– and it is </w:t>
      </w:r>
      <w:r w:rsidR="00103DCE" w:rsidRPr="00B502C5">
        <w:rPr>
          <w:rFonts w:ascii="Times New Roman" w:hAnsi="Times New Roman"/>
          <w:sz w:val="24"/>
          <w:szCs w:val="24"/>
        </w:rPr>
        <w:t xml:space="preserve">interesting (and almost certainly in part </w:t>
      </w:r>
      <w:r w:rsidR="00370C50">
        <w:rPr>
          <w:rFonts w:ascii="Times New Roman" w:hAnsi="Times New Roman"/>
          <w:sz w:val="24"/>
          <w:szCs w:val="24"/>
        </w:rPr>
        <w:t>one</w:t>
      </w:r>
      <w:r w:rsidR="00350270" w:rsidRPr="00B502C5">
        <w:rPr>
          <w:rFonts w:ascii="Times New Roman" w:hAnsi="Times New Roman"/>
          <w:sz w:val="24"/>
          <w:szCs w:val="24"/>
        </w:rPr>
        <w:t xml:space="preserve"> </w:t>
      </w:r>
      <w:r w:rsidR="00F55825" w:rsidRPr="00B502C5">
        <w:rPr>
          <w:rFonts w:ascii="Times New Roman" w:hAnsi="Times New Roman"/>
          <w:sz w:val="24"/>
          <w:szCs w:val="24"/>
        </w:rPr>
        <w:t xml:space="preserve">legacy of the realist ontology of Paolo </w:t>
      </w:r>
      <w:proofErr w:type="spellStart"/>
      <w:r w:rsidR="00F55825" w:rsidRPr="00B502C5">
        <w:rPr>
          <w:rFonts w:ascii="Times New Roman" w:hAnsi="Times New Roman"/>
          <w:sz w:val="24"/>
          <w:szCs w:val="24"/>
        </w:rPr>
        <w:t>Bozzi</w:t>
      </w:r>
      <w:proofErr w:type="spellEnd"/>
      <w:r w:rsidR="00103DCE" w:rsidRPr="00B502C5">
        <w:rPr>
          <w:rFonts w:ascii="Times New Roman" w:hAnsi="Times New Roman"/>
          <w:sz w:val="24"/>
          <w:szCs w:val="24"/>
        </w:rPr>
        <w:t xml:space="preserve"> </w:t>
      </w:r>
      <w:r w:rsidR="002913EE">
        <w:rPr>
          <w:rFonts w:ascii="Times New Roman" w:hAnsi="Times New Roman"/>
          <w:sz w:val="24"/>
          <w:szCs w:val="24"/>
        </w:rPr>
        <w:t>(</w:t>
      </w:r>
      <w:r w:rsidR="008E5246">
        <w:rPr>
          <w:rFonts w:ascii="Times New Roman" w:hAnsi="Times New Roman"/>
          <w:sz w:val="24"/>
          <w:szCs w:val="24"/>
        </w:rPr>
        <w:t>1991)</w:t>
      </w:r>
      <w:r w:rsidR="00103DCE" w:rsidRPr="00B502C5">
        <w:rPr>
          <w:rFonts w:ascii="Times New Roman" w:hAnsi="Times New Roman"/>
          <w:sz w:val="24"/>
          <w:szCs w:val="24"/>
        </w:rPr>
        <w:t>)</w:t>
      </w:r>
      <w:r w:rsidR="00F55825" w:rsidRPr="00B502C5">
        <w:rPr>
          <w:rFonts w:ascii="Times New Roman" w:hAnsi="Times New Roman"/>
          <w:sz w:val="24"/>
          <w:szCs w:val="24"/>
        </w:rPr>
        <w:t xml:space="preserve"> that Italy has proved to be a world leader in this field, with ontology centers in </w:t>
      </w:r>
      <w:r w:rsidR="00300810" w:rsidRPr="00B502C5">
        <w:rPr>
          <w:rFonts w:ascii="Times New Roman" w:hAnsi="Times New Roman"/>
          <w:sz w:val="24"/>
          <w:szCs w:val="24"/>
        </w:rPr>
        <w:t xml:space="preserve">Turin (http://www.labont.it), </w:t>
      </w:r>
      <w:r w:rsidR="00F55825" w:rsidRPr="00B502C5">
        <w:rPr>
          <w:rFonts w:ascii="Times New Roman" w:hAnsi="Times New Roman"/>
          <w:sz w:val="24"/>
          <w:szCs w:val="24"/>
        </w:rPr>
        <w:t>Trento</w:t>
      </w:r>
      <w:r w:rsidR="00A67E99" w:rsidRPr="00B502C5">
        <w:rPr>
          <w:rFonts w:ascii="Times New Roman" w:hAnsi="Times New Roman"/>
          <w:sz w:val="24"/>
          <w:szCs w:val="24"/>
        </w:rPr>
        <w:t xml:space="preserve"> and Rome (http://www.loa-cnr.it)</w:t>
      </w:r>
      <w:r w:rsidR="002E199B" w:rsidRPr="00B502C5">
        <w:rPr>
          <w:rStyle w:val="FootnoteReference"/>
          <w:rFonts w:ascii="Times New Roman" w:hAnsi="Times New Roman"/>
          <w:sz w:val="24"/>
          <w:szCs w:val="24"/>
        </w:rPr>
        <w:footnoteReference w:id="1"/>
      </w:r>
      <w:r w:rsidR="001156AC">
        <w:rPr>
          <w:rFonts w:ascii="Times New Roman" w:hAnsi="Times New Roman"/>
          <w:sz w:val="24"/>
          <w:szCs w:val="24"/>
        </w:rPr>
        <w:t>.</w:t>
      </w:r>
    </w:p>
    <w:p w14:paraId="0B80DC4B" w14:textId="77777777" w:rsidR="00B502C5" w:rsidRDefault="00B502C5" w:rsidP="0024256B">
      <w:pPr>
        <w:tabs>
          <w:tab w:val="left" w:pos="360"/>
        </w:tabs>
        <w:spacing w:after="0" w:line="240" w:lineRule="auto"/>
        <w:jc w:val="both"/>
        <w:rPr>
          <w:rFonts w:ascii="Times New Roman" w:hAnsi="Times New Roman"/>
          <w:b/>
          <w:sz w:val="24"/>
          <w:szCs w:val="24"/>
        </w:rPr>
      </w:pPr>
    </w:p>
    <w:p w14:paraId="698FEBA1" w14:textId="77777777" w:rsidR="00B502C5" w:rsidRDefault="00B502C5" w:rsidP="0024256B">
      <w:pPr>
        <w:tabs>
          <w:tab w:val="left" w:pos="360"/>
        </w:tabs>
        <w:spacing w:after="0" w:line="240" w:lineRule="auto"/>
        <w:jc w:val="both"/>
        <w:rPr>
          <w:rFonts w:ascii="Times New Roman" w:hAnsi="Times New Roman"/>
          <w:b/>
          <w:sz w:val="24"/>
          <w:szCs w:val="24"/>
        </w:rPr>
      </w:pPr>
    </w:p>
    <w:p w14:paraId="514F7D24" w14:textId="77777777" w:rsidR="00CF3CD0" w:rsidRPr="00B502C5" w:rsidRDefault="00B502C5" w:rsidP="0024256B">
      <w:pPr>
        <w:tabs>
          <w:tab w:val="left" w:pos="360"/>
        </w:tabs>
        <w:spacing w:after="0" w:line="240" w:lineRule="auto"/>
        <w:jc w:val="both"/>
        <w:rPr>
          <w:rFonts w:ascii="Times New Roman" w:hAnsi="Times New Roman"/>
          <w:i/>
          <w:sz w:val="24"/>
          <w:szCs w:val="24"/>
        </w:rPr>
      </w:pPr>
      <w:r>
        <w:rPr>
          <w:rFonts w:ascii="Times New Roman" w:hAnsi="Times New Roman"/>
          <w:i/>
          <w:sz w:val="24"/>
          <w:szCs w:val="24"/>
        </w:rPr>
        <w:t xml:space="preserve">2. </w:t>
      </w:r>
      <w:r w:rsidR="00300810" w:rsidRPr="00B502C5">
        <w:rPr>
          <w:rFonts w:ascii="Times New Roman" w:hAnsi="Times New Roman"/>
          <w:i/>
          <w:sz w:val="24"/>
          <w:szCs w:val="24"/>
        </w:rPr>
        <w:t>The Social Act of Promising</w:t>
      </w:r>
    </w:p>
    <w:p w14:paraId="7180BF5E" w14:textId="77777777" w:rsidR="00B502C5" w:rsidRDefault="00B502C5" w:rsidP="0024256B">
      <w:pPr>
        <w:tabs>
          <w:tab w:val="left" w:pos="360"/>
        </w:tabs>
        <w:spacing w:after="0" w:line="240" w:lineRule="auto"/>
        <w:jc w:val="both"/>
        <w:rPr>
          <w:rFonts w:ascii="Times New Roman" w:hAnsi="Times New Roman"/>
          <w:sz w:val="24"/>
          <w:szCs w:val="24"/>
        </w:rPr>
      </w:pPr>
    </w:p>
    <w:p w14:paraId="733A6B90" w14:textId="77777777" w:rsidR="00350270" w:rsidRPr="00B502C5" w:rsidRDefault="007538A5" w:rsidP="0024256B">
      <w:pPr>
        <w:tabs>
          <w:tab w:val="left" w:pos="360"/>
        </w:tabs>
        <w:spacing w:after="0" w:line="240" w:lineRule="auto"/>
        <w:jc w:val="both"/>
        <w:rPr>
          <w:rFonts w:ascii="Times New Roman" w:hAnsi="Times New Roman"/>
          <w:sz w:val="24"/>
          <w:szCs w:val="24"/>
        </w:rPr>
      </w:pPr>
      <w:r w:rsidRPr="00B502C5">
        <w:rPr>
          <w:rFonts w:ascii="Times New Roman" w:hAnsi="Times New Roman"/>
          <w:sz w:val="24"/>
          <w:szCs w:val="24"/>
        </w:rPr>
        <w:t xml:space="preserve">Our </w:t>
      </w:r>
      <w:r w:rsidR="00300810" w:rsidRPr="00B502C5">
        <w:rPr>
          <w:rFonts w:ascii="Times New Roman" w:hAnsi="Times New Roman"/>
          <w:sz w:val="24"/>
          <w:szCs w:val="24"/>
        </w:rPr>
        <w:t>focus here is on the ontology of soc</w:t>
      </w:r>
      <w:r w:rsidR="00C95BBF" w:rsidRPr="00B502C5">
        <w:rPr>
          <w:rFonts w:ascii="Times New Roman" w:hAnsi="Times New Roman"/>
          <w:sz w:val="24"/>
          <w:szCs w:val="24"/>
        </w:rPr>
        <w:t xml:space="preserve">ial reality, and </w:t>
      </w:r>
      <w:r w:rsidRPr="00B502C5">
        <w:rPr>
          <w:rFonts w:ascii="Times New Roman" w:hAnsi="Times New Roman"/>
          <w:sz w:val="24"/>
          <w:szCs w:val="24"/>
        </w:rPr>
        <w:t xml:space="preserve">for this we need to begin with simple social </w:t>
      </w:r>
      <w:r w:rsidR="00C95BBF" w:rsidRPr="00B502C5">
        <w:rPr>
          <w:rFonts w:ascii="Times New Roman" w:hAnsi="Times New Roman"/>
          <w:sz w:val="24"/>
          <w:szCs w:val="24"/>
        </w:rPr>
        <w:t>entities such as</w:t>
      </w:r>
      <w:r w:rsidR="00300810" w:rsidRPr="00B502C5">
        <w:rPr>
          <w:rFonts w:ascii="Times New Roman" w:hAnsi="Times New Roman"/>
          <w:sz w:val="24"/>
          <w:szCs w:val="24"/>
        </w:rPr>
        <w:t xml:space="preserve"> claims, obligations and promises. </w:t>
      </w:r>
      <w:r w:rsidR="00F55825" w:rsidRPr="00B502C5">
        <w:rPr>
          <w:rFonts w:ascii="Times New Roman" w:hAnsi="Times New Roman"/>
          <w:sz w:val="24"/>
          <w:szCs w:val="24"/>
        </w:rPr>
        <w:t>If I promise to pay you 10 Euros tomorrow, then I acquire thereby an obligation and you acquire a corresponding claim. This is an example of how</w:t>
      </w:r>
      <w:r w:rsidR="00300810" w:rsidRPr="00B502C5">
        <w:rPr>
          <w:rFonts w:ascii="Times New Roman" w:hAnsi="Times New Roman"/>
          <w:sz w:val="24"/>
          <w:szCs w:val="24"/>
        </w:rPr>
        <w:t xml:space="preserve"> </w:t>
      </w:r>
      <w:r w:rsidR="00F55825" w:rsidRPr="00B502C5">
        <w:rPr>
          <w:rFonts w:ascii="Times New Roman" w:hAnsi="Times New Roman"/>
          <w:sz w:val="24"/>
          <w:szCs w:val="24"/>
        </w:rPr>
        <w:t xml:space="preserve">people </w:t>
      </w:r>
      <w:r w:rsidR="00F55825" w:rsidRPr="00B502C5">
        <w:rPr>
          <w:rFonts w:ascii="Times New Roman" w:hAnsi="Times New Roman"/>
          <w:i/>
          <w:sz w:val="24"/>
          <w:szCs w:val="24"/>
        </w:rPr>
        <w:t>do things with words</w:t>
      </w:r>
      <w:r w:rsidR="00F55825" w:rsidRPr="00B502C5">
        <w:rPr>
          <w:rFonts w:ascii="Times New Roman" w:hAnsi="Times New Roman"/>
          <w:sz w:val="24"/>
          <w:szCs w:val="24"/>
        </w:rPr>
        <w:t>, not only to convey information, but also to promise</w:t>
      </w:r>
      <w:r w:rsidR="00C95BBF" w:rsidRPr="00B502C5">
        <w:rPr>
          <w:rFonts w:ascii="Times New Roman" w:hAnsi="Times New Roman"/>
          <w:sz w:val="24"/>
          <w:szCs w:val="24"/>
        </w:rPr>
        <w:t xml:space="preserve"> or grant or withhold permission. They </w:t>
      </w:r>
      <w:r w:rsidR="00300810" w:rsidRPr="00B502C5">
        <w:rPr>
          <w:rFonts w:ascii="Times New Roman" w:hAnsi="Times New Roman"/>
          <w:sz w:val="24"/>
          <w:szCs w:val="24"/>
        </w:rPr>
        <w:t xml:space="preserve">thereby </w:t>
      </w:r>
      <w:r w:rsidR="00F55825" w:rsidRPr="00B502C5">
        <w:rPr>
          <w:rFonts w:ascii="Times New Roman" w:hAnsi="Times New Roman"/>
          <w:sz w:val="24"/>
          <w:szCs w:val="24"/>
        </w:rPr>
        <w:t xml:space="preserve">bring into being </w:t>
      </w:r>
      <w:r w:rsidR="007E1188" w:rsidRPr="00B502C5">
        <w:rPr>
          <w:rFonts w:ascii="Times New Roman" w:hAnsi="Times New Roman"/>
          <w:sz w:val="24"/>
          <w:szCs w:val="24"/>
        </w:rPr>
        <w:t xml:space="preserve">entities of </w:t>
      </w:r>
      <w:r w:rsidR="00F55825" w:rsidRPr="00B502C5">
        <w:rPr>
          <w:rFonts w:ascii="Times New Roman" w:hAnsi="Times New Roman"/>
          <w:sz w:val="24"/>
          <w:szCs w:val="24"/>
        </w:rPr>
        <w:t xml:space="preserve">new types </w:t>
      </w:r>
      <w:proofErr w:type="gramStart"/>
      <w:r w:rsidR="007E1188" w:rsidRPr="00B502C5">
        <w:rPr>
          <w:rFonts w:ascii="Times New Roman" w:hAnsi="Times New Roman"/>
          <w:sz w:val="24"/>
          <w:szCs w:val="24"/>
        </w:rPr>
        <w:t xml:space="preserve">– </w:t>
      </w:r>
      <w:r w:rsidR="00EE665D" w:rsidRPr="00B502C5">
        <w:rPr>
          <w:rFonts w:ascii="Times New Roman" w:hAnsi="Times New Roman"/>
          <w:sz w:val="24"/>
          <w:szCs w:val="24"/>
        </w:rPr>
        <w:t>not only</w:t>
      </w:r>
      <w:proofErr w:type="gramEnd"/>
      <w:r w:rsidR="00EE665D" w:rsidRPr="00B502C5">
        <w:rPr>
          <w:rFonts w:ascii="Times New Roman" w:hAnsi="Times New Roman"/>
          <w:sz w:val="24"/>
          <w:szCs w:val="24"/>
        </w:rPr>
        <w:t xml:space="preserve"> </w:t>
      </w:r>
      <w:r w:rsidR="00C95BBF" w:rsidRPr="00B502C5">
        <w:rPr>
          <w:rFonts w:ascii="Times New Roman" w:hAnsi="Times New Roman"/>
          <w:sz w:val="24"/>
          <w:szCs w:val="24"/>
        </w:rPr>
        <w:t>claims and</w:t>
      </w:r>
      <w:r w:rsidR="00F55825" w:rsidRPr="00B502C5">
        <w:rPr>
          <w:rFonts w:ascii="Times New Roman" w:hAnsi="Times New Roman"/>
          <w:sz w:val="24"/>
          <w:szCs w:val="24"/>
        </w:rPr>
        <w:t xml:space="preserve"> obligations, p</w:t>
      </w:r>
      <w:r w:rsidR="00C95BBF" w:rsidRPr="00B502C5">
        <w:rPr>
          <w:rFonts w:ascii="Times New Roman" w:hAnsi="Times New Roman"/>
          <w:sz w:val="24"/>
          <w:szCs w:val="24"/>
        </w:rPr>
        <w:t xml:space="preserve">ermissions and </w:t>
      </w:r>
      <w:r w:rsidR="00F55825" w:rsidRPr="00B502C5">
        <w:rPr>
          <w:rFonts w:ascii="Times New Roman" w:hAnsi="Times New Roman"/>
          <w:sz w:val="24"/>
          <w:szCs w:val="24"/>
        </w:rPr>
        <w:t>prohibitions</w:t>
      </w:r>
      <w:r w:rsidR="00EE665D" w:rsidRPr="00B502C5">
        <w:rPr>
          <w:rFonts w:ascii="Times New Roman" w:hAnsi="Times New Roman"/>
          <w:sz w:val="24"/>
          <w:szCs w:val="24"/>
        </w:rPr>
        <w:t xml:space="preserve">, but also marriage bonds, </w:t>
      </w:r>
      <w:r w:rsidR="00C95BBF" w:rsidRPr="00B502C5">
        <w:rPr>
          <w:rFonts w:ascii="Times New Roman" w:hAnsi="Times New Roman"/>
          <w:sz w:val="24"/>
          <w:szCs w:val="24"/>
        </w:rPr>
        <w:t>ownership rights</w:t>
      </w:r>
      <w:r w:rsidR="00370C50">
        <w:rPr>
          <w:rFonts w:ascii="Times New Roman" w:hAnsi="Times New Roman"/>
          <w:sz w:val="24"/>
          <w:szCs w:val="24"/>
        </w:rPr>
        <w:t>, and many more</w:t>
      </w:r>
      <w:r w:rsidR="00350270" w:rsidRPr="00B502C5">
        <w:rPr>
          <w:rFonts w:ascii="Times New Roman" w:hAnsi="Times New Roman"/>
          <w:sz w:val="24"/>
          <w:szCs w:val="24"/>
        </w:rPr>
        <w:t xml:space="preserve">. The latter </w:t>
      </w:r>
      <w:r w:rsidR="00F55825" w:rsidRPr="00B502C5">
        <w:rPr>
          <w:rFonts w:ascii="Times New Roman" w:hAnsi="Times New Roman"/>
          <w:sz w:val="24"/>
          <w:szCs w:val="24"/>
        </w:rPr>
        <w:t xml:space="preserve">are </w:t>
      </w:r>
      <w:r w:rsidR="00570833" w:rsidRPr="00B502C5">
        <w:rPr>
          <w:rFonts w:ascii="Times New Roman" w:hAnsi="Times New Roman"/>
          <w:sz w:val="24"/>
          <w:szCs w:val="24"/>
        </w:rPr>
        <w:t xml:space="preserve">not </w:t>
      </w:r>
      <w:r w:rsidR="00EE665D" w:rsidRPr="00B502C5">
        <w:rPr>
          <w:rFonts w:ascii="Times New Roman" w:hAnsi="Times New Roman"/>
          <w:sz w:val="24"/>
          <w:szCs w:val="24"/>
        </w:rPr>
        <w:t xml:space="preserve">created </w:t>
      </w:r>
      <w:r w:rsidR="00CD4845" w:rsidRPr="00B502C5">
        <w:rPr>
          <w:rFonts w:ascii="Times New Roman" w:hAnsi="Times New Roman"/>
          <w:sz w:val="24"/>
          <w:szCs w:val="24"/>
        </w:rPr>
        <w:t xml:space="preserve">in </w:t>
      </w:r>
      <w:r w:rsidR="00570833" w:rsidRPr="00B502C5">
        <w:rPr>
          <w:rFonts w:ascii="Times New Roman" w:hAnsi="Times New Roman"/>
          <w:sz w:val="24"/>
          <w:szCs w:val="24"/>
        </w:rPr>
        <w:t>one-off fashion. R</w:t>
      </w:r>
      <w:r w:rsidR="00EE665D" w:rsidRPr="00B502C5">
        <w:rPr>
          <w:rFonts w:ascii="Times New Roman" w:hAnsi="Times New Roman"/>
          <w:sz w:val="24"/>
          <w:szCs w:val="24"/>
        </w:rPr>
        <w:t>ather</w:t>
      </w:r>
      <w:r w:rsidR="00570833" w:rsidRPr="00B502C5">
        <w:rPr>
          <w:rFonts w:ascii="Times New Roman" w:hAnsi="Times New Roman"/>
          <w:sz w:val="24"/>
          <w:szCs w:val="24"/>
        </w:rPr>
        <w:t xml:space="preserve">, </w:t>
      </w:r>
      <w:r w:rsidR="00CD4845" w:rsidRPr="00B502C5">
        <w:rPr>
          <w:rFonts w:ascii="Times New Roman" w:hAnsi="Times New Roman"/>
          <w:sz w:val="24"/>
          <w:szCs w:val="24"/>
        </w:rPr>
        <w:t xml:space="preserve">as Searle made clear in his </w:t>
      </w:r>
      <w:r w:rsidR="00CD4845" w:rsidRPr="00B502C5">
        <w:rPr>
          <w:rFonts w:ascii="Times New Roman" w:hAnsi="Times New Roman"/>
          <w:i/>
          <w:sz w:val="24"/>
          <w:szCs w:val="24"/>
        </w:rPr>
        <w:t xml:space="preserve">Construction of Social Reality </w:t>
      </w:r>
      <w:r w:rsidR="00CD4845" w:rsidRPr="00B502C5">
        <w:rPr>
          <w:rFonts w:ascii="Times New Roman" w:hAnsi="Times New Roman"/>
          <w:sz w:val="24"/>
          <w:szCs w:val="24"/>
        </w:rPr>
        <w:t xml:space="preserve">(1995), </w:t>
      </w:r>
      <w:r w:rsidR="00570833" w:rsidRPr="00B502C5">
        <w:rPr>
          <w:rFonts w:ascii="Times New Roman" w:hAnsi="Times New Roman"/>
          <w:sz w:val="24"/>
          <w:szCs w:val="24"/>
        </w:rPr>
        <w:t xml:space="preserve">they are </w:t>
      </w:r>
      <w:r w:rsidR="00300810" w:rsidRPr="00B502C5">
        <w:rPr>
          <w:rFonts w:ascii="Times New Roman" w:hAnsi="Times New Roman"/>
          <w:sz w:val="24"/>
          <w:szCs w:val="24"/>
        </w:rPr>
        <w:t xml:space="preserve">bound </w:t>
      </w:r>
      <w:r w:rsidR="00F55825" w:rsidRPr="00B502C5">
        <w:rPr>
          <w:rFonts w:ascii="Times New Roman" w:hAnsi="Times New Roman"/>
          <w:sz w:val="24"/>
          <w:szCs w:val="24"/>
        </w:rPr>
        <w:t xml:space="preserve">together in a variety of evolving networks </w:t>
      </w:r>
      <w:r w:rsidR="0073088C" w:rsidRPr="00B502C5">
        <w:rPr>
          <w:rFonts w:ascii="Times New Roman" w:hAnsi="Times New Roman"/>
          <w:sz w:val="24"/>
          <w:szCs w:val="24"/>
        </w:rPr>
        <w:t>with other</w:t>
      </w:r>
      <w:r w:rsidR="00570833" w:rsidRPr="00B502C5">
        <w:rPr>
          <w:rFonts w:ascii="Times New Roman" w:hAnsi="Times New Roman"/>
          <w:sz w:val="24"/>
          <w:szCs w:val="24"/>
        </w:rPr>
        <w:t xml:space="preserve"> social </w:t>
      </w:r>
      <w:r w:rsidR="0073088C" w:rsidRPr="00B502C5">
        <w:rPr>
          <w:rFonts w:ascii="Times New Roman" w:hAnsi="Times New Roman"/>
          <w:sz w:val="24"/>
          <w:szCs w:val="24"/>
        </w:rPr>
        <w:t>entities</w:t>
      </w:r>
      <w:r w:rsidR="00300810" w:rsidRPr="00B502C5">
        <w:rPr>
          <w:rFonts w:ascii="Times New Roman" w:hAnsi="Times New Roman"/>
          <w:sz w:val="24"/>
          <w:szCs w:val="24"/>
        </w:rPr>
        <w:t xml:space="preserve">, </w:t>
      </w:r>
      <w:r w:rsidR="00570833" w:rsidRPr="00B502C5">
        <w:rPr>
          <w:rFonts w:ascii="Times New Roman" w:hAnsi="Times New Roman"/>
          <w:sz w:val="24"/>
          <w:szCs w:val="24"/>
        </w:rPr>
        <w:t xml:space="preserve">in ways that have made possible </w:t>
      </w:r>
      <w:r w:rsidR="007E1188" w:rsidRPr="00B502C5">
        <w:rPr>
          <w:rFonts w:ascii="Times New Roman" w:hAnsi="Times New Roman"/>
          <w:sz w:val="24"/>
          <w:szCs w:val="24"/>
        </w:rPr>
        <w:t xml:space="preserve">new types of </w:t>
      </w:r>
      <w:r w:rsidR="00F55825" w:rsidRPr="00B502C5">
        <w:rPr>
          <w:rFonts w:ascii="Times New Roman" w:hAnsi="Times New Roman"/>
          <w:sz w:val="24"/>
          <w:szCs w:val="24"/>
        </w:rPr>
        <w:t>cooperation between human beings.</w:t>
      </w:r>
    </w:p>
    <w:p w14:paraId="233D5B3D" w14:textId="77777777" w:rsidR="0073088C"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ins w:id="2" w:author="William Doub" w:date="2014-04-03T10:48:00Z">
        <w:r w:rsidR="002803DF">
          <w:rPr>
            <w:rFonts w:ascii="Times New Roman" w:hAnsi="Times New Roman"/>
            <w:sz w:val="24"/>
            <w:szCs w:val="24"/>
          </w:rPr>
          <w:t>As we saw in Chapter 5, i</w:t>
        </w:r>
      </w:ins>
      <w:del w:id="3" w:author="William Doub" w:date="2014-04-03T10:48:00Z">
        <w:r w:rsidR="00350270" w:rsidRPr="00B502C5" w:rsidDel="002803DF">
          <w:rPr>
            <w:rFonts w:ascii="Times New Roman" w:hAnsi="Times New Roman"/>
            <w:sz w:val="24"/>
            <w:szCs w:val="24"/>
          </w:rPr>
          <w:delText>I</w:delText>
        </w:r>
      </w:del>
      <w:r w:rsidR="00350270" w:rsidRPr="00B502C5">
        <w:rPr>
          <w:rFonts w:ascii="Times New Roman" w:hAnsi="Times New Roman"/>
          <w:sz w:val="24"/>
          <w:szCs w:val="24"/>
        </w:rPr>
        <w:t>t was t</w:t>
      </w:r>
      <w:r w:rsidR="00CF3CD0" w:rsidRPr="00B502C5">
        <w:rPr>
          <w:rFonts w:ascii="Times New Roman" w:hAnsi="Times New Roman"/>
          <w:sz w:val="24"/>
          <w:szCs w:val="24"/>
        </w:rPr>
        <w:t xml:space="preserve">he phenomenologist </w:t>
      </w:r>
      <w:r w:rsidR="00350270" w:rsidRPr="00B502C5">
        <w:rPr>
          <w:rFonts w:ascii="Times New Roman" w:hAnsi="Times New Roman"/>
          <w:sz w:val="24"/>
          <w:szCs w:val="24"/>
        </w:rPr>
        <w:t xml:space="preserve">and legal </w:t>
      </w:r>
      <w:proofErr w:type="spellStart"/>
      <w:r w:rsidR="00350270" w:rsidRPr="00B502C5">
        <w:rPr>
          <w:rFonts w:ascii="Times New Roman" w:hAnsi="Times New Roman"/>
          <w:sz w:val="24"/>
          <w:szCs w:val="24"/>
        </w:rPr>
        <w:t>ontologist</w:t>
      </w:r>
      <w:proofErr w:type="spellEnd"/>
      <w:r w:rsidR="00350270" w:rsidRPr="00B502C5">
        <w:rPr>
          <w:rFonts w:ascii="Times New Roman" w:hAnsi="Times New Roman"/>
          <w:sz w:val="24"/>
          <w:szCs w:val="24"/>
        </w:rPr>
        <w:t xml:space="preserve"> </w:t>
      </w:r>
      <w:r w:rsidR="00CF3CD0" w:rsidRPr="00B502C5">
        <w:rPr>
          <w:rFonts w:ascii="Times New Roman" w:hAnsi="Times New Roman"/>
          <w:sz w:val="24"/>
          <w:szCs w:val="24"/>
        </w:rPr>
        <w:t xml:space="preserve">Adolf </w:t>
      </w:r>
      <w:proofErr w:type="spellStart"/>
      <w:r w:rsidR="00CF3CD0" w:rsidRPr="00B502C5">
        <w:rPr>
          <w:rFonts w:ascii="Times New Roman" w:hAnsi="Times New Roman"/>
          <w:sz w:val="24"/>
          <w:szCs w:val="24"/>
        </w:rPr>
        <w:t>Reinach</w:t>
      </w:r>
      <w:proofErr w:type="spellEnd"/>
      <w:r w:rsidR="00CF3CD0" w:rsidRPr="00B502C5">
        <w:rPr>
          <w:rFonts w:ascii="Times New Roman" w:hAnsi="Times New Roman"/>
          <w:sz w:val="24"/>
          <w:szCs w:val="24"/>
        </w:rPr>
        <w:t xml:space="preserve"> </w:t>
      </w:r>
      <w:r w:rsidR="00350270" w:rsidRPr="00B502C5">
        <w:rPr>
          <w:rFonts w:ascii="Times New Roman" w:hAnsi="Times New Roman"/>
          <w:sz w:val="24"/>
          <w:szCs w:val="24"/>
        </w:rPr>
        <w:t xml:space="preserve">who </w:t>
      </w:r>
      <w:r w:rsidR="00CF3CD0" w:rsidRPr="00B502C5">
        <w:rPr>
          <w:rFonts w:ascii="Times New Roman" w:hAnsi="Times New Roman"/>
          <w:sz w:val="24"/>
          <w:szCs w:val="24"/>
        </w:rPr>
        <w:t xml:space="preserve">first set forth the potential of </w:t>
      </w:r>
      <w:r w:rsidR="00300810" w:rsidRPr="00B502C5">
        <w:rPr>
          <w:rFonts w:ascii="Times New Roman" w:hAnsi="Times New Roman"/>
          <w:sz w:val="24"/>
          <w:szCs w:val="24"/>
        </w:rPr>
        <w:t xml:space="preserve">an </w:t>
      </w:r>
      <w:r w:rsidR="00CF3CD0" w:rsidRPr="00B502C5">
        <w:rPr>
          <w:rFonts w:ascii="Times New Roman" w:hAnsi="Times New Roman"/>
          <w:sz w:val="24"/>
          <w:szCs w:val="24"/>
        </w:rPr>
        <w:t xml:space="preserve">approach to the understanding of social reality </w:t>
      </w:r>
      <w:r w:rsidR="00300810" w:rsidRPr="00B502C5">
        <w:rPr>
          <w:rFonts w:ascii="Times New Roman" w:hAnsi="Times New Roman"/>
          <w:sz w:val="24"/>
          <w:szCs w:val="24"/>
        </w:rPr>
        <w:t xml:space="preserve">along these lines </w:t>
      </w:r>
      <w:r w:rsidR="00CF3CD0" w:rsidRPr="00B502C5">
        <w:rPr>
          <w:rFonts w:ascii="Times New Roman" w:hAnsi="Times New Roman"/>
          <w:sz w:val="24"/>
          <w:szCs w:val="24"/>
        </w:rPr>
        <w:t>(</w:t>
      </w:r>
      <w:proofErr w:type="spellStart"/>
      <w:r w:rsidR="007E1188" w:rsidRPr="00B502C5">
        <w:rPr>
          <w:rFonts w:ascii="Times New Roman" w:hAnsi="Times New Roman"/>
          <w:sz w:val="24"/>
          <w:szCs w:val="24"/>
        </w:rPr>
        <w:t>Reinach</w:t>
      </w:r>
      <w:proofErr w:type="spellEnd"/>
      <w:r w:rsidR="006A0A0C" w:rsidRPr="00B502C5">
        <w:rPr>
          <w:rFonts w:ascii="Times New Roman" w:hAnsi="Times New Roman"/>
          <w:sz w:val="24"/>
          <w:szCs w:val="24"/>
        </w:rPr>
        <w:t xml:space="preserve"> 1989</w:t>
      </w:r>
      <w:r w:rsidR="007E1188" w:rsidRPr="00B502C5">
        <w:rPr>
          <w:rFonts w:ascii="Times New Roman" w:hAnsi="Times New Roman"/>
          <w:sz w:val="24"/>
          <w:szCs w:val="24"/>
        </w:rPr>
        <w:t>, Mulligan 1987</w:t>
      </w:r>
      <w:r w:rsidR="006A0A0C" w:rsidRPr="00B502C5">
        <w:rPr>
          <w:rFonts w:ascii="Times New Roman" w:hAnsi="Times New Roman"/>
          <w:sz w:val="24"/>
          <w:szCs w:val="24"/>
        </w:rPr>
        <w:t>, Smith</w:t>
      </w:r>
      <w:r w:rsidR="00AA4E63" w:rsidRPr="00B502C5">
        <w:rPr>
          <w:rFonts w:ascii="Times New Roman" w:hAnsi="Times New Roman"/>
          <w:sz w:val="24"/>
          <w:szCs w:val="24"/>
        </w:rPr>
        <w:t xml:space="preserve"> 1990</w:t>
      </w:r>
      <w:r w:rsidR="00300810" w:rsidRPr="00B502C5">
        <w:rPr>
          <w:rFonts w:ascii="Times New Roman" w:hAnsi="Times New Roman"/>
          <w:sz w:val="24"/>
          <w:szCs w:val="24"/>
        </w:rPr>
        <w:t xml:space="preserve">). </w:t>
      </w:r>
      <w:r w:rsidR="00FA6DFB" w:rsidRPr="00B502C5">
        <w:rPr>
          <w:rFonts w:ascii="Times New Roman" w:hAnsi="Times New Roman"/>
          <w:sz w:val="24"/>
          <w:szCs w:val="24"/>
        </w:rPr>
        <w:t xml:space="preserve">For </w:t>
      </w:r>
      <w:proofErr w:type="spellStart"/>
      <w:r w:rsidR="00686F48" w:rsidRPr="00B502C5">
        <w:rPr>
          <w:rFonts w:ascii="Times New Roman" w:hAnsi="Times New Roman"/>
          <w:sz w:val="24"/>
          <w:szCs w:val="24"/>
        </w:rPr>
        <w:t>Reinach</w:t>
      </w:r>
      <w:proofErr w:type="spellEnd"/>
      <w:r w:rsidR="00FA6DFB" w:rsidRPr="00B502C5">
        <w:rPr>
          <w:rFonts w:ascii="Times New Roman" w:hAnsi="Times New Roman"/>
          <w:sz w:val="24"/>
          <w:szCs w:val="24"/>
        </w:rPr>
        <w:t>, when w</w:t>
      </w:r>
      <w:r w:rsidR="00B12A6B" w:rsidRPr="00B502C5">
        <w:rPr>
          <w:rFonts w:ascii="Times New Roman" w:hAnsi="Times New Roman"/>
          <w:sz w:val="24"/>
          <w:szCs w:val="24"/>
        </w:rPr>
        <w:t xml:space="preserve">e perform a speech act </w:t>
      </w:r>
      <w:r w:rsidR="00570833" w:rsidRPr="00B502C5">
        <w:rPr>
          <w:rFonts w:ascii="Times New Roman" w:hAnsi="Times New Roman"/>
          <w:sz w:val="24"/>
          <w:szCs w:val="24"/>
        </w:rPr>
        <w:t>– or</w:t>
      </w:r>
      <w:r w:rsidR="008E5246">
        <w:rPr>
          <w:rFonts w:ascii="Times New Roman" w:hAnsi="Times New Roman"/>
          <w:sz w:val="24"/>
          <w:szCs w:val="24"/>
        </w:rPr>
        <w:t xml:space="preserve"> what </w:t>
      </w:r>
      <w:proofErr w:type="spellStart"/>
      <w:r w:rsidR="008E5246">
        <w:rPr>
          <w:rFonts w:ascii="Times New Roman" w:hAnsi="Times New Roman"/>
          <w:sz w:val="24"/>
          <w:szCs w:val="24"/>
        </w:rPr>
        <w:t>Reinach</w:t>
      </w:r>
      <w:proofErr w:type="spellEnd"/>
      <w:r w:rsidR="008E5246">
        <w:rPr>
          <w:rFonts w:ascii="Times New Roman" w:hAnsi="Times New Roman"/>
          <w:sz w:val="24"/>
          <w:szCs w:val="24"/>
        </w:rPr>
        <w:t xml:space="preserve"> himself called a “social act”</w:t>
      </w:r>
      <w:r w:rsidR="00570833" w:rsidRPr="00B502C5">
        <w:rPr>
          <w:rFonts w:ascii="Times New Roman" w:hAnsi="Times New Roman"/>
          <w:sz w:val="24"/>
          <w:szCs w:val="24"/>
        </w:rPr>
        <w:t xml:space="preserve"> – </w:t>
      </w:r>
      <w:r w:rsidR="00FA6DFB" w:rsidRPr="00B502C5">
        <w:rPr>
          <w:rFonts w:ascii="Times New Roman" w:hAnsi="Times New Roman"/>
          <w:sz w:val="24"/>
          <w:szCs w:val="24"/>
        </w:rPr>
        <w:t>then</w:t>
      </w:r>
      <w:r w:rsidR="00570833" w:rsidRPr="00B502C5">
        <w:rPr>
          <w:rFonts w:ascii="Times New Roman" w:hAnsi="Times New Roman"/>
          <w:sz w:val="24"/>
          <w:szCs w:val="24"/>
        </w:rPr>
        <w:t>,</w:t>
      </w:r>
      <w:r w:rsidR="00B12A6B" w:rsidRPr="00B502C5">
        <w:rPr>
          <w:rFonts w:ascii="Times New Roman" w:hAnsi="Times New Roman"/>
          <w:sz w:val="24"/>
          <w:szCs w:val="24"/>
        </w:rPr>
        <w:t xml:space="preserve"> if certain background conditions are satisfied</w:t>
      </w:r>
      <w:r w:rsidR="00570833" w:rsidRPr="00B502C5">
        <w:rPr>
          <w:rFonts w:ascii="Times New Roman" w:hAnsi="Times New Roman"/>
          <w:sz w:val="24"/>
          <w:szCs w:val="24"/>
        </w:rPr>
        <w:t>,</w:t>
      </w:r>
      <w:r w:rsidR="00B12A6B" w:rsidRPr="00B502C5">
        <w:rPr>
          <w:rFonts w:ascii="Times New Roman" w:hAnsi="Times New Roman"/>
          <w:sz w:val="24"/>
          <w:szCs w:val="24"/>
        </w:rPr>
        <w:t xml:space="preserve"> the world itself changes. </w:t>
      </w:r>
      <w:r w:rsidR="00686F48" w:rsidRPr="00B502C5">
        <w:rPr>
          <w:rFonts w:ascii="Times New Roman" w:hAnsi="Times New Roman"/>
          <w:sz w:val="24"/>
          <w:szCs w:val="24"/>
        </w:rPr>
        <w:t>T</w:t>
      </w:r>
      <w:r w:rsidR="00B12A6B" w:rsidRPr="00B502C5">
        <w:rPr>
          <w:rFonts w:ascii="Times New Roman" w:hAnsi="Times New Roman"/>
          <w:sz w:val="24"/>
          <w:szCs w:val="24"/>
        </w:rPr>
        <w:t xml:space="preserve">he performance of </w:t>
      </w:r>
      <w:r w:rsidR="00686F48" w:rsidRPr="00B502C5">
        <w:rPr>
          <w:rFonts w:ascii="Times New Roman" w:hAnsi="Times New Roman"/>
          <w:sz w:val="24"/>
          <w:szCs w:val="24"/>
        </w:rPr>
        <w:t xml:space="preserve">a </w:t>
      </w:r>
      <w:r w:rsidR="00B12A6B" w:rsidRPr="00B502C5">
        <w:rPr>
          <w:rFonts w:ascii="Times New Roman" w:hAnsi="Times New Roman"/>
          <w:sz w:val="24"/>
          <w:szCs w:val="24"/>
        </w:rPr>
        <w:t>speech act</w:t>
      </w:r>
      <w:r w:rsidR="0073088C" w:rsidRPr="00B502C5">
        <w:rPr>
          <w:rFonts w:ascii="Times New Roman" w:hAnsi="Times New Roman"/>
          <w:sz w:val="24"/>
          <w:szCs w:val="24"/>
        </w:rPr>
        <w:t xml:space="preserve"> </w:t>
      </w:r>
      <w:r w:rsidR="00686F48" w:rsidRPr="00B502C5">
        <w:rPr>
          <w:rFonts w:ascii="Times New Roman" w:hAnsi="Times New Roman"/>
          <w:sz w:val="24"/>
          <w:szCs w:val="24"/>
        </w:rPr>
        <w:t xml:space="preserve">such as promising </w:t>
      </w:r>
      <w:r w:rsidR="0073088C" w:rsidRPr="00B502C5">
        <w:rPr>
          <w:rFonts w:ascii="Times New Roman" w:hAnsi="Times New Roman"/>
          <w:sz w:val="24"/>
          <w:szCs w:val="24"/>
        </w:rPr>
        <w:t xml:space="preserve">brings it about that </w:t>
      </w:r>
      <w:r w:rsidR="00B12A6B" w:rsidRPr="00B502C5">
        <w:rPr>
          <w:rFonts w:ascii="Times New Roman" w:hAnsi="Times New Roman"/>
          <w:sz w:val="24"/>
          <w:szCs w:val="24"/>
        </w:rPr>
        <w:t>new entit</w:t>
      </w:r>
      <w:r w:rsidR="00686F48" w:rsidRPr="00B502C5">
        <w:rPr>
          <w:rFonts w:ascii="Times New Roman" w:hAnsi="Times New Roman"/>
          <w:sz w:val="24"/>
          <w:szCs w:val="24"/>
        </w:rPr>
        <w:t>ies</w:t>
      </w:r>
      <w:r w:rsidR="00350270" w:rsidRPr="00B502C5">
        <w:rPr>
          <w:rFonts w:ascii="Times New Roman" w:hAnsi="Times New Roman"/>
          <w:sz w:val="24"/>
          <w:szCs w:val="24"/>
        </w:rPr>
        <w:t xml:space="preserve"> come</w:t>
      </w:r>
      <w:r w:rsidR="00B12A6B" w:rsidRPr="00B502C5">
        <w:rPr>
          <w:rFonts w:ascii="Times New Roman" w:hAnsi="Times New Roman"/>
          <w:sz w:val="24"/>
          <w:szCs w:val="24"/>
        </w:rPr>
        <w:t xml:space="preserve"> into being</w:t>
      </w:r>
      <w:r w:rsidR="00570833" w:rsidRPr="00B502C5">
        <w:rPr>
          <w:rFonts w:ascii="Times New Roman" w:hAnsi="Times New Roman"/>
          <w:sz w:val="24"/>
          <w:szCs w:val="24"/>
        </w:rPr>
        <w:t xml:space="preserve">, </w:t>
      </w:r>
      <w:r w:rsidR="00B12A6B" w:rsidRPr="00B502C5">
        <w:rPr>
          <w:rFonts w:ascii="Times New Roman" w:hAnsi="Times New Roman"/>
          <w:sz w:val="24"/>
          <w:szCs w:val="24"/>
        </w:rPr>
        <w:t>entit</w:t>
      </w:r>
      <w:r w:rsidR="00686F48" w:rsidRPr="00B502C5">
        <w:rPr>
          <w:rFonts w:ascii="Times New Roman" w:hAnsi="Times New Roman"/>
          <w:sz w:val="24"/>
          <w:szCs w:val="24"/>
        </w:rPr>
        <w:t xml:space="preserve">ies </w:t>
      </w:r>
      <w:r w:rsidR="00350270" w:rsidRPr="00B502C5">
        <w:rPr>
          <w:rFonts w:ascii="Times New Roman" w:hAnsi="Times New Roman"/>
          <w:sz w:val="24"/>
          <w:szCs w:val="24"/>
        </w:rPr>
        <w:t xml:space="preserve">that </w:t>
      </w:r>
      <w:r w:rsidR="00B12A6B" w:rsidRPr="00B502C5">
        <w:rPr>
          <w:rFonts w:ascii="Times New Roman" w:hAnsi="Times New Roman"/>
          <w:sz w:val="24"/>
          <w:szCs w:val="24"/>
        </w:rPr>
        <w:t xml:space="preserve">survive for an extended period of time until </w:t>
      </w:r>
      <w:r w:rsidR="00686F48" w:rsidRPr="00B502C5">
        <w:rPr>
          <w:rFonts w:ascii="Times New Roman" w:hAnsi="Times New Roman"/>
          <w:sz w:val="24"/>
          <w:szCs w:val="24"/>
        </w:rPr>
        <w:t xml:space="preserve">their </w:t>
      </w:r>
      <w:r w:rsidR="00B12A6B" w:rsidRPr="00B502C5">
        <w:rPr>
          <w:rFonts w:ascii="Times New Roman" w:hAnsi="Times New Roman"/>
          <w:sz w:val="24"/>
          <w:szCs w:val="24"/>
        </w:rPr>
        <w:t xml:space="preserve">existence is brought to an end, for example </w:t>
      </w:r>
      <w:r w:rsidR="00350270" w:rsidRPr="00B502C5">
        <w:rPr>
          <w:rFonts w:ascii="Times New Roman" w:hAnsi="Times New Roman"/>
          <w:sz w:val="24"/>
          <w:szCs w:val="24"/>
        </w:rPr>
        <w:t xml:space="preserve">through </w:t>
      </w:r>
      <w:r w:rsidR="007E61CA" w:rsidRPr="00B502C5">
        <w:rPr>
          <w:rFonts w:ascii="Times New Roman" w:hAnsi="Times New Roman"/>
          <w:sz w:val="24"/>
          <w:szCs w:val="24"/>
        </w:rPr>
        <w:t xml:space="preserve">the performance of </w:t>
      </w:r>
      <w:r w:rsidR="00B12A6B" w:rsidRPr="00B502C5">
        <w:rPr>
          <w:rFonts w:ascii="Times New Roman" w:hAnsi="Times New Roman"/>
          <w:sz w:val="24"/>
          <w:szCs w:val="24"/>
        </w:rPr>
        <w:t xml:space="preserve">some other speech act, </w:t>
      </w:r>
      <w:r w:rsidR="007E61CA" w:rsidRPr="00B502C5">
        <w:rPr>
          <w:rFonts w:ascii="Times New Roman" w:hAnsi="Times New Roman"/>
          <w:sz w:val="24"/>
          <w:szCs w:val="24"/>
        </w:rPr>
        <w:t xml:space="preserve">such as </w:t>
      </w:r>
      <w:r w:rsidR="00686F48" w:rsidRPr="00B502C5">
        <w:rPr>
          <w:rFonts w:ascii="Times New Roman" w:hAnsi="Times New Roman"/>
          <w:sz w:val="24"/>
          <w:szCs w:val="24"/>
        </w:rPr>
        <w:t xml:space="preserve">a </w:t>
      </w:r>
      <w:r w:rsidR="00B12A6B" w:rsidRPr="00B502C5">
        <w:rPr>
          <w:rFonts w:ascii="Times New Roman" w:hAnsi="Times New Roman"/>
          <w:sz w:val="24"/>
          <w:szCs w:val="24"/>
        </w:rPr>
        <w:t xml:space="preserve">declaration </w:t>
      </w:r>
      <w:r w:rsidR="00686F48" w:rsidRPr="00B502C5">
        <w:rPr>
          <w:rFonts w:ascii="Times New Roman" w:hAnsi="Times New Roman"/>
          <w:sz w:val="24"/>
          <w:szCs w:val="24"/>
        </w:rPr>
        <w:t xml:space="preserve">on the part of </w:t>
      </w:r>
      <w:r w:rsidR="00350270" w:rsidRPr="00B502C5">
        <w:rPr>
          <w:rFonts w:ascii="Times New Roman" w:hAnsi="Times New Roman"/>
          <w:sz w:val="24"/>
          <w:szCs w:val="24"/>
        </w:rPr>
        <w:t>the</w:t>
      </w:r>
      <w:r w:rsidR="00570833" w:rsidRPr="00B502C5">
        <w:rPr>
          <w:rFonts w:ascii="Times New Roman" w:hAnsi="Times New Roman"/>
          <w:sz w:val="24"/>
          <w:szCs w:val="24"/>
        </w:rPr>
        <w:t xml:space="preserve"> </w:t>
      </w:r>
      <w:r w:rsidR="00686F48" w:rsidRPr="00B502C5">
        <w:rPr>
          <w:rFonts w:ascii="Times New Roman" w:hAnsi="Times New Roman"/>
          <w:sz w:val="24"/>
          <w:szCs w:val="24"/>
        </w:rPr>
        <w:t xml:space="preserve">claimant </w:t>
      </w:r>
      <w:r w:rsidR="007E61CA" w:rsidRPr="00B502C5">
        <w:rPr>
          <w:rFonts w:ascii="Times New Roman" w:hAnsi="Times New Roman"/>
          <w:sz w:val="24"/>
          <w:szCs w:val="24"/>
        </w:rPr>
        <w:t xml:space="preserve">to the effect </w:t>
      </w:r>
      <w:r w:rsidR="00B12A6B" w:rsidRPr="00B502C5">
        <w:rPr>
          <w:rFonts w:ascii="Times New Roman" w:hAnsi="Times New Roman"/>
          <w:sz w:val="24"/>
          <w:szCs w:val="24"/>
        </w:rPr>
        <w:t xml:space="preserve">that </w:t>
      </w:r>
      <w:r w:rsidR="00686F48" w:rsidRPr="00B502C5">
        <w:rPr>
          <w:rFonts w:ascii="Times New Roman" w:hAnsi="Times New Roman"/>
          <w:sz w:val="24"/>
          <w:szCs w:val="24"/>
        </w:rPr>
        <w:t xml:space="preserve">he </w:t>
      </w:r>
      <w:r w:rsidR="00B12A6B" w:rsidRPr="00B502C5">
        <w:rPr>
          <w:rFonts w:ascii="Times New Roman" w:hAnsi="Times New Roman"/>
          <w:sz w:val="24"/>
          <w:szCs w:val="24"/>
        </w:rPr>
        <w:t>waive</w:t>
      </w:r>
      <w:r w:rsidR="00686F48" w:rsidRPr="00B502C5">
        <w:rPr>
          <w:rFonts w:ascii="Times New Roman" w:hAnsi="Times New Roman"/>
          <w:sz w:val="24"/>
          <w:szCs w:val="24"/>
        </w:rPr>
        <w:t>s</w:t>
      </w:r>
      <w:r w:rsidR="00B12A6B" w:rsidRPr="00B502C5">
        <w:rPr>
          <w:rFonts w:ascii="Times New Roman" w:hAnsi="Times New Roman"/>
          <w:sz w:val="24"/>
          <w:szCs w:val="24"/>
        </w:rPr>
        <w:t xml:space="preserve"> </w:t>
      </w:r>
      <w:r w:rsidR="00686F48" w:rsidRPr="00B502C5">
        <w:rPr>
          <w:rFonts w:ascii="Times New Roman" w:hAnsi="Times New Roman"/>
          <w:sz w:val="24"/>
          <w:szCs w:val="24"/>
        </w:rPr>
        <w:t xml:space="preserve">his </w:t>
      </w:r>
      <w:r w:rsidR="008E5246">
        <w:rPr>
          <w:rFonts w:ascii="Times New Roman" w:hAnsi="Times New Roman"/>
          <w:sz w:val="24"/>
          <w:szCs w:val="24"/>
        </w:rPr>
        <w:t>claim.</w:t>
      </w:r>
    </w:p>
    <w:p w14:paraId="03E20A9B" w14:textId="77777777" w:rsidR="00936F5A" w:rsidRPr="00B502C5" w:rsidRDefault="0024256B" w:rsidP="0024256B">
      <w:pPr>
        <w:pStyle w:val="Heading2"/>
        <w:tabs>
          <w:tab w:val="left" w:pos="360"/>
        </w:tabs>
        <w:ind w:left="0" w:firstLine="0"/>
        <w:jc w:val="both"/>
        <w:rPr>
          <w:sz w:val="24"/>
          <w:szCs w:val="24"/>
        </w:rPr>
      </w:pPr>
      <w:r>
        <w:rPr>
          <w:sz w:val="24"/>
          <w:szCs w:val="24"/>
        </w:rPr>
        <w:tab/>
      </w:r>
      <w:r w:rsidR="0073088C" w:rsidRPr="00B502C5">
        <w:rPr>
          <w:sz w:val="24"/>
          <w:szCs w:val="24"/>
        </w:rPr>
        <w:t>It might seem that a</w:t>
      </w:r>
      <w:r w:rsidR="00B12A6B" w:rsidRPr="00B502C5">
        <w:rPr>
          <w:sz w:val="24"/>
          <w:szCs w:val="24"/>
        </w:rPr>
        <w:t xml:space="preserve">ll of this occurs as if by a strange sort of ontological magic. </w:t>
      </w:r>
      <w:r w:rsidR="0041142A" w:rsidRPr="00B502C5">
        <w:rPr>
          <w:sz w:val="24"/>
          <w:szCs w:val="24"/>
        </w:rPr>
        <w:t>In the case</w:t>
      </w:r>
      <w:r w:rsidR="007E61CA" w:rsidRPr="00B502C5">
        <w:rPr>
          <w:sz w:val="24"/>
          <w:szCs w:val="24"/>
        </w:rPr>
        <w:t xml:space="preserve"> of a simple face-to-face promise</w:t>
      </w:r>
      <w:r w:rsidR="0073088C" w:rsidRPr="00B502C5">
        <w:rPr>
          <w:sz w:val="24"/>
          <w:szCs w:val="24"/>
        </w:rPr>
        <w:t>, however,</w:t>
      </w:r>
      <w:r w:rsidR="0041142A" w:rsidRPr="00B502C5">
        <w:rPr>
          <w:sz w:val="24"/>
          <w:szCs w:val="24"/>
        </w:rPr>
        <w:t xml:space="preserve"> </w:t>
      </w:r>
      <w:r w:rsidR="007E61CA" w:rsidRPr="00B502C5">
        <w:rPr>
          <w:sz w:val="24"/>
          <w:szCs w:val="24"/>
        </w:rPr>
        <w:t xml:space="preserve">we can see how </w:t>
      </w:r>
      <w:r w:rsidR="0041142A" w:rsidRPr="00B502C5">
        <w:rPr>
          <w:sz w:val="24"/>
          <w:szCs w:val="24"/>
        </w:rPr>
        <w:t>claim</w:t>
      </w:r>
      <w:r w:rsidR="007E61CA" w:rsidRPr="00B502C5">
        <w:rPr>
          <w:sz w:val="24"/>
          <w:szCs w:val="24"/>
        </w:rPr>
        <w:t>s</w:t>
      </w:r>
      <w:r w:rsidR="0041142A" w:rsidRPr="00B502C5">
        <w:rPr>
          <w:sz w:val="24"/>
          <w:szCs w:val="24"/>
        </w:rPr>
        <w:t xml:space="preserve"> and obligation</w:t>
      </w:r>
      <w:r w:rsidR="007E61CA" w:rsidRPr="00B502C5">
        <w:rPr>
          <w:sz w:val="24"/>
          <w:szCs w:val="24"/>
        </w:rPr>
        <w:t>s</w:t>
      </w:r>
      <w:r w:rsidR="0041142A" w:rsidRPr="00B502C5">
        <w:rPr>
          <w:sz w:val="24"/>
          <w:szCs w:val="24"/>
        </w:rPr>
        <w:t xml:space="preserve"> </w:t>
      </w:r>
      <w:r w:rsidR="00570833" w:rsidRPr="00B502C5">
        <w:rPr>
          <w:sz w:val="24"/>
          <w:szCs w:val="24"/>
        </w:rPr>
        <w:t xml:space="preserve">are maintained in existence through </w:t>
      </w:r>
      <w:r w:rsidR="001B5588" w:rsidRPr="00B502C5">
        <w:rPr>
          <w:sz w:val="24"/>
          <w:szCs w:val="24"/>
        </w:rPr>
        <w:t>the memories,</w:t>
      </w:r>
      <w:r w:rsidR="0041142A" w:rsidRPr="00B502C5">
        <w:rPr>
          <w:sz w:val="24"/>
          <w:szCs w:val="24"/>
        </w:rPr>
        <w:t xml:space="preserve"> </w:t>
      </w:r>
      <w:r w:rsidR="00570833" w:rsidRPr="00B502C5">
        <w:rPr>
          <w:sz w:val="24"/>
          <w:szCs w:val="24"/>
        </w:rPr>
        <w:t xml:space="preserve">intentions </w:t>
      </w:r>
      <w:r w:rsidR="001B5588" w:rsidRPr="00B502C5">
        <w:rPr>
          <w:sz w:val="24"/>
          <w:szCs w:val="24"/>
        </w:rPr>
        <w:t xml:space="preserve">and expectations </w:t>
      </w:r>
      <w:r w:rsidR="0041142A" w:rsidRPr="00B502C5">
        <w:rPr>
          <w:sz w:val="24"/>
          <w:szCs w:val="24"/>
        </w:rPr>
        <w:t>of the parties involved</w:t>
      </w:r>
      <w:r w:rsidR="004E7D65" w:rsidRPr="00B502C5">
        <w:rPr>
          <w:sz w:val="24"/>
          <w:szCs w:val="24"/>
        </w:rPr>
        <w:t>. H</w:t>
      </w:r>
      <w:r w:rsidR="00B12A6B" w:rsidRPr="00B502C5">
        <w:rPr>
          <w:sz w:val="24"/>
          <w:szCs w:val="24"/>
        </w:rPr>
        <w:t xml:space="preserve">ere, </w:t>
      </w:r>
      <w:r w:rsidR="00B12A6B" w:rsidRPr="00B502C5">
        <w:rPr>
          <w:sz w:val="24"/>
          <w:szCs w:val="24"/>
        </w:rPr>
        <w:lastRenderedPageBreak/>
        <w:t xml:space="preserve">small networks of claims and obligations </w:t>
      </w:r>
      <w:r w:rsidR="004E7D65" w:rsidRPr="00B502C5">
        <w:rPr>
          <w:sz w:val="24"/>
          <w:szCs w:val="24"/>
        </w:rPr>
        <w:t xml:space="preserve">are able to sustain </w:t>
      </w:r>
      <w:r w:rsidR="00B12A6B" w:rsidRPr="00B502C5">
        <w:rPr>
          <w:sz w:val="24"/>
          <w:szCs w:val="24"/>
        </w:rPr>
        <w:t xml:space="preserve">successful </w:t>
      </w:r>
      <w:r w:rsidR="00A8664B" w:rsidRPr="00B502C5">
        <w:rPr>
          <w:sz w:val="24"/>
          <w:szCs w:val="24"/>
        </w:rPr>
        <w:t xml:space="preserve">social </w:t>
      </w:r>
      <w:r w:rsidR="00B12A6B" w:rsidRPr="00B502C5">
        <w:rPr>
          <w:sz w:val="24"/>
          <w:szCs w:val="24"/>
        </w:rPr>
        <w:t xml:space="preserve">cooperation </w:t>
      </w:r>
      <w:r w:rsidR="00A8664B" w:rsidRPr="00B502C5">
        <w:rPr>
          <w:sz w:val="24"/>
          <w:szCs w:val="24"/>
        </w:rPr>
        <w:t xml:space="preserve">because the </w:t>
      </w:r>
      <w:r w:rsidR="00B12A6B" w:rsidRPr="00B502C5">
        <w:rPr>
          <w:sz w:val="24"/>
          <w:szCs w:val="24"/>
        </w:rPr>
        <w:t xml:space="preserve">human beings </w:t>
      </w:r>
      <w:r w:rsidR="00A8664B" w:rsidRPr="00B502C5">
        <w:rPr>
          <w:sz w:val="24"/>
          <w:szCs w:val="24"/>
        </w:rPr>
        <w:t xml:space="preserve">involved </w:t>
      </w:r>
      <w:r w:rsidR="004E7D65" w:rsidRPr="00B502C5">
        <w:rPr>
          <w:sz w:val="24"/>
          <w:szCs w:val="24"/>
        </w:rPr>
        <w:t xml:space="preserve">(a) </w:t>
      </w:r>
      <w:r w:rsidR="00B12A6B" w:rsidRPr="00B502C5">
        <w:rPr>
          <w:sz w:val="24"/>
          <w:szCs w:val="24"/>
        </w:rPr>
        <w:t>know each other</w:t>
      </w:r>
      <w:r w:rsidR="001000D9" w:rsidRPr="00B502C5">
        <w:rPr>
          <w:sz w:val="24"/>
          <w:szCs w:val="24"/>
        </w:rPr>
        <w:t xml:space="preserve"> and </w:t>
      </w:r>
      <w:r w:rsidR="0041142A" w:rsidRPr="00B502C5">
        <w:rPr>
          <w:sz w:val="24"/>
          <w:szCs w:val="24"/>
        </w:rPr>
        <w:t xml:space="preserve">know </w:t>
      </w:r>
      <w:r w:rsidR="004E7D65" w:rsidRPr="00B502C5">
        <w:rPr>
          <w:sz w:val="24"/>
          <w:szCs w:val="24"/>
        </w:rPr>
        <w:t>each other</w:t>
      </w:r>
      <w:r w:rsidR="0041142A" w:rsidRPr="00B502C5">
        <w:rPr>
          <w:sz w:val="24"/>
          <w:szCs w:val="24"/>
        </w:rPr>
        <w:t>s</w:t>
      </w:r>
      <w:r w:rsidR="004E7D65" w:rsidRPr="00B502C5">
        <w:rPr>
          <w:sz w:val="24"/>
          <w:szCs w:val="24"/>
        </w:rPr>
        <w:t>’</w:t>
      </w:r>
      <w:r w:rsidR="0041142A" w:rsidRPr="00B502C5">
        <w:rPr>
          <w:sz w:val="24"/>
          <w:szCs w:val="24"/>
        </w:rPr>
        <w:t xml:space="preserve"> reputation</w:t>
      </w:r>
      <w:r w:rsidR="00570833" w:rsidRPr="00B502C5">
        <w:rPr>
          <w:sz w:val="24"/>
          <w:szCs w:val="24"/>
        </w:rPr>
        <w:t>s</w:t>
      </w:r>
      <w:r w:rsidR="00C36EF7" w:rsidRPr="00B502C5">
        <w:rPr>
          <w:sz w:val="24"/>
          <w:szCs w:val="24"/>
        </w:rPr>
        <w:t xml:space="preserve">, and </w:t>
      </w:r>
      <w:r w:rsidR="00A8664B" w:rsidRPr="00B502C5">
        <w:rPr>
          <w:sz w:val="24"/>
          <w:szCs w:val="24"/>
        </w:rPr>
        <w:t>(b)</w:t>
      </w:r>
      <w:r w:rsidR="00686F48" w:rsidRPr="00B502C5">
        <w:rPr>
          <w:sz w:val="24"/>
          <w:szCs w:val="24"/>
        </w:rPr>
        <w:t xml:space="preserve"> </w:t>
      </w:r>
      <w:r w:rsidR="005F047C" w:rsidRPr="00B502C5">
        <w:rPr>
          <w:sz w:val="24"/>
          <w:szCs w:val="24"/>
        </w:rPr>
        <w:t xml:space="preserve">are able to draw on </w:t>
      </w:r>
      <w:r w:rsidR="00A8664B" w:rsidRPr="00B502C5">
        <w:rPr>
          <w:sz w:val="24"/>
          <w:szCs w:val="24"/>
        </w:rPr>
        <w:t xml:space="preserve">shared </w:t>
      </w:r>
      <w:proofErr w:type="spellStart"/>
      <w:r w:rsidR="00DC5C40" w:rsidRPr="00B502C5">
        <w:rPr>
          <w:sz w:val="24"/>
          <w:szCs w:val="24"/>
        </w:rPr>
        <w:t>me</w:t>
      </w:r>
      <w:r w:rsidR="00936F5A" w:rsidRPr="00B502C5">
        <w:rPr>
          <w:sz w:val="24"/>
          <w:szCs w:val="24"/>
        </w:rPr>
        <w:t>metic</w:t>
      </w:r>
      <w:proofErr w:type="spellEnd"/>
      <w:r w:rsidR="00936F5A" w:rsidRPr="00B502C5">
        <w:rPr>
          <w:sz w:val="24"/>
          <w:szCs w:val="24"/>
        </w:rPr>
        <w:t xml:space="preserve"> cultural </w:t>
      </w:r>
      <w:proofErr w:type="spellStart"/>
      <w:r w:rsidR="00936F5A" w:rsidRPr="00B502C5">
        <w:rPr>
          <w:sz w:val="24"/>
          <w:szCs w:val="24"/>
        </w:rPr>
        <w:t>equilibria</w:t>
      </w:r>
      <w:proofErr w:type="spellEnd"/>
      <w:r w:rsidR="00936F5A" w:rsidRPr="00B502C5">
        <w:rPr>
          <w:sz w:val="24"/>
          <w:szCs w:val="24"/>
        </w:rPr>
        <w:t xml:space="preserve"> </w:t>
      </w:r>
      <w:r w:rsidR="00DC5C40" w:rsidRPr="00B502C5">
        <w:rPr>
          <w:sz w:val="24"/>
          <w:szCs w:val="24"/>
        </w:rPr>
        <w:t xml:space="preserve">– what we can think of as local ideologies – </w:t>
      </w:r>
      <w:r w:rsidR="001000D9" w:rsidRPr="00B502C5">
        <w:rPr>
          <w:sz w:val="24"/>
          <w:szCs w:val="24"/>
        </w:rPr>
        <w:t xml:space="preserve">concerning </w:t>
      </w:r>
      <w:r w:rsidR="001B5588" w:rsidRPr="00B502C5">
        <w:rPr>
          <w:sz w:val="24"/>
          <w:szCs w:val="24"/>
        </w:rPr>
        <w:t xml:space="preserve">for example </w:t>
      </w:r>
      <w:r w:rsidR="00936F5A" w:rsidRPr="00B502C5">
        <w:rPr>
          <w:sz w:val="24"/>
          <w:szCs w:val="24"/>
        </w:rPr>
        <w:t xml:space="preserve">what the expression of certain words in </w:t>
      </w:r>
      <w:r w:rsidR="004E7D65" w:rsidRPr="00B502C5">
        <w:rPr>
          <w:sz w:val="24"/>
          <w:szCs w:val="24"/>
        </w:rPr>
        <w:t xml:space="preserve">certain </w:t>
      </w:r>
      <w:r w:rsidR="00936F5A" w:rsidRPr="00B502C5">
        <w:rPr>
          <w:sz w:val="24"/>
          <w:szCs w:val="24"/>
        </w:rPr>
        <w:t>context</w:t>
      </w:r>
      <w:r w:rsidR="0098778D" w:rsidRPr="00B502C5">
        <w:rPr>
          <w:sz w:val="24"/>
          <w:szCs w:val="24"/>
        </w:rPr>
        <w:t>s</w:t>
      </w:r>
      <w:r w:rsidR="005F047C" w:rsidRPr="00B502C5">
        <w:rPr>
          <w:sz w:val="24"/>
          <w:szCs w:val="24"/>
        </w:rPr>
        <w:t xml:space="preserve"> </w:t>
      </w:r>
      <w:r w:rsidR="00936F5A" w:rsidRPr="00B502C5">
        <w:rPr>
          <w:sz w:val="24"/>
          <w:szCs w:val="24"/>
        </w:rPr>
        <w:t>will entail</w:t>
      </w:r>
      <w:r w:rsidR="005F047C" w:rsidRPr="00B502C5">
        <w:rPr>
          <w:sz w:val="24"/>
          <w:szCs w:val="24"/>
        </w:rPr>
        <w:t xml:space="preserve"> for </w:t>
      </w:r>
      <w:r w:rsidR="0087288F" w:rsidRPr="00B502C5">
        <w:rPr>
          <w:sz w:val="24"/>
          <w:szCs w:val="24"/>
        </w:rPr>
        <w:t xml:space="preserve">themselves and for </w:t>
      </w:r>
      <w:r w:rsidR="005F047C" w:rsidRPr="00B502C5">
        <w:rPr>
          <w:sz w:val="24"/>
          <w:szCs w:val="24"/>
        </w:rPr>
        <w:t>the</w:t>
      </w:r>
      <w:r w:rsidR="00A8664B" w:rsidRPr="00B502C5">
        <w:rPr>
          <w:sz w:val="24"/>
          <w:szCs w:val="24"/>
        </w:rPr>
        <w:t>ir interlocutors</w:t>
      </w:r>
      <w:r w:rsidR="005F047C" w:rsidRPr="00B502C5">
        <w:rPr>
          <w:sz w:val="24"/>
          <w:szCs w:val="24"/>
        </w:rPr>
        <w:t>.</w:t>
      </w:r>
      <w:r w:rsidR="00936F5A" w:rsidRPr="00B502C5">
        <w:rPr>
          <w:sz w:val="24"/>
          <w:szCs w:val="24"/>
        </w:rPr>
        <w:t xml:space="preserve"> </w:t>
      </w:r>
      <w:r w:rsidR="002419BA" w:rsidRPr="00B502C5">
        <w:rPr>
          <w:sz w:val="24"/>
          <w:szCs w:val="24"/>
        </w:rPr>
        <w:t>Just as word</w:t>
      </w:r>
      <w:r w:rsidR="0059321D" w:rsidRPr="00B502C5">
        <w:rPr>
          <w:sz w:val="24"/>
          <w:szCs w:val="24"/>
        </w:rPr>
        <w:t>s have</w:t>
      </w:r>
      <w:r w:rsidR="002419BA" w:rsidRPr="00B502C5">
        <w:rPr>
          <w:sz w:val="24"/>
          <w:szCs w:val="24"/>
        </w:rPr>
        <w:t xml:space="preserve"> </w:t>
      </w:r>
      <w:r w:rsidR="001B5588" w:rsidRPr="00B502C5">
        <w:rPr>
          <w:sz w:val="24"/>
          <w:szCs w:val="24"/>
        </w:rPr>
        <w:t xml:space="preserve">enduring </w:t>
      </w:r>
      <w:r w:rsidR="002419BA" w:rsidRPr="00B502C5">
        <w:rPr>
          <w:sz w:val="24"/>
          <w:szCs w:val="24"/>
        </w:rPr>
        <w:t>meaning</w:t>
      </w:r>
      <w:r w:rsidR="001B5588" w:rsidRPr="00B502C5">
        <w:rPr>
          <w:sz w:val="24"/>
          <w:szCs w:val="24"/>
        </w:rPr>
        <w:t>s</w:t>
      </w:r>
      <w:r w:rsidR="002419BA" w:rsidRPr="00B502C5">
        <w:rPr>
          <w:sz w:val="24"/>
          <w:szCs w:val="24"/>
        </w:rPr>
        <w:t xml:space="preserve"> </w:t>
      </w:r>
      <w:r w:rsidR="0059321D" w:rsidRPr="00B502C5">
        <w:rPr>
          <w:sz w:val="24"/>
          <w:szCs w:val="24"/>
        </w:rPr>
        <w:t xml:space="preserve">because of </w:t>
      </w:r>
      <w:r w:rsidR="00C36EF7" w:rsidRPr="00B502C5">
        <w:rPr>
          <w:sz w:val="24"/>
          <w:szCs w:val="24"/>
        </w:rPr>
        <w:t xml:space="preserve">such </w:t>
      </w:r>
      <w:proofErr w:type="spellStart"/>
      <w:r w:rsidR="00936F5A" w:rsidRPr="00B502C5">
        <w:rPr>
          <w:sz w:val="24"/>
          <w:szCs w:val="24"/>
        </w:rPr>
        <w:t>memetic</w:t>
      </w:r>
      <w:proofErr w:type="spellEnd"/>
      <w:r w:rsidR="00936F5A" w:rsidRPr="00B502C5">
        <w:rPr>
          <w:sz w:val="24"/>
          <w:szCs w:val="24"/>
        </w:rPr>
        <w:t xml:space="preserve"> </w:t>
      </w:r>
      <w:proofErr w:type="spellStart"/>
      <w:r w:rsidR="00936F5A" w:rsidRPr="00B502C5">
        <w:rPr>
          <w:sz w:val="24"/>
          <w:szCs w:val="24"/>
        </w:rPr>
        <w:t>equilibri</w:t>
      </w:r>
      <w:r w:rsidR="00C36EF7" w:rsidRPr="00B502C5">
        <w:rPr>
          <w:sz w:val="24"/>
          <w:szCs w:val="24"/>
        </w:rPr>
        <w:t>a</w:t>
      </w:r>
      <w:proofErr w:type="spellEnd"/>
      <w:r w:rsidR="009F5489" w:rsidRPr="00B502C5">
        <w:rPr>
          <w:sz w:val="24"/>
          <w:szCs w:val="24"/>
        </w:rPr>
        <w:t xml:space="preserve"> – corresponding roughly to what Searle </w:t>
      </w:r>
      <w:r w:rsidR="00632A52" w:rsidRPr="00B502C5">
        <w:rPr>
          <w:sz w:val="24"/>
          <w:szCs w:val="24"/>
        </w:rPr>
        <w:t xml:space="preserve">(1983) </w:t>
      </w:r>
      <w:r w:rsidR="009F5489" w:rsidRPr="00B502C5">
        <w:rPr>
          <w:sz w:val="24"/>
          <w:szCs w:val="24"/>
        </w:rPr>
        <w:t xml:space="preserve">calls the Background of </w:t>
      </w:r>
      <w:r w:rsidR="00632A52" w:rsidRPr="00B502C5">
        <w:rPr>
          <w:sz w:val="24"/>
          <w:szCs w:val="24"/>
        </w:rPr>
        <w:t xml:space="preserve">human </w:t>
      </w:r>
      <w:r w:rsidR="009F5489" w:rsidRPr="00B502C5">
        <w:rPr>
          <w:sz w:val="24"/>
          <w:szCs w:val="24"/>
        </w:rPr>
        <w:t>abilities, capacities, tendencies, and dispositions</w:t>
      </w:r>
      <w:r w:rsidR="00632A52" w:rsidRPr="00B502C5">
        <w:rPr>
          <w:sz w:val="24"/>
          <w:szCs w:val="24"/>
        </w:rPr>
        <w:t xml:space="preserve"> </w:t>
      </w:r>
      <w:r w:rsidR="009F5489" w:rsidRPr="00B502C5">
        <w:rPr>
          <w:sz w:val="24"/>
          <w:szCs w:val="24"/>
        </w:rPr>
        <w:t>–</w:t>
      </w:r>
      <w:r w:rsidR="00936F5A" w:rsidRPr="00B502C5">
        <w:rPr>
          <w:sz w:val="24"/>
          <w:szCs w:val="24"/>
        </w:rPr>
        <w:t xml:space="preserve"> </w:t>
      </w:r>
      <w:r w:rsidR="00C36EF7" w:rsidRPr="00B502C5">
        <w:rPr>
          <w:sz w:val="24"/>
          <w:szCs w:val="24"/>
        </w:rPr>
        <w:t xml:space="preserve">so the speech acts performed with their aid have </w:t>
      </w:r>
      <w:r w:rsidR="0098778D" w:rsidRPr="00B502C5">
        <w:rPr>
          <w:sz w:val="24"/>
          <w:szCs w:val="24"/>
        </w:rPr>
        <w:t xml:space="preserve">the capacity to </w:t>
      </w:r>
      <w:r w:rsidR="007E7C5D" w:rsidRPr="00B502C5">
        <w:rPr>
          <w:sz w:val="24"/>
          <w:szCs w:val="24"/>
        </w:rPr>
        <w:t xml:space="preserve">create relations of obligation able to </w:t>
      </w:r>
      <w:r w:rsidR="0059321D" w:rsidRPr="00B502C5">
        <w:rPr>
          <w:sz w:val="24"/>
          <w:szCs w:val="24"/>
        </w:rPr>
        <w:t xml:space="preserve">link people together </w:t>
      </w:r>
      <w:r w:rsidR="007E7C5D" w:rsidRPr="00B502C5">
        <w:rPr>
          <w:sz w:val="24"/>
          <w:szCs w:val="24"/>
        </w:rPr>
        <w:t xml:space="preserve">in </w:t>
      </w:r>
      <w:r w:rsidR="0059321D" w:rsidRPr="00B502C5">
        <w:rPr>
          <w:sz w:val="24"/>
          <w:szCs w:val="24"/>
        </w:rPr>
        <w:t>enduring</w:t>
      </w:r>
      <w:r w:rsidR="007E7C5D" w:rsidRPr="00B502C5">
        <w:rPr>
          <w:sz w:val="24"/>
          <w:szCs w:val="24"/>
        </w:rPr>
        <w:t xml:space="preserve"> ways</w:t>
      </w:r>
      <w:r w:rsidR="008E5246">
        <w:rPr>
          <w:sz w:val="24"/>
          <w:szCs w:val="24"/>
        </w:rPr>
        <w:t>.</w:t>
      </w:r>
    </w:p>
    <w:p w14:paraId="11BD8ED0" w14:textId="77777777" w:rsidR="00B502C5" w:rsidRDefault="00B502C5" w:rsidP="0024256B">
      <w:pPr>
        <w:tabs>
          <w:tab w:val="left" w:pos="360"/>
        </w:tabs>
        <w:spacing w:after="0" w:line="240" w:lineRule="auto"/>
        <w:rPr>
          <w:rFonts w:ascii="Times New Roman" w:hAnsi="Times New Roman"/>
          <w:b/>
          <w:sz w:val="24"/>
          <w:szCs w:val="24"/>
        </w:rPr>
      </w:pPr>
    </w:p>
    <w:p w14:paraId="301C8560" w14:textId="77777777" w:rsidR="00B502C5" w:rsidRDefault="00B502C5" w:rsidP="0024256B">
      <w:pPr>
        <w:tabs>
          <w:tab w:val="left" w:pos="360"/>
        </w:tabs>
        <w:spacing w:after="0" w:line="240" w:lineRule="auto"/>
        <w:rPr>
          <w:rFonts w:ascii="Times New Roman" w:hAnsi="Times New Roman"/>
          <w:b/>
          <w:sz w:val="24"/>
          <w:szCs w:val="24"/>
        </w:rPr>
      </w:pPr>
    </w:p>
    <w:p w14:paraId="5135761C" w14:textId="77777777" w:rsidR="007E7C5D" w:rsidRPr="00B502C5" w:rsidRDefault="00B502C5" w:rsidP="0024256B">
      <w:pPr>
        <w:tabs>
          <w:tab w:val="left" w:pos="360"/>
        </w:tabs>
        <w:spacing w:after="0" w:line="240" w:lineRule="auto"/>
        <w:rPr>
          <w:rFonts w:ascii="Times New Roman" w:hAnsi="Times New Roman"/>
          <w:i/>
          <w:sz w:val="24"/>
          <w:szCs w:val="24"/>
        </w:rPr>
      </w:pPr>
      <w:r>
        <w:rPr>
          <w:rFonts w:ascii="Times New Roman" w:hAnsi="Times New Roman"/>
          <w:i/>
          <w:sz w:val="24"/>
          <w:szCs w:val="24"/>
        </w:rPr>
        <w:t xml:space="preserve">3. </w:t>
      </w:r>
      <w:r w:rsidR="007E7C5D" w:rsidRPr="00B502C5">
        <w:rPr>
          <w:rFonts w:ascii="Times New Roman" w:hAnsi="Times New Roman"/>
          <w:i/>
          <w:sz w:val="24"/>
          <w:szCs w:val="24"/>
        </w:rPr>
        <w:t>From Speech Acts to Document Acts</w:t>
      </w:r>
    </w:p>
    <w:p w14:paraId="0B00FFE5" w14:textId="77777777" w:rsidR="00B502C5" w:rsidRDefault="00B502C5" w:rsidP="0024256B">
      <w:pPr>
        <w:pStyle w:val="Heading2"/>
        <w:tabs>
          <w:tab w:val="left" w:pos="360"/>
        </w:tabs>
        <w:ind w:left="0" w:firstLine="0"/>
        <w:jc w:val="both"/>
        <w:rPr>
          <w:sz w:val="24"/>
          <w:szCs w:val="24"/>
        </w:rPr>
      </w:pPr>
    </w:p>
    <w:p w14:paraId="4065A100" w14:textId="77777777" w:rsidR="00F44592" w:rsidRPr="00B502C5" w:rsidRDefault="0041142A" w:rsidP="0024256B">
      <w:pPr>
        <w:pStyle w:val="Heading2"/>
        <w:tabs>
          <w:tab w:val="left" w:pos="360"/>
        </w:tabs>
        <w:ind w:left="0" w:firstLine="0"/>
        <w:jc w:val="both"/>
        <w:rPr>
          <w:sz w:val="24"/>
          <w:szCs w:val="24"/>
        </w:rPr>
      </w:pPr>
      <w:r w:rsidRPr="00B502C5">
        <w:rPr>
          <w:sz w:val="24"/>
          <w:szCs w:val="24"/>
        </w:rPr>
        <w:t>I</w:t>
      </w:r>
      <w:r w:rsidR="00B12A6B" w:rsidRPr="00B502C5">
        <w:rPr>
          <w:sz w:val="24"/>
          <w:szCs w:val="24"/>
        </w:rPr>
        <w:t>f</w:t>
      </w:r>
      <w:r w:rsidRPr="00B502C5">
        <w:rPr>
          <w:sz w:val="24"/>
          <w:szCs w:val="24"/>
        </w:rPr>
        <w:t>, in such circumstances,</w:t>
      </w:r>
      <w:r w:rsidR="00B12A6B" w:rsidRPr="00B502C5">
        <w:rPr>
          <w:sz w:val="24"/>
          <w:szCs w:val="24"/>
        </w:rPr>
        <w:t xml:space="preserve"> you </w:t>
      </w:r>
      <w:r w:rsidRPr="00B502C5">
        <w:rPr>
          <w:sz w:val="24"/>
          <w:szCs w:val="24"/>
        </w:rPr>
        <w:t>incur</w:t>
      </w:r>
      <w:r w:rsidR="00B12A6B" w:rsidRPr="00B502C5">
        <w:rPr>
          <w:sz w:val="24"/>
          <w:szCs w:val="24"/>
        </w:rPr>
        <w:t xml:space="preserve"> a debt, then this means that you</w:t>
      </w:r>
      <w:r w:rsidR="006F7579" w:rsidRPr="00B502C5">
        <w:rPr>
          <w:sz w:val="24"/>
          <w:szCs w:val="24"/>
        </w:rPr>
        <w:t>r</w:t>
      </w:r>
      <w:r w:rsidR="00B12A6B" w:rsidRPr="00B502C5">
        <w:rPr>
          <w:sz w:val="24"/>
          <w:szCs w:val="24"/>
        </w:rPr>
        <w:t xml:space="preserve"> obligation to repay in the future</w:t>
      </w:r>
      <w:r w:rsidR="006F7579" w:rsidRPr="00B502C5">
        <w:rPr>
          <w:sz w:val="24"/>
          <w:szCs w:val="24"/>
        </w:rPr>
        <w:t xml:space="preserve"> is tied to expectations </w:t>
      </w:r>
      <w:r w:rsidR="00982CA1" w:rsidRPr="00B502C5">
        <w:rPr>
          <w:sz w:val="24"/>
          <w:szCs w:val="24"/>
        </w:rPr>
        <w:t xml:space="preserve">relating to </w:t>
      </w:r>
      <w:r w:rsidR="006F7579" w:rsidRPr="00B502C5">
        <w:rPr>
          <w:sz w:val="24"/>
          <w:szCs w:val="24"/>
        </w:rPr>
        <w:t>the behavior</w:t>
      </w:r>
      <w:r w:rsidR="00607038" w:rsidRPr="00B502C5">
        <w:rPr>
          <w:sz w:val="24"/>
          <w:szCs w:val="24"/>
        </w:rPr>
        <w:t xml:space="preserve"> and attitudes </w:t>
      </w:r>
      <w:r w:rsidR="006F7579" w:rsidRPr="00B502C5">
        <w:rPr>
          <w:sz w:val="24"/>
          <w:szCs w:val="24"/>
        </w:rPr>
        <w:t xml:space="preserve">of your </w:t>
      </w:r>
      <w:r w:rsidR="001B5588" w:rsidRPr="00B502C5">
        <w:rPr>
          <w:sz w:val="24"/>
          <w:szCs w:val="24"/>
        </w:rPr>
        <w:t>fellows</w:t>
      </w:r>
      <w:r w:rsidR="006F7579" w:rsidRPr="00B502C5">
        <w:rPr>
          <w:sz w:val="24"/>
          <w:szCs w:val="24"/>
        </w:rPr>
        <w:t>, by your desire to preserve your good name</w:t>
      </w:r>
      <w:r w:rsidR="000A32F6" w:rsidRPr="00B502C5">
        <w:rPr>
          <w:sz w:val="24"/>
          <w:szCs w:val="24"/>
        </w:rPr>
        <w:t xml:space="preserve">, and </w:t>
      </w:r>
      <w:r w:rsidR="004B12FD" w:rsidRPr="00B502C5">
        <w:rPr>
          <w:sz w:val="24"/>
          <w:szCs w:val="24"/>
        </w:rPr>
        <w:t xml:space="preserve">by </w:t>
      </w:r>
      <w:r w:rsidR="00542193" w:rsidRPr="00B502C5">
        <w:rPr>
          <w:sz w:val="24"/>
          <w:szCs w:val="24"/>
        </w:rPr>
        <w:t xml:space="preserve">a host of </w:t>
      </w:r>
      <w:r w:rsidR="000A32F6" w:rsidRPr="00B502C5">
        <w:rPr>
          <w:sz w:val="24"/>
          <w:szCs w:val="24"/>
        </w:rPr>
        <w:t>other psychological factors</w:t>
      </w:r>
      <w:r w:rsidR="0041070B" w:rsidRPr="00B502C5">
        <w:rPr>
          <w:sz w:val="24"/>
          <w:szCs w:val="24"/>
        </w:rPr>
        <w:t xml:space="preserve"> operating in the sphere of local, face-to-face interactions</w:t>
      </w:r>
      <w:r w:rsidR="00B12A6B" w:rsidRPr="00B502C5">
        <w:rPr>
          <w:sz w:val="24"/>
          <w:szCs w:val="24"/>
        </w:rPr>
        <w:t xml:space="preserve">. </w:t>
      </w:r>
      <w:r w:rsidR="000A32F6" w:rsidRPr="00B502C5">
        <w:rPr>
          <w:sz w:val="24"/>
          <w:szCs w:val="24"/>
        </w:rPr>
        <w:t xml:space="preserve">Here the </w:t>
      </w:r>
      <w:r w:rsidR="00B12A6B" w:rsidRPr="00B502C5">
        <w:rPr>
          <w:sz w:val="24"/>
          <w:szCs w:val="24"/>
        </w:rPr>
        <w:t xml:space="preserve">debt is tied to a specific initiating event and to </w:t>
      </w:r>
      <w:r w:rsidR="000A32F6" w:rsidRPr="00B502C5">
        <w:rPr>
          <w:sz w:val="24"/>
          <w:szCs w:val="24"/>
        </w:rPr>
        <w:t>specific initiating partners</w:t>
      </w:r>
      <w:r w:rsidR="004B12FD" w:rsidRPr="00B502C5">
        <w:rPr>
          <w:sz w:val="24"/>
          <w:szCs w:val="24"/>
        </w:rPr>
        <w:t xml:space="preserve"> </w:t>
      </w:r>
      <w:r w:rsidR="00D926B9" w:rsidRPr="00B502C5">
        <w:rPr>
          <w:sz w:val="24"/>
          <w:szCs w:val="24"/>
        </w:rPr>
        <w:t xml:space="preserve">and </w:t>
      </w:r>
      <w:r w:rsidR="0041070B" w:rsidRPr="00B502C5">
        <w:rPr>
          <w:sz w:val="24"/>
          <w:szCs w:val="24"/>
        </w:rPr>
        <w:t xml:space="preserve">it is initiated </w:t>
      </w:r>
      <w:r w:rsidR="00370C50">
        <w:rPr>
          <w:sz w:val="24"/>
          <w:szCs w:val="24"/>
        </w:rPr>
        <w:t xml:space="preserve">– </w:t>
      </w:r>
      <w:r w:rsidR="00632A52" w:rsidRPr="00B502C5">
        <w:rPr>
          <w:sz w:val="24"/>
          <w:szCs w:val="24"/>
        </w:rPr>
        <w:t xml:space="preserve">and </w:t>
      </w:r>
      <w:r w:rsidR="0041070B" w:rsidRPr="00B502C5">
        <w:rPr>
          <w:sz w:val="24"/>
          <w:szCs w:val="24"/>
        </w:rPr>
        <w:t xml:space="preserve">thereafter maintained in existence </w:t>
      </w:r>
      <w:r w:rsidR="00370C50">
        <w:rPr>
          <w:sz w:val="24"/>
          <w:szCs w:val="24"/>
        </w:rPr>
        <w:t xml:space="preserve">– </w:t>
      </w:r>
      <w:r w:rsidR="00D926B9" w:rsidRPr="00B502C5">
        <w:rPr>
          <w:sz w:val="24"/>
          <w:szCs w:val="24"/>
        </w:rPr>
        <w:t xml:space="preserve">within </w:t>
      </w:r>
      <w:r w:rsidR="0041070B" w:rsidRPr="00B502C5">
        <w:rPr>
          <w:sz w:val="24"/>
          <w:szCs w:val="24"/>
        </w:rPr>
        <w:t xml:space="preserve">this same enduring </w:t>
      </w:r>
      <w:r w:rsidR="00982CA1" w:rsidRPr="00B502C5">
        <w:rPr>
          <w:sz w:val="24"/>
          <w:szCs w:val="24"/>
        </w:rPr>
        <w:t xml:space="preserve">socio-cultural </w:t>
      </w:r>
      <w:r w:rsidR="004B12FD" w:rsidRPr="00B502C5">
        <w:rPr>
          <w:sz w:val="24"/>
          <w:szCs w:val="24"/>
        </w:rPr>
        <w:t>background</w:t>
      </w:r>
      <w:r w:rsidR="008E5246">
        <w:rPr>
          <w:sz w:val="24"/>
          <w:szCs w:val="24"/>
        </w:rPr>
        <w:t>.</w:t>
      </w:r>
    </w:p>
    <w:p w14:paraId="15DE484E" w14:textId="77777777" w:rsidR="00734F23" w:rsidRPr="00B502C5" w:rsidRDefault="0024256B" w:rsidP="0024256B">
      <w:pPr>
        <w:pStyle w:val="Heading2"/>
        <w:tabs>
          <w:tab w:val="left" w:pos="360"/>
        </w:tabs>
        <w:ind w:left="0" w:firstLine="0"/>
        <w:jc w:val="both"/>
        <w:rPr>
          <w:sz w:val="24"/>
          <w:szCs w:val="24"/>
        </w:rPr>
      </w:pPr>
      <w:r>
        <w:rPr>
          <w:sz w:val="24"/>
          <w:szCs w:val="24"/>
        </w:rPr>
        <w:tab/>
      </w:r>
      <w:r w:rsidR="000A32F6" w:rsidRPr="00B502C5">
        <w:rPr>
          <w:sz w:val="24"/>
          <w:szCs w:val="24"/>
        </w:rPr>
        <w:t xml:space="preserve">In larger societies, however, </w:t>
      </w:r>
      <w:r w:rsidR="00F44592" w:rsidRPr="00B502C5">
        <w:rPr>
          <w:sz w:val="24"/>
          <w:szCs w:val="24"/>
        </w:rPr>
        <w:t xml:space="preserve">everything changes. For </w:t>
      </w:r>
      <w:r w:rsidR="00D926B9" w:rsidRPr="00B502C5">
        <w:rPr>
          <w:sz w:val="24"/>
          <w:szCs w:val="24"/>
        </w:rPr>
        <w:t xml:space="preserve">in many contexts </w:t>
      </w:r>
      <w:r w:rsidR="00F44592" w:rsidRPr="00B502C5">
        <w:rPr>
          <w:sz w:val="24"/>
          <w:szCs w:val="24"/>
        </w:rPr>
        <w:t xml:space="preserve">the members of such societies have to </w:t>
      </w:r>
      <w:r w:rsidR="000A32F6" w:rsidRPr="00B502C5">
        <w:rPr>
          <w:sz w:val="24"/>
          <w:szCs w:val="24"/>
        </w:rPr>
        <w:t xml:space="preserve">rely </w:t>
      </w:r>
      <w:r w:rsidR="00982CA1" w:rsidRPr="00B502C5">
        <w:rPr>
          <w:sz w:val="24"/>
          <w:szCs w:val="24"/>
        </w:rPr>
        <w:t xml:space="preserve">on </w:t>
      </w:r>
      <w:r w:rsidR="000A32F6" w:rsidRPr="00B502C5">
        <w:rPr>
          <w:sz w:val="24"/>
          <w:szCs w:val="24"/>
        </w:rPr>
        <w:t xml:space="preserve">networks of claims and obligations </w:t>
      </w:r>
      <w:r w:rsidR="00982CA1" w:rsidRPr="00B502C5">
        <w:rPr>
          <w:sz w:val="24"/>
          <w:szCs w:val="24"/>
        </w:rPr>
        <w:t>ex</w:t>
      </w:r>
      <w:r w:rsidR="00D926B9" w:rsidRPr="00B502C5">
        <w:rPr>
          <w:sz w:val="24"/>
          <w:szCs w:val="24"/>
        </w:rPr>
        <w:t>tending</w:t>
      </w:r>
      <w:r w:rsidR="00982CA1" w:rsidRPr="00B502C5">
        <w:rPr>
          <w:sz w:val="24"/>
          <w:szCs w:val="24"/>
        </w:rPr>
        <w:t xml:space="preserve"> </w:t>
      </w:r>
      <w:r w:rsidR="00D926B9" w:rsidRPr="00B502C5">
        <w:rPr>
          <w:sz w:val="24"/>
          <w:szCs w:val="24"/>
        </w:rPr>
        <w:t xml:space="preserve">beyond the local sphere and </w:t>
      </w:r>
      <w:r w:rsidR="00D54C62" w:rsidRPr="00B502C5">
        <w:rPr>
          <w:sz w:val="24"/>
          <w:szCs w:val="24"/>
        </w:rPr>
        <w:t xml:space="preserve">involving parties </w:t>
      </w:r>
      <w:r w:rsidR="00632A52" w:rsidRPr="00B502C5">
        <w:rPr>
          <w:sz w:val="24"/>
          <w:szCs w:val="24"/>
        </w:rPr>
        <w:t xml:space="preserve">with </w:t>
      </w:r>
      <w:r w:rsidR="00D54C62" w:rsidRPr="00B502C5">
        <w:rPr>
          <w:sz w:val="24"/>
          <w:szCs w:val="24"/>
        </w:rPr>
        <w:t>who</w:t>
      </w:r>
      <w:r w:rsidR="00632A52" w:rsidRPr="00B502C5">
        <w:rPr>
          <w:sz w:val="24"/>
          <w:szCs w:val="24"/>
        </w:rPr>
        <w:t>m they</w:t>
      </w:r>
      <w:r w:rsidR="00D54C62" w:rsidRPr="00B502C5">
        <w:rPr>
          <w:sz w:val="24"/>
          <w:szCs w:val="24"/>
        </w:rPr>
        <w:t xml:space="preserve"> </w:t>
      </w:r>
      <w:r w:rsidR="00CD6A7D" w:rsidRPr="00B502C5">
        <w:rPr>
          <w:sz w:val="24"/>
          <w:szCs w:val="24"/>
        </w:rPr>
        <w:t xml:space="preserve">will likely never </w:t>
      </w:r>
      <w:r w:rsidR="00D54C62" w:rsidRPr="00B502C5">
        <w:rPr>
          <w:sz w:val="24"/>
          <w:szCs w:val="24"/>
        </w:rPr>
        <w:t xml:space="preserve">engage </w:t>
      </w:r>
      <w:r w:rsidR="00D926B9" w:rsidRPr="00B502C5">
        <w:rPr>
          <w:sz w:val="24"/>
          <w:szCs w:val="24"/>
        </w:rPr>
        <w:t>in face-to-face interactions. H</w:t>
      </w:r>
      <w:r w:rsidR="003E73A2" w:rsidRPr="00B502C5">
        <w:rPr>
          <w:sz w:val="24"/>
          <w:szCs w:val="24"/>
        </w:rPr>
        <w:t xml:space="preserve">ere </w:t>
      </w:r>
      <w:r w:rsidR="000A32F6" w:rsidRPr="00B502C5">
        <w:rPr>
          <w:sz w:val="24"/>
          <w:szCs w:val="24"/>
        </w:rPr>
        <w:t xml:space="preserve">psychological factors will not suffice. </w:t>
      </w:r>
      <w:r w:rsidR="006A1661" w:rsidRPr="00B502C5">
        <w:rPr>
          <w:sz w:val="24"/>
          <w:szCs w:val="24"/>
        </w:rPr>
        <w:t>Memories and intentions fade</w:t>
      </w:r>
      <w:r w:rsidR="0058040E" w:rsidRPr="00B502C5">
        <w:rPr>
          <w:sz w:val="24"/>
          <w:szCs w:val="24"/>
        </w:rPr>
        <w:t xml:space="preserve"> </w:t>
      </w:r>
      <w:r w:rsidR="006A1661" w:rsidRPr="00B502C5">
        <w:rPr>
          <w:sz w:val="24"/>
          <w:szCs w:val="24"/>
        </w:rPr>
        <w:t>with time and distance</w:t>
      </w:r>
      <w:r w:rsidR="003E73A2" w:rsidRPr="00B502C5">
        <w:rPr>
          <w:sz w:val="24"/>
          <w:szCs w:val="24"/>
        </w:rPr>
        <w:t xml:space="preserve">, and </w:t>
      </w:r>
      <w:r w:rsidR="00EB57AE" w:rsidRPr="00B502C5">
        <w:rPr>
          <w:sz w:val="24"/>
          <w:szCs w:val="24"/>
        </w:rPr>
        <w:t xml:space="preserve">so also does </w:t>
      </w:r>
      <w:r w:rsidR="003E73A2" w:rsidRPr="00B502C5">
        <w:rPr>
          <w:sz w:val="24"/>
          <w:szCs w:val="24"/>
        </w:rPr>
        <w:t xml:space="preserve">the reach of shared cultural agreements </w:t>
      </w:r>
      <w:r w:rsidR="0041070B" w:rsidRPr="00B502C5">
        <w:rPr>
          <w:sz w:val="24"/>
          <w:szCs w:val="24"/>
        </w:rPr>
        <w:t xml:space="preserve">for example </w:t>
      </w:r>
      <w:r w:rsidR="003E73A2" w:rsidRPr="00B502C5">
        <w:rPr>
          <w:sz w:val="24"/>
          <w:szCs w:val="24"/>
        </w:rPr>
        <w:t>a</w:t>
      </w:r>
      <w:r w:rsidR="00EB57AE" w:rsidRPr="00B502C5">
        <w:rPr>
          <w:sz w:val="24"/>
          <w:szCs w:val="24"/>
        </w:rPr>
        <w:t xml:space="preserve">bout </w:t>
      </w:r>
      <w:r w:rsidR="00734F23" w:rsidRPr="00B502C5">
        <w:rPr>
          <w:sz w:val="24"/>
          <w:szCs w:val="24"/>
        </w:rPr>
        <w:t xml:space="preserve">the significance </w:t>
      </w:r>
      <w:r w:rsidR="00EB57AE" w:rsidRPr="00B502C5">
        <w:rPr>
          <w:sz w:val="24"/>
          <w:szCs w:val="24"/>
        </w:rPr>
        <w:t>of gestures</w:t>
      </w:r>
      <w:r w:rsidR="0041070B" w:rsidRPr="00B502C5">
        <w:rPr>
          <w:sz w:val="24"/>
          <w:szCs w:val="24"/>
        </w:rPr>
        <w:t xml:space="preserve"> </w:t>
      </w:r>
      <w:r w:rsidR="008E6FF5" w:rsidRPr="00B502C5">
        <w:rPr>
          <w:sz w:val="24"/>
          <w:szCs w:val="24"/>
        </w:rPr>
        <w:t xml:space="preserve">and facial expressions </w:t>
      </w:r>
      <w:r w:rsidR="00734F23" w:rsidRPr="00B502C5">
        <w:rPr>
          <w:sz w:val="24"/>
          <w:szCs w:val="24"/>
        </w:rPr>
        <w:t xml:space="preserve">of different sorts in specific </w:t>
      </w:r>
      <w:r w:rsidR="0041070B" w:rsidRPr="00B502C5">
        <w:rPr>
          <w:sz w:val="24"/>
          <w:szCs w:val="24"/>
        </w:rPr>
        <w:t>social acts</w:t>
      </w:r>
      <w:r w:rsidR="00EB57AE" w:rsidRPr="00B502C5">
        <w:rPr>
          <w:sz w:val="24"/>
          <w:szCs w:val="24"/>
        </w:rPr>
        <w:t xml:space="preserve">. </w:t>
      </w:r>
    </w:p>
    <w:p w14:paraId="0B88A0DF" w14:textId="77777777" w:rsidR="004C125C" w:rsidRPr="00B502C5" w:rsidRDefault="0024256B" w:rsidP="0024256B">
      <w:pPr>
        <w:pStyle w:val="Heading2"/>
        <w:tabs>
          <w:tab w:val="left" w:pos="360"/>
        </w:tabs>
        <w:ind w:left="0" w:firstLine="0"/>
        <w:jc w:val="both"/>
        <w:rPr>
          <w:sz w:val="24"/>
          <w:szCs w:val="24"/>
        </w:rPr>
      </w:pPr>
      <w:r>
        <w:rPr>
          <w:sz w:val="24"/>
          <w:szCs w:val="24"/>
        </w:rPr>
        <w:tab/>
      </w:r>
      <w:r w:rsidR="00734F23" w:rsidRPr="00B502C5">
        <w:rPr>
          <w:sz w:val="24"/>
          <w:szCs w:val="24"/>
        </w:rPr>
        <w:t xml:space="preserve">Matters are made still more complicated </w:t>
      </w:r>
      <w:r w:rsidR="00EB57AE" w:rsidRPr="00B502C5">
        <w:rPr>
          <w:sz w:val="24"/>
          <w:szCs w:val="24"/>
        </w:rPr>
        <w:t xml:space="preserve">by the fact that the </w:t>
      </w:r>
      <w:r w:rsidR="00273179" w:rsidRPr="00B502C5">
        <w:rPr>
          <w:sz w:val="24"/>
          <w:szCs w:val="24"/>
        </w:rPr>
        <w:t>obligations</w:t>
      </w:r>
      <w:r w:rsidR="008C57F4" w:rsidRPr="00B502C5">
        <w:rPr>
          <w:sz w:val="24"/>
          <w:szCs w:val="24"/>
        </w:rPr>
        <w:t xml:space="preserve"> </w:t>
      </w:r>
      <w:r w:rsidR="00632A52" w:rsidRPr="00B502C5">
        <w:rPr>
          <w:sz w:val="24"/>
          <w:szCs w:val="24"/>
        </w:rPr>
        <w:t xml:space="preserve">(debts) </w:t>
      </w:r>
      <w:r w:rsidR="00EB57AE" w:rsidRPr="00B502C5">
        <w:rPr>
          <w:sz w:val="24"/>
          <w:szCs w:val="24"/>
        </w:rPr>
        <w:t xml:space="preserve">created in the larger society </w:t>
      </w:r>
      <w:r w:rsidR="000A32F6" w:rsidRPr="00B502C5">
        <w:rPr>
          <w:sz w:val="24"/>
          <w:szCs w:val="24"/>
        </w:rPr>
        <w:t>may be bought and sold</w:t>
      </w:r>
      <w:r w:rsidR="00FC3CE7" w:rsidRPr="00B502C5">
        <w:rPr>
          <w:sz w:val="24"/>
          <w:szCs w:val="24"/>
        </w:rPr>
        <w:t xml:space="preserve">, and </w:t>
      </w:r>
      <w:r w:rsidR="000A32F6" w:rsidRPr="00B502C5">
        <w:rPr>
          <w:sz w:val="24"/>
          <w:szCs w:val="24"/>
        </w:rPr>
        <w:t xml:space="preserve">are </w:t>
      </w:r>
      <w:r w:rsidR="00B12A6B" w:rsidRPr="00B502C5">
        <w:rPr>
          <w:sz w:val="24"/>
          <w:szCs w:val="24"/>
        </w:rPr>
        <w:t xml:space="preserve">able </w:t>
      </w:r>
      <w:r w:rsidR="006F0924" w:rsidRPr="00B502C5">
        <w:rPr>
          <w:sz w:val="24"/>
          <w:szCs w:val="24"/>
        </w:rPr>
        <w:t xml:space="preserve">in this way </w:t>
      </w:r>
      <w:r w:rsidR="00B12A6B" w:rsidRPr="00B502C5">
        <w:rPr>
          <w:sz w:val="24"/>
          <w:szCs w:val="24"/>
        </w:rPr>
        <w:t xml:space="preserve">to float free </w:t>
      </w:r>
      <w:r w:rsidR="000A32F6" w:rsidRPr="00B502C5">
        <w:rPr>
          <w:sz w:val="24"/>
          <w:szCs w:val="24"/>
        </w:rPr>
        <w:t xml:space="preserve">of their </w:t>
      </w:r>
      <w:r w:rsidR="00734F23" w:rsidRPr="00B502C5">
        <w:rPr>
          <w:sz w:val="24"/>
          <w:szCs w:val="24"/>
        </w:rPr>
        <w:t xml:space="preserve">original </w:t>
      </w:r>
      <w:r w:rsidR="000A32F6" w:rsidRPr="00B502C5">
        <w:rPr>
          <w:sz w:val="24"/>
          <w:szCs w:val="24"/>
        </w:rPr>
        <w:t xml:space="preserve">partners </w:t>
      </w:r>
      <w:r w:rsidR="00734F23" w:rsidRPr="00B502C5">
        <w:rPr>
          <w:sz w:val="24"/>
          <w:szCs w:val="24"/>
        </w:rPr>
        <w:t xml:space="preserve">and of the socio-cultural background within which they were initially incurred. They are thereby able </w:t>
      </w:r>
      <w:r w:rsidR="00B12A6B" w:rsidRPr="00B502C5">
        <w:rPr>
          <w:sz w:val="24"/>
          <w:szCs w:val="24"/>
        </w:rPr>
        <w:t xml:space="preserve">to enjoy an existence of </w:t>
      </w:r>
      <w:r w:rsidR="000A32F6" w:rsidRPr="00B502C5">
        <w:rPr>
          <w:sz w:val="24"/>
          <w:szCs w:val="24"/>
        </w:rPr>
        <w:t xml:space="preserve">their </w:t>
      </w:r>
      <w:r w:rsidR="00B12A6B" w:rsidRPr="00B502C5">
        <w:rPr>
          <w:sz w:val="24"/>
          <w:szCs w:val="24"/>
        </w:rPr>
        <w:t>own</w:t>
      </w:r>
      <w:r w:rsidR="00073098" w:rsidRPr="00B502C5">
        <w:rPr>
          <w:sz w:val="24"/>
          <w:szCs w:val="24"/>
        </w:rPr>
        <w:t>, which may span multiple different sorts of social context, and involve multiple different sorts of actors</w:t>
      </w:r>
      <w:r w:rsidR="00632A52" w:rsidRPr="00B502C5">
        <w:rPr>
          <w:sz w:val="24"/>
          <w:szCs w:val="24"/>
        </w:rPr>
        <w:t>. D</w:t>
      </w:r>
      <w:r w:rsidR="007538A5" w:rsidRPr="00B502C5">
        <w:rPr>
          <w:sz w:val="24"/>
          <w:szCs w:val="24"/>
        </w:rPr>
        <w:t xml:space="preserve">ocuments </w:t>
      </w:r>
      <w:r w:rsidR="00073098" w:rsidRPr="00B502C5">
        <w:rPr>
          <w:sz w:val="24"/>
          <w:szCs w:val="24"/>
        </w:rPr>
        <w:t xml:space="preserve">as they evolved through time </w:t>
      </w:r>
      <w:r w:rsidR="00370C50">
        <w:rPr>
          <w:sz w:val="24"/>
          <w:szCs w:val="24"/>
        </w:rPr>
        <w:t xml:space="preserve">thus </w:t>
      </w:r>
      <w:r w:rsidR="00073098" w:rsidRPr="00B502C5">
        <w:rPr>
          <w:sz w:val="24"/>
          <w:szCs w:val="24"/>
        </w:rPr>
        <w:t xml:space="preserve">not only enabled human beings to </w:t>
      </w:r>
      <w:r w:rsidR="007538A5" w:rsidRPr="00B502C5">
        <w:rPr>
          <w:sz w:val="24"/>
          <w:szCs w:val="24"/>
        </w:rPr>
        <w:t xml:space="preserve">solve </w:t>
      </w:r>
      <w:r w:rsidR="007538A5" w:rsidRPr="0024256B">
        <w:rPr>
          <w:i/>
          <w:sz w:val="24"/>
          <w:szCs w:val="24"/>
        </w:rPr>
        <w:t>epistemological</w:t>
      </w:r>
      <w:r w:rsidR="007538A5" w:rsidRPr="00B502C5">
        <w:rPr>
          <w:sz w:val="24"/>
          <w:szCs w:val="24"/>
        </w:rPr>
        <w:t xml:space="preserve"> </w:t>
      </w:r>
      <w:r w:rsidR="00370C50">
        <w:rPr>
          <w:sz w:val="24"/>
          <w:szCs w:val="24"/>
        </w:rPr>
        <w:t xml:space="preserve">and </w:t>
      </w:r>
      <w:r w:rsidR="00370C50" w:rsidRPr="0024256B">
        <w:rPr>
          <w:i/>
          <w:sz w:val="24"/>
          <w:szCs w:val="24"/>
        </w:rPr>
        <w:t>deontic</w:t>
      </w:r>
      <w:r w:rsidR="00370C50">
        <w:rPr>
          <w:sz w:val="24"/>
          <w:szCs w:val="24"/>
        </w:rPr>
        <w:t xml:space="preserve"> </w:t>
      </w:r>
      <w:r w:rsidR="007538A5" w:rsidRPr="00B502C5">
        <w:rPr>
          <w:sz w:val="24"/>
          <w:szCs w:val="24"/>
        </w:rPr>
        <w:t xml:space="preserve">problems </w:t>
      </w:r>
      <w:r w:rsidR="00C354C7" w:rsidRPr="00B502C5">
        <w:rPr>
          <w:sz w:val="24"/>
          <w:szCs w:val="24"/>
        </w:rPr>
        <w:t xml:space="preserve">caused by shortfalls in the reach of </w:t>
      </w:r>
      <w:r w:rsidR="00575ECF" w:rsidRPr="00B502C5">
        <w:rPr>
          <w:sz w:val="24"/>
          <w:szCs w:val="24"/>
        </w:rPr>
        <w:t>mem</w:t>
      </w:r>
      <w:r w:rsidR="00632A52" w:rsidRPr="00B502C5">
        <w:rPr>
          <w:sz w:val="24"/>
          <w:szCs w:val="24"/>
        </w:rPr>
        <w:t xml:space="preserve">ory and </w:t>
      </w:r>
      <w:r w:rsidR="00C354C7" w:rsidRPr="00B502C5">
        <w:rPr>
          <w:sz w:val="24"/>
          <w:szCs w:val="24"/>
        </w:rPr>
        <w:t xml:space="preserve">of </w:t>
      </w:r>
      <w:r w:rsidR="00632A52" w:rsidRPr="00B502C5">
        <w:rPr>
          <w:sz w:val="24"/>
          <w:szCs w:val="24"/>
        </w:rPr>
        <w:t>knowledge of intentions;</w:t>
      </w:r>
      <w:r w:rsidR="00575ECF" w:rsidRPr="00B502C5">
        <w:rPr>
          <w:sz w:val="24"/>
          <w:szCs w:val="24"/>
        </w:rPr>
        <w:t xml:space="preserve"> through being recorded in documentary form d</w:t>
      </w:r>
      <w:r w:rsidR="000A32F6" w:rsidRPr="00B502C5">
        <w:rPr>
          <w:sz w:val="24"/>
          <w:szCs w:val="24"/>
        </w:rPr>
        <w:t xml:space="preserve">ebts </w:t>
      </w:r>
      <w:r w:rsidR="00632A52" w:rsidRPr="00B502C5">
        <w:rPr>
          <w:sz w:val="24"/>
          <w:szCs w:val="24"/>
        </w:rPr>
        <w:t xml:space="preserve">and other social entities </w:t>
      </w:r>
      <w:r w:rsidR="00073098" w:rsidRPr="00B502C5">
        <w:rPr>
          <w:sz w:val="24"/>
          <w:szCs w:val="24"/>
        </w:rPr>
        <w:t xml:space="preserve">were also </w:t>
      </w:r>
      <w:r w:rsidR="00B12A6B" w:rsidRPr="00B502C5">
        <w:rPr>
          <w:sz w:val="24"/>
          <w:szCs w:val="24"/>
        </w:rPr>
        <w:t>transformed</w:t>
      </w:r>
      <w:r w:rsidR="00C842B3" w:rsidRPr="00B502C5">
        <w:rPr>
          <w:sz w:val="24"/>
          <w:szCs w:val="24"/>
        </w:rPr>
        <w:t xml:space="preserve"> </w:t>
      </w:r>
      <w:r w:rsidR="00C842B3" w:rsidRPr="0024256B">
        <w:rPr>
          <w:i/>
          <w:sz w:val="24"/>
          <w:szCs w:val="24"/>
        </w:rPr>
        <w:t>ontologically</w:t>
      </w:r>
      <w:r w:rsidR="00341F1D" w:rsidRPr="00B502C5">
        <w:rPr>
          <w:rStyle w:val="FootnoteReference"/>
          <w:sz w:val="24"/>
          <w:szCs w:val="24"/>
        </w:rPr>
        <w:footnoteReference w:id="2"/>
      </w:r>
      <w:r w:rsidR="002913EE">
        <w:rPr>
          <w:sz w:val="24"/>
          <w:szCs w:val="24"/>
        </w:rPr>
        <w:t>.</w:t>
      </w:r>
    </w:p>
    <w:p w14:paraId="139037E6" w14:textId="77777777" w:rsidR="003A636A" w:rsidRPr="00B502C5" w:rsidRDefault="0024256B" w:rsidP="0024256B">
      <w:pPr>
        <w:pStyle w:val="Heading2"/>
        <w:tabs>
          <w:tab w:val="left" w:pos="360"/>
        </w:tabs>
        <w:ind w:left="0" w:firstLine="0"/>
        <w:jc w:val="both"/>
        <w:rPr>
          <w:sz w:val="24"/>
          <w:szCs w:val="24"/>
        </w:rPr>
      </w:pPr>
      <w:r>
        <w:rPr>
          <w:sz w:val="24"/>
          <w:szCs w:val="24"/>
        </w:rPr>
        <w:tab/>
      </w:r>
      <w:r w:rsidR="00FC3CE7" w:rsidRPr="00B502C5">
        <w:rPr>
          <w:sz w:val="24"/>
          <w:szCs w:val="24"/>
        </w:rPr>
        <w:t>A</w:t>
      </w:r>
      <w:r w:rsidR="006F0924" w:rsidRPr="00B502C5">
        <w:rPr>
          <w:sz w:val="24"/>
          <w:szCs w:val="24"/>
        </w:rPr>
        <w:t xml:space="preserve"> d</w:t>
      </w:r>
      <w:r w:rsidR="00D87B6A" w:rsidRPr="00B502C5">
        <w:rPr>
          <w:sz w:val="24"/>
          <w:szCs w:val="24"/>
        </w:rPr>
        <w:t>ocument</w:t>
      </w:r>
      <w:r w:rsidR="00273179" w:rsidRPr="00B502C5">
        <w:rPr>
          <w:sz w:val="24"/>
          <w:szCs w:val="24"/>
        </w:rPr>
        <w:t xml:space="preserve"> </w:t>
      </w:r>
      <w:r w:rsidR="006F0924" w:rsidRPr="00B502C5">
        <w:rPr>
          <w:sz w:val="24"/>
          <w:szCs w:val="24"/>
        </w:rPr>
        <w:t xml:space="preserve">is </w:t>
      </w:r>
      <w:r w:rsidR="00273179" w:rsidRPr="00B502C5">
        <w:rPr>
          <w:sz w:val="24"/>
          <w:szCs w:val="24"/>
        </w:rPr>
        <w:t xml:space="preserve">something </w:t>
      </w:r>
      <w:r w:rsidR="00D87B6A" w:rsidRPr="00B502C5">
        <w:rPr>
          <w:sz w:val="24"/>
          <w:szCs w:val="24"/>
        </w:rPr>
        <w:t xml:space="preserve">that </w:t>
      </w:r>
      <w:r w:rsidR="006F0924" w:rsidRPr="00B502C5">
        <w:rPr>
          <w:sz w:val="24"/>
          <w:szCs w:val="24"/>
        </w:rPr>
        <w:t xml:space="preserve">is able to </w:t>
      </w:r>
      <w:r w:rsidR="00D87B6A" w:rsidRPr="00B502C5">
        <w:rPr>
          <w:sz w:val="24"/>
          <w:szCs w:val="24"/>
        </w:rPr>
        <w:t>endure self-identically</w:t>
      </w:r>
      <w:r w:rsidR="000F4F1F" w:rsidRPr="00B502C5">
        <w:rPr>
          <w:sz w:val="24"/>
          <w:szCs w:val="24"/>
        </w:rPr>
        <w:t xml:space="preserve"> through time</w:t>
      </w:r>
      <w:r w:rsidR="00273179" w:rsidRPr="00B502C5">
        <w:rPr>
          <w:sz w:val="24"/>
          <w:szCs w:val="24"/>
        </w:rPr>
        <w:t xml:space="preserve">. It </w:t>
      </w:r>
      <w:r w:rsidR="00D11FD2" w:rsidRPr="00B502C5">
        <w:rPr>
          <w:sz w:val="24"/>
          <w:szCs w:val="24"/>
        </w:rPr>
        <w:t xml:space="preserve">can </w:t>
      </w:r>
      <w:r w:rsidR="00273179" w:rsidRPr="00B502C5">
        <w:rPr>
          <w:sz w:val="24"/>
          <w:szCs w:val="24"/>
        </w:rPr>
        <w:t xml:space="preserve">be signed and countersigned, </w:t>
      </w:r>
      <w:r w:rsidR="007109C5" w:rsidRPr="00B502C5">
        <w:rPr>
          <w:sz w:val="24"/>
          <w:szCs w:val="24"/>
        </w:rPr>
        <w:t xml:space="preserve">stored, registered, inspected, conveyed, copied, ratified, nullified, stamped, forged, hidden, lost or destroyed. Pluralities of documents can be chained together (for example to form audit trials), and combined in other ways to form new document-complexes, whose structures mirror underlying human relations for example of debtor to creditor, of manager to shareholder, of customer to supplier, of claimant to adjudicator, </w:t>
      </w:r>
      <w:r w:rsidR="00370C50">
        <w:rPr>
          <w:sz w:val="24"/>
          <w:szCs w:val="24"/>
        </w:rPr>
        <w:t xml:space="preserve">of doctor to patient, </w:t>
      </w:r>
      <w:r w:rsidR="007109C5" w:rsidRPr="00B502C5">
        <w:rPr>
          <w:sz w:val="24"/>
          <w:szCs w:val="24"/>
        </w:rPr>
        <w:t>and so on.</w:t>
      </w:r>
      <w:r w:rsidR="00D11FD2" w:rsidRPr="00B502C5">
        <w:rPr>
          <w:sz w:val="24"/>
          <w:szCs w:val="24"/>
        </w:rPr>
        <w:t xml:space="preserve"> </w:t>
      </w:r>
      <w:r w:rsidR="007109C5" w:rsidRPr="00B502C5">
        <w:rPr>
          <w:sz w:val="24"/>
          <w:szCs w:val="24"/>
        </w:rPr>
        <w:t xml:space="preserve">Documents </w:t>
      </w:r>
      <w:r w:rsidR="00D11FD2" w:rsidRPr="00B502C5">
        <w:rPr>
          <w:sz w:val="24"/>
          <w:szCs w:val="24"/>
        </w:rPr>
        <w:t xml:space="preserve">thereby </w:t>
      </w:r>
      <w:r w:rsidR="00E849DE" w:rsidRPr="00B502C5">
        <w:rPr>
          <w:sz w:val="24"/>
          <w:szCs w:val="24"/>
        </w:rPr>
        <w:t xml:space="preserve">make </w:t>
      </w:r>
      <w:r w:rsidR="000F4F1F" w:rsidRPr="00B502C5">
        <w:rPr>
          <w:sz w:val="24"/>
          <w:szCs w:val="24"/>
        </w:rPr>
        <w:t xml:space="preserve">possible </w:t>
      </w:r>
      <w:r w:rsidR="00944F65" w:rsidRPr="00B502C5">
        <w:rPr>
          <w:sz w:val="24"/>
          <w:szCs w:val="24"/>
        </w:rPr>
        <w:t xml:space="preserve">new kinds of </w:t>
      </w:r>
      <w:r w:rsidR="000F4F1F" w:rsidRPr="00B502C5">
        <w:rPr>
          <w:sz w:val="24"/>
          <w:szCs w:val="24"/>
        </w:rPr>
        <w:t>enduring social relations</w:t>
      </w:r>
      <w:r w:rsidR="003D4709" w:rsidRPr="00B502C5">
        <w:rPr>
          <w:sz w:val="24"/>
          <w:szCs w:val="24"/>
        </w:rPr>
        <w:t xml:space="preserve"> </w:t>
      </w:r>
      <w:r w:rsidR="000F4F1F" w:rsidRPr="00B502C5">
        <w:rPr>
          <w:sz w:val="24"/>
          <w:szCs w:val="24"/>
        </w:rPr>
        <w:t xml:space="preserve">and </w:t>
      </w:r>
      <w:r w:rsidR="00C8134C" w:rsidRPr="00B502C5">
        <w:rPr>
          <w:sz w:val="24"/>
          <w:szCs w:val="24"/>
        </w:rPr>
        <w:t xml:space="preserve">new kinds of </w:t>
      </w:r>
      <w:r w:rsidR="003D4709" w:rsidRPr="00B502C5">
        <w:rPr>
          <w:sz w:val="24"/>
          <w:szCs w:val="24"/>
        </w:rPr>
        <w:t xml:space="preserve">enduring social </w:t>
      </w:r>
      <w:r w:rsidR="00944F65" w:rsidRPr="00B502C5">
        <w:rPr>
          <w:sz w:val="24"/>
          <w:szCs w:val="24"/>
        </w:rPr>
        <w:t>entities</w:t>
      </w:r>
      <w:r w:rsidR="000F4F1F" w:rsidRPr="00B502C5">
        <w:rPr>
          <w:sz w:val="24"/>
          <w:szCs w:val="24"/>
        </w:rPr>
        <w:t xml:space="preserve"> together </w:t>
      </w:r>
      <w:r w:rsidR="007501AE" w:rsidRPr="00B502C5">
        <w:rPr>
          <w:sz w:val="24"/>
          <w:szCs w:val="24"/>
        </w:rPr>
        <w:t>allowing the evolution of entire</w:t>
      </w:r>
      <w:r w:rsidR="00B12A6B" w:rsidRPr="00B502C5">
        <w:rPr>
          <w:sz w:val="24"/>
          <w:szCs w:val="24"/>
        </w:rPr>
        <w:t xml:space="preserve"> new dimension</w:t>
      </w:r>
      <w:r w:rsidR="007501AE" w:rsidRPr="00B502C5">
        <w:rPr>
          <w:sz w:val="24"/>
          <w:szCs w:val="24"/>
        </w:rPr>
        <w:t>s</w:t>
      </w:r>
      <w:r w:rsidR="00B12A6B" w:rsidRPr="00B502C5">
        <w:rPr>
          <w:sz w:val="24"/>
          <w:szCs w:val="24"/>
        </w:rPr>
        <w:t xml:space="preserve"> of </w:t>
      </w:r>
      <w:r w:rsidR="00013D28" w:rsidRPr="00B502C5">
        <w:rPr>
          <w:sz w:val="24"/>
          <w:szCs w:val="24"/>
        </w:rPr>
        <w:t>socio-</w:t>
      </w:r>
      <w:r w:rsidR="00B12A6B" w:rsidRPr="00B502C5">
        <w:rPr>
          <w:sz w:val="24"/>
          <w:szCs w:val="24"/>
        </w:rPr>
        <w:t>economic reality</w:t>
      </w:r>
      <w:r w:rsidR="000F4F1F" w:rsidRPr="00B502C5">
        <w:rPr>
          <w:sz w:val="24"/>
          <w:szCs w:val="24"/>
        </w:rPr>
        <w:t>.</w:t>
      </w:r>
      <w:r w:rsidR="007109C5" w:rsidRPr="00B502C5">
        <w:rPr>
          <w:sz w:val="24"/>
          <w:szCs w:val="24"/>
        </w:rPr>
        <w:t xml:space="preserve"> </w:t>
      </w:r>
      <w:r w:rsidR="00D11FD2" w:rsidRPr="00B502C5">
        <w:rPr>
          <w:sz w:val="24"/>
          <w:szCs w:val="24"/>
        </w:rPr>
        <w:t>T</w:t>
      </w:r>
      <w:r w:rsidR="003D4709" w:rsidRPr="00B502C5">
        <w:rPr>
          <w:sz w:val="24"/>
          <w:szCs w:val="24"/>
        </w:rPr>
        <w:t>he</w:t>
      </w:r>
      <w:r w:rsidR="00C855F4" w:rsidRPr="00B502C5">
        <w:rPr>
          <w:sz w:val="24"/>
          <w:szCs w:val="24"/>
        </w:rPr>
        <w:t xml:space="preserve"> </w:t>
      </w:r>
      <w:r w:rsidR="00D11FD2" w:rsidRPr="00B502C5">
        <w:rPr>
          <w:sz w:val="24"/>
          <w:szCs w:val="24"/>
        </w:rPr>
        <w:t xml:space="preserve">effect is that </w:t>
      </w:r>
      <w:r w:rsidR="003D4709" w:rsidRPr="00B502C5">
        <w:rPr>
          <w:sz w:val="24"/>
          <w:szCs w:val="24"/>
        </w:rPr>
        <w:t xml:space="preserve">private </w:t>
      </w:r>
      <w:r w:rsidR="00F55825" w:rsidRPr="00B502C5">
        <w:rPr>
          <w:sz w:val="24"/>
          <w:szCs w:val="24"/>
        </w:rPr>
        <w:t xml:space="preserve">memory traces inside human brains are </w:t>
      </w:r>
      <w:proofErr w:type="spellStart"/>
      <w:r w:rsidR="007501AE" w:rsidRPr="00B502C5">
        <w:rPr>
          <w:sz w:val="24"/>
          <w:szCs w:val="24"/>
        </w:rPr>
        <w:t>prosthetically</w:t>
      </w:r>
      <w:proofErr w:type="spellEnd"/>
      <w:r w:rsidR="007501AE" w:rsidRPr="00B502C5">
        <w:rPr>
          <w:sz w:val="24"/>
          <w:szCs w:val="24"/>
        </w:rPr>
        <w:t xml:space="preserve"> </w:t>
      </w:r>
      <w:r w:rsidR="003D4709" w:rsidRPr="00B502C5">
        <w:rPr>
          <w:sz w:val="24"/>
          <w:szCs w:val="24"/>
        </w:rPr>
        <w:t xml:space="preserve">augmented </w:t>
      </w:r>
      <w:r w:rsidR="00F55825" w:rsidRPr="00B502C5">
        <w:rPr>
          <w:sz w:val="24"/>
          <w:szCs w:val="24"/>
        </w:rPr>
        <w:t xml:space="preserve">by </w:t>
      </w:r>
      <w:r w:rsidR="003D4709" w:rsidRPr="00B502C5">
        <w:rPr>
          <w:sz w:val="24"/>
          <w:szCs w:val="24"/>
        </w:rPr>
        <w:t xml:space="preserve">publicly accessible </w:t>
      </w:r>
      <w:r w:rsidR="00F55825" w:rsidRPr="00B502C5">
        <w:rPr>
          <w:sz w:val="24"/>
          <w:szCs w:val="24"/>
        </w:rPr>
        <w:t>documents</w:t>
      </w:r>
      <w:r w:rsidR="007501AE" w:rsidRPr="00B502C5">
        <w:rPr>
          <w:sz w:val="24"/>
          <w:szCs w:val="24"/>
        </w:rPr>
        <w:t xml:space="preserve"> and associated document technologies</w:t>
      </w:r>
      <w:r w:rsidR="007109C5" w:rsidRPr="00B502C5">
        <w:rPr>
          <w:sz w:val="24"/>
          <w:szCs w:val="24"/>
        </w:rPr>
        <w:t>.</w:t>
      </w:r>
    </w:p>
    <w:p w14:paraId="1EBD1E77" w14:textId="77777777" w:rsidR="005B094F" w:rsidRPr="00B502C5" w:rsidRDefault="0024256B" w:rsidP="0024256B">
      <w:pPr>
        <w:pStyle w:val="Heading2"/>
        <w:tabs>
          <w:tab w:val="left" w:pos="360"/>
        </w:tabs>
        <w:ind w:left="0" w:firstLine="0"/>
        <w:jc w:val="both"/>
        <w:rPr>
          <w:sz w:val="24"/>
          <w:szCs w:val="24"/>
        </w:rPr>
      </w:pPr>
      <w:r>
        <w:rPr>
          <w:sz w:val="24"/>
          <w:szCs w:val="24"/>
        </w:rPr>
        <w:lastRenderedPageBreak/>
        <w:tab/>
      </w:r>
      <w:r w:rsidR="007109C5" w:rsidRPr="00B502C5">
        <w:rPr>
          <w:sz w:val="24"/>
          <w:szCs w:val="24"/>
        </w:rPr>
        <w:t xml:space="preserve">As these new documentary practices bring </w:t>
      </w:r>
      <w:r w:rsidR="00C41D50" w:rsidRPr="00B502C5">
        <w:rPr>
          <w:sz w:val="24"/>
          <w:szCs w:val="24"/>
        </w:rPr>
        <w:t xml:space="preserve">also </w:t>
      </w:r>
      <w:r w:rsidR="000B4221" w:rsidRPr="00B502C5">
        <w:rPr>
          <w:sz w:val="24"/>
          <w:szCs w:val="24"/>
        </w:rPr>
        <w:t>changes in social relations</w:t>
      </w:r>
      <w:r w:rsidR="00C41D50" w:rsidRPr="00B502C5">
        <w:rPr>
          <w:sz w:val="24"/>
          <w:szCs w:val="24"/>
        </w:rPr>
        <w:t>, including</w:t>
      </w:r>
      <w:r w:rsidR="000B4221" w:rsidRPr="00B502C5">
        <w:rPr>
          <w:sz w:val="24"/>
          <w:szCs w:val="24"/>
        </w:rPr>
        <w:t xml:space="preserve"> changes in l</w:t>
      </w:r>
      <w:r w:rsidR="005B094F" w:rsidRPr="00B502C5">
        <w:rPr>
          <w:sz w:val="24"/>
          <w:szCs w:val="24"/>
        </w:rPr>
        <w:t xml:space="preserve">egal </w:t>
      </w:r>
      <w:r w:rsidR="00C41D50" w:rsidRPr="00B502C5">
        <w:rPr>
          <w:sz w:val="24"/>
          <w:szCs w:val="24"/>
        </w:rPr>
        <w:t xml:space="preserve">and economic </w:t>
      </w:r>
      <w:r w:rsidR="005B094F" w:rsidRPr="00B502C5">
        <w:rPr>
          <w:sz w:val="24"/>
          <w:szCs w:val="24"/>
        </w:rPr>
        <w:t>systems</w:t>
      </w:r>
      <w:r w:rsidR="007501AE" w:rsidRPr="00B502C5">
        <w:rPr>
          <w:sz w:val="24"/>
          <w:szCs w:val="24"/>
        </w:rPr>
        <w:t>, t</w:t>
      </w:r>
      <w:r w:rsidR="00C41D50" w:rsidRPr="00B502C5">
        <w:rPr>
          <w:sz w:val="24"/>
          <w:szCs w:val="24"/>
        </w:rPr>
        <w:t xml:space="preserve">hey bring into being new </w:t>
      </w:r>
      <w:r w:rsidR="00FC0331" w:rsidRPr="00B502C5">
        <w:rPr>
          <w:sz w:val="24"/>
          <w:szCs w:val="24"/>
        </w:rPr>
        <w:t>social artifacts</w:t>
      </w:r>
      <w:r w:rsidR="00C41D50" w:rsidRPr="00B502C5">
        <w:rPr>
          <w:sz w:val="24"/>
          <w:szCs w:val="24"/>
        </w:rPr>
        <w:t>,</w:t>
      </w:r>
      <w:r w:rsidR="00FC0331" w:rsidRPr="00B502C5">
        <w:rPr>
          <w:sz w:val="24"/>
          <w:szCs w:val="24"/>
        </w:rPr>
        <w:t xml:space="preserve"> such as </w:t>
      </w:r>
      <w:r w:rsidR="002A69CF" w:rsidRPr="00B502C5">
        <w:rPr>
          <w:sz w:val="24"/>
          <w:szCs w:val="24"/>
        </w:rPr>
        <w:t xml:space="preserve">receipts, </w:t>
      </w:r>
      <w:r w:rsidR="00C41D50" w:rsidRPr="00B502C5">
        <w:rPr>
          <w:sz w:val="24"/>
          <w:szCs w:val="24"/>
        </w:rPr>
        <w:t xml:space="preserve">money, identity documents, criminal records, </w:t>
      </w:r>
      <w:r w:rsidR="002A69CF" w:rsidRPr="00B502C5">
        <w:rPr>
          <w:sz w:val="24"/>
          <w:szCs w:val="24"/>
        </w:rPr>
        <w:t xml:space="preserve">as well as signatures, </w:t>
      </w:r>
      <w:r w:rsidR="00FC0331" w:rsidRPr="00B502C5">
        <w:rPr>
          <w:sz w:val="24"/>
          <w:szCs w:val="24"/>
        </w:rPr>
        <w:t>document templates (to be filled in), check-boxes, official stamps,</w:t>
      </w:r>
      <w:r w:rsidR="00073098" w:rsidRPr="00B502C5">
        <w:rPr>
          <w:sz w:val="24"/>
          <w:szCs w:val="24"/>
        </w:rPr>
        <w:t xml:space="preserve"> bank accounts, contracts, stocks, shares, mortgages, liens, insurance policies, and credit cards</w:t>
      </w:r>
      <w:r w:rsidR="00846363" w:rsidRPr="00B502C5">
        <w:rPr>
          <w:sz w:val="24"/>
          <w:szCs w:val="24"/>
        </w:rPr>
        <w:t xml:space="preserve"> and so forth</w:t>
      </w:r>
      <w:r w:rsidR="002A69CF" w:rsidRPr="00B502C5">
        <w:rPr>
          <w:sz w:val="24"/>
          <w:szCs w:val="24"/>
        </w:rPr>
        <w:t>.</w:t>
      </w:r>
      <w:r w:rsidR="00846363" w:rsidRPr="00B502C5">
        <w:rPr>
          <w:sz w:val="24"/>
          <w:szCs w:val="24"/>
        </w:rPr>
        <w:t xml:space="preserve"> </w:t>
      </w:r>
      <w:r w:rsidR="002A69CF" w:rsidRPr="00B502C5">
        <w:rPr>
          <w:sz w:val="24"/>
          <w:szCs w:val="24"/>
        </w:rPr>
        <w:t>T</w:t>
      </w:r>
      <w:r w:rsidR="00FC0331" w:rsidRPr="00B502C5">
        <w:rPr>
          <w:sz w:val="24"/>
          <w:szCs w:val="24"/>
        </w:rPr>
        <w:t xml:space="preserve">he development of such artifacts and of the networks of social behavior and </w:t>
      </w:r>
      <w:r w:rsidR="00370C50">
        <w:rPr>
          <w:sz w:val="24"/>
          <w:szCs w:val="24"/>
        </w:rPr>
        <w:t xml:space="preserve">of claims and </w:t>
      </w:r>
      <w:r w:rsidR="00FC0331" w:rsidRPr="00B502C5">
        <w:rPr>
          <w:sz w:val="24"/>
          <w:szCs w:val="24"/>
        </w:rPr>
        <w:t xml:space="preserve">obligations with which are they associated is </w:t>
      </w:r>
      <w:r w:rsidR="00846363" w:rsidRPr="00B502C5">
        <w:rPr>
          <w:sz w:val="24"/>
          <w:szCs w:val="24"/>
        </w:rPr>
        <w:t xml:space="preserve">then </w:t>
      </w:r>
      <w:r w:rsidR="00FC0331" w:rsidRPr="00B502C5">
        <w:rPr>
          <w:sz w:val="24"/>
          <w:szCs w:val="24"/>
        </w:rPr>
        <w:t>in some ways analogous to the pr</w:t>
      </w:r>
      <w:r w:rsidR="007501AE" w:rsidRPr="00B502C5">
        <w:rPr>
          <w:sz w:val="24"/>
          <w:szCs w:val="24"/>
        </w:rPr>
        <w:t>ocesses of biological evolution</w:t>
      </w:r>
      <w:r w:rsidR="00FC0331" w:rsidRPr="00B502C5">
        <w:rPr>
          <w:sz w:val="24"/>
          <w:szCs w:val="24"/>
        </w:rPr>
        <w:t xml:space="preserve"> </w:t>
      </w:r>
      <w:r w:rsidR="002913EE">
        <w:rPr>
          <w:sz w:val="24"/>
          <w:szCs w:val="24"/>
        </w:rPr>
        <w:t>(Zamboni</w:t>
      </w:r>
      <w:r w:rsidR="005B094F" w:rsidRPr="00B502C5">
        <w:rPr>
          <w:sz w:val="24"/>
          <w:szCs w:val="24"/>
        </w:rPr>
        <w:t xml:space="preserve"> 2008)</w:t>
      </w:r>
      <w:r w:rsidR="007501AE" w:rsidRPr="00B502C5">
        <w:rPr>
          <w:sz w:val="24"/>
          <w:szCs w:val="24"/>
        </w:rPr>
        <w:t>.</w:t>
      </w:r>
    </w:p>
    <w:p w14:paraId="58467FA4" w14:textId="77777777" w:rsidR="00B502C5" w:rsidRDefault="00B502C5" w:rsidP="0024256B">
      <w:pPr>
        <w:tabs>
          <w:tab w:val="left" w:pos="360"/>
        </w:tabs>
        <w:spacing w:after="0" w:line="240" w:lineRule="auto"/>
        <w:rPr>
          <w:rFonts w:ascii="Times New Roman" w:hAnsi="Times New Roman"/>
          <w:b/>
          <w:sz w:val="24"/>
          <w:szCs w:val="24"/>
        </w:rPr>
      </w:pPr>
    </w:p>
    <w:p w14:paraId="239B8A33" w14:textId="77777777" w:rsidR="00B502C5" w:rsidRDefault="00B502C5" w:rsidP="0024256B">
      <w:pPr>
        <w:tabs>
          <w:tab w:val="left" w:pos="360"/>
        </w:tabs>
        <w:spacing w:after="0" w:line="240" w:lineRule="auto"/>
        <w:rPr>
          <w:rFonts w:ascii="Times New Roman" w:hAnsi="Times New Roman"/>
          <w:b/>
          <w:sz w:val="24"/>
          <w:szCs w:val="24"/>
        </w:rPr>
      </w:pPr>
    </w:p>
    <w:p w14:paraId="21119547" w14:textId="77777777" w:rsidR="002A69CF" w:rsidRPr="00B502C5" w:rsidRDefault="00B502C5" w:rsidP="0024256B">
      <w:pPr>
        <w:tabs>
          <w:tab w:val="left" w:pos="360"/>
        </w:tabs>
        <w:spacing w:after="0" w:line="240" w:lineRule="auto"/>
        <w:rPr>
          <w:rFonts w:ascii="Times New Roman" w:hAnsi="Times New Roman"/>
          <w:i/>
          <w:sz w:val="24"/>
          <w:szCs w:val="24"/>
        </w:rPr>
      </w:pPr>
      <w:r>
        <w:rPr>
          <w:rFonts w:ascii="Times New Roman" w:hAnsi="Times New Roman"/>
          <w:i/>
          <w:sz w:val="24"/>
          <w:szCs w:val="24"/>
        </w:rPr>
        <w:t xml:space="preserve">4. </w:t>
      </w:r>
      <w:r w:rsidR="002A69CF" w:rsidRPr="00B502C5">
        <w:rPr>
          <w:rFonts w:ascii="Times New Roman" w:hAnsi="Times New Roman"/>
          <w:i/>
          <w:sz w:val="24"/>
          <w:szCs w:val="24"/>
        </w:rPr>
        <w:t>The Ontology of the CDO</w:t>
      </w:r>
    </w:p>
    <w:p w14:paraId="3A989AF6" w14:textId="77777777" w:rsidR="00B502C5" w:rsidRDefault="00B502C5" w:rsidP="0024256B">
      <w:pPr>
        <w:shd w:val="clear" w:color="auto" w:fill="FFFFFF"/>
        <w:tabs>
          <w:tab w:val="left" w:pos="360"/>
        </w:tabs>
        <w:spacing w:after="0" w:line="240" w:lineRule="auto"/>
        <w:jc w:val="both"/>
        <w:rPr>
          <w:rFonts w:ascii="Times New Roman" w:hAnsi="Times New Roman"/>
          <w:sz w:val="24"/>
          <w:szCs w:val="24"/>
        </w:rPr>
      </w:pPr>
    </w:p>
    <w:p w14:paraId="0B7DA4DD" w14:textId="77777777" w:rsidR="003A636A" w:rsidRPr="00B502C5" w:rsidRDefault="00E849DE" w:rsidP="0024256B">
      <w:pPr>
        <w:shd w:val="clear" w:color="auto" w:fill="FFFFFF"/>
        <w:tabs>
          <w:tab w:val="left" w:pos="360"/>
        </w:tabs>
        <w:spacing w:after="0" w:line="240" w:lineRule="auto"/>
        <w:jc w:val="both"/>
        <w:rPr>
          <w:rFonts w:ascii="Times New Roman" w:hAnsi="Times New Roman"/>
          <w:sz w:val="24"/>
          <w:szCs w:val="24"/>
        </w:rPr>
      </w:pPr>
      <w:r w:rsidRPr="00B502C5">
        <w:rPr>
          <w:rFonts w:ascii="Times New Roman" w:hAnsi="Times New Roman"/>
          <w:sz w:val="24"/>
          <w:szCs w:val="24"/>
        </w:rPr>
        <w:t xml:space="preserve">It is against this background that we </w:t>
      </w:r>
      <w:r w:rsidR="00F76376" w:rsidRPr="00B502C5">
        <w:rPr>
          <w:rFonts w:ascii="Times New Roman" w:hAnsi="Times New Roman"/>
          <w:sz w:val="24"/>
          <w:szCs w:val="24"/>
        </w:rPr>
        <w:t xml:space="preserve">need </w:t>
      </w:r>
      <w:r w:rsidR="002A69CF" w:rsidRPr="00B502C5">
        <w:rPr>
          <w:rFonts w:ascii="Times New Roman" w:hAnsi="Times New Roman"/>
          <w:sz w:val="24"/>
          <w:szCs w:val="24"/>
        </w:rPr>
        <w:t xml:space="preserve">to </w:t>
      </w:r>
      <w:r w:rsidRPr="00B502C5">
        <w:rPr>
          <w:rFonts w:ascii="Times New Roman" w:hAnsi="Times New Roman"/>
          <w:sz w:val="24"/>
          <w:szCs w:val="24"/>
        </w:rPr>
        <w:t xml:space="preserve">understand the ontology of </w:t>
      </w:r>
      <w:r w:rsidR="00325412" w:rsidRPr="00B502C5">
        <w:rPr>
          <w:rFonts w:ascii="Times New Roman" w:hAnsi="Times New Roman"/>
          <w:sz w:val="24"/>
          <w:szCs w:val="24"/>
        </w:rPr>
        <w:t xml:space="preserve">entities such as </w:t>
      </w:r>
      <w:r w:rsidRPr="00B502C5">
        <w:rPr>
          <w:rFonts w:ascii="Times New Roman" w:hAnsi="Times New Roman"/>
          <w:sz w:val="24"/>
          <w:szCs w:val="24"/>
        </w:rPr>
        <w:t>CDO</w:t>
      </w:r>
      <w:r w:rsidR="00325412" w:rsidRPr="00B502C5">
        <w:rPr>
          <w:rFonts w:ascii="Times New Roman" w:hAnsi="Times New Roman"/>
          <w:sz w:val="24"/>
          <w:szCs w:val="24"/>
        </w:rPr>
        <w:t>s</w:t>
      </w:r>
      <w:r w:rsidRPr="00B502C5">
        <w:rPr>
          <w:rFonts w:ascii="Times New Roman" w:hAnsi="Times New Roman"/>
          <w:sz w:val="24"/>
          <w:szCs w:val="24"/>
        </w:rPr>
        <w:t>.</w:t>
      </w:r>
      <w:r w:rsidR="003A636A" w:rsidRPr="00B502C5">
        <w:rPr>
          <w:rFonts w:ascii="Times New Roman" w:hAnsi="Times New Roman"/>
          <w:sz w:val="24"/>
          <w:szCs w:val="24"/>
        </w:rPr>
        <w:t xml:space="preserve"> In the simplest case</w:t>
      </w:r>
      <w:r w:rsidRPr="00B502C5">
        <w:rPr>
          <w:rFonts w:ascii="Times New Roman" w:hAnsi="Times New Roman"/>
          <w:sz w:val="24"/>
          <w:szCs w:val="24"/>
        </w:rPr>
        <w:t xml:space="preserve"> a CDO </w:t>
      </w:r>
      <w:r w:rsidR="003A636A" w:rsidRPr="00B502C5">
        <w:rPr>
          <w:rFonts w:ascii="Times New Roman" w:hAnsi="Times New Roman"/>
          <w:sz w:val="24"/>
          <w:szCs w:val="24"/>
        </w:rPr>
        <w:t xml:space="preserve">is a type of </w:t>
      </w:r>
      <w:r w:rsidR="003A636A" w:rsidRPr="00B502C5">
        <w:rPr>
          <w:rFonts w:ascii="Times New Roman" w:hAnsi="Times New Roman"/>
          <w:i/>
          <w:sz w:val="24"/>
          <w:szCs w:val="24"/>
        </w:rPr>
        <w:t>mortgage-backed security</w:t>
      </w:r>
      <w:r w:rsidR="003A636A" w:rsidRPr="00B502C5">
        <w:rPr>
          <w:rFonts w:ascii="Times New Roman" w:hAnsi="Times New Roman"/>
          <w:sz w:val="24"/>
          <w:szCs w:val="24"/>
        </w:rPr>
        <w:t xml:space="preserve"> (</w:t>
      </w:r>
      <w:r w:rsidRPr="00B502C5">
        <w:rPr>
          <w:rFonts w:ascii="Times New Roman" w:hAnsi="Times New Roman"/>
          <w:sz w:val="24"/>
          <w:szCs w:val="24"/>
        </w:rPr>
        <w:t xml:space="preserve">itself </w:t>
      </w:r>
      <w:r w:rsidR="003A636A" w:rsidRPr="00B502C5">
        <w:rPr>
          <w:rFonts w:ascii="Times New Roman" w:hAnsi="Times New Roman"/>
          <w:sz w:val="24"/>
          <w:szCs w:val="24"/>
        </w:rPr>
        <w:t xml:space="preserve">defined as a </w:t>
      </w:r>
      <w:r w:rsidR="00325412" w:rsidRPr="00B502C5">
        <w:rPr>
          <w:rFonts w:ascii="Times New Roman" w:hAnsi="Times New Roman"/>
          <w:sz w:val="24"/>
          <w:szCs w:val="24"/>
        </w:rPr>
        <w:t>pool</w:t>
      </w:r>
      <w:r w:rsidR="003A636A" w:rsidRPr="00B502C5">
        <w:rPr>
          <w:rFonts w:ascii="Times New Roman" w:hAnsi="Times New Roman"/>
          <w:sz w:val="24"/>
          <w:szCs w:val="24"/>
        </w:rPr>
        <w:t xml:space="preserve"> of mortgage loans that have been repackaged for sale to investors). Matters are complicated, however, because in the case of the CDO this common pool is divided into tranches with varying maturities and reflecting different levels of risk </w:t>
      </w:r>
      <w:r w:rsidRPr="00B502C5">
        <w:rPr>
          <w:rFonts w:ascii="Times New Roman" w:hAnsi="Times New Roman"/>
          <w:sz w:val="24"/>
          <w:szCs w:val="24"/>
        </w:rPr>
        <w:t xml:space="preserve">among the </w:t>
      </w:r>
      <w:r w:rsidR="00F76376" w:rsidRPr="00B502C5">
        <w:rPr>
          <w:rFonts w:ascii="Times New Roman" w:hAnsi="Times New Roman"/>
          <w:sz w:val="24"/>
          <w:szCs w:val="24"/>
        </w:rPr>
        <w:t>mortgages pooled. The</w:t>
      </w:r>
      <w:r w:rsidR="003A636A" w:rsidRPr="00B502C5">
        <w:rPr>
          <w:rFonts w:ascii="Times New Roman" w:hAnsi="Times New Roman"/>
          <w:sz w:val="24"/>
          <w:szCs w:val="24"/>
        </w:rPr>
        <w:t xml:space="preserve"> division creates separate pools for different classes of bondholders</w:t>
      </w:r>
      <w:r w:rsidRPr="00B502C5">
        <w:rPr>
          <w:rFonts w:ascii="Times New Roman" w:hAnsi="Times New Roman"/>
          <w:sz w:val="24"/>
          <w:szCs w:val="24"/>
        </w:rPr>
        <w:t xml:space="preserve">, who thereby enjoy </w:t>
      </w:r>
      <w:r w:rsidR="003A636A" w:rsidRPr="00B502C5">
        <w:rPr>
          <w:rFonts w:ascii="Times New Roman" w:hAnsi="Times New Roman"/>
          <w:sz w:val="24"/>
          <w:szCs w:val="24"/>
        </w:rPr>
        <w:t>different sorts of claims i</w:t>
      </w:r>
      <w:r w:rsidR="002913EE">
        <w:rPr>
          <w:rFonts w:ascii="Times New Roman" w:hAnsi="Times New Roman"/>
          <w:sz w:val="24"/>
          <w:szCs w:val="24"/>
        </w:rPr>
        <w:t>n the case of eventual default.</w:t>
      </w:r>
    </w:p>
    <w:p w14:paraId="6E2A6F6D" w14:textId="77777777" w:rsidR="00FD2F54" w:rsidRPr="002913EE" w:rsidRDefault="0024256B" w:rsidP="0024256B">
      <w:pPr>
        <w:pStyle w:val="Heading2"/>
        <w:tabs>
          <w:tab w:val="left" w:pos="360"/>
        </w:tabs>
        <w:ind w:left="0" w:firstLine="0"/>
        <w:jc w:val="both"/>
        <w:rPr>
          <w:sz w:val="24"/>
          <w:szCs w:val="24"/>
        </w:rPr>
      </w:pPr>
      <w:r>
        <w:rPr>
          <w:sz w:val="24"/>
          <w:szCs w:val="24"/>
        </w:rPr>
        <w:tab/>
      </w:r>
      <w:r w:rsidR="00E849DE" w:rsidRPr="00B502C5">
        <w:rPr>
          <w:sz w:val="24"/>
          <w:szCs w:val="24"/>
        </w:rPr>
        <w:t xml:space="preserve">There are </w:t>
      </w:r>
      <w:r w:rsidR="00325412" w:rsidRPr="00B502C5">
        <w:rPr>
          <w:sz w:val="24"/>
          <w:szCs w:val="24"/>
        </w:rPr>
        <w:t xml:space="preserve">also </w:t>
      </w:r>
      <w:r w:rsidR="00E849DE" w:rsidRPr="00B502C5">
        <w:rPr>
          <w:sz w:val="24"/>
          <w:szCs w:val="24"/>
        </w:rPr>
        <w:t xml:space="preserve">CDOs of other kinds, for example based </w:t>
      </w:r>
      <w:r w:rsidR="00325412" w:rsidRPr="00B502C5">
        <w:rPr>
          <w:sz w:val="24"/>
          <w:szCs w:val="24"/>
        </w:rPr>
        <w:t xml:space="preserve">not on mortgages but </w:t>
      </w:r>
      <w:r w:rsidR="00E849DE" w:rsidRPr="00B502C5">
        <w:rPr>
          <w:sz w:val="24"/>
          <w:szCs w:val="24"/>
        </w:rPr>
        <w:t>on bonds</w:t>
      </w:r>
      <w:r w:rsidR="007501AE" w:rsidRPr="00B502C5">
        <w:rPr>
          <w:sz w:val="24"/>
          <w:szCs w:val="24"/>
        </w:rPr>
        <w:t>. A</w:t>
      </w:r>
      <w:r w:rsidR="00FD2F54" w:rsidRPr="00B502C5">
        <w:rPr>
          <w:sz w:val="24"/>
          <w:szCs w:val="24"/>
        </w:rPr>
        <w:t xml:space="preserve">nd </w:t>
      </w:r>
      <w:r w:rsidR="007501AE" w:rsidRPr="00B502C5">
        <w:rPr>
          <w:sz w:val="24"/>
          <w:szCs w:val="24"/>
        </w:rPr>
        <w:t xml:space="preserve">most importantly for our purposes here, there are </w:t>
      </w:r>
      <w:r w:rsidR="00FD2F54" w:rsidRPr="00B502C5">
        <w:rPr>
          <w:sz w:val="24"/>
          <w:szCs w:val="24"/>
        </w:rPr>
        <w:t xml:space="preserve">CDOs based in iterative fashion on other CDOs, forming </w:t>
      </w:r>
      <w:r w:rsidR="00F55825" w:rsidRPr="00B502C5">
        <w:rPr>
          <w:sz w:val="24"/>
          <w:szCs w:val="24"/>
        </w:rPr>
        <w:t>CDO</w:t>
      </w:r>
      <w:r w:rsidR="00F55825" w:rsidRPr="00B502C5">
        <w:rPr>
          <w:sz w:val="24"/>
          <w:szCs w:val="24"/>
          <w:vertAlign w:val="superscript"/>
        </w:rPr>
        <w:t>2</w:t>
      </w:r>
      <w:r w:rsidR="00F55825" w:rsidRPr="00B502C5">
        <w:rPr>
          <w:sz w:val="24"/>
          <w:szCs w:val="24"/>
        </w:rPr>
        <w:t>s, CDO</w:t>
      </w:r>
      <w:r w:rsidR="00F55825" w:rsidRPr="00B502C5">
        <w:rPr>
          <w:sz w:val="24"/>
          <w:szCs w:val="24"/>
          <w:vertAlign w:val="superscript"/>
        </w:rPr>
        <w:t>3</w:t>
      </w:r>
      <w:r w:rsidR="00F55825" w:rsidRPr="00B502C5">
        <w:rPr>
          <w:sz w:val="24"/>
          <w:szCs w:val="24"/>
        </w:rPr>
        <w:t>s, and so on</w:t>
      </w:r>
      <w:r w:rsidR="00F55825" w:rsidRPr="002913EE">
        <w:rPr>
          <w:sz w:val="24"/>
          <w:szCs w:val="24"/>
        </w:rPr>
        <w:t>.</w:t>
      </w:r>
    </w:p>
    <w:p w14:paraId="6D018AD4" w14:textId="77777777" w:rsidR="00B502C5" w:rsidRDefault="00B502C5" w:rsidP="0024256B">
      <w:pPr>
        <w:pStyle w:val="Heading2"/>
        <w:tabs>
          <w:tab w:val="left" w:pos="360"/>
        </w:tabs>
        <w:ind w:left="0" w:firstLine="0"/>
        <w:jc w:val="both"/>
        <w:rPr>
          <w:b/>
          <w:sz w:val="24"/>
          <w:szCs w:val="24"/>
        </w:rPr>
      </w:pPr>
    </w:p>
    <w:p w14:paraId="6F37C5F2" w14:textId="77777777" w:rsidR="00B502C5" w:rsidRDefault="00B502C5" w:rsidP="0024256B">
      <w:pPr>
        <w:pStyle w:val="Heading2"/>
        <w:tabs>
          <w:tab w:val="left" w:pos="360"/>
        </w:tabs>
        <w:ind w:left="0" w:firstLine="0"/>
        <w:jc w:val="both"/>
        <w:rPr>
          <w:b/>
          <w:sz w:val="24"/>
          <w:szCs w:val="24"/>
        </w:rPr>
      </w:pPr>
    </w:p>
    <w:p w14:paraId="49B1DA83" w14:textId="77777777" w:rsidR="00FD2F54" w:rsidRPr="00B502C5" w:rsidRDefault="00B502C5" w:rsidP="0024256B">
      <w:pPr>
        <w:pStyle w:val="Heading2"/>
        <w:tabs>
          <w:tab w:val="left" w:pos="360"/>
        </w:tabs>
        <w:ind w:left="0" w:firstLine="0"/>
        <w:jc w:val="both"/>
        <w:rPr>
          <w:i/>
          <w:sz w:val="24"/>
          <w:szCs w:val="24"/>
        </w:rPr>
      </w:pPr>
      <w:r w:rsidRPr="00B502C5">
        <w:rPr>
          <w:i/>
          <w:sz w:val="24"/>
          <w:szCs w:val="24"/>
        </w:rPr>
        <w:t xml:space="preserve">5. </w:t>
      </w:r>
      <w:r w:rsidR="00F76376" w:rsidRPr="00B502C5">
        <w:rPr>
          <w:sz w:val="24"/>
          <w:szCs w:val="24"/>
        </w:rPr>
        <w:t xml:space="preserve">Hernando </w:t>
      </w:r>
      <w:proofErr w:type="gramStart"/>
      <w:r w:rsidR="00F76376" w:rsidRPr="00B502C5">
        <w:rPr>
          <w:sz w:val="24"/>
          <w:szCs w:val="24"/>
        </w:rPr>
        <w:t>de</w:t>
      </w:r>
      <w:proofErr w:type="gramEnd"/>
      <w:r w:rsidR="00F76376" w:rsidRPr="00B502C5">
        <w:rPr>
          <w:sz w:val="24"/>
          <w:szCs w:val="24"/>
        </w:rPr>
        <w:t xml:space="preserve"> Soto’s</w:t>
      </w:r>
      <w:r w:rsidR="00F76376" w:rsidRPr="00B502C5">
        <w:rPr>
          <w:i/>
          <w:sz w:val="24"/>
          <w:szCs w:val="24"/>
        </w:rPr>
        <w:t xml:space="preserve"> </w:t>
      </w:r>
      <w:r w:rsidR="00FD2F54" w:rsidRPr="00B502C5">
        <w:rPr>
          <w:i/>
          <w:sz w:val="24"/>
          <w:szCs w:val="24"/>
        </w:rPr>
        <w:t xml:space="preserve">Mystery of Capital </w:t>
      </w:r>
    </w:p>
    <w:p w14:paraId="4718A855" w14:textId="77777777" w:rsidR="00B502C5" w:rsidRPr="00B502C5" w:rsidRDefault="00B502C5" w:rsidP="0024256B">
      <w:pPr>
        <w:pStyle w:val="Heading2"/>
        <w:tabs>
          <w:tab w:val="left" w:pos="360"/>
        </w:tabs>
        <w:ind w:left="0" w:firstLine="0"/>
        <w:jc w:val="both"/>
        <w:rPr>
          <w:sz w:val="24"/>
          <w:szCs w:val="24"/>
        </w:rPr>
      </w:pPr>
    </w:p>
    <w:p w14:paraId="17FEAF6E" w14:textId="5E1324BB" w:rsidR="00F55825" w:rsidRPr="00B502C5" w:rsidRDefault="00626A12" w:rsidP="0024256B">
      <w:pPr>
        <w:pStyle w:val="Heading2"/>
        <w:tabs>
          <w:tab w:val="left" w:pos="360"/>
        </w:tabs>
        <w:ind w:left="0" w:firstLine="0"/>
        <w:jc w:val="both"/>
        <w:rPr>
          <w:sz w:val="24"/>
          <w:szCs w:val="24"/>
        </w:rPr>
      </w:pPr>
      <w:ins w:id="4" w:author="William Doub" w:date="2014-04-03T10:58:00Z">
        <w:r>
          <w:rPr>
            <w:sz w:val="24"/>
            <w:szCs w:val="24"/>
          </w:rPr>
          <w:t>As we have seen in Chapter 6, i</w:t>
        </w:r>
      </w:ins>
      <w:del w:id="5" w:author="William Doub" w:date="2014-04-03T10:58:00Z">
        <w:r w:rsidR="00F55825" w:rsidRPr="00B502C5" w:rsidDel="00626A12">
          <w:rPr>
            <w:sz w:val="24"/>
            <w:szCs w:val="24"/>
          </w:rPr>
          <w:delText>I</w:delText>
        </w:r>
      </w:del>
      <w:r w:rsidR="00F55825" w:rsidRPr="00B502C5">
        <w:rPr>
          <w:sz w:val="24"/>
          <w:szCs w:val="24"/>
        </w:rPr>
        <w:t xml:space="preserve">t was the Peruvian economist Hernando de Soto who, in his </w:t>
      </w:r>
      <w:r w:rsidR="00F55825" w:rsidRPr="00B502C5">
        <w:rPr>
          <w:i/>
          <w:sz w:val="24"/>
          <w:szCs w:val="24"/>
        </w:rPr>
        <w:t>Mystery of Capital</w:t>
      </w:r>
      <w:r w:rsidR="00325412" w:rsidRPr="00B502C5">
        <w:rPr>
          <w:sz w:val="24"/>
          <w:szCs w:val="24"/>
        </w:rPr>
        <w:t xml:space="preserve"> (2000), first recognized the</w:t>
      </w:r>
      <w:r w:rsidR="00F55825" w:rsidRPr="00B502C5">
        <w:rPr>
          <w:sz w:val="24"/>
          <w:szCs w:val="24"/>
        </w:rPr>
        <w:t xml:space="preserve"> pivotal role of documents in the social reality</w:t>
      </w:r>
      <w:r w:rsidR="00325412" w:rsidRPr="00B502C5">
        <w:rPr>
          <w:sz w:val="24"/>
          <w:szCs w:val="24"/>
        </w:rPr>
        <w:t xml:space="preserve"> of the extended market economy</w:t>
      </w:r>
      <w:r w:rsidR="00F55825" w:rsidRPr="00B502C5">
        <w:rPr>
          <w:sz w:val="24"/>
          <w:szCs w:val="24"/>
        </w:rPr>
        <w:t xml:space="preserve">. Building on </w:t>
      </w:r>
      <w:r w:rsidR="00325412" w:rsidRPr="00B502C5">
        <w:rPr>
          <w:sz w:val="24"/>
          <w:szCs w:val="24"/>
        </w:rPr>
        <w:t xml:space="preserve">de Soto’s </w:t>
      </w:r>
      <w:r w:rsidR="00F55825" w:rsidRPr="00B502C5">
        <w:rPr>
          <w:sz w:val="24"/>
          <w:szCs w:val="24"/>
        </w:rPr>
        <w:t>work</w:t>
      </w:r>
      <w:r w:rsidR="00325412" w:rsidRPr="00B502C5">
        <w:rPr>
          <w:sz w:val="24"/>
          <w:szCs w:val="24"/>
        </w:rPr>
        <w:t>,</w:t>
      </w:r>
      <w:r w:rsidR="00F55825" w:rsidRPr="00B502C5">
        <w:rPr>
          <w:sz w:val="24"/>
          <w:szCs w:val="24"/>
        </w:rPr>
        <w:t xml:space="preserve"> </w:t>
      </w:r>
      <w:r w:rsidR="00830403" w:rsidRPr="00B502C5">
        <w:rPr>
          <w:sz w:val="24"/>
          <w:szCs w:val="24"/>
        </w:rPr>
        <w:t xml:space="preserve">and on earlier collaborations with Leo </w:t>
      </w:r>
      <w:proofErr w:type="spellStart"/>
      <w:r w:rsidR="00830403" w:rsidRPr="00B502C5">
        <w:rPr>
          <w:sz w:val="24"/>
          <w:szCs w:val="24"/>
        </w:rPr>
        <w:t>Zaibert</w:t>
      </w:r>
      <w:proofErr w:type="spellEnd"/>
      <w:ins w:id="6" w:author="William Doub" w:date="2014-04-03T11:01:00Z">
        <w:r>
          <w:rPr>
            <w:sz w:val="24"/>
            <w:szCs w:val="24"/>
          </w:rPr>
          <w:t xml:space="preserve">, </w:t>
        </w:r>
      </w:ins>
      <w:del w:id="7" w:author="William Doub" w:date="2014-04-03T11:01:00Z">
        <w:r w:rsidR="00830403" w:rsidRPr="00B502C5" w:rsidDel="00626A12">
          <w:rPr>
            <w:sz w:val="24"/>
            <w:szCs w:val="24"/>
          </w:rPr>
          <w:delText xml:space="preserve"> </w:delText>
        </w:r>
        <w:r w:rsidR="00F76376" w:rsidRPr="00B502C5" w:rsidDel="00626A12">
          <w:rPr>
            <w:sz w:val="24"/>
            <w:szCs w:val="24"/>
          </w:rPr>
          <w:delText xml:space="preserve">(summarized in </w:delText>
        </w:r>
      </w:del>
      <w:del w:id="8" w:author="William Doub" w:date="2014-04-03T10:56:00Z">
        <w:r w:rsidR="00830403" w:rsidRPr="00B502C5" w:rsidDel="00626A12">
          <w:rPr>
            <w:sz w:val="24"/>
            <w:szCs w:val="24"/>
          </w:rPr>
          <w:delText>Smith and Zaibert 2001</w:delText>
        </w:r>
      </w:del>
      <w:del w:id="9" w:author="William Doub" w:date="2014-04-03T11:01:00Z">
        <w:r w:rsidR="00830403" w:rsidRPr="00B502C5" w:rsidDel="00626A12">
          <w:rPr>
            <w:sz w:val="24"/>
            <w:szCs w:val="24"/>
          </w:rPr>
          <w:delText xml:space="preserve">), </w:delText>
        </w:r>
      </w:del>
      <w:r w:rsidR="00F55825" w:rsidRPr="00B502C5">
        <w:rPr>
          <w:sz w:val="24"/>
          <w:szCs w:val="24"/>
        </w:rPr>
        <w:t xml:space="preserve">I </w:t>
      </w:r>
      <w:ins w:id="10" w:author="William Doub" w:date="2014-04-03T11:01:00Z">
        <w:r>
          <w:rPr>
            <w:sz w:val="24"/>
            <w:szCs w:val="24"/>
          </w:rPr>
          <w:t xml:space="preserve">have </w:t>
        </w:r>
      </w:ins>
      <w:r w:rsidR="00F55825" w:rsidRPr="00B502C5">
        <w:rPr>
          <w:sz w:val="24"/>
          <w:szCs w:val="24"/>
        </w:rPr>
        <w:t xml:space="preserve">proposed </w:t>
      </w:r>
      <w:ins w:id="11" w:author="William Doub" w:date="2014-04-03T10:59:00Z">
        <w:r>
          <w:rPr>
            <w:sz w:val="24"/>
            <w:szCs w:val="24"/>
          </w:rPr>
          <w:t xml:space="preserve">in </w:t>
        </w:r>
      </w:ins>
      <w:ins w:id="12" w:author="William Doub" w:date="2014-04-03T11:01:00Z">
        <w:r>
          <w:rPr>
            <w:sz w:val="24"/>
            <w:szCs w:val="24"/>
          </w:rPr>
          <w:t xml:space="preserve">Chapters 3 and 6 </w:t>
        </w:r>
      </w:ins>
      <w:r w:rsidR="00F55825" w:rsidRPr="00B502C5">
        <w:rPr>
          <w:sz w:val="24"/>
          <w:szCs w:val="24"/>
        </w:rPr>
        <w:t xml:space="preserve">a theory of </w:t>
      </w:r>
      <w:r w:rsidR="00F55825" w:rsidRPr="00B502C5">
        <w:rPr>
          <w:i/>
          <w:sz w:val="24"/>
          <w:szCs w:val="24"/>
        </w:rPr>
        <w:t>document acts</w:t>
      </w:r>
      <w:r w:rsidR="00F55825" w:rsidRPr="00B502C5">
        <w:rPr>
          <w:sz w:val="24"/>
          <w:szCs w:val="24"/>
        </w:rPr>
        <w:t xml:space="preserve"> supplement</w:t>
      </w:r>
      <w:r w:rsidR="00830403" w:rsidRPr="00B502C5">
        <w:rPr>
          <w:sz w:val="24"/>
          <w:szCs w:val="24"/>
        </w:rPr>
        <w:t>ing</w:t>
      </w:r>
      <w:r w:rsidR="00F55825" w:rsidRPr="00B502C5">
        <w:rPr>
          <w:sz w:val="24"/>
          <w:szCs w:val="24"/>
        </w:rPr>
        <w:t xml:space="preserve"> the </w:t>
      </w:r>
      <w:r w:rsidR="00370C50">
        <w:rPr>
          <w:sz w:val="24"/>
          <w:szCs w:val="24"/>
        </w:rPr>
        <w:t xml:space="preserve">traditional </w:t>
      </w:r>
      <w:proofErr w:type="spellStart"/>
      <w:r w:rsidR="00370C50">
        <w:rPr>
          <w:sz w:val="24"/>
          <w:szCs w:val="24"/>
        </w:rPr>
        <w:t>Reinach</w:t>
      </w:r>
      <w:proofErr w:type="spellEnd"/>
      <w:r w:rsidR="00370C50">
        <w:rPr>
          <w:sz w:val="24"/>
          <w:szCs w:val="24"/>
        </w:rPr>
        <w:t xml:space="preserve">-Austin-Searle </w:t>
      </w:r>
      <w:r w:rsidR="00F55825" w:rsidRPr="00B502C5">
        <w:rPr>
          <w:sz w:val="24"/>
          <w:szCs w:val="24"/>
        </w:rPr>
        <w:t xml:space="preserve">theory of speech acts with an account of the ways in which, by </w:t>
      </w:r>
      <w:r w:rsidR="00F55825" w:rsidRPr="00B502C5">
        <w:rPr>
          <w:i/>
          <w:sz w:val="24"/>
          <w:szCs w:val="24"/>
        </w:rPr>
        <w:t>doing</w:t>
      </w:r>
      <w:r w:rsidR="00F55825" w:rsidRPr="00B502C5">
        <w:rPr>
          <w:sz w:val="24"/>
          <w:szCs w:val="24"/>
        </w:rPr>
        <w:t xml:space="preserve"> </w:t>
      </w:r>
      <w:r w:rsidR="00F55825" w:rsidRPr="00B502C5">
        <w:rPr>
          <w:i/>
          <w:sz w:val="24"/>
          <w:szCs w:val="24"/>
        </w:rPr>
        <w:t>things with documents</w:t>
      </w:r>
      <w:r w:rsidR="00085C83" w:rsidRPr="00B502C5">
        <w:rPr>
          <w:sz w:val="24"/>
          <w:szCs w:val="24"/>
        </w:rPr>
        <w:t xml:space="preserve"> – </w:t>
      </w:r>
      <w:r w:rsidR="00F55825" w:rsidRPr="00B502C5">
        <w:rPr>
          <w:sz w:val="24"/>
          <w:szCs w:val="24"/>
        </w:rPr>
        <w:t xml:space="preserve">whether </w:t>
      </w:r>
      <w:r w:rsidR="00085C83" w:rsidRPr="00B502C5">
        <w:rPr>
          <w:sz w:val="24"/>
          <w:szCs w:val="24"/>
        </w:rPr>
        <w:t xml:space="preserve">made of </w:t>
      </w:r>
      <w:r w:rsidR="00F55825" w:rsidRPr="00B502C5">
        <w:rPr>
          <w:sz w:val="24"/>
          <w:szCs w:val="24"/>
        </w:rPr>
        <w:t xml:space="preserve">paper </w:t>
      </w:r>
      <w:r w:rsidR="00085C83" w:rsidRPr="00B502C5">
        <w:rPr>
          <w:sz w:val="24"/>
          <w:szCs w:val="24"/>
        </w:rPr>
        <w:t xml:space="preserve">and ink </w:t>
      </w:r>
      <w:r w:rsidR="00F55825" w:rsidRPr="00B502C5">
        <w:rPr>
          <w:sz w:val="24"/>
          <w:szCs w:val="24"/>
        </w:rPr>
        <w:t xml:space="preserve">or </w:t>
      </w:r>
      <w:r w:rsidR="00085C83" w:rsidRPr="00B502C5">
        <w:rPr>
          <w:sz w:val="24"/>
          <w:szCs w:val="24"/>
        </w:rPr>
        <w:t xml:space="preserve">of patterns of blips in computers – </w:t>
      </w:r>
      <w:r w:rsidR="00F55825" w:rsidRPr="00B502C5">
        <w:rPr>
          <w:sz w:val="24"/>
          <w:szCs w:val="24"/>
        </w:rPr>
        <w:t xml:space="preserve">we are able to </w:t>
      </w:r>
      <w:r w:rsidR="00F55825" w:rsidRPr="00B502C5">
        <w:rPr>
          <w:i/>
          <w:sz w:val="24"/>
          <w:szCs w:val="24"/>
        </w:rPr>
        <w:t>change the world</w:t>
      </w:r>
      <w:r w:rsidR="00F55825" w:rsidRPr="00B502C5">
        <w:rPr>
          <w:sz w:val="24"/>
          <w:szCs w:val="24"/>
        </w:rPr>
        <w:t xml:space="preserve"> by bringing into being new types of </w:t>
      </w:r>
      <w:r w:rsidR="00830403" w:rsidRPr="00B502C5">
        <w:rPr>
          <w:sz w:val="24"/>
          <w:szCs w:val="24"/>
        </w:rPr>
        <w:t xml:space="preserve">ownership relations, of </w:t>
      </w:r>
      <w:r w:rsidR="00F55825" w:rsidRPr="00B502C5">
        <w:rPr>
          <w:sz w:val="24"/>
          <w:szCs w:val="24"/>
        </w:rPr>
        <w:t xml:space="preserve">legal accountability, </w:t>
      </w:r>
      <w:r w:rsidR="00830403" w:rsidRPr="00B502C5">
        <w:rPr>
          <w:sz w:val="24"/>
          <w:szCs w:val="24"/>
        </w:rPr>
        <w:t xml:space="preserve">of </w:t>
      </w:r>
      <w:r w:rsidR="00F55825" w:rsidRPr="00B502C5">
        <w:rPr>
          <w:sz w:val="24"/>
          <w:szCs w:val="24"/>
        </w:rPr>
        <w:t xml:space="preserve">business organizations, and other creatures of modern </w:t>
      </w:r>
      <w:r w:rsidR="00F76376" w:rsidRPr="00B502C5">
        <w:rPr>
          <w:sz w:val="24"/>
          <w:szCs w:val="24"/>
        </w:rPr>
        <w:t>economies</w:t>
      </w:r>
      <w:r w:rsidR="00F55825" w:rsidRPr="00B502C5">
        <w:rPr>
          <w:sz w:val="24"/>
          <w:szCs w:val="24"/>
        </w:rPr>
        <w:t>, including mortgages, stocks, shares, insurance</w:t>
      </w:r>
      <w:r w:rsidR="00830403" w:rsidRPr="00B502C5">
        <w:rPr>
          <w:sz w:val="24"/>
          <w:szCs w:val="24"/>
        </w:rPr>
        <w:t xml:space="preserve"> protection</w:t>
      </w:r>
      <w:r w:rsidR="00F55825" w:rsidRPr="00B502C5">
        <w:rPr>
          <w:sz w:val="24"/>
          <w:szCs w:val="24"/>
        </w:rPr>
        <w:t>, and financial derivatives</w:t>
      </w:r>
      <w:del w:id="13" w:author="William Doub" w:date="2014-04-03T11:02:00Z">
        <w:r w:rsidR="00830403" w:rsidRPr="00B502C5" w:rsidDel="00626A12">
          <w:rPr>
            <w:sz w:val="24"/>
            <w:szCs w:val="24"/>
          </w:rPr>
          <w:delText xml:space="preserve"> (Smith 2001</w:delText>
        </w:r>
        <w:r w:rsidR="00F76376" w:rsidRPr="00B502C5" w:rsidDel="00626A12">
          <w:rPr>
            <w:sz w:val="24"/>
            <w:szCs w:val="24"/>
          </w:rPr>
          <w:delText>, 2008</w:delText>
        </w:r>
        <w:r w:rsidR="00830403" w:rsidRPr="00B502C5" w:rsidDel="00626A12">
          <w:rPr>
            <w:sz w:val="24"/>
            <w:szCs w:val="24"/>
          </w:rPr>
          <w:delText>)</w:delText>
        </w:r>
      </w:del>
      <w:r w:rsidR="00F55825" w:rsidRPr="00B502C5">
        <w:rPr>
          <w:sz w:val="24"/>
          <w:szCs w:val="24"/>
        </w:rPr>
        <w:t>.</w:t>
      </w:r>
    </w:p>
    <w:p w14:paraId="209CCDAE" w14:textId="77777777" w:rsidR="000579DD"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370C50">
        <w:rPr>
          <w:rFonts w:ascii="Times New Roman" w:hAnsi="Times New Roman"/>
          <w:sz w:val="24"/>
          <w:szCs w:val="24"/>
        </w:rPr>
        <w:t>It is d</w:t>
      </w:r>
      <w:r w:rsidR="00085C83" w:rsidRPr="00B502C5">
        <w:rPr>
          <w:rFonts w:ascii="Times New Roman" w:hAnsi="Times New Roman"/>
          <w:sz w:val="24"/>
          <w:szCs w:val="24"/>
        </w:rPr>
        <w:t>ocument</w:t>
      </w:r>
      <w:r w:rsidR="008F1418" w:rsidRPr="00B502C5">
        <w:rPr>
          <w:rFonts w:ascii="Times New Roman" w:hAnsi="Times New Roman"/>
          <w:sz w:val="24"/>
          <w:szCs w:val="24"/>
        </w:rPr>
        <w:t xml:space="preserve">s and the associated systems of document </w:t>
      </w:r>
      <w:r w:rsidR="00085C83" w:rsidRPr="00B502C5">
        <w:rPr>
          <w:rFonts w:ascii="Times New Roman" w:hAnsi="Times New Roman"/>
          <w:sz w:val="24"/>
          <w:szCs w:val="24"/>
        </w:rPr>
        <w:t xml:space="preserve">acts </w:t>
      </w:r>
      <w:r w:rsidR="00370C50">
        <w:rPr>
          <w:rFonts w:ascii="Times New Roman" w:hAnsi="Times New Roman"/>
          <w:sz w:val="24"/>
          <w:szCs w:val="24"/>
        </w:rPr>
        <w:t xml:space="preserve">that </w:t>
      </w:r>
      <w:r w:rsidR="00085C83" w:rsidRPr="00B502C5">
        <w:rPr>
          <w:rFonts w:ascii="Times New Roman" w:hAnsi="Times New Roman"/>
          <w:sz w:val="24"/>
          <w:szCs w:val="24"/>
        </w:rPr>
        <w:t xml:space="preserve">allow our claims and obligations to transcend the local realm of face-to-face interaction. </w:t>
      </w:r>
      <w:r w:rsidR="003413F0" w:rsidRPr="00B502C5">
        <w:rPr>
          <w:rFonts w:ascii="Times New Roman" w:hAnsi="Times New Roman"/>
          <w:sz w:val="24"/>
          <w:szCs w:val="24"/>
        </w:rPr>
        <w:t>Yet h</w:t>
      </w:r>
      <w:r w:rsidR="00085C83" w:rsidRPr="00B502C5">
        <w:rPr>
          <w:rFonts w:ascii="Times New Roman" w:hAnsi="Times New Roman"/>
          <w:sz w:val="24"/>
          <w:szCs w:val="24"/>
        </w:rPr>
        <w:t>ere</w:t>
      </w:r>
      <w:r w:rsidR="008F1418" w:rsidRPr="00B502C5">
        <w:rPr>
          <w:rFonts w:ascii="Times New Roman" w:hAnsi="Times New Roman"/>
          <w:sz w:val="24"/>
          <w:szCs w:val="24"/>
        </w:rPr>
        <w:t>,</w:t>
      </w:r>
      <w:r w:rsidR="00085C83" w:rsidRPr="00B502C5">
        <w:rPr>
          <w:rFonts w:ascii="Times New Roman" w:hAnsi="Times New Roman"/>
          <w:sz w:val="24"/>
          <w:szCs w:val="24"/>
        </w:rPr>
        <w:t xml:space="preserve"> </w:t>
      </w:r>
      <w:r w:rsidR="003413F0" w:rsidRPr="00B502C5">
        <w:rPr>
          <w:rFonts w:ascii="Times New Roman" w:hAnsi="Times New Roman"/>
          <w:sz w:val="24"/>
          <w:szCs w:val="24"/>
        </w:rPr>
        <w:t>too</w:t>
      </w:r>
      <w:r w:rsidR="00085C83" w:rsidRPr="00B502C5">
        <w:rPr>
          <w:rFonts w:ascii="Times New Roman" w:hAnsi="Times New Roman"/>
          <w:sz w:val="24"/>
          <w:szCs w:val="24"/>
        </w:rPr>
        <w:t xml:space="preserve">, everything still </w:t>
      </w:r>
      <w:r w:rsidR="000579DD" w:rsidRPr="00B502C5">
        <w:rPr>
          <w:rFonts w:ascii="Times New Roman" w:hAnsi="Times New Roman"/>
          <w:sz w:val="24"/>
          <w:szCs w:val="24"/>
        </w:rPr>
        <w:t>depends on social agreement</w:t>
      </w:r>
      <w:r w:rsidR="00085C83" w:rsidRPr="00B502C5">
        <w:rPr>
          <w:rFonts w:ascii="Times New Roman" w:hAnsi="Times New Roman"/>
          <w:sz w:val="24"/>
          <w:szCs w:val="24"/>
        </w:rPr>
        <w:t>s and associated culturally embedded codes</w:t>
      </w:r>
      <w:r w:rsidR="007509D9" w:rsidRPr="00B502C5">
        <w:rPr>
          <w:rFonts w:ascii="Times New Roman" w:hAnsi="Times New Roman"/>
          <w:sz w:val="24"/>
          <w:szCs w:val="24"/>
        </w:rPr>
        <w:t xml:space="preserve"> or ideologies</w:t>
      </w:r>
      <w:r w:rsidR="000579DD" w:rsidRPr="00B502C5">
        <w:rPr>
          <w:rFonts w:ascii="Times New Roman" w:hAnsi="Times New Roman"/>
          <w:sz w:val="24"/>
          <w:szCs w:val="24"/>
        </w:rPr>
        <w:t xml:space="preserve">. </w:t>
      </w:r>
      <w:r w:rsidR="003413F0" w:rsidRPr="00B502C5">
        <w:rPr>
          <w:rFonts w:ascii="Times New Roman" w:hAnsi="Times New Roman"/>
          <w:sz w:val="24"/>
          <w:szCs w:val="24"/>
        </w:rPr>
        <w:t xml:space="preserve">Now, however, </w:t>
      </w:r>
      <w:r w:rsidR="000579DD" w:rsidRPr="00B502C5">
        <w:rPr>
          <w:rFonts w:ascii="Times New Roman" w:hAnsi="Times New Roman"/>
          <w:sz w:val="24"/>
          <w:szCs w:val="24"/>
        </w:rPr>
        <w:t>social agreement</w:t>
      </w:r>
      <w:r w:rsidR="003413F0" w:rsidRPr="00B502C5">
        <w:rPr>
          <w:rFonts w:ascii="Times New Roman" w:hAnsi="Times New Roman"/>
          <w:sz w:val="24"/>
          <w:szCs w:val="24"/>
        </w:rPr>
        <w:t>s</w:t>
      </w:r>
      <w:r w:rsidR="00085C83" w:rsidRPr="00B502C5">
        <w:rPr>
          <w:rFonts w:ascii="Times New Roman" w:hAnsi="Times New Roman"/>
          <w:sz w:val="24"/>
          <w:szCs w:val="24"/>
        </w:rPr>
        <w:t xml:space="preserve"> </w:t>
      </w:r>
      <w:r w:rsidR="00CC33BB" w:rsidRPr="00B502C5">
        <w:rPr>
          <w:rFonts w:ascii="Times New Roman" w:hAnsi="Times New Roman"/>
          <w:sz w:val="24"/>
          <w:szCs w:val="24"/>
        </w:rPr>
        <w:t>ha</w:t>
      </w:r>
      <w:r w:rsidR="003413F0" w:rsidRPr="00B502C5">
        <w:rPr>
          <w:rFonts w:ascii="Times New Roman" w:hAnsi="Times New Roman"/>
          <w:sz w:val="24"/>
          <w:szCs w:val="24"/>
        </w:rPr>
        <w:t>ve</w:t>
      </w:r>
      <w:r w:rsidR="00CC33BB" w:rsidRPr="00B502C5">
        <w:rPr>
          <w:rFonts w:ascii="Times New Roman" w:hAnsi="Times New Roman"/>
          <w:sz w:val="24"/>
          <w:szCs w:val="24"/>
        </w:rPr>
        <w:t xml:space="preserve"> a different set of targets</w:t>
      </w:r>
      <w:r w:rsidR="003413F0" w:rsidRPr="00B502C5">
        <w:rPr>
          <w:rFonts w:ascii="Times New Roman" w:hAnsi="Times New Roman"/>
          <w:sz w:val="24"/>
          <w:szCs w:val="24"/>
        </w:rPr>
        <w:t xml:space="preserve">, pertaining to the </w:t>
      </w:r>
      <w:r w:rsidR="007509D9" w:rsidRPr="00B502C5">
        <w:rPr>
          <w:rFonts w:ascii="Times New Roman" w:hAnsi="Times New Roman"/>
          <w:sz w:val="24"/>
          <w:szCs w:val="24"/>
        </w:rPr>
        <w:t xml:space="preserve">documents and their various transformations, </w:t>
      </w:r>
      <w:r w:rsidR="00E7519C" w:rsidRPr="00B502C5">
        <w:rPr>
          <w:rFonts w:ascii="Times New Roman" w:hAnsi="Times New Roman"/>
          <w:sz w:val="24"/>
          <w:szCs w:val="24"/>
        </w:rPr>
        <w:t xml:space="preserve">and </w:t>
      </w:r>
      <w:r w:rsidR="003413F0" w:rsidRPr="00B502C5">
        <w:rPr>
          <w:rFonts w:ascii="Times New Roman" w:hAnsi="Times New Roman"/>
          <w:sz w:val="24"/>
          <w:szCs w:val="24"/>
        </w:rPr>
        <w:t xml:space="preserve">to the </w:t>
      </w:r>
      <w:r w:rsidR="008F1418" w:rsidRPr="00B502C5">
        <w:rPr>
          <w:rFonts w:ascii="Times New Roman" w:hAnsi="Times New Roman"/>
          <w:sz w:val="24"/>
          <w:szCs w:val="24"/>
        </w:rPr>
        <w:t xml:space="preserve">different sets of </w:t>
      </w:r>
      <w:r w:rsidR="003413F0" w:rsidRPr="00B502C5">
        <w:rPr>
          <w:rFonts w:ascii="Times New Roman" w:hAnsi="Times New Roman"/>
          <w:sz w:val="24"/>
          <w:szCs w:val="24"/>
        </w:rPr>
        <w:t>humans involved in document acts</w:t>
      </w:r>
      <w:r w:rsidR="008F1418" w:rsidRPr="00B502C5">
        <w:rPr>
          <w:rFonts w:ascii="Times New Roman" w:hAnsi="Times New Roman"/>
          <w:sz w:val="24"/>
          <w:szCs w:val="24"/>
        </w:rPr>
        <w:t xml:space="preserve"> of different sorts</w:t>
      </w:r>
      <w:r w:rsidR="003413F0" w:rsidRPr="00B502C5">
        <w:rPr>
          <w:rFonts w:ascii="Times New Roman" w:hAnsi="Times New Roman"/>
          <w:sz w:val="24"/>
          <w:szCs w:val="24"/>
        </w:rPr>
        <w:t>. They pertain</w:t>
      </w:r>
      <w:r w:rsidR="008F1418" w:rsidRPr="00B502C5">
        <w:rPr>
          <w:rFonts w:ascii="Times New Roman" w:hAnsi="Times New Roman"/>
          <w:sz w:val="24"/>
          <w:szCs w:val="24"/>
        </w:rPr>
        <w:t>,</w:t>
      </w:r>
      <w:r w:rsidR="003413F0" w:rsidRPr="00B502C5">
        <w:rPr>
          <w:rFonts w:ascii="Times New Roman" w:hAnsi="Times New Roman"/>
          <w:sz w:val="24"/>
          <w:szCs w:val="24"/>
        </w:rPr>
        <w:t xml:space="preserve"> </w:t>
      </w:r>
      <w:r w:rsidR="007509D9" w:rsidRPr="00B502C5">
        <w:rPr>
          <w:rFonts w:ascii="Times New Roman" w:hAnsi="Times New Roman"/>
          <w:sz w:val="24"/>
          <w:szCs w:val="24"/>
        </w:rPr>
        <w:t>for example</w:t>
      </w:r>
      <w:r w:rsidR="008F1418" w:rsidRPr="00B502C5">
        <w:rPr>
          <w:rFonts w:ascii="Times New Roman" w:hAnsi="Times New Roman"/>
          <w:sz w:val="24"/>
          <w:szCs w:val="24"/>
        </w:rPr>
        <w:t>,</w:t>
      </w:r>
      <w:r w:rsidR="007509D9" w:rsidRPr="00B502C5">
        <w:rPr>
          <w:rFonts w:ascii="Times New Roman" w:hAnsi="Times New Roman"/>
          <w:sz w:val="24"/>
          <w:szCs w:val="24"/>
        </w:rPr>
        <w:t xml:space="preserve"> </w:t>
      </w:r>
      <w:r w:rsidR="003413F0" w:rsidRPr="00B502C5">
        <w:rPr>
          <w:rFonts w:ascii="Times New Roman" w:hAnsi="Times New Roman"/>
          <w:sz w:val="24"/>
          <w:szCs w:val="24"/>
        </w:rPr>
        <w:t xml:space="preserve">to the </w:t>
      </w:r>
      <w:r w:rsidR="008F1418" w:rsidRPr="00B502C5">
        <w:rPr>
          <w:rFonts w:ascii="Times New Roman" w:hAnsi="Times New Roman"/>
          <w:sz w:val="24"/>
          <w:szCs w:val="24"/>
        </w:rPr>
        <w:t xml:space="preserve">people in offices of specific sorts, and to the </w:t>
      </w:r>
      <w:r w:rsidR="003413F0" w:rsidRPr="00B502C5">
        <w:rPr>
          <w:rFonts w:ascii="Times New Roman" w:hAnsi="Times New Roman"/>
          <w:sz w:val="24"/>
          <w:szCs w:val="24"/>
        </w:rPr>
        <w:t xml:space="preserve">question of </w:t>
      </w:r>
      <w:r w:rsidR="007509D9" w:rsidRPr="00B502C5">
        <w:rPr>
          <w:rFonts w:ascii="Times New Roman" w:hAnsi="Times New Roman"/>
          <w:sz w:val="24"/>
          <w:szCs w:val="24"/>
        </w:rPr>
        <w:t xml:space="preserve">who </w:t>
      </w:r>
      <w:r w:rsidR="000579DD" w:rsidRPr="00B502C5">
        <w:rPr>
          <w:rFonts w:ascii="Times New Roman" w:hAnsi="Times New Roman"/>
          <w:sz w:val="24"/>
          <w:szCs w:val="24"/>
        </w:rPr>
        <w:t xml:space="preserve">has the authority to </w:t>
      </w:r>
      <w:r w:rsidR="00E7519C" w:rsidRPr="00B502C5">
        <w:rPr>
          <w:rFonts w:ascii="Times New Roman" w:hAnsi="Times New Roman"/>
          <w:sz w:val="24"/>
          <w:szCs w:val="24"/>
        </w:rPr>
        <w:t xml:space="preserve">fill in, to validate </w:t>
      </w:r>
      <w:r w:rsidR="003413F0" w:rsidRPr="00B502C5">
        <w:rPr>
          <w:rFonts w:ascii="Times New Roman" w:hAnsi="Times New Roman"/>
          <w:sz w:val="24"/>
          <w:szCs w:val="24"/>
        </w:rPr>
        <w:t xml:space="preserve">given </w:t>
      </w:r>
      <w:r w:rsidR="007509D9" w:rsidRPr="00B502C5">
        <w:rPr>
          <w:rFonts w:ascii="Times New Roman" w:hAnsi="Times New Roman"/>
          <w:sz w:val="24"/>
          <w:szCs w:val="24"/>
        </w:rPr>
        <w:t>documents</w:t>
      </w:r>
      <w:r w:rsidR="003413F0" w:rsidRPr="00B502C5">
        <w:rPr>
          <w:rFonts w:ascii="Times New Roman" w:hAnsi="Times New Roman"/>
          <w:sz w:val="24"/>
          <w:szCs w:val="24"/>
        </w:rPr>
        <w:t>,</w:t>
      </w:r>
      <w:r w:rsidR="007509D9" w:rsidRPr="00B502C5">
        <w:rPr>
          <w:rFonts w:ascii="Times New Roman" w:hAnsi="Times New Roman"/>
          <w:sz w:val="24"/>
          <w:szCs w:val="24"/>
        </w:rPr>
        <w:t xml:space="preserve"> </w:t>
      </w:r>
      <w:r w:rsidR="003413F0" w:rsidRPr="00B502C5">
        <w:rPr>
          <w:rFonts w:ascii="Times New Roman" w:hAnsi="Times New Roman"/>
          <w:sz w:val="24"/>
          <w:szCs w:val="24"/>
        </w:rPr>
        <w:t>to determine their legal implications</w:t>
      </w:r>
      <w:r w:rsidR="00705DBC" w:rsidRPr="00B502C5">
        <w:rPr>
          <w:rFonts w:ascii="Times New Roman" w:hAnsi="Times New Roman"/>
          <w:sz w:val="24"/>
          <w:szCs w:val="24"/>
        </w:rPr>
        <w:t>,</w:t>
      </w:r>
      <w:r w:rsidR="003413F0" w:rsidRPr="00B502C5">
        <w:rPr>
          <w:rFonts w:ascii="Times New Roman" w:hAnsi="Times New Roman"/>
          <w:sz w:val="24"/>
          <w:szCs w:val="24"/>
        </w:rPr>
        <w:t xml:space="preserve"> or to initiate consequent </w:t>
      </w:r>
      <w:r w:rsidR="00705DBC" w:rsidRPr="00B502C5">
        <w:rPr>
          <w:rFonts w:ascii="Times New Roman" w:hAnsi="Times New Roman"/>
          <w:sz w:val="24"/>
          <w:szCs w:val="24"/>
        </w:rPr>
        <w:t xml:space="preserve">enforcement </w:t>
      </w:r>
      <w:r w:rsidR="003413F0" w:rsidRPr="00B502C5">
        <w:rPr>
          <w:rFonts w:ascii="Times New Roman" w:hAnsi="Times New Roman"/>
          <w:sz w:val="24"/>
          <w:szCs w:val="24"/>
        </w:rPr>
        <w:t>actions.</w:t>
      </w:r>
    </w:p>
    <w:p w14:paraId="3A8B40F6" w14:textId="681A48B7" w:rsidR="003413F0"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F55825" w:rsidRPr="00B502C5">
        <w:rPr>
          <w:rFonts w:ascii="Times New Roman" w:hAnsi="Times New Roman"/>
          <w:sz w:val="24"/>
          <w:szCs w:val="24"/>
        </w:rPr>
        <w:t xml:space="preserve">Through the creation of documentary records a new </w:t>
      </w:r>
      <w:r w:rsidR="008F1418" w:rsidRPr="00B502C5">
        <w:rPr>
          <w:rFonts w:ascii="Times New Roman" w:hAnsi="Times New Roman"/>
          <w:sz w:val="24"/>
          <w:szCs w:val="24"/>
        </w:rPr>
        <w:t xml:space="preserve">formal </w:t>
      </w:r>
      <w:r w:rsidR="00F55825" w:rsidRPr="00B502C5">
        <w:rPr>
          <w:rFonts w:ascii="Times New Roman" w:hAnsi="Times New Roman"/>
          <w:sz w:val="24"/>
          <w:szCs w:val="24"/>
        </w:rPr>
        <w:t xml:space="preserve">dimension of economic reality comes into being: </w:t>
      </w:r>
      <w:r w:rsidR="007509D9" w:rsidRPr="00B502C5">
        <w:rPr>
          <w:rFonts w:ascii="Times New Roman" w:hAnsi="Times New Roman"/>
          <w:sz w:val="24"/>
          <w:szCs w:val="24"/>
        </w:rPr>
        <w:t xml:space="preserve">a </w:t>
      </w:r>
      <w:r w:rsidR="00F55825" w:rsidRPr="00B502C5">
        <w:rPr>
          <w:rFonts w:ascii="Times New Roman" w:hAnsi="Times New Roman"/>
          <w:sz w:val="24"/>
          <w:szCs w:val="24"/>
        </w:rPr>
        <w:t xml:space="preserve">dimension of what we might call </w:t>
      </w:r>
      <w:r w:rsidR="00F55825" w:rsidRPr="00B502C5">
        <w:rPr>
          <w:rFonts w:ascii="Times New Roman" w:hAnsi="Times New Roman"/>
          <w:i/>
          <w:sz w:val="24"/>
          <w:szCs w:val="24"/>
        </w:rPr>
        <w:t xml:space="preserve">documentary </w:t>
      </w:r>
      <w:r w:rsidR="008F1418" w:rsidRPr="00B502C5">
        <w:rPr>
          <w:rFonts w:ascii="Times New Roman" w:hAnsi="Times New Roman"/>
          <w:i/>
          <w:sz w:val="24"/>
          <w:szCs w:val="24"/>
        </w:rPr>
        <w:t xml:space="preserve">economic </w:t>
      </w:r>
      <w:r w:rsidR="00F55825" w:rsidRPr="00B502C5">
        <w:rPr>
          <w:rFonts w:ascii="Times New Roman" w:hAnsi="Times New Roman"/>
          <w:i/>
          <w:sz w:val="24"/>
          <w:szCs w:val="24"/>
        </w:rPr>
        <w:t>objects</w:t>
      </w:r>
      <w:r w:rsidR="002913EE">
        <w:rPr>
          <w:rFonts w:ascii="Times New Roman" w:hAnsi="Times New Roman"/>
          <w:sz w:val="24"/>
          <w:szCs w:val="24"/>
        </w:rPr>
        <w:t>. What is commonly called “capital”</w:t>
      </w:r>
      <w:r w:rsidR="00F55825" w:rsidRPr="00B502C5">
        <w:rPr>
          <w:rFonts w:ascii="Times New Roman" w:hAnsi="Times New Roman"/>
          <w:sz w:val="24"/>
          <w:szCs w:val="24"/>
        </w:rPr>
        <w:t xml:space="preserve"> belongs to this new forma</w:t>
      </w:r>
      <w:r w:rsidR="00E7519C" w:rsidRPr="00B502C5">
        <w:rPr>
          <w:rFonts w:ascii="Times New Roman" w:hAnsi="Times New Roman"/>
          <w:sz w:val="24"/>
          <w:szCs w:val="24"/>
        </w:rPr>
        <w:t xml:space="preserve">l dimension. </w:t>
      </w:r>
      <w:ins w:id="14" w:author="William Doub" w:date="2014-04-03T11:09:00Z">
        <w:r w:rsidR="00746472">
          <w:rPr>
            <w:rFonts w:ascii="Times New Roman" w:hAnsi="Times New Roman"/>
            <w:sz w:val="24"/>
            <w:szCs w:val="24"/>
          </w:rPr>
          <w:t xml:space="preserve">This </w:t>
        </w:r>
      </w:ins>
      <w:ins w:id="15" w:author="William Doub" w:date="2014-04-03T11:10:00Z">
        <w:r w:rsidR="00746472">
          <w:rPr>
            <w:rFonts w:ascii="Times New Roman" w:hAnsi="Times New Roman"/>
            <w:sz w:val="24"/>
            <w:szCs w:val="24"/>
          </w:rPr>
          <w:t xml:space="preserve">fits with </w:t>
        </w:r>
      </w:ins>
      <w:del w:id="16" w:author="William Doub" w:date="2014-04-03T11:09:00Z">
        <w:r w:rsidR="00E7519C" w:rsidRPr="00B502C5" w:rsidDel="00746472">
          <w:rPr>
            <w:rFonts w:ascii="Times New Roman" w:hAnsi="Times New Roman"/>
            <w:sz w:val="24"/>
            <w:szCs w:val="24"/>
          </w:rPr>
          <w:delText>A</w:delText>
        </w:r>
      </w:del>
      <w:del w:id="17" w:author="William Doub" w:date="2014-04-03T11:10:00Z">
        <w:r w:rsidR="00E7519C" w:rsidRPr="00B502C5" w:rsidDel="00746472">
          <w:rPr>
            <w:rFonts w:ascii="Times New Roman" w:hAnsi="Times New Roman"/>
            <w:sz w:val="24"/>
            <w:szCs w:val="24"/>
          </w:rPr>
          <w:delText xml:space="preserve">s </w:delText>
        </w:r>
      </w:del>
      <w:proofErr w:type="gramStart"/>
      <w:r w:rsidR="00E7519C" w:rsidRPr="00B502C5">
        <w:rPr>
          <w:rFonts w:ascii="Times New Roman" w:hAnsi="Times New Roman"/>
          <w:sz w:val="24"/>
          <w:szCs w:val="24"/>
        </w:rPr>
        <w:t>de</w:t>
      </w:r>
      <w:proofErr w:type="gramEnd"/>
      <w:r w:rsidR="00E7519C" w:rsidRPr="00B502C5">
        <w:rPr>
          <w:rFonts w:ascii="Times New Roman" w:hAnsi="Times New Roman"/>
          <w:sz w:val="24"/>
          <w:szCs w:val="24"/>
        </w:rPr>
        <w:t xml:space="preserve"> Soto</w:t>
      </w:r>
      <w:ins w:id="18" w:author="William Doub" w:date="2014-04-03T11:10:00Z">
        <w:r w:rsidR="00746472">
          <w:rPr>
            <w:rFonts w:ascii="Times New Roman" w:hAnsi="Times New Roman"/>
            <w:sz w:val="24"/>
            <w:szCs w:val="24"/>
          </w:rPr>
          <w:t>’s</w:t>
        </w:r>
      </w:ins>
      <w:r w:rsidR="00E7519C" w:rsidRPr="00B502C5">
        <w:rPr>
          <w:rFonts w:ascii="Times New Roman" w:hAnsi="Times New Roman"/>
          <w:sz w:val="24"/>
          <w:szCs w:val="24"/>
        </w:rPr>
        <w:t xml:space="preserve"> </w:t>
      </w:r>
      <w:ins w:id="19" w:author="William Doub" w:date="2014-04-03T11:10:00Z">
        <w:r w:rsidR="00746472">
          <w:rPr>
            <w:rFonts w:ascii="Times New Roman" w:hAnsi="Times New Roman"/>
            <w:sz w:val="24"/>
            <w:szCs w:val="24"/>
          </w:rPr>
          <w:t>theory of the origin of capital quoted previously in Chapter 6</w:t>
        </w:r>
      </w:ins>
      <w:del w:id="20" w:author="William Doub" w:date="2014-04-03T11:10:00Z">
        <w:r w:rsidR="00E7519C" w:rsidRPr="00B502C5" w:rsidDel="00746472">
          <w:rPr>
            <w:rFonts w:ascii="Times New Roman" w:hAnsi="Times New Roman"/>
            <w:sz w:val="24"/>
            <w:szCs w:val="24"/>
          </w:rPr>
          <w:delText>puts it</w:delText>
        </w:r>
      </w:del>
      <w:r w:rsidR="00E7519C" w:rsidRPr="00B502C5">
        <w:rPr>
          <w:rFonts w:ascii="Times New Roman" w:hAnsi="Times New Roman"/>
          <w:sz w:val="24"/>
          <w:szCs w:val="24"/>
        </w:rPr>
        <w:t>:</w:t>
      </w:r>
    </w:p>
    <w:p w14:paraId="0B47F26A" w14:textId="77777777" w:rsidR="00B502C5" w:rsidRDefault="00B502C5" w:rsidP="0024256B">
      <w:pPr>
        <w:tabs>
          <w:tab w:val="left" w:pos="360"/>
        </w:tabs>
        <w:spacing w:after="0" w:line="240" w:lineRule="auto"/>
        <w:jc w:val="both"/>
        <w:rPr>
          <w:rFonts w:ascii="Times New Roman" w:hAnsi="Times New Roman"/>
          <w:sz w:val="24"/>
          <w:szCs w:val="24"/>
        </w:rPr>
      </w:pPr>
    </w:p>
    <w:p w14:paraId="622B8633" w14:textId="77777777" w:rsidR="00B502C5" w:rsidRPr="00B502C5" w:rsidRDefault="00B502C5" w:rsidP="0024256B">
      <w:pPr>
        <w:tabs>
          <w:tab w:val="left" w:pos="360"/>
        </w:tabs>
        <w:spacing w:after="0" w:line="240" w:lineRule="auto"/>
        <w:jc w:val="both"/>
        <w:rPr>
          <w:rFonts w:ascii="Times New Roman" w:hAnsi="Times New Roman"/>
          <w:sz w:val="24"/>
          <w:szCs w:val="24"/>
        </w:rPr>
      </w:pPr>
    </w:p>
    <w:p w14:paraId="3AC84D7C" w14:textId="77777777" w:rsidR="00F55825" w:rsidRPr="0024256B" w:rsidRDefault="00F55825" w:rsidP="0024256B">
      <w:pPr>
        <w:tabs>
          <w:tab w:val="left" w:pos="360"/>
        </w:tabs>
        <w:spacing w:after="0" w:line="240" w:lineRule="auto"/>
        <w:ind w:left="360"/>
        <w:jc w:val="both"/>
        <w:rPr>
          <w:rFonts w:ascii="Times New Roman" w:hAnsi="Times New Roman"/>
          <w:szCs w:val="24"/>
        </w:rPr>
      </w:pPr>
      <w:r w:rsidRPr="0024256B">
        <w:rPr>
          <w:rFonts w:ascii="Times New Roman" w:hAnsi="Times New Roman"/>
          <w:szCs w:val="24"/>
        </w:rPr>
        <w:t xml:space="preserve">Capital is born by representing in writing – in a title, a security, a contract, and other such records – the most economically and socially useful </w:t>
      </w:r>
      <w:r w:rsidR="003413F0" w:rsidRPr="0024256B">
        <w:rPr>
          <w:rFonts w:ascii="Times New Roman" w:hAnsi="Times New Roman"/>
          <w:szCs w:val="24"/>
        </w:rPr>
        <w:t xml:space="preserve">qualities [of assets]. </w:t>
      </w:r>
      <w:r w:rsidRPr="0024256B">
        <w:rPr>
          <w:rFonts w:ascii="Times New Roman" w:hAnsi="Times New Roman"/>
          <w:szCs w:val="24"/>
        </w:rPr>
        <w:t xml:space="preserve">The moment you focus your attention on the title of a house, for example, and not on the house itself, you have automatically stepped from the material world into the </w:t>
      </w:r>
      <w:r w:rsidR="00E20762" w:rsidRPr="0024256B">
        <w:rPr>
          <w:rFonts w:ascii="Times New Roman" w:hAnsi="Times New Roman"/>
          <w:szCs w:val="24"/>
        </w:rPr>
        <w:t>… univer</w:t>
      </w:r>
      <w:r w:rsidR="003413F0" w:rsidRPr="0024256B">
        <w:rPr>
          <w:rFonts w:ascii="Times New Roman" w:hAnsi="Times New Roman"/>
          <w:szCs w:val="24"/>
        </w:rPr>
        <w:t>se where capital lives</w:t>
      </w:r>
      <w:r w:rsidR="00370C50" w:rsidRPr="0024256B">
        <w:rPr>
          <w:rFonts w:ascii="Times New Roman" w:hAnsi="Times New Roman"/>
          <w:szCs w:val="24"/>
        </w:rPr>
        <w:t>.</w:t>
      </w:r>
      <w:r w:rsidR="002913EE" w:rsidRPr="0024256B">
        <w:rPr>
          <w:rStyle w:val="FootnoteReference"/>
          <w:rFonts w:ascii="Times New Roman" w:hAnsi="Times New Roman"/>
          <w:szCs w:val="24"/>
        </w:rPr>
        <w:footnoteReference w:id="3"/>
      </w:r>
    </w:p>
    <w:p w14:paraId="31516AA9" w14:textId="77777777" w:rsidR="00B502C5" w:rsidRDefault="00B502C5" w:rsidP="0024256B">
      <w:pPr>
        <w:tabs>
          <w:tab w:val="left" w:pos="360"/>
        </w:tabs>
        <w:spacing w:after="0" w:line="240" w:lineRule="auto"/>
        <w:jc w:val="both"/>
        <w:rPr>
          <w:rFonts w:ascii="Times New Roman" w:hAnsi="Times New Roman"/>
          <w:sz w:val="24"/>
          <w:szCs w:val="24"/>
        </w:rPr>
      </w:pPr>
    </w:p>
    <w:p w14:paraId="1B759C5B" w14:textId="77777777" w:rsidR="00B502C5" w:rsidRPr="00B502C5" w:rsidRDefault="00B502C5" w:rsidP="0024256B">
      <w:pPr>
        <w:tabs>
          <w:tab w:val="left" w:pos="360"/>
        </w:tabs>
        <w:spacing w:after="0" w:line="240" w:lineRule="auto"/>
        <w:jc w:val="both"/>
        <w:rPr>
          <w:rFonts w:ascii="Times New Roman" w:hAnsi="Times New Roman"/>
          <w:sz w:val="24"/>
          <w:szCs w:val="24"/>
        </w:rPr>
      </w:pPr>
    </w:p>
    <w:p w14:paraId="6149A431" w14:textId="54D8EFDC" w:rsidR="00D63C27" w:rsidRDefault="00E7519C" w:rsidP="0024256B">
      <w:pPr>
        <w:tabs>
          <w:tab w:val="left" w:pos="360"/>
        </w:tabs>
        <w:spacing w:after="0" w:line="240" w:lineRule="auto"/>
        <w:jc w:val="both"/>
        <w:rPr>
          <w:ins w:id="21" w:author="William Doub" w:date="2014-04-03T11:21:00Z"/>
          <w:rFonts w:ascii="Times New Roman" w:hAnsi="Times New Roman"/>
          <w:sz w:val="24"/>
          <w:szCs w:val="24"/>
        </w:rPr>
      </w:pPr>
      <w:r w:rsidRPr="00B502C5">
        <w:rPr>
          <w:rFonts w:ascii="Times New Roman" w:hAnsi="Times New Roman"/>
          <w:sz w:val="24"/>
          <w:szCs w:val="24"/>
        </w:rPr>
        <w:t>Capital is both something abstract – it exists because of certain sorts of document acts (of what Searle</w:t>
      </w:r>
      <w:r w:rsidR="00F43C87" w:rsidRPr="00B502C5">
        <w:rPr>
          <w:rFonts w:ascii="Times New Roman" w:hAnsi="Times New Roman"/>
          <w:sz w:val="24"/>
          <w:szCs w:val="24"/>
        </w:rPr>
        <w:t xml:space="preserve"> (2010)</w:t>
      </w:r>
      <w:r w:rsidR="002913EE">
        <w:rPr>
          <w:rFonts w:ascii="Times New Roman" w:hAnsi="Times New Roman"/>
          <w:sz w:val="24"/>
          <w:szCs w:val="24"/>
        </w:rPr>
        <w:t xml:space="preserve"> calls “Declarations”</w:t>
      </w:r>
      <w:r w:rsidRPr="00B502C5">
        <w:rPr>
          <w:rFonts w:ascii="Times New Roman" w:hAnsi="Times New Roman"/>
          <w:sz w:val="24"/>
          <w:szCs w:val="24"/>
        </w:rPr>
        <w:t xml:space="preserve"> and what </w:t>
      </w:r>
      <w:proofErr w:type="spellStart"/>
      <w:r w:rsidRPr="00B502C5">
        <w:rPr>
          <w:rFonts w:ascii="Times New Roman" w:hAnsi="Times New Roman"/>
          <w:sz w:val="24"/>
          <w:szCs w:val="24"/>
        </w:rPr>
        <w:t>Reinach</w:t>
      </w:r>
      <w:proofErr w:type="spellEnd"/>
      <w:r w:rsidRPr="00B502C5">
        <w:rPr>
          <w:rFonts w:ascii="Times New Roman" w:hAnsi="Times New Roman"/>
          <w:sz w:val="24"/>
          <w:szCs w:val="24"/>
        </w:rPr>
        <w:t xml:space="preserve"> (1913) referred to as </w:t>
      </w:r>
      <w:r w:rsidR="002913EE">
        <w:rPr>
          <w:rFonts w:ascii="Times New Roman" w:hAnsi="Times New Roman"/>
          <w:sz w:val="24"/>
          <w:szCs w:val="24"/>
        </w:rPr>
        <w:t>“</w:t>
      </w:r>
      <w:proofErr w:type="spellStart"/>
      <w:r w:rsidRPr="00B502C5">
        <w:rPr>
          <w:rFonts w:ascii="Times New Roman" w:hAnsi="Times New Roman"/>
          <w:i/>
          <w:sz w:val="24"/>
          <w:szCs w:val="24"/>
        </w:rPr>
        <w:t>Bestimmungen</w:t>
      </w:r>
      <w:proofErr w:type="spellEnd"/>
      <w:r w:rsidR="002913EE">
        <w:rPr>
          <w:rFonts w:ascii="Times New Roman" w:hAnsi="Times New Roman"/>
          <w:sz w:val="24"/>
          <w:szCs w:val="24"/>
        </w:rPr>
        <w:t>”</w:t>
      </w:r>
      <w:r w:rsidR="00F43C87" w:rsidRPr="00B502C5">
        <w:rPr>
          <w:rFonts w:ascii="Times New Roman" w:hAnsi="Times New Roman"/>
          <w:sz w:val="24"/>
          <w:szCs w:val="24"/>
        </w:rPr>
        <w:t xml:space="preserve">) – but it is also something historical, something that is part of the world of what happens and is the case. </w:t>
      </w:r>
      <w:ins w:id="22" w:author="William Doub" w:date="2014-04-03T11:15:00Z">
        <w:r w:rsidR="00D63C27">
          <w:rPr>
            <w:rFonts w:ascii="Times New Roman" w:hAnsi="Times New Roman"/>
            <w:sz w:val="24"/>
            <w:szCs w:val="24"/>
          </w:rPr>
          <w:t xml:space="preserve"> As we saw in Chapter 6, this quasi-abstract character of capital has </w:t>
        </w:r>
      </w:ins>
      <w:ins w:id="23" w:author="William Doub" w:date="2014-04-03T11:18:00Z">
        <w:r w:rsidR="00D63C27">
          <w:rPr>
            <w:rFonts w:ascii="Times New Roman" w:hAnsi="Times New Roman"/>
            <w:sz w:val="24"/>
            <w:szCs w:val="24"/>
          </w:rPr>
          <w:t>furnished</w:t>
        </w:r>
      </w:ins>
      <w:ins w:id="24" w:author="William Doub" w:date="2014-04-03T11:15:00Z">
        <w:r w:rsidR="00D63C27">
          <w:rPr>
            <w:rFonts w:ascii="Times New Roman" w:hAnsi="Times New Roman"/>
            <w:sz w:val="24"/>
            <w:szCs w:val="24"/>
          </w:rPr>
          <w:t xml:space="preserve"> it with great </w:t>
        </w:r>
      </w:ins>
      <w:ins w:id="25" w:author="William Doub" w:date="2014-04-03T11:18:00Z">
        <w:r w:rsidR="00D63C27">
          <w:rPr>
            <w:rFonts w:ascii="Times New Roman" w:hAnsi="Times New Roman"/>
            <w:sz w:val="24"/>
            <w:szCs w:val="24"/>
          </w:rPr>
          <w:t xml:space="preserve">economic </w:t>
        </w:r>
      </w:ins>
      <w:ins w:id="26" w:author="William Doub" w:date="2014-04-03T11:15:00Z">
        <w:r w:rsidR="00D63C27">
          <w:rPr>
            <w:rFonts w:ascii="Times New Roman" w:hAnsi="Times New Roman"/>
            <w:sz w:val="24"/>
            <w:szCs w:val="24"/>
          </w:rPr>
          <w:t>utility</w:t>
        </w:r>
      </w:ins>
      <w:ins w:id="27" w:author="William Doub" w:date="2014-04-03T11:18:00Z">
        <w:r w:rsidR="00D63C27">
          <w:rPr>
            <w:rFonts w:ascii="Times New Roman" w:hAnsi="Times New Roman"/>
            <w:sz w:val="24"/>
            <w:szCs w:val="24"/>
          </w:rPr>
          <w:t xml:space="preserve">, in turn </w:t>
        </w:r>
      </w:ins>
      <w:ins w:id="28" w:author="William Doub" w:date="2014-04-03T11:21:00Z">
        <w:r w:rsidR="00D63C27">
          <w:rPr>
            <w:rFonts w:ascii="Times New Roman" w:hAnsi="Times New Roman"/>
            <w:sz w:val="24"/>
            <w:szCs w:val="24"/>
          </w:rPr>
          <w:t>sparking immeasurable progress</w:t>
        </w:r>
      </w:ins>
      <w:ins w:id="29" w:author="William Doub" w:date="2014-04-03T11:19:00Z">
        <w:r w:rsidR="00D63C27">
          <w:rPr>
            <w:rFonts w:ascii="Times New Roman" w:hAnsi="Times New Roman"/>
            <w:sz w:val="24"/>
            <w:szCs w:val="24"/>
          </w:rPr>
          <w:t xml:space="preserve"> for human welfare</w:t>
        </w:r>
      </w:ins>
      <w:ins w:id="30" w:author="William Doub" w:date="2014-04-03T11:15:00Z">
        <w:r w:rsidR="00D63C27">
          <w:rPr>
            <w:rFonts w:ascii="Times New Roman" w:hAnsi="Times New Roman"/>
            <w:sz w:val="24"/>
            <w:szCs w:val="24"/>
          </w:rPr>
          <w:t>.</w:t>
        </w:r>
      </w:ins>
    </w:p>
    <w:p w14:paraId="09FC0310" w14:textId="612CDB38" w:rsidR="00705DBC" w:rsidRPr="00B502C5" w:rsidDel="00D63C27" w:rsidRDefault="00F43C87" w:rsidP="0024256B">
      <w:pPr>
        <w:tabs>
          <w:tab w:val="left" w:pos="360"/>
        </w:tabs>
        <w:spacing w:after="0" w:line="240" w:lineRule="auto"/>
        <w:jc w:val="both"/>
        <w:rPr>
          <w:del w:id="31" w:author="William Doub" w:date="2014-04-03T11:21:00Z"/>
          <w:rFonts w:ascii="Times New Roman" w:hAnsi="Times New Roman"/>
          <w:sz w:val="24"/>
          <w:szCs w:val="24"/>
        </w:rPr>
      </w:pPr>
      <w:del w:id="32" w:author="William Doub" w:date="2014-04-03T11:21:00Z">
        <w:r w:rsidRPr="00B502C5" w:rsidDel="00D63C27">
          <w:rPr>
            <w:rFonts w:ascii="Times New Roman" w:hAnsi="Times New Roman"/>
            <w:sz w:val="24"/>
            <w:szCs w:val="24"/>
          </w:rPr>
          <w:delText>The abstract nature of c</w:delText>
        </w:r>
        <w:r w:rsidR="00B23434" w:rsidRPr="00B502C5" w:rsidDel="00D63C27">
          <w:rPr>
            <w:rFonts w:ascii="Times New Roman" w:hAnsi="Times New Roman"/>
            <w:sz w:val="24"/>
            <w:szCs w:val="24"/>
          </w:rPr>
          <w:delText xml:space="preserve">apital </w:delText>
        </w:r>
        <w:r w:rsidR="00A152F5" w:rsidRPr="00B502C5" w:rsidDel="00D63C27">
          <w:rPr>
            <w:rFonts w:ascii="Times New Roman" w:hAnsi="Times New Roman"/>
            <w:sz w:val="24"/>
            <w:szCs w:val="24"/>
          </w:rPr>
          <w:delText xml:space="preserve">allows it </w:delText>
        </w:r>
        <w:r w:rsidRPr="00B502C5" w:rsidDel="00D63C27">
          <w:rPr>
            <w:rFonts w:ascii="Times New Roman" w:hAnsi="Times New Roman"/>
            <w:sz w:val="24"/>
            <w:szCs w:val="24"/>
          </w:rPr>
          <w:delText xml:space="preserve">to be divided amongst multiple owners while the property itself remains physically unchanged. </w:delText>
        </w:r>
        <w:r w:rsidR="00A152F5" w:rsidRPr="00B502C5" w:rsidDel="00D63C27">
          <w:rPr>
            <w:rFonts w:ascii="Times New Roman" w:hAnsi="Times New Roman"/>
            <w:sz w:val="24"/>
            <w:szCs w:val="24"/>
          </w:rPr>
          <w:delText xml:space="preserve">Pension funds exploit this mathematical divisibility of capital to bring about a state of affairs in which the ownership of capital goods is no longer the privilege of the few. </w:delText>
        </w:r>
        <w:r w:rsidR="00AA6A22" w:rsidRPr="00B502C5" w:rsidDel="00D63C27">
          <w:rPr>
            <w:rFonts w:ascii="Times New Roman" w:hAnsi="Times New Roman"/>
            <w:sz w:val="24"/>
            <w:szCs w:val="24"/>
          </w:rPr>
          <w:delText>It is part of t</w:delText>
        </w:r>
        <w:r w:rsidRPr="00B502C5" w:rsidDel="00D63C27">
          <w:rPr>
            <w:rFonts w:ascii="Times New Roman" w:hAnsi="Times New Roman"/>
            <w:sz w:val="24"/>
            <w:szCs w:val="24"/>
          </w:rPr>
          <w:delText xml:space="preserve">he historical </w:delText>
        </w:r>
        <w:r w:rsidR="00AA6A22" w:rsidRPr="00B502C5" w:rsidDel="00D63C27">
          <w:rPr>
            <w:rFonts w:ascii="Times New Roman" w:hAnsi="Times New Roman"/>
            <w:sz w:val="24"/>
            <w:szCs w:val="24"/>
          </w:rPr>
          <w:delText xml:space="preserve">role </w:delText>
        </w:r>
        <w:r w:rsidRPr="00B502C5" w:rsidDel="00D63C27">
          <w:rPr>
            <w:rFonts w:ascii="Times New Roman" w:hAnsi="Times New Roman"/>
            <w:sz w:val="24"/>
            <w:szCs w:val="24"/>
          </w:rPr>
          <w:delText xml:space="preserve">of capital </w:delText>
        </w:r>
        <w:r w:rsidR="00B23434" w:rsidRPr="00B502C5" w:rsidDel="00D63C27">
          <w:rPr>
            <w:rFonts w:ascii="Times New Roman" w:hAnsi="Times New Roman"/>
            <w:sz w:val="24"/>
            <w:szCs w:val="24"/>
          </w:rPr>
          <w:delText>to serve as security in credit transactions</w:delText>
        </w:r>
        <w:r w:rsidR="004763D4" w:rsidRPr="00B502C5" w:rsidDel="00D63C27">
          <w:rPr>
            <w:rFonts w:ascii="Times New Roman" w:hAnsi="Times New Roman"/>
            <w:sz w:val="24"/>
            <w:szCs w:val="24"/>
          </w:rPr>
          <w:delText xml:space="preserve">. </w:delText>
        </w:r>
        <w:r w:rsidR="00B23434" w:rsidRPr="00B502C5" w:rsidDel="00D63C27">
          <w:rPr>
            <w:rFonts w:ascii="Times New Roman" w:hAnsi="Times New Roman"/>
            <w:sz w:val="24"/>
            <w:szCs w:val="24"/>
          </w:rPr>
          <w:delText xml:space="preserve">It is </w:delText>
        </w:r>
        <w:r w:rsidR="00AA6A22" w:rsidRPr="00B502C5" w:rsidDel="00D63C27">
          <w:rPr>
            <w:rFonts w:ascii="Times New Roman" w:hAnsi="Times New Roman"/>
            <w:sz w:val="24"/>
            <w:szCs w:val="24"/>
          </w:rPr>
          <w:delText xml:space="preserve">accordingly </w:delText>
        </w:r>
        <w:r w:rsidR="00B23434" w:rsidRPr="00B502C5" w:rsidDel="00D63C27">
          <w:rPr>
            <w:rFonts w:ascii="Times New Roman" w:hAnsi="Times New Roman"/>
            <w:sz w:val="24"/>
            <w:szCs w:val="24"/>
          </w:rPr>
          <w:delText>not land or buildings, but rather the associated equity – something represented in a legal record or title</w:delText>
        </w:r>
        <w:r w:rsidR="00C721E3" w:rsidRPr="00B502C5" w:rsidDel="00D63C27">
          <w:rPr>
            <w:rFonts w:ascii="Times New Roman" w:hAnsi="Times New Roman"/>
            <w:sz w:val="24"/>
            <w:szCs w:val="24"/>
          </w:rPr>
          <w:delText xml:space="preserve"> </w:delText>
        </w:r>
        <w:r w:rsidR="00B23434" w:rsidRPr="00B502C5" w:rsidDel="00D63C27">
          <w:rPr>
            <w:rFonts w:ascii="Times New Roman" w:hAnsi="Times New Roman"/>
            <w:sz w:val="24"/>
            <w:szCs w:val="24"/>
          </w:rPr>
          <w:delText xml:space="preserve">– which provides security to lenders for mortgages, easements, and other covenants. </w:delText>
        </w:r>
        <w:r w:rsidR="00370C50" w:rsidDel="00D63C27">
          <w:rPr>
            <w:rFonts w:ascii="Times New Roman" w:hAnsi="Times New Roman"/>
            <w:sz w:val="24"/>
            <w:szCs w:val="24"/>
          </w:rPr>
          <w:delText xml:space="preserve">By adding </w:delText>
        </w:r>
        <w:r w:rsidR="00B23434" w:rsidRPr="00B502C5" w:rsidDel="00D63C27">
          <w:rPr>
            <w:rFonts w:ascii="Times New Roman" w:hAnsi="Times New Roman"/>
            <w:sz w:val="24"/>
            <w:szCs w:val="24"/>
          </w:rPr>
          <w:delText xml:space="preserve">a codicil to a title deed </w:delText>
        </w:r>
        <w:r w:rsidR="00370C50" w:rsidDel="00D63C27">
          <w:rPr>
            <w:rFonts w:ascii="Times New Roman" w:hAnsi="Times New Roman"/>
            <w:sz w:val="24"/>
            <w:szCs w:val="24"/>
          </w:rPr>
          <w:delText xml:space="preserve">we </w:delText>
        </w:r>
        <w:r w:rsidR="00B23434" w:rsidRPr="00B502C5" w:rsidDel="00D63C27">
          <w:rPr>
            <w:rFonts w:ascii="Times New Roman" w:hAnsi="Times New Roman"/>
            <w:sz w:val="24"/>
            <w:szCs w:val="24"/>
          </w:rPr>
          <w:delText xml:space="preserve">thereby certify who has access to the property and under what conditions. We present the title deed to a bank and thereby allow the equity associated with the underlying asset to be set free </w:delText>
        </w:r>
        <w:r w:rsidR="00705DBC" w:rsidRPr="00B502C5" w:rsidDel="00D63C27">
          <w:rPr>
            <w:rFonts w:ascii="Times New Roman" w:hAnsi="Times New Roman"/>
            <w:sz w:val="24"/>
            <w:szCs w:val="24"/>
          </w:rPr>
          <w:delText xml:space="preserve">to be used </w:delText>
        </w:r>
        <w:r w:rsidR="00B23434" w:rsidRPr="00B502C5" w:rsidDel="00D63C27">
          <w:rPr>
            <w:rFonts w:ascii="Times New Roman" w:hAnsi="Times New Roman"/>
            <w:sz w:val="24"/>
            <w:szCs w:val="24"/>
          </w:rPr>
          <w:delText xml:space="preserve">for purposes of investment in other things. </w:delText>
        </w:r>
        <w:r w:rsidR="00705DBC" w:rsidRPr="00B502C5" w:rsidDel="00D63C27">
          <w:rPr>
            <w:rFonts w:ascii="Times New Roman" w:hAnsi="Times New Roman"/>
            <w:sz w:val="24"/>
            <w:szCs w:val="24"/>
          </w:rPr>
          <w:delText>Where the necessary documentation exists, individuals and institutions in different locations can trade unlimited quantities of physical items without the need for anything material to be moved from one place to another or altered physically in any way.</w:delText>
        </w:r>
      </w:del>
    </w:p>
    <w:p w14:paraId="240E328A" w14:textId="348F61F7" w:rsidR="00B23434" w:rsidRPr="00B502C5" w:rsidDel="00D63C27" w:rsidRDefault="0024256B" w:rsidP="0024256B">
      <w:pPr>
        <w:tabs>
          <w:tab w:val="left" w:pos="360"/>
        </w:tabs>
        <w:spacing w:after="0" w:line="240" w:lineRule="auto"/>
        <w:jc w:val="both"/>
        <w:rPr>
          <w:del w:id="33" w:author="William Doub" w:date="2014-04-03T11:21:00Z"/>
          <w:rFonts w:ascii="Times New Roman" w:hAnsi="Times New Roman"/>
          <w:sz w:val="24"/>
          <w:szCs w:val="24"/>
        </w:rPr>
      </w:pPr>
      <w:del w:id="34" w:author="William Doub" w:date="2014-04-03T11:21:00Z">
        <w:r w:rsidDel="00D63C27">
          <w:rPr>
            <w:rFonts w:ascii="Times New Roman" w:hAnsi="Times New Roman"/>
            <w:sz w:val="24"/>
            <w:szCs w:val="24"/>
          </w:rPr>
          <w:tab/>
        </w:r>
        <w:r w:rsidR="008F1418" w:rsidRPr="00B502C5" w:rsidDel="00D63C27">
          <w:rPr>
            <w:rFonts w:ascii="Times New Roman" w:hAnsi="Times New Roman"/>
            <w:sz w:val="24"/>
            <w:szCs w:val="24"/>
          </w:rPr>
          <w:delText>R</w:delText>
        </w:r>
        <w:r w:rsidR="00B23434" w:rsidRPr="00B502C5" w:rsidDel="00D63C27">
          <w:rPr>
            <w:rFonts w:ascii="Times New Roman" w:hAnsi="Times New Roman"/>
            <w:sz w:val="24"/>
            <w:szCs w:val="24"/>
          </w:rPr>
          <w:delText xml:space="preserve">ecords and representations constituting the formal property system bring </w:delText>
        </w:r>
        <w:r w:rsidR="008F1418" w:rsidRPr="00B502C5" w:rsidDel="00D63C27">
          <w:rPr>
            <w:rFonts w:ascii="Times New Roman" w:hAnsi="Times New Roman"/>
            <w:sz w:val="24"/>
            <w:szCs w:val="24"/>
          </w:rPr>
          <w:delText xml:space="preserve">new systems of </w:delText>
        </w:r>
        <w:r w:rsidR="00B23434" w:rsidRPr="00B502C5" w:rsidDel="00D63C27">
          <w:rPr>
            <w:rFonts w:ascii="Times New Roman" w:hAnsi="Times New Roman"/>
            <w:sz w:val="24"/>
            <w:szCs w:val="24"/>
          </w:rPr>
          <w:delText xml:space="preserve">quasi-abstract </w:delText>
        </w:r>
        <w:r w:rsidR="008F1418" w:rsidRPr="00B502C5" w:rsidDel="00D63C27">
          <w:rPr>
            <w:rFonts w:ascii="Times New Roman" w:hAnsi="Times New Roman"/>
            <w:sz w:val="24"/>
            <w:szCs w:val="24"/>
          </w:rPr>
          <w:delText xml:space="preserve">entities </w:delText>
        </w:r>
        <w:r w:rsidR="00B23434" w:rsidRPr="00B502C5" w:rsidDel="00D63C27">
          <w:rPr>
            <w:rFonts w:ascii="Times New Roman" w:hAnsi="Times New Roman"/>
            <w:sz w:val="24"/>
            <w:szCs w:val="24"/>
          </w:rPr>
          <w:delText>into existence</w:delText>
        </w:r>
        <w:r w:rsidR="00010F1C" w:rsidRPr="00B502C5" w:rsidDel="00D63C27">
          <w:rPr>
            <w:rFonts w:ascii="Times New Roman" w:hAnsi="Times New Roman"/>
            <w:sz w:val="24"/>
            <w:szCs w:val="24"/>
          </w:rPr>
          <w:delText>, which people buy and sell, use to gather information and to create incentives, and to vehiculate a division of labor between people with different sorts of temperament and different sorts of expertise</w:delText>
        </w:r>
        <w:r w:rsidR="00C721E3" w:rsidRPr="00B502C5" w:rsidDel="00D63C27">
          <w:rPr>
            <w:rFonts w:ascii="Times New Roman" w:hAnsi="Times New Roman"/>
            <w:sz w:val="24"/>
            <w:szCs w:val="24"/>
          </w:rPr>
          <w:delText xml:space="preserve">. </w:delText>
        </w:r>
        <w:r w:rsidR="00705DBC" w:rsidRPr="00B502C5" w:rsidDel="00D63C27">
          <w:rPr>
            <w:rFonts w:ascii="Times New Roman" w:hAnsi="Times New Roman"/>
            <w:sz w:val="24"/>
            <w:szCs w:val="24"/>
          </w:rPr>
          <w:delText>As de Soto puts it, t</w:delText>
        </w:r>
        <w:r w:rsidR="00B23434" w:rsidRPr="00B502C5" w:rsidDel="00D63C27">
          <w:rPr>
            <w:rFonts w:ascii="Times New Roman" w:hAnsi="Times New Roman"/>
            <w:sz w:val="24"/>
            <w:szCs w:val="24"/>
          </w:rPr>
          <w:delText xml:space="preserve">itle deeds, stock certificates, </w:delText>
        </w:r>
        <w:r w:rsidR="00C721E3" w:rsidRPr="00B502C5" w:rsidDel="00D63C27">
          <w:rPr>
            <w:rFonts w:ascii="Times New Roman" w:hAnsi="Times New Roman"/>
            <w:sz w:val="24"/>
            <w:szCs w:val="24"/>
          </w:rPr>
          <w:delText xml:space="preserve">and </w:delText>
        </w:r>
        <w:r w:rsidR="00B23434" w:rsidRPr="00B502C5" w:rsidDel="00D63C27">
          <w:rPr>
            <w:rFonts w:ascii="Times New Roman" w:hAnsi="Times New Roman"/>
            <w:sz w:val="24"/>
            <w:szCs w:val="24"/>
          </w:rPr>
          <w:delText>mortgage contracts</w:delText>
        </w:r>
        <w:r w:rsidR="00AA6A22" w:rsidRPr="00B502C5" w:rsidDel="00D63C27">
          <w:rPr>
            <w:rFonts w:ascii="Times New Roman" w:hAnsi="Times New Roman"/>
            <w:sz w:val="24"/>
            <w:szCs w:val="24"/>
          </w:rPr>
          <w:delText>, by creating capital,</w:delText>
        </w:r>
        <w:r w:rsidR="00B23434" w:rsidRPr="00B502C5" w:rsidDel="00D63C27">
          <w:rPr>
            <w:rFonts w:ascii="Times New Roman" w:hAnsi="Times New Roman"/>
            <w:sz w:val="24"/>
            <w:szCs w:val="24"/>
          </w:rPr>
          <w:delText xml:space="preserve"> </w:delText>
        </w:r>
        <w:r w:rsidR="00C721E3" w:rsidRPr="00B502C5" w:rsidDel="00D63C27">
          <w:rPr>
            <w:rFonts w:ascii="Times New Roman" w:hAnsi="Times New Roman"/>
            <w:sz w:val="24"/>
            <w:szCs w:val="24"/>
          </w:rPr>
          <w:delText xml:space="preserve">constitute a </w:delText>
        </w:r>
        <w:r w:rsidR="004763D4" w:rsidRPr="00B502C5" w:rsidDel="00D63C27">
          <w:rPr>
            <w:rFonts w:ascii="Times New Roman" w:hAnsi="Times New Roman"/>
            <w:sz w:val="24"/>
            <w:szCs w:val="24"/>
          </w:rPr>
          <w:delText xml:space="preserve">highly effective </w:delText>
        </w:r>
        <w:r w:rsidR="00B23434" w:rsidRPr="00B502C5" w:rsidDel="00D63C27">
          <w:rPr>
            <w:rFonts w:ascii="Times New Roman" w:hAnsi="Times New Roman"/>
            <w:sz w:val="24"/>
            <w:szCs w:val="24"/>
          </w:rPr>
          <w:delText xml:space="preserve">means </w:delText>
        </w:r>
        <w:r w:rsidR="00705DBC" w:rsidRPr="00B502C5" w:rsidDel="00D63C27">
          <w:rPr>
            <w:rFonts w:ascii="Times New Roman" w:hAnsi="Times New Roman"/>
            <w:sz w:val="24"/>
            <w:szCs w:val="24"/>
          </w:rPr>
          <w:delText xml:space="preserve">for human beings </w:delText>
        </w:r>
        <w:r w:rsidR="00B23434" w:rsidRPr="00B502C5" w:rsidDel="00D63C27">
          <w:rPr>
            <w:rFonts w:ascii="Times New Roman" w:hAnsi="Times New Roman"/>
            <w:sz w:val="24"/>
            <w:szCs w:val="24"/>
          </w:rPr>
          <w:delText>to discover</w:delText>
        </w:r>
        <w:r w:rsidR="004763D4" w:rsidRPr="00B502C5" w:rsidDel="00D63C27">
          <w:rPr>
            <w:rFonts w:ascii="Times New Roman" w:hAnsi="Times New Roman"/>
            <w:sz w:val="24"/>
            <w:szCs w:val="24"/>
          </w:rPr>
          <w:delText xml:space="preserve"> </w:delText>
        </w:r>
        <w:r w:rsidR="00B23434" w:rsidRPr="00B502C5" w:rsidDel="00D63C27">
          <w:rPr>
            <w:rFonts w:ascii="Times New Roman" w:hAnsi="Times New Roman"/>
            <w:sz w:val="24"/>
            <w:szCs w:val="24"/>
          </w:rPr>
          <w:delText>the most potentially prod</w:delText>
        </w:r>
        <w:r w:rsidR="00FA1C47" w:rsidRPr="00B502C5" w:rsidDel="00D63C27">
          <w:rPr>
            <w:rFonts w:ascii="Times New Roman" w:hAnsi="Times New Roman"/>
            <w:sz w:val="24"/>
            <w:szCs w:val="24"/>
          </w:rPr>
          <w:delText>uctive qualities of resources. In particular, b</w:delText>
        </w:r>
        <w:r w:rsidR="00B23434" w:rsidRPr="00B502C5" w:rsidDel="00D63C27">
          <w:rPr>
            <w:rFonts w:ascii="Times New Roman" w:hAnsi="Times New Roman"/>
            <w:sz w:val="24"/>
            <w:szCs w:val="24"/>
          </w:rPr>
          <w:delText xml:space="preserve">y unleashing the potential of physical assets in the form of credit, thereby allowing new sorts of ventures and new sorts of risk, and new sorts of sharing of risk, </w:delText>
        </w:r>
        <w:r w:rsidR="00AA6A22" w:rsidRPr="00B502C5" w:rsidDel="00D63C27">
          <w:rPr>
            <w:rFonts w:ascii="Times New Roman" w:hAnsi="Times New Roman"/>
            <w:sz w:val="24"/>
            <w:szCs w:val="24"/>
          </w:rPr>
          <w:delText xml:space="preserve">the </w:delText>
        </w:r>
        <w:r w:rsidR="00B23434" w:rsidRPr="00B502C5" w:rsidDel="00D63C27">
          <w:rPr>
            <w:rFonts w:ascii="Times New Roman" w:hAnsi="Times New Roman"/>
            <w:sz w:val="24"/>
            <w:szCs w:val="24"/>
          </w:rPr>
          <w:delText>formal property system gave rise to that quantum leap in human welfare which we associate with the</w:delText>
        </w:r>
        <w:r w:rsidR="002913EE" w:rsidDel="00D63C27">
          <w:rPr>
            <w:rFonts w:ascii="Times New Roman" w:hAnsi="Times New Roman"/>
            <w:sz w:val="24"/>
            <w:szCs w:val="24"/>
          </w:rPr>
          <w:delText xml:space="preserve"> success of Western capitalism.</w:delText>
        </w:r>
      </w:del>
    </w:p>
    <w:p w14:paraId="4FB594AD" w14:textId="77777777" w:rsidR="00B502C5" w:rsidRDefault="00B502C5" w:rsidP="0024256B">
      <w:pPr>
        <w:tabs>
          <w:tab w:val="left" w:pos="360"/>
        </w:tabs>
        <w:spacing w:after="0" w:line="240" w:lineRule="auto"/>
        <w:jc w:val="both"/>
        <w:rPr>
          <w:rFonts w:ascii="Times New Roman" w:hAnsi="Times New Roman"/>
          <w:b/>
          <w:sz w:val="24"/>
          <w:szCs w:val="24"/>
        </w:rPr>
      </w:pPr>
    </w:p>
    <w:p w14:paraId="041581B3" w14:textId="77777777" w:rsidR="00B502C5" w:rsidRDefault="00B502C5" w:rsidP="0024256B">
      <w:pPr>
        <w:tabs>
          <w:tab w:val="left" w:pos="360"/>
        </w:tabs>
        <w:spacing w:after="0" w:line="240" w:lineRule="auto"/>
        <w:jc w:val="both"/>
        <w:rPr>
          <w:rFonts w:ascii="Times New Roman" w:hAnsi="Times New Roman"/>
          <w:b/>
          <w:sz w:val="24"/>
          <w:szCs w:val="24"/>
        </w:rPr>
      </w:pPr>
    </w:p>
    <w:p w14:paraId="481D6321" w14:textId="77777777" w:rsidR="00F55825" w:rsidRPr="00B502C5" w:rsidRDefault="00B502C5" w:rsidP="0024256B">
      <w:pPr>
        <w:tabs>
          <w:tab w:val="left" w:pos="360"/>
        </w:tabs>
        <w:spacing w:after="0" w:line="240" w:lineRule="auto"/>
        <w:jc w:val="both"/>
        <w:rPr>
          <w:rFonts w:ascii="Times New Roman" w:hAnsi="Times New Roman"/>
          <w:i/>
          <w:sz w:val="24"/>
          <w:szCs w:val="24"/>
        </w:rPr>
      </w:pPr>
      <w:r>
        <w:rPr>
          <w:rFonts w:ascii="Times New Roman" w:hAnsi="Times New Roman"/>
          <w:i/>
          <w:sz w:val="24"/>
          <w:szCs w:val="24"/>
        </w:rPr>
        <w:t xml:space="preserve">6. </w:t>
      </w:r>
      <w:r w:rsidR="00C721E3" w:rsidRPr="00B502C5">
        <w:rPr>
          <w:rFonts w:ascii="Times New Roman" w:hAnsi="Times New Roman"/>
          <w:i/>
          <w:sz w:val="24"/>
          <w:szCs w:val="24"/>
        </w:rPr>
        <w:t>Toxic Assets</w:t>
      </w:r>
    </w:p>
    <w:p w14:paraId="2A70BE2F" w14:textId="77777777" w:rsidR="00B502C5" w:rsidRDefault="00B502C5" w:rsidP="0024256B">
      <w:pPr>
        <w:tabs>
          <w:tab w:val="left" w:pos="360"/>
        </w:tabs>
        <w:spacing w:after="0" w:line="240" w:lineRule="auto"/>
        <w:jc w:val="both"/>
        <w:rPr>
          <w:rFonts w:ascii="Times New Roman" w:hAnsi="Times New Roman"/>
          <w:sz w:val="24"/>
          <w:szCs w:val="24"/>
        </w:rPr>
      </w:pPr>
    </w:p>
    <w:p w14:paraId="423CD8B5" w14:textId="77777777" w:rsidR="00DD7141" w:rsidRPr="00B502C5" w:rsidRDefault="007A7EB9" w:rsidP="0024256B">
      <w:pPr>
        <w:tabs>
          <w:tab w:val="left" w:pos="360"/>
        </w:tabs>
        <w:spacing w:after="0" w:line="240" w:lineRule="auto"/>
        <w:jc w:val="both"/>
        <w:rPr>
          <w:rFonts w:ascii="Times New Roman" w:hAnsi="Times New Roman"/>
          <w:sz w:val="24"/>
          <w:szCs w:val="24"/>
        </w:rPr>
      </w:pPr>
      <w:r w:rsidRPr="00B502C5">
        <w:rPr>
          <w:rFonts w:ascii="Times New Roman" w:hAnsi="Times New Roman"/>
          <w:sz w:val="24"/>
          <w:szCs w:val="24"/>
        </w:rPr>
        <w:t>Focusing on document</w:t>
      </w:r>
      <w:r w:rsidR="00936F5A" w:rsidRPr="00B502C5">
        <w:rPr>
          <w:rFonts w:ascii="Times New Roman" w:hAnsi="Times New Roman"/>
          <w:sz w:val="24"/>
          <w:szCs w:val="24"/>
        </w:rPr>
        <w:t>s</w:t>
      </w:r>
      <w:r w:rsidRPr="00B502C5">
        <w:rPr>
          <w:rFonts w:ascii="Times New Roman" w:hAnsi="Times New Roman"/>
          <w:sz w:val="24"/>
          <w:szCs w:val="24"/>
        </w:rPr>
        <w:t xml:space="preserve"> allows us to understand also what went wrong in the credit markets in recent times.</w:t>
      </w:r>
      <w:r w:rsidR="00F55825" w:rsidRPr="00B502C5">
        <w:rPr>
          <w:rFonts w:ascii="Times New Roman" w:hAnsi="Times New Roman"/>
          <w:sz w:val="24"/>
          <w:szCs w:val="24"/>
        </w:rPr>
        <w:t xml:space="preserve"> </w:t>
      </w:r>
      <w:r w:rsidR="00C721E3" w:rsidRPr="00B502C5">
        <w:rPr>
          <w:rFonts w:ascii="Times New Roman" w:hAnsi="Times New Roman"/>
          <w:sz w:val="24"/>
          <w:szCs w:val="24"/>
        </w:rPr>
        <w:t>I</w:t>
      </w:r>
      <w:r w:rsidR="00F55825" w:rsidRPr="00B502C5">
        <w:rPr>
          <w:rFonts w:ascii="Times New Roman" w:hAnsi="Times New Roman"/>
          <w:sz w:val="24"/>
          <w:szCs w:val="24"/>
        </w:rPr>
        <w:t xml:space="preserve">n an article in the </w:t>
      </w:r>
      <w:r w:rsidR="00F55825" w:rsidRPr="00B502C5">
        <w:rPr>
          <w:rFonts w:ascii="Times New Roman" w:hAnsi="Times New Roman"/>
          <w:i/>
          <w:sz w:val="24"/>
          <w:szCs w:val="24"/>
        </w:rPr>
        <w:t>Wall Street Journal</w:t>
      </w:r>
      <w:r w:rsidR="00F55825" w:rsidRPr="00B502C5">
        <w:rPr>
          <w:rFonts w:ascii="Times New Roman" w:hAnsi="Times New Roman"/>
          <w:sz w:val="24"/>
          <w:szCs w:val="24"/>
        </w:rPr>
        <w:t xml:space="preserve"> (March 25, 2009) entitled “Toxic Assets Were Hidden Assets”, de Soto </w:t>
      </w:r>
      <w:r w:rsidR="00C721E3" w:rsidRPr="00B502C5">
        <w:rPr>
          <w:rFonts w:ascii="Times New Roman" w:hAnsi="Times New Roman"/>
          <w:sz w:val="24"/>
          <w:szCs w:val="24"/>
        </w:rPr>
        <w:t xml:space="preserve">argues </w:t>
      </w:r>
      <w:r w:rsidR="00F55825" w:rsidRPr="00B502C5">
        <w:rPr>
          <w:rFonts w:ascii="Times New Roman" w:hAnsi="Times New Roman"/>
          <w:sz w:val="24"/>
          <w:szCs w:val="24"/>
        </w:rPr>
        <w:t xml:space="preserve">that the real problem was not </w:t>
      </w:r>
      <w:r w:rsidR="00142D62" w:rsidRPr="00B502C5">
        <w:rPr>
          <w:rFonts w:ascii="Times New Roman" w:hAnsi="Times New Roman"/>
          <w:sz w:val="24"/>
          <w:szCs w:val="24"/>
        </w:rPr>
        <w:t xml:space="preserve">so much </w:t>
      </w:r>
      <w:r w:rsidR="00F55825" w:rsidRPr="00B502C5">
        <w:rPr>
          <w:rFonts w:ascii="Times New Roman" w:hAnsi="Times New Roman"/>
          <w:i/>
          <w:sz w:val="24"/>
          <w:szCs w:val="24"/>
        </w:rPr>
        <w:t>bad loans</w:t>
      </w:r>
      <w:r w:rsidR="00142D62" w:rsidRPr="00B502C5">
        <w:rPr>
          <w:rFonts w:ascii="Times New Roman" w:hAnsi="Times New Roman"/>
          <w:sz w:val="24"/>
          <w:szCs w:val="24"/>
        </w:rPr>
        <w:t xml:space="preserve"> – which had always existed – but </w:t>
      </w:r>
      <w:r w:rsidR="00F55825" w:rsidRPr="00B502C5">
        <w:rPr>
          <w:rFonts w:ascii="Times New Roman" w:hAnsi="Times New Roman"/>
          <w:i/>
          <w:sz w:val="24"/>
          <w:szCs w:val="24"/>
        </w:rPr>
        <w:t>bad documentation</w:t>
      </w:r>
      <w:r w:rsidR="00142D62" w:rsidRPr="00B502C5">
        <w:rPr>
          <w:rFonts w:ascii="Times New Roman" w:hAnsi="Times New Roman"/>
          <w:sz w:val="24"/>
          <w:szCs w:val="24"/>
        </w:rPr>
        <w:t>:</w:t>
      </w:r>
      <w:r w:rsidR="00F55825" w:rsidRPr="00B502C5">
        <w:rPr>
          <w:rFonts w:ascii="Times New Roman" w:hAnsi="Times New Roman"/>
          <w:sz w:val="24"/>
          <w:szCs w:val="24"/>
        </w:rPr>
        <w:t xml:space="preserve"> a situation in which the chain of representations that had earlier anchored commercial paper to the underlying assets</w:t>
      </w:r>
      <w:r w:rsidR="00AA6A22" w:rsidRPr="00B502C5">
        <w:rPr>
          <w:rFonts w:ascii="Times New Roman" w:hAnsi="Times New Roman"/>
          <w:sz w:val="24"/>
          <w:szCs w:val="24"/>
        </w:rPr>
        <w:t xml:space="preserve"> was broken</w:t>
      </w:r>
      <w:r w:rsidR="00DF0028" w:rsidRPr="00B502C5">
        <w:rPr>
          <w:rStyle w:val="FootnoteReference"/>
          <w:rFonts w:ascii="Times New Roman" w:hAnsi="Times New Roman"/>
          <w:sz w:val="24"/>
          <w:szCs w:val="24"/>
        </w:rPr>
        <w:footnoteReference w:id="4"/>
      </w:r>
      <w:r w:rsidR="002913EE">
        <w:rPr>
          <w:rFonts w:ascii="Times New Roman" w:hAnsi="Times New Roman"/>
          <w:sz w:val="24"/>
          <w:szCs w:val="24"/>
        </w:rPr>
        <w:t>.</w:t>
      </w:r>
    </w:p>
    <w:p w14:paraId="3352641B" w14:textId="77777777" w:rsidR="009B089E"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2913EE">
        <w:rPr>
          <w:rFonts w:ascii="Times New Roman" w:hAnsi="Times New Roman"/>
          <w:sz w:val="24"/>
          <w:szCs w:val="24"/>
        </w:rPr>
        <w:t xml:space="preserve">As de Soto points out, </w:t>
      </w:r>
      <w:r w:rsidR="00370C50">
        <w:rPr>
          <w:rFonts w:ascii="Times New Roman" w:hAnsi="Times New Roman"/>
          <w:sz w:val="24"/>
          <w:szCs w:val="24"/>
        </w:rPr>
        <w:t>“</w:t>
      </w:r>
      <w:r w:rsidR="00E20762" w:rsidRPr="00B502C5">
        <w:rPr>
          <w:rFonts w:ascii="Times New Roman" w:hAnsi="Times New Roman"/>
          <w:sz w:val="24"/>
          <w:szCs w:val="24"/>
        </w:rPr>
        <w:t xml:space="preserve">Ever since humans started trading, lending and investing beyond the confines of the family and the tribe, we have depended on legally authenticated written statements to get </w:t>
      </w:r>
      <w:r w:rsidR="002913EE">
        <w:rPr>
          <w:rFonts w:ascii="Times New Roman" w:hAnsi="Times New Roman"/>
          <w:sz w:val="24"/>
          <w:szCs w:val="24"/>
        </w:rPr>
        <w:t>the facts about things of value</w:t>
      </w:r>
      <w:r w:rsidR="00370C50">
        <w:rPr>
          <w:rFonts w:ascii="Times New Roman" w:hAnsi="Times New Roman"/>
          <w:sz w:val="24"/>
          <w:szCs w:val="24"/>
        </w:rPr>
        <w:t>”</w:t>
      </w:r>
      <w:r w:rsidR="00E20762" w:rsidRPr="00B502C5">
        <w:rPr>
          <w:rFonts w:ascii="Times New Roman" w:hAnsi="Times New Roman"/>
          <w:sz w:val="24"/>
          <w:szCs w:val="24"/>
        </w:rPr>
        <w:t xml:space="preserve"> </w:t>
      </w:r>
      <w:r w:rsidR="00C721E3" w:rsidRPr="00B502C5">
        <w:rPr>
          <w:rFonts w:ascii="Times New Roman" w:hAnsi="Times New Roman"/>
          <w:sz w:val="24"/>
          <w:szCs w:val="24"/>
        </w:rPr>
        <w:t>(</w:t>
      </w:r>
      <w:r w:rsidR="00252FBF" w:rsidRPr="00B502C5">
        <w:rPr>
          <w:rFonts w:ascii="Times New Roman" w:hAnsi="Times New Roman"/>
          <w:i/>
          <w:sz w:val="24"/>
          <w:szCs w:val="24"/>
        </w:rPr>
        <w:t>op. cit.</w:t>
      </w:r>
      <w:r w:rsidR="00C721E3" w:rsidRPr="00B502C5">
        <w:rPr>
          <w:rFonts w:ascii="Times New Roman" w:hAnsi="Times New Roman"/>
          <w:sz w:val="24"/>
          <w:szCs w:val="24"/>
        </w:rPr>
        <w:t>)</w:t>
      </w:r>
      <w:r w:rsidR="002913EE">
        <w:rPr>
          <w:rFonts w:ascii="Times New Roman" w:hAnsi="Times New Roman"/>
          <w:sz w:val="24"/>
          <w:szCs w:val="24"/>
        </w:rPr>
        <w:t>.</w:t>
      </w:r>
      <w:r w:rsidR="00C721E3" w:rsidRPr="00B502C5">
        <w:rPr>
          <w:rFonts w:ascii="Times New Roman" w:hAnsi="Times New Roman"/>
          <w:sz w:val="24"/>
          <w:szCs w:val="24"/>
        </w:rPr>
        <w:t xml:space="preserve"> </w:t>
      </w:r>
      <w:r w:rsidR="00E84467" w:rsidRPr="00B502C5">
        <w:rPr>
          <w:rFonts w:ascii="Times New Roman" w:hAnsi="Times New Roman"/>
          <w:sz w:val="24"/>
          <w:szCs w:val="24"/>
        </w:rPr>
        <w:t xml:space="preserve">There now exists a </w:t>
      </w:r>
      <w:r w:rsidR="00E20762" w:rsidRPr="00B502C5">
        <w:rPr>
          <w:rFonts w:ascii="Times New Roman" w:hAnsi="Times New Roman"/>
          <w:sz w:val="24"/>
          <w:szCs w:val="24"/>
        </w:rPr>
        <w:t xml:space="preserve">global consensus on </w:t>
      </w:r>
      <w:r w:rsidR="00E84467" w:rsidRPr="00B502C5">
        <w:rPr>
          <w:rFonts w:ascii="Times New Roman" w:hAnsi="Times New Roman"/>
          <w:sz w:val="24"/>
          <w:szCs w:val="24"/>
        </w:rPr>
        <w:t xml:space="preserve">the </w:t>
      </w:r>
      <w:r w:rsidR="00E20762" w:rsidRPr="00B502C5">
        <w:rPr>
          <w:rFonts w:ascii="Times New Roman" w:hAnsi="Times New Roman"/>
          <w:sz w:val="24"/>
          <w:szCs w:val="24"/>
        </w:rPr>
        <w:t>procedures</w:t>
      </w:r>
      <w:r w:rsidR="00E84467" w:rsidRPr="00B502C5">
        <w:rPr>
          <w:rFonts w:ascii="Times New Roman" w:hAnsi="Times New Roman"/>
          <w:sz w:val="24"/>
          <w:szCs w:val="24"/>
        </w:rPr>
        <w:t xml:space="preserve"> that must be followed in order to ensure that the </w:t>
      </w:r>
      <w:r w:rsidR="00E20762" w:rsidRPr="00B502C5">
        <w:rPr>
          <w:rFonts w:ascii="Times New Roman" w:hAnsi="Times New Roman"/>
          <w:sz w:val="24"/>
          <w:szCs w:val="24"/>
        </w:rPr>
        <w:t xml:space="preserve">facts </w:t>
      </w:r>
      <w:r w:rsidR="00E84467" w:rsidRPr="00B502C5">
        <w:rPr>
          <w:rFonts w:ascii="Times New Roman" w:hAnsi="Times New Roman"/>
          <w:sz w:val="24"/>
          <w:szCs w:val="24"/>
        </w:rPr>
        <w:t xml:space="preserve">relevant to trading, lending and investing are documented </w:t>
      </w:r>
      <w:r w:rsidR="00E20762" w:rsidRPr="00B502C5">
        <w:rPr>
          <w:rFonts w:ascii="Times New Roman" w:hAnsi="Times New Roman"/>
          <w:sz w:val="24"/>
          <w:szCs w:val="24"/>
        </w:rPr>
        <w:t xml:space="preserve">in a way that </w:t>
      </w:r>
      <w:r w:rsidR="00E84467" w:rsidRPr="00B502C5">
        <w:rPr>
          <w:rFonts w:ascii="Times New Roman" w:hAnsi="Times New Roman"/>
          <w:sz w:val="24"/>
          <w:szCs w:val="24"/>
        </w:rPr>
        <w:t xml:space="preserve">can ensure easy </w:t>
      </w:r>
      <w:r w:rsidR="00E20762" w:rsidRPr="00B502C5">
        <w:rPr>
          <w:rFonts w:ascii="Times New Roman" w:hAnsi="Times New Roman"/>
          <w:sz w:val="24"/>
          <w:szCs w:val="24"/>
        </w:rPr>
        <w:t>understand</w:t>
      </w:r>
      <w:r w:rsidR="00E84467" w:rsidRPr="00B502C5">
        <w:rPr>
          <w:rFonts w:ascii="Times New Roman" w:hAnsi="Times New Roman"/>
          <w:sz w:val="24"/>
          <w:szCs w:val="24"/>
        </w:rPr>
        <w:t>ability</w:t>
      </w:r>
      <w:r w:rsidR="00E20762" w:rsidRPr="00B502C5">
        <w:rPr>
          <w:rFonts w:ascii="Times New Roman" w:hAnsi="Times New Roman"/>
          <w:sz w:val="24"/>
          <w:szCs w:val="24"/>
        </w:rPr>
        <w:t xml:space="preserve"> and trust. </w:t>
      </w:r>
      <w:r w:rsidR="00705DBC" w:rsidRPr="00B502C5">
        <w:rPr>
          <w:rFonts w:ascii="Times New Roman" w:hAnsi="Times New Roman"/>
          <w:sz w:val="24"/>
          <w:szCs w:val="24"/>
        </w:rPr>
        <w:t>Here it is the epistemological role of d</w:t>
      </w:r>
      <w:r w:rsidR="009B089E" w:rsidRPr="00B502C5">
        <w:rPr>
          <w:rFonts w:ascii="Times New Roman" w:hAnsi="Times New Roman"/>
          <w:sz w:val="24"/>
          <w:szCs w:val="24"/>
        </w:rPr>
        <w:t xml:space="preserve">ocuments </w:t>
      </w:r>
      <w:r w:rsidR="00705DBC" w:rsidRPr="00B502C5">
        <w:rPr>
          <w:rFonts w:ascii="Times New Roman" w:hAnsi="Times New Roman"/>
          <w:sz w:val="24"/>
          <w:szCs w:val="24"/>
        </w:rPr>
        <w:t>that is of importance</w:t>
      </w:r>
      <w:r w:rsidR="002913EE">
        <w:rPr>
          <w:rFonts w:ascii="Times New Roman" w:hAnsi="Times New Roman"/>
          <w:sz w:val="24"/>
          <w:szCs w:val="24"/>
        </w:rPr>
        <w:t>.</w:t>
      </w:r>
    </w:p>
    <w:p w14:paraId="7AD73D2A" w14:textId="77777777" w:rsidR="00DD7141"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E84467" w:rsidRPr="00B502C5">
        <w:rPr>
          <w:rFonts w:ascii="Times New Roman" w:hAnsi="Times New Roman"/>
          <w:sz w:val="24"/>
          <w:szCs w:val="24"/>
        </w:rPr>
        <w:t xml:space="preserve">Unfortunately, </w:t>
      </w:r>
      <w:r w:rsidR="000A2F00" w:rsidRPr="00B502C5">
        <w:rPr>
          <w:rFonts w:ascii="Times New Roman" w:hAnsi="Times New Roman"/>
          <w:sz w:val="24"/>
          <w:szCs w:val="24"/>
        </w:rPr>
        <w:t xml:space="preserve">as </w:t>
      </w:r>
      <w:r w:rsidR="00C70460" w:rsidRPr="00B502C5">
        <w:rPr>
          <w:rFonts w:ascii="Times New Roman" w:hAnsi="Times New Roman"/>
          <w:sz w:val="24"/>
          <w:szCs w:val="24"/>
        </w:rPr>
        <w:t xml:space="preserve">de Soto </w:t>
      </w:r>
      <w:r w:rsidR="000A2F00" w:rsidRPr="00B502C5">
        <w:rPr>
          <w:rFonts w:ascii="Times New Roman" w:hAnsi="Times New Roman"/>
          <w:sz w:val="24"/>
          <w:szCs w:val="24"/>
        </w:rPr>
        <w:t>points out</w:t>
      </w:r>
      <w:r w:rsidR="00C70460" w:rsidRPr="00B502C5">
        <w:rPr>
          <w:rFonts w:ascii="Times New Roman" w:hAnsi="Times New Roman"/>
          <w:sz w:val="24"/>
          <w:szCs w:val="24"/>
        </w:rPr>
        <w:t xml:space="preserve">, </w:t>
      </w:r>
      <w:r w:rsidR="00C86E2F" w:rsidRPr="00B502C5">
        <w:rPr>
          <w:rFonts w:ascii="Times New Roman" w:hAnsi="Times New Roman"/>
          <w:sz w:val="24"/>
          <w:szCs w:val="24"/>
        </w:rPr>
        <w:t xml:space="preserve">there is </w:t>
      </w:r>
      <w:r w:rsidR="00E84467" w:rsidRPr="00B502C5">
        <w:rPr>
          <w:rFonts w:ascii="Times New Roman" w:hAnsi="Times New Roman"/>
          <w:sz w:val="24"/>
          <w:szCs w:val="24"/>
        </w:rPr>
        <w:t xml:space="preserve">one </w:t>
      </w:r>
      <w:r w:rsidR="00C86E2F" w:rsidRPr="00B502C5">
        <w:rPr>
          <w:rFonts w:ascii="Times New Roman" w:hAnsi="Times New Roman"/>
          <w:sz w:val="24"/>
          <w:szCs w:val="24"/>
        </w:rPr>
        <w:t xml:space="preserve">set </w:t>
      </w:r>
      <w:r w:rsidR="00E84467" w:rsidRPr="00B502C5">
        <w:rPr>
          <w:rFonts w:ascii="Times New Roman" w:hAnsi="Times New Roman"/>
          <w:sz w:val="24"/>
          <w:szCs w:val="24"/>
        </w:rPr>
        <w:t>of document</w:t>
      </w:r>
      <w:r w:rsidR="00C86E2F" w:rsidRPr="00B502C5">
        <w:rPr>
          <w:rFonts w:ascii="Times New Roman" w:hAnsi="Times New Roman"/>
          <w:sz w:val="24"/>
          <w:szCs w:val="24"/>
        </w:rPr>
        <w:t>s</w:t>
      </w:r>
      <w:r w:rsidR="00E84467" w:rsidRPr="00B502C5">
        <w:rPr>
          <w:rFonts w:ascii="Times New Roman" w:hAnsi="Times New Roman"/>
          <w:sz w:val="24"/>
          <w:szCs w:val="24"/>
        </w:rPr>
        <w:t xml:space="preserve"> </w:t>
      </w:r>
      <w:r w:rsidR="009F6F26" w:rsidRPr="00B502C5">
        <w:rPr>
          <w:rFonts w:ascii="Times New Roman" w:hAnsi="Times New Roman"/>
          <w:sz w:val="24"/>
          <w:szCs w:val="24"/>
        </w:rPr>
        <w:t>representing asset</w:t>
      </w:r>
      <w:r w:rsidR="00C70460" w:rsidRPr="00B502C5">
        <w:rPr>
          <w:rFonts w:ascii="Times New Roman" w:hAnsi="Times New Roman"/>
          <w:sz w:val="24"/>
          <w:szCs w:val="24"/>
        </w:rPr>
        <w:t>s</w:t>
      </w:r>
      <w:r w:rsidR="009F6F26" w:rsidRPr="00B502C5">
        <w:rPr>
          <w:rFonts w:ascii="Times New Roman" w:hAnsi="Times New Roman"/>
          <w:sz w:val="24"/>
          <w:szCs w:val="24"/>
        </w:rPr>
        <w:t xml:space="preserve"> that </w:t>
      </w:r>
      <w:r w:rsidR="00C70460" w:rsidRPr="00B502C5">
        <w:rPr>
          <w:rFonts w:ascii="Times New Roman" w:hAnsi="Times New Roman"/>
          <w:sz w:val="24"/>
          <w:szCs w:val="24"/>
        </w:rPr>
        <w:t xml:space="preserve">were </w:t>
      </w:r>
      <w:r w:rsidR="00370C50">
        <w:rPr>
          <w:rFonts w:ascii="Times New Roman" w:hAnsi="Times New Roman"/>
          <w:sz w:val="24"/>
          <w:szCs w:val="24"/>
        </w:rPr>
        <w:t xml:space="preserve">– and still are – </w:t>
      </w:r>
      <w:r w:rsidR="00E20762" w:rsidRPr="00B502C5">
        <w:rPr>
          <w:rFonts w:ascii="Times New Roman" w:hAnsi="Times New Roman"/>
          <w:sz w:val="24"/>
          <w:szCs w:val="24"/>
        </w:rPr>
        <w:t>not centrally recorded</w:t>
      </w:r>
      <w:r w:rsidR="00C86E2F" w:rsidRPr="00B502C5">
        <w:rPr>
          <w:rFonts w:ascii="Times New Roman" w:hAnsi="Times New Roman"/>
          <w:sz w:val="24"/>
          <w:szCs w:val="24"/>
        </w:rPr>
        <w:t xml:space="preserve"> in this way – namely documents representing </w:t>
      </w:r>
      <w:r w:rsidR="00E20762" w:rsidRPr="00B502C5">
        <w:rPr>
          <w:rFonts w:ascii="Times New Roman" w:hAnsi="Times New Roman"/>
          <w:sz w:val="24"/>
          <w:szCs w:val="24"/>
        </w:rPr>
        <w:t>derivatives.</w:t>
      </w:r>
      <w:r w:rsidR="009B089E" w:rsidRPr="00B502C5">
        <w:rPr>
          <w:rFonts w:ascii="Times New Roman" w:hAnsi="Times New Roman"/>
          <w:sz w:val="24"/>
          <w:szCs w:val="24"/>
        </w:rPr>
        <w:t xml:space="preserve"> The result</w:t>
      </w:r>
      <w:r w:rsidR="00705DBC" w:rsidRPr="00B502C5">
        <w:rPr>
          <w:rFonts w:ascii="Times New Roman" w:hAnsi="Times New Roman"/>
          <w:sz w:val="24"/>
          <w:szCs w:val="24"/>
        </w:rPr>
        <w:t>, for this particular class of entities,</w:t>
      </w:r>
      <w:r w:rsidR="009B089E" w:rsidRPr="00B502C5">
        <w:rPr>
          <w:rFonts w:ascii="Times New Roman" w:hAnsi="Times New Roman"/>
          <w:sz w:val="24"/>
          <w:szCs w:val="24"/>
        </w:rPr>
        <w:t xml:space="preserve"> was a pervasive lack of transparency of information about what grounded the </w:t>
      </w:r>
      <w:r w:rsidR="00C70460" w:rsidRPr="00B502C5">
        <w:rPr>
          <w:rFonts w:ascii="Times New Roman" w:hAnsi="Times New Roman"/>
          <w:sz w:val="24"/>
          <w:szCs w:val="24"/>
        </w:rPr>
        <w:t xml:space="preserve">associated </w:t>
      </w:r>
      <w:r w:rsidR="002913EE">
        <w:rPr>
          <w:rFonts w:ascii="Times New Roman" w:hAnsi="Times New Roman"/>
          <w:sz w:val="24"/>
          <w:szCs w:val="24"/>
        </w:rPr>
        <w:t>debts.</w:t>
      </w:r>
    </w:p>
    <w:p w14:paraId="2E5280E6" w14:textId="77777777" w:rsidR="003E42AE"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0A2F00" w:rsidRPr="00B502C5">
        <w:rPr>
          <w:rFonts w:ascii="Times New Roman" w:hAnsi="Times New Roman"/>
          <w:sz w:val="24"/>
          <w:szCs w:val="24"/>
        </w:rPr>
        <w:t xml:space="preserve">Here once again we see that </w:t>
      </w:r>
      <w:r w:rsidR="00AA6A22" w:rsidRPr="00B502C5">
        <w:rPr>
          <w:rFonts w:ascii="Times New Roman" w:hAnsi="Times New Roman"/>
          <w:sz w:val="24"/>
          <w:szCs w:val="24"/>
        </w:rPr>
        <w:t xml:space="preserve">the system of Western capitalism </w:t>
      </w:r>
      <w:r w:rsidR="000A2F00" w:rsidRPr="00B502C5">
        <w:rPr>
          <w:rFonts w:ascii="Times New Roman" w:hAnsi="Times New Roman"/>
          <w:sz w:val="24"/>
          <w:szCs w:val="24"/>
        </w:rPr>
        <w:t xml:space="preserve">is structured in such a way that documents </w:t>
      </w:r>
      <w:r w:rsidR="00AA6A22" w:rsidRPr="00B502C5">
        <w:rPr>
          <w:rFonts w:ascii="Times New Roman" w:hAnsi="Times New Roman"/>
          <w:sz w:val="24"/>
          <w:szCs w:val="24"/>
        </w:rPr>
        <w:t xml:space="preserve">serve an indispensable </w:t>
      </w:r>
      <w:r w:rsidR="00D536CD" w:rsidRPr="00B502C5">
        <w:rPr>
          <w:rFonts w:ascii="Times New Roman" w:hAnsi="Times New Roman"/>
          <w:sz w:val="24"/>
          <w:szCs w:val="24"/>
        </w:rPr>
        <w:t xml:space="preserve">epistemological role. In the case of mortgages, for example, it must be </w:t>
      </w:r>
      <w:r w:rsidR="00F55825" w:rsidRPr="00B502C5">
        <w:rPr>
          <w:rFonts w:ascii="Times New Roman" w:hAnsi="Times New Roman"/>
          <w:sz w:val="24"/>
          <w:szCs w:val="24"/>
        </w:rPr>
        <w:t>possible to trace back, through the chain of documentary records, to the buildings</w:t>
      </w:r>
      <w:r w:rsidR="00D536CD" w:rsidRPr="00B502C5">
        <w:rPr>
          <w:rFonts w:ascii="Times New Roman" w:hAnsi="Times New Roman"/>
          <w:sz w:val="24"/>
          <w:szCs w:val="24"/>
        </w:rPr>
        <w:t xml:space="preserve"> or </w:t>
      </w:r>
      <w:r w:rsidR="00F55825" w:rsidRPr="00B502C5">
        <w:rPr>
          <w:rFonts w:ascii="Times New Roman" w:hAnsi="Times New Roman"/>
          <w:sz w:val="24"/>
          <w:szCs w:val="24"/>
        </w:rPr>
        <w:t xml:space="preserve">land against which </w:t>
      </w:r>
      <w:r w:rsidR="000A2F00" w:rsidRPr="00B502C5">
        <w:rPr>
          <w:rFonts w:ascii="Times New Roman" w:hAnsi="Times New Roman"/>
          <w:sz w:val="24"/>
          <w:szCs w:val="24"/>
        </w:rPr>
        <w:t xml:space="preserve">loans are </w:t>
      </w:r>
      <w:r w:rsidR="00F55825" w:rsidRPr="00B502C5">
        <w:rPr>
          <w:rFonts w:ascii="Times New Roman" w:hAnsi="Times New Roman"/>
          <w:sz w:val="24"/>
          <w:szCs w:val="24"/>
        </w:rPr>
        <w:t>secured.</w:t>
      </w:r>
      <w:r w:rsidR="003008F8" w:rsidRPr="00B502C5">
        <w:rPr>
          <w:rFonts w:ascii="Times New Roman" w:hAnsi="Times New Roman"/>
          <w:sz w:val="24"/>
          <w:szCs w:val="24"/>
        </w:rPr>
        <w:t xml:space="preserve"> In the circumstances</w:t>
      </w:r>
      <w:r w:rsidR="001B66FB" w:rsidRPr="00B502C5">
        <w:rPr>
          <w:rFonts w:ascii="Times New Roman" w:hAnsi="Times New Roman"/>
          <w:sz w:val="24"/>
          <w:szCs w:val="24"/>
        </w:rPr>
        <w:t xml:space="preserve"> that preceded the Lehman</w:t>
      </w:r>
      <w:r w:rsidR="007D39F0" w:rsidRPr="00B502C5">
        <w:rPr>
          <w:rFonts w:ascii="Times New Roman" w:hAnsi="Times New Roman"/>
          <w:sz w:val="24"/>
          <w:szCs w:val="24"/>
        </w:rPr>
        <w:t xml:space="preserve"> bankruptcy,</w:t>
      </w:r>
      <w:r w:rsidR="003008F8" w:rsidRPr="00B502C5">
        <w:rPr>
          <w:rFonts w:ascii="Times New Roman" w:hAnsi="Times New Roman"/>
          <w:sz w:val="24"/>
          <w:szCs w:val="24"/>
        </w:rPr>
        <w:t xml:space="preserve"> however, </w:t>
      </w:r>
      <w:r w:rsidR="00F55825" w:rsidRPr="00B502C5">
        <w:rPr>
          <w:rFonts w:ascii="Times New Roman" w:hAnsi="Times New Roman"/>
          <w:sz w:val="24"/>
          <w:szCs w:val="24"/>
        </w:rPr>
        <w:t xml:space="preserve">the relevant chain of documentation </w:t>
      </w:r>
      <w:r w:rsidR="003008F8" w:rsidRPr="00B502C5">
        <w:rPr>
          <w:rFonts w:ascii="Times New Roman" w:hAnsi="Times New Roman"/>
          <w:sz w:val="24"/>
          <w:szCs w:val="24"/>
        </w:rPr>
        <w:t xml:space="preserve">could not </w:t>
      </w:r>
      <w:r w:rsidR="00F55825" w:rsidRPr="00B502C5">
        <w:rPr>
          <w:rFonts w:ascii="Times New Roman" w:hAnsi="Times New Roman"/>
          <w:sz w:val="24"/>
          <w:szCs w:val="24"/>
        </w:rPr>
        <w:t xml:space="preserve">be reconstituted, so that </w:t>
      </w:r>
      <w:r w:rsidR="003008F8" w:rsidRPr="00B502C5">
        <w:rPr>
          <w:rFonts w:ascii="Times New Roman" w:hAnsi="Times New Roman"/>
          <w:sz w:val="24"/>
          <w:szCs w:val="24"/>
        </w:rPr>
        <w:t xml:space="preserve">those involved were not able to rely </w:t>
      </w:r>
      <w:r w:rsidR="00F55825" w:rsidRPr="00B502C5">
        <w:rPr>
          <w:rFonts w:ascii="Times New Roman" w:hAnsi="Times New Roman"/>
          <w:sz w:val="24"/>
          <w:szCs w:val="24"/>
        </w:rPr>
        <w:t xml:space="preserve">upon legally authenticated written statements to get the facts about </w:t>
      </w:r>
      <w:r w:rsidR="003008F8" w:rsidRPr="00B502C5">
        <w:rPr>
          <w:rFonts w:ascii="Times New Roman" w:hAnsi="Times New Roman"/>
          <w:sz w:val="24"/>
          <w:szCs w:val="24"/>
        </w:rPr>
        <w:t>the underlying asserts</w:t>
      </w:r>
      <w:r w:rsidR="00F55825" w:rsidRPr="00B502C5">
        <w:rPr>
          <w:rFonts w:ascii="Times New Roman" w:hAnsi="Times New Roman"/>
          <w:sz w:val="24"/>
          <w:szCs w:val="24"/>
        </w:rPr>
        <w:t xml:space="preserve">. </w:t>
      </w:r>
      <w:r w:rsidR="006F35F5" w:rsidRPr="00B502C5">
        <w:rPr>
          <w:rFonts w:ascii="Times New Roman" w:hAnsi="Times New Roman"/>
          <w:sz w:val="24"/>
          <w:szCs w:val="24"/>
        </w:rPr>
        <w:t xml:space="preserve">We are only now beginning to understand the complex interactions of ontology, epistemology and </w:t>
      </w:r>
      <w:proofErr w:type="spellStart"/>
      <w:r w:rsidR="007D39F0" w:rsidRPr="00B502C5">
        <w:rPr>
          <w:rFonts w:ascii="Times New Roman" w:hAnsi="Times New Roman"/>
          <w:sz w:val="24"/>
          <w:szCs w:val="24"/>
        </w:rPr>
        <w:t>deontics</w:t>
      </w:r>
      <w:proofErr w:type="spellEnd"/>
      <w:r w:rsidR="007D39F0" w:rsidRPr="00B502C5">
        <w:rPr>
          <w:rFonts w:ascii="Times New Roman" w:hAnsi="Times New Roman"/>
          <w:sz w:val="24"/>
          <w:szCs w:val="24"/>
        </w:rPr>
        <w:t xml:space="preserve"> </w:t>
      </w:r>
      <w:r w:rsidR="006F35F5" w:rsidRPr="00B502C5">
        <w:rPr>
          <w:rFonts w:ascii="Times New Roman" w:hAnsi="Times New Roman"/>
          <w:sz w:val="24"/>
          <w:szCs w:val="24"/>
        </w:rPr>
        <w:t>which are invo</w:t>
      </w:r>
      <w:r w:rsidR="003E42AE" w:rsidRPr="00B502C5">
        <w:rPr>
          <w:rFonts w:ascii="Times New Roman" w:hAnsi="Times New Roman"/>
          <w:sz w:val="24"/>
          <w:szCs w:val="24"/>
        </w:rPr>
        <w:t>lved in scenarios such as this</w:t>
      </w:r>
      <w:r w:rsidR="003008F8" w:rsidRPr="00B502C5">
        <w:rPr>
          <w:rFonts w:ascii="Times New Roman" w:hAnsi="Times New Roman"/>
          <w:sz w:val="24"/>
          <w:szCs w:val="24"/>
        </w:rPr>
        <w:t>,</w:t>
      </w:r>
      <w:r w:rsidR="003E42AE" w:rsidRPr="00B502C5">
        <w:rPr>
          <w:rFonts w:ascii="Times New Roman" w:hAnsi="Times New Roman"/>
          <w:sz w:val="24"/>
          <w:szCs w:val="24"/>
        </w:rPr>
        <w:t xml:space="preserve"> </w:t>
      </w:r>
      <w:r w:rsidR="006F35F5" w:rsidRPr="00B502C5">
        <w:rPr>
          <w:rFonts w:ascii="Times New Roman" w:hAnsi="Times New Roman"/>
          <w:sz w:val="24"/>
          <w:szCs w:val="24"/>
        </w:rPr>
        <w:t>in which</w:t>
      </w:r>
      <w:r w:rsidR="00BE0129" w:rsidRPr="00B502C5">
        <w:rPr>
          <w:rFonts w:ascii="Times New Roman" w:hAnsi="Times New Roman"/>
          <w:sz w:val="24"/>
          <w:szCs w:val="24"/>
        </w:rPr>
        <w:t>,</w:t>
      </w:r>
      <w:r w:rsidR="007D39F0" w:rsidRPr="00B502C5">
        <w:rPr>
          <w:rFonts w:ascii="Times New Roman" w:hAnsi="Times New Roman"/>
          <w:sz w:val="24"/>
          <w:szCs w:val="24"/>
        </w:rPr>
        <w:t xml:space="preserve"> </w:t>
      </w:r>
      <w:r w:rsidR="00C70460" w:rsidRPr="00B502C5">
        <w:rPr>
          <w:rFonts w:ascii="Times New Roman" w:hAnsi="Times New Roman"/>
          <w:sz w:val="24"/>
          <w:szCs w:val="24"/>
        </w:rPr>
        <w:t xml:space="preserve">by </w:t>
      </w:r>
      <w:r w:rsidR="006F35F5" w:rsidRPr="00B502C5">
        <w:rPr>
          <w:rFonts w:ascii="Times New Roman" w:hAnsi="Times New Roman"/>
          <w:sz w:val="24"/>
          <w:szCs w:val="24"/>
        </w:rPr>
        <w:t>track</w:t>
      </w:r>
      <w:r w:rsidR="00C70460" w:rsidRPr="00B502C5">
        <w:rPr>
          <w:rFonts w:ascii="Times New Roman" w:hAnsi="Times New Roman"/>
          <w:sz w:val="24"/>
          <w:szCs w:val="24"/>
        </w:rPr>
        <w:t>ing</w:t>
      </w:r>
      <w:r w:rsidR="006F35F5" w:rsidRPr="00B502C5">
        <w:rPr>
          <w:rFonts w:ascii="Times New Roman" w:hAnsi="Times New Roman"/>
          <w:sz w:val="24"/>
          <w:szCs w:val="24"/>
        </w:rPr>
        <w:t xml:space="preserve"> </w:t>
      </w:r>
      <w:r w:rsidR="00D536CD" w:rsidRPr="00B502C5">
        <w:rPr>
          <w:rFonts w:ascii="Times New Roman" w:hAnsi="Times New Roman"/>
          <w:sz w:val="24"/>
          <w:szCs w:val="24"/>
        </w:rPr>
        <w:t xml:space="preserve">assets in physical </w:t>
      </w:r>
      <w:r w:rsidR="006F35F5" w:rsidRPr="00B502C5">
        <w:rPr>
          <w:rFonts w:ascii="Times New Roman" w:hAnsi="Times New Roman"/>
          <w:sz w:val="24"/>
          <w:szCs w:val="24"/>
        </w:rPr>
        <w:t>reality</w:t>
      </w:r>
      <w:r w:rsidR="00C70460" w:rsidRPr="00B502C5">
        <w:rPr>
          <w:rFonts w:ascii="Times New Roman" w:hAnsi="Times New Roman"/>
          <w:sz w:val="24"/>
          <w:szCs w:val="24"/>
        </w:rPr>
        <w:t>,</w:t>
      </w:r>
      <w:r w:rsidR="006F35F5" w:rsidRPr="00B502C5">
        <w:rPr>
          <w:rFonts w:ascii="Times New Roman" w:hAnsi="Times New Roman"/>
          <w:i/>
          <w:sz w:val="24"/>
          <w:szCs w:val="24"/>
        </w:rPr>
        <w:t xml:space="preserve"> </w:t>
      </w:r>
      <w:r w:rsidR="00C70460" w:rsidRPr="00B502C5">
        <w:rPr>
          <w:rFonts w:ascii="Times New Roman" w:hAnsi="Times New Roman"/>
          <w:sz w:val="24"/>
          <w:szCs w:val="24"/>
        </w:rPr>
        <w:t xml:space="preserve">documents </w:t>
      </w:r>
      <w:r w:rsidR="007D39F0" w:rsidRPr="00B502C5">
        <w:rPr>
          <w:rFonts w:ascii="Times New Roman" w:hAnsi="Times New Roman"/>
          <w:sz w:val="24"/>
          <w:szCs w:val="24"/>
        </w:rPr>
        <w:t xml:space="preserve">thereby, to a more or less adequate degree, </w:t>
      </w:r>
      <w:r w:rsidR="00D536CD" w:rsidRPr="00B502C5">
        <w:rPr>
          <w:rFonts w:ascii="Times New Roman" w:hAnsi="Times New Roman"/>
          <w:sz w:val="24"/>
          <w:szCs w:val="24"/>
        </w:rPr>
        <w:t xml:space="preserve">allow </w:t>
      </w:r>
      <w:r w:rsidR="00D536CD" w:rsidRPr="00B502C5">
        <w:rPr>
          <w:rFonts w:ascii="Times New Roman" w:hAnsi="Times New Roman"/>
          <w:sz w:val="24"/>
          <w:szCs w:val="24"/>
        </w:rPr>
        <w:lastRenderedPageBreak/>
        <w:t xml:space="preserve">the creation of and thereafter </w:t>
      </w:r>
      <w:r w:rsidR="006F35F5" w:rsidRPr="00B502C5">
        <w:rPr>
          <w:rFonts w:ascii="Times New Roman" w:hAnsi="Times New Roman"/>
          <w:sz w:val="24"/>
          <w:szCs w:val="24"/>
        </w:rPr>
        <w:t xml:space="preserve">sustain in being </w:t>
      </w:r>
      <w:r w:rsidR="00D536CD" w:rsidRPr="00B502C5">
        <w:rPr>
          <w:rFonts w:ascii="Times New Roman" w:hAnsi="Times New Roman"/>
          <w:sz w:val="24"/>
          <w:szCs w:val="24"/>
        </w:rPr>
        <w:t xml:space="preserve">quasi-abstract </w:t>
      </w:r>
      <w:r w:rsidR="00C70460" w:rsidRPr="00B502C5">
        <w:rPr>
          <w:rFonts w:ascii="Times New Roman" w:hAnsi="Times New Roman"/>
          <w:sz w:val="24"/>
          <w:szCs w:val="24"/>
        </w:rPr>
        <w:t xml:space="preserve">entities dependent on </w:t>
      </w:r>
      <w:r w:rsidR="006F35F5" w:rsidRPr="00B502C5">
        <w:rPr>
          <w:rFonts w:ascii="Times New Roman" w:hAnsi="Times New Roman"/>
          <w:sz w:val="24"/>
          <w:szCs w:val="24"/>
        </w:rPr>
        <w:t xml:space="preserve">the </w:t>
      </w:r>
      <w:r w:rsidR="00D536CD" w:rsidRPr="00B502C5">
        <w:rPr>
          <w:rFonts w:ascii="Times New Roman" w:hAnsi="Times New Roman"/>
          <w:sz w:val="24"/>
          <w:szCs w:val="24"/>
        </w:rPr>
        <w:t xml:space="preserve">physical </w:t>
      </w:r>
      <w:r w:rsidR="006F35F5" w:rsidRPr="00B502C5">
        <w:rPr>
          <w:rFonts w:ascii="Times New Roman" w:hAnsi="Times New Roman"/>
          <w:sz w:val="24"/>
          <w:szCs w:val="24"/>
        </w:rPr>
        <w:t xml:space="preserve">reality </w:t>
      </w:r>
      <w:r w:rsidR="00C70460" w:rsidRPr="00B502C5">
        <w:rPr>
          <w:rFonts w:ascii="Times New Roman" w:hAnsi="Times New Roman"/>
          <w:sz w:val="24"/>
          <w:szCs w:val="24"/>
        </w:rPr>
        <w:t xml:space="preserve">that is </w:t>
      </w:r>
      <w:r w:rsidR="007D39F0" w:rsidRPr="00B502C5">
        <w:rPr>
          <w:rFonts w:ascii="Times New Roman" w:hAnsi="Times New Roman"/>
          <w:sz w:val="24"/>
          <w:szCs w:val="24"/>
        </w:rPr>
        <w:t xml:space="preserve">being </w:t>
      </w:r>
      <w:r w:rsidR="006F35F5" w:rsidRPr="00B502C5">
        <w:rPr>
          <w:rFonts w:ascii="Times New Roman" w:hAnsi="Times New Roman"/>
          <w:sz w:val="24"/>
          <w:szCs w:val="24"/>
        </w:rPr>
        <w:t>track</w:t>
      </w:r>
      <w:r w:rsidR="00C70460" w:rsidRPr="00B502C5">
        <w:rPr>
          <w:rFonts w:ascii="Times New Roman" w:hAnsi="Times New Roman"/>
          <w:sz w:val="24"/>
          <w:szCs w:val="24"/>
        </w:rPr>
        <w:t>ed</w:t>
      </w:r>
      <w:r w:rsidR="006F35F5" w:rsidRPr="00B502C5">
        <w:rPr>
          <w:rFonts w:ascii="Times New Roman" w:hAnsi="Times New Roman"/>
          <w:sz w:val="24"/>
          <w:szCs w:val="24"/>
        </w:rPr>
        <w:t>.</w:t>
      </w:r>
    </w:p>
    <w:p w14:paraId="2E27CF26" w14:textId="77777777" w:rsidR="00B502C5" w:rsidRDefault="00B502C5" w:rsidP="0024256B">
      <w:pPr>
        <w:tabs>
          <w:tab w:val="left" w:pos="360"/>
        </w:tabs>
        <w:spacing w:after="0" w:line="240" w:lineRule="auto"/>
        <w:jc w:val="both"/>
        <w:rPr>
          <w:rFonts w:ascii="Times New Roman" w:hAnsi="Times New Roman"/>
          <w:b/>
          <w:sz w:val="24"/>
          <w:szCs w:val="24"/>
        </w:rPr>
      </w:pPr>
    </w:p>
    <w:p w14:paraId="4842A53E" w14:textId="77777777" w:rsidR="00B502C5" w:rsidRDefault="00B502C5" w:rsidP="0024256B">
      <w:pPr>
        <w:tabs>
          <w:tab w:val="left" w:pos="360"/>
        </w:tabs>
        <w:spacing w:after="0" w:line="240" w:lineRule="auto"/>
        <w:jc w:val="both"/>
        <w:rPr>
          <w:rFonts w:ascii="Times New Roman" w:hAnsi="Times New Roman"/>
          <w:b/>
          <w:sz w:val="24"/>
          <w:szCs w:val="24"/>
        </w:rPr>
      </w:pPr>
    </w:p>
    <w:p w14:paraId="3FCA1D74" w14:textId="77777777" w:rsidR="003008F8" w:rsidRPr="00B502C5" w:rsidRDefault="00B502C5" w:rsidP="0024256B">
      <w:pPr>
        <w:tabs>
          <w:tab w:val="left" w:pos="360"/>
        </w:tabs>
        <w:spacing w:after="0" w:line="240" w:lineRule="auto"/>
        <w:jc w:val="both"/>
        <w:rPr>
          <w:rFonts w:ascii="Times New Roman" w:hAnsi="Times New Roman"/>
          <w:i/>
          <w:sz w:val="24"/>
          <w:szCs w:val="24"/>
        </w:rPr>
      </w:pPr>
      <w:r>
        <w:rPr>
          <w:rFonts w:ascii="Times New Roman" w:hAnsi="Times New Roman"/>
          <w:i/>
          <w:sz w:val="24"/>
          <w:szCs w:val="24"/>
        </w:rPr>
        <w:t xml:space="preserve">7. </w:t>
      </w:r>
      <w:r w:rsidR="003008F8" w:rsidRPr="00B502C5">
        <w:rPr>
          <w:rFonts w:ascii="Times New Roman" w:hAnsi="Times New Roman"/>
          <w:i/>
          <w:sz w:val="24"/>
          <w:szCs w:val="24"/>
        </w:rPr>
        <w:t xml:space="preserve">Money </w:t>
      </w:r>
    </w:p>
    <w:p w14:paraId="47D8D47D" w14:textId="77777777" w:rsidR="00B502C5" w:rsidRDefault="00B502C5" w:rsidP="0024256B">
      <w:pPr>
        <w:tabs>
          <w:tab w:val="left" w:pos="360"/>
        </w:tabs>
        <w:spacing w:after="0" w:line="240" w:lineRule="auto"/>
        <w:jc w:val="both"/>
        <w:rPr>
          <w:rFonts w:ascii="Times New Roman" w:hAnsi="Times New Roman"/>
          <w:sz w:val="24"/>
          <w:szCs w:val="24"/>
        </w:rPr>
      </w:pPr>
    </w:p>
    <w:p w14:paraId="645CA815" w14:textId="77777777" w:rsidR="004C125C" w:rsidRPr="00B502C5" w:rsidRDefault="00C70460" w:rsidP="0024256B">
      <w:pPr>
        <w:tabs>
          <w:tab w:val="left" w:pos="360"/>
        </w:tabs>
        <w:spacing w:after="0" w:line="240" w:lineRule="auto"/>
        <w:jc w:val="both"/>
        <w:rPr>
          <w:rFonts w:ascii="Times New Roman" w:hAnsi="Times New Roman"/>
          <w:sz w:val="24"/>
          <w:szCs w:val="24"/>
        </w:rPr>
      </w:pPr>
      <w:r w:rsidRPr="00B502C5">
        <w:rPr>
          <w:rFonts w:ascii="Times New Roman" w:hAnsi="Times New Roman"/>
          <w:sz w:val="24"/>
          <w:szCs w:val="24"/>
        </w:rPr>
        <w:t xml:space="preserve">Money, too, was initially structured in this way, </w:t>
      </w:r>
      <w:r w:rsidR="003E42AE" w:rsidRPr="00B502C5">
        <w:rPr>
          <w:rFonts w:ascii="Times New Roman" w:hAnsi="Times New Roman"/>
          <w:sz w:val="24"/>
          <w:szCs w:val="24"/>
        </w:rPr>
        <w:t xml:space="preserve">consisting in effect of </w:t>
      </w:r>
      <w:r w:rsidR="00252FBF" w:rsidRPr="00B502C5">
        <w:rPr>
          <w:rFonts w:ascii="Times New Roman" w:hAnsi="Times New Roman"/>
          <w:sz w:val="24"/>
          <w:szCs w:val="24"/>
        </w:rPr>
        <w:t xml:space="preserve">promissory notes expressing claims on </w:t>
      </w:r>
      <w:r w:rsidRPr="00B502C5">
        <w:rPr>
          <w:rFonts w:ascii="Times New Roman" w:hAnsi="Times New Roman"/>
          <w:sz w:val="24"/>
          <w:szCs w:val="24"/>
        </w:rPr>
        <w:t xml:space="preserve">corresponding amounts of gold or other physical items. Over time, however, </w:t>
      </w:r>
      <w:r w:rsidR="00E376AB" w:rsidRPr="00B502C5">
        <w:rPr>
          <w:rFonts w:ascii="Times New Roman" w:hAnsi="Times New Roman"/>
          <w:sz w:val="24"/>
          <w:szCs w:val="24"/>
        </w:rPr>
        <w:t xml:space="preserve">this relation </w:t>
      </w:r>
      <w:r w:rsidR="00F5424D" w:rsidRPr="00B502C5">
        <w:rPr>
          <w:rFonts w:ascii="Times New Roman" w:hAnsi="Times New Roman"/>
          <w:sz w:val="24"/>
          <w:szCs w:val="24"/>
        </w:rPr>
        <w:t xml:space="preserve">between money and physical assets was gradually </w:t>
      </w:r>
      <w:r w:rsidR="00C55BFD" w:rsidRPr="00B502C5">
        <w:rPr>
          <w:rFonts w:ascii="Times New Roman" w:hAnsi="Times New Roman"/>
          <w:sz w:val="24"/>
          <w:szCs w:val="24"/>
        </w:rPr>
        <w:t>loosened. The practice of fractional reserve banking</w:t>
      </w:r>
      <w:r w:rsidR="00F5424D" w:rsidRPr="00B502C5">
        <w:rPr>
          <w:rFonts w:ascii="Times New Roman" w:hAnsi="Times New Roman"/>
          <w:sz w:val="24"/>
          <w:szCs w:val="24"/>
        </w:rPr>
        <w:t xml:space="preserve"> </w:t>
      </w:r>
      <w:r w:rsidR="00D536CD" w:rsidRPr="00B502C5">
        <w:rPr>
          <w:rFonts w:ascii="Times New Roman" w:hAnsi="Times New Roman"/>
          <w:sz w:val="24"/>
          <w:szCs w:val="24"/>
        </w:rPr>
        <w:t>allowed</w:t>
      </w:r>
      <w:r w:rsidR="00C55BFD" w:rsidRPr="00B502C5">
        <w:rPr>
          <w:rFonts w:ascii="Times New Roman" w:hAnsi="Times New Roman"/>
          <w:sz w:val="24"/>
          <w:szCs w:val="24"/>
        </w:rPr>
        <w:t xml:space="preserve"> </w:t>
      </w:r>
      <w:r w:rsidR="00F5424D" w:rsidRPr="00B502C5">
        <w:rPr>
          <w:rFonts w:ascii="Times New Roman" w:hAnsi="Times New Roman"/>
          <w:sz w:val="24"/>
          <w:szCs w:val="24"/>
        </w:rPr>
        <w:t xml:space="preserve">money </w:t>
      </w:r>
      <w:r w:rsidR="00252FBF" w:rsidRPr="00B502C5">
        <w:rPr>
          <w:rFonts w:ascii="Times New Roman" w:hAnsi="Times New Roman"/>
          <w:sz w:val="24"/>
          <w:szCs w:val="24"/>
        </w:rPr>
        <w:t xml:space="preserve">to be </w:t>
      </w:r>
      <w:r w:rsidR="00582D1A" w:rsidRPr="00B502C5">
        <w:rPr>
          <w:rFonts w:ascii="Times New Roman" w:hAnsi="Times New Roman"/>
          <w:sz w:val="24"/>
          <w:szCs w:val="24"/>
        </w:rPr>
        <w:t xml:space="preserve">lent </w:t>
      </w:r>
      <w:r w:rsidR="00C55BFD" w:rsidRPr="00B502C5">
        <w:rPr>
          <w:rFonts w:ascii="Times New Roman" w:hAnsi="Times New Roman"/>
          <w:sz w:val="24"/>
          <w:szCs w:val="24"/>
        </w:rPr>
        <w:t xml:space="preserve">by banks to consumers </w:t>
      </w:r>
      <w:r w:rsidR="00F5424D" w:rsidRPr="00B502C5">
        <w:rPr>
          <w:rFonts w:ascii="Times New Roman" w:hAnsi="Times New Roman"/>
          <w:sz w:val="24"/>
          <w:szCs w:val="24"/>
        </w:rPr>
        <w:t>in multiples of the amounts for which underlying a</w:t>
      </w:r>
      <w:r w:rsidR="00D536CD" w:rsidRPr="00B502C5">
        <w:rPr>
          <w:rFonts w:ascii="Times New Roman" w:hAnsi="Times New Roman"/>
          <w:sz w:val="24"/>
          <w:szCs w:val="24"/>
        </w:rPr>
        <w:t>ssets had</w:t>
      </w:r>
      <w:r w:rsidR="00F5424D" w:rsidRPr="00B502C5">
        <w:rPr>
          <w:rFonts w:ascii="Times New Roman" w:hAnsi="Times New Roman"/>
          <w:sz w:val="24"/>
          <w:szCs w:val="24"/>
        </w:rPr>
        <w:t xml:space="preserve"> been </w:t>
      </w:r>
      <w:r w:rsidR="009B450B" w:rsidRPr="00B502C5">
        <w:rPr>
          <w:rFonts w:ascii="Times New Roman" w:hAnsi="Times New Roman"/>
          <w:sz w:val="24"/>
          <w:szCs w:val="24"/>
        </w:rPr>
        <w:t>set aside. A</w:t>
      </w:r>
      <w:r w:rsidR="00C55BFD" w:rsidRPr="00B502C5">
        <w:rPr>
          <w:rFonts w:ascii="Times New Roman" w:hAnsi="Times New Roman"/>
          <w:sz w:val="24"/>
          <w:szCs w:val="24"/>
        </w:rPr>
        <w:t>t the same time, at the level of national banks, the</w:t>
      </w:r>
      <w:r w:rsidR="00582D1A" w:rsidRPr="00B502C5">
        <w:rPr>
          <w:rFonts w:ascii="Times New Roman" w:hAnsi="Times New Roman"/>
          <w:sz w:val="24"/>
          <w:szCs w:val="24"/>
        </w:rPr>
        <w:t xml:space="preserve"> assets </w:t>
      </w:r>
      <w:r w:rsidR="00C55BFD" w:rsidRPr="00B502C5">
        <w:rPr>
          <w:rFonts w:ascii="Times New Roman" w:hAnsi="Times New Roman"/>
          <w:sz w:val="24"/>
          <w:szCs w:val="24"/>
        </w:rPr>
        <w:t xml:space="preserve">set aside </w:t>
      </w:r>
      <w:r w:rsidR="009B450B" w:rsidRPr="00B502C5">
        <w:rPr>
          <w:rFonts w:ascii="Times New Roman" w:hAnsi="Times New Roman"/>
          <w:sz w:val="24"/>
          <w:szCs w:val="24"/>
        </w:rPr>
        <w:t xml:space="preserve">began to </w:t>
      </w:r>
      <w:r w:rsidR="00582D1A" w:rsidRPr="00B502C5">
        <w:rPr>
          <w:rFonts w:ascii="Times New Roman" w:hAnsi="Times New Roman"/>
          <w:sz w:val="24"/>
          <w:szCs w:val="24"/>
        </w:rPr>
        <w:t xml:space="preserve">take the form, increasingly, not of </w:t>
      </w:r>
      <w:r w:rsidR="009B450B" w:rsidRPr="00B502C5">
        <w:rPr>
          <w:rFonts w:ascii="Times New Roman" w:hAnsi="Times New Roman"/>
          <w:sz w:val="24"/>
          <w:szCs w:val="24"/>
        </w:rPr>
        <w:t>s</w:t>
      </w:r>
      <w:r w:rsidR="00582D1A" w:rsidRPr="00B502C5">
        <w:rPr>
          <w:rFonts w:ascii="Times New Roman" w:hAnsi="Times New Roman"/>
          <w:sz w:val="24"/>
          <w:szCs w:val="24"/>
        </w:rPr>
        <w:t xml:space="preserve">omething physical, like gold, but rather of other documentary entities, </w:t>
      </w:r>
      <w:r w:rsidR="00C55BFD" w:rsidRPr="00B502C5">
        <w:rPr>
          <w:rFonts w:ascii="Times New Roman" w:hAnsi="Times New Roman"/>
          <w:sz w:val="24"/>
          <w:szCs w:val="24"/>
        </w:rPr>
        <w:t xml:space="preserve">including </w:t>
      </w:r>
      <w:r w:rsidR="00582D1A" w:rsidRPr="00B502C5">
        <w:rPr>
          <w:rFonts w:ascii="Times New Roman" w:hAnsi="Times New Roman"/>
          <w:sz w:val="24"/>
          <w:szCs w:val="24"/>
        </w:rPr>
        <w:t>money</w:t>
      </w:r>
      <w:r w:rsidR="00D536CD" w:rsidRPr="00B502C5">
        <w:rPr>
          <w:rFonts w:ascii="Times New Roman" w:hAnsi="Times New Roman"/>
          <w:sz w:val="24"/>
          <w:szCs w:val="24"/>
        </w:rPr>
        <w:t xml:space="preserve"> </w:t>
      </w:r>
      <w:r w:rsidR="00582D1A" w:rsidRPr="00B502C5">
        <w:rPr>
          <w:rFonts w:ascii="Times New Roman" w:hAnsi="Times New Roman"/>
          <w:sz w:val="24"/>
          <w:szCs w:val="24"/>
        </w:rPr>
        <w:t xml:space="preserve">issued by </w:t>
      </w:r>
      <w:r w:rsidR="00C55BFD" w:rsidRPr="00B502C5">
        <w:rPr>
          <w:rFonts w:ascii="Times New Roman" w:hAnsi="Times New Roman"/>
          <w:sz w:val="24"/>
          <w:szCs w:val="24"/>
        </w:rPr>
        <w:t xml:space="preserve">other national </w:t>
      </w:r>
      <w:r w:rsidR="00582D1A" w:rsidRPr="00B502C5">
        <w:rPr>
          <w:rFonts w:ascii="Times New Roman" w:hAnsi="Times New Roman"/>
          <w:sz w:val="24"/>
          <w:szCs w:val="24"/>
        </w:rPr>
        <w:t xml:space="preserve">banks in other countries. The value of the money </w:t>
      </w:r>
      <w:r w:rsidR="00C55BFD" w:rsidRPr="00B502C5">
        <w:rPr>
          <w:rFonts w:ascii="Times New Roman" w:hAnsi="Times New Roman"/>
          <w:sz w:val="24"/>
          <w:szCs w:val="24"/>
        </w:rPr>
        <w:t xml:space="preserve">circulating as legal tender in each country now therefore </w:t>
      </w:r>
      <w:r w:rsidR="00582D1A" w:rsidRPr="00B502C5">
        <w:rPr>
          <w:rFonts w:ascii="Times New Roman" w:hAnsi="Times New Roman"/>
          <w:sz w:val="24"/>
          <w:szCs w:val="24"/>
        </w:rPr>
        <w:t>rest</w:t>
      </w:r>
      <w:r w:rsidR="009B450B" w:rsidRPr="00B502C5">
        <w:rPr>
          <w:rFonts w:ascii="Times New Roman" w:hAnsi="Times New Roman"/>
          <w:sz w:val="24"/>
          <w:szCs w:val="24"/>
        </w:rPr>
        <w:t>s</w:t>
      </w:r>
      <w:r w:rsidR="00582D1A" w:rsidRPr="00B502C5">
        <w:rPr>
          <w:rFonts w:ascii="Times New Roman" w:hAnsi="Times New Roman"/>
          <w:sz w:val="24"/>
          <w:szCs w:val="24"/>
        </w:rPr>
        <w:t xml:space="preserve"> </w:t>
      </w:r>
      <w:r w:rsidR="00C55BFD" w:rsidRPr="00B502C5">
        <w:rPr>
          <w:rFonts w:ascii="Times New Roman" w:hAnsi="Times New Roman"/>
          <w:sz w:val="24"/>
          <w:szCs w:val="24"/>
        </w:rPr>
        <w:t xml:space="preserve">in large degree on </w:t>
      </w:r>
      <w:r w:rsidR="00582D1A" w:rsidRPr="00B502C5">
        <w:rPr>
          <w:rFonts w:ascii="Times New Roman" w:hAnsi="Times New Roman"/>
          <w:sz w:val="24"/>
          <w:szCs w:val="24"/>
        </w:rPr>
        <w:t xml:space="preserve">a kind of reciprocal dependence, in which money from country A has value in part because in the vaults of </w:t>
      </w:r>
      <w:r w:rsidR="009B450B" w:rsidRPr="00B502C5">
        <w:rPr>
          <w:rFonts w:ascii="Times New Roman" w:hAnsi="Times New Roman"/>
          <w:sz w:val="24"/>
          <w:szCs w:val="24"/>
        </w:rPr>
        <w:t xml:space="preserve">A’s </w:t>
      </w:r>
      <w:r w:rsidR="00582D1A" w:rsidRPr="00B502C5">
        <w:rPr>
          <w:rFonts w:ascii="Times New Roman" w:hAnsi="Times New Roman"/>
          <w:sz w:val="24"/>
          <w:szCs w:val="24"/>
        </w:rPr>
        <w:t xml:space="preserve">national bank </w:t>
      </w:r>
      <w:r w:rsidR="009B450B" w:rsidRPr="00B502C5">
        <w:rPr>
          <w:rFonts w:ascii="Times New Roman" w:hAnsi="Times New Roman"/>
          <w:sz w:val="24"/>
          <w:szCs w:val="24"/>
        </w:rPr>
        <w:t xml:space="preserve">there is money issued by </w:t>
      </w:r>
      <w:r w:rsidR="00582D1A" w:rsidRPr="00B502C5">
        <w:rPr>
          <w:rFonts w:ascii="Times New Roman" w:hAnsi="Times New Roman"/>
          <w:sz w:val="24"/>
          <w:szCs w:val="24"/>
        </w:rPr>
        <w:t>countries B</w:t>
      </w:r>
      <w:r w:rsidR="00D536CD" w:rsidRPr="00B502C5">
        <w:rPr>
          <w:rFonts w:ascii="Times New Roman" w:hAnsi="Times New Roman"/>
          <w:sz w:val="24"/>
          <w:szCs w:val="24"/>
        </w:rPr>
        <w:t>,</w:t>
      </w:r>
      <w:r w:rsidR="00582D1A" w:rsidRPr="00B502C5">
        <w:rPr>
          <w:rFonts w:ascii="Times New Roman" w:hAnsi="Times New Roman"/>
          <w:sz w:val="24"/>
          <w:szCs w:val="24"/>
        </w:rPr>
        <w:t xml:space="preserve"> C</w:t>
      </w:r>
      <w:r w:rsidR="00D536CD" w:rsidRPr="00B502C5">
        <w:rPr>
          <w:rFonts w:ascii="Times New Roman" w:hAnsi="Times New Roman"/>
          <w:sz w:val="24"/>
          <w:szCs w:val="24"/>
        </w:rPr>
        <w:t xml:space="preserve"> and D</w:t>
      </w:r>
      <w:r w:rsidR="00E376AB" w:rsidRPr="00B502C5">
        <w:rPr>
          <w:rFonts w:ascii="Times New Roman" w:hAnsi="Times New Roman"/>
          <w:sz w:val="24"/>
          <w:szCs w:val="24"/>
        </w:rPr>
        <w:t>.</w:t>
      </w:r>
      <w:r w:rsidR="00582D1A" w:rsidRPr="00B502C5">
        <w:rPr>
          <w:rFonts w:ascii="Times New Roman" w:hAnsi="Times New Roman"/>
          <w:sz w:val="24"/>
          <w:szCs w:val="24"/>
        </w:rPr>
        <w:t xml:space="preserve"> </w:t>
      </w:r>
      <w:r w:rsidR="009B450B" w:rsidRPr="00B502C5">
        <w:rPr>
          <w:rFonts w:ascii="Times New Roman" w:hAnsi="Times New Roman"/>
          <w:sz w:val="24"/>
          <w:szCs w:val="24"/>
        </w:rPr>
        <w:t>T</w:t>
      </w:r>
      <w:r w:rsidR="00582D1A" w:rsidRPr="00B502C5">
        <w:rPr>
          <w:rFonts w:ascii="Times New Roman" w:hAnsi="Times New Roman"/>
          <w:sz w:val="24"/>
          <w:szCs w:val="24"/>
        </w:rPr>
        <w:t>here is a parallel here</w:t>
      </w:r>
      <w:r w:rsidR="009B450B" w:rsidRPr="00B502C5">
        <w:rPr>
          <w:rFonts w:ascii="Times New Roman" w:hAnsi="Times New Roman"/>
          <w:sz w:val="24"/>
          <w:szCs w:val="24"/>
        </w:rPr>
        <w:t xml:space="preserve"> to </w:t>
      </w:r>
      <w:r w:rsidR="00C55BFD" w:rsidRPr="00B502C5">
        <w:rPr>
          <w:rFonts w:ascii="Times New Roman" w:hAnsi="Times New Roman"/>
          <w:sz w:val="24"/>
          <w:szCs w:val="24"/>
        </w:rPr>
        <w:t>the reciprocal dependence</w:t>
      </w:r>
      <w:r w:rsidR="00582D1A" w:rsidRPr="00B502C5">
        <w:rPr>
          <w:rFonts w:ascii="Times New Roman" w:hAnsi="Times New Roman"/>
          <w:sz w:val="24"/>
          <w:szCs w:val="24"/>
        </w:rPr>
        <w:t xml:space="preserve"> that underlies the phenomenon of national sovereignty, where country A is a</w:t>
      </w:r>
      <w:r w:rsidR="00582D1A" w:rsidRPr="00B502C5">
        <w:rPr>
          <w:rFonts w:ascii="Times New Roman" w:hAnsi="Times New Roman"/>
          <w:i/>
          <w:sz w:val="24"/>
          <w:szCs w:val="24"/>
        </w:rPr>
        <w:t xml:space="preserve"> sovereign nation</w:t>
      </w:r>
      <w:r w:rsidR="00582D1A" w:rsidRPr="00B502C5">
        <w:rPr>
          <w:rFonts w:ascii="Times New Roman" w:hAnsi="Times New Roman"/>
          <w:sz w:val="24"/>
          <w:szCs w:val="24"/>
        </w:rPr>
        <w:t xml:space="preserve"> because it is recognized by the other sovereign </w:t>
      </w:r>
      <w:proofErr w:type="gramStart"/>
      <w:r w:rsidR="00C55BFD" w:rsidRPr="00B502C5">
        <w:rPr>
          <w:rFonts w:ascii="Times New Roman" w:hAnsi="Times New Roman"/>
          <w:sz w:val="24"/>
          <w:szCs w:val="24"/>
        </w:rPr>
        <w:t xml:space="preserve">entities </w:t>
      </w:r>
      <w:r w:rsidR="00582D1A" w:rsidRPr="00B502C5">
        <w:rPr>
          <w:rFonts w:ascii="Times New Roman" w:hAnsi="Times New Roman"/>
          <w:sz w:val="24"/>
          <w:szCs w:val="24"/>
        </w:rPr>
        <w:t>which</w:t>
      </w:r>
      <w:proofErr w:type="gramEnd"/>
      <w:r w:rsidR="00582D1A" w:rsidRPr="00B502C5">
        <w:rPr>
          <w:rFonts w:ascii="Times New Roman" w:hAnsi="Times New Roman"/>
          <w:sz w:val="24"/>
          <w:szCs w:val="24"/>
        </w:rPr>
        <w:t xml:space="preserve"> form the community of nations. </w:t>
      </w:r>
      <w:r w:rsidR="009B450B" w:rsidRPr="00B502C5">
        <w:rPr>
          <w:rFonts w:ascii="Times New Roman" w:hAnsi="Times New Roman"/>
          <w:sz w:val="24"/>
          <w:szCs w:val="24"/>
        </w:rPr>
        <w:t xml:space="preserve">The </w:t>
      </w:r>
      <w:r w:rsidR="00FF09E6" w:rsidRPr="00B502C5">
        <w:rPr>
          <w:rFonts w:ascii="Times New Roman" w:hAnsi="Times New Roman"/>
          <w:sz w:val="24"/>
          <w:szCs w:val="24"/>
        </w:rPr>
        <w:t>system works</w:t>
      </w:r>
      <w:r w:rsidR="009B450B" w:rsidRPr="00B502C5">
        <w:rPr>
          <w:rFonts w:ascii="Times New Roman" w:hAnsi="Times New Roman"/>
          <w:sz w:val="24"/>
          <w:szCs w:val="24"/>
        </w:rPr>
        <w:t>, in both cases,</w:t>
      </w:r>
      <w:r w:rsidR="00FF09E6" w:rsidRPr="00B502C5">
        <w:rPr>
          <w:rFonts w:ascii="Times New Roman" w:hAnsi="Times New Roman"/>
          <w:sz w:val="24"/>
          <w:szCs w:val="24"/>
        </w:rPr>
        <w:t xml:space="preserve"> because there is widespread cultural agreement that the system works</w:t>
      </w:r>
      <w:r w:rsidR="004B3EFC" w:rsidRPr="00B502C5">
        <w:rPr>
          <w:rFonts w:ascii="Times New Roman" w:hAnsi="Times New Roman"/>
          <w:sz w:val="24"/>
          <w:szCs w:val="24"/>
        </w:rPr>
        <w:t xml:space="preserve">. And, </w:t>
      </w:r>
      <w:r w:rsidR="004B3EFC" w:rsidRPr="00B502C5">
        <w:rPr>
          <w:rFonts w:ascii="Times New Roman" w:hAnsi="Times New Roman"/>
          <w:i/>
          <w:sz w:val="24"/>
          <w:szCs w:val="24"/>
        </w:rPr>
        <w:t>in extremis</w:t>
      </w:r>
      <w:r w:rsidR="004B3EFC" w:rsidRPr="00B502C5">
        <w:rPr>
          <w:rFonts w:ascii="Times New Roman" w:hAnsi="Times New Roman"/>
          <w:sz w:val="24"/>
          <w:szCs w:val="24"/>
        </w:rPr>
        <w:t>,</w:t>
      </w:r>
      <w:r w:rsidR="004B3EFC" w:rsidRPr="00B502C5">
        <w:rPr>
          <w:rFonts w:ascii="Times New Roman" w:hAnsi="Times New Roman"/>
          <w:i/>
          <w:sz w:val="24"/>
          <w:szCs w:val="24"/>
        </w:rPr>
        <w:t xml:space="preserve"> </w:t>
      </w:r>
      <w:r w:rsidR="00D536CD" w:rsidRPr="00B502C5">
        <w:rPr>
          <w:rFonts w:ascii="Times New Roman" w:hAnsi="Times New Roman"/>
          <w:sz w:val="24"/>
          <w:szCs w:val="24"/>
        </w:rPr>
        <w:t xml:space="preserve">the money system </w:t>
      </w:r>
      <w:r w:rsidR="004B3EFC" w:rsidRPr="00B502C5">
        <w:rPr>
          <w:rFonts w:ascii="Times New Roman" w:hAnsi="Times New Roman"/>
          <w:sz w:val="24"/>
          <w:szCs w:val="24"/>
        </w:rPr>
        <w:t xml:space="preserve">may work, at least for a time, even when a </w:t>
      </w:r>
      <w:r w:rsidR="00832515" w:rsidRPr="00B502C5">
        <w:rPr>
          <w:rFonts w:ascii="Times New Roman" w:hAnsi="Times New Roman"/>
          <w:sz w:val="24"/>
          <w:szCs w:val="24"/>
        </w:rPr>
        <w:t>government print</w:t>
      </w:r>
      <w:r w:rsidR="004B3EFC" w:rsidRPr="00B502C5">
        <w:rPr>
          <w:rFonts w:ascii="Times New Roman" w:hAnsi="Times New Roman"/>
          <w:sz w:val="24"/>
          <w:szCs w:val="24"/>
        </w:rPr>
        <w:t>s</w:t>
      </w:r>
      <w:r w:rsidR="00832515" w:rsidRPr="00B502C5">
        <w:rPr>
          <w:rFonts w:ascii="Times New Roman" w:hAnsi="Times New Roman"/>
          <w:sz w:val="24"/>
          <w:szCs w:val="24"/>
        </w:rPr>
        <w:t xml:space="preserve"> new money</w:t>
      </w:r>
      <w:r w:rsidR="004B3EFC" w:rsidRPr="00B502C5">
        <w:rPr>
          <w:rFonts w:ascii="Times New Roman" w:hAnsi="Times New Roman"/>
          <w:sz w:val="24"/>
          <w:szCs w:val="24"/>
        </w:rPr>
        <w:t xml:space="preserve"> that is backed by no assets </w:t>
      </w:r>
      <w:r w:rsidR="00C55BFD" w:rsidRPr="00B502C5">
        <w:rPr>
          <w:rFonts w:ascii="Times New Roman" w:hAnsi="Times New Roman"/>
          <w:sz w:val="24"/>
          <w:szCs w:val="24"/>
        </w:rPr>
        <w:t>at all.</w:t>
      </w:r>
    </w:p>
    <w:p w14:paraId="51A92451" w14:textId="77777777" w:rsidR="00B502C5" w:rsidRDefault="00B502C5" w:rsidP="0024256B">
      <w:pPr>
        <w:pStyle w:val="Heading2"/>
        <w:keepNext/>
        <w:tabs>
          <w:tab w:val="left" w:pos="360"/>
        </w:tabs>
        <w:jc w:val="both"/>
        <w:rPr>
          <w:b/>
          <w:sz w:val="24"/>
          <w:szCs w:val="24"/>
        </w:rPr>
      </w:pPr>
    </w:p>
    <w:p w14:paraId="60E30679" w14:textId="77777777" w:rsidR="00B502C5" w:rsidRDefault="00B502C5" w:rsidP="0024256B">
      <w:pPr>
        <w:pStyle w:val="Heading2"/>
        <w:keepNext/>
        <w:tabs>
          <w:tab w:val="left" w:pos="360"/>
        </w:tabs>
        <w:jc w:val="both"/>
        <w:rPr>
          <w:b/>
          <w:sz w:val="24"/>
          <w:szCs w:val="24"/>
        </w:rPr>
      </w:pPr>
    </w:p>
    <w:p w14:paraId="007C4201" w14:textId="77777777" w:rsidR="003B01ED" w:rsidRPr="00B502C5" w:rsidRDefault="00B502C5" w:rsidP="0024256B">
      <w:pPr>
        <w:pStyle w:val="Heading2"/>
        <w:keepNext/>
        <w:tabs>
          <w:tab w:val="left" w:pos="360"/>
        </w:tabs>
        <w:jc w:val="both"/>
        <w:rPr>
          <w:i/>
          <w:sz w:val="24"/>
          <w:szCs w:val="24"/>
        </w:rPr>
      </w:pPr>
      <w:r>
        <w:rPr>
          <w:i/>
          <w:sz w:val="24"/>
          <w:szCs w:val="24"/>
        </w:rPr>
        <w:t xml:space="preserve">8. </w:t>
      </w:r>
      <w:r w:rsidR="003B01ED" w:rsidRPr="00B502C5">
        <w:rPr>
          <w:i/>
          <w:sz w:val="24"/>
          <w:szCs w:val="24"/>
        </w:rPr>
        <w:t xml:space="preserve">The </w:t>
      </w:r>
      <w:proofErr w:type="gramStart"/>
      <w:r w:rsidR="003B01ED" w:rsidRPr="00B502C5">
        <w:rPr>
          <w:i/>
          <w:sz w:val="24"/>
          <w:szCs w:val="24"/>
        </w:rPr>
        <w:t>de</w:t>
      </w:r>
      <w:proofErr w:type="gramEnd"/>
      <w:r w:rsidR="003B01ED" w:rsidRPr="00B502C5">
        <w:rPr>
          <w:i/>
          <w:sz w:val="24"/>
          <w:szCs w:val="24"/>
        </w:rPr>
        <w:t xml:space="preserve"> Soto Thesis</w:t>
      </w:r>
    </w:p>
    <w:p w14:paraId="39FCBF02" w14:textId="77777777" w:rsidR="00B502C5" w:rsidRDefault="00B502C5" w:rsidP="0024256B">
      <w:pPr>
        <w:pStyle w:val="Heading2"/>
        <w:tabs>
          <w:tab w:val="left" w:pos="360"/>
        </w:tabs>
        <w:ind w:left="0" w:firstLine="0"/>
        <w:jc w:val="both"/>
        <w:rPr>
          <w:sz w:val="24"/>
          <w:szCs w:val="24"/>
        </w:rPr>
      </w:pPr>
    </w:p>
    <w:p w14:paraId="303894BB" w14:textId="1A0C7C9E" w:rsidR="00007B32" w:rsidRPr="00007B32" w:rsidRDefault="00CF6517" w:rsidP="0024256B">
      <w:pPr>
        <w:pStyle w:val="Heading2"/>
        <w:tabs>
          <w:tab w:val="left" w:pos="360"/>
        </w:tabs>
        <w:ind w:left="0" w:firstLine="0"/>
        <w:jc w:val="both"/>
        <w:rPr>
          <w:sz w:val="24"/>
          <w:szCs w:val="24"/>
        </w:rPr>
      </w:pPr>
      <w:r w:rsidRPr="00B502C5">
        <w:rPr>
          <w:sz w:val="24"/>
          <w:szCs w:val="24"/>
        </w:rPr>
        <w:t>W</w:t>
      </w:r>
      <w:r w:rsidR="00103E8A" w:rsidRPr="00B502C5">
        <w:rPr>
          <w:sz w:val="24"/>
          <w:szCs w:val="24"/>
        </w:rPr>
        <w:t xml:space="preserve">e </w:t>
      </w:r>
      <w:r w:rsidR="002E531A" w:rsidRPr="00B502C5">
        <w:rPr>
          <w:sz w:val="24"/>
          <w:szCs w:val="24"/>
        </w:rPr>
        <w:t>encountered</w:t>
      </w:r>
      <w:r w:rsidR="00103E8A" w:rsidRPr="00B502C5">
        <w:rPr>
          <w:sz w:val="24"/>
          <w:szCs w:val="24"/>
        </w:rPr>
        <w:t xml:space="preserve"> </w:t>
      </w:r>
      <w:r w:rsidRPr="00B502C5">
        <w:rPr>
          <w:sz w:val="24"/>
          <w:szCs w:val="24"/>
        </w:rPr>
        <w:t xml:space="preserve">above </w:t>
      </w:r>
      <w:r w:rsidR="00103E8A" w:rsidRPr="00B502C5">
        <w:rPr>
          <w:sz w:val="24"/>
          <w:szCs w:val="24"/>
        </w:rPr>
        <w:t xml:space="preserve">the problem </w:t>
      </w:r>
      <w:ins w:id="35" w:author="William Doub" w:date="2014-04-03T11:34:00Z">
        <w:r w:rsidR="00AE0AEC">
          <w:rPr>
            <w:sz w:val="24"/>
            <w:szCs w:val="24"/>
          </w:rPr>
          <w:t>that</w:t>
        </w:r>
      </w:ins>
      <w:del w:id="36" w:author="William Doub" w:date="2014-04-03T11:34:00Z">
        <w:r w:rsidR="00103E8A" w:rsidRPr="00B502C5" w:rsidDel="00AE0AEC">
          <w:rPr>
            <w:sz w:val="24"/>
            <w:szCs w:val="24"/>
          </w:rPr>
          <w:delText>which</w:delText>
        </w:r>
      </w:del>
      <w:r w:rsidR="00103E8A" w:rsidRPr="00B502C5">
        <w:rPr>
          <w:sz w:val="24"/>
          <w:szCs w:val="24"/>
        </w:rPr>
        <w:t xml:space="preserve"> arises because a</w:t>
      </w:r>
      <w:r w:rsidR="00151557" w:rsidRPr="00B502C5">
        <w:rPr>
          <w:sz w:val="24"/>
          <w:szCs w:val="24"/>
        </w:rPr>
        <w:t xml:space="preserve"> </w:t>
      </w:r>
      <w:r w:rsidR="00BC04A8" w:rsidRPr="00B502C5">
        <w:rPr>
          <w:sz w:val="24"/>
          <w:szCs w:val="24"/>
        </w:rPr>
        <w:t>speech act</w:t>
      </w:r>
      <w:r w:rsidR="00151557" w:rsidRPr="00B502C5">
        <w:rPr>
          <w:sz w:val="24"/>
          <w:szCs w:val="24"/>
        </w:rPr>
        <w:t xml:space="preserve"> </w:t>
      </w:r>
      <w:r w:rsidR="00A91792" w:rsidRPr="00B502C5">
        <w:rPr>
          <w:sz w:val="24"/>
          <w:szCs w:val="24"/>
        </w:rPr>
        <w:t xml:space="preserve">is evanescent, and thus </w:t>
      </w:r>
      <w:r w:rsidR="006D6778" w:rsidRPr="00B502C5">
        <w:rPr>
          <w:sz w:val="24"/>
          <w:szCs w:val="24"/>
        </w:rPr>
        <w:t xml:space="preserve">seems not to be able to </w:t>
      </w:r>
      <w:r w:rsidR="00A91792" w:rsidRPr="00B502C5">
        <w:rPr>
          <w:sz w:val="24"/>
          <w:szCs w:val="24"/>
        </w:rPr>
        <w:t xml:space="preserve">serve as </w:t>
      </w:r>
      <w:r w:rsidR="00BC04A8" w:rsidRPr="00B502C5">
        <w:rPr>
          <w:sz w:val="24"/>
          <w:szCs w:val="24"/>
        </w:rPr>
        <w:t>the physical basis for the temporally ext</w:t>
      </w:r>
      <w:r w:rsidR="00A91792" w:rsidRPr="00B502C5">
        <w:rPr>
          <w:sz w:val="24"/>
          <w:szCs w:val="24"/>
        </w:rPr>
        <w:t>ended existence of its products.</w:t>
      </w:r>
      <w:r w:rsidR="00BC04A8" w:rsidRPr="00B502C5">
        <w:rPr>
          <w:sz w:val="24"/>
          <w:szCs w:val="24"/>
        </w:rPr>
        <w:t xml:space="preserve"> </w:t>
      </w:r>
      <w:r w:rsidR="00151557" w:rsidRPr="00B502C5">
        <w:rPr>
          <w:sz w:val="24"/>
          <w:szCs w:val="24"/>
        </w:rPr>
        <w:t>As we have seen, i</w:t>
      </w:r>
      <w:r w:rsidR="00A91792" w:rsidRPr="00B502C5">
        <w:rPr>
          <w:sz w:val="24"/>
          <w:szCs w:val="24"/>
        </w:rPr>
        <w:t>n small societies</w:t>
      </w:r>
      <w:r w:rsidR="00BC04A8" w:rsidRPr="00B502C5">
        <w:rPr>
          <w:sz w:val="24"/>
          <w:szCs w:val="24"/>
        </w:rPr>
        <w:t xml:space="preserve"> and in simple social interactions, this physical basis </w:t>
      </w:r>
      <w:r w:rsidR="00151557" w:rsidRPr="00B502C5">
        <w:rPr>
          <w:sz w:val="24"/>
          <w:szCs w:val="24"/>
        </w:rPr>
        <w:t xml:space="preserve">can be identified </w:t>
      </w:r>
      <w:r w:rsidR="00BC04A8" w:rsidRPr="00B502C5">
        <w:rPr>
          <w:sz w:val="24"/>
          <w:szCs w:val="24"/>
        </w:rPr>
        <w:t>with</w:t>
      </w:r>
      <w:r w:rsidR="00151557" w:rsidRPr="00B502C5">
        <w:rPr>
          <w:sz w:val="24"/>
          <w:szCs w:val="24"/>
        </w:rPr>
        <w:t xml:space="preserve"> the memory traces and other features of the psychology</w:t>
      </w:r>
      <w:r w:rsidR="00BC04A8" w:rsidRPr="00B502C5">
        <w:rPr>
          <w:sz w:val="24"/>
          <w:szCs w:val="24"/>
        </w:rPr>
        <w:t xml:space="preserve"> of those involved. </w:t>
      </w:r>
      <w:r w:rsidR="00A91792" w:rsidRPr="00B502C5">
        <w:rPr>
          <w:sz w:val="24"/>
          <w:szCs w:val="24"/>
        </w:rPr>
        <w:t>I</w:t>
      </w:r>
      <w:r w:rsidR="00151557" w:rsidRPr="00B502C5">
        <w:rPr>
          <w:sz w:val="24"/>
          <w:szCs w:val="24"/>
        </w:rPr>
        <w:t xml:space="preserve">n </w:t>
      </w:r>
      <w:r w:rsidR="00A91792" w:rsidRPr="00B502C5">
        <w:rPr>
          <w:sz w:val="24"/>
          <w:szCs w:val="24"/>
        </w:rPr>
        <w:t xml:space="preserve">the </w:t>
      </w:r>
      <w:r w:rsidR="00BC04A8" w:rsidRPr="00B502C5">
        <w:rPr>
          <w:sz w:val="24"/>
          <w:szCs w:val="24"/>
        </w:rPr>
        <w:t>m</w:t>
      </w:r>
      <w:r w:rsidR="00A91792" w:rsidRPr="00B502C5">
        <w:rPr>
          <w:sz w:val="24"/>
          <w:szCs w:val="24"/>
        </w:rPr>
        <w:t>ore complex social interactions characteristic of large societies, however,</w:t>
      </w:r>
      <w:r w:rsidR="00BC04A8" w:rsidRPr="00B502C5">
        <w:rPr>
          <w:sz w:val="24"/>
          <w:szCs w:val="24"/>
        </w:rPr>
        <w:t xml:space="preserve"> such memories will rarely suffice. The need to gather relevant witnesses, for example, and to hear and assess their oral testimony, will </w:t>
      </w:r>
      <w:r w:rsidR="00A91792" w:rsidRPr="00B502C5">
        <w:rPr>
          <w:sz w:val="24"/>
          <w:szCs w:val="24"/>
        </w:rPr>
        <w:t xml:space="preserve">set limits to </w:t>
      </w:r>
      <w:r w:rsidR="00BC04A8" w:rsidRPr="00B502C5">
        <w:rPr>
          <w:sz w:val="24"/>
          <w:szCs w:val="24"/>
        </w:rPr>
        <w:t>the reach of commitments entered into across both time and space</w:t>
      </w:r>
      <w:r w:rsidR="00D82879" w:rsidRPr="00B502C5">
        <w:rPr>
          <w:sz w:val="24"/>
          <w:szCs w:val="24"/>
        </w:rPr>
        <w:t xml:space="preserve">. This is because </w:t>
      </w:r>
      <w:r w:rsidR="00BC04A8" w:rsidRPr="00B502C5">
        <w:rPr>
          <w:sz w:val="24"/>
          <w:szCs w:val="24"/>
        </w:rPr>
        <w:t>witnesses die, memories fade, the potential for trust diminishes with time and distance</w:t>
      </w:r>
      <w:r w:rsidR="00151557" w:rsidRPr="00B502C5">
        <w:rPr>
          <w:sz w:val="24"/>
          <w:szCs w:val="24"/>
        </w:rPr>
        <w:t xml:space="preserve">; </w:t>
      </w:r>
      <w:del w:id="37" w:author="William Doub" w:date="2014-04-03T11:35:00Z">
        <w:r w:rsidR="00151557" w:rsidRPr="00B502C5" w:rsidDel="00AE0AEC">
          <w:rPr>
            <w:sz w:val="24"/>
            <w:szCs w:val="24"/>
          </w:rPr>
          <w:delText xml:space="preserve">sometimes, </w:delText>
        </w:r>
      </w:del>
      <w:r w:rsidR="00151557" w:rsidRPr="00B502C5">
        <w:rPr>
          <w:sz w:val="24"/>
          <w:szCs w:val="24"/>
        </w:rPr>
        <w:t>indeed</w:t>
      </w:r>
      <w:ins w:id="38" w:author="William Doub" w:date="2014-04-03T11:35:00Z">
        <w:r w:rsidR="00AE0AEC">
          <w:rPr>
            <w:sz w:val="24"/>
            <w:szCs w:val="24"/>
          </w:rPr>
          <w:t xml:space="preserve"> sometimes</w:t>
        </w:r>
      </w:ins>
      <w:r w:rsidR="00151557" w:rsidRPr="00B502C5">
        <w:rPr>
          <w:sz w:val="24"/>
          <w:szCs w:val="24"/>
        </w:rPr>
        <w:t xml:space="preserve"> we wish to make commitments which will extend into </w:t>
      </w:r>
      <w:r w:rsidR="00D82879" w:rsidRPr="00B502C5">
        <w:rPr>
          <w:sz w:val="24"/>
          <w:szCs w:val="24"/>
        </w:rPr>
        <w:t xml:space="preserve">a </w:t>
      </w:r>
      <w:r w:rsidR="00151557" w:rsidRPr="00B502C5">
        <w:rPr>
          <w:sz w:val="24"/>
          <w:szCs w:val="24"/>
        </w:rPr>
        <w:t>time when all of those currently alive will have passed away</w:t>
      </w:r>
      <w:r w:rsidR="00007B32">
        <w:rPr>
          <w:sz w:val="24"/>
          <w:szCs w:val="24"/>
        </w:rPr>
        <w:t>.</w:t>
      </w:r>
    </w:p>
    <w:p w14:paraId="05AEA98C" w14:textId="77777777" w:rsidR="00BC04A8" w:rsidRPr="00B502C5" w:rsidRDefault="0024256B" w:rsidP="0024256B">
      <w:pPr>
        <w:pStyle w:val="BodyTextFirstIndent"/>
        <w:tabs>
          <w:tab w:val="left" w:pos="360"/>
        </w:tabs>
        <w:spacing w:after="0"/>
        <w:ind w:firstLine="0"/>
        <w:jc w:val="both"/>
      </w:pPr>
      <w:r>
        <w:tab/>
      </w:r>
      <w:r w:rsidR="00151557" w:rsidRPr="00B502C5">
        <w:t>It is</w:t>
      </w:r>
      <w:r w:rsidR="00A91792" w:rsidRPr="00B502C5">
        <w:t xml:space="preserve"> for these reasons that we turn to </w:t>
      </w:r>
      <w:r w:rsidR="00151557" w:rsidRPr="00B502C5">
        <w:t>d</w:t>
      </w:r>
      <w:r w:rsidR="00BC04A8" w:rsidRPr="00B502C5">
        <w:t>ocuments</w:t>
      </w:r>
      <w:r w:rsidR="00C55BFD" w:rsidRPr="00B502C5">
        <w:t xml:space="preserve"> – such as wills and testaments, trust agreements, or articles of incorporation –</w:t>
      </w:r>
      <w:r w:rsidR="00BC04A8" w:rsidRPr="00B502C5">
        <w:t xml:space="preserve"> </w:t>
      </w:r>
      <w:r w:rsidR="006D6778" w:rsidRPr="00B502C5">
        <w:t xml:space="preserve">which, by supplementing the powers of memory and intentions, </w:t>
      </w:r>
      <w:r w:rsidR="00BC04A8" w:rsidRPr="00B502C5">
        <w:t xml:space="preserve">create and sustain </w:t>
      </w:r>
      <w:r w:rsidR="00A9056B" w:rsidRPr="00B502C5">
        <w:t xml:space="preserve">the sorts of </w:t>
      </w:r>
      <w:r w:rsidR="00151557" w:rsidRPr="00B502C5">
        <w:t xml:space="preserve">enduring </w:t>
      </w:r>
      <w:r w:rsidR="00BC04A8" w:rsidRPr="00B502C5">
        <w:t>and re-usable deontic powers</w:t>
      </w:r>
      <w:r w:rsidR="00A9056B" w:rsidRPr="00B502C5">
        <w:t xml:space="preserve"> which </w:t>
      </w:r>
      <w:r w:rsidR="00D82879" w:rsidRPr="00B502C5">
        <w:t xml:space="preserve">extend </w:t>
      </w:r>
      <w:r w:rsidR="00A91792" w:rsidRPr="00B502C5">
        <w:t xml:space="preserve">beyond the reach of </w:t>
      </w:r>
      <w:r w:rsidR="00A9056B" w:rsidRPr="00B502C5">
        <w:t xml:space="preserve">human </w:t>
      </w:r>
      <w:r w:rsidR="00A91792" w:rsidRPr="00B502C5">
        <w:t>face-to</w:t>
      </w:r>
      <w:r w:rsidR="00834BD4" w:rsidRPr="00B502C5">
        <w:t>-</w:t>
      </w:r>
      <w:r w:rsidR="00A91792" w:rsidRPr="00B502C5">
        <w:t xml:space="preserve">face interactions </w:t>
      </w:r>
      <w:r w:rsidR="00BC04A8" w:rsidRPr="00B502C5">
        <w:t xml:space="preserve">and thereby create and sustain </w:t>
      </w:r>
      <w:r w:rsidR="00D82879" w:rsidRPr="00B502C5">
        <w:t xml:space="preserve">the </w:t>
      </w:r>
      <w:r w:rsidR="00BC04A8" w:rsidRPr="00B502C5">
        <w:t xml:space="preserve">new and more complex forms of social order </w:t>
      </w:r>
      <w:r w:rsidR="00D82879" w:rsidRPr="00B502C5">
        <w:t>which are characteristic of modern civilization</w:t>
      </w:r>
      <w:r w:rsidR="00007B32">
        <w:t>.</w:t>
      </w:r>
    </w:p>
    <w:p w14:paraId="18AB0AA5" w14:textId="1C31D983" w:rsidR="00BC04A8" w:rsidRPr="00B502C5" w:rsidRDefault="0024256B" w:rsidP="0024256B">
      <w:pPr>
        <w:pStyle w:val="BodyTextFirstIndent"/>
        <w:tabs>
          <w:tab w:val="left" w:pos="360"/>
        </w:tabs>
        <w:spacing w:after="0"/>
        <w:ind w:firstLine="0"/>
        <w:jc w:val="both"/>
      </w:pPr>
      <w:r>
        <w:tab/>
      </w:r>
      <w:r w:rsidR="003B01ED" w:rsidRPr="00B502C5">
        <w:t xml:space="preserve">In </w:t>
      </w:r>
      <w:del w:id="39" w:author="William Doub" w:date="2014-04-03T11:34:00Z">
        <w:r w:rsidR="003B01ED" w:rsidRPr="00B502C5" w:rsidDel="00AE0AEC">
          <w:delText xml:space="preserve">my </w:delText>
        </w:r>
        <w:r w:rsidR="00007B32" w:rsidDel="00AE0AEC">
          <w:delText>text of 2008</w:delText>
        </w:r>
      </w:del>
      <w:ins w:id="40" w:author="William Doub" w:date="2014-04-03T11:34:00Z">
        <w:r w:rsidR="00AE0AEC">
          <w:t>Chapter 6</w:t>
        </w:r>
      </w:ins>
      <w:r w:rsidR="004A39EA" w:rsidRPr="00B502C5">
        <w:t xml:space="preserve"> I </w:t>
      </w:r>
      <w:r w:rsidR="00BC04A8" w:rsidRPr="00B502C5">
        <w:t>formulate</w:t>
      </w:r>
      <w:r w:rsidR="004A39EA" w:rsidRPr="00B502C5">
        <w:t>d</w:t>
      </w:r>
      <w:r w:rsidR="00BC04A8" w:rsidRPr="00B502C5">
        <w:t xml:space="preserve"> what </w:t>
      </w:r>
      <w:r w:rsidR="006D6778" w:rsidRPr="00B502C5">
        <w:t xml:space="preserve">I </w:t>
      </w:r>
      <w:r w:rsidR="00BC04A8" w:rsidRPr="00B502C5">
        <w:t>call</w:t>
      </w:r>
      <w:r w:rsidR="004A39EA" w:rsidRPr="00B502C5">
        <w:t xml:space="preserve">ed </w:t>
      </w:r>
      <w:r w:rsidR="004A39EA" w:rsidRPr="0024256B">
        <w:t>the</w:t>
      </w:r>
      <w:r w:rsidR="004A39EA" w:rsidRPr="00007B32">
        <w:rPr>
          <w:i/>
        </w:rPr>
        <w:t xml:space="preserve"> </w:t>
      </w:r>
      <w:r w:rsidR="00BC04A8" w:rsidRPr="00007B32">
        <w:rPr>
          <w:i/>
        </w:rPr>
        <w:t>de Soto Thesis</w:t>
      </w:r>
      <w:r>
        <w:t>,</w:t>
      </w:r>
      <w:r w:rsidR="004A39EA" w:rsidRPr="00B502C5">
        <w:rPr>
          <w:b/>
        </w:rPr>
        <w:t xml:space="preserve"> </w:t>
      </w:r>
      <w:r w:rsidR="004A39EA" w:rsidRPr="00B502C5">
        <w:t>according to which:</w:t>
      </w:r>
    </w:p>
    <w:p w14:paraId="74C42AEA" w14:textId="77777777" w:rsidR="00B502C5" w:rsidRDefault="00B502C5" w:rsidP="0024256B">
      <w:pPr>
        <w:pStyle w:val="Heading1"/>
        <w:tabs>
          <w:tab w:val="left" w:pos="360"/>
        </w:tabs>
        <w:jc w:val="both"/>
        <w:rPr>
          <w:sz w:val="24"/>
          <w:szCs w:val="24"/>
        </w:rPr>
      </w:pPr>
    </w:p>
    <w:p w14:paraId="24AF3E15" w14:textId="77777777" w:rsidR="00B502C5" w:rsidRPr="00B502C5" w:rsidRDefault="00B502C5" w:rsidP="0024256B">
      <w:pPr>
        <w:tabs>
          <w:tab w:val="left" w:pos="360"/>
        </w:tabs>
        <w:spacing w:after="0" w:line="240" w:lineRule="auto"/>
        <w:jc w:val="both"/>
        <w:rPr>
          <w:rFonts w:ascii="Times New Roman" w:hAnsi="Times New Roman"/>
          <w:sz w:val="24"/>
          <w:szCs w:val="24"/>
        </w:rPr>
      </w:pPr>
    </w:p>
    <w:p w14:paraId="71ED74D5" w14:textId="77777777" w:rsidR="00BC04A8" w:rsidRPr="0024256B" w:rsidRDefault="00BC04A8" w:rsidP="0024256B">
      <w:pPr>
        <w:tabs>
          <w:tab w:val="left" w:pos="360"/>
        </w:tabs>
        <w:spacing w:after="0" w:line="240" w:lineRule="auto"/>
        <w:ind w:left="360"/>
        <w:jc w:val="both"/>
        <w:rPr>
          <w:rFonts w:ascii="Times New Roman" w:hAnsi="Times New Roman"/>
          <w:szCs w:val="24"/>
        </w:rPr>
      </w:pPr>
      <w:r w:rsidRPr="0024256B">
        <w:rPr>
          <w:rFonts w:ascii="Times New Roman" w:hAnsi="Times New Roman"/>
          <w:szCs w:val="24"/>
        </w:rPr>
        <w:t xml:space="preserve">Through the performance of document acts (acts of filling in, registering, conveying, validating, attaching) we </w:t>
      </w:r>
      <w:r w:rsidRPr="0024256B">
        <w:rPr>
          <w:rFonts w:ascii="Times New Roman" w:hAnsi="Times New Roman"/>
          <w:i/>
          <w:szCs w:val="24"/>
        </w:rPr>
        <w:t>change the world</w:t>
      </w:r>
      <w:r w:rsidRPr="0024256B">
        <w:rPr>
          <w:rFonts w:ascii="Times New Roman" w:hAnsi="Times New Roman"/>
          <w:szCs w:val="24"/>
        </w:rPr>
        <w:t xml:space="preserve"> by bringing into being ownership relations, legal accountability, business organizations, and a variety of other institutional orders of modern societies.</w:t>
      </w:r>
    </w:p>
    <w:p w14:paraId="3DA7FAFA" w14:textId="77777777" w:rsidR="00B502C5" w:rsidRDefault="00B502C5" w:rsidP="0024256B">
      <w:pPr>
        <w:pStyle w:val="Heading1"/>
        <w:tabs>
          <w:tab w:val="left" w:pos="360"/>
        </w:tabs>
        <w:jc w:val="both"/>
        <w:rPr>
          <w:sz w:val="24"/>
          <w:szCs w:val="24"/>
        </w:rPr>
      </w:pPr>
    </w:p>
    <w:p w14:paraId="70541C5D" w14:textId="77777777" w:rsidR="00B502C5" w:rsidRPr="00B502C5" w:rsidRDefault="00B502C5" w:rsidP="0024256B">
      <w:pPr>
        <w:tabs>
          <w:tab w:val="left" w:pos="360"/>
        </w:tabs>
        <w:spacing w:after="0" w:line="240" w:lineRule="auto"/>
      </w:pPr>
    </w:p>
    <w:p w14:paraId="65D109EE" w14:textId="77777777" w:rsidR="00D7765F" w:rsidRPr="00B502C5" w:rsidRDefault="00A9056B" w:rsidP="0024256B">
      <w:pPr>
        <w:pStyle w:val="Heading1"/>
        <w:tabs>
          <w:tab w:val="left" w:pos="360"/>
        </w:tabs>
        <w:jc w:val="both"/>
        <w:rPr>
          <w:sz w:val="24"/>
          <w:szCs w:val="24"/>
        </w:rPr>
      </w:pPr>
      <w:r w:rsidRPr="00B502C5">
        <w:rPr>
          <w:sz w:val="24"/>
          <w:szCs w:val="24"/>
        </w:rPr>
        <w:t>As s</w:t>
      </w:r>
      <w:r w:rsidR="00BC04A8" w:rsidRPr="00B502C5">
        <w:rPr>
          <w:sz w:val="24"/>
          <w:szCs w:val="24"/>
        </w:rPr>
        <w:t xml:space="preserve">tock and share certificates </w:t>
      </w:r>
      <w:r w:rsidR="00BC04A8" w:rsidRPr="00B502C5">
        <w:rPr>
          <w:i/>
          <w:sz w:val="24"/>
          <w:szCs w:val="24"/>
        </w:rPr>
        <w:t>create</w:t>
      </w:r>
      <w:r w:rsidR="00BC04A8" w:rsidRPr="00B502C5">
        <w:rPr>
          <w:sz w:val="24"/>
          <w:szCs w:val="24"/>
        </w:rPr>
        <w:t xml:space="preserve"> capital, </w:t>
      </w:r>
      <w:r w:rsidRPr="00B502C5">
        <w:rPr>
          <w:sz w:val="24"/>
          <w:szCs w:val="24"/>
        </w:rPr>
        <w:t xml:space="preserve">so </w:t>
      </w:r>
      <w:r w:rsidR="00BC04A8" w:rsidRPr="00B502C5">
        <w:rPr>
          <w:sz w:val="24"/>
          <w:szCs w:val="24"/>
        </w:rPr>
        <w:t xml:space="preserve">statutes of incorporation </w:t>
      </w:r>
      <w:r w:rsidR="00BC04A8" w:rsidRPr="00B502C5">
        <w:rPr>
          <w:i/>
          <w:sz w:val="24"/>
          <w:szCs w:val="24"/>
        </w:rPr>
        <w:t>create</w:t>
      </w:r>
      <w:r w:rsidR="00BC04A8" w:rsidRPr="00B502C5">
        <w:rPr>
          <w:sz w:val="24"/>
          <w:szCs w:val="24"/>
        </w:rPr>
        <w:t xml:space="preserve"> companies</w:t>
      </w:r>
      <w:r w:rsidRPr="00B502C5">
        <w:rPr>
          <w:sz w:val="24"/>
          <w:szCs w:val="24"/>
        </w:rPr>
        <w:t>.</w:t>
      </w:r>
      <w:r w:rsidR="00BC04A8" w:rsidRPr="00B502C5">
        <w:rPr>
          <w:sz w:val="24"/>
          <w:szCs w:val="24"/>
        </w:rPr>
        <w:t xml:space="preserve"> </w:t>
      </w:r>
      <w:r w:rsidR="00C30CC6" w:rsidRPr="00B502C5">
        <w:rPr>
          <w:sz w:val="24"/>
          <w:szCs w:val="24"/>
        </w:rPr>
        <w:t xml:space="preserve">As identity documents </w:t>
      </w:r>
      <w:r w:rsidR="00C30CC6" w:rsidRPr="00B502C5">
        <w:rPr>
          <w:i/>
          <w:sz w:val="24"/>
          <w:szCs w:val="24"/>
        </w:rPr>
        <w:t>create</w:t>
      </w:r>
      <w:r w:rsidR="00C30CC6" w:rsidRPr="00B502C5">
        <w:rPr>
          <w:sz w:val="24"/>
          <w:szCs w:val="24"/>
        </w:rPr>
        <w:t xml:space="preserve"> identities </w:t>
      </w:r>
      <w:r w:rsidR="00BC04A8" w:rsidRPr="00B502C5">
        <w:rPr>
          <w:sz w:val="24"/>
          <w:szCs w:val="24"/>
        </w:rPr>
        <w:t xml:space="preserve">(the sorts of things which can be the objects of </w:t>
      </w:r>
      <w:r w:rsidR="00BC04A8" w:rsidRPr="00B502C5">
        <w:rPr>
          <w:i/>
          <w:sz w:val="24"/>
          <w:szCs w:val="24"/>
        </w:rPr>
        <w:t>identity theft</w:t>
      </w:r>
      <w:r w:rsidR="00BC04A8" w:rsidRPr="00B502C5">
        <w:rPr>
          <w:sz w:val="24"/>
          <w:szCs w:val="24"/>
        </w:rPr>
        <w:t>)</w:t>
      </w:r>
      <w:r w:rsidR="00206BAF" w:rsidRPr="00B502C5">
        <w:rPr>
          <w:sz w:val="24"/>
          <w:szCs w:val="24"/>
        </w:rPr>
        <w:t>, so diplomas create academic ranks</w:t>
      </w:r>
      <w:r w:rsidR="00BC04A8" w:rsidRPr="00B502C5">
        <w:rPr>
          <w:sz w:val="24"/>
          <w:szCs w:val="24"/>
        </w:rPr>
        <w:t>.</w:t>
      </w:r>
      <w:r w:rsidR="00206BAF" w:rsidRPr="00B502C5">
        <w:rPr>
          <w:sz w:val="24"/>
          <w:szCs w:val="24"/>
        </w:rPr>
        <w:t xml:space="preserve"> </w:t>
      </w:r>
      <w:r w:rsidR="001F33D9" w:rsidRPr="00B502C5">
        <w:rPr>
          <w:sz w:val="24"/>
          <w:szCs w:val="24"/>
        </w:rPr>
        <w:t>F</w:t>
      </w:r>
      <w:r w:rsidR="009D70B9" w:rsidRPr="00B502C5">
        <w:rPr>
          <w:sz w:val="24"/>
          <w:szCs w:val="24"/>
        </w:rPr>
        <w:t xml:space="preserve">or de Soto, </w:t>
      </w:r>
      <w:r w:rsidR="00CC6650" w:rsidRPr="00B502C5">
        <w:rPr>
          <w:sz w:val="24"/>
          <w:szCs w:val="24"/>
        </w:rPr>
        <w:t xml:space="preserve">it is the invisible infrastructure </w:t>
      </w:r>
      <w:r w:rsidR="004553B6" w:rsidRPr="00B502C5">
        <w:rPr>
          <w:sz w:val="24"/>
          <w:szCs w:val="24"/>
        </w:rPr>
        <w:t xml:space="preserve">created </w:t>
      </w:r>
      <w:r w:rsidR="00CC6650" w:rsidRPr="00B502C5">
        <w:rPr>
          <w:sz w:val="24"/>
          <w:szCs w:val="24"/>
        </w:rPr>
        <w:t xml:space="preserve">for the management of assets through a gigantic, evolving network of </w:t>
      </w:r>
      <w:r w:rsidR="00206BAF" w:rsidRPr="00B502C5">
        <w:rPr>
          <w:sz w:val="24"/>
          <w:szCs w:val="24"/>
        </w:rPr>
        <w:t xml:space="preserve">commercial paper </w:t>
      </w:r>
      <w:r w:rsidR="009D70B9" w:rsidRPr="00B502C5">
        <w:rPr>
          <w:sz w:val="24"/>
          <w:szCs w:val="24"/>
        </w:rPr>
        <w:t>d</w:t>
      </w:r>
      <w:r w:rsidR="00B25E1D" w:rsidRPr="00B502C5">
        <w:rPr>
          <w:sz w:val="24"/>
          <w:szCs w:val="24"/>
        </w:rPr>
        <w:t xml:space="preserve">ocuments </w:t>
      </w:r>
      <w:r w:rsidR="00CC6650" w:rsidRPr="00B502C5">
        <w:rPr>
          <w:sz w:val="24"/>
          <w:szCs w:val="24"/>
        </w:rPr>
        <w:t xml:space="preserve">that is responsible for the phenomenal success of </w:t>
      </w:r>
      <w:r w:rsidR="00B25E1D" w:rsidRPr="00B502C5">
        <w:rPr>
          <w:sz w:val="24"/>
          <w:szCs w:val="24"/>
        </w:rPr>
        <w:t>Western</w:t>
      </w:r>
      <w:r w:rsidR="001F33D9" w:rsidRPr="00B502C5">
        <w:rPr>
          <w:sz w:val="24"/>
          <w:szCs w:val="24"/>
        </w:rPr>
        <w:t xml:space="preserve"> capitalism. But we can go </w:t>
      </w:r>
      <w:r w:rsidR="00206BAF" w:rsidRPr="00B502C5">
        <w:rPr>
          <w:sz w:val="24"/>
          <w:szCs w:val="24"/>
        </w:rPr>
        <w:t>further</w:t>
      </w:r>
      <w:r w:rsidR="001F33D9" w:rsidRPr="00B502C5">
        <w:rPr>
          <w:sz w:val="24"/>
          <w:szCs w:val="24"/>
        </w:rPr>
        <w:t>,</w:t>
      </w:r>
      <w:r w:rsidR="00206BAF" w:rsidRPr="00B502C5">
        <w:rPr>
          <w:sz w:val="24"/>
          <w:szCs w:val="24"/>
        </w:rPr>
        <w:t xml:space="preserve"> and assert that d</w:t>
      </w:r>
      <w:r w:rsidR="009D70B9" w:rsidRPr="00B502C5">
        <w:rPr>
          <w:sz w:val="24"/>
          <w:szCs w:val="24"/>
        </w:rPr>
        <w:t xml:space="preserve">ocuments, both in paper and in electronic form, </w:t>
      </w:r>
      <w:r w:rsidR="001F33D9" w:rsidRPr="00B502C5">
        <w:rPr>
          <w:sz w:val="24"/>
          <w:szCs w:val="24"/>
        </w:rPr>
        <w:t xml:space="preserve">have </w:t>
      </w:r>
      <w:r w:rsidR="00206BAF" w:rsidRPr="00B502C5">
        <w:rPr>
          <w:sz w:val="24"/>
          <w:szCs w:val="24"/>
        </w:rPr>
        <w:t>create</w:t>
      </w:r>
      <w:r w:rsidR="001F33D9" w:rsidRPr="00B502C5">
        <w:rPr>
          <w:sz w:val="24"/>
          <w:szCs w:val="24"/>
        </w:rPr>
        <w:t>d</w:t>
      </w:r>
      <w:r w:rsidR="00206BAF" w:rsidRPr="00B502C5">
        <w:rPr>
          <w:sz w:val="24"/>
          <w:szCs w:val="24"/>
        </w:rPr>
        <w:t xml:space="preserve"> </w:t>
      </w:r>
      <w:r w:rsidR="00242D20" w:rsidRPr="00B502C5">
        <w:rPr>
          <w:sz w:val="24"/>
          <w:szCs w:val="24"/>
        </w:rPr>
        <w:t xml:space="preserve">an </w:t>
      </w:r>
      <w:r w:rsidR="009D70B9" w:rsidRPr="00B502C5">
        <w:rPr>
          <w:sz w:val="24"/>
          <w:szCs w:val="24"/>
        </w:rPr>
        <w:t xml:space="preserve">invisible infrastructure of </w:t>
      </w:r>
      <w:r w:rsidR="00242D20" w:rsidRPr="00B502C5">
        <w:rPr>
          <w:sz w:val="24"/>
          <w:szCs w:val="24"/>
        </w:rPr>
        <w:t xml:space="preserve">multiple types of non-physical </w:t>
      </w:r>
      <w:proofErr w:type="gramStart"/>
      <w:r w:rsidR="00242D20" w:rsidRPr="00B502C5">
        <w:rPr>
          <w:sz w:val="24"/>
          <w:szCs w:val="24"/>
        </w:rPr>
        <w:t>entities which</w:t>
      </w:r>
      <w:proofErr w:type="gramEnd"/>
      <w:r w:rsidR="00242D20" w:rsidRPr="00B502C5">
        <w:rPr>
          <w:sz w:val="24"/>
          <w:szCs w:val="24"/>
        </w:rPr>
        <w:t xml:space="preserve"> pervade </w:t>
      </w:r>
      <w:r w:rsidR="009D70B9" w:rsidRPr="00B502C5">
        <w:rPr>
          <w:sz w:val="24"/>
          <w:szCs w:val="24"/>
        </w:rPr>
        <w:t>contemporary social reality.</w:t>
      </w:r>
    </w:p>
    <w:p w14:paraId="1F76C9E7" w14:textId="77777777" w:rsidR="00B502C5" w:rsidRDefault="00B502C5" w:rsidP="0024256B">
      <w:pPr>
        <w:pStyle w:val="CommentText"/>
        <w:tabs>
          <w:tab w:val="left" w:pos="360"/>
        </w:tabs>
        <w:spacing w:after="0" w:line="240" w:lineRule="auto"/>
        <w:rPr>
          <w:rFonts w:ascii="Times New Roman" w:hAnsi="Times New Roman"/>
          <w:b/>
        </w:rPr>
      </w:pPr>
    </w:p>
    <w:p w14:paraId="2B2C5F9D" w14:textId="77777777" w:rsidR="00B502C5" w:rsidRDefault="00B502C5" w:rsidP="0024256B">
      <w:pPr>
        <w:pStyle w:val="CommentText"/>
        <w:tabs>
          <w:tab w:val="left" w:pos="360"/>
        </w:tabs>
        <w:spacing w:after="0" w:line="240" w:lineRule="auto"/>
        <w:rPr>
          <w:rFonts w:ascii="Times New Roman" w:hAnsi="Times New Roman"/>
          <w:b/>
        </w:rPr>
      </w:pPr>
    </w:p>
    <w:p w14:paraId="605CC274" w14:textId="77777777" w:rsidR="004C125C" w:rsidRPr="00B502C5" w:rsidRDefault="00B502C5" w:rsidP="0024256B">
      <w:pPr>
        <w:pStyle w:val="CommentText"/>
        <w:tabs>
          <w:tab w:val="left" w:pos="360"/>
        </w:tabs>
        <w:spacing w:after="0" w:line="240" w:lineRule="auto"/>
        <w:rPr>
          <w:rFonts w:ascii="Times New Roman" w:hAnsi="Times New Roman"/>
        </w:rPr>
      </w:pPr>
      <w:r w:rsidRPr="00B502C5">
        <w:rPr>
          <w:rFonts w:ascii="Times New Roman" w:hAnsi="Times New Roman"/>
          <w:i/>
        </w:rPr>
        <w:t>9.</w:t>
      </w:r>
      <w:r>
        <w:rPr>
          <w:rFonts w:ascii="Times New Roman" w:hAnsi="Times New Roman"/>
        </w:rPr>
        <w:t xml:space="preserve"> </w:t>
      </w:r>
      <w:r w:rsidR="00242D20" w:rsidRPr="00B502C5">
        <w:rPr>
          <w:rFonts w:ascii="Times New Roman" w:hAnsi="Times New Roman"/>
        </w:rPr>
        <w:t xml:space="preserve">Searle’s </w:t>
      </w:r>
      <w:r w:rsidR="00242D20" w:rsidRPr="00B502C5">
        <w:rPr>
          <w:rFonts w:ascii="Times New Roman" w:hAnsi="Times New Roman"/>
          <w:i/>
        </w:rPr>
        <w:t xml:space="preserve">Construction </w:t>
      </w:r>
      <w:r w:rsidR="004553B6" w:rsidRPr="00B502C5">
        <w:rPr>
          <w:rFonts w:ascii="Times New Roman" w:hAnsi="Times New Roman"/>
          <w:i/>
        </w:rPr>
        <w:t>of Social Reality</w:t>
      </w:r>
    </w:p>
    <w:p w14:paraId="619CD3B9" w14:textId="77777777" w:rsidR="00B502C5" w:rsidRDefault="00B502C5" w:rsidP="0024256B">
      <w:pPr>
        <w:tabs>
          <w:tab w:val="left" w:pos="360"/>
        </w:tabs>
        <w:spacing w:after="0" w:line="240" w:lineRule="auto"/>
        <w:jc w:val="both"/>
        <w:rPr>
          <w:rFonts w:ascii="Times New Roman" w:hAnsi="Times New Roman"/>
          <w:sz w:val="24"/>
          <w:szCs w:val="24"/>
        </w:rPr>
      </w:pPr>
    </w:p>
    <w:p w14:paraId="58735C83" w14:textId="436BC1D2" w:rsidR="00242D20" w:rsidRPr="00B502C5" w:rsidRDefault="009D70B9" w:rsidP="0024256B">
      <w:pPr>
        <w:tabs>
          <w:tab w:val="left" w:pos="360"/>
        </w:tabs>
        <w:spacing w:after="0" w:line="240" w:lineRule="auto"/>
        <w:jc w:val="both"/>
        <w:rPr>
          <w:rFonts w:ascii="Times New Roman" w:hAnsi="Times New Roman"/>
          <w:sz w:val="24"/>
          <w:szCs w:val="24"/>
        </w:rPr>
      </w:pPr>
      <w:r w:rsidRPr="00B502C5">
        <w:rPr>
          <w:rFonts w:ascii="Times New Roman" w:hAnsi="Times New Roman"/>
          <w:sz w:val="24"/>
          <w:szCs w:val="24"/>
        </w:rPr>
        <w:t xml:space="preserve">How, </w:t>
      </w:r>
      <w:r w:rsidR="006D6778" w:rsidRPr="00B502C5">
        <w:rPr>
          <w:rFonts w:ascii="Times New Roman" w:hAnsi="Times New Roman"/>
          <w:sz w:val="24"/>
          <w:szCs w:val="24"/>
        </w:rPr>
        <w:t>against this background</w:t>
      </w:r>
      <w:r w:rsidRPr="00B502C5">
        <w:rPr>
          <w:rFonts w:ascii="Times New Roman" w:hAnsi="Times New Roman"/>
          <w:sz w:val="24"/>
          <w:szCs w:val="24"/>
        </w:rPr>
        <w:t xml:space="preserve">, are we to understand </w:t>
      </w:r>
      <w:r w:rsidR="004A39EA" w:rsidRPr="00B502C5">
        <w:rPr>
          <w:rFonts w:ascii="Times New Roman" w:hAnsi="Times New Roman"/>
          <w:sz w:val="24"/>
          <w:szCs w:val="24"/>
        </w:rPr>
        <w:t xml:space="preserve">the </w:t>
      </w:r>
      <w:r w:rsidR="0093508C" w:rsidRPr="00B502C5">
        <w:rPr>
          <w:rFonts w:ascii="Times New Roman" w:hAnsi="Times New Roman"/>
          <w:sz w:val="24"/>
          <w:szCs w:val="24"/>
        </w:rPr>
        <w:t xml:space="preserve">contemporary </w:t>
      </w:r>
      <w:r w:rsidRPr="00B502C5">
        <w:rPr>
          <w:rFonts w:ascii="Times New Roman" w:hAnsi="Times New Roman"/>
          <w:sz w:val="24"/>
          <w:szCs w:val="24"/>
        </w:rPr>
        <w:t xml:space="preserve">philosophical </w:t>
      </w:r>
      <w:r w:rsidR="0093508C" w:rsidRPr="00B502C5">
        <w:rPr>
          <w:rFonts w:ascii="Times New Roman" w:hAnsi="Times New Roman"/>
          <w:sz w:val="24"/>
          <w:szCs w:val="24"/>
        </w:rPr>
        <w:t>debate</w:t>
      </w:r>
      <w:r w:rsidRPr="00B502C5">
        <w:rPr>
          <w:rFonts w:ascii="Times New Roman" w:hAnsi="Times New Roman"/>
          <w:sz w:val="24"/>
          <w:szCs w:val="24"/>
        </w:rPr>
        <w:t xml:space="preserve"> around the ontology of social reality</w:t>
      </w:r>
      <w:r w:rsidR="00242D20" w:rsidRPr="00B502C5">
        <w:rPr>
          <w:rFonts w:ascii="Times New Roman" w:hAnsi="Times New Roman"/>
          <w:sz w:val="24"/>
          <w:szCs w:val="24"/>
        </w:rPr>
        <w:t xml:space="preserve"> </w:t>
      </w:r>
      <w:r w:rsidR="004553B6" w:rsidRPr="00B502C5">
        <w:rPr>
          <w:rFonts w:ascii="Times New Roman" w:hAnsi="Times New Roman"/>
          <w:sz w:val="24"/>
          <w:szCs w:val="24"/>
        </w:rPr>
        <w:t>propos</w:t>
      </w:r>
      <w:r w:rsidR="00242D20" w:rsidRPr="00B502C5">
        <w:rPr>
          <w:rFonts w:ascii="Times New Roman" w:hAnsi="Times New Roman"/>
          <w:sz w:val="24"/>
          <w:szCs w:val="24"/>
        </w:rPr>
        <w:t xml:space="preserve">ed by </w:t>
      </w:r>
      <w:r w:rsidR="0093508C" w:rsidRPr="00B502C5">
        <w:rPr>
          <w:rFonts w:ascii="Times New Roman" w:hAnsi="Times New Roman"/>
          <w:sz w:val="24"/>
          <w:szCs w:val="24"/>
        </w:rPr>
        <w:t>Searle</w:t>
      </w:r>
      <w:r w:rsidR="004553B6" w:rsidRPr="00B502C5">
        <w:rPr>
          <w:rFonts w:ascii="Times New Roman" w:hAnsi="Times New Roman"/>
          <w:sz w:val="24"/>
          <w:szCs w:val="24"/>
        </w:rPr>
        <w:t xml:space="preserve"> in his</w:t>
      </w:r>
      <w:r w:rsidR="0093508C" w:rsidRPr="00B502C5">
        <w:rPr>
          <w:rFonts w:ascii="Times New Roman" w:hAnsi="Times New Roman"/>
          <w:sz w:val="24"/>
          <w:szCs w:val="24"/>
        </w:rPr>
        <w:t xml:space="preserve"> </w:t>
      </w:r>
      <w:r w:rsidR="0093508C" w:rsidRPr="00B502C5">
        <w:rPr>
          <w:rFonts w:ascii="Times New Roman" w:hAnsi="Times New Roman"/>
          <w:i/>
          <w:sz w:val="24"/>
          <w:szCs w:val="24"/>
        </w:rPr>
        <w:t>Construction of Social Reality</w:t>
      </w:r>
      <w:r w:rsidR="00242D20" w:rsidRPr="00B502C5">
        <w:rPr>
          <w:rFonts w:ascii="Times New Roman" w:hAnsi="Times New Roman"/>
          <w:sz w:val="24"/>
          <w:szCs w:val="24"/>
        </w:rPr>
        <w:t xml:space="preserve">? </w:t>
      </w:r>
      <w:del w:id="41" w:author="William Doub" w:date="2014-04-10T21:33:00Z">
        <w:r w:rsidR="006D6778" w:rsidRPr="00B502C5" w:rsidDel="006033B5">
          <w:rPr>
            <w:rFonts w:ascii="Times New Roman" w:hAnsi="Times New Roman"/>
            <w:sz w:val="24"/>
            <w:szCs w:val="24"/>
          </w:rPr>
          <w:delText>Familiarly</w:delText>
        </w:r>
      </w:del>
      <w:ins w:id="42" w:author="William Doub" w:date="2014-04-10T21:33:00Z">
        <w:r w:rsidR="006033B5">
          <w:rPr>
            <w:rFonts w:ascii="Times New Roman" w:hAnsi="Times New Roman"/>
            <w:sz w:val="24"/>
            <w:szCs w:val="24"/>
          </w:rPr>
          <w:t>As we have seen</w:t>
        </w:r>
      </w:ins>
      <w:r w:rsidR="006D6778" w:rsidRPr="00B502C5">
        <w:rPr>
          <w:rFonts w:ascii="Times New Roman" w:hAnsi="Times New Roman"/>
          <w:sz w:val="24"/>
          <w:szCs w:val="24"/>
        </w:rPr>
        <w:t xml:space="preserve">, </w:t>
      </w:r>
      <w:r w:rsidR="00242D20" w:rsidRPr="00B502C5">
        <w:rPr>
          <w:rFonts w:ascii="Times New Roman" w:hAnsi="Times New Roman"/>
          <w:sz w:val="24"/>
          <w:szCs w:val="24"/>
        </w:rPr>
        <w:t>Searle’s book</w:t>
      </w:r>
      <w:r w:rsidR="0093508C" w:rsidRPr="00B502C5">
        <w:rPr>
          <w:rFonts w:ascii="Times New Roman" w:hAnsi="Times New Roman"/>
          <w:sz w:val="24"/>
          <w:szCs w:val="24"/>
        </w:rPr>
        <w:t xml:space="preserve"> </w:t>
      </w:r>
      <w:r w:rsidR="00091B80" w:rsidRPr="00B502C5">
        <w:rPr>
          <w:rFonts w:ascii="Times New Roman" w:hAnsi="Times New Roman"/>
          <w:sz w:val="24"/>
          <w:szCs w:val="24"/>
        </w:rPr>
        <w:t>is built a</w:t>
      </w:r>
      <w:r w:rsidR="00007B32">
        <w:rPr>
          <w:rFonts w:ascii="Times New Roman" w:hAnsi="Times New Roman"/>
          <w:sz w:val="24"/>
          <w:szCs w:val="24"/>
        </w:rPr>
        <w:t xml:space="preserve">round a premise of naturalism: </w:t>
      </w:r>
      <w:r w:rsidR="00370C50">
        <w:rPr>
          <w:rFonts w:ascii="Times New Roman" w:hAnsi="Times New Roman"/>
          <w:sz w:val="24"/>
          <w:szCs w:val="24"/>
        </w:rPr>
        <w:t>“</w:t>
      </w:r>
      <w:r w:rsidR="00091B80" w:rsidRPr="00B502C5">
        <w:rPr>
          <w:rFonts w:ascii="Times New Roman" w:hAnsi="Times New Roman"/>
          <w:sz w:val="24"/>
          <w:szCs w:val="24"/>
        </w:rPr>
        <w:t>the world consists of entities described by physics and chemistry</w:t>
      </w:r>
      <w:r w:rsidR="00370C50">
        <w:rPr>
          <w:rFonts w:ascii="Times New Roman" w:hAnsi="Times New Roman"/>
          <w:sz w:val="24"/>
          <w:szCs w:val="24"/>
        </w:rPr>
        <w:t>”</w:t>
      </w:r>
      <w:r w:rsidR="00542C2C" w:rsidRPr="00B502C5">
        <w:rPr>
          <w:rStyle w:val="FootnoteReference"/>
          <w:rFonts w:ascii="Times New Roman" w:hAnsi="Times New Roman"/>
          <w:sz w:val="24"/>
          <w:szCs w:val="24"/>
        </w:rPr>
        <w:footnoteReference w:id="5"/>
      </w:r>
      <w:r w:rsidR="00007B32">
        <w:rPr>
          <w:rFonts w:ascii="Times New Roman" w:hAnsi="Times New Roman"/>
          <w:sz w:val="24"/>
          <w:szCs w:val="24"/>
        </w:rPr>
        <w:t>,</w:t>
      </w:r>
      <w:r w:rsidR="00542C2C" w:rsidRPr="00B502C5">
        <w:rPr>
          <w:rFonts w:ascii="Times New Roman" w:hAnsi="Times New Roman"/>
          <w:sz w:val="24"/>
          <w:szCs w:val="24"/>
        </w:rPr>
        <w:t xml:space="preserve"> </w:t>
      </w:r>
      <w:r w:rsidR="00CB35C3" w:rsidRPr="00B502C5">
        <w:rPr>
          <w:rFonts w:ascii="Times New Roman" w:hAnsi="Times New Roman"/>
          <w:sz w:val="24"/>
          <w:szCs w:val="24"/>
        </w:rPr>
        <w:t xml:space="preserve">and he has remained faithful to this premise, in his fashion, ever since. </w:t>
      </w:r>
      <w:r w:rsidR="00091B80" w:rsidRPr="00B502C5">
        <w:rPr>
          <w:rFonts w:ascii="Times New Roman" w:hAnsi="Times New Roman"/>
          <w:sz w:val="24"/>
          <w:szCs w:val="24"/>
        </w:rPr>
        <w:t>Human beings are products o</w:t>
      </w:r>
      <w:r w:rsidR="00007B32">
        <w:rPr>
          <w:rFonts w:ascii="Times New Roman" w:hAnsi="Times New Roman"/>
          <w:sz w:val="24"/>
          <w:szCs w:val="24"/>
        </w:rPr>
        <w:t>f evolutionary biology; we are “</w:t>
      </w:r>
      <w:r w:rsidR="00091B80" w:rsidRPr="00B502C5">
        <w:rPr>
          <w:rFonts w:ascii="Times New Roman" w:hAnsi="Times New Roman"/>
          <w:sz w:val="24"/>
          <w:szCs w:val="24"/>
        </w:rPr>
        <w:t>biological b</w:t>
      </w:r>
      <w:r w:rsidR="00007B32">
        <w:rPr>
          <w:rFonts w:ascii="Times New Roman" w:hAnsi="Times New Roman"/>
          <w:sz w:val="24"/>
          <w:szCs w:val="24"/>
        </w:rPr>
        <w:t>easts”</w:t>
      </w:r>
      <w:r w:rsidR="00091B80" w:rsidRPr="00B502C5">
        <w:rPr>
          <w:rFonts w:ascii="Times New Roman" w:hAnsi="Times New Roman"/>
          <w:sz w:val="24"/>
          <w:szCs w:val="24"/>
        </w:rPr>
        <w:t xml:space="preserve">. Social reality, too, </w:t>
      </w:r>
      <w:r w:rsidR="00242D20" w:rsidRPr="00B502C5">
        <w:rPr>
          <w:rFonts w:ascii="Times New Roman" w:hAnsi="Times New Roman"/>
          <w:sz w:val="24"/>
          <w:szCs w:val="24"/>
        </w:rPr>
        <w:t xml:space="preserve">from this naturalist perspective, </w:t>
      </w:r>
      <w:r w:rsidR="00091B80" w:rsidRPr="00B502C5">
        <w:rPr>
          <w:rFonts w:ascii="Times New Roman" w:hAnsi="Times New Roman"/>
          <w:sz w:val="24"/>
          <w:szCs w:val="24"/>
        </w:rPr>
        <w:t>consists of entities described by physics and chemistry</w:t>
      </w:r>
      <w:r w:rsidR="00A91792" w:rsidRPr="00B502C5">
        <w:rPr>
          <w:rFonts w:ascii="Times New Roman" w:hAnsi="Times New Roman"/>
          <w:sz w:val="24"/>
          <w:szCs w:val="24"/>
        </w:rPr>
        <w:t xml:space="preserve">. </w:t>
      </w:r>
      <w:r w:rsidR="004553B6" w:rsidRPr="00B502C5">
        <w:rPr>
          <w:rFonts w:ascii="Times New Roman" w:hAnsi="Times New Roman"/>
          <w:sz w:val="24"/>
          <w:szCs w:val="24"/>
        </w:rPr>
        <w:t>I</w:t>
      </w:r>
      <w:r w:rsidR="00091B80" w:rsidRPr="00B502C5">
        <w:rPr>
          <w:rFonts w:ascii="Times New Roman" w:hAnsi="Times New Roman"/>
          <w:sz w:val="24"/>
          <w:szCs w:val="24"/>
        </w:rPr>
        <w:t>t consists</w:t>
      </w:r>
      <w:r w:rsidR="00A91792" w:rsidRPr="00B502C5">
        <w:rPr>
          <w:rFonts w:ascii="Times New Roman" w:hAnsi="Times New Roman"/>
          <w:sz w:val="24"/>
          <w:szCs w:val="24"/>
        </w:rPr>
        <w:t xml:space="preserve"> </w:t>
      </w:r>
      <w:r w:rsidR="00091B80" w:rsidRPr="00B502C5">
        <w:rPr>
          <w:rFonts w:ascii="Times New Roman" w:hAnsi="Times New Roman"/>
          <w:sz w:val="24"/>
          <w:szCs w:val="24"/>
        </w:rPr>
        <w:t xml:space="preserve">of </w:t>
      </w:r>
      <w:r w:rsidR="004553B6" w:rsidRPr="00B502C5">
        <w:rPr>
          <w:rFonts w:ascii="Times New Roman" w:hAnsi="Times New Roman"/>
          <w:sz w:val="24"/>
          <w:szCs w:val="24"/>
        </w:rPr>
        <w:t xml:space="preserve">dollar bills and driver’s licenses, </w:t>
      </w:r>
      <w:r w:rsidR="00091B80" w:rsidRPr="00B502C5">
        <w:rPr>
          <w:rFonts w:ascii="Times New Roman" w:hAnsi="Times New Roman"/>
          <w:sz w:val="24"/>
          <w:szCs w:val="24"/>
        </w:rPr>
        <w:t>presidents and cathedr</w:t>
      </w:r>
      <w:r w:rsidR="00CE5ED9" w:rsidRPr="00B502C5">
        <w:rPr>
          <w:rFonts w:ascii="Times New Roman" w:hAnsi="Times New Roman"/>
          <w:sz w:val="24"/>
          <w:szCs w:val="24"/>
        </w:rPr>
        <w:t>a</w:t>
      </w:r>
      <w:r w:rsidR="00091B80" w:rsidRPr="00B502C5">
        <w:rPr>
          <w:rFonts w:ascii="Times New Roman" w:hAnsi="Times New Roman"/>
          <w:sz w:val="24"/>
          <w:szCs w:val="24"/>
        </w:rPr>
        <w:t xml:space="preserve">ls, customs posts and </w:t>
      </w:r>
      <w:proofErr w:type="gramStart"/>
      <w:r w:rsidR="00091B80" w:rsidRPr="00B502C5">
        <w:rPr>
          <w:rFonts w:ascii="Times New Roman" w:hAnsi="Times New Roman"/>
          <w:sz w:val="24"/>
          <w:szCs w:val="24"/>
        </w:rPr>
        <w:t>supreme court</w:t>
      </w:r>
      <w:proofErr w:type="gramEnd"/>
      <w:r w:rsidR="00091B80" w:rsidRPr="00B502C5">
        <w:rPr>
          <w:rFonts w:ascii="Times New Roman" w:hAnsi="Times New Roman"/>
          <w:sz w:val="24"/>
          <w:szCs w:val="24"/>
        </w:rPr>
        <w:t xml:space="preserve"> buildings. </w:t>
      </w:r>
      <w:r w:rsidR="003B3DEE" w:rsidRPr="00B502C5">
        <w:rPr>
          <w:rFonts w:ascii="Times New Roman" w:hAnsi="Times New Roman"/>
          <w:sz w:val="24"/>
          <w:szCs w:val="24"/>
        </w:rPr>
        <w:t xml:space="preserve">President Obama is made of </w:t>
      </w:r>
      <w:r w:rsidR="007D73CD" w:rsidRPr="00B502C5">
        <w:rPr>
          <w:rFonts w:ascii="Times New Roman" w:hAnsi="Times New Roman"/>
          <w:sz w:val="24"/>
          <w:szCs w:val="24"/>
        </w:rPr>
        <w:t>molecules</w:t>
      </w:r>
      <w:r w:rsidR="003B3DEE" w:rsidRPr="00B502C5">
        <w:rPr>
          <w:rFonts w:ascii="Times New Roman" w:hAnsi="Times New Roman"/>
          <w:sz w:val="24"/>
          <w:szCs w:val="24"/>
        </w:rPr>
        <w:t>, and so al</w:t>
      </w:r>
      <w:r w:rsidR="007D73CD" w:rsidRPr="00B502C5">
        <w:rPr>
          <w:rFonts w:ascii="Times New Roman" w:hAnsi="Times New Roman"/>
          <w:sz w:val="24"/>
          <w:szCs w:val="24"/>
        </w:rPr>
        <w:t xml:space="preserve">so </w:t>
      </w:r>
      <w:r w:rsidR="00007B32">
        <w:rPr>
          <w:rFonts w:ascii="Times New Roman" w:hAnsi="Times New Roman"/>
          <w:sz w:val="24"/>
          <w:szCs w:val="24"/>
        </w:rPr>
        <w:t>was</w:t>
      </w:r>
      <w:r w:rsidR="007D73CD" w:rsidRPr="00B502C5">
        <w:rPr>
          <w:rFonts w:ascii="Times New Roman" w:hAnsi="Times New Roman"/>
          <w:sz w:val="24"/>
          <w:szCs w:val="24"/>
        </w:rPr>
        <w:t xml:space="preserve"> Prime Minister Berlusconi; and so also are the passports, </w:t>
      </w:r>
      <w:r w:rsidR="003B3DEE" w:rsidRPr="00B502C5">
        <w:rPr>
          <w:rFonts w:ascii="Times New Roman" w:hAnsi="Times New Roman"/>
          <w:sz w:val="24"/>
          <w:szCs w:val="24"/>
        </w:rPr>
        <w:t xml:space="preserve">speeding tickets, parliamentary digests, </w:t>
      </w:r>
      <w:r w:rsidR="004553B6" w:rsidRPr="00B502C5">
        <w:rPr>
          <w:rFonts w:ascii="Times New Roman" w:hAnsi="Times New Roman"/>
          <w:sz w:val="24"/>
          <w:szCs w:val="24"/>
        </w:rPr>
        <w:t xml:space="preserve">and </w:t>
      </w:r>
      <w:r w:rsidR="003B3DEE" w:rsidRPr="00B502C5">
        <w:rPr>
          <w:rFonts w:ascii="Times New Roman" w:hAnsi="Times New Roman"/>
          <w:sz w:val="24"/>
          <w:szCs w:val="24"/>
        </w:rPr>
        <w:t>price lists post</w:t>
      </w:r>
      <w:r w:rsidR="00007B32">
        <w:rPr>
          <w:rFonts w:ascii="Times New Roman" w:hAnsi="Times New Roman"/>
          <w:sz w:val="24"/>
          <w:szCs w:val="24"/>
        </w:rPr>
        <w:t>ed on the walls of Paris cafés.</w:t>
      </w:r>
    </w:p>
    <w:p w14:paraId="5CB0F48A" w14:textId="2BF03B4D" w:rsidR="0082561A" w:rsidDel="006033B5" w:rsidRDefault="0024256B" w:rsidP="006033B5">
      <w:pPr>
        <w:tabs>
          <w:tab w:val="left" w:pos="360"/>
        </w:tabs>
        <w:spacing w:after="0" w:line="240" w:lineRule="auto"/>
        <w:jc w:val="both"/>
        <w:rPr>
          <w:del w:id="43" w:author="William Doub" w:date="2014-04-10T21:35:00Z"/>
          <w:rFonts w:ascii="Times New Roman" w:hAnsi="Times New Roman"/>
          <w:sz w:val="24"/>
          <w:szCs w:val="24"/>
        </w:rPr>
        <w:pPrChange w:id="44" w:author="William Doub" w:date="2014-04-10T21:35:00Z">
          <w:pPr>
            <w:tabs>
              <w:tab w:val="left" w:pos="360"/>
            </w:tabs>
            <w:spacing w:after="0" w:line="240" w:lineRule="auto"/>
            <w:jc w:val="both"/>
          </w:pPr>
        </w:pPrChange>
      </w:pPr>
      <w:r>
        <w:rPr>
          <w:rFonts w:ascii="Times New Roman" w:hAnsi="Times New Roman"/>
          <w:sz w:val="24"/>
          <w:szCs w:val="24"/>
        </w:rPr>
        <w:tab/>
      </w:r>
      <w:ins w:id="45" w:author="William Doub" w:date="2014-04-10T21:33:00Z">
        <w:r w:rsidR="006033B5">
          <w:rPr>
            <w:rFonts w:ascii="Times New Roman" w:hAnsi="Times New Roman"/>
            <w:sz w:val="24"/>
            <w:szCs w:val="24"/>
          </w:rPr>
          <w:t xml:space="preserve">Our discussions in Chapters </w:t>
        </w:r>
      </w:ins>
      <w:ins w:id="46" w:author="William Doub" w:date="2014-04-10T21:34:00Z">
        <w:r w:rsidR="006033B5">
          <w:rPr>
            <w:rFonts w:ascii="Times New Roman" w:hAnsi="Times New Roman"/>
            <w:sz w:val="24"/>
            <w:szCs w:val="24"/>
          </w:rPr>
          <w:t xml:space="preserve">4-6 </w:t>
        </w:r>
      </w:ins>
      <w:ins w:id="47" w:author="William Doub" w:date="2014-04-10T21:37:00Z">
        <w:r w:rsidR="006033B5">
          <w:rPr>
            <w:rFonts w:ascii="Times New Roman" w:hAnsi="Times New Roman"/>
            <w:sz w:val="24"/>
            <w:szCs w:val="24"/>
          </w:rPr>
          <w:t xml:space="preserve">have </w:t>
        </w:r>
      </w:ins>
      <w:ins w:id="48" w:author="William Doub" w:date="2014-04-10T21:35:00Z">
        <w:r w:rsidR="006033B5">
          <w:rPr>
            <w:rFonts w:ascii="Times New Roman" w:hAnsi="Times New Roman"/>
            <w:sz w:val="24"/>
            <w:szCs w:val="24"/>
          </w:rPr>
          <w:t xml:space="preserve">shown that </w:t>
        </w:r>
      </w:ins>
      <w:r w:rsidR="004553B6" w:rsidRPr="00B502C5">
        <w:rPr>
          <w:rFonts w:ascii="Times New Roman" w:hAnsi="Times New Roman"/>
          <w:sz w:val="24"/>
          <w:szCs w:val="24"/>
        </w:rPr>
        <w:t xml:space="preserve">Searle went wrong in </w:t>
      </w:r>
      <w:r w:rsidR="004553B6" w:rsidRPr="00B502C5">
        <w:rPr>
          <w:rFonts w:ascii="Times New Roman" w:hAnsi="Times New Roman"/>
          <w:i/>
          <w:sz w:val="24"/>
          <w:szCs w:val="24"/>
        </w:rPr>
        <w:t>Construction</w:t>
      </w:r>
      <w:ins w:id="49" w:author="William Doub" w:date="2014-04-10T21:35:00Z">
        <w:r w:rsidR="006033B5">
          <w:rPr>
            <w:rFonts w:ascii="Times New Roman" w:hAnsi="Times New Roman"/>
            <w:sz w:val="24"/>
            <w:szCs w:val="24"/>
          </w:rPr>
          <w:t xml:space="preserve"> </w:t>
        </w:r>
      </w:ins>
      <w:del w:id="50" w:author="William Doub" w:date="2014-04-10T21:35:00Z">
        <w:r w:rsidR="004553B6" w:rsidRPr="00B502C5" w:rsidDel="006033B5">
          <w:rPr>
            <w:rFonts w:ascii="Times New Roman" w:hAnsi="Times New Roman"/>
            <w:sz w:val="24"/>
            <w:szCs w:val="24"/>
          </w:rPr>
          <w:delText xml:space="preserve">, however, </w:delText>
        </w:r>
      </w:del>
      <w:r w:rsidR="004553B6" w:rsidRPr="00B502C5">
        <w:rPr>
          <w:rFonts w:ascii="Times New Roman" w:hAnsi="Times New Roman"/>
          <w:sz w:val="24"/>
          <w:szCs w:val="24"/>
        </w:rPr>
        <w:t xml:space="preserve">by failing to do justice to the fact that, in addition to such </w:t>
      </w:r>
      <w:r w:rsidR="007D73CD" w:rsidRPr="00B502C5">
        <w:rPr>
          <w:rFonts w:ascii="Times New Roman" w:hAnsi="Times New Roman"/>
          <w:sz w:val="24"/>
          <w:szCs w:val="24"/>
        </w:rPr>
        <w:t xml:space="preserve">documents made of paper and plastic, there are also </w:t>
      </w:r>
      <w:r w:rsidR="00202CB1" w:rsidRPr="00B502C5">
        <w:rPr>
          <w:rFonts w:ascii="Times New Roman" w:hAnsi="Times New Roman"/>
          <w:sz w:val="24"/>
          <w:szCs w:val="24"/>
        </w:rPr>
        <w:t xml:space="preserve">documents </w:t>
      </w:r>
      <w:del w:id="51" w:author="William Doub" w:date="2014-04-10T21:35:00Z">
        <w:r w:rsidR="00202CB1" w:rsidRPr="00B502C5" w:rsidDel="006033B5">
          <w:rPr>
            <w:rFonts w:ascii="Times New Roman" w:hAnsi="Times New Roman"/>
            <w:sz w:val="24"/>
            <w:szCs w:val="24"/>
          </w:rPr>
          <w:delText xml:space="preserve">which </w:delText>
        </w:r>
      </w:del>
      <w:ins w:id="52" w:author="William Doub" w:date="2014-04-10T21:35:00Z">
        <w:r w:rsidR="006033B5">
          <w:rPr>
            <w:rFonts w:ascii="Times New Roman" w:hAnsi="Times New Roman"/>
            <w:sz w:val="24"/>
            <w:szCs w:val="24"/>
          </w:rPr>
          <w:t>that</w:t>
        </w:r>
        <w:r w:rsidR="006033B5" w:rsidRPr="00B502C5">
          <w:rPr>
            <w:rFonts w:ascii="Times New Roman" w:hAnsi="Times New Roman"/>
            <w:sz w:val="24"/>
            <w:szCs w:val="24"/>
          </w:rPr>
          <w:t xml:space="preserve"> </w:t>
        </w:r>
      </w:ins>
      <w:r w:rsidR="00202CB1" w:rsidRPr="00B502C5">
        <w:rPr>
          <w:rFonts w:ascii="Times New Roman" w:hAnsi="Times New Roman"/>
          <w:sz w:val="24"/>
          <w:szCs w:val="24"/>
        </w:rPr>
        <w:t xml:space="preserve">belong rather to the </w:t>
      </w:r>
      <w:r w:rsidR="009E2642" w:rsidRPr="00B502C5">
        <w:rPr>
          <w:rFonts w:ascii="Times New Roman" w:hAnsi="Times New Roman"/>
          <w:sz w:val="24"/>
          <w:szCs w:val="24"/>
        </w:rPr>
        <w:t xml:space="preserve">digital world of computers. </w:t>
      </w:r>
      <w:del w:id="53" w:author="William Doub" w:date="2014-04-10T21:35:00Z">
        <w:r w:rsidR="00202CB1" w:rsidRPr="00B502C5" w:rsidDel="006033B5">
          <w:rPr>
            <w:rFonts w:ascii="Times New Roman" w:hAnsi="Times New Roman"/>
            <w:sz w:val="24"/>
            <w:szCs w:val="24"/>
          </w:rPr>
          <w:delText>What, ontolog</w:delText>
        </w:r>
        <w:r w:rsidR="001A03A1" w:rsidRPr="00B502C5" w:rsidDel="006033B5">
          <w:rPr>
            <w:rFonts w:ascii="Times New Roman" w:hAnsi="Times New Roman"/>
            <w:sz w:val="24"/>
            <w:szCs w:val="24"/>
          </w:rPr>
          <w:delText>ically, are we to make of these?</w:delText>
        </w:r>
        <w:r w:rsidR="00202CB1" w:rsidRPr="00B502C5" w:rsidDel="006033B5">
          <w:rPr>
            <w:rFonts w:ascii="Times New Roman" w:hAnsi="Times New Roman"/>
            <w:sz w:val="24"/>
            <w:szCs w:val="24"/>
          </w:rPr>
          <w:delText xml:space="preserve"> How, more generally, are </w:delText>
        </w:r>
        <w:r w:rsidR="00242D20" w:rsidRPr="00B502C5" w:rsidDel="006033B5">
          <w:rPr>
            <w:rFonts w:ascii="Times New Roman" w:hAnsi="Times New Roman"/>
            <w:sz w:val="24"/>
            <w:szCs w:val="24"/>
          </w:rPr>
          <w:delText>we to understand the ontology of the new sorts of social entities whose existence has been made possible as a resu</w:delText>
        </w:r>
        <w:r w:rsidR="006D6778" w:rsidRPr="00B502C5" w:rsidDel="006033B5">
          <w:rPr>
            <w:rFonts w:ascii="Times New Roman" w:hAnsi="Times New Roman"/>
            <w:sz w:val="24"/>
            <w:szCs w:val="24"/>
          </w:rPr>
          <w:delText>lt of the workings of computers?</w:delText>
        </w:r>
        <w:r w:rsidR="009E2642" w:rsidRPr="00B502C5" w:rsidDel="006033B5">
          <w:rPr>
            <w:rFonts w:ascii="Times New Roman" w:hAnsi="Times New Roman"/>
            <w:sz w:val="24"/>
            <w:szCs w:val="24"/>
          </w:rPr>
          <w:delText xml:space="preserve"> </w:delText>
        </w:r>
        <w:r w:rsidR="008B64F0" w:rsidRPr="00B502C5" w:rsidDel="006033B5">
          <w:rPr>
            <w:rFonts w:ascii="Times New Roman" w:hAnsi="Times New Roman"/>
            <w:sz w:val="24"/>
            <w:szCs w:val="24"/>
          </w:rPr>
          <w:delText xml:space="preserve">As concerns the money in your computerized bank account, </w:delText>
        </w:r>
        <w:r w:rsidR="009E2642" w:rsidRPr="00B502C5" w:rsidDel="006033B5">
          <w:rPr>
            <w:rFonts w:ascii="Times New Roman" w:hAnsi="Times New Roman"/>
            <w:sz w:val="24"/>
            <w:szCs w:val="24"/>
          </w:rPr>
          <w:delText xml:space="preserve">Searle </w:delText>
        </w:r>
        <w:r w:rsidR="008B64F0" w:rsidRPr="00B502C5" w:rsidDel="006033B5">
          <w:rPr>
            <w:rFonts w:ascii="Times New Roman" w:hAnsi="Times New Roman"/>
            <w:sz w:val="24"/>
            <w:szCs w:val="24"/>
          </w:rPr>
          <w:delText xml:space="preserve">himself </w:delText>
        </w:r>
        <w:r w:rsidR="009E2642" w:rsidRPr="00B502C5" w:rsidDel="006033B5">
          <w:rPr>
            <w:rFonts w:ascii="Times New Roman" w:hAnsi="Times New Roman"/>
            <w:sz w:val="24"/>
            <w:szCs w:val="24"/>
          </w:rPr>
          <w:delText>initially conceived matters</w:delText>
        </w:r>
        <w:r w:rsidR="008B64F0" w:rsidRPr="00B502C5" w:rsidDel="006033B5">
          <w:rPr>
            <w:rFonts w:ascii="Times New Roman" w:hAnsi="Times New Roman"/>
            <w:sz w:val="24"/>
            <w:szCs w:val="24"/>
          </w:rPr>
          <w:delText xml:space="preserve"> as follows</w:delText>
        </w:r>
        <w:r w:rsidR="00B502C5" w:rsidDel="006033B5">
          <w:rPr>
            <w:rFonts w:ascii="Times New Roman" w:hAnsi="Times New Roman"/>
            <w:sz w:val="24"/>
            <w:szCs w:val="24"/>
          </w:rPr>
          <w:delText>:</w:delText>
        </w:r>
      </w:del>
    </w:p>
    <w:p w14:paraId="0BA24201" w14:textId="7BF7F1EF" w:rsidR="00B502C5" w:rsidDel="006033B5" w:rsidRDefault="00B502C5" w:rsidP="006033B5">
      <w:pPr>
        <w:tabs>
          <w:tab w:val="left" w:pos="360"/>
        </w:tabs>
        <w:spacing w:after="0" w:line="240" w:lineRule="auto"/>
        <w:jc w:val="both"/>
        <w:rPr>
          <w:del w:id="54" w:author="William Doub" w:date="2014-04-10T21:35:00Z"/>
          <w:rFonts w:ascii="Times New Roman" w:hAnsi="Times New Roman"/>
          <w:sz w:val="24"/>
          <w:szCs w:val="24"/>
        </w:rPr>
        <w:pPrChange w:id="55" w:author="William Doub" w:date="2014-04-10T21:35:00Z">
          <w:pPr>
            <w:tabs>
              <w:tab w:val="left" w:pos="360"/>
            </w:tabs>
            <w:spacing w:after="0" w:line="240" w:lineRule="auto"/>
            <w:jc w:val="both"/>
          </w:pPr>
        </w:pPrChange>
      </w:pPr>
    </w:p>
    <w:p w14:paraId="6ACADB1B" w14:textId="7209666A" w:rsidR="00B502C5" w:rsidRPr="00B502C5" w:rsidDel="006033B5" w:rsidRDefault="00B502C5" w:rsidP="006033B5">
      <w:pPr>
        <w:tabs>
          <w:tab w:val="left" w:pos="360"/>
        </w:tabs>
        <w:spacing w:after="0" w:line="240" w:lineRule="auto"/>
        <w:jc w:val="both"/>
        <w:rPr>
          <w:del w:id="56" w:author="William Doub" w:date="2014-04-10T21:35:00Z"/>
          <w:rFonts w:ascii="Times New Roman" w:hAnsi="Times New Roman"/>
          <w:sz w:val="24"/>
          <w:szCs w:val="24"/>
        </w:rPr>
        <w:pPrChange w:id="57" w:author="William Doub" w:date="2014-04-10T21:35:00Z">
          <w:pPr>
            <w:tabs>
              <w:tab w:val="left" w:pos="360"/>
            </w:tabs>
            <w:spacing w:after="0" w:line="240" w:lineRule="auto"/>
            <w:jc w:val="both"/>
          </w:pPr>
        </w:pPrChange>
      </w:pPr>
    </w:p>
    <w:p w14:paraId="0344843D" w14:textId="32BE3333" w:rsidR="0082561A" w:rsidRPr="0024256B" w:rsidDel="006033B5" w:rsidRDefault="009E2642" w:rsidP="006033B5">
      <w:pPr>
        <w:tabs>
          <w:tab w:val="left" w:pos="360"/>
        </w:tabs>
        <w:spacing w:after="0" w:line="240" w:lineRule="auto"/>
        <w:jc w:val="both"/>
        <w:rPr>
          <w:del w:id="58" w:author="William Doub" w:date="2014-04-10T21:35:00Z"/>
          <w:rFonts w:ascii="Times New Roman" w:hAnsi="Times New Roman"/>
          <w:szCs w:val="24"/>
        </w:rPr>
        <w:pPrChange w:id="59" w:author="William Doub" w:date="2014-04-10T21:35:00Z">
          <w:pPr>
            <w:tabs>
              <w:tab w:val="left" w:pos="360"/>
            </w:tabs>
            <w:spacing w:after="0" w:line="240" w:lineRule="auto"/>
            <w:ind w:left="360"/>
            <w:jc w:val="both"/>
          </w:pPr>
        </w:pPrChange>
      </w:pPr>
      <w:del w:id="60" w:author="William Doub" w:date="2014-04-10T21:35:00Z">
        <w:r w:rsidRPr="0024256B" w:rsidDel="006033B5">
          <w:rPr>
            <w:rFonts w:ascii="Times New Roman" w:hAnsi="Times New Roman"/>
            <w:szCs w:val="24"/>
          </w:rPr>
          <w:delText>all sorts of things can be money, but there has to be some physical realization, some brute fact – even if it is only a bit of paper or a blip on a computer disk – on which we can impose our institutional form of status function</w:delText>
        </w:r>
        <w:r w:rsidR="00007B32" w:rsidRPr="0024256B" w:rsidDel="006033B5">
          <w:rPr>
            <w:rStyle w:val="FootnoteReference"/>
            <w:rFonts w:ascii="Times New Roman" w:hAnsi="Times New Roman"/>
            <w:szCs w:val="24"/>
          </w:rPr>
          <w:footnoteReference w:id="6"/>
        </w:r>
        <w:r w:rsidR="00007B32" w:rsidRPr="0024256B" w:rsidDel="006033B5">
          <w:rPr>
            <w:rFonts w:ascii="Times New Roman" w:hAnsi="Times New Roman"/>
            <w:szCs w:val="24"/>
          </w:rPr>
          <w:delText>.</w:delText>
        </w:r>
        <w:r w:rsidRPr="0024256B" w:rsidDel="006033B5">
          <w:rPr>
            <w:rFonts w:ascii="Times New Roman" w:hAnsi="Times New Roman"/>
            <w:szCs w:val="24"/>
          </w:rPr>
          <w:delText xml:space="preserve"> </w:delText>
        </w:r>
      </w:del>
    </w:p>
    <w:p w14:paraId="7691BB26" w14:textId="45BEF375" w:rsidR="00B502C5" w:rsidDel="006033B5" w:rsidRDefault="00B502C5" w:rsidP="006033B5">
      <w:pPr>
        <w:tabs>
          <w:tab w:val="left" w:pos="360"/>
        </w:tabs>
        <w:spacing w:after="0" w:line="240" w:lineRule="auto"/>
        <w:jc w:val="both"/>
        <w:rPr>
          <w:del w:id="63" w:author="William Doub" w:date="2014-04-10T21:35:00Z"/>
          <w:rFonts w:ascii="Times New Roman" w:hAnsi="Times New Roman"/>
          <w:sz w:val="24"/>
          <w:szCs w:val="24"/>
        </w:rPr>
        <w:pPrChange w:id="64" w:author="William Doub" w:date="2014-04-10T21:35:00Z">
          <w:pPr>
            <w:tabs>
              <w:tab w:val="left" w:pos="360"/>
            </w:tabs>
            <w:spacing w:after="0" w:line="240" w:lineRule="auto"/>
            <w:jc w:val="both"/>
          </w:pPr>
        </w:pPrChange>
      </w:pPr>
    </w:p>
    <w:p w14:paraId="4FC59A57" w14:textId="498EB7BB" w:rsidR="00B502C5" w:rsidDel="006033B5" w:rsidRDefault="00B502C5" w:rsidP="006033B5">
      <w:pPr>
        <w:tabs>
          <w:tab w:val="left" w:pos="360"/>
        </w:tabs>
        <w:spacing w:after="0" w:line="240" w:lineRule="auto"/>
        <w:jc w:val="both"/>
        <w:rPr>
          <w:del w:id="65" w:author="William Doub" w:date="2014-04-10T21:35:00Z"/>
          <w:rFonts w:ascii="Times New Roman" w:hAnsi="Times New Roman"/>
          <w:sz w:val="24"/>
          <w:szCs w:val="24"/>
        </w:rPr>
        <w:pPrChange w:id="66" w:author="William Doub" w:date="2014-04-10T21:35:00Z">
          <w:pPr>
            <w:tabs>
              <w:tab w:val="left" w:pos="360"/>
            </w:tabs>
            <w:spacing w:after="0" w:line="240" w:lineRule="auto"/>
            <w:jc w:val="both"/>
          </w:pPr>
        </w:pPrChange>
      </w:pPr>
    </w:p>
    <w:p w14:paraId="6ABEDDFC" w14:textId="565F9AE5" w:rsidR="00960EBB" w:rsidRPr="00B502C5" w:rsidDel="006033B5" w:rsidRDefault="009E2642" w:rsidP="006033B5">
      <w:pPr>
        <w:tabs>
          <w:tab w:val="left" w:pos="360"/>
        </w:tabs>
        <w:spacing w:after="0" w:line="240" w:lineRule="auto"/>
        <w:jc w:val="both"/>
        <w:rPr>
          <w:del w:id="67" w:author="William Doub" w:date="2014-04-10T21:37:00Z"/>
          <w:rFonts w:ascii="Times New Roman" w:hAnsi="Times New Roman"/>
          <w:sz w:val="24"/>
          <w:szCs w:val="24"/>
        </w:rPr>
      </w:pPr>
      <w:del w:id="68" w:author="William Doub" w:date="2014-04-10T21:35:00Z">
        <w:r w:rsidRPr="00B502C5" w:rsidDel="006033B5">
          <w:rPr>
            <w:rFonts w:ascii="Times New Roman" w:hAnsi="Times New Roman"/>
            <w:sz w:val="24"/>
            <w:szCs w:val="24"/>
          </w:rPr>
          <w:delText>Later</w:delText>
        </w:r>
        <w:r w:rsidR="0082561A" w:rsidRPr="00B502C5" w:rsidDel="006033B5">
          <w:rPr>
            <w:rFonts w:ascii="Times New Roman" w:hAnsi="Times New Roman"/>
            <w:sz w:val="24"/>
            <w:szCs w:val="24"/>
          </w:rPr>
          <w:delText>,</w:delText>
        </w:r>
        <w:r w:rsidRPr="00B502C5" w:rsidDel="006033B5">
          <w:rPr>
            <w:rFonts w:ascii="Times New Roman" w:hAnsi="Times New Roman"/>
            <w:sz w:val="24"/>
            <w:szCs w:val="24"/>
          </w:rPr>
          <w:delText xml:space="preserve"> </w:delText>
        </w:r>
      </w:del>
      <w:ins w:id="69" w:author="William Doub" w:date="2014-04-10T21:35:00Z">
        <w:r w:rsidR="006033B5">
          <w:rPr>
            <w:rFonts w:ascii="Times New Roman" w:hAnsi="Times New Roman"/>
            <w:sz w:val="24"/>
            <w:szCs w:val="24"/>
          </w:rPr>
          <w:t>H</w:t>
        </w:r>
      </w:ins>
      <w:del w:id="70" w:author="William Doub" w:date="2014-04-10T21:35:00Z">
        <w:r w:rsidR="00CE14B7" w:rsidRPr="00B502C5" w:rsidDel="006033B5">
          <w:rPr>
            <w:rFonts w:ascii="Times New Roman" w:hAnsi="Times New Roman"/>
            <w:sz w:val="24"/>
            <w:szCs w:val="24"/>
          </w:rPr>
          <w:delText>h</w:delText>
        </w:r>
      </w:del>
      <w:r w:rsidR="00CE14B7" w:rsidRPr="00B502C5">
        <w:rPr>
          <w:rFonts w:ascii="Times New Roman" w:hAnsi="Times New Roman"/>
          <w:sz w:val="24"/>
          <w:szCs w:val="24"/>
        </w:rPr>
        <w:t>e</w:t>
      </w:r>
      <w:ins w:id="71" w:author="William Doub" w:date="2014-04-10T21:35:00Z">
        <w:r w:rsidR="006033B5">
          <w:rPr>
            <w:rFonts w:ascii="Times New Roman" w:hAnsi="Times New Roman"/>
            <w:sz w:val="24"/>
            <w:szCs w:val="24"/>
          </w:rPr>
          <w:t xml:space="preserve"> subsequently</w:t>
        </w:r>
      </w:ins>
      <w:r w:rsidR="00CE14B7" w:rsidRPr="00B502C5">
        <w:rPr>
          <w:rFonts w:ascii="Times New Roman" w:hAnsi="Times New Roman"/>
          <w:sz w:val="24"/>
          <w:szCs w:val="24"/>
        </w:rPr>
        <w:t xml:space="preserve"> </w:t>
      </w:r>
      <w:del w:id="72" w:author="William Doub" w:date="2014-04-10T21:35:00Z">
        <w:r w:rsidRPr="00B502C5" w:rsidDel="006033B5">
          <w:rPr>
            <w:rFonts w:ascii="Times New Roman" w:hAnsi="Times New Roman"/>
            <w:sz w:val="24"/>
            <w:szCs w:val="24"/>
          </w:rPr>
          <w:delText xml:space="preserve">retracted </w:delText>
        </w:r>
      </w:del>
      <w:ins w:id="73" w:author="William Doub" w:date="2014-04-10T21:35:00Z">
        <w:r w:rsidR="006033B5">
          <w:rPr>
            <w:rFonts w:ascii="Times New Roman" w:hAnsi="Times New Roman"/>
            <w:sz w:val="24"/>
            <w:szCs w:val="24"/>
          </w:rPr>
          <w:t>emended</w:t>
        </w:r>
        <w:r w:rsidR="006033B5" w:rsidRPr="00B502C5">
          <w:rPr>
            <w:rFonts w:ascii="Times New Roman" w:hAnsi="Times New Roman"/>
            <w:sz w:val="24"/>
            <w:szCs w:val="24"/>
          </w:rPr>
          <w:t xml:space="preserve"> </w:t>
        </w:r>
      </w:ins>
      <w:r w:rsidRPr="00B502C5">
        <w:rPr>
          <w:rFonts w:ascii="Times New Roman" w:hAnsi="Times New Roman"/>
          <w:sz w:val="24"/>
          <w:szCs w:val="24"/>
        </w:rPr>
        <w:t xml:space="preserve">this view and accepted that blips in computers </w:t>
      </w:r>
      <w:r w:rsidR="0082561A" w:rsidRPr="00B502C5">
        <w:rPr>
          <w:rFonts w:ascii="Times New Roman" w:hAnsi="Times New Roman"/>
          <w:sz w:val="24"/>
          <w:szCs w:val="24"/>
        </w:rPr>
        <w:t>(</w:t>
      </w:r>
      <w:r w:rsidR="00202CB1" w:rsidRPr="00B502C5">
        <w:rPr>
          <w:rFonts w:ascii="Times New Roman" w:hAnsi="Times New Roman"/>
          <w:sz w:val="24"/>
          <w:szCs w:val="24"/>
        </w:rPr>
        <w:t xml:space="preserve">like </w:t>
      </w:r>
      <w:r w:rsidR="0082561A" w:rsidRPr="00B502C5">
        <w:rPr>
          <w:rFonts w:ascii="Times New Roman" w:hAnsi="Times New Roman"/>
          <w:sz w:val="24"/>
          <w:szCs w:val="24"/>
        </w:rPr>
        <w:t xml:space="preserve">the leather-bound ledgers that </w:t>
      </w:r>
      <w:r w:rsidR="00202CB1" w:rsidRPr="00B502C5">
        <w:rPr>
          <w:rFonts w:ascii="Times New Roman" w:hAnsi="Times New Roman"/>
          <w:sz w:val="24"/>
          <w:szCs w:val="24"/>
        </w:rPr>
        <w:t>banks had previously used</w:t>
      </w:r>
      <w:r w:rsidR="0082561A" w:rsidRPr="00B502C5">
        <w:rPr>
          <w:rFonts w:ascii="Times New Roman" w:hAnsi="Times New Roman"/>
          <w:sz w:val="24"/>
          <w:szCs w:val="24"/>
        </w:rPr>
        <w:t xml:space="preserve">) merely </w:t>
      </w:r>
      <w:r w:rsidRPr="00B502C5">
        <w:rPr>
          <w:rFonts w:ascii="Times New Roman" w:hAnsi="Times New Roman"/>
          <w:i/>
          <w:sz w:val="24"/>
          <w:szCs w:val="24"/>
        </w:rPr>
        <w:t xml:space="preserve">represent </w:t>
      </w:r>
      <w:r w:rsidRPr="00B502C5">
        <w:rPr>
          <w:rFonts w:ascii="Times New Roman" w:hAnsi="Times New Roman"/>
          <w:sz w:val="24"/>
          <w:szCs w:val="24"/>
        </w:rPr>
        <w:t xml:space="preserve">money, in much the way that mortgage documents represent </w:t>
      </w:r>
      <w:r w:rsidR="00CE14B7" w:rsidRPr="00B502C5">
        <w:rPr>
          <w:rFonts w:ascii="Times New Roman" w:hAnsi="Times New Roman"/>
          <w:sz w:val="24"/>
          <w:szCs w:val="24"/>
        </w:rPr>
        <w:t xml:space="preserve">an </w:t>
      </w:r>
      <w:r w:rsidR="00210787" w:rsidRPr="00B502C5">
        <w:rPr>
          <w:rFonts w:ascii="Times New Roman" w:hAnsi="Times New Roman"/>
          <w:sz w:val="24"/>
          <w:szCs w:val="24"/>
        </w:rPr>
        <w:t>un</w:t>
      </w:r>
      <w:r w:rsidR="00007B32">
        <w:rPr>
          <w:rFonts w:ascii="Times New Roman" w:hAnsi="Times New Roman"/>
          <w:sz w:val="24"/>
          <w:szCs w:val="24"/>
        </w:rPr>
        <w:t>derlying debt</w:t>
      </w:r>
      <w:ins w:id="74" w:author="William Doub" w:date="2014-04-10T21:36:00Z">
        <w:r w:rsidR="006033B5">
          <w:rPr>
            <w:rFonts w:ascii="Times New Roman" w:hAnsi="Times New Roman"/>
            <w:sz w:val="24"/>
            <w:szCs w:val="24"/>
          </w:rPr>
          <w:t>.</w:t>
        </w:r>
      </w:ins>
      <w:ins w:id="75" w:author="William Doub" w:date="2014-04-10T21:37:00Z">
        <w:r w:rsidR="006033B5">
          <w:rPr>
            <w:rFonts w:ascii="Times New Roman" w:hAnsi="Times New Roman"/>
            <w:sz w:val="24"/>
            <w:szCs w:val="24"/>
          </w:rPr>
          <w:t xml:space="preserve"> </w:t>
        </w:r>
      </w:ins>
      <w:del w:id="76" w:author="William Doub" w:date="2014-04-10T21:36:00Z">
        <w:r w:rsidR="00007B32" w:rsidDel="006033B5">
          <w:rPr>
            <w:rFonts w:ascii="Times New Roman" w:hAnsi="Times New Roman"/>
            <w:sz w:val="24"/>
            <w:szCs w:val="24"/>
          </w:rPr>
          <w:delText xml:space="preserve"> (Smith and Searle</w:delText>
        </w:r>
        <w:r w:rsidR="00210787" w:rsidRPr="00B502C5" w:rsidDel="006033B5">
          <w:rPr>
            <w:rFonts w:ascii="Times New Roman" w:hAnsi="Times New Roman"/>
            <w:sz w:val="24"/>
            <w:szCs w:val="24"/>
          </w:rPr>
          <w:delText xml:space="preserve"> </w:delText>
        </w:r>
        <w:r w:rsidR="00B66C27" w:rsidRPr="00B502C5" w:rsidDel="006033B5">
          <w:rPr>
            <w:rFonts w:ascii="Times New Roman" w:hAnsi="Times New Roman"/>
            <w:sz w:val="24"/>
            <w:szCs w:val="24"/>
          </w:rPr>
          <w:delText>200</w:delText>
        </w:r>
        <w:r w:rsidR="00210787" w:rsidRPr="00B502C5" w:rsidDel="006033B5">
          <w:rPr>
            <w:rFonts w:ascii="Times New Roman" w:hAnsi="Times New Roman"/>
            <w:sz w:val="24"/>
            <w:szCs w:val="24"/>
          </w:rPr>
          <w:delText>3).</w:delText>
        </w:r>
      </w:del>
    </w:p>
    <w:p w14:paraId="3756F958" w14:textId="6B759625" w:rsidR="005F21EE" w:rsidRPr="00B502C5" w:rsidRDefault="0024256B" w:rsidP="0024256B">
      <w:pPr>
        <w:tabs>
          <w:tab w:val="left" w:pos="360"/>
        </w:tabs>
        <w:spacing w:after="0" w:line="240" w:lineRule="auto"/>
        <w:jc w:val="both"/>
        <w:rPr>
          <w:rFonts w:ascii="Times New Roman" w:hAnsi="Times New Roman"/>
          <w:sz w:val="24"/>
          <w:szCs w:val="24"/>
        </w:rPr>
      </w:pPr>
      <w:del w:id="77" w:author="William Doub" w:date="2014-04-10T21:37:00Z">
        <w:r w:rsidDel="006033B5">
          <w:rPr>
            <w:rFonts w:ascii="Times New Roman" w:hAnsi="Times New Roman"/>
            <w:sz w:val="24"/>
            <w:szCs w:val="24"/>
          </w:rPr>
          <w:tab/>
        </w:r>
      </w:del>
      <w:r w:rsidR="00B66C27" w:rsidRPr="00B502C5">
        <w:rPr>
          <w:rFonts w:ascii="Times New Roman" w:hAnsi="Times New Roman"/>
          <w:sz w:val="24"/>
          <w:szCs w:val="24"/>
        </w:rPr>
        <w:t xml:space="preserve">In making this </w:t>
      </w:r>
      <w:del w:id="78" w:author="William Doub" w:date="2014-04-10T21:37:00Z">
        <w:r w:rsidR="00B66C27" w:rsidRPr="00B502C5" w:rsidDel="006033B5">
          <w:rPr>
            <w:rFonts w:ascii="Times New Roman" w:hAnsi="Times New Roman"/>
            <w:sz w:val="24"/>
            <w:szCs w:val="24"/>
          </w:rPr>
          <w:delText>retraction</w:delText>
        </w:r>
      </w:del>
      <w:ins w:id="79" w:author="William Doub" w:date="2014-04-10T21:37:00Z">
        <w:r w:rsidR="006033B5">
          <w:rPr>
            <w:rFonts w:ascii="Times New Roman" w:hAnsi="Times New Roman"/>
            <w:sz w:val="24"/>
            <w:szCs w:val="24"/>
          </w:rPr>
          <w:t>emendation</w:t>
        </w:r>
      </w:ins>
      <w:r w:rsidR="00B462C8" w:rsidRPr="00B502C5">
        <w:rPr>
          <w:rFonts w:ascii="Times New Roman" w:hAnsi="Times New Roman"/>
          <w:sz w:val="24"/>
          <w:szCs w:val="24"/>
        </w:rPr>
        <w:t>, however, Searle is ca</w:t>
      </w:r>
      <w:r w:rsidR="00B66C27" w:rsidRPr="00B502C5">
        <w:rPr>
          <w:rFonts w:ascii="Times New Roman" w:hAnsi="Times New Roman"/>
          <w:sz w:val="24"/>
          <w:szCs w:val="24"/>
        </w:rPr>
        <w:t>ught on the fork of a dilemma. For o</w:t>
      </w:r>
      <w:r w:rsidR="00B462C8" w:rsidRPr="00B502C5">
        <w:rPr>
          <w:rFonts w:ascii="Times New Roman" w:hAnsi="Times New Roman"/>
          <w:sz w:val="24"/>
          <w:szCs w:val="24"/>
        </w:rPr>
        <w:t>n the one hand his ontology is designed to do justice to the networks of claims and obligations</w:t>
      </w:r>
      <w:r w:rsidR="005E32EA" w:rsidRPr="00B502C5">
        <w:rPr>
          <w:rFonts w:ascii="Times New Roman" w:hAnsi="Times New Roman"/>
          <w:sz w:val="24"/>
          <w:szCs w:val="24"/>
        </w:rPr>
        <w:t xml:space="preserve">, </w:t>
      </w:r>
      <w:r w:rsidR="00C0005A" w:rsidRPr="00B502C5">
        <w:rPr>
          <w:rFonts w:ascii="Times New Roman" w:hAnsi="Times New Roman"/>
          <w:sz w:val="24"/>
          <w:szCs w:val="24"/>
        </w:rPr>
        <w:t xml:space="preserve">property relations and political </w:t>
      </w:r>
      <w:r w:rsidR="005E32EA" w:rsidRPr="00B502C5">
        <w:rPr>
          <w:rFonts w:ascii="Times New Roman" w:hAnsi="Times New Roman"/>
          <w:sz w:val="24"/>
          <w:szCs w:val="24"/>
        </w:rPr>
        <w:t xml:space="preserve">rights, </w:t>
      </w:r>
      <w:r w:rsidR="00202CB1" w:rsidRPr="00B502C5">
        <w:rPr>
          <w:rFonts w:ascii="Times New Roman" w:hAnsi="Times New Roman"/>
          <w:sz w:val="24"/>
          <w:szCs w:val="24"/>
        </w:rPr>
        <w:t xml:space="preserve">states, </w:t>
      </w:r>
      <w:r w:rsidR="00C0005A" w:rsidRPr="00B502C5">
        <w:rPr>
          <w:rFonts w:ascii="Times New Roman" w:hAnsi="Times New Roman"/>
          <w:sz w:val="24"/>
          <w:szCs w:val="24"/>
        </w:rPr>
        <w:t xml:space="preserve">laws and corporations, </w:t>
      </w:r>
      <w:r w:rsidR="00B462C8" w:rsidRPr="00B502C5">
        <w:rPr>
          <w:rFonts w:ascii="Times New Roman" w:hAnsi="Times New Roman"/>
          <w:sz w:val="24"/>
          <w:szCs w:val="24"/>
        </w:rPr>
        <w:t xml:space="preserve">which form the </w:t>
      </w:r>
      <w:r w:rsidR="00B66C27" w:rsidRPr="00B502C5">
        <w:rPr>
          <w:rFonts w:ascii="Times New Roman" w:hAnsi="Times New Roman"/>
          <w:sz w:val="24"/>
          <w:szCs w:val="24"/>
        </w:rPr>
        <w:t xml:space="preserve">realm </w:t>
      </w:r>
      <w:r w:rsidR="00B462C8" w:rsidRPr="00B502C5">
        <w:rPr>
          <w:rFonts w:ascii="Times New Roman" w:hAnsi="Times New Roman"/>
          <w:sz w:val="24"/>
          <w:szCs w:val="24"/>
        </w:rPr>
        <w:t>of social reality. But on the other hand such entities</w:t>
      </w:r>
      <w:r w:rsidR="00210787" w:rsidRPr="00B502C5">
        <w:rPr>
          <w:rFonts w:ascii="Times New Roman" w:hAnsi="Times New Roman"/>
          <w:sz w:val="24"/>
          <w:szCs w:val="24"/>
        </w:rPr>
        <w:t xml:space="preserve"> – including the money in your computerized bank account –</w:t>
      </w:r>
      <w:r w:rsidR="00007B32">
        <w:rPr>
          <w:rFonts w:ascii="Times New Roman" w:hAnsi="Times New Roman"/>
          <w:sz w:val="24"/>
          <w:szCs w:val="24"/>
        </w:rPr>
        <w:t xml:space="preserve"> are not </w:t>
      </w:r>
      <w:r w:rsidR="00370C50">
        <w:rPr>
          <w:rFonts w:ascii="Times New Roman" w:hAnsi="Times New Roman"/>
          <w:sz w:val="24"/>
          <w:szCs w:val="24"/>
        </w:rPr>
        <w:t>“</w:t>
      </w:r>
      <w:r w:rsidR="00B462C8" w:rsidRPr="00B502C5">
        <w:rPr>
          <w:rFonts w:ascii="Times New Roman" w:hAnsi="Times New Roman"/>
          <w:sz w:val="24"/>
          <w:szCs w:val="24"/>
        </w:rPr>
        <w:t xml:space="preserve">entities described by physics </w:t>
      </w:r>
      <w:r w:rsidR="00007B32">
        <w:rPr>
          <w:rFonts w:ascii="Times New Roman" w:hAnsi="Times New Roman"/>
          <w:sz w:val="24"/>
          <w:szCs w:val="24"/>
        </w:rPr>
        <w:t>and chemistry</w:t>
      </w:r>
      <w:r w:rsidR="00370C50">
        <w:rPr>
          <w:rFonts w:ascii="Times New Roman" w:hAnsi="Times New Roman"/>
          <w:sz w:val="24"/>
          <w:szCs w:val="24"/>
        </w:rPr>
        <w:t>”</w:t>
      </w:r>
      <w:r w:rsidR="00CE14B7" w:rsidRPr="00B502C5">
        <w:rPr>
          <w:rFonts w:ascii="Times New Roman" w:hAnsi="Times New Roman"/>
          <w:sz w:val="24"/>
          <w:szCs w:val="24"/>
        </w:rPr>
        <w:t>.</w:t>
      </w:r>
      <w:r w:rsidR="00210787" w:rsidRPr="00B502C5">
        <w:rPr>
          <w:rFonts w:ascii="Times New Roman" w:hAnsi="Times New Roman"/>
          <w:sz w:val="24"/>
          <w:szCs w:val="24"/>
        </w:rPr>
        <w:t xml:space="preserve"> </w:t>
      </w:r>
      <w:r w:rsidR="00007B32">
        <w:rPr>
          <w:rFonts w:ascii="Times New Roman" w:hAnsi="Times New Roman"/>
          <w:sz w:val="24"/>
          <w:szCs w:val="24"/>
        </w:rPr>
        <w:t xml:space="preserve">Rather, they are what I </w:t>
      </w:r>
      <w:del w:id="80" w:author="William Doub" w:date="2014-04-10T21:38:00Z">
        <w:r w:rsidR="00007B32" w:rsidDel="006033B5">
          <w:rPr>
            <w:rFonts w:ascii="Times New Roman" w:hAnsi="Times New Roman"/>
            <w:sz w:val="24"/>
            <w:szCs w:val="24"/>
          </w:rPr>
          <w:delText xml:space="preserve">called </w:delText>
        </w:r>
      </w:del>
      <w:ins w:id="81" w:author="William Doub" w:date="2014-04-10T21:38:00Z">
        <w:r w:rsidR="006033B5">
          <w:rPr>
            <w:rFonts w:ascii="Times New Roman" w:hAnsi="Times New Roman"/>
            <w:sz w:val="24"/>
            <w:szCs w:val="24"/>
          </w:rPr>
          <w:t xml:space="preserve">have decided to call </w:t>
        </w:r>
      </w:ins>
      <w:r w:rsidR="00007B32">
        <w:rPr>
          <w:rFonts w:ascii="Times New Roman" w:hAnsi="Times New Roman"/>
          <w:sz w:val="24"/>
          <w:szCs w:val="24"/>
        </w:rPr>
        <w:t>“free-standing Y terms”</w:t>
      </w:r>
      <w:r w:rsidR="00CF0979" w:rsidRPr="00B502C5">
        <w:rPr>
          <w:rFonts w:ascii="Times New Roman" w:hAnsi="Times New Roman"/>
          <w:sz w:val="24"/>
          <w:szCs w:val="24"/>
        </w:rPr>
        <w:t xml:space="preserve">, entities resulting from applications of the X counts as Y formula in which there is no physical X to which the Y term in the formula corresponds. </w:t>
      </w:r>
      <w:r w:rsidR="00CE14B7" w:rsidRPr="00B502C5">
        <w:rPr>
          <w:rFonts w:ascii="Times New Roman" w:hAnsi="Times New Roman"/>
          <w:sz w:val="24"/>
          <w:szCs w:val="24"/>
        </w:rPr>
        <w:t>C</w:t>
      </w:r>
      <w:r w:rsidR="00960EBB" w:rsidRPr="00B502C5">
        <w:rPr>
          <w:rFonts w:ascii="Times New Roman" w:hAnsi="Times New Roman"/>
          <w:sz w:val="24"/>
          <w:szCs w:val="24"/>
        </w:rPr>
        <w:t xml:space="preserve">ertainly </w:t>
      </w:r>
      <w:r w:rsidR="00CF0979" w:rsidRPr="00B502C5">
        <w:rPr>
          <w:rFonts w:ascii="Times New Roman" w:hAnsi="Times New Roman"/>
          <w:sz w:val="24"/>
          <w:szCs w:val="24"/>
        </w:rPr>
        <w:t xml:space="preserve">such Y terms </w:t>
      </w:r>
      <w:r w:rsidR="004C125C" w:rsidRPr="00B502C5">
        <w:rPr>
          <w:rFonts w:ascii="Times New Roman" w:hAnsi="Times New Roman"/>
          <w:sz w:val="24"/>
          <w:szCs w:val="24"/>
        </w:rPr>
        <w:t xml:space="preserve">are, </w:t>
      </w:r>
      <w:r w:rsidR="00960EBB" w:rsidRPr="00B502C5">
        <w:rPr>
          <w:rFonts w:ascii="Times New Roman" w:hAnsi="Times New Roman"/>
          <w:sz w:val="24"/>
          <w:szCs w:val="24"/>
        </w:rPr>
        <w:t>in the final analysis</w:t>
      </w:r>
      <w:r w:rsidR="003B141C" w:rsidRPr="00B502C5">
        <w:rPr>
          <w:rFonts w:ascii="Times New Roman" w:hAnsi="Times New Roman"/>
          <w:sz w:val="24"/>
          <w:szCs w:val="24"/>
        </w:rPr>
        <w:t>,</w:t>
      </w:r>
      <w:r w:rsidR="003B141C" w:rsidRPr="00B502C5">
        <w:rPr>
          <w:rFonts w:ascii="Times New Roman" w:hAnsi="Times New Roman"/>
          <w:i/>
          <w:sz w:val="24"/>
          <w:szCs w:val="24"/>
        </w:rPr>
        <w:t xml:space="preserve"> based on</w:t>
      </w:r>
      <w:r w:rsidR="003B141C" w:rsidRPr="00B502C5">
        <w:rPr>
          <w:rFonts w:ascii="Times New Roman" w:hAnsi="Times New Roman"/>
          <w:sz w:val="24"/>
          <w:szCs w:val="24"/>
        </w:rPr>
        <w:t xml:space="preserve"> entities of this sort</w:t>
      </w:r>
      <w:r w:rsidR="00CE14B7" w:rsidRPr="00B502C5">
        <w:rPr>
          <w:rFonts w:ascii="Times New Roman" w:hAnsi="Times New Roman"/>
          <w:sz w:val="24"/>
          <w:szCs w:val="24"/>
        </w:rPr>
        <w:t xml:space="preserve"> – there can be no money in your computerized bank account if there </w:t>
      </w:r>
      <w:proofErr w:type="gramStart"/>
      <w:r w:rsidR="00A75EC5" w:rsidRPr="00B502C5">
        <w:rPr>
          <w:rFonts w:ascii="Times New Roman" w:hAnsi="Times New Roman"/>
          <w:sz w:val="24"/>
          <w:szCs w:val="24"/>
        </w:rPr>
        <w:t>is</w:t>
      </w:r>
      <w:proofErr w:type="gramEnd"/>
      <w:r w:rsidR="00A75EC5" w:rsidRPr="00B502C5">
        <w:rPr>
          <w:rFonts w:ascii="Times New Roman" w:hAnsi="Times New Roman"/>
          <w:sz w:val="24"/>
          <w:szCs w:val="24"/>
        </w:rPr>
        <w:t xml:space="preserve"> no you, and if there </w:t>
      </w:r>
      <w:r w:rsidR="00CE14B7" w:rsidRPr="00B502C5">
        <w:rPr>
          <w:rFonts w:ascii="Times New Roman" w:hAnsi="Times New Roman"/>
          <w:sz w:val="24"/>
          <w:szCs w:val="24"/>
        </w:rPr>
        <w:t>are no servers, programmed in certain ways,</w:t>
      </w:r>
      <w:del w:id="82" w:author="William Doub" w:date="2014-04-10T21:40:00Z">
        <w:r w:rsidR="00CE14B7" w:rsidRPr="00B502C5" w:rsidDel="006033B5">
          <w:rPr>
            <w:rFonts w:ascii="Times New Roman" w:hAnsi="Times New Roman"/>
            <w:sz w:val="24"/>
            <w:szCs w:val="24"/>
          </w:rPr>
          <w:delText xml:space="preserve"> </w:delText>
        </w:r>
      </w:del>
      <w:del w:id="83" w:author="William Doub" w:date="2014-04-10T21:39:00Z">
        <w:r w:rsidR="00CE14B7" w:rsidRPr="00B502C5" w:rsidDel="006033B5">
          <w:rPr>
            <w:rFonts w:ascii="Times New Roman" w:hAnsi="Times New Roman"/>
            <w:sz w:val="24"/>
            <w:szCs w:val="24"/>
          </w:rPr>
          <w:delText>and</w:delText>
        </w:r>
      </w:del>
      <w:r w:rsidR="00CE14B7" w:rsidRPr="00B502C5">
        <w:rPr>
          <w:rFonts w:ascii="Times New Roman" w:hAnsi="Times New Roman"/>
          <w:sz w:val="24"/>
          <w:szCs w:val="24"/>
        </w:rPr>
        <w:t xml:space="preserve"> into which data </w:t>
      </w:r>
      <w:del w:id="84" w:author="William Doub" w:date="2014-04-10T21:40:00Z">
        <w:r w:rsidR="00CE14B7" w:rsidRPr="00B502C5" w:rsidDel="006033B5">
          <w:rPr>
            <w:rFonts w:ascii="Times New Roman" w:hAnsi="Times New Roman"/>
            <w:sz w:val="24"/>
            <w:szCs w:val="24"/>
          </w:rPr>
          <w:delText>has been</w:delText>
        </w:r>
      </w:del>
      <w:ins w:id="85" w:author="William Doub" w:date="2014-04-10T21:40:00Z">
        <w:r w:rsidR="006033B5">
          <w:rPr>
            <w:rFonts w:ascii="Times New Roman" w:hAnsi="Times New Roman"/>
            <w:sz w:val="24"/>
            <w:szCs w:val="24"/>
          </w:rPr>
          <w:t>can be</w:t>
        </w:r>
      </w:ins>
      <w:r w:rsidR="00CE14B7" w:rsidRPr="00B502C5">
        <w:rPr>
          <w:rFonts w:ascii="Times New Roman" w:hAnsi="Times New Roman"/>
          <w:sz w:val="24"/>
          <w:szCs w:val="24"/>
        </w:rPr>
        <w:t xml:space="preserve"> entered by agents of the </w:t>
      </w:r>
      <w:r w:rsidR="001C24CE" w:rsidRPr="00B502C5">
        <w:rPr>
          <w:rFonts w:ascii="Times New Roman" w:hAnsi="Times New Roman"/>
          <w:sz w:val="24"/>
          <w:szCs w:val="24"/>
        </w:rPr>
        <w:t xml:space="preserve">bank. But still, because it is not itself an entity described by physics and chemistry, the money in your computerized bank account </w:t>
      </w:r>
      <w:r w:rsidR="00B66C27" w:rsidRPr="00B502C5">
        <w:rPr>
          <w:rFonts w:ascii="Times New Roman" w:hAnsi="Times New Roman"/>
          <w:sz w:val="24"/>
          <w:szCs w:val="24"/>
        </w:rPr>
        <w:t>can</w:t>
      </w:r>
      <w:r w:rsidR="001C24CE" w:rsidRPr="00B502C5">
        <w:rPr>
          <w:rFonts w:ascii="Times New Roman" w:hAnsi="Times New Roman"/>
          <w:sz w:val="24"/>
          <w:szCs w:val="24"/>
        </w:rPr>
        <w:t xml:space="preserve">not </w:t>
      </w:r>
      <w:r w:rsidR="00B66C27" w:rsidRPr="00B502C5">
        <w:rPr>
          <w:rFonts w:ascii="Times New Roman" w:hAnsi="Times New Roman"/>
          <w:sz w:val="24"/>
          <w:szCs w:val="24"/>
        </w:rPr>
        <w:t>find a place within Searle’s social ontology</w:t>
      </w:r>
      <w:r w:rsidR="00CB35C3" w:rsidRPr="00B502C5">
        <w:rPr>
          <w:rFonts w:ascii="Times New Roman" w:hAnsi="Times New Roman"/>
          <w:sz w:val="24"/>
          <w:szCs w:val="24"/>
        </w:rPr>
        <w:t>.</w:t>
      </w:r>
      <w:r w:rsidR="00B66C27" w:rsidRPr="00B502C5">
        <w:rPr>
          <w:rFonts w:ascii="Times New Roman" w:hAnsi="Times New Roman"/>
          <w:sz w:val="24"/>
          <w:szCs w:val="24"/>
        </w:rPr>
        <w:t xml:space="preserve"> </w:t>
      </w:r>
      <w:r w:rsidR="00CB35C3" w:rsidRPr="00B502C5">
        <w:rPr>
          <w:rFonts w:ascii="Times New Roman" w:hAnsi="Times New Roman"/>
          <w:sz w:val="24"/>
          <w:szCs w:val="24"/>
        </w:rPr>
        <w:lastRenderedPageBreak/>
        <w:t>A</w:t>
      </w:r>
      <w:r w:rsidR="006B7B4A" w:rsidRPr="00B502C5">
        <w:rPr>
          <w:rFonts w:ascii="Times New Roman" w:hAnsi="Times New Roman"/>
          <w:sz w:val="24"/>
          <w:szCs w:val="24"/>
        </w:rPr>
        <w:t xml:space="preserve">t the same time, </w:t>
      </w:r>
      <w:r w:rsidR="00CB35C3" w:rsidRPr="00B502C5">
        <w:rPr>
          <w:rFonts w:ascii="Times New Roman" w:hAnsi="Times New Roman"/>
          <w:sz w:val="24"/>
          <w:szCs w:val="24"/>
        </w:rPr>
        <w:t xml:space="preserve">however, </w:t>
      </w:r>
      <w:r w:rsidR="006B7B4A" w:rsidRPr="00B502C5">
        <w:rPr>
          <w:rFonts w:ascii="Times New Roman" w:hAnsi="Times New Roman"/>
          <w:sz w:val="24"/>
          <w:szCs w:val="24"/>
        </w:rPr>
        <w:t xml:space="preserve">it seems </w:t>
      </w:r>
      <w:r w:rsidR="00A75EC5" w:rsidRPr="00B502C5">
        <w:rPr>
          <w:rFonts w:ascii="Times New Roman" w:hAnsi="Times New Roman"/>
          <w:sz w:val="24"/>
          <w:szCs w:val="24"/>
        </w:rPr>
        <w:t>that, just like the paper money in your pocket</w:t>
      </w:r>
      <w:r w:rsidR="005F21EE" w:rsidRPr="00B502C5">
        <w:rPr>
          <w:rFonts w:ascii="Times New Roman" w:hAnsi="Times New Roman"/>
          <w:sz w:val="24"/>
          <w:szCs w:val="24"/>
        </w:rPr>
        <w:t xml:space="preserve">, </w:t>
      </w:r>
      <w:r w:rsidR="00370C50">
        <w:rPr>
          <w:rFonts w:ascii="Times New Roman" w:hAnsi="Times New Roman"/>
          <w:sz w:val="24"/>
          <w:szCs w:val="24"/>
        </w:rPr>
        <w:t xml:space="preserve">the </w:t>
      </w:r>
      <w:r w:rsidR="00CB35C3" w:rsidRPr="00B502C5">
        <w:rPr>
          <w:rFonts w:ascii="Times New Roman" w:hAnsi="Times New Roman"/>
          <w:sz w:val="24"/>
          <w:szCs w:val="24"/>
        </w:rPr>
        <w:t xml:space="preserve">money </w:t>
      </w:r>
      <w:r w:rsidR="00370C50">
        <w:rPr>
          <w:rFonts w:ascii="Times New Roman" w:hAnsi="Times New Roman"/>
          <w:sz w:val="24"/>
          <w:szCs w:val="24"/>
        </w:rPr>
        <w:t xml:space="preserve">represented in computers </w:t>
      </w:r>
      <w:r w:rsidR="006B7B4A" w:rsidRPr="0024256B">
        <w:rPr>
          <w:rFonts w:ascii="Times New Roman" w:hAnsi="Times New Roman"/>
          <w:i/>
          <w:sz w:val="24"/>
          <w:szCs w:val="24"/>
        </w:rPr>
        <w:t>is</w:t>
      </w:r>
      <w:r w:rsidR="006B7B4A" w:rsidRPr="00B502C5">
        <w:rPr>
          <w:rFonts w:ascii="Times New Roman" w:hAnsi="Times New Roman"/>
          <w:sz w:val="24"/>
          <w:szCs w:val="24"/>
        </w:rPr>
        <w:t xml:space="preserve"> able to be</w:t>
      </w:r>
      <w:r w:rsidR="005F21EE" w:rsidRPr="00B502C5">
        <w:rPr>
          <w:rFonts w:ascii="Times New Roman" w:hAnsi="Times New Roman"/>
          <w:sz w:val="24"/>
          <w:szCs w:val="24"/>
        </w:rPr>
        <w:t xml:space="preserve"> the bearer of status functions</w:t>
      </w:r>
      <w:r w:rsidR="00B66C27" w:rsidRPr="00B502C5">
        <w:rPr>
          <w:rStyle w:val="FootnoteReference"/>
          <w:rFonts w:ascii="Times New Roman" w:hAnsi="Times New Roman"/>
          <w:sz w:val="24"/>
          <w:szCs w:val="24"/>
        </w:rPr>
        <w:footnoteReference w:id="7"/>
      </w:r>
      <w:r w:rsidR="00007B32">
        <w:rPr>
          <w:rFonts w:ascii="Times New Roman" w:hAnsi="Times New Roman"/>
          <w:sz w:val="24"/>
          <w:szCs w:val="24"/>
        </w:rPr>
        <w:t>.</w:t>
      </w:r>
    </w:p>
    <w:p w14:paraId="1EA874EB" w14:textId="77777777" w:rsidR="00B502C5" w:rsidRDefault="00B502C5" w:rsidP="0024256B">
      <w:pPr>
        <w:tabs>
          <w:tab w:val="left" w:pos="360"/>
        </w:tabs>
        <w:spacing w:after="0" w:line="240" w:lineRule="auto"/>
        <w:rPr>
          <w:rFonts w:ascii="Times New Roman" w:hAnsi="Times New Roman"/>
          <w:b/>
          <w:sz w:val="24"/>
          <w:szCs w:val="24"/>
        </w:rPr>
      </w:pPr>
    </w:p>
    <w:p w14:paraId="3F9A2DF1" w14:textId="77777777" w:rsidR="00B502C5" w:rsidRDefault="00B502C5" w:rsidP="0024256B">
      <w:pPr>
        <w:tabs>
          <w:tab w:val="left" w:pos="360"/>
        </w:tabs>
        <w:spacing w:after="0" w:line="240" w:lineRule="auto"/>
        <w:rPr>
          <w:rFonts w:ascii="Times New Roman" w:hAnsi="Times New Roman"/>
          <w:b/>
          <w:sz w:val="24"/>
          <w:szCs w:val="24"/>
        </w:rPr>
      </w:pPr>
    </w:p>
    <w:p w14:paraId="18E156D6" w14:textId="77777777" w:rsidR="00210787" w:rsidRPr="00B502C5" w:rsidRDefault="00B502C5" w:rsidP="0024256B">
      <w:pPr>
        <w:tabs>
          <w:tab w:val="left" w:pos="360"/>
        </w:tabs>
        <w:spacing w:after="0" w:line="240" w:lineRule="auto"/>
        <w:rPr>
          <w:rFonts w:ascii="Times New Roman" w:hAnsi="Times New Roman"/>
          <w:i/>
          <w:sz w:val="24"/>
          <w:szCs w:val="24"/>
        </w:rPr>
      </w:pPr>
      <w:r w:rsidRPr="00B502C5">
        <w:rPr>
          <w:rFonts w:ascii="Times New Roman" w:hAnsi="Times New Roman"/>
          <w:i/>
          <w:sz w:val="24"/>
          <w:szCs w:val="24"/>
        </w:rPr>
        <w:t>10.</w:t>
      </w:r>
      <w:r>
        <w:rPr>
          <w:rFonts w:ascii="Times New Roman" w:hAnsi="Times New Roman"/>
          <w:sz w:val="24"/>
          <w:szCs w:val="24"/>
        </w:rPr>
        <w:t xml:space="preserve"> </w:t>
      </w:r>
      <w:r w:rsidR="00210787" w:rsidRPr="00B502C5">
        <w:rPr>
          <w:rFonts w:ascii="Times New Roman" w:hAnsi="Times New Roman"/>
          <w:sz w:val="24"/>
          <w:szCs w:val="24"/>
        </w:rPr>
        <w:t xml:space="preserve">Searle’s </w:t>
      </w:r>
      <w:r w:rsidR="00210787" w:rsidRPr="00B502C5">
        <w:rPr>
          <w:rFonts w:ascii="Times New Roman" w:hAnsi="Times New Roman"/>
          <w:i/>
          <w:sz w:val="24"/>
          <w:szCs w:val="24"/>
        </w:rPr>
        <w:t xml:space="preserve">Making </w:t>
      </w:r>
      <w:r w:rsidR="00341F1D" w:rsidRPr="00B502C5">
        <w:rPr>
          <w:rFonts w:ascii="Times New Roman" w:hAnsi="Times New Roman"/>
          <w:i/>
          <w:sz w:val="24"/>
          <w:szCs w:val="24"/>
        </w:rPr>
        <w:t xml:space="preserve">of </w:t>
      </w:r>
      <w:r w:rsidR="00210787" w:rsidRPr="00B502C5">
        <w:rPr>
          <w:rFonts w:ascii="Times New Roman" w:hAnsi="Times New Roman"/>
          <w:i/>
          <w:sz w:val="24"/>
          <w:szCs w:val="24"/>
        </w:rPr>
        <w:t>the Social World</w:t>
      </w:r>
    </w:p>
    <w:p w14:paraId="17CD12E1" w14:textId="77777777" w:rsidR="00B502C5" w:rsidRDefault="00B502C5" w:rsidP="0024256B">
      <w:pPr>
        <w:tabs>
          <w:tab w:val="left" w:pos="360"/>
        </w:tabs>
        <w:spacing w:after="0" w:line="240" w:lineRule="auto"/>
        <w:jc w:val="both"/>
        <w:rPr>
          <w:rFonts w:ascii="Times New Roman" w:hAnsi="Times New Roman"/>
          <w:sz w:val="24"/>
          <w:szCs w:val="24"/>
        </w:rPr>
      </w:pPr>
    </w:p>
    <w:p w14:paraId="315A11FD" w14:textId="60D2909B" w:rsidR="0059361B"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ins w:id="89" w:author="William Doub" w:date="2014-04-10T21:43:00Z">
        <w:r w:rsidR="006033B5">
          <w:rPr>
            <w:rFonts w:ascii="Times New Roman" w:hAnsi="Times New Roman"/>
            <w:sz w:val="24"/>
            <w:szCs w:val="24"/>
          </w:rPr>
          <w:t xml:space="preserve">As noted in Chapters 4-5, </w:t>
        </w:r>
      </w:ins>
      <w:r w:rsidR="008C654F" w:rsidRPr="00B502C5">
        <w:rPr>
          <w:rFonts w:ascii="Times New Roman" w:hAnsi="Times New Roman"/>
          <w:sz w:val="24"/>
          <w:szCs w:val="24"/>
        </w:rPr>
        <w:t xml:space="preserve">Searle has proposed various strategies to </w:t>
      </w:r>
      <w:r w:rsidR="00B66C27" w:rsidRPr="00B502C5">
        <w:rPr>
          <w:rFonts w:ascii="Times New Roman" w:hAnsi="Times New Roman"/>
          <w:sz w:val="24"/>
          <w:szCs w:val="24"/>
        </w:rPr>
        <w:t>re</w:t>
      </w:r>
      <w:r w:rsidR="008C654F" w:rsidRPr="00B502C5">
        <w:rPr>
          <w:rFonts w:ascii="Times New Roman" w:hAnsi="Times New Roman"/>
          <w:sz w:val="24"/>
          <w:szCs w:val="24"/>
        </w:rPr>
        <w:t xml:space="preserve">solve </w:t>
      </w:r>
      <w:r w:rsidR="00B66C27" w:rsidRPr="00B502C5">
        <w:rPr>
          <w:rFonts w:ascii="Times New Roman" w:hAnsi="Times New Roman"/>
          <w:sz w:val="24"/>
          <w:szCs w:val="24"/>
        </w:rPr>
        <w:t>t</w:t>
      </w:r>
      <w:r w:rsidR="00CB35C3" w:rsidRPr="00B502C5">
        <w:rPr>
          <w:rFonts w:ascii="Times New Roman" w:hAnsi="Times New Roman"/>
          <w:sz w:val="24"/>
          <w:szCs w:val="24"/>
        </w:rPr>
        <w:t>his</w:t>
      </w:r>
      <w:r w:rsidR="00B66C27" w:rsidRPr="00B502C5">
        <w:rPr>
          <w:rFonts w:ascii="Times New Roman" w:hAnsi="Times New Roman"/>
          <w:sz w:val="24"/>
          <w:szCs w:val="24"/>
        </w:rPr>
        <w:t xml:space="preserve"> dilemma</w:t>
      </w:r>
      <w:r w:rsidR="0059361B" w:rsidRPr="00B502C5">
        <w:rPr>
          <w:rFonts w:ascii="Times New Roman" w:hAnsi="Times New Roman"/>
          <w:sz w:val="24"/>
          <w:szCs w:val="24"/>
        </w:rPr>
        <w:t xml:space="preserve">. Already in </w:t>
      </w:r>
      <w:r w:rsidR="0059361B" w:rsidRPr="00B502C5">
        <w:rPr>
          <w:rFonts w:ascii="Times New Roman" w:hAnsi="Times New Roman"/>
          <w:i/>
          <w:sz w:val="24"/>
          <w:szCs w:val="24"/>
        </w:rPr>
        <w:t xml:space="preserve">Construction </w:t>
      </w:r>
      <w:r w:rsidR="009057D9" w:rsidRPr="00B502C5">
        <w:rPr>
          <w:rFonts w:ascii="Times New Roman" w:hAnsi="Times New Roman"/>
          <w:sz w:val="24"/>
          <w:szCs w:val="24"/>
        </w:rPr>
        <w:t>he argued</w:t>
      </w:r>
      <w:r w:rsidR="0059361B" w:rsidRPr="00B502C5">
        <w:rPr>
          <w:rFonts w:ascii="Times New Roman" w:hAnsi="Times New Roman"/>
          <w:sz w:val="24"/>
          <w:szCs w:val="24"/>
        </w:rPr>
        <w:t xml:space="preserve"> that the Y-terms in the X counts as Y formula should actually not be seen as designating social </w:t>
      </w:r>
      <w:r w:rsidR="0059361B" w:rsidRPr="00B502C5">
        <w:rPr>
          <w:rFonts w:ascii="Times New Roman" w:hAnsi="Times New Roman"/>
          <w:i/>
          <w:sz w:val="24"/>
          <w:szCs w:val="24"/>
        </w:rPr>
        <w:t xml:space="preserve">objects </w:t>
      </w:r>
      <w:r w:rsidR="0059361B" w:rsidRPr="00B502C5">
        <w:rPr>
          <w:rFonts w:ascii="Times New Roman" w:hAnsi="Times New Roman"/>
          <w:sz w:val="24"/>
          <w:szCs w:val="24"/>
        </w:rPr>
        <w:t xml:space="preserve">at all, but rather </w:t>
      </w:r>
      <w:r w:rsidR="00CB35C3" w:rsidRPr="00B502C5">
        <w:rPr>
          <w:rFonts w:ascii="Times New Roman" w:hAnsi="Times New Roman"/>
          <w:sz w:val="24"/>
          <w:szCs w:val="24"/>
        </w:rPr>
        <w:t xml:space="preserve">mere </w:t>
      </w:r>
      <w:r w:rsidR="0059361B" w:rsidRPr="00B502C5">
        <w:rPr>
          <w:rFonts w:ascii="Times New Roman" w:hAnsi="Times New Roman"/>
          <w:i/>
          <w:sz w:val="24"/>
          <w:szCs w:val="24"/>
        </w:rPr>
        <w:t>possibilities of action</w:t>
      </w:r>
      <w:ins w:id="90" w:author="William Doub" w:date="2014-04-10T21:44:00Z">
        <w:r w:rsidR="006033B5">
          <w:rPr>
            <w:rFonts w:ascii="Times New Roman" w:hAnsi="Times New Roman"/>
            <w:sz w:val="24"/>
            <w:szCs w:val="24"/>
          </w:rPr>
          <w:t>.</w:t>
        </w:r>
      </w:ins>
      <w:del w:id="91" w:author="William Doub" w:date="2014-04-10T21:44:00Z">
        <w:r w:rsidR="00B502C5" w:rsidDel="006033B5">
          <w:rPr>
            <w:rFonts w:ascii="Times New Roman" w:hAnsi="Times New Roman"/>
            <w:sz w:val="24"/>
            <w:szCs w:val="24"/>
          </w:rPr>
          <w:delText>:</w:delText>
        </w:r>
      </w:del>
    </w:p>
    <w:p w14:paraId="6770DEFD" w14:textId="77777777" w:rsidR="00B502C5" w:rsidRDefault="00B502C5" w:rsidP="0024256B">
      <w:pPr>
        <w:tabs>
          <w:tab w:val="left" w:pos="360"/>
        </w:tabs>
        <w:spacing w:after="0" w:line="240" w:lineRule="auto"/>
        <w:jc w:val="both"/>
        <w:rPr>
          <w:rFonts w:ascii="Times New Roman" w:hAnsi="Times New Roman"/>
          <w:sz w:val="24"/>
          <w:szCs w:val="24"/>
        </w:rPr>
      </w:pPr>
    </w:p>
    <w:p w14:paraId="70278612" w14:textId="77777777" w:rsidR="00B502C5" w:rsidRPr="00B502C5" w:rsidRDefault="00B502C5" w:rsidP="0024256B">
      <w:pPr>
        <w:tabs>
          <w:tab w:val="left" w:pos="360"/>
        </w:tabs>
        <w:spacing w:after="0" w:line="240" w:lineRule="auto"/>
        <w:jc w:val="both"/>
        <w:rPr>
          <w:rFonts w:ascii="Times New Roman" w:hAnsi="Times New Roman"/>
          <w:sz w:val="24"/>
          <w:szCs w:val="24"/>
        </w:rPr>
      </w:pPr>
    </w:p>
    <w:p w14:paraId="374F4B8A" w14:textId="74FC81CD" w:rsidR="0059361B" w:rsidRPr="0024256B" w:rsidRDefault="0059361B" w:rsidP="0024256B">
      <w:pPr>
        <w:tabs>
          <w:tab w:val="left" w:pos="360"/>
        </w:tabs>
        <w:spacing w:after="0" w:line="240" w:lineRule="auto"/>
        <w:ind w:left="360"/>
        <w:jc w:val="both"/>
        <w:rPr>
          <w:rFonts w:ascii="Times New Roman" w:hAnsi="Times New Roman"/>
          <w:szCs w:val="24"/>
        </w:rPr>
      </w:pPr>
      <w:r w:rsidRPr="0024256B">
        <w:rPr>
          <w:rFonts w:ascii="Times New Roman" w:hAnsi="Times New Roman"/>
          <w:szCs w:val="24"/>
        </w:rPr>
        <w:t xml:space="preserve">Social objects are always constituted by social acts; and, in a sense, </w:t>
      </w:r>
      <w:r w:rsidRPr="0024256B">
        <w:rPr>
          <w:rFonts w:ascii="Times New Roman" w:hAnsi="Times New Roman"/>
          <w:i/>
          <w:szCs w:val="24"/>
        </w:rPr>
        <w:t>the object is just the continuous possibility of the activity</w:t>
      </w:r>
      <w:r w:rsidRPr="0024256B">
        <w:rPr>
          <w:rFonts w:ascii="Times New Roman" w:hAnsi="Times New Roman"/>
          <w:szCs w:val="24"/>
        </w:rPr>
        <w:t xml:space="preserve">. A </w:t>
      </w:r>
      <w:proofErr w:type="gramStart"/>
      <w:r w:rsidRPr="0024256B">
        <w:rPr>
          <w:rFonts w:ascii="Times New Roman" w:hAnsi="Times New Roman"/>
          <w:szCs w:val="24"/>
        </w:rPr>
        <w:t>twenty</w:t>
      </w:r>
      <w:ins w:id="92" w:author="William Doub" w:date="2014-04-10T21:46:00Z">
        <w:r w:rsidR="00F60B9E">
          <w:rPr>
            <w:rFonts w:ascii="Times New Roman" w:hAnsi="Times New Roman"/>
            <w:szCs w:val="24"/>
          </w:rPr>
          <w:t xml:space="preserve"> </w:t>
        </w:r>
      </w:ins>
      <w:r w:rsidRPr="0024256B">
        <w:rPr>
          <w:rFonts w:ascii="Times New Roman" w:hAnsi="Times New Roman"/>
          <w:szCs w:val="24"/>
        </w:rPr>
        <w:t>dollar</w:t>
      </w:r>
      <w:proofErr w:type="gramEnd"/>
      <w:r w:rsidRPr="0024256B">
        <w:rPr>
          <w:rFonts w:ascii="Times New Roman" w:hAnsi="Times New Roman"/>
          <w:szCs w:val="24"/>
        </w:rPr>
        <w:t xml:space="preserve"> bill, for example, is a standing possibility of paying for something</w:t>
      </w:r>
      <w:r w:rsidR="00673114" w:rsidRPr="0024256B">
        <w:rPr>
          <w:rFonts w:ascii="Times New Roman" w:hAnsi="Times New Roman"/>
          <w:szCs w:val="24"/>
        </w:rPr>
        <w:t>.</w:t>
      </w:r>
      <w:r w:rsidR="00007B32" w:rsidRPr="0024256B">
        <w:rPr>
          <w:rStyle w:val="FootnoteReference"/>
          <w:rFonts w:ascii="Times New Roman" w:hAnsi="Times New Roman"/>
          <w:szCs w:val="24"/>
        </w:rPr>
        <w:footnoteReference w:id="8"/>
      </w:r>
    </w:p>
    <w:p w14:paraId="7811AF4B" w14:textId="77777777" w:rsidR="00B502C5" w:rsidRPr="0024256B" w:rsidRDefault="00B502C5" w:rsidP="0024256B">
      <w:pPr>
        <w:tabs>
          <w:tab w:val="left" w:pos="360"/>
        </w:tabs>
        <w:spacing w:after="0" w:line="240" w:lineRule="auto"/>
        <w:ind w:left="360"/>
        <w:jc w:val="both"/>
        <w:rPr>
          <w:rFonts w:ascii="Times New Roman" w:hAnsi="Times New Roman"/>
          <w:szCs w:val="24"/>
        </w:rPr>
      </w:pPr>
    </w:p>
    <w:p w14:paraId="597EB8FF" w14:textId="77777777" w:rsidR="0059361B" w:rsidRPr="0024256B" w:rsidRDefault="0059361B" w:rsidP="0024256B">
      <w:pPr>
        <w:tabs>
          <w:tab w:val="left" w:pos="360"/>
        </w:tabs>
        <w:spacing w:after="0" w:line="240" w:lineRule="auto"/>
        <w:ind w:left="360"/>
        <w:jc w:val="both"/>
        <w:rPr>
          <w:rFonts w:ascii="Times New Roman" w:hAnsi="Times New Roman"/>
          <w:szCs w:val="24"/>
        </w:rPr>
      </w:pPr>
      <w:r w:rsidRPr="0024256B">
        <w:rPr>
          <w:rFonts w:ascii="Times New Roman" w:hAnsi="Times New Roman"/>
          <w:szCs w:val="24"/>
        </w:rPr>
        <w:t xml:space="preserve">What we think of as social </w:t>
      </w:r>
      <w:r w:rsidRPr="0024256B">
        <w:rPr>
          <w:rFonts w:ascii="Times New Roman" w:hAnsi="Times New Roman"/>
          <w:i/>
          <w:szCs w:val="24"/>
        </w:rPr>
        <w:t>objects</w:t>
      </w:r>
      <w:r w:rsidRPr="0024256B">
        <w:rPr>
          <w:rFonts w:ascii="Times New Roman" w:hAnsi="Times New Roman"/>
          <w:szCs w:val="24"/>
        </w:rPr>
        <w:t xml:space="preserve">, such as governments, money, and universities, are in fact just placeholders for patterns of </w:t>
      </w:r>
      <w:r w:rsidRPr="0024256B">
        <w:rPr>
          <w:rFonts w:ascii="Times New Roman" w:hAnsi="Times New Roman"/>
          <w:i/>
          <w:szCs w:val="24"/>
        </w:rPr>
        <w:t>activities</w:t>
      </w:r>
      <w:r w:rsidRPr="0024256B">
        <w:rPr>
          <w:rFonts w:ascii="Times New Roman" w:hAnsi="Times New Roman"/>
          <w:szCs w:val="24"/>
        </w:rPr>
        <w:t>. I hope it is clear that the whole operation of agentive functions and collective intentionality is a matter of ongoing activities and the creation of the possibility of more ongoing activities</w:t>
      </w:r>
      <w:r w:rsidR="00673114" w:rsidRPr="0024256B">
        <w:rPr>
          <w:rFonts w:ascii="Times New Roman" w:hAnsi="Times New Roman"/>
          <w:szCs w:val="24"/>
        </w:rPr>
        <w:t>.</w:t>
      </w:r>
      <w:r w:rsidR="00007B32" w:rsidRPr="0024256B">
        <w:rPr>
          <w:rStyle w:val="FootnoteReference"/>
          <w:rFonts w:ascii="Times New Roman" w:hAnsi="Times New Roman"/>
          <w:szCs w:val="24"/>
        </w:rPr>
        <w:footnoteReference w:id="9"/>
      </w:r>
      <w:r w:rsidRPr="0024256B">
        <w:rPr>
          <w:rFonts w:ascii="Times New Roman" w:hAnsi="Times New Roman"/>
          <w:szCs w:val="24"/>
        </w:rPr>
        <w:t xml:space="preserve"> </w:t>
      </w:r>
    </w:p>
    <w:p w14:paraId="6D8BE613" w14:textId="77777777" w:rsidR="00B502C5" w:rsidRDefault="00B502C5" w:rsidP="0024256B">
      <w:pPr>
        <w:tabs>
          <w:tab w:val="left" w:pos="360"/>
        </w:tabs>
        <w:spacing w:after="0" w:line="240" w:lineRule="auto"/>
        <w:jc w:val="both"/>
        <w:rPr>
          <w:rFonts w:ascii="Times New Roman" w:hAnsi="Times New Roman"/>
          <w:sz w:val="24"/>
          <w:szCs w:val="24"/>
        </w:rPr>
      </w:pPr>
    </w:p>
    <w:p w14:paraId="2B066622" w14:textId="77777777" w:rsidR="00B502C5" w:rsidRDefault="00B502C5" w:rsidP="0024256B">
      <w:pPr>
        <w:tabs>
          <w:tab w:val="left" w:pos="360"/>
        </w:tabs>
        <w:spacing w:after="0" w:line="240" w:lineRule="auto"/>
        <w:jc w:val="both"/>
        <w:rPr>
          <w:rFonts w:ascii="Times New Roman" w:hAnsi="Times New Roman"/>
          <w:sz w:val="24"/>
          <w:szCs w:val="24"/>
        </w:rPr>
      </w:pPr>
    </w:p>
    <w:p w14:paraId="2F88EA50" w14:textId="77777777" w:rsidR="00CB35C3" w:rsidRPr="00B502C5" w:rsidRDefault="00F70585" w:rsidP="0024256B">
      <w:pPr>
        <w:tabs>
          <w:tab w:val="left" w:pos="360"/>
        </w:tabs>
        <w:spacing w:after="0" w:line="240" w:lineRule="auto"/>
        <w:jc w:val="both"/>
        <w:rPr>
          <w:rFonts w:ascii="Times New Roman" w:hAnsi="Times New Roman"/>
          <w:sz w:val="24"/>
          <w:szCs w:val="24"/>
        </w:rPr>
      </w:pPr>
      <w:r w:rsidRPr="00B502C5">
        <w:rPr>
          <w:rFonts w:ascii="Times New Roman" w:hAnsi="Times New Roman"/>
          <w:sz w:val="24"/>
          <w:szCs w:val="24"/>
        </w:rPr>
        <w:t>There are many problems with this account, not least the ontol</w:t>
      </w:r>
      <w:r w:rsidR="00183F1E">
        <w:rPr>
          <w:rFonts w:ascii="Times New Roman" w:hAnsi="Times New Roman"/>
          <w:sz w:val="24"/>
          <w:szCs w:val="24"/>
        </w:rPr>
        <w:t xml:space="preserve">ogical </w:t>
      </w:r>
      <w:proofErr w:type="spellStart"/>
      <w:r w:rsidR="00183F1E">
        <w:rPr>
          <w:rFonts w:ascii="Times New Roman" w:hAnsi="Times New Roman"/>
          <w:sz w:val="24"/>
          <w:szCs w:val="24"/>
        </w:rPr>
        <w:t>unclarity</w:t>
      </w:r>
      <w:proofErr w:type="spellEnd"/>
      <w:r w:rsidR="00183F1E">
        <w:rPr>
          <w:rFonts w:ascii="Times New Roman" w:hAnsi="Times New Roman"/>
          <w:sz w:val="24"/>
          <w:szCs w:val="24"/>
        </w:rPr>
        <w:t xml:space="preserve"> of terms like “placeholder” and “pattern”</w:t>
      </w:r>
      <w:r w:rsidRPr="00B502C5">
        <w:rPr>
          <w:rFonts w:ascii="Times New Roman" w:hAnsi="Times New Roman"/>
          <w:sz w:val="24"/>
          <w:szCs w:val="24"/>
        </w:rPr>
        <w:t xml:space="preserve">. A </w:t>
      </w:r>
      <w:r w:rsidR="001E2E16" w:rsidRPr="00B502C5">
        <w:rPr>
          <w:rFonts w:ascii="Times New Roman" w:hAnsi="Times New Roman"/>
          <w:sz w:val="24"/>
          <w:szCs w:val="24"/>
        </w:rPr>
        <w:t xml:space="preserve">set of </w:t>
      </w:r>
      <w:r w:rsidRPr="00B502C5">
        <w:rPr>
          <w:rFonts w:ascii="Times New Roman" w:hAnsi="Times New Roman"/>
          <w:sz w:val="24"/>
          <w:szCs w:val="24"/>
        </w:rPr>
        <w:t>more substantial problem</w:t>
      </w:r>
      <w:r w:rsidR="001E2E16" w:rsidRPr="00B502C5">
        <w:rPr>
          <w:rFonts w:ascii="Times New Roman" w:hAnsi="Times New Roman"/>
          <w:sz w:val="24"/>
          <w:szCs w:val="24"/>
        </w:rPr>
        <w:t>s</w:t>
      </w:r>
      <w:r w:rsidRPr="00B502C5">
        <w:rPr>
          <w:rFonts w:ascii="Times New Roman" w:hAnsi="Times New Roman"/>
          <w:sz w:val="24"/>
          <w:szCs w:val="24"/>
        </w:rPr>
        <w:t xml:space="preserve"> can be illustrated by the example of a law</w:t>
      </w:r>
      <w:r w:rsidR="00CB35C3" w:rsidRPr="00B502C5">
        <w:rPr>
          <w:rFonts w:ascii="Times New Roman" w:hAnsi="Times New Roman"/>
          <w:sz w:val="24"/>
          <w:szCs w:val="24"/>
        </w:rPr>
        <w:t>, for example a law against trespass in relation to a certain plot of land</w:t>
      </w:r>
      <w:r w:rsidRPr="00B502C5">
        <w:rPr>
          <w:rFonts w:ascii="Times New Roman" w:hAnsi="Times New Roman"/>
          <w:sz w:val="24"/>
          <w:szCs w:val="24"/>
        </w:rPr>
        <w:t xml:space="preserve">. How is such a law to be understood from Searle’s point of view? Certainly </w:t>
      </w:r>
      <w:r w:rsidR="00E57C22" w:rsidRPr="00B502C5">
        <w:rPr>
          <w:rFonts w:ascii="Times New Roman" w:hAnsi="Times New Roman"/>
          <w:sz w:val="24"/>
          <w:szCs w:val="24"/>
        </w:rPr>
        <w:t xml:space="preserve">some reference to possible </w:t>
      </w:r>
      <w:r w:rsidR="009057D9" w:rsidRPr="00B502C5">
        <w:rPr>
          <w:rFonts w:ascii="Times New Roman" w:hAnsi="Times New Roman"/>
          <w:sz w:val="24"/>
          <w:szCs w:val="24"/>
        </w:rPr>
        <w:t xml:space="preserve">activities </w:t>
      </w:r>
      <w:r w:rsidR="00E57C22" w:rsidRPr="00B502C5">
        <w:rPr>
          <w:rFonts w:ascii="Times New Roman" w:hAnsi="Times New Roman"/>
          <w:sz w:val="24"/>
          <w:szCs w:val="24"/>
        </w:rPr>
        <w:t xml:space="preserve">must be included in any </w:t>
      </w:r>
      <w:r w:rsidR="00CB35C3" w:rsidRPr="00B502C5">
        <w:rPr>
          <w:rFonts w:ascii="Times New Roman" w:hAnsi="Times New Roman"/>
          <w:sz w:val="24"/>
          <w:szCs w:val="24"/>
        </w:rPr>
        <w:t xml:space="preserve">coherent </w:t>
      </w:r>
      <w:r w:rsidR="00E57C22" w:rsidRPr="00B502C5">
        <w:rPr>
          <w:rFonts w:ascii="Times New Roman" w:hAnsi="Times New Roman"/>
          <w:sz w:val="24"/>
          <w:szCs w:val="24"/>
        </w:rPr>
        <w:t xml:space="preserve">account, </w:t>
      </w:r>
      <w:r w:rsidR="00CB35C3" w:rsidRPr="00B502C5">
        <w:rPr>
          <w:rFonts w:ascii="Times New Roman" w:hAnsi="Times New Roman"/>
          <w:sz w:val="24"/>
          <w:szCs w:val="24"/>
        </w:rPr>
        <w:t xml:space="preserve">both to possible activities of breaking the law and to possible activities of enforcement. </w:t>
      </w:r>
      <w:r w:rsidR="009057D9" w:rsidRPr="00B502C5">
        <w:rPr>
          <w:rFonts w:ascii="Times New Roman" w:hAnsi="Times New Roman"/>
          <w:sz w:val="24"/>
          <w:szCs w:val="24"/>
        </w:rPr>
        <w:t xml:space="preserve">But how </w:t>
      </w:r>
      <w:r w:rsidR="00CB35C3" w:rsidRPr="00B502C5">
        <w:rPr>
          <w:rFonts w:ascii="Times New Roman" w:hAnsi="Times New Roman"/>
          <w:sz w:val="24"/>
          <w:szCs w:val="24"/>
        </w:rPr>
        <w:t xml:space="preserve">would we formulate this account without making any </w:t>
      </w:r>
      <w:r w:rsidR="009057D9" w:rsidRPr="00B502C5">
        <w:rPr>
          <w:rFonts w:ascii="Times New Roman" w:hAnsi="Times New Roman"/>
          <w:sz w:val="24"/>
          <w:szCs w:val="24"/>
        </w:rPr>
        <w:t xml:space="preserve">reference to the law </w:t>
      </w:r>
      <w:r w:rsidR="00CB35C3" w:rsidRPr="00B502C5">
        <w:rPr>
          <w:rFonts w:ascii="Times New Roman" w:hAnsi="Times New Roman"/>
          <w:sz w:val="24"/>
          <w:szCs w:val="24"/>
        </w:rPr>
        <w:t>itself</w:t>
      </w:r>
      <w:r w:rsidR="00183F1E">
        <w:rPr>
          <w:rFonts w:ascii="Times New Roman" w:hAnsi="Times New Roman"/>
          <w:sz w:val="24"/>
          <w:szCs w:val="24"/>
        </w:rPr>
        <w:t>?</w:t>
      </w:r>
    </w:p>
    <w:p w14:paraId="3291CF3D" w14:textId="7C807809" w:rsidR="0059361B"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183F1E">
        <w:rPr>
          <w:rFonts w:ascii="Times New Roman" w:hAnsi="Times New Roman"/>
          <w:sz w:val="24"/>
          <w:szCs w:val="24"/>
        </w:rPr>
        <w:t xml:space="preserve">In </w:t>
      </w:r>
      <w:del w:id="93" w:author="William Doub" w:date="2014-04-10T21:47:00Z">
        <w:r w:rsidR="00183F1E" w:rsidDel="00F60B9E">
          <w:rPr>
            <w:rFonts w:ascii="Times New Roman" w:hAnsi="Times New Roman"/>
            <w:sz w:val="24"/>
            <w:szCs w:val="24"/>
          </w:rPr>
          <w:delText>Smith and Searle 2003</w:delText>
        </w:r>
      </w:del>
      <w:ins w:id="94" w:author="William Doub" w:date="2014-04-10T21:47:00Z">
        <w:r w:rsidR="00F60B9E">
          <w:rPr>
            <w:rFonts w:ascii="Times New Roman" w:hAnsi="Times New Roman"/>
            <w:sz w:val="24"/>
            <w:szCs w:val="24"/>
          </w:rPr>
          <w:t>Chapter 4</w:t>
        </w:r>
      </w:ins>
      <w:r w:rsidR="00CB35C3" w:rsidRPr="00B502C5">
        <w:rPr>
          <w:rFonts w:ascii="Times New Roman" w:hAnsi="Times New Roman"/>
          <w:sz w:val="24"/>
          <w:szCs w:val="24"/>
        </w:rPr>
        <w:t>, Searle</w:t>
      </w:r>
      <w:r w:rsidR="00EE687C" w:rsidRPr="00B502C5">
        <w:rPr>
          <w:rFonts w:ascii="Times New Roman" w:hAnsi="Times New Roman"/>
          <w:sz w:val="24"/>
          <w:szCs w:val="24"/>
        </w:rPr>
        <w:t xml:space="preserve"> a</w:t>
      </w:r>
      <w:r w:rsidR="009057D9" w:rsidRPr="00B502C5">
        <w:rPr>
          <w:rFonts w:ascii="Times New Roman" w:hAnsi="Times New Roman"/>
          <w:sz w:val="24"/>
          <w:szCs w:val="24"/>
        </w:rPr>
        <w:t>rgued</w:t>
      </w:r>
      <w:r w:rsidR="00EE687C" w:rsidRPr="00B502C5">
        <w:rPr>
          <w:rFonts w:ascii="Times New Roman" w:hAnsi="Times New Roman"/>
          <w:sz w:val="24"/>
          <w:szCs w:val="24"/>
        </w:rPr>
        <w:t xml:space="preserve"> that </w:t>
      </w:r>
      <w:r w:rsidR="009057D9" w:rsidRPr="00B502C5">
        <w:rPr>
          <w:rFonts w:ascii="Times New Roman" w:hAnsi="Times New Roman"/>
          <w:sz w:val="24"/>
          <w:szCs w:val="24"/>
        </w:rPr>
        <w:t xml:space="preserve">the X </w:t>
      </w:r>
      <w:proofErr w:type="gramStart"/>
      <w:r w:rsidR="009057D9" w:rsidRPr="00B502C5">
        <w:rPr>
          <w:rFonts w:ascii="Times New Roman" w:hAnsi="Times New Roman"/>
          <w:sz w:val="24"/>
          <w:szCs w:val="24"/>
        </w:rPr>
        <w:t>counts</w:t>
      </w:r>
      <w:proofErr w:type="gramEnd"/>
      <w:r w:rsidR="009057D9" w:rsidRPr="00B502C5">
        <w:rPr>
          <w:rFonts w:ascii="Times New Roman" w:hAnsi="Times New Roman"/>
          <w:sz w:val="24"/>
          <w:szCs w:val="24"/>
        </w:rPr>
        <w:t xml:space="preserve"> as Y formula is itself </w:t>
      </w:r>
      <w:r w:rsidR="00370C50">
        <w:rPr>
          <w:rFonts w:ascii="Times New Roman" w:hAnsi="Times New Roman"/>
          <w:sz w:val="24"/>
          <w:szCs w:val="24"/>
        </w:rPr>
        <w:t>“</w:t>
      </w:r>
      <w:r w:rsidR="00EE687C" w:rsidRPr="00B502C5">
        <w:rPr>
          <w:rFonts w:ascii="Times New Roman" w:hAnsi="Times New Roman"/>
          <w:sz w:val="24"/>
          <w:szCs w:val="24"/>
        </w:rPr>
        <w:t>intended as a useful mnemonic to remind us that institutional facts only exist because people are prepared to regard things or treat them as having a certain status and with that status a function that they cannot perform solely in vir</w:t>
      </w:r>
      <w:r w:rsidR="00183F1E">
        <w:rPr>
          <w:rFonts w:ascii="Times New Roman" w:hAnsi="Times New Roman"/>
          <w:sz w:val="24"/>
          <w:szCs w:val="24"/>
        </w:rPr>
        <w:t>tue of their physical structure</w:t>
      </w:r>
      <w:r w:rsidR="00370C50">
        <w:rPr>
          <w:rFonts w:ascii="Times New Roman" w:hAnsi="Times New Roman"/>
          <w:sz w:val="24"/>
          <w:szCs w:val="24"/>
        </w:rPr>
        <w:t>”</w:t>
      </w:r>
      <w:r w:rsidR="00EE687C" w:rsidRPr="00B502C5">
        <w:rPr>
          <w:rFonts w:ascii="Times New Roman" w:hAnsi="Times New Roman"/>
          <w:sz w:val="24"/>
          <w:szCs w:val="24"/>
        </w:rPr>
        <w:t xml:space="preserve">.  </w:t>
      </w:r>
      <w:r w:rsidR="0059361B" w:rsidRPr="00B502C5">
        <w:rPr>
          <w:rFonts w:ascii="Times New Roman" w:hAnsi="Times New Roman"/>
          <w:sz w:val="24"/>
          <w:szCs w:val="24"/>
        </w:rPr>
        <w:t xml:space="preserve">If the formula is </w:t>
      </w:r>
      <w:r w:rsidR="008C654F" w:rsidRPr="00B502C5">
        <w:rPr>
          <w:rFonts w:ascii="Times New Roman" w:hAnsi="Times New Roman"/>
          <w:sz w:val="24"/>
          <w:szCs w:val="24"/>
        </w:rPr>
        <w:t>not to be taken ontologically seriously</w:t>
      </w:r>
      <w:r w:rsidR="0059361B" w:rsidRPr="00B502C5">
        <w:rPr>
          <w:rFonts w:ascii="Times New Roman" w:hAnsi="Times New Roman"/>
          <w:sz w:val="24"/>
          <w:szCs w:val="24"/>
        </w:rPr>
        <w:t xml:space="preserve">, however, then how can Searle claim </w:t>
      </w:r>
      <w:r w:rsidR="00722B99" w:rsidRPr="00B502C5">
        <w:rPr>
          <w:rFonts w:ascii="Times New Roman" w:hAnsi="Times New Roman"/>
          <w:sz w:val="24"/>
          <w:szCs w:val="24"/>
        </w:rPr>
        <w:t>s</w:t>
      </w:r>
      <w:r w:rsidR="0059361B" w:rsidRPr="00B502C5">
        <w:rPr>
          <w:rFonts w:ascii="Times New Roman" w:hAnsi="Times New Roman"/>
          <w:sz w:val="24"/>
          <w:szCs w:val="24"/>
        </w:rPr>
        <w:t xml:space="preserve">o much on its behalf in the context of a highly ambitious </w:t>
      </w:r>
      <w:r w:rsidR="0059361B" w:rsidRPr="00B502C5">
        <w:rPr>
          <w:rFonts w:ascii="Times New Roman" w:hAnsi="Times New Roman"/>
          <w:i/>
          <w:sz w:val="24"/>
          <w:szCs w:val="24"/>
        </w:rPr>
        <w:t>social ontology</w:t>
      </w:r>
      <w:r w:rsidR="0059361B" w:rsidRPr="00B502C5">
        <w:rPr>
          <w:rFonts w:ascii="Times New Roman" w:hAnsi="Times New Roman"/>
          <w:sz w:val="24"/>
          <w:szCs w:val="24"/>
        </w:rPr>
        <w:t>?</w:t>
      </w:r>
    </w:p>
    <w:p w14:paraId="1EC81846" w14:textId="77777777" w:rsidR="008C654F"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8C654F" w:rsidRPr="00B502C5">
        <w:rPr>
          <w:rFonts w:ascii="Times New Roman" w:hAnsi="Times New Roman"/>
          <w:sz w:val="24"/>
          <w:szCs w:val="24"/>
        </w:rPr>
        <w:t xml:space="preserve">In his new book, </w:t>
      </w:r>
      <w:proofErr w:type="gramStart"/>
      <w:r w:rsidR="008C654F" w:rsidRPr="00B502C5">
        <w:rPr>
          <w:rFonts w:ascii="Times New Roman" w:hAnsi="Times New Roman"/>
          <w:i/>
          <w:sz w:val="24"/>
          <w:szCs w:val="24"/>
        </w:rPr>
        <w:t>Making</w:t>
      </w:r>
      <w:proofErr w:type="gramEnd"/>
      <w:r w:rsidR="008C654F" w:rsidRPr="00B502C5">
        <w:rPr>
          <w:rFonts w:ascii="Times New Roman" w:hAnsi="Times New Roman"/>
          <w:i/>
          <w:sz w:val="24"/>
          <w:szCs w:val="24"/>
        </w:rPr>
        <w:t xml:space="preserve"> the Social World. The Structure of Human Civilization </w:t>
      </w:r>
      <w:r w:rsidR="008C654F" w:rsidRPr="00B502C5">
        <w:rPr>
          <w:rFonts w:ascii="Times New Roman" w:hAnsi="Times New Roman"/>
          <w:sz w:val="24"/>
          <w:szCs w:val="24"/>
        </w:rPr>
        <w:t xml:space="preserve">(2010), the formula </w:t>
      </w:r>
      <w:r w:rsidR="00722B99" w:rsidRPr="00B502C5">
        <w:rPr>
          <w:rFonts w:ascii="Times New Roman" w:hAnsi="Times New Roman"/>
          <w:sz w:val="24"/>
          <w:szCs w:val="24"/>
        </w:rPr>
        <w:t xml:space="preserve">is </w:t>
      </w:r>
      <w:r w:rsidR="008C654F" w:rsidRPr="00B502C5">
        <w:rPr>
          <w:rFonts w:ascii="Times New Roman" w:hAnsi="Times New Roman"/>
          <w:sz w:val="24"/>
          <w:szCs w:val="24"/>
        </w:rPr>
        <w:t xml:space="preserve">replaced by a new </w:t>
      </w:r>
      <w:r w:rsidR="005F21EE" w:rsidRPr="00B502C5">
        <w:rPr>
          <w:rFonts w:ascii="Times New Roman" w:hAnsi="Times New Roman"/>
          <w:sz w:val="24"/>
          <w:szCs w:val="24"/>
        </w:rPr>
        <w:t xml:space="preserve">statement </w:t>
      </w:r>
      <w:r w:rsidR="009057D9" w:rsidRPr="00B502C5">
        <w:rPr>
          <w:rFonts w:ascii="Times New Roman" w:hAnsi="Times New Roman"/>
          <w:sz w:val="24"/>
          <w:szCs w:val="24"/>
        </w:rPr>
        <w:t>of what Searle</w:t>
      </w:r>
      <w:r w:rsidR="00183F1E">
        <w:rPr>
          <w:rFonts w:ascii="Times New Roman" w:hAnsi="Times New Roman"/>
          <w:sz w:val="24"/>
          <w:szCs w:val="24"/>
        </w:rPr>
        <w:t xml:space="preserve"> sees as </w:t>
      </w:r>
      <w:r w:rsidR="00370C50">
        <w:rPr>
          <w:rFonts w:ascii="Times New Roman" w:hAnsi="Times New Roman"/>
          <w:sz w:val="24"/>
          <w:szCs w:val="24"/>
        </w:rPr>
        <w:t>“</w:t>
      </w:r>
      <w:r w:rsidR="008C654F" w:rsidRPr="00B502C5">
        <w:rPr>
          <w:rFonts w:ascii="Times New Roman" w:hAnsi="Times New Roman"/>
          <w:sz w:val="24"/>
          <w:szCs w:val="24"/>
        </w:rPr>
        <w:t>the most general logical form of the creation of institutional</w:t>
      </w:r>
      <w:r w:rsidR="00183F1E">
        <w:rPr>
          <w:rFonts w:ascii="Times New Roman" w:hAnsi="Times New Roman"/>
          <w:sz w:val="24"/>
          <w:szCs w:val="24"/>
        </w:rPr>
        <w:t xml:space="preserve"> reality</w:t>
      </w:r>
      <w:r w:rsidR="00370C50">
        <w:rPr>
          <w:rFonts w:ascii="Times New Roman" w:hAnsi="Times New Roman"/>
          <w:sz w:val="24"/>
          <w:szCs w:val="24"/>
        </w:rPr>
        <w:t>”</w:t>
      </w:r>
      <w:r w:rsidR="008C654F" w:rsidRPr="00B502C5">
        <w:rPr>
          <w:rFonts w:ascii="Times New Roman" w:hAnsi="Times New Roman"/>
          <w:sz w:val="24"/>
          <w:szCs w:val="24"/>
        </w:rPr>
        <w:t xml:space="preserve">, </w:t>
      </w:r>
      <w:r w:rsidR="00147AA3" w:rsidRPr="00B502C5">
        <w:rPr>
          <w:rFonts w:ascii="Times New Roman" w:hAnsi="Times New Roman"/>
          <w:sz w:val="24"/>
          <w:szCs w:val="24"/>
        </w:rPr>
        <w:t xml:space="preserve">which </w:t>
      </w:r>
      <w:r w:rsidR="005F21EE" w:rsidRPr="00B502C5">
        <w:rPr>
          <w:rFonts w:ascii="Times New Roman" w:hAnsi="Times New Roman"/>
          <w:sz w:val="24"/>
          <w:szCs w:val="24"/>
        </w:rPr>
        <w:t xml:space="preserve">reads </w:t>
      </w:r>
      <w:r w:rsidR="00CF0979" w:rsidRPr="00B502C5">
        <w:rPr>
          <w:rFonts w:ascii="Times New Roman" w:hAnsi="Times New Roman"/>
          <w:sz w:val="24"/>
          <w:szCs w:val="24"/>
        </w:rPr>
        <w:t>as follows:</w:t>
      </w:r>
    </w:p>
    <w:p w14:paraId="7D580959" w14:textId="77777777" w:rsidR="00B502C5" w:rsidRDefault="00B502C5" w:rsidP="0024256B">
      <w:pPr>
        <w:tabs>
          <w:tab w:val="left" w:pos="360"/>
        </w:tabs>
        <w:spacing w:after="0" w:line="240" w:lineRule="auto"/>
        <w:jc w:val="both"/>
        <w:rPr>
          <w:rFonts w:ascii="Times New Roman" w:hAnsi="Times New Roman"/>
          <w:sz w:val="24"/>
          <w:szCs w:val="24"/>
        </w:rPr>
      </w:pPr>
    </w:p>
    <w:p w14:paraId="356B85F5" w14:textId="77777777" w:rsidR="00B502C5" w:rsidRPr="00B502C5" w:rsidRDefault="00B502C5" w:rsidP="0024256B">
      <w:pPr>
        <w:tabs>
          <w:tab w:val="left" w:pos="360"/>
        </w:tabs>
        <w:spacing w:after="0" w:line="240" w:lineRule="auto"/>
        <w:jc w:val="both"/>
        <w:rPr>
          <w:rFonts w:ascii="Times New Roman" w:hAnsi="Times New Roman"/>
          <w:sz w:val="24"/>
          <w:szCs w:val="24"/>
        </w:rPr>
      </w:pPr>
    </w:p>
    <w:p w14:paraId="78FECDC2" w14:textId="77777777" w:rsidR="00FA55FA" w:rsidRPr="0024256B" w:rsidRDefault="008C654F" w:rsidP="0024256B">
      <w:pPr>
        <w:tabs>
          <w:tab w:val="left" w:pos="360"/>
        </w:tabs>
        <w:spacing w:after="0" w:line="240" w:lineRule="auto"/>
        <w:ind w:left="360"/>
        <w:jc w:val="both"/>
        <w:rPr>
          <w:rFonts w:ascii="Times New Roman" w:hAnsi="Times New Roman"/>
          <w:szCs w:val="24"/>
        </w:rPr>
      </w:pPr>
      <w:r w:rsidRPr="0024256B">
        <w:rPr>
          <w:rFonts w:ascii="Times New Roman" w:hAnsi="Times New Roman"/>
          <w:szCs w:val="24"/>
        </w:rPr>
        <w:lastRenderedPageBreak/>
        <w:t>We make it the case by Declaration that a Y status function exists in a context C.</w:t>
      </w:r>
    </w:p>
    <w:p w14:paraId="62288FCC" w14:textId="77777777" w:rsidR="00B502C5" w:rsidRDefault="00B502C5" w:rsidP="0024256B">
      <w:pPr>
        <w:tabs>
          <w:tab w:val="left" w:pos="360"/>
        </w:tabs>
        <w:spacing w:after="0" w:line="240" w:lineRule="auto"/>
        <w:jc w:val="both"/>
        <w:rPr>
          <w:rFonts w:ascii="Times New Roman" w:hAnsi="Times New Roman"/>
          <w:sz w:val="24"/>
          <w:szCs w:val="24"/>
        </w:rPr>
      </w:pPr>
    </w:p>
    <w:p w14:paraId="49217CEB" w14:textId="77777777" w:rsidR="00B502C5" w:rsidRPr="00B502C5" w:rsidRDefault="00B502C5" w:rsidP="0024256B">
      <w:pPr>
        <w:tabs>
          <w:tab w:val="left" w:pos="360"/>
        </w:tabs>
        <w:spacing w:after="0" w:line="240" w:lineRule="auto"/>
        <w:jc w:val="both"/>
        <w:rPr>
          <w:rFonts w:ascii="Times New Roman" w:hAnsi="Times New Roman"/>
          <w:sz w:val="24"/>
          <w:szCs w:val="24"/>
        </w:rPr>
      </w:pPr>
    </w:p>
    <w:p w14:paraId="24C22E39" w14:textId="77777777" w:rsidR="00B625CD" w:rsidRDefault="00FA55FA" w:rsidP="0024256B">
      <w:pPr>
        <w:tabs>
          <w:tab w:val="left" w:pos="360"/>
        </w:tabs>
        <w:spacing w:after="0" w:line="240" w:lineRule="auto"/>
        <w:jc w:val="both"/>
        <w:rPr>
          <w:rFonts w:ascii="Times New Roman" w:hAnsi="Times New Roman"/>
          <w:i/>
          <w:sz w:val="24"/>
          <w:szCs w:val="24"/>
        </w:rPr>
      </w:pPr>
      <w:r w:rsidRPr="00B502C5">
        <w:rPr>
          <w:rFonts w:ascii="Times New Roman" w:hAnsi="Times New Roman"/>
          <w:sz w:val="24"/>
          <w:szCs w:val="24"/>
        </w:rPr>
        <w:t xml:space="preserve">As Searle recognized already in </w:t>
      </w:r>
      <w:r w:rsidRPr="00B502C5">
        <w:rPr>
          <w:rFonts w:ascii="Times New Roman" w:hAnsi="Times New Roman"/>
          <w:i/>
          <w:sz w:val="24"/>
          <w:szCs w:val="24"/>
        </w:rPr>
        <w:t>Construction</w:t>
      </w:r>
      <w:r w:rsidR="005F21EE" w:rsidRPr="00B502C5">
        <w:rPr>
          <w:rFonts w:ascii="Times New Roman" w:hAnsi="Times New Roman"/>
          <w:sz w:val="24"/>
          <w:szCs w:val="24"/>
        </w:rPr>
        <w:t>:</w:t>
      </w:r>
    </w:p>
    <w:p w14:paraId="4873F4EF" w14:textId="77777777" w:rsidR="00B502C5" w:rsidRDefault="00B502C5" w:rsidP="0024256B">
      <w:pPr>
        <w:tabs>
          <w:tab w:val="left" w:pos="360"/>
        </w:tabs>
        <w:spacing w:after="0" w:line="240" w:lineRule="auto"/>
        <w:jc w:val="both"/>
        <w:rPr>
          <w:rFonts w:ascii="Times New Roman" w:hAnsi="Times New Roman"/>
          <w:sz w:val="24"/>
          <w:szCs w:val="24"/>
        </w:rPr>
      </w:pPr>
    </w:p>
    <w:p w14:paraId="23883F74" w14:textId="77777777" w:rsidR="00B502C5" w:rsidRPr="00B502C5" w:rsidRDefault="00B502C5" w:rsidP="0024256B">
      <w:pPr>
        <w:tabs>
          <w:tab w:val="left" w:pos="360"/>
        </w:tabs>
        <w:spacing w:after="0" w:line="240" w:lineRule="auto"/>
        <w:jc w:val="both"/>
        <w:rPr>
          <w:rFonts w:ascii="Times New Roman" w:hAnsi="Times New Roman"/>
          <w:sz w:val="24"/>
          <w:szCs w:val="24"/>
        </w:rPr>
      </w:pPr>
    </w:p>
    <w:p w14:paraId="3CF71BAF" w14:textId="77777777" w:rsidR="008C654F" w:rsidRPr="0024256B" w:rsidRDefault="008C654F" w:rsidP="0024256B">
      <w:pPr>
        <w:tabs>
          <w:tab w:val="left" w:pos="360"/>
        </w:tabs>
        <w:spacing w:after="0" w:line="240" w:lineRule="auto"/>
        <w:ind w:left="360"/>
        <w:jc w:val="both"/>
        <w:rPr>
          <w:rFonts w:ascii="Times New Roman" w:hAnsi="Times New Roman"/>
          <w:szCs w:val="24"/>
        </w:rPr>
      </w:pPr>
      <w:proofErr w:type="gramStart"/>
      <w:r w:rsidRPr="0024256B">
        <w:rPr>
          <w:rFonts w:ascii="Times New Roman" w:hAnsi="Times New Roman"/>
          <w:szCs w:val="24"/>
        </w:rPr>
        <w:t>the</w:t>
      </w:r>
      <w:proofErr w:type="gramEnd"/>
      <w:r w:rsidRPr="0024256B">
        <w:rPr>
          <w:rFonts w:ascii="Times New Roman" w:hAnsi="Times New Roman"/>
          <w:szCs w:val="24"/>
        </w:rPr>
        <w:t xml:space="preserve"> category of people, including groups, is fundamental in the sense that the imposition of status-functions on objects and events works only in r</w:t>
      </w:r>
      <w:r w:rsidR="00FA55FA" w:rsidRPr="0024256B">
        <w:rPr>
          <w:rFonts w:ascii="Times New Roman" w:hAnsi="Times New Roman"/>
          <w:szCs w:val="24"/>
        </w:rPr>
        <w:t>elatio</w:t>
      </w:r>
      <w:r w:rsidR="00183F1E" w:rsidRPr="0024256B">
        <w:rPr>
          <w:rFonts w:ascii="Times New Roman" w:hAnsi="Times New Roman"/>
          <w:szCs w:val="24"/>
        </w:rPr>
        <w:t>n to people</w:t>
      </w:r>
      <w:r w:rsidR="00183F1E" w:rsidRPr="0024256B">
        <w:rPr>
          <w:rStyle w:val="FootnoteReference"/>
          <w:rFonts w:ascii="Times New Roman" w:hAnsi="Times New Roman"/>
          <w:szCs w:val="24"/>
        </w:rPr>
        <w:footnoteReference w:id="10"/>
      </w:r>
      <w:r w:rsidR="00183F1E" w:rsidRPr="0024256B">
        <w:rPr>
          <w:rFonts w:ascii="Times New Roman" w:hAnsi="Times New Roman"/>
          <w:szCs w:val="24"/>
        </w:rPr>
        <w:t>.</w:t>
      </w:r>
    </w:p>
    <w:p w14:paraId="6EEDDA8B" w14:textId="77777777" w:rsidR="00B502C5" w:rsidRDefault="00B502C5" w:rsidP="0024256B">
      <w:pPr>
        <w:tabs>
          <w:tab w:val="left" w:pos="360"/>
        </w:tabs>
        <w:spacing w:after="0" w:line="240" w:lineRule="auto"/>
        <w:jc w:val="both"/>
        <w:rPr>
          <w:rFonts w:ascii="Times New Roman" w:hAnsi="Times New Roman"/>
          <w:sz w:val="24"/>
          <w:szCs w:val="24"/>
        </w:rPr>
      </w:pPr>
    </w:p>
    <w:p w14:paraId="35E5FBC3" w14:textId="77777777" w:rsidR="00B502C5" w:rsidRPr="00B502C5" w:rsidRDefault="00B502C5" w:rsidP="0024256B">
      <w:pPr>
        <w:tabs>
          <w:tab w:val="left" w:pos="360"/>
        </w:tabs>
        <w:spacing w:after="0" w:line="240" w:lineRule="auto"/>
        <w:jc w:val="both"/>
        <w:rPr>
          <w:rFonts w:ascii="Times New Roman" w:hAnsi="Times New Roman"/>
          <w:sz w:val="24"/>
          <w:szCs w:val="24"/>
        </w:rPr>
      </w:pPr>
    </w:p>
    <w:p w14:paraId="52F825A8" w14:textId="77777777" w:rsidR="00F203DD" w:rsidRPr="00B502C5" w:rsidRDefault="00FA55FA" w:rsidP="0024256B">
      <w:pPr>
        <w:tabs>
          <w:tab w:val="left" w:pos="360"/>
        </w:tabs>
        <w:spacing w:after="0" w:line="240" w:lineRule="auto"/>
        <w:jc w:val="both"/>
        <w:rPr>
          <w:rFonts w:ascii="Times New Roman" w:hAnsi="Times New Roman"/>
          <w:sz w:val="24"/>
          <w:szCs w:val="24"/>
        </w:rPr>
      </w:pPr>
      <w:proofErr w:type="gramStart"/>
      <w:r w:rsidRPr="00B502C5">
        <w:rPr>
          <w:rFonts w:ascii="Times New Roman" w:hAnsi="Times New Roman"/>
          <w:sz w:val="24"/>
          <w:szCs w:val="24"/>
        </w:rPr>
        <w:t>and</w:t>
      </w:r>
      <w:proofErr w:type="gramEnd"/>
      <w:r w:rsidRPr="00B502C5">
        <w:rPr>
          <w:rFonts w:ascii="Times New Roman" w:hAnsi="Times New Roman"/>
          <w:sz w:val="24"/>
          <w:szCs w:val="24"/>
        </w:rPr>
        <w:t xml:space="preserve"> in </w:t>
      </w:r>
      <w:r w:rsidRPr="00B502C5">
        <w:rPr>
          <w:rFonts w:ascii="Times New Roman" w:hAnsi="Times New Roman"/>
          <w:i/>
          <w:sz w:val="24"/>
          <w:szCs w:val="24"/>
        </w:rPr>
        <w:t xml:space="preserve">Making the Social World </w:t>
      </w:r>
      <w:r w:rsidR="00D9670C" w:rsidRPr="00B502C5">
        <w:rPr>
          <w:rFonts w:ascii="Times New Roman" w:hAnsi="Times New Roman"/>
          <w:sz w:val="24"/>
          <w:szCs w:val="24"/>
        </w:rPr>
        <w:t xml:space="preserve">almost all </w:t>
      </w:r>
      <w:r w:rsidRPr="00B502C5">
        <w:rPr>
          <w:rFonts w:ascii="Times New Roman" w:hAnsi="Times New Roman"/>
          <w:sz w:val="24"/>
          <w:szCs w:val="24"/>
        </w:rPr>
        <w:t xml:space="preserve">Y status functions </w:t>
      </w:r>
      <w:r w:rsidR="00D9670C" w:rsidRPr="00B502C5">
        <w:rPr>
          <w:rFonts w:ascii="Times New Roman" w:hAnsi="Times New Roman"/>
          <w:sz w:val="24"/>
          <w:szCs w:val="24"/>
        </w:rPr>
        <w:t xml:space="preserve">that Searle discusses are indeed </w:t>
      </w:r>
      <w:r w:rsidRPr="00B502C5">
        <w:rPr>
          <w:rFonts w:ascii="Times New Roman" w:hAnsi="Times New Roman"/>
          <w:sz w:val="24"/>
          <w:szCs w:val="24"/>
        </w:rPr>
        <w:t xml:space="preserve">assigned to people. </w:t>
      </w:r>
      <w:r w:rsidR="00D730C1" w:rsidRPr="00B502C5">
        <w:rPr>
          <w:rFonts w:ascii="Times New Roman" w:hAnsi="Times New Roman"/>
          <w:sz w:val="24"/>
          <w:szCs w:val="24"/>
        </w:rPr>
        <w:t>If a Y</w:t>
      </w:r>
      <w:r w:rsidR="006F7703" w:rsidRPr="00B502C5">
        <w:rPr>
          <w:rFonts w:ascii="Times New Roman" w:hAnsi="Times New Roman"/>
          <w:sz w:val="24"/>
          <w:szCs w:val="24"/>
        </w:rPr>
        <w:t xml:space="preserve"> status function </w:t>
      </w:r>
      <w:r w:rsidR="00D730C1" w:rsidRPr="00B502C5">
        <w:rPr>
          <w:rFonts w:ascii="Times New Roman" w:hAnsi="Times New Roman"/>
          <w:sz w:val="24"/>
          <w:szCs w:val="24"/>
        </w:rPr>
        <w:t xml:space="preserve">exists then </w:t>
      </w:r>
      <w:r w:rsidRPr="00B502C5">
        <w:rPr>
          <w:rFonts w:ascii="Times New Roman" w:hAnsi="Times New Roman"/>
          <w:sz w:val="24"/>
          <w:szCs w:val="24"/>
        </w:rPr>
        <w:t xml:space="preserve">some person </w:t>
      </w:r>
      <w:r w:rsidR="00D730C1" w:rsidRPr="00B502C5">
        <w:rPr>
          <w:rFonts w:ascii="Times New Roman" w:hAnsi="Times New Roman"/>
          <w:sz w:val="24"/>
          <w:szCs w:val="24"/>
        </w:rPr>
        <w:t xml:space="preserve">has one or more </w:t>
      </w:r>
      <w:r w:rsidR="00020950" w:rsidRPr="00B502C5">
        <w:rPr>
          <w:rFonts w:ascii="Times New Roman" w:hAnsi="Times New Roman"/>
          <w:sz w:val="24"/>
          <w:szCs w:val="24"/>
        </w:rPr>
        <w:t xml:space="preserve">positive or negative </w:t>
      </w:r>
      <w:r w:rsidR="00DB30C5" w:rsidRPr="00B502C5">
        <w:rPr>
          <w:rFonts w:ascii="Times New Roman" w:hAnsi="Times New Roman"/>
          <w:sz w:val="24"/>
          <w:szCs w:val="24"/>
        </w:rPr>
        <w:t xml:space="preserve">or conditional </w:t>
      </w:r>
      <w:r w:rsidR="00020950" w:rsidRPr="00B502C5">
        <w:rPr>
          <w:rFonts w:ascii="Times New Roman" w:hAnsi="Times New Roman"/>
          <w:sz w:val="24"/>
          <w:szCs w:val="24"/>
        </w:rPr>
        <w:t>powers,</w:t>
      </w:r>
      <w:r w:rsidR="00D730C1" w:rsidRPr="00B502C5">
        <w:rPr>
          <w:rFonts w:ascii="Times New Roman" w:hAnsi="Times New Roman"/>
          <w:sz w:val="24"/>
          <w:szCs w:val="24"/>
        </w:rPr>
        <w:t xml:space="preserve"> as</w:t>
      </w:r>
      <w:r w:rsidR="00020950" w:rsidRPr="00B502C5">
        <w:rPr>
          <w:rFonts w:ascii="Times New Roman" w:hAnsi="Times New Roman"/>
          <w:sz w:val="24"/>
          <w:szCs w:val="24"/>
        </w:rPr>
        <w:t xml:space="preserve"> </w:t>
      </w:r>
      <w:r w:rsidR="006F7703" w:rsidRPr="00B502C5">
        <w:rPr>
          <w:rFonts w:ascii="Times New Roman" w:hAnsi="Times New Roman"/>
          <w:sz w:val="24"/>
          <w:szCs w:val="24"/>
        </w:rPr>
        <w:t xml:space="preserve">for example </w:t>
      </w:r>
      <w:r w:rsidR="0082561A" w:rsidRPr="00B502C5">
        <w:rPr>
          <w:rFonts w:ascii="Times New Roman" w:hAnsi="Times New Roman"/>
          <w:sz w:val="24"/>
          <w:szCs w:val="24"/>
        </w:rPr>
        <w:t xml:space="preserve">when Jim the police captain, as a result of a declaration by his superiors, acquires </w:t>
      </w:r>
      <w:r w:rsidR="00D730C1" w:rsidRPr="00B502C5">
        <w:rPr>
          <w:rFonts w:ascii="Times New Roman" w:hAnsi="Times New Roman"/>
          <w:sz w:val="24"/>
          <w:szCs w:val="24"/>
        </w:rPr>
        <w:t>the</w:t>
      </w:r>
      <w:r w:rsidR="00020950" w:rsidRPr="00B502C5">
        <w:rPr>
          <w:rFonts w:ascii="Times New Roman" w:hAnsi="Times New Roman"/>
          <w:sz w:val="24"/>
          <w:szCs w:val="24"/>
        </w:rPr>
        <w:t xml:space="preserve"> power to </w:t>
      </w:r>
      <w:r w:rsidR="00DB30C5" w:rsidRPr="00B502C5">
        <w:rPr>
          <w:rFonts w:ascii="Times New Roman" w:hAnsi="Times New Roman"/>
          <w:sz w:val="24"/>
          <w:szCs w:val="24"/>
        </w:rPr>
        <w:t xml:space="preserve">issue instructions to his constables or to </w:t>
      </w:r>
      <w:r w:rsidR="00020950" w:rsidRPr="00B502C5">
        <w:rPr>
          <w:rFonts w:ascii="Times New Roman" w:hAnsi="Times New Roman"/>
          <w:sz w:val="24"/>
          <w:szCs w:val="24"/>
        </w:rPr>
        <w:t xml:space="preserve">arrest or fine you </w:t>
      </w:r>
      <w:r w:rsidR="00DB30C5" w:rsidRPr="00B502C5">
        <w:rPr>
          <w:rFonts w:ascii="Times New Roman" w:hAnsi="Times New Roman"/>
          <w:sz w:val="24"/>
          <w:szCs w:val="24"/>
        </w:rPr>
        <w:t>if you behave in certain ways</w:t>
      </w:r>
      <w:r w:rsidR="0082561A" w:rsidRPr="00B502C5">
        <w:rPr>
          <w:rFonts w:ascii="Times New Roman" w:hAnsi="Times New Roman"/>
          <w:sz w:val="24"/>
          <w:szCs w:val="24"/>
        </w:rPr>
        <w:t xml:space="preserve"> by filling in the associated forms</w:t>
      </w:r>
      <w:r w:rsidR="00020950" w:rsidRPr="00B502C5">
        <w:rPr>
          <w:rFonts w:ascii="Times New Roman" w:hAnsi="Times New Roman"/>
          <w:sz w:val="24"/>
          <w:szCs w:val="24"/>
        </w:rPr>
        <w:t>.</w:t>
      </w:r>
    </w:p>
    <w:p w14:paraId="14C97241" w14:textId="6789F1FF" w:rsidR="00CF0979"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CF0979" w:rsidRPr="00B502C5">
        <w:rPr>
          <w:rFonts w:ascii="Times New Roman" w:hAnsi="Times New Roman"/>
          <w:sz w:val="24"/>
          <w:szCs w:val="24"/>
        </w:rPr>
        <w:t xml:space="preserve">At the same time, however, Searle insists that this reformulation is for </w:t>
      </w:r>
      <w:proofErr w:type="spellStart"/>
      <w:r w:rsidR="00CF0979" w:rsidRPr="00B502C5">
        <w:rPr>
          <w:rFonts w:ascii="Times New Roman" w:hAnsi="Times New Roman"/>
          <w:sz w:val="24"/>
          <w:szCs w:val="24"/>
        </w:rPr>
        <w:t>clarificatory</w:t>
      </w:r>
      <w:proofErr w:type="spellEnd"/>
      <w:r w:rsidR="00CF0979" w:rsidRPr="00B502C5">
        <w:rPr>
          <w:rFonts w:ascii="Times New Roman" w:hAnsi="Times New Roman"/>
          <w:sz w:val="24"/>
          <w:szCs w:val="24"/>
        </w:rPr>
        <w:t xml:space="preserve"> purposes only, and that in </w:t>
      </w:r>
      <w:r w:rsidR="00CF0979" w:rsidRPr="00B502C5">
        <w:rPr>
          <w:rFonts w:ascii="Times New Roman" w:hAnsi="Times New Roman"/>
          <w:i/>
          <w:sz w:val="24"/>
          <w:szCs w:val="24"/>
        </w:rPr>
        <w:t xml:space="preserve">Making the Social World </w:t>
      </w:r>
      <w:r w:rsidR="00CF0979" w:rsidRPr="00B502C5">
        <w:rPr>
          <w:rFonts w:ascii="Times New Roman" w:hAnsi="Times New Roman"/>
          <w:sz w:val="24"/>
          <w:szCs w:val="24"/>
        </w:rPr>
        <w:t xml:space="preserve">he is defending a view </w:t>
      </w:r>
      <w:ins w:id="95" w:author="William Doub" w:date="2014-04-10T21:48:00Z">
        <w:r w:rsidR="00F60B9E">
          <w:rPr>
            <w:rFonts w:ascii="Times New Roman" w:hAnsi="Times New Roman"/>
            <w:sz w:val="24"/>
            <w:szCs w:val="24"/>
          </w:rPr>
          <w:t>that</w:t>
        </w:r>
      </w:ins>
      <w:del w:id="96" w:author="William Doub" w:date="2014-04-10T21:48:00Z">
        <w:r w:rsidR="00CF0979" w:rsidRPr="00B502C5" w:rsidDel="00F60B9E">
          <w:rPr>
            <w:rFonts w:ascii="Times New Roman" w:hAnsi="Times New Roman"/>
            <w:sz w:val="24"/>
            <w:szCs w:val="24"/>
          </w:rPr>
          <w:delText>which</w:delText>
        </w:r>
      </w:del>
      <w:r w:rsidR="00CF0979" w:rsidRPr="00B502C5">
        <w:rPr>
          <w:rFonts w:ascii="Times New Roman" w:hAnsi="Times New Roman"/>
          <w:sz w:val="24"/>
          <w:szCs w:val="24"/>
        </w:rPr>
        <w:t xml:space="preserve"> is in keeping with the original theory of </w:t>
      </w:r>
      <w:r w:rsidR="00CF0979" w:rsidRPr="00B502C5">
        <w:rPr>
          <w:rFonts w:ascii="Times New Roman" w:hAnsi="Times New Roman"/>
          <w:i/>
          <w:sz w:val="24"/>
          <w:szCs w:val="24"/>
        </w:rPr>
        <w:t>Construction</w:t>
      </w:r>
      <w:r w:rsidR="00CF0979" w:rsidRPr="00B502C5">
        <w:rPr>
          <w:rFonts w:ascii="Times New Roman" w:hAnsi="Times New Roman"/>
          <w:sz w:val="24"/>
          <w:szCs w:val="24"/>
        </w:rPr>
        <w:t xml:space="preserve">, including the presence of </w:t>
      </w:r>
      <w:proofErr w:type="gramStart"/>
      <w:r w:rsidR="00CF0979" w:rsidRPr="00B502C5">
        <w:rPr>
          <w:rFonts w:ascii="Times New Roman" w:hAnsi="Times New Roman"/>
          <w:sz w:val="24"/>
          <w:szCs w:val="24"/>
        </w:rPr>
        <w:t>free-standing</w:t>
      </w:r>
      <w:proofErr w:type="gramEnd"/>
      <w:r w:rsidR="00CF0979" w:rsidRPr="00B502C5">
        <w:rPr>
          <w:rFonts w:ascii="Times New Roman" w:hAnsi="Times New Roman"/>
          <w:sz w:val="24"/>
          <w:szCs w:val="24"/>
        </w:rPr>
        <w:t xml:space="preserve"> Y terms such as corporations and the money in your computerized bank account.</w:t>
      </w:r>
    </w:p>
    <w:p w14:paraId="0F30E163" w14:textId="32159FE0" w:rsidR="00FA55FA"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CF0979" w:rsidRPr="00B502C5">
        <w:rPr>
          <w:rFonts w:ascii="Times New Roman" w:hAnsi="Times New Roman"/>
          <w:sz w:val="24"/>
          <w:szCs w:val="24"/>
        </w:rPr>
        <w:t xml:space="preserve">How does Searle overcome the obvious objection that such </w:t>
      </w:r>
      <w:r w:rsidR="00C60FC4" w:rsidRPr="00B502C5">
        <w:rPr>
          <w:rFonts w:ascii="Times New Roman" w:hAnsi="Times New Roman"/>
          <w:sz w:val="24"/>
          <w:szCs w:val="24"/>
        </w:rPr>
        <w:t xml:space="preserve">free-standing Y terms are not physical entities in the sense required by his naturalist presupposition, reiterated in </w:t>
      </w:r>
      <w:r w:rsidR="00C60FC4" w:rsidRPr="00B502C5">
        <w:rPr>
          <w:rFonts w:ascii="Times New Roman" w:hAnsi="Times New Roman"/>
          <w:i/>
          <w:sz w:val="24"/>
          <w:szCs w:val="24"/>
        </w:rPr>
        <w:t>Making the Social World</w:t>
      </w:r>
      <w:r w:rsidR="00C60FC4" w:rsidRPr="00B502C5">
        <w:rPr>
          <w:rFonts w:ascii="Times New Roman" w:hAnsi="Times New Roman"/>
          <w:sz w:val="24"/>
          <w:szCs w:val="24"/>
        </w:rPr>
        <w:t xml:space="preserve"> as the view according to w</w:t>
      </w:r>
      <w:r w:rsidR="00183F1E">
        <w:rPr>
          <w:rFonts w:ascii="Times New Roman" w:hAnsi="Times New Roman"/>
          <w:sz w:val="24"/>
          <w:szCs w:val="24"/>
        </w:rPr>
        <w:t xml:space="preserve">hich the universe </w:t>
      </w:r>
      <w:r w:rsidR="00370C50">
        <w:rPr>
          <w:rFonts w:ascii="Times New Roman" w:hAnsi="Times New Roman"/>
          <w:sz w:val="24"/>
          <w:szCs w:val="24"/>
        </w:rPr>
        <w:t>“</w:t>
      </w:r>
      <w:r w:rsidR="00C60FC4" w:rsidRPr="00B502C5">
        <w:rPr>
          <w:rFonts w:ascii="Times New Roman" w:hAnsi="Times New Roman"/>
          <w:sz w:val="24"/>
          <w:szCs w:val="24"/>
        </w:rPr>
        <w:t>consist[s] entirely of physic</w:t>
      </w:r>
      <w:r w:rsidR="00183F1E">
        <w:rPr>
          <w:rFonts w:ascii="Times New Roman" w:hAnsi="Times New Roman"/>
          <w:sz w:val="24"/>
          <w:szCs w:val="24"/>
        </w:rPr>
        <w:t>al particles in fields of force</w:t>
      </w:r>
      <w:r w:rsidR="00370C50">
        <w:rPr>
          <w:rFonts w:ascii="Times New Roman" w:hAnsi="Times New Roman"/>
          <w:sz w:val="24"/>
          <w:szCs w:val="24"/>
        </w:rPr>
        <w:t>”</w:t>
      </w:r>
      <w:r w:rsidR="00183F1E">
        <w:rPr>
          <w:rStyle w:val="FootnoteReference"/>
          <w:rFonts w:ascii="Times New Roman" w:hAnsi="Times New Roman"/>
          <w:sz w:val="24"/>
          <w:szCs w:val="24"/>
        </w:rPr>
        <w:footnoteReference w:id="11"/>
      </w:r>
      <w:r w:rsidR="00C60FC4" w:rsidRPr="00B502C5">
        <w:rPr>
          <w:rFonts w:ascii="Times New Roman" w:hAnsi="Times New Roman"/>
          <w:sz w:val="24"/>
          <w:szCs w:val="24"/>
        </w:rPr>
        <w:t>? The answer, in effect, is by showing how, f</w:t>
      </w:r>
      <w:r w:rsidR="00D730C1" w:rsidRPr="00B502C5">
        <w:rPr>
          <w:rFonts w:ascii="Times New Roman" w:hAnsi="Times New Roman"/>
          <w:sz w:val="24"/>
          <w:szCs w:val="24"/>
        </w:rPr>
        <w:t xml:space="preserve">or </w:t>
      </w:r>
      <w:r w:rsidR="0023180D" w:rsidRPr="00B502C5">
        <w:rPr>
          <w:rFonts w:ascii="Times New Roman" w:hAnsi="Times New Roman"/>
          <w:sz w:val="24"/>
          <w:szCs w:val="24"/>
        </w:rPr>
        <w:t xml:space="preserve">all the major </w:t>
      </w:r>
      <w:r w:rsidR="00D730C1" w:rsidRPr="00B502C5">
        <w:rPr>
          <w:rFonts w:ascii="Times New Roman" w:hAnsi="Times New Roman"/>
          <w:sz w:val="24"/>
          <w:szCs w:val="24"/>
        </w:rPr>
        <w:t>kind</w:t>
      </w:r>
      <w:r w:rsidR="0023180D" w:rsidRPr="00B502C5">
        <w:rPr>
          <w:rFonts w:ascii="Times New Roman" w:hAnsi="Times New Roman"/>
          <w:sz w:val="24"/>
          <w:szCs w:val="24"/>
        </w:rPr>
        <w:t>s</w:t>
      </w:r>
      <w:r w:rsidR="00D730C1" w:rsidRPr="00B502C5">
        <w:rPr>
          <w:rFonts w:ascii="Times New Roman" w:hAnsi="Times New Roman"/>
          <w:sz w:val="24"/>
          <w:szCs w:val="24"/>
        </w:rPr>
        <w:t xml:space="preserve"> of putative non-physical</w:t>
      </w:r>
      <w:r w:rsidR="00020950" w:rsidRPr="00B502C5">
        <w:rPr>
          <w:rFonts w:ascii="Times New Roman" w:hAnsi="Times New Roman"/>
          <w:sz w:val="24"/>
          <w:szCs w:val="24"/>
        </w:rPr>
        <w:t xml:space="preserve"> </w:t>
      </w:r>
      <w:r w:rsidR="00D730C1" w:rsidRPr="00B502C5">
        <w:rPr>
          <w:rFonts w:ascii="Times New Roman" w:hAnsi="Times New Roman"/>
          <w:sz w:val="24"/>
          <w:szCs w:val="24"/>
        </w:rPr>
        <w:t>social object</w:t>
      </w:r>
      <w:ins w:id="97" w:author="William Doub" w:date="2014-04-10T21:49:00Z">
        <w:r w:rsidR="00F60B9E">
          <w:rPr>
            <w:rFonts w:ascii="Times New Roman" w:hAnsi="Times New Roman"/>
            <w:sz w:val="24"/>
            <w:szCs w:val="24"/>
          </w:rPr>
          <w:t>s</w:t>
        </w:r>
      </w:ins>
      <w:r w:rsidR="00D730C1" w:rsidRPr="00B502C5">
        <w:rPr>
          <w:rFonts w:ascii="Times New Roman" w:hAnsi="Times New Roman"/>
          <w:sz w:val="24"/>
          <w:szCs w:val="24"/>
        </w:rPr>
        <w:t xml:space="preserve">, there </w:t>
      </w:r>
      <w:r w:rsidR="0082561A" w:rsidRPr="00B502C5">
        <w:rPr>
          <w:rFonts w:ascii="Times New Roman" w:hAnsi="Times New Roman"/>
          <w:sz w:val="24"/>
          <w:szCs w:val="24"/>
        </w:rPr>
        <w:t xml:space="preserve">are </w:t>
      </w:r>
      <w:r w:rsidR="00D730C1" w:rsidRPr="00B502C5">
        <w:rPr>
          <w:rFonts w:ascii="Times New Roman" w:hAnsi="Times New Roman"/>
          <w:sz w:val="24"/>
          <w:szCs w:val="24"/>
        </w:rPr>
        <w:t>corresponding persons who bear the corresponding status functions</w:t>
      </w:r>
      <w:r w:rsidR="00F7196A" w:rsidRPr="00B502C5">
        <w:rPr>
          <w:rFonts w:ascii="Times New Roman" w:hAnsi="Times New Roman"/>
          <w:sz w:val="24"/>
          <w:szCs w:val="24"/>
        </w:rPr>
        <w:t xml:space="preserve"> and have the corresponding powers</w:t>
      </w:r>
      <w:r w:rsidR="00D730C1" w:rsidRPr="00B502C5">
        <w:rPr>
          <w:rFonts w:ascii="Times New Roman" w:hAnsi="Times New Roman"/>
          <w:sz w:val="24"/>
          <w:szCs w:val="24"/>
        </w:rPr>
        <w:t xml:space="preserve">. </w:t>
      </w:r>
      <w:r w:rsidR="005E32EA" w:rsidRPr="00B502C5">
        <w:rPr>
          <w:rFonts w:ascii="Times New Roman" w:hAnsi="Times New Roman"/>
          <w:sz w:val="24"/>
          <w:szCs w:val="24"/>
        </w:rPr>
        <w:t>In the case of money, the person is the possessor</w:t>
      </w:r>
      <w:r w:rsidR="005E32EA" w:rsidRPr="00B502C5">
        <w:rPr>
          <w:rFonts w:ascii="Times New Roman" w:hAnsi="Times New Roman"/>
          <w:i/>
          <w:sz w:val="24"/>
          <w:szCs w:val="24"/>
        </w:rPr>
        <w:t xml:space="preserve"> </w:t>
      </w:r>
      <w:r w:rsidR="005E32EA" w:rsidRPr="00B502C5">
        <w:rPr>
          <w:rFonts w:ascii="Times New Roman" w:hAnsi="Times New Roman"/>
          <w:sz w:val="24"/>
          <w:szCs w:val="24"/>
        </w:rPr>
        <w:t xml:space="preserve">of the money. In the case of </w:t>
      </w:r>
      <w:r w:rsidR="00C0005A" w:rsidRPr="00B502C5">
        <w:rPr>
          <w:rFonts w:ascii="Times New Roman" w:hAnsi="Times New Roman"/>
          <w:sz w:val="24"/>
          <w:szCs w:val="24"/>
        </w:rPr>
        <w:t xml:space="preserve">rights, laws, </w:t>
      </w:r>
      <w:r w:rsidR="005E32EA" w:rsidRPr="00B502C5">
        <w:rPr>
          <w:rFonts w:ascii="Times New Roman" w:hAnsi="Times New Roman"/>
          <w:sz w:val="24"/>
          <w:szCs w:val="24"/>
        </w:rPr>
        <w:t>corporations</w:t>
      </w:r>
      <w:r w:rsidR="00F7196A" w:rsidRPr="00B502C5">
        <w:rPr>
          <w:rFonts w:ascii="Times New Roman" w:hAnsi="Times New Roman"/>
          <w:sz w:val="24"/>
          <w:szCs w:val="24"/>
        </w:rPr>
        <w:t xml:space="preserve"> and </w:t>
      </w:r>
      <w:r w:rsidR="00FD1F7B" w:rsidRPr="00B502C5">
        <w:rPr>
          <w:rFonts w:ascii="Times New Roman" w:hAnsi="Times New Roman"/>
          <w:sz w:val="24"/>
          <w:szCs w:val="24"/>
        </w:rPr>
        <w:t>structured investment vehicles</w:t>
      </w:r>
      <w:r w:rsidR="005E32EA" w:rsidRPr="00B502C5">
        <w:rPr>
          <w:rFonts w:ascii="Times New Roman" w:hAnsi="Times New Roman"/>
          <w:sz w:val="24"/>
          <w:szCs w:val="24"/>
        </w:rPr>
        <w:t xml:space="preserve">, </w:t>
      </w:r>
      <w:r w:rsidR="00F7196A" w:rsidRPr="00B502C5">
        <w:rPr>
          <w:rFonts w:ascii="Times New Roman" w:hAnsi="Times New Roman"/>
          <w:sz w:val="24"/>
          <w:szCs w:val="24"/>
        </w:rPr>
        <w:t xml:space="preserve">multiple </w:t>
      </w:r>
      <w:r w:rsidR="00FD1F7B" w:rsidRPr="00B502C5">
        <w:rPr>
          <w:rFonts w:ascii="Times New Roman" w:hAnsi="Times New Roman"/>
          <w:sz w:val="24"/>
          <w:szCs w:val="24"/>
        </w:rPr>
        <w:t xml:space="preserve">corresponding </w:t>
      </w:r>
      <w:r w:rsidR="005E32EA" w:rsidRPr="00B502C5">
        <w:rPr>
          <w:rFonts w:ascii="Times New Roman" w:hAnsi="Times New Roman"/>
          <w:sz w:val="24"/>
          <w:szCs w:val="24"/>
        </w:rPr>
        <w:t>person</w:t>
      </w:r>
      <w:r w:rsidR="00C0005A" w:rsidRPr="00B502C5">
        <w:rPr>
          <w:rFonts w:ascii="Times New Roman" w:hAnsi="Times New Roman"/>
          <w:sz w:val="24"/>
          <w:szCs w:val="24"/>
        </w:rPr>
        <w:t>s have specific powers and obligations</w:t>
      </w:r>
      <w:r w:rsidR="0082561A" w:rsidRPr="00B502C5">
        <w:rPr>
          <w:rFonts w:ascii="Times New Roman" w:hAnsi="Times New Roman"/>
          <w:sz w:val="24"/>
          <w:szCs w:val="24"/>
        </w:rPr>
        <w:t xml:space="preserve"> in mutual correlation</w:t>
      </w:r>
      <w:r w:rsidR="00FD1F7B" w:rsidRPr="00B502C5">
        <w:rPr>
          <w:rFonts w:ascii="Times New Roman" w:hAnsi="Times New Roman"/>
          <w:sz w:val="24"/>
          <w:szCs w:val="24"/>
        </w:rPr>
        <w:t xml:space="preserve"> and in</w:t>
      </w:r>
      <w:r w:rsidR="00D9670C" w:rsidRPr="00B502C5">
        <w:rPr>
          <w:rFonts w:ascii="Times New Roman" w:hAnsi="Times New Roman"/>
          <w:sz w:val="24"/>
          <w:szCs w:val="24"/>
        </w:rPr>
        <w:t xml:space="preserve"> </w:t>
      </w:r>
      <w:r w:rsidR="00FD1F7B" w:rsidRPr="00B502C5">
        <w:rPr>
          <w:rFonts w:ascii="Times New Roman" w:hAnsi="Times New Roman"/>
          <w:sz w:val="24"/>
          <w:szCs w:val="24"/>
        </w:rPr>
        <w:t>a rolling fashion – as when the totality of persons whose status functions (as originator, sponsor, arranger, seller, investor, trustee, servicer, asset manager, guarantor, employee of bank, rating agency, government regulator, and so on) together bring it about that, for example, a specific CDO exists</w:t>
      </w:r>
      <w:r w:rsidR="00C0005A" w:rsidRPr="00B502C5">
        <w:rPr>
          <w:rFonts w:ascii="Times New Roman" w:hAnsi="Times New Roman"/>
          <w:sz w:val="24"/>
          <w:szCs w:val="24"/>
        </w:rPr>
        <w:t>. There are</w:t>
      </w:r>
      <w:r w:rsidR="00F7196A" w:rsidRPr="00B502C5">
        <w:rPr>
          <w:rFonts w:ascii="Times New Roman" w:hAnsi="Times New Roman"/>
          <w:sz w:val="24"/>
          <w:szCs w:val="24"/>
        </w:rPr>
        <w:t xml:space="preserve">, on this </w:t>
      </w:r>
      <w:proofErr w:type="spellStart"/>
      <w:r w:rsidR="00F7196A" w:rsidRPr="00B502C5">
        <w:rPr>
          <w:rFonts w:ascii="Times New Roman" w:hAnsi="Times New Roman"/>
          <w:sz w:val="24"/>
          <w:szCs w:val="24"/>
        </w:rPr>
        <w:t>Searlean</w:t>
      </w:r>
      <w:proofErr w:type="spellEnd"/>
      <w:r w:rsidR="00F7196A" w:rsidRPr="00B502C5">
        <w:rPr>
          <w:rFonts w:ascii="Times New Roman" w:hAnsi="Times New Roman"/>
          <w:sz w:val="24"/>
          <w:szCs w:val="24"/>
        </w:rPr>
        <w:t xml:space="preserve"> story, </w:t>
      </w:r>
      <w:r w:rsidR="00FD1F7B" w:rsidRPr="00B502C5">
        <w:rPr>
          <w:rFonts w:ascii="Times New Roman" w:hAnsi="Times New Roman"/>
          <w:sz w:val="24"/>
          <w:szCs w:val="24"/>
        </w:rPr>
        <w:t xml:space="preserve">multiple </w:t>
      </w:r>
      <w:r w:rsidR="00C0005A" w:rsidRPr="00B502C5">
        <w:rPr>
          <w:rFonts w:ascii="Times New Roman" w:hAnsi="Times New Roman"/>
          <w:sz w:val="24"/>
          <w:szCs w:val="24"/>
        </w:rPr>
        <w:t xml:space="preserve">persons </w:t>
      </w:r>
      <w:r w:rsidR="00DB30C5" w:rsidRPr="00B502C5">
        <w:rPr>
          <w:rFonts w:ascii="Times New Roman" w:hAnsi="Times New Roman"/>
          <w:sz w:val="24"/>
          <w:szCs w:val="24"/>
        </w:rPr>
        <w:t xml:space="preserve">who </w:t>
      </w:r>
      <w:r w:rsidR="00C0005A" w:rsidRPr="00B502C5">
        <w:rPr>
          <w:rFonts w:ascii="Times New Roman" w:hAnsi="Times New Roman"/>
          <w:sz w:val="24"/>
          <w:szCs w:val="24"/>
        </w:rPr>
        <w:t>are the bearers of the pertinent status functions</w:t>
      </w:r>
      <w:r w:rsidR="00DB30C5" w:rsidRPr="00B502C5">
        <w:rPr>
          <w:rFonts w:ascii="Times New Roman" w:hAnsi="Times New Roman"/>
          <w:sz w:val="24"/>
          <w:szCs w:val="24"/>
        </w:rPr>
        <w:t xml:space="preserve"> – and because these persons are entities described by physics and chemistry, naturalism is saved.</w:t>
      </w:r>
    </w:p>
    <w:p w14:paraId="6143482A" w14:textId="77777777" w:rsidR="004C352E"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F7196A" w:rsidRPr="00B502C5">
        <w:rPr>
          <w:rFonts w:ascii="Times New Roman" w:hAnsi="Times New Roman"/>
          <w:sz w:val="24"/>
          <w:szCs w:val="24"/>
        </w:rPr>
        <w:t>The story works</w:t>
      </w:r>
      <w:r w:rsidR="004D7CCD" w:rsidRPr="00B502C5">
        <w:rPr>
          <w:rFonts w:ascii="Times New Roman" w:hAnsi="Times New Roman"/>
          <w:sz w:val="24"/>
          <w:szCs w:val="24"/>
        </w:rPr>
        <w:t>, Searle holds,</w:t>
      </w:r>
      <w:r w:rsidR="00F7196A" w:rsidRPr="00B502C5">
        <w:rPr>
          <w:rFonts w:ascii="Times New Roman" w:hAnsi="Times New Roman"/>
          <w:sz w:val="24"/>
          <w:szCs w:val="24"/>
        </w:rPr>
        <w:t xml:space="preserve"> </w:t>
      </w:r>
      <w:r w:rsidR="00FD1F7B" w:rsidRPr="00B502C5">
        <w:rPr>
          <w:rFonts w:ascii="Times New Roman" w:hAnsi="Times New Roman"/>
          <w:sz w:val="24"/>
          <w:szCs w:val="24"/>
        </w:rPr>
        <w:t xml:space="preserve">to </w:t>
      </w:r>
      <w:r w:rsidR="00D9670C" w:rsidRPr="00B502C5">
        <w:rPr>
          <w:rFonts w:ascii="Times New Roman" w:hAnsi="Times New Roman"/>
          <w:sz w:val="24"/>
          <w:szCs w:val="24"/>
        </w:rPr>
        <w:t xml:space="preserve">provide an </w:t>
      </w:r>
      <w:r w:rsidR="00FD1F7B" w:rsidRPr="00B502C5">
        <w:rPr>
          <w:rFonts w:ascii="Times New Roman" w:hAnsi="Times New Roman"/>
          <w:sz w:val="24"/>
          <w:szCs w:val="24"/>
        </w:rPr>
        <w:t xml:space="preserve">account </w:t>
      </w:r>
      <w:r w:rsidR="00D9670C" w:rsidRPr="00B502C5">
        <w:rPr>
          <w:rFonts w:ascii="Times New Roman" w:hAnsi="Times New Roman"/>
          <w:sz w:val="24"/>
          <w:szCs w:val="24"/>
        </w:rPr>
        <w:t xml:space="preserve">even of </w:t>
      </w:r>
      <w:r w:rsidR="00FD1F7B" w:rsidRPr="00B502C5">
        <w:rPr>
          <w:rFonts w:ascii="Times New Roman" w:hAnsi="Times New Roman"/>
          <w:sz w:val="24"/>
          <w:szCs w:val="24"/>
        </w:rPr>
        <w:t xml:space="preserve">highly complex social entities </w:t>
      </w:r>
      <w:r w:rsidR="004D7CCD" w:rsidRPr="00B502C5">
        <w:rPr>
          <w:rFonts w:ascii="Times New Roman" w:hAnsi="Times New Roman"/>
          <w:sz w:val="24"/>
          <w:szCs w:val="24"/>
        </w:rPr>
        <w:t xml:space="preserve">because it </w:t>
      </w:r>
      <w:r w:rsidR="00B25063" w:rsidRPr="00B502C5">
        <w:rPr>
          <w:rFonts w:ascii="Times New Roman" w:hAnsi="Times New Roman"/>
          <w:sz w:val="24"/>
          <w:szCs w:val="24"/>
        </w:rPr>
        <w:t xml:space="preserve">can be applied </w:t>
      </w:r>
      <w:r w:rsidR="009877B2" w:rsidRPr="00B502C5">
        <w:rPr>
          <w:rFonts w:ascii="Times New Roman" w:hAnsi="Times New Roman"/>
          <w:sz w:val="24"/>
          <w:szCs w:val="24"/>
        </w:rPr>
        <w:t>recursively:</w:t>
      </w:r>
    </w:p>
    <w:p w14:paraId="6D344BBF" w14:textId="77777777" w:rsidR="00B502C5" w:rsidRDefault="00B502C5" w:rsidP="0024256B">
      <w:pPr>
        <w:tabs>
          <w:tab w:val="left" w:pos="360"/>
        </w:tabs>
        <w:spacing w:after="0" w:line="240" w:lineRule="auto"/>
        <w:jc w:val="both"/>
        <w:rPr>
          <w:rFonts w:ascii="Times New Roman" w:hAnsi="Times New Roman"/>
          <w:sz w:val="24"/>
          <w:szCs w:val="24"/>
        </w:rPr>
      </w:pPr>
    </w:p>
    <w:p w14:paraId="0A4ACC16" w14:textId="77777777" w:rsidR="00B502C5" w:rsidRPr="00B502C5" w:rsidRDefault="00B502C5" w:rsidP="0024256B">
      <w:pPr>
        <w:tabs>
          <w:tab w:val="left" w:pos="360"/>
        </w:tabs>
        <w:spacing w:after="0" w:line="240" w:lineRule="auto"/>
        <w:jc w:val="both"/>
        <w:rPr>
          <w:rFonts w:ascii="Times New Roman" w:hAnsi="Times New Roman"/>
          <w:sz w:val="24"/>
          <w:szCs w:val="24"/>
        </w:rPr>
      </w:pPr>
    </w:p>
    <w:p w14:paraId="72841878" w14:textId="77777777" w:rsidR="004C352E" w:rsidRPr="0024256B" w:rsidRDefault="004C352E" w:rsidP="0024256B">
      <w:pPr>
        <w:tabs>
          <w:tab w:val="left" w:pos="360"/>
        </w:tabs>
        <w:spacing w:after="0" w:line="240" w:lineRule="auto"/>
        <w:ind w:left="360"/>
        <w:jc w:val="both"/>
        <w:rPr>
          <w:rFonts w:ascii="Times New Roman" w:hAnsi="Times New Roman"/>
          <w:szCs w:val="24"/>
        </w:rPr>
      </w:pPr>
      <w:r w:rsidRPr="0024256B">
        <w:rPr>
          <w:rFonts w:ascii="Times New Roman" w:hAnsi="Times New Roman"/>
          <w:szCs w:val="24"/>
        </w:rPr>
        <w:t xml:space="preserve">All human institutional reality, and in that sense nearly all of human civilization, is created in its initial existence and maintained in its continued existence by [this] single </w:t>
      </w:r>
      <w:proofErr w:type="spellStart"/>
      <w:r w:rsidRPr="0024256B">
        <w:rPr>
          <w:rFonts w:ascii="Times New Roman" w:hAnsi="Times New Roman"/>
          <w:szCs w:val="24"/>
        </w:rPr>
        <w:t>logico</w:t>
      </w:r>
      <w:proofErr w:type="spellEnd"/>
      <w:r w:rsidRPr="0024256B">
        <w:rPr>
          <w:rFonts w:ascii="Times New Roman" w:hAnsi="Times New Roman"/>
          <w:szCs w:val="24"/>
        </w:rPr>
        <w:t>-linguistic operation. … [</w:t>
      </w:r>
      <w:proofErr w:type="gramStart"/>
      <w:r w:rsidRPr="0024256B">
        <w:rPr>
          <w:rFonts w:ascii="Times New Roman" w:hAnsi="Times New Roman"/>
          <w:szCs w:val="24"/>
        </w:rPr>
        <w:t>T]he</w:t>
      </w:r>
      <w:proofErr w:type="gramEnd"/>
      <w:r w:rsidRPr="0024256B">
        <w:rPr>
          <w:rFonts w:ascii="Times New Roman" w:hAnsi="Times New Roman"/>
          <w:szCs w:val="24"/>
        </w:rPr>
        <w:t xml:space="preserve"> enormous diversity and complexity of human civilization is explained by the fact that the operation … can be applied over and over … to the outcomes of earlier applications and with various a</w:t>
      </w:r>
      <w:r w:rsidR="00183F1E" w:rsidRPr="0024256B">
        <w:rPr>
          <w:rFonts w:ascii="Times New Roman" w:hAnsi="Times New Roman"/>
          <w:szCs w:val="24"/>
        </w:rPr>
        <w:t>nd interlocking subject matters</w:t>
      </w:r>
      <w:r w:rsidR="00183F1E" w:rsidRPr="0024256B">
        <w:rPr>
          <w:rStyle w:val="FootnoteReference"/>
          <w:rFonts w:ascii="Times New Roman" w:hAnsi="Times New Roman"/>
          <w:szCs w:val="24"/>
        </w:rPr>
        <w:footnoteReference w:id="12"/>
      </w:r>
      <w:r w:rsidR="00183F1E" w:rsidRPr="0024256B">
        <w:rPr>
          <w:rFonts w:ascii="Times New Roman" w:hAnsi="Times New Roman"/>
          <w:szCs w:val="24"/>
        </w:rPr>
        <w:t>.</w:t>
      </w:r>
    </w:p>
    <w:p w14:paraId="50ABA170" w14:textId="77777777" w:rsidR="00B502C5" w:rsidRDefault="00B502C5" w:rsidP="0024256B">
      <w:pPr>
        <w:tabs>
          <w:tab w:val="left" w:pos="360"/>
        </w:tabs>
        <w:spacing w:after="0" w:line="240" w:lineRule="auto"/>
        <w:jc w:val="both"/>
        <w:rPr>
          <w:rFonts w:ascii="Times New Roman" w:hAnsi="Times New Roman"/>
          <w:sz w:val="24"/>
          <w:szCs w:val="24"/>
        </w:rPr>
      </w:pPr>
    </w:p>
    <w:p w14:paraId="635D2A9D" w14:textId="77777777" w:rsidR="00B502C5" w:rsidRPr="00B502C5" w:rsidRDefault="00B502C5" w:rsidP="0024256B">
      <w:pPr>
        <w:tabs>
          <w:tab w:val="left" w:pos="360"/>
        </w:tabs>
        <w:spacing w:after="0" w:line="240" w:lineRule="auto"/>
        <w:jc w:val="both"/>
        <w:rPr>
          <w:rFonts w:ascii="Times New Roman" w:hAnsi="Times New Roman"/>
          <w:sz w:val="24"/>
          <w:szCs w:val="24"/>
        </w:rPr>
      </w:pPr>
    </w:p>
    <w:p w14:paraId="0838BC94" w14:textId="77777777" w:rsidR="00B25063" w:rsidRPr="00B502C5" w:rsidRDefault="004D7CCD" w:rsidP="0024256B">
      <w:pPr>
        <w:tabs>
          <w:tab w:val="left" w:pos="360"/>
        </w:tabs>
        <w:spacing w:after="0" w:line="240" w:lineRule="auto"/>
        <w:jc w:val="both"/>
        <w:rPr>
          <w:rFonts w:ascii="Times New Roman" w:hAnsi="Times New Roman"/>
          <w:sz w:val="24"/>
          <w:szCs w:val="24"/>
        </w:rPr>
      </w:pPr>
      <w:r w:rsidRPr="00B502C5">
        <w:rPr>
          <w:rFonts w:ascii="Times New Roman" w:hAnsi="Times New Roman"/>
          <w:sz w:val="24"/>
          <w:szCs w:val="24"/>
        </w:rPr>
        <w:lastRenderedPageBreak/>
        <w:t xml:space="preserve">The </w:t>
      </w:r>
      <w:r w:rsidR="00B25063" w:rsidRPr="00B502C5">
        <w:rPr>
          <w:rFonts w:ascii="Times New Roman" w:hAnsi="Times New Roman"/>
          <w:sz w:val="24"/>
          <w:szCs w:val="24"/>
        </w:rPr>
        <w:t>approach can</w:t>
      </w:r>
      <w:r w:rsidRPr="00B502C5">
        <w:rPr>
          <w:rFonts w:ascii="Times New Roman" w:hAnsi="Times New Roman"/>
          <w:sz w:val="24"/>
          <w:szCs w:val="24"/>
        </w:rPr>
        <w:t>, therefore,</w:t>
      </w:r>
      <w:r w:rsidR="00B25063" w:rsidRPr="00B502C5">
        <w:rPr>
          <w:rFonts w:ascii="Times New Roman" w:hAnsi="Times New Roman"/>
          <w:sz w:val="24"/>
          <w:szCs w:val="24"/>
        </w:rPr>
        <w:t xml:space="preserve"> handle not only simple cases</w:t>
      </w:r>
      <w:r w:rsidRPr="00B502C5">
        <w:rPr>
          <w:rFonts w:ascii="Times New Roman" w:hAnsi="Times New Roman"/>
          <w:sz w:val="24"/>
          <w:szCs w:val="24"/>
        </w:rPr>
        <w:t xml:space="preserve"> of claim and obligation</w:t>
      </w:r>
      <w:r w:rsidR="00B25063" w:rsidRPr="00B502C5">
        <w:rPr>
          <w:rFonts w:ascii="Times New Roman" w:hAnsi="Times New Roman"/>
          <w:sz w:val="24"/>
          <w:szCs w:val="24"/>
        </w:rPr>
        <w:t>, such as the debt John owes Mary in virtue of the Declaration that is John’s promise to mow her loan, but also cases such as CDOs, CDO</w:t>
      </w:r>
      <w:r w:rsidR="00B25063" w:rsidRPr="00B502C5">
        <w:rPr>
          <w:rFonts w:ascii="Times New Roman" w:hAnsi="Times New Roman"/>
          <w:sz w:val="24"/>
          <w:szCs w:val="24"/>
          <w:vertAlign w:val="superscript"/>
        </w:rPr>
        <w:t>2</w:t>
      </w:r>
      <w:r w:rsidR="00B25063" w:rsidRPr="00B502C5">
        <w:rPr>
          <w:rFonts w:ascii="Times New Roman" w:hAnsi="Times New Roman"/>
          <w:sz w:val="24"/>
          <w:szCs w:val="24"/>
        </w:rPr>
        <w:t>s, CDO</w:t>
      </w:r>
      <w:r w:rsidR="00B25063" w:rsidRPr="00B502C5">
        <w:rPr>
          <w:rFonts w:ascii="Times New Roman" w:hAnsi="Times New Roman"/>
          <w:sz w:val="24"/>
          <w:szCs w:val="24"/>
          <w:vertAlign w:val="superscript"/>
        </w:rPr>
        <w:t>3</w:t>
      </w:r>
      <w:r w:rsidR="00B25063" w:rsidRPr="00B502C5">
        <w:rPr>
          <w:rFonts w:ascii="Times New Roman" w:hAnsi="Times New Roman"/>
          <w:sz w:val="24"/>
          <w:szCs w:val="24"/>
        </w:rPr>
        <w:t>s, and so forth.</w:t>
      </w:r>
      <w:r w:rsidR="00FA55FA" w:rsidRPr="00B502C5">
        <w:rPr>
          <w:rFonts w:ascii="Times New Roman" w:hAnsi="Times New Roman"/>
          <w:sz w:val="24"/>
          <w:szCs w:val="24"/>
        </w:rPr>
        <w:t xml:space="preserve"> And given the strong claims made by Searle on behalf of his account as concerns its ability to deal with </w:t>
      </w:r>
      <w:r w:rsidR="00721F6F" w:rsidRPr="00B502C5">
        <w:rPr>
          <w:rFonts w:ascii="Times New Roman" w:hAnsi="Times New Roman"/>
          <w:sz w:val="24"/>
          <w:szCs w:val="24"/>
        </w:rPr>
        <w:t xml:space="preserve">complex </w:t>
      </w:r>
      <w:r w:rsidRPr="00B502C5">
        <w:rPr>
          <w:rFonts w:ascii="Times New Roman" w:hAnsi="Times New Roman"/>
          <w:sz w:val="24"/>
          <w:szCs w:val="24"/>
        </w:rPr>
        <w:t xml:space="preserve">social </w:t>
      </w:r>
      <w:r w:rsidR="00721F6F" w:rsidRPr="00B502C5">
        <w:rPr>
          <w:rFonts w:ascii="Times New Roman" w:hAnsi="Times New Roman"/>
          <w:sz w:val="24"/>
          <w:szCs w:val="24"/>
        </w:rPr>
        <w:t>networks such as marriage or g</w:t>
      </w:r>
      <w:r w:rsidRPr="00B502C5">
        <w:rPr>
          <w:rFonts w:ascii="Times New Roman" w:hAnsi="Times New Roman"/>
          <w:sz w:val="24"/>
          <w:szCs w:val="24"/>
        </w:rPr>
        <w:t>overnment or commerce, it is no</w:t>
      </w:r>
      <w:r w:rsidR="00721F6F" w:rsidRPr="00B502C5">
        <w:rPr>
          <w:rFonts w:ascii="Times New Roman" w:hAnsi="Times New Roman"/>
          <w:sz w:val="24"/>
          <w:szCs w:val="24"/>
        </w:rPr>
        <w:t xml:space="preserve"> exaggeration to say that Searle’s entire approach stands or falls with the coherence of his account of iterated application here.</w:t>
      </w:r>
    </w:p>
    <w:p w14:paraId="03A730B1" w14:textId="20B8A57A" w:rsidR="00C60FC4"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721F6F" w:rsidRPr="00B502C5">
        <w:rPr>
          <w:rFonts w:ascii="Times New Roman" w:hAnsi="Times New Roman"/>
          <w:sz w:val="24"/>
          <w:szCs w:val="24"/>
        </w:rPr>
        <w:t>Unfortun</w:t>
      </w:r>
      <w:r w:rsidR="004D7CCD" w:rsidRPr="00B502C5">
        <w:rPr>
          <w:rFonts w:ascii="Times New Roman" w:hAnsi="Times New Roman"/>
          <w:sz w:val="24"/>
          <w:szCs w:val="24"/>
        </w:rPr>
        <w:t xml:space="preserve">ately it is not yet clear that </w:t>
      </w:r>
      <w:r w:rsidR="00721F6F" w:rsidRPr="00B502C5">
        <w:rPr>
          <w:rFonts w:ascii="Times New Roman" w:hAnsi="Times New Roman"/>
          <w:sz w:val="24"/>
          <w:szCs w:val="24"/>
        </w:rPr>
        <w:t xml:space="preserve">his account has as yet </w:t>
      </w:r>
      <w:r w:rsidR="004D7CCD" w:rsidRPr="00B502C5">
        <w:rPr>
          <w:rFonts w:ascii="Times New Roman" w:hAnsi="Times New Roman"/>
          <w:sz w:val="24"/>
          <w:szCs w:val="24"/>
        </w:rPr>
        <w:t xml:space="preserve">even </w:t>
      </w:r>
      <w:r w:rsidR="00721F6F" w:rsidRPr="00B502C5">
        <w:rPr>
          <w:rFonts w:ascii="Times New Roman" w:hAnsi="Times New Roman"/>
          <w:sz w:val="24"/>
          <w:szCs w:val="24"/>
        </w:rPr>
        <w:t>been coherently formulated</w:t>
      </w:r>
      <w:r w:rsidR="00B25063" w:rsidRPr="00B502C5">
        <w:rPr>
          <w:rFonts w:ascii="Times New Roman" w:hAnsi="Times New Roman"/>
          <w:sz w:val="24"/>
          <w:szCs w:val="24"/>
        </w:rPr>
        <w:t xml:space="preserve">. For </w:t>
      </w:r>
      <w:r w:rsidR="00226D8E" w:rsidRPr="00B502C5">
        <w:rPr>
          <w:rFonts w:ascii="Times New Roman" w:hAnsi="Times New Roman"/>
          <w:sz w:val="24"/>
          <w:szCs w:val="24"/>
        </w:rPr>
        <w:t xml:space="preserve">what does it mean to say </w:t>
      </w:r>
      <w:r w:rsidR="00B25063" w:rsidRPr="00B502C5">
        <w:rPr>
          <w:rFonts w:ascii="Times New Roman" w:hAnsi="Times New Roman"/>
          <w:sz w:val="24"/>
          <w:szCs w:val="24"/>
        </w:rPr>
        <w:t xml:space="preserve">that the operation of making it the case by Declaration that a status function exists can be applied over and over </w:t>
      </w:r>
      <w:r w:rsidR="00370C50">
        <w:rPr>
          <w:rFonts w:ascii="Times New Roman" w:hAnsi="Times New Roman"/>
          <w:sz w:val="24"/>
          <w:szCs w:val="24"/>
        </w:rPr>
        <w:t>“</w:t>
      </w:r>
      <w:r w:rsidR="00B25063" w:rsidRPr="00B502C5">
        <w:rPr>
          <w:rFonts w:ascii="Times New Roman" w:hAnsi="Times New Roman"/>
          <w:sz w:val="24"/>
          <w:szCs w:val="24"/>
        </w:rPr>
        <w:t xml:space="preserve">to the outcomes of earlier applications and with various and interlocking subject </w:t>
      </w:r>
      <w:r w:rsidR="00183F1E">
        <w:rPr>
          <w:rFonts w:ascii="Times New Roman" w:hAnsi="Times New Roman"/>
          <w:sz w:val="24"/>
          <w:szCs w:val="24"/>
        </w:rPr>
        <w:t>matters</w:t>
      </w:r>
      <w:r w:rsidR="00370C50">
        <w:rPr>
          <w:rFonts w:ascii="Times New Roman" w:hAnsi="Times New Roman"/>
          <w:sz w:val="24"/>
          <w:szCs w:val="24"/>
        </w:rPr>
        <w:t>”</w:t>
      </w:r>
      <w:r w:rsidR="00C813DC" w:rsidRPr="00B502C5">
        <w:rPr>
          <w:rFonts w:ascii="Times New Roman" w:hAnsi="Times New Roman"/>
          <w:sz w:val="24"/>
          <w:szCs w:val="24"/>
        </w:rPr>
        <w:t>?</w:t>
      </w:r>
      <w:r w:rsidR="00B625CD" w:rsidRPr="00B502C5">
        <w:rPr>
          <w:rFonts w:ascii="Times New Roman" w:hAnsi="Times New Roman"/>
          <w:sz w:val="24"/>
          <w:szCs w:val="24"/>
        </w:rPr>
        <w:t xml:space="preserve"> </w:t>
      </w:r>
      <w:r w:rsidR="00C60FC4" w:rsidRPr="00B502C5">
        <w:rPr>
          <w:rFonts w:ascii="Times New Roman" w:hAnsi="Times New Roman"/>
          <w:sz w:val="24"/>
          <w:szCs w:val="24"/>
        </w:rPr>
        <w:t xml:space="preserve">What </w:t>
      </w:r>
      <w:r w:rsidR="004D7CCD" w:rsidRPr="00B502C5">
        <w:rPr>
          <w:rFonts w:ascii="Times New Roman" w:hAnsi="Times New Roman"/>
          <w:sz w:val="24"/>
          <w:szCs w:val="24"/>
        </w:rPr>
        <w:t xml:space="preserve">precisely </w:t>
      </w:r>
      <w:r w:rsidR="00C813DC" w:rsidRPr="00B502C5">
        <w:rPr>
          <w:rFonts w:ascii="Times New Roman" w:hAnsi="Times New Roman"/>
          <w:sz w:val="24"/>
          <w:szCs w:val="24"/>
        </w:rPr>
        <w:t xml:space="preserve">are </w:t>
      </w:r>
      <w:r w:rsidR="00C60FC4" w:rsidRPr="00B502C5">
        <w:rPr>
          <w:rFonts w:ascii="Times New Roman" w:hAnsi="Times New Roman"/>
          <w:sz w:val="24"/>
          <w:szCs w:val="24"/>
        </w:rPr>
        <w:t xml:space="preserve">these </w:t>
      </w:r>
      <w:r w:rsidR="004D7CCD" w:rsidRPr="00B502C5">
        <w:rPr>
          <w:rFonts w:ascii="Times New Roman" w:hAnsi="Times New Roman"/>
          <w:sz w:val="24"/>
          <w:szCs w:val="24"/>
        </w:rPr>
        <w:t xml:space="preserve">‘outcomes’ </w:t>
      </w:r>
      <w:ins w:id="98" w:author="William Doub" w:date="2014-04-10T21:53:00Z">
        <w:r w:rsidR="00A346E2">
          <w:rPr>
            <w:rFonts w:ascii="Times New Roman" w:hAnsi="Times New Roman"/>
            <w:sz w:val="24"/>
            <w:szCs w:val="24"/>
          </w:rPr>
          <w:t>that</w:t>
        </w:r>
      </w:ins>
      <w:del w:id="99" w:author="William Doub" w:date="2014-04-10T21:53:00Z">
        <w:r w:rsidR="004D7CCD" w:rsidRPr="00B502C5" w:rsidDel="00A346E2">
          <w:rPr>
            <w:rFonts w:ascii="Times New Roman" w:hAnsi="Times New Roman"/>
            <w:sz w:val="24"/>
            <w:szCs w:val="24"/>
          </w:rPr>
          <w:delText>which</w:delText>
        </w:r>
      </w:del>
      <w:r w:rsidR="004D7CCD" w:rsidRPr="00B502C5">
        <w:rPr>
          <w:rFonts w:ascii="Times New Roman" w:hAnsi="Times New Roman"/>
          <w:sz w:val="24"/>
          <w:szCs w:val="24"/>
        </w:rPr>
        <w:t xml:space="preserve"> </w:t>
      </w:r>
      <w:r w:rsidR="00C60FC4" w:rsidRPr="00B502C5">
        <w:rPr>
          <w:rFonts w:ascii="Times New Roman" w:hAnsi="Times New Roman"/>
          <w:sz w:val="24"/>
          <w:szCs w:val="24"/>
        </w:rPr>
        <w:t xml:space="preserve">result from the application of </w:t>
      </w:r>
      <w:r w:rsidR="004D7CCD" w:rsidRPr="00B502C5">
        <w:rPr>
          <w:rFonts w:ascii="Times New Roman" w:hAnsi="Times New Roman"/>
          <w:sz w:val="24"/>
          <w:szCs w:val="24"/>
        </w:rPr>
        <w:t>status function</w:t>
      </w:r>
      <w:r w:rsidR="00C60FC4" w:rsidRPr="00B502C5">
        <w:rPr>
          <w:rFonts w:ascii="Times New Roman" w:hAnsi="Times New Roman"/>
          <w:sz w:val="24"/>
          <w:szCs w:val="24"/>
        </w:rPr>
        <w:t>s</w:t>
      </w:r>
      <w:r w:rsidR="004D7CCD" w:rsidRPr="00B502C5">
        <w:rPr>
          <w:rFonts w:ascii="Times New Roman" w:hAnsi="Times New Roman"/>
          <w:sz w:val="24"/>
          <w:szCs w:val="24"/>
        </w:rPr>
        <w:t xml:space="preserve"> </w:t>
      </w:r>
      <w:r w:rsidR="00C60FC4" w:rsidRPr="00B502C5">
        <w:rPr>
          <w:rFonts w:ascii="Times New Roman" w:hAnsi="Times New Roman"/>
          <w:sz w:val="24"/>
          <w:szCs w:val="24"/>
        </w:rPr>
        <w:t xml:space="preserve">and which are themselves such that new status functions can be iteratively </w:t>
      </w:r>
      <w:r w:rsidR="004D7CCD" w:rsidRPr="00B502C5">
        <w:rPr>
          <w:rFonts w:ascii="Times New Roman" w:hAnsi="Times New Roman"/>
          <w:sz w:val="24"/>
          <w:szCs w:val="24"/>
        </w:rPr>
        <w:t>applied</w:t>
      </w:r>
      <w:r w:rsidR="00C60FC4" w:rsidRPr="00B502C5">
        <w:rPr>
          <w:rFonts w:ascii="Times New Roman" w:hAnsi="Times New Roman"/>
          <w:sz w:val="24"/>
          <w:szCs w:val="24"/>
        </w:rPr>
        <w:t xml:space="preserve"> to them</w:t>
      </w:r>
      <w:r w:rsidR="00C813DC" w:rsidRPr="00B502C5">
        <w:rPr>
          <w:rFonts w:ascii="Times New Roman" w:hAnsi="Times New Roman"/>
          <w:sz w:val="24"/>
          <w:szCs w:val="24"/>
        </w:rPr>
        <w:t>?</w:t>
      </w:r>
      <w:r w:rsidR="004D7CCD" w:rsidRPr="00B502C5">
        <w:rPr>
          <w:rFonts w:ascii="Times New Roman" w:hAnsi="Times New Roman"/>
          <w:sz w:val="24"/>
          <w:szCs w:val="24"/>
        </w:rPr>
        <w:t xml:space="preserve"> </w:t>
      </w:r>
      <w:r w:rsidR="00C60FC4" w:rsidRPr="00B502C5">
        <w:rPr>
          <w:rFonts w:ascii="Times New Roman" w:hAnsi="Times New Roman"/>
          <w:sz w:val="24"/>
          <w:szCs w:val="24"/>
        </w:rPr>
        <w:t>What, in particular, are the CDO</w:t>
      </w:r>
      <w:r w:rsidR="00C60FC4" w:rsidRPr="00B502C5">
        <w:rPr>
          <w:rFonts w:ascii="Times New Roman" w:hAnsi="Times New Roman"/>
          <w:sz w:val="24"/>
          <w:szCs w:val="24"/>
          <w:vertAlign w:val="superscript"/>
        </w:rPr>
        <w:t>2</w:t>
      </w:r>
      <w:r w:rsidR="00C60FC4" w:rsidRPr="00B502C5">
        <w:rPr>
          <w:rFonts w:ascii="Times New Roman" w:hAnsi="Times New Roman"/>
          <w:sz w:val="24"/>
          <w:szCs w:val="24"/>
        </w:rPr>
        <w:t xml:space="preserve">s, which result from already existing CDOs, and which can themselves </w:t>
      </w:r>
      <w:proofErr w:type="gramStart"/>
      <w:r w:rsidR="00C60FC4" w:rsidRPr="00B502C5">
        <w:rPr>
          <w:rFonts w:ascii="Times New Roman" w:hAnsi="Times New Roman"/>
          <w:sz w:val="24"/>
          <w:szCs w:val="24"/>
        </w:rPr>
        <w:t>serve</w:t>
      </w:r>
      <w:proofErr w:type="gramEnd"/>
      <w:r w:rsidR="00C60FC4" w:rsidRPr="00B502C5">
        <w:rPr>
          <w:rFonts w:ascii="Times New Roman" w:hAnsi="Times New Roman"/>
          <w:sz w:val="24"/>
          <w:szCs w:val="24"/>
        </w:rPr>
        <w:t xml:space="preserve"> as the basis for new CDO</w:t>
      </w:r>
      <w:r w:rsidR="00C60FC4" w:rsidRPr="00B502C5">
        <w:rPr>
          <w:rFonts w:ascii="Times New Roman" w:hAnsi="Times New Roman"/>
          <w:sz w:val="24"/>
          <w:szCs w:val="24"/>
          <w:vertAlign w:val="superscript"/>
        </w:rPr>
        <w:t>3</w:t>
      </w:r>
      <w:r w:rsidR="00C60FC4" w:rsidRPr="00B502C5">
        <w:rPr>
          <w:rFonts w:ascii="Times New Roman" w:hAnsi="Times New Roman"/>
          <w:sz w:val="24"/>
          <w:szCs w:val="24"/>
        </w:rPr>
        <w:t>s?</w:t>
      </w:r>
    </w:p>
    <w:p w14:paraId="4003AF3F" w14:textId="66B0F81C" w:rsidR="00BC632B" w:rsidRPr="0024256B"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670CAF" w:rsidRPr="00B502C5">
        <w:rPr>
          <w:rFonts w:ascii="Times New Roman" w:hAnsi="Times New Roman"/>
          <w:sz w:val="24"/>
          <w:szCs w:val="24"/>
        </w:rPr>
        <w:t xml:space="preserve">How, </w:t>
      </w:r>
      <w:r w:rsidR="00792F02" w:rsidRPr="00B502C5">
        <w:rPr>
          <w:rFonts w:ascii="Times New Roman" w:hAnsi="Times New Roman"/>
          <w:sz w:val="24"/>
          <w:szCs w:val="24"/>
        </w:rPr>
        <w:t>more generally</w:t>
      </w:r>
      <w:r w:rsidR="00670CAF" w:rsidRPr="00B502C5">
        <w:rPr>
          <w:rFonts w:ascii="Times New Roman" w:hAnsi="Times New Roman"/>
          <w:sz w:val="24"/>
          <w:szCs w:val="24"/>
        </w:rPr>
        <w:t xml:space="preserve">, does </w:t>
      </w:r>
      <w:r w:rsidR="00792F02" w:rsidRPr="00B502C5">
        <w:rPr>
          <w:rFonts w:ascii="Times New Roman" w:hAnsi="Times New Roman"/>
          <w:sz w:val="24"/>
          <w:szCs w:val="24"/>
        </w:rPr>
        <w:t xml:space="preserve">Searle </w:t>
      </w:r>
      <w:r w:rsidR="00670CAF" w:rsidRPr="00B502C5">
        <w:rPr>
          <w:rFonts w:ascii="Times New Roman" w:hAnsi="Times New Roman"/>
          <w:sz w:val="24"/>
          <w:szCs w:val="24"/>
        </w:rPr>
        <w:t xml:space="preserve">deal, in </w:t>
      </w:r>
      <w:r w:rsidR="00670CAF" w:rsidRPr="00B502C5">
        <w:rPr>
          <w:rFonts w:ascii="Times New Roman" w:hAnsi="Times New Roman"/>
          <w:i/>
          <w:sz w:val="24"/>
          <w:szCs w:val="24"/>
        </w:rPr>
        <w:t>Making</w:t>
      </w:r>
      <w:r w:rsidR="00670CAF" w:rsidRPr="00B502C5">
        <w:rPr>
          <w:rFonts w:ascii="Times New Roman" w:hAnsi="Times New Roman"/>
          <w:sz w:val="24"/>
          <w:szCs w:val="24"/>
        </w:rPr>
        <w:t xml:space="preserve">, with those Y terms </w:t>
      </w:r>
      <w:ins w:id="100" w:author="William Doub" w:date="2014-04-10T21:53:00Z">
        <w:r w:rsidR="00A346E2">
          <w:rPr>
            <w:rFonts w:ascii="Times New Roman" w:hAnsi="Times New Roman"/>
            <w:sz w:val="24"/>
            <w:szCs w:val="24"/>
          </w:rPr>
          <w:t>that</w:t>
        </w:r>
      </w:ins>
      <w:del w:id="101" w:author="William Doub" w:date="2014-04-10T21:53:00Z">
        <w:r w:rsidR="00670CAF" w:rsidRPr="00B502C5" w:rsidDel="00A346E2">
          <w:rPr>
            <w:rFonts w:ascii="Times New Roman" w:hAnsi="Times New Roman"/>
            <w:sz w:val="24"/>
            <w:szCs w:val="24"/>
          </w:rPr>
          <w:delText>which</w:delText>
        </w:r>
      </w:del>
      <w:r w:rsidR="00670CAF" w:rsidRPr="00B502C5">
        <w:rPr>
          <w:rFonts w:ascii="Times New Roman" w:hAnsi="Times New Roman"/>
          <w:sz w:val="24"/>
          <w:szCs w:val="24"/>
        </w:rPr>
        <w:t xml:space="preserve"> cannot be seen as the result of the application of status functions to something </w:t>
      </w:r>
      <w:r w:rsidR="00670CAF" w:rsidRPr="00B502C5">
        <w:rPr>
          <w:rFonts w:ascii="Times New Roman" w:hAnsi="Times New Roman"/>
          <w:i/>
          <w:sz w:val="24"/>
          <w:szCs w:val="24"/>
        </w:rPr>
        <w:t>physical</w:t>
      </w:r>
      <w:r w:rsidR="00673114">
        <w:rPr>
          <w:rFonts w:ascii="Times New Roman" w:hAnsi="Times New Roman"/>
          <w:sz w:val="24"/>
          <w:szCs w:val="24"/>
        </w:rPr>
        <w:t>, but yet upon which further Y terms can be iteratively based</w:t>
      </w:r>
      <w:r w:rsidR="00670CAF" w:rsidRPr="00B502C5">
        <w:rPr>
          <w:rFonts w:ascii="Times New Roman" w:hAnsi="Times New Roman"/>
          <w:sz w:val="24"/>
          <w:szCs w:val="24"/>
        </w:rPr>
        <w:t xml:space="preserve">? </w:t>
      </w:r>
      <w:r w:rsidR="008F4C8E" w:rsidRPr="00B502C5">
        <w:rPr>
          <w:rFonts w:ascii="Times New Roman" w:hAnsi="Times New Roman"/>
          <w:sz w:val="24"/>
          <w:szCs w:val="24"/>
        </w:rPr>
        <w:t xml:space="preserve">Certainly </w:t>
      </w:r>
      <w:r w:rsidR="00673114">
        <w:rPr>
          <w:rFonts w:ascii="Times New Roman" w:hAnsi="Times New Roman"/>
          <w:sz w:val="24"/>
          <w:szCs w:val="24"/>
        </w:rPr>
        <w:t xml:space="preserve">if there is </w:t>
      </w:r>
      <w:r w:rsidR="009E2756" w:rsidRPr="00B502C5">
        <w:rPr>
          <w:rFonts w:ascii="Times New Roman" w:hAnsi="Times New Roman"/>
          <w:sz w:val="24"/>
          <w:szCs w:val="24"/>
        </w:rPr>
        <w:t xml:space="preserve">money in your computerized bank account </w:t>
      </w:r>
      <w:r w:rsidR="00673114">
        <w:rPr>
          <w:rFonts w:ascii="Times New Roman" w:hAnsi="Times New Roman"/>
          <w:sz w:val="24"/>
          <w:szCs w:val="24"/>
        </w:rPr>
        <w:t>then you yourself have certain status functions</w:t>
      </w:r>
      <w:r w:rsidR="008F4C8E" w:rsidRPr="00B502C5">
        <w:rPr>
          <w:rFonts w:ascii="Times New Roman" w:hAnsi="Times New Roman"/>
          <w:sz w:val="24"/>
          <w:szCs w:val="24"/>
        </w:rPr>
        <w:t xml:space="preserve">. And </w:t>
      </w:r>
      <w:r w:rsidR="00673114">
        <w:rPr>
          <w:rFonts w:ascii="Times New Roman" w:hAnsi="Times New Roman"/>
          <w:sz w:val="24"/>
          <w:szCs w:val="24"/>
        </w:rPr>
        <w:t xml:space="preserve">you </w:t>
      </w:r>
      <w:r w:rsidR="00BC632B" w:rsidRPr="00B502C5">
        <w:rPr>
          <w:rFonts w:ascii="Times New Roman" w:hAnsi="Times New Roman"/>
          <w:sz w:val="24"/>
          <w:szCs w:val="24"/>
        </w:rPr>
        <w:t xml:space="preserve">are </w:t>
      </w:r>
      <w:r w:rsidR="00673114">
        <w:rPr>
          <w:rFonts w:ascii="Times New Roman" w:hAnsi="Times New Roman"/>
          <w:sz w:val="24"/>
          <w:szCs w:val="24"/>
        </w:rPr>
        <w:t xml:space="preserve">a </w:t>
      </w:r>
      <w:r w:rsidR="00BC632B" w:rsidRPr="00B502C5">
        <w:rPr>
          <w:rFonts w:ascii="Times New Roman" w:hAnsi="Times New Roman"/>
          <w:sz w:val="24"/>
          <w:szCs w:val="24"/>
        </w:rPr>
        <w:t>real,</w:t>
      </w:r>
      <w:r w:rsidR="008F4C8E" w:rsidRPr="00B502C5">
        <w:rPr>
          <w:rFonts w:ascii="Times New Roman" w:hAnsi="Times New Roman"/>
          <w:sz w:val="24"/>
          <w:szCs w:val="24"/>
        </w:rPr>
        <w:t xml:space="preserve"> physical entit</w:t>
      </w:r>
      <w:r w:rsidR="00673114">
        <w:rPr>
          <w:rFonts w:ascii="Times New Roman" w:hAnsi="Times New Roman"/>
          <w:sz w:val="24"/>
          <w:szCs w:val="24"/>
        </w:rPr>
        <w:t>y, and so we can understand in what these status functions are based</w:t>
      </w:r>
      <w:r w:rsidR="00BC632B" w:rsidRPr="00B502C5">
        <w:rPr>
          <w:rFonts w:ascii="Times New Roman" w:hAnsi="Times New Roman"/>
          <w:sz w:val="24"/>
          <w:szCs w:val="24"/>
        </w:rPr>
        <w:t xml:space="preserve">. </w:t>
      </w:r>
      <w:proofErr w:type="gramStart"/>
      <w:r w:rsidR="00BC632B" w:rsidRPr="00B502C5">
        <w:rPr>
          <w:rFonts w:ascii="Times New Roman" w:hAnsi="Times New Roman"/>
          <w:sz w:val="24"/>
          <w:szCs w:val="24"/>
        </w:rPr>
        <w:t xml:space="preserve">But </w:t>
      </w:r>
      <w:r w:rsidR="008F4C8E" w:rsidRPr="00B502C5">
        <w:rPr>
          <w:rFonts w:ascii="Times New Roman" w:hAnsi="Times New Roman"/>
          <w:sz w:val="24"/>
          <w:szCs w:val="24"/>
        </w:rPr>
        <w:t>what of the money itself?</w:t>
      </w:r>
      <w:proofErr w:type="gramEnd"/>
      <w:r w:rsidR="00673114">
        <w:rPr>
          <w:rFonts w:ascii="Times New Roman" w:hAnsi="Times New Roman"/>
          <w:sz w:val="24"/>
          <w:szCs w:val="24"/>
        </w:rPr>
        <w:t xml:space="preserve"> In what are </w:t>
      </w:r>
      <w:r w:rsidR="00673114">
        <w:rPr>
          <w:rFonts w:ascii="Times New Roman" w:hAnsi="Times New Roman"/>
          <w:i/>
          <w:sz w:val="24"/>
          <w:szCs w:val="24"/>
        </w:rPr>
        <w:t xml:space="preserve">its </w:t>
      </w:r>
      <w:r w:rsidR="00673114">
        <w:rPr>
          <w:rFonts w:ascii="Times New Roman" w:hAnsi="Times New Roman"/>
          <w:sz w:val="24"/>
          <w:szCs w:val="24"/>
        </w:rPr>
        <w:t xml:space="preserve">status functions based? The money itself is nothing physical. But what then is it? </w:t>
      </w:r>
    </w:p>
    <w:p w14:paraId="6866DF86" w14:textId="77777777" w:rsidR="008F4C8E"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8F4C8E" w:rsidRPr="00B502C5">
        <w:rPr>
          <w:rFonts w:ascii="Times New Roman" w:hAnsi="Times New Roman"/>
          <w:sz w:val="24"/>
          <w:szCs w:val="24"/>
        </w:rPr>
        <w:t xml:space="preserve">Searle’s answer </w:t>
      </w:r>
      <w:r w:rsidR="00792F02" w:rsidRPr="00B502C5">
        <w:rPr>
          <w:rFonts w:ascii="Times New Roman" w:hAnsi="Times New Roman"/>
          <w:sz w:val="24"/>
          <w:szCs w:val="24"/>
        </w:rPr>
        <w:t xml:space="preserve">in </w:t>
      </w:r>
      <w:r w:rsidR="00792F02" w:rsidRPr="00B502C5">
        <w:rPr>
          <w:rFonts w:ascii="Times New Roman" w:hAnsi="Times New Roman"/>
          <w:i/>
          <w:sz w:val="24"/>
          <w:szCs w:val="24"/>
        </w:rPr>
        <w:t xml:space="preserve">Making </w:t>
      </w:r>
      <w:r w:rsidR="00792F02" w:rsidRPr="00B502C5">
        <w:rPr>
          <w:rFonts w:ascii="Times New Roman" w:hAnsi="Times New Roman"/>
          <w:sz w:val="24"/>
          <w:szCs w:val="24"/>
        </w:rPr>
        <w:t xml:space="preserve">is formulated only at the very end of the book, and given what he has said earlier about accepting </w:t>
      </w:r>
      <w:proofErr w:type="gramStart"/>
      <w:r w:rsidR="00792F02" w:rsidRPr="00B502C5">
        <w:rPr>
          <w:rFonts w:ascii="Times New Roman" w:hAnsi="Times New Roman"/>
          <w:sz w:val="24"/>
          <w:szCs w:val="24"/>
        </w:rPr>
        <w:t>free-standing</w:t>
      </w:r>
      <w:proofErr w:type="gramEnd"/>
      <w:r w:rsidR="00792F02" w:rsidRPr="00B502C5">
        <w:rPr>
          <w:rFonts w:ascii="Times New Roman" w:hAnsi="Times New Roman"/>
          <w:sz w:val="24"/>
          <w:szCs w:val="24"/>
        </w:rPr>
        <w:t xml:space="preserve"> Y terms into his ontology (for example on p. 20), the passage in question is quite astonishing:</w:t>
      </w:r>
    </w:p>
    <w:p w14:paraId="4D99F723" w14:textId="77777777" w:rsidR="00B502C5" w:rsidRDefault="00B502C5" w:rsidP="0024256B">
      <w:pPr>
        <w:tabs>
          <w:tab w:val="left" w:pos="360"/>
        </w:tabs>
        <w:spacing w:after="0" w:line="240" w:lineRule="auto"/>
        <w:jc w:val="both"/>
        <w:rPr>
          <w:rFonts w:ascii="Times New Roman" w:hAnsi="Times New Roman"/>
          <w:sz w:val="24"/>
          <w:szCs w:val="24"/>
        </w:rPr>
      </w:pPr>
    </w:p>
    <w:p w14:paraId="26AAE34A" w14:textId="77777777" w:rsidR="00B502C5" w:rsidRPr="00B502C5" w:rsidRDefault="00B502C5" w:rsidP="0024256B">
      <w:pPr>
        <w:tabs>
          <w:tab w:val="left" w:pos="360"/>
        </w:tabs>
        <w:spacing w:after="0" w:line="240" w:lineRule="auto"/>
        <w:jc w:val="both"/>
        <w:rPr>
          <w:rFonts w:ascii="Times New Roman" w:hAnsi="Times New Roman"/>
          <w:i/>
          <w:sz w:val="24"/>
          <w:szCs w:val="24"/>
        </w:rPr>
      </w:pPr>
    </w:p>
    <w:p w14:paraId="04DE651A" w14:textId="77777777" w:rsidR="00BC632B" w:rsidRPr="0024256B" w:rsidRDefault="00742669" w:rsidP="0024256B">
      <w:pPr>
        <w:tabs>
          <w:tab w:val="left" w:pos="360"/>
        </w:tabs>
        <w:spacing w:after="0" w:line="240" w:lineRule="auto"/>
        <w:ind w:left="360"/>
        <w:jc w:val="both"/>
        <w:rPr>
          <w:rFonts w:ascii="Times New Roman" w:hAnsi="Times New Roman"/>
          <w:szCs w:val="24"/>
        </w:rPr>
      </w:pPr>
      <w:r w:rsidRPr="0024256B">
        <w:rPr>
          <w:rFonts w:ascii="Times New Roman" w:hAnsi="Times New Roman"/>
          <w:szCs w:val="24"/>
        </w:rPr>
        <w:t>It is</w:t>
      </w:r>
      <w:r w:rsidR="00792F02" w:rsidRPr="0024256B">
        <w:rPr>
          <w:rFonts w:ascii="Times New Roman" w:hAnsi="Times New Roman"/>
          <w:szCs w:val="24"/>
        </w:rPr>
        <w:t xml:space="preserve"> [he tells us] </w:t>
      </w:r>
      <w:r w:rsidRPr="0024256B">
        <w:rPr>
          <w:rFonts w:ascii="Times New Roman" w:hAnsi="Times New Roman"/>
          <w:szCs w:val="24"/>
        </w:rPr>
        <w:t xml:space="preserve">a mistake to treat money and other such instruments as if they were natural phenomena like the phenomena studied in physics, chemistry and biology. The recent economic crisis makes it clear that they are </w:t>
      </w:r>
      <w:r w:rsidRPr="0024256B">
        <w:rPr>
          <w:rFonts w:ascii="Times New Roman" w:hAnsi="Times New Roman"/>
          <w:i/>
          <w:szCs w:val="24"/>
        </w:rPr>
        <w:t>products of massive fantasy</w:t>
      </w:r>
      <w:r w:rsidR="00673114" w:rsidRPr="0024256B">
        <w:rPr>
          <w:rFonts w:ascii="Times New Roman" w:hAnsi="Times New Roman"/>
          <w:i/>
          <w:szCs w:val="24"/>
        </w:rPr>
        <w:t>.</w:t>
      </w:r>
      <w:r w:rsidR="00183F1E" w:rsidRPr="0024256B">
        <w:rPr>
          <w:rStyle w:val="FootnoteReference"/>
          <w:rFonts w:ascii="Times New Roman" w:hAnsi="Times New Roman"/>
          <w:szCs w:val="24"/>
        </w:rPr>
        <w:footnoteReference w:id="13"/>
      </w:r>
    </w:p>
    <w:p w14:paraId="62D95A67" w14:textId="77777777" w:rsidR="00B502C5" w:rsidRPr="00B502C5" w:rsidRDefault="00B502C5" w:rsidP="0024256B">
      <w:pPr>
        <w:tabs>
          <w:tab w:val="left" w:pos="360"/>
        </w:tabs>
        <w:spacing w:after="0" w:line="240" w:lineRule="auto"/>
        <w:jc w:val="both"/>
        <w:rPr>
          <w:rFonts w:ascii="Times New Roman" w:hAnsi="Times New Roman"/>
          <w:sz w:val="24"/>
          <w:szCs w:val="24"/>
        </w:rPr>
      </w:pPr>
    </w:p>
    <w:p w14:paraId="476E17F4" w14:textId="77777777" w:rsidR="00B502C5" w:rsidRDefault="00B502C5" w:rsidP="0024256B">
      <w:pPr>
        <w:tabs>
          <w:tab w:val="left" w:pos="360"/>
        </w:tabs>
        <w:spacing w:after="0" w:line="240" w:lineRule="auto"/>
        <w:jc w:val="both"/>
        <w:rPr>
          <w:rFonts w:ascii="Times New Roman" w:hAnsi="Times New Roman"/>
          <w:sz w:val="24"/>
          <w:szCs w:val="24"/>
        </w:rPr>
      </w:pPr>
    </w:p>
    <w:p w14:paraId="6599D31D" w14:textId="77777777" w:rsidR="00960EBB" w:rsidRPr="00B502C5" w:rsidRDefault="00742669" w:rsidP="0024256B">
      <w:pPr>
        <w:tabs>
          <w:tab w:val="left" w:pos="360"/>
        </w:tabs>
        <w:spacing w:after="0" w:line="240" w:lineRule="auto"/>
        <w:jc w:val="both"/>
        <w:rPr>
          <w:rFonts w:ascii="Times New Roman" w:hAnsi="Times New Roman"/>
          <w:sz w:val="24"/>
          <w:szCs w:val="24"/>
        </w:rPr>
      </w:pPr>
      <w:proofErr w:type="gramStart"/>
      <w:r w:rsidRPr="00B502C5">
        <w:rPr>
          <w:rFonts w:ascii="Times New Roman" w:hAnsi="Times New Roman"/>
          <w:sz w:val="24"/>
          <w:szCs w:val="24"/>
        </w:rPr>
        <w:t>Not only money</w:t>
      </w:r>
      <w:proofErr w:type="gramEnd"/>
      <w:r w:rsidRPr="00B502C5">
        <w:rPr>
          <w:rFonts w:ascii="Times New Roman" w:hAnsi="Times New Roman"/>
          <w:sz w:val="24"/>
          <w:szCs w:val="24"/>
        </w:rPr>
        <w:t xml:space="preserve">, but also </w:t>
      </w:r>
      <w:r w:rsidR="006550B5" w:rsidRPr="00B502C5">
        <w:rPr>
          <w:rFonts w:ascii="Times New Roman" w:hAnsi="Times New Roman"/>
          <w:sz w:val="24"/>
          <w:szCs w:val="24"/>
        </w:rPr>
        <w:t>corporation</w:t>
      </w:r>
      <w:r w:rsidRPr="00B502C5">
        <w:rPr>
          <w:rFonts w:ascii="Times New Roman" w:hAnsi="Times New Roman"/>
          <w:sz w:val="24"/>
          <w:szCs w:val="24"/>
        </w:rPr>
        <w:t>s</w:t>
      </w:r>
      <w:r w:rsidR="006550B5" w:rsidRPr="00B502C5">
        <w:rPr>
          <w:rFonts w:ascii="Times New Roman" w:hAnsi="Times New Roman"/>
          <w:sz w:val="24"/>
          <w:szCs w:val="24"/>
        </w:rPr>
        <w:t>, law</w:t>
      </w:r>
      <w:r w:rsidRPr="00B502C5">
        <w:rPr>
          <w:rFonts w:ascii="Times New Roman" w:hAnsi="Times New Roman"/>
          <w:sz w:val="24"/>
          <w:szCs w:val="24"/>
        </w:rPr>
        <w:t xml:space="preserve">s, </w:t>
      </w:r>
      <w:r w:rsidR="008F4C8E" w:rsidRPr="00B502C5">
        <w:rPr>
          <w:rFonts w:ascii="Times New Roman" w:hAnsi="Times New Roman"/>
          <w:sz w:val="24"/>
          <w:szCs w:val="24"/>
        </w:rPr>
        <w:t>and structured investment vehicles</w:t>
      </w:r>
      <w:r w:rsidRPr="00B502C5">
        <w:rPr>
          <w:rFonts w:ascii="Times New Roman" w:hAnsi="Times New Roman"/>
          <w:sz w:val="24"/>
          <w:szCs w:val="24"/>
        </w:rPr>
        <w:t xml:space="preserve">, </w:t>
      </w:r>
      <w:r w:rsidR="004C352E" w:rsidRPr="00B502C5">
        <w:rPr>
          <w:rFonts w:ascii="Times New Roman" w:hAnsi="Times New Roman"/>
          <w:sz w:val="24"/>
          <w:szCs w:val="24"/>
        </w:rPr>
        <w:t>do not exist.</w:t>
      </w:r>
      <w:r w:rsidR="009877B2" w:rsidRPr="00B502C5">
        <w:rPr>
          <w:rFonts w:ascii="Times New Roman" w:hAnsi="Times New Roman"/>
          <w:sz w:val="24"/>
          <w:szCs w:val="24"/>
        </w:rPr>
        <w:t xml:space="preserve"> </w:t>
      </w:r>
      <w:r w:rsidR="008F4C8E" w:rsidRPr="00B502C5">
        <w:rPr>
          <w:rFonts w:ascii="Times New Roman" w:hAnsi="Times New Roman"/>
          <w:sz w:val="24"/>
          <w:szCs w:val="24"/>
        </w:rPr>
        <w:t xml:space="preserve">There are no such entities; rather, </w:t>
      </w:r>
      <w:r w:rsidR="001E4821" w:rsidRPr="00B502C5">
        <w:rPr>
          <w:rFonts w:ascii="Times New Roman" w:hAnsi="Times New Roman"/>
          <w:sz w:val="24"/>
          <w:szCs w:val="24"/>
        </w:rPr>
        <w:t xml:space="preserve">it is as if </w:t>
      </w:r>
      <w:r w:rsidR="008F4C8E" w:rsidRPr="00B502C5">
        <w:rPr>
          <w:rFonts w:ascii="Times New Roman" w:hAnsi="Times New Roman"/>
          <w:sz w:val="24"/>
          <w:szCs w:val="24"/>
        </w:rPr>
        <w:t xml:space="preserve">the persons involved </w:t>
      </w:r>
      <w:r w:rsidR="001E4821" w:rsidRPr="00B502C5">
        <w:rPr>
          <w:rFonts w:ascii="Times New Roman" w:hAnsi="Times New Roman"/>
          <w:sz w:val="24"/>
          <w:szCs w:val="24"/>
        </w:rPr>
        <w:t xml:space="preserve">– which is to say you and me, and all human beings engaged in complex social interactions – </w:t>
      </w:r>
      <w:r w:rsidR="008F4C8E" w:rsidRPr="00B502C5">
        <w:rPr>
          <w:rFonts w:ascii="Times New Roman" w:hAnsi="Times New Roman"/>
          <w:sz w:val="24"/>
          <w:szCs w:val="24"/>
        </w:rPr>
        <w:t xml:space="preserve">trick </w:t>
      </w:r>
      <w:r w:rsidR="001E4821" w:rsidRPr="00B502C5">
        <w:rPr>
          <w:rFonts w:ascii="Times New Roman" w:hAnsi="Times New Roman"/>
          <w:sz w:val="24"/>
          <w:szCs w:val="24"/>
        </w:rPr>
        <w:t xml:space="preserve">ourselves </w:t>
      </w:r>
      <w:r w:rsidR="008F4C8E" w:rsidRPr="00B502C5">
        <w:rPr>
          <w:rFonts w:ascii="Times New Roman" w:hAnsi="Times New Roman"/>
          <w:sz w:val="24"/>
          <w:szCs w:val="24"/>
        </w:rPr>
        <w:t>into believing that there are such entities in order to be able to go about their business.</w:t>
      </w:r>
      <w:r w:rsidR="009E2756" w:rsidRPr="00B502C5">
        <w:rPr>
          <w:rFonts w:ascii="Times New Roman" w:hAnsi="Times New Roman"/>
          <w:sz w:val="24"/>
          <w:szCs w:val="24"/>
        </w:rPr>
        <w:t xml:space="preserve"> In this way </w:t>
      </w:r>
      <w:proofErr w:type="spellStart"/>
      <w:r w:rsidR="009E2756" w:rsidRPr="00B502C5">
        <w:rPr>
          <w:rFonts w:ascii="Times New Roman" w:hAnsi="Times New Roman"/>
          <w:sz w:val="24"/>
          <w:szCs w:val="24"/>
        </w:rPr>
        <w:t>physicalism</w:t>
      </w:r>
      <w:proofErr w:type="spellEnd"/>
      <w:r w:rsidR="009E2756" w:rsidRPr="00B502C5">
        <w:rPr>
          <w:rFonts w:ascii="Times New Roman" w:hAnsi="Times New Roman"/>
          <w:sz w:val="24"/>
          <w:szCs w:val="24"/>
        </w:rPr>
        <w:t xml:space="preserve"> is saved, </w:t>
      </w:r>
      <w:r w:rsidR="00536FCA" w:rsidRPr="00B502C5">
        <w:rPr>
          <w:rFonts w:ascii="Times New Roman" w:hAnsi="Times New Roman"/>
          <w:sz w:val="24"/>
          <w:szCs w:val="24"/>
        </w:rPr>
        <w:t xml:space="preserve">yet </w:t>
      </w:r>
      <w:r w:rsidR="009E2756" w:rsidRPr="00B502C5">
        <w:rPr>
          <w:rFonts w:ascii="Times New Roman" w:hAnsi="Times New Roman"/>
          <w:sz w:val="24"/>
          <w:szCs w:val="24"/>
        </w:rPr>
        <w:t xml:space="preserve">non-physical entities are still allowed to play a </w:t>
      </w:r>
      <w:r w:rsidR="00536FCA" w:rsidRPr="00B502C5">
        <w:rPr>
          <w:rFonts w:ascii="Times New Roman" w:hAnsi="Times New Roman"/>
          <w:sz w:val="24"/>
          <w:szCs w:val="24"/>
        </w:rPr>
        <w:t>central organizing role in Searle’s social ontology, but only through the back door of false beliefs on th</w:t>
      </w:r>
      <w:r w:rsidR="00183F1E">
        <w:rPr>
          <w:rFonts w:ascii="Times New Roman" w:hAnsi="Times New Roman"/>
          <w:sz w:val="24"/>
          <w:szCs w:val="24"/>
        </w:rPr>
        <w:t>e part of the persons involved.</w:t>
      </w:r>
    </w:p>
    <w:p w14:paraId="5944F9D1" w14:textId="77777777" w:rsidR="00AF0483"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42430C" w:rsidRPr="00B502C5">
        <w:rPr>
          <w:rFonts w:ascii="Times New Roman" w:hAnsi="Times New Roman"/>
          <w:sz w:val="24"/>
          <w:szCs w:val="24"/>
        </w:rPr>
        <w:t>T</w:t>
      </w:r>
      <w:r w:rsidR="00AF0483" w:rsidRPr="00B502C5">
        <w:rPr>
          <w:rFonts w:ascii="Times New Roman" w:hAnsi="Times New Roman"/>
          <w:sz w:val="24"/>
          <w:szCs w:val="24"/>
        </w:rPr>
        <w:t xml:space="preserve">here are multiple problems with </w:t>
      </w:r>
      <w:r w:rsidR="001E4821" w:rsidRPr="00B502C5">
        <w:rPr>
          <w:rFonts w:ascii="Times New Roman" w:hAnsi="Times New Roman"/>
          <w:sz w:val="24"/>
          <w:szCs w:val="24"/>
        </w:rPr>
        <w:t xml:space="preserve">this </w:t>
      </w:r>
      <w:proofErr w:type="spellStart"/>
      <w:r w:rsidR="001E4821" w:rsidRPr="00B502C5">
        <w:rPr>
          <w:rFonts w:ascii="Times New Roman" w:hAnsi="Times New Roman"/>
          <w:sz w:val="24"/>
          <w:szCs w:val="24"/>
        </w:rPr>
        <w:t>fi</w:t>
      </w:r>
      <w:r w:rsidR="0042430C" w:rsidRPr="00B502C5">
        <w:rPr>
          <w:rFonts w:ascii="Times New Roman" w:hAnsi="Times New Roman"/>
          <w:sz w:val="24"/>
          <w:szCs w:val="24"/>
        </w:rPr>
        <w:t>ctionalist</w:t>
      </w:r>
      <w:proofErr w:type="spellEnd"/>
      <w:r w:rsidR="0042430C" w:rsidRPr="00B502C5">
        <w:rPr>
          <w:rFonts w:ascii="Times New Roman" w:hAnsi="Times New Roman"/>
          <w:sz w:val="24"/>
          <w:szCs w:val="24"/>
        </w:rPr>
        <w:t xml:space="preserve"> approach</w:t>
      </w:r>
      <w:r w:rsidR="00536FCA" w:rsidRPr="00B502C5">
        <w:rPr>
          <w:rFonts w:ascii="Times New Roman" w:hAnsi="Times New Roman"/>
          <w:sz w:val="24"/>
          <w:szCs w:val="24"/>
        </w:rPr>
        <w:t xml:space="preserve">. </w:t>
      </w:r>
      <w:r w:rsidR="00AF0483" w:rsidRPr="00B502C5">
        <w:rPr>
          <w:rFonts w:ascii="Times New Roman" w:hAnsi="Times New Roman"/>
          <w:sz w:val="24"/>
          <w:szCs w:val="24"/>
        </w:rPr>
        <w:t>First, it seems tha</w:t>
      </w:r>
      <w:r w:rsidR="00183F1E">
        <w:rPr>
          <w:rFonts w:ascii="Times New Roman" w:hAnsi="Times New Roman"/>
          <w:sz w:val="24"/>
          <w:szCs w:val="24"/>
        </w:rPr>
        <w:t>t in his justification for his “massive fantasy”</w:t>
      </w:r>
      <w:r w:rsidR="00AF0483" w:rsidRPr="00B502C5">
        <w:rPr>
          <w:rFonts w:ascii="Times New Roman" w:hAnsi="Times New Roman"/>
          <w:sz w:val="24"/>
          <w:szCs w:val="24"/>
        </w:rPr>
        <w:t xml:space="preserve"> conclusion</w:t>
      </w:r>
      <w:r w:rsidR="00960EBB" w:rsidRPr="00B502C5">
        <w:rPr>
          <w:rFonts w:ascii="Times New Roman" w:hAnsi="Times New Roman"/>
          <w:sz w:val="24"/>
          <w:szCs w:val="24"/>
        </w:rPr>
        <w:t>, Searle</w:t>
      </w:r>
      <w:r w:rsidR="00AF0483" w:rsidRPr="00B502C5">
        <w:rPr>
          <w:rFonts w:ascii="Times New Roman" w:hAnsi="Times New Roman"/>
          <w:sz w:val="24"/>
          <w:szCs w:val="24"/>
        </w:rPr>
        <w:t xml:space="preserve"> is confusing the two dimensions of </w:t>
      </w:r>
      <w:r w:rsidR="00AF0483" w:rsidRPr="00B502C5">
        <w:rPr>
          <w:rFonts w:ascii="Times New Roman" w:hAnsi="Times New Roman"/>
          <w:i/>
          <w:sz w:val="24"/>
          <w:szCs w:val="24"/>
        </w:rPr>
        <w:t xml:space="preserve">loss of value </w:t>
      </w:r>
      <w:r w:rsidR="00AF0483" w:rsidRPr="00B502C5">
        <w:rPr>
          <w:rFonts w:ascii="Times New Roman" w:hAnsi="Times New Roman"/>
          <w:sz w:val="24"/>
          <w:szCs w:val="24"/>
        </w:rPr>
        <w:t xml:space="preserve">and </w:t>
      </w:r>
      <w:r w:rsidR="00AF0483" w:rsidRPr="00B502C5">
        <w:rPr>
          <w:rFonts w:ascii="Times New Roman" w:hAnsi="Times New Roman"/>
          <w:i/>
          <w:sz w:val="24"/>
          <w:szCs w:val="24"/>
        </w:rPr>
        <w:t xml:space="preserve">loss of existence. </w:t>
      </w:r>
      <w:r w:rsidR="00AF0483" w:rsidRPr="00B502C5">
        <w:rPr>
          <w:rFonts w:ascii="Times New Roman" w:hAnsi="Times New Roman"/>
          <w:sz w:val="24"/>
          <w:szCs w:val="24"/>
        </w:rPr>
        <w:t>CDOs do not, after all, cease to exist when their value collapses</w:t>
      </w:r>
      <w:r w:rsidR="00960EBB" w:rsidRPr="00B502C5">
        <w:rPr>
          <w:rFonts w:ascii="Times New Roman" w:hAnsi="Times New Roman"/>
          <w:sz w:val="24"/>
          <w:szCs w:val="24"/>
        </w:rPr>
        <w:t xml:space="preserve">. </w:t>
      </w:r>
      <w:r w:rsidR="0042430C" w:rsidRPr="00B502C5">
        <w:rPr>
          <w:rFonts w:ascii="Times New Roman" w:hAnsi="Times New Roman"/>
          <w:sz w:val="24"/>
          <w:szCs w:val="24"/>
        </w:rPr>
        <w:t xml:space="preserve">Certainly </w:t>
      </w:r>
      <w:r w:rsidR="00960EBB" w:rsidRPr="00B502C5">
        <w:rPr>
          <w:rFonts w:ascii="Times New Roman" w:hAnsi="Times New Roman"/>
          <w:sz w:val="24"/>
          <w:szCs w:val="24"/>
        </w:rPr>
        <w:t xml:space="preserve">total collapse in value for an entity of this sort </w:t>
      </w:r>
      <w:r w:rsidR="0042430C" w:rsidRPr="00B502C5">
        <w:rPr>
          <w:rFonts w:ascii="Times New Roman" w:hAnsi="Times New Roman"/>
          <w:sz w:val="24"/>
          <w:szCs w:val="24"/>
        </w:rPr>
        <w:t xml:space="preserve">may lead to some sort of institutional winding down which </w:t>
      </w:r>
      <w:r w:rsidR="00960EBB" w:rsidRPr="00B502C5">
        <w:rPr>
          <w:rFonts w:ascii="Times New Roman" w:hAnsi="Times New Roman"/>
          <w:sz w:val="24"/>
          <w:szCs w:val="24"/>
        </w:rPr>
        <w:t xml:space="preserve">would </w:t>
      </w:r>
      <w:r w:rsidR="0042430C" w:rsidRPr="00B502C5">
        <w:rPr>
          <w:rFonts w:ascii="Times New Roman" w:hAnsi="Times New Roman"/>
          <w:sz w:val="24"/>
          <w:szCs w:val="24"/>
        </w:rPr>
        <w:t xml:space="preserve">in due course imply </w:t>
      </w:r>
      <w:r w:rsidR="00960EBB" w:rsidRPr="00B502C5">
        <w:rPr>
          <w:rFonts w:ascii="Times New Roman" w:hAnsi="Times New Roman"/>
          <w:sz w:val="24"/>
          <w:szCs w:val="24"/>
        </w:rPr>
        <w:t>loss of existence</w:t>
      </w:r>
      <w:r w:rsidR="0042430C" w:rsidRPr="00B502C5">
        <w:rPr>
          <w:rFonts w:ascii="Times New Roman" w:hAnsi="Times New Roman"/>
          <w:sz w:val="24"/>
          <w:szCs w:val="24"/>
        </w:rPr>
        <w:t xml:space="preserve">. But such loss of existence is something quite different from what is countenanced on </w:t>
      </w:r>
      <w:r w:rsidR="000C5D51" w:rsidRPr="00B502C5">
        <w:rPr>
          <w:rFonts w:ascii="Times New Roman" w:hAnsi="Times New Roman"/>
          <w:sz w:val="24"/>
          <w:szCs w:val="24"/>
        </w:rPr>
        <w:t>Searle’s own view, which consists in the thesis that CDOs never existed in the first place, and that all beliefs putatively directed towards CDOs were objectless, and thus false, from the very start.</w:t>
      </w:r>
    </w:p>
    <w:p w14:paraId="4630B18C" w14:textId="77777777" w:rsidR="00AC728D"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lastRenderedPageBreak/>
        <w:tab/>
      </w:r>
      <w:r w:rsidR="001E4821" w:rsidRPr="00B502C5">
        <w:rPr>
          <w:rFonts w:ascii="Times New Roman" w:hAnsi="Times New Roman"/>
          <w:sz w:val="24"/>
          <w:szCs w:val="24"/>
        </w:rPr>
        <w:t xml:space="preserve">Second, </w:t>
      </w:r>
      <w:r w:rsidR="00536FCA" w:rsidRPr="00B502C5">
        <w:rPr>
          <w:rFonts w:ascii="Times New Roman" w:hAnsi="Times New Roman"/>
          <w:sz w:val="24"/>
          <w:szCs w:val="24"/>
        </w:rPr>
        <w:t xml:space="preserve">even if </w:t>
      </w:r>
      <w:r w:rsidR="009E2756" w:rsidRPr="00B502C5">
        <w:rPr>
          <w:rFonts w:ascii="Times New Roman" w:hAnsi="Times New Roman"/>
          <w:sz w:val="24"/>
          <w:szCs w:val="24"/>
        </w:rPr>
        <w:t>Searle</w:t>
      </w:r>
      <w:r w:rsidR="00536FCA" w:rsidRPr="00B502C5">
        <w:rPr>
          <w:rFonts w:ascii="Times New Roman" w:hAnsi="Times New Roman"/>
          <w:sz w:val="24"/>
          <w:szCs w:val="24"/>
        </w:rPr>
        <w:t xml:space="preserve"> is right that massive edifices of government, law and economics can function only if, in one or other fashion, the people involved engage in cor</w:t>
      </w:r>
      <w:r w:rsidR="005665DB" w:rsidRPr="00B502C5">
        <w:rPr>
          <w:rFonts w:ascii="Times New Roman" w:hAnsi="Times New Roman"/>
          <w:sz w:val="24"/>
          <w:szCs w:val="24"/>
        </w:rPr>
        <w:t xml:space="preserve">respondingly massive fantasies, the account of social reality that is implied thereby, and specifically the account of iterative application of status functions, must surely be </w:t>
      </w:r>
      <w:r w:rsidR="00AC728D" w:rsidRPr="00B502C5">
        <w:rPr>
          <w:rFonts w:ascii="Times New Roman" w:hAnsi="Times New Roman"/>
          <w:sz w:val="24"/>
          <w:szCs w:val="24"/>
        </w:rPr>
        <w:t xml:space="preserve">more complex than </w:t>
      </w:r>
      <w:r w:rsidR="005665DB" w:rsidRPr="00B502C5">
        <w:rPr>
          <w:rFonts w:ascii="Times New Roman" w:hAnsi="Times New Roman"/>
          <w:sz w:val="24"/>
          <w:szCs w:val="24"/>
        </w:rPr>
        <w:t>that whic</w:t>
      </w:r>
      <w:r w:rsidR="00AC728D" w:rsidRPr="00B502C5">
        <w:rPr>
          <w:rFonts w:ascii="Times New Roman" w:hAnsi="Times New Roman"/>
          <w:sz w:val="24"/>
          <w:szCs w:val="24"/>
        </w:rPr>
        <w:t xml:space="preserve">h is provided by Searle himself when he tells us that </w:t>
      </w:r>
      <w:r w:rsidR="00041407" w:rsidRPr="00B502C5">
        <w:rPr>
          <w:rFonts w:ascii="Times New Roman" w:hAnsi="Times New Roman"/>
          <w:sz w:val="24"/>
          <w:szCs w:val="24"/>
        </w:rPr>
        <w:t>a</w:t>
      </w:r>
      <w:r w:rsidR="00AC728D" w:rsidRPr="00B502C5">
        <w:rPr>
          <w:rFonts w:ascii="Times New Roman" w:hAnsi="Times New Roman"/>
          <w:sz w:val="24"/>
          <w:szCs w:val="24"/>
        </w:rPr>
        <w:t>ll human institutional reality</w:t>
      </w:r>
      <w:r w:rsidR="00041407" w:rsidRPr="00B502C5">
        <w:rPr>
          <w:rFonts w:ascii="Times New Roman" w:hAnsi="Times New Roman"/>
          <w:sz w:val="24"/>
          <w:szCs w:val="24"/>
        </w:rPr>
        <w:t xml:space="preserve"> </w:t>
      </w:r>
      <w:r w:rsidR="00AC728D" w:rsidRPr="00B502C5">
        <w:rPr>
          <w:rFonts w:ascii="Times New Roman" w:hAnsi="Times New Roman"/>
          <w:sz w:val="24"/>
          <w:szCs w:val="24"/>
        </w:rPr>
        <w:t xml:space="preserve">is created and maintained in its continued existence by </w:t>
      </w:r>
      <w:r w:rsidR="00041407" w:rsidRPr="00B502C5">
        <w:rPr>
          <w:rFonts w:ascii="Times New Roman" w:hAnsi="Times New Roman"/>
          <w:sz w:val="24"/>
          <w:szCs w:val="24"/>
        </w:rPr>
        <w:t xml:space="preserve">a </w:t>
      </w:r>
      <w:r w:rsidR="00AC728D" w:rsidRPr="00B502C5">
        <w:rPr>
          <w:rFonts w:ascii="Times New Roman" w:hAnsi="Times New Roman"/>
          <w:sz w:val="24"/>
          <w:szCs w:val="24"/>
        </w:rPr>
        <w:t xml:space="preserve">single </w:t>
      </w:r>
      <w:proofErr w:type="spellStart"/>
      <w:r w:rsidR="00AC728D" w:rsidRPr="00B502C5">
        <w:rPr>
          <w:rFonts w:ascii="Times New Roman" w:hAnsi="Times New Roman"/>
          <w:sz w:val="24"/>
          <w:szCs w:val="24"/>
        </w:rPr>
        <w:t>logico</w:t>
      </w:r>
      <w:proofErr w:type="spellEnd"/>
      <w:r w:rsidR="00AC728D" w:rsidRPr="00B502C5">
        <w:rPr>
          <w:rFonts w:ascii="Times New Roman" w:hAnsi="Times New Roman"/>
          <w:sz w:val="24"/>
          <w:szCs w:val="24"/>
        </w:rPr>
        <w:t>-linguistic operation</w:t>
      </w:r>
      <w:r w:rsidR="00957162">
        <w:rPr>
          <w:rFonts w:ascii="Times New Roman" w:hAnsi="Times New Roman"/>
          <w:sz w:val="24"/>
          <w:szCs w:val="24"/>
        </w:rPr>
        <w:t xml:space="preserve">, which </w:t>
      </w:r>
      <w:r w:rsidR="00370C50">
        <w:rPr>
          <w:rFonts w:ascii="Times New Roman" w:hAnsi="Times New Roman"/>
          <w:sz w:val="24"/>
          <w:szCs w:val="24"/>
        </w:rPr>
        <w:t>“</w:t>
      </w:r>
      <w:r w:rsidR="00AC728D" w:rsidRPr="00B502C5">
        <w:rPr>
          <w:rFonts w:ascii="Times New Roman" w:hAnsi="Times New Roman"/>
          <w:sz w:val="24"/>
          <w:szCs w:val="24"/>
        </w:rPr>
        <w:t>can be applied over and over … to the outcomes of earlier applications</w:t>
      </w:r>
      <w:r w:rsidR="00370C50">
        <w:rPr>
          <w:rFonts w:ascii="Times New Roman" w:hAnsi="Times New Roman"/>
          <w:sz w:val="24"/>
          <w:szCs w:val="24"/>
        </w:rPr>
        <w:t>”</w:t>
      </w:r>
      <w:r w:rsidR="00957162">
        <w:rPr>
          <w:rStyle w:val="FootnoteReference"/>
          <w:rFonts w:ascii="Times New Roman" w:hAnsi="Times New Roman"/>
          <w:sz w:val="24"/>
          <w:szCs w:val="24"/>
        </w:rPr>
        <w:footnoteReference w:id="14"/>
      </w:r>
      <w:r w:rsidR="00AC728D" w:rsidRPr="00B502C5">
        <w:rPr>
          <w:rFonts w:ascii="Times New Roman" w:hAnsi="Times New Roman"/>
          <w:sz w:val="24"/>
          <w:szCs w:val="24"/>
        </w:rPr>
        <w:t>.</w:t>
      </w:r>
      <w:r w:rsidR="00041407" w:rsidRPr="00B502C5">
        <w:rPr>
          <w:rFonts w:ascii="Times New Roman" w:hAnsi="Times New Roman"/>
          <w:sz w:val="24"/>
          <w:szCs w:val="24"/>
        </w:rPr>
        <w:t xml:space="preserve"> For in some cases we </w:t>
      </w:r>
      <w:r w:rsidR="00673114">
        <w:rPr>
          <w:rFonts w:ascii="Times New Roman" w:hAnsi="Times New Roman"/>
          <w:sz w:val="24"/>
          <w:szCs w:val="24"/>
        </w:rPr>
        <w:t xml:space="preserve">do indeed successfully </w:t>
      </w:r>
      <w:r w:rsidR="00041407" w:rsidRPr="00B502C5">
        <w:rPr>
          <w:rFonts w:ascii="Times New Roman" w:hAnsi="Times New Roman"/>
          <w:sz w:val="24"/>
          <w:szCs w:val="24"/>
        </w:rPr>
        <w:t>make it the case by Declaration that a Y status function exists in a context C</w:t>
      </w:r>
      <w:r w:rsidR="00673114">
        <w:rPr>
          <w:rFonts w:ascii="Times New Roman" w:hAnsi="Times New Roman"/>
          <w:sz w:val="24"/>
          <w:szCs w:val="24"/>
        </w:rPr>
        <w:t xml:space="preserve"> </w:t>
      </w:r>
      <w:r w:rsidR="00041407" w:rsidRPr="00B502C5">
        <w:rPr>
          <w:rFonts w:ascii="Times New Roman" w:hAnsi="Times New Roman"/>
          <w:sz w:val="24"/>
          <w:szCs w:val="24"/>
        </w:rPr>
        <w:t xml:space="preserve">– the President really does have the powers assigned to him in the Constitution. </w:t>
      </w:r>
      <w:r w:rsidR="00673114">
        <w:rPr>
          <w:rFonts w:ascii="Times New Roman" w:hAnsi="Times New Roman"/>
          <w:sz w:val="24"/>
          <w:szCs w:val="24"/>
        </w:rPr>
        <w:t>In other cases, however – for example wh</w:t>
      </w:r>
      <w:r w:rsidR="00041407" w:rsidRPr="00B502C5">
        <w:rPr>
          <w:rFonts w:ascii="Times New Roman" w:hAnsi="Times New Roman"/>
          <w:sz w:val="24"/>
          <w:szCs w:val="24"/>
        </w:rPr>
        <w:t xml:space="preserve">en </w:t>
      </w:r>
      <w:r w:rsidR="006F721F" w:rsidRPr="00B502C5">
        <w:rPr>
          <w:rFonts w:ascii="Times New Roman" w:hAnsi="Times New Roman"/>
          <w:sz w:val="24"/>
          <w:szCs w:val="24"/>
        </w:rPr>
        <w:t>we make it the case by Declaration that a CDO</w:t>
      </w:r>
      <w:r w:rsidR="006F721F" w:rsidRPr="00B502C5">
        <w:rPr>
          <w:rFonts w:ascii="Times New Roman" w:hAnsi="Times New Roman"/>
          <w:sz w:val="24"/>
          <w:szCs w:val="24"/>
          <w:vertAlign w:val="superscript"/>
        </w:rPr>
        <w:t>3</w:t>
      </w:r>
      <w:r w:rsidR="006F721F" w:rsidRPr="00B502C5">
        <w:rPr>
          <w:rFonts w:ascii="Times New Roman" w:hAnsi="Times New Roman"/>
          <w:sz w:val="24"/>
          <w:szCs w:val="24"/>
        </w:rPr>
        <w:t xml:space="preserve"> exists, and that this new entity is based on CDO</w:t>
      </w:r>
      <w:r w:rsidR="006F721F" w:rsidRPr="00B502C5">
        <w:rPr>
          <w:rFonts w:ascii="Times New Roman" w:hAnsi="Times New Roman"/>
          <w:sz w:val="24"/>
          <w:szCs w:val="24"/>
          <w:vertAlign w:val="superscript"/>
        </w:rPr>
        <w:t>2</w:t>
      </w:r>
      <w:r w:rsidR="006F721F" w:rsidRPr="00B502C5">
        <w:rPr>
          <w:rFonts w:ascii="Times New Roman" w:hAnsi="Times New Roman"/>
          <w:sz w:val="24"/>
          <w:szCs w:val="24"/>
        </w:rPr>
        <w:t xml:space="preserve"> outcomes of earlier Declarations</w:t>
      </w:r>
      <w:r w:rsidR="00673114">
        <w:rPr>
          <w:rFonts w:ascii="Times New Roman" w:hAnsi="Times New Roman"/>
          <w:sz w:val="24"/>
          <w:szCs w:val="24"/>
        </w:rPr>
        <w:t xml:space="preserve"> –</w:t>
      </w:r>
      <w:r w:rsidR="006F721F" w:rsidRPr="00B502C5">
        <w:rPr>
          <w:rFonts w:ascii="Times New Roman" w:hAnsi="Times New Roman"/>
          <w:sz w:val="24"/>
          <w:szCs w:val="24"/>
        </w:rPr>
        <w:t xml:space="preserve"> then neither the result of this Declaration nor the entities on which it is based, really exist; rather, those involved are in some complicated fashion tricking themselves. Searle’s compressed version of the story, in which the distinction between these two sorts of cases is glossed over, </w:t>
      </w:r>
      <w:r w:rsidR="00764ADF" w:rsidRPr="00B502C5">
        <w:rPr>
          <w:rFonts w:ascii="Times New Roman" w:hAnsi="Times New Roman"/>
          <w:sz w:val="24"/>
          <w:szCs w:val="24"/>
        </w:rPr>
        <w:t>falls short of providing the sort of realist ontology of social reality that he himself is aiming to provide.</w:t>
      </w:r>
    </w:p>
    <w:p w14:paraId="551833E8" w14:textId="3EC88A34" w:rsid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9E2756" w:rsidRPr="00B502C5">
        <w:rPr>
          <w:rFonts w:ascii="Times New Roman" w:hAnsi="Times New Roman"/>
          <w:sz w:val="24"/>
          <w:szCs w:val="24"/>
        </w:rPr>
        <w:t xml:space="preserve">Third, </w:t>
      </w:r>
      <w:r w:rsidR="00764ADF" w:rsidRPr="00B502C5">
        <w:rPr>
          <w:rFonts w:ascii="Times New Roman" w:hAnsi="Times New Roman"/>
          <w:sz w:val="24"/>
          <w:szCs w:val="24"/>
        </w:rPr>
        <w:t>and most</w:t>
      </w:r>
      <w:r w:rsidR="001E4821" w:rsidRPr="00B502C5">
        <w:rPr>
          <w:rFonts w:ascii="Times New Roman" w:hAnsi="Times New Roman"/>
          <w:sz w:val="24"/>
          <w:szCs w:val="24"/>
        </w:rPr>
        <w:t xml:space="preserve"> importantly, </w:t>
      </w:r>
      <w:proofErr w:type="gramStart"/>
      <w:r w:rsidR="005C4C8C" w:rsidRPr="00B502C5">
        <w:rPr>
          <w:rFonts w:ascii="Times New Roman" w:hAnsi="Times New Roman"/>
          <w:sz w:val="24"/>
          <w:szCs w:val="24"/>
        </w:rPr>
        <w:t xml:space="preserve">I </w:t>
      </w:r>
      <w:r w:rsidR="001E4821" w:rsidRPr="00B502C5">
        <w:rPr>
          <w:rFonts w:ascii="Times New Roman" w:hAnsi="Times New Roman"/>
          <w:sz w:val="24"/>
          <w:szCs w:val="24"/>
        </w:rPr>
        <w:t>and others</w:t>
      </w:r>
      <w:proofErr w:type="gramEnd"/>
      <w:r w:rsidR="001E4821" w:rsidRPr="00B502C5">
        <w:rPr>
          <w:rFonts w:ascii="Times New Roman" w:hAnsi="Times New Roman"/>
          <w:sz w:val="24"/>
          <w:szCs w:val="24"/>
        </w:rPr>
        <w:t xml:space="preserve"> have </w:t>
      </w:r>
      <w:r w:rsidR="005C4C8C" w:rsidRPr="00B502C5">
        <w:rPr>
          <w:rFonts w:ascii="Times New Roman" w:hAnsi="Times New Roman"/>
          <w:sz w:val="24"/>
          <w:szCs w:val="24"/>
        </w:rPr>
        <w:t xml:space="preserve">praised Searle for his </w:t>
      </w:r>
      <w:r w:rsidR="00014D0B" w:rsidRPr="00B502C5">
        <w:rPr>
          <w:rFonts w:ascii="Times New Roman" w:hAnsi="Times New Roman"/>
          <w:sz w:val="24"/>
          <w:szCs w:val="24"/>
        </w:rPr>
        <w:t>willingness to speak out, John Wayne style, against intellectual nonsense</w:t>
      </w:r>
      <w:r w:rsidR="005C4C8C" w:rsidRPr="00B502C5">
        <w:rPr>
          <w:rFonts w:ascii="Times New Roman" w:hAnsi="Times New Roman"/>
          <w:sz w:val="24"/>
          <w:szCs w:val="24"/>
        </w:rPr>
        <w:t xml:space="preserve"> (</w:t>
      </w:r>
      <w:del w:id="102" w:author="William Doub" w:date="2014-04-10T21:57:00Z">
        <w:r w:rsidR="001E4821" w:rsidRPr="00B502C5" w:rsidDel="00A346E2">
          <w:rPr>
            <w:rFonts w:ascii="Times New Roman" w:hAnsi="Times New Roman"/>
            <w:sz w:val="24"/>
            <w:szCs w:val="24"/>
          </w:rPr>
          <w:delText xml:space="preserve">see Smith 2003 – </w:delText>
        </w:r>
        <w:r w:rsidR="005C4C8C" w:rsidRPr="00B502C5" w:rsidDel="00A346E2">
          <w:rPr>
            <w:rFonts w:ascii="Times New Roman" w:hAnsi="Times New Roman"/>
            <w:sz w:val="24"/>
            <w:szCs w:val="24"/>
          </w:rPr>
          <w:delText>I was thinking then, of course, of intellectual nonsense à la Derrida</w:delText>
        </w:r>
      </w:del>
      <w:ins w:id="103" w:author="William Doub" w:date="2014-04-10T21:57:00Z">
        <w:r w:rsidR="00A346E2">
          <w:rPr>
            <w:rFonts w:ascii="Times New Roman" w:hAnsi="Times New Roman"/>
            <w:sz w:val="24"/>
            <w:szCs w:val="24"/>
          </w:rPr>
          <w:t>see Chapter 5</w:t>
        </w:r>
      </w:ins>
      <w:r w:rsidR="005C4C8C" w:rsidRPr="00B502C5">
        <w:rPr>
          <w:rFonts w:ascii="Times New Roman" w:hAnsi="Times New Roman"/>
          <w:sz w:val="24"/>
          <w:szCs w:val="24"/>
        </w:rPr>
        <w:t xml:space="preserve">). </w:t>
      </w:r>
      <w:r w:rsidR="009E2756" w:rsidRPr="00B502C5">
        <w:rPr>
          <w:rFonts w:ascii="Times New Roman" w:hAnsi="Times New Roman"/>
          <w:sz w:val="24"/>
          <w:szCs w:val="24"/>
        </w:rPr>
        <w:t xml:space="preserve">The book jacket for </w:t>
      </w:r>
      <w:r w:rsidR="009E2756" w:rsidRPr="00B502C5">
        <w:rPr>
          <w:rFonts w:ascii="Times New Roman" w:hAnsi="Times New Roman"/>
          <w:i/>
          <w:sz w:val="24"/>
          <w:szCs w:val="24"/>
        </w:rPr>
        <w:t xml:space="preserve">Making </w:t>
      </w:r>
      <w:r w:rsidR="00957162">
        <w:rPr>
          <w:rFonts w:ascii="Times New Roman" w:hAnsi="Times New Roman"/>
          <w:sz w:val="24"/>
          <w:szCs w:val="24"/>
        </w:rPr>
        <w:t xml:space="preserve">describes Searle </w:t>
      </w:r>
      <w:r w:rsidR="00673114">
        <w:rPr>
          <w:rFonts w:ascii="Times New Roman" w:hAnsi="Times New Roman"/>
          <w:sz w:val="24"/>
          <w:szCs w:val="24"/>
        </w:rPr>
        <w:t xml:space="preserve">correspondingly </w:t>
      </w:r>
      <w:r w:rsidR="00957162">
        <w:rPr>
          <w:rFonts w:ascii="Times New Roman" w:hAnsi="Times New Roman"/>
          <w:sz w:val="24"/>
          <w:szCs w:val="24"/>
        </w:rPr>
        <w:t xml:space="preserve">as </w:t>
      </w:r>
      <w:r w:rsidR="00370C50">
        <w:rPr>
          <w:rFonts w:ascii="Times New Roman" w:hAnsi="Times New Roman"/>
          <w:sz w:val="24"/>
          <w:szCs w:val="24"/>
        </w:rPr>
        <w:t>“</w:t>
      </w:r>
      <w:r w:rsidR="00957162">
        <w:rPr>
          <w:rFonts w:ascii="Times New Roman" w:hAnsi="Times New Roman"/>
          <w:sz w:val="24"/>
          <w:szCs w:val="24"/>
        </w:rPr>
        <w:t>a dragon slayer</w:t>
      </w:r>
      <w:r w:rsidR="00370C50">
        <w:rPr>
          <w:rFonts w:ascii="Times New Roman" w:hAnsi="Times New Roman"/>
          <w:sz w:val="24"/>
          <w:szCs w:val="24"/>
        </w:rPr>
        <w:t>”</w:t>
      </w:r>
      <w:r w:rsidR="00673114">
        <w:rPr>
          <w:rFonts w:ascii="Times New Roman" w:hAnsi="Times New Roman"/>
          <w:sz w:val="24"/>
          <w:szCs w:val="24"/>
        </w:rPr>
        <w:t xml:space="preserve"> (see also Mulligan</w:t>
      </w:r>
      <w:r w:rsidR="00673114" w:rsidRPr="00B502C5">
        <w:rPr>
          <w:rFonts w:ascii="Times New Roman" w:hAnsi="Times New Roman"/>
          <w:sz w:val="24"/>
          <w:szCs w:val="24"/>
        </w:rPr>
        <w:t xml:space="preserve"> 2003</w:t>
      </w:r>
      <w:r w:rsidR="00673114">
        <w:rPr>
          <w:rFonts w:ascii="Times New Roman" w:hAnsi="Times New Roman"/>
          <w:sz w:val="24"/>
          <w:szCs w:val="24"/>
        </w:rPr>
        <w:t>)</w:t>
      </w:r>
      <w:r w:rsidR="009E2756" w:rsidRPr="00B502C5">
        <w:rPr>
          <w:rFonts w:ascii="Times New Roman" w:hAnsi="Times New Roman"/>
          <w:sz w:val="24"/>
          <w:szCs w:val="24"/>
        </w:rPr>
        <w:t xml:space="preserve">. </w:t>
      </w:r>
      <w:r w:rsidR="005C4C8C" w:rsidRPr="00B502C5">
        <w:rPr>
          <w:rFonts w:ascii="Times New Roman" w:hAnsi="Times New Roman"/>
          <w:sz w:val="24"/>
          <w:szCs w:val="24"/>
        </w:rPr>
        <w:t>A</w:t>
      </w:r>
      <w:r w:rsidR="00014D0B" w:rsidRPr="00B502C5">
        <w:rPr>
          <w:rFonts w:ascii="Times New Roman" w:hAnsi="Times New Roman"/>
          <w:sz w:val="24"/>
          <w:szCs w:val="24"/>
        </w:rPr>
        <w:t>s Searle himself puts it:</w:t>
      </w:r>
    </w:p>
    <w:p w14:paraId="1C8C2247" w14:textId="77777777" w:rsidR="00B502C5" w:rsidRDefault="00B502C5" w:rsidP="0024256B">
      <w:pPr>
        <w:tabs>
          <w:tab w:val="left" w:pos="360"/>
        </w:tabs>
        <w:spacing w:after="0" w:line="240" w:lineRule="auto"/>
        <w:jc w:val="both"/>
        <w:rPr>
          <w:rFonts w:ascii="Times New Roman" w:hAnsi="Times New Roman"/>
          <w:sz w:val="24"/>
          <w:szCs w:val="24"/>
        </w:rPr>
      </w:pPr>
    </w:p>
    <w:p w14:paraId="470BACD9" w14:textId="77777777" w:rsidR="00B502C5" w:rsidRDefault="00B502C5" w:rsidP="0024256B">
      <w:pPr>
        <w:tabs>
          <w:tab w:val="left" w:pos="360"/>
        </w:tabs>
        <w:spacing w:after="0" w:line="240" w:lineRule="auto"/>
        <w:jc w:val="both"/>
        <w:rPr>
          <w:rFonts w:ascii="Times New Roman" w:hAnsi="Times New Roman"/>
          <w:sz w:val="24"/>
          <w:szCs w:val="24"/>
        </w:rPr>
      </w:pPr>
    </w:p>
    <w:p w14:paraId="25F2DD5F" w14:textId="6A5A34EE" w:rsidR="00957162" w:rsidRPr="0024256B" w:rsidRDefault="00014D0B" w:rsidP="0024256B">
      <w:pPr>
        <w:tabs>
          <w:tab w:val="left" w:pos="360"/>
        </w:tabs>
        <w:spacing w:after="0" w:line="240" w:lineRule="auto"/>
        <w:ind w:left="360"/>
        <w:jc w:val="both"/>
        <w:rPr>
          <w:rFonts w:ascii="Times New Roman" w:hAnsi="Times New Roman"/>
          <w:szCs w:val="24"/>
        </w:rPr>
      </w:pPr>
      <w:r w:rsidRPr="0024256B">
        <w:rPr>
          <w:rFonts w:ascii="Times New Roman" w:hAnsi="Times New Roman"/>
          <w:szCs w:val="24"/>
        </w:rPr>
        <w:t>If somebody tells you that we can never really know how things are in the real world, or that consciousness doesn’t exist, or that we really can’t communicate with each other, or that you can’t mean ‘rabbit’ when you say ‘rabbit,’ I know th</w:t>
      </w:r>
      <w:r w:rsidR="00957162" w:rsidRPr="0024256B">
        <w:rPr>
          <w:rFonts w:ascii="Times New Roman" w:hAnsi="Times New Roman"/>
          <w:szCs w:val="24"/>
        </w:rPr>
        <w:t>at’s false</w:t>
      </w:r>
      <w:commentRangeStart w:id="104"/>
      <w:r w:rsidR="001F7049" w:rsidRPr="0024256B">
        <w:rPr>
          <w:rFonts w:ascii="Times New Roman" w:hAnsi="Times New Roman"/>
          <w:szCs w:val="24"/>
        </w:rPr>
        <w:t>.</w:t>
      </w:r>
      <w:ins w:id="105" w:author="William Doub" w:date="2014-04-11T11:28:00Z">
        <w:r w:rsidR="00435CF4">
          <w:rPr>
            <w:rStyle w:val="FootnoteReference"/>
            <w:rFonts w:ascii="Times New Roman" w:hAnsi="Times New Roman"/>
            <w:szCs w:val="24"/>
          </w:rPr>
          <w:footnoteReference w:id="15"/>
        </w:r>
      </w:ins>
      <w:commentRangeEnd w:id="104"/>
      <w:ins w:id="108" w:author="William Doub" w:date="2014-04-11T11:29:00Z">
        <w:r w:rsidR="00184FAA">
          <w:rPr>
            <w:rStyle w:val="CommentReference"/>
          </w:rPr>
          <w:commentReference w:id="104"/>
        </w:r>
      </w:ins>
      <w:del w:id="110" w:author="William Doub" w:date="2014-04-11T11:29:00Z">
        <w:r w:rsidR="001F7049" w:rsidRPr="0024256B" w:rsidDel="00184FAA">
          <w:rPr>
            <w:rFonts w:ascii="Times New Roman" w:hAnsi="Times New Roman"/>
            <w:szCs w:val="24"/>
          </w:rPr>
          <w:delText xml:space="preserve"> (Faigenbaum 2001)</w:delText>
        </w:r>
      </w:del>
    </w:p>
    <w:p w14:paraId="7123457F" w14:textId="77777777" w:rsidR="00B502C5" w:rsidRDefault="00B502C5" w:rsidP="0024256B">
      <w:pPr>
        <w:tabs>
          <w:tab w:val="left" w:pos="360"/>
        </w:tabs>
        <w:spacing w:after="0" w:line="240" w:lineRule="auto"/>
        <w:jc w:val="both"/>
        <w:rPr>
          <w:rFonts w:ascii="Times New Roman" w:hAnsi="Times New Roman"/>
          <w:sz w:val="24"/>
          <w:szCs w:val="24"/>
        </w:rPr>
      </w:pPr>
    </w:p>
    <w:p w14:paraId="712E1DFB" w14:textId="77777777" w:rsidR="00B502C5" w:rsidRPr="00B502C5" w:rsidRDefault="00B502C5" w:rsidP="0024256B">
      <w:pPr>
        <w:tabs>
          <w:tab w:val="left" w:pos="360"/>
        </w:tabs>
        <w:spacing w:after="0" w:line="240" w:lineRule="auto"/>
        <w:jc w:val="both"/>
        <w:rPr>
          <w:rFonts w:ascii="Times New Roman" w:hAnsi="Times New Roman"/>
          <w:sz w:val="24"/>
          <w:szCs w:val="24"/>
        </w:rPr>
      </w:pPr>
    </w:p>
    <w:p w14:paraId="11412856" w14:textId="77777777" w:rsidR="005C4C8C" w:rsidRPr="00B502C5" w:rsidRDefault="005C4C8C" w:rsidP="0024256B">
      <w:pPr>
        <w:tabs>
          <w:tab w:val="left" w:pos="360"/>
        </w:tabs>
        <w:spacing w:after="0" w:line="240" w:lineRule="auto"/>
        <w:jc w:val="both"/>
        <w:rPr>
          <w:rFonts w:ascii="Times New Roman" w:hAnsi="Times New Roman"/>
          <w:sz w:val="24"/>
          <w:szCs w:val="24"/>
        </w:rPr>
      </w:pPr>
      <w:r w:rsidRPr="00B502C5">
        <w:rPr>
          <w:rFonts w:ascii="Times New Roman" w:hAnsi="Times New Roman"/>
          <w:sz w:val="24"/>
          <w:szCs w:val="24"/>
        </w:rPr>
        <w:t xml:space="preserve">And similarly, if somebody tells you that money, or mortgages, </w:t>
      </w:r>
      <w:r w:rsidR="001E4821" w:rsidRPr="00B502C5">
        <w:rPr>
          <w:rFonts w:ascii="Times New Roman" w:hAnsi="Times New Roman"/>
          <w:sz w:val="24"/>
          <w:szCs w:val="24"/>
        </w:rPr>
        <w:t>or the Italian national debt</w:t>
      </w:r>
      <w:r w:rsidR="00FD3D5E" w:rsidRPr="00B502C5">
        <w:rPr>
          <w:rFonts w:ascii="Times New Roman" w:hAnsi="Times New Roman"/>
          <w:sz w:val="24"/>
          <w:szCs w:val="24"/>
        </w:rPr>
        <w:t xml:space="preserve">, </w:t>
      </w:r>
      <w:r w:rsidR="00FD3D5E" w:rsidRPr="00B502C5">
        <w:rPr>
          <w:rFonts w:ascii="Times New Roman" w:hAnsi="Times New Roman"/>
          <w:i/>
          <w:sz w:val="24"/>
          <w:szCs w:val="24"/>
        </w:rPr>
        <w:t>do not exist</w:t>
      </w:r>
      <w:r w:rsidR="00FD3D5E" w:rsidRPr="00B502C5">
        <w:rPr>
          <w:rFonts w:ascii="Times New Roman" w:hAnsi="Times New Roman"/>
          <w:sz w:val="24"/>
          <w:szCs w:val="24"/>
        </w:rPr>
        <w:t>, th</w:t>
      </w:r>
      <w:r w:rsidR="00957162">
        <w:rPr>
          <w:rFonts w:ascii="Times New Roman" w:hAnsi="Times New Roman"/>
          <w:sz w:val="24"/>
          <w:szCs w:val="24"/>
        </w:rPr>
        <w:t>en you know that’s false, too.</w:t>
      </w:r>
    </w:p>
    <w:p w14:paraId="0BB5325A" w14:textId="77777777" w:rsidR="00B502C5" w:rsidRDefault="00B502C5" w:rsidP="0024256B">
      <w:pPr>
        <w:tabs>
          <w:tab w:val="left" w:pos="360"/>
        </w:tabs>
        <w:spacing w:after="0" w:line="240" w:lineRule="auto"/>
        <w:jc w:val="both"/>
        <w:rPr>
          <w:rFonts w:ascii="Times New Roman" w:hAnsi="Times New Roman"/>
          <w:b/>
          <w:sz w:val="24"/>
          <w:szCs w:val="24"/>
        </w:rPr>
      </w:pPr>
    </w:p>
    <w:p w14:paraId="415968A2" w14:textId="77777777" w:rsidR="00B502C5" w:rsidRDefault="00B502C5" w:rsidP="0024256B">
      <w:pPr>
        <w:tabs>
          <w:tab w:val="left" w:pos="360"/>
        </w:tabs>
        <w:spacing w:after="0" w:line="240" w:lineRule="auto"/>
        <w:jc w:val="both"/>
        <w:rPr>
          <w:rFonts w:ascii="Times New Roman" w:hAnsi="Times New Roman"/>
          <w:b/>
          <w:sz w:val="24"/>
          <w:szCs w:val="24"/>
        </w:rPr>
      </w:pPr>
    </w:p>
    <w:p w14:paraId="1E0FE2B3" w14:textId="77777777" w:rsidR="0083086C" w:rsidRPr="00D26745" w:rsidRDefault="00AC31F3" w:rsidP="0024256B">
      <w:pPr>
        <w:tabs>
          <w:tab w:val="left" w:pos="360"/>
        </w:tabs>
        <w:spacing w:after="0" w:line="240" w:lineRule="auto"/>
        <w:jc w:val="both"/>
        <w:rPr>
          <w:rFonts w:ascii="Times New Roman" w:hAnsi="Times New Roman"/>
          <w:i/>
          <w:sz w:val="24"/>
          <w:szCs w:val="24"/>
        </w:rPr>
      </w:pPr>
      <w:r w:rsidRPr="00D26745">
        <w:rPr>
          <w:rFonts w:ascii="Times New Roman" w:hAnsi="Times New Roman"/>
          <w:i/>
          <w:sz w:val="24"/>
          <w:szCs w:val="24"/>
        </w:rPr>
        <w:t xml:space="preserve">Appendix: </w:t>
      </w:r>
      <w:proofErr w:type="spellStart"/>
      <w:r w:rsidRPr="00D26745">
        <w:rPr>
          <w:rFonts w:ascii="Times New Roman" w:hAnsi="Times New Roman"/>
          <w:i/>
          <w:sz w:val="24"/>
          <w:szCs w:val="24"/>
        </w:rPr>
        <w:t>Documentali</w:t>
      </w:r>
      <w:r w:rsidR="00957162">
        <w:rPr>
          <w:rFonts w:ascii="Times New Roman" w:hAnsi="Times New Roman"/>
          <w:i/>
          <w:sz w:val="24"/>
          <w:szCs w:val="24"/>
        </w:rPr>
        <w:t>ty</w:t>
      </w:r>
      <w:proofErr w:type="spellEnd"/>
    </w:p>
    <w:p w14:paraId="6278AA51" w14:textId="77777777" w:rsidR="00D26745" w:rsidRDefault="00D26745" w:rsidP="0024256B">
      <w:pPr>
        <w:tabs>
          <w:tab w:val="left" w:pos="360"/>
        </w:tabs>
        <w:spacing w:after="0" w:line="240" w:lineRule="auto"/>
        <w:jc w:val="both"/>
        <w:rPr>
          <w:rFonts w:ascii="Times New Roman" w:hAnsi="Times New Roman"/>
          <w:sz w:val="24"/>
          <w:szCs w:val="24"/>
        </w:rPr>
      </w:pPr>
    </w:p>
    <w:p w14:paraId="4A2AD598" w14:textId="77777777" w:rsidR="00BF5DC4" w:rsidRPr="00B502C5" w:rsidRDefault="00FD3D5E" w:rsidP="0024256B">
      <w:pPr>
        <w:tabs>
          <w:tab w:val="left" w:pos="360"/>
        </w:tabs>
        <w:spacing w:after="0" w:line="240" w:lineRule="auto"/>
        <w:jc w:val="both"/>
        <w:rPr>
          <w:rFonts w:ascii="Times New Roman" w:hAnsi="Times New Roman"/>
          <w:sz w:val="24"/>
          <w:szCs w:val="24"/>
        </w:rPr>
      </w:pPr>
      <w:r w:rsidRPr="00B502C5">
        <w:rPr>
          <w:rFonts w:ascii="Times New Roman" w:hAnsi="Times New Roman"/>
          <w:sz w:val="24"/>
          <w:szCs w:val="24"/>
        </w:rPr>
        <w:t xml:space="preserve">Searle’s </w:t>
      </w:r>
      <w:r w:rsidR="00D86058" w:rsidRPr="00B502C5">
        <w:rPr>
          <w:rFonts w:ascii="Times New Roman" w:hAnsi="Times New Roman"/>
          <w:sz w:val="24"/>
          <w:szCs w:val="24"/>
        </w:rPr>
        <w:t xml:space="preserve">problem here was </w:t>
      </w:r>
      <w:r w:rsidR="00BF5DC4" w:rsidRPr="00B502C5">
        <w:rPr>
          <w:rFonts w:ascii="Times New Roman" w:hAnsi="Times New Roman"/>
          <w:sz w:val="24"/>
          <w:szCs w:val="24"/>
        </w:rPr>
        <w:t xml:space="preserve">recognized </w:t>
      </w:r>
      <w:r w:rsidR="00D86058" w:rsidRPr="00B502C5">
        <w:rPr>
          <w:rFonts w:ascii="Times New Roman" w:hAnsi="Times New Roman"/>
          <w:sz w:val="24"/>
          <w:szCs w:val="24"/>
        </w:rPr>
        <w:t>already by the Italian philos</w:t>
      </w:r>
      <w:r w:rsidR="00957162">
        <w:rPr>
          <w:rFonts w:ascii="Times New Roman" w:hAnsi="Times New Roman"/>
          <w:sz w:val="24"/>
          <w:szCs w:val="24"/>
        </w:rPr>
        <w:t>opher Maurizio Ferraris in his book of 2005</w:t>
      </w:r>
      <w:r w:rsidR="00D86058" w:rsidRPr="00B502C5">
        <w:rPr>
          <w:rFonts w:ascii="Times New Roman" w:hAnsi="Times New Roman"/>
          <w:sz w:val="24"/>
          <w:szCs w:val="24"/>
        </w:rPr>
        <w:t xml:space="preserve"> as concerns </w:t>
      </w:r>
      <w:r w:rsidR="00C60150" w:rsidRPr="00B502C5">
        <w:rPr>
          <w:rFonts w:ascii="Times New Roman" w:hAnsi="Times New Roman"/>
          <w:sz w:val="24"/>
          <w:szCs w:val="24"/>
        </w:rPr>
        <w:t xml:space="preserve">what Ferraris sees as </w:t>
      </w:r>
      <w:r w:rsidR="001E4821" w:rsidRPr="00B502C5">
        <w:rPr>
          <w:rFonts w:ascii="Times New Roman" w:hAnsi="Times New Roman"/>
          <w:sz w:val="24"/>
          <w:szCs w:val="24"/>
        </w:rPr>
        <w:t xml:space="preserve">the path which takes us </w:t>
      </w:r>
      <w:r w:rsidR="00BF5DC4" w:rsidRPr="00B502C5">
        <w:rPr>
          <w:rFonts w:ascii="Times New Roman" w:hAnsi="Times New Roman"/>
          <w:sz w:val="24"/>
          <w:szCs w:val="24"/>
        </w:rPr>
        <w:t xml:space="preserve">from a social object Y </w:t>
      </w:r>
      <w:r w:rsidR="001E4821" w:rsidRPr="00B502C5">
        <w:rPr>
          <w:rFonts w:ascii="Times New Roman" w:hAnsi="Times New Roman"/>
          <w:sz w:val="24"/>
          <w:szCs w:val="24"/>
        </w:rPr>
        <w:t xml:space="preserve">back </w:t>
      </w:r>
      <w:r w:rsidR="00BF5DC4" w:rsidRPr="00B502C5">
        <w:rPr>
          <w:rFonts w:ascii="Times New Roman" w:hAnsi="Times New Roman"/>
          <w:sz w:val="24"/>
          <w:szCs w:val="24"/>
        </w:rPr>
        <w:t>to an underlying physical object X. Certainly it is true that the passage back from Y (the social) to X (the physical) goes smoothly when</w:t>
      </w:r>
      <w:r w:rsidR="00E603E6">
        <w:rPr>
          <w:rFonts w:ascii="Times New Roman" w:hAnsi="Times New Roman"/>
          <w:sz w:val="24"/>
          <w:szCs w:val="24"/>
        </w:rPr>
        <w:t xml:space="preserve"> we are dealing with a single human being – for </w:t>
      </w:r>
      <w:r w:rsidR="00BF5DC4" w:rsidRPr="00B502C5">
        <w:rPr>
          <w:rFonts w:ascii="Times New Roman" w:hAnsi="Times New Roman"/>
          <w:sz w:val="24"/>
          <w:szCs w:val="24"/>
        </w:rPr>
        <w:t>example</w:t>
      </w:r>
      <w:r w:rsidR="00E603E6">
        <w:rPr>
          <w:rFonts w:ascii="Times New Roman" w:hAnsi="Times New Roman"/>
          <w:sz w:val="24"/>
          <w:szCs w:val="24"/>
        </w:rPr>
        <w:t xml:space="preserve"> with</w:t>
      </w:r>
      <w:r w:rsidR="00BF5DC4" w:rsidRPr="00B502C5">
        <w:rPr>
          <w:rFonts w:ascii="Times New Roman" w:hAnsi="Times New Roman"/>
          <w:sz w:val="24"/>
          <w:szCs w:val="24"/>
        </w:rPr>
        <w:t xml:space="preserve"> </w:t>
      </w:r>
      <w:r w:rsidR="00D86058" w:rsidRPr="00B502C5">
        <w:rPr>
          <w:rFonts w:ascii="Times New Roman" w:hAnsi="Times New Roman"/>
          <w:sz w:val="24"/>
          <w:szCs w:val="24"/>
        </w:rPr>
        <w:t>Searle alone in a hotel room</w:t>
      </w:r>
      <w:r w:rsidR="00BF5DC4" w:rsidRPr="00B502C5">
        <w:rPr>
          <w:rFonts w:ascii="Times New Roman" w:hAnsi="Times New Roman"/>
          <w:sz w:val="24"/>
          <w:szCs w:val="24"/>
        </w:rPr>
        <w:t>. Here</w:t>
      </w:r>
      <w:r w:rsidR="00D86058" w:rsidRPr="00B502C5">
        <w:rPr>
          <w:rFonts w:ascii="Times New Roman" w:hAnsi="Times New Roman"/>
          <w:sz w:val="24"/>
          <w:szCs w:val="24"/>
        </w:rPr>
        <w:t xml:space="preserve"> there is only one physical object, but many social objects (a husband, an employee of the state of California, an American citizen, a driving license holder). </w:t>
      </w:r>
      <w:r w:rsidR="00BF5DC4" w:rsidRPr="00B502C5">
        <w:rPr>
          <w:rFonts w:ascii="Times New Roman" w:hAnsi="Times New Roman"/>
          <w:sz w:val="24"/>
          <w:szCs w:val="24"/>
        </w:rPr>
        <w:t>But h</w:t>
      </w:r>
      <w:r w:rsidR="00D86058" w:rsidRPr="00B502C5">
        <w:rPr>
          <w:rFonts w:ascii="Times New Roman" w:hAnsi="Times New Roman"/>
          <w:sz w:val="24"/>
          <w:szCs w:val="24"/>
        </w:rPr>
        <w:t>ow</w:t>
      </w:r>
      <w:r w:rsidR="00AC31F3" w:rsidRPr="00B502C5">
        <w:rPr>
          <w:rFonts w:ascii="Times New Roman" w:hAnsi="Times New Roman"/>
          <w:sz w:val="24"/>
          <w:szCs w:val="24"/>
        </w:rPr>
        <w:t xml:space="preserve">, Ferraris asks, are we to </w:t>
      </w:r>
      <w:r w:rsidR="00D86058" w:rsidRPr="00B502C5">
        <w:rPr>
          <w:rFonts w:ascii="Times New Roman" w:hAnsi="Times New Roman"/>
          <w:sz w:val="24"/>
          <w:szCs w:val="24"/>
        </w:rPr>
        <w:t>deal with entities</w:t>
      </w:r>
      <w:r w:rsidR="00BF5DC4" w:rsidRPr="00B502C5">
        <w:rPr>
          <w:rFonts w:ascii="Times New Roman" w:hAnsi="Times New Roman"/>
          <w:sz w:val="24"/>
          <w:szCs w:val="24"/>
        </w:rPr>
        <w:t xml:space="preserve"> </w:t>
      </w:r>
      <w:r w:rsidR="00AC31F3" w:rsidRPr="00B502C5">
        <w:rPr>
          <w:rFonts w:ascii="Times New Roman" w:hAnsi="Times New Roman"/>
          <w:sz w:val="24"/>
          <w:szCs w:val="24"/>
        </w:rPr>
        <w:t xml:space="preserve">such as </w:t>
      </w:r>
      <w:r w:rsidR="00BF5DC4" w:rsidRPr="00B502C5">
        <w:rPr>
          <w:rFonts w:ascii="Times New Roman" w:hAnsi="Times New Roman"/>
          <w:sz w:val="24"/>
          <w:szCs w:val="24"/>
        </w:rPr>
        <w:t xml:space="preserve">the Italian </w:t>
      </w:r>
      <w:r w:rsidR="005D60A3" w:rsidRPr="00B502C5">
        <w:rPr>
          <w:rFonts w:ascii="Times New Roman" w:hAnsi="Times New Roman"/>
          <w:sz w:val="24"/>
          <w:szCs w:val="24"/>
        </w:rPr>
        <w:t>stock market</w:t>
      </w:r>
      <w:r w:rsidR="00957162">
        <w:rPr>
          <w:rFonts w:ascii="Times New Roman" w:hAnsi="Times New Roman"/>
          <w:sz w:val="24"/>
          <w:szCs w:val="24"/>
        </w:rPr>
        <w:t>?</w:t>
      </w:r>
    </w:p>
    <w:p w14:paraId="6850FED5" w14:textId="506D81C2" w:rsidR="000C5D51"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1B5F9A" w:rsidRPr="00B502C5">
        <w:rPr>
          <w:rFonts w:ascii="Times New Roman" w:hAnsi="Times New Roman"/>
          <w:sz w:val="24"/>
          <w:szCs w:val="24"/>
        </w:rPr>
        <w:t xml:space="preserve">A further problem with Searle’s naturalistic theory of social reality </w:t>
      </w:r>
      <w:r w:rsidR="00BF5DC4" w:rsidRPr="00B502C5">
        <w:rPr>
          <w:rFonts w:ascii="Times New Roman" w:hAnsi="Times New Roman"/>
          <w:sz w:val="24"/>
          <w:szCs w:val="24"/>
        </w:rPr>
        <w:t xml:space="preserve">pointed out by </w:t>
      </w:r>
      <w:r w:rsidR="0093508C" w:rsidRPr="00B502C5">
        <w:rPr>
          <w:rFonts w:ascii="Times New Roman" w:hAnsi="Times New Roman"/>
          <w:sz w:val="24"/>
          <w:szCs w:val="24"/>
        </w:rPr>
        <w:t xml:space="preserve">Ferraris </w:t>
      </w:r>
      <w:r w:rsidR="00957162">
        <w:rPr>
          <w:rFonts w:ascii="Times New Roman" w:hAnsi="Times New Roman"/>
          <w:sz w:val="24"/>
          <w:szCs w:val="24"/>
        </w:rPr>
        <w:t xml:space="preserve">concerns Searle’s formula </w:t>
      </w:r>
      <w:r w:rsidR="00370C50">
        <w:rPr>
          <w:rFonts w:ascii="Times New Roman" w:hAnsi="Times New Roman"/>
          <w:sz w:val="24"/>
          <w:szCs w:val="24"/>
        </w:rPr>
        <w:t>“</w:t>
      </w:r>
      <w:r w:rsidR="00572A71" w:rsidRPr="00B502C5">
        <w:rPr>
          <w:rFonts w:ascii="Times New Roman" w:hAnsi="Times New Roman"/>
          <w:sz w:val="24"/>
          <w:szCs w:val="24"/>
        </w:rPr>
        <w:t>We make it the case by Declaration that a Y status function exists in a context C</w:t>
      </w:r>
      <w:r w:rsidR="00370C50">
        <w:rPr>
          <w:rFonts w:ascii="Times New Roman" w:hAnsi="Times New Roman"/>
          <w:sz w:val="24"/>
          <w:szCs w:val="24"/>
        </w:rPr>
        <w:t>”</w:t>
      </w:r>
      <w:r w:rsidR="00BF5DC4" w:rsidRPr="00B502C5">
        <w:rPr>
          <w:rFonts w:ascii="Times New Roman" w:hAnsi="Times New Roman"/>
          <w:sz w:val="24"/>
          <w:szCs w:val="24"/>
        </w:rPr>
        <w:t xml:space="preserve">. </w:t>
      </w:r>
      <w:r w:rsidR="00957162">
        <w:rPr>
          <w:rFonts w:ascii="Times New Roman" w:hAnsi="Times New Roman"/>
          <w:sz w:val="24"/>
          <w:szCs w:val="24"/>
        </w:rPr>
        <w:t>In using the term “</w:t>
      </w:r>
      <w:r w:rsidR="00AC31F3" w:rsidRPr="00B502C5">
        <w:rPr>
          <w:rFonts w:ascii="Times New Roman" w:hAnsi="Times New Roman"/>
          <w:sz w:val="24"/>
          <w:szCs w:val="24"/>
        </w:rPr>
        <w:t>w</w:t>
      </w:r>
      <w:r w:rsidR="00957162">
        <w:rPr>
          <w:rFonts w:ascii="Times New Roman" w:hAnsi="Times New Roman"/>
          <w:sz w:val="24"/>
          <w:szCs w:val="24"/>
        </w:rPr>
        <w:t>e”</w:t>
      </w:r>
      <w:r w:rsidR="00BF5DC4" w:rsidRPr="00B502C5">
        <w:rPr>
          <w:rFonts w:ascii="Times New Roman" w:hAnsi="Times New Roman"/>
          <w:sz w:val="24"/>
          <w:szCs w:val="24"/>
        </w:rPr>
        <w:t xml:space="preserve">, here, </w:t>
      </w:r>
      <w:r w:rsidR="00AC31F3" w:rsidRPr="00B502C5">
        <w:rPr>
          <w:rFonts w:ascii="Times New Roman" w:hAnsi="Times New Roman"/>
          <w:sz w:val="24"/>
          <w:szCs w:val="24"/>
        </w:rPr>
        <w:t xml:space="preserve">Searle is drawing on his account of what he calls </w:t>
      </w:r>
      <w:r w:rsidR="00957162">
        <w:rPr>
          <w:rFonts w:ascii="Times New Roman" w:hAnsi="Times New Roman"/>
          <w:sz w:val="24"/>
          <w:szCs w:val="24"/>
        </w:rPr>
        <w:t>“</w:t>
      </w:r>
      <w:r w:rsidR="00572A71" w:rsidRPr="00B502C5">
        <w:rPr>
          <w:rFonts w:ascii="Times New Roman" w:hAnsi="Times New Roman"/>
          <w:sz w:val="24"/>
          <w:szCs w:val="24"/>
        </w:rPr>
        <w:t>collective intentionality</w:t>
      </w:r>
      <w:r w:rsidR="00957162">
        <w:rPr>
          <w:rFonts w:ascii="Times New Roman" w:hAnsi="Times New Roman"/>
          <w:sz w:val="24"/>
          <w:szCs w:val="24"/>
        </w:rPr>
        <w:t>”</w:t>
      </w:r>
      <w:r w:rsidR="00572A71" w:rsidRPr="00B502C5">
        <w:rPr>
          <w:rFonts w:ascii="Times New Roman" w:hAnsi="Times New Roman"/>
          <w:sz w:val="24"/>
          <w:szCs w:val="24"/>
        </w:rPr>
        <w:t xml:space="preserve">, </w:t>
      </w:r>
      <w:r w:rsidR="00AC31F3" w:rsidRPr="00B502C5">
        <w:rPr>
          <w:rFonts w:ascii="Times New Roman" w:hAnsi="Times New Roman"/>
          <w:sz w:val="24"/>
          <w:szCs w:val="24"/>
        </w:rPr>
        <w:t xml:space="preserve">and </w:t>
      </w:r>
      <w:r w:rsidR="00572A71" w:rsidRPr="00B502C5">
        <w:rPr>
          <w:rFonts w:ascii="Times New Roman" w:hAnsi="Times New Roman"/>
          <w:sz w:val="24"/>
          <w:szCs w:val="24"/>
        </w:rPr>
        <w:t xml:space="preserve">which </w:t>
      </w:r>
      <w:r w:rsidR="00AC31F3" w:rsidRPr="00B502C5">
        <w:rPr>
          <w:rFonts w:ascii="Times New Roman" w:hAnsi="Times New Roman"/>
          <w:sz w:val="24"/>
          <w:szCs w:val="24"/>
        </w:rPr>
        <w:t xml:space="preserve">he </w:t>
      </w:r>
      <w:r w:rsidR="00957162">
        <w:rPr>
          <w:rFonts w:ascii="Times New Roman" w:hAnsi="Times New Roman"/>
          <w:sz w:val="24"/>
          <w:szCs w:val="24"/>
        </w:rPr>
        <w:t>refers to as the “</w:t>
      </w:r>
      <w:r w:rsidR="00572A71" w:rsidRPr="00B502C5">
        <w:rPr>
          <w:rFonts w:ascii="Times New Roman" w:hAnsi="Times New Roman"/>
          <w:sz w:val="24"/>
          <w:szCs w:val="24"/>
        </w:rPr>
        <w:t xml:space="preserve">fundamental building block of all </w:t>
      </w:r>
      <w:r w:rsidR="00572A71" w:rsidRPr="00B502C5">
        <w:rPr>
          <w:rFonts w:ascii="Times New Roman" w:hAnsi="Times New Roman"/>
          <w:sz w:val="24"/>
          <w:szCs w:val="24"/>
        </w:rPr>
        <w:lastRenderedPageBreak/>
        <w:t xml:space="preserve">human social </w:t>
      </w:r>
      <w:r w:rsidR="00957162">
        <w:rPr>
          <w:rFonts w:ascii="Times New Roman" w:hAnsi="Times New Roman"/>
          <w:sz w:val="24"/>
          <w:szCs w:val="24"/>
        </w:rPr>
        <w:t>ontology”</w:t>
      </w:r>
      <w:r w:rsidR="00957162">
        <w:rPr>
          <w:rStyle w:val="FootnoteReference"/>
          <w:rFonts w:ascii="Times New Roman" w:hAnsi="Times New Roman"/>
          <w:sz w:val="24"/>
          <w:szCs w:val="24"/>
        </w:rPr>
        <w:footnoteReference w:id="16"/>
      </w:r>
      <w:r w:rsidR="00572A71" w:rsidRPr="00B502C5">
        <w:rPr>
          <w:rFonts w:ascii="Times New Roman" w:hAnsi="Times New Roman"/>
          <w:sz w:val="24"/>
          <w:szCs w:val="24"/>
        </w:rPr>
        <w:t>. It is collective intentionality</w:t>
      </w:r>
      <w:r w:rsidR="00AC31F3" w:rsidRPr="00B502C5">
        <w:rPr>
          <w:rFonts w:ascii="Times New Roman" w:hAnsi="Times New Roman"/>
          <w:sz w:val="24"/>
          <w:szCs w:val="24"/>
        </w:rPr>
        <w:t>, on Searle’s view,</w:t>
      </w:r>
      <w:r w:rsidR="0093508C" w:rsidRPr="00B502C5">
        <w:rPr>
          <w:rFonts w:ascii="Times New Roman" w:hAnsi="Times New Roman"/>
          <w:sz w:val="24"/>
          <w:szCs w:val="24"/>
        </w:rPr>
        <w:t xml:space="preserve"> which</w:t>
      </w:r>
      <w:r w:rsidR="00572A71" w:rsidRPr="00B502C5">
        <w:rPr>
          <w:rFonts w:ascii="Times New Roman" w:hAnsi="Times New Roman"/>
          <w:sz w:val="24"/>
          <w:szCs w:val="24"/>
        </w:rPr>
        <w:t xml:space="preserve"> brings about what Ferraris calls </w:t>
      </w:r>
      <w:r w:rsidR="0093508C" w:rsidRPr="00B502C5">
        <w:rPr>
          <w:rFonts w:ascii="Times New Roman" w:hAnsi="Times New Roman"/>
          <w:sz w:val="24"/>
          <w:szCs w:val="24"/>
        </w:rPr>
        <w:t xml:space="preserve">the transfiguration of </w:t>
      </w:r>
      <w:r w:rsidR="004D400F" w:rsidRPr="00B502C5">
        <w:rPr>
          <w:rFonts w:ascii="Times New Roman" w:hAnsi="Times New Roman"/>
          <w:sz w:val="24"/>
          <w:szCs w:val="24"/>
        </w:rPr>
        <w:t>a</w:t>
      </w:r>
      <w:r w:rsidR="00572A71" w:rsidRPr="00B502C5">
        <w:rPr>
          <w:rFonts w:ascii="Times New Roman" w:hAnsi="Times New Roman"/>
          <w:sz w:val="24"/>
          <w:szCs w:val="24"/>
        </w:rPr>
        <w:t xml:space="preserve"> physical object into a social object</w:t>
      </w:r>
      <w:r w:rsidR="00D86058" w:rsidRPr="00B502C5">
        <w:rPr>
          <w:rFonts w:ascii="Times New Roman" w:hAnsi="Times New Roman"/>
          <w:sz w:val="24"/>
          <w:szCs w:val="24"/>
        </w:rPr>
        <w:t xml:space="preserve">, as when Fred becomes transfigured by his university peers into a professor </w:t>
      </w:r>
      <w:proofErr w:type="spellStart"/>
      <w:r w:rsidR="00D86058" w:rsidRPr="00B502C5">
        <w:rPr>
          <w:rFonts w:ascii="Times New Roman" w:hAnsi="Times New Roman"/>
          <w:i/>
          <w:sz w:val="24"/>
          <w:szCs w:val="24"/>
        </w:rPr>
        <w:t>ordinarius</w:t>
      </w:r>
      <w:proofErr w:type="spellEnd"/>
      <w:r w:rsidR="00D86058" w:rsidRPr="00B502C5">
        <w:rPr>
          <w:rFonts w:ascii="Times New Roman" w:hAnsi="Times New Roman"/>
          <w:sz w:val="24"/>
          <w:szCs w:val="24"/>
        </w:rPr>
        <w:t xml:space="preserve">. </w:t>
      </w:r>
      <w:r w:rsidR="00C60150" w:rsidRPr="00B502C5">
        <w:rPr>
          <w:rFonts w:ascii="Times New Roman" w:hAnsi="Times New Roman"/>
          <w:sz w:val="24"/>
          <w:szCs w:val="24"/>
        </w:rPr>
        <w:t xml:space="preserve">But how, Ferraris asks, is </w:t>
      </w:r>
      <w:r w:rsidR="005D60A3" w:rsidRPr="00B502C5">
        <w:rPr>
          <w:rFonts w:ascii="Times New Roman" w:hAnsi="Times New Roman"/>
          <w:sz w:val="24"/>
          <w:szCs w:val="24"/>
        </w:rPr>
        <w:t xml:space="preserve">collective intentionality to provide an account of those </w:t>
      </w:r>
      <w:proofErr w:type="gramStart"/>
      <w:r w:rsidR="005D60A3" w:rsidRPr="00B502C5">
        <w:rPr>
          <w:rFonts w:ascii="Times New Roman" w:hAnsi="Times New Roman"/>
          <w:sz w:val="24"/>
          <w:szCs w:val="24"/>
        </w:rPr>
        <w:t>free-standing</w:t>
      </w:r>
      <w:proofErr w:type="gramEnd"/>
      <w:r w:rsidR="005D60A3" w:rsidRPr="00B502C5">
        <w:rPr>
          <w:rFonts w:ascii="Times New Roman" w:hAnsi="Times New Roman"/>
          <w:sz w:val="24"/>
          <w:szCs w:val="24"/>
        </w:rPr>
        <w:t xml:space="preserve"> Y terms </w:t>
      </w:r>
      <w:ins w:id="111" w:author="William Doub" w:date="2014-04-11T11:05:00Z">
        <w:r w:rsidR="00D23784">
          <w:rPr>
            <w:rFonts w:ascii="Times New Roman" w:hAnsi="Times New Roman"/>
            <w:sz w:val="24"/>
            <w:szCs w:val="24"/>
          </w:rPr>
          <w:t>that</w:t>
        </w:r>
      </w:ins>
      <w:del w:id="112" w:author="William Doub" w:date="2014-04-11T11:05:00Z">
        <w:r w:rsidR="005D60A3" w:rsidRPr="00B502C5" w:rsidDel="00D23784">
          <w:rPr>
            <w:rFonts w:ascii="Times New Roman" w:hAnsi="Times New Roman"/>
            <w:sz w:val="24"/>
            <w:szCs w:val="24"/>
          </w:rPr>
          <w:delText>which</w:delText>
        </w:r>
      </w:del>
      <w:r w:rsidR="005D60A3" w:rsidRPr="00B502C5">
        <w:rPr>
          <w:rFonts w:ascii="Times New Roman" w:hAnsi="Times New Roman"/>
          <w:sz w:val="24"/>
          <w:szCs w:val="24"/>
        </w:rPr>
        <w:t xml:space="preserve"> have no fo</w:t>
      </w:r>
      <w:r w:rsidR="00C60150" w:rsidRPr="00B502C5">
        <w:rPr>
          <w:rFonts w:ascii="Times New Roman" w:hAnsi="Times New Roman"/>
          <w:sz w:val="24"/>
          <w:szCs w:val="24"/>
        </w:rPr>
        <w:t>undation in any physical object?</w:t>
      </w:r>
    </w:p>
    <w:p w14:paraId="064D30B0" w14:textId="77777777" w:rsidR="00F52438"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93508C" w:rsidRPr="00B502C5">
        <w:rPr>
          <w:rFonts w:ascii="Times New Roman" w:hAnsi="Times New Roman"/>
          <w:sz w:val="24"/>
          <w:szCs w:val="24"/>
        </w:rPr>
        <w:t xml:space="preserve">Ferraris </w:t>
      </w:r>
      <w:r w:rsidR="004D400F" w:rsidRPr="00B502C5">
        <w:rPr>
          <w:rFonts w:ascii="Times New Roman" w:hAnsi="Times New Roman"/>
          <w:sz w:val="24"/>
          <w:szCs w:val="24"/>
        </w:rPr>
        <w:t xml:space="preserve">himself proposes </w:t>
      </w:r>
      <w:r w:rsidR="0093508C" w:rsidRPr="00B502C5" w:rsidDel="007440BD">
        <w:rPr>
          <w:rFonts w:ascii="Times New Roman" w:hAnsi="Times New Roman"/>
          <w:sz w:val="24"/>
          <w:szCs w:val="24"/>
        </w:rPr>
        <w:t>in his</w:t>
      </w:r>
      <w:r w:rsidR="0093508C" w:rsidRPr="00B502C5">
        <w:rPr>
          <w:rFonts w:ascii="Times New Roman" w:hAnsi="Times New Roman"/>
          <w:sz w:val="24"/>
          <w:szCs w:val="24"/>
        </w:rPr>
        <w:t xml:space="preserve"> </w:t>
      </w:r>
      <w:proofErr w:type="spellStart"/>
      <w:r w:rsidR="0093508C" w:rsidRPr="00B502C5">
        <w:rPr>
          <w:rFonts w:ascii="Times New Roman" w:hAnsi="Times New Roman"/>
          <w:i/>
          <w:sz w:val="24"/>
          <w:szCs w:val="24"/>
        </w:rPr>
        <w:t>Documentalità</w:t>
      </w:r>
      <w:proofErr w:type="spellEnd"/>
      <w:r w:rsidR="00C60150" w:rsidRPr="00B502C5">
        <w:rPr>
          <w:rFonts w:ascii="Times New Roman" w:hAnsi="Times New Roman"/>
          <w:i/>
          <w:sz w:val="24"/>
          <w:szCs w:val="24"/>
        </w:rPr>
        <w:t xml:space="preserve"> </w:t>
      </w:r>
      <w:r w:rsidR="00C60150" w:rsidRPr="00B502C5">
        <w:rPr>
          <w:rFonts w:ascii="Times New Roman" w:hAnsi="Times New Roman"/>
          <w:sz w:val="24"/>
          <w:szCs w:val="24"/>
        </w:rPr>
        <w:t>(</w:t>
      </w:r>
      <w:r w:rsidR="0093508C" w:rsidRPr="00B502C5">
        <w:rPr>
          <w:rFonts w:ascii="Times New Roman" w:hAnsi="Times New Roman"/>
          <w:sz w:val="24"/>
          <w:szCs w:val="24"/>
        </w:rPr>
        <w:t xml:space="preserve">2009) </w:t>
      </w:r>
      <w:r w:rsidR="005D60A3" w:rsidRPr="00B502C5">
        <w:rPr>
          <w:rFonts w:ascii="Times New Roman" w:hAnsi="Times New Roman"/>
          <w:sz w:val="24"/>
          <w:szCs w:val="24"/>
        </w:rPr>
        <w:t xml:space="preserve">a </w:t>
      </w:r>
      <w:r w:rsidR="0093508C" w:rsidRPr="00B502C5">
        <w:rPr>
          <w:rFonts w:ascii="Times New Roman" w:hAnsi="Times New Roman"/>
          <w:sz w:val="24"/>
          <w:szCs w:val="24"/>
        </w:rPr>
        <w:t xml:space="preserve">solution </w:t>
      </w:r>
      <w:r w:rsidR="005D60A3" w:rsidRPr="00B502C5">
        <w:rPr>
          <w:rFonts w:ascii="Times New Roman" w:hAnsi="Times New Roman"/>
          <w:sz w:val="24"/>
          <w:szCs w:val="24"/>
        </w:rPr>
        <w:t xml:space="preserve">to this </w:t>
      </w:r>
      <w:r w:rsidR="0093508C" w:rsidRPr="00B502C5">
        <w:rPr>
          <w:rFonts w:ascii="Times New Roman" w:hAnsi="Times New Roman"/>
          <w:sz w:val="24"/>
          <w:szCs w:val="24"/>
        </w:rPr>
        <w:t xml:space="preserve">problem </w:t>
      </w:r>
      <w:r w:rsidR="005D60A3" w:rsidRPr="00B502C5">
        <w:rPr>
          <w:rFonts w:ascii="Times New Roman" w:hAnsi="Times New Roman"/>
          <w:sz w:val="24"/>
          <w:szCs w:val="24"/>
        </w:rPr>
        <w:t xml:space="preserve">in terms of </w:t>
      </w:r>
      <w:r w:rsidR="004D400F" w:rsidRPr="00B502C5">
        <w:rPr>
          <w:rFonts w:ascii="Times New Roman" w:hAnsi="Times New Roman"/>
          <w:sz w:val="24"/>
          <w:szCs w:val="24"/>
        </w:rPr>
        <w:t xml:space="preserve">his own </w:t>
      </w:r>
      <w:r w:rsidR="00957162">
        <w:rPr>
          <w:rFonts w:ascii="Times New Roman" w:hAnsi="Times New Roman"/>
          <w:sz w:val="24"/>
          <w:szCs w:val="24"/>
        </w:rPr>
        <w:t xml:space="preserve">theory of </w:t>
      </w:r>
      <w:proofErr w:type="spellStart"/>
      <w:r w:rsidR="00957162">
        <w:rPr>
          <w:rFonts w:ascii="Times New Roman" w:hAnsi="Times New Roman"/>
          <w:sz w:val="24"/>
          <w:szCs w:val="24"/>
        </w:rPr>
        <w:t>D</w:t>
      </w:r>
      <w:r w:rsidR="0093508C" w:rsidRPr="00B502C5">
        <w:rPr>
          <w:rFonts w:ascii="Times New Roman" w:hAnsi="Times New Roman"/>
          <w:sz w:val="24"/>
          <w:szCs w:val="24"/>
        </w:rPr>
        <w:t>ocumentality</w:t>
      </w:r>
      <w:proofErr w:type="spellEnd"/>
      <w:r w:rsidR="005D60A3" w:rsidRPr="00B502C5">
        <w:rPr>
          <w:rFonts w:ascii="Times New Roman" w:hAnsi="Times New Roman"/>
          <w:sz w:val="24"/>
          <w:szCs w:val="24"/>
        </w:rPr>
        <w:t xml:space="preserve">, a theory that </w:t>
      </w:r>
      <w:r w:rsidR="004D400F" w:rsidRPr="00B502C5">
        <w:rPr>
          <w:rFonts w:ascii="Times New Roman" w:hAnsi="Times New Roman"/>
          <w:sz w:val="24"/>
          <w:szCs w:val="24"/>
        </w:rPr>
        <w:t>is based in turn on the philosophy of writing set forth by</w:t>
      </w:r>
      <w:r w:rsidR="0093508C" w:rsidRPr="00B502C5">
        <w:rPr>
          <w:rFonts w:ascii="Times New Roman" w:hAnsi="Times New Roman"/>
          <w:sz w:val="24"/>
          <w:szCs w:val="24"/>
        </w:rPr>
        <w:t xml:space="preserve"> Jacques Derrida</w:t>
      </w:r>
      <w:r w:rsidR="000C5D51" w:rsidRPr="00B502C5">
        <w:rPr>
          <w:rFonts w:ascii="Times New Roman" w:hAnsi="Times New Roman"/>
          <w:sz w:val="24"/>
          <w:szCs w:val="24"/>
        </w:rPr>
        <w:t xml:space="preserve"> </w:t>
      </w:r>
      <w:r w:rsidR="004D400F" w:rsidRPr="00B502C5">
        <w:rPr>
          <w:rFonts w:ascii="Times New Roman" w:hAnsi="Times New Roman"/>
          <w:sz w:val="24"/>
          <w:szCs w:val="24"/>
        </w:rPr>
        <w:t xml:space="preserve">in his </w:t>
      </w:r>
      <w:commentRangeStart w:id="113"/>
      <w:r w:rsidR="00957162">
        <w:rPr>
          <w:rFonts w:ascii="Times New Roman" w:hAnsi="Times New Roman"/>
          <w:i/>
          <w:sz w:val="24"/>
          <w:szCs w:val="24"/>
        </w:rPr>
        <w:t xml:space="preserve">Of </w:t>
      </w:r>
      <w:r w:rsidR="004D400F" w:rsidRPr="00B502C5">
        <w:rPr>
          <w:rFonts w:ascii="Times New Roman" w:hAnsi="Times New Roman"/>
          <w:i/>
          <w:sz w:val="24"/>
          <w:szCs w:val="24"/>
        </w:rPr>
        <w:t>Grammatology</w:t>
      </w:r>
      <w:r w:rsidR="004D400F" w:rsidRPr="00B502C5">
        <w:rPr>
          <w:rFonts w:ascii="Times New Roman" w:hAnsi="Times New Roman"/>
          <w:sz w:val="24"/>
          <w:szCs w:val="24"/>
        </w:rPr>
        <w:t xml:space="preserve"> (1967</w:t>
      </w:r>
      <w:commentRangeEnd w:id="113"/>
      <w:r w:rsidR="00D23784">
        <w:rPr>
          <w:rStyle w:val="CommentReference"/>
        </w:rPr>
        <w:commentReference w:id="113"/>
      </w:r>
      <w:r w:rsidR="004D400F" w:rsidRPr="00B502C5">
        <w:rPr>
          <w:rFonts w:ascii="Times New Roman" w:hAnsi="Times New Roman"/>
          <w:sz w:val="24"/>
          <w:szCs w:val="24"/>
        </w:rPr>
        <w:t>)</w:t>
      </w:r>
      <w:r w:rsidR="0093508C" w:rsidRPr="00B502C5">
        <w:rPr>
          <w:rFonts w:ascii="Times New Roman" w:hAnsi="Times New Roman"/>
          <w:sz w:val="24"/>
          <w:szCs w:val="24"/>
        </w:rPr>
        <w:t>. Derrida</w:t>
      </w:r>
      <w:r w:rsidR="004D400F" w:rsidRPr="00B502C5">
        <w:rPr>
          <w:rFonts w:ascii="Times New Roman" w:hAnsi="Times New Roman"/>
          <w:sz w:val="24"/>
          <w:szCs w:val="24"/>
        </w:rPr>
        <w:t>’s writings on writing have been right</w:t>
      </w:r>
      <w:r w:rsidR="005D60A3" w:rsidRPr="00B502C5">
        <w:rPr>
          <w:rFonts w:ascii="Times New Roman" w:hAnsi="Times New Roman"/>
          <w:sz w:val="24"/>
          <w:szCs w:val="24"/>
        </w:rPr>
        <w:t>ly</w:t>
      </w:r>
      <w:r w:rsidR="004D400F" w:rsidRPr="00B502C5">
        <w:rPr>
          <w:rFonts w:ascii="Times New Roman" w:hAnsi="Times New Roman"/>
          <w:sz w:val="24"/>
          <w:szCs w:val="24"/>
        </w:rPr>
        <w:t xml:space="preserve"> criticized for </w:t>
      </w:r>
      <w:r w:rsidR="00C60150" w:rsidRPr="00B502C5">
        <w:rPr>
          <w:rFonts w:ascii="Times New Roman" w:hAnsi="Times New Roman"/>
          <w:sz w:val="24"/>
          <w:szCs w:val="24"/>
        </w:rPr>
        <w:t xml:space="preserve">what seems to be </w:t>
      </w:r>
      <w:r w:rsidR="004D400F" w:rsidRPr="00B502C5">
        <w:rPr>
          <w:rFonts w:ascii="Times New Roman" w:hAnsi="Times New Roman"/>
          <w:sz w:val="24"/>
          <w:szCs w:val="24"/>
        </w:rPr>
        <w:t xml:space="preserve">their </w:t>
      </w:r>
      <w:r w:rsidR="00C60150" w:rsidRPr="00B502C5">
        <w:rPr>
          <w:rFonts w:ascii="Times New Roman" w:hAnsi="Times New Roman"/>
          <w:sz w:val="24"/>
          <w:szCs w:val="24"/>
        </w:rPr>
        <w:t xml:space="preserve">willful </w:t>
      </w:r>
      <w:r w:rsidR="004D400F" w:rsidRPr="00B502C5">
        <w:rPr>
          <w:rFonts w:ascii="Times New Roman" w:hAnsi="Times New Roman"/>
          <w:sz w:val="24"/>
          <w:szCs w:val="24"/>
        </w:rPr>
        <w:t xml:space="preserve">obfuscation. </w:t>
      </w:r>
      <w:r w:rsidR="00C60150" w:rsidRPr="00B502C5">
        <w:rPr>
          <w:rFonts w:ascii="Times New Roman" w:hAnsi="Times New Roman"/>
          <w:sz w:val="24"/>
          <w:szCs w:val="24"/>
        </w:rPr>
        <w:t xml:space="preserve">In </w:t>
      </w:r>
      <w:proofErr w:type="spellStart"/>
      <w:r w:rsidR="00C60150" w:rsidRPr="00B502C5">
        <w:rPr>
          <w:rFonts w:ascii="Times New Roman" w:hAnsi="Times New Roman"/>
          <w:i/>
          <w:sz w:val="24"/>
          <w:szCs w:val="24"/>
        </w:rPr>
        <w:t>Documentalità</w:t>
      </w:r>
      <w:proofErr w:type="spellEnd"/>
      <w:r w:rsidR="00C60150" w:rsidRPr="00B502C5">
        <w:rPr>
          <w:rFonts w:ascii="Times New Roman" w:hAnsi="Times New Roman"/>
          <w:sz w:val="24"/>
          <w:szCs w:val="24"/>
        </w:rPr>
        <w:t>, however,</w:t>
      </w:r>
      <w:r w:rsidR="00C60150" w:rsidRPr="00B502C5">
        <w:rPr>
          <w:rFonts w:ascii="Times New Roman" w:hAnsi="Times New Roman"/>
          <w:i/>
          <w:sz w:val="24"/>
          <w:szCs w:val="24"/>
        </w:rPr>
        <w:t xml:space="preserve"> </w:t>
      </w:r>
      <w:r w:rsidR="004D400F" w:rsidRPr="00B502C5">
        <w:rPr>
          <w:rFonts w:ascii="Times New Roman" w:hAnsi="Times New Roman"/>
          <w:sz w:val="24"/>
          <w:szCs w:val="24"/>
        </w:rPr>
        <w:t xml:space="preserve">Ferraris proposes </w:t>
      </w:r>
      <w:r w:rsidR="00C60150" w:rsidRPr="00B502C5">
        <w:rPr>
          <w:rFonts w:ascii="Times New Roman" w:hAnsi="Times New Roman"/>
          <w:sz w:val="24"/>
          <w:szCs w:val="24"/>
        </w:rPr>
        <w:t xml:space="preserve">what he sees as </w:t>
      </w:r>
      <w:r w:rsidR="004D400F" w:rsidRPr="00B502C5">
        <w:rPr>
          <w:rFonts w:ascii="Times New Roman" w:hAnsi="Times New Roman"/>
          <w:sz w:val="24"/>
          <w:szCs w:val="24"/>
        </w:rPr>
        <w:t xml:space="preserve">a way of making sense of Derrida by seeing him as </w:t>
      </w:r>
      <w:r w:rsidR="00E06E5B" w:rsidRPr="00B502C5">
        <w:rPr>
          <w:rFonts w:ascii="Times New Roman" w:hAnsi="Times New Roman"/>
          <w:sz w:val="24"/>
          <w:szCs w:val="24"/>
        </w:rPr>
        <w:t xml:space="preserve">key </w:t>
      </w:r>
      <w:r w:rsidR="00FE4508" w:rsidRPr="00B502C5">
        <w:rPr>
          <w:rFonts w:ascii="Times New Roman" w:hAnsi="Times New Roman"/>
          <w:sz w:val="24"/>
          <w:szCs w:val="24"/>
        </w:rPr>
        <w:t>precisely</w:t>
      </w:r>
      <w:r w:rsidR="00E06E5B" w:rsidRPr="00B502C5">
        <w:rPr>
          <w:rFonts w:ascii="Times New Roman" w:hAnsi="Times New Roman"/>
          <w:sz w:val="24"/>
          <w:szCs w:val="24"/>
        </w:rPr>
        <w:t xml:space="preserve"> to the problems we face in understanding the ontology </w:t>
      </w:r>
      <w:r w:rsidR="004D400F" w:rsidRPr="00B502C5">
        <w:rPr>
          <w:rFonts w:ascii="Times New Roman" w:hAnsi="Times New Roman"/>
          <w:sz w:val="24"/>
          <w:szCs w:val="24"/>
        </w:rPr>
        <w:t xml:space="preserve">of </w:t>
      </w:r>
      <w:r w:rsidR="0093508C" w:rsidRPr="00B502C5">
        <w:rPr>
          <w:rFonts w:ascii="Times New Roman" w:hAnsi="Times New Roman"/>
          <w:sz w:val="24"/>
          <w:szCs w:val="24"/>
        </w:rPr>
        <w:t xml:space="preserve">social </w:t>
      </w:r>
      <w:r w:rsidR="004D400F" w:rsidRPr="00B502C5">
        <w:rPr>
          <w:rFonts w:ascii="Times New Roman" w:hAnsi="Times New Roman"/>
          <w:sz w:val="24"/>
          <w:szCs w:val="24"/>
        </w:rPr>
        <w:t>reality</w:t>
      </w:r>
      <w:r w:rsidR="00E06E5B" w:rsidRPr="00B502C5">
        <w:rPr>
          <w:rFonts w:ascii="Times New Roman" w:hAnsi="Times New Roman"/>
          <w:sz w:val="24"/>
          <w:szCs w:val="24"/>
        </w:rPr>
        <w:t xml:space="preserve"> in the way proposed by Searle</w:t>
      </w:r>
      <w:r w:rsidR="00957162">
        <w:rPr>
          <w:rFonts w:ascii="Times New Roman" w:hAnsi="Times New Roman"/>
          <w:sz w:val="24"/>
          <w:szCs w:val="24"/>
        </w:rPr>
        <w:t>.</w:t>
      </w:r>
    </w:p>
    <w:p w14:paraId="5A51745A" w14:textId="19976BD1" w:rsidR="00B53AE1"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E06E5B" w:rsidRPr="00B502C5">
        <w:rPr>
          <w:rFonts w:ascii="Times New Roman" w:hAnsi="Times New Roman"/>
          <w:sz w:val="24"/>
          <w:szCs w:val="24"/>
        </w:rPr>
        <w:t xml:space="preserve">Ferraris begins by pointing to the fact that </w:t>
      </w:r>
      <w:r w:rsidR="0093508C" w:rsidRPr="00B502C5">
        <w:rPr>
          <w:rFonts w:ascii="Times New Roman" w:hAnsi="Times New Roman"/>
          <w:sz w:val="24"/>
          <w:szCs w:val="24"/>
        </w:rPr>
        <w:t xml:space="preserve">Derrida dedicated </w:t>
      </w:r>
      <w:r w:rsidR="00E06E5B" w:rsidRPr="00B502C5">
        <w:rPr>
          <w:rFonts w:ascii="Times New Roman" w:hAnsi="Times New Roman"/>
          <w:sz w:val="24"/>
          <w:szCs w:val="24"/>
        </w:rPr>
        <w:t xml:space="preserve">one of his </w:t>
      </w:r>
      <w:r w:rsidR="0093508C" w:rsidRPr="00B502C5">
        <w:rPr>
          <w:rFonts w:ascii="Times New Roman" w:hAnsi="Times New Roman"/>
          <w:sz w:val="24"/>
          <w:szCs w:val="24"/>
        </w:rPr>
        <w:t>essay</w:t>
      </w:r>
      <w:r w:rsidR="00E06E5B" w:rsidRPr="00B502C5">
        <w:rPr>
          <w:rFonts w:ascii="Times New Roman" w:hAnsi="Times New Roman"/>
          <w:sz w:val="24"/>
          <w:szCs w:val="24"/>
        </w:rPr>
        <w:t>s</w:t>
      </w:r>
      <w:r w:rsidR="0093508C" w:rsidRPr="00B502C5">
        <w:rPr>
          <w:rFonts w:ascii="Times New Roman" w:hAnsi="Times New Roman"/>
          <w:sz w:val="24"/>
          <w:szCs w:val="24"/>
        </w:rPr>
        <w:t xml:space="preserve"> </w:t>
      </w:r>
      <w:r w:rsidR="00E06E5B" w:rsidRPr="00B502C5">
        <w:rPr>
          <w:rFonts w:ascii="Times New Roman" w:hAnsi="Times New Roman"/>
          <w:sz w:val="24"/>
          <w:szCs w:val="24"/>
        </w:rPr>
        <w:t xml:space="preserve">(subsequently published in </w:t>
      </w:r>
      <w:commentRangeStart w:id="114"/>
      <w:r w:rsidR="00E06E5B" w:rsidRPr="00B502C5">
        <w:rPr>
          <w:rFonts w:ascii="Times New Roman" w:hAnsi="Times New Roman"/>
          <w:i/>
          <w:sz w:val="24"/>
          <w:szCs w:val="24"/>
        </w:rPr>
        <w:t>Margins of Philosophy</w:t>
      </w:r>
      <w:del w:id="115" w:author="William Doub" w:date="2014-04-11T11:09:00Z">
        <w:r w:rsidR="00E06E5B" w:rsidRPr="00B502C5" w:rsidDel="00A95672">
          <w:rPr>
            <w:rFonts w:ascii="Times New Roman" w:hAnsi="Times New Roman"/>
            <w:sz w:val="24"/>
            <w:szCs w:val="24"/>
          </w:rPr>
          <w:delText>,</w:delText>
        </w:r>
      </w:del>
      <w:r w:rsidR="00E06E5B" w:rsidRPr="00B502C5">
        <w:rPr>
          <w:rFonts w:ascii="Times New Roman" w:hAnsi="Times New Roman"/>
          <w:sz w:val="24"/>
          <w:szCs w:val="24"/>
        </w:rPr>
        <w:t xml:space="preserve"> </w:t>
      </w:r>
      <w:ins w:id="116" w:author="William Doub" w:date="2014-04-11T11:09:00Z">
        <w:r w:rsidR="00A95672">
          <w:rPr>
            <w:rFonts w:ascii="Times New Roman" w:hAnsi="Times New Roman"/>
            <w:sz w:val="24"/>
            <w:szCs w:val="24"/>
          </w:rPr>
          <w:t>(</w:t>
        </w:r>
      </w:ins>
      <w:r w:rsidR="00E06E5B" w:rsidRPr="00B502C5">
        <w:rPr>
          <w:rFonts w:ascii="Times New Roman" w:hAnsi="Times New Roman"/>
          <w:sz w:val="24"/>
          <w:szCs w:val="24"/>
        </w:rPr>
        <w:t>1971</w:t>
      </w:r>
      <w:commentRangeEnd w:id="114"/>
      <w:r w:rsidR="00D23784">
        <w:rPr>
          <w:rStyle w:val="CommentReference"/>
        </w:rPr>
        <w:commentReference w:id="114"/>
      </w:r>
      <w:r w:rsidR="00E06E5B" w:rsidRPr="00B502C5">
        <w:rPr>
          <w:rFonts w:ascii="Times New Roman" w:hAnsi="Times New Roman"/>
          <w:sz w:val="24"/>
          <w:szCs w:val="24"/>
        </w:rPr>
        <w:t xml:space="preserve">) </w:t>
      </w:r>
      <w:r w:rsidR="0093508C" w:rsidRPr="00B502C5">
        <w:rPr>
          <w:rFonts w:ascii="Times New Roman" w:hAnsi="Times New Roman"/>
          <w:sz w:val="24"/>
          <w:szCs w:val="24"/>
        </w:rPr>
        <w:t xml:space="preserve">to </w:t>
      </w:r>
      <w:r w:rsidR="00E06E5B" w:rsidRPr="00B502C5">
        <w:rPr>
          <w:rFonts w:ascii="Times New Roman" w:hAnsi="Times New Roman"/>
          <w:sz w:val="24"/>
          <w:szCs w:val="24"/>
        </w:rPr>
        <w:t xml:space="preserve">the work on </w:t>
      </w:r>
      <w:r w:rsidR="0093508C" w:rsidRPr="00B502C5">
        <w:rPr>
          <w:rFonts w:ascii="Times New Roman" w:hAnsi="Times New Roman"/>
          <w:sz w:val="24"/>
          <w:szCs w:val="24"/>
        </w:rPr>
        <w:t xml:space="preserve">speech acts </w:t>
      </w:r>
      <w:r w:rsidR="00957162">
        <w:rPr>
          <w:rFonts w:ascii="Times New Roman" w:hAnsi="Times New Roman"/>
          <w:sz w:val="24"/>
          <w:szCs w:val="24"/>
        </w:rPr>
        <w:t>of Searle’s mentor J.</w:t>
      </w:r>
      <w:r w:rsidR="00E06E5B" w:rsidRPr="00B502C5">
        <w:rPr>
          <w:rFonts w:ascii="Times New Roman" w:hAnsi="Times New Roman"/>
          <w:sz w:val="24"/>
          <w:szCs w:val="24"/>
        </w:rPr>
        <w:t>L. Austin</w:t>
      </w:r>
      <w:r w:rsidR="0093508C" w:rsidRPr="00B502C5">
        <w:rPr>
          <w:rFonts w:ascii="Times New Roman" w:hAnsi="Times New Roman"/>
          <w:sz w:val="24"/>
          <w:szCs w:val="24"/>
        </w:rPr>
        <w:t xml:space="preserve">. </w:t>
      </w:r>
      <w:r w:rsidR="00B53AE1" w:rsidRPr="00B502C5">
        <w:rPr>
          <w:rFonts w:ascii="Times New Roman" w:hAnsi="Times New Roman"/>
          <w:sz w:val="24"/>
          <w:szCs w:val="24"/>
        </w:rPr>
        <w:t xml:space="preserve">As Derrida observed </w:t>
      </w:r>
      <w:r w:rsidR="00C60150" w:rsidRPr="00B502C5">
        <w:rPr>
          <w:rFonts w:ascii="Times New Roman" w:hAnsi="Times New Roman"/>
          <w:sz w:val="24"/>
          <w:szCs w:val="24"/>
        </w:rPr>
        <w:t xml:space="preserve">in this essay </w:t>
      </w:r>
      <w:r w:rsidR="00B53AE1" w:rsidRPr="00B502C5">
        <w:rPr>
          <w:rFonts w:ascii="Times New Roman" w:hAnsi="Times New Roman"/>
          <w:sz w:val="24"/>
          <w:szCs w:val="24"/>
        </w:rPr>
        <w:t xml:space="preserve">– and this may be one of the very few places where </w:t>
      </w:r>
      <w:r w:rsidR="00E603E6">
        <w:rPr>
          <w:rFonts w:ascii="Times New Roman" w:hAnsi="Times New Roman"/>
          <w:sz w:val="24"/>
          <w:szCs w:val="24"/>
        </w:rPr>
        <w:t>Monsieur Derrida</w:t>
      </w:r>
      <w:r w:rsidR="00B53AE1" w:rsidRPr="00B502C5">
        <w:rPr>
          <w:rFonts w:ascii="Times New Roman" w:hAnsi="Times New Roman"/>
          <w:sz w:val="24"/>
          <w:szCs w:val="24"/>
        </w:rPr>
        <w:t xml:space="preserve"> may have come close to a coherent thought –</w:t>
      </w:r>
      <w:r w:rsidR="00E06E5B" w:rsidRPr="00B502C5">
        <w:rPr>
          <w:rFonts w:ascii="Times New Roman" w:hAnsi="Times New Roman"/>
          <w:sz w:val="24"/>
          <w:szCs w:val="24"/>
        </w:rPr>
        <w:t xml:space="preserve"> most speech </w:t>
      </w:r>
      <w:r w:rsidR="0093508C" w:rsidRPr="00B502C5">
        <w:rPr>
          <w:rFonts w:ascii="Times New Roman" w:hAnsi="Times New Roman"/>
          <w:sz w:val="24"/>
          <w:szCs w:val="24"/>
        </w:rPr>
        <w:t>acts</w:t>
      </w:r>
      <w:r w:rsidR="00E06E5B" w:rsidRPr="00B502C5">
        <w:rPr>
          <w:rFonts w:ascii="Times New Roman" w:hAnsi="Times New Roman"/>
          <w:sz w:val="24"/>
          <w:szCs w:val="24"/>
        </w:rPr>
        <w:t xml:space="preserve"> </w:t>
      </w:r>
      <w:r w:rsidR="0093508C" w:rsidRPr="00B502C5">
        <w:rPr>
          <w:rFonts w:ascii="Times New Roman" w:hAnsi="Times New Roman"/>
          <w:sz w:val="24"/>
          <w:szCs w:val="24"/>
        </w:rPr>
        <w:t xml:space="preserve">are </w:t>
      </w:r>
      <w:r w:rsidR="00E06E5B" w:rsidRPr="00B502C5">
        <w:rPr>
          <w:rFonts w:ascii="Times New Roman" w:hAnsi="Times New Roman"/>
          <w:sz w:val="24"/>
          <w:szCs w:val="24"/>
        </w:rPr>
        <w:t xml:space="preserve">in fact </w:t>
      </w:r>
      <w:r w:rsidR="0093508C" w:rsidRPr="00B502C5">
        <w:rPr>
          <w:rFonts w:ascii="Times New Roman" w:hAnsi="Times New Roman"/>
          <w:i/>
          <w:sz w:val="24"/>
          <w:szCs w:val="24"/>
        </w:rPr>
        <w:t>inscribed</w:t>
      </w:r>
      <w:r w:rsidR="00E06E5B" w:rsidRPr="00B502C5">
        <w:rPr>
          <w:rFonts w:ascii="Times New Roman" w:hAnsi="Times New Roman"/>
          <w:sz w:val="24"/>
          <w:szCs w:val="24"/>
        </w:rPr>
        <w:t xml:space="preserve"> acts – for </w:t>
      </w:r>
      <w:r w:rsidR="0093508C" w:rsidRPr="00B502C5">
        <w:rPr>
          <w:rFonts w:ascii="Times New Roman" w:hAnsi="Times New Roman"/>
          <w:sz w:val="24"/>
          <w:szCs w:val="24"/>
        </w:rPr>
        <w:t xml:space="preserve">without records of some sort </w:t>
      </w:r>
      <w:r w:rsidR="00AC7167" w:rsidRPr="00B502C5">
        <w:rPr>
          <w:rFonts w:ascii="Times New Roman" w:hAnsi="Times New Roman"/>
          <w:sz w:val="24"/>
          <w:szCs w:val="24"/>
        </w:rPr>
        <w:t xml:space="preserve">there is no way in which </w:t>
      </w:r>
      <w:proofErr w:type="spellStart"/>
      <w:r w:rsidR="00AC7167" w:rsidRPr="00B502C5">
        <w:rPr>
          <w:rFonts w:ascii="Times New Roman" w:hAnsi="Times New Roman"/>
          <w:sz w:val="24"/>
          <w:szCs w:val="24"/>
        </w:rPr>
        <w:t>performatives</w:t>
      </w:r>
      <w:proofErr w:type="spellEnd"/>
      <w:r w:rsidR="00AC7167" w:rsidRPr="00B502C5">
        <w:rPr>
          <w:rFonts w:ascii="Times New Roman" w:hAnsi="Times New Roman"/>
          <w:sz w:val="24"/>
          <w:szCs w:val="24"/>
        </w:rPr>
        <w:t xml:space="preserve"> c</w:t>
      </w:r>
      <w:r w:rsidR="0093508C" w:rsidRPr="00B502C5">
        <w:rPr>
          <w:rFonts w:ascii="Times New Roman" w:hAnsi="Times New Roman"/>
          <w:sz w:val="24"/>
          <w:szCs w:val="24"/>
        </w:rPr>
        <w:t xml:space="preserve">ould produce </w:t>
      </w:r>
      <w:r w:rsidR="00AC7167" w:rsidRPr="00B502C5">
        <w:rPr>
          <w:rFonts w:ascii="Times New Roman" w:hAnsi="Times New Roman"/>
          <w:sz w:val="24"/>
          <w:szCs w:val="24"/>
        </w:rPr>
        <w:t xml:space="preserve">highly complex </w:t>
      </w:r>
      <w:r w:rsidR="0093508C" w:rsidRPr="00B502C5">
        <w:rPr>
          <w:rFonts w:ascii="Times New Roman" w:hAnsi="Times New Roman"/>
          <w:sz w:val="24"/>
          <w:szCs w:val="24"/>
        </w:rPr>
        <w:t xml:space="preserve">social objects such as conferences, marriages, graduation ceremonies, or constitutions. The point is simple, if we imagine a graduation or a wedding </w:t>
      </w:r>
      <w:r w:rsidR="008B41AA" w:rsidRPr="00B502C5">
        <w:rPr>
          <w:rFonts w:ascii="Times New Roman" w:hAnsi="Times New Roman"/>
          <w:sz w:val="24"/>
          <w:szCs w:val="24"/>
        </w:rPr>
        <w:t xml:space="preserve">or a coronation </w:t>
      </w:r>
      <w:r w:rsidR="0093508C" w:rsidRPr="00B502C5">
        <w:rPr>
          <w:rFonts w:ascii="Times New Roman" w:hAnsi="Times New Roman"/>
          <w:sz w:val="24"/>
          <w:szCs w:val="24"/>
        </w:rPr>
        <w:t xml:space="preserve">ceremony in which there are no </w:t>
      </w:r>
      <w:r w:rsidR="00F3149D" w:rsidRPr="00B502C5">
        <w:rPr>
          <w:rFonts w:ascii="Times New Roman" w:hAnsi="Times New Roman"/>
          <w:sz w:val="24"/>
          <w:szCs w:val="24"/>
        </w:rPr>
        <w:t xml:space="preserve">distributed and signed and countersigned plans and bookings, </w:t>
      </w:r>
      <w:r w:rsidR="00B53AE1" w:rsidRPr="00B502C5">
        <w:rPr>
          <w:rFonts w:ascii="Times New Roman" w:hAnsi="Times New Roman"/>
          <w:sz w:val="24"/>
          <w:szCs w:val="24"/>
        </w:rPr>
        <w:t>acts of regist</w:t>
      </w:r>
      <w:r w:rsidR="0093508C" w:rsidRPr="00B502C5">
        <w:rPr>
          <w:rFonts w:ascii="Times New Roman" w:hAnsi="Times New Roman"/>
          <w:sz w:val="24"/>
          <w:szCs w:val="24"/>
        </w:rPr>
        <w:t>r</w:t>
      </w:r>
      <w:r w:rsidR="00B53AE1" w:rsidRPr="00B502C5">
        <w:rPr>
          <w:rFonts w:ascii="Times New Roman" w:hAnsi="Times New Roman"/>
          <w:sz w:val="24"/>
          <w:szCs w:val="24"/>
        </w:rPr>
        <w:t>ation</w:t>
      </w:r>
      <w:r w:rsidR="0093508C" w:rsidRPr="00B502C5">
        <w:rPr>
          <w:rFonts w:ascii="Times New Roman" w:hAnsi="Times New Roman"/>
          <w:sz w:val="24"/>
          <w:szCs w:val="24"/>
        </w:rPr>
        <w:t xml:space="preserve"> and </w:t>
      </w:r>
      <w:r w:rsidR="00E06E5B" w:rsidRPr="00B502C5">
        <w:rPr>
          <w:rFonts w:ascii="Times New Roman" w:hAnsi="Times New Roman"/>
          <w:sz w:val="24"/>
          <w:szCs w:val="24"/>
        </w:rPr>
        <w:t xml:space="preserve">signed </w:t>
      </w:r>
      <w:r w:rsidR="0093508C" w:rsidRPr="00B502C5">
        <w:rPr>
          <w:rFonts w:ascii="Times New Roman" w:hAnsi="Times New Roman"/>
          <w:sz w:val="24"/>
          <w:szCs w:val="24"/>
        </w:rPr>
        <w:t xml:space="preserve">testimonies, </w:t>
      </w:r>
      <w:r w:rsidR="00E06E5B" w:rsidRPr="00B502C5">
        <w:rPr>
          <w:rFonts w:ascii="Times New Roman" w:hAnsi="Times New Roman"/>
          <w:sz w:val="24"/>
          <w:szCs w:val="24"/>
        </w:rPr>
        <w:t xml:space="preserve">then </w:t>
      </w:r>
      <w:r w:rsidR="0093508C" w:rsidRPr="00B502C5">
        <w:rPr>
          <w:rFonts w:ascii="Times New Roman" w:hAnsi="Times New Roman"/>
          <w:sz w:val="24"/>
          <w:szCs w:val="24"/>
        </w:rPr>
        <w:t xml:space="preserve">it is difficult to maintain </w:t>
      </w:r>
      <w:r w:rsidR="00E06E5B" w:rsidRPr="00B502C5">
        <w:rPr>
          <w:rFonts w:ascii="Times New Roman" w:hAnsi="Times New Roman"/>
          <w:sz w:val="24"/>
          <w:szCs w:val="24"/>
        </w:rPr>
        <w:t xml:space="preserve">thereafter </w:t>
      </w:r>
      <w:r w:rsidR="0093508C" w:rsidRPr="00B502C5">
        <w:rPr>
          <w:rFonts w:ascii="Times New Roman" w:hAnsi="Times New Roman"/>
          <w:sz w:val="24"/>
          <w:szCs w:val="24"/>
        </w:rPr>
        <w:t xml:space="preserve">that </w:t>
      </w:r>
      <w:r w:rsidR="009F5C94" w:rsidRPr="00B502C5">
        <w:rPr>
          <w:rFonts w:ascii="Times New Roman" w:hAnsi="Times New Roman"/>
          <w:sz w:val="24"/>
          <w:szCs w:val="24"/>
        </w:rPr>
        <w:t>a graduate, or a husband and</w:t>
      </w:r>
      <w:r w:rsidR="0093508C" w:rsidRPr="00B502C5">
        <w:rPr>
          <w:rFonts w:ascii="Times New Roman" w:hAnsi="Times New Roman"/>
          <w:sz w:val="24"/>
          <w:szCs w:val="24"/>
        </w:rPr>
        <w:t xml:space="preserve"> a wife, </w:t>
      </w:r>
      <w:r w:rsidR="008B41AA" w:rsidRPr="00B502C5">
        <w:rPr>
          <w:rFonts w:ascii="Times New Roman" w:hAnsi="Times New Roman"/>
          <w:sz w:val="24"/>
          <w:szCs w:val="24"/>
        </w:rPr>
        <w:t xml:space="preserve">or a king </w:t>
      </w:r>
      <w:r w:rsidR="009F5C94" w:rsidRPr="00B502C5">
        <w:rPr>
          <w:rFonts w:ascii="Times New Roman" w:hAnsi="Times New Roman"/>
          <w:sz w:val="24"/>
          <w:szCs w:val="24"/>
        </w:rPr>
        <w:t xml:space="preserve">have </w:t>
      </w:r>
      <w:r w:rsidR="00957162">
        <w:rPr>
          <w:rFonts w:ascii="Times New Roman" w:hAnsi="Times New Roman"/>
          <w:sz w:val="24"/>
          <w:szCs w:val="24"/>
        </w:rPr>
        <w:t>been produced.</w:t>
      </w:r>
    </w:p>
    <w:p w14:paraId="01E9852E" w14:textId="6201C8AA" w:rsidR="0067268C"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lang w:eastAsia="it-IT"/>
        </w:rPr>
        <w:tab/>
      </w:r>
      <w:r w:rsidR="00B53AE1" w:rsidRPr="00B502C5">
        <w:rPr>
          <w:rFonts w:ascii="Times New Roman" w:hAnsi="Times New Roman"/>
          <w:sz w:val="24"/>
          <w:szCs w:val="24"/>
          <w:lang w:eastAsia="it-IT"/>
        </w:rPr>
        <w:t xml:space="preserve">The Ferraris </w:t>
      </w:r>
      <w:r w:rsidR="00957162">
        <w:rPr>
          <w:rFonts w:ascii="Times New Roman" w:hAnsi="Times New Roman"/>
          <w:sz w:val="24"/>
          <w:szCs w:val="24"/>
          <w:lang w:eastAsia="it-IT"/>
        </w:rPr>
        <w:t xml:space="preserve">theory of </w:t>
      </w:r>
      <w:proofErr w:type="spellStart"/>
      <w:r w:rsidR="00957162">
        <w:rPr>
          <w:rFonts w:ascii="Times New Roman" w:hAnsi="Times New Roman"/>
          <w:sz w:val="24"/>
          <w:szCs w:val="24"/>
          <w:lang w:eastAsia="it-IT"/>
        </w:rPr>
        <w:t>D</w:t>
      </w:r>
      <w:r w:rsidR="007C5B8E" w:rsidRPr="00B502C5">
        <w:rPr>
          <w:rFonts w:ascii="Times New Roman" w:hAnsi="Times New Roman"/>
          <w:sz w:val="24"/>
          <w:szCs w:val="24"/>
          <w:lang w:eastAsia="it-IT"/>
        </w:rPr>
        <w:t>ocumentality</w:t>
      </w:r>
      <w:proofErr w:type="spellEnd"/>
      <w:r w:rsidR="00B53AE1" w:rsidRPr="00B502C5">
        <w:rPr>
          <w:rFonts w:ascii="Times New Roman" w:hAnsi="Times New Roman"/>
          <w:sz w:val="24"/>
          <w:szCs w:val="24"/>
          <w:lang w:eastAsia="it-IT"/>
        </w:rPr>
        <w:t xml:space="preserve"> now takes Derrida one step further by arguing that in fact </w:t>
      </w:r>
      <w:r w:rsidR="00B53AE1" w:rsidRPr="00B502C5">
        <w:rPr>
          <w:rFonts w:ascii="Times New Roman" w:hAnsi="Times New Roman"/>
          <w:i/>
          <w:sz w:val="24"/>
          <w:szCs w:val="24"/>
          <w:lang w:eastAsia="it-IT"/>
        </w:rPr>
        <w:t xml:space="preserve">every </w:t>
      </w:r>
      <w:r w:rsidR="00B53AE1" w:rsidRPr="00B502C5">
        <w:rPr>
          <w:rFonts w:ascii="Times New Roman" w:hAnsi="Times New Roman"/>
          <w:sz w:val="24"/>
          <w:szCs w:val="24"/>
          <w:lang w:eastAsia="it-IT"/>
        </w:rPr>
        <w:t xml:space="preserve">speech act is inscribed – since for Ferraris </w:t>
      </w:r>
      <w:r w:rsidR="007C5B8E" w:rsidRPr="00B502C5">
        <w:rPr>
          <w:rFonts w:ascii="Times New Roman" w:hAnsi="Times New Roman"/>
          <w:sz w:val="24"/>
          <w:szCs w:val="24"/>
          <w:lang w:eastAsia="it-IT"/>
        </w:rPr>
        <w:t xml:space="preserve">what maintains </w:t>
      </w:r>
      <w:r w:rsidR="00157448" w:rsidRPr="00B502C5">
        <w:rPr>
          <w:rFonts w:ascii="Times New Roman" w:hAnsi="Times New Roman"/>
          <w:sz w:val="24"/>
          <w:szCs w:val="24"/>
          <w:lang w:eastAsia="it-IT"/>
        </w:rPr>
        <w:t xml:space="preserve">putative social objects in being are </w:t>
      </w:r>
      <w:r w:rsidR="00B53AE1" w:rsidRPr="00B502C5">
        <w:rPr>
          <w:rFonts w:ascii="Times New Roman" w:hAnsi="Times New Roman"/>
          <w:sz w:val="24"/>
          <w:szCs w:val="24"/>
          <w:lang w:eastAsia="it-IT"/>
        </w:rPr>
        <w:t xml:space="preserve">not merely </w:t>
      </w:r>
      <w:r w:rsidR="0093508C" w:rsidRPr="00B502C5">
        <w:rPr>
          <w:rFonts w:ascii="Times New Roman" w:hAnsi="Times New Roman"/>
          <w:sz w:val="24"/>
          <w:szCs w:val="24"/>
          <w:lang w:eastAsia="it-IT"/>
        </w:rPr>
        <w:t>trace</w:t>
      </w:r>
      <w:r w:rsidR="00157448" w:rsidRPr="00B502C5">
        <w:rPr>
          <w:rFonts w:ascii="Times New Roman" w:hAnsi="Times New Roman"/>
          <w:sz w:val="24"/>
          <w:szCs w:val="24"/>
          <w:lang w:eastAsia="it-IT"/>
        </w:rPr>
        <w:t>s</w:t>
      </w:r>
      <w:r w:rsidR="0093508C" w:rsidRPr="00B502C5">
        <w:rPr>
          <w:rFonts w:ascii="Times New Roman" w:hAnsi="Times New Roman"/>
          <w:sz w:val="24"/>
          <w:szCs w:val="24"/>
          <w:lang w:eastAsia="it-IT"/>
        </w:rPr>
        <w:t xml:space="preserve"> on paper</w:t>
      </w:r>
      <w:r w:rsidR="00440FA7" w:rsidRPr="00B502C5">
        <w:rPr>
          <w:rFonts w:ascii="Times New Roman" w:hAnsi="Times New Roman"/>
          <w:sz w:val="24"/>
          <w:szCs w:val="24"/>
          <w:lang w:eastAsia="it-IT"/>
        </w:rPr>
        <w:t>, or in the hard drives of you</w:t>
      </w:r>
      <w:r w:rsidR="00E603E6">
        <w:rPr>
          <w:rFonts w:ascii="Times New Roman" w:hAnsi="Times New Roman"/>
          <w:sz w:val="24"/>
          <w:szCs w:val="24"/>
          <w:lang w:eastAsia="it-IT"/>
        </w:rPr>
        <w:t>r</w:t>
      </w:r>
      <w:r w:rsidR="00440FA7" w:rsidRPr="00B502C5">
        <w:rPr>
          <w:rFonts w:ascii="Times New Roman" w:hAnsi="Times New Roman"/>
          <w:sz w:val="24"/>
          <w:szCs w:val="24"/>
          <w:lang w:eastAsia="it-IT"/>
        </w:rPr>
        <w:t xml:space="preserve"> bank’s computers,</w:t>
      </w:r>
      <w:r w:rsidR="00B53AE1" w:rsidRPr="00B502C5">
        <w:rPr>
          <w:rFonts w:ascii="Times New Roman" w:hAnsi="Times New Roman"/>
          <w:sz w:val="24"/>
          <w:szCs w:val="24"/>
          <w:lang w:eastAsia="it-IT"/>
        </w:rPr>
        <w:t xml:space="preserve"> but also </w:t>
      </w:r>
      <w:r w:rsidR="0093508C" w:rsidRPr="00B502C5">
        <w:rPr>
          <w:rFonts w:ascii="Times New Roman" w:hAnsi="Times New Roman"/>
          <w:sz w:val="24"/>
          <w:szCs w:val="24"/>
          <w:lang w:eastAsia="it-IT"/>
        </w:rPr>
        <w:t>trace</w:t>
      </w:r>
      <w:r w:rsidR="00157448" w:rsidRPr="00B502C5">
        <w:rPr>
          <w:rFonts w:ascii="Times New Roman" w:hAnsi="Times New Roman"/>
          <w:sz w:val="24"/>
          <w:szCs w:val="24"/>
          <w:lang w:eastAsia="it-IT"/>
        </w:rPr>
        <w:t>s</w:t>
      </w:r>
      <w:r w:rsidR="0093508C" w:rsidRPr="00B502C5">
        <w:rPr>
          <w:rFonts w:ascii="Times New Roman" w:hAnsi="Times New Roman"/>
          <w:sz w:val="24"/>
          <w:szCs w:val="24"/>
          <w:lang w:eastAsia="it-IT"/>
        </w:rPr>
        <w:t xml:space="preserve"> </w:t>
      </w:r>
      <w:r w:rsidR="00957162">
        <w:rPr>
          <w:rFonts w:ascii="Times New Roman" w:hAnsi="Times New Roman"/>
          <w:sz w:val="24"/>
          <w:szCs w:val="24"/>
          <w:lang w:eastAsia="it-IT"/>
        </w:rPr>
        <w:t>(“inscriptions”</w:t>
      </w:r>
      <w:r w:rsidR="009974C4" w:rsidRPr="00B502C5">
        <w:rPr>
          <w:rFonts w:ascii="Times New Roman" w:hAnsi="Times New Roman"/>
          <w:sz w:val="24"/>
          <w:szCs w:val="24"/>
          <w:lang w:eastAsia="it-IT"/>
        </w:rPr>
        <w:t xml:space="preserve">) </w:t>
      </w:r>
      <w:r w:rsidR="0093508C" w:rsidRPr="00B502C5">
        <w:rPr>
          <w:rFonts w:ascii="Times New Roman" w:hAnsi="Times New Roman"/>
          <w:i/>
          <w:sz w:val="24"/>
          <w:szCs w:val="24"/>
          <w:lang w:eastAsia="it-IT"/>
        </w:rPr>
        <w:t xml:space="preserve">in </w:t>
      </w:r>
      <w:r w:rsidR="00157448" w:rsidRPr="00B502C5">
        <w:rPr>
          <w:rFonts w:ascii="Times New Roman" w:hAnsi="Times New Roman"/>
          <w:i/>
          <w:sz w:val="24"/>
          <w:szCs w:val="24"/>
          <w:lang w:eastAsia="it-IT"/>
        </w:rPr>
        <w:t xml:space="preserve">your </w:t>
      </w:r>
      <w:r w:rsidR="0093508C" w:rsidRPr="00B502C5">
        <w:rPr>
          <w:rFonts w:ascii="Times New Roman" w:hAnsi="Times New Roman"/>
          <w:i/>
          <w:sz w:val="24"/>
          <w:szCs w:val="24"/>
          <w:lang w:eastAsia="it-IT"/>
        </w:rPr>
        <w:t>brain</w:t>
      </w:r>
      <w:r w:rsidR="00157448" w:rsidRPr="00B502C5">
        <w:rPr>
          <w:rFonts w:ascii="Times New Roman" w:hAnsi="Times New Roman"/>
          <w:sz w:val="24"/>
          <w:szCs w:val="24"/>
          <w:lang w:eastAsia="it-IT"/>
        </w:rPr>
        <w:t xml:space="preserve">. </w:t>
      </w:r>
      <w:r w:rsidR="007501AE" w:rsidRPr="00B502C5">
        <w:rPr>
          <w:rFonts w:ascii="Times New Roman" w:hAnsi="Times New Roman"/>
          <w:sz w:val="24"/>
          <w:szCs w:val="24"/>
          <w:lang w:eastAsia="it-IT"/>
        </w:rPr>
        <w:t>Recall our remark, above, to t</w:t>
      </w:r>
      <w:r w:rsidR="007501AE" w:rsidRPr="00B502C5">
        <w:rPr>
          <w:rFonts w:ascii="Times New Roman" w:hAnsi="Times New Roman"/>
          <w:sz w:val="24"/>
          <w:szCs w:val="24"/>
        </w:rPr>
        <w:t xml:space="preserve">he effect that, through the rise of </w:t>
      </w:r>
      <w:del w:id="117" w:author="William Doub" w:date="2014-04-11T11:10:00Z">
        <w:r w:rsidR="007501AE" w:rsidRPr="00B502C5" w:rsidDel="00A95672">
          <w:rPr>
            <w:rFonts w:ascii="Times New Roman" w:hAnsi="Times New Roman"/>
            <w:sz w:val="24"/>
            <w:szCs w:val="24"/>
          </w:rPr>
          <w:delText xml:space="preserve"> </w:delText>
        </w:r>
      </w:del>
      <w:r w:rsidR="007501AE" w:rsidRPr="00B502C5">
        <w:rPr>
          <w:rFonts w:ascii="Times New Roman" w:hAnsi="Times New Roman"/>
          <w:sz w:val="24"/>
          <w:szCs w:val="24"/>
        </w:rPr>
        <w:t>documents</w:t>
      </w:r>
      <w:ins w:id="118" w:author="William Doub" w:date="2014-04-11T11:11:00Z">
        <w:r w:rsidR="00A95672">
          <w:rPr>
            <w:rFonts w:ascii="Times New Roman" w:hAnsi="Times New Roman"/>
            <w:sz w:val="24"/>
            <w:szCs w:val="24"/>
          </w:rPr>
          <w:t>,</w:t>
        </w:r>
      </w:ins>
      <w:r w:rsidR="007501AE" w:rsidRPr="00B502C5">
        <w:rPr>
          <w:rFonts w:ascii="Times New Roman" w:hAnsi="Times New Roman"/>
          <w:sz w:val="24"/>
          <w:szCs w:val="24"/>
        </w:rPr>
        <w:t xml:space="preserve"> private memory traces inside human brains became </w:t>
      </w:r>
      <w:proofErr w:type="spellStart"/>
      <w:r w:rsidR="007501AE" w:rsidRPr="00B502C5">
        <w:rPr>
          <w:rFonts w:ascii="Times New Roman" w:hAnsi="Times New Roman"/>
          <w:sz w:val="24"/>
          <w:szCs w:val="24"/>
        </w:rPr>
        <w:t>prosthetically</w:t>
      </w:r>
      <w:proofErr w:type="spellEnd"/>
      <w:r w:rsidR="007501AE" w:rsidRPr="00B502C5">
        <w:rPr>
          <w:rFonts w:ascii="Times New Roman" w:hAnsi="Times New Roman"/>
          <w:sz w:val="24"/>
          <w:szCs w:val="24"/>
        </w:rPr>
        <w:t xml:space="preserve"> augmented. </w:t>
      </w:r>
      <w:r w:rsidR="0093508C" w:rsidRPr="00B502C5">
        <w:rPr>
          <w:rFonts w:ascii="Times New Roman" w:hAnsi="Times New Roman"/>
          <w:sz w:val="24"/>
          <w:szCs w:val="24"/>
        </w:rPr>
        <w:t>Derrida</w:t>
      </w:r>
      <w:r w:rsidR="00157448" w:rsidRPr="00B502C5">
        <w:rPr>
          <w:rFonts w:ascii="Times New Roman" w:hAnsi="Times New Roman"/>
          <w:sz w:val="24"/>
          <w:szCs w:val="24"/>
        </w:rPr>
        <w:t xml:space="preserve">, in </w:t>
      </w:r>
      <w:proofErr w:type="spellStart"/>
      <w:r w:rsidR="00157448" w:rsidRPr="00B502C5">
        <w:rPr>
          <w:rFonts w:ascii="Times New Roman" w:hAnsi="Times New Roman"/>
          <w:sz w:val="24"/>
          <w:szCs w:val="24"/>
        </w:rPr>
        <w:t>Ferraris’s</w:t>
      </w:r>
      <w:proofErr w:type="spellEnd"/>
      <w:r w:rsidR="00157448" w:rsidRPr="00B502C5">
        <w:rPr>
          <w:rFonts w:ascii="Times New Roman" w:hAnsi="Times New Roman"/>
          <w:sz w:val="24"/>
          <w:szCs w:val="24"/>
        </w:rPr>
        <w:t xml:space="preserve"> eyes,</w:t>
      </w:r>
      <w:r w:rsidR="0093508C" w:rsidRPr="00B502C5">
        <w:rPr>
          <w:rFonts w:ascii="Times New Roman" w:hAnsi="Times New Roman"/>
          <w:sz w:val="24"/>
          <w:szCs w:val="24"/>
        </w:rPr>
        <w:t xml:space="preserve"> was wrong </w:t>
      </w:r>
      <w:r w:rsidR="00957162">
        <w:rPr>
          <w:rFonts w:ascii="Times New Roman" w:hAnsi="Times New Roman"/>
          <w:sz w:val="24"/>
          <w:szCs w:val="24"/>
        </w:rPr>
        <w:t xml:space="preserve">to </w:t>
      </w:r>
      <w:proofErr w:type="gramStart"/>
      <w:r w:rsidR="00957162">
        <w:rPr>
          <w:rFonts w:ascii="Times New Roman" w:hAnsi="Times New Roman"/>
          <w:sz w:val="24"/>
          <w:szCs w:val="24"/>
        </w:rPr>
        <w:t>claim that</w:t>
      </w:r>
      <w:proofErr w:type="gramEnd"/>
      <w:r w:rsidR="00957162">
        <w:rPr>
          <w:rFonts w:ascii="Times New Roman" w:hAnsi="Times New Roman"/>
          <w:sz w:val="24"/>
          <w:szCs w:val="24"/>
        </w:rPr>
        <w:t xml:space="preserve"> </w:t>
      </w:r>
      <w:r w:rsidR="00370C50">
        <w:rPr>
          <w:rFonts w:ascii="Times New Roman" w:hAnsi="Times New Roman"/>
          <w:sz w:val="24"/>
          <w:szCs w:val="24"/>
        </w:rPr>
        <w:t>“</w:t>
      </w:r>
      <w:r w:rsidR="00957162">
        <w:rPr>
          <w:rFonts w:ascii="Times New Roman" w:hAnsi="Times New Roman"/>
          <w:sz w:val="24"/>
          <w:szCs w:val="24"/>
        </w:rPr>
        <w:t>nothing exists outside the text</w:t>
      </w:r>
      <w:r w:rsidR="00370C50">
        <w:rPr>
          <w:rFonts w:ascii="Times New Roman" w:hAnsi="Times New Roman"/>
          <w:sz w:val="24"/>
          <w:szCs w:val="24"/>
        </w:rPr>
        <w:t>”</w:t>
      </w:r>
      <w:r w:rsidR="00C60150" w:rsidRPr="00B502C5">
        <w:rPr>
          <w:rFonts w:ascii="Times New Roman" w:hAnsi="Times New Roman"/>
          <w:sz w:val="24"/>
          <w:szCs w:val="24"/>
        </w:rPr>
        <w:t xml:space="preserve">. For </w:t>
      </w:r>
      <w:ins w:id="119" w:author="William Doub" w:date="2014-04-11T11:11:00Z">
        <w:r w:rsidR="00A95672">
          <w:rPr>
            <w:rFonts w:ascii="Times New Roman" w:hAnsi="Times New Roman"/>
            <w:sz w:val="24"/>
            <w:szCs w:val="24"/>
          </w:rPr>
          <w:t xml:space="preserve">in </w:t>
        </w:r>
      </w:ins>
      <w:r w:rsidR="00C60150" w:rsidRPr="00B502C5">
        <w:rPr>
          <w:rFonts w:ascii="Times New Roman" w:hAnsi="Times New Roman"/>
          <w:sz w:val="24"/>
          <w:szCs w:val="24"/>
        </w:rPr>
        <w:t>a</w:t>
      </w:r>
      <w:r w:rsidR="0093508C" w:rsidRPr="00B502C5">
        <w:rPr>
          <w:rFonts w:ascii="Times New Roman" w:hAnsi="Times New Roman"/>
          <w:sz w:val="24"/>
          <w:szCs w:val="24"/>
        </w:rPr>
        <w:t>ctual</w:t>
      </w:r>
      <w:ins w:id="120" w:author="William Doub" w:date="2014-04-11T11:11:00Z">
        <w:r w:rsidR="00A95672">
          <w:rPr>
            <w:rFonts w:ascii="Times New Roman" w:hAnsi="Times New Roman"/>
            <w:sz w:val="24"/>
            <w:szCs w:val="24"/>
          </w:rPr>
          <w:t>it</w:t>
        </w:r>
      </w:ins>
      <w:del w:id="121" w:author="William Doub" w:date="2014-04-11T11:11:00Z">
        <w:r w:rsidR="0093508C" w:rsidRPr="00B502C5" w:rsidDel="00A95672">
          <w:rPr>
            <w:rFonts w:ascii="Times New Roman" w:hAnsi="Times New Roman"/>
            <w:sz w:val="24"/>
            <w:szCs w:val="24"/>
          </w:rPr>
          <w:delText>l</w:delText>
        </w:r>
      </w:del>
      <w:r w:rsidR="0093508C" w:rsidRPr="00B502C5">
        <w:rPr>
          <w:rFonts w:ascii="Times New Roman" w:hAnsi="Times New Roman"/>
          <w:sz w:val="24"/>
          <w:szCs w:val="24"/>
        </w:rPr>
        <w:t>y</w:t>
      </w:r>
      <w:r w:rsidR="00157448" w:rsidRPr="00B502C5">
        <w:rPr>
          <w:rFonts w:ascii="Times New Roman" w:hAnsi="Times New Roman"/>
          <w:sz w:val="24"/>
          <w:szCs w:val="24"/>
        </w:rPr>
        <w:t>, of course,</w:t>
      </w:r>
      <w:r w:rsidR="0093508C" w:rsidRPr="00B502C5">
        <w:rPr>
          <w:rFonts w:ascii="Times New Roman" w:hAnsi="Times New Roman"/>
          <w:sz w:val="24"/>
          <w:szCs w:val="24"/>
        </w:rPr>
        <w:t xml:space="preserve"> </w:t>
      </w:r>
      <w:r w:rsidR="00157448" w:rsidRPr="00B502C5">
        <w:rPr>
          <w:rFonts w:ascii="Times New Roman" w:hAnsi="Times New Roman"/>
          <w:sz w:val="24"/>
          <w:szCs w:val="24"/>
        </w:rPr>
        <w:t>the entire world of physics</w:t>
      </w:r>
      <w:r w:rsidR="0093508C" w:rsidRPr="00B502C5">
        <w:rPr>
          <w:rFonts w:ascii="Times New Roman" w:hAnsi="Times New Roman"/>
          <w:sz w:val="24"/>
          <w:szCs w:val="24"/>
        </w:rPr>
        <w:t xml:space="preserve"> and </w:t>
      </w:r>
      <w:r w:rsidR="00157448" w:rsidRPr="00B502C5">
        <w:rPr>
          <w:rFonts w:ascii="Times New Roman" w:hAnsi="Times New Roman"/>
          <w:sz w:val="24"/>
          <w:szCs w:val="24"/>
        </w:rPr>
        <w:t xml:space="preserve">chemistry and biology </w:t>
      </w:r>
      <w:r w:rsidR="0093508C" w:rsidRPr="00B502C5">
        <w:rPr>
          <w:rFonts w:ascii="Times New Roman" w:hAnsi="Times New Roman"/>
          <w:sz w:val="24"/>
          <w:szCs w:val="24"/>
        </w:rPr>
        <w:t>exist</w:t>
      </w:r>
      <w:r w:rsidR="00157448" w:rsidRPr="00B502C5">
        <w:rPr>
          <w:rFonts w:ascii="Times New Roman" w:hAnsi="Times New Roman"/>
          <w:sz w:val="24"/>
          <w:szCs w:val="24"/>
        </w:rPr>
        <w:t>s outside</w:t>
      </w:r>
      <w:r w:rsidR="009974C4" w:rsidRPr="00B502C5">
        <w:rPr>
          <w:rFonts w:ascii="Times New Roman" w:hAnsi="Times New Roman"/>
          <w:sz w:val="24"/>
          <w:szCs w:val="24"/>
        </w:rPr>
        <w:t xml:space="preserve"> the text, and </w:t>
      </w:r>
      <w:r w:rsidR="0093508C" w:rsidRPr="00B502C5">
        <w:rPr>
          <w:rFonts w:ascii="Times New Roman" w:hAnsi="Times New Roman"/>
          <w:sz w:val="24"/>
          <w:szCs w:val="24"/>
        </w:rPr>
        <w:t xml:space="preserve">independently </w:t>
      </w:r>
      <w:r w:rsidR="00157448" w:rsidRPr="00B502C5">
        <w:rPr>
          <w:rFonts w:ascii="Times New Roman" w:hAnsi="Times New Roman"/>
          <w:sz w:val="24"/>
          <w:szCs w:val="24"/>
        </w:rPr>
        <w:t xml:space="preserve">of </w:t>
      </w:r>
      <w:r w:rsidR="004570D0" w:rsidRPr="00B502C5">
        <w:rPr>
          <w:rFonts w:ascii="Times New Roman" w:hAnsi="Times New Roman"/>
          <w:sz w:val="24"/>
          <w:szCs w:val="24"/>
        </w:rPr>
        <w:t xml:space="preserve">every recording. Indeed this world existed for billions of years before texts or recordings (or people) existed at all. </w:t>
      </w:r>
      <w:r w:rsidR="00F3149D" w:rsidRPr="00B502C5">
        <w:rPr>
          <w:rFonts w:ascii="Times New Roman" w:hAnsi="Times New Roman"/>
          <w:sz w:val="24"/>
          <w:szCs w:val="24"/>
        </w:rPr>
        <w:t>Trivially, however, if Ferraris and</w:t>
      </w:r>
      <w:r w:rsidR="004570D0" w:rsidRPr="00B502C5">
        <w:rPr>
          <w:rFonts w:ascii="Times New Roman" w:hAnsi="Times New Roman"/>
          <w:sz w:val="24"/>
          <w:szCs w:val="24"/>
        </w:rPr>
        <w:t xml:space="preserve"> de Soto</w:t>
      </w:r>
      <w:r w:rsidR="009974C4" w:rsidRPr="00B502C5">
        <w:rPr>
          <w:rFonts w:ascii="Times New Roman" w:hAnsi="Times New Roman"/>
          <w:sz w:val="24"/>
          <w:szCs w:val="24"/>
        </w:rPr>
        <w:t xml:space="preserve"> </w:t>
      </w:r>
      <w:r w:rsidR="004570D0" w:rsidRPr="00B502C5">
        <w:rPr>
          <w:rFonts w:ascii="Times New Roman" w:hAnsi="Times New Roman"/>
          <w:sz w:val="24"/>
          <w:szCs w:val="24"/>
        </w:rPr>
        <w:t xml:space="preserve">are right, </w:t>
      </w:r>
      <w:r w:rsidR="00C2605C" w:rsidRPr="00B502C5">
        <w:rPr>
          <w:rFonts w:ascii="Times New Roman" w:hAnsi="Times New Roman"/>
          <w:sz w:val="24"/>
          <w:szCs w:val="24"/>
        </w:rPr>
        <w:t>the</w:t>
      </w:r>
      <w:r w:rsidR="004570D0" w:rsidRPr="00B502C5">
        <w:rPr>
          <w:rFonts w:ascii="Times New Roman" w:hAnsi="Times New Roman"/>
          <w:sz w:val="24"/>
          <w:szCs w:val="24"/>
        </w:rPr>
        <w:t xml:space="preserve"> same can</w:t>
      </w:r>
      <w:r w:rsidR="0093508C" w:rsidRPr="00B502C5">
        <w:rPr>
          <w:rFonts w:ascii="Times New Roman" w:hAnsi="Times New Roman"/>
          <w:sz w:val="24"/>
          <w:szCs w:val="24"/>
        </w:rPr>
        <w:t xml:space="preserve">not </w:t>
      </w:r>
      <w:r w:rsidR="004570D0" w:rsidRPr="00B502C5">
        <w:rPr>
          <w:rFonts w:ascii="Times New Roman" w:hAnsi="Times New Roman"/>
          <w:sz w:val="24"/>
          <w:szCs w:val="24"/>
        </w:rPr>
        <w:t xml:space="preserve">be said of </w:t>
      </w:r>
      <w:r w:rsidR="0093508C" w:rsidRPr="00B502C5">
        <w:rPr>
          <w:rFonts w:ascii="Times New Roman" w:hAnsi="Times New Roman"/>
          <w:sz w:val="24"/>
          <w:szCs w:val="24"/>
        </w:rPr>
        <w:t>social obj</w:t>
      </w:r>
      <w:r w:rsidR="004570D0" w:rsidRPr="00B502C5">
        <w:rPr>
          <w:rFonts w:ascii="Times New Roman" w:hAnsi="Times New Roman"/>
          <w:sz w:val="24"/>
          <w:szCs w:val="24"/>
        </w:rPr>
        <w:t xml:space="preserve">ects. The </w:t>
      </w:r>
      <w:r w:rsidR="00C2605C" w:rsidRPr="00B502C5">
        <w:rPr>
          <w:rFonts w:ascii="Times New Roman" w:hAnsi="Times New Roman"/>
          <w:sz w:val="24"/>
          <w:szCs w:val="24"/>
        </w:rPr>
        <w:t xml:space="preserve">latter </w:t>
      </w:r>
      <w:r w:rsidR="0093508C" w:rsidRPr="00B502C5">
        <w:rPr>
          <w:rFonts w:ascii="Times New Roman" w:hAnsi="Times New Roman"/>
          <w:sz w:val="24"/>
          <w:szCs w:val="24"/>
        </w:rPr>
        <w:t xml:space="preserve">depend </w:t>
      </w:r>
      <w:r w:rsidR="004570D0" w:rsidRPr="00B502C5">
        <w:rPr>
          <w:rFonts w:ascii="Times New Roman" w:hAnsi="Times New Roman"/>
          <w:sz w:val="24"/>
          <w:szCs w:val="24"/>
        </w:rPr>
        <w:t xml:space="preserve">intimately </w:t>
      </w:r>
      <w:r w:rsidR="0093508C" w:rsidRPr="00B502C5">
        <w:rPr>
          <w:rFonts w:ascii="Times New Roman" w:hAnsi="Times New Roman"/>
          <w:sz w:val="24"/>
          <w:szCs w:val="24"/>
        </w:rPr>
        <w:t xml:space="preserve">on </w:t>
      </w:r>
      <w:r w:rsidR="004570D0" w:rsidRPr="00B502C5">
        <w:rPr>
          <w:rFonts w:ascii="Times New Roman" w:hAnsi="Times New Roman"/>
          <w:sz w:val="24"/>
          <w:szCs w:val="24"/>
        </w:rPr>
        <w:t xml:space="preserve">the </w:t>
      </w:r>
      <w:r w:rsidR="0093508C" w:rsidRPr="00B502C5">
        <w:rPr>
          <w:rFonts w:ascii="Times New Roman" w:hAnsi="Times New Roman"/>
          <w:sz w:val="24"/>
          <w:szCs w:val="24"/>
        </w:rPr>
        <w:t xml:space="preserve">records </w:t>
      </w:r>
      <w:r w:rsidR="004570D0" w:rsidRPr="00B502C5">
        <w:rPr>
          <w:rFonts w:ascii="Times New Roman" w:hAnsi="Times New Roman"/>
          <w:sz w:val="24"/>
          <w:szCs w:val="24"/>
        </w:rPr>
        <w:t>created by human beings to sustain them in existence</w:t>
      </w:r>
      <w:r w:rsidR="008C31D1" w:rsidRPr="00B502C5">
        <w:rPr>
          <w:rFonts w:ascii="Times New Roman" w:hAnsi="Times New Roman"/>
          <w:sz w:val="24"/>
          <w:szCs w:val="24"/>
        </w:rPr>
        <w:t xml:space="preserve">, and </w:t>
      </w:r>
      <w:r w:rsidR="00DD0544" w:rsidRPr="00B502C5">
        <w:rPr>
          <w:rFonts w:ascii="Times New Roman" w:hAnsi="Times New Roman"/>
          <w:sz w:val="24"/>
          <w:szCs w:val="24"/>
        </w:rPr>
        <w:t>on the social agreements about what the documents mean</w:t>
      </w:r>
      <w:r w:rsidR="008C31D1" w:rsidRPr="00B502C5">
        <w:rPr>
          <w:rFonts w:ascii="Times New Roman" w:hAnsi="Times New Roman"/>
          <w:sz w:val="24"/>
          <w:szCs w:val="24"/>
        </w:rPr>
        <w:t xml:space="preserve"> and </w:t>
      </w:r>
      <w:r w:rsidR="00DD0544" w:rsidRPr="00B502C5">
        <w:rPr>
          <w:rFonts w:ascii="Times New Roman" w:hAnsi="Times New Roman"/>
          <w:sz w:val="24"/>
          <w:szCs w:val="24"/>
        </w:rPr>
        <w:t xml:space="preserve">about who has authority to interpret </w:t>
      </w:r>
      <w:r w:rsidR="008C31D1" w:rsidRPr="00B502C5">
        <w:rPr>
          <w:rFonts w:ascii="Times New Roman" w:hAnsi="Times New Roman"/>
          <w:sz w:val="24"/>
          <w:szCs w:val="24"/>
        </w:rPr>
        <w:t xml:space="preserve">this </w:t>
      </w:r>
      <w:r w:rsidR="00DD0544" w:rsidRPr="00B502C5">
        <w:rPr>
          <w:rFonts w:ascii="Times New Roman" w:hAnsi="Times New Roman"/>
          <w:sz w:val="24"/>
          <w:szCs w:val="24"/>
        </w:rPr>
        <w:t>meaning.</w:t>
      </w:r>
    </w:p>
    <w:p w14:paraId="76A6D913" w14:textId="77777777" w:rsidR="00F80F78" w:rsidRPr="00B502C5" w:rsidRDefault="0024256B" w:rsidP="0024256B">
      <w:pPr>
        <w:pStyle w:val="CommentText"/>
        <w:tabs>
          <w:tab w:val="left" w:pos="360"/>
        </w:tabs>
        <w:spacing w:after="0" w:line="240" w:lineRule="auto"/>
        <w:jc w:val="both"/>
        <w:rPr>
          <w:rFonts w:ascii="Times New Roman" w:hAnsi="Times New Roman"/>
        </w:rPr>
      </w:pPr>
      <w:r>
        <w:rPr>
          <w:rFonts w:ascii="Times New Roman" w:hAnsi="Times New Roman"/>
        </w:rPr>
        <w:tab/>
      </w:r>
      <w:r w:rsidR="00F3149D" w:rsidRPr="00B502C5">
        <w:rPr>
          <w:rFonts w:ascii="Times New Roman" w:hAnsi="Times New Roman"/>
        </w:rPr>
        <w:t xml:space="preserve">Ferraris </w:t>
      </w:r>
      <w:r w:rsidR="006D1F52" w:rsidRPr="00B502C5">
        <w:rPr>
          <w:rFonts w:ascii="Times New Roman" w:hAnsi="Times New Roman"/>
        </w:rPr>
        <w:t xml:space="preserve">therefore proposes a modification of </w:t>
      </w:r>
      <w:r w:rsidR="0093508C" w:rsidRPr="00B502C5">
        <w:rPr>
          <w:rFonts w:ascii="Times New Roman" w:hAnsi="Times New Roman"/>
        </w:rPr>
        <w:t xml:space="preserve">Derrida’s </w:t>
      </w:r>
      <w:r w:rsidR="006D1F52" w:rsidRPr="00B502C5">
        <w:rPr>
          <w:rFonts w:ascii="Times New Roman" w:hAnsi="Times New Roman"/>
        </w:rPr>
        <w:t>slogan</w:t>
      </w:r>
      <w:r w:rsidR="00072A8E" w:rsidRPr="00B502C5">
        <w:rPr>
          <w:rFonts w:ascii="Times New Roman" w:hAnsi="Times New Roman"/>
        </w:rPr>
        <w:t xml:space="preserve">, </w:t>
      </w:r>
      <w:r w:rsidR="006D1F52" w:rsidRPr="00B502C5">
        <w:rPr>
          <w:rFonts w:ascii="Times New Roman" w:hAnsi="Times New Roman"/>
        </w:rPr>
        <w:t xml:space="preserve">applying it exclusively to the domain of social ontology, in the form of a thesis to the effect </w:t>
      </w:r>
      <w:r w:rsidR="0093508C" w:rsidRPr="00B502C5">
        <w:rPr>
          <w:rFonts w:ascii="Times New Roman" w:hAnsi="Times New Roman"/>
        </w:rPr>
        <w:t xml:space="preserve">that </w:t>
      </w:r>
      <w:r w:rsidR="00370C50">
        <w:rPr>
          <w:rFonts w:ascii="Times New Roman" w:hAnsi="Times New Roman"/>
        </w:rPr>
        <w:t>“</w:t>
      </w:r>
      <w:r w:rsidR="0093508C" w:rsidRPr="00B502C5">
        <w:rPr>
          <w:rFonts w:ascii="Times New Roman" w:hAnsi="Times New Roman"/>
        </w:rPr>
        <w:t xml:space="preserve">nothing </w:t>
      </w:r>
      <w:r w:rsidR="0093508C" w:rsidRPr="00B502C5">
        <w:rPr>
          <w:rFonts w:ascii="Times New Roman" w:hAnsi="Times New Roman"/>
          <w:i/>
        </w:rPr>
        <w:t>social</w:t>
      </w:r>
      <w:r w:rsidR="0093508C" w:rsidRPr="00B502C5">
        <w:rPr>
          <w:rFonts w:ascii="Times New Roman" w:hAnsi="Times New Roman"/>
        </w:rPr>
        <w:t xml:space="preserve"> exists outside the text</w:t>
      </w:r>
      <w:r w:rsidR="00370C50">
        <w:rPr>
          <w:rFonts w:ascii="Times New Roman" w:hAnsi="Times New Roman"/>
        </w:rPr>
        <w:t>”</w:t>
      </w:r>
      <w:r w:rsidR="00957162">
        <w:rPr>
          <w:rFonts w:ascii="Times New Roman" w:hAnsi="Times New Roman"/>
        </w:rPr>
        <w:t>.</w:t>
      </w:r>
    </w:p>
    <w:p w14:paraId="79E2A3EA" w14:textId="797C1D76" w:rsidR="00497124" w:rsidRPr="00B502C5" w:rsidRDefault="0024256B" w:rsidP="0024256B">
      <w:pPr>
        <w:pStyle w:val="CommentText"/>
        <w:tabs>
          <w:tab w:val="left" w:pos="360"/>
        </w:tabs>
        <w:spacing w:after="0" w:line="240" w:lineRule="auto"/>
        <w:jc w:val="both"/>
        <w:rPr>
          <w:rFonts w:ascii="Times New Roman" w:hAnsi="Times New Roman"/>
        </w:rPr>
      </w:pPr>
      <w:r>
        <w:rPr>
          <w:rFonts w:ascii="Times New Roman" w:hAnsi="Times New Roman"/>
        </w:rPr>
        <w:tab/>
      </w:r>
      <w:r w:rsidR="00CB49AF" w:rsidRPr="00B502C5">
        <w:rPr>
          <w:rFonts w:ascii="Times New Roman" w:hAnsi="Times New Roman"/>
        </w:rPr>
        <w:t xml:space="preserve">Against this background, </w:t>
      </w:r>
      <w:r w:rsidR="0093508C" w:rsidRPr="00B502C5">
        <w:rPr>
          <w:rFonts w:ascii="Times New Roman" w:hAnsi="Times New Roman"/>
        </w:rPr>
        <w:t xml:space="preserve">Ferraris advances an innovative approach to social ontology that </w:t>
      </w:r>
      <w:r w:rsidR="002E199B" w:rsidRPr="00B502C5">
        <w:rPr>
          <w:rFonts w:ascii="Times New Roman" w:hAnsi="Times New Roman"/>
        </w:rPr>
        <w:t xml:space="preserve">starts out from </w:t>
      </w:r>
      <w:r w:rsidR="0093508C" w:rsidRPr="00B502C5">
        <w:rPr>
          <w:rFonts w:ascii="Times New Roman" w:hAnsi="Times New Roman"/>
        </w:rPr>
        <w:t>the recognition</w:t>
      </w:r>
      <w:r w:rsidR="002215F2" w:rsidRPr="00B502C5">
        <w:rPr>
          <w:rFonts w:ascii="Times New Roman" w:hAnsi="Times New Roman"/>
        </w:rPr>
        <w:t xml:space="preserve"> </w:t>
      </w:r>
      <w:r w:rsidR="00CB49AF" w:rsidRPr="00B502C5">
        <w:rPr>
          <w:rFonts w:ascii="Times New Roman" w:hAnsi="Times New Roman"/>
        </w:rPr>
        <w:t>o</w:t>
      </w:r>
      <w:r w:rsidR="00ED6A73" w:rsidRPr="00B502C5">
        <w:rPr>
          <w:rFonts w:ascii="Times New Roman" w:hAnsi="Times New Roman"/>
        </w:rPr>
        <w:t>f</w:t>
      </w:r>
      <w:r w:rsidR="0093508C" w:rsidRPr="00B502C5">
        <w:rPr>
          <w:rFonts w:ascii="Times New Roman" w:hAnsi="Times New Roman"/>
        </w:rPr>
        <w:t xml:space="preserve"> </w:t>
      </w:r>
      <w:r w:rsidR="002215F2" w:rsidRPr="00B502C5">
        <w:rPr>
          <w:rFonts w:ascii="Times New Roman" w:hAnsi="Times New Roman"/>
        </w:rPr>
        <w:t xml:space="preserve">the important role played by documents in </w:t>
      </w:r>
      <w:r w:rsidR="0093508C" w:rsidRPr="00B502C5">
        <w:rPr>
          <w:rFonts w:ascii="Times New Roman" w:hAnsi="Times New Roman"/>
        </w:rPr>
        <w:t>social objects</w:t>
      </w:r>
      <w:r w:rsidR="00CB49AF" w:rsidRPr="00B502C5">
        <w:rPr>
          <w:rFonts w:ascii="Times New Roman" w:hAnsi="Times New Roman"/>
        </w:rPr>
        <w:t xml:space="preserve"> </w:t>
      </w:r>
      <w:r w:rsidR="002215F2" w:rsidRPr="00B502C5">
        <w:rPr>
          <w:rFonts w:ascii="Times New Roman" w:hAnsi="Times New Roman"/>
        </w:rPr>
        <w:t xml:space="preserve">of many sorts, </w:t>
      </w:r>
      <w:r w:rsidR="0093508C" w:rsidRPr="00B502C5">
        <w:rPr>
          <w:rFonts w:ascii="Times New Roman" w:hAnsi="Times New Roman"/>
        </w:rPr>
        <w:t>such as money</w:t>
      </w:r>
      <w:r w:rsidR="00CB49AF" w:rsidRPr="00B502C5">
        <w:rPr>
          <w:rFonts w:ascii="Times New Roman" w:hAnsi="Times New Roman"/>
        </w:rPr>
        <w:t xml:space="preserve">, marriages, divorces, </w:t>
      </w:r>
      <w:r w:rsidR="0093508C" w:rsidRPr="00B502C5">
        <w:rPr>
          <w:rFonts w:ascii="Times New Roman" w:hAnsi="Times New Roman"/>
        </w:rPr>
        <w:t>joint custody</w:t>
      </w:r>
      <w:r w:rsidR="00CB49AF" w:rsidRPr="00B502C5">
        <w:rPr>
          <w:rFonts w:ascii="Times New Roman" w:hAnsi="Times New Roman"/>
        </w:rPr>
        <w:t xml:space="preserve"> arrangements</w:t>
      </w:r>
      <w:r w:rsidR="0093508C" w:rsidRPr="00B502C5">
        <w:rPr>
          <w:rFonts w:ascii="Times New Roman" w:hAnsi="Times New Roman"/>
        </w:rPr>
        <w:t>, years in prison</w:t>
      </w:r>
      <w:r w:rsidR="00CB49AF" w:rsidRPr="00B502C5">
        <w:rPr>
          <w:rFonts w:ascii="Times New Roman" w:hAnsi="Times New Roman"/>
        </w:rPr>
        <w:t>,</w:t>
      </w:r>
      <w:r w:rsidR="0093508C" w:rsidRPr="00B502C5">
        <w:rPr>
          <w:rFonts w:ascii="Times New Roman" w:hAnsi="Times New Roman"/>
        </w:rPr>
        <w:t xml:space="preserve"> tax codes, the Nuremberg Trial</w:t>
      </w:r>
      <w:r w:rsidR="00CB49AF" w:rsidRPr="00B502C5">
        <w:rPr>
          <w:rFonts w:ascii="Times New Roman" w:hAnsi="Times New Roman"/>
        </w:rPr>
        <w:t>,</w:t>
      </w:r>
      <w:r w:rsidR="0093508C" w:rsidRPr="00B502C5">
        <w:rPr>
          <w:rFonts w:ascii="Times New Roman" w:hAnsi="Times New Roman"/>
        </w:rPr>
        <w:t xml:space="preserve"> the Swedish Academy of Sciences, economic crises, research projects, lectures and </w:t>
      </w:r>
      <w:r w:rsidR="002215F2" w:rsidRPr="00B502C5">
        <w:rPr>
          <w:rFonts w:ascii="Times New Roman" w:hAnsi="Times New Roman"/>
        </w:rPr>
        <w:t>scientific degrees</w:t>
      </w:r>
      <w:r w:rsidR="00CB49AF" w:rsidRPr="00B502C5">
        <w:rPr>
          <w:rFonts w:ascii="Times New Roman" w:hAnsi="Times New Roman"/>
        </w:rPr>
        <w:t xml:space="preserve">. </w:t>
      </w:r>
      <w:r w:rsidR="0093508C" w:rsidRPr="00B502C5">
        <w:rPr>
          <w:rFonts w:ascii="Times New Roman" w:hAnsi="Times New Roman"/>
        </w:rPr>
        <w:t xml:space="preserve">These </w:t>
      </w:r>
      <w:r w:rsidR="00CB49AF" w:rsidRPr="00B502C5">
        <w:rPr>
          <w:rFonts w:ascii="Times New Roman" w:hAnsi="Times New Roman"/>
        </w:rPr>
        <w:t xml:space="preserve">are </w:t>
      </w:r>
      <w:r w:rsidR="0093508C" w:rsidRPr="00B502C5">
        <w:rPr>
          <w:rFonts w:ascii="Times New Roman" w:hAnsi="Times New Roman"/>
        </w:rPr>
        <w:t xml:space="preserve">objects </w:t>
      </w:r>
      <w:ins w:id="122" w:author="William Doub" w:date="2014-04-11T11:12:00Z">
        <w:r w:rsidR="00A95672">
          <w:rPr>
            <w:rFonts w:ascii="Times New Roman" w:hAnsi="Times New Roman"/>
          </w:rPr>
          <w:t>that</w:t>
        </w:r>
      </w:ins>
      <w:del w:id="123" w:author="William Doub" w:date="2014-04-11T11:12:00Z">
        <w:r w:rsidR="00CB49AF" w:rsidRPr="00B502C5" w:rsidDel="00A95672">
          <w:rPr>
            <w:rFonts w:ascii="Times New Roman" w:hAnsi="Times New Roman"/>
          </w:rPr>
          <w:delText>which</w:delText>
        </w:r>
      </w:del>
      <w:r w:rsidR="00CB49AF" w:rsidRPr="00B502C5">
        <w:rPr>
          <w:rFonts w:ascii="Times New Roman" w:hAnsi="Times New Roman"/>
        </w:rPr>
        <w:t xml:space="preserve"> determine the affordances in </w:t>
      </w:r>
      <w:r w:rsidR="0093508C" w:rsidRPr="00B502C5">
        <w:rPr>
          <w:rFonts w:ascii="Times New Roman" w:hAnsi="Times New Roman"/>
        </w:rPr>
        <w:t xml:space="preserve">our </w:t>
      </w:r>
      <w:r w:rsidR="00CB49AF" w:rsidRPr="00B502C5">
        <w:rPr>
          <w:rFonts w:ascii="Times New Roman" w:hAnsi="Times New Roman"/>
        </w:rPr>
        <w:t xml:space="preserve">environment, today, </w:t>
      </w:r>
      <w:r w:rsidR="002215F2" w:rsidRPr="00B502C5">
        <w:rPr>
          <w:rFonts w:ascii="Times New Roman" w:hAnsi="Times New Roman"/>
        </w:rPr>
        <w:t xml:space="preserve">no less </w:t>
      </w:r>
      <w:r w:rsidR="00CB49AF" w:rsidRPr="00B502C5">
        <w:rPr>
          <w:rFonts w:ascii="Times New Roman" w:hAnsi="Times New Roman"/>
        </w:rPr>
        <w:t>than do stones, tree</w:t>
      </w:r>
      <w:r w:rsidR="0093508C" w:rsidRPr="00B502C5">
        <w:rPr>
          <w:rFonts w:ascii="Times New Roman" w:hAnsi="Times New Roman"/>
        </w:rPr>
        <w:t xml:space="preserve">s and coconuts, and they are </w:t>
      </w:r>
      <w:r w:rsidR="00CB49AF" w:rsidRPr="00B502C5">
        <w:rPr>
          <w:rFonts w:ascii="Times New Roman" w:hAnsi="Times New Roman"/>
        </w:rPr>
        <w:t xml:space="preserve">of greater significance not least because </w:t>
      </w:r>
      <w:r w:rsidR="0093508C" w:rsidRPr="00B502C5">
        <w:rPr>
          <w:rFonts w:ascii="Times New Roman" w:hAnsi="Times New Roman"/>
        </w:rPr>
        <w:t xml:space="preserve">a good part of our happiness or unhappiness depends on them. </w:t>
      </w:r>
      <w:r w:rsidR="006B0CE0" w:rsidRPr="00B502C5">
        <w:rPr>
          <w:rFonts w:ascii="Times New Roman" w:hAnsi="Times New Roman"/>
        </w:rPr>
        <w:t>Of course w</w:t>
      </w:r>
      <w:r w:rsidR="0093508C" w:rsidRPr="00B502C5">
        <w:rPr>
          <w:rFonts w:ascii="Times New Roman" w:hAnsi="Times New Roman"/>
        </w:rPr>
        <w:t xml:space="preserve">e do not always </w:t>
      </w:r>
      <w:r w:rsidR="006B0CE0" w:rsidRPr="00B502C5">
        <w:rPr>
          <w:rFonts w:ascii="Times New Roman" w:hAnsi="Times New Roman"/>
        </w:rPr>
        <w:t xml:space="preserve">pay attention to </w:t>
      </w:r>
      <w:r w:rsidR="0093508C" w:rsidRPr="00B502C5">
        <w:rPr>
          <w:rFonts w:ascii="Times New Roman" w:hAnsi="Times New Roman"/>
        </w:rPr>
        <w:t>them</w:t>
      </w:r>
      <w:r w:rsidR="006B0CE0" w:rsidRPr="00B502C5">
        <w:rPr>
          <w:rFonts w:ascii="Times New Roman" w:hAnsi="Times New Roman"/>
        </w:rPr>
        <w:t xml:space="preserve"> (certainly not when advancing philosophical </w:t>
      </w:r>
      <w:r w:rsidR="006B0CE0" w:rsidRPr="00B502C5">
        <w:rPr>
          <w:rFonts w:ascii="Times New Roman" w:hAnsi="Times New Roman"/>
        </w:rPr>
        <w:lastRenderedPageBreak/>
        <w:t xml:space="preserve">theories of the </w:t>
      </w:r>
      <w:proofErr w:type="spellStart"/>
      <w:r w:rsidR="006B0CE0" w:rsidRPr="00B502C5">
        <w:rPr>
          <w:rFonts w:ascii="Times New Roman" w:hAnsi="Times New Roman"/>
          <w:i/>
        </w:rPr>
        <w:t>Lebenswelt</w:t>
      </w:r>
      <w:proofErr w:type="spellEnd"/>
      <w:r w:rsidR="006B0CE0" w:rsidRPr="00B502C5">
        <w:rPr>
          <w:rFonts w:ascii="Times New Roman" w:hAnsi="Times New Roman"/>
        </w:rPr>
        <w:t>)</w:t>
      </w:r>
      <w:r w:rsidR="0093508C" w:rsidRPr="00B502C5">
        <w:rPr>
          <w:rFonts w:ascii="Times New Roman" w:hAnsi="Times New Roman"/>
        </w:rPr>
        <w:t>, and even more rarely do we ask what</w:t>
      </w:r>
      <w:r w:rsidR="006B0CE0" w:rsidRPr="00B502C5">
        <w:rPr>
          <w:rFonts w:ascii="Times New Roman" w:hAnsi="Times New Roman"/>
        </w:rPr>
        <w:t>, for example, computer programs or national constitutions</w:t>
      </w:r>
      <w:r w:rsidR="0093508C" w:rsidRPr="00B502C5">
        <w:rPr>
          <w:rFonts w:ascii="Times New Roman" w:hAnsi="Times New Roman"/>
        </w:rPr>
        <w:t xml:space="preserve"> are made of</w:t>
      </w:r>
      <w:r w:rsidR="006B0CE0" w:rsidRPr="00B502C5">
        <w:rPr>
          <w:rFonts w:ascii="Times New Roman" w:hAnsi="Times New Roman"/>
        </w:rPr>
        <w:t>, or what it is which sustains them in being over time. We take</w:t>
      </w:r>
      <w:r w:rsidR="0093508C" w:rsidRPr="00B502C5">
        <w:rPr>
          <w:rFonts w:ascii="Times New Roman" w:hAnsi="Times New Roman"/>
        </w:rPr>
        <w:t xml:space="preserve"> them seriously only when </w:t>
      </w:r>
      <w:r w:rsidR="006D1F52" w:rsidRPr="00B502C5">
        <w:rPr>
          <w:rFonts w:ascii="Times New Roman" w:hAnsi="Times New Roman"/>
        </w:rPr>
        <w:t xml:space="preserve">they do not work – when </w:t>
      </w:r>
      <w:r w:rsidR="006B0CE0" w:rsidRPr="00B502C5">
        <w:rPr>
          <w:rFonts w:ascii="Times New Roman" w:hAnsi="Times New Roman"/>
        </w:rPr>
        <w:t xml:space="preserve">the program does not run on the computer, </w:t>
      </w:r>
      <w:r w:rsidR="006D1F52" w:rsidRPr="00B502C5">
        <w:rPr>
          <w:rFonts w:ascii="Times New Roman" w:hAnsi="Times New Roman"/>
        </w:rPr>
        <w:t xml:space="preserve">for example, </w:t>
      </w:r>
      <w:r w:rsidR="006B0CE0" w:rsidRPr="00B502C5">
        <w:rPr>
          <w:rFonts w:ascii="Times New Roman" w:hAnsi="Times New Roman"/>
        </w:rPr>
        <w:t xml:space="preserve">or </w:t>
      </w:r>
      <w:r w:rsidR="006D1F52" w:rsidRPr="00B502C5">
        <w:rPr>
          <w:rFonts w:ascii="Times New Roman" w:hAnsi="Times New Roman"/>
        </w:rPr>
        <w:t xml:space="preserve">when </w:t>
      </w:r>
      <w:r w:rsidR="00ED6A73" w:rsidRPr="00B502C5">
        <w:rPr>
          <w:rFonts w:ascii="Times New Roman" w:hAnsi="Times New Roman"/>
        </w:rPr>
        <w:t xml:space="preserve">provisions in </w:t>
      </w:r>
      <w:r w:rsidR="006B0CE0" w:rsidRPr="00B502C5">
        <w:rPr>
          <w:rFonts w:ascii="Times New Roman" w:hAnsi="Times New Roman"/>
        </w:rPr>
        <w:t xml:space="preserve">the constitution </w:t>
      </w:r>
      <w:r w:rsidR="00ED6A73" w:rsidRPr="00B502C5">
        <w:rPr>
          <w:rFonts w:ascii="Times New Roman" w:hAnsi="Times New Roman"/>
        </w:rPr>
        <w:t>are</w:t>
      </w:r>
      <w:r w:rsidR="006B0CE0" w:rsidRPr="00B502C5">
        <w:rPr>
          <w:rFonts w:ascii="Times New Roman" w:hAnsi="Times New Roman"/>
        </w:rPr>
        <w:t xml:space="preserve"> suspended through a d</w:t>
      </w:r>
      <w:r w:rsidR="00320765" w:rsidRPr="00B502C5">
        <w:rPr>
          <w:rFonts w:ascii="Times New Roman" w:hAnsi="Times New Roman"/>
        </w:rPr>
        <w:t>eclaration of martial law, o</w:t>
      </w:r>
      <w:r w:rsidR="006B0CE0" w:rsidRPr="00B502C5">
        <w:rPr>
          <w:rFonts w:ascii="Times New Roman" w:hAnsi="Times New Roman"/>
        </w:rPr>
        <w:t xml:space="preserve">r when </w:t>
      </w:r>
      <w:r w:rsidR="0093508C" w:rsidRPr="00B502C5">
        <w:rPr>
          <w:rFonts w:ascii="Times New Roman" w:hAnsi="Times New Roman"/>
        </w:rPr>
        <w:t>we lose our passport or credit card</w:t>
      </w:r>
      <w:r w:rsidR="006B0CE0" w:rsidRPr="00B502C5">
        <w:rPr>
          <w:rFonts w:ascii="Times New Roman" w:hAnsi="Times New Roman"/>
        </w:rPr>
        <w:t xml:space="preserve"> –</w:t>
      </w:r>
      <w:r w:rsidR="0093508C" w:rsidRPr="00B502C5">
        <w:rPr>
          <w:rFonts w:ascii="Times New Roman" w:hAnsi="Times New Roman"/>
        </w:rPr>
        <w:t xml:space="preserve"> and we set to searching, paying, phoning, writing e-mails and q</w:t>
      </w:r>
      <w:r w:rsidR="00957162">
        <w:rPr>
          <w:rFonts w:ascii="Times New Roman" w:hAnsi="Times New Roman"/>
        </w:rPr>
        <w:t>ueuing in all sorts of offices.</w:t>
      </w:r>
    </w:p>
    <w:p w14:paraId="06B73C13" w14:textId="58F05C2D" w:rsidR="00497124" w:rsidRPr="00B502C5" w:rsidRDefault="0024256B" w:rsidP="0024256B">
      <w:pPr>
        <w:pStyle w:val="CommentText"/>
        <w:tabs>
          <w:tab w:val="left" w:pos="360"/>
        </w:tabs>
        <w:spacing w:after="0" w:line="240" w:lineRule="auto"/>
        <w:jc w:val="both"/>
        <w:rPr>
          <w:rFonts w:ascii="Times New Roman" w:hAnsi="Times New Roman"/>
        </w:rPr>
      </w:pPr>
      <w:r>
        <w:rPr>
          <w:rFonts w:ascii="Times New Roman" w:hAnsi="Times New Roman"/>
        </w:rPr>
        <w:tab/>
      </w:r>
      <w:r w:rsidR="002215F2" w:rsidRPr="00B502C5">
        <w:rPr>
          <w:rFonts w:ascii="Times New Roman" w:hAnsi="Times New Roman"/>
        </w:rPr>
        <w:t xml:space="preserve">Rather than view documents as creating a new layer, or layers, of social reality, thereby adding something new </w:t>
      </w:r>
      <w:r w:rsidR="00751292" w:rsidRPr="00B502C5">
        <w:rPr>
          <w:rFonts w:ascii="Times New Roman" w:hAnsi="Times New Roman"/>
        </w:rPr>
        <w:t xml:space="preserve">and perhaps in multiple ways </w:t>
      </w:r>
      <w:r w:rsidR="00751292" w:rsidRPr="00B502C5">
        <w:rPr>
          <w:rFonts w:ascii="Times New Roman" w:hAnsi="Times New Roman"/>
          <w:i/>
        </w:rPr>
        <w:t>sui generis</w:t>
      </w:r>
      <w:r w:rsidR="00751292" w:rsidRPr="00B502C5">
        <w:rPr>
          <w:rFonts w:ascii="Times New Roman" w:hAnsi="Times New Roman"/>
        </w:rPr>
        <w:t xml:space="preserve">, Ferraris proposes a </w:t>
      </w:r>
      <w:r w:rsidR="006D1F52" w:rsidRPr="00B502C5">
        <w:rPr>
          <w:rFonts w:ascii="Times New Roman" w:hAnsi="Times New Roman"/>
        </w:rPr>
        <w:t xml:space="preserve">much more radical </w:t>
      </w:r>
      <w:r w:rsidR="00E603E6">
        <w:rPr>
          <w:rFonts w:ascii="Times New Roman" w:hAnsi="Times New Roman"/>
        </w:rPr>
        <w:t>theory</w:t>
      </w:r>
      <w:r w:rsidR="00E603E6" w:rsidRPr="00B502C5">
        <w:rPr>
          <w:rFonts w:ascii="Times New Roman" w:hAnsi="Times New Roman"/>
        </w:rPr>
        <w:t xml:space="preserve"> </w:t>
      </w:r>
      <w:r w:rsidR="006D1F52" w:rsidRPr="00B502C5">
        <w:rPr>
          <w:rFonts w:ascii="Times New Roman" w:hAnsi="Times New Roman"/>
        </w:rPr>
        <w:t xml:space="preserve">– </w:t>
      </w:r>
      <w:r w:rsidR="00497124" w:rsidRPr="00B502C5">
        <w:rPr>
          <w:rFonts w:ascii="Times New Roman" w:hAnsi="Times New Roman"/>
          <w:i/>
        </w:rPr>
        <w:t>of</w:t>
      </w:r>
      <w:r w:rsidR="00497124" w:rsidRPr="00B502C5">
        <w:rPr>
          <w:rFonts w:ascii="Times New Roman" w:hAnsi="Times New Roman"/>
        </w:rPr>
        <w:t xml:space="preserve"> </w:t>
      </w:r>
      <w:commentRangeStart w:id="124"/>
      <w:proofErr w:type="spellStart"/>
      <w:r w:rsidR="00497124" w:rsidRPr="00B502C5">
        <w:rPr>
          <w:rFonts w:ascii="Times New Roman" w:hAnsi="Times New Roman"/>
          <w:i/>
        </w:rPr>
        <w:t>documentality</w:t>
      </w:r>
      <w:commentRangeEnd w:id="124"/>
      <w:proofErr w:type="spellEnd"/>
      <w:r w:rsidR="00FF6DF8">
        <w:rPr>
          <w:rStyle w:val="CommentReference"/>
        </w:rPr>
        <w:commentReference w:id="124"/>
      </w:r>
      <w:r w:rsidR="00751292" w:rsidRPr="00B502C5">
        <w:rPr>
          <w:rFonts w:ascii="Times New Roman" w:hAnsi="Times New Roman"/>
          <w:i/>
        </w:rPr>
        <w:t xml:space="preserve"> </w:t>
      </w:r>
      <w:r w:rsidR="006D1F52" w:rsidRPr="00B502C5">
        <w:rPr>
          <w:rFonts w:ascii="Times New Roman" w:hAnsi="Times New Roman"/>
        </w:rPr>
        <w:t xml:space="preserve">– </w:t>
      </w:r>
      <w:r w:rsidR="00751292" w:rsidRPr="00B502C5">
        <w:rPr>
          <w:rFonts w:ascii="Times New Roman" w:hAnsi="Times New Roman"/>
        </w:rPr>
        <w:t>which seeks to use our understanding of the special role of paper and digital documents as a key to understanding all of social reality</w:t>
      </w:r>
      <w:r w:rsidR="00497124" w:rsidRPr="00B502C5">
        <w:rPr>
          <w:rFonts w:ascii="Times New Roman" w:hAnsi="Times New Roman"/>
        </w:rPr>
        <w:t>,</w:t>
      </w:r>
      <w:r w:rsidR="00751292" w:rsidRPr="00B502C5">
        <w:rPr>
          <w:rFonts w:ascii="Times New Roman" w:hAnsi="Times New Roman"/>
        </w:rPr>
        <w:t xml:space="preserve"> including the social reality characteristic of pre-documentary face-to-face societies.</w:t>
      </w:r>
      <w:r w:rsidR="00497124" w:rsidRPr="00B502C5">
        <w:rPr>
          <w:rFonts w:ascii="Times New Roman" w:hAnsi="Times New Roman"/>
        </w:rPr>
        <w:t xml:space="preserve"> </w:t>
      </w:r>
      <w:r w:rsidR="00751292" w:rsidRPr="00B502C5">
        <w:rPr>
          <w:rFonts w:ascii="Times New Roman" w:hAnsi="Times New Roman"/>
        </w:rPr>
        <w:t xml:space="preserve">His theory </w:t>
      </w:r>
      <w:r w:rsidR="006D1F52" w:rsidRPr="00B502C5">
        <w:rPr>
          <w:rFonts w:ascii="Times New Roman" w:hAnsi="Times New Roman"/>
        </w:rPr>
        <w:t xml:space="preserve">thus implies </w:t>
      </w:r>
      <w:r w:rsidR="00497124" w:rsidRPr="00B502C5">
        <w:rPr>
          <w:rFonts w:ascii="Times New Roman" w:hAnsi="Times New Roman"/>
        </w:rPr>
        <w:t xml:space="preserve">the </w:t>
      </w:r>
      <w:r w:rsidR="006D1F52" w:rsidRPr="00B502C5">
        <w:rPr>
          <w:rFonts w:ascii="Times New Roman" w:hAnsi="Times New Roman"/>
        </w:rPr>
        <w:t>need to identify,</w:t>
      </w:r>
      <w:r w:rsidR="00497124" w:rsidRPr="00B502C5">
        <w:rPr>
          <w:rFonts w:ascii="Times New Roman" w:hAnsi="Times New Roman"/>
        </w:rPr>
        <w:t xml:space="preserve"> and </w:t>
      </w:r>
      <w:r w:rsidR="006D1F52" w:rsidRPr="00B502C5">
        <w:rPr>
          <w:rFonts w:ascii="Times New Roman" w:hAnsi="Times New Roman"/>
        </w:rPr>
        <w:t xml:space="preserve">to formulate </w:t>
      </w:r>
      <w:r w:rsidR="00497124" w:rsidRPr="00B502C5">
        <w:rPr>
          <w:rFonts w:ascii="Times New Roman" w:hAnsi="Times New Roman"/>
        </w:rPr>
        <w:t>definition</w:t>
      </w:r>
      <w:r w:rsidR="006D1F52" w:rsidRPr="00B502C5">
        <w:rPr>
          <w:rFonts w:ascii="Times New Roman" w:hAnsi="Times New Roman"/>
        </w:rPr>
        <w:t>s of,</w:t>
      </w:r>
      <w:r w:rsidR="00497124" w:rsidRPr="00B502C5">
        <w:rPr>
          <w:rFonts w:ascii="Times New Roman" w:hAnsi="Times New Roman"/>
        </w:rPr>
        <w:t xml:space="preserve"> the properties that, in the different types of cases, constitute the necessary and sufficient conditions for something’s being a social object, addressing questions such as: </w:t>
      </w:r>
      <w:r w:rsidR="00E603E6">
        <w:rPr>
          <w:rFonts w:ascii="Times New Roman" w:hAnsi="Times New Roman"/>
        </w:rPr>
        <w:t>W</w:t>
      </w:r>
      <w:r w:rsidR="00497124" w:rsidRPr="00B502C5">
        <w:rPr>
          <w:rFonts w:ascii="Times New Roman" w:hAnsi="Times New Roman"/>
        </w:rPr>
        <w:t xml:space="preserve">hat is a document? In what sorts of ways (using what sorts of technologies) are documents disseminated in a society that is sustained through acts of </w:t>
      </w:r>
      <w:r w:rsidR="002B5BFB" w:rsidRPr="00B502C5">
        <w:rPr>
          <w:rFonts w:ascii="Times New Roman" w:hAnsi="Times New Roman"/>
        </w:rPr>
        <w:t>recording</w:t>
      </w:r>
      <w:r w:rsidR="00E603E6">
        <w:rPr>
          <w:rFonts w:ascii="Times New Roman" w:hAnsi="Times New Roman"/>
        </w:rPr>
        <w:t>?</w:t>
      </w:r>
      <w:r w:rsidR="002B5BFB" w:rsidRPr="00B502C5">
        <w:rPr>
          <w:rFonts w:ascii="Times New Roman" w:hAnsi="Times New Roman"/>
        </w:rPr>
        <w:t xml:space="preserve"> And most importantly: How are we to understand the </w:t>
      </w:r>
      <w:r w:rsidR="00497124" w:rsidRPr="00B502C5">
        <w:rPr>
          <w:rFonts w:ascii="Times New Roman" w:hAnsi="Times New Roman"/>
        </w:rPr>
        <w:t xml:space="preserve">pragmatics </w:t>
      </w:r>
      <w:ins w:id="125" w:author="William Doub" w:date="2014-04-11T11:14:00Z">
        <w:r w:rsidR="00A95672">
          <w:rPr>
            <w:rFonts w:ascii="Times New Roman" w:hAnsi="Times New Roman"/>
          </w:rPr>
          <w:t>that</w:t>
        </w:r>
      </w:ins>
      <w:del w:id="126" w:author="William Doub" w:date="2014-04-11T11:14:00Z">
        <w:r w:rsidR="00497124" w:rsidRPr="00B502C5" w:rsidDel="00A95672">
          <w:rPr>
            <w:rFonts w:ascii="Times New Roman" w:hAnsi="Times New Roman"/>
          </w:rPr>
          <w:delText>which</w:delText>
        </w:r>
      </w:del>
      <w:r w:rsidR="00497124" w:rsidRPr="00B502C5">
        <w:rPr>
          <w:rFonts w:ascii="Times New Roman" w:hAnsi="Times New Roman"/>
        </w:rPr>
        <w:t xml:space="preserve"> underwrites the </w:t>
      </w:r>
      <w:r w:rsidR="002452A8" w:rsidRPr="00B502C5">
        <w:rPr>
          <w:rFonts w:ascii="Times New Roman" w:hAnsi="Times New Roman"/>
        </w:rPr>
        <w:t>normativity (including jurid</w:t>
      </w:r>
      <w:r w:rsidR="00751292" w:rsidRPr="00B502C5">
        <w:rPr>
          <w:rFonts w:ascii="Times New Roman" w:hAnsi="Times New Roman"/>
        </w:rPr>
        <w:t>ical normativity)</w:t>
      </w:r>
      <w:del w:id="127" w:author="William Doub" w:date="2014-04-11T11:15:00Z">
        <w:r w:rsidR="00751292" w:rsidRPr="00B502C5" w:rsidDel="00A95672">
          <w:rPr>
            <w:rFonts w:ascii="Times New Roman" w:hAnsi="Times New Roman"/>
          </w:rPr>
          <w:delText xml:space="preserve"> </w:delText>
        </w:r>
      </w:del>
      <w:del w:id="128" w:author="William Doub" w:date="2014-04-11T11:14:00Z">
        <w:r w:rsidR="00751292" w:rsidRPr="00B502C5" w:rsidDel="00A95672">
          <w:rPr>
            <w:rFonts w:ascii="Times New Roman" w:hAnsi="Times New Roman"/>
          </w:rPr>
          <w:delText>which</w:delText>
        </w:r>
      </w:del>
      <w:r w:rsidR="00751292" w:rsidRPr="00B502C5">
        <w:rPr>
          <w:rFonts w:ascii="Times New Roman" w:hAnsi="Times New Roman"/>
        </w:rPr>
        <w:t xml:space="preserve"> </w:t>
      </w:r>
      <w:ins w:id="129" w:author="William Doub" w:date="2014-04-11T11:15:00Z">
        <w:r w:rsidR="00A95672">
          <w:rPr>
            <w:rFonts w:ascii="Times New Roman" w:hAnsi="Times New Roman"/>
          </w:rPr>
          <w:t xml:space="preserve">that </w:t>
        </w:r>
      </w:ins>
      <w:r w:rsidR="00751292" w:rsidRPr="00B502C5">
        <w:rPr>
          <w:rFonts w:ascii="Times New Roman" w:hAnsi="Times New Roman"/>
        </w:rPr>
        <w:t>obtains</w:t>
      </w:r>
      <w:r w:rsidR="002452A8" w:rsidRPr="00B502C5">
        <w:rPr>
          <w:rFonts w:ascii="Times New Roman" w:hAnsi="Times New Roman"/>
        </w:rPr>
        <w:t xml:space="preserve"> </w:t>
      </w:r>
      <w:r w:rsidR="00497124" w:rsidRPr="00B502C5">
        <w:rPr>
          <w:rFonts w:ascii="Times New Roman" w:hAnsi="Times New Roman"/>
        </w:rPr>
        <w:t xml:space="preserve">in the world of </w:t>
      </w:r>
      <w:r w:rsidR="002452A8" w:rsidRPr="00B502C5">
        <w:rPr>
          <w:rFonts w:ascii="Times New Roman" w:hAnsi="Times New Roman"/>
        </w:rPr>
        <w:t xml:space="preserve">exploding </w:t>
      </w:r>
      <w:commentRangeStart w:id="130"/>
      <w:proofErr w:type="spellStart"/>
      <w:r w:rsidR="002452A8" w:rsidRPr="00B502C5">
        <w:rPr>
          <w:rFonts w:ascii="Times New Roman" w:hAnsi="Times New Roman"/>
        </w:rPr>
        <w:t>documentality</w:t>
      </w:r>
      <w:commentRangeEnd w:id="130"/>
      <w:proofErr w:type="spellEnd"/>
      <w:r w:rsidR="00FF6DF8">
        <w:rPr>
          <w:rStyle w:val="CommentReference"/>
        </w:rPr>
        <w:commentReference w:id="130"/>
      </w:r>
      <w:r w:rsidR="00572C96">
        <w:rPr>
          <w:rFonts w:ascii="Times New Roman" w:hAnsi="Times New Roman"/>
        </w:rPr>
        <w:t>.</w:t>
      </w:r>
    </w:p>
    <w:p w14:paraId="3E886651" w14:textId="77777777" w:rsidR="00C70B70" w:rsidRPr="00B502C5" w:rsidRDefault="0024256B" w:rsidP="0024256B">
      <w:pPr>
        <w:tabs>
          <w:tab w:val="left" w:pos="360"/>
        </w:tabs>
        <w:spacing w:after="0" w:line="240" w:lineRule="auto"/>
        <w:jc w:val="both"/>
        <w:rPr>
          <w:rFonts w:ascii="Times New Roman" w:hAnsi="Times New Roman"/>
          <w:sz w:val="24"/>
          <w:szCs w:val="24"/>
        </w:rPr>
      </w:pPr>
      <w:r>
        <w:rPr>
          <w:rFonts w:ascii="Times New Roman" w:hAnsi="Times New Roman"/>
          <w:sz w:val="24"/>
          <w:szCs w:val="24"/>
        </w:rPr>
        <w:tab/>
      </w:r>
      <w:r w:rsidR="006B0CE0" w:rsidRPr="00B502C5">
        <w:rPr>
          <w:rFonts w:ascii="Times New Roman" w:hAnsi="Times New Roman"/>
          <w:sz w:val="24"/>
          <w:szCs w:val="24"/>
        </w:rPr>
        <w:t xml:space="preserve">We can </w:t>
      </w:r>
      <w:r w:rsidR="00320765" w:rsidRPr="00B502C5">
        <w:rPr>
          <w:rFonts w:ascii="Times New Roman" w:hAnsi="Times New Roman"/>
          <w:sz w:val="24"/>
          <w:szCs w:val="24"/>
        </w:rPr>
        <w:t xml:space="preserve">accordingly </w:t>
      </w:r>
      <w:r w:rsidR="006B0CE0" w:rsidRPr="00B502C5">
        <w:rPr>
          <w:rFonts w:ascii="Times New Roman" w:hAnsi="Times New Roman"/>
          <w:sz w:val="24"/>
          <w:szCs w:val="24"/>
        </w:rPr>
        <w:t>formulate</w:t>
      </w:r>
      <w:r w:rsidR="00C70B70" w:rsidRPr="00B502C5">
        <w:rPr>
          <w:rFonts w:ascii="Times New Roman" w:hAnsi="Times New Roman"/>
          <w:sz w:val="24"/>
          <w:szCs w:val="24"/>
        </w:rPr>
        <w:t>:</w:t>
      </w:r>
    </w:p>
    <w:p w14:paraId="11C9FADC" w14:textId="77777777" w:rsidR="00D26745" w:rsidRDefault="00D26745" w:rsidP="0024256B">
      <w:pPr>
        <w:tabs>
          <w:tab w:val="left" w:pos="360"/>
        </w:tabs>
        <w:spacing w:after="0" w:line="240" w:lineRule="auto"/>
        <w:jc w:val="both"/>
        <w:rPr>
          <w:rFonts w:ascii="Times New Roman" w:hAnsi="Times New Roman"/>
          <w:b/>
          <w:sz w:val="24"/>
          <w:szCs w:val="24"/>
        </w:rPr>
      </w:pPr>
    </w:p>
    <w:p w14:paraId="0CA97DB3" w14:textId="77777777" w:rsidR="006B0CE0" w:rsidRPr="00D26745" w:rsidRDefault="006B0CE0" w:rsidP="0024256B">
      <w:pPr>
        <w:tabs>
          <w:tab w:val="left" w:pos="360"/>
        </w:tabs>
        <w:spacing w:after="0" w:line="240" w:lineRule="auto"/>
        <w:jc w:val="both"/>
        <w:rPr>
          <w:rFonts w:ascii="Times New Roman" w:hAnsi="Times New Roman"/>
          <w:i/>
          <w:sz w:val="24"/>
          <w:szCs w:val="24"/>
        </w:rPr>
      </w:pPr>
      <w:r w:rsidRPr="00D26745">
        <w:rPr>
          <w:rFonts w:ascii="Times New Roman" w:hAnsi="Times New Roman"/>
          <w:i/>
          <w:sz w:val="24"/>
          <w:szCs w:val="24"/>
        </w:rPr>
        <w:t xml:space="preserve">The Ferraris Thesis of the </w:t>
      </w:r>
      <w:proofErr w:type="spellStart"/>
      <w:r w:rsidRPr="00D26745">
        <w:rPr>
          <w:rFonts w:ascii="Times New Roman" w:hAnsi="Times New Roman"/>
          <w:i/>
          <w:sz w:val="24"/>
          <w:szCs w:val="24"/>
        </w:rPr>
        <w:t>Documentality</w:t>
      </w:r>
      <w:proofErr w:type="spellEnd"/>
      <w:r w:rsidRPr="00D26745">
        <w:rPr>
          <w:rFonts w:ascii="Times New Roman" w:hAnsi="Times New Roman"/>
          <w:i/>
          <w:sz w:val="24"/>
          <w:szCs w:val="24"/>
        </w:rPr>
        <w:t xml:space="preserve"> of Social Objects</w:t>
      </w:r>
      <w:r w:rsidR="00D26745">
        <w:rPr>
          <w:rFonts w:ascii="Times New Roman" w:hAnsi="Times New Roman"/>
          <w:i/>
          <w:sz w:val="24"/>
          <w:szCs w:val="24"/>
        </w:rPr>
        <w:t>:</w:t>
      </w:r>
    </w:p>
    <w:p w14:paraId="5D480335" w14:textId="77777777" w:rsidR="00D26745" w:rsidRPr="00D26745" w:rsidRDefault="00D26745" w:rsidP="0024256B">
      <w:pPr>
        <w:pStyle w:val="Heading1"/>
        <w:tabs>
          <w:tab w:val="left" w:pos="360"/>
        </w:tabs>
        <w:jc w:val="both"/>
        <w:rPr>
          <w:sz w:val="28"/>
          <w:szCs w:val="24"/>
        </w:rPr>
      </w:pPr>
    </w:p>
    <w:p w14:paraId="2EAFF786" w14:textId="77777777" w:rsidR="00D26745" w:rsidRPr="00D26745" w:rsidRDefault="00D26745" w:rsidP="0024256B">
      <w:pPr>
        <w:tabs>
          <w:tab w:val="left" w:pos="360"/>
        </w:tabs>
        <w:spacing w:after="0" w:line="240" w:lineRule="auto"/>
        <w:rPr>
          <w:rFonts w:ascii="Times New Roman" w:hAnsi="Times New Roman"/>
          <w:sz w:val="24"/>
        </w:rPr>
      </w:pPr>
    </w:p>
    <w:p w14:paraId="2FB79F68" w14:textId="77777777" w:rsidR="00C70B70" w:rsidRPr="0024256B" w:rsidRDefault="00C70B70" w:rsidP="0024256B">
      <w:pPr>
        <w:pStyle w:val="Heading1"/>
        <w:tabs>
          <w:tab w:val="left" w:pos="360"/>
        </w:tabs>
        <w:ind w:left="360"/>
        <w:jc w:val="both"/>
        <w:rPr>
          <w:sz w:val="22"/>
          <w:szCs w:val="24"/>
        </w:rPr>
      </w:pPr>
      <w:r w:rsidRPr="0024256B">
        <w:rPr>
          <w:sz w:val="22"/>
          <w:szCs w:val="24"/>
        </w:rPr>
        <w:t>Through the performance of inscribing acts (</w:t>
      </w:r>
      <w:r w:rsidR="006D1F52" w:rsidRPr="0024256B">
        <w:rPr>
          <w:iCs/>
          <w:sz w:val="22"/>
          <w:szCs w:val="24"/>
        </w:rPr>
        <w:t>acts of signing or of</w:t>
      </w:r>
      <w:r w:rsidRPr="0024256B">
        <w:rPr>
          <w:iCs/>
          <w:sz w:val="22"/>
          <w:szCs w:val="24"/>
        </w:rPr>
        <w:t xml:space="preserve"> </w:t>
      </w:r>
      <w:r w:rsidR="006D1F52" w:rsidRPr="0024256B">
        <w:rPr>
          <w:iCs/>
          <w:sz w:val="22"/>
          <w:szCs w:val="24"/>
        </w:rPr>
        <w:t xml:space="preserve">publishing an official document; acts of </w:t>
      </w:r>
      <w:r w:rsidRPr="0024256B">
        <w:rPr>
          <w:iCs/>
          <w:sz w:val="22"/>
          <w:szCs w:val="24"/>
        </w:rPr>
        <w:t>writing on a hard drive</w:t>
      </w:r>
      <w:r w:rsidR="006D1F52" w:rsidRPr="0024256B">
        <w:rPr>
          <w:iCs/>
          <w:sz w:val="22"/>
          <w:szCs w:val="24"/>
        </w:rPr>
        <w:t>,</w:t>
      </w:r>
      <w:r w:rsidR="00945A84" w:rsidRPr="0024256B">
        <w:rPr>
          <w:iCs/>
          <w:sz w:val="22"/>
          <w:szCs w:val="24"/>
        </w:rPr>
        <w:t xml:space="preserve"> or on a baby’s forehead</w:t>
      </w:r>
      <w:r w:rsidR="00437F90" w:rsidRPr="0024256B">
        <w:rPr>
          <w:iCs/>
          <w:sz w:val="22"/>
          <w:szCs w:val="24"/>
        </w:rPr>
        <w:t>, or of</w:t>
      </w:r>
      <w:r w:rsidRPr="0024256B">
        <w:rPr>
          <w:iCs/>
          <w:sz w:val="22"/>
          <w:szCs w:val="24"/>
        </w:rPr>
        <w:t xml:space="preserve"> impressi</w:t>
      </w:r>
      <w:r w:rsidR="006D1F52" w:rsidRPr="0024256B">
        <w:rPr>
          <w:iCs/>
          <w:sz w:val="22"/>
          <w:szCs w:val="24"/>
        </w:rPr>
        <w:t xml:space="preserve">ng </w:t>
      </w:r>
      <w:r w:rsidR="00437F90" w:rsidRPr="0024256B">
        <w:rPr>
          <w:iCs/>
          <w:sz w:val="22"/>
          <w:szCs w:val="24"/>
        </w:rPr>
        <w:t xml:space="preserve">something </w:t>
      </w:r>
      <w:r w:rsidR="006D1F52" w:rsidRPr="0024256B">
        <w:rPr>
          <w:iCs/>
          <w:sz w:val="22"/>
          <w:szCs w:val="24"/>
        </w:rPr>
        <w:t>upon someone’s memory</w:t>
      </w:r>
      <w:r w:rsidRPr="0024256B">
        <w:rPr>
          <w:iCs/>
          <w:sz w:val="22"/>
          <w:szCs w:val="24"/>
        </w:rPr>
        <w:t>)</w:t>
      </w:r>
      <w:r w:rsidR="00945A84" w:rsidRPr="0024256B">
        <w:rPr>
          <w:iCs/>
          <w:sz w:val="22"/>
          <w:szCs w:val="24"/>
        </w:rPr>
        <w:t xml:space="preserve"> </w:t>
      </w:r>
      <w:r w:rsidRPr="0024256B">
        <w:rPr>
          <w:iCs/>
          <w:sz w:val="22"/>
          <w:szCs w:val="24"/>
        </w:rPr>
        <w:t xml:space="preserve">we </w:t>
      </w:r>
      <w:r w:rsidRPr="0024256B">
        <w:rPr>
          <w:i/>
          <w:sz w:val="22"/>
          <w:szCs w:val="24"/>
        </w:rPr>
        <w:t>change the world</w:t>
      </w:r>
      <w:r w:rsidRPr="0024256B">
        <w:rPr>
          <w:sz w:val="22"/>
          <w:szCs w:val="24"/>
        </w:rPr>
        <w:t xml:space="preserve"> by bringing into being </w:t>
      </w:r>
      <w:r w:rsidR="00945A84" w:rsidRPr="0024256B">
        <w:rPr>
          <w:sz w:val="22"/>
          <w:szCs w:val="24"/>
        </w:rPr>
        <w:t>social objects.</w:t>
      </w:r>
    </w:p>
    <w:p w14:paraId="326B1673" w14:textId="77777777" w:rsidR="00D26745" w:rsidRDefault="00D26745" w:rsidP="0024256B">
      <w:pPr>
        <w:tabs>
          <w:tab w:val="left" w:pos="360"/>
        </w:tabs>
        <w:spacing w:after="0" w:line="240" w:lineRule="auto"/>
        <w:jc w:val="both"/>
        <w:rPr>
          <w:rFonts w:ascii="Times New Roman" w:hAnsi="Times New Roman"/>
          <w:sz w:val="24"/>
          <w:szCs w:val="24"/>
        </w:rPr>
      </w:pPr>
    </w:p>
    <w:p w14:paraId="5149000F" w14:textId="77777777" w:rsidR="00D26745" w:rsidRDefault="00D26745" w:rsidP="0024256B">
      <w:pPr>
        <w:tabs>
          <w:tab w:val="left" w:pos="360"/>
        </w:tabs>
        <w:spacing w:after="0" w:line="240" w:lineRule="auto"/>
        <w:jc w:val="both"/>
        <w:rPr>
          <w:rFonts w:ascii="Times New Roman" w:hAnsi="Times New Roman"/>
          <w:sz w:val="24"/>
          <w:szCs w:val="24"/>
        </w:rPr>
      </w:pPr>
    </w:p>
    <w:p w14:paraId="789427D2" w14:textId="78590159" w:rsidR="0093508C" w:rsidRPr="00B502C5" w:rsidRDefault="00945A84" w:rsidP="0024256B">
      <w:pPr>
        <w:tabs>
          <w:tab w:val="left" w:pos="360"/>
        </w:tabs>
        <w:spacing w:after="0" w:line="240" w:lineRule="auto"/>
        <w:jc w:val="both"/>
        <w:rPr>
          <w:rFonts w:ascii="Times New Roman" w:hAnsi="Times New Roman"/>
          <w:sz w:val="24"/>
          <w:szCs w:val="24"/>
        </w:rPr>
      </w:pPr>
      <w:r w:rsidRPr="00B502C5">
        <w:rPr>
          <w:rFonts w:ascii="Times New Roman" w:hAnsi="Times New Roman"/>
          <w:sz w:val="24"/>
          <w:szCs w:val="24"/>
        </w:rPr>
        <w:t xml:space="preserve">Ferraris is, I believe, on firm ground </w:t>
      </w:r>
      <w:r w:rsidR="002452A8" w:rsidRPr="00B502C5">
        <w:rPr>
          <w:rFonts w:ascii="Times New Roman" w:hAnsi="Times New Roman"/>
          <w:sz w:val="24"/>
          <w:szCs w:val="24"/>
        </w:rPr>
        <w:t xml:space="preserve">with </w:t>
      </w:r>
      <w:r w:rsidR="00E603E6">
        <w:rPr>
          <w:rFonts w:ascii="Times New Roman" w:hAnsi="Times New Roman"/>
          <w:sz w:val="24"/>
          <w:szCs w:val="24"/>
        </w:rPr>
        <w:t xml:space="preserve">a </w:t>
      </w:r>
      <w:r w:rsidRPr="00B502C5">
        <w:rPr>
          <w:rFonts w:ascii="Times New Roman" w:hAnsi="Times New Roman"/>
          <w:sz w:val="24"/>
          <w:szCs w:val="24"/>
        </w:rPr>
        <w:t xml:space="preserve">thesis </w:t>
      </w:r>
      <w:r w:rsidR="00E603E6">
        <w:rPr>
          <w:rFonts w:ascii="Times New Roman" w:hAnsi="Times New Roman"/>
          <w:sz w:val="24"/>
          <w:szCs w:val="24"/>
        </w:rPr>
        <w:t xml:space="preserve">along these lines as </w:t>
      </w:r>
      <w:r w:rsidRPr="00B502C5">
        <w:rPr>
          <w:rFonts w:ascii="Times New Roman" w:hAnsi="Times New Roman"/>
          <w:sz w:val="24"/>
          <w:szCs w:val="24"/>
        </w:rPr>
        <w:t>concern</w:t>
      </w:r>
      <w:r w:rsidR="00E603E6">
        <w:rPr>
          <w:rFonts w:ascii="Times New Roman" w:hAnsi="Times New Roman"/>
          <w:sz w:val="24"/>
          <w:szCs w:val="24"/>
        </w:rPr>
        <w:t>s</w:t>
      </w:r>
      <w:r w:rsidRPr="00B502C5">
        <w:rPr>
          <w:rFonts w:ascii="Times New Roman" w:hAnsi="Times New Roman"/>
          <w:sz w:val="24"/>
          <w:szCs w:val="24"/>
        </w:rPr>
        <w:t xml:space="preserve"> the ways in which social objects </w:t>
      </w:r>
      <w:r w:rsidRPr="0024256B">
        <w:rPr>
          <w:rFonts w:ascii="Times New Roman" w:hAnsi="Times New Roman"/>
          <w:i/>
          <w:sz w:val="24"/>
          <w:szCs w:val="24"/>
        </w:rPr>
        <w:t>come into existence</w:t>
      </w:r>
      <w:r w:rsidRPr="00B502C5">
        <w:rPr>
          <w:rFonts w:ascii="Times New Roman" w:hAnsi="Times New Roman"/>
          <w:sz w:val="24"/>
          <w:szCs w:val="24"/>
        </w:rPr>
        <w:t xml:space="preserve">. When it comes to extending </w:t>
      </w:r>
      <w:r w:rsidR="002452A8" w:rsidRPr="00B502C5">
        <w:rPr>
          <w:rFonts w:ascii="Times New Roman" w:hAnsi="Times New Roman"/>
          <w:sz w:val="24"/>
          <w:szCs w:val="24"/>
        </w:rPr>
        <w:t xml:space="preserve">it </w:t>
      </w:r>
      <w:r w:rsidRPr="00B502C5">
        <w:rPr>
          <w:rFonts w:ascii="Times New Roman" w:hAnsi="Times New Roman"/>
          <w:sz w:val="24"/>
          <w:szCs w:val="24"/>
        </w:rPr>
        <w:t xml:space="preserve">to provide an account of what </w:t>
      </w:r>
      <w:r w:rsidRPr="00B502C5">
        <w:rPr>
          <w:rFonts w:ascii="Times New Roman" w:hAnsi="Times New Roman"/>
          <w:i/>
          <w:sz w:val="24"/>
          <w:szCs w:val="24"/>
        </w:rPr>
        <w:t>sustains</w:t>
      </w:r>
      <w:r w:rsidRPr="00B502C5">
        <w:rPr>
          <w:rFonts w:ascii="Times New Roman" w:hAnsi="Times New Roman"/>
          <w:sz w:val="24"/>
          <w:szCs w:val="24"/>
        </w:rPr>
        <w:t xml:space="preserve"> social objects in existence over time, </w:t>
      </w:r>
      <w:r w:rsidR="00605F2B" w:rsidRPr="00B502C5">
        <w:rPr>
          <w:rFonts w:ascii="Times New Roman" w:hAnsi="Times New Roman"/>
          <w:sz w:val="24"/>
          <w:szCs w:val="24"/>
        </w:rPr>
        <w:t xml:space="preserve">however, </w:t>
      </w:r>
      <w:r w:rsidRPr="00B502C5">
        <w:rPr>
          <w:rFonts w:ascii="Times New Roman" w:hAnsi="Times New Roman"/>
          <w:sz w:val="24"/>
          <w:szCs w:val="24"/>
        </w:rPr>
        <w:t>then h</w:t>
      </w:r>
      <w:r w:rsidR="00605F2B" w:rsidRPr="00B502C5">
        <w:rPr>
          <w:rFonts w:ascii="Times New Roman" w:hAnsi="Times New Roman"/>
          <w:sz w:val="24"/>
          <w:szCs w:val="24"/>
        </w:rPr>
        <w:t xml:space="preserve">e resorts to the somewhat cryptic formulation </w:t>
      </w:r>
      <w:r w:rsidR="00370C50">
        <w:rPr>
          <w:rFonts w:ascii="Times New Roman" w:hAnsi="Times New Roman"/>
          <w:sz w:val="24"/>
          <w:szCs w:val="24"/>
        </w:rPr>
        <w:t>“</w:t>
      </w:r>
      <w:r w:rsidR="0093508C" w:rsidRPr="00B502C5">
        <w:rPr>
          <w:rFonts w:ascii="Times New Roman" w:hAnsi="Times New Roman"/>
          <w:i/>
          <w:sz w:val="24"/>
          <w:szCs w:val="24"/>
        </w:rPr>
        <w:t>Object = Inscribed Act</w:t>
      </w:r>
      <w:r w:rsidR="00370C50">
        <w:rPr>
          <w:rFonts w:ascii="Times New Roman" w:hAnsi="Times New Roman"/>
          <w:sz w:val="24"/>
          <w:szCs w:val="24"/>
        </w:rPr>
        <w:t>”</w:t>
      </w:r>
      <w:r w:rsidRPr="00B502C5">
        <w:rPr>
          <w:rFonts w:ascii="Times New Roman" w:hAnsi="Times New Roman"/>
          <w:sz w:val="24"/>
          <w:szCs w:val="24"/>
        </w:rPr>
        <w:t xml:space="preserve">, even </w:t>
      </w:r>
      <w:r w:rsidR="002452A8" w:rsidRPr="00B502C5">
        <w:rPr>
          <w:rFonts w:ascii="Times New Roman" w:hAnsi="Times New Roman"/>
          <w:sz w:val="24"/>
          <w:szCs w:val="24"/>
        </w:rPr>
        <w:t>asserting</w:t>
      </w:r>
      <w:r w:rsidR="00605F2B" w:rsidRPr="00B502C5">
        <w:rPr>
          <w:rFonts w:ascii="Times New Roman" w:hAnsi="Times New Roman"/>
          <w:sz w:val="24"/>
          <w:szCs w:val="24"/>
        </w:rPr>
        <w:t xml:space="preserve"> </w:t>
      </w:r>
      <w:r w:rsidRPr="00B502C5">
        <w:rPr>
          <w:rFonts w:ascii="Times New Roman" w:hAnsi="Times New Roman"/>
          <w:sz w:val="24"/>
          <w:szCs w:val="24"/>
        </w:rPr>
        <w:t xml:space="preserve">that social objects are </w:t>
      </w:r>
      <w:r w:rsidRPr="00B502C5">
        <w:rPr>
          <w:rFonts w:ascii="Times New Roman" w:hAnsi="Times New Roman"/>
          <w:i/>
          <w:sz w:val="24"/>
          <w:szCs w:val="24"/>
        </w:rPr>
        <w:t>made of inscriptions.</w:t>
      </w:r>
      <w:r w:rsidR="0093508C" w:rsidRPr="00B502C5">
        <w:rPr>
          <w:rFonts w:ascii="Times New Roman" w:hAnsi="Times New Roman"/>
          <w:sz w:val="24"/>
          <w:szCs w:val="24"/>
        </w:rPr>
        <w:t xml:space="preserve"> </w:t>
      </w:r>
      <w:r w:rsidR="00183701" w:rsidRPr="00B502C5">
        <w:rPr>
          <w:rFonts w:ascii="Times New Roman" w:hAnsi="Times New Roman"/>
          <w:sz w:val="24"/>
          <w:szCs w:val="24"/>
        </w:rPr>
        <w:t xml:space="preserve">Taken literally, the latter does not make sense. For all the reasons presented above, it does not make sense to assert, for example, that the US Constitution is </w:t>
      </w:r>
      <w:r w:rsidR="00183701" w:rsidRPr="00B502C5">
        <w:rPr>
          <w:rFonts w:ascii="Times New Roman" w:hAnsi="Times New Roman"/>
          <w:i/>
          <w:sz w:val="24"/>
          <w:szCs w:val="24"/>
        </w:rPr>
        <w:t xml:space="preserve">made of </w:t>
      </w:r>
      <w:r w:rsidR="00183701" w:rsidRPr="00B502C5">
        <w:rPr>
          <w:rFonts w:ascii="Times New Roman" w:hAnsi="Times New Roman"/>
          <w:sz w:val="24"/>
          <w:szCs w:val="24"/>
        </w:rPr>
        <w:t>tiny oxidi</w:t>
      </w:r>
      <w:ins w:id="131" w:author="William Doub" w:date="2014-04-11T11:25:00Z">
        <w:r w:rsidR="00435CF4">
          <w:rPr>
            <w:rFonts w:ascii="Times New Roman" w:hAnsi="Times New Roman"/>
            <w:sz w:val="24"/>
            <w:szCs w:val="24"/>
          </w:rPr>
          <w:t>z</w:t>
        </w:r>
      </w:ins>
      <w:del w:id="132" w:author="William Doub" w:date="2014-04-11T11:25:00Z">
        <w:r w:rsidR="00183701" w:rsidRPr="00B502C5" w:rsidDel="00435CF4">
          <w:rPr>
            <w:rFonts w:ascii="Times New Roman" w:hAnsi="Times New Roman"/>
            <w:sz w:val="24"/>
            <w:szCs w:val="24"/>
          </w:rPr>
          <w:delText>s</w:delText>
        </w:r>
      </w:del>
      <w:r w:rsidR="00183701" w:rsidRPr="00B502C5">
        <w:rPr>
          <w:rFonts w:ascii="Times New Roman" w:hAnsi="Times New Roman"/>
          <w:sz w:val="24"/>
          <w:szCs w:val="24"/>
        </w:rPr>
        <w:t xml:space="preserve">ing heaps of ink marks on parchment, and matters are helped only slightly if we add together all the printed and digital copies of the US Constitution and assert that the US Constitution is the set or </w:t>
      </w:r>
      <w:proofErr w:type="spellStart"/>
      <w:r w:rsidR="00183701" w:rsidRPr="00B502C5">
        <w:rPr>
          <w:rFonts w:ascii="Times New Roman" w:hAnsi="Times New Roman"/>
          <w:sz w:val="24"/>
          <w:szCs w:val="24"/>
        </w:rPr>
        <w:t>mereological</w:t>
      </w:r>
      <w:proofErr w:type="spellEnd"/>
      <w:r w:rsidR="00183701" w:rsidRPr="00B502C5">
        <w:rPr>
          <w:rFonts w:ascii="Times New Roman" w:hAnsi="Times New Roman"/>
          <w:sz w:val="24"/>
          <w:szCs w:val="24"/>
        </w:rPr>
        <w:t xml:space="preserve"> sum of all these multiple inscriptions. In providing a more </w:t>
      </w:r>
      <w:r w:rsidR="00045018" w:rsidRPr="00B502C5">
        <w:rPr>
          <w:rFonts w:ascii="Times New Roman" w:hAnsi="Times New Roman"/>
          <w:sz w:val="24"/>
          <w:szCs w:val="24"/>
        </w:rPr>
        <w:t xml:space="preserve">detailed </w:t>
      </w:r>
      <w:r w:rsidR="00183701" w:rsidRPr="00B502C5">
        <w:rPr>
          <w:rFonts w:ascii="Times New Roman" w:hAnsi="Times New Roman"/>
          <w:sz w:val="24"/>
          <w:szCs w:val="24"/>
        </w:rPr>
        <w:t xml:space="preserve">account, Ferraris asserts that the </w:t>
      </w:r>
      <w:r w:rsidR="0093508C" w:rsidRPr="00B502C5">
        <w:rPr>
          <w:rFonts w:ascii="Times New Roman" w:hAnsi="Times New Roman"/>
          <w:sz w:val="24"/>
          <w:szCs w:val="24"/>
        </w:rPr>
        <w:t xml:space="preserve">social object </w:t>
      </w:r>
      <w:r w:rsidR="00183701" w:rsidRPr="00B502C5">
        <w:rPr>
          <w:rFonts w:ascii="Times New Roman" w:hAnsi="Times New Roman"/>
          <w:sz w:val="24"/>
          <w:szCs w:val="24"/>
        </w:rPr>
        <w:t xml:space="preserve">that </w:t>
      </w:r>
      <w:r w:rsidR="0093508C" w:rsidRPr="00B502C5">
        <w:rPr>
          <w:rFonts w:ascii="Times New Roman" w:hAnsi="Times New Roman"/>
          <w:sz w:val="24"/>
          <w:szCs w:val="24"/>
        </w:rPr>
        <w:t>result</w:t>
      </w:r>
      <w:r w:rsidR="00183701" w:rsidRPr="00B502C5">
        <w:rPr>
          <w:rFonts w:ascii="Times New Roman" w:hAnsi="Times New Roman"/>
          <w:sz w:val="24"/>
          <w:szCs w:val="24"/>
        </w:rPr>
        <w:t>s</w:t>
      </w:r>
      <w:r w:rsidR="0093508C" w:rsidRPr="00B502C5">
        <w:rPr>
          <w:rFonts w:ascii="Times New Roman" w:hAnsi="Times New Roman"/>
          <w:sz w:val="24"/>
          <w:szCs w:val="24"/>
        </w:rPr>
        <w:t xml:space="preserve"> </w:t>
      </w:r>
      <w:r w:rsidR="00183701" w:rsidRPr="00B502C5">
        <w:rPr>
          <w:rFonts w:ascii="Times New Roman" w:hAnsi="Times New Roman"/>
          <w:sz w:val="24"/>
          <w:szCs w:val="24"/>
        </w:rPr>
        <w:t xml:space="preserve">from </w:t>
      </w:r>
      <w:r w:rsidR="0093508C" w:rsidRPr="00B502C5">
        <w:rPr>
          <w:rFonts w:ascii="Times New Roman" w:hAnsi="Times New Roman"/>
          <w:sz w:val="24"/>
          <w:szCs w:val="24"/>
        </w:rPr>
        <w:t xml:space="preserve">a </w:t>
      </w:r>
      <w:r w:rsidR="00183701" w:rsidRPr="00B502C5">
        <w:rPr>
          <w:rFonts w:ascii="Times New Roman" w:hAnsi="Times New Roman"/>
          <w:sz w:val="24"/>
          <w:szCs w:val="24"/>
        </w:rPr>
        <w:t xml:space="preserve">given </w:t>
      </w:r>
      <w:r w:rsidR="0093508C" w:rsidRPr="00B502C5">
        <w:rPr>
          <w:rFonts w:ascii="Times New Roman" w:hAnsi="Times New Roman"/>
          <w:sz w:val="24"/>
          <w:szCs w:val="24"/>
        </w:rPr>
        <w:t xml:space="preserve">social act is </w:t>
      </w:r>
      <w:r w:rsidR="00572C96">
        <w:rPr>
          <w:rFonts w:ascii="Times New Roman" w:hAnsi="Times New Roman"/>
          <w:sz w:val="24"/>
          <w:szCs w:val="24"/>
        </w:rPr>
        <w:t>“</w:t>
      </w:r>
      <w:r w:rsidR="00497124" w:rsidRPr="00B502C5">
        <w:rPr>
          <w:rFonts w:ascii="Times New Roman" w:hAnsi="Times New Roman"/>
          <w:sz w:val="24"/>
          <w:szCs w:val="24"/>
        </w:rPr>
        <w:t>characteriz</w:t>
      </w:r>
      <w:r w:rsidR="0093508C" w:rsidRPr="00B502C5">
        <w:rPr>
          <w:rFonts w:ascii="Times New Roman" w:hAnsi="Times New Roman"/>
          <w:sz w:val="24"/>
          <w:szCs w:val="24"/>
        </w:rPr>
        <w:t>ed</w:t>
      </w:r>
      <w:r w:rsidR="00572C96">
        <w:rPr>
          <w:rFonts w:ascii="Times New Roman" w:hAnsi="Times New Roman"/>
          <w:sz w:val="24"/>
          <w:szCs w:val="24"/>
        </w:rPr>
        <w:t>”</w:t>
      </w:r>
      <w:r w:rsidR="0093508C" w:rsidRPr="00B502C5">
        <w:rPr>
          <w:rFonts w:ascii="Times New Roman" w:hAnsi="Times New Roman"/>
          <w:sz w:val="24"/>
          <w:szCs w:val="24"/>
        </w:rPr>
        <w:t xml:space="preserve"> by being registered on a pie</w:t>
      </w:r>
      <w:r w:rsidR="00497124" w:rsidRPr="00B502C5">
        <w:rPr>
          <w:rFonts w:ascii="Times New Roman" w:hAnsi="Times New Roman"/>
          <w:sz w:val="24"/>
          <w:szCs w:val="24"/>
        </w:rPr>
        <w:t xml:space="preserve">ce of paper, in a computer file, or </w:t>
      </w:r>
      <w:r w:rsidR="00045018" w:rsidRPr="00B502C5">
        <w:rPr>
          <w:rFonts w:ascii="Times New Roman" w:hAnsi="Times New Roman"/>
          <w:sz w:val="24"/>
          <w:szCs w:val="24"/>
        </w:rPr>
        <w:t>in the heads of persons</w:t>
      </w:r>
      <w:r w:rsidR="000522E6" w:rsidRPr="00B502C5">
        <w:rPr>
          <w:rFonts w:ascii="Times New Roman" w:hAnsi="Times New Roman"/>
          <w:sz w:val="24"/>
          <w:szCs w:val="24"/>
        </w:rPr>
        <w:t>. In this, however, his very doctrine of</w:t>
      </w:r>
      <w:r w:rsidR="00572C96">
        <w:rPr>
          <w:rFonts w:ascii="Times New Roman" w:hAnsi="Times New Roman"/>
          <w:sz w:val="24"/>
          <w:szCs w:val="24"/>
        </w:rPr>
        <w:t xml:space="preserve"> </w:t>
      </w:r>
      <w:proofErr w:type="spellStart"/>
      <w:r w:rsidR="00572C96">
        <w:rPr>
          <w:rFonts w:ascii="Times New Roman" w:hAnsi="Times New Roman"/>
          <w:sz w:val="24"/>
          <w:szCs w:val="24"/>
        </w:rPr>
        <w:t>D</w:t>
      </w:r>
      <w:r w:rsidR="00C06FA0" w:rsidRPr="00B502C5">
        <w:rPr>
          <w:rFonts w:ascii="Times New Roman" w:hAnsi="Times New Roman"/>
          <w:sz w:val="24"/>
          <w:szCs w:val="24"/>
        </w:rPr>
        <w:t>ocumentality</w:t>
      </w:r>
      <w:proofErr w:type="spellEnd"/>
      <w:r w:rsidR="00C06FA0" w:rsidRPr="00B502C5">
        <w:rPr>
          <w:rFonts w:ascii="Times New Roman" w:hAnsi="Times New Roman"/>
          <w:sz w:val="24"/>
          <w:szCs w:val="24"/>
        </w:rPr>
        <w:t xml:space="preserve"> seems</w:t>
      </w:r>
      <w:r w:rsidR="000522E6" w:rsidRPr="00B502C5">
        <w:rPr>
          <w:rFonts w:ascii="Times New Roman" w:hAnsi="Times New Roman"/>
          <w:sz w:val="24"/>
          <w:szCs w:val="24"/>
        </w:rPr>
        <w:t xml:space="preserve"> to b</w:t>
      </w:r>
      <w:r w:rsidR="00437F90" w:rsidRPr="00B502C5">
        <w:rPr>
          <w:rFonts w:ascii="Times New Roman" w:hAnsi="Times New Roman"/>
          <w:sz w:val="24"/>
          <w:szCs w:val="24"/>
        </w:rPr>
        <w:t>e deprived of much of its force – and of its originality –</w:t>
      </w:r>
      <w:r w:rsidR="000522E6" w:rsidRPr="00B502C5">
        <w:rPr>
          <w:rFonts w:ascii="Times New Roman" w:hAnsi="Times New Roman"/>
          <w:sz w:val="24"/>
          <w:szCs w:val="24"/>
        </w:rPr>
        <w:t xml:space="preserve"> since it would imply that </w:t>
      </w:r>
      <w:r w:rsidR="004C125C" w:rsidRPr="00B502C5">
        <w:rPr>
          <w:rFonts w:ascii="Times New Roman" w:hAnsi="Times New Roman"/>
          <w:sz w:val="24"/>
          <w:szCs w:val="24"/>
        </w:rPr>
        <w:t xml:space="preserve">Austin, </w:t>
      </w:r>
      <w:r w:rsidR="00CA4A9F" w:rsidRPr="00B502C5">
        <w:rPr>
          <w:rFonts w:ascii="Times New Roman" w:hAnsi="Times New Roman"/>
          <w:sz w:val="24"/>
          <w:szCs w:val="24"/>
        </w:rPr>
        <w:t xml:space="preserve">when he spoke of speech acts </w:t>
      </w:r>
      <w:r w:rsidR="004C125C" w:rsidRPr="00B502C5">
        <w:rPr>
          <w:rFonts w:ascii="Times New Roman" w:hAnsi="Times New Roman"/>
          <w:sz w:val="24"/>
          <w:szCs w:val="24"/>
        </w:rPr>
        <w:t xml:space="preserve">was </w:t>
      </w:r>
      <w:r w:rsidR="00CA4A9F" w:rsidRPr="00B502C5">
        <w:rPr>
          <w:rFonts w:ascii="Times New Roman" w:hAnsi="Times New Roman"/>
          <w:sz w:val="24"/>
          <w:szCs w:val="24"/>
        </w:rPr>
        <w:t xml:space="preserve">in fact already </w:t>
      </w:r>
      <w:r w:rsidR="004C125C" w:rsidRPr="00B502C5">
        <w:rPr>
          <w:rFonts w:ascii="Times New Roman" w:hAnsi="Times New Roman"/>
          <w:sz w:val="24"/>
          <w:szCs w:val="24"/>
        </w:rPr>
        <w:t>talking about documents (albeit of only one type</w:t>
      </w:r>
      <w:r w:rsidR="000522E6" w:rsidRPr="00B502C5">
        <w:rPr>
          <w:rFonts w:ascii="Times New Roman" w:hAnsi="Times New Roman"/>
          <w:sz w:val="24"/>
          <w:szCs w:val="24"/>
        </w:rPr>
        <w:t xml:space="preserve">: namely </w:t>
      </w:r>
      <w:r w:rsidR="004C125C" w:rsidRPr="00B502C5">
        <w:rPr>
          <w:rFonts w:ascii="Times New Roman" w:hAnsi="Times New Roman"/>
          <w:sz w:val="24"/>
          <w:szCs w:val="24"/>
        </w:rPr>
        <w:t xml:space="preserve">those inscribed in </w:t>
      </w:r>
      <w:r w:rsidR="000522E6" w:rsidRPr="00B502C5">
        <w:rPr>
          <w:rFonts w:ascii="Times New Roman" w:hAnsi="Times New Roman"/>
          <w:sz w:val="24"/>
          <w:szCs w:val="24"/>
        </w:rPr>
        <w:t>the heads of speakers</w:t>
      </w:r>
      <w:r w:rsidR="004C125C" w:rsidRPr="00B502C5">
        <w:rPr>
          <w:rFonts w:ascii="Times New Roman" w:hAnsi="Times New Roman"/>
          <w:sz w:val="24"/>
          <w:szCs w:val="24"/>
        </w:rPr>
        <w:t>)</w:t>
      </w:r>
      <w:r w:rsidR="00CA4A9F" w:rsidRPr="00B502C5">
        <w:rPr>
          <w:rFonts w:ascii="Times New Roman" w:hAnsi="Times New Roman"/>
          <w:sz w:val="24"/>
          <w:szCs w:val="24"/>
        </w:rPr>
        <w:t>. Ferraris</w:t>
      </w:r>
      <w:r w:rsidR="00045018" w:rsidRPr="00B502C5">
        <w:rPr>
          <w:rFonts w:ascii="Times New Roman" w:hAnsi="Times New Roman"/>
          <w:sz w:val="24"/>
          <w:szCs w:val="24"/>
        </w:rPr>
        <w:t xml:space="preserve"> </w:t>
      </w:r>
      <w:r w:rsidR="00453088" w:rsidRPr="00B502C5">
        <w:rPr>
          <w:rFonts w:ascii="Times New Roman" w:hAnsi="Times New Roman"/>
          <w:sz w:val="24"/>
          <w:szCs w:val="24"/>
        </w:rPr>
        <w:t>seeks to employ</w:t>
      </w:r>
      <w:r w:rsidR="00C06FA0" w:rsidRPr="00B502C5">
        <w:rPr>
          <w:rFonts w:ascii="Times New Roman" w:hAnsi="Times New Roman"/>
          <w:sz w:val="24"/>
          <w:szCs w:val="24"/>
        </w:rPr>
        <w:t xml:space="preserve"> this counterintuitive generalization as a basis for solving one central problem in the theory of speech acts, namely</w:t>
      </w:r>
      <w:r w:rsidR="00453088" w:rsidRPr="00B502C5">
        <w:rPr>
          <w:rFonts w:ascii="Times New Roman" w:hAnsi="Times New Roman"/>
          <w:sz w:val="24"/>
          <w:szCs w:val="24"/>
        </w:rPr>
        <w:t>:</w:t>
      </w:r>
      <w:r w:rsidR="00C06FA0" w:rsidRPr="00B502C5">
        <w:rPr>
          <w:rFonts w:ascii="Times New Roman" w:hAnsi="Times New Roman"/>
          <w:sz w:val="24"/>
          <w:szCs w:val="24"/>
        </w:rPr>
        <w:t xml:space="preserve"> how can we understand the fact that the mere use of words </w:t>
      </w:r>
      <w:r w:rsidR="00453088" w:rsidRPr="00B502C5">
        <w:rPr>
          <w:rFonts w:ascii="Times New Roman" w:hAnsi="Times New Roman"/>
          <w:sz w:val="24"/>
          <w:szCs w:val="24"/>
        </w:rPr>
        <w:t xml:space="preserve">– for example in signifying agreement, either in speech or, for example, through signing a document or entering a cross in a checkbox on a screen – can </w:t>
      </w:r>
      <w:r w:rsidR="00C06FA0" w:rsidRPr="00B502C5">
        <w:rPr>
          <w:rFonts w:ascii="Times New Roman" w:hAnsi="Times New Roman"/>
          <w:sz w:val="24"/>
          <w:szCs w:val="24"/>
        </w:rPr>
        <w:t xml:space="preserve">have normative </w:t>
      </w:r>
      <w:r w:rsidR="00572C96">
        <w:rPr>
          <w:rFonts w:ascii="Times New Roman" w:hAnsi="Times New Roman"/>
          <w:sz w:val="24"/>
          <w:szCs w:val="24"/>
        </w:rPr>
        <w:t>effects (</w:t>
      </w:r>
      <w:proofErr w:type="spellStart"/>
      <w:r w:rsidR="00572C96">
        <w:rPr>
          <w:rFonts w:ascii="Times New Roman" w:hAnsi="Times New Roman"/>
          <w:sz w:val="24"/>
          <w:szCs w:val="24"/>
        </w:rPr>
        <w:t>Zaibert</w:t>
      </w:r>
      <w:proofErr w:type="spellEnd"/>
      <w:r w:rsidR="00572C96">
        <w:rPr>
          <w:rFonts w:ascii="Times New Roman" w:hAnsi="Times New Roman"/>
          <w:sz w:val="24"/>
          <w:szCs w:val="24"/>
        </w:rPr>
        <w:t xml:space="preserve"> and Smith</w:t>
      </w:r>
      <w:r w:rsidR="00CC1D35" w:rsidRPr="00B502C5">
        <w:rPr>
          <w:rFonts w:ascii="Times New Roman" w:hAnsi="Times New Roman"/>
          <w:sz w:val="24"/>
          <w:szCs w:val="24"/>
        </w:rPr>
        <w:t xml:space="preserve"> 2007)</w:t>
      </w:r>
      <w:r w:rsidR="00C06FA0" w:rsidRPr="00B502C5">
        <w:rPr>
          <w:rFonts w:ascii="Times New Roman" w:hAnsi="Times New Roman"/>
          <w:sz w:val="24"/>
          <w:szCs w:val="24"/>
        </w:rPr>
        <w:t xml:space="preserve">. </w:t>
      </w:r>
      <w:proofErr w:type="gramStart"/>
      <w:r w:rsidR="00453088" w:rsidRPr="00B502C5">
        <w:rPr>
          <w:rFonts w:ascii="Times New Roman" w:hAnsi="Times New Roman"/>
          <w:sz w:val="24"/>
          <w:szCs w:val="24"/>
        </w:rPr>
        <w:t xml:space="preserve">Ferraris </w:t>
      </w:r>
      <w:r w:rsidR="00CA4A9F" w:rsidRPr="00B502C5">
        <w:rPr>
          <w:rFonts w:ascii="Times New Roman" w:hAnsi="Times New Roman"/>
          <w:sz w:val="24"/>
          <w:szCs w:val="24"/>
        </w:rPr>
        <w:t xml:space="preserve">talks in this </w:t>
      </w:r>
      <w:r w:rsidR="00453088" w:rsidRPr="00B502C5">
        <w:rPr>
          <w:rFonts w:ascii="Times New Roman" w:hAnsi="Times New Roman"/>
          <w:sz w:val="24"/>
          <w:szCs w:val="24"/>
        </w:rPr>
        <w:t>connection</w:t>
      </w:r>
      <w:r w:rsidR="00CA4A9F" w:rsidRPr="00B502C5">
        <w:rPr>
          <w:rFonts w:ascii="Times New Roman" w:hAnsi="Times New Roman"/>
          <w:sz w:val="24"/>
          <w:szCs w:val="24"/>
        </w:rPr>
        <w:t xml:space="preserve"> of </w:t>
      </w:r>
      <w:r w:rsidR="00045018" w:rsidRPr="00B502C5">
        <w:rPr>
          <w:rFonts w:ascii="Times New Roman" w:hAnsi="Times New Roman"/>
          <w:sz w:val="24"/>
          <w:szCs w:val="24"/>
        </w:rPr>
        <w:t xml:space="preserve">what he calls </w:t>
      </w:r>
      <w:r w:rsidR="0093508C" w:rsidRPr="00B502C5">
        <w:rPr>
          <w:rFonts w:ascii="Times New Roman" w:hAnsi="Times New Roman"/>
          <w:sz w:val="24"/>
          <w:szCs w:val="24"/>
        </w:rPr>
        <w:t xml:space="preserve">the </w:t>
      </w:r>
      <w:r w:rsidR="00370C50">
        <w:rPr>
          <w:rFonts w:ascii="Times New Roman" w:hAnsi="Times New Roman"/>
          <w:sz w:val="24"/>
          <w:szCs w:val="24"/>
        </w:rPr>
        <w:t>“</w:t>
      </w:r>
      <w:r w:rsidR="0093508C" w:rsidRPr="00B502C5">
        <w:rPr>
          <w:rFonts w:ascii="Times New Roman" w:hAnsi="Times New Roman"/>
          <w:sz w:val="24"/>
          <w:szCs w:val="24"/>
        </w:rPr>
        <w:t xml:space="preserve">grand </w:t>
      </w:r>
      <w:r w:rsidR="0093508C" w:rsidRPr="00B502C5">
        <w:rPr>
          <w:rFonts w:ascii="Times New Roman" w:hAnsi="Times New Roman"/>
          <w:sz w:val="24"/>
          <w:szCs w:val="24"/>
        </w:rPr>
        <w:lastRenderedPageBreak/>
        <w:t xml:space="preserve">divide between </w:t>
      </w:r>
      <w:r w:rsidR="0093508C" w:rsidRPr="00B502C5">
        <w:rPr>
          <w:rFonts w:ascii="Times New Roman" w:hAnsi="Times New Roman"/>
          <w:i/>
          <w:sz w:val="24"/>
          <w:szCs w:val="24"/>
        </w:rPr>
        <w:t>strong documents</w:t>
      </w:r>
      <w:r w:rsidR="0093508C" w:rsidRPr="00B502C5">
        <w:rPr>
          <w:rFonts w:ascii="Times New Roman" w:hAnsi="Times New Roman"/>
          <w:sz w:val="24"/>
          <w:szCs w:val="24"/>
        </w:rPr>
        <w:t xml:space="preserve"> (inscriptions of acts), which make up social objects in the full sense, and </w:t>
      </w:r>
      <w:r w:rsidR="0093508C" w:rsidRPr="00B502C5">
        <w:rPr>
          <w:rFonts w:ascii="Times New Roman" w:hAnsi="Times New Roman"/>
          <w:i/>
          <w:sz w:val="24"/>
          <w:szCs w:val="24"/>
        </w:rPr>
        <w:t>weak documents</w:t>
      </w:r>
      <w:r w:rsidR="0093508C" w:rsidRPr="00B502C5">
        <w:rPr>
          <w:rFonts w:ascii="Times New Roman" w:hAnsi="Times New Roman"/>
          <w:sz w:val="24"/>
          <w:szCs w:val="24"/>
        </w:rPr>
        <w:t xml:space="preserve"> (recordings of facts), which are secondary deriv</w:t>
      </w:r>
      <w:r w:rsidR="00CA4A9F" w:rsidRPr="00B502C5">
        <w:rPr>
          <w:rFonts w:ascii="Times New Roman" w:hAnsi="Times New Roman"/>
          <w:sz w:val="24"/>
          <w:szCs w:val="24"/>
        </w:rPr>
        <w:t xml:space="preserve">atives and of lesser </w:t>
      </w:r>
      <w:r w:rsidR="00572C96">
        <w:rPr>
          <w:rFonts w:ascii="Times New Roman" w:hAnsi="Times New Roman"/>
          <w:sz w:val="24"/>
          <w:szCs w:val="24"/>
        </w:rPr>
        <w:t>importance</w:t>
      </w:r>
      <w:commentRangeStart w:id="133"/>
      <w:r w:rsidR="00370C50">
        <w:rPr>
          <w:rFonts w:ascii="Times New Roman" w:hAnsi="Times New Roman"/>
          <w:sz w:val="24"/>
          <w:szCs w:val="24"/>
        </w:rPr>
        <w:t>”</w:t>
      </w:r>
      <w:r w:rsidR="00572C96">
        <w:rPr>
          <w:rFonts w:ascii="Times New Roman" w:hAnsi="Times New Roman"/>
          <w:sz w:val="24"/>
          <w:szCs w:val="24"/>
        </w:rPr>
        <w:t>.</w:t>
      </w:r>
      <w:proofErr w:type="gramEnd"/>
      <w:ins w:id="134" w:author="William Doub" w:date="2014-04-11T11:30:00Z">
        <w:r w:rsidR="00184FAA">
          <w:rPr>
            <w:rStyle w:val="FootnoteReference"/>
            <w:rFonts w:ascii="Times New Roman" w:hAnsi="Times New Roman"/>
            <w:sz w:val="24"/>
            <w:szCs w:val="24"/>
          </w:rPr>
          <w:footnoteReference w:id="17"/>
        </w:r>
      </w:ins>
      <w:commentRangeEnd w:id="133"/>
      <w:ins w:id="136" w:author="William Doub" w:date="2014-04-11T11:31:00Z">
        <w:r w:rsidR="00184FAA">
          <w:rPr>
            <w:rStyle w:val="CommentReference"/>
          </w:rPr>
          <w:commentReference w:id="133"/>
        </w:r>
      </w:ins>
      <w:r w:rsidR="0093508C" w:rsidRPr="00B502C5">
        <w:rPr>
          <w:rFonts w:ascii="Times New Roman" w:hAnsi="Times New Roman"/>
          <w:sz w:val="24"/>
          <w:szCs w:val="24"/>
        </w:rPr>
        <w:t xml:space="preserve"> </w:t>
      </w:r>
      <w:r w:rsidR="0065729C" w:rsidRPr="00B502C5">
        <w:rPr>
          <w:rFonts w:ascii="Times New Roman" w:hAnsi="Times New Roman"/>
          <w:sz w:val="24"/>
          <w:szCs w:val="24"/>
        </w:rPr>
        <w:t xml:space="preserve">His idea seems to be that strong documents inscribed on the brain provide the </w:t>
      </w:r>
      <w:r w:rsidR="00CA4A9F" w:rsidRPr="00B502C5">
        <w:rPr>
          <w:rFonts w:ascii="Times New Roman" w:hAnsi="Times New Roman"/>
          <w:sz w:val="24"/>
          <w:szCs w:val="24"/>
        </w:rPr>
        <w:t xml:space="preserve">key to </w:t>
      </w:r>
      <w:r w:rsidR="0065729C" w:rsidRPr="00B502C5">
        <w:rPr>
          <w:rFonts w:ascii="Times New Roman" w:hAnsi="Times New Roman"/>
          <w:sz w:val="24"/>
          <w:szCs w:val="24"/>
        </w:rPr>
        <w:t xml:space="preserve">answering </w:t>
      </w:r>
      <w:r w:rsidR="00DD0771" w:rsidRPr="00B502C5">
        <w:rPr>
          <w:rFonts w:ascii="Times New Roman" w:hAnsi="Times New Roman"/>
          <w:sz w:val="24"/>
          <w:szCs w:val="24"/>
        </w:rPr>
        <w:t>question</w:t>
      </w:r>
      <w:r w:rsidR="0065729C" w:rsidRPr="00B502C5">
        <w:rPr>
          <w:rFonts w:ascii="Times New Roman" w:hAnsi="Times New Roman"/>
          <w:sz w:val="24"/>
          <w:szCs w:val="24"/>
        </w:rPr>
        <w:t>s</w:t>
      </w:r>
      <w:r w:rsidR="00DD0771" w:rsidRPr="00B502C5">
        <w:rPr>
          <w:rFonts w:ascii="Times New Roman" w:hAnsi="Times New Roman"/>
          <w:sz w:val="24"/>
          <w:szCs w:val="24"/>
        </w:rPr>
        <w:t xml:space="preserve"> </w:t>
      </w:r>
      <w:r w:rsidR="0065729C" w:rsidRPr="00B502C5">
        <w:rPr>
          <w:rFonts w:ascii="Times New Roman" w:hAnsi="Times New Roman"/>
          <w:sz w:val="24"/>
          <w:szCs w:val="24"/>
        </w:rPr>
        <w:t xml:space="preserve">such as </w:t>
      </w:r>
      <w:r w:rsidR="00045018" w:rsidRPr="00B502C5">
        <w:rPr>
          <w:rFonts w:ascii="Times New Roman" w:hAnsi="Times New Roman"/>
          <w:sz w:val="24"/>
          <w:szCs w:val="24"/>
        </w:rPr>
        <w:t xml:space="preserve">what </w:t>
      </w:r>
      <w:r w:rsidR="00DD0771" w:rsidRPr="00B502C5">
        <w:rPr>
          <w:rFonts w:ascii="Times New Roman" w:hAnsi="Times New Roman"/>
          <w:sz w:val="24"/>
          <w:szCs w:val="24"/>
        </w:rPr>
        <w:t xml:space="preserve">it is that makes us </w:t>
      </w:r>
      <w:r w:rsidR="00045018" w:rsidRPr="00B502C5">
        <w:rPr>
          <w:rFonts w:ascii="Times New Roman" w:hAnsi="Times New Roman"/>
          <w:i/>
          <w:sz w:val="24"/>
          <w:szCs w:val="24"/>
        </w:rPr>
        <w:t xml:space="preserve">subject to laws </w:t>
      </w:r>
      <w:r w:rsidR="00045018" w:rsidRPr="00B502C5">
        <w:rPr>
          <w:rFonts w:ascii="Times New Roman" w:hAnsi="Times New Roman"/>
          <w:sz w:val="24"/>
          <w:szCs w:val="24"/>
        </w:rPr>
        <w:t xml:space="preserve">or </w:t>
      </w:r>
      <w:r w:rsidR="00045018" w:rsidRPr="00B502C5">
        <w:rPr>
          <w:rFonts w:ascii="Times New Roman" w:hAnsi="Times New Roman"/>
          <w:i/>
          <w:sz w:val="24"/>
          <w:szCs w:val="24"/>
        </w:rPr>
        <w:t>liable for our debts</w:t>
      </w:r>
      <w:r w:rsidR="00045018" w:rsidRPr="00B502C5">
        <w:rPr>
          <w:rFonts w:ascii="Times New Roman" w:hAnsi="Times New Roman"/>
          <w:sz w:val="24"/>
          <w:szCs w:val="24"/>
        </w:rPr>
        <w:t xml:space="preserve"> </w:t>
      </w:r>
      <w:r w:rsidR="007275BE" w:rsidRPr="00B502C5">
        <w:rPr>
          <w:rFonts w:ascii="Times New Roman" w:hAnsi="Times New Roman"/>
          <w:sz w:val="24"/>
          <w:szCs w:val="24"/>
        </w:rPr>
        <w:t>because l</w:t>
      </w:r>
      <w:r w:rsidR="00045018" w:rsidRPr="00B502C5">
        <w:rPr>
          <w:rFonts w:ascii="Times New Roman" w:hAnsi="Times New Roman"/>
          <w:sz w:val="24"/>
          <w:szCs w:val="24"/>
        </w:rPr>
        <w:t xml:space="preserve">aws, or debts, are </w:t>
      </w:r>
      <w:r w:rsidR="007275BE" w:rsidRPr="00B502C5">
        <w:rPr>
          <w:rFonts w:ascii="Times New Roman" w:hAnsi="Times New Roman"/>
          <w:sz w:val="24"/>
          <w:szCs w:val="24"/>
        </w:rPr>
        <w:t xml:space="preserve">themselves </w:t>
      </w:r>
      <w:r w:rsidR="00045018" w:rsidRPr="00B502C5">
        <w:rPr>
          <w:rFonts w:ascii="Times New Roman" w:hAnsi="Times New Roman"/>
          <w:i/>
          <w:sz w:val="24"/>
          <w:szCs w:val="24"/>
        </w:rPr>
        <w:t>made of inscriptions</w:t>
      </w:r>
      <w:r w:rsidR="007275BE" w:rsidRPr="00B502C5">
        <w:rPr>
          <w:rFonts w:ascii="Times New Roman" w:hAnsi="Times New Roman"/>
          <w:sz w:val="24"/>
          <w:szCs w:val="24"/>
        </w:rPr>
        <w:t xml:space="preserve"> – </w:t>
      </w:r>
      <w:r w:rsidR="00045018" w:rsidRPr="00B502C5">
        <w:rPr>
          <w:rFonts w:ascii="Times New Roman" w:hAnsi="Times New Roman"/>
          <w:sz w:val="24"/>
          <w:szCs w:val="24"/>
        </w:rPr>
        <w:t>they are</w:t>
      </w:r>
      <w:r w:rsidR="007275BE" w:rsidRPr="00B502C5">
        <w:rPr>
          <w:rFonts w:ascii="Times New Roman" w:hAnsi="Times New Roman"/>
          <w:sz w:val="24"/>
          <w:szCs w:val="24"/>
        </w:rPr>
        <w:t xml:space="preserve">, </w:t>
      </w:r>
      <w:r w:rsidR="00045018" w:rsidRPr="00B502C5">
        <w:rPr>
          <w:rFonts w:ascii="Times New Roman" w:hAnsi="Times New Roman"/>
          <w:sz w:val="24"/>
          <w:szCs w:val="24"/>
        </w:rPr>
        <w:t xml:space="preserve">as social objects, </w:t>
      </w:r>
      <w:r w:rsidR="00045018" w:rsidRPr="00B502C5">
        <w:rPr>
          <w:rFonts w:ascii="Times New Roman" w:hAnsi="Times New Roman"/>
          <w:i/>
          <w:sz w:val="24"/>
          <w:szCs w:val="24"/>
        </w:rPr>
        <w:t>nothing beyond the text</w:t>
      </w:r>
      <w:r w:rsidR="005C5C91" w:rsidRPr="00B502C5">
        <w:rPr>
          <w:rFonts w:ascii="Times New Roman" w:hAnsi="Times New Roman"/>
          <w:sz w:val="24"/>
          <w:szCs w:val="24"/>
        </w:rPr>
        <w:t>.</w:t>
      </w:r>
    </w:p>
    <w:p w14:paraId="66C8A477" w14:textId="7FE7F96E" w:rsidR="00320765" w:rsidRPr="00B502C5" w:rsidRDefault="00184FAA" w:rsidP="0024256B">
      <w:pPr>
        <w:tabs>
          <w:tab w:val="left" w:pos="360"/>
        </w:tabs>
        <w:spacing w:after="0" w:line="240" w:lineRule="auto"/>
        <w:jc w:val="both"/>
        <w:rPr>
          <w:rFonts w:ascii="Times New Roman" w:hAnsi="Times New Roman"/>
          <w:sz w:val="24"/>
          <w:szCs w:val="24"/>
        </w:rPr>
      </w:pPr>
      <w:ins w:id="138" w:author="William Doub" w:date="2014-04-11T11:31:00Z">
        <w:r>
          <w:rPr>
            <w:rFonts w:ascii="Times New Roman" w:hAnsi="Times New Roman"/>
            <w:sz w:val="24"/>
            <w:szCs w:val="24"/>
          </w:rPr>
          <w:tab/>
        </w:r>
      </w:ins>
      <w:r w:rsidR="001048B1" w:rsidRPr="00B502C5">
        <w:rPr>
          <w:rFonts w:ascii="Times New Roman" w:hAnsi="Times New Roman"/>
          <w:sz w:val="24"/>
          <w:szCs w:val="24"/>
        </w:rPr>
        <w:t>Certainly, it is o</w:t>
      </w:r>
      <w:r w:rsidR="00CC1D35" w:rsidRPr="00B502C5">
        <w:rPr>
          <w:rFonts w:ascii="Times New Roman" w:hAnsi="Times New Roman"/>
          <w:sz w:val="24"/>
          <w:szCs w:val="24"/>
        </w:rPr>
        <w:t xml:space="preserve">ne element of truth in </w:t>
      </w:r>
      <w:proofErr w:type="spellStart"/>
      <w:r w:rsidR="00CC1D35" w:rsidRPr="00B502C5">
        <w:rPr>
          <w:rFonts w:ascii="Times New Roman" w:hAnsi="Times New Roman"/>
          <w:sz w:val="24"/>
          <w:szCs w:val="24"/>
        </w:rPr>
        <w:t>Ferraris’</w:t>
      </w:r>
      <w:r w:rsidR="001048B1" w:rsidRPr="00B502C5">
        <w:rPr>
          <w:rFonts w:ascii="Times New Roman" w:hAnsi="Times New Roman"/>
          <w:sz w:val="24"/>
          <w:szCs w:val="24"/>
        </w:rPr>
        <w:t>s</w:t>
      </w:r>
      <w:proofErr w:type="spellEnd"/>
      <w:r w:rsidR="001048B1" w:rsidRPr="00B502C5">
        <w:rPr>
          <w:rFonts w:ascii="Times New Roman" w:hAnsi="Times New Roman"/>
          <w:sz w:val="24"/>
          <w:szCs w:val="24"/>
        </w:rPr>
        <w:t xml:space="preserve"> proposal</w:t>
      </w:r>
      <w:r w:rsidR="00CC1D35" w:rsidRPr="00B502C5">
        <w:rPr>
          <w:rFonts w:ascii="Times New Roman" w:hAnsi="Times New Roman"/>
          <w:sz w:val="24"/>
          <w:szCs w:val="24"/>
        </w:rPr>
        <w:t xml:space="preserve"> that we need to </w:t>
      </w:r>
      <w:r w:rsidR="001048B1" w:rsidRPr="00B502C5">
        <w:rPr>
          <w:rFonts w:ascii="Times New Roman" w:hAnsi="Times New Roman"/>
          <w:sz w:val="24"/>
          <w:szCs w:val="24"/>
        </w:rPr>
        <w:t>take account</w:t>
      </w:r>
      <w:r w:rsidR="00CC1D35" w:rsidRPr="00B502C5">
        <w:rPr>
          <w:rFonts w:ascii="Times New Roman" w:hAnsi="Times New Roman"/>
          <w:sz w:val="24"/>
          <w:szCs w:val="24"/>
        </w:rPr>
        <w:t xml:space="preserve"> </w:t>
      </w:r>
      <w:r w:rsidR="001048B1" w:rsidRPr="00B502C5">
        <w:rPr>
          <w:rFonts w:ascii="Times New Roman" w:hAnsi="Times New Roman"/>
          <w:sz w:val="24"/>
          <w:szCs w:val="24"/>
        </w:rPr>
        <w:t xml:space="preserve">of the brains of the individuals involved in social acts, whether the latter are mediated by speech or by documents. Such acts </w:t>
      </w:r>
      <w:r w:rsidR="000B3733" w:rsidRPr="00B502C5">
        <w:rPr>
          <w:rFonts w:ascii="Times New Roman" w:hAnsi="Times New Roman"/>
          <w:sz w:val="24"/>
          <w:szCs w:val="24"/>
        </w:rPr>
        <w:t xml:space="preserve">bring about </w:t>
      </w:r>
      <w:r w:rsidR="00437F90" w:rsidRPr="00B502C5">
        <w:rPr>
          <w:rFonts w:ascii="Times New Roman" w:hAnsi="Times New Roman"/>
          <w:sz w:val="24"/>
          <w:szCs w:val="24"/>
        </w:rPr>
        <w:t xml:space="preserve">specific sorts of </w:t>
      </w:r>
      <w:r w:rsidR="001048B1" w:rsidRPr="00B502C5">
        <w:rPr>
          <w:rFonts w:ascii="Times New Roman" w:hAnsi="Times New Roman"/>
          <w:sz w:val="24"/>
          <w:szCs w:val="24"/>
        </w:rPr>
        <w:t xml:space="preserve">changes in the abstract world of obligations because they are rooted in systems </w:t>
      </w:r>
      <w:r w:rsidR="00320765" w:rsidRPr="00B502C5">
        <w:rPr>
          <w:rFonts w:ascii="Times New Roman" w:hAnsi="Times New Roman"/>
          <w:sz w:val="24"/>
          <w:szCs w:val="24"/>
        </w:rPr>
        <w:t>of mnemonic codes prevailing in the relev</w:t>
      </w:r>
      <w:r w:rsidR="00572C96">
        <w:rPr>
          <w:rFonts w:ascii="Times New Roman" w:hAnsi="Times New Roman"/>
          <w:sz w:val="24"/>
          <w:szCs w:val="24"/>
        </w:rPr>
        <w:t>ant social groupings (Gil-White</w:t>
      </w:r>
      <w:r w:rsidR="00320765" w:rsidRPr="00B502C5">
        <w:rPr>
          <w:rFonts w:ascii="Times New Roman" w:hAnsi="Times New Roman"/>
          <w:sz w:val="24"/>
          <w:szCs w:val="24"/>
        </w:rPr>
        <w:t xml:space="preserve"> 2005)</w:t>
      </w:r>
      <w:r w:rsidR="00437F90" w:rsidRPr="00B502C5">
        <w:rPr>
          <w:rFonts w:ascii="Times New Roman" w:hAnsi="Times New Roman"/>
          <w:sz w:val="24"/>
          <w:szCs w:val="24"/>
        </w:rPr>
        <w:t>, and these in turn, of course, are dependent on the right sorts of evolved traced in the brains of those involved. But how these traces</w:t>
      </w:r>
      <w:r w:rsidR="00822655" w:rsidRPr="00B502C5">
        <w:rPr>
          <w:rFonts w:ascii="Times New Roman" w:hAnsi="Times New Roman"/>
          <w:sz w:val="24"/>
          <w:szCs w:val="24"/>
        </w:rPr>
        <w:t xml:space="preserve"> </w:t>
      </w:r>
      <w:r w:rsidR="00437F90" w:rsidRPr="00B502C5">
        <w:rPr>
          <w:rFonts w:ascii="Times New Roman" w:hAnsi="Times New Roman"/>
          <w:sz w:val="24"/>
          <w:szCs w:val="24"/>
        </w:rPr>
        <w:t>bring about actual obligation, rather than associated feelings, seems still not to have been explained</w:t>
      </w:r>
      <w:r w:rsidR="00BA753E" w:rsidRPr="00B502C5">
        <w:rPr>
          <w:rFonts w:ascii="Times New Roman" w:hAnsi="Times New Roman"/>
          <w:sz w:val="24"/>
          <w:szCs w:val="24"/>
        </w:rPr>
        <w:t>.</w:t>
      </w:r>
      <w:r w:rsidR="00822655" w:rsidRPr="00B502C5">
        <w:rPr>
          <w:rFonts w:ascii="Times New Roman" w:hAnsi="Times New Roman"/>
          <w:sz w:val="24"/>
          <w:szCs w:val="24"/>
        </w:rPr>
        <w:t xml:space="preserve"> I am thus far from confident that a solution along the lines proposed by Ferraris – to the degree that I understand it at all – can be made to work. At the same time, however, it is also not clear to me that there is thus far any contribution to social ontology that is in a position to solve this problem.</w:t>
      </w:r>
    </w:p>
    <w:p w14:paraId="3A5A48C4" w14:textId="77777777" w:rsidR="00D26745" w:rsidRDefault="00D26745" w:rsidP="0024256B">
      <w:pPr>
        <w:tabs>
          <w:tab w:val="left" w:pos="360"/>
        </w:tabs>
        <w:spacing w:after="0" w:line="240" w:lineRule="auto"/>
        <w:jc w:val="both"/>
        <w:rPr>
          <w:rFonts w:ascii="Times New Roman" w:hAnsi="Times New Roman"/>
          <w:b/>
          <w:sz w:val="24"/>
          <w:szCs w:val="24"/>
        </w:rPr>
      </w:pPr>
    </w:p>
    <w:p w14:paraId="34A65162" w14:textId="77777777" w:rsidR="00D26745" w:rsidRDefault="00D26745" w:rsidP="0024256B">
      <w:pPr>
        <w:tabs>
          <w:tab w:val="left" w:pos="360"/>
        </w:tabs>
        <w:spacing w:after="0" w:line="240" w:lineRule="auto"/>
        <w:jc w:val="both"/>
        <w:rPr>
          <w:rFonts w:ascii="Times New Roman" w:hAnsi="Times New Roman"/>
          <w:b/>
          <w:sz w:val="24"/>
          <w:szCs w:val="24"/>
        </w:rPr>
      </w:pPr>
    </w:p>
    <w:p w14:paraId="6B8CEFB2" w14:textId="77777777" w:rsidR="00D26745" w:rsidRDefault="00D26745" w:rsidP="0024256B">
      <w:pPr>
        <w:tabs>
          <w:tab w:val="left" w:pos="360"/>
        </w:tabs>
        <w:spacing w:after="0" w:line="240" w:lineRule="auto"/>
        <w:jc w:val="both"/>
        <w:rPr>
          <w:rFonts w:ascii="Times New Roman" w:hAnsi="Times New Roman"/>
          <w:b/>
          <w:sz w:val="24"/>
          <w:szCs w:val="24"/>
        </w:rPr>
      </w:pPr>
    </w:p>
    <w:p w14:paraId="18D46A5D" w14:textId="77777777" w:rsidR="00D26745" w:rsidRDefault="00D26745" w:rsidP="0024256B">
      <w:pPr>
        <w:tabs>
          <w:tab w:val="left" w:pos="360"/>
        </w:tabs>
        <w:spacing w:after="0" w:line="240" w:lineRule="auto"/>
        <w:jc w:val="both"/>
        <w:rPr>
          <w:rFonts w:ascii="Times New Roman" w:hAnsi="Times New Roman"/>
          <w:b/>
          <w:sz w:val="24"/>
          <w:szCs w:val="24"/>
        </w:rPr>
      </w:pPr>
    </w:p>
    <w:p w14:paraId="28013E70" w14:textId="77777777" w:rsidR="00D26745" w:rsidRDefault="00D26745" w:rsidP="0024256B">
      <w:pPr>
        <w:tabs>
          <w:tab w:val="left" w:pos="360"/>
        </w:tabs>
        <w:spacing w:after="0" w:line="240" w:lineRule="auto"/>
        <w:jc w:val="both"/>
        <w:rPr>
          <w:rFonts w:ascii="Times New Roman" w:hAnsi="Times New Roman"/>
          <w:b/>
          <w:sz w:val="24"/>
          <w:szCs w:val="24"/>
        </w:rPr>
      </w:pPr>
    </w:p>
    <w:p w14:paraId="52C5218F" w14:textId="77777777" w:rsidR="00D26745" w:rsidRDefault="00D26745" w:rsidP="0024256B">
      <w:pPr>
        <w:tabs>
          <w:tab w:val="left" w:pos="360"/>
        </w:tabs>
        <w:spacing w:after="0" w:line="240" w:lineRule="auto"/>
        <w:jc w:val="both"/>
        <w:rPr>
          <w:rFonts w:ascii="Times New Roman" w:hAnsi="Times New Roman"/>
          <w:b/>
          <w:sz w:val="24"/>
          <w:szCs w:val="24"/>
        </w:rPr>
      </w:pPr>
    </w:p>
    <w:p w14:paraId="6FA540BD" w14:textId="77777777" w:rsidR="00320765" w:rsidRPr="00D26745" w:rsidRDefault="00320765" w:rsidP="0024256B">
      <w:pPr>
        <w:tabs>
          <w:tab w:val="left" w:pos="360"/>
        </w:tabs>
        <w:spacing w:after="0" w:line="240" w:lineRule="auto"/>
        <w:jc w:val="both"/>
        <w:rPr>
          <w:rFonts w:ascii="Times New Roman" w:hAnsi="Times New Roman"/>
          <w:i/>
          <w:sz w:val="24"/>
          <w:szCs w:val="24"/>
        </w:rPr>
      </w:pPr>
      <w:r w:rsidRPr="00D26745">
        <w:rPr>
          <w:rFonts w:ascii="Times New Roman" w:hAnsi="Times New Roman"/>
          <w:i/>
          <w:sz w:val="24"/>
          <w:szCs w:val="24"/>
        </w:rPr>
        <w:t>Acknowledgements</w:t>
      </w:r>
    </w:p>
    <w:p w14:paraId="31B1920A" w14:textId="77777777" w:rsidR="00320765" w:rsidRPr="00B502C5" w:rsidRDefault="00320765" w:rsidP="0024256B">
      <w:pPr>
        <w:tabs>
          <w:tab w:val="left" w:pos="360"/>
        </w:tabs>
        <w:spacing w:after="0" w:line="240" w:lineRule="auto"/>
        <w:jc w:val="both"/>
        <w:rPr>
          <w:rFonts w:ascii="Times New Roman" w:hAnsi="Times New Roman"/>
          <w:sz w:val="24"/>
          <w:szCs w:val="24"/>
        </w:rPr>
      </w:pPr>
      <w:r w:rsidRPr="00B502C5">
        <w:rPr>
          <w:rFonts w:ascii="Times New Roman" w:hAnsi="Times New Roman"/>
          <w:sz w:val="24"/>
          <w:szCs w:val="24"/>
        </w:rPr>
        <w:t>W</w:t>
      </w:r>
      <w:r w:rsidR="00D26745">
        <w:rPr>
          <w:rFonts w:ascii="Times New Roman" w:hAnsi="Times New Roman"/>
          <w:sz w:val="24"/>
          <w:szCs w:val="24"/>
        </w:rPr>
        <w:t>ith thanks to Mauriz</w:t>
      </w:r>
      <w:r w:rsidR="00C842B3" w:rsidRPr="00B502C5">
        <w:rPr>
          <w:rFonts w:ascii="Times New Roman" w:hAnsi="Times New Roman"/>
          <w:sz w:val="24"/>
          <w:szCs w:val="24"/>
        </w:rPr>
        <w:t xml:space="preserve">io Ferraris, </w:t>
      </w:r>
      <w:r w:rsidRPr="00B502C5">
        <w:rPr>
          <w:rFonts w:ascii="Times New Roman" w:hAnsi="Times New Roman"/>
          <w:sz w:val="24"/>
          <w:szCs w:val="24"/>
        </w:rPr>
        <w:t xml:space="preserve">Francisco Gil-White </w:t>
      </w:r>
      <w:r w:rsidR="00C842B3" w:rsidRPr="00B502C5">
        <w:rPr>
          <w:rFonts w:ascii="Times New Roman" w:hAnsi="Times New Roman"/>
          <w:sz w:val="24"/>
          <w:szCs w:val="24"/>
        </w:rPr>
        <w:t xml:space="preserve">and Leo </w:t>
      </w:r>
      <w:proofErr w:type="spellStart"/>
      <w:r w:rsidR="00C842B3" w:rsidRPr="00B502C5">
        <w:rPr>
          <w:rFonts w:ascii="Times New Roman" w:hAnsi="Times New Roman"/>
          <w:sz w:val="24"/>
          <w:szCs w:val="24"/>
        </w:rPr>
        <w:t>Zaibert</w:t>
      </w:r>
      <w:proofErr w:type="spellEnd"/>
      <w:r w:rsidR="00C842B3" w:rsidRPr="00B502C5">
        <w:rPr>
          <w:rFonts w:ascii="Times New Roman" w:hAnsi="Times New Roman"/>
          <w:sz w:val="24"/>
          <w:szCs w:val="24"/>
        </w:rPr>
        <w:t xml:space="preserve"> </w:t>
      </w:r>
      <w:r w:rsidRPr="00B502C5">
        <w:rPr>
          <w:rFonts w:ascii="Times New Roman" w:hAnsi="Times New Roman"/>
          <w:sz w:val="24"/>
          <w:szCs w:val="24"/>
        </w:rPr>
        <w:t>for helpful comments.</w:t>
      </w:r>
    </w:p>
    <w:p w14:paraId="043C5B62" w14:textId="77777777" w:rsidR="00D26745" w:rsidRDefault="00D26745" w:rsidP="0024256B">
      <w:pPr>
        <w:tabs>
          <w:tab w:val="left" w:pos="360"/>
        </w:tabs>
        <w:spacing w:after="0" w:line="240" w:lineRule="auto"/>
        <w:jc w:val="both"/>
        <w:rPr>
          <w:rFonts w:ascii="Times New Roman" w:hAnsi="Times New Roman"/>
          <w:b/>
          <w:sz w:val="24"/>
          <w:szCs w:val="24"/>
        </w:rPr>
      </w:pPr>
    </w:p>
    <w:p w14:paraId="1A8A7899" w14:textId="77777777" w:rsidR="00D26745" w:rsidRDefault="00D26745" w:rsidP="0024256B">
      <w:pPr>
        <w:tabs>
          <w:tab w:val="left" w:pos="360"/>
        </w:tabs>
        <w:spacing w:after="0" w:line="240" w:lineRule="auto"/>
        <w:jc w:val="both"/>
        <w:rPr>
          <w:rFonts w:ascii="Times New Roman" w:hAnsi="Times New Roman"/>
          <w:b/>
          <w:sz w:val="24"/>
          <w:szCs w:val="24"/>
        </w:rPr>
      </w:pPr>
    </w:p>
    <w:p w14:paraId="4D414FB0" w14:textId="77777777" w:rsidR="00D26745" w:rsidRDefault="00D26745" w:rsidP="0024256B">
      <w:pPr>
        <w:tabs>
          <w:tab w:val="left" w:pos="360"/>
        </w:tabs>
        <w:spacing w:after="0" w:line="240" w:lineRule="auto"/>
        <w:jc w:val="both"/>
        <w:rPr>
          <w:rFonts w:ascii="Times New Roman" w:hAnsi="Times New Roman"/>
          <w:b/>
          <w:sz w:val="24"/>
          <w:szCs w:val="24"/>
        </w:rPr>
      </w:pPr>
    </w:p>
    <w:p w14:paraId="5D9ADF10" w14:textId="77777777" w:rsidR="00715B62" w:rsidRPr="00D26745" w:rsidRDefault="00B234A1" w:rsidP="0024256B">
      <w:pPr>
        <w:tabs>
          <w:tab w:val="left" w:pos="360"/>
        </w:tabs>
        <w:spacing w:after="0" w:line="240" w:lineRule="auto"/>
        <w:jc w:val="both"/>
        <w:rPr>
          <w:rFonts w:ascii="Times New Roman" w:hAnsi="Times New Roman"/>
          <w:sz w:val="24"/>
          <w:szCs w:val="24"/>
        </w:rPr>
      </w:pPr>
      <w:r w:rsidRPr="00D26745">
        <w:rPr>
          <w:rFonts w:ascii="Times New Roman" w:hAnsi="Times New Roman"/>
          <w:sz w:val="24"/>
          <w:szCs w:val="24"/>
        </w:rPr>
        <w:t>References</w:t>
      </w:r>
    </w:p>
    <w:p w14:paraId="196C57A2" w14:textId="77777777" w:rsidR="00D26745" w:rsidRDefault="00D26745"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p>
    <w:p w14:paraId="6C6AAE20" w14:textId="77777777" w:rsidR="001D18AC" w:rsidRDefault="00703A00"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rsidRPr="001D18AC">
        <w:rPr>
          <w:smallCaps/>
        </w:rPr>
        <w:t>Austin, J.</w:t>
      </w:r>
      <w:r w:rsidR="00B234A1" w:rsidRPr="001D18AC">
        <w:rPr>
          <w:smallCaps/>
        </w:rPr>
        <w:t xml:space="preserve"> </w:t>
      </w:r>
      <w:r w:rsidR="00073375" w:rsidRPr="001D18AC">
        <w:rPr>
          <w:smallCaps/>
        </w:rPr>
        <w:t>L.</w:t>
      </w:r>
      <w:r w:rsidR="00073375" w:rsidRPr="00B502C5">
        <w:t xml:space="preserve"> </w:t>
      </w:r>
    </w:p>
    <w:p w14:paraId="53A6FE61" w14:textId="77777777" w:rsidR="00703A00" w:rsidRPr="00B502C5" w:rsidRDefault="001D18AC"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w:t>
      </w:r>
      <w:r w:rsidR="00073375" w:rsidRPr="00B502C5">
        <w:t>1962</w:t>
      </w:r>
      <w:r>
        <w:t>,</w:t>
      </w:r>
      <w:r w:rsidR="00703A00" w:rsidRPr="00B502C5">
        <w:t xml:space="preserve"> </w:t>
      </w:r>
      <w:r w:rsidR="00703A00" w:rsidRPr="00B502C5">
        <w:rPr>
          <w:i/>
        </w:rPr>
        <w:t>How to Do Things with Words</w:t>
      </w:r>
      <w:r>
        <w:t>. Cambridge, Harvard University Press</w:t>
      </w:r>
    </w:p>
    <w:p w14:paraId="4879B9B6" w14:textId="77777777" w:rsidR="001D18AC" w:rsidRPr="00512579" w:rsidRDefault="00211054"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smallCaps/>
          <w:lang w:val="it-IT"/>
        </w:rPr>
      </w:pPr>
      <w:r w:rsidRPr="00512579">
        <w:rPr>
          <w:smallCaps/>
          <w:lang w:val="it-IT"/>
        </w:rPr>
        <w:t>Bozzi, P</w:t>
      </w:r>
      <w:r w:rsidR="001D18AC" w:rsidRPr="00512579">
        <w:rPr>
          <w:smallCaps/>
          <w:lang w:val="it-IT"/>
        </w:rPr>
        <w:t>.</w:t>
      </w:r>
    </w:p>
    <w:p w14:paraId="00D6593B" w14:textId="77777777" w:rsidR="00211054" w:rsidRPr="001D18AC" w:rsidRDefault="001D18AC"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rsidRPr="001D18AC">
        <w:t xml:space="preserve">- </w:t>
      </w:r>
      <w:r w:rsidR="00211054" w:rsidRPr="001D18AC">
        <w:t>1991</w:t>
      </w:r>
      <w:r>
        <w:t>,</w:t>
      </w:r>
      <w:r w:rsidR="00211054" w:rsidRPr="001D18AC">
        <w:rPr>
          <w:i/>
        </w:rPr>
        <w:t> </w:t>
      </w:r>
      <w:proofErr w:type="spellStart"/>
      <w:r w:rsidR="00211054" w:rsidRPr="001D18AC">
        <w:rPr>
          <w:i/>
        </w:rPr>
        <w:t>Fisica</w:t>
      </w:r>
      <w:proofErr w:type="spellEnd"/>
      <w:r w:rsidR="00211054" w:rsidRPr="001D18AC">
        <w:rPr>
          <w:i/>
        </w:rPr>
        <w:t xml:space="preserve"> </w:t>
      </w:r>
      <w:proofErr w:type="spellStart"/>
      <w:r w:rsidR="00211054" w:rsidRPr="001D18AC">
        <w:rPr>
          <w:i/>
        </w:rPr>
        <w:t>ingenua</w:t>
      </w:r>
      <w:proofErr w:type="spellEnd"/>
      <w:r w:rsidR="00211054" w:rsidRPr="001D18AC">
        <w:rPr>
          <w:i/>
        </w:rPr>
        <w:t xml:space="preserve">, </w:t>
      </w:r>
      <w:r w:rsidRPr="001D18AC">
        <w:t>Milan</w:t>
      </w:r>
      <w:r w:rsidR="00512579">
        <w:t>o</w:t>
      </w:r>
      <w:r w:rsidRPr="001D18AC">
        <w:t xml:space="preserve">, </w:t>
      </w:r>
      <w:proofErr w:type="spellStart"/>
      <w:r w:rsidRPr="001D18AC">
        <w:t>Garzanti</w:t>
      </w:r>
      <w:proofErr w:type="spellEnd"/>
    </w:p>
    <w:p w14:paraId="3A29E54E" w14:textId="77777777" w:rsidR="001D18AC" w:rsidRPr="00512579" w:rsidRDefault="00B234A1"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smallCaps/>
        </w:rPr>
      </w:pPr>
      <w:r w:rsidRPr="00512579">
        <w:rPr>
          <w:smallCaps/>
        </w:rPr>
        <w:t>de Soto, H</w:t>
      </w:r>
      <w:r w:rsidR="001D18AC" w:rsidRPr="00512579">
        <w:rPr>
          <w:smallCaps/>
        </w:rPr>
        <w:t>.</w:t>
      </w:r>
    </w:p>
    <w:p w14:paraId="744EB601" w14:textId="77777777" w:rsidR="00F6568C" w:rsidRPr="00B502C5" w:rsidRDefault="001D18AC"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w:t>
      </w:r>
      <w:r w:rsidR="00B234A1" w:rsidRPr="00B502C5">
        <w:t>2000</w:t>
      </w:r>
      <w:r>
        <w:t>,</w:t>
      </w:r>
      <w:r w:rsidR="00F6568C" w:rsidRPr="00B502C5">
        <w:t xml:space="preserve"> </w:t>
      </w:r>
      <w:r w:rsidR="00F6568C" w:rsidRPr="00B502C5">
        <w:rPr>
          <w:i/>
        </w:rPr>
        <w:t>The Mystery of Capital: Why Capitalism Triumphs in the West and Fails Everywhere Else</w:t>
      </w:r>
      <w:r>
        <w:t>, New York, Basic Books</w:t>
      </w:r>
    </w:p>
    <w:p w14:paraId="0AA93369" w14:textId="77777777" w:rsidR="00715B62" w:rsidRPr="00B502C5" w:rsidRDefault="001D18AC"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w:t>
      </w:r>
      <w:r w:rsidR="00073375" w:rsidRPr="00B502C5">
        <w:t>2009</w:t>
      </w:r>
      <w:r>
        <w:t xml:space="preserve">, </w:t>
      </w:r>
      <w:r w:rsidR="00715B62" w:rsidRPr="001D18AC">
        <w:rPr>
          <w:i/>
        </w:rPr>
        <w:t>Toxic Assets Were Hidden Assets</w:t>
      </w:r>
      <w:r w:rsidR="00B234A1" w:rsidRPr="00B502C5">
        <w:t xml:space="preserve">, </w:t>
      </w:r>
      <w:r>
        <w:t>“</w:t>
      </w:r>
      <w:r w:rsidR="00B234A1" w:rsidRPr="001D18AC">
        <w:t>Wall Street Journal</w:t>
      </w:r>
      <w:r>
        <w:t>”,</w:t>
      </w:r>
      <w:r w:rsidR="00B234A1" w:rsidRPr="00B502C5">
        <w:t xml:space="preserve"> </w:t>
      </w:r>
      <w:r>
        <w:t xml:space="preserve">25 </w:t>
      </w:r>
      <w:proofErr w:type="spellStart"/>
      <w:r>
        <w:t>Marzo</w:t>
      </w:r>
      <w:proofErr w:type="spellEnd"/>
    </w:p>
    <w:p w14:paraId="1825FE1E" w14:textId="77777777" w:rsidR="001F7049" w:rsidRDefault="001F7049" w:rsidP="0024256B">
      <w:pPr>
        <w:pStyle w:val="Level1"/>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smallCaps/>
          <w:lang w:val="it-IT"/>
        </w:rPr>
      </w:pPr>
      <w:proofErr w:type="spellStart"/>
      <w:r w:rsidRPr="0024256B">
        <w:rPr>
          <w:smallCaps/>
          <w:lang w:val="it-IT"/>
        </w:rPr>
        <w:t>Faigenbaum</w:t>
      </w:r>
      <w:proofErr w:type="spellEnd"/>
      <w:r w:rsidRPr="0024256B">
        <w:rPr>
          <w:smallCaps/>
          <w:lang w:val="it-IT"/>
        </w:rPr>
        <w:t>, G.</w:t>
      </w:r>
      <w:r w:rsidRPr="00957162">
        <w:t xml:space="preserve"> 2001</w:t>
      </w:r>
      <w:r>
        <w:t xml:space="preserve">, </w:t>
      </w:r>
      <w:r w:rsidRPr="00957162">
        <w:rPr>
          <w:i/>
        </w:rPr>
        <w:t xml:space="preserve">Conversations </w:t>
      </w:r>
      <w:proofErr w:type="gramStart"/>
      <w:r w:rsidRPr="00957162">
        <w:rPr>
          <w:i/>
        </w:rPr>
        <w:t>with</w:t>
      </w:r>
      <w:proofErr w:type="gramEnd"/>
      <w:r w:rsidRPr="00957162">
        <w:rPr>
          <w:i/>
        </w:rPr>
        <w:t xml:space="preserve"> John Searle</w:t>
      </w:r>
      <w:r>
        <w:t xml:space="preserve">, Montevideo, </w:t>
      </w:r>
      <w:proofErr w:type="spellStart"/>
      <w:r>
        <w:t>Libros</w:t>
      </w:r>
      <w:proofErr w:type="spellEnd"/>
      <w:r>
        <w:t xml:space="preserve"> en Red</w:t>
      </w:r>
    </w:p>
    <w:p w14:paraId="04927681" w14:textId="77777777" w:rsidR="001D18AC" w:rsidRPr="00512579" w:rsidRDefault="00542C2C" w:rsidP="0024256B">
      <w:pPr>
        <w:pStyle w:val="Level1"/>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smallCaps/>
          <w:lang w:val="it-IT"/>
        </w:rPr>
      </w:pPr>
      <w:r w:rsidRPr="00512579">
        <w:rPr>
          <w:smallCaps/>
          <w:lang w:val="it-IT"/>
        </w:rPr>
        <w:t>Ferraris, M</w:t>
      </w:r>
      <w:r w:rsidR="001D18AC" w:rsidRPr="00512579">
        <w:rPr>
          <w:smallCaps/>
          <w:lang w:val="it-IT"/>
        </w:rPr>
        <w:t>.</w:t>
      </w:r>
    </w:p>
    <w:p w14:paraId="01D8EFC9" w14:textId="77777777" w:rsidR="001D18AC" w:rsidRPr="001D18AC" w:rsidRDefault="001D18AC" w:rsidP="0024256B">
      <w:pPr>
        <w:pStyle w:val="Level1"/>
        <w:tabs>
          <w:tab w:val="left" w:pos="360"/>
        </w:tabs>
        <w:rPr>
          <w:lang w:val="it-IT"/>
        </w:rPr>
      </w:pPr>
      <w:r w:rsidRPr="001D18AC">
        <w:rPr>
          <w:lang w:val="it-IT"/>
        </w:rPr>
        <w:t>- 2005, </w:t>
      </w:r>
      <w:r w:rsidRPr="001D18AC">
        <w:rPr>
          <w:i/>
          <w:lang w:val="it-IT"/>
        </w:rPr>
        <w:t>Dove Sei? Ontologia del telefonino</w:t>
      </w:r>
      <w:r w:rsidRPr="001D18AC">
        <w:rPr>
          <w:lang w:val="it-IT"/>
        </w:rPr>
        <w:t>, Milano, Bompiani</w:t>
      </w:r>
    </w:p>
    <w:p w14:paraId="7A7398FB" w14:textId="77777777" w:rsidR="00C06FA0" w:rsidRPr="00B502C5" w:rsidRDefault="001D18AC" w:rsidP="0024256B">
      <w:pPr>
        <w:pStyle w:val="Level1"/>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w:t>
      </w:r>
      <w:r w:rsidR="00C06FA0" w:rsidRPr="00B502C5">
        <w:t>2007</w:t>
      </w:r>
      <w:r>
        <w:t>,</w:t>
      </w:r>
      <w:r w:rsidR="00C06FA0" w:rsidRPr="00B502C5">
        <w:t> </w:t>
      </w:r>
      <w:proofErr w:type="spellStart"/>
      <w:r w:rsidR="00C06FA0" w:rsidRPr="001D18AC">
        <w:rPr>
          <w:i/>
        </w:rPr>
        <w:t>Documentality</w:t>
      </w:r>
      <w:proofErr w:type="spellEnd"/>
      <w:r w:rsidR="00C06FA0" w:rsidRPr="001D18AC">
        <w:rPr>
          <w:i/>
        </w:rPr>
        <w:t xml:space="preserve"> or Why Nothing Social Exists Beyond the Text</w:t>
      </w:r>
      <w:r w:rsidR="00C06FA0" w:rsidRPr="00B502C5">
        <w:t xml:space="preserve">, in Ch. </w:t>
      </w:r>
      <w:proofErr w:type="spellStart"/>
      <w:r w:rsidR="00C06FA0" w:rsidRPr="00B502C5">
        <w:t>Kanzian</w:t>
      </w:r>
      <w:proofErr w:type="spellEnd"/>
      <w:r w:rsidR="00C06FA0" w:rsidRPr="00B502C5">
        <w:t xml:space="preserve"> </w:t>
      </w:r>
      <w:r>
        <w:t>e</w:t>
      </w:r>
      <w:r w:rsidR="00C06FA0" w:rsidRPr="00B502C5">
        <w:t xml:space="preserve"> </w:t>
      </w:r>
      <w:proofErr w:type="spellStart"/>
      <w:r w:rsidR="00C06FA0" w:rsidRPr="00B502C5">
        <w:t>E</w:t>
      </w:r>
      <w:proofErr w:type="spellEnd"/>
      <w:r w:rsidR="00C06FA0" w:rsidRPr="00B502C5">
        <w:t xml:space="preserve">. </w:t>
      </w:r>
      <w:proofErr w:type="spellStart"/>
      <w:r w:rsidR="00C06FA0" w:rsidRPr="00B502C5">
        <w:t>Runggaldier</w:t>
      </w:r>
      <w:proofErr w:type="spellEnd"/>
      <w:r w:rsidR="00C06FA0" w:rsidRPr="00B502C5">
        <w:t xml:space="preserve"> (</w:t>
      </w:r>
      <w:r>
        <w:t>a c. di</w:t>
      </w:r>
      <w:r w:rsidR="00C06FA0" w:rsidRPr="00B502C5">
        <w:t>), </w:t>
      </w:r>
      <w:r w:rsidR="00542C2C" w:rsidRPr="00B502C5">
        <w:rPr>
          <w:i/>
        </w:rPr>
        <w:t>Cultures. Conflict – Analysis –</w:t>
      </w:r>
      <w:r w:rsidR="00C06FA0" w:rsidRPr="00B502C5">
        <w:rPr>
          <w:i/>
        </w:rPr>
        <w:t xml:space="preserve"> Dialogue, Proceedings of the 29th International Ludwig Wittgenstein-Symposium</w:t>
      </w:r>
      <w:r w:rsidR="00542C2C" w:rsidRPr="00B502C5">
        <w:t>,</w:t>
      </w:r>
      <w:r w:rsidR="00C06FA0" w:rsidRPr="00B502C5">
        <w:rPr>
          <w:i/>
        </w:rPr>
        <w:t xml:space="preserve"> </w:t>
      </w:r>
      <w:r w:rsidR="00C06FA0" w:rsidRPr="00B502C5">
        <w:t>Publications of the Austrian Ludwig Wittgenstein Society</w:t>
      </w:r>
      <w:r>
        <w:t>, 3: 385-401</w:t>
      </w:r>
    </w:p>
    <w:p w14:paraId="3FC0C069" w14:textId="77777777" w:rsidR="00C06FA0" w:rsidRPr="00B502C5" w:rsidRDefault="001D18AC" w:rsidP="0024256B">
      <w:pPr>
        <w:pStyle w:val="Level1"/>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lang w:val="it-IT"/>
        </w:rPr>
      </w:pPr>
      <w:r>
        <w:rPr>
          <w:lang w:val="it-IT"/>
        </w:rPr>
        <w:lastRenderedPageBreak/>
        <w:t xml:space="preserve">- </w:t>
      </w:r>
      <w:r w:rsidR="00542C2C" w:rsidRPr="00B502C5">
        <w:rPr>
          <w:lang w:val="it-IT"/>
        </w:rPr>
        <w:t>2009a</w:t>
      </w:r>
      <w:r w:rsidR="00C06FA0" w:rsidRPr="00B502C5">
        <w:rPr>
          <w:lang w:val="it-IT"/>
        </w:rPr>
        <w:t> </w:t>
      </w:r>
      <w:proofErr w:type="spellStart"/>
      <w:r w:rsidR="00C06FA0" w:rsidRPr="00B502C5">
        <w:rPr>
          <w:i/>
          <w:lang w:val="it-IT"/>
        </w:rPr>
        <w:t>Documentalità</w:t>
      </w:r>
      <w:proofErr w:type="spellEnd"/>
      <w:r w:rsidR="00C06FA0" w:rsidRPr="00B502C5">
        <w:rPr>
          <w:i/>
          <w:lang w:val="it-IT"/>
        </w:rPr>
        <w:t xml:space="preserve">. Perché è necessario lasciar </w:t>
      </w:r>
      <w:proofErr w:type="gramStart"/>
      <w:r w:rsidR="00C06FA0" w:rsidRPr="00B502C5">
        <w:rPr>
          <w:i/>
          <w:lang w:val="it-IT"/>
        </w:rPr>
        <w:t>tracce</w:t>
      </w:r>
      <w:r>
        <w:rPr>
          <w:lang w:val="it-IT"/>
        </w:rPr>
        <w:t>,</w:t>
      </w:r>
      <w:proofErr w:type="gramEnd"/>
      <w:r>
        <w:rPr>
          <w:lang w:val="it-IT"/>
        </w:rPr>
        <w:t xml:space="preserve"> Roma-Bari, Laterza</w:t>
      </w:r>
    </w:p>
    <w:p w14:paraId="60A243D9" w14:textId="77777777" w:rsidR="00C06FA0" w:rsidRPr="00B502C5" w:rsidRDefault="001D18AC" w:rsidP="0024256B">
      <w:pPr>
        <w:pStyle w:val="Level1"/>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w:t>
      </w:r>
      <w:r w:rsidR="00C06FA0" w:rsidRPr="00B502C5">
        <w:t>2009b, </w:t>
      </w:r>
      <w:proofErr w:type="spellStart"/>
      <w:r w:rsidR="00C06FA0" w:rsidRPr="001D18AC">
        <w:rPr>
          <w:i/>
        </w:rPr>
        <w:t>Documentality</w:t>
      </w:r>
      <w:proofErr w:type="spellEnd"/>
      <w:r w:rsidR="00C06FA0" w:rsidRPr="001D18AC">
        <w:rPr>
          <w:i/>
        </w:rPr>
        <w:t xml:space="preserve"> or Europe</w:t>
      </w:r>
      <w:r w:rsidR="00C06FA0" w:rsidRPr="00B502C5">
        <w:t xml:space="preserve">, </w:t>
      </w:r>
      <w:r>
        <w:t>“</w:t>
      </w:r>
      <w:r w:rsidR="00C06FA0" w:rsidRPr="001D18AC">
        <w:t>The</w:t>
      </w:r>
      <w:r w:rsidR="00542C2C" w:rsidRPr="001D18AC">
        <w:t xml:space="preserve"> Monist</w:t>
      </w:r>
      <w:r>
        <w:t>”</w:t>
      </w:r>
      <w:r w:rsidR="00542C2C" w:rsidRPr="00B502C5">
        <w:t xml:space="preserve">, </w:t>
      </w:r>
      <w:r w:rsidR="00C06FA0" w:rsidRPr="00B502C5">
        <w:t>92</w:t>
      </w:r>
      <w:r>
        <w:t>: 286-314</w:t>
      </w:r>
    </w:p>
    <w:p w14:paraId="4C11D584" w14:textId="77777777" w:rsidR="001D18AC" w:rsidRPr="00512579" w:rsidRDefault="00715B62"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smallCaps/>
        </w:rPr>
      </w:pPr>
      <w:proofErr w:type="gramStart"/>
      <w:r w:rsidRPr="00512579">
        <w:rPr>
          <w:smallCaps/>
        </w:rPr>
        <w:t>Gil-White, F.</w:t>
      </w:r>
      <w:r w:rsidR="00B234A1" w:rsidRPr="00512579">
        <w:rPr>
          <w:smallCaps/>
        </w:rPr>
        <w:t xml:space="preserve"> </w:t>
      </w:r>
      <w:r w:rsidR="001D18AC" w:rsidRPr="00512579">
        <w:rPr>
          <w:smallCaps/>
        </w:rPr>
        <w:t>J.</w:t>
      </w:r>
      <w:proofErr w:type="gramEnd"/>
    </w:p>
    <w:p w14:paraId="63390231" w14:textId="77777777" w:rsidR="00715B62" w:rsidRPr="00B502C5" w:rsidRDefault="001D18AC"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w:t>
      </w:r>
      <w:r w:rsidR="00073375" w:rsidRPr="00B502C5">
        <w:t>2005</w:t>
      </w:r>
      <w:r>
        <w:t>,</w:t>
      </w:r>
      <w:r w:rsidR="00715B62" w:rsidRPr="00B502C5">
        <w:t xml:space="preserve"> </w:t>
      </w:r>
      <w:proofErr w:type="gramStart"/>
      <w:r w:rsidR="00715B62" w:rsidRPr="001D18AC">
        <w:rPr>
          <w:i/>
        </w:rPr>
        <w:t>How</w:t>
      </w:r>
      <w:proofErr w:type="gramEnd"/>
      <w:r w:rsidR="00715B62" w:rsidRPr="001D18AC">
        <w:rPr>
          <w:i/>
        </w:rPr>
        <w:t xml:space="preserve"> conformism creates ethnicity creates conformism (and why</w:t>
      </w:r>
      <w:r w:rsidR="006A0A0C" w:rsidRPr="001D18AC">
        <w:rPr>
          <w:i/>
        </w:rPr>
        <w:t xml:space="preserve"> this matters to lots of things</w:t>
      </w:r>
      <w:r w:rsidR="006A0A0C" w:rsidRPr="00B502C5">
        <w:t>,</w:t>
      </w:r>
      <w:r w:rsidR="00715B62" w:rsidRPr="00B502C5">
        <w:t xml:space="preserve"> </w:t>
      </w:r>
      <w:r>
        <w:t>“</w:t>
      </w:r>
      <w:r w:rsidR="00715B62" w:rsidRPr="001D18AC">
        <w:t>The Monist</w:t>
      </w:r>
      <w:r>
        <w:t>”</w:t>
      </w:r>
      <w:r w:rsidR="00715B62" w:rsidRPr="00B502C5">
        <w:t xml:space="preserve">, 88, </w:t>
      </w:r>
      <w:r>
        <w:t>2: 189–237</w:t>
      </w:r>
    </w:p>
    <w:p w14:paraId="1D15F874" w14:textId="77777777" w:rsidR="001D18AC" w:rsidRPr="00512579" w:rsidRDefault="00AA4E63" w:rsidP="0024256B">
      <w:pPr>
        <w:pStyle w:val="Level1"/>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smallCaps/>
        </w:rPr>
      </w:pPr>
      <w:proofErr w:type="spellStart"/>
      <w:proofErr w:type="gramStart"/>
      <w:r w:rsidRPr="00512579">
        <w:rPr>
          <w:smallCaps/>
        </w:rPr>
        <w:t>Guarino</w:t>
      </w:r>
      <w:proofErr w:type="spellEnd"/>
      <w:r w:rsidR="00542C2C" w:rsidRPr="00512579">
        <w:rPr>
          <w:smallCaps/>
        </w:rPr>
        <w:t>, N</w:t>
      </w:r>
      <w:r w:rsidR="001D18AC" w:rsidRPr="00512579">
        <w:rPr>
          <w:smallCaps/>
        </w:rPr>
        <w:t>.</w:t>
      </w:r>
      <w:proofErr w:type="gramEnd"/>
    </w:p>
    <w:p w14:paraId="6EE94E22" w14:textId="77777777" w:rsidR="00AA4E63" w:rsidRPr="00B502C5" w:rsidRDefault="001D18AC" w:rsidP="0024256B">
      <w:pPr>
        <w:pStyle w:val="Level1"/>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- 1998, </w:t>
      </w:r>
      <w:r w:rsidR="00AA4E63" w:rsidRPr="001D18AC">
        <w:rPr>
          <w:i/>
        </w:rPr>
        <w:t>Formal Ontology and Information Systems</w:t>
      </w:r>
      <w:r>
        <w:t>, in</w:t>
      </w:r>
      <w:r w:rsidR="00AA4E63" w:rsidRPr="00B502C5">
        <w:t xml:space="preserve"> N. </w:t>
      </w:r>
      <w:proofErr w:type="spellStart"/>
      <w:r w:rsidR="00AA4E63" w:rsidRPr="00B502C5">
        <w:t>Guarino</w:t>
      </w:r>
      <w:proofErr w:type="spellEnd"/>
      <w:r w:rsidR="00AA4E63" w:rsidRPr="00B502C5">
        <w:t xml:space="preserve"> (</w:t>
      </w:r>
      <w:r>
        <w:t>a c. di</w:t>
      </w:r>
      <w:r w:rsidR="00AA4E63" w:rsidRPr="00B502C5">
        <w:t xml:space="preserve">), </w:t>
      </w:r>
      <w:r w:rsidR="00AA4E63" w:rsidRPr="00B502C5">
        <w:rPr>
          <w:i/>
        </w:rPr>
        <w:t>Formal Ontology in Information Systems.</w:t>
      </w:r>
      <w:r>
        <w:rPr>
          <w:i/>
        </w:rPr>
        <w:t xml:space="preserve"> </w:t>
      </w:r>
      <w:r w:rsidR="00AA4E63" w:rsidRPr="00B502C5">
        <w:rPr>
          <w:i/>
        </w:rPr>
        <w:t>Proceedings of FOIS 1998</w:t>
      </w:r>
      <w:r w:rsidR="00AA4E63" w:rsidRPr="00B502C5">
        <w:t>,</w:t>
      </w:r>
      <w:r>
        <w:t xml:space="preserve"> Amsterdam, IOS Press: 3-15</w:t>
      </w:r>
    </w:p>
    <w:p w14:paraId="07675FF2" w14:textId="77777777" w:rsidR="001D18AC" w:rsidRPr="00512579" w:rsidRDefault="00434CB6" w:rsidP="0024256B">
      <w:pPr>
        <w:pStyle w:val="Level1"/>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smallCaps/>
        </w:rPr>
      </w:pPr>
      <w:proofErr w:type="spellStart"/>
      <w:r w:rsidRPr="00512579">
        <w:rPr>
          <w:smallCaps/>
        </w:rPr>
        <w:t>Hindricks</w:t>
      </w:r>
      <w:proofErr w:type="spellEnd"/>
      <w:r w:rsidRPr="00512579">
        <w:rPr>
          <w:smallCaps/>
        </w:rPr>
        <w:t>, F</w:t>
      </w:r>
      <w:r w:rsidR="001D18AC" w:rsidRPr="00512579">
        <w:rPr>
          <w:smallCaps/>
        </w:rPr>
        <w:t>.A.</w:t>
      </w:r>
    </w:p>
    <w:p w14:paraId="23D8887A" w14:textId="77777777" w:rsidR="00434CB6" w:rsidRPr="00B502C5" w:rsidRDefault="001D18AC" w:rsidP="0024256B">
      <w:pPr>
        <w:pStyle w:val="Level1"/>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- 2008 </w:t>
      </w:r>
      <w:r w:rsidR="00434CB6" w:rsidRPr="001D18AC">
        <w:rPr>
          <w:i/>
        </w:rPr>
        <w:t>The Status Account of Corporate Agents</w:t>
      </w:r>
      <w:r w:rsidR="00434CB6" w:rsidRPr="00B502C5">
        <w:t>, in</w:t>
      </w:r>
      <w:r>
        <w:t xml:space="preserve"> </w:t>
      </w:r>
      <w:r w:rsidRPr="001D18AC">
        <w:t>H</w:t>
      </w:r>
      <w:r>
        <w:t>.</w:t>
      </w:r>
      <w:r w:rsidRPr="001D18AC">
        <w:t>B</w:t>
      </w:r>
      <w:r>
        <w:t>.</w:t>
      </w:r>
      <w:r w:rsidRPr="001D18AC">
        <w:t xml:space="preserve"> </w:t>
      </w:r>
      <w:proofErr w:type="spellStart"/>
      <w:r w:rsidRPr="001D18AC">
        <w:t>Schmid</w:t>
      </w:r>
      <w:proofErr w:type="spellEnd"/>
      <w:r w:rsidRPr="001D18AC">
        <w:t>, K</w:t>
      </w:r>
      <w:r>
        <w:t>. Schulte-</w:t>
      </w:r>
      <w:proofErr w:type="spellStart"/>
      <w:r>
        <w:t>Ostermann</w:t>
      </w:r>
      <w:proofErr w:type="spellEnd"/>
      <w:r w:rsidRPr="001D18AC">
        <w:t xml:space="preserve"> </w:t>
      </w:r>
      <w:r>
        <w:t>e</w:t>
      </w:r>
      <w:r w:rsidRPr="001D18AC">
        <w:t xml:space="preserve"> N</w:t>
      </w:r>
      <w:r>
        <w:t>.</w:t>
      </w:r>
      <w:r w:rsidRPr="001D18AC">
        <w:t xml:space="preserve"> </w:t>
      </w:r>
      <w:proofErr w:type="spellStart"/>
      <w:r w:rsidRPr="001D18AC">
        <w:t>Psarros</w:t>
      </w:r>
      <w:proofErr w:type="spellEnd"/>
      <w:r w:rsidRPr="001D18AC">
        <w:t xml:space="preserve"> (</w:t>
      </w:r>
      <w:r>
        <w:t>a c. di</w:t>
      </w:r>
      <w:r w:rsidRPr="001D18AC">
        <w:t>)</w:t>
      </w:r>
      <w:proofErr w:type="gramStart"/>
      <w:r w:rsidRPr="001D18AC">
        <w:t xml:space="preserve">, </w:t>
      </w:r>
      <w:r w:rsidR="00434CB6" w:rsidRPr="00B502C5">
        <w:t xml:space="preserve"> </w:t>
      </w:r>
      <w:r w:rsidR="00434CB6" w:rsidRPr="00B502C5">
        <w:rPr>
          <w:i/>
        </w:rPr>
        <w:t>Concepts</w:t>
      </w:r>
      <w:proofErr w:type="gramEnd"/>
      <w:r w:rsidR="00434CB6" w:rsidRPr="00B502C5">
        <w:rPr>
          <w:i/>
        </w:rPr>
        <w:t xml:space="preserve"> of </w:t>
      </w:r>
      <w:proofErr w:type="spellStart"/>
      <w:r w:rsidR="00434CB6" w:rsidRPr="00B502C5">
        <w:rPr>
          <w:i/>
        </w:rPr>
        <w:t>Sharedness</w:t>
      </w:r>
      <w:proofErr w:type="spellEnd"/>
      <w:r w:rsidR="00434CB6" w:rsidRPr="00B502C5">
        <w:rPr>
          <w:i/>
        </w:rPr>
        <w:t xml:space="preserve"> – Essays on Collective Intentionality</w:t>
      </w:r>
      <w:r w:rsidR="00434CB6" w:rsidRPr="00B502C5">
        <w:t xml:space="preserve">, </w:t>
      </w:r>
      <w:r>
        <w:t xml:space="preserve">Frankfurt, </w:t>
      </w:r>
      <w:proofErr w:type="spellStart"/>
      <w:r>
        <w:t>Ontos</w:t>
      </w:r>
      <w:proofErr w:type="spellEnd"/>
      <w:r>
        <w:t xml:space="preserve"> </w:t>
      </w:r>
      <w:proofErr w:type="spellStart"/>
      <w:r>
        <w:t>Verlag</w:t>
      </w:r>
      <w:proofErr w:type="spellEnd"/>
      <w:r>
        <w:t>: 119-44</w:t>
      </w:r>
    </w:p>
    <w:p w14:paraId="44F887B0" w14:textId="77777777" w:rsidR="001D18AC" w:rsidRPr="00512579" w:rsidRDefault="00935DCA" w:rsidP="0024256B">
      <w:pPr>
        <w:pStyle w:val="Level1"/>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smallCaps/>
        </w:rPr>
      </w:pPr>
      <w:proofErr w:type="gramStart"/>
      <w:r w:rsidRPr="00512579">
        <w:rPr>
          <w:smallCaps/>
        </w:rPr>
        <w:t>Lucas, D</w:t>
      </w:r>
      <w:r w:rsidR="001D18AC" w:rsidRPr="00512579">
        <w:rPr>
          <w:smallCaps/>
        </w:rPr>
        <w:t>.J.</w:t>
      </w:r>
      <w:r w:rsidRPr="00512579">
        <w:rPr>
          <w:smallCaps/>
        </w:rPr>
        <w:t>, Goodman,</w:t>
      </w:r>
      <w:r w:rsidR="001D18AC" w:rsidRPr="00512579">
        <w:rPr>
          <w:smallCaps/>
        </w:rPr>
        <w:t xml:space="preserve"> S.</w:t>
      </w:r>
      <w:r w:rsidRPr="00512579">
        <w:rPr>
          <w:smallCaps/>
        </w:rPr>
        <w:t>L</w:t>
      </w:r>
      <w:r w:rsidR="001D18AC" w:rsidRPr="00512579">
        <w:rPr>
          <w:smallCaps/>
        </w:rPr>
        <w:t xml:space="preserve">. </w:t>
      </w:r>
      <w:r w:rsidR="001D18AC" w:rsidRPr="00512579">
        <w:t>e</w:t>
      </w:r>
      <w:r w:rsidRPr="00512579">
        <w:rPr>
          <w:smallCaps/>
        </w:rPr>
        <w:t xml:space="preserve"> </w:t>
      </w:r>
      <w:proofErr w:type="spellStart"/>
      <w:r w:rsidRPr="00512579">
        <w:rPr>
          <w:smallCaps/>
        </w:rPr>
        <w:t>Fabozzi</w:t>
      </w:r>
      <w:proofErr w:type="spellEnd"/>
      <w:r w:rsidRPr="00512579">
        <w:rPr>
          <w:smallCaps/>
        </w:rPr>
        <w:t>, F</w:t>
      </w:r>
      <w:r w:rsidR="001D18AC" w:rsidRPr="00512579">
        <w:rPr>
          <w:smallCaps/>
        </w:rPr>
        <w:t>.J.</w:t>
      </w:r>
      <w:proofErr w:type="gramEnd"/>
    </w:p>
    <w:p w14:paraId="0D7A3CD6" w14:textId="77777777" w:rsidR="00935DCA" w:rsidRPr="00B502C5" w:rsidRDefault="001D18AC" w:rsidP="0024256B">
      <w:pPr>
        <w:pStyle w:val="Level1"/>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rsidRPr="001D18AC">
        <w:t xml:space="preserve">- </w:t>
      </w:r>
      <w:r>
        <w:t xml:space="preserve">2008, </w:t>
      </w:r>
      <w:r w:rsidR="00935DCA" w:rsidRPr="001D18AC">
        <w:rPr>
          <w:i/>
        </w:rPr>
        <w:t>Collateralized Debt Obligations</w:t>
      </w:r>
      <w:r w:rsidR="00935DCA" w:rsidRPr="00B502C5">
        <w:t xml:space="preserve">, </w:t>
      </w:r>
      <w:r>
        <w:t xml:space="preserve">in </w:t>
      </w:r>
      <w:r w:rsidR="00935DCA" w:rsidRPr="00B502C5">
        <w:rPr>
          <w:i/>
        </w:rPr>
        <w:t>Handbook of Finance</w:t>
      </w:r>
      <w:r w:rsidR="00935DCA" w:rsidRPr="00B502C5">
        <w:t xml:space="preserve">, </w:t>
      </w:r>
      <w:r>
        <w:t>Wiley</w:t>
      </w:r>
      <w:r w:rsidR="00512579">
        <w:t xml:space="preserve"> Online Library</w:t>
      </w:r>
    </w:p>
    <w:p w14:paraId="257CA5AD" w14:textId="77777777" w:rsidR="001D18AC" w:rsidRPr="00512579" w:rsidRDefault="001D18AC"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smallCaps/>
        </w:rPr>
      </w:pPr>
      <w:proofErr w:type="gramStart"/>
      <w:r w:rsidRPr="00512579">
        <w:rPr>
          <w:smallCaps/>
        </w:rPr>
        <w:t>Mulligan, K.</w:t>
      </w:r>
      <w:proofErr w:type="gramEnd"/>
    </w:p>
    <w:p w14:paraId="39EC9FB6" w14:textId="77777777" w:rsidR="00446760" w:rsidRPr="00B502C5" w:rsidRDefault="001D18AC"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- 2003, </w:t>
      </w:r>
      <w:r w:rsidR="00446760" w:rsidRPr="001D18AC">
        <w:rPr>
          <w:i/>
        </w:rPr>
        <w:t>Searle, Derrida and the Ends of Phenomenology</w:t>
      </w:r>
      <w:r w:rsidR="00446760" w:rsidRPr="00B502C5">
        <w:t xml:space="preserve">, </w:t>
      </w:r>
      <w:r w:rsidR="00446760" w:rsidRPr="00B502C5">
        <w:rPr>
          <w:lang w:eastAsia="it-IT"/>
        </w:rPr>
        <w:t>in B. Smith (</w:t>
      </w:r>
      <w:r>
        <w:rPr>
          <w:lang w:eastAsia="it-IT"/>
        </w:rPr>
        <w:t>a c. di</w:t>
      </w:r>
      <w:r w:rsidR="00446760" w:rsidRPr="00B502C5">
        <w:rPr>
          <w:lang w:eastAsia="it-IT"/>
        </w:rPr>
        <w:t xml:space="preserve">), </w:t>
      </w:r>
      <w:r w:rsidR="00446760" w:rsidRPr="00B502C5">
        <w:rPr>
          <w:i/>
          <w:iCs/>
          <w:lang w:eastAsia="it-IT"/>
        </w:rPr>
        <w:t>John Searle</w:t>
      </w:r>
      <w:r w:rsidR="00446760" w:rsidRPr="00B502C5">
        <w:rPr>
          <w:lang w:eastAsia="it-IT"/>
        </w:rPr>
        <w:t>, Cambri</w:t>
      </w:r>
      <w:r>
        <w:rPr>
          <w:lang w:eastAsia="it-IT"/>
        </w:rPr>
        <w:t>dge, Cambridge University Press: 261-286</w:t>
      </w:r>
    </w:p>
    <w:p w14:paraId="45B7D5FE" w14:textId="77777777" w:rsidR="00073375" w:rsidRPr="00B502C5" w:rsidRDefault="001D18AC"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w:t>
      </w:r>
      <w:r w:rsidR="00073375" w:rsidRPr="00B502C5">
        <w:t>1987</w:t>
      </w:r>
      <w:r>
        <w:t>,</w:t>
      </w:r>
      <w:r w:rsidR="00073375" w:rsidRPr="00B502C5">
        <w:t xml:space="preserve"> </w:t>
      </w:r>
      <w:r w:rsidR="00073375" w:rsidRPr="00B502C5">
        <w:rPr>
          <w:i/>
        </w:rPr>
        <w:t xml:space="preserve">Speech Act and </w:t>
      </w:r>
      <w:proofErr w:type="spellStart"/>
      <w:r w:rsidR="00073375" w:rsidRPr="00B502C5">
        <w:rPr>
          <w:i/>
        </w:rPr>
        <w:t>Sachverhalt</w:t>
      </w:r>
      <w:proofErr w:type="spellEnd"/>
      <w:r w:rsidR="00073375" w:rsidRPr="00B502C5">
        <w:rPr>
          <w:i/>
        </w:rPr>
        <w:t xml:space="preserve">. </w:t>
      </w:r>
      <w:proofErr w:type="spellStart"/>
      <w:r w:rsidR="00073375" w:rsidRPr="00B502C5">
        <w:rPr>
          <w:i/>
        </w:rPr>
        <w:t>Reinach</w:t>
      </w:r>
      <w:proofErr w:type="spellEnd"/>
      <w:r w:rsidR="00073375" w:rsidRPr="00B502C5">
        <w:rPr>
          <w:i/>
        </w:rPr>
        <w:t xml:space="preserve"> and the Foundations of Realist Phenomenology</w:t>
      </w:r>
      <w:r>
        <w:t xml:space="preserve">, Dordrecht, </w:t>
      </w:r>
      <w:proofErr w:type="spellStart"/>
      <w:r>
        <w:t>Martinus</w:t>
      </w:r>
      <w:proofErr w:type="spellEnd"/>
      <w:r>
        <w:t xml:space="preserve"> </w:t>
      </w:r>
      <w:proofErr w:type="spellStart"/>
      <w:r>
        <w:t>Nijhoff</w:t>
      </w:r>
      <w:proofErr w:type="spellEnd"/>
    </w:p>
    <w:p w14:paraId="3899590D" w14:textId="77777777" w:rsidR="001D18AC" w:rsidRPr="00512579" w:rsidRDefault="00715B62"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smallCaps/>
        </w:rPr>
      </w:pPr>
      <w:proofErr w:type="spellStart"/>
      <w:r w:rsidRPr="00512579">
        <w:rPr>
          <w:smallCaps/>
        </w:rPr>
        <w:t>Reinach</w:t>
      </w:r>
      <w:proofErr w:type="spellEnd"/>
      <w:r w:rsidRPr="00512579">
        <w:rPr>
          <w:smallCaps/>
        </w:rPr>
        <w:t xml:space="preserve">, </w:t>
      </w:r>
      <w:r w:rsidR="00B234A1" w:rsidRPr="00512579">
        <w:rPr>
          <w:smallCaps/>
        </w:rPr>
        <w:t>A</w:t>
      </w:r>
      <w:r w:rsidR="001D18AC" w:rsidRPr="00512579">
        <w:rPr>
          <w:smallCaps/>
        </w:rPr>
        <w:t>.</w:t>
      </w:r>
    </w:p>
    <w:p w14:paraId="6DFA1126" w14:textId="77777777" w:rsidR="00715B62" w:rsidRPr="00512579" w:rsidRDefault="001D18AC"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w:t>
      </w:r>
      <w:r w:rsidR="00073375" w:rsidRPr="00B502C5">
        <w:t>1988</w:t>
      </w:r>
      <w:r>
        <w:t>,</w:t>
      </w:r>
      <w:r w:rsidR="00B234A1" w:rsidRPr="00B502C5">
        <w:t xml:space="preserve"> </w:t>
      </w:r>
      <w:proofErr w:type="spellStart"/>
      <w:r w:rsidR="00715B62" w:rsidRPr="00B502C5">
        <w:rPr>
          <w:i/>
        </w:rPr>
        <w:t>Sämtliche</w:t>
      </w:r>
      <w:proofErr w:type="spellEnd"/>
      <w:r w:rsidR="00715B62" w:rsidRPr="00B502C5">
        <w:rPr>
          <w:i/>
        </w:rPr>
        <w:t xml:space="preserve"> </w:t>
      </w:r>
      <w:proofErr w:type="spellStart"/>
      <w:r w:rsidR="00715B62" w:rsidRPr="00B502C5">
        <w:rPr>
          <w:i/>
        </w:rPr>
        <w:t>Werke</w:t>
      </w:r>
      <w:proofErr w:type="spellEnd"/>
      <w:r w:rsidR="00715B62" w:rsidRPr="00B502C5">
        <w:t xml:space="preserve">. </w:t>
      </w:r>
      <w:proofErr w:type="spellStart"/>
      <w:r w:rsidR="00715B62" w:rsidRPr="00512579">
        <w:rPr>
          <w:i/>
        </w:rPr>
        <w:t>Kritische</w:t>
      </w:r>
      <w:proofErr w:type="spellEnd"/>
      <w:r w:rsidR="00715B62" w:rsidRPr="00512579">
        <w:rPr>
          <w:i/>
        </w:rPr>
        <w:t xml:space="preserve"> </w:t>
      </w:r>
      <w:proofErr w:type="spellStart"/>
      <w:r w:rsidR="00715B62" w:rsidRPr="00512579">
        <w:rPr>
          <w:i/>
        </w:rPr>
        <w:t>Ausgabe</w:t>
      </w:r>
      <w:proofErr w:type="spellEnd"/>
      <w:r w:rsidR="00715B62" w:rsidRPr="00512579">
        <w:rPr>
          <w:i/>
        </w:rPr>
        <w:t xml:space="preserve"> </w:t>
      </w:r>
      <w:proofErr w:type="spellStart"/>
      <w:r w:rsidR="00715B62" w:rsidRPr="00512579">
        <w:rPr>
          <w:i/>
        </w:rPr>
        <w:t>mit</w:t>
      </w:r>
      <w:proofErr w:type="spellEnd"/>
      <w:r w:rsidR="00715B62" w:rsidRPr="00512579">
        <w:rPr>
          <w:i/>
        </w:rPr>
        <w:t xml:space="preserve"> </w:t>
      </w:r>
      <w:proofErr w:type="spellStart"/>
      <w:r w:rsidR="00715B62" w:rsidRPr="00512579">
        <w:rPr>
          <w:i/>
        </w:rPr>
        <w:t>Kommentar</w:t>
      </w:r>
      <w:proofErr w:type="spellEnd"/>
      <w:r w:rsidR="00B234A1" w:rsidRPr="00512579">
        <w:t xml:space="preserve">, </w:t>
      </w:r>
      <w:r w:rsidR="00512579" w:rsidRPr="00512579">
        <w:t>Munich-</w:t>
      </w:r>
      <w:r w:rsidR="00512579">
        <w:t>Wien</w:t>
      </w:r>
      <w:r w:rsidRPr="00512579">
        <w:t>,</w:t>
      </w:r>
      <w:r w:rsidR="00715B62" w:rsidRPr="00512579">
        <w:t xml:space="preserve"> </w:t>
      </w:r>
      <w:proofErr w:type="spellStart"/>
      <w:r w:rsidR="00715B62" w:rsidRPr="00512579">
        <w:t>Philosophia</w:t>
      </w:r>
      <w:proofErr w:type="spellEnd"/>
    </w:p>
    <w:p w14:paraId="2D70DF4F" w14:textId="77777777" w:rsidR="001D18AC" w:rsidRPr="00512579" w:rsidRDefault="00CD4845"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smallCaps/>
        </w:rPr>
      </w:pPr>
      <w:proofErr w:type="spellStart"/>
      <w:r w:rsidRPr="00512579">
        <w:rPr>
          <w:smallCaps/>
        </w:rPr>
        <w:t>Rittgen</w:t>
      </w:r>
      <w:proofErr w:type="spellEnd"/>
      <w:r w:rsidR="001D18AC" w:rsidRPr="00512579">
        <w:rPr>
          <w:smallCaps/>
        </w:rPr>
        <w:t>, P.</w:t>
      </w:r>
    </w:p>
    <w:p w14:paraId="5E33A0F4" w14:textId="77777777" w:rsidR="00CD4845" w:rsidRDefault="001D18AC"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w:t>
      </w:r>
      <w:r w:rsidR="00CD4845" w:rsidRPr="00B502C5">
        <w:t>2007</w:t>
      </w:r>
      <w:r>
        <w:t>,</w:t>
      </w:r>
      <w:r w:rsidR="00CD4845" w:rsidRPr="00B502C5">
        <w:t xml:space="preserve"> </w:t>
      </w:r>
      <w:r w:rsidR="00626A12">
        <w:fldChar w:fldCharType="begin"/>
      </w:r>
      <w:r w:rsidR="00626A12">
        <w:instrText xml:space="preserve"> HYPERLINK "http://www.igi-pub.com/reference/details.asp?id=7019" \t "blank" </w:instrText>
      </w:r>
      <w:r w:rsidR="00626A12">
        <w:fldChar w:fldCharType="separate"/>
      </w:r>
      <w:r w:rsidR="00CD4845" w:rsidRPr="00B502C5">
        <w:rPr>
          <w:i/>
        </w:rPr>
        <w:t>Handbook of Ontologies for Business Interaction</w:t>
      </w:r>
      <w:r w:rsidR="00626A12">
        <w:rPr>
          <w:i/>
        </w:rPr>
        <w:fldChar w:fldCharType="end"/>
      </w:r>
      <w:r w:rsidR="00CD4845" w:rsidRPr="00B502C5">
        <w:t xml:space="preserve">, </w:t>
      </w:r>
      <w:r w:rsidR="00512579">
        <w:t xml:space="preserve">New York-London, </w:t>
      </w:r>
      <w:r w:rsidR="00512579" w:rsidRPr="00512579">
        <w:t>Hershey</w:t>
      </w:r>
      <w:proofErr w:type="gramStart"/>
      <w:r w:rsidR="00512579" w:rsidRPr="00512579">
        <w:t xml:space="preserve">, </w:t>
      </w:r>
      <w:r w:rsidR="00CD4845" w:rsidRPr="00B502C5">
        <w:t xml:space="preserve"> Information</w:t>
      </w:r>
      <w:proofErr w:type="gramEnd"/>
      <w:r w:rsidR="00CD4845" w:rsidRPr="00B502C5">
        <w:t xml:space="preserve"> Science Reference</w:t>
      </w:r>
    </w:p>
    <w:p w14:paraId="7DB2A6E0" w14:textId="77777777" w:rsidR="00370C50" w:rsidRDefault="00370C50"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proofErr w:type="spellStart"/>
      <w:proofErr w:type="gramStart"/>
      <w:r w:rsidRPr="0024256B">
        <w:rPr>
          <w:smallCaps/>
        </w:rPr>
        <w:t>Salmen</w:t>
      </w:r>
      <w:proofErr w:type="spellEnd"/>
      <w:r w:rsidRPr="0024256B">
        <w:rPr>
          <w:smallCaps/>
        </w:rPr>
        <w:t>,</w:t>
      </w:r>
      <w:r>
        <w:rPr>
          <w:smallCaps/>
        </w:rPr>
        <w:t xml:space="preserve"> D.,</w:t>
      </w:r>
      <w:r w:rsidRPr="0024256B">
        <w:rPr>
          <w:smallCaps/>
        </w:rPr>
        <w:t xml:space="preserve"> </w:t>
      </w:r>
      <w:proofErr w:type="spellStart"/>
      <w:r w:rsidRPr="0024256B">
        <w:rPr>
          <w:smallCaps/>
        </w:rPr>
        <w:t>Malyuta</w:t>
      </w:r>
      <w:proofErr w:type="spellEnd"/>
      <w:r w:rsidRPr="0024256B">
        <w:rPr>
          <w:smallCaps/>
        </w:rPr>
        <w:t>,</w:t>
      </w:r>
      <w:r>
        <w:rPr>
          <w:smallCaps/>
        </w:rPr>
        <w:t xml:space="preserve"> T.,</w:t>
      </w:r>
      <w:r w:rsidRPr="0024256B">
        <w:rPr>
          <w:smallCaps/>
        </w:rPr>
        <w:t xml:space="preserve"> Hansen, </w:t>
      </w:r>
      <w:r>
        <w:rPr>
          <w:smallCaps/>
        </w:rPr>
        <w:t xml:space="preserve">A., </w:t>
      </w:r>
      <w:proofErr w:type="spellStart"/>
      <w:r w:rsidRPr="0024256B">
        <w:rPr>
          <w:smallCaps/>
        </w:rPr>
        <w:t>Cronen</w:t>
      </w:r>
      <w:proofErr w:type="spellEnd"/>
      <w:r w:rsidRPr="0024256B">
        <w:rPr>
          <w:smallCaps/>
        </w:rPr>
        <w:t xml:space="preserve"> </w:t>
      </w:r>
      <w:r>
        <w:rPr>
          <w:smallCaps/>
        </w:rPr>
        <w:t xml:space="preserve">S. </w:t>
      </w:r>
      <w:r w:rsidRPr="0024256B">
        <w:t>e</w:t>
      </w:r>
      <w:r>
        <w:rPr>
          <w:smallCaps/>
        </w:rPr>
        <w:t xml:space="preserve"> </w:t>
      </w:r>
      <w:r w:rsidRPr="0024256B">
        <w:rPr>
          <w:smallCaps/>
        </w:rPr>
        <w:t>Smith</w:t>
      </w:r>
      <w:r>
        <w:rPr>
          <w:smallCaps/>
        </w:rPr>
        <w:t xml:space="preserve"> B.</w:t>
      </w:r>
      <w:proofErr w:type="gramEnd"/>
      <w:r>
        <w:t xml:space="preserve"> </w:t>
      </w:r>
    </w:p>
    <w:p w14:paraId="49B8D157" w14:textId="77777777" w:rsidR="00370C50" w:rsidRPr="00B502C5" w:rsidRDefault="00370C50" w:rsidP="0024256B">
      <w:pPr>
        <w:pStyle w:val="Level1"/>
        <w:widowControl/>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left="0" w:right="1440" w:firstLine="0"/>
      </w:pPr>
      <w:r>
        <w:t xml:space="preserve">2011 </w:t>
      </w:r>
      <w:r w:rsidRPr="0024256B">
        <w:rPr>
          <w:i/>
        </w:rPr>
        <w:t>Integration of Intelligence Data through Semantic Enhancement</w:t>
      </w:r>
      <w:r w:rsidRPr="00370C50">
        <w:t>, Proceedings of the Conference on Semantic Technology in Intelligence, Defense and Security (STIDS), CEUR, Vol. 808, 6-13.</w:t>
      </w:r>
    </w:p>
    <w:p w14:paraId="5243DB15" w14:textId="77777777" w:rsidR="00512579" w:rsidRPr="00512579" w:rsidRDefault="00703A00"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smallCaps/>
        </w:rPr>
      </w:pPr>
      <w:r w:rsidRPr="00512579">
        <w:rPr>
          <w:smallCaps/>
        </w:rPr>
        <w:t>Searle, J</w:t>
      </w:r>
      <w:r w:rsidR="00512579" w:rsidRPr="00512579">
        <w:rPr>
          <w:smallCaps/>
        </w:rPr>
        <w:t>.R.</w:t>
      </w:r>
    </w:p>
    <w:p w14:paraId="1038A4BA" w14:textId="77777777" w:rsidR="00703A00" w:rsidRPr="00B502C5" w:rsidRDefault="00512579"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w:t>
      </w:r>
      <w:r w:rsidR="00073375" w:rsidRPr="00B502C5">
        <w:t>1969</w:t>
      </w:r>
      <w:r>
        <w:t>,</w:t>
      </w:r>
      <w:r w:rsidR="00703A00" w:rsidRPr="00B502C5">
        <w:t xml:space="preserve"> </w:t>
      </w:r>
      <w:r w:rsidR="00703A00" w:rsidRPr="00B502C5">
        <w:rPr>
          <w:i/>
        </w:rPr>
        <w:t>Speech Acts: An Essay in the Philosophy of Language</w:t>
      </w:r>
      <w:r w:rsidR="00B234A1" w:rsidRPr="00B502C5">
        <w:t>,</w:t>
      </w:r>
      <w:r w:rsidR="00703A00" w:rsidRPr="00B502C5">
        <w:t xml:space="preserve"> Cambri</w:t>
      </w:r>
      <w:r>
        <w:t xml:space="preserve">dge, </w:t>
      </w:r>
      <w:proofErr w:type="gramStart"/>
      <w:r>
        <w:t>Cambridge</w:t>
      </w:r>
      <w:proofErr w:type="gramEnd"/>
      <w:r>
        <w:t xml:space="preserve"> University Press</w:t>
      </w:r>
    </w:p>
    <w:p w14:paraId="68141CDB" w14:textId="77777777" w:rsidR="003B141C" w:rsidRPr="00B502C5" w:rsidRDefault="00512579"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w:t>
      </w:r>
      <w:r w:rsidR="003B141C" w:rsidRPr="00B502C5">
        <w:t>1983</w:t>
      </w:r>
      <w:r>
        <w:t>,</w:t>
      </w:r>
      <w:r w:rsidR="003B141C" w:rsidRPr="00B502C5">
        <w:t xml:space="preserve"> </w:t>
      </w:r>
      <w:r w:rsidR="003B141C" w:rsidRPr="00B502C5">
        <w:rPr>
          <w:i/>
        </w:rPr>
        <w:t>Intentionality: An Essay in the Philosophy of Mind,</w:t>
      </w:r>
      <w:r w:rsidR="003B141C" w:rsidRPr="00B502C5">
        <w:t xml:space="preserve"> </w:t>
      </w:r>
      <w:r>
        <w:t>Cambridge,</w:t>
      </w:r>
      <w:r w:rsidR="003B141C" w:rsidRPr="00B502C5">
        <w:t xml:space="preserve"> </w:t>
      </w:r>
      <w:proofErr w:type="gramStart"/>
      <w:r>
        <w:t>Cambridge</w:t>
      </w:r>
      <w:proofErr w:type="gramEnd"/>
      <w:r>
        <w:t xml:space="preserve"> University Press</w:t>
      </w:r>
    </w:p>
    <w:p w14:paraId="66A3DA9E" w14:textId="77777777" w:rsidR="00703A00" w:rsidRPr="00B502C5" w:rsidRDefault="00512579"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w:t>
      </w:r>
      <w:r w:rsidR="00073375" w:rsidRPr="00B502C5">
        <w:t>1995</w:t>
      </w:r>
      <w:r>
        <w:t>,</w:t>
      </w:r>
      <w:r w:rsidR="00703A00" w:rsidRPr="00B502C5">
        <w:t xml:space="preserve"> </w:t>
      </w:r>
      <w:r w:rsidR="00703A00" w:rsidRPr="00B502C5">
        <w:rPr>
          <w:i/>
        </w:rPr>
        <w:t>The Construction of Social Reality</w:t>
      </w:r>
      <w:r w:rsidR="00B234A1" w:rsidRPr="00B502C5">
        <w:t>,</w:t>
      </w:r>
      <w:r>
        <w:t xml:space="preserve"> New York, The Free Press</w:t>
      </w:r>
    </w:p>
    <w:p w14:paraId="3706D02B" w14:textId="77777777" w:rsidR="00A75EC5" w:rsidRPr="00B502C5" w:rsidRDefault="00512579"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w:t>
      </w:r>
      <w:r w:rsidR="00A75EC5" w:rsidRPr="00B502C5">
        <w:t>2005</w:t>
      </w:r>
      <w:r>
        <w:t xml:space="preserve">, </w:t>
      </w:r>
      <w:r w:rsidR="00A75EC5" w:rsidRPr="00512579">
        <w:rPr>
          <w:i/>
        </w:rPr>
        <w:t>What is an Institution</w:t>
      </w:r>
      <w:proofErr w:type="gramStart"/>
      <w:r w:rsidR="00A75EC5" w:rsidRPr="00512579">
        <w:rPr>
          <w:i/>
        </w:rPr>
        <w:t>?</w:t>
      </w:r>
      <w:r w:rsidR="00A75EC5" w:rsidRPr="00B502C5">
        <w:t>,</w:t>
      </w:r>
      <w:proofErr w:type="gramEnd"/>
      <w:r w:rsidR="00A75EC5" w:rsidRPr="00B502C5">
        <w:t xml:space="preserve"> </w:t>
      </w:r>
      <w:r>
        <w:t>“</w:t>
      </w:r>
      <w:r w:rsidR="00A75EC5" w:rsidRPr="00512579">
        <w:t>Journal of Institutional Economics</w:t>
      </w:r>
      <w:r>
        <w:t>”, 1: 1-22</w:t>
      </w:r>
    </w:p>
    <w:p w14:paraId="1B6CC343" w14:textId="77777777" w:rsidR="00073375" w:rsidRPr="00B502C5" w:rsidRDefault="00512579"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w:t>
      </w:r>
      <w:r w:rsidR="00073375" w:rsidRPr="00B502C5">
        <w:t>2010</w:t>
      </w:r>
      <w:r>
        <w:t>,</w:t>
      </w:r>
      <w:r w:rsidR="00073375" w:rsidRPr="00B502C5">
        <w:t xml:space="preserve"> </w:t>
      </w:r>
      <w:r w:rsidR="00073375" w:rsidRPr="00B502C5">
        <w:rPr>
          <w:i/>
        </w:rPr>
        <w:t>Making the Social World: The Structure of Human Civilization,</w:t>
      </w:r>
      <w:r w:rsidR="00073375" w:rsidRPr="00B502C5">
        <w:rPr>
          <w:rStyle w:val="apple-style-span"/>
          <w:color w:val="000000"/>
        </w:rPr>
        <w:t xml:space="preserve"> </w:t>
      </w:r>
      <w:r>
        <w:t>New York,</w:t>
      </w:r>
      <w:r w:rsidR="00073375" w:rsidRPr="00B502C5">
        <w:t xml:space="preserve"> </w:t>
      </w:r>
      <w:proofErr w:type="gramStart"/>
      <w:r w:rsidR="00073375" w:rsidRPr="00B502C5">
        <w:t>Oxford</w:t>
      </w:r>
      <w:proofErr w:type="gramEnd"/>
      <w:r w:rsidR="00073375" w:rsidRPr="00B502C5">
        <w:t xml:space="preserve"> University Press</w:t>
      </w:r>
    </w:p>
    <w:p w14:paraId="368B9950" w14:textId="77777777" w:rsidR="00512579" w:rsidRPr="00512579" w:rsidRDefault="006A0A0C"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smallCaps/>
        </w:rPr>
      </w:pPr>
      <w:r w:rsidRPr="00512579">
        <w:rPr>
          <w:smallCaps/>
        </w:rPr>
        <w:t>Smith, B</w:t>
      </w:r>
      <w:r w:rsidR="00512579" w:rsidRPr="00512579">
        <w:rPr>
          <w:smallCaps/>
        </w:rPr>
        <w:t>.</w:t>
      </w:r>
    </w:p>
    <w:p w14:paraId="24855FD7" w14:textId="77777777" w:rsidR="00886E1B" w:rsidRPr="00B502C5" w:rsidRDefault="00512579"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pPr>
      <w:r>
        <w:t xml:space="preserve">- </w:t>
      </w:r>
      <w:r w:rsidR="006A0A0C" w:rsidRPr="00B502C5">
        <w:t>1990</w:t>
      </w:r>
      <w:r>
        <w:t xml:space="preserve">, </w:t>
      </w:r>
      <w:r w:rsidR="00886E1B" w:rsidRPr="00512579">
        <w:rPr>
          <w:i/>
        </w:rPr>
        <w:t>Towards a History of Speech Act Theory</w:t>
      </w:r>
      <w:r w:rsidR="00886E1B" w:rsidRPr="00B502C5">
        <w:t xml:space="preserve">, in A. </w:t>
      </w:r>
      <w:proofErr w:type="spellStart"/>
      <w:r w:rsidR="00886E1B" w:rsidRPr="00B502C5">
        <w:t>Burkhardt</w:t>
      </w:r>
      <w:proofErr w:type="spellEnd"/>
      <w:r w:rsidR="00886E1B" w:rsidRPr="00B502C5">
        <w:t xml:space="preserve"> (</w:t>
      </w:r>
      <w:r>
        <w:t>a c. di</w:t>
      </w:r>
      <w:r w:rsidR="00886E1B" w:rsidRPr="00B502C5">
        <w:t xml:space="preserve">), </w:t>
      </w:r>
      <w:r w:rsidR="00886E1B" w:rsidRPr="00B502C5">
        <w:rPr>
          <w:i/>
          <w:iCs/>
        </w:rPr>
        <w:t>Speech Acts, Meanings and Intentions. Critical Approaches to the Philosophy of John R. Searle</w:t>
      </w:r>
      <w:r>
        <w:t xml:space="preserve">, Berlin-New York, de </w:t>
      </w:r>
      <w:proofErr w:type="spellStart"/>
      <w:r>
        <w:t>Gruyter</w:t>
      </w:r>
      <w:proofErr w:type="spellEnd"/>
      <w:r>
        <w:t>: 29–61</w:t>
      </w:r>
    </w:p>
    <w:p w14:paraId="2BBA836A" w14:textId="27810FA9" w:rsidR="003772A4" w:rsidRPr="00B502C5" w:rsidDel="00184FAA" w:rsidRDefault="00512579"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del w:id="139" w:author="William Doub" w:date="2014-04-11T11:34:00Z"/>
        </w:rPr>
      </w:pPr>
      <w:bookmarkStart w:id="140" w:name="_GoBack"/>
      <w:bookmarkEnd w:id="140"/>
      <w:del w:id="141" w:author="William Doub" w:date="2014-04-11T11:34:00Z">
        <w:r w:rsidDel="00184FAA">
          <w:rPr>
            <w:lang w:eastAsia="it-IT"/>
          </w:rPr>
          <w:delText xml:space="preserve">- </w:delText>
        </w:r>
        <w:r w:rsidR="003772A4" w:rsidRPr="00B502C5" w:rsidDel="00184FAA">
          <w:rPr>
            <w:lang w:eastAsia="it-IT"/>
          </w:rPr>
          <w:delText>2003</w:delText>
        </w:r>
        <w:r w:rsidDel="00184FAA">
          <w:rPr>
            <w:lang w:eastAsia="it-IT"/>
          </w:rPr>
          <w:delText xml:space="preserve">, </w:delText>
        </w:r>
        <w:r w:rsidR="003772A4" w:rsidRPr="00512579" w:rsidDel="00184FAA">
          <w:rPr>
            <w:i/>
            <w:lang w:eastAsia="it-IT"/>
          </w:rPr>
          <w:delText>John Searle: From Speech Acts to Social Reality</w:delText>
        </w:r>
        <w:r w:rsidR="003772A4" w:rsidRPr="00B502C5" w:rsidDel="00184FAA">
          <w:rPr>
            <w:lang w:eastAsia="it-IT"/>
          </w:rPr>
          <w:delText>, in B. Smith (</w:delText>
        </w:r>
        <w:r w:rsidDel="00184FAA">
          <w:rPr>
            <w:lang w:eastAsia="it-IT"/>
          </w:rPr>
          <w:delText>a c. di</w:delText>
        </w:r>
        <w:r w:rsidR="003772A4" w:rsidRPr="00B502C5" w:rsidDel="00184FAA">
          <w:rPr>
            <w:lang w:eastAsia="it-IT"/>
          </w:rPr>
          <w:delText xml:space="preserve">), </w:delText>
        </w:r>
        <w:r w:rsidR="003772A4" w:rsidRPr="00B502C5" w:rsidDel="00184FAA">
          <w:rPr>
            <w:i/>
            <w:iCs/>
            <w:lang w:eastAsia="it-IT"/>
          </w:rPr>
          <w:delText>John Searle</w:delText>
        </w:r>
        <w:r w:rsidR="003772A4" w:rsidRPr="00B502C5" w:rsidDel="00184FAA">
          <w:rPr>
            <w:lang w:eastAsia="it-IT"/>
          </w:rPr>
          <w:delText>, Cambri</w:delText>
        </w:r>
        <w:r w:rsidDel="00184FAA">
          <w:rPr>
            <w:lang w:eastAsia="it-IT"/>
          </w:rPr>
          <w:delText>dge, Cambridge University Press: 1-33</w:delText>
        </w:r>
      </w:del>
    </w:p>
    <w:p w14:paraId="2D5037DA" w14:textId="1C0DFA71" w:rsidR="00B234A1" w:rsidRPr="00B502C5" w:rsidDel="00184FAA" w:rsidRDefault="00512579"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del w:id="142" w:author="William Doub" w:date="2014-04-11T11:34:00Z"/>
          <w:rStyle w:val="QuickFormat4"/>
          <w:sz w:val="24"/>
          <w:szCs w:val="24"/>
        </w:rPr>
      </w:pPr>
      <w:del w:id="143" w:author="William Doub" w:date="2014-04-11T11:34:00Z">
        <w:r w:rsidDel="00184FAA">
          <w:delText xml:space="preserve">- </w:delText>
        </w:r>
        <w:r w:rsidR="006A0A0C" w:rsidRPr="00B502C5" w:rsidDel="00184FAA">
          <w:delText>2008</w:delText>
        </w:r>
        <w:r w:rsidDel="00184FAA">
          <w:delText>,</w:delText>
        </w:r>
        <w:r w:rsidR="00886E1B" w:rsidRPr="00B502C5" w:rsidDel="00184FAA">
          <w:delText xml:space="preserve"> </w:delText>
        </w:r>
        <w:r w:rsidR="00B234A1" w:rsidRPr="00512579" w:rsidDel="00184FAA">
          <w:rPr>
            <w:i/>
          </w:rPr>
          <w:delText>Searle and De Soto: The New Ontology of the Social World</w:delText>
        </w:r>
        <w:r w:rsidR="00B234A1" w:rsidRPr="00B502C5" w:rsidDel="00184FAA">
          <w:delText xml:space="preserve">, </w:delText>
        </w:r>
        <w:r w:rsidDel="00184FAA">
          <w:delText xml:space="preserve">in </w:delText>
        </w:r>
        <w:r w:rsidR="00B234A1" w:rsidRPr="00B502C5" w:rsidDel="00184FAA">
          <w:delText>B</w:delText>
        </w:r>
        <w:r w:rsidDel="00184FAA">
          <w:delText>.</w:delText>
        </w:r>
        <w:r w:rsidR="00B234A1" w:rsidRPr="00B502C5" w:rsidDel="00184FAA">
          <w:delText xml:space="preserve"> Smith, D</w:delText>
        </w:r>
        <w:r w:rsidDel="00184FAA">
          <w:delText>.</w:delText>
        </w:r>
        <w:r w:rsidR="00B234A1" w:rsidRPr="00B502C5" w:rsidDel="00184FAA">
          <w:delText xml:space="preserve"> Mark </w:delText>
        </w:r>
        <w:r w:rsidDel="00184FAA">
          <w:delText>e</w:delText>
        </w:r>
        <w:r w:rsidR="00B234A1" w:rsidRPr="00B502C5" w:rsidDel="00184FAA">
          <w:delText xml:space="preserve"> I</w:delText>
        </w:r>
        <w:r w:rsidDel="00184FAA">
          <w:delText>.</w:delText>
        </w:r>
        <w:r w:rsidR="00B234A1" w:rsidRPr="00B502C5" w:rsidDel="00184FAA">
          <w:delText xml:space="preserve"> Ehrlich (</w:delText>
        </w:r>
        <w:r w:rsidDel="00184FAA">
          <w:delText>a c. di</w:delText>
        </w:r>
        <w:r w:rsidR="00B234A1" w:rsidRPr="00B502C5" w:rsidDel="00184FAA">
          <w:delText xml:space="preserve">), </w:delText>
        </w:r>
        <w:r w:rsidR="00B234A1" w:rsidRPr="00B502C5" w:rsidDel="00184FAA">
          <w:rPr>
            <w:i/>
          </w:rPr>
          <w:delText>The Mystery of Capital and</w:delText>
        </w:r>
        <w:r w:rsidR="00B234A1" w:rsidRPr="00B502C5" w:rsidDel="00184FAA">
          <w:rPr>
            <w:rStyle w:val="QuickFormat4"/>
            <w:i/>
            <w:sz w:val="24"/>
            <w:szCs w:val="24"/>
          </w:rPr>
          <w:delText xml:space="preserve"> the Construction of Social Reality</w:delText>
        </w:r>
        <w:r w:rsidDel="00184FAA">
          <w:rPr>
            <w:rStyle w:val="QuickFormat4"/>
            <w:sz w:val="24"/>
            <w:szCs w:val="24"/>
          </w:rPr>
          <w:delText>, Chicago,</w:delText>
        </w:r>
        <w:r w:rsidR="00B234A1" w:rsidRPr="00B502C5" w:rsidDel="00184FAA">
          <w:rPr>
            <w:rStyle w:val="QuickFormat4"/>
            <w:sz w:val="24"/>
            <w:szCs w:val="24"/>
          </w:rPr>
          <w:delText xml:space="preserve"> Open </w:delText>
        </w:r>
        <w:r w:rsidDel="00184FAA">
          <w:rPr>
            <w:rStyle w:val="QuickFormat4"/>
            <w:sz w:val="24"/>
            <w:szCs w:val="24"/>
          </w:rPr>
          <w:delText>Court: 35-51</w:delText>
        </w:r>
      </w:del>
    </w:p>
    <w:p w14:paraId="797B5E77" w14:textId="5E9E10E9" w:rsidR="00512579" w:rsidRPr="00512579" w:rsidDel="00184FAA" w:rsidRDefault="00210787"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del w:id="144" w:author="William Doub" w:date="2014-04-11T11:34:00Z"/>
          <w:smallCaps/>
        </w:rPr>
      </w:pPr>
      <w:del w:id="145" w:author="William Doub" w:date="2014-04-11T11:34:00Z">
        <w:r w:rsidRPr="00512579" w:rsidDel="00184FAA">
          <w:rPr>
            <w:smallCaps/>
          </w:rPr>
          <w:delText>Smith, B</w:delText>
        </w:r>
        <w:r w:rsidR="00512579" w:rsidRPr="00512579" w:rsidDel="00184FAA">
          <w:rPr>
            <w:smallCaps/>
          </w:rPr>
          <w:delText>.</w:delText>
        </w:r>
        <w:r w:rsidRPr="00B502C5" w:rsidDel="00184FAA">
          <w:delText xml:space="preserve"> </w:delText>
        </w:r>
        <w:r w:rsidR="00512579" w:rsidDel="00184FAA">
          <w:delText>e</w:delText>
        </w:r>
        <w:r w:rsidRPr="00B502C5" w:rsidDel="00184FAA">
          <w:delText xml:space="preserve"> </w:delText>
        </w:r>
        <w:r w:rsidRPr="00512579" w:rsidDel="00184FAA">
          <w:rPr>
            <w:smallCaps/>
          </w:rPr>
          <w:delText>Searle, J</w:delText>
        </w:r>
        <w:r w:rsidR="00512579" w:rsidRPr="00512579" w:rsidDel="00184FAA">
          <w:rPr>
            <w:smallCaps/>
          </w:rPr>
          <w:delText>.R.</w:delText>
        </w:r>
      </w:del>
    </w:p>
    <w:p w14:paraId="0CE3E4E2" w14:textId="169A22DD" w:rsidR="00210787" w:rsidRPr="00B502C5" w:rsidDel="00184FAA" w:rsidRDefault="00512579" w:rsidP="0024256B">
      <w:pPr>
        <w:pStyle w:val="Level1"/>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11790"/>
        </w:tabs>
        <w:ind w:right="1440"/>
        <w:rPr>
          <w:del w:id="146" w:author="William Doub" w:date="2014-04-11T11:34:00Z"/>
        </w:rPr>
      </w:pPr>
      <w:del w:id="147" w:author="William Doub" w:date="2014-04-11T11:34:00Z">
        <w:r w:rsidDel="00184FAA">
          <w:delText xml:space="preserve">- </w:delText>
        </w:r>
        <w:r w:rsidR="00210787" w:rsidRPr="00B502C5" w:rsidDel="00184FAA">
          <w:delText>2003</w:delText>
        </w:r>
        <w:r w:rsidDel="00184FAA">
          <w:delText xml:space="preserve">, </w:delText>
        </w:r>
        <w:r w:rsidR="00210787" w:rsidRPr="00512579" w:rsidDel="00184FAA">
          <w:rPr>
            <w:i/>
          </w:rPr>
          <w:delText>The Construction of Social Reality: An Exchange</w:delText>
        </w:r>
        <w:r w:rsidR="00210787" w:rsidRPr="00B502C5" w:rsidDel="00184FAA">
          <w:delText xml:space="preserve">, </w:delText>
        </w:r>
        <w:r w:rsidDel="00184FAA">
          <w:delText>“</w:delText>
        </w:r>
        <w:r w:rsidR="00210787" w:rsidRPr="00512579" w:rsidDel="00184FAA">
          <w:rPr>
            <w:iCs/>
          </w:rPr>
          <w:delText>American Journal of Economics and Sociology</w:delText>
        </w:r>
        <w:r w:rsidDel="00184FAA">
          <w:rPr>
            <w:iCs/>
          </w:rPr>
          <w:delText>”</w:delText>
        </w:r>
        <w:r w:rsidR="00210787" w:rsidRPr="00B502C5" w:rsidDel="00184FAA">
          <w:rPr>
            <w:i/>
            <w:iCs/>
          </w:rPr>
          <w:delText xml:space="preserve">, </w:delText>
        </w:r>
        <w:r w:rsidDel="00184FAA">
          <w:delText>62, 2:</w:delText>
        </w:r>
        <w:r w:rsidR="00210787" w:rsidRPr="00B502C5" w:rsidDel="00184FAA">
          <w:delText xml:space="preserve"> 285-309</w:delText>
        </w:r>
      </w:del>
    </w:p>
    <w:p w14:paraId="1DD06A13" w14:textId="77777777" w:rsidR="00512579" w:rsidRPr="00512579" w:rsidDel="00184FAA" w:rsidRDefault="00C06FA0" w:rsidP="0024256B">
      <w:pPr>
        <w:tabs>
          <w:tab w:val="left" w:pos="360"/>
        </w:tabs>
        <w:spacing w:after="0" w:line="240" w:lineRule="auto"/>
        <w:ind w:left="270" w:hanging="270"/>
        <w:jc w:val="both"/>
        <w:rPr>
          <w:del w:id="148" w:author="William Doub" w:date="2014-04-11T11:34:00Z"/>
          <w:rFonts w:ascii="Times New Roman" w:hAnsi="Times New Roman"/>
          <w:smallCaps/>
          <w:sz w:val="24"/>
          <w:szCs w:val="24"/>
        </w:rPr>
      </w:pPr>
      <w:proofErr w:type="gramStart"/>
      <w:r w:rsidRPr="00512579">
        <w:rPr>
          <w:rFonts w:ascii="Times New Roman" w:hAnsi="Times New Roman"/>
          <w:smallCaps/>
          <w:sz w:val="24"/>
          <w:szCs w:val="24"/>
        </w:rPr>
        <w:t>Smith, B</w:t>
      </w:r>
      <w:r w:rsidR="00512579" w:rsidRPr="00512579">
        <w:rPr>
          <w:rFonts w:ascii="Times New Roman" w:hAnsi="Times New Roman"/>
          <w:smallCaps/>
          <w:sz w:val="24"/>
          <w:szCs w:val="24"/>
        </w:rPr>
        <w:t>.</w:t>
      </w:r>
      <w:r w:rsidRPr="00B502C5">
        <w:rPr>
          <w:rFonts w:ascii="Times New Roman" w:hAnsi="Times New Roman"/>
          <w:sz w:val="24"/>
          <w:szCs w:val="24"/>
        </w:rPr>
        <w:t xml:space="preserve"> </w:t>
      </w:r>
      <w:r w:rsidR="00512579">
        <w:rPr>
          <w:rFonts w:ascii="Times New Roman" w:hAnsi="Times New Roman"/>
          <w:sz w:val="24"/>
          <w:szCs w:val="24"/>
        </w:rPr>
        <w:t>e</w:t>
      </w:r>
      <w:r w:rsidRPr="00B502C5">
        <w:rPr>
          <w:rFonts w:ascii="Times New Roman" w:hAnsi="Times New Roman"/>
          <w:sz w:val="24"/>
          <w:szCs w:val="24"/>
        </w:rPr>
        <w:t xml:space="preserve"> </w:t>
      </w:r>
      <w:proofErr w:type="spellStart"/>
      <w:r w:rsidRPr="00512579">
        <w:rPr>
          <w:rFonts w:ascii="Times New Roman" w:hAnsi="Times New Roman"/>
          <w:smallCaps/>
          <w:sz w:val="24"/>
          <w:szCs w:val="24"/>
        </w:rPr>
        <w:t>Zaibert</w:t>
      </w:r>
      <w:proofErr w:type="spellEnd"/>
      <w:r w:rsidRPr="00512579">
        <w:rPr>
          <w:rFonts w:ascii="Times New Roman" w:hAnsi="Times New Roman"/>
          <w:smallCaps/>
          <w:sz w:val="24"/>
          <w:szCs w:val="24"/>
        </w:rPr>
        <w:t>, L</w:t>
      </w:r>
      <w:r w:rsidR="00512579" w:rsidRPr="00512579">
        <w:rPr>
          <w:rFonts w:ascii="Times New Roman" w:hAnsi="Times New Roman"/>
          <w:smallCaps/>
          <w:sz w:val="24"/>
          <w:szCs w:val="24"/>
        </w:rPr>
        <w:t>.</w:t>
      </w:r>
      <w:proofErr w:type="gramEnd"/>
    </w:p>
    <w:p w14:paraId="5F8228AD" w14:textId="79998618" w:rsidR="00830403" w:rsidRPr="00B502C5" w:rsidRDefault="00512579" w:rsidP="00184FAA">
      <w:pPr>
        <w:tabs>
          <w:tab w:val="left" w:pos="360"/>
        </w:tabs>
        <w:spacing w:after="0" w:line="240" w:lineRule="auto"/>
        <w:ind w:left="270" w:hanging="270"/>
        <w:jc w:val="both"/>
        <w:rPr>
          <w:rFonts w:ascii="Times New Roman" w:hAnsi="Times New Roman"/>
          <w:sz w:val="24"/>
          <w:szCs w:val="24"/>
        </w:rPr>
      </w:pPr>
      <w:del w:id="149" w:author="William Doub" w:date="2014-04-11T11:34:00Z">
        <w:r w:rsidDel="00184FAA">
          <w:rPr>
            <w:rFonts w:ascii="Times New Roman" w:hAnsi="Times New Roman"/>
            <w:sz w:val="24"/>
            <w:szCs w:val="24"/>
          </w:rPr>
          <w:delText xml:space="preserve">- </w:delText>
        </w:r>
        <w:r w:rsidR="00C06FA0" w:rsidRPr="00B502C5" w:rsidDel="00184FAA">
          <w:rPr>
            <w:rFonts w:ascii="Times New Roman" w:hAnsi="Times New Roman"/>
            <w:sz w:val="24"/>
            <w:szCs w:val="24"/>
          </w:rPr>
          <w:delText>2001</w:delText>
        </w:r>
        <w:r w:rsidDel="00184FAA">
          <w:rPr>
            <w:rFonts w:ascii="Times New Roman" w:hAnsi="Times New Roman"/>
            <w:sz w:val="24"/>
            <w:szCs w:val="24"/>
          </w:rPr>
          <w:delText xml:space="preserve">, </w:delText>
        </w:r>
        <w:r w:rsidR="00830403" w:rsidRPr="00512579" w:rsidDel="00184FAA">
          <w:rPr>
            <w:rFonts w:ascii="Times New Roman" w:hAnsi="Times New Roman"/>
            <w:i/>
            <w:sz w:val="24"/>
            <w:szCs w:val="24"/>
          </w:rPr>
          <w:delText>The Metaphysics of Real Estate</w:delText>
        </w:r>
        <w:r w:rsidR="00830403" w:rsidRPr="00B502C5" w:rsidDel="00184FAA">
          <w:rPr>
            <w:rFonts w:ascii="Times New Roman" w:hAnsi="Times New Roman"/>
            <w:sz w:val="24"/>
            <w:szCs w:val="24"/>
          </w:rPr>
          <w:delText xml:space="preserve">, </w:delText>
        </w:r>
        <w:r w:rsidDel="00184FAA">
          <w:rPr>
            <w:rFonts w:ascii="Times New Roman" w:hAnsi="Times New Roman"/>
            <w:sz w:val="24"/>
            <w:szCs w:val="24"/>
          </w:rPr>
          <w:delText>“</w:delText>
        </w:r>
        <w:r w:rsidR="00830403" w:rsidRPr="00512579" w:rsidDel="00184FAA">
          <w:rPr>
            <w:rFonts w:ascii="Times New Roman" w:hAnsi="Times New Roman"/>
            <w:sz w:val="24"/>
            <w:szCs w:val="24"/>
          </w:rPr>
          <w:delText>Topoi</w:delText>
        </w:r>
        <w:r w:rsidDel="00184FAA">
          <w:rPr>
            <w:rFonts w:ascii="Times New Roman" w:hAnsi="Times New Roman"/>
            <w:sz w:val="24"/>
            <w:szCs w:val="24"/>
          </w:rPr>
          <w:delText>”, 20:</w:delText>
        </w:r>
        <w:r w:rsidR="00C06FA0" w:rsidRPr="00B502C5" w:rsidDel="00184FAA">
          <w:rPr>
            <w:rFonts w:ascii="Times New Roman" w:hAnsi="Times New Roman"/>
            <w:sz w:val="24"/>
            <w:szCs w:val="24"/>
          </w:rPr>
          <w:delText xml:space="preserve"> </w:delText>
        </w:r>
        <w:r w:rsidDel="00184FAA">
          <w:rPr>
            <w:rFonts w:ascii="Times New Roman" w:hAnsi="Times New Roman"/>
            <w:sz w:val="24"/>
            <w:szCs w:val="24"/>
          </w:rPr>
          <w:delText>161-172</w:delText>
        </w:r>
      </w:del>
    </w:p>
    <w:p w14:paraId="1F5F6385" w14:textId="77777777" w:rsidR="00830403" w:rsidRPr="00B502C5" w:rsidRDefault="00512579" w:rsidP="0024256B">
      <w:pPr>
        <w:tabs>
          <w:tab w:val="left" w:pos="360"/>
        </w:tabs>
        <w:spacing w:after="0" w:line="240" w:lineRule="auto"/>
        <w:ind w:right="1440"/>
        <w:jc w:val="both"/>
        <w:rPr>
          <w:rStyle w:val="QuickFormat4"/>
          <w:rFonts w:ascii="Times New Roman" w:hAnsi="Times New Roman"/>
          <w:sz w:val="24"/>
          <w:szCs w:val="24"/>
        </w:rPr>
      </w:pPr>
      <w:r w:rsidRPr="00512579">
        <w:rPr>
          <w:rFonts w:ascii="Times New Roman" w:hAnsi="Times New Roman"/>
          <w:sz w:val="24"/>
          <w:szCs w:val="24"/>
        </w:rPr>
        <w:lastRenderedPageBreak/>
        <w:t xml:space="preserve">- </w:t>
      </w:r>
      <w:r>
        <w:rPr>
          <w:rFonts w:ascii="Times New Roman" w:hAnsi="Times New Roman"/>
          <w:sz w:val="24"/>
          <w:szCs w:val="24"/>
        </w:rPr>
        <w:t xml:space="preserve">2007, </w:t>
      </w:r>
      <w:r w:rsidR="00C06FA0" w:rsidRPr="00512579">
        <w:rPr>
          <w:rFonts w:ascii="Times New Roman" w:hAnsi="Times New Roman"/>
          <w:i/>
          <w:sz w:val="24"/>
          <w:szCs w:val="24"/>
        </w:rPr>
        <w:t>The Varieties of Normativity: An Essay on Social Ontology</w:t>
      </w:r>
      <w:r w:rsidR="00C06FA0" w:rsidRPr="00B502C5">
        <w:rPr>
          <w:rFonts w:ascii="Times New Roman" w:hAnsi="Times New Roman"/>
          <w:sz w:val="24"/>
          <w:szCs w:val="24"/>
        </w:rPr>
        <w:t xml:space="preserve">, in </w:t>
      </w:r>
      <w:r>
        <w:rPr>
          <w:rFonts w:ascii="Times New Roman" w:hAnsi="Times New Roman"/>
          <w:sz w:val="24"/>
          <w:szCs w:val="24"/>
        </w:rPr>
        <w:t>L.</w:t>
      </w:r>
      <w:r w:rsidR="00C06FA0" w:rsidRPr="00B502C5">
        <w:rPr>
          <w:rFonts w:ascii="Times New Roman" w:hAnsi="Times New Roman"/>
          <w:sz w:val="24"/>
          <w:szCs w:val="24"/>
        </w:rPr>
        <w:t>S</w:t>
      </w:r>
      <w:r>
        <w:rPr>
          <w:rFonts w:ascii="Times New Roman" w:hAnsi="Times New Roman"/>
          <w:sz w:val="24"/>
          <w:szCs w:val="24"/>
        </w:rPr>
        <w:t xml:space="preserve">. </w:t>
      </w:r>
      <w:proofErr w:type="spellStart"/>
      <w:r w:rsidR="00C06FA0" w:rsidRPr="00B502C5">
        <w:rPr>
          <w:rFonts w:ascii="Times New Roman" w:hAnsi="Times New Roman"/>
          <w:sz w:val="24"/>
          <w:szCs w:val="24"/>
        </w:rPr>
        <w:t>Tsohatzidis</w:t>
      </w:r>
      <w:proofErr w:type="spellEnd"/>
      <w:r w:rsidR="00C06FA0" w:rsidRPr="00B502C5">
        <w:rPr>
          <w:rFonts w:ascii="Times New Roman" w:hAnsi="Times New Roman"/>
          <w:sz w:val="24"/>
          <w:szCs w:val="24"/>
        </w:rPr>
        <w:t xml:space="preserve"> (</w:t>
      </w:r>
      <w:r>
        <w:rPr>
          <w:rFonts w:ascii="Times New Roman" w:hAnsi="Times New Roman"/>
          <w:sz w:val="24"/>
          <w:szCs w:val="24"/>
        </w:rPr>
        <w:t>a c. di</w:t>
      </w:r>
      <w:r w:rsidR="00C06FA0" w:rsidRPr="00B502C5">
        <w:rPr>
          <w:rFonts w:ascii="Times New Roman" w:hAnsi="Times New Roman"/>
          <w:sz w:val="24"/>
          <w:szCs w:val="24"/>
        </w:rPr>
        <w:t xml:space="preserve">), </w:t>
      </w:r>
      <w:r w:rsidR="00C06FA0" w:rsidRPr="00B502C5">
        <w:rPr>
          <w:rFonts w:ascii="Times New Roman" w:hAnsi="Times New Roman"/>
          <w:i/>
          <w:sz w:val="24"/>
          <w:szCs w:val="24"/>
        </w:rPr>
        <w:t>Intentional Acts and Institutional Facts: Essays on John Searle’s Social Ontology</w:t>
      </w:r>
      <w:r>
        <w:rPr>
          <w:rFonts w:ascii="Times New Roman" w:hAnsi="Times New Roman"/>
          <w:sz w:val="24"/>
          <w:szCs w:val="24"/>
        </w:rPr>
        <w:t>, Dordrecht, Springer:</w:t>
      </w:r>
      <w:r w:rsidR="00C06FA0" w:rsidRPr="00B502C5">
        <w:rPr>
          <w:rFonts w:ascii="Times New Roman" w:hAnsi="Times New Roman"/>
          <w:sz w:val="24"/>
          <w:szCs w:val="24"/>
        </w:rPr>
        <w:t xml:space="preserve"> 155-174</w:t>
      </w:r>
    </w:p>
    <w:p w14:paraId="2979A3A9" w14:textId="77777777" w:rsidR="00512579" w:rsidRPr="00512579" w:rsidRDefault="00FC0331" w:rsidP="0024256B">
      <w:pPr>
        <w:pStyle w:val="Heading2"/>
        <w:tabs>
          <w:tab w:val="left" w:pos="360"/>
        </w:tabs>
        <w:ind w:left="0" w:right="1440" w:firstLine="0"/>
        <w:jc w:val="both"/>
        <w:rPr>
          <w:smallCaps/>
          <w:sz w:val="24"/>
          <w:szCs w:val="24"/>
        </w:rPr>
      </w:pPr>
      <w:r w:rsidRPr="00512579">
        <w:rPr>
          <w:smallCaps/>
          <w:sz w:val="24"/>
          <w:szCs w:val="24"/>
        </w:rPr>
        <w:t>Zamboni, M</w:t>
      </w:r>
      <w:r w:rsidR="00512579" w:rsidRPr="00512579">
        <w:rPr>
          <w:smallCaps/>
          <w:sz w:val="24"/>
          <w:szCs w:val="24"/>
        </w:rPr>
        <w:t>.</w:t>
      </w:r>
    </w:p>
    <w:p w14:paraId="3A8842AB" w14:textId="77777777" w:rsidR="00F6568C" w:rsidRPr="00B502C5" w:rsidRDefault="00512579" w:rsidP="0024256B">
      <w:pPr>
        <w:pStyle w:val="Heading2"/>
        <w:tabs>
          <w:tab w:val="left" w:pos="360"/>
        </w:tabs>
        <w:ind w:left="0" w:right="1440" w:firstLine="0"/>
        <w:jc w:val="both"/>
        <w:rPr>
          <w:sz w:val="24"/>
          <w:szCs w:val="24"/>
        </w:rPr>
      </w:pPr>
      <w:r>
        <w:rPr>
          <w:sz w:val="24"/>
          <w:szCs w:val="24"/>
        </w:rPr>
        <w:t xml:space="preserve">- </w:t>
      </w:r>
      <w:r w:rsidR="00FC0331" w:rsidRPr="00B502C5">
        <w:rPr>
          <w:sz w:val="24"/>
          <w:szCs w:val="24"/>
        </w:rPr>
        <w:t>2008</w:t>
      </w:r>
      <w:r>
        <w:rPr>
          <w:sz w:val="24"/>
          <w:szCs w:val="24"/>
        </w:rPr>
        <w:t xml:space="preserve">, </w:t>
      </w:r>
      <w:r w:rsidR="00FC0331" w:rsidRPr="00512579">
        <w:rPr>
          <w:i/>
          <w:sz w:val="24"/>
          <w:szCs w:val="24"/>
        </w:rPr>
        <w:t>From ‘Evolutionary Theory and Law’ to a ‘Legal Evolutionary Theory’</w:t>
      </w:r>
      <w:r w:rsidR="00FC0331" w:rsidRPr="00B502C5">
        <w:rPr>
          <w:sz w:val="24"/>
          <w:szCs w:val="24"/>
        </w:rPr>
        <w:t xml:space="preserve">, </w:t>
      </w:r>
      <w:r>
        <w:rPr>
          <w:sz w:val="24"/>
          <w:szCs w:val="24"/>
        </w:rPr>
        <w:t>“</w:t>
      </w:r>
      <w:r w:rsidR="00FC0331" w:rsidRPr="00B502C5">
        <w:rPr>
          <w:sz w:val="24"/>
          <w:szCs w:val="24"/>
        </w:rPr>
        <w:t>German Law Journal</w:t>
      </w:r>
      <w:r>
        <w:rPr>
          <w:sz w:val="24"/>
          <w:szCs w:val="24"/>
        </w:rPr>
        <w:t>”</w:t>
      </w:r>
      <w:r w:rsidR="00FC0331" w:rsidRPr="00B502C5">
        <w:rPr>
          <w:sz w:val="24"/>
          <w:szCs w:val="24"/>
        </w:rPr>
        <w:t>, 9</w:t>
      </w:r>
      <w:r>
        <w:rPr>
          <w:sz w:val="24"/>
          <w:szCs w:val="24"/>
        </w:rPr>
        <w:t>: 516-546</w:t>
      </w:r>
    </w:p>
    <w:sectPr w:rsidR="00F6568C" w:rsidRPr="00B502C5" w:rsidSect="00BB7D31">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4" w:author="William Doub" w:date="2014-04-11T11:30:00Z" w:initials="WD">
    <w:p w14:paraId="21AD7377" w14:textId="4E6AEC0A" w:rsidR="00184FAA" w:rsidRDefault="00184FAA">
      <w:pPr>
        <w:pStyle w:val="CommentText"/>
      </w:pPr>
      <w:ins w:id="109" w:author="William Doub" w:date="2014-04-11T11:29:00Z">
        <w:r>
          <w:rPr>
            <w:rStyle w:val="CommentReference"/>
          </w:rPr>
          <w:annotationRef/>
        </w:r>
      </w:ins>
      <w:r>
        <w:t>Need page # in footnote.</w:t>
      </w:r>
    </w:p>
  </w:comment>
  <w:comment w:id="113" w:author="William Doub" w:date="2014-04-11T11:08:00Z" w:initials="WD">
    <w:p w14:paraId="70E90AB5" w14:textId="42348A4F" w:rsidR="00435CF4" w:rsidRDefault="00435CF4">
      <w:pPr>
        <w:pStyle w:val="CommentText"/>
      </w:pPr>
      <w:r>
        <w:rPr>
          <w:rStyle w:val="CommentReference"/>
        </w:rPr>
        <w:annotationRef/>
      </w:r>
      <w:r>
        <w:t>No citation in References.</w:t>
      </w:r>
    </w:p>
  </w:comment>
  <w:comment w:id="114" w:author="William Doub" w:date="2014-04-11T11:08:00Z" w:initials="WD">
    <w:p w14:paraId="19235DBD" w14:textId="5CCD11E6" w:rsidR="00435CF4" w:rsidRDefault="00435CF4">
      <w:pPr>
        <w:pStyle w:val="CommentText"/>
      </w:pPr>
      <w:r>
        <w:rPr>
          <w:rStyle w:val="CommentReference"/>
        </w:rPr>
        <w:annotationRef/>
      </w:r>
      <w:r>
        <w:t>No citation in References.</w:t>
      </w:r>
    </w:p>
  </w:comment>
  <w:comment w:id="124" w:author="William Doub" w:date="2014-04-11T11:16:00Z" w:initials="WD">
    <w:p w14:paraId="1D333E7C" w14:textId="0C0591B3" w:rsidR="00435CF4" w:rsidRDefault="00435CF4">
      <w:pPr>
        <w:pStyle w:val="CommentText"/>
      </w:pPr>
      <w:r>
        <w:rPr>
          <w:rStyle w:val="CommentReference"/>
        </w:rPr>
        <w:annotationRef/>
      </w:r>
      <w:r>
        <w:t>Should this continue to be capitalized?</w:t>
      </w:r>
    </w:p>
  </w:comment>
  <w:comment w:id="130" w:author="William Doub" w:date="2014-04-11T11:16:00Z" w:initials="WD">
    <w:p w14:paraId="0FDA63E9" w14:textId="1AAAD20B" w:rsidR="00435CF4" w:rsidRDefault="00435CF4">
      <w:pPr>
        <w:pStyle w:val="CommentText"/>
      </w:pPr>
      <w:r>
        <w:rPr>
          <w:rStyle w:val="CommentReference"/>
        </w:rPr>
        <w:annotationRef/>
      </w:r>
      <w:r>
        <w:t>Should this continue to be capitalized?</w:t>
      </w:r>
    </w:p>
  </w:comment>
  <w:comment w:id="133" w:author="William Doub" w:date="2014-04-11T11:31:00Z" w:initials="WD">
    <w:p w14:paraId="3385107E" w14:textId="49529341" w:rsidR="00184FAA" w:rsidRDefault="00184FAA">
      <w:pPr>
        <w:pStyle w:val="CommentText"/>
      </w:pPr>
      <w:ins w:id="137" w:author="William Doub" w:date="2014-04-11T11:31:00Z">
        <w:r>
          <w:rPr>
            <w:rStyle w:val="CommentReference"/>
          </w:rPr>
          <w:annotationRef/>
        </w:r>
      </w:ins>
      <w:r>
        <w:t>Footnote needs year, page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FBA77" w14:textId="77777777" w:rsidR="00435CF4" w:rsidRDefault="00435CF4" w:rsidP="00D7765F">
      <w:pPr>
        <w:spacing w:after="0" w:line="240" w:lineRule="auto"/>
      </w:pPr>
      <w:r>
        <w:separator/>
      </w:r>
    </w:p>
  </w:endnote>
  <w:endnote w:type="continuationSeparator" w:id="0">
    <w:p w14:paraId="1CA60C85" w14:textId="77777777" w:rsidR="00435CF4" w:rsidRDefault="00435CF4" w:rsidP="00D77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cala">
    <w:panose1 w:val="00000000000000000000"/>
    <w:charset w:val="00"/>
    <w:family w:val="swiss"/>
    <w:notTrueType/>
    <w:pitch w:val="variable"/>
    <w:sig w:usb0="00000083" w:usb1="00000000" w:usb2="00000000" w:usb3="00000000" w:csb0="00000009"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1B165" w14:textId="77777777" w:rsidR="00435CF4" w:rsidRDefault="00435CF4">
    <w:pPr>
      <w:pStyle w:val="Footer"/>
      <w:jc w:val="center"/>
    </w:pPr>
    <w:r>
      <w:fldChar w:fldCharType="begin"/>
    </w:r>
    <w:r>
      <w:instrText xml:space="preserve"> PAGE   \* MERGEFORMAT </w:instrText>
    </w:r>
    <w:r>
      <w:fldChar w:fldCharType="separate"/>
    </w:r>
    <w:r w:rsidR="00184FAA">
      <w:rPr>
        <w:noProof/>
      </w:rPr>
      <w:t>14</w:t>
    </w:r>
    <w:r>
      <w:rPr>
        <w:noProof/>
      </w:rPr>
      <w:fldChar w:fldCharType="end"/>
    </w:r>
  </w:p>
  <w:p w14:paraId="30BF476F" w14:textId="77777777" w:rsidR="00435CF4" w:rsidRDefault="00435C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725D69" w14:textId="77777777" w:rsidR="00435CF4" w:rsidRDefault="00435CF4" w:rsidP="00D7765F">
      <w:pPr>
        <w:spacing w:after="0" w:line="240" w:lineRule="auto"/>
      </w:pPr>
      <w:r>
        <w:separator/>
      </w:r>
    </w:p>
  </w:footnote>
  <w:footnote w:type="continuationSeparator" w:id="0">
    <w:p w14:paraId="310DB5EF" w14:textId="77777777" w:rsidR="00435CF4" w:rsidRDefault="00435CF4" w:rsidP="00D7765F">
      <w:pPr>
        <w:spacing w:after="0" w:line="240" w:lineRule="auto"/>
      </w:pPr>
      <w:r>
        <w:continuationSeparator/>
      </w:r>
    </w:p>
  </w:footnote>
  <w:footnote w:id="1">
    <w:p w14:paraId="5A1B2594" w14:textId="77777777" w:rsidR="00435CF4" w:rsidRPr="00D26745" w:rsidRDefault="00435CF4" w:rsidP="00D26745">
      <w:pPr>
        <w:tabs>
          <w:tab w:val="left" w:pos="360"/>
        </w:tabs>
        <w:spacing w:after="0" w:line="240" w:lineRule="auto"/>
        <w:jc w:val="both"/>
        <w:rPr>
          <w:rFonts w:ascii="Times New Roman" w:hAnsi="Times New Roman"/>
          <w:sz w:val="20"/>
          <w:szCs w:val="20"/>
        </w:rPr>
      </w:pPr>
      <w:r w:rsidRPr="00D26745">
        <w:rPr>
          <w:rStyle w:val="FootnoteReference"/>
          <w:rFonts w:ascii="Times New Roman" w:hAnsi="Times New Roman"/>
          <w:sz w:val="20"/>
          <w:szCs w:val="20"/>
        </w:rPr>
        <w:footnoteRef/>
      </w:r>
      <w:r w:rsidRPr="00D26745">
        <w:rPr>
          <w:rFonts w:ascii="Times New Roman" w:hAnsi="Times New Roman"/>
          <w:sz w:val="20"/>
          <w:szCs w:val="20"/>
        </w:rPr>
        <w:t xml:space="preserve"> My own role in the development of the new, applied ontology had its seeds in collaborations with Italian philosopher-</w:t>
      </w:r>
      <w:proofErr w:type="spellStart"/>
      <w:r w:rsidRPr="00D26745">
        <w:rPr>
          <w:rFonts w:ascii="Times New Roman" w:hAnsi="Times New Roman"/>
          <w:sz w:val="20"/>
          <w:szCs w:val="20"/>
        </w:rPr>
        <w:t>ontologists</w:t>
      </w:r>
      <w:proofErr w:type="spellEnd"/>
      <w:r w:rsidRPr="00D26745">
        <w:rPr>
          <w:rFonts w:ascii="Times New Roman" w:hAnsi="Times New Roman"/>
          <w:sz w:val="20"/>
          <w:szCs w:val="20"/>
        </w:rPr>
        <w:t xml:space="preserve"> such as Roberto </w:t>
      </w:r>
      <w:proofErr w:type="spellStart"/>
      <w:r w:rsidRPr="00D26745">
        <w:rPr>
          <w:rFonts w:ascii="Times New Roman" w:hAnsi="Times New Roman"/>
          <w:sz w:val="20"/>
          <w:szCs w:val="20"/>
        </w:rPr>
        <w:t>Casati</w:t>
      </w:r>
      <w:proofErr w:type="spellEnd"/>
      <w:r w:rsidRPr="00D26745">
        <w:rPr>
          <w:rFonts w:ascii="Times New Roman" w:hAnsi="Times New Roman"/>
          <w:sz w:val="20"/>
          <w:szCs w:val="20"/>
        </w:rPr>
        <w:t xml:space="preserve">, Maurizio Ferraris, </w:t>
      </w:r>
      <w:proofErr w:type="spellStart"/>
      <w:r w:rsidRPr="00D26745">
        <w:rPr>
          <w:rFonts w:ascii="Times New Roman" w:hAnsi="Times New Roman"/>
          <w:sz w:val="20"/>
          <w:szCs w:val="20"/>
        </w:rPr>
        <w:t>Achille</w:t>
      </w:r>
      <w:proofErr w:type="spellEnd"/>
      <w:r w:rsidRPr="00D26745">
        <w:rPr>
          <w:rFonts w:ascii="Times New Roman" w:hAnsi="Times New Roman"/>
          <w:sz w:val="20"/>
          <w:szCs w:val="20"/>
        </w:rPr>
        <w:t xml:space="preserve"> </w:t>
      </w:r>
      <w:proofErr w:type="spellStart"/>
      <w:r w:rsidRPr="00D26745">
        <w:rPr>
          <w:rFonts w:ascii="Times New Roman" w:hAnsi="Times New Roman"/>
          <w:sz w:val="20"/>
          <w:szCs w:val="20"/>
        </w:rPr>
        <w:t>Varzi</w:t>
      </w:r>
      <w:proofErr w:type="spellEnd"/>
      <w:r w:rsidRPr="00D26745">
        <w:rPr>
          <w:rFonts w:ascii="Times New Roman" w:hAnsi="Times New Roman"/>
          <w:sz w:val="20"/>
          <w:szCs w:val="20"/>
        </w:rPr>
        <w:t xml:space="preserve">, and especially Nicola </w:t>
      </w:r>
      <w:proofErr w:type="spellStart"/>
      <w:r w:rsidRPr="00D26745">
        <w:rPr>
          <w:rFonts w:ascii="Times New Roman" w:hAnsi="Times New Roman"/>
          <w:sz w:val="20"/>
          <w:szCs w:val="20"/>
        </w:rPr>
        <w:t>Guarino</w:t>
      </w:r>
      <w:proofErr w:type="spellEnd"/>
      <w:r w:rsidRPr="00D26745">
        <w:rPr>
          <w:rFonts w:ascii="Times New Roman" w:hAnsi="Times New Roman"/>
          <w:sz w:val="20"/>
          <w:szCs w:val="20"/>
        </w:rPr>
        <w:t xml:space="preserve"> (an ontological </w:t>
      </w:r>
      <w:proofErr w:type="spellStart"/>
      <w:r w:rsidRPr="00D26745">
        <w:rPr>
          <w:rFonts w:ascii="Times New Roman" w:hAnsi="Times New Roman"/>
          <w:i/>
          <w:sz w:val="20"/>
          <w:szCs w:val="20"/>
        </w:rPr>
        <w:t>dottore</w:t>
      </w:r>
      <w:proofErr w:type="spellEnd"/>
      <w:r w:rsidRPr="00D26745">
        <w:rPr>
          <w:rFonts w:ascii="Times New Roman" w:hAnsi="Times New Roman"/>
          <w:i/>
          <w:sz w:val="20"/>
          <w:szCs w:val="20"/>
        </w:rPr>
        <w:t xml:space="preserve"> in </w:t>
      </w:r>
      <w:proofErr w:type="spellStart"/>
      <w:r w:rsidRPr="00D26745">
        <w:rPr>
          <w:rFonts w:ascii="Times New Roman" w:hAnsi="Times New Roman"/>
          <w:i/>
          <w:sz w:val="20"/>
          <w:szCs w:val="20"/>
        </w:rPr>
        <w:t>ingegneria</w:t>
      </w:r>
      <w:proofErr w:type="spellEnd"/>
      <w:r w:rsidRPr="00D26745">
        <w:rPr>
          <w:rFonts w:ascii="Times New Roman" w:hAnsi="Times New Roman"/>
          <w:sz w:val="20"/>
          <w:szCs w:val="20"/>
        </w:rPr>
        <w:t xml:space="preserve">), who in the early 1990s first opened my eyes to the possibilities of a new discipline at the frontiers of philosophy and computing. Since then I have worked with the growing community of </w:t>
      </w:r>
      <w:proofErr w:type="spellStart"/>
      <w:r w:rsidRPr="00D26745">
        <w:rPr>
          <w:rFonts w:ascii="Times New Roman" w:hAnsi="Times New Roman"/>
          <w:sz w:val="20"/>
          <w:szCs w:val="20"/>
        </w:rPr>
        <w:t>ontologists</w:t>
      </w:r>
      <w:proofErr w:type="spellEnd"/>
      <w:r w:rsidRPr="00D26745">
        <w:rPr>
          <w:rFonts w:ascii="Times New Roman" w:hAnsi="Times New Roman"/>
          <w:sz w:val="20"/>
          <w:szCs w:val="20"/>
        </w:rPr>
        <w:t xml:space="preserve"> throughout the world, including serving as Director of the US National Center for Ontological Research, which provides ontology services, </w:t>
      </w:r>
      <w:r w:rsidRPr="00D26745">
        <w:rPr>
          <w:rFonts w:ascii="Times New Roman" w:hAnsi="Times New Roman"/>
          <w:i/>
          <w:sz w:val="20"/>
          <w:szCs w:val="20"/>
        </w:rPr>
        <w:t>inter alia</w:t>
      </w:r>
      <w:r w:rsidRPr="00D26745">
        <w:rPr>
          <w:rFonts w:ascii="Times New Roman" w:hAnsi="Times New Roman"/>
          <w:sz w:val="20"/>
          <w:szCs w:val="20"/>
        </w:rPr>
        <w:t>, to the US Army and US Joint Forces Command</w:t>
      </w:r>
      <w:r>
        <w:rPr>
          <w:rFonts w:ascii="Times New Roman" w:hAnsi="Times New Roman"/>
          <w:sz w:val="20"/>
          <w:szCs w:val="20"/>
        </w:rPr>
        <w:t xml:space="preserve"> (</w:t>
      </w:r>
      <w:proofErr w:type="spellStart"/>
      <w:r>
        <w:rPr>
          <w:rFonts w:ascii="Times New Roman" w:hAnsi="Times New Roman"/>
          <w:sz w:val="20"/>
          <w:szCs w:val="20"/>
        </w:rPr>
        <w:t>Salmen</w:t>
      </w:r>
      <w:proofErr w:type="spellEnd"/>
      <w:r>
        <w:rPr>
          <w:rFonts w:ascii="Times New Roman" w:hAnsi="Times New Roman"/>
          <w:sz w:val="20"/>
          <w:szCs w:val="20"/>
        </w:rPr>
        <w:t xml:space="preserve"> </w:t>
      </w:r>
      <w:r>
        <w:rPr>
          <w:rFonts w:ascii="Times New Roman" w:hAnsi="Times New Roman"/>
          <w:i/>
          <w:sz w:val="20"/>
          <w:szCs w:val="20"/>
        </w:rPr>
        <w:t>et al</w:t>
      </w:r>
      <w:r w:rsidRPr="00D26745">
        <w:rPr>
          <w:rFonts w:ascii="Times New Roman" w:hAnsi="Times New Roman"/>
          <w:sz w:val="20"/>
          <w:szCs w:val="20"/>
        </w:rPr>
        <w:t>.</w:t>
      </w:r>
      <w:r>
        <w:rPr>
          <w:rFonts w:ascii="Times New Roman" w:hAnsi="Times New Roman"/>
          <w:sz w:val="20"/>
          <w:szCs w:val="20"/>
        </w:rPr>
        <w:t xml:space="preserve"> 2011).</w:t>
      </w:r>
    </w:p>
  </w:footnote>
  <w:footnote w:id="2">
    <w:p w14:paraId="5E7D8065" w14:textId="77777777" w:rsidR="00435CF4" w:rsidRPr="00D26745" w:rsidRDefault="00435CF4" w:rsidP="0024256B">
      <w:pPr>
        <w:pStyle w:val="FootnoteText"/>
        <w:jc w:val="both"/>
      </w:pPr>
      <w:r w:rsidRPr="00D26745">
        <w:rPr>
          <w:rStyle w:val="FootnoteReference"/>
        </w:rPr>
        <w:footnoteRef/>
      </w:r>
      <w:r w:rsidRPr="00D26745">
        <w:t xml:space="preserve"> </w:t>
      </w:r>
      <w:r>
        <w:t xml:space="preserve">This transformation has brought not only benefits. </w:t>
      </w:r>
      <w:r w:rsidRPr="00D26745">
        <w:t>Indeed some of the document forms that people have created have had far-reaching damaging effects, as we shall see in our discussion of the ontology of toxic assets below.</w:t>
      </w:r>
    </w:p>
  </w:footnote>
  <w:footnote w:id="3">
    <w:p w14:paraId="0FB39689" w14:textId="77777777" w:rsidR="00435CF4" w:rsidRPr="002913EE" w:rsidRDefault="00435CF4">
      <w:pPr>
        <w:pStyle w:val="FootnoteText"/>
      </w:pPr>
      <w:r>
        <w:rPr>
          <w:rStyle w:val="FootnoteReference"/>
        </w:rPr>
        <w:footnoteRef/>
      </w:r>
      <w:r>
        <w:t xml:space="preserve"> </w:t>
      </w:r>
      <w:proofErr w:type="gramStart"/>
      <w:r>
        <w:t>de</w:t>
      </w:r>
      <w:proofErr w:type="gramEnd"/>
      <w:r>
        <w:t xml:space="preserve"> Soto 2002: 49 ff.</w:t>
      </w:r>
    </w:p>
  </w:footnote>
  <w:footnote w:id="4">
    <w:p w14:paraId="77A2B233" w14:textId="77777777" w:rsidR="00435CF4" w:rsidRPr="00D26745" w:rsidRDefault="00435CF4" w:rsidP="00D26745">
      <w:pPr>
        <w:pStyle w:val="FootnoteText"/>
        <w:jc w:val="both"/>
      </w:pPr>
      <w:r w:rsidRPr="00D26745">
        <w:rPr>
          <w:rStyle w:val="FootnoteReference"/>
        </w:rPr>
        <w:footnoteRef/>
      </w:r>
      <w:r w:rsidRPr="00D26745">
        <w:t xml:space="preserve"> This is not to deny that for a variety of reasons there were more bad loans than in earlier phases of the business cycle. De Soto’s point, however, is that there is a new sort of epistemological dimension to the problem of resolving the problem created by these bad loans, relating precisely to a shortfall on the side of documentation.</w:t>
      </w:r>
    </w:p>
  </w:footnote>
  <w:footnote w:id="5">
    <w:p w14:paraId="379B43B7" w14:textId="77777777" w:rsidR="00435CF4" w:rsidRPr="00D26745" w:rsidRDefault="00435CF4" w:rsidP="00D26745">
      <w:pPr>
        <w:spacing w:after="0" w:line="240" w:lineRule="auto"/>
        <w:jc w:val="both"/>
        <w:rPr>
          <w:rFonts w:ascii="Times New Roman" w:hAnsi="Times New Roman"/>
          <w:sz w:val="20"/>
          <w:szCs w:val="20"/>
        </w:rPr>
      </w:pPr>
      <w:r w:rsidRPr="00D26745">
        <w:rPr>
          <w:rStyle w:val="FootnoteReference"/>
          <w:rFonts w:ascii="Times New Roman" w:hAnsi="Times New Roman"/>
          <w:sz w:val="20"/>
          <w:szCs w:val="20"/>
        </w:rPr>
        <w:footnoteRef/>
      </w:r>
      <w:r w:rsidRPr="00D26745">
        <w:rPr>
          <w:rFonts w:ascii="Times New Roman" w:hAnsi="Times New Roman"/>
          <w:sz w:val="20"/>
          <w:szCs w:val="20"/>
        </w:rPr>
        <w:t xml:space="preserve"> I do not wish to deny the sophisticated nature of Searle’s naturalism, above all in its treatment of mental phenomena, where Searle allows that entities described by physics and chemistry can have non-physical and non-chemical properties, above all the property of intentionality, which he sees as being irreducible (Searle 1983).</w:t>
      </w:r>
    </w:p>
  </w:footnote>
  <w:footnote w:id="6">
    <w:p w14:paraId="5A81A09D" w14:textId="77777777" w:rsidR="00435CF4" w:rsidRPr="00007B32" w:rsidDel="006033B5" w:rsidRDefault="00435CF4">
      <w:pPr>
        <w:pStyle w:val="FootnoteText"/>
        <w:rPr>
          <w:del w:id="61" w:author="William Doub" w:date="2014-04-10T21:35:00Z"/>
        </w:rPr>
      </w:pPr>
      <w:del w:id="62" w:author="William Doub" w:date="2014-04-10T21:35:00Z">
        <w:r w:rsidDel="006033B5">
          <w:rPr>
            <w:rStyle w:val="FootnoteReference"/>
          </w:rPr>
          <w:footnoteRef/>
        </w:r>
        <w:r w:rsidDel="006033B5">
          <w:delText xml:space="preserve"> Searle </w:delText>
        </w:r>
        <w:r w:rsidRPr="00007B32" w:rsidDel="006033B5">
          <w:delText>1995</w:delText>
        </w:r>
        <w:r w:rsidDel="006033B5">
          <w:delText>: 56.</w:delText>
        </w:r>
      </w:del>
    </w:p>
  </w:footnote>
  <w:footnote w:id="7">
    <w:p w14:paraId="39FB9EC5" w14:textId="5B66EE3A" w:rsidR="00435CF4" w:rsidRPr="00B66C27" w:rsidRDefault="00435CF4" w:rsidP="00D26745">
      <w:pPr>
        <w:spacing w:after="0" w:line="240" w:lineRule="auto"/>
        <w:jc w:val="both"/>
        <w:rPr>
          <w:rFonts w:cs="Calibri"/>
          <w:sz w:val="24"/>
        </w:rPr>
      </w:pPr>
      <w:r w:rsidRPr="00D26745">
        <w:rPr>
          <w:rStyle w:val="FootnoteReference"/>
          <w:rFonts w:ascii="Times New Roman" w:hAnsi="Times New Roman"/>
          <w:sz w:val="20"/>
          <w:szCs w:val="20"/>
        </w:rPr>
        <w:footnoteRef/>
      </w:r>
      <w:r w:rsidRPr="00D26745">
        <w:rPr>
          <w:rFonts w:ascii="Times New Roman" w:hAnsi="Times New Roman"/>
          <w:sz w:val="20"/>
          <w:szCs w:val="20"/>
        </w:rPr>
        <w:t xml:space="preserve"> As late as 2005, Searle still seems confused about such matters, for example when he allows that status functions can </w:t>
      </w:r>
      <w:r>
        <w:rPr>
          <w:rFonts w:ascii="Times New Roman" w:hAnsi="Times New Roman"/>
          <w:sz w:val="20"/>
          <w:szCs w:val="20"/>
        </w:rPr>
        <w:t>“</w:t>
      </w:r>
      <w:r w:rsidRPr="00D26745">
        <w:rPr>
          <w:rFonts w:ascii="Times New Roman" w:hAnsi="Times New Roman"/>
          <w:sz w:val="20"/>
          <w:szCs w:val="20"/>
        </w:rPr>
        <w:t xml:space="preserve">be constructed, so to speak, </w:t>
      </w:r>
      <w:r w:rsidRPr="00D26745">
        <w:rPr>
          <w:rFonts w:ascii="Times New Roman" w:hAnsi="Times New Roman"/>
          <w:i/>
          <w:sz w:val="20"/>
          <w:szCs w:val="20"/>
        </w:rPr>
        <w:t>out of thin air</w:t>
      </w:r>
      <w:r>
        <w:rPr>
          <w:rFonts w:ascii="Times New Roman" w:hAnsi="Times New Roman"/>
          <w:sz w:val="20"/>
          <w:szCs w:val="20"/>
        </w:rPr>
        <w:t>”</w:t>
      </w:r>
      <w:r w:rsidRPr="00D26745">
        <w:rPr>
          <w:rFonts w:ascii="Times New Roman" w:hAnsi="Times New Roman"/>
          <w:sz w:val="20"/>
          <w:szCs w:val="20"/>
        </w:rPr>
        <w:t xml:space="preserve">, as when, for example, through a special kind of declaration performed according to the California laws of incorporation, a corporation </w:t>
      </w:r>
      <w:r>
        <w:rPr>
          <w:rFonts w:ascii="Times New Roman" w:hAnsi="Times New Roman"/>
          <w:sz w:val="20"/>
          <w:szCs w:val="20"/>
        </w:rPr>
        <w:t>“</w:t>
      </w:r>
      <w:r w:rsidRPr="00D26745">
        <w:rPr>
          <w:rFonts w:ascii="Times New Roman" w:hAnsi="Times New Roman"/>
          <w:sz w:val="20"/>
          <w:szCs w:val="20"/>
        </w:rPr>
        <w:t>comes into existence</w:t>
      </w:r>
      <w:r>
        <w:rPr>
          <w:rFonts w:ascii="Times New Roman" w:hAnsi="Times New Roman"/>
          <w:sz w:val="20"/>
          <w:szCs w:val="20"/>
        </w:rPr>
        <w:t>”</w:t>
      </w:r>
      <w:r w:rsidRPr="00D26745">
        <w:rPr>
          <w:rFonts w:ascii="Times New Roman" w:hAnsi="Times New Roman"/>
          <w:sz w:val="20"/>
          <w:szCs w:val="20"/>
        </w:rPr>
        <w:t xml:space="preserve">, </w:t>
      </w:r>
      <w:r>
        <w:rPr>
          <w:rFonts w:ascii="Times New Roman" w:hAnsi="Times New Roman"/>
          <w:sz w:val="20"/>
          <w:szCs w:val="20"/>
        </w:rPr>
        <w:t>even where there is “</w:t>
      </w:r>
      <w:r w:rsidRPr="00D26745">
        <w:rPr>
          <w:rFonts w:ascii="Times New Roman" w:hAnsi="Times New Roman"/>
          <w:sz w:val="20"/>
          <w:szCs w:val="20"/>
        </w:rPr>
        <w:t>no physical object which is the corporation</w:t>
      </w:r>
      <w:r>
        <w:rPr>
          <w:rFonts w:ascii="Times New Roman" w:hAnsi="Times New Roman"/>
          <w:sz w:val="20"/>
          <w:szCs w:val="20"/>
        </w:rPr>
        <w:t>” (Searle 2005:</w:t>
      </w:r>
      <w:r w:rsidRPr="00D26745">
        <w:rPr>
          <w:rFonts w:ascii="Times New Roman" w:hAnsi="Times New Roman"/>
          <w:sz w:val="20"/>
          <w:szCs w:val="20"/>
        </w:rPr>
        <w:t xml:space="preserve"> </w:t>
      </w:r>
      <w:r>
        <w:rPr>
          <w:rFonts w:ascii="Times New Roman" w:hAnsi="Times New Roman"/>
          <w:sz w:val="20"/>
          <w:szCs w:val="20"/>
        </w:rPr>
        <w:t xml:space="preserve">15; compare also </w:t>
      </w:r>
      <w:proofErr w:type="spellStart"/>
      <w:r>
        <w:rPr>
          <w:rFonts w:ascii="Times New Roman" w:hAnsi="Times New Roman"/>
          <w:sz w:val="20"/>
          <w:szCs w:val="20"/>
        </w:rPr>
        <w:t>Hindricks</w:t>
      </w:r>
      <w:proofErr w:type="spellEnd"/>
      <w:r w:rsidRPr="00D26745">
        <w:rPr>
          <w:rFonts w:ascii="Times New Roman" w:hAnsi="Times New Roman"/>
          <w:sz w:val="20"/>
          <w:szCs w:val="20"/>
        </w:rPr>
        <w:t xml:space="preserve"> 2008)</w:t>
      </w:r>
      <w:r>
        <w:rPr>
          <w:rFonts w:ascii="Times New Roman" w:hAnsi="Times New Roman"/>
          <w:sz w:val="20"/>
          <w:szCs w:val="20"/>
        </w:rPr>
        <w:t>. “</w:t>
      </w:r>
      <w:r w:rsidRPr="00D26745">
        <w:rPr>
          <w:rFonts w:ascii="Times New Roman" w:hAnsi="Times New Roman"/>
          <w:sz w:val="20"/>
          <w:szCs w:val="20"/>
        </w:rPr>
        <w:t>The corporation needs to have a mailing address and a list of officers and stock holders and so on, but it does not have to be a physical object. … There is indeed a corporation as Y, but there is no person or physical object X that counts as Y</w:t>
      </w:r>
      <w:r>
        <w:rPr>
          <w:rFonts w:ascii="Times New Roman" w:hAnsi="Times New Roman"/>
          <w:sz w:val="20"/>
          <w:szCs w:val="20"/>
        </w:rPr>
        <w:t>”</w:t>
      </w:r>
      <w:r w:rsidRPr="00D26745">
        <w:rPr>
          <w:rFonts w:ascii="Times New Roman" w:hAnsi="Times New Roman"/>
          <w:sz w:val="20"/>
          <w:szCs w:val="20"/>
        </w:rPr>
        <w:t xml:space="preserve">. </w:t>
      </w:r>
      <w:r>
        <w:rPr>
          <w:rFonts w:ascii="Times New Roman" w:hAnsi="Times New Roman"/>
          <w:sz w:val="20"/>
          <w:szCs w:val="20"/>
        </w:rPr>
        <w:t>(Searle 2005:</w:t>
      </w:r>
      <w:r w:rsidRPr="00D26745">
        <w:rPr>
          <w:rFonts w:ascii="Times New Roman" w:hAnsi="Times New Roman"/>
          <w:sz w:val="20"/>
          <w:szCs w:val="20"/>
        </w:rPr>
        <w:t xml:space="preserve"> 15; compare </w:t>
      </w:r>
      <w:del w:id="86" w:author="William Doub" w:date="2014-04-10T21:42:00Z">
        <w:r w:rsidDel="006033B5">
          <w:rPr>
            <w:rFonts w:ascii="Times New Roman" w:hAnsi="Times New Roman"/>
            <w:sz w:val="20"/>
            <w:szCs w:val="20"/>
          </w:rPr>
          <w:delText>Smith and Searle 2003</w:delText>
        </w:r>
      </w:del>
      <w:ins w:id="87" w:author="William Doub" w:date="2014-04-10T21:42:00Z">
        <w:r>
          <w:rPr>
            <w:rFonts w:ascii="Times New Roman" w:hAnsi="Times New Roman"/>
            <w:sz w:val="20"/>
            <w:szCs w:val="20"/>
          </w:rPr>
          <w:t xml:space="preserve">Chapter 4: 12-17 </w:t>
        </w:r>
      </w:ins>
      <w:del w:id="88" w:author="William Doub" w:date="2014-04-10T21:42:00Z">
        <w:r w:rsidDel="006033B5">
          <w:rPr>
            <w:rFonts w:ascii="Times New Roman" w:hAnsi="Times New Roman"/>
            <w:sz w:val="20"/>
            <w:szCs w:val="20"/>
          </w:rPr>
          <w:delText>:</w:delText>
        </w:r>
        <w:r w:rsidRPr="00D26745" w:rsidDel="006033B5">
          <w:rPr>
            <w:rFonts w:ascii="Times New Roman" w:hAnsi="Times New Roman"/>
            <w:sz w:val="20"/>
            <w:szCs w:val="20"/>
          </w:rPr>
          <w:delText xml:space="preserve"> 305-7</w:delText>
        </w:r>
      </w:del>
      <w:r w:rsidRPr="00D26745">
        <w:rPr>
          <w:rFonts w:ascii="Times New Roman" w:hAnsi="Times New Roman"/>
          <w:sz w:val="20"/>
          <w:szCs w:val="20"/>
        </w:rPr>
        <w:t>)</w:t>
      </w:r>
      <w:r>
        <w:rPr>
          <w:rFonts w:ascii="Times New Roman" w:hAnsi="Times New Roman"/>
          <w:sz w:val="20"/>
          <w:szCs w:val="20"/>
        </w:rPr>
        <w:t xml:space="preserve">. A </w:t>
      </w:r>
      <w:r w:rsidRPr="00D26745">
        <w:rPr>
          <w:rFonts w:ascii="Times New Roman" w:hAnsi="Times New Roman"/>
          <w:sz w:val="20"/>
          <w:szCs w:val="20"/>
        </w:rPr>
        <w:t>view of this sort is of course incompa</w:t>
      </w:r>
      <w:r>
        <w:rPr>
          <w:rFonts w:ascii="Times New Roman" w:hAnsi="Times New Roman"/>
          <w:sz w:val="20"/>
          <w:szCs w:val="20"/>
        </w:rPr>
        <w:t>tible with Searle’s naturalism.</w:t>
      </w:r>
    </w:p>
  </w:footnote>
  <w:footnote w:id="8">
    <w:p w14:paraId="0506CF73" w14:textId="77777777" w:rsidR="00435CF4" w:rsidRPr="00007B32" w:rsidRDefault="00435CF4">
      <w:pPr>
        <w:pStyle w:val="FootnoteText"/>
        <w:rPr>
          <w:lang w:val="it-IT"/>
        </w:rPr>
      </w:pPr>
      <w:r>
        <w:rPr>
          <w:rStyle w:val="FootnoteReference"/>
        </w:rPr>
        <w:footnoteRef/>
      </w:r>
      <w:r>
        <w:t xml:space="preserve"> Searle 1995: </w:t>
      </w:r>
      <w:r w:rsidRPr="00007B32">
        <w:t>36</w:t>
      </w:r>
      <w:r>
        <w:t>.</w:t>
      </w:r>
    </w:p>
  </w:footnote>
  <w:footnote w:id="9">
    <w:p w14:paraId="7151271F" w14:textId="77777777" w:rsidR="00435CF4" w:rsidRPr="00007B32" w:rsidRDefault="00435CF4">
      <w:pPr>
        <w:pStyle w:val="FootnoteText"/>
        <w:rPr>
          <w:lang w:val="it-IT"/>
        </w:rPr>
      </w:pPr>
      <w:r>
        <w:rPr>
          <w:rStyle w:val="FootnoteReference"/>
        </w:rPr>
        <w:footnoteRef/>
      </w:r>
      <w:r>
        <w:t xml:space="preserve"> </w:t>
      </w:r>
      <w:r w:rsidRPr="00183F1E">
        <w:rPr>
          <w:i/>
          <w:lang w:val="it-IT"/>
        </w:rPr>
        <w:t>Ibidem</w:t>
      </w:r>
      <w:r>
        <w:rPr>
          <w:lang w:val="it-IT"/>
        </w:rPr>
        <w:t xml:space="preserve">: </w:t>
      </w:r>
      <w:proofErr w:type="gramStart"/>
      <w:r>
        <w:rPr>
          <w:lang w:val="it-IT"/>
        </w:rPr>
        <w:t>57</w:t>
      </w:r>
      <w:proofErr w:type="gramEnd"/>
      <w:r>
        <w:rPr>
          <w:lang w:val="it-IT"/>
        </w:rPr>
        <w:t>.</w:t>
      </w:r>
    </w:p>
  </w:footnote>
  <w:footnote w:id="10">
    <w:p w14:paraId="5156C0E1" w14:textId="77777777" w:rsidR="00435CF4" w:rsidRPr="00183F1E" w:rsidRDefault="00435CF4">
      <w:pPr>
        <w:pStyle w:val="FootnoteText"/>
        <w:rPr>
          <w:lang w:val="it-IT"/>
        </w:rPr>
      </w:pPr>
      <w:r>
        <w:rPr>
          <w:rStyle w:val="FootnoteReference"/>
        </w:rPr>
        <w:footnoteRef/>
      </w:r>
      <w:r>
        <w:t xml:space="preserve"> </w:t>
      </w:r>
      <w:r w:rsidRPr="00183F1E">
        <w:rPr>
          <w:i/>
          <w:lang w:val="it-IT"/>
        </w:rPr>
        <w:t>Ibidem</w:t>
      </w:r>
      <w:r>
        <w:rPr>
          <w:lang w:val="it-IT"/>
        </w:rPr>
        <w:t xml:space="preserve">: </w:t>
      </w:r>
      <w:proofErr w:type="gramStart"/>
      <w:r>
        <w:rPr>
          <w:lang w:val="it-IT"/>
        </w:rPr>
        <w:t>97</w:t>
      </w:r>
      <w:proofErr w:type="gramEnd"/>
      <w:r>
        <w:rPr>
          <w:lang w:val="it-IT"/>
        </w:rPr>
        <w:t>.</w:t>
      </w:r>
    </w:p>
  </w:footnote>
  <w:footnote w:id="11">
    <w:p w14:paraId="083251E1" w14:textId="77777777" w:rsidR="00435CF4" w:rsidRPr="00183F1E" w:rsidRDefault="00435CF4">
      <w:pPr>
        <w:pStyle w:val="FootnoteText"/>
        <w:rPr>
          <w:lang w:val="it-IT"/>
        </w:rPr>
      </w:pPr>
      <w:r>
        <w:rPr>
          <w:rStyle w:val="FootnoteReference"/>
        </w:rPr>
        <w:footnoteRef/>
      </w:r>
      <w:r>
        <w:t xml:space="preserve"> </w:t>
      </w:r>
      <w:proofErr w:type="spellStart"/>
      <w:r>
        <w:rPr>
          <w:lang w:val="it-IT"/>
        </w:rPr>
        <w:t>Searle</w:t>
      </w:r>
      <w:proofErr w:type="spellEnd"/>
      <w:r>
        <w:rPr>
          <w:lang w:val="it-IT"/>
        </w:rPr>
        <w:t xml:space="preserve"> 2010: </w:t>
      </w:r>
      <w:proofErr w:type="gramStart"/>
      <w:r>
        <w:rPr>
          <w:lang w:val="it-IT"/>
        </w:rPr>
        <w:t>3</w:t>
      </w:r>
      <w:proofErr w:type="gramEnd"/>
      <w:r>
        <w:rPr>
          <w:lang w:val="it-IT"/>
        </w:rPr>
        <w:t>.</w:t>
      </w:r>
    </w:p>
  </w:footnote>
  <w:footnote w:id="12">
    <w:p w14:paraId="0D7BEBEC" w14:textId="77777777" w:rsidR="00435CF4" w:rsidRPr="00183F1E" w:rsidRDefault="00435CF4">
      <w:pPr>
        <w:pStyle w:val="FootnoteText"/>
        <w:rPr>
          <w:lang w:val="it-IT"/>
        </w:rPr>
      </w:pPr>
      <w:r>
        <w:rPr>
          <w:rStyle w:val="FootnoteReference"/>
        </w:rPr>
        <w:footnoteRef/>
      </w:r>
      <w:r>
        <w:t xml:space="preserve"> </w:t>
      </w:r>
      <w:r w:rsidRPr="00183F1E">
        <w:rPr>
          <w:i/>
          <w:lang w:val="it-IT"/>
        </w:rPr>
        <w:t>Ibidem</w:t>
      </w:r>
      <w:r>
        <w:rPr>
          <w:lang w:val="it-IT"/>
        </w:rPr>
        <w:t>: 201.</w:t>
      </w:r>
    </w:p>
  </w:footnote>
  <w:footnote w:id="13">
    <w:p w14:paraId="661685A3" w14:textId="77777777" w:rsidR="00435CF4" w:rsidRPr="00183F1E" w:rsidRDefault="00435CF4">
      <w:pPr>
        <w:pStyle w:val="FootnoteText"/>
      </w:pPr>
      <w:r>
        <w:rPr>
          <w:rStyle w:val="FootnoteReference"/>
        </w:rPr>
        <w:footnoteRef/>
      </w:r>
      <w:r>
        <w:t xml:space="preserve"> </w:t>
      </w:r>
      <w:proofErr w:type="spellStart"/>
      <w:r w:rsidRPr="00183F1E">
        <w:rPr>
          <w:i/>
        </w:rPr>
        <w:t>Ibidem</w:t>
      </w:r>
      <w:proofErr w:type="spellEnd"/>
      <w:r>
        <w:t>: 201. I</w:t>
      </w:r>
      <w:r w:rsidRPr="00183F1E">
        <w:t>talics added</w:t>
      </w:r>
      <w:r>
        <w:t>.</w:t>
      </w:r>
    </w:p>
  </w:footnote>
  <w:footnote w:id="14">
    <w:p w14:paraId="0911B44E" w14:textId="77777777" w:rsidR="00435CF4" w:rsidRPr="00957162" w:rsidRDefault="00435CF4">
      <w:pPr>
        <w:pStyle w:val="FootnoteText"/>
        <w:rPr>
          <w:lang w:val="it-IT"/>
        </w:rPr>
      </w:pPr>
      <w:r>
        <w:rPr>
          <w:rStyle w:val="FootnoteReference"/>
        </w:rPr>
        <w:footnoteRef/>
      </w:r>
      <w:r>
        <w:t xml:space="preserve"> </w:t>
      </w:r>
      <w:r w:rsidRPr="00957162">
        <w:rPr>
          <w:i/>
          <w:lang w:val="it-IT"/>
        </w:rPr>
        <w:t>Ibidem</w:t>
      </w:r>
      <w:r>
        <w:rPr>
          <w:lang w:val="it-IT"/>
        </w:rPr>
        <w:t>: 201.</w:t>
      </w:r>
    </w:p>
  </w:footnote>
  <w:footnote w:id="15">
    <w:p w14:paraId="5ED37A73" w14:textId="2126D8DC" w:rsidR="00435CF4" w:rsidRDefault="00435CF4">
      <w:pPr>
        <w:pStyle w:val="FootnoteText"/>
      </w:pPr>
      <w:ins w:id="106" w:author="William Doub" w:date="2014-04-11T11:28:00Z">
        <w:r>
          <w:rPr>
            <w:rStyle w:val="FootnoteReference"/>
          </w:rPr>
          <w:footnoteRef/>
        </w:r>
        <w:r>
          <w:t xml:space="preserve"> </w:t>
        </w:r>
      </w:ins>
      <w:proofErr w:type="spellStart"/>
      <w:ins w:id="107" w:author="William Doub" w:date="2014-04-11T11:29:00Z">
        <w:r w:rsidR="00184FAA" w:rsidRPr="0024256B">
          <w:rPr>
            <w:szCs w:val="24"/>
          </w:rPr>
          <w:t>Faigenbaum</w:t>
        </w:r>
        <w:proofErr w:type="spellEnd"/>
        <w:r w:rsidR="00184FAA" w:rsidRPr="0024256B">
          <w:rPr>
            <w:szCs w:val="24"/>
          </w:rPr>
          <w:t xml:space="preserve"> 2001</w:t>
        </w:r>
        <w:r w:rsidR="00184FAA">
          <w:rPr>
            <w:szCs w:val="24"/>
          </w:rPr>
          <w:t xml:space="preserve">: </w:t>
        </w:r>
      </w:ins>
    </w:p>
  </w:footnote>
  <w:footnote w:id="16">
    <w:p w14:paraId="073ED201" w14:textId="77777777" w:rsidR="00435CF4" w:rsidRPr="00957162" w:rsidRDefault="00435CF4">
      <w:pPr>
        <w:pStyle w:val="FootnoteText"/>
        <w:rPr>
          <w:lang w:val="it-IT"/>
        </w:rPr>
      </w:pPr>
      <w:r>
        <w:rPr>
          <w:rStyle w:val="FootnoteReference"/>
        </w:rPr>
        <w:footnoteRef/>
      </w:r>
      <w:r>
        <w:t xml:space="preserve"> </w:t>
      </w:r>
      <w:proofErr w:type="spellStart"/>
      <w:r>
        <w:rPr>
          <w:lang w:val="it-IT"/>
        </w:rPr>
        <w:t>Searle</w:t>
      </w:r>
      <w:proofErr w:type="spellEnd"/>
      <w:r>
        <w:rPr>
          <w:lang w:val="it-IT"/>
        </w:rPr>
        <w:t xml:space="preserve"> 2010: </w:t>
      </w:r>
      <w:proofErr w:type="gramStart"/>
      <w:r>
        <w:rPr>
          <w:lang w:val="it-IT"/>
        </w:rPr>
        <w:t>43</w:t>
      </w:r>
      <w:proofErr w:type="gramEnd"/>
      <w:r>
        <w:rPr>
          <w:lang w:val="it-IT"/>
        </w:rPr>
        <w:t>.</w:t>
      </w:r>
    </w:p>
  </w:footnote>
  <w:footnote w:id="17">
    <w:p w14:paraId="09959EC8" w14:textId="16F797BE" w:rsidR="00184FAA" w:rsidRDefault="00184FAA">
      <w:pPr>
        <w:pStyle w:val="FootnoteText"/>
      </w:pPr>
      <w:ins w:id="135" w:author="William Doub" w:date="2014-04-11T11:30:00Z">
        <w:r>
          <w:rPr>
            <w:rStyle w:val="FootnoteReference"/>
          </w:rPr>
          <w:footnoteRef/>
        </w:r>
        <w:r>
          <w:t xml:space="preserve"> </w:t>
        </w:r>
        <w:proofErr w:type="gramStart"/>
        <w:r>
          <w:t>Ferraris ?</w:t>
        </w:r>
        <w:proofErr w:type="gramEnd"/>
        <w:r>
          <w:t>: ?</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71508"/>
    <w:multiLevelType w:val="hybridMultilevel"/>
    <w:tmpl w:val="0C02EA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4417935"/>
    <w:multiLevelType w:val="hybridMultilevel"/>
    <w:tmpl w:val="FAD8BCF8"/>
    <w:lvl w:ilvl="0" w:tplc="B56438AE">
      <w:start w:val="1"/>
      <w:numFmt w:val="decimal"/>
      <w:lvlText w:val="%1."/>
      <w:lvlJc w:val="left"/>
      <w:pPr>
        <w:ind w:left="1080" w:hanging="360"/>
      </w:pPr>
      <w:rPr>
        <w:rFonts w:cs="Calibri"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F85B03"/>
    <w:multiLevelType w:val="hybridMultilevel"/>
    <w:tmpl w:val="FC283320"/>
    <w:lvl w:ilvl="0" w:tplc="A04AA650">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FB57AA1"/>
    <w:multiLevelType w:val="multilevel"/>
    <w:tmpl w:val="81C8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6B4E74"/>
    <w:multiLevelType w:val="multilevel"/>
    <w:tmpl w:val="F5D6AE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660DE"/>
    <w:multiLevelType w:val="hybridMultilevel"/>
    <w:tmpl w:val="9A508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955861"/>
    <w:multiLevelType w:val="hybridMultilevel"/>
    <w:tmpl w:val="B40A6394"/>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nsid w:val="6C8A3AB2"/>
    <w:multiLevelType w:val="hybridMultilevel"/>
    <w:tmpl w:val="EF760302"/>
    <w:lvl w:ilvl="0" w:tplc="B6BA9F52">
      <w:start w:val="1"/>
      <w:numFmt w:val="bullet"/>
      <w:lvlText w:val="•"/>
      <w:lvlJc w:val="left"/>
      <w:pPr>
        <w:tabs>
          <w:tab w:val="num" w:pos="720"/>
        </w:tabs>
        <w:ind w:left="720" w:hanging="360"/>
      </w:pPr>
      <w:rPr>
        <w:rFonts w:ascii="Arial" w:hAnsi="Arial" w:hint="default"/>
      </w:rPr>
    </w:lvl>
    <w:lvl w:ilvl="1" w:tplc="A198D384" w:tentative="1">
      <w:start w:val="1"/>
      <w:numFmt w:val="bullet"/>
      <w:lvlText w:val="•"/>
      <w:lvlJc w:val="left"/>
      <w:pPr>
        <w:tabs>
          <w:tab w:val="num" w:pos="1440"/>
        </w:tabs>
        <w:ind w:left="1440" w:hanging="360"/>
      </w:pPr>
      <w:rPr>
        <w:rFonts w:ascii="Arial" w:hAnsi="Arial" w:hint="default"/>
      </w:rPr>
    </w:lvl>
    <w:lvl w:ilvl="2" w:tplc="025A7298" w:tentative="1">
      <w:start w:val="1"/>
      <w:numFmt w:val="bullet"/>
      <w:lvlText w:val="•"/>
      <w:lvlJc w:val="left"/>
      <w:pPr>
        <w:tabs>
          <w:tab w:val="num" w:pos="2160"/>
        </w:tabs>
        <w:ind w:left="2160" w:hanging="360"/>
      </w:pPr>
      <w:rPr>
        <w:rFonts w:ascii="Arial" w:hAnsi="Arial" w:hint="default"/>
      </w:rPr>
    </w:lvl>
    <w:lvl w:ilvl="3" w:tplc="8F5074C4" w:tentative="1">
      <w:start w:val="1"/>
      <w:numFmt w:val="bullet"/>
      <w:lvlText w:val="•"/>
      <w:lvlJc w:val="left"/>
      <w:pPr>
        <w:tabs>
          <w:tab w:val="num" w:pos="2880"/>
        </w:tabs>
        <w:ind w:left="2880" w:hanging="360"/>
      </w:pPr>
      <w:rPr>
        <w:rFonts w:ascii="Arial" w:hAnsi="Arial" w:hint="default"/>
      </w:rPr>
    </w:lvl>
    <w:lvl w:ilvl="4" w:tplc="11184A62" w:tentative="1">
      <w:start w:val="1"/>
      <w:numFmt w:val="bullet"/>
      <w:lvlText w:val="•"/>
      <w:lvlJc w:val="left"/>
      <w:pPr>
        <w:tabs>
          <w:tab w:val="num" w:pos="3600"/>
        </w:tabs>
        <w:ind w:left="3600" w:hanging="360"/>
      </w:pPr>
      <w:rPr>
        <w:rFonts w:ascii="Arial" w:hAnsi="Arial" w:hint="default"/>
      </w:rPr>
    </w:lvl>
    <w:lvl w:ilvl="5" w:tplc="F4AABCC2" w:tentative="1">
      <w:start w:val="1"/>
      <w:numFmt w:val="bullet"/>
      <w:lvlText w:val="•"/>
      <w:lvlJc w:val="left"/>
      <w:pPr>
        <w:tabs>
          <w:tab w:val="num" w:pos="4320"/>
        </w:tabs>
        <w:ind w:left="4320" w:hanging="360"/>
      </w:pPr>
      <w:rPr>
        <w:rFonts w:ascii="Arial" w:hAnsi="Arial" w:hint="default"/>
      </w:rPr>
    </w:lvl>
    <w:lvl w:ilvl="6" w:tplc="132864A8" w:tentative="1">
      <w:start w:val="1"/>
      <w:numFmt w:val="bullet"/>
      <w:lvlText w:val="•"/>
      <w:lvlJc w:val="left"/>
      <w:pPr>
        <w:tabs>
          <w:tab w:val="num" w:pos="5040"/>
        </w:tabs>
        <w:ind w:left="5040" w:hanging="360"/>
      </w:pPr>
      <w:rPr>
        <w:rFonts w:ascii="Arial" w:hAnsi="Arial" w:hint="default"/>
      </w:rPr>
    </w:lvl>
    <w:lvl w:ilvl="7" w:tplc="D55A94A8" w:tentative="1">
      <w:start w:val="1"/>
      <w:numFmt w:val="bullet"/>
      <w:lvlText w:val="•"/>
      <w:lvlJc w:val="left"/>
      <w:pPr>
        <w:tabs>
          <w:tab w:val="num" w:pos="5760"/>
        </w:tabs>
        <w:ind w:left="5760" w:hanging="360"/>
      </w:pPr>
      <w:rPr>
        <w:rFonts w:ascii="Arial" w:hAnsi="Arial" w:hint="default"/>
      </w:rPr>
    </w:lvl>
    <w:lvl w:ilvl="8" w:tplc="8BF2517C" w:tentative="1">
      <w:start w:val="1"/>
      <w:numFmt w:val="bullet"/>
      <w:lvlText w:val="•"/>
      <w:lvlJc w:val="left"/>
      <w:pPr>
        <w:tabs>
          <w:tab w:val="num" w:pos="6480"/>
        </w:tabs>
        <w:ind w:left="6480" w:hanging="360"/>
      </w:pPr>
      <w:rPr>
        <w:rFonts w:ascii="Arial" w:hAnsi="Arial" w:hint="default"/>
      </w:rPr>
    </w:lvl>
  </w:abstractNum>
  <w:abstractNum w:abstractNumId="8">
    <w:nsid w:val="6D540A49"/>
    <w:multiLevelType w:val="singleLevel"/>
    <w:tmpl w:val="04090011"/>
    <w:lvl w:ilvl="0">
      <w:start w:val="1"/>
      <w:numFmt w:val="decimal"/>
      <w:lvlText w:val="%1)"/>
      <w:lvlJc w:val="left"/>
      <w:pPr>
        <w:tabs>
          <w:tab w:val="num" w:pos="360"/>
        </w:tabs>
        <w:ind w:left="360" w:hanging="360"/>
      </w:pPr>
      <w:rPr>
        <w:rFonts w:hint="default"/>
      </w:rPr>
    </w:lvl>
  </w:abstractNum>
  <w:num w:numId="1">
    <w:abstractNumId w:val="6"/>
  </w:num>
  <w:num w:numId="2">
    <w:abstractNumId w:val="8"/>
  </w:num>
  <w:num w:numId="3">
    <w:abstractNumId w:val="0"/>
  </w:num>
  <w:num w:numId="4">
    <w:abstractNumId w:val="1"/>
  </w:num>
  <w:num w:numId="5">
    <w:abstractNumId w:val="5"/>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BEB"/>
    <w:rsid w:val="00007B32"/>
    <w:rsid w:val="00010F1C"/>
    <w:rsid w:val="00013D28"/>
    <w:rsid w:val="00014D0B"/>
    <w:rsid w:val="00020950"/>
    <w:rsid w:val="00025A1D"/>
    <w:rsid w:val="000331E2"/>
    <w:rsid w:val="00041407"/>
    <w:rsid w:val="00045018"/>
    <w:rsid w:val="000522E6"/>
    <w:rsid w:val="000579DD"/>
    <w:rsid w:val="00072A8E"/>
    <w:rsid w:val="00073098"/>
    <w:rsid w:val="00073375"/>
    <w:rsid w:val="00077841"/>
    <w:rsid w:val="00085C83"/>
    <w:rsid w:val="00091B80"/>
    <w:rsid w:val="000A2F00"/>
    <w:rsid w:val="000A32F6"/>
    <w:rsid w:val="000A3B77"/>
    <w:rsid w:val="000A6B17"/>
    <w:rsid w:val="000B22C2"/>
    <w:rsid w:val="000B3733"/>
    <w:rsid w:val="000B4221"/>
    <w:rsid w:val="000B4E48"/>
    <w:rsid w:val="000B68F4"/>
    <w:rsid w:val="000C2382"/>
    <w:rsid w:val="000C5D51"/>
    <w:rsid w:val="000D1805"/>
    <w:rsid w:val="000D2B47"/>
    <w:rsid w:val="000E1DA1"/>
    <w:rsid w:val="000E2CDB"/>
    <w:rsid w:val="000E5B72"/>
    <w:rsid w:val="000F4F1F"/>
    <w:rsid w:val="000F5D92"/>
    <w:rsid w:val="001000D9"/>
    <w:rsid w:val="00100C5E"/>
    <w:rsid w:val="00103DCE"/>
    <w:rsid w:val="00103E8A"/>
    <w:rsid w:val="001048B1"/>
    <w:rsid w:val="00114ED4"/>
    <w:rsid w:val="00114F9A"/>
    <w:rsid w:val="001156AC"/>
    <w:rsid w:val="00115E33"/>
    <w:rsid w:val="00115F32"/>
    <w:rsid w:val="00123F39"/>
    <w:rsid w:val="00131289"/>
    <w:rsid w:val="00142D62"/>
    <w:rsid w:val="00147AA3"/>
    <w:rsid w:val="00151245"/>
    <w:rsid w:val="00151557"/>
    <w:rsid w:val="00157448"/>
    <w:rsid w:val="001629F7"/>
    <w:rsid w:val="00166C66"/>
    <w:rsid w:val="00174FCE"/>
    <w:rsid w:val="001830BD"/>
    <w:rsid w:val="00183701"/>
    <w:rsid w:val="00183F1E"/>
    <w:rsid w:val="00184FAA"/>
    <w:rsid w:val="001A03A1"/>
    <w:rsid w:val="001A7D8E"/>
    <w:rsid w:val="001B492F"/>
    <w:rsid w:val="001B5588"/>
    <w:rsid w:val="001B5F9A"/>
    <w:rsid w:val="001B66FB"/>
    <w:rsid w:val="001C24CE"/>
    <w:rsid w:val="001D0BEB"/>
    <w:rsid w:val="001D18AC"/>
    <w:rsid w:val="001D51FA"/>
    <w:rsid w:val="001E09F9"/>
    <w:rsid w:val="001E2E16"/>
    <w:rsid w:val="001E4821"/>
    <w:rsid w:val="001E4F55"/>
    <w:rsid w:val="001F33D9"/>
    <w:rsid w:val="001F34D2"/>
    <w:rsid w:val="001F7049"/>
    <w:rsid w:val="00202CB1"/>
    <w:rsid w:val="00206329"/>
    <w:rsid w:val="00206BAF"/>
    <w:rsid w:val="00210787"/>
    <w:rsid w:val="00211054"/>
    <w:rsid w:val="00211C01"/>
    <w:rsid w:val="00216305"/>
    <w:rsid w:val="002215F2"/>
    <w:rsid w:val="002231DB"/>
    <w:rsid w:val="002241EA"/>
    <w:rsid w:val="00226D8E"/>
    <w:rsid w:val="0023180D"/>
    <w:rsid w:val="002337E0"/>
    <w:rsid w:val="002419BA"/>
    <w:rsid w:val="0024256B"/>
    <w:rsid w:val="00242D20"/>
    <w:rsid w:val="002452A8"/>
    <w:rsid w:val="00252FBF"/>
    <w:rsid w:val="002610A1"/>
    <w:rsid w:val="002632CC"/>
    <w:rsid w:val="00264767"/>
    <w:rsid w:val="00265B16"/>
    <w:rsid w:val="00273179"/>
    <w:rsid w:val="002803DF"/>
    <w:rsid w:val="00282BD4"/>
    <w:rsid w:val="002901EC"/>
    <w:rsid w:val="002913EE"/>
    <w:rsid w:val="00292C57"/>
    <w:rsid w:val="002A2170"/>
    <w:rsid w:val="002A69CF"/>
    <w:rsid w:val="002A7115"/>
    <w:rsid w:val="002B5BFB"/>
    <w:rsid w:val="002C60A7"/>
    <w:rsid w:val="002E199B"/>
    <w:rsid w:val="002E3755"/>
    <w:rsid w:val="002E531A"/>
    <w:rsid w:val="00300810"/>
    <w:rsid w:val="003008F8"/>
    <w:rsid w:val="00300C11"/>
    <w:rsid w:val="0030139F"/>
    <w:rsid w:val="00310CD9"/>
    <w:rsid w:val="00320765"/>
    <w:rsid w:val="00321B20"/>
    <w:rsid w:val="00325412"/>
    <w:rsid w:val="003413F0"/>
    <w:rsid w:val="00341F1D"/>
    <w:rsid w:val="00347581"/>
    <w:rsid w:val="00350270"/>
    <w:rsid w:val="00362408"/>
    <w:rsid w:val="00370C50"/>
    <w:rsid w:val="00375E50"/>
    <w:rsid w:val="003772A4"/>
    <w:rsid w:val="003A636A"/>
    <w:rsid w:val="003B01ED"/>
    <w:rsid w:val="003B141C"/>
    <w:rsid w:val="003B3DEE"/>
    <w:rsid w:val="003D4709"/>
    <w:rsid w:val="003E3687"/>
    <w:rsid w:val="003E42AE"/>
    <w:rsid w:val="003E45CC"/>
    <w:rsid w:val="003E5A79"/>
    <w:rsid w:val="003E73A2"/>
    <w:rsid w:val="003F3997"/>
    <w:rsid w:val="0040707F"/>
    <w:rsid w:val="0041070B"/>
    <w:rsid w:val="0041142A"/>
    <w:rsid w:val="00413D2F"/>
    <w:rsid w:val="00423F2D"/>
    <w:rsid w:val="0042430C"/>
    <w:rsid w:val="00424D7B"/>
    <w:rsid w:val="00434CB6"/>
    <w:rsid w:val="00435CF4"/>
    <w:rsid w:val="00436074"/>
    <w:rsid w:val="00437F90"/>
    <w:rsid w:val="00440FA7"/>
    <w:rsid w:val="00441BB0"/>
    <w:rsid w:val="00443258"/>
    <w:rsid w:val="00445696"/>
    <w:rsid w:val="00446760"/>
    <w:rsid w:val="00450EB6"/>
    <w:rsid w:val="00451EF4"/>
    <w:rsid w:val="00452D40"/>
    <w:rsid w:val="00453088"/>
    <w:rsid w:val="004553B6"/>
    <w:rsid w:val="004570D0"/>
    <w:rsid w:val="004763D4"/>
    <w:rsid w:val="00476A81"/>
    <w:rsid w:val="00480C40"/>
    <w:rsid w:val="0048736B"/>
    <w:rsid w:val="00497124"/>
    <w:rsid w:val="004A1F96"/>
    <w:rsid w:val="004A39EA"/>
    <w:rsid w:val="004A49F6"/>
    <w:rsid w:val="004B12FD"/>
    <w:rsid w:val="004B3EFC"/>
    <w:rsid w:val="004C125C"/>
    <w:rsid w:val="004C352E"/>
    <w:rsid w:val="004D400F"/>
    <w:rsid w:val="004D66C3"/>
    <w:rsid w:val="004D7CCD"/>
    <w:rsid w:val="004E7D65"/>
    <w:rsid w:val="004F2527"/>
    <w:rsid w:val="004F44B8"/>
    <w:rsid w:val="004F79C4"/>
    <w:rsid w:val="004F7B45"/>
    <w:rsid w:val="00502F9C"/>
    <w:rsid w:val="00510BA3"/>
    <w:rsid w:val="00512579"/>
    <w:rsid w:val="00515ACC"/>
    <w:rsid w:val="005174CB"/>
    <w:rsid w:val="00520A2E"/>
    <w:rsid w:val="00532B7B"/>
    <w:rsid w:val="00536FCA"/>
    <w:rsid w:val="00542193"/>
    <w:rsid w:val="0054230E"/>
    <w:rsid w:val="00542C2C"/>
    <w:rsid w:val="00545B76"/>
    <w:rsid w:val="005610D6"/>
    <w:rsid w:val="005665DB"/>
    <w:rsid w:val="00566999"/>
    <w:rsid w:val="00570833"/>
    <w:rsid w:val="00572A71"/>
    <w:rsid w:val="00572C96"/>
    <w:rsid w:val="005740B8"/>
    <w:rsid w:val="00575ECF"/>
    <w:rsid w:val="0058040E"/>
    <w:rsid w:val="00582D1A"/>
    <w:rsid w:val="0059321D"/>
    <w:rsid w:val="0059361B"/>
    <w:rsid w:val="005A47C3"/>
    <w:rsid w:val="005B094F"/>
    <w:rsid w:val="005C4C3A"/>
    <w:rsid w:val="005C4C8C"/>
    <w:rsid w:val="005C5C91"/>
    <w:rsid w:val="005D60A3"/>
    <w:rsid w:val="005E1ED2"/>
    <w:rsid w:val="005E32EA"/>
    <w:rsid w:val="005E3C5B"/>
    <w:rsid w:val="005F047C"/>
    <w:rsid w:val="005F21EE"/>
    <w:rsid w:val="005F459C"/>
    <w:rsid w:val="00602231"/>
    <w:rsid w:val="006033B5"/>
    <w:rsid w:val="00605F2B"/>
    <w:rsid w:val="00607038"/>
    <w:rsid w:val="00610423"/>
    <w:rsid w:val="00626A12"/>
    <w:rsid w:val="00630706"/>
    <w:rsid w:val="00630FF0"/>
    <w:rsid w:val="006322C7"/>
    <w:rsid w:val="00632A52"/>
    <w:rsid w:val="006368A3"/>
    <w:rsid w:val="00642E74"/>
    <w:rsid w:val="006550B5"/>
    <w:rsid w:val="006566C8"/>
    <w:rsid w:val="0065729C"/>
    <w:rsid w:val="006612D7"/>
    <w:rsid w:val="006649FA"/>
    <w:rsid w:val="006660C6"/>
    <w:rsid w:val="00670CAF"/>
    <w:rsid w:val="0067268C"/>
    <w:rsid w:val="00672DC8"/>
    <w:rsid w:val="00673114"/>
    <w:rsid w:val="00686F48"/>
    <w:rsid w:val="0069372E"/>
    <w:rsid w:val="00693C16"/>
    <w:rsid w:val="006A0A0C"/>
    <w:rsid w:val="006A1477"/>
    <w:rsid w:val="006A1661"/>
    <w:rsid w:val="006A5692"/>
    <w:rsid w:val="006B0CE0"/>
    <w:rsid w:val="006B51DD"/>
    <w:rsid w:val="006B7B4A"/>
    <w:rsid w:val="006C58BE"/>
    <w:rsid w:val="006D1F52"/>
    <w:rsid w:val="006D2E8C"/>
    <w:rsid w:val="006D6778"/>
    <w:rsid w:val="006F0924"/>
    <w:rsid w:val="006F35F5"/>
    <w:rsid w:val="006F721F"/>
    <w:rsid w:val="006F7579"/>
    <w:rsid w:val="006F7703"/>
    <w:rsid w:val="00703A00"/>
    <w:rsid w:val="007051C1"/>
    <w:rsid w:val="00705DBC"/>
    <w:rsid w:val="007109C5"/>
    <w:rsid w:val="00715B62"/>
    <w:rsid w:val="00721735"/>
    <w:rsid w:val="00721F6F"/>
    <w:rsid w:val="00722B99"/>
    <w:rsid w:val="007275BE"/>
    <w:rsid w:val="0073088C"/>
    <w:rsid w:val="007336E1"/>
    <w:rsid w:val="00734F23"/>
    <w:rsid w:val="00742669"/>
    <w:rsid w:val="00746472"/>
    <w:rsid w:val="007501AE"/>
    <w:rsid w:val="007509D9"/>
    <w:rsid w:val="00751292"/>
    <w:rsid w:val="007538A5"/>
    <w:rsid w:val="00764ADF"/>
    <w:rsid w:val="00765933"/>
    <w:rsid w:val="00771C00"/>
    <w:rsid w:val="00773B61"/>
    <w:rsid w:val="00781018"/>
    <w:rsid w:val="00787D5A"/>
    <w:rsid w:val="00792F02"/>
    <w:rsid w:val="007A5C55"/>
    <w:rsid w:val="007A5E2C"/>
    <w:rsid w:val="007A7EB9"/>
    <w:rsid w:val="007B050A"/>
    <w:rsid w:val="007C2C9B"/>
    <w:rsid w:val="007C52CD"/>
    <w:rsid w:val="007C5B8E"/>
    <w:rsid w:val="007D33AC"/>
    <w:rsid w:val="007D39F0"/>
    <w:rsid w:val="007D73CD"/>
    <w:rsid w:val="007E1188"/>
    <w:rsid w:val="007E61CA"/>
    <w:rsid w:val="007E7C5D"/>
    <w:rsid w:val="00806327"/>
    <w:rsid w:val="00817707"/>
    <w:rsid w:val="00822655"/>
    <w:rsid w:val="0082561A"/>
    <w:rsid w:val="00830403"/>
    <w:rsid w:val="0083086C"/>
    <w:rsid w:val="00832515"/>
    <w:rsid w:val="00834BD4"/>
    <w:rsid w:val="00842B69"/>
    <w:rsid w:val="00842D55"/>
    <w:rsid w:val="008436D8"/>
    <w:rsid w:val="00846363"/>
    <w:rsid w:val="00870586"/>
    <w:rsid w:val="0087288F"/>
    <w:rsid w:val="00877E50"/>
    <w:rsid w:val="00881616"/>
    <w:rsid w:val="00882258"/>
    <w:rsid w:val="00886E1B"/>
    <w:rsid w:val="0089197B"/>
    <w:rsid w:val="008B41AA"/>
    <w:rsid w:val="008B64F0"/>
    <w:rsid w:val="008C002B"/>
    <w:rsid w:val="008C31D1"/>
    <w:rsid w:val="008C363A"/>
    <w:rsid w:val="008C57F4"/>
    <w:rsid w:val="008C654F"/>
    <w:rsid w:val="008C73A6"/>
    <w:rsid w:val="008E5246"/>
    <w:rsid w:val="008E57CE"/>
    <w:rsid w:val="008E6FF5"/>
    <w:rsid w:val="008F1418"/>
    <w:rsid w:val="008F4C8E"/>
    <w:rsid w:val="008F6C93"/>
    <w:rsid w:val="009049C7"/>
    <w:rsid w:val="009057D9"/>
    <w:rsid w:val="00912E47"/>
    <w:rsid w:val="009231E7"/>
    <w:rsid w:val="009243AA"/>
    <w:rsid w:val="0093508C"/>
    <w:rsid w:val="00935DCA"/>
    <w:rsid w:val="00936F5A"/>
    <w:rsid w:val="00944F65"/>
    <w:rsid w:val="00944F90"/>
    <w:rsid w:val="00945A84"/>
    <w:rsid w:val="0095371E"/>
    <w:rsid w:val="0095507A"/>
    <w:rsid w:val="00957162"/>
    <w:rsid w:val="0096064F"/>
    <w:rsid w:val="00960EBB"/>
    <w:rsid w:val="00982CA1"/>
    <w:rsid w:val="0098778D"/>
    <w:rsid w:val="009877B2"/>
    <w:rsid w:val="00995ED1"/>
    <w:rsid w:val="009974C4"/>
    <w:rsid w:val="009B089E"/>
    <w:rsid w:val="009B450B"/>
    <w:rsid w:val="009C41C9"/>
    <w:rsid w:val="009C4817"/>
    <w:rsid w:val="009C641E"/>
    <w:rsid w:val="009D2F7E"/>
    <w:rsid w:val="009D70B9"/>
    <w:rsid w:val="009E185A"/>
    <w:rsid w:val="009E2642"/>
    <w:rsid w:val="009E2756"/>
    <w:rsid w:val="009F0EDB"/>
    <w:rsid w:val="009F2351"/>
    <w:rsid w:val="009F42EA"/>
    <w:rsid w:val="009F5489"/>
    <w:rsid w:val="009F5C94"/>
    <w:rsid w:val="009F6F26"/>
    <w:rsid w:val="00A077E1"/>
    <w:rsid w:val="00A152F5"/>
    <w:rsid w:val="00A15FFB"/>
    <w:rsid w:val="00A20979"/>
    <w:rsid w:val="00A3043B"/>
    <w:rsid w:val="00A30AA1"/>
    <w:rsid w:val="00A33AD8"/>
    <w:rsid w:val="00A346E2"/>
    <w:rsid w:val="00A43103"/>
    <w:rsid w:val="00A576E6"/>
    <w:rsid w:val="00A63795"/>
    <w:rsid w:val="00A63925"/>
    <w:rsid w:val="00A65AEA"/>
    <w:rsid w:val="00A67E99"/>
    <w:rsid w:val="00A75EC5"/>
    <w:rsid w:val="00A8007C"/>
    <w:rsid w:val="00A84780"/>
    <w:rsid w:val="00A8664B"/>
    <w:rsid w:val="00A9056B"/>
    <w:rsid w:val="00A91792"/>
    <w:rsid w:val="00A95672"/>
    <w:rsid w:val="00AA4E63"/>
    <w:rsid w:val="00AA637B"/>
    <w:rsid w:val="00AA6A22"/>
    <w:rsid w:val="00AB6AFC"/>
    <w:rsid w:val="00AC171D"/>
    <w:rsid w:val="00AC1FBA"/>
    <w:rsid w:val="00AC31F3"/>
    <w:rsid w:val="00AC7167"/>
    <w:rsid w:val="00AC728D"/>
    <w:rsid w:val="00AD50B5"/>
    <w:rsid w:val="00AE0AEC"/>
    <w:rsid w:val="00AE7FC6"/>
    <w:rsid w:val="00AF0483"/>
    <w:rsid w:val="00AF7816"/>
    <w:rsid w:val="00B12A6B"/>
    <w:rsid w:val="00B23434"/>
    <w:rsid w:val="00B234A1"/>
    <w:rsid w:val="00B25063"/>
    <w:rsid w:val="00B25E1D"/>
    <w:rsid w:val="00B35202"/>
    <w:rsid w:val="00B462C8"/>
    <w:rsid w:val="00B502C5"/>
    <w:rsid w:val="00B52DAC"/>
    <w:rsid w:val="00B53AE1"/>
    <w:rsid w:val="00B56CEA"/>
    <w:rsid w:val="00B625CD"/>
    <w:rsid w:val="00B66C27"/>
    <w:rsid w:val="00B834E9"/>
    <w:rsid w:val="00B837C5"/>
    <w:rsid w:val="00B83979"/>
    <w:rsid w:val="00B861A0"/>
    <w:rsid w:val="00B86609"/>
    <w:rsid w:val="00BA753E"/>
    <w:rsid w:val="00BB348E"/>
    <w:rsid w:val="00BB5E8D"/>
    <w:rsid w:val="00BB7D31"/>
    <w:rsid w:val="00BC04A8"/>
    <w:rsid w:val="00BC632B"/>
    <w:rsid w:val="00BC76E8"/>
    <w:rsid w:val="00BD1E31"/>
    <w:rsid w:val="00BD3060"/>
    <w:rsid w:val="00BE0129"/>
    <w:rsid w:val="00BE0A3D"/>
    <w:rsid w:val="00BE24B6"/>
    <w:rsid w:val="00BF2E21"/>
    <w:rsid w:val="00BF5DC4"/>
    <w:rsid w:val="00C0005A"/>
    <w:rsid w:val="00C034FE"/>
    <w:rsid w:val="00C05093"/>
    <w:rsid w:val="00C06FA0"/>
    <w:rsid w:val="00C16D61"/>
    <w:rsid w:val="00C17281"/>
    <w:rsid w:val="00C2605C"/>
    <w:rsid w:val="00C30CC6"/>
    <w:rsid w:val="00C354C7"/>
    <w:rsid w:val="00C36EF7"/>
    <w:rsid w:val="00C41D50"/>
    <w:rsid w:val="00C422D4"/>
    <w:rsid w:val="00C55BFD"/>
    <w:rsid w:val="00C60150"/>
    <w:rsid w:val="00C60A52"/>
    <w:rsid w:val="00C60FC4"/>
    <w:rsid w:val="00C613EC"/>
    <w:rsid w:val="00C67709"/>
    <w:rsid w:val="00C70460"/>
    <w:rsid w:val="00C70B70"/>
    <w:rsid w:val="00C71626"/>
    <w:rsid w:val="00C721E3"/>
    <w:rsid w:val="00C762D4"/>
    <w:rsid w:val="00C77B2A"/>
    <w:rsid w:val="00C8134C"/>
    <w:rsid w:val="00C813DC"/>
    <w:rsid w:val="00C822BC"/>
    <w:rsid w:val="00C842B3"/>
    <w:rsid w:val="00C855F4"/>
    <w:rsid w:val="00C86E2F"/>
    <w:rsid w:val="00C875C5"/>
    <w:rsid w:val="00C95BBF"/>
    <w:rsid w:val="00CA01CD"/>
    <w:rsid w:val="00CA4A9F"/>
    <w:rsid w:val="00CA6B26"/>
    <w:rsid w:val="00CB35C3"/>
    <w:rsid w:val="00CB49AF"/>
    <w:rsid w:val="00CC1D35"/>
    <w:rsid w:val="00CC33BB"/>
    <w:rsid w:val="00CC6650"/>
    <w:rsid w:val="00CD4845"/>
    <w:rsid w:val="00CD6A7D"/>
    <w:rsid w:val="00CE0959"/>
    <w:rsid w:val="00CE14B7"/>
    <w:rsid w:val="00CE2DE4"/>
    <w:rsid w:val="00CE5ED9"/>
    <w:rsid w:val="00CE74E0"/>
    <w:rsid w:val="00CF0979"/>
    <w:rsid w:val="00CF3CD0"/>
    <w:rsid w:val="00CF3E6E"/>
    <w:rsid w:val="00CF6517"/>
    <w:rsid w:val="00D02FB5"/>
    <w:rsid w:val="00D052DA"/>
    <w:rsid w:val="00D0588B"/>
    <w:rsid w:val="00D11FD2"/>
    <w:rsid w:val="00D16F89"/>
    <w:rsid w:val="00D20402"/>
    <w:rsid w:val="00D23784"/>
    <w:rsid w:val="00D26160"/>
    <w:rsid w:val="00D26745"/>
    <w:rsid w:val="00D46C5E"/>
    <w:rsid w:val="00D471AF"/>
    <w:rsid w:val="00D536CD"/>
    <w:rsid w:val="00D54C62"/>
    <w:rsid w:val="00D63C27"/>
    <w:rsid w:val="00D65D58"/>
    <w:rsid w:val="00D730C1"/>
    <w:rsid w:val="00D7765F"/>
    <w:rsid w:val="00D82879"/>
    <w:rsid w:val="00D85E0E"/>
    <w:rsid w:val="00D86058"/>
    <w:rsid w:val="00D87016"/>
    <w:rsid w:val="00D87B6A"/>
    <w:rsid w:val="00D9262C"/>
    <w:rsid w:val="00D926B9"/>
    <w:rsid w:val="00D9670C"/>
    <w:rsid w:val="00D97A51"/>
    <w:rsid w:val="00DA6901"/>
    <w:rsid w:val="00DB30C5"/>
    <w:rsid w:val="00DB42B5"/>
    <w:rsid w:val="00DB690E"/>
    <w:rsid w:val="00DC1486"/>
    <w:rsid w:val="00DC357D"/>
    <w:rsid w:val="00DC5C40"/>
    <w:rsid w:val="00DC7916"/>
    <w:rsid w:val="00DD0544"/>
    <w:rsid w:val="00DD0771"/>
    <w:rsid w:val="00DD7141"/>
    <w:rsid w:val="00DF0028"/>
    <w:rsid w:val="00DF24B1"/>
    <w:rsid w:val="00DF45D4"/>
    <w:rsid w:val="00E069C2"/>
    <w:rsid w:val="00E06E5B"/>
    <w:rsid w:val="00E17AFD"/>
    <w:rsid w:val="00E20762"/>
    <w:rsid w:val="00E209D6"/>
    <w:rsid w:val="00E22680"/>
    <w:rsid w:val="00E26828"/>
    <w:rsid w:val="00E332F5"/>
    <w:rsid w:val="00E376AB"/>
    <w:rsid w:val="00E41595"/>
    <w:rsid w:val="00E57C22"/>
    <w:rsid w:val="00E603E6"/>
    <w:rsid w:val="00E75064"/>
    <w:rsid w:val="00E7519C"/>
    <w:rsid w:val="00E80F4E"/>
    <w:rsid w:val="00E84467"/>
    <w:rsid w:val="00E849DE"/>
    <w:rsid w:val="00E91463"/>
    <w:rsid w:val="00EA4599"/>
    <w:rsid w:val="00EA7F13"/>
    <w:rsid w:val="00EB0DC6"/>
    <w:rsid w:val="00EB4E08"/>
    <w:rsid w:val="00EB57AE"/>
    <w:rsid w:val="00EC3646"/>
    <w:rsid w:val="00ED14D7"/>
    <w:rsid w:val="00ED2D27"/>
    <w:rsid w:val="00ED63F1"/>
    <w:rsid w:val="00ED6A73"/>
    <w:rsid w:val="00EE4336"/>
    <w:rsid w:val="00EE665D"/>
    <w:rsid w:val="00EE687C"/>
    <w:rsid w:val="00EF552A"/>
    <w:rsid w:val="00EF5EC1"/>
    <w:rsid w:val="00F06230"/>
    <w:rsid w:val="00F10C60"/>
    <w:rsid w:val="00F13265"/>
    <w:rsid w:val="00F13C52"/>
    <w:rsid w:val="00F203DD"/>
    <w:rsid w:val="00F2279E"/>
    <w:rsid w:val="00F3149D"/>
    <w:rsid w:val="00F31F84"/>
    <w:rsid w:val="00F32356"/>
    <w:rsid w:val="00F3672E"/>
    <w:rsid w:val="00F43C87"/>
    <w:rsid w:val="00F44592"/>
    <w:rsid w:val="00F45114"/>
    <w:rsid w:val="00F52438"/>
    <w:rsid w:val="00F5424D"/>
    <w:rsid w:val="00F546BB"/>
    <w:rsid w:val="00F55825"/>
    <w:rsid w:val="00F60B9E"/>
    <w:rsid w:val="00F6568C"/>
    <w:rsid w:val="00F658D3"/>
    <w:rsid w:val="00F65D46"/>
    <w:rsid w:val="00F6692C"/>
    <w:rsid w:val="00F67B9A"/>
    <w:rsid w:val="00F70585"/>
    <w:rsid w:val="00F711EB"/>
    <w:rsid w:val="00F7196A"/>
    <w:rsid w:val="00F76376"/>
    <w:rsid w:val="00F77A18"/>
    <w:rsid w:val="00F80F78"/>
    <w:rsid w:val="00F87675"/>
    <w:rsid w:val="00F90127"/>
    <w:rsid w:val="00F90ADD"/>
    <w:rsid w:val="00FA1C47"/>
    <w:rsid w:val="00FA55FA"/>
    <w:rsid w:val="00FA6DFB"/>
    <w:rsid w:val="00FB0C2C"/>
    <w:rsid w:val="00FC0331"/>
    <w:rsid w:val="00FC3CE7"/>
    <w:rsid w:val="00FD196F"/>
    <w:rsid w:val="00FD1F7B"/>
    <w:rsid w:val="00FD2F54"/>
    <w:rsid w:val="00FD3D5E"/>
    <w:rsid w:val="00FE0E25"/>
    <w:rsid w:val="00FE4508"/>
    <w:rsid w:val="00FF09E6"/>
    <w:rsid w:val="00FF1D05"/>
    <w:rsid w:val="00FF6DF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C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D31"/>
    <w:pPr>
      <w:spacing w:after="200" w:line="276" w:lineRule="auto"/>
    </w:pPr>
    <w:rPr>
      <w:sz w:val="22"/>
      <w:szCs w:val="22"/>
    </w:rPr>
  </w:style>
  <w:style w:type="paragraph" w:styleId="Heading1">
    <w:name w:val="heading 1"/>
    <w:basedOn w:val="Normal"/>
    <w:next w:val="Normal"/>
    <w:link w:val="Heading1Char"/>
    <w:qFormat/>
    <w:rsid w:val="00A8007C"/>
    <w:pPr>
      <w:autoSpaceDE w:val="0"/>
      <w:autoSpaceDN w:val="0"/>
      <w:adjustRightInd w:val="0"/>
      <w:spacing w:after="0" w:line="240" w:lineRule="auto"/>
      <w:jc w:val="center"/>
      <w:outlineLvl w:val="0"/>
    </w:pPr>
    <w:rPr>
      <w:rFonts w:ascii="Times New Roman" w:eastAsia="Times New Roman" w:hAnsi="Times New Roman"/>
      <w:sz w:val="44"/>
      <w:szCs w:val="44"/>
    </w:rPr>
  </w:style>
  <w:style w:type="paragraph" w:styleId="Heading2">
    <w:name w:val="heading 2"/>
    <w:basedOn w:val="Normal"/>
    <w:next w:val="Normal"/>
    <w:link w:val="Heading2Char"/>
    <w:qFormat/>
    <w:rsid w:val="00A8007C"/>
    <w:pPr>
      <w:autoSpaceDE w:val="0"/>
      <w:autoSpaceDN w:val="0"/>
      <w:adjustRightInd w:val="0"/>
      <w:spacing w:after="0" w:line="240" w:lineRule="auto"/>
      <w:ind w:left="270" w:hanging="270"/>
      <w:outlineLvl w:val="1"/>
    </w:pPr>
    <w:rPr>
      <w:rFonts w:ascii="Times New Roman" w:eastAsia="Times New Roman" w:hAnsi="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BE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1D0BEB"/>
    <w:rPr>
      <w:color w:val="0000FF"/>
      <w:u w:val="single"/>
    </w:rPr>
  </w:style>
  <w:style w:type="paragraph" w:styleId="Header">
    <w:name w:val="header"/>
    <w:basedOn w:val="Normal"/>
    <w:link w:val="HeaderChar"/>
    <w:rsid w:val="00D7765F"/>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D7765F"/>
    <w:rPr>
      <w:rFonts w:ascii="Times New Roman" w:eastAsia="Times New Roman" w:hAnsi="Times New Roman" w:cs="Times New Roman"/>
      <w:sz w:val="24"/>
      <w:szCs w:val="24"/>
    </w:rPr>
  </w:style>
  <w:style w:type="paragraph" w:styleId="Footer">
    <w:name w:val="footer"/>
    <w:basedOn w:val="Normal"/>
    <w:link w:val="FooterChar"/>
    <w:uiPriority w:val="99"/>
    <w:rsid w:val="00D7765F"/>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D7765F"/>
    <w:rPr>
      <w:rFonts w:ascii="Times New Roman" w:eastAsia="Times New Roman" w:hAnsi="Times New Roman" w:cs="Times New Roman"/>
      <w:sz w:val="24"/>
      <w:szCs w:val="24"/>
    </w:rPr>
  </w:style>
  <w:style w:type="character" w:styleId="PageNumber">
    <w:name w:val="page number"/>
    <w:basedOn w:val="DefaultParagraphFont"/>
    <w:rsid w:val="00D7765F"/>
  </w:style>
  <w:style w:type="paragraph" w:styleId="BodyTextIndent">
    <w:name w:val="Body Text Indent"/>
    <w:basedOn w:val="Normal"/>
    <w:link w:val="BodyTextIndentChar"/>
    <w:rsid w:val="00D7765F"/>
    <w:pPr>
      <w:spacing w:after="0" w:line="720" w:lineRule="auto"/>
      <w:ind w:firstLine="720"/>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D7765F"/>
    <w:rPr>
      <w:rFonts w:ascii="Times New Roman" w:eastAsia="Times New Roman" w:hAnsi="Times New Roman" w:cs="Times New Roman"/>
      <w:sz w:val="20"/>
      <w:szCs w:val="24"/>
    </w:rPr>
  </w:style>
  <w:style w:type="paragraph" w:styleId="BodyText">
    <w:name w:val="Body Text"/>
    <w:basedOn w:val="Normal"/>
    <w:link w:val="BodyTextChar"/>
    <w:rsid w:val="00D7765F"/>
    <w:pPr>
      <w:spacing w:after="0" w:line="720" w:lineRule="auto"/>
    </w:pPr>
    <w:rPr>
      <w:rFonts w:ascii="Times New Roman" w:eastAsia="Times New Roman" w:hAnsi="Times New Roman"/>
      <w:sz w:val="20"/>
      <w:szCs w:val="24"/>
    </w:rPr>
  </w:style>
  <w:style w:type="character" w:customStyle="1" w:styleId="BodyTextChar">
    <w:name w:val="Body Text Char"/>
    <w:basedOn w:val="DefaultParagraphFont"/>
    <w:link w:val="BodyText"/>
    <w:rsid w:val="00D7765F"/>
    <w:rPr>
      <w:rFonts w:ascii="Times New Roman" w:eastAsia="Times New Roman" w:hAnsi="Times New Roman" w:cs="Times New Roman"/>
      <w:sz w:val="20"/>
      <w:szCs w:val="24"/>
    </w:rPr>
  </w:style>
  <w:style w:type="paragraph" w:styleId="FootnoteText">
    <w:name w:val="footnote text"/>
    <w:basedOn w:val="Normal"/>
    <w:link w:val="FootnoteTextChar"/>
    <w:semiHidden/>
    <w:rsid w:val="00D7765F"/>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D7765F"/>
    <w:rPr>
      <w:rFonts w:ascii="Times New Roman" w:eastAsia="Times New Roman" w:hAnsi="Times New Roman" w:cs="Times New Roman"/>
      <w:sz w:val="20"/>
      <w:szCs w:val="20"/>
    </w:rPr>
  </w:style>
  <w:style w:type="character" w:styleId="FootnoteReference">
    <w:name w:val="footnote reference"/>
    <w:basedOn w:val="DefaultParagraphFont"/>
    <w:semiHidden/>
    <w:rsid w:val="00D7765F"/>
    <w:rPr>
      <w:vertAlign w:val="superscript"/>
    </w:rPr>
  </w:style>
  <w:style w:type="character" w:customStyle="1" w:styleId="Heading1Char">
    <w:name w:val="Heading 1 Char"/>
    <w:basedOn w:val="DefaultParagraphFont"/>
    <w:link w:val="Heading1"/>
    <w:rsid w:val="00A8007C"/>
    <w:rPr>
      <w:rFonts w:ascii="Times New Roman" w:eastAsia="Times New Roman" w:hAnsi="Times New Roman"/>
      <w:sz w:val="44"/>
      <w:szCs w:val="44"/>
    </w:rPr>
  </w:style>
  <w:style w:type="character" w:customStyle="1" w:styleId="Heading2Char">
    <w:name w:val="Heading 2 Char"/>
    <w:basedOn w:val="DefaultParagraphFont"/>
    <w:link w:val="Heading2"/>
    <w:rsid w:val="00A8007C"/>
    <w:rPr>
      <w:rFonts w:ascii="Times New Roman" w:eastAsia="Times New Roman" w:hAnsi="Times New Roman"/>
      <w:sz w:val="32"/>
      <w:szCs w:val="32"/>
    </w:rPr>
  </w:style>
  <w:style w:type="paragraph" w:styleId="BodyTextFirstIndent">
    <w:name w:val="Body Text First Indent"/>
    <w:basedOn w:val="BodyText"/>
    <w:link w:val="BodyTextFirstIndentChar"/>
    <w:rsid w:val="00A8007C"/>
    <w:pPr>
      <w:spacing w:after="120" w:line="240" w:lineRule="auto"/>
      <w:ind w:firstLine="210"/>
    </w:pPr>
    <w:rPr>
      <w:sz w:val="24"/>
    </w:rPr>
  </w:style>
  <w:style w:type="character" w:customStyle="1" w:styleId="BodyTextFirstIndentChar">
    <w:name w:val="Body Text First Indent Char"/>
    <w:basedOn w:val="BodyTextChar"/>
    <w:link w:val="BodyTextFirstIndent"/>
    <w:rsid w:val="00A8007C"/>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0093508C"/>
    <w:rPr>
      <w:sz w:val="24"/>
      <w:szCs w:val="24"/>
    </w:rPr>
  </w:style>
  <w:style w:type="character" w:customStyle="1" w:styleId="CommentTextChar">
    <w:name w:val="Comment Text Char"/>
    <w:basedOn w:val="DefaultParagraphFont"/>
    <w:link w:val="CommentText"/>
    <w:uiPriority w:val="99"/>
    <w:rsid w:val="0093508C"/>
    <w:rPr>
      <w:sz w:val="24"/>
      <w:szCs w:val="24"/>
    </w:rPr>
  </w:style>
  <w:style w:type="character" w:customStyle="1" w:styleId="apple-style-span">
    <w:name w:val="apple-style-span"/>
    <w:basedOn w:val="DefaultParagraphFont"/>
    <w:rsid w:val="009E2642"/>
  </w:style>
  <w:style w:type="character" w:customStyle="1" w:styleId="apple-converted-space">
    <w:name w:val="apple-converted-space"/>
    <w:basedOn w:val="DefaultParagraphFont"/>
    <w:rsid w:val="009E2642"/>
  </w:style>
  <w:style w:type="character" w:customStyle="1" w:styleId="FootnoteRef">
    <w:name w:val="Footnote Ref"/>
    <w:rsid w:val="00014D0B"/>
    <w:rPr>
      <w:vertAlign w:val="superscript"/>
    </w:rPr>
  </w:style>
  <w:style w:type="character" w:styleId="CommentReference">
    <w:name w:val="annotation reference"/>
    <w:basedOn w:val="DefaultParagraphFont"/>
    <w:uiPriority w:val="99"/>
    <w:semiHidden/>
    <w:unhideWhenUsed/>
    <w:rsid w:val="0095507A"/>
    <w:rPr>
      <w:sz w:val="16"/>
      <w:szCs w:val="16"/>
    </w:rPr>
  </w:style>
  <w:style w:type="paragraph" w:styleId="CommentSubject">
    <w:name w:val="annotation subject"/>
    <w:basedOn w:val="CommentText"/>
    <w:next w:val="CommentText"/>
    <w:link w:val="CommentSubjectChar"/>
    <w:uiPriority w:val="99"/>
    <w:semiHidden/>
    <w:unhideWhenUsed/>
    <w:rsid w:val="0095507A"/>
    <w:rPr>
      <w:b/>
      <w:bCs/>
      <w:sz w:val="20"/>
      <w:szCs w:val="20"/>
    </w:rPr>
  </w:style>
  <w:style w:type="character" w:customStyle="1" w:styleId="CommentSubjectChar">
    <w:name w:val="Comment Subject Char"/>
    <w:basedOn w:val="CommentTextChar"/>
    <w:link w:val="CommentSubject"/>
    <w:uiPriority w:val="99"/>
    <w:semiHidden/>
    <w:rsid w:val="0095507A"/>
    <w:rPr>
      <w:b/>
      <w:bCs/>
      <w:sz w:val="24"/>
      <w:szCs w:val="24"/>
      <w:lang w:val="en-US" w:eastAsia="en-US"/>
    </w:rPr>
  </w:style>
  <w:style w:type="paragraph" w:styleId="BalloonText">
    <w:name w:val="Balloon Text"/>
    <w:basedOn w:val="Normal"/>
    <w:link w:val="BalloonTextChar"/>
    <w:uiPriority w:val="99"/>
    <w:semiHidden/>
    <w:unhideWhenUsed/>
    <w:rsid w:val="00955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07A"/>
    <w:rPr>
      <w:rFonts w:ascii="Tahoma" w:hAnsi="Tahoma" w:cs="Tahoma"/>
      <w:sz w:val="16"/>
      <w:szCs w:val="16"/>
      <w:lang w:val="en-US" w:eastAsia="en-US"/>
    </w:rPr>
  </w:style>
  <w:style w:type="table" w:styleId="TableGrid">
    <w:name w:val="Table Grid"/>
    <w:basedOn w:val="TableNormal"/>
    <w:uiPriority w:val="59"/>
    <w:rsid w:val="00F656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rsid w:val="00703A00"/>
    <w:pPr>
      <w:spacing w:after="60" w:line="240" w:lineRule="exact"/>
      <w:ind w:left="180" w:hanging="180"/>
    </w:pPr>
    <w:rPr>
      <w:rFonts w:ascii="Scala" w:eastAsia="Times New Roman" w:hAnsi="Scala"/>
      <w:sz w:val="20"/>
      <w:szCs w:val="24"/>
    </w:rPr>
  </w:style>
  <w:style w:type="paragraph" w:customStyle="1" w:styleId="Level1">
    <w:name w:val="Level 1"/>
    <w:uiPriority w:val="99"/>
    <w:rsid w:val="00B234A1"/>
    <w:pPr>
      <w:widowControl w:val="0"/>
      <w:adjustRightInd w:val="0"/>
      <w:jc w:val="both"/>
    </w:pPr>
    <w:rPr>
      <w:rFonts w:ascii="Times New Roman" w:eastAsia="Times New Roman" w:hAnsi="Times New Roman"/>
      <w:sz w:val="24"/>
      <w:szCs w:val="24"/>
    </w:rPr>
  </w:style>
  <w:style w:type="character" w:customStyle="1" w:styleId="QuickFormat4">
    <w:name w:val="QuickFormat4"/>
    <w:rsid w:val="00B234A1"/>
    <w:rPr>
      <w:sz w:val="20"/>
      <w:szCs w:val="20"/>
    </w:rPr>
  </w:style>
  <w:style w:type="paragraph" w:styleId="Caption">
    <w:name w:val="caption"/>
    <w:basedOn w:val="Normal"/>
    <w:next w:val="Normal"/>
    <w:uiPriority w:val="35"/>
    <w:unhideWhenUsed/>
    <w:qFormat/>
    <w:rsid w:val="00D9262C"/>
    <w:rPr>
      <w:b/>
      <w:bCs/>
      <w:sz w:val="20"/>
      <w:szCs w:val="20"/>
    </w:rPr>
  </w:style>
  <w:style w:type="paragraph" w:styleId="Revision">
    <w:name w:val="Revision"/>
    <w:hidden/>
    <w:uiPriority w:val="99"/>
    <w:semiHidden/>
    <w:rsid w:val="004A1F96"/>
    <w:rPr>
      <w:sz w:val="22"/>
      <w:szCs w:val="22"/>
    </w:rPr>
  </w:style>
  <w:style w:type="paragraph" w:styleId="EndnoteText">
    <w:name w:val="endnote text"/>
    <w:basedOn w:val="Normal"/>
    <w:link w:val="EndnoteTextChar"/>
    <w:uiPriority w:val="99"/>
    <w:semiHidden/>
    <w:unhideWhenUsed/>
    <w:rsid w:val="004A1F96"/>
    <w:rPr>
      <w:sz w:val="20"/>
      <w:szCs w:val="20"/>
    </w:rPr>
  </w:style>
  <w:style w:type="character" w:customStyle="1" w:styleId="EndnoteTextChar">
    <w:name w:val="Endnote Text Char"/>
    <w:basedOn w:val="DefaultParagraphFont"/>
    <w:link w:val="EndnoteText"/>
    <w:uiPriority w:val="99"/>
    <w:semiHidden/>
    <w:rsid w:val="004A1F96"/>
  </w:style>
  <w:style w:type="character" w:styleId="EndnoteReference">
    <w:name w:val="endnote reference"/>
    <w:basedOn w:val="DefaultParagraphFont"/>
    <w:uiPriority w:val="99"/>
    <w:semiHidden/>
    <w:unhideWhenUsed/>
    <w:rsid w:val="004A1F96"/>
    <w:rPr>
      <w:vertAlign w:val="superscript"/>
    </w:rPr>
  </w:style>
  <w:style w:type="character" w:styleId="Emphasis">
    <w:name w:val="Emphasis"/>
    <w:basedOn w:val="DefaultParagraphFont"/>
    <w:uiPriority w:val="20"/>
    <w:qFormat/>
    <w:rsid w:val="00944F90"/>
    <w:rPr>
      <w:i/>
      <w:iCs/>
    </w:rPr>
  </w:style>
  <w:style w:type="paragraph" w:styleId="ListParagraph">
    <w:name w:val="List Paragraph"/>
    <w:basedOn w:val="Normal"/>
    <w:uiPriority w:val="34"/>
    <w:qFormat/>
    <w:rsid w:val="00B502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D31"/>
    <w:pPr>
      <w:spacing w:after="200" w:line="276" w:lineRule="auto"/>
    </w:pPr>
    <w:rPr>
      <w:sz w:val="22"/>
      <w:szCs w:val="22"/>
    </w:rPr>
  </w:style>
  <w:style w:type="paragraph" w:styleId="Heading1">
    <w:name w:val="heading 1"/>
    <w:basedOn w:val="Normal"/>
    <w:next w:val="Normal"/>
    <w:link w:val="Heading1Char"/>
    <w:qFormat/>
    <w:rsid w:val="00A8007C"/>
    <w:pPr>
      <w:autoSpaceDE w:val="0"/>
      <w:autoSpaceDN w:val="0"/>
      <w:adjustRightInd w:val="0"/>
      <w:spacing w:after="0" w:line="240" w:lineRule="auto"/>
      <w:jc w:val="center"/>
      <w:outlineLvl w:val="0"/>
    </w:pPr>
    <w:rPr>
      <w:rFonts w:ascii="Times New Roman" w:eastAsia="Times New Roman" w:hAnsi="Times New Roman"/>
      <w:sz w:val="44"/>
      <w:szCs w:val="44"/>
    </w:rPr>
  </w:style>
  <w:style w:type="paragraph" w:styleId="Heading2">
    <w:name w:val="heading 2"/>
    <w:basedOn w:val="Normal"/>
    <w:next w:val="Normal"/>
    <w:link w:val="Heading2Char"/>
    <w:qFormat/>
    <w:rsid w:val="00A8007C"/>
    <w:pPr>
      <w:autoSpaceDE w:val="0"/>
      <w:autoSpaceDN w:val="0"/>
      <w:adjustRightInd w:val="0"/>
      <w:spacing w:after="0" w:line="240" w:lineRule="auto"/>
      <w:ind w:left="270" w:hanging="270"/>
      <w:outlineLvl w:val="1"/>
    </w:pPr>
    <w:rPr>
      <w:rFonts w:ascii="Times New Roman" w:eastAsia="Times New Roman" w:hAnsi="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BE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1D0BEB"/>
    <w:rPr>
      <w:color w:val="0000FF"/>
      <w:u w:val="single"/>
    </w:rPr>
  </w:style>
  <w:style w:type="paragraph" w:styleId="Header">
    <w:name w:val="header"/>
    <w:basedOn w:val="Normal"/>
    <w:link w:val="HeaderChar"/>
    <w:rsid w:val="00D7765F"/>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D7765F"/>
    <w:rPr>
      <w:rFonts w:ascii="Times New Roman" w:eastAsia="Times New Roman" w:hAnsi="Times New Roman" w:cs="Times New Roman"/>
      <w:sz w:val="24"/>
      <w:szCs w:val="24"/>
    </w:rPr>
  </w:style>
  <w:style w:type="paragraph" w:styleId="Footer">
    <w:name w:val="footer"/>
    <w:basedOn w:val="Normal"/>
    <w:link w:val="FooterChar"/>
    <w:uiPriority w:val="99"/>
    <w:rsid w:val="00D7765F"/>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D7765F"/>
    <w:rPr>
      <w:rFonts w:ascii="Times New Roman" w:eastAsia="Times New Roman" w:hAnsi="Times New Roman" w:cs="Times New Roman"/>
      <w:sz w:val="24"/>
      <w:szCs w:val="24"/>
    </w:rPr>
  </w:style>
  <w:style w:type="character" w:styleId="PageNumber">
    <w:name w:val="page number"/>
    <w:basedOn w:val="DefaultParagraphFont"/>
    <w:rsid w:val="00D7765F"/>
  </w:style>
  <w:style w:type="paragraph" w:styleId="BodyTextIndent">
    <w:name w:val="Body Text Indent"/>
    <w:basedOn w:val="Normal"/>
    <w:link w:val="BodyTextIndentChar"/>
    <w:rsid w:val="00D7765F"/>
    <w:pPr>
      <w:spacing w:after="0" w:line="720" w:lineRule="auto"/>
      <w:ind w:firstLine="720"/>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D7765F"/>
    <w:rPr>
      <w:rFonts w:ascii="Times New Roman" w:eastAsia="Times New Roman" w:hAnsi="Times New Roman" w:cs="Times New Roman"/>
      <w:sz w:val="20"/>
      <w:szCs w:val="24"/>
    </w:rPr>
  </w:style>
  <w:style w:type="paragraph" w:styleId="BodyText">
    <w:name w:val="Body Text"/>
    <w:basedOn w:val="Normal"/>
    <w:link w:val="BodyTextChar"/>
    <w:rsid w:val="00D7765F"/>
    <w:pPr>
      <w:spacing w:after="0" w:line="720" w:lineRule="auto"/>
    </w:pPr>
    <w:rPr>
      <w:rFonts w:ascii="Times New Roman" w:eastAsia="Times New Roman" w:hAnsi="Times New Roman"/>
      <w:sz w:val="20"/>
      <w:szCs w:val="24"/>
    </w:rPr>
  </w:style>
  <w:style w:type="character" w:customStyle="1" w:styleId="BodyTextChar">
    <w:name w:val="Body Text Char"/>
    <w:basedOn w:val="DefaultParagraphFont"/>
    <w:link w:val="BodyText"/>
    <w:rsid w:val="00D7765F"/>
    <w:rPr>
      <w:rFonts w:ascii="Times New Roman" w:eastAsia="Times New Roman" w:hAnsi="Times New Roman" w:cs="Times New Roman"/>
      <w:sz w:val="20"/>
      <w:szCs w:val="24"/>
    </w:rPr>
  </w:style>
  <w:style w:type="paragraph" w:styleId="FootnoteText">
    <w:name w:val="footnote text"/>
    <w:basedOn w:val="Normal"/>
    <w:link w:val="FootnoteTextChar"/>
    <w:semiHidden/>
    <w:rsid w:val="00D7765F"/>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D7765F"/>
    <w:rPr>
      <w:rFonts w:ascii="Times New Roman" w:eastAsia="Times New Roman" w:hAnsi="Times New Roman" w:cs="Times New Roman"/>
      <w:sz w:val="20"/>
      <w:szCs w:val="20"/>
    </w:rPr>
  </w:style>
  <w:style w:type="character" w:styleId="FootnoteReference">
    <w:name w:val="footnote reference"/>
    <w:basedOn w:val="DefaultParagraphFont"/>
    <w:semiHidden/>
    <w:rsid w:val="00D7765F"/>
    <w:rPr>
      <w:vertAlign w:val="superscript"/>
    </w:rPr>
  </w:style>
  <w:style w:type="character" w:customStyle="1" w:styleId="Heading1Char">
    <w:name w:val="Heading 1 Char"/>
    <w:basedOn w:val="DefaultParagraphFont"/>
    <w:link w:val="Heading1"/>
    <w:rsid w:val="00A8007C"/>
    <w:rPr>
      <w:rFonts w:ascii="Times New Roman" w:eastAsia="Times New Roman" w:hAnsi="Times New Roman"/>
      <w:sz w:val="44"/>
      <w:szCs w:val="44"/>
    </w:rPr>
  </w:style>
  <w:style w:type="character" w:customStyle="1" w:styleId="Heading2Char">
    <w:name w:val="Heading 2 Char"/>
    <w:basedOn w:val="DefaultParagraphFont"/>
    <w:link w:val="Heading2"/>
    <w:rsid w:val="00A8007C"/>
    <w:rPr>
      <w:rFonts w:ascii="Times New Roman" w:eastAsia="Times New Roman" w:hAnsi="Times New Roman"/>
      <w:sz w:val="32"/>
      <w:szCs w:val="32"/>
    </w:rPr>
  </w:style>
  <w:style w:type="paragraph" w:styleId="BodyTextFirstIndent">
    <w:name w:val="Body Text First Indent"/>
    <w:basedOn w:val="BodyText"/>
    <w:link w:val="BodyTextFirstIndentChar"/>
    <w:rsid w:val="00A8007C"/>
    <w:pPr>
      <w:spacing w:after="120" w:line="240" w:lineRule="auto"/>
      <w:ind w:firstLine="210"/>
    </w:pPr>
    <w:rPr>
      <w:sz w:val="24"/>
    </w:rPr>
  </w:style>
  <w:style w:type="character" w:customStyle="1" w:styleId="BodyTextFirstIndentChar">
    <w:name w:val="Body Text First Indent Char"/>
    <w:basedOn w:val="BodyTextChar"/>
    <w:link w:val="BodyTextFirstIndent"/>
    <w:rsid w:val="00A8007C"/>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0093508C"/>
    <w:rPr>
      <w:sz w:val="24"/>
      <w:szCs w:val="24"/>
    </w:rPr>
  </w:style>
  <w:style w:type="character" w:customStyle="1" w:styleId="CommentTextChar">
    <w:name w:val="Comment Text Char"/>
    <w:basedOn w:val="DefaultParagraphFont"/>
    <w:link w:val="CommentText"/>
    <w:uiPriority w:val="99"/>
    <w:rsid w:val="0093508C"/>
    <w:rPr>
      <w:sz w:val="24"/>
      <w:szCs w:val="24"/>
    </w:rPr>
  </w:style>
  <w:style w:type="character" w:customStyle="1" w:styleId="apple-style-span">
    <w:name w:val="apple-style-span"/>
    <w:basedOn w:val="DefaultParagraphFont"/>
    <w:rsid w:val="009E2642"/>
  </w:style>
  <w:style w:type="character" w:customStyle="1" w:styleId="apple-converted-space">
    <w:name w:val="apple-converted-space"/>
    <w:basedOn w:val="DefaultParagraphFont"/>
    <w:rsid w:val="009E2642"/>
  </w:style>
  <w:style w:type="character" w:customStyle="1" w:styleId="FootnoteRef">
    <w:name w:val="Footnote Ref"/>
    <w:rsid w:val="00014D0B"/>
    <w:rPr>
      <w:vertAlign w:val="superscript"/>
    </w:rPr>
  </w:style>
  <w:style w:type="character" w:styleId="CommentReference">
    <w:name w:val="annotation reference"/>
    <w:basedOn w:val="DefaultParagraphFont"/>
    <w:uiPriority w:val="99"/>
    <w:semiHidden/>
    <w:unhideWhenUsed/>
    <w:rsid w:val="0095507A"/>
    <w:rPr>
      <w:sz w:val="16"/>
      <w:szCs w:val="16"/>
    </w:rPr>
  </w:style>
  <w:style w:type="paragraph" w:styleId="CommentSubject">
    <w:name w:val="annotation subject"/>
    <w:basedOn w:val="CommentText"/>
    <w:next w:val="CommentText"/>
    <w:link w:val="CommentSubjectChar"/>
    <w:uiPriority w:val="99"/>
    <w:semiHidden/>
    <w:unhideWhenUsed/>
    <w:rsid w:val="0095507A"/>
    <w:rPr>
      <w:b/>
      <w:bCs/>
      <w:sz w:val="20"/>
      <w:szCs w:val="20"/>
    </w:rPr>
  </w:style>
  <w:style w:type="character" w:customStyle="1" w:styleId="CommentSubjectChar">
    <w:name w:val="Comment Subject Char"/>
    <w:basedOn w:val="CommentTextChar"/>
    <w:link w:val="CommentSubject"/>
    <w:uiPriority w:val="99"/>
    <w:semiHidden/>
    <w:rsid w:val="0095507A"/>
    <w:rPr>
      <w:b/>
      <w:bCs/>
      <w:sz w:val="24"/>
      <w:szCs w:val="24"/>
      <w:lang w:val="en-US" w:eastAsia="en-US"/>
    </w:rPr>
  </w:style>
  <w:style w:type="paragraph" w:styleId="BalloonText">
    <w:name w:val="Balloon Text"/>
    <w:basedOn w:val="Normal"/>
    <w:link w:val="BalloonTextChar"/>
    <w:uiPriority w:val="99"/>
    <w:semiHidden/>
    <w:unhideWhenUsed/>
    <w:rsid w:val="00955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07A"/>
    <w:rPr>
      <w:rFonts w:ascii="Tahoma" w:hAnsi="Tahoma" w:cs="Tahoma"/>
      <w:sz w:val="16"/>
      <w:szCs w:val="16"/>
      <w:lang w:val="en-US" w:eastAsia="en-US"/>
    </w:rPr>
  </w:style>
  <w:style w:type="table" w:styleId="TableGrid">
    <w:name w:val="Table Grid"/>
    <w:basedOn w:val="TableNormal"/>
    <w:uiPriority w:val="59"/>
    <w:rsid w:val="00F656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rsid w:val="00703A00"/>
    <w:pPr>
      <w:spacing w:after="60" w:line="240" w:lineRule="exact"/>
      <w:ind w:left="180" w:hanging="180"/>
    </w:pPr>
    <w:rPr>
      <w:rFonts w:ascii="Scala" w:eastAsia="Times New Roman" w:hAnsi="Scala"/>
      <w:sz w:val="20"/>
      <w:szCs w:val="24"/>
    </w:rPr>
  </w:style>
  <w:style w:type="paragraph" w:customStyle="1" w:styleId="Level1">
    <w:name w:val="Level 1"/>
    <w:uiPriority w:val="99"/>
    <w:rsid w:val="00B234A1"/>
    <w:pPr>
      <w:widowControl w:val="0"/>
      <w:adjustRightInd w:val="0"/>
      <w:jc w:val="both"/>
    </w:pPr>
    <w:rPr>
      <w:rFonts w:ascii="Times New Roman" w:eastAsia="Times New Roman" w:hAnsi="Times New Roman"/>
      <w:sz w:val="24"/>
      <w:szCs w:val="24"/>
    </w:rPr>
  </w:style>
  <w:style w:type="character" w:customStyle="1" w:styleId="QuickFormat4">
    <w:name w:val="QuickFormat4"/>
    <w:rsid w:val="00B234A1"/>
    <w:rPr>
      <w:sz w:val="20"/>
      <w:szCs w:val="20"/>
    </w:rPr>
  </w:style>
  <w:style w:type="paragraph" w:styleId="Caption">
    <w:name w:val="caption"/>
    <w:basedOn w:val="Normal"/>
    <w:next w:val="Normal"/>
    <w:uiPriority w:val="35"/>
    <w:unhideWhenUsed/>
    <w:qFormat/>
    <w:rsid w:val="00D9262C"/>
    <w:rPr>
      <w:b/>
      <w:bCs/>
      <w:sz w:val="20"/>
      <w:szCs w:val="20"/>
    </w:rPr>
  </w:style>
  <w:style w:type="paragraph" w:styleId="Revision">
    <w:name w:val="Revision"/>
    <w:hidden/>
    <w:uiPriority w:val="99"/>
    <w:semiHidden/>
    <w:rsid w:val="004A1F96"/>
    <w:rPr>
      <w:sz w:val="22"/>
      <w:szCs w:val="22"/>
    </w:rPr>
  </w:style>
  <w:style w:type="paragraph" w:styleId="EndnoteText">
    <w:name w:val="endnote text"/>
    <w:basedOn w:val="Normal"/>
    <w:link w:val="EndnoteTextChar"/>
    <w:uiPriority w:val="99"/>
    <w:semiHidden/>
    <w:unhideWhenUsed/>
    <w:rsid w:val="004A1F96"/>
    <w:rPr>
      <w:sz w:val="20"/>
      <w:szCs w:val="20"/>
    </w:rPr>
  </w:style>
  <w:style w:type="character" w:customStyle="1" w:styleId="EndnoteTextChar">
    <w:name w:val="Endnote Text Char"/>
    <w:basedOn w:val="DefaultParagraphFont"/>
    <w:link w:val="EndnoteText"/>
    <w:uiPriority w:val="99"/>
    <w:semiHidden/>
    <w:rsid w:val="004A1F96"/>
  </w:style>
  <w:style w:type="character" w:styleId="EndnoteReference">
    <w:name w:val="endnote reference"/>
    <w:basedOn w:val="DefaultParagraphFont"/>
    <w:uiPriority w:val="99"/>
    <w:semiHidden/>
    <w:unhideWhenUsed/>
    <w:rsid w:val="004A1F96"/>
    <w:rPr>
      <w:vertAlign w:val="superscript"/>
    </w:rPr>
  </w:style>
  <w:style w:type="character" w:styleId="Emphasis">
    <w:name w:val="Emphasis"/>
    <w:basedOn w:val="DefaultParagraphFont"/>
    <w:uiPriority w:val="20"/>
    <w:qFormat/>
    <w:rsid w:val="00944F90"/>
    <w:rPr>
      <w:i/>
      <w:iCs/>
    </w:rPr>
  </w:style>
  <w:style w:type="paragraph" w:styleId="ListParagraph">
    <w:name w:val="List Paragraph"/>
    <w:basedOn w:val="Normal"/>
    <w:uiPriority w:val="34"/>
    <w:qFormat/>
    <w:rsid w:val="00B50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11654">
      <w:bodyDiv w:val="1"/>
      <w:marLeft w:val="0"/>
      <w:marRight w:val="0"/>
      <w:marTop w:val="0"/>
      <w:marBottom w:val="0"/>
      <w:divBdr>
        <w:top w:val="none" w:sz="0" w:space="0" w:color="auto"/>
        <w:left w:val="none" w:sz="0" w:space="0" w:color="auto"/>
        <w:bottom w:val="none" w:sz="0" w:space="0" w:color="auto"/>
        <w:right w:val="none" w:sz="0" w:space="0" w:color="auto"/>
      </w:divBdr>
      <w:divsChild>
        <w:div w:id="46346432">
          <w:marLeft w:val="0"/>
          <w:marRight w:val="0"/>
          <w:marTop w:val="0"/>
          <w:marBottom w:val="0"/>
          <w:divBdr>
            <w:top w:val="none" w:sz="0" w:space="0" w:color="auto"/>
            <w:left w:val="none" w:sz="0" w:space="0" w:color="auto"/>
            <w:bottom w:val="none" w:sz="0" w:space="0" w:color="auto"/>
            <w:right w:val="none" w:sz="0" w:space="0" w:color="auto"/>
          </w:divBdr>
          <w:divsChild>
            <w:div w:id="1198391939">
              <w:marLeft w:val="0"/>
              <w:marRight w:val="0"/>
              <w:marTop w:val="0"/>
              <w:marBottom w:val="0"/>
              <w:divBdr>
                <w:top w:val="none" w:sz="0" w:space="0" w:color="auto"/>
                <w:left w:val="none" w:sz="0" w:space="0" w:color="auto"/>
                <w:bottom w:val="none" w:sz="0" w:space="0" w:color="auto"/>
                <w:right w:val="none" w:sz="0" w:space="0" w:color="auto"/>
              </w:divBdr>
            </w:div>
            <w:div w:id="1932469958">
              <w:marLeft w:val="0"/>
              <w:marRight w:val="0"/>
              <w:marTop w:val="0"/>
              <w:marBottom w:val="0"/>
              <w:divBdr>
                <w:top w:val="none" w:sz="0" w:space="0" w:color="auto"/>
                <w:left w:val="none" w:sz="0" w:space="0" w:color="auto"/>
                <w:bottom w:val="none" w:sz="0" w:space="0" w:color="auto"/>
                <w:right w:val="none" w:sz="0" w:space="0" w:color="auto"/>
              </w:divBdr>
            </w:div>
          </w:divsChild>
        </w:div>
        <w:div w:id="47384074">
          <w:marLeft w:val="0"/>
          <w:marRight w:val="0"/>
          <w:marTop w:val="0"/>
          <w:marBottom w:val="0"/>
          <w:divBdr>
            <w:top w:val="none" w:sz="0" w:space="0" w:color="auto"/>
            <w:left w:val="none" w:sz="0" w:space="0" w:color="auto"/>
            <w:bottom w:val="none" w:sz="0" w:space="0" w:color="auto"/>
            <w:right w:val="none" w:sz="0" w:space="0" w:color="auto"/>
          </w:divBdr>
        </w:div>
        <w:div w:id="107820906">
          <w:marLeft w:val="0"/>
          <w:marRight w:val="0"/>
          <w:marTop w:val="0"/>
          <w:marBottom w:val="0"/>
          <w:divBdr>
            <w:top w:val="none" w:sz="0" w:space="0" w:color="auto"/>
            <w:left w:val="none" w:sz="0" w:space="0" w:color="auto"/>
            <w:bottom w:val="none" w:sz="0" w:space="0" w:color="auto"/>
            <w:right w:val="none" w:sz="0" w:space="0" w:color="auto"/>
          </w:divBdr>
          <w:divsChild>
            <w:div w:id="1572230480">
              <w:marLeft w:val="0"/>
              <w:marRight w:val="0"/>
              <w:marTop w:val="0"/>
              <w:marBottom w:val="0"/>
              <w:divBdr>
                <w:top w:val="none" w:sz="0" w:space="0" w:color="auto"/>
                <w:left w:val="none" w:sz="0" w:space="0" w:color="auto"/>
                <w:bottom w:val="none" w:sz="0" w:space="0" w:color="auto"/>
                <w:right w:val="none" w:sz="0" w:space="0" w:color="auto"/>
              </w:divBdr>
            </w:div>
          </w:divsChild>
        </w:div>
        <w:div w:id="448551849">
          <w:marLeft w:val="0"/>
          <w:marRight w:val="0"/>
          <w:marTop w:val="0"/>
          <w:marBottom w:val="0"/>
          <w:divBdr>
            <w:top w:val="none" w:sz="0" w:space="0" w:color="auto"/>
            <w:left w:val="none" w:sz="0" w:space="0" w:color="auto"/>
            <w:bottom w:val="none" w:sz="0" w:space="0" w:color="auto"/>
            <w:right w:val="none" w:sz="0" w:space="0" w:color="auto"/>
          </w:divBdr>
        </w:div>
        <w:div w:id="865143515">
          <w:marLeft w:val="0"/>
          <w:marRight w:val="0"/>
          <w:marTop w:val="0"/>
          <w:marBottom w:val="0"/>
          <w:divBdr>
            <w:top w:val="none" w:sz="0" w:space="0" w:color="auto"/>
            <w:left w:val="none" w:sz="0" w:space="0" w:color="auto"/>
            <w:bottom w:val="none" w:sz="0" w:space="0" w:color="auto"/>
            <w:right w:val="none" w:sz="0" w:space="0" w:color="auto"/>
          </w:divBdr>
        </w:div>
        <w:div w:id="993949099">
          <w:marLeft w:val="0"/>
          <w:marRight w:val="0"/>
          <w:marTop w:val="0"/>
          <w:marBottom w:val="0"/>
          <w:divBdr>
            <w:top w:val="none" w:sz="0" w:space="0" w:color="auto"/>
            <w:left w:val="none" w:sz="0" w:space="0" w:color="auto"/>
            <w:bottom w:val="none" w:sz="0" w:space="0" w:color="auto"/>
            <w:right w:val="none" w:sz="0" w:space="0" w:color="auto"/>
          </w:divBdr>
          <w:divsChild>
            <w:div w:id="206770499">
              <w:marLeft w:val="0"/>
              <w:marRight w:val="0"/>
              <w:marTop w:val="0"/>
              <w:marBottom w:val="0"/>
              <w:divBdr>
                <w:top w:val="none" w:sz="0" w:space="0" w:color="auto"/>
                <w:left w:val="none" w:sz="0" w:space="0" w:color="auto"/>
                <w:bottom w:val="none" w:sz="0" w:space="0" w:color="auto"/>
                <w:right w:val="none" w:sz="0" w:space="0" w:color="auto"/>
              </w:divBdr>
            </w:div>
            <w:div w:id="487983510">
              <w:marLeft w:val="0"/>
              <w:marRight w:val="0"/>
              <w:marTop w:val="0"/>
              <w:marBottom w:val="0"/>
              <w:divBdr>
                <w:top w:val="none" w:sz="0" w:space="0" w:color="auto"/>
                <w:left w:val="none" w:sz="0" w:space="0" w:color="auto"/>
                <w:bottom w:val="none" w:sz="0" w:space="0" w:color="auto"/>
                <w:right w:val="none" w:sz="0" w:space="0" w:color="auto"/>
              </w:divBdr>
            </w:div>
            <w:div w:id="535119059">
              <w:marLeft w:val="0"/>
              <w:marRight w:val="0"/>
              <w:marTop w:val="0"/>
              <w:marBottom w:val="0"/>
              <w:divBdr>
                <w:top w:val="none" w:sz="0" w:space="0" w:color="auto"/>
                <w:left w:val="none" w:sz="0" w:space="0" w:color="auto"/>
                <w:bottom w:val="none" w:sz="0" w:space="0" w:color="auto"/>
                <w:right w:val="none" w:sz="0" w:space="0" w:color="auto"/>
              </w:divBdr>
            </w:div>
            <w:div w:id="1099326204">
              <w:marLeft w:val="0"/>
              <w:marRight w:val="0"/>
              <w:marTop w:val="0"/>
              <w:marBottom w:val="0"/>
              <w:divBdr>
                <w:top w:val="none" w:sz="0" w:space="0" w:color="auto"/>
                <w:left w:val="none" w:sz="0" w:space="0" w:color="auto"/>
                <w:bottom w:val="none" w:sz="0" w:space="0" w:color="auto"/>
                <w:right w:val="none" w:sz="0" w:space="0" w:color="auto"/>
              </w:divBdr>
            </w:div>
            <w:div w:id="1155221779">
              <w:marLeft w:val="0"/>
              <w:marRight w:val="0"/>
              <w:marTop w:val="0"/>
              <w:marBottom w:val="0"/>
              <w:divBdr>
                <w:top w:val="none" w:sz="0" w:space="0" w:color="auto"/>
                <w:left w:val="none" w:sz="0" w:space="0" w:color="auto"/>
                <w:bottom w:val="none" w:sz="0" w:space="0" w:color="auto"/>
                <w:right w:val="none" w:sz="0" w:space="0" w:color="auto"/>
              </w:divBdr>
            </w:div>
            <w:div w:id="1205554740">
              <w:marLeft w:val="0"/>
              <w:marRight w:val="0"/>
              <w:marTop w:val="0"/>
              <w:marBottom w:val="0"/>
              <w:divBdr>
                <w:top w:val="none" w:sz="0" w:space="0" w:color="auto"/>
                <w:left w:val="none" w:sz="0" w:space="0" w:color="auto"/>
                <w:bottom w:val="none" w:sz="0" w:space="0" w:color="auto"/>
                <w:right w:val="none" w:sz="0" w:space="0" w:color="auto"/>
              </w:divBdr>
            </w:div>
            <w:div w:id="1210072025">
              <w:marLeft w:val="0"/>
              <w:marRight w:val="0"/>
              <w:marTop w:val="0"/>
              <w:marBottom w:val="0"/>
              <w:divBdr>
                <w:top w:val="none" w:sz="0" w:space="0" w:color="auto"/>
                <w:left w:val="none" w:sz="0" w:space="0" w:color="auto"/>
                <w:bottom w:val="none" w:sz="0" w:space="0" w:color="auto"/>
                <w:right w:val="none" w:sz="0" w:space="0" w:color="auto"/>
              </w:divBdr>
            </w:div>
            <w:div w:id="1934169341">
              <w:marLeft w:val="0"/>
              <w:marRight w:val="0"/>
              <w:marTop w:val="0"/>
              <w:marBottom w:val="0"/>
              <w:divBdr>
                <w:top w:val="none" w:sz="0" w:space="0" w:color="auto"/>
                <w:left w:val="none" w:sz="0" w:space="0" w:color="auto"/>
                <w:bottom w:val="none" w:sz="0" w:space="0" w:color="auto"/>
                <w:right w:val="none" w:sz="0" w:space="0" w:color="auto"/>
              </w:divBdr>
            </w:div>
            <w:div w:id="1957784986">
              <w:marLeft w:val="0"/>
              <w:marRight w:val="0"/>
              <w:marTop w:val="0"/>
              <w:marBottom w:val="0"/>
              <w:divBdr>
                <w:top w:val="none" w:sz="0" w:space="0" w:color="auto"/>
                <w:left w:val="none" w:sz="0" w:space="0" w:color="auto"/>
                <w:bottom w:val="none" w:sz="0" w:space="0" w:color="auto"/>
                <w:right w:val="none" w:sz="0" w:space="0" w:color="auto"/>
              </w:divBdr>
            </w:div>
            <w:div w:id="2057469314">
              <w:marLeft w:val="0"/>
              <w:marRight w:val="0"/>
              <w:marTop w:val="0"/>
              <w:marBottom w:val="0"/>
              <w:divBdr>
                <w:top w:val="none" w:sz="0" w:space="0" w:color="auto"/>
                <w:left w:val="none" w:sz="0" w:space="0" w:color="auto"/>
                <w:bottom w:val="none" w:sz="0" w:space="0" w:color="auto"/>
                <w:right w:val="none" w:sz="0" w:space="0" w:color="auto"/>
              </w:divBdr>
              <w:divsChild>
                <w:div w:id="234557478">
                  <w:marLeft w:val="0"/>
                  <w:marRight w:val="0"/>
                  <w:marTop w:val="0"/>
                  <w:marBottom w:val="0"/>
                  <w:divBdr>
                    <w:top w:val="none" w:sz="0" w:space="0" w:color="auto"/>
                    <w:left w:val="none" w:sz="0" w:space="0" w:color="auto"/>
                    <w:bottom w:val="none" w:sz="0" w:space="0" w:color="auto"/>
                    <w:right w:val="none" w:sz="0" w:space="0" w:color="auto"/>
                  </w:divBdr>
                </w:div>
                <w:div w:id="472872996">
                  <w:marLeft w:val="0"/>
                  <w:marRight w:val="0"/>
                  <w:marTop w:val="0"/>
                  <w:marBottom w:val="0"/>
                  <w:divBdr>
                    <w:top w:val="none" w:sz="0" w:space="0" w:color="auto"/>
                    <w:left w:val="none" w:sz="0" w:space="0" w:color="auto"/>
                    <w:bottom w:val="none" w:sz="0" w:space="0" w:color="auto"/>
                    <w:right w:val="none" w:sz="0" w:space="0" w:color="auto"/>
                  </w:divBdr>
                </w:div>
                <w:div w:id="873347366">
                  <w:marLeft w:val="0"/>
                  <w:marRight w:val="0"/>
                  <w:marTop w:val="0"/>
                  <w:marBottom w:val="0"/>
                  <w:divBdr>
                    <w:top w:val="none" w:sz="0" w:space="0" w:color="auto"/>
                    <w:left w:val="none" w:sz="0" w:space="0" w:color="auto"/>
                    <w:bottom w:val="none" w:sz="0" w:space="0" w:color="auto"/>
                    <w:right w:val="none" w:sz="0" w:space="0" w:color="auto"/>
                  </w:divBdr>
                </w:div>
                <w:div w:id="902713009">
                  <w:marLeft w:val="0"/>
                  <w:marRight w:val="0"/>
                  <w:marTop w:val="0"/>
                  <w:marBottom w:val="0"/>
                  <w:divBdr>
                    <w:top w:val="none" w:sz="0" w:space="0" w:color="auto"/>
                    <w:left w:val="none" w:sz="0" w:space="0" w:color="auto"/>
                    <w:bottom w:val="none" w:sz="0" w:space="0" w:color="auto"/>
                    <w:right w:val="none" w:sz="0" w:space="0" w:color="auto"/>
                  </w:divBdr>
                </w:div>
                <w:div w:id="1224023827">
                  <w:marLeft w:val="0"/>
                  <w:marRight w:val="0"/>
                  <w:marTop w:val="0"/>
                  <w:marBottom w:val="0"/>
                  <w:divBdr>
                    <w:top w:val="none" w:sz="0" w:space="0" w:color="auto"/>
                    <w:left w:val="none" w:sz="0" w:space="0" w:color="auto"/>
                    <w:bottom w:val="none" w:sz="0" w:space="0" w:color="auto"/>
                    <w:right w:val="none" w:sz="0" w:space="0" w:color="auto"/>
                  </w:divBdr>
                </w:div>
                <w:div w:id="1421175293">
                  <w:marLeft w:val="0"/>
                  <w:marRight w:val="0"/>
                  <w:marTop w:val="0"/>
                  <w:marBottom w:val="0"/>
                  <w:divBdr>
                    <w:top w:val="none" w:sz="0" w:space="0" w:color="auto"/>
                    <w:left w:val="none" w:sz="0" w:space="0" w:color="auto"/>
                    <w:bottom w:val="none" w:sz="0" w:space="0" w:color="auto"/>
                    <w:right w:val="none" w:sz="0" w:space="0" w:color="auto"/>
                  </w:divBdr>
                </w:div>
                <w:div w:id="1833598177">
                  <w:marLeft w:val="0"/>
                  <w:marRight w:val="0"/>
                  <w:marTop w:val="0"/>
                  <w:marBottom w:val="0"/>
                  <w:divBdr>
                    <w:top w:val="none" w:sz="0" w:space="0" w:color="auto"/>
                    <w:left w:val="none" w:sz="0" w:space="0" w:color="auto"/>
                    <w:bottom w:val="none" w:sz="0" w:space="0" w:color="auto"/>
                    <w:right w:val="none" w:sz="0" w:space="0" w:color="auto"/>
                  </w:divBdr>
                </w:div>
                <w:div w:id="1952397218">
                  <w:marLeft w:val="0"/>
                  <w:marRight w:val="0"/>
                  <w:marTop w:val="0"/>
                  <w:marBottom w:val="0"/>
                  <w:divBdr>
                    <w:top w:val="none" w:sz="0" w:space="0" w:color="auto"/>
                    <w:left w:val="none" w:sz="0" w:space="0" w:color="auto"/>
                    <w:bottom w:val="none" w:sz="0" w:space="0" w:color="auto"/>
                    <w:right w:val="none" w:sz="0" w:space="0" w:color="auto"/>
                  </w:divBdr>
                </w:div>
              </w:divsChild>
            </w:div>
            <w:div w:id="2089964220">
              <w:marLeft w:val="0"/>
              <w:marRight w:val="0"/>
              <w:marTop w:val="0"/>
              <w:marBottom w:val="0"/>
              <w:divBdr>
                <w:top w:val="none" w:sz="0" w:space="0" w:color="auto"/>
                <w:left w:val="none" w:sz="0" w:space="0" w:color="auto"/>
                <w:bottom w:val="none" w:sz="0" w:space="0" w:color="auto"/>
                <w:right w:val="none" w:sz="0" w:space="0" w:color="auto"/>
              </w:divBdr>
            </w:div>
          </w:divsChild>
        </w:div>
        <w:div w:id="1007708435">
          <w:marLeft w:val="0"/>
          <w:marRight w:val="0"/>
          <w:marTop w:val="0"/>
          <w:marBottom w:val="0"/>
          <w:divBdr>
            <w:top w:val="none" w:sz="0" w:space="0" w:color="auto"/>
            <w:left w:val="none" w:sz="0" w:space="0" w:color="auto"/>
            <w:bottom w:val="none" w:sz="0" w:space="0" w:color="auto"/>
            <w:right w:val="none" w:sz="0" w:space="0" w:color="auto"/>
          </w:divBdr>
        </w:div>
        <w:div w:id="1360425749">
          <w:marLeft w:val="0"/>
          <w:marRight w:val="0"/>
          <w:marTop w:val="0"/>
          <w:marBottom w:val="0"/>
          <w:divBdr>
            <w:top w:val="none" w:sz="0" w:space="0" w:color="auto"/>
            <w:left w:val="none" w:sz="0" w:space="0" w:color="auto"/>
            <w:bottom w:val="none" w:sz="0" w:space="0" w:color="auto"/>
            <w:right w:val="none" w:sz="0" w:space="0" w:color="auto"/>
          </w:divBdr>
          <w:divsChild>
            <w:div w:id="184908650">
              <w:marLeft w:val="0"/>
              <w:marRight w:val="0"/>
              <w:marTop w:val="0"/>
              <w:marBottom w:val="0"/>
              <w:divBdr>
                <w:top w:val="none" w:sz="0" w:space="0" w:color="auto"/>
                <w:left w:val="none" w:sz="0" w:space="0" w:color="auto"/>
                <w:bottom w:val="none" w:sz="0" w:space="0" w:color="auto"/>
                <w:right w:val="none" w:sz="0" w:space="0" w:color="auto"/>
              </w:divBdr>
              <w:divsChild>
                <w:div w:id="1376345134">
                  <w:marLeft w:val="0"/>
                  <w:marRight w:val="0"/>
                  <w:marTop w:val="0"/>
                  <w:marBottom w:val="0"/>
                  <w:divBdr>
                    <w:top w:val="none" w:sz="0" w:space="0" w:color="auto"/>
                    <w:left w:val="none" w:sz="0" w:space="0" w:color="auto"/>
                    <w:bottom w:val="none" w:sz="0" w:space="0" w:color="auto"/>
                    <w:right w:val="none" w:sz="0" w:space="0" w:color="auto"/>
                  </w:divBdr>
                  <w:divsChild>
                    <w:div w:id="21394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99656">
          <w:marLeft w:val="0"/>
          <w:marRight w:val="0"/>
          <w:marTop w:val="0"/>
          <w:marBottom w:val="0"/>
          <w:divBdr>
            <w:top w:val="none" w:sz="0" w:space="0" w:color="auto"/>
            <w:left w:val="none" w:sz="0" w:space="0" w:color="auto"/>
            <w:bottom w:val="none" w:sz="0" w:space="0" w:color="auto"/>
            <w:right w:val="none" w:sz="0" w:space="0" w:color="auto"/>
          </w:divBdr>
        </w:div>
        <w:div w:id="2119177447">
          <w:marLeft w:val="0"/>
          <w:marRight w:val="0"/>
          <w:marTop w:val="0"/>
          <w:marBottom w:val="0"/>
          <w:divBdr>
            <w:top w:val="none" w:sz="0" w:space="0" w:color="auto"/>
            <w:left w:val="none" w:sz="0" w:space="0" w:color="auto"/>
            <w:bottom w:val="none" w:sz="0" w:space="0" w:color="auto"/>
            <w:right w:val="none" w:sz="0" w:space="0" w:color="auto"/>
          </w:divBdr>
        </w:div>
      </w:divsChild>
    </w:div>
    <w:div w:id="221405055">
      <w:bodyDiv w:val="1"/>
      <w:marLeft w:val="0"/>
      <w:marRight w:val="0"/>
      <w:marTop w:val="0"/>
      <w:marBottom w:val="0"/>
      <w:divBdr>
        <w:top w:val="none" w:sz="0" w:space="0" w:color="auto"/>
        <w:left w:val="none" w:sz="0" w:space="0" w:color="auto"/>
        <w:bottom w:val="none" w:sz="0" w:space="0" w:color="auto"/>
        <w:right w:val="none" w:sz="0" w:space="0" w:color="auto"/>
      </w:divBdr>
    </w:div>
    <w:div w:id="302514775">
      <w:bodyDiv w:val="1"/>
      <w:marLeft w:val="0"/>
      <w:marRight w:val="0"/>
      <w:marTop w:val="0"/>
      <w:marBottom w:val="0"/>
      <w:divBdr>
        <w:top w:val="none" w:sz="0" w:space="0" w:color="auto"/>
        <w:left w:val="none" w:sz="0" w:space="0" w:color="auto"/>
        <w:bottom w:val="none" w:sz="0" w:space="0" w:color="auto"/>
        <w:right w:val="none" w:sz="0" w:space="0" w:color="auto"/>
      </w:divBdr>
      <w:divsChild>
        <w:div w:id="6099217">
          <w:marLeft w:val="0"/>
          <w:marRight w:val="0"/>
          <w:marTop w:val="0"/>
          <w:marBottom w:val="0"/>
          <w:divBdr>
            <w:top w:val="none" w:sz="0" w:space="0" w:color="auto"/>
            <w:left w:val="none" w:sz="0" w:space="0" w:color="auto"/>
            <w:bottom w:val="none" w:sz="0" w:space="0" w:color="auto"/>
            <w:right w:val="none" w:sz="0" w:space="0" w:color="auto"/>
          </w:divBdr>
        </w:div>
        <w:div w:id="144200571">
          <w:marLeft w:val="0"/>
          <w:marRight w:val="0"/>
          <w:marTop w:val="0"/>
          <w:marBottom w:val="0"/>
          <w:divBdr>
            <w:top w:val="none" w:sz="0" w:space="0" w:color="auto"/>
            <w:left w:val="none" w:sz="0" w:space="0" w:color="auto"/>
            <w:bottom w:val="none" w:sz="0" w:space="0" w:color="auto"/>
            <w:right w:val="none" w:sz="0" w:space="0" w:color="auto"/>
          </w:divBdr>
        </w:div>
        <w:div w:id="188034401">
          <w:marLeft w:val="0"/>
          <w:marRight w:val="0"/>
          <w:marTop w:val="0"/>
          <w:marBottom w:val="0"/>
          <w:divBdr>
            <w:top w:val="none" w:sz="0" w:space="0" w:color="auto"/>
            <w:left w:val="none" w:sz="0" w:space="0" w:color="auto"/>
            <w:bottom w:val="none" w:sz="0" w:space="0" w:color="auto"/>
            <w:right w:val="none" w:sz="0" w:space="0" w:color="auto"/>
          </w:divBdr>
        </w:div>
        <w:div w:id="443810162">
          <w:marLeft w:val="0"/>
          <w:marRight w:val="0"/>
          <w:marTop w:val="0"/>
          <w:marBottom w:val="0"/>
          <w:divBdr>
            <w:top w:val="none" w:sz="0" w:space="0" w:color="auto"/>
            <w:left w:val="none" w:sz="0" w:space="0" w:color="auto"/>
            <w:bottom w:val="none" w:sz="0" w:space="0" w:color="auto"/>
            <w:right w:val="none" w:sz="0" w:space="0" w:color="auto"/>
          </w:divBdr>
        </w:div>
        <w:div w:id="465120194">
          <w:marLeft w:val="0"/>
          <w:marRight w:val="0"/>
          <w:marTop w:val="0"/>
          <w:marBottom w:val="0"/>
          <w:divBdr>
            <w:top w:val="none" w:sz="0" w:space="0" w:color="auto"/>
            <w:left w:val="none" w:sz="0" w:space="0" w:color="auto"/>
            <w:bottom w:val="none" w:sz="0" w:space="0" w:color="auto"/>
            <w:right w:val="none" w:sz="0" w:space="0" w:color="auto"/>
          </w:divBdr>
        </w:div>
        <w:div w:id="654651821">
          <w:marLeft w:val="0"/>
          <w:marRight w:val="0"/>
          <w:marTop w:val="0"/>
          <w:marBottom w:val="0"/>
          <w:divBdr>
            <w:top w:val="none" w:sz="0" w:space="0" w:color="auto"/>
            <w:left w:val="none" w:sz="0" w:space="0" w:color="auto"/>
            <w:bottom w:val="none" w:sz="0" w:space="0" w:color="auto"/>
            <w:right w:val="none" w:sz="0" w:space="0" w:color="auto"/>
          </w:divBdr>
        </w:div>
        <w:div w:id="707729531">
          <w:marLeft w:val="0"/>
          <w:marRight w:val="0"/>
          <w:marTop w:val="0"/>
          <w:marBottom w:val="0"/>
          <w:divBdr>
            <w:top w:val="none" w:sz="0" w:space="0" w:color="auto"/>
            <w:left w:val="none" w:sz="0" w:space="0" w:color="auto"/>
            <w:bottom w:val="none" w:sz="0" w:space="0" w:color="auto"/>
            <w:right w:val="none" w:sz="0" w:space="0" w:color="auto"/>
          </w:divBdr>
        </w:div>
        <w:div w:id="735205708">
          <w:marLeft w:val="0"/>
          <w:marRight w:val="0"/>
          <w:marTop w:val="0"/>
          <w:marBottom w:val="0"/>
          <w:divBdr>
            <w:top w:val="none" w:sz="0" w:space="0" w:color="auto"/>
            <w:left w:val="none" w:sz="0" w:space="0" w:color="auto"/>
            <w:bottom w:val="none" w:sz="0" w:space="0" w:color="auto"/>
            <w:right w:val="none" w:sz="0" w:space="0" w:color="auto"/>
          </w:divBdr>
        </w:div>
        <w:div w:id="767585296">
          <w:marLeft w:val="0"/>
          <w:marRight w:val="0"/>
          <w:marTop w:val="0"/>
          <w:marBottom w:val="0"/>
          <w:divBdr>
            <w:top w:val="none" w:sz="0" w:space="0" w:color="auto"/>
            <w:left w:val="none" w:sz="0" w:space="0" w:color="auto"/>
            <w:bottom w:val="none" w:sz="0" w:space="0" w:color="auto"/>
            <w:right w:val="none" w:sz="0" w:space="0" w:color="auto"/>
          </w:divBdr>
        </w:div>
        <w:div w:id="913585586">
          <w:marLeft w:val="0"/>
          <w:marRight w:val="0"/>
          <w:marTop w:val="0"/>
          <w:marBottom w:val="0"/>
          <w:divBdr>
            <w:top w:val="none" w:sz="0" w:space="0" w:color="auto"/>
            <w:left w:val="none" w:sz="0" w:space="0" w:color="auto"/>
            <w:bottom w:val="none" w:sz="0" w:space="0" w:color="auto"/>
            <w:right w:val="none" w:sz="0" w:space="0" w:color="auto"/>
          </w:divBdr>
        </w:div>
        <w:div w:id="951858632">
          <w:marLeft w:val="0"/>
          <w:marRight w:val="0"/>
          <w:marTop w:val="0"/>
          <w:marBottom w:val="0"/>
          <w:divBdr>
            <w:top w:val="none" w:sz="0" w:space="0" w:color="auto"/>
            <w:left w:val="none" w:sz="0" w:space="0" w:color="auto"/>
            <w:bottom w:val="none" w:sz="0" w:space="0" w:color="auto"/>
            <w:right w:val="none" w:sz="0" w:space="0" w:color="auto"/>
          </w:divBdr>
        </w:div>
        <w:div w:id="978265188">
          <w:marLeft w:val="0"/>
          <w:marRight w:val="0"/>
          <w:marTop w:val="0"/>
          <w:marBottom w:val="0"/>
          <w:divBdr>
            <w:top w:val="none" w:sz="0" w:space="0" w:color="auto"/>
            <w:left w:val="none" w:sz="0" w:space="0" w:color="auto"/>
            <w:bottom w:val="none" w:sz="0" w:space="0" w:color="auto"/>
            <w:right w:val="none" w:sz="0" w:space="0" w:color="auto"/>
          </w:divBdr>
        </w:div>
        <w:div w:id="1034501367">
          <w:marLeft w:val="0"/>
          <w:marRight w:val="0"/>
          <w:marTop w:val="0"/>
          <w:marBottom w:val="0"/>
          <w:divBdr>
            <w:top w:val="none" w:sz="0" w:space="0" w:color="auto"/>
            <w:left w:val="none" w:sz="0" w:space="0" w:color="auto"/>
            <w:bottom w:val="none" w:sz="0" w:space="0" w:color="auto"/>
            <w:right w:val="none" w:sz="0" w:space="0" w:color="auto"/>
          </w:divBdr>
        </w:div>
        <w:div w:id="1076172998">
          <w:marLeft w:val="0"/>
          <w:marRight w:val="0"/>
          <w:marTop w:val="0"/>
          <w:marBottom w:val="0"/>
          <w:divBdr>
            <w:top w:val="none" w:sz="0" w:space="0" w:color="auto"/>
            <w:left w:val="none" w:sz="0" w:space="0" w:color="auto"/>
            <w:bottom w:val="none" w:sz="0" w:space="0" w:color="auto"/>
            <w:right w:val="none" w:sz="0" w:space="0" w:color="auto"/>
          </w:divBdr>
        </w:div>
        <w:div w:id="1101685334">
          <w:marLeft w:val="0"/>
          <w:marRight w:val="0"/>
          <w:marTop w:val="0"/>
          <w:marBottom w:val="0"/>
          <w:divBdr>
            <w:top w:val="none" w:sz="0" w:space="0" w:color="auto"/>
            <w:left w:val="none" w:sz="0" w:space="0" w:color="auto"/>
            <w:bottom w:val="none" w:sz="0" w:space="0" w:color="auto"/>
            <w:right w:val="none" w:sz="0" w:space="0" w:color="auto"/>
          </w:divBdr>
        </w:div>
        <w:div w:id="1174491467">
          <w:marLeft w:val="0"/>
          <w:marRight w:val="0"/>
          <w:marTop w:val="0"/>
          <w:marBottom w:val="0"/>
          <w:divBdr>
            <w:top w:val="none" w:sz="0" w:space="0" w:color="auto"/>
            <w:left w:val="none" w:sz="0" w:space="0" w:color="auto"/>
            <w:bottom w:val="none" w:sz="0" w:space="0" w:color="auto"/>
            <w:right w:val="none" w:sz="0" w:space="0" w:color="auto"/>
          </w:divBdr>
        </w:div>
        <w:div w:id="1336300301">
          <w:marLeft w:val="0"/>
          <w:marRight w:val="0"/>
          <w:marTop w:val="0"/>
          <w:marBottom w:val="0"/>
          <w:divBdr>
            <w:top w:val="none" w:sz="0" w:space="0" w:color="auto"/>
            <w:left w:val="none" w:sz="0" w:space="0" w:color="auto"/>
            <w:bottom w:val="none" w:sz="0" w:space="0" w:color="auto"/>
            <w:right w:val="none" w:sz="0" w:space="0" w:color="auto"/>
          </w:divBdr>
        </w:div>
        <w:div w:id="1343700912">
          <w:marLeft w:val="0"/>
          <w:marRight w:val="0"/>
          <w:marTop w:val="0"/>
          <w:marBottom w:val="0"/>
          <w:divBdr>
            <w:top w:val="none" w:sz="0" w:space="0" w:color="auto"/>
            <w:left w:val="none" w:sz="0" w:space="0" w:color="auto"/>
            <w:bottom w:val="none" w:sz="0" w:space="0" w:color="auto"/>
            <w:right w:val="none" w:sz="0" w:space="0" w:color="auto"/>
          </w:divBdr>
        </w:div>
        <w:div w:id="1394234605">
          <w:marLeft w:val="0"/>
          <w:marRight w:val="0"/>
          <w:marTop w:val="0"/>
          <w:marBottom w:val="0"/>
          <w:divBdr>
            <w:top w:val="none" w:sz="0" w:space="0" w:color="auto"/>
            <w:left w:val="none" w:sz="0" w:space="0" w:color="auto"/>
            <w:bottom w:val="none" w:sz="0" w:space="0" w:color="auto"/>
            <w:right w:val="none" w:sz="0" w:space="0" w:color="auto"/>
          </w:divBdr>
        </w:div>
        <w:div w:id="1451972346">
          <w:marLeft w:val="0"/>
          <w:marRight w:val="0"/>
          <w:marTop w:val="0"/>
          <w:marBottom w:val="0"/>
          <w:divBdr>
            <w:top w:val="none" w:sz="0" w:space="0" w:color="auto"/>
            <w:left w:val="none" w:sz="0" w:space="0" w:color="auto"/>
            <w:bottom w:val="none" w:sz="0" w:space="0" w:color="auto"/>
            <w:right w:val="none" w:sz="0" w:space="0" w:color="auto"/>
          </w:divBdr>
        </w:div>
        <w:div w:id="1570774713">
          <w:marLeft w:val="0"/>
          <w:marRight w:val="0"/>
          <w:marTop w:val="0"/>
          <w:marBottom w:val="0"/>
          <w:divBdr>
            <w:top w:val="none" w:sz="0" w:space="0" w:color="auto"/>
            <w:left w:val="none" w:sz="0" w:space="0" w:color="auto"/>
            <w:bottom w:val="none" w:sz="0" w:space="0" w:color="auto"/>
            <w:right w:val="none" w:sz="0" w:space="0" w:color="auto"/>
          </w:divBdr>
        </w:div>
        <w:div w:id="1626279333">
          <w:marLeft w:val="0"/>
          <w:marRight w:val="0"/>
          <w:marTop w:val="0"/>
          <w:marBottom w:val="0"/>
          <w:divBdr>
            <w:top w:val="none" w:sz="0" w:space="0" w:color="auto"/>
            <w:left w:val="none" w:sz="0" w:space="0" w:color="auto"/>
            <w:bottom w:val="none" w:sz="0" w:space="0" w:color="auto"/>
            <w:right w:val="none" w:sz="0" w:space="0" w:color="auto"/>
          </w:divBdr>
        </w:div>
        <w:div w:id="1703703859">
          <w:marLeft w:val="0"/>
          <w:marRight w:val="0"/>
          <w:marTop w:val="0"/>
          <w:marBottom w:val="0"/>
          <w:divBdr>
            <w:top w:val="none" w:sz="0" w:space="0" w:color="auto"/>
            <w:left w:val="none" w:sz="0" w:space="0" w:color="auto"/>
            <w:bottom w:val="none" w:sz="0" w:space="0" w:color="auto"/>
            <w:right w:val="none" w:sz="0" w:space="0" w:color="auto"/>
          </w:divBdr>
        </w:div>
        <w:div w:id="1727877858">
          <w:marLeft w:val="0"/>
          <w:marRight w:val="0"/>
          <w:marTop w:val="0"/>
          <w:marBottom w:val="0"/>
          <w:divBdr>
            <w:top w:val="none" w:sz="0" w:space="0" w:color="auto"/>
            <w:left w:val="none" w:sz="0" w:space="0" w:color="auto"/>
            <w:bottom w:val="none" w:sz="0" w:space="0" w:color="auto"/>
            <w:right w:val="none" w:sz="0" w:space="0" w:color="auto"/>
          </w:divBdr>
        </w:div>
        <w:div w:id="1741634505">
          <w:marLeft w:val="0"/>
          <w:marRight w:val="0"/>
          <w:marTop w:val="0"/>
          <w:marBottom w:val="0"/>
          <w:divBdr>
            <w:top w:val="none" w:sz="0" w:space="0" w:color="auto"/>
            <w:left w:val="none" w:sz="0" w:space="0" w:color="auto"/>
            <w:bottom w:val="none" w:sz="0" w:space="0" w:color="auto"/>
            <w:right w:val="none" w:sz="0" w:space="0" w:color="auto"/>
          </w:divBdr>
        </w:div>
        <w:div w:id="1907884034">
          <w:marLeft w:val="0"/>
          <w:marRight w:val="0"/>
          <w:marTop w:val="0"/>
          <w:marBottom w:val="0"/>
          <w:divBdr>
            <w:top w:val="none" w:sz="0" w:space="0" w:color="auto"/>
            <w:left w:val="none" w:sz="0" w:space="0" w:color="auto"/>
            <w:bottom w:val="none" w:sz="0" w:space="0" w:color="auto"/>
            <w:right w:val="none" w:sz="0" w:space="0" w:color="auto"/>
          </w:divBdr>
        </w:div>
        <w:div w:id="2048794509">
          <w:marLeft w:val="0"/>
          <w:marRight w:val="0"/>
          <w:marTop w:val="0"/>
          <w:marBottom w:val="0"/>
          <w:divBdr>
            <w:top w:val="none" w:sz="0" w:space="0" w:color="auto"/>
            <w:left w:val="none" w:sz="0" w:space="0" w:color="auto"/>
            <w:bottom w:val="none" w:sz="0" w:space="0" w:color="auto"/>
            <w:right w:val="none" w:sz="0" w:space="0" w:color="auto"/>
          </w:divBdr>
          <w:divsChild>
            <w:div w:id="1964342527">
              <w:marLeft w:val="0"/>
              <w:marRight w:val="0"/>
              <w:marTop w:val="0"/>
              <w:marBottom w:val="0"/>
              <w:divBdr>
                <w:top w:val="none" w:sz="0" w:space="0" w:color="auto"/>
                <w:left w:val="none" w:sz="0" w:space="0" w:color="auto"/>
                <w:bottom w:val="none" w:sz="0" w:space="0" w:color="auto"/>
                <w:right w:val="none" w:sz="0" w:space="0" w:color="auto"/>
              </w:divBdr>
            </w:div>
          </w:divsChild>
        </w:div>
        <w:div w:id="2087917637">
          <w:marLeft w:val="0"/>
          <w:marRight w:val="0"/>
          <w:marTop w:val="0"/>
          <w:marBottom w:val="0"/>
          <w:divBdr>
            <w:top w:val="none" w:sz="0" w:space="0" w:color="auto"/>
            <w:left w:val="none" w:sz="0" w:space="0" w:color="auto"/>
            <w:bottom w:val="none" w:sz="0" w:space="0" w:color="auto"/>
            <w:right w:val="none" w:sz="0" w:space="0" w:color="auto"/>
          </w:divBdr>
          <w:divsChild>
            <w:div w:id="1758290093">
              <w:marLeft w:val="0"/>
              <w:marRight w:val="0"/>
              <w:marTop w:val="0"/>
              <w:marBottom w:val="0"/>
              <w:divBdr>
                <w:top w:val="none" w:sz="0" w:space="0" w:color="auto"/>
                <w:left w:val="none" w:sz="0" w:space="0" w:color="auto"/>
                <w:bottom w:val="none" w:sz="0" w:space="0" w:color="auto"/>
                <w:right w:val="none" w:sz="0" w:space="0" w:color="auto"/>
              </w:divBdr>
              <w:divsChild>
                <w:div w:id="1375076628">
                  <w:marLeft w:val="0"/>
                  <w:marRight w:val="0"/>
                  <w:marTop w:val="0"/>
                  <w:marBottom w:val="0"/>
                  <w:divBdr>
                    <w:top w:val="none" w:sz="0" w:space="0" w:color="auto"/>
                    <w:left w:val="none" w:sz="0" w:space="0" w:color="auto"/>
                    <w:bottom w:val="none" w:sz="0" w:space="0" w:color="auto"/>
                    <w:right w:val="none" w:sz="0" w:space="0" w:color="auto"/>
                  </w:divBdr>
                  <w:divsChild>
                    <w:div w:id="16510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3815">
      <w:bodyDiv w:val="1"/>
      <w:marLeft w:val="0"/>
      <w:marRight w:val="0"/>
      <w:marTop w:val="0"/>
      <w:marBottom w:val="0"/>
      <w:divBdr>
        <w:top w:val="none" w:sz="0" w:space="0" w:color="auto"/>
        <w:left w:val="none" w:sz="0" w:space="0" w:color="auto"/>
        <w:bottom w:val="none" w:sz="0" w:space="0" w:color="auto"/>
        <w:right w:val="none" w:sz="0" w:space="0" w:color="auto"/>
      </w:divBdr>
    </w:div>
    <w:div w:id="825630678">
      <w:bodyDiv w:val="1"/>
      <w:marLeft w:val="0"/>
      <w:marRight w:val="0"/>
      <w:marTop w:val="0"/>
      <w:marBottom w:val="0"/>
      <w:divBdr>
        <w:top w:val="none" w:sz="0" w:space="0" w:color="auto"/>
        <w:left w:val="none" w:sz="0" w:space="0" w:color="auto"/>
        <w:bottom w:val="none" w:sz="0" w:space="0" w:color="auto"/>
        <w:right w:val="none" w:sz="0" w:space="0" w:color="auto"/>
      </w:divBdr>
      <w:divsChild>
        <w:div w:id="233709782">
          <w:marLeft w:val="0"/>
          <w:marRight w:val="0"/>
          <w:marTop w:val="0"/>
          <w:marBottom w:val="0"/>
          <w:divBdr>
            <w:top w:val="none" w:sz="0" w:space="0" w:color="auto"/>
            <w:left w:val="none" w:sz="0" w:space="0" w:color="auto"/>
            <w:bottom w:val="none" w:sz="0" w:space="0" w:color="auto"/>
            <w:right w:val="none" w:sz="0" w:space="0" w:color="auto"/>
          </w:divBdr>
          <w:divsChild>
            <w:div w:id="72506791">
              <w:marLeft w:val="0"/>
              <w:marRight w:val="0"/>
              <w:marTop w:val="0"/>
              <w:marBottom w:val="0"/>
              <w:divBdr>
                <w:top w:val="none" w:sz="0" w:space="0" w:color="auto"/>
                <w:left w:val="none" w:sz="0" w:space="0" w:color="auto"/>
                <w:bottom w:val="none" w:sz="0" w:space="0" w:color="auto"/>
                <w:right w:val="none" w:sz="0" w:space="0" w:color="auto"/>
              </w:divBdr>
            </w:div>
            <w:div w:id="1189903536">
              <w:marLeft w:val="0"/>
              <w:marRight w:val="0"/>
              <w:marTop w:val="0"/>
              <w:marBottom w:val="0"/>
              <w:divBdr>
                <w:top w:val="none" w:sz="0" w:space="0" w:color="auto"/>
                <w:left w:val="none" w:sz="0" w:space="0" w:color="auto"/>
                <w:bottom w:val="none" w:sz="0" w:space="0" w:color="auto"/>
                <w:right w:val="none" w:sz="0" w:space="0" w:color="auto"/>
              </w:divBdr>
            </w:div>
            <w:div w:id="1236668509">
              <w:marLeft w:val="0"/>
              <w:marRight w:val="0"/>
              <w:marTop w:val="0"/>
              <w:marBottom w:val="0"/>
              <w:divBdr>
                <w:top w:val="none" w:sz="0" w:space="0" w:color="auto"/>
                <w:left w:val="none" w:sz="0" w:space="0" w:color="auto"/>
                <w:bottom w:val="none" w:sz="0" w:space="0" w:color="auto"/>
                <w:right w:val="none" w:sz="0" w:space="0" w:color="auto"/>
              </w:divBdr>
            </w:div>
            <w:div w:id="1295406903">
              <w:marLeft w:val="0"/>
              <w:marRight w:val="0"/>
              <w:marTop w:val="0"/>
              <w:marBottom w:val="0"/>
              <w:divBdr>
                <w:top w:val="none" w:sz="0" w:space="0" w:color="auto"/>
                <w:left w:val="none" w:sz="0" w:space="0" w:color="auto"/>
                <w:bottom w:val="none" w:sz="0" w:space="0" w:color="auto"/>
                <w:right w:val="none" w:sz="0" w:space="0" w:color="auto"/>
              </w:divBdr>
            </w:div>
            <w:div w:id="1408461210">
              <w:marLeft w:val="0"/>
              <w:marRight w:val="0"/>
              <w:marTop w:val="0"/>
              <w:marBottom w:val="0"/>
              <w:divBdr>
                <w:top w:val="none" w:sz="0" w:space="0" w:color="auto"/>
                <w:left w:val="none" w:sz="0" w:space="0" w:color="auto"/>
                <w:bottom w:val="none" w:sz="0" w:space="0" w:color="auto"/>
                <w:right w:val="none" w:sz="0" w:space="0" w:color="auto"/>
              </w:divBdr>
            </w:div>
            <w:div w:id="1523276081">
              <w:marLeft w:val="0"/>
              <w:marRight w:val="0"/>
              <w:marTop w:val="0"/>
              <w:marBottom w:val="0"/>
              <w:divBdr>
                <w:top w:val="none" w:sz="0" w:space="0" w:color="auto"/>
                <w:left w:val="none" w:sz="0" w:space="0" w:color="auto"/>
                <w:bottom w:val="none" w:sz="0" w:space="0" w:color="auto"/>
                <w:right w:val="none" w:sz="0" w:space="0" w:color="auto"/>
              </w:divBdr>
            </w:div>
            <w:div w:id="1534001532">
              <w:marLeft w:val="0"/>
              <w:marRight w:val="0"/>
              <w:marTop w:val="0"/>
              <w:marBottom w:val="0"/>
              <w:divBdr>
                <w:top w:val="none" w:sz="0" w:space="0" w:color="auto"/>
                <w:left w:val="none" w:sz="0" w:space="0" w:color="auto"/>
                <w:bottom w:val="none" w:sz="0" w:space="0" w:color="auto"/>
                <w:right w:val="none" w:sz="0" w:space="0" w:color="auto"/>
              </w:divBdr>
            </w:div>
            <w:div w:id="1623031612">
              <w:marLeft w:val="0"/>
              <w:marRight w:val="0"/>
              <w:marTop w:val="0"/>
              <w:marBottom w:val="0"/>
              <w:divBdr>
                <w:top w:val="none" w:sz="0" w:space="0" w:color="auto"/>
                <w:left w:val="none" w:sz="0" w:space="0" w:color="auto"/>
                <w:bottom w:val="none" w:sz="0" w:space="0" w:color="auto"/>
                <w:right w:val="none" w:sz="0" w:space="0" w:color="auto"/>
              </w:divBdr>
              <w:divsChild>
                <w:div w:id="94903771">
                  <w:marLeft w:val="0"/>
                  <w:marRight w:val="0"/>
                  <w:marTop w:val="0"/>
                  <w:marBottom w:val="0"/>
                  <w:divBdr>
                    <w:top w:val="none" w:sz="0" w:space="0" w:color="auto"/>
                    <w:left w:val="none" w:sz="0" w:space="0" w:color="auto"/>
                    <w:bottom w:val="none" w:sz="0" w:space="0" w:color="auto"/>
                    <w:right w:val="none" w:sz="0" w:space="0" w:color="auto"/>
                  </w:divBdr>
                </w:div>
                <w:div w:id="289018804">
                  <w:marLeft w:val="0"/>
                  <w:marRight w:val="0"/>
                  <w:marTop w:val="0"/>
                  <w:marBottom w:val="0"/>
                  <w:divBdr>
                    <w:top w:val="none" w:sz="0" w:space="0" w:color="auto"/>
                    <w:left w:val="none" w:sz="0" w:space="0" w:color="auto"/>
                    <w:bottom w:val="none" w:sz="0" w:space="0" w:color="auto"/>
                    <w:right w:val="none" w:sz="0" w:space="0" w:color="auto"/>
                  </w:divBdr>
                </w:div>
                <w:div w:id="394084430">
                  <w:marLeft w:val="0"/>
                  <w:marRight w:val="0"/>
                  <w:marTop w:val="0"/>
                  <w:marBottom w:val="0"/>
                  <w:divBdr>
                    <w:top w:val="none" w:sz="0" w:space="0" w:color="auto"/>
                    <w:left w:val="none" w:sz="0" w:space="0" w:color="auto"/>
                    <w:bottom w:val="none" w:sz="0" w:space="0" w:color="auto"/>
                    <w:right w:val="none" w:sz="0" w:space="0" w:color="auto"/>
                  </w:divBdr>
                </w:div>
                <w:div w:id="438376417">
                  <w:marLeft w:val="0"/>
                  <w:marRight w:val="0"/>
                  <w:marTop w:val="0"/>
                  <w:marBottom w:val="0"/>
                  <w:divBdr>
                    <w:top w:val="none" w:sz="0" w:space="0" w:color="auto"/>
                    <w:left w:val="none" w:sz="0" w:space="0" w:color="auto"/>
                    <w:bottom w:val="none" w:sz="0" w:space="0" w:color="auto"/>
                    <w:right w:val="none" w:sz="0" w:space="0" w:color="auto"/>
                  </w:divBdr>
                </w:div>
                <w:div w:id="1012417491">
                  <w:marLeft w:val="0"/>
                  <w:marRight w:val="0"/>
                  <w:marTop w:val="0"/>
                  <w:marBottom w:val="0"/>
                  <w:divBdr>
                    <w:top w:val="none" w:sz="0" w:space="0" w:color="auto"/>
                    <w:left w:val="none" w:sz="0" w:space="0" w:color="auto"/>
                    <w:bottom w:val="none" w:sz="0" w:space="0" w:color="auto"/>
                    <w:right w:val="none" w:sz="0" w:space="0" w:color="auto"/>
                  </w:divBdr>
                </w:div>
                <w:div w:id="1163930458">
                  <w:marLeft w:val="0"/>
                  <w:marRight w:val="0"/>
                  <w:marTop w:val="0"/>
                  <w:marBottom w:val="0"/>
                  <w:divBdr>
                    <w:top w:val="none" w:sz="0" w:space="0" w:color="auto"/>
                    <w:left w:val="none" w:sz="0" w:space="0" w:color="auto"/>
                    <w:bottom w:val="none" w:sz="0" w:space="0" w:color="auto"/>
                    <w:right w:val="none" w:sz="0" w:space="0" w:color="auto"/>
                  </w:divBdr>
                </w:div>
                <w:div w:id="1848909878">
                  <w:marLeft w:val="0"/>
                  <w:marRight w:val="0"/>
                  <w:marTop w:val="0"/>
                  <w:marBottom w:val="0"/>
                  <w:divBdr>
                    <w:top w:val="none" w:sz="0" w:space="0" w:color="auto"/>
                    <w:left w:val="none" w:sz="0" w:space="0" w:color="auto"/>
                    <w:bottom w:val="none" w:sz="0" w:space="0" w:color="auto"/>
                    <w:right w:val="none" w:sz="0" w:space="0" w:color="auto"/>
                  </w:divBdr>
                </w:div>
                <w:div w:id="2013102026">
                  <w:marLeft w:val="0"/>
                  <w:marRight w:val="0"/>
                  <w:marTop w:val="0"/>
                  <w:marBottom w:val="0"/>
                  <w:divBdr>
                    <w:top w:val="none" w:sz="0" w:space="0" w:color="auto"/>
                    <w:left w:val="none" w:sz="0" w:space="0" w:color="auto"/>
                    <w:bottom w:val="none" w:sz="0" w:space="0" w:color="auto"/>
                    <w:right w:val="none" w:sz="0" w:space="0" w:color="auto"/>
                  </w:divBdr>
                </w:div>
              </w:divsChild>
            </w:div>
            <w:div w:id="1843665875">
              <w:marLeft w:val="0"/>
              <w:marRight w:val="0"/>
              <w:marTop w:val="0"/>
              <w:marBottom w:val="0"/>
              <w:divBdr>
                <w:top w:val="none" w:sz="0" w:space="0" w:color="auto"/>
                <w:left w:val="none" w:sz="0" w:space="0" w:color="auto"/>
                <w:bottom w:val="none" w:sz="0" w:space="0" w:color="auto"/>
                <w:right w:val="none" w:sz="0" w:space="0" w:color="auto"/>
              </w:divBdr>
            </w:div>
            <w:div w:id="1966083689">
              <w:marLeft w:val="0"/>
              <w:marRight w:val="0"/>
              <w:marTop w:val="0"/>
              <w:marBottom w:val="0"/>
              <w:divBdr>
                <w:top w:val="none" w:sz="0" w:space="0" w:color="auto"/>
                <w:left w:val="none" w:sz="0" w:space="0" w:color="auto"/>
                <w:bottom w:val="none" w:sz="0" w:space="0" w:color="auto"/>
                <w:right w:val="none" w:sz="0" w:space="0" w:color="auto"/>
              </w:divBdr>
            </w:div>
            <w:div w:id="2049260831">
              <w:marLeft w:val="0"/>
              <w:marRight w:val="0"/>
              <w:marTop w:val="0"/>
              <w:marBottom w:val="0"/>
              <w:divBdr>
                <w:top w:val="none" w:sz="0" w:space="0" w:color="auto"/>
                <w:left w:val="none" w:sz="0" w:space="0" w:color="auto"/>
                <w:bottom w:val="none" w:sz="0" w:space="0" w:color="auto"/>
                <w:right w:val="none" w:sz="0" w:space="0" w:color="auto"/>
              </w:divBdr>
            </w:div>
          </w:divsChild>
        </w:div>
        <w:div w:id="298808229">
          <w:marLeft w:val="0"/>
          <w:marRight w:val="0"/>
          <w:marTop w:val="0"/>
          <w:marBottom w:val="0"/>
          <w:divBdr>
            <w:top w:val="none" w:sz="0" w:space="0" w:color="auto"/>
            <w:left w:val="none" w:sz="0" w:space="0" w:color="auto"/>
            <w:bottom w:val="none" w:sz="0" w:space="0" w:color="auto"/>
            <w:right w:val="none" w:sz="0" w:space="0" w:color="auto"/>
          </w:divBdr>
        </w:div>
        <w:div w:id="544609162">
          <w:marLeft w:val="0"/>
          <w:marRight w:val="0"/>
          <w:marTop w:val="0"/>
          <w:marBottom w:val="0"/>
          <w:divBdr>
            <w:top w:val="none" w:sz="0" w:space="0" w:color="auto"/>
            <w:left w:val="none" w:sz="0" w:space="0" w:color="auto"/>
            <w:bottom w:val="none" w:sz="0" w:space="0" w:color="auto"/>
            <w:right w:val="none" w:sz="0" w:space="0" w:color="auto"/>
          </w:divBdr>
        </w:div>
        <w:div w:id="783304460">
          <w:marLeft w:val="0"/>
          <w:marRight w:val="0"/>
          <w:marTop w:val="0"/>
          <w:marBottom w:val="0"/>
          <w:divBdr>
            <w:top w:val="none" w:sz="0" w:space="0" w:color="auto"/>
            <w:left w:val="none" w:sz="0" w:space="0" w:color="auto"/>
            <w:bottom w:val="none" w:sz="0" w:space="0" w:color="auto"/>
            <w:right w:val="none" w:sz="0" w:space="0" w:color="auto"/>
          </w:divBdr>
        </w:div>
        <w:div w:id="923538554">
          <w:marLeft w:val="0"/>
          <w:marRight w:val="0"/>
          <w:marTop w:val="0"/>
          <w:marBottom w:val="0"/>
          <w:divBdr>
            <w:top w:val="none" w:sz="0" w:space="0" w:color="auto"/>
            <w:left w:val="none" w:sz="0" w:space="0" w:color="auto"/>
            <w:bottom w:val="none" w:sz="0" w:space="0" w:color="auto"/>
            <w:right w:val="none" w:sz="0" w:space="0" w:color="auto"/>
          </w:divBdr>
        </w:div>
        <w:div w:id="959412074">
          <w:marLeft w:val="0"/>
          <w:marRight w:val="0"/>
          <w:marTop w:val="0"/>
          <w:marBottom w:val="0"/>
          <w:divBdr>
            <w:top w:val="none" w:sz="0" w:space="0" w:color="auto"/>
            <w:left w:val="none" w:sz="0" w:space="0" w:color="auto"/>
            <w:bottom w:val="none" w:sz="0" w:space="0" w:color="auto"/>
            <w:right w:val="none" w:sz="0" w:space="0" w:color="auto"/>
          </w:divBdr>
        </w:div>
        <w:div w:id="1116868522">
          <w:marLeft w:val="0"/>
          <w:marRight w:val="0"/>
          <w:marTop w:val="0"/>
          <w:marBottom w:val="0"/>
          <w:divBdr>
            <w:top w:val="none" w:sz="0" w:space="0" w:color="auto"/>
            <w:left w:val="none" w:sz="0" w:space="0" w:color="auto"/>
            <w:bottom w:val="none" w:sz="0" w:space="0" w:color="auto"/>
            <w:right w:val="none" w:sz="0" w:space="0" w:color="auto"/>
          </w:divBdr>
          <w:divsChild>
            <w:div w:id="334264624">
              <w:marLeft w:val="0"/>
              <w:marRight w:val="0"/>
              <w:marTop w:val="0"/>
              <w:marBottom w:val="0"/>
              <w:divBdr>
                <w:top w:val="none" w:sz="0" w:space="0" w:color="auto"/>
                <w:left w:val="none" w:sz="0" w:space="0" w:color="auto"/>
                <w:bottom w:val="none" w:sz="0" w:space="0" w:color="auto"/>
                <w:right w:val="none" w:sz="0" w:space="0" w:color="auto"/>
              </w:divBdr>
            </w:div>
          </w:divsChild>
        </w:div>
        <w:div w:id="1191728245">
          <w:marLeft w:val="0"/>
          <w:marRight w:val="0"/>
          <w:marTop w:val="0"/>
          <w:marBottom w:val="0"/>
          <w:divBdr>
            <w:top w:val="none" w:sz="0" w:space="0" w:color="auto"/>
            <w:left w:val="none" w:sz="0" w:space="0" w:color="auto"/>
            <w:bottom w:val="none" w:sz="0" w:space="0" w:color="auto"/>
            <w:right w:val="none" w:sz="0" w:space="0" w:color="auto"/>
          </w:divBdr>
        </w:div>
        <w:div w:id="1326468702">
          <w:marLeft w:val="0"/>
          <w:marRight w:val="0"/>
          <w:marTop w:val="0"/>
          <w:marBottom w:val="0"/>
          <w:divBdr>
            <w:top w:val="none" w:sz="0" w:space="0" w:color="auto"/>
            <w:left w:val="none" w:sz="0" w:space="0" w:color="auto"/>
            <w:bottom w:val="none" w:sz="0" w:space="0" w:color="auto"/>
            <w:right w:val="none" w:sz="0" w:space="0" w:color="auto"/>
          </w:divBdr>
          <w:divsChild>
            <w:div w:id="708342097">
              <w:marLeft w:val="0"/>
              <w:marRight w:val="0"/>
              <w:marTop w:val="0"/>
              <w:marBottom w:val="0"/>
              <w:divBdr>
                <w:top w:val="none" w:sz="0" w:space="0" w:color="auto"/>
                <w:left w:val="none" w:sz="0" w:space="0" w:color="auto"/>
                <w:bottom w:val="none" w:sz="0" w:space="0" w:color="auto"/>
                <w:right w:val="none" w:sz="0" w:space="0" w:color="auto"/>
              </w:divBdr>
            </w:div>
            <w:div w:id="794299250">
              <w:marLeft w:val="0"/>
              <w:marRight w:val="0"/>
              <w:marTop w:val="0"/>
              <w:marBottom w:val="0"/>
              <w:divBdr>
                <w:top w:val="none" w:sz="0" w:space="0" w:color="auto"/>
                <w:left w:val="none" w:sz="0" w:space="0" w:color="auto"/>
                <w:bottom w:val="none" w:sz="0" w:space="0" w:color="auto"/>
                <w:right w:val="none" w:sz="0" w:space="0" w:color="auto"/>
              </w:divBdr>
            </w:div>
          </w:divsChild>
        </w:div>
        <w:div w:id="1540782303">
          <w:marLeft w:val="0"/>
          <w:marRight w:val="0"/>
          <w:marTop w:val="0"/>
          <w:marBottom w:val="0"/>
          <w:divBdr>
            <w:top w:val="none" w:sz="0" w:space="0" w:color="auto"/>
            <w:left w:val="none" w:sz="0" w:space="0" w:color="auto"/>
            <w:bottom w:val="none" w:sz="0" w:space="0" w:color="auto"/>
            <w:right w:val="none" w:sz="0" w:space="0" w:color="auto"/>
          </w:divBdr>
          <w:divsChild>
            <w:div w:id="1270429829">
              <w:marLeft w:val="0"/>
              <w:marRight w:val="0"/>
              <w:marTop w:val="0"/>
              <w:marBottom w:val="0"/>
              <w:divBdr>
                <w:top w:val="none" w:sz="0" w:space="0" w:color="auto"/>
                <w:left w:val="none" w:sz="0" w:space="0" w:color="auto"/>
                <w:bottom w:val="none" w:sz="0" w:space="0" w:color="auto"/>
                <w:right w:val="none" w:sz="0" w:space="0" w:color="auto"/>
              </w:divBdr>
              <w:divsChild>
                <w:div w:id="791557372">
                  <w:marLeft w:val="0"/>
                  <w:marRight w:val="0"/>
                  <w:marTop w:val="0"/>
                  <w:marBottom w:val="0"/>
                  <w:divBdr>
                    <w:top w:val="none" w:sz="0" w:space="0" w:color="auto"/>
                    <w:left w:val="none" w:sz="0" w:space="0" w:color="auto"/>
                    <w:bottom w:val="none" w:sz="0" w:space="0" w:color="auto"/>
                    <w:right w:val="none" w:sz="0" w:space="0" w:color="auto"/>
                  </w:divBdr>
                  <w:divsChild>
                    <w:div w:id="1787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41687">
      <w:bodyDiv w:val="1"/>
      <w:marLeft w:val="0"/>
      <w:marRight w:val="0"/>
      <w:marTop w:val="0"/>
      <w:marBottom w:val="0"/>
      <w:divBdr>
        <w:top w:val="none" w:sz="0" w:space="0" w:color="auto"/>
        <w:left w:val="none" w:sz="0" w:space="0" w:color="auto"/>
        <w:bottom w:val="none" w:sz="0" w:space="0" w:color="auto"/>
        <w:right w:val="none" w:sz="0" w:space="0" w:color="auto"/>
      </w:divBdr>
    </w:div>
    <w:div w:id="921644830">
      <w:bodyDiv w:val="1"/>
      <w:marLeft w:val="0"/>
      <w:marRight w:val="0"/>
      <w:marTop w:val="0"/>
      <w:marBottom w:val="0"/>
      <w:divBdr>
        <w:top w:val="none" w:sz="0" w:space="0" w:color="auto"/>
        <w:left w:val="none" w:sz="0" w:space="0" w:color="auto"/>
        <w:bottom w:val="none" w:sz="0" w:space="0" w:color="auto"/>
        <w:right w:val="none" w:sz="0" w:space="0" w:color="auto"/>
      </w:divBdr>
      <w:divsChild>
        <w:div w:id="1036736529">
          <w:marLeft w:val="547"/>
          <w:marRight w:val="0"/>
          <w:marTop w:val="154"/>
          <w:marBottom w:val="0"/>
          <w:divBdr>
            <w:top w:val="none" w:sz="0" w:space="0" w:color="auto"/>
            <w:left w:val="none" w:sz="0" w:space="0" w:color="auto"/>
            <w:bottom w:val="none" w:sz="0" w:space="0" w:color="auto"/>
            <w:right w:val="none" w:sz="0" w:space="0" w:color="auto"/>
          </w:divBdr>
        </w:div>
        <w:div w:id="690880947">
          <w:marLeft w:val="547"/>
          <w:marRight w:val="0"/>
          <w:marTop w:val="154"/>
          <w:marBottom w:val="0"/>
          <w:divBdr>
            <w:top w:val="none" w:sz="0" w:space="0" w:color="auto"/>
            <w:left w:val="none" w:sz="0" w:space="0" w:color="auto"/>
            <w:bottom w:val="none" w:sz="0" w:space="0" w:color="auto"/>
            <w:right w:val="none" w:sz="0" w:space="0" w:color="auto"/>
          </w:divBdr>
        </w:div>
      </w:divsChild>
    </w:div>
    <w:div w:id="923799627">
      <w:bodyDiv w:val="1"/>
      <w:marLeft w:val="0"/>
      <w:marRight w:val="0"/>
      <w:marTop w:val="0"/>
      <w:marBottom w:val="0"/>
      <w:divBdr>
        <w:top w:val="none" w:sz="0" w:space="0" w:color="auto"/>
        <w:left w:val="none" w:sz="0" w:space="0" w:color="auto"/>
        <w:bottom w:val="none" w:sz="0" w:space="0" w:color="auto"/>
        <w:right w:val="none" w:sz="0" w:space="0" w:color="auto"/>
      </w:divBdr>
    </w:div>
    <w:div w:id="1008171955">
      <w:bodyDiv w:val="1"/>
      <w:marLeft w:val="0"/>
      <w:marRight w:val="0"/>
      <w:marTop w:val="0"/>
      <w:marBottom w:val="0"/>
      <w:divBdr>
        <w:top w:val="none" w:sz="0" w:space="0" w:color="auto"/>
        <w:left w:val="none" w:sz="0" w:space="0" w:color="auto"/>
        <w:bottom w:val="none" w:sz="0" w:space="0" w:color="auto"/>
        <w:right w:val="none" w:sz="0" w:space="0" w:color="auto"/>
      </w:divBdr>
    </w:div>
    <w:div w:id="1168058881">
      <w:bodyDiv w:val="1"/>
      <w:marLeft w:val="0"/>
      <w:marRight w:val="0"/>
      <w:marTop w:val="0"/>
      <w:marBottom w:val="0"/>
      <w:divBdr>
        <w:top w:val="none" w:sz="0" w:space="0" w:color="auto"/>
        <w:left w:val="none" w:sz="0" w:space="0" w:color="auto"/>
        <w:bottom w:val="none" w:sz="0" w:space="0" w:color="auto"/>
        <w:right w:val="none" w:sz="0" w:space="0" w:color="auto"/>
      </w:divBdr>
      <w:divsChild>
        <w:div w:id="325088152">
          <w:marLeft w:val="0"/>
          <w:marRight w:val="0"/>
          <w:marTop w:val="0"/>
          <w:marBottom w:val="360"/>
          <w:divBdr>
            <w:top w:val="single" w:sz="12" w:space="0" w:color="FF3300"/>
            <w:left w:val="none" w:sz="0" w:space="0" w:color="auto"/>
            <w:bottom w:val="none" w:sz="0" w:space="0" w:color="auto"/>
            <w:right w:val="none" w:sz="0" w:space="0" w:color="auto"/>
          </w:divBdr>
          <w:divsChild>
            <w:div w:id="2017265878">
              <w:marLeft w:val="0"/>
              <w:marRight w:val="0"/>
              <w:marTop w:val="0"/>
              <w:marBottom w:val="0"/>
              <w:divBdr>
                <w:top w:val="none" w:sz="0" w:space="0" w:color="auto"/>
                <w:left w:val="none" w:sz="0" w:space="0" w:color="auto"/>
                <w:bottom w:val="none" w:sz="0" w:space="0" w:color="auto"/>
                <w:right w:val="none" w:sz="0" w:space="0" w:color="auto"/>
              </w:divBdr>
              <w:divsChild>
                <w:div w:id="346491247">
                  <w:marLeft w:val="0"/>
                  <w:marRight w:val="-4207"/>
                  <w:marTop w:val="0"/>
                  <w:marBottom w:val="0"/>
                  <w:divBdr>
                    <w:top w:val="none" w:sz="0" w:space="0" w:color="auto"/>
                    <w:left w:val="none" w:sz="0" w:space="0" w:color="auto"/>
                    <w:bottom w:val="none" w:sz="0" w:space="0" w:color="auto"/>
                    <w:right w:val="none" w:sz="0" w:space="0" w:color="auto"/>
                  </w:divBdr>
                  <w:divsChild>
                    <w:div w:id="201938964">
                      <w:marLeft w:val="0"/>
                      <w:marRight w:val="4395"/>
                      <w:marTop w:val="360"/>
                      <w:marBottom w:val="360"/>
                      <w:divBdr>
                        <w:top w:val="none" w:sz="0" w:space="0" w:color="auto"/>
                        <w:left w:val="none" w:sz="0" w:space="0" w:color="auto"/>
                        <w:bottom w:val="none" w:sz="0" w:space="0" w:color="auto"/>
                        <w:right w:val="none" w:sz="0" w:space="0" w:color="auto"/>
                      </w:divBdr>
                      <w:divsChild>
                        <w:div w:id="122730605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357999241">
      <w:bodyDiv w:val="1"/>
      <w:marLeft w:val="0"/>
      <w:marRight w:val="0"/>
      <w:marTop w:val="0"/>
      <w:marBottom w:val="0"/>
      <w:divBdr>
        <w:top w:val="none" w:sz="0" w:space="0" w:color="auto"/>
        <w:left w:val="none" w:sz="0" w:space="0" w:color="auto"/>
        <w:bottom w:val="none" w:sz="0" w:space="0" w:color="auto"/>
        <w:right w:val="none" w:sz="0" w:space="0" w:color="auto"/>
      </w:divBdr>
      <w:divsChild>
        <w:div w:id="42947003">
          <w:marLeft w:val="0"/>
          <w:marRight w:val="0"/>
          <w:marTop w:val="121"/>
          <w:marBottom w:val="0"/>
          <w:divBdr>
            <w:top w:val="none" w:sz="0" w:space="0" w:color="auto"/>
            <w:left w:val="none" w:sz="0" w:space="0" w:color="auto"/>
            <w:bottom w:val="none" w:sz="0" w:space="0" w:color="auto"/>
            <w:right w:val="none" w:sz="0" w:space="0" w:color="auto"/>
          </w:divBdr>
        </w:div>
        <w:div w:id="373772406">
          <w:marLeft w:val="121"/>
          <w:marRight w:val="0"/>
          <w:marTop w:val="121"/>
          <w:marBottom w:val="0"/>
          <w:divBdr>
            <w:top w:val="none" w:sz="0" w:space="0" w:color="auto"/>
            <w:left w:val="none" w:sz="0" w:space="0" w:color="auto"/>
            <w:bottom w:val="none" w:sz="0" w:space="0" w:color="auto"/>
            <w:right w:val="none" w:sz="0" w:space="0" w:color="auto"/>
          </w:divBdr>
        </w:div>
        <w:div w:id="1418290049">
          <w:marLeft w:val="121"/>
          <w:marRight w:val="0"/>
          <w:marTop w:val="121"/>
          <w:marBottom w:val="0"/>
          <w:divBdr>
            <w:top w:val="none" w:sz="0" w:space="0" w:color="auto"/>
            <w:left w:val="none" w:sz="0" w:space="0" w:color="auto"/>
            <w:bottom w:val="none" w:sz="0" w:space="0" w:color="auto"/>
            <w:right w:val="none" w:sz="0" w:space="0" w:color="auto"/>
          </w:divBdr>
        </w:div>
        <w:div w:id="1609652499">
          <w:marLeft w:val="0"/>
          <w:marRight w:val="0"/>
          <w:marTop w:val="182"/>
          <w:marBottom w:val="0"/>
          <w:divBdr>
            <w:top w:val="none" w:sz="0" w:space="0" w:color="auto"/>
            <w:left w:val="none" w:sz="0" w:space="0" w:color="auto"/>
            <w:bottom w:val="none" w:sz="0" w:space="0" w:color="auto"/>
            <w:right w:val="none" w:sz="0" w:space="0" w:color="auto"/>
          </w:divBdr>
        </w:div>
      </w:divsChild>
    </w:div>
    <w:div w:id="1643459325">
      <w:bodyDiv w:val="1"/>
      <w:marLeft w:val="0"/>
      <w:marRight w:val="0"/>
      <w:marTop w:val="0"/>
      <w:marBottom w:val="0"/>
      <w:divBdr>
        <w:top w:val="none" w:sz="0" w:space="0" w:color="auto"/>
        <w:left w:val="none" w:sz="0" w:space="0" w:color="auto"/>
        <w:bottom w:val="none" w:sz="0" w:space="0" w:color="auto"/>
        <w:right w:val="none" w:sz="0" w:space="0" w:color="auto"/>
      </w:divBdr>
    </w:div>
    <w:div w:id="2072262581">
      <w:bodyDiv w:val="1"/>
      <w:marLeft w:val="0"/>
      <w:marRight w:val="0"/>
      <w:marTop w:val="0"/>
      <w:marBottom w:val="0"/>
      <w:divBdr>
        <w:top w:val="none" w:sz="0" w:space="0" w:color="auto"/>
        <w:left w:val="none" w:sz="0" w:space="0" w:color="auto"/>
        <w:bottom w:val="none" w:sz="0" w:space="0" w:color="auto"/>
        <w:right w:val="none" w:sz="0" w:space="0" w:color="auto"/>
      </w:divBdr>
    </w:div>
    <w:div w:id="213464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60339-16F8-BD48-B260-1801484F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16</Pages>
  <Words>7658</Words>
  <Characters>43653</Characters>
  <Application>Microsoft Macintosh Word</Application>
  <DocSecurity>0</DocSecurity>
  <Lines>363</Lines>
  <Paragraphs>102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University at Buffalo</Company>
  <LinksUpToDate>false</LinksUpToDate>
  <CharactersWithSpaces>51209</CharactersWithSpaces>
  <SharedDoc>false</SharedDoc>
  <HLinks>
    <vt:vector size="6" baseType="variant">
      <vt:variant>
        <vt:i4>852042</vt:i4>
      </vt:variant>
      <vt:variant>
        <vt:i4>0</vt:i4>
      </vt:variant>
      <vt:variant>
        <vt:i4>0</vt:i4>
      </vt:variant>
      <vt:variant>
        <vt:i4>5</vt:i4>
      </vt:variant>
      <vt:variant>
        <vt:lpwstr>http://infoproc.blogspot.com/2007/12/anatomy-of-cdo.html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dc:creator>
  <cp:lastModifiedBy>William Doub</cp:lastModifiedBy>
  <cp:revision>12</cp:revision>
  <cp:lastPrinted>2012-02-11T17:58:00Z</cp:lastPrinted>
  <dcterms:created xsi:type="dcterms:W3CDTF">2014-04-03T14:36:00Z</dcterms:created>
  <dcterms:modified xsi:type="dcterms:W3CDTF">2014-04-11T15:35:00Z</dcterms:modified>
</cp:coreProperties>
</file>