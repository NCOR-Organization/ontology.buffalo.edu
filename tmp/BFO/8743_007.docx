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6AD9" w14:textId="77777777" w:rsidR="007D7B09" w:rsidRDefault="007D7B09" w:rsidP="00072D00">
      <w:pPr>
        <w:pStyle w:val="RHVRunningHeadVerso"/>
        <w:rPr>
          <w:szCs w:val="24"/>
        </w:rPr>
      </w:pPr>
      <w:r>
        <w:rPr>
          <w:szCs w:val="24"/>
        </w:rPr>
        <w:t>Chapter 7</w:t>
      </w:r>
    </w:p>
    <w:p w14:paraId="674CEAC9" w14:textId="77777777" w:rsidR="007D7B09" w:rsidRDefault="007D7B09">
      <w:pPr>
        <w:pStyle w:val="RHRRunningHeadRecto"/>
        <w:autoSpaceDE w:val="0"/>
        <w:autoSpaceDN w:val="0"/>
        <w:adjustRightInd w:val="0"/>
        <w:rPr>
          <w:szCs w:val="24"/>
        </w:rPr>
      </w:pPr>
      <w:r>
        <w:rPr>
          <w:szCs w:val="24"/>
        </w:rPr>
        <w:t>The Ontology of Relations</w:t>
      </w:r>
    </w:p>
    <w:p w14:paraId="0CD806B3" w14:textId="77777777" w:rsidR="007D7B09" w:rsidRDefault="007D7B09">
      <w:pPr>
        <w:pStyle w:val="CNChapterNumber"/>
        <w:autoSpaceDE w:val="0"/>
        <w:autoSpaceDN w:val="0"/>
        <w:adjustRightInd w:val="0"/>
        <w:rPr>
          <w:szCs w:val="24"/>
        </w:rPr>
      </w:pPr>
      <w:r>
        <w:rPr>
          <w:szCs w:val="24"/>
        </w:rPr>
        <w:t>7</w:t>
      </w:r>
    </w:p>
    <w:p w14:paraId="5685C729" w14:textId="77777777" w:rsidR="007D7B09" w:rsidRDefault="007D7B09">
      <w:pPr>
        <w:pStyle w:val="CTChapterTitle"/>
        <w:autoSpaceDE w:val="0"/>
        <w:autoSpaceDN w:val="0"/>
        <w:adjustRightInd w:val="0"/>
        <w:rPr>
          <w:szCs w:val="24"/>
        </w:rPr>
      </w:pPr>
      <w:r>
        <w:rPr>
          <w:szCs w:val="24"/>
        </w:rPr>
        <w:t>The Ontology of Relations</w:t>
      </w:r>
    </w:p>
    <w:p w14:paraId="65364A55" w14:textId="496D90A4" w:rsidR="007D7B09" w:rsidRDefault="007D7B09">
      <w:pPr>
        <w:pStyle w:val="TxNITextNoIndent"/>
        <w:autoSpaceDE w:val="0"/>
        <w:autoSpaceDN w:val="0"/>
        <w:adjustRightInd w:val="0"/>
        <w:rPr>
          <w:szCs w:val="24"/>
        </w:rPr>
      </w:pPr>
      <w:r>
        <w:rPr>
          <w:szCs w:val="24"/>
        </w:rPr>
        <w:t>In chapter</w:t>
      </w:r>
      <w:r w:rsidR="00522DD4">
        <w:rPr>
          <w:szCs w:val="24"/>
        </w:rPr>
        <w:t xml:space="preserve"> 6</w:t>
      </w:r>
      <w:r>
        <w:rPr>
          <w:szCs w:val="24"/>
        </w:rPr>
        <w:t xml:space="preserve">, we introduced the basic categories of BFO: </w:t>
      </w:r>
      <w:r>
        <w:rPr>
          <w:i/>
          <w:szCs w:val="24"/>
        </w:rPr>
        <w:t>continuant</w:t>
      </w:r>
      <w:r>
        <w:rPr>
          <w:szCs w:val="24"/>
        </w:rPr>
        <w:t xml:space="preserve"> and BFO: </w:t>
      </w:r>
      <w:proofErr w:type="spellStart"/>
      <w:r>
        <w:rPr>
          <w:i/>
          <w:szCs w:val="24"/>
        </w:rPr>
        <w:t>occurrent</w:t>
      </w:r>
      <w:proofErr w:type="spellEnd"/>
      <w:r>
        <w:rPr>
          <w:szCs w:val="24"/>
        </w:rPr>
        <w:t>, and their respective subtypes. In this chapter we will introduce the central ontological relations in BFO, and provide examples of how definitions for such relations are to be formulated.</w:t>
      </w:r>
    </w:p>
    <w:p w14:paraId="6ECE81EE" w14:textId="0B52C477" w:rsidR="007D7B09" w:rsidRDefault="007D7B09">
      <w:pPr>
        <w:pStyle w:val="H1HeadingLevel1"/>
        <w:autoSpaceDE w:val="0"/>
        <w:autoSpaceDN w:val="0"/>
        <w:adjustRightInd w:val="0"/>
        <w:rPr>
          <w:szCs w:val="24"/>
        </w:rPr>
      </w:pPr>
      <w:r>
        <w:rPr>
          <w:szCs w:val="24"/>
        </w:rPr>
        <w:t>BFO Relations</w:t>
      </w:r>
    </w:p>
    <w:p w14:paraId="035B8C9D" w14:textId="0147B764" w:rsidR="007D7B09" w:rsidRDefault="007D7B09">
      <w:pPr>
        <w:pStyle w:val="TxNITextNoIndent"/>
        <w:autoSpaceDE w:val="0"/>
        <w:autoSpaceDN w:val="0"/>
        <w:adjustRightInd w:val="0"/>
        <w:rPr>
          <w:szCs w:val="24"/>
        </w:rPr>
      </w:pPr>
      <w:r>
        <w:rPr>
          <w:szCs w:val="24"/>
        </w:rPr>
        <w:t xml:space="preserve">As has been noted in earlier </w:t>
      </w:r>
      <w:r w:rsidR="00B32E9E">
        <w:rPr>
          <w:szCs w:val="24"/>
        </w:rPr>
        <w:t>chapters</w:t>
      </w:r>
      <w:r>
        <w:rPr>
          <w:szCs w:val="24"/>
        </w:rPr>
        <w:t>, providing definitions of the terms representing universals and defined classes alone is normally not sufficient to capture all of the important scientific information about a given domain. The relations that obtain between and among them need to be defined also, and we further need to provide axioms</w:t>
      </w:r>
      <w:r w:rsidR="004F719D">
        <w:rPr>
          <w:szCs w:val="24"/>
        </w:rPr>
        <w:t>,</w:t>
      </w:r>
      <w:r>
        <w:rPr>
          <w:szCs w:val="24"/>
        </w:rPr>
        <w:t xml:space="preserve"> for example</w:t>
      </w:r>
      <w:r w:rsidR="00D76269">
        <w:rPr>
          <w:szCs w:val="24"/>
        </w:rPr>
        <w:t>,</w:t>
      </w:r>
      <w:r>
        <w:rPr>
          <w:szCs w:val="24"/>
        </w:rPr>
        <w:t xml:space="preserve"> representing how specific categories are related to each other within the ontology. Definitions and axioms can then be combined together for purposes of reasoning.</w:t>
      </w:r>
    </w:p>
    <w:p w14:paraId="6A2E0DF8" w14:textId="47194F7D" w:rsidR="007D7B09" w:rsidRDefault="007D7B09">
      <w:pPr>
        <w:pStyle w:val="TxText"/>
        <w:autoSpaceDE w:val="0"/>
        <w:autoSpaceDN w:val="0"/>
        <w:adjustRightInd w:val="0"/>
        <w:rPr>
          <w:szCs w:val="24"/>
        </w:rPr>
      </w:pPr>
      <w:r>
        <w:rPr>
          <w:szCs w:val="24"/>
        </w:rPr>
        <w:t>Many of our principles of ontology good practice—for example</w:t>
      </w:r>
      <w:r w:rsidR="00D76269">
        <w:rPr>
          <w:szCs w:val="24"/>
        </w:rPr>
        <w:t>,</w:t>
      </w:r>
      <w:r>
        <w:rPr>
          <w:szCs w:val="24"/>
        </w:rPr>
        <w:t xml:space="preserve"> the principle of single inheritance and of Aristotelian definitions—draw on the central architectural role of the </w:t>
      </w:r>
      <w:proofErr w:type="spellStart"/>
      <w:r>
        <w:rPr>
          <w:i/>
          <w:szCs w:val="24"/>
        </w:rPr>
        <w:t>is_a</w:t>
      </w:r>
      <w:proofErr w:type="spellEnd"/>
      <w:r>
        <w:rPr>
          <w:szCs w:val="24"/>
        </w:rPr>
        <w:t xml:space="preserve"> relation in ontology construction. Some relations, such as identity and parthood, are primitive; they are so basic to our understanding of reality that it is impossible to conceive of there being anything more basic in terms of which to define them. Here axioms are indispensable if the terms in question are to play more than a trivial role in reasoning about entities in the domain. BFO </w:t>
      </w:r>
      <w:r>
        <w:rPr>
          <w:szCs w:val="24"/>
        </w:rPr>
        <w:lastRenderedPageBreak/>
        <w:t xml:space="preserve">also includes other relations, such as instantiation, identity, parthood (including both </w:t>
      </w:r>
      <w:r>
        <w:rPr>
          <w:i/>
          <w:szCs w:val="24"/>
        </w:rPr>
        <w:t>part_of</w:t>
      </w:r>
      <w:r>
        <w:rPr>
          <w:szCs w:val="24"/>
        </w:rPr>
        <w:t xml:space="preserve"> and </w:t>
      </w:r>
      <w:proofErr w:type="spellStart"/>
      <w:r>
        <w:rPr>
          <w:i/>
          <w:szCs w:val="24"/>
        </w:rPr>
        <w:t>has_part</w:t>
      </w:r>
      <w:proofErr w:type="spellEnd"/>
      <w:r>
        <w:rPr>
          <w:szCs w:val="24"/>
        </w:rPr>
        <w:t xml:space="preserve">), dependence (including both </w:t>
      </w:r>
      <w:r>
        <w:rPr>
          <w:i/>
          <w:szCs w:val="24"/>
        </w:rPr>
        <w:t>generic</w:t>
      </w:r>
      <w:r>
        <w:rPr>
          <w:szCs w:val="24"/>
        </w:rPr>
        <w:t xml:space="preserve"> and </w:t>
      </w:r>
      <w:r>
        <w:rPr>
          <w:i/>
          <w:szCs w:val="24"/>
        </w:rPr>
        <w:t>specific dependence</w:t>
      </w:r>
      <w:r>
        <w:rPr>
          <w:szCs w:val="24"/>
        </w:rPr>
        <w:t xml:space="preserve">), </w:t>
      </w:r>
      <w:proofErr w:type="spellStart"/>
      <w:r>
        <w:rPr>
          <w:i/>
          <w:szCs w:val="24"/>
        </w:rPr>
        <w:t>located_in</w:t>
      </w:r>
      <w:proofErr w:type="spellEnd"/>
      <w:r w:rsidR="004F719D">
        <w:rPr>
          <w:szCs w:val="24"/>
        </w:rPr>
        <w:t>,</w:t>
      </w:r>
      <w:r>
        <w:rPr>
          <w:szCs w:val="24"/>
        </w:rPr>
        <w:t xml:space="preserve"> and a series of further relations pertaining to space and time.</w:t>
      </w:r>
      <w:r>
        <w:rPr>
          <w:rStyle w:val="citefn"/>
          <w:szCs w:val="24"/>
          <w:vertAlign w:val="superscript"/>
        </w:rPr>
        <w:t>1</w:t>
      </w:r>
    </w:p>
    <w:p w14:paraId="03DAC002" w14:textId="77777777" w:rsidR="007D7B09" w:rsidRDefault="007D7B09">
      <w:pPr>
        <w:pStyle w:val="TxText"/>
        <w:autoSpaceDE w:val="0"/>
        <w:autoSpaceDN w:val="0"/>
        <w:adjustRightInd w:val="0"/>
        <w:rPr>
          <w:szCs w:val="24"/>
        </w:rPr>
      </w:pPr>
      <w:r>
        <w:rPr>
          <w:szCs w:val="24"/>
        </w:rPr>
        <w:t xml:space="preserve">As we discussed in chapter 1, there are three basic kinds of relations that need to be taken into account when designing </w:t>
      </w:r>
      <w:proofErr w:type="gramStart"/>
      <w:r>
        <w:rPr>
          <w:szCs w:val="24"/>
        </w:rPr>
        <w:t>an ontology</w:t>
      </w:r>
      <w:proofErr w:type="gramEnd"/>
      <w:r>
        <w:rPr>
          <w:szCs w:val="24"/>
        </w:rPr>
        <w:t xml:space="preserve"> and defining the relations that it will represent. These are</w:t>
      </w:r>
    </w:p>
    <w:p w14:paraId="7A04C931" w14:textId="77777777"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relations holding between one universal and another (the relations represented in the ontology itself);</w:t>
      </w:r>
    </w:p>
    <w:p w14:paraId="24A74D0C" w14:textId="412F5DEC"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relations holding between a particular and a universal—</w:t>
      </w:r>
      <w:r w:rsidR="00D84BBE">
        <w:rPr>
          <w:szCs w:val="24"/>
        </w:rPr>
        <w:t>for example</w:t>
      </w:r>
      <w:r w:rsidR="00AD7FEB">
        <w:rPr>
          <w:szCs w:val="24"/>
        </w:rPr>
        <w:t>,</w:t>
      </w:r>
      <w:r w:rsidR="00D84BBE">
        <w:rPr>
          <w:szCs w:val="24"/>
        </w:rPr>
        <w:t xml:space="preserve"> </w:t>
      </w:r>
      <w:r>
        <w:rPr>
          <w:szCs w:val="24"/>
        </w:rPr>
        <w:t xml:space="preserve">the relationship of </w:t>
      </w:r>
      <w:r>
        <w:rPr>
          <w:i/>
          <w:szCs w:val="24"/>
        </w:rPr>
        <w:t>instantiation</w:t>
      </w:r>
      <w:r>
        <w:rPr>
          <w:szCs w:val="24"/>
        </w:rPr>
        <w:t>, which comes into play where the ontology is applied to some specific portion of reality, for instance in annotating clinical data pertaining to a specific group of patients;</w:t>
      </w:r>
    </w:p>
    <w:p w14:paraId="41437CBB" w14:textId="15E8ECA1" w:rsidR="007D7B09" w:rsidRDefault="007D7B09">
      <w:pPr>
        <w:pStyle w:val="LList"/>
        <w:tabs>
          <w:tab w:val="left" w:pos="240"/>
          <w:tab w:val="left" w:pos="480"/>
          <w:tab w:val="left" w:pos="960"/>
        </w:tabs>
        <w:autoSpaceDE w:val="0"/>
        <w:autoSpaceDN w:val="0"/>
        <w:adjustRightInd w:val="0"/>
        <w:rPr>
          <w:szCs w:val="24"/>
        </w:rPr>
      </w:pPr>
      <w:proofErr w:type="gramStart"/>
      <w:r>
        <w:rPr>
          <w:szCs w:val="24"/>
        </w:rPr>
        <w:t>•</w:t>
      </w:r>
      <w:r w:rsidR="005C4D4A">
        <w:rPr>
          <w:szCs w:val="24"/>
        </w:rPr>
        <w:t> </w:t>
      </w:r>
      <w:r>
        <w:rPr>
          <w:szCs w:val="24"/>
        </w:rPr>
        <w:t>relations holding between one particular and another—for example</w:t>
      </w:r>
      <w:r w:rsidR="00D76269">
        <w:rPr>
          <w:szCs w:val="24"/>
        </w:rPr>
        <w:t>,</w:t>
      </w:r>
      <w:r>
        <w:rPr>
          <w:szCs w:val="24"/>
        </w:rPr>
        <w:t xml:space="preserve"> when asserting that Mary’s leg is a continuant part of Mary.</w:t>
      </w:r>
      <w:proofErr w:type="gramEnd"/>
    </w:p>
    <w:p w14:paraId="5514F4B0" w14:textId="77777777" w:rsidR="007D7B09" w:rsidRDefault="007D7B09">
      <w:pPr>
        <w:pStyle w:val="TxCTextContinuation"/>
        <w:autoSpaceDE w:val="0"/>
        <w:autoSpaceDN w:val="0"/>
        <w:adjustRightInd w:val="0"/>
        <w:rPr>
          <w:szCs w:val="24"/>
        </w:rPr>
      </w:pPr>
      <w:r>
        <w:rPr>
          <w:szCs w:val="24"/>
        </w:rPr>
        <w:t xml:space="preserve">Having these three kinds of relations at our disposal allows us to use </w:t>
      </w:r>
      <w:proofErr w:type="gramStart"/>
      <w:r>
        <w:rPr>
          <w:szCs w:val="24"/>
        </w:rPr>
        <w:t>an ontology</w:t>
      </w:r>
      <w:proofErr w:type="gramEnd"/>
      <w:r>
        <w:rPr>
          <w:szCs w:val="24"/>
        </w:rPr>
        <w:t xml:space="preserve"> in conjunction with information about particulars in the world to reason about those particulars. A paradigm case of this in biomedicine would be a software tool that could allow domain-specific ontologies of biology and medicine to help in guiding decisions as to diagnosis and treatment of specific patients.</w:t>
      </w:r>
    </w:p>
    <w:p w14:paraId="1FFBED37" w14:textId="68AD412E" w:rsidR="007D7B09" w:rsidRDefault="007D7B09">
      <w:pPr>
        <w:pStyle w:val="TxText"/>
        <w:autoSpaceDE w:val="0"/>
        <w:autoSpaceDN w:val="0"/>
        <w:adjustRightInd w:val="0"/>
        <w:rPr>
          <w:szCs w:val="24"/>
        </w:rPr>
      </w:pPr>
      <w:r>
        <w:rPr>
          <w:szCs w:val="24"/>
        </w:rPr>
        <w:t>It is also important when defining relations to specify what categories of objects form the domain and range of the relation (or in other words what are valid expressions to figure as its left</w:t>
      </w:r>
      <w:r w:rsidR="004F719D">
        <w:rPr>
          <w:szCs w:val="24"/>
        </w:rPr>
        <w:t>-</w:t>
      </w:r>
      <w:r>
        <w:rPr>
          <w:szCs w:val="24"/>
        </w:rPr>
        <w:t xml:space="preserve"> and right</w:t>
      </w:r>
      <w:r w:rsidR="004F719D">
        <w:rPr>
          <w:szCs w:val="24"/>
        </w:rPr>
        <w:t>-</w:t>
      </w:r>
      <w:r>
        <w:rPr>
          <w:szCs w:val="24"/>
        </w:rPr>
        <w:t xml:space="preserve">hand terms, respectively). For example, the relation </w:t>
      </w:r>
      <w:r>
        <w:rPr>
          <w:i/>
          <w:szCs w:val="24"/>
        </w:rPr>
        <w:t>instantiates</w:t>
      </w:r>
      <w:r>
        <w:rPr>
          <w:szCs w:val="24"/>
        </w:rPr>
        <w:t xml:space="preserve"> always holds between a particular and a universal, as in Fido </w:t>
      </w:r>
      <w:r>
        <w:rPr>
          <w:i/>
          <w:szCs w:val="24"/>
        </w:rPr>
        <w:t>instantiates</w:t>
      </w:r>
      <w:r>
        <w:rPr>
          <w:szCs w:val="24"/>
        </w:rPr>
        <w:t xml:space="preserve"> Labrador </w:t>
      </w:r>
      <w:proofErr w:type="gramStart"/>
      <w:r w:rsidR="00D84BBE">
        <w:rPr>
          <w:szCs w:val="24"/>
        </w:rPr>
        <w:t>R</w:t>
      </w:r>
      <w:r w:rsidR="003004A9">
        <w:rPr>
          <w:szCs w:val="24"/>
        </w:rPr>
        <w:t>etriever</w:t>
      </w:r>
      <w:proofErr w:type="gramEnd"/>
      <w:r>
        <w:rPr>
          <w:szCs w:val="24"/>
        </w:rPr>
        <w:t xml:space="preserve">. The parthood relation, on the other hand, comes in two forms, the first of which holds between two particulars, </w:t>
      </w:r>
      <w:r>
        <w:rPr>
          <w:szCs w:val="24"/>
        </w:rPr>
        <w:lastRenderedPageBreak/>
        <w:t xml:space="preserve">the second between two universals. Because these relations behave differently according to whether they obtain between continuants or </w:t>
      </w:r>
      <w:proofErr w:type="spellStart"/>
      <w:r>
        <w:rPr>
          <w:szCs w:val="24"/>
        </w:rPr>
        <w:t>occurrents</w:t>
      </w:r>
      <w:proofErr w:type="spellEnd"/>
      <w:r>
        <w:rPr>
          <w:szCs w:val="24"/>
        </w:rPr>
        <w:t xml:space="preserve">, BFO distinguishes further between continuant parthood and </w:t>
      </w:r>
      <w:proofErr w:type="spellStart"/>
      <w:r>
        <w:rPr>
          <w:szCs w:val="24"/>
        </w:rPr>
        <w:t>occurrent</w:t>
      </w:r>
      <w:proofErr w:type="spellEnd"/>
      <w:r>
        <w:rPr>
          <w:szCs w:val="24"/>
        </w:rPr>
        <w:t xml:space="preserve"> parthood, as we shall explain in more detail.</w:t>
      </w:r>
    </w:p>
    <w:p w14:paraId="1EC81253" w14:textId="59AA7027" w:rsidR="007D7B09" w:rsidRDefault="007D7B09">
      <w:pPr>
        <w:pStyle w:val="H1HeadingLevel1"/>
        <w:autoSpaceDE w:val="0"/>
        <w:autoSpaceDN w:val="0"/>
        <w:adjustRightInd w:val="0"/>
        <w:rPr>
          <w:szCs w:val="24"/>
        </w:rPr>
      </w:pPr>
      <w:r>
        <w:rPr>
          <w:szCs w:val="24"/>
        </w:rPr>
        <w:t>Relations: Formal Properties and Conventions</w:t>
      </w:r>
    </w:p>
    <w:p w14:paraId="7C73CE98" w14:textId="77777777" w:rsidR="007D7B09" w:rsidRDefault="007D7B09">
      <w:pPr>
        <w:pStyle w:val="TxNITextNoIndent"/>
        <w:autoSpaceDE w:val="0"/>
        <w:autoSpaceDN w:val="0"/>
        <w:adjustRightInd w:val="0"/>
        <w:rPr>
          <w:szCs w:val="24"/>
        </w:rPr>
      </w:pPr>
      <w:r>
        <w:rPr>
          <w:szCs w:val="24"/>
        </w:rPr>
        <w:t>First we need to introduce some conventions that will enable us to define the relations between and among universals and particulars:</w:t>
      </w:r>
    </w:p>
    <w:p w14:paraId="01C99243" w14:textId="75378FA4"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the upper-case variables C, D</w:t>
      </w:r>
      <w:proofErr w:type="gramStart"/>
      <w:r>
        <w:rPr>
          <w:szCs w:val="24"/>
        </w:rPr>
        <w:t>,</w:t>
      </w:r>
      <w:r w:rsidR="005C4D4A">
        <w:rPr>
          <w:szCs w:val="24"/>
        </w:rPr>
        <w:t xml:space="preserve"> .</w:t>
      </w:r>
      <w:proofErr w:type="gramEnd"/>
      <w:r w:rsidR="005C4D4A">
        <w:rPr>
          <w:szCs w:val="24"/>
        </w:rPr>
        <w:t xml:space="preserve"> . . </w:t>
      </w:r>
      <w:r>
        <w:rPr>
          <w:szCs w:val="24"/>
        </w:rPr>
        <w:t>will be used to represent continuant universals</w:t>
      </w:r>
    </w:p>
    <w:p w14:paraId="2CFCBD54" w14:textId="6F8E788B"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the lower-case variables c, d</w:t>
      </w:r>
      <w:proofErr w:type="gramStart"/>
      <w:r>
        <w:rPr>
          <w:szCs w:val="24"/>
        </w:rPr>
        <w:t>,</w:t>
      </w:r>
      <w:r w:rsidR="005C4D4A">
        <w:rPr>
          <w:szCs w:val="24"/>
        </w:rPr>
        <w:t xml:space="preserve"> .</w:t>
      </w:r>
      <w:proofErr w:type="gramEnd"/>
      <w:r w:rsidR="005C4D4A">
        <w:rPr>
          <w:szCs w:val="24"/>
        </w:rPr>
        <w:t xml:space="preserve"> . . </w:t>
      </w:r>
      <w:r>
        <w:rPr>
          <w:szCs w:val="24"/>
        </w:rPr>
        <w:t>will be used to represent continuant particulars</w:t>
      </w:r>
    </w:p>
    <w:p w14:paraId="76F800B4" w14:textId="47B350FA"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sidR="004F719D">
        <w:rPr>
          <w:szCs w:val="24"/>
        </w:rPr>
        <w:t xml:space="preserve">the </w:t>
      </w:r>
      <w:r>
        <w:rPr>
          <w:szCs w:val="24"/>
        </w:rPr>
        <w:t>upper-case variables P, Q</w:t>
      </w:r>
      <w:proofErr w:type="gramStart"/>
      <w:r>
        <w:rPr>
          <w:szCs w:val="24"/>
        </w:rPr>
        <w:t>,</w:t>
      </w:r>
      <w:r w:rsidR="005C4D4A">
        <w:rPr>
          <w:szCs w:val="24"/>
        </w:rPr>
        <w:t xml:space="preserve"> .</w:t>
      </w:r>
      <w:proofErr w:type="gramEnd"/>
      <w:r w:rsidR="005C4D4A">
        <w:rPr>
          <w:szCs w:val="24"/>
        </w:rPr>
        <w:t xml:space="preserve"> . . </w:t>
      </w:r>
      <w:r>
        <w:rPr>
          <w:szCs w:val="24"/>
        </w:rPr>
        <w:t xml:space="preserve">will be used to represent </w:t>
      </w:r>
      <w:proofErr w:type="spellStart"/>
      <w:r>
        <w:rPr>
          <w:szCs w:val="24"/>
        </w:rPr>
        <w:t>occurrent</w:t>
      </w:r>
      <w:proofErr w:type="spellEnd"/>
      <w:r>
        <w:rPr>
          <w:szCs w:val="24"/>
        </w:rPr>
        <w:t xml:space="preserve"> universals</w:t>
      </w:r>
    </w:p>
    <w:p w14:paraId="233FEB49" w14:textId="453650A0"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sidR="004F719D">
        <w:rPr>
          <w:szCs w:val="24"/>
        </w:rPr>
        <w:t xml:space="preserve">the </w:t>
      </w:r>
      <w:r>
        <w:rPr>
          <w:szCs w:val="24"/>
        </w:rPr>
        <w:t>lower-case variables p, q</w:t>
      </w:r>
      <w:proofErr w:type="gramStart"/>
      <w:r>
        <w:rPr>
          <w:szCs w:val="24"/>
        </w:rPr>
        <w:t>,</w:t>
      </w:r>
      <w:r w:rsidR="005C4D4A">
        <w:rPr>
          <w:szCs w:val="24"/>
        </w:rPr>
        <w:t xml:space="preserve"> .</w:t>
      </w:r>
      <w:proofErr w:type="gramEnd"/>
      <w:r w:rsidR="005C4D4A">
        <w:rPr>
          <w:szCs w:val="24"/>
        </w:rPr>
        <w:t xml:space="preserve"> . . </w:t>
      </w:r>
      <w:r>
        <w:rPr>
          <w:szCs w:val="24"/>
        </w:rPr>
        <w:t xml:space="preserve">will be used to represent </w:t>
      </w:r>
      <w:proofErr w:type="spellStart"/>
      <w:r>
        <w:rPr>
          <w:szCs w:val="24"/>
        </w:rPr>
        <w:t>occurrent</w:t>
      </w:r>
      <w:proofErr w:type="spellEnd"/>
      <w:r>
        <w:rPr>
          <w:szCs w:val="24"/>
        </w:rPr>
        <w:t xml:space="preserve"> particulars</w:t>
      </w:r>
    </w:p>
    <w:p w14:paraId="66320697" w14:textId="4FBFE0BE"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 xml:space="preserve">a relation that holds between two universals will be represented in </w:t>
      </w:r>
      <w:r>
        <w:rPr>
          <w:i/>
          <w:szCs w:val="24"/>
        </w:rPr>
        <w:t>italics</w:t>
      </w:r>
      <w:r>
        <w:rPr>
          <w:szCs w:val="24"/>
        </w:rPr>
        <w:t xml:space="preserve">, as in: C </w:t>
      </w:r>
      <w:proofErr w:type="spellStart"/>
      <w:r>
        <w:rPr>
          <w:i/>
          <w:szCs w:val="24"/>
        </w:rPr>
        <w:t>is_a</w:t>
      </w:r>
      <w:proofErr w:type="spellEnd"/>
      <w:r>
        <w:rPr>
          <w:szCs w:val="24"/>
        </w:rPr>
        <w:t xml:space="preserve"> D; P </w:t>
      </w:r>
      <w:proofErr w:type="spellStart"/>
      <w:r>
        <w:rPr>
          <w:i/>
          <w:szCs w:val="24"/>
        </w:rPr>
        <w:t>is_a</w:t>
      </w:r>
      <w:proofErr w:type="spellEnd"/>
      <w:r>
        <w:rPr>
          <w:szCs w:val="24"/>
        </w:rPr>
        <w:t xml:space="preserve"> Q</w:t>
      </w:r>
    </w:p>
    <w:p w14:paraId="2833BC1A" w14:textId="0F1DB1F7"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 xml:space="preserve">a relation holding between a particular and a universal will be represented in boldface, as in: c </w:t>
      </w:r>
      <w:proofErr w:type="spellStart"/>
      <w:r>
        <w:rPr>
          <w:b/>
          <w:szCs w:val="24"/>
        </w:rPr>
        <w:t>instance_of</w:t>
      </w:r>
      <w:proofErr w:type="spellEnd"/>
      <w:r>
        <w:rPr>
          <w:szCs w:val="24"/>
        </w:rPr>
        <w:t xml:space="preserve"> C; p </w:t>
      </w:r>
      <w:proofErr w:type="spellStart"/>
      <w:r>
        <w:rPr>
          <w:b/>
          <w:szCs w:val="24"/>
        </w:rPr>
        <w:t>instance_of</w:t>
      </w:r>
      <w:proofErr w:type="spellEnd"/>
      <w:r>
        <w:rPr>
          <w:szCs w:val="24"/>
        </w:rPr>
        <w:t xml:space="preserve"> P</w:t>
      </w:r>
    </w:p>
    <w:p w14:paraId="63C404D7" w14:textId="01411B83"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 xml:space="preserve">a relation obtaining between two particulars will also be written in bold type, as in: c </w:t>
      </w:r>
      <w:proofErr w:type="spellStart"/>
      <w:r>
        <w:rPr>
          <w:b/>
          <w:szCs w:val="24"/>
        </w:rPr>
        <w:t>continuant_part_of</w:t>
      </w:r>
      <w:proofErr w:type="spellEnd"/>
      <w:r>
        <w:rPr>
          <w:szCs w:val="24"/>
        </w:rPr>
        <w:t xml:space="preserve"> c </w:t>
      </w:r>
      <w:r>
        <w:rPr>
          <w:b/>
          <w:szCs w:val="24"/>
        </w:rPr>
        <w:t>at</w:t>
      </w:r>
      <w:r>
        <w:rPr>
          <w:szCs w:val="24"/>
        </w:rPr>
        <w:t xml:space="preserve"> t; or</w:t>
      </w:r>
      <w:r w:rsidR="00D84BBE">
        <w:rPr>
          <w:szCs w:val="24"/>
        </w:rPr>
        <w:t>:</w:t>
      </w:r>
      <w:r>
        <w:rPr>
          <w:szCs w:val="24"/>
        </w:rPr>
        <w:t xml:space="preserve"> p </w:t>
      </w:r>
      <w:proofErr w:type="spellStart"/>
      <w:r>
        <w:rPr>
          <w:b/>
          <w:szCs w:val="24"/>
        </w:rPr>
        <w:t>occurrent_part_of</w:t>
      </w:r>
      <w:proofErr w:type="spellEnd"/>
      <w:r>
        <w:rPr>
          <w:szCs w:val="24"/>
        </w:rPr>
        <w:t xml:space="preserve"> q</w:t>
      </w:r>
    </w:p>
    <w:p w14:paraId="6E0132A5" w14:textId="2A7825D4" w:rsidR="00167709" w:rsidRDefault="00167709">
      <w:pPr>
        <w:pStyle w:val="LList"/>
        <w:tabs>
          <w:tab w:val="left" w:pos="240"/>
          <w:tab w:val="left" w:pos="480"/>
          <w:tab w:val="left" w:pos="960"/>
        </w:tabs>
        <w:autoSpaceDE w:val="0"/>
        <w:autoSpaceDN w:val="0"/>
        <w:adjustRightInd w:val="0"/>
        <w:rPr>
          <w:szCs w:val="24"/>
        </w:rPr>
      </w:pPr>
      <w:ins w:id="0" w:author="Andrew Spear" w:date="2015-02-02T10:29:00Z">
        <w:r>
          <w:rPr>
            <w:szCs w:val="24"/>
          </w:rPr>
          <w:t>The three families of relations and the conventions for representing them are summarized in Box 7.1.</w:t>
        </w:r>
      </w:ins>
    </w:p>
    <w:p w14:paraId="71FA8C50" w14:textId="77777777" w:rsidR="007D7B09" w:rsidRDefault="007D7B09">
      <w:pPr>
        <w:pStyle w:val="NoteCNotetoComp"/>
        <w:autoSpaceDE w:val="0"/>
        <w:autoSpaceDN w:val="0"/>
        <w:adjustRightInd w:val="0"/>
        <w:rPr>
          <w:szCs w:val="24"/>
        </w:rPr>
      </w:pPr>
      <w:r>
        <w:rPr>
          <w:szCs w:val="24"/>
        </w:rPr>
        <w:t xml:space="preserve">[Insert </w:t>
      </w:r>
      <w:commentRangeStart w:id="1"/>
      <w:r w:rsidR="0024287D" w:rsidRPr="0024287D">
        <w:rPr>
          <w:rStyle w:val="BxCOBoxCallOut"/>
        </w:rPr>
        <w:t>b</w:t>
      </w:r>
      <w:r w:rsidRPr="0024287D">
        <w:rPr>
          <w:rStyle w:val="BxCOBoxCallOut"/>
        </w:rPr>
        <w:t>ox 7.1</w:t>
      </w:r>
      <w:commentRangeEnd w:id="1"/>
      <w:r w:rsidR="00AD7FEB">
        <w:rPr>
          <w:rStyle w:val="CommentReference"/>
          <w:color w:val="auto"/>
        </w:rPr>
        <w:commentReference w:id="1"/>
      </w:r>
      <w:r>
        <w:rPr>
          <w:szCs w:val="24"/>
        </w:rPr>
        <w:t>]</w:t>
      </w:r>
    </w:p>
    <w:p w14:paraId="33E5BB98" w14:textId="7A9D7E54" w:rsidR="007D7B09" w:rsidRDefault="007D7B09">
      <w:pPr>
        <w:pStyle w:val="TxText"/>
        <w:autoSpaceDE w:val="0"/>
        <w:autoSpaceDN w:val="0"/>
        <w:adjustRightInd w:val="0"/>
        <w:rPr>
          <w:szCs w:val="24"/>
        </w:rPr>
      </w:pPr>
      <w:r>
        <w:rPr>
          <w:szCs w:val="24"/>
        </w:rPr>
        <w:lastRenderedPageBreak/>
        <w:t xml:space="preserve">Consider the case of Fido and the parthood relation obtaining between Fido (c) and his tail (d). The information communicated by “Fido’s tail is a part of the dog Fido” could be represented formally using the conventions </w:t>
      </w:r>
      <w:r w:rsidR="004F719D">
        <w:rPr>
          <w:szCs w:val="24"/>
        </w:rPr>
        <w:t xml:space="preserve">just </w:t>
      </w:r>
      <w:r>
        <w:rPr>
          <w:szCs w:val="24"/>
        </w:rPr>
        <w:t>described as follows:</w:t>
      </w:r>
    </w:p>
    <w:p w14:paraId="0F5A8AAB" w14:textId="507C35A5" w:rsidR="007D7B09" w:rsidRDefault="00AD7FEB" w:rsidP="00AD7FEB">
      <w:pPr>
        <w:pStyle w:val="DDisplay"/>
        <w:autoSpaceDE w:val="0"/>
        <w:autoSpaceDN w:val="0"/>
        <w:adjustRightInd w:val="0"/>
        <w:rPr>
          <w:szCs w:val="24"/>
        </w:rPr>
      </w:pPr>
      <w:r w:rsidRPr="00541A92">
        <w:rPr>
          <w:szCs w:val="24"/>
        </w:rPr>
        <w:t>•</w:t>
      </w:r>
      <w:r w:rsidRPr="00541A92">
        <w:rPr>
          <w:szCs w:val="24"/>
        </w:rPr>
        <w:t> </w:t>
      </w:r>
      <w:r w:rsidR="00D84BBE">
        <w:rPr>
          <w:szCs w:val="24"/>
        </w:rPr>
        <w:t>d</w:t>
      </w:r>
      <w:r w:rsidR="007D7B09">
        <w:rPr>
          <w:szCs w:val="24"/>
        </w:rPr>
        <w:t xml:space="preserve"> </w:t>
      </w:r>
      <w:proofErr w:type="spellStart"/>
      <w:r w:rsidR="007D7B09">
        <w:rPr>
          <w:b/>
          <w:szCs w:val="24"/>
        </w:rPr>
        <w:t>continuant_part_of</w:t>
      </w:r>
      <w:proofErr w:type="spellEnd"/>
      <w:r w:rsidR="007D7B09">
        <w:rPr>
          <w:szCs w:val="24"/>
        </w:rPr>
        <w:t xml:space="preserve"> </w:t>
      </w:r>
      <w:r w:rsidR="00D84BBE">
        <w:rPr>
          <w:szCs w:val="24"/>
        </w:rPr>
        <w:t>c</w:t>
      </w:r>
    </w:p>
    <w:p w14:paraId="1F866A6F" w14:textId="4822DB86" w:rsidR="007D7B09" w:rsidRDefault="00AD7FEB" w:rsidP="00AD7FEB">
      <w:pPr>
        <w:pStyle w:val="DDisplay"/>
        <w:autoSpaceDE w:val="0"/>
        <w:autoSpaceDN w:val="0"/>
        <w:adjustRightInd w:val="0"/>
        <w:rPr>
          <w:szCs w:val="24"/>
        </w:rPr>
      </w:pPr>
      <w:r w:rsidRPr="00541A92">
        <w:rPr>
          <w:szCs w:val="24"/>
        </w:rPr>
        <w:t>•</w:t>
      </w:r>
      <w:r w:rsidRPr="00541A92">
        <w:rPr>
          <w:szCs w:val="24"/>
        </w:rPr>
        <w:t> </w:t>
      </w:r>
      <w:r w:rsidR="00D84BBE">
        <w:rPr>
          <w:szCs w:val="24"/>
        </w:rPr>
        <w:t>d</w:t>
      </w:r>
      <w:r w:rsidR="007D7B09">
        <w:rPr>
          <w:szCs w:val="24"/>
        </w:rPr>
        <w:t xml:space="preserve"> </w:t>
      </w:r>
      <w:proofErr w:type="spellStart"/>
      <w:r w:rsidR="007D7B09">
        <w:rPr>
          <w:b/>
          <w:szCs w:val="24"/>
        </w:rPr>
        <w:t>instance_of</w:t>
      </w:r>
      <w:proofErr w:type="spellEnd"/>
      <w:r w:rsidR="007D7B09">
        <w:rPr>
          <w:szCs w:val="24"/>
        </w:rPr>
        <w:t xml:space="preserve"> </w:t>
      </w:r>
      <w:r w:rsidR="007D7B09" w:rsidRPr="00AD7FEB">
        <w:rPr>
          <w:i/>
          <w:szCs w:val="24"/>
        </w:rPr>
        <w:t>tail</w:t>
      </w:r>
    </w:p>
    <w:p w14:paraId="02ADF387" w14:textId="7C4C82AF" w:rsidR="007D7B09" w:rsidRDefault="00AD7FEB" w:rsidP="00AD7FEB">
      <w:pPr>
        <w:pStyle w:val="DDisplay"/>
        <w:autoSpaceDE w:val="0"/>
        <w:autoSpaceDN w:val="0"/>
        <w:adjustRightInd w:val="0"/>
        <w:rPr>
          <w:szCs w:val="24"/>
        </w:rPr>
      </w:pPr>
      <w:r w:rsidRPr="00541A92">
        <w:rPr>
          <w:szCs w:val="24"/>
        </w:rPr>
        <w:t>•</w:t>
      </w:r>
      <w:r w:rsidRPr="00541A92">
        <w:rPr>
          <w:szCs w:val="24"/>
        </w:rPr>
        <w:t> </w:t>
      </w:r>
      <w:r w:rsidR="00D84BBE">
        <w:rPr>
          <w:szCs w:val="24"/>
        </w:rPr>
        <w:t>c</w:t>
      </w:r>
      <w:r w:rsidR="007D7B09">
        <w:rPr>
          <w:szCs w:val="24"/>
        </w:rPr>
        <w:t xml:space="preserve"> </w:t>
      </w:r>
      <w:proofErr w:type="spellStart"/>
      <w:r w:rsidR="007D7B09">
        <w:rPr>
          <w:b/>
          <w:szCs w:val="24"/>
        </w:rPr>
        <w:t>instance_of</w:t>
      </w:r>
      <w:proofErr w:type="spellEnd"/>
      <w:r w:rsidR="007D7B09">
        <w:rPr>
          <w:szCs w:val="24"/>
        </w:rPr>
        <w:t xml:space="preserve"> </w:t>
      </w:r>
      <w:r w:rsidR="007D7B09" w:rsidRPr="00AD7FEB">
        <w:rPr>
          <w:i/>
          <w:szCs w:val="24"/>
        </w:rPr>
        <w:t>dog</w:t>
      </w:r>
    </w:p>
    <w:p w14:paraId="6664354B" w14:textId="7B63F390" w:rsidR="007D7B09" w:rsidRDefault="007D7B09">
      <w:pPr>
        <w:pStyle w:val="TxCTextContinuation"/>
        <w:autoSpaceDE w:val="0"/>
        <w:autoSpaceDN w:val="0"/>
        <w:adjustRightInd w:val="0"/>
        <w:rPr>
          <w:szCs w:val="24"/>
        </w:rPr>
      </w:pPr>
      <w:r>
        <w:rPr>
          <w:szCs w:val="24"/>
        </w:rPr>
        <w:t xml:space="preserve">Note that Fido might at some point in time lose his tail, and we will need to address this temporal feature of parthood for continuants. Note, too, that our discussion of Fido here is an example provided only for purposes of illustration. BFO does not assume that </w:t>
      </w:r>
      <w:r>
        <w:rPr>
          <w:i/>
          <w:szCs w:val="24"/>
        </w:rPr>
        <w:t>dog</w:t>
      </w:r>
      <w:r>
        <w:rPr>
          <w:szCs w:val="24"/>
        </w:rPr>
        <w:t xml:space="preserve"> is a universal—since BFO is a domain</w:t>
      </w:r>
      <w:r w:rsidR="004F719D">
        <w:rPr>
          <w:szCs w:val="24"/>
        </w:rPr>
        <w:t>-</w:t>
      </w:r>
      <w:r>
        <w:rPr>
          <w:szCs w:val="24"/>
        </w:rPr>
        <w:t xml:space="preserve">neutral </w:t>
      </w:r>
      <w:r w:rsidR="003004A9">
        <w:rPr>
          <w:szCs w:val="24"/>
        </w:rPr>
        <w:t>ontology that</w:t>
      </w:r>
      <w:r>
        <w:rPr>
          <w:szCs w:val="24"/>
        </w:rPr>
        <w:t xml:space="preserve"> leaves it to biologists to construct domain</w:t>
      </w:r>
      <w:r w:rsidR="004F719D">
        <w:rPr>
          <w:szCs w:val="24"/>
        </w:rPr>
        <w:t>-</w:t>
      </w:r>
      <w:r>
        <w:rPr>
          <w:szCs w:val="24"/>
        </w:rPr>
        <w:t>specific ontologies in its terms. A</w:t>
      </w:r>
      <w:r w:rsidR="00D84BBE">
        <w:rPr>
          <w:szCs w:val="24"/>
        </w:rPr>
        <w:t>s already mentioned, a</w:t>
      </w:r>
      <w:r>
        <w:rPr>
          <w:szCs w:val="24"/>
        </w:rPr>
        <w:t xml:space="preserve">n influential school of thought in biology holds that species such as </w:t>
      </w:r>
      <w:r>
        <w:rPr>
          <w:i/>
          <w:szCs w:val="24"/>
        </w:rPr>
        <w:t>dog</w:t>
      </w:r>
      <w:r>
        <w:rPr>
          <w:szCs w:val="24"/>
        </w:rPr>
        <w:t xml:space="preserve"> are more properly to be conceived as evolving dynamic populations of organisms</w:t>
      </w:r>
      <w:proofErr w:type="gramStart"/>
      <w:r>
        <w:rPr>
          <w:szCs w:val="24"/>
        </w:rPr>
        <w:t>,</w:t>
      </w:r>
      <w:r>
        <w:rPr>
          <w:rStyle w:val="citefn"/>
          <w:szCs w:val="24"/>
          <w:vertAlign w:val="superscript"/>
        </w:rPr>
        <w:t>2</w:t>
      </w:r>
      <w:proofErr w:type="gramEnd"/>
      <w:r>
        <w:rPr>
          <w:szCs w:val="24"/>
        </w:rPr>
        <w:t xml:space="preserve"> and a view along these lines could be formulated using the BFO category </w:t>
      </w:r>
      <w:r>
        <w:rPr>
          <w:i/>
          <w:szCs w:val="24"/>
        </w:rPr>
        <w:t>object aggregate</w:t>
      </w:r>
      <w:r>
        <w:rPr>
          <w:szCs w:val="24"/>
        </w:rPr>
        <w:t xml:space="preserve">. Even then, however, the formulation of such a view would still need to utilize terms designating universals (such as </w:t>
      </w:r>
      <w:r>
        <w:rPr>
          <w:i/>
          <w:szCs w:val="24"/>
        </w:rPr>
        <w:t>organism</w:t>
      </w:r>
      <w:r>
        <w:rPr>
          <w:szCs w:val="24"/>
        </w:rPr>
        <w:t xml:space="preserve">, </w:t>
      </w:r>
      <w:r>
        <w:rPr>
          <w:i/>
          <w:szCs w:val="24"/>
        </w:rPr>
        <w:t>sexual reproduction</w:t>
      </w:r>
      <w:r>
        <w:rPr>
          <w:szCs w:val="24"/>
        </w:rPr>
        <w:t xml:space="preserve">, </w:t>
      </w:r>
      <w:r>
        <w:rPr>
          <w:i/>
          <w:szCs w:val="24"/>
        </w:rPr>
        <w:t>population</w:t>
      </w:r>
      <w:r w:rsidR="004F719D">
        <w:rPr>
          <w:szCs w:val="24"/>
        </w:rPr>
        <w:t>,</w:t>
      </w:r>
      <w:r>
        <w:rPr>
          <w:szCs w:val="24"/>
        </w:rPr>
        <w:t xml:space="preserve"> and so forth) to capture what is involved in being a member of a species population, and for these terms the more traditional relation of instantiation between particulars and universals would still be required.</w:t>
      </w:r>
    </w:p>
    <w:p w14:paraId="2D5D6161" w14:textId="10839466" w:rsidR="007D7B09" w:rsidRDefault="007D7B09">
      <w:pPr>
        <w:pStyle w:val="H1HeadingLevel1"/>
        <w:autoSpaceDE w:val="0"/>
        <w:autoSpaceDN w:val="0"/>
        <w:adjustRightInd w:val="0"/>
        <w:rPr>
          <w:szCs w:val="24"/>
        </w:rPr>
      </w:pPr>
      <w:r>
        <w:rPr>
          <w:szCs w:val="24"/>
        </w:rPr>
        <w:t>Primitive Instance-</w:t>
      </w:r>
      <w:r w:rsidR="007B29DB">
        <w:rPr>
          <w:szCs w:val="24"/>
        </w:rPr>
        <w:t>l</w:t>
      </w:r>
      <w:r>
        <w:rPr>
          <w:szCs w:val="24"/>
        </w:rPr>
        <w:t>evel Relations</w:t>
      </w:r>
    </w:p>
    <w:p w14:paraId="726D9CA1" w14:textId="69EF1EB5" w:rsidR="007D7B09" w:rsidRDefault="007D7B09">
      <w:pPr>
        <w:pStyle w:val="TxNITextNoIndent"/>
        <w:autoSpaceDE w:val="0"/>
        <w:autoSpaceDN w:val="0"/>
        <w:adjustRightInd w:val="0"/>
        <w:rPr>
          <w:szCs w:val="24"/>
        </w:rPr>
      </w:pPr>
      <w:r>
        <w:rPr>
          <w:szCs w:val="24"/>
        </w:rPr>
        <w:t xml:space="preserve">We have noted that the categories of any ontology should represent universals in reality. Yet, we will not be able to define what it means for one universal to stand in some relation to another </w:t>
      </w:r>
      <w:r>
        <w:rPr>
          <w:szCs w:val="24"/>
        </w:rPr>
        <w:lastRenderedPageBreak/>
        <w:t>universal—for example, in some parthood relation—without consideration of the underlying relations among instantiations of those universals on the side of particulars. We will show in what follows how universal-universal relations are to be defined in terms of previously accepted primitive relations of the particular-particular and particular-universal sort. A key part of the strategy for understanding universal-universal relations will be to interpret them as being true only if certain other things are true of their instances. Thus we will understand</w:t>
      </w:r>
    </w:p>
    <w:p w14:paraId="721EB6E2" w14:textId="77777777"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proofErr w:type="spellStart"/>
      <w:r>
        <w:rPr>
          <w:szCs w:val="24"/>
        </w:rPr>
        <w:t>phototransduction</w:t>
      </w:r>
      <w:proofErr w:type="spellEnd"/>
      <w:r>
        <w:rPr>
          <w:szCs w:val="24"/>
        </w:rPr>
        <w:t xml:space="preserve"> </w:t>
      </w:r>
      <w:proofErr w:type="spellStart"/>
      <w:r>
        <w:rPr>
          <w:i/>
          <w:szCs w:val="24"/>
        </w:rPr>
        <w:t>occurrent_part_of</w:t>
      </w:r>
      <w:proofErr w:type="spellEnd"/>
      <w:r>
        <w:rPr>
          <w:szCs w:val="24"/>
        </w:rPr>
        <w:t xml:space="preserve"> visual perception,</w:t>
      </w:r>
    </w:p>
    <w:p w14:paraId="1F5AF99C" w14:textId="78DC1986"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sidR="007D236A">
        <w:rPr>
          <w:szCs w:val="24"/>
        </w:rPr>
        <w:t xml:space="preserve">portion of </w:t>
      </w:r>
      <w:r>
        <w:rPr>
          <w:szCs w:val="24"/>
        </w:rPr>
        <w:t xml:space="preserve">carbon </w:t>
      </w:r>
      <w:proofErr w:type="spellStart"/>
      <w:r>
        <w:rPr>
          <w:i/>
          <w:szCs w:val="24"/>
        </w:rPr>
        <w:t>continuant_part_of</w:t>
      </w:r>
      <w:proofErr w:type="spellEnd"/>
      <w:r>
        <w:rPr>
          <w:szCs w:val="24"/>
        </w:rPr>
        <w:t xml:space="preserve"> </w:t>
      </w:r>
      <w:r w:rsidR="007D236A">
        <w:rPr>
          <w:szCs w:val="24"/>
        </w:rPr>
        <w:t xml:space="preserve">portion of </w:t>
      </w:r>
      <w:r>
        <w:rPr>
          <w:szCs w:val="24"/>
        </w:rPr>
        <w:t>glutathione, and</w:t>
      </w:r>
    </w:p>
    <w:p w14:paraId="002692BE" w14:textId="77777777"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 xml:space="preserve">phospholipid bilayer </w:t>
      </w:r>
      <w:proofErr w:type="spellStart"/>
      <w:r>
        <w:rPr>
          <w:i/>
          <w:szCs w:val="24"/>
        </w:rPr>
        <w:t>continuant_part_of</w:t>
      </w:r>
      <w:proofErr w:type="spellEnd"/>
      <w:r>
        <w:rPr>
          <w:szCs w:val="24"/>
        </w:rPr>
        <w:t xml:space="preserve"> mitochondrion</w:t>
      </w:r>
    </w:p>
    <w:p w14:paraId="62D837EC" w14:textId="6675D731" w:rsidR="007D7B09" w:rsidRDefault="007D7B09">
      <w:pPr>
        <w:pStyle w:val="TxCTextContinuation"/>
        <w:autoSpaceDE w:val="0"/>
        <w:autoSpaceDN w:val="0"/>
        <w:adjustRightInd w:val="0"/>
        <w:rPr>
          <w:szCs w:val="24"/>
        </w:rPr>
      </w:pPr>
      <w:proofErr w:type="gramStart"/>
      <w:r>
        <w:rPr>
          <w:szCs w:val="24"/>
        </w:rPr>
        <w:t>to</w:t>
      </w:r>
      <w:proofErr w:type="gramEnd"/>
      <w:r>
        <w:rPr>
          <w:szCs w:val="24"/>
        </w:rPr>
        <w:t xml:space="preserve"> be true </w:t>
      </w:r>
      <w:r>
        <w:rPr>
          <w:i/>
          <w:szCs w:val="24"/>
        </w:rPr>
        <w:t>only if</w:t>
      </w:r>
      <w:r>
        <w:rPr>
          <w:szCs w:val="24"/>
        </w:rPr>
        <w:t xml:space="preserve"> each particular instance of the universals </w:t>
      </w:r>
      <w:proofErr w:type="spellStart"/>
      <w:r>
        <w:rPr>
          <w:i/>
          <w:szCs w:val="24"/>
        </w:rPr>
        <w:t>phototransduction</w:t>
      </w:r>
      <w:proofErr w:type="spellEnd"/>
      <w:r>
        <w:rPr>
          <w:szCs w:val="24"/>
        </w:rPr>
        <w:t xml:space="preserve">, </w:t>
      </w:r>
      <w:r w:rsidR="007D236A">
        <w:rPr>
          <w:i/>
          <w:szCs w:val="24"/>
        </w:rPr>
        <w:t xml:space="preserve">portion of </w:t>
      </w:r>
      <w:r>
        <w:rPr>
          <w:i/>
          <w:szCs w:val="24"/>
        </w:rPr>
        <w:t>carbon</w:t>
      </w:r>
      <w:r>
        <w:rPr>
          <w:szCs w:val="24"/>
        </w:rPr>
        <w:t xml:space="preserve">, and </w:t>
      </w:r>
      <w:r>
        <w:rPr>
          <w:i/>
          <w:szCs w:val="24"/>
        </w:rPr>
        <w:t>phospholipid bilayer</w:t>
      </w:r>
      <w:r>
        <w:rPr>
          <w:szCs w:val="24"/>
        </w:rPr>
        <w:t xml:space="preserve"> stands in an instance-level part relation to a corresponding instance of the universals </w:t>
      </w:r>
      <w:r>
        <w:rPr>
          <w:i/>
          <w:szCs w:val="24"/>
        </w:rPr>
        <w:t>visual perception</w:t>
      </w:r>
      <w:r>
        <w:rPr>
          <w:szCs w:val="24"/>
        </w:rPr>
        <w:t xml:space="preserve">, </w:t>
      </w:r>
      <w:r w:rsidR="007D236A">
        <w:rPr>
          <w:i/>
          <w:szCs w:val="24"/>
        </w:rPr>
        <w:t xml:space="preserve">portion of </w:t>
      </w:r>
      <w:r>
        <w:rPr>
          <w:i/>
          <w:szCs w:val="24"/>
        </w:rPr>
        <w:t>glutathione</w:t>
      </w:r>
      <w:r>
        <w:rPr>
          <w:szCs w:val="24"/>
        </w:rPr>
        <w:t xml:space="preserve">, and </w:t>
      </w:r>
      <w:r>
        <w:rPr>
          <w:i/>
          <w:szCs w:val="24"/>
        </w:rPr>
        <w:t>mitochondrion</w:t>
      </w:r>
      <w:r>
        <w:rPr>
          <w:szCs w:val="24"/>
        </w:rPr>
        <w:t>, respectively.</w:t>
      </w:r>
    </w:p>
    <w:p w14:paraId="1BE63BB8" w14:textId="39C92EB5" w:rsidR="007D7B09" w:rsidRDefault="007D7B09">
      <w:pPr>
        <w:pStyle w:val="TxText"/>
        <w:autoSpaceDE w:val="0"/>
        <w:autoSpaceDN w:val="0"/>
        <w:adjustRightInd w:val="0"/>
        <w:rPr>
          <w:szCs w:val="24"/>
        </w:rPr>
      </w:pPr>
      <w:r>
        <w:rPr>
          <w:szCs w:val="24"/>
        </w:rPr>
        <w:t>Some of our definitions of relations will involve reference to spatial or temporal regions. Above all, assertions of relations involving continuant particulars will need to include a reference to time. This is so because continuants may change their relations to other entities from one time to the next. We will use</w:t>
      </w:r>
      <w:r w:rsidR="00AD7FEB">
        <w:rPr>
          <w:szCs w:val="24"/>
        </w:rPr>
        <w:t xml:space="preserve"> the following</w:t>
      </w:r>
      <w:r>
        <w:rPr>
          <w:szCs w:val="24"/>
        </w:rPr>
        <w:t>:</w:t>
      </w:r>
    </w:p>
    <w:p w14:paraId="6A8DC1AE" w14:textId="76119F7B"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variables r, r</w:t>
      </w:r>
      <w:r>
        <w:rPr>
          <w:rFonts w:ascii="Symbol" w:hAnsi="Symbol"/>
          <w:szCs w:val="24"/>
        </w:rPr>
        <w:t></w:t>
      </w:r>
      <w:proofErr w:type="gramStart"/>
      <w:r>
        <w:rPr>
          <w:szCs w:val="24"/>
        </w:rPr>
        <w:t xml:space="preserve">, </w:t>
      </w:r>
      <w:r w:rsidR="005C4D4A">
        <w:rPr>
          <w:szCs w:val="24"/>
        </w:rPr>
        <w:t>.</w:t>
      </w:r>
      <w:proofErr w:type="gramEnd"/>
      <w:r w:rsidR="005C4D4A">
        <w:rPr>
          <w:szCs w:val="24"/>
        </w:rPr>
        <w:t> . .</w:t>
      </w:r>
      <w:r>
        <w:rPr>
          <w:szCs w:val="24"/>
        </w:rPr>
        <w:t xml:space="preserve"> to represent three-dimensional spatial regions</w:t>
      </w:r>
    </w:p>
    <w:p w14:paraId="5B4C271F" w14:textId="1D20332A"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variables t, t</w:t>
      </w:r>
      <w:r>
        <w:rPr>
          <w:rFonts w:ascii="Symbol" w:hAnsi="Symbol"/>
          <w:szCs w:val="24"/>
        </w:rPr>
        <w:t></w:t>
      </w:r>
      <w:proofErr w:type="gramStart"/>
      <w:r>
        <w:rPr>
          <w:szCs w:val="24"/>
        </w:rPr>
        <w:t>,</w:t>
      </w:r>
      <w:r w:rsidR="005C4D4A">
        <w:rPr>
          <w:szCs w:val="24"/>
        </w:rPr>
        <w:t xml:space="preserve"> .</w:t>
      </w:r>
      <w:proofErr w:type="gramEnd"/>
      <w:r w:rsidR="005C4D4A">
        <w:rPr>
          <w:szCs w:val="24"/>
        </w:rPr>
        <w:t xml:space="preserve"> . . </w:t>
      </w:r>
      <w:r>
        <w:rPr>
          <w:szCs w:val="24"/>
        </w:rPr>
        <w:t>to represent instants of time</w:t>
      </w:r>
    </w:p>
    <w:p w14:paraId="1385B438" w14:textId="77777777" w:rsidR="007D7B09" w:rsidRDefault="007D7B09">
      <w:pPr>
        <w:pStyle w:val="TxCTextContinuation"/>
        <w:autoSpaceDE w:val="0"/>
        <w:autoSpaceDN w:val="0"/>
        <w:adjustRightInd w:val="0"/>
        <w:rPr>
          <w:szCs w:val="24"/>
        </w:rPr>
      </w:pPr>
      <w:r>
        <w:rPr>
          <w:szCs w:val="24"/>
        </w:rPr>
        <w:t>We can now identify the following primitive instance-level relations and their definitions:</w:t>
      </w:r>
    </w:p>
    <w:p w14:paraId="0B5F87A9" w14:textId="21EB22BB" w:rsidR="007D7B09" w:rsidRDefault="007D7B09">
      <w:pPr>
        <w:pStyle w:val="LList"/>
        <w:tabs>
          <w:tab w:val="left" w:pos="240"/>
          <w:tab w:val="left" w:pos="480"/>
          <w:tab w:val="left" w:pos="960"/>
        </w:tabs>
        <w:autoSpaceDE w:val="0"/>
        <w:autoSpaceDN w:val="0"/>
        <w:adjustRightInd w:val="0"/>
        <w:rPr>
          <w:szCs w:val="24"/>
        </w:rPr>
      </w:pPr>
      <w:proofErr w:type="gramStart"/>
      <w:r>
        <w:rPr>
          <w:szCs w:val="24"/>
        </w:rPr>
        <w:t>•</w:t>
      </w:r>
      <w:r w:rsidR="005C4D4A">
        <w:rPr>
          <w:szCs w:val="24"/>
        </w:rPr>
        <w:t> </w:t>
      </w:r>
      <w:r>
        <w:rPr>
          <w:szCs w:val="24"/>
        </w:rPr>
        <w:t xml:space="preserve">c </w:t>
      </w:r>
      <w:proofErr w:type="spellStart"/>
      <w:r>
        <w:rPr>
          <w:b/>
          <w:szCs w:val="24"/>
        </w:rPr>
        <w:t>instance_of</w:t>
      </w:r>
      <w:proofErr w:type="spellEnd"/>
      <w:r>
        <w:rPr>
          <w:szCs w:val="24"/>
        </w:rPr>
        <w:t xml:space="preserve"> C at t.</w:t>
      </w:r>
      <w:proofErr w:type="gramEnd"/>
      <w:r>
        <w:rPr>
          <w:szCs w:val="24"/>
        </w:rPr>
        <w:t xml:space="preserve"> This is a primitive relation obtaining at a specific time between a continuant instance c and a continuant universal C when the former instantiates the latter at that time. For example: Fido </w:t>
      </w:r>
      <w:proofErr w:type="spellStart"/>
      <w:r>
        <w:rPr>
          <w:b/>
          <w:szCs w:val="24"/>
        </w:rPr>
        <w:t>instance_of</w:t>
      </w:r>
      <w:proofErr w:type="spellEnd"/>
      <w:r>
        <w:rPr>
          <w:szCs w:val="24"/>
        </w:rPr>
        <w:t xml:space="preserve"> </w:t>
      </w:r>
      <w:r w:rsidR="00B92952">
        <w:rPr>
          <w:i/>
          <w:szCs w:val="24"/>
        </w:rPr>
        <w:t xml:space="preserve">Labrador </w:t>
      </w:r>
      <w:proofErr w:type="gramStart"/>
      <w:r w:rsidR="00BC4068">
        <w:rPr>
          <w:i/>
          <w:szCs w:val="24"/>
        </w:rPr>
        <w:t>R</w:t>
      </w:r>
      <w:r>
        <w:rPr>
          <w:i/>
          <w:szCs w:val="24"/>
        </w:rPr>
        <w:t>etriever</w:t>
      </w:r>
      <w:proofErr w:type="gramEnd"/>
      <w:r>
        <w:rPr>
          <w:szCs w:val="24"/>
        </w:rPr>
        <w:t xml:space="preserve"> </w:t>
      </w:r>
      <w:r>
        <w:rPr>
          <w:b/>
          <w:szCs w:val="24"/>
        </w:rPr>
        <w:t>at</w:t>
      </w:r>
      <w:r>
        <w:rPr>
          <w:szCs w:val="24"/>
        </w:rPr>
        <w:t xml:space="preserve"> the present.</w:t>
      </w:r>
    </w:p>
    <w:p w14:paraId="6AE42486" w14:textId="54A012E2" w:rsidR="007D7B09" w:rsidRDefault="007D7B09">
      <w:pPr>
        <w:pStyle w:val="LList"/>
        <w:tabs>
          <w:tab w:val="left" w:pos="240"/>
          <w:tab w:val="left" w:pos="480"/>
          <w:tab w:val="left" w:pos="960"/>
        </w:tabs>
        <w:autoSpaceDE w:val="0"/>
        <w:autoSpaceDN w:val="0"/>
        <w:adjustRightInd w:val="0"/>
        <w:rPr>
          <w:szCs w:val="24"/>
        </w:rPr>
      </w:pPr>
      <w:proofErr w:type="gramStart"/>
      <w:r>
        <w:rPr>
          <w:szCs w:val="24"/>
        </w:rPr>
        <w:lastRenderedPageBreak/>
        <w:t>•</w:t>
      </w:r>
      <w:r w:rsidR="005C4D4A">
        <w:rPr>
          <w:szCs w:val="24"/>
        </w:rPr>
        <w:t> </w:t>
      </w:r>
      <w:r>
        <w:rPr>
          <w:szCs w:val="24"/>
        </w:rPr>
        <w:t xml:space="preserve">p </w:t>
      </w:r>
      <w:proofErr w:type="spellStart"/>
      <w:r>
        <w:rPr>
          <w:b/>
          <w:szCs w:val="24"/>
        </w:rPr>
        <w:t>instance_of</w:t>
      </w:r>
      <w:proofErr w:type="spellEnd"/>
      <w:r>
        <w:rPr>
          <w:szCs w:val="24"/>
        </w:rPr>
        <w:t xml:space="preserve"> P.</w:t>
      </w:r>
      <w:proofErr w:type="gramEnd"/>
      <w:r>
        <w:rPr>
          <w:szCs w:val="24"/>
        </w:rPr>
        <w:t xml:space="preserve"> This is a primitive relation obtaining between a process instance and a process universal </w:t>
      </w:r>
      <w:r w:rsidR="00567C72">
        <w:rPr>
          <w:szCs w:val="24"/>
        </w:rPr>
        <w:t xml:space="preserve">that </w:t>
      </w:r>
      <w:r>
        <w:rPr>
          <w:szCs w:val="24"/>
        </w:rPr>
        <w:t xml:space="preserve">it instantiates. (This relation holds independently of time.) For example: John’s life </w:t>
      </w:r>
      <w:proofErr w:type="spellStart"/>
      <w:r>
        <w:rPr>
          <w:b/>
          <w:szCs w:val="24"/>
        </w:rPr>
        <w:t>instance_of</w:t>
      </w:r>
      <w:proofErr w:type="spellEnd"/>
      <w:r>
        <w:rPr>
          <w:szCs w:val="24"/>
        </w:rPr>
        <w:t xml:space="preserve"> </w:t>
      </w:r>
      <w:r>
        <w:rPr>
          <w:i/>
          <w:szCs w:val="24"/>
        </w:rPr>
        <w:t>human life</w:t>
      </w:r>
      <w:r>
        <w:rPr>
          <w:szCs w:val="24"/>
        </w:rPr>
        <w:t>.</w:t>
      </w:r>
    </w:p>
    <w:p w14:paraId="4D5A297B" w14:textId="77777777" w:rsidR="007D7B09" w:rsidRDefault="007D7B09">
      <w:pPr>
        <w:pStyle w:val="LList"/>
        <w:tabs>
          <w:tab w:val="left" w:pos="240"/>
          <w:tab w:val="left" w:pos="480"/>
          <w:tab w:val="left" w:pos="960"/>
        </w:tabs>
        <w:autoSpaceDE w:val="0"/>
        <w:autoSpaceDN w:val="0"/>
        <w:adjustRightInd w:val="0"/>
        <w:rPr>
          <w:szCs w:val="24"/>
        </w:rPr>
      </w:pPr>
      <w:proofErr w:type="gramStart"/>
      <w:r>
        <w:rPr>
          <w:szCs w:val="24"/>
        </w:rPr>
        <w:t>•</w:t>
      </w:r>
      <w:r w:rsidR="005C4D4A">
        <w:rPr>
          <w:szCs w:val="24"/>
        </w:rPr>
        <w:t> </w:t>
      </w:r>
      <w:r>
        <w:rPr>
          <w:szCs w:val="24"/>
        </w:rPr>
        <w:t xml:space="preserve">c </w:t>
      </w:r>
      <w:proofErr w:type="spellStart"/>
      <w:r>
        <w:rPr>
          <w:b/>
          <w:szCs w:val="24"/>
        </w:rPr>
        <w:t>continuant_part_of</w:t>
      </w:r>
      <w:proofErr w:type="spellEnd"/>
      <w:r>
        <w:rPr>
          <w:szCs w:val="24"/>
        </w:rPr>
        <w:t xml:space="preserve"> d </w:t>
      </w:r>
      <w:r>
        <w:rPr>
          <w:b/>
          <w:szCs w:val="24"/>
        </w:rPr>
        <w:t>at</w:t>
      </w:r>
      <w:r>
        <w:rPr>
          <w:szCs w:val="24"/>
        </w:rPr>
        <w:t xml:space="preserve"> t.</w:t>
      </w:r>
      <w:proofErr w:type="gramEnd"/>
      <w:r>
        <w:rPr>
          <w:szCs w:val="24"/>
        </w:rPr>
        <w:t xml:space="preserve"> This is a primitive relation obtaining between two continuant instances and a time at which the one is part of the other. For example: this cell nucleus </w:t>
      </w:r>
      <w:proofErr w:type="spellStart"/>
      <w:r>
        <w:rPr>
          <w:b/>
          <w:szCs w:val="24"/>
        </w:rPr>
        <w:t>continuant_part_of</w:t>
      </w:r>
      <w:proofErr w:type="spellEnd"/>
      <w:r>
        <w:rPr>
          <w:szCs w:val="24"/>
        </w:rPr>
        <w:t xml:space="preserve"> this cell </w:t>
      </w:r>
      <w:r>
        <w:rPr>
          <w:b/>
          <w:szCs w:val="24"/>
        </w:rPr>
        <w:t>at</w:t>
      </w:r>
      <w:r>
        <w:rPr>
          <w:szCs w:val="24"/>
        </w:rPr>
        <w:t xml:space="preserve"> the present.</w:t>
      </w:r>
    </w:p>
    <w:p w14:paraId="16F636D1" w14:textId="1C0155B9" w:rsidR="007D7B09" w:rsidRDefault="007D7B09">
      <w:pPr>
        <w:pStyle w:val="LList"/>
        <w:tabs>
          <w:tab w:val="left" w:pos="240"/>
          <w:tab w:val="left" w:pos="480"/>
          <w:tab w:val="left" w:pos="960"/>
        </w:tabs>
        <w:autoSpaceDE w:val="0"/>
        <w:autoSpaceDN w:val="0"/>
        <w:adjustRightInd w:val="0"/>
        <w:rPr>
          <w:szCs w:val="24"/>
        </w:rPr>
      </w:pPr>
      <w:proofErr w:type="gramStart"/>
      <w:r>
        <w:rPr>
          <w:szCs w:val="24"/>
        </w:rPr>
        <w:t>•</w:t>
      </w:r>
      <w:r w:rsidR="005C4D4A">
        <w:rPr>
          <w:szCs w:val="24"/>
        </w:rPr>
        <w:t> </w:t>
      </w:r>
      <w:r>
        <w:rPr>
          <w:szCs w:val="24"/>
        </w:rPr>
        <w:t xml:space="preserve">p </w:t>
      </w:r>
      <w:proofErr w:type="spellStart"/>
      <w:r>
        <w:rPr>
          <w:b/>
          <w:szCs w:val="24"/>
        </w:rPr>
        <w:t>occurrent_part_of</w:t>
      </w:r>
      <w:proofErr w:type="spellEnd"/>
      <w:r>
        <w:rPr>
          <w:szCs w:val="24"/>
        </w:rPr>
        <w:t xml:space="preserve"> q.</w:t>
      </w:r>
      <w:proofErr w:type="gramEnd"/>
      <w:r>
        <w:rPr>
          <w:szCs w:val="24"/>
        </w:rPr>
        <w:t xml:space="preserve"> This is a primitive relation of parthood, holding independently of time, between process instances when one is a </w:t>
      </w:r>
      <w:proofErr w:type="spellStart"/>
      <w:r>
        <w:rPr>
          <w:szCs w:val="24"/>
        </w:rPr>
        <w:t>subprocess</w:t>
      </w:r>
      <w:proofErr w:type="spellEnd"/>
      <w:r>
        <w:rPr>
          <w:szCs w:val="24"/>
        </w:rPr>
        <w:t xml:space="preserve"> of the other). For example: this tumor’s growth </w:t>
      </w:r>
      <w:proofErr w:type="spellStart"/>
      <w:r>
        <w:rPr>
          <w:b/>
          <w:szCs w:val="24"/>
        </w:rPr>
        <w:t>occurrent_part_of</w:t>
      </w:r>
      <w:proofErr w:type="spellEnd"/>
      <w:r>
        <w:rPr>
          <w:szCs w:val="24"/>
        </w:rPr>
        <w:t xml:space="preserve"> Mary’s life.</w:t>
      </w:r>
    </w:p>
    <w:p w14:paraId="7EA1AF50" w14:textId="7A426A14" w:rsidR="007D7B09" w:rsidRDefault="007D7B09">
      <w:pPr>
        <w:pStyle w:val="LList"/>
        <w:tabs>
          <w:tab w:val="left" w:pos="240"/>
          <w:tab w:val="left" w:pos="480"/>
          <w:tab w:val="left" w:pos="960"/>
        </w:tabs>
        <w:autoSpaceDE w:val="0"/>
        <w:autoSpaceDN w:val="0"/>
        <w:adjustRightInd w:val="0"/>
        <w:rPr>
          <w:szCs w:val="24"/>
        </w:rPr>
      </w:pPr>
      <w:proofErr w:type="gramStart"/>
      <w:r>
        <w:rPr>
          <w:szCs w:val="24"/>
        </w:rPr>
        <w:t>•</w:t>
      </w:r>
      <w:r w:rsidR="005C4D4A">
        <w:rPr>
          <w:szCs w:val="24"/>
        </w:rPr>
        <w:t> </w:t>
      </w:r>
      <w:r>
        <w:rPr>
          <w:szCs w:val="24"/>
        </w:rPr>
        <w:t xml:space="preserve">r </w:t>
      </w:r>
      <w:proofErr w:type="spellStart"/>
      <w:r>
        <w:rPr>
          <w:b/>
          <w:szCs w:val="24"/>
        </w:rPr>
        <w:t>continuant_part_of</w:t>
      </w:r>
      <w:proofErr w:type="spellEnd"/>
      <w:r>
        <w:rPr>
          <w:szCs w:val="24"/>
        </w:rPr>
        <w:t xml:space="preserve"> r</w:t>
      </w:r>
      <w:r>
        <w:rPr>
          <w:rFonts w:ascii="Symbol" w:hAnsi="Symbol"/>
          <w:szCs w:val="24"/>
        </w:rPr>
        <w:t></w:t>
      </w:r>
      <w:r>
        <w:rPr>
          <w:szCs w:val="24"/>
        </w:rPr>
        <w:t>.</w:t>
      </w:r>
      <w:proofErr w:type="gramEnd"/>
      <w:r>
        <w:rPr>
          <w:szCs w:val="24"/>
        </w:rPr>
        <w:t xml:space="preserve"> This is a primitive relation of parthood, holding independently of time, between spatial regions (one a </w:t>
      </w:r>
      <w:proofErr w:type="spellStart"/>
      <w:r>
        <w:rPr>
          <w:szCs w:val="24"/>
        </w:rPr>
        <w:t>subregion</w:t>
      </w:r>
      <w:proofErr w:type="spellEnd"/>
      <w:r>
        <w:rPr>
          <w:szCs w:val="24"/>
        </w:rPr>
        <w:t xml:space="preserve"> of the other). For example: the spatial region occupied by the surface of the Northern hemisphere </w:t>
      </w:r>
      <w:proofErr w:type="spellStart"/>
      <w:r>
        <w:rPr>
          <w:b/>
          <w:szCs w:val="24"/>
        </w:rPr>
        <w:t>continuant_part_of</w:t>
      </w:r>
      <w:proofErr w:type="spellEnd"/>
      <w:r>
        <w:rPr>
          <w:szCs w:val="24"/>
        </w:rPr>
        <w:t xml:space="preserve"> the spatial region occupied by the whole surface of the Earth.</w:t>
      </w:r>
    </w:p>
    <w:p w14:paraId="1BCF8388" w14:textId="77777777" w:rsidR="007D7B09" w:rsidRDefault="007D7B09">
      <w:pPr>
        <w:pStyle w:val="LList"/>
        <w:tabs>
          <w:tab w:val="left" w:pos="240"/>
          <w:tab w:val="left" w:pos="480"/>
          <w:tab w:val="left" w:pos="960"/>
        </w:tabs>
        <w:autoSpaceDE w:val="0"/>
        <w:autoSpaceDN w:val="0"/>
        <w:adjustRightInd w:val="0"/>
        <w:rPr>
          <w:szCs w:val="24"/>
        </w:rPr>
      </w:pPr>
      <w:proofErr w:type="gramStart"/>
      <w:r>
        <w:rPr>
          <w:szCs w:val="24"/>
        </w:rPr>
        <w:t>•</w:t>
      </w:r>
      <w:r w:rsidR="005C4D4A">
        <w:rPr>
          <w:szCs w:val="24"/>
        </w:rPr>
        <w:t> </w:t>
      </w:r>
      <w:r>
        <w:rPr>
          <w:szCs w:val="24"/>
        </w:rPr>
        <w:t xml:space="preserve">c </w:t>
      </w:r>
      <w:proofErr w:type="spellStart"/>
      <w:r>
        <w:rPr>
          <w:b/>
          <w:szCs w:val="24"/>
        </w:rPr>
        <w:t>inheres_in</w:t>
      </w:r>
      <w:proofErr w:type="spellEnd"/>
      <w:r>
        <w:rPr>
          <w:szCs w:val="24"/>
        </w:rPr>
        <w:t xml:space="preserve"> d </w:t>
      </w:r>
      <w:r>
        <w:rPr>
          <w:b/>
          <w:szCs w:val="24"/>
        </w:rPr>
        <w:t>at</w:t>
      </w:r>
      <w:r>
        <w:rPr>
          <w:szCs w:val="24"/>
        </w:rPr>
        <w:t xml:space="preserve"> t.</w:t>
      </w:r>
      <w:proofErr w:type="gramEnd"/>
      <w:r>
        <w:rPr>
          <w:szCs w:val="24"/>
        </w:rPr>
        <w:t xml:space="preserve"> This is a primitive relation obtaining between a specifically dependent continuant and an independent continuant at a particular time. For example: the shape of John’s body </w:t>
      </w:r>
      <w:proofErr w:type="spellStart"/>
      <w:r>
        <w:rPr>
          <w:b/>
          <w:szCs w:val="24"/>
        </w:rPr>
        <w:t>inheres_in</w:t>
      </w:r>
      <w:proofErr w:type="spellEnd"/>
      <w:r>
        <w:rPr>
          <w:szCs w:val="24"/>
        </w:rPr>
        <w:t xml:space="preserve"> John </w:t>
      </w:r>
      <w:r>
        <w:rPr>
          <w:b/>
          <w:szCs w:val="24"/>
        </w:rPr>
        <w:t>at</w:t>
      </w:r>
      <w:r>
        <w:rPr>
          <w:szCs w:val="24"/>
        </w:rPr>
        <w:t xml:space="preserve"> July 26, 2006.</w:t>
      </w:r>
    </w:p>
    <w:p w14:paraId="02F5A870" w14:textId="6A0D82E9" w:rsidR="007D7B09" w:rsidRDefault="007D7B09">
      <w:pPr>
        <w:pStyle w:val="LList"/>
        <w:tabs>
          <w:tab w:val="left" w:pos="240"/>
          <w:tab w:val="left" w:pos="480"/>
          <w:tab w:val="left" w:pos="960"/>
        </w:tabs>
        <w:autoSpaceDE w:val="0"/>
        <w:autoSpaceDN w:val="0"/>
        <w:adjustRightInd w:val="0"/>
        <w:rPr>
          <w:szCs w:val="24"/>
        </w:rPr>
      </w:pPr>
      <w:proofErr w:type="gramStart"/>
      <w:r>
        <w:rPr>
          <w:szCs w:val="24"/>
        </w:rPr>
        <w:t>•</w:t>
      </w:r>
      <w:r w:rsidR="005C4D4A">
        <w:rPr>
          <w:szCs w:val="24"/>
        </w:rPr>
        <w:t> </w:t>
      </w:r>
      <w:r>
        <w:rPr>
          <w:szCs w:val="24"/>
        </w:rPr>
        <w:t xml:space="preserve">c </w:t>
      </w:r>
      <w:proofErr w:type="spellStart"/>
      <w:r>
        <w:rPr>
          <w:b/>
          <w:szCs w:val="24"/>
        </w:rPr>
        <w:t>located_in</w:t>
      </w:r>
      <w:proofErr w:type="spellEnd"/>
      <w:r>
        <w:rPr>
          <w:szCs w:val="24"/>
        </w:rPr>
        <w:t xml:space="preserve"> </w:t>
      </w:r>
      <w:proofErr w:type="spellStart"/>
      <w:r>
        <w:rPr>
          <w:szCs w:val="24"/>
        </w:rPr>
        <w:t xml:space="preserve">r </w:t>
      </w:r>
      <w:r>
        <w:rPr>
          <w:b/>
          <w:szCs w:val="24"/>
        </w:rPr>
        <w:t>at</w:t>
      </w:r>
      <w:proofErr w:type="spellEnd"/>
      <w:r>
        <w:rPr>
          <w:szCs w:val="24"/>
        </w:rPr>
        <w:t xml:space="preserve"> t.</w:t>
      </w:r>
      <w:proofErr w:type="gramEnd"/>
      <w:r>
        <w:rPr>
          <w:szCs w:val="24"/>
        </w:rPr>
        <w:t xml:space="preserve"> This is a primitive relation between a continuant instance, a spatial </w:t>
      </w:r>
      <w:r w:rsidR="00DE6D0A">
        <w:rPr>
          <w:szCs w:val="24"/>
        </w:rPr>
        <w:t>region that</w:t>
      </w:r>
      <w:r>
        <w:rPr>
          <w:szCs w:val="24"/>
        </w:rPr>
        <w:t xml:space="preserve"> it occupies, and a time. For example: John </w:t>
      </w:r>
      <w:proofErr w:type="spellStart"/>
      <w:r>
        <w:rPr>
          <w:b/>
          <w:szCs w:val="24"/>
        </w:rPr>
        <w:t>located_in</w:t>
      </w:r>
      <w:proofErr w:type="spellEnd"/>
      <w:r>
        <w:rPr>
          <w:szCs w:val="24"/>
        </w:rPr>
        <w:t xml:space="preserve"> the region occupied by the dining room </w:t>
      </w:r>
      <w:r>
        <w:rPr>
          <w:b/>
          <w:szCs w:val="24"/>
        </w:rPr>
        <w:t>at</w:t>
      </w:r>
      <w:r>
        <w:rPr>
          <w:szCs w:val="24"/>
        </w:rPr>
        <w:t xml:space="preserve"> </w:t>
      </w:r>
      <w:r w:rsidR="00DE6D0A">
        <w:rPr>
          <w:szCs w:val="24"/>
        </w:rPr>
        <w:t>dinnertime</w:t>
      </w:r>
      <w:r>
        <w:rPr>
          <w:szCs w:val="24"/>
        </w:rPr>
        <w:t>.</w:t>
      </w:r>
    </w:p>
    <w:p w14:paraId="254B94B9" w14:textId="77777777" w:rsidR="007D7B09" w:rsidRDefault="007D7B09">
      <w:pPr>
        <w:pStyle w:val="LList"/>
        <w:tabs>
          <w:tab w:val="left" w:pos="240"/>
          <w:tab w:val="left" w:pos="480"/>
          <w:tab w:val="left" w:pos="960"/>
        </w:tabs>
        <w:autoSpaceDE w:val="0"/>
        <w:autoSpaceDN w:val="0"/>
        <w:adjustRightInd w:val="0"/>
        <w:rPr>
          <w:szCs w:val="24"/>
        </w:rPr>
      </w:pPr>
      <w:proofErr w:type="gramStart"/>
      <w:r>
        <w:rPr>
          <w:szCs w:val="24"/>
        </w:rPr>
        <w:t>•</w:t>
      </w:r>
      <w:r w:rsidR="005C4D4A">
        <w:rPr>
          <w:szCs w:val="24"/>
        </w:rPr>
        <w:t> </w:t>
      </w:r>
      <w:r>
        <w:rPr>
          <w:szCs w:val="24"/>
        </w:rPr>
        <w:t xml:space="preserve">r </w:t>
      </w:r>
      <w:proofErr w:type="spellStart"/>
      <w:r>
        <w:rPr>
          <w:b/>
          <w:szCs w:val="24"/>
        </w:rPr>
        <w:t>adjacent_to</w:t>
      </w:r>
      <w:proofErr w:type="spellEnd"/>
      <w:r>
        <w:rPr>
          <w:szCs w:val="24"/>
        </w:rPr>
        <w:t xml:space="preserve"> r</w:t>
      </w:r>
      <w:r>
        <w:rPr>
          <w:rFonts w:ascii="Symbol" w:hAnsi="Symbol"/>
          <w:szCs w:val="24"/>
        </w:rPr>
        <w:t></w:t>
      </w:r>
      <w:r>
        <w:rPr>
          <w:szCs w:val="24"/>
        </w:rPr>
        <w:t>.</w:t>
      </w:r>
      <w:proofErr w:type="gramEnd"/>
      <w:r>
        <w:rPr>
          <w:szCs w:val="24"/>
        </w:rPr>
        <w:t xml:space="preserve"> This is a primitive relation of proximity between two spatial regions. For example: Northern hemisphere </w:t>
      </w:r>
      <w:proofErr w:type="spellStart"/>
      <w:r>
        <w:rPr>
          <w:b/>
          <w:szCs w:val="24"/>
        </w:rPr>
        <w:t>adjacent_to</w:t>
      </w:r>
      <w:proofErr w:type="spellEnd"/>
      <w:r>
        <w:rPr>
          <w:szCs w:val="24"/>
        </w:rPr>
        <w:t xml:space="preserve"> Southern hemisphere.</w:t>
      </w:r>
    </w:p>
    <w:p w14:paraId="5F955459" w14:textId="77777777" w:rsidR="007D7B09" w:rsidRDefault="007D7B09">
      <w:pPr>
        <w:pStyle w:val="LList"/>
        <w:tabs>
          <w:tab w:val="left" w:pos="240"/>
          <w:tab w:val="left" w:pos="480"/>
          <w:tab w:val="left" w:pos="960"/>
        </w:tabs>
        <w:autoSpaceDE w:val="0"/>
        <w:autoSpaceDN w:val="0"/>
        <w:adjustRightInd w:val="0"/>
        <w:rPr>
          <w:szCs w:val="24"/>
        </w:rPr>
      </w:pPr>
      <w:proofErr w:type="gramStart"/>
      <w:r>
        <w:rPr>
          <w:szCs w:val="24"/>
        </w:rPr>
        <w:lastRenderedPageBreak/>
        <w:t>•</w:t>
      </w:r>
      <w:r w:rsidR="005C4D4A">
        <w:rPr>
          <w:szCs w:val="24"/>
        </w:rPr>
        <w:t> </w:t>
      </w:r>
      <w:r>
        <w:rPr>
          <w:szCs w:val="24"/>
        </w:rPr>
        <w:t xml:space="preserve">c </w:t>
      </w:r>
      <w:proofErr w:type="spellStart"/>
      <w:r>
        <w:rPr>
          <w:b/>
          <w:szCs w:val="24"/>
        </w:rPr>
        <w:t>derives_from</w:t>
      </w:r>
      <w:proofErr w:type="spellEnd"/>
      <w:r>
        <w:rPr>
          <w:szCs w:val="24"/>
        </w:rPr>
        <w:t xml:space="preserve"> d.</w:t>
      </w:r>
      <w:proofErr w:type="gramEnd"/>
      <w:r>
        <w:rPr>
          <w:szCs w:val="24"/>
        </w:rPr>
        <w:t xml:space="preserve"> This is a primitive relation between two distinct material continuants when one succeeds the other across a temporal divide. For example: this blastocyst </w:t>
      </w:r>
      <w:proofErr w:type="spellStart"/>
      <w:r>
        <w:rPr>
          <w:b/>
          <w:szCs w:val="24"/>
        </w:rPr>
        <w:t>derives_from</w:t>
      </w:r>
      <w:proofErr w:type="spellEnd"/>
      <w:r>
        <w:rPr>
          <w:szCs w:val="24"/>
        </w:rPr>
        <w:t xml:space="preserve"> this zygote.</w:t>
      </w:r>
    </w:p>
    <w:p w14:paraId="7ED1D4B0" w14:textId="77777777" w:rsidR="007D7B09" w:rsidRDefault="007D7B09">
      <w:pPr>
        <w:pStyle w:val="LList"/>
        <w:tabs>
          <w:tab w:val="left" w:pos="240"/>
          <w:tab w:val="left" w:pos="480"/>
          <w:tab w:val="left" w:pos="960"/>
        </w:tabs>
        <w:autoSpaceDE w:val="0"/>
        <w:autoSpaceDN w:val="0"/>
        <w:adjustRightInd w:val="0"/>
        <w:rPr>
          <w:szCs w:val="24"/>
        </w:rPr>
      </w:pPr>
      <w:proofErr w:type="gramStart"/>
      <w:r>
        <w:rPr>
          <w:szCs w:val="24"/>
        </w:rPr>
        <w:t>•</w:t>
      </w:r>
      <w:r w:rsidR="005C4D4A">
        <w:rPr>
          <w:szCs w:val="24"/>
        </w:rPr>
        <w:t> </w:t>
      </w:r>
      <w:r>
        <w:rPr>
          <w:szCs w:val="24"/>
        </w:rPr>
        <w:t xml:space="preserve">p </w:t>
      </w:r>
      <w:proofErr w:type="spellStart"/>
      <w:r>
        <w:rPr>
          <w:b/>
          <w:szCs w:val="24"/>
        </w:rPr>
        <w:t>has_participant</w:t>
      </w:r>
      <w:proofErr w:type="spellEnd"/>
      <w:r>
        <w:rPr>
          <w:szCs w:val="24"/>
        </w:rPr>
        <w:t xml:space="preserve"> c.</w:t>
      </w:r>
      <w:proofErr w:type="gramEnd"/>
      <w:r>
        <w:rPr>
          <w:szCs w:val="24"/>
        </w:rPr>
        <w:t xml:space="preserve"> This is a primitive relation between a process and a continuant. For example: John’s life </w:t>
      </w:r>
      <w:proofErr w:type="spellStart"/>
      <w:r>
        <w:rPr>
          <w:b/>
          <w:szCs w:val="24"/>
        </w:rPr>
        <w:t>has_participant</w:t>
      </w:r>
      <w:proofErr w:type="spellEnd"/>
      <w:r>
        <w:rPr>
          <w:szCs w:val="24"/>
        </w:rPr>
        <w:t xml:space="preserve"> John.</w:t>
      </w:r>
    </w:p>
    <w:p w14:paraId="52D95587" w14:textId="236414BD" w:rsidR="007D7B09" w:rsidRDefault="007D7B09">
      <w:pPr>
        <w:pStyle w:val="TxText"/>
        <w:autoSpaceDE w:val="0"/>
        <w:autoSpaceDN w:val="0"/>
        <w:adjustRightInd w:val="0"/>
        <w:rPr>
          <w:szCs w:val="24"/>
        </w:rPr>
      </w:pPr>
      <w:r>
        <w:rPr>
          <w:szCs w:val="24"/>
        </w:rPr>
        <w:t xml:space="preserve">While these </w:t>
      </w:r>
      <w:r w:rsidR="00BC4068">
        <w:rPr>
          <w:szCs w:val="24"/>
        </w:rPr>
        <w:t xml:space="preserve">instance-level </w:t>
      </w:r>
      <w:r>
        <w:rPr>
          <w:szCs w:val="24"/>
        </w:rPr>
        <w:t xml:space="preserve">relations cannot be defined, their meanings can be elucidated informally through the provision of examples, and formally by adding axioms. For example, having accepted the instance-level relation of continuant parthood (c </w:t>
      </w:r>
      <w:proofErr w:type="spellStart"/>
      <w:r>
        <w:rPr>
          <w:b/>
          <w:szCs w:val="24"/>
        </w:rPr>
        <w:t>continuant_part_of</w:t>
      </w:r>
      <w:proofErr w:type="spellEnd"/>
      <w:r>
        <w:rPr>
          <w:szCs w:val="24"/>
        </w:rPr>
        <w:t xml:space="preserve"> d </w:t>
      </w:r>
      <w:r>
        <w:rPr>
          <w:b/>
          <w:szCs w:val="24"/>
        </w:rPr>
        <w:t>at</w:t>
      </w:r>
      <w:r>
        <w:rPr>
          <w:szCs w:val="24"/>
        </w:rPr>
        <w:t xml:space="preserve"> t), it is possible to specify its logical properties by explicitly adopting axioms such as</w:t>
      </w:r>
    </w:p>
    <w:p w14:paraId="76B303F7" w14:textId="01EF3EAB" w:rsidR="007D7B09" w:rsidRDefault="007D7B09">
      <w:pPr>
        <w:pStyle w:val="DDisplay"/>
        <w:autoSpaceDE w:val="0"/>
        <w:autoSpaceDN w:val="0"/>
        <w:adjustRightInd w:val="0"/>
        <w:rPr>
          <w:szCs w:val="24"/>
        </w:rPr>
      </w:pPr>
      <w:proofErr w:type="gramStart"/>
      <w:r>
        <w:rPr>
          <w:szCs w:val="24"/>
        </w:rPr>
        <w:t>if</w:t>
      </w:r>
      <w:proofErr w:type="gramEnd"/>
      <w:r>
        <w:rPr>
          <w:szCs w:val="24"/>
        </w:rPr>
        <w:t xml:space="preserve"> c </w:t>
      </w:r>
      <w:proofErr w:type="spellStart"/>
      <w:r>
        <w:rPr>
          <w:b/>
          <w:szCs w:val="24"/>
        </w:rPr>
        <w:t>continuant_part_of</w:t>
      </w:r>
      <w:proofErr w:type="spellEnd"/>
      <w:r>
        <w:rPr>
          <w:szCs w:val="24"/>
        </w:rPr>
        <w:t xml:space="preserve"> d </w:t>
      </w:r>
      <w:r>
        <w:rPr>
          <w:b/>
          <w:szCs w:val="24"/>
        </w:rPr>
        <w:t>at</w:t>
      </w:r>
      <w:r>
        <w:rPr>
          <w:szCs w:val="24"/>
        </w:rPr>
        <w:t xml:space="preserve"> t, then c and d </w:t>
      </w:r>
      <w:r>
        <w:rPr>
          <w:b/>
          <w:szCs w:val="24"/>
        </w:rPr>
        <w:t>exist at</w:t>
      </w:r>
      <w:r>
        <w:rPr>
          <w:szCs w:val="24"/>
        </w:rPr>
        <w:t xml:space="preserve"> t</w:t>
      </w:r>
      <w:r w:rsidR="00E36C03">
        <w:rPr>
          <w:szCs w:val="24"/>
        </w:rPr>
        <w:t>, and</w:t>
      </w:r>
    </w:p>
    <w:p w14:paraId="4CAC1876" w14:textId="1E74D287" w:rsidR="007D7B09" w:rsidRDefault="007D7B09">
      <w:pPr>
        <w:pStyle w:val="DDisplay"/>
        <w:autoSpaceDE w:val="0"/>
        <w:autoSpaceDN w:val="0"/>
        <w:adjustRightInd w:val="0"/>
        <w:rPr>
          <w:szCs w:val="24"/>
        </w:rPr>
      </w:pPr>
      <w:proofErr w:type="gramStart"/>
      <w:r>
        <w:rPr>
          <w:szCs w:val="24"/>
        </w:rPr>
        <w:t>if</w:t>
      </w:r>
      <w:proofErr w:type="gramEnd"/>
      <w:r>
        <w:rPr>
          <w:szCs w:val="24"/>
        </w:rPr>
        <w:t xml:space="preserve"> c </w:t>
      </w:r>
      <w:proofErr w:type="spellStart"/>
      <w:r>
        <w:rPr>
          <w:b/>
          <w:szCs w:val="24"/>
        </w:rPr>
        <w:t>instance_of</w:t>
      </w:r>
      <w:proofErr w:type="spellEnd"/>
      <w:r>
        <w:rPr>
          <w:szCs w:val="24"/>
        </w:rPr>
        <w:t xml:space="preserve"> </w:t>
      </w:r>
      <w:r>
        <w:rPr>
          <w:i/>
          <w:szCs w:val="24"/>
        </w:rPr>
        <w:t>continuant</w:t>
      </w:r>
      <w:r>
        <w:rPr>
          <w:szCs w:val="24"/>
        </w:rPr>
        <w:t xml:space="preserve"> then </w:t>
      </w:r>
      <w:r w:rsidR="00BC4068">
        <w:rPr>
          <w:szCs w:val="24"/>
        </w:rPr>
        <w:t xml:space="preserve">there is no d such that </w:t>
      </w:r>
      <w:r>
        <w:rPr>
          <w:szCs w:val="24"/>
        </w:rPr>
        <w:t xml:space="preserve">c </w:t>
      </w:r>
      <w:proofErr w:type="spellStart"/>
      <w:r w:rsidR="00BC4068">
        <w:rPr>
          <w:b/>
          <w:szCs w:val="24"/>
        </w:rPr>
        <w:t>occurrent</w:t>
      </w:r>
      <w:r>
        <w:rPr>
          <w:b/>
          <w:szCs w:val="24"/>
        </w:rPr>
        <w:t>_part_of</w:t>
      </w:r>
      <w:proofErr w:type="spellEnd"/>
      <w:r>
        <w:rPr>
          <w:szCs w:val="24"/>
        </w:rPr>
        <w:t xml:space="preserve"> d </w:t>
      </w:r>
      <w:r>
        <w:rPr>
          <w:b/>
          <w:szCs w:val="24"/>
        </w:rPr>
        <w:t>at</w:t>
      </w:r>
      <w:r>
        <w:rPr>
          <w:szCs w:val="24"/>
        </w:rPr>
        <w:t xml:space="preserve"> t</w:t>
      </w:r>
      <w:r w:rsidR="00D76269">
        <w:rPr>
          <w:szCs w:val="24"/>
        </w:rPr>
        <w:t>,</w:t>
      </w:r>
    </w:p>
    <w:p w14:paraId="013338EB" w14:textId="77777777" w:rsidR="007D7B09" w:rsidRDefault="007D7B09">
      <w:pPr>
        <w:pStyle w:val="DDisplay"/>
        <w:autoSpaceDE w:val="0"/>
        <w:autoSpaceDN w:val="0"/>
        <w:adjustRightInd w:val="0"/>
        <w:rPr>
          <w:szCs w:val="24"/>
        </w:rPr>
      </w:pPr>
      <w:proofErr w:type="gramStart"/>
      <w:r>
        <w:rPr>
          <w:szCs w:val="24"/>
        </w:rPr>
        <w:t>and</w:t>
      </w:r>
      <w:proofErr w:type="gramEnd"/>
      <w:r>
        <w:rPr>
          <w:szCs w:val="24"/>
        </w:rPr>
        <w:t xml:space="preserve"> so on.</w:t>
      </w:r>
    </w:p>
    <w:p w14:paraId="251B3EE1" w14:textId="02BD3D05" w:rsidR="007D7B09" w:rsidRDefault="007D7B09">
      <w:pPr>
        <w:pStyle w:val="H1HeadingLevel1"/>
        <w:autoSpaceDE w:val="0"/>
        <w:autoSpaceDN w:val="0"/>
        <w:adjustRightInd w:val="0"/>
        <w:rPr>
          <w:szCs w:val="24"/>
        </w:rPr>
      </w:pPr>
      <w:r>
        <w:rPr>
          <w:szCs w:val="24"/>
        </w:rPr>
        <w:t>Universal-Universal Relations in BFO</w:t>
      </w:r>
    </w:p>
    <w:p w14:paraId="2147F75D" w14:textId="4BDBEFBE" w:rsidR="007D7B09" w:rsidRDefault="007D7B09">
      <w:pPr>
        <w:pStyle w:val="TxNITextNoIndent"/>
        <w:autoSpaceDE w:val="0"/>
        <w:autoSpaceDN w:val="0"/>
        <w:adjustRightInd w:val="0"/>
        <w:rPr>
          <w:szCs w:val="24"/>
        </w:rPr>
      </w:pPr>
      <w:r>
        <w:rPr>
          <w:szCs w:val="24"/>
        </w:rPr>
        <w:t xml:space="preserve">In the previous section, we considered some of the primitive instance-level relations </w:t>
      </w:r>
      <w:r w:rsidR="00494C5D">
        <w:rPr>
          <w:szCs w:val="24"/>
        </w:rPr>
        <w:t>that</w:t>
      </w:r>
      <w:r>
        <w:rPr>
          <w:szCs w:val="24"/>
        </w:rPr>
        <w:t xml:space="preserve"> scientists—with or without realizing it—draw </w:t>
      </w:r>
      <w:r w:rsidR="00494C5D">
        <w:rPr>
          <w:szCs w:val="24"/>
        </w:rPr>
        <w:t xml:space="preserve">on </w:t>
      </w:r>
      <w:r>
        <w:rPr>
          <w:szCs w:val="24"/>
        </w:rPr>
        <w:t>in their work. In order now to define what it means for one universal to stand in relation to another we need to consider the particular instantiations of those universals. This should not be seen as standing in conflict with our view that ontologies are representational artifacts whose representation</w:t>
      </w:r>
      <w:r w:rsidR="00BC4068">
        <w:rPr>
          <w:szCs w:val="24"/>
        </w:rPr>
        <w:t xml:space="preserve">s </w:t>
      </w:r>
      <w:r>
        <w:rPr>
          <w:szCs w:val="24"/>
        </w:rPr>
        <w:t xml:space="preserve">are intended to designate some combination of </w:t>
      </w:r>
      <w:r>
        <w:rPr>
          <w:i/>
          <w:szCs w:val="24"/>
        </w:rPr>
        <w:t>universals</w:t>
      </w:r>
      <w:r>
        <w:rPr>
          <w:szCs w:val="24"/>
        </w:rPr>
        <w:t xml:space="preserve"> and the relations between them. For in defining the relations between universals, the reference to particulars is entirely general—we will be referring in effect </w:t>
      </w:r>
      <w:r>
        <w:rPr>
          <w:szCs w:val="24"/>
        </w:rPr>
        <w:lastRenderedPageBreak/>
        <w:t xml:space="preserve">to </w:t>
      </w:r>
      <w:r>
        <w:rPr>
          <w:i/>
          <w:szCs w:val="24"/>
        </w:rPr>
        <w:t>all</w:t>
      </w:r>
      <w:r>
        <w:rPr>
          <w:szCs w:val="24"/>
        </w:rPr>
        <w:t xml:space="preserve"> particulars instantiating given universals. This corresponds to the way in which science as a whole concerns itself with </w:t>
      </w:r>
      <w:r>
        <w:rPr>
          <w:i/>
          <w:szCs w:val="24"/>
        </w:rPr>
        <w:t>generalities</w:t>
      </w:r>
      <w:r>
        <w:rPr>
          <w:szCs w:val="24"/>
        </w:rPr>
        <w:t xml:space="preserve"> when formulating its types, laws, and relations. It tests its hypotheses concerning such generalities by examining particulars in experiments; but references to specific particulars do not play a role when representing scientific laws.</w:t>
      </w:r>
    </w:p>
    <w:p w14:paraId="60E95D8C" w14:textId="5AD1E8B7" w:rsidR="007D7B09" w:rsidRDefault="007D7B09">
      <w:pPr>
        <w:pStyle w:val="TxText"/>
        <w:autoSpaceDE w:val="0"/>
        <w:autoSpaceDN w:val="0"/>
        <w:adjustRightInd w:val="0"/>
        <w:rPr>
          <w:szCs w:val="24"/>
        </w:rPr>
      </w:pPr>
      <w:r>
        <w:rPr>
          <w:szCs w:val="24"/>
        </w:rPr>
        <w:t>In 2005 Smith, together with a group of influential researchers in the biomedical ontology field</w:t>
      </w:r>
      <w:proofErr w:type="gramStart"/>
      <w:r>
        <w:rPr>
          <w:szCs w:val="24"/>
        </w:rPr>
        <w:t>,</w:t>
      </w:r>
      <w:r>
        <w:rPr>
          <w:rStyle w:val="citefn"/>
          <w:szCs w:val="24"/>
          <w:vertAlign w:val="superscript"/>
        </w:rPr>
        <w:t>3</w:t>
      </w:r>
      <w:proofErr w:type="gramEnd"/>
      <w:r>
        <w:rPr>
          <w:szCs w:val="24"/>
        </w:rPr>
        <w:t xml:space="preserve"> compiled a list of ten basic universal</w:t>
      </w:r>
      <w:r w:rsidR="00494C5D">
        <w:rPr>
          <w:szCs w:val="24"/>
        </w:rPr>
        <w:t>-</w:t>
      </w:r>
      <w:r>
        <w:rPr>
          <w:szCs w:val="24"/>
        </w:rPr>
        <w:t>universal relations under the categories of</w:t>
      </w:r>
    </w:p>
    <w:p w14:paraId="73B6B33D" w14:textId="6E699D45"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foundational relations</w:t>
      </w:r>
    </w:p>
    <w:p w14:paraId="4307188E" w14:textId="64C36057"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spatial relations</w:t>
      </w:r>
    </w:p>
    <w:p w14:paraId="0245E0EC" w14:textId="3653E89C"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temporal relations</w:t>
      </w:r>
    </w:p>
    <w:p w14:paraId="4DD26F56" w14:textId="4C0F7DF1" w:rsidR="007D7B09" w:rsidRDefault="007D7B09">
      <w:pPr>
        <w:pStyle w:val="LList"/>
        <w:tabs>
          <w:tab w:val="left" w:pos="240"/>
          <w:tab w:val="left" w:pos="480"/>
          <w:tab w:val="left" w:pos="960"/>
        </w:tabs>
        <w:autoSpaceDE w:val="0"/>
        <w:autoSpaceDN w:val="0"/>
        <w:adjustRightInd w:val="0"/>
        <w:rPr>
          <w:szCs w:val="24"/>
        </w:rPr>
      </w:pPr>
      <w:r>
        <w:rPr>
          <w:szCs w:val="24"/>
        </w:rPr>
        <w:t>•</w:t>
      </w:r>
      <w:r w:rsidR="005C4D4A">
        <w:rPr>
          <w:szCs w:val="24"/>
        </w:rPr>
        <w:t> </w:t>
      </w:r>
      <w:r>
        <w:rPr>
          <w:szCs w:val="24"/>
        </w:rPr>
        <w:t>participation relations</w:t>
      </w:r>
    </w:p>
    <w:p w14:paraId="1D061987" w14:textId="41D99EF4" w:rsidR="007D7B09" w:rsidRDefault="007D7B09">
      <w:pPr>
        <w:pStyle w:val="TxCTextContinuation"/>
        <w:autoSpaceDE w:val="0"/>
        <w:autoSpaceDN w:val="0"/>
        <w:adjustRightInd w:val="0"/>
        <w:rPr>
          <w:szCs w:val="24"/>
        </w:rPr>
      </w:pPr>
      <w:proofErr w:type="gramStart"/>
      <w:r>
        <w:rPr>
          <w:szCs w:val="24"/>
        </w:rPr>
        <w:t>proposing</w:t>
      </w:r>
      <w:proofErr w:type="gramEnd"/>
      <w:r>
        <w:rPr>
          <w:szCs w:val="24"/>
        </w:rPr>
        <w:t xml:space="preserve"> them as a common basis for the further development of biomedical ontologies in separate disciplinary communities. These relations have to a large degree been reused in the OBO Foundry and in a number of related ontologies (see </w:t>
      </w:r>
      <w:r w:rsidR="0024287D">
        <w:rPr>
          <w:rStyle w:val="BxCOBoxCallOut"/>
          <w:szCs w:val="24"/>
        </w:rPr>
        <w:t>b</w:t>
      </w:r>
      <w:r>
        <w:rPr>
          <w:rStyle w:val="BxCOBoxCallOut"/>
          <w:szCs w:val="24"/>
        </w:rPr>
        <w:t>ox 7.2</w:t>
      </w:r>
      <w:r>
        <w:rPr>
          <w:szCs w:val="24"/>
        </w:rPr>
        <w:t>), while at the same time the list has been expanded with further relations also recommended for common use.</w:t>
      </w:r>
      <w:r>
        <w:rPr>
          <w:rStyle w:val="citefn"/>
          <w:szCs w:val="24"/>
          <w:vertAlign w:val="superscript"/>
        </w:rPr>
        <w:t>4</w:t>
      </w:r>
      <w:r>
        <w:rPr>
          <w:szCs w:val="24"/>
        </w:rPr>
        <w:t xml:space="preserve"> Work is also ongoing in the context of the formulation of the OWL version of BFO 2.0 to create a complete system of formal definitions of all the relations between BFO categories.</w:t>
      </w:r>
    </w:p>
    <w:p w14:paraId="4B421AE4" w14:textId="77777777" w:rsidR="00DA5FF3" w:rsidRPr="00AD7FEB" w:rsidRDefault="00DA5FF3" w:rsidP="00AD7FEB">
      <w:pPr>
        <w:pStyle w:val="NoteCNotetoComp"/>
      </w:pPr>
      <w:r w:rsidRPr="00AD7FEB">
        <w:t xml:space="preserve">[Insert </w:t>
      </w:r>
      <w:r w:rsidRPr="00AD7FEB">
        <w:rPr>
          <w:rStyle w:val="BxCOBoxCallOut"/>
        </w:rPr>
        <w:t>box 7.2</w:t>
      </w:r>
      <w:r w:rsidRPr="00AD7FEB">
        <w:t>]</w:t>
      </w:r>
    </w:p>
    <w:p w14:paraId="0E0E0E03" w14:textId="11F5A8FD" w:rsidR="007D7B09" w:rsidRDefault="007D7B09">
      <w:pPr>
        <w:pStyle w:val="TxText"/>
        <w:autoSpaceDE w:val="0"/>
        <w:autoSpaceDN w:val="0"/>
        <w:adjustRightInd w:val="0"/>
        <w:rPr>
          <w:szCs w:val="24"/>
        </w:rPr>
      </w:pPr>
      <w:r>
        <w:rPr>
          <w:szCs w:val="24"/>
        </w:rPr>
        <w:t>In the rest of this chapter, we will examine these relations as well as provide definitions (where possible) and examples of each. We shall conclude by providing some examples of axioms illustrating how these relations are treated formally within the larger BFO framework.</w:t>
      </w:r>
    </w:p>
    <w:p w14:paraId="3F2B69FE" w14:textId="624D308B" w:rsidR="007D7B09" w:rsidRDefault="007D7B09">
      <w:pPr>
        <w:pStyle w:val="H2HeadingLevel2"/>
        <w:autoSpaceDE w:val="0"/>
        <w:autoSpaceDN w:val="0"/>
        <w:adjustRightInd w:val="0"/>
        <w:rPr>
          <w:szCs w:val="24"/>
        </w:rPr>
      </w:pPr>
      <w:r>
        <w:rPr>
          <w:szCs w:val="24"/>
        </w:rPr>
        <w:lastRenderedPageBreak/>
        <w:t xml:space="preserve">Foundational Relation: </w:t>
      </w:r>
      <w:proofErr w:type="spellStart"/>
      <w:r>
        <w:rPr>
          <w:i/>
          <w:szCs w:val="24"/>
        </w:rPr>
        <w:t>is_a</w:t>
      </w:r>
      <w:proofErr w:type="spellEnd"/>
    </w:p>
    <w:p w14:paraId="7F8E1195" w14:textId="71069CFB" w:rsidR="007D7B09" w:rsidRDefault="007D7B09">
      <w:pPr>
        <w:pStyle w:val="TxNITextNoIndent"/>
        <w:autoSpaceDE w:val="0"/>
        <w:autoSpaceDN w:val="0"/>
        <w:adjustRightInd w:val="0"/>
        <w:rPr>
          <w:szCs w:val="24"/>
        </w:rPr>
      </w:pPr>
      <w:r>
        <w:rPr>
          <w:szCs w:val="24"/>
        </w:rPr>
        <w:t xml:space="preserve">The foundational relation </w:t>
      </w:r>
      <w:proofErr w:type="spellStart"/>
      <w:r>
        <w:rPr>
          <w:i/>
          <w:szCs w:val="24"/>
        </w:rPr>
        <w:t>is_a</w:t>
      </w:r>
      <w:proofErr w:type="spellEnd"/>
      <w:r>
        <w:rPr>
          <w:szCs w:val="24"/>
        </w:rPr>
        <w:t xml:space="preserve"> has been discussed at length already. Examples include</w:t>
      </w:r>
    </w:p>
    <w:p w14:paraId="084578F1" w14:textId="389C2DE2"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myelin </w:t>
      </w:r>
      <w:proofErr w:type="spellStart"/>
      <w:r>
        <w:rPr>
          <w:i/>
          <w:szCs w:val="24"/>
        </w:rPr>
        <w:t>is_a</w:t>
      </w:r>
      <w:proofErr w:type="spellEnd"/>
      <w:r>
        <w:rPr>
          <w:i/>
          <w:szCs w:val="24"/>
        </w:rPr>
        <w:t xml:space="preserve"> lipoprotein</w:t>
      </w:r>
    </w:p>
    <w:p w14:paraId="6C3D7A1C" w14:textId="5A98FC42"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beer </w:t>
      </w:r>
      <w:proofErr w:type="spellStart"/>
      <w:r>
        <w:rPr>
          <w:i/>
          <w:szCs w:val="24"/>
        </w:rPr>
        <w:t>is_a</w:t>
      </w:r>
      <w:proofErr w:type="spellEnd"/>
      <w:r>
        <w:rPr>
          <w:i/>
          <w:szCs w:val="24"/>
        </w:rPr>
        <w:t xml:space="preserve"> alcoholic beverage</w:t>
      </w:r>
    </w:p>
    <w:p w14:paraId="0D8265BB" w14:textId="3A1262EB"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eukaryotic cell </w:t>
      </w:r>
      <w:proofErr w:type="spellStart"/>
      <w:r>
        <w:rPr>
          <w:i/>
          <w:szCs w:val="24"/>
        </w:rPr>
        <w:t>is_a</w:t>
      </w:r>
      <w:proofErr w:type="spellEnd"/>
      <w:r>
        <w:rPr>
          <w:i/>
          <w:szCs w:val="24"/>
        </w:rPr>
        <w:t xml:space="preserve"> cell</w:t>
      </w:r>
    </w:p>
    <w:p w14:paraId="5E857D97" w14:textId="77777777"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site </w:t>
      </w:r>
      <w:proofErr w:type="spellStart"/>
      <w:r>
        <w:rPr>
          <w:i/>
          <w:szCs w:val="24"/>
        </w:rPr>
        <w:t>is_a</w:t>
      </w:r>
      <w:proofErr w:type="spellEnd"/>
      <w:r>
        <w:rPr>
          <w:i/>
          <w:szCs w:val="24"/>
        </w:rPr>
        <w:t xml:space="preserve"> independent continuant</w:t>
      </w:r>
    </w:p>
    <w:p w14:paraId="422FEEB6" w14:textId="77777777" w:rsidR="007D7B09" w:rsidRDefault="007D7B09">
      <w:pPr>
        <w:pStyle w:val="TxCTextContinuation"/>
        <w:autoSpaceDE w:val="0"/>
        <w:autoSpaceDN w:val="0"/>
        <w:adjustRightInd w:val="0"/>
        <w:rPr>
          <w:szCs w:val="24"/>
        </w:rPr>
      </w:pPr>
      <w:proofErr w:type="gramStart"/>
      <w:r>
        <w:rPr>
          <w:szCs w:val="24"/>
        </w:rPr>
        <w:t>for</w:t>
      </w:r>
      <w:proofErr w:type="gramEnd"/>
      <w:r>
        <w:rPr>
          <w:szCs w:val="24"/>
        </w:rPr>
        <w:t xml:space="preserve"> </w:t>
      </w:r>
      <w:r>
        <w:rPr>
          <w:i/>
          <w:szCs w:val="24"/>
        </w:rPr>
        <w:t>continuant</w:t>
      </w:r>
      <w:r>
        <w:rPr>
          <w:szCs w:val="24"/>
        </w:rPr>
        <w:t xml:space="preserve"> entities, and</w:t>
      </w:r>
    </w:p>
    <w:p w14:paraId="43E58253" w14:textId="19EF1510"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gonad development </w:t>
      </w:r>
      <w:proofErr w:type="spellStart"/>
      <w:r>
        <w:rPr>
          <w:i/>
          <w:szCs w:val="24"/>
        </w:rPr>
        <w:t>is_a</w:t>
      </w:r>
      <w:proofErr w:type="spellEnd"/>
      <w:r>
        <w:rPr>
          <w:i/>
          <w:szCs w:val="24"/>
        </w:rPr>
        <w:t xml:space="preserve"> organogenesis</w:t>
      </w:r>
    </w:p>
    <w:p w14:paraId="56C58B8F" w14:textId="0407C1A3"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binge drinking </w:t>
      </w:r>
      <w:proofErr w:type="spellStart"/>
      <w:r>
        <w:rPr>
          <w:i/>
          <w:szCs w:val="24"/>
        </w:rPr>
        <w:t>is_a</w:t>
      </w:r>
      <w:proofErr w:type="spellEnd"/>
      <w:r>
        <w:rPr>
          <w:i/>
          <w:szCs w:val="24"/>
        </w:rPr>
        <w:t xml:space="preserve"> drinking</w:t>
      </w:r>
    </w:p>
    <w:p w14:paraId="7387CBE1" w14:textId="77777777"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intracellular signaling cascade </w:t>
      </w:r>
      <w:proofErr w:type="spellStart"/>
      <w:r>
        <w:rPr>
          <w:i/>
          <w:szCs w:val="24"/>
        </w:rPr>
        <w:t>is_a</w:t>
      </w:r>
      <w:proofErr w:type="spellEnd"/>
      <w:r>
        <w:rPr>
          <w:i/>
          <w:szCs w:val="24"/>
        </w:rPr>
        <w:t xml:space="preserve"> signal transduction</w:t>
      </w:r>
    </w:p>
    <w:p w14:paraId="3BA57C43" w14:textId="77777777" w:rsidR="007D7B09" w:rsidRDefault="007D7B09">
      <w:pPr>
        <w:pStyle w:val="TxCTextContinuation"/>
        <w:autoSpaceDE w:val="0"/>
        <w:autoSpaceDN w:val="0"/>
        <w:adjustRightInd w:val="0"/>
        <w:rPr>
          <w:szCs w:val="24"/>
        </w:rPr>
      </w:pPr>
      <w:proofErr w:type="gramStart"/>
      <w:r>
        <w:rPr>
          <w:szCs w:val="24"/>
        </w:rPr>
        <w:t>for</w:t>
      </w:r>
      <w:proofErr w:type="gramEnd"/>
      <w:r>
        <w:rPr>
          <w:szCs w:val="24"/>
        </w:rPr>
        <w:t xml:space="preserve"> </w:t>
      </w:r>
      <w:proofErr w:type="spellStart"/>
      <w:r>
        <w:rPr>
          <w:i/>
          <w:szCs w:val="24"/>
        </w:rPr>
        <w:t>occurrent</w:t>
      </w:r>
      <w:proofErr w:type="spellEnd"/>
      <w:r>
        <w:rPr>
          <w:szCs w:val="24"/>
        </w:rPr>
        <w:t xml:space="preserve"> entities.</w:t>
      </w:r>
    </w:p>
    <w:p w14:paraId="569CE430" w14:textId="25C13E26" w:rsidR="007D7B09" w:rsidRDefault="007D7B09">
      <w:pPr>
        <w:pStyle w:val="TxText"/>
        <w:autoSpaceDE w:val="0"/>
        <w:autoSpaceDN w:val="0"/>
        <w:adjustRightInd w:val="0"/>
        <w:rPr>
          <w:szCs w:val="24"/>
        </w:rPr>
      </w:pPr>
      <w:r>
        <w:rPr>
          <w:szCs w:val="24"/>
        </w:rPr>
        <w:t xml:space="preserve">We define the </w:t>
      </w:r>
      <w:proofErr w:type="spellStart"/>
      <w:r>
        <w:rPr>
          <w:i/>
          <w:szCs w:val="24"/>
        </w:rPr>
        <w:t>is_a</w:t>
      </w:r>
      <w:proofErr w:type="spellEnd"/>
      <w:r>
        <w:rPr>
          <w:szCs w:val="24"/>
        </w:rPr>
        <w:t xml:space="preserve"> relations in terms of the primitive relation </w:t>
      </w:r>
      <w:proofErr w:type="spellStart"/>
      <w:r>
        <w:rPr>
          <w:b/>
          <w:szCs w:val="24"/>
        </w:rPr>
        <w:t>instance_of</w:t>
      </w:r>
      <w:proofErr w:type="spellEnd"/>
      <w:r>
        <w:rPr>
          <w:szCs w:val="24"/>
        </w:rPr>
        <w:t xml:space="preserve"> introduced </w:t>
      </w:r>
      <w:r w:rsidR="008E5C96">
        <w:rPr>
          <w:szCs w:val="24"/>
        </w:rPr>
        <w:t>previously</w:t>
      </w:r>
      <w:r>
        <w:rPr>
          <w:szCs w:val="24"/>
        </w:rPr>
        <w:t>, as follows:</w:t>
      </w:r>
    </w:p>
    <w:p w14:paraId="5BEAFB13" w14:textId="709E66F9" w:rsidR="007D7B09" w:rsidRDefault="007D7B09">
      <w:pPr>
        <w:pStyle w:val="DDisplay"/>
        <w:autoSpaceDE w:val="0"/>
        <w:autoSpaceDN w:val="0"/>
        <w:adjustRightInd w:val="0"/>
        <w:rPr>
          <w:szCs w:val="24"/>
        </w:rPr>
      </w:pPr>
      <w:proofErr w:type="gramStart"/>
      <w:r>
        <w:rPr>
          <w:szCs w:val="24"/>
        </w:rPr>
        <w:t>A</w:t>
      </w:r>
      <w:proofErr w:type="gramEnd"/>
      <w:r>
        <w:rPr>
          <w:szCs w:val="24"/>
        </w:rPr>
        <w:t xml:space="preserve"> </w:t>
      </w:r>
      <w:proofErr w:type="spellStart"/>
      <w:r>
        <w:rPr>
          <w:i/>
          <w:szCs w:val="24"/>
        </w:rPr>
        <w:t>is_a</w:t>
      </w:r>
      <w:proofErr w:type="spellEnd"/>
      <w:r>
        <w:rPr>
          <w:szCs w:val="24"/>
        </w:rPr>
        <w:t xml:space="preserve"> B =</w:t>
      </w:r>
      <w:r w:rsidR="00610A5D">
        <w:rPr>
          <w:szCs w:val="24"/>
        </w:rPr>
        <w:t xml:space="preserve"> </w:t>
      </w:r>
      <w:r>
        <w:rPr>
          <w:szCs w:val="24"/>
        </w:rPr>
        <w:t xml:space="preserve">def. A and B are universals and for all x (if x </w:t>
      </w:r>
      <w:proofErr w:type="spellStart"/>
      <w:r>
        <w:rPr>
          <w:b/>
          <w:szCs w:val="24"/>
        </w:rPr>
        <w:t>instance_of</w:t>
      </w:r>
      <w:proofErr w:type="spellEnd"/>
      <w:r>
        <w:rPr>
          <w:szCs w:val="24"/>
        </w:rPr>
        <w:t xml:space="preserve"> A then x </w:t>
      </w:r>
      <w:proofErr w:type="spellStart"/>
      <w:r>
        <w:rPr>
          <w:b/>
          <w:szCs w:val="24"/>
        </w:rPr>
        <w:t>instance_of</w:t>
      </w:r>
      <w:proofErr w:type="spellEnd"/>
      <w:r w:rsidR="00AD7FEB">
        <w:rPr>
          <w:szCs w:val="24"/>
        </w:rPr>
        <w:t xml:space="preserve"> B)</w:t>
      </w:r>
    </w:p>
    <w:p w14:paraId="60AEE87C" w14:textId="7E9637D6" w:rsidR="007D7B09" w:rsidRDefault="007D7B09">
      <w:pPr>
        <w:pStyle w:val="TxCTextContinuation"/>
        <w:autoSpaceDE w:val="0"/>
        <w:autoSpaceDN w:val="0"/>
        <w:adjustRightInd w:val="0"/>
        <w:rPr>
          <w:szCs w:val="24"/>
        </w:rPr>
      </w:pPr>
      <w:r>
        <w:rPr>
          <w:szCs w:val="24"/>
        </w:rPr>
        <w:t xml:space="preserve">Note that this definition is formulated to apply both to continuants and to </w:t>
      </w:r>
      <w:proofErr w:type="spellStart"/>
      <w:r>
        <w:rPr>
          <w:szCs w:val="24"/>
        </w:rPr>
        <w:t>occurrents</w:t>
      </w:r>
      <w:proofErr w:type="spellEnd"/>
      <w:r w:rsidR="00283728">
        <w:rPr>
          <w:szCs w:val="24"/>
        </w:rPr>
        <w:t xml:space="preserve">. It can be modified to apply not only to immortals but also </w:t>
      </w:r>
      <w:r>
        <w:rPr>
          <w:szCs w:val="24"/>
        </w:rPr>
        <w:t>to defined classes.</w:t>
      </w:r>
    </w:p>
    <w:p w14:paraId="3119BC0F" w14:textId="77777777" w:rsidR="007D7B09" w:rsidRDefault="007D7B09">
      <w:pPr>
        <w:pStyle w:val="TxText"/>
        <w:autoSpaceDE w:val="0"/>
        <w:autoSpaceDN w:val="0"/>
        <w:adjustRightInd w:val="0"/>
        <w:rPr>
          <w:szCs w:val="24"/>
        </w:rPr>
      </w:pPr>
      <w:r>
        <w:rPr>
          <w:szCs w:val="24"/>
        </w:rPr>
        <w:t xml:space="preserve">Thus </w:t>
      </w:r>
      <w:r>
        <w:rPr>
          <w:i/>
          <w:szCs w:val="24"/>
        </w:rPr>
        <w:t xml:space="preserve">diploid cell </w:t>
      </w:r>
      <w:proofErr w:type="spellStart"/>
      <w:r>
        <w:rPr>
          <w:i/>
          <w:szCs w:val="24"/>
        </w:rPr>
        <w:t>is_a</w:t>
      </w:r>
      <w:proofErr w:type="spellEnd"/>
      <w:r>
        <w:rPr>
          <w:i/>
          <w:szCs w:val="24"/>
        </w:rPr>
        <w:t xml:space="preserve"> cell</w:t>
      </w:r>
      <w:r>
        <w:rPr>
          <w:szCs w:val="24"/>
        </w:rPr>
        <w:t xml:space="preserve"> means: for any particular continuant c, c </w:t>
      </w:r>
      <w:proofErr w:type="spellStart"/>
      <w:r>
        <w:rPr>
          <w:b/>
          <w:szCs w:val="24"/>
        </w:rPr>
        <w:t>instance_of</w:t>
      </w:r>
      <w:proofErr w:type="spellEnd"/>
      <w:r>
        <w:rPr>
          <w:szCs w:val="24"/>
        </w:rPr>
        <w:t xml:space="preserve"> </w:t>
      </w:r>
      <w:r>
        <w:rPr>
          <w:i/>
          <w:szCs w:val="24"/>
        </w:rPr>
        <w:t>diploid cell</w:t>
      </w:r>
      <w:r>
        <w:rPr>
          <w:szCs w:val="24"/>
        </w:rPr>
        <w:t xml:space="preserve"> implies c </w:t>
      </w:r>
      <w:proofErr w:type="spellStart"/>
      <w:r>
        <w:rPr>
          <w:b/>
          <w:szCs w:val="24"/>
        </w:rPr>
        <w:t>instance_of</w:t>
      </w:r>
      <w:proofErr w:type="spellEnd"/>
      <w:r>
        <w:rPr>
          <w:szCs w:val="24"/>
        </w:rPr>
        <w:t xml:space="preserve"> </w:t>
      </w:r>
      <w:r>
        <w:rPr>
          <w:i/>
          <w:szCs w:val="24"/>
        </w:rPr>
        <w:t>cell</w:t>
      </w:r>
      <w:r>
        <w:rPr>
          <w:szCs w:val="24"/>
        </w:rPr>
        <w:t xml:space="preserve">. </w:t>
      </w:r>
      <w:r>
        <w:rPr>
          <w:i/>
          <w:szCs w:val="24"/>
        </w:rPr>
        <w:t xml:space="preserve">Lung cancer development </w:t>
      </w:r>
      <w:proofErr w:type="spellStart"/>
      <w:r>
        <w:rPr>
          <w:i/>
          <w:szCs w:val="24"/>
        </w:rPr>
        <w:t>is_a</w:t>
      </w:r>
      <w:proofErr w:type="spellEnd"/>
      <w:r>
        <w:rPr>
          <w:i/>
          <w:szCs w:val="24"/>
        </w:rPr>
        <w:t xml:space="preserve"> cancer development</w:t>
      </w:r>
      <w:r>
        <w:rPr>
          <w:szCs w:val="24"/>
        </w:rPr>
        <w:t xml:space="preserve"> means: for any particular </w:t>
      </w:r>
      <w:proofErr w:type="spellStart"/>
      <w:r>
        <w:rPr>
          <w:szCs w:val="24"/>
        </w:rPr>
        <w:t>occurrent</w:t>
      </w:r>
      <w:proofErr w:type="spellEnd"/>
      <w:r>
        <w:rPr>
          <w:szCs w:val="24"/>
        </w:rPr>
        <w:t xml:space="preserve"> p, p </w:t>
      </w:r>
      <w:proofErr w:type="spellStart"/>
      <w:r>
        <w:rPr>
          <w:b/>
          <w:szCs w:val="24"/>
        </w:rPr>
        <w:t>instance_of</w:t>
      </w:r>
      <w:proofErr w:type="spellEnd"/>
      <w:r>
        <w:rPr>
          <w:szCs w:val="24"/>
        </w:rPr>
        <w:t xml:space="preserve"> </w:t>
      </w:r>
      <w:r>
        <w:rPr>
          <w:i/>
          <w:szCs w:val="24"/>
        </w:rPr>
        <w:t>lung cancer development</w:t>
      </w:r>
      <w:r>
        <w:rPr>
          <w:szCs w:val="24"/>
        </w:rPr>
        <w:t xml:space="preserve"> implies p </w:t>
      </w:r>
      <w:proofErr w:type="spellStart"/>
      <w:r>
        <w:rPr>
          <w:b/>
          <w:szCs w:val="24"/>
        </w:rPr>
        <w:t>instance_of</w:t>
      </w:r>
      <w:proofErr w:type="spellEnd"/>
      <w:r>
        <w:rPr>
          <w:szCs w:val="24"/>
        </w:rPr>
        <w:t xml:space="preserve"> </w:t>
      </w:r>
      <w:r>
        <w:rPr>
          <w:i/>
          <w:szCs w:val="24"/>
        </w:rPr>
        <w:t>cancer development</w:t>
      </w:r>
      <w:r>
        <w:rPr>
          <w:szCs w:val="24"/>
        </w:rPr>
        <w:t>.</w:t>
      </w:r>
    </w:p>
    <w:p w14:paraId="43504B37" w14:textId="63E90945" w:rsidR="007D7B09" w:rsidRDefault="007D7B09">
      <w:pPr>
        <w:pStyle w:val="H2HeadingLevel2"/>
        <w:autoSpaceDE w:val="0"/>
        <w:autoSpaceDN w:val="0"/>
        <w:adjustRightInd w:val="0"/>
        <w:rPr>
          <w:szCs w:val="24"/>
        </w:rPr>
      </w:pPr>
      <w:r>
        <w:rPr>
          <w:szCs w:val="24"/>
        </w:rPr>
        <w:lastRenderedPageBreak/>
        <w:t xml:space="preserve">Foundational Relations: </w:t>
      </w:r>
      <w:proofErr w:type="spellStart"/>
      <w:r>
        <w:rPr>
          <w:i/>
          <w:szCs w:val="24"/>
        </w:rPr>
        <w:t>continuant_part_of</w:t>
      </w:r>
      <w:proofErr w:type="spellEnd"/>
      <w:r>
        <w:rPr>
          <w:szCs w:val="24"/>
        </w:rPr>
        <w:t xml:space="preserve"> and </w:t>
      </w:r>
      <w:proofErr w:type="spellStart"/>
      <w:r>
        <w:rPr>
          <w:i/>
          <w:szCs w:val="24"/>
        </w:rPr>
        <w:t>occurrent_part_of</w:t>
      </w:r>
      <w:proofErr w:type="spellEnd"/>
    </w:p>
    <w:p w14:paraId="7A62468F" w14:textId="7E1597EB" w:rsidR="007D7B09" w:rsidRDefault="007D7B09">
      <w:pPr>
        <w:pStyle w:val="TxNITextNoIndent"/>
        <w:autoSpaceDE w:val="0"/>
        <w:autoSpaceDN w:val="0"/>
        <w:adjustRightInd w:val="0"/>
        <w:rPr>
          <w:szCs w:val="24"/>
        </w:rPr>
      </w:pPr>
      <w:r>
        <w:rPr>
          <w:szCs w:val="24"/>
        </w:rPr>
        <w:t xml:space="preserve">BFO distinguishes two foundational parthood relations namely </w:t>
      </w:r>
      <w:proofErr w:type="spellStart"/>
      <w:r>
        <w:rPr>
          <w:i/>
          <w:szCs w:val="24"/>
        </w:rPr>
        <w:t>continuant_part_of</w:t>
      </w:r>
      <w:proofErr w:type="spellEnd"/>
      <w:r>
        <w:rPr>
          <w:szCs w:val="24"/>
        </w:rPr>
        <w:t xml:space="preserve"> and </w:t>
      </w:r>
      <w:proofErr w:type="spellStart"/>
      <w:r>
        <w:rPr>
          <w:i/>
          <w:szCs w:val="24"/>
        </w:rPr>
        <w:t>occurrent_part_of</w:t>
      </w:r>
      <w:proofErr w:type="spellEnd"/>
      <w:r>
        <w:rPr>
          <w:szCs w:val="24"/>
        </w:rPr>
        <w:t>. Examples include</w:t>
      </w:r>
    </w:p>
    <w:p w14:paraId="2739C407" w14:textId="08F1E07C"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axon </w:t>
      </w:r>
      <w:proofErr w:type="spellStart"/>
      <w:r>
        <w:rPr>
          <w:i/>
          <w:szCs w:val="24"/>
        </w:rPr>
        <w:t>continuant_part_of</w:t>
      </w:r>
      <w:proofErr w:type="spellEnd"/>
      <w:r>
        <w:rPr>
          <w:i/>
          <w:szCs w:val="24"/>
        </w:rPr>
        <w:t xml:space="preserve"> neuron</w:t>
      </w:r>
    </w:p>
    <w:p w14:paraId="6E21FF8E" w14:textId="423DAB5F"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cell nucleus </w:t>
      </w:r>
      <w:proofErr w:type="spellStart"/>
      <w:r>
        <w:rPr>
          <w:i/>
          <w:szCs w:val="24"/>
        </w:rPr>
        <w:t>continuant_part_of</w:t>
      </w:r>
      <w:proofErr w:type="spellEnd"/>
      <w:r>
        <w:rPr>
          <w:i/>
          <w:szCs w:val="24"/>
        </w:rPr>
        <w:t xml:space="preserve"> cell</w:t>
      </w:r>
    </w:p>
    <w:p w14:paraId="2955E193" w14:textId="52E42970"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neuronal death </w:t>
      </w:r>
      <w:proofErr w:type="spellStart"/>
      <w:r>
        <w:rPr>
          <w:i/>
          <w:szCs w:val="24"/>
        </w:rPr>
        <w:t>occurrent_part_of</w:t>
      </w:r>
      <w:proofErr w:type="spellEnd"/>
      <w:r>
        <w:rPr>
          <w:i/>
          <w:szCs w:val="24"/>
        </w:rPr>
        <w:t xml:space="preserve"> dementia</w:t>
      </w:r>
    </w:p>
    <w:p w14:paraId="5EBB88F6" w14:textId="161683EF"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bird song </w:t>
      </w:r>
      <w:proofErr w:type="spellStart"/>
      <w:r>
        <w:rPr>
          <w:i/>
          <w:szCs w:val="24"/>
        </w:rPr>
        <w:t>occurrent_part_of</w:t>
      </w:r>
      <w:proofErr w:type="spellEnd"/>
      <w:r>
        <w:rPr>
          <w:i/>
          <w:szCs w:val="24"/>
        </w:rPr>
        <w:t xml:space="preserve"> avian mating behavior</w:t>
      </w:r>
    </w:p>
    <w:p w14:paraId="5B8226EC" w14:textId="77777777" w:rsidR="007D7B09" w:rsidRDefault="007D7B09" w:rsidP="00DA5FF3">
      <w:pPr>
        <w:pStyle w:val="TxCTextContinuation"/>
      </w:pPr>
      <w:r>
        <w:t>These relations can be defined in terms of the instance-level parthood relations as follows:</w:t>
      </w:r>
    </w:p>
    <w:p w14:paraId="2B1C189B" w14:textId="07E157EB" w:rsidR="007D7B09" w:rsidRDefault="007D7B09">
      <w:pPr>
        <w:pStyle w:val="DDisplay"/>
        <w:autoSpaceDE w:val="0"/>
        <w:autoSpaceDN w:val="0"/>
        <w:adjustRightInd w:val="0"/>
        <w:rPr>
          <w:szCs w:val="24"/>
        </w:rPr>
      </w:pPr>
      <w:r>
        <w:rPr>
          <w:szCs w:val="24"/>
        </w:rPr>
        <w:t xml:space="preserve">C </w:t>
      </w:r>
      <w:proofErr w:type="spellStart"/>
      <w:r>
        <w:rPr>
          <w:i/>
          <w:szCs w:val="24"/>
        </w:rPr>
        <w:t>continuant_part_of</w:t>
      </w:r>
      <w:proofErr w:type="spellEnd"/>
      <w:r>
        <w:rPr>
          <w:szCs w:val="24"/>
        </w:rPr>
        <w:t xml:space="preserve"> D =</w:t>
      </w:r>
      <w:r w:rsidR="00610A5D">
        <w:rPr>
          <w:szCs w:val="24"/>
        </w:rPr>
        <w:t xml:space="preserve"> </w:t>
      </w:r>
      <w:r>
        <w:rPr>
          <w:szCs w:val="24"/>
        </w:rPr>
        <w:t xml:space="preserve">def. for every particular continuant c and every time t, if c </w:t>
      </w:r>
      <w:proofErr w:type="spellStart"/>
      <w:r>
        <w:rPr>
          <w:b/>
          <w:szCs w:val="24"/>
        </w:rPr>
        <w:t>instance_of</w:t>
      </w:r>
      <w:proofErr w:type="spellEnd"/>
      <w:r>
        <w:rPr>
          <w:szCs w:val="24"/>
        </w:rPr>
        <w:t xml:space="preserve"> C </w:t>
      </w:r>
      <w:r>
        <w:rPr>
          <w:b/>
          <w:szCs w:val="24"/>
        </w:rPr>
        <w:t>at</w:t>
      </w:r>
      <w:r>
        <w:rPr>
          <w:szCs w:val="24"/>
        </w:rPr>
        <w:t xml:space="preserve"> t, then there is some d such that d </w:t>
      </w:r>
      <w:proofErr w:type="spellStart"/>
      <w:r>
        <w:rPr>
          <w:b/>
          <w:szCs w:val="24"/>
        </w:rPr>
        <w:t>instance_of</w:t>
      </w:r>
      <w:proofErr w:type="spellEnd"/>
      <w:r>
        <w:rPr>
          <w:szCs w:val="24"/>
        </w:rPr>
        <w:t xml:space="preserve"> D </w:t>
      </w:r>
      <w:r>
        <w:rPr>
          <w:b/>
          <w:szCs w:val="24"/>
        </w:rPr>
        <w:t>at</w:t>
      </w:r>
      <w:r>
        <w:rPr>
          <w:szCs w:val="24"/>
        </w:rPr>
        <w:t xml:space="preserve"> t and c is a </w:t>
      </w:r>
      <w:proofErr w:type="spellStart"/>
      <w:r>
        <w:rPr>
          <w:b/>
          <w:szCs w:val="24"/>
        </w:rPr>
        <w:t>continuant_part_of</w:t>
      </w:r>
      <w:proofErr w:type="spellEnd"/>
      <w:r>
        <w:rPr>
          <w:szCs w:val="24"/>
        </w:rPr>
        <w:t xml:space="preserve"> d </w:t>
      </w:r>
      <w:r>
        <w:rPr>
          <w:b/>
          <w:szCs w:val="24"/>
        </w:rPr>
        <w:t>at</w:t>
      </w:r>
      <w:r w:rsidR="00AD7FEB">
        <w:rPr>
          <w:szCs w:val="24"/>
        </w:rPr>
        <w:t xml:space="preserve"> t</w:t>
      </w:r>
    </w:p>
    <w:p w14:paraId="6FE8C939" w14:textId="3DB23264" w:rsidR="007D7B09" w:rsidRDefault="007D7B09">
      <w:pPr>
        <w:pStyle w:val="TxCTextContinuation"/>
        <w:autoSpaceDE w:val="0"/>
        <w:autoSpaceDN w:val="0"/>
        <w:adjustRightInd w:val="0"/>
        <w:rPr>
          <w:szCs w:val="24"/>
        </w:rPr>
      </w:pPr>
      <w:r>
        <w:rPr>
          <w:szCs w:val="24"/>
        </w:rPr>
        <w:t xml:space="preserve">So, for example, to say that </w:t>
      </w:r>
      <w:r>
        <w:rPr>
          <w:i/>
          <w:szCs w:val="24"/>
        </w:rPr>
        <w:t xml:space="preserve">cell nucleus </w:t>
      </w:r>
      <w:proofErr w:type="spellStart"/>
      <w:r>
        <w:rPr>
          <w:i/>
          <w:szCs w:val="24"/>
        </w:rPr>
        <w:t>continuant_part_of</w:t>
      </w:r>
      <w:proofErr w:type="spellEnd"/>
      <w:r>
        <w:rPr>
          <w:i/>
          <w:szCs w:val="24"/>
        </w:rPr>
        <w:t xml:space="preserve"> cell</w:t>
      </w:r>
      <w:r>
        <w:rPr>
          <w:szCs w:val="24"/>
        </w:rPr>
        <w:t xml:space="preserve"> is to say that for every particular cell nucleus and every time in which that cell nucleus exists, there is some instance of </w:t>
      </w:r>
      <w:r>
        <w:rPr>
          <w:i/>
          <w:szCs w:val="24"/>
        </w:rPr>
        <w:t>cell</w:t>
      </w:r>
      <w:r>
        <w:rPr>
          <w:szCs w:val="24"/>
        </w:rPr>
        <w:t xml:space="preserve"> which this cell nucleus is an instance</w:t>
      </w:r>
      <w:r w:rsidR="008E5C96">
        <w:rPr>
          <w:szCs w:val="24"/>
        </w:rPr>
        <w:t>-</w:t>
      </w:r>
      <w:r>
        <w:rPr>
          <w:szCs w:val="24"/>
        </w:rPr>
        <w:t xml:space="preserve">level </w:t>
      </w:r>
      <w:proofErr w:type="spellStart"/>
      <w:r>
        <w:rPr>
          <w:b/>
          <w:szCs w:val="24"/>
        </w:rPr>
        <w:t>continuant_part_of</w:t>
      </w:r>
      <w:proofErr w:type="spellEnd"/>
      <w:r>
        <w:rPr>
          <w:szCs w:val="24"/>
        </w:rPr>
        <w:t xml:space="preserve"> at that time. Notice that this does not require that every instance of cell ha</w:t>
      </w:r>
      <w:r w:rsidR="008E5C96">
        <w:rPr>
          <w:szCs w:val="24"/>
        </w:rPr>
        <w:t>ve</w:t>
      </w:r>
      <w:r>
        <w:rPr>
          <w:szCs w:val="24"/>
        </w:rPr>
        <w:t xml:space="preserve"> some instance of nucleus as part.</w:t>
      </w:r>
    </w:p>
    <w:p w14:paraId="507C8485" w14:textId="7844052F" w:rsidR="007D7B09" w:rsidRDefault="007D7B09">
      <w:pPr>
        <w:pStyle w:val="TxText"/>
        <w:autoSpaceDE w:val="0"/>
        <w:autoSpaceDN w:val="0"/>
        <w:adjustRightInd w:val="0"/>
        <w:rPr>
          <w:szCs w:val="24"/>
        </w:rPr>
      </w:pPr>
      <w:r>
        <w:rPr>
          <w:szCs w:val="24"/>
        </w:rPr>
        <w:t xml:space="preserve">For </w:t>
      </w:r>
      <w:proofErr w:type="spellStart"/>
      <w:r>
        <w:rPr>
          <w:szCs w:val="24"/>
        </w:rPr>
        <w:t>occurrent</w:t>
      </w:r>
      <w:proofErr w:type="spellEnd"/>
      <w:r>
        <w:rPr>
          <w:szCs w:val="24"/>
        </w:rPr>
        <w:t xml:space="preserve"> universals we have</w:t>
      </w:r>
    </w:p>
    <w:p w14:paraId="53F4C30C" w14:textId="6AF696C7" w:rsidR="007D7B09" w:rsidRDefault="007D7B09">
      <w:pPr>
        <w:pStyle w:val="DDisplay"/>
        <w:autoSpaceDE w:val="0"/>
        <w:autoSpaceDN w:val="0"/>
        <w:adjustRightInd w:val="0"/>
        <w:rPr>
          <w:szCs w:val="24"/>
        </w:rPr>
      </w:pPr>
      <w:r>
        <w:rPr>
          <w:szCs w:val="24"/>
        </w:rPr>
        <w:t xml:space="preserve">P </w:t>
      </w:r>
      <w:proofErr w:type="spellStart"/>
      <w:r>
        <w:rPr>
          <w:i/>
          <w:szCs w:val="24"/>
          <w:u w:val="single"/>
        </w:rPr>
        <w:t>occurrent_</w:t>
      </w:r>
      <w:r>
        <w:rPr>
          <w:i/>
          <w:szCs w:val="24"/>
        </w:rPr>
        <w:t>part_of</w:t>
      </w:r>
      <w:proofErr w:type="spellEnd"/>
      <w:r>
        <w:rPr>
          <w:szCs w:val="24"/>
        </w:rPr>
        <w:t xml:space="preserve"> Q =</w:t>
      </w:r>
      <w:r w:rsidR="00610A5D">
        <w:rPr>
          <w:szCs w:val="24"/>
        </w:rPr>
        <w:t xml:space="preserve"> </w:t>
      </w:r>
      <w:r>
        <w:rPr>
          <w:szCs w:val="24"/>
        </w:rPr>
        <w:t xml:space="preserve">def. for every particular </w:t>
      </w:r>
      <w:proofErr w:type="spellStart"/>
      <w:r>
        <w:rPr>
          <w:szCs w:val="24"/>
        </w:rPr>
        <w:t>occurrent</w:t>
      </w:r>
      <w:proofErr w:type="spellEnd"/>
      <w:r>
        <w:rPr>
          <w:szCs w:val="24"/>
        </w:rPr>
        <w:t xml:space="preserve"> p, if p </w:t>
      </w:r>
      <w:proofErr w:type="spellStart"/>
      <w:r>
        <w:rPr>
          <w:b/>
          <w:szCs w:val="24"/>
        </w:rPr>
        <w:t>instance_of</w:t>
      </w:r>
      <w:proofErr w:type="spellEnd"/>
      <w:r>
        <w:rPr>
          <w:szCs w:val="24"/>
        </w:rPr>
        <w:t xml:space="preserve"> P, then there is some particular </w:t>
      </w:r>
      <w:proofErr w:type="spellStart"/>
      <w:r>
        <w:rPr>
          <w:szCs w:val="24"/>
        </w:rPr>
        <w:t>occurrent</w:t>
      </w:r>
      <w:proofErr w:type="spellEnd"/>
      <w:r>
        <w:rPr>
          <w:szCs w:val="24"/>
        </w:rPr>
        <w:t xml:space="preserve"> q such that q </w:t>
      </w:r>
      <w:proofErr w:type="spellStart"/>
      <w:r>
        <w:rPr>
          <w:b/>
          <w:szCs w:val="24"/>
        </w:rPr>
        <w:t>instance_of</w:t>
      </w:r>
      <w:proofErr w:type="spellEnd"/>
      <w:r>
        <w:rPr>
          <w:szCs w:val="24"/>
        </w:rPr>
        <w:t xml:space="preserve"> Q and p </w:t>
      </w:r>
      <w:proofErr w:type="spellStart"/>
      <w:r>
        <w:rPr>
          <w:b/>
          <w:szCs w:val="24"/>
        </w:rPr>
        <w:t>occurrent_part_of</w:t>
      </w:r>
      <w:proofErr w:type="spellEnd"/>
      <w:r w:rsidR="00AD7FEB">
        <w:rPr>
          <w:szCs w:val="24"/>
        </w:rPr>
        <w:t xml:space="preserve"> q</w:t>
      </w:r>
    </w:p>
    <w:p w14:paraId="6FEB904D" w14:textId="6487DAA0" w:rsidR="007D7B09" w:rsidRDefault="007D7B09">
      <w:pPr>
        <w:pStyle w:val="TxCTextContinuation"/>
        <w:autoSpaceDE w:val="0"/>
        <w:autoSpaceDN w:val="0"/>
        <w:adjustRightInd w:val="0"/>
        <w:rPr>
          <w:szCs w:val="24"/>
        </w:rPr>
      </w:pPr>
      <w:r>
        <w:rPr>
          <w:szCs w:val="24"/>
        </w:rPr>
        <w:t xml:space="preserve">Thus, for example, </w:t>
      </w:r>
      <w:r>
        <w:rPr>
          <w:i/>
          <w:szCs w:val="24"/>
        </w:rPr>
        <w:t xml:space="preserve">human </w:t>
      </w:r>
      <w:proofErr w:type="spellStart"/>
      <w:r>
        <w:rPr>
          <w:i/>
          <w:szCs w:val="24"/>
        </w:rPr>
        <w:t>neurulation</w:t>
      </w:r>
      <w:proofErr w:type="spellEnd"/>
      <w:r>
        <w:rPr>
          <w:i/>
          <w:szCs w:val="24"/>
        </w:rPr>
        <w:t xml:space="preserve"> </w:t>
      </w:r>
      <w:proofErr w:type="spellStart"/>
      <w:r>
        <w:rPr>
          <w:i/>
          <w:szCs w:val="24"/>
        </w:rPr>
        <w:t>occurrent_part_of</w:t>
      </w:r>
      <w:proofErr w:type="spellEnd"/>
      <w:r>
        <w:rPr>
          <w:i/>
          <w:szCs w:val="24"/>
        </w:rPr>
        <w:t xml:space="preserve"> human fetal development</w:t>
      </w:r>
      <w:r>
        <w:rPr>
          <w:szCs w:val="24"/>
        </w:rPr>
        <w:t xml:space="preserve"> just in case every particular process of human </w:t>
      </w:r>
      <w:proofErr w:type="spellStart"/>
      <w:r>
        <w:rPr>
          <w:szCs w:val="24"/>
        </w:rPr>
        <w:t>neurulation</w:t>
      </w:r>
      <w:proofErr w:type="spellEnd"/>
      <w:r>
        <w:rPr>
          <w:szCs w:val="24"/>
        </w:rPr>
        <w:t xml:space="preserve"> is an instance</w:t>
      </w:r>
      <w:r w:rsidR="008E5C96">
        <w:rPr>
          <w:szCs w:val="24"/>
        </w:rPr>
        <w:t>-</w:t>
      </w:r>
      <w:r>
        <w:rPr>
          <w:szCs w:val="24"/>
        </w:rPr>
        <w:t xml:space="preserve">level </w:t>
      </w:r>
      <w:proofErr w:type="spellStart"/>
      <w:r>
        <w:rPr>
          <w:b/>
          <w:szCs w:val="24"/>
        </w:rPr>
        <w:t>occurrent_part_of</w:t>
      </w:r>
      <w:proofErr w:type="spellEnd"/>
      <w:r>
        <w:rPr>
          <w:szCs w:val="24"/>
        </w:rPr>
        <w:t xml:space="preserve"> some particular process of human fetal development.</w:t>
      </w:r>
    </w:p>
    <w:p w14:paraId="3B0BDE39" w14:textId="4ADB2462" w:rsidR="007D7B09" w:rsidRDefault="007D7B09">
      <w:pPr>
        <w:pStyle w:val="H2HeadingLevel2"/>
        <w:autoSpaceDE w:val="0"/>
        <w:autoSpaceDN w:val="0"/>
        <w:adjustRightInd w:val="0"/>
        <w:rPr>
          <w:szCs w:val="24"/>
        </w:rPr>
      </w:pPr>
      <w:r>
        <w:rPr>
          <w:szCs w:val="24"/>
        </w:rPr>
        <w:lastRenderedPageBreak/>
        <w:t>Spatial and Temporal Relations</w:t>
      </w:r>
    </w:p>
    <w:p w14:paraId="5158FB1C" w14:textId="77777777" w:rsidR="007D7B09" w:rsidRDefault="007D7B09">
      <w:pPr>
        <w:pStyle w:val="TxNITextNoIndent"/>
        <w:autoSpaceDE w:val="0"/>
        <w:autoSpaceDN w:val="0"/>
        <w:adjustRightInd w:val="0"/>
        <w:rPr>
          <w:szCs w:val="24"/>
        </w:rPr>
      </w:pPr>
      <w:r>
        <w:rPr>
          <w:szCs w:val="24"/>
        </w:rPr>
        <w:t>One important influence on the development of BFO was the Region Connection Calculus (RCC), a simple framework to support qualitative reasoning about spatial relations</w:t>
      </w:r>
      <w:r>
        <w:rPr>
          <w:rStyle w:val="citefn"/>
          <w:szCs w:val="24"/>
          <w:vertAlign w:val="superscript"/>
        </w:rPr>
        <w:t>5</w:t>
      </w:r>
      <w:r>
        <w:rPr>
          <w:szCs w:val="24"/>
        </w:rPr>
        <w:t xml:space="preserve"> and currently integrated into the </w:t>
      </w:r>
      <w:proofErr w:type="spellStart"/>
      <w:r>
        <w:rPr>
          <w:szCs w:val="24"/>
        </w:rPr>
        <w:t>GeoSPARQL</w:t>
      </w:r>
      <w:proofErr w:type="spellEnd"/>
      <w:r>
        <w:rPr>
          <w:szCs w:val="24"/>
        </w:rPr>
        <w:t xml:space="preserve"> standard for representation and querying of geospatial linked data for the Semantic Web.</w:t>
      </w:r>
      <w:r>
        <w:rPr>
          <w:rStyle w:val="citefn"/>
          <w:szCs w:val="24"/>
          <w:vertAlign w:val="superscript"/>
        </w:rPr>
        <w:t>6</w:t>
      </w:r>
      <w:r>
        <w:rPr>
          <w:szCs w:val="24"/>
        </w:rPr>
        <w:t xml:space="preserve"> The Allen Interval Algebra is an analogous and similarly influential framework for reasoning about temporal relations.</w:t>
      </w:r>
      <w:r>
        <w:rPr>
          <w:rStyle w:val="citefn"/>
          <w:szCs w:val="24"/>
          <w:vertAlign w:val="superscript"/>
        </w:rPr>
        <w:t>7</w:t>
      </w:r>
    </w:p>
    <w:p w14:paraId="5DA6492C" w14:textId="540FB1E5" w:rsidR="007D7B09" w:rsidRDefault="007D7B09">
      <w:pPr>
        <w:pStyle w:val="TxText"/>
        <w:autoSpaceDE w:val="0"/>
        <w:autoSpaceDN w:val="0"/>
        <w:adjustRightInd w:val="0"/>
        <w:rPr>
          <w:szCs w:val="24"/>
        </w:rPr>
      </w:pPr>
      <w:r>
        <w:rPr>
          <w:szCs w:val="24"/>
        </w:rPr>
        <w:t xml:space="preserve">In what follows we provide sample definitions of spatial and temporal relations in </w:t>
      </w:r>
      <w:r w:rsidR="00DE6D0A">
        <w:rPr>
          <w:szCs w:val="24"/>
        </w:rPr>
        <w:t>BFO, which</w:t>
      </w:r>
      <w:r>
        <w:rPr>
          <w:szCs w:val="24"/>
        </w:rPr>
        <w:t xml:space="preserve"> are designed to serve as a basis for defining all the relations defined in RCC and in the Allen calculus—and further analogous spatiotemporal relations according to need. A particularly ambitious set of such relations for spatial adjacency and connectedness is defined in the BFO-conformant Foundational Model of Anatomy (FMA) Ontology.</w:t>
      </w:r>
      <w:r>
        <w:rPr>
          <w:rStyle w:val="citefn"/>
          <w:szCs w:val="24"/>
          <w:vertAlign w:val="superscript"/>
        </w:rPr>
        <w:t>8</w:t>
      </w:r>
      <w:r>
        <w:rPr>
          <w:szCs w:val="24"/>
        </w:rPr>
        <w:t xml:space="preserve"> We provide here a description of the treatment of location and adjacency in conformance with BFO, which is formulated in terms of the relations between the spatial regions that independent continuants occupy. The strategy employed here can then be generalized to spatial relations of other sorts.</w:t>
      </w:r>
    </w:p>
    <w:p w14:paraId="4F51FB52" w14:textId="22B983C0" w:rsidR="007D7B09" w:rsidRDefault="007D7B09">
      <w:pPr>
        <w:pStyle w:val="TxText"/>
        <w:autoSpaceDE w:val="0"/>
        <w:autoSpaceDN w:val="0"/>
        <w:adjustRightInd w:val="0"/>
        <w:rPr>
          <w:szCs w:val="24"/>
        </w:rPr>
      </w:pPr>
      <w:r>
        <w:rPr>
          <w:szCs w:val="24"/>
        </w:rPr>
        <w:t xml:space="preserve">Both </w:t>
      </w:r>
      <w:proofErr w:type="spellStart"/>
      <w:r>
        <w:rPr>
          <w:i/>
          <w:szCs w:val="24"/>
        </w:rPr>
        <w:t>located_in</w:t>
      </w:r>
      <w:proofErr w:type="spellEnd"/>
      <w:r>
        <w:rPr>
          <w:szCs w:val="24"/>
        </w:rPr>
        <w:t xml:space="preserve"> and </w:t>
      </w:r>
      <w:proofErr w:type="spellStart"/>
      <w:r>
        <w:rPr>
          <w:i/>
          <w:szCs w:val="24"/>
        </w:rPr>
        <w:t>adjacent_to</w:t>
      </w:r>
      <w:proofErr w:type="spellEnd"/>
      <w:r>
        <w:rPr>
          <w:szCs w:val="24"/>
        </w:rPr>
        <w:t xml:space="preserve"> connect one spatially extended entity to another in terms of the relations between the spatial regions (r, r</w:t>
      </w:r>
      <w:r>
        <w:rPr>
          <w:rFonts w:ascii="Symbol" w:hAnsi="Symbol"/>
          <w:szCs w:val="24"/>
        </w:rPr>
        <w:t></w:t>
      </w:r>
      <w:r>
        <w:rPr>
          <w:szCs w:val="24"/>
        </w:rPr>
        <w:t xml:space="preserve">, </w:t>
      </w:r>
      <w:r w:rsidR="002E7B19">
        <w:rPr>
          <w:szCs w:val="24"/>
        </w:rPr>
        <w:t>. . .</w:t>
      </w:r>
      <w:r>
        <w:rPr>
          <w:szCs w:val="24"/>
        </w:rPr>
        <w:t xml:space="preserve">) that they occupy. Examples of </w:t>
      </w:r>
      <w:proofErr w:type="spellStart"/>
      <w:r>
        <w:rPr>
          <w:i/>
          <w:szCs w:val="24"/>
        </w:rPr>
        <w:t>located_in</w:t>
      </w:r>
      <w:proofErr w:type="spellEnd"/>
      <w:r>
        <w:rPr>
          <w:szCs w:val="24"/>
        </w:rPr>
        <w:t xml:space="preserve"> include</w:t>
      </w:r>
    </w:p>
    <w:p w14:paraId="17234691" w14:textId="1B9A6F5F" w:rsidR="007D7B09" w:rsidRPr="00F679BD"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ribosome </w:t>
      </w:r>
      <w:proofErr w:type="spellStart"/>
      <w:r>
        <w:rPr>
          <w:i/>
          <w:szCs w:val="24"/>
        </w:rPr>
        <w:t>located_in</w:t>
      </w:r>
      <w:proofErr w:type="spellEnd"/>
      <w:r>
        <w:rPr>
          <w:i/>
          <w:szCs w:val="24"/>
        </w:rPr>
        <w:t xml:space="preserve"> cytoplasm</w:t>
      </w:r>
    </w:p>
    <w:p w14:paraId="3F56F0FB" w14:textId="42001E2A" w:rsidR="007D7B09" w:rsidRDefault="00DA5FF3">
      <w:pPr>
        <w:pStyle w:val="LList"/>
        <w:tabs>
          <w:tab w:val="left" w:pos="240"/>
          <w:tab w:val="left" w:pos="480"/>
          <w:tab w:val="left" w:pos="960"/>
        </w:tabs>
        <w:autoSpaceDE w:val="0"/>
        <w:autoSpaceDN w:val="0"/>
        <w:adjustRightInd w:val="0"/>
        <w:rPr>
          <w:szCs w:val="24"/>
        </w:rPr>
      </w:pPr>
      <w:r>
        <w:rPr>
          <w:szCs w:val="24"/>
        </w:rPr>
        <w:t>•</w:t>
      </w:r>
      <w:r>
        <w:rPr>
          <w:szCs w:val="24"/>
        </w:rPr>
        <w:t> </w:t>
      </w:r>
      <w:r w:rsidR="00B92952">
        <w:rPr>
          <w:i/>
          <w:szCs w:val="24"/>
        </w:rPr>
        <w:t xml:space="preserve">Golgi </w:t>
      </w:r>
      <w:r w:rsidR="007D7B09">
        <w:rPr>
          <w:i/>
          <w:szCs w:val="24"/>
        </w:rPr>
        <w:t xml:space="preserve">body </w:t>
      </w:r>
      <w:proofErr w:type="spellStart"/>
      <w:r w:rsidR="007D7B09">
        <w:rPr>
          <w:i/>
          <w:szCs w:val="24"/>
        </w:rPr>
        <w:t>located_in</w:t>
      </w:r>
      <w:proofErr w:type="spellEnd"/>
      <w:r w:rsidR="007D7B09">
        <w:rPr>
          <w:i/>
          <w:szCs w:val="24"/>
        </w:rPr>
        <w:t xml:space="preserve"> cell</w:t>
      </w:r>
    </w:p>
    <w:p w14:paraId="0567B1E4" w14:textId="6E055EAE" w:rsidR="007D7B09" w:rsidRDefault="007D7B09">
      <w:pPr>
        <w:pStyle w:val="TxCTextContinuation"/>
        <w:autoSpaceDE w:val="0"/>
        <w:autoSpaceDN w:val="0"/>
        <w:adjustRightInd w:val="0"/>
        <w:rPr>
          <w:szCs w:val="24"/>
        </w:rPr>
      </w:pPr>
      <w:r>
        <w:rPr>
          <w:szCs w:val="24"/>
        </w:rPr>
        <w:t xml:space="preserve">Defining the </w:t>
      </w:r>
      <w:r w:rsidR="00283728">
        <w:rPr>
          <w:szCs w:val="24"/>
        </w:rPr>
        <w:t>universals</w:t>
      </w:r>
      <w:r>
        <w:rPr>
          <w:szCs w:val="24"/>
        </w:rPr>
        <w:t xml:space="preserve">-level relation </w:t>
      </w:r>
      <w:proofErr w:type="spellStart"/>
      <w:r>
        <w:rPr>
          <w:i/>
          <w:szCs w:val="24"/>
        </w:rPr>
        <w:t>located_in</w:t>
      </w:r>
      <w:proofErr w:type="spellEnd"/>
      <w:r>
        <w:rPr>
          <w:szCs w:val="24"/>
        </w:rPr>
        <w:t xml:space="preserve"> comes in two steps. First, we introduce the instance</w:t>
      </w:r>
      <w:r w:rsidR="001A6311">
        <w:rPr>
          <w:szCs w:val="24"/>
        </w:rPr>
        <w:t>-</w:t>
      </w:r>
      <w:r>
        <w:rPr>
          <w:szCs w:val="24"/>
        </w:rPr>
        <w:t xml:space="preserve">level primitive relation c </w:t>
      </w:r>
      <w:proofErr w:type="spellStart"/>
      <w:r>
        <w:rPr>
          <w:b/>
          <w:szCs w:val="24"/>
        </w:rPr>
        <w:t>located_in</w:t>
      </w:r>
      <w:proofErr w:type="spellEnd"/>
      <w:r>
        <w:rPr>
          <w:szCs w:val="24"/>
        </w:rPr>
        <w:t xml:space="preserve"> </w:t>
      </w:r>
      <w:proofErr w:type="spellStart"/>
      <w:r>
        <w:rPr>
          <w:szCs w:val="24"/>
        </w:rPr>
        <w:t xml:space="preserve">r </w:t>
      </w:r>
      <w:r>
        <w:rPr>
          <w:b/>
          <w:szCs w:val="24"/>
        </w:rPr>
        <w:t>at</w:t>
      </w:r>
      <w:proofErr w:type="spellEnd"/>
      <w:r>
        <w:rPr>
          <w:szCs w:val="24"/>
        </w:rPr>
        <w:t xml:space="preserve"> t (obtaining between a continuant instance, a spatial region, and a time). Second, we define an instance</w:t>
      </w:r>
      <w:r w:rsidR="001A6311">
        <w:rPr>
          <w:szCs w:val="24"/>
        </w:rPr>
        <w:t>-</w:t>
      </w:r>
      <w:r>
        <w:rPr>
          <w:szCs w:val="24"/>
        </w:rPr>
        <w:t xml:space="preserve">level relation (obtaining between two </w:t>
      </w:r>
      <w:r>
        <w:rPr>
          <w:szCs w:val="24"/>
        </w:rPr>
        <w:lastRenderedPageBreak/>
        <w:t xml:space="preserve">continuant particulars and a time) c </w:t>
      </w:r>
      <w:proofErr w:type="spellStart"/>
      <w:r>
        <w:rPr>
          <w:b/>
          <w:szCs w:val="24"/>
        </w:rPr>
        <w:t>located_in</w:t>
      </w:r>
      <w:proofErr w:type="spellEnd"/>
      <w:r>
        <w:rPr>
          <w:szCs w:val="24"/>
        </w:rPr>
        <w:t xml:space="preserve"> d </w:t>
      </w:r>
      <w:r>
        <w:rPr>
          <w:b/>
          <w:szCs w:val="24"/>
        </w:rPr>
        <w:t>at</w:t>
      </w:r>
      <w:r>
        <w:rPr>
          <w:szCs w:val="24"/>
        </w:rPr>
        <w:t xml:space="preserve"> t, and then use this relation to define the </w:t>
      </w:r>
      <w:proofErr w:type="spellStart"/>
      <w:r>
        <w:rPr>
          <w:i/>
          <w:szCs w:val="24"/>
        </w:rPr>
        <w:t>located_in</w:t>
      </w:r>
      <w:proofErr w:type="spellEnd"/>
      <w:r>
        <w:rPr>
          <w:szCs w:val="24"/>
        </w:rPr>
        <w:t xml:space="preserve"> relation at the level of universals.</w:t>
      </w:r>
    </w:p>
    <w:p w14:paraId="76203019" w14:textId="11034A48" w:rsidR="007D7B09" w:rsidRDefault="007D7B09">
      <w:pPr>
        <w:pStyle w:val="DDisplay"/>
        <w:autoSpaceDE w:val="0"/>
        <w:autoSpaceDN w:val="0"/>
        <w:adjustRightInd w:val="0"/>
        <w:rPr>
          <w:szCs w:val="24"/>
        </w:rPr>
      </w:pPr>
      <w:r>
        <w:rPr>
          <w:szCs w:val="24"/>
        </w:rPr>
        <w:t xml:space="preserve">c </w:t>
      </w:r>
      <w:proofErr w:type="spellStart"/>
      <w:r>
        <w:rPr>
          <w:b/>
          <w:szCs w:val="24"/>
        </w:rPr>
        <w:t>located_in</w:t>
      </w:r>
      <w:proofErr w:type="spellEnd"/>
      <w:r>
        <w:rPr>
          <w:szCs w:val="24"/>
        </w:rPr>
        <w:t xml:space="preserve"> d </w:t>
      </w:r>
      <w:r>
        <w:rPr>
          <w:b/>
          <w:szCs w:val="24"/>
        </w:rPr>
        <w:t>at</w:t>
      </w:r>
      <w:r>
        <w:rPr>
          <w:szCs w:val="24"/>
        </w:rPr>
        <w:t xml:space="preserve"> t =</w:t>
      </w:r>
      <w:r w:rsidR="00610A5D">
        <w:rPr>
          <w:szCs w:val="24"/>
        </w:rPr>
        <w:t xml:space="preserve"> </w:t>
      </w:r>
      <w:r>
        <w:rPr>
          <w:szCs w:val="24"/>
        </w:rPr>
        <w:t>def. there are two spatial regions r and r</w:t>
      </w:r>
      <w:r>
        <w:rPr>
          <w:rFonts w:ascii="Symbol" w:hAnsi="Symbol"/>
          <w:szCs w:val="24"/>
        </w:rPr>
        <w:t></w:t>
      </w:r>
      <w:r>
        <w:rPr>
          <w:szCs w:val="24"/>
        </w:rPr>
        <w:t xml:space="preserve"> such that the particular continuant c is </w:t>
      </w:r>
      <w:proofErr w:type="spellStart"/>
      <w:r>
        <w:rPr>
          <w:b/>
          <w:szCs w:val="24"/>
        </w:rPr>
        <w:t>located_in</w:t>
      </w:r>
      <w:proofErr w:type="spellEnd"/>
      <w:r>
        <w:rPr>
          <w:szCs w:val="24"/>
        </w:rPr>
        <w:t xml:space="preserve"> </w:t>
      </w:r>
      <w:proofErr w:type="spellStart"/>
      <w:r>
        <w:rPr>
          <w:szCs w:val="24"/>
        </w:rPr>
        <w:t xml:space="preserve">r </w:t>
      </w:r>
      <w:r>
        <w:rPr>
          <w:b/>
          <w:szCs w:val="24"/>
        </w:rPr>
        <w:t>at</w:t>
      </w:r>
      <w:proofErr w:type="spellEnd"/>
      <w:r>
        <w:rPr>
          <w:szCs w:val="24"/>
        </w:rPr>
        <w:t xml:space="preserve"> t and the particular continuant d is </w:t>
      </w:r>
      <w:proofErr w:type="spellStart"/>
      <w:r>
        <w:rPr>
          <w:b/>
          <w:szCs w:val="24"/>
        </w:rPr>
        <w:t>located_in</w:t>
      </w:r>
      <w:proofErr w:type="spellEnd"/>
      <w:r>
        <w:rPr>
          <w:szCs w:val="24"/>
        </w:rPr>
        <w:t xml:space="preserve"> r</w:t>
      </w:r>
      <w:r>
        <w:rPr>
          <w:rFonts w:ascii="Symbol" w:hAnsi="Symbol"/>
          <w:szCs w:val="24"/>
        </w:rPr>
        <w:t></w:t>
      </w:r>
      <w:r>
        <w:rPr>
          <w:szCs w:val="24"/>
        </w:rPr>
        <w:t xml:space="preserve"> </w:t>
      </w:r>
      <w:r>
        <w:rPr>
          <w:b/>
          <w:szCs w:val="24"/>
        </w:rPr>
        <w:t>at</w:t>
      </w:r>
      <w:r>
        <w:rPr>
          <w:szCs w:val="24"/>
        </w:rPr>
        <w:t xml:space="preserve"> t, and the region r is a </w:t>
      </w:r>
      <w:proofErr w:type="spellStart"/>
      <w:r>
        <w:rPr>
          <w:b/>
          <w:szCs w:val="24"/>
        </w:rPr>
        <w:t>continuant_part_of</w:t>
      </w:r>
      <w:proofErr w:type="spellEnd"/>
      <w:r>
        <w:rPr>
          <w:szCs w:val="24"/>
        </w:rPr>
        <w:t xml:space="preserve"> the region r</w:t>
      </w:r>
      <w:r>
        <w:rPr>
          <w:rFonts w:ascii="Symbol" w:hAnsi="Symbol"/>
          <w:szCs w:val="24"/>
        </w:rPr>
        <w:t></w:t>
      </w:r>
    </w:p>
    <w:p w14:paraId="4BE218BB" w14:textId="5F0E2F4C" w:rsidR="007D7B09" w:rsidRDefault="007D7B09">
      <w:pPr>
        <w:pStyle w:val="TxCTextContinuation"/>
        <w:autoSpaceDE w:val="0"/>
        <w:autoSpaceDN w:val="0"/>
        <w:adjustRightInd w:val="0"/>
        <w:rPr>
          <w:szCs w:val="24"/>
        </w:rPr>
      </w:pPr>
      <w:r>
        <w:rPr>
          <w:szCs w:val="24"/>
        </w:rPr>
        <w:t xml:space="preserve">For example, John’s kidney is </w:t>
      </w:r>
      <w:proofErr w:type="spellStart"/>
      <w:r>
        <w:rPr>
          <w:b/>
          <w:szCs w:val="24"/>
        </w:rPr>
        <w:t>located_in</w:t>
      </w:r>
      <w:proofErr w:type="spellEnd"/>
      <w:r>
        <w:rPr>
          <w:szCs w:val="24"/>
        </w:rPr>
        <w:t xml:space="preserve"> John’s torso at present because the region in which John’s kidney is </w:t>
      </w:r>
      <w:r>
        <w:rPr>
          <w:b/>
          <w:szCs w:val="24"/>
        </w:rPr>
        <w:t>located</w:t>
      </w:r>
      <w:r>
        <w:rPr>
          <w:szCs w:val="24"/>
        </w:rPr>
        <w:t xml:space="preserve"> is a </w:t>
      </w:r>
      <w:proofErr w:type="spellStart"/>
      <w:r>
        <w:rPr>
          <w:b/>
          <w:szCs w:val="24"/>
        </w:rPr>
        <w:t>continuant_part_of</w:t>
      </w:r>
      <w:proofErr w:type="spellEnd"/>
      <w:r>
        <w:rPr>
          <w:szCs w:val="24"/>
        </w:rPr>
        <w:t xml:space="preserve"> the region in which his torso is located.</w:t>
      </w:r>
    </w:p>
    <w:p w14:paraId="3BDB9C45" w14:textId="3E395AA4" w:rsidR="007D7B09" w:rsidRDefault="007D7B09">
      <w:pPr>
        <w:pStyle w:val="TxText"/>
        <w:autoSpaceDE w:val="0"/>
        <w:autoSpaceDN w:val="0"/>
        <w:adjustRightInd w:val="0"/>
        <w:rPr>
          <w:szCs w:val="24"/>
        </w:rPr>
      </w:pPr>
      <w:r>
        <w:rPr>
          <w:szCs w:val="24"/>
        </w:rPr>
        <w:t>Given this definition, we can now define</w:t>
      </w:r>
    </w:p>
    <w:p w14:paraId="7306D0D7" w14:textId="391D02D7" w:rsidR="007D7B09" w:rsidRDefault="007D7B09">
      <w:pPr>
        <w:pStyle w:val="DDisplay"/>
        <w:autoSpaceDE w:val="0"/>
        <w:autoSpaceDN w:val="0"/>
        <w:adjustRightInd w:val="0"/>
        <w:rPr>
          <w:szCs w:val="24"/>
        </w:rPr>
      </w:pPr>
      <w:r>
        <w:rPr>
          <w:szCs w:val="24"/>
        </w:rPr>
        <w:t xml:space="preserve">C </w:t>
      </w:r>
      <w:proofErr w:type="spellStart"/>
      <w:r>
        <w:rPr>
          <w:i/>
          <w:szCs w:val="24"/>
        </w:rPr>
        <w:t>located_in</w:t>
      </w:r>
      <w:proofErr w:type="spellEnd"/>
      <w:r>
        <w:rPr>
          <w:szCs w:val="24"/>
        </w:rPr>
        <w:t xml:space="preserve"> D =</w:t>
      </w:r>
      <w:r w:rsidR="00AD7FEB">
        <w:rPr>
          <w:szCs w:val="24"/>
        </w:rPr>
        <w:t xml:space="preserve"> </w:t>
      </w:r>
      <w:r>
        <w:rPr>
          <w:szCs w:val="24"/>
        </w:rPr>
        <w:t xml:space="preserve">def. for every particular continuant c and every time t, if c </w:t>
      </w:r>
      <w:proofErr w:type="spellStart"/>
      <w:r>
        <w:rPr>
          <w:b/>
          <w:szCs w:val="24"/>
        </w:rPr>
        <w:t>instance_of</w:t>
      </w:r>
      <w:proofErr w:type="spellEnd"/>
      <w:r>
        <w:rPr>
          <w:szCs w:val="24"/>
        </w:rPr>
        <w:t xml:space="preserve"> C </w:t>
      </w:r>
      <w:r>
        <w:rPr>
          <w:b/>
          <w:szCs w:val="24"/>
        </w:rPr>
        <w:t>at</w:t>
      </w:r>
      <w:r>
        <w:rPr>
          <w:szCs w:val="24"/>
        </w:rPr>
        <w:t xml:space="preserve"> t, then there is some d such that d </w:t>
      </w:r>
      <w:proofErr w:type="spellStart"/>
      <w:r>
        <w:rPr>
          <w:b/>
          <w:szCs w:val="24"/>
        </w:rPr>
        <w:t>instance_of</w:t>
      </w:r>
      <w:proofErr w:type="spellEnd"/>
      <w:r>
        <w:rPr>
          <w:szCs w:val="24"/>
        </w:rPr>
        <w:t xml:space="preserve"> D </w:t>
      </w:r>
      <w:r>
        <w:rPr>
          <w:b/>
          <w:szCs w:val="24"/>
        </w:rPr>
        <w:t>at</w:t>
      </w:r>
      <w:r>
        <w:rPr>
          <w:szCs w:val="24"/>
        </w:rPr>
        <w:t xml:space="preserve"> t and c </w:t>
      </w:r>
      <w:proofErr w:type="spellStart"/>
      <w:r>
        <w:rPr>
          <w:b/>
          <w:szCs w:val="24"/>
        </w:rPr>
        <w:t>located_in</w:t>
      </w:r>
      <w:proofErr w:type="spellEnd"/>
      <w:r>
        <w:rPr>
          <w:szCs w:val="24"/>
        </w:rPr>
        <w:t xml:space="preserve"> d </w:t>
      </w:r>
      <w:r>
        <w:rPr>
          <w:b/>
          <w:szCs w:val="24"/>
        </w:rPr>
        <w:t>at</w:t>
      </w:r>
      <w:r w:rsidR="00AD7FEB">
        <w:rPr>
          <w:szCs w:val="24"/>
        </w:rPr>
        <w:t xml:space="preserve"> t</w:t>
      </w:r>
    </w:p>
    <w:p w14:paraId="6786B6C6" w14:textId="77777777" w:rsidR="007D7B09" w:rsidRDefault="007D7B09">
      <w:pPr>
        <w:pStyle w:val="TxCTextContinuation"/>
        <w:autoSpaceDE w:val="0"/>
        <w:autoSpaceDN w:val="0"/>
        <w:adjustRightInd w:val="0"/>
        <w:rPr>
          <w:szCs w:val="24"/>
        </w:rPr>
      </w:pPr>
      <w:r>
        <w:rPr>
          <w:szCs w:val="24"/>
        </w:rPr>
        <w:t xml:space="preserve">Thus, </w:t>
      </w:r>
      <w:r>
        <w:rPr>
          <w:i/>
          <w:szCs w:val="24"/>
        </w:rPr>
        <w:t xml:space="preserve">kidney </w:t>
      </w:r>
      <w:proofErr w:type="spellStart"/>
      <w:r>
        <w:rPr>
          <w:i/>
          <w:szCs w:val="24"/>
        </w:rPr>
        <w:t>located_in</w:t>
      </w:r>
      <w:proofErr w:type="spellEnd"/>
      <w:r>
        <w:rPr>
          <w:i/>
          <w:szCs w:val="24"/>
        </w:rPr>
        <w:t xml:space="preserve"> torso</w:t>
      </w:r>
      <w:r>
        <w:rPr>
          <w:szCs w:val="24"/>
        </w:rPr>
        <w:t xml:space="preserve"> means that, for every (instance of) kidney and for every time t at which that kidney exists, there is some instance of torso at that time such that the kidney is </w:t>
      </w:r>
      <w:proofErr w:type="spellStart"/>
      <w:r>
        <w:rPr>
          <w:b/>
          <w:szCs w:val="24"/>
        </w:rPr>
        <w:t>located_in</w:t>
      </w:r>
      <w:proofErr w:type="spellEnd"/>
      <w:r>
        <w:rPr>
          <w:szCs w:val="24"/>
        </w:rPr>
        <w:t xml:space="preserve"> the torso at that time.</w:t>
      </w:r>
    </w:p>
    <w:p w14:paraId="361EAEB6" w14:textId="5B6EDF4C" w:rsidR="007D7B09" w:rsidRDefault="007D7B09">
      <w:pPr>
        <w:pStyle w:val="TxText"/>
        <w:autoSpaceDE w:val="0"/>
        <w:autoSpaceDN w:val="0"/>
        <w:adjustRightInd w:val="0"/>
        <w:rPr>
          <w:szCs w:val="24"/>
        </w:rPr>
      </w:pPr>
      <w:r>
        <w:rPr>
          <w:szCs w:val="24"/>
        </w:rPr>
        <w:t>As we have already seen in our discussion</w:t>
      </w:r>
      <w:r w:rsidR="00344B57">
        <w:rPr>
          <w:szCs w:val="24"/>
        </w:rPr>
        <w:t>,</w:t>
      </w:r>
      <w:r>
        <w:rPr>
          <w:szCs w:val="24"/>
        </w:rPr>
        <w:t xml:space="preserve"> for example</w:t>
      </w:r>
      <w:r w:rsidR="00344B57">
        <w:rPr>
          <w:szCs w:val="24"/>
        </w:rPr>
        <w:t>,</w:t>
      </w:r>
      <w:r>
        <w:rPr>
          <w:szCs w:val="24"/>
        </w:rPr>
        <w:t xml:space="preserve"> of bacteria, while all continuant parts of spatially extended entities are located in those entities</w:t>
      </w:r>
      <w:r w:rsidR="00344B57">
        <w:rPr>
          <w:szCs w:val="24"/>
        </w:rPr>
        <w:t xml:space="preserve"> </w:t>
      </w:r>
      <w:r>
        <w:rPr>
          <w:szCs w:val="24"/>
        </w:rPr>
        <w:t xml:space="preserve">not all continuant entities located in </w:t>
      </w:r>
      <w:r w:rsidR="00283728">
        <w:rPr>
          <w:szCs w:val="24"/>
        </w:rPr>
        <w:t xml:space="preserve">the interiors of </w:t>
      </w:r>
      <w:r>
        <w:rPr>
          <w:szCs w:val="24"/>
        </w:rPr>
        <w:t>spatially extended entities are parts thereof. Note that (for example</w:t>
      </w:r>
      <w:r w:rsidR="00344B57">
        <w:rPr>
          <w:szCs w:val="24"/>
        </w:rPr>
        <w:t>,</w:t>
      </w:r>
      <w:r>
        <w:rPr>
          <w:szCs w:val="24"/>
        </w:rPr>
        <w:t xml:space="preserve"> because of kidney transplants</w:t>
      </w:r>
      <w:r>
        <w:rPr>
          <w:b/>
          <w:szCs w:val="24"/>
        </w:rPr>
        <w:t>)</w:t>
      </w:r>
      <w:r>
        <w:rPr>
          <w:szCs w:val="24"/>
        </w:rPr>
        <w:t xml:space="preserve"> great care must be taken when incorporating assertions such as </w:t>
      </w:r>
      <w:r>
        <w:rPr>
          <w:i/>
          <w:szCs w:val="24"/>
        </w:rPr>
        <w:t xml:space="preserve">kidney </w:t>
      </w:r>
      <w:proofErr w:type="spellStart"/>
      <w:r>
        <w:rPr>
          <w:i/>
          <w:szCs w:val="24"/>
        </w:rPr>
        <w:t>located_in</w:t>
      </w:r>
      <w:proofErr w:type="spellEnd"/>
      <w:r>
        <w:rPr>
          <w:i/>
          <w:szCs w:val="24"/>
        </w:rPr>
        <w:t xml:space="preserve"> torso</w:t>
      </w:r>
      <w:r>
        <w:rPr>
          <w:szCs w:val="24"/>
        </w:rPr>
        <w:t xml:space="preserve"> into </w:t>
      </w:r>
      <w:proofErr w:type="gramStart"/>
      <w:r>
        <w:rPr>
          <w:szCs w:val="24"/>
        </w:rPr>
        <w:t>an ontology</w:t>
      </w:r>
      <w:proofErr w:type="gramEnd"/>
      <w:r>
        <w:rPr>
          <w:szCs w:val="24"/>
        </w:rPr>
        <w:t xml:space="preserve">. In the FMA, the problem is solved by treating assertions of this sort as holding, not of the actual human anatomy instantiated by you or me, but rather of what is called </w:t>
      </w:r>
      <w:r>
        <w:rPr>
          <w:i/>
          <w:szCs w:val="24"/>
        </w:rPr>
        <w:t>canonical</w:t>
      </w:r>
      <w:r>
        <w:rPr>
          <w:szCs w:val="24"/>
        </w:rPr>
        <w:t xml:space="preserve"> human anatomy, defined as the arrangement and structure of body parts that is generated by the coordinated expression of the structural genes of the human organism.</w:t>
      </w:r>
      <w:r>
        <w:rPr>
          <w:rStyle w:val="citefn"/>
          <w:szCs w:val="24"/>
          <w:vertAlign w:val="superscript"/>
        </w:rPr>
        <w:t>9</w:t>
      </w:r>
    </w:p>
    <w:p w14:paraId="52213B5B" w14:textId="4779416C" w:rsidR="007D7B09" w:rsidRDefault="007D7B09">
      <w:pPr>
        <w:pStyle w:val="H2HeadingLevel2"/>
        <w:autoSpaceDE w:val="0"/>
        <w:autoSpaceDN w:val="0"/>
        <w:adjustRightInd w:val="0"/>
        <w:rPr>
          <w:szCs w:val="24"/>
        </w:rPr>
      </w:pPr>
      <w:r>
        <w:rPr>
          <w:szCs w:val="24"/>
        </w:rPr>
        <w:lastRenderedPageBreak/>
        <w:t xml:space="preserve">Spatial Relation: </w:t>
      </w:r>
      <w:proofErr w:type="spellStart"/>
      <w:r>
        <w:rPr>
          <w:i/>
          <w:szCs w:val="24"/>
        </w:rPr>
        <w:t>adjacent_to</w:t>
      </w:r>
      <w:proofErr w:type="spellEnd"/>
    </w:p>
    <w:p w14:paraId="5FEEF796" w14:textId="59FB836E" w:rsidR="007D7B09" w:rsidRDefault="007D7B09">
      <w:pPr>
        <w:pStyle w:val="TxNITextNoIndent"/>
        <w:autoSpaceDE w:val="0"/>
        <w:autoSpaceDN w:val="0"/>
        <w:adjustRightInd w:val="0"/>
        <w:rPr>
          <w:szCs w:val="24"/>
        </w:rPr>
      </w:pPr>
      <w:r>
        <w:rPr>
          <w:szCs w:val="24"/>
        </w:rPr>
        <w:t xml:space="preserve">The relation </w:t>
      </w:r>
      <w:proofErr w:type="spellStart"/>
      <w:r>
        <w:rPr>
          <w:i/>
          <w:szCs w:val="24"/>
        </w:rPr>
        <w:t>adjacent_to</w:t>
      </w:r>
      <w:proofErr w:type="spellEnd"/>
      <w:r>
        <w:rPr>
          <w:szCs w:val="24"/>
        </w:rPr>
        <w:t xml:space="preserve"> is a relation of proximity between disjoint continuants. Examples include</w:t>
      </w:r>
      <w:r w:rsidR="005B296F">
        <w:rPr>
          <w:szCs w:val="24"/>
        </w:rPr>
        <w:t xml:space="preserve"> the following</w:t>
      </w:r>
      <w:r>
        <w:rPr>
          <w:szCs w:val="24"/>
        </w:rPr>
        <w:t>:</w:t>
      </w:r>
    </w:p>
    <w:p w14:paraId="6D9D140D" w14:textId="11CFABC5"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nuclear membrane </w:t>
      </w:r>
      <w:proofErr w:type="spellStart"/>
      <w:r>
        <w:rPr>
          <w:i/>
          <w:szCs w:val="24"/>
        </w:rPr>
        <w:t>adjacent_to</w:t>
      </w:r>
      <w:proofErr w:type="spellEnd"/>
      <w:r>
        <w:rPr>
          <w:i/>
          <w:szCs w:val="24"/>
        </w:rPr>
        <w:t xml:space="preserve"> cytoplasm</w:t>
      </w:r>
    </w:p>
    <w:p w14:paraId="3E171967" w14:textId="66FD6EBE"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seminal vesicle </w:t>
      </w:r>
      <w:proofErr w:type="spellStart"/>
      <w:r>
        <w:rPr>
          <w:i/>
          <w:szCs w:val="24"/>
        </w:rPr>
        <w:t>adjacent_to</w:t>
      </w:r>
      <w:proofErr w:type="spellEnd"/>
      <w:r>
        <w:rPr>
          <w:i/>
          <w:szCs w:val="24"/>
        </w:rPr>
        <w:t xml:space="preserve"> urinary bladder</w:t>
      </w:r>
    </w:p>
    <w:p w14:paraId="173666CD" w14:textId="238E687C"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ovary </w:t>
      </w:r>
      <w:proofErr w:type="spellStart"/>
      <w:r>
        <w:rPr>
          <w:i/>
          <w:szCs w:val="24"/>
        </w:rPr>
        <w:t>adjacent_to</w:t>
      </w:r>
      <w:proofErr w:type="spellEnd"/>
      <w:r>
        <w:rPr>
          <w:i/>
          <w:szCs w:val="24"/>
        </w:rPr>
        <w:t xml:space="preserve"> parietal pelvic peritoneum</w:t>
      </w:r>
    </w:p>
    <w:p w14:paraId="1D128CE8" w14:textId="77777777" w:rsidR="007D7B09" w:rsidRDefault="007D7B09">
      <w:pPr>
        <w:pStyle w:val="TxCTextContinuation"/>
        <w:autoSpaceDE w:val="0"/>
        <w:autoSpaceDN w:val="0"/>
        <w:adjustRightInd w:val="0"/>
        <w:rPr>
          <w:szCs w:val="24"/>
        </w:rPr>
      </w:pPr>
      <w:r>
        <w:rPr>
          <w:szCs w:val="24"/>
        </w:rPr>
        <w:t>This relation can now be defined in similar pattern:</w:t>
      </w:r>
    </w:p>
    <w:p w14:paraId="6BB4703A" w14:textId="68846269" w:rsidR="007D7B09" w:rsidRDefault="007D7B09">
      <w:pPr>
        <w:pStyle w:val="DDisplay"/>
        <w:autoSpaceDE w:val="0"/>
        <w:autoSpaceDN w:val="0"/>
        <w:adjustRightInd w:val="0"/>
        <w:rPr>
          <w:szCs w:val="24"/>
        </w:rPr>
      </w:pPr>
      <w:r>
        <w:rPr>
          <w:szCs w:val="24"/>
        </w:rPr>
        <w:t xml:space="preserve">C </w:t>
      </w:r>
      <w:proofErr w:type="spellStart"/>
      <w:r>
        <w:rPr>
          <w:i/>
          <w:szCs w:val="24"/>
        </w:rPr>
        <w:t>adjacent_to</w:t>
      </w:r>
      <w:proofErr w:type="spellEnd"/>
      <w:r>
        <w:rPr>
          <w:szCs w:val="24"/>
        </w:rPr>
        <w:t xml:space="preserve"> D =</w:t>
      </w:r>
      <w:r w:rsidR="00AD7FEB">
        <w:rPr>
          <w:szCs w:val="24"/>
        </w:rPr>
        <w:t xml:space="preserve"> </w:t>
      </w:r>
      <w:r>
        <w:rPr>
          <w:szCs w:val="24"/>
        </w:rPr>
        <w:t xml:space="preserve">def. for every particular continuant c and for every time t, if c </w:t>
      </w:r>
      <w:proofErr w:type="spellStart"/>
      <w:r>
        <w:rPr>
          <w:b/>
          <w:szCs w:val="24"/>
        </w:rPr>
        <w:t>instance_of</w:t>
      </w:r>
      <w:proofErr w:type="spellEnd"/>
      <w:r>
        <w:rPr>
          <w:szCs w:val="24"/>
        </w:rPr>
        <w:t xml:space="preserve"> C </w:t>
      </w:r>
      <w:r>
        <w:rPr>
          <w:b/>
          <w:szCs w:val="24"/>
        </w:rPr>
        <w:t>at</w:t>
      </w:r>
      <w:r>
        <w:rPr>
          <w:szCs w:val="24"/>
        </w:rPr>
        <w:t xml:space="preserve"> t, then there is some d such that d </w:t>
      </w:r>
      <w:proofErr w:type="spellStart"/>
      <w:r>
        <w:rPr>
          <w:b/>
          <w:szCs w:val="24"/>
        </w:rPr>
        <w:t>instance_of</w:t>
      </w:r>
      <w:proofErr w:type="spellEnd"/>
      <w:r>
        <w:rPr>
          <w:szCs w:val="24"/>
        </w:rPr>
        <w:t xml:space="preserve"> D </w:t>
      </w:r>
      <w:r>
        <w:rPr>
          <w:b/>
          <w:szCs w:val="24"/>
        </w:rPr>
        <w:t>at</w:t>
      </w:r>
      <w:r>
        <w:rPr>
          <w:szCs w:val="24"/>
        </w:rPr>
        <w:t xml:space="preserve"> t and c </w:t>
      </w:r>
      <w:proofErr w:type="spellStart"/>
      <w:r>
        <w:rPr>
          <w:b/>
          <w:szCs w:val="24"/>
        </w:rPr>
        <w:t>adjacent_to</w:t>
      </w:r>
      <w:proofErr w:type="spellEnd"/>
      <w:r>
        <w:rPr>
          <w:szCs w:val="24"/>
        </w:rPr>
        <w:t xml:space="preserve"> d </w:t>
      </w:r>
      <w:r>
        <w:rPr>
          <w:b/>
          <w:szCs w:val="24"/>
        </w:rPr>
        <w:t>at</w:t>
      </w:r>
      <w:r w:rsidR="00AD7FEB">
        <w:rPr>
          <w:szCs w:val="24"/>
        </w:rPr>
        <w:t xml:space="preserve"> t</w:t>
      </w:r>
    </w:p>
    <w:p w14:paraId="04425A02" w14:textId="77777777" w:rsidR="007D7B09" w:rsidRDefault="007D7B09">
      <w:pPr>
        <w:pStyle w:val="TxCTextContinuation"/>
        <w:autoSpaceDE w:val="0"/>
        <w:autoSpaceDN w:val="0"/>
        <w:adjustRightInd w:val="0"/>
        <w:rPr>
          <w:szCs w:val="24"/>
        </w:rPr>
      </w:pPr>
      <w:r>
        <w:rPr>
          <w:szCs w:val="24"/>
        </w:rPr>
        <w:t xml:space="preserve">Thus, </w:t>
      </w:r>
      <w:r>
        <w:rPr>
          <w:i/>
          <w:szCs w:val="24"/>
        </w:rPr>
        <w:t xml:space="preserve">liver </w:t>
      </w:r>
      <w:proofErr w:type="spellStart"/>
      <w:r>
        <w:rPr>
          <w:i/>
          <w:szCs w:val="24"/>
        </w:rPr>
        <w:t>adjacent_to</w:t>
      </w:r>
      <w:proofErr w:type="spellEnd"/>
      <w:r>
        <w:rPr>
          <w:i/>
          <w:szCs w:val="24"/>
        </w:rPr>
        <w:t xml:space="preserve"> </w:t>
      </w:r>
      <w:proofErr w:type="spellStart"/>
      <w:r>
        <w:rPr>
          <w:i/>
          <w:szCs w:val="24"/>
        </w:rPr>
        <w:t>falciform</w:t>
      </w:r>
      <w:proofErr w:type="spellEnd"/>
      <w:r>
        <w:rPr>
          <w:i/>
          <w:szCs w:val="24"/>
        </w:rPr>
        <w:t xml:space="preserve"> ligament</w:t>
      </w:r>
      <w:r>
        <w:rPr>
          <w:szCs w:val="24"/>
        </w:rPr>
        <w:t xml:space="preserve"> means that, for every instance of </w:t>
      </w:r>
      <w:r>
        <w:rPr>
          <w:i/>
          <w:szCs w:val="24"/>
        </w:rPr>
        <w:t>liver</w:t>
      </w:r>
      <w:r>
        <w:rPr>
          <w:szCs w:val="24"/>
        </w:rPr>
        <w:t xml:space="preserve"> and every time t, if the liver exists at t, then there exists an instance of </w:t>
      </w:r>
      <w:proofErr w:type="spellStart"/>
      <w:r>
        <w:rPr>
          <w:i/>
          <w:szCs w:val="24"/>
        </w:rPr>
        <w:t>falciform</w:t>
      </w:r>
      <w:proofErr w:type="spellEnd"/>
      <w:r>
        <w:rPr>
          <w:i/>
          <w:szCs w:val="24"/>
        </w:rPr>
        <w:t xml:space="preserve"> ligament</w:t>
      </w:r>
      <w:r>
        <w:rPr>
          <w:szCs w:val="24"/>
        </w:rPr>
        <w:t xml:space="preserve"> at t, and the liver is </w:t>
      </w:r>
      <w:proofErr w:type="spellStart"/>
      <w:r>
        <w:rPr>
          <w:b/>
          <w:szCs w:val="24"/>
        </w:rPr>
        <w:t>adjacent_to</w:t>
      </w:r>
      <w:proofErr w:type="spellEnd"/>
      <w:r>
        <w:rPr>
          <w:szCs w:val="24"/>
        </w:rPr>
        <w:t xml:space="preserve"> the </w:t>
      </w:r>
      <w:proofErr w:type="spellStart"/>
      <w:r>
        <w:rPr>
          <w:szCs w:val="24"/>
        </w:rPr>
        <w:t>falciform</w:t>
      </w:r>
      <w:proofErr w:type="spellEnd"/>
      <w:r>
        <w:rPr>
          <w:szCs w:val="24"/>
        </w:rPr>
        <w:t xml:space="preserve"> ligament </w:t>
      </w:r>
      <w:r>
        <w:rPr>
          <w:b/>
          <w:szCs w:val="24"/>
        </w:rPr>
        <w:t>at</w:t>
      </w:r>
      <w:r>
        <w:rPr>
          <w:szCs w:val="24"/>
        </w:rPr>
        <w:t xml:space="preserve"> t. </w:t>
      </w:r>
      <w:proofErr w:type="spellStart"/>
      <w:r>
        <w:rPr>
          <w:b/>
          <w:szCs w:val="24"/>
        </w:rPr>
        <w:t>adjacent_to</w:t>
      </w:r>
      <w:proofErr w:type="spellEnd"/>
      <w:r>
        <w:rPr>
          <w:szCs w:val="24"/>
        </w:rPr>
        <w:t xml:space="preserve"> for material entities can itself be defined in terms of the relation of adjacency between the regions they occupy as defined in RCC.</w:t>
      </w:r>
    </w:p>
    <w:p w14:paraId="0083B8CD" w14:textId="294B2162" w:rsidR="007D7B09" w:rsidRDefault="007D7B09">
      <w:pPr>
        <w:pStyle w:val="H2HeadingLevel2"/>
        <w:autoSpaceDE w:val="0"/>
        <w:autoSpaceDN w:val="0"/>
        <w:adjustRightInd w:val="0"/>
        <w:rPr>
          <w:szCs w:val="24"/>
        </w:rPr>
      </w:pPr>
      <w:r>
        <w:rPr>
          <w:szCs w:val="24"/>
        </w:rPr>
        <w:t xml:space="preserve">Temporal Relation: </w:t>
      </w:r>
      <w:proofErr w:type="spellStart"/>
      <w:r>
        <w:rPr>
          <w:i/>
          <w:szCs w:val="24"/>
        </w:rPr>
        <w:t>derives_from</w:t>
      </w:r>
      <w:proofErr w:type="spellEnd"/>
    </w:p>
    <w:p w14:paraId="58553B2E" w14:textId="5CDB570D" w:rsidR="007D7B09" w:rsidRDefault="007D7B09">
      <w:pPr>
        <w:pStyle w:val="TxNITextNoIndent"/>
        <w:autoSpaceDE w:val="0"/>
        <w:autoSpaceDN w:val="0"/>
        <w:adjustRightInd w:val="0"/>
        <w:rPr>
          <w:szCs w:val="24"/>
        </w:rPr>
      </w:pPr>
      <w:r>
        <w:rPr>
          <w:szCs w:val="24"/>
        </w:rPr>
        <w:t xml:space="preserve">The temporal relation </w:t>
      </w:r>
      <w:proofErr w:type="spellStart"/>
      <w:r>
        <w:rPr>
          <w:i/>
          <w:szCs w:val="24"/>
        </w:rPr>
        <w:t>derives_from</w:t>
      </w:r>
      <w:proofErr w:type="spellEnd"/>
      <w:r>
        <w:rPr>
          <w:szCs w:val="24"/>
        </w:rPr>
        <w:t xml:space="preserve"> is used to assert that each instance of one continuant universal is derived from some instance of a second universal. Different </w:t>
      </w:r>
      <w:proofErr w:type="spellStart"/>
      <w:r>
        <w:rPr>
          <w:i/>
          <w:szCs w:val="24"/>
        </w:rPr>
        <w:t>derives_from</w:t>
      </w:r>
      <w:proofErr w:type="spellEnd"/>
      <w:r>
        <w:rPr>
          <w:szCs w:val="24"/>
        </w:rPr>
        <w:t xml:space="preserve"> relations have been proposed by biologists working in different disciplines. The relation we consider here interprets the relation to hold in those cases where a biologically significant portion of the matter contained in the earlier instance is inherited by the later instance. Examples include</w:t>
      </w:r>
      <w:r w:rsidR="005B296F">
        <w:rPr>
          <w:szCs w:val="24"/>
        </w:rPr>
        <w:t xml:space="preserve"> the following</w:t>
      </w:r>
      <w:r>
        <w:rPr>
          <w:szCs w:val="24"/>
        </w:rPr>
        <w:t>:</w:t>
      </w:r>
    </w:p>
    <w:p w14:paraId="58CC4215" w14:textId="0AD4857D" w:rsidR="007D7B09" w:rsidRPr="00F679BD" w:rsidRDefault="007D7B09">
      <w:pPr>
        <w:pStyle w:val="LList"/>
        <w:tabs>
          <w:tab w:val="left" w:pos="240"/>
          <w:tab w:val="left" w:pos="480"/>
          <w:tab w:val="left" w:pos="960"/>
        </w:tabs>
        <w:autoSpaceDE w:val="0"/>
        <w:autoSpaceDN w:val="0"/>
        <w:adjustRightInd w:val="0"/>
        <w:rPr>
          <w:szCs w:val="24"/>
        </w:rPr>
      </w:pPr>
      <w:r>
        <w:rPr>
          <w:szCs w:val="24"/>
        </w:rPr>
        <w:lastRenderedPageBreak/>
        <w:t>•</w:t>
      </w:r>
      <w:r w:rsidR="00E235DB">
        <w:rPr>
          <w:szCs w:val="24"/>
        </w:rPr>
        <w:t> </w:t>
      </w:r>
      <w:r>
        <w:rPr>
          <w:i/>
          <w:szCs w:val="24"/>
        </w:rPr>
        <w:t xml:space="preserve">plasma cell </w:t>
      </w:r>
      <w:proofErr w:type="spellStart"/>
      <w:r>
        <w:rPr>
          <w:i/>
          <w:szCs w:val="24"/>
        </w:rPr>
        <w:t>derives_from</w:t>
      </w:r>
      <w:proofErr w:type="spellEnd"/>
      <w:r>
        <w:rPr>
          <w:i/>
          <w:szCs w:val="24"/>
        </w:rPr>
        <w:t xml:space="preserve"> B lymphocyte</w:t>
      </w:r>
    </w:p>
    <w:p w14:paraId="2F0FF3ED" w14:textId="18F8DE19"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portion of tyrosine </w:t>
      </w:r>
      <w:proofErr w:type="spellStart"/>
      <w:r>
        <w:rPr>
          <w:i/>
          <w:szCs w:val="24"/>
        </w:rPr>
        <w:t>derives_from</w:t>
      </w:r>
      <w:proofErr w:type="spellEnd"/>
      <w:r>
        <w:rPr>
          <w:i/>
          <w:szCs w:val="24"/>
        </w:rPr>
        <w:t xml:space="preserve"> portion of </w:t>
      </w:r>
      <w:proofErr w:type="spellStart"/>
      <w:r>
        <w:rPr>
          <w:i/>
          <w:szCs w:val="24"/>
        </w:rPr>
        <w:t>henylalanine</w:t>
      </w:r>
      <w:proofErr w:type="spellEnd"/>
    </w:p>
    <w:p w14:paraId="120D8BD7" w14:textId="1E6D3136" w:rsidR="007D7B09" w:rsidRDefault="007D7B09">
      <w:pPr>
        <w:pStyle w:val="TxCTextContinuation"/>
        <w:autoSpaceDE w:val="0"/>
        <w:autoSpaceDN w:val="0"/>
        <w:adjustRightInd w:val="0"/>
        <w:rPr>
          <w:szCs w:val="24"/>
        </w:rPr>
      </w:pPr>
      <w:r>
        <w:rPr>
          <w:szCs w:val="24"/>
        </w:rPr>
        <w:t xml:space="preserve">The underlying instance-level </w:t>
      </w:r>
      <w:proofErr w:type="spellStart"/>
      <w:r>
        <w:rPr>
          <w:b/>
          <w:szCs w:val="24"/>
        </w:rPr>
        <w:t>derives_from</w:t>
      </w:r>
      <w:proofErr w:type="spellEnd"/>
      <w:r>
        <w:rPr>
          <w:szCs w:val="24"/>
        </w:rPr>
        <w:t xml:space="preserve"> relation in cases of this sort can be understood as meaning that c is such that in the first moment of its existence it occupies a spatial region </w:t>
      </w:r>
      <w:r w:rsidR="00344B57">
        <w:rPr>
          <w:szCs w:val="24"/>
        </w:rPr>
        <w:t xml:space="preserve">that </w:t>
      </w:r>
      <w:r>
        <w:rPr>
          <w:szCs w:val="24"/>
        </w:rPr>
        <w:t>substantially overlaps the spatial region occupied by d in the last moment of its existence. We can then define:</w:t>
      </w:r>
    </w:p>
    <w:p w14:paraId="2CBA682F" w14:textId="06DD07E4" w:rsidR="007D7B09" w:rsidRDefault="007D7B09">
      <w:pPr>
        <w:pStyle w:val="DDisplay"/>
        <w:autoSpaceDE w:val="0"/>
        <w:autoSpaceDN w:val="0"/>
        <w:adjustRightInd w:val="0"/>
        <w:rPr>
          <w:szCs w:val="24"/>
        </w:rPr>
      </w:pPr>
      <w:r>
        <w:rPr>
          <w:szCs w:val="24"/>
        </w:rPr>
        <w:t xml:space="preserve">C </w:t>
      </w:r>
      <w:proofErr w:type="spellStart"/>
      <w:r>
        <w:rPr>
          <w:i/>
          <w:szCs w:val="24"/>
        </w:rPr>
        <w:t>derives_from</w:t>
      </w:r>
      <w:proofErr w:type="spellEnd"/>
      <w:r>
        <w:rPr>
          <w:szCs w:val="24"/>
        </w:rPr>
        <w:t xml:space="preserve"> D =</w:t>
      </w:r>
      <w:r w:rsidR="00AD7FEB">
        <w:rPr>
          <w:szCs w:val="24"/>
        </w:rPr>
        <w:t xml:space="preserve"> </w:t>
      </w:r>
      <w:r>
        <w:rPr>
          <w:szCs w:val="24"/>
        </w:rPr>
        <w:t xml:space="preserve">def. for every particular continuant c and every time t, if c </w:t>
      </w:r>
      <w:proofErr w:type="spellStart"/>
      <w:r>
        <w:rPr>
          <w:b/>
          <w:szCs w:val="24"/>
        </w:rPr>
        <w:t>instance_of</w:t>
      </w:r>
      <w:proofErr w:type="spellEnd"/>
      <w:r>
        <w:rPr>
          <w:szCs w:val="24"/>
        </w:rPr>
        <w:t xml:space="preserve"> C </w:t>
      </w:r>
      <w:r>
        <w:rPr>
          <w:b/>
          <w:szCs w:val="24"/>
        </w:rPr>
        <w:t>at</w:t>
      </w:r>
      <w:r>
        <w:rPr>
          <w:szCs w:val="24"/>
        </w:rPr>
        <w:t xml:space="preserve"> t, then there is some d and some earlier time t</w:t>
      </w:r>
      <w:r>
        <w:rPr>
          <w:rFonts w:ascii="Symbol" w:hAnsi="Symbol"/>
          <w:szCs w:val="24"/>
        </w:rPr>
        <w:t></w:t>
      </w:r>
      <w:r>
        <w:rPr>
          <w:szCs w:val="24"/>
        </w:rPr>
        <w:t xml:space="preserve"> such that d </w:t>
      </w:r>
      <w:proofErr w:type="spellStart"/>
      <w:r>
        <w:rPr>
          <w:b/>
          <w:szCs w:val="24"/>
        </w:rPr>
        <w:t>instance_of</w:t>
      </w:r>
      <w:proofErr w:type="spellEnd"/>
      <w:r>
        <w:rPr>
          <w:szCs w:val="24"/>
        </w:rPr>
        <w:t xml:space="preserve"> D </w:t>
      </w:r>
      <w:r>
        <w:rPr>
          <w:b/>
          <w:szCs w:val="24"/>
        </w:rPr>
        <w:t>at</w:t>
      </w:r>
      <w:r>
        <w:rPr>
          <w:szCs w:val="24"/>
        </w:rPr>
        <w:t xml:space="preserve"> t</w:t>
      </w:r>
      <w:r>
        <w:rPr>
          <w:rFonts w:ascii="Symbol" w:hAnsi="Symbol"/>
          <w:szCs w:val="24"/>
        </w:rPr>
        <w:t></w:t>
      </w:r>
      <w:r>
        <w:rPr>
          <w:szCs w:val="24"/>
        </w:rPr>
        <w:t xml:space="preserve">, and c </w:t>
      </w:r>
      <w:proofErr w:type="spellStart"/>
      <w:r>
        <w:rPr>
          <w:b/>
          <w:szCs w:val="24"/>
        </w:rPr>
        <w:t>derives_from</w:t>
      </w:r>
      <w:proofErr w:type="spellEnd"/>
      <w:r>
        <w:rPr>
          <w:szCs w:val="24"/>
        </w:rPr>
        <w:t xml:space="preserve"> d</w:t>
      </w:r>
    </w:p>
    <w:p w14:paraId="063BABF1" w14:textId="3A454702" w:rsidR="007D7B09" w:rsidRDefault="007D7B09">
      <w:pPr>
        <w:pStyle w:val="TxCTextContinuation"/>
        <w:autoSpaceDE w:val="0"/>
        <w:autoSpaceDN w:val="0"/>
        <w:adjustRightInd w:val="0"/>
        <w:rPr>
          <w:szCs w:val="24"/>
        </w:rPr>
      </w:pPr>
      <w:r>
        <w:rPr>
          <w:szCs w:val="24"/>
        </w:rPr>
        <w:t xml:space="preserve">We can think of the relation so defined as </w:t>
      </w:r>
      <w:r>
        <w:rPr>
          <w:i/>
          <w:szCs w:val="24"/>
        </w:rPr>
        <w:t>immediate</w:t>
      </w:r>
      <w:r>
        <w:rPr>
          <w:szCs w:val="24"/>
        </w:rPr>
        <w:t xml:space="preserve"> derivation, and define from there different sorts of </w:t>
      </w:r>
      <w:r>
        <w:rPr>
          <w:i/>
          <w:szCs w:val="24"/>
        </w:rPr>
        <w:t>mediated</w:t>
      </w:r>
      <w:r>
        <w:rPr>
          <w:szCs w:val="24"/>
        </w:rPr>
        <w:t xml:space="preserve"> derivation (so that we could infer</w:t>
      </w:r>
      <w:r w:rsidR="00D76269">
        <w:rPr>
          <w:szCs w:val="24"/>
        </w:rPr>
        <w:t>,</w:t>
      </w:r>
      <w:r>
        <w:rPr>
          <w:szCs w:val="24"/>
        </w:rPr>
        <w:t xml:space="preserve"> for example</w:t>
      </w:r>
      <w:r w:rsidR="00D76269">
        <w:rPr>
          <w:szCs w:val="24"/>
        </w:rPr>
        <w:t>,</w:t>
      </w:r>
      <w:r>
        <w:rPr>
          <w:szCs w:val="24"/>
        </w:rPr>
        <w:t xml:space="preserve"> from C </w:t>
      </w:r>
      <w:proofErr w:type="spellStart"/>
      <w:r>
        <w:rPr>
          <w:i/>
          <w:szCs w:val="24"/>
        </w:rPr>
        <w:t>derives_from</w:t>
      </w:r>
      <w:proofErr w:type="spellEnd"/>
      <w:r>
        <w:rPr>
          <w:szCs w:val="24"/>
        </w:rPr>
        <w:t xml:space="preserve"> D and D </w:t>
      </w:r>
      <w:proofErr w:type="spellStart"/>
      <w:r>
        <w:rPr>
          <w:i/>
          <w:szCs w:val="24"/>
        </w:rPr>
        <w:t>derives_from</w:t>
      </w:r>
      <w:proofErr w:type="spellEnd"/>
      <w:r>
        <w:rPr>
          <w:szCs w:val="24"/>
        </w:rPr>
        <w:t xml:space="preserve"> E that C </w:t>
      </w:r>
      <w:proofErr w:type="spellStart"/>
      <w:r>
        <w:rPr>
          <w:i/>
          <w:szCs w:val="24"/>
        </w:rPr>
        <w:t>mediately_derives_from</w:t>
      </w:r>
      <w:proofErr w:type="spellEnd"/>
      <w:r>
        <w:rPr>
          <w:szCs w:val="24"/>
        </w:rPr>
        <w:t xml:space="preserve"> E).</w:t>
      </w:r>
    </w:p>
    <w:p w14:paraId="3A40005D" w14:textId="5E05AD12" w:rsidR="007D7B09" w:rsidRDefault="007D7B09">
      <w:pPr>
        <w:pStyle w:val="H2HeadingLevel2"/>
        <w:autoSpaceDE w:val="0"/>
        <w:autoSpaceDN w:val="0"/>
        <w:adjustRightInd w:val="0"/>
        <w:rPr>
          <w:szCs w:val="24"/>
        </w:rPr>
      </w:pPr>
      <w:r>
        <w:rPr>
          <w:szCs w:val="24"/>
        </w:rPr>
        <w:t xml:space="preserve">Temporal Relation: </w:t>
      </w:r>
      <w:proofErr w:type="spellStart"/>
      <w:r>
        <w:rPr>
          <w:i/>
          <w:szCs w:val="24"/>
        </w:rPr>
        <w:t>preceded_by</w:t>
      </w:r>
      <w:proofErr w:type="spellEnd"/>
    </w:p>
    <w:p w14:paraId="445AB206" w14:textId="1ACD7E2F" w:rsidR="007D7B09" w:rsidRDefault="007D7B09">
      <w:pPr>
        <w:pStyle w:val="TxNITextNoIndent"/>
        <w:autoSpaceDE w:val="0"/>
        <w:autoSpaceDN w:val="0"/>
        <w:adjustRightInd w:val="0"/>
        <w:rPr>
          <w:szCs w:val="24"/>
        </w:rPr>
      </w:pPr>
      <w:r>
        <w:rPr>
          <w:szCs w:val="24"/>
        </w:rPr>
        <w:t xml:space="preserve">The temporal relation </w:t>
      </w:r>
      <w:proofErr w:type="spellStart"/>
      <w:r>
        <w:rPr>
          <w:i/>
          <w:szCs w:val="24"/>
        </w:rPr>
        <w:t>preceded_by</w:t>
      </w:r>
      <w:proofErr w:type="spellEnd"/>
      <w:r>
        <w:rPr>
          <w:szCs w:val="24"/>
        </w:rPr>
        <w:t xml:space="preserve"> is used in assertions such as</w:t>
      </w:r>
    </w:p>
    <w:p w14:paraId="666C5988" w14:textId="586E811A" w:rsidR="007D7B09" w:rsidRDefault="007D7B09">
      <w:pPr>
        <w:pStyle w:val="LList"/>
        <w:tabs>
          <w:tab w:val="left" w:pos="240"/>
          <w:tab w:val="left" w:pos="480"/>
          <w:tab w:val="left" w:pos="960"/>
        </w:tabs>
        <w:autoSpaceDE w:val="0"/>
        <w:autoSpaceDN w:val="0"/>
        <w:adjustRightInd w:val="0"/>
        <w:rPr>
          <w:szCs w:val="24"/>
        </w:rPr>
      </w:pPr>
      <w:r>
        <w:rPr>
          <w:szCs w:val="24"/>
        </w:rPr>
        <w:t>•</w:t>
      </w:r>
      <w:r w:rsidR="005B296F">
        <w:rPr>
          <w:szCs w:val="24"/>
        </w:rPr>
        <w:t> </w:t>
      </w:r>
      <w:r>
        <w:rPr>
          <w:i/>
          <w:szCs w:val="24"/>
        </w:rPr>
        <w:t xml:space="preserve">translation </w:t>
      </w:r>
      <w:proofErr w:type="spellStart"/>
      <w:r>
        <w:rPr>
          <w:i/>
          <w:szCs w:val="24"/>
        </w:rPr>
        <w:t>preceded_by</w:t>
      </w:r>
      <w:proofErr w:type="spellEnd"/>
      <w:r>
        <w:rPr>
          <w:i/>
          <w:szCs w:val="24"/>
        </w:rPr>
        <w:t xml:space="preserve"> transcription</w:t>
      </w:r>
    </w:p>
    <w:p w14:paraId="65B3AFF0" w14:textId="225BACD8" w:rsidR="007D7B09" w:rsidRDefault="007D7B09">
      <w:pPr>
        <w:pStyle w:val="LList"/>
        <w:tabs>
          <w:tab w:val="left" w:pos="240"/>
          <w:tab w:val="left" w:pos="480"/>
          <w:tab w:val="left" w:pos="960"/>
        </w:tabs>
        <w:autoSpaceDE w:val="0"/>
        <w:autoSpaceDN w:val="0"/>
        <w:adjustRightInd w:val="0"/>
        <w:rPr>
          <w:szCs w:val="24"/>
        </w:rPr>
      </w:pPr>
      <w:r>
        <w:rPr>
          <w:szCs w:val="24"/>
        </w:rPr>
        <w:t>•</w:t>
      </w:r>
      <w:r w:rsidR="005B296F">
        <w:rPr>
          <w:szCs w:val="24"/>
        </w:rPr>
        <w:t> </w:t>
      </w:r>
      <w:r>
        <w:rPr>
          <w:i/>
          <w:szCs w:val="24"/>
        </w:rPr>
        <w:t xml:space="preserve">aging </w:t>
      </w:r>
      <w:proofErr w:type="spellStart"/>
      <w:r>
        <w:rPr>
          <w:i/>
          <w:szCs w:val="24"/>
        </w:rPr>
        <w:t>preceded_by</w:t>
      </w:r>
      <w:proofErr w:type="spellEnd"/>
      <w:r>
        <w:rPr>
          <w:i/>
          <w:szCs w:val="24"/>
        </w:rPr>
        <w:t xml:space="preserve"> development</w:t>
      </w:r>
    </w:p>
    <w:p w14:paraId="39717BDB" w14:textId="3202B19D" w:rsidR="007D7B09" w:rsidRDefault="007D7B09">
      <w:pPr>
        <w:pStyle w:val="LList"/>
        <w:tabs>
          <w:tab w:val="left" w:pos="240"/>
          <w:tab w:val="left" w:pos="480"/>
          <w:tab w:val="left" w:pos="960"/>
        </w:tabs>
        <w:autoSpaceDE w:val="0"/>
        <w:autoSpaceDN w:val="0"/>
        <w:adjustRightInd w:val="0"/>
        <w:rPr>
          <w:szCs w:val="24"/>
        </w:rPr>
      </w:pPr>
      <w:r>
        <w:rPr>
          <w:szCs w:val="24"/>
        </w:rPr>
        <w:t>•</w:t>
      </w:r>
      <w:r w:rsidR="005B296F">
        <w:rPr>
          <w:szCs w:val="24"/>
        </w:rPr>
        <w:t> </w:t>
      </w:r>
      <w:proofErr w:type="spellStart"/>
      <w:r>
        <w:rPr>
          <w:i/>
          <w:szCs w:val="24"/>
        </w:rPr>
        <w:t>neurulation</w:t>
      </w:r>
      <w:proofErr w:type="spellEnd"/>
      <w:r>
        <w:rPr>
          <w:i/>
          <w:szCs w:val="24"/>
        </w:rPr>
        <w:t xml:space="preserve"> </w:t>
      </w:r>
      <w:proofErr w:type="spellStart"/>
      <w:r>
        <w:rPr>
          <w:i/>
          <w:szCs w:val="24"/>
        </w:rPr>
        <w:t>preceded_by</w:t>
      </w:r>
      <w:proofErr w:type="spellEnd"/>
      <w:r>
        <w:rPr>
          <w:i/>
          <w:szCs w:val="24"/>
        </w:rPr>
        <w:t xml:space="preserve"> gastrulation</w:t>
      </w:r>
    </w:p>
    <w:p w14:paraId="51A94917" w14:textId="2C649107" w:rsidR="007D7B09" w:rsidRDefault="007D7B09">
      <w:pPr>
        <w:pStyle w:val="TxCTextContinuation"/>
        <w:autoSpaceDE w:val="0"/>
        <w:autoSpaceDN w:val="0"/>
        <w:adjustRightInd w:val="0"/>
        <w:rPr>
          <w:szCs w:val="24"/>
        </w:rPr>
      </w:pPr>
      <w:r>
        <w:rPr>
          <w:szCs w:val="24"/>
        </w:rPr>
        <w:t xml:space="preserve">The underlying instance-level </w:t>
      </w:r>
      <w:proofErr w:type="spellStart"/>
      <w:r>
        <w:rPr>
          <w:b/>
          <w:szCs w:val="24"/>
        </w:rPr>
        <w:t>preceded_by</w:t>
      </w:r>
      <w:proofErr w:type="spellEnd"/>
      <w:r>
        <w:rPr>
          <w:szCs w:val="24"/>
        </w:rPr>
        <w:t xml:space="preserve"> relation is </w:t>
      </w:r>
      <w:r w:rsidR="00711822">
        <w:rPr>
          <w:szCs w:val="24"/>
        </w:rPr>
        <w:t xml:space="preserve">to be understood </w:t>
      </w:r>
      <w:r>
        <w:rPr>
          <w:szCs w:val="24"/>
        </w:rPr>
        <w:t>in the obvious way (and in conformity with the Allen calculus) as meaning that the temporal region occupied by the process p is later than the temporal region occupied by the process q.</w:t>
      </w:r>
    </w:p>
    <w:p w14:paraId="6665CA99" w14:textId="77777777" w:rsidR="007D7B09" w:rsidRDefault="007D7B09">
      <w:pPr>
        <w:pStyle w:val="TxText"/>
        <w:autoSpaceDE w:val="0"/>
        <w:autoSpaceDN w:val="0"/>
        <w:adjustRightInd w:val="0"/>
        <w:rPr>
          <w:szCs w:val="24"/>
        </w:rPr>
      </w:pPr>
      <w:proofErr w:type="spellStart"/>
      <w:r>
        <w:rPr>
          <w:i/>
          <w:szCs w:val="24"/>
        </w:rPr>
        <w:t>Preceded_by</w:t>
      </w:r>
      <w:proofErr w:type="spellEnd"/>
      <w:r>
        <w:rPr>
          <w:szCs w:val="24"/>
        </w:rPr>
        <w:t xml:space="preserve"> as a relation between </w:t>
      </w:r>
      <w:proofErr w:type="spellStart"/>
      <w:r>
        <w:rPr>
          <w:szCs w:val="24"/>
        </w:rPr>
        <w:t>occurrent</w:t>
      </w:r>
      <w:proofErr w:type="spellEnd"/>
      <w:r>
        <w:rPr>
          <w:szCs w:val="24"/>
        </w:rPr>
        <w:t xml:space="preserve"> universals can then be defined as follows:</w:t>
      </w:r>
    </w:p>
    <w:p w14:paraId="6A1A4837" w14:textId="16E56779" w:rsidR="007D7B09" w:rsidRDefault="007D7B09">
      <w:pPr>
        <w:pStyle w:val="DDisplay"/>
        <w:autoSpaceDE w:val="0"/>
        <w:autoSpaceDN w:val="0"/>
        <w:adjustRightInd w:val="0"/>
        <w:rPr>
          <w:szCs w:val="24"/>
        </w:rPr>
      </w:pPr>
      <w:r>
        <w:rPr>
          <w:szCs w:val="24"/>
        </w:rPr>
        <w:lastRenderedPageBreak/>
        <w:t xml:space="preserve">P </w:t>
      </w:r>
      <w:proofErr w:type="spellStart"/>
      <w:r>
        <w:rPr>
          <w:i/>
          <w:szCs w:val="24"/>
        </w:rPr>
        <w:t>preceded_by</w:t>
      </w:r>
      <w:proofErr w:type="spellEnd"/>
      <w:r>
        <w:rPr>
          <w:szCs w:val="24"/>
        </w:rPr>
        <w:t xml:space="preserve"> Q =</w:t>
      </w:r>
      <w:r w:rsidR="00AD7FEB">
        <w:rPr>
          <w:szCs w:val="24"/>
        </w:rPr>
        <w:t xml:space="preserve"> </w:t>
      </w:r>
      <w:r>
        <w:rPr>
          <w:szCs w:val="24"/>
        </w:rPr>
        <w:t xml:space="preserve">def. for every particular </w:t>
      </w:r>
      <w:proofErr w:type="spellStart"/>
      <w:r>
        <w:rPr>
          <w:szCs w:val="24"/>
        </w:rPr>
        <w:t>occurrent</w:t>
      </w:r>
      <w:proofErr w:type="spellEnd"/>
      <w:r>
        <w:rPr>
          <w:szCs w:val="24"/>
        </w:rPr>
        <w:t xml:space="preserve"> p, if p </w:t>
      </w:r>
      <w:proofErr w:type="spellStart"/>
      <w:r>
        <w:rPr>
          <w:b/>
          <w:szCs w:val="24"/>
        </w:rPr>
        <w:t>instance_of</w:t>
      </w:r>
      <w:proofErr w:type="spellEnd"/>
      <w:r>
        <w:rPr>
          <w:szCs w:val="24"/>
        </w:rPr>
        <w:t xml:space="preserve"> P, then there is some q, such that q </w:t>
      </w:r>
      <w:proofErr w:type="spellStart"/>
      <w:r>
        <w:rPr>
          <w:b/>
          <w:szCs w:val="24"/>
        </w:rPr>
        <w:t>instance_of</w:t>
      </w:r>
      <w:proofErr w:type="spellEnd"/>
      <w:r>
        <w:rPr>
          <w:szCs w:val="24"/>
        </w:rPr>
        <w:t xml:space="preserve"> Q and p </w:t>
      </w:r>
      <w:proofErr w:type="spellStart"/>
      <w:r>
        <w:rPr>
          <w:b/>
          <w:szCs w:val="24"/>
        </w:rPr>
        <w:t>preceded_by</w:t>
      </w:r>
      <w:proofErr w:type="spellEnd"/>
      <w:r w:rsidR="00AD7FEB">
        <w:rPr>
          <w:szCs w:val="24"/>
        </w:rPr>
        <w:t xml:space="preserve"> q</w:t>
      </w:r>
    </w:p>
    <w:p w14:paraId="0D5150C2" w14:textId="291C8DD7" w:rsidR="007D7B09" w:rsidRDefault="007D7B09">
      <w:pPr>
        <w:pStyle w:val="H2HeadingLevel2"/>
        <w:autoSpaceDE w:val="0"/>
        <w:autoSpaceDN w:val="0"/>
        <w:adjustRightInd w:val="0"/>
        <w:rPr>
          <w:szCs w:val="24"/>
        </w:rPr>
      </w:pPr>
      <w:r>
        <w:rPr>
          <w:szCs w:val="24"/>
        </w:rPr>
        <w:t xml:space="preserve">Participation Relation: </w:t>
      </w:r>
      <w:proofErr w:type="spellStart"/>
      <w:r>
        <w:rPr>
          <w:i/>
          <w:szCs w:val="24"/>
        </w:rPr>
        <w:t>has_participant</w:t>
      </w:r>
      <w:proofErr w:type="spellEnd"/>
    </w:p>
    <w:p w14:paraId="0393CFBD" w14:textId="15944B73" w:rsidR="007D7B09" w:rsidRDefault="007D7B09">
      <w:pPr>
        <w:pStyle w:val="TxNITextNoIndent"/>
        <w:autoSpaceDE w:val="0"/>
        <w:autoSpaceDN w:val="0"/>
        <w:adjustRightInd w:val="0"/>
        <w:rPr>
          <w:szCs w:val="24"/>
        </w:rPr>
      </w:pPr>
      <w:r>
        <w:rPr>
          <w:szCs w:val="24"/>
        </w:rPr>
        <w:t xml:space="preserve">The relation </w:t>
      </w:r>
      <w:proofErr w:type="spellStart"/>
      <w:r>
        <w:rPr>
          <w:i/>
          <w:szCs w:val="24"/>
        </w:rPr>
        <w:t>has_participant</w:t>
      </w:r>
      <w:proofErr w:type="spellEnd"/>
      <w:r>
        <w:rPr>
          <w:szCs w:val="24"/>
        </w:rPr>
        <w:t xml:space="preserve"> holds between a process and a continuant entity when the latter participates in or is involved in the former. Examples include</w:t>
      </w:r>
      <w:r w:rsidR="00CB7854">
        <w:rPr>
          <w:szCs w:val="24"/>
        </w:rPr>
        <w:t xml:space="preserve"> the following</w:t>
      </w:r>
      <w:r>
        <w:rPr>
          <w:szCs w:val="24"/>
        </w:rPr>
        <w:t>:</w:t>
      </w:r>
    </w:p>
    <w:p w14:paraId="58952E0C" w14:textId="751F37FE"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cell transport </w:t>
      </w:r>
      <w:proofErr w:type="spellStart"/>
      <w:r>
        <w:rPr>
          <w:i/>
          <w:szCs w:val="24"/>
        </w:rPr>
        <w:t>has_participant</w:t>
      </w:r>
      <w:proofErr w:type="spellEnd"/>
      <w:r>
        <w:rPr>
          <w:i/>
          <w:szCs w:val="24"/>
        </w:rPr>
        <w:t xml:space="preserve"> cell</w:t>
      </w:r>
    </w:p>
    <w:p w14:paraId="6E145886" w14:textId="0DB76CD0"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translation </w:t>
      </w:r>
      <w:proofErr w:type="spellStart"/>
      <w:r>
        <w:rPr>
          <w:i/>
          <w:szCs w:val="24"/>
        </w:rPr>
        <w:t>has_participant</w:t>
      </w:r>
      <w:proofErr w:type="spellEnd"/>
      <w:r>
        <w:rPr>
          <w:i/>
          <w:szCs w:val="24"/>
        </w:rPr>
        <w:t xml:space="preserve"> </w:t>
      </w:r>
      <w:r w:rsidR="00711822">
        <w:rPr>
          <w:i/>
          <w:szCs w:val="24"/>
        </w:rPr>
        <w:t xml:space="preserve">portion of </w:t>
      </w:r>
      <w:r>
        <w:rPr>
          <w:i/>
          <w:szCs w:val="24"/>
        </w:rPr>
        <w:t>amino acid</w:t>
      </w:r>
    </w:p>
    <w:p w14:paraId="1D95088A" w14:textId="17B6A0B3"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cell division </w:t>
      </w:r>
      <w:proofErr w:type="spellStart"/>
      <w:r>
        <w:rPr>
          <w:i/>
          <w:szCs w:val="24"/>
        </w:rPr>
        <w:t>has_participant</w:t>
      </w:r>
      <w:proofErr w:type="spellEnd"/>
      <w:r>
        <w:rPr>
          <w:i/>
          <w:szCs w:val="24"/>
        </w:rPr>
        <w:t xml:space="preserve"> chromosome</w:t>
      </w:r>
    </w:p>
    <w:p w14:paraId="79755359" w14:textId="149A0995" w:rsidR="007D7B09" w:rsidRDefault="007D7B09">
      <w:pPr>
        <w:pStyle w:val="TxCTextContinuation"/>
        <w:autoSpaceDE w:val="0"/>
        <w:autoSpaceDN w:val="0"/>
        <w:adjustRightInd w:val="0"/>
        <w:rPr>
          <w:szCs w:val="24"/>
        </w:rPr>
      </w:pPr>
      <w:r>
        <w:rPr>
          <w:szCs w:val="24"/>
        </w:rPr>
        <w:t xml:space="preserve">Thus, </w:t>
      </w:r>
      <w:r w:rsidR="00711822">
        <w:rPr>
          <w:szCs w:val="24"/>
        </w:rPr>
        <w:t xml:space="preserve">every instance of </w:t>
      </w:r>
      <w:r>
        <w:rPr>
          <w:i/>
          <w:szCs w:val="24"/>
        </w:rPr>
        <w:t>cell</w:t>
      </w:r>
      <w:r>
        <w:rPr>
          <w:szCs w:val="24"/>
        </w:rPr>
        <w:t xml:space="preserve"> </w:t>
      </w:r>
      <w:r w:rsidR="00711822">
        <w:rPr>
          <w:i/>
          <w:szCs w:val="24"/>
        </w:rPr>
        <w:t>transport</w:t>
      </w:r>
      <w:r w:rsidR="00711822">
        <w:rPr>
          <w:szCs w:val="24"/>
        </w:rPr>
        <w:t xml:space="preserve"> (</w:t>
      </w:r>
      <w:proofErr w:type="spellStart"/>
      <w:r w:rsidR="00711822">
        <w:rPr>
          <w:szCs w:val="24"/>
        </w:rPr>
        <w:t>occurrent</w:t>
      </w:r>
      <w:proofErr w:type="spellEnd"/>
      <w:r w:rsidR="00711822">
        <w:rPr>
          <w:szCs w:val="24"/>
        </w:rPr>
        <w:t xml:space="preserve">) has some instance of </w:t>
      </w:r>
      <w:r w:rsidR="00711822">
        <w:rPr>
          <w:i/>
          <w:szCs w:val="24"/>
        </w:rPr>
        <w:t xml:space="preserve">cell </w:t>
      </w:r>
      <w:r>
        <w:rPr>
          <w:szCs w:val="24"/>
        </w:rPr>
        <w:t>(continuant)</w:t>
      </w:r>
      <w:r w:rsidR="00711822">
        <w:rPr>
          <w:szCs w:val="24"/>
        </w:rPr>
        <w:t xml:space="preserve"> as</w:t>
      </w:r>
      <w:r>
        <w:rPr>
          <w:szCs w:val="24"/>
        </w:rPr>
        <w:t xml:space="preserve"> participa</w:t>
      </w:r>
      <w:r w:rsidR="00711822">
        <w:rPr>
          <w:szCs w:val="24"/>
        </w:rPr>
        <w:t xml:space="preserve">nt. Every instance of </w:t>
      </w:r>
      <w:r w:rsidR="00711822">
        <w:rPr>
          <w:i/>
          <w:szCs w:val="24"/>
        </w:rPr>
        <w:t>translation</w:t>
      </w:r>
      <w:r w:rsidR="00711822">
        <w:rPr>
          <w:szCs w:val="24"/>
        </w:rPr>
        <w:t xml:space="preserve"> (</w:t>
      </w:r>
      <w:proofErr w:type="spellStart"/>
      <w:r w:rsidR="00711822">
        <w:rPr>
          <w:szCs w:val="24"/>
        </w:rPr>
        <w:t>occurrent</w:t>
      </w:r>
      <w:proofErr w:type="spellEnd"/>
      <w:r w:rsidR="00711822">
        <w:rPr>
          <w:szCs w:val="24"/>
        </w:rPr>
        <w:t xml:space="preserve">) has some instance of </w:t>
      </w:r>
      <w:r w:rsidR="00711822">
        <w:rPr>
          <w:i/>
          <w:szCs w:val="24"/>
        </w:rPr>
        <w:t xml:space="preserve">portion </w:t>
      </w:r>
      <w:r w:rsidR="00711822" w:rsidRPr="00AC5394">
        <w:rPr>
          <w:i/>
          <w:szCs w:val="24"/>
        </w:rPr>
        <w:t>of</w:t>
      </w:r>
      <w:r>
        <w:rPr>
          <w:szCs w:val="24"/>
        </w:rPr>
        <w:t xml:space="preserve"> </w:t>
      </w:r>
      <w:r>
        <w:rPr>
          <w:i/>
          <w:szCs w:val="24"/>
        </w:rPr>
        <w:t>amino acid</w:t>
      </w:r>
      <w:r>
        <w:rPr>
          <w:szCs w:val="24"/>
        </w:rPr>
        <w:t xml:space="preserve"> (continuant) </w:t>
      </w:r>
      <w:r w:rsidR="00711822">
        <w:rPr>
          <w:szCs w:val="24"/>
        </w:rPr>
        <w:t xml:space="preserve">as </w:t>
      </w:r>
      <w:proofErr w:type="gramStart"/>
      <w:r>
        <w:rPr>
          <w:szCs w:val="24"/>
        </w:rPr>
        <w:t>partici</w:t>
      </w:r>
      <w:r w:rsidR="00711822">
        <w:rPr>
          <w:szCs w:val="24"/>
        </w:rPr>
        <w:t>pant</w:t>
      </w:r>
      <w:r>
        <w:rPr>
          <w:szCs w:val="24"/>
        </w:rPr>
        <w:t xml:space="preserve"> ,</w:t>
      </w:r>
      <w:proofErr w:type="gramEnd"/>
      <w:r>
        <w:rPr>
          <w:szCs w:val="24"/>
        </w:rPr>
        <w:t xml:space="preserve"> and s</w:t>
      </w:r>
      <w:r w:rsidR="00CB7854">
        <w:rPr>
          <w:szCs w:val="24"/>
        </w:rPr>
        <w:t>o on. We can accordingly define the following:</w:t>
      </w:r>
    </w:p>
    <w:p w14:paraId="250B6689" w14:textId="4645548B" w:rsidR="007D7B09" w:rsidRDefault="007D7B09">
      <w:pPr>
        <w:pStyle w:val="DDisplay"/>
        <w:autoSpaceDE w:val="0"/>
        <w:autoSpaceDN w:val="0"/>
        <w:adjustRightInd w:val="0"/>
        <w:rPr>
          <w:szCs w:val="24"/>
        </w:rPr>
      </w:pPr>
      <w:r>
        <w:rPr>
          <w:szCs w:val="24"/>
        </w:rPr>
        <w:t xml:space="preserve">P </w:t>
      </w:r>
      <w:proofErr w:type="spellStart"/>
      <w:r>
        <w:rPr>
          <w:i/>
          <w:szCs w:val="24"/>
        </w:rPr>
        <w:t>has_participant</w:t>
      </w:r>
      <w:proofErr w:type="spellEnd"/>
      <w:r>
        <w:rPr>
          <w:szCs w:val="24"/>
        </w:rPr>
        <w:t xml:space="preserve"> C =</w:t>
      </w:r>
      <w:r w:rsidR="00610A5D">
        <w:rPr>
          <w:szCs w:val="24"/>
        </w:rPr>
        <w:t xml:space="preserve"> </w:t>
      </w:r>
      <w:r>
        <w:rPr>
          <w:szCs w:val="24"/>
        </w:rPr>
        <w:t xml:space="preserve">def. for every particular </w:t>
      </w:r>
      <w:proofErr w:type="spellStart"/>
      <w:r>
        <w:rPr>
          <w:szCs w:val="24"/>
        </w:rPr>
        <w:t>occurrent</w:t>
      </w:r>
      <w:proofErr w:type="spellEnd"/>
      <w:r>
        <w:rPr>
          <w:szCs w:val="24"/>
        </w:rPr>
        <w:t xml:space="preserve"> p, if p </w:t>
      </w:r>
      <w:proofErr w:type="spellStart"/>
      <w:r>
        <w:rPr>
          <w:b/>
          <w:szCs w:val="24"/>
        </w:rPr>
        <w:t>instance_of</w:t>
      </w:r>
      <w:proofErr w:type="spellEnd"/>
      <w:r>
        <w:rPr>
          <w:szCs w:val="24"/>
        </w:rPr>
        <w:t xml:space="preserve"> P, then there is some c such </w:t>
      </w:r>
      <w:r w:rsidR="00431A14">
        <w:rPr>
          <w:szCs w:val="24"/>
        </w:rPr>
        <w:t xml:space="preserve">that </w:t>
      </w:r>
      <w:r>
        <w:rPr>
          <w:szCs w:val="24"/>
        </w:rPr>
        <w:t xml:space="preserve">c </w:t>
      </w:r>
      <w:proofErr w:type="spellStart"/>
      <w:r>
        <w:rPr>
          <w:b/>
          <w:szCs w:val="24"/>
        </w:rPr>
        <w:t>instance_of</w:t>
      </w:r>
      <w:proofErr w:type="spellEnd"/>
      <w:r>
        <w:rPr>
          <w:szCs w:val="24"/>
        </w:rPr>
        <w:t xml:space="preserve"> C and p </w:t>
      </w:r>
      <w:proofErr w:type="spellStart"/>
      <w:r>
        <w:rPr>
          <w:b/>
          <w:szCs w:val="24"/>
        </w:rPr>
        <w:t>has_participant</w:t>
      </w:r>
      <w:proofErr w:type="spellEnd"/>
      <w:r w:rsidR="00BE398A">
        <w:rPr>
          <w:szCs w:val="24"/>
        </w:rPr>
        <w:t xml:space="preserve"> c</w:t>
      </w:r>
    </w:p>
    <w:p w14:paraId="41694A25" w14:textId="746E4509" w:rsidR="007D7B09" w:rsidRDefault="007D7B09">
      <w:pPr>
        <w:pStyle w:val="H1HeadingLevel1"/>
        <w:autoSpaceDE w:val="0"/>
        <w:autoSpaceDN w:val="0"/>
        <w:adjustRightInd w:val="0"/>
        <w:rPr>
          <w:szCs w:val="24"/>
        </w:rPr>
      </w:pPr>
      <w:r>
        <w:rPr>
          <w:szCs w:val="24"/>
        </w:rPr>
        <w:t>Some Further Top-Level Relations</w:t>
      </w:r>
    </w:p>
    <w:p w14:paraId="7F4E4601" w14:textId="77777777" w:rsidR="007D7B09" w:rsidRDefault="007D7B09">
      <w:pPr>
        <w:pStyle w:val="TxNITextNoIndent"/>
        <w:autoSpaceDE w:val="0"/>
        <w:autoSpaceDN w:val="0"/>
        <w:adjustRightInd w:val="0"/>
        <w:rPr>
          <w:szCs w:val="24"/>
        </w:rPr>
      </w:pPr>
      <w:r>
        <w:rPr>
          <w:szCs w:val="24"/>
        </w:rPr>
        <w:t>We have now described the primitive-level instance relations and universal-universal relations that are recognized by BFO, providing both definitions (where possible) and examples. We now consider some additional relations designed for use in specific domains and proposed for inclusion in the Relation Ontology (RO).</w:t>
      </w:r>
      <w:r>
        <w:rPr>
          <w:rStyle w:val="citefn"/>
          <w:szCs w:val="24"/>
          <w:vertAlign w:val="superscript"/>
        </w:rPr>
        <w:t>10</w:t>
      </w:r>
    </w:p>
    <w:p w14:paraId="78E08906" w14:textId="455B550B" w:rsidR="007D7B09" w:rsidRDefault="007D7B09">
      <w:pPr>
        <w:pStyle w:val="H2HeadingLevel2"/>
        <w:autoSpaceDE w:val="0"/>
        <w:autoSpaceDN w:val="0"/>
        <w:adjustRightInd w:val="0"/>
        <w:rPr>
          <w:szCs w:val="24"/>
        </w:rPr>
      </w:pPr>
      <w:proofErr w:type="spellStart"/>
      <w:proofErr w:type="gramStart"/>
      <w:r>
        <w:rPr>
          <w:i/>
          <w:szCs w:val="24"/>
        </w:rPr>
        <w:lastRenderedPageBreak/>
        <w:t>proper_continuant_part_of</w:t>
      </w:r>
      <w:proofErr w:type="spellEnd"/>
      <w:proofErr w:type="gramEnd"/>
      <w:r>
        <w:rPr>
          <w:szCs w:val="24"/>
        </w:rPr>
        <w:t xml:space="preserve"> and </w:t>
      </w:r>
      <w:proofErr w:type="spellStart"/>
      <w:r>
        <w:rPr>
          <w:i/>
          <w:szCs w:val="24"/>
        </w:rPr>
        <w:t>proper_occurrent_part_of</w:t>
      </w:r>
      <w:proofErr w:type="spellEnd"/>
    </w:p>
    <w:p w14:paraId="58F5A456" w14:textId="41295BAD" w:rsidR="007D7B09" w:rsidRDefault="007D7B09">
      <w:pPr>
        <w:pStyle w:val="TxNITextNoIndent"/>
        <w:autoSpaceDE w:val="0"/>
        <w:autoSpaceDN w:val="0"/>
        <w:adjustRightInd w:val="0"/>
        <w:rPr>
          <w:szCs w:val="24"/>
        </w:rPr>
      </w:pPr>
      <w:r>
        <w:rPr>
          <w:szCs w:val="24"/>
        </w:rPr>
        <w:t>To speak of a “proper part of” something at the instance level is to speak of something that is a part of but not identical with something else. With respect to continuant universals, an example is</w:t>
      </w:r>
      <w:r w:rsidR="00D76269">
        <w:rPr>
          <w:szCs w:val="24"/>
        </w:rPr>
        <w:t xml:space="preserve"> this</w:t>
      </w:r>
      <w:r>
        <w:rPr>
          <w:szCs w:val="24"/>
        </w:rPr>
        <w:t xml:space="preserve">: human uterus </w:t>
      </w:r>
      <w:proofErr w:type="spellStart"/>
      <w:r>
        <w:rPr>
          <w:i/>
          <w:szCs w:val="24"/>
        </w:rPr>
        <w:t>proper_continuant_part_of</w:t>
      </w:r>
      <w:proofErr w:type="spellEnd"/>
      <w:r>
        <w:rPr>
          <w:szCs w:val="24"/>
        </w:rPr>
        <w:t xml:space="preserve"> human. We define</w:t>
      </w:r>
      <w:r w:rsidR="00D76269">
        <w:rPr>
          <w:szCs w:val="24"/>
        </w:rPr>
        <w:t xml:space="preserve"> as follows</w:t>
      </w:r>
      <w:r>
        <w:rPr>
          <w:szCs w:val="24"/>
        </w:rPr>
        <w:t>:</w:t>
      </w:r>
    </w:p>
    <w:p w14:paraId="62AE6C81" w14:textId="6CC92EA9" w:rsidR="007D7B09" w:rsidRDefault="007D7B09">
      <w:pPr>
        <w:pStyle w:val="DDisplay"/>
        <w:autoSpaceDE w:val="0"/>
        <w:autoSpaceDN w:val="0"/>
        <w:adjustRightInd w:val="0"/>
        <w:rPr>
          <w:szCs w:val="24"/>
        </w:rPr>
      </w:pPr>
      <w:r>
        <w:rPr>
          <w:szCs w:val="24"/>
        </w:rPr>
        <w:t xml:space="preserve">C </w:t>
      </w:r>
      <w:proofErr w:type="spellStart"/>
      <w:r>
        <w:rPr>
          <w:i/>
          <w:szCs w:val="24"/>
        </w:rPr>
        <w:t>proper_continuant</w:t>
      </w:r>
      <w:proofErr w:type="spellEnd"/>
      <w:r>
        <w:rPr>
          <w:i/>
          <w:szCs w:val="24"/>
        </w:rPr>
        <w:t xml:space="preserve"> part_of</w:t>
      </w:r>
      <w:r>
        <w:rPr>
          <w:szCs w:val="24"/>
        </w:rPr>
        <w:t xml:space="preserve"> D =</w:t>
      </w:r>
      <w:r w:rsidR="00610A5D">
        <w:rPr>
          <w:szCs w:val="24"/>
        </w:rPr>
        <w:t xml:space="preserve"> </w:t>
      </w:r>
      <w:r>
        <w:rPr>
          <w:szCs w:val="24"/>
        </w:rPr>
        <w:t xml:space="preserve">def. for every particular continuant c and every time t, if c </w:t>
      </w:r>
      <w:proofErr w:type="spellStart"/>
      <w:r>
        <w:rPr>
          <w:b/>
          <w:szCs w:val="24"/>
        </w:rPr>
        <w:t>instance_of</w:t>
      </w:r>
      <w:proofErr w:type="spellEnd"/>
      <w:r>
        <w:rPr>
          <w:szCs w:val="24"/>
        </w:rPr>
        <w:t xml:space="preserve"> C </w:t>
      </w:r>
      <w:r>
        <w:rPr>
          <w:b/>
          <w:szCs w:val="24"/>
        </w:rPr>
        <w:t>at</w:t>
      </w:r>
      <w:r>
        <w:rPr>
          <w:szCs w:val="24"/>
        </w:rPr>
        <w:t xml:space="preserve"> t, then there is some d such that d </w:t>
      </w:r>
      <w:proofErr w:type="spellStart"/>
      <w:r>
        <w:rPr>
          <w:b/>
          <w:szCs w:val="24"/>
        </w:rPr>
        <w:t>instance_of</w:t>
      </w:r>
      <w:proofErr w:type="spellEnd"/>
      <w:r>
        <w:rPr>
          <w:szCs w:val="24"/>
        </w:rPr>
        <w:t xml:space="preserve"> D </w:t>
      </w:r>
      <w:r>
        <w:rPr>
          <w:b/>
          <w:szCs w:val="24"/>
        </w:rPr>
        <w:t>at</w:t>
      </w:r>
      <w:r>
        <w:rPr>
          <w:szCs w:val="24"/>
        </w:rPr>
        <w:t xml:space="preserve"> t, and c </w:t>
      </w:r>
      <w:proofErr w:type="spellStart"/>
      <w:r>
        <w:rPr>
          <w:b/>
          <w:szCs w:val="24"/>
        </w:rPr>
        <w:t>proper_continuant_part</w:t>
      </w:r>
      <w:proofErr w:type="spellEnd"/>
      <w:r>
        <w:rPr>
          <w:b/>
          <w:szCs w:val="24"/>
        </w:rPr>
        <w:t xml:space="preserve"> of</w:t>
      </w:r>
      <w:r>
        <w:rPr>
          <w:szCs w:val="24"/>
        </w:rPr>
        <w:t xml:space="preserve"> d </w:t>
      </w:r>
      <w:r>
        <w:rPr>
          <w:b/>
          <w:szCs w:val="24"/>
        </w:rPr>
        <w:t>at</w:t>
      </w:r>
      <w:r w:rsidR="00BE398A">
        <w:rPr>
          <w:szCs w:val="24"/>
        </w:rPr>
        <w:t xml:space="preserve"> t</w:t>
      </w:r>
    </w:p>
    <w:p w14:paraId="588574F7" w14:textId="77777777" w:rsidR="007D7B09" w:rsidRDefault="007D7B09">
      <w:pPr>
        <w:pStyle w:val="TxCTextContinuation"/>
        <w:autoSpaceDE w:val="0"/>
        <w:autoSpaceDN w:val="0"/>
        <w:adjustRightInd w:val="0"/>
        <w:rPr>
          <w:szCs w:val="24"/>
        </w:rPr>
      </w:pPr>
      <w:r>
        <w:rPr>
          <w:szCs w:val="24"/>
        </w:rPr>
        <w:t xml:space="preserve">With respect to </w:t>
      </w:r>
      <w:proofErr w:type="spellStart"/>
      <w:r>
        <w:rPr>
          <w:szCs w:val="24"/>
        </w:rPr>
        <w:t>occurrents</w:t>
      </w:r>
      <w:proofErr w:type="spellEnd"/>
      <w:r>
        <w:rPr>
          <w:szCs w:val="24"/>
        </w:rPr>
        <w:t>:</w:t>
      </w:r>
    </w:p>
    <w:p w14:paraId="12E51B59" w14:textId="7D10053F" w:rsidR="007D7B09" w:rsidRDefault="007D7B09">
      <w:pPr>
        <w:pStyle w:val="DDisplay"/>
        <w:autoSpaceDE w:val="0"/>
        <w:autoSpaceDN w:val="0"/>
        <w:adjustRightInd w:val="0"/>
        <w:rPr>
          <w:szCs w:val="24"/>
        </w:rPr>
      </w:pPr>
      <w:r>
        <w:rPr>
          <w:szCs w:val="24"/>
        </w:rPr>
        <w:t xml:space="preserve">P </w:t>
      </w:r>
      <w:proofErr w:type="spellStart"/>
      <w:r>
        <w:rPr>
          <w:i/>
          <w:szCs w:val="24"/>
        </w:rPr>
        <w:t>proper_occurrent_part_of</w:t>
      </w:r>
      <w:proofErr w:type="spellEnd"/>
      <w:r>
        <w:rPr>
          <w:szCs w:val="24"/>
        </w:rPr>
        <w:t xml:space="preserve"> Q =</w:t>
      </w:r>
      <w:r w:rsidR="00610A5D">
        <w:rPr>
          <w:szCs w:val="24"/>
        </w:rPr>
        <w:t xml:space="preserve"> </w:t>
      </w:r>
      <w:r>
        <w:rPr>
          <w:szCs w:val="24"/>
        </w:rPr>
        <w:t xml:space="preserve">def. for every particular </w:t>
      </w:r>
      <w:proofErr w:type="spellStart"/>
      <w:r>
        <w:rPr>
          <w:szCs w:val="24"/>
        </w:rPr>
        <w:t>occurrent</w:t>
      </w:r>
      <w:proofErr w:type="spellEnd"/>
      <w:r>
        <w:rPr>
          <w:szCs w:val="24"/>
        </w:rPr>
        <w:t xml:space="preserve"> p, if p </w:t>
      </w:r>
      <w:proofErr w:type="spellStart"/>
      <w:r>
        <w:rPr>
          <w:b/>
          <w:szCs w:val="24"/>
        </w:rPr>
        <w:t>instance_of</w:t>
      </w:r>
      <w:proofErr w:type="spellEnd"/>
      <w:r>
        <w:rPr>
          <w:szCs w:val="24"/>
        </w:rPr>
        <w:t xml:space="preserve"> P, then there is some particular q such that q </w:t>
      </w:r>
      <w:proofErr w:type="spellStart"/>
      <w:r>
        <w:rPr>
          <w:b/>
          <w:szCs w:val="24"/>
        </w:rPr>
        <w:t>instance_of</w:t>
      </w:r>
      <w:proofErr w:type="spellEnd"/>
      <w:r>
        <w:rPr>
          <w:szCs w:val="24"/>
        </w:rPr>
        <w:t xml:space="preserve"> Q, p </w:t>
      </w:r>
      <w:proofErr w:type="spellStart"/>
      <w:r>
        <w:rPr>
          <w:b/>
          <w:szCs w:val="24"/>
        </w:rPr>
        <w:t>proper_occurrent_part</w:t>
      </w:r>
      <w:proofErr w:type="spellEnd"/>
      <w:r w:rsidR="00BE398A">
        <w:rPr>
          <w:szCs w:val="24"/>
        </w:rPr>
        <w:t xml:space="preserve"> of q</w:t>
      </w:r>
    </w:p>
    <w:p w14:paraId="7A56E338" w14:textId="45C1F0AC" w:rsidR="007D7B09" w:rsidRDefault="007D7B09">
      <w:pPr>
        <w:pStyle w:val="TxCTextContinuation"/>
        <w:autoSpaceDE w:val="0"/>
        <w:autoSpaceDN w:val="0"/>
        <w:adjustRightInd w:val="0"/>
        <w:rPr>
          <w:szCs w:val="24"/>
        </w:rPr>
      </w:pPr>
      <w:r>
        <w:rPr>
          <w:szCs w:val="24"/>
        </w:rPr>
        <w:t>Examples are</w:t>
      </w:r>
    </w:p>
    <w:p w14:paraId="7257DCE4" w14:textId="3C3AD7BE"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digestion </w:t>
      </w:r>
      <w:proofErr w:type="spellStart"/>
      <w:r>
        <w:rPr>
          <w:i/>
          <w:szCs w:val="24"/>
        </w:rPr>
        <w:t>proper_occurrent_part_of</w:t>
      </w:r>
      <w:proofErr w:type="spellEnd"/>
      <w:r>
        <w:rPr>
          <w:i/>
          <w:szCs w:val="24"/>
        </w:rPr>
        <w:t xml:space="preserve"> eating</w:t>
      </w:r>
    </w:p>
    <w:p w14:paraId="2FC21948" w14:textId="38736506"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anaphase </w:t>
      </w:r>
      <w:proofErr w:type="spellStart"/>
      <w:r>
        <w:rPr>
          <w:i/>
          <w:szCs w:val="24"/>
        </w:rPr>
        <w:t>proper_occurrent_part_of</w:t>
      </w:r>
      <w:proofErr w:type="spellEnd"/>
      <w:r>
        <w:rPr>
          <w:i/>
          <w:szCs w:val="24"/>
        </w:rPr>
        <w:t xml:space="preserve"> mitosis</w:t>
      </w:r>
    </w:p>
    <w:p w14:paraId="44509BC6" w14:textId="5BDA5AB1" w:rsidR="007D7B09" w:rsidRDefault="007D7B09">
      <w:pPr>
        <w:pStyle w:val="H2HeadingLevel2"/>
        <w:autoSpaceDE w:val="0"/>
        <w:autoSpaceDN w:val="0"/>
        <w:adjustRightInd w:val="0"/>
        <w:rPr>
          <w:szCs w:val="24"/>
        </w:rPr>
      </w:pPr>
      <w:proofErr w:type="spellStart"/>
      <w:r>
        <w:rPr>
          <w:i/>
          <w:szCs w:val="24"/>
        </w:rPr>
        <w:t>Has_continuant_part</w:t>
      </w:r>
      <w:proofErr w:type="spellEnd"/>
      <w:r>
        <w:rPr>
          <w:szCs w:val="24"/>
        </w:rPr>
        <w:t xml:space="preserve"> and </w:t>
      </w:r>
      <w:proofErr w:type="spellStart"/>
      <w:r>
        <w:rPr>
          <w:i/>
          <w:szCs w:val="24"/>
        </w:rPr>
        <w:t>integral_continuant_part</w:t>
      </w:r>
      <w:proofErr w:type="spellEnd"/>
      <w:r>
        <w:rPr>
          <w:szCs w:val="24"/>
        </w:rPr>
        <w:t xml:space="preserve">; </w:t>
      </w:r>
      <w:proofErr w:type="spellStart"/>
      <w:r>
        <w:rPr>
          <w:i/>
          <w:szCs w:val="24"/>
        </w:rPr>
        <w:t>has_occurrent_part</w:t>
      </w:r>
      <w:proofErr w:type="spellEnd"/>
      <w:r>
        <w:rPr>
          <w:szCs w:val="24"/>
        </w:rPr>
        <w:t xml:space="preserve"> and </w:t>
      </w:r>
      <w:proofErr w:type="spellStart"/>
      <w:r>
        <w:rPr>
          <w:i/>
          <w:szCs w:val="24"/>
        </w:rPr>
        <w:t>integral_occurrent_part</w:t>
      </w:r>
      <w:proofErr w:type="spellEnd"/>
    </w:p>
    <w:p w14:paraId="6374D2BE" w14:textId="62D60E04" w:rsidR="007D7B09" w:rsidRDefault="007D7B09">
      <w:pPr>
        <w:pStyle w:val="TxNITextNoIndent"/>
        <w:autoSpaceDE w:val="0"/>
        <w:autoSpaceDN w:val="0"/>
        <w:adjustRightInd w:val="0"/>
        <w:rPr>
          <w:szCs w:val="24"/>
        </w:rPr>
      </w:pPr>
      <w:r>
        <w:rPr>
          <w:szCs w:val="24"/>
        </w:rPr>
        <w:t xml:space="preserve">To assert of two universals that the first has the second as part is to assert that the former has instances </w:t>
      </w:r>
      <w:r w:rsidR="0069185D">
        <w:rPr>
          <w:szCs w:val="24"/>
        </w:rPr>
        <w:t xml:space="preserve">that </w:t>
      </w:r>
      <w:r>
        <w:rPr>
          <w:szCs w:val="24"/>
        </w:rPr>
        <w:t>are wholes, and that each such whole has an insta</w:t>
      </w:r>
      <w:r w:rsidR="00CB7854">
        <w:rPr>
          <w:szCs w:val="24"/>
        </w:rPr>
        <w:t>nce of the latter as part. Thus</w:t>
      </w:r>
    </w:p>
    <w:p w14:paraId="13C5BEBC" w14:textId="447F0B0A" w:rsidR="007D7B09" w:rsidRDefault="007D7B09">
      <w:pPr>
        <w:pStyle w:val="DDisplay"/>
        <w:autoSpaceDE w:val="0"/>
        <w:autoSpaceDN w:val="0"/>
        <w:adjustRightInd w:val="0"/>
        <w:rPr>
          <w:szCs w:val="24"/>
        </w:rPr>
      </w:pPr>
      <w:r>
        <w:rPr>
          <w:szCs w:val="24"/>
        </w:rPr>
        <w:t xml:space="preserve">C </w:t>
      </w:r>
      <w:proofErr w:type="spellStart"/>
      <w:r>
        <w:rPr>
          <w:i/>
          <w:szCs w:val="24"/>
        </w:rPr>
        <w:t>has_continuant_part</w:t>
      </w:r>
      <w:proofErr w:type="spellEnd"/>
      <w:r>
        <w:rPr>
          <w:szCs w:val="24"/>
        </w:rPr>
        <w:t xml:space="preserve"> D </w:t>
      </w:r>
      <w:r>
        <w:rPr>
          <w:i/>
          <w:szCs w:val="24"/>
        </w:rPr>
        <w:t>=</w:t>
      </w:r>
      <w:r w:rsidR="00BE398A">
        <w:rPr>
          <w:i/>
          <w:szCs w:val="24"/>
        </w:rPr>
        <w:t xml:space="preserve"> </w:t>
      </w:r>
      <w:r>
        <w:rPr>
          <w:szCs w:val="24"/>
        </w:rPr>
        <w:t xml:space="preserve">def. for all particular continuants c, and all times t, if c </w:t>
      </w:r>
      <w:proofErr w:type="spellStart"/>
      <w:r>
        <w:rPr>
          <w:b/>
          <w:szCs w:val="24"/>
        </w:rPr>
        <w:t>instance_of</w:t>
      </w:r>
      <w:proofErr w:type="spellEnd"/>
      <w:r>
        <w:rPr>
          <w:szCs w:val="24"/>
        </w:rPr>
        <w:t xml:space="preserve"> C </w:t>
      </w:r>
      <w:r>
        <w:rPr>
          <w:b/>
          <w:szCs w:val="24"/>
        </w:rPr>
        <w:t>at</w:t>
      </w:r>
      <w:r>
        <w:rPr>
          <w:szCs w:val="24"/>
        </w:rPr>
        <w:t xml:space="preserve"> t then there is some D, such that d </w:t>
      </w:r>
      <w:proofErr w:type="spellStart"/>
      <w:r>
        <w:rPr>
          <w:b/>
          <w:szCs w:val="24"/>
        </w:rPr>
        <w:t>instance_of</w:t>
      </w:r>
      <w:proofErr w:type="spellEnd"/>
      <w:r>
        <w:rPr>
          <w:szCs w:val="24"/>
        </w:rPr>
        <w:t xml:space="preserve"> D </w:t>
      </w:r>
      <w:r>
        <w:rPr>
          <w:b/>
          <w:szCs w:val="24"/>
        </w:rPr>
        <w:t>at</w:t>
      </w:r>
      <w:r>
        <w:rPr>
          <w:szCs w:val="24"/>
        </w:rPr>
        <w:t xml:space="preserve"> t, and d </w:t>
      </w:r>
      <w:proofErr w:type="spellStart"/>
      <w:r>
        <w:rPr>
          <w:b/>
          <w:szCs w:val="24"/>
        </w:rPr>
        <w:t>continuant_part_of</w:t>
      </w:r>
      <w:proofErr w:type="spellEnd"/>
      <w:r>
        <w:rPr>
          <w:szCs w:val="24"/>
        </w:rPr>
        <w:t xml:space="preserve"> c </w:t>
      </w:r>
      <w:r>
        <w:rPr>
          <w:b/>
          <w:szCs w:val="24"/>
        </w:rPr>
        <w:t>at</w:t>
      </w:r>
      <w:r w:rsidR="00BE398A">
        <w:rPr>
          <w:szCs w:val="24"/>
        </w:rPr>
        <w:t xml:space="preserve"> t</w:t>
      </w:r>
    </w:p>
    <w:p w14:paraId="2432E181" w14:textId="6C5CF064" w:rsidR="007D7B09" w:rsidRDefault="007D7B09" w:rsidP="00BE398A">
      <w:pPr>
        <w:pStyle w:val="DDisplay"/>
      </w:pPr>
      <w:r>
        <w:lastRenderedPageBreak/>
        <w:t xml:space="preserve">P </w:t>
      </w:r>
      <w:proofErr w:type="spellStart"/>
      <w:r>
        <w:rPr>
          <w:i/>
        </w:rPr>
        <w:t>has_occurrent_part</w:t>
      </w:r>
      <w:proofErr w:type="spellEnd"/>
      <w:r>
        <w:t xml:space="preserve"> Q =</w:t>
      </w:r>
      <w:r w:rsidR="00BE398A">
        <w:t xml:space="preserve"> </w:t>
      </w:r>
      <w:r>
        <w:t xml:space="preserve">def. for all particular </w:t>
      </w:r>
      <w:proofErr w:type="spellStart"/>
      <w:r>
        <w:t>occurrents</w:t>
      </w:r>
      <w:proofErr w:type="spellEnd"/>
      <w:r>
        <w:t xml:space="preserve"> p, if p </w:t>
      </w:r>
      <w:proofErr w:type="spellStart"/>
      <w:r>
        <w:rPr>
          <w:b/>
        </w:rPr>
        <w:t>instance_of</w:t>
      </w:r>
      <w:proofErr w:type="spellEnd"/>
      <w:r>
        <w:t xml:space="preserve"> P then there is some q, such that q </w:t>
      </w:r>
      <w:proofErr w:type="spellStart"/>
      <w:r>
        <w:rPr>
          <w:b/>
        </w:rPr>
        <w:t>instance_of</w:t>
      </w:r>
      <w:proofErr w:type="spellEnd"/>
      <w:r>
        <w:t xml:space="preserve"> Q, and q </w:t>
      </w:r>
      <w:proofErr w:type="spellStart"/>
      <w:r>
        <w:rPr>
          <w:b/>
        </w:rPr>
        <w:t>occurent_part_of</w:t>
      </w:r>
      <w:proofErr w:type="spellEnd"/>
      <w:r w:rsidR="00BE398A">
        <w:t xml:space="preserve"> p</w:t>
      </w:r>
    </w:p>
    <w:p w14:paraId="4F01D5F9" w14:textId="77777777" w:rsidR="007D7B09" w:rsidRDefault="007D7B09">
      <w:pPr>
        <w:pStyle w:val="TxText"/>
        <w:autoSpaceDE w:val="0"/>
        <w:autoSpaceDN w:val="0"/>
        <w:adjustRightInd w:val="0"/>
        <w:rPr>
          <w:szCs w:val="24"/>
        </w:rPr>
      </w:pPr>
      <w:r>
        <w:rPr>
          <w:szCs w:val="24"/>
        </w:rPr>
        <w:t xml:space="preserve">As we shall see, the relation between </w:t>
      </w:r>
      <w:proofErr w:type="spellStart"/>
      <w:r>
        <w:rPr>
          <w:i/>
          <w:szCs w:val="24"/>
        </w:rPr>
        <w:t>has_part</w:t>
      </w:r>
      <w:proofErr w:type="spellEnd"/>
      <w:r>
        <w:rPr>
          <w:szCs w:val="24"/>
        </w:rPr>
        <w:t xml:space="preserve"> and </w:t>
      </w:r>
      <w:r>
        <w:rPr>
          <w:i/>
          <w:szCs w:val="24"/>
        </w:rPr>
        <w:t>part_of</w:t>
      </w:r>
      <w:r>
        <w:rPr>
          <w:szCs w:val="24"/>
        </w:rPr>
        <w:t xml:space="preserve"> is logically not quite trivial. One can speak of the relation of “integral parthood” holding between two universals A and B when A </w:t>
      </w:r>
      <w:r>
        <w:rPr>
          <w:i/>
          <w:szCs w:val="24"/>
        </w:rPr>
        <w:t>part_of</w:t>
      </w:r>
      <w:r>
        <w:rPr>
          <w:szCs w:val="24"/>
        </w:rPr>
        <w:t xml:space="preserve"> B and B </w:t>
      </w:r>
      <w:proofErr w:type="spellStart"/>
      <w:r>
        <w:rPr>
          <w:i/>
          <w:szCs w:val="24"/>
        </w:rPr>
        <w:t>has_part</w:t>
      </w:r>
      <w:proofErr w:type="spellEnd"/>
      <w:r>
        <w:rPr>
          <w:szCs w:val="24"/>
        </w:rPr>
        <w:t xml:space="preserve"> A. Thus for the continuant case:</w:t>
      </w:r>
    </w:p>
    <w:p w14:paraId="147A8F92" w14:textId="48E4A7DD" w:rsidR="007D7B09" w:rsidRDefault="007D7B09">
      <w:pPr>
        <w:pStyle w:val="DDisplay"/>
        <w:autoSpaceDE w:val="0"/>
        <w:autoSpaceDN w:val="0"/>
        <w:adjustRightInd w:val="0"/>
        <w:rPr>
          <w:szCs w:val="24"/>
        </w:rPr>
      </w:pPr>
      <w:r>
        <w:rPr>
          <w:szCs w:val="24"/>
        </w:rPr>
        <w:t xml:space="preserve">C </w:t>
      </w:r>
      <w:proofErr w:type="spellStart"/>
      <w:r>
        <w:rPr>
          <w:i/>
          <w:szCs w:val="24"/>
        </w:rPr>
        <w:t>integral_continuant_part_of</w:t>
      </w:r>
      <w:proofErr w:type="spellEnd"/>
      <w:r>
        <w:rPr>
          <w:szCs w:val="24"/>
        </w:rPr>
        <w:t xml:space="preserve"> D =</w:t>
      </w:r>
      <w:r w:rsidR="00BE398A">
        <w:rPr>
          <w:szCs w:val="24"/>
        </w:rPr>
        <w:t xml:space="preserve"> </w:t>
      </w:r>
      <w:r>
        <w:rPr>
          <w:szCs w:val="24"/>
        </w:rPr>
        <w:t xml:space="preserve">def. C </w:t>
      </w:r>
      <w:proofErr w:type="spellStart"/>
      <w:r>
        <w:rPr>
          <w:i/>
          <w:szCs w:val="24"/>
        </w:rPr>
        <w:t>continuant_part_of</w:t>
      </w:r>
      <w:proofErr w:type="spellEnd"/>
      <w:r>
        <w:rPr>
          <w:szCs w:val="24"/>
        </w:rPr>
        <w:t xml:space="preserve"> D and D </w:t>
      </w:r>
      <w:r>
        <w:rPr>
          <w:i/>
          <w:szCs w:val="24"/>
        </w:rPr>
        <w:t xml:space="preserve">has </w:t>
      </w:r>
      <w:proofErr w:type="spellStart"/>
      <w:r>
        <w:rPr>
          <w:i/>
          <w:szCs w:val="24"/>
        </w:rPr>
        <w:t>continuant_part</w:t>
      </w:r>
      <w:proofErr w:type="spellEnd"/>
      <w:r>
        <w:rPr>
          <w:szCs w:val="24"/>
        </w:rPr>
        <w:t xml:space="preserve"> C</w:t>
      </w:r>
    </w:p>
    <w:p w14:paraId="3CE28CE9" w14:textId="0F2A4B01" w:rsidR="007D7B09" w:rsidRDefault="00BE398A">
      <w:pPr>
        <w:pStyle w:val="DDisplay"/>
        <w:autoSpaceDE w:val="0"/>
        <w:autoSpaceDN w:val="0"/>
        <w:adjustRightInd w:val="0"/>
        <w:rPr>
          <w:szCs w:val="24"/>
        </w:rPr>
      </w:pPr>
      <w:proofErr w:type="gramStart"/>
      <w:r>
        <w:rPr>
          <w:szCs w:val="24"/>
        </w:rPr>
        <w:t>and</w:t>
      </w:r>
      <w:proofErr w:type="gramEnd"/>
      <w:r>
        <w:rPr>
          <w:szCs w:val="24"/>
        </w:rPr>
        <w:t xml:space="preserve"> similarly for </w:t>
      </w:r>
      <w:proofErr w:type="spellStart"/>
      <w:r>
        <w:rPr>
          <w:szCs w:val="24"/>
        </w:rPr>
        <w:t>occurrents</w:t>
      </w:r>
      <w:proofErr w:type="spellEnd"/>
    </w:p>
    <w:p w14:paraId="5A449B50" w14:textId="07089F28" w:rsidR="007D7B09" w:rsidRDefault="007D7B09">
      <w:pPr>
        <w:pStyle w:val="TxCTextContinuation"/>
        <w:autoSpaceDE w:val="0"/>
        <w:autoSpaceDN w:val="0"/>
        <w:adjustRightInd w:val="0"/>
        <w:rPr>
          <w:szCs w:val="24"/>
        </w:rPr>
      </w:pPr>
      <w:r>
        <w:rPr>
          <w:szCs w:val="24"/>
        </w:rPr>
        <w:t>Examples are</w:t>
      </w:r>
    </w:p>
    <w:p w14:paraId="15072FA5" w14:textId="70CE7B26" w:rsidR="007D7B09" w:rsidRPr="00BB5D2A"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brain </w:t>
      </w:r>
      <w:proofErr w:type="spellStart"/>
      <w:r>
        <w:rPr>
          <w:i/>
          <w:szCs w:val="24"/>
        </w:rPr>
        <w:t>integral_continuant_part_of</w:t>
      </w:r>
      <w:proofErr w:type="spellEnd"/>
      <w:r>
        <w:rPr>
          <w:i/>
          <w:szCs w:val="24"/>
        </w:rPr>
        <w:t xml:space="preserve"> mammal</w:t>
      </w:r>
    </w:p>
    <w:p w14:paraId="4FBB8FC7" w14:textId="023D10FF" w:rsidR="007D7B09" w:rsidRDefault="007D7B09">
      <w:pPr>
        <w:pStyle w:val="LList"/>
        <w:tabs>
          <w:tab w:val="left" w:pos="240"/>
          <w:tab w:val="left" w:pos="480"/>
          <w:tab w:val="left" w:pos="960"/>
        </w:tabs>
        <w:autoSpaceDE w:val="0"/>
        <w:autoSpaceDN w:val="0"/>
        <w:adjustRightInd w:val="0"/>
        <w:rPr>
          <w:szCs w:val="24"/>
        </w:rPr>
      </w:pPr>
      <w:r>
        <w:rPr>
          <w:szCs w:val="24"/>
        </w:rPr>
        <w:t>•</w:t>
      </w:r>
      <w:r w:rsidR="00E235DB">
        <w:rPr>
          <w:szCs w:val="24"/>
        </w:rPr>
        <w:t> </w:t>
      </w:r>
      <w:r>
        <w:rPr>
          <w:i/>
          <w:szCs w:val="24"/>
        </w:rPr>
        <w:t xml:space="preserve">systole </w:t>
      </w:r>
      <w:proofErr w:type="spellStart"/>
      <w:r>
        <w:rPr>
          <w:i/>
          <w:szCs w:val="24"/>
        </w:rPr>
        <w:t>integral_occurrent_part_of</w:t>
      </w:r>
      <w:proofErr w:type="spellEnd"/>
      <w:r>
        <w:rPr>
          <w:i/>
          <w:szCs w:val="24"/>
        </w:rPr>
        <w:t xml:space="preserve"> cardiac cycle</w:t>
      </w:r>
    </w:p>
    <w:p w14:paraId="6987A007" w14:textId="3C5754CB" w:rsidR="007D7B09" w:rsidRDefault="007D7B09">
      <w:pPr>
        <w:pStyle w:val="H1HeadingLevel1"/>
        <w:autoSpaceDE w:val="0"/>
        <w:autoSpaceDN w:val="0"/>
        <w:adjustRightInd w:val="0"/>
        <w:rPr>
          <w:szCs w:val="24"/>
        </w:rPr>
      </w:pPr>
      <w:r>
        <w:rPr>
          <w:szCs w:val="24"/>
        </w:rPr>
        <w:t>Relations and Definitions of Categories</w:t>
      </w:r>
    </w:p>
    <w:p w14:paraId="13132B79" w14:textId="7D5CD07A" w:rsidR="007D7B09" w:rsidRDefault="007D7B09">
      <w:pPr>
        <w:pStyle w:val="TxNITextNoIndent"/>
        <w:autoSpaceDE w:val="0"/>
        <w:autoSpaceDN w:val="0"/>
        <w:adjustRightInd w:val="0"/>
        <w:rPr>
          <w:szCs w:val="24"/>
        </w:rPr>
      </w:pPr>
      <w:r>
        <w:rPr>
          <w:szCs w:val="24"/>
        </w:rPr>
        <w:t xml:space="preserve">It is important to note that well-defined formal relations can be used to help more precisely define the nature of the universals that they relate. For example, a universal can be asserted to be an entity that is not an </w:t>
      </w:r>
      <w:proofErr w:type="spellStart"/>
      <w:r>
        <w:rPr>
          <w:i/>
          <w:szCs w:val="24"/>
        </w:rPr>
        <w:t>instance_of</w:t>
      </w:r>
      <w:proofErr w:type="spellEnd"/>
      <w:r>
        <w:rPr>
          <w:szCs w:val="24"/>
        </w:rPr>
        <w:t xml:space="preserve"> anything, while a particular can be asserted to be an entity that is an </w:t>
      </w:r>
      <w:proofErr w:type="spellStart"/>
      <w:r>
        <w:rPr>
          <w:b/>
          <w:szCs w:val="24"/>
        </w:rPr>
        <w:t>instance_of</w:t>
      </w:r>
      <w:proofErr w:type="spellEnd"/>
      <w:r>
        <w:rPr>
          <w:szCs w:val="24"/>
        </w:rPr>
        <w:t xml:space="preserve"> other entities, but does not itself have any entities standing in the </w:t>
      </w:r>
      <w:proofErr w:type="spellStart"/>
      <w:r>
        <w:rPr>
          <w:b/>
          <w:szCs w:val="24"/>
        </w:rPr>
        <w:t>instance_of</w:t>
      </w:r>
      <w:proofErr w:type="spellEnd"/>
      <w:r>
        <w:rPr>
          <w:szCs w:val="24"/>
        </w:rPr>
        <w:t xml:space="preserve"> relation to it. Axioms of these sorts are provided in </w:t>
      </w:r>
      <w:r w:rsidR="00FA0130">
        <w:rPr>
          <w:szCs w:val="24"/>
        </w:rPr>
        <w:t>a section to follow</w:t>
      </w:r>
      <w:r>
        <w:rPr>
          <w:szCs w:val="24"/>
        </w:rPr>
        <w:t xml:space="preserve">. Similarly, an independent continuant can be asserted to be an entity to which other entities stand in the </w:t>
      </w:r>
      <w:proofErr w:type="spellStart"/>
      <w:r>
        <w:rPr>
          <w:b/>
          <w:szCs w:val="24"/>
        </w:rPr>
        <w:t>inheres_in</w:t>
      </w:r>
      <w:proofErr w:type="spellEnd"/>
      <w:r>
        <w:rPr>
          <w:szCs w:val="24"/>
        </w:rPr>
        <w:t xml:space="preserve"> relation, but which does not itself </w:t>
      </w:r>
      <w:proofErr w:type="spellStart"/>
      <w:r>
        <w:rPr>
          <w:b/>
          <w:szCs w:val="24"/>
        </w:rPr>
        <w:t>inhere_in</w:t>
      </w:r>
      <w:proofErr w:type="spellEnd"/>
      <w:r>
        <w:rPr>
          <w:szCs w:val="24"/>
        </w:rPr>
        <w:t xml:space="preserve"> any other entity. Such relational assertions can be used in definitions and thereby help the ontology to support formal reasoning.</w:t>
      </w:r>
    </w:p>
    <w:p w14:paraId="61778F41" w14:textId="6CB6C543" w:rsidR="007D7B09" w:rsidRDefault="007D7B09">
      <w:pPr>
        <w:pStyle w:val="H1HeadingLevel1"/>
        <w:autoSpaceDE w:val="0"/>
        <w:autoSpaceDN w:val="0"/>
        <w:adjustRightInd w:val="0"/>
        <w:rPr>
          <w:szCs w:val="24"/>
        </w:rPr>
      </w:pPr>
      <w:r>
        <w:rPr>
          <w:szCs w:val="24"/>
        </w:rPr>
        <w:lastRenderedPageBreak/>
        <w:t>The All-Some Rule</w:t>
      </w:r>
    </w:p>
    <w:p w14:paraId="42BFA9B3" w14:textId="3ABA9F97" w:rsidR="007D7B09" w:rsidRDefault="007D7B09">
      <w:pPr>
        <w:pStyle w:val="TxNITextNoIndent"/>
        <w:autoSpaceDE w:val="0"/>
        <w:autoSpaceDN w:val="0"/>
        <w:adjustRightInd w:val="0"/>
        <w:rPr>
          <w:szCs w:val="24"/>
        </w:rPr>
      </w:pPr>
      <w:r>
        <w:rPr>
          <w:szCs w:val="24"/>
        </w:rPr>
        <w:t xml:space="preserve">Apart from </w:t>
      </w:r>
      <w:proofErr w:type="spellStart"/>
      <w:r>
        <w:rPr>
          <w:i/>
          <w:szCs w:val="24"/>
        </w:rPr>
        <w:t>is_a</w:t>
      </w:r>
      <w:proofErr w:type="spellEnd"/>
      <w:r>
        <w:rPr>
          <w:szCs w:val="24"/>
        </w:rPr>
        <w:t xml:space="preserve"> all the relations defined as obtaining between universals adhere to what we call the all-some rule. If a universal A bears such a relation to a universal B, then </w:t>
      </w:r>
      <w:r>
        <w:rPr>
          <w:b/>
          <w:szCs w:val="24"/>
        </w:rPr>
        <w:t>all</w:t>
      </w:r>
      <w:r>
        <w:rPr>
          <w:szCs w:val="24"/>
        </w:rPr>
        <w:t xml:space="preserve"> relevant instances of A must bear the relevant instance-level relation to </w:t>
      </w:r>
      <w:r>
        <w:rPr>
          <w:b/>
          <w:szCs w:val="24"/>
        </w:rPr>
        <w:t>some</w:t>
      </w:r>
      <w:r>
        <w:rPr>
          <w:szCs w:val="24"/>
        </w:rPr>
        <w:t xml:space="preserve"> instance of B. This point can be captured simply by saying that relations obtaining among universals should not admit exceptions.</w:t>
      </w:r>
    </w:p>
    <w:p w14:paraId="4DDDFFE2" w14:textId="77777777" w:rsidR="007D7B09" w:rsidRDefault="007D7B09">
      <w:pPr>
        <w:pStyle w:val="TxText"/>
        <w:autoSpaceDE w:val="0"/>
        <w:autoSpaceDN w:val="0"/>
        <w:adjustRightInd w:val="0"/>
        <w:rPr>
          <w:szCs w:val="24"/>
        </w:rPr>
      </w:pPr>
      <w:r>
        <w:rPr>
          <w:szCs w:val="24"/>
        </w:rPr>
        <w:t xml:space="preserve">Consider the definition of </w:t>
      </w:r>
      <w:proofErr w:type="spellStart"/>
      <w:r>
        <w:rPr>
          <w:i/>
          <w:szCs w:val="24"/>
        </w:rPr>
        <w:t>continuant_part_of</w:t>
      </w:r>
      <w:proofErr w:type="spellEnd"/>
      <w:r>
        <w:rPr>
          <w:szCs w:val="24"/>
        </w:rPr>
        <w:t>:</w:t>
      </w:r>
    </w:p>
    <w:p w14:paraId="58AE625B" w14:textId="56140687" w:rsidR="007D7B09" w:rsidRDefault="007D7B09">
      <w:pPr>
        <w:pStyle w:val="DDisplay"/>
        <w:autoSpaceDE w:val="0"/>
        <w:autoSpaceDN w:val="0"/>
        <w:adjustRightInd w:val="0"/>
        <w:rPr>
          <w:szCs w:val="24"/>
        </w:rPr>
      </w:pPr>
      <w:r>
        <w:rPr>
          <w:szCs w:val="24"/>
        </w:rPr>
        <w:t xml:space="preserve">C </w:t>
      </w:r>
      <w:proofErr w:type="spellStart"/>
      <w:r>
        <w:rPr>
          <w:i/>
          <w:szCs w:val="24"/>
        </w:rPr>
        <w:t>continuant_part_of</w:t>
      </w:r>
      <w:proofErr w:type="spellEnd"/>
      <w:r>
        <w:rPr>
          <w:szCs w:val="24"/>
        </w:rPr>
        <w:t xml:space="preserve"> D =</w:t>
      </w:r>
      <w:r w:rsidR="00E235DB">
        <w:rPr>
          <w:szCs w:val="24"/>
        </w:rPr>
        <w:t xml:space="preserve"> </w:t>
      </w:r>
      <w:r>
        <w:rPr>
          <w:szCs w:val="24"/>
        </w:rPr>
        <w:t xml:space="preserve">def. for every particular continuant c and every time t, if c </w:t>
      </w:r>
      <w:proofErr w:type="spellStart"/>
      <w:r>
        <w:rPr>
          <w:b/>
          <w:szCs w:val="24"/>
        </w:rPr>
        <w:t>instance_of</w:t>
      </w:r>
      <w:proofErr w:type="spellEnd"/>
      <w:r>
        <w:rPr>
          <w:szCs w:val="24"/>
        </w:rPr>
        <w:t xml:space="preserve"> C </w:t>
      </w:r>
      <w:r>
        <w:rPr>
          <w:b/>
          <w:szCs w:val="24"/>
        </w:rPr>
        <w:t>at</w:t>
      </w:r>
      <w:r>
        <w:rPr>
          <w:szCs w:val="24"/>
        </w:rPr>
        <w:t xml:space="preserve"> t, then there is some d such that d </w:t>
      </w:r>
      <w:proofErr w:type="spellStart"/>
      <w:r>
        <w:rPr>
          <w:b/>
          <w:szCs w:val="24"/>
        </w:rPr>
        <w:t>instance_of</w:t>
      </w:r>
      <w:proofErr w:type="spellEnd"/>
      <w:r>
        <w:rPr>
          <w:szCs w:val="24"/>
        </w:rPr>
        <w:t xml:space="preserve"> C </w:t>
      </w:r>
      <w:r>
        <w:rPr>
          <w:b/>
          <w:szCs w:val="24"/>
        </w:rPr>
        <w:t>at</w:t>
      </w:r>
      <w:r>
        <w:rPr>
          <w:szCs w:val="24"/>
        </w:rPr>
        <w:t xml:space="preserve"> t and c is a </w:t>
      </w:r>
      <w:proofErr w:type="spellStart"/>
      <w:r>
        <w:rPr>
          <w:b/>
          <w:szCs w:val="24"/>
        </w:rPr>
        <w:t>continuant_part_of</w:t>
      </w:r>
      <w:proofErr w:type="spellEnd"/>
      <w:r>
        <w:rPr>
          <w:szCs w:val="24"/>
        </w:rPr>
        <w:t xml:space="preserve"> d </w:t>
      </w:r>
      <w:r>
        <w:rPr>
          <w:b/>
          <w:szCs w:val="24"/>
        </w:rPr>
        <w:t>at</w:t>
      </w:r>
      <w:r w:rsidR="00BE398A">
        <w:rPr>
          <w:szCs w:val="24"/>
        </w:rPr>
        <w:t xml:space="preserve"> t</w:t>
      </w:r>
    </w:p>
    <w:p w14:paraId="3500346C" w14:textId="24892E43" w:rsidR="007D7B09" w:rsidRDefault="007D7B09">
      <w:pPr>
        <w:pStyle w:val="TxCTextContinuation"/>
        <w:autoSpaceDE w:val="0"/>
        <w:autoSpaceDN w:val="0"/>
        <w:adjustRightInd w:val="0"/>
        <w:rPr>
          <w:szCs w:val="24"/>
        </w:rPr>
      </w:pPr>
      <w:r>
        <w:rPr>
          <w:szCs w:val="24"/>
        </w:rPr>
        <w:t xml:space="preserve">What this says is that for one universal to be </w:t>
      </w:r>
      <w:proofErr w:type="spellStart"/>
      <w:r>
        <w:rPr>
          <w:i/>
          <w:szCs w:val="24"/>
        </w:rPr>
        <w:t>continuant_part_of</w:t>
      </w:r>
      <w:proofErr w:type="spellEnd"/>
      <w:r>
        <w:rPr>
          <w:szCs w:val="24"/>
        </w:rPr>
        <w:t xml:space="preserve"> another, </w:t>
      </w:r>
      <w:r>
        <w:rPr>
          <w:i/>
          <w:szCs w:val="24"/>
        </w:rPr>
        <w:t>all</w:t>
      </w:r>
      <w:r>
        <w:rPr>
          <w:szCs w:val="24"/>
        </w:rPr>
        <w:t xml:space="preserve"> instances of the one must at </w:t>
      </w:r>
      <w:r w:rsidR="006C26C0">
        <w:rPr>
          <w:szCs w:val="24"/>
        </w:rPr>
        <w:t>the pertinent</w:t>
      </w:r>
      <w:r>
        <w:rPr>
          <w:szCs w:val="24"/>
        </w:rPr>
        <w:t xml:space="preserve"> time</w:t>
      </w:r>
      <w:r w:rsidR="006C26C0">
        <w:rPr>
          <w:szCs w:val="24"/>
        </w:rPr>
        <w:t>s</w:t>
      </w:r>
      <w:r>
        <w:rPr>
          <w:szCs w:val="24"/>
        </w:rPr>
        <w:t xml:space="preserve"> be </w:t>
      </w:r>
      <w:proofErr w:type="spellStart"/>
      <w:r>
        <w:rPr>
          <w:b/>
          <w:szCs w:val="24"/>
        </w:rPr>
        <w:t>continuant_part_of</w:t>
      </w:r>
      <w:proofErr w:type="spellEnd"/>
      <w:r>
        <w:rPr>
          <w:szCs w:val="24"/>
        </w:rPr>
        <w:t xml:space="preserve"> </w:t>
      </w:r>
      <w:r>
        <w:rPr>
          <w:i/>
          <w:szCs w:val="24"/>
        </w:rPr>
        <w:t>some</w:t>
      </w:r>
      <w:r>
        <w:rPr>
          <w:szCs w:val="24"/>
        </w:rPr>
        <w:t xml:space="preserve"> instance of the other. Thus to say that </w:t>
      </w:r>
      <w:r>
        <w:rPr>
          <w:i/>
          <w:szCs w:val="24"/>
        </w:rPr>
        <w:t xml:space="preserve">human heart </w:t>
      </w:r>
      <w:proofErr w:type="spellStart"/>
      <w:r>
        <w:rPr>
          <w:i/>
          <w:szCs w:val="24"/>
        </w:rPr>
        <w:t>continuant_part_of</w:t>
      </w:r>
      <w:proofErr w:type="spellEnd"/>
      <w:r>
        <w:rPr>
          <w:i/>
          <w:szCs w:val="24"/>
        </w:rPr>
        <w:t xml:space="preserve"> human circulatory system</w:t>
      </w:r>
      <w:r>
        <w:rPr>
          <w:szCs w:val="24"/>
        </w:rPr>
        <w:t xml:space="preserve"> is to say that for every particular human heart, </w:t>
      </w:r>
      <w:r w:rsidR="006C26C0">
        <w:rPr>
          <w:szCs w:val="24"/>
        </w:rPr>
        <w:t xml:space="preserve">at every time at which the heart exists </w:t>
      </w:r>
      <w:r>
        <w:rPr>
          <w:szCs w:val="24"/>
        </w:rPr>
        <w:t>there is some instance of human circulatory system which that human heart is part of</w:t>
      </w:r>
      <w:r w:rsidR="006C26C0">
        <w:rPr>
          <w:szCs w:val="24"/>
        </w:rPr>
        <w:t xml:space="preserve"> at that time</w:t>
      </w:r>
      <w:r>
        <w:rPr>
          <w:szCs w:val="24"/>
        </w:rPr>
        <w:t>.</w:t>
      </w:r>
      <w:r w:rsidR="006C26C0">
        <w:rPr>
          <w:szCs w:val="24"/>
        </w:rPr>
        <w:t xml:space="preserve"> Note that it is not implied that it is the same instance of human circulatory system that is involved from one time to the next.</w:t>
      </w:r>
    </w:p>
    <w:p w14:paraId="63E7D445" w14:textId="77777777" w:rsidR="007D7B09" w:rsidRDefault="007D7B09">
      <w:pPr>
        <w:pStyle w:val="TxText"/>
        <w:autoSpaceDE w:val="0"/>
        <w:autoSpaceDN w:val="0"/>
        <w:adjustRightInd w:val="0"/>
        <w:rPr>
          <w:szCs w:val="24"/>
        </w:rPr>
      </w:pPr>
      <w:r>
        <w:rPr>
          <w:szCs w:val="24"/>
        </w:rPr>
        <w:t xml:space="preserve">An analogous feature holds of the </w:t>
      </w:r>
      <w:proofErr w:type="spellStart"/>
      <w:r>
        <w:rPr>
          <w:i/>
          <w:szCs w:val="24"/>
        </w:rPr>
        <w:t>is_a</w:t>
      </w:r>
      <w:proofErr w:type="spellEnd"/>
      <w:r>
        <w:rPr>
          <w:szCs w:val="24"/>
        </w:rPr>
        <w:t xml:space="preserve"> relation in that here, too, we are interested in what holds universally. </w:t>
      </w:r>
      <w:r>
        <w:rPr>
          <w:i/>
          <w:szCs w:val="24"/>
        </w:rPr>
        <w:t xml:space="preserve">Prokaryotic cell </w:t>
      </w:r>
      <w:proofErr w:type="spellStart"/>
      <w:r>
        <w:rPr>
          <w:i/>
          <w:szCs w:val="24"/>
        </w:rPr>
        <w:t>is_a</w:t>
      </w:r>
      <w:proofErr w:type="spellEnd"/>
      <w:r>
        <w:rPr>
          <w:i/>
          <w:szCs w:val="24"/>
        </w:rPr>
        <w:t xml:space="preserve"> cell</w:t>
      </w:r>
      <w:r>
        <w:rPr>
          <w:szCs w:val="24"/>
        </w:rPr>
        <w:t xml:space="preserve"> is from this point of view in perfect order as it stands. However, </w:t>
      </w:r>
      <w:r>
        <w:rPr>
          <w:i/>
          <w:szCs w:val="24"/>
        </w:rPr>
        <w:t xml:space="preserve">cancer </w:t>
      </w:r>
      <w:proofErr w:type="spellStart"/>
      <w:r>
        <w:rPr>
          <w:i/>
          <w:szCs w:val="24"/>
        </w:rPr>
        <w:t>is_a</w:t>
      </w:r>
      <w:proofErr w:type="spellEnd"/>
      <w:r>
        <w:rPr>
          <w:i/>
          <w:szCs w:val="24"/>
        </w:rPr>
        <w:t xml:space="preserve"> terminal disease</w:t>
      </w:r>
      <w:r>
        <w:rPr>
          <w:szCs w:val="24"/>
        </w:rPr>
        <w:t xml:space="preserve"> fails to respect the test of universality, since not all instances of </w:t>
      </w:r>
      <w:r>
        <w:rPr>
          <w:i/>
          <w:szCs w:val="24"/>
        </w:rPr>
        <w:t>cancer</w:t>
      </w:r>
      <w:r>
        <w:rPr>
          <w:szCs w:val="24"/>
        </w:rPr>
        <w:t xml:space="preserve"> are instances of </w:t>
      </w:r>
      <w:r>
        <w:rPr>
          <w:i/>
          <w:szCs w:val="24"/>
        </w:rPr>
        <w:t>terminal disease</w:t>
      </w:r>
      <w:r>
        <w:rPr>
          <w:szCs w:val="24"/>
        </w:rPr>
        <w:t>.</w:t>
      </w:r>
    </w:p>
    <w:p w14:paraId="4FC74E61" w14:textId="3DC081FA" w:rsidR="007D7B09" w:rsidRDefault="007D7B09">
      <w:pPr>
        <w:pStyle w:val="H2HeadingLevel2"/>
        <w:autoSpaceDE w:val="0"/>
        <w:autoSpaceDN w:val="0"/>
        <w:adjustRightInd w:val="0"/>
        <w:rPr>
          <w:szCs w:val="24"/>
        </w:rPr>
      </w:pPr>
      <w:r>
        <w:rPr>
          <w:szCs w:val="24"/>
        </w:rPr>
        <w:lastRenderedPageBreak/>
        <w:t>Inversion and Reciprocity</w:t>
      </w:r>
    </w:p>
    <w:p w14:paraId="2C16CDFC" w14:textId="586AF411" w:rsidR="007D7B09" w:rsidRDefault="007D7B09">
      <w:pPr>
        <w:pStyle w:val="TxNITextNoIndent"/>
        <w:autoSpaceDE w:val="0"/>
        <w:autoSpaceDN w:val="0"/>
        <w:adjustRightInd w:val="0"/>
        <w:rPr>
          <w:szCs w:val="24"/>
        </w:rPr>
      </w:pPr>
      <w:r>
        <w:rPr>
          <w:szCs w:val="24"/>
        </w:rPr>
        <w:t xml:space="preserve">As will be clear from our discussion of </w:t>
      </w:r>
      <w:r w:rsidR="00617648">
        <w:rPr>
          <w:szCs w:val="24"/>
        </w:rPr>
        <w:t>“</w:t>
      </w:r>
      <w:r>
        <w:rPr>
          <w:szCs w:val="24"/>
        </w:rPr>
        <w:t>has part,</w:t>
      </w:r>
      <w:r w:rsidR="00617648">
        <w:rPr>
          <w:szCs w:val="24"/>
        </w:rPr>
        <w:t>”</w:t>
      </w:r>
      <w:r>
        <w:rPr>
          <w:szCs w:val="24"/>
        </w:rPr>
        <w:t xml:space="preserve"> it is possible to ask in regard to any relation defined in </w:t>
      </w:r>
      <w:proofErr w:type="gramStart"/>
      <w:r>
        <w:rPr>
          <w:szCs w:val="24"/>
        </w:rPr>
        <w:t>an ontology</w:t>
      </w:r>
      <w:proofErr w:type="gramEnd"/>
      <w:r>
        <w:rPr>
          <w:szCs w:val="24"/>
        </w:rPr>
        <w:t xml:space="preserve"> whether there is another relation that goes, as it were, in the other direction—</w:t>
      </w:r>
      <w:r w:rsidR="00AC6FBF">
        <w:rPr>
          <w:szCs w:val="24"/>
        </w:rPr>
        <w:t xml:space="preserve">generally </w:t>
      </w:r>
      <w:r>
        <w:rPr>
          <w:szCs w:val="24"/>
        </w:rPr>
        <w:t xml:space="preserve">referred to as the </w:t>
      </w:r>
      <w:r>
        <w:rPr>
          <w:i/>
          <w:szCs w:val="24"/>
        </w:rPr>
        <w:t>inverse</w:t>
      </w:r>
      <w:r>
        <w:rPr>
          <w:szCs w:val="24"/>
        </w:rPr>
        <w:t xml:space="preserve"> relation. The inverse of a relation R is defined as the relation that obtains between each pair of </w:t>
      </w:r>
      <w:proofErr w:type="spellStart"/>
      <w:r>
        <w:rPr>
          <w:szCs w:val="24"/>
        </w:rPr>
        <w:t>relata</w:t>
      </w:r>
      <w:proofErr w:type="spellEnd"/>
      <w:r>
        <w:rPr>
          <w:szCs w:val="24"/>
        </w:rPr>
        <w:t xml:space="preserve"> of R when taken in reverse order.</w:t>
      </w:r>
    </w:p>
    <w:p w14:paraId="01E901DC" w14:textId="1A220ED0" w:rsidR="007D7B09" w:rsidRDefault="007D7B09">
      <w:pPr>
        <w:pStyle w:val="TxText"/>
        <w:autoSpaceDE w:val="0"/>
        <w:autoSpaceDN w:val="0"/>
        <w:adjustRightInd w:val="0"/>
        <w:rPr>
          <w:szCs w:val="24"/>
        </w:rPr>
      </w:pPr>
      <w:r>
        <w:rPr>
          <w:szCs w:val="24"/>
        </w:rPr>
        <w:t xml:space="preserve">So, if C </w:t>
      </w:r>
      <w:proofErr w:type="spellStart"/>
      <w:r>
        <w:rPr>
          <w:i/>
          <w:szCs w:val="24"/>
        </w:rPr>
        <w:t>is_a</w:t>
      </w:r>
      <w:proofErr w:type="spellEnd"/>
      <w:r>
        <w:rPr>
          <w:szCs w:val="24"/>
        </w:rPr>
        <w:t xml:space="preserve"> D, the relation between D and C that goes in the opposite direction is the relation </w:t>
      </w:r>
      <w:proofErr w:type="spellStart"/>
      <w:r>
        <w:rPr>
          <w:i/>
          <w:szCs w:val="24"/>
        </w:rPr>
        <w:t>has_subuniversal</w:t>
      </w:r>
      <w:proofErr w:type="spellEnd"/>
      <w:r>
        <w:rPr>
          <w:szCs w:val="24"/>
        </w:rPr>
        <w:t>, defined by</w:t>
      </w:r>
    </w:p>
    <w:p w14:paraId="62F90912" w14:textId="594B4F9E" w:rsidR="007D7B09" w:rsidRDefault="007D7B09">
      <w:pPr>
        <w:pStyle w:val="DDisplay"/>
        <w:autoSpaceDE w:val="0"/>
        <w:autoSpaceDN w:val="0"/>
        <w:adjustRightInd w:val="0"/>
        <w:rPr>
          <w:szCs w:val="24"/>
        </w:rPr>
      </w:pPr>
      <w:r>
        <w:rPr>
          <w:szCs w:val="24"/>
        </w:rPr>
        <w:t xml:space="preserve">C </w:t>
      </w:r>
      <w:proofErr w:type="spellStart"/>
      <w:r>
        <w:rPr>
          <w:i/>
          <w:szCs w:val="24"/>
        </w:rPr>
        <w:t>has_subuniversal</w:t>
      </w:r>
      <w:proofErr w:type="spellEnd"/>
      <w:r>
        <w:rPr>
          <w:szCs w:val="24"/>
        </w:rPr>
        <w:t xml:space="preserve"> D =</w:t>
      </w:r>
      <w:r w:rsidR="00BE398A">
        <w:rPr>
          <w:szCs w:val="24"/>
        </w:rPr>
        <w:t xml:space="preserve"> </w:t>
      </w:r>
      <w:r>
        <w:rPr>
          <w:szCs w:val="24"/>
        </w:rPr>
        <w:t xml:space="preserve">def. D </w:t>
      </w:r>
      <w:proofErr w:type="spellStart"/>
      <w:r>
        <w:rPr>
          <w:i/>
          <w:szCs w:val="24"/>
        </w:rPr>
        <w:t>is_a</w:t>
      </w:r>
      <w:proofErr w:type="spellEnd"/>
      <w:r>
        <w:rPr>
          <w:szCs w:val="24"/>
        </w:rPr>
        <w:t xml:space="preserve"> C,</w:t>
      </w:r>
    </w:p>
    <w:p w14:paraId="06DDE192" w14:textId="77777777" w:rsidR="007D7B09" w:rsidRDefault="007D7B09">
      <w:pPr>
        <w:pStyle w:val="TxCTextContinuation"/>
        <w:autoSpaceDE w:val="0"/>
        <w:autoSpaceDN w:val="0"/>
        <w:adjustRightInd w:val="0"/>
        <w:rPr>
          <w:szCs w:val="24"/>
        </w:rPr>
      </w:pPr>
      <w:proofErr w:type="gramStart"/>
      <w:r>
        <w:rPr>
          <w:szCs w:val="24"/>
        </w:rPr>
        <w:t>as</w:t>
      </w:r>
      <w:proofErr w:type="gramEnd"/>
      <w:r>
        <w:rPr>
          <w:szCs w:val="24"/>
        </w:rPr>
        <w:t xml:space="preserve"> in</w:t>
      </w:r>
    </w:p>
    <w:p w14:paraId="783A41B7" w14:textId="77777777" w:rsidR="007E21F1" w:rsidRDefault="007D7B09">
      <w:pPr>
        <w:pStyle w:val="DDisplay"/>
        <w:autoSpaceDE w:val="0"/>
        <w:autoSpaceDN w:val="0"/>
        <w:adjustRightInd w:val="0"/>
        <w:rPr>
          <w:i/>
          <w:szCs w:val="24"/>
        </w:rPr>
      </w:pPr>
      <w:proofErr w:type="gramStart"/>
      <w:r>
        <w:rPr>
          <w:i/>
          <w:szCs w:val="24"/>
        </w:rPr>
        <w:t>cell</w:t>
      </w:r>
      <w:proofErr w:type="gramEnd"/>
      <w:r>
        <w:rPr>
          <w:i/>
          <w:szCs w:val="24"/>
        </w:rPr>
        <w:t xml:space="preserve"> </w:t>
      </w:r>
      <w:proofErr w:type="spellStart"/>
      <w:r>
        <w:rPr>
          <w:i/>
          <w:szCs w:val="24"/>
        </w:rPr>
        <w:t>has_subuniversal</w:t>
      </w:r>
      <w:proofErr w:type="spellEnd"/>
      <w:r>
        <w:rPr>
          <w:i/>
          <w:szCs w:val="24"/>
        </w:rPr>
        <w:t xml:space="preserve"> prokaryotic cell</w:t>
      </w:r>
    </w:p>
    <w:p w14:paraId="092342FB" w14:textId="279F04DA" w:rsidR="007D7B09" w:rsidRDefault="007E21F1">
      <w:pPr>
        <w:pStyle w:val="DDisplay"/>
        <w:autoSpaceDE w:val="0"/>
        <w:autoSpaceDN w:val="0"/>
        <w:adjustRightInd w:val="0"/>
        <w:rPr>
          <w:szCs w:val="24"/>
        </w:rPr>
      </w:pPr>
      <w:r>
        <w:rPr>
          <w:szCs w:val="24"/>
        </w:rPr>
        <w:t>(</w:t>
      </w:r>
      <w:proofErr w:type="gramStart"/>
      <w:r>
        <w:rPr>
          <w:szCs w:val="24"/>
        </w:rPr>
        <w:t>again</w:t>
      </w:r>
      <w:proofErr w:type="gramEnd"/>
      <w:r>
        <w:rPr>
          <w:szCs w:val="24"/>
        </w:rPr>
        <w:t xml:space="preserve"> with suitable modifications when account is taken of defined classes as </w:t>
      </w:r>
      <w:proofErr w:type="spellStart"/>
      <w:r>
        <w:rPr>
          <w:szCs w:val="24"/>
        </w:rPr>
        <w:t>relata</w:t>
      </w:r>
      <w:proofErr w:type="spellEnd"/>
      <w:r>
        <w:rPr>
          <w:szCs w:val="24"/>
        </w:rPr>
        <w:t xml:space="preserve"> of the </w:t>
      </w:r>
      <w:proofErr w:type="spellStart"/>
      <w:r>
        <w:rPr>
          <w:i/>
          <w:szCs w:val="24"/>
        </w:rPr>
        <w:t>is_a</w:t>
      </w:r>
      <w:proofErr w:type="spellEnd"/>
      <w:r>
        <w:rPr>
          <w:i/>
          <w:szCs w:val="24"/>
        </w:rPr>
        <w:t xml:space="preserve"> </w:t>
      </w:r>
      <w:r>
        <w:rPr>
          <w:szCs w:val="24"/>
        </w:rPr>
        <w:t>relation).</w:t>
      </w:r>
    </w:p>
    <w:p w14:paraId="28CD5FB7" w14:textId="350A9AA8" w:rsidR="007D7B09" w:rsidRDefault="007D7B09">
      <w:pPr>
        <w:pStyle w:val="TxCTextContinuation"/>
        <w:autoSpaceDE w:val="0"/>
        <w:autoSpaceDN w:val="0"/>
        <w:adjustRightInd w:val="0"/>
        <w:rPr>
          <w:szCs w:val="24"/>
        </w:rPr>
      </w:pPr>
      <w:r>
        <w:rPr>
          <w:szCs w:val="24"/>
        </w:rPr>
        <w:t xml:space="preserve">However, for most of the relations that we have defined, it is not possible to define an inverse relation in this direct fashion. This makes it necessary to define what have been called </w:t>
      </w:r>
      <w:r>
        <w:rPr>
          <w:i/>
          <w:szCs w:val="24"/>
        </w:rPr>
        <w:t>reciprocal</w:t>
      </w:r>
      <w:r>
        <w:rPr>
          <w:szCs w:val="24"/>
        </w:rPr>
        <w:t xml:space="preserve"> relations.</w:t>
      </w:r>
    </w:p>
    <w:p w14:paraId="69DDC2B9" w14:textId="77777777" w:rsidR="007D7B09" w:rsidRDefault="007D7B09">
      <w:pPr>
        <w:pStyle w:val="TxText"/>
        <w:autoSpaceDE w:val="0"/>
        <w:autoSpaceDN w:val="0"/>
        <w:adjustRightInd w:val="0"/>
        <w:rPr>
          <w:szCs w:val="24"/>
        </w:rPr>
      </w:pPr>
      <w:r>
        <w:rPr>
          <w:szCs w:val="24"/>
        </w:rPr>
        <w:t>To see the problem consider the assertion</w:t>
      </w:r>
    </w:p>
    <w:p w14:paraId="7B842BD7" w14:textId="393A53CA" w:rsidR="007D7B09" w:rsidRDefault="007D7B09">
      <w:pPr>
        <w:pStyle w:val="DDisplay"/>
        <w:autoSpaceDE w:val="0"/>
        <w:autoSpaceDN w:val="0"/>
        <w:adjustRightInd w:val="0"/>
        <w:rPr>
          <w:szCs w:val="24"/>
        </w:rPr>
      </w:pPr>
      <w:proofErr w:type="gramStart"/>
      <w:r>
        <w:rPr>
          <w:i/>
          <w:szCs w:val="24"/>
        </w:rPr>
        <w:t>human</w:t>
      </w:r>
      <w:proofErr w:type="gramEnd"/>
      <w:r>
        <w:rPr>
          <w:i/>
          <w:szCs w:val="24"/>
        </w:rPr>
        <w:t xml:space="preserve"> testis </w:t>
      </w:r>
      <w:proofErr w:type="spellStart"/>
      <w:r>
        <w:rPr>
          <w:i/>
          <w:szCs w:val="24"/>
        </w:rPr>
        <w:t>continuant_part_of</w:t>
      </w:r>
      <w:proofErr w:type="spellEnd"/>
      <w:r>
        <w:rPr>
          <w:i/>
          <w:szCs w:val="24"/>
        </w:rPr>
        <w:t xml:space="preserve"> human</w:t>
      </w:r>
    </w:p>
    <w:p w14:paraId="1892C1E2" w14:textId="72DBEF94" w:rsidR="007D7B09" w:rsidRDefault="00AC6FBF">
      <w:pPr>
        <w:pStyle w:val="TxCTextContinuation"/>
        <w:autoSpaceDE w:val="0"/>
        <w:autoSpaceDN w:val="0"/>
        <w:adjustRightInd w:val="0"/>
        <w:rPr>
          <w:szCs w:val="24"/>
        </w:rPr>
      </w:pPr>
      <w:proofErr w:type="gramStart"/>
      <w:r>
        <w:rPr>
          <w:szCs w:val="24"/>
        </w:rPr>
        <w:t>which</w:t>
      </w:r>
      <w:proofErr w:type="gramEnd"/>
      <w:r w:rsidR="007D7B09">
        <w:rPr>
          <w:szCs w:val="24"/>
        </w:rPr>
        <w:t xml:space="preserve"> passes the all-some test. When we attempt to formulate the assertion in the opposite direction, however, the result</w:t>
      </w:r>
    </w:p>
    <w:p w14:paraId="5124A86F" w14:textId="77777777" w:rsidR="007D7B09" w:rsidRDefault="007D7B09">
      <w:pPr>
        <w:pStyle w:val="DDisplay"/>
        <w:autoSpaceDE w:val="0"/>
        <w:autoSpaceDN w:val="0"/>
        <w:adjustRightInd w:val="0"/>
        <w:rPr>
          <w:szCs w:val="24"/>
        </w:rPr>
      </w:pPr>
      <w:proofErr w:type="gramStart"/>
      <w:r>
        <w:rPr>
          <w:i/>
          <w:szCs w:val="24"/>
        </w:rPr>
        <w:lastRenderedPageBreak/>
        <w:t>human</w:t>
      </w:r>
      <w:proofErr w:type="gramEnd"/>
      <w:r>
        <w:rPr>
          <w:i/>
          <w:szCs w:val="24"/>
        </w:rPr>
        <w:t xml:space="preserve"> </w:t>
      </w:r>
      <w:proofErr w:type="spellStart"/>
      <w:r>
        <w:rPr>
          <w:i/>
          <w:szCs w:val="24"/>
        </w:rPr>
        <w:t>has_continuant_part</w:t>
      </w:r>
      <w:proofErr w:type="spellEnd"/>
      <w:r>
        <w:rPr>
          <w:i/>
          <w:szCs w:val="24"/>
        </w:rPr>
        <w:t xml:space="preserve"> human testis</w:t>
      </w:r>
    </w:p>
    <w:p w14:paraId="065E800C" w14:textId="7A82E4B7" w:rsidR="007D7B09" w:rsidRDefault="007D7B09">
      <w:pPr>
        <w:pStyle w:val="TxCTextContinuation"/>
        <w:autoSpaceDE w:val="0"/>
        <w:autoSpaceDN w:val="0"/>
        <w:adjustRightInd w:val="0"/>
        <w:rPr>
          <w:szCs w:val="24"/>
        </w:rPr>
      </w:pPr>
      <w:proofErr w:type="gramStart"/>
      <w:r>
        <w:rPr>
          <w:szCs w:val="24"/>
        </w:rPr>
        <w:t>fails</w:t>
      </w:r>
      <w:proofErr w:type="gramEnd"/>
      <w:r>
        <w:rPr>
          <w:szCs w:val="24"/>
        </w:rPr>
        <w:t xml:space="preserve"> by the all-some test, because not all humans have testes. </w:t>
      </w:r>
      <w:proofErr w:type="spellStart"/>
      <w:r>
        <w:rPr>
          <w:i/>
          <w:szCs w:val="24"/>
        </w:rPr>
        <w:t>Has_continuant_part</w:t>
      </w:r>
      <w:proofErr w:type="spellEnd"/>
      <w:r>
        <w:rPr>
          <w:szCs w:val="24"/>
        </w:rPr>
        <w:t xml:space="preserve"> is not the inverse but rather what we call the reciprocal of </w:t>
      </w:r>
      <w:proofErr w:type="spellStart"/>
      <w:r>
        <w:rPr>
          <w:i/>
          <w:szCs w:val="24"/>
        </w:rPr>
        <w:t>continuant_part_of</w:t>
      </w:r>
      <w:proofErr w:type="spellEnd"/>
      <w:r>
        <w:rPr>
          <w:i/>
          <w:szCs w:val="24"/>
        </w:rPr>
        <w:t>.</w:t>
      </w:r>
      <w:r>
        <w:rPr>
          <w:szCs w:val="24"/>
        </w:rPr>
        <w:t xml:space="preserve"> Something similar holds for the </w:t>
      </w:r>
      <w:proofErr w:type="spellStart"/>
      <w:r>
        <w:rPr>
          <w:i/>
          <w:szCs w:val="24"/>
        </w:rPr>
        <w:t>adjacent_to</w:t>
      </w:r>
      <w:proofErr w:type="spellEnd"/>
      <w:r>
        <w:rPr>
          <w:szCs w:val="24"/>
        </w:rPr>
        <w:t xml:space="preserve"> relation, for while we have for adult humans</w:t>
      </w:r>
    </w:p>
    <w:p w14:paraId="7262F80A" w14:textId="77777777" w:rsidR="007D7B09" w:rsidRDefault="007D7B09">
      <w:pPr>
        <w:pStyle w:val="DDisplay"/>
        <w:autoSpaceDE w:val="0"/>
        <w:autoSpaceDN w:val="0"/>
        <w:adjustRightInd w:val="0"/>
        <w:rPr>
          <w:szCs w:val="24"/>
        </w:rPr>
      </w:pPr>
      <w:proofErr w:type="gramStart"/>
      <w:r>
        <w:rPr>
          <w:i/>
          <w:szCs w:val="24"/>
        </w:rPr>
        <w:t>uterine</w:t>
      </w:r>
      <w:proofErr w:type="gramEnd"/>
      <w:r>
        <w:rPr>
          <w:i/>
          <w:szCs w:val="24"/>
        </w:rPr>
        <w:t xml:space="preserve"> artery </w:t>
      </w:r>
      <w:proofErr w:type="spellStart"/>
      <w:r>
        <w:rPr>
          <w:i/>
          <w:szCs w:val="24"/>
        </w:rPr>
        <w:t>adjacent_to</w:t>
      </w:r>
      <w:proofErr w:type="spellEnd"/>
      <w:r>
        <w:rPr>
          <w:i/>
          <w:szCs w:val="24"/>
        </w:rPr>
        <w:t xml:space="preserve"> urinary bladder</w:t>
      </w:r>
    </w:p>
    <w:p w14:paraId="59D293DD" w14:textId="77777777" w:rsidR="007D7B09" w:rsidRDefault="007D7B09">
      <w:pPr>
        <w:pStyle w:val="TxCTextContinuation"/>
        <w:autoSpaceDE w:val="0"/>
        <w:autoSpaceDN w:val="0"/>
        <w:adjustRightInd w:val="0"/>
        <w:rPr>
          <w:szCs w:val="24"/>
        </w:rPr>
      </w:pPr>
      <w:proofErr w:type="gramStart"/>
      <w:r>
        <w:rPr>
          <w:szCs w:val="24"/>
        </w:rPr>
        <w:t>we</w:t>
      </w:r>
      <w:proofErr w:type="gramEnd"/>
      <w:r>
        <w:rPr>
          <w:szCs w:val="24"/>
        </w:rPr>
        <w:t xml:space="preserve"> do not have</w:t>
      </w:r>
    </w:p>
    <w:p w14:paraId="7E7F656A" w14:textId="77777777" w:rsidR="007D7B09" w:rsidRDefault="007D7B09">
      <w:pPr>
        <w:pStyle w:val="DDisplay"/>
        <w:autoSpaceDE w:val="0"/>
        <w:autoSpaceDN w:val="0"/>
        <w:adjustRightInd w:val="0"/>
        <w:rPr>
          <w:szCs w:val="24"/>
        </w:rPr>
      </w:pPr>
      <w:proofErr w:type="gramStart"/>
      <w:r>
        <w:rPr>
          <w:i/>
          <w:szCs w:val="24"/>
        </w:rPr>
        <w:t>urinary</w:t>
      </w:r>
      <w:proofErr w:type="gramEnd"/>
      <w:r>
        <w:rPr>
          <w:i/>
          <w:szCs w:val="24"/>
        </w:rPr>
        <w:t xml:space="preserve"> bladder </w:t>
      </w:r>
      <w:proofErr w:type="spellStart"/>
      <w:r>
        <w:rPr>
          <w:i/>
          <w:szCs w:val="24"/>
        </w:rPr>
        <w:t>adjacent_to</w:t>
      </w:r>
      <w:proofErr w:type="spellEnd"/>
      <w:r>
        <w:rPr>
          <w:i/>
          <w:szCs w:val="24"/>
        </w:rPr>
        <w:t xml:space="preserve"> uterine artery</w:t>
      </w:r>
    </w:p>
    <w:p w14:paraId="7862956E" w14:textId="77777777" w:rsidR="007D7B09" w:rsidRDefault="007D7B09">
      <w:pPr>
        <w:pStyle w:val="TxCTextContinuation"/>
        <w:autoSpaceDE w:val="0"/>
        <w:autoSpaceDN w:val="0"/>
        <w:adjustRightInd w:val="0"/>
        <w:rPr>
          <w:szCs w:val="24"/>
        </w:rPr>
      </w:pPr>
      <w:proofErr w:type="gramStart"/>
      <w:r>
        <w:rPr>
          <w:szCs w:val="24"/>
        </w:rPr>
        <w:t>since</w:t>
      </w:r>
      <w:proofErr w:type="gramEnd"/>
      <w:r>
        <w:rPr>
          <w:szCs w:val="24"/>
        </w:rPr>
        <w:t xml:space="preserve"> male humans do not have a uterine artery.</w:t>
      </w:r>
    </w:p>
    <w:p w14:paraId="790B9BF6" w14:textId="2486C3E0" w:rsidR="007D7B09" w:rsidRDefault="007D7B09">
      <w:pPr>
        <w:pStyle w:val="TxText"/>
        <w:autoSpaceDE w:val="0"/>
        <w:autoSpaceDN w:val="0"/>
        <w:adjustRightInd w:val="0"/>
        <w:rPr>
          <w:szCs w:val="24"/>
        </w:rPr>
      </w:pPr>
      <w:r>
        <w:rPr>
          <w:szCs w:val="24"/>
        </w:rPr>
        <w:t xml:space="preserve">The relations </w:t>
      </w:r>
      <w:proofErr w:type="spellStart"/>
      <w:r>
        <w:rPr>
          <w:i/>
          <w:szCs w:val="24"/>
        </w:rPr>
        <w:t>is_a</w:t>
      </w:r>
      <w:proofErr w:type="spellEnd"/>
      <w:r>
        <w:rPr>
          <w:szCs w:val="24"/>
        </w:rPr>
        <w:t xml:space="preserve"> and </w:t>
      </w:r>
      <w:proofErr w:type="spellStart"/>
      <w:r>
        <w:rPr>
          <w:i/>
          <w:szCs w:val="24"/>
        </w:rPr>
        <w:t>has_subuniversal</w:t>
      </w:r>
      <w:proofErr w:type="spellEnd"/>
      <w:r>
        <w:rPr>
          <w:szCs w:val="24"/>
        </w:rPr>
        <w:t xml:space="preserve"> allow us to reason both upward and downward through the taxonomical backbone of </w:t>
      </w:r>
      <w:proofErr w:type="gramStart"/>
      <w:r>
        <w:rPr>
          <w:szCs w:val="24"/>
        </w:rPr>
        <w:t>an ontology</w:t>
      </w:r>
      <w:proofErr w:type="gramEnd"/>
      <w:r>
        <w:rPr>
          <w:szCs w:val="24"/>
        </w:rPr>
        <w:t xml:space="preserve">, following the principle of inheritance. If A </w:t>
      </w:r>
      <w:proofErr w:type="spellStart"/>
      <w:r>
        <w:rPr>
          <w:i/>
          <w:szCs w:val="24"/>
        </w:rPr>
        <w:t>has_subuniversal</w:t>
      </w:r>
      <w:proofErr w:type="spellEnd"/>
      <w:r>
        <w:rPr>
          <w:szCs w:val="24"/>
        </w:rPr>
        <w:t xml:space="preserve"> B then everything that holds </w:t>
      </w:r>
      <w:proofErr w:type="spellStart"/>
      <w:r>
        <w:rPr>
          <w:szCs w:val="24"/>
        </w:rPr>
        <w:t>ofevery</w:t>
      </w:r>
      <w:proofErr w:type="spellEnd"/>
      <w:r>
        <w:rPr>
          <w:szCs w:val="24"/>
        </w:rPr>
        <w:t xml:space="preserve"> instance of A will hold also of every instance of B. Inferences of this sort are possible also by using other relations in an ontology, but as can be seen from the examples of parthood and adjacency, they must be used with care.</w:t>
      </w:r>
    </w:p>
    <w:p w14:paraId="4D6B2813" w14:textId="611520F2" w:rsidR="007D7B09" w:rsidRDefault="007D7B09">
      <w:pPr>
        <w:pStyle w:val="H2HeadingLevel2"/>
        <w:autoSpaceDE w:val="0"/>
        <w:autoSpaceDN w:val="0"/>
        <w:adjustRightInd w:val="0"/>
        <w:rPr>
          <w:szCs w:val="24"/>
        </w:rPr>
      </w:pPr>
      <w:r>
        <w:rPr>
          <w:szCs w:val="24"/>
        </w:rPr>
        <w:t>Some Examples of Axioms</w:t>
      </w:r>
    </w:p>
    <w:p w14:paraId="4B532147" w14:textId="2C495D48" w:rsidR="00AC5394" w:rsidRPr="00AC5394" w:rsidRDefault="00AC5394" w:rsidP="00AC5394">
      <w:pPr>
        <w:pStyle w:val="NoteCNotetoComp"/>
      </w:pPr>
      <w:r>
        <w:t>{COMP: pls. refer to pdf of axioms for this chapter to see what they should look like}</w:t>
      </w:r>
    </w:p>
    <w:p w14:paraId="22ED368C" w14:textId="4D9A925B" w:rsidR="007D7B09" w:rsidRDefault="007D7B09">
      <w:pPr>
        <w:pStyle w:val="TxNITextNoIndent"/>
        <w:autoSpaceDE w:val="0"/>
        <w:autoSpaceDN w:val="0"/>
        <w:adjustRightInd w:val="0"/>
        <w:rPr>
          <w:szCs w:val="24"/>
        </w:rPr>
      </w:pPr>
      <w:r>
        <w:rPr>
          <w:szCs w:val="24"/>
        </w:rPr>
        <w:t>Our purpose in this chapter has been to give only an outline of what a theory of relations for purposes of ontology construction within the BFO framework looks like. It is not to develop a full axiomatic theory. However, we here provide for purposes of illustration some examples of axioms for BFO, formulated in English and in first-order logic.</w:t>
      </w:r>
      <w:r w:rsidR="00BE398A" w:rsidRPr="00BE398A">
        <w:rPr>
          <w:rStyle w:val="citefn"/>
          <w:vertAlign w:val="superscript"/>
        </w:rPr>
        <w:t>11</w:t>
      </w:r>
    </w:p>
    <w:p w14:paraId="015263F1" w14:textId="77777777" w:rsidR="007D7B09" w:rsidRDefault="007D7B09">
      <w:pPr>
        <w:pStyle w:val="DHDisplayHead"/>
        <w:autoSpaceDE w:val="0"/>
        <w:autoSpaceDN w:val="0"/>
        <w:adjustRightInd w:val="0"/>
        <w:rPr>
          <w:szCs w:val="24"/>
        </w:rPr>
      </w:pPr>
      <w:r>
        <w:rPr>
          <w:szCs w:val="24"/>
        </w:rPr>
        <w:lastRenderedPageBreak/>
        <w:t>Entity</w:t>
      </w:r>
    </w:p>
    <w:p w14:paraId="50D0C82D" w14:textId="77777777" w:rsidR="007D7B09" w:rsidRDefault="007D7B09">
      <w:pPr>
        <w:pStyle w:val="DDisplay"/>
        <w:autoSpaceDE w:val="0"/>
        <w:autoSpaceDN w:val="0"/>
        <w:adjustRightInd w:val="0"/>
        <w:rPr>
          <w:szCs w:val="24"/>
        </w:rPr>
      </w:pPr>
      <w:r>
        <w:rPr>
          <w:szCs w:val="24"/>
        </w:rPr>
        <w:t xml:space="preserve">All </w:t>
      </w:r>
      <w:r>
        <w:rPr>
          <w:i/>
          <w:szCs w:val="24"/>
        </w:rPr>
        <w:t>entities</w:t>
      </w:r>
      <w:r>
        <w:rPr>
          <w:szCs w:val="24"/>
        </w:rPr>
        <w:t xml:space="preserve"> exist at some </w:t>
      </w:r>
      <w:r>
        <w:rPr>
          <w:i/>
          <w:szCs w:val="24"/>
        </w:rPr>
        <w:t>temporal region</w:t>
      </w:r>
      <w:r>
        <w:rPr>
          <w:szCs w:val="24"/>
        </w:rPr>
        <w:t>.</w:t>
      </w:r>
    </w:p>
    <w:p w14:paraId="749C45F4" w14:textId="4EA89189" w:rsidR="007D7B09" w:rsidRDefault="007D7B09">
      <w:pPr>
        <w:pStyle w:val="DDisplay"/>
        <w:autoSpaceDE w:val="0"/>
        <w:autoSpaceDN w:val="0"/>
        <w:adjustRightInd w:val="0"/>
        <w:rPr>
          <w:szCs w:val="24"/>
        </w:rPr>
      </w:pPr>
      <w:r>
        <w:rPr>
          <w:rFonts w:ascii="Symbol" w:hAnsi="Symbol"/>
          <w:szCs w:val="24"/>
        </w:rPr>
        <w:t></w:t>
      </w:r>
      <w:r>
        <w:rPr>
          <w:szCs w:val="24"/>
        </w:rPr>
        <w:t xml:space="preserve">x (Entity(x) </w:t>
      </w:r>
      <w:r>
        <w:rPr>
          <w:rFonts w:ascii="Symbol" w:hAnsi="Symbol"/>
          <w:szCs w:val="24"/>
        </w:rPr>
        <w:t></w:t>
      </w:r>
      <w:r>
        <w:rPr>
          <w:szCs w:val="24"/>
        </w:rPr>
        <w:t xml:space="preserve"> </w:t>
      </w:r>
      <w:r>
        <w:rPr>
          <w:rFonts w:ascii="Symbol" w:hAnsi="Symbol"/>
          <w:szCs w:val="24"/>
        </w:rPr>
        <w:t></w:t>
      </w:r>
      <w:r>
        <w:rPr>
          <w:szCs w:val="24"/>
        </w:rPr>
        <w:t>t</w:t>
      </w:r>
      <w:r w:rsidR="00DC453C">
        <w:rPr>
          <w:szCs w:val="24"/>
        </w:rPr>
        <w:t xml:space="preserve"> </w:t>
      </w:r>
      <w:r>
        <w:rPr>
          <w:szCs w:val="24"/>
        </w:rPr>
        <w:t>(</w:t>
      </w:r>
      <w:proofErr w:type="spellStart"/>
      <w:proofErr w:type="gramStart"/>
      <w:r>
        <w:rPr>
          <w:szCs w:val="24"/>
        </w:rPr>
        <w:t>TemporalRegion</w:t>
      </w:r>
      <w:proofErr w:type="spellEnd"/>
      <w:r>
        <w:rPr>
          <w:szCs w:val="24"/>
        </w:rPr>
        <w:t>(</w:t>
      </w:r>
      <w:proofErr w:type="gramEnd"/>
      <w:r>
        <w:rPr>
          <w:szCs w:val="24"/>
        </w:rPr>
        <w:t xml:space="preserve">t) </w:t>
      </w:r>
      <w:r>
        <w:rPr>
          <w:rFonts w:ascii="Symbol" w:hAnsi="Symbol"/>
          <w:szCs w:val="24"/>
        </w:rPr>
        <w:t></w:t>
      </w:r>
      <w:r>
        <w:rPr>
          <w:szCs w:val="24"/>
        </w:rPr>
        <w:t xml:space="preserve"> </w:t>
      </w:r>
      <w:proofErr w:type="spellStart"/>
      <w:r>
        <w:rPr>
          <w:szCs w:val="24"/>
        </w:rPr>
        <w:t>exists_at</w:t>
      </w:r>
      <w:proofErr w:type="spellEnd"/>
      <w:r>
        <w:rPr>
          <w:szCs w:val="24"/>
        </w:rPr>
        <w:t>(x, t)))</w:t>
      </w:r>
    </w:p>
    <w:p w14:paraId="2A34A49E" w14:textId="77777777" w:rsidR="007D7B09" w:rsidRDefault="007D7B09">
      <w:pPr>
        <w:pStyle w:val="DHDisplayHead"/>
        <w:autoSpaceDE w:val="0"/>
        <w:autoSpaceDN w:val="0"/>
        <w:adjustRightInd w:val="0"/>
        <w:rPr>
          <w:szCs w:val="24"/>
        </w:rPr>
      </w:pPr>
      <w:r>
        <w:rPr>
          <w:szCs w:val="24"/>
        </w:rPr>
        <w:t>Material Entity</w:t>
      </w:r>
    </w:p>
    <w:p w14:paraId="409C085B" w14:textId="77777777" w:rsidR="00BC72EB" w:rsidRDefault="007D7B09" w:rsidP="004A45EE">
      <w:pPr>
        <w:pStyle w:val="DDisplay"/>
      </w:pPr>
      <w:r>
        <w:t xml:space="preserve">Every </w:t>
      </w:r>
      <w:r w:rsidRPr="004A45EE">
        <w:rPr>
          <w:i/>
        </w:rPr>
        <w:t>material entity</w:t>
      </w:r>
      <w:r>
        <w:t xml:space="preserve"> has a </w:t>
      </w:r>
      <w:r w:rsidRPr="004A45EE">
        <w:rPr>
          <w:i/>
        </w:rPr>
        <w:t>history</w:t>
      </w:r>
      <w:r>
        <w:t>.</w:t>
      </w:r>
    </w:p>
    <w:p w14:paraId="3CF9656C" w14:textId="77777777" w:rsidR="007D7B09" w:rsidRDefault="007D7B09" w:rsidP="004A45EE">
      <w:pPr>
        <w:pStyle w:val="DDisplay"/>
      </w:pPr>
      <w:r w:rsidRPr="004A45EE">
        <w:rPr>
          <w:rFonts w:ascii="Symbol" w:hAnsi="Symbol"/>
        </w:rPr>
        <w:t></w:t>
      </w:r>
      <w:r w:rsidRPr="004A45EE">
        <w:t>x (</w:t>
      </w:r>
      <w:proofErr w:type="spellStart"/>
      <w:r w:rsidRPr="004A45EE">
        <w:t>MaterialEntity</w:t>
      </w:r>
      <w:proofErr w:type="spellEnd"/>
      <w:r w:rsidRPr="004A45EE">
        <w:t xml:space="preserve">(x) </w:t>
      </w:r>
      <w:r w:rsidRPr="004A45EE">
        <w:rPr>
          <w:rFonts w:ascii="Symbol" w:hAnsi="Symbol"/>
        </w:rPr>
        <w:t></w:t>
      </w:r>
      <w:r w:rsidR="00D814CF">
        <w:rPr>
          <w:rFonts w:ascii="Symbol" w:hAnsi="Symbol"/>
        </w:rPr>
        <w:t></w:t>
      </w:r>
      <w:r w:rsidRPr="004A45EE">
        <w:rPr>
          <w:rFonts w:ascii="Symbol" w:hAnsi="Symbol"/>
        </w:rPr>
        <w:t></w:t>
      </w:r>
      <w:r w:rsidRPr="004A45EE">
        <w:t xml:space="preserve">y </w:t>
      </w:r>
      <w:proofErr w:type="spellStart"/>
      <w:r w:rsidRPr="004A45EE">
        <w:t>has_history</w:t>
      </w:r>
      <w:proofErr w:type="spellEnd"/>
      <w:r w:rsidRPr="004A45EE">
        <w:t>(x, y))</w:t>
      </w:r>
    </w:p>
    <w:p w14:paraId="46B4BC52" w14:textId="77777777" w:rsidR="00D814CF" w:rsidRDefault="00D814CF" w:rsidP="00D814CF">
      <w:pPr>
        <w:pStyle w:val="SBHSpaceBreakHalfLine"/>
      </w:pPr>
    </w:p>
    <w:p w14:paraId="1EA978B2" w14:textId="77777777" w:rsidR="007D7B09" w:rsidRDefault="007D7B09" w:rsidP="004A45EE">
      <w:pPr>
        <w:pStyle w:val="DDisplay"/>
      </w:pPr>
      <w:r>
        <w:t xml:space="preserve">Every </w:t>
      </w:r>
      <w:r>
        <w:rPr>
          <w:i/>
        </w:rPr>
        <w:t>entity</w:t>
      </w:r>
      <w:r>
        <w:t xml:space="preserve"> </w:t>
      </w:r>
      <w:r w:rsidR="00BC72EB">
        <w:t>that</w:t>
      </w:r>
      <w:r>
        <w:t xml:space="preserve"> has a </w:t>
      </w:r>
      <w:r>
        <w:rPr>
          <w:i/>
        </w:rPr>
        <w:t>material entity</w:t>
      </w:r>
      <w:r>
        <w:t xml:space="preserve"> as continuant part is a </w:t>
      </w:r>
      <w:r>
        <w:rPr>
          <w:i/>
        </w:rPr>
        <w:t>material entity</w:t>
      </w:r>
      <w:r>
        <w:t>.</w:t>
      </w:r>
    </w:p>
    <w:p w14:paraId="66881582" w14:textId="415E9DE7" w:rsidR="007D7B09" w:rsidRDefault="007D7B09" w:rsidP="004A45EE">
      <w:pPr>
        <w:pStyle w:val="DDisplay"/>
      </w:pPr>
      <w:r w:rsidRPr="004A45EE">
        <w:rPr>
          <w:rFonts w:ascii="Symbol" w:hAnsi="Symbol"/>
        </w:rPr>
        <w:t></w:t>
      </w:r>
      <w:proofErr w:type="spellStart"/>
      <w:r w:rsidRPr="004A45EE">
        <w:t>y</w:t>
      </w:r>
      <w:ins w:id="2" w:author="phismith" w:date="2015-02-05T16:13:00Z">
        <w:r w:rsidR="00794F2F" w:rsidRPr="004A45EE">
          <w:rPr>
            <w:rFonts w:ascii="Symbol" w:hAnsi="Symbol"/>
          </w:rPr>
          <w:t></w:t>
        </w:r>
      </w:ins>
      <w:del w:id="3" w:author="phismith" w:date="2015-02-05T16:13:00Z">
        <w:r w:rsidRPr="004A45EE" w:rsidDel="00794F2F">
          <w:rPr>
            <w:rFonts w:ascii="Symbol" w:hAnsi="Symbol"/>
          </w:rPr>
          <w:delText></w:delText>
        </w:r>
      </w:del>
      <w:r w:rsidRPr="004A45EE">
        <w:t>x</w:t>
      </w:r>
      <w:ins w:id="4" w:author="phismith" w:date="2015-02-05T16:13:00Z">
        <w:r w:rsidR="00794F2F" w:rsidRPr="004A45EE">
          <w:rPr>
            <w:rFonts w:ascii="Symbol" w:hAnsi="Symbol"/>
          </w:rPr>
          <w:t></w:t>
        </w:r>
      </w:ins>
      <w:del w:id="5" w:author="phismith" w:date="2015-02-05T16:13:00Z">
        <w:r w:rsidRPr="004A45EE" w:rsidDel="00794F2F">
          <w:rPr>
            <w:rFonts w:ascii="Symbol" w:hAnsi="Symbol"/>
          </w:rPr>
          <w:delText></w:delText>
        </w:r>
      </w:del>
      <w:r w:rsidRPr="004A45EE">
        <w:t>t</w:t>
      </w:r>
      <w:proofErr w:type="spellEnd"/>
      <w:r w:rsidRPr="004A45EE">
        <w:t xml:space="preserve"> ((</w:t>
      </w:r>
      <w:proofErr w:type="spellStart"/>
      <w:r w:rsidRPr="004A45EE">
        <w:t>continuant_part_of</w:t>
      </w:r>
      <w:proofErr w:type="spellEnd"/>
      <w:r w:rsidRPr="004A45EE">
        <w:t xml:space="preserve">(x, y, t) </w:t>
      </w:r>
      <w:r w:rsidRPr="004A45EE">
        <w:rPr>
          <w:rFonts w:ascii="Symbol" w:hAnsi="Symbol"/>
        </w:rPr>
        <w:t></w:t>
      </w:r>
      <w:r w:rsidRPr="004A45EE">
        <w:t xml:space="preserve"> </w:t>
      </w:r>
      <w:proofErr w:type="spellStart"/>
      <w:r w:rsidRPr="004A45EE">
        <w:t>MaterialEntity</w:t>
      </w:r>
      <w:proofErr w:type="spellEnd"/>
      <w:r w:rsidRPr="004A45EE">
        <w:t xml:space="preserve">(x)) </w:t>
      </w:r>
      <w:r w:rsidRPr="004A45EE">
        <w:rPr>
          <w:rFonts w:ascii="Symbol" w:hAnsi="Symbol"/>
        </w:rPr>
        <w:t></w:t>
      </w:r>
      <w:r w:rsidRPr="004A45EE">
        <w:t xml:space="preserve"> </w:t>
      </w:r>
      <w:proofErr w:type="spellStart"/>
      <w:r w:rsidRPr="004A45EE">
        <w:t>MaterialEntity</w:t>
      </w:r>
      <w:proofErr w:type="spellEnd"/>
      <w:r w:rsidRPr="004A45EE">
        <w:t>(y))</w:t>
      </w:r>
    </w:p>
    <w:p w14:paraId="0DAE1C0F" w14:textId="77777777" w:rsidR="00D814CF" w:rsidRDefault="00D814CF" w:rsidP="00D814CF">
      <w:pPr>
        <w:pStyle w:val="SBHSpaceBreakHalfLine"/>
      </w:pPr>
    </w:p>
    <w:p w14:paraId="6B771A47" w14:textId="77777777" w:rsidR="007D7B09" w:rsidRDefault="007D7B09" w:rsidP="004A45EE">
      <w:pPr>
        <w:pStyle w:val="DDisplay"/>
      </w:pPr>
      <w:r>
        <w:t xml:space="preserve">Every </w:t>
      </w:r>
      <w:r w:rsidRPr="004A45EE">
        <w:rPr>
          <w:i/>
        </w:rPr>
        <w:t>material entity</w:t>
      </w:r>
      <w:r>
        <w:t xml:space="preserve"> exists at some </w:t>
      </w:r>
      <w:r w:rsidRPr="004A45EE">
        <w:rPr>
          <w:i/>
        </w:rPr>
        <w:t>temporal interval</w:t>
      </w:r>
      <w:r>
        <w:t>.</w:t>
      </w:r>
    </w:p>
    <w:p w14:paraId="533803C9" w14:textId="029DC314" w:rsidR="007D7B09" w:rsidRDefault="007D7B09" w:rsidP="004A45EE">
      <w:pPr>
        <w:pStyle w:val="DDisplay"/>
      </w:pPr>
      <w:r w:rsidRPr="004A45EE">
        <w:rPr>
          <w:rFonts w:ascii="Symbol" w:hAnsi="Symbol"/>
        </w:rPr>
        <w:t></w:t>
      </w:r>
      <w:r w:rsidRPr="004A45EE">
        <w:t>x (</w:t>
      </w:r>
      <w:proofErr w:type="spellStart"/>
      <w:r w:rsidRPr="004A45EE">
        <w:t>MaterialEntity</w:t>
      </w:r>
      <w:proofErr w:type="spellEnd"/>
      <w:r w:rsidRPr="004A45EE">
        <w:t xml:space="preserve">(x) </w:t>
      </w:r>
      <w:r w:rsidRPr="004A45EE">
        <w:rPr>
          <w:rFonts w:ascii="Symbol" w:hAnsi="Symbol"/>
        </w:rPr>
        <w:t></w:t>
      </w:r>
      <w:r w:rsidRPr="004A45EE">
        <w:rPr>
          <w:rFonts w:ascii="Symbol" w:hAnsi="Symbol"/>
        </w:rPr>
        <w:t></w:t>
      </w:r>
      <w:r w:rsidRPr="004A45EE">
        <w:rPr>
          <w:rFonts w:ascii="Symbol" w:hAnsi="Symbol"/>
        </w:rPr>
        <w:t></w:t>
      </w:r>
      <w:r w:rsidRPr="004A45EE">
        <w:t>t (</w:t>
      </w:r>
      <w:proofErr w:type="gramStart"/>
      <w:r w:rsidR="00DC453C">
        <w:t>1DTemporalRegion</w:t>
      </w:r>
      <w:r w:rsidRPr="004A45EE">
        <w:t>(</w:t>
      </w:r>
      <w:proofErr w:type="gramEnd"/>
      <w:r w:rsidRPr="004A45EE">
        <w:t xml:space="preserve">t) </w:t>
      </w:r>
      <w:r w:rsidRPr="004A45EE">
        <w:rPr>
          <w:rFonts w:ascii="Symbol" w:hAnsi="Symbol"/>
        </w:rPr>
        <w:t></w:t>
      </w:r>
      <w:r w:rsidRPr="004A45EE">
        <w:t xml:space="preserve"> </w:t>
      </w:r>
      <w:proofErr w:type="spellStart"/>
      <w:r w:rsidRPr="004A45EE">
        <w:t>exists_at</w:t>
      </w:r>
      <w:proofErr w:type="spellEnd"/>
      <w:r w:rsidRPr="004A45EE">
        <w:t xml:space="preserve"> (x, t)))</w:t>
      </w:r>
    </w:p>
    <w:p w14:paraId="26F628BD" w14:textId="77777777" w:rsidR="007D7B09" w:rsidRDefault="007D7B09">
      <w:pPr>
        <w:pStyle w:val="DHDisplayHead"/>
        <w:autoSpaceDE w:val="0"/>
        <w:autoSpaceDN w:val="0"/>
        <w:adjustRightInd w:val="0"/>
        <w:rPr>
          <w:szCs w:val="24"/>
        </w:rPr>
      </w:pPr>
      <w:proofErr w:type="spellStart"/>
      <w:r>
        <w:rPr>
          <w:szCs w:val="24"/>
        </w:rPr>
        <w:t>Occurrent</w:t>
      </w:r>
      <w:proofErr w:type="spellEnd"/>
    </w:p>
    <w:p w14:paraId="4C8591A8" w14:textId="77777777" w:rsidR="007D7B09" w:rsidRDefault="007D7B09" w:rsidP="004A45EE">
      <w:pPr>
        <w:pStyle w:val="DDisplay"/>
      </w:pPr>
      <w:r>
        <w:t xml:space="preserve">Every </w:t>
      </w:r>
      <w:proofErr w:type="spellStart"/>
      <w:r w:rsidRPr="004A45EE">
        <w:rPr>
          <w:i/>
        </w:rPr>
        <w:t>occurrent</w:t>
      </w:r>
      <w:proofErr w:type="spellEnd"/>
      <w:r>
        <w:t xml:space="preserve"> occupies some </w:t>
      </w:r>
      <w:r w:rsidRPr="004A45EE">
        <w:rPr>
          <w:i/>
        </w:rPr>
        <w:t>spatiotemporal region</w:t>
      </w:r>
      <w:r>
        <w:t>.</w:t>
      </w:r>
    </w:p>
    <w:p w14:paraId="3B31C04F" w14:textId="5967A630" w:rsidR="007D7B09" w:rsidRDefault="007D7B09" w:rsidP="004A45EE">
      <w:pPr>
        <w:pStyle w:val="DDisplay"/>
      </w:pPr>
      <w:r w:rsidRPr="004A45EE">
        <w:rPr>
          <w:rFonts w:ascii="Symbol" w:hAnsi="Symbol"/>
        </w:rPr>
        <w:t></w:t>
      </w:r>
      <w:r w:rsidRPr="004A45EE">
        <w:t>x (</w:t>
      </w:r>
      <w:proofErr w:type="spellStart"/>
      <w:r w:rsidRPr="004A45EE">
        <w:t>Occur</w:t>
      </w:r>
      <w:r w:rsidR="00772FD0">
        <w:t>r</w:t>
      </w:r>
      <w:r w:rsidRPr="004A45EE">
        <w:t>ent</w:t>
      </w:r>
      <w:proofErr w:type="spellEnd"/>
      <w:r w:rsidRPr="004A45EE">
        <w:t xml:space="preserve">(x) </w:t>
      </w:r>
      <w:r w:rsidRPr="004A45EE">
        <w:rPr>
          <w:rFonts w:ascii="Symbol" w:hAnsi="Symbol"/>
        </w:rPr>
        <w:t></w:t>
      </w:r>
      <w:r w:rsidRPr="004A45EE">
        <w:rPr>
          <w:rFonts w:ascii="Symbol" w:hAnsi="Symbol"/>
        </w:rPr>
        <w:t></w:t>
      </w:r>
      <w:r w:rsidRPr="004A45EE">
        <w:rPr>
          <w:rFonts w:ascii="Symbol" w:hAnsi="Symbol"/>
        </w:rPr>
        <w:t></w:t>
      </w:r>
      <w:r w:rsidRPr="004A45EE">
        <w:t>y (</w:t>
      </w:r>
      <w:proofErr w:type="spellStart"/>
      <w:r w:rsidRPr="004A45EE">
        <w:t>SpatioTemporalRegion</w:t>
      </w:r>
      <w:proofErr w:type="spellEnd"/>
      <w:r w:rsidRPr="004A45EE">
        <w:t xml:space="preserve">(y) </w:t>
      </w:r>
      <w:r w:rsidRPr="004A45EE">
        <w:rPr>
          <w:rFonts w:ascii="Symbol" w:hAnsi="Symbol"/>
        </w:rPr>
        <w:t></w:t>
      </w:r>
      <w:r w:rsidRPr="004A45EE">
        <w:t xml:space="preserve"> </w:t>
      </w:r>
      <w:proofErr w:type="spellStart"/>
      <w:r w:rsidRPr="004A45EE">
        <w:t>occupies_spatiotemporal_region</w:t>
      </w:r>
      <w:proofErr w:type="spellEnd"/>
      <w:r w:rsidRPr="004A45EE">
        <w:t>(x, y)))</w:t>
      </w:r>
    </w:p>
    <w:p w14:paraId="7EAB6E36" w14:textId="77777777" w:rsidR="007D7B09" w:rsidRDefault="007D7B09">
      <w:pPr>
        <w:pStyle w:val="DHDisplayHead"/>
        <w:autoSpaceDE w:val="0"/>
        <w:autoSpaceDN w:val="0"/>
        <w:adjustRightInd w:val="0"/>
        <w:rPr>
          <w:szCs w:val="24"/>
        </w:rPr>
      </w:pPr>
      <w:proofErr w:type="spellStart"/>
      <w:r>
        <w:rPr>
          <w:szCs w:val="24"/>
        </w:rPr>
        <w:t>SpatioTemporalRegion</w:t>
      </w:r>
      <w:proofErr w:type="spellEnd"/>
    </w:p>
    <w:p w14:paraId="11B013D1" w14:textId="77777777" w:rsidR="007D7B09" w:rsidRDefault="007D7B09" w:rsidP="004A45EE">
      <w:pPr>
        <w:pStyle w:val="DDisplay"/>
      </w:pPr>
      <w:r>
        <w:t xml:space="preserve">Every </w:t>
      </w:r>
      <w:r w:rsidRPr="004A45EE">
        <w:rPr>
          <w:i/>
        </w:rPr>
        <w:t>spatiotemporal region</w:t>
      </w:r>
      <w:r>
        <w:t xml:space="preserve"> occupies </w:t>
      </w:r>
      <w:r w:rsidRPr="004A45EE">
        <w:rPr>
          <w:i/>
        </w:rPr>
        <w:t>some temporal region</w:t>
      </w:r>
      <w:r>
        <w:t>.</w:t>
      </w:r>
    </w:p>
    <w:p w14:paraId="2AF4F8B1" w14:textId="77777777" w:rsidR="007D7B09" w:rsidRDefault="007D7B09" w:rsidP="004A45EE">
      <w:pPr>
        <w:pStyle w:val="DDisplay"/>
      </w:pPr>
      <w:r w:rsidRPr="004A45EE">
        <w:rPr>
          <w:rFonts w:ascii="Symbol" w:hAnsi="Symbol"/>
        </w:rPr>
        <w:lastRenderedPageBreak/>
        <w:t></w:t>
      </w:r>
      <w:r w:rsidRPr="004A45EE">
        <w:t>x (</w:t>
      </w:r>
      <w:proofErr w:type="spellStart"/>
      <w:r w:rsidRPr="004A45EE">
        <w:t>SpatioTemporalRegion</w:t>
      </w:r>
      <w:proofErr w:type="spellEnd"/>
      <w:r w:rsidRPr="004A45EE">
        <w:t xml:space="preserve">(x) </w:t>
      </w:r>
      <w:r w:rsidRPr="004A45EE">
        <w:rPr>
          <w:rFonts w:ascii="Symbol" w:hAnsi="Symbol"/>
        </w:rPr>
        <w:t></w:t>
      </w:r>
      <w:r w:rsidRPr="004A45EE">
        <w:rPr>
          <w:rFonts w:ascii="Symbol" w:hAnsi="Symbol"/>
        </w:rPr>
        <w:t></w:t>
      </w:r>
      <w:r w:rsidRPr="004A45EE">
        <w:rPr>
          <w:rFonts w:ascii="Symbol" w:hAnsi="Symbol"/>
        </w:rPr>
        <w:t></w:t>
      </w:r>
      <w:r w:rsidRPr="004A45EE">
        <w:t>t (</w:t>
      </w:r>
      <w:proofErr w:type="spellStart"/>
      <w:proofErr w:type="gramStart"/>
      <w:r w:rsidRPr="004A45EE">
        <w:t>TemporalRegion</w:t>
      </w:r>
      <w:proofErr w:type="spellEnd"/>
      <w:r w:rsidRPr="004A45EE">
        <w:t>(</w:t>
      </w:r>
      <w:proofErr w:type="gramEnd"/>
      <w:r w:rsidRPr="004A45EE">
        <w:t xml:space="preserve">t) </w:t>
      </w:r>
      <w:r w:rsidRPr="004A45EE">
        <w:rPr>
          <w:rFonts w:ascii="Symbol" w:hAnsi="Symbol"/>
        </w:rPr>
        <w:t></w:t>
      </w:r>
      <w:r w:rsidRPr="004A45EE">
        <w:t xml:space="preserve"> </w:t>
      </w:r>
      <w:proofErr w:type="spellStart"/>
      <w:r w:rsidRPr="004A45EE">
        <w:t>occupies_temporal_region</w:t>
      </w:r>
      <w:proofErr w:type="spellEnd"/>
      <w:r w:rsidRPr="004A45EE">
        <w:t>(x, t)))</w:t>
      </w:r>
    </w:p>
    <w:p w14:paraId="12F567E2" w14:textId="77777777" w:rsidR="00D814CF" w:rsidRDefault="00D814CF" w:rsidP="00D814CF">
      <w:pPr>
        <w:pStyle w:val="SBHSpaceBreakHalfLine"/>
      </w:pPr>
    </w:p>
    <w:p w14:paraId="6B9F0AD0" w14:textId="77777777" w:rsidR="007D7B09" w:rsidRDefault="007D7B09" w:rsidP="004A45EE">
      <w:pPr>
        <w:pStyle w:val="DDisplay"/>
      </w:pPr>
      <w:r>
        <w:t xml:space="preserve">Every </w:t>
      </w:r>
      <w:r>
        <w:rPr>
          <w:i/>
        </w:rPr>
        <w:t>spatiotemporal region</w:t>
      </w:r>
      <w:r>
        <w:t xml:space="preserve"> occupies itself.</w:t>
      </w:r>
    </w:p>
    <w:p w14:paraId="4F6EB2DD" w14:textId="79517D9A" w:rsidR="007D7B09" w:rsidRDefault="007D7B09" w:rsidP="004A45EE">
      <w:pPr>
        <w:pStyle w:val="DDisplay"/>
      </w:pPr>
      <w:r w:rsidRPr="004A45EE">
        <w:rPr>
          <w:rFonts w:ascii="Symbol" w:hAnsi="Symbol"/>
        </w:rPr>
        <w:t></w:t>
      </w:r>
      <w:r w:rsidRPr="004A45EE">
        <w:t>x</w:t>
      </w:r>
      <w:r w:rsidR="002A4C08">
        <w:t xml:space="preserve"> </w:t>
      </w:r>
      <w:r w:rsidRPr="004A45EE">
        <w:t>(</w:t>
      </w:r>
      <w:proofErr w:type="spellStart"/>
      <w:r w:rsidRPr="004A45EE">
        <w:t>SpatioTemporalRegion</w:t>
      </w:r>
      <w:proofErr w:type="spellEnd"/>
      <w:r w:rsidRPr="004A45EE">
        <w:t xml:space="preserve">(x) </w:t>
      </w:r>
      <w:r w:rsidRPr="004A45EE">
        <w:rPr>
          <w:rFonts w:ascii="Symbol" w:hAnsi="Symbol"/>
        </w:rPr>
        <w:t></w:t>
      </w:r>
      <w:r w:rsidRPr="004A45EE">
        <w:t xml:space="preserve"> </w:t>
      </w:r>
      <w:proofErr w:type="spellStart"/>
      <w:r w:rsidRPr="004A45EE">
        <w:t>occupies_spatiotemporal_region</w:t>
      </w:r>
      <w:proofErr w:type="spellEnd"/>
      <w:r w:rsidRPr="004A45EE">
        <w:t>(x, x))</w:t>
      </w:r>
    </w:p>
    <w:p w14:paraId="64D0B84D" w14:textId="77777777" w:rsidR="007D7B09" w:rsidRDefault="007D7B09">
      <w:pPr>
        <w:pStyle w:val="DHDisplayHead"/>
        <w:autoSpaceDE w:val="0"/>
        <w:autoSpaceDN w:val="0"/>
        <w:adjustRightInd w:val="0"/>
        <w:rPr>
          <w:szCs w:val="24"/>
        </w:rPr>
      </w:pPr>
      <w:proofErr w:type="spellStart"/>
      <w:r>
        <w:rPr>
          <w:szCs w:val="24"/>
        </w:rPr>
        <w:t>TemporalRegion</w:t>
      </w:r>
      <w:proofErr w:type="spellEnd"/>
    </w:p>
    <w:p w14:paraId="363B5104" w14:textId="77777777" w:rsidR="007D7B09" w:rsidRDefault="007D7B09" w:rsidP="004A45EE">
      <w:pPr>
        <w:pStyle w:val="DDisplay"/>
      </w:pPr>
      <w:r>
        <w:t xml:space="preserve">All </w:t>
      </w:r>
      <w:r>
        <w:rPr>
          <w:i/>
        </w:rPr>
        <w:t>temporal regions</w:t>
      </w:r>
      <w:r>
        <w:t xml:space="preserve"> are either </w:t>
      </w:r>
      <w:r>
        <w:rPr>
          <w:i/>
        </w:rPr>
        <w:t>zero</w:t>
      </w:r>
      <w:r>
        <w:t xml:space="preserve">- or </w:t>
      </w:r>
      <w:r>
        <w:rPr>
          <w:i/>
        </w:rPr>
        <w:t>one-dimensional</w:t>
      </w:r>
      <w:r>
        <w:t xml:space="preserve"> (i.e., either instants or intervals).</w:t>
      </w:r>
    </w:p>
    <w:p w14:paraId="1C9FE7A3" w14:textId="77777777" w:rsidR="007D7B09" w:rsidRDefault="007D7B09" w:rsidP="004A45EE">
      <w:pPr>
        <w:pStyle w:val="DDisplay"/>
      </w:pPr>
      <w:r w:rsidRPr="004A45EE">
        <w:rPr>
          <w:rFonts w:ascii="Symbol" w:hAnsi="Symbol"/>
        </w:rPr>
        <w:t></w:t>
      </w:r>
      <w:r w:rsidRPr="004A45EE">
        <w:t>x (</w:t>
      </w:r>
      <w:proofErr w:type="spellStart"/>
      <w:r w:rsidRPr="004A45EE">
        <w:t>TemporalRegion</w:t>
      </w:r>
      <w:proofErr w:type="spellEnd"/>
      <w:r w:rsidRPr="004A45EE">
        <w:t xml:space="preserve">(x) </w:t>
      </w:r>
      <w:r w:rsidRPr="004A45EE">
        <w:rPr>
          <w:rFonts w:ascii="Symbol" w:hAnsi="Symbol"/>
        </w:rPr>
        <w:t></w:t>
      </w:r>
      <w:r w:rsidRPr="004A45EE">
        <w:t xml:space="preserve"> (1DTemporaRegion(x) </w:t>
      </w:r>
      <w:r w:rsidRPr="004A45EE">
        <w:rPr>
          <w:rFonts w:ascii="Symbol" w:hAnsi="Symbol"/>
        </w:rPr>
        <w:t></w:t>
      </w:r>
      <w:r w:rsidRPr="004A45EE">
        <w:t xml:space="preserve"> 0DTemporalRegion(x)))</w:t>
      </w:r>
    </w:p>
    <w:p w14:paraId="3D86223F" w14:textId="77777777" w:rsidR="00D814CF" w:rsidRDefault="00D814CF" w:rsidP="00D814CF">
      <w:pPr>
        <w:pStyle w:val="SBHSpaceBreakHalfLine"/>
      </w:pPr>
    </w:p>
    <w:p w14:paraId="5DDC900B" w14:textId="77777777" w:rsidR="007D7B09" w:rsidRDefault="007D7B09" w:rsidP="004A45EE">
      <w:pPr>
        <w:pStyle w:val="DDisplay"/>
      </w:pPr>
      <w:r>
        <w:t xml:space="preserve">Every </w:t>
      </w:r>
      <w:r>
        <w:rPr>
          <w:i/>
        </w:rPr>
        <w:t>temporal region</w:t>
      </w:r>
      <w:r>
        <w:t xml:space="preserve"> occupies itself.</w:t>
      </w:r>
    </w:p>
    <w:p w14:paraId="718EE8EF" w14:textId="77777777" w:rsidR="007D7B09" w:rsidRDefault="007D7B09" w:rsidP="004A45EE">
      <w:pPr>
        <w:pStyle w:val="DDisplay"/>
      </w:pPr>
      <w:r w:rsidRPr="004A45EE">
        <w:rPr>
          <w:rFonts w:ascii="Symbol" w:hAnsi="Symbol"/>
        </w:rPr>
        <w:t></w:t>
      </w:r>
      <w:r w:rsidRPr="004A45EE">
        <w:t>x (</w:t>
      </w:r>
      <w:proofErr w:type="spellStart"/>
      <w:r w:rsidRPr="004A45EE">
        <w:t>TemporalRegion</w:t>
      </w:r>
      <w:proofErr w:type="spellEnd"/>
      <w:r w:rsidRPr="004A45EE">
        <w:t xml:space="preserve">(x) </w:t>
      </w:r>
      <w:r w:rsidRPr="004A45EE">
        <w:rPr>
          <w:rFonts w:ascii="Symbol" w:hAnsi="Symbol"/>
        </w:rPr>
        <w:t></w:t>
      </w:r>
      <w:r w:rsidRPr="004A45EE">
        <w:t xml:space="preserve"> </w:t>
      </w:r>
      <w:proofErr w:type="spellStart"/>
      <w:r w:rsidRPr="004A45EE">
        <w:t>occupies_temporal_region</w:t>
      </w:r>
      <w:proofErr w:type="spellEnd"/>
      <w:r w:rsidRPr="004A45EE">
        <w:t>(x, x))</w:t>
      </w:r>
    </w:p>
    <w:p w14:paraId="128B0B18" w14:textId="77777777" w:rsidR="007D7B09" w:rsidRDefault="007D7B09">
      <w:pPr>
        <w:pStyle w:val="DHDisplayHead"/>
        <w:autoSpaceDE w:val="0"/>
        <w:autoSpaceDN w:val="0"/>
        <w:adjustRightInd w:val="0"/>
        <w:rPr>
          <w:szCs w:val="24"/>
        </w:rPr>
      </w:pPr>
      <w:r>
        <w:rPr>
          <w:szCs w:val="24"/>
        </w:rPr>
        <w:t>Universal</w:t>
      </w:r>
    </w:p>
    <w:p w14:paraId="7B354B57" w14:textId="77777777" w:rsidR="007D7B09" w:rsidRDefault="007D7B09" w:rsidP="004A45EE">
      <w:pPr>
        <w:pStyle w:val="DDisplay"/>
      </w:pPr>
      <w:r>
        <w:t>Something is a universal if and only if it is instantiated by something.</w:t>
      </w:r>
    </w:p>
    <w:p w14:paraId="46984E94" w14:textId="77777777" w:rsidR="007D7B09" w:rsidRDefault="007D7B09" w:rsidP="004A45EE">
      <w:pPr>
        <w:pStyle w:val="DDisplay"/>
      </w:pPr>
      <w:r w:rsidRPr="004A45EE">
        <w:rPr>
          <w:rFonts w:ascii="Symbol" w:hAnsi="Symbol"/>
        </w:rPr>
        <w:t></w:t>
      </w:r>
      <w:r w:rsidRPr="004A45EE">
        <w:t xml:space="preserve">X (Universal(X) </w:t>
      </w:r>
      <w:r w:rsidRPr="004A45EE">
        <w:rPr>
          <w:rFonts w:ascii="Symbol" w:hAnsi="Symbol"/>
        </w:rPr>
        <w:t></w:t>
      </w:r>
      <w:r w:rsidRPr="004A45EE">
        <w:rPr>
          <w:rFonts w:ascii="Symbol" w:hAnsi="Symbol"/>
        </w:rPr>
        <w:t></w:t>
      </w:r>
      <w:r w:rsidRPr="004A45EE">
        <w:rPr>
          <w:rFonts w:ascii="Symbol" w:hAnsi="Symbol"/>
        </w:rPr>
        <w:t></w:t>
      </w:r>
      <w:r w:rsidRPr="004A45EE">
        <w:t xml:space="preserve">y </w:t>
      </w:r>
      <w:proofErr w:type="spellStart"/>
      <w:r w:rsidRPr="004A45EE">
        <w:t>inst</w:t>
      </w:r>
      <w:proofErr w:type="spellEnd"/>
      <w:r w:rsidRPr="004A45EE">
        <w:t>(X, y))</w:t>
      </w:r>
    </w:p>
    <w:p w14:paraId="5C0B54E9" w14:textId="77777777" w:rsidR="007D7B09" w:rsidRDefault="007D7B09">
      <w:pPr>
        <w:pStyle w:val="DHDisplayHead"/>
        <w:autoSpaceDE w:val="0"/>
        <w:autoSpaceDN w:val="0"/>
        <w:adjustRightInd w:val="0"/>
        <w:rPr>
          <w:szCs w:val="24"/>
        </w:rPr>
      </w:pPr>
      <w:proofErr w:type="spellStart"/>
      <w:r>
        <w:rPr>
          <w:szCs w:val="24"/>
        </w:rPr>
        <w:t>Continuant_part_of</w:t>
      </w:r>
      <w:proofErr w:type="spellEnd"/>
    </w:p>
    <w:p w14:paraId="39C563FC" w14:textId="77777777" w:rsidR="007D7B09" w:rsidRDefault="007D7B09" w:rsidP="004A45EE">
      <w:pPr>
        <w:pStyle w:val="DDisplay"/>
      </w:pPr>
      <w:r>
        <w:t xml:space="preserve">The part of relation for </w:t>
      </w:r>
      <w:r>
        <w:rPr>
          <w:i/>
        </w:rPr>
        <w:t>continuants</w:t>
      </w:r>
      <w:r>
        <w:t xml:space="preserve"> is anti-symmetric.</w:t>
      </w:r>
    </w:p>
    <w:p w14:paraId="64997F41" w14:textId="464C64A6" w:rsidR="007D7B09" w:rsidRDefault="007D7B09" w:rsidP="004A45EE">
      <w:pPr>
        <w:pStyle w:val="DDisplay"/>
      </w:pPr>
      <w:r w:rsidRPr="004A45EE">
        <w:rPr>
          <w:rFonts w:ascii="Symbol" w:hAnsi="Symbol"/>
        </w:rPr>
        <w:t></w:t>
      </w:r>
      <w:proofErr w:type="spellStart"/>
      <w:r w:rsidRPr="004A45EE">
        <w:t>x</w:t>
      </w:r>
      <w:r w:rsidRPr="004A45EE">
        <w:rPr>
          <w:rFonts w:ascii="Symbol" w:hAnsi="Symbol"/>
        </w:rPr>
        <w:t></w:t>
      </w:r>
      <w:r w:rsidRPr="004A45EE">
        <w:t>y</w:t>
      </w:r>
      <w:r w:rsidR="002A4C08" w:rsidRPr="004A45EE">
        <w:rPr>
          <w:rFonts w:ascii="Symbol" w:hAnsi="Symbol"/>
        </w:rPr>
        <w:t></w:t>
      </w:r>
      <w:r w:rsidRPr="004A45EE">
        <w:t>t</w:t>
      </w:r>
      <w:proofErr w:type="spellEnd"/>
      <w:r w:rsidRPr="004A45EE">
        <w:t xml:space="preserve"> ((</w:t>
      </w:r>
      <w:proofErr w:type="spellStart"/>
      <w:r w:rsidRPr="004A45EE">
        <w:t>continuant_part_of</w:t>
      </w:r>
      <w:proofErr w:type="spellEnd"/>
      <w:r w:rsidRPr="004A45EE">
        <w:t xml:space="preserve">(x, y, t) </w:t>
      </w:r>
      <w:r w:rsidRPr="004A45EE">
        <w:rPr>
          <w:rFonts w:ascii="Symbol" w:hAnsi="Symbol"/>
        </w:rPr>
        <w:t></w:t>
      </w:r>
      <w:r w:rsidRPr="004A45EE">
        <w:t xml:space="preserve"> </w:t>
      </w:r>
      <w:proofErr w:type="spellStart"/>
      <w:r w:rsidRPr="004A45EE">
        <w:t>continuant_part_of</w:t>
      </w:r>
      <w:proofErr w:type="spellEnd"/>
      <w:r w:rsidRPr="004A45EE">
        <w:t xml:space="preserve"> (y, x, t)) </w:t>
      </w:r>
      <w:r w:rsidRPr="004A45EE">
        <w:rPr>
          <w:rFonts w:ascii="Symbol" w:hAnsi="Symbol"/>
        </w:rPr>
        <w:t></w:t>
      </w:r>
      <w:r w:rsidRPr="004A45EE">
        <w:t xml:space="preserve"> x</w:t>
      </w:r>
      <w:r w:rsidR="00D814CF">
        <w:t xml:space="preserve"> </w:t>
      </w:r>
      <w:r w:rsidRPr="004A45EE">
        <w:t>=</w:t>
      </w:r>
      <w:r w:rsidR="00D814CF">
        <w:t xml:space="preserve"> </w:t>
      </w:r>
      <w:r w:rsidRPr="004A45EE">
        <w:t>y)</w:t>
      </w:r>
    </w:p>
    <w:p w14:paraId="6FB3D01B" w14:textId="77777777" w:rsidR="00D814CF" w:rsidRDefault="00D814CF" w:rsidP="00D814CF">
      <w:pPr>
        <w:pStyle w:val="SBHSpaceBreakHalfLine"/>
      </w:pPr>
    </w:p>
    <w:p w14:paraId="60438070" w14:textId="77777777" w:rsidR="007D7B09" w:rsidRDefault="007D7B09" w:rsidP="004A45EE">
      <w:pPr>
        <w:pStyle w:val="DDisplay"/>
      </w:pPr>
      <w:r>
        <w:lastRenderedPageBreak/>
        <w:t xml:space="preserve">The part of relation for </w:t>
      </w:r>
      <w:r>
        <w:rPr>
          <w:i/>
        </w:rPr>
        <w:t>continuants</w:t>
      </w:r>
      <w:r>
        <w:t xml:space="preserve"> is transitive.</w:t>
      </w:r>
    </w:p>
    <w:p w14:paraId="18A3206E" w14:textId="7BBE0DB1" w:rsidR="007D7B09" w:rsidRDefault="007D7B09" w:rsidP="004A45EE">
      <w:pPr>
        <w:pStyle w:val="DDisplay"/>
      </w:pPr>
      <w:r w:rsidRPr="004A45EE">
        <w:rPr>
          <w:rFonts w:ascii="Symbol" w:hAnsi="Symbol"/>
        </w:rPr>
        <w:t></w:t>
      </w:r>
      <w:proofErr w:type="spellStart"/>
      <w:r w:rsidRPr="004A45EE">
        <w:t>x</w:t>
      </w:r>
      <w:r w:rsidRPr="004A45EE">
        <w:rPr>
          <w:rFonts w:ascii="Symbol" w:hAnsi="Symbol"/>
        </w:rPr>
        <w:t></w:t>
      </w:r>
      <w:r w:rsidRPr="004A45EE">
        <w:t>y</w:t>
      </w:r>
      <w:r w:rsidRPr="004A45EE">
        <w:rPr>
          <w:rFonts w:ascii="Symbol" w:hAnsi="Symbol"/>
        </w:rPr>
        <w:t></w:t>
      </w:r>
      <w:r w:rsidRPr="004A45EE">
        <w:t>z</w:t>
      </w:r>
      <w:r w:rsidR="002A4C08" w:rsidRPr="004A45EE">
        <w:rPr>
          <w:rFonts w:ascii="Symbol" w:hAnsi="Symbol"/>
        </w:rPr>
        <w:t></w:t>
      </w:r>
      <w:r w:rsidRPr="004A45EE">
        <w:t>t</w:t>
      </w:r>
      <w:proofErr w:type="spellEnd"/>
      <w:r w:rsidRPr="004A45EE">
        <w:t xml:space="preserve"> ((</w:t>
      </w:r>
      <w:proofErr w:type="spellStart"/>
      <w:r w:rsidRPr="004A45EE">
        <w:t>continuant_part_of</w:t>
      </w:r>
      <w:proofErr w:type="spellEnd"/>
      <w:r w:rsidRPr="004A45EE">
        <w:t xml:space="preserve">(x, y, t) </w:t>
      </w:r>
      <w:r w:rsidRPr="004A45EE">
        <w:rPr>
          <w:rFonts w:ascii="Symbol" w:hAnsi="Symbol"/>
        </w:rPr>
        <w:t></w:t>
      </w:r>
      <w:r w:rsidRPr="004A45EE">
        <w:t xml:space="preserve"> </w:t>
      </w:r>
      <w:proofErr w:type="spellStart"/>
      <w:r w:rsidRPr="004A45EE">
        <w:t>continuant_part_of</w:t>
      </w:r>
      <w:proofErr w:type="spellEnd"/>
      <w:r w:rsidRPr="004A45EE">
        <w:t xml:space="preserve"> (y, z, t)) </w:t>
      </w:r>
      <w:r w:rsidRPr="004A45EE">
        <w:rPr>
          <w:rFonts w:ascii="Symbol" w:hAnsi="Symbol"/>
        </w:rPr>
        <w:t></w:t>
      </w:r>
      <w:r w:rsidRPr="004A45EE">
        <w:t xml:space="preserve"> </w:t>
      </w:r>
      <w:proofErr w:type="spellStart"/>
      <w:r w:rsidRPr="004A45EE">
        <w:t>continuant_part_of</w:t>
      </w:r>
      <w:proofErr w:type="spellEnd"/>
      <w:r w:rsidRPr="004A45EE">
        <w:t xml:space="preserve"> (x, z, t))</w:t>
      </w:r>
    </w:p>
    <w:p w14:paraId="451FEA56" w14:textId="77777777" w:rsidR="007D7B09" w:rsidRDefault="007D7B09" w:rsidP="004A45EE">
      <w:pPr>
        <w:pStyle w:val="DDisplay"/>
      </w:pPr>
      <w:r>
        <w:t xml:space="preserve">The part of relation for </w:t>
      </w:r>
      <w:r>
        <w:rPr>
          <w:i/>
        </w:rPr>
        <w:t>continuants</w:t>
      </w:r>
      <w:r>
        <w:t xml:space="preserve"> is reflexive.</w:t>
      </w:r>
    </w:p>
    <w:p w14:paraId="746DBEEE" w14:textId="452033E4" w:rsidR="007D7B09" w:rsidRDefault="007D7B09" w:rsidP="004A45EE">
      <w:pPr>
        <w:pStyle w:val="DDisplay"/>
      </w:pPr>
      <w:r w:rsidRPr="004A45EE">
        <w:rPr>
          <w:rFonts w:ascii="Symbol" w:hAnsi="Symbol"/>
        </w:rPr>
        <w:t></w:t>
      </w:r>
      <w:proofErr w:type="spellStart"/>
      <w:r w:rsidRPr="004A45EE">
        <w:t>x</w:t>
      </w:r>
      <w:r w:rsidR="002A4C08" w:rsidRPr="004A45EE">
        <w:rPr>
          <w:rFonts w:ascii="Symbol" w:hAnsi="Symbol"/>
        </w:rPr>
        <w:t></w:t>
      </w:r>
      <w:r w:rsidRPr="004A45EE">
        <w:t>t</w:t>
      </w:r>
      <w:proofErr w:type="spellEnd"/>
      <w:r w:rsidRPr="004A45EE">
        <w:t xml:space="preserve"> ((Continuant(x) </w:t>
      </w:r>
      <w:r w:rsidRPr="004A45EE">
        <w:rPr>
          <w:rFonts w:ascii="Symbol" w:hAnsi="Symbol"/>
        </w:rPr>
        <w:t></w:t>
      </w:r>
      <w:r w:rsidRPr="004A45EE">
        <w:t xml:space="preserve"> </w:t>
      </w:r>
      <w:proofErr w:type="spellStart"/>
      <w:r w:rsidRPr="004A45EE">
        <w:t>exists_at</w:t>
      </w:r>
      <w:proofErr w:type="spellEnd"/>
      <w:r w:rsidRPr="004A45EE">
        <w:t xml:space="preserve">(x, t)) </w:t>
      </w:r>
      <w:r w:rsidRPr="004A45EE">
        <w:rPr>
          <w:rFonts w:ascii="Symbol" w:hAnsi="Symbol"/>
        </w:rPr>
        <w:t></w:t>
      </w:r>
      <w:r w:rsidRPr="004A45EE">
        <w:t xml:space="preserve"> </w:t>
      </w:r>
      <w:proofErr w:type="spellStart"/>
      <w:r w:rsidRPr="004A45EE">
        <w:t>continuant_part_of</w:t>
      </w:r>
      <w:proofErr w:type="spellEnd"/>
      <w:r w:rsidRPr="004A45EE">
        <w:t xml:space="preserve"> (x, x, t))</w:t>
      </w:r>
    </w:p>
    <w:p w14:paraId="31429A90" w14:textId="77777777" w:rsidR="00D814CF" w:rsidRDefault="00D814CF" w:rsidP="00D814CF">
      <w:pPr>
        <w:pStyle w:val="SBHSpaceBreakHalfLine"/>
      </w:pPr>
    </w:p>
    <w:p w14:paraId="63304194" w14:textId="7F737D94" w:rsidR="007D7B09" w:rsidRDefault="007D7B09" w:rsidP="004A45EE">
      <w:pPr>
        <w:pStyle w:val="DDisplay"/>
      </w:pPr>
      <w:r>
        <w:t xml:space="preserve">Weak </w:t>
      </w:r>
      <w:r w:rsidR="00AC6FBF">
        <w:t>s</w:t>
      </w:r>
      <w:r>
        <w:t>upplementation: If x is a proper (continuant) part of y, then there is some (continuant) part of y that does not overlap x.</w:t>
      </w:r>
    </w:p>
    <w:p w14:paraId="4D50BE9B" w14:textId="6FB6266B" w:rsidR="007D7B09" w:rsidRDefault="007D7B09" w:rsidP="004A45EE">
      <w:pPr>
        <w:pStyle w:val="DDisplay"/>
      </w:pPr>
      <w:r w:rsidRPr="004A45EE">
        <w:rPr>
          <w:rFonts w:ascii="Symbol" w:hAnsi="Symbol"/>
        </w:rPr>
        <w:t></w:t>
      </w:r>
      <w:proofErr w:type="spellStart"/>
      <w:r w:rsidRPr="004A45EE">
        <w:t>x</w:t>
      </w:r>
      <w:ins w:id="6" w:author="phismith" w:date="2015-02-05T16:14:00Z">
        <w:r w:rsidR="00794F2F" w:rsidRPr="004A45EE">
          <w:rPr>
            <w:rFonts w:ascii="Symbol" w:hAnsi="Symbol"/>
          </w:rPr>
          <w:t></w:t>
        </w:r>
      </w:ins>
      <w:del w:id="7" w:author="phismith" w:date="2015-02-05T16:14:00Z">
        <w:r w:rsidRPr="004A45EE" w:rsidDel="00794F2F">
          <w:rPr>
            <w:rFonts w:ascii="Symbol" w:hAnsi="Symbol"/>
          </w:rPr>
          <w:delText></w:delText>
        </w:r>
      </w:del>
      <w:r w:rsidRPr="004A45EE">
        <w:t>y</w:t>
      </w:r>
      <w:ins w:id="8" w:author="phismith" w:date="2015-02-05T16:14:00Z">
        <w:r w:rsidR="00794F2F" w:rsidRPr="004A45EE">
          <w:rPr>
            <w:rFonts w:ascii="Symbol" w:hAnsi="Symbol"/>
          </w:rPr>
          <w:t></w:t>
        </w:r>
      </w:ins>
      <w:del w:id="9" w:author="phismith" w:date="2015-02-05T16:14:00Z">
        <w:r w:rsidRPr="004A45EE" w:rsidDel="00794F2F">
          <w:rPr>
            <w:rFonts w:ascii="Symbol" w:hAnsi="Symbol"/>
          </w:rPr>
          <w:delText></w:delText>
        </w:r>
      </w:del>
      <w:r w:rsidRPr="004A45EE">
        <w:t>t</w:t>
      </w:r>
      <w:proofErr w:type="spellEnd"/>
      <w:r w:rsidRPr="004A45EE">
        <w:t xml:space="preserve"> (</w:t>
      </w:r>
      <w:proofErr w:type="spellStart"/>
      <w:r w:rsidRPr="004A45EE">
        <w:t>proper_continuant_part_of</w:t>
      </w:r>
      <w:proofErr w:type="spellEnd"/>
      <w:r w:rsidRPr="004A45EE">
        <w:t xml:space="preserve">(x, y, t) </w:t>
      </w:r>
      <w:r w:rsidRPr="004A45EE">
        <w:rPr>
          <w:rFonts w:ascii="Symbol" w:hAnsi="Symbol"/>
        </w:rPr>
        <w:t></w:t>
      </w:r>
      <w:r w:rsidRPr="004A45EE">
        <w:rPr>
          <w:rFonts w:ascii="Symbol" w:hAnsi="Symbol"/>
        </w:rPr>
        <w:t></w:t>
      </w:r>
      <w:r w:rsidRPr="004A45EE">
        <w:rPr>
          <w:rFonts w:ascii="Symbol" w:hAnsi="Symbol"/>
        </w:rPr>
        <w:t></w:t>
      </w:r>
      <w:r w:rsidRPr="004A45EE">
        <w:t>z (</w:t>
      </w:r>
      <w:proofErr w:type="spellStart"/>
      <w:r w:rsidRPr="004A45EE">
        <w:t>continuant_part_</w:t>
      </w:r>
      <w:proofErr w:type="gramStart"/>
      <w:r w:rsidRPr="004A45EE">
        <w:t>of</w:t>
      </w:r>
      <w:proofErr w:type="spellEnd"/>
      <w:r w:rsidRPr="004A45EE">
        <w:t>(</w:t>
      </w:r>
      <w:proofErr w:type="gramEnd"/>
      <w:r w:rsidRPr="004A45EE">
        <w:t xml:space="preserve">z, y, t) </w:t>
      </w:r>
      <w:r w:rsidRPr="004A45EE">
        <w:rPr>
          <w:rFonts w:ascii="Symbol" w:hAnsi="Symbol"/>
        </w:rPr>
        <w:t></w:t>
      </w:r>
      <w:r w:rsidRPr="004A45EE">
        <w:t xml:space="preserve"> ¬</w:t>
      </w:r>
      <w:proofErr w:type="spellStart"/>
      <w:r w:rsidRPr="004A45EE">
        <w:t>continuant_overlap</w:t>
      </w:r>
      <w:proofErr w:type="spellEnd"/>
      <w:r w:rsidRPr="004A45EE">
        <w:t>(z, x, t)))</w:t>
      </w:r>
    </w:p>
    <w:p w14:paraId="2DAD131B" w14:textId="77777777" w:rsidR="00D814CF" w:rsidRDefault="00D814CF" w:rsidP="00D814CF">
      <w:pPr>
        <w:pStyle w:val="SBHSpaceBreakHalfLine"/>
      </w:pPr>
    </w:p>
    <w:p w14:paraId="63C2C1A2" w14:textId="7930FF53" w:rsidR="007D7B09" w:rsidRDefault="007D7B09" w:rsidP="004A45EE">
      <w:pPr>
        <w:pStyle w:val="DDisplay"/>
      </w:pPr>
      <w:r>
        <w:t xml:space="preserve">Unique product: If one </w:t>
      </w:r>
      <w:r>
        <w:rPr>
          <w:i/>
        </w:rPr>
        <w:t>continuant</w:t>
      </w:r>
      <w:r>
        <w:t xml:space="preserve"> overlaps another </w:t>
      </w:r>
      <w:r>
        <w:rPr>
          <w:i/>
        </w:rPr>
        <w:t>continuant</w:t>
      </w:r>
      <w:r>
        <w:t xml:space="preserve"> at some time, then there is a unique </w:t>
      </w:r>
      <w:proofErr w:type="spellStart"/>
      <w:r>
        <w:t>mereological</w:t>
      </w:r>
      <w:proofErr w:type="spellEnd"/>
      <w:r>
        <w:t xml:space="preserve"> product </w:t>
      </w:r>
      <w:r w:rsidR="002A4C08">
        <w:t xml:space="preserve">(intersection) </w:t>
      </w:r>
      <w:r>
        <w:t xml:space="preserve">of those </w:t>
      </w:r>
      <w:r>
        <w:rPr>
          <w:i/>
        </w:rPr>
        <w:t>continuants</w:t>
      </w:r>
      <w:r>
        <w:t xml:space="preserve"> at that time.</w:t>
      </w:r>
    </w:p>
    <w:p w14:paraId="418B40FD" w14:textId="5910663E" w:rsidR="007D7B09" w:rsidRDefault="007D7B09" w:rsidP="004A45EE">
      <w:pPr>
        <w:pStyle w:val="DDisplay"/>
      </w:pPr>
      <w:r w:rsidRPr="004A45EE">
        <w:rPr>
          <w:rFonts w:ascii="Symbol" w:hAnsi="Symbol"/>
        </w:rPr>
        <w:t></w:t>
      </w:r>
      <w:proofErr w:type="spellStart"/>
      <w:r w:rsidRPr="004A45EE">
        <w:t>x</w:t>
      </w:r>
      <w:r w:rsidRPr="004A45EE">
        <w:rPr>
          <w:rFonts w:ascii="Symbol" w:hAnsi="Symbol"/>
        </w:rPr>
        <w:t></w:t>
      </w:r>
      <w:r w:rsidRPr="004A45EE">
        <w:t>y</w:t>
      </w:r>
      <w:ins w:id="10" w:author="phismith" w:date="2015-02-05T16:14:00Z">
        <w:r w:rsidR="00EC49E1" w:rsidRPr="004A45EE">
          <w:rPr>
            <w:rFonts w:ascii="Symbol" w:hAnsi="Symbol"/>
          </w:rPr>
          <w:t></w:t>
        </w:r>
      </w:ins>
      <w:del w:id="11" w:author="phismith" w:date="2015-02-05T16:14:00Z">
        <w:r w:rsidRPr="004A45EE" w:rsidDel="00EC49E1">
          <w:rPr>
            <w:rFonts w:ascii="Symbol" w:hAnsi="Symbol"/>
          </w:rPr>
          <w:delText></w:delText>
        </w:r>
      </w:del>
      <w:r w:rsidRPr="004A45EE">
        <w:t>t</w:t>
      </w:r>
      <w:proofErr w:type="spellEnd"/>
      <w:r w:rsidRPr="004A45EE">
        <w:t xml:space="preserve"> (</w:t>
      </w:r>
      <w:proofErr w:type="spellStart"/>
      <w:r w:rsidRPr="004A45EE">
        <w:t>continuant_overlap</w:t>
      </w:r>
      <w:proofErr w:type="spellEnd"/>
      <w:r w:rsidRPr="004A45EE">
        <w:t xml:space="preserve">(x, y, t) </w:t>
      </w:r>
      <w:r w:rsidRPr="004A45EE">
        <w:rPr>
          <w:rFonts w:ascii="Symbol" w:hAnsi="Symbol"/>
        </w:rPr>
        <w:t></w:t>
      </w:r>
      <w:r w:rsidRPr="004A45EE">
        <w:rPr>
          <w:rFonts w:ascii="Symbol" w:hAnsi="Symbol"/>
        </w:rPr>
        <w:t></w:t>
      </w:r>
      <w:r w:rsidRPr="004A45EE">
        <w:rPr>
          <w:rFonts w:ascii="Symbol" w:hAnsi="Symbol"/>
        </w:rPr>
        <w:t></w:t>
      </w:r>
      <w:r w:rsidRPr="004A45EE">
        <w:t>z (</w:t>
      </w:r>
      <w:proofErr w:type="spellStart"/>
      <w:r w:rsidRPr="004A45EE">
        <w:t>continuant_mereological_</w:t>
      </w:r>
      <w:proofErr w:type="gramStart"/>
      <w:r w:rsidRPr="004A45EE">
        <w:t>product</w:t>
      </w:r>
      <w:proofErr w:type="spellEnd"/>
      <w:r w:rsidRPr="004A45EE">
        <w:t>(</w:t>
      </w:r>
      <w:proofErr w:type="gramEnd"/>
      <w:r w:rsidRPr="004A45EE">
        <w:t xml:space="preserve">z, x, y, t) </w:t>
      </w:r>
      <w:r w:rsidRPr="004A45EE">
        <w:rPr>
          <w:rFonts w:ascii="Symbol" w:hAnsi="Symbol"/>
        </w:rPr>
        <w:t></w:t>
      </w:r>
      <w:r w:rsidRPr="004A45EE">
        <w:rPr>
          <w:rFonts w:ascii="Symbol" w:hAnsi="Symbol"/>
        </w:rPr>
        <w:t></w:t>
      </w:r>
      <w:r w:rsidRPr="004A45EE">
        <w:rPr>
          <w:rFonts w:ascii="Symbol" w:hAnsi="Symbol"/>
        </w:rPr>
        <w:t></w:t>
      </w:r>
      <w:r w:rsidRPr="004A45EE">
        <w:t>w (</w:t>
      </w:r>
      <w:proofErr w:type="spellStart"/>
      <w:r w:rsidRPr="004A45EE">
        <w:t>continuant_mereological_product</w:t>
      </w:r>
      <w:proofErr w:type="spellEnd"/>
      <w:r w:rsidRPr="004A45EE">
        <w:t xml:space="preserve">(w, x, y, t) </w:t>
      </w:r>
      <w:r w:rsidRPr="004A45EE">
        <w:rPr>
          <w:rFonts w:ascii="Symbol" w:hAnsi="Symbol"/>
        </w:rPr>
        <w:t></w:t>
      </w:r>
      <w:r w:rsidRPr="004A45EE">
        <w:t xml:space="preserve"> w=z)))</w:t>
      </w:r>
    </w:p>
    <w:p w14:paraId="1648FB49" w14:textId="77777777" w:rsidR="00D814CF" w:rsidRDefault="00D814CF" w:rsidP="00D814CF">
      <w:pPr>
        <w:pStyle w:val="SBHSpaceBreakHalfLine"/>
      </w:pPr>
    </w:p>
    <w:p w14:paraId="08DCDD0A" w14:textId="77777777" w:rsidR="007D7B09" w:rsidRDefault="007D7B09" w:rsidP="004A45EE">
      <w:pPr>
        <w:pStyle w:val="DDisplay"/>
      </w:pPr>
      <w:r>
        <w:t xml:space="preserve">If some </w:t>
      </w:r>
      <w:r>
        <w:rPr>
          <w:i/>
        </w:rPr>
        <w:t>continuant</w:t>
      </w:r>
      <w:r>
        <w:t xml:space="preserve"> is part of a </w:t>
      </w:r>
      <w:r>
        <w:rPr>
          <w:i/>
        </w:rPr>
        <w:t>continuant</w:t>
      </w:r>
      <w:r>
        <w:t xml:space="preserve"> at some time, then both continuants exist at that time.</w:t>
      </w:r>
    </w:p>
    <w:p w14:paraId="1C1880FB" w14:textId="4589B1B1" w:rsidR="007D7B09" w:rsidRDefault="007D7B09" w:rsidP="004A45EE">
      <w:pPr>
        <w:pStyle w:val="DDisplay"/>
      </w:pPr>
      <w:r w:rsidRPr="004A45EE">
        <w:rPr>
          <w:rFonts w:ascii="Symbol" w:hAnsi="Symbol"/>
        </w:rPr>
        <w:t></w:t>
      </w:r>
      <w:proofErr w:type="spellStart"/>
      <w:r w:rsidRPr="004A45EE">
        <w:t>x</w:t>
      </w:r>
      <w:r w:rsidR="002A4C08" w:rsidRPr="004A45EE">
        <w:rPr>
          <w:rFonts w:ascii="Symbol" w:hAnsi="Symbol"/>
        </w:rPr>
        <w:t></w:t>
      </w:r>
      <w:r w:rsidRPr="004A45EE">
        <w:t>y</w:t>
      </w:r>
      <w:r w:rsidR="002A4C08" w:rsidRPr="004A45EE">
        <w:rPr>
          <w:rFonts w:ascii="Symbol" w:hAnsi="Symbol"/>
        </w:rPr>
        <w:t></w:t>
      </w:r>
      <w:r w:rsidRPr="004A45EE">
        <w:t>t</w:t>
      </w:r>
      <w:proofErr w:type="spellEnd"/>
      <w:r w:rsidRPr="004A45EE">
        <w:t xml:space="preserve"> (</w:t>
      </w:r>
      <w:proofErr w:type="spellStart"/>
      <w:r w:rsidRPr="004A45EE">
        <w:t>continuant_part_of</w:t>
      </w:r>
      <w:proofErr w:type="spellEnd"/>
      <w:r w:rsidRPr="004A45EE">
        <w:t xml:space="preserve">(x, y, t) </w:t>
      </w:r>
      <w:r w:rsidRPr="004A45EE">
        <w:rPr>
          <w:rFonts w:ascii="Symbol" w:hAnsi="Symbol"/>
        </w:rPr>
        <w:t></w:t>
      </w:r>
      <w:r w:rsidRPr="004A45EE">
        <w:t xml:space="preserve"> (</w:t>
      </w:r>
      <w:proofErr w:type="spellStart"/>
      <w:r w:rsidRPr="004A45EE">
        <w:t>exists_at</w:t>
      </w:r>
      <w:proofErr w:type="spellEnd"/>
      <w:r w:rsidRPr="004A45EE">
        <w:t xml:space="preserve">(x, t) </w:t>
      </w:r>
      <w:r w:rsidRPr="004A45EE">
        <w:rPr>
          <w:rFonts w:ascii="Symbol" w:hAnsi="Symbol"/>
        </w:rPr>
        <w:t></w:t>
      </w:r>
      <w:r w:rsidRPr="004A45EE">
        <w:t xml:space="preserve"> </w:t>
      </w:r>
      <w:proofErr w:type="spellStart"/>
      <w:r w:rsidRPr="004A45EE">
        <w:t>exists_at</w:t>
      </w:r>
      <w:proofErr w:type="spellEnd"/>
      <w:r w:rsidRPr="004A45EE">
        <w:t>(y, t)))</w:t>
      </w:r>
    </w:p>
    <w:p w14:paraId="7318E76F" w14:textId="77777777" w:rsidR="007D7B09" w:rsidRDefault="007D7B09">
      <w:pPr>
        <w:pStyle w:val="DHDisplayHead"/>
        <w:autoSpaceDE w:val="0"/>
        <w:autoSpaceDN w:val="0"/>
        <w:adjustRightInd w:val="0"/>
        <w:rPr>
          <w:szCs w:val="24"/>
        </w:rPr>
      </w:pPr>
      <w:proofErr w:type="spellStart"/>
      <w:r>
        <w:rPr>
          <w:szCs w:val="24"/>
        </w:rPr>
        <w:t>Occupies_spatial_region</w:t>
      </w:r>
      <w:proofErr w:type="spellEnd"/>
    </w:p>
    <w:p w14:paraId="1D738DC1" w14:textId="77777777" w:rsidR="007D7B09" w:rsidRDefault="007D7B09" w:rsidP="00BC72EB">
      <w:pPr>
        <w:pStyle w:val="DDisplay"/>
      </w:pPr>
      <w:r>
        <w:lastRenderedPageBreak/>
        <w:t xml:space="preserve">Something can only occupy one </w:t>
      </w:r>
      <w:r>
        <w:rPr>
          <w:i/>
        </w:rPr>
        <w:t>spatial region</w:t>
      </w:r>
      <w:r>
        <w:t xml:space="preserve"> at a time.</w:t>
      </w:r>
    </w:p>
    <w:p w14:paraId="7511E579" w14:textId="6406B3E7" w:rsidR="007D7B09" w:rsidRDefault="007D7B09" w:rsidP="00BC72EB">
      <w:pPr>
        <w:pStyle w:val="DDisplay"/>
      </w:pPr>
      <w:r w:rsidRPr="00BC72EB">
        <w:rPr>
          <w:rFonts w:ascii="Symbol" w:hAnsi="Symbol"/>
        </w:rPr>
        <w:t></w:t>
      </w:r>
      <w:r w:rsidRPr="00BC72EB">
        <w:t>x</w:t>
      </w:r>
      <w:r w:rsidR="002A4C08" w:rsidRPr="004A45EE">
        <w:rPr>
          <w:rFonts w:ascii="Symbol" w:hAnsi="Symbol"/>
        </w:rPr>
        <w:t></w:t>
      </w:r>
      <w:r w:rsidRPr="00BC72EB">
        <w:t>r</w:t>
      </w:r>
      <w:r w:rsidRPr="00BC72EB">
        <w:rPr>
          <w:vertAlign w:val="subscript"/>
        </w:rPr>
        <w:t>1</w:t>
      </w:r>
      <w:r w:rsidR="002A4C08" w:rsidRPr="004A45EE">
        <w:rPr>
          <w:rFonts w:ascii="Symbol" w:hAnsi="Symbol"/>
        </w:rPr>
        <w:t></w:t>
      </w:r>
      <w:r w:rsidRPr="00BC72EB">
        <w:t>r</w:t>
      </w:r>
      <w:r w:rsidRPr="00BC72EB">
        <w:rPr>
          <w:vertAlign w:val="subscript"/>
        </w:rPr>
        <w:t>2</w:t>
      </w:r>
      <w:r w:rsidR="002A4C08" w:rsidRPr="004A45EE">
        <w:rPr>
          <w:rFonts w:ascii="Symbol" w:hAnsi="Symbol"/>
        </w:rPr>
        <w:t></w:t>
      </w:r>
      <w:r w:rsidRPr="00BC72EB">
        <w:t>t ((</w:t>
      </w:r>
      <w:proofErr w:type="spellStart"/>
      <w:r w:rsidRPr="00BC72EB">
        <w:t>occupies_spatial_region</w:t>
      </w:r>
      <w:proofErr w:type="spellEnd"/>
      <w:r w:rsidRPr="00BC72EB">
        <w:t>(x, r</w:t>
      </w:r>
      <w:r w:rsidRPr="00BC72EB">
        <w:rPr>
          <w:vertAlign w:val="subscript"/>
        </w:rPr>
        <w:t>1</w:t>
      </w:r>
      <w:r w:rsidRPr="00BC72EB">
        <w:t xml:space="preserve">, t) </w:t>
      </w:r>
      <w:r w:rsidRPr="00BC72EB">
        <w:rPr>
          <w:rFonts w:ascii="Symbol" w:hAnsi="Symbol"/>
        </w:rPr>
        <w:t></w:t>
      </w:r>
      <w:r w:rsidRPr="00BC72EB">
        <w:t xml:space="preserve"> </w:t>
      </w:r>
      <w:proofErr w:type="spellStart"/>
      <w:r w:rsidRPr="00BC72EB">
        <w:t>occupies_spatial_region</w:t>
      </w:r>
      <w:proofErr w:type="spellEnd"/>
      <w:r w:rsidRPr="00BC72EB">
        <w:t>(x, r</w:t>
      </w:r>
      <w:r w:rsidRPr="00BC72EB">
        <w:rPr>
          <w:vertAlign w:val="subscript"/>
        </w:rPr>
        <w:t>2</w:t>
      </w:r>
      <w:r w:rsidRPr="00BC72EB">
        <w:t xml:space="preserve">, t) </w:t>
      </w:r>
      <w:r w:rsidRPr="00BC72EB">
        <w:rPr>
          <w:rFonts w:ascii="Symbol" w:hAnsi="Symbol"/>
        </w:rPr>
        <w:t></w:t>
      </w:r>
      <w:r w:rsidRPr="00BC72EB">
        <w:t xml:space="preserve"> r</w:t>
      </w:r>
      <w:r w:rsidRPr="00BC72EB">
        <w:rPr>
          <w:vertAlign w:val="subscript"/>
        </w:rPr>
        <w:t>1</w:t>
      </w:r>
      <w:r w:rsidRPr="00BC72EB">
        <w:t>=r</w:t>
      </w:r>
      <w:r w:rsidRPr="00BC72EB">
        <w:rPr>
          <w:vertAlign w:val="subscript"/>
        </w:rPr>
        <w:t>2</w:t>
      </w:r>
      <w:r w:rsidRPr="00BC72EB">
        <w:t>)</w:t>
      </w:r>
    </w:p>
    <w:p w14:paraId="4A9D5448" w14:textId="77777777" w:rsidR="00D814CF" w:rsidRDefault="00D814CF" w:rsidP="00D814CF">
      <w:pPr>
        <w:pStyle w:val="SBHSpaceBreakHalfLine"/>
      </w:pPr>
    </w:p>
    <w:p w14:paraId="10B73BC8" w14:textId="77777777" w:rsidR="007D7B09" w:rsidRDefault="007D7B09" w:rsidP="00BC72EB">
      <w:pPr>
        <w:pStyle w:val="DDisplay"/>
      </w:pPr>
      <w:r>
        <w:t xml:space="preserve">All entities that occupy a </w:t>
      </w:r>
      <w:r>
        <w:rPr>
          <w:i/>
        </w:rPr>
        <w:t>spatial region</w:t>
      </w:r>
      <w:r>
        <w:t xml:space="preserve"> at a time exist at that time.</w:t>
      </w:r>
    </w:p>
    <w:p w14:paraId="607D112A" w14:textId="0F8169E5" w:rsidR="007D7B09" w:rsidRDefault="007D7B09" w:rsidP="00BC72EB">
      <w:pPr>
        <w:pStyle w:val="DDisplay"/>
      </w:pPr>
      <w:r w:rsidRPr="00BC72EB">
        <w:rPr>
          <w:rFonts w:ascii="Symbol" w:hAnsi="Symbol"/>
        </w:rPr>
        <w:t></w:t>
      </w:r>
      <w:proofErr w:type="spellStart"/>
      <w:r w:rsidRPr="00BC72EB">
        <w:t>x</w:t>
      </w:r>
      <w:r w:rsidR="002A4C08" w:rsidRPr="004A45EE">
        <w:rPr>
          <w:rFonts w:ascii="Symbol" w:hAnsi="Symbol"/>
        </w:rPr>
        <w:t></w:t>
      </w:r>
      <w:r w:rsidRPr="00BC72EB">
        <w:t>r</w:t>
      </w:r>
      <w:r w:rsidR="002A4C08" w:rsidRPr="004A45EE">
        <w:rPr>
          <w:rFonts w:ascii="Symbol" w:hAnsi="Symbol"/>
        </w:rPr>
        <w:t></w:t>
      </w:r>
      <w:r w:rsidRPr="00BC72EB">
        <w:t>t</w:t>
      </w:r>
      <w:proofErr w:type="spellEnd"/>
      <w:r w:rsidRPr="00BC72EB">
        <w:t xml:space="preserve"> (</w:t>
      </w:r>
      <w:proofErr w:type="spellStart"/>
      <w:r w:rsidRPr="00BC72EB">
        <w:t>occupies_spatial_region</w:t>
      </w:r>
      <w:proofErr w:type="spellEnd"/>
      <w:r w:rsidRPr="00BC72EB">
        <w:t xml:space="preserve">(x, r, t) </w:t>
      </w:r>
      <w:r w:rsidRPr="00BC72EB">
        <w:rPr>
          <w:rFonts w:ascii="Symbol" w:hAnsi="Symbol"/>
        </w:rPr>
        <w:t></w:t>
      </w:r>
      <w:r w:rsidRPr="00BC72EB">
        <w:t xml:space="preserve"> </w:t>
      </w:r>
      <w:proofErr w:type="spellStart"/>
      <w:r w:rsidRPr="00BC72EB">
        <w:t>exists_at</w:t>
      </w:r>
      <w:proofErr w:type="spellEnd"/>
      <w:r w:rsidRPr="00BC72EB">
        <w:t>(x, t))</w:t>
      </w:r>
    </w:p>
    <w:p w14:paraId="39086A39" w14:textId="77777777" w:rsidR="007D7B09" w:rsidRDefault="007D7B09">
      <w:pPr>
        <w:pStyle w:val="DHDisplayHead"/>
        <w:autoSpaceDE w:val="0"/>
        <w:autoSpaceDN w:val="0"/>
        <w:adjustRightInd w:val="0"/>
        <w:rPr>
          <w:szCs w:val="24"/>
        </w:rPr>
      </w:pPr>
      <w:proofErr w:type="spellStart"/>
      <w:r>
        <w:rPr>
          <w:szCs w:val="24"/>
        </w:rPr>
        <w:t>Occupies_spatiotemporal_region</w:t>
      </w:r>
      <w:proofErr w:type="spellEnd"/>
    </w:p>
    <w:p w14:paraId="12DFF11D" w14:textId="77777777" w:rsidR="007D7B09" w:rsidRDefault="007D7B09" w:rsidP="00BC72EB">
      <w:pPr>
        <w:pStyle w:val="DDisplay"/>
      </w:pPr>
      <w:r>
        <w:t xml:space="preserve">Something can occupy only one </w:t>
      </w:r>
      <w:r>
        <w:rPr>
          <w:i/>
        </w:rPr>
        <w:t>spatiotemporal region</w:t>
      </w:r>
      <w:r>
        <w:t>.</w:t>
      </w:r>
    </w:p>
    <w:p w14:paraId="3431A84C" w14:textId="02A5E5CC" w:rsidR="007D7B09" w:rsidRDefault="007D7B09" w:rsidP="00BC72EB">
      <w:pPr>
        <w:pStyle w:val="DDisplay"/>
      </w:pPr>
      <w:r w:rsidRPr="00BC72EB">
        <w:rPr>
          <w:rFonts w:ascii="Symbol" w:hAnsi="Symbol"/>
        </w:rPr>
        <w:t></w:t>
      </w:r>
      <w:r w:rsidRPr="00BC72EB">
        <w:t>x</w:t>
      </w:r>
      <w:r w:rsidR="00631F01" w:rsidRPr="004A45EE">
        <w:rPr>
          <w:rFonts w:ascii="Symbol" w:hAnsi="Symbol"/>
        </w:rPr>
        <w:t></w:t>
      </w:r>
      <w:r w:rsidRPr="00BC72EB">
        <w:t>r</w:t>
      </w:r>
      <w:r w:rsidRPr="00BC72EB">
        <w:rPr>
          <w:vertAlign w:val="subscript"/>
        </w:rPr>
        <w:t>1</w:t>
      </w:r>
      <w:r w:rsidR="00631F01" w:rsidRPr="004A45EE">
        <w:rPr>
          <w:rFonts w:ascii="Symbol" w:hAnsi="Symbol"/>
        </w:rPr>
        <w:t></w:t>
      </w:r>
      <w:r w:rsidRPr="00BC72EB">
        <w:t>r</w:t>
      </w:r>
      <w:r w:rsidRPr="00BC72EB">
        <w:rPr>
          <w:vertAlign w:val="subscript"/>
        </w:rPr>
        <w:t>2</w:t>
      </w:r>
      <w:r w:rsidRPr="00BC72EB">
        <w:t xml:space="preserve"> ((</w:t>
      </w:r>
      <w:proofErr w:type="spellStart"/>
      <w:r w:rsidRPr="00BC72EB">
        <w:t>occupies_spatiotemporal_region</w:t>
      </w:r>
      <w:proofErr w:type="spellEnd"/>
      <w:r w:rsidRPr="00BC72EB">
        <w:t>(x, r</w:t>
      </w:r>
      <w:r w:rsidRPr="00BC72EB">
        <w:rPr>
          <w:vertAlign w:val="subscript"/>
        </w:rPr>
        <w:t>1</w:t>
      </w:r>
      <w:r w:rsidRPr="00BC72EB">
        <w:t xml:space="preserve">) </w:t>
      </w:r>
      <w:r w:rsidRPr="00BC72EB">
        <w:rPr>
          <w:rFonts w:ascii="Symbol" w:hAnsi="Symbol"/>
        </w:rPr>
        <w:t></w:t>
      </w:r>
      <w:r w:rsidRPr="00BC72EB">
        <w:t xml:space="preserve"> </w:t>
      </w:r>
      <w:proofErr w:type="spellStart"/>
      <w:r w:rsidRPr="00BC72EB">
        <w:t>occupies_spatiotemporal_region</w:t>
      </w:r>
      <w:proofErr w:type="spellEnd"/>
      <w:r w:rsidRPr="00BC72EB">
        <w:t>(x, r</w:t>
      </w:r>
      <w:r w:rsidRPr="00BC72EB">
        <w:rPr>
          <w:vertAlign w:val="subscript"/>
        </w:rPr>
        <w:t>2</w:t>
      </w:r>
      <w:r w:rsidRPr="00BC72EB">
        <w:t xml:space="preserve">)) </w:t>
      </w:r>
      <w:r w:rsidRPr="00BC72EB">
        <w:rPr>
          <w:rFonts w:ascii="Symbol" w:hAnsi="Symbol"/>
        </w:rPr>
        <w:t></w:t>
      </w:r>
      <w:r w:rsidRPr="00BC72EB">
        <w:t xml:space="preserve"> r</w:t>
      </w:r>
      <w:r w:rsidRPr="00BC72EB">
        <w:rPr>
          <w:vertAlign w:val="subscript"/>
        </w:rPr>
        <w:t>1</w:t>
      </w:r>
      <w:r w:rsidRPr="00BC72EB">
        <w:t>=r</w:t>
      </w:r>
      <w:r w:rsidRPr="00BC72EB">
        <w:rPr>
          <w:vertAlign w:val="subscript"/>
        </w:rPr>
        <w:t>2</w:t>
      </w:r>
      <w:r w:rsidRPr="00BC72EB">
        <w:t>)</w:t>
      </w:r>
    </w:p>
    <w:p w14:paraId="70123F60" w14:textId="316D87D2" w:rsidR="007D7B09" w:rsidRDefault="007D7B09">
      <w:pPr>
        <w:pStyle w:val="H2HeadingLevel2"/>
        <w:autoSpaceDE w:val="0"/>
        <w:autoSpaceDN w:val="0"/>
        <w:adjustRightInd w:val="0"/>
        <w:rPr>
          <w:szCs w:val="24"/>
        </w:rPr>
      </w:pPr>
      <w:r>
        <w:rPr>
          <w:szCs w:val="24"/>
        </w:rPr>
        <w:t>Reflexivity, Symmetry, and Transitivity</w:t>
      </w:r>
    </w:p>
    <w:p w14:paraId="071648EE" w14:textId="5FB32AE0" w:rsidR="007D7B09" w:rsidRDefault="007D7B09">
      <w:pPr>
        <w:pStyle w:val="TxNITextNoIndent"/>
        <w:autoSpaceDE w:val="0"/>
        <w:autoSpaceDN w:val="0"/>
        <w:adjustRightInd w:val="0"/>
        <w:rPr>
          <w:szCs w:val="24"/>
        </w:rPr>
      </w:pPr>
      <w:r>
        <w:rPr>
          <w:szCs w:val="24"/>
        </w:rPr>
        <w:t xml:space="preserve">We conclude by summarizing a number of well-understood properties of </w:t>
      </w:r>
      <w:r w:rsidR="00631F01">
        <w:rPr>
          <w:szCs w:val="24"/>
        </w:rPr>
        <w:t xml:space="preserve">relations </w:t>
      </w:r>
      <w:r>
        <w:rPr>
          <w:szCs w:val="24"/>
        </w:rPr>
        <w:t xml:space="preserve">that should be taken into account when defining further relations </w:t>
      </w:r>
      <w:r w:rsidR="00631F01">
        <w:rPr>
          <w:szCs w:val="24"/>
        </w:rPr>
        <w:t>within the BFO framework</w:t>
      </w:r>
      <w:r>
        <w:rPr>
          <w:szCs w:val="24"/>
        </w:rPr>
        <w:t>.</w:t>
      </w:r>
      <w:r w:rsidR="00BE398A">
        <w:rPr>
          <w:szCs w:val="24"/>
        </w:rPr>
        <w:t xml:space="preserve"> </w:t>
      </w:r>
      <w:r w:rsidR="00631F01">
        <w:rPr>
          <w:szCs w:val="24"/>
        </w:rPr>
        <w:t xml:space="preserve">Here A, B, </w:t>
      </w:r>
      <w:r w:rsidR="00BE398A">
        <w:rPr>
          <w:szCs w:val="24"/>
        </w:rPr>
        <w:t xml:space="preserve">. . . </w:t>
      </w:r>
      <w:r w:rsidR="00631F01">
        <w:rPr>
          <w:szCs w:val="24"/>
        </w:rPr>
        <w:t>range over all entities, whether universals, defined classes or particulars.</w:t>
      </w:r>
    </w:p>
    <w:p w14:paraId="7CF87A18" w14:textId="77777777" w:rsidR="007D7B09" w:rsidRDefault="007D7B09">
      <w:pPr>
        <w:pStyle w:val="LList"/>
        <w:tabs>
          <w:tab w:val="left" w:pos="240"/>
          <w:tab w:val="left" w:pos="480"/>
          <w:tab w:val="left" w:pos="960"/>
        </w:tabs>
        <w:autoSpaceDE w:val="0"/>
        <w:autoSpaceDN w:val="0"/>
        <w:adjustRightInd w:val="0"/>
        <w:rPr>
          <w:szCs w:val="24"/>
        </w:rPr>
      </w:pPr>
      <w:r>
        <w:rPr>
          <w:szCs w:val="24"/>
        </w:rPr>
        <w:t>•</w:t>
      </w:r>
      <w:r w:rsidR="00BC72EB">
        <w:rPr>
          <w:szCs w:val="24"/>
        </w:rPr>
        <w:t> </w:t>
      </w:r>
      <w:r>
        <w:rPr>
          <w:szCs w:val="24"/>
        </w:rPr>
        <w:t xml:space="preserve">To say that a relation R is </w:t>
      </w:r>
      <w:r>
        <w:rPr>
          <w:i/>
          <w:szCs w:val="24"/>
        </w:rPr>
        <w:t>reflexive</w:t>
      </w:r>
      <w:r>
        <w:rPr>
          <w:szCs w:val="24"/>
        </w:rPr>
        <w:t xml:space="preserve"> is to say that anything A that bears the relation R to something else, B, also bears that relation to itself. The relation “is as tall as” is reflexive, because when John is as tall as Jill, he also stands in this same relation to himself: John is as tall as John.</w:t>
      </w:r>
    </w:p>
    <w:p w14:paraId="6370EE4A" w14:textId="77777777" w:rsidR="007D7B09" w:rsidRDefault="007D7B09">
      <w:pPr>
        <w:pStyle w:val="LList"/>
        <w:tabs>
          <w:tab w:val="left" w:pos="240"/>
          <w:tab w:val="left" w:pos="480"/>
          <w:tab w:val="left" w:pos="960"/>
        </w:tabs>
        <w:autoSpaceDE w:val="0"/>
        <w:autoSpaceDN w:val="0"/>
        <w:adjustRightInd w:val="0"/>
        <w:rPr>
          <w:szCs w:val="24"/>
        </w:rPr>
      </w:pPr>
      <w:r>
        <w:rPr>
          <w:szCs w:val="24"/>
        </w:rPr>
        <w:t>•</w:t>
      </w:r>
      <w:r w:rsidR="00BC72EB">
        <w:rPr>
          <w:szCs w:val="24"/>
        </w:rPr>
        <w:t> </w:t>
      </w:r>
      <w:r>
        <w:rPr>
          <w:szCs w:val="24"/>
        </w:rPr>
        <w:t xml:space="preserve">To say that a relation R is </w:t>
      </w:r>
      <w:r>
        <w:rPr>
          <w:i/>
          <w:szCs w:val="24"/>
        </w:rPr>
        <w:t>symmetric</w:t>
      </w:r>
      <w:r>
        <w:rPr>
          <w:szCs w:val="24"/>
        </w:rPr>
        <w:t xml:space="preserve"> is to say that if </w:t>
      </w:r>
      <w:proofErr w:type="gramStart"/>
      <w:r>
        <w:rPr>
          <w:szCs w:val="24"/>
        </w:rPr>
        <w:t>A</w:t>
      </w:r>
      <w:proofErr w:type="gramEnd"/>
      <w:r>
        <w:rPr>
          <w:szCs w:val="24"/>
        </w:rPr>
        <w:t xml:space="preserve"> stands in R to B then B also stands in R to A. The instance-level relation </w:t>
      </w:r>
      <w:proofErr w:type="spellStart"/>
      <w:r>
        <w:rPr>
          <w:b/>
          <w:szCs w:val="24"/>
        </w:rPr>
        <w:t>adjacent_to</w:t>
      </w:r>
      <w:proofErr w:type="spellEnd"/>
      <w:r>
        <w:rPr>
          <w:szCs w:val="24"/>
        </w:rPr>
        <w:t xml:space="preserve"> is symmetric, because if John is next to Mary, </w:t>
      </w:r>
      <w:r>
        <w:rPr>
          <w:szCs w:val="24"/>
        </w:rPr>
        <w:lastRenderedPageBreak/>
        <w:t xml:space="preserve">then Mary is also next to John. On the level of universals, however, </w:t>
      </w:r>
      <w:proofErr w:type="spellStart"/>
      <w:r>
        <w:rPr>
          <w:i/>
          <w:szCs w:val="24"/>
        </w:rPr>
        <w:t>adjacent_to</w:t>
      </w:r>
      <w:proofErr w:type="spellEnd"/>
      <w:r>
        <w:rPr>
          <w:szCs w:val="24"/>
        </w:rPr>
        <w:t xml:space="preserve"> is not symmetric.</w:t>
      </w:r>
    </w:p>
    <w:p w14:paraId="7E728B95" w14:textId="77777777" w:rsidR="007D7B09" w:rsidRDefault="007D7B09">
      <w:pPr>
        <w:pStyle w:val="LList"/>
        <w:tabs>
          <w:tab w:val="left" w:pos="240"/>
          <w:tab w:val="left" w:pos="480"/>
          <w:tab w:val="left" w:pos="960"/>
        </w:tabs>
        <w:autoSpaceDE w:val="0"/>
        <w:autoSpaceDN w:val="0"/>
        <w:adjustRightInd w:val="0"/>
        <w:rPr>
          <w:szCs w:val="24"/>
        </w:rPr>
      </w:pPr>
      <w:r>
        <w:rPr>
          <w:szCs w:val="24"/>
        </w:rPr>
        <w:t>•</w:t>
      </w:r>
      <w:r w:rsidR="00BC72EB">
        <w:rPr>
          <w:szCs w:val="24"/>
        </w:rPr>
        <w:t> </w:t>
      </w:r>
      <w:r>
        <w:rPr>
          <w:szCs w:val="24"/>
        </w:rPr>
        <w:t xml:space="preserve">To say that a relation R is </w:t>
      </w:r>
      <w:r>
        <w:rPr>
          <w:i/>
          <w:szCs w:val="24"/>
        </w:rPr>
        <w:t>transitive</w:t>
      </w:r>
      <w:r>
        <w:rPr>
          <w:szCs w:val="24"/>
        </w:rPr>
        <w:t xml:space="preserve"> is to say that if a thing </w:t>
      </w:r>
      <w:proofErr w:type="gramStart"/>
      <w:r>
        <w:rPr>
          <w:szCs w:val="24"/>
        </w:rPr>
        <w:t>A</w:t>
      </w:r>
      <w:proofErr w:type="gramEnd"/>
      <w:r>
        <w:rPr>
          <w:szCs w:val="24"/>
        </w:rPr>
        <w:t xml:space="preserve"> bears R to B, and if B bears R to C, then A also bears R to C. A simple example of a transitive relation is “is taller than.” If John is taller than Mary, and Mary is taller than Steve, then John is taller than Steve.</w:t>
      </w:r>
    </w:p>
    <w:p w14:paraId="0B61D941" w14:textId="77777777" w:rsidR="007D7B09" w:rsidRDefault="007D7B09">
      <w:pPr>
        <w:pStyle w:val="LList"/>
        <w:tabs>
          <w:tab w:val="left" w:pos="240"/>
          <w:tab w:val="left" w:pos="480"/>
          <w:tab w:val="left" w:pos="960"/>
        </w:tabs>
        <w:autoSpaceDE w:val="0"/>
        <w:autoSpaceDN w:val="0"/>
        <w:adjustRightInd w:val="0"/>
        <w:rPr>
          <w:szCs w:val="24"/>
        </w:rPr>
      </w:pPr>
      <w:r>
        <w:rPr>
          <w:szCs w:val="24"/>
        </w:rPr>
        <w:t>•</w:t>
      </w:r>
      <w:r w:rsidR="00BC72EB">
        <w:rPr>
          <w:szCs w:val="24"/>
        </w:rPr>
        <w:t> </w:t>
      </w:r>
      <w:r>
        <w:rPr>
          <w:szCs w:val="24"/>
        </w:rPr>
        <w:t xml:space="preserve">To say that a relation R is </w:t>
      </w:r>
      <w:r>
        <w:rPr>
          <w:i/>
          <w:szCs w:val="24"/>
        </w:rPr>
        <w:t>antisymmetric</w:t>
      </w:r>
      <w:r>
        <w:rPr>
          <w:szCs w:val="24"/>
        </w:rPr>
        <w:t xml:space="preserve"> is to say that if </w:t>
      </w:r>
      <w:proofErr w:type="gramStart"/>
      <w:r>
        <w:rPr>
          <w:szCs w:val="24"/>
        </w:rPr>
        <w:t>A</w:t>
      </w:r>
      <w:proofErr w:type="gramEnd"/>
      <w:r>
        <w:rPr>
          <w:szCs w:val="24"/>
        </w:rPr>
        <w:t xml:space="preserve"> bears R to B and B bears R to A, then A and B are identical.</w:t>
      </w:r>
    </w:p>
    <w:p w14:paraId="43D84B7C" w14:textId="77777777" w:rsidR="007D7B09" w:rsidRDefault="007D7B09">
      <w:pPr>
        <w:pStyle w:val="NoteCNotetoComp"/>
        <w:autoSpaceDE w:val="0"/>
        <w:autoSpaceDN w:val="0"/>
        <w:adjustRightInd w:val="0"/>
        <w:rPr>
          <w:szCs w:val="24"/>
        </w:rPr>
      </w:pPr>
      <w:r>
        <w:rPr>
          <w:szCs w:val="24"/>
        </w:rPr>
        <w:t xml:space="preserve">[Insert </w:t>
      </w:r>
      <w:r w:rsidR="00BC72EB">
        <w:rPr>
          <w:rStyle w:val="BxCOBoxCallOut"/>
          <w:sz w:val="28"/>
          <w:szCs w:val="24"/>
        </w:rPr>
        <w:t>b</w:t>
      </w:r>
      <w:r>
        <w:rPr>
          <w:rStyle w:val="BxCOBoxCallOut"/>
          <w:sz w:val="28"/>
          <w:szCs w:val="24"/>
        </w:rPr>
        <w:t>ox 7.3</w:t>
      </w:r>
      <w:r>
        <w:rPr>
          <w:szCs w:val="24"/>
        </w:rPr>
        <w:t>]</w:t>
      </w:r>
    </w:p>
    <w:p w14:paraId="5BD4A8B7" w14:textId="41AF1322" w:rsidR="007D7B09" w:rsidRDefault="007D7B09">
      <w:pPr>
        <w:pStyle w:val="H1HeadingLevel1"/>
        <w:autoSpaceDE w:val="0"/>
        <w:autoSpaceDN w:val="0"/>
        <w:adjustRightInd w:val="0"/>
        <w:rPr>
          <w:szCs w:val="24"/>
        </w:rPr>
      </w:pPr>
      <w:r>
        <w:rPr>
          <w:szCs w:val="24"/>
        </w:rPr>
        <w:t>Further Reading on Relations</w:t>
      </w:r>
    </w:p>
    <w:p w14:paraId="08595810" w14:textId="0413C6AF" w:rsidR="007D7B09" w:rsidRDefault="00BC72EB" w:rsidP="00BC72EB">
      <w:pPr>
        <w:pStyle w:val="RefTxReferenceText"/>
        <w:autoSpaceDE w:val="0"/>
        <w:autoSpaceDN w:val="0"/>
        <w:adjustRightInd w:val="0"/>
        <w:rPr>
          <w:szCs w:val="24"/>
        </w:rPr>
      </w:pPr>
      <w:r>
        <w:rPr>
          <w:rStyle w:val="bibsurname"/>
          <w:szCs w:val="24"/>
        </w:rPr>
        <w:fldChar w:fldCharType="begin"/>
      </w:r>
      <w:r>
        <w:rPr>
          <w:rStyle w:val="bibsurname"/>
          <w:szCs w:val="24"/>
        </w:rPr>
        <w:instrText xml:space="preserve"> IF "x_+3" "</w:instrText>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"&lt;</w:instrText>
      </w:r>
      <w:r>
        <w:rPr>
          <w:rStyle w:val="bibsurname"/>
          <w:szCs w:val="24"/>
        </w:rPr>
        <w:fldChar w:fldCharType="begin"/>
      </w:r>
      <w:r>
        <w:rPr>
          <w:rStyle w:val="bibsurname"/>
          <w:szCs w:val="24"/>
        </w:rPr>
        <w:instrText xml:space="preserve"> QUOTE "edb" </w:instrText>
      </w:r>
      <w:r>
        <w:rPr>
          <w:rStyle w:val="bibsurname"/>
          <w:szCs w:val="24"/>
        </w:rPr>
        <w:fldChar w:fldCharType="separate"/>
      </w:r>
      <w:r>
        <w:rPr>
          <w:rStyle w:val="bibsurname"/>
          <w:szCs w:val="24"/>
        </w:rPr>
        <w:instrText>edb</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&lt;edb</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 AND(</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1</w:instrText>
      </w:r>
      <w:r>
        <w:rPr>
          <w:rStyle w:val="bibsurname"/>
          <w:szCs w:val="24"/>
        </w:rPr>
        <w:fldChar w:fldCharType="end"/>
      </w:r>
      <w:r>
        <w:rPr>
          <w:rStyle w:val="bibsurname"/>
          <w:szCs w:val="24"/>
        </w:rPr>
        <w:instrText>,</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"x_a" </w:instrText>
      </w:r>
      <w:r>
        <w:rPr>
          <w:rStyle w:val="bibsurname"/>
          <w:szCs w:val="24"/>
        </w:rPr>
        <w:fldChar w:fldCharType="separate"/>
      </w:r>
      <w:r>
        <w:rPr>
          <w:rStyle w:val="bibsurname"/>
          <w:szCs w:val="24"/>
        </w:rPr>
        <w:instrText>N</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 1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"&gt;" </w:instrText>
      </w:r>
      <w:r>
        <w:rPr>
          <w:rStyle w:val="bibsurname"/>
          <w:szCs w:val="24"/>
        </w:rPr>
        <w:fldChar w:fldCharType="separate"/>
      </w:r>
      <w:r>
        <w:rPr>
          <w:rStyle w:val="bibsurname"/>
          <w:noProof/>
          <w:szCs w:val="24"/>
        </w:rPr>
        <w:instrText>&gt;</w:instrText>
      </w:r>
      <w:r>
        <w:rPr>
          <w:rStyle w:val="bibsurname"/>
          <w:szCs w:val="24"/>
        </w:rPr>
        <w:fldChar w:fldCharType="end"/>
      </w:r>
      <w:r>
        <w:rPr>
          <w:rStyle w:val="bibsurname"/>
          <w:szCs w:val="24"/>
        </w:rPr>
        <w:instrText>"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separate"/>
      </w:r>
      <w:proofErr w:type="gramStart"/>
      <w:r>
        <w:rPr>
          <w:rStyle w:val="bibsurname"/>
          <w:noProof/>
          <w:szCs w:val="24"/>
        </w:rPr>
        <w:t>&lt;edb&gt;</w:t>
      </w:r>
      <w:r>
        <w:rPr>
          <w:rStyle w:val="bibsurname"/>
          <w:szCs w:val="24"/>
        </w:rPr>
        <w:fldChar w:fldCharType="end"/>
      </w:r>
      <w:r w:rsidR="007D7B09">
        <w:rPr>
          <w:rStyle w:val="bibsurname"/>
          <w:szCs w:val="24"/>
        </w:rPr>
        <w:t>Bennett</w:t>
      </w:r>
      <w:r w:rsidR="009876BB">
        <w:rPr>
          <w:szCs w:val="24"/>
        </w:rPr>
        <w:t xml:space="preserve">, </w:t>
      </w:r>
      <w:r w:rsidR="009876BB">
        <w:rPr>
          <w:rStyle w:val="bibfname"/>
          <w:szCs w:val="24"/>
        </w:rPr>
        <w:t>Brandon</w:t>
      </w:r>
      <w:r w:rsidR="009876BB">
        <w:rPr>
          <w:szCs w:val="24"/>
        </w:rPr>
        <w:t>.</w:t>
      </w:r>
      <w:proofErr w:type="gramEnd"/>
      <w:r w:rsidR="009876BB">
        <w:rPr>
          <w:szCs w:val="24"/>
        </w:rPr>
        <w:t xml:space="preserve"> </w:t>
      </w:r>
      <w:r w:rsidR="009876BB" w:rsidRPr="00D87659">
        <w:rPr>
          <w:rStyle w:val="bibfname"/>
        </w:rPr>
        <w:t>V.</w:t>
      </w:r>
      <w:r w:rsidR="009876BB">
        <w:rPr>
          <w:szCs w:val="24"/>
        </w:rPr>
        <w:t xml:space="preserve"> </w:t>
      </w:r>
      <w:proofErr w:type="spellStart"/>
      <w:r w:rsidR="009876BB" w:rsidRPr="00D87659">
        <w:rPr>
          <w:rStyle w:val="bibsurname"/>
        </w:rPr>
        <w:t>Chaudhri</w:t>
      </w:r>
      <w:proofErr w:type="spellEnd"/>
      <w:r w:rsidR="009876BB">
        <w:rPr>
          <w:szCs w:val="24"/>
        </w:rPr>
        <w:t xml:space="preserve">, and </w:t>
      </w:r>
      <w:r w:rsidR="009876BB" w:rsidRPr="00D87659">
        <w:rPr>
          <w:rStyle w:val="bibfname"/>
        </w:rPr>
        <w:t>N.</w:t>
      </w:r>
      <w:r w:rsidR="009876BB">
        <w:rPr>
          <w:szCs w:val="24"/>
        </w:rPr>
        <w:t xml:space="preserve"> </w:t>
      </w:r>
      <w:r w:rsidR="009876BB" w:rsidRPr="00D87659">
        <w:rPr>
          <w:rStyle w:val="bibsurname"/>
        </w:rPr>
        <w:t>Dinesh</w:t>
      </w:r>
      <w:r w:rsidR="007D7B09">
        <w:rPr>
          <w:szCs w:val="24"/>
        </w:rPr>
        <w:t>. “</w:t>
      </w:r>
      <w:r w:rsidR="009876BB" w:rsidRPr="00F90702">
        <w:rPr>
          <w:rStyle w:val="bibchaptertitle"/>
        </w:rPr>
        <w:t>A Vocabulary of Topological and Containment Relations for a Practical Biological Ontology</w:t>
      </w:r>
      <w:r w:rsidR="009876BB">
        <w:rPr>
          <w:szCs w:val="24"/>
        </w:rPr>
        <w:t xml:space="preserve">.” In </w:t>
      </w:r>
      <w:r w:rsidR="009876BB" w:rsidRPr="00F90702">
        <w:rPr>
          <w:rStyle w:val="bibbook"/>
        </w:rPr>
        <w:t>Spatial Information Theory</w:t>
      </w:r>
      <w:r w:rsidR="0074743E">
        <w:rPr>
          <w:rStyle w:val="bibbook"/>
        </w:rPr>
        <w:t xml:space="preserve">: </w:t>
      </w:r>
      <w:r w:rsidR="009876BB" w:rsidRPr="00F90702">
        <w:rPr>
          <w:rStyle w:val="bibbook"/>
        </w:rPr>
        <w:t>Proceedings of COSIT 2013</w:t>
      </w:r>
      <w:r w:rsidR="009876BB" w:rsidRPr="0074743E">
        <w:rPr>
          <w:szCs w:val="24"/>
        </w:rPr>
        <w:t xml:space="preserve">, </w:t>
      </w:r>
      <w:r w:rsidR="009876BB" w:rsidRPr="0074743E">
        <w:rPr>
          <w:rStyle w:val="bibseries"/>
        </w:rPr>
        <w:t>Lecture Notes in Computer Science</w:t>
      </w:r>
      <w:r w:rsidR="0074743E" w:rsidRPr="0074743E">
        <w:rPr>
          <w:szCs w:val="24"/>
        </w:rPr>
        <w:t>,</w:t>
      </w:r>
      <w:r w:rsidR="0074743E">
        <w:rPr>
          <w:szCs w:val="24"/>
        </w:rPr>
        <w:t xml:space="preserve"> vol. </w:t>
      </w:r>
      <w:r w:rsidR="009876BB">
        <w:rPr>
          <w:szCs w:val="24"/>
        </w:rPr>
        <w:t xml:space="preserve">8116, ed. </w:t>
      </w:r>
      <w:r w:rsidR="009876BB" w:rsidRPr="00F90702">
        <w:rPr>
          <w:rStyle w:val="bibed-fname"/>
        </w:rPr>
        <w:t>J.</w:t>
      </w:r>
      <w:r w:rsidR="009876BB">
        <w:rPr>
          <w:szCs w:val="24"/>
        </w:rPr>
        <w:t xml:space="preserve"> </w:t>
      </w:r>
      <w:proofErr w:type="spellStart"/>
      <w:r w:rsidR="009876BB" w:rsidRPr="00F90702">
        <w:rPr>
          <w:rStyle w:val="bibed-surname"/>
        </w:rPr>
        <w:t>Stell</w:t>
      </w:r>
      <w:proofErr w:type="spellEnd"/>
      <w:r w:rsidR="009876BB">
        <w:rPr>
          <w:szCs w:val="24"/>
        </w:rPr>
        <w:t xml:space="preserve">, </w:t>
      </w:r>
      <w:r w:rsidR="009876BB" w:rsidRPr="00F90702">
        <w:rPr>
          <w:rStyle w:val="bibed-fname"/>
        </w:rPr>
        <w:t>T.</w:t>
      </w:r>
      <w:r w:rsidR="009876BB">
        <w:rPr>
          <w:szCs w:val="24"/>
        </w:rPr>
        <w:t xml:space="preserve"> </w:t>
      </w:r>
      <w:proofErr w:type="spellStart"/>
      <w:r w:rsidR="009876BB" w:rsidRPr="00F90702">
        <w:rPr>
          <w:rStyle w:val="bibed-surname"/>
        </w:rPr>
        <w:t>Tenbrink</w:t>
      </w:r>
      <w:proofErr w:type="spellEnd"/>
      <w:r w:rsidR="009876BB">
        <w:rPr>
          <w:szCs w:val="24"/>
        </w:rPr>
        <w:t xml:space="preserve"> and </w:t>
      </w:r>
      <w:r w:rsidR="009876BB" w:rsidRPr="00F90702">
        <w:rPr>
          <w:rStyle w:val="bibed-fname"/>
        </w:rPr>
        <w:t>Z.</w:t>
      </w:r>
      <w:r w:rsidR="009876BB">
        <w:rPr>
          <w:szCs w:val="24"/>
        </w:rPr>
        <w:t xml:space="preserve"> </w:t>
      </w:r>
      <w:r w:rsidR="009876BB" w:rsidRPr="00F90702">
        <w:rPr>
          <w:rStyle w:val="bibed-surname"/>
        </w:rPr>
        <w:t>Wood</w:t>
      </w:r>
      <w:r w:rsidR="009876BB">
        <w:rPr>
          <w:szCs w:val="24"/>
        </w:rPr>
        <w:t xml:space="preserve">, </w:t>
      </w:r>
      <w:r w:rsidR="009876BB" w:rsidRPr="00F90702">
        <w:rPr>
          <w:rStyle w:val="bibfpage"/>
        </w:rPr>
        <w:t>418</w:t>
      </w:r>
      <w:r w:rsidR="009876BB">
        <w:rPr>
          <w:szCs w:val="24"/>
        </w:rPr>
        <w:t>–</w:t>
      </w:r>
      <w:r w:rsidR="009876BB" w:rsidRPr="00F90702">
        <w:rPr>
          <w:rStyle w:val="biblpage"/>
        </w:rPr>
        <w:t>437</w:t>
      </w:r>
      <w:r w:rsidR="009876BB">
        <w:rPr>
          <w:szCs w:val="24"/>
        </w:rPr>
        <w:t xml:space="preserve">. </w:t>
      </w:r>
      <w:r w:rsidR="009876BB" w:rsidRPr="00F90702">
        <w:rPr>
          <w:rStyle w:val="biblocation"/>
        </w:rPr>
        <w:t>Scarborough, UK</w:t>
      </w:r>
      <w:r w:rsidR="009876BB">
        <w:rPr>
          <w:szCs w:val="24"/>
        </w:rPr>
        <w:t xml:space="preserve">: </w:t>
      </w:r>
      <w:r w:rsidR="009876BB" w:rsidRPr="00F90702">
        <w:rPr>
          <w:rStyle w:val="bibpublisher"/>
        </w:rPr>
        <w:t>Springer</w:t>
      </w:r>
      <w:r w:rsidR="007D7B09">
        <w:rPr>
          <w:szCs w:val="24"/>
        </w:rPr>
        <w:t xml:space="preserve">, </w:t>
      </w:r>
      <w:r w:rsidR="007D7B09">
        <w:rPr>
          <w:rStyle w:val="bibyear"/>
          <w:szCs w:val="24"/>
        </w:rPr>
        <w:t>2014</w:t>
      </w:r>
      <w:r>
        <w:rPr>
          <w:szCs w:val="24"/>
        </w:rPr>
        <w:t>.</w:t>
      </w:r>
      <w:r>
        <w:rPr>
          <w:rStyle w:val="bibyear"/>
          <w:szCs w:val="24"/>
        </w:rPr>
        <w:fldChar w:fldCharType="begin"/>
      </w:r>
      <w:r>
        <w:rPr>
          <w:rStyle w:val="bibyear"/>
          <w:szCs w:val="24"/>
        </w:rPr>
        <w:instrText xml:space="preserve"> IF "x_-3" "</w:instrText>
      </w:r>
      <w:r>
        <w:rPr>
          <w:rStyle w:val="bibyear"/>
          <w:szCs w:val="24"/>
        </w:rPr>
        <w:fldChar w:fldCharType="begin"/>
      </w:r>
      <w:r>
        <w:rPr>
          <w:rStyle w:val="bibyear"/>
          <w:szCs w:val="24"/>
        </w:rPr>
        <w:instrText xml:space="preserve"> IF </w:instrText>
      </w:r>
      <w:r>
        <w:rPr>
          <w:rStyle w:val="bibyear"/>
          <w:szCs w:val="24"/>
        </w:rPr>
        <w:fldChar w:fldCharType="begin"/>
      </w:r>
      <w:r>
        <w:rPr>
          <w:rStyle w:val="bibyear"/>
          <w:szCs w:val="24"/>
        </w:rPr>
        <w:instrText xml:space="preserve"> DOCPROPERTY "x_t" </w:instrText>
      </w:r>
      <w:r>
        <w:rPr>
          <w:rStyle w:val="bibyear"/>
          <w:szCs w:val="24"/>
        </w:rPr>
        <w:fldChar w:fldCharType="separate"/>
      </w:r>
      <w:r>
        <w:rPr>
          <w:rStyle w:val="bibyear"/>
          <w:szCs w:val="24"/>
        </w:rPr>
        <w:instrText>Y</w:instrText>
      </w:r>
      <w:r>
        <w:rPr>
          <w:rStyle w:val="bibyear"/>
          <w:szCs w:val="24"/>
        </w:rPr>
        <w:fldChar w:fldCharType="end"/>
      </w:r>
      <w:r>
        <w:rPr>
          <w:rStyle w:val="bibyear"/>
          <w:szCs w:val="24"/>
        </w:rPr>
        <w:instrText xml:space="preserve"> &lt;&gt; N "&lt;/</w:instrText>
      </w:r>
      <w:r>
        <w:rPr>
          <w:rStyle w:val="bibyear"/>
          <w:szCs w:val="24"/>
        </w:rPr>
        <w:fldChar w:fldCharType="begin"/>
      </w:r>
      <w:r>
        <w:rPr>
          <w:rStyle w:val="bibyear"/>
          <w:szCs w:val="24"/>
        </w:rPr>
        <w:instrText xml:space="preserve"> QUOTE "edb" </w:instrText>
      </w:r>
      <w:r>
        <w:rPr>
          <w:rStyle w:val="bibyear"/>
          <w:szCs w:val="24"/>
        </w:rPr>
        <w:fldChar w:fldCharType="separate"/>
      </w:r>
      <w:r>
        <w:rPr>
          <w:rStyle w:val="bibyear"/>
          <w:szCs w:val="24"/>
        </w:rPr>
        <w:instrText>edb</w:instrText>
      </w:r>
      <w:r>
        <w:rPr>
          <w:rStyle w:val="bibyear"/>
          <w:szCs w:val="24"/>
        </w:rPr>
        <w:fldChar w:fldCharType="end"/>
      </w:r>
      <w:r>
        <w:rPr>
          <w:rStyle w:val="bibyear"/>
          <w:szCs w:val="24"/>
        </w:rPr>
        <w:instrText xml:space="preserve">" </w:instrText>
      </w:r>
      <w:r>
        <w:rPr>
          <w:rStyle w:val="bibyear"/>
          <w:szCs w:val="24"/>
        </w:rPr>
        <w:fldChar w:fldCharType="separate"/>
      </w:r>
      <w:r>
        <w:rPr>
          <w:rStyle w:val="bibyear"/>
          <w:noProof/>
          <w:szCs w:val="24"/>
        </w:rPr>
        <w:instrText>&lt;/edb</w:instrText>
      </w:r>
      <w:r>
        <w:rPr>
          <w:rStyle w:val="bibyear"/>
          <w:szCs w:val="24"/>
        </w:rPr>
        <w:fldChar w:fldCharType="end"/>
      </w:r>
      <w:r>
        <w:rPr>
          <w:rStyle w:val="bibyear"/>
          <w:szCs w:val="24"/>
        </w:rPr>
        <w:fldChar w:fldCharType="begin"/>
      </w:r>
      <w:r>
        <w:rPr>
          <w:rStyle w:val="bibyear"/>
          <w:szCs w:val="24"/>
        </w:rPr>
        <w:instrText xml:space="preserve"> IF </w:instrText>
      </w:r>
      <w:r>
        <w:rPr>
          <w:rStyle w:val="bibyear"/>
          <w:szCs w:val="24"/>
        </w:rPr>
        <w:fldChar w:fldCharType="begin"/>
      </w:r>
      <w:r>
        <w:rPr>
          <w:rStyle w:val="bibyear"/>
          <w:szCs w:val="24"/>
        </w:rPr>
        <w:instrText xml:space="preserve"> DOCPROPERTY "x_t" </w:instrText>
      </w:r>
      <w:r>
        <w:rPr>
          <w:rStyle w:val="bibyear"/>
          <w:szCs w:val="24"/>
        </w:rPr>
        <w:fldChar w:fldCharType="separate"/>
      </w:r>
      <w:r>
        <w:rPr>
          <w:rStyle w:val="bibyear"/>
          <w:szCs w:val="24"/>
        </w:rPr>
        <w:instrText>Y</w:instrText>
      </w:r>
      <w:r>
        <w:rPr>
          <w:rStyle w:val="bibyear"/>
          <w:szCs w:val="24"/>
        </w:rPr>
        <w:fldChar w:fldCharType="end"/>
      </w:r>
      <w:r>
        <w:rPr>
          <w:rStyle w:val="bibyear"/>
          <w:szCs w:val="24"/>
        </w:rPr>
        <w:instrText xml:space="preserve"> &lt;&gt; N "&gt;" </w:instrText>
      </w:r>
      <w:r>
        <w:rPr>
          <w:rStyle w:val="bibyear"/>
          <w:szCs w:val="24"/>
        </w:rPr>
        <w:fldChar w:fldCharType="separate"/>
      </w:r>
      <w:r>
        <w:rPr>
          <w:rStyle w:val="bibyear"/>
          <w:noProof/>
          <w:szCs w:val="24"/>
        </w:rPr>
        <w:instrText>&gt;</w:instrText>
      </w:r>
      <w:r>
        <w:rPr>
          <w:rStyle w:val="bibyear"/>
          <w:szCs w:val="24"/>
        </w:rPr>
        <w:fldChar w:fldCharType="end"/>
      </w:r>
      <w:r>
        <w:rPr>
          <w:rStyle w:val="bibyear"/>
          <w:szCs w:val="24"/>
        </w:rPr>
        <w:instrText xml:space="preserve">" "" </w:instrText>
      </w:r>
      <w:r>
        <w:rPr>
          <w:rStyle w:val="bibyear"/>
          <w:szCs w:val="24"/>
        </w:rPr>
        <w:fldChar w:fldCharType="separate"/>
      </w:r>
      <w:r>
        <w:rPr>
          <w:rStyle w:val="bibyear"/>
          <w:noProof/>
          <w:szCs w:val="24"/>
        </w:rPr>
        <w:t>&lt;/</w:t>
      </w:r>
      <w:proofErr w:type="spellStart"/>
      <w:r>
        <w:rPr>
          <w:rStyle w:val="bibyear"/>
          <w:noProof/>
          <w:szCs w:val="24"/>
        </w:rPr>
        <w:t>edb</w:t>
      </w:r>
      <w:proofErr w:type="spellEnd"/>
      <w:r>
        <w:rPr>
          <w:rStyle w:val="bibyear"/>
          <w:noProof/>
          <w:szCs w:val="24"/>
        </w:rPr>
        <w:t>&gt;</w:t>
      </w:r>
      <w:r>
        <w:rPr>
          <w:rStyle w:val="bibyear"/>
          <w:szCs w:val="24"/>
        </w:rPr>
        <w:fldChar w:fldCharType="end"/>
      </w:r>
    </w:p>
    <w:p w14:paraId="669420A6" w14:textId="1C5CB28F" w:rsidR="007D7B09" w:rsidRDefault="007D7B09">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BC72EB">
        <w:rPr>
          <w:szCs w:val="24"/>
        </w:rPr>
        <w:instrText>jrn</w:instrText>
      </w:r>
      <w:r>
        <w:rPr>
          <w:szCs w:val="24"/>
        </w:rPr>
        <w:fldChar w:fldCharType="end"/>
      </w:r>
      <w:r>
        <w:rPr>
          <w:szCs w:val="24"/>
        </w:rPr>
        <w:instrText>"</w:instrText>
      </w:r>
      <w:r>
        <w:rPr>
          <w:szCs w:val="24"/>
        </w:rPr>
        <w:fldChar w:fldCharType="separate"/>
      </w:r>
      <w:r w:rsidR="00BC72E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w:instrText>
      </w:r>
      <w:r>
        <w:rPr>
          <w:szCs w:val="24"/>
        </w:rPr>
        <w:fldChar w:fldCharType="separate"/>
      </w:r>
      <w:r w:rsidR="00BC72EB">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BC72EB">
        <w:rPr>
          <w:szCs w:val="24"/>
        </w:rPr>
        <w:instrText>N</w:instrText>
      </w:r>
      <w:r>
        <w:rPr>
          <w:szCs w:val="24"/>
        </w:rPr>
        <w:fldChar w:fldCharType="end"/>
      </w:r>
      <w:r>
        <w:rPr>
          <w:szCs w:val="24"/>
        </w:rPr>
        <w:instrText>&lt;&gt; N</w:instrText>
      </w:r>
      <w:r>
        <w:rPr>
          <w:szCs w:val="24"/>
        </w:rPr>
        <w:fldChar w:fldCharType="separate"/>
      </w:r>
      <w:r w:rsidR="00BC72EB">
        <w:rPr>
          <w:noProof/>
          <w:szCs w:val="24"/>
        </w:rPr>
        <w:instrText>0</w:instrText>
      </w:r>
      <w:r>
        <w:rPr>
          <w:szCs w:val="24"/>
        </w:rPr>
        <w:fldChar w:fldCharType="end"/>
      </w:r>
      <w:r>
        <w:rPr>
          <w:szCs w:val="24"/>
        </w:rPr>
        <w:instrText>)</w:instrText>
      </w:r>
      <w:r>
        <w:rPr>
          <w:szCs w:val="24"/>
        </w:rPr>
        <w:fldChar w:fldCharType="separate"/>
      </w:r>
      <w:r w:rsidR="00BC72EB">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"&gt;"</w:instrText>
      </w:r>
      <w:r>
        <w:rPr>
          <w:szCs w:val="24"/>
        </w:rPr>
        <w:fldChar w:fldCharType="separate"/>
      </w:r>
      <w:r w:rsidR="00BC72EB">
        <w:rPr>
          <w:noProof/>
          <w:szCs w:val="24"/>
        </w:rPr>
        <w:instrText>&gt;</w:instrText>
      </w:r>
      <w:r>
        <w:rPr>
          <w:szCs w:val="24"/>
        </w:rPr>
        <w:fldChar w:fldCharType="end"/>
      </w:r>
      <w:r>
        <w:rPr>
          <w:szCs w:val="24"/>
        </w:rPr>
        <w:instrText>" "</w:instrText>
      </w:r>
      <w:r>
        <w:rPr>
          <w:szCs w:val="24"/>
        </w:rPr>
        <w:fldChar w:fldCharType="begin"/>
      </w:r>
      <w:r>
        <w:rPr>
          <w:szCs w:val="24"/>
        </w:rPr>
        <w:instrText>QUOTE " _issn=\"0933-3657\""</w:instrText>
      </w:r>
      <w:r>
        <w:rPr>
          <w:szCs w:val="24"/>
        </w:rPr>
        <w:fldChar w:fldCharType="separate"/>
      </w:r>
      <w:r>
        <w:rPr>
          <w:szCs w:val="24"/>
        </w:rPr>
        <w:instrText xml:space="preserve"> _issn="0933-3657"</w:instrText>
      </w:r>
      <w:r>
        <w:rPr>
          <w:szCs w:val="24"/>
        </w:rPr>
        <w:fldChar w:fldCharType="end"/>
      </w:r>
      <w:r>
        <w:rPr>
          <w:szCs w:val="24"/>
        </w:rPr>
        <w:instrText>"</w:instrText>
      </w:r>
      <w:r>
        <w:rPr>
          <w:szCs w:val="24"/>
        </w:rPr>
        <w:fldChar w:fldCharType="separate"/>
      </w:r>
      <w:proofErr w:type="gramStart"/>
      <w:r w:rsidR="00BC72EB">
        <w:rPr>
          <w:noProof/>
          <w:szCs w:val="24"/>
        </w:rPr>
        <w:t>&lt;jrn&gt;</w:t>
      </w:r>
      <w:r>
        <w:rPr>
          <w:szCs w:val="24"/>
        </w:rPr>
        <w:fldChar w:fldCharType="end"/>
      </w:r>
      <w:r>
        <w:rPr>
          <w:rStyle w:val="bibsurname"/>
          <w:szCs w:val="24"/>
        </w:rPr>
        <w:t>Bittner</w:t>
      </w:r>
      <w:r>
        <w:rPr>
          <w:szCs w:val="24"/>
        </w:rPr>
        <w:t xml:space="preserve">, </w:t>
      </w:r>
      <w:r>
        <w:rPr>
          <w:rStyle w:val="bibfname"/>
          <w:szCs w:val="24"/>
        </w:rPr>
        <w:t>Thomas</w:t>
      </w:r>
      <w:r>
        <w:rPr>
          <w:szCs w:val="24"/>
        </w:rPr>
        <w:t xml:space="preserve">, and </w:t>
      </w:r>
      <w:r>
        <w:rPr>
          <w:rStyle w:val="bibfname"/>
          <w:szCs w:val="24"/>
        </w:rPr>
        <w:t>Maureen</w:t>
      </w:r>
      <w:r>
        <w:rPr>
          <w:szCs w:val="24"/>
        </w:rPr>
        <w:t xml:space="preserve"> </w:t>
      </w:r>
      <w:r>
        <w:rPr>
          <w:rStyle w:val="bibsurname"/>
          <w:szCs w:val="24"/>
        </w:rPr>
        <w:t>Donnelly</w:t>
      </w:r>
      <w:r>
        <w:rPr>
          <w:szCs w:val="24"/>
        </w:rPr>
        <w:t>.</w:t>
      </w:r>
      <w:proofErr w:type="gramEnd"/>
      <w:r>
        <w:rPr>
          <w:szCs w:val="24"/>
        </w:rPr>
        <w:t xml:space="preserve"> </w:t>
      </w:r>
      <w:r w:rsidR="00BC72EB">
        <w:rPr>
          <w:szCs w:val="24"/>
        </w:rPr>
        <w:t>“</w:t>
      </w:r>
      <w:r>
        <w:rPr>
          <w:rStyle w:val="bibarticle"/>
          <w:szCs w:val="24"/>
        </w:rPr>
        <w:t>Logical Properties of Foundational Relations in Bio-</w:t>
      </w:r>
      <w:r w:rsidR="0074743E">
        <w:rPr>
          <w:rStyle w:val="bibarticle"/>
          <w:szCs w:val="24"/>
        </w:rPr>
        <w:t>o</w:t>
      </w:r>
      <w:r>
        <w:rPr>
          <w:rStyle w:val="bibarticle"/>
          <w:szCs w:val="24"/>
        </w:rPr>
        <w:t>ntologies.</w:t>
      </w:r>
      <w:r w:rsidR="00BC72EB">
        <w:rPr>
          <w:szCs w:val="24"/>
        </w:rPr>
        <w:t xml:space="preserve">” </w:t>
      </w:r>
      <w:r>
        <w:rPr>
          <w:rStyle w:val="bibjournal"/>
          <w:i/>
          <w:szCs w:val="24"/>
        </w:rPr>
        <w:t>Artificial Intelligence in Medicine</w:t>
      </w:r>
      <w:r>
        <w:rPr>
          <w:szCs w:val="24"/>
        </w:rPr>
        <w:t xml:space="preserve"> </w:t>
      </w:r>
      <w:r>
        <w:rPr>
          <w:rStyle w:val="bibvolume"/>
          <w:szCs w:val="24"/>
        </w:rPr>
        <w:t>39</w:t>
      </w:r>
      <w:r w:rsidR="00BC72EB">
        <w:rPr>
          <w:szCs w:val="24"/>
        </w:rPr>
        <w:t xml:space="preserve"> (</w:t>
      </w:r>
      <w:r w:rsidR="00BC72EB" w:rsidRPr="00BC72EB">
        <w:rPr>
          <w:rStyle w:val="bibyear"/>
        </w:rPr>
        <w:t>2007</w:t>
      </w:r>
      <w:r w:rsidR="00BC72EB">
        <w:rPr>
          <w:szCs w:val="24"/>
        </w:rPr>
        <w:t xml:space="preserve">): </w:t>
      </w:r>
      <w:r>
        <w:rPr>
          <w:rStyle w:val="bibfpage"/>
          <w:szCs w:val="24"/>
        </w:rPr>
        <w:t>197</w:t>
      </w:r>
      <w:r>
        <w:rPr>
          <w:szCs w:val="24"/>
        </w:rPr>
        <w:t>–</w:t>
      </w:r>
      <w:r>
        <w:rPr>
          <w:rStyle w:val="biblpage"/>
          <w:szCs w:val="24"/>
        </w:rPr>
        <w:t>216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BC72EB">
        <w:rPr>
          <w:szCs w:val="24"/>
        </w:rPr>
        <w:instrText>jrn</w:instrText>
      </w:r>
      <w:r>
        <w:rPr>
          <w:szCs w:val="24"/>
        </w:rPr>
        <w:fldChar w:fldCharType="end"/>
      </w:r>
      <w:r>
        <w:rPr>
          <w:szCs w:val="24"/>
        </w:rPr>
        <w:instrText>"</w:instrText>
      </w:r>
      <w:r>
        <w:rPr>
          <w:szCs w:val="24"/>
        </w:rPr>
        <w:fldChar w:fldCharType="separate"/>
      </w:r>
      <w:r w:rsidR="00BC72E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"&gt;"</w:instrText>
      </w:r>
      <w:r>
        <w:rPr>
          <w:szCs w:val="24"/>
        </w:rPr>
        <w:fldChar w:fldCharType="separate"/>
      </w:r>
      <w:r w:rsidR="00BC72EB">
        <w:rPr>
          <w:noProof/>
          <w:szCs w:val="24"/>
        </w:rPr>
        <w:instrText>&gt;</w:instrText>
      </w:r>
      <w:r>
        <w:rPr>
          <w:szCs w:val="24"/>
        </w:rPr>
        <w:fldChar w:fldCharType="end"/>
      </w:r>
      <w:r>
        <w:rPr>
          <w:szCs w:val="24"/>
        </w:rPr>
        <w:instrText>" ""</w:instrText>
      </w:r>
      <w:r>
        <w:rPr>
          <w:szCs w:val="24"/>
        </w:rPr>
        <w:fldChar w:fldCharType="separate"/>
      </w:r>
      <w:r w:rsidR="00BC72EB">
        <w:rPr>
          <w:noProof/>
          <w:szCs w:val="24"/>
        </w:rPr>
        <w:t>&lt;/</w:t>
      </w:r>
      <w:proofErr w:type="spellStart"/>
      <w:r w:rsidR="00BC72EB">
        <w:rPr>
          <w:noProof/>
          <w:szCs w:val="24"/>
        </w:rPr>
        <w:t>jrn</w:t>
      </w:r>
      <w:proofErr w:type="spellEnd"/>
      <w:r w:rsidR="00BC72EB">
        <w:rPr>
          <w:noProof/>
          <w:szCs w:val="24"/>
        </w:rPr>
        <w:t>&gt;</w:t>
      </w:r>
      <w:r>
        <w:rPr>
          <w:szCs w:val="24"/>
        </w:rPr>
        <w:fldChar w:fldCharType="end"/>
      </w:r>
    </w:p>
    <w:p w14:paraId="5BB55B0B" w14:textId="77777777" w:rsidR="007D7B09" w:rsidRDefault="007D7B09">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BC72EB">
        <w:rPr>
          <w:szCs w:val="24"/>
        </w:rPr>
        <w:instrText>jrn</w:instrText>
      </w:r>
      <w:r>
        <w:rPr>
          <w:szCs w:val="24"/>
        </w:rPr>
        <w:fldChar w:fldCharType="end"/>
      </w:r>
      <w:r>
        <w:rPr>
          <w:szCs w:val="24"/>
        </w:rPr>
        <w:instrText>"</w:instrText>
      </w:r>
      <w:r>
        <w:rPr>
          <w:szCs w:val="24"/>
        </w:rPr>
        <w:fldChar w:fldCharType="separate"/>
      </w:r>
      <w:r w:rsidR="00BC72E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w:instrText>
      </w:r>
      <w:r>
        <w:rPr>
          <w:szCs w:val="24"/>
        </w:rPr>
        <w:fldChar w:fldCharType="separate"/>
      </w:r>
      <w:r w:rsidR="00BC72EB">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BC72EB">
        <w:rPr>
          <w:szCs w:val="24"/>
        </w:rPr>
        <w:instrText>N</w:instrText>
      </w:r>
      <w:r>
        <w:rPr>
          <w:szCs w:val="24"/>
        </w:rPr>
        <w:fldChar w:fldCharType="end"/>
      </w:r>
      <w:r>
        <w:rPr>
          <w:szCs w:val="24"/>
        </w:rPr>
        <w:instrText>&lt;&gt; N</w:instrText>
      </w:r>
      <w:r>
        <w:rPr>
          <w:szCs w:val="24"/>
        </w:rPr>
        <w:fldChar w:fldCharType="separate"/>
      </w:r>
      <w:r w:rsidR="00BC72EB">
        <w:rPr>
          <w:noProof/>
          <w:szCs w:val="24"/>
        </w:rPr>
        <w:instrText>0</w:instrText>
      </w:r>
      <w:r>
        <w:rPr>
          <w:szCs w:val="24"/>
        </w:rPr>
        <w:fldChar w:fldCharType="end"/>
      </w:r>
      <w:r>
        <w:rPr>
          <w:szCs w:val="24"/>
        </w:rPr>
        <w:instrText>)</w:instrText>
      </w:r>
      <w:r>
        <w:rPr>
          <w:szCs w:val="24"/>
        </w:rPr>
        <w:fldChar w:fldCharType="separate"/>
      </w:r>
      <w:r w:rsidR="00BC72EB">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"&gt;"</w:instrText>
      </w:r>
      <w:r>
        <w:rPr>
          <w:szCs w:val="24"/>
        </w:rPr>
        <w:fldChar w:fldCharType="separate"/>
      </w:r>
      <w:r w:rsidR="00BC72EB">
        <w:rPr>
          <w:noProof/>
          <w:szCs w:val="24"/>
        </w:rPr>
        <w:instrText>&gt;</w:instrText>
      </w:r>
      <w:r>
        <w:rPr>
          <w:szCs w:val="24"/>
        </w:rPr>
        <w:fldChar w:fldCharType="end"/>
      </w:r>
      <w:r>
        <w:rPr>
          <w:szCs w:val="24"/>
        </w:rPr>
        <w:instrText>" "</w:instrText>
      </w:r>
      <w:r>
        <w:rPr>
          <w:szCs w:val="24"/>
        </w:rPr>
        <w:fldChar w:fldCharType="begin"/>
      </w:r>
      <w:r>
        <w:rPr>
          <w:szCs w:val="24"/>
        </w:rPr>
        <w:instrText>QUOTE " _issn=\"0933-3657\""</w:instrText>
      </w:r>
      <w:r>
        <w:rPr>
          <w:szCs w:val="24"/>
        </w:rPr>
        <w:fldChar w:fldCharType="separate"/>
      </w:r>
      <w:r>
        <w:rPr>
          <w:szCs w:val="24"/>
        </w:rPr>
        <w:instrText xml:space="preserve"> _issn="0933-3657"</w:instrText>
      </w:r>
      <w:r>
        <w:rPr>
          <w:szCs w:val="24"/>
        </w:rPr>
        <w:fldChar w:fldCharType="end"/>
      </w:r>
      <w:r>
        <w:rPr>
          <w:szCs w:val="24"/>
        </w:rPr>
        <w:instrText>"</w:instrText>
      </w:r>
      <w:r>
        <w:rPr>
          <w:szCs w:val="24"/>
        </w:rPr>
        <w:fldChar w:fldCharType="separate"/>
      </w:r>
      <w:proofErr w:type="gramStart"/>
      <w:r w:rsidR="00BC72EB">
        <w:rPr>
          <w:noProof/>
          <w:szCs w:val="24"/>
        </w:rPr>
        <w:t>&lt;jrn&gt;</w:t>
      </w:r>
      <w:r>
        <w:rPr>
          <w:szCs w:val="24"/>
        </w:rPr>
        <w:fldChar w:fldCharType="end"/>
      </w:r>
      <w:r>
        <w:rPr>
          <w:rStyle w:val="bibsurname"/>
          <w:szCs w:val="24"/>
        </w:rPr>
        <w:t>Donnelly</w:t>
      </w:r>
      <w:r>
        <w:rPr>
          <w:szCs w:val="24"/>
        </w:rPr>
        <w:t xml:space="preserve">, </w:t>
      </w:r>
      <w:r>
        <w:rPr>
          <w:rStyle w:val="bibfname"/>
          <w:szCs w:val="24"/>
        </w:rPr>
        <w:t>Maureen</w:t>
      </w:r>
      <w:r>
        <w:rPr>
          <w:szCs w:val="24"/>
        </w:rPr>
        <w:t xml:space="preserve">, </w:t>
      </w:r>
      <w:r>
        <w:rPr>
          <w:rStyle w:val="bibfname"/>
          <w:szCs w:val="24"/>
        </w:rPr>
        <w:t>Thomas</w:t>
      </w:r>
      <w:r>
        <w:rPr>
          <w:szCs w:val="24"/>
        </w:rPr>
        <w:t xml:space="preserve"> </w:t>
      </w:r>
      <w:r>
        <w:rPr>
          <w:rStyle w:val="bibsurname"/>
          <w:szCs w:val="24"/>
        </w:rPr>
        <w:t>Bittner</w:t>
      </w:r>
      <w:r>
        <w:rPr>
          <w:szCs w:val="24"/>
        </w:rPr>
        <w:t xml:space="preserve">, and </w:t>
      </w:r>
      <w:r>
        <w:rPr>
          <w:rStyle w:val="bibfname"/>
          <w:szCs w:val="24"/>
        </w:rPr>
        <w:t>Cornelius</w:t>
      </w:r>
      <w:r>
        <w:rPr>
          <w:szCs w:val="24"/>
        </w:rPr>
        <w:t xml:space="preserve"> </w:t>
      </w:r>
      <w:proofErr w:type="spellStart"/>
      <w:r>
        <w:rPr>
          <w:rStyle w:val="bibsurname"/>
          <w:szCs w:val="24"/>
        </w:rPr>
        <w:t>Rosse</w:t>
      </w:r>
      <w:proofErr w:type="spellEnd"/>
      <w:r>
        <w:rPr>
          <w:szCs w:val="24"/>
        </w:rPr>
        <w:t>.</w:t>
      </w:r>
      <w:proofErr w:type="gramEnd"/>
      <w:r>
        <w:rPr>
          <w:szCs w:val="24"/>
        </w:rPr>
        <w:t xml:space="preserve"> </w:t>
      </w:r>
      <w:r w:rsidR="0024287D">
        <w:rPr>
          <w:szCs w:val="24"/>
        </w:rPr>
        <w:t>“</w:t>
      </w:r>
      <w:r>
        <w:rPr>
          <w:rStyle w:val="bibarticle"/>
          <w:szCs w:val="24"/>
        </w:rPr>
        <w:t>A Formal Theory for Spatial Representation and Reasoning in Biomedical Ontologies.</w:t>
      </w:r>
      <w:r w:rsidR="0024287D">
        <w:rPr>
          <w:szCs w:val="24"/>
        </w:rPr>
        <w:t xml:space="preserve">” </w:t>
      </w:r>
      <w:r>
        <w:rPr>
          <w:rStyle w:val="bibjournal"/>
          <w:i/>
          <w:szCs w:val="24"/>
        </w:rPr>
        <w:t>Artificial Intelligence in Medicine</w:t>
      </w:r>
      <w:r>
        <w:rPr>
          <w:szCs w:val="24"/>
        </w:rPr>
        <w:t xml:space="preserve"> </w:t>
      </w:r>
      <w:r>
        <w:rPr>
          <w:rStyle w:val="bibvolume"/>
          <w:szCs w:val="24"/>
        </w:rPr>
        <w:t>36</w:t>
      </w:r>
      <w:r w:rsidR="00BC72EB">
        <w:rPr>
          <w:szCs w:val="24"/>
        </w:rPr>
        <w:t xml:space="preserve"> (</w:t>
      </w:r>
      <w:r w:rsidR="00BC72EB">
        <w:rPr>
          <w:rStyle w:val="bibyear"/>
          <w:szCs w:val="24"/>
        </w:rPr>
        <w:t>2006)</w:t>
      </w:r>
      <w:r w:rsidR="00BC72EB" w:rsidRPr="00BC72EB">
        <w:t xml:space="preserve">: </w:t>
      </w:r>
      <w:r>
        <w:rPr>
          <w:rStyle w:val="bibfpage"/>
          <w:szCs w:val="24"/>
        </w:rPr>
        <w:t>1</w:t>
      </w:r>
      <w:r>
        <w:rPr>
          <w:szCs w:val="24"/>
        </w:rPr>
        <w:t>–</w:t>
      </w:r>
      <w:r>
        <w:rPr>
          <w:rStyle w:val="biblpage"/>
          <w:szCs w:val="24"/>
        </w:rPr>
        <w:t>27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BC72EB">
        <w:rPr>
          <w:szCs w:val="24"/>
        </w:rPr>
        <w:instrText>jrn</w:instrText>
      </w:r>
      <w:r>
        <w:rPr>
          <w:szCs w:val="24"/>
        </w:rPr>
        <w:fldChar w:fldCharType="end"/>
      </w:r>
      <w:r>
        <w:rPr>
          <w:szCs w:val="24"/>
        </w:rPr>
        <w:instrText>"</w:instrText>
      </w:r>
      <w:r>
        <w:rPr>
          <w:szCs w:val="24"/>
        </w:rPr>
        <w:fldChar w:fldCharType="separate"/>
      </w:r>
      <w:r w:rsidR="00BC72E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"&gt;"</w:instrText>
      </w:r>
      <w:r>
        <w:rPr>
          <w:szCs w:val="24"/>
        </w:rPr>
        <w:fldChar w:fldCharType="separate"/>
      </w:r>
      <w:r w:rsidR="00BC72EB">
        <w:rPr>
          <w:noProof/>
          <w:szCs w:val="24"/>
        </w:rPr>
        <w:instrText>&gt;</w:instrText>
      </w:r>
      <w:r>
        <w:rPr>
          <w:szCs w:val="24"/>
        </w:rPr>
        <w:fldChar w:fldCharType="end"/>
      </w:r>
      <w:r>
        <w:rPr>
          <w:szCs w:val="24"/>
        </w:rPr>
        <w:instrText>" ""</w:instrText>
      </w:r>
      <w:r>
        <w:rPr>
          <w:szCs w:val="24"/>
        </w:rPr>
        <w:fldChar w:fldCharType="separate"/>
      </w:r>
      <w:r w:rsidR="00BC72EB">
        <w:rPr>
          <w:noProof/>
          <w:szCs w:val="24"/>
        </w:rPr>
        <w:t>&lt;/</w:t>
      </w:r>
      <w:proofErr w:type="spellStart"/>
      <w:r w:rsidR="00BC72EB">
        <w:rPr>
          <w:noProof/>
          <w:szCs w:val="24"/>
        </w:rPr>
        <w:t>jrn</w:t>
      </w:r>
      <w:proofErr w:type="spellEnd"/>
      <w:r w:rsidR="00BC72EB">
        <w:rPr>
          <w:noProof/>
          <w:szCs w:val="24"/>
        </w:rPr>
        <w:t>&gt;</w:t>
      </w:r>
      <w:r>
        <w:rPr>
          <w:szCs w:val="24"/>
        </w:rPr>
        <w:fldChar w:fldCharType="end"/>
      </w:r>
    </w:p>
    <w:p w14:paraId="1551E256" w14:textId="464F67FA" w:rsidR="007D7B09" w:rsidRDefault="007D7B09">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BC72EB">
        <w:rPr>
          <w:szCs w:val="24"/>
        </w:rPr>
        <w:instrText>jrn</w:instrText>
      </w:r>
      <w:r>
        <w:rPr>
          <w:szCs w:val="24"/>
        </w:rPr>
        <w:fldChar w:fldCharType="end"/>
      </w:r>
      <w:r>
        <w:rPr>
          <w:szCs w:val="24"/>
        </w:rPr>
        <w:instrText>"</w:instrText>
      </w:r>
      <w:r>
        <w:rPr>
          <w:szCs w:val="24"/>
        </w:rPr>
        <w:fldChar w:fldCharType="separate"/>
      </w:r>
      <w:r w:rsidR="00BC72E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w:instrText>
      </w:r>
      <w:r>
        <w:rPr>
          <w:szCs w:val="24"/>
        </w:rPr>
        <w:fldChar w:fldCharType="separate"/>
      </w:r>
      <w:r w:rsidR="00BC72EB">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BC72EB">
        <w:rPr>
          <w:szCs w:val="24"/>
        </w:rPr>
        <w:instrText>N</w:instrText>
      </w:r>
      <w:r>
        <w:rPr>
          <w:szCs w:val="24"/>
        </w:rPr>
        <w:fldChar w:fldCharType="end"/>
      </w:r>
      <w:r>
        <w:rPr>
          <w:szCs w:val="24"/>
        </w:rPr>
        <w:instrText>&lt;&gt; N</w:instrText>
      </w:r>
      <w:r>
        <w:rPr>
          <w:szCs w:val="24"/>
        </w:rPr>
        <w:fldChar w:fldCharType="separate"/>
      </w:r>
      <w:r w:rsidR="00BC72EB">
        <w:rPr>
          <w:noProof/>
          <w:szCs w:val="24"/>
        </w:rPr>
        <w:instrText>0</w:instrText>
      </w:r>
      <w:r>
        <w:rPr>
          <w:szCs w:val="24"/>
        </w:rPr>
        <w:fldChar w:fldCharType="end"/>
      </w:r>
      <w:r>
        <w:rPr>
          <w:szCs w:val="24"/>
        </w:rPr>
        <w:instrText>)</w:instrText>
      </w:r>
      <w:r>
        <w:rPr>
          <w:szCs w:val="24"/>
        </w:rPr>
        <w:fldChar w:fldCharType="separate"/>
      </w:r>
      <w:r w:rsidR="00BC72EB">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"&gt;"</w:instrText>
      </w:r>
      <w:r>
        <w:rPr>
          <w:szCs w:val="24"/>
        </w:rPr>
        <w:fldChar w:fldCharType="separate"/>
      </w:r>
      <w:r w:rsidR="00BC72EB">
        <w:rPr>
          <w:noProof/>
          <w:szCs w:val="24"/>
        </w:rPr>
        <w:instrText>&gt;</w:instrText>
      </w:r>
      <w:r>
        <w:rPr>
          <w:szCs w:val="24"/>
        </w:rPr>
        <w:fldChar w:fldCharType="end"/>
      </w:r>
      <w:r>
        <w:rPr>
          <w:szCs w:val="24"/>
        </w:rPr>
        <w:instrText>" "</w:instrText>
      </w:r>
      <w:r>
        <w:rPr>
          <w:szCs w:val="24"/>
        </w:rPr>
        <w:fldChar w:fldCharType="begin"/>
      </w:r>
      <w:r>
        <w:rPr>
          <w:szCs w:val="24"/>
        </w:rPr>
        <w:instrText>QUOTE " _issn=\"1465-6906\""</w:instrText>
      </w:r>
      <w:r>
        <w:rPr>
          <w:szCs w:val="24"/>
        </w:rPr>
        <w:fldChar w:fldCharType="separate"/>
      </w:r>
      <w:r>
        <w:rPr>
          <w:szCs w:val="24"/>
        </w:rPr>
        <w:instrText xml:space="preserve"> _issn="1465-6906"</w:instrText>
      </w:r>
      <w:r>
        <w:rPr>
          <w:szCs w:val="24"/>
        </w:rPr>
        <w:fldChar w:fldCharType="end"/>
      </w:r>
      <w:r>
        <w:rPr>
          <w:szCs w:val="24"/>
        </w:rPr>
        <w:instrText>"</w:instrText>
      </w:r>
      <w:r>
        <w:rPr>
          <w:szCs w:val="24"/>
        </w:rPr>
        <w:fldChar w:fldCharType="separate"/>
      </w:r>
      <w:r w:rsidR="00BC72EB">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w:t>
      </w:r>
      <w:r>
        <w:rPr>
          <w:rStyle w:val="bibfname"/>
          <w:szCs w:val="24"/>
        </w:rPr>
        <w:t>Werner</w:t>
      </w:r>
      <w:r>
        <w:rPr>
          <w:szCs w:val="24"/>
        </w:rPr>
        <w:t xml:space="preserve"> </w:t>
      </w:r>
      <w:proofErr w:type="spellStart"/>
      <w:r>
        <w:rPr>
          <w:rStyle w:val="bibsurname"/>
          <w:szCs w:val="24"/>
        </w:rPr>
        <w:t>Ceusters</w:t>
      </w:r>
      <w:proofErr w:type="spellEnd"/>
      <w:r>
        <w:rPr>
          <w:szCs w:val="24"/>
        </w:rPr>
        <w:t xml:space="preserve">, </w:t>
      </w:r>
      <w:r>
        <w:rPr>
          <w:rStyle w:val="bibfname"/>
          <w:szCs w:val="24"/>
        </w:rPr>
        <w:t>Bert</w:t>
      </w:r>
      <w:r>
        <w:rPr>
          <w:szCs w:val="24"/>
        </w:rPr>
        <w:t xml:space="preserve"> </w:t>
      </w:r>
      <w:proofErr w:type="spellStart"/>
      <w:r>
        <w:rPr>
          <w:rStyle w:val="bibsurname"/>
          <w:szCs w:val="24"/>
        </w:rPr>
        <w:t>Klagges</w:t>
      </w:r>
      <w:proofErr w:type="spellEnd"/>
      <w:r>
        <w:rPr>
          <w:szCs w:val="24"/>
        </w:rPr>
        <w:t xml:space="preserve">, </w:t>
      </w:r>
      <w:r>
        <w:rPr>
          <w:rStyle w:val="bibfname"/>
          <w:szCs w:val="24"/>
        </w:rPr>
        <w:t>Jacob</w:t>
      </w:r>
      <w:r>
        <w:rPr>
          <w:szCs w:val="24"/>
        </w:rPr>
        <w:t xml:space="preserve"> </w:t>
      </w:r>
      <w:proofErr w:type="spellStart"/>
      <w:r>
        <w:rPr>
          <w:rStyle w:val="bibsurname"/>
          <w:szCs w:val="24"/>
        </w:rPr>
        <w:t>Köhler</w:t>
      </w:r>
      <w:proofErr w:type="spellEnd"/>
      <w:r>
        <w:rPr>
          <w:szCs w:val="24"/>
        </w:rPr>
        <w:t xml:space="preserve">, </w:t>
      </w:r>
      <w:proofErr w:type="spellStart"/>
      <w:r>
        <w:rPr>
          <w:rStyle w:val="bibfname"/>
          <w:szCs w:val="24"/>
        </w:rPr>
        <w:t>Anand</w:t>
      </w:r>
      <w:proofErr w:type="spellEnd"/>
      <w:r>
        <w:rPr>
          <w:szCs w:val="24"/>
        </w:rPr>
        <w:t xml:space="preserve"> </w:t>
      </w:r>
      <w:r>
        <w:rPr>
          <w:rStyle w:val="bibsurname"/>
          <w:szCs w:val="24"/>
        </w:rPr>
        <w:t>Kumar</w:t>
      </w:r>
      <w:r>
        <w:rPr>
          <w:szCs w:val="24"/>
        </w:rPr>
        <w:t xml:space="preserve">, </w:t>
      </w:r>
      <w:r>
        <w:rPr>
          <w:rStyle w:val="bibfname"/>
          <w:szCs w:val="24"/>
        </w:rPr>
        <w:t>Jane</w:t>
      </w:r>
      <w:r>
        <w:rPr>
          <w:szCs w:val="24"/>
        </w:rPr>
        <w:t xml:space="preserve"> </w:t>
      </w:r>
      <w:r>
        <w:rPr>
          <w:rStyle w:val="bibsurname"/>
          <w:szCs w:val="24"/>
        </w:rPr>
        <w:t>Lomax</w:t>
      </w:r>
      <w:r>
        <w:rPr>
          <w:szCs w:val="24"/>
        </w:rPr>
        <w:t xml:space="preserve">, </w:t>
      </w:r>
      <w:r>
        <w:rPr>
          <w:rStyle w:val="bibfname"/>
          <w:szCs w:val="24"/>
        </w:rPr>
        <w:t>Chris</w:t>
      </w:r>
      <w:r>
        <w:rPr>
          <w:szCs w:val="24"/>
        </w:rPr>
        <w:t xml:space="preserve"> </w:t>
      </w:r>
      <w:proofErr w:type="spellStart"/>
      <w:r>
        <w:rPr>
          <w:rStyle w:val="bibsurname"/>
          <w:szCs w:val="24"/>
        </w:rPr>
        <w:t>Mungall</w:t>
      </w:r>
      <w:proofErr w:type="spellEnd"/>
      <w:r>
        <w:rPr>
          <w:szCs w:val="24"/>
        </w:rPr>
        <w:t xml:space="preserve">, </w:t>
      </w:r>
      <w:r>
        <w:rPr>
          <w:rStyle w:val="bibfname"/>
          <w:szCs w:val="24"/>
        </w:rPr>
        <w:t>Fabian</w:t>
      </w:r>
      <w:r>
        <w:rPr>
          <w:szCs w:val="24"/>
        </w:rPr>
        <w:t xml:space="preserve"> </w:t>
      </w:r>
      <w:proofErr w:type="spellStart"/>
      <w:r>
        <w:rPr>
          <w:rStyle w:val="bibsurname"/>
          <w:szCs w:val="24"/>
        </w:rPr>
        <w:t>Neuhaus</w:t>
      </w:r>
      <w:proofErr w:type="spellEnd"/>
      <w:r>
        <w:rPr>
          <w:szCs w:val="24"/>
        </w:rPr>
        <w:t xml:space="preserve">, </w:t>
      </w:r>
      <w:r>
        <w:rPr>
          <w:rStyle w:val="bibfname"/>
          <w:szCs w:val="24"/>
        </w:rPr>
        <w:t>Alan L.</w:t>
      </w:r>
      <w:r>
        <w:rPr>
          <w:szCs w:val="24"/>
        </w:rPr>
        <w:t xml:space="preserve"> </w:t>
      </w:r>
      <w:r>
        <w:rPr>
          <w:rStyle w:val="bibsurname"/>
          <w:szCs w:val="24"/>
        </w:rPr>
        <w:t>Rector</w:t>
      </w:r>
      <w:r>
        <w:rPr>
          <w:szCs w:val="24"/>
        </w:rPr>
        <w:t xml:space="preserve">, and </w:t>
      </w:r>
      <w:r>
        <w:rPr>
          <w:rStyle w:val="bibfname"/>
          <w:szCs w:val="24"/>
        </w:rPr>
        <w:t>Cornelius</w:t>
      </w:r>
      <w:r>
        <w:rPr>
          <w:szCs w:val="24"/>
        </w:rPr>
        <w:t xml:space="preserve"> </w:t>
      </w:r>
      <w:proofErr w:type="spellStart"/>
      <w:r>
        <w:rPr>
          <w:rStyle w:val="bibsurname"/>
          <w:szCs w:val="24"/>
        </w:rPr>
        <w:t>Rosse</w:t>
      </w:r>
      <w:proofErr w:type="spellEnd"/>
      <w:r>
        <w:rPr>
          <w:szCs w:val="24"/>
        </w:rPr>
        <w:t xml:space="preserve">. </w:t>
      </w:r>
      <w:r w:rsidR="00BC72EB">
        <w:rPr>
          <w:szCs w:val="24"/>
        </w:rPr>
        <w:t>“</w:t>
      </w:r>
      <w:r>
        <w:rPr>
          <w:rStyle w:val="bibarticle"/>
          <w:szCs w:val="24"/>
        </w:rPr>
        <w:t xml:space="preserve">Relations in </w:t>
      </w:r>
      <w:r>
        <w:rPr>
          <w:rStyle w:val="bibarticle"/>
          <w:szCs w:val="24"/>
        </w:rPr>
        <w:lastRenderedPageBreak/>
        <w:t>Biomedical Ontologies.</w:t>
      </w:r>
      <w:r w:rsidR="00BC72EB">
        <w:rPr>
          <w:szCs w:val="24"/>
        </w:rPr>
        <w:t xml:space="preserve">” </w:t>
      </w:r>
      <w:r>
        <w:rPr>
          <w:rStyle w:val="bibjournal"/>
          <w:i/>
          <w:szCs w:val="24"/>
        </w:rPr>
        <w:t>Genome Biology</w:t>
      </w:r>
      <w:r>
        <w:rPr>
          <w:szCs w:val="24"/>
        </w:rPr>
        <w:t xml:space="preserve"> </w:t>
      </w:r>
      <w:r>
        <w:rPr>
          <w:rStyle w:val="bibvolume"/>
          <w:szCs w:val="24"/>
        </w:rPr>
        <w:t>6</w:t>
      </w:r>
      <w:r>
        <w:rPr>
          <w:szCs w:val="24"/>
        </w:rPr>
        <w:t xml:space="preserve"> (</w:t>
      </w:r>
      <w:r>
        <w:rPr>
          <w:rStyle w:val="bibissue"/>
          <w:szCs w:val="24"/>
        </w:rPr>
        <w:t>5</w:t>
      </w:r>
      <w:r>
        <w:rPr>
          <w:szCs w:val="24"/>
        </w:rPr>
        <w:t>)</w:t>
      </w:r>
      <w:r w:rsidR="00BC72EB">
        <w:rPr>
          <w:szCs w:val="24"/>
        </w:rPr>
        <w:t xml:space="preserve"> (</w:t>
      </w:r>
      <w:r w:rsidR="00BC72EB">
        <w:rPr>
          <w:rStyle w:val="bibyear"/>
          <w:szCs w:val="24"/>
        </w:rPr>
        <w:t>2005</w:t>
      </w:r>
      <w:r w:rsidR="00BC72EB">
        <w:rPr>
          <w:szCs w:val="24"/>
        </w:rPr>
        <w:t>),</w:t>
      </w:r>
      <w:r>
        <w:rPr>
          <w:szCs w:val="24"/>
        </w:rPr>
        <w:t xml:space="preserve"> doi</w:t>
      </w:r>
      <w:proofErr w:type="gramStart"/>
      <w:r>
        <w:rPr>
          <w:szCs w:val="24"/>
        </w:rPr>
        <w:t>:</w:t>
      </w:r>
      <w:r>
        <w:rPr>
          <w:rStyle w:val="bibdoi"/>
          <w:szCs w:val="24"/>
        </w:rPr>
        <w:t>10.1186</w:t>
      </w:r>
      <w:proofErr w:type="gramEnd"/>
      <w:r>
        <w:rPr>
          <w:rStyle w:val="bibdoi"/>
          <w:szCs w:val="24"/>
        </w:rPr>
        <w:t>/gb-2005-6-5-r46</w:t>
      </w:r>
      <w:r w:rsidR="001E6519">
        <w:t>,</w:t>
      </w:r>
      <w:r>
        <w:rPr>
          <w:szCs w:val="24"/>
        </w:rPr>
        <w:t xml:space="preserve"> accessed September 25, 2014.</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BC72EB">
        <w:rPr>
          <w:szCs w:val="24"/>
        </w:rPr>
        <w:instrText>jrn</w:instrText>
      </w:r>
      <w:r>
        <w:rPr>
          <w:szCs w:val="24"/>
        </w:rPr>
        <w:fldChar w:fldCharType="end"/>
      </w:r>
      <w:r>
        <w:rPr>
          <w:szCs w:val="24"/>
        </w:rPr>
        <w:instrText>"</w:instrText>
      </w:r>
      <w:r>
        <w:rPr>
          <w:szCs w:val="24"/>
        </w:rPr>
        <w:fldChar w:fldCharType="separate"/>
      </w:r>
      <w:r w:rsidR="00BC72EB">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BC72EB">
        <w:rPr>
          <w:szCs w:val="24"/>
        </w:rPr>
        <w:instrText>Y</w:instrText>
      </w:r>
      <w:r>
        <w:rPr>
          <w:szCs w:val="24"/>
        </w:rPr>
        <w:fldChar w:fldCharType="end"/>
      </w:r>
      <w:r>
        <w:rPr>
          <w:szCs w:val="24"/>
        </w:rPr>
        <w:instrText>&lt;&gt; N "&gt;"</w:instrText>
      </w:r>
      <w:r>
        <w:rPr>
          <w:szCs w:val="24"/>
        </w:rPr>
        <w:fldChar w:fldCharType="separate"/>
      </w:r>
      <w:r w:rsidR="00BC72EB">
        <w:rPr>
          <w:noProof/>
          <w:szCs w:val="24"/>
        </w:rPr>
        <w:instrText>&gt;</w:instrText>
      </w:r>
      <w:r>
        <w:rPr>
          <w:szCs w:val="24"/>
        </w:rPr>
        <w:fldChar w:fldCharType="end"/>
      </w:r>
      <w:r>
        <w:rPr>
          <w:szCs w:val="24"/>
        </w:rPr>
        <w:instrText>" ""</w:instrText>
      </w:r>
      <w:r>
        <w:rPr>
          <w:szCs w:val="24"/>
        </w:rPr>
        <w:fldChar w:fldCharType="separate"/>
      </w:r>
      <w:r w:rsidR="00BC72EB">
        <w:rPr>
          <w:noProof/>
          <w:szCs w:val="24"/>
        </w:rPr>
        <w:t>&lt;/</w:t>
      </w:r>
      <w:proofErr w:type="spellStart"/>
      <w:r w:rsidR="00BC72EB">
        <w:rPr>
          <w:noProof/>
          <w:szCs w:val="24"/>
        </w:rPr>
        <w:t>jrn</w:t>
      </w:r>
      <w:proofErr w:type="spellEnd"/>
      <w:r w:rsidR="00BC72EB">
        <w:rPr>
          <w:noProof/>
          <w:szCs w:val="24"/>
        </w:rPr>
        <w:t>&gt;</w:t>
      </w:r>
      <w:r>
        <w:rPr>
          <w:szCs w:val="24"/>
        </w:rPr>
        <w:fldChar w:fldCharType="end"/>
      </w:r>
    </w:p>
    <w:p w14:paraId="0164B837" w14:textId="77777777" w:rsidR="007D7B09" w:rsidRDefault="007D7B09">
      <w:pPr>
        <w:pStyle w:val="BoxEndBoxEnd"/>
        <w:autoSpaceDE w:val="0"/>
        <w:autoSpaceDN w:val="0"/>
        <w:adjustRightInd w:val="0"/>
        <w:rPr>
          <w:szCs w:val="24"/>
        </w:rPr>
      </w:pPr>
      <w:r>
        <w:rPr>
          <w:szCs w:val="24"/>
        </w:rPr>
        <w:t>{</w:t>
      </w:r>
      <w:proofErr w:type="spellStart"/>
      <w:r>
        <w:rPr>
          <w:szCs w:val="24"/>
        </w:rPr>
        <w:t>Box_begins</w:t>
      </w:r>
      <w:proofErr w:type="spellEnd"/>
      <w:r>
        <w:rPr>
          <w:szCs w:val="24"/>
        </w:rPr>
        <w:t>}</w:t>
      </w:r>
    </w:p>
    <w:p w14:paraId="0FFBC796" w14:textId="77777777" w:rsidR="007D7B09" w:rsidRDefault="007D7B09">
      <w:pPr>
        <w:pStyle w:val="BNBoxNumber"/>
        <w:autoSpaceDE w:val="0"/>
        <w:autoSpaceDN w:val="0"/>
        <w:adjustRightInd w:val="0"/>
        <w:rPr>
          <w:szCs w:val="24"/>
        </w:rPr>
      </w:pPr>
      <w:r>
        <w:rPr>
          <w:szCs w:val="24"/>
        </w:rPr>
        <w:t>Box 7.1</w:t>
      </w:r>
    </w:p>
    <w:p w14:paraId="49248269" w14:textId="77777777" w:rsidR="007D7B09" w:rsidRPr="00A2643D" w:rsidRDefault="007D7B09" w:rsidP="00B32E9E">
      <w:pPr>
        <w:pStyle w:val="BTBoxTitle"/>
      </w:pPr>
      <w:r w:rsidRPr="00A2643D">
        <w:t>Three Major Families of Relations</w:t>
      </w:r>
    </w:p>
    <w:p w14:paraId="18ABCEFA" w14:textId="4B5C099F" w:rsidR="00E77819" w:rsidRDefault="00E77819" w:rsidP="00D814CF">
      <w:pPr>
        <w:pStyle w:val="LList"/>
      </w:pPr>
      <w:proofErr w:type="gramStart"/>
      <w:r>
        <w:t>1</w:t>
      </w:r>
      <w:r w:rsidR="00CB7854">
        <w:t>.</w:t>
      </w:r>
      <w:proofErr w:type="gramEnd"/>
      <w:r w:rsidR="00CB7854">
        <w:t> </w:t>
      </w:r>
      <w:r>
        <w:t>universal-universal</w:t>
      </w:r>
    </w:p>
    <w:p w14:paraId="122FF9EE" w14:textId="77777777" w:rsidR="00E77819" w:rsidRDefault="00E77819" w:rsidP="0024287D">
      <w:pPr>
        <w:pStyle w:val="LList"/>
      </w:pPr>
      <w:proofErr w:type="gramStart"/>
      <w:r w:rsidRPr="0024287D">
        <w:rPr>
          <w:i/>
        </w:rPr>
        <w:t>continuant</w:t>
      </w:r>
      <w:proofErr w:type="gramEnd"/>
      <w:r>
        <w:t xml:space="preserve"> examples</w:t>
      </w:r>
    </w:p>
    <w:p w14:paraId="5593E046" w14:textId="3BFEC749" w:rsidR="00E77819" w:rsidRDefault="00E77819" w:rsidP="0024287D">
      <w:pPr>
        <w:pStyle w:val="SLSublist"/>
      </w:pPr>
      <w:proofErr w:type="gramStart"/>
      <w:r>
        <w:t>cancer</w:t>
      </w:r>
      <w:proofErr w:type="gramEnd"/>
      <w:r>
        <w:t xml:space="preserve"> </w:t>
      </w:r>
      <w:proofErr w:type="spellStart"/>
      <w:r>
        <w:rPr>
          <w:i/>
        </w:rPr>
        <w:t>is_a</w:t>
      </w:r>
      <w:proofErr w:type="spellEnd"/>
      <w:r>
        <w:t xml:space="preserve"> disease</w:t>
      </w:r>
      <w:r>
        <w:tab/>
      </w:r>
      <w:r>
        <w:tab/>
      </w:r>
      <w:r>
        <w:tab/>
      </w:r>
      <w:proofErr w:type="spellStart"/>
      <w:r w:rsidR="00796363">
        <w:t>disease</w:t>
      </w:r>
      <w:proofErr w:type="spellEnd"/>
      <w:r w:rsidR="00796363">
        <w:t xml:space="preserve"> </w:t>
      </w:r>
      <w:proofErr w:type="spellStart"/>
      <w:r>
        <w:rPr>
          <w:i/>
        </w:rPr>
        <w:t>is_a</w:t>
      </w:r>
      <w:proofErr w:type="spellEnd"/>
      <w:r>
        <w:t xml:space="preserve"> </w:t>
      </w:r>
      <w:r w:rsidR="00796363">
        <w:t>disposition</w:t>
      </w:r>
    </w:p>
    <w:p w14:paraId="250FBBD7" w14:textId="77777777" w:rsidR="00E77819" w:rsidRDefault="00E77819" w:rsidP="0024287D">
      <w:pPr>
        <w:pStyle w:val="SLSublist"/>
      </w:pPr>
      <w:proofErr w:type="gramStart"/>
      <w:r>
        <w:t>nosocomial</w:t>
      </w:r>
      <w:proofErr w:type="gramEnd"/>
      <w:r>
        <w:t xml:space="preserve"> infection </w:t>
      </w:r>
      <w:proofErr w:type="spellStart"/>
      <w:r>
        <w:rPr>
          <w:i/>
        </w:rPr>
        <w:t>is_a</w:t>
      </w:r>
      <w:proofErr w:type="spellEnd"/>
      <w:r>
        <w:t xml:space="preserve"> infection</w:t>
      </w:r>
      <w:r>
        <w:tab/>
        <w:t xml:space="preserve">object </w:t>
      </w:r>
      <w:proofErr w:type="spellStart"/>
      <w:r>
        <w:rPr>
          <w:i/>
        </w:rPr>
        <w:t>is_a</w:t>
      </w:r>
      <w:proofErr w:type="spellEnd"/>
      <w:r>
        <w:t xml:space="preserve"> independent continuant</w:t>
      </w:r>
    </w:p>
    <w:p w14:paraId="67A5FBD9" w14:textId="77777777" w:rsidR="00E77819" w:rsidRDefault="00E77819" w:rsidP="0024287D">
      <w:pPr>
        <w:pStyle w:val="LList"/>
      </w:pPr>
      <w:proofErr w:type="spellStart"/>
      <w:proofErr w:type="gramStart"/>
      <w:r>
        <w:rPr>
          <w:i/>
        </w:rPr>
        <w:t>occurrent</w:t>
      </w:r>
      <w:proofErr w:type="spellEnd"/>
      <w:proofErr w:type="gramEnd"/>
      <w:r>
        <w:t xml:space="preserve"> examples</w:t>
      </w:r>
    </w:p>
    <w:p w14:paraId="65BB9E61" w14:textId="77777777" w:rsidR="00E77819" w:rsidRDefault="00E77819" w:rsidP="0024287D">
      <w:pPr>
        <w:pStyle w:val="SLSublist"/>
      </w:pPr>
      <w:proofErr w:type="gramStart"/>
      <w:r>
        <w:t>meiosis</w:t>
      </w:r>
      <w:proofErr w:type="gramEnd"/>
      <w:r>
        <w:t xml:space="preserve"> </w:t>
      </w:r>
      <w:proofErr w:type="spellStart"/>
      <w:r>
        <w:rPr>
          <w:i/>
        </w:rPr>
        <w:t>is_a</w:t>
      </w:r>
      <w:proofErr w:type="spellEnd"/>
      <w:r>
        <w:t xml:space="preserve"> cell division</w:t>
      </w:r>
      <w:r>
        <w:tab/>
      </w:r>
      <w:r>
        <w:tab/>
        <w:t xml:space="preserve">active transport </w:t>
      </w:r>
      <w:proofErr w:type="spellStart"/>
      <w:r>
        <w:rPr>
          <w:i/>
        </w:rPr>
        <w:t>is_a</w:t>
      </w:r>
      <w:proofErr w:type="spellEnd"/>
      <w:r>
        <w:t xml:space="preserve"> membrane transport</w:t>
      </w:r>
    </w:p>
    <w:p w14:paraId="69B7D450" w14:textId="25A7F381" w:rsidR="00E77819" w:rsidRDefault="00E77819" w:rsidP="0024287D">
      <w:pPr>
        <w:pStyle w:val="SLSublist"/>
      </w:pPr>
      <w:proofErr w:type="gramStart"/>
      <w:r>
        <w:t>breathing</w:t>
      </w:r>
      <w:proofErr w:type="gramEnd"/>
      <w:r>
        <w:t xml:space="preserve"> air </w:t>
      </w:r>
      <w:proofErr w:type="spellStart"/>
      <w:r>
        <w:rPr>
          <w:i/>
        </w:rPr>
        <w:t>is_a</w:t>
      </w:r>
      <w:proofErr w:type="spellEnd"/>
      <w:r>
        <w:t xml:space="preserve"> respiration</w:t>
      </w:r>
      <w:r>
        <w:tab/>
      </w:r>
      <w:r>
        <w:tab/>
      </w:r>
      <w:r w:rsidR="00796363">
        <w:t xml:space="preserve">process </w:t>
      </w:r>
      <w:proofErr w:type="spellStart"/>
      <w:r>
        <w:rPr>
          <w:i/>
        </w:rPr>
        <w:t>is_a</w:t>
      </w:r>
      <w:proofErr w:type="spellEnd"/>
      <w:r>
        <w:t xml:space="preserve"> </w:t>
      </w:r>
      <w:proofErr w:type="spellStart"/>
      <w:r w:rsidR="00796363">
        <w:t>occurrent</w:t>
      </w:r>
      <w:proofErr w:type="spellEnd"/>
    </w:p>
    <w:p w14:paraId="4C59028A" w14:textId="21F57D05" w:rsidR="00E77819" w:rsidRDefault="00E77819" w:rsidP="0024287D">
      <w:pPr>
        <w:pStyle w:val="LList"/>
      </w:pPr>
      <w:proofErr w:type="gramStart"/>
      <w:r>
        <w:t>2</w:t>
      </w:r>
      <w:r w:rsidR="00CB7854">
        <w:t>.</w:t>
      </w:r>
      <w:proofErr w:type="gramEnd"/>
      <w:r w:rsidR="00CB7854">
        <w:t> </w:t>
      </w:r>
      <w:r>
        <w:t>particular-universal</w:t>
      </w:r>
    </w:p>
    <w:p w14:paraId="0DC33D2E" w14:textId="77777777" w:rsidR="00E77819" w:rsidRDefault="00E77819" w:rsidP="0024287D">
      <w:pPr>
        <w:pStyle w:val="LList"/>
      </w:pPr>
      <w:proofErr w:type="gramStart"/>
      <w:r w:rsidRPr="0024287D">
        <w:rPr>
          <w:i/>
        </w:rPr>
        <w:t>continuant</w:t>
      </w:r>
      <w:proofErr w:type="gramEnd"/>
      <w:r>
        <w:t xml:space="preserve"> examples</w:t>
      </w:r>
    </w:p>
    <w:p w14:paraId="160EC769" w14:textId="77777777" w:rsidR="00E77819" w:rsidRDefault="00E77819" w:rsidP="0024287D">
      <w:pPr>
        <w:pStyle w:val="SLSublist"/>
      </w:pPr>
      <w:proofErr w:type="gramStart"/>
      <w:r>
        <w:t>this</w:t>
      </w:r>
      <w:proofErr w:type="gramEnd"/>
      <w:r>
        <w:t xml:space="preserve"> cell </w:t>
      </w:r>
      <w:proofErr w:type="spellStart"/>
      <w:r>
        <w:rPr>
          <w:b/>
        </w:rPr>
        <w:t>instance_of</w:t>
      </w:r>
      <w:proofErr w:type="spellEnd"/>
      <w:r>
        <w:t xml:space="preserve"> cell</w:t>
      </w:r>
      <w:r>
        <w:tab/>
      </w:r>
      <w:r>
        <w:tab/>
      </w:r>
      <w:r>
        <w:tab/>
        <w:t xml:space="preserve">this red (here, of this ball) </w:t>
      </w:r>
      <w:proofErr w:type="spellStart"/>
      <w:r>
        <w:rPr>
          <w:b/>
        </w:rPr>
        <w:t>instance_of</w:t>
      </w:r>
      <w:proofErr w:type="spellEnd"/>
      <w:r>
        <w:t xml:space="preserve"> red</w:t>
      </w:r>
    </w:p>
    <w:p w14:paraId="5004B560" w14:textId="77777777" w:rsidR="00E77819" w:rsidRDefault="00E77819" w:rsidP="0024287D">
      <w:pPr>
        <w:pStyle w:val="SLSublist"/>
      </w:pPr>
      <w:proofErr w:type="gramStart"/>
      <w:r>
        <w:t>this</w:t>
      </w:r>
      <w:proofErr w:type="gramEnd"/>
      <w:r>
        <w:t xml:space="preserve"> </w:t>
      </w:r>
      <w:proofErr w:type="spellStart"/>
      <w:r>
        <w:t>myelomeningocele</w:t>
      </w:r>
      <w:proofErr w:type="spellEnd"/>
      <w:r>
        <w:t xml:space="preserve"> (here, in this girl) </w:t>
      </w:r>
      <w:proofErr w:type="spellStart"/>
      <w:r>
        <w:rPr>
          <w:b/>
        </w:rPr>
        <w:t>instance_of</w:t>
      </w:r>
      <w:proofErr w:type="spellEnd"/>
      <w:r>
        <w:t xml:space="preserve"> </w:t>
      </w:r>
      <w:proofErr w:type="spellStart"/>
      <w:r>
        <w:t>myelomeningocele</w:t>
      </w:r>
      <w:proofErr w:type="spellEnd"/>
    </w:p>
    <w:p w14:paraId="5FAF007C" w14:textId="77777777" w:rsidR="00E77819" w:rsidRDefault="00E77819" w:rsidP="0024287D">
      <w:pPr>
        <w:pStyle w:val="LList"/>
      </w:pPr>
      <w:proofErr w:type="spellStart"/>
      <w:proofErr w:type="gramStart"/>
      <w:r>
        <w:rPr>
          <w:i/>
        </w:rPr>
        <w:t>occurrent</w:t>
      </w:r>
      <w:proofErr w:type="spellEnd"/>
      <w:proofErr w:type="gramEnd"/>
      <w:r>
        <w:t xml:space="preserve"> examples</w:t>
      </w:r>
    </w:p>
    <w:p w14:paraId="57B2825E" w14:textId="77777777" w:rsidR="00E77819" w:rsidRDefault="00E77819" w:rsidP="0024287D">
      <w:pPr>
        <w:pStyle w:val="SLSublist"/>
      </w:pPr>
      <w:proofErr w:type="gramStart"/>
      <w:r>
        <w:t>this</w:t>
      </w:r>
      <w:proofErr w:type="gramEnd"/>
      <w:r>
        <w:t xml:space="preserve"> waltz (being danced here, in Palermo) </w:t>
      </w:r>
      <w:proofErr w:type="spellStart"/>
      <w:r>
        <w:rPr>
          <w:b/>
        </w:rPr>
        <w:t>instance_of</w:t>
      </w:r>
      <w:proofErr w:type="spellEnd"/>
      <w:r>
        <w:t xml:space="preserve"> waltz</w:t>
      </w:r>
    </w:p>
    <w:p w14:paraId="76402A82" w14:textId="77777777" w:rsidR="00E77819" w:rsidRDefault="00E77819" w:rsidP="0024287D">
      <w:pPr>
        <w:pStyle w:val="SLSublist"/>
      </w:pPr>
      <w:proofErr w:type="gramStart"/>
      <w:r>
        <w:t>this</w:t>
      </w:r>
      <w:proofErr w:type="gramEnd"/>
      <w:r>
        <w:t xml:space="preserve"> process of tanning </w:t>
      </w:r>
      <w:proofErr w:type="spellStart"/>
      <w:r>
        <w:rPr>
          <w:b/>
        </w:rPr>
        <w:t>instance_of</w:t>
      </w:r>
      <w:proofErr w:type="spellEnd"/>
      <w:r>
        <w:t xml:space="preserve"> slowing the putrefaction of skin</w:t>
      </w:r>
    </w:p>
    <w:p w14:paraId="16ABBFAE" w14:textId="24640EDF" w:rsidR="00E77819" w:rsidRDefault="00E77819" w:rsidP="0024287D">
      <w:pPr>
        <w:pStyle w:val="LList"/>
      </w:pPr>
      <w:proofErr w:type="gramStart"/>
      <w:r>
        <w:t>3</w:t>
      </w:r>
      <w:r w:rsidR="00CB7854">
        <w:t>.</w:t>
      </w:r>
      <w:proofErr w:type="gramEnd"/>
      <w:r w:rsidR="00CB7854">
        <w:t> </w:t>
      </w:r>
      <w:r>
        <w:t>particular-particular</w:t>
      </w:r>
    </w:p>
    <w:p w14:paraId="55E532D4" w14:textId="77777777" w:rsidR="00E77819" w:rsidRDefault="00E77819" w:rsidP="0024287D">
      <w:pPr>
        <w:pStyle w:val="LList"/>
      </w:pPr>
      <w:proofErr w:type="gramStart"/>
      <w:r w:rsidRPr="0024287D">
        <w:rPr>
          <w:i/>
        </w:rPr>
        <w:t>continuant</w:t>
      </w:r>
      <w:proofErr w:type="gramEnd"/>
      <w:r>
        <w:t xml:space="preserve"> examples</w:t>
      </w:r>
    </w:p>
    <w:p w14:paraId="54DBC6D5" w14:textId="77777777" w:rsidR="00E77819" w:rsidRDefault="00E77819" w:rsidP="0024287D">
      <w:pPr>
        <w:pStyle w:val="SLSublist"/>
      </w:pPr>
      <w:proofErr w:type="gramStart"/>
      <w:r>
        <w:lastRenderedPageBreak/>
        <w:t>this</w:t>
      </w:r>
      <w:proofErr w:type="gramEnd"/>
      <w:r>
        <w:t xml:space="preserve"> atom of hydrogen </w:t>
      </w:r>
      <w:proofErr w:type="spellStart"/>
      <w:r>
        <w:rPr>
          <w:b/>
        </w:rPr>
        <w:t>continuant_part_of</w:t>
      </w:r>
      <w:proofErr w:type="spellEnd"/>
      <w:r>
        <w:t xml:space="preserve"> this water molecule</w:t>
      </w:r>
    </w:p>
    <w:p w14:paraId="0E67AEBA" w14:textId="77777777" w:rsidR="00E77819" w:rsidRDefault="00E77819" w:rsidP="0024287D">
      <w:pPr>
        <w:pStyle w:val="SLSublist"/>
      </w:pPr>
      <w:proofErr w:type="gramStart"/>
      <w:r>
        <w:t>this</w:t>
      </w:r>
      <w:proofErr w:type="gramEnd"/>
      <w:r>
        <w:t xml:space="preserve"> portion of helium gas </w:t>
      </w:r>
      <w:proofErr w:type="spellStart"/>
      <w:r>
        <w:rPr>
          <w:b/>
        </w:rPr>
        <w:t>continuant_part_of</w:t>
      </w:r>
      <w:proofErr w:type="spellEnd"/>
      <w:r>
        <w:t xml:space="preserve"> the sun</w:t>
      </w:r>
    </w:p>
    <w:p w14:paraId="3AA6C4C7" w14:textId="77777777" w:rsidR="00E77819" w:rsidRDefault="00E77819" w:rsidP="0024287D">
      <w:pPr>
        <w:pStyle w:val="SLSublist"/>
      </w:pPr>
      <w:proofErr w:type="gramStart"/>
      <w:r>
        <w:t>this</w:t>
      </w:r>
      <w:proofErr w:type="gramEnd"/>
      <w:r>
        <w:t xml:space="preserve"> ion channel </w:t>
      </w:r>
      <w:proofErr w:type="spellStart"/>
      <w:r>
        <w:rPr>
          <w:b/>
        </w:rPr>
        <w:t>continuant_part_of</w:t>
      </w:r>
      <w:proofErr w:type="spellEnd"/>
      <w:r>
        <w:t xml:space="preserve"> this cell membrane</w:t>
      </w:r>
    </w:p>
    <w:p w14:paraId="2AD7CA68" w14:textId="77777777" w:rsidR="00E77819" w:rsidRDefault="00E77819" w:rsidP="0024287D">
      <w:pPr>
        <w:pStyle w:val="LList"/>
      </w:pPr>
      <w:proofErr w:type="spellStart"/>
      <w:proofErr w:type="gramStart"/>
      <w:r>
        <w:rPr>
          <w:i/>
        </w:rPr>
        <w:t>occurrent</w:t>
      </w:r>
      <w:proofErr w:type="spellEnd"/>
      <w:proofErr w:type="gramEnd"/>
      <w:r>
        <w:t xml:space="preserve"> examples</w:t>
      </w:r>
    </w:p>
    <w:p w14:paraId="337CAF87" w14:textId="77777777" w:rsidR="00E77819" w:rsidRDefault="00E77819" w:rsidP="0024287D">
      <w:pPr>
        <w:pStyle w:val="SLSublist"/>
      </w:pPr>
      <w:proofErr w:type="gramStart"/>
      <w:r>
        <w:t>this</w:t>
      </w:r>
      <w:proofErr w:type="gramEnd"/>
      <w:r>
        <w:t xml:space="preserve"> rupturing of ovarian follicle </w:t>
      </w:r>
      <w:proofErr w:type="spellStart"/>
      <w:r>
        <w:rPr>
          <w:b/>
        </w:rPr>
        <w:t>occurrent_part_of</w:t>
      </w:r>
      <w:proofErr w:type="spellEnd"/>
      <w:r>
        <w:t xml:space="preserve"> this process</w:t>
      </w:r>
      <w:r w:rsidR="0024287D">
        <w:t xml:space="preserve"> of ovulation here in this fawn</w:t>
      </w:r>
    </w:p>
    <w:p w14:paraId="5166AD47" w14:textId="77777777" w:rsidR="00E77819" w:rsidRDefault="00E77819" w:rsidP="0024287D">
      <w:pPr>
        <w:pStyle w:val="SLSublist"/>
      </w:pPr>
      <w:proofErr w:type="gramStart"/>
      <w:r>
        <w:t>this</w:t>
      </w:r>
      <w:proofErr w:type="gramEnd"/>
      <w:r>
        <w:t xml:space="preserve"> process of gamma-</w:t>
      </w:r>
      <w:proofErr w:type="spellStart"/>
      <w:r>
        <w:t>glutamylcysteine</w:t>
      </w:r>
      <w:proofErr w:type="spellEnd"/>
      <w:r>
        <w:t xml:space="preserve"> synthesis </w:t>
      </w:r>
      <w:proofErr w:type="spellStart"/>
      <w:r>
        <w:rPr>
          <w:b/>
        </w:rPr>
        <w:t>occurrent_part_of</w:t>
      </w:r>
      <w:proofErr w:type="spellEnd"/>
      <w:r>
        <w:t xml:space="preserve"> this process of glutathione synthesis</w:t>
      </w:r>
    </w:p>
    <w:p w14:paraId="6B125176" w14:textId="77777777" w:rsidR="00E77819" w:rsidRDefault="00E77819" w:rsidP="00E77819">
      <w:pPr>
        <w:pStyle w:val="BNBoxNumber"/>
        <w:autoSpaceDE w:val="0"/>
        <w:autoSpaceDN w:val="0"/>
        <w:adjustRightInd w:val="0"/>
        <w:rPr>
          <w:szCs w:val="24"/>
        </w:rPr>
      </w:pPr>
      <w:r>
        <w:rPr>
          <w:szCs w:val="24"/>
        </w:rPr>
        <w:t>Box 7.2</w:t>
      </w:r>
    </w:p>
    <w:p w14:paraId="38CBFF73" w14:textId="2D9B59E1" w:rsidR="00E77819" w:rsidRPr="00B32E9E" w:rsidRDefault="00E77819" w:rsidP="00B32E9E">
      <w:pPr>
        <w:pStyle w:val="BTBoxTitle"/>
      </w:pPr>
      <w:r w:rsidRPr="00B32E9E">
        <w:t xml:space="preserve">Core </w:t>
      </w:r>
      <w:r w:rsidR="00A2643D" w:rsidRPr="00B32E9E">
        <w:t>R</w:t>
      </w:r>
      <w:r w:rsidRPr="00DA5FF3">
        <w:t>elations in BFO</w:t>
      </w:r>
    </w:p>
    <w:p w14:paraId="0513A1B1" w14:textId="65BE9BBF" w:rsidR="00E77819" w:rsidRDefault="00E77819" w:rsidP="00D814CF">
      <w:pPr>
        <w:pStyle w:val="LHListHead"/>
      </w:pPr>
      <w:r>
        <w:t>Foundational Relations</w:t>
      </w:r>
    </w:p>
    <w:p w14:paraId="5D2EBEA4" w14:textId="47F47376" w:rsidR="00E77819" w:rsidRDefault="00E77819" w:rsidP="00D814CF">
      <w:pPr>
        <w:pStyle w:val="LList"/>
      </w:pPr>
      <w:proofErr w:type="gramStart"/>
      <w:r w:rsidRPr="0024287D">
        <w:t>1</w:t>
      </w:r>
      <w:r w:rsidR="00CB7854">
        <w:t>.</w:t>
      </w:r>
      <w:proofErr w:type="gramEnd"/>
      <w:r w:rsidR="00A04ED3" w:rsidRPr="0024287D">
        <w:t> </w:t>
      </w:r>
      <w:proofErr w:type="spellStart"/>
      <w:r>
        <w:rPr>
          <w:i/>
        </w:rPr>
        <w:t>is_a</w:t>
      </w:r>
      <w:proofErr w:type="spellEnd"/>
      <w:r>
        <w:t xml:space="preserve"> (is a subtype of)</w:t>
      </w:r>
    </w:p>
    <w:p w14:paraId="65549462" w14:textId="16B19B6D" w:rsidR="00E77819" w:rsidRDefault="00E77819" w:rsidP="00D814CF">
      <w:pPr>
        <w:pStyle w:val="SLSublist"/>
      </w:pPr>
      <w:r>
        <w:t>•</w:t>
      </w:r>
      <w:r w:rsidR="00A04ED3">
        <w:t> </w:t>
      </w:r>
      <w:r w:rsidR="00796363">
        <w:rPr>
          <w:i/>
        </w:rPr>
        <w:t xml:space="preserve">portion of </w:t>
      </w:r>
      <w:r w:rsidRPr="00D814CF">
        <w:rPr>
          <w:i/>
        </w:rPr>
        <w:t xml:space="preserve">deoxyribonucleic acid (DNA) </w:t>
      </w:r>
      <w:proofErr w:type="spellStart"/>
      <w:r w:rsidRPr="00D814CF">
        <w:rPr>
          <w:i/>
        </w:rPr>
        <w:t>is_a</w:t>
      </w:r>
      <w:proofErr w:type="spellEnd"/>
      <w:r w:rsidRPr="00D814CF">
        <w:rPr>
          <w:i/>
        </w:rPr>
        <w:t xml:space="preserve"> </w:t>
      </w:r>
      <w:r w:rsidR="00796363">
        <w:rPr>
          <w:i/>
        </w:rPr>
        <w:t xml:space="preserve">portion of </w:t>
      </w:r>
      <w:r w:rsidRPr="00D814CF">
        <w:rPr>
          <w:i/>
        </w:rPr>
        <w:t>nucleic acid</w:t>
      </w:r>
    </w:p>
    <w:p w14:paraId="78CD68A3" w14:textId="77777777" w:rsidR="00E77819" w:rsidRDefault="00E77819" w:rsidP="00D814CF">
      <w:pPr>
        <w:pStyle w:val="SLSublist"/>
      </w:pPr>
      <w:r>
        <w:t>•</w:t>
      </w:r>
      <w:r w:rsidR="00A04ED3">
        <w:t> </w:t>
      </w:r>
      <w:r w:rsidRPr="00D814CF">
        <w:rPr>
          <w:i/>
        </w:rPr>
        <w:t xml:space="preserve">photosynthesis </w:t>
      </w:r>
      <w:proofErr w:type="spellStart"/>
      <w:r w:rsidRPr="00D814CF">
        <w:rPr>
          <w:i/>
        </w:rPr>
        <w:t>is_a</w:t>
      </w:r>
      <w:proofErr w:type="spellEnd"/>
      <w:r w:rsidRPr="00D814CF">
        <w:rPr>
          <w:i/>
        </w:rPr>
        <w:t xml:space="preserve"> physiological process</w:t>
      </w:r>
    </w:p>
    <w:p w14:paraId="7B342AC6" w14:textId="19E1C30B" w:rsidR="00E77819" w:rsidRDefault="00E77819" w:rsidP="00D814CF">
      <w:pPr>
        <w:pStyle w:val="LList"/>
      </w:pPr>
      <w:proofErr w:type="gramStart"/>
      <w:r>
        <w:t>2</w:t>
      </w:r>
      <w:r w:rsidR="00CB7854">
        <w:t>.</w:t>
      </w:r>
      <w:proofErr w:type="gramEnd"/>
      <w:r w:rsidR="00CB7854">
        <w:t> </w:t>
      </w:r>
      <w:proofErr w:type="spellStart"/>
      <w:r w:rsidRPr="0024287D">
        <w:rPr>
          <w:i/>
        </w:rPr>
        <w:t>continuant_part_of</w:t>
      </w:r>
      <w:proofErr w:type="spellEnd"/>
    </w:p>
    <w:p w14:paraId="1B59EDFC" w14:textId="0FEC1F4B" w:rsidR="00E77819" w:rsidRDefault="00E77819" w:rsidP="00A04ED3">
      <w:pPr>
        <w:pStyle w:val="SLSublist"/>
      </w:pPr>
      <w:r>
        <w:t>•</w:t>
      </w:r>
      <w:r w:rsidR="00A04ED3">
        <w:t> </w:t>
      </w:r>
      <w:r w:rsidR="00796363">
        <w:rPr>
          <w:i/>
        </w:rPr>
        <w:t xml:space="preserve">cell nucleus </w:t>
      </w:r>
      <w:proofErr w:type="spellStart"/>
      <w:r w:rsidRPr="00A04ED3">
        <w:rPr>
          <w:i/>
        </w:rPr>
        <w:t>continuant_part_of</w:t>
      </w:r>
      <w:proofErr w:type="spellEnd"/>
      <w:r w:rsidRPr="00A04ED3">
        <w:rPr>
          <w:i/>
        </w:rPr>
        <w:t xml:space="preserve"> </w:t>
      </w:r>
      <w:r w:rsidR="00796363">
        <w:rPr>
          <w:i/>
        </w:rPr>
        <w:t>cell</w:t>
      </w:r>
    </w:p>
    <w:p w14:paraId="640BA05B" w14:textId="77777777" w:rsidR="00E77819" w:rsidRDefault="00E77819" w:rsidP="00A04ED3">
      <w:pPr>
        <w:pStyle w:val="SLSublist"/>
      </w:pPr>
      <w:r>
        <w:t>•</w:t>
      </w:r>
      <w:r w:rsidR="00A04ED3">
        <w:t> </w:t>
      </w:r>
      <w:r>
        <w:tab/>
      </w:r>
      <w:proofErr w:type="gramStart"/>
      <w:r w:rsidRPr="00A04ED3">
        <w:rPr>
          <w:i/>
        </w:rPr>
        <w:t>heart</w:t>
      </w:r>
      <w:proofErr w:type="gramEnd"/>
      <w:r w:rsidRPr="00A04ED3">
        <w:rPr>
          <w:i/>
        </w:rPr>
        <w:t xml:space="preserve"> </w:t>
      </w:r>
      <w:proofErr w:type="spellStart"/>
      <w:r w:rsidRPr="00A04ED3">
        <w:rPr>
          <w:i/>
        </w:rPr>
        <w:t>continuant_part_of</w:t>
      </w:r>
      <w:proofErr w:type="spellEnd"/>
      <w:r w:rsidRPr="00A04ED3">
        <w:rPr>
          <w:i/>
        </w:rPr>
        <w:t xml:space="preserve"> cardiovascular system</w:t>
      </w:r>
    </w:p>
    <w:p w14:paraId="2D13ABA9" w14:textId="739FBEF0" w:rsidR="00E77819" w:rsidRDefault="00E77819" w:rsidP="00A04ED3">
      <w:pPr>
        <w:pStyle w:val="LList"/>
      </w:pPr>
      <w:proofErr w:type="gramStart"/>
      <w:r>
        <w:t>3</w:t>
      </w:r>
      <w:r w:rsidR="00CB7854">
        <w:t>.</w:t>
      </w:r>
      <w:proofErr w:type="gramEnd"/>
      <w:r w:rsidR="00A04ED3">
        <w:t> </w:t>
      </w:r>
      <w:proofErr w:type="spellStart"/>
      <w:r w:rsidRPr="0024287D">
        <w:rPr>
          <w:i/>
        </w:rPr>
        <w:t>occurrent_part_of</w:t>
      </w:r>
      <w:proofErr w:type="spellEnd"/>
    </w:p>
    <w:p w14:paraId="66AD3BBF" w14:textId="77777777" w:rsidR="00E77819" w:rsidRDefault="00E77819" w:rsidP="00A04ED3">
      <w:pPr>
        <w:pStyle w:val="SLSublist"/>
      </w:pPr>
      <w:r>
        <w:t>•</w:t>
      </w:r>
      <w:r w:rsidR="00A04ED3">
        <w:t> </w:t>
      </w:r>
      <w:r w:rsidRPr="00A04ED3">
        <w:rPr>
          <w:i/>
        </w:rPr>
        <w:t>neurotransmitter release part_of synaptic transmission</w:t>
      </w:r>
    </w:p>
    <w:p w14:paraId="1EDA07EC" w14:textId="77777777" w:rsidR="00E77819" w:rsidRDefault="00E77819" w:rsidP="00A04ED3">
      <w:pPr>
        <w:pStyle w:val="SLSublist"/>
      </w:pPr>
      <w:r>
        <w:t>•</w:t>
      </w:r>
      <w:r w:rsidR="00A04ED3">
        <w:t> </w:t>
      </w:r>
      <w:r w:rsidRPr="00A04ED3">
        <w:rPr>
          <w:i/>
        </w:rPr>
        <w:t>gastrulation part_of animal development</w:t>
      </w:r>
    </w:p>
    <w:p w14:paraId="2D6EB40A" w14:textId="5C69D483" w:rsidR="00E77819" w:rsidRDefault="00E77819" w:rsidP="00A04ED3">
      <w:pPr>
        <w:pStyle w:val="LHListHead"/>
      </w:pPr>
      <w:r>
        <w:lastRenderedPageBreak/>
        <w:t>Spatial Relations</w:t>
      </w:r>
    </w:p>
    <w:p w14:paraId="0AFDAC2B" w14:textId="338B493A" w:rsidR="00E77819" w:rsidRDefault="00E77819" w:rsidP="00A04ED3">
      <w:pPr>
        <w:pStyle w:val="LList"/>
      </w:pPr>
      <w:proofErr w:type="gramStart"/>
      <w:r>
        <w:t>4</w:t>
      </w:r>
      <w:r w:rsidR="00CB7854">
        <w:t>.</w:t>
      </w:r>
      <w:proofErr w:type="gramEnd"/>
      <w:r w:rsidR="00CB7854">
        <w:t> </w:t>
      </w:r>
      <w:proofErr w:type="spellStart"/>
      <w:r w:rsidRPr="0024287D">
        <w:rPr>
          <w:i/>
        </w:rPr>
        <w:t>located_in</w:t>
      </w:r>
      <w:proofErr w:type="spellEnd"/>
      <w:r w:rsidR="00A2643D">
        <w:rPr>
          <w:i/>
        </w:rPr>
        <w:t xml:space="preserve"> </w:t>
      </w:r>
    </w:p>
    <w:p w14:paraId="40C29A81" w14:textId="77777777" w:rsidR="00E77819" w:rsidRDefault="00E77819" w:rsidP="00A04ED3">
      <w:pPr>
        <w:pStyle w:val="SLSublist"/>
      </w:pPr>
      <w:r>
        <w:t>•</w:t>
      </w:r>
      <w:r w:rsidR="0024287D">
        <w:t> </w:t>
      </w:r>
      <w:r w:rsidRPr="00A04ED3">
        <w:rPr>
          <w:i/>
        </w:rPr>
        <w:t xml:space="preserve">intron </w:t>
      </w:r>
      <w:proofErr w:type="spellStart"/>
      <w:r w:rsidRPr="00A04ED3">
        <w:rPr>
          <w:i/>
        </w:rPr>
        <w:t>located_in</w:t>
      </w:r>
      <w:proofErr w:type="spellEnd"/>
      <w:r w:rsidRPr="00A04ED3">
        <w:rPr>
          <w:i/>
        </w:rPr>
        <w:t xml:space="preserve"> gene</w:t>
      </w:r>
    </w:p>
    <w:p w14:paraId="04AE1923" w14:textId="77777777" w:rsidR="00E77819" w:rsidRDefault="00E77819" w:rsidP="00A04ED3">
      <w:pPr>
        <w:pStyle w:val="SLSublist"/>
      </w:pPr>
      <w:r>
        <w:t>•</w:t>
      </w:r>
      <w:r w:rsidR="0024287D">
        <w:t> </w:t>
      </w:r>
      <w:r w:rsidRPr="00A04ED3">
        <w:rPr>
          <w:i/>
        </w:rPr>
        <w:t xml:space="preserve">chlorophyll </w:t>
      </w:r>
      <w:proofErr w:type="spellStart"/>
      <w:r w:rsidRPr="00A04ED3">
        <w:rPr>
          <w:i/>
        </w:rPr>
        <w:t>located_in</w:t>
      </w:r>
      <w:proofErr w:type="spellEnd"/>
      <w:r w:rsidRPr="00A04ED3">
        <w:rPr>
          <w:i/>
        </w:rPr>
        <w:t xml:space="preserve"> thylakoid</w:t>
      </w:r>
    </w:p>
    <w:p w14:paraId="26071820" w14:textId="2A2F63A0" w:rsidR="00E77819" w:rsidRDefault="00E77819" w:rsidP="00A04ED3">
      <w:pPr>
        <w:pStyle w:val="LList"/>
      </w:pPr>
      <w:proofErr w:type="gramStart"/>
      <w:r>
        <w:t>5</w:t>
      </w:r>
      <w:r w:rsidR="00CB7854">
        <w:t>.</w:t>
      </w:r>
      <w:proofErr w:type="gramEnd"/>
      <w:r w:rsidR="00CB7854">
        <w:t> </w:t>
      </w:r>
      <w:proofErr w:type="spellStart"/>
      <w:r w:rsidRPr="0024287D">
        <w:rPr>
          <w:i/>
        </w:rPr>
        <w:t>adjacent_to</w:t>
      </w:r>
      <w:proofErr w:type="spellEnd"/>
    </w:p>
    <w:p w14:paraId="7935573E" w14:textId="77777777" w:rsidR="00E77819" w:rsidRDefault="00E77819" w:rsidP="00A04ED3">
      <w:pPr>
        <w:pStyle w:val="SLSublist"/>
      </w:pPr>
      <w:r>
        <w:t>•</w:t>
      </w:r>
      <w:r w:rsidR="00A04ED3">
        <w:t> </w:t>
      </w:r>
      <w:r w:rsidRPr="00A04ED3">
        <w:rPr>
          <w:i/>
        </w:rPr>
        <w:t xml:space="preserve">Golgi apparatus </w:t>
      </w:r>
      <w:proofErr w:type="spellStart"/>
      <w:r w:rsidRPr="00A04ED3">
        <w:rPr>
          <w:i/>
        </w:rPr>
        <w:t>adjacent_to</w:t>
      </w:r>
      <w:proofErr w:type="spellEnd"/>
      <w:r w:rsidRPr="00A04ED3">
        <w:rPr>
          <w:i/>
        </w:rPr>
        <w:t xml:space="preserve"> endoplasmic reticulum</w:t>
      </w:r>
    </w:p>
    <w:p w14:paraId="0E60DAA4" w14:textId="77777777" w:rsidR="00E77819" w:rsidRDefault="00E77819" w:rsidP="00A04ED3">
      <w:pPr>
        <w:pStyle w:val="SLSublist"/>
      </w:pPr>
      <w:r>
        <w:t>•</w:t>
      </w:r>
      <w:r w:rsidR="00A04ED3">
        <w:t> </w:t>
      </w:r>
      <w:proofErr w:type="spellStart"/>
      <w:r w:rsidRPr="00A04ED3">
        <w:rPr>
          <w:i/>
        </w:rPr>
        <w:t>periplasm</w:t>
      </w:r>
      <w:proofErr w:type="spellEnd"/>
      <w:r w:rsidRPr="00A04ED3">
        <w:rPr>
          <w:i/>
        </w:rPr>
        <w:t xml:space="preserve"> </w:t>
      </w:r>
      <w:proofErr w:type="spellStart"/>
      <w:r w:rsidRPr="00A04ED3">
        <w:rPr>
          <w:i/>
        </w:rPr>
        <w:t>adjacent_to</w:t>
      </w:r>
      <w:proofErr w:type="spellEnd"/>
      <w:r w:rsidRPr="00A04ED3">
        <w:rPr>
          <w:i/>
        </w:rPr>
        <w:t xml:space="preserve"> plasma membrane</w:t>
      </w:r>
    </w:p>
    <w:p w14:paraId="34B07575" w14:textId="77777777" w:rsidR="00E77819" w:rsidRDefault="00E77819" w:rsidP="00A04ED3">
      <w:pPr>
        <w:pStyle w:val="LHListHead"/>
      </w:pPr>
      <w:r>
        <w:t>Temporal Relations</w:t>
      </w:r>
    </w:p>
    <w:p w14:paraId="7096E5F6" w14:textId="5389DB16" w:rsidR="00E77819" w:rsidRDefault="00E77819" w:rsidP="00A04ED3">
      <w:pPr>
        <w:pStyle w:val="LList"/>
      </w:pPr>
      <w:proofErr w:type="gramStart"/>
      <w:r>
        <w:t>6</w:t>
      </w:r>
      <w:r w:rsidR="00CB7854">
        <w:t>.</w:t>
      </w:r>
      <w:proofErr w:type="gramEnd"/>
      <w:r w:rsidR="00CB7854">
        <w:t> </w:t>
      </w:r>
      <w:proofErr w:type="spellStart"/>
      <w:r w:rsidRPr="0024287D">
        <w:rPr>
          <w:i/>
        </w:rPr>
        <w:t>derives_from</w:t>
      </w:r>
      <w:proofErr w:type="spellEnd"/>
    </w:p>
    <w:p w14:paraId="6801141D" w14:textId="77777777" w:rsidR="00E77819" w:rsidRDefault="00E77819" w:rsidP="00A04ED3">
      <w:pPr>
        <w:pStyle w:val="SLSublist"/>
      </w:pPr>
      <w:r>
        <w:t>•</w:t>
      </w:r>
      <w:r w:rsidR="00A04ED3">
        <w:t> </w:t>
      </w:r>
      <w:r w:rsidRPr="00A04ED3">
        <w:rPr>
          <w:i/>
        </w:rPr>
        <w:t xml:space="preserve">mammal </w:t>
      </w:r>
      <w:proofErr w:type="spellStart"/>
      <w:r w:rsidRPr="00A04ED3">
        <w:rPr>
          <w:i/>
        </w:rPr>
        <w:t>derives_from</w:t>
      </w:r>
      <w:proofErr w:type="spellEnd"/>
      <w:r w:rsidRPr="00A04ED3">
        <w:rPr>
          <w:i/>
        </w:rPr>
        <w:t xml:space="preserve"> gamete</w:t>
      </w:r>
    </w:p>
    <w:p w14:paraId="0C6D7F38" w14:textId="77777777" w:rsidR="00E77819" w:rsidRDefault="00E77819" w:rsidP="00A04ED3">
      <w:pPr>
        <w:pStyle w:val="SLSublist"/>
      </w:pPr>
      <w:r>
        <w:t>•</w:t>
      </w:r>
      <w:r w:rsidR="00A04ED3">
        <w:t> </w:t>
      </w:r>
      <w:r w:rsidRPr="00A04ED3">
        <w:rPr>
          <w:i/>
        </w:rPr>
        <w:t xml:space="preserve">triple oxygen molecule </w:t>
      </w:r>
      <w:proofErr w:type="spellStart"/>
      <w:r w:rsidRPr="00A04ED3">
        <w:rPr>
          <w:i/>
        </w:rPr>
        <w:t>derives_from</w:t>
      </w:r>
      <w:proofErr w:type="spellEnd"/>
      <w:r w:rsidRPr="00A04ED3">
        <w:rPr>
          <w:i/>
        </w:rPr>
        <w:t xml:space="preserve"> oxygen molecule</w:t>
      </w:r>
    </w:p>
    <w:p w14:paraId="5FB64349" w14:textId="6514687A" w:rsidR="00E77819" w:rsidRDefault="00E77819" w:rsidP="00A04ED3">
      <w:pPr>
        <w:pStyle w:val="LList"/>
      </w:pPr>
      <w:proofErr w:type="gramStart"/>
      <w:r>
        <w:t>7</w:t>
      </w:r>
      <w:r w:rsidR="00CB7854">
        <w:t>.</w:t>
      </w:r>
      <w:proofErr w:type="gramEnd"/>
      <w:r w:rsidR="00CB7854">
        <w:t> </w:t>
      </w:r>
      <w:proofErr w:type="spellStart"/>
      <w:r w:rsidRPr="0024287D">
        <w:rPr>
          <w:i/>
        </w:rPr>
        <w:t>preceded_by</w:t>
      </w:r>
      <w:proofErr w:type="spellEnd"/>
    </w:p>
    <w:p w14:paraId="6E402D58" w14:textId="77777777" w:rsidR="00E77819" w:rsidRDefault="00E77819" w:rsidP="00A04ED3">
      <w:pPr>
        <w:pStyle w:val="SLSublist"/>
      </w:pPr>
      <w:r>
        <w:t>•</w:t>
      </w:r>
      <w:r w:rsidR="00A04ED3">
        <w:t> </w:t>
      </w:r>
      <w:r w:rsidRPr="00A04ED3">
        <w:rPr>
          <w:i/>
        </w:rPr>
        <w:t xml:space="preserve">translation </w:t>
      </w:r>
      <w:proofErr w:type="spellStart"/>
      <w:r w:rsidRPr="00A04ED3">
        <w:rPr>
          <w:i/>
        </w:rPr>
        <w:t>preceded_by</w:t>
      </w:r>
      <w:proofErr w:type="spellEnd"/>
      <w:r w:rsidRPr="00A04ED3">
        <w:rPr>
          <w:i/>
        </w:rPr>
        <w:t xml:space="preserve"> transcription</w:t>
      </w:r>
    </w:p>
    <w:p w14:paraId="2F188367" w14:textId="77777777" w:rsidR="00E77819" w:rsidRDefault="00E77819" w:rsidP="00A04ED3">
      <w:pPr>
        <w:pStyle w:val="SLSublist"/>
      </w:pPr>
      <w:r>
        <w:t>•</w:t>
      </w:r>
      <w:r w:rsidR="00A04ED3">
        <w:t> </w:t>
      </w:r>
      <w:r w:rsidRPr="00A04ED3">
        <w:rPr>
          <w:i/>
        </w:rPr>
        <w:t xml:space="preserve">digestion </w:t>
      </w:r>
      <w:proofErr w:type="spellStart"/>
      <w:r w:rsidRPr="00A04ED3">
        <w:rPr>
          <w:i/>
        </w:rPr>
        <w:t>preceded_by</w:t>
      </w:r>
      <w:proofErr w:type="spellEnd"/>
      <w:r w:rsidRPr="00A04ED3">
        <w:rPr>
          <w:i/>
        </w:rPr>
        <w:t xml:space="preserve"> ingestion</w:t>
      </w:r>
    </w:p>
    <w:p w14:paraId="5A75D8C3" w14:textId="77777777" w:rsidR="00E77819" w:rsidRDefault="00E77819" w:rsidP="00A04ED3">
      <w:pPr>
        <w:pStyle w:val="LHListHead"/>
      </w:pPr>
      <w:r>
        <w:t>Participation Relations</w:t>
      </w:r>
    </w:p>
    <w:p w14:paraId="7609A294" w14:textId="1E5DC8FA" w:rsidR="00E77819" w:rsidRDefault="00E77819" w:rsidP="00A04ED3">
      <w:pPr>
        <w:pStyle w:val="LList"/>
      </w:pPr>
      <w:proofErr w:type="gramStart"/>
      <w:r>
        <w:t>8</w:t>
      </w:r>
      <w:r w:rsidR="00CB7854">
        <w:t>.</w:t>
      </w:r>
      <w:proofErr w:type="gramEnd"/>
      <w:r w:rsidR="00A04ED3">
        <w:t> </w:t>
      </w:r>
      <w:proofErr w:type="spellStart"/>
      <w:r w:rsidRPr="0024287D">
        <w:rPr>
          <w:i/>
        </w:rPr>
        <w:t>has_participant</w:t>
      </w:r>
      <w:proofErr w:type="spellEnd"/>
    </w:p>
    <w:p w14:paraId="6AAEFDA0" w14:textId="77777777" w:rsidR="00E77819" w:rsidRDefault="00E77819" w:rsidP="00A04ED3">
      <w:pPr>
        <w:pStyle w:val="SLSublist"/>
      </w:pPr>
      <w:r>
        <w:t>•</w:t>
      </w:r>
      <w:r w:rsidR="00A04ED3">
        <w:t> </w:t>
      </w:r>
      <w:r w:rsidRPr="00A04ED3">
        <w:rPr>
          <w:i/>
        </w:rPr>
        <w:t xml:space="preserve">death </w:t>
      </w:r>
      <w:proofErr w:type="spellStart"/>
      <w:r w:rsidRPr="00A04ED3">
        <w:rPr>
          <w:i/>
        </w:rPr>
        <w:t>has_participant</w:t>
      </w:r>
      <w:proofErr w:type="spellEnd"/>
      <w:r w:rsidRPr="00A04ED3">
        <w:rPr>
          <w:i/>
        </w:rPr>
        <w:t xml:space="preserve"> organism</w:t>
      </w:r>
    </w:p>
    <w:p w14:paraId="5644D8B0" w14:textId="77777777" w:rsidR="00E77819" w:rsidRDefault="00E77819" w:rsidP="00A04ED3">
      <w:pPr>
        <w:pStyle w:val="SLSublist"/>
      </w:pPr>
      <w:r>
        <w:t>•</w:t>
      </w:r>
      <w:r w:rsidR="00A04ED3">
        <w:t> </w:t>
      </w:r>
      <w:r w:rsidRPr="00A04ED3">
        <w:rPr>
          <w:i/>
        </w:rPr>
        <w:t xml:space="preserve">breathing </w:t>
      </w:r>
      <w:proofErr w:type="spellStart"/>
      <w:r w:rsidRPr="00A04ED3">
        <w:rPr>
          <w:i/>
        </w:rPr>
        <w:t>has_participant</w:t>
      </w:r>
      <w:proofErr w:type="spellEnd"/>
      <w:r w:rsidRPr="00A04ED3">
        <w:rPr>
          <w:i/>
        </w:rPr>
        <w:t xml:space="preserve"> thorax</w:t>
      </w:r>
    </w:p>
    <w:p w14:paraId="2A39B18E" w14:textId="77777777" w:rsidR="007D7B09" w:rsidRDefault="007D7B09">
      <w:pPr>
        <w:pStyle w:val="BNBoxNumber"/>
        <w:autoSpaceDE w:val="0"/>
        <w:autoSpaceDN w:val="0"/>
        <w:adjustRightInd w:val="0"/>
        <w:rPr>
          <w:szCs w:val="24"/>
        </w:rPr>
      </w:pPr>
      <w:r>
        <w:rPr>
          <w:szCs w:val="24"/>
        </w:rPr>
        <w:t>Box 7.3</w:t>
      </w:r>
    </w:p>
    <w:p w14:paraId="025D515B" w14:textId="77777777" w:rsidR="007D7B09" w:rsidRPr="00E77819" w:rsidRDefault="007D7B09" w:rsidP="00B32E9E">
      <w:pPr>
        <w:pStyle w:val="BTBoxTitle"/>
      </w:pPr>
      <w:r w:rsidRPr="00E77819">
        <w:t>Properties of Relations in BFO</w:t>
      </w: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1897"/>
        <w:gridCol w:w="1898"/>
        <w:gridCol w:w="1896"/>
        <w:gridCol w:w="1905"/>
      </w:tblGrid>
      <w:tr w:rsidR="007D7B09" w:rsidRPr="00FD64E5" w14:paraId="745D5EAC" w14:textId="77777777" w:rsidTr="0051667B">
        <w:tc>
          <w:tcPr>
            <w:tcW w:w="1906" w:type="dxa"/>
          </w:tcPr>
          <w:p w14:paraId="5106CF72" w14:textId="77777777" w:rsidR="007D7B09" w:rsidRPr="007D7B09" w:rsidRDefault="007D7B09" w:rsidP="007D7B09">
            <w:pPr>
              <w:pStyle w:val="TBTableBody"/>
              <w:autoSpaceDE w:val="0"/>
              <w:autoSpaceDN w:val="0"/>
              <w:adjustRightInd w:val="0"/>
              <w:rPr>
                <w:i/>
              </w:rPr>
            </w:pPr>
            <w:r w:rsidRPr="007D7B09">
              <w:rPr>
                <w:i/>
                <w:szCs w:val="24"/>
              </w:rPr>
              <w:t>Relation</w:t>
            </w:r>
          </w:p>
        </w:tc>
        <w:tc>
          <w:tcPr>
            <w:tcW w:w="1897" w:type="dxa"/>
          </w:tcPr>
          <w:p w14:paraId="0D513BE2" w14:textId="77777777" w:rsidR="007D7B09" w:rsidRPr="007D7B09" w:rsidRDefault="007D7B09" w:rsidP="007D7B09">
            <w:pPr>
              <w:pStyle w:val="TBTableBody"/>
              <w:autoSpaceDE w:val="0"/>
              <w:autoSpaceDN w:val="0"/>
              <w:adjustRightInd w:val="0"/>
              <w:rPr>
                <w:i/>
              </w:rPr>
            </w:pPr>
            <w:r w:rsidRPr="007D7B09">
              <w:rPr>
                <w:i/>
                <w:szCs w:val="24"/>
              </w:rPr>
              <w:t>Transitive</w:t>
            </w:r>
          </w:p>
        </w:tc>
        <w:tc>
          <w:tcPr>
            <w:tcW w:w="1898" w:type="dxa"/>
          </w:tcPr>
          <w:p w14:paraId="00731410" w14:textId="77777777" w:rsidR="007D7B09" w:rsidRPr="007D7B09" w:rsidRDefault="007D7B09" w:rsidP="007D7B09">
            <w:pPr>
              <w:pStyle w:val="TBTableBody"/>
              <w:autoSpaceDE w:val="0"/>
              <w:autoSpaceDN w:val="0"/>
              <w:adjustRightInd w:val="0"/>
              <w:rPr>
                <w:i/>
              </w:rPr>
            </w:pPr>
            <w:r w:rsidRPr="007D7B09">
              <w:rPr>
                <w:i/>
                <w:szCs w:val="24"/>
              </w:rPr>
              <w:t>Symmetric</w:t>
            </w:r>
          </w:p>
        </w:tc>
        <w:tc>
          <w:tcPr>
            <w:tcW w:w="1896" w:type="dxa"/>
          </w:tcPr>
          <w:p w14:paraId="59D55DD0" w14:textId="77777777" w:rsidR="007D7B09" w:rsidRPr="007D7B09" w:rsidRDefault="007D7B09" w:rsidP="007D7B09">
            <w:pPr>
              <w:pStyle w:val="TBTableBody"/>
              <w:autoSpaceDE w:val="0"/>
              <w:autoSpaceDN w:val="0"/>
              <w:adjustRightInd w:val="0"/>
              <w:rPr>
                <w:i/>
              </w:rPr>
            </w:pPr>
            <w:r w:rsidRPr="007D7B09">
              <w:rPr>
                <w:i/>
                <w:szCs w:val="24"/>
              </w:rPr>
              <w:t>Reflexive</w:t>
            </w:r>
          </w:p>
        </w:tc>
        <w:tc>
          <w:tcPr>
            <w:tcW w:w="1905" w:type="dxa"/>
          </w:tcPr>
          <w:p w14:paraId="697CD0A6" w14:textId="77777777" w:rsidR="007D7B09" w:rsidRPr="007D7B09" w:rsidRDefault="007D7B09" w:rsidP="007D7B09">
            <w:pPr>
              <w:pStyle w:val="TBTableBody"/>
              <w:autoSpaceDE w:val="0"/>
              <w:autoSpaceDN w:val="0"/>
              <w:adjustRightInd w:val="0"/>
              <w:rPr>
                <w:i/>
              </w:rPr>
            </w:pPr>
            <w:r w:rsidRPr="007D7B09">
              <w:rPr>
                <w:i/>
                <w:szCs w:val="24"/>
              </w:rPr>
              <w:t>Antisymmetric</w:t>
            </w:r>
          </w:p>
        </w:tc>
      </w:tr>
      <w:tr w:rsidR="007D7B09" w:rsidRPr="00FD64E5" w14:paraId="129C002F" w14:textId="77777777" w:rsidTr="0051667B">
        <w:tc>
          <w:tcPr>
            <w:tcW w:w="1906" w:type="dxa"/>
          </w:tcPr>
          <w:p w14:paraId="3D05DBAE" w14:textId="77777777" w:rsidR="007D7B09" w:rsidRPr="007D7B09" w:rsidRDefault="007D7B09" w:rsidP="007D7B09">
            <w:pPr>
              <w:pStyle w:val="TBTableBody"/>
              <w:autoSpaceDE w:val="0"/>
              <w:autoSpaceDN w:val="0"/>
              <w:adjustRightInd w:val="0"/>
              <w:rPr>
                <w:i/>
              </w:rPr>
            </w:pPr>
            <w:proofErr w:type="spellStart"/>
            <w:r w:rsidRPr="007D7B09">
              <w:rPr>
                <w:i/>
                <w:szCs w:val="24"/>
              </w:rPr>
              <w:lastRenderedPageBreak/>
              <w:t>is_a</w:t>
            </w:r>
            <w:proofErr w:type="spellEnd"/>
          </w:p>
        </w:tc>
        <w:tc>
          <w:tcPr>
            <w:tcW w:w="1897" w:type="dxa"/>
          </w:tcPr>
          <w:p w14:paraId="24C96AF8" w14:textId="77777777" w:rsidR="007D7B09" w:rsidRPr="007D7B09" w:rsidRDefault="007D7B09" w:rsidP="007D7B09">
            <w:pPr>
              <w:pStyle w:val="TBTableBody"/>
              <w:autoSpaceDE w:val="0"/>
              <w:autoSpaceDN w:val="0"/>
              <w:adjustRightInd w:val="0"/>
              <w:rPr>
                <w:i/>
              </w:rPr>
            </w:pPr>
            <w:r w:rsidRPr="007D7B09">
              <w:rPr>
                <w:i/>
                <w:szCs w:val="24"/>
              </w:rPr>
              <w:t>+</w:t>
            </w:r>
          </w:p>
        </w:tc>
        <w:tc>
          <w:tcPr>
            <w:tcW w:w="1898" w:type="dxa"/>
          </w:tcPr>
          <w:p w14:paraId="5E196DE1" w14:textId="77777777" w:rsidR="007D7B09" w:rsidRPr="007D7B09" w:rsidRDefault="007D7B09" w:rsidP="007D7B09">
            <w:pPr>
              <w:pStyle w:val="TBTableBody"/>
              <w:autoSpaceDE w:val="0"/>
              <w:autoSpaceDN w:val="0"/>
              <w:adjustRightInd w:val="0"/>
              <w:rPr>
                <w:i/>
              </w:rPr>
            </w:pPr>
            <w:r w:rsidRPr="007D7B09">
              <w:rPr>
                <w:i/>
                <w:szCs w:val="24"/>
              </w:rPr>
              <w:t>-</w:t>
            </w:r>
          </w:p>
        </w:tc>
        <w:tc>
          <w:tcPr>
            <w:tcW w:w="1896" w:type="dxa"/>
          </w:tcPr>
          <w:p w14:paraId="10993D03" w14:textId="77777777" w:rsidR="007D7B09" w:rsidRPr="007D7B09" w:rsidRDefault="007D7B09" w:rsidP="007D7B09">
            <w:pPr>
              <w:pStyle w:val="TBTableBody"/>
              <w:autoSpaceDE w:val="0"/>
              <w:autoSpaceDN w:val="0"/>
              <w:adjustRightInd w:val="0"/>
              <w:rPr>
                <w:i/>
              </w:rPr>
            </w:pPr>
            <w:r w:rsidRPr="007D7B09">
              <w:rPr>
                <w:i/>
                <w:szCs w:val="24"/>
              </w:rPr>
              <w:t>+</w:t>
            </w:r>
          </w:p>
        </w:tc>
        <w:tc>
          <w:tcPr>
            <w:tcW w:w="1905" w:type="dxa"/>
          </w:tcPr>
          <w:p w14:paraId="61C6619F" w14:textId="77777777" w:rsidR="007D7B09" w:rsidRPr="007D7B09" w:rsidRDefault="007D7B09" w:rsidP="007D7B09">
            <w:pPr>
              <w:pStyle w:val="TBTableBody"/>
              <w:autoSpaceDE w:val="0"/>
              <w:autoSpaceDN w:val="0"/>
              <w:adjustRightInd w:val="0"/>
              <w:rPr>
                <w:i/>
              </w:rPr>
            </w:pPr>
            <w:r w:rsidRPr="007D7B09">
              <w:rPr>
                <w:i/>
                <w:szCs w:val="24"/>
              </w:rPr>
              <w:t>+</w:t>
            </w:r>
          </w:p>
        </w:tc>
      </w:tr>
      <w:tr w:rsidR="007D7B09" w:rsidRPr="00FD64E5" w14:paraId="3D043DC5" w14:textId="77777777" w:rsidTr="0051667B">
        <w:tc>
          <w:tcPr>
            <w:tcW w:w="1906" w:type="dxa"/>
          </w:tcPr>
          <w:p w14:paraId="05BFC260" w14:textId="77777777" w:rsidR="007D7B09" w:rsidRPr="007D7B09" w:rsidRDefault="007D7B09" w:rsidP="007D7B09">
            <w:pPr>
              <w:pStyle w:val="TBTableBody"/>
              <w:autoSpaceDE w:val="0"/>
              <w:autoSpaceDN w:val="0"/>
              <w:adjustRightInd w:val="0"/>
              <w:rPr>
                <w:i/>
              </w:rPr>
            </w:pPr>
            <w:r w:rsidRPr="007D7B09">
              <w:rPr>
                <w:i/>
                <w:szCs w:val="24"/>
              </w:rPr>
              <w:t>part_of</w:t>
            </w:r>
          </w:p>
        </w:tc>
        <w:tc>
          <w:tcPr>
            <w:tcW w:w="1897" w:type="dxa"/>
          </w:tcPr>
          <w:p w14:paraId="2890924D" w14:textId="77777777" w:rsidR="007D7B09" w:rsidRPr="007D7B09" w:rsidRDefault="007D7B09" w:rsidP="007D7B09">
            <w:pPr>
              <w:pStyle w:val="TBTableBody"/>
              <w:autoSpaceDE w:val="0"/>
              <w:autoSpaceDN w:val="0"/>
              <w:adjustRightInd w:val="0"/>
              <w:rPr>
                <w:i/>
              </w:rPr>
            </w:pPr>
            <w:r w:rsidRPr="007D7B09">
              <w:rPr>
                <w:i/>
                <w:szCs w:val="24"/>
              </w:rPr>
              <w:t>+</w:t>
            </w:r>
          </w:p>
        </w:tc>
        <w:tc>
          <w:tcPr>
            <w:tcW w:w="1898" w:type="dxa"/>
          </w:tcPr>
          <w:p w14:paraId="4D495B01" w14:textId="77777777" w:rsidR="007D7B09" w:rsidRPr="007D7B09" w:rsidRDefault="007D7B09" w:rsidP="007D7B09">
            <w:pPr>
              <w:pStyle w:val="TBTableBody"/>
              <w:autoSpaceDE w:val="0"/>
              <w:autoSpaceDN w:val="0"/>
              <w:adjustRightInd w:val="0"/>
              <w:rPr>
                <w:i/>
              </w:rPr>
            </w:pPr>
            <w:r w:rsidRPr="007D7B09">
              <w:rPr>
                <w:i/>
                <w:szCs w:val="24"/>
              </w:rPr>
              <w:t>-</w:t>
            </w:r>
          </w:p>
        </w:tc>
        <w:tc>
          <w:tcPr>
            <w:tcW w:w="1896" w:type="dxa"/>
          </w:tcPr>
          <w:p w14:paraId="123516B3" w14:textId="77777777" w:rsidR="007D7B09" w:rsidRPr="007D7B09" w:rsidRDefault="007D7B09" w:rsidP="007D7B09">
            <w:pPr>
              <w:pStyle w:val="TBTableBody"/>
              <w:autoSpaceDE w:val="0"/>
              <w:autoSpaceDN w:val="0"/>
              <w:adjustRightInd w:val="0"/>
              <w:rPr>
                <w:i/>
              </w:rPr>
            </w:pPr>
            <w:r w:rsidRPr="007D7B09">
              <w:rPr>
                <w:i/>
                <w:szCs w:val="24"/>
              </w:rPr>
              <w:t>+</w:t>
            </w:r>
          </w:p>
        </w:tc>
        <w:tc>
          <w:tcPr>
            <w:tcW w:w="1905" w:type="dxa"/>
          </w:tcPr>
          <w:p w14:paraId="19B482A2" w14:textId="77777777" w:rsidR="007D7B09" w:rsidRPr="007D7B09" w:rsidRDefault="007D7B09" w:rsidP="007D7B09">
            <w:pPr>
              <w:pStyle w:val="TBTableBody"/>
              <w:autoSpaceDE w:val="0"/>
              <w:autoSpaceDN w:val="0"/>
              <w:adjustRightInd w:val="0"/>
              <w:rPr>
                <w:i/>
              </w:rPr>
            </w:pPr>
            <w:r w:rsidRPr="007D7B09">
              <w:rPr>
                <w:i/>
                <w:szCs w:val="24"/>
              </w:rPr>
              <w:t>+</w:t>
            </w:r>
          </w:p>
        </w:tc>
      </w:tr>
      <w:tr w:rsidR="007D7B09" w:rsidRPr="00FD64E5" w14:paraId="3F9B0373" w14:textId="77777777" w:rsidTr="0051667B">
        <w:tc>
          <w:tcPr>
            <w:tcW w:w="1906" w:type="dxa"/>
          </w:tcPr>
          <w:p w14:paraId="66C27BE4" w14:textId="77777777" w:rsidR="007D7B09" w:rsidRPr="007D7B09" w:rsidRDefault="007D7B09" w:rsidP="007D7B09">
            <w:pPr>
              <w:pStyle w:val="TBTableBody"/>
              <w:autoSpaceDE w:val="0"/>
              <w:autoSpaceDN w:val="0"/>
              <w:adjustRightInd w:val="0"/>
              <w:rPr>
                <w:i/>
              </w:rPr>
            </w:pPr>
            <w:proofErr w:type="spellStart"/>
            <w:r w:rsidRPr="007D7B09">
              <w:rPr>
                <w:i/>
                <w:szCs w:val="24"/>
              </w:rPr>
              <w:t>located_in</w:t>
            </w:r>
            <w:proofErr w:type="spellEnd"/>
          </w:p>
        </w:tc>
        <w:tc>
          <w:tcPr>
            <w:tcW w:w="1897" w:type="dxa"/>
          </w:tcPr>
          <w:p w14:paraId="4E17C50D" w14:textId="77777777" w:rsidR="007D7B09" w:rsidRPr="007D7B09" w:rsidRDefault="007D7B09" w:rsidP="007D7B09">
            <w:pPr>
              <w:pStyle w:val="TBTableBody"/>
              <w:autoSpaceDE w:val="0"/>
              <w:autoSpaceDN w:val="0"/>
              <w:adjustRightInd w:val="0"/>
              <w:rPr>
                <w:i/>
              </w:rPr>
            </w:pPr>
            <w:r w:rsidRPr="007D7B09">
              <w:rPr>
                <w:i/>
                <w:szCs w:val="24"/>
              </w:rPr>
              <w:t>+</w:t>
            </w:r>
          </w:p>
        </w:tc>
        <w:tc>
          <w:tcPr>
            <w:tcW w:w="1898" w:type="dxa"/>
          </w:tcPr>
          <w:p w14:paraId="00EF5ACB" w14:textId="77777777" w:rsidR="007D7B09" w:rsidRPr="007D7B09" w:rsidRDefault="007D7B09" w:rsidP="007D7B09">
            <w:pPr>
              <w:pStyle w:val="TBTableBody"/>
              <w:autoSpaceDE w:val="0"/>
              <w:autoSpaceDN w:val="0"/>
              <w:adjustRightInd w:val="0"/>
              <w:rPr>
                <w:i/>
              </w:rPr>
            </w:pPr>
            <w:r w:rsidRPr="007D7B09">
              <w:rPr>
                <w:i/>
                <w:szCs w:val="24"/>
              </w:rPr>
              <w:t>-</w:t>
            </w:r>
          </w:p>
        </w:tc>
        <w:tc>
          <w:tcPr>
            <w:tcW w:w="1896" w:type="dxa"/>
          </w:tcPr>
          <w:p w14:paraId="797AD3C4" w14:textId="77777777" w:rsidR="007D7B09" w:rsidRPr="007D7B09" w:rsidRDefault="007D7B09" w:rsidP="007D7B09">
            <w:pPr>
              <w:pStyle w:val="TBTableBody"/>
              <w:autoSpaceDE w:val="0"/>
              <w:autoSpaceDN w:val="0"/>
              <w:adjustRightInd w:val="0"/>
              <w:rPr>
                <w:i/>
              </w:rPr>
            </w:pPr>
            <w:r w:rsidRPr="007D7B09">
              <w:rPr>
                <w:i/>
                <w:szCs w:val="24"/>
              </w:rPr>
              <w:t>+</w:t>
            </w:r>
          </w:p>
        </w:tc>
        <w:tc>
          <w:tcPr>
            <w:tcW w:w="1905" w:type="dxa"/>
          </w:tcPr>
          <w:p w14:paraId="781B04FB" w14:textId="77777777" w:rsidR="007D7B09" w:rsidRPr="007D7B09" w:rsidRDefault="007D7B09" w:rsidP="007D7B09">
            <w:pPr>
              <w:pStyle w:val="TBTableBody"/>
              <w:autoSpaceDE w:val="0"/>
              <w:autoSpaceDN w:val="0"/>
              <w:adjustRightInd w:val="0"/>
              <w:rPr>
                <w:i/>
              </w:rPr>
            </w:pPr>
            <w:r w:rsidRPr="007D7B09">
              <w:rPr>
                <w:i/>
                <w:szCs w:val="24"/>
              </w:rPr>
              <w:t>-</w:t>
            </w:r>
          </w:p>
        </w:tc>
      </w:tr>
      <w:tr w:rsidR="007D7B09" w:rsidRPr="00FD64E5" w14:paraId="27D9D118" w14:textId="77777777" w:rsidTr="0051667B">
        <w:tc>
          <w:tcPr>
            <w:tcW w:w="1906" w:type="dxa"/>
          </w:tcPr>
          <w:p w14:paraId="38E02CC4" w14:textId="77777777" w:rsidR="007D7B09" w:rsidRPr="007D7B09" w:rsidRDefault="007D7B09" w:rsidP="007D7B09">
            <w:pPr>
              <w:pStyle w:val="TBTableBody"/>
              <w:autoSpaceDE w:val="0"/>
              <w:autoSpaceDN w:val="0"/>
              <w:adjustRightInd w:val="0"/>
              <w:rPr>
                <w:i/>
              </w:rPr>
            </w:pPr>
            <w:proofErr w:type="spellStart"/>
            <w:r w:rsidRPr="007D7B09">
              <w:rPr>
                <w:i/>
                <w:szCs w:val="24"/>
              </w:rPr>
              <w:t>adjacent_to</w:t>
            </w:r>
            <w:proofErr w:type="spellEnd"/>
          </w:p>
        </w:tc>
        <w:tc>
          <w:tcPr>
            <w:tcW w:w="1897" w:type="dxa"/>
          </w:tcPr>
          <w:p w14:paraId="0B223AD1" w14:textId="77777777" w:rsidR="007D7B09" w:rsidRPr="007D7B09" w:rsidRDefault="007D7B09" w:rsidP="007D7B09">
            <w:pPr>
              <w:pStyle w:val="TBTableBody"/>
              <w:autoSpaceDE w:val="0"/>
              <w:autoSpaceDN w:val="0"/>
              <w:adjustRightInd w:val="0"/>
              <w:rPr>
                <w:i/>
              </w:rPr>
            </w:pPr>
            <w:r w:rsidRPr="007D7B09">
              <w:rPr>
                <w:i/>
                <w:szCs w:val="24"/>
              </w:rPr>
              <w:t>-</w:t>
            </w:r>
          </w:p>
        </w:tc>
        <w:tc>
          <w:tcPr>
            <w:tcW w:w="1898" w:type="dxa"/>
          </w:tcPr>
          <w:p w14:paraId="3B370EB6" w14:textId="77777777" w:rsidR="007D7B09" w:rsidRPr="007D7B09" w:rsidRDefault="007D7B09" w:rsidP="007D7B09">
            <w:pPr>
              <w:pStyle w:val="TBTableBody"/>
              <w:autoSpaceDE w:val="0"/>
              <w:autoSpaceDN w:val="0"/>
              <w:adjustRightInd w:val="0"/>
              <w:rPr>
                <w:i/>
              </w:rPr>
            </w:pPr>
            <w:r w:rsidRPr="007D7B09">
              <w:rPr>
                <w:i/>
                <w:szCs w:val="24"/>
              </w:rPr>
              <w:t>-</w:t>
            </w:r>
          </w:p>
        </w:tc>
        <w:tc>
          <w:tcPr>
            <w:tcW w:w="1896" w:type="dxa"/>
          </w:tcPr>
          <w:p w14:paraId="4A3C2B17" w14:textId="77777777" w:rsidR="007D7B09" w:rsidRPr="007D7B09" w:rsidRDefault="007D7B09" w:rsidP="007D7B09">
            <w:pPr>
              <w:pStyle w:val="TBTableBody"/>
              <w:autoSpaceDE w:val="0"/>
              <w:autoSpaceDN w:val="0"/>
              <w:adjustRightInd w:val="0"/>
              <w:rPr>
                <w:i/>
              </w:rPr>
            </w:pPr>
            <w:r w:rsidRPr="007D7B09">
              <w:rPr>
                <w:i/>
                <w:szCs w:val="24"/>
              </w:rPr>
              <w:t>-</w:t>
            </w:r>
          </w:p>
        </w:tc>
        <w:tc>
          <w:tcPr>
            <w:tcW w:w="1905" w:type="dxa"/>
          </w:tcPr>
          <w:p w14:paraId="014DFC6F" w14:textId="77777777" w:rsidR="007D7B09" w:rsidRPr="007D7B09" w:rsidRDefault="007D7B09" w:rsidP="007D7B09">
            <w:pPr>
              <w:pStyle w:val="TBTableBody"/>
              <w:autoSpaceDE w:val="0"/>
              <w:autoSpaceDN w:val="0"/>
              <w:adjustRightInd w:val="0"/>
              <w:rPr>
                <w:i/>
              </w:rPr>
            </w:pPr>
            <w:r w:rsidRPr="007D7B09">
              <w:rPr>
                <w:i/>
                <w:szCs w:val="24"/>
              </w:rPr>
              <w:t>-</w:t>
            </w:r>
          </w:p>
        </w:tc>
      </w:tr>
      <w:tr w:rsidR="007D7B09" w:rsidRPr="00FD64E5" w14:paraId="43C93DDC" w14:textId="77777777" w:rsidTr="0051667B">
        <w:tc>
          <w:tcPr>
            <w:tcW w:w="1906" w:type="dxa"/>
          </w:tcPr>
          <w:p w14:paraId="6A3743FC" w14:textId="77777777" w:rsidR="007D7B09" w:rsidRPr="007D7B09" w:rsidRDefault="007D7B09" w:rsidP="007D7B09">
            <w:pPr>
              <w:pStyle w:val="TBTableBody"/>
              <w:autoSpaceDE w:val="0"/>
              <w:autoSpaceDN w:val="0"/>
              <w:adjustRightInd w:val="0"/>
              <w:rPr>
                <w:i/>
              </w:rPr>
            </w:pPr>
            <w:r w:rsidRPr="007D7B09">
              <w:rPr>
                <w:i/>
                <w:szCs w:val="24"/>
              </w:rPr>
              <w:t>derives_ from</w:t>
            </w:r>
          </w:p>
        </w:tc>
        <w:tc>
          <w:tcPr>
            <w:tcW w:w="1897" w:type="dxa"/>
          </w:tcPr>
          <w:p w14:paraId="6537FDB6" w14:textId="77777777" w:rsidR="007D7B09" w:rsidRPr="007D7B09" w:rsidRDefault="007D7B09" w:rsidP="007D7B09">
            <w:pPr>
              <w:pStyle w:val="TBTableBody"/>
              <w:autoSpaceDE w:val="0"/>
              <w:autoSpaceDN w:val="0"/>
              <w:adjustRightInd w:val="0"/>
              <w:rPr>
                <w:i/>
              </w:rPr>
            </w:pPr>
            <w:r w:rsidRPr="007D7B09">
              <w:rPr>
                <w:i/>
                <w:szCs w:val="24"/>
              </w:rPr>
              <w:t>-</w:t>
            </w:r>
          </w:p>
        </w:tc>
        <w:tc>
          <w:tcPr>
            <w:tcW w:w="1898" w:type="dxa"/>
          </w:tcPr>
          <w:p w14:paraId="300D2B80" w14:textId="77777777" w:rsidR="007D7B09" w:rsidRPr="007D7B09" w:rsidRDefault="007D7B09" w:rsidP="007D7B09">
            <w:pPr>
              <w:pStyle w:val="TBTableBody"/>
              <w:autoSpaceDE w:val="0"/>
              <w:autoSpaceDN w:val="0"/>
              <w:adjustRightInd w:val="0"/>
              <w:rPr>
                <w:i/>
              </w:rPr>
            </w:pPr>
            <w:r w:rsidRPr="007D7B09">
              <w:rPr>
                <w:i/>
                <w:szCs w:val="24"/>
              </w:rPr>
              <w:t>-</w:t>
            </w:r>
          </w:p>
        </w:tc>
        <w:tc>
          <w:tcPr>
            <w:tcW w:w="1896" w:type="dxa"/>
          </w:tcPr>
          <w:p w14:paraId="044A950F" w14:textId="77777777" w:rsidR="007D7B09" w:rsidRPr="007D7B09" w:rsidRDefault="007D7B09" w:rsidP="007D7B09">
            <w:pPr>
              <w:pStyle w:val="TBTableBody"/>
              <w:autoSpaceDE w:val="0"/>
              <w:autoSpaceDN w:val="0"/>
              <w:adjustRightInd w:val="0"/>
              <w:rPr>
                <w:i/>
              </w:rPr>
            </w:pPr>
            <w:r w:rsidRPr="007D7B09">
              <w:rPr>
                <w:i/>
                <w:szCs w:val="24"/>
              </w:rPr>
              <w:t>-</w:t>
            </w:r>
          </w:p>
        </w:tc>
        <w:tc>
          <w:tcPr>
            <w:tcW w:w="1905" w:type="dxa"/>
          </w:tcPr>
          <w:p w14:paraId="3C4525D5" w14:textId="77777777" w:rsidR="007D7B09" w:rsidRPr="007D7B09" w:rsidRDefault="007D7B09" w:rsidP="007D7B09">
            <w:pPr>
              <w:pStyle w:val="TBTableBody"/>
              <w:autoSpaceDE w:val="0"/>
              <w:autoSpaceDN w:val="0"/>
              <w:adjustRightInd w:val="0"/>
              <w:rPr>
                <w:i/>
              </w:rPr>
            </w:pPr>
            <w:r w:rsidRPr="007D7B09">
              <w:rPr>
                <w:i/>
                <w:szCs w:val="24"/>
              </w:rPr>
              <w:t>-</w:t>
            </w:r>
          </w:p>
        </w:tc>
      </w:tr>
      <w:tr w:rsidR="007D7B09" w:rsidRPr="00FD64E5" w14:paraId="1BE64358" w14:textId="77777777" w:rsidTr="0051667B">
        <w:tc>
          <w:tcPr>
            <w:tcW w:w="1906" w:type="dxa"/>
          </w:tcPr>
          <w:p w14:paraId="1A5706D4" w14:textId="77777777" w:rsidR="007D7B09" w:rsidRPr="007D7B09" w:rsidRDefault="007D7B09" w:rsidP="007D7B09">
            <w:pPr>
              <w:pStyle w:val="TBTableBody"/>
              <w:autoSpaceDE w:val="0"/>
              <w:autoSpaceDN w:val="0"/>
              <w:adjustRightInd w:val="0"/>
              <w:rPr>
                <w:i/>
              </w:rPr>
            </w:pPr>
            <w:proofErr w:type="spellStart"/>
            <w:r w:rsidRPr="007D7B09">
              <w:rPr>
                <w:i/>
                <w:szCs w:val="24"/>
              </w:rPr>
              <w:t>preceded_by</w:t>
            </w:r>
            <w:proofErr w:type="spellEnd"/>
          </w:p>
        </w:tc>
        <w:tc>
          <w:tcPr>
            <w:tcW w:w="1897" w:type="dxa"/>
          </w:tcPr>
          <w:p w14:paraId="17ADA7B1" w14:textId="77777777" w:rsidR="007D7B09" w:rsidRPr="007D7B09" w:rsidRDefault="007D7B09" w:rsidP="007D7B09">
            <w:pPr>
              <w:pStyle w:val="TBTableBody"/>
              <w:autoSpaceDE w:val="0"/>
              <w:autoSpaceDN w:val="0"/>
              <w:adjustRightInd w:val="0"/>
              <w:rPr>
                <w:i/>
              </w:rPr>
            </w:pPr>
            <w:r w:rsidRPr="007D7B09">
              <w:rPr>
                <w:i/>
                <w:szCs w:val="24"/>
              </w:rPr>
              <w:t>+</w:t>
            </w:r>
          </w:p>
        </w:tc>
        <w:tc>
          <w:tcPr>
            <w:tcW w:w="1898" w:type="dxa"/>
          </w:tcPr>
          <w:p w14:paraId="7C06FF5F" w14:textId="77777777" w:rsidR="007D7B09" w:rsidRPr="007D7B09" w:rsidRDefault="007D7B09" w:rsidP="007D7B09">
            <w:pPr>
              <w:pStyle w:val="TBTableBody"/>
              <w:autoSpaceDE w:val="0"/>
              <w:autoSpaceDN w:val="0"/>
              <w:adjustRightInd w:val="0"/>
              <w:rPr>
                <w:i/>
              </w:rPr>
            </w:pPr>
            <w:r w:rsidRPr="007D7B09">
              <w:rPr>
                <w:i/>
                <w:szCs w:val="24"/>
              </w:rPr>
              <w:t>-</w:t>
            </w:r>
          </w:p>
        </w:tc>
        <w:tc>
          <w:tcPr>
            <w:tcW w:w="1896" w:type="dxa"/>
          </w:tcPr>
          <w:p w14:paraId="337FEA0E" w14:textId="77777777" w:rsidR="007D7B09" w:rsidRPr="007D7B09" w:rsidRDefault="007D7B09" w:rsidP="007D7B09">
            <w:pPr>
              <w:pStyle w:val="TBTableBody"/>
              <w:autoSpaceDE w:val="0"/>
              <w:autoSpaceDN w:val="0"/>
              <w:adjustRightInd w:val="0"/>
              <w:rPr>
                <w:i/>
              </w:rPr>
            </w:pPr>
            <w:r w:rsidRPr="007D7B09">
              <w:rPr>
                <w:i/>
                <w:szCs w:val="24"/>
              </w:rPr>
              <w:t>-</w:t>
            </w:r>
          </w:p>
        </w:tc>
        <w:tc>
          <w:tcPr>
            <w:tcW w:w="1905" w:type="dxa"/>
          </w:tcPr>
          <w:p w14:paraId="4D42EF61" w14:textId="77777777" w:rsidR="007D7B09" w:rsidRPr="007D7B09" w:rsidRDefault="007D7B09" w:rsidP="007D7B09">
            <w:pPr>
              <w:pStyle w:val="TBTableBody"/>
              <w:autoSpaceDE w:val="0"/>
              <w:autoSpaceDN w:val="0"/>
              <w:adjustRightInd w:val="0"/>
              <w:rPr>
                <w:i/>
              </w:rPr>
            </w:pPr>
            <w:r w:rsidRPr="007D7B09">
              <w:rPr>
                <w:i/>
                <w:szCs w:val="24"/>
              </w:rPr>
              <w:t>-</w:t>
            </w:r>
          </w:p>
        </w:tc>
      </w:tr>
      <w:tr w:rsidR="007D7B09" w:rsidRPr="00FD64E5" w14:paraId="19940BF2" w14:textId="77777777" w:rsidTr="0051667B">
        <w:tc>
          <w:tcPr>
            <w:tcW w:w="1906" w:type="dxa"/>
          </w:tcPr>
          <w:p w14:paraId="6BB2380B" w14:textId="77777777" w:rsidR="007D7B09" w:rsidRPr="007D7B09" w:rsidRDefault="007D7B09" w:rsidP="007D7B09">
            <w:pPr>
              <w:pStyle w:val="TBTableBody"/>
              <w:autoSpaceDE w:val="0"/>
              <w:autoSpaceDN w:val="0"/>
              <w:adjustRightInd w:val="0"/>
              <w:rPr>
                <w:i/>
              </w:rPr>
            </w:pPr>
            <w:proofErr w:type="spellStart"/>
            <w:r w:rsidRPr="007D7B09">
              <w:rPr>
                <w:i/>
                <w:szCs w:val="24"/>
              </w:rPr>
              <w:t>has_participant</w:t>
            </w:r>
            <w:proofErr w:type="spellEnd"/>
          </w:p>
        </w:tc>
        <w:tc>
          <w:tcPr>
            <w:tcW w:w="1897" w:type="dxa"/>
          </w:tcPr>
          <w:p w14:paraId="2F1CFD3A" w14:textId="77777777" w:rsidR="007D7B09" w:rsidRPr="007D7B09" w:rsidRDefault="007D7B09" w:rsidP="007D7B09">
            <w:pPr>
              <w:pStyle w:val="TBTableBody"/>
              <w:autoSpaceDE w:val="0"/>
              <w:autoSpaceDN w:val="0"/>
              <w:adjustRightInd w:val="0"/>
              <w:rPr>
                <w:i/>
              </w:rPr>
            </w:pPr>
            <w:r w:rsidRPr="007D7B09">
              <w:rPr>
                <w:i/>
                <w:szCs w:val="24"/>
              </w:rPr>
              <w:t>-</w:t>
            </w:r>
          </w:p>
        </w:tc>
        <w:tc>
          <w:tcPr>
            <w:tcW w:w="1898" w:type="dxa"/>
          </w:tcPr>
          <w:p w14:paraId="062B5E09" w14:textId="77777777" w:rsidR="007D7B09" w:rsidRPr="007D7B09" w:rsidRDefault="007D7B09" w:rsidP="007D7B09">
            <w:pPr>
              <w:pStyle w:val="TBTableBody"/>
              <w:autoSpaceDE w:val="0"/>
              <w:autoSpaceDN w:val="0"/>
              <w:adjustRightInd w:val="0"/>
              <w:rPr>
                <w:i/>
              </w:rPr>
            </w:pPr>
            <w:r w:rsidRPr="007D7B09">
              <w:rPr>
                <w:i/>
                <w:szCs w:val="24"/>
              </w:rPr>
              <w:t>-</w:t>
            </w:r>
          </w:p>
        </w:tc>
        <w:tc>
          <w:tcPr>
            <w:tcW w:w="1896" w:type="dxa"/>
          </w:tcPr>
          <w:p w14:paraId="48C32914" w14:textId="77777777" w:rsidR="007D7B09" w:rsidRPr="007D7B09" w:rsidRDefault="007D7B09" w:rsidP="007D7B09">
            <w:pPr>
              <w:pStyle w:val="TBTableBody"/>
              <w:autoSpaceDE w:val="0"/>
              <w:autoSpaceDN w:val="0"/>
              <w:adjustRightInd w:val="0"/>
              <w:rPr>
                <w:i/>
              </w:rPr>
            </w:pPr>
            <w:r w:rsidRPr="007D7B09">
              <w:rPr>
                <w:i/>
                <w:szCs w:val="24"/>
              </w:rPr>
              <w:t>-</w:t>
            </w:r>
          </w:p>
        </w:tc>
        <w:tc>
          <w:tcPr>
            <w:tcW w:w="1905" w:type="dxa"/>
          </w:tcPr>
          <w:p w14:paraId="020BCBBF" w14:textId="77777777" w:rsidR="007D7B09" w:rsidRPr="007D7B09" w:rsidRDefault="007D7B09" w:rsidP="007D7B09">
            <w:pPr>
              <w:pStyle w:val="TBTableBody"/>
              <w:autoSpaceDE w:val="0"/>
              <w:autoSpaceDN w:val="0"/>
              <w:adjustRightInd w:val="0"/>
              <w:rPr>
                <w:i/>
              </w:rPr>
            </w:pPr>
            <w:r w:rsidRPr="007D7B09">
              <w:rPr>
                <w:i/>
                <w:szCs w:val="24"/>
              </w:rPr>
              <w:t>-</w:t>
            </w:r>
          </w:p>
        </w:tc>
      </w:tr>
    </w:tbl>
    <w:p w14:paraId="5F9B072D" w14:textId="77777777" w:rsidR="007D7B09" w:rsidRDefault="007D7B09">
      <w:pPr>
        <w:pStyle w:val="BoxEndBoxEnd"/>
        <w:autoSpaceDE w:val="0"/>
        <w:autoSpaceDN w:val="0"/>
        <w:adjustRightInd w:val="0"/>
        <w:rPr>
          <w:szCs w:val="24"/>
        </w:rPr>
      </w:pPr>
      <w:r>
        <w:rPr>
          <w:szCs w:val="24"/>
        </w:rPr>
        <w:t>{</w:t>
      </w:r>
      <w:proofErr w:type="spellStart"/>
      <w:r>
        <w:rPr>
          <w:szCs w:val="24"/>
        </w:rPr>
        <w:t>Box_ends</w:t>
      </w:r>
      <w:proofErr w:type="spellEnd"/>
      <w:r>
        <w:rPr>
          <w:szCs w:val="24"/>
        </w:rPr>
        <w:t>}</w:t>
      </w:r>
    </w:p>
    <w:p w14:paraId="596F2608" w14:textId="77777777" w:rsidR="007D7B09" w:rsidRDefault="007D7B09">
      <w:pPr>
        <w:pStyle w:val="NotesBegNotesBegin"/>
        <w:autoSpaceDE w:val="0"/>
        <w:autoSpaceDN w:val="0"/>
        <w:adjustRightInd w:val="0"/>
        <w:rPr>
          <w:szCs w:val="24"/>
        </w:rPr>
      </w:pPr>
      <w:r>
        <w:rPr>
          <w:szCs w:val="24"/>
        </w:rPr>
        <w:t>{</w:t>
      </w:r>
      <w:proofErr w:type="spellStart"/>
      <w:r>
        <w:rPr>
          <w:szCs w:val="24"/>
        </w:rPr>
        <w:t>Notes_begin</w:t>
      </w:r>
      <w:proofErr w:type="spellEnd"/>
      <w:r>
        <w:rPr>
          <w:szCs w:val="24"/>
        </w:rPr>
        <w:t>}</w:t>
      </w:r>
    </w:p>
    <w:p w14:paraId="1812F533" w14:textId="77777777" w:rsidR="007D7B09" w:rsidRDefault="007D7B09">
      <w:pPr>
        <w:pStyle w:val="H1HeadingLevel1"/>
        <w:autoSpaceDE w:val="0"/>
        <w:autoSpaceDN w:val="0"/>
        <w:adjustRightInd w:val="0"/>
        <w:rPr>
          <w:szCs w:val="24"/>
        </w:rPr>
      </w:pPr>
      <w:r>
        <w:rPr>
          <w:szCs w:val="24"/>
        </w:rPr>
        <w:t>7 The Ontology of Relations</w:t>
      </w:r>
    </w:p>
    <w:p w14:paraId="2A555568" w14:textId="0198B98B" w:rsidR="007D7B09" w:rsidRDefault="007D7B09">
      <w:pPr>
        <w:pStyle w:val="NTNoteText"/>
        <w:autoSpaceDE w:val="0"/>
        <w:autoSpaceDN w:val="0"/>
        <w:adjustRightInd w:val="0"/>
        <w:rPr>
          <w:szCs w:val="24"/>
        </w:rPr>
      </w:pPr>
      <w:r>
        <w:rPr>
          <w:szCs w:val="24"/>
        </w:rPr>
        <w:t xml:space="preserve">1. See also the OBO Relations Ontology Usage Examples Page, accessed September 14, 2014, </w:t>
      </w:r>
      <w:hyperlink r:id="rId10" w:history="1">
        <w:r w:rsidRPr="00A2643D">
          <w:rPr>
            <w:rStyle w:val="Hyperlink"/>
            <w:szCs w:val="24"/>
          </w:rPr>
          <w:t>https://code.google.com/p/obo-relations/</w:t>
        </w:r>
      </w:hyperlink>
      <w:r>
        <w:rPr>
          <w:szCs w:val="24"/>
        </w:rPr>
        <w:t>.</w:t>
      </w:r>
    </w:p>
    <w:p w14:paraId="26BA533F" w14:textId="4FD597C8" w:rsidR="007D7B09" w:rsidRDefault="007D7B09">
      <w:pPr>
        <w:pStyle w:val="NTNoteText"/>
        <w:autoSpaceDE w:val="0"/>
        <w:autoSpaceDN w:val="0"/>
        <w:adjustRightInd w:val="0"/>
        <w:rPr>
          <w:szCs w:val="24"/>
        </w:rPr>
      </w:pPr>
      <w:r>
        <w:rPr>
          <w:szCs w:val="24"/>
        </w:rPr>
        <w:t>2. See</w:t>
      </w:r>
      <w:r w:rsidR="00D76269">
        <w:rPr>
          <w:szCs w:val="24"/>
        </w:rPr>
        <w:t>,</w:t>
      </w:r>
      <w:r>
        <w:rPr>
          <w:szCs w:val="24"/>
        </w:rPr>
        <w:t xml:space="preserve"> for example</w:t>
      </w:r>
      <w:r w:rsidR="00D76269">
        <w:rPr>
          <w:szCs w:val="24"/>
        </w:rPr>
        <w:t>,</w:t>
      </w:r>
      <w:r>
        <w:rPr>
          <w:szCs w:val="24"/>
        </w:rPr>
        <w:t xml:space="preserve"> Michael </w:t>
      </w:r>
      <w:proofErr w:type="spellStart"/>
      <w:r>
        <w:rPr>
          <w:szCs w:val="24"/>
        </w:rPr>
        <w:t>Ghiselin</w:t>
      </w:r>
      <w:proofErr w:type="spellEnd"/>
      <w:r>
        <w:rPr>
          <w:szCs w:val="24"/>
        </w:rPr>
        <w:t xml:space="preserve">, </w:t>
      </w:r>
      <w:r>
        <w:rPr>
          <w:i/>
          <w:szCs w:val="24"/>
        </w:rPr>
        <w:t>Metaphysics and the Origin of Species</w:t>
      </w:r>
      <w:r>
        <w:rPr>
          <w:szCs w:val="24"/>
        </w:rPr>
        <w:t xml:space="preserve"> (Albany: State University of New York Press, 1997</w:t>
      </w:r>
      <w:r w:rsidR="00127AA7">
        <w:rPr>
          <w:szCs w:val="24"/>
        </w:rPr>
        <w:t>)</w:t>
      </w:r>
      <w:r>
        <w:rPr>
          <w:szCs w:val="24"/>
        </w:rPr>
        <w:t xml:space="preserve">, and David L. Hull, “Are Species Really Individuals?,” </w:t>
      </w:r>
      <w:r>
        <w:rPr>
          <w:i/>
          <w:szCs w:val="24"/>
        </w:rPr>
        <w:t>Systematic Zoology</w:t>
      </w:r>
      <w:r>
        <w:rPr>
          <w:szCs w:val="24"/>
        </w:rPr>
        <w:t xml:space="preserve"> 25 (1976): 174–191.</w:t>
      </w:r>
    </w:p>
    <w:p w14:paraId="551850E8" w14:textId="77777777" w:rsidR="007D7B09" w:rsidRDefault="007D7B09">
      <w:pPr>
        <w:pStyle w:val="NTNoteText"/>
        <w:autoSpaceDE w:val="0"/>
        <w:autoSpaceDN w:val="0"/>
        <w:adjustRightInd w:val="0"/>
        <w:rPr>
          <w:szCs w:val="24"/>
        </w:rPr>
      </w:pPr>
      <w:r>
        <w:rPr>
          <w:szCs w:val="24"/>
        </w:rPr>
        <w:t xml:space="preserve">3. Smith et al., “Relations in Biomedical Ontologies,” </w:t>
      </w:r>
      <w:r>
        <w:rPr>
          <w:i/>
          <w:szCs w:val="24"/>
        </w:rPr>
        <w:t>Genome Biology</w:t>
      </w:r>
      <w:r>
        <w:rPr>
          <w:szCs w:val="24"/>
        </w:rPr>
        <w:t xml:space="preserve"> 6, no. 5 (2005), accessed September 25, 2014, doi</w:t>
      </w:r>
      <w:proofErr w:type="gramStart"/>
      <w:r>
        <w:rPr>
          <w:szCs w:val="24"/>
        </w:rPr>
        <w:t>:10.1186</w:t>
      </w:r>
      <w:proofErr w:type="gramEnd"/>
      <w:r>
        <w:rPr>
          <w:szCs w:val="24"/>
        </w:rPr>
        <w:t>/gb-2005-6-5-r46.</w:t>
      </w:r>
    </w:p>
    <w:p w14:paraId="20E4B6E4" w14:textId="2DEC0785" w:rsidR="007D7B09" w:rsidRDefault="007D7B09">
      <w:pPr>
        <w:pStyle w:val="NTNoteText"/>
        <w:autoSpaceDE w:val="0"/>
        <w:autoSpaceDN w:val="0"/>
        <w:adjustRightInd w:val="0"/>
        <w:rPr>
          <w:szCs w:val="24"/>
        </w:rPr>
      </w:pPr>
      <w:proofErr w:type="gramStart"/>
      <w:r>
        <w:rPr>
          <w:szCs w:val="24"/>
        </w:rPr>
        <w:t>4. </w:t>
      </w:r>
      <w:r>
        <w:rPr>
          <w:rStyle w:val="Hyperlink"/>
          <w:szCs w:val="24"/>
        </w:rPr>
        <w:t>http://www.obofoundry.org/</w:t>
      </w:r>
      <w:commentRangeStart w:id="12"/>
      <w:r>
        <w:rPr>
          <w:rStyle w:val="Hyperlink"/>
          <w:szCs w:val="24"/>
        </w:rPr>
        <w:t>ro</w:t>
      </w:r>
      <w:commentRangeEnd w:id="12"/>
      <w:r w:rsidR="00AC5394">
        <w:rPr>
          <w:rStyle w:val="CommentReference"/>
        </w:rPr>
        <w:commentReference w:id="12"/>
      </w:r>
      <w:r>
        <w:rPr>
          <w:rStyle w:val="Hyperlink"/>
          <w:szCs w:val="24"/>
        </w:rPr>
        <w:t>/</w:t>
      </w:r>
      <w:ins w:id="14" w:author="Andrew Spear" w:date="2015-02-02T10:31:00Z">
        <w:r w:rsidR="004E5B09">
          <w:rPr>
            <w:rStyle w:val="Hyperlink"/>
            <w:szCs w:val="24"/>
          </w:rPr>
          <w:t>, accessed December 14, 2014.</w:t>
        </w:r>
      </w:ins>
      <w:proofErr w:type="gramEnd"/>
      <w:del w:id="15" w:author="Andrew Spear" w:date="2015-02-02T10:31:00Z">
        <w:r w:rsidR="005C4D4A" w:rsidDel="004E5B09">
          <w:rPr>
            <w:rStyle w:val="Hyperlink"/>
            <w:szCs w:val="24"/>
          </w:rPr>
          <w:delText>.</w:delText>
        </w:r>
      </w:del>
    </w:p>
    <w:p w14:paraId="0148FDCE" w14:textId="0EF3E3D5" w:rsidR="007D7B09" w:rsidRDefault="007D7B09">
      <w:pPr>
        <w:pStyle w:val="NTNoteText"/>
        <w:autoSpaceDE w:val="0"/>
        <w:autoSpaceDN w:val="0"/>
        <w:adjustRightInd w:val="0"/>
        <w:rPr>
          <w:szCs w:val="24"/>
        </w:rPr>
      </w:pPr>
      <w:r>
        <w:rPr>
          <w:szCs w:val="24"/>
        </w:rPr>
        <w:t>5. See D.</w:t>
      </w:r>
      <w:r w:rsidR="00A47007">
        <w:rPr>
          <w:szCs w:val="24"/>
        </w:rPr>
        <w:t xml:space="preserve"> </w:t>
      </w:r>
      <w:r>
        <w:rPr>
          <w:szCs w:val="24"/>
        </w:rPr>
        <w:t xml:space="preserve">A. </w:t>
      </w:r>
      <w:proofErr w:type="spellStart"/>
      <w:r>
        <w:rPr>
          <w:szCs w:val="24"/>
        </w:rPr>
        <w:t>Randell</w:t>
      </w:r>
      <w:proofErr w:type="spellEnd"/>
      <w:r>
        <w:rPr>
          <w:szCs w:val="24"/>
        </w:rPr>
        <w:t>, Z. Cui, and A.</w:t>
      </w:r>
      <w:r w:rsidR="00A47007">
        <w:rPr>
          <w:szCs w:val="24"/>
        </w:rPr>
        <w:t xml:space="preserve"> </w:t>
      </w:r>
      <w:r>
        <w:rPr>
          <w:szCs w:val="24"/>
        </w:rPr>
        <w:t xml:space="preserve">G. Cohn, “A Spatial Logic Based on Regions and Connection,” in </w:t>
      </w:r>
      <w:r>
        <w:rPr>
          <w:i/>
          <w:szCs w:val="24"/>
        </w:rPr>
        <w:t>Proceedings of the 3rd International Conference on Knowledge Representation and Reasoning</w:t>
      </w:r>
      <w:r w:rsidR="00E84B3D">
        <w:rPr>
          <w:szCs w:val="24"/>
        </w:rPr>
        <w:t xml:space="preserve">, ed. D. A. </w:t>
      </w:r>
      <w:proofErr w:type="spellStart"/>
      <w:r w:rsidR="00E84B3D">
        <w:rPr>
          <w:szCs w:val="24"/>
        </w:rPr>
        <w:t>Randell</w:t>
      </w:r>
      <w:proofErr w:type="spellEnd"/>
      <w:r w:rsidR="00E84B3D">
        <w:rPr>
          <w:szCs w:val="24"/>
        </w:rPr>
        <w:t xml:space="preserve">, Z. Cui, and A. G. Cohn </w:t>
      </w:r>
      <w:r>
        <w:rPr>
          <w:szCs w:val="24"/>
        </w:rPr>
        <w:t xml:space="preserve">(San Mateo: Morgan Kaufmann, </w:t>
      </w:r>
      <w:r>
        <w:rPr>
          <w:szCs w:val="24"/>
        </w:rPr>
        <w:lastRenderedPageBreak/>
        <w:t xml:space="preserve">1992), 165–176. See also Anthony G. Cohn, Brandon Bennett, John Gooday, and </w:t>
      </w:r>
      <w:proofErr w:type="spellStart"/>
      <w:r>
        <w:rPr>
          <w:szCs w:val="24"/>
        </w:rPr>
        <w:t>Micholas</w:t>
      </w:r>
      <w:proofErr w:type="spellEnd"/>
      <w:r>
        <w:rPr>
          <w:szCs w:val="24"/>
        </w:rPr>
        <w:t xml:space="preserve"> Mark Gotts, “Qualitative Spatial Representation and Reasoning with the Region Connection Calculus,” </w:t>
      </w:r>
      <w:proofErr w:type="spellStart"/>
      <w:r>
        <w:rPr>
          <w:i/>
          <w:szCs w:val="24"/>
        </w:rPr>
        <w:t>GeoInformatica</w:t>
      </w:r>
      <w:proofErr w:type="spellEnd"/>
      <w:r>
        <w:rPr>
          <w:szCs w:val="24"/>
        </w:rPr>
        <w:t xml:space="preserve"> 1 (1997): 275–316.</w:t>
      </w:r>
    </w:p>
    <w:p w14:paraId="683D8B6B" w14:textId="77777777" w:rsidR="007D7B09" w:rsidRDefault="007D7B09">
      <w:pPr>
        <w:pStyle w:val="NTNoteText"/>
        <w:autoSpaceDE w:val="0"/>
        <w:autoSpaceDN w:val="0"/>
        <w:adjustRightInd w:val="0"/>
        <w:rPr>
          <w:szCs w:val="24"/>
        </w:rPr>
      </w:pPr>
      <w:r>
        <w:rPr>
          <w:szCs w:val="24"/>
        </w:rPr>
        <w:t xml:space="preserve">6. Robert Battle and Dave Kolas, “Enabling the Geospatial Semantic Web with Parliament and </w:t>
      </w:r>
      <w:proofErr w:type="spellStart"/>
      <w:r>
        <w:rPr>
          <w:szCs w:val="24"/>
        </w:rPr>
        <w:t>GeoSPARQL</w:t>
      </w:r>
      <w:proofErr w:type="spellEnd"/>
      <w:r>
        <w:rPr>
          <w:szCs w:val="24"/>
        </w:rPr>
        <w:t xml:space="preserve">,” </w:t>
      </w:r>
      <w:r>
        <w:rPr>
          <w:i/>
          <w:szCs w:val="24"/>
        </w:rPr>
        <w:t>Semantic Web</w:t>
      </w:r>
      <w:r>
        <w:rPr>
          <w:szCs w:val="24"/>
        </w:rPr>
        <w:t xml:space="preserve"> 3, no. 4 (2012): 355–370.</w:t>
      </w:r>
    </w:p>
    <w:p w14:paraId="1C1A81EF" w14:textId="2CA69D79" w:rsidR="007D7B09" w:rsidRDefault="007D7B09">
      <w:pPr>
        <w:pStyle w:val="NTNoteText"/>
        <w:autoSpaceDE w:val="0"/>
        <w:autoSpaceDN w:val="0"/>
        <w:adjustRightInd w:val="0"/>
        <w:rPr>
          <w:szCs w:val="24"/>
        </w:rPr>
      </w:pPr>
      <w:r>
        <w:rPr>
          <w:szCs w:val="24"/>
        </w:rPr>
        <w:t xml:space="preserve">7. James F. Allen, “Maintaining </w:t>
      </w:r>
      <w:r w:rsidR="00CA7AF7">
        <w:rPr>
          <w:szCs w:val="24"/>
        </w:rPr>
        <w:t>K</w:t>
      </w:r>
      <w:r>
        <w:rPr>
          <w:szCs w:val="24"/>
        </w:rPr>
        <w:t xml:space="preserve">nowledge about </w:t>
      </w:r>
      <w:r w:rsidR="00CA7AF7">
        <w:rPr>
          <w:szCs w:val="24"/>
        </w:rPr>
        <w:t>T</w:t>
      </w:r>
      <w:r>
        <w:rPr>
          <w:szCs w:val="24"/>
        </w:rPr>
        <w:t xml:space="preserve">emporal </w:t>
      </w:r>
      <w:r w:rsidR="00CA7AF7">
        <w:rPr>
          <w:szCs w:val="24"/>
        </w:rPr>
        <w:t>I</w:t>
      </w:r>
      <w:r>
        <w:rPr>
          <w:szCs w:val="24"/>
        </w:rPr>
        <w:t xml:space="preserve">ntervals,” </w:t>
      </w:r>
      <w:r>
        <w:rPr>
          <w:i/>
          <w:szCs w:val="24"/>
        </w:rPr>
        <w:t>Communications of the ACM</w:t>
      </w:r>
      <w:r>
        <w:rPr>
          <w:szCs w:val="24"/>
        </w:rPr>
        <w:t xml:space="preserve"> 26</w:t>
      </w:r>
      <w:r w:rsidR="0057797F">
        <w:rPr>
          <w:szCs w:val="24"/>
        </w:rPr>
        <w:t>, no. 11</w:t>
      </w:r>
      <w:r>
        <w:rPr>
          <w:szCs w:val="24"/>
        </w:rPr>
        <w:t xml:space="preserve"> (1983): 832–843.</w:t>
      </w:r>
    </w:p>
    <w:p w14:paraId="3FF768A5" w14:textId="678DF093" w:rsidR="007D7B09" w:rsidRDefault="007D7B09">
      <w:pPr>
        <w:pStyle w:val="NTNoteText"/>
        <w:autoSpaceDE w:val="0"/>
        <w:autoSpaceDN w:val="0"/>
        <w:adjustRightInd w:val="0"/>
        <w:rPr>
          <w:szCs w:val="24"/>
        </w:rPr>
      </w:pPr>
      <w:r>
        <w:rPr>
          <w:szCs w:val="24"/>
        </w:rPr>
        <w:t xml:space="preserve">8. Cornelius </w:t>
      </w:r>
      <w:proofErr w:type="spellStart"/>
      <w:r>
        <w:rPr>
          <w:szCs w:val="24"/>
        </w:rPr>
        <w:t>Rosse</w:t>
      </w:r>
      <w:proofErr w:type="spellEnd"/>
      <w:r>
        <w:rPr>
          <w:szCs w:val="24"/>
        </w:rPr>
        <w:t xml:space="preserve"> and José L. V. </w:t>
      </w:r>
      <w:proofErr w:type="spellStart"/>
      <w:r>
        <w:rPr>
          <w:szCs w:val="24"/>
        </w:rPr>
        <w:t>Mejino</w:t>
      </w:r>
      <w:proofErr w:type="spellEnd"/>
      <w:r>
        <w:rPr>
          <w:szCs w:val="24"/>
        </w:rPr>
        <w:t xml:space="preserve"> Jr., “The Foundational Model of Anatomy Ontology,” in </w:t>
      </w:r>
      <w:r>
        <w:rPr>
          <w:i/>
          <w:szCs w:val="24"/>
        </w:rPr>
        <w:t xml:space="preserve">Anatomy Ontologies for </w:t>
      </w:r>
      <w:r w:rsidRPr="00996778">
        <w:rPr>
          <w:i/>
          <w:szCs w:val="24"/>
        </w:rPr>
        <w:t>Bioinformatics</w:t>
      </w:r>
      <w:r w:rsidR="00996778" w:rsidRPr="00AC5394">
        <w:rPr>
          <w:i/>
          <w:szCs w:val="24"/>
        </w:rPr>
        <w:t>: Principles and Practice</w:t>
      </w:r>
      <w:r w:rsidR="00996778">
        <w:rPr>
          <w:szCs w:val="24"/>
        </w:rPr>
        <w:t>, vol. 6,</w:t>
      </w:r>
      <w:r>
        <w:rPr>
          <w:szCs w:val="24"/>
        </w:rPr>
        <w:t xml:space="preserve"> ed. A. Burger</w:t>
      </w:r>
      <w:r w:rsidR="00D805B5">
        <w:rPr>
          <w:szCs w:val="24"/>
        </w:rPr>
        <w:t xml:space="preserve">, D. Davidson, and </w:t>
      </w:r>
      <w:r w:rsidR="00292057">
        <w:rPr>
          <w:szCs w:val="24"/>
        </w:rPr>
        <w:t>R</w:t>
      </w:r>
      <w:r w:rsidR="00D241B5">
        <w:rPr>
          <w:szCs w:val="24"/>
        </w:rPr>
        <w:t xml:space="preserve">. </w:t>
      </w:r>
      <w:proofErr w:type="spellStart"/>
      <w:r w:rsidR="00D241B5">
        <w:rPr>
          <w:szCs w:val="24"/>
        </w:rPr>
        <w:t>Baldo</w:t>
      </w:r>
      <w:r w:rsidR="00D805B5">
        <w:rPr>
          <w:szCs w:val="24"/>
        </w:rPr>
        <w:t>ck</w:t>
      </w:r>
      <w:proofErr w:type="spellEnd"/>
      <w:r w:rsidR="00D805B5">
        <w:rPr>
          <w:szCs w:val="24"/>
        </w:rPr>
        <w:t xml:space="preserve"> </w:t>
      </w:r>
      <w:r>
        <w:rPr>
          <w:szCs w:val="24"/>
        </w:rPr>
        <w:t>(</w:t>
      </w:r>
      <w:r w:rsidR="001430DA">
        <w:rPr>
          <w:szCs w:val="24"/>
        </w:rPr>
        <w:t>London</w:t>
      </w:r>
      <w:r>
        <w:rPr>
          <w:szCs w:val="24"/>
        </w:rPr>
        <w:t>: Springer, 200</w:t>
      </w:r>
      <w:r w:rsidR="001430DA">
        <w:rPr>
          <w:szCs w:val="24"/>
        </w:rPr>
        <w:t>7</w:t>
      </w:r>
      <w:r>
        <w:rPr>
          <w:szCs w:val="24"/>
        </w:rPr>
        <w:t xml:space="preserve">, 59–117. Christine </w:t>
      </w:r>
      <w:proofErr w:type="spellStart"/>
      <w:r>
        <w:rPr>
          <w:szCs w:val="24"/>
        </w:rPr>
        <w:t>Golbreich</w:t>
      </w:r>
      <w:proofErr w:type="spellEnd"/>
      <w:r>
        <w:rPr>
          <w:szCs w:val="24"/>
        </w:rPr>
        <w:t xml:space="preserve">, </w:t>
      </w:r>
      <w:proofErr w:type="spellStart"/>
      <w:r>
        <w:rPr>
          <w:szCs w:val="24"/>
        </w:rPr>
        <w:t>Songmao</w:t>
      </w:r>
      <w:proofErr w:type="spellEnd"/>
      <w:r>
        <w:rPr>
          <w:szCs w:val="24"/>
        </w:rPr>
        <w:t xml:space="preserve"> Zhang</w:t>
      </w:r>
      <w:r w:rsidR="0057797F">
        <w:rPr>
          <w:szCs w:val="24"/>
        </w:rPr>
        <w:t>,</w:t>
      </w:r>
      <w:r>
        <w:rPr>
          <w:szCs w:val="24"/>
        </w:rPr>
        <w:t xml:space="preserve"> and Olivier </w:t>
      </w:r>
      <w:proofErr w:type="spellStart"/>
      <w:r>
        <w:rPr>
          <w:szCs w:val="24"/>
        </w:rPr>
        <w:t>Bodenreider</w:t>
      </w:r>
      <w:proofErr w:type="spellEnd"/>
      <w:r>
        <w:rPr>
          <w:szCs w:val="24"/>
        </w:rPr>
        <w:t xml:space="preserve">, “The Foundational Model of Anatomy in OWL 2 and </w:t>
      </w:r>
      <w:r w:rsidR="0057797F">
        <w:rPr>
          <w:szCs w:val="24"/>
        </w:rPr>
        <w:t>I</w:t>
      </w:r>
      <w:r>
        <w:rPr>
          <w:szCs w:val="24"/>
        </w:rPr>
        <w:t xml:space="preserve">ts </w:t>
      </w:r>
      <w:r w:rsidR="0057797F">
        <w:rPr>
          <w:szCs w:val="24"/>
        </w:rPr>
        <w:t>U</w:t>
      </w:r>
      <w:r>
        <w:rPr>
          <w:szCs w:val="24"/>
        </w:rPr>
        <w:t xml:space="preserve">se,” </w:t>
      </w:r>
      <w:r>
        <w:rPr>
          <w:i/>
          <w:szCs w:val="24"/>
        </w:rPr>
        <w:t>Artificial Intelligence in Medicine</w:t>
      </w:r>
      <w:r w:rsidR="0024287D">
        <w:rPr>
          <w:szCs w:val="24"/>
        </w:rPr>
        <w:t xml:space="preserve"> 57, no. 2</w:t>
      </w:r>
      <w:r>
        <w:rPr>
          <w:szCs w:val="24"/>
        </w:rPr>
        <w:t xml:space="preserve"> (2013): 119–</w:t>
      </w:r>
      <w:r w:rsidR="00BC72EB">
        <w:rPr>
          <w:szCs w:val="24"/>
        </w:rPr>
        <w:t>1</w:t>
      </w:r>
      <w:r>
        <w:rPr>
          <w:szCs w:val="24"/>
        </w:rPr>
        <w:t>32.</w:t>
      </w:r>
    </w:p>
    <w:p w14:paraId="11764BF9" w14:textId="1BE702A8" w:rsidR="007D7B09" w:rsidRDefault="007D7B09">
      <w:pPr>
        <w:pStyle w:val="NTNoteText"/>
        <w:autoSpaceDE w:val="0"/>
        <w:autoSpaceDN w:val="0"/>
        <w:adjustRightInd w:val="0"/>
        <w:rPr>
          <w:szCs w:val="24"/>
        </w:rPr>
      </w:pPr>
      <w:r>
        <w:rPr>
          <w:szCs w:val="24"/>
        </w:rPr>
        <w:t xml:space="preserve">9. Cornelius </w:t>
      </w:r>
      <w:proofErr w:type="spellStart"/>
      <w:r>
        <w:rPr>
          <w:szCs w:val="24"/>
        </w:rPr>
        <w:t>Rosse</w:t>
      </w:r>
      <w:proofErr w:type="spellEnd"/>
      <w:r>
        <w:rPr>
          <w:szCs w:val="24"/>
        </w:rPr>
        <w:t xml:space="preserve"> and Jose L. </w:t>
      </w:r>
      <w:r w:rsidR="00BA096F">
        <w:rPr>
          <w:szCs w:val="24"/>
        </w:rPr>
        <w:t xml:space="preserve">V. </w:t>
      </w:r>
      <w:proofErr w:type="spellStart"/>
      <w:r>
        <w:rPr>
          <w:szCs w:val="24"/>
        </w:rPr>
        <w:t>Mejino</w:t>
      </w:r>
      <w:proofErr w:type="spellEnd"/>
      <w:r>
        <w:rPr>
          <w:szCs w:val="24"/>
        </w:rPr>
        <w:t xml:space="preserve"> Jr., “A Reference Ontology for Biomedical Informatics: the Foundational Model of Anatomy,” </w:t>
      </w:r>
      <w:r>
        <w:rPr>
          <w:i/>
          <w:szCs w:val="24"/>
        </w:rPr>
        <w:t>Journal of Biomedical Informatics</w:t>
      </w:r>
      <w:r>
        <w:rPr>
          <w:szCs w:val="24"/>
        </w:rPr>
        <w:t xml:space="preserve"> 36 (2003): 478–500.</w:t>
      </w:r>
    </w:p>
    <w:p w14:paraId="024D549F" w14:textId="3BBC71C1" w:rsidR="007D7B09" w:rsidRDefault="007D7B09">
      <w:pPr>
        <w:pStyle w:val="NTNoteText"/>
        <w:autoSpaceDE w:val="0"/>
        <w:autoSpaceDN w:val="0"/>
        <w:adjustRightInd w:val="0"/>
        <w:rPr>
          <w:rStyle w:val="Hyperlink"/>
          <w:szCs w:val="24"/>
        </w:rPr>
      </w:pPr>
      <w:proofErr w:type="gramStart"/>
      <w:r>
        <w:rPr>
          <w:szCs w:val="24"/>
        </w:rPr>
        <w:t>10. </w:t>
      </w:r>
      <w:r w:rsidRPr="005C4D4A">
        <w:rPr>
          <w:rStyle w:val="Hyperlink"/>
        </w:rPr>
        <w:t>http://</w:t>
      </w:r>
      <w:r w:rsidR="005C4D4A" w:rsidRPr="005C4D4A">
        <w:rPr>
          <w:rStyle w:val="Hyperlink"/>
        </w:rPr>
        <w:t>www.</w:t>
      </w:r>
      <w:r w:rsidRPr="005C4D4A">
        <w:rPr>
          <w:rStyle w:val="Hyperlink"/>
        </w:rPr>
        <w:t xml:space="preserve">obo </w:t>
      </w:r>
      <w:r w:rsidRPr="005C4D4A">
        <w:rPr>
          <w:rStyle w:val="Hyperlink"/>
          <w:szCs w:val="24"/>
        </w:rPr>
        <w:t>foundry.org/</w:t>
      </w:r>
      <w:commentRangeStart w:id="16"/>
      <w:proofErr w:type="spellStart"/>
      <w:r w:rsidRPr="005C4D4A">
        <w:rPr>
          <w:rStyle w:val="Hyperlink"/>
          <w:szCs w:val="24"/>
        </w:rPr>
        <w:t>ro</w:t>
      </w:r>
      <w:commentRangeEnd w:id="16"/>
      <w:proofErr w:type="spellEnd"/>
      <w:r w:rsidR="00BE398A">
        <w:rPr>
          <w:rStyle w:val="CommentReference"/>
        </w:rPr>
        <w:commentReference w:id="16"/>
      </w:r>
      <w:r w:rsidRPr="005C4D4A">
        <w:rPr>
          <w:rStyle w:val="Hyperlink"/>
          <w:szCs w:val="24"/>
        </w:rPr>
        <w:t>/</w:t>
      </w:r>
      <w:ins w:id="17" w:author="Andrew Spear" w:date="2015-02-02T10:31:00Z">
        <w:r w:rsidR="00571577">
          <w:rPr>
            <w:rStyle w:val="Hyperlink"/>
            <w:szCs w:val="24"/>
          </w:rPr>
          <w:t>, accessed December 14, 2014.</w:t>
        </w:r>
      </w:ins>
      <w:proofErr w:type="gramEnd"/>
      <w:del w:id="18" w:author="Andrew Spear" w:date="2015-02-02T10:31:00Z">
        <w:r w:rsidR="005C4D4A" w:rsidDel="00571577">
          <w:rPr>
            <w:rStyle w:val="Hyperlink"/>
            <w:szCs w:val="24"/>
          </w:rPr>
          <w:delText>.</w:delText>
        </w:r>
      </w:del>
    </w:p>
    <w:p w14:paraId="5F1A57AB" w14:textId="53B65E32" w:rsidR="00BE398A" w:rsidRPr="00AC5394" w:rsidRDefault="00BE398A" w:rsidP="00BE398A">
      <w:pPr>
        <w:pStyle w:val="NTNoteText"/>
      </w:pPr>
      <w:r>
        <w:t>11. </w:t>
      </w:r>
      <w:r w:rsidRPr="00BE398A">
        <w:t>A first-order logic release of BFO version 2 is in preparation. For an introduction</w:t>
      </w:r>
      <w:ins w:id="19" w:author="Andrew Spear" w:date="2015-02-02T10:32:00Z">
        <w:r w:rsidR="00D26CA5">
          <w:t xml:space="preserve"> to first-order logic</w:t>
        </w:r>
      </w:ins>
      <w:r>
        <w:t>,</w:t>
      </w:r>
      <w:r w:rsidRPr="00BE398A">
        <w:t xml:space="preserve"> see </w:t>
      </w:r>
      <w:r>
        <w:t xml:space="preserve">Wilfred </w:t>
      </w:r>
      <w:r w:rsidRPr="00AC5394">
        <w:t xml:space="preserve">Hodges, </w:t>
      </w:r>
      <w:r>
        <w:t>“</w:t>
      </w:r>
      <w:r w:rsidRPr="00AC5394">
        <w:t>Class</w:t>
      </w:r>
      <w:r w:rsidRPr="00BE398A">
        <w:t>ical Logic I: First Order Logic,</w:t>
      </w:r>
      <w:r>
        <w:t>”</w:t>
      </w:r>
      <w:r w:rsidRPr="00BE398A">
        <w:t xml:space="preserve"> in </w:t>
      </w:r>
      <w:r>
        <w:t xml:space="preserve">Lou </w:t>
      </w:r>
      <w:r w:rsidRPr="00BE398A">
        <w:t xml:space="preserve">Goble, </w:t>
      </w:r>
      <w:r w:rsidRPr="00AC5394">
        <w:rPr>
          <w:i/>
        </w:rPr>
        <w:t>The Blackwell Guide to Philosophical Logic</w:t>
      </w:r>
      <w:r>
        <w:t xml:space="preserve">, ed. Lou Goble, </w:t>
      </w:r>
      <w:commentRangeStart w:id="20"/>
      <w:del w:id="21" w:author="Andrew Spear" w:date="2015-02-02T10:36:00Z">
        <w:r w:rsidDel="00B7404B">
          <w:delText>000</w:delText>
        </w:r>
      </w:del>
      <w:ins w:id="22" w:author="Andrew Spear" w:date="2015-02-02T10:36:00Z">
        <w:r w:rsidR="00B7404B">
          <w:t>9</w:t>
        </w:r>
      </w:ins>
      <w:r>
        <w:t>–</w:t>
      </w:r>
      <w:ins w:id="23" w:author="Andrew Spear" w:date="2015-02-02T10:36:00Z">
        <w:r w:rsidR="00B7404B">
          <w:t>32</w:t>
        </w:r>
      </w:ins>
      <w:del w:id="24" w:author="Andrew Spear" w:date="2015-02-02T10:36:00Z">
        <w:r w:rsidDel="00B7404B">
          <w:delText>000</w:delText>
        </w:r>
      </w:del>
      <w:commentRangeEnd w:id="20"/>
      <w:r w:rsidR="00AC5394">
        <w:rPr>
          <w:rStyle w:val="CommentReference"/>
        </w:rPr>
        <w:commentReference w:id="20"/>
      </w:r>
      <w:r>
        <w:t xml:space="preserve"> (</w:t>
      </w:r>
      <w:r w:rsidRPr="00BE398A">
        <w:t xml:space="preserve">Oxford: </w:t>
      </w:r>
      <w:r w:rsidRPr="00AC5394">
        <w:t>Blackwell</w:t>
      </w:r>
      <w:r w:rsidRPr="00BE398A">
        <w:t>, 2001</w:t>
      </w:r>
      <w:r>
        <w:t>)</w:t>
      </w:r>
      <w:r w:rsidRPr="00BE398A">
        <w:t>.</w:t>
      </w:r>
    </w:p>
    <w:p w14:paraId="6BB3FDF9" w14:textId="77777777" w:rsidR="007D7B09" w:rsidRDefault="007D7B09">
      <w:pPr>
        <w:pStyle w:val="NotesEndNotesEnd"/>
        <w:autoSpaceDE w:val="0"/>
        <w:autoSpaceDN w:val="0"/>
        <w:adjustRightInd w:val="0"/>
        <w:rPr>
          <w:szCs w:val="24"/>
        </w:rPr>
      </w:pPr>
      <w:r>
        <w:rPr>
          <w:szCs w:val="24"/>
        </w:rPr>
        <w:lastRenderedPageBreak/>
        <w:t>{</w:t>
      </w:r>
      <w:proofErr w:type="spellStart"/>
      <w:r>
        <w:rPr>
          <w:szCs w:val="24"/>
        </w:rPr>
        <w:t>Notes_end</w:t>
      </w:r>
      <w:proofErr w:type="spellEnd"/>
      <w:r>
        <w:rPr>
          <w:szCs w:val="24"/>
        </w:rPr>
        <w:t>}</w:t>
      </w:r>
    </w:p>
    <w:sectPr w:rsidR="007D7B09" w:rsidSect="00AD7FEB">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440" w:bottom="1440" w:left="1440" w:header="720" w:footer="720" w:gutter="0"/>
      <w:pgNumType w:start="19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leen A Caruso" w:date="2015-02-02T10:30:00Z" w:initials="KAC">
    <w:p w14:paraId="5132F688" w14:textId="521E19F1" w:rsidR="00794F2F" w:rsidRDefault="00794F2F">
      <w:pPr>
        <w:pStyle w:val="CommentText"/>
      </w:pPr>
      <w:r>
        <w:rPr>
          <w:rStyle w:val="CommentReference"/>
        </w:rPr>
        <w:annotationRef/>
      </w:r>
      <w:r>
        <w:t>AU: pls. add callout for box to preceding paragraph</w:t>
      </w:r>
    </w:p>
    <w:p w14:paraId="3D9497BA" w14:textId="77777777" w:rsidR="00794F2F" w:rsidRDefault="00794F2F">
      <w:pPr>
        <w:pStyle w:val="CommentText"/>
      </w:pPr>
    </w:p>
    <w:p w14:paraId="088D8D25" w14:textId="396C7E5D" w:rsidR="00794F2F" w:rsidRDefault="00794F2F">
      <w:pPr>
        <w:pStyle w:val="CommentText"/>
      </w:pPr>
      <w:r>
        <w:t>AS: added.</w:t>
      </w:r>
    </w:p>
  </w:comment>
  <w:comment w:id="12" w:author="Kathleen A Caruso" w:date="2015-02-05T16:12:00Z" w:initials="KAC">
    <w:p w14:paraId="756ACF3B" w14:textId="2974E601" w:rsidR="00794F2F" w:rsidRDefault="00794F2F">
      <w:pPr>
        <w:pStyle w:val="CommentText"/>
      </w:pPr>
      <w:bookmarkStart w:id="13" w:name="_GoBack"/>
      <w:bookmarkEnd w:id="13"/>
      <w:r>
        <w:rPr>
          <w:rStyle w:val="CommentReference"/>
        </w:rPr>
        <w:annotationRef/>
      </w:r>
      <w:r>
        <w:t>AU: do you want to include an access date?</w:t>
      </w:r>
    </w:p>
    <w:p w14:paraId="10EC7AB2" w14:textId="5B2BAA92" w:rsidR="00794F2F" w:rsidRDefault="00794F2F">
      <w:pPr>
        <w:pStyle w:val="CommentText"/>
      </w:pPr>
      <w:r>
        <w:t>BS</w:t>
      </w:r>
      <w:proofErr w:type="gramStart"/>
      <w:r>
        <w:t>:OK</w:t>
      </w:r>
      <w:proofErr w:type="gramEnd"/>
    </w:p>
  </w:comment>
  <w:comment w:id="16" w:author="Kathleen A Caruso" w:date="2015-01-23T18:56:00Z" w:initials="KAC">
    <w:p w14:paraId="42BFB1BE" w14:textId="199CC6AC" w:rsidR="00794F2F" w:rsidRDefault="00794F2F">
      <w:pPr>
        <w:pStyle w:val="CommentText"/>
      </w:pPr>
      <w:r>
        <w:rPr>
          <w:rStyle w:val="CommentReference"/>
        </w:rPr>
        <w:annotationRef/>
      </w:r>
      <w:r>
        <w:t>AU: do you want to include an access date?</w:t>
      </w:r>
    </w:p>
  </w:comment>
  <w:comment w:id="20" w:author="Kathleen A Caruso" w:date="2015-01-23T19:00:00Z" w:initials="KAC">
    <w:p w14:paraId="6ED50AC6" w14:textId="125F8480" w:rsidR="00794F2F" w:rsidRDefault="00794F2F">
      <w:pPr>
        <w:pStyle w:val="CommentText"/>
      </w:pPr>
      <w:r>
        <w:rPr>
          <w:rStyle w:val="CommentReference"/>
        </w:rPr>
        <w:annotationRef/>
      </w:r>
      <w:r>
        <w:t>AU: pls. supply page nos. for chapter cited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E5BE0" w14:textId="77777777" w:rsidR="00E33CCB" w:rsidRDefault="00E33CCB" w:rsidP="00403F09">
      <w:r>
        <w:separator/>
      </w:r>
    </w:p>
  </w:endnote>
  <w:endnote w:type="continuationSeparator" w:id="0">
    <w:p w14:paraId="3936D18F" w14:textId="77777777" w:rsidR="00E33CCB" w:rsidRDefault="00E33CCB" w:rsidP="0040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05862" w14:textId="77777777" w:rsidR="00794F2F" w:rsidRPr="00FD64E5" w:rsidRDefault="00794F2F" w:rsidP="00FD64E5">
    <w:pPr>
      <w:jc w:val="center"/>
    </w:pPr>
    <w:r>
      <w:t xml:space="preserve">Page </w:t>
    </w:r>
    <w:r>
      <w:fldChar w:fldCharType="begin"/>
    </w:r>
    <w:r>
      <w:instrText xml:space="preserve"> PAGE  \* MERGEFORMAT </w:instrText>
    </w:r>
    <w:r>
      <w:fldChar w:fldCharType="separate"/>
    </w:r>
    <w:r>
      <w:rPr>
        <w:noProof/>
      </w:rPr>
      <w:t>197</w:t>
    </w:r>
    <w:r>
      <w:fldChar w:fldCharType="end"/>
    </w:r>
    <w:r>
      <w:t xml:space="preserve"> of </w:t>
    </w:r>
    <w:fldSimple w:instr=" NUMPAGES  \* MERGEFORMAT ">
      <w:r w:rsidR="00EC49E1">
        <w:rPr>
          <w:noProof/>
        </w:rPr>
        <w:t>31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6096F" w14:textId="77777777" w:rsidR="00794F2F" w:rsidRDefault="00794F2F">
    <w:pPr>
      <w:pStyle w:val="Footer"/>
      <w:jc w:val="right"/>
    </w:pPr>
    <w:r>
      <w:fldChar w:fldCharType="begin"/>
    </w:r>
    <w:r>
      <w:instrText xml:space="preserve"> PAGE   \* MERGEFORMAT </w:instrText>
    </w:r>
    <w:r>
      <w:fldChar w:fldCharType="separate"/>
    </w:r>
    <w:r w:rsidR="00EC49E1">
      <w:rPr>
        <w:noProof/>
      </w:rPr>
      <w:t>219</w:t>
    </w:r>
    <w:r>
      <w:rPr>
        <w:noProof/>
      </w:rPr>
      <w:fldChar w:fldCharType="end"/>
    </w:r>
  </w:p>
  <w:p w14:paraId="10E4CC8E" w14:textId="77777777" w:rsidR="00794F2F" w:rsidRPr="00FD64E5" w:rsidRDefault="00794F2F" w:rsidP="00FD64E5">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DC814" w14:textId="77777777" w:rsidR="00794F2F" w:rsidRPr="00FD64E5" w:rsidRDefault="00794F2F" w:rsidP="00FD64E5">
    <w:pPr>
      <w:jc w:val="center"/>
    </w:pPr>
    <w:r>
      <w:t xml:space="preserve">Page </w:t>
    </w:r>
    <w:r>
      <w:fldChar w:fldCharType="begin"/>
    </w:r>
    <w:r>
      <w:instrText xml:space="preserve"> PAGE  \* MERGEFORMAT </w:instrText>
    </w:r>
    <w:r>
      <w:fldChar w:fldCharType="separate"/>
    </w:r>
    <w:r>
      <w:rPr>
        <w:noProof/>
      </w:rPr>
      <w:t>197</w:t>
    </w:r>
    <w:r>
      <w:fldChar w:fldCharType="end"/>
    </w:r>
    <w:r>
      <w:t xml:space="preserve"> of </w:t>
    </w:r>
    <w:fldSimple w:instr=" NUMPAGES  \* MERGEFORMAT ">
      <w:r w:rsidR="00EC49E1">
        <w:rPr>
          <w:noProof/>
        </w:rPr>
        <w:t>31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A4793" w14:textId="77777777" w:rsidR="00E33CCB" w:rsidRDefault="00E33CCB" w:rsidP="00403F09">
      <w:r>
        <w:separator/>
      </w:r>
    </w:p>
  </w:footnote>
  <w:footnote w:type="continuationSeparator" w:id="0">
    <w:p w14:paraId="63E885C7" w14:textId="77777777" w:rsidR="00E33CCB" w:rsidRDefault="00E33CCB" w:rsidP="00403F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DBBBC" w14:textId="77777777" w:rsidR="00794F2F" w:rsidRPr="00FD64E5" w:rsidRDefault="00794F2F" w:rsidP="00FD64E5">
    <w:pPr>
      <w:jc w:val="center"/>
    </w:pPr>
    <w:r w:rsidRPr="00FD64E5">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8E8ED" w14:textId="77777777" w:rsidR="00794F2F" w:rsidRPr="00FD64E5" w:rsidRDefault="00794F2F" w:rsidP="00FD64E5">
    <w:pPr>
      <w:jc w:val="center"/>
    </w:pPr>
    <w:r w:rsidRPr="00FD64E5">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1183B" w14:textId="77777777" w:rsidR="00794F2F" w:rsidRPr="00FD64E5" w:rsidRDefault="00794F2F" w:rsidP="00FD64E5">
    <w:pPr>
      <w:jc w:val="center"/>
    </w:pPr>
    <w:r w:rsidRPr="00FD64E5">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5616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E76CBE4"/>
    <w:lvl w:ilvl="0">
      <w:start w:val="1"/>
      <w:numFmt w:val="decimal"/>
      <w:lvlText w:val="%1."/>
      <w:lvlJc w:val="left"/>
      <w:pPr>
        <w:tabs>
          <w:tab w:val="num" w:pos="1800"/>
        </w:tabs>
        <w:ind w:left="1800" w:hanging="360"/>
      </w:pPr>
    </w:lvl>
  </w:abstractNum>
  <w:abstractNum w:abstractNumId="2">
    <w:nsid w:val="FFFFFF7D"/>
    <w:multiLevelType w:val="singleLevel"/>
    <w:tmpl w:val="DBE6C7C2"/>
    <w:lvl w:ilvl="0">
      <w:start w:val="1"/>
      <w:numFmt w:val="decimal"/>
      <w:lvlText w:val="%1."/>
      <w:lvlJc w:val="left"/>
      <w:pPr>
        <w:tabs>
          <w:tab w:val="num" w:pos="1440"/>
        </w:tabs>
        <w:ind w:left="1440" w:hanging="360"/>
      </w:pPr>
    </w:lvl>
  </w:abstractNum>
  <w:abstractNum w:abstractNumId="3">
    <w:nsid w:val="FFFFFF7E"/>
    <w:multiLevelType w:val="singleLevel"/>
    <w:tmpl w:val="20D2795C"/>
    <w:lvl w:ilvl="0">
      <w:start w:val="1"/>
      <w:numFmt w:val="decimal"/>
      <w:lvlText w:val="%1."/>
      <w:lvlJc w:val="left"/>
      <w:pPr>
        <w:tabs>
          <w:tab w:val="num" w:pos="1080"/>
        </w:tabs>
        <w:ind w:left="1080" w:hanging="360"/>
      </w:pPr>
    </w:lvl>
  </w:abstractNum>
  <w:abstractNum w:abstractNumId="4">
    <w:nsid w:val="FFFFFF7F"/>
    <w:multiLevelType w:val="singleLevel"/>
    <w:tmpl w:val="38BCEF0C"/>
    <w:lvl w:ilvl="0">
      <w:start w:val="1"/>
      <w:numFmt w:val="decimal"/>
      <w:lvlText w:val="%1."/>
      <w:lvlJc w:val="left"/>
      <w:pPr>
        <w:tabs>
          <w:tab w:val="num" w:pos="720"/>
        </w:tabs>
        <w:ind w:left="720" w:hanging="360"/>
      </w:pPr>
    </w:lvl>
  </w:abstractNum>
  <w:abstractNum w:abstractNumId="5">
    <w:nsid w:val="FFFFFF80"/>
    <w:multiLevelType w:val="singleLevel"/>
    <w:tmpl w:val="B9C0761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2FCB64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7A6963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0D292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1C8726"/>
    <w:lvl w:ilvl="0">
      <w:start w:val="1"/>
      <w:numFmt w:val="decimal"/>
      <w:lvlText w:val="%1."/>
      <w:lvlJc w:val="left"/>
      <w:pPr>
        <w:tabs>
          <w:tab w:val="num" w:pos="360"/>
        </w:tabs>
        <w:ind w:left="360" w:hanging="360"/>
      </w:pPr>
    </w:lvl>
  </w:abstractNum>
  <w:abstractNum w:abstractNumId="10">
    <w:nsid w:val="FFFFFF89"/>
    <w:multiLevelType w:val="singleLevel"/>
    <w:tmpl w:val="D5C0CECC"/>
    <w:lvl w:ilvl="0">
      <w:start w:val="1"/>
      <w:numFmt w:val="bullet"/>
      <w:lvlText w:val=""/>
      <w:lvlJc w:val="left"/>
      <w:pPr>
        <w:tabs>
          <w:tab w:val="num" w:pos="360"/>
        </w:tabs>
        <w:ind w:left="360" w:hanging="360"/>
      </w:pPr>
      <w:rPr>
        <w:rFonts w:ascii="Symbol" w:hAnsi="Symbol" w:hint="default"/>
      </w:rPr>
    </w:lvl>
  </w:abstractNum>
  <w:abstractNum w:abstractNumId="11">
    <w:nsid w:val="10AA6A3E"/>
    <w:multiLevelType w:val="hybridMultilevel"/>
    <w:tmpl w:val="8436B55A"/>
    <w:lvl w:ilvl="0" w:tplc="F1225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622EFF"/>
    <w:multiLevelType w:val="hybridMultilevel"/>
    <w:tmpl w:val="1450B2E6"/>
    <w:lvl w:ilvl="0" w:tplc="162CF0C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D28A2"/>
    <w:multiLevelType w:val="hybridMultilevel"/>
    <w:tmpl w:val="F4BE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
    <w:nsid w:val="37480376"/>
    <w:multiLevelType w:val="hybridMultilevel"/>
    <w:tmpl w:val="E562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27B24"/>
    <w:multiLevelType w:val="hybridMultilevel"/>
    <w:tmpl w:val="BF6A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73CFF"/>
    <w:multiLevelType w:val="multilevel"/>
    <w:tmpl w:val="710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8F2ED1"/>
    <w:multiLevelType w:val="hybridMultilevel"/>
    <w:tmpl w:val="D23CD8DC"/>
    <w:lvl w:ilvl="0" w:tplc="CF14DC2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E33F2B"/>
    <w:multiLevelType w:val="multilevel"/>
    <w:tmpl w:val="EE641446"/>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F46774A"/>
    <w:multiLevelType w:val="hybridMultilevel"/>
    <w:tmpl w:val="BCA8EE3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B6F92"/>
    <w:multiLevelType w:val="hybridMultilevel"/>
    <w:tmpl w:val="E88A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6E568D"/>
    <w:multiLevelType w:val="hybridMultilevel"/>
    <w:tmpl w:val="72328028"/>
    <w:lvl w:ilvl="0" w:tplc="EAC06B1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5307A1"/>
    <w:multiLevelType w:val="multilevel"/>
    <w:tmpl w:val="8F4492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170793"/>
    <w:multiLevelType w:val="hybridMultilevel"/>
    <w:tmpl w:val="8F4492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9612F2"/>
    <w:multiLevelType w:val="hybridMultilevel"/>
    <w:tmpl w:val="2376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8"/>
  </w:num>
  <w:num w:numId="4">
    <w:abstractNumId w:val="11"/>
  </w:num>
  <w:num w:numId="5">
    <w:abstractNumId w:val="24"/>
  </w:num>
  <w:num w:numId="6">
    <w:abstractNumId w:val="0"/>
  </w:num>
  <w:num w:numId="7">
    <w:abstractNumId w:val="19"/>
  </w:num>
  <w:num w:numId="8">
    <w:abstractNumId w:val="22"/>
  </w:num>
  <w:num w:numId="9">
    <w:abstractNumId w:val="25"/>
  </w:num>
  <w:num w:numId="10">
    <w:abstractNumId w:val="13"/>
  </w:num>
  <w:num w:numId="11">
    <w:abstractNumId w:val="16"/>
  </w:num>
  <w:num w:numId="12">
    <w:abstractNumId w:val="23"/>
  </w:num>
  <w:num w:numId="13">
    <w:abstractNumId w:val="21"/>
  </w:num>
  <w:num w:numId="14">
    <w:abstractNumId w:val="3"/>
  </w:num>
  <w:num w:numId="15">
    <w:abstractNumId w:val="9"/>
  </w:num>
  <w:num w:numId="16">
    <w:abstractNumId w:val="1"/>
  </w:num>
  <w:num w:numId="17">
    <w:abstractNumId w:val="8"/>
  </w:num>
  <w:num w:numId="18">
    <w:abstractNumId w:val="6"/>
  </w:num>
  <w:num w:numId="19">
    <w:abstractNumId w:val="4"/>
  </w:num>
  <w:num w:numId="20">
    <w:abstractNumId w:val="10"/>
  </w:num>
  <w:num w:numId="21">
    <w:abstractNumId w:val="7"/>
  </w:num>
  <w:num w:numId="22">
    <w:abstractNumId w:val="5"/>
  </w:num>
  <w:num w:numId="23">
    <w:abstractNumId w:val="2"/>
  </w:num>
  <w:num w:numId="24">
    <w:abstractNumId w:val="14"/>
  </w:num>
  <w:num w:numId="25">
    <w:abstractNumId w:val="15"/>
  </w:num>
  <w:num w:numId="2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7"/>
    <w:docVar w:name="CheckHeader" w:val="T"/>
    <w:docVar w:name="ex_AddedHTMLPreformat" w:val="Courier New"/>
    <w:docVar w:name="ex_AutoRedact" w:val="APComplete"/>
    <w:docVar w:name="ex_Citations" w:val="APComplete"/>
    <w:docVar w:name="ex_CleanUp" w:val="CleanUpComplete"/>
    <w:docVar w:name="ex_eXtylesBuild" w:val="2870"/>
    <w:docVar w:name="ex_FontAudit" w:val="APComplete"/>
    <w:docVar w:name="EX_LAST_PALETTE_TAB" w:val="5"/>
    <w:docVar w:name="ex_ParseBib" w:val="APComplete"/>
    <w:docVar w:name="ex_StyleRefs" w:val="APComplete"/>
    <w:docVar w:name="ex_URLCheck"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7.doc"/>
    <w:docVar w:name="iceJABR" w:val="BooksChicago"/>
    <w:docVar w:name="iceJournal" w:val="BooksChicago:Books Chicago"/>
    <w:docVar w:name="iceJournalName" w:val="Books Chicago"/>
    <w:docVar w:name="icePublisher" w:val="MITBooks"/>
    <w:docVar w:name="PreEdit Baseline Path" w:val="Z:\eXtyles_In_Process\Arp_8743\eXtyled\8743_007$base.doc"/>
    <w:docVar w:name="PreEdit Baseline Timestamp" w:val="10/22/2014 2:02:03 PM"/>
    <w:docVar w:name="PreEdit Up-Front Loss" w:val="complete"/>
  </w:docVars>
  <w:rsids>
    <w:rsidRoot w:val="001F1BE3"/>
    <w:rsid w:val="00014859"/>
    <w:rsid w:val="00046B58"/>
    <w:rsid w:val="00072D00"/>
    <w:rsid w:val="00073EC0"/>
    <w:rsid w:val="000A6487"/>
    <w:rsid w:val="000C1C8A"/>
    <w:rsid w:val="000C62D2"/>
    <w:rsid w:val="000E774F"/>
    <w:rsid w:val="0011118D"/>
    <w:rsid w:val="0011624F"/>
    <w:rsid w:val="00126B19"/>
    <w:rsid w:val="00127AA7"/>
    <w:rsid w:val="001430DA"/>
    <w:rsid w:val="00167709"/>
    <w:rsid w:val="0017057B"/>
    <w:rsid w:val="001817BE"/>
    <w:rsid w:val="00187C9A"/>
    <w:rsid w:val="001A6311"/>
    <w:rsid w:val="001C15BE"/>
    <w:rsid w:val="001E6519"/>
    <w:rsid w:val="001F1BE3"/>
    <w:rsid w:val="00224BF6"/>
    <w:rsid w:val="0024287D"/>
    <w:rsid w:val="00246A0F"/>
    <w:rsid w:val="00255E2B"/>
    <w:rsid w:val="0025648D"/>
    <w:rsid w:val="00262AF4"/>
    <w:rsid w:val="00283728"/>
    <w:rsid w:val="00292057"/>
    <w:rsid w:val="002A4C08"/>
    <w:rsid w:val="002B1426"/>
    <w:rsid w:val="002E7B19"/>
    <w:rsid w:val="002E7C99"/>
    <w:rsid w:val="002F722F"/>
    <w:rsid w:val="003004A9"/>
    <w:rsid w:val="003016A6"/>
    <w:rsid w:val="00332838"/>
    <w:rsid w:val="003441EC"/>
    <w:rsid w:val="00344B57"/>
    <w:rsid w:val="003470D9"/>
    <w:rsid w:val="003605D5"/>
    <w:rsid w:val="00364544"/>
    <w:rsid w:val="00382471"/>
    <w:rsid w:val="003B7750"/>
    <w:rsid w:val="003C1BEA"/>
    <w:rsid w:val="003E0DF5"/>
    <w:rsid w:val="003E1B58"/>
    <w:rsid w:val="003E31B5"/>
    <w:rsid w:val="00400043"/>
    <w:rsid w:val="00403688"/>
    <w:rsid w:val="00403F09"/>
    <w:rsid w:val="00413725"/>
    <w:rsid w:val="00431A14"/>
    <w:rsid w:val="00434D46"/>
    <w:rsid w:val="00437C9F"/>
    <w:rsid w:val="00444052"/>
    <w:rsid w:val="0046568C"/>
    <w:rsid w:val="004800CA"/>
    <w:rsid w:val="00494C5D"/>
    <w:rsid w:val="00495722"/>
    <w:rsid w:val="004A2006"/>
    <w:rsid w:val="004A2B19"/>
    <w:rsid w:val="004A45EE"/>
    <w:rsid w:val="004A6B59"/>
    <w:rsid w:val="004D2473"/>
    <w:rsid w:val="004E5B09"/>
    <w:rsid w:val="004F0C1F"/>
    <w:rsid w:val="004F2C58"/>
    <w:rsid w:val="004F719D"/>
    <w:rsid w:val="005134EE"/>
    <w:rsid w:val="00515AB9"/>
    <w:rsid w:val="0051667B"/>
    <w:rsid w:val="00522DD4"/>
    <w:rsid w:val="00541815"/>
    <w:rsid w:val="005553F8"/>
    <w:rsid w:val="00567C72"/>
    <w:rsid w:val="00571577"/>
    <w:rsid w:val="0057797F"/>
    <w:rsid w:val="00596ED0"/>
    <w:rsid w:val="005A6F45"/>
    <w:rsid w:val="005B1ECE"/>
    <w:rsid w:val="005B285F"/>
    <w:rsid w:val="005B296F"/>
    <w:rsid w:val="005C4D4A"/>
    <w:rsid w:val="00610A5D"/>
    <w:rsid w:val="00617648"/>
    <w:rsid w:val="00621F2D"/>
    <w:rsid w:val="00631F01"/>
    <w:rsid w:val="0069185D"/>
    <w:rsid w:val="0069566B"/>
    <w:rsid w:val="006B4CE0"/>
    <w:rsid w:val="006C1356"/>
    <w:rsid w:val="006C26C0"/>
    <w:rsid w:val="006C3A45"/>
    <w:rsid w:val="006D2673"/>
    <w:rsid w:val="00711822"/>
    <w:rsid w:val="00727648"/>
    <w:rsid w:val="00732A5D"/>
    <w:rsid w:val="0073510B"/>
    <w:rsid w:val="0074743E"/>
    <w:rsid w:val="007534CD"/>
    <w:rsid w:val="00772FD0"/>
    <w:rsid w:val="00794F2F"/>
    <w:rsid w:val="0079594A"/>
    <w:rsid w:val="00796363"/>
    <w:rsid w:val="007B29DB"/>
    <w:rsid w:val="007C05BF"/>
    <w:rsid w:val="007D236A"/>
    <w:rsid w:val="007D2FB1"/>
    <w:rsid w:val="007D7B09"/>
    <w:rsid w:val="007E21F1"/>
    <w:rsid w:val="007F65A9"/>
    <w:rsid w:val="00823C02"/>
    <w:rsid w:val="00844C15"/>
    <w:rsid w:val="0085616A"/>
    <w:rsid w:val="00862A7C"/>
    <w:rsid w:val="00872329"/>
    <w:rsid w:val="00892902"/>
    <w:rsid w:val="0089474E"/>
    <w:rsid w:val="008C31EA"/>
    <w:rsid w:val="008E5C96"/>
    <w:rsid w:val="00917A0E"/>
    <w:rsid w:val="00940910"/>
    <w:rsid w:val="0094607C"/>
    <w:rsid w:val="00970DE2"/>
    <w:rsid w:val="009876BB"/>
    <w:rsid w:val="00996778"/>
    <w:rsid w:val="009A35D2"/>
    <w:rsid w:val="00A04ED3"/>
    <w:rsid w:val="00A26266"/>
    <w:rsid w:val="00A2643D"/>
    <w:rsid w:val="00A47007"/>
    <w:rsid w:val="00A509A0"/>
    <w:rsid w:val="00A758E3"/>
    <w:rsid w:val="00A75E9E"/>
    <w:rsid w:val="00A8270F"/>
    <w:rsid w:val="00A93A45"/>
    <w:rsid w:val="00AA0910"/>
    <w:rsid w:val="00AB43F2"/>
    <w:rsid w:val="00AC347A"/>
    <w:rsid w:val="00AC5394"/>
    <w:rsid w:val="00AC6FBF"/>
    <w:rsid w:val="00AD7FEB"/>
    <w:rsid w:val="00B32E9E"/>
    <w:rsid w:val="00B36B57"/>
    <w:rsid w:val="00B42265"/>
    <w:rsid w:val="00B651E7"/>
    <w:rsid w:val="00B7404B"/>
    <w:rsid w:val="00B92952"/>
    <w:rsid w:val="00B97956"/>
    <w:rsid w:val="00BA0108"/>
    <w:rsid w:val="00BA096F"/>
    <w:rsid w:val="00BB1EC3"/>
    <w:rsid w:val="00BB5D2A"/>
    <w:rsid w:val="00BC4068"/>
    <w:rsid w:val="00BC6D87"/>
    <w:rsid w:val="00BC72EB"/>
    <w:rsid w:val="00BE398A"/>
    <w:rsid w:val="00BF69FC"/>
    <w:rsid w:val="00C0616A"/>
    <w:rsid w:val="00C33646"/>
    <w:rsid w:val="00C36ABD"/>
    <w:rsid w:val="00C61D18"/>
    <w:rsid w:val="00C62734"/>
    <w:rsid w:val="00C72FE9"/>
    <w:rsid w:val="00CA7AF7"/>
    <w:rsid w:val="00CB7854"/>
    <w:rsid w:val="00CC4F16"/>
    <w:rsid w:val="00CD64C4"/>
    <w:rsid w:val="00CE5706"/>
    <w:rsid w:val="00D13209"/>
    <w:rsid w:val="00D168B4"/>
    <w:rsid w:val="00D241B5"/>
    <w:rsid w:val="00D26CA5"/>
    <w:rsid w:val="00D45DBD"/>
    <w:rsid w:val="00D517A6"/>
    <w:rsid w:val="00D72D24"/>
    <w:rsid w:val="00D76269"/>
    <w:rsid w:val="00D777CF"/>
    <w:rsid w:val="00D805B5"/>
    <w:rsid w:val="00D814CF"/>
    <w:rsid w:val="00D84BBE"/>
    <w:rsid w:val="00DA5FF3"/>
    <w:rsid w:val="00DB1C87"/>
    <w:rsid w:val="00DC453C"/>
    <w:rsid w:val="00DC7779"/>
    <w:rsid w:val="00DE3288"/>
    <w:rsid w:val="00DE6D0A"/>
    <w:rsid w:val="00E04DC0"/>
    <w:rsid w:val="00E235DB"/>
    <w:rsid w:val="00E2380C"/>
    <w:rsid w:val="00E33CCB"/>
    <w:rsid w:val="00E36C03"/>
    <w:rsid w:val="00E5679D"/>
    <w:rsid w:val="00E77819"/>
    <w:rsid w:val="00E84B3D"/>
    <w:rsid w:val="00E873C0"/>
    <w:rsid w:val="00EA323E"/>
    <w:rsid w:val="00EA4F9C"/>
    <w:rsid w:val="00EC49E1"/>
    <w:rsid w:val="00EE4CAB"/>
    <w:rsid w:val="00EF3720"/>
    <w:rsid w:val="00F06C6B"/>
    <w:rsid w:val="00F06DD2"/>
    <w:rsid w:val="00F237F1"/>
    <w:rsid w:val="00F2664E"/>
    <w:rsid w:val="00F42BC2"/>
    <w:rsid w:val="00F644CF"/>
    <w:rsid w:val="00F679BD"/>
    <w:rsid w:val="00F75009"/>
    <w:rsid w:val="00F81F01"/>
    <w:rsid w:val="00FA0130"/>
    <w:rsid w:val="00FD0BF6"/>
    <w:rsid w:val="00FD64E5"/>
    <w:rsid w:val="00FE4A8B"/>
    <w:rsid w:val="00FF2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A9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E9E"/>
    <w:rPr>
      <w:rFonts w:ascii="Times New Roman" w:eastAsia="Times New Roman" w:hAnsi="Times New Roman"/>
    </w:rPr>
  </w:style>
  <w:style w:type="paragraph" w:styleId="Heading1">
    <w:name w:val="heading 1"/>
    <w:basedOn w:val="Normal"/>
    <w:next w:val="Normal"/>
    <w:link w:val="Heading1Char"/>
    <w:uiPriority w:val="9"/>
    <w:qFormat/>
    <w:rsid w:val="00FD64E5"/>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FD64E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D64E5"/>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FD64E5"/>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1BE3"/>
    <w:rPr>
      <w:rFonts w:ascii="Arial" w:eastAsia="Times New Roman" w:hAnsi="Arial"/>
      <w:b/>
      <w:kern w:val="32"/>
      <w:sz w:val="32"/>
    </w:rPr>
  </w:style>
  <w:style w:type="character" w:customStyle="1" w:styleId="Heading2Char">
    <w:name w:val="Heading 2 Char"/>
    <w:link w:val="Heading2"/>
    <w:uiPriority w:val="9"/>
    <w:rsid w:val="00FD64E5"/>
    <w:rPr>
      <w:rFonts w:ascii="Cambria" w:eastAsia="Times New Roman" w:hAnsi="Cambria"/>
      <w:b/>
      <w:bCs/>
      <w:i/>
      <w:iCs/>
      <w:sz w:val="28"/>
      <w:szCs w:val="28"/>
    </w:rPr>
  </w:style>
  <w:style w:type="paragraph" w:styleId="Footer">
    <w:name w:val="footer"/>
    <w:basedOn w:val="Normal"/>
    <w:link w:val="FooterChar"/>
    <w:uiPriority w:val="99"/>
    <w:rsid w:val="001F1BE3"/>
    <w:pPr>
      <w:tabs>
        <w:tab w:val="center" w:pos="4320"/>
        <w:tab w:val="right" w:pos="8640"/>
      </w:tabs>
    </w:pPr>
    <w:rPr>
      <w:lang w:val="x-none" w:eastAsia="x-none"/>
    </w:rPr>
  </w:style>
  <w:style w:type="character" w:customStyle="1" w:styleId="FooterChar">
    <w:name w:val="Footer Char"/>
    <w:link w:val="Footer"/>
    <w:uiPriority w:val="99"/>
    <w:rsid w:val="001F1BE3"/>
    <w:rPr>
      <w:rFonts w:ascii="Times New Roman" w:eastAsia="Times New Roman" w:hAnsi="Times New Roman" w:cs="Times New Roman"/>
      <w:sz w:val="24"/>
      <w:szCs w:val="24"/>
    </w:rPr>
  </w:style>
  <w:style w:type="character" w:styleId="PageNumber">
    <w:name w:val="page number"/>
    <w:basedOn w:val="DefaultParagraphFont"/>
    <w:uiPriority w:val="99"/>
    <w:rsid w:val="001F1BE3"/>
  </w:style>
  <w:style w:type="paragraph" w:styleId="FootnoteText">
    <w:name w:val="footnote text"/>
    <w:basedOn w:val="Normal"/>
    <w:link w:val="FootnoteTextChar"/>
    <w:uiPriority w:val="99"/>
    <w:semiHidden/>
    <w:rsid w:val="001F1BE3"/>
    <w:rPr>
      <w:lang w:val="x-none" w:eastAsia="x-none"/>
    </w:rPr>
  </w:style>
  <w:style w:type="character" w:customStyle="1" w:styleId="FootnoteTextChar">
    <w:name w:val="Footnote Text Char"/>
    <w:link w:val="FootnoteText"/>
    <w:uiPriority w:val="99"/>
    <w:semiHidden/>
    <w:rsid w:val="001F1BE3"/>
    <w:rPr>
      <w:rFonts w:ascii="Times New Roman" w:eastAsia="Times New Roman" w:hAnsi="Times New Roman" w:cs="Times New Roman"/>
      <w:sz w:val="20"/>
      <w:szCs w:val="20"/>
    </w:rPr>
  </w:style>
  <w:style w:type="character" w:styleId="Hyperlink">
    <w:name w:val="Hyperlink"/>
    <w:uiPriority w:val="99"/>
    <w:rsid w:val="00FD64E5"/>
    <w:rPr>
      <w:color w:val="0000FF"/>
      <w:u w:val="none"/>
    </w:rPr>
  </w:style>
  <w:style w:type="character" w:customStyle="1" w:styleId="p12">
    <w:name w:val="p12"/>
    <w:basedOn w:val="DefaultParagraphFont"/>
    <w:rsid w:val="001F1BE3"/>
  </w:style>
  <w:style w:type="paragraph" w:styleId="HTMLPreformatted">
    <w:name w:val="HTML Preformatted"/>
    <w:basedOn w:val="Normal"/>
    <w:link w:val="HTMLPreformattedChar"/>
    <w:uiPriority w:val="99"/>
    <w:rsid w:val="001F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1F1BE3"/>
    <w:rPr>
      <w:rFonts w:ascii="Courier New" w:eastAsia="Times New Roman" w:hAnsi="Courier New" w:cs="Courier New"/>
      <w:sz w:val="20"/>
      <w:szCs w:val="20"/>
    </w:rPr>
  </w:style>
  <w:style w:type="character" w:styleId="Emphasis">
    <w:name w:val="Emphasis"/>
    <w:uiPriority w:val="20"/>
    <w:qFormat/>
    <w:rsid w:val="001F1BE3"/>
    <w:rPr>
      <w:i/>
      <w:iCs/>
    </w:rPr>
  </w:style>
  <w:style w:type="paragraph" w:styleId="Header">
    <w:name w:val="header"/>
    <w:basedOn w:val="Normal"/>
    <w:link w:val="HeaderChar"/>
    <w:uiPriority w:val="99"/>
    <w:rsid w:val="001F1BE3"/>
    <w:pPr>
      <w:tabs>
        <w:tab w:val="center" w:pos="4320"/>
        <w:tab w:val="right" w:pos="8640"/>
      </w:tabs>
    </w:pPr>
    <w:rPr>
      <w:lang w:val="x-none" w:eastAsia="x-none"/>
    </w:rPr>
  </w:style>
  <w:style w:type="character" w:customStyle="1" w:styleId="HeaderChar">
    <w:name w:val="Header Char"/>
    <w:link w:val="Header"/>
    <w:uiPriority w:val="99"/>
    <w:rsid w:val="001F1BE3"/>
    <w:rPr>
      <w:rFonts w:ascii="Times New Roman" w:eastAsia="Times New Roman" w:hAnsi="Times New Roman" w:cs="Times New Roman"/>
      <w:sz w:val="24"/>
      <w:szCs w:val="24"/>
    </w:rPr>
  </w:style>
  <w:style w:type="table" w:styleId="TableGrid">
    <w:name w:val="Table Grid"/>
    <w:basedOn w:val="TableNormal"/>
    <w:uiPriority w:val="59"/>
    <w:rsid w:val="001F1BE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1F1BE3"/>
    <w:pPr>
      <w:spacing w:before="100" w:beforeAutospacing="1" w:after="100" w:afterAutospacing="1"/>
    </w:pPr>
  </w:style>
  <w:style w:type="character" w:customStyle="1" w:styleId="m">
    <w:name w:val="m"/>
    <w:basedOn w:val="DefaultParagraphFont"/>
    <w:rsid w:val="001F1BE3"/>
  </w:style>
  <w:style w:type="paragraph" w:styleId="NormalWeb">
    <w:name w:val="Normal (Web)"/>
    <w:basedOn w:val="Normal"/>
    <w:uiPriority w:val="99"/>
    <w:rsid w:val="001F1BE3"/>
    <w:pPr>
      <w:spacing w:before="100" w:beforeAutospacing="1" w:after="100" w:afterAutospacing="1"/>
    </w:pPr>
  </w:style>
  <w:style w:type="character" w:customStyle="1" w:styleId="grame">
    <w:name w:val="grame"/>
    <w:basedOn w:val="DefaultParagraphFont"/>
    <w:rsid w:val="001F1BE3"/>
  </w:style>
  <w:style w:type="character" w:styleId="FollowedHyperlink">
    <w:name w:val="FollowedHyperlink"/>
    <w:uiPriority w:val="99"/>
    <w:rsid w:val="001F1BE3"/>
    <w:rPr>
      <w:color w:val="800080"/>
      <w:u w:val="single"/>
    </w:rPr>
  </w:style>
  <w:style w:type="paragraph" w:styleId="BalloonText">
    <w:name w:val="Balloon Text"/>
    <w:basedOn w:val="Normal"/>
    <w:link w:val="BalloonTextChar"/>
    <w:uiPriority w:val="99"/>
    <w:rsid w:val="00FD64E5"/>
    <w:rPr>
      <w:rFonts w:ascii="Tahoma" w:hAnsi="Tahoma" w:cs="Tahoma"/>
      <w:sz w:val="16"/>
      <w:szCs w:val="16"/>
    </w:rPr>
  </w:style>
  <w:style w:type="character" w:customStyle="1" w:styleId="BalloonTextChar">
    <w:name w:val="Balloon Text Char"/>
    <w:link w:val="BalloonText"/>
    <w:uiPriority w:val="99"/>
    <w:rsid w:val="001F1BE3"/>
    <w:rPr>
      <w:rFonts w:ascii="Tahoma" w:eastAsia="Times New Roman" w:hAnsi="Tahoma" w:cs="Tahoma"/>
      <w:sz w:val="16"/>
      <w:szCs w:val="16"/>
    </w:rPr>
  </w:style>
  <w:style w:type="paragraph" w:customStyle="1" w:styleId="ColorfulShading-Accent31">
    <w:name w:val="Colorful Shading - Accent 31"/>
    <w:basedOn w:val="Normal"/>
    <w:uiPriority w:val="71"/>
    <w:qFormat/>
    <w:rsid w:val="001F1BE3"/>
    <w:pPr>
      <w:ind w:left="720"/>
      <w:contextualSpacing/>
    </w:pPr>
  </w:style>
  <w:style w:type="paragraph" w:customStyle="1" w:styleId="level1">
    <w:name w:val="level1"/>
    <w:basedOn w:val="Normal"/>
    <w:rsid w:val="001F1BE3"/>
    <w:pPr>
      <w:spacing w:before="100" w:beforeAutospacing="1" w:after="100" w:afterAutospacing="1"/>
    </w:pPr>
  </w:style>
  <w:style w:type="character" w:styleId="Strong">
    <w:name w:val="Strong"/>
    <w:uiPriority w:val="22"/>
    <w:qFormat/>
    <w:rsid w:val="001F1BE3"/>
    <w:rPr>
      <w:b/>
      <w:bCs/>
    </w:rPr>
  </w:style>
  <w:style w:type="paragraph" w:customStyle="1" w:styleId="Level10">
    <w:name w:val="Level 1"/>
    <w:rsid w:val="001F1BE3"/>
    <w:pPr>
      <w:widowControl w:val="0"/>
      <w:autoSpaceDE w:val="0"/>
      <w:autoSpaceDN w:val="0"/>
      <w:adjustRightInd w:val="0"/>
      <w:jc w:val="both"/>
    </w:pPr>
    <w:rPr>
      <w:rFonts w:ascii="Times New Roman" w:eastAsia="Times New Roman" w:hAnsi="Times New Roman"/>
      <w:sz w:val="24"/>
      <w:szCs w:val="24"/>
    </w:rPr>
  </w:style>
  <w:style w:type="character" w:customStyle="1" w:styleId="citation">
    <w:name w:val="citation"/>
    <w:basedOn w:val="DefaultParagraphFont"/>
    <w:rsid w:val="001F1BE3"/>
  </w:style>
  <w:style w:type="character" w:customStyle="1" w:styleId="fieldauthors">
    <w:name w:val="field_authors"/>
    <w:basedOn w:val="DefaultParagraphFont"/>
    <w:rsid w:val="001F1BE3"/>
  </w:style>
  <w:style w:type="character" w:customStyle="1" w:styleId="personname">
    <w:name w:val="person_name"/>
    <w:basedOn w:val="DefaultParagraphFont"/>
    <w:rsid w:val="001F1BE3"/>
  </w:style>
  <w:style w:type="character" w:customStyle="1" w:styleId="fieldyear">
    <w:name w:val="field_year"/>
    <w:basedOn w:val="DefaultParagraphFont"/>
    <w:rsid w:val="001F1BE3"/>
  </w:style>
  <w:style w:type="character" w:customStyle="1" w:styleId="fieldtitle">
    <w:name w:val="field_title"/>
    <w:basedOn w:val="DefaultParagraphFont"/>
    <w:rsid w:val="001F1BE3"/>
  </w:style>
  <w:style w:type="character" w:customStyle="1" w:styleId="fieldpublication">
    <w:name w:val="field_publication"/>
    <w:basedOn w:val="DefaultParagraphFont"/>
    <w:rsid w:val="001F1BE3"/>
  </w:style>
  <w:style w:type="character" w:customStyle="1" w:styleId="fieldvolume">
    <w:name w:val="field_volume"/>
    <w:basedOn w:val="DefaultParagraphFont"/>
    <w:rsid w:val="001F1BE3"/>
  </w:style>
  <w:style w:type="character" w:customStyle="1" w:styleId="fieldpages">
    <w:name w:val="field_pages"/>
    <w:basedOn w:val="DefaultParagraphFont"/>
    <w:rsid w:val="001F1BE3"/>
  </w:style>
  <w:style w:type="character" w:styleId="HTMLCite">
    <w:name w:val="HTML Cite"/>
    <w:uiPriority w:val="99"/>
    <w:unhideWhenUsed/>
    <w:rsid w:val="001F1BE3"/>
    <w:rPr>
      <w:i w:val="0"/>
      <w:iCs w:val="0"/>
    </w:rPr>
  </w:style>
  <w:style w:type="character" w:customStyle="1" w:styleId="title201">
    <w:name w:val="title201"/>
    <w:rsid w:val="001F1BE3"/>
    <w:rPr>
      <w:b/>
      <w:bCs/>
      <w:color w:val="990000"/>
      <w:sz w:val="20"/>
      <w:szCs w:val="20"/>
    </w:rPr>
  </w:style>
  <w:style w:type="character" w:customStyle="1" w:styleId="term1">
    <w:name w:val="term1"/>
    <w:rsid w:val="001F1BE3"/>
    <w:rPr>
      <w:b/>
      <w:bCs/>
      <w:color w:val="000066"/>
    </w:rPr>
  </w:style>
  <w:style w:type="character" w:customStyle="1" w:styleId="StyleLatinArialComplexArial">
    <w:name w:val="Style (Latin) Arial (Complex) Arial"/>
    <w:rsid w:val="001F1BE3"/>
    <w:rPr>
      <w:rFonts w:ascii="Arial" w:hAnsi="Arial" w:cs="Arial"/>
      <w:sz w:val="22"/>
    </w:rPr>
  </w:style>
  <w:style w:type="paragraph" w:customStyle="1" w:styleId="Default">
    <w:name w:val="Default"/>
    <w:rsid w:val="001F1BE3"/>
    <w:pPr>
      <w:autoSpaceDE w:val="0"/>
      <w:autoSpaceDN w:val="0"/>
      <w:adjustRightInd w:val="0"/>
    </w:pPr>
    <w:rPr>
      <w:rFonts w:ascii="Arial" w:hAnsi="Arial" w:cs="Arial"/>
      <w:color w:val="000000"/>
      <w:sz w:val="24"/>
      <w:szCs w:val="24"/>
    </w:rPr>
  </w:style>
  <w:style w:type="paragraph" w:customStyle="1" w:styleId="helptext1">
    <w:name w:val="helptext1"/>
    <w:basedOn w:val="Normal"/>
    <w:rsid w:val="001F1BE3"/>
    <w:pPr>
      <w:spacing w:before="50" w:after="50" w:line="160" w:lineRule="atLeast"/>
      <w:textAlignment w:val="bottom"/>
    </w:pPr>
    <w:rPr>
      <w:rFonts w:ascii="Verdana" w:hAnsi="Verdana"/>
      <w:sz w:val="12"/>
      <w:szCs w:val="12"/>
    </w:rPr>
  </w:style>
  <w:style w:type="paragraph" w:customStyle="1" w:styleId="ParaNoInd">
    <w:name w:val="ParaNoInd"/>
    <w:basedOn w:val="Normal"/>
    <w:rsid w:val="001F1BE3"/>
    <w:pPr>
      <w:spacing w:line="240" w:lineRule="exact"/>
      <w:jc w:val="both"/>
    </w:pPr>
  </w:style>
  <w:style w:type="paragraph" w:styleId="PlainText">
    <w:name w:val="Plain Text"/>
    <w:basedOn w:val="Normal"/>
    <w:link w:val="PlainTextChar"/>
    <w:uiPriority w:val="99"/>
    <w:unhideWhenUsed/>
    <w:rsid w:val="001F1BE3"/>
    <w:rPr>
      <w:rFonts w:ascii="Consolas" w:eastAsia="Calibri" w:hAnsi="Consolas"/>
      <w:sz w:val="21"/>
      <w:szCs w:val="21"/>
      <w:lang w:val="x-none" w:eastAsia="x-none"/>
    </w:rPr>
  </w:style>
  <w:style w:type="character" w:customStyle="1" w:styleId="PlainTextChar">
    <w:name w:val="Plain Text Char"/>
    <w:link w:val="PlainText"/>
    <w:uiPriority w:val="99"/>
    <w:rsid w:val="001F1BE3"/>
    <w:rPr>
      <w:rFonts w:ascii="Consolas" w:eastAsia="Calibri" w:hAnsi="Consolas" w:cs="Times New Roman"/>
      <w:sz w:val="21"/>
      <w:szCs w:val="21"/>
    </w:rPr>
  </w:style>
  <w:style w:type="character" w:customStyle="1" w:styleId="quoted">
    <w:name w:val="quoted"/>
    <w:basedOn w:val="DefaultParagraphFont"/>
    <w:rsid w:val="001F1BE3"/>
  </w:style>
  <w:style w:type="paragraph" w:customStyle="1" w:styleId="RefText">
    <w:name w:val="Ref Text"/>
    <w:rsid w:val="001F1BE3"/>
    <w:pPr>
      <w:spacing w:line="220" w:lineRule="exact"/>
      <w:ind w:left="227" w:hanging="227"/>
      <w:jc w:val="both"/>
    </w:pPr>
    <w:rPr>
      <w:rFonts w:ascii="Times New Roman" w:eastAsia="Times New Roman" w:hAnsi="Times New Roman"/>
      <w:sz w:val="18"/>
    </w:rPr>
  </w:style>
  <w:style w:type="paragraph" w:styleId="EndnoteText">
    <w:name w:val="endnote text"/>
    <w:basedOn w:val="Normal"/>
    <w:link w:val="EndnoteTextChar"/>
    <w:uiPriority w:val="99"/>
    <w:rsid w:val="001F1BE3"/>
    <w:pPr>
      <w:spacing w:line="240" w:lineRule="exact"/>
    </w:pPr>
    <w:rPr>
      <w:rFonts w:ascii="Times" w:hAnsi="Times"/>
      <w:lang w:val="x-none" w:eastAsia="x-none"/>
    </w:rPr>
  </w:style>
  <w:style w:type="character" w:customStyle="1" w:styleId="EndnoteTextChar">
    <w:name w:val="Endnote Text Char"/>
    <w:link w:val="EndnoteText"/>
    <w:uiPriority w:val="99"/>
    <w:rsid w:val="001F1BE3"/>
    <w:rPr>
      <w:rFonts w:ascii="Times" w:eastAsia="Times New Roman" w:hAnsi="Times" w:cs="Times New Roman"/>
      <w:sz w:val="20"/>
      <w:szCs w:val="20"/>
    </w:rPr>
  </w:style>
  <w:style w:type="character" w:styleId="EndnoteReference">
    <w:name w:val="endnote reference"/>
    <w:uiPriority w:val="99"/>
    <w:rsid w:val="001F1BE3"/>
    <w:rPr>
      <w:vertAlign w:val="superscript"/>
    </w:rPr>
  </w:style>
  <w:style w:type="character" w:customStyle="1" w:styleId="apple-style-span">
    <w:name w:val="apple-style-span"/>
    <w:rsid w:val="004C341D"/>
  </w:style>
  <w:style w:type="character" w:styleId="FootnoteReference">
    <w:name w:val="footnote reference"/>
    <w:uiPriority w:val="99"/>
    <w:unhideWhenUsed/>
    <w:rsid w:val="00F1496F"/>
    <w:rPr>
      <w:vertAlign w:val="superscript"/>
    </w:rPr>
  </w:style>
  <w:style w:type="character" w:customStyle="1" w:styleId="apple-converted-space">
    <w:name w:val="apple-converted-space"/>
    <w:rsid w:val="00FB51F1"/>
  </w:style>
  <w:style w:type="character" w:styleId="CommentReference">
    <w:name w:val="annotation reference"/>
    <w:uiPriority w:val="99"/>
    <w:rsid w:val="00FD64E5"/>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1C2F87"/>
  </w:style>
  <w:style w:type="character" w:customStyle="1" w:styleId="CommentTextChar">
    <w:name w:val="Comment Text Char"/>
    <w:link w:val="CommentText"/>
    <w:uiPriority w:val="99"/>
    <w:rsid w:val="001C2F87"/>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1C2F87"/>
    <w:rPr>
      <w:rFonts w:ascii="Calibri" w:eastAsia="Calibri" w:hAnsi="Calibri"/>
      <w:sz w:val="24"/>
    </w:rPr>
  </w:style>
  <w:style w:type="character" w:customStyle="1" w:styleId="CommentSubjectChar">
    <w:name w:val="Comment Subject Char"/>
    <w:link w:val="CommentSubject"/>
    <w:uiPriority w:val="99"/>
    <w:rsid w:val="00FD64E5"/>
    <w:rPr>
      <w:sz w:val="24"/>
      <w:lang w:val="en-US" w:eastAsia="en-US" w:bidi="ar-SA"/>
    </w:rPr>
  </w:style>
  <w:style w:type="character" w:customStyle="1" w:styleId="aubase">
    <w:name w:val="au_base"/>
    <w:rsid w:val="00FD64E5"/>
    <w:rPr>
      <w:sz w:val="24"/>
    </w:rPr>
  </w:style>
  <w:style w:type="character" w:customStyle="1" w:styleId="aucollab">
    <w:name w:val="au_collab"/>
    <w:rsid w:val="00FD64E5"/>
    <w:rPr>
      <w:sz w:val="24"/>
      <w:bdr w:val="none" w:sz="0" w:space="0" w:color="auto"/>
      <w:shd w:val="clear" w:color="auto" w:fill="C0C0C0"/>
    </w:rPr>
  </w:style>
  <w:style w:type="character" w:customStyle="1" w:styleId="audeg">
    <w:name w:val="au_deg"/>
    <w:rsid w:val="00FD64E5"/>
    <w:rPr>
      <w:sz w:val="24"/>
      <w:bdr w:val="none" w:sz="0" w:space="0" w:color="auto"/>
      <w:shd w:val="clear" w:color="auto" w:fill="FFFF00"/>
    </w:rPr>
  </w:style>
  <w:style w:type="character" w:customStyle="1" w:styleId="aufname">
    <w:name w:val="au_fname"/>
    <w:rsid w:val="00FD64E5"/>
    <w:rPr>
      <w:sz w:val="24"/>
      <w:bdr w:val="none" w:sz="0" w:space="0" w:color="auto"/>
      <w:shd w:val="clear" w:color="auto" w:fill="FFFFCC"/>
    </w:rPr>
  </w:style>
  <w:style w:type="character" w:customStyle="1" w:styleId="aurole">
    <w:name w:val="au_role"/>
    <w:rsid w:val="00FD64E5"/>
    <w:rPr>
      <w:sz w:val="24"/>
      <w:bdr w:val="none" w:sz="0" w:space="0" w:color="auto"/>
      <w:shd w:val="clear" w:color="auto" w:fill="808000"/>
    </w:rPr>
  </w:style>
  <w:style w:type="character" w:customStyle="1" w:styleId="ausuffix">
    <w:name w:val="au_suffix"/>
    <w:rsid w:val="00FD64E5"/>
    <w:rPr>
      <w:sz w:val="24"/>
      <w:bdr w:val="none" w:sz="0" w:space="0" w:color="auto"/>
      <w:shd w:val="clear" w:color="auto" w:fill="FF00FF"/>
    </w:rPr>
  </w:style>
  <w:style w:type="character" w:customStyle="1" w:styleId="ausurname">
    <w:name w:val="au_surname"/>
    <w:rsid w:val="00FD64E5"/>
    <w:rPr>
      <w:sz w:val="24"/>
      <w:bdr w:val="none" w:sz="0" w:space="0" w:color="auto"/>
      <w:shd w:val="clear" w:color="auto" w:fill="CCFF99"/>
    </w:rPr>
  </w:style>
  <w:style w:type="character" w:customStyle="1" w:styleId="bibbase">
    <w:name w:val="bib_base"/>
    <w:rsid w:val="00FD64E5"/>
    <w:rPr>
      <w:sz w:val="24"/>
    </w:rPr>
  </w:style>
  <w:style w:type="character" w:customStyle="1" w:styleId="bibarticle">
    <w:name w:val="bib_article"/>
    <w:rsid w:val="00FD64E5"/>
    <w:rPr>
      <w:sz w:val="24"/>
      <w:bdr w:val="none" w:sz="0" w:space="0" w:color="auto"/>
      <w:shd w:val="clear" w:color="auto" w:fill="CCFFFF"/>
    </w:rPr>
  </w:style>
  <w:style w:type="character" w:customStyle="1" w:styleId="bibcomment">
    <w:name w:val="bib_comment"/>
    <w:rsid w:val="00FD64E5"/>
  </w:style>
  <w:style w:type="character" w:customStyle="1" w:styleId="bibdeg">
    <w:name w:val="bib_deg"/>
    <w:rsid w:val="00FD64E5"/>
  </w:style>
  <w:style w:type="character" w:customStyle="1" w:styleId="bibdoi">
    <w:name w:val="bib_doi"/>
    <w:rsid w:val="00FD64E5"/>
    <w:rPr>
      <w:sz w:val="24"/>
      <w:bdr w:val="none" w:sz="0" w:space="0" w:color="auto"/>
      <w:shd w:val="clear" w:color="auto" w:fill="CCFFCC"/>
    </w:rPr>
  </w:style>
  <w:style w:type="character" w:customStyle="1" w:styleId="bibetal">
    <w:name w:val="bib_etal"/>
    <w:rsid w:val="00FD64E5"/>
    <w:rPr>
      <w:sz w:val="24"/>
      <w:bdr w:val="none" w:sz="0" w:space="0" w:color="auto"/>
      <w:shd w:val="clear" w:color="auto" w:fill="CCFF99"/>
    </w:rPr>
  </w:style>
  <w:style w:type="character" w:customStyle="1" w:styleId="bibfname">
    <w:name w:val="bib_fname"/>
    <w:rsid w:val="00FD64E5"/>
    <w:rPr>
      <w:sz w:val="24"/>
      <w:bdr w:val="none" w:sz="0" w:space="0" w:color="auto"/>
      <w:shd w:val="clear" w:color="auto" w:fill="FFFFCC"/>
    </w:rPr>
  </w:style>
  <w:style w:type="character" w:customStyle="1" w:styleId="bibfpage">
    <w:name w:val="bib_fpage"/>
    <w:rsid w:val="00FD64E5"/>
    <w:rPr>
      <w:sz w:val="24"/>
      <w:bdr w:val="none" w:sz="0" w:space="0" w:color="auto"/>
      <w:shd w:val="clear" w:color="auto" w:fill="E6E6E6"/>
    </w:rPr>
  </w:style>
  <w:style w:type="character" w:customStyle="1" w:styleId="bibissue">
    <w:name w:val="bib_issue"/>
    <w:rsid w:val="00FD64E5"/>
    <w:rPr>
      <w:sz w:val="24"/>
      <w:bdr w:val="none" w:sz="0" w:space="0" w:color="auto"/>
      <w:shd w:val="clear" w:color="auto" w:fill="FFFFAB"/>
    </w:rPr>
  </w:style>
  <w:style w:type="character" w:customStyle="1" w:styleId="bibjournal">
    <w:name w:val="bib_journal"/>
    <w:rsid w:val="00FD64E5"/>
    <w:rPr>
      <w:sz w:val="24"/>
      <w:bdr w:val="none" w:sz="0" w:space="0" w:color="auto"/>
      <w:shd w:val="clear" w:color="auto" w:fill="F9DECF"/>
    </w:rPr>
  </w:style>
  <w:style w:type="character" w:customStyle="1" w:styleId="biblpage">
    <w:name w:val="bib_lpage"/>
    <w:rsid w:val="00FD64E5"/>
    <w:rPr>
      <w:sz w:val="24"/>
      <w:bdr w:val="none" w:sz="0" w:space="0" w:color="auto"/>
      <w:shd w:val="clear" w:color="auto" w:fill="D9D9D9"/>
    </w:rPr>
  </w:style>
  <w:style w:type="character" w:customStyle="1" w:styleId="bibnumber">
    <w:name w:val="bib_number"/>
    <w:rsid w:val="00FD64E5"/>
    <w:rPr>
      <w:sz w:val="24"/>
      <w:bdr w:val="none" w:sz="0" w:space="0" w:color="auto"/>
      <w:shd w:val="clear" w:color="auto" w:fill="CCCCFF"/>
    </w:rPr>
  </w:style>
  <w:style w:type="character" w:customStyle="1" w:styleId="biborganization">
    <w:name w:val="bib_organization"/>
    <w:rsid w:val="00FD64E5"/>
    <w:rPr>
      <w:sz w:val="24"/>
      <w:bdr w:val="none" w:sz="0" w:space="0" w:color="auto"/>
      <w:shd w:val="clear" w:color="auto" w:fill="CCFF99"/>
    </w:rPr>
  </w:style>
  <w:style w:type="character" w:customStyle="1" w:styleId="bibsuffix">
    <w:name w:val="bib_suffix"/>
    <w:rsid w:val="00FD64E5"/>
  </w:style>
  <w:style w:type="character" w:customStyle="1" w:styleId="bibsuppl">
    <w:name w:val="bib_suppl"/>
    <w:rsid w:val="00FD64E5"/>
    <w:rPr>
      <w:sz w:val="24"/>
      <w:bdr w:val="none" w:sz="0" w:space="0" w:color="auto"/>
      <w:shd w:val="clear" w:color="auto" w:fill="FFCC66"/>
    </w:rPr>
  </w:style>
  <w:style w:type="character" w:customStyle="1" w:styleId="bibsurname">
    <w:name w:val="bib_surname"/>
    <w:rsid w:val="00FD64E5"/>
    <w:rPr>
      <w:sz w:val="24"/>
      <w:bdr w:val="none" w:sz="0" w:space="0" w:color="auto"/>
      <w:shd w:val="clear" w:color="auto" w:fill="CCFF99"/>
    </w:rPr>
  </w:style>
  <w:style w:type="character" w:customStyle="1" w:styleId="bibunpubl">
    <w:name w:val="bib_unpubl"/>
    <w:rsid w:val="00FD64E5"/>
  </w:style>
  <w:style w:type="character" w:customStyle="1" w:styleId="biburl">
    <w:name w:val="bib_url"/>
    <w:rsid w:val="00FD64E5"/>
    <w:rPr>
      <w:sz w:val="24"/>
      <w:bdr w:val="none" w:sz="0" w:space="0" w:color="auto"/>
      <w:shd w:val="clear" w:color="auto" w:fill="CCFF66"/>
    </w:rPr>
  </w:style>
  <w:style w:type="character" w:customStyle="1" w:styleId="bibvolume">
    <w:name w:val="bib_volume"/>
    <w:rsid w:val="00FD64E5"/>
    <w:rPr>
      <w:sz w:val="24"/>
      <w:bdr w:val="none" w:sz="0" w:space="0" w:color="auto"/>
      <w:shd w:val="clear" w:color="auto" w:fill="CCECFF"/>
    </w:rPr>
  </w:style>
  <w:style w:type="character" w:customStyle="1" w:styleId="bibyear">
    <w:name w:val="bib_year"/>
    <w:rsid w:val="00FD64E5"/>
    <w:rPr>
      <w:sz w:val="24"/>
      <w:bdr w:val="none" w:sz="0" w:space="0" w:color="auto"/>
      <w:shd w:val="clear" w:color="auto" w:fill="FFCCFF"/>
    </w:rPr>
  </w:style>
  <w:style w:type="character" w:customStyle="1" w:styleId="citebase">
    <w:name w:val="cite_base"/>
    <w:rsid w:val="00FD64E5"/>
    <w:rPr>
      <w:sz w:val="24"/>
    </w:rPr>
  </w:style>
  <w:style w:type="character" w:customStyle="1" w:styleId="citebib">
    <w:name w:val="cite_bib"/>
    <w:rsid w:val="00FD64E5"/>
    <w:rPr>
      <w:sz w:val="24"/>
      <w:bdr w:val="none" w:sz="0" w:space="0" w:color="auto"/>
      <w:shd w:val="clear" w:color="auto" w:fill="CCFFFF"/>
    </w:rPr>
  </w:style>
  <w:style w:type="character" w:customStyle="1" w:styleId="citebox">
    <w:name w:val="cite_box"/>
    <w:rsid w:val="00FD64E5"/>
  </w:style>
  <w:style w:type="character" w:customStyle="1" w:styleId="citeen">
    <w:name w:val="cite_en"/>
    <w:rsid w:val="00FD64E5"/>
    <w:rPr>
      <w:sz w:val="24"/>
      <w:bdr w:val="none" w:sz="0" w:space="0" w:color="auto"/>
      <w:shd w:val="clear" w:color="auto" w:fill="FFFF99"/>
      <w:vertAlign w:val="superscript"/>
    </w:rPr>
  </w:style>
  <w:style w:type="character" w:customStyle="1" w:styleId="citefig">
    <w:name w:val="cite_fig"/>
    <w:rsid w:val="00FD64E5"/>
    <w:rPr>
      <w:color w:val="auto"/>
      <w:sz w:val="24"/>
      <w:bdr w:val="none" w:sz="0" w:space="0" w:color="auto"/>
      <w:shd w:val="clear" w:color="auto" w:fill="CCFFCC"/>
    </w:rPr>
  </w:style>
  <w:style w:type="character" w:customStyle="1" w:styleId="citefn">
    <w:name w:val="cite_fn"/>
    <w:rsid w:val="00FD64E5"/>
    <w:rPr>
      <w:color w:val="auto"/>
      <w:sz w:val="24"/>
      <w:bdr w:val="none" w:sz="0" w:space="0" w:color="auto"/>
      <w:shd w:val="clear" w:color="auto" w:fill="FF99CC"/>
      <w:vertAlign w:val="baseline"/>
    </w:rPr>
  </w:style>
  <w:style w:type="character" w:customStyle="1" w:styleId="citetbl">
    <w:name w:val="cite_tbl"/>
    <w:rsid w:val="00FD64E5"/>
    <w:rPr>
      <w:color w:val="auto"/>
      <w:sz w:val="24"/>
      <w:bdr w:val="none" w:sz="0" w:space="0" w:color="auto"/>
      <w:shd w:val="clear" w:color="auto" w:fill="FF9999"/>
    </w:rPr>
  </w:style>
  <w:style w:type="character" w:customStyle="1" w:styleId="bibextlink">
    <w:name w:val="bib_extlink"/>
    <w:rsid w:val="00FD64E5"/>
    <w:rPr>
      <w:sz w:val="24"/>
      <w:bdr w:val="none" w:sz="0" w:space="0" w:color="auto"/>
      <w:shd w:val="clear" w:color="auto" w:fill="6CCE9D"/>
    </w:rPr>
  </w:style>
  <w:style w:type="character" w:customStyle="1" w:styleId="citeeq">
    <w:name w:val="cite_eq"/>
    <w:rsid w:val="00FD64E5"/>
    <w:rPr>
      <w:sz w:val="24"/>
      <w:bdr w:val="none" w:sz="0" w:space="0" w:color="auto"/>
      <w:shd w:val="clear" w:color="auto" w:fill="FFAE37"/>
    </w:rPr>
  </w:style>
  <w:style w:type="character" w:customStyle="1" w:styleId="bibmedline">
    <w:name w:val="bib_medline"/>
    <w:rsid w:val="00FD64E5"/>
  </w:style>
  <w:style w:type="character" w:customStyle="1" w:styleId="citetfn">
    <w:name w:val="cite_tfn"/>
    <w:rsid w:val="00FD64E5"/>
    <w:rPr>
      <w:sz w:val="24"/>
      <w:bdr w:val="none" w:sz="0" w:space="0" w:color="auto"/>
      <w:shd w:val="clear" w:color="auto" w:fill="FBBA79"/>
    </w:rPr>
  </w:style>
  <w:style w:type="character" w:customStyle="1" w:styleId="auprefix">
    <w:name w:val="au_prefix"/>
    <w:rsid w:val="00FD64E5"/>
    <w:rPr>
      <w:sz w:val="24"/>
      <w:bdr w:val="none" w:sz="0" w:space="0" w:color="auto"/>
      <w:shd w:val="clear" w:color="auto" w:fill="FFCC99"/>
    </w:rPr>
  </w:style>
  <w:style w:type="character" w:customStyle="1" w:styleId="citeapp">
    <w:name w:val="cite_app"/>
    <w:rsid w:val="00FD64E5"/>
    <w:rPr>
      <w:sz w:val="24"/>
      <w:bdr w:val="none" w:sz="0" w:space="0" w:color="auto"/>
      <w:shd w:val="clear" w:color="auto" w:fill="CCFF33"/>
    </w:rPr>
  </w:style>
  <w:style w:type="character" w:customStyle="1" w:styleId="citesec">
    <w:name w:val="cite_sec"/>
    <w:rsid w:val="00FD64E5"/>
    <w:rPr>
      <w:sz w:val="24"/>
      <w:bdr w:val="none" w:sz="0" w:space="0" w:color="auto"/>
      <w:shd w:val="clear" w:color="auto" w:fill="FFCCCC"/>
    </w:rPr>
  </w:style>
  <w:style w:type="character" w:customStyle="1" w:styleId="aumember">
    <w:name w:val="au_member"/>
    <w:rsid w:val="00FD64E5"/>
    <w:rPr>
      <w:sz w:val="24"/>
      <w:bdr w:val="none" w:sz="0" w:space="0" w:color="auto"/>
      <w:shd w:val="clear" w:color="auto" w:fill="FF99CC"/>
    </w:rPr>
  </w:style>
  <w:style w:type="character" w:customStyle="1" w:styleId="bibbook">
    <w:name w:val="bib_book"/>
    <w:rsid w:val="00FD64E5"/>
    <w:rPr>
      <w:i/>
      <w:sz w:val="24"/>
      <w:bdr w:val="none" w:sz="0" w:space="0" w:color="auto"/>
      <w:shd w:val="clear" w:color="auto" w:fill="99CCFF"/>
    </w:rPr>
  </w:style>
  <w:style w:type="character" w:customStyle="1" w:styleId="bibchapterno">
    <w:name w:val="bib_chapterno"/>
    <w:rsid w:val="00FD64E5"/>
    <w:rPr>
      <w:sz w:val="24"/>
      <w:bdr w:val="none" w:sz="0" w:space="0" w:color="auto"/>
      <w:shd w:val="clear" w:color="auto" w:fill="D9D9D9"/>
    </w:rPr>
  </w:style>
  <w:style w:type="character" w:customStyle="1" w:styleId="bibchaptertitle">
    <w:name w:val="bib_chaptertitle"/>
    <w:rsid w:val="00FD64E5"/>
    <w:rPr>
      <w:sz w:val="24"/>
      <w:bdr w:val="none" w:sz="0" w:space="0" w:color="auto"/>
      <w:shd w:val="clear" w:color="auto" w:fill="FF9D5B"/>
    </w:rPr>
  </w:style>
  <w:style w:type="character" w:customStyle="1" w:styleId="bibed-etal">
    <w:name w:val="bib_ed-etal"/>
    <w:rsid w:val="00FD64E5"/>
    <w:rPr>
      <w:sz w:val="24"/>
      <w:bdr w:val="none" w:sz="0" w:space="0" w:color="auto"/>
      <w:shd w:val="clear" w:color="auto" w:fill="00F4EE"/>
    </w:rPr>
  </w:style>
  <w:style w:type="character" w:customStyle="1" w:styleId="bibed-fname">
    <w:name w:val="bib_ed-fname"/>
    <w:rsid w:val="00FD64E5"/>
    <w:rPr>
      <w:sz w:val="24"/>
      <w:bdr w:val="none" w:sz="0" w:space="0" w:color="auto"/>
      <w:shd w:val="clear" w:color="auto" w:fill="FFFFB7"/>
    </w:rPr>
  </w:style>
  <w:style w:type="character" w:customStyle="1" w:styleId="bibeditionno">
    <w:name w:val="bib_editionno"/>
    <w:rsid w:val="00FD64E5"/>
    <w:rPr>
      <w:sz w:val="24"/>
      <w:bdr w:val="none" w:sz="0" w:space="0" w:color="auto"/>
      <w:shd w:val="clear" w:color="auto" w:fill="FFCC00"/>
    </w:rPr>
  </w:style>
  <w:style w:type="character" w:customStyle="1" w:styleId="bibed-organization">
    <w:name w:val="bib_ed-organization"/>
    <w:rsid w:val="00FD64E5"/>
    <w:rPr>
      <w:sz w:val="24"/>
      <w:bdr w:val="none" w:sz="0" w:space="0" w:color="auto"/>
      <w:shd w:val="clear" w:color="auto" w:fill="FCAAC3"/>
    </w:rPr>
  </w:style>
  <w:style w:type="character" w:customStyle="1" w:styleId="bibed-suffix">
    <w:name w:val="bib_ed-suffix"/>
    <w:rsid w:val="00FD64E5"/>
    <w:rPr>
      <w:sz w:val="24"/>
      <w:bdr w:val="none" w:sz="0" w:space="0" w:color="auto"/>
      <w:shd w:val="clear" w:color="auto" w:fill="CCFFCC"/>
    </w:rPr>
  </w:style>
  <w:style w:type="character" w:customStyle="1" w:styleId="bibed-surname">
    <w:name w:val="bib_ed-surname"/>
    <w:rsid w:val="00FD64E5"/>
    <w:rPr>
      <w:sz w:val="24"/>
      <w:bdr w:val="none" w:sz="0" w:space="0" w:color="auto"/>
      <w:shd w:val="clear" w:color="auto" w:fill="FFFF00"/>
    </w:rPr>
  </w:style>
  <w:style w:type="character" w:customStyle="1" w:styleId="bibisbn">
    <w:name w:val="bib_isbn"/>
    <w:rsid w:val="00FD64E5"/>
    <w:rPr>
      <w:sz w:val="24"/>
      <w:shd w:val="clear" w:color="auto" w:fill="D9D9D9"/>
    </w:rPr>
  </w:style>
  <w:style w:type="character" w:customStyle="1" w:styleId="biblocation">
    <w:name w:val="bib_location"/>
    <w:rsid w:val="00FD64E5"/>
    <w:rPr>
      <w:sz w:val="24"/>
      <w:bdr w:val="none" w:sz="0" w:space="0" w:color="auto"/>
      <w:shd w:val="clear" w:color="auto" w:fill="FFCCCC"/>
    </w:rPr>
  </w:style>
  <w:style w:type="character" w:customStyle="1" w:styleId="bibpagecount">
    <w:name w:val="bib_pagecount"/>
    <w:rsid w:val="00FD64E5"/>
    <w:rPr>
      <w:sz w:val="24"/>
      <w:bdr w:val="none" w:sz="0" w:space="0" w:color="auto"/>
      <w:shd w:val="clear" w:color="auto" w:fill="00FF00"/>
    </w:rPr>
  </w:style>
  <w:style w:type="character" w:customStyle="1" w:styleId="bibpublisher">
    <w:name w:val="bib_publisher"/>
    <w:rsid w:val="00FD64E5"/>
    <w:rPr>
      <w:sz w:val="24"/>
      <w:bdr w:val="none" w:sz="0" w:space="0" w:color="auto"/>
      <w:shd w:val="clear" w:color="auto" w:fill="FF99CC"/>
    </w:rPr>
  </w:style>
  <w:style w:type="character" w:customStyle="1" w:styleId="bibseries">
    <w:name w:val="bib_series"/>
    <w:rsid w:val="00FD64E5"/>
    <w:rPr>
      <w:sz w:val="24"/>
      <w:shd w:val="clear" w:color="auto" w:fill="FFCC99"/>
    </w:rPr>
  </w:style>
  <w:style w:type="character" w:customStyle="1" w:styleId="bibseriesno">
    <w:name w:val="bib_seriesno"/>
    <w:rsid w:val="00FD64E5"/>
    <w:rPr>
      <w:sz w:val="24"/>
      <w:shd w:val="clear" w:color="auto" w:fill="FFFF99"/>
    </w:rPr>
  </w:style>
  <w:style w:type="character" w:customStyle="1" w:styleId="bibtrans">
    <w:name w:val="bib_trans"/>
    <w:rsid w:val="00FD64E5"/>
    <w:rPr>
      <w:sz w:val="24"/>
      <w:shd w:val="clear" w:color="auto" w:fill="99CC00"/>
    </w:rPr>
  </w:style>
  <w:style w:type="character" w:customStyle="1" w:styleId="bibinstitution">
    <w:name w:val="bib_institution"/>
    <w:rsid w:val="00FD64E5"/>
    <w:rPr>
      <w:sz w:val="24"/>
      <w:bdr w:val="none" w:sz="0" w:space="0" w:color="auto"/>
      <w:shd w:val="clear" w:color="auto" w:fill="CCFFCC"/>
    </w:rPr>
  </w:style>
  <w:style w:type="character" w:customStyle="1" w:styleId="bibpatent">
    <w:name w:val="bib_patent"/>
    <w:rsid w:val="00FD64E5"/>
    <w:rPr>
      <w:sz w:val="24"/>
      <w:bdr w:val="none" w:sz="0" w:space="0" w:color="auto"/>
      <w:shd w:val="clear" w:color="auto" w:fill="66FFCC"/>
    </w:rPr>
  </w:style>
  <w:style w:type="character" w:customStyle="1" w:styleId="bibreportnum">
    <w:name w:val="bib_reportnum"/>
    <w:rsid w:val="00FD64E5"/>
    <w:rPr>
      <w:sz w:val="24"/>
      <w:bdr w:val="none" w:sz="0" w:space="0" w:color="auto"/>
      <w:shd w:val="clear" w:color="auto" w:fill="CCCCFF"/>
    </w:rPr>
  </w:style>
  <w:style w:type="character" w:customStyle="1" w:styleId="bibschool">
    <w:name w:val="bib_school"/>
    <w:rsid w:val="00FD64E5"/>
    <w:rPr>
      <w:sz w:val="24"/>
      <w:bdr w:val="none" w:sz="0" w:space="0" w:color="auto"/>
      <w:shd w:val="clear" w:color="auto" w:fill="FFCC66"/>
    </w:rPr>
  </w:style>
  <w:style w:type="character" w:customStyle="1" w:styleId="bibalt-year">
    <w:name w:val="bib_alt-year"/>
    <w:rsid w:val="00FD64E5"/>
    <w:rPr>
      <w:sz w:val="24"/>
      <w:szCs w:val="24"/>
      <w:bdr w:val="none" w:sz="0" w:space="0" w:color="auto"/>
      <w:shd w:val="clear" w:color="auto" w:fill="CC99FF"/>
    </w:rPr>
  </w:style>
  <w:style w:type="character" w:customStyle="1" w:styleId="bibvolcount">
    <w:name w:val="bib_volcount"/>
    <w:rsid w:val="00FD64E5"/>
    <w:rPr>
      <w:rFonts w:ascii="Times New Roman" w:hAnsi="Times New Roman"/>
      <w:sz w:val="24"/>
      <w:bdr w:val="none" w:sz="0" w:space="0" w:color="auto"/>
      <w:shd w:val="clear" w:color="auto" w:fill="00FF00"/>
    </w:rPr>
  </w:style>
  <w:style w:type="character" w:customStyle="1" w:styleId="Heading3Char">
    <w:name w:val="Heading 3 Char"/>
    <w:link w:val="Heading3"/>
    <w:uiPriority w:val="9"/>
    <w:rsid w:val="00FD64E5"/>
    <w:rPr>
      <w:rFonts w:ascii="Arial" w:eastAsia="Times New Roman" w:hAnsi="Arial"/>
      <w:b/>
      <w:sz w:val="26"/>
    </w:rPr>
  </w:style>
  <w:style w:type="character" w:customStyle="1" w:styleId="Heading5Char">
    <w:name w:val="Heading 5 Char"/>
    <w:link w:val="Heading5"/>
    <w:uiPriority w:val="9"/>
    <w:rsid w:val="00FD64E5"/>
    <w:rPr>
      <w:rFonts w:ascii="Times New Roman" w:eastAsia="Times New Roman" w:hAnsi="Times New Roman"/>
      <w:b/>
      <w:i/>
      <w:sz w:val="26"/>
    </w:rPr>
  </w:style>
  <w:style w:type="paragraph" w:customStyle="1" w:styleId="ESExtractSource">
    <w:name w:val="ES Extract Source"/>
    <w:basedOn w:val="EExtract"/>
    <w:qFormat/>
    <w:rsid w:val="00FD64E5"/>
  </w:style>
  <w:style w:type="paragraph" w:customStyle="1" w:styleId="EExtract">
    <w:name w:val="E Extract"/>
    <w:basedOn w:val="BaseText"/>
    <w:rsid w:val="00FD64E5"/>
    <w:pPr>
      <w:spacing w:before="240" w:after="240" w:line="480" w:lineRule="exact"/>
      <w:ind w:left="720" w:right="720"/>
    </w:pPr>
  </w:style>
  <w:style w:type="character" w:customStyle="1" w:styleId="SbarTxSidebarTextChar">
    <w:name w:val="SbarTx Sidebar Text Char"/>
    <w:link w:val="SbarTxSidebarText"/>
    <w:rsid w:val="00FD64E5"/>
    <w:rPr>
      <w:sz w:val="24"/>
      <w:shd w:val="clear" w:color="auto" w:fill="E6E6E6"/>
    </w:rPr>
  </w:style>
  <w:style w:type="paragraph" w:customStyle="1" w:styleId="SbarTxSidebarText">
    <w:name w:val="SbarTx Sidebar Text"/>
    <w:basedOn w:val="BaseText"/>
    <w:link w:val="SbarTxSidebarTextChar"/>
    <w:rsid w:val="00FD64E5"/>
    <w:pPr>
      <w:shd w:val="clear" w:color="auto" w:fill="E6E6E6"/>
      <w:spacing w:line="560" w:lineRule="exact"/>
      <w:ind w:left="360" w:right="360"/>
    </w:pPr>
    <w:rPr>
      <w:rFonts w:ascii="Calibri" w:eastAsia="Calibri" w:hAnsi="Calibri"/>
    </w:rPr>
  </w:style>
  <w:style w:type="paragraph" w:customStyle="1" w:styleId="TxText">
    <w:name w:val="Tx Text"/>
    <w:link w:val="TxTextChar"/>
    <w:rsid w:val="00FD64E5"/>
    <w:pPr>
      <w:spacing w:line="560" w:lineRule="exact"/>
      <w:ind w:firstLine="720"/>
    </w:pPr>
    <w:rPr>
      <w:rFonts w:ascii="Times New Roman" w:eastAsia="Times New Roman" w:hAnsi="Times New Roman"/>
      <w:sz w:val="24"/>
    </w:rPr>
  </w:style>
  <w:style w:type="character" w:customStyle="1" w:styleId="TxTextChar">
    <w:name w:val="Tx Text Char"/>
    <w:link w:val="TxText"/>
    <w:rsid w:val="00FD64E5"/>
    <w:rPr>
      <w:rFonts w:ascii="Times New Roman" w:eastAsia="Times New Roman" w:hAnsi="Times New Roman"/>
      <w:sz w:val="24"/>
    </w:rPr>
  </w:style>
  <w:style w:type="paragraph" w:customStyle="1" w:styleId="CNChapterNumber">
    <w:name w:val="CN Chapter Number"/>
    <w:basedOn w:val="BaseHeading"/>
    <w:rsid w:val="00FD64E5"/>
    <w:pPr>
      <w:keepNext/>
      <w:keepLines/>
      <w:widowControl w:val="0"/>
      <w:spacing w:before="560"/>
    </w:pPr>
    <w:rPr>
      <w:b/>
      <w:sz w:val="32"/>
    </w:rPr>
  </w:style>
  <w:style w:type="character" w:customStyle="1" w:styleId="LetTxLetterTextChar">
    <w:name w:val="LetTx Letter Text Char"/>
    <w:link w:val="LetTxLetterText"/>
    <w:rsid w:val="00FD64E5"/>
    <w:rPr>
      <w:sz w:val="24"/>
    </w:rPr>
  </w:style>
  <w:style w:type="paragraph" w:customStyle="1" w:styleId="LetTxLetterText">
    <w:name w:val="LetTx Letter Text"/>
    <w:basedOn w:val="BaseText"/>
    <w:link w:val="LetTxLetterTextChar"/>
    <w:rsid w:val="00FD64E5"/>
    <w:pPr>
      <w:spacing w:before="280" w:line="560" w:lineRule="exact"/>
    </w:pPr>
    <w:rPr>
      <w:rFonts w:ascii="Calibri" w:eastAsia="Calibri" w:hAnsi="Calibri"/>
    </w:rPr>
  </w:style>
  <w:style w:type="paragraph" w:customStyle="1" w:styleId="CTChapterTitle">
    <w:name w:val="CT Chapter Title"/>
    <w:basedOn w:val="BaseHeading"/>
    <w:rsid w:val="00FD64E5"/>
    <w:pPr>
      <w:spacing w:before="280" w:after="280"/>
    </w:pPr>
    <w:rPr>
      <w:b/>
      <w:sz w:val="32"/>
    </w:rPr>
  </w:style>
  <w:style w:type="paragraph" w:customStyle="1" w:styleId="CAuChapterAuthor">
    <w:name w:val="CAu Chapter Author"/>
    <w:basedOn w:val="BaseText"/>
    <w:rsid w:val="00FD64E5"/>
    <w:pPr>
      <w:keepNext/>
      <w:keepLines/>
      <w:widowControl w:val="0"/>
      <w:spacing w:before="280" w:line="560" w:lineRule="exact"/>
      <w:contextualSpacing/>
    </w:pPr>
  </w:style>
  <w:style w:type="paragraph" w:customStyle="1" w:styleId="H1HeadingLevel1">
    <w:name w:val="H1 Heading Level 1"/>
    <w:basedOn w:val="BaseHeading"/>
    <w:next w:val="TxText"/>
    <w:rsid w:val="00FD64E5"/>
    <w:pPr>
      <w:keepNext/>
      <w:keepLines/>
      <w:widowControl w:val="0"/>
      <w:spacing w:before="360" w:after="280"/>
      <w:outlineLvl w:val="0"/>
    </w:pPr>
    <w:rPr>
      <w:b/>
      <w:sz w:val="32"/>
    </w:rPr>
  </w:style>
  <w:style w:type="paragraph" w:customStyle="1" w:styleId="H2HeadingLevel2">
    <w:name w:val="H2 Heading Level 2"/>
    <w:basedOn w:val="H1HeadingLevel1"/>
    <w:next w:val="TxText"/>
    <w:rsid w:val="00FD64E5"/>
    <w:pPr>
      <w:spacing w:before="280"/>
      <w:outlineLvl w:val="1"/>
    </w:pPr>
    <w:rPr>
      <w:sz w:val="28"/>
    </w:rPr>
  </w:style>
  <w:style w:type="paragraph" w:customStyle="1" w:styleId="H3HeadingLevel3">
    <w:name w:val="H3 Heading Level 3"/>
    <w:basedOn w:val="H2HeadingLevel2"/>
    <w:next w:val="TxText"/>
    <w:rsid w:val="00FD64E5"/>
    <w:pPr>
      <w:spacing w:after="0"/>
      <w:outlineLvl w:val="2"/>
    </w:pPr>
    <w:rPr>
      <w:sz w:val="24"/>
    </w:rPr>
  </w:style>
  <w:style w:type="paragraph" w:customStyle="1" w:styleId="H4HeadingLevel4">
    <w:name w:val="H4 Heading Level 4"/>
    <w:basedOn w:val="H3HeadingLevel3"/>
    <w:next w:val="TxText"/>
    <w:rsid w:val="00FD64E5"/>
    <w:pPr>
      <w:outlineLvl w:val="3"/>
    </w:pPr>
    <w:rPr>
      <w:b w:val="0"/>
    </w:rPr>
  </w:style>
  <w:style w:type="paragraph" w:customStyle="1" w:styleId="H5HeadingLevel5">
    <w:name w:val="H5 Heading Level 5"/>
    <w:basedOn w:val="H4HeadingLevel4"/>
    <w:next w:val="TxText"/>
    <w:rsid w:val="00FD64E5"/>
    <w:pPr>
      <w:spacing w:before="140"/>
      <w:outlineLvl w:val="4"/>
    </w:pPr>
  </w:style>
  <w:style w:type="paragraph" w:customStyle="1" w:styleId="UL-EUnnumberedListinExtract">
    <w:name w:val="UL-E Unnumbered List in Extract"/>
    <w:basedOn w:val="ULUnnumberedList"/>
    <w:qFormat/>
    <w:rsid w:val="00FD64E5"/>
    <w:pPr>
      <w:ind w:left="1080" w:right="720"/>
    </w:pPr>
  </w:style>
  <w:style w:type="paragraph" w:customStyle="1" w:styleId="ULUnnumberedList">
    <w:name w:val="UL Unnumbered List"/>
    <w:basedOn w:val="LLLetteredList"/>
    <w:qFormat/>
    <w:rsid w:val="00FD64E5"/>
    <w:pPr>
      <w:tabs>
        <w:tab w:val="clear" w:pos="480"/>
      </w:tabs>
    </w:pPr>
  </w:style>
  <w:style w:type="paragraph" w:customStyle="1" w:styleId="LLLetteredList">
    <w:name w:val="LL Lettered List"/>
    <w:basedOn w:val="NLNumberedList"/>
    <w:qFormat/>
    <w:rsid w:val="00FD64E5"/>
  </w:style>
  <w:style w:type="paragraph" w:customStyle="1" w:styleId="NLNumberedList">
    <w:name w:val="NL Numbered List"/>
    <w:basedOn w:val="BLBulletList"/>
    <w:qFormat/>
    <w:rsid w:val="00FD64E5"/>
    <w:pPr>
      <w:tabs>
        <w:tab w:val="clear" w:pos="240"/>
        <w:tab w:val="clear" w:pos="960"/>
        <w:tab w:val="left" w:pos="480"/>
      </w:tabs>
      <w:ind w:left="360" w:hanging="360"/>
    </w:pPr>
  </w:style>
  <w:style w:type="paragraph" w:customStyle="1" w:styleId="BLBulletList">
    <w:name w:val="BL Bullet List"/>
    <w:basedOn w:val="BaseText"/>
    <w:rsid w:val="00FD64E5"/>
    <w:pPr>
      <w:tabs>
        <w:tab w:val="left" w:pos="240"/>
        <w:tab w:val="left" w:pos="960"/>
      </w:tabs>
      <w:spacing w:line="560" w:lineRule="exact"/>
      <w:ind w:left="245" w:hanging="245"/>
    </w:pPr>
  </w:style>
  <w:style w:type="paragraph" w:customStyle="1" w:styleId="LH-EListHeadinExtract">
    <w:name w:val="LH-E List Head in Extract"/>
    <w:basedOn w:val="LHListHead"/>
    <w:qFormat/>
    <w:rsid w:val="00FD64E5"/>
    <w:pPr>
      <w:ind w:left="720" w:right="720"/>
    </w:pPr>
  </w:style>
  <w:style w:type="paragraph" w:customStyle="1" w:styleId="LHListHead">
    <w:name w:val="LH List Head"/>
    <w:basedOn w:val="BaseText"/>
    <w:rsid w:val="00FD64E5"/>
    <w:pPr>
      <w:keepNext/>
      <w:keepLines/>
      <w:spacing w:before="280" w:line="560" w:lineRule="exact"/>
    </w:pPr>
    <w:rPr>
      <w:b/>
    </w:rPr>
  </w:style>
  <w:style w:type="paragraph" w:customStyle="1" w:styleId="BL-EBulletListinExtract">
    <w:name w:val="BL-E Bullet List in Extract"/>
    <w:basedOn w:val="BLBulletList"/>
    <w:qFormat/>
    <w:rsid w:val="00FD64E5"/>
    <w:pPr>
      <w:ind w:left="965"/>
    </w:pPr>
  </w:style>
  <w:style w:type="paragraph" w:customStyle="1" w:styleId="SSLSubsublist">
    <w:name w:val="SSL Subsublist"/>
    <w:basedOn w:val="SLSublist"/>
    <w:qFormat/>
    <w:rsid w:val="00FD64E5"/>
    <w:pPr>
      <w:ind w:left="1685"/>
    </w:pPr>
  </w:style>
  <w:style w:type="paragraph" w:customStyle="1" w:styleId="SLSublist">
    <w:name w:val="SL Sublist"/>
    <w:basedOn w:val="BLBulletList"/>
    <w:rsid w:val="00FD64E5"/>
    <w:pPr>
      <w:tabs>
        <w:tab w:val="clear" w:pos="960"/>
      </w:tabs>
      <w:ind w:left="965"/>
    </w:pPr>
  </w:style>
  <w:style w:type="paragraph" w:customStyle="1" w:styleId="DLDescriptiveList">
    <w:name w:val="DL Descriptive List"/>
    <w:basedOn w:val="BaseText"/>
    <w:qFormat/>
    <w:rsid w:val="00FD64E5"/>
    <w:pPr>
      <w:widowControl w:val="0"/>
      <w:spacing w:line="560" w:lineRule="exact"/>
    </w:pPr>
  </w:style>
  <w:style w:type="character" w:customStyle="1" w:styleId="IntRInterviewer">
    <w:name w:val="IntR Interviewer"/>
    <w:qFormat/>
    <w:rsid w:val="00FD64E5"/>
    <w:rPr>
      <w:u w:val="dash"/>
    </w:rPr>
  </w:style>
  <w:style w:type="character" w:customStyle="1" w:styleId="IntEInterviewee">
    <w:name w:val="IntE Interviewee"/>
    <w:qFormat/>
    <w:rsid w:val="00FD64E5"/>
    <w:rPr>
      <w:u w:val="dotted"/>
    </w:rPr>
  </w:style>
  <w:style w:type="paragraph" w:customStyle="1" w:styleId="CAbsChapterAbstract">
    <w:name w:val="CAbs Chapter Abstract"/>
    <w:basedOn w:val="BaseText"/>
    <w:rsid w:val="00FD64E5"/>
    <w:pPr>
      <w:spacing w:before="360" w:after="360" w:line="560" w:lineRule="exact"/>
      <w:ind w:firstLine="720"/>
    </w:pPr>
    <w:rPr>
      <w:color w:val="0000FF"/>
    </w:rPr>
  </w:style>
  <w:style w:type="paragraph" w:customStyle="1" w:styleId="OL1OutlineListLevel1">
    <w:name w:val="OL1 Outline List Level 1"/>
    <w:basedOn w:val="BaseText"/>
    <w:rsid w:val="00FD64E5"/>
    <w:pPr>
      <w:tabs>
        <w:tab w:val="right" w:pos="547"/>
      </w:tabs>
      <w:spacing w:before="140" w:after="140" w:line="560" w:lineRule="exact"/>
      <w:ind w:left="720" w:hanging="720"/>
    </w:pPr>
  </w:style>
  <w:style w:type="character" w:customStyle="1" w:styleId="FgCOFigureCallOut">
    <w:name w:val="FgCO Figure Call Out"/>
    <w:rsid w:val="00FD64E5"/>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FD64E5"/>
    <w:pPr>
      <w:spacing w:before="140" w:line="560" w:lineRule="exact"/>
    </w:pPr>
  </w:style>
  <w:style w:type="character" w:customStyle="1" w:styleId="TCOTableCallOut">
    <w:name w:val="TCO Table Call Out"/>
    <w:rsid w:val="00FD64E5"/>
    <w:rPr>
      <w:rFonts w:ascii="Times New Roman" w:hAnsi="Times New Roman"/>
      <w:sz w:val="24"/>
      <w:bdr w:val="none" w:sz="0" w:space="0" w:color="auto"/>
      <w:shd w:val="pct30" w:color="FF6600" w:fill="F3F3F3"/>
    </w:rPr>
  </w:style>
  <w:style w:type="paragraph" w:customStyle="1" w:styleId="SBSpaceBreak">
    <w:name w:val="SB Space Break"/>
    <w:basedOn w:val="BaseText"/>
    <w:rsid w:val="00FD64E5"/>
    <w:pPr>
      <w:shd w:val="pct20" w:color="auto" w:fill="FFFFFF"/>
      <w:spacing w:line="560" w:lineRule="exact"/>
      <w:jc w:val="center"/>
    </w:pPr>
  </w:style>
  <w:style w:type="character" w:customStyle="1" w:styleId="BxCOBoxCallOut">
    <w:name w:val="BxCO Box Call Out"/>
    <w:rsid w:val="00FD64E5"/>
    <w:rPr>
      <w:rFonts w:ascii="Times New Roman" w:hAnsi="Times New Roman"/>
      <w:sz w:val="24"/>
      <w:bdr w:val="none" w:sz="0" w:space="0" w:color="auto"/>
      <w:shd w:val="pct20" w:color="FF00FF" w:fill="auto"/>
    </w:rPr>
  </w:style>
  <w:style w:type="paragraph" w:customStyle="1" w:styleId="NtCNotetoComp">
    <w:name w:val="NtC Note to Comp"/>
    <w:basedOn w:val="BaseText"/>
    <w:rsid w:val="00FD64E5"/>
    <w:pPr>
      <w:spacing w:before="360" w:after="360" w:line="360" w:lineRule="exact"/>
    </w:pPr>
    <w:rPr>
      <w:color w:val="FF0000"/>
      <w:sz w:val="28"/>
    </w:rPr>
  </w:style>
  <w:style w:type="paragraph" w:customStyle="1" w:styleId="NtENotetoEditor">
    <w:name w:val="NtE Note to Editor"/>
    <w:basedOn w:val="NtCNotetoComp"/>
    <w:rsid w:val="00FD64E5"/>
    <w:rPr>
      <w:color w:val="008000"/>
    </w:rPr>
  </w:style>
  <w:style w:type="paragraph" w:customStyle="1" w:styleId="BNBoxNumber">
    <w:name w:val="BN Box Number"/>
    <w:basedOn w:val="BaseText"/>
    <w:rsid w:val="00FD64E5"/>
    <w:pPr>
      <w:spacing w:before="280" w:line="560" w:lineRule="exact"/>
    </w:pPr>
    <w:rPr>
      <w:b/>
    </w:rPr>
  </w:style>
  <w:style w:type="paragraph" w:customStyle="1" w:styleId="BTBoxTitle">
    <w:name w:val="BT Box Title"/>
    <w:basedOn w:val="BNBoxNumber"/>
    <w:rsid w:val="00B32E9E"/>
    <w:pPr>
      <w:spacing w:before="0" w:after="280"/>
    </w:pPr>
    <w:rPr>
      <w:b w:val="0"/>
    </w:rPr>
  </w:style>
  <w:style w:type="paragraph" w:customStyle="1" w:styleId="TStbHTableStubHead">
    <w:name w:val="TStbH Table Stub Head"/>
    <w:basedOn w:val="BaseText"/>
    <w:rsid w:val="00FD64E5"/>
    <w:pPr>
      <w:spacing w:line="360" w:lineRule="exact"/>
    </w:pPr>
    <w:rPr>
      <w:b/>
    </w:rPr>
  </w:style>
  <w:style w:type="paragraph" w:customStyle="1" w:styleId="TBTableBody">
    <w:name w:val="TB Table Body"/>
    <w:basedOn w:val="BaseText"/>
    <w:rsid w:val="00FD64E5"/>
    <w:pPr>
      <w:spacing w:line="360" w:lineRule="exact"/>
    </w:pPr>
  </w:style>
  <w:style w:type="paragraph" w:customStyle="1" w:styleId="TCHTableColumnHead">
    <w:name w:val="TCH Table Column Head"/>
    <w:basedOn w:val="TTTableTitle"/>
    <w:rsid w:val="00FD64E5"/>
    <w:rPr>
      <w:b/>
    </w:rPr>
  </w:style>
  <w:style w:type="paragraph" w:customStyle="1" w:styleId="TTTableTitle">
    <w:name w:val="TT Table Title"/>
    <w:basedOn w:val="BaseText"/>
    <w:rsid w:val="00FD64E5"/>
    <w:pPr>
      <w:spacing w:line="360" w:lineRule="exact"/>
    </w:pPr>
  </w:style>
  <w:style w:type="paragraph" w:customStyle="1" w:styleId="GLDefGlossaryDefinition">
    <w:name w:val="GLDef Glossary Definition"/>
    <w:basedOn w:val="BaseText"/>
    <w:rsid w:val="00FD64E5"/>
    <w:pPr>
      <w:spacing w:line="560" w:lineRule="exact"/>
    </w:pPr>
  </w:style>
  <w:style w:type="paragraph" w:customStyle="1" w:styleId="OL2OutlineListLevel2">
    <w:name w:val="OL2 Outline List Level 2"/>
    <w:basedOn w:val="OL1OutlineListLevel1"/>
    <w:rsid w:val="00FD64E5"/>
    <w:pPr>
      <w:tabs>
        <w:tab w:val="clear" w:pos="547"/>
        <w:tab w:val="right" w:pos="1267"/>
      </w:tabs>
      <w:spacing w:before="0"/>
      <w:ind w:left="1440"/>
    </w:pPr>
  </w:style>
  <w:style w:type="paragraph" w:customStyle="1" w:styleId="OL3OutlineListLevel3">
    <w:name w:val="OL3 Outline List Level 3"/>
    <w:basedOn w:val="OL2OutlineListLevel2"/>
    <w:rsid w:val="00FD64E5"/>
    <w:pPr>
      <w:tabs>
        <w:tab w:val="right" w:pos="1872"/>
      </w:tabs>
      <w:ind w:left="2160"/>
    </w:pPr>
  </w:style>
  <w:style w:type="paragraph" w:customStyle="1" w:styleId="OL4OutlineListLevel4">
    <w:name w:val="OL4 Outline List Level 4"/>
    <w:basedOn w:val="OL3OutlineListLevel3"/>
    <w:rsid w:val="00FD64E5"/>
    <w:pPr>
      <w:tabs>
        <w:tab w:val="right" w:pos="2592"/>
      </w:tabs>
      <w:ind w:left="2880"/>
    </w:pPr>
  </w:style>
  <w:style w:type="paragraph" w:customStyle="1" w:styleId="SpExSpecialExtract">
    <w:name w:val="SpEx Special Extract"/>
    <w:basedOn w:val="EExtract"/>
    <w:rsid w:val="00FD64E5"/>
    <w:pPr>
      <w:spacing w:before="360" w:after="360" w:line="400" w:lineRule="exact"/>
      <w:contextualSpacing/>
    </w:pPr>
    <w:rPr>
      <w:color w:val="00B050"/>
    </w:rPr>
  </w:style>
  <w:style w:type="character" w:customStyle="1" w:styleId="FgMenFigureMention">
    <w:name w:val="FgMen Figure Mention"/>
    <w:rsid w:val="00FD64E5"/>
    <w:rPr>
      <w:color w:val="0000FF"/>
    </w:rPr>
  </w:style>
  <w:style w:type="paragraph" w:customStyle="1" w:styleId="CAuAfChapterAuthorAffiliation">
    <w:name w:val="CAuAf Chapter Author Affiliation"/>
    <w:basedOn w:val="CAuChapterAuthor"/>
    <w:rsid w:val="00FD64E5"/>
    <w:pPr>
      <w:spacing w:before="0" w:after="280"/>
    </w:pPr>
    <w:rPr>
      <w:b/>
    </w:rPr>
  </w:style>
  <w:style w:type="paragraph" w:customStyle="1" w:styleId="DEDisplayEquation">
    <w:name w:val="DE Display Equation"/>
    <w:basedOn w:val="BaseText"/>
    <w:rsid w:val="00FD64E5"/>
    <w:pPr>
      <w:tabs>
        <w:tab w:val="right" w:pos="8640"/>
      </w:tabs>
      <w:spacing w:before="360" w:after="360" w:line="560" w:lineRule="atLeast"/>
      <w:ind w:left="720" w:hanging="720"/>
    </w:pPr>
  </w:style>
  <w:style w:type="paragraph" w:customStyle="1" w:styleId="H6HeadingLevel6">
    <w:name w:val="H6 Heading Level 6"/>
    <w:basedOn w:val="H5HeadingLevel5"/>
    <w:rsid w:val="00FD64E5"/>
    <w:pPr>
      <w:outlineLvl w:val="5"/>
    </w:pPr>
    <w:rPr>
      <w:sz w:val="22"/>
    </w:rPr>
  </w:style>
  <w:style w:type="paragraph" w:customStyle="1" w:styleId="TIHTableInternalHead">
    <w:name w:val="TIH Table Internal Head"/>
    <w:basedOn w:val="TTTableTitle"/>
    <w:rsid w:val="00FD64E5"/>
    <w:pPr>
      <w:spacing w:before="280"/>
    </w:pPr>
  </w:style>
  <w:style w:type="paragraph" w:styleId="TOC8">
    <w:name w:val="toc 8"/>
    <w:basedOn w:val="Normal"/>
    <w:next w:val="Normal"/>
    <w:autoRedefine/>
    <w:uiPriority w:val="39"/>
    <w:semiHidden/>
    <w:rsid w:val="00FD64E5"/>
    <w:pPr>
      <w:ind w:left="1400"/>
    </w:pPr>
  </w:style>
  <w:style w:type="character" w:customStyle="1" w:styleId="DENDisplayEquationNumber">
    <w:name w:val="DEN Display Equation Number"/>
    <w:rsid w:val="00FD64E5"/>
    <w:rPr>
      <w:bdr w:val="none" w:sz="0" w:space="0" w:color="auto"/>
      <w:shd w:val="pct15" w:color="auto" w:fill="FFFFFF"/>
    </w:rPr>
  </w:style>
  <w:style w:type="paragraph" w:customStyle="1" w:styleId="TFNTableFootnote">
    <w:name w:val="TFN Table Footnote"/>
    <w:basedOn w:val="TBTableBody"/>
    <w:rsid w:val="00FD64E5"/>
    <w:pPr>
      <w:spacing w:before="280" w:after="280"/>
    </w:pPr>
  </w:style>
  <w:style w:type="character" w:customStyle="1" w:styleId="LetDateLetterDateChar">
    <w:name w:val="LetDate Letter Date Char"/>
    <w:link w:val="LetDateLetterDate"/>
    <w:rsid w:val="00FD64E5"/>
  </w:style>
  <w:style w:type="paragraph" w:customStyle="1" w:styleId="LetDateLetterDate">
    <w:name w:val="LetDate Letter Date"/>
    <w:basedOn w:val="LetTxLetterText"/>
    <w:link w:val="LetDateLetterDateChar"/>
    <w:rsid w:val="00FD64E5"/>
  </w:style>
  <w:style w:type="paragraph" w:customStyle="1" w:styleId="CONChapterOpeningNote">
    <w:name w:val="CON Chapter Opening Note"/>
    <w:basedOn w:val="BaseText"/>
    <w:rsid w:val="00FD64E5"/>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FD64E5"/>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FD64E5"/>
    <w:pPr>
      <w:spacing w:line="560" w:lineRule="exact"/>
      <w:ind w:firstLine="720"/>
    </w:pPr>
    <w:rPr>
      <w:color w:val="000080"/>
      <w:sz w:val="24"/>
    </w:rPr>
  </w:style>
  <w:style w:type="paragraph" w:customStyle="1" w:styleId="IntAInterviewAnswer">
    <w:name w:val="IntA Interview Answer"/>
    <w:basedOn w:val="BaseText"/>
    <w:autoRedefine/>
    <w:rsid w:val="00FD64E5"/>
    <w:pPr>
      <w:spacing w:line="560" w:lineRule="exact"/>
      <w:ind w:firstLine="720"/>
    </w:pPr>
    <w:rPr>
      <w:color w:val="008000"/>
      <w:szCs w:val="24"/>
    </w:rPr>
  </w:style>
  <w:style w:type="paragraph" w:customStyle="1" w:styleId="DE-EDisplayEquationinExtract">
    <w:name w:val="DE-E Display Equation in Extract"/>
    <w:basedOn w:val="DEDisplayEquation"/>
    <w:rsid w:val="00FD64E5"/>
    <w:pPr>
      <w:spacing w:before="0" w:after="0"/>
      <w:ind w:firstLine="0"/>
    </w:pPr>
  </w:style>
  <w:style w:type="paragraph" w:customStyle="1" w:styleId="PNPartNumber">
    <w:name w:val="PN Part Number"/>
    <w:basedOn w:val="BaseHeading"/>
    <w:next w:val="PTPartTitle"/>
    <w:rsid w:val="00FD64E5"/>
    <w:pPr>
      <w:keepNext/>
      <w:keepLines/>
      <w:spacing w:before="560"/>
      <w:jc w:val="center"/>
    </w:pPr>
    <w:rPr>
      <w:b/>
      <w:sz w:val="28"/>
    </w:rPr>
  </w:style>
  <w:style w:type="paragraph" w:customStyle="1" w:styleId="PTPartTitle">
    <w:name w:val="PT Part Title"/>
    <w:basedOn w:val="PNPartNumber"/>
    <w:rsid w:val="00FD64E5"/>
    <w:pPr>
      <w:spacing w:before="1200"/>
    </w:pPr>
  </w:style>
  <w:style w:type="paragraph" w:customStyle="1" w:styleId="PSTPartSubtitle">
    <w:name w:val="PST Part Subtitle"/>
    <w:basedOn w:val="PTPartTitle"/>
    <w:rsid w:val="00FD64E5"/>
    <w:pPr>
      <w:keepNext w:val="0"/>
      <w:spacing w:before="360"/>
    </w:pPr>
    <w:rPr>
      <w:b w:val="0"/>
    </w:rPr>
  </w:style>
  <w:style w:type="paragraph" w:customStyle="1" w:styleId="EpEpigraph">
    <w:name w:val="Ep Epigraph"/>
    <w:basedOn w:val="BaseText"/>
    <w:rsid w:val="00FD64E5"/>
    <w:pPr>
      <w:spacing w:before="280" w:line="560" w:lineRule="exact"/>
      <w:ind w:left="720" w:right="720"/>
    </w:pPr>
  </w:style>
  <w:style w:type="paragraph" w:customStyle="1" w:styleId="EpSEpigraphSource">
    <w:name w:val="EpS Epigraph Source"/>
    <w:basedOn w:val="EpEpigraph"/>
    <w:rsid w:val="00FD64E5"/>
    <w:pPr>
      <w:spacing w:before="140" w:after="280"/>
      <w:ind w:right="0"/>
    </w:pPr>
  </w:style>
  <w:style w:type="paragraph" w:customStyle="1" w:styleId="PITxPartIntroductionText">
    <w:name w:val="PITx Part Introduction Text"/>
    <w:basedOn w:val="BaseText"/>
    <w:rsid w:val="00FD64E5"/>
    <w:pPr>
      <w:spacing w:before="280" w:after="280" w:line="560" w:lineRule="exact"/>
      <w:ind w:firstLine="720"/>
      <w:contextualSpacing/>
    </w:pPr>
  </w:style>
  <w:style w:type="paragraph" w:customStyle="1" w:styleId="SpH1SpecialHeading1">
    <w:name w:val="SpH1 Special Heading 1"/>
    <w:basedOn w:val="SpTxSpecialText"/>
    <w:rsid w:val="00FD64E5"/>
    <w:pPr>
      <w:spacing w:before="280" w:after="280"/>
      <w:ind w:firstLine="0"/>
    </w:pPr>
    <w:rPr>
      <w:b/>
      <w:sz w:val="36"/>
    </w:rPr>
  </w:style>
  <w:style w:type="paragraph" w:customStyle="1" w:styleId="SpTxSpecialText">
    <w:name w:val="SpTx Special Text"/>
    <w:basedOn w:val="BaseText"/>
    <w:rsid w:val="00FD64E5"/>
    <w:pPr>
      <w:spacing w:line="560" w:lineRule="exact"/>
      <w:ind w:firstLine="720"/>
    </w:pPr>
    <w:rPr>
      <w:color w:val="00B050"/>
    </w:rPr>
  </w:style>
  <w:style w:type="paragraph" w:styleId="TableofAuthorities">
    <w:name w:val="table of authorities"/>
    <w:basedOn w:val="Normal"/>
    <w:next w:val="Normal"/>
    <w:uiPriority w:val="99"/>
    <w:semiHidden/>
    <w:rsid w:val="00FD64E5"/>
    <w:pPr>
      <w:ind w:left="200" w:hanging="200"/>
    </w:pPr>
  </w:style>
  <w:style w:type="paragraph" w:styleId="TableofFigures">
    <w:name w:val="table of figures"/>
    <w:basedOn w:val="Normal"/>
    <w:next w:val="Normal"/>
    <w:uiPriority w:val="99"/>
    <w:semiHidden/>
    <w:rsid w:val="00FD64E5"/>
    <w:pPr>
      <w:ind w:left="400" w:hanging="400"/>
    </w:pPr>
  </w:style>
  <w:style w:type="paragraph" w:customStyle="1" w:styleId="GLTrmGlossaryDefinitionTerm">
    <w:name w:val="GLTrm Glossary Definition Term"/>
    <w:basedOn w:val="GLDefGlossaryDefinition"/>
    <w:rsid w:val="00FD64E5"/>
    <w:pPr>
      <w:spacing w:before="280"/>
    </w:pPr>
    <w:rPr>
      <w:b/>
    </w:rPr>
  </w:style>
  <w:style w:type="character" w:customStyle="1" w:styleId="TMenTableMention">
    <w:name w:val="TMen Table Mention"/>
    <w:rsid w:val="00FD64E5"/>
    <w:rPr>
      <w:color w:val="FF6600"/>
    </w:rPr>
  </w:style>
  <w:style w:type="paragraph" w:customStyle="1" w:styleId="ChrChronology">
    <w:name w:val="Chr Chronology"/>
    <w:basedOn w:val="BaseText"/>
    <w:rsid w:val="00FD64E5"/>
    <w:pPr>
      <w:tabs>
        <w:tab w:val="left" w:pos="1728"/>
      </w:tabs>
      <w:spacing w:before="140" w:line="560" w:lineRule="exact"/>
      <w:ind w:left="1728" w:hanging="1728"/>
    </w:pPr>
  </w:style>
  <w:style w:type="paragraph" w:customStyle="1" w:styleId="VSVerseSource">
    <w:name w:val="VS Verse Source"/>
    <w:basedOn w:val="BaseText"/>
    <w:rsid w:val="00FD64E5"/>
    <w:pPr>
      <w:spacing w:before="140" w:after="280" w:line="560" w:lineRule="exact"/>
    </w:pPr>
  </w:style>
  <w:style w:type="character" w:customStyle="1" w:styleId="SbarMenSidebarMention">
    <w:name w:val="SbarMen Sidebar Mention"/>
    <w:rsid w:val="00FD64E5"/>
    <w:rPr>
      <w:color w:val="008000"/>
    </w:rPr>
  </w:style>
  <w:style w:type="paragraph" w:customStyle="1" w:styleId="PriDocBegPrimaryDocumentBegin">
    <w:name w:val="PriDocBeg Primary Document Begin"/>
    <w:basedOn w:val="BaseText"/>
    <w:rsid w:val="00FD64E5"/>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FD64E5"/>
  </w:style>
  <w:style w:type="paragraph" w:customStyle="1" w:styleId="TxCTextContinuation">
    <w:name w:val="TxC Text Continuation"/>
    <w:basedOn w:val="BaseText"/>
    <w:rsid w:val="00FD64E5"/>
    <w:pPr>
      <w:spacing w:line="560" w:lineRule="exact"/>
    </w:pPr>
  </w:style>
  <w:style w:type="paragraph" w:customStyle="1" w:styleId="VHVerseHeading">
    <w:name w:val="VH Verse Heading"/>
    <w:basedOn w:val="BaseText"/>
    <w:next w:val="VVerse"/>
    <w:rsid w:val="00FD64E5"/>
    <w:pPr>
      <w:keepNext/>
      <w:keepLines/>
      <w:spacing w:before="280" w:line="560" w:lineRule="exact"/>
    </w:pPr>
    <w:rPr>
      <w:b/>
    </w:rPr>
  </w:style>
  <w:style w:type="paragraph" w:customStyle="1" w:styleId="VVerse">
    <w:name w:val="V Verse"/>
    <w:basedOn w:val="BaseText"/>
    <w:rsid w:val="00FD64E5"/>
    <w:pPr>
      <w:tabs>
        <w:tab w:val="left" w:pos="2880"/>
      </w:tabs>
      <w:spacing w:before="280" w:after="280" w:line="560" w:lineRule="exact"/>
      <w:ind w:left="245" w:hanging="245"/>
      <w:contextualSpacing/>
    </w:pPr>
  </w:style>
  <w:style w:type="character" w:customStyle="1" w:styleId="BxMenBoxMention">
    <w:name w:val="BxMen Box Mention"/>
    <w:rsid w:val="00FD64E5"/>
    <w:rPr>
      <w:color w:val="FF00FF"/>
    </w:rPr>
  </w:style>
  <w:style w:type="character" w:customStyle="1" w:styleId="SbarCOSidebarCallOut">
    <w:name w:val="SbarCO Sidebar Call Out"/>
    <w:rsid w:val="00FD64E5"/>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FD64E5"/>
    <w:pPr>
      <w:tabs>
        <w:tab w:val="left" w:pos="1440"/>
        <w:tab w:val="left" w:pos="1800"/>
        <w:tab w:val="left" w:pos="2160"/>
      </w:tabs>
      <w:ind w:left="1080" w:right="720"/>
    </w:pPr>
  </w:style>
  <w:style w:type="paragraph" w:customStyle="1" w:styleId="LetAuLetterAuthor">
    <w:name w:val="LetAu Letter Author"/>
    <w:basedOn w:val="LetTxLetterText"/>
    <w:rsid w:val="00FD64E5"/>
    <w:pPr>
      <w:spacing w:after="280"/>
    </w:pPr>
  </w:style>
  <w:style w:type="paragraph" w:customStyle="1" w:styleId="LetAuAddLetterAuthorAddress">
    <w:name w:val="LetAuAdd Letter Author Address"/>
    <w:basedOn w:val="LetTxLetterText"/>
    <w:rsid w:val="00FD64E5"/>
    <w:pPr>
      <w:spacing w:after="280"/>
      <w:contextualSpacing/>
    </w:pPr>
  </w:style>
  <w:style w:type="paragraph" w:customStyle="1" w:styleId="LetAddLetterAddress">
    <w:name w:val="LetAdd Letter Address"/>
    <w:basedOn w:val="LetTxLetterText"/>
    <w:rsid w:val="00FD64E5"/>
    <w:pPr>
      <w:spacing w:after="280"/>
      <w:contextualSpacing/>
    </w:pPr>
  </w:style>
  <w:style w:type="paragraph" w:customStyle="1" w:styleId="Let-ELetterinExtract">
    <w:name w:val="Let-E Letter in Extract"/>
    <w:basedOn w:val="LetTxLetterText"/>
    <w:rsid w:val="00FD64E5"/>
    <w:pPr>
      <w:ind w:left="720" w:right="720"/>
    </w:pPr>
  </w:style>
  <w:style w:type="paragraph" w:customStyle="1" w:styleId="LetDate-ELetterDateinExtract">
    <w:name w:val="LetDate-E Letter Date in Extract"/>
    <w:basedOn w:val="Let-ELetterinExtract"/>
    <w:rsid w:val="00FD64E5"/>
  </w:style>
  <w:style w:type="paragraph" w:customStyle="1" w:styleId="LetAdd-ELetterAddressinExtract">
    <w:name w:val="LetAdd-E Letter Address in Extract"/>
    <w:basedOn w:val="LetAddLetterAddress"/>
    <w:rsid w:val="00FD64E5"/>
    <w:pPr>
      <w:spacing w:before="0" w:after="0"/>
      <w:ind w:left="720" w:right="720"/>
      <w:contextualSpacing w:val="0"/>
    </w:pPr>
  </w:style>
  <w:style w:type="paragraph" w:customStyle="1" w:styleId="LetAu-ELetterAuthorinExtract">
    <w:name w:val="LetAu-E Letter Author in Extract"/>
    <w:basedOn w:val="LetAuLetterAuthor"/>
    <w:rsid w:val="00FD64E5"/>
    <w:pPr>
      <w:spacing w:before="0"/>
      <w:ind w:left="720" w:right="720"/>
    </w:pPr>
  </w:style>
  <w:style w:type="paragraph" w:customStyle="1" w:styleId="LetAuAdd-ELetterAuthorAddressinExtract">
    <w:name w:val="LetAuAdd-E Letter Author Address in Extract"/>
    <w:basedOn w:val="LetAuAddLetterAuthorAddress"/>
    <w:rsid w:val="00FD64E5"/>
    <w:pPr>
      <w:spacing w:before="0"/>
      <w:ind w:left="720" w:right="720"/>
    </w:pPr>
  </w:style>
  <w:style w:type="paragraph" w:customStyle="1" w:styleId="CSTChapterSubtitle">
    <w:name w:val="CST Chapter Subtitle"/>
    <w:basedOn w:val="BaseHeading"/>
    <w:autoRedefine/>
    <w:rsid w:val="00FD64E5"/>
    <w:rPr>
      <w:sz w:val="28"/>
    </w:rPr>
  </w:style>
  <w:style w:type="paragraph" w:customStyle="1" w:styleId="PITPartIntroductionTitle">
    <w:name w:val="PIT Part Introduction Title"/>
    <w:basedOn w:val="PSTPartSubtitle"/>
    <w:qFormat/>
    <w:rsid w:val="00FD64E5"/>
    <w:pPr>
      <w:keepNext/>
      <w:spacing w:before="280"/>
    </w:pPr>
  </w:style>
  <w:style w:type="paragraph" w:customStyle="1" w:styleId="NNotation">
    <w:name w:val="N Notation"/>
    <w:basedOn w:val="BaseText"/>
    <w:qFormat/>
    <w:rsid w:val="00FD64E5"/>
    <w:pPr>
      <w:tabs>
        <w:tab w:val="left" w:pos="480"/>
      </w:tabs>
      <w:spacing w:line="560" w:lineRule="exact"/>
    </w:pPr>
  </w:style>
  <w:style w:type="paragraph" w:styleId="Revision">
    <w:name w:val="Revision"/>
    <w:hidden/>
    <w:uiPriority w:val="99"/>
    <w:semiHidden/>
    <w:rsid w:val="00FD64E5"/>
    <w:rPr>
      <w:rFonts w:ascii="Times New Roman" w:eastAsia="Times New Roman" w:hAnsi="Times New Roman"/>
    </w:rPr>
  </w:style>
  <w:style w:type="paragraph" w:customStyle="1" w:styleId="DIA-EDialogueinExtract">
    <w:name w:val="DIA-E Dialogue in Extract"/>
    <w:basedOn w:val="DIADialogue"/>
    <w:qFormat/>
    <w:rsid w:val="00FD64E5"/>
    <w:pPr>
      <w:tabs>
        <w:tab w:val="left" w:pos="4320"/>
      </w:tabs>
      <w:ind w:left="1440" w:right="720"/>
    </w:pPr>
  </w:style>
  <w:style w:type="paragraph" w:customStyle="1" w:styleId="VEVerseinExtract">
    <w:name w:val="VE Verse in Extract"/>
    <w:basedOn w:val="VVerse"/>
    <w:qFormat/>
    <w:rsid w:val="00FD64E5"/>
    <w:pPr>
      <w:tabs>
        <w:tab w:val="left" w:pos="1440"/>
        <w:tab w:val="left" w:pos="3600"/>
        <w:tab w:val="left" w:pos="4320"/>
        <w:tab w:val="left" w:pos="5040"/>
        <w:tab w:val="left" w:pos="5760"/>
      </w:tabs>
      <w:spacing w:before="120" w:after="120"/>
      <w:ind w:left="965" w:right="720"/>
    </w:pPr>
  </w:style>
  <w:style w:type="paragraph" w:customStyle="1" w:styleId="VESVerseinExtractSource">
    <w:name w:val="VES Verse in Extract Source"/>
    <w:basedOn w:val="VSVerseSource"/>
    <w:qFormat/>
    <w:rsid w:val="00FD64E5"/>
    <w:pPr>
      <w:spacing w:before="0"/>
      <w:ind w:left="720" w:right="720"/>
    </w:pPr>
  </w:style>
  <w:style w:type="paragraph" w:customStyle="1" w:styleId="AuQAuthorQuery">
    <w:name w:val="AuQ Author Query"/>
    <w:basedOn w:val="NtENotetoEditor"/>
    <w:qFormat/>
    <w:rsid w:val="00FD64E5"/>
    <w:rPr>
      <w:color w:val="0070C0"/>
    </w:rPr>
  </w:style>
  <w:style w:type="paragraph" w:customStyle="1" w:styleId="AppBegAppendixBegin">
    <w:name w:val="AppBeg Appendix Begin"/>
    <w:basedOn w:val="PriDocBegPrimaryDocumentBegin"/>
    <w:qFormat/>
    <w:rsid w:val="00FD64E5"/>
  </w:style>
  <w:style w:type="paragraph" w:customStyle="1" w:styleId="AppEndAppendixEnd">
    <w:name w:val="AppEnd Appendix End"/>
    <w:basedOn w:val="PriDocEndPrimaryDocumentEnd"/>
    <w:qFormat/>
    <w:rsid w:val="00FD64E5"/>
  </w:style>
  <w:style w:type="paragraph" w:customStyle="1" w:styleId="BoxBegBoxBegin">
    <w:name w:val="BoxBeg Box Begin"/>
    <w:basedOn w:val="PriDocBegPrimaryDocumentBegin"/>
    <w:qFormat/>
    <w:rsid w:val="00FD64E5"/>
  </w:style>
  <w:style w:type="paragraph" w:customStyle="1" w:styleId="BoxEndBoxEnd">
    <w:name w:val="BoxEnd Box End"/>
    <w:basedOn w:val="PriDocEndPrimaryDocumentEnd"/>
    <w:qFormat/>
    <w:rsid w:val="00FD64E5"/>
  </w:style>
  <w:style w:type="paragraph" w:customStyle="1" w:styleId="ExrBegExerciseBegin">
    <w:name w:val="ExrBeg Exercise Begin"/>
    <w:basedOn w:val="PriDocBegPrimaryDocumentBegin"/>
    <w:qFormat/>
    <w:rsid w:val="00FD64E5"/>
  </w:style>
  <w:style w:type="paragraph" w:customStyle="1" w:styleId="ExrEndExerciseEnd">
    <w:name w:val="ExrEnd Exercise End"/>
    <w:basedOn w:val="PriDocEndPrimaryDocumentEnd"/>
    <w:qFormat/>
    <w:rsid w:val="00FD64E5"/>
  </w:style>
  <w:style w:type="paragraph" w:customStyle="1" w:styleId="NotesBegNotesBegin">
    <w:name w:val="NotesBeg Notes Begin"/>
    <w:basedOn w:val="PriDocBegPrimaryDocumentBegin"/>
    <w:qFormat/>
    <w:rsid w:val="00FD64E5"/>
  </w:style>
  <w:style w:type="paragraph" w:customStyle="1" w:styleId="NotesEndNotesEnd">
    <w:name w:val="NotesEnd Notes End"/>
    <w:basedOn w:val="PriDocEndPrimaryDocumentEnd"/>
    <w:qFormat/>
    <w:rsid w:val="00FD64E5"/>
  </w:style>
  <w:style w:type="paragraph" w:customStyle="1" w:styleId="TSTableSource">
    <w:name w:val="TS Table Source"/>
    <w:basedOn w:val="TFNTableFootnote"/>
    <w:rsid w:val="00FD64E5"/>
    <w:pPr>
      <w:spacing w:before="0" w:after="560"/>
    </w:pPr>
  </w:style>
  <w:style w:type="paragraph" w:customStyle="1" w:styleId="TNTableNumber">
    <w:name w:val="TN Table Number"/>
    <w:basedOn w:val="TTTableTitle"/>
    <w:rsid w:val="00FD64E5"/>
    <w:pPr>
      <w:spacing w:before="560"/>
    </w:pPr>
    <w:rPr>
      <w:b/>
    </w:rPr>
  </w:style>
  <w:style w:type="paragraph" w:customStyle="1" w:styleId="ITCHIn-textTableColumnHead">
    <w:name w:val="ITCH In-text Table Column Head"/>
    <w:basedOn w:val="TCHTableColumnHead"/>
    <w:rsid w:val="00FD64E5"/>
  </w:style>
  <w:style w:type="paragraph" w:customStyle="1" w:styleId="ITBIn-textTableBody">
    <w:name w:val="ITB In-text Table Body"/>
    <w:basedOn w:val="TBTableBody"/>
    <w:rsid w:val="00FD64E5"/>
  </w:style>
  <w:style w:type="paragraph" w:customStyle="1" w:styleId="RefTxReferenceText">
    <w:name w:val="RefTx Reference Text"/>
    <w:basedOn w:val="BaseText"/>
    <w:rsid w:val="00FD64E5"/>
    <w:pPr>
      <w:spacing w:after="140" w:line="560" w:lineRule="exact"/>
      <w:ind w:left="720" w:hanging="720"/>
    </w:pPr>
  </w:style>
  <w:style w:type="paragraph" w:customStyle="1" w:styleId="DL-EDescriptiveListinExtract">
    <w:name w:val="DL-E Descriptive List in Extract"/>
    <w:basedOn w:val="DLDescriptiveList"/>
    <w:rsid w:val="00FD64E5"/>
    <w:pPr>
      <w:tabs>
        <w:tab w:val="left" w:pos="480"/>
      </w:tabs>
    </w:pPr>
  </w:style>
  <w:style w:type="paragraph" w:customStyle="1" w:styleId="N-ENotationinExtract">
    <w:name w:val="N-E Notation in Extract"/>
    <w:basedOn w:val="NNotation"/>
    <w:rsid w:val="00FD64E5"/>
  </w:style>
  <w:style w:type="paragraph" w:customStyle="1" w:styleId="Dis-EDisplayinExtract">
    <w:name w:val="Dis-E Display in Extract"/>
    <w:basedOn w:val="DDisplay"/>
    <w:rsid w:val="00FD64E5"/>
    <w:pPr>
      <w:ind w:left="720" w:right="720"/>
    </w:pPr>
  </w:style>
  <w:style w:type="paragraph" w:customStyle="1" w:styleId="DDisplay">
    <w:name w:val="D Display"/>
    <w:basedOn w:val="BaseText"/>
    <w:rsid w:val="00FD64E5"/>
    <w:pPr>
      <w:spacing w:before="280" w:after="280" w:line="480" w:lineRule="atLeast"/>
    </w:pPr>
  </w:style>
  <w:style w:type="paragraph" w:customStyle="1" w:styleId="PProgram">
    <w:name w:val="P Program"/>
    <w:basedOn w:val="BaseText"/>
    <w:rsid w:val="00FD64E5"/>
    <w:pPr>
      <w:spacing w:line="560" w:lineRule="exact"/>
    </w:pPr>
    <w:rPr>
      <w:rFonts w:ascii="Courier" w:hAnsi="Courier"/>
      <w:sz w:val="22"/>
    </w:rPr>
  </w:style>
  <w:style w:type="paragraph" w:customStyle="1" w:styleId="P-EPrograminExtract">
    <w:name w:val="P-E Program in Extract"/>
    <w:basedOn w:val="PProgram"/>
    <w:rsid w:val="00FD64E5"/>
    <w:pPr>
      <w:spacing w:before="280" w:after="280"/>
      <w:ind w:left="720" w:right="720"/>
    </w:pPr>
  </w:style>
  <w:style w:type="paragraph" w:customStyle="1" w:styleId="NTrDNumberedTreeDisplay">
    <w:name w:val="NTrD Numbered Tree Display"/>
    <w:basedOn w:val="BaseText"/>
    <w:rsid w:val="00FD64E5"/>
    <w:pPr>
      <w:spacing w:before="280" w:after="280" w:line="560" w:lineRule="exact"/>
    </w:pPr>
  </w:style>
  <w:style w:type="paragraph" w:customStyle="1" w:styleId="NTrD-ENumberedTreeDisplayinExtract">
    <w:name w:val="NTrD-E Numbered Tree Display in Extract"/>
    <w:basedOn w:val="NTrDNumberedTreeDisplay"/>
    <w:rsid w:val="00FD64E5"/>
    <w:pPr>
      <w:ind w:left="720" w:right="720"/>
    </w:pPr>
  </w:style>
  <w:style w:type="paragraph" w:customStyle="1" w:styleId="IEIndexMainEntry">
    <w:name w:val="IE Index Main Entry"/>
    <w:basedOn w:val="BaseText"/>
    <w:rsid w:val="00FD64E5"/>
    <w:pPr>
      <w:spacing w:line="560" w:lineRule="exact"/>
      <w:ind w:left="2160" w:hanging="2160"/>
    </w:pPr>
  </w:style>
  <w:style w:type="paragraph" w:customStyle="1" w:styleId="ISEIndexSubentry">
    <w:name w:val="ISE Index Subentry"/>
    <w:basedOn w:val="IEIndexMainEntry"/>
    <w:rsid w:val="00FD64E5"/>
    <w:pPr>
      <w:ind w:left="2880"/>
    </w:pPr>
  </w:style>
  <w:style w:type="paragraph" w:customStyle="1" w:styleId="IABIndexAlphabeticalBreak">
    <w:name w:val="IAB Index Alphabetical Break"/>
    <w:basedOn w:val="IEIndexMainEntry"/>
    <w:rsid w:val="00FD64E5"/>
    <w:pPr>
      <w:spacing w:before="560"/>
    </w:pPr>
  </w:style>
  <w:style w:type="paragraph" w:customStyle="1" w:styleId="ISSEIndexSubsubentry">
    <w:name w:val="ISSE Index Subsubentry"/>
    <w:basedOn w:val="ISEIndexSubentry"/>
    <w:rsid w:val="00FD64E5"/>
    <w:pPr>
      <w:ind w:left="3600"/>
    </w:pPr>
  </w:style>
  <w:style w:type="paragraph" w:customStyle="1" w:styleId="SbarTSidebarTitle">
    <w:name w:val="SbarT Sidebar Title"/>
    <w:basedOn w:val="SbarTxSidebarText"/>
    <w:rsid w:val="00FD64E5"/>
    <w:pPr>
      <w:spacing w:before="560"/>
    </w:pPr>
    <w:rPr>
      <w:b/>
      <w:sz w:val="28"/>
    </w:rPr>
  </w:style>
  <w:style w:type="paragraph" w:customStyle="1" w:styleId="SbarAuSidebarAuthor">
    <w:name w:val="SbarAu Sidebar Author"/>
    <w:basedOn w:val="SbarTxSidebarText"/>
    <w:rsid w:val="00FD64E5"/>
    <w:pPr>
      <w:spacing w:before="280"/>
    </w:pPr>
    <w:rPr>
      <w:b/>
    </w:rPr>
  </w:style>
  <w:style w:type="paragraph" w:customStyle="1" w:styleId="SbarSNSidebarSourceNote">
    <w:name w:val="SbarSN Sidebar Source Note"/>
    <w:basedOn w:val="SbarTxSidebarText"/>
    <w:rsid w:val="00FD64E5"/>
    <w:pPr>
      <w:spacing w:before="280"/>
    </w:pPr>
  </w:style>
  <w:style w:type="paragraph" w:customStyle="1" w:styleId="FgCFigureCaption">
    <w:name w:val="FgC Figure Caption"/>
    <w:basedOn w:val="BaseText"/>
    <w:link w:val="FgCFigureCaptionChar"/>
    <w:rsid w:val="00FD64E5"/>
    <w:pPr>
      <w:spacing w:line="560" w:lineRule="exact"/>
    </w:pPr>
  </w:style>
  <w:style w:type="character" w:customStyle="1" w:styleId="FgCFigureCaptionChar">
    <w:name w:val="FgC Figure Caption Char"/>
    <w:link w:val="FgCFigureCaption"/>
    <w:rsid w:val="00FD64E5"/>
    <w:rPr>
      <w:rFonts w:ascii="Times New Roman" w:eastAsia="Times New Roman" w:hAnsi="Times New Roman"/>
      <w:sz w:val="24"/>
    </w:rPr>
  </w:style>
  <w:style w:type="paragraph" w:customStyle="1" w:styleId="FgTFigureTitle">
    <w:name w:val="FgT Figure Title"/>
    <w:basedOn w:val="FgCFigureCaption"/>
    <w:rsid w:val="00FD64E5"/>
  </w:style>
  <w:style w:type="paragraph" w:customStyle="1" w:styleId="FgNFigureNumber">
    <w:name w:val="FgN Figure Number"/>
    <w:basedOn w:val="FgTFigureTitle"/>
    <w:rsid w:val="00FD64E5"/>
    <w:pPr>
      <w:spacing w:before="560"/>
    </w:pPr>
  </w:style>
  <w:style w:type="paragraph" w:customStyle="1" w:styleId="FgSFigureSource">
    <w:name w:val="FgS Figure Source"/>
    <w:basedOn w:val="FgCFigureCaption"/>
    <w:rsid w:val="00FD64E5"/>
    <w:pPr>
      <w:spacing w:after="560"/>
    </w:pPr>
  </w:style>
  <w:style w:type="paragraph" w:customStyle="1" w:styleId="NtDNotetoDesign">
    <w:name w:val="NtD Note to Design"/>
    <w:basedOn w:val="NtENotetoEditor"/>
    <w:rsid w:val="00FD64E5"/>
    <w:rPr>
      <w:color w:val="FF00FF"/>
    </w:rPr>
  </w:style>
  <w:style w:type="paragraph" w:customStyle="1" w:styleId="DHDisplayHead">
    <w:name w:val="DH Display Head"/>
    <w:basedOn w:val="BaseText"/>
    <w:rsid w:val="00FD64E5"/>
    <w:pPr>
      <w:spacing w:before="280" w:line="560" w:lineRule="exact"/>
    </w:pPr>
    <w:rPr>
      <w:b/>
    </w:rPr>
  </w:style>
  <w:style w:type="paragraph" w:customStyle="1" w:styleId="SDSubdisplay">
    <w:name w:val="SD Subdisplay"/>
    <w:basedOn w:val="DDisplay"/>
    <w:rsid w:val="00FD64E5"/>
    <w:pPr>
      <w:spacing w:before="0" w:after="0"/>
      <w:ind w:left="720"/>
    </w:pPr>
  </w:style>
  <w:style w:type="paragraph" w:customStyle="1" w:styleId="SSDSubsubdisplay">
    <w:name w:val="SSD Subsubdisplay"/>
    <w:basedOn w:val="SDSubdisplay"/>
    <w:rsid w:val="00FD64E5"/>
    <w:pPr>
      <w:ind w:left="1440"/>
    </w:pPr>
  </w:style>
  <w:style w:type="paragraph" w:customStyle="1" w:styleId="ExrLv1TxExerciseText">
    <w:name w:val="ExrLv1Tx Exercise Text"/>
    <w:basedOn w:val="BaseText"/>
    <w:rsid w:val="00FD64E5"/>
    <w:pPr>
      <w:spacing w:before="280" w:after="280" w:line="560" w:lineRule="exact"/>
    </w:pPr>
  </w:style>
  <w:style w:type="paragraph" w:customStyle="1" w:styleId="ExrLv2TxSubexerciseText">
    <w:name w:val="ExrLv2Tx Subexercise Text"/>
    <w:basedOn w:val="ExrLv1TxExerciseText"/>
    <w:rsid w:val="00FD64E5"/>
    <w:pPr>
      <w:spacing w:before="0"/>
      <w:ind w:left="720"/>
    </w:pPr>
  </w:style>
  <w:style w:type="paragraph" w:customStyle="1" w:styleId="ExrLv3TxSubsubexerciseText">
    <w:name w:val="ExrLv3Tx Subsubexercise Text"/>
    <w:basedOn w:val="ExrLv2TxSubexerciseText"/>
    <w:rsid w:val="00FD64E5"/>
    <w:pPr>
      <w:ind w:left="1440"/>
    </w:pPr>
  </w:style>
  <w:style w:type="paragraph" w:customStyle="1" w:styleId="NTNoteText">
    <w:name w:val="NT Note Text"/>
    <w:basedOn w:val="BaseText"/>
    <w:link w:val="NTNoteTextChar"/>
    <w:rsid w:val="00FD64E5"/>
    <w:pPr>
      <w:spacing w:after="280" w:line="560" w:lineRule="exact"/>
    </w:pPr>
  </w:style>
  <w:style w:type="paragraph" w:customStyle="1" w:styleId="FNFootnoteText">
    <w:name w:val="FN Footnote Text"/>
    <w:basedOn w:val="BaseText"/>
    <w:rsid w:val="00FD64E5"/>
    <w:pPr>
      <w:spacing w:line="560" w:lineRule="exact"/>
    </w:pPr>
  </w:style>
  <w:style w:type="paragraph" w:customStyle="1" w:styleId="RHRRunningHeadRecto">
    <w:name w:val="RHR Running Head Recto"/>
    <w:basedOn w:val="BaseText"/>
    <w:link w:val="RHRRunningHeadRectoChar"/>
    <w:rsid w:val="00FD64E5"/>
    <w:pPr>
      <w:spacing w:line="560" w:lineRule="exact"/>
    </w:pPr>
  </w:style>
  <w:style w:type="paragraph" w:customStyle="1" w:styleId="RHVRunningHeadVerso">
    <w:name w:val="RHV Running Head Verso"/>
    <w:basedOn w:val="RHRRunningHeadRecto"/>
    <w:link w:val="RHVRunningHeadVersoChar"/>
    <w:rsid w:val="00FD64E5"/>
  </w:style>
  <w:style w:type="paragraph" w:customStyle="1" w:styleId="COContributorName">
    <w:name w:val="CO Contributor Name"/>
    <w:basedOn w:val="BaseText"/>
    <w:rsid w:val="00FD64E5"/>
    <w:pPr>
      <w:spacing w:before="280" w:line="560" w:lineRule="exact"/>
    </w:pPr>
    <w:rPr>
      <w:b/>
    </w:rPr>
  </w:style>
  <w:style w:type="paragraph" w:customStyle="1" w:styleId="COBContributorBio">
    <w:name w:val="COB Contributor Bio"/>
    <w:basedOn w:val="BaseText"/>
    <w:rsid w:val="00FD64E5"/>
    <w:pPr>
      <w:spacing w:after="280" w:line="560" w:lineRule="exact"/>
    </w:pPr>
  </w:style>
  <w:style w:type="paragraph" w:customStyle="1" w:styleId="FBHFrontmatterBackmatterHead">
    <w:name w:val="FBH Frontmatter/Backmatter Head"/>
    <w:basedOn w:val="CTChapterTitle"/>
    <w:rsid w:val="00FD64E5"/>
  </w:style>
  <w:style w:type="paragraph" w:customStyle="1" w:styleId="BaseHeading">
    <w:name w:val="Base Heading"/>
    <w:qFormat/>
    <w:rsid w:val="00FD64E5"/>
    <w:pPr>
      <w:spacing w:line="560" w:lineRule="exact"/>
    </w:pPr>
    <w:rPr>
      <w:rFonts w:ascii="Times New Roman" w:eastAsia="Times New Roman" w:hAnsi="Times New Roman"/>
      <w:sz w:val="36"/>
    </w:rPr>
  </w:style>
  <w:style w:type="paragraph" w:customStyle="1" w:styleId="BaseText">
    <w:name w:val="Base Text"/>
    <w:link w:val="BaseTextChar"/>
    <w:qFormat/>
    <w:rsid w:val="00FD64E5"/>
    <w:rPr>
      <w:rFonts w:ascii="Times New Roman" w:eastAsia="Times New Roman" w:hAnsi="Times New Roman"/>
      <w:sz w:val="24"/>
    </w:rPr>
  </w:style>
  <w:style w:type="paragraph" w:customStyle="1" w:styleId="BibTxBibliographyText">
    <w:name w:val="BibTx Bibliography Text"/>
    <w:basedOn w:val="BaseText"/>
    <w:rsid w:val="00FD64E5"/>
    <w:pPr>
      <w:spacing w:after="140" w:line="560" w:lineRule="exact"/>
      <w:ind w:left="720" w:hanging="720"/>
    </w:pPr>
  </w:style>
  <w:style w:type="paragraph" w:customStyle="1" w:styleId="H4MHeadingLevel4Math">
    <w:name w:val="H4M Heading Level 4 Math"/>
    <w:basedOn w:val="H4HeadingLevel4"/>
    <w:rsid w:val="00FD64E5"/>
    <w:pPr>
      <w:spacing w:after="360"/>
    </w:pPr>
  </w:style>
  <w:style w:type="paragraph" w:styleId="BlockText">
    <w:name w:val="Block Text"/>
    <w:basedOn w:val="Normal"/>
    <w:uiPriority w:val="99"/>
    <w:rsid w:val="00FD64E5"/>
    <w:pPr>
      <w:spacing w:after="120"/>
      <w:ind w:left="1440" w:right="1440"/>
    </w:pPr>
  </w:style>
  <w:style w:type="paragraph" w:customStyle="1" w:styleId="H5MHeadingLevel5Math">
    <w:name w:val="H5M Heading Level 5 Math"/>
    <w:basedOn w:val="H5HeadingLevel5"/>
    <w:rsid w:val="00FD64E5"/>
    <w:pPr>
      <w:spacing w:after="360"/>
    </w:pPr>
  </w:style>
  <w:style w:type="paragraph" w:customStyle="1" w:styleId="NoteCNotetoComp">
    <w:name w:val="NoteC Note to Comp"/>
    <w:basedOn w:val="BaseText"/>
    <w:rsid w:val="00FD64E5"/>
    <w:pPr>
      <w:spacing w:before="360" w:after="360" w:line="360" w:lineRule="exact"/>
    </w:pPr>
    <w:rPr>
      <w:color w:val="FF0000"/>
      <w:sz w:val="28"/>
    </w:rPr>
  </w:style>
  <w:style w:type="paragraph" w:customStyle="1" w:styleId="NoteDNotetoDesign">
    <w:name w:val="NoteD Note to Design"/>
    <w:basedOn w:val="Normal"/>
    <w:rsid w:val="00FD64E5"/>
    <w:pPr>
      <w:spacing w:before="360" w:after="360" w:line="360" w:lineRule="exact"/>
    </w:pPr>
    <w:rPr>
      <w:color w:val="FF00FF"/>
      <w:sz w:val="28"/>
    </w:rPr>
  </w:style>
  <w:style w:type="paragraph" w:customStyle="1" w:styleId="NoteENotetoEditor">
    <w:name w:val="NoteE Note to Editor"/>
    <w:basedOn w:val="NoteCNotetoComp"/>
    <w:rsid w:val="00FD64E5"/>
    <w:rPr>
      <w:color w:val="008000"/>
    </w:rPr>
  </w:style>
  <w:style w:type="paragraph" w:customStyle="1" w:styleId="FBHFrontmatterHead">
    <w:name w:val="FBH Frontmatter Head"/>
    <w:basedOn w:val="CTChapterTitle"/>
    <w:rsid w:val="00FD64E5"/>
  </w:style>
  <w:style w:type="paragraph" w:customStyle="1" w:styleId="LList">
    <w:name w:val="L List"/>
    <w:basedOn w:val="ULUnnumberedList"/>
    <w:qFormat/>
    <w:rsid w:val="00FD64E5"/>
  </w:style>
  <w:style w:type="paragraph" w:customStyle="1" w:styleId="L-EListinExtract">
    <w:name w:val="L-E List in Extract"/>
    <w:basedOn w:val="ULUnnumberedList"/>
    <w:qFormat/>
    <w:rsid w:val="00FD64E5"/>
    <w:pPr>
      <w:ind w:left="1080"/>
    </w:pPr>
  </w:style>
  <w:style w:type="paragraph" w:customStyle="1" w:styleId="E-MExtractMultiple">
    <w:name w:val="E-M Extract Multiple"/>
    <w:basedOn w:val="EExtract"/>
    <w:qFormat/>
    <w:rsid w:val="00FD64E5"/>
    <w:pPr>
      <w:spacing w:after="120"/>
    </w:pPr>
  </w:style>
  <w:style w:type="paragraph" w:customStyle="1" w:styleId="H-EHeadinExtract">
    <w:name w:val="H-E Head in Extract"/>
    <w:basedOn w:val="LH-EListHeadinExtract"/>
    <w:qFormat/>
    <w:rsid w:val="00FD64E5"/>
  </w:style>
  <w:style w:type="paragraph" w:customStyle="1" w:styleId="HAAHead">
    <w:name w:val="HA A Head"/>
    <w:basedOn w:val="SpH1SpecialHeading1"/>
    <w:qFormat/>
    <w:rsid w:val="00FD64E5"/>
    <w:pPr>
      <w:outlineLvl w:val="0"/>
    </w:pPr>
  </w:style>
  <w:style w:type="paragraph" w:customStyle="1" w:styleId="SBHSpaceBreakHalfLine">
    <w:name w:val="SBH Space Break HalfLine"/>
    <w:basedOn w:val="SBSpaceBreak"/>
    <w:qFormat/>
    <w:rsid w:val="00FD64E5"/>
    <w:pPr>
      <w:spacing w:line="280" w:lineRule="exact"/>
    </w:pPr>
    <w:rPr>
      <w:rFonts w:ascii="Courier New" w:hAnsi="Courier New"/>
    </w:rPr>
  </w:style>
  <w:style w:type="paragraph" w:customStyle="1" w:styleId="NHNotesHead">
    <w:name w:val="NH Notes Head"/>
    <w:basedOn w:val="BaseHeading"/>
    <w:rsid w:val="00FD64E5"/>
    <w:pPr>
      <w:autoSpaceDE w:val="0"/>
      <w:autoSpaceDN w:val="0"/>
      <w:adjustRightInd w:val="0"/>
      <w:spacing w:before="360" w:after="280"/>
    </w:pPr>
    <w:rPr>
      <w:b/>
      <w:sz w:val="32"/>
      <w:szCs w:val="24"/>
    </w:rPr>
  </w:style>
  <w:style w:type="paragraph" w:customStyle="1" w:styleId="BkTBookTitle">
    <w:name w:val="BkT Book Title"/>
    <w:basedOn w:val="BaseText"/>
    <w:rsid w:val="00FD64E5"/>
    <w:pPr>
      <w:spacing w:line="560" w:lineRule="exact"/>
      <w:jc w:val="right"/>
    </w:pPr>
    <w:rPr>
      <w:szCs w:val="24"/>
    </w:rPr>
  </w:style>
  <w:style w:type="paragraph" w:customStyle="1" w:styleId="SecTSectionTitle">
    <w:name w:val="SecT Section Title"/>
    <w:basedOn w:val="BaseText"/>
    <w:rsid w:val="00FD64E5"/>
    <w:pPr>
      <w:spacing w:line="560" w:lineRule="exact"/>
      <w:jc w:val="right"/>
    </w:pPr>
    <w:rPr>
      <w:szCs w:val="24"/>
    </w:rPr>
  </w:style>
  <w:style w:type="paragraph" w:customStyle="1" w:styleId="BibRefHeadBibRefHead">
    <w:name w:val="BibRefHead BibRef Head"/>
    <w:basedOn w:val="BaseHeading"/>
    <w:rsid w:val="00FD64E5"/>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FD64E5"/>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FD64E5"/>
    <w:pPr>
      <w:spacing w:before="280" w:line="560" w:lineRule="exact"/>
      <w:ind w:left="720" w:right="720"/>
    </w:pPr>
  </w:style>
  <w:style w:type="paragraph" w:customStyle="1" w:styleId="Algorithm">
    <w:name w:val="Algorithm"/>
    <w:basedOn w:val="DEDisplayEquation"/>
    <w:rsid w:val="00FD64E5"/>
  </w:style>
  <w:style w:type="paragraph" w:customStyle="1" w:styleId="Assumption">
    <w:name w:val="Assumption"/>
    <w:basedOn w:val="DEDisplayEquation"/>
    <w:rsid w:val="00FD64E5"/>
  </w:style>
  <w:style w:type="paragraph" w:customStyle="1" w:styleId="Axiom">
    <w:name w:val="Axiom"/>
    <w:basedOn w:val="DEDisplayEquation"/>
    <w:rsid w:val="00FD64E5"/>
  </w:style>
  <w:style w:type="paragraph" w:customStyle="1" w:styleId="Case">
    <w:name w:val="Case"/>
    <w:basedOn w:val="DEDisplayEquation"/>
    <w:rsid w:val="00FD64E5"/>
  </w:style>
  <w:style w:type="paragraph" w:customStyle="1" w:styleId="Claim">
    <w:name w:val="Claim"/>
    <w:basedOn w:val="DEDisplayEquation"/>
    <w:rsid w:val="00FD64E5"/>
  </w:style>
  <w:style w:type="paragraph" w:customStyle="1" w:styleId="Conjunction">
    <w:name w:val="Conjunction"/>
    <w:basedOn w:val="DEDisplayEquation"/>
    <w:rsid w:val="00FD64E5"/>
  </w:style>
  <w:style w:type="paragraph" w:customStyle="1" w:styleId="Corollary">
    <w:name w:val="Corollary"/>
    <w:basedOn w:val="DEDisplayEquation"/>
    <w:rsid w:val="00FD64E5"/>
  </w:style>
  <w:style w:type="paragraph" w:customStyle="1" w:styleId="Definition">
    <w:name w:val="Definition"/>
    <w:basedOn w:val="DEDisplayEquation"/>
    <w:rsid w:val="00FD64E5"/>
  </w:style>
  <w:style w:type="paragraph" w:customStyle="1" w:styleId="Hypothesis">
    <w:name w:val="Hypothesis"/>
    <w:basedOn w:val="DEDisplayEquation"/>
    <w:rsid w:val="00FD64E5"/>
  </w:style>
  <w:style w:type="paragraph" w:customStyle="1" w:styleId="Lemma">
    <w:name w:val="Lemma"/>
    <w:basedOn w:val="DEDisplayEquation"/>
    <w:rsid w:val="00FD64E5"/>
  </w:style>
  <w:style w:type="paragraph" w:customStyle="1" w:styleId="Note">
    <w:name w:val="Note"/>
    <w:basedOn w:val="DEDisplayEquation"/>
    <w:rsid w:val="00FD64E5"/>
  </w:style>
  <w:style w:type="paragraph" w:customStyle="1" w:styleId="Observation">
    <w:name w:val="Observation"/>
    <w:basedOn w:val="DEDisplayEquation"/>
    <w:rsid w:val="00FD64E5"/>
  </w:style>
  <w:style w:type="paragraph" w:customStyle="1" w:styleId="Proof">
    <w:name w:val="Proof"/>
    <w:basedOn w:val="DEDisplayEquation"/>
    <w:rsid w:val="00FD64E5"/>
  </w:style>
  <w:style w:type="paragraph" w:customStyle="1" w:styleId="Proposition">
    <w:name w:val="Proposition"/>
    <w:basedOn w:val="DEDisplayEquation"/>
    <w:rsid w:val="00FD64E5"/>
  </w:style>
  <w:style w:type="paragraph" w:customStyle="1" w:styleId="Remark">
    <w:name w:val="Remark"/>
    <w:basedOn w:val="DEDisplayEquation"/>
    <w:rsid w:val="00FD64E5"/>
  </w:style>
  <w:style w:type="paragraph" w:customStyle="1" w:styleId="Result">
    <w:name w:val="Result"/>
    <w:basedOn w:val="DEDisplayEquation"/>
    <w:rsid w:val="00FD64E5"/>
  </w:style>
  <w:style w:type="paragraph" w:customStyle="1" w:styleId="Rule">
    <w:name w:val="Rule"/>
    <w:basedOn w:val="DEDisplayEquation"/>
    <w:rsid w:val="00FD64E5"/>
  </w:style>
  <w:style w:type="paragraph" w:customStyle="1" w:styleId="SplCase">
    <w:name w:val="SplCase"/>
    <w:basedOn w:val="DEDisplayEquation"/>
    <w:rsid w:val="00FD64E5"/>
  </w:style>
  <w:style w:type="paragraph" w:customStyle="1" w:styleId="Theorem">
    <w:name w:val="Theorem"/>
    <w:basedOn w:val="DEDisplayEquation"/>
    <w:rsid w:val="00FD64E5"/>
  </w:style>
  <w:style w:type="paragraph" w:customStyle="1" w:styleId="AppTAppendixTitle">
    <w:name w:val="AppT Appendix Title"/>
    <w:basedOn w:val="H1HeadingLevel1"/>
    <w:qFormat/>
    <w:rsid w:val="00FD64E5"/>
  </w:style>
  <w:style w:type="paragraph" w:customStyle="1" w:styleId="DIASDialogueSpeaker">
    <w:name w:val="DIAS Dialogue Speaker"/>
    <w:basedOn w:val="DIADialogue"/>
    <w:next w:val="DIADialogue"/>
    <w:qFormat/>
    <w:rsid w:val="00FD64E5"/>
  </w:style>
  <w:style w:type="paragraph" w:customStyle="1" w:styleId="DIAS-EDialogueSpeakerinExtract">
    <w:name w:val="DIAS-E Dialogue Speaker in Extract"/>
    <w:basedOn w:val="DIA-EDialogueinExtract"/>
    <w:next w:val="DIA-EDialogueinExtract"/>
    <w:qFormat/>
    <w:rsid w:val="00FD64E5"/>
  </w:style>
  <w:style w:type="paragraph" w:customStyle="1" w:styleId="IntTxInterviewText">
    <w:name w:val="IntTx Interview Text"/>
    <w:basedOn w:val="BaseText"/>
    <w:autoRedefine/>
    <w:rsid w:val="00FD64E5"/>
    <w:pPr>
      <w:spacing w:line="560" w:lineRule="exact"/>
      <w:ind w:firstLine="720"/>
    </w:pPr>
    <w:rPr>
      <w:color w:val="000080"/>
    </w:rPr>
  </w:style>
  <w:style w:type="paragraph" w:customStyle="1" w:styleId="IntSInterviewSpeaker">
    <w:name w:val="IntS Interview Speaker"/>
    <w:basedOn w:val="IntTxInterviewText"/>
    <w:qFormat/>
    <w:rsid w:val="00FD64E5"/>
  </w:style>
  <w:style w:type="paragraph" w:customStyle="1" w:styleId="ITIndexTitle">
    <w:name w:val="IT Index Title"/>
    <w:basedOn w:val="BaseHeading"/>
    <w:next w:val="IABIndexAlphabeticalBreak"/>
    <w:rsid w:val="00FD64E5"/>
    <w:pPr>
      <w:autoSpaceDE w:val="0"/>
      <w:autoSpaceDN w:val="0"/>
      <w:adjustRightInd w:val="0"/>
      <w:spacing w:before="360" w:after="280"/>
    </w:pPr>
    <w:rPr>
      <w:b/>
      <w:szCs w:val="24"/>
    </w:rPr>
  </w:style>
  <w:style w:type="character" w:customStyle="1" w:styleId="EqCOEquationCallOut">
    <w:name w:val="EqCO Equation Call Out"/>
    <w:rsid w:val="00FD64E5"/>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FD64E5"/>
  </w:style>
  <w:style w:type="paragraph" w:customStyle="1" w:styleId="IHIndexHead">
    <w:name w:val="IH Index Head"/>
    <w:basedOn w:val="BaseHeading"/>
    <w:next w:val="IABIndexAlphabeticalBreak"/>
    <w:rsid w:val="00FD64E5"/>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FD64E5"/>
    <w:pPr>
      <w:autoSpaceDE w:val="0"/>
      <w:autoSpaceDN w:val="0"/>
      <w:adjustRightInd w:val="0"/>
    </w:pPr>
    <w:rPr>
      <w:szCs w:val="24"/>
    </w:rPr>
  </w:style>
  <w:style w:type="paragraph" w:customStyle="1" w:styleId="NCNoteTextContinuation">
    <w:name w:val="NC Note Text Continuation"/>
    <w:basedOn w:val="BaseText"/>
    <w:rsid w:val="00FD64E5"/>
    <w:pPr>
      <w:spacing w:after="280" w:line="560" w:lineRule="exact"/>
    </w:pPr>
  </w:style>
  <w:style w:type="paragraph" w:customStyle="1" w:styleId="BibRefNotesBibRefNotes">
    <w:name w:val="BibRefNotes BibRef Notes"/>
    <w:basedOn w:val="BaseText"/>
    <w:rsid w:val="00FD64E5"/>
    <w:pPr>
      <w:spacing w:after="140" w:line="560" w:lineRule="exact"/>
      <w:ind w:left="720" w:hanging="720"/>
    </w:pPr>
  </w:style>
  <w:style w:type="character" w:customStyle="1" w:styleId="monospace">
    <w:name w:val="monospace"/>
    <w:qFormat/>
    <w:rsid w:val="00FD64E5"/>
    <w:rPr>
      <w:rFonts w:ascii="Courier New" w:hAnsi="Courier New"/>
    </w:rPr>
  </w:style>
  <w:style w:type="character" w:customStyle="1" w:styleId="sansserif">
    <w:name w:val="sansserif"/>
    <w:qFormat/>
    <w:rsid w:val="00FD64E5"/>
    <w:rPr>
      <w:rFonts w:ascii="Arial" w:hAnsi="Arial"/>
    </w:rPr>
  </w:style>
  <w:style w:type="character" w:customStyle="1" w:styleId="BaseTextChar">
    <w:name w:val="Base Text Char"/>
    <w:link w:val="BaseText"/>
    <w:rsid w:val="00BF69FC"/>
    <w:rPr>
      <w:rFonts w:ascii="Times New Roman" w:eastAsia="Times New Roman" w:hAnsi="Times New Roman"/>
      <w:sz w:val="24"/>
    </w:rPr>
  </w:style>
  <w:style w:type="character" w:customStyle="1" w:styleId="NTNoteTextChar">
    <w:name w:val="NT Note Text Char"/>
    <w:basedOn w:val="BaseTextChar"/>
    <w:link w:val="NTNoteText"/>
    <w:rsid w:val="00BF69FC"/>
    <w:rPr>
      <w:rFonts w:ascii="Times New Roman" w:eastAsia="Times New Roman" w:hAnsi="Times New Roman"/>
      <w:sz w:val="24"/>
    </w:rPr>
  </w:style>
  <w:style w:type="character" w:customStyle="1" w:styleId="RHRRunningHeadRectoChar">
    <w:name w:val="RHR Running Head Recto Char"/>
    <w:basedOn w:val="BaseTextChar"/>
    <w:link w:val="RHRRunningHeadRecto"/>
    <w:rsid w:val="00C61D18"/>
    <w:rPr>
      <w:rFonts w:ascii="Times New Roman" w:eastAsia="Times New Roman" w:hAnsi="Times New Roman"/>
      <w:sz w:val="24"/>
    </w:rPr>
  </w:style>
  <w:style w:type="character" w:customStyle="1" w:styleId="RHVRunningHeadVersoChar">
    <w:name w:val="RHV Running Head Verso Char"/>
    <w:basedOn w:val="RHRRunningHeadRectoChar"/>
    <w:link w:val="RHVRunningHeadVerso"/>
    <w:rsid w:val="00C61D18"/>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E9E"/>
    <w:rPr>
      <w:rFonts w:ascii="Times New Roman" w:eastAsia="Times New Roman" w:hAnsi="Times New Roman"/>
    </w:rPr>
  </w:style>
  <w:style w:type="paragraph" w:styleId="Heading1">
    <w:name w:val="heading 1"/>
    <w:basedOn w:val="Normal"/>
    <w:next w:val="Normal"/>
    <w:link w:val="Heading1Char"/>
    <w:uiPriority w:val="9"/>
    <w:qFormat/>
    <w:rsid w:val="00FD64E5"/>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FD64E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D64E5"/>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FD64E5"/>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1BE3"/>
    <w:rPr>
      <w:rFonts w:ascii="Arial" w:eastAsia="Times New Roman" w:hAnsi="Arial"/>
      <w:b/>
      <w:kern w:val="32"/>
      <w:sz w:val="32"/>
    </w:rPr>
  </w:style>
  <w:style w:type="character" w:customStyle="1" w:styleId="Heading2Char">
    <w:name w:val="Heading 2 Char"/>
    <w:link w:val="Heading2"/>
    <w:uiPriority w:val="9"/>
    <w:rsid w:val="00FD64E5"/>
    <w:rPr>
      <w:rFonts w:ascii="Cambria" w:eastAsia="Times New Roman" w:hAnsi="Cambria"/>
      <w:b/>
      <w:bCs/>
      <w:i/>
      <w:iCs/>
      <w:sz w:val="28"/>
      <w:szCs w:val="28"/>
    </w:rPr>
  </w:style>
  <w:style w:type="paragraph" w:styleId="Footer">
    <w:name w:val="footer"/>
    <w:basedOn w:val="Normal"/>
    <w:link w:val="FooterChar"/>
    <w:uiPriority w:val="99"/>
    <w:rsid w:val="001F1BE3"/>
    <w:pPr>
      <w:tabs>
        <w:tab w:val="center" w:pos="4320"/>
        <w:tab w:val="right" w:pos="8640"/>
      </w:tabs>
    </w:pPr>
    <w:rPr>
      <w:lang w:val="x-none" w:eastAsia="x-none"/>
    </w:rPr>
  </w:style>
  <w:style w:type="character" w:customStyle="1" w:styleId="FooterChar">
    <w:name w:val="Footer Char"/>
    <w:link w:val="Footer"/>
    <w:uiPriority w:val="99"/>
    <w:rsid w:val="001F1BE3"/>
    <w:rPr>
      <w:rFonts w:ascii="Times New Roman" w:eastAsia="Times New Roman" w:hAnsi="Times New Roman" w:cs="Times New Roman"/>
      <w:sz w:val="24"/>
      <w:szCs w:val="24"/>
    </w:rPr>
  </w:style>
  <w:style w:type="character" w:styleId="PageNumber">
    <w:name w:val="page number"/>
    <w:basedOn w:val="DefaultParagraphFont"/>
    <w:uiPriority w:val="99"/>
    <w:rsid w:val="001F1BE3"/>
  </w:style>
  <w:style w:type="paragraph" w:styleId="FootnoteText">
    <w:name w:val="footnote text"/>
    <w:basedOn w:val="Normal"/>
    <w:link w:val="FootnoteTextChar"/>
    <w:uiPriority w:val="99"/>
    <w:semiHidden/>
    <w:rsid w:val="001F1BE3"/>
    <w:rPr>
      <w:lang w:val="x-none" w:eastAsia="x-none"/>
    </w:rPr>
  </w:style>
  <w:style w:type="character" w:customStyle="1" w:styleId="FootnoteTextChar">
    <w:name w:val="Footnote Text Char"/>
    <w:link w:val="FootnoteText"/>
    <w:uiPriority w:val="99"/>
    <w:semiHidden/>
    <w:rsid w:val="001F1BE3"/>
    <w:rPr>
      <w:rFonts w:ascii="Times New Roman" w:eastAsia="Times New Roman" w:hAnsi="Times New Roman" w:cs="Times New Roman"/>
      <w:sz w:val="20"/>
      <w:szCs w:val="20"/>
    </w:rPr>
  </w:style>
  <w:style w:type="character" w:styleId="Hyperlink">
    <w:name w:val="Hyperlink"/>
    <w:uiPriority w:val="99"/>
    <w:rsid w:val="00FD64E5"/>
    <w:rPr>
      <w:color w:val="0000FF"/>
      <w:u w:val="none"/>
    </w:rPr>
  </w:style>
  <w:style w:type="character" w:customStyle="1" w:styleId="p12">
    <w:name w:val="p12"/>
    <w:basedOn w:val="DefaultParagraphFont"/>
    <w:rsid w:val="001F1BE3"/>
  </w:style>
  <w:style w:type="paragraph" w:styleId="HTMLPreformatted">
    <w:name w:val="HTML Preformatted"/>
    <w:basedOn w:val="Normal"/>
    <w:link w:val="HTMLPreformattedChar"/>
    <w:uiPriority w:val="99"/>
    <w:rsid w:val="001F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1F1BE3"/>
    <w:rPr>
      <w:rFonts w:ascii="Courier New" w:eastAsia="Times New Roman" w:hAnsi="Courier New" w:cs="Courier New"/>
      <w:sz w:val="20"/>
      <w:szCs w:val="20"/>
    </w:rPr>
  </w:style>
  <w:style w:type="character" w:styleId="Emphasis">
    <w:name w:val="Emphasis"/>
    <w:uiPriority w:val="20"/>
    <w:qFormat/>
    <w:rsid w:val="001F1BE3"/>
    <w:rPr>
      <w:i/>
      <w:iCs/>
    </w:rPr>
  </w:style>
  <w:style w:type="paragraph" w:styleId="Header">
    <w:name w:val="header"/>
    <w:basedOn w:val="Normal"/>
    <w:link w:val="HeaderChar"/>
    <w:uiPriority w:val="99"/>
    <w:rsid w:val="001F1BE3"/>
    <w:pPr>
      <w:tabs>
        <w:tab w:val="center" w:pos="4320"/>
        <w:tab w:val="right" w:pos="8640"/>
      </w:tabs>
    </w:pPr>
    <w:rPr>
      <w:lang w:val="x-none" w:eastAsia="x-none"/>
    </w:rPr>
  </w:style>
  <w:style w:type="character" w:customStyle="1" w:styleId="HeaderChar">
    <w:name w:val="Header Char"/>
    <w:link w:val="Header"/>
    <w:uiPriority w:val="99"/>
    <w:rsid w:val="001F1BE3"/>
    <w:rPr>
      <w:rFonts w:ascii="Times New Roman" w:eastAsia="Times New Roman" w:hAnsi="Times New Roman" w:cs="Times New Roman"/>
      <w:sz w:val="24"/>
      <w:szCs w:val="24"/>
    </w:rPr>
  </w:style>
  <w:style w:type="table" w:styleId="TableGrid">
    <w:name w:val="Table Grid"/>
    <w:basedOn w:val="TableNormal"/>
    <w:uiPriority w:val="59"/>
    <w:rsid w:val="001F1BE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1F1BE3"/>
    <w:pPr>
      <w:spacing w:before="100" w:beforeAutospacing="1" w:after="100" w:afterAutospacing="1"/>
    </w:pPr>
  </w:style>
  <w:style w:type="character" w:customStyle="1" w:styleId="m">
    <w:name w:val="m"/>
    <w:basedOn w:val="DefaultParagraphFont"/>
    <w:rsid w:val="001F1BE3"/>
  </w:style>
  <w:style w:type="paragraph" w:styleId="NormalWeb">
    <w:name w:val="Normal (Web)"/>
    <w:basedOn w:val="Normal"/>
    <w:uiPriority w:val="99"/>
    <w:rsid w:val="001F1BE3"/>
    <w:pPr>
      <w:spacing w:before="100" w:beforeAutospacing="1" w:after="100" w:afterAutospacing="1"/>
    </w:pPr>
  </w:style>
  <w:style w:type="character" w:customStyle="1" w:styleId="grame">
    <w:name w:val="grame"/>
    <w:basedOn w:val="DefaultParagraphFont"/>
    <w:rsid w:val="001F1BE3"/>
  </w:style>
  <w:style w:type="character" w:styleId="FollowedHyperlink">
    <w:name w:val="FollowedHyperlink"/>
    <w:uiPriority w:val="99"/>
    <w:rsid w:val="001F1BE3"/>
    <w:rPr>
      <w:color w:val="800080"/>
      <w:u w:val="single"/>
    </w:rPr>
  </w:style>
  <w:style w:type="paragraph" w:styleId="BalloonText">
    <w:name w:val="Balloon Text"/>
    <w:basedOn w:val="Normal"/>
    <w:link w:val="BalloonTextChar"/>
    <w:uiPriority w:val="99"/>
    <w:rsid w:val="00FD64E5"/>
    <w:rPr>
      <w:rFonts w:ascii="Tahoma" w:hAnsi="Tahoma" w:cs="Tahoma"/>
      <w:sz w:val="16"/>
      <w:szCs w:val="16"/>
    </w:rPr>
  </w:style>
  <w:style w:type="character" w:customStyle="1" w:styleId="BalloonTextChar">
    <w:name w:val="Balloon Text Char"/>
    <w:link w:val="BalloonText"/>
    <w:uiPriority w:val="99"/>
    <w:rsid w:val="001F1BE3"/>
    <w:rPr>
      <w:rFonts w:ascii="Tahoma" w:eastAsia="Times New Roman" w:hAnsi="Tahoma" w:cs="Tahoma"/>
      <w:sz w:val="16"/>
      <w:szCs w:val="16"/>
    </w:rPr>
  </w:style>
  <w:style w:type="paragraph" w:customStyle="1" w:styleId="ColorfulShading-Accent31">
    <w:name w:val="Colorful Shading - Accent 31"/>
    <w:basedOn w:val="Normal"/>
    <w:uiPriority w:val="71"/>
    <w:qFormat/>
    <w:rsid w:val="001F1BE3"/>
    <w:pPr>
      <w:ind w:left="720"/>
      <w:contextualSpacing/>
    </w:pPr>
  </w:style>
  <w:style w:type="paragraph" w:customStyle="1" w:styleId="level1">
    <w:name w:val="level1"/>
    <w:basedOn w:val="Normal"/>
    <w:rsid w:val="001F1BE3"/>
    <w:pPr>
      <w:spacing w:before="100" w:beforeAutospacing="1" w:after="100" w:afterAutospacing="1"/>
    </w:pPr>
  </w:style>
  <w:style w:type="character" w:styleId="Strong">
    <w:name w:val="Strong"/>
    <w:uiPriority w:val="22"/>
    <w:qFormat/>
    <w:rsid w:val="001F1BE3"/>
    <w:rPr>
      <w:b/>
      <w:bCs/>
    </w:rPr>
  </w:style>
  <w:style w:type="paragraph" w:customStyle="1" w:styleId="Level10">
    <w:name w:val="Level 1"/>
    <w:rsid w:val="001F1BE3"/>
    <w:pPr>
      <w:widowControl w:val="0"/>
      <w:autoSpaceDE w:val="0"/>
      <w:autoSpaceDN w:val="0"/>
      <w:adjustRightInd w:val="0"/>
      <w:jc w:val="both"/>
    </w:pPr>
    <w:rPr>
      <w:rFonts w:ascii="Times New Roman" w:eastAsia="Times New Roman" w:hAnsi="Times New Roman"/>
      <w:sz w:val="24"/>
      <w:szCs w:val="24"/>
    </w:rPr>
  </w:style>
  <w:style w:type="character" w:customStyle="1" w:styleId="citation">
    <w:name w:val="citation"/>
    <w:basedOn w:val="DefaultParagraphFont"/>
    <w:rsid w:val="001F1BE3"/>
  </w:style>
  <w:style w:type="character" w:customStyle="1" w:styleId="fieldauthors">
    <w:name w:val="field_authors"/>
    <w:basedOn w:val="DefaultParagraphFont"/>
    <w:rsid w:val="001F1BE3"/>
  </w:style>
  <w:style w:type="character" w:customStyle="1" w:styleId="personname">
    <w:name w:val="person_name"/>
    <w:basedOn w:val="DefaultParagraphFont"/>
    <w:rsid w:val="001F1BE3"/>
  </w:style>
  <w:style w:type="character" w:customStyle="1" w:styleId="fieldyear">
    <w:name w:val="field_year"/>
    <w:basedOn w:val="DefaultParagraphFont"/>
    <w:rsid w:val="001F1BE3"/>
  </w:style>
  <w:style w:type="character" w:customStyle="1" w:styleId="fieldtitle">
    <w:name w:val="field_title"/>
    <w:basedOn w:val="DefaultParagraphFont"/>
    <w:rsid w:val="001F1BE3"/>
  </w:style>
  <w:style w:type="character" w:customStyle="1" w:styleId="fieldpublication">
    <w:name w:val="field_publication"/>
    <w:basedOn w:val="DefaultParagraphFont"/>
    <w:rsid w:val="001F1BE3"/>
  </w:style>
  <w:style w:type="character" w:customStyle="1" w:styleId="fieldvolume">
    <w:name w:val="field_volume"/>
    <w:basedOn w:val="DefaultParagraphFont"/>
    <w:rsid w:val="001F1BE3"/>
  </w:style>
  <w:style w:type="character" w:customStyle="1" w:styleId="fieldpages">
    <w:name w:val="field_pages"/>
    <w:basedOn w:val="DefaultParagraphFont"/>
    <w:rsid w:val="001F1BE3"/>
  </w:style>
  <w:style w:type="character" w:styleId="HTMLCite">
    <w:name w:val="HTML Cite"/>
    <w:uiPriority w:val="99"/>
    <w:unhideWhenUsed/>
    <w:rsid w:val="001F1BE3"/>
    <w:rPr>
      <w:i w:val="0"/>
      <w:iCs w:val="0"/>
    </w:rPr>
  </w:style>
  <w:style w:type="character" w:customStyle="1" w:styleId="title201">
    <w:name w:val="title201"/>
    <w:rsid w:val="001F1BE3"/>
    <w:rPr>
      <w:b/>
      <w:bCs/>
      <w:color w:val="990000"/>
      <w:sz w:val="20"/>
      <w:szCs w:val="20"/>
    </w:rPr>
  </w:style>
  <w:style w:type="character" w:customStyle="1" w:styleId="term1">
    <w:name w:val="term1"/>
    <w:rsid w:val="001F1BE3"/>
    <w:rPr>
      <w:b/>
      <w:bCs/>
      <w:color w:val="000066"/>
    </w:rPr>
  </w:style>
  <w:style w:type="character" w:customStyle="1" w:styleId="StyleLatinArialComplexArial">
    <w:name w:val="Style (Latin) Arial (Complex) Arial"/>
    <w:rsid w:val="001F1BE3"/>
    <w:rPr>
      <w:rFonts w:ascii="Arial" w:hAnsi="Arial" w:cs="Arial"/>
      <w:sz w:val="22"/>
    </w:rPr>
  </w:style>
  <w:style w:type="paragraph" w:customStyle="1" w:styleId="Default">
    <w:name w:val="Default"/>
    <w:rsid w:val="001F1BE3"/>
    <w:pPr>
      <w:autoSpaceDE w:val="0"/>
      <w:autoSpaceDN w:val="0"/>
      <w:adjustRightInd w:val="0"/>
    </w:pPr>
    <w:rPr>
      <w:rFonts w:ascii="Arial" w:hAnsi="Arial" w:cs="Arial"/>
      <w:color w:val="000000"/>
      <w:sz w:val="24"/>
      <w:szCs w:val="24"/>
    </w:rPr>
  </w:style>
  <w:style w:type="paragraph" w:customStyle="1" w:styleId="helptext1">
    <w:name w:val="helptext1"/>
    <w:basedOn w:val="Normal"/>
    <w:rsid w:val="001F1BE3"/>
    <w:pPr>
      <w:spacing w:before="50" w:after="50" w:line="160" w:lineRule="atLeast"/>
      <w:textAlignment w:val="bottom"/>
    </w:pPr>
    <w:rPr>
      <w:rFonts w:ascii="Verdana" w:hAnsi="Verdana"/>
      <w:sz w:val="12"/>
      <w:szCs w:val="12"/>
    </w:rPr>
  </w:style>
  <w:style w:type="paragraph" w:customStyle="1" w:styleId="ParaNoInd">
    <w:name w:val="ParaNoInd"/>
    <w:basedOn w:val="Normal"/>
    <w:rsid w:val="001F1BE3"/>
    <w:pPr>
      <w:spacing w:line="240" w:lineRule="exact"/>
      <w:jc w:val="both"/>
    </w:pPr>
  </w:style>
  <w:style w:type="paragraph" w:styleId="PlainText">
    <w:name w:val="Plain Text"/>
    <w:basedOn w:val="Normal"/>
    <w:link w:val="PlainTextChar"/>
    <w:uiPriority w:val="99"/>
    <w:unhideWhenUsed/>
    <w:rsid w:val="001F1BE3"/>
    <w:rPr>
      <w:rFonts w:ascii="Consolas" w:eastAsia="Calibri" w:hAnsi="Consolas"/>
      <w:sz w:val="21"/>
      <w:szCs w:val="21"/>
      <w:lang w:val="x-none" w:eastAsia="x-none"/>
    </w:rPr>
  </w:style>
  <w:style w:type="character" w:customStyle="1" w:styleId="PlainTextChar">
    <w:name w:val="Plain Text Char"/>
    <w:link w:val="PlainText"/>
    <w:uiPriority w:val="99"/>
    <w:rsid w:val="001F1BE3"/>
    <w:rPr>
      <w:rFonts w:ascii="Consolas" w:eastAsia="Calibri" w:hAnsi="Consolas" w:cs="Times New Roman"/>
      <w:sz w:val="21"/>
      <w:szCs w:val="21"/>
    </w:rPr>
  </w:style>
  <w:style w:type="character" w:customStyle="1" w:styleId="quoted">
    <w:name w:val="quoted"/>
    <w:basedOn w:val="DefaultParagraphFont"/>
    <w:rsid w:val="001F1BE3"/>
  </w:style>
  <w:style w:type="paragraph" w:customStyle="1" w:styleId="RefText">
    <w:name w:val="Ref Text"/>
    <w:rsid w:val="001F1BE3"/>
    <w:pPr>
      <w:spacing w:line="220" w:lineRule="exact"/>
      <w:ind w:left="227" w:hanging="227"/>
      <w:jc w:val="both"/>
    </w:pPr>
    <w:rPr>
      <w:rFonts w:ascii="Times New Roman" w:eastAsia="Times New Roman" w:hAnsi="Times New Roman"/>
      <w:sz w:val="18"/>
    </w:rPr>
  </w:style>
  <w:style w:type="paragraph" w:styleId="EndnoteText">
    <w:name w:val="endnote text"/>
    <w:basedOn w:val="Normal"/>
    <w:link w:val="EndnoteTextChar"/>
    <w:uiPriority w:val="99"/>
    <w:rsid w:val="001F1BE3"/>
    <w:pPr>
      <w:spacing w:line="240" w:lineRule="exact"/>
    </w:pPr>
    <w:rPr>
      <w:rFonts w:ascii="Times" w:hAnsi="Times"/>
      <w:lang w:val="x-none" w:eastAsia="x-none"/>
    </w:rPr>
  </w:style>
  <w:style w:type="character" w:customStyle="1" w:styleId="EndnoteTextChar">
    <w:name w:val="Endnote Text Char"/>
    <w:link w:val="EndnoteText"/>
    <w:uiPriority w:val="99"/>
    <w:rsid w:val="001F1BE3"/>
    <w:rPr>
      <w:rFonts w:ascii="Times" w:eastAsia="Times New Roman" w:hAnsi="Times" w:cs="Times New Roman"/>
      <w:sz w:val="20"/>
      <w:szCs w:val="20"/>
    </w:rPr>
  </w:style>
  <w:style w:type="character" w:styleId="EndnoteReference">
    <w:name w:val="endnote reference"/>
    <w:uiPriority w:val="99"/>
    <w:rsid w:val="001F1BE3"/>
    <w:rPr>
      <w:vertAlign w:val="superscript"/>
    </w:rPr>
  </w:style>
  <w:style w:type="character" w:customStyle="1" w:styleId="apple-style-span">
    <w:name w:val="apple-style-span"/>
    <w:rsid w:val="004C341D"/>
  </w:style>
  <w:style w:type="character" w:styleId="FootnoteReference">
    <w:name w:val="footnote reference"/>
    <w:uiPriority w:val="99"/>
    <w:unhideWhenUsed/>
    <w:rsid w:val="00F1496F"/>
    <w:rPr>
      <w:vertAlign w:val="superscript"/>
    </w:rPr>
  </w:style>
  <w:style w:type="character" w:customStyle="1" w:styleId="apple-converted-space">
    <w:name w:val="apple-converted-space"/>
    <w:rsid w:val="00FB51F1"/>
  </w:style>
  <w:style w:type="character" w:styleId="CommentReference">
    <w:name w:val="annotation reference"/>
    <w:uiPriority w:val="99"/>
    <w:rsid w:val="00FD64E5"/>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1C2F87"/>
  </w:style>
  <w:style w:type="character" w:customStyle="1" w:styleId="CommentTextChar">
    <w:name w:val="Comment Text Char"/>
    <w:link w:val="CommentText"/>
    <w:uiPriority w:val="99"/>
    <w:rsid w:val="001C2F87"/>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1C2F87"/>
    <w:rPr>
      <w:rFonts w:ascii="Calibri" w:eastAsia="Calibri" w:hAnsi="Calibri"/>
      <w:sz w:val="24"/>
    </w:rPr>
  </w:style>
  <w:style w:type="character" w:customStyle="1" w:styleId="CommentSubjectChar">
    <w:name w:val="Comment Subject Char"/>
    <w:link w:val="CommentSubject"/>
    <w:uiPriority w:val="99"/>
    <w:rsid w:val="00FD64E5"/>
    <w:rPr>
      <w:sz w:val="24"/>
      <w:lang w:val="en-US" w:eastAsia="en-US" w:bidi="ar-SA"/>
    </w:rPr>
  </w:style>
  <w:style w:type="character" w:customStyle="1" w:styleId="aubase">
    <w:name w:val="au_base"/>
    <w:rsid w:val="00FD64E5"/>
    <w:rPr>
      <w:sz w:val="24"/>
    </w:rPr>
  </w:style>
  <w:style w:type="character" w:customStyle="1" w:styleId="aucollab">
    <w:name w:val="au_collab"/>
    <w:rsid w:val="00FD64E5"/>
    <w:rPr>
      <w:sz w:val="24"/>
      <w:bdr w:val="none" w:sz="0" w:space="0" w:color="auto"/>
      <w:shd w:val="clear" w:color="auto" w:fill="C0C0C0"/>
    </w:rPr>
  </w:style>
  <w:style w:type="character" w:customStyle="1" w:styleId="audeg">
    <w:name w:val="au_deg"/>
    <w:rsid w:val="00FD64E5"/>
    <w:rPr>
      <w:sz w:val="24"/>
      <w:bdr w:val="none" w:sz="0" w:space="0" w:color="auto"/>
      <w:shd w:val="clear" w:color="auto" w:fill="FFFF00"/>
    </w:rPr>
  </w:style>
  <w:style w:type="character" w:customStyle="1" w:styleId="aufname">
    <w:name w:val="au_fname"/>
    <w:rsid w:val="00FD64E5"/>
    <w:rPr>
      <w:sz w:val="24"/>
      <w:bdr w:val="none" w:sz="0" w:space="0" w:color="auto"/>
      <w:shd w:val="clear" w:color="auto" w:fill="FFFFCC"/>
    </w:rPr>
  </w:style>
  <w:style w:type="character" w:customStyle="1" w:styleId="aurole">
    <w:name w:val="au_role"/>
    <w:rsid w:val="00FD64E5"/>
    <w:rPr>
      <w:sz w:val="24"/>
      <w:bdr w:val="none" w:sz="0" w:space="0" w:color="auto"/>
      <w:shd w:val="clear" w:color="auto" w:fill="808000"/>
    </w:rPr>
  </w:style>
  <w:style w:type="character" w:customStyle="1" w:styleId="ausuffix">
    <w:name w:val="au_suffix"/>
    <w:rsid w:val="00FD64E5"/>
    <w:rPr>
      <w:sz w:val="24"/>
      <w:bdr w:val="none" w:sz="0" w:space="0" w:color="auto"/>
      <w:shd w:val="clear" w:color="auto" w:fill="FF00FF"/>
    </w:rPr>
  </w:style>
  <w:style w:type="character" w:customStyle="1" w:styleId="ausurname">
    <w:name w:val="au_surname"/>
    <w:rsid w:val="00FD64E5"/>
    <w:rPr>
      <w:sz w:val="24"/>
      <w:bdr w:val="none" w:sz="0" w:space="0" w:color="auto"/>
      <w:shd w:val="clear" w:color="auto" w:fill="CCFF99"/>
    </w:rPr>
  </w:style>
  <w:style w:type="character" w:customStyle="1" w:styleId="bibbase">
    <w:name w:val="bib_base"/>
    <w:rsid w:val="00FD64E5"/>
    <w:rPr>
      <w:sz w:val="24"/>
    </w:rPr>
  </w:style>
  <w:style w:type="character" w:customStyle="1" w:styleId="bibarticle">
    <w:name w:val="bib_article"/>
    <w:rsid w:val="00FD64E5"/>
    <w:rPr>
      <w:sz w:val="24"/>
      <w:bdr w:val="none" w:sz="0" w:space="0" w:color="auto"/>
      <w:shd w:val="clear" w:color="auto" w:fill="CCFFFF"/>
    </w:rPr>
  </w:style>
  <w:style w:type="character" w:customStyle="1" w:styleId="bibcomment">
    <w:name w:val="bib_comment"/>
    <w:rsid w:val="00FD64E5"/>
  </w:style>
  <w:style w:type="character" w:customStyle="1" w:styleId="bibdeg">
    <w:name w:val="bib_deg"/>
    <w:rsid w:val="00FD64E5"/>
  </w:style>
  <w:style w:type="character" w:customStyle="1" w:styleId="bibdoi">
    <w:name w:val="bib_doi"/>
    <w:rsid w:val="00FD64E5"/>
    <w:rPr>
      <w:sz w:val="24"/>
      <w:bdr w:val="none" w:sz="0" w:space="0" w:color="auto"/>
      <w:shd w:val="clear" w:color="auto" w:fill="CCFFCC"/>
    </w:rPr>
  </w:style>
  <w:style w:type="character" w:customStyle="1" w:styleId="bibetal">
    <w:name w:val="bib_etal"/>
    <w:rsid w:val="00FD64E5"/>
    <w:rPr>
      <w:sz w:val="24"/>
      <w:bdr w:val="none" w:sz="0" w:space="0" w:color="auto"/>
      <w:shd w:val="clear" w:color="auto" w:fill="CCFF99"/>
    </w:rPr>
  </w:style>
  <w:style w:type="character" w:customStyle="1" w:styleId="bibfname">
    <w:name w:val="bib_fname"/>
    <w:rsid w:val="00FD64E5"/>
    <w:rPr>
      <w:sz w:val="24"/>
      <w:bdr w:val="none" w:sz="0" w:space="0" w:color="auto"/>
      <w:shd w:val="clear" w:color="auto" w:fill="FFFFCC"/>
    </w:rPr>
  </w:style>
  <w:style w:type="character" w:customStyle="1" w:styleId="bibfpage">
    <w:name w:val="bib_fpage"/>
    <w:rsid w:val="00FD64E5"/>
    <w:rPr>
      <w:sz w:val="24"/>
      <w:bdr w:val="none" w:sz="0" w:space="0" w:color="auto"/>
      <w:shd w:val="clear" w:color="auto" w:fill="E6E6E6"/>
    </w:rPr>
  </w:style>
  <w:style w:type="character" w:customStyle="1" w:styleId="bibissue">
    <w:name w:val="bib_issue"/>
    <w:rsid w:val="00FD64E5"/>
    <w:rPr>
      <w:sz w:val="24"/>
      <w:bdr w:val="none" w:sz="0" w:space="0" w:color="auto"/>
      <w:shd w:val="clear" w:color="auto" w:fill="FFFFAB"/>
    </w:rPr>
  </w:style>
  <w:style w:type="character" w:customStyle="1" w:styleId="bibjournal">
    <w:name w:val="bib_journal"/>
    <w:rsid w:val="00FD64E5"/>
    <w:rPr>
      <w:sz w:val="24"/>
      <w:bdr w:val="none" w:sz="0" w:space="0" w:color="auto"/>
      <w:shd w:val="clear" w:color="auto" w:fill="F9DECF"/>
    </w:rPr>
  </w:style>
  <w:style w:type="character" w:customStyle="1" w:styleId="biblpage">
    <w:name w:val="bib_lpage"/>
    <w:rsid w:val="00FD64E5"/>
    <w:rPr>
      <w:sz w:val="24"/>
      <w:bdr w:val="none" w:sz="0" w:space="0" w:color="auto"/>
      <w:shd w:val="clear" w:color="auto" w:fill="D9D9D9"/>
    </w:rPr>
  </w:style>
  <w:style w:type="character" w:customStyle="1" w:styleId="bibnumber">
    <w:name w:val="bib_number"/>
    <w:rsid w:val="00FD64E5"/>
    <w:rPr>
      <w:sz w:val="24"/>
      <w:bdr w:val="none" w:sz="0" w:space="0" w:color="auto"/>
      <w:shd w:val="clear" w:color="auto" w:fill="CCCCFF"/>
    </w:rPr>
  </w:style>
  <w:style w:type="character" w:customStyle="1" w:styleId="biborganization">
    <w:name w:val="bib_organization"/>
    <w:rsid w:val="00FD64E5"/>
    <w:rPr>
      <w:sz w:val="24"/>
      <w:bdr w:val="none" w:sz="0" w:space="0" w:color="auto"/>
      <w:shd w:val="clear" w:color="auto" w:fill="CCFF99"/>
    </w:rPr>
  </w:style>
  <w:style w:type="character" w:customStyle="1" w:styleId="bibsuffix">
    <w:name w:val="bib_suffix"/>
    <w:rsid w:val="00FD64E5"/>
  </w:style>
  <w:style w:type="character" w:customStyle="1" w:styleId="bibsuppl">
    <w:name w:val="bib_suppl"/>
    <w:rsid w:val="00FD64E5"/>
    <w:rPr>
      <w:sz w:val="24"/>
      <w:bdr w:val="none" w:sz="0" w:space="0" w:color="auto"/>
      <w:shd w:val="clear" w:color="auto" w:fill="FFCC66"/>
    </w:rPr>
  </w:style>
  <w:style w:type="character" w:customStyle="1" w:styleId="bibsurname">
    <w:name w:val="bib_surname"/>
    <w:rsid w:val="00FD64E5"/>
    <w:rPr>
      <w:sz w:val="24"/>
      <w:bdr w:val="none" w:sz="0" w:space="0" w:color="auto"/>
      <w:shd w:val="clear" w:color="auto" w:fill="CCFF99"/>
    </w:rPr>
  </w:style>
  <w:style w:type="character" w:customStyle="1" w:styleId="bibunpubl">
    <w:name w:val="bib_unpubl"/>
    <w:rsid w:val="00FD64E5"/>
  </w:style>
  <w:style w:type="character" w:customStyle="1" w:styleId="biburl">
    <w:name w:val="bib_url"/>
    <w:rsid w:val="00FD64E5"/>
    <w:rPr>
      <w:sz w:val="24"/>
      <w:bdr w:val="none" w:sz="0" w:space="0" w:color="auto"/>
      <w:shd w:val="clear" w:color="auto" w:fill="CCFF66"/>
    </w:rPr>
  </w:style>
  <w:style w:type="character" w:customStyle="1" w:styleId="bibvolume">
    <w:name w:val="bib_volume"/>
    <w:rsid w:val="00FD64E5"/>
    <w:rPr>
      <w:sz w:val="24"/>
      <w:bdr w:val="none" w:sz="0" w:space="0" w:color="auto"/>
      <w:shd w:val="clear" w:color="auto" w:fill="CCECFF"/>
    </w:rPr>
  </w:style>
  <w:style w:type="character" w:customStyle="1" w:styleId="bibyear">
    <w:name w:val="bib_year"/>
    <w:rsid w:val="00FD64E5"/>
    <w:rPr>
      <w:sz w:val="24"/>
      <w:bdr w:val="none" w:sz="0" w:space="0" w:color="auto"/>
      <w:shd w:val="clear" w:color="auto" w:fill="FFCCFF"/>
    </w:rPr>
  </w:style>
  <w:style w:type="character" w:customStyle="1" w:styleId="citebase">
    <w:name w:val="cite_base"/>
    <w:rsid w:val="00FD64E5"/>
    <w:rPr>
      <w:sz w:val="24"/>
    </w:rPr>
  </w:style>
  <w:style w:type="character" w:customStyle="1" w:styleId="citebib">
    <w:name w:val="cite_bib"/>
    <w:rsid w:val="00FD64E5"/>
    <w:rPr>
      <w:sz w:val="24"/>
      <w:bdr w:val="none" w:sz="0" w:space="0" w:color="auto"/>
      <w:shd w:val="clear" w:color="auto" w:fill="CCFFFF"/>
    </w:rPr>
  </w:style>
  <w:style w:type="character" w:customStyle="1" w:styleId="citebox">
    <w:name w:val="cite_box"/>
    <w:rsid w:val="00FD64E5"/>
  </w:style>
  <w:style w:type="character" w:customStyle="1" w:styleId="citeen">
    <w:name w:val="cite_en"/>
    <w:rsid w:val="00FD64E5"/>
    <w:rPr>
      <w:sz w:val="24"/>
      <w:bdr w:val="none" w:sz="0" w:space="0" w:color="auto"/>
      <w:shd w:val="clear" w:color="auto" w:fill="FFFF99"/>
      <w:vertAlign w:val="superscript"/>
    </w:rPr>
  </w:style>
  <w:style w:type="character" w:customStyle="1" w:styleId="citefig">
    <w:name w:val="cite_fig"/>
    <w:rsid w:val="00FD64E5"/>
    <w:rPr>
      <w:color w:val="auto"/>
      <w:sz w:val="24"/>
      <w:bdr w:val="none" w:sz="0" w:space="0" w:color="auto"/>
      <w:shd w:val="clear" w:color="auto" w:fill="CCFFCC"/>
    </w:rPr>
  </w:style>
  <w:style w:type="character" w:customStyle="1" w:styleId="citefn">
    <w:name w:val="cite_fn"/>
    <w:rsid w:val="00FD64E5"/>
    <w:rPr>
      <w:color w:val="auto"/>
      <w:sz w:val="24"/>
      <w:bdr w:val="none" w:sz="0" w:space="0" w:color="auto"/>
      <w:shd w:val="clear" w:color="auto" w:fill="FF99CC"/>
      <w:vertAlign w:val="baseline"/>
    </w:rPr>
  </w:style>
  <w:style w:type="character" w:customStyle="1" w:styleId="citetbl">
    <w:name w:val="cite_tbl"/>
    <w:rsid w:val="00FD64E5"/>
    <w:rPr>
      <w:color w:val="auto"/>
      <w:sz w:val="24"/>
      <w:bdr w:val="none" w:sz="0" w:space="0" w:color="auto"/>
      <w:shd w:val="clear" w:color="auto" w:fill="FF9999"/>
    </w:rPr>
  </w:style>
  <w:style w:type="character" w:customStyle="1" w:styleId="bibextlink">
    <w:name w:val="bib_extlink"/>
    <w:rsid w:val="00FD64E5"/>
    <w:rPr>
      <w:sz w:val="24"/>
      <w:bdr w:val="none" w:sz="0" w:space="0" w:color="auto"/>
      <w:shd w:val="clear" w:color="auto" w:fill="6CCE9D"/>
    </w:rPr>
  </w:style>
  <w:style w:type="character" w:customStyle="1" w:styleId="citeeq">
    <w:name w:val="cite_eq"/>
    <w:rsid w:val="00FD64E5"/>
    <w:rPr>
      <w:sz w:val="24"/>
      <w:bdr w:val="none" w:sz="0" w:space="0" w:color="auto"/>
      <w:shd w:val="clear" w:color="auto" w:fill="FFAE37"/>
    </w:rPr>
  </w:style>
  <w:style w:type="character" w:customStyle="1" w:styleId="bibmedline">
    <w:name w:val="bib_medline"/>
    <w:rsid w:val="00FD64E5"/>
  </w:style>
  <w:style w:type="character" w:customStyle="1" w:styleId="citetfn">
    <w:name w:val="cite_tfn"/>
    <w:rsid w:val="00FD64E5"/>
    <w:rPr>
      <w:sz w:val="24"/>
      <w:bdr w:val="none" w:sz="0" w:space="0" w:color="auto"/>
      <w:shd w:val="clear" w:color="auto" w:fill="FBBA79"/>
    </w:rPr>
  </w:style>
  <w:style w:type="character" w:customStyle="1" w:styleId="auprefix">
    <w:name w:val="au_prefix"/>
    <w:rsid w:val="00FD64E5"/>
    <w:rPr>
      <w:sz w:val="24"/>
      <w:bdr w:val="none" w:sz="0" w:space="0" w:color="auto"/>
      <w:shd w:val="clear" w:color="auto" w:fill="FFCC99"/>
    </w:rPr>
  </w:style>
  <w:style w:type="character" w:customStyle="1" w:styleId="citeapp">
    <w:name w:val="cite_app"/>
    <w:rsid w:val="00FD64E5"/>
    <w:rPr>
      <w:sz w:val="24"/>
      <w:bdr w:val="none" w:sz="0" w:space="0" w:color="auto"/>
      <w:shd w:val="clear" w:color="auto" w:fill="CCFF33"/>
    </w:rPr>
  </w:style>
  <w:style w:type="character" w:customStyle="1" w:styleId="citesec">
    <w:name w:val="cite_sec"/>
    <w:rsid w:val="00FD64E5"/>
    <w:rPr>
      <w:sz w:val="24"/>
      <w:bdr w:val="none" w:sz="0" w:space="0" w:color="auto"/>
      <w:shd w:val="clear" w:color="auto" w:fill="FFCCCC"/>
    </w:rPr>
  </w:style>
  <w:style w:type="character" w:customStyle="1" w:styleId="aumember">
    <w:name w:val="au_member"/>
    <w:rsid w:val="00FD64E5"/>
    <w:rPr>
      <w:sz w:val="24"/>
      <w:bdr w:val="none" w:sz="0" w:space="0" w:color="auto"/>
      <w:shd w:val="clear" w:color="auto" w:fill="FF99CC"/>
    </w:rPr>
  </w:style>
  <w:style w:type="character" w:customStyle="1" w:styleId="bibbook">
    <w:name w:val="bib_book"/>
    <w:rsid w:val="00FD64E5"/>
    <w:rPr>
      <w:i/>
      <w:sz w:val="24"/>
      <w:bdr w:val="none" w:sz="0" w:space="0" w:color="auto"/>
      <w:shd w:val="clear" w:color="auto" w:fill="99CCFF"/>
    </w:rPr>
  </w:style>
  <w:style w:type="character" w:customStyle="1" w:styleId="bibchapterno">
    <w:name w:val="bib_chapterno"/>
    <w:rsid w:val="00FD64E5"/>
    <w:rPr>
      <w:sz w:val="24"/>
      <w:bdr w:val="none" w:sz="0" w:space="0" w:color="auto"/>
      <w:shd w:val="clear" w:color="auto" w:fill="D9D9D9"/>
    </w:rPr>
  </w:style>
  <w:style w:type="character" w:customStyle="1" w:styleId="bibchaptertitle">
    <w:name w:val="bib_chaptertitle"/>
    <w:rsid w:val="00FD64E5"/>
    <w:rPr>
      <w:sz w:val="24"/>
      <w:bdr w:val="none" w:sz="0" w:space="0" w:color="auto"/>
      <w:shd w:val="clear" w:color="auto" w:fill="FF9D5B"/>
    </w:rPr>
  </w:style>
  <w:style w:type="character" w:customStyle="1" w:styleId="bibed-etal">
    <w:name w:val="bib_ed-etal"/>
    <w:rsid w:val="00FD64E5"/>
    <w:rPr>
      <w:sz w:val="24"/>
      <w:bdr w:val="none" w:sz="0" w:space="0" w:color="auto"/>
      <w:shd w:val="clear" w:color="auto" w:fill="00F4EE"/>
    </w:rPr>
  </w:style>
  <w:style w:type="character" w:customStyle="1" w:styleId="bibed-fname">
    <w:name w:val="bib_ed-fname"/>
    <w:rsid w:val="00FD64E5"/>
    <w:rPr>
      <w:sz w:val="24"/>
      <w:bdr w:val="none" w:sz="0" w:space="0" w:color="auto"/>
      <w:shd w:val="clear" w:color="auto" w:fill="FFFFB7"/>
    </w:rPr>
  </w:style>
  <w:style w:type="character" w:customStyle="1" w:styleId="bibeditionno">
    <w:name w:val="bib_editionno"/>
    <w:rsid w:val="00FD64E5"/>
    <w:rPr>
      <w:sz w:val="24"/>
      <w:bdr w:val="none" w:sz="0" w:space="0" w:color="auto"/>
      <w:shd w:val="clear" w:color="auto" w:fill="FFCC00"/>
    </w:rPr>
  </w:style>
  <w:style w:type="character" w:customStyle="1" w:styleId="bibed-organization">
    <w:name w:val="bib_ed-organization"/>
    <w:rsid w:val="00FD64E5"/>
    <w:rPr>
      <w:sz w:val="24"/>
      <w:bdr w:val="none" w:sz="0" w:space="0" w:color="auto"/>
      <w:shd w:val="clear" w:color="auto" w:fill="FCAAC3"/>
    </w:rPr>
  </w:style>
  <w:style w:type="character" w:customStyle="1" w:styleId="bibed-suffix">
    <w:name w:val="bib_ed-suffix"/>
    <w:rsid w:val="00FD64E5"/>
    <w:rPr>
      <w:sz w:val="24"/>
      <w:bdr w:val="none" w:sz="0" w:space="0" w:color="auto"/>
      <w:shd w:val="clear" w:color="auto" w:fill="CCFFCC"/>
    </w:rPr>
  </w:style>
  <w:style w:type="character" w:customStyle="1" w:styleId="bibed-surname">
    <w:name w:val="bib_ed-surname"/>
    <w:rsid w:val="00FD64E5"/>
    <w:rPr>
      <w:sz w:val="24"/>
      <w:bdr w:val="none" w:sz="0" w:space="0" w:color="auto"/>
      <w:shd w:val="clear" w:color="auto" w:fill="FFFF00"/>
    </w:rPr>
  </w:style>
  <w:style w:type="character" w:customStyle="1" w:styleId="bibisbn">
    <w:name w:val="bib_isbn"/>
    <w:rsid w:val="00FD64E5"/>
    <w:rPr>
      <w:sz w:val="24"/>
      <w:shd w:val="clear" w:color="auto" w:fill="D9D9D9"/>
    </w:rPr>
  </w:style>
  <w:style w:type="character" w:customStyle="1" w:styleId="biblocation">
    <w:name w:val="bib_location"/>
    <w:rsid w:val="00FD64E5"/>
    <w:rPr>
      <w:sz w:val="24"/>
      <w:bdr w:val="none" w:sz="0" w:space="0" w:color="auto"/>
      <w:shd w:val="clear" w:color="auto" w:fill="FFCCCC"/>
    </w:rPr>
  </w:style>
  <w:style w:type="character" w:customStyle="1" w:styleId="bibpagecount">
    <w:name w:val="bib_pagecount"/>
    <w:rsid w:val="00FD64E5"/>
    <w:rPr>
      <w:sz w:val="24"/>
      <w:bdr w:val="none" w:sz="0" w:space="0" w:color="auto"/>
      <w:shd w:val="clear" w:color="auto" w:fill="00FF00"/>
    </w:rPr>
  </w:style>
  <w:style w:type="character" w:customStyle="1" w:styleId="bibpublisher">
    <w:name w:val="bib_publisher"/>
    <w:rsid w:val="00FD64E5"/>
    <w:rPr>
      <w:sz w:val="24"/>
      <w:bdr w:val="none" w:sz="0" w:space="0" w:color="auto"/>
      <w:shd w:val="clear" w:color="auto" w:fill="FF99CC"/>
    </w:rPr>
  </w:style>
  <w:style w:type="character" w:customStyle="1" w:styleId="bibseries">
    <w:name w:val="bib_series"/>
    <w:rsid w:val="00FD64E5"/>
    <w:rPr>
      <w:sz w:val="24"/>
      <w:shd w:val="clear" w:color="auto" w:fill="FFCC99"/>
    </w:rPr>
  </w:style>
  <w:style w:type="character" w:customStyle="1" w:styleId="bibseriesno">
    <w:name w:val="bib_seriesno"/>
    <w:rsid w:val="00FD64E5"/>
    <w:rPr>
      <w:sz w:val="24"/>
      <w:shd w:val="clear" w:color="auto" w:fill="FFFF99"/>
    </w:rPr>
  </w:style>
  <w:style w:type="character" w:customStyle="1" w:styleId="bibtrans">
    <w:name w:val="bib_trans"/>
    <w:rsid w:val="00FD64E5"/>
    <w:rPr>
      <w:sz w:val="24"/>
      <w:shd w:val="clear" w:color="auto" w:fill="99CC00"/>
    </w:rPr>
  </w:style>
  <w:style w:type="character" w:customStyle="1" w:styleId="bibinstitution">
    <w:name w:val="bib_institution"/>
    <w:rsid w:val="00FD64E5"/>
    <w:rPr>
      <w:sz w:val="24"/>
      <w:bdr w:val="none" w:sz="0" w:space="0" w:color="auto"/>
      <w:shd w:val="clear" w:color="auto" w:fill="CCFFCC"/>
    </w:rPr>
  </w:style>
  <w:style w:type="character" w:customStyle="1" w:styleId="bibpatent">
    <w:name w:val="bib_patent"/>
    <w:rsid w:val="00FD64E5"/>
    <w:rPr>
      <w:sz w:val="24"/>
      <w:bdr w:val="none" w:sz="0" w:space="0" w:color="auto"/>
      <w:shd w:val="clear" w:color="auto" w:fill="66FFCC"/>
    </w:rPr>
  </w:style>
  <w:style w:type="character" w:customStyle="1" w:styleId="bibreportnum">
    <w:name w:val="bib_reportnum"/>
    <w:rsid w:val="00FD64E5"/>
    <w:rPr>
      <w:sz w:val="24"/>
      <w:bdr w:val="none" w:sz="0" w:space="0" w:color="auto"/>
      <w:shd w:val="clear" w:color="auto" w:fill="CCCCFF"/>
    </w:rPr>
  </w:style>
  <w:style w:type="character" w:customStyle="1" w:styleId="bibschool">
    <w:name w:val="bib_school"/>
    <w:rsid w:val="00FD64E5"/>
    <w:rPr>
      <w:sz w:val="24"/>
      <w:bdr w:val="none" w:sz="0" w:space="0" w:color="auto"/>
      <w:shd w:val="clear" w:color="auto" w:fill="FFCC66"/>
    </w:rPr>
  </w:style>
  <w:style w:type="character" w:customStyle="1" w:styleId="bibalt-year">
    <w:name w:val="bib_alt-year"/>
    <w:rsid w:val="00FD64E5"/>
    <w:rPr>
      <w:sz w:val="24"/>
      <w:szCs w:val="24"/>
      <w:bdr w:val="none" w:sz="0" w:space="0" w:color="auto"/>
      <w:shd w:val="clear" w:color="auto" w:fill="CC99FF"/>
    </w:rPr>
  </w:style>
  <w:style w:type="character" w:customStyle="1" w:styleId="bibvolcount">
    <w:name w:val="bib_volcount"/>
    <w:rsid w:val="00FD64E5"/>
    <w:rPr>
      <w:rFonts w:ascii="Times New Roman" w:hAnsi="Times New Roman"/>
      <w:sz w:val="24"/>
      <w:bdr w:val="none" w:sz="0" w:space="0" w:color="auto"/>
      <w:shd w:val="clear" w:color="auto" w:fill="00FF00"/>
    </w:rPr>
  </w:style>
  <w:style w:type="character" w:customStyle="1" w:styleId="Heading3Char">
    <w:name w:val="Heading 3 Char"/>
    <w:link w:val="Heading3"/>
    <w:uiPriority w:val="9"/>
    <w:rsid w:val="00FD64E5"/>
    <w:rPr>
      <w:rFonts w:ascii="Arial" w:eastAsia="Times New Roman" w:hAnsi="Arial"/>
      <w:b/>
      <w:sz w:val="26"/>
    </w:rPr>
  </w:style>
  <w:style w:type="character" w:customStyle="1" w:styleId="Heading5Char">
    <w:name w:val="Heading 5 Char"/>
    <w:link w:val="Heading5"/>
    <w:uiPriority w:val="9"/>
    <w:rsid w:val="00FD64E5"/>
    <w:rPr>
      <w:rFonts w:ascii="Times New Roman" w:eastAsia="Times New Roman" w:hAnsi="Times New Roman"/>
      <w:b/>
      <w:i/>
      <w:sz w:val="26"/>
    </w:rPr>
  </w:style>
  <w:style w:type="paragraph" w:customStyle="1" w:styleId="ESExtractSource">
    <w:name w:val="ES Extract Source"/>
    <w:basedOn w:val="EExtract"/>
    <w:qFormat/>
    <w:rsid w:val="00FD64E5"/>
  </w:style>
  <w:style w:type="paragraph" w:customStyle="1" w:styleId="EExtract">
    <w:name w:val="E Extract"/>
    <w:basedOn w:val="BaseText"/>
    <w:rsid w:val="00FD64E5"/>
    <w:pPr>
      <w:spacing w:before="240" w:after="240" w:line="480" w:lineRule="exact"/>
      <w:ind w:left="720" w:right="720"/>
    </w:pPr>
  </w:style>
  <w:style w:type="character" w:customStyle="1" w:styleId="SbarTxSidebarTextChar">
    <w:name w:val="SbarTx Sidebar Text Char"/>
    <w:link w:val="SbarTxSidebarText"/>
    <w:rsid w:val="00FD64E5"/>
    <w:rPr>
      <w:sz w:val="24"/>
      <w:shd w:val="clear" w:color="auto" w:fill="E6E6E6"/>
    </w:rPr>
  </w:style>
  <w:style w:type="paragraph" w:customStyle="1" w:styleId="SbarTxSidebarText">
    <w:name w:val="SbarTx Sidebar Text"/>
    <w:basedOn w:val="BaseText"/>
    <w:link w:val="SbarTxSidebarTextChar"/>
    <w:rsid w:val="00FD64E5"/>
    <w:pPr>
      <w:shd w:val="clear" w:color="auto" w:fill="E6E6E6"/>
      <w:spacing w:line="560" w:lineRule="exact"/>
      <w:ind w:left="360" w:right="360"/>
    </w:pPr>
    <w:rPr>
      <w:rFonts w:ascii="Calibri" w:eastAsia="Calibri" w:hAnsi="Calibri"/>
    </w:rPr>
  </w:style>
  <w:style w:type="paragraph" w:customStyle="1" w:styleId="TxText">
    <w:name w:val="Tx Text"/>
    <w:link w:val="TxTextChar"/>
    <w:rsid w:val="00FD64E5"/>
    <w:pPr>
      <w:spacing w:line="560" w:lineRule="exact"/>
      <w:ind w:firstLine="720"/>
    </w:pPr>
    <w:rPr>
      <w:rFonts w:ascii="Times New Roman" w:eastAsia="Times New Roman" w:hAnsi="Times New Roman"/>
      <w:sz w:val="24"/>
    </w:rPr>
  </w:style>
  <w:style w:type="character" w:customStyle="1" w:styleId="TxTextChar">
    <w:name w:val="Tx Text Char"/>
    <w:link w:val="TxText"/>
    <w:rsid w:val="00FD64E5"/>
    <w:rPr>
      <w:rFonts w:ascii="Times New Roman" w:eastAsia="Times New Roman" w:hAnsi="Times New Roman"/>
      <w:sz w:val="24"/>
    </w:rPr>
  </w:style>
  <w:style w:type="paragraph" w:customStyle="1" w:styleId="CNChapterNumber">
    <w:name w:val="CN Chapter Number"/>
    <w:basedOn w:val="BaseHeading"/>
    <w:rsid w:val="00FD64E5"/>
    <w:pPr>
      <w:keepNext/>
      <w:keepLines/>
      <w:widowControl w:val="0"/>
      <w:spacing w:before="560"/>
    </w:pPr>
    <w:rPr>
      <w:b/>
      <w:sz w:val="32"/>
    </w:rPr>
  </w:style>
  <w:style w:type="character" w:customStyle="1" w:styleId="LetTxLetterTextChar">
    <w:name w:val="LetTx Letter Text Char"/>
    <w:link w:val="LetTxLetterText"/>
    <w:rsid w:val="00FD64E5"/>
    <w:rPr>
      <w:sz w:val="24"/>
    </w:rPr>
  </w:style>
  <w:style w:type="paragraph" w:customStyle="1" w:styleId="LetTxLetterText">
    <w:name w:val="LetTx Letter Text"/>
    <w:basedOn w:val="BaseText"/>
    <w:link w:val="LetTxLetterTextChar"/>
    <w:rsid w:val="00FD64E5"/>
    <w:pPr>
      <w:spacing w:before="280" w:line="560" w:lineRule="exact"/>
    </w:pPr>
    <w:rPr>
      <w:rFonts w:ascii="Calibri" w:eastAsia="Calibri" w:hAnsi="Calibri"/>
    </w:rPr>
  </w:style>
  <w:style w:type="paragraph" w:customStyle="1" w:styleId="CTChapterTitle">
    <w:name w:val="CT Chapter Title"/>
    <w:basedOn w:val="BaseHeading"/>
    <w:rsid w:val="00FD64E5"/>
    <w:pPr>
      <w:spacing w:before="280" w:after="280"/>
    </w:pPr>
    <w:rPr>
      <w:b/>
      <w:sz w:val="32"/>
    </w:rPr>
  </w:style>
  <w:style w:type="paragraph" w:customStyle="1" w:styleId="CAuChapterAuthor">
    <w:name w:val="CAu Chapter Author"/>
    <w:basedOn w:val="BaseText"/>
    <w:rsid w:val="00FD64E5"/>
    <w:pPr>
      <w:keepNext/>
      <w:keepLines/>
      <w:widowControl w:val="0"/>
      <w:spacing w:before="280" w:line="560" w:lineRule="exact"/>
      <w:contextualSpacing/>
    </w:pPr>
  </w:style>
  <w:style w:type="paragraph" w:customStyle="1" w:styleId="H1HeadingLevel1">
    <w:name w:val="H1 Heading Level 1"/>
    <w:basedOn w:val="BaseHeading"/>
    <w:next w:val="TxText"/>
    <w:rsid w:val="00FD64E5"/>
    <w:pPr>
      <w:keepNext/>
      <w:keepLines/>
      <w:widowControl w:val="0"/>
      <w:spacing w:before="360" w:after="280"/>
      <w:outlineLvl w:val="0"/>
    </w:pPr>
    <w:rPr>
      <w:b/>
      <w:sz w:val="32"/>
    </w:rPr>
  </w:style>
  <w:style w:type="paragraph" w:customStyle="1" w:styleId="H2HeadingLevel2">
    <w:name w:val="H2 Heading Level 2"/>
    <w:basedOn w:val="H1HeadingLevel1"/>
    <w:next w:val="TxText"/>
    <w:rsid w:val="00FD64E5"/>
    <w:pPr>
      <w:spacing w:before="280"/>
      <w:outlineLvl w:val="1"/>
    </w:pPr>
    <w:rPr>
      <w:sz w:val="28"/>
    </w:rPr>
  </w:style>
  <w:style w:type="paragraph" w:customStyle="1" w:styleId="H3HeadingLevel3">
    <w:name w:val="H3 Heading Level 3"/>
    <w:basedOn w:val="H2HeadingLevel2"/>
    <w:next w:val="TxText"/>
    <w:rsid w:val="00FD64E5"/>
    <w:pPr>
      <w:spacing w:after="0"/>
      <w:outlineLvl w:val="2"/>
    </w:pPr>
    <w:rPr>
      <w:sz w:val="24"/>
    </w:rPr>
  </w:style>
  <w:style w:type="paragraph" w:customStyle="1" w:styleId="H4HeadingLevel4">
    <w:name w:val="H4 Heading Level 4"/>
    <w:basedOn w:val="H3HeadingLevel3"/>
    <w:next w:val="TxText"/>
    <w:rsid w:val="00FD64E5"/>
    <w:pPr>
      <w:outlineLvl w:val="3"/>
    </w:pPr>
    <w:rPr>
      <w:b w:val="0"/>
    </w:rPr>
  </w:style>
  <w:style w:type="paragraph" w:customStyle="1" w:styleId="H5HeadingLevel5">
    <w:name w:val="H5 Heading Level 5"/>
    <w:basedOn w:val="H4HeadingLevel4"/>
    <w:next w:val="TxText"/>
    <w:rsid w:val="00FD64E5"/>
    <w:pPr>
      <w:spacing w:before="140"/>
      <w:outlineLvl w:val="4"/>
    </w:pPr>
  </w:style>
  <w:style w:type="paragraph" w:customStyle="1" w:styleId="UL-EUnnumberedListinExtract">
    <w:name w:val="UL-E Unnumbered List in Extract"/>
    <w:basedOn w:val="ULUnnumberedList"/>
    <w:qFormat/>
    <w:rsid w:val="00FD64E5"/>
    <w:pPr>
      <w:ind w:left="1080" w:right="720"/>
    </w:pPr>
  </w:style>
  <w:style w:type="paragraph" w:customStyle="1" w:styleId="ULUnnumberedList">
    <w:name w:val="UL Unnumbered List"/>
    <w:basedOn w:val="LLLetteredList"/>
    <w:qFormat/>
    <w:rsid w:val="00FD64E5"/>
    <w:pPr>
      <w:tabs>
        <w:tab w:val="clear" w:pos="480"/>
      </w:tabs>
    </w:pPr>
  </w:style>
  <w:style w:type="paragraph" w:customStyle="1" w:styleId="LLLetteredList">
    <w:name w:val="LL Lettered List"/>
    <w:basedOn w:val="NLNumberedList"/>
    <w:qFormat/>
    <w:rsid w:val="00FD64E5"/>
  </w:style>
  <w:style w:type="paragraph" w:customStyle="1" w:styleId="NLNumberedList">
    <w:name w:val="NL Numbered List"/>
    <w:basedOn w:val="BLBulletList"/>
    <w:qFormat/>
    <w:rsid w:val="00FD64E5"/>
    <w:pPr>
      <w:tabs>
        <w:tab w:val="clear" w:pos="240"/>
        <w:tab w:val="clear" w:pos="960"/>
        <w:tab w:val="left" w:pos="480"/>
      </w:tabs>
      <w:ind w:left="360" w:hanging="360"/>
    </w:pPr>
  </w:style>
  <w:style w:type="paragraph" w:customStyle="1" w:styleId="BLBulletList">
    <w:name w:val="BL Bullet List"/>
    <w:basedOn w:val="BaseText"/>
    <w:rsid w:val="00FD64E5"/>
    <w:pPr>
      <w:tabs>
        <w:tab w:val="left" w:pos="240"/>
        <w:tab w:val="left" w:pos="960"/>
      </w:tabs>
      <w:spacing w:line="560" w:lineRule="exact"/>
      <w:ind w:left="245" w:hanging="245"/>
    </w:pPr>
  </w:style>
  <w:style w:type="paragraph" w:customStyle="1" w:styleId="LH-EListHeadinExtract">
    <w:name w:val="LH-E List Head in Extract"/>
    <w:basedOn w:val="LHListHead"/>
    <w:qFormat/>
    <w:rsid w:val="00FD64E5"/>
    <w:pPr>
      <w:ind w:left="720" w:right="720"/>
    </w:pPr>
  </w:style>
  <w:style w:type="paragraph" w:customStyle="1" w:styleId="LHListHead">
    <w:name w:val="LH List Head"/>
    <w:basedOn w:val="BaseText"/>
    <w:rsid w:val="00FD64E5"/>
    <w:pPr>
      <w:keepNext/>
      <w:keepLines/>
      <w:spacing w:before="280" w:line="560" w:lineRule="exact"/>
    </w:pPr>
    <w:rPr>
      <w:b/>
    </w:rPr>
  </w:style>
  <w:style w:type="paragraph" w:customStyle="1" w:styleId="BL-EBulletListinExtract">
    <w:name w:val="BL-E Bullet List in Extract"/>
    <w:basedOn w:val="BLBulletList"/>
    <w:qFormat/>
    <w:rsid w:val="00FD64E5"/>
    <w:pPr>
      <w:ind w:left="965"/>
    </w:pPr>
  </w:style>
  <w:style w:type="paragraph" w:customStyle="1" w:styleId="SSLSubsublist">
    <w:name w:val="SSL Subsublist"/>
    <w:basedOn w:val="SLSublist"/>
    <w:qFormat/>
    <w:rsid w:val="00FD64E5"/>
    <w:pPr>
      <w:ind w:left="1685"/>
    </w:pPr>
  </w:style>
  <w:style w:type="paragraph" w:customStyle="1" w:styleId="SLSublist">
    <w:name w:val="SL Sublist"/>
    <w:basedOn w:val="BLBulletList"/>
    <w:rsid w:val="00FD64E5"/>
    <w:pPr>
      <w:tabs>
        <w:tab w:val="clear" w:pos="960"/>
      </w:tabs>
      <w:ind w:left="965"/>
    </w:pPr>
  </w:style>
  <w:style w:type="paragraph" w:customStyle="1" w:styleId="DLDescriptiveList">
    <w:name w:val="DL Descriptive List"/>
    <w:basedOn w:val="BaseText"/>
    <w:qFormat/>
    <w:rsid w:val="00FD64E5"/>
    <w:pPr>
      <w:widowControl w:val="0"/>
      <w:spacing w:line="560" w:lineRule="exact"/>
    </w:pPr>
  </w:style>
  <w:style w:type="character" w:customStyle="1" w:styleId="IntRInterviewer">
    <w:name w:val="IntR Interviewer"/>
    <w:qFormat/>
    <w:rsid w:val="00FD64E5"/>
    <w:rPr>
      <w:u w:val="dash"/>
    </w:rPr>
  </w:style>
  <w:style w:type="character" w:customStyle="1" w:styleId="IntEInterviewee">
    <w:name w:val="IntE Interviewee"/>
    <w:qFormat/>
    <w:rsid w:val="00FD64E5"/>
    <w:rPr>
      <w:u w:val="dotted"/>
    </w:rPr>
  </w:style>
  <w:style w:type="paragraph" w:customStyle="1" w:styleId="CAbsChapterAbstract">
    <w:name w:val="CAbs Chapter Abstract"/>
    <w:basedOn w:val="BaseText"/>
    <w:rsid w:val="00FD64E5"/>
    <w:pPr>
      <w:spacing w:before="360" w:after="360" w:line="560" w:lineRule="exact"/>
      <w:ind w:firstLine="720"/>
    </w:pPr>
    <w:rPr>
      <w:color w:val="0000FF"/>
    </w:rPr>
  </w:style>
  <w:style w:type="paragraph" w:customStyle="1" w:styleId="OL1OutlineListLevel1">
    <w:name w:val="OL1 Outline List Level 1"/>
    <w:basedOn w:val="BaseText"/>
    <w:rsid w:val="00FD64E5"/>
    <w:pPr>
      <w:tabs>
        <w:tab w:val="right" w:pos="547"/>
      </w:tabs>
      <w:spacing w:before="140" w:after="140" w:line="560" w:lineRule="exact"/>
      <w:ind w:left="720" w:hanging="720"/>
    </w:pPr>
  </w:style>
  <w:style w:type="character" w:customStyle="1" w:styleId="FgCOFigureCallOut">
    <w:name w:val="FgCO Figure Call Out"/>
    <w:rsid w:val="00FD64E5"/>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FD64E5"/>
    <w:pPr>
      <w:spacing w:before="140" w:line="560" w:lineRule="exact"/>
    </w:pPr>
  </w:style>
  <w:style w:type="character" w:customStyle="1" w:styleId="TCOTableCallOut">
    <w:name w:val="TCO Table Call Out"/>
    <w:rsid w:val="00FD64E5"/>
    <w:rPr>
      <w:rFonts w:ascii="Times New Roman" w:hAnsi="Times New Roman"/>
      <w:sz w:val="24"/>
      <w:bdr w:val="none" w:sz="0" w:space="0" w:color="auto"/>
      <w:shd w:val="pct30" w:color="FF6600" w:fill="F3F3F3"/>
    </w:rPr>
  </w:style>
  <w:style w:type="paragraph" w:customStyle="1" w:styleId="SBSpaceBreak">
    <w:name w:val="SB Space Break"/>
    <w:basedOn w:val="BaseText"/>
    <w:rsid w:val="00FD64E5"/>
    <w:pPr>
      <w:shd w:val="pct20" w:color="auto" w:fill="FFFFFF"/>
      <w:spacing w:line="560" w:lineRule="exact"/>
      <w:jc w:val="center"/>
    </w:pPr>
  </w:style>
  <w:style w:type="character" w:customStyle="1" w:styleId="BxCOBoxCallOut">
    <w:name w:val="BxCO Box Call Out"/>
    <w:rsid w:val="00FD64E5"/>
    <w:rPr>
      <w:rFonts w:ascii="Times New Roman" w:hAnsi="Times New Roman"/>
      <w:sz w:val="24"/>
      <w:bdr w:val="none" w:sz="0" w:space="0" w:color="auto"/>
      <w:shd w:val="pct20" w:color="FF00FF" w:fill="auto"/>
    </w:rPr>
  </w:style>
  <w:style w:type="paragraph" w:customStyle="1" w:styleId="NtCNotetoComp">
    <w:name w:val="NtC Note to Comp"/>
    <w:basedOn w:val="BaseText"/>
    <w:rsid w:val="00FD64E5"/>
    <w:pPr>
      <w:spacing w:before="360" w:after="360" w:line="360" w:lineRule="exact"/>
    </w:pPr>
    <w:rPr>
      <w:color w:val="FF0000"/>
      <w:sz w:val="28"/>
    </w:rPr>
  </w:style>
  <w:style w:type="paragraph" w:customStyle="1" w:styleId="NtENotetoEditor">
    <w:name w:val="NtE Note to Editor"/>
    <w:basedOn w:val="NtCNotetoComp"/>
    <w:rsid w:val="00FD64E5"/>
    <w:rPr>
      <w:color w:val="008000"/>
    </w:rPr>
  </w:style>
  <w:style w:type="paragraph" w:customStyle="1" w:styleId="BNBoxNumber">
    <w:name w:val="BN Box Number"/>
    <w:basedOn w:val="BaseText"/>
    <w:rsid w:val="00FD64E5"/>
    <w:pPr>
      <w:spacing w:before="280" w:line="560" w:lineRule="exact"/>
    </w:pPr>
    <w:rPr>
      <w:b/>
    </w:rPr>
  </w:style>
  <w:style w:type="paragraph" w:customStyle="1" w:styleId="BTBoxTitle">
    <w:name w:val="BT Box Title"/>
    <w:basedOn w:val="BNBoxNumber"/>
    <w:rsid w:val="00B32E9E"/>
    <w:pPr>
      <w:spacing w:before="0" w:after="280"/>
    </w:pPr>
    <w:rPr>
      <w:b w:val="0"/>
    </w:rPr>
  </w:style>
  <w:style w:type="paragraph" w:customStyle="1" w:styleId="TStbHTableStubHead">
    <w:name w:val="TStbH Table Stub Head"/>
    <w:basedOn w:val="BaseText"/>
    <w:rsid w:val="00FD64E5"/>
    <w:pPr>
      <w:spacing w:line="360" w:lineRule="exact"/>
    </w:pPr>
    <w:rPr>
      <w:b/>
    </w:rPr>
  </w:style>
  <w:style w:type="paragraph" w:customStyle="1" w:styleId="TBTableBody">
    <w:name w:val="TB Table Body"/>
    <w:basedOn w:val="BaseText"/>
    <w:rsid w:val="00FD64E5"/>
    <w:pPr>
      <w:spacing w:line="360" w:lineRule="exact"/>
    </w:pPr>
  </w:style>
  <w:style w:type="paragraph" w:customStyle="1" w:styleId="TCHTableColumnHead">
    <w:name w:val="TCH Table Column Head"/>
    <w:basedOn w:val="TTTableTitle"/>
    <w:rsid w:val="00FD64E5"/>
    <w:rPr>
      <w:b/>
    </w:rPr>
  </w:style>
  <w:style w:type="paragraph" w:customStyle="1" w:styleId="TTTableTitle">
    <w:name w:val="TT Table Title"/>
    <w:basedOn w:val="BaseText"/>
    <w:rsid w:val="00FD64E5"/>
    <w:pPr>
      <w:spacing w:line="360" w:lineRule="exact"/>
    </w:pPr>
  </w:style>
  <w:style w:type="paragraph" w:customStyle="1" w:styleId="GLDefGlossaryDefinition">
    <w:name w:val="GLDef Glossary Definition"/>
    <w:basedOn w:val="BaseText"/>
    <w:rsid w:val="00FD64E5"/>
    <w:pPr>
      <w:spacing w:line="560" w:lineRule="exact"/>
    </w:pPr>
  </w:style>
  <w:style w:type="paragraph" w:customStyle="1" w:styleId="OL2OutlineListLevel2">
    <w:name w:val="OL2 Outline List Level 2"/>
    <w:basedOn w:val="OL1OutlineListLevel1"/>
    <w:rsid w:val="00FD64E5"/>
    <w:pPr>
      <w:tabs>
        <w:tab w:val="clear" w:pos="547"/>
        <w:tab w:val="right" w:pos="1267"/>
      </w:tabs>
      <w:spacing w:before="0"/>
      <w:ind w:left="1440"/>
    </w:pPr>
  </w:style>
  <w:style w:type="paragraph" w:customStyle="1" w:styleId="OL3OutlineListLevel3">
    <w:name w:val="OL3 Outline List Level 3"/>
    <w:basedOn w:val="OL2OutlineListLevel2"/>
    <w:rsid w:val="00FD64E5"/>
    <w:pPr>
      <w:tabs>
        <w:tab w:val="right" w:pos="1872"/>
      </w:tabs>
      <w:ind w:left="2160"/>
    </w:pPr>
  </w:style>
  <w:style w:type="paragraph" w:customStyle="1" w:styleId="OL4OutlineListLevel4">
    <w:name w:val="OL4 Outline List Level 4"/>
    <w:basedOn w:val="OL3OutlineListLevel3"/>
    <w:rsid w:val="00FD64E5"/>
    <w:pPr>
      <w:tabs>
        <w:tab w:val="right" w:pos="2592"/>
      </w:tabs>
      <w:ind w:left="2880"/>
    </w:pPr>
  </w:style>
  <w:style w:type="paragraph" w:customStyle="1" w:styleId="SpExSpecialExtract">
    <w:name w:val="SpEx Special Extract"/>
    <w:basedOn w:val="EExtract"/>
    <w:rsid w:val="00FD64E5"/>
    <w:pPr>
      <w:spacing w:before="360" w:after="360" w:line="400" w:lineRule="exact"/>
      <w:contextualSpacing/>
    </w:pPr>
    <w:rPr>
      <w:color w:val="00B050"/>
    </w:rPr>
  </w:style>
  <w:style w:type="character" w:customStyle="1" w:styleId="FgMenFigureMention">
    <w:name w:val="FgMen Figure Mention"/>
    <w:rsid w:val="00FD64E5"/>
    <w:rPr>
      <w:color w:val="0000FF"/>
    </w:rPr>
  </w:style>
  <w:style w:type="paragraph" w:customStyle="1" w:styleId="CAuAfChapterAuthorAffiliation">
    <w:name w:val="CAuAf Chapter Author Affiliation"/>
    <w:basedOn w:val="CAuChapterAuthor"/>
    <w:rsid w:val="00FD64E5"/>
    <w:pPr>
      <w:spacing w:before="0" w:after="280"/>
    </w:pPr>
    <w:rPr>
      <w:b/>
    </w:rPr>
  </w:style>
  <w:style w:type="paragraph" w:customStyle="1" w:styleId="DEDisplayEquation">
    <w:name w:val="DE Display Equation"/>
    <w:basedOn w:val="BaseText"/>
    <w:rsid w:val="00FD64E5"/>
    <w:pPr>
      <w:tabs>
        <w:tab w:val="right" w:pos="8640"/>
      </w:tabs>
      <w:spacing w:before="360" w:after="360" w:line="560" w:lineRule="atLeast"/>
      <w:ind w:left="720" w:hanging="720"/>
    </w:pPr>
  </w:style>
  <w:style w:type="paragraph" w:customStyle="1" w:styleId="H6HeadingLevel6">
    <w:name w:val="H6 Heading Level 6"/>
    <w:basedOn w:val="H5HeadingLevel5"/>
    <w:rsid w:val="00FD64E5"/>
    <w:pPr>
      <w:outlineLvl w:val="5"/>
    </w:pPr>
    <w:rPr>
      <w:sz w:val="22"/>
    </w:rPr>
  </w:style>
  <w:style w:type="paragraph" w:customStyle="1" w:styleId="TIHTableInternalHead">
    <w:name w:val="TIH Table Internal Head"/>
    <w:basedOn w:val="TTTableTitle"/>
    <w:rsid w:val="00FD64E5"/>
    <w:pPr>
      <w:spacing w:before="280"/>
    </w:pPr>
  </w:style>
  <w:style w:type="paragraph" w:styleId="TOC8">
    <w:name w:val="toc 8"/>
    <w:basedOn w:val="Normal"/>
    <w:next w:val="Normal"/>
    <w:autoRedefine/>
    <w:uiPriority w:val="39"/>
    <w:semiHidden/>
    <w:rsid w:val="00FD64E5"/>
    <w:pPr>
      <w:ind w:left="1400"/>
    </w:pPr>
  </w:style>
  <w:style w:type="character" w:customStyle="1" w:styleId="DENDisplayEquationNumber">
    <w:name w:val="DEN Display Equation Number"/>
    <w:rsid w:val="00FD64E5"/>
    <w:rPr>
      <w:bdr w:val="none" w:sz="0" w:space="0" w:color="auto"/>
      <w:shd w:val="pct15" w:color="auto" w:fill="FFFFFF"/>
    </w:rPr>
  </w:style>
  <w:style w:type="paragraph" w:customStyle="1" w:styleId="TFNTableFootnote">
    <w:name w:val="TFN Table Footnote"/>
    <w:basedOn w:val="TBTableBody"/>
    <w:rsid w:val="00FD64E5"/>
    <w:pPr>
      <w:spacing w:before="280" w:after="280"/>
    </w:pPr>
  </w:style>
  <w:style w:type="character" w:customStyle="1" w:styleId="LetDateLetterDateChar">
    <w:name w:val="LetDate Letter Date Char"/>
    <w:link w:val="LetDateLetterDate"/>
    <w:rsid w:val="00FD64E5"/>
  </w:style>
  <w:style w:type="paragraph" w:customStyle="1" w:styleId="LetDateLetterDate">
    <w:name w:val="LetDate Letter Date"/>
    <w:basedOn w:val="LetTxLetterText"/>
    <w:link w:val="LetDateLetterDateChar"/>
    <w:rsid w:val="00FD64E5"/>
  </w:style>
  <w:style w:type="paragraph" w:customStyle="1" w:styleId="CONChapterOpeningNote">
    <w:name w:val="CON Chapter Opening Note"/>
    <w:basedOn w:val="BaseText"/>
    <w:rsid w:val="00FD64E5"/>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FD64E5"/>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FD64E5"/>
    <w:pPr>
      <w:spacing w:line="560" w:lineRule="exact"/>
      <w:ind w:firstLine="720"/>
    </w:pPr>
    <w:rPr>
      <w:color w:val="000080"/>
      <w:sz w:val="24"/>
    </w:rPr>
  </w:style>
  <w:style w:type="paragraph" w:customStyle="1" w:styleId="IntAInterviewAnswer">
    <w:name w:val="IntA Interview Answer"/>
    <w:basedOn w:val="BaseText"/>
    <w:autoRedefine/>
    <w:rsid w:val="00FD64E5"/>
    <w:pPr>
      <w:spacing w:line="560" w:lineRule="exact"/>
      <w:ind w:firstLine="720"/>
    </w:pPr>
    <w:rPr>
      <w:color w:val="008000"/>
      <w:szCs w:val="24"/>
    </w:rPr>
  </w:style>
  <w:style w:type="paragraph" w:customStyle="1" w:styleId="DE-EDisplayEquationinExtract">
    <w:name w:val="DE-E Display Equation in Extract"/>
    <w:basedOn w:val="DEDisplayEquation"/>
    <w:rsid w:val="00FD64E5"/>
    <w:pPr>
      <w:spacing w:before="0" w:after="0"/>
      <w:ind w:firstLine="0"/>
    </w:pPr>
  </w:style>
  <w:style w:type="paragraph" w:customStyle="1" w:styleId="PNPartNumber">
    <w:name w:val="PN Part Number"/>
    <w:basedOn w:val="BaseHeading"/>
    <w:next w:val="PTPartTitle"/>
    <w:rsid w:val="00FD64E5"/>
    <w:pPr>
      <w:keepNext/>
      <w:keepLines/>
      <w:spacing w:before="560"/>
      <w:jc w:val="center"/>
    </w:pPr>
    <w:rPr>
      <w:b/>
      <w:sz w:val="28"/>
    </w:rPr>
  </w:style>
  <w:style w:type="paragraph" w:customStyle="1" w:styleId="PTPartTitle">
    <w:name w:val="PT Part Title"/>
    <w:basedOn w:val="PNPartNumber"/>
    <w:rsid w:val="00FD64E5"/>
    <w:pPr>
      <w:spacing w:before="1200"/>
    </w:pPr>
  </w:style>
  <w:style w:type="paragraph" w:customStyle="1" w:styleId="PSTPartSubtitle">
    <w:name w:val="PST Part Subtitle"/>
    <w:basedOn w:val="PTPartTitle"/>
    <w:rsid w:val="00FD64E5"/>
    <w:pPr>
      <w:keepNext w:val="0"/>
      <w:spacing w:before="360"/>
    </w:pPr>
    <w:rPr>
      <w:b w:val="0"/>
    </w:rPr>
  </w:style>
  <w:style w:type="paragraph" w:customStyle="1" w:styleId="EpEpigraph">
    <w:name w:val="Ep Epigraph"/>
    <w:basedOn w:val="BaseText"/>
    <w:rsid w:val="00FD64E5"/>
    <w:pPr>
      <w:spacing w:before="280" w:line="560" w:lineRule="exact"/>
      <w:ind w:left="720" w:right="720"/>
    </w:pPr>
  </w:style>
  <w:style w:type="paragraph" w:customStyle="1" w:styleId="EpSEpigraphSource">
    <w:name w:val="EpS Epigraph Source"/>
    <w:basedOn w:val="EpEpigraph"/>
    <w:rsid w:val="00FD64E5"/>
    <w:pPr>
      <w:spacing w:before="140" w:after="280"/>
      <w:ind w:right="0"/>
    </w:pPr>
  </w:style>
  <w:style w:type="paragraph" w:customStyle="1" w:styleId="PITxPartIntroductionText">
    <w:name w:val="PITx Part Introduction Text"/>
    <w:basedOn w:val="BaseText"/>
    <w:rsid w:val="00FD64E5"/>
    <w:pPr>
      <w:spacing w:before="280" w:after="280" w:line="560" w:lineRule="exact"/>
      <w:ind w:firstLine="720"/>
      <w:contextualSpacing/>
    </w:pPr>
  </w:style>
  <w:style w:type="paragraph" w:customStyle="1" w:styleId="SpH1SpecialHeading1">
    <w:name w:val="SpH1 Special Heading 1"/>
    <w:basedOn w:val="SpTxSpecialText"/>
    <w:rsid w:val="00FD64E5"/>
    <w:pPr>
      <w:spacing w:before="280" w:after="280"/>
      <w:ind w:firstLine="0"/>
    </w:pPr>
    <w:rPr>
      <w:b/>
      <w:sz w:val="36"/>
    </w:rPr>
  </w:style>
  <w:style w:type="paragraph" w:customStyle="1" w:styleId="SpTxSpecialText">
    <w:name w:val="SpTx Special Text"/>
    <w:basedOn w:val="BaseText"/>
    <w:rsid w:val="00FD64E5"/>
    <w:pPr>
      <w:spacing w:line="560" w:lineRule="exact"/>
      <w:ind w:firstLine="720"/>
    </w:pPr>
    <w:rPr>
      <w:color w:val="00B050"/>
    </w:rPr>
  </w:style>
  <w:style w:type="paragraph" w:styleId="TableofAuthorities">
    <w:name w:val="table of authorities"/>
    <w:basedOn w:val="Normal"/>
    <w:next w:val="Normal"/>
    <w:uiPriority w:val="99"/>
    <w:semiHidden/>
    <w:rsid w:val="00FD64E5"/>
    <w:pPr>
      <w:ind w:left="200" w:hanging="200"/>
    </w:pPr>
  </w:style>
  <w:style w:type="paragraph" w:styleId="TableofFigures">
    <w:name w:val="table of figures"/>
    <w:basedOn w:val="Normal"/>
    <w:next w:val="Normal"/>
    <w:uiPriority w:val="99"/>
    <w:semiHidden/>
    <w:rsid w:val="00FD64E5"/>
    <w:pPr>
      <w:ind w:left="400" w:hanging="400"/>
    </w:pPr>
  </w:style>
  <w:style w:type="paragraph" w:customStyle="1" w:styleId="GLTrmGlossaryDefinitionTerm">
    <w:name w:val="GLTrm Glossary Definition Term"/>
    <w:basedOn w:val="GLDefGlossaryDefinition"/>
    <w:rsid w:val="00FD64E5"/>
    <w:pPr>
      <w:spacing w:before="280"/>
    </w:pPr>
    <w:rPr>
      <w:b/>
    </w:rPr>
  </w:style>
  <w:style w:type="character" w:customStyle="1" w:styleId="TMenTableMention">
    <w:name w:val="TMen Table Mention"/>
    <w:rsid w:val="00FD64E5"/>
    <w:rPr>
      <w:color w:val="FF6600"/>
    </w:rPr>
  </w:style>
  <w:style w:type="paragraph" w:customStyle="1" w:styleId="ChrChronology">
    <w:name w:val="Chr Chronology"/>
    <w:basedOn w:val="BaseText"/>
    <w:rsid w:val="00FD64E5"/>
    <w:pPr>
      <w:tabs>
        <w:tab w:val="left" w:pos="1728"/>
      </w:tabs>
      <w:spacing w:before="140" w:line="560" w:lineRule="exact"/>
      <w:ind w:left="1728" w:hanging="1728"/>
    </w:pPr>
  </w:style>
  <w:style w:type="paragraph" w:customStyle="1" w:styleId="VSVerseSource">
    <w:name w:val="VS Verse Source"/>
    <w:basedOn w:val="BaseText"/>
    <w:rsid w:val="00FD64E5"/>
    <w:pPr>
      <w:spacing w:before="140" w:after="280" w:line="560" w:lineRule="exact"/>
    </w:pPr>
  </w:style>
  <w:style w:type="character" w:customStyle="1" w:styleId="SbarMenSidebarMention">
    <w:name w:val="SbarMen Sidebar Mention"/>
    <w:rsid w:val="00FD64E5"/>
    <w:rPr>
      <w:color w:val="008000"/>
    </w:rPr>
  </w:style>
  <w:style w:type="paragraph" w:customStyle="1" w:styleId="PriDocBegPrimaryDocumentBegin">
    <w:name w:val="PriDocBeg Primary Document Begin"/>
    <w:basedOn w:val="BaseText"/>
    <w:rsid w:val="00FD64E5"/>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FD64E5"/>
  </w:style>
  <w:style w:type="paragraph" w:customStyle="1" w:styleId="TxCTextContinuation">
    <w:name w:val="TxC Text Continuation"/>
    <w:basedOn w:val="BaseText"/>
    <w:rsid w:val="00FD64E5"/>
    <w:pPr>
      <w:spacing w:line="560" w:lineRule="exact"/>
    </w:pPr>
  </w:style>
  <w:style w:type="paragraph" w:customStyle="1" w:styleId="VHVerseHeading">
    <w:name w:val="VH Verse Heading"/>
    <w:basedOn w:val="BaseText"/>
    <w:next w:val="VVerse"/>
    <w:rsid w:val="00FD64E5"/>
    <w:pPr>
      <w:keepNext/>
      <w:keepLines/>
      <w:spacing w:before="280" w:line="560" w:lineRule="exact"/>
    </w:pPr>
    <w:rPr>
      <w:b/>
    </w:rPr>
  </w:style>
  <w:style w:type="paragraph" w:customStyle="1" w:styleId="VVerse">
    <w:name w:val="V Verse"/>
    <w:basedOn w:val="BaseText"/>
    <w:rsid w:val="00FD64E5"/>
    <w:pPr>
      <w:tabs>
        <w:tab w:val="left" w:pos="2880"/>
      </w:tabs>
      <w:spacing w:before="280" w:after="280" w:line="560" w:lineRule="exact"/>
      <w:ind w:left="245" w:hanging="245"/>
      <w:contextualSpacing/>
    </w:pPr>
  </w:style>
  <w:style w:type="character" w:customStyle="1" w:styleId="BxMenBoxMention">
    <w:name w:val="BxMen Box Mention"/>
    <w:rsid w:val="00FD64E5"/>
    <w:rPr>
      <w:color w:val="FF00FF"/>
    </w:rPr>
  </w:style>
  <w:style w:type="character" w:customStyle="1" w:styleId="SbarCOSidebarCallOut">
    <w:name w:val="SbarCO Sidebar Call Out"/>
    <w:rsid w:val="00FD64E5"/>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FD64E5"/>
    <w:pPr>
      <w:tabs>
        <w:tab w:val="left" w:pos="1440"/>
        <w:tab w:val="left" w:pos="1800"/>
        <w:tab w:val="left" w:pos="2160"/>
      </w:tabs>
      <w:ind w:left="1080" w:right="720"/>
    </w:pPr>
  </w:style>
  <w:style w:type="paragraph" w:customStyle="1" w:styleId="LetAuLetterAuthor">
    <w:name w:val="LetAu Letter Author"/>
    <w:basedOn w:val="LetTxLetterText"/>
    <w:rsid w:val="00FD64E5"/>
    <w:pPr>
      <w:spacing w:after="280"/>
    </w:pPr>
  </w:style>
  <w:style w:type="paragraph" w:customStyle="1" w:styleId="LetAuAddLetterAuthorAddress">
    <w:name w:val="LetAuAdd Letter Author Address"/>
    <w:basedOn w:val="LetTxLetterText"/>
    <w:rsid w:val="00FD64E5"/>
    <w:pPr>
      <w:spacing w:after="280"/>
      <w:contextualSpacing/>
    </w:pPr>
  </w:style>
  <w:style w:type="paragraph" w:customStyle="1" w:styleId="LetAddLetterAddress">
    <w:name w:val="LetAdd Letter Address"/>
    <w:basedOn w:val="LetTxLetterText"/>
    <w:rsid w:val="00FD64E5"/>
    <w:pPr>
      <w:spacing w:after="280"/>
      <w:contextualSpacing/>
    </w:pPr>
  </w:style>
  <w:style w:type="paragraph" w:customStyle="1" w:styleId="Let-ELetterinExtract">
    <w:name w:val="Let-E Letter in Extract"/>
    <w:basedOn w:val="LetTxLetterText"/>
    <w:rsid w:val="00FD64E5"/>
    <w:pPr>
      <w:ind w:left="720" w:right="720"/>
    </w:pPr>
  </w:style>
  <w:style w:type="paragraph" w:customStyle="1" w:styleId="LetDate-ELetterDateinExtract">
    <w:name w:val="LetDate-E Letter Date in Extract"/>
    <w:basedOn w:val="Let-ELetterinExtract"/>
    <w:rsid w:val="00FD64E5"/>
  </w:style>
  <w:style w:type="paragraph" w:customStyle="1" w:styleId="LetAdd-ELetterAddressinExtract">
    <w:name w:val="LetAdd-E Letter Address in Extract"/>
    <w:basedOn w:val="LetAddLetterAddress"/>
    <w:rsid w:val="00FD64E5"/>
    <w:pPr>
      <w:spacing w:before="0" w:after="0"/>
      <w:ind w:left="720" w:right="720"/>
      <w:contextualSpacing w:val="0"/>
    </w:pPr>
  </w:style>
  <w:style w:type="paragraph" w:customStyle="1" w:styleId="LetAu-ELetterAuthorinExtract">
    <w:name w:val="LetAu-E Letter Author in Extract"/>
    <w:basedOn w:val="LetAuLetterAuthor"/>
    <w:rsid w:val="00FD64E5"/>
    <w:pPr>
      <w:spacing w:before="0"/>
      <w:ind w:left="720" w:right="720"/>
    </w:pPr>
  </w:style>
  <w:style w:type="paragraph" w:customStyle="1" w:styleId="LetAuAdd-ELetterAuthorAddressinExtract">
    <w:name w:val="LetAuAdd-E Letter Author Address in Extract"/>
    <w:basedOn w:val="LetAuAddLetterAuthorAddress"/>
    <w:rsid w:val="00FD64E5"/>
    <w:pPr>
      <w:spacing w:before="0"/>
      <w:ind w:left="720" w:right="720"/>
    </w:pPr>
  </w:style>
  <w:style w:type="paragraph" w:customStyle="1" w:styleId="CSTChapterSubtitle">
    <w:name w:val="CST Chapter Subtitle"/>
    <w:basedOn w:val="BaseHeading"/>
    <w:autoRedefine/>
    <w:rsid w:val="00FD64E5"/>
    <w:rPr>
      <w:sz w:val="28"/>
    </w:rPr>
  </w:style>
  <w:style w:type="paragraph" w:customStyle="1" w:styleId="PITPartIntroductionTitle">
    <w:name w:val="PIT Part Introduction Title"/>
    <w:basedOn w:val="PSTPartSubtitle"/>
    <w:qFormat/>
    <w:rsid w:val="00FD64E5"/>
    <w:pPr>
      <w:keepNext/>
      <w:spacing w:before="280"/>
    </w:pPr>
  </w:style>
  <w:style w:type="paragraph" w:customStyle="1" w:styleId="NNotation">
    <w:name w:val="N Notation"/>
    <w:basedOn w:val="BaseText"/>
    <w:qFormat/>
    <w:rsid w:val="00FD64E5"/>
    <w:pPr>
      <w:tabs>
        <w:tab w:val="left" w:pos="480"/>
      </w:tabs>
      <w:spacing w:line="560" w:lineRule="exact"/>
    </w:pPr>
  </w:style>
  <w:style w:type="paragraph" w:styleId="Revision">
    <w:name w:val="Revision"/>
    <w:hidden/>
    <w:uiPriority w:val="99"/>
    <w:semiHidden/>
    <w:rsid w:val="00FD64E5"/>
    <w:rPr>
      <w:rFonts w:ascii="Times New Roman" w:eastAsia="Times New Roman" w:hAnsi="Times New Roman"/>
    </w:rPr>
  </w:style>
  <w:style w:type="paragraph" w:customStyle="1" w:styleId="DIA-EDialogueinExtract">
    <w:name w:val="DIA-E Dialogue in Extract"/>
    <w:basedOn w:val="DIADialogue"/>
    <w:qFormat/>
    <w:rsid w:val="00FD64E5"/>
    <w:pPr>
      <w:tabs>
        <w:tab w:val="left" w:pos="4320"/>
      </w:tabs>
      <w:ind w:left="1440" w:right="720"/>
    </w:pPr>
  </w:style>
  <w:style w:type="paragraph" w:customStyle="1" w:styleId="VEVerseinExtract">
    <w:name w:val="VE Verse in Extract"/>
    <w:basedOn w:val="VVerse"/>
    <w:qFormat/>
    <w:rsid w:val="00FD64E5"/>
    <w:pPr>
      <w:tabs>
        <w:tab w:val="left" w:pos="1440"/>
        <w:tab w:val="left" w:pos="3600"/>
        <w:tab w:val="left" w:pos="4320"/>
        <w:tab w:val="left" w:pos="5040"/>
        <w:tab w:val="left" w:pos="5760"/>
      </w:tabs>
      <w:spacing w:before="120" w:after="120"/>
      <w:ind w:left="965" w:right="720"/>
    </w:pPr>
  </w:style>
  <w:style w:type="paragraph" w:customStyle="1" w:styleId="VESVerseinExtractSource">
    <w:name w:val="VES Verse in Extract Source"/>
    <w:basedOn w:val="VSVerseSource"/>
    <w:qFormat/>
    <w:rsid w:val="00FD64E5"/>
    <w:pPr>
      <w:spacing w:before="0"/>
      <w:ind w:left="720" w:right="720"/>
    </w:pPr>
  </w:style>
  <w:style w:type="paragraph" w:customStyle="1" w:styleId="AuQAuthorQuery">
    <w:name w:val="AuQ Author Query"/>
    <w:basedOn w:val="NtENotetoEditor"/>
    <w:qFormat/>
    <w:rsid w:val="00FD64E5"/>
    <w:rPr>
      <w:color w:val="0070C0"/>
    </w:rPr>
  </w:style>
  <w:style w:type="paragraph" w:customStyle="1" w:styleId="AppBegAppendixBegin">
    <w:name w:val="AppBeg Appendix Begin"/>
    <w:basedOn w:val="PriDocBegPrimaryDocumentBegin"/>
    <w:qFormat/>
    <w:rsid w:val="00FD64E5"/>
  </w:style>
  <w:style w:type="paragraph" w:customStyle="1" w:styleId="AppEndAppendixEnd">
    <w:name w:val="AppEnd Appendix End"/>
    <w:basedOn w:val="PriDocEndPrimaryDocumentEnd"/>
    <w:qFormat/>
    <w:rsid w:val="00FD64E5"/>
  </w:style>
  <w:style w:type="paragraph" w:customStyle="1" w:styleId="BoxBegBoxBegin">
    <w:name w:val="BoxBeg Box Begin"/>
    <w:basedOn w:val="PriDocBegPrimaryDocumentBegin"/>
    <w:qFormat/>
    <w:rsid w:val="00FD64E5"/>
  </w:style>
  <w:style w:type="paragraph" w:customStyle="1" w:styleId="BoxEndBoxEnd">
    <w:name w:val="BoxEnd Box End"/>
    <w:basedOn w:val="PriDocEndPrimaryDocumentEnd"/>
    <w:qFormat/>
    <w:rsid w:val="00FD64E5"/>
  </w:style>
  <w:style w:type="paragraph" w:customStyle="1" w:styleId="ExrBegExerciseBegin">
    <w:name w:val="ExrBeg Exercise Begin"/>
    <w:basedOn w:val="PriDocBegPrimaryDocumentBegin"/>
    <w:qFormat/>
    <w:rsid w:val="00FD64E5"/>
  </w:style>
  <w:style w:type="paragraph" w:customStyle="1" w:styleId="ExrEndExerciseEnd">
    <w:name w:val="ExrEnd Exercise End"/>
    <w:basedOn w:val="PriDocEndPrimaryDocumentEnd"/>
    <w:qFormat/>
    <w:rsid w:val="00FD64E5"/>
  </w:style>
  <w:style w:type="paragraph" w:customStyle="1" w:styleId="NotesBegNotesBegin">
    <w:name w:val="NotesBeg Notes Begin"/>
    <w:basedOn w:val="PriDocBegPrimaryDocumentBegin"/>
    <w:qFormat/>
    <w:rsid w:val="00FD64E5"/>
  </w:style>
  <w:style w:type="paragraph" w:customStyle="1" w:styleId="NotesEndNotesEnd">
    <w:name w:val="NotesEnd Notes End"/>
    <w:basedOn w:val="PriDocEndPrimaryDocumentEnd"/>
    <w:qFormat/>
    <w:rsid w:val="00FD64E5"/>
  </w:style>
  <w:style w:type="paragraph" w:customStyle="1" w:styleId="TSTableSource">
    <w:name w:val="TS Table Source"/>
    <w:basedOn w:val="TFNTableFootnote"/>
    <w:rsid w:val="00FD64E5"/>
    <w:pPr>
      <w:spacing w:before="0" w:after="560"/>
    </w:pPr>
  </w:style>
  <w:style w:type="paragraph" w:customStyle="1" w:styleId="TNTableNumber">
    <w:name w:val="TN Table Number"/>
    <w:basedOn w:val="TTTableTitle"/>
    <w:rsid w:val="00FD64E5"/>
    <w:pPr>
      <w:spacing w:before="560"/>
    </w:pPr>
    <w:rPr>
      <w:b/>
    </w:rPr>
  </w:style>
  <w:style w:type="paragraph" w:customStyle="1" w:styleId="ITCHIn-textTableColumnHead">
    <w:name w:val="ITCH In-text Table Column Head"/>
    <w:basedOn w:val="TCHTableColumnHead"/>
    <w:rsid w:val="00FD64E5"/>
  </w:style>
  <w:style w:type="paragraph" w:customStyle="1" w:styleId="ITBIn-textTableBody">
    <w:name w:val="ITB In-text Table Body"/>
    <w:basedOn w:val="TBTableBody"/>
    <w:rsid w:val="00FD64E5"/>
  </w:style>
  <w:style w:type="paragraph" w:customStyle="1" w:styleId="RefTxReferenceText">
    <w:name w:val="RefTx Reference Text"/>
    <w:basedOn w:val="BaseText"/>
    <w:rsid w:val="00FD64E5"/>
    <w:pPr>
      <w:spacing w:after="140" w:line="560" w:lineRule="exact"/>
      <w:ind w:left="720" w:hanging="720"/>
    </w:pPr>
  </w:style>
  <w:style w:type="paragraph" w:customStyle="1" w:styleId="DL-EDescriptiveListinExtract">
    <w:name w:val="DL-E Descriptive List in Extract"/>
    <w:basedOn w:val="DLDescriptiveList"/>
    <w:rsid w:val="00FD64E5"/>
    <w:pPr>
      <w:tabs>
        <w:tab w:val="left" w:pos="480"/>
      </w:tabs>
    </w:pPr>
  </w:style>
  <w:style w:type="paragraph" w:customStyle="1" w:styleId="N-ENotationinExtract">
    <w:name w:val="N-E Notation in Extract"/>
    <w:basedOn w:val="NNotation"/>
    <w:rsid w:val="00FD64E5"/>
  </w:style>
  <w:style w:type="paragraph" w:customStyle="1" w:styleId="Dis-EDisplayinExtract">
    <w:name w:val="Dis-E Display in Extract"/>
    <w:basedOn w:val="DDisplay"/>
    <w:rsid w:val="00FD64E5"/>
    <w:pPr>
      <w:ind w:left="720" w:right="720"/>
    </w:pPr>
  </w:style>
  <w:style w:type="paragraph" w:customStyle="1" w:styleId="DDisplay">
    <w:name w:val="D Display"/>
    <w:basedOn w:val="BaseText"/>
    <w:rsid w:val="00FD64E5"/>
    <w:pPr>
      <w:spacing w:before="280" w:after="280" w:line="480" w:lineRule="atLeast"/>
    </w:pPr>
  </w:style>
  <w:style w:type="paragraph" w:customStyle="1" w:styleId="PProgram">
    <w:name w:val="P Program"/>
    <w:basedOn w:val="BaseText"/>
    <w:rsid w:val="00FD64E5"/>
    <w:pPr>
      <w:spacing w:line="560" w:lineRule="exact"/>
    </w:pPr>
    <w:rPr>
      <w:rFonts w:ascii="Courier" w:hAnsi="Courier"/>
      <w:sz w:val="22"/>
    </w:rPr>
  </w:style>
  <w:style w:type="paragraph" w:customStyle="1" w:styleId="P-EPrograminExtract">
    <w:name w:val="P-E Program in Extract"/>
    <w:basedOn w:val="PProgram"/>
    <w:rsid w:val="00FD64E5"/>
    <w:pPr>
      <w:spacing w:before="280" w:after="280"/>
      <w:ind w:left="720" w:right="720"/>
    </w:pPr>
  </w:style>
  <w:style w:type="paragraph" w:customStyle="1" w:styleId="NTrDNumberedTreeDisplay">
    <w:name w:val="NTrD Numbered Tree Display"/>
    <w:basedOn w:val="BaseText"/>
    <w:rsid w:val="00FD64E5"/>
    <w:pPr>
      <w:spacing w:before="280" w:after="280" w:line="560" w:lineRule="exact"/>
    </w:pPr>
  </w:style>
  <w:style w:type="paragraph" w:customStyle="1" w:styleId="NTrD-ENumberedTreeDisplayinExtract">
    <w:name w:val="NTrD-E Numbered Tree Display in Extract"/>
    <w:basedOn w:val="NTrDNumberedTreeDisplay"/>
    <w:rsid w:val="00FD64E5"/>
    <w:pPr>
      <w:ind w:left="720" w:right="720"/>
    </w:pPr>
  </w:style>
  <w:style w:type="paragraph" w:customStyle="1" w:styleId="IEIndexMainEntry">
    <w:name w:val="IE Index Main Entry"/>
    <w:basedOn w:val="BaseText"/>
    <w:rsid w:val="00FD64E5"/>
    <w:pPr>
      <w:spacing w:line="560" w:lineRule="exact"/>
      <w:ind w:left="2160" w:hanging="2160"/>
    </w:pPr>
  </w:style>
  <w:style w:type="paragraph" w:customStyle="1" w:styleId="ISEIndexSubentry">
    <w:name w:val="ISE Index Subentry"/>
    <w:basedOn w:val="IEIndexMainEntry"/>
    <w:rsid w:val="00FD64E5"/>
    <w:pPr>
      <w:ind w:left="2880"/>
    </w:pPr>
  </w:style>
  <w:style w:type="paragraph" w:customStyle="1" w:styleId="IABIndexAlphabeticalBreak">
    <w:name w:val="IAB Index Alphabetical Break"/>
    <w:basedOn w:val="IEIndexMainEntry"/>
    <w:rsid w:val="00FD64E5"/>
    <w:pPr>
      <w:spacing w:before="560"/>
    </w:pPr>
  </w:style>
  <w:style w:type="paragraph" w:customStyle="1" w:styleId="ISSEIndexSubsubentry">
    <w:name w:val="ISSE Index Subsubentry"/>
    <w:basedOn w:val="ISEIndexSubentry"/>
    <w:rsid w:val="00FD64E5"/>
    <w:pPr>
      <w:ind w:left="3600"/>
    </w:pPr>
  </w:style>
  <w:style w:type="paragraph" w:customStyle="1" w:styleId="SbarTSidebarTitle">
    <w:name w:val="SbarT Sidebar Title"/>
    <w:basedOn w:val="SbarTxSidebarText"/>
    <w:rsid w:val="00FD64E5"/>
    <w:pPr>
      <w:spacing w:before="560"/>
    </w:pPr>
    <w:rPr>
      <w:b/>
      <w:sz w:val="28"/>
    </w:rPr>
  </w:style>
  <w:style w:type="paragraph" w:customStyle="1" w:styleId="SbarAuSidebarAuthor">
    <w:name w:val="SbarAu Sidebar Author"/>
    <w:basedOn w:val="SbarTxSidebarText"/>
    <w:rsid w:val="00FD64E5"/>
    <w:pPr>
      <w:spacing w:before="280"/>
    </w:pPr>
    <w:rPr>
      <w:b/>
    </w:rPr>
  </w:style>
  <w:style w:type="paragraph" w:customStyle="1" w:styleId="SbarSNSidebarSourceNote">
    <w:name w:val="SbarSN Sidebar Source Note"/>
    <w:basedOn w:val="SbarTxSidebarText"/>
    <w:rsid w:val="00FD64E5"/>
    <w:pPr>
      <w:spacing w:before="280"/>
    </w:pPr>
  </w:style>
  <w:style w:type="paragraph" w:customStyle="1" w:styleId="FgCFigureCaption">
    <w:name w:val="FgC Figure Caption"/>
    <w:basedOn w:val="BaseText"/>
    <w:link w:val="FgCFigureCaptionChar"/>
    <w:rsid w:val="00FD64E5"/>
    <w:pPr>
      <w:spacing w:line="560" w:lineRule="exact"/>
    </w:pPr>
  </w:style>
  <w:style w:type="character" w:customStyle="1" w:styleId="FgCFigureCaptionChar">
    <w:name w:val="FgC Figure Caption Char"/>
    <w:link w:val="FgCFigureCaption"/>
    <w:rsid w:val="00FD64E5"/>
    <w:rPr>
      <w:rFonts w:ascii="Times New Roman" w:eastAsia="Times New Roman" w:hAnsi="Times New Roman"/>
      <w:sz w:val="24"/>
    </w:rPr>
  </w:style>
  <w:style w:type="paragraph" w:customStyle="1" w:styleId="FgTFigureTitle">
    <w:name w:val="FgT Figure Title"/>
    <w:basedOn w:val="FgCFigureCaption"/>
    <w:rsid w:val="00FD64E5"/>
  </w:style>
  <w:style w:type="paragraph" w:customStyle="1" w:styleId="FgNFigureNumber">
    <w:name w:val="FgN Figure Number"/>
    <w:basedOn w:val="FgTFigureTitle"/>
    <w:rsid w:val="00FD64E5"/>
    <w:pPr>
      <w:spacing w:before="560"/>
    </w:pPr>
  </w:style>
  <w:style w:type="paragraph" w:customStyle="1" w:styleId="FgSFigureSource">
    <w:name w:val="FgS Figure Source"/>
    <w:basedOn w:val="FgCFigureCaption"/>
    <w:rsid w:val="00FD64E5"/>
    <w:pPr>
      <w:spacing w:after="560"/>
    </w:pPr>
  </w:style>
  <w:style w:type="paragraph" w:customStyle="1" w:styleId="NtDNotetoDesign">
    <w:name w:val="NtD Note to Design"/>
    <w:basedOn w:val="NtENotetoEditor"/>
    <w:rsid w:val="00FD64E5"/>
    <w:rPr>
      <w:color w:val="FF00FF"/>
    </w:rPr>
  </w:style>
  <w:style w:type="paragraph" w:customStyle="1" w:styleId="DHDisplayHead">
    <w:name w:val="DH Display Head"/>
    <w:basedOn w:val="BaseText"/>
    <w:rsid w:val="00FD64E5"/>
    <w:pPr>
      <w:spacing w:before="280" w:line="560" w:lineRule="exact"/>
    </w:pPr>
    <w:rPr>
      <w:b/>
    </w:rPr>
  </w:style>
  <w:style w:type="paragraph" w:customStyle="1" w:styleId="SDSubdisplay">
    <w:name w:val="SD Subdisplay"/>
    <w:basedOn w:val="DDisplay"/>
    <w:rsid w:val="00FD64E5"/>
    <w:pPr>
      <w:spacing w:before="0" w:after="0"/>
      <w:ind w:left="720"/>
    </w:pPr>
  </w:style>
  <w:style w:type="paragraph" w:customStyle="1" w:styleId="SSDSubsubdisplay">
    <w:name w:val="SSD Subsubdisplay"/>
    <w:basedOn w:val="SDSubdisplay"/>
    <w:rsid w:val="00FD64E5"/>
    <w:pPr>
      <w:ind w:left="1440"/>
    </w:pPr>
  </w:style>
  <w:style w:type="paragraph" w:customStyle="1" w:styleId="ExrLv1TxExerciseText">
    <w:name w:val="ExrLv1Tx Exercise Text"/>
    <w:basedOn w:val="BaseText"/>
    <w:rsid w:val="00FD64E5"/>
    <w:pPr>
      <w:spacing w:before="280" w:after="280" w:line="560" w:lineRule="exact"/>
    </w:pPr>
  </w:style>
  <w:style w:type="paragraph" w:customStyle="1" w:styleId="ExrLv2TxSubexerciseText">
    <w:name w:val="ExrLv2Tx Subexercise Text"/>
    <w:basedOn w:val="ExrLv1TxExerciseText"/>
    <w:rsid w:val="00FD64E5"/>
    <w:pPr>
      <w:spacing w:before="0"/>
      <w:ind w:left="720"/>
    </w:pPr>
  </w:style>
  <w:style w:type="paragraph" w:customStyle="1" w:styleId="ExrLv3TxSubsubexerciseText">
    <w:name w:val="ExrLv3Tx Subsubexercise Text"/>
    <w:basedOn w:val="ExrLv2TxSubexerciseText"/>
    <w:rsid w:val="00FD64E5"/>
    <w:pPr>
      <w:ind w:left="1440"/>
    </w:pPr>
  </w:style>
  <w:style w:type="paragraph" w:customStyle="1" w:styleId="NTNoteText">
    <w:name w:val="NT Note Text"/>
    <w:basedOn w:val="BaseText"/>
    <w:link w:val="NTNoteTextChar"/>
    <w:rsid w:val="00FD64E5"/>
    <w:pPr>
      <w:spacing w:after="280" w:line="560" w:lineRule="exact"/>
    </w:pPr>
  </w:style>
  <w:style w:type="paragraph" w:customStyle="1" w:styleId="FNFootnoteText">
    <w:name w:val="FN Footnote Text"/>
    <w:basedOn w:val="BaseText"/>
    <w:rsid w:val="00FD64E5"/>
    <w:pPr>
      <w:spacing w:line="560" w:lineRule="exact"/>
    </w:pPr>
  </w:style>
  <w:style w:type="paragraph" w:customStyle="1" w:styleId="RHRRunningHeadRecto">
    <w:name w:val="RHR Running Head Recto"/>
    <w:basedOn w:val="BaseText"/>
    <w:link w:val="RHRRunningHeadRectoChar"/>
    <w:rsid w:val="00FD64E5"/>
    <w:pPr>
      <w:spacing w:line="560" w:lineRule="exact"/>
    </w:pPr>
  </w:style>
  <w:style w:type="paragraph" w:customStyle="1" w:styleId="RHVRunningHeadVerso">
    <w:name w:val="RHV Running Head Verso"/>
    <w:basedOn w:val="RHRRunningHeadRecto"/>
    <w:link w:val="RHVRunningHeadVersoChar"/>
    <w:rsid w:val="00FD64E5"/>
  </w:style>
  <w:style w:type="paragraph" w:customStyle="1" w:styleId="COContributorName">
    <w:name w:val="CO Contributor Name"/>
    <w:basedOn w:val="BaseText"/>
    <w:rsid w:val="00FD64E5"/>
    <w:pPr>
      <w:spacing w:before="280" w:line="560" w:lineRule="exact"/>
    </w:pPr>
    <w:rPr>
      <w:b/>
    </w:rPr>
  </w:style>
  <w:style w:type="paragraph" w:customStyle="1" w:styleId="COBContributorBio">
    <w:name w:val="COB Contributor Bio"/>
    <w:basedOn w:val="BaseText"/>
    <w:rsid w:val="00FD64E5"/>
    <w:pPr>
      <w:spacing w:after="280" w:line="560" w:lineRule="exact"/>
    </w:pPr>
  </w:style>
  <w:style w:type="paragraph" w:customStyle="1" w:styleId="FBHFrontmatterBackmatterHead">
    <w:name w:val="FBH Frontmatter/Backmatter Head"/>
    <w:basedOn w:val="CTChapterTitle"/>
    <w:rsid w:val="00FD64E5"/>
  </w:style>
  <w:style w:type="paragraph" w:customStyle="1" w:styleId="BaseHeading">
    <w:name w:val="Base Heading"/>
    <w:qFormat/>
    <w:rsid w:val="00FD64E5"/>
    <w:pPr>
      <w:spacing w:line="560" w:lineRule="exact"/>
    </w:pPr>
    <w:rPr>
      <w:rFonts w:ascii="Times New Roman" w:eastAsia="Times New Roman" w:hAnsi="Times New Roman"/>
      <w:sz w:val="36"/>
    </w:rPr>
  </w:style>
  <w:style w:type="paragraph" w:customStyle="1" w:styleId="BaseText">
    <w:name w:val="Base Text"/>
    <w:link w:val="BaseTextChar"/>
    <w:qFormat/>
    <w:rsid w:val="00FD64E5"/>
    <w:rPr>
      <w:rFonts w:ascii="Times New Roman" w:eastAsia="Times New Roman" w:hAnsi="Times New Roman"/>
      <w:sz w:val="24"/>
    </w:rPr>
  </w:style>
  <w:style w:type="paragraph" w:customStyle="1" w:styleId="BibTxBibliographyText">
    <w:name w:val="BibTx Bibliography Text"/>
    <w:basedOn w:val="BaseText"/>
    <w:rsid w:val="00FD64E5"/>
    <w:pPr>
      <w:spacing w:after="140" w:line="560" w:lineRule="exact"/>
      <w:ind w:left="720" w:hanging="720"/>
    </w:pPr>
  </w:style>
  <w:style w:type="paragraph" w:customStyle="1" w:styleId="H4MHeadingLevel4Math">
    <w:name w:val="H4M Heading Level 4 Math"/>
    <w:basedOn w:val="H4HeadingLevel4"/>
    <w:rsid w:val="00FD64E5"/>
    <w:pPr>
      <w:spacing w:after="360"/>
    </w:pPr>
  </w:style>
  <w:style w:type="paragraph" w:styleId="BlockText">
    <w:name w:val="Block Text"/>
    <w:basedOn w:val="Normal"/>
    <w:uiPriority w:val="99"/>
    <w:rsid w:val="00FD64E5"/>
    <w:pPr>
      <w:spacing w:after="120"/>
      <w:ind w:left="1440" w:right="1440"/>
    </w:pPr>
  </w:style>
  <w:style w:type="paragraph" w:customStyle="1" w:styleId="H5MHeadingLevel5Math">
    <w:name w:val="H5M Heading Level 5 Math"/>
    <w:basedOn w:val="H5HeadingLevel5"/>
    <w:rsid w:val="00FD64E5"/>
    <w:pPr>
      <w:spacing w:after="360"/>
    </w:pPr>
  </w:style>
  <w:style w:type="paragraph" w:customStyle="1" w:styleId="NoteCNotetoComp">
    <w:name w:val="NoteC Note to Comp"/>
    <w:basedOn w:val="BaseText"/>
    <w:rsid w:val="00FD64E5"/>
    <w:pPr>
      <w:spacing w:before="360" w:after="360" w:line="360" w:lineRule="exact"/>
    </w:pPr>
    <w:rPr>
      <w:color w:val="FF0000"/>
      <w:sz w:val="28"/>
    </w:rPr>
  </w:style>
  <w:style w:type="paragraph" w:customStyle="1" w:styleId="NoteDNotetoDesign">
    <w:name w:val="NoteD Note to Design"/>
    <w:basedOn w:val="Normal"/>
    <w:rsid w:val="00FD64E5"/>
    <w:pPr>
      <w:spacing w:before="360" w:after="360" w:line="360" w:lineRule="exact"/>
    </w:pPr>
    <w:rPr>
      <w:color w:val="FF00FF"/>
      <w:sz w:val="28"/>
    </w:rPr>
  </w:style>
  <w:style w:type="paragraph" w:customStyle="1" w:styleId="NoteENotetoEditor">
    <w:name w:val="NoteE Note to Editor"/>
    <w:basedOn w:val="NoteCNotetoComp"/>
    <w:rsid w:val="00FD64E5"/>
    <w:rPr>
      <w:color w:val="008000"/>
    </w:rPr>
  </w:style>
  <w:style w:type="paragraph" w:customStyle="1" w:styleId="FBHFrontmatterHead">
    <w:name w:val="FBH Frontmatter Head"/>
    <w:basedOn w:val="CTChapterTitle"/>
    <w:rsid w:val="00FD64E5"/>
  </w:style>
  <w:style w:type="paragraph" w:customStyle="1" w:styleId="LList">
    <w:name w:val="L List"/>
    <w:basedOn w:val="ULUnnumberedList"/>
    <w:qFormat/>
    <w:rsid w:val="00FD64E5"/>
  </w:style>
  <w:style w:type="paragraph" w:customStyle="1" w:styleId="L-EListinExtract">
    <w:name w:val="L-E List in Extract"/>
    <w:basedOn w:val="ULUnnumberedList"/>
    <w:qFormat/>
    <w:rsid w:val="00FD64E5"/>
    <w:pPr>
      <w:ind w:left="1080"/>
    </w:pPr>
  </w:style>
  <w:style w:type="paragraph" w:customStyle="1" w:styleId="E-MExtractMultiple">
    <w:name w:val="E-M Extract Multiple"/>
    <w:basedOn w:val="EExtract"/>
    <w:qFormat/>
    <w:rsid w:val="00FD64E5"/>
    <w:pPr>
      <w:spacing w:after="120"/>
    </w:pPr>
  </w:style>
  <w:style w:type="paragraph" w:customStyle="1" w:styleId="H-EHeadinExtract">
    <w:name w:val="H-E Head in Extract"/>
    <w:basedOn w:val="LH-EListHeadinExtract"/>
    <w:qFormat/>
    <w:rsid w:val="00FD64E5"/>
  </w:style>
  <w:style w:type="paragraph" w:customStyle="1" w:styleId="HAAHead">
    <w:name w:val="HA A Head"/>
    <w:basedOn w:val="SpH1SpecialHeading1"/>
    <w:qFormat/>
    <w:rsid w:val="00FD64E5"/>
    <w:pPr>
      <w:outlineLvl w:val="0"/>
    </w:pPr>
  </w:style>
  <w:style w:type="paragraph" w:customStyle="1" w:styleId="SBHSpaceBreakHalfLine">
    <w:name w:val="SBH Space Break HalfLine"/>
    <w:basedOn w:val="SBSpaceBreak"/>
    <w:qFormat/>
    <w:rsid w:val="00FD64E5"/>
    <w:pPr>
      <w:spacing w:line="280" w:lineRule="exact"/>
    </w:pPr>
    <w:rPr>
      <w:rFonts w:ascii="Courier New" w:hAnsi="Courier New"/>
    </w:rPr>
  </w:style>
  <w:style w:type="paragraph" w:customStyle="1" w:styleId="NHNotesHead">
    <w:name w:val="NH Notes Head"/>
    <w:basedOn w:val="BaseHeading"/>
    <w:rsid w:val="00FD64E5"/>
    <w:pPr>
      <w:autoSpaceDE w:val="0"/>
      <w:autoSpaceDN w:val="0"/>
      <w:adjustRightInd w:val="0"/>
      <w:spacing w:before="360" w:after="280"/>
    </w:pPr>
    <w:rPr>
      <w:b/>
      <w:sz w:val="32"/>
      <w:szCs w:val="24"/>
    </w:rPr>
  </w:style>
  <w:style w:type="paragraph" w:customStyle="1" w:styleId="BkTBookTitle">
    <w:name w:val="BkT Book Title"/>
    <w:basedOn w:val="BaseText"/>
    <w:rsid w:val="00FD64E5"/>
    <w:pPr>
      <w:spacing w:line="560" w:lineRule="exact"/>
      <w:jc w:val="right"/>
    </w:pPr>
    <w:rPr>
      <w:szCs w:val="24"/>
    </w:rPr>
  </w:style>
  <w:style w:type="paragraph" w:customStyle="1" w:styleId="SecTSectionTitle">
    <w:name w:val="SecT Section Title"/>
    <w:basedOn w:val="BaseText"/>
    <w:rsid w:val="00FD64E5"/>
    <w:pPr>
      <w:spacing w:line="560" w:lineRule="exact"/>
      <w:jc w:val="right"/>
    </w:pPr>
    <w:rPr>
      <w:szCs w:val="24"/>
    </w:rPr>
  </w:style>
  <w:style w:type="paragraph" w:customStyle="1" w:styleId="BibRefHeadBibRefHead">
    <w:name w:val="BibRefHead BibRef Head"/>
    <w:basedOn w:val="BaseHeading"/>
    <w:rsid w:val="00FD64E5"/>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FD64E5"/>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FD64E5"/>
    <w:pPr>
      <w:spacing w:before="280" w:line="560" w:lineRule="exact"/>
      <w:ind w:left="720" w:right="720"/>
    </w:pPr>
  </w:style>
  <w:style w:type="paragraph" w:customStyle="1" w:styleId="Algorithm">
    <w:name w:val="Algorithm"/>
    <w:basedOn w:val="DEDisplayEquation"/>
    <w:rsid w:val="00FD64E5"/>
  </w:style>
  <w:style w:type="paragraph" w:customStyle="1" w:styleId="Assumption">
    <w:name w:val="Assumption"/>
    <w:basedOn w:val="DEDisplayEquation"/>
    <w:rsid w:val="00FD64E5"/>
  </w:style>
  <w:style w:type="paragraph" w:customStyle="1" w:styleId="Axiom">
    <w:name w:val="Axiom"/>
    <w:basedOn w:val="DEDisplayEquation"/>
    <w:rsid w:val="00FD64E5"/>
  </w:style>
  <w:style w:type="paragraph" w:customStyle="1" w:styleId="Case">
    <w:name w:val="Case"/>
    <w:basedOn w:val="DEDisplayEquation"/>
    <w:rsid w:val="00FD64E5"/>
  </w:style>
  <w:style w:type="paragraph" w:customStyle="1" w:styleId="Claim">
    <w:name w:val="Claim"/>
    <w:basedOn w:val="DEDisplayEquation"/>
    <w:rsid w:val="00FD64E5"/>
  </w:style>
  <w:style w:type="paragraph" w:customStyle="1" w:styleId="Conjunction">
    <w:name w:val="Conjunction"/>
    <w:basedOn w:val="DEDisplayEquation"/>
    <w:rsid w:val="00FD64E5"/>
  </w:style>
  <w:style w:type="paragraph" w:customStyle="1" w:styleId="Corollary">
    <w:name w:val="Corollary"/>
    <w:basedOn w:val="DEDisplayEquation"/>
    <w:rsid w:val="00FD64E5"/>
  </w:style>
  <w:style w:type="paragraph" w:customStyle="1" w:styleId="Definition">
    <w:name w:val="Definition"/>
    <w:basedOn w:val="DEDisplayEquation"/>
    <w:rsid w:val="00FD64E5"/>
  </w:style>
  <w:style w:type="paragraph" w:customStyle="1" w:styleId="Hypothesis">
    <w:name w:val="Hypothesis"/>
    <w:basedOn w:val="DEDisplayEquation"/>
    <w:rsid w:val="00FD64E5"/>
  </w:style>
  <w:style w:type="paragraph" w:customStyle="1" w:styleId="Lemma">
    <w:name w:val="Lemma"/>
    <w:basedOn w:val="DEDisplayEquation"/>
    <w:rsid w:val="00FD64E5"/>
  </w:style>
  <w:style w:type="paragraph" w:customStyle="1" w:styleId="Note">
    <w:name w:val="Note"/>
    <w:basedOn w:val="DEDisplayEquation"/>
    <w:rsid w:val="00FD64E5"/>
  </w:style>
  <w:style w:type="paragraph" w:customStyle="1" w:styleId="Observation">
    <w:name w:val="Observation"/>
    <w:basedOn w:val="DEDisplayEquation"/>
    <w:rsid w:val="00FD64E5"/>
  </w:style>
  <w:style w:type="paragraph" w:customStyle="1" w:styleId="Proof">
    <w:name w:val="Proof"/>
    <w:basedOn w:val="DEDisplayEquation"/>
    <w:rsid w:val="00FD64E5"/>
  </w:style>
  <w:style w:type="paragraph" w:customStyle="1" w:styleId="Proposition">
    <w:name w:val="Proposition"/>
    <w:basedOn w:val="DEDisplayEquation"/>
    <w:rsid w:val="00FD64E5"/>
  </w:style>
  <w:style w:type="paragraph" w:customStyle="1" w:styleId="Remark">
    <w:name w:val="Remark"/>
    <w:basedOn w:val="DEDisplayEquation"/>
    <w:rsid w:val="00FD64E5"/>
  </w:style>
  <w:style w:type="paragraph" w:customStyle="1" w:styleId="Result">
    <w:name w:val="Result"/>
    <w:basedOn w:val="DEDisplayEquation"/>
    <w:rsid w:val="00FD64E5"/>
  </w:style>
  <w:style w:type="paragraph" w:customStyle="1" w:styleId="Rule">
    <w:name w:val="Rule"/>
    <w:basedOn w:val="DEDisplayEquation"/>
    <w:rsid w:val="00FD64E5"/>
  </w:style>
  <w:style w:type="paragraph" w:customStyle="1" w:styleId="SplCase">
    <w:name w:val="SplCase"/>
    <w:basedOn w:val="DEDisplayEquation"/>
    <w:rsid w:val="00FD64E5"/>
  </w:style>
  <w:style w:type="paragraph" w:customStyle="1" w:styleId="Theorem">
    <w:name w:val="Theorem"/>
    <w:basedOn w:val="DEDisplayEquation"/>
    <w:rsid w:val="00FD64E5"/>
  </w:style>
  <w:style w:type="paragraph" w:customStyle="1" w:styleId="AppTAppendixTitle">
    <w:name w:val="AppT Appendix Title"/>
    <w:basedOn w:val="H1HeadingLevel1"/>
    <w:qFormat/>
    <w:rsid w:val="00FD64E5"/>
  </w:style>
  <w:style w:type="paragraph" w:customStyle="1" w:styleId="DIASDialogueSpeaker">
    <w:name w:val="DIAS Dialogue Speaker"/>
    <w:basedOn w:val="DIADialogue"/>
    <w:next w:val="DIADialogue"/>
    <w:qFormat/>
    <w:rsid w:val="00FD64E5"/>
  </w:style>
  <w:style w:type="paragraph" w:customStyle="1" w:styleId="DIAS-EDialogueSpeakerinExtract">
    <w:name w:val="DIAS-E Dialogue Speaker in Extract"/>
    <w:basedOn w:val="DIA-EDialogueinExtract"/>
    <w:next w:val="DIA-EDialogueinExtract"/>
    <w:qFormat/>
    <w:rsid w:val="00FD64E5"/>
  </w:style>
  <w:style w:type="paragraph" w:customStyle="1" w:styleId="IntTxInterviewText">
    <w:name w:val="IntTx Interview Text"/>
    <w:basedOn w:val="BaseText"/>
    <w:autoRedefine/>
    <w:rsid w:val="00FD64E5"/>
    <w:pPr>
      <w:spacing w:line="560" w:lineRule="exact"/>
      <w:ind w:firstLine="720"/>
    </w:pPr>
    <w:rPr>
      <w:color w:val="000080"/>
    </w:rPr>
  </w:style>
  <w:style w:type="paragraph" w:customStyle="1" w:styleId="IntSInterviewSpeaker">
    <w:name w:val="IntS Interview Speaker"/>
    <w:basedOn w:val="IntTxInterviewText"/>
    <w:qFormat/>
    <w:rsid w:val="00FD64E5"/>
  </w:style>
  <w:style w:type="paragraph" w:customStyle="1" w:styleId="ITIndexTitle">
    <w:name w:val="IT Index Title"/>
    <w:basedOn w:val="BaseHeading"/>
    <w:next w:val="IABIndexAlphabeticalBreak"/>
    <w:rsid w:val="00FD64E5"/>
    <w:pPr>
      <w:autoSpaceDE w:val="0"/>
      <w:autoSpaceDN w:val="0"/>
      <w:adjustRightInd w:val="0"/>
      <w:spacing w:before="360" w:after="280"/>
    </w:pPr>
    <w:rPr>
      <w:b/>
      <w:szCs w:val="24"/>
    </w:rPr>
  </w:style>
  <w:style w:type="character" w:customStyle="1" w:styleId="EqCOEquationCallOut">
    <w:name w:val="EqCO Equation Call Out"/>
    <w:rsid w:val="00FD64E5"/>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FD64E5"/>
  </w:style>
  <w:style w:type="paragraph" w:customStyle="1" w:styleId="IHIndexHead">
    <w:name w:val="IH Index Head"/>
    <w:basedOn w:val="BaseHeading"/>
    <w:next w:val="IABIndexAlphabeticalBreak"/>
    <w:rsid w:val="00FD64E5"/>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FD64E5"/>
    <w:pPr>
      <w:autoSpaceDE w:val="0"/>
      <w:autoSpaceDN w:val="0"/>
      <w:adjustRightInd w:val="0"/>
    </w:pPr>
    <w:rPr>
      <w:szCs w:val="24"/>
    </w:rPr>
  </w:style>
  <w:style w:type="paragraph" w:customStyle="1" w:styleId="NCNoteTextContinuation">
    <w:name w:val="NC Note Text Continuation"/>
    <w:basedOn w:val="BaseText"/>
    <w:rsid w:val="00FD64E5"/>
    <w:pPr>
      <w:spacing w:after="280" w:line="560" w:lineRule="exact"/>
    </w:pPr>
  </w:style>
  <w:style w:type="paragraph" w:customStyle="1" w:styleId="BibRefNotesBibRefNotes">
    <w:name w:val="BibRefNotes BibRef Notes"/>
    <w:basedOn w:val="BaseText"/>
    <w:rsid w:val="00FD64E5"/>
    <w:pPr>
      <w:spacing w:after="140" w:line="560" w:lineRule="exact"/>
      <w:ind w:left="720" w:hanging="720"/>
    </w:pPr>
  </w:style>
  <w:style w:type="character" w:customStyle="1" w:styleId="monospace">
    <w:name w:val="monospace"/>
    <w:qFormat/>
    <w:rsid w:val="00FD64E5"/>
    <w:rPr>
      <w:rFonts w:ascii="Courier New" w:hAnsi="Courier New"/>
    </w:rPr>
  </w:style>
  <w:style w:type="character" w:customStyle="1" w:styleId="sansserif">
    <w:name w:val="sansserif"/>
    <w:qFormat/>
    <w:rsid w:val="00FD64E5"/>
    <w:rPr>
      <w:rFonts w:ascii="Arial" w:hAnsi="Arial"/>
    </w:rPr>
  </w:style>
  <w:style w:type="character" w:customStyle="1" w:styleId="BaseTextChar">
    <w:name w:val="Base Text Char"/>
    <w:link w:val="BaseText"/>
    <w:rsid w:val="00BF69FC"/>
    <w:rPr>
      <w:rFonts w:ascii="Times New Roman" w:eastAsia="Times New Roman" w:hAnsi="Times New Roman"/>
      <w:sz w:val="24"/>
    </w:rPr>
  </w:style>
  <w:style w:type="character" w:customStyle="1" w:styleId="NTNoteTextChar">
    <w:name w:val="NT Note Text Char"/>
    <w:basedOn w:val="BaseTextChar"/>
    <w:link w:val="NTNoteText"/>
    <w:rsid w:val="00BF69FC"/>
    <w:rPr>
      <w:rFonts w:ascii="Times New Roman" w:eastAsia="Times New Roman" w:hAnsi="Times New Roman"/>
      <w:sz w:val="24"/>
    </w:rPr>
  </w:style>
  <w:style w:type="character" w:customStyle="1" w:styleId="RHRRunningHeadRectoChar">
    <w:name w:val="RHR Running Head Recto Char"/>
    <w:basedOn w:val="BaseTextChar"/>
    <w:link w:val="RHRRunningHeadRecto"/>
    <w:rsid w:val="00C61D18"/>
    <w:rPr>
      <w:rFonts w:ascii="Times New Roman" w:eastAsia="Times New Roman" w:hAnsi="Times New Roman"/>
      <w:sz w:val="24"/>
    </w:rPr>
  </w:style>
  <w:style w:type="character" w:customStyle="1" w:styleId="RHVRunningHeadVersoChar">
    <w:name w:val="RHV Running Head Verso Char"/>
    <w:basedOn w:val="RHRRunningHeadRectoChar"/>
    <w:link w:val="RHVRunningHeadVerso"/>
    <w:rsid w:val="00C61D18"/>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9920">
      <w:bodyDiv w:val="1"/>
      <w:marLeft w:val="0"/>
      <w:marRight w:val="0"/>
      <w:marTop w:val="0"/>
      <w:marBottom w:val="0"/>
      <w:divBdr>
        <w:top w:val="none" w:sz="0" w:space="0" w:color="auto"/>
        <w:left w:val="none" w:sz="0" w:space="0" w:color="auto"/>
        <w:bottom w:val="none" w:sz="0" w:space="0" w:color="auto"/>
        <w:right w:val="none" w:sz="0" w:space="0" w:color="auto"/>
      </w:divBdr>
    </w:div>
    <w:div w:id="344719991">
      <w:bodyDiv w:val="1"/>
      <w:marLeft w:val="0"/>
      <w:marRight w:val="0"/>
      <w:marTop w:val="0"/>
      <w:marBottom w:val="0"/>
      <w:divBdr>
        <w:top w:val="none" w:sz="0" w:space="0" w:color="auto"/>
        <w:left w:val="none" w:sz="0" w:space="0" w:color="auto"/>
        <w:bottom w:val="none" w:sz="0" w:space="0" w:color="auto"/>
        <w:right w:val="none" w:sz="0" w:space="0" w:color="auto"/>
      </w:divBdr>
    </w:div>
    <w:div w:id="431780626">
      <w:bodyDiv w:val="1"/>
      <w:marLeft w:val="0"/>
      <w:marRight w:val="0"/>
      <w:marTop w:val="0"/>
      <w:marBottom w:val="0"/>
      <w:divBdr>
        <w:top w:val="none" w:sz="0" w:space="0" w:color="auto"/>
        <w:left w:val="none" w:sz="0" w:space="0" w:color="auto"/>
        <w:bottom w:val="none" w:sz="0" w:space="0" w:color="auto"/>
        <w:right w:val="none" w:sz="0" w:space="0" w:color="auto"/>
      </w:divBdr>
    </w:div>
    <w:div w:id="704327155">
      <w:bodyDiv w:val="1"/>
      <w:marLeft w:val="0"/>
      <w:marRight w:val="0"/>
      <w:marTop w:val="0"/>
      <w:marBottom w:val="0"/>
      <w:divBdr>
        <w:top w:val="none" w:sz="0" w:space="0" w:color="auto"/>
        <w:left w:val="none" w:sz="0" w:space="0" w:color="auto"/>
        <w:bottom w:val="none" w:sz="0" w:space="0" w:color="auto"/>
        <w:right w:val="none" w:sz="0" w:space="0" w:color="auto"/>
      </w:divBdr>
    </w:div>
    <w:div w:id="1151755623">
      <w:bodyDiv w:val="1"/>
      <w:marLeft w:val="0"/>
      <w:marRight w:val="0"/>
      <w:marTop w:val="0"/>
      <w:marBottom w:val="0"/>
      <w:divBdr>
        <w:top w:val="none" w:sz="0" w:space="0" w:color="auto"/>
        <w:left w:val="none" w:sz="0" w:space="0" w:color="auto"/>
        <w:bottom w:val="none" w:sz="0" w:space="0" w:color="auto"/>
        <w:right w:val="none" w:sz="0" w:space="0" w:color="auto"/>
      </w:divBdr>
    </w:div>
    <w:div w:id="146115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code.google.com/p/obo-relations/"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F147F-06EA-4BBC-91C7-55F94F9D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31</Pages>
  <Words>6134</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arpr</dc:creator>
  <cp:lastModifiedBy>phismith</cp:lastModifiedBy>
  <cp:revision>14</cp:revision>
  <cp:lastPrinted>2015-02-05T21:15:00Z</cp:lastPrinted>
  <dcterms:created xsi:type="dcterms:W3CDTF">2015-01-05T15:04:00Z</dcterms:created>
  <dcterms:modified xsi:type="dcterms:W3CDTF">2015-02-05T21:15:00Z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ies>
</file>