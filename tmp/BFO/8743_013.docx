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B446" w14:textId="4B7A4889" w:rsidR="002F5370" w:rsidRDefault="002F5370" w:rsidP="00A41781">
      <w:pPr>
        <w:pStyle w:val="RHVRunningHeadVerso"/>
        <w:outlineLvl w:val="0"/>
        <w:rPr>
          <w:szCs w:val="24"/>
        </w:rPr>
      </w:pPr>
      <w:r>
        <w:rPr>
          <w:szCs w:val="24"/>
        </w:rPr>
        <w:t>Bibliography</w:t>
      </w:r>
    </w:p>
    <w:p w14:paraId="5BC79401" w14:textId="77777777" w:rsidR="002F5370" w:rsidRDefault="002F5370">
      <w:pPr>
        <w:pStyle w:val="RHRRunningHeadRecto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Bibliography</w:t>
      </w:r>
    </w:p>
    <w:p w14:paraId="1285DB82" w14:textId="77777777" w:rsidR="002F5370" w:rsidRDefault="002F5370" w:rsidP="00A41781">
      <w:pPr>
        <w:pStyle w:val="FBHFrontmatterHead"/>
        <w:autoSpaceDE w:val="0"/>
        <w:autoSpaceDN w:val="0"/>
        <w:adjustRightInd w:val="0"/>
        <w:outlineLvl w:val="0"/>
        <w:rPr>
          <w:szCs w:val="24"/>
        </w:rPr>
      </w:pPr>
      <w:r>
        <w:rPr>
          <w:szCs w:val="24"/>
        </w:rPr>
        <w:t>Bibliography</w:t>
      </w:r>
    </w:p>
    <w:p w14:paraId="3442C858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_issn=\"0026-9662\""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_issn="0026-9662"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Adams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E.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Topology, Empiricism, and </w:t>
      </w:r>
      <w:proofErr w:type="spellStart"/>
      <w:r>
        <w:rPr>
          <w:rStyle w:val="bibarticle"/>
          <w:szCs w:val="24"/>
        </w:rPr>
        <w:t>Operationalism</w:t>
      </w:r>
      <w:proofErr w:type="spellEnd"/>
      <w:r>
        <w:rPr>
          <w:rStyle w:val="bibarticle"/>
          <w:szCs w:val="24"/>
        </w:rPr>
        <w:t>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Monist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79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</w:t>
      </w:r>
      <w:r>
        <w:rPr>
          <w:szCs w:val="24"/>
        </w:rPr>
        <w:t>–</w:t>
      </w:r>
      <w:r>
        <w:rPr>
          <w:rStyle w:val="biblpage"/>
          <w:szCs w:val="24"/>
        </w:rPr>
        <w:t>20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10CA1B4" w14:textId="11F1F7E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_issn=\"0001-0782\""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_issn="0001-0782"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Allen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James F.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Maintaining Knowledge about Temporal Intervals.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Communications of the ACM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26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11</w:t>
      </w:r>
      <w:r>
        <w:rPr>
          <w:szCs w:val="24"/>
        </w:rPr>
        <w:t xml:space="preserve">) (November </w:t>
      </w:r>
      <w:r>
        <w:rPr>
          <w:rStyle w:val="bibyear"/>
          <w:szCs w:val="24"/>
        </w:rPr>
        <w:t>1983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832</w:t>
      </w:r>
      <w:r>
        <w:rPr>
          <w:szCs w:val="24"/>
        </w:rPr>
        <w:t>–</w:t>
      </w:r>
      <w:r>
        <w:rPr>
          <w:rStyle w:val="biblpage"/>
          <w:szCs w:val="24"/>
        </w:rPr>
        <w:t>843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CA41FAD" w14:textId="08EE377E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Antoniou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Grigoris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Frank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 xml:space="preserve">van </w:t>
      </w:r>
      <w:proofErr w:type="spellStart"/>
      <w:r>
        <w:rPr>
          <w:rStyle w:val="bibsurname"/>
          <w:szCs w:val="24"/>
        </w:rPr>
        <w:t>Harmelen</w:t>
      </w:r>
      <w:proofErr w:type="spellEnd"/>
      <w:r>
        <w:rPr>
          <w:szCs w:val="24"/>
        </w:rPr>
        <w:t>. “</w:t>
      </w:r>
      <w:r>
        <w:rPr>
          <w:rStyle w:val="bibchaptertitle"/>
          <w:szCs w:val="24"/>
        </w:rPr>
        <w:t>Web Ontology Language: OWL</w:t>
      </w:r>
      <w:r>
        <w:rPr>
          <w:szCs w:val="24"/>
        </w:rPr>
        <w:t xml:space="preserve">.” In </w:t>
      </w:r>
      <w:r>
        <w:rPr>
          <w:rStyle w:val="bibbook"/>
          <w:szCs w:val="24"/>
        </w:rPr>
        <w:t>Handbook on Ontologies</w:t>
      </w:r>
      <w:r>
        <w:rPr>
          <w:szCs w:val="24"/>
        </w:rPr>
        <w:t xml:space="preserve">, ed. </w:t>
      </w:r>
      <w:proofErr w:type="spellStart"/>
      <w:r>
        <w:rPr>
          <w:rStyle w:val="bibed-fname"/>
          <w:szCs w:val="24"/>
        </w:rPr>
        <w:t>Steffan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Staab</w:t>
      </w:r>
      <w:proofErr w:type="spellEnd"/>
      <w:r>
        <w:rPr>
          <w:szCs w:val="24"/>
        </w:rPr>
        <w:t xml:space="preserve"> and </w:t>
      </w:r>
      <w:r>
        <w:rPr>
          <w:rStyle w:val="bibed-fname"/>
          <w:szCs w:val="24"/>
        </w:rPr>
        <w:t>Rudi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Studer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91</w:t>
      </w:r>
      <w:r>
        <w:rPr>
          <w:szCs w:val="24"/>
        </w:rPr>
        <w:t>–</w:t>
      </w:r>
      <w:r>
        <w:rPr>
          <w:rStyle w:val="biblpage"/>
          <w:szCs w:val="24"/>
        </w:rPr>
        <w:t>110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Berlin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Springer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B342E01" w14:textId="17C461D6" w:rsidR="002465A0" w:rsidRDefault="002465A0" w:rsidP="002465A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ed-surname"/>
          <w:szCs w:val="24"/>
        </w:rPr>
        <w:t>Ariew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A.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R.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Cummins</w:t>
      </w:r>
      <w:r>
        <w:rPr>
          <w:szCs w:val="24"/>
        </w:rPr>
        <w:t xml:space="preserve">, and </w:t>
      </w:r>
      <w:r>
        <w:rPr>
          <w:rStyle w:val="bibed-fname"/>
          <w:szCs w:val="24"/>
        </w:rPr>
        <w:t>M.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Perlman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eds</w:t>
      </w:r>
      <w:proofErr w:type="gramEnd"/>
      <w:r>
        <w:rPr>
          <w:szCs w:val="24"/>
        </w:rPr>
        <w:t xml:space="preserve">. </w:t>
      </w:r>
      <w:r>
        <w:rPr>
          <w:rStyle w:val="bibbook"/>
          <w:szCs w:val="24"/>
        </w:rPr>
        <w:t>Functions: New Essays in the Philosophy of Biology and Psychology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1F600CE9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Aristotle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In </w:t>
      </w:r>
      <w:r>
        <w:rPr>
          <w:rStyle w:val="bibbook"/>
          <w:szCs w:val="24"/>
        </w:rPr>
        <w:t>The Complete Works of Aristotle</w:t>
      </w:r>
      <w:r>
        <w:rPr>
          <w:szCs w:val="24"/>
        </w:rPr>
        <w:t>.</w:t>
      </w:r>
      <w:proofErr w:type="gramEnd"/>
      <w:r>
        <w:rPr>
          <w:szCs w:val="24"/>
        </w:rPr>
        <w:t xml:space="preserve"> Ed. </w:t>
      </w:r>
      <w:r>
        <w:rPr>
          <w:rStyle w:val="bibed-fname"/>
          <w:szCs w:val="24"/>
        </w:rPr>
        <w:t>Jonathan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Barnes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Princeton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 xml:space="preserve">Princeton </w:t>
      </w:r>
      <w:proofErr w:type="gramStart"/>
      <w:r>
        <w:rPr>
          <w:rStyle w:val="bibpublisher"/>
          <w:szCs w:val="24"/>
        </w:rPr>
        <w:t>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1995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2DC1C83" w14:textId="35D3961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Armstrong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David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Universals and Scientific Realism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Cambridge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Cambridge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1978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13EAD93" w14:textId="1131EED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Armstrong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David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Universals: An Opinionated Introduction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Boulder, CO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Westview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1989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F0E4239" w14:textId="4A0F072B" w:rsidR="0028540E" w:rsidRPr="0028540E" w:rsidRDefault="0028540E" w:rsidP="0028540E">
      <w:pPr>
        <w:pStyle w:val="RefTxReferenceText"/>
        <w:rPr>
          <w:szCs w:val="24"/>
        </w:rPr>
      </w:pPr>
      <w:r w:rsidRPr="0028540E">
        <w:rPr>
          <w:szCs w:val="24"/>
        </w:rPr>
        <w:fldChar w:fldCharType="begin"/>
      </w:r>
      <w:r w:rsidRPr="0028540E">
        <w:rPr>
          <w:szCs w:val="24"/>
        </w:rPr>
        <w:instrText>IF "x_+3" "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IF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DOCPROPERTY "x_t"</w:instrText>
      </w:r>
      <w:r w:rsidRPr="0028540E"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&lt;&gt; N "&lt;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QUOTE "jrn"</w:instrText>
      </w:r>
      <w:r w:rsidRPr="0028540E">
        <w:rPr>
          <w:szCs w:val="24"/>
        </w:rPr>
        <w:fldChar w:fldCharType="separate"/>
      </w:r>
      <w:r w:rsidR="00507786" w:rsidRPr="0028540E">
        <w:rPr>
          <w:szCs w:val="24"/>
        </w:rPr>
        <w:instrText>jrn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"</w:instrText>
      </w:r>
      <w:r w:rsidRPr="0028540E">
        <w:rPr>
          <w:szCs w:val="24"/>
        </w:rPr>
        <w:fldChar w:fldCharType="separate"/>
      </w:r>
      <w:r w:rsidR="00507786" w:rsidRPr="0028540E">
        <w:rPr>
          <w:noProof/>
          <w:szCs w:val="24"/>
        </w:rPr>
        <w:instrText>&lt;jrn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IF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= AND(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COMPARE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DOCPROPERTY "x_t"</w:instrText>
      </w:r>
      <w:r w:rsidRPr="0028540E"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&lt;&gt; N</w:instrText>
      </w:r>
      <w:r w:rsidRPr="0028540E"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,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COMPARE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DOCPROPERTY "x_a"</w:instrText>
      </w:r>
      <w:r w:rsidRPr="0028540E"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&lt;&gt; N</w:instrText>
      </w:r>
      <w:r w:rsidRPr="0028540E"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)</w:instrText>
      </w:r>
      <w:r w:rsidRPr="0028540E"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= 1 "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QUOTE ""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"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IF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DOCPROPERTY "x_t"</w:instrText>
      </w:r>
      <w:r w:rsidRPr="0028540E"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&lt;&gt; N "&gt;"</w:instrText>
      </w:r>
      <w:r w:rsidRPr="0028540E">
        <w:rPr>
          <w:szCs w:val="24"/>
        </w:rPr>
        <w:fldChar w:fldCharType="separate"/>
      </w:r>
      <w:r w:rsidR="00507786" w:rsidRPr="0028540E">
        <w:rPr>
          <w:noProof/>
          <w:szCs w:val="24"/>
        </w:rPr>
        <w:instrText>&gt;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" "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QUOTE " _issn=\"0026-9662\""</w:instrText>
      </w:r>
      <w:r w:rsidRPr="0028540E">
        <w:rPr>
          <w:szCs w:val="24"/>
        </w:rPr>
        <w:fldChar w:fldCharType="separate"/>
      </w:r>
      <w:r w:rsidRPr="0028540E">
        <w:rPr>
          <w:szCs w:val="24"/>
        </w:rPr>
        <w:instrText xml:space="preserve"> _issn="0026-9662"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"</w:instrText>
      </w:r>
      <w:r w:rsidRPr="0028540E">
        <w:rPr>
          <w:szCs w:val="24"/>
        </w:rPr>
        <w:fldChar w:fldCharType="separate"/>
      </w:r>
      <w:proofErr w:type="gramStart"/>
      <w:r w:rsidR="00507786" w:rsidRPr="0028540E">
        <w:rPr>
          <w:noProof/>
          <w:szCs w:val="24"/>
        </w:rPr>
        <w:t>&lt;jrn&gt;</w:t>
      </w:r>
      <w:r w:rsidRPr="0028540E">
        <w:rPr>
          <w:szCs w:val="24"/>
        </w:rPr>
        <w:fldChar w:fldCharType="end"/>
      </w:r>
      <w:r w:rsidRPr="004B648B">
        <w:rPr>
          <w:rStyle w:val="bibsurname"/>
        </w:rPr>
        <w:t>Arp</w:t>
      </w:r>
      <w:r w:rsidRPr="0028540E">
        <w:rPr>
          <w:szCs w:val="24"/>
        </w:rPr>
        <w:t xml:space="preserve">, </w:t>
      </w:r>
      <w:r w:rsidRPr="004B648B">
        <w:rPr>
          <w:rStyle w:val="bibfname"/>
        </w:rPr>
        <w:t>Robert</w:t>
      </w:r>
      <w:r w:rsidRPr="0028540E">
        <w:rPr>
          <w:szCs w:val="24"/>
        </w:rPr>
        <w:t>.</w:t>
      </w:r>
      <w:proofErr w:type="gramEnd"/>
      <w:r w:rsidRPr="0028540E">
        <w:rPr>
          <w:szCs w:val="24"/>
        </w:rPr>
        <w:t xml:space="preserve"> “</w:t>
      </w:r>
      <w:r w:rsidRPr="004B648B">
        <w:rPr>
          <w:rStyle w:val="bibarticle"/>
        </w:rPr>
        <w:t>Realism and Antirealism in Informatics Ontologies.</w:t>
      </w:r>
      <w:r w:rsidRPr="0028540E">
        <w:rPr>
          <w:szCs w:val="24"/>
        </w:rPr>
        <w:t xml:space="preserve">” </w:t>
      </w:r>
      <w:r w:rsidRPr="00EC6930">
        <w:rPr>
          <w:rStyle w:val="bibjournal"/>
          <w:i/>
        </w:rPr>
        <w:t>The American Philosophical Association: Philosophy and Computers</w:t>
      </w:r>
      <w:r w:rsidRPr="0028540E">
        <w:rPr>
          <w:szCs w:val="24"/>
        </w:rPr>
        <w:t xml:space="preserve"> </w:t>
      </w:r>
      <w:r w:rsidRPr="004B648B">
        <w:rPr>
          <w:rStyle w:val="bibvolume"/>
        </w:rPr>
        <w:t>9</w:t>
      </w:r>
      <w:r w:rsidR="004B648B">
        <w:rPr>
          <w:szCs w:val="24"/>
        </w:rPr>
        <w:t xml:space="preserve"> (</w:t>
      </w:r>
      <w:r w:rsidRPr="004B648B">
        <w:rPr>
          <w:rStyle w:val="bibissue"/>
        </w:rPr>
        <w:t>1</w:t>
      </w:r>
      <w:r w:rsidR="004B648B">
        <w:rPr>
          <w:szCs w:val="24"/>
        </w:rPr>
        <w:t>)</w:t>
      </w:r>
      <w:r>
        <w:rPr>
          <w:szCs w:val="24"/>
        </w:rPr>
        <w:t xml:space="preserve"> (</w:t>
      </w:r>
      <w:r w:rsidRPr="004B648B">
        <w:rPr>
          <w:rStyle w:val="bibyear"/>
        </w:rPr>
        <w:t>2009</w:t>
      </w:r>
      <w:r>
        <w:rPr>
          <w:szCs w:val="24"/>
        </w:rPr>
        <w:t>)</w:t>
      </w:r>
      <w:r w:rsidRPr="0028540E">
        <w:rPr>
          <w:szCs w:val="24"/>
        </w:rPr>
        <w:t xml:space="preserve">: </w:t>
      </w:r>
      <w:r w:rsidRPr="004B648B">
        <w:rPr>
          <w:rStyle w:val="bibfpage"/>
        </w:rPr>
        <w:t>19</w:t>
      </w:r>
      <w:r w:rsidRPr="0028540E">
        <w:rPr>
          <w:szCs w:val="24"/>
        </w:rPr>
        <w:t>–</w:t>
      </w:r>
      <w:r w:rsidRPr="004B648B">
        <w:rPr>
          <w:rStyle w:val="biblpage"/>
        </w:rPr>
        <w:t>23</w:t>
      </w:r>
      <w:r w:rsidRPr="0028540E">
        <w:rPr>
          <w:szCs w:val="24"/>
        </w:rPr>
        <w:t>.</w: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IF "x_-3" "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IF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DOCPROPERTY "x_t"</w:instrText>
      </w:r>
      <w:r w:rsidRPr="0028540E"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&lt;&gt; N "&lt;/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QUOTE "jrn"</w:instrText>
      </w:r>
      <w:r w:rsidRPr="0028540E">
        <w:rPr>
          <w:szCs w:val="24"/>
        </w:rPr>
        <w:fldChar w:fldCharType="separate"/>
      </w:r>
      <w:r w:rsidR="00507786" w:rsidRPr="0028540E">
        <w:rPr>
          <w:szCs w:val="24"/>
        </w:rPr>
        <w:instrText>jrn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"</w:instrText>
      </w:r>
      <w:r w:rsidRPr="0028540E">
        <w:rPr>
          <w:szCs w:val="24"/>
        </w:rPr>
        <w:fldChar w:fldCharType="separate"/>
      </w:r>
      <w:r w:rsidR="00507786" w:rsidRPr="0028540E">
        <w:rPr>
          <w:noProof/>
          <w:szCs w:val="24"/>
        </w:rPr>
        <w:instrText>&lt;/jrn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IF</w:instrText>
      </w:r>
      <w:r w:rsidRPr="0028540E">
        <w:rPr>
          <w:szCs w:val="24"/>
        </w:rPr>
        <w:fldChar w:fldCharType="begin"/>
      </w:r>
      <w:r w:rsidRPr="0028540E">
        <w:rPr>
          <w:szCs w:val="24"/>
        </w:rPr>
        <w:instrText>DOCPROPERTY "x_t"</w:instrText>
      </w:r>
      <w:r w:rsidRPr="0028540E"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&lt;&gt; N "&gt;"</w:instrText>
      </w:r>
      <w:r w:rsidRPr="0028540E">
        <w:rPr>
          <w:szCs w:val="24"/>
        </w:rPr>
        <w:fldChar w:fldCharType="separate"/>
      </w:r>
      <w:r w:rsidR="00507786" w:rsidRPr="0028540E">
        <w:rPr>
          <w:noProof/>
          <w:szCs w:val="24"/>
        </w:rPr>
        <w:instrText>&gt;</w:instrText>
      </w:r>
      <w:r w:rsidRPr="0028540E">
        <w:rPr>
          <w:szCs w:val="24"/>
        </w:rPr>
        <w:fldChar w:fldCharType="end"/>
      </w:r>
      <w:r w:rsidRPr="0028540E">
        <w:rPr>
          <w:szCs w:val="24"/>
        </w:rPr>
        <w:instrText>" ""</w:instrText>
      </w:r>
      <w:r w:rsidRPr="0028540E">
        <w:rPr>
          <w:szCs w:val="24"/>
        </w:rPr>
        <w:fldChar w:fldCharType="separate"/>
      </w:r>
      <w:r w:rsidR="00507786" w:rsidRPr="0028540E">
        <w:rPr>
          <w:noProof/>
          <w:szCs w:val="24"/>
        </w:rPr>
        <w:t>&lt;/jrn&gt;</w:t>
      </w:r>
      <w:r w:rsidRPr="0028540E">
        <w:rPr>
          <w:szCs w:val="24"/>
        </w:rPr>
        <w:fldChar w:fldCharType="end"/>
      </w:r>
    </w:p>
    <w:p w14:paraId="3C21E23D" w14:textId="761EF1AD" w:rsidR="00622BAB" w:rsidRDefault="00622BAB" w:rsidP="00622BAB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r w:rsidRPr="004B648B">
        <w:rPr>
          <w:rStyle w:val="bibsurname"/>
        </w:rPr>
        <w:t>Arp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Robert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szCs w:val="24"/>
          <w:shd w:val="clear" w:color="auto" w:fill="FF9D5B"/>
        </w:rPr>
        <w:t>Philosophical Ontology, Domain Ontology, and Formal Ontology.</w:t>
      </w:r>
      <w:r w:rsidRPr="00622BAB">
        <w:rPr>
          <w:szCs w:val="24"/>
          <w:shd w:val="clear" w:color="auto" w:fill="FF9D5B"/>
        </w:rPr>
        <w:t>”</w:t>
      </w:r>
      <w:r>
        <w:rPr>
          <w:szCs w:val="24"/>
        </w:rPr>
        <w:t xml:space="preserve"> In </w:t>
      </w:r>
      <w:r w:rsidRPr="00622BAB">
        <w:rPr>
          <w:i/>
          <w:szCs w:val="24"/>
          <w:shd w:val="clear" w:color="auto" w:fill="99CCFF"/>
        </w:rPr>
        <w:t>Key Terms in Logic</w:t>
      </w:r>
      <w:r>
        <w:rPr>
          <w:szCs w:val="24"/>
        </w:rPr>
        <w:t xml:space="preserve">, ed. </w:t>
      </w:r>
      <w:r w:rsidRPr="00622BAB">
        <w:rPr>
          <w:szCs w:val="24"/>
          <w:shd w:val="clear" w:color="auto" w:fill="FFFFB7"/>
        </w:rPr>
        <w:t>Jon Williamson and Federica Russo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74</w:t>
      </w:r>
      <w:r>
        <w:rPr>
          <w:szCs w:val="24"/>
        </w:rPr>
        <w:t>–</w:t>
      </w:r>
      <w:r>
        <w:rPr>
          <w:rStyle w:val="biblpage"/>
          <w:szCs w:val="24"/>
        </w:rPr>
        <w:t>75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London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Continuum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2010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C95AE08" w14:textId="4C9572B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Arp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Robert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Rethy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Chhem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Cesare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Romagnoli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James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Overton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804774">
        <w:rPr>
          <w:szCs w:val="24"/>
        </w:rPr>
        <w:t>“</w:t>
      </w:r>
      <w:r>
        <w:rPr>
          <w:rStyle w:val="bibchaptertitle"/>
          <w:szCs w:val="24"/>
        </w:rPr>
        <w:t>Radiological and Biomedical Knowledge Integration: The Ontological Way</w:t>
      </w:r>
      <w:r>
        <w:rPr>
          <w:szCs w:val="24"/>
        </w:rPr>
        <w:t>.</w:t>
      </w:r>
      <w:r w:rsidR="00804774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Radiology Education: The Scholarship of Teaching and Learning</w:t>
      </w:r>
      <w:r>
        <w:rPr>
          <w:szCs w:val="24"/>
        </w:rPr>
        <w:t xml:space="preserve">, ed. </w:t>
      </w:r>
      <w:proofErr w:type="spellStart"/>
      <w:r>
        <w:rPr>
          <w:rStyle w:val="bibed-fname"/>
          <w:szCs w:val="24"/>
        </w:rPr>
        <w:t>Rethy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Chhem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Kathy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Hilbert</w:t>
      </w:r>
      <w:r>
        <w:rPr>
          <w:szCs w:val="24"/>
        </w:rPr>
        <w:t xml:space="preserve">, and </w:t>
      </w:r>
      <w:r>
        <w:rPr>
          <w:rStyle w:val="bibed-fname"/>
          <w:szCs w:val="24"/>
        </w:rPr>
        <w:t>Teresa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 xml:space="preserve">Van </w:t>
      </w:r>
      <w:proofErr w:type="spellStart"/>
      <w:r>
        <w:rPr>
          <w:rStyle w:val="bibed-surname"/>
          <w:szCs w:val="24"/>
        </w:rPr>
        <w:t>Deven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87</w:t>
      </w:r>
      <w:r>
        <w:rPr>
          <w:szCs w:val="24"/>
        </w:rPr>
        <w:t>–</w:t>
      </w:r>
      <w:r>
        <w:rPr>
          <w:rStyle w:val="biblpage"/>
          <w:szCs w:val="24"/>
        </w:rPr>
        <w:t>104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Berlin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Springer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5422348" w14:textId="1C5F60C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Baader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Franz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Diego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Calvanese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Deborah L.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McGuinness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Daniele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Nardi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Peter F.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Patel-Schneider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The Description Logic Handbook: Theory, Implementation and Applications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Cambridge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Cambridge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2010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5502160" w14:textId="12107AE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Baader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Franz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Ian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Horrocks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Ulrike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Sattler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655695">
        <w:rPr>
          <w:szCs w:val="24"/>
        </w:rPr>
        <w:t>“</w:t>
      </w:r>
      <w:r>
        <w:rPr>
          <w:rStyle w:val="bibchaptertitle"/>
          <w:szCs w:val="24"/>
        </w:rPr>
        <w:t>Description Logics</w:t>
      </w:r>
      <w:r>
        <w:rPr>
          <w:szCs w:val="24"/>
        </w:rPr>
        <w:t>.</w:t>
      </w:r>
      <w:r w:rsidR="00655695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Handbook of Knowledge Representation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Frank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 xml:space="preserve">van </w:t>
      </w:r>
      <w:proofErr w:type="spellStart"/>
      <w:r>
        <w:rPr>
          <w:rStyle w:val="bibed-surname"/>
          <w:szCs w:val="24"/>
        </w:rPr>
        <w:t>Harmelen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Vladimir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Lifschitz</w:t>
      </w:r>
      <w:proofErr w:type="spellEnd"/>
      <w:r>
        <w:rPr>
          <w:szCs w:val="24"/>
        </w:rPr>
        <w:t xml:space="preserve">, and </w:t>
      </w:r>
      <w:r>
        <w:rPr>
          <w:rStyle w:val="bibed-fname"/>
          <w:szCs w:val="24"/>
        </w:rPr>
        <w:t>Bruce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Porter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135</w:t>
      </w:r>
      <w:r>
        <w:rPr>
          <w:szCs w:val="24"/>
        </w:rPr>
        <w:t>–</w:t>
      </w:r>
      <w:r>
        <w:rPr>
          <w:rStyle w:val="biblpage"/>
          <w:szCs w:val="24"/>
        </w:rPr>
        <w:t>180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Amsterdam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Elsevier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E1D3DC2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ed-surname"/>
          <w:szCs w:val="24"/>
        </w:rPr>
        <w:t>Barnes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Jonathan</w:t>
      </w:r>
      <w:r>
        <w:rPr>
          <w:szCs w:val="24"/>
        </w:rPr>
        <w:t xml:space="preserve">, ed. </w:t>
      </w:r>
      <w:r>
        <w:rPr>
          <w:rStyle w:val="bibbook"/>
          <w:szCs w:val="24"/>
        </w:rPr>
        <w:t>Porphyry: Introduction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2006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2D72C2B" w14:textId="1D47A3C5" w:rsidR="002F5370" w:rsidRDefault="0081424D" w:rsidP="0081424D">
      <w:pPr>
        <w:pStyle w:val="RefTxReferenceText"/>
        <w:autoSpaceDE w:val="0"/>
        <w:autoSpaceDN w:val="0"/>
        <w:adjustRightInd w:val="0"/>
        <w:rPr>
          <w:szCs w:val="24"/>
        </w:rPr>
      </w:pP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IF "x_+3" "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IF 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DOCPROPERTY "x_t"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Y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 &lt;&gt; N "&lt;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QUOTE "edb" </w:instrText>
      </w:r>
      <w:r w:rsidRPr="00537F7D">
        <w:rPr>
          <w:noProof/>
        </w:rPr>
        <w:fldChar w:fldCharType="separate"/>
      </w:r>
      <w:r w:rsidR="00507786" w:rsidRPr="00537F7D">
        <w:rPr>
          <w:noProof/>
        </w:rPr>
        <w:instrText>edb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" </w:instrText>
      </w:r>
      <w:r w:rsidRPr="00537F7D">
        <w:rPr>
          <w:noProof/>
        </w:rPr>
        <w:fldChar w:fldCharType="separate"/>
      </w:r>
      <w:r w:rsidR="00507786" w:rsidRPr="00537F7D">
        <w:rPr>
          <w:noProof/>
        </w:rPr>
        <w:instrText>&lt;edb</w:instrText>
      </w:r>
      <w:r w:rsidRPr="00537F7D">
        <w:rPr>
          <w:noProof/>
        </w:rPr>
        <w:fldChar w:fldCharType="end"/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IF 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= AND(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COMPARE 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DOCPROPERTY "x_t"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Y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 &lt;&gt; N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1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>,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COMPARE 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DOCPROPERTY "x_a"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N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 &lt;&gt; N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0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)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0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 = 1 "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QUOTE "" 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" </w:instrText>
      </w:r>
      <w:r w:rsidRPr="00537F7D">
        <w:rPr>
          <w:noProof/>
        </w:rPr>
        <w:fldChar w:fldCharType="end"/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IF 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DOCPROPERTY "x_t" </w:instrText>
      </w:r>
      <w:r w:rsidRPr="00537F7D">
        <w:rPr>
          <w:noProof/>
        </w:rPr>
        <w:fldChar w:fldCharType="separate"/>
      </w:r>
      <w:r w:rsidR="00507786">
        <w:rPr>
          <w:noProof/>
        </w:rPr>
        <w:instrText>Y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 &lt;&gt; N "&gt;" </w:instrText>
      </w:r>
      <w:r w:rsidRPr="00537F7D">
        <w:rPr>
          <w:noProof/>
        </w:rPr>
        <w:fldChar w:fldCharType="separate"/>
      </w:r>
      <w:r w:rsidR="00507786" w:rsidRPr="00537F7D">
        <w:rPr>
          <w:noProof/>
        </w:rPr>
        <w:instrText>&gt;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>" "</w:instrText>
      </w:r>
      <w:r w:rsidRPr="00537F7D">
        <w:rPr>
          <w:noProof/>
        </w:rPr>
        <w:fldChar w:fldCharType="begin"/>
      </w:r>
      <w:r w:rsidRPr="00537F7D">
        <w:rPr>
          <w:noProof/>
        </w:rPr>
        <w:instrText xml:space="preserve"> QUOTE "" </w:instrText>
      </w:r>
      <w:r w:rsidRPr="00537F7D">
        <w:rPr>
          <w:noProof/>
        </w:rPr>
        <w:fldChar w:fldCharType="end"/>
      </w:r>
      <w:r w:rsidRPr="00537F7D">
        <w:rPr>
          <w:noProof/>
        </w:rPr>
        <w:instrText xml:space="preserve">" </w:instrText>
      </w:r>
      <w:r w:rsidRPr="00537F7D">
        <w:rPr>
          <w:noProof/>
        </w:rPr>
        <w:fldChar w:fldCharType="separate"/>
      </w:r>
      <w:proofErr w:type="gramStart"/>
      <w:r w:rsidR="00507786" w:rsidRPr="00537F7D">
        <w:rPr>
          <w:noProof/>
        </w:rPr>
        <w:t>&lt;edb&gt;</w:t>
      </w:r>
      <w:r w:rsidRPr="00537F7D">
        <w:rPr>
          <w:noProof/>
        </w:rPr>
        <w:fldChar w:fldCharType="end"/>
      </w:r>
      <w:proofErr w:type="spellStart"/>
      <w:r w:rsidR="002F5370">
        <w:rPr>
          <w:rStyle w:val="bibsurname"/>
          <w:szCs w:val="24"/>
        </w:rPr>
        <w:t>Batchelor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Colin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Janna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Hastings</w:t>
      </w:r>
      <w:r w:rsidR="002F5370">
        <w:rPr>
          <w:szCs w:val="24"/>
        </w:rPr>
        <w:t xml:space="preserve">, and </w:t>
      </w:r>
      <w:proofErr w:type="spellStart"/>
      <w:r w:rsidR="002F5370">
        <w:rPr>
          <w:rStyle w:val="bibfname"/>
          <w:szCs w:val="24"/>
        </w:rPr>
        <w:t>Christoph</w:t>
      </w:r>
      <w:proofErr w:type="spellEnd"/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Steinbeck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 xml:space="preserve">Ontological Dependence, Dispositions and Institutional Reality </w:t>
      </w:r>
      <w:r w:rsidRPr="00EC6930">
        <w:rPr>
          <w:rStyle w:val="bibchaptertitle"/>
        </w:rPr>
        <w:t>in Chemistry</w:t>
      </w:r>
      <w:r>
        <w:rPr>
          <w:szCs w:val="24"/>
        </w:rPr>
        <w:t xml:space="preserve">.” </w:t>
      </w:r>
      <w:proofErr w:type="gramStart"/>
      <w:r>
        <w:rPr>
          <w:szCs w:val="24"/>
        </w:rPr>
        <w:t>I</w:t>
      </w:r>
      <w:r w:rsidR="002F5370">
        <w:rPr>
          <w:szCs w:val="24"/>
        </w:rPr>
        <w:t xml:space="preserve">n </w:t>
      </w:r>
      <w:r w:rsidR="002F5370" w:rsidRPr="00EC6930">
        <w:rPr>
          <w:rStyle w:val="bibbook"/>
        </w:rPr>
        <w:t>Formal Ontology in Information Systems.</w:t>
      </w:r>
      <w:proofErr w:type="gramEnd"/>
      <w:r w:rsidR="002F5370" w:rsidRPr="00EC6930">
        <w:rPr>
          <w:rStyle w:val="bibbook"/>
        </w:rPr>
        <w:t xml:space="preserve"> Proceedings of the Sixth International Conference</w:t>
      </w:r>
      <w:r w:rsidR="002F5370">
        <w:rPr>
          <w:szCs w:val="24"/>
        </w:rPr>
        <w:t xml:space="preserve"> (FOIS 2010), ed</w:t>
      </w:r>
      <w:r>
        <w:rPr>
          <w:szCs w:val="24"/>
        </w:rPr>
        <w:t>.</w:t>
      </w:r>
      <w:r w:rsidR="002F5370">
        <w:rPr>
          <w:szCs w:val="24"/>
        </w:rPr>
        <w:t xml:space="preserve"> </w:t>
      </w:r>
      <w:r w:rsidR="002F5370" w:rsidRPr="00EC6930">
        <w:rPr>
          <w:rStyle w:val="bibed-fname"/>
        </w:rPr>
        <w:t>Antony</w:t>
      </w:r>
      <w:r w:rsidR="002F5370">
        <w:rPr>
          <w:szCs w:val="24"/>
        </w:rPr>
        <w:t xml:space="preserve"> </w:t>
      </w:r>
      <w:r w:rsidR="002F5370" w:rsidRPr="00EC6930">
        <w:rPr>
          <w:rStyle w:val="bibed-surname"/>
        </w:rPr>
        <w:t>Galton</w:t>
      </w:r>
      <w:r w:rsidR="002F5370">
        <w:rPr>
          <w:szCs w:val="24"/>
        </w:rPr>
        <w:t xml:space="preserve"> and </w:t>
      </w:r>
      <w:proofErr w:type="spellStart"/>
      <w:r w:rsidR="002F5370" w:rsidRPr="00EC6930">
        <w:rPr>
          <w:rStyle w:val="bibed-fname"/>
        </w:rPr>
        <w:t>Riichiro</w:t>
      </w:r>
      <w:proofErr w:type="spellEnd"/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Mizoguchi</w:t>
      </w:r>
      <w:proofErr w:type="spellEnd"/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271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284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Amsterdam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IOS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2010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53C64EA7" w14:textId="147E8CF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Battle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Robert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Dave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Kolas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Enabling the Geospatial Semantic Web with Parliament and </w:t>
      </w:r>
      <w:proofErr w:type="spellStart"/>
      <w:r>
        <w:rPr>
          <w:rStyle w:val="bibarticle"/>
          <w:szCs w:val="24"/>
        </w:rPr>
        <w:t>GeoSPARQL</w:t>
      </w:r>
      <w:proofErr w:type="spellEnd"/>
      <w:r>
        <w:rPr>
          <w:rStyle w:val="bibarticle"/>
          <w:szCs w:val="24"/>
        </w:rPr>
        <w:t>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Semantic Web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4</w:t>
      </w:r>
      <w:r>
        <w:rPr>
          <w:szCs w:val="24"/>
        </w:rPr>
        <w:t>) (</w:t>
      </w:r>
      <w:r>
        <w:rPr>
          <w:rStyle w:val="bibyear"/>
          <w:szCs w:val="24"/>
        </w:rPr>
        <w:t>2012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355</w:t>
      </w:r>
      <w:r>
        <w:rPr>
          <w:szCs w:val="24"/>
        </w:rPr>
        <w:t>–</w:t>
      </w:r>
      <w:r>
        <w:rPr>
          <w:rStyle w:val="biblpage"/>
          <w:szCs w:val="24"/>
        </w:rPr>
        <w:t>370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9C43F1F" w14:textId="3F9E9DBE" w:rsidR="002F5370" w:rsidRDefault="0081424D" w:rsidP="0081424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lastRenderedPageBreak/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50778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Bennett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Brandon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Space, Time, Matter and Things</w:t>
      </w:r>
      <w:r w:rsidR="002F5370">
        <w:rPr>
          <w:szCs w:val="24"/>
        </w:rPr>
        <w:t xml:space="preserve">.” In </w:t>
      </w:r>
      <w:r w:rsidR="002F5370" w:rsidRPr="00EC6930">
        <w:rPr>
          <w:rStyle w:val="bibbook"/>
        </w:rPr>
        <w:t>Formal Ontology in Information Systems</w:t>
      </w:r>
      <w:r w:rsidR="003D7DD5" w:rsidRPr="00EC6930">
        <w:rPr>
          <w:rStyle w:val="bibbook"/>
        </w:rPr>
        <w:t>:</w:t>
      </w:r>
      <w:r w:rsidR="002F5370" w:rsidRPr="00EC6930">
        <w:rPr>
          <w:rStyle w:val="bibbook"/>
        </w:rPr>
        <w:t xml:space="preserve"> Proceedings of the Fourth International Conference</w:t>
      </w:r>
      <w:r w:rsidR="002F5370">
        <w:rPr>
          <w:szCs w:val="24"/>
        </w:rPr>
        <w:t xml:space="preserve"> (FOIS 2001), ed</w:t>
      </w:r>
      <w:r>
        <w:rPr>
          <w:szCs w:val="24"/>
        </w:rPr>
        <w:t>.</w:t>
      </w:r>
      <w:r w:rsidR="002F5370">
        <w:rPr>
          <w:szCs w:val="24"/>
        </w:rPr>
        <w:t xml:space="preserve"> </w:t>
      </w:r>
      <w:r w:rsidR="002F5370" w:rsidRPr="00EC6930">
        <w:rPr>
          <w:rStyle w:val="bibed-fname"/>
        </w:rPr>
        <w:t>C.</w:t>
      </w:r>
      <w:r w:rsidR="002F5370">
        <w:rPr>
          <w:szCs w:val="24"/>
        </w:rPr>
        <w:t xml:space="preserve"> </w:t>
      </w:r>
      <w:r w:rsidR="002F5370" w:rsidRPr="00EC6930">
        <w:rPr>
          <w:rStyle w:val="bibed-surname"/>
        </w:rPr>
        <w:t>Welty</w:t>
      </w:r>
      <w:r w:rsidR="002F5370">
        <w:rPr>
          <w:szCs w:val="24"/>
        </w:rPr>
        <w:t xml:space="preserve"> and </w:t>
      </w:r>
      <w:r w:rsidR="002F5370" w:rsidRPr="00EC6930">
        <w:rPr>
          <w:rStyle w:val="bibed-fname"/>
        </w:rPr>
        <w:t>B.</w:t>
      </w:r>
      <w:r w:rsidR="002F5370">
        <w:rPr>
          <w:szCs w:val="24"/>
        </w:rPr>
        <w:t xml:space="preserve"> </w:t>
      </w:r>
      <w:r w:rsidR="002F5370" w:rsidRPr="00EC6930">
        <w:rPr>
          <w:rStyle w:val="bibed-surname"/>
        </w:rPr>
        <w:t>Smith</w:t>
      </w:r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105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116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New York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ACM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2001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8B67C06" w14:textId="12E22794" w:rsidR="002F5370" w:rsidRDefault="00D87659" w:rsidP="00D87659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50778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50778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Bennett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Brandon</w:t>
      </w:r>
      <w:r w:rsidR="00826B2F">
        <w:rPr>
          <w:szCs w:val="24"/>
        </w:rPr>
        <w:t>,</w:t>
      </w:r>
      <w:r w:rsidR="002F5370">
        <w:rPr>
          <w:szCs w:val="24"/>
        </w:rPr>
        <w:t xml:space="preserve"> </w:t>
      </w:r>
      <w:r w:rsidR="002F5370" w:rsidRPr="00D87659">
        <w:rPr>
          <w:rStyle w:val="bibfname"/>
        </w:rPr>
        <w:t>V.</w:t>
      </w:r>
      <w:r w:rsidR="002F5370">
        <w:rPr>
          <w:szCs w:val="24"/>
        </w:rPr>
        <w:t xml:space="preserve"> </w:t>
      </w:r>
      <w:proofErr w:type="spellStart"/>
      <w:r w:rsidR="002F5370" w:rsidRPr="00D87659">
        <w:rPr>
          <w:rStyle w:val="bibsurname"/>
        </w:rPr>
        <w:t>Chaudhri</w:t>
      </w:r>
      <w:proofErr w:type="spellEnd"/>
      <w:r w:rsidR="002F5370">
        <w:rPr>
          <w:szCs w:val="24"/>
        </w:rPr>
        <w:t xml:space="preserve">, and </w:t>
      </w:r>
      <w:r w:rsidR="002F5370" w:rsidRPr="00D87659">
        <w:rPr>
          <w:rStyle w:val="bibfname"/>
        </w:rPr>
        <w:t>N.</w:t>
      </w:r>
      <w:r w:rsidR="002F5370">
        <w:rPr>
          <w:szCs w:val="24"/>
        </w:rPr>
        <w:t xml:space="preserve"> </w:t>
      </w:r>
      <w:r w:rsidR="002F5370" w:rsidRPr="00D87659">
        <w:rPr>
          <w:rStyle w:val="bibsurname"/>
        </w:rPr>
        <w:t>Dinesh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A Vocabulary of Topological and Containment Relations for a P</w:t>
      </w:r>
      <w:r w:rsidRPr="00EC6930">
        <w:rPr>
          <w:rStyle w:val="bibchaptertitle"/>
        </w:rPr>
        <w:t>ractical Biological Ontology</w:t>
      </w:r>
      <w:r>
        <w:rPr>
          <w:szCs w:val="24"/>
        </w:rPr>
        <w:t>.” I</w:t>
      </w:r>
      <w:r w:rsidR="002F5370">
        <w:rPr>
          <w:szCs w:val="24"/>
        </w:rPr>
        <w:t xml:space="preserve">n </w:t>
      </w:r>
      <w:r w:rsidR="002F5370" w:rsidRPr="00EC6930">
        <w:rPr>
          <w:rStyle w:val="bibbook"/>
        </w:rPr>
        <w:t>Spatial Information Theory</w:t>
      </w:r>
      <w:r w:rsidR="00826B2F" w:rsidRPr="00826B2F">
        <w:rPr>
          <w:rStyle w:val="bibbook"/>
        </w:rPr>
        <w:t>: Proceedings of COSIT 2013</w:t>
      </w:r>
      <w:r w:rsidR="002F5370" w:rsidRPr="00EC6930">
        <w:rPr>
          <w:szCs w:val="24"/>
        </w:rPr>
        <w:t xml:space="preserve">, </w:t>
      </w:r>
      <w:r w:rsidR="002F5370" w:rsidRPr="00EC6930">
        <w:rPr>
          <w:rStyle w:val="bibseries"/>
        </w:rPr>
        <w:t>Lecture Notes in Computer Science</w:t>
      </w:r>
      <w:r w:rsidR="004B648B">
        <w:rPr>
          <w:szCs w:val="24"/>
        </w:rPr>
        <w:t xml:space="preserve">, vol. </w:t>
      </w:r>
      <w:r w:rsidR="002F5370" w:rsidRPr="004B648B">
        <w:rPr>
          <w:rStyle w:val="bibvolume"/>
        </w:rPr>
        <w:t>8116</w:t>
      </w:r>
      <w:r w:rsidR="002F5370">
        <w:rPr>
          <w:szCs w:val="24"/>
        </w:rPr>
        <w:t>, ed</w:t>
      </w:r>
      <w:r>
        <w:rPr>
          <w:szCs w:val="24"/>
        </w:rPr>
        <w:t>.</w:t>
      </w:r>
      <w:r w:rsidR="002F5370">
        <w:rPr>
          <w:szCs w:val="24"/>
        </w:rPr>
        <w:t xml:space="preserve"> </w:t>
      </w:r>
      <w:r w:rsidR="002F5370" w:rsidRPr="00EC6930">
        <w:rPr>
          <w:rStyle w:val="bibed-fname"/>
        </w:rPr>
        <w:t>J.</w:t>
      </w:r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Stell</w:t>
      </w:r>
      <w:proofErr w:type="spellEnd"/>
      <w:r w:rsidR="002F5370">
        <w:rPr>
          <w:szCs w:val="24"/>
        </w:rPr>
        <w:t xml:space="preserve">, </w:t>
      </w:r>
      <w:r w:rsidR="002F5370" w:rsidRPr="00EC6930">
        <w:rPr>
          <w:rStyle w:val="bibed-fname"/>
        </w:rPr>
        <w:t>T.</w:t>
      </w:r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Tenbrink</w:t>
      </w:r>
      <w:proofErr w:type="spellEnd"/>
      <w:r w:rsidR="002F5370">
        <w:rPr>
          <w:szCs w:val="24"/>
        </w:rPr>
        <w:t xml:space="preserve"> and </w:t>
      </w:r>
      <w:r w:rsidR="002F5370" w:rsidRPr="00EC6930">
        <w:rPr>
          <w:rStyle w:val="bibed-fname"/>
        </w:rPr>
        <w:t>Z.</w:t>
      </w:r>
      <w:r w:rsidR="002F5370">
        <w:rPr>
          <w:szCs w:val="24"/>
        </w:rPr>
        <w:t xml:space="preserve"> </w:t>
      </w:r>
      <w:r w:rsidR="002F5370" w:rsidRPr="00EC6930">
        <w:rPr>
          <w:rStyle w:val="bibed-surname"/>
        </w:rPr>
        <w:t>Wood</w:t>
      </w:r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418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437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Scarborough, UK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Springer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2014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BC0E473" w14:textId="43164921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_issn=\"0036-8733\""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_issn="0036-8733"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Berners-Lee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Tim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James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Hendler</w:t>
      </w:r>
      <w:proofErr w:type="spellEnd"/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Ora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Lassila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Semantic Web.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Scientific American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May</w:t>
      </w:r>
      <w:r>
        <w:rPr>
          <w:szCs w:val="24"/>
        </w:rPr>
        <w:t>) (</w:t>
      </w:r>
      <w:r>
        <w:rPr>
          <w:rStyle w:val="bibyear"/>
          <w:szCs w:val="24"/>
        </w:rPr>
        <w:t>2001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53D2607" w14:textId="0D98E6E1" w:rsidR="002F5370" w:rsidRDefault="00CA4CAF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Bird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A.</w:t>
      </w:r>
      <w:r>
        <w:rPr>
          <w:szCs w:val="24"/>
        </w:rPr>
        <w:t xml:space="preserve"> </w:t>
      </w:r>
      <w:r>
        <w:rPr>
          <w:rStyle w:val="bibbook"/>
          <w:szCs w:val="24"/>
        </w:rPr>
        <w:t>Nature’s Metaphysics: Laws and Properties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50778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50778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proofErr w:type="gramStart"/>
      <w:r w:rsidR="00507786">
        <w:rPr>
          <w:noProof/>
          <w:szCs w:val="24"/>
        </w:rPr>
        <w:t>&lt;/bok&gt;</w:t>
      </w:r>
      <w:r>
        <w:rPr>
          <w:szCs w:val="24"/>
        </w:rPr>
        <w:fldChar w:fldCharType="end"/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IF "x_+3" "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IF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DOCPROPERTY "x_t"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&lt;&gt; N "&lt;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QUOTE "jrn"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"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IF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= AND(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COMPARE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DOCPROPERTY "x_t"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&lt;&gt; N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,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COMPARE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DOCPROPERTY "x_a"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&lt;&gt; N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)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= 1 "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QUOTE ""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"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IF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DOCPROPERTY "x_t"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&lt;&gt; N "&gt;"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" "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QUOTE " _issn=\"0218-2130\""</w:instrText>
      </w:r>
      <w:r w:rsidR="002F5370">
        <w:rPr>
          <w:szCs w:val="24"/>
        </w:rPr>
        <w:fldChar w:fldCharType="separate"/>
      </w:r>
      <w:r w:rsidR="002F5370">
        <w:rPr>
          <w:szCs w:val="24"/>
        </w:rPr>
        <w:instrText xml:space="preserve"> _issn="0218-2130"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"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 w:rsidR="002F5370">
        <w:rPr>
          <w:szCs w:val="24"/>
        </w:rPr>
        <w:fldChar w:fldCharType="end"/>
      </w:r>
      <w:r w:rsidR="002F5370">
        <w:rPr>
          <w:rStyle w:val="bibsurname"/>
          <w:szCs w:val="24"/>
        </w:rPr>
        <w:t>Bittner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Thomas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>
        <w:rPr>
          <w:rStyle w:val="bibarticle"/>
          <w:szCs w:val="24"/>
        </w:rPr>
        <w:t xml:space="preserve">A </w:t>
      </w:r>
      <w:proofErr w:type="spellStart"/>
      <w:r w:rsidR="002F5370">
        <w:rPr>
          <w:rStyle w:val="bibarticle"/>
          <w:szCs w:val="24"/>
        </w:rPr>
        <w:t>Mereological</w:t>
      </w:r>
      <w:proofErr w:type="spellEnd"/>
      <w:r w:rsidR="002F5370">
        <w:rPr>
          <w:rStyle w:val="bibarticle"/>
          <w:szCs w:val="24"/>
        </w:rPr>
        <w:t xml:space="preserve"> Theory of Frames of Reference.</w:t>
      </w:r>
      <w:r w:rsidR="002F5370">
        <w:rPr>
          <w:szCs w:val="24"/>
        </w:rPr>
        <w:t xml:space="preserve">” </w:t>
      </w:r>
      <w:proofErr w:type="gramStart"/>
      <w:r w:rsidR="002F5370">
        <w:rPr>
          <w:rStyle w:val="bibjournal"/>
          <w:i/>
          <w:szCs w:val="24"/>
        </w:rPr>
        <w:t>International Journal of Artificial Intelligence Tools</w:t>
      </w:r>
      <w:r w:rsidR="002F5370">
        <w:rPr>
          <w:szCs w:val="24"/>
        </w:rPr>
        <w:t xml:space="preserve"> </w:t>
      </w:r>
      <w:r w:rsidR="002F5370">
        <w:rPr>
          <w:rStyle w:val="bibvolume"/>
          <w:szCs w:val="24"/>
        </w:rPr>
        <w:t>13</w:t>
      </w:r>
      <w:r w:rsidR="002F5370">
        <w:rPr>
          <w:szCs w:val="24"/>
        </w:rPr>
        <w:t xml:space="preserve"> (</w:t>
      </w:r>
      <w:r w:rsidR="002F5370">
        <w:rPr>
          <w:rStyle w:val="bibissue"/>
          <w:szCs w:val="24"/>
        </w:rPr>
        <w:t>1</w:t>
      </w:r>
      <w:r w:rsidR="002F5370">
        <w:rPr>
          <w:szCs w:val="24"/>
        </w:rPr>
        <w:t>) (</w:t>
      </w:r>
      <w:r w:rsidR="002F5370">
        <w:rPr>
          <w:rStyle w:val="bibyear"/>
          <w:szCs w:val="24"/>
        </w:rPr>
        <w:t>2004</w:t>
      </w:r>
      <w:r w:rsidR="002F5370">
        <w:rPr>
          <w:szCs w:val="24"/>
        </w:rPr>
        <w:t xml:space="preserve">): </w:t>
      </w:r>
      <w:r w:rsidR="002F5370">
        <w:rPr>
          <w:rStyle w:val="bibfpage"/>
          <w:szCs w:val="24"/>
        </w:rPr>
        <w:t>171</w:t>
      </w:r>
      <w:r w:rsidR="002F5370">
        <w:rPr>
          <w:szCs w:val="24"/>
        </w:rPr>
        <w:t>–</w:t>
      </w:r>
      <w:r w:rsidR="002F5370">
        <w:rPr>
          <w:rStyle w:val="biblpage"/>
          <w:szCs w:val="24"/>
        </w:rPr>
        <w:t>198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fldChar w:fldCharType="begin"/>
      </w:r>
      <w:r w:rsidR="002F5370">
        <w:rPr>
          <w:szCs w:val="24"/>
        </w:rPr>
        <w:instrText>IF "x_-3" "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IF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DOCPROPERTY "x_t"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&lt;&gt; N "&lt;/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QUOTE "jrn"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"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IF</w:instrText>
      </w:r>
      <w:r w:rsidR="002F5370">
        <w:rPr>
          <w:szCs w:val="24"/>
        </w:rPr>
        <w:fldChar w:fldCharType="begin"/>
      </w:r>
      <w:r w:rsidR="002F5370">
        <w:rPr>
          <w:szCs w:val="24"/>
        </w:rPr>
        <w:instrText>DOCPROPERTY "x_t"</w:instrText>
      </w:r>
      <w:r w:rsidR="002F5370"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&lt;&gt; N "&gt;"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 w:rsidR="002F5370">
        <w:rPr>
          <w:szCs w:val="24"/>
        </w:rPr>
        <w:fldChar w:fldCharType="end"/>
      </w:r>
      <w:r w:rsidR="002F5370">
        <w:rPr>
          <w:szCs w:val="24"/>
        </w:rPr>
        <w:instrText>" ""</w:instrText>
      </w:r>
      <w:r w:rsidR="002F5370"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 w:rsidR="002F5370">
        <w:rPr>
          <w:szCs w:val="24"/>
        </w:rPr>
        <w:fldChar w:fldCharType="end"/>
      </w:r>
    </w:p>
    <w:p w14:paraId="07AA6A5B" w14:textId="51DA1E4E" w:rsidR="00353AF1" w:rsidRDefault="00353AF1" w:rsidP="00353AF1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_issn=\"0933-3657\""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_issn="0933-3657"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Bittner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, and </w:t>
      </w:r>
      <w:r w:rsidRPr="0077174B">
        <w:rPr>
          <w:rStyle w:val="bibfname"/>
          <w:szCs w:val="24"/>
        </w:rPr>
        <w:t>Maureen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Donnelly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Logical Properties of Foundational Relations in Bio-</w:t>
      </w:r>
      <w:r w:rsidR="00826B2F">
        <w:rPr>
          <w:rStyle w:val="bibarticle"/>
          <w:szCs w:val="24"/>
        </w:rPr>
        <w:t>o</w:t>
      </w:r>
      <w:r>
        <w:rPr>
          <w:rStyle w:val="bibarticle"/>
          <w:szCs w:val="24"/>
        </w:rPr>
        <w:t>ntologies.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Artificial Intelligence in Medicine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39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197</w:t>
      </w:r>
      <w:r>
        <w:rPr>
          <w:szCs w:val="24"/>
        </w:rPr>
        <w:t>–</w:t>
      </w:r>
      <w:r>
        <w:rPr>
          <w:rStyle w:val="biblpage"/>
          <w:szCs w:val="24"/>
        </w:rPr>
        <w:t>216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5E8ABB2" w14:textId="0735CA16" w:rsidR="002F5370" w:rsidRDefault="00D10D16" w:rsidP="00D10D16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Bittner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Thomas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Maureen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Donnelly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A Temporal Mereology for Distinguishing between Integral Objects an</w:t>
      </w:r>
      <w:r w:rsidRPr="00EC6930">
        <w:rPr>
          <w:rStyle w:val="bibchaptertitle"/>
        </w:rPr>
        <w:t>d Portions of Stuff</w:t>
      </w:r>
      <w:r>
        <w:rPr>
          <w:szCs w:val="24"/>
        </w:rPr>
        <w:t>.” I</w:t>
      </w:r>
      <w:r w:rsidR="002F5370">
        <w:rPr>
          <w:szCs w:val="24"/>
        </w:rPr>
        <w:t xml:space="preserve">n </w:t>
      </w:r>
      <w:r w:rsidR="002F5370" w:rsidRPr="00EC6930">
        <w:rPr>
          <w:rStyle w:val="bibbook"/>
        </w:rPr>
        <w:t xml:space="preserve">Proceedings of the Twenty-Second AAAI Conference on Artificial Intelligence </w:t>
      </w:r>
      <w:r w:rsidR="002F5370">
        <w:rPr>
          <w:szCs w:val="24"/>
        </w:rPr>
        <w:t xml:space="preserve">(AAAI), </w:t>
      </w:r>
      <w:r>
        <w:rPr>
          <w:szCs w:val="24"/>
        </w:rPr>
        <w:t xml:space="preserve">ed. </w:t>
      </w:r>
      <w:r w:rsidRPr="00EC6930">
        <w:rPr>
          <w:rStyle w:val="bibed-fname"/>
        </w:rPr>
        <w:t>R.</w:t>
      </w:r>
      <w:r>
        <w:rPr>
          <w:szCs w:val="24"/>
        </w:rPr>
        <w:t xml:space="preserve"> </w:t>
      </w:r>
      <w:proofErr w:type="spellStart"/>
      <w:r w:rsidRPr="00EC6930">
        <w:rPr>
          <w:rStyle w:val="bibed-surname"/>
        </w:rPr>
        <w:t>Holte</w:t>
      </w:r>
      <w:proofErr w:type="spellEnd"/>
      <w:r>
        <w:rPr>
          <w:szCs w:val="24"/>
        </w:rPr>
        <w:t xml:space="preserve"> and </w:t>
      </w:r>
      <w:r w:rsidRPr="00EC6930">
        <w:rPr>
          <w:rStyle w:val="bibed-fname"/>
        </w:rPr>
        <w:t>A.</w:t>
      </w:r>
      <w:r>
        <w:rPr>
          <w:szCs w:val="24"/>
        </w:rPr>
        <w:t xml:space="preserve"> </w:t>
      </w:r>
      <w:r w:rsidRPr="00EC6930">
        <w:rPr>
          <w:rStyle w:val="bibed-surname"/>
        </w:rPr>
        <w:t>Howe</w:t>
      </w:r>
      <w:r>
        <w:rPr>
          <w:szCs w:val="24"/>
        </w:rPr>
        <w:t xml:space="preserve">, </w:t>
      </w:r>
      <w:r w:rsidR="002F5370" w:rsidRPr="00EC6930">
        <w:rPr>
          <w:rStyle w:val="bibfpage"/>
        </w:rPr>
        <w:t>287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292</w:t>
      </w:r>
      <w:r w:rsidR="002F5370">
        <w:rPr>
          <w:szCs w:val="24"/>
        </w:rPr>
        <w:t>.</w:t>
      </w:r>
      <w:r>
        <w:rPr>
          <w:szCs w:val="24"/>
        </w:rPr>
        <w:t xml:space="preserve"> </w:t>
      </w:r>
      <w:r w:rsidR="002907AF">
        <w:rPr>
          <w:szCs w:val="24"/>
        </w:rPr>
        <w:t>London</w:t>
      </w:r>
      <w:r>
        <w:rPr>
          <w:szCs w:val="24"/>
        </w:rPr>
        <w:t xml:space="preserve">, </w:t>
      </w:r>
      <w:r w:rsidR="002907AF">
        <w:rPr>
          <w:szCs w:val="24"/>
        </w:rPr>
        <w:t>Elsevier</w:t>
      </w:r>
      <w:r>
        <w:rPr>
          <w:szCs w:val="24"/>
        </w:rPr>
        <w:t xml:space="preserve">: </w:t>
      </w:r>
      <w:r>
        <w:rPr>
          <w:rStyle w:val="bibyear"/>
          <w:szCs w:val="24"/>
        </w:rPr>
        <w:t>2007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15F04CE" w14:textId="0FAA0C7C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Bittner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D87659">
        <w:rPr>
          <w:szCs w:val="24"/>
        </w:rPr>
        <w:t>“</w:t>
      </w:r>
      <w:r>
        <w:rPr>
          <w:rStyle w:val="bibchaptertitle"/>
          <w:szCs w:val="24"/>
        </w:rPr>
        <w:t>A Theory of Granular Partitions</w:t>
      </w:r>
      <w:r>
        <w:rPr>
          <w:szCs w:val="24"/>
        </w:rPr>
        <w:t>.</w:t>
      </w:r>
      <w:r w:rsidR="00D87659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125</w:t>
      </w:r>
      <w:r>
        <w:rPr>
          <w:szCs w:val="24"/>
        </w:rPr>
        <w:t>–</w:t>
      </w:r>
      <w:r>
        <w:rPr>
          <w:rStyle w:val="biblpage"/>
          <w:szCs w:val="24"/>
        </w:rPr>
        <w:t>158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5DC1B6A1" w14:textId="07B41129" w:rsidR="00F4638F" w:rsidRDefault="00F4638F" w:rsidP="00F4638F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lastRenderedPageBreak/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t>Bittner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Maureen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Donnelly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C568BD">
        <w:rPr>
          <w:rStyle w:val="bibchaptertitle"/>
        </w:rPr>
        <w:t>Individuals, Universals, Collections: On the Foundational Relations of Ontology</w:t>
      </w:r>
      <w:r>
        <w:rPr>
          <w:szCs w:val="24"/>
        </w:rPr>
        <w:t xml:space="preserve">.” In </w:t>
      </w:r>
      <w:r w:rsidRPr="00C568BD">
        <w:rPr>
          <w:rStyle w:val="bibbook"/>
        </w:rPr>
        <w:t>Formal Ontology and Information Systems</w:t>
      </w:r>
      <w:r w:rsidR="00826B2F">
        <w:rPr>
          <w:rStyle w:val="bibbook"/>
        </w:rPr>
        <w:t xml:space="preserve">: </w:t>
      </w:r>
      <w:r w:rsidRPr="00C568BD">
        <w:rPr>
          <w:rStyle w:val="bibbook"/>
        </w:rPr>
        <w:t>Proceedings of FOIS 2004</w:t>
      </w:r>
      <w:r>
        <w:rPr>
          <w:szCs w:val="24"/>
        </w:rPr>
        <w:t xml:space="preserve">, ed. </w:t>
      </w:r>
      <w:proofErr w:type="spellStart"/>
      <w:r w:rsidRPr="00C568BD">
        <w:rPr>
          <w:rStyle w:val="bibed-fname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 w:rsidRPr="00C568BD">
        <w:rPr>
          <w:rStyle w:val="bibed-surname"/>
        </w:rPr>
        <w:t>Varzi</w:t>
      </w:r>
      <w:proofErr w:type="spellEnd"/>
      <w:r>
        <w:rPr>
          <w:szCs w:val="24"/>
        </w:rPr>
        <w:t xml:space="preserve"> and </w:t>
      </w:r>
      <w:r w:rsidRPr="00C568BD">
        <w:rPr>
          <w:rStyle w:val="bibed-fname"/>
        </w:rPr>
        <w:t>Laure</w:t>
      </w:r>
      <w:r>
        <w:rPr>
          <w:szCs w:val="24"/>
        </w:rPr>
        <w:t xml:space="preserve"> </w:t>
      </w:r>
      <w:proofErr w:type="spellStart"/>
      <w:r w:rsidRPr="00C568BD">
        <w:rPr>
          <w:rStyle w:val="bibed-surname"/>
        </w:rPr>
        <w:t>Vieu</w:t>
      </w:r>
      <w:proofErr w:type="spellEnd"/>
      <w:r>
        <w:rPr>
          <w:szCs w:val="24"/>
        </w:rPr>
        <w:t xml:space="preserve">, </w:t>
      </w:r>
      <w:r w:rsidRPr="00C568BD">
        <w:rPr>
          <w:rStyle w:val="bibfpage"/>
        </w:rPr>
        <w:t>37</w:t>
      </w:r>
      <w:r>
        <w:rPr>
          <w:szCs w:val="24"/>
        </w:rPr>
        <w:t>–</w:t>
      </w:r>
      <w:r w:rsidRPr="00C568BD">
        <w:rPr>
          <w:rStyle w:val="biblpage"/>
        </w:rPr>
        <w:t>48</w:t>
      </w:r>
      <w:r>
        <w:rPr>
          <w:szCs w:val="24"/>
        </w:rPr>
        <w:t xml:space="preserve">. </w:t>
      </w:r>
      <w:r w:rsidRPr="00C568BD">
        <w:rPr>
          <w:rStyle w:val="biblocation"/>
        </w:rPr>
        <w:t>Amsterdam</w:t>
      </w:r>
      <w:r>
        <w:rPr>
          <w:szCs w:val="24"/>
        </w:rPr>
        <w:t xml:space="preserve">: </w:t>
      </w:r>
      <w:r w:rsidRPr="00C568BD">
        <w:rPr>
          <w:rStyle w:val="bibpublisher"/>
        </w:rPr>
        <w:t>IOS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3547F66E" w14:textId="2B072091" w:rsidR="002F5370" w:rsidRDefault="00D87659" w:rsidP="00D87659">
      <w:pPr>
        <w:pStyle w:val="RefTxReferenceText"/>
        <w:autoSpaceDE w:val="0"/>
        <w:autoSpaceDN w:val="0"/>
        <w:adjustRightInd w:val="0"/>
        <w:rPr>
          <w:szCs w:val="24"/>
        </w:rPr>
      </w:pPr>
      <w:r w:rsidRPr="00EC6930">
        <w:fldChar w:fldCharType="begin"/>
      </w:r>
      <w:r w:rsidRPr="00EC6930">
        <w:instrText xml:space="preserve"> IF "x_+3" "</w:instrText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"&lt;</w:instrText>
      </w:r>
      <w:r w:rsidRPr="00EC6930">
        <w:fldChar w:fldCharType="begin"/>
      </w:r>
      <w:r w:rsidRPr="00EC6930">
        <w:instrText xml:space="preserve"> QUOTE "jrn" </w:instrText>
      </w:r>
      <w:r w:rsidRPr="00EC6930">
        <w:fldChar w:fldCharType="separate"/>
      </w:r>
      <w:r w:rsidR="00D10D16" w:rsidRPr="00EC6930">
        <w:instrText>jrn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instrText>&lt;jrn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r w:rsidRPr="00EC6930">
        <w:fldChar w:fldCharType="begin"/>
      </w:r>
      <w:r w:rsidRPr="00EC6930">
        <w:instrText xml:space="preserve"> = AND(</w:instrText>
      </w:r>
      <w:r w:rsidRPr="00EC6930">
        <w:fldChar w:fldCharType="begin"/>
      </w:r>
      <w:r w:rsidRPr="00EC6930">
        <w:instrText xml:space="preserve"> COMPARE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1</w:instrText>
      </w:r>
      <w:r w:rsidRPr="00EC6930">
        <w:fldChar w:fldCharType="end"/>
      </w:r>
      <w:r w:rsidRPr="00EC6930">
        <w:instrText>,</w:instrText>
      </w:r>
      <w:r w:rsidRPr="00EC6930">
        <w:fldChar w:fldCharType="begin"/>
      </w:r>
      <w:r w:rsidRPr="00EC6930">
        <w:instrText xml:space="preserve"> COMPARE </w:instrText>
      </w:r>
      <w:fldSimple w:instr=" DOCPROPERTY &quot;x_a&quot; ">
        <w:r w:rsidR="00D10D16" w:rsidRPr="00EC6930">
          <w:instrText>N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)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 = 1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"&gt;" </w:instrText>
      </w:r>
      <w:r w:rsidRPr="00EC6930">
        <w:fldChar w:fldCharType="separate"/>
      </w:r>
      <w:r w:rsidR="00D10D16" w:rsidRPr="00EC6930">
        <w:instrText>&gt;</w:instrText>
      </w:r>
      <w:r w:rsidRPr="00EC6930">
        <w:fldChar w:fldCharType="end"/>
      </w:r>
      <w:r w:rsidRPr="00EC6930">
        <w:instrText>"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t>&lt;</w:t>
      </w:r>
      <w:proofErr w:type="spellStart"/>
      <w:proofErr w:type="gramStart"/>
      <w:r w:rsidR="00D10D16" w:rsidRPr="00EC6930">
        <w:t>jrn</w:t>
      </w:r>
      <w:proofErr w:type="spellEnd"/>
      <w:proofErr w:type="gramEnd"/>
      <w:r w:rsidR="00D10D16" w:rsidRPr="00EC6930">
        <w:t>&gt;</w:t>
      </w:r>
      <w:r w:rsidRPr="00EC6930">
        <w:fldChar w:fldCharType="end"/>
      </w:r>
      <w:proofErr w:type="spellStart"/>
      <w:r w:rsidR="002F5370">
        <w:rPr>
          <w:rStyle w:val="bibsurname"/>
          <w:szCs w:val="24"/>
        </w:rPr>
        <w:t>Bodenreider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Olivier</w:t>
      </w:r>
      <w:r w:rsidR="002F5370">
        <w:rPr>
          <w:szCs w:val="24"/>
        </w:rPr>
        <w:t xml:space="preserve">. </w:t>
      </w:r>
      <w:r w:rsidR="0047146D">
        <w:rPr>
          <w:szCs w:val="24"/>
        </w:rPr>
        <w:t>“</w:t>
      </w:r>
      <w:r w:rsidR="0047146D" w:rsidRPr="00872256">
        <w:rPr>
          <w:rStyle w:val="bibarticle"/>
        </w:rPr>
        <w:t>Circular Hierarchical Relationships in the UMLS: Etiology, Diagnosis, Treatment, Complications and Prevention.</w:t>
      </w:r>
      <w:r w:rsidR="0047146D">
        <w:rPr>
          <w:szCs w:val="24"/>
        </w:rPr>
        <w:t xml:space="preserve">” </w:t>
      </w:r>
      <w:proofErr w:type="gramStart"/>
      <w:r w:rsidR="0047146D" w:rsidRPr="00872256">
        <w:rPr>
          <w:rStyle w:val="bibjournal"/>
          <w:i/>
        </w:rPr>
        <w:t>Proceedings of the American Medical Informatics Association Symposium</w:t>
      </w:r>
      <w:r w:rsidR="0047146D">
        <w:rPr>
          <w:szCs w:val="24"/>
        </w:rPr>
        <w:t xml:space="preserve"> </w:t>
      </w:r>
      <w:r w:rsidR="0047146D" w:rsidRPr="00872256">
        <w:rPr>
          <w:rStyle w:val="bibvolume"/>
        </w:rPr>
        <w:t>23</w:t>
      </w:r>
      <w:r w:rsidR="0047146D">
        <w:rPr>
          <w:szCs w:val="24"/>
        </w:rPr>
        <w:t xml:space="preserve"> (</w:t>
      </w:r>
      <w:r w:rsidR="0047146D">
        <w:rPr>
          <w:rStyle w:val="bibyear"/>
          <w:szCs w:val="24"/>
        </w:rPr>
        <w:t>2001</w:t>
      </w:r>
      <w:r w:rsidR="0047146D">
        <w:rPr>
          <w:szCs w:val="24"/>
        </w:rPr>
        <w:t xml:space="preserve">): </w:t>
      </w:r>
      <w:r w:rsidR="0047146D" w:rsidRPr="00872256">
        <w:rPr>
          <w:rStyle w:val="bibfpage"/>
        </w:rPr>
        <w:t>57</w:t>
      </w:r>
      <w:r w:rsidR="0047146D">
        <w:rPr>
          <w:szCs w:val="24"/>
        </w:rPr>
        <w:t>–</w:t>
      </w:r>
      <w:r w:rsidR="0047146D" w:rsidRPr="00872256">
        <w:rPr>
          <w:rStyle w:val="biblpage"/>
        </w:rPr>
        <w:t>61</w:t>
      </w:r>
      <w:r w:rsidR="002F5370"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"jrn"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C592162" w14:textId="47EA5A43" w:rsidR="00F82762" w:rsidRPr="00F82762" w:rsidRDefault="00F82762">
      <w:pPr>
        <w:pStyle w:val="RefTxReferenceText"/>
        <w:autoSpaceDE w:val="0"/>
        <w:autoSpaceDN w:val="0"/>
        <w:adjustRightInd w:val="0"/>
        <w:rPr>
          <w:szCs w:val="24"/>
        </w:rPr>
      </w:pPr>
      <w:commentRangeStart w:id="0"/>
      <w:r w:rsidRPr="00A36022">
        <w:rPr>
          <w:rStyle w:val="bibsurname"/>
        </w:rPr>
        <w:t>Bona</w:t>
      </w:r>
      <w:commentRangeEnd w:id="0"/>
      <w:r w:rsidRPr="00A36022">
        <w:rPr>
          <w:rStyle w:val="bibsurname"/>
          <w:b/>
          <w:szCs w:val="24"/>
        </w:rPr>
        <w:commentReference w:id="0"/>
      </w:r>
      <w:r w:rsidRPr="00F82762">
        <w:rPr>
          <w:szCs w:val="24"/>
        </w:rPr>
        <w:t xml:space="preserve">, </w:t>
      </w:r>
      <w:r w:rsidRPr="00A36022">
        <w:rPr>
          <w:rStyle w:val="bibfname"/>
        </w:rPr>
        <w:t>Jonathan P.</w:t>
      </w:r>
      <w:r w:rsidR="00A36022">
        <w:rPr>
          <w:szCs w:val="24"/>
        </w:rPr>
        <w:t>,</w:t>
      </w:r>
      <w:r>
        <w:rPr>
          <w:szCs w:val="24"/>
        </w:rPr>
        <w:t xml:space="preserve"> </w:t>
      </w:r>
      <w:r w:rsidRPr="00A36022">
        <w:rPr>
          <w:rStyle w:val="bibfname"/>
        </w:rPr>
        <w:t>Alan</w:t>
      </w:r>
      <w:r w:rsidRPr="00F82762">
        <w:rPr>
          <w:szCs w:val="24"/>
        </w:rPr>
        <w:t xml:space="preserve"> </w:t>
      </w:r>
      <w:proofErr w:type="spellStart"/>
      <w:r w:rsidRPr="00A36022">
        <w:rPr>
          <w:rStyle w:val="bibsurname"/>
        </w:rPr>
        <w:t>Ruttenberg</w:t>
      </w:r>
      <w:proofErr w:type="spellEnd"/>
      <w:r w:rsidRPr="00F82762">
        <w:rPr>
          <w:szCs w:val="24"/>
        </w:rPr>
        <w:t xml:space="preserve">, </w:t>
      </w:r>
      <w:r>
        <w:rPr>
          <w:szCs w:val="24"/>
        </w:rPr>
        <w:t xml:space="preserve">and </w:t>
      </w:r>
      <w:r w:rsidRPr="00A36022">
        <w:rPr>
          <w:rStyle w:val="bibfname"/>
        </w:rPr>
        <w:t>Jenny</w:t>
      </w:r>
      <w:r w:rsidRPr="00F82762">
        <w:rPr>
          <w:szCs w:val="24"/>
        </w:rPr>
        <w:t xml:space="preserve"> </w:t>
      </w:r>
      <w:proofErr w:type="spellStart"/>
      <w:r w:rsidRPr="00A36022">
        <w:rPr>
          <w:rStyle w:val="bibsurname"/>
        </w:rPr>
        <w:t>Rouleau</w:t>
      </w:r>
      <w:proofErr w:type="spellEnd"/>
      <w:r>
        <w:rPr>
          <w:szCs w:val="24"/>
        </w:rPr>
        <w:t>.</w:t>
      </w:r>
      <w:r w:rsidRPr="00F82762">
        <w:rPr>
          <w:szCs w:val="24"/>
        </w:rPr>
        <w:t xml:space="preserve"> “Representing Modification Sites in PRO</w:t>
      </w:r>
      <w:r>
        <w:rPr>
          <w:szCs w:val="24"/>
        </w:rPr>
        <w:t>.</w:t>
      </w:r>
      <w:r w:rsidRPr="00F82762">
        <w:rPr>
          <w:szCs w:val="24"/>
        </w:rPr>
        <w:t xml:space="preserve">” </w:t>
      </w:r>
      <w:proofErr w:type="gramStart"/>
      <w:r>
        <w:rPr>
          <w:szCs w:val="24"/>
        </w:rPr>
        <w:t>F</w:t>
      </w:r>
      <w:r w:rsidRPr="00F82762">
        <w:rPr>
          <w:szCs w:val="24"/>
        </w:rPr>
        <w:t xml:space="preserve">orthcoming in </w:t>
      </w:r>
      <w:r w:rsidRPr="00F82762">
        <w:rPr>
          <w:i/>
          <w:szCs w:val="24"/>
        </w:rPr>
        <w:t xml:space="preserve">Proceedings of the </w:t>
      </w:r>
      <w:commentRangeStart w:id="1"/>
      <w:r w:rsidRPr="00F82762">
        <w:rPr>
          <w:i/>
          <w:szCs w:val="24"/>
        </w:rPr>
        <w:t>20</w:t>
      </w:r>
      <w:ins w:id="2" w:author="Andrew Spear" w:date="2015-02-02T10:52:00Z">
        <w:r w:rsidR="00F24F24">
          <w:rPr>
            <w:i/>
            <w:szCs w:val="24"/>
          </w:rPr>
          <w:t>14</w:t>
        </w:r>
      </w:ins>
      <w:del w:id="3" w:author="Andrew Spear" w:date="2015-02-02T10:52:00Z">
        <w:r w:rsidRPr="00F82762" w:rsidDel="00F24F24">
          <w:rPr>
            <w:i/>
            <w:szCs w:val="24"/>
          </w:rPr>
          <w:delText>41</w:delText>
        </w:r>
      </w:del>
      <w:commentRangeEnd w:id="1"/>
      <w:r w:rsidRPr="00F82762">
        <w:rPr>
          <w:i/>
          <w:szCs w:val="24"/>
        </w:rPr>
        <w:commentReference w:id="1"/>
      </w:r>
      <w:r w:rsidRPr="00F82762">
        <w:rPr>
          <w:i/>
          <w:szCs w:val="24"/>
        </w:rPr>
        <w:t xml:space="preserve"> International Conference on Biomedical Ontology </w:t>
      </w:r>
      <w:r w:rsidRPr="00F82762">
        <w:rPr>
          <w:szCs w:val="24"/>
        </w:rPr>
        <w:t>(CEUR Proceedings)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F82762">
        <w:rPr>
          <w:rStyle w:val="bibyear"/>
        </w:rPr>
        <w:t>2015</w:t>
      </w:r>
      <w:r w:rsidRPr="00F82762">
        <w:rPr>
          <w:szCs w:val="24"/>
        </w:rPr>
        <w:t>.</w:t>
      </w:r>
    </w:p>
    <w:p w14:paraId="24C59828" w14:textId="4B791D2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Borges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Jorge Luis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D87659">
        <w:rPr>
          <w:szCs w:val="24"/>
        </w:rPr>
        <w:t>“</w:t>
      </w:r>
      <w:r>
        <w:rPr>
          <w:rStyle w:val="bibchaptertitle"/>
          <w:szCs w:val="24"/>
        </w:rPr>
        <w:t>The Analytical Language of John Wilkins</w:t>
      </w:r>
      <w:r>
        <w:rPr>
          <w:szCs w:val="24"/>
        </w:rPr>
        <w:t>.</w:t>
      </w:r>
      <w:r w:rsidR="00D87659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Other Inquisitions: 1937–1952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Austin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University of Texas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B6AEC5E" w14:textId="12F89B7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Bourget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David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David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Chalmers</w:t>
      </w:r>
      <w:r w:rsidR="00D87659">
        <w:rPr>
          <w:szCs w:val="24"/>
        </w:rPr>
        <w:t xml:space="preserve">, </w:t>
      </w:r>
      <w:proofErr w:type="gramStart"/>
      <w:r w:rsidR="00D87659">
        <w:rPr>
          <w:szCs w:val="24"/>
        </w:rPr>
        <w:t>eds</w:t>
      </w:r>
      <w:proofErr w:type="gramEnd"/>
      <w:r w:rsidR="00D87659">
        <w:rPr>
          <w:szCs w:val="24"/>
        </w:rPr>
        <w:t xml:space="preserve">. “The </w:t>
      </w:r>
      <w:proofErr w:type="spellStart"/>
      <w:r w:rsidR="00D87659">
        <w:rPr>
          <w:szCs w:val="24"/>
        </w:rPr>
        <w:t>PhilPapers</w:t>
      </w:r>
      <w:proofErr w:type="spellEnd"/>
      <w:r w:rsidR="00D87659">
        <w:rPr>
          <w:szCs w:val="24"/>
        </w:rPr>
        <w:t xml:space="preserve"> Survey.</w:t>
      </w:r>
      <w:r>
        <w:rPr>
          <w:szCs w:val="24"/>
        </w:rPr>
        <w:t xml:space="preserve">” </w:t>
      </w:r>
      <w:proofErr w:type="spellStart"/>
      <w:r>
        <w:rPr>
          <w:i/>
          <w:szCs w:val="24"/>
        </w:rPr>
        <w:t>PhilPapers</w:t>
      </w:r>
      <w:proofErr w:type="spellEnd"/>
      <w:r>
        <w:rPr>
          <w:szCs w:val="24"/>
        </w:rPr>
        <w:t xml:space="preserve">, </w:t>
      </w:r>
      <w:proofErr w:type="spellStart"/>
      <w:r w:rsidRPr="00EC6930">
        <w:rPr>
          <w:rStyle w:val="bibyear"/>
        </w:rPr>
        <w:t>n.d.</w:t>
      </w:r>
      <w:proofErr w:type="spellEnd"/>
      <w:r>
        <w:rPr>
          <w:szCs w:val="24"/>
        </w:rPr>
        <w:t xml:space="preserve"> </w:t>
      </w:r>
      <w:r w:rsidR="00DA6C68">
        <w:rPr>
          <w:szCs w:val="24"/>
        </w:rPr>
        <w:t xml:space="preserve">Accessed August 15, 2014. </w:t>
      </w:r>
      <w:r>
        <w:rPr>
          <w:rStyle w:val="biburl"/>
          <w:szCs w:val="24"/>
        </w:rPr>
        <w:t>http://philpapers.org/surveys/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5FFAAC53" w14:textId="0F414780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ed-surname"/>
          <w:szCs w:val="24"/>
        </w:rPr>
        <w:t>Brachman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Ronald J.</w:t>
      </w:r>
      <w:r>
        <w:rPr>
          <w:szCs w:val="24"/>
        </w:rPr>
        <w:t xml:space="preserve">, and </w:t>
      </w:r>
      <w:r>
        <w:rPr>
          <w:rStyle w:val="bibed-fname"/>
          <w:szCs w:val="24"/>
        </w:rPr>
        <w:t>Hector J.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Levesque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eds</w:t>
      </w:r>
      <w:proofErr w:type="gramEnd"/>
      <w:r>
        <w:rPr>
          <w:szCs w:val="24"/>
        </w:rPr>
        <w:t xml:space="preserve">. </w:t>
      </w:r>
      <w:proofErr w:type="gramStart"/>
      <w:r>
        <w:rPr>
          <w:rStyle w:val="bibbook"/>
          <w:szCs w:val="24"/>
        </w:rPr>
        <w:t>Readings in Knowledge Representation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San Francisco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Morgan Kaufmann Publishers Inc</w:t>
      </w:r>
      <w:r w:rsidR="00F82762">
        <w:rPr>
          <w:rStyle w:val="bibpublisher"/>
          <w:szCs w:val="24"/>
        </w:rPr>
        <w:t>.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1985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EB1CA0A" w14:textId="7F4DAED7" w:rsidR="002F5370" w:rsidRDefault="00D10D16" w:rsidP="00D10D16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 w:rsidR="002F5370">
        <w:rPr>
          <w:rStyle w:val="bibsurname"/>
          <w:szCs w:val="24"/>
        </w:rPr>
        <w:t>Casati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Roberto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and </w:t>
      </w:r>
      <w:proofErr w:type="spellStart"/>
      <w:r w:rsidR="002F5370">
        <w:rPr>
          <w:rStyle w:val="bibfname"/>
          <w:szCs w:val="24"/>
        </w:rPr>
        <w:t>Achille</w:t>
      </w:r>
      <w:proofErr w:type="spellEnd"/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Varzi</w:t>
      </w:r>
      <w:proofErr w:type="spellEnd"/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Ontological Tools for Geographic Representation</w:t>
      </w:r>
      <w:r w:rsidR="002F5370">
        <w:rPr>
          <w:szCs w:val="24"/>
        </w:rPr>
        <w:t xml:space="preserve">.” In </w:t>
      </w:r>
      <w:r w:rsidR="002F5370" w:rsidRPr="00EC6930">
        <w:rPr>
          <w:rStyle w:val="bibbook"/>
        </w:rPr>
        <w:t>Formal Ontology in Information Systems</w:t>
      </w:r>
      <w:r w:rsidRPr="00EC6930">
        <w:rPr>
          <w:rStyle w:val="bibbook"/>
        </w:rPr>
        <w:t xml:space="preserve">: </w:t>
      </w:r>
      <w:r w:rsidR="002F5370" w:rsidRPr="00EC6930">
        <w:rPr>
          <w:rStyle w:val="bibbook"/>
        </w:rPr>
        <w:t>Proceedings of the First International Conference</w:t>
      </w:r>
      <w:r w:rsidR="002F5370">
        <w:rPr>
          <w:szCs w:val="24"/>
        </w:rPr>
        <w:t xml:space="preserve"> (FOIS 1998), ed</w:t>
      </w:r>
      <w:r w:rsidR="00D87659">
        <w:rPr>
          <w:szCs w:val="24"/>
        </w:rPr>
        <w:t>.</w:t>
      </w:r>
      <w:r w:rsidR="002F5370">
        <w:rPr>
          <w:szCs w:val="24"/>
        </w:rPr>
        <w:t xml:space="preserve"> </w:t>
      </w:r>
      <w:r w:rsidR="002F5370" w:rsidRPr="00EC6930">
        <w:rPr>
          <w:rStyle w:val="bibed-fname"/>
        </w:rPr>
        <w:t>Nicola</w:t>
      </w:r>
      <w:r w:rsidR="002F5370">
        <w:rPr>
          <w:szCs w:val="24"/>
        </w:rPr>
        <w:t xml:space="preserve"> </w:t>
      </w:r>
      <w:proofErr w:type="spellStart"/>
      <w:r w:rsidR="002F5370">
        <w:rPr>
          <w:szCs w:val="24"/>
        </w:rPr>
        <w:t>Guarino</w:t>
      </w:r>
      <w:proofErr w:type="spellEnd"/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77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85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Amsterdam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IOS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1998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5A0ABF5" w14:textId="57C8433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ed-surname"/>
          <w:szCs w:val="24"/>
        </w:rPr>
        <w:t>Casati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Roberto</w:t>
      </w:r>
      <w:r>
        <w:rPr>
          <w:szCs w:val="24"/>
        </w:rPr>
        <w:t xml:space="preserve">, and </w:t>
      </w:r>
      <w:proofErr w:type="spellStart"/>
      <w:r>
        <w:rPr>
          <w:rStyle w:val="bibed-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Varzi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eds</w:t>
      </w:r>
      <w:proofErr w:type="gramEnd"/>
      <w:r>
        <w:rPr>
          <w:szCs w:val="24"/>
        </w:rPr>
        <w:t xml:space="preserve">. </w:t>
      </w:r>
      <w:r w:rsidRPr="00EC6930">
        <w:rPr>
          <w:rStyle w:val="bibbook"/>
        </w:rPr>
        <w:t>Events</w:t>
      </w:r>
      <w:r>
        <w:rPr>
          <w:szCs w:val="24"/>
        </w:rPr>
        <w:t xml:space="preserve">. </w:t>
      </w:r>
      <w:r w:rsidRPr="00EC6930">
        <w:rPr>
          <w:rStyle w:val="biblocation"/>
        </w:rPr>
        <w:t>Dartmouth</w:t>
      </w:r>
      <w:r>
        <w:rPr>
          <w:szCs w:val="24"/>
        </w:rPr>
        <w:t xml:space="preserve">: </w:t>
      </w:r>
      <w:proofErr w:type="spellStart"/>
      <w:r w:rsidRPr="00EC6930">
        <w:rPr>
          <w:rStyle w:val="bibpublisher"/>
        </w:rPr>
        <w:t>Aldershot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1996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FF1DD67" w14:textId="745CA2E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Casati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Roberto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Holes and Other Superficialities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73793E">
        <w:rPr>
          <w:rStyle w:val="biblocation"/>
          <w:szCs w:val="24"/>
        </w:rPr>
        <w:t>Cambridge, MA</w:t>
      </w:r>
      <w:r>
        <w:rPr>
          <w:szCs w:val="24"/>
        </w:rPr>
        <w:t xml:space="preserve">: </w:t>
      </w:r>
      <w:r w:rsidR="0073793E">
        <w:rPr>
          <w:rStyle w:val="bibpublisher"/>
          <w:szCs w:val="24"/>
        </w:rPr>
        <w:t>MIT Press</w:t>
      </w:r>
      <w:r>
        <w:rPr>
          <w:szCs w:val="24"/>
        </w:rPr>
        <w:t xml:space="preserve">, </w:t>
      </w:r>
      <w:r w:rsidR="0073793E">
        <w:rPr>
          <w:rStyle w:val="bibyear"/>
          <w:szCs w:val="24"/>
        </w:rPr>
        <w:t>1994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AB8FCB4" w14:textId="77777777" w:rsidR="00852766" w:rsidRDefault="002F5370" w:rsidP="00852766">
      <w:pPr>
        <w:pStyle w:val="RefTxReferenceText"/>
        <w:autoSpaceDE w:val="0"/>
        <w:autoSpaceDN w:val="0"/>
        <w:adjustRightInd w:val="0"/>
        <w:rPr>
          <w:ins w:id="4" w:author="Andrew Spear" w:date="2015-02-02T10:50:00Z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Casati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Roberto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Parts and Places: The Structure</w:t>
      </w:r>
      <w:r w:rsidR="0073793E">
        <w:rPr>
          <w:rStyle w:val="bibbook"/>
          <w:szCs w:val="24"/>
        </w:rPr>
        <w:t>s</w:t>
      </w:r>
      <w:r>
        <w:rPr>
          <w:rStyle w:val="bibbook"/>
          <w:szCs w:val="24"/>
        </w:rPr>
        <w:t xml:space="preserve"> of Spatial Representation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New York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Bradford Books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C1D6784" w14:textId="05C37E2E" w:rsidR="00B9537A" w:rsidRDefault="00B9537A" w:rsidP="00852766">
      <w:pPr>
        <w:pStyle w:val="RefTxReferenceText"/>
        <w:autoSpaceDE w:val="0"/>
        <w:autoSpaceDN w:val="0"/>
        <w:adjustRightInd w:val="0"/>
        <w:rPr>
          <w:szCs w:val="24"/>
        </w:rPr>
      </w:pPr>
      <w:proofErr w:type="gramStart"/>
      <w:ins w:id="5" w:author="Andrew Spear" w:date="2015-02-02T10:48:00Z">
        <w:r>
          <w:rPr>
            <w:szCs w:val="24"/>
          </w:rPr>
          <w:t xml:space="preserve">Casella dos Santos, Mariana, James Matthew Fielding, </w:t>
        </w:r>
        <w:proofErr w:type="spellStart"/>
        <w:r>
          <w:rPr>
            <w:szCs w:val="24"/>
          </w:rPr>
          <w:t>Christoffel</w:t>
        </w:r>
        <w:proofErr w:type="spellEnd"/>
        <w:r>
          <w:rPr>
            <w:szCs w:val="24"/>
          </w:rPr>
          <w:t xml:space="preserve"> </w:t>
        </w:r>
        <w:proofErr w:type="spellStart"/>
        <w:r>
          <w:rPr>
            <w:szCs w:val="24"/>
          </w:rPr>
          <w:t>Dhaen</w:t>
        </w:r>
        <w:proofErr w:type="spellEnd"/>
        <w:r>
          <w:rPr>
            <w:szCs w:val="24"/>
          </w:rPr>
          <w:t xml:space="preserve">, and Werner </w:t>
        </w:r>
        <w:proofErr w:type="spellStart"/>
        <w:r>
          <w:rPr>
            <w:szCs w:val="24"/>
          </w:rPr>
          <w:t>Ceusters</w:t>
        </w:r>
        <w:proofErr w:type="spellEnd"/>
        <w:r>
          <w:rPr>
            <w:szCs w:val="24"/>
          </w:rPr>
          <w:t>.</w:t>
        </w:r>
        <w:proofErr w:type="gramEnd"/>
        <w:r>
          <w:rPr>
            <w:szCs w:val="24"/>
          </w:rPr>
          <w:t xml:space="preserve"> “Philosophical Scrutiny for Run-Time Support of Application Ontology </w:t>
        </w:r>
        <w:r w:rsidR="00F57833">
          <w:rPr>
            <w:szCs w:val="24"/>
          </w:rPr>
          <w:t>Development.” I</w:t>
        </w:r>
        <w:r>
          <w:rPr>
            <w:szCs w:val="24"/>
          </w:rPr>
          <w:t xml:space="preserve">n </w:t>
        </w:r>
        <w:r>
          <w:rPr>
            <w:i/>
            <w:szCs w:val="24"/>
          </w:rPr>
          <w:t xml:space="preserve">Proceedings of the International Conference on Formal Ontology and Information Systems </w:t>
        </w:r>
        <w:r w:rsidRPr="00E44677">
          <w:rPr>
            <w:szCs w:val="24"/>
          </w:rPr>
          <w:t>(FOIS)</w:t>
        </w:r>
        <w:r>
          <w:rPr>
            <w:szCs w:val="24"/>
          </w:rPr>
          <w:t xml:space="preserve">, ed. </w:t>
        </w:r>
        <w:proofErr w:type="spellStart"/>
        <w:r>
          <w:rPr>
            <w:szCs w:val="24"/>
          </w:rPr>
          <w:t>Achille</w:t>
        </w:r>
        <w:proofErr w:type="spellEnd"/>
        <w:r>
          <w:rPr>
            <w:szCs w:val="24"/>
          </w:rPr>
          <w:t xml:space="preserve"> C. </w:t>
        </w:r>
        <w:proofErr w:type="spellStart"/>
        <w:r>
          <w:rPr>
            <w:szCs w:val="24"/>
          </w:rPr>
          <w:t>Varzi</w:t>
        </w:r>
        <w:proofErr w:type="spellEnd"/>
        <w:r>
          <w:rPr>
            <w:szCs w:val="24"/>
          </w:rPr>
          <w:t xml:space="preserve"> and Laure </w:t>
        </w:r>
        <w:proofErr w:type="spellStart"/>
        <w:r>
          <w:rPr>
            <w:szCs w:val="24"/>
          </w:rPr>
          <w:t>Vieu</w:t>
        </w:r>
      </w:ins>
      <w:proofErr w:type="spellEnd"/>
      <w:ins w:id="6" w:author="Andrew Spear" w:date="2015-02-02T10:49:00Z">
        <w:r w:rsidR="00F57833">
          <w:rPr>
            <w:szCs w:val="24"/>
          </w:rPr>
          <w:t>,</w:t>
        </w:r>
      </w:ins>
      <w:ins w:id="7" w:author="Andrew Spear" w:date="2015-02-02T10:48:00Z">
        <w:r>
          <w:rPr>
            <w:szCs w:val="24"/>
          </w:rPr>
          <w:t xml:space="preserve"> 342–352.</w:t>
        </w:r>
      </w:ins>
      <w:ins w:id="8" w:author="Andrew Spear" w:date="2015-02-02T10:49:00Z">
        <w:r w:rsidR="00F57833">
          <w:rPr>
            <w:szCs w:val="24"/>
          </w:rPr>
          <w:t xml:space="preserve"> Amsterdam: IOS Press, 2004.</w:t>
        </w:r>
      </w:ins>
    </w:p>
    <w:p w14:paraId="69D34FFD" w14:textId="170C125E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_issn=\"1386-5056\""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_issn="1386-5056"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Elkin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Negative Findings in Electronic Health Records and Biomedical Ontologies: A Realist Approach.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International Journal of 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76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S326</w:t>
      </w:r>
      <w:r>
        <w:rPr>
          <w:szCs w:val="24"/>
        </w:rPr>
        <w:t>–</w:t>
      </w:r>
      <w:r>
        <w:rPr>
          <w:rStyle w:val="biblpage"/>
          <w:szCs w:val="24"/>
        </w:rPr>
        <w:t>S333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AB09697" w14:textId="0CBA5AB4" w:rsidR="002F5370" w:rsidRDefault="002F5370" w:rsidP="0081424D">
      <w:pPr>
        <w:pStyle w:val="RefTxReferenceText"/>
        <w:autoSpaceDE w:val="0"/>
        <w:autoSpaceDN w:val="0"/>
        <w:adjustRightInd w:val="0"/>
        <w:rPr>
          <w:szCs w:val="24"/>
        </w:rPr>
      </w:pPr>
      <w:commentRangeStart w:id="9"/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>,</w:t>
      </w:r>
      <w:commentRangeEnd w:id="9"/>
      <w:r w:rsidR="00E90734">
        <w:rPr>
          <w:rStyle w:val="CommentReference"/>
        </w:rPr>
        <w:commentReference w:id="9"/>
      </w:r>
      <w:r>
        <w:rPr>
          <w:szCs w:val="24"/>
        </w:rPr>
        <w:t xml:space="preserve">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 “</w:t>
      </w:r>
      <w:r w:rsidRPr="00EC6930">
        <w:rPr>
          <w:rStyle w:val="bibchaptertitle"/>
        </w:rPr>
        <w:t>A Realism-Based Approach to the Evolution of Biomedical Ontologies</w:t>
      </w:r>
      <w:r w:rsidRPr="00CA7F39">
        <w:rPr>
          <w:szCs w:val="24"/>
        </w:rPr>
        <w:t>.</w:t>
      </w:r>
      <w:r>
        <w:rPr>
          <w:szCs w:val="24"/>
        </w:rPr>
        <w:t xml:space="preserve">” </w:t>
      </w:r>
      <w:proofErr w:type="gramStart"/>
      <w:r w:rsidR="00CA7F39">
        <w:rPr>
          <w:szCs w:val="24"/>
        </w:rPr>
        <w:t xml:space="preserve">In </w:t>
      </w:r>
      <w:r w:rsidR="00CA7F39" w:rsidRPr="00CA7F39">
        <w:rPr>
          <w:rStyle w:val="bibbook"/>
        </w:rPr>
        <w:t xml:space="preserve">Proceedings of the </w:t>
      </w:r>
      <w:r w:rsidRPr="00CA7F39">
        <w:rPr>
          <w:rStyle w:val="bibbook"/>
        </w:rPr>
        <w:t>AMIA Symposium</w:t>
      </w:r>
      <w:r w:rsidR="00CA7F39">
        <w:t xml:space="preserve">, </w:t>
      </w:r>
      <w:r w:rsidR="00CA7F39" w:rsidRPr="00E90734">
        <w:rPr>
          <w:rStyle w:val="bibfpage"/>
        </w:rPr>
        <w:t>121</w:t>
      </w:r>
      <w:r w:rsidR="00CA7F39">
        <w:rPr>
          <w:szCs w:val="24"/>
        </w:rPr>
        <w:t>–</w:t>
      </w:r>
      <w:r w:rsidR="00CA7F39" w:rsidRPr="00E90734">
        <w:rPr>
          <w:rStyle w:val="biblpage"/>
        </w:rPr>
        <w:t>125</w:t>
      </w:r>
      <w:r w:rsidR="00CA7F39">
        <w:rPr>
          <w:szCs w:val="24"/>
        </w:rPr>
        <w:t>.</w:t>
      </w:r>
      <w:proofErr w:type="gramEnd"/>
      <w:r w:rsidR="00CA7F39" w:rsidRPr="00CA7F39">
        <w:rPr>
          <w:szCs w:val="24"/>
        </w:rPr>
        <w:t xml:space="preserve"> </w:t>
      </w:r>
      <w:r w:rsidR="00CA7F39" w:rsidRPr="00CA7F39">
        <w:rPr>
          <w:rStyle w:val="biblocation"/>
        </w:rPr>
        <w:t>Washington, DC</w:t>
      </w:r>
      <w:r w:rsidR="00CA7F39">
        <w:rPr>
          <w:szCs w:val="24"/>
        </w:rPr>
        <w:t xml:space="preserve">: </w:t>
      </w:r>
      <w:r w:rsidR="00CA7F39" w:rsidRPr="00CA7F39">
        <w:rPr>
          <w:rStyle w:val="bibpublisher"/>
        </w:rPr>
        <w:t>AMIA</w:t>
      </w:r>
      <w:r w:rsidR="00CA7F39">
        <w:rPr>
          <w:szCs w:val="24"/>
        </w:rPr>
        <w:t xml:space="preserve">, </w:t>
      </w:r>
      <w:r w:rsidR="00E90734" w:rsidRPr="00EC6930">
        <w:rPr>
          <w:rStyle w:val="bibyear"/>
        </w:rPr>
        <w:t>2006</w:t>
      </w:r>
      <w:r w:rsidR="00CA7F39">
        <w:t>.</w:t>
      </w:r>
      <w:r w:rsidR="00E90734" w:rsidRPr="0081424D">
        <w:rPr>
          <w:szCs w:val="24"/>
        </w:rPr>
        <w:t xml:space="preserve"> </w:t>
      </w:r>
    </w:p>
    <w:p w14:paraId="138E1E76" w14:textId="183F0444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_issn=\"0026-1270\""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_issn="0026-1270"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Louis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Goldberg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A Terminological and Ontological Analysis of the NCI Thesaurus.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Methods of Information in Medicine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44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2005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498</w:t>
      </w:r>
      <w:r>
        <w:rPr>
          <w:szCs w:val="24"/>
        </w:rPr>
        <w:t>–</w:t>
      </w:r>
      <w:r>
        <w:rPr>
          <w:rStyle w:val="biblpage"/>
          <w:szCs w:val="24"/>
        </w:rPr>
        <w:t>507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E335528" w14:textId="6E8E8FA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_issn=\"0926-9630\""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_issn="0926-9630"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Kumar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C.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Dhaen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Mistakes in Medical Ontologies: Where </w:t>
      </w:r>
      <w:r w:rsidR="0004043D">
        <w:rPr>
          <w:rStyle w:val="bibarticle"/>
          <w:szCs w:val="24"/>
        </w:rPr>
        <w:t>D</w:t>
      </w:r>
      <w:r>
        <w:rPr>
          <w:rStyle w:val="bibarticle"/>
          <w:szCs w:val="24"/>
        </w:rPr>
        <w:t xml:space="preserve">o </w:t>
      </w:r>
      <w:r w:rsidR="0004043D">
        <w:rPr>
          <w:rStyle w:val="bibarticle"/>
          <w:szCs w:val="24"/>
        </w:rPr>
        <w:t>T</w:t>
      </w:r>
      <w:r>
        <w:rPr>
          <w:rStyle w:val="bibarticle"/>
          <w:szCs w:val="24"/>
        </w:rPr>
        <w:t xml:space="preserve">hey </w:t>
      </w:r>
      <w:r w:rsidR="0004043D">
        <w:rPr>
          <w:rStyle w:val="bibarticle"/>
          <w:szCs w:val="24"/>
        </w:rPr>
        <w:t>C</w:t>
      </w:r>
      <w:r>
        <w:rPr>
          <w:rStyle w:val="bibarticle"/>
          <w:szCs w:val="24"/>
        </w:rPr>
        <w:t xml:space="preserve">ome </w:t>
      </w:r>
      <w:r w:rsidR="0004043D">
        <w:rPr>
          <w:rStyle w:val="bibarticle"/>
          <w:szCs w:val="24"/>
        </w:rPr>
        <w:t>F</w:t>
      </w:r>
      <w:r>
        <w:rPr>
          <w:rStyle w:val="bibarticle"/>
          <w:szCs w:val="24"/>
        </w:rPr>
        <w:t xml:space="preserve">rom and </w:t>
      </w:r>
      <w:r w:rsidR="0004043D">
        <w:rPr>
          <w:rStyle w:val="bibarticle"/>
          <w:szCs w:val="24"/>
        </w:rPr>
        <w:t>H</w:t>
      </w:r>
      <w:r>
        <w:rPr>
          <w:rStyle w:val="bibarticle"/>
          <w:szCs w:val="24"/>
        </w:rPr>
        <w:t xml:space="preserve">ow </w:t>
      </w:r>
      <w:r w:rsidR="0004043D">
        <w:rPr>
          <w:rStyle w:val="bibarticle"/>
          <w:szCs w:val="24"/>
        </w:rPr>
        <w:t>C</w:t>
      </w:r>
      <w:r>
        <w:rPr>
          <w:rStyle w:val="bibarticle"/>
          <w:szCs w:val="24"/>
        </w:rPr>
        <w:t xml:space="preserve">an </w:t>
      </w:r>
      <w:r w:rsidR="0004043D">
        <w:rPr>
          <w:rStyle w:val="bibarticle"/>
          <w:szCs w:val="24"/>
        </w:rPr>
        <w:t>T</w:t>
      </w:r>
      <w:r>
        <w:rPr>
          <w:rStyle w:val="bibarticle"/>
          <w:szCs w:val="24"/>
        </w:rPr>
        <w:t xml:space="preserve">hey </w:t>
      </w:r>
      <w:r w:rsidR="0004043D">
        <w:rPr>
          <w:rStyle w:val="bibarticle"/>
          <w:szCs w:val="24"/>
        </w:rPr>
        <w:t>B</w:t>
      </w:r>
      <w:r>
        <w:rPr>
          <w:rStyle w:val="bibarticle"/>
          <w:szCs w:val="24"/>
        </w:rPr>
        <w:t xml:space="preserve">e </w:t>
      </w:r>
      <w:r w:rsidR="0004043D">
        <w:rPr>
          <w:rStyle w:val="bibarticle"/>
          <w:szCs w:val="24"/>
        </w:rPr>
        <w:t>D</w:t>
      </w:r>
      <w:r>
        <w:rPr>
          <w:rStyle w:val="bibarticle"/>
          <w:szCs w:val="24"/>
        </w:rPr>
        <w:t>etected?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Studies in Health Technology and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102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145</w:t>
      </w:r>
      <w:r>
        <w:rPr>
          <w:szCs w:val="24"/>
        </w:rPr>
        <w:t>–</w:t>
      </w:r>
      <w:r>
        <w:rPr>
          <w:rStyle w:val="biblpage"/>
          <w:szCs w:val="24"/>
        </w:rPr>
        <w:t>164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256B387" w14:textId="5F3505C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_issn=\"1386-5056\""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_issn="1386-5056"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 w:rsidR="003B3151">
        <w:rPr>
          <w:szCs w:val="24"/>
        </w:rPr>
        <w:t>,</w:t>
      </w:r>
      <w:r>
        <w:rPr>
          <w:szCs w:val="24"/>
        </w:rPr>
        <w:t xml:space="preserve"> </w:t>
      </w:r>
      <w:r w:rsidRPr="00EC6930">
        <w:rPr>
          <w:rStyle w:val="bibfname"/>
        </w:rPr>
        <w:t>F.</w:t>
      </w:r>
      <w:r w:rsidRPr="00EC6930">
        <w:t xml:space="preserve"> </w:t>
      </w:r>
      <w:proofErr w:type="spellStart"/>
      <w:r w:rsidRPr="00EC6930">
        <w:rPr>
          <w:rStyle w:val="bibsurname"/>
        </w:rPr>
        <w:t>Steurs</w:t>
      </w:r>
      <w:proofErr w:type="spellEnd"/>
      <w:r w:rsidRPr="00EC6930">
        <w:t xml:space="preserve">, </w:t>
      </w:r>
      <w:r w:rsidRPr="00EC6930">
        <w:rPr>
          <w:rStyle w:val="bibfname"/>
        </w:rPr>
        <w:t>P.</w:t>
      </w:r>
      <w:r w:rsidRPr="00EC6930">
        <w:t xml:space="preserve"> </w:t>
      </w:r>
      <w:proofErr w:type="spellStart"/>
      <w:r w:rsidRPr="00EC6930">
        <w:rPr>
          <w:rStyle w:val="bibsurname"/>
        </w:rPr>
        <w:t>Zanstra</w:t>
      </w:r>
      <w:proofErr w:type="spellEnd"/>
      <w:r w:rsidRPr="00EC6930">
        <w:t xml:space="preserve">, </w:t>
      </w:r>
      <w:r w:rsidRPr="00EC6930">
        <w:rPr>
          <w:rStyle w:val="bibfname"/>
        </w:rPr>
        <w:t>E.</w:t>
      </w:r>
      <w:r w:rsidRPr="00EC6930">
        <w:t xml:space="preserve"> </w:t>
      </w:r>
      <w:r w:rsidRPr="00EC6930">
        <w:rPr>
          <w:rStyle w:val="bibsurname"/>
        </w:rPr>
        <w:t>Van Der Haring</w:t>
      </w:r>
      <w:r w:rsidRPr="00EC6930">
        <w:t xml:space="preserve">, </w:t>
      </w:r>
      <w:r w:rsidR="00AB777E">
        <w:t xml:space="preserve">and </w:t>
      </w:r>
      <w:r w:rsidRPr="00EC6930">
        <w:rPr>
          <w:rStyle w:val="bibfname"/>
        </w:rPr>
        <w:t>Jeremy</w:t>
      </w:r>
      <w:r w:rsidRPr="00EC6930">
        <w:t xml:space="preserve"> </w:t>
      </w:r>
      <w:r w:rsidRPr="00EC6930">
        <w:rPr>
          <w:rStyle w:val="bibsurname"/>
        </w:rPr>
        <w:t>Rogers</w:t>
      </w:r>
      <w:r w:rsidRPr="00EC6930">
        <w:t>.</w:t>
      </w:r>
      <w:proofErr w:type="gramEnd"/>
      <w:r w:rsidRPr="00EC6930">
        <w:t xml:space="preserve"> “</w:t>
      </w:r>
      <w:r>
        <w:rPr>
          <w:rStyle w:val="bibarticle"/>
          <w:szCs w:val="24"/>
        </w:rPr>
        <w:t>From a Time Standard for Medical Informatics to a Controlled Language for Health.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International Journal of 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48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1–3</w:t>
      </w:r>
      <w:r>
        <w:rPr>
          <w:szCs w:val="24"/>
        </w:rPr>
        <w:t>) (</w:t>
      </w:r>
      <w:r>
        <w:rPr>
          <w:rStyle w:val="bibyear"/>
          <w:szCs w:val="24"/>
        </w:rPr>
        <w:t>1998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85</w:t>
      </w:r>
      <w:r>
        <w:rPr>
          <w:szCs w:val="24"/>
        </w:rPr>
        <w:t>–</w:t>
      </w:r>
      <w:r>
        <w:rPr>
          <w:rStyle w:val="biblpage"/>
          <w:szCs w:val="24"/>
        </w:rPr>
        <w:t>101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EBDA2B6" w14:textId="7EA623A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Chute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Christopher G.</w:t>
      </w:r>
      <w:r>
        <w:rPr>
          <w:szCs w:val="24"/>
        </w:rPr>
        <w:t xml:space="preserve"> </w:t>
      </w:r>
      <w:r w:rsidR="0081424D">
        <w:rPr>
          <w:szCs w:val="24"/>
        </w:rPr>
        <w:t>“</w:t>
      </w:r>
      <w:r>
        <w:rPr>
          <w:rStyle w:val="bibchaptertitle"/>
          <w:szCs w:val="24"/>
        </w:rPr>
        <w:t>Medical Concept Representation</w:t>
      </w:r>
      <w:r>
        <w:rPr>
          <w:szCs w:val="24"/>
        </w:rPr>
        <w:t>.</w:t>
      </w:r>
      <w:r w:rsidR="0081424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Medical Informatics: Integrated Series in Information Systems</w:t>
      </w:r>
      <w:r w:rsidR="007036B6">
        <w:rPr>
          <w:szCs w:val="24"/>
        </w:rPr>
        <w:t>,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vol. 8</w:t>
      </w:r>
      <w:r w:rsidR="007036B6">
        <w:rPr>
          <w:szCs w:val="24"/>
        </w:rPr>
        <w:t>,</w:t>
      </w:r>
      <w:r>
        <w:rPr>
          <w:szCs w:val="24"/>
        </w:rPr>
        <w:t xml:space="preserve"> ed. </w:t>
      </w:r>
      <w:r>
        <w:rPr>
          <w:rStyle w:val="bibed-fname"/>
          <w:szCs w:val="24"/>
        </w:rPr>
        <w:t>H.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Chen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S. S.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Fuller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C.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Friedman</w:t>
      </w:r>
      <w:r>
        <w:rPr>
          <w:szCs w:val="24"/>
        </w:rPr>
        <w:t xml:space="preserve">, and </w:t>
      </w:r>
      <w:r>
        <w:rPr>
          <w:rStyle w:val="bibed-fname"/>
          <w:szCs w:val="24"/>
        </w:rPr>
        <w:t>W.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Hersh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163</w:t>
      </w:r>
      <w:r>
        <w:rPr>
          <w:szCs w:val="24"/>
        </w:rPr>
        <w:t>–</w:t>
      </w:r>
      <w:r>
        <w:rPr>
          <w:rStyle w:val="biblpage"/>
          <w:szCs w:val="24"/>
        </w:rPr>
        <w:t>182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New York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Springer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Cimiano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Philipp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Christina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Unger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John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McCrae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Ontology-Based Interpretation of Natural Language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San Rafael, CA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Morgan &amp; Claypool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2014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4036A96F" w14:textId="77777777" w:rsidR="00AB777E" w:rsidRDefault="00AB777E" w:rsidP="00AB777E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_issn=\"1532-0464\""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_issn="1532-0464"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Cimino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James J.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In Defense of the Desiderata.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Biomedical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39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3</w:t>
      </w:r>
      <w:r>
        <w:rPr>
          <w:szCs w:val="24"/>
        </w:rPr>
        <w:t>) (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299</w:t>
      </w:r>
      <w:r>
        <w:rPr>
          <w:szCs w:val="24"/>
        </w:rPr>
        <w:t>–</w:t>
      </w:r>
      <w:r>
        <w:rPr>
          <w:rStyle w:val="biblpage"/>
          <w:szCs w:val="24"/>
        </w:rPr>
        <w:t>306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C181F58" w14:textId="5408104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Clarke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B. L.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A Calculus of Individuals </w:t>
      </w:r>
      <w:r w:rsidR="00AB777E">
        <w:rPr>
          <w:rStyle w:val="bibarticle"/>
          <w:szCs w:val="24"/>
        </w:rPr>
        <w:t>B</w:t>
      </w:r>
      <w:r>
        <w:rPr>
          <w:rStyle w:val="bibarticle"/>
          <w:szCs w:val="24"/>
        </w:rPr>
        <w:t>ased on ‘Connection</w:t>
      </w:r>
      <w:r w:rsidR="00AB777E">
        <w:rPr>
          <w:rStyle w:val="bibarticle"/>
          <w:szCs w:val="24"/>
        </w:rPr>
        <w:t>.’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Notre Dame Journal of Formal Logic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23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3</w:t>
      </w:r>
      <w:r>
        <w:rPr>
          <w:szCs w:val="24"/>
        </w:rPr>
        <w:t xml:space="preserve">) (July </w:t>
      </w:r>
      <w:r>
        <w:rPr>
          <w:rStyle w:val="bibyear"/>
          <w:szCs w:val="24"/>
        </w:rPr>
        <w:t>1981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204</w:t>
      </w:r>
      <w:r>
        <w:rPr>
          <w:szCs w:val="24"/>
        </w:rPr>
        <w:t>–</w:t>
      </w:r>
      <w:r>
        <w:rPr>
          <w:rStyle w:val="biblpage"/>
          <w:szCs w:val="24"/>
        </w:rPr>
        <w:t>218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4775D24" w14:textId="2458914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_issn=\"1384-6175\""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_issn="1384-6175"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Cohn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Anthony G.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Brandon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Bennett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John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Gooday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Nicholas Mark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Gotts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Qualitative Spatial Representation and Reasoning with the Region Connection Calculus.</w:t>
      </w:r>
      <w:r>
        <w:rPr>
          <w:szCs w:val="24"/>
        </w:rPr>
        <w:t xml:space="preserve">” </w:t>
      </w:r>
      <w:proofErr w:type="spellStart"/>
      <w:proofErr w:type="gramStart"/>
      <w:r>
        <w:rPr>
          <w:rStyle w:val="bibjournal"/>
          <w:i/>
          <w:szCs w:val="24"/>
        </w:rPr>
        <w:t>GeoInformatica</w:t>
      </w:r>
      <w:proofErr w:type="spellEnd"/>
      <w:r>
        <w:rPr>
          <w:szCs w:val="24"/>
        </w:rPr>
        <w:t xml:space="preserve"> </w:t>
      </w:r>
      <w:r>
        <w:rPr>
          <w:rStyle w:val="bibvolume"/>
          <w:szCs w:val="24"/>
        </w:rPr>
        <w:t>1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275</w:t>
      </w:r>
      <w:r>
        <w:rPr>
          <w:szCs w:val="24"/>
        </w:rPr>
        <w:t>–</w:t>
      </w:r>
      <w:r>
        <w:rPr>
          <w:rStyle w:val="biblpage"/>
          <w:szCs w:val="24"/>
        </w:rPr>
        <w:t>316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23D16AF" w14:textId="5294CC2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Cohn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Anthony G.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J.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Renz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81424D">
        <w:rPr>
          <w:szCs w:val="24"/>
        </w:rPr>
        <w:t>“</w:t>
      </w:r>
      <w:r>
        <w:rPr>
          <w:rStyle w:val="bibchaptertitle"/>
          <w:szCs w:val="24"/>
        </w:rPr>
        <w:t>Qualitative Spatial Representation and Reasoning</w:t>
      </w:r>
      <w:r>
        <w:rPr>
          <w:szCs w:val="24"/>
        </w:rPr>
        <w:t>.</w:t>
      </w:r>
      <w:r w:rsidR="0081424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Handbook of Knowledge Representation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F.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 xml:space="preserve">van </w:t>
      </w:r>
      <w:proofErr w:type="spellStart"/>
      <w:r>
        <w:rPr>
          <w:rStyle w:val="bibed-surname"/>
          <w:szCs w:val="24"/>
        </w:rPr>
        <w:t>Harmelen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V.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Lifschitz</w:t>
      </w:r>
      <w:proofErr w:type="spellEnd"/>
      <w:r>
        <w:rPr>
          <w:szCs w:val="24"/>
        </w:rPr>
        <w:t xml:space="preserve">, and </w:t>
      </w:r>
      <w:r>
        <w:rPr>
          <w:rStyle w:val="bibed-fname"/>
          <w:szCs w:val="24"/>
        </w:rPr>
        <w:t>B.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Porter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551</w:t>
      </w:r>
      <w:r>
        <w:rPr>
          <w:szCs w:val="24"/>
        </w:rPr>
        <w:t>–</w:t>
      </w:r>
      <w:r>
        <w:rPr>
          <w:rStyle w:val="biblpage"/>
          <w:szCs w:val="24"/>
        </w:rPr>
        <w:t>596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Amsterdam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Elsevier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C9BDA90" w14:textId="1950FA0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_issn=\"0022-3611\""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_issn="0022-3611"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Cohn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Anthony G.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proofErr w:type="spellStart"/>
      <w:r>
        <w:rPr>
          <w:rStyle w:val="bibarticle"/>
          <w:szCs w:val="24"/>
        </w:rPr>
        <w:t>Mereotopological</w:t>
      </w:r>
      <w:proofErr w:type="spellEnd"/>
      <w:r>
        <w:rPr>
          <w:rStyle w:val="bibarticle"/>
          <w:szCs w:val="24"/>
        </w:rPr>
        <w:t xml:space="preserve"> Connection.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Philosophical Logic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32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4</w:t>
      </w:r>
      <w:r>
        <w:rPr>
          <w:szCs w:val="24"/>
        </w:rPr>
        <w:t>) (</w:t>
      </w:r>
      <w:r>
        <w:rPr>
          <w:rStyle w:val="bibyear"/>
          <w:szCs w:val="24"/>
        </w:rPr>
        <w:t>2003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357</w:t>
      </w:r>
      <w:r>
        <w:rPr>
          <w:szCs w:val="24"/>
        </w:rPr>
        <w:t>–</w:t>
      </w:r>
      <w:r>
        <w:rPr>
          <w:rStyle w:val="biblpage"/>
          <w:szCs w:val="24"/>
        </w:rPr>
        <w:t>390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21CBFDA" w14:textId="5465CDA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Courtot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Mélanie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Frank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Gibson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Allyson L.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Lister</w:t>
      </w:r>
      <w:r>
        <w:rPr>
          <w:szCs w:val="24"/>
        </w:rPr>
        <w:t xml:space="preserve">, </w:t>
      </w:r>
      <w:r>
        <w:rPr>
          <w:rStyle w:val="bibetal"/>
          <w:szCs w:val="24"/>
        </w:rPr>
        <w:t>et al.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MIREOT: The Minimum Information to Reference an External Ontology Term.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Applied Ontology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6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</w:t>
      </w:r>
      <w:r>
        <w:rPr>
          <w:szCs w:val="24"/>
        </w:rPr>
        <w:t xml:space="preserve">) (January </w:t>
      </w:r>
      <w:r>
        <w:rPr>
          <w:rStyle w:val="bibyear"/>
          <w:szCs w:val="24"/>
        </w:rPr>
        <w:t>2011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23</w:t>
      </w:r>
      <w:r>
        <w:rPr>
          <w:szCs w:val="24"/>
        </w:rPr>
        <w:t>–</w:t>
      </w:r>
      <w:r>
        <w:rPr>
          <w:rStyle w:val="biblpage"/>
          <w:szCs w:val="24"/>
        </w:rPr>
        <w:t>33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3F8CA11" w14:textId="5C71F961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Dennett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Daniel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Brainchildren: Essays on Designing Minds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Cambridge, MA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MIT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A6CA6AD" w14:textId="78E8BF8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DeSalvo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Karen B.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Erica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Galvez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“Connecting Health and Care for the Nation: A 10-Year Vision to Achieve an Interoperable Health IT Infrastructure.” </w:t>
      </w:r>
      <w:proofErr w:type="gramStart"/>
      <w:r>
        <w:rPr>
          <w:szCs w:val="24"/>
        </w:rPr>
        <w:t>The Office of the National Coordinator for Health Information Technology.</w:t>
      </w:r>
      <w:proofErr w:type="gramEnd"/>
      <w:r>
        <w:rPr>
          <w:szCs w:val="24"/>
        </w:rPr>
        <w:t xml:space="preserve"> </w:t>
      </w:r>
      <w:r w:rsidR="008D3B6F">
        <w:rPr>
          <w:szCs w:val="24"/>
        </w:rPr>
        <w:t xml:space="preserve">Last updated June </w:t>
      </w:r>
      <w:r w:rsidR="00A41781">
        <w:rPr>
          <w:rStyle w:val="bibyear"/>
          <w:szCs w:val="24"/>
        </w:rPr>
        <w:t>2014</w:t>
      </w:r>
      <w:r w:rsidR="00A41781" w:rsidRPr="00A41781">
        <w:t xml:space="preserve">. </w:t>
      </w:r>
      <w:r w:rsidR="00682EDB">
        <w:rPr>
          <w:szCs w:val="24"/>
        </w:rPr>
        <w:t xml:space="preserve">Accessed September 1, 2014. </w:t>
      </w:r>
      <w:hyperlink r:id="rId9" w:history="1">
        <w:r w:rsidR="0052243A" w:rsidRPr="001A3859">
          <w:rPr>
            <w:rStyle w:val="Hyperlink"/>
            <w:szCs w:val="24"/>
            <w:shd w:val="clear" w:color="auto" w:fill="CCFF66"/>
          </w:rPr>
          <w:t>http://www.healthit.gov/sites/default/files/ONC10year InteroperabilityConceptPaper.pdf</w:t>
        </w:r>
      </w:hyperlink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7D67588D" w14:textId="43820688" w:rsidR="009277C2" w:rsidRDefault="009277C2" w:rsidP="009277C2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Dipert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Randall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Artifacts, Art Works, and Agency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Philadelphia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Temple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54303AD" w14:textId="60909481" w:rsidR="002F5370" w:rsidRDefault="00D10D16" w:rsidP="00D10D16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Donnelly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Maureen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Containment Relations in Anatomical</w:t>
      </w:r>
      <w:r w:rsidRPr="00EC6930">
        <w:rPr>
          <w:rStyle w:val="bibchaptertitle"/>
        </w:rPr>
        <w:t xml:space="preserve"> Ontologies</w:t>
      </w:r>
      <w:r>
        <w:rPr>
          <w:szCs w:val="24"/>
        </w:rPr>
        <w:t>.</w:t>
      </w:r>
      <w:r w:rsidR="002F5370">
        <w:rPr>
          <w:szCs w:val="24"/>
        </w:rPr>
        <w:t xml:space="preserve">” </w:t>
      </w:r>
      <w:proofErr w:type="gramStart"/>
      <w:r>
        <w:rPr>
          <w:szCs w:val="24"/>
        </w:rPr>
        <w:t>I</w:t>
      </w:r>
      <w:r w:rsidR="002F5370">
        <w:rPr>
          <w:szCs w:val="24"/>
        </w:rPr>
        <w:t xml:space="preserve">n </w:t>
      </w:r>
      <w:r w:rsidR="002F5370" w:rsidRPr="00EC6930">
        <w:rPr>
          <w:rStyle w:val="bibbook"/>
        </w:rPr>
        <w:t xml:space="preserve">Proceedings of </w:t>
      </w:r>
      <w:r w:rsidR="00407180">
        <w:rPr>
          <w:rStyle w:val="bibbook"/>
        </w:rPr>
        <w:t xml:space="preserve">the </w:t>
      </w:r>
      <w:r w:rsidR="00CA7F39">
        <w:rPr>
          <w:rStyle w:val="bibbook"/>
        </w:rPr>
        <w:t>AMIA</w:t>
      </w:r>
      <w:r w:rsidR="002F5370" w:rsidRPr="00EC6930">
        <w:rPr>
          <w:rStyle w:val="bibbook"/>
        </w:rPr>
        <w:t xml:space="preserve"> Symposium</w:t>
      </w:r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206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210</w:t>
      </w:r>
      <w:r w:rsidR="002F5370"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FB71E8" w:rsidRPr="004B648B">
        <w:rPr>
          <w:rStyle w:val="biblocation"/>
        </w:rPr>
        <w:t>London</w:t>
      </w:r>
      <w:r w:rsidR="00FB71E8">
        <w:rPr>
          <w:szCs w:val="24"/>
        </w:rPr>
        <w:t xml:space="preserve">: </w:t>
      </w:r>
      <w:r w:rsidR="00FB71E8" w:rsidRPr="004B648B">
        <w:rPr>
          <w:rStyle w:val="bibpublisher"/>
        </w:rPr>
        <w:t>Elsevier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6F0F2F8" w14:textId="5F7C316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_issn=\"0004-3702\""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_issn="0004-3702"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Donnelly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Maureen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A Formal Theory for Reasoning about Parthood, Connection, and Location.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Artificial Intelligence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160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145</w:t>
      </w:r>
      <w:r>
        <w:rPr>
          <w:szCs w:val="24"/>
        </w:rPr>
        <w:t>–</w:t>
      </w:r>
      <w:r>
        <w:rPr>
          <w:rStyle w:val="biblpage"/>
          <w:szCs w:val="24"/>
        </w:rPr>
        <w:t>172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4A5D5E1" w14:textId="259E0237" w:rsidR="002F5370" w:rsidRDefault="0081424D" w:rsidP="0081424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Donnelly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Maureen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EC6930">
        <w:rPr>
          <w:rStyle w:val="bibchaptertitle"/>
        </w:rPr>
        <w:t>Relative Places</w:t>
      </w:r>
      <w:r>
        <w:rPr>
          <w:szCs w:val="24"/>
        </w:rPr>
        <w:t>.</w:t>
      </w:r>
      <w:r w:rsidR="002F5370">
        <w:rPr>
          <w:szCs w:val="24"/>
        </w:rPr>
        <w:t xml:space="preserve">” </w:t>
      </w:r>
      <w:r>
        <w:rPr>
          <w:szCs w:val="24"/>
        </w:rPr>
        <w:t>I</w:t>
      </w:r>
      <w:r w:rsidR="002F5370">
        <w:rPr>
          <w:szCs w:val="24"/>
        </w:rPr>
        <w:t xml:space="preserve">n </w:t>
      </w:r>
      <w:r w:rsidR="002F5370" w:rsidRPr="00EC6930">
        <w:rPr>
          <w:rStyle w:val="bibbook"/>
        </w:rPr>
        <w:t>Formal Ontology in Information Systems</w:t>
      </w:r>
      <w:r w:rsidRPr="00EC6930">
        <w:rPr>
          <w:rStyle w:val="bibbook"/>
        </w:rPr>
        <w:t>:</w:t>
      </w:r>
      <w:r w:rsidR="002F5370" w:rsidRPr="00EC6930">
        <w:rPr>
          <w:rStyle w:val="bibbook"/>
        </w:rPr>
        <w:t xml:space="preserve"> Proceedings of the Fourth International Conference</w:t>
      </w:r>
      <w:r w:rsidR="002F5370">
        <w:rPr>
          <w:szCs w:val="24"/>
        </w:rPr>
        <w:t xml:space="preserve"> (FOIS 2004), ed</w:t>
      </w:r>
      <w:r>
        <w:rPr>
          <w:szCs w:val="24"/>
        </w:rPr>
        <w:t xml:space="preserve">. </w:t>
      </w:r>
      <w:proofErr w:type="spellStart"/>
      <w:r w:rsidR="002F5370" w:rsidRPr="00EC6930">
        <w:rPr>
          <w:rStyle w:val="bibed-fname"/>
        </w:rPr>
        <w:t>Achille</w:t>
      </w:r>
      <w:proofErr w:type="spellEnd"/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Varzi</w:t>
      </w:r>
      <w:proofErr w:type="spellEnd"/>
      <w:r w:rsidR="002F5370">
        <w:rPr>
          <w:szCs w:val="24"/>
        </w:rPr>
        <w:t xml:space="preserve"> and </w:t>
      </w:r>
      <w:r w:rsidR="002F5370" w:rsidRPr="00EC6930">
        <w:rPr>
          <w:rStyle w:val="bibed-fname"/>
        </w:rPr>
        <w:t>Laure</w:t>
      </w:r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Vieu</w:t>
      </w:r>
      <w:proofErr w:type="spellEnd"/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249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260</w:t>
      </w:r>
      <w:r w:rsidR="002F5370">
        <w:rPr>
          <w:szCs w:val="24"/>
        </w:rPr>
        <w:t xml:space="preserve">. </w:t>
      </w:r>
      <w:r w:rsidR="00112A10" w:rsidRPr="002931D5">
        <w:rPr>
          <w:rStyle w:val="biblocation"/>
        </w:rPr>
        <w:t>Amsterdam</w:t>
      </w:r>
      <w:r w:rsidR="00112A10">
        <w:rPr>
          <w:szCs w:val="24"/>
        </w:rPr>
        <w:t xml:space="preserve">: </w:t>
      </w:r>
      <w:r w:rsidR="00112A10" w:rsidRPr="002931D5">
        <w:rPr>
          <w:rStyle w:val="bibpublisher"/>
        </w:rPr>
        <w:t>IOS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2004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90B0502" w14:textId="12D6466C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_issn=\"0933-3657\""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_issn="0933-3657"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Donnelly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Maureen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Bittner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Cornelius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Rosse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A Formal Theory for Spatial Representation and Reasoning in Biomedical Ontologies.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Artificial Intelligence in Medicine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36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</w:t>
      </w:r>
      <w:r>
        <w:rPr>
          <w:szCs w:val="24"/>
        </w:rPr>
        <w:t>–</w:t>
      </w:r>
      <w:r>
        <w:rPr>
          <w:rStyle w:val="biblpage"/>
          <w:szCs w:val="24"/>
        </w:rPr>
        <w:t>27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8F2A958" w14:textId="63D9EF47" w:rsidR="007036B6" w:rsidRDefault="007036B6" w:rsidP="007036B6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t>dos Santos</w:t>
      </w:r>
      <w:r>
        <w:rPr>
          <w:szCs w:val="24"/>
        </w:rPr>
        <w:t xml:space="preserve">, </w:t>
      </w:r>
      <w:r w:rsidR="00EC040C" w:rsidRPr="00EC6930">
        <w:rPr>
          <w:rStyle w:val="bibfname"/>
        </w:rPr>
        <w:t>Mariana</w:t>
      </w:r>
      <w:r>
        <w:rPr>
          <w:szCs w:val="24"/>
        </w:rPr>
        <w:t xml:space="preserve">, </w:t>
      </w:r>
      <w:r w:rsidRPr="00EC040C">
        <w:rPr>
          <w:rStyle w:val="bibfname"/>
        </w:rPr>
        <w:t>James</w:t>
      </w:r>
      <w:r w:rsidRPr="00EC6930">
        <w:t xml:space="preserve"> </w:t>
      </w:r>
      <w:r w:rsidRPr="00EC040C">
        <w:rPr>
          <w:rStyle w:val="bibfname"/>
        </w:rPr>
        <w:t>Matthew</w:t>
      </w:r>
      <w:r w:rsidRPr="00EC6930">
        <w:t xml:space="preserve"> </w:t>
      </w:r>
      <w:r w:rsidRPr="00EC6930">
        <w:rPr>
          <w:rStyle w:val="bibsurname"/>
        </w:rPr>
        <w:t>Fielding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Christoffel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Dhaen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EC6930">
        <w:rPr>
          <w:rStyle w:val="bibchaptertitle"/>
        </w:rPr>
        <w:t>Philosophical Scrutiny for Run-Time Support of Application Ontology Development</w:t>
      </w:r>
      <w:r>
        <w:rPr>
          <w:szCs w:val="24"/>
        </w:rPr>
        <w:t xml:space="preserve">.” In </w:t>
      </w:r>
      <w:r w:rsidRPr="00EC6930">
        <w:rPr>
          <w:rStyle w:val="bibbook"/>
        </w:rPr>
        <w:t>Proceedings of the International Conference on Formal Ontology and Information Systems</w:t>
      </w:r>
      <w:r>
        <w:rPr>
          <w:i/>
          <w:szCs w:val="24"/>
        </w:rPr>
        <w:t xml:space="preserve"> </w:t>
      </w:r>
      <w:r w:rsidRPr="0081424D">
        <w:rPr>
          <w:szCs w:val="24"/>
        </w:rPr>
        <w:t xml:space="preserve">(FOIS), </w:t>
      </w:r>
      <w:r>
        <w:rPr>
          <w:szCs w:val="24"/>
        </w:rPr>
        <w:t xml:space="preserve">ed. </w:t>
      </w:r>
      <w:proofErr w:type="spellStart"/>
      <w:r w:rsidRPr="00EC6930">
        <w:rPr>
          <w:rStyle w:val="bibed-fname"/>
        </w:rPr>
        <w:t>Achille</w:t>
      </w:r>
      <w:proofErr w:type="spellEnd"/>
      <w:r w:rsidRPr="00EC6930">
        <w:rPr>
          <w:rStyle w:val="bibed-fname"/>
        </w:rPr>
        <w:t xml:space="preserve"> C.</w:t>
      </w:r>
      <w:r>
        <w:rPr>
          <w:szCs w:val="24"/>
        </w:rPr>
        <w:t xml:space="preserve"> </w:t>
      </w:r>
      <w:proofErr w:type="spellStart"/>
      <w:r w:rsidRPr="00EC6930">
        <w:rPr>
          <w:rStyle w:val="bibed-surname"/>
        </w:rPr>
        <w:t>Varzi</w:t>
      </w:r>
      <w:proofErr w:type="spellEnd"/>
      <w:r>
        <w:rPr>
          <w:szCs w:val="24"/>
        </w:rPr>
        <w:t xml:space="preserve"> and </w:t>
      </w:r>
      <w:r w:rsidRPr="00EC6930">
        <w:rPr>
          <w:rStyle w:val="bibed-fname"/>
        </w:rPr>
        <w:t>Laure</w:t>
      </w:r>
      <w:r>
        <w:rPr>
          <w:szCs w:val="24"/>
        </w:rPr>
        <w:t xml:space="preserve"> </w:t>
      </w:r>
      <w:proofErr w:type="spellStart"/>
      <w:r w:rsidRPr="00EC6930">
        <w:rPr>
          <w:rStyle w:val="bibed-surname"/>
        </w:rPr>
        <w:t>Vieu</w:t>
      </w:r>
      <w:proofErr w:type="spellEnd"/>
      <w:r>
        <w:rPr>
          <w:szCs w:val="24"/>
        </w:rPr>
        <w:t xml:space="preserve">, </w:t>
      </w:r>
      <w:r w:rsidRPr="00EC6930">
        <w:rPr>
          <w:rStyle w:val="bibfpage"/>
        </w:rPr>
        <w:t>342</w:t>
      </w:r>
      <w:r>
        <w:rPr>
          <w:szCs w:val="24"/>
        </w:rPr>
        <w:t>–</w:t>
      </w:r>
      <w:r w:rsidRPr="00EC6930">
        <w:rPr>
          <w:rStyle w:val="biblpage"/>
        </w:rPr>
        <w:t>352</w:t>
      </w:r>
      <w:r>
        <w:rPr>
          <w:szCs w:val="24"/>
        </w:rPr>
        <w:t xml:space="preserve">. </w:t>
      </w:r>
      <w:r w:rsidRPr="00EC6930">
        <w:rPr>
          <w:rStyle w:val="biblocation"/>
        </w:rPr>
        <w:t>Amsterdam</w:t>
      </w:r>
      <w:r>
        <w:rPr>
          <w:szCs w:val="24"/>
        </w:rPr>
        <w:t xml:space="preserve">: </w:t>
      </w:r>
      <w:r w:rsidRPr="00EC6930">
        <w:rPr>
          <w:rStyle w:val="bibpublisher"/>
        </w:rPr>
        <w:t>IOS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4993CF5" w14:textId="77777777" w:rsidR="007D4E5D" w:rsidRDefault="002F5370" w:rsidP="007D4E5D">
      <w:pPr>
        <w:pStyle w:val="RefTxReferenceText"/>
        <w:autoSpaceDE w:val="0"/>
        <w:autoSpaceDN w:val="0"/>
        <w:adjustRightInd w:val="0"/>
        <w:outlineLvl w:val="0"/>
        <w:rPr>
          <w:ins w:id="10" w:author="Andrew Spear" w:date="2015-02-02T10:52:00Z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_issn=\"0026-4423\""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_issn="0026-4423"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Dretske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Fred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Can Events Move?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Mind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76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1967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479</w:t>
      </w:r>
      <w:r>
        <w:rPr>
          <w:szCs w:val="24"/>
        </w:rPr>
        <w:t>–</w:t>
      </w:r>
      <w:r>
        <w:rPr>
          <w:rStyle w:val="biblpage"/>
          <w:szCs w:val="24"/>
        </w:rPr>
        <w:t>492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F3E62FD" w14:textId="25C44EE8" w:rsidR="00222E80" w:rsidRDefault="00222E80" w:rsidP="007D4E5D">
      <w:pPr>
        <w:pStyle w:val="RefTxReferenceText"/>
        <w:autoSpaceDE w:val="0"/>
        <w:autoSpaceDN w:val="0"/>
        <w:adjustRightInd w:val="0"/>
        <w:outlineLvl w:val="0"/>
        <w:rPr>
          <w:szCs w:val="24"/>
        </w:rPr>
      </w:pPr>
      <w:proofErr w:type="spellStart"/>
      <w:ins w:id="11" w:author="Andrew Spear" w:date="2015-02-02T10:50:00Z">
        <w:r>
          <w:rPr>
            <w:szCs w:val="24"/>
          </w:rPr>
          <w:t>Eddington</w:t>
        </w:r>
        <w:proofErr w:type="spellEnd"/>
        <w:r>
          <w:rPr>
            <w:szCs w:val="24"/>
          </w:rPr>
          <w:t>,</w:t>
        </w:r>
        <w:r>
          <w:rPr>
            <w:szCs w:val="24"/>
          </w:rPr>
          <w:t xml:space="preserve"> Arthur.</w:t>
        </w:r>
        <w:r>
          <w:rPr>
            <w:szCs w:val="24"/>
          </w:rPr>
          <w:t xml:space="preserve"> </w:t>
        </w:r>
        <w:proofErr w:type="gramStart"/>
        <w:r>
          <w:rPr>
            <w:i/>
            <w:szCs w:val="24"/>
          </w:rPr>
          <w:t>The Nature of the Physical World</w:t>
        </w:r>
        <w:r>
          <w:rPr>
            <w:szCs w:val="24"/>
          </w:rPr>
          <w:t>.</w:t>
        </w:r>
      </w:ins>
      <w:proofErr w:type="gramEnd"/>
      <w:ins w:id="12" w:author="Andrew Spear" w:date="2015-02-02T10:51:00Z">
        <w:r>
          <w:rPr>
            <w:szCs w:val="24"/>
          </w:rPr>
          <w:t xml:space="preserve"> </w:t>
        </w:r>
      </w:ins>
      <w:ins w:id="13" w:author="Andrew Spear" w:date="2015-02-02T10:50:00Z">
        <w:r>
          <w:rPr>
            <w:szCs w:val="24"/>
          </w:rPr>
          <w:t>Cambridge:</w:t>
        </w:r>
      </w:ins>
      <w:ins w:id="14" w:author="Andrew Spear" w:date="2015-02-02T10:51:00Z">
        <w:r>
          <w:rPr>
            <w:szCs w:val="24"/>
          </w:rPr>
          <w:t xml:space="preserve"> Cambridge University Press, </w:t>
        </w:r>
      </w:ins>
      <w:ins w:id="15" w:author="Andrew Spear" w:date="2015-02-02T10:50:00Z">
        <w:r>
          <w:rPr>
            <w:szCs w:val="24"/>
          </w:rPr>
          <w:t>1928.</w:t>
        </w:r>
      </w:ins>
    </w:p>
    <w:p w14:paraId="1C9A082F" w14:textId="404F1CC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Ereshefsky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Marc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“Species.” </w:t>
      </w:r>
      <w:r>
        <w:rPr>
          <w:i/>
          <w:szCs w:val="24"/>
        </w:rPr>
        <w:t>The Stanford Encyclopedia of Philosophy</w:t>
      </w:r>
      <w:r w:rsidR="00A41781">
        <w:rPr>
          <w:szCs w:val="24"/>
        </w:rPr>
        <w:t>, S</w:t>
      </w:r>
      <w:r>
        <w:rPr>
          <w:szCs w:val="24"/>
        </w:rPr>
        <w:t xml:space="preserve">pring </w:t>
      </w:r>
      <w:r>
        <w:rPr>
          <w:rStyle w:val="bibyear"/>
          <w:szCs w:val="24"/>
        </w:rPr>
        <w:t>2010</w:t>
      </w:r>
      <w:r>
        <w:rPr>
          <w:szCs w:val="24"/>
        </w:rPr>
        <w:t xml:space="preserve"> </w:t>
      </w:r>
      <w:r w:rsidR="00A41781">
        <w:rPr>
          <w:szCs w:val="24"/>
        </w:rPr>
        <w:t>edition</w:t>
      </w:r>
      <w:r>
        <w:rPr>
          <w:szCs w:val="24"/>
        </w:rPr>
        <w:t>, ed</w:t>
      </w:r>
      <w:r w:rsidR="00D87659">
        <w:rPr>
          <w:szCs w:val="24"/>
        </w:rPr>
        <w:t xml:space="preserve">. </w:t>
      </w:r>
      <w:r>
        <w:rPr>
          <w:szCs w:val="24"/>
        </w:rPr>
        <w:t xml:space="preserve">Edward N. </w:t>
      </w:r>
      <w:proofErr w:type="spellStart"/>
      <w:r>
        <w:rPr>
          <w:szCs w:val="24"/>
        </w:rPr>
        <w:t>Zalta</w:t>
      </w:r>
      <w:proofErr w:type="spellEnd"/>
      <w:r>
        <w:rPr>
          <w:szCs w:val="24"/>
        </w:rPr>
        <w:t xml:space="preserve">. </w:t>
      </w:r>
      <w:r w:rsidDel="004C557B">
        <w:rPr>
          <w:szCs w:val="24"/>
        </w:rPr>
        <w:t xml:space="preserve">Accessed August 5, 2014. </w:t>
      </w:r>
      <w:hyperlink r:id="rId10" w:history="1">
        <w:r w:rsidR="004C557B" w:rsidRPr="00FF209F">
          <w:rPr>
            <w:rStyle w:val="Hyperlink"/>
            <w:szCs w:val="24"/>
            <w:shd w:val="clear" w:color="auto" w:fill="CCFF66"/>
          </w:rPr>
          <w:t>http://plato.stanford.edu/archives/spr2010/entries/species/</w:t>
        </w:r>
      </w:hyperlink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5C38AA5F" w14:textId="1287FEE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_issn=\"0036-8733\""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_issn="0036-8733"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Feigenbaum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Lee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Ivan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Herman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Tonya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Hongsermeier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Eric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Neumann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Susie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Stephens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Semantic Web in Action.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Scientific American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297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90</w:t>
      </w:r>
      <w:r>
        <w:rPr>
          <w:szCs w:val="24"/>
        </w:rPr>
        <w:t>–</w:t>
      </w:r>
      <w:r>
        <w:rPr>
          <w:rStyle w:val="biblpage"/>
          <w:szCs w:val="24"/>
        </w:rPr>
        <w:t>97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1E6EADC" w14:textId="64243913" w:rsidR="00974357" w:rsidRDefault="00974357" w:rsidP="00974357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"jrn"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jrn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&lt;jrn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t>&lt;jrn&gt;</w: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t>Fine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Kit</w:t>
      </w:r>
      <w:r>
        <w:rPr>
          <w:szCs w:val="24"/>
        </w:rPr>
        <w:t>. “</w:t>
      </w:r>
      <w:r w:rsidRPr="004B648B">
        <w:rPr>
          <w:rStyle w:val="bibarticle"/>
        </w:rPr>
        <w:t>Ontological Dependence.</w:t>
      </w:r>
      <w:r>
        <w:rPr>
          <w:szCs w:val="24"/>
        </w:rPr>
        <w:t xml:space="preserve">” </w:t>
      </w:r>
      <w:proofErr w:type="gramStart"/>
      <w:r w:rsidRPr="004B648B">
        <w:rPr>
          <w:rStyle w:val="bibjournal"/>
          <w:i/>
        </w:rPr>
        <w:t>Proceedings of the Aristotelian Society</w:t>
      </w:r>
      <w:r w:rsidR="001B0279">
        <w:rPr>
          <w:rStyle w:val="bibjournal"/>
          <w:i/>
        </w:rPr>
        <w:t>,</w:t>
      </w:r>
      <w:r w:rsidRPr="004B648B">
        <w:rPr>
          <w:rStyle w:val="bibjournal"/>
          <w:i/>
        </w:rPr>
        <w:t xml:space="preserve"> New Series</w:t>
      </w:r>
      <w:r>
        <w:rPr>
          <w:szCs w:val="24"/>
        </w:rPr>
        <w:t xml:space="preserve"> </w:t>
      </w:r>
      <w:r w:rsidRPr="004B648B">
        <w:rPr>
          <w:rStyle w:val="bibvolume"/>
        </w:rPr>
        <w:t>95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1995</w:t>
      </w:r>
      <w:r>
        <w:rPr>
          <w:szCs w:val="24"/>
        </w:rPr>
        <w:t xml:space="preserve">): </w:t>
      </w:r>
      <w:r w:rsidRPr="004B648B">
        <w:rPr>
          <w:rStyle w:val="bibfpage"/>
        </w:rPr>
        <w:t>269</w:t>
      </w:r>
      <w:r>
        <w:rPr>
          <w:szCs w:val="24"/>
        </w:rPr>
        <w:t>–</w:t>
      </w:r>
      <w:r w:rsidRPr="004B648B">
        <w:rPr>
          <w:rStyle w:val="biblpage"/>
        </w:rPr>
        <w:t>290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"jrn" 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4ECDA4E" w14:textId="7254257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 w:rsidRPr="0081424D">
        <w:rPr>
          <w:rStyle w:val="biborganization"/>
        </w:rPr>
        <w:t>First Healthcare Interoperability Resources</w:t>
      </w:r>
      <w:r w:rsidRPr="00D87659">
        <w:rPr>
          <w:rStyle w:val="biborganization"/>
        </w:rPr>
        <w:t xml:space="preserve"> (FHIR)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del w:id="16" w:author="Andrew Spear" w:date="2015-02-02T10:55:00Z">
        <w:r w:rsidR="001A350E" w:rsidRPr="001A350E" w:rsidDel="00A30847">
          <w:rPr>
            <w:rStyle w:val="bibyear"/>
          </w:rPr>
          <w:delText>n.d.</w:delText>
        </w:r>
      </w:del>
      <w:ins w:id="17" w:author="Andrew Spear" w:date="2015-02-02T10:54:00Z">
        <w:r w:rsidR="00F24F24">
          <w:rPr>
            <w:rStyle w:val="bibyear"/>
          </w:rPr>
          <w:t xml:space="preserve">Last updated September 30, 2014. </w:t>
        </w:r>
      </w:ins>
      <w:r w:rsidR="001A350E">
        <w:rPr>
          <w:szCs w:val="24"/>
        </w:rPr>
        <w:t xml:space="preserve"> </w:t>
      </w:r>
      <w:commentRangeStart w:id="18"/>
      <w:r w:rsidDel="00AC059B">
        <w:rPr>
          <w:szCs w:val="24"/>
        </w:rPr>
        <w:t>Accessed</w:t>
      </w:r>
      <w:commentRangeEnd w:id="18"/>
      <w:r w:rsidR="00DA6C68">
        <w:rPr>
          <w:rStyle w:val="CommentReference"/>
        </w:rPr>
        <w:commentReference w:id="18"/>
      </w:r>
      <w:r w:rsidDel="00AC059B">
        <w:rPr>
          <w:szCs w:val="24"/>
        </w:rPr>
        <w:t xml:space="preserve"> </w:t>
      </w:r>
      <w:del w:id="19" w:author="Andrew Spear" w:date="2015-02-02T10:54:00Z">
        <w:r w:rsidDel="00F24F24">
          <w:rPr>
            <w:szCs w:val="24"/>
          </w:rPr>
          <w:delText>June 6, 2014</w:delText>
        </w:r>
      </w:del>
      <w:ins w:id="20" w:author="Andrew Spear" w:date="2015-02-02T10:54:00Z">
        <w:r w:rsidR="00F24F24">
          <w:rPr>
            <w:szCs w:val="24"/>
          </w:rPr>
          <w:t xml:space="preserve">February 2, 2015, </w:t>
        </w:r>
      </w:ins>
      <w:del w:id="21" w:author="Andrew Spear" w:date="2015-02-02T10:54:00Z">
        <w:r w:rsidDel="00F24F24">
          <w:rPr>
            <w:szCs w:val="24"/>
          </w:rPr>
          <w:delText>.</w:delText>
        </w:r>
      </w:del>
      <w:del w:id="22" w:author="Andrew Spear" w:date="2015-02-02T10:55:00Z">
        <w:r w:rsidDel="00F24F24">
          <w:rPr>
            <w:szCs w:val="24"/>
          </w:rPr>
          <w:delText xml:space="preserve"> </w:delText>
        </w:r>
      </w:del>
      <w:hyperlink r:id="rId11" w:history="1">
        <w:r w:rsidR="00AC059B" w:rsidRPr="00FF209F">
          <w:rPr>
            <w:rStyle w:val="Hyperlink"/>
            <w:szCs w:val="24"/>
            <w:shd w:val="clear" w:color="auto" w:fill="CCFF66"/>
          </w:rPr>
          <w:t>http://hl7.org/implement/standards</w:t>
        </w:r>
        <w:r w:rsidR="00AC059B" w:rsidRPr="00FF209F">
          <w:rPr>
            <w:rStyle w:val="Hyperlink"/>
            <w:szCs w:val="24"/>
            <w:shd w:val="clear" w:color="auto" w:fill="CCFF66"/>
          </w:rPr>
          <w:t>/</w:t>
        </w:r>
        <w:r w:rsidR="00AC059B" w:rsidRPr="00FF209F">
          <w:rPr>
            <w:rStyle w:val="Hyperlink"/>
            <w:szCs w:val="24"/>
            <w:shd w:val="clear" w:color="auto" w:fill="CCFF66"/>
          </w:rPr>
          <w:t>fhir/overview.html</w:t>
        </w:r>
      </w:hyperlink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0D7F8302" w14:textId="2BA51A1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 w:rsidR="0081424D" w:rsidRPr="0081424D">
        <w:rPr>
          <w:rStyle w:val="biborganization"/>
        </w:rPr>
        <w:t>FOAF V</w:t>
      </w:r>
      <w:r w:rsidRPr="0081424D">
        <w:rPr>
          <w:rStyle w:val="biborganization"/>
        </w:rPr>
        <w:t>ocabulary Specification 0.99</w:t>
      </w:r>
      <w:r>
        <w:rPr>
          <w:szCs w:val="24"/>
        </w:rPr>
        <w:t>.</w:t>
      </w:r>
      <w:proofErr w:type="gramEnd"/>
      <w:r w:rsidR="00A650D1">
        <w:rPr>
          <w:szCs w:val="24"/>
        </w:rPr>
        <w:t xml:space="preserve"> Last updated January</w:t>
      </w:r>
      <w:r>
        <w:rPr>
          <w:szCs w:val="24"/>
        </w:rPr>
        <w:t xml:space="preserve"> </w:t>
      </w:r>
      <w:r w:rsidR="00A41781">
        <w:rPr>
          <w:rStyle w:val="bibyear"/>
          <w:szCs w:val="24"/>
        </w:rPr>
        <w:t>2014</w:t>
      </w:r>
      <w:r w:rsidR="00A41781">
        <w:rPr>
          <w:szCs w:val="24"/>
        </w:rPr>
        <w:t xml:space="preserve">. </w:t>
      </w:r>
      <w:r w:rsidR="00FB71E8">
        <w:rPr>
          <w:szCs w:val="24"/>
        </w:rPr>
        <w:t>Accessed September 1, 2014</w:t>
      </w:r>
      <w:r w:rsidR="00A41781">
        <w:rPr>
          <w:szCs w:val="24"/>
        </w:rPr>
        <w:t>.</w:t>
      </w:r>
      <w:r w:rsidR="00FB71E8">
        <w:rPr>
          <w:szCs w:val="24"/>
        </w:rPr>
        <w:t xml:space="preserve"> </w:t>
      </w:r>
      <w:hyperlink r:id="rId12" w:anchor="term_Document" w:history="1">
        <w:r w:rsidRPr="006B2BEB">
          <w:rPr>
            <w:rStyle w:val="Hyperlink"/>
            <w:szCs w:val="24"/>
            <w:shd w:val="clear" w:color="auto" w:fill="CCFF66"/>
          </w:rPr>
          <w:t>http://xmlns.com/foaf/spec/#term_Document</w:t>
        </w:r>
      </w:hyperlink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6FD19EB1" w14:textId="208227F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_issn=\"0031-8191\""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_issn="0031-8191"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Franklin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Stove’s Discover</w:t>
      </w:r>
      <w:r w:rsidR="00A347B3">
        <w:rPr>
          <w:rStyle w:val="bibarticle"/>
          <w:szCs w:val="24"/>
        </w:rPr>
        <w:t>y</w:t>
      </w:r>
      <w:r>
        <w:rPr>
          <w:rStyle w:val="bibarticle"/>
          <w:szCs w:val="24"/>
        </w:rPr>
        <w:t xml:space="preserve"> of the Worst Argument in the World.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Philosophy</w:t>
      </w:r>
      <w:r w:rsidR="004B648B" w:rsidRPr="004B648B">
        <w:t xml:space="preserve"> </w:t>
      </w:r>
      <w:r>
        <w:rPr>
          <w:rStyle w:val="bibvolume"/>
          <w:szCs w:val="24"/>
        </w:rPr>
        <w:t>77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615</w:t>
      </w:r>
      <w:r>
        <w:rPr>
          <w:szCs w:val="24"/>
        </w:rPr>
        <w:t>–</w:t>
      </w:r>
      <w:r>
        <w:rPr>
          <w:rStyle w:val="biblpage"/>
          <w:szCs w:val="24"/>
        </w:rPr>
        <w:t>624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7C1EAA1" w14:textId="577DAA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Galton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Anthony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Qualitative Spatial Change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2001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455305C5" w14:textId="3ADA17C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Galton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Anthony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Riichiro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Mizoguchi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The Water Falls </w:t>
      </w:r>
      <w:r w:rsidR="008D1638">
        <w:rPr>
          <w:rStyle w:val="bibarticle"/>
          <w:szCs w:val="24"/>
        </w:rPr>
        <w:t>B</w:t>
      </w:r>
      <w:r>
        <w:rPr>
          <w:rStyle w:val="bibarticle"/>
          <w:szCs w:val="24"/>
        </w:rPr>
        <w:t xml:space="preserve">ut the Waterfall </w:t>
      </w:r>
      <w:r w:rsidR="008D1638">
        <w:rPr>
          <w:rStyle w:val="bibarticle"/>
          <w:szCs w:val="24"/>
        </w:rPr>
        <w:t>D</w:t>
      </w:r>
      <w:r>
        <w:rPr>
          <w:rStyle w:val="bibarticle"/>
          <w:szCs w:val="24"/>
        </w:rPr>
        <w:t xml:space="preserve">oes </w:t>
      </w:r>
      <w:r w:rsidR="008D1638">
        <w:rPr>
          <w:rStyle w:val="bibarticle"/>
          <w:szCs w:val="24"/>
        </w:rPr>
        <w:t>N</w:t>
      </w:r>
      <w:r>
        <w:rPr>
          <w:rStyle w:val="bibarticle"/>
          <w:szCs w:val="24"/>
        </w:rPr>
        <w:t>ot Fall: New Perspectives on Objects, Processes, and Events.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Applied Ontology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</w:t>
      </w:r>
      <w:r>
        <w:rPr>
          <w:szCs w:val="24"/>
        </w:rPr>
        <w:t>) (</w:t>
      </w:r>
      <w:r>
        <w:rPr>
          <w:rStyle w:val="bibyear"/>
          <w:szCs w:val="24"/>
        </w:rPr>
        <w:t>2009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71</w:t>
      </w:r>
      <w:r>
        <w:rPr>
          <w:szCs w:val="24"/>
        </w:rPr>
        <w:t>–</w:t>
      </w:r>
      <w:r>
        <w:rPr>
          <w:rStyle w:val="biblpage"/>
          <w:szCs w:val="24"/>
        </w:rPr>
        <w:t>107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D1123E5" w14:textId="2324F10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Gangemi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Aldo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Nicola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Guarino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Claudio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Masolo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Alessandro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Oltramari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Luc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Schneider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81424D">
        <w:rPr>
          <w:szCs w:val="24"/>
        </w:rPr>
        <w:t>“</w:t>
      </w:r>
      <w:r>
        <w:rPr>
          <w:rStyle w:val="bibchaptertitle"/>
          <w:szCs w:val="24"/>
        </w:rPr>
        <w:t>Sweetening Ontologies with DOLCE</w:t>
      </w:r>
      <w:r>
        <w:rPr>
          <w:szCs w:val="24"/>
        </w:rPr>
        <w:t>.</w:t>
      </w:r>
      <w:r w:rsidR="0081424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Knowledge Engineering and Knowledge Management: Ontologies and the Semantic Web</w:t>
      </w:r>
      <w:r w:rsidR="0081424D">
        <w:rPr>
          <w:szCs w:val="24"/>
        </w:rPr>
        <w:t>,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vol. 2473</w:t>
      </w:r>
      <w:r>
        <w:rPr>
          <w:szCs w:val="24"/>
        </w:rPr>
        <w:t xml:space="preserve">, </w:t>
      </w:r>
      <w:r w:rsidR="00C449B7">
        <w:rPr>
          <w:szCs w:val="24"/>
        </w:rPr>
        <w:t>ed.</w:t>
      </w:r>
      <w:r w:rsidR="00C449B7" w:rsidRPr="00563BAC">
        <w:rPr>
          <w:szCs w:val="24"/>
        </w:rPr>
        <w:t xml:space="preserve"> </w:t>
      </w:r>
      <w:r w:rsidR="00C449B7" w:rsidRPr="00563BAC">
        <w:rPr>
          <w:rStyle w:val="bibed-fname"/>
        </w:rPr>
        <w:t>Nicola</w:t>
      </w:r>
      <w:r w:rsidR="00C449B7">
        <w:rPr>
          <w:szCs w:val="24"/>
        </w:rPr>
        <w:t xml:space="preserve"> </w:t>
      </w:r>
      <w:proofErr w:type="spellStart"/>
      <w:r w:rsidR="00C449B7" w:rsidRPr="00563BAC">
        <w:rPr>
          <w:rStyle w:val="bibsurname"/>
        </w:rPr>
        <w:t>Guarino</w:t>
      </w:r>
      <w:proofErr w:type="spellEnd"/>
      <w:r w:rsidR="00C449B7">
        <w:rPr>
          <w:szCs w:val="24"/>
        </w:rPr>
        <w:t xml:space="preserve">, </w:t>
      </w:r>
      <w:r>
        <w:rPr>
          <w:rStyle w:val="bibfpage"/>
          <w:szCs w:val="24"/>
        </w:rPr>
        <w:t>166</w:t>
      </w:r>
      <w:r>
        <w:rPr>
          <w:szCs w:val="24"/>
        </w:rPr>
        <w:t>–</w:t>
      </w:r>
      <w:r>
        <w:rPr>
          <w:rStyle w:val="biblpage"/>
          <w:szCs w:val="24"/>
        </w:rPr>
        <w:t>181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Berlin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Springer-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359ACD0D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Geller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James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“What Is an Ontology?” </w:t>
      </w:r>
      <w:commentRangeStart w:id="23"/>
      <w:r>
        <w:rPr>
          <w:szCs w:val="24"/>
        </w:rPr>
        <w:t>Accessed</w:t>
      </w:r>
      <w:commentRangeEnd w:id="23"/>
      <w:r w:rsidR="00A41781">
        <w:rPr>
          <w:rStyle w:val="CommentReference"/>
        </w:rPr>
        <w:commentReference w:id="23"/>
      </w:r>
      <w:r>
        <w:rPr>
          <w:szCs w:val="24"/>
        </w:rPr>
        <w:t xml:space="preserve"> August 4, 2014. </w:t>
      </w:r>
      <w:r>
        <w:rPr>
          <w:rStyle w:val="biburl"/>
          <w:szCs w:val="24"/>
        </w:rPr>
        <w:t>http://web.njit.edu/~geller/what_is_an_ontology.html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0EB942CB" w14:textId="5B1C60C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Ghiselin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Michael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Metaphysics and the Origin of Species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Albany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State University of New York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74441BC4" w14:textId="6ABA083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_issn=\"0933-3657\""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_issn="0933-3657"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Golbreich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Christine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Songmao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Zhang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Olivier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Bodenreider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Foundational</w:t>
      </w:r>
      <w:r w:rsidR="0081424D">
        <w:rPr>
          <w:rStyle w:val="bibarticle"/>
          <w:szCs w:val="24"/>
        </w:rPr>
        <w:t xml:space="preserve"> Model of Anatomy in OWL 2 and Its U</w:t>
      </w:r>
      <w:r>
        <w:rPr>
          <w:rStyle w:val="bibarticle"/>
          <w:szCs w:val="24"/>
        </w:rPr>
        <w:t>se.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Artificial Intelligence in Medicine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57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</w:t>
      </w:r>
      <w:r>
        <w:rPr>
          <w:szCs w:val="24"/>
        </w:rPr>
        <w:t>) (</w:t>
      </w:r>
      <w:r>
        <w:rPr>
          <w:rStyle w:val="bibyear"/>
          <w:szCs w:val="24"/>
        </w:rPr>
        <w:t>2013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119</w:t>
      </w:r>
      <w:r>
        <w:rPr>
          <w:szCs w:val="24"/>
        </w:rPr>
        <w:t>–</w:t>
      </w:r>
      <w:r>
        <w:rPr>
          <w:rStyle w:val="biblpage"/>
          <w:szCs w:val="24"/>
        </w:rPr>
        <w:t>132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3EA2CFB" w14:textId="3131AAF0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Goldfain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Albert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Lindsay G.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Cowell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“Constructing a Lattice of Infectious Disease Ontologies from a Staphylococcus aureus Isolate Repository.” </w:t>
      </w:r>
      <w:r>
        <w:rPr>
          <w:i/>
          <w:szCs w:val="24"/>
        </w:rPr>
        <w:t>Proceedings of the Third International Conference on Biomedical Ontology</w:t>
      </w:r>
      <w:r>
        <w:rPr>
          <w:szCs w:val="24"/>
        </w:rPr>
        <w:t xml:space="preserve"> (CEUR 897), Graz, July 2</w:t>
      </w:r>
      <w:r w:rsidR="00F36F9D">
        <w:rPr>
          <w:szCs w:val="24"/>
        </w:rPr>
        <w:t>1</w:t>
      </w:r>
      <w:r>
        <w:rPr>
          <w:szCs w:val="24"/>
        </w:rPr>
        <w:t xml:space="preserve">–25, </w:t>
      </w:r>
      <w:r>
        <w:rPr>
          <w:rStyle w:val="bibyear"/>
          <w:szCs w:val="24"/>
        </w:rPr>
        <w:t>2012</w:t>
      </w:r>
      <w:r>
        <w:rPr>
          <w:szCs w:val="24"/>
        </w:rPr>
        <w:t xml:space="preserve">. </w:t>
      </w:r>
      <w:r w:rsidR="00DD224C">
        <w:rPr>
          <w:szCs w:val="24"/>
        </w:rPr>
        <w:t xml:space="preserve">Accessed September 1, 2014, </w:t>
      </w:r>
      <w:hyperlink r:id="rId13" w:history="1">
        <w:r w:rsidRPr="006B2BEB">
          <w:rPr>
            <w:rStyle w:val="Hyperlink"/>
            <w:szCs w:val="24"/>
            <w:shd w:val="clear" w:color="auto" w:fill="CCFF66"/>
          </w:rPr>
          <w:t>http://ceur-ws.org/Vol-897/</w:t>
        </w:r>
      </w:hyperlink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79CC7FE8" w14:textId="7171482A" w:rsidR="002F5370" w:rsidRDefault="0081424D" w:rsidP="0081424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 w:rsidR="002F5370">
        <w:rPr>
          <w:rStyle w:val="bibsurname"/>
          <w:szCs w:val="24"/>
        </w:rPr>
        <w:t>Goldfain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Albert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Lindsay G.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Cowell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Dispositions and the Infectious Disease Ontology</w:t>
      </w:r>
      <w:r w:rsidR="002F5370">
        <w:rPr>
          <w:szCs w:val="24"/>
        </w:rPr>
        <w:t xml:space="preserve">.” In </w:t>
      </w:r>
      <w:r w:rsidR="002F5370" w:rsidRPr="00EC6930">
        <w:rPr>
          <w:rStyle w:val="bibbook"/>
        </w:rPr>
        <w:t>Formal Ontology in Information Systems</w:t>
      </w:r>
      <w:r w:rsidR="00D10D16" w:rsidRPr="00EC6930">
        <w:rPr>
          <w:rStyle w:val="bibbook"/>
        </w:rPr>
        <w:t xml:space="preserve">: </w:t>
      </w:r>
      <w:r w:rsidR="002F5370" w:rsidRPr="00EC6930">
        <w:rPr>
          <w:rStyle w:val="bibbook"/>
        </w:rPr>
        <w:t>Proceedings of the Sixth International Conference</w:t>
      </w:r>
      <w:r w:rsidR="002F5370">
        <w:rPr>
          <w:szCs w:val="24"/>
        </w:rPr>
        <w:t xml:space="preserve"> (FOIS 2010), ed</w:t>
      </w:r>
      <w:r>
        <w:rPr>
          <w:szCs w:val="24"/>
        </w:rPr>
        <w:t>.</w:t>
      </w:r>
      <w:r w:rsidR="002F5370">
        <w:rPr>
          <w:szCs w:val="24"/>
        </w:rPr>
        <w:t xml:space="preserve"> </w:t>
      </w:r>
      <w:r w:rsidR="002F5370" w:rsidRPr="00EC6930">
        <w:rPr>
          <w:rStyle w:val="bibed-fname"/>
        </w:rPr>
        <w:t>Antony</w:t>
      </w:r>
      <w:r w:rsidR="002F5370">
        <w:rPr>
          <w:szCs w:val="24"/>
        </w:rPr>
        <w:t xml:space="preserve"> </w:t>
      </w:r>
      <w:r w:rsidR="002F5370" w:rsidRPr="00EC6930">
        <w:rPr>
          <w:rStyle w:val="bibed-surname"/>
        </w:rPr>
        <w:t>Galton</w:t>
      </w:r>
      <w:r w:rsidR="002F5370">
        <w:rPr>
          <w:szCs w:val="24"/>
        </w:rPr>
        <w:t xml:space="preserve"> and </w:t>
      </w:r>
      <w:proofErr w:type="spellStart"/>
      <w:r w:rsidR="002F5370" w:rsidRPr="00EC6930">
        <w:rPr>
          <w:rStyle w:val="bibed-fname"/>
        </w:rPr>
        <w:t>Riichiro</w:t>
      </w:r>
      <w:proofErr w:type="spellEnd"/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Mizoguchi</w:t>
      </w:r>
      <w:proofErr w:type="spellEnd"/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400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413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Amsterdam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IOS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2010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3553E8AF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_issn=\"1532-0464\""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_issn="1532-0464"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Goldfain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Albert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Lindsay G.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Cowell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Towards an Ontological Representation of Resistance: The Case of MRSA.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Journal of Biomedical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44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</w:t>
      </w:r>
      <w:r>
        <w:rPr>
          <w:szCs w:val="24"/>
        </w:rPr>
        <w:t xml:space="preserve">) (February </w:t>
      </w:r>
      <w:r>
        <w:rPr>
          <w:rStyle w:val="bibyear"/>
          <w:szCs w:val="24"/>
        </w:rPr>
        <w:t>2011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35</w:t>
      </w:r>
      <w:r>
        <w:rPr>
          <w:szCs w:val="24"/>
        </w:rPr>
        <w:t>–</w:t>
      </w:r>
      <w:r>
        <w:rPr>
          <w:rStyle w:val="biblpage"/>
          <w:szCs w:val="24"/>
        </w:rPr>
        <w:t>41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F124FB9" w14:textId="0A796E3E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_issn=\"1570-8268\""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_issn="1570-8268"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Grau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Bernardo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Ian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Horrocks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Boris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Motik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Bijan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Parsia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Patel-Schneider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Ulrike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Sattler</w:t>
      </w:r>
      <w:r>
        <w:rPr>
          <w:szCs w:val="24"/>
        </w:rPr>
        <w:t>. “</w:t>
      </w:r>
      <w:r>
        <w:rPr>
          <w:rStyle w:val="bibarticle"/>
          <w:szCs w:val="24"/>
        </w:rPr>
        <w:t xml:space="preserve">OWL 2: The </w:t>
      </w:r>
      <w:r w:rsidR="007816CE">
        <w:rPr>
          <w:rStyle w:val="bibarticle"/>
          <w:szCs w:val="24"/>
        </w:rPr>
        <w:t>N</w:t>
      </w:r>
      <w:r>
        <w:rPr>
          <w:rStyle w:val="bibarticle"/>
          <w:szCs w:val="24"/>
        </w:rPr>
        <w:t xml:space="preserve">ext </w:t>
      </w:r>
      <w:r w:rsidR="007816CE">
        <w:rPr>
          <w:rStyle w:val="bibarticle"/>
          <w:szCs w:val="24"/>
        </w:rPr>
        <w:t>S</w:t>
      </w:r>
      <w:r>
        <w:rPr>
          <w:rStyle w:val="bibarticle"/>
          <w:szCs w:val="24"/>
        </w:rPr>
        <w:t>tep for OWL.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Web Semantics: Science, Services, and Agents on the World Wide Web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6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4</w:t>
      </w:r>
      <w:r>
        <w:rPr>
          <w:szCs w:val="24"/>
        </w:rPr>
        <w:t>) (</w:t>
      </w:r>
      <w:r>
        <w:rPr>
          <w:rStyle w:val="bibyear"/>
          <w:szCs w:val="24"/>
        </w:rPr>
        <w:t>2008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309</w:t>
      </w:r>
      <w:r>
        <w:rPr>
          <w:szCs w:val="24"/>
        </w:rPr>
        <w:t>–</w:t>
      </w:r>
      <w:r>
        <w:rPr>
          <w:rStyle w:val="biblpage"/>
          <w:szCs w:val="24"/>
        </w:rPr>
        <w:t>322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C89575B" w14:textId="192F162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Grenon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Pierre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81424D">
        <w:rPr>
          <w:szCs w:val="24"/>
        </w:rPr>
        <w:t>“</w:t>
      </w:r>
      <w:r>
        <w:rPr>
          <w:rStyle w:val="bibchaptertitle"/>
          <w:szCs w:val="24"/>
        </w:rPr>
        <w:t xml:space="preserve">The Formal Ontology of </w:t>
      </w:r>
      <w:proofErr w:type="spellStart"/>
      <w:r>
        <w:rPr>
          <w:rStyle w:val="bibchaptertitle"/>
          <w:szCs w:val="24"/>
        </w:rPr>
        <w:t>Spatio</w:t>
      </w:r>
      <w:proofErr w:type="spellEnd"/>
      <w:r>
        <w:rPr>
          <w:rStyle w:val="bibchaptertitle"/>
          <w:szCs w:val="24"/>
        </w:rPr>
        <w:t xml:space="preserve">-Temporal Reality and </w:t>
      </w:r>
      <w:r w:rsidR="0081424D">
        <w:rPr>
          <w:rStyle w:val="bibchaptertitle"/>
          <w:szCs w:val="24"/>
        </w:rPr>
        <w:t>I</w:t>
      </w:r>
      <w:r>
        <w:rPr>
          <w:rStyle w:val="bibchaptertitle"/>
          <w:szCs w:val="24"/>
        </w:rPr>
        <w:t>ts Formalization</w:t>
      </w:r>
      <w:r>
        <w:rPr>
          <w:szCs w:val="24"/>
        </w:rPr>
        <w:t>.</w:t>
      </w:r>
      <w:r w:rsidR="0081424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 xml:space="preserve">Foundations and Applications of </w:t>
      </w:r>
      <w:proofErr w:type="spellStart"/>
      <w:r>
        <w:rPr>
          <w:rStyle w:val="bibbook"/>
          <w:szCs w:val="24"/>
        </w:rPr>
        <w:t>Spatio</w:t>
      </w:r>
      <w:proofErr w:type="spellEnd"/>
      <w:r>
        <w:rPr>
          <w:rStyle w:val="bibbook"/>
          <w:szCs w:val="24"/>
        </w:rPr>
        <w:t>-Temporal Reasoning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H.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Guesguen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D.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Mitra</w:t>
      </w:r>
      <w:proofErr w:type="spellEnd"/>
      <w:r>
        <w:rPr>
          <w:szCs w:val="24"/>
        </w:rPr>
        <w:t xml:space="preserve">, and </w:t>
      </w:r>
      <w:r>
        <w:rPr>
          <w:rStyle w:val="bibed-fname"/>
          <w:szCs w:val="24"/>
        </w:rPr>
        <w:t>J.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Renz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27</w:t>
      </w:r>
      <w:r>
        <w:rPr>
          <w:szCs w:val="24"/>
        </w:rPr>
        <w:t>–</w:t>
      </w:r>
      <w:r>
        <w:rPr>
          <w:rStyle w:val="biblpage"/>
          <w:szCs w:val="24"/>
        </w:rPr>
        <w:t>34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Amsterdam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AAAI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115DB681" w14:textId="77777777" w:rsidR="0040181F" w:rsidRPr="0040181F" w:rsidRDefault="0040181F" w:rsidP="0040181F">
      <w:pPr>
        <w:pStyle w:val="RefTxReferenceText"/>
        <w:rPr>
          <w:szCs w:val="24"/>
          <w:shd w:val="clear" w:color="auto" w:fill="CCFF99"/>
        </w:rPr>
      </w:pP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 "x_+3" "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DOCPROPERTY "x_t"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szCs w:val="24"/>
          <w:shd w:val="clear" w:color="auto" w:fill="CCFF99"/>
        </w:rPr>
        <w:instrText>Y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&lt;&gt; N "&lt;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QUOTE "edb"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szCs w:val="24"/>
          <w:shd w:val="clear" w:color="auto" w:fill="CCFF99"/>
        </w:rPr>
        <w:instrText>edb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noProof/>
          <w:szCs w:val="24"/>
          <w:shd w:val="clear" w:color="auto" w:fill="CCFF99"/>
        </w:rPr>
        <w:instrText>&lt;edb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= AND(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COMPARE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DOCPROPERTY "x_t"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szCs w:val="24"/>
          <w:shd w:val="clear" w:color="auto" w:fill="CCFF99"/>
        </w:rPr>
        <w:instrText>Y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&lt;&gt; N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noProof/>
          <w:szCs w:val="24"/>
          <w:shd w:val="clear" w:color="auto" w:fill="CCFF99"/>
        </w:rPr>
        <w:instrText>1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,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COMPARE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DOCPROPERTY "x_a"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szCs w:val="24"/>
          <w:shd w:val="clear" w:color="auto" w:fill="CCFF99"/>
        </w:rPr>
        <w:instrText>N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&lt;&gt; N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noProof/>
          <w:szCs w:val="24"/>
          <w:shd w:val="clear" w:color="auto" w:fill="CCFF99"/>
        </w:rPr>
        <w:instrText>0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)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noProof/>
          <w:szCs w:val="24"/>
          <w:shd w:val="clear" w:color="auto" w:fill="CCFF99"/>
        </w:rPr>
        <w:instrText>0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= 1 "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QUOTE ""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"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DOCPROPERTY "x_t"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szCs w:val="24"/>
          <w:shd w:val="clear" w:color="auto" w:fill="CCFF99"/>
        </w:rPr>
        <w:instrText>Y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&lt;&gt; N "&gt;"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noProof/>
          <w:szCs w:val="24"/>
          <w:shd w:val="clear" w:color="auto" w:fill="CCFF99"/>
        </w:rPr>
        <w:instrText>&gt;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" "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QUOTE ""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"</w:instrText>
      </w:r>
      <w:r w:rsidRPr="0040181F">
        <w:rPr>
          <w:szCs w:val="24"/>
          <w:shd w:val="clear" w:color="auto" w:fill="CCFF99"/>
        </w:rPr>
        <w:fldChar w:fldCharType="separate"/>
      </w:r>
      <w:proofErr w:type="gramStart"/>
      <w:r w:rsidRPr="0040181F">
        <w:rPr>
          <w:noProof/>
          <w:szCs w:val="24"/>
          <w:shd w:val="clear" w:color="auto" w:fill="CCFF99"/>
        </w:rPr>
        <w:t>&lt;edb&gt;</w:t>
      </w:r>
      <w:r w:rsidRPr="0040181F">
        <w:rPr>
          <w:szCs w:val="24"/>
          <w:shd w:val="clear" w:color="auto" w:fill="CCFF99"/>
        </w:rPr>
        <w:fldChar w:fldCharType="end"/>
      </w:r>
      <w:proofErr w:type="spellStart"/>
      <w:r w:rsidRPr="00C449B7">
        <w:rPr>
          <w:rStyle w:val="bibsurname"/>
        </w:rPr>
        <w:t>Grenon</w:t>
      </w:r>
      <w:proofErr w:type="spellEnd"/>
      <w:r w:rsidRPr="00C449B7">
        <w:rPr>
          <w:szCs w:val="24"/>
        </w:rPr>
        <w:t xml:space="preserve">, </w:t>
      </w:r>
      <w:r w:rsidRPr="00C449B7">
        <w:rPr>
          <w:rStyle w:val="bibfname"/>
        </w:rPr>
        <w:t>Pierre</w:t>
      </w:r>
      <w:r w:rsidRPr="00C449B7">
        <w:rPr>
          <w:szCs w:val="24"/>
        </w:rPr>
        <w:t>.</w:t>
      </w:r>
      <w:proofErr w:type="gramEnd"/>
      <w:r w:rsidRPr="00C449B7">
        <w:rPr>
          <w:szCs w:val="24"/>
        </w:rPr>
        <w:t xml:space="preserve"> “</w:t>
      </w:r>
      <w:r w:rsidRPr="00C449B7">
        <w:rPr>
          <w:rStyle w:val="bibchaptertitle"/>
        </w:rPr>
        <w:t>A Primer on Knowledge Management and Ontological Engineering</w:t>
      </w:r>
      <w:r w:rsidRPr="00C449B7">
        <w:rPr>
          <w:szCs w:val="24"/>
        </w:rPr>
        <w:t xml:space="preserve">.” In </w:t>
      </w:r>
      <w:r w:rsidRPr="00C449B7">
        <w:rPr>
          <w:rStyle w:val="bibbook"/>
        </w:rPr>
        <w:t>Applied Ontology: An Introduction</w:t>
      </w:r>
      <w:r w:rsidRPr="00C449B7">
        <w:rPr>
          <w:szCs w:val="24"/>
        </w:rPr>
        <w:t xml:space="preserve">, ed. </w:t>
      </w:r>
      <w:r w:rsidRPr="00C449B7">
        <w:rPr>
          <w:rStyle w:val="bibed-fname"/>
        </w:rPr>
        <w:t>Katherine</w:t>
      </w:r>
      <w:r w:rsidRPr="00C449B7">
        <w:rPr>
          <w:szCs w:val="24"/>
        </w:rPr>
        <w:t xml:space="preserve"> </w:t>
      </w:r>
      <w:r w:rsidRPr="00C449B7">
        <w:rPr>
          <w:rStyle w:val="bibed-surname"/>
        </w:rPr>
        <w:t>Munn</w:t>
      </w:r>
      <w:r w:rsidRPr="00C449B7">
        <w:rPr>
          <w:szCs w:val="24"/>
        </w:rPr>
        <w:t xml:space="preserve"> and </w:t>
      </w:r>
      <w:r w:rsidRPr="00C449B7">
        <w:rPr>
          <w:rStyle w:val="bibed-fname"/>
        </w:rPr>
        <w:t>Barry</w:t>
      </w:r>
      <w:r w:rsidRPr="00C449B7">
        <w:rPr>
          <w:szCs w:val="24"/>
        </w:rPr>
        <w:t xml:space="preserve"> </w:t>
      </w:r>
      <w:r w:rsidRPr="00C449B7">
        <w:rPr>
          <w:rStyle w:val="bibed-surname"/>
        </w:rPr>
        <w:t>Smith</w:t>
      </w:r>
      <w:r w:rsidRPr="00C449B7">
        <w:rPr>
          <w:szCs w:val="24"/>
        </w:rPr>
        <w:t xml:space="preserve">, </w:t>
      </w:r>
      <w:r w:rsidRPr="00C449B7">
        <w:rPr>
          <w:rStyle w:val="bibfpage"/>
        </w:rPr>
        <w:t>57</w:t>
      </w:r>
      <w:r w:rsidRPr="00C449B7">
        <w:rPr>
          <w:szCs w:val="24"/>
        </w:rPr>
        <w:t>–</w:t>
      </w:r>
      <w:r w:rsidRPr="00C449B7">
        <w:rPr>
          <w:rStyle w:val="biblpage"/>
        </w:rPr>
        <w:t>82</w:t>
      </w:r>
      <w:r w:rsidRPr="00C449B7">
        <w:rPr>
          <w:szCs w:val="24"/>
        </w:rPr>
        <w:t xml:space="preserve">. </w:t>
      </w:r>
      <w:r w:rsidRPr="00C449B7">
        <w:rPr>
          <w:rStyle w:val="biblocation"/>
        </w:rPr>
        <w:t>Frankfurt</w:t>
      </w:r>
      <w:r w:rsidRPr="00C449B7">
        <w:rPr>
          <w:szCs w:val="24"/>
        </w:rPr>
        <w:t xml:space="preserve">: </w:t>
      </w:r>
      <w:proofErr w:type="spellStart"/>
      <w:r w:rsidRPr="00C449B7">
        <w:rPr>
          <w:rStyle w:val="bibpublisher"/>
        </w:rPr>
        <w:t>Ontos</w:t>
      </w:r>
      <w:proofErr w:type="spellEnd"/>
      <w:r w:rsidRPr="00C449B7">
        <w:rPr>
          <w:rStyle w:val="bibpublisher"/>
        </w:rPr>
        <w:t xml:space="preserve"> </w:t>
      </w:r>
      <w:proofErr w:type="spellStart"/>
      <w:r w:rsidRPr="00C449B7">
        <w:rPr>
          <w:rStyle w:val="bibpublisher"/>
        </w:rPr>
        <w:t>Verlag</w:t>
      </w:r>
      <w:proofErr w:type="spellEnd"/>
      <w:r w:rsidRPr="00C449B7">
        <w:rPr>
          <w:szCs w:val="24"/>
        </w:rPr>
        <w:t xml:space="preserve">, </w:t>
      </w:r>
      <w:r w:rsidRPr="00C449B7">
        <w:rPr>
          <w:rStyle w:val="bibyear"/>
        </w:rPr>
        <w:t>2008</w:t>
      </w:r>
      <w:r w:rsidRPr="00C449B7">
        <w:rPr>
          <w:szCs w:val="24"/>
        </w:rPr>
        <w:t>.</w: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 "x_-3" "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DOCPROPERTY "x_t"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szCs w:val="24"/>
          <w:shd w:val="clear" w:color="auto" w:fill="CCFF99"/>
        </w:rPr>
        <w:instrText>Y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&lt;&gt; N "&lt;/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QUOTE "edb"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szCs w:val="24"/>
          <w:shd w:val="clear" w:color="auto" w:fill="CCFF99"/>
        </w:rPr>
        <w:instrText>edb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noProof/>
          <w:szCs w:val="24"/>
          <w:shd w:val="clear" w:color="auto" w:fill="CCFF99"/>
        </w:rPr>
        <w:instrText>&lt;/edb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IF</w:instrText>
      </w:r>
      <w:r w:rsidRPr="0040181F">
        <w:rPr>
          <w:szCs w:val="24"/>
          <w:shd w:val="clear" w:color="auto" w:fill="CCFF99"/>
        </w:rPr>
        <w:fldChar w:fldCharType="begin"/>
      </w:r>
      <w:r w:rsidRPr="0040181F">
        <w:rPr>
          <w:szCs w:val="24"/>
          <w:shd w:val="clear" w:color="auto" w:fill="CCFF99"/>
        </w:rPr>
        <w:instrText>DOCPROPERTY "x_t"</w:instrText>
      </w:r>
      <w:r w:rsidRPr="0040181F">
        <w:rPr>
          <w:szCs w:val="24"/>
          <w:shd w:val="clear" w:color="auto" w:fill="CCFF99"/>
        </w:rPr>
        <w:fldChar w:fldCharType="separate"/>
      </w:r>
      <w:r>
        <w:rPr>
          <w:szCs w:val="24"/>
          <w:shd w:val="clear" w:color="auto" w:fill="CCFF99"/>
        </w:rPr>
        <w:instrText>Y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&lt;&gt; N "&gt;"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noProof/>
          <w:szCs w:val="24"/>
          <w:shd w:val="clear" w:color="auto" w:fill="CCFF99"/>
        </w:rPr>
        <w:instrText>&gt;</w:instrText>
      </w:r>
      <w:r w:rsidRPr="0040181F">
        <w:rPr>
          <w:szCs w:val="24"/>
          <w:shd w:val="clear" w:color="auto" w:fill="CCFF99"/>
        </w:rPr>
        <w:fldChar w:fldCharType="end"/>
      </w:r>
      <w:r w:rsidRPr="0040181F">
        <w:rPr>
          <w:szCs w:val="24"/>
          <w:shd w:val="clear" w:color="auto" w:fill="CCFF99"/>
        </w:rPr>
        <w:instrText>" ""</w:instrText>
      </w:r>
      <w:r w:rsidRPr="0040181F">
        <w:rPr>
          <w:szCs w:val="24"/>
          <w:shd w:val="clear" w:color="auto" w:fill="CCFF99"/>
        </w:rPr>
        <w:fldChar w:fldCharType="separate"/>
      </w:r>
      <w:r w:rsidRPr="0040181F">
        <w:rPr>
          <w:noProof/>
          <w:szCs w:val="24"/>
          <w:shd w:val="clear" w:color="auto" w:fill="CCFF99"/>
        </w:rPr>
        <w:t>&lt;/edb&gt;</w:t>
      </w:r>
      <w:r w:rsidRPr="0040181F">
        <w:rPr>
          <w:szCs w:val="24"/>
          <w:shd w:val="clear" w:color="auto" w:fill="CCFF99"/>
        </w:rPr>
        <w:fldChar w:fldCharType="end"/>
      </w:r>
    </w:p>
    <w:p w14:paraId="2BE90E29" w14:textId="31798352" w:rsidR="002F5370" w:rsidRDefault="0081424D" w:rsidP="0081424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lastRenderedPageBreak/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 w:rsidR="002F5370">
        <w:rPr>
          <w:rStyle w:val="bibsurname"/>
          <w:szCs w:val="24"/>
        </w:rPr>
        <w:t>Grenon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Pierre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</w:t>
      </w:r>
      <w:r w:rsidR="004F61DF">
        <w:rPr>
          <w:szCs w:val="24"/>
        </w:rPr>
        <w:t>“</w:t>
      </w:r>
      <w:r w:rsidR="004F61DF" w:rsidRPr="002B1942">
        <w:rPr>
          <w:rStyle w:val="bibchaptertitle"/>
        </w:rPr>
        <w:t>A Formal Theory of Substances, Qualities and Universals</w:t>
      </w:r>
      <w:r w:rsidR="004F61DF">
        <w:rPr>
          <w:szCs w:val="24"/>
        </w:rPr>
        <w:t>.” In</w:t>
      </w:r>
      <w:r w:rsidR="004F61DF">
        <w:rPr>
          <w:i/>
          <w:szCs w:val="24"/>
        </w:rPr>
        <w:t xml:space="preserve"> </w:t>
      </w:r>
      <w:r w:rsidR="004F61DF" w:rsidRPr="002B1942">
        <w:rPr>
          <w:rStyle w:val="bibbook"/>
        </w:rPr>
        <w:t>Proceedings of the International Conference on Formal Ontology and Information Systems</w:t>
      </w:r>
      <w:r w:rsidR="004F61DF">
        <w:rPr>
          <w:i/>
          <w:szCs w:val="24"/>
        </w:rPr>
        <w:t xml:space="preserve"> </w:t>
      </w:r>
      <w:r w:rsidR="004F61DF" w:rsidRPr="003E3EDC">
        <w:rPr>
          <w:szCs w:val="24"/>
        </w:rPr>
        <w:t>(</w:t>
      </w:r>
      <w:r w:rsidR="004F61DF">
        <w:rPr>
          <w:szCs w:val="24"/>
        </w:rPr>
        <w:t xml:space="preserve">FOIS 2004), ed. </w:t>
      </w:r>
      <w:proofErr w:type="spellStart"/>
      <w:r w:rsidR="004F61DF" w:rsidRPr="002B1942">
        <w:rPr>
          <w:rStyle w:val="bibed-fname"/>
        </w:rPr>
        <w:t>Achille</w:t>
      </w:r>
      <w:proofErr w:type="spellEnd"/>
      <w:r w:rsidR="004F61DF">
        <w:rPr>
          <w:szCs w:val="24"/>
        </w:rPr>
        <w:t xml:space="preserve"> </w:t>
      </w:r>
      <w:proofErr w:type="spellStart"/>
      <w:r w:rsidR="004F61DF" w:rsidRPr="002B1942">
        <w:rPr>
          <w:rStyle w:val="bibed-surname"/>
        </w:rPr>
        <w:t>Varzi</w:t>
      </w:r>
      <w:proofErr w:type="spellEnd"/>
      <w:r w:rsidR="004F61DF">
        <w:rPr>
          <w:szCs w:val="24"/>
        </w:rPr>
        <w:t xml:space="preserve"> and </w:t>
      </w:r>
      <w:r w:rsidR="004F61DF" w:rsidRPr="002B1942">
        <w:rPr>
          <w:rStyle w:val="bibed-fname"/>
        </w:rPr>
        <w:t>Laure</w:t>
      </w:r>
      <w:r w:rsidR="004F61DF">
        <w:rPr>
          <w:szCs w:val="24"/>
        </w:rPr>
        <w:t xml:space="preserve"> </w:t>
      </w:r>
      <w:proofErr w:type="spellStart"/>
      <w:r w:rsidR="004F61DF" w:rsidRPr="002B1942">
        <w:rPr>
          <w:rStyle w:val="bibed-surname"/>
        </w:rPr>
        <w:t>Vieu</w:t>
      </w:r>
      <w:proofErr w:type="spellEnd"/>
      <w:r w:rsidR="004F61DF">
        <w:rPr>
          <w:szCs w:val="24"/>
        </w:rPr>
        <w:t xml:space="preserve">, </w:t>
      </w:r>
      <w:r w:rsidR="004F61DF" w:rsidRPr="002B1942">
        <w:rPr>
          <w:rStyle w:val="bibfpage"/>
        </w:rPr>
        <w:t>49</w:t>
      </w:r>
      <w:r w:rsidR="004F61DF">
        <w:rPr>
          <w:szCs w:val="24"/>
        </w:rPr>
        <w:t xml:space="preserve">–59. </w:t>
      </w:r>
      <w:r w:rsidR="004F61DF">
        <w:rPr>
          <w:rStyle w:val="biblocation"/>
          <w:szCs w:val="24"/>
        </w:rPr>
        <w:t>Amsterdam</w:t>
      </w:r>
      <w:r w:rsidR="004F61DF">
        <w:rPr>
          <w:szCs w:val="24"/>
        </w:rPr>
        <w:t xml:space="preserve">: </w:t>
      </w:r>
      <w:r w:rsidR="004F61DF">
        <w:rPr>
          <w:rStyle w:val="bibpublisher"/>
          <w:szCs w:val="24"/>
        </w:rPr>
        <w:t>IOS Press</w:t>
      </w:r>
      <w:r w:rsidR="004F61DF">
        <w:rPr>
          <w:szCs w:val="24"/>
        </w:rPr>
        <w:t xml:space="preserve">, </w:t>
      </w:r>
      <w:r w:rsidR="002F5370">
        <w:rPr>
          <w:rStyle w:val="bibyear"/>
          <w:szCs w:val="24"/>
        </w:rPr>
        <w:t>2004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6D0F50A" w14:textId="1DAFB8D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_issn=\"1387-5868\""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_issn="1387-5868"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Grenon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Pierre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SNAP and SPAN: Towards Dynamic Spatial Ontology.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Spatial Cognition and Computation</w:t>
      </w:r>
      <w:r>
        <w:rPr>
          <w:szCs w:val="24"/>
        </w:rPr>
        <w:t xml:space="preserve"> </w:t>
      </w:r>
      <w:r w:rsidR="00A2242A">
        <w:rPr>
          <w:rStyle w:val="bibvolume"/>
          <w:szCs w:val="24"/>
        </w:rPr>
        <w:t>4</w:t>
      </w:r>
      <w:r w:rsidR="00A2242A">
        <w:rPr>
          <w:szCs w:val="24"/>
        </w:rPr>
        <w:t xml:space="preserve"> (</w:t>
      </w:r>
      <w:r w:rsidR="00A2242A">
        <w:rPr>
          <w:rStyle w:val="bibissue"/>
          <w:szCs w:val="24"/>
        </w:rPr>
        <w:t>1</w:t>
      </w:r>
      <w:r w:rsidR="00A2242A">
        <w:rPr>
          <w:szCs w:val="24"/>
        </w:rPr>
        <w:t>)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</w:t>
      </w:r>
      <w:r>
        <w:rPr>
          <w:szCs w:val="24"/>
        </w:rPr>
        <w:t>–</w:t>
      </w:r>
      <w:r>
        <w:rPr>
          <w:rStyle w:val="biblpage"/>
          <w:szCs w:val="24"/>
        </w:rPr>
        <w:t>10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95558AD" w14:textId="2B26C240" w:rsidR="002F5370" w:rsidDel="00F022D2" w:rsidRDefault="002F5370" w:rsidP="00F022D2">
      <w:pPr>
        <w:pStyle w:val="RefTxReferenceText"/>
        <w:autoSpaceDE w:val="0"/>
        <w:autoSpaceDN w:val="0"/>
        <w:adjustRightInd w:val="0"/>
        <w:rPr>
          <w:del w:id="25" w:author="Andrew Spear" w:date="2015-02-02T11:10:00Z"/>
          <w:szCs w:val="24"/>
        </w:rPr>
        <w:pPrChange w:id="26" w:author="Andrew Spear" w:date="2015-02-02T11:10:00Z">
          <w:pPr>
            <w:pStyle w:val="RefTxReferenceText"/>
            <w:autoSpaceDE w:val="0"/>
            <w:autoSpaceDN w:val="0"/>
            <w:adjustRightInd w:val="0"/>
          </w:pPr>
        </w:pPrChange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Grenon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Pierre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Louis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Goldberg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4F61DF">
        <w:rPr>
          <w:szCs w:val="24"/>
        </w:rPr>
        <w:t>“</w:t>
      </w:r>
      <w:r>
        <w:rPr>
          <w:rStyle w:val="bibchaptertitle"/>
          <w:szCs w:val="24"/>
        </w:rPr>
        <w:t>Biodynamic Ontology: Applying BFO in the Biomedical Domain</w:t>
      </w:r>
      <w:r>
        <w:rPr>
          <w:szCs w:val="24"/>
        </w:rPr>
        <w:t>.</w:t>
      </w:r>
      <w:r w:rsidR="004F61DF">
        <w:rPr>
          <w:szCs w:val="24"/>
        </w:rPr>
        <w:t>”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In </w:t>
      </w:r>
      <w:r>
        <w:rPr>
          <w:rStyle w:val="bibbook"/>
          <w:szCs w:val="24"/>
        </w:rPr>
        <w:t>Ontologies in Medicine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D.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Pisanelli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20</w:t>
      </w:r>
      <w:r>
        <w:rPr>
          <w:szCs w:val="24"/>
        </w:rPr>
        <w:t>–</w:t>
      </w:r>
      <w:r>
        <w:rPr>
          <w:rStyle w:val="biblpage"/>
          <w:szCs w:val="24"/>
        </w:rPr>
        <w:t>38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Amsterdam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IOS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908D7B5" w14:textId="77777777" w:rsidR="00F022D2" w:rsidRDefault="00F022D2">
      <w:pPr>
        <w:pStyle w:val="RefTxReferenceText"/>
        <w:autoSpaceDE w:val="0"/>
        <w:autoSpaceDN w:val="0"/>
        <w:adjustRightInd w:val="0"/>
        <w:rPr>
          <w:ins w:id="27" w:author="Andrew Spear" w:date="2015-02-02T11:10:00Z"/>
          <w:szCs w:val="24"/>
        </w:rPr>
      </w:pPr>
    </w:p>
    <w:p w14:paraId="4253C92C" w14:textId="45DD76A5" w:rsidR="0062279B" w:rsidRPr="00B9537A" w:rsidRDefault="0062279B" w:rsidP="00F022D2">
      <w:pPr>
        <w:pStyle w:val="RefTxReferenceText"/>
        <w:autoSpaceDE w:val="0"/>
        <w:autoSpaceDN w:val="0"/>
        <w:adjustRightInd w:val="0"/>
        <w:rPr>
          <w:ins w:id="28" w:author="Andrew Spear" w:date="2015-02-02T10:46:00Z"/>
          <w:i/>
          <w:iCs/>
          <w:rPrChange w:id="29" w:author="Andrew Spear" w:date="2015-02-02T10:47:00Z">
            <w:rPr>
              <w:ins w:id="30" w:author="Andrew Spear" w:date="2015-02-02T10:46:00Z"/>
              <w:szCs w:val="24"/>
            </w:rPr>
          </w:rPrChange>
        </w:rPr>
      </w:pPr>
      <w:ins w:id="31" w:author="Andrew Spear" w:date="2015-02-02T10:46:00Z">
        <w:r>
          <w:t>Grobe, Susan J. “</w:t>
        </w:r>
        <w:r w:rsidRPr="00C16670">
          <w:t xml:space="preserve">ICNP </w:t>
        </w:r>
        <w:r>
          <w:t>V</w:t>
        </w:r>
        <w:r w:rsidRPr="00C16670">
          <w:t xml:space="preserve">ersion 1: </w:t>
        </w:r>
        <w:r>
          <w:t>I</w:t>
        </w:r>
        <w:r w:rsidRPr="00C16670">
          <w:t>nternational Classification for Nursing Practice</w:t>
        </w:r>
        <w:r>
          <w:t>—</w:t>
        </w:r>
        <w:r w:rsidRPr="00C16670">
          <w:t>A Unified Nursing Language System</w:t>
        </w:r>
        <w:r>
          <w:t xml:space="preserve">,” 2005. </w:t>
        </w:r>
      </w:ins>
      <w:ins w:id="32" w:author="Andrew Spear" w:date="2015-02-02T10:47:00Z">
        <w:r>
          <w:t>A</w:t>
        </w:r>
      </w:ins>
      <w:ins w:id="33" w:author="Andrew Spear" w:date="2015-02-02T10:46:00Z">
        <w:r>
          <w:t>ccessed August 30, 2014,</w:t>
        </w:r>
      </w:ins>
      <w:ins w:id="34" w:author="Andrew Spear" w:date="2015-02-02T10:47:00Z">
        <w:r>
          <w:t xml:space="preserve"> </w:t>
        </w:r>
      </w:ins>
      <w:ins w:id="35" w:author="Andrew Spear" w:date="2015-02-02T10:46:00Z">
        <w:r>
          <w:fldChar w:fldCharType="begin"/>
        </w:r>
        <w:r>
          <w:instrText xml:space="preserve"> HYPERLINK "http://www.nicecomputing.ch/nieurope/S%20Grobe%20ICNP.pdf" </w:instrText>
        </w:r>
        <w:r>
          <w:fldChar w:fldCharType="separate"/>
        </w:r>
        <w:r w:rsidRPr="00802E38">
          <w:rPr>
            <w:rStyle w:val="Hyperlink"/>
          </w:rPr>
          <w:t>www.nicecomputing.ch/nieurope/S%20Grobe%20</w:t>
        </w:r>
        <w:r w:rsidRPr="00802E38">
          <w:rPr>
            <w:rStyle w:val="Hyperlink"/>
            <w:bCs/>
          </w:rPr>
          <w:t>ICNP</w:t>
        </w:r>
        <w:r w:rsidRPr="00802E38">
          <w:rPr>
            <w:rStyle w:val="Hyperlink"/>
          </w:rPr>
          <w:t>.pdf</w:t>
        </w:r>
        <w:r>
          <w:rPr>
            <w:rStyle w:val="Hyperlink"/>
          </w:rPr>
          <w:fldChar w:fldCharType="end"/>
        </w:r>
        <w:r w:rsidRPr="00C16670">
          <w:rPr>
            <w:rStyle w:val="HTMLCite"/>
          </w:rPr>
          <w:t>.</w:t>
        </w:r>
      </w:ins>
    </w:p>
    <w:p w14:paraId="1A37A8BC" w14:textId="48698E6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_issn=\"1042-8143\""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_issn="1042-8143"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Gruber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Tom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A Translation Approach to Portable Ontologies.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Knowledge Acquisition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</w:t>
      </w:r>
      <w:r>
        <w:rPr>
          <w:szCs w:val="24"/>
        </w:rPr>
        <w:t>) (</w:t>
      </w:r>
      <w:r>
        <w:rPr>
          <w:rStyle w:val="bibyear"/>
          <w:szCs w:val="24"/>
        </w:rPr>
        <w:t>1992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199</w:t>
      </w:r>
      <w:r>
        <w:rPr>
          <w:szCs w:val="24"/>
        </w:rPr>
        <w:t>–</w:t>
      </w:r>
      <w:r>
        <w:rPr>
          <w:rStyle w:val="biblpage"/>
          <w:szCs w:val="24"/>
        </w:rPr>
        <w:t>220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450FD80" w14:textId="7952874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Gruber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Tom</w:t>
      </w:r>
      <w:r w:rsidR="00D87659">
        <w:rPr>
          <w:szCs w:val="24"/>
        </w:rPr>
        <w:t>.</w:t>
      </w:r>
      <w:proofErr w:type="gramEnd"/>
      <w:r w:rsidR="00D87659">
        <w:rPr>
          <w:szCs w:val="24"/>
        </w:rPr>
        <w:t xml:space="preserve"> “What I</w:t>
      </w:r>
      <w:r w:rsidR="00D10D16">
        <w:rPr>
          <w:szCs w:val="24"/>
        </w:rPr>
        <w:t>s a</w:t>
      </w:r>
      <w:r>
        <w:rPr>
          <w:szCs w:val="24"/>
        </w:rPr>
        <w:t xml:space="preserve">n Ontology?” </w:t>
      </w:r>
      <w:r w:rsidR="00A41781">
        <w:rPr>
          <w:rStyle w:val="bibyear"/>
          <w:szCs w:val="24"/>
        </w:rPr>
        <w:t>1992</w:t>
      </w:r>
      <w:r w:rsidR="00A41781">
        <w:rPr>
          <w:szCs w:val="24"/>
        </w:rPr>
        <w:t xml:space="preserve">. </w:t>
      </w:r>
      <w:r w:rsidR="00DD224C" w:rsidRPr="00DD224C">
        <w:rPr>
          <w:szCs w:val="24"/>
        </w:rPr>
        <w:t>Accessed September 1, 2014</w:t>
      </w:r>
      <w:r w:rsidR="00DD224C">
        <w:rPr>
          <w:szCs w:val="24"/>
        </w:rPr>
        <w:t xml:space="preserve">. </w:t>
      </w:r>
      <w:r>
        <w:rPr>
          <w:rStyle w:val="biburl"/>
          <w:szCs w:val="24"/>
        </w:rPr>
        <w:t>http://www-</w:t>
      </w:r>
      <w:hyperlink r:id="rId14" w:history="1">
        <w:r w:rsidRPr="00E96574">
          <w:rPr>
            <w:rStyle w:val="Hyperlink"/>
            <w:szCs w:val="24"/>
            <w:shd w:val="clear" w:color="auto" w:fill="CCFF66"/>
          </w:rPr>
          <w:t>ksl.stanford.edu/kst/what-is-an-ontology.html</w:t>
        </w:r>
      </w:hyperlink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121A031A" w14:textId="2E71223B" w:rsidR="002F5370" w:rsidRDefault="00D10D16" w:rsidP="00D10D16">
      <w:pPr>
        <w:pStyle w:val="RefTxReferenceText"/>
        <w:widowControl w:val="0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 w:rsidR="002F5370">
        <w:rPr>
          <w:rStyle w:val="bibsurname"/>
          <w:szCs w:val="24"/>
        </w:rPr>
        <w:t>Guarino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Nicola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Avoiding IS-A Overloading: The Role of Identity Conditions in Ontology Design</w:t>
      </w:r>
      <w:r w:rsidR="002F5370">
        <w:rPr>
          <w:szCs w:val="24"/>
        </w:rPr>
        <w:t xml:space="preserve">.” In </w:t>
      </w:r>
      <w:r w:rsidR="002F5370" w:rsidRPr="00EC6930">
        <w:rPr>
          <w:rStyle w:val="bibbook"/>
        </w:rPr>
        <w:t>International Conference on Spatial Information Theory: Cognitive and Computational Foundations of Geographic Information Science, Proceedings</w:t>
      </w:r>
      <w:r w:rsidR="002F5370" w:rsidRPr="00D10D16">
        <w:rPr>
          <w:szCs w:val="24"/>
        </w:rPr>
        <w:t>,</w:t>
      </w:r>
      <w:r w:rsidR="002F5370">
        <w:rPr>
          <w:szCs w:val="24"/>
        </w:rPr>
        <w:t xml:space="preserve"> </w:t>
      </w:r>
      <w:r w:rsidR="002F5370" w:rsidRPr="00EC6930">
        <w:rPr>
          <w:rStyle w:val="bibfpage"/>
        </w:rPr>
        <w:t>221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234</w:t>
      </w:r>
      <w:r>
        <w:rPr>
          <w:szCs w:val="24"/>
        </w:rPr>
        <w:t>.</w:t>
      </w:r>
      <w:r w:rsidR="002F5370">
        <w:rPr>
          <w:szCs w:val="24"/>
        </w:rPr>
        <w:t xml:space="preserve"> </w:t>
      </w:r>
      <w:r w:rsidR="00D90046">
        <w:rPr>
          <w:rStyle w:val="biblocation"/>
        </w:rPr>
        <w:t>London</w:t>
      </w:r>
      <w:r w:rsidR="00D90046">
        <w:rPr>
          <w:szCs w:val="24"/>
        </w:rPr>
        <w:t xml:space="preserve">: </w:t>
      </w:r>
      <w:r w:rsidR="00D90046">
        <w:rPr>
          <w:rStyle w:val="bibpublisher"/>
        </w:rPr>
        <w:t>Elsevier</w:t>
      </w:r>
      <w:r>
        <w:rPr>
          <w:szCs w:val="24"/>
        </w:rPr>
        <w:t xml:space="preserve">, </w:t>
      </w:r>
      <w:r w:rsidR="002F5370">
        <w:rPr>
          <w:rStyle w:val="bibyear"/>
          <w:szCs w:val="24"/>
        </w:rPr>
        <w:t>1999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AF5A9A1" w14:textId="02E4C85C" w:rsidR="002F5370" w:rsidRDefault="00D10D16" w:rsidP="00D10D16">
      <w:pPr>
        <w:pStyle w:val="RefTxReferenceText"/>
        <w:widowControl w:val="0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 w:rsidR="002F5370">
        <w:rPr>
          <w:rStyle w:val="bibsurname"/>
          <w:szCs w:val="24"/>
        </w:rPr>
        <w:t>Guarino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Nicola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 xml:space="preserve">Some Ontological Principles for Designing Upper Level Lexical </w:t>
      </w:r>
      <w:r w:rsidR="002F5370" w:rsidRPr="00EC6930">
        <w:rPr>
          <w:rStyle w:val="bibchaptertitle"/>
        </w:rPr>
        <w:lastRenderedPageBreak/>
        <w:t>Resources</w:t>
      </w:r>
      <w:r w:rsidR="002F5370">
        <w:rPr>
          <w:szCs w:val="24"/>
        </w:rPr>
        <w:t xml:space="preserve">.” </w:t>
      </w:r>
      <w:proofErr w:type="gramStart"/>
      <w:r w:rsidR="002F5370">
        <w:rPr>
          <w:szCs w:val="24"/>
        </w:rPr>
        <w:t xml:space="preserve">In </w:t>
      </w:r>
      <w:r w:rsidR="002F5370" w:rsidRPr="00EC6930">
        <w:rPr>
          <w:rStyle w:val="bibbook"/>
        </w:rPr>
        <w:t>Proceedings of the First International Conference on Language Resources and Evaluation</w:t>
      </w:r>
      <w:r>
        <w:rPr>
          <w:szCs w:val="24"/>
        </w:rPr>
        <w:t xml:space="preserve">, </w:t>
      </w:r>
      <w:r w:rsidR="00C86D85">
        <w:rPr>
          <w:szCs w:val="24"/>
        </w:rPr>
        <w:t xml:space="preserve">ed. </w:t>
      </w:r>
      <w:r w:rsidR="00C86D85" w:rsidRPr="001B0279">
        <w:rPr>
          <w:rStyle w:val="bibed-fname"/>
        </w:rPr>
        <w:t>Nicola</w:t>
      </w:r>
      <w:r w:rsidR="00C86D85">
        <w:rPr>
          <w:szCs w:val="24"/>
        </w:rPr>
        <w:t xml:space="preserve"> </w:t>
      </w:r>
      <w:proofErr w:type="spellStart"/>
      <w:r w:rsidR="00C86D85" w:rsidRPr="001B0279">
        <w:rPr>
          <w:rStyle w:val="bibed-surname"/>
        </w:rPr>
        <w:t>Guarino</w:t>
      </w:r>
      <w:proofErr w:type="spellEnd"/>
      <w:r w:rsidR="00C86D85">
        <w:rPr>
          <w:szCs w:val="24"/>
        </w:rPr>
        <w:t xml:space="preserve">, </w:t>
      </w:r>
      <w:r w:rsidR="002F5370" w:rsidRPr="007036B6">
        <w:rPr>
          <w:rStyle w:val="bibfpage"/>
        </w:rPr>
        <w:t>527</w:t>
      </w:r>
      <w:r w:rsidR="002F5370">
        <w:rPr>
          <w:szCs w:val="24"/>
        </w:rPr>
        <w:t>–</w:t>
      </w:r>
      <w:r w:rsidR="002F5370" w:rsidRPr="007036B6">
        <w:rPr>
          <w:rStyle w:val="biblpage"/>
        </w:rPr>
        <w:t>534</w:t>
      </w:r>
      <w:r w:rsidR="002F5370">
        <w:rPr>
          <w:szCs w:val="24"/>
        </w:rPr>
        <w:t>.</w:t>
      </w:r>
      <w:proofErr w:type="gramEnd"/>
      <w:r w:rsidR="00D87659">
        <w:rPr>
          <w:szCs w:val="24"/>
        </w:rPr>
        <w:t xml:space="preserve"> </w:t>
      </w:r>
      <w:r w:rsidR="00091A43">
        <w:rPr>
          <w:rStyle w:val="biblocation"/>
        </w:rPr>
        <w:t>London</w:t>
      </w:r>
      <w:r w:rsidR="00091A43">
        <w:rPr>
          <w:szCs w:val="24"/>
        </w:rPr>
        <w:t xml:space="preserve">: </w:t>
      </w:r>
      <w:r w:rsidR="00091A43">
        <w:rPr>
          <w:rStyle w:val="bibpublisher"/>
        </w:rPr>
        <w:t>Elsevier</w:t>
      </w:r>
      <w:r w:rsidR="00D87659">
        <w:rPr>
          <w:szCs w:val="24"/>
        </w:rPr>
        <w:t xml:space="preserve">, </w:t>
      </w:r>
      <w:r w:rsidR="00D87659">
        <w:rPr>
          <w:rStyle w:val="bibyear"/>
          <w:szCs w:val="24"/>
        </w:rPr>
        <w:t>1998</w:t>
      </w:r>
      <w:r w:rsidR="00D87659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D794D46" w14:textId="1DE71D0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Haemmerli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Marion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D87659">
        <w:rPr>
          <w:rStyle w:val="bibchaptertitle"/>
        </w:rPr>
        <w:t>Add</w:t>
      </w:r>
      <w:r w:rsidR="00D87659" w:rsidRPr="00D87659">
        <w:rPr>
          <w:rStyle w:val="bibchaptertitle"/>
        </w:rPr>
        <w:t xml:space="preserve">ing Convexity to </w:t>
      </w:r>
      <w:proofErr w:type="spellStart"/>
      <w:r w:rsidR="00D87659" w:rsidRPr="00D87659">
        <w:rPr>
          <w:rStyle w:val="bibchaptertitle"/>
        </w:rPr>
        <w:t>Mereotopology</w:t>
      </w:r>
      <w:proofErr w:type="spellEnd"/>
      <w:r w:rsidR="00D87659">
        <w:rPr>
          <w:szCs w:val="24"/>
        </w:rPr>
        <w:t xml:space="preserve">.” </w:t>
      </w:r>
      <w:proofErr w:type="gramStart"/>
      <w:r w:rsidR="00D87659">
        <w:rPr>
          <w:szCs w:val="24"/>
        </w:rPr>
        <w:t>I</w:t>
      </w:r>
      <w:r>
        <w:rPr>
          <w:szCs w:val="24"/>
        </w:rPr>
        <w:t xml:space="preserve">n </w:t>
      </w:r>
      <w:r w:rsidRPr="00D87659">
        <w:rPr>
          <w:rStyle w:val="bibbook"/>
        </w:rPr>
        <w:t>Formal Ontology in Information Systems</w:t>
      </w:r>
      <w:r w:rsidR="00C86D85">
        <w:rPr>
          <w:szCs w:val="24"/>
        </w:rPr>
        <w:t>, e</w:t>
      </w:r>
      <w:r w:rsidR="00DD224C">
        <w:rPr>
          <w:szCs w:val="24"/>
        </w:rPr>
        <w:t xml:space="preserve">d. </w:t>
      </w:r>
      <w:proofErr w:type="spellStart"/>
      <w:r w:rsidR="00DD224C" w:rsidRPr="001B0279">
        <w:rPr>
          <w:rStyle w:val="bibed-fname"/>
        </w:rPr>
        <w:t>Achille</w:t>
      </w:r>
      <w:proofErr w:type="spellEnd"/>
      <w:r w:rsidR="00DD224C" w:rsidRPr="001B0279">
        <w:rPr>
          <w:rStyle w:val="bibed-fname"/>
        </w:rPr>
        <w:t xml:space="preserve"> </w:t>
      </w:r>
      <w:proofErr w:type="spellStart"/>
      <w:r w:rsidR="00DD224C" w:rsidRPr="001B0279">
        <w:rPr>
          <w:rStyle w:val="bibed-surname"/>
        </w:rPr>
        <w:t>Varzi</w:t>
      </w:r>
      <w:proofErr w:type="spellEnd"/>
      <w:r w:rsidR="00C86D85">
        <w:rPr>
          <w:szCs w:val="24"/>
        </w:rPr>
        <w:t xml:space="preserve">, </w:t>
      </w:r>
      <w:r w:rsidR="00D87659" w:rsidRPr="007036B6">
        <w:rPr>
          <w:rStyle w:val="bibfpage"/>
        </w:rPr>
        <w:t>65</w:t>
      </w:r>
      <w:r w:rsidR="00D87659">
        <w:rPr>
          <w:szCs w:val="24"/>
        </w:rPr>
        <w:t>–</w:t>
      </w:r>
      <w:r w:rsidR="00D87659" w:rsidRPr="007036B6">
        <w:rPr>
          <w:rStyle w:val="biblpage"/>
        </w:rPr>
        <w:t>78</w:t>
      </w:r>
      <w:r w:rsidR="00D87659"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D87659">
        <w:rPr>
          <w:rStyle w:val="biblocation"/>
        </w:rPr>
        <w:t>Amsterdam</w:t>
      </w:r>
      <w:r>
        <w:rPr>
          <w:szCs w:val="24"/>
        </w:rPr>
        <w:t xml:space="preserve">: </w:t>
      </w:r>
      <w:r w:rsidRPr="00D87659">
        <w:rPr>
          <w:rStyle w:val="bibpublisher"/>
        </w:rPr>
        <w:t>IOS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2014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1962A5C" w14:textId="610797C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Hankinson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R.</w:t>
      </w:r>
      <w:r>
        <w:rPr>
          <w:szCs w:val="24"/>
        </w:rPr>
        <w:t xml:space="preserve"> </w:t>
      </w:r>
      <w:r w:rsidR="00D87659">
        <w:rPr>
          <w:szCs w:val="24"/>
        </w:rPr>
        <w:t>“</w:t>
      </w:r>
      <w:r>
        <w:rPr>
          <w:rStyle w:val="bibchaptertitle"/>
          <w:szCs w:val="24"/>
        </w:rPr>
        <w:t>Science</w:t>
      </w:r>
      <w:r w:rsidR="00D87659">
        <w:rPr>
          <w:szCs w:val="24"/>
        </w:rPr>
        <w:t xml:space="preserve">.” </w:t>
      </w:r>
      <w:proofErr w:type="gramStart"/>
      <w:r>
        <w:rPr>
          <w:szCs w:val="24"/>
        </w:rPr>
        <w:t xml:space="preserve">In </w:t>
      </w:r>
      <w:r>
        <w:rPr>
          <w:rStyle w:val="bibbook"/>
          <w:szCs w:val="24"/>
        </w:rPr>
        <w:t>The Cambridge Companion to Aristotle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Jonathan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Barnes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140</w:t>
      </w:r>
      <w:r>
        <w:rPr>
          <w:szCs w:val="24"/>
        </w:rPr>
        <w:t>–</w:t>
      </w:r>
      <w:r>
        <w:rPr>
          <w:rStyle w:val="biblpage"/>
          <w:szCs w:val="24"/>
        </w:rPr>
        <w:t>167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Cambridge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Cambridge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8E3BA2D" w14:textId="2B39E01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szCs w:val="24"/>
        </w:rPr>
        <w:t>Health informatics</w:t>
      </w:r>
      <w:r w:rsidR="00BA74B4">
        <w:rPr>
          <w:szCs w:val="24"/>
        </w:rPr>
        <w:t>.</w:t>
      </w:r>
      <w:proofErr w:type="gramEnd"/>
      <w:r w:rsidR="00BA74B4">
        <w:rPr>
          <w:szCs w:val="24"/>
        </w:rPr>
        <w:t xml:space="preserve"> </w:t>
      </w:r>
      <w:proofErr w:type="gramStart"/>
      <w:r>
        <w:rPr>
          <w:szCs w:val="24"/>
        </w:rPr>
        <w:t>L7 version 3</w:t>
      </w:r>
      <w:r w:rsidR="00BA74B4">
        <w:rPr>
          <w:szCs w:val="24"/>
        </w:rPr>
        <w:t>.</w:t>
      </w:r>
      <w:proofErr w:type="gramEnd"/>
      <w:r w:rsidR="00BA74B4">
        <w:rPr>
          <w:szCs w:val="24"/>
        </w:rPr>
        <w:t xml:space="preserve"> </w:t>
      </w:r>
      <w:proofErr w:type="gramStart"/>
      <w:r>
        <w:rPr>
          <w:szCs w:val="24"/>
        </w:rPr>
        <w:t xml:space="preserve">Reference </w:t>
      </w:r>
      <w:r w:rsidR="003221F3">
        <w:rPr>
          <w:szCs w:val="24"/>
        </w:rPr>
        <w:t>Information M</w:t>
      </w:r>
      <w:r>
        <w:rPr>
          <w:szCs w:val="24"/>
        </w:rPr>
        <w:t>odel</w:t>
      </w:r>
      <w:r w:rsidR="00BA74B4">
        <w:rPr>
          <w:szCs w:val="24"/>
        </w:rPr>
        <w:t>.</w:t>
      </w:r>
      <w:proofErr w:type="gramEnd"/>
      <w:r w:rsidR="00BA74B4">
        <w:rPr>
          <w:szCs w:val="24"/>
        </w:rPr>
        <w:t xml:space="preserve"> </w:t>
      </w:r>
      <w:r>
        <w:rPr>
          <w:szCs w:val="24"/>
        </w:rPr>
        <w:t>Release 4</w:t>
      </w:r>
      <w:r w:rsidR="00BA74B4">
        <w:rPr>
          <w:szCs w:val="24"/>
        </w:rPr>
        <w:t>.</w:t>
      </w:r>
      <w:r>
        <w:rPr>
          <w:szCs w:val="24"/>
        </w:rPr>
        <w:t xml:space="preserve"> Document</w:t>
      </w:r>
      <w:r w:rsidR="00BA74B4">
        <w:rPr>
          <w:szCs w:val="24"/>
        </w:rPr>
        <w:t xml:space="preserve"> </w:t>
      </w:r>
      <w:r>
        <w:rPr>
          <w:szCs w:val="24"/>
        </w:rPr>
        <w:t>ISO/HL7 21731:</w:t>
      </w:r>
      <w:r w:rsidRPr="00D87659">
        <w:t>2011</w:t>
      </w:r>
      <w:r>
        <w:rPr>
          <w:szCs w:val="24"/>
        </w:rPr>
        <w:t xml:space="preserve">(E). </w:t>
      </w:r>
      <w:r w:rsidR="00D87659" w:rsidRPr="00D87659">
        <w:rPr>
          <w:rStyle w:val="bibyear"/>
        </w:rPr>
        <w:t>2011</w:t>
      </w:r>
      <w:r w:rsidR="00D87659">
        <w:rPr>
          <w:szCs w:val="24"/>
        </w:rPr>
        <w:t xml:space="preserve">. </w:t>
      </w:r>
      <w:r w:rsidR="00DD224C" w:rsidRPr="00DD224C">
        <w:rPr>
          <w:szCs w:val="24"/>
        </w:rPr>
        <w:t>Accessed September 1, 2014</w:t>
      </w:r>
      <w:r w:rsidR="00A41781">
        <w:rPr>
          <w:szCs w:val="24"/>
        </w:rPr>
        <w:t xml:space="preserve">. </w:t>
      </w:r>
      <w:r>
        <w:rPr>
          <w:rStyle w:val="biburl"/>
          <w:szCs w:val="24"/>
        </w:rPr>
        <w:t>http://www.hl7.org/index.cfm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536A3760" w14:textId="749206D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Hennig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Boris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proofErr w:type="spellStart"/>
      <w:r>
        <w:rPr>
          <w:rStyle w:val="bibchaptertitle"/>
          <w:szCs w:val="24"/>
        </w:rPr>
        <w:t>Occurrents</w:t>
      </w:r>
      <w:proofErr w:type="spellEnd"/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255</w:t>
      </w:r>
      <w:r>
        <w:rPr>
          <w:szCs w:val="24"/>
        </w:rPr>
        <w:t>–</w:t>
      </w:r>
      <w:r>
        <w:rPr>
          <w:rStyle w:val="biblpage"/>
          <w:szCs w:val="24"/>
        </w:rPr>
        <w:t>284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CDB39D0" w14:textId="48117B3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Hennig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Boris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 w:rsidR="00C95E9D">
        <w:rPr>
          <w:rStyle w:val="bibchaptertitle"/>
          <w:szCs w:val="24"/>
        </w:rPr>
        <w:t>What I</w:t>
      </w:r>
      <w:r>
        <w:rPr>
          <w:rStyle w:val="bibchaptertitle"/>
          <w:szCs w:val="24"/>
        </w:rPr>
        <w:t>s Formal Ontology?</w:t>
      </w:r>
      <w:r w:rsidR="00C95E9D" w:rsidRPr="00C95E9D"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39</w:t>
      </w:r>
      <w:r>
        <w:rPr>
          <w:szCs w:val="24"/>
        </w:rPr>
        <w:t>–</w:t>
      </w:r>
      <w:r>
        <w:rPr>
          <w:rStyle w:val="biblpage"/>
          <w:szCs w:val="24"/>
        </w:rPr>
        <w:t>56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145B587" w14:textId="547E357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_issn=\"1471-2105\""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_issn="1471-2105"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Hill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David P.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Monica S.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McAndrews</w:t>
      </w:r>
      <w:proofErr w:type="spellEnd"/>
      <w:r>
        <w:rPr>
          <w:rStyle w:val="bibsurname"/>
          <w:szCs w:val="24"/>
        </w:rPr>
        <w:t>-Hill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Judith A.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Blake</w:t>
      </w:r>
      <w:r>
        <w:rPr>
          <w:szCs w:val="24"/>
        </w:rPr>
        <w:t>. “</w:t>
      </w:r>
      <w:r>
        <w:rPr>
          <w:rStyle w:val="bibarticle"/>
          <w:szCs w:val="24"/>
        </w:rPr>
        <w:t xml:space="preserve">Gene Ontology Annotations: What </w:t>
      </w:r>
      <w:r w:rsidR="006C088C">
        <w:rPr>
          <w:rStyle w:val="bibarticle"/>
          <w:szCs w:val="24"/>
        </w:rPr>
        <w:t>T</w:t>
      </w:r>
      <w:r>
        <w:rPr>
          <w:rStyle w:val="bibarticle"/>
          <w:szCs w:val="24"/>
        </w:rPr>
        <w:t xml:space="preserve">hey Mean and Where </w:t>
      </w:r>
      <w:r w:rsidR="006C088C">
        <w:rPr>
          <w:rStyle w:val="bibarticle"/>
          <w:szCs w:val="24"/>
        </w:rPr>
        <w:t>T</w:t>
      </w:r>
      <w:r>
        <w:rPr>
          <w:rStyle w:val="bibarticle"/>
          <w:szCs w:val="24"/>
        </w:rPr>
        <w:t>hey Come From.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BMC Bioinformatics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9</w:t>
      </w:r>
      <w:r>
        <w:rPr>
          <w:szCs w:val="24"/>
        </w:rPr>
        <w:t xml:space="preserve"> (</w:t>
      </w:r>
      <w:r>
        <w:rPr>
          <w:rStyle w:val="bibsuppl"/>
          <w:szCs w:val="24"/>
        </w:rPr>
        <w:t>suppl. 5</w:t>
      </w:r>
      <w:r>
        <w:rPr>
          <w:szCs w:val="24"/>
        </w:rPr>
        <w:t>) (</w:t>
      </w:r>
      <w:r>
        <w:rPr>
          <w:rStyle w:val="bibyear"/>
          <w:szCs w:val="24"/>
        </w:rPr>
        <w:t>2008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S2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A51FB80" w14:textId="0A3C3B6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Hitzler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Pascal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Markus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Krötzsch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Sebastian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Rudolph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Foundations of Semantic Web Technologies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Boca Raton, FL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Chapman &amp; Hall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62A0FED" w14:textId="4BFC871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ed-surname"/>
          <w:szCs w:val="24"/>
        </w:rPr>
        <w:t>Hobbs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J. R.</w:t>
      </w:r>
      <w:r>
        <w:rPr>
          <w:szCs w:val="24"/>
        </w:rPr>
        <w:t xml:space="preserve">, and </w:t>
      </w:r>
      <w:r>
        <w:rPr>
          <w:rStyle w:val="bibed-fname"/>
          <w:szCs w:val="24"/>
        </w:rPr>
        <w:t>R. C.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Moore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eds</w:t>
      </w:r>
      <w:proofErr w:type="gramEnd"/>
      <w:r>
        <w:rPr>
          <w:szCs w:val="24"/>
        </w:rPr>
        <w:t xml:space="preserve">. </w:t>
      </w:r>
      <w:proofErr w:type="gramStart"/>
      <w:r>
        <w:rPr>
          <w:rStyle w:val="bibbook"/>
          <w:szCs w:val="24"/>
        </w:rPr>
        <w:t>Formal Theories of the Common-Sense World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 xml:space="preserve">Norwood, </w:t>
      </w:r>
      <w:r w:rsidR="00055C3F">
        <w:rPr>
          <w:rStyle w:val="biblocation"/>
          <w:szCs w:val="24"/>
        </w:rPr>
        <w:t>NJ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Ablex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1985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commentRangeStart w:id="36"/>
    <w:p w14:paraId="5FC5CD0A" w14:textId="06802780" w:rsidR="00467EDF" w:rsidRDefault="00467EDF">
      <w:pPr>
        <w:pStyle w:val="RefTxReferenceText"/>
        <w:autoSpaceDE w:val="0"/>
        <w:autoSpaceDN w:val="0"/>
        <w:adjustRightInd w:val="0"/>
        <w:rPr>
          <w:szCs w:val="24"/>
        </w:rPr>
      </w:pPr>
      <w:r w:rsidRPr="008E150E">
        <w:rPr>
          <w:szCs w:val="24"/>
        </w:rPr>
        <w:lastRenderedPageBreak/>
        <w:fldChar w:fldCharType="begin"/>
      </w:r>
      <w:r w:rsidRPr="008E150E">
        <w:rPr>
          <w:szCs w:val="24"/>
        </w:rPr>
        <w:instrText xml:space="preserve"> HYPERLINK "http://en.wikipedia.org/wiki/Wilfrid_Hodges" \o "Wilfrid Hodges" </w:instrText>
      </w:r>
      <w:r w:rsidRPr="008E150E">
        <w:rPr>
          <w:szCs w:val="24"/>
        </w:rPr>
        <w:fldChar w:fldCharType="separate"/>
      </w:r>
      <w:r w:rsidRPr="008E150E">
        <w:rPr>
          <w:szCs w:val="24"/>
        </w:rPr>
        <w:t xml:space="preserve">Hodges, </w:t>
      </w:r>
      <w:proofErr w:type="spellStart"/>
      <w:r w:rsidRPr="008E150E">
        <w:rPr>
          <w:szCs w:val="24"/>
        </w:rPr>
        <w:t>Wilfrid</w:t>
      </w:r>
      <w:proofErr w:type="spellEnd"/>
      <w:r w:rsidRPr="008E150E">
        <w:rPr>
          <w:szCs w:val="24"/>
        </w:rPr>
        <w:fldChar w:fldCharType="end"/>
      </w:r>
      <w:commentRangeEnd w:id="36"/>
      <w:r w:rsidR="00DD6FB9">
        <w:rPr>
          <w:rStyle w:val="CommentReference"/>
        </w:rPr>
        <w:commentReference w:id="36"/>
      </w:r>
      <w:r w:rsidRPr="008E150E">
        <w:rPr>
          <w:szCs w:val="24"/>
        </w:rPr>
        <w:t xml:space="preserve">. </w:t>
      </w:r>
      <w:r w:rsidR="00DD6FB9">
        <w:rPr>
          <w:szCs w:val="24"/>
        </w:rPr>
        <w:t>“</w:t>
      </w:r>
      <w:r w:rsidRPr="001B0279">
        <w:rPr>
          <w:rStyle w:val="bibchaptertitle"/>
        </w:rPr>
        <w:t>Classical Logic I: First Order Logic</w:t>
      </w:r>
      <w:r w:rsidR="00DD6FB9">
        <w:rPr>
          <w:szCs w:val="24"/>
        </w:rPr>
        <w:t>.”</w:t>
      </w:r>
      <w:r w:rsidRPr="008E150E">
        <w:rPr>
          <w:szCs w:val="24"/>
        </w:rPr>
        <w:t xml:space="preserve"> </w:t>
      </w:r>
      <w:r w:rsidR="00DD6FB9">
        <w:rPr>
          <w:szCs w:val="24"/>
        </w:rPr>
        <w:t>I</w:t>
      </w:r>
      <w:r w:rsidRPr="008E150E">
        <w:rPr>
          <w:szCs w:val="24"/>
        </w:rPr>
        <w:t xml:space="preserve">n </w:t>
      </w:r>
      <w:r w:rsidRPr="001B0279">
        <w:rPr>
          <w:rStyle w:val="bibbook"/>
        </w:rPr>
        <w:t>The Blackwell Guide to Philosophical Logic</w:t>
      </w:r>
      <w:r w:rsidRPr="008E150E">
        <w:rPr>
          <w:szCs w:val="24"/>
        </w:rPr>
        <w:t xml:space="preserve">, </w:t>
      </w:r>
      <w:r w:rsidR="00DD6FB9">
        <w:rPr>
          <w:szCs w:val="24"/>
        </w:rPr>
        <w:t xml:space="preserve">ed. </w:t>
      </w:r>
      <w:r w:rsidR="00DD6FB9" w:rsidRPr="001B0279">
        <w:rPr>
          <w:rStyle w:val="bibed-fname"/>
        </w:rPr>
        <w:t>Lou</w:t>
      </w:r>
      <w:r w:rsidR="00DD6FB9">
        <w:rPr>
          <w:szCs w:val="24"/>
        </w:rPr>
        <w:t xml:space="preserve"> </w:t>
      </w:r>
      <w:r w:rsidR="00DD6FB9" w:rsidRPr="001B0279">
        <w:rPr>
          <w:rStyle w:val="bibed-surname"/>
        </w:rPr>
        <w:t>Goble</w:t>
      </w:r>
      <w:r w:rsidR="00DD6FB9">
        <w:rPr>
          <w:szCs w:val="24"/>
        </w:rPr>
        <w:t xml:space="preserve">, </w:t>
      </w:r>
      <w:commentRangeStart w:id="37"/>
      <w:del w:id="38" w:author="Andrew Spear" w:date="2015-02-02T11:02:00Z">
        <w:r w:rsidR="00DD6FB9" w:rsidRPr="001B0279" w:rsidDel="007E0DD4">
          <w:rPr>
            <w:rStyle w:val="bibfpage"/>
          </w:rPr>
          <w:delText>000</w:delText>
        </w:r>
      </w:del>
      <w:ins w:id="39" w:author="Andrew Spear" w:date="2015-02-02T11:02:00Z">
        <w:r w:rsidR="007E0DD4">
          <w:rPr>
            <w:rStyle w:val="bibfpage"/>
          </w:rPr>
          <w:t>9</w:t>
        </w:r>
      </w:ins>
      <w:r w:rsidR="00DD6FB9">
        <w:rPr>
          <w:szCs w:val="24"/>
        </w:rPr>
        <w:t>–</w:t>
      </w:r>
      <w:ins w:id="40" w:author="Andrew Spear" w:date="2015-02-02T11:02:00Z">
        <w:r w:rsidR="007E0DD4">
          <w:rPr>
            <w:rStyle w:val="biblpage"/>
          </w:rPr>
          <w:t>32</w:t>
        </w:r>
      </w:ins>
      <w:del w:id="41" w:author="Andrew Spear" w:date="2015-02-02T11:02:00Z">
        <w:r w:rsidR="00DD6FB9" w:rsidRPr="001B0279" w:rsidDel="007E0DD4">
          <w:rPr>
            <w:rStyle w:val="biblpage"/>
          </w:rPr>
          <w:delText>000</w:delText>
        </w:r>
        <w:commentRangeEnd w:id="37"/>
        <w:r w:rsidR="00DD6FB9" w:rsidRPr="001B0279" w:rsidDel="007E0DD4">
          <w:rPr>
            <w:rStyle w:val="biblpage"/>
            <w:b/>
            <w:szCs w:val="24"/>
          </w:rPr>
          <w:commentReference w:id="37"/>
        </w:r>
        <w:r w:rsidR="00DD6FB9" w:rsidDel="007E0DD4">
          <w:rPr>
            <w:szCs w:val="24"/>
          </w:rPr>
          <w:delText>.</w:delText>
        </w:r>
      </w:del>
      <w:r w:rsidR="00DD6FB9">
        <w:rPr>
          <w:szCs w:val="24"/>
        </w:rPr>
        <w:t xml:space="preserve"> </w:t>
      </w:r>
      <w:r w:rsidRPr="001B0279">
        <w:rPr>
          <w:rStyle w:val="biblocation"/>
        </w:rPr>
        <w:t>Oxford</w:t>
      </w:r>
      <w:r w:rsidRPr="008E150E">
        <w:rPr>
          <w:szCs w:val="24"/>
        </w:rPr>
        <w:t xml:space="preserve">: </w:t>
      </w:r>
      <w:r w:rsidRPr="001B0279">
        <w:rPr>
          <w:rStyle w:val="bibpublisher"/>
        </w:rPr>
        <w:t>Blackwell</w:t>
      </w:r>
      <w:r w:rsidRPr="008E150E">
        <w:rPr>
          <w:szCs w:val="24"/>
        </w:rPr>
        <w:t xml:space="preserve">, </w:t>
      </w:r>
      <w:r w:rsidRPr="001B0279">
        <w:rPr>
          <w:rStyle w:val="bibyear"/>
        </w:rPr>
        <w:t>2001</w:t>
      </w:r>
      <w:r w:rsidRPr="008E150E">
        <w:rPr>
          <w:szCs w:val="24"/>
        </w:rPr>
        <w:t>.</w:t>
      </w:r>
    </w:p>
    <w:p w14:paraId="26B1DA4E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_issn=\"0001-0782\""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_issn="0001-0782"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Horrocks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Ian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Ontologies and the Semantic Web.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Communications of the ACM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51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12</w:t>
      </w:r>
      <w:r>
        <w:rPr>
          <w:szCs w:val="24"/>
        </w:rPr>
        <w:t>) (</w:t>
      </w:r>
      <w:r>
        <w:rPr>
          <w:rStyle w:val="bibyear"/>
          <w:szCs w:val="24"/>
        </w:rPr>
        <w:t>2008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58</w:t>
      </w:r>
      <w:r>
        <w:rPr>
          <w:szCs w:val="24"/>
        </w:rPr>
        <w:t>–</w:t>
      </w:r>
      <w:r>
        <w:rPr>
          <w:rStyle w:val="biblpage"/>
          <w:szCs w:val="24"/>
        </w:rPr>
        <w:t>67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010A8B2" w14:textId="45108D7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Horrocks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Ian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Patel-Schneider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Deborah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McGuinness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Christopher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Welty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Ontology Languages for the Semantic Web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The Description Logic Handbook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Franz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Baader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Diego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Calvanese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Deborah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McGuinness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Daniele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Nardi</w:t>
      </w:r>
      <w:proofErr w:type="spellEnd"/>
      <w:r>
        <w:rPr>
          <w:szCs w:val="24"/>
        </w:rPr>
        <w:t xml:space="preserve">, and </w:t>
      </w:r>
      <w:r>
        <w:rPr>
          <w:rStyle w:val="bibed-fname"/>
          <w:szCs w:val="24"/>
        </w:rPr>
        <w:t>Peter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Patel-Schneider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458</w:t>
      </w:r>
      <w:r>
        <w:rPr>
          <w:szCs w:val="24"/>
        </w:rPr>
        <w:t>–</w:t>
      </w:r>
      <w:r>
        <w:rPr>
          <w:rStyle w:val="biblpage"/>
          <w:szCs w:val="24"/>
        </w:rPr>
        <w:t>486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Cambridge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Cambridge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6A247DA4" w14:textId="32C8963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_issn=\"0039-7989\""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_issn="0039-7989"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Hull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David L.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Are Species Really Individuals?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Systematic Zoology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25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1976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174</w:t>
      </w:r>
      <w:r>
        <w:rPr>
          <w:szCs w:val="24"/>
        </w:rPr>
        <w:t>–</w:t>
      </w:r>
      <w:r>
        <w:rPr>
          <w:rStyle w:val="biblpage"/>
          <w:szCs w:val="24"/>
        </w:rPr>
        <w:t>191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4F4F9A3" w14:textId="0D5A2E6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Ingarden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Roman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The Literary Work of Art</w:t>
      </w:r>
      <w:r w:rsidRPr="00EC6930">
        <w:t>.</w:t>
      </w:r>
      <w:proofErr w:type="gramEnd"/>
      <w:r w:rsidRPr="00EC6930">
        <w:t xml:space="preserve"> </w:t>
      </w:r>
      <w:r w:rsidR="00537F7D" w:rsidRPr="00EC6930">
        <w:rPr>
          <w:rStyle w:val="biblocation"/>
          <w:szCs w:val="24"/>
        </w:rPr>
        <w:t>Evanston, IL</w:t>
      </w:r>
      <w:r w:rsidR="00045BFB">
        <w:t>:</w:t>
      </w:r>
      <w:r>
        <w:rPr>
          <w:szCs w:val="24"/>
        </w:rPr>
        <w:t xml:space="preserve"> </w:t>
      </w:r>
      <w:r>
        <w:rPr>
          <w:rStyle w:val="bibpublisher"/>
          <w:szCs w:val="24"/>
        </w:rPr>
        <w:t>Northwestern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1974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5199BC3" w14:textId="39C57DA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 w:rsidR="00C6023E" w:rsidRPr="001B0279">
        <w:rPr>
          <w:rStyle w:val="biborganization"/>
        </w:rPr>
        <w:t xml:space="preserve">International Health Terminology Standards Development </w:t>
      </w:r>
      <w:proofErr w:type="spellStart"/>
      <w:r w:rsidR="00C6023E" w:rsidRPr="001B0279">
        <w:rPr>
          <w:rStyle w:val="biborganization"/>
        </w:rPr>
        <w:t>Organisation</w:t>
      </w:r>
      <w:proofErr w:type="spellEnd"/>
      <w:r w:rsidR="001B0279">
        <w:rPr>
          <w:szCs w:val="24"/>
        </w:rPr>
        <w:t>.</w:t>
      </w:r>
      <w:proofErr w:type="gramEnd"/>
      <w:r w:rsidR="00C6023E">
        <w:rPr>
          <w:szCs w:val="24"/>
        </w:rPr>
        <w:t xml:space="preserve"> </w:t>
      </w:r>
      <w:proofErr w:type="gramStart"/>
      <w:r w:rsidR="00C6023E" w:rsidRPr="001B0279">
        <w:rPr>
          <w:rStyle w:val="bibbook"/>
        </w:rPr>
        <w:t>SNOMED CT® Technical Reference Guide—July 2010 International Release</w:t>
      </w:r>
      <w:r w:rsidR="001B0279">
        <w:rPr>
          <w:szCs w:val="24"/>
        </w:rPr>
        <w:t>.</w:t>
      </w:r>
      <w:proofErr w:type="gramEnd"/>
      <w:r w:rsidR="001B0279">
        <w:rPr>
          <w:szCs w:val="24"/>
        </w:rPr>
        <w:t xml:space="preserve"> </w:t>
      </w:r>
      <w:r w:rsidR="00C6023E" w:rsidRPr="001B0279">
        <w:rPr>
          <w:rStyle w:val="biblocation"/>
        </w:rPr>
        <w:t>Washington, DC</w:t>
      </w:r>
      <w:r w:rsidR="00C6023E">
        <w:rPr>
          <w:szCs w:val="24"/>
        </w:rPr>
        <w:t xml:space="preserve">: </w:t>
      </w:r>
      <w:r w:rsidR="00C6023E" w:rsidRPr="001B0279">
        <w:rPr>
          <w:rStyle w:val="bibpublisher"/>
        </w:rPr>
        <w:t>College of American Pathologists</w:t>
      </w:r>
      <w:r w:rsidR="00C6023E">
        <w:rPr>
          <w:szCs w:val="24"/>
        </w:rPr>
        <w:t xml:space="preserve">, </w:t>
      </w:r>
      <w:r w:rsidR="00C6023E" w:rsidRPr="001B0279">
        <w:rPr>
          <w:rStyle w:val="bibyear"/>
        </w:rPr>
        <w:t>2010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2794E80" w14:textId="3A03D1C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"other"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other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&lt;other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&lt;other&gt;</w:t>
      </w:r>
      <w:r>
        <w:rPr>
          <w:szCs w:val="24"/>
        </w:rPr>
        <w:fldChar w:fldCharType="end"/>
      </w:r>
      <w:r w:rsidRPr="001B0279">
        <w:rPr>
          <w:rStyle w:val="biborganization"/>
        </w:rPr>
        <w:t>ISO 1087–1:2000</w:t>
      </w:r>
      <w:r w:rsidR="00D723B3">
        <w:rPr>
          <w:szCs w:val="24"/>
        </w:rPr>
        <w:t>.</w:t>
      </w:r>
      <w:r>
        <w:rPr>
          <w:szCs w:val="24"/>
        </w:rPr>
        <w:t xml:space="preserve"> Terminology Work—Vocabulary—Part 1: Theory and Application, </w:t>
      </w:r>
      <w:r>
        <w:rPr>
          <w:rStyle w:val="bibyear"/>
          <w:szCs w:val="24"/>
        </w:rPr>
        <w:t>2000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"other"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other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&lt;/other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&lt;/other&gt;</w:t>
      </w:r>
      <w:r>
        <w:rPr>
          <w:szCs w:val="24"/>
        </w:rPr>
        <w:fldChar w:fldCharType="end"/>
      </w:r>
    </w:p>
    <w:p w14:paraId="52C542FD" w14:textId="5B9A5B7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Jansen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Ludger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Categories: The Top-Level Ontology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173</w:t>
      </w:r>
      <w:r>
        <w:rPr>
          <w:szCs w:val="24"/>
        </w:rPr>
        <w:t>–</w:t>
      </w:r>
      <w:r>
        <w:rPr>
          <w:rStyle w:val="biblpage"/>
          <w:szCs w:val="24"/>
        </w:rPr>
        <w:t>196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4A7D07A" w14:textId="6B0AE61D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Jansen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Ludger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Classifications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159</w:t>
      </w:r>
      <w:r>
        <w:rPr>
          <w:szCs w:val="24"/>
        </w:rPr>
        <w:t>–</w:t>
      </w:r>
      <w:r>
        <w:rPr>
          <w:rStyle w:val="biblpage"/>
          <w:szCs w:val="24"/>
        </w:rPr>
        <w:t>172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64F5E017" w14:textId="623A907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Jansen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Ludger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Four Rules for Classifying Social Entities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Philosophy, Computing and Information Science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Ruth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Hagengruber</w:t>
      </w:r>
      <w:proofErr w:type="spellEnd"/>
      <w:r>
        <w:rPr>
          <w:szCs w:val="24"/>
        </w:rPr>
        <w:t xml:space="preserve"> and </w:t>
      </w:r>
      <w:r>
        <w:rPr>
          <w:rStyle w:val="bibed-fname"/>
          <w:szCs w:val="24"/>
        </w:rPr>
        <w:t>Uwe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Riss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189</w:t>
      </w:r>
      <w:r>
        <w:rPr>
          <w:szCs w:val="24"/>
        </w:rPr>
        <w:t>–</w:t>
      </w:r>
      <w:r>
        <w:rPr>
          <w:rStyle w:val="biblpage"/>
          <w:szCs w:val="24"/>
        </w:rPr>
        <w:t>200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London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 xml:space="preserve">Pickering &amp; </w:t>
      </w:r>
      <w:proofErr w:type="spellStart"/>
      <w:r>
        <w:rPr>
          <w:rStyle w:val="bibpublisher"/>
          <w:szCs w:val="24"/>
        </w:rPr>
        <w:t>Chatto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2014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7A2B14A" w14:textId="623264A5" w:rsidR="002F5370" w:rsidRDefault="0052243A">
      <w:pPr>
        <w:pStyle w:val="RefTxReferenceText"/>
        <w:autoSpaceDE w:val="0"/>
        <w:autoSpaceDN w:val="0"/>
        <w:adjustRightInd w:val="0"/>
        <w:rPr>
          <w:szCs w:val="24"/>
        </w:rPr>
      </w:pPr>
      <w:r w:rsidRPr="001B0279">
        <w:rPr>
          <w:rStyle w:val="bibsurname"/>
        </w:rPr>
        <w:t>J</w:t>
      </w:r>
      <w:r w:rsidR="002F5370">
        <w:rPr>
          <w:rStyle w:val="bibsurname"/>
          <w:szCs w:val="24"/>
        </w:rPr>
        <w:t>ansen</w:t>
      </w:r>
      <w:r w:rsidR="002F5370">
        <w:rPr>
          <w:szCs w:val="24"/>
        </w:rPr>
        <w:t xml:space="preserve">, </w:t>
      </w:r>
      <w:proofErr w:type="spellStart"/>
      <w:r w:rsidR="002F5370">
        <w:rPr>
          <w:rStyle w:val="bibfname"/>
          <w:szCs w:val="24"/>
        </w:rPr>
        <w:t>Ludger</w:t>
      </w:r>
      <w:proofErr w:type="spellEnd"/>
      <w:r w:rsidR="002F5370">
        <w:rPr>
          <w:szCs w:val="24"/>
        </w:rPr>
        <w:t>. “</w:t>
      </w:r>
      <w:r w:rsidR="002F5370" w:rsidRPr="00EC6930">
        <w:rPr>
          <w:rStyle w:val="bibarticle"/>
        </w:rPr>
        <w:t>The Ontology of Tendencies and Medical Information Science.</w:t>
      </w:r>
      <w:r w:rsidR="002F5370">
        <w:rPr>
          <w:szCs w:val="24"/>
        </w:rPr>
        <w:t xml:space="preserve">” </w:t>
      </w:r>
      <w:r w:rsidR="002F5370" w:rsidRPr="00EC6930">
        <w:rPr>
          <w:rStyle w:val="bibjournal"/>
          <w:i/>
        </w:rPr>
        <w:t>The Monist</w:t>
      </w:r>
      <w:r w:rsidR="002F5370">
        <w:rPr>
          <w:szCs w:val="24"/>
        </w:rPr>
        <w:t xml:space="preserve"> </w:t>
      </w:r>
      <w:r w:rsidR="002F5370" w:rsidRPr="00EC6930">
        <w:rPr>
          <w:rStyle w:val="bibvolume"/>
        </w:rPr>
        <w:t>90</w:t>
      </w:r>
      <w:r>
        <w:rPr>
          <w:szCs w:val="24"/>
        </w:rPr>
        <w:t xml:space="preserve"> </w:t>
      </w:r>
      <w:r w:rsidR="002F5370">
        <w:rPr>
          <w:szCs w:val="24"/>
        </w:rPr>
        <w:t>(</w:t>
      </w:r>
      <w:r w:rsidR="002F5370">
        <w:rPr>
          <w:rStyle w:val="bibyear"/>
          <w:szCs w:val="24"/>
        </w:rPr>
        <w:t>2007</w:t>
      </w:r>
      <w:r w:rsidR="002F5370">
        <w:rPr>
          <w:szCs w:val="24"/>
        </w:rPr>
        <w:t xml:space="preserve">): </w:t>
      </w:r>
      <w:r w:rsidR="002F5370" w:rsidRPr="00EC6930">
        <w:rPr>
          <w:rStyle w:val="bibfpage"/>
        </w:rPr>
        <w:t>534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555</w:t>
      </w:r>
      <w:r w:rsidR="002F5370">
        <w:rPr>
          <w:szCs w:val="24"/>
        </w:rPr>
        <w:t>.</w:t>
      </w:r>
    </w:p>
    <w:p w14:paraId="4778430B" w14:textId="09EBE85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Johansson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Ingvar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Bioinformatics and Biological Reality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285</w:t>
      </w:r>
      <w:r>
        <w:rPr>
          <w:szCs w:val="24"/>
        </w:rPr>
        <w:t>–</w:t>
      </w:r>
      <w:r>
        <w:rPr>
          <w:rStyle w:val="biblpage"/>
          <w:szCs w:val="24"/>
        </w:rPr>
        <w:t>310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6BB0CAB2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_issn=\"0026-9662\""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_issn="0026-9662"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Johansson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Ingvar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proofErr w:type="spellStart"/>
      <w:r>
        <w:rPr>
          <w:rStyle w:val="bibarticle"/>
          <w:szCs w:val="24"/>
        </w:rPr>
        <w:t>Determinables</w:t>
      </w:r>
      <w:proofErr w:type="spellEnd"/>
      <w:r>
        <w:rPr>
          <w:rStyle w:val="bibarticle"/>
          <w:szCs w:val="24"/>
        </w:rPr>
        <w:t xml:space="preserve"> as Universals.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Monist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83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2000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101</w:t>
      </w:r>
      <w:r>
        <w:rPr>
          <w:szCs w:val="24"/>
        </w:rPr>
        <w:t>–</w:t>
      </w:r>
      <w:r>
        <w:rPr>
          <w:rStyle w:val="biblpage"/>
          <w:szCs w:val="24"/>
        </w:rPr>
        <w:t>121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85CF65D" w14:textId="424BFF2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Johansson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Ingvar</w:t>
      </w:r>
      <w:r w:rsidR="00DD224C">
        <w:rPr>
          <w:szCs w:val="24"/>
        </w:rPr>
        <w:t>.</w:t>
      </w:r>
      <w:proofErr w:type="gramEnd"/>
      <w:r w:rsidR="00793AD6">
        <w:rPr>
          <w:szCs w:val="24"/>
        </w:rPr>
        <w:t xml:space="preserve"> </w:t>
      </w:r>
      <w:proofErr w:type="gramStart"/>
      <w:r w:rsidRPr="00793AD6">
        <w:rPr>
          <w:rStyle w:val="bibbook"/>
          <w:szCs w:val="24"/>
        </w:rPr>
        <w:t>An Enquiry into the Categories of Nature, Man, and Society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New York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Routledge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1989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3364AE64" w14:textId="16667C3B" w:rsidR="00A526A4" w:rsidRPr="00A526A4" w:rsidRDefault="00A526A4" w:rsidP="00793AD6">
      <w:pPr>
        <w:pStyle w:val="RefTxReferenceText"/>
        <w:rPr>
          <w:szCs w:val="24"/>
        </w:rPr>
      </w:pPr>
      <w:commentRangeStart w:id="42"/>
      <w:r w:rsidRPr="00507786">
        <w:rPr>
          <w:rStyle w:val="bibsurname"/>
        </w:rPr>
        <w:t>Johansson</w:t>
      </w:r>
      <w:commentRangeEnd w:id="42"/>
      <w:r w:rsidR="00793AD6">
        <w:rPr>
          <w:rStyle w:val="CommentReference"/>
        </w:rPr>
        <w:commentReference w:id="42"/>
      </w:r>
      <w:r w:rsidRPr="00A526A4">
        <w:rPr>
          <w:szCs w:val="24"/>
        </w:rPr>
        <w:t xml:space="preserve">, </w:t>
      </w:r>
      <w:r w:rsidRPr="00507786">
        <w:rPr>
          <w:rStyle w:val="bibfname"/>
        </w:rPr>
        <w:t>Ingvar</w:t>
      </w:r>
      <w:r w:rsidRPr="00A526A4">
        <w:rPr>
          <w:szCs w:val="24"/>
        </w:rPr>
        <w:t xml:space="preserve">. </w:t>
      </w:r>
      <w:r w:rsidRPr="00793AD6">
        <w:rPr>
          <w:rStyle w:val="bibbook"/>
        </w:rPr>
        <w:t>Ontological Investigations: An Enquiry into the Categories of Nature, Man, and Society</w:t>
      </w:r>
      <w:r w:rsidRPr="00A526A4">
        <w:rPr>
          <w:szCs w:val="24"/>
        </w:rPr>
        <w:t xml:space="preserve">. </w:t>
      </w:r>
      <w:r w:rsidRPr="00793AD6">
        <w:rPr>
          <w:rStyle w:val="biblocation"/>
        </w:rPr>
        <w:t>New York</w:t>
      </w:r>
      <w:r w:rsidRPr="00A526A4">
        <w:rPr>
          <w:szCs w:val="24"/>
        </w:rPr>
        <w:t xml:space="preserve">: </w:t>
      </w:r>
      <w:r w:rsidRPr="00793AD6">
        <w:rPr>
          <w:rStyle w:val="bibpublisher"/>
        </w:rPr>
        <w:t>Routledge</w:t>
      </w:r>
      <w:r w:rsidRPr="00A526A4">
        <w:rPr>
          <w:szCs w:val="24"/>
        </w:rPr>
        <w:t xml:space="preserve">, </w:t>
      </w:r>
      <w:r w:rsidRPr="00793AD6">
        <w:rPr>
          <w:rStyle w:val="bibyear"/>
        </w:rPr>
        <w:t>1989</w:t>
      </w:r>
      <w:r w:rsidRPr="00A526A4">
        <w:rPr>
          <w:szCs w:val="24"/>
        </w:rPr>
        <w:t>.</w:t>
      </w:r>
    </w:p>
    <w:p w14:paraId="2164369D" w14:textId="60D16FF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Johansson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Ingvar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Niels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Lynøe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Medicine and Philosophy: A Twenty-First Century Introduction</w:t>
      </w:r>
      <w:r>
        <w:rPr>
          <w:szCs w:val="24"/>
        </w:rPr>
        <w:t xml:space="preserve">. </w:t>
      </w:r>
      <w:r w:rsidR="00793AD6" w:rsidRPr="00793AD6">
        <w:rPr>
          <w:rStyle w:val="biblocation"/>
        </w:rPr>
        <w:t>Frankfurt</w:t>
      </w:r>
      <w:r w:rsidR="00793AD6"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C8FDD02" w14:textId="5D96C1D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_issn=\"1556-2646\""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_issn="1556-2646"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Koepsell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David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Robert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Arp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Jennifer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Fostel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Creating a Controlled Vocabulary for the Ethics of Human Research: Towards a Biomedical Ethics Ontology.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Empirical Research on Human Research Ethics</w:t>
      </w:r>
      <w:r w:rsidRPr="00EC6930">
        <w:t xml:space="preserve"> </w:t>
      </w:r>
      <w:r>
        <w:rPr>
          <w:rStyle w:val="bibvolume"/>
          <w:szCs w:val="24"/>
        </w:rPr>
        <w:t>4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2009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43</w:t>
      </w:r>
      <w:r>
        <w:rPr>
          <w:szCs w:val="24"/>
        </w:rPr>
        <w:t>–</w:t>
      </w:r>
      <w:r>
        <w:rPr>
          <w:rStyle w:val="biblpage"/>
          <w:szCs w:val="24"/>
        </w:rPr>
        <w:t>58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61E6380" w14:textId="41DEBE3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_issn=\"1471-2105\""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_issn="1471-2105"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Köhler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Jacob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Munn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Alexander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Ruegg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Andre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Skusa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Quality Control for Terms and Definitions in Ontologies and Taxonomies.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BMC Bioinformatics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212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6DC142B" w14:textId="78B05DDC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_issn=\"1687-7470\""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_issn="1687-7470"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Kumar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Unified Medical Language System and the Gene Ontology: Some Critical Reflections.</w:t>
      </w:r>
      <w:r w:rsidRPr="00EC6930">
        <w:t>”</w:t>
      </w:r>
      <w:r>
        <w:rPr>
          <w:rStyle w:val="bibarticle"/>
          <w:szCs w:val="24"/>
        </w:rPr>
        <w:t xml:space="preserve"> </w:t>
      </w:r>
      <w:r w:rsidRPr="00EC6930">
        <w:rPr>
          <w:rStyle w:val="bibjournal"/>
          <w:i/>
        </w:rPr>
        <w:t>KI 2003</w:t>
      </w:r>
      <w:r w:rsidR="00DA3821" w:rsidRPr="001B0279">
        <w:rPr>
          <w:rStyle w:val="bibjournal"/>
          <w:i/>
        </w:rPr>
        <w:t>:</w:t>
      </w:r>
      <w:r w:rsidRPr="00EC6930">
        <w:rPr>
          <w:rStyle w:val="bibjournal"/>
          <w:i/>
        </w:rPr>
        <w:t xml:space="preserve"> </w:t>
      </w:r>
      <w:r w:rsidRPr="001B0279">
        <w:rPr>
          <w:rStyle w:val="bibjournal"/>
          <w:i/>
          <w:szCs w:val="24"/>
        </w:rPr>
        <w:t>Advances in Artificial Intelligence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2821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135</w:t>
      </w:r>
      <w:r>
        <w:rPr>
          <w:szCs w:val="24"/>
        </w:rPr>
        <w:t>–</w:t>
      </w:r>
      <w:r>
        <w:rPr>
          <w:rStyle w:val="biblpage"/>
          <w:szCs w:val="24"/>
        </w:rPr>
        <w:t>148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3FE9A54" w14:textId="6146D63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Kumar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Daniel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Novotny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Biomedical Informatics and Granularity.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Functional and Comparative Genomics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501</w:t>
      </w:r>
      <w:r>
        <w:rPr>
          <w:szCs w:val="24"/>
        </w:rPr>
        <w:t>–</w:t>
      </w:r>
      <w:r>
        <w:rPr>
          <w:rStyle w:val="biblpage"/>
          <w:szCs w:val="24"/>
        </w:rPr>
        <w:t>508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97340C9" w14:textId="5FC7E6CB" w:rsidR="002F5370" w:rsidRDefault="002F5370" w:rsidP="00C95E9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t>Low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H</w:t>
      </w:r>
      <w:proofErr w:type="gramStart"/>
      <w:r>
        <w:rPr>
          <w:rStyle w:val="bibfname"/>
          <w:szCs w:val="24"/>
        </w:rPr>
        <w:t>.-</w:t>
      </w:r>
      <w:proofErr w:type="gramEnd"/>
      <w:r>
        <w:rPr>
          <w:rStyle w:val="bibfname"/>
          <w:szCs w:val="24"/>
        </w:rPr>
        <w:t>S.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C. J. O.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Baker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Garcia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M. R.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Wenk</w:t>
      </w:r>
      <w:proofErr w:type="spellEnd"/>
      <w:r>
        <w:rPr>
          <w:szCs w:val="24"/>
        </w:rPr>
        <w:t xml:space="preserve">. </w:t>
      </w:r>
      <w:proofErr w:type="gramStart"/>
      <w:r>
        <w:rPr>
          <w:szCs w:val="24"/>
        </w:rPr>
        <w:t>“</w:t>
      </w:r>
      <w:r w:rsidRPr="00563BAC">
        <w:rPr>
          <w:szCs w:val="24"/>
        </w:rPr>
        <w:t>An OWL</w:t>
      </w:r>
      <w:proofErr w:type="gramEnd"/>
      <w:r w:rsidRPr="00563BAC">
        <w:rPr>
          <w:szCs w:val="24"/>
        </w:rPr>
        <w:t>-DL Ontology for Classification of Lipids.</w:t>
      </w:r>
      <w:r>
        <w:rPr>
          <w:szCs w:val="24"/>
        </w:rPr>
        <w:t xml:space="preserve">” </w:t>
      </w:r>
      <w:proofErr w:type="gramStart"/>
      <w:r>
        <w:rPr>
          <w:szCs w:val="24"/>
        </w:rPr>
        <w:t xml:space="preserve">In </w:t>
      </w:r>
      <w:r w:rsidRPr="00563BAC">
        <w:rPr>
          <w:i/>
          <w:szCs w:val="24"/>
        </w:rPr>
        <w:t>Proceedings of the International Conference on Biomedical Ontology</w:t>
      </w:r>
      <w:r w:rsidRPr="00EC6930">
        <w:rPr>
          <w:szCs w:val="24"/>
        </w:rPr>
        <w:t xml:space="preserve"> (ICBO</w:t>
      </w:r>
      <w:r w:rsidR="00422641" w:rsidRPr="00563BAC">
        <w:rPr>
          <w:szCs w:val="24"/>
        </w:rPr>
        <w:t xml:space="preserve"> </w:t>
      </w:r>
      <w:r w:rsidRPr="00EC6930">
        <w:rPr>
          <w:szCs w:val="24"/>
        </w:rPr>
        <w:t>2009)</w:t>
      </w:r>
      <w:r>
        <w:rPr>
          <w:szCs w:val="24"/>
        </w:rPr>
        <w:t xml:space="preserve">, </w:t>
      </w:r>
      <w:r w:rsidRPr="00563BAC">
        <w:rPr>
          <w:szCs w:val="24"/>
        </w:rPr>
        <w:t>3</w:t>
      </w:r>
      <w:r>
        <w:rPr>
          <w:szCs w:val="24"/>
        </w:rPr>
        <w:t>–</w:t>
      </w:r>
      <w:r w:rsidRPr="00563BAC">
        <w:rPr>
          <w:szCs w:val="24"/>
        </w:rPr>
        <w:t>7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563BAC">
        <w:rPr>
          <w:szCs w:val="24"/>
        </w:rPr>
        <w:t>Buffalo, NY</w:t>
      </w:r>
      <w:r>
        <w:rPr>
          <w:szCs w:val="24"/>
        </w:rPr>
        <w:t xml:space="preserve">: </w:t>
      </w:r>
      <w:r w:rsidR="00943AF8" w:rsidRPr="00563BAC">
        <w:rPr>
          <w:szCs w:val="24"/>
        </w:rPr>
        <w:t>NCOR</w:t>
      </w:r>
      <w:r w:rsidR="00DD224C" w:rsidRPr="00563BAC">
        <w:rPr>
          <w:szCs w:val="24"/>
        </w:rPr>
        <w:t>,</w:t>
      </w:r>
      <w:r w:rsidR="00DD224C">
        <w:rPr>
          <w:szCs w:val="24"/>
        </w:rPr>
        <w:t xml:space="preserve">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 w:rsidR="00563BAC">
        <w:rPr>
          <w:szCs w:val="24"/>
        </w:rPr>
        <w:t xml:space="preserve"> Accessed December 18, 2014, </w:t>
      </w:r>
      <w:hyperlink r:id="rId15" w:history="1">
        <w:r w:rsidR="00563BAC" w:rsidRPr="001B0279">
          <w:rPr>
            <w:rStyle w:val="biburl"/>
          </w:rPr>
          <w:t>http://icbo.buffalo.edu/2009/Proceedings.pdf</w:t>
        </w:r>
      </w:hyperlink>
      <w:r w:rsidR="00563BAC">
        <w:rPr>
          <w:szCs w:val="24"/>
        </w:rPr>
        <w:t>.</w:t>
      </w:r>
    </w:p>
    <w:p w14:paraId="0EB5A64F" w14:textId="12EDEFE9" w:rsidR="002F5370" w:rsidRDefault="002F5370" w:rsidP="000750BF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Lowe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E. J.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A Survey of Metaphysics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AE6E96E" w14:textId="181DF7F5" w:rsidR="00A347B3" w:rsidRDefault="00A347B3" w:rsidP="00A347B3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Lowe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E. J.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The Four Category Ontology: A Metaphysical Foundation for Natural Science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2006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621C80CD" w14:textId="78EA800B" w:rsidR="00AE62FB" w:rsidRDefault="00AE62FB" w:rsidP="00A41781">
      <w:pPr>
        <w:pStyle w:val="RefTxReferenceText"/>
        <w:autoSpaceDE w:val="0"/>
        <w:autoSpaceDN w:val="0"/>
        <w:adjustRightInd w:val="0"/>
        <w:outlineLvl w:val="0"/>
        <w:rPr>
          <w:szCs w:val="24"/>
        </w:rPr>
      </w:pPr>
      <w:commentRangeStart w:id="43"/>
      <w:r>
        <w:rPr>
          <w:rStyle w:val="bibsurname"/>
          <w:szCs w:val="24"/>
        </w:rPr>
        <w:t>Martin</w:t>
      </w:r>
      <w:commentRangeEnd w:id="43"/>
      <w:r w:rsidR="00563BAC">
        <w:rPr>
          <w:rStyle w:val="CommentReference"/>
        </w:rPr>
        <w:commentReference w:id="43"/>
      </w:r>
      <w:r>
        <w:rPr>
          <w:szCs w:val="24"/>
        </w:rPr>
        <w:t xml:space="preserve">, </w:t>
      </w:r>
      <w:r>
        <w:rPr>
          <w:rStyle w:val="bibfname"/>
          <w:szCs w:val="24"/>
        </w:rPr>
        <w:t>C. B.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Dispositions and Conditionals.</w:t>
      </w:r>
      <w:r>
        <w:t>”</w:t>
      </w:r>
      <w:r>
        <w:rPr>
          <w:szCs w:val="24"/>
        </w:rPr>
        <w:t xml:space="preserve"> </w:t>
      </w:r>
      <w:r>
        <w:rPr>
          <w:rStyle w:val="bibjournal"/>
          <w:i/>
          <w:szCs w:val="24"/>
        </w:rPr>
        <w:t>Philosophical Quarterly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44</w:t>
      </w:r>
      <w:r>
        <w:t xml:space="preserve"> (</w:t>
      </w:r>
      <w:r>
        <w:rPr>
          <w:rStyle w:val="bibyear"/>
          <w:szCs w:val="24"/>
        </w:rPr>
        <w:t>1994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</w:t>
      </w:r>
      <w:r>
        <w:rPr>
          <w:szCs w:val="24"/>
        </w:rPr>
        <w:t>–</w:t>
      </w:r>
      <w:r>
        <w:rPr>
          <w:rStyle w:val="biblpage"/>
          <w:szCs w:val="24"/>
        </w:rPr>
        <w:t>8</w:t>
      </w:r>
    </w:p>
    <w:p w14:paraId="69B9E489" w14:textId="1CEAC18E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_issn=\"1471-2105\""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_issn="1471-2105"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 w:rsidR="003F4FDC" w:rsidRPr="003F4FDC">
        <w:rPr>
          <w:rStyle w:val="bibsurname"/>
          <w:szCs w:val="24"/>
        </w:rPr>
        <w:t xml:space="preserve"> </w:t>
      </w:r>
      <w:proofErr w:type="spellStart"/>
      <w:r w:rsidR="003F4FDC">
        <w:rPr>
          <w:rStyle w:val="bibsurname"/>
          <w:szCs w:val="24"/>
        </w:rPr>
        <w:t>Masci</w:t>
      </w:r>
      <w:proofErr w:type="spellEnd"/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Anna M.</w:t>
      </w:r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Cecilia N.</w:t>
      </w:r>
      <w:r w:rsidR="003F4FDC">
        <w:rPr>
          <w:szCs w:val="24"/>
        </w:rPr>
        <w:t xml:space="preserve"> </w:t>
      </w:r>
      <w:proofErr w:type="spellStart"/>
      <w:r w:rsidR="003F4FDC">
        <w:rPr>
          <w:rStyle w:val="bibsurname"/>
          <w:szCs w:val="24"/>
        </w:rPr>
        <w:t>Arighi</w:t>
      </w:r>
      <w:proofErr w:type="spellEnd"/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Alexander D.</w:t>
      </w:r>
      <w:r w:rsidR="003F4FDC">
        <w:rPr>
          <w:szCs w:val="24"/>
        </w:rPr>
        <w:t xml:space="preserve"> </w:t>
      </w:r>
      <w:r w:rsidR="003F4FDC">
        <w:rPr>
          <w:rStyle w:val="bibsurname"/>
          <w:szCs w:val="24"/>
        </w:rPr>
        <w:t>Diehl</w:t>
      </w:r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Anne E.</w:t>
      </w:r>
      <w:r w:rsidR="003F4FDC">
        <w:rPr>
          <w:szCs w:val="24"/>
        </w:rPr>
        <w:t xml:space="preserve"> </w:t>
      </w:r>
      <w:r w:rsidR="003F4FDC">
        <w:rPr>
          <w:rStyle w:val="bibsurname"/>
          <w:szCs w:val="24"/>
        </w:rPr>
        <w:t>Lieberman</w:t>
      </w:r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Chris</w:t>
      </w:r>
      <w:r w:rsidR="003F4FDC">
        <w:rPr>
          <w:szCs w:val="24"/>
        </w:rPr>
        <w:t xml:space="preserve"> </w:t>
      </w:r>
      <w:proofErr w:type="spellStart"/>
      <w:r w:rsidR="003F4FDC">
        <w:rPr>
          <w:rStyle w:val="bibsurname"/>
          <w:szCs w:val="24"/>
        </w:rPr>
        <w:t>Mungall</w:t>
      </w:r>
      <w:proofErr w:type="spellEnd"/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Richard H.</w:t>
      </w:r>
      <w:r w:rsidR="003F4FDC">
        <w:rPr>
          <w:szCs w:val="24"/>
        </w:rPr>
        <w:t xml:space="preserve"> </w:t>
      </w:r>
      <w:proofErr w:type="spellStart"/>
      <w:r w:rsidR="003F4FDC">
        <w:rPr>
          <w:rStyle w:val="bibsurname"/>
          <w:szCs w:val="24"/>
        </w:rPr>
        <w:t>Scheuermann</w:t>
      </w:r>
      <w:proofErr w:type="spellEnd"/>
      <w:r w:rsidR="003F4FDC">
        <w:rPr>
          <w:szCs w:val="24"/>
        </w:rPr>
        <w:t xml:space="preserve">, </w:t>
      </w:r>
      <w:r w:rsidR="003F4FDC">
        <w:rPr>
          <w:rStyle w:val="bibfname"/>
          <w:szCs w:val="24"/>
        </w:rPr>
        <w:t>Barry</w:t>
      </w:r>
      <w:r w:rsidR="003F4FDC">
        <w:rPr>
          <w:szCs w:val="24"/>
        </w:rPr>
        <w:t xml:space="preserve"> </w:t>
      </w:r>
      <w:r w:rsidR="003F4FDC">
        <w:rPr>
          <w:rStyle w:val="bibsurname"/>
          <w:szCs w:val="24"/>
        </w:rPr>
        <w:t>Smith</w:t>
      </w:r>
      <w:r w:rsidR="003F4FDC">
        <w:rPr>
          <w:szCs w:val="24"/>
        </w:rPr>
        <w:t xml:space="preserve">, and </w:t>
      </w:r>
      <w:r w:rsidR="003F4FDC">
        <w:rPr>
          <w:rStyle w:val="bibfname"/>
          <w:szCs w:val="24"/>
        </w:rPr>
        <w:t>Lindsay G.</w:t>
      </w:r>
      <w:r w:rsidR="003F4FDC">
        <w:rPr>
          <w:szCs w:val="24"/>
        </w:rPr>
        <w:t xml:space="preserve"> </w:t>
      </w:r>
      <w:r w:rsidR="003F4FDC">
        <w:rPr>
          <w:rStyle w:val="bibsurname"/>
          <w:szCs w:val="24"/>
        </w:rPr>
        <w:t>Cowell</w:t>
      </w:r>
      <w:r w:rsidR="003F4FDC">
        <w:rPr>
          <w:szCs w:val="24"/>
        </w:rPr>
        <w:t xml:space="preserve">. </w:t>
      </w:r>
      <w:r w:rsidRPr="00EC6930">
        <w:t xml:space="preserve"> “</w:t>
      </w:r>
      <w:r>
        <w:rPr>
          <w:rStyle w:val="bibarticle"/>
          <w:szCs w:val="24"/>
        </w:rPr>
        <w:t>An Improved Ontological Representation of Dendritic Cells as a Paradigm for all Cell Types.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BMC Bioinformatics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10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70</w:t>
      </w:r>
      <w:r>
        <w:rPr>
          <w:szCs w:val="24"/>
        </w:rPr>
        <w:t xml:space="preserve">) (February </w:t>
      </w:r>
      <w:r>
        <w:rPr>
          <w:rStyle w:val="bibyear"/>
          <w:szCs w:val="24"/>
        </w:rPr>
        <w:t>2009</w:t>
      </w:r>
      <w:r>
        <w:rPr>
          <w:szCs w:val="24"/>
        </w:rPr>
        <w:t xml:space="preserve">). </w:t>
      </w:r>
      <w:proofErr w:type="gramStart"/>
      <w:r>
        <w:rPr>
          <w:szCs w:val="24"/>
        </w:rPr>
        <w:t>doi:</w:t>
      </w:r>
      <w:r>
        <w:rPr>
          <w:rStyle w:val="bibdoi"/>
          <w:szCs w:val="24"/>
        </w:rPr>
        <w:t>10.1186</w:t>
      </w:r>
      <w:proofErr w:type="gramEnd"/>
      <w:r>
        <w:rPr>
          <w:rStyle w:val="bibdoi"/>
          <w:szCs w:val="24"/>
        </w:rPr>
        <w:t>/1471-2105-10-70</w:t>
      </w:r>
      <w:r w:rsidR="00A22B39">
        <w:t>.</w:t>
      </w:r>
      <w:r>
        <w:rPr>
          <w:szCs w:val="24"/>
        </w:rPr>
        <w:t xml:space="preserve"> Accessed September 29, 2014.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B8152AF" w14:textId="751025D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_issn=\"0033-5770\""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_issn="0033-5770"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Mayr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E.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The Autonomy of Biology: The </w:t>
      </w:r>
      <w:r w:rsidR="00C9481E">
        <w:rPr>
          <w:rStyle w:val="bibarticle"/>
          <w:szCs w:val="24"/>
        </w:rPr>
        <w:t>P</w:t>
      </w:r>
      <w:r>
        <w:rPr>
          <w:rStyle w:val="bibarticle"/>
          <w:szCs w:val="24"/>
        </w:rPr>
        <w:t>lace of Biology Among the Sciences.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Quarterly Review of Biology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71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97</w:t>
      </w:r>
      <w:r>
        <w:rPr>
          <w:szCs w:val="24"/>
        </w:rPr>
        <w:t>–</w:t>
      </w:r>
      <w:r>
        <w:rPr>
          <w:rStyle w:val="biblpage"/>
          <w:szCs w:val="24"/>
        </w:rPr>
        <w:t>106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B4DC12A" w14:textId="7C7162A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szCs w:val="24"/>
        </w:rPr>
        <w:t xml:space="preserve">“Microsoft HealthVault.” </w:t>
      </w:r>
      <w:r w:rsidR="00A650D1">
        <w:rPr>
          <w:szCs w:val="24"/>
        </w:rPr>
        <w:t xml:space="preserve">Last updated </w:t>
      </w:r>
      <w:r>
        <w:rPr>
          <w:rStyle w:val="bibyear"/>
          <w:szCs w:val="24"/>
        </w:rPr>
        <w:t>2014</w:t>
      </w:r>
      <w:r>
        <w:rPr>
          <w:szCs w:val="24"/>
        </w:rPr>
        <w:t xml:space="preserve">. Accessed August 4, 2014. </w:t>
      </w:r>
      <w:r>
        <w:rPr>
          <w:rStyle w:val="biburl"/>
          <w:szCs w:val="24"/>
        </w:rPr>
        <w:t>http://msdn.microsoft.com/en-us/library/aa155110.aspx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1A8010EC" w14:textId="623408E3" w:rsidR="00234BBE" w:rsidRDefault="00234BBE">
      <w:pPr>
        <w:pStyle w:val="RefTxReferenceText"/>
        <w:autoSpaceDE w:val="0"/>
        <w:autoSpaceDN w:val="0"/>
        <w:adjustRightInd w:val="0"/>
        <w:rPr>
          <w:szCs w:val="24"/>
        </w:rPr>
      </w:pPr>
      <w:proofErr w:type="spellStart"/>
      <w:r w:rsidRPr="0011204A">
        <w:rPr>
          <w:rStyle w:val="bibsurname"/>
        </w:rPr>
        <w:t>Miliard</w:t>
      </w:r>
      <w:proofErr w:type="spellEnd"/>
      <w:r w:rsidRPr="00234BBE">
        <w:rPr>
          <w:szCs w:val="24"/>
        </w:rPr>
        <w:t xml:space="preserve">, </w:t>
      </w:r>
      <w:proofErr w:type="spellStart"/>
      <w:r w:rsidRPr="0011204A">
        <w:rPr>
          <w:rStyle w:val="bibfname"/>
        </w:rPr>
        <w:t>Mik</w:t>
      </w:r>
      <w:proofErr w:type="spellEnd"/>
      <w:r>
        <w:rPr>
          <w:szCs w:val="24"/>
        </w:rPr>
        <w:t xml:space="preserve"> </w:t>
      </w:r>
      <w:r w:rsidRPr="00234BBE">
        <w:rPr>
          <w:szCs w:val="24"/>
        </w:rPr>
        <w:t>“Data Variety Bigger Hurdle than Volume</w:t>
      </w:r>
      <w:r w:rsidR="00DA6C68">
        <w:rPr>
          <w:szCs w:val="24"/>
        </w:rPr>
        <w:t>.</w:t>
      </w:r>
      <w:r w:rsidRPr="00234BBE">
        <w:rPr>
          <w:szCs w:val="24"/>
        </w:rPr>
        <w:t xml:space="preserve">” </w:t>
      </w:r>
      <w:proofErr w:type="spellStart"/>
      <w:r w:rsidRPr="00234BBE">
        <w:rPr>
          <w:i/>
          <w:szCs w:val="24"/>
        </w:rPr>
        <w:t>HealthcareITNews</w:t>
      </w:r>
      <w:proofErr w:type="spellEnd"/>
      <w:r w:rsidRPr="00234BBE">
        <w:rPr>
          <w:szCs w:val="24"/>
        </w:rPr>
        <w:t xml:space="preserve">, July 3, </w:t>
      </w:r>
      <w:r w:rsidRPr="00A41781">
        <w:rPr>
          <w:rStyle w:val="bibyear"/>
        </w:rPr>
        <w:t>2014</w:t>
      </w:r>
      <w:r w:rsidR="00A41781">
        <w:rPr>
          <w:szCs w:val="24"/>
        </w:rPr>
        <w:t>.</w:t>
      </w:r>
      <w:r w:rsidRPr="00234BBE">
        <w:rPr>
          <w:szCs w:val="24"/>
        </w:rPr>
        <w:t xml:space="preserve"> </w:t>
      </w:r>
      <w:r w:rsidR="00A41781">
        <w:rPr>
          <w:szCs w:val="24"/>
        </w:rPr>
        <w:t>A</w:t>
      </w:r>
      <w:r w:rsidRPr="00234BBE">
        <w:rPr>
          <w:szCs w:val="24"/>
        </w:rPr>
        <w:t>ccessed August 25, 2014</w:t>
      </w:r>
      <w:r w:rsidR="00A41781">
        <w:rPr>
          <w:szCs w:val="24"/>
        </w:rPr>
        <w:t>.</w:t>
      </w:r>
      <w:r w:rsidRPr="0011204A">
        <w:rPr>
          <w:rStyle w:val="biburl"/>
        </w:rPr>
        <w:t xml:space="preserve"> </w:t>
      </w:r>
      <w:hyperlink r:id="rId16" w:history="1">
        <w:r w:rsidR="0052243A" w:rsidRPr="0011204A">
          <w:rPr>
            <w:rStyle w:val="biburl"/>
          </w:rPr>
          <w:t>http://www.healthcareitnews.com/news/data-variety-bigger-hurdle-volume?topic=02,06&amp;mkt_tok=3RkMMJWWfF9wsRonuq3IZKXonj HpfsX87OQkWbHr08Yy0EZ5VunJEUWy2YIDT9Q%2FcOedCQkZHblFnVUKSK2vULcNqKwP</w:t>
        </w:r>
      </w:hyperlink>
      <w:r w:rsidR="0052243A">
        <w:rPr>
          <w:szCs w:val="24"/>
        </w:rPr>
        <w:t>.</w:t>
      </w:r>
    </w:p>
    <w:p w14:paraId="00F84DF1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_issn=\"1570-8268\""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_issn="1570-8268"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Motik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Boris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Ian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Horrocks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Ulrike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Sattler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Bridging the Gap Between OWL and Relational Databases</w:t>
      </w:r>
      <w:r>
        <w:rPr>
          <w:szCs w:val="24"/>
        </w:rPr>
        <w:t xml:space="preserve">.” </w:t>
      </w:r>
      <w:proofErr w:type="gramStart"/>
      <w:r>
        <w:rPr>
          <w:rStyle w:val="bibjournal"/>
          <w:i/>
          <w:szCs w:val="24"/>
        </w:rPr>
        <w:t>Journal of Web Semantics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</w:t>
      </w:r>
      <w:r>
        <w:rPr>
          <w:szCs w:val="24"/>
        </w:rPr>
        <w:t>) (</w:t>
      </w:r>
      <w:r>
        <w:rPr>
          <w:rStyle w:val="bibyear"/>
          <w:szCs w:val="24"/>
        </w:rPr>
        <w:t>2009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74</w:t>
      </w:r>
      <w:r>
        <w:rPr>
          <w:szCs w:val="24"/>
        </w:rPr>
        <w:t>–</w:t>
      </w:r>
      <w:r>
        <w:rPr>
          <w:rStyle w:val="biblpage"/>
          <w:szCs w:val="24"/>
        </w:rPr>
        <w:t>89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0D2B652" w14:textId="3998798D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_issn=\"0165-0106\""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_issn="0165-0106"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Mulligan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Kevin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Relations—Through Thick and Thin.</w:t>
      </w:r>
      <w:r>
        <w:rPr>
          <w:szCs w:val="24"/>
        </w:rPr>
        <w:t xml:space="preserve">” </w:t>
      </w:r>
      <w:proofErr w:type="spellStart"/>
      <w:proofErr w:type="gramStart"/>
      <w:r>
        <w:rPr>
          <w:rStyle w:val="bibjournal"/>
          <w:i/>
          <w:szCs w:val="24"/>
        </w:rPr>
        <w:t>Erkenntnis</w:t>
      </w:r>
      <w:proofErr w:type="spellEnd"/>
      <w:r>
        <w:rPr>
          <w:szCs w:val="24"/>
        </w:rPr>
        <w:t xml:space="preserve"> </w:t>
      </w:r>
      <w:r>
        <w:rPr>
          <w:rStyle w:val="bibvolume"/>
          <w:szCs w:val="24"/>
        </w:rPr>
        <w:t>48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1998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325</w:t>
      </w:r>
      <w:r>
        <w:rPr>
          <w:szCs w:val="24"/>
        </w:rPr>
        <w:t>–</w:t>
      </w:r>
      <w:r>
        <w:rPr>
          <w:rStyle w:val="biblpage"/>
          <w:szCs w:val="24"/>
        </w:rPr>
        <w:t>353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EA9423B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_issn=\"0031-8205\""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_issn="0031-8205"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Mulligan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Kevin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 M.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Simons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Truth-Makers.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Philosophy and Phenomenological Research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44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1984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287</w:t>
      </w:r>
      <w:r>
        <w:rPr>
          <w:szCs w:val="24"/>
        </w:rPr>
        <w:t>–</w:t>
      </w:r>
      <w:r>
        <w:rPr>
          <w:rStyle w:val="biblpage"/>
          <w:szCs w:val="24"/>
        </w:rPr>
        <w:t>321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7EE0C7C" w14:textId="0788D7B1" w:rsidR="00234BBE" w:rsidRPr="00D56303" w:rsidRDefault="00234BBE" w:rsidP="00234BBE">
      <w:pPr>
        <w:pStyle w:val="RefTxReferenceText"/>
        <w:rPr>
          <w:szCs w:val="24"/>
        </w:rPr>
      </w:pPr>
      <w:r w:rsidRPr="00D56303">
        <w:rPr>
          <w:szCs w:val="24"/>
        </w:rPr>
        <w:fldChar w:fldCharType="begin"/>
      </w:r>
      <w:r w:rsidRPr="00D56303">
        <w:rPr>
          <w:szCs w:val="24"/>
        </w:rPr>
        <w:instrText>IF "x_+3" "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IF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DOCPROPERTY "x_t"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Y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&lt;&gt; N "&lt;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QUOTE "edb"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edb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&lt;edb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IF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= AND(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COMPARE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DOCPROPERTY "x_t"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Y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&lt;&gt; N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1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,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COMPARE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DOCPROPERTY "x_a"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N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&lt;&gt; N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0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)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0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= 1 "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QUOTE ""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"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IF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DOCPROPERTY "x_t"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Y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&lt;&gt; N "&gt;"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&gt;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" "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QUOTE ""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t>&lt;</w:t>
      </w:r>
      <w:proofErr w:type="gramStart"/>
      <w:r w:rsidRPr="00D56303">
        <w:rPr>
          <w:szCs w:val="24"/>
        </w:rPr>
        <w:t>edb</w:t>
      </w:r>
      <w:proofErr w:type="gramEnd"/>
      <w:r w:rsidRPr="00D56303">
        <w:rPr>
          <w:szCs w:val="24"/>
        </w:rPr>
        <w:t>&gt;</w:t>
      </w:r>
      <w:r w:rsidRPr="00D56303">
        <w:rPr>
          <w:szCs w:val="24"/>
        </w:rPr>
        <w:fldChar w:fldCharType="end"/>
      </w:r>
      <w:r w:rsidRPr="00D56303">
        <w:rPr>
          <w:rStyle w:val="bibsurname"/>
        </w:rPr>
        <w:t>Munn</w:t>
      </w:r>
      <w:r w:rsidRPr="00D56303">
        <w:rPr>
          <w:szCs w:val="24"/>
        </w:rPr>
        <w:t xml:space="preserve">, </w:t>
      </w:r>
      <w:r w:rsidRPr="00D56303">
        <w:rPr>
          <w:rStyle w:val="bibfname"/>
        </w:rPr>
        <w:t>Katherine</w:t>
      </w:r>
      <w:r w:rsidRPr="00D56303">
        <w:rPr>
          <w:szCs w:val="24"/>
        </w:rPr>
        <w:t>. “</w:t>
      </w:r>
      <w:r w:rsidRPr="00D56303">
        <w:rPr>
          <w:rStyle w:val="bibchaptertitle"/>
        </w:rPr>
        <w:t xml:space="preserve">Introduction: What Is Ontology </w:t>
      </w:r>
      <w:r w:rsidR="0057055A" w:rsidRPr="00D56303">
        <w:rPr>
          <w:rStyle w:val="bibchaptertitle"/>
        </w:rPr>
        <w:t>F</w:t>
      </w:r>
      <w:r w:rsidRPr="00D56303">
        <w:rPr>
          <w:rStyle w:val="bibchaptertitle"/>
        </w:rPr>
        <w:t>or?</w:t>
      </w:r>
      <w:r w:rsidRPr="00D56303">
        <w:rPr>
          <w:szCs w:val="24"/>
        </w:rPr>
        <w:t xml:space="preserve">” In </w:t>
      </w:r>
      <w:r w:rsidRPr="00D56303">
        <w:rPr>
          <w:rStyle w:val="bibbook"/>
        </w:rPr>
        <w:t>Applied Ontology: An Introduction</w:t>
      </w:r>
      <w:r w:rsidRPr="00D56303">
        <w:rPr>
          <w:szCs w:val="24"/>
        </w:rPr>
        <w:t xml:space="preserve">, ed. </w:t>
      </w:r>
      <w:r w:rsidRPr="00D56303">
        <w:rPr>
          <w:rStyle w:val="bibed-fname"/>
        </w:rPr>
        <w:t>Katherine</w:t>
      </w:r>
      <w:r w:rsidRPr="00D56303">
        <w:rPr>
          <w:szCs w:val="24"/>
        </w:rPr>
        <w:t xml:space="preserve"> </w:t>
      </w:r>
      <w:r w:rsidRPr="00D56303">
        <w:rPr>
          <w:rStyle w:val="bibed-surname"/>
        </w:rPr>
        <w:t>Munn</w:t>
      </w:r>
      <w:r w:rsidRPr="00D56303">
        <w:rPr>
          <w:szCs w:val="24"/>
        </w:rPr>
        <w:t xml:space="preserve"> and </w:t>
      </w:r>
      <w:r w:rsidRPr="00D56303">
        <w:rPr>
          <w:rStyle w:val="bibed-fname"/>
        </w:rPr>
        <w:t>Barry</w:t>
      </w:r>
      <w:r w:rsidRPr="00D56303">
        <w:rPr>
          <w:szCs w:val="24"/>
        </w:rPr>
        <w:t xml:space="preserve"> </w:t>
      </w:r>
      <w:r w:rsidRPr="00D56303">
        <w:rPr>
          <w:rStyle w:val="bibed-surname"/>
        </w:rPr>
        <w:t>Smith</w:t>
      </w:r>
      <w:r w:rsidRPr="00D56303">
        <w:rPr>
          <w:szCs w:val="24"/>
        </w:rPr>
        <w:t xml:space="preserve">, </w:t>
      </w:r>
      <w:r w:rsidRPr="00D56303">
        <w:rPr>
          <w:rStyle w:val="bibfpage"/>
        </w:rPr>
        <w:t>7</w:t>
      </w:r>
      <w:r w:rsidRPr="00D56303">
        <w:rPr>
          <w:szCs w:val="24"/>
        </w:rPr>
        <w:t>–</w:t>
      </w:r>
      <w:r w:rsidRPr="00D56303">
        <w:rPr>
          <w:rStyle w:val="biblpage"/>
        </w:rPr>
        <w:t>19</w:t>
      </w:r>
      <w:r w:rsidRPr="00D56303">
        <w:rPr>
          <w:szCs w:val="24"/>
        </w:rPr>
        <w:t xml:space="preserve">. </w:t>
      </w:r>
      <w:r w:rsidRPr="00D56303">
        <w:rPr>
          <w:rStyle w:val="biblocation"/>
        </w:rPr>
        <w:t>Frankfurt</w:t>
      </w:r>
      <w:r w:rsidRPr="00D56303">
        <w:rPr>
          <w:szCs w:val="24"/>
        </w:rPr>
        <w:t xml:space="preserve">: </w:t>
      </w:r>
      <w:proofErr w:type="spellStart"/>
      <w:r w:rsidRPr="00D56303">
        <w:rPr>
          <w:rStyle w:val="bibpublisher"/>
        </w:rPr>
        <w:t>Ontos</w:t>
      </w:r>
      <w:proofErr w:type="spellEnd"/>
      <w:r w:rsidRPr="00D56303">
        <w:rPr>
          <w:rStyle w:val="bibpublisher"/>
        </w:rPr>
        <w:t xml:space="preserve"> </w:t>
      </w:r>
      <w:proofErr w:type="spellStart"/>
      <w:r w:rsidRPr="00D56303">
        <w:rPr>
          <w:rStyle w:val="bibpublisher"/>
        </w:rPr>
        <w:t>Verlag</w:t>
      </w:r>
      <w:proofErr w:type="spellEnd"/>
      <w:r w:rsidRPr="00D56303">
        <w:rPr>
          <w:szCs w:val="24"/>
        </w:rPr>
        <w:t xml:space="preserve">, </w:t>
      </w:r>
      <w:r w:rsidRPr="00D56303">
        <w:rPr>
          <w:rStyle w:val="bibyear"/>
        </w:rPr>
        <w:t>2008</w:t>
      </w:r>
      <w:r w:rsidRPr="00D56303">
        <w:rPr>
          <w:szCs w:val="24"/>
        </w:rPr>
        <w:t>.</w: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IF "x_-3" "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IF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DOCPROPERTY "x_t"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Y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&lt;&gt; N "&lt;/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QUOTE "edb"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edb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&lt;/edb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IF</w:instrText>
      </w:r>
      <w:r w:rsidRPr="00D56303">
        <w:rPr>
          <w:szCs w:val="24"/>
        </w:rPr>
        <w:fldChar w:fldCharType="begin"/>
      </w:r>
      <w:r w:rsidRPr="00D56303">
        <w:rPr>
          <w:szCs w:val="24"/>
        </w:rPr>
        <w:instrText>DOCPROPERTY "x_t"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Y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&lt;&gt; N "&gt;"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instrText>&gt;</w:instrText>
      </w:r>
      <w:r w:rsidRPr="00D56303">
        <w:rPr>
          <w:szCs w:val="24"/>
        </w:rPr>
        <w:fldChar w:fldCharType="end"/>
      </w:r>
      <w:r w:rsidRPr="00D56303">
        <w:rPr>
          <w:szCs w:val="24"/>
        </w:rPr>
        <w:instrText>" ""</w:instrText>
      </w:r>
      <w:r w:rsidRPr="00D56303">
        <w:rPr>
          <w:szCs w:val="24"/>
        </w:rPr>
        <w:fldChar w:fldCharType="separate"/>
      </w:r>
      <w:r w:rsidRPr="00D56303">
        <w:rPr>
          <w:szCs w:val="24"/>
        </w:rPr>
        <w:t>&lt;/edb&gt;</w:t>
      </w:r>
      <w:r w:rsidRPr="00D56303">
        <w:rPr>
          <w:szCs w:val="24"/>
        </w:rPr>
        <w:fldChar w:fldCharType="end"/>
      </w:r>
    </w:p>
    <w:p w14:paraId="7E5E9996" w14:textId="2EB205A6" w:rsidR="002F5370" w:rsidRDefault="00D10D16" w:rsidP="00D10D16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Niles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Ian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Adam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Pease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2F5370">
        <w:rPr>
          <w:rStyle w:val="bibchaptertitle"/>
        </w:rPr>
        <w:t>Towards a Standard Upper Ontology</w:t>
      </w:r>
      <w:r w:rsidR="002F5370">
        <w:rPr>
          <w:szCs w:val="24"/>
        </w:rPr>
        <w:t xml:space="preserve">.” </w:t>
      </w:r>
      <w:proofErr w:type="gramStart"/>
      <w:r w:rsidR="002F5370">
        <w:rPr>
          <w:szCs w:val="24"/>
        </w:rPr>
        <w:t xml:space="preserve">In </w:t>
      </w:r>
      <w:r w:rsidR="002F5370" w:rsidRPr="002F5370">
        <w:rPr>
          <w:rStyle w:val="bibbook"/>
        </w:rPr>
        <w:t>Proceedings of the International Conference on Formal Ontology in Information Systems</w:t>
      </w:r>
      <w:r w:rsidR="002F5370" w:rsidRPr="00EC6930">
        <w:t xml:space="preserve"> (FOIS)</w:t>
      </w:r>
      <w:r w:rsidR="002F5370">
        <w:rPr>
          <w:szCs w:val="24"/>
        </w:rPr>
        <w:t xml:space="preserve">, </w:t>
      </w:r>
      <w:r w:rsidR="00DD224C">
        <w:rPr>
          <w:szCs w:val="24"/>
        </w:rPr>
        <w:t xml:space="preserve">ed. </w:t>
      </w:r>
      <w:r w:rsidR="00DD224C" w:rsidRPr="00D56303">
        <w:rPr>
          <w:rStyle w:val="bibed-fname"/>
        </w:rPr>
        <w:t>Adam</w:t>
      </w:r>
      <w:r w:rsidR="00DD224C">
        <w:rPr>
          <w:szCs w:val="24"/>
        </w:rPr>
        <w:t xml:space="preserve"> </w:t>
      </w:r>
      <w:r w:rsidR="00DD224C" w:rsidRPr="00D56303">
        <w:rPr>
          <w:rStyle w:val="bibed-surname"/>
        </w:rPr>
        <w:t>Pease</w:t>
      </w:r>
      <w:r w:rsidR="00DD224C">
        <w:rPr>
          <w:szCs w:val="24"/>
        </w:rPr>
        <w:t>.</w:t>
      </w:r>
      <w:proofErr w:type="gramEnd"/>
      <w:r w:rsidR="00DD224C">
        <w:rPr>
          <w:szCs w:val="24"/>
        </w:rPr>
        <w:t xml:space="preserve"> </w:t>
      </w:r>
      <w:r w:rsidR="002F5370" w:rsidRPr="002F5370">
        <w:rPr>
          <w:rStyle w:val="bibfpage"/>
        </w:rPr>
        <w:t>2</w:t>
      </w:r>
      <w:r w:rsidR="002F5370">
        <w:rPr>
          <w:szCs w:val="24"/>
        </w:rPr>
        <w:t>–</w:t>
      </w:r>
      <w:r w:rsidR="002F5370" w:rsidRPr="002F5370">
        <w:rPr>
          <w:rStyle w:val="biblpage"/>
        </w:rPr>
        <w:t>9</w:t>
      </w:r>
      <w:r w:rsidR="002F5370">
        <w:rPr>
          <w:szCs w:val="24"/>
        </w:rPr>
        <w:t xml:space="preserve">. </w:t>
      </w:r>
      <w:r w:rsidR="002F5370" w:rsidRPr="002F5370">
        <w:rPr>
          <w:rStyle w:val="biblocation"/>
        </w:rPr>
        <w:t>New York</w:t>
      </w:r>
      <w:r w:rsidR="002F5370">
        <w:rPr>
          <w:szCs w:val="24"/>
        </w:rPr>
        <w:t xml:space="preserve">: </w:t>
      </w:r>
      <w:r w:rsidR="002F5370" w:rsidRPr="002F5370">
        <w:rPr>
          <w:rStyle w:val="bibpublisher"/>
        </w:rPr>
        <w:t>ACM Digital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2002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E370CA0" w14:textId="2D291EEE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szCs w:val="24"/>
        </w:rPr>
        <w:t>“Ontology Structure.”</w:t>
      </w:r>
      <w:r w:rsidR="00A650D1">
        <w:rPr>
          <w:szCs w:val="24"/>
        </w:rPr>
        <w:t xml:space="preserve"> </w:t>
      </w:r>
      <w:proofErr w:type="spellStart"/>
      <w:r w:rsidR="00A650D1" w:rsidRPr="00A650D1">
        <w:rPr>
          <w:rStyle w:val="bibyear"/>
        </w:rPr>
        <w:t>n.d.</w:t>
      </w:r>
      <w:proofErr w:type="spellEnd"/>
      <w:r w:rsidR="00A650D1">
        <w:rPr>
          <w:szCs w:val="24"/>
        </w:rPr>
        <w:t xml:space="preserve"> </w:t>
      </w:r>
      <w:commentRangeStart w:id="44"/>
      <w:r>
        <w:rPr>
          <w:szCs w:val="24"/>
        </w:rPr>
        <w:t>Accessed</w:t>
      </w:r>
      <w:commentRangeEnd w:id="44"/>
      <w:r w:rsidR="00A41781">
        <w:rPr>
          <w:rStyle w:val="CommentReference"/>
        </w:rPr>
        <w:commentReference w:id="44"/>
      </w:r>
      <w:r>
        <w:rPr>
          <w:szCs w:val="24"/>
        </w:rPr>
        <w:t xml:space="preserve"> August 5, 2014.</w:t>
      </w:r>
      <w:proofErr w:type="gramEnd"/>
      <w:r>
        <w:rPr>
          <w:szCs w:val="24"/>
        </w:rPr>
        <w:t xml:space="preserve"> </w:t>
      </w:r>
      <w:r>
        <w:rPr>
          <w:rStyle w:val="biburl"/>
          <w:szCs w:val="24"/>
        </w:rPr>
        <w:t>http://www.geneontology.org/page/ontology-structure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70EC16A3" w14:textId="5A9BD253" w:rsidR="002F5370" w:rsidRDefault="002F5370" w:rsidP="002F5370">
      <w:pPr>
        <w:pStyle w:val="RefTxReferenceText"/>
        <w:autoSpaceDE w:val="0"/>
        <w:autoSpaceDN w:val="0"/>
        <w:adjustRightInd w:val="0"/>
        <w:rPr>
          <w:szCs w:val="24"/>
        </w:rPr>
      </w:pPr>
      <w:r w:rsidRPr="00A41781">
        <w:fldChar w:fldCharType="begin"/>
      </w:r>
      <w:r w:rsidRPr="00A41781">
        <w:instrText xml:space="preserve"> IF "x_+3" "</w:instrText>
      </w:r>
      <w:r w:rsidRPr="00A41781">
        <w:fldChar w:fldCharType="begin"/>
      </w:r>
      <w:r w:rsidRPr="00A41781">
        <w:instrText xml:space="preserve"> IF </w:instrText>
      </w:r>
      <w:fldSimple w:instr=" DOCPROPERTY &quot;x_t&quot; ">
        <w:r w:rsidR="00D10D16" w:rsidRPr="00A41781">
          <w:instrText>Y</w:instrText>
        </w:r>
      </w:fldSimple>
      <w:r w:rsidRPr="00A41781">
        <w:instrText xml:space="preserve"> &lt;&gt; N "&lt;</w:instrText>
      </w:r>
      <w:r w:rsidRPr="00A41781">
        <w:fldChar w:fldCharType="begin"/>
      </w:r>
      <w:r w:rsidRPr="00A41781">
        <w:instrText xml:space="preserve"> QUOTE "edb" </w:instrText>
      </w:r>
      <w:r w:rsidRPr="00A41781">
        <w:fldChar w:fldCharType="separate"/>
      </w:r>
      <w:r w:rsidR="00D10D16" w:rsidRPr="00A41781">
        <w:instrText>edb</w:instrText>
      </w:r>
      <w:r w:rsidRPr="00A41781">
        <w:fldChar w:fldCharType="end"/>
      </w:r>
      <w:r w:rsidRPr="00A41781">
        <w:instrText xml:space="preserve">" </w:instrText>
      </w:r>
      <w:r w:rsidRPr="00A41781">
        <w:fldChar w:fldCharType="separate"/>
      </w:r>
      <w:r w:rsidR="00D10D16" w:rsidRPr="00A41781">
        <w:instrText>&lt;edb</w:instrText>
      </w:r>
      <w:r w:rsidRPr="00A41781">
        <w:fldChar w:fldCharType="end"/>
      </w:r>
      <w:r w:rsidRPr="00A41781">
        <w:fldChar w:fldCharType="begin"/>
      </w:r>
      <w:r w:rsidRPr="00A41781">
        <w:instrText xml:space="preserve"> IF </w:instrText>
      </w:r>
      <w:r w:rsidRPr="00A41781">
        <w:fldChar w:fldCharType="begin"/>
      </w:r>
      <w:r w:rsidRPr="00A41781">
        <w:instrText xml:space="preserve"> = AND(</w:instrText>
      </w:r>
      <w:r w:rsidRPr="00A41781">
        <w:fldChar w:fldCharType="begin"/>
      </w:r>
      <w:r w:rsidRPr="00A41781">
        <w:instrText xml:space="preserve"> COMPARE </w:instrText>
      </w:r>
      <w:fldSimple w:instr=" DOCPROPERTY &quot;x_t&quot; ">
        <w:r w:rsidR="00D10D16" w:rsidRPr="00A41781">
          <w:instrText>Y</w:instrText>
        </w:r>
      </w:fldSimple>
      <w:r w:rsidRPr="00A41781">
        <w:instrText xml:space="preserve"> &lt;&gt; N </w:instrText>
      </w:r>
      <w:r w:rsidRPr="00A41781">
        <w:fldChar w:fldCharType="separate"/>
      </w:r>
      <w:r w:rsidR="00D10D16" w:rsidRPr="00A41781">
        <w:instrText>1</w:instrText>
      </w:r>
      <w:r w:rsidRPr="00A41781">
        <w:fldChar w:fldCharType="end"/>
      </w:r>
      <w:r w:rsidRPr="00A41781">
        <w:instrText>,</w:instrText>
      </w:r>
      <w:r w:rsidRPr="00A41781">
        <w:fldChar w:fldCharType="begin"/>
      </w:r>
      <w:r w:rsidRPr="00A41781">
        <w:instrText xml:space="preserve"> COMPARE </w:instrText>
      </w:r>
      <w:fldSimple w:instr=" DOCPROPERTY &quot;x_a&quot; ">
        <w:r w:rsidR="00D10D16" w:rsidRPr="00A41781">
          <w:instrText>N</w:instrText>
        </w:r>
      </w:fldSimple>
      <w:r w:rsidRPr="00A41781">
        <w:instrText xml:space="preserve"> &lt;&gt; N </w:instrText>
      </w:r>
      <w:r w:rsidRPr="00A41781">
        <w:fldChar w:fldCharType="separate"/>
      </w:r>
      <w:r w:rsidR="00D10D16" w:rsidRPr="00A41781">
        <w:instrText>0</w:instrText>
      </w:r>
      <w:r w:rsidRPr="00A41781">
        <w:fldChar w:fldCharType="end"/>
      </w:r>
      <w:r w:rsidRPr="00A41781">
        <w:instrText xml:space="preserve">) </w:instrText>
      </w:r>
      <w:r w:rsidRPr="00A41781">
        <w:fldChar w:fldCharType="separate"/>
      </w:r>
      <w:r w:rsidR="00D10D16" w:rsidRPr="00A41781">
        <w:instrText>0</w:instrText>
      </w:r>
      <w:r w:rsidRPr="00A41781">
        <w:fldChar w:fldCharType="end"/>
      </w:r>
      <w:r w:rsidRPr="00A41781">
        <w:instrText xml:space="preserve"> = 1 "</w:instrText>
      </w:r>
      <w:r w:rsidRPr="00A41781">
        <w:fldChar w:fldCharType="begin"/>
      </w:r>
      <w:r w:rsidRPr="00A41781">
        <w:instrText xml:space="preserve"> QUOTE "" </w:instrText>
      </w:r>
      <w:r w:rsidRPr="00A41781">
        <w:fldChar w:fldCharType="end"/>
      </w:r>
      <w:r w:rsidRPr="00A41781">
        <w:instrText xml:space="preserve">" </w:instrText>
      </w:r>
      <w:r w:rsidRPr="00A41781">
        <w:fldChar w:fldCharType="end"/>
      </w:r>
      <w:r w:rsidRPr="00A41781">
        <w:fldChar w:fldCharType="begin"/>
      </w:r>
      <w:r w:rsidRPr="00A41781">
        <w:instrText xml:space="preserve"> IF </w:instrText>
      </w:r>
      <w:fldSimple w:instr=" DOCPROPERTY &quot;x_t&quot; ">
        <w:r w:rsidR="00D10D16" w:rsidRPr="00A41781">
          <w:instrText>Y</w:instrText>
        </w:r>
      </w:fldSimple>
      <w:r w:rsidRPr="00A41781">
        <w:instrText xml:space="preserve"> &lt;&gt; N "&gt;" </w:instrText>
      </w:r>
      <w:r w:rsidRPr="00A41781">
        <w:fldChar w:fldCharType="separate"/>
      </w:r>
      <w:r w:rsidR="00D10D16" w:rsidRPr="00A41781">
        <w:instrText>&gt;</w:instrText>
      </w:r>
      <w:r w:rsidRPr="00A41781">
        <w:fldChar w:fldCharType="end"/>
      </w:r>
      <w:r w:rsidRPr="00A41781">
        <w:instrText>" "</w:instrText>
      </w:r>
      <w:r w:rsidRPr="00A41781">
        <w:fldChar w:fldCharType="begin"/>
      </w:r>
      <w:r w:rsidRPr="00A41781">
        <w:instrText xml:space="preserve"> QUOTE "" </w:instrText>
      </w:r>
      <w:r w:rsidRPr="00A41781">
        <w:fldChar w:fldCharType="end"/>
      </w:r>
      <w:r w:rsidRPr="00A41781">
        <w:instrText xml:space="preserve">" </w:instrText>
      </w:r>
      <w:r w:rsidRPr="00A41781">
        <w:fldChar w:fldCharType="separate"/>
      </w:r>
      <w:r w:rsidR="00D10D16" w:rsidRPr="00A41781">
        <w:t>&lt;</w:t>
      </w:r>
      <w:proofErr w:type="spellStart"/>
      <w:proofErr w:type="gramStart"/>
      <w:r w:rsidR="00D10D16" w:rsidRPr="00A41781">
        <w:t>edb</w:t>
      </w:r>
      <w:proofErr w:type="spellEnd"/>
      <w:proofErr w:type="gramEnd"/>
      <w:r w:rsidR="00D10D16" w:rsidRPr="00A41781">
        <w:t>&gt;</w:t>
      </w:r>
      <w:r w:rsidRPr="00A41781">
        <w:fldChar w:fldCharType="end"/>
      </w:r>
      <w:proofErr w:type="spellStart"/>
      <w:r>
        <w:rPr>
          <w:rStyle w:val="bibsurname"/>
          <w:szCs w:val="24"/>
        </w:rPr>
        <w:t>Randell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D. A.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Z.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Cui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A. G.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Cohn</w:t>
      </w:r>
      <w:r>
        <w:rPr>
          <w:szCs w:val="24"/>
        </w:rPr>
        <w:t>. “</w:t>
      </w:r>
      <w:r w:rsidRPr="002F5370">
        <w:rPr>
          <w:rStyle w:val="bibchaptertitle"/>
        </w:rPr>
        <w:t>A Spatial Logic Based on Regions and Connection</w:t>
      </w:r>
      <w:r>
        <w:rPr>
          <w:szCs w:val="24"/>
        </w:rPr>
        <w:t xml:space="preserve">.” </w:t>
      </w:r>
      <w:proofErr w:type="gramStart"/>
      <w:r>
        <w:rPr>
          <w:szCs w:val="24"/>
        </w:rPr>
        <w:t xml:space="preserve">In </w:t>
      </w:r>
      <w:r w:rsidRPr="002F5370">
        <w:rPr>
          <w:rStyle w:val="bibbook"/>
        </w:rPr>
        <w:t>Proceedings of the 3rd International Conference on Knowledge Representation and Reasoning</w:t>
      </w:r>
      <w:r>
        <w:rPr>
          <w:szCs w:val="24"/>
        </w:rPr>
        <w:t xml:space="preserve">, </w:t>
      </w:r>
      <w:r w:rsidRPr="00D10D16">
        <w:rPr>
          <w:rStyle w:val="bibfpage"/>
        </w:rPr>
        <w:t>165</w:t>
      </w:r>
      <w:r>
        <w:rPr>
          <w:szCs w:val="24"/>
        </w:rPr>
        <w:t>–</w:t>
      </w:r>
      <w:r w:rsidRPr="00D10D16">
        <w:rPr>
          <w:rStyle w:val="biblpage"/>
        </w:rPr>
        <w:t>176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D10D16">
        <w:rPr>
          <w:rStyle w:val="biblocation"/>
        </w:rPr>
        <w:t>San Mateo</w:t>
      </w:r>
      <w:r w:rsidR="00537F7D">
        <w:rPr>
          <w:rStyle w:val="biblocation"/>
        </w:rPr>
        <w:t>, CA</w:t>
      </w:r>
      <w:r>
        <w:rPr>
          <w:szCs w:val="24"/>
        </w:rPr>
        <w:t xml:space="preserve">: </w:t>
      </w:r>
      <w:r w:rsidRPr="002F5370">
        <w:rPr>
          <w:rStyle w:val="bibpublisher"/>
        </w:rPr>
        <w:t>Morgan Kaufmann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1992</w:t>
      </w:r>
      <w:r>
        <w:rPr>
          <w:szCs w:val="24"/>
        </w:rPr>
        <w:t>.</w:t>
      </w:r>
      <w:r>
        <w:rPr>
          <w:rStyle w:val="bibyear"/>
          <w:szCs w:val="24"/>
        </w:rPr>
        <w:fldChar w:fldCharType="begin"/>
      </w:r>
      <w:r>
        <w:rPr>
          <w:rStyle w:val="bibyear"/>
          <w:szCs w:val="24"/>
        </w:rPr>
        <w:instrText xml:space="preserve"> IF "x_-3" "</w:instrText>
      </w:r>
      <w:r>
        <w:rPr>
          <w:rStyle w:val="bibyear"/>
          <w:szCs w:val="24"/>
        </w:rPr>
        <w:fldChar w:fldCharType="begin"/>
      </w:r>
      <w:r>
        <w:rPr>
          <w:rStyle w:val="bibyear"/>
          <w:szCs w:val="24"/>
        </w:rPr>
        <w:instrText xml:space="preserve"> IF </w:instrText>
      </w:r>
      <w:r>
        <w:rPr>
          <w:rStyle w:val="bibyear"/>
          <w:szCs w:val="24"/>
        </w:rPr>
        <w:fldChar w:fldCharType="begin"/>
      </w:r>
      <w:r>
        <w:rPr>
          <w:rStyle w:val="bibyear"/>
          <w:szCs w:val="24"/>
        </w:rPr>
        <w:instrText xml:space="preserve"> DOCPROPERTY "x_t" </w:instrText>
      </w:r>
      <w:r>
        <w:rPr>
          <w:rStyle w:val="bibyear"/>
          <w:szCs w:val="24"/>
        </w:rPr>
        <w:fldChar w:fldCharType="separate"/>
      </w:r>
      <w:r w:rsidR="00D10D16">
        <w:rPr>
          <w:rStyle w:val="bibyear"/>
          <w:szCs w:val="24"/>
        </w:rPr>
        <w:instrText>Y</w:instrText>
      </w:r>
      <w:r>
        <w:rPr>
          <w:rStyle w:val="bibyear"/>
          <w:szCs w:val="24"/>
        </w:rPr>
        <w:fldChar w:fldCharType="end"/>
      </w:r>
      <w:r>
        <w:rPr>
          <w:rStyle w:val="bibyear"/>
          <w:szCs w:val="24"/>
        </w:rPr>
        <w:instrText xml:space="preserve"> &lt;&gt; N "&lt;/</w:instrText>
      </w:r>
      <w:r>
        <w:rPr>
          <w:rStyle w:val="bibyear"/>
          <w:szCs w:val="24"/>
        </w:rPr>
        <w:fldChar w:fldCharType="begin"/>
      </w:r>
      <w:r>
        <w:rPr>
          <w:rStyle w:val="bibyear"/>
          <w:szCs w:val="24"/>
        </w:rPr>
        <w:instrText xml:space="preserve"> QUOTE "edb" </w:instrText>
      </w:r>
      <w:r>
        <w:rPr>
          <w:rStyle w:val="bibyear"/>
          <w:szCs w:val="24"/>
        </w:rPr>
        <w:fldChar w:fldCharType="separate"/>
      </w:r>
      <w:r w:rsidR="00D10D16">
        <w:rPr>
          <w:rStyle w:val="bibyear"/>
          <w:szCs w:val="24"/>
        </w:rPr>
        <w:instrText>edb</w:instrText>
      </w:r>
      <w:r>
        <w:rPr>
          <w:rStyle w:val="bibyear"/>
          <w:szCs w:val="24"/>
        </w:rPr>
        <w:fldChar w:fldCharType="end"/>
      </w:r>
      <w:r>
        <w:rPr>
          <w:rStyle w:val="bibyear"/>
          <w:szCs w:val="24"/>
        </w:rPr>
        <w:instrText xml:space="preserve">" </w:instrText>
      </w:r>
      <w:r>
        <w:rPr>
          <w:rStyle w:val="bibyear"/>
          <w:szCs w:val="24"/>
        </w:rPr>
        <w:fldChar w:fldCharType="separate"/>
      </w:r>
      <w:r w:rsidR="00D10D16">
        <w:rPr>
          <w:rStyle w:val="bibyear"/>
          <w:noProof/>
          <w:szCs w:val="24"/>
        </w:rPr>
        <w:instrText>&lt;/edb</w:instrText>
      </w:r>
      <w:r>
        <w:rPr>
          <w:rStyle w:val="bibyear"/>
          <w:szCs w:val="24"/>
        </w:rPr>
        <w:fldChar w:fldCharType="end"/>
      </w:r>
      <w:r>
        <w:rPr>
          <w:rStyle w:val="bibyear"/>
          <w:szCs w:val="24"/>
        </w:rPr>
        <w:fldChar w:fldCharType="begin"/>
      </w:r>
      <w:r>
        <w:rPr>
          <w:rStyle w:val="bibyear"/>
          <w:szCs w:val="24"/>
        </w:rPr>
        <w:instrText xml:space="preserve"> IF </w:instrText>
      </w:r>
      <w:r>
        <w:rPr>
          <w:rStyle w:val="bibyear"/>
          <w:szCs w:val="24"/>
        </w:rPr>
        <w:fldChar w:fldCharType="begin"/>
      </w:r>
      <w:r>
        <w:rPr>
          <w:rStyle w:val="bibyear"/>
          <w:szCs w:val="24"/>
        </w:rPr>
        <w:instrText xml:space="preserve"> DOCPROPERTY "x_t" </w:instrText>
      </w:r>
      <w:r>
        <w:rPr>
          <w:rStyle w:val="bibyear"/>
          <w:szCs w:val="24"/>
        </w:rPr>
        <w:fldChar w:fldCharType="separate"/>
      </w:r>
      <w:r w:rsidR="00D10D16">
        <w:rPr>
          <w:rStyle w:val="bibyear"/>
          <w:szCs w:val="24"/>
        </w:rPr>
        <w:instrText>Y</w:instrText>
      </w:r>
      <w:r>
        <w:rPr>
          <w:rStyle w:val="bibyear"/>
          <w:szCs w:val="24"/>
        </w:rPr>
        <w:fldChar w:fldCharType="end"/>
      </w:r>
      <w:r>
        <w:rPr>
          <w:rStyle w:val="bibyear"/>
          <w:szCs w:val="24"/>
        </w:rPr>
        <w:instrText xml:space="preserve"> &lt;&gt; N "&gt;" </w:instrText>
      </w:r>
      <w:r>
        <w:rPr>
          <w:rStyle w:val="bibyear"/>
          <w:szCs w:val="24"/>
        </w:rPr>
        <w:fldChar w:fldCharType="separate"/>
      </w:r>
      <w:r w:rsidR="00D10D16">
        <w:rPr>
          <w:rStyle w:val="bibyear"/>
          <w:noProof/>
          <w:szCs w:val="24"/>
        </w:rPr>
        <w:instrText>&gt;</w:instrText>
      </w:r>
      <w:r>
        <w:rPr>
          <w:rStyle w:val="bibyear"/>
          <w:szCs w:val="24"/>
        </w:rPr>
        <w:fldChar w:fldCharType="end"/>
      </w:r>
      <w:r>
        <w:rPr>
          <w:rStyle w:val="bibyear"/>
          <w:szCs w:val="24"/>
        </w:rPr>
        <w:instrText xml:space="preserve">" "" </w:instrText>
      </w:r>
      <w:r>
        <w:rPr>
          <w:rStyle w:val="bibyear"/>
          <w:szCs w:val="24"/>
        </w:rPr>
        <w:fldChar w:fldCharType="separate"/>
      </w:r>
      <w:r w:rsidR="00D10D16">
        <w:rPr>
          <w:rStyle w:val="bibyear"/>
          <w:noProof/>
          <w:szCs w:val="24"/>
        </w:rPr>
        <w:t>&lt;/edb&gt;</w:t>
      </w:r>
      <w:r>
        <w:rPr>
          <w:rStyle w:val="bibyear"/>
          <w:szCs w:val="24"/>
        </w:rPr>
        <w:fldChar w:fldCharType="end"/>
      </w:r>
    </w:p>
    <w:p w14:paraId="2C2D541E" w14:textId="599148A7" w:rsidR="002F5370" w:rsidRDefault="0052664D">
      <w:pPr>
        <w:pStyle w:val="RefTxReferenceText"/>
        <w:autoSpaceDE w:val="0"/>
        <w:autoSpaceDN w:val="0"/>
        <w:adjustRightInd w:val="0"/>
        <w:rPr>
          <w:szCs w:val="24"/>
        </w:rPr>
      </w:pPr>
      <w:r w:rsidRPr="00A41781">
        <w:rPr>
          <w:b/>
          <w:szCs w:val="24"/>
        </w:rPr>
        <w:commentReference w:id="45"/>
      </w:r>
      <w:r w:rsidR="002F5370" w:rsidRPr="00A41781">
        <w:rPr>
          <w:rStyle w:val="bibsurname"/>
          <w:szCs w:val="24"/>
        </w:rPr>
        <w:t>R</w:t>
      </w:r>
      <w:r w:rsidR="002F5370">
        <w:rPr>
          <w:rStyle w:val="bibsurname"/>
          <w:szCs w:val="24"/>
        </w:rPr>
        <w:t>ector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A</w:t>
      </w:r>
      <w:r w:rsidR="00177EE2">
        <w:rPr>
          <w:rStyle w:val="bibfname"/>
          <w:szCs w:val="24"/>
        </w:rPr>
        <w:t>lan</w:t>
      </w:r>
      <w:r w:rsidR="002F5370">
        <w:rPr>
          <w:szCs w:val="24"/>
        </w:rPr>
        <w:t>. “</w:t>
      </w:r>
      <w:proofErr w:type="spellStart"/>
      <w:r w:rsidR="00FC4D97" w:rsidRPr="00FC4D97">
        <w:rPr>
          <w:szCs w:val="24"/>
          <w:shd w:val="clear" w:color="auto" w:fill="CCFFFF"/>
        </w:rPr>
        <w:t>Modularisation</w:t>
      </w:r>
      <w:proofErr w:type="spellEnd"/>
      <w:r w:rsidR="00FC4D97" w:rsidRPr="00FC4D97">
        <w:rPr>
          <w:szCs w:val="24"/>
          <w:shd w:val="clear" w:color="auto" w:fill="CCFFFF"/>
        </w:rPr>
        <w:t xml:space="preserve"> of </w:t>
      </w:r>
      <w:r w:rsidR="003221F3">
        <w:rPr>
          <w:szCs w:val="24"/>
          <w:shd w:val="clear" w:color="auto" w:fill="CCFFFF"/>
        </w:rPr>
        <w:t>D</w:t>
      </w:r>
      <w:r w:rsidR="00FC4D97" w:rsidRPr="00FC4D97">
        <w:rPr>
          <w:szCs w:val="24"/>
          <w:shd w:val="clear" w:color="auto" w:fill="CCFFFF"/>
        </w:rPr>
        <w:t xml:space="preserve">omain </w:t>
      </w:r>
      <w:r w:rsidR="003221F3">
        <w:rPr>
          <w:szCs w:val="24"/>
          <w:shd w:val="clear" w:color="auto" w:fill="CCFFFF"/>
        </w:rPr>
        <w:t>O</w:t>
      </w:r>
      <w:r w:rsidR="00FC4D97" w:rsidRPr="00FC4D97">
        <w:rPr>
          <w:szCs w:val="24"/>
          <w:shd w:val="clear" w:color="auto" w:fill="CCFFFF"/>
        </w:rPr>
        <w:t xml:space="preserve">ntologies </w:t>
      </w:r>
      <w:r w:rsidR="003221F3">
        <w:rPr>
          <w:szCs w:val="24"/>
          <w:shd w:val="clear" w:color="auto" w:fill="CCFFFF"/>
        </w:rPr>
        <w:t>I</w:t>
      </w:r>
      <w:r w:rsidR="00FC4D97" w:rsidRPr="00FC4D97">
        <w:rPr>
          <w:szCs w:val="24"/>
          <w:shd w:val="clear" w:color="auto" w:fill="CCFFFF"/>
        </w:rPr>
        <w:t xml:space="preserve">mplemented in </w:t>
      </w:r>
      <w:r w:rsidR="003221F3">
        <w:rPr>
          <w:szCs w:val="24"/>
          <w:shd w:val="clear" w:color="auto" w:fill="CCFFFF"/>
        </w:rPr>
        <w:t>D</w:t>
      </w:r>
      <w:r w:rsidR="00FC4D97" w:rsidRPr="00FC4D97">
        <w:rPr>
          <w:szCs w:val="24"/>
          <w:shd w:val="clear" w:color="auto" w:fill="CCFFFF"/>
        </w:rPr>
        <w:t xml:space="preserve">escription </w:t>
      </w:r>
      <w:r w:rsidR="003221F3">
        <w:rPr>
          <w:szCs w:val="24"/>
          <w:shd w:val="clear" w:color="auto" w:fill="CCFFFF"/>
        </w:rPr>
        <w:t>L</w:t>
      </w:r>
      <w:r w:rsidR="00FC4D97" w:rsidRPr="00FC4D97">
        <w:rPr>
          <w:szCs w:val="24"/>
          <w:shd w:val="clear" w:color="auto" w:fill="CCFFFF"/>
        </w:rPr>
        <w:t xml:space="preserve">ogics and </w:t>
      </w:r>
      <w:r w:rsidR="003221F3">
        <w:rPr>
          <w:szCs w:val="24"/>
          <w:shd w:val="clear" w:color="auto" w:fill="CCFFFF"/>
        </w:rPr>
        <w:t>R</w:t>
      </w:r>
      <w:r w:rsidR="00FC4D97" w:rsidRPr="00FC4D97">
        <w:rPr>
          <w:szCs w:val="24"/>
          <w:shd w:val="clear" w:color="auto" w:fill="CCFFFF"/>
        </w:rPr>
        <w:t xml:space="preserve">elated </w:t>
      </w:r>
      <w:r w:rsidR="003221F3">
        <w:rPr>
          <w:szCs w:val="24"/>
          <w:shd w:val="clear" w:color="auto" w:fill="CCFFFF"/>
        </w:rPr>
        <w:t>F</w:t>
      </w:r>
      <w:r w:rsidR="00FC4D97" w:rsidRPr="00FC4D97">
        <w:rPr>
          <w:szCs w:val="24"/>
          <w:shd w:val="clear" w:color="auto" w:fill="CCFFFF"/>
        </w:rPr>
        <w:t xml:space="preserve">ormalisms </w:t>
      </w:r>
      <w:r w:rsidR="00865DF8">
        <w:rPr>
          <w:szCs w:val="24"/>
          <w:shd w:val="clear" w:color="auto" w:fill="CCFFFF"/>
        </w:rPr>
        <w:t>I</w:t>
      </w:r>
      <w:r w:rsidR="00FC4D97" w:rsidRPr="00FC4D97">
        <w:rPr>
          <w:szCs w:val="24"/>
          <w:shd w:val="clear" w:color="auto" w:fill="CCFFFF"/>
        </w:rPr>
        <w:t xml:space="preserve">ncluding </w:t>
      </w:r>
      <w:r w:rsidR="003221F3">
        <w:rPr>
          <w:szCs w:val="24"/>
          <w:shd w:val="clear" w:color="auto" w:fill="CCFFFF"/>
        </w:rPr>
        <w:t>OWL</w:t>
      </w:r>
      <w:r w:rsidR="00FC4D97" w:rsidRPr="00FC4D97">
        <w:rPr>
          <w:szCs w:val="24"/>
          <w:shd w:val="clear" w:color="auto" w:fill="CCFFFF"/>
        </w:rPr>
        <w:t>.</w:t>
      </w:r>
      <w:r w:rsidR="00FC4D97" w:rsidRPr="00865DF8">
        <w:rPr>
          <w:szCs w:val="24"/>
        </w:rPr>
        <w:t xml:space="preserve">” In </w:t>
      </w:r>
      <w:r w:rsidR="00FC4D97" w:rsidRPr="00865DF8">
        <w:rPr>
          <w:rStyle w:val="bibbook"/>
        </w:rPr>
        <w:t xml:space="preserve">K-CAP </w:t>
      </w:r>
      <w:r w:rsidR="00734DB2">
        <w:rPr>
          <w:rStyle w:val="bibbook"/>
        </w:rPr>
        <w:t>’</w:t>
      </w:r>
      <w:r w:rsidR="00FC4D97" w:rsidRPr="00865DF8">
        <w:rPr>
          <w:rStyle w:val="bibbook"/>
        </w:rPr>
        <w:t xml:space="preserve">03: Proceedings of the 2nd </w:t>
      </w:r>
      <w:r w:rsidR="00734DB2">
        <w:rPr>
          <w:rStyle w:val="bibbook"/>
        </w:rPr>
        <w:t>I</w:t>
      </w:r>
      <w:r w:rsidR="00FC4D97" w:rsidRPr="00865DF8">
        <w:rPr>
          <w:rStyle w:val="bibbook"/>
        </w:rPr>
        <w:t xml:space="preserve">nternational </w:t>
      </w:r>
      <w:r w:rsidR="00734DB2">
        <w:rPr>
          <w:rStyle w:val="bibbook"/>
        </w:rPr>
        <w:t>C</w:t>
      </w:r>
      <w:r w:rsidR="00FC4D97" w:rsidRPr="00865DF8">
        <w:rPr>
          <w:rStyle w:val="bibbook"/>
        </w:rPr>
        <w:t xml:space="preserve">onference on Knowledge </w:t>
      </w:r>
      <w:r w:rsidR="00734DB2">
        <w:rPr>
          <w:rStyle w:val="bibbook"/>
        </w:rPr>
        <w:t>C</w:t>
      </w:r>
      <w:r w:rsidR="00FC4D97" w:rsidRPr="00865DF8">
        <w:rPr>
          <w:rStyle w:val="bibbook"/>
        </w:rPr>
        <w:t>apture</w:t>
      </w:r>
      <w:r w:rsidR="00FC4D97" w:rsidRPr="00734DB2">
        <w:rPr>
          <w:szCs w:val="24"/>
        </w:rPr>
        <w:t xml:space="preserve">, </w:t>
      </w:r>
      <w:r w:rsidR="00FC4D97" w:rsidRPr="00734DB2">
        <w:rPr>
          <w:rStyle w:val="bibfpage"/>
        </w:rPr>
        <w:t>121</w:t>
      </w:r>
      <w:r w:rsidR="00245688">
        <w:rPr>
          <w:szCs w:val="24"/>
        </w:rPr>
        <w:t>–</w:t>
      </w:r>
      <w:r w:rsidR="00FC4D97" w:rsidRPr="00734DB2">
        <w:rPr>
          <w:rStyle w:val="biblpage"/>
        </w:rPr>
        <w:t>128</w:t>
      </w:r>
      <w:r w:rsidR="00734DB2">
        <w:rPr>
          <w:szCs w:val="24"/>
        </w:rPr>
        <w:t>.</w:t>
      </w:r>
      <w:r w:rsidR="00FC4D97" w:rsidRPr="00734DB2">
        <w:rPr>
          <w:szCs w:val="24"/>
        </w:rPr>
        <w:t xml:space="preserve"> </w:t>
      </w:r>
      <w:r w:rsidR="00FC4D97" w:rsidRPr="00734DB2">
        <w:rPr>
          <w:rStyle w:val="biblocation"/>
        </w:rPr>
        <w:t>New York</w:t>
      </w:r>
      <w:r w:rsidR="00734DB2">
        <w:rPr>
          <w:szCs w:val="24"/>
        </w:rPr>
        <w:t xml:space="preserve">: </w:t>
      </w:r>
      <w:r w:rsidR="00245688" w:rsidRPr="00734DB2">
        <w:rPr>
          <w:rStyle w:val="bibpublisher"/>
        </w:rPr>
        <w:t>ACM</w:t>
      </w:r>
      <w:r w:rsidR="00FC4D97" w:rsidRPr="00734DB2">
        <w:rPr>
          <w:szCs w:val="24"/>
        </w:rPr>
        <w:t xml:space="preserve">, </w:t>
      </w:r>
      <w:r w:rsidR="00FC4D97" w:rsidRPr="00734DB2">
        <w:rPr>
          <w:rStyle w:val="bibyear"/>
        </w:rPr>
        <w:t>2003</w:t>
      </w:r>
      <w:r w:rsidR="00FC4D97" w:rsidRPr="00734DB2">
        <w:rPr>
          <w:szCs w:val="24"/>
        </w:rPr>
        <w:t>.</w:t>
      </w:r>
    </w:p>
    <w:p w14:paraId="5DD6854A" w14:textId="3314E169" w:rsidR="00FC4D97" w:rsidRDefault="00FC4D97" w:rsidP="00FC4D97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_issn=\"1532-0464\""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_issn="1532-0464"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 w:rsidR="00DB5831" w:rsidRPr="00734DB2">
        <w:rPr>
          <w:rStyle w:val="bibsurname"/>
        </w:rPr>
        <w:t>Rector</w:t>
      </w:r>
      <w:r w:rsidR="00DB5831">
        <w:rPr>
          <w:szCs w:val="24"/>
        </w:rPr>
        <w:t xml:space="preserve">, </w:t>
      </w:r>
      <w:r w:rsidR="00DB5831" w:rsidRPr="00734DB2">
        <w:rPr>
          <w:rStyle w:val="bibfname"/>
        </w:rPr>
        <w:t>Alan</w:t>
      </w:r>
      <w:r w:rsidR="00DB5831">
        <w:rPr>
          <w:szCs w:val="24"/>
        </w:rPr>
        <w:t xml:space="preserve">, </w:t>
      </w:r>
      <w:r w:rsidR="00DB5831" w:rsidRPr="00734DB2">
        <w:rPr>
          <w:rStyle w:val="bibfname"/>
        </w:rPr>
        <w:t>J</w:t>
      </w:r>
      <w:r w:rsidR="00177EE2" w:rsidRPr="00734DB2">
        <w:rPr>
          <w:rStyle w:val="bibfname"/>
        </w:rPr>
        <w:t>eremy</w:t>
      </w:r>
      <w:r w:rsidR="00177EE2" w:rsidRPr="00177EE2">
        <w:rPr>
          <w:szCs w:val="24"/>
        </w:rPr>
        <w:t xml:space="preserve"> </w:t>
      </w:r>
      <w:r w:rsidR="00177EE2" w:rsidRPr="00734DB2">
        <w:rPr>
          <w:rStyle w:val="bibsurname"/>
        </w:rPr>
        <w:t>Roger</w:t>
      </w:r>
      <w:r w:rsidR="00DB5831">
        <w:rPr>
          <w:szCs w:val="24"/>
        </w:rPr>
        <w:t xml:space="preserve">, </w:t>
      </w:r>
      <w:r w:rsidR="00177EE2">
        <w:rPr>
          <w:szCs w:val="24"/>
        </w:rPr>
        <w:t xml:space="preserve">and </w:t>
      </w:r>
      <w:r w:rsidR="00177EE2" w:rsidRPr="00734DB2">
        <w:rPr>
          <w:rStyle w:val="bibfname"/>
        </w:rPr>
        <w:t>Thomas</w:t>
      </w:r>
      <w:r w:rsidR="00DB5831">
        <w:rPr>
          <w:szCs w:val="24"/>
        </w:rPr>
        <w:t xml:space="preserve"> </w:t>
      </w:r>
      <w:proofErr w:type="gramStart"/>
      <w:r>
        <w:rPr>
          <w:rStyle w:val="bibsurname"/>
          <w:szCs w:val="24"/>
        </w:rPr>
        <w:t>Bittner</w:t>
      </w:r>
      <w:r w:rsidR="00177EE2" w:rsidDel="00177EE2">
        <w:rPr>
          <w:szCs w:val="24"/>
        </w:rPr>
        <w:t xml:space="preserve"> 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Granularity, Scale and Collectivity: When Size Does and Does Not Matter.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Biomedical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39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333</w:t>
      </w:r>
      <w:r>
        <w:rPr>
          <w:szCs w:val="24"/>
        </w:rPr>
        <w:t>–</w:t>
      </w:r>
      <w:r>
        <w:rPr>
          <w:rStyle w:val="biblpage"/>
          <w:szCs w:val="24"/>
        </w:rPr>
        <w:t>349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200C1C3" w14:textId="6CA8F1B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Robinson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 N.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Sebastian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Bauer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Introduction to Bio-</w:t>
      </w:r>
      <w:r w:rsidR="0011204A">
        <w:rPr>
          <w:rStyle w:val="bibbook"/>
          <w:szCs w:val="24"/>
        </w:rPr>
        <w:t>o</w:t>
      </w:r>
      <w:r>
        <w:rPr>
          <w:rStyle w:val="bibbook"/>
          <w:szCs w:val="24"/>
        </w:rPr>
        <w:t>ntologies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New York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Chapman and Hall/CRC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2011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2163EE3" w14:textId="49C600B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Rodriguez-</w:t>
      </w:r>
      <w:proofErr w:type="spellStart"/>
      <w:r>
        <w:rPr>
          <w:rStyle w:val="bibsurname"/>
          <w:szCs w:val="24"/>
        </w:rPr>
        <w:t>Pereyra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G.</w:t>
      </w:r>
      <w:r>
        <w:rPr>
          <w:szCs w:val="24"/>
        </w:rPr>
        <w:t xml:space="preserve"> </w:t>
      </w:r>
      <w:r>
        <w:rPr>
          <w:rStyle w:val="bibbook"/>
          <w:szCs w:val="24"/>
        </w:rPr>
        <w:t>Resemblance Nominalism: A Solution to the Problem of Universals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Clarendon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3A777DA1" w14:textId="43184F0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Röhl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Johannes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Ludger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Jansen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Why Functions Are Not Special Dispositions: An Improved Classification of </w:t>
      </w:r>
      <w:proofErr w:type="spellStart"/>
      <w:r>
        <w:rPr>
          <w:rStyle w:val="bibarticle"/>
          <w:szCs w:val="24"/>
        </w:rPr>
        <w:t>Realizables</w:t>
      </w:r>
      <w:proofErr w:type="spellEnd"/>
      <w:r>
        <w:rPr>
          <w:rStyle w:val="bibarticle"/>
          <w:szCs w:val="24"/>
        </w:rPr>
        <w:t xml:space="preserve"> for Top-Level Ontologies.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Journal of Biomedical Semantics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27</w:t>
      </w:r>
      <w:r>
        <w:rPr>
          <w:szCs w:val="24"/>
        </w:rPr>
        <w:t>) (</w:t>
      </w:r>
      <w:r>
        <w:rPr>
          <w:rStyle w:val="bibyear"/>
          <w:szCs w:val="24"/>
        </w:rPr>
        <w:t>2014</w:t>
      </w:r>
      <w:r>
        <w:rPr>
          <w:szCs w:val="24"/>
        </w:rPr>
        <w:t>)</w:t>
      </w:r>
      <w:r w:rsidR="00DD224C">
        <w:rPr>
          <w:szCs w:val="24"/>
        </w:rPr>
        <w:t xml:space="preserve">: </w:t>
      </w:r>
      <w:r w:rsidR="00DD224C">
        <w:rPr>
          <w:rStyle w:val="bibfpage"/>
          <w:szCs w:val="24"/>
        </w:rPr>
        <w:t>33</w:t>
      </w:r>
      <w:r w:rsidR="00DD224C">
        <w:rPr>
          <w:szCs w:val="24"/>
        </w:rPr>
        <w:t>–</w:t>
      </w:r>
      <w:r w:rsidR="00DD224C">
        <w:rPr>
          <w:rStyle w:val="biblpage"/>
          <w:szCs w:val="24"/>
        </w:rPr>
        <w:t>45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51B6A4C" w14:textId="284E62A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Rosenberg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A.</w:t>
      </w:r>
      <w:r>
        <w:rPr>
          <w:szCs w:val="24"/>
        </w:rPr>
        <w:t xml:space="preserve"> </w:t>
      </w:r>
      <w:r>
        <w:rPr>
          <w:rStyle w:val="bibbook"/>
          <w:szCs w:val="24"/>
        </w:rPr>
        <w:t>Darwinian Reductionism, or How to Stop Worrying and Love Molecular Biology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Chicago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University of Chicago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2006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57C9B329" w14:textId="7542D59C" w:rsidR="002F5370" w:rsidRDefault="002F5370" w:rsidP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lastRenderedPageBreak/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>
        <w:rPr>
          <w:rStyle w:val="bibsurname"/>
          <w:szCs w:val="24"/>
        </w:rPr>
        <w:t>Rosse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Cornelius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Kumar</w:t>
      </w:r>
      <w:r>
        <w:rPr>
          <w:szCs w:val="24"/>
        </w:rPr>
        <w:t xml:space="preserve">, </w:t>
      </w:r>
      <w:r w:rsidR="0081424D">
        <w:rPr>
          <w:rStyle w:val="bibfname"/>
          <w:szCs w:val="24"/>
        </w:rPr>
        <w:t>Jose L</w:t>
      </w:r>
      <w:r>
        <w:rPr>
          <w:rStyle w:val="bibfname"/>
          <w:szCs w:val="24"/>
        </w:rPr>
        <w:t>eonardo V.</w:t>
      </w:r>
      <w:r>
        <w:rPr>
          <w:szCs w:val="24"/>
        </w:rPr>
        <w:t xml:space="preserve"> </w:t>
      </w:r>
      <w:proofErr w:type="spellStart"/>
      <w:r w:rsidRPr="0081424D">
        <w:rPr>
          <w:rStyle w:val="bibsurname"/>
        </w:rPr>
        <w:t>Mejino</w:t>
      </w:r>
      <w:proofErr w:type="spellEnd"/>
      <w:r>
        <w:rPr>
          <w:szCs w:val="24"/>
        </w:rPr>
        <w:t xml:space="preserve">, </w:t>
      </w:r>
      <w:r w:rsidRPr="002F5370">
        <w:rPr>
          <w:rStyle w:val="bibfname"/>
        </w:rPr>
        <w:t>Daniel L.</w:t>
      </w:r>
      <w:r>
        <w:rPr>
          <w:szCs w:val="24"/>
        </w:rPr>
        <w:t xml:space="preserve"> </w:t>
      </w:r>
      <w:r w:rsidRPr="0081424D">
        <w:rPr>
          <w:rStyle w:val="bibsurname"/>
        </w:rPr>
        <w:t>Cook</w:t>
      </w:r>
      <w:r>
        <w:rPr>
          <w:szCs w:val="24"/>
        </w:rPr>
        <w:t xml:space="preserve">, </w:t>
      </w:r>
      <w:r w:rsidRPr="002F5370">
        <w:rPr>
          <w:rStyle w:val="bibfname"/>
        </w:rPr>
        <w:t>Landon T.</w:t>
      </w:r>
      <w:r>
        <w:rPr>
          <w:szCs w:val="24"/>
        </w:rPr>
        <w:t xml:space="preserve"> </w:t>
      </w:r>
      <w:proofErr w:type="spellStart"/>
      <w:r w:rsidRPr="0081424D">
        <w:rPr>
          <w:rStyle w:val="bibsurname"/>
        </w:rPr>
        <w:t>Detwiler</w:t>
      </w:r>
      <w:proofErr w:type="spellEnd"/>
      <w:r>
        <w:rPr>
          <w:szCs w:val="24"/>
        </w:rPr>
        <w:t xml:space="preserve">, and </w:t>
      </w:r>
      <w:r w:rsidRPr="002F5370">
        <w:rPr>
          <w:rStyle w:val="bibfname"/>
        </w:rPr>
        <w:t>Barry</w:t>
      </w:r>
      <w:r>
        <w:rPr>
          <w:szCs w:val="24"/>
        </w:rPr>
        <w:t xml:space="preserve"> </w:t>
      </w:r>
      <w:r w:rsidRPr="0081424D">
        <w:rPr>
          <w:rStyle w:val="bibsurname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2F5370">
        <w:rPr>
          <w:rStyle w:val="bibchaptertitle"/>
        </w:rPr>
        <w:t>A Strategy for Improving and Integrating Biomedical Ontologies</w:t>
      </w:r>
      <w:r>
        <w:rPr>
          <w:szCs w:val="24"/>
        </w:rPr>
        <w:t xml:space="preserve">.” </w:t>
      </w:r>
      <w:proofErr w:type="gramStart"/>
      <w:r>
        <w:rPr>
          <w:szCs w:val="24"/>
        </w:rPr>
        <w:t xml:space="preserve">In </w:t>
      </w:r>
      <w:r w:rsidRPr="002F5370">
        <w:rPr>
          <w:rStyle w:val="bibbook"/>
        </w:rPr>
        <w:t xml:space="preserve">Proceedings of </w:t>
      </w:r>
      <w:r w:rsidR="00CA7F39">
        <w:rPr>
          <w:rStyle w:val="bibbook"/>
        </w:rPr>
        <w:t xml:space="preserve">the </w:t>
      </w:r>
      <w:r w:rsidRPr="002F5370">
        <w:rPr>
          <w:rStyle w:val="bibbook"/>
        </w:rPr>
        <w:t>AMIA Symposium</w:t>
      </w:r>
      <w:r>
        <w:rPr>
          <w:szCs w:val="24"/>
        </w:rPr>
        <w:t xml:space="preserve">, </w:t>
      </w:r>
      <w:r w:rsidRPr="0081424D">
        <w:rPr>
          <w:rStyle w:val="bibfpage"/>
        </w:rPr>
        <w:t>639</w:t>
      </w:r>
      <w:r>
        <w:rPr>
          <w:szCs w:val="24"/>
        </w:rPr>
        <w:t>–</w:t>
      </w:r>
      <w:r w:rsidRPr="0081424D">
        <w:rPr>
          <w:rStyle w:val="biblpage"/>
        </w:rPr>
        <w:t>643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2F5370">
        <w:rPr>
          <w:rStyle w:val="biblocation"/>
        </w:rPr>
        <w:t>Washington</w:t>
      </w:r>
      <w:r w:rsidR="00D84DEE">
        <w:rPr>
          <w:rStyle w:val="biblocation"/>
        </w:rPr>
        <w:t>,</w:t>
      </w:r>
      <w:r w:rsidRPr="002F5370">
        <w:rPr>
          <w:rStyle w:val="biblocation"/>
        </w:rPr>
        <w:t xml:space="preserve"> DC</w:t>
      </w:r>
      <w:r w:rsidR="00563BAC">
        <w:rPr>
          <w:szCs w:val="24"/>
        </w:rPr>
        <w:t xml:space="preserve">: </w:t>
      </w:r>
      <w:r w:rsidR="00563BAC" w:rsidRPr="00092F9E">
        <w:rPr>
          <w:rStyle w:val="bibpublisher"/>
        </w:rPr>
        <w:t>AMIA</w:t>
      </w:r>
      <w:r w:rsidR="00563BAC">
        <w:rPr>
          <w:szCs w:val="24"/>
        </w:rPr>
        <w:t>,</w:t>
      </w:r>
      <w:r>
        <w:rPr>
          <w:szCs w:val="24"/>
        </w:rPr>
        <w:t xml:space="preserve"> </w:t>
      </w:r>
      <w:r>
        <w:rPr>
          <w:rStyle w:val="bibyear"/>
          <w:szCs w:val="24"/>
        </w:rPr>
        <w:t>2005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6FEB05A8" w14:textId="2D631FC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Rosse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Cornelius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Jose L</w:t>
      </w:r>
      <w:r w:rsidR="00A91436">
        <w:rPr>
          <w:rStyle w:val="bibfname"/>
          <w:szCs w:val="24"/>
        </w:rPr>
        <w:t>. V</w:t>
      </w:r>
      <w:r>
        <w:rPr>
          <w:rStyle w:val="bibfname"/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Mejino</w:t>
      </w:r>
      <w:proofErr w:type="spellEnd"/>
      <w:r>
        <w:rPr>
          <w:szCs w:val="24"/>
        </w:rPr>
        <w:t xml:space="preserve"> </w:t>
      </w:r>
      <w:r w:rsidRPr="00EF1022">
        <w:rPr>
          <w:rStyle w:val="bibsuffix"/>
        </w:rPr>
        <w:t>Jr</w:t>
      </w:r>
      <w:r w:rsidRPr="00EC6930">
        <w:rPr>
          <w:rStyle w:val="bibsuffix"/>
        </w:rPr>
        <w:t>.</w:t>
      </w:r>
      <w:r>
        <w:rPr>
          <w:szCs w:val="24"/>
        </w:rPr>
        <w:t xml:space="preserve"> “</w:t>
      </w:r>
      <w:r>
        <w:rPr>
          <w:rStyle w:val="bibchaptertitle"/>
          <w:szCs w:val="24"/>
        </w:rPr>
        <w:t>The Foundational Model of Anatomy Ontology</w:t>
      </w:r>
      <w:r>
        <w:rPr>
          <w:szCs w:val="24"/>
        </w:rPr>
        <w:t xml:space="preserve">.” In </w:t>
      </w:r>
      <w:r>
        <w:rPr>
          <w:rStyle w:val="bibbook"/>
          <w:szCs w:val="24"/>
        </w:rPr>
        <w:t>Anatomy Ontologies for Bioinformatics: Principles and Practice</w:t>
      </w:r>
      <w:r w:rsidR="00C95E9D">
        <w:rPr>
          <w:szCs w:val="24"/>
        </w:rPr>
        <w:t>,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vol. 6</w:t>
      </w:r>
      <w:r w:rsidR="00C95E9D">
        <w:rPr>
          <w:szCs w:val="24"/>
        </w:rPr>
        <w:t>,</w:t>
      </w:r>
      <w:r>
        <w:rPr>
          <w:szCs w:val="24"/>
        </w:rPr>
        <w:t xml:space="preserve"> ed. </w:t>
      </w:r>
      <w:r>
        <w:rPr>
          <w:rStyle w:val="bibed-fname"/>
          <w:szCs w:val="24"/>
        </w:rPr>
        <w:t>Albert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Burger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Duncan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Davidson</w:t>
      </w:r>
      <w:r>
        <w:rPr>
          <w:szCs w:val="24"/>
        </w:rPr>
        <w:t xml:space="preserve">, and </w:t>
      </w:r>
      <w:r>
        <w:rPr>
          <w:rStyle w:val="bibed-fname"/>
          <w:szCs w:val="24"/>
        </w:rPr>
        <w:t>Richard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Baldock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59</w:t>
      </w:r>
      <w:r>
        <w:rPr>
          <w:szCs w:val="24"/>
        </w:rPr>
        <w:t>–</w:t>
      </w:r>
      <w:r>
        <w:rPr>
          <w:rStyle w:val="biblpage"/>
          <w:szCs w:val="24"/>
        </w:rPr>
        <w:t>117</w:t>
      </w:r>
      <w:r>
        <w:rPr>
          <w:szCs w:val="24"/>
        </w:rPr>
        <w:t xml:space="preserve">. </w:t>
      </w:r>
      <w:r w:rsidR="007F34F9">
        <w:rPr>
          <w:rStyle w:val="biblocation"/>
          <w:szCs w:val="24"/>
        </w:rPr>
        <w:t>Berlin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Springer</w:t>
      </w:r>
      <w:r>
        <w:rPr>
          <w:szCs w:val="24"/>
        </w:rPr>
        <w:t xml:space="preserve">, </w:t>
      </w:r>
      <w:r w:rsidR="007F34F9"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644EF1A" w14:textId="4EC6DBF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_issn=\"1532-0464\""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_issn="1532-0464"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Rosse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Cornelius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Jose L.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Mejino</w:t>
      </w:r>
      <w:proofErr w:type="spellEnd"/>
      <w:r w:rsidRPr="00EF1022">
        <w:rPr>
          <w:szCs w:val="24"/>
        </w:rPr>
        <w:t xml:space="preserve"> </w:t>
      </w:r>
      <w:r w:rsidRPr="00EF1022">
        <w:rPr>
          <w:rStyle w:val="bibsuffix"/>
        </w:rPr>
        <w:t>Jr</w:t>
      </w:r>
      <w:r w:rsidRPr="00EC6930">
        <w:rPr>
          <w:rStyle w:val="bibsuffix"/>
        </w:rPr>
        <w:t>.</w:t>
      </w:r>
      <w:r>
        <w:rPr>
          <w:szCs w:val="24"/>
        </w:rPr>
        <w:t xml:space="preserve"> “</w:t>
      </w:r>
      <w:r>
        <w:rPr>
          <w:rStyle w:val="bibarticle"/>
          <w:szCs w:val="24"/>
        </w:rPr>
        <w:t>A Reference Ontology for Biomedical Informatics: The Foundational Model of Anatomy.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Biomedical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36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478</w:t>
      </w:r>
      <w:r>
        <w:rPr>
          <w:szCs w:val="24"/>
        </w:rPr>
        <w:t>–</w:t>
      </w:r>
      <w:r>
        <w:rPr>
          <w:rStyle w:val="biblpage"/>
          <w:szCs w:val="24"/>
        </w:rPr>
        <w:t>500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D956FAB" w14:textId="52C00D80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commentRangeStart w:id="46"/>
      <w:proofErr w:type="spellStart"/>
      <w:r>
        <w:rPr>
          <w:rStyle w:val="bibsurname"/>
          <w:szCs w:val="24"/>
        </w:rPr>
        <w:t>Scheuermann</w:t>
      </w:r>
      <w:commentRangeEnd w:id="46"/>
      <w:proofErr w:type="spellEnd"/>
      <w:r w:rsidR="00D71F6C">
        <w:rPr>
          <w:rStyle w:val="CommentReference"/>
        </w:rPr>
        <w:commentReference w:id="46"/>
      </w:r>
      <w:r>
        <w:rPr>
          <w:szCs w:val="24"/>
        </w:rPr>
        <w:t xml:space="preserve">, </w:t>
      </w:r>
      <w:r>
        <w:rPr>
          <w:rStyle w:val="bibfname"/>
          <w:szCs w:val="24"/>
        </w:rPr>
        <w:t>Richard H.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 “</w:t>
      </w:r>
      <w:r w:rsidRPr="00CA7F39">
        <w:rPr>
          <w:rStyle w:val="bibchaptertitle"/>
          <w:szCs w:val="24"/>
        </w:rPr>
        <w:t>Toward an Ontological Treatment of Disease and Diagnosis</w:t>
      </w:r>
      <w:r w:rsidRPr="00CA7F39">
        <w:rPr>
          <w:szCs w:val="24"/>
        </w:rPr>
        <w:t>.</w:t>
      </w:r>
      <w:r>
        <w:rPr>
          <w:szCs w:val="24"/>
        </w:rPr>
        <w:t xml:space="preserve">” </w:t>
      </w:r>
      <w:r w:rsidR="00D71F6C">
        <w:rPr>
          <w:szCs w:val="24"/>
        </w:rPr>
        <w:t xml:space="preserve">In </w:t>
      </w:r>
      <w:r w:rsidRPr="00CA7F39">
        <w:rPr>
          <w:rStyle w:val="bibbook"/>
          <w:szCs w:val="24"/>
        </w:rPr>
        <w:t>Proceedings of the 2009 AMIA Summit on Translational Bioinformatics</w:t>
      </w:r>
      <w:r w:rsidR="00CA7F39">
        <w:rPr>
          <w:szCs w:val="24"/>
        </w:rPr>
        <w:t xml:space="preserve">, </w:t>
      </w:r>
      <w:r w:rsidR="00CA7F39" w:rsidRPr="00D71F6C">
        <w:rPr>
          <w:rStyle w:val="bibfpage"/>
        </w:rPr>
        <w:t>116</w:t>
      </w:r>
      <w:r w:rsidR="00CA7F39">
        <w:rPr>
          <w:szCs w:val="24"/>
        </w:rPr>
        <w:t>–</w:t>
      </w:r>
      <w:r w:rsidR="00CA7F39" w:rsidRPr="00D71F6C">
        <w:rPr>
          <w:rStyle w:val="biblpage"/>
        </w:rPr>
        <w:t>120</w:t>
      </w:r>
      <w:r w:rsidR="00CA7F39">
        <w:rPr>
          <w:szCs w:val="24"/>
        </w:rPr>
        <w:t xml:space="preserve">. </w:t>
      </w:r>
      <w:r w:rsidR="00CA7F39" w:rsidRPr="00CA7F39">
        <w:rPr>
          <w:rStyle w:val="biblocation"/>
        </w:rPr>
        <w:t>Washington, DC</w:t>
      </w:r>
      <w:r w:rsidR="00CA7F39">
        <w:rPr>
          <w:szCs w:val="24"/>
        </w:rPr>
        <w:t xml:space="preserve">: </w:t>
      </w:r>
      <w:r w:rsidR="00CA7F39" w:rsidRPr="00CA7F39">
        <w:rPr>
          <w:rStyle w:val="bibpublisher"/>
        </w:rPr>
        <w:t>AMIA</w:t>
      </w:r>
      <w:r w:rsidR="00CA7F39"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 w:rsidR="00CA7F39">
        <w:rPr>
          <w:szCs w:val="24"/>
        </w:rPr>
        <w:t>.</w:t>
      </w:r>
      <w:r>
        <w:rPr>
          <w:szCs w:val="24"/>
        </w:rPr>
        <w:t xml:space="preserve"> </w:t>
      </w:r>
    </w:p>
    <w:p w14:paraId="2BA833B5" w14:textId="6526F751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Schulz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Stefan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Laszlo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Balkanyi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Ronald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Cornet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Olivier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Bodenreider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From Concept Representations to Ontologies: A Paradigm Shift in Health Informatics?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Healthcare Informatics Research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19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4</w:t>
      </w:r>
      <w:r>
        <w:rPr>
          <w:szCs w:val="24"/>
        </w:rPr>
        <w:t>) (</w:t>
      </w:r>
      <w:r>
        <w:rPr>
          <w:rStyle w:val="bibyear"/>
          <w:szCs w:val="24"/>
        </w:rPr>
        <w:t>2013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235</w:t>
      </w:r>
      <w:r>
        <w:rPr>
          <w:szCs w:val="24"/>
        </w:rPr>
        <w:t>–</w:t>
      </w:r>
      <w:r>
        <w:rPr>
          <w:rStyle w:val="biblpage"/>
          <w:szCs w:val="24"/>
        </w:rPr>
        <w:t>242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4C884D9" w14:textId="77777777" w:rsidR="00C321A5" w:rsidRDefault="00C321A5" w:rsidP="00C321A5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_issn=\"1532-0464\""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_issn="1532-0464"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Schulz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Stefan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Kumar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Bittner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Biomedical Ontologies: What </w:t>
      </w:r>
      <w:r>
        <w:rPr>
          <w:rStyle w:val="bibarticle"/>
          <w:i/>
          <w:szCs w:val="24"/>
        </w:rPr>
        <w:t>part-of</w:t>
      </w:r>
      <w:r>
        <w:rPr>
          <w:rStyle w:val="bibarticle"/>
          <w:szCs w:val="24"/>
        </w:rPr>
        <w:t xml:space="preserve"> </w:t>
      </w:r>
      <w:proofErr w:type="gramStart"/>
      <w:r>
        <w:rPr>
          <w:rStyle w:val="bibarticle"/>
          <w:szCs w:val="24"/>
        </w:rPr>
        <w:t>Is</w:t>
      </w:r>
      <w:proofErr w:type="gramEnd"/>
      <w:r>
        <w:rPr>
          <w:rStyle w:val="bibarticle"/>
          <w:szCs w:val="24"/>
        </w:rPr>
        <w:t xml:space="preserve"> and Isn’t.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Biomedical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39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3</w:t>
      </w:r>
      <w:r>
        <w:rPr>
          <w:szCs w:val="24"/>
        </w:rPr>
        <w:t>) (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350</w:t>
      </w:r>
      <w:r>
        <w:rPr>
          <w:szCs w:val="24"/>
        </w:rPr>
        <w:t>–</w:t>
      </w:r>
      <w:r>
        <w:rPr>
          <w:rStyle w:val="biblpage"/>
          <w:szCs w:val="24"/>
        </w:rPr>
        <w:t>361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ED46158" w14:textId="5FB9105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Schwarz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Ulf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Smith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Ontological Relations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219</w:t>
      </w:r>
      <w:r>
        <w:rPr>
          <w:szCs w:val="24"/>
        </w:rPr>
        <w:t>–</w:t>
      </w:r>
      <w:r>
        <w:rPr>
          <w:rStyle w:val="biblpage"/>
          <w:szCs w:val="24"/>
        </w:rPr>
        <w:t>234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64A76ED1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Searle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John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proofErr w:type="gramStart"/>
      <w:r>
        <w:rPr>
          <w:rStyle w:val="bibbook"/>
          <w:szCs w:val="24"/>
        </w:rPr>
        <w:t>The Construction of Social Reality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location"/>
          <w:szCs w:val="24"/>
        </w:rPr>
        <w:t>New York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The Free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06533FE4" w14:textId="3DF0DE22" w:rsidR="002F5370" w:rsidRDefault="00C95E9D" w:rsidP="00C95E9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proofErr w:type="spellStart"/>
      <w:r w:rsidR="002F5370">
        <w:rPr>
          <w:rStyle w:val="bibsurname"/>
          <w:szCs w:val="24"/>
        </w:rPr>
        <w:t>Seppälä</w:t>
      </w:r>
      <w:proofErr w:type="spellEnd"/>
      <w:r w:rsidR="002F5370">
        <w:rPr>
          <w:szCs w:val="24"/>
        </w:rPr>
        <w:t xml:space="preserve">, </w:t>
      </w:r>
      <w:proofErr w:type="spellStart"/>
      <w:r w:rsidR="002F5370">
        <w:rPr>
          <w:rStyle w:val="bibfname"/>
          <w:szCs w:val="24"/>
        </w:rPr>
        <w:t>Selja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Werner</w:t>
      </w:r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Ceusters</w:t>
      </w:r>
      <w:proofErr w:type="spellEnd"/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Applying the Realism-Based Ontology Versioning Method for Tracking Changes in the Basic Formal Ontology</w:t>
      </w:r>
      <w:r w:rsidR="002F5370">
        <w:rPr>
          <w:szCs w:val="24"/>
        </w:rPr>
        <w:t xml:space="preserve">.” </w:t>
      </w:r>
      <w:r>
        <w:rPr>
          <w:szCs w:val="24"/>
        </w:rPr>
        <w:t xml:space="preserve">In </w:t>
      </w:r>
      <w:r w:rsidR="002F5370" w:rsidRPr="00EC6930">
        <w:rPr>
          <w:rStyle w:val="bibbook"/>
        </w:rPr>
        <w:t>Formal Ontology in Information Systems</w:t>
      </w:r>
      <w:r w:rsidR="00A36022">
        <w:rPr>
          <w:rStyle w:val="bibbook"/>
        </w:rPr>
        <w:t xml:space="preserve">: </w:t>
      </w:r>
      <w:r w:rsidR="00FB7FDD" w:rsidRPr="00EC6930">
        <w:rPr>
          <w:rStyle w:val="bibbook"/>
        </w:rPr>
        <w:t>Proceedings of FOIS 2014</w:t>
      </w:r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227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240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Amsterdam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IOS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2014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2C6B9E3" w14:textId="27FD676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commentRangeStart w:id="47"/>
      <w:proofErr w:type="gramStart"/>
      <w:r>
        <w:rPr>
          <w:rStyle w:val="bibsurname"/>
          <w:szCs w:val="24"/>
        </w:rPr>
        <w:t>Shaw</w:t>
      </w:r>
      <w:commentRangeEnd w:id="47"/>
      <w:r w:rsidR="0011204A">
        <w:rPr>
          <w:rStyle w:val="CommentReference"/>
        </w:rPr>
        <w:commentReference w:id="47"/>
      </w:r>
      <w:r>
        <w:rPr>
          <w:szCs w:val="24"/>
        </w:rPr>
        <w:t xml:space="preserve">, </w:t>
      </w:r>
      <w:r>
        <w:rPr>
          <w:rStyle w:val="bibfname"/>
          <w:szCs w:val="24"/>
        </w:rPr>
        <w:t>Marianne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Landon T.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Detwiler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James F.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Brinkley</w:t>
      </w:r>
      <w:r>
        <w:rPr>
          <w:szCs w:val="24"/>
        </w:rPr>
        <w:t xml:space="preserve">, </w:t>
      </w:r>
      <w:r w:rsidR="00731C38">
        <w:rPr>
          <w:szCs w:val="24"/>
        </w:rPr>
        <w:t xml:space="preserve">and </w:t>
      </w:r>
      <w:r>
        <w:rPr>
          <w:rStyle w:val="bibfname"/>
          <w:szCs w:val="24"/>
        </w:rPr>
        <w:t>Dan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Suciu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11204A">
        <w:rPr>
          <w:rStyle w:val="bibarticle"/>
        </w:rPr>
        <w:t>Generating Application Ontologies from Reference Ontologies.</w:t>
      </w:r>
      <w:r>
        <w:rPr>
          <w:szCs w:val="24"/>
        </w:rPr>
        <w:t xml:space="preserve">” </w:t>
      </w:r>
      <w:r w:rsidRPr="0011204A">
        <w:rPr>
          <w:rStyle w:val="bibjournal"/>
          <w:i/>
        </w:rPr>
        <w:t>Proceedings, American Medical Informatics Association Fall Symposium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2008</w:t>
      </w:r>
      <w:r>
        <w:rPr>
          <w:szCs w:val="24"/>
        </w:rPr>
        <w:t xml:space="preserve">): </w:t>
      </w:r>
      <w:r w:rsidRPr="0011204A">
        <w:rPr>
          <w:rStyle w:val="bibfpage"/>
        </w:rPr>
        <w:t>672</w:t>
      </w:r>
      <w:r>
        <w:rPr>
          <w:szCs w:val="24"/>
        </w:rPr>
        <w:t>–</w:t>
      </w:r>
      <w:r w:rsidRPr="0011204A">
        <w:rPr>
          <w:rStyle w:val="biblpage"/>
        </w:rPr>
        <w:t>676</w:t>
      </w:r>
      <w:r>
        <w:rPr>
          <w:szCs w:val="24"/>
        </w:rPr>
        <w:t>.</w:t>
      </w:r>
    </w:p>
    <w:p w14:paraId="5CD60BCF" w14:textId="7306F9BE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Sider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Ted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Four-</w:t>
      </w:r>
      <w:proofErr w:type="spellStart"/>
      <w:r>
        <w:rPr>
          <w:rStyle w:val="bibbook"/>
          <w:szCs w:val="24"/>
        </w:rPr>
        <w:t>Dimensionalism</w:t>
      </w:r>
      <w:proofErr w:type="spellEnd"/>
      <w:r>
        <w:rPr>
          <w:rStyle w:val="bibbook"/>
          <w:szCs w:val="24"/>
        </w:rPr>
        <w:t xml:space="preserve">: </w:t>
      </w:r>
      <w:proofErr w:type="gramStart"/>
      <w:r>
        <w:rPr>
          <w:rStyle w:val="bibbook"/>
          <w:szCs w:val="24"/>
        </w:rPr>
        <w:t>An Ontology</w:t>
      </w:r>
      <w:proofErr w:type="gramEnd"/>
      <w:r>
        <w:rPr>
          <w:rStyle w:val="bibbook"/>
          <w:szCs w:val="24"/>
        </w:rPr>
        <w:t xml:space="preserve"> of Persistence and Time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1A8FF5F1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_issn=\"0031-8094\""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_issn="0031-8094"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Silberstein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M.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J.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McGeever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Search for Ontological Emergence.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Philosophical Quarterly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49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1999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201</w:t>
      </w:r>
      <w:r>
        <w:rPr>
          <w:szCs w:val="24"/>
        </w:rPr>
        <w:t>–</w:t>
      </w:r>
      <w:r>
        <w:rPr>
          <w:rStyle w:val="biblpage"/>
          <w:szCs w:val="24"/>
        </w:rPr>
        <w:t>214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794D5AB" w14:textId="2BF40138" w:rsidR="00F4638F" w:rsidRDefault="00F4638F" w:rsidP="00F4638F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_issn=\"0031-8205\""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_issn="0031-8205"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Simons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Particulars in Particular Clothing: Three Trope Theories of Substance.</w:t>
      </w:r>
      <w:r>
        <w:t>”</w:t>
      </w:r>
      <w:r>
        <w:rPr>
          <w:szCs w:val="24"/>
        </w:rPr>
        <w:t xml:space="preserve"> </w:t>
      </w:r>
      <w:proofErr w:type="gramStart"/>
      <w:r>
        <w:rPr>
          <w:rStyle w:val="bibjournal"/>
          <w:i/>
          <w:szCs w:val="24"/>
        </w:rPr>
        <w:t>Philosophy and Phenomenological Research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54</w:t>
      </w:r>
      <w:r>
        <w:t xml:space="preserve"> (</w:t>
      </w:r>
      <w:r>
        <w:rPr>
          <w:rStyle w:val="bibyear"/>
          <w:szCs w:val="24"/>
        </w:rPr>
        <w:t>1994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553</w:t>
      </w:r>
      <w:r>
        <w:rPr>
          <w:szCs w:val="24"/>
        </w:rPr>
        <w:t>–</w:t>
      </w:r>
      <w:r>
        <w:rPr>
          <w:rStyle w:val="biblpage"/>
          <w:szCs w:val="24"/>
        </w:rPr>
        <w:t>575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FDAEE0D" w14:textId="367C5A9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_issn=\"0066-7374\""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_issn="0066-7374"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Simons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Continuants and </w:t>
      </w:r>
      <w:proofErr w:type="spellStart"/>
      <w:r>
        <w:rPr>
          <w:rStyle w:val="bibarticle"/>
          <w:szCs w:val="24"/>
        </w:rPr>
        <w:t>Occurrents</w:t>
      </w:r>
      <w:proofErr w:type="spellEnd"/>
      <w:r>
        <w:rPr>
          <w:rStyle w:val="bibarticle"/>
          <w:szCs w:val="24"/>
        </w:rPr>
        <w:t>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Proceedings of the Aristotelian Society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74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2000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59</w:t>
      </w:r>
      <w:r>
        <w:rPr>
          <w:szCs w:val="24"/>
        </w:rPr>
        <w:t>–</w:t>
      </w:r>
      <w:r>
        <w:rPr>
          <w:rStyle w:val="biblpage"/>
          <w:szCs w:val="24"/>
        </w:rPr>
        <w:t>75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CEB37D9" w14:textId="1966CE9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Simons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C95E9D">
        <w:rPr>
          <w:rStyle w:val="bibchaptertitle"/>
        </w:rPr>
        <w:t>Faces, Boundaries, and Thin Layers</w:t>
      </w:r>
      <w:r>
        <w:rPr>
          <w:szCs w:val="24"/>
        </w:rPr>
        <w:t xml:space="preserve">.” In </w:t>
      </w:r>
      <w:r w:rsidR="00827063" w:rsidRPr="00EC6930">
        <w:rPr>
          <w:rStyle w:val="bibbook"/>
        </w:rPr>
        <w:t>Certainty and Surface in Epistemology and Philosophical Method</w:t>
      </w:r>
      <w:r w:rsidR="00827063" w:rsidRPr="00EC6930">
        <w:rPr>
          <w:szCs w:val="24"/>
        </w:rPr>
        <w:t xml:space="preserve">, </w:t>
      </w:r>
      <w:r w:rsidR="00827063" w:rsidRPr="00EC6930">
        <w:rPr>
          <w:rStyle w:val="bibseries"/>
        </w:rPr>
        <w:t>Problems in Contemporary Philosophy</w:t>
      </w:r>
      <w:r w:rsidR="00827063" w:rsidRPr="00EC6930">
        <w:rPr>
          <w:szCs w:val="24"/>
        </w:rPr>
        <w:t xml:space="preserve">, vol. </w:t>
      </w:r>
      <w:r w:rsidR="00827063" w:rsidRPr="00EC6930">
        <w:rPr>
          <w:rStyle w:val="bibvolume"/>
        </w:rPr>
        <w:t>32</w:t>
      </w:r>
      <w:r>
        <w:rPr>
          <w:szCs w:val="24"/>
        </w:rPr>
        <w:t xml:space="preserve">, </w:t>
      </w:r>
      <w:r w:rsidRPr="00C95E9D">
        <w:rPr>
          <w:rStyle w:val="bibfpage"/>
        </w:rPr>
        <w:t>87</w:t>
      </w:r>
      <w:r>
        <w:rPr>
          <w:szCs w:val="24"/>
        </w:rPr>
        <w:t>–</w:t>
      </w:r>
      <w:r w:rsidRPr="00C95E9D">
        <w:rPr>
          <w:rStyle w:val="biblpage"/>
        </w:rPr>
        <w:t>99</w:t>
      </w:r>
      <w:r>
        <w:rPr>
          <w:szCs w:val="24"/>
        </w:rPr>
        <w:t xml:space="preserve">. </w:t>
      </w:r>
      <w:r w:rsidRPr="00C95E9D">
        <w:rPr>
          <w:rStyle w:val="biblocation"/>
        </w:rPr>
        <w:t>Lewiston</w:t>
      </w:r>
      <w:r w:rsidR="00827063">
        <w:rPr>
          <w:rStyle w:val="biblocation"/>
        </w:rPr>
        <w:t>, NY</w:t>
      </w:r>
      <w:r>
        <w:rPr>
          <w:szCs w:val="24"/>
        </w:rPr>
        <w:t xml:space="preserve">: </w:t>
      </w:r>
      <w:proofErr w:type="spellStart"/>
      <w:r w:rsidRPr="00C95E9D">
        <w:rPr>
          <w:rStyle w:val="bibpublisher"/>
        </w:rPr>
        <w:t>Mellen</w:t>
      </w:r>
      <w:proofErr w:type="spellEnd"/>
      <w:r w:rsidRPr="00C95E9D">
        <w:rPr>
          <w:rStyle w:val="bibpublisher"/>
        </w:rPr>
        <w:t xml:space="preserve">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1991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56CA527A" w14:textId="1ED0A9C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Simons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Parts: A Study in Ontology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Oxford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2ACAF993" w14:textId="777777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_issn=\"0022-362X\""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_issn="0022-362X"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Simons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Real Wholes, Real Parts: Mereology without Algebra.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Philosophy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103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5</w:t>
      </w:r>
      <w:r>
        <w:rPr>
          <w:szCs w:val="24"/>
        </w:rPr>
        <w:t>) (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597</w:t>
      </w:r>
      <w:r>
        <w:rPr>
          <w:szCs w:val="24"/>
        </w:rPr>
        <w:t>–</w:t>
      </w:r>
      <w:r>
        <w:rPr>
          <w:rStyle w:val="biblpage"/>
          <w:szCs w:val="24"/>
        </w:rPr>
        <w:t>613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7D53B6B" w14:textId="65537CB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 xml:space="preserve">Against </w:t>
      </w:r>
      <w:proofErr w:type="spellStart"/>
      <w:r>
        <w:rPr>
          <w:rStyle w:val="bibchaptertitle"/>
          <w:szCs w:val="24"/>
        </w:rPr>
        <w:t>Fantology</w:t>
      </w:r>
      <w:proofErr w:type="spellEnd"/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Experience and Analysis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M.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Reicher</w:t>
      </w:r>
      <w:proofErr w:type="spellEnd"/>
      <w:r>
        <w:rPr>
          <w:szCs w:val="24"/>
        </w:rPr>
        <w:t xml:space="preserve"> and </w:t>
      </w:r>
      <w:r>
        <w:rPr>
          <w:rStyle w:val="bibed-fname"/>
          <w:szCs w:val="24"/>
        </w:rPr>
        <w:t>J.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Marek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153</w:t>
      </w:r>
      <w:r>
        <w:rPr>
          <w:szCs w:val="24"/>
        </w:rPr>
        <w:t>–</w:t>
      </w:r>
      <w:r>
        <w:rPr>
          <w:rStyle w:val="biblpage"/>
          <w:szCs w:val="24"/>
        </w:rPr>
        <w:t>170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Vienna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Hölder-Pichler-Tempsky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5A55487E" w14:textId="4038C506" w:rsidR="002F5370" w:rsidRDefault="00C95E9D" w:rsidP="00C95E9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060E66" w:rsidRPr="00F2788E">
        <w:rPr>
          <w:rStyle w:val="bibchaptertitle"/>
        </w:rPr>
        <w:t>Against Idiosyncrasy in Ontology Development</w:t>
      </w:r>
      <w:r w:rsidR="00060E66">
        <w:rPr>
          <w:szCs w:val="24"/>
        </w:rPr>
        <w:t xml:space="preserve">.” In </w:t>
      </w:r>
      <w:r w:rsidR="00060E66" w:rsidRPr="00F2788E">
        <w:rPr>
          <w:rStyle w:val="bibbook"/>
        </w:rPr>
        <w:t>Formal Ontology and Information Systems: Proceedings of the Sixth International Conference</w:t>
      </w:r>
      <w:r w:rsidR="00060E66">
        <w:rPr>
          <w:szCs w:val="24"/>
        </w:rPr>
        <w:t xml:space="preserve"> (FOIS 2006), ed. </w:t>
      </w:r>
      <w:r w:rsidR="00060E66" w:rsidRPr="00F2788E">
        <w:rPr>
          <w:rStyle w:val="bibed-fname"/>
        </w:rPr>
        <w:t>B.</w:t>
      </w:r>
      <w:r w:rsidR="00060E66">
        <w:rPr>
          <w:szCs w:val="24"/>
        </w:rPr>
        <w:t xml:space="preserve"> </w:t>
      </w:r>
      <w:r w:rsidR="00060E66" w:rsidRPr="00F2788E">
        <w:rPr>
          <w:rStyle w:val="bibed-surname"/>
        </w:rPr>
        <w:t>Bennett</w:t>
      </w:r>
      <w:r w:rsidR="00060E66">
        <w:rPr>
          <w:szCs w:val="24"/>
        </w:rPr>
        <w:t xml:space="preserve"> and </w:t>
      </w:r>
      <w:r w:rsidR="00060E66" w:rsidRPr="00F2788E">
        <w:rPr>
          <w:rStyle w:val="bibed-fname"/>
        </w:rPr>
        <w:t>C.</w:t>
      </w:r>
      <w:r w:rsidR="00060E66">
        <w:rPr>
          <w:szCs w:val="24"/>
        </w:rPr>
        <w:t xml:space="preserve"> </w:t>
      </w:r>
      <w:proofErr w:type="spellStart"/>
      <w:r w:rsidR="00060E66" w:rsidRPr="00F2788E">
        <w:rPr>
          <w:rStyle w:val="bibed-surname"/>
        </w:rPr>
        <w:t>Fellbaum</w:t>
      </w:r>
      <w:proofErr w:type="spellEnd"/>
      <w:r w:rsidR="00060E66">
        <w:rPr>
          <w:szCs w:val="24"/>
        </w:rPr>
        <w:t xml:space="preserve">, </w:t>
      </w:r>
      <w:r w:rsidR="00060E66" w:rsidRPr="00F2788E">
        <w:rPr>
          <w:rStyle w:val="bibfpage"/>
        </w:rPr>
        <w:t>15</w:t>
      </w:r>
      <w:r w:rsidR="00060E66">
        <w:rPr>
          <w:szCs w:val="24"/>
        </w:rPr>
        <w:t>–</w:t>
      </w:r>
      <w:r w:rsidR="00060E66" w:rsidRPr="00F2788E">
        <w:rPr>
          <w:rStyle w:val="biblpage"/>
        </w:rPr>
        <w:t>26</w:t>
      </w:r>
      <w:r w:rsidR="00060E66">
        <w:rPr>
          <w:szCs w:val="24"/>
        </w:rPr>
        <w:t xml:space="preserve">. </w:t>
      </w:r>
      <w:r w:rsidR="00060E66" w:rsidRPr="00F2788E">
        <w:rPr>
          <w:rStyle w:val="biblocation"/>
        </w:rPr>
        <w:t>Amsterdam</w:t>
      </w:r>
      <w:r w:rsidR="00060E66">
        <w:rPr>
          <w:szCs w:val="24"/>
        </w:rPr>
        <w:t xml:space="preserve">: </w:t>
      </w:r>
      <w:r w:rsidR="00060E66" w:rsidRPr="00F2788E">
        <w:rPr>
          <w:rStyle w:val="bibpublisher"/>
        </w:rPr>
        <w:t>IOS Press</w:t>
      </w:r>
      <w:r w:rsidR="00060E66">
        <w:rPr>
          <w:szCs w:val="24"/>
        </w:rPr>
        <w:t xml:space="preserve">, </w:t>
      </w:r>
      <w:r w:rsidR="002F5370">
        <w:rPr>
          <w:rStyle w:val="bibyear"/>
          <w:szCs w:val="24"/>
        </w:rPr>
        <w:t>2006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14CAF4B3" w14:textId="3AD531E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r>
        <w:rPr>
          <w:rStyle w:val="bibchaptertitle"/>
          <w:szCs w:val="24"/>
        </w:rPr>
        <w:t>The Benefits of Realism: A Realist Logic with Applications</w:t>
      </w:r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109</w:t>
      </w:r>
      <w:r>
        <w:rPr>
          <w:szCs w:val="24"/>
        </w:rPr>
        <w:t>–</w:t>
      </w:r>
      <w:r>
        <w:rPr>
          <w:rStyle w:val="biblpage"/>
          <w:szCs w:val="24"/>
        </w:rPr>
        <w:t>124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491A3238" w14:textId="21D25DFC" w:rsidR="002F5370" w:rsidRDefault="00C95E9D" w:rsidP="00C95E9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>Beyond Concepts: Ontology as Reality Representation</w:t>
      </w:r>
      <w:r w:rsidR="002F5370">
        <w:rPr>
          <w:szCs w:val="24"/>
        </w:rPr>
        <w:t xml:space="preserve">.” In </w:t>
      </w:r>
      <w:r w:rsidR="002F5370" w:rsidRPr="00EC6930">
        <w:rPr>
          <w:rStyle w:val="bibbook"/>
        </w:rPr>
        <w:t>Formal Ontology in Information Systems</w:t>
      </w:r>
      <w:r w:rsidRPr="00EC6930">
        <w:rPr>
          <w:rStyle w:val="bibbook"/>
        </w:rPr>
        <w:t xml:space="preserve">: </w:t>
      </w:r>
      <w:r w:rsidR="002F5370" w:rsidRPr="00EC6930">
        <w:rPr>
          <w:rStyle w:val="bibbook"/>
        </w:rPr>
        <w:t>Proceedings of the Fourth International Conference</w:t>
      </w:r>
      <w:r w:rsidR="002F5370">
        <w:rPr>
          <w:szCs w:val="24"/>
        </w:rPr>
        <w:t xml:space="preserve"> (FOIS 2004), ed</w:t>
      </w:r>
      <w:r>
        <w:rPr>
          <w:szCs w:val="24"/>
        </w:rPr>
        <w:t xml:space="preserve">. </w:t>
      </w:r>
      <w:proofErr w:type="spellStart"/>
      <w:r w:rsidR="002F5370" w:rsidRPr="00EC6930">
        <w:rPr>
          <w:rStyle w:val="bibed-fname"/>
        </w:rPr>
        <w:t>Achille</w:t>
      </w:r>
      <w:proofErr w:type="spellEnd"/>
      <w:r w:rsidR="00F43945">
        <w:rPr>
          <w:rStyle w:val="bibed-fname"/>
        </w:rPr>
        <w:t xml:space="preserve"> C.</w:t>
      </w:r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Varzi</w:t>
      </w:r>
      <w:proofErr w:type="spellEnd"/>
      <w:r w:rsidR="002F5370">
        <w:rPr>
          <w:szCs w:val="24"/>
        </w:rPr>
        <w:t xml:space="preserve"> and </w:t>
      </w:r>
      <w:r w:rsidR="002F5370" w:rsidRPr="00EC6930">
        <w:rPr>
          <w:rStyle w:val="bibed-fname"/>
        </w:rPr>
        <w:t>Laure</w:t>
      </w:r>
      <w:r w:rsidR="002F5370">
        <w:rPr>
          <w:szCs w:val="24"/>
        </w:rPr>
        <w:t xml:space="preserve"> </w:t>
      </w:r>
      <w:proofErr w:type="spellStart"/>
      <w:r w:rsidR="002F5370" w:rsidRPr="00EC6930">
        <w:rPr>
          <w:rStyle w:val="bibed-surname"/>
        </w:rPr>
        <w:t>Vieu</w:t>
      </w:r>
      <w:proofErr w:type="spellEnd"/>
      <w:r w:rsidR="002F5370">
        <w:rPr>
          <w:szCs w:val="24"/>
        </w:rPr>
        <w:t xml:space="preserve">, </w:t>
      </w:r>
      <w:r w:rsidR="002F5370" w:rsidRPr="00EC6930">
        <w:rPr>
          <w:rStyle w:val="bibfpage"/>
        </w:rPr>
        <w:t>31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42</w:t>
      </w:r>
      <w:r w:rsidR="002F5370">
        <w:rPr>
          <w:szCs w:val="24"/>
        </w:rPr>
        <w:t xml:space="preserve">. </w:t>
      </w:r>
      <w:r w:rsidR="002F5370" w:rsidRPr="00EC6930">
        <w:rPr>
          <w:rStyle w:val="biblocation"/>
        </w:rPr>
        <w:t>Amsterdam</w:t>
      </w:r>
      <w:r w:rsidR="002F5370">
        <w:rPr>
          <w:szCs w:val="24"/>
        </w:rPr>
        <w:t xml:space="preserve">: </w:t>
      </w:r>
      <w:r w:rsidR="002F5370" w:rsidRPr="00EC6930">
        <w:rPr>
          <w:rStyle w:val="bibpublisher"/>
        </w:rPr>
        <w:t>IOS Press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2004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D057B38" w14:textId="5A1B9BF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95E9D">
        <w:rPr>
          <w:szCs w:val="24"/>
        </w:rPr>
        <w:t>“</w:t>
      </w:r>
      <w:proofErr w:type="spellStart"/>
      <w:r>
        <w:rPr>
          <w:rStyle w:val="bibchaptertitle"/>
          <w:szCs w:val="24"/>
        </w:rPr>
        <w:t>Biometaphysics</w:t>
      </w:r>
      <w:proofErr w:type="spellEnd"/>
      <w:r>
        <w:rPr>
          <w:szCs w:val="24"/>
        </w:rPr>
        <w:t>.</w:t>
      </w:r>
      <w:r w:rsidR="00C95E9D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Routledge Companion to Metaphysics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Robin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 xml:space="preserve">Le </w:t>
      </w:r>
      <w:proofErr w:type="spellStart"/>
      <w:r>
        <w:rPr>
          <w:rStyle w:val="bibed-surname"/>
          <w:szCs w:val="24"/>
        </w:rPr>
        <w:t>Poidevin</w:t>
      </w:r>
      <w:proofErr w:type="spellEnd"/>
      <w:r>
        <w:rPr>
          <w:szCs w:val="24"/>
        </w:rPr>
        <w:t xml:space="preserve">, </w:t>
      </w:r>
      <w:r>
        <w:rPr>
          <w:rStyle w:val="bibed-fname"/>
          <w:szCs w:val="24"/>
        </w:rPr>
        <w:t>Peter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Simons</w:t>
      </w:r>
      <w:r>
        <w:rPr>
          <w:szCs w:val="24"/>
        </w:rPr>
        <w:t xml:space="preserve">, </w:t>
      </w:r>
      <w:r>
        <w:rPr>
          <w:rStyle w:val="bibed-fname"/>
          <w:szCs w:val="24"/>
        </w:rPr>
        <w:t>Andrew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McGonigal</w:t>
      </w:r>
      <w:proofErr w:type="spellEnd"/>
      <w:r>
        <w:rPr>
          <w:szCs w:val="24"/>
        </w:rPr>
        <w:t xml:space="preserve">, and </w:t>
      </w:r>
      <w:r>
        <w:rPr>
          <w:rStyle w:val="bibed-fname"/>
          <w:szCs w:val="24"/>
        </w:rPr>
        <w:t>Ross P.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Cameron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537</w:t>
      </w:r>
      <w:r>
        <w:rPr>
          <w:szCs w:val="24"/>
        </w:rPr>
        <w:t>–</w:t>
      </w:r>
      <w:r>
        <w:rPr>
          <w:rStyle w:val="biblpage"/>
          <w:szCs w:val="24"/>
        </w:rPr>
        <w:t>544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New York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Routledge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654C3E6" w14:textId="1BB02AA0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EC6930">
        <w:rPr>
          <w:rStyle w:val="bibchaptertitle"/>
        </w:rPr>
        <w:t xml:space="preserve">Boundaries: An Essay in </w:t>
      </w:r>
      <w:proofErr w:type="spellStart"/>
      <w:r w:rsidRPr="00EC6930">
        <w:rPr>
          <w:rStyle w:val="bibchaptertitle"/>
        </w:rPr>
        <w:t>Mereotopology</w:t>
      </w:r>
      <w:proofErr w:type="spellEnd"/>
      <w:r w:rsidR="00C95E9D">
        <w:rPr>
          <w:szCs w:val="24"/>
        </w:rPr>
        <w:t>.”</w:t>
      </w:r>
      <w:r>
        <w:rPr>
          <w:szCs w:val="24"/>
        </w:rPr>
        <w:t xml:space="preserve"> </w:t>
      </w:r>
      <w:proofErr w:type="gramStart"/>
      <w:r w:rsidR="00C95E9D">
        <w:rPr>
          <w:szCs w:val="24"/>
        </w:rPr>
        <w:t xml:space="preserve">In </w:t>
      </w:r>
      <w:r w:rsidRPr="00EC6930">
        <w:rPr>
          <w:rStyle w:val="bibbook"/>
        </w:rPr>
        <w:t>The Philosophy of Roderick Chisholm</w:t>
      </w:r>
      <w:r>
        <w:rPr>
          <w:szCs w:val="24"/>
        </w:rPr>
        <w:t xml:space="preserve">, </w:t>
      </w:r>
      <w:r w:rsidR="00C95E9D">
        <w:rPr>
          <w:szCs w:val="24"/>
        </w:rPr>
        <w:t xml:space="preserve">ed. </w:t>
      </w:r>
      <w:r w:rsidR="00C95E9D" w:rsidRPr="00EC6930">
        <w:rPr>
          <w:rStyle w:val="bibed-fname"/>
        </w:rPr>
        <w:t>Lewis</w:t>
      </w:r>
      <w:r w:rsidR="00C95E9D">
        <w:rPr>
          <w:szCs w:val="24"/>
        </w:rPr>
        <w:t xml:space="preserve"> </w:t>
      </w:r>
      <w:r w:rsidR="00C95E9D" w:rsidRPr="00EC6930">
        <w:rPr>
          <w:rStyle w:val="bibed-surname"/>
        </w:rPr>
        <w:t>Hahn</w:t>
      </w:r>
      <w:r w:rsidR="00C95E9D">
        <w:rPr>
          <w:szCs w:val="24"/>
        </w:rPr>
        <w:t xml:space="preserve">, </w:t>
      </w:r>
      <w:r w:rsidRPr="00EC6930">
        <w:rPr>
          <w:rStyle w:val="bibfpage"/>
        </w:rPr>
        <w:t>534</w:t>
      </w:r>
      <w:r>
        <w:rPr>
          <w:szCs w:val="24"/>
        </w:rPr>
        <w:t>–</w:t>
      </w:r>
      <w:r w:rsidRPr="00EC6930">
        <w:rPr>
          <w:rStyle w:val="biblpage"/>
        </w:rPr>
        <w:t>561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EC6930">
        <w:rPr>
          <w:rStyle w:val="biblocation"/>
        </w:rPr>
        <w:t>LaSalle</w:t>
      </w:r>
      <w:r>
        <w:rPr>
          <w:szCs w:val="24"/>
        </w:rPr>
        <w:t xml:space="preserve">: </w:t>
      </w:r>
      <w:r w:rsidRPr="00EC6930">
        <w:rPr>
          <w:rStyle w:val="bibpublisher"/>
        </w:rPr>
        <w:t>Open Court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1997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1CEC1D02" w14:textId="21C8406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_issn=\"0034-0006\""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_issn="0034-0006"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Classifying Processes: An Essay in Applied Ontology.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Ratio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25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4</w:t>
      </w:r>
      <w:r>
        <w:rPr>
          <w:szCs w:val="24"/>
        </w:rPr>
        <w:t>) (</w:t>
      </w:r>
      <w:r>
        <w:rPr>
          <w:rStyle w:val="bibyear"/>
          <w:szCs w:val="24"/>
        </w:rPr>
        <w:t>2012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463</w:t>
      </w:r>
      <w:r>
        <w:rPr>
          <w:szCs w:val="24"/>
        </w:rPr>
        <w:t>–</w:t>
      </w:r>
      <w:r>
        <w:rPr>
          <w:rStyle w:val="biblpage"/>
          <w:szCs w:val="24"/>
        </w:rPr>
        <w:t>488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29219006" w14:textId="530A8347" w:rsidR="002F5370" w:rsidRDefault="00C95E9D" w:rsidP="00C95E9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</w:t>
      </w:r>
      <w:r w:rsidR="000C67F7">
        <w:rPr>
          <w:szCs w:val="24"/>
        </w:rPr>
        <w:t>“</w:t>
      </w:r>
      <w:r w:rsidR="000C67F7" w:rsidRPr="00907DC7">
        <w:rPr>
          <w:rStyle w:val="bibchaptertitle"/>
        </w:rPr>
        <w:t>The Logic of Biological Classification and the Foundations of Biomedical Ontology</w:t>
      </w:r>
      <w:r w:rsidR="000C67F7">
        <w:rPr>
          <w:szCs w:val="24"/>
        </w:rPr>
        <w:t>.”</w:t>
      </w:r>
      <w:r w:rsidR="002F5370">
        <w:rPr>
          <w:szCs w:val="24"/>
        </w:rPr>
        <w:t xml:space="preserve"> </w:t>
      </w:r>
      <w:proofErr w:type="gramStart"/>
      <w:r w:rsidR="002F5370">
        <w:rPr>
          <w:szCs w:val="24"/>
        </w:rPr>
        <w:t xml:space="preserve">In </w:t>
      </w:r>
      <w:r w:rsidR="000C67F7" w:rsidRPr="00907DC7">
        <w:rPr>
          <w:rStyle w:val="bibbook"/>
        </w:rPr>
        <w:t>Invited Papers from the 10th International Conference in Logic Methodology and Philosophy of Science</w:t>
      </w:r>
      <w:r w:rsidR="002F5370">
        <w:rPr>
          <w:szCs w:val="24"/>
        </w:rPr>
        <w:t>, ed</w:t>
      </w:r>
      <w:r>
        <w:rPr>
          <w:szCs w:val="24"/>
        </w:rPr>
        <w:t>.</w:t>
      </w:r>
      <w:r w:rsidR="000C67F7">
        <w:rPr>
          <w:szCs w:val="24"/>
        </w:rPr>
        <w:t xml:space="preserve"> </w:t>
      </w:r>
      <w:r w:rsidR="000C67F7" w:rsidRPr="00907DC7">
        <w:rPr>
          <w:rStyle w:val="bibed-fname"/>
        </w:rPr>
        <w:t>Dag</w:t>
      </w:r>
      <w:r w:rsidR="000C67F7">
        <w:rPr>
          <w:szCs w:val="24"/>
        </w:rPr>
        <w:t xml:space="preserve"> </w:t>
      </w:r>
      <w:proofErr w:type="spellStart"/>
      <w:r w:rsidR="000C67F7" w:rsidRPr="00907DC7">
        <w:rPr>
          <w:rStyle w:val="bibed-surname"/>
        </w:rPr>
        <w:t>Westerståhl</w:t>
      </w:r>
      <w:proofErr w:type="spellEnd"/>
      <w:r w:rsidR="002F5370">
        <w:rPr>
          <w:szCs w:val="24"/>
        </w:rPr>
        <w:t xml:space="preserve">, </w:t>
      </w:r>
      <w:r w:rsidR="000C67F7" w:rsidRPr="00907DC7">
        <w:rPr>
          <w:rStyle w:val="bibfpage"/>
        </w:rPr>
        <w:t>505</w:t>
      </w:r>
      <w:r w:rsidR="000C67F7">
        <w:rPr>
          <w:szCs w:val="24"/>
        </w:rPr>
        <w:t>–</w:t>
      </w:r>
      <w:r w:rsidR="000C67F7" w:rsidRPr="00907DC7">
        <w:rPr>
          <w:rStyle w:val="biblpage"/>
        </w:rPr>
        <w:t>520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</w:t>
      </w:r>
      <w:r w:rsidR="000C67F7" w:rsidRPr="00907DC7">
        <w:rPr>
          <w:rStyle w:val="biblocation"/>
        </w:rPr>
        <w:t>London</w:t>
      </w:r>
      <w:r w:rsidR="000C67F7">
        <w:rPr>
          <w:szCs w:val="24"/>
        </w:rPr>
        <w:t xml:space="preserve">: </w:t>
      </w:r>
      <w:r w:rsidR="000C67F7" w:rsidRPr="00907DC7">
        <w:rPr>
          <w:rStyle w:val="bibpublisher"/>
        </w:rPr>
        <w:t>King’s College Publications</w:t>
      </w:r>
      <w:r w:rsidR="000C67F7">
        <w:rPr>
          <w:szCs w:val="24"/>
        </w:rPr>
        <w:t xml:space="preserve">, </w:t>
      </w:r>
      <w:r w:rsidR="002F5370">
        <w:rPr>
          <w:rStyle w:val="bibyear"/>
          <w:szCs w:val="24"/>
        </w:rPr>
        <w:t>2005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079EF5CC" w14:textId="1CAE05A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_issn=\"0169-023X\""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_issn="0169-023X"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proofErr w:type="spellStart"/>
      <w:r>
        <w:rPr>
          <w:rStyle w:val="bibarticle"/>
          <w:szCs w:val="24"/>
        </w:rPr>
        <w:t>Mereotopology</w:t>
      </w:r>
      <w:proofErr w:type="spellEnd"/>
      <w:r>
        <w:rPr>
          <w:rStyle w:val="bibarticle"/>
          <w:szCs w:val="24"/>
        </w:rPr>
        <w:t>: A Theory of Parts and Boundaries.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Data &amp; Knowledge Engineering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20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287</w:t>
      </w:r>
      <w:r>
        <w:rPr>
          <w:szCs w:val="24"/>
        </w:rPr>
        <w:t>–</w:t>
      </w:r>
      <w:r>
        <w:rPr>
          <w:rStyle w:val="biblpage"/>
          <w:szCs w:val="24"/>
        </w:rPr>
        <w:t>303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8484EC0" w14:textId="520AD50F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25F59">
        <w:rPr>
          <w:szCs w:val="24"/>
        </w:rPr>
        <w:t>“</w:t>
      </w:r>
      <w:r>
        <w:rPr>
          <w:rStyle w:val="bibchaptertitle"/>
          <w:szCs w:val="24"/>
        </w:rPr>
        <w:t>New Desiderata for Biomedical Ontologies</w:t>
      </w:r>
      <w:r>
        <w:rPr>
          <w:szCs w:val="24"/>
        </w:rPr>
        <w:t>.</w:t>
      </w:r>
      <w:r w:rsidR="00C25F59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 w:rsidR="004C0DC7">
        <w:rPr>
          <w:szCs w:val="24"/>
        </w:rPr>
        <w:t xml:space="preserve">, </w:t>
      </w:r>
      <w:r w:rsidR="004C0DC7">
        <w:rPr>
          <w:rStyle w:val="bibfpage"/>
          <w:szCs w:val="24"/>
        </w:rPr>
        <w:t>84</w:t>
      </w:r>
      <w:r w:rsidR="004C0DC7">
        <w:rPr>
          <w:szCs w:val="24"/>
        </w:rPr>
        <w:t>–</w:t>
      </w:r>
      <w:r w:rsidR="004C0DC7">
        <w:rPr>
          <w:rStyle w:val="biblpage"/>
          <w:szCs w:val="24"/>
        </w:rPr>
        <w:t>107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3F7C8582" w14:textId="77777777" w:rsidR="00D3246F" w:rsidRDefault="00D3246F" w:rsidP="00D3246F">
      <w:pPr>
        <w:pStyle w:val="RefTxReferenceText"/>
        <w:autoSpaceDE w:val="0"/>
        <w:autoSpaceDN w:val="0"/>
        <w:adjustRightInd w:val="0"/>
        <w:rPr>
          <w:szCs w:val="24"/>
        </w:rPr>
      </w:pPr>
      <w:r w:rsidRPr="00DA6C68">
        <w:fldChar w:fldCharType="begin"/>
      </w:r>
      <w:r w:rsidRPr="00DA6C68">
        <w:instrText xml:space="preserve"> IF "x_+3" "</w:instrText>
      </w:r>
      <w:r w:rsidRPr="00DA6C68">
        <w:fldChar w:fldCharType="begin"/>
      </w:r>
      <w:r w:rsidRPr="00DA6C68">
        <w:instrText xml:space="preserve"> IF </w:instrText>
      </w:r>
      <w:fldSimple w:instr=" DOCPROPERTY &quot;x_t&quot; ">
        <w:r w:rsidRPr="00DA6C68">
          <w:instrText>Y</w:instrText>
        </w:r>
      </w:fldSimple>
      <w:r w:rsidRPr="00DA6C68">
        <w:instrText xml:space="preserve"> &lt;&gt; N "&lt;</w:instrText>
      </w:r>
      <w:r w:rsidRPr="00DA6C68">
        <w:fldChar w:fldCharType="begin"/>
      </w:r>
      <w:r w:rsidRPr="00DA6C68">
        <w:instrText xml:space="preserve"> QUOTE "edb" </w:instrText>
      </w:r>
      <w:r w:rsidRPr="00DA6C68">
        <w:fldChar w:fldCharType="separate"/>
      </w:r>
      <w:r w:rsidRPr="00DA6C68">
        <w:instrText>edb</w:instrText>
      </w:r>
      <w:r w:rsidRPr="00DA6C68">
        <w:fldChar w:fldCharType="end"/>
      </w:r>
      <w:r w:rsidRPr="00DA6C68">
        <w:instrText xml:space="preserve">" </w:instrText>
      </w:r>
      <w:r w:rsidRPr="00DA6C68">
        <w:fldChar w:fldCharType="separate"/>
      </w:r>
      <w:r w:rsidRPr="00DA6C68">
        <w:instrText>&lt;edb</w:instrText>
      </w:r>
      <w:r w:rsidRPr="00DA6C68">
        <w:fldChar w:fldCharType="end"/>
      </w:r>
      <w:r w:rsidRPr="00DA6C68">
        <w:fldChar w:fldCharType="begin"/>
      </w:r>
      <w:r w:rsidRPr="00DA6C68">
        <w:instrText xml:space="preserve"> IF </w:instrText>
      </w:r>
      <w:r w:rsidRPr="00DA6C68">
        <w:fldChar w:fldCharType="begin"/>
      </w:r>
      <w:r w:rsidRPr="00DA6C68">
        <w:instrText xml:space="preserve"> = AND(</w:instrText>
      </w:r>
      <w:r w:rsidRPr="00DA6C68">
        <w:fldChar w:fldCharType="begin"/>
      </w:r>
      <w:r w:rsidRPr="00DA6C68">
        <w:instrText xml:space="preserve"> COMPARE </w:instrText>
      </w:r>
      <w:fldSimple w:instr=" DOCPROPERTY &quot;x_t&quot; ">
        <w:r w:rsidRPr="00DA6C68">
          <w:instrText>Y</w:instrText>
        </w:r>
      </w:fldSimple>
      <w:r w:rsidRPr="00DA6C68">
        <w:instrText xml:space="preserve"> &lt;&gt; N </w:instrText>
      </w:r>
      <w:r w:rsidRPr="00DA6C68">
        <w:fldChar w:fldCharType="separate"/>
      </w:r>
      <w:r w:rsidRPr="00DA6C68">
        <w:instrText>1</w:instrText>
      </w:r>
      <w:r w:rsidRPr="00DA6C68">
        <w:fldChar w:fldCharType="end"/>
      </w:r>
      <w:r w:rsidRPr="00DA6C68">
        <w:instrText>,</w:instrText>
      </w:r>
      <w:r w:rsidRPr="00DA6C68">
        <w:fldChar w:fldCharType="begin"/>
      </w:r>
      <w:r w:rsidRPr="00DA6C68">
        <w:instrText xml:space="preserve"> COMPARE </w:instrText>
      </w:r>
      <w:fldSimple w:instr=" DOCPROPERTY &quot;x_a&quot; ">
        <w:r w:rsidRPr="00DA6C68">
          <w:instrText>N</w:instrText>
        </w:r>
      </w:fldSimple>
      <w:r w:rsidRPr="00DA6C68">
        <w:instrText xml:space="preserve"> &lt;&gt; N </w:instrText>
      </w:r>
      <w:r w:rsidRPr="00DA6C68">
        <w:fldChar w:fldCharType="separate"/>
      </w:r>
      <w:r w:rsidRPr="00DA6C68">
        <w:instrText>0</w:instrText>
      </w:r>
      <w:r w:rsidRPr="00DA6C68">
        <w:fldChar w:fldCharType="end"/>
      </w:r>
      <w:r w:rsidRPr="00DA6C68">
        <w:instrText xml:space="preserve">) </w:instrText>
      </w:r>
      <w:r w:rsidRPr="00DA6C68">
        <w:fldChar w:fldCharType="separate"/>
      </w:r>
      <w:r w:rsidRPr="00DA6C68">
        <w:instrText>0</w:instrText>
      </w:r>
      <w:r w:rsidRPr="00DA6C68">
        <w:fldChar w:fldCharType="end"/>
      </w:r>
      <w:r w:rsidRPr="00DA6C68">
        <w:instrText xml:space="preserve"> = 1 "</w:instrText>
      </w:r>
      <w:r w:rsidRPr="00DA6C68">
        <w:fldChar w:fldCharType="begin"/>
      </w:r>
      <w:r w:rsidRPr="00DA6C68">
        <w:instrText xml:space="preserve"> QUOTE "" </w:instrText>
      </w:r>
      <w:r w:rsidRPr="00DA6C68">
        <w:fldChar w:fldCharType="end"/>
      </w:r>
      <w:r w:rsidRPr="00DA6C68">
        <w:instrText xml:space="preserve">" </w:instrText>
      </w:r>
      <w:r w:rsidRPr="00DA6C68">
        <w:fldChar w:fldCharType="end"/>
      </w:r>
      <w:r w:rsidRPr="00DA6C68">
        <w:fldChar w:fldCharType="begin"/>
      </w:r>
      <w:r w:rsidRPr="00DA6C68">
        <w:instrText xml:space="preserve"> IF </w:instrText>
      </w:r>
      <w:fldSimple w:instr=" DOCPROPERTY &quot;x_t&quot; ">
        <w:r w:rsidRPr="00DA6C68">
          <w:instrText>Y</w:instrText>
        </w:r>
      </w:fldSimple>
      <w:r w:rsidRPr="00DA6C68">
        <w:instrText xml:space="preserve"> &lt;&gt; N "&gt;" </w:instrText>
      </w:r>
      <w:r w:rsidRPr="00DA6C68">
        <w:fldChar w:fldCharType="separate"/>
      </w:r>
      <w:r w:rsidRPr="00DA6C68">
        <w:instrText>&gt;</w:instrText>
      </w:r>
      <w:r w:rsidRPr="00DA6C68">
        <w:fldChar w:fldCharType="end"/>
      </w:r>
      <w:r w:rsidRPr="00DA6C68">
        <w:instrText>" "</w:instrText>
      </w:r>
      <w:r w:rsidRPr="00DA6C68">
        <w:fldChar w:fldCharType="begin"/>
      </w:r>
      <w:r w:rsidRPr="00DA6C68">
        <w:instrText xml:space="preserve"> QUOTE "" </w:instrText>
      </w:r>
      <w:r w:rsidRPr="00DA6C68">
        <w:fldChar w:fldCharType="end"/>
      </w:r>
      <w:r w:rsidRPr="00DA6C68">
        <w:instrText xml:space="preserve">" </w:instrText>
      </w:r>
      <w:r w:rsidRPr="00DA6C68">
        <w:fldChar w:fldCharType="separate"/>
      </w:r>
      <w:r w:rsidRPr="00DA6C68">
        <w:t>&lt;</w:t>
      </w:r>
      <w:proofErr w:type="gramStart"/>
      <w:r w:rsidRPr="00DA6C68">
        <w:t>edb</w:t>
      </w:r>
      <w:proofErr w:type="gramEnd"/>
      <w:r w:rsidRPr="00DA6C68">
        <w:t>&gt;</w:t>
      </w:r>
      <w:r w:rsidRPr="00DA6C68"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 “</w:t>
      </w:r>
      <w:r w:rsidRPr="00C568BD">
        <w:rPr>
          <w:rStyle w:val="bibchaptertitle"/>
        </w:rPr>
        <w:t>On Classifying Material Entities in Basic Formal Ontology</w:t>
      </w:r>
      <w:r>
        <w:rPr>
          <w:szCs w:val="24"/>
        </w:rPr>
        <w:t xml:space="preserve">.” In </w:t>
      </w:r>
      <w:r w:rsidRPr="00D3246F">
        <w:rPr>
          <w:rStyle w:val="bibbook"/>
        </w:rPr>
        <w:t>Interdisciplinary Ontology (Proceedings of the Third Interdisciplinary Ontology Meeting)</w:t>
      </w:r>
      <w:r>
        <w:rPr>
          <w:szCs w:val="24"/>
        </w:rPr>
        <w:t xml:space="preserve">, ed. </w:t>
      </w:r>
      <w:r w:rsidRPr="00C568BD">
        <w:rPr>
          <w:rStyle w:val="bibed-fname"/>
        </w:rPr>
        <w:t>Barry</w:t>
      </w:r>
      <w:r>
        <w:rPr>
          <w:szCs w:val="24"/>
        </w:rPr>
        <w:t xml:space="preserve"> </w:t>
      </w:r>
      <w:r w:rsidRPr="00C568BD">
        <w:rPr>
          <w:rStyle w:val="bibed-surname"/>
        </w:rPr>
        <w:t>Smith</w:t>
      </w:r>
      <w:r>
        <w:rPr>
          <w:szCs w:val="24"/>
        </w:rPr>
        <w:t xml:space="preserve">, </w:t>
      </w:r>
      <w:proofErr w:type="spellStart"/>
      <w:r w:rsidRPr="00C568BD">
        <w:rPr>
          <w:rStyle w:val="bibed-fname"/>
        </w:rPr>
        <w:t>Riichiro</w:t>
      </w:r>
      <w:proofErr w:type="spellEnd"/>
      <w:r>
        <w:rPr>
          <w:szCs w:val="24"/>
        </w:rPr>
        <w:t xml:space="preserve"> </w:t>
      </w:r>
      <w:proofErr w:type="spellStart"/>
      <w:r w:rsidRPr="00C568BD">
        <w:rPr>
          <w:rStyle w:val="bibed-surname"/>
        </w:rPr>
        <w:t>Mizoguchi</w:t>
      </w:r>
      <w:proofErr w:type="spellEnd"/>
      <w:r>
        <w:rPr>
          <w:szCs w:val="24"/>
        </w:rPr>
        <w:t xml:space="preserve">, and </w:t>
      </w:r>
      <w:proofErr w:type="spellStart"/>
      <w:r>
        <w:rPr>
          <w:szCs w:val="24"/>
        </w:rPr>
        <w:t>Sumio</w:t>
      </w:r>
      <w:proofErr w:type="spellEnd"/>
      <w:r>
        <w:rPr>
          <w:szCs w:val="24"/>
        </w:rPr>
        <w:t xml:space="preserve"> </w:t>
      </w:r>
      <w:r w:rsidRPr="00C568BD">
        <w:rPr>
          <w:rStyle w:val="bibed-surname"/>
        </w:rPr>
        <w:t>Nakagawa</w:t>
      </w:r>
      <w:r>
        <w:rPr>
          <w:szCs w:val="24"/>
        </w:rPr>
        <w:t xml:space="preserve">, </w:t>
      </w:r>
      <w:r w:rsidRPr="00C568BD">
        <w:rPr>
          <w:rStyle w:val="bibfpage"/>
        </w:rPr>
        <w:t>1</w:t>
      </w:r>
      <w:r>
        <w:rPr>
          <w:szCs w:val="24"/>
        </w:rPr>
        <w:t>–</w:t>
      </w:r>
      <w:r w:rsidRPr="00C568BD">
        <w:rPr>
          <w:rStyle w:val="biblpage"/>
        </w:rPr>
        <w:t>13</w:t>
      </w:r>
      <w:r>
        <w:rPr>
          <w:szCs w:val="24"/>
        </w:rPr>
        <w:t xml:space="preserve">. </w:t>
      </w:r>
      <w:r w:rsidRPr="00C568BD">
        <w:rPr>
          <w:rStyle w:val="biblocation"/>
        </w:rPr>
        <w:t>Tokyo</w:t>
      </w:r>
      <w:r>
        <w:rPr>
          <w:szCs w:val="24"/>
        </w:rPr>
        <w:t xml:space="preserve">: </w:t>
      </w:r>
      <w:r w:rsidRPr="00C568BD">
        <w:rPr>
          <w:rStyle w:val="bibpublisher"/>
        </w:rPr>
        <w:t>Keio University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2012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512EEFB" w14:textId="77777777" w:rsidR="007F5333" w:rsidRDefault="007F5333" w:rsidP="007F5333">
      <w:pPr>
        <w:pStyle w:val="RefTxReferenceText"/>
        <w:autoSpaceDE w:val="0"/>
        <w:autoSpaceDN w:val="0"/>
        <w:adjustRightInd w:val="0"/>
        <w:rPr>
          <w:szCs w:val="24"/>
        </w:rPr>
      </w:pPr>
      <w:r w:rsidRPr="008D2947">
        <w:fldChar w:fldCharType="begin"/>
      </w:r>
      <w:r w:rsidRPr="008D2947">
        <w:instrText xml:space="preserve"> IF "x_+3" "</w:instrText>
      </w:r>
      <w:r w:rsidRPr="008D2947">
        <w:fldChar w:fldCharType="begin"/>
      </w:r>
      <w:r w:rsidRPr="008D2947">
        <w:instrText xml:space="preserve"> IF </w:instrText>
      </w:r>
      <w:fldSimple w:instr=" DOCPROPERTY &quot;x_t&quot; ">
        <w:r>
          <w:instrText>Y</w:instrText>
        </w:r>
      </w:fldSimple>
      <w:r w:rsidRPr="008D2947">
        <w:instrText xml:space="preserve"> &lt;&gt; N "&lt;</w:instrText>
      </w:r>
      <w:r w:rsidRPr="008D2947">
        <w:fldChar w:fldCharType="begin"/>
      </w:r>
      <w:r w:rsidRPr="008D2947">
        <w:instrText xml:space="preserve"> QUOTE "jrn" </w:instrText>
      </w:r>
      <w:r w:rsidRPr="008D2947">
        <w:fldChar w:fldCharType="separate"/>
      </w:r>
      <w:r w:rsidRPr="008D2947">
        <w:instrText>jrn</w:instrText>
      </w:r>
      <w:r w:rsidRPr="008D2947">
        <w:fldChar w:fldCharType="end"/>
      </w:r>
      <w:r w:rsidRPr="008D2947">
        <w:instrText xml:space="preserve">" </w:instrText>
      </w:r>
      <w:r w:rsidRPr="008D2947">
        <w:fldChar w:fldCharType="separate"/>
      </w:r>
      <w:r w:rsidRPr="008D2947">
        <w:rPr>
          <w:noProof/>
        </w:rPr>
        <w:instrText>&lt;jrn</w:instrText>
      </w:r>
      <w:r w:rsidRPr="008D2947">
        <w:fldChar w:fldCharType="end"/>
      </w:r>
      <w:r w:rsidRPr="008D2947">
        <w:fldChar w:fldCharType="begin"/>
      </w:r>
      <w:r w:rsidRPr="008D2947">
        <w:instrText xml:space="preserve"> IF </w:instrText>
      </w:r>
      <w:r w:rsidRPr="008D2947">
        <w:fldChar w:fldCharType="begin"/>
      </w:r>
      <w:r w:rsidRPr="008D2947">
        <w:instrText xml:space="preserve"> = AND(</w:instrText>
      </w:r>
      <w:r w:rsidRPr="008D2947">
        <w:fldChar w:fldCharType="begin"/>
      </w:r>
      <w:r w:rsidRPr="008D2947">
        <w:instrText xml:space="preserve"> COMPARE </w:instrText>
      </w:r>
      <w:fldSimple w:instr=" DOCPROPERTY &quot;x_t&quot; ">
        <w:r>
          <w:instrText>Y</w:instrText>
        </w:r>
      </w:fldSimple>
      <w:r w:rsidRPr="008D2947">
        <w:instrText xml:space="preserve"> &lt;&gt; N </w:instrText>
      </w:r>
      <w:r w:rsidRPr="008D2947">
        <w:fldChar w:fldCharType="separate"/>
      </w:r>
      <w:r>
        <w:rPr>
          <w:noProof/>
        </w:rPr>
        <w:instrText>1</w:instrText>
      </w:r>
      <w:r w:rsidRPr="008D2947">
        <w:fldChar w:fldCharType="end"/>
      </w:r>
      <w:r w:rsidRPr="008D2947">
        <w:instrText>,</w:instrText>
      </w:r>
      <w:r w:rsidRPr="008D2947">
        <w:fldChar w:fldCharType="begin"/>
      </w:r>
      <w:r w:rsidRPr="008D2947">
        <w:instrText xml:space="preserve"> COMPARE </w:instrText>
      </w:r>
      <w:fldSimple w:instr=" DOCPROPERTY &quot;x_a&quot; ">
        <w:r>
          <w:instrText>N</w:instrText>
        </w:r>
      </w:fldSimple>
      <w:r w:rsidRPr="008D2947">
        <w:instrText xml:space="preserve"> &lt;&gt; N </w:instrText>
      </w:r>
      <w:r w:rsidRPr="008D2947">
        <w:fldChar w:fldCharType="separate"/>
      </w:r>
      <w:r>
        <w:rPr>
          <w:noProof/>
        </w:rPr>
        <w:instrText>0</w:instrText>
      </w:r>
      <w:r w:rsidRPr="008D2947">
        <w:fldChar w:fldCharType="end"/>
      </w:r>
      <w:r w:rsidRPr="008D2947">
        <w:instrText xml:space="preserve">) </w:instrText>
      </w:r>
      <w:r w:rsidRPr="008D2947">
        <w:fldChar w:fldCharType="separate"/>
      </w:r>
      <w:r>
        <w:rPr>
          <w:noProof/>
        </w:rPr>
        <w:instrText>0</w:instrText>
      </w:r>
      <w:r w:rsidRPr="008D2947">
        <w:fldChar w:fldCharType="end"/>
      </w:r>
      <w:r w:rsidRPr="008D2947">
        <w:instrText xml:space="preserve"> = 1 "</w:instrText>
      </w:r>
      <w:r w:rsidRPr="008D2947">
        <w:fldChar w:fldCharType="begin"/>
      </w:r>
      <w:r w:rsidRPr="008D2947">
        <w:instrText xml:space="preserve"> QUOTE "" </w:instrText>
      </w:r>
      <w:r w:rsidRPr="008D2947">
        <w:fldChar w:fldCharType="end"/>
      </w:r>
      <w:r w:rsidRPr="008D2947">
        <w:instrText xml:space="preserve">" </w:instrText>
      </w:r>
      <w:r w:rsidRPr="008D2947">
        <w:fldChar w:fldCharType="end"/>
      </w:r>
      <w:r w:rsidRPr="008D2947">
        <w:fldChar w:fldCharType="begin"/>
      </w:r>
      <w:r w:rsidRPr="008D2947">
        <w:instrText xml:space="preserve"> IF </w:instrText>
      </w:r>
      <w:fldSimple w:instr=" DOCPROPERTY &quot;x_t&quot; ">
        <w:r>
          <w:instrText>Y</w:instrText>
        </w:r>
      </w:fldSimple>
      <w:r w:rsidRPr="008D2947">
        <w:instrText xml:space="preserve"> &lt;&gt; N "&gt;" </w:instrText>
      </w:r>
      <w:r w:rsidRPr="008D2947">
        <w:fldChar w:fldCharType="separate"/>
      </w:r>
      <w:r w:rsidRPr="008D2947">
        <w:rPr>
          <w:noProof/>
        </w:rPr>
        <w:instrText>&gt;</w:instrText>
      </w:r>
      <w:r w:rsidRPr="008D2947">
        <w:fldChar w:fldCharType="end"/>
      </w:r>
      <w:r w:rsidRPr="008D2947">
        <w:instrText>" "</w:instrText>
      </w:r>
      <w:r w:rsidRPr="008D2947">
        <w:fldChar w:fldCharType="begin"/>
      </w:r>
      <w:r w:rsidRPr="008D2947">
        <w:instrText xml:space="preserve"> QUOTE "" </w:instrText>
      </w:r>
      <w:r w:rsidRPr="008D2947">
        <w:fldChar w:fldCharType="end"/>
      </w:r>
      <w:r w:rsidRPr="008D2947">
        <w:instrText xml:space="preserve">" </w:instrText>
      </w:r>
      <w:r w:rsidRPr="008D2947">
        <w:fldChar w:fldCharType="separate"/>
      </w:r>
      <w:proofErr w:type="gramStart"/>
      <w:r w:rsidRPr="008D2947">
        <w:rPr>
          <w:noProof/>
        </w:rPr>
        <w:t>&lt;jrn&gt;</w:t>
      </w:r>
      <w:r w:rsidRPr="008D2947"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8D2947">
        <w:rPr>
          <w:rStyle w:val="bibarticle"/>
        </w:rPr>
        <w:t xml:space="preserve">On Substances, Accidents and Universals: In </w:t>
      </w:r>
      <w:proofErr w:type="spellStart"/>
      <w:r w:rsidRPr="008D2947">
        <w:rPr>
          <w:rStyle w:val="bibarticle"/>
        </w:rPr>
        <w:t>Defence</w:t>
      </w:r>
      <w:proofErr w:type="spellEnd"/>
      <w:r w:rsidRPr="008D2947">
        <w:rPr>
          <w:rStyle w:val="bibarticle"/>
        </w:rPr>
        <w:t xml:space="preserve"> of a Constituent Ontology.</w:t>
      </w:r>
      <w:r>
        <w:rPr>
          <w:szCs w:val="24"/>
        </w:rPr>
        <w:t xml:space="preserve">” </w:t>
      </w:r>
      <w:proofErr w:type="gramStart"/>
      <w:r w:rsidRPr="00EC6930">
        <w:rPr>
          <w:rStyle w:val="bibjournal"/>
          <w:i/>
        </w:rPr>
        <w:t>Philosophical Papers</w:t>
      </w:r>
      <w:r>
        <w:rPr>
          <w:szCs w:val="24"/>
        </w:rPr>
        <w:t xml:space="preserve"> </w:t>
      </w:r>
      <w:r w:rsidRPr="008D2947">
        <w:rPr>
          <w:rStyle w:val="bibvolume"/>
        </w:rPr>
        <w:t>26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1997</w:t>
      </w:r>
      <w:r>
        <w:rPr>
          <w:szCs w:val="24"/>
        </w:rPr>
        <w:t xml:space="preserve">): </w:t>
      </w:r>
      <w:r w:rsidRPr="008D2947">
        <w:rPr>
          <w:rStyle w:val="bibfpage"/>
        </w:rPr>
        <w:t>105</w:t>
      </w:r>
      <w:r>
        <w:rPr>
          <w:szCs w:val="24"/>
        </w:rPr>
        <w:t>–</w:t>
      </w:r>
      <w:r w:rsidRPr="008D2947">
        <w:rPr>
          <w:rStyle w:val="biblpage"/>
        </w:rPr>
        <w:t>127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"jrn" 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9020C12" w14:textId="32F1FB77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25F59">
        <w:rPr>
          <w:szCs w:val="24"/>
        </w:rPr>
        <w:t>“</w:t>
      </w:r>
      <w:r>
        <w:rPr>
          <w:rStyle w:val="bibchaptertitle"/>
          <w:szCs w:val="24"/>
        </w:rPr>
        <w:t>Ontology</w:t>
      </w:r>
      <w:r>
        <w:rPr>
          <w:szCs w:val="24"/>
        </w:rPr>
        <w:t>.</w:t>
      </w:r>
      <w:r w:rsidR="00C25F59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Blackwell Guide to the Philosophy of Computing and Information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Luciano</w:t>
      </w:r>
      <w:r>
        <w:rPr>
          <w:szCs w:val="24"/>
        </w:rPr>
        <w:t xml:space="preserve"> </w:t>
      </w:r>
      <w:proofErr w:type="spellStart"/>
      <w:r>
        <w:rPr>
          <w:rStyle w:val="bibed-surname"/>
          <w:szCs w:val="24"/>
        </w:rPr>
        <w:t>Floridi</w:t>
      </w:r>
      <w:proofErr w:type="spellEnd"/>
      <w:r>
        <w:rPr>
          <w:szCs w:val="24"/>
        </w:rPr>
        <w:t xml:space="preserve">, </w:t>
      </w:r>
      <w:r>
        <w:rPr>
          <w:rStyle w:val="bibfpage"/>
          <w:szCs w:val="24"/>
        </w:rPr>
        <w:t>155</w:t>
      </w:r>
      <w:r>
        <w:rPr>
          <w:szCs w:val="24"/>
        </w:rPr>
        <w:t>–</w:t>
      </w:r>
      <w:r>
        <w:rPr>
          <w:rStyle w:val="biblpage"/>
          <w:szCs w:val="24"/>
        </w:rPr>
        <w:t>166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Oxford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Blackwell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E95CCCE" w14:textId="26EA018A" w:rsidR="002F5370" w:rsidRDefault="00C25F59" w:rsidP="00C25F59">
      <w:pPr>
        <w:pStyle w:val="RefTxReferenceText"/>
        <w:autoSpaceDE w:val="0"/>
        <w:autoSpaceDN w:val="0"/>
        <w:adjustRightInd w:val="0"/>
        <w:rPr>
          <w:szCs w:val="24"/>
        </w:rPr>
      </w:pPr>
      <w:r w:rsidRPr="00EC6930">
        <w:lastRenderedPageBreak/>
        <w:fldChar w:fldCharType="begin"/>
      </w:r>
      <w:r w:rsidRPr="00EC6930">
        <w:instrText xml:space="preserve"> IF "x_+3" "</w:instrText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"&lt;</w:instrText>
      </w:r>
      <w:r w:rsidRPr="00EC6930">
        <w:fldChar w:fldCharType="begin"/>
      </w:r>
      <w:r w:rsidRPr="00EC6930">
        <w:instrText xml:space="preserve"> QUOTE "edb" </w:instrText>
      </w:r>
      <w:r w:rsidRPr="00EC6930">
        <w:fldChar w:fldCharType="separate"/>
      </w:r>
      <w:r w:rsidR="00D10D16" w:rsidRPr="00EC6930">
        <w:instrText>edb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instrText>&lt;edb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r w:rsidRPr="00EC6930">
        <w:fldChar w:fldCharType="begin"/>
      </w:r>
      <w:r w:rsidRPr="00EC6930">
        <w:instrText xml:space="preserve"> = AND(</w:instrText>
      </w:r>
      <w:r w:rsidRPr="00EC6930">
        <w:fldChar w:fldCharType="begin"/>
      </w:r>
      <w:r w:rsidRPr="00EC6930">
        <w:instrText xml:space="preserve"> COMPARE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1</w:instrText>
      </w:r>
      <w:r w:rsidRPr="00EC6930">
        <w:fldChar w:fldCharType="end"/>
      </w:r>
      <w:r w:rsidRPr="00EC6930">
        <w:instrText>,</w:instrText>
      </w:r>
      <w:r w:rsidRPr="00EC6930">
        <w:fldChar w:fldCharType="begin"/>
      </w:r>
      <w:r w:rsidRPr="00EC6930">
        <w:instrText xml:space="preserve"> COMPARE </w:instrText>
      </w:r>
      <w:fldSimple w:instr=" DOCPROPERTY &quot;x_a&quot; ">
        <w:r w:rsidR="00D10D16" w:rsidRPr="00EC6930">
          <w:instrText>N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)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 = 1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"&gt;" </w:instrText>
      </w:r>
      <w:r w:rsidRPr="00EC6930">
        <w:fldChar w:fldCharType="separate"/>
      </w:r>
      <w:r w:rsidR="00D10D16" w:rsidRPr="00EC6930">
        <w:instrText>&gt;</w:instrText>
      </w:r>
      <w:r w:rsidRPr="00EC6930">
        <w:fldChar w:fldCharType="end"/>
      </w:r>
      <w:r w:rsidRPr="00EC6930">
        <w:instrText>"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t>&lt;</w:t>
      </w:r>
      <w:proofErr w:type="gramStart"/>
      <w:r w:rsidR="00D10D16" w:rsidRPr="00EC6930">
        <w:t>edb</w:t>
      </w:r>
      <w:proofErr w:type="gramEnd"/>
      <w:r w:rsidR="00D10D16" w:rsidRPr="00EC6930">
        <w:t>&gt;</w:t>
      </w:r>
      <w:r w:rsidRPr="00EC6930">
        <w:fldChar w:fldCharType="end"/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. </w:t>
      </w:r>
      <w:r w:rsidR="00435764">
        <w:rPr>
          <w:szCs w:val="24"/>
        </w:rPr>
        <w:t>“</w:t>
      </w:r>
      <w:r w:rsidR="00435764" w:rsidRPr="00855872">
        <w:rPr>
          <w:rStyle w:val="bibchaptertitle"/>
        </w:rPr>
        <w:t>Ontology (Science)</w:t>
      </w:r>
      <w:r w:rsidR="00435764" w:rsidRPr="00855872">
        <w:rPr>
          <w:szCs w:val="24"/>
        </w:rPr>
        <w:t>.</w:t>
      </w:r>
      <w:r w:rsidR="00435764">
        <w:rPr>
          <w:szCs w:val="24"/>
        </w:rPr>
        <w:t xml:space="preserve">” In </w:t>
      </w:r>
      <w:r w:rsidR="00435764" w:rsidRPr="00855872">
        <w:rPr>
          <w:rStyle w:val="bibbook"/>
        </w:rPr>
        <w:t>Ontology in Information Systems</w:t>
      </w:r>
      <w:r w:rsidR="00826B2F">
        <w:rPr>
          <w:rStyle w:val="bibbook"/>
        </w:rPr>
        <w:t>,</w:t>
      </w:r>
      <w:r w:rsidR="00435764" w:rsidRPr="00855872">
        <w:rPr>
          <w:rStyle w:val="bibbook"/>
        </w:rPr>
        <w:t xml:space="preserve"> Proceedings of the Fifth International Conference</w:t>
      </w:r>
      <w:r w:rsidR="00435764" w:rsidRPr="00EC6930">
        <w:t xml:space="preserve"> (FOIS 2008)</w:t>
      </w:r>
      <w:r w:rsidR="00435764">
        <w:rPr>
          <w:szCs w:val="24"/>
        </w:rPr>
        <w:t xml:space="preserve">, ed. </w:t>
      </w:r>
      <w:r w:rsidR="00435764" w:rsidRPr="00855872">
        <w:rPr>
          <w:rStyle w:val="bibed-fname"/>
        </w:rPr>
        <w:t>C.</w:t>
      </w:r>
      <w:r w:rsidR="00435764">
        <w:rPr>
          <w:szCs w:val="24"/>
        </w:rPr>
        <w:t xml:space="preserve"> </w:t>
      </w:r>
      <w:proofErr w:type="spellStart"/>
      <w:r w:rsidR="00435764" w:rsidRPr="00855872">
        <w:rPr>
          <w:rStyle w:val="bibed-surname"/>
        </w:rPr>
        <w:t>Eschenbach</w:t>
      </w:r>
      <w:proofErr w:type="spellEnd"/>
      <w:r w:rsidR="00435764">
        <w:rPr>
          <w:szCs w:val="24"/>
        </w:rPr>
        <w:t xml:space="preserve"> and </w:t>
      </w:r>
      <w:r w:rsidR="00435764" w:rsidRPr="00855872">
        <w:rPr>
          <w:rStyle w:val="bibed-fname"/>
        </w:rPr>
        <w:t xml:space="preserve">M. </w:t>
      </w:r>
      <w:proofErr w:type="spellStart"/>
      <w:r w:rsidR="00435764" w:rsidRPr="00855872">
        <w:rPr>
          <w:rStyle w:val="bibed-surname"/>
        </w:rPr>
        <w:t>Gruninger</w:t>
      </w:r>
      <w:proofErr w:type="spellEnd"/>
      <w:r w:rsidR="00435764">
        <w:rPr>
          <w:szCs w:val="24"/>
        </w:rPr>
        <w:t xml:space="preserve">, </w:t>
      </w:r>
      <w:r w:rsidR="00435764" w:rsidRPr="00855872">
        <w:rPr>
          <w:rStyle w:val="bibfpage"/>
        </w:rPr>
        <w:t>21</w:t>
      </w:r>
      <w:r w:rsidR="00435764">
        <w:rPr>
          <w:szCs w:val="24"/>
        </w:rPr>
        <w:t>–</w:t>
      </w:r>
      <w:r w:rsidR="00435764" w:rsidRPr="00855872">
        <w:rPr>
          <w:rStyle w:val="biblpage"/>
        </w:rPr>
        <w:t>35</w:t>
      </w:r>
      <w:r w:rsidR="00435764">
        <w:rPr>
          <w:szCs w:val="24"/>
        </w:rPr>
        <w:t xml:space="preserve">. </w:t>
      </w:r>
      <w:r w:rsidR="00435764" w:rsidRPr="00855872">
        <w:rPr>
          <w:rStyle w:val="biblocation"/>
        </w:rPr>
        <w:t>Amsterdam</w:t>
      </w:r>
      <w:r w:rsidR="00435764">
        <w:rPr>
          <w:szCs w:val="24"/>
        </w:rPr>
        <w:t xml:space="preserve">: </w:t>
      </w:r>
      <w:r w:rsidR="00435764" w:rsidRPr="00855872">
        <w:rPr>
          <w:rStyle w:val="bibpublisher"/>
        </w:rPr>
        <w:t>IOS Press</w:t>
      </w:r>
      <w:r w:rsidR="00435764">
        <w:rPr>
          <w:szCs w:val="24"/>
        </w:rPr>
        <w:t xml:space="preserve">, </w:t>
      </w:r>
      <w:r w:rsidR="00435764">
        <w:rPr>
          <w:rStyle w:val="bibyear"/>
          <w:szCs w:val="24"/>
        </w:rPr>
        <w:t>2008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FC8E9F7" w14:textId="77777777" w:rsidR="00DC574B" w:rsidRDefault="00DC574B" w:rsidP="00A41781">
      <w:pPr>
        <w:pStyle w:val="RefTxReferenceText"/>
        <w:autoSpaceDE w:val="0"/>
        <w:autoSpaceDN w:val="0"/>
        <w:adjustRightInd w:val="0"/>
        <w:outlineLvl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_issn=\"0167-7411\""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_issn="0167-7411"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article"/>
          <w:szCs w:val="24"/>
        </w:rPr>
        <w:t>Fiat Objects.</w:t>
      </w:r>
      <w:r>
        <w:rPr>
          <w:szCs w:val="24"/>
        </w:rPr>
        <w:t xml:space="preserve"> </w:t>
      </w:r>
      <w:proofErr w:type="gramStart"/>
      <w:r>
        <w:rPr>
          <w:rStyle w:val="bibjournal"/>
          <w:i/>
          <w:szCs w:val="24"/>
        </w:rPr>
        <w:t>Topoi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20</w:t>
      </w:r>
      <w:r>
        <w:t xml:space="preserve"> (</w:t>
      </w:r>
      <w:r>
        <w:rPr>
          <w:rStyle w:val="bibyear"/>
          <w:szCs w:val="24"/>
        </w:rPr>
        <w:t>2001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131</w:t>
      </w:r>
      <w:r>
        <w:rPr>
          <w:szCs w:val="24"/>
        </w:rPr>
        <w:t>–</w:t>
      </w:r>
      <w:r>
        <w:rPr>
          <w:rStyle w:val="biblpage"/>
          <w:szCs w:val="24"/>
        </w:rPr>
        <w:t>148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9C4B4EC" w14:textId="77777777" w:rsidR="00DC574B" w:rsidRDefault="00DC574B" w:rsidP="00DC574B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_issn=\"0029-4624\""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_issn="0029-4624"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Niche.</w:t>
      </w:r>
      <w:r>
        <w:t>”</w:t>
      </w:r>
      <w:r>
        <w:rPr>
          <w:szCs w:val="24"/>
        </w:rPr>
        <w:t xml:space="preserve"> </w:t>
      </w:r>
      <w:proofErr w:type="spellStart"/>
      <w:proofErr w:type="gramStart"/>
      <w:r>
        <w:rPr>
          <w:rStyle w:val="bibjournal"/>
          <w:i/>
          <w:szCs w:val="24"/>
        </w:rPr>
        <w:t>Noûs</w:t>
      </w:r>
      <w:proofErr w:type="spellEnd"/>
      <w:r>
        <w:rPr>
          <w:szCs w:val="24"/>
        </w:rPr>
        <w:t xml:space="preserve"> </w:t>
      </w:r>
      <w:r>
        <w:rPr>
          <w:rStyle w:val="bibvolume"/>
          <w:szCs w:val="24"/>
        </w:rPr>
        <w:t>33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</w:t>
      </w:r>
      <w:r>
        <w:rPr>
          <w:szCs w:val="24"/>
        </w:rPr>
        <w:t>) (</w:t>
      </w:r>
      <w:r>
        <w:rPr>
          <w:rStyle w:val="bibyear"/>
          <w:szCs w:val="24"/>
        </w:rPr>
        <w:t>1999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198</w:t>
      </w:r>
      <w:r>
        <w:rPr>
          <w:szCs w:val="24"/>
        </w:rPr>
        <w:t>–</w:t>
      </w:r>
      <w:r>
        <w:rPr>
          <w:rStyle w:val="biblpage"/>
          <w:szCs w:val="24"/>
        </w:rPr>
        <w:t>222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A5D95E0" w14:textId="77777777" w:rsidR="00DC574B" w:rsidRDefault="00DC574B" w:rsidP="00DC574B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_issn=\"0031-8205\""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_issn="0031-8205"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Fiat and Bona Fide Boundaries.</w:t>
      </w:r>
      <w:r>
        <w:t>”</w:t>
      </w:r>
      <w:r>
        <w:rPr>
          <w:szCs w:val="24"/>
        </w:rPr>
        <w:t xml:space="preserve"> </w:t>
      </w:r>
      <w:proofErr w:type="gramStart"/>
      <w:r>
        <w:rPr>
          <w:rStyle w:val="bibjournal"/>
          <w:i/>
          <w:szCs w:val="24"/>
        </w:rPr>
        <w:t>Philosophy and Phenomenological Research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60</w:t>
      </w:r>
      <w:r>
        <w:t xml:space="preserve"> (</w:t>
      </w:r>
      <w:r>
        <w:rPr>
          <w:rStyle w:val="bibyear"/>
          <w:szCs w:val="24"/>
        </w:rPr>
        <w:t>2000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401</w:t>
      </w:r>
      <w:r>
        <w:rPr>
          <w:szCs w:val="24"/>
        </w:rPr>
        <w:t>–</w:t>
      </w:r>
      <w:r>
        <w:rPr>
          <w:rStyle w:val="biblpage"/>
          <w:szCs w:val="24"/>
        </w:rPr>
        <w:t>420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4FB17B3" w14:textId="26D31335" w:rsidR="00DC574B" w:rsidRDefault="00DC574B" w:rsidP="00DC574B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_issn=\"1431-7613\""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_issn="1431-7613"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Surrounding Space: The Ontology of Organism-Environment Relations.</w:t>
      </w:r>
      <w:r>
        <w:t>”</w:t>
      </w:r>
      <w:r>
        <w:rPr>
          <w:szCs w:val="24"/>
        </w:rPr>
        <w:t xml:space="preserve"> </w:t>
      </w:r>
      <w:proofErr w:type="gramStart"/>
      <w:r>
        <w:rPr>
          <w:rStyle w:val="bibjournal"/>
          <w:i/>
          <w:szCs w:val="24"/>
        </w:rPr>
        <w:t>Theory in Biosciences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121</w:t>
      </w:r>
      <w:r>
        <w:t xml:space="preserve"> (</w:t>
      </w:r>
      <w:r>
        <w:rPr>
          <w:rStyle w:val="bibyear"/>
          <w:szCs w:val="24"/>
        </w:rPr>
        <w:t>2002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139</w:t>
      </w:r>
      <w:r>
        <w:rPr>
          <w:szCs w:val="24"/>
        </w:rPr>
        <w:t>–</w:t>
      </w:r>
      <w:r>
        <w:rPr>
          <w:rStyle w:val="biblpage"/>
          <w:szCs w:val="24"/>
        </w:rPr>
        <w:t>162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63E6645" w14:textId="37D77BBD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_issn=\"1087-0156\""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_issn="1087-0156"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Michael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Ashburner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Cornelius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Rosse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Jonathan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Bard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William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Bug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Louis J.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Goldberg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Karen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Eilbeck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Amelia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Ireland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Christopher J.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Mungall</w:t>
      </w:r>
      <w:proofErr w:type="spellEnd"/>
      <w:r>
        <w:rPr>
          <w:szCs w:val="24"/>
        </w:rPr>
        <w:t>,</w:t>
      </w:r>
      <w:r w:rsidR="000547DC">
        <w:rPr>
          <w:szCs w:val="24"/>
        </w:rPr>
        <w:t xml:space="preserve"> </w:t>
      </w:r>
      <w:r>
        <w:rPr>
          <w:rStyle w:val="biborganization"/>
          <w:szCs w:val="24"/>
        </w:rPr>
        <w:t>The OBI Consortium</w:t>
      </w:r>
      <w:r w:rsidR="000547DC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="000547DC" w:rsidRPr="00855872">
        <w:rPr>
          <w:rStyle w:val="bibfname"/>
        </w:rPr>
        <w:t>Neocles</w:t>
      </w:r>
      <w:proofErr w:type="spellEnd"/>
      <w:r w:rsidR="000547DC">
        <w:rPr>
          <w:szCs w:val="24"/>
        </w:rPr>
        <w:t xml:space="preserve"> </w:t>
      </w:r>
      <w:proofErr w:type="spellStart"/>
      <w:r w:rsidR="000547DC" w:rsidRPr="00855872">
        <w:rPr>
          <w:rStyle w:val="bibsurname"/>
        </w:rPr>
        <w:t>Leontis</w:t>
      </w:r>
      <w:proofErr w:type="spellEnd"/>
      <w:r w:rsidR="000547DC">
        <w:rPr>
          <w:szCs w:val="24"/>
        </w:rPr>
        <w:t xml:space="preserve">, </w:t>
      </w:r>
      <w:r w:rsidR="000547DC" w:rsidRPr="00855872">
        <w:rPr>
          <w:rStyle w:val="bibfname"/>
        </w:rPr>
        <w:t>Philippe</w:t>
      </w:r>
      <w:r w:rsidR="000547DC">
        <w:rPr>
          <w:szCs w:val="24"/>
        </w:rPr>
        <w:t xml:space="preserve"> </w:t>
      </w:r>
      <w:r w:rsidR="000547DC" w:rsidRPr="00855872">
        <w:rPr>
          <w:rStyle w:val="bibsurname"/>
        </w:rPr>
        <w:t>Rocca-Serra</w:t>
      </w:r>
      <w:r w:rsidR="000547DC">
        <w:rPr>
          <w:szCs w:val="24"/>
        </w:rPr>
        <w:t xml:space="preserve">, </w:t>
      </w:r>
      <w:r w:rsidR="000547DC" w:rsidRPr="00855872">
        <w:rPr>
          <w:rStyle w:val="bibfname"/>
        </w:rPr>
        <w:t>Alan</w:t>
      </w:r>
      <w:r w:rsidR="000547DC">
        <w:rPr>
          <w:szCs w:val="24"/>
        </w:rPr>
        <w:t xml:space="preserve"> </w:t>
      </w:r>
      <w:proofErr w:type="spellStart"/>
      <w:r w:rsidR="000547DC" w:rsidRPr="00855872">
        <w:rPr>
          <w:rStyle w:val="bibsurname"/>
        </w:rPr>
        <w:t>Ruttenberg</w:t>
      </w:r>
      <w:proofErr w:type="spellEnd"/>
      <w:r w:rsidR="000547DC">
        <w:rPr>
          <w:szCs w:val="24"/>
        </w:rPr>
        <w:t xml:space="preserve">, </w:t>
      </w:r>
      <w:r w:rsidR="000547DC" w:rsidRPr="00855872">
        <w:rPr>
          <w:rStyle w:val="bibfname"/>
        </w:rPr>
        <w:t>Susanna-</w:t>
      </w:r>
      <w:proofErr w:type="spellStart"/>
      <w:r w:rsidR="000547DC" w:rsidRPr="00855872">
        <w:rPr>
          <w:rStyle w:val="bibfname"/>
        </w:rPr>
        <w:t>Assunta</w:t>
      </w:r>
      <w:proofErr w:type="spellEnd"/>
      <w:r w:rsidR="000547DC">
        <w:rPr>
          <w:szCs w:val="24"/>
        </w:rPr>
        <w:t xml:space="preserve"> </w:t>
      </w:r>
      <w:proofErr w:type="spellStart"/>
      <w:r w:rsidR="000547DC" w:rsidRPr="00855872">
        <w:rPr>
          <w:rStyle w:val="bibsurname"/>
        </w:rPr>
        <w:t>Sansone</w:t>
      </w:r>
      <w:proofErr w:type="spellEnd"/>
      <w:r w:rsidR="000547DC">
        <w:rPr>
          <w:szCs w:val="24"/>
        </w:rPr>
        <w:t xml:space="preserve">, </w:t>
      </w:r>
      <w:r w:rsidR="000547DC" w:rsidRPr="00855872">
        <w:rPr>
          <w:rStyle w:val="bibfname"/>
        </w:rPr>
        <w:t>Richard H</w:t>
      </w:r>
      <w:r w:rsidR="000547DC">
        <w:rPr>
          <w:szCs w:val="24"/>
        </w:rPr>
        <w:t xml:space="preserve"> </w:t>
      </w:r>
      <w:proofErr w:type="spellStart"/>
      <w:r w:rsidR="000547DC" w:rsidRPr="00855872">
        <w:rPr>
          <w:rStyle w:val="bibsurname"/>
        </w:rPr>
        <w:t>Scheuermann</w:t>
      </w:r>
      <w:proofErr w:type="spellEnd"/>
      <w:r w:rsidR="000547DC">
        <w:rPr>
          <w:szCs w:val="24"/>
        </w:rPr>
        <w:t xml:space="preserve">, </w:t>
      </w:r>
      <w:r w:rsidR="000547DC" w:rsidRPr="00855872">
        <w:rPr>
          <w:rStyle w:val="bibfname"/>
        </w:rPr>
        <w:t>Nigam</w:t>
      </w:r>
      <w:r w:rsidR="000547DC">
        <w:rPr>
          <w:szCs w:val="24"/>
        </w:rPr>
        <w:t xml:space="preserve"> </w:t>
      </w:r>
      <w:r w:rsidR="000547DC" w:rsidRPr="00855872">
        <w:rPr>
          <w:rStyle w:val="bibsurname"/>
        </w:rPr>
        <w:t>Shah</w:t>
      </w:r>
      <w:r w:rsidR="000547DC">
        <w:rPr>
          <w:szCs w:val="24"/>
        </w:rPr>
        <w:t xml:space="preserve">, </w:t>
      </w:r>
      <w:r w:rsidR="000547DC" w:rsidRPr="00855872">
        <w:rPr>
          <w:rStyle w:val="bibfname"/>
        </w:rPr>
        <w:t>Patricia L.</w:t>
      </w:r>
      <w:r w:rsidR="000547DC">
        <w:rPr>
          <w:szCs w:val="24"/>
        </w:rPr>
        <w:t xml:space="preserve"> </w:t>
      </w:r>
      <w:proofErr w:type="spellStart"/>
      <w:r w:rsidR="000547DC" w:rsidRPr="00855872">
        <w:rPr>
          <w:rStyle w:val="bibsurname"/>
        </w:rPr>
        <w:t>Whetzel</w:t>
      </w:r>
      <w:proofErr w:type="spellEnd"/>
      <w:r w:rsidR="000547DC">
        <w:rPr>
          <w:szCs w:val="24"/>
        </w:rPr>
        <w:t xml:space="preserve">, and </w:t>
      </w:r>
      <w:r w:rsidR="000547DC" w:rsidRPr="00855872">
        <w:rPr>
          <w:rStyle w:val="bibfname"/>
        </w:rPr>
        <w:t>Suzanna</w:t>
      </w:r>
      <w:r w:rsidR="000547DC">
        <w:rPr>
          <w:szCs w:val="24"/>
        </w:rPr>
        <w:t xml:space="preserve"> </w:t>
      </w:r>
      <w:r w:rsidR="000547DC" w:rsidRPr="00855872">
        <w:rPr>
          <w:rStyle w:val="bibsurname"/>
        </w:rPr>
        <w:t>Lewis</w:t>
      </w:r>
      <w:r w:rsidR="000547DC">
        <w:rPr>
          <w:szCs w:val="24"/>
        </w:rPr>
        <w:t xml:space="preserve">. </w:t>
      </w:r>
      <w:r w:rsidRPr="00EC6930">
        <w:t>“</w:t>
      </w:r>
      <w:r>
        <w:rPr>
          <w:rStyle w:val="bibarticle"/>
          <w:szCs w:val="24"/>
        </w:rPr>
        <w:t>The OBO Foundry: Coordinated Evolution of Ontologies to Support Biomedical Data Integration.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Nature Biotechnology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25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11</w:t>
      </w:r>
      <w:r>
        <w:rPr>
          <w:szCs w:val="24"/>
        </w:rPr>
        <w:t xml:space="preserve">) (November </w:t>
      </w:r>
      <w:r>
        <w:rPr>
          <w:rStyle w:val="bibyear"/>
          <w:szCs w:val="24"/>
        </w:rPr>
        <w:t>2007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1251</w:t>
      </w:r>
      <w:r>
        <w:rPr>
          <w:szCs w:val="24"/>
        </w:rPr>
        <w:t>–</w:t>
      </w:r>
      <w:r>
        <w:rPr>
          <w:rStyle w:val="biblpage"/>
          <w:szCs w:val="24"/>
        </w:rPr>
        <w:t>1255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C37BDB7" w14:textId="1FF0EDFA" w:rsidR="0036277D" w:rsidRDefault="0036277D" w:rsidP="0036277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Berit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Brogaard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A Unified Theory of Truth and Reference.</w:t>
      </w:r>
      <w:r>
        <w:rPr>
          <w:szCs w:val="24"/>
        </w:rPr>
        <w:t xml:space="preserve">” </w:t>
      </w:r>
      <w:proofErr w:type="spellStart"/>
      <w:r>
        <w:rPr>
          <w:rStyle w:val="bibjournal"/>
          <w:i/>
          <w:szCs w:val="24"/>
        </w:rPr>
        <w:t>Logique</w:t>
      </w:r>
      <w:proofErr w:type="spellEnd"/>
      <w:r>
        <w:rPr>
          <w:rStyle w:val="bibjournal"/>
          <w:i/>
          <w:szCs w:val="24"/>
        </w:rPr>
        <w:t xml:space="preserve"> </w:t>
      </w:r>
      <w:proofErr w:type="gramStart"/>
      <w:r>
        <w:rPr>
          <w:rStyle w:val="bibjournal"/>
          <w:i/>
          <w:szCs w:val="24"/>
        </w:rPr>
        <w:t>et</w:t>
      </w:r>
      <w:proofErr w:type="gramEnd"/>
      <w:r>
        <w:rPr>
          <w:rStyle w:val="bibjournal"/>
          <w:i/>
          <w:szCs w:val="24"/>
        </w:rPr>
        <w:t xml:space="preserve"> </w:t>
      </w:r>
      <w:proofErr w:type="spellStart"/>
      <w:r>
        <w:rPr>
          <w:rStyle w:val="bibjournal"/>
          <w:i/>
          <w:szCs w:val="24"/>
        </w:rPr>
        <w:t>Analyse</w:t>
      </w:r>
      <w:proofErr w:type="spellEnd"/>
      <w:r>
        <w:rPr>
          <w:szCs w:val="24"/>
        </w:rPr>
        <w:t xml:space="preserve"> </w:t>
      </w:r>
      <w:r>
        <w:rPr>
          <w:rStyle w:val="bibvolume"/>
          <w:szCs w:val="24"/>
        </w:rPr>
        <w:t>43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169–170</w:t>
      </w:r>
      <w:r>
        <w:rPr>
          <w:szCs w:val="24"/>
        </w:rPr>
        <w:t>) (</w:t>
      </w:r>
      <w:r>
        <w:rPr>
          <w:rStyle w:val="bibyear"/>
          <w:szCs w:val="24"/>
        </w:rPr>
        <w:t>2003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49</w:t>
      </w:r>
      <w:r>
        <w:rPr>
          <w:szCs w:val="24"/>
        </w:rPr>
        <w:t>–</w:t>
      </w:r>
      <w:r>
        <w:rPr>
          <w:rStyle w:val="biblpage"/>
          <w:szCs w:val="24"/>
        </w:rPr>
        <w:t>93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2E642E1" w14:textId="5404D1FC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Ontological Realism: A Methodology for Coordinated Evolution of Scientific Ontologies.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Applied Ontology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5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3–4</w:t>
      </w:r>
      <w:r>
        <w:rPr>
          <w:szCs w:val="24"/>
        </w:rPr>
        <w:t>) (</w:t>
      </w:r>
      <w:r>
        <w:rPr>
          <w:rStyle w:val="bibyear"/>
          <w:szCs w:val="24"/>
        </w:rPr>
        <w:t>2010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139</w:t>
      </w:r>
      <w:r>
        <w:rPr>
          <w:szCs w:val="24"/>
        </w:rPr>
        <w:t>–</w:t>
      </w:r>
      <w:r>
        <w:rPr>
          <w:rStyle w:val="biblpage"/>
          <w:szCs w:val="24"/>
        </w:rPr>
        <w:t>188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6A07519" w14:textId="626D6359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_issn=\"1532-0464\""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_issn="1532-0464"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Strategies for Referent Tracking in Electronic Health Records.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Journal of Biomedical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39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3</w:t>
      </w:r>
      <w:r>
        <w:rPr>
          <w:szCs w:val="24"/>
        </w:rPr>
        <w:t xml:space="preserve">) (June </w:t>
      </w:r>
      <w:r>
        <w:rPr>
          <w:rStyle w:val="bibyear"/>
          <w:szCs w:val="24"/>
        </w:rPr>
        <w:t>2006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362</w:t>
      </w:r>
      <w:r>
        <w:rPr>
          <w:szCs w:val="24"/>
        </w:rPr>
        <w:t>–</w:t>
      </w:r>
      <w:r>
        <w:rPr>
          <w:rStyle w:val="biblpage"/>
          <w:szCs w:val="24"/>
        </w:rPr>
        <w:t>378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157DDA84" w14:textId="31F645D6" w:rsidR="0086062F" w:rsidRDefault="0086062F">
      <w:pPr>
        <w:pStyle w:val="RefTxReferenceText"/>
        <w:autoSpaceDE w:val="0"/>
        <w:autoSpaceDN w:val="0"/>
        <w:adjustRightInd w:val="0"/>
        <w:rPr>
          <w:szCs w:val="24"/>
        </w:rPr>
      </w:pPr>
      <w:commentRangeStart w:id="48"/>
      <w:r w:rsidRPr="00092F9E">
        <w:rPr>
          <w:rStyle w:val="bibsurname"/>
        </w:rPr>
        <w:t>Smith</w:t>
      </w:r>
      <w:commentRangeEnd w:id="48"/>
      <w:r w:rsidR="00092F9E" w:rsidRPr="00092F9E">
        <w:rPr>
          <w:rStyle w:val="bibsurname"/>
          <w:b/>
          <w:szCs w:val="24"/>
        </w:rPr>
        <w:commentReference w:id="48"/>
      </w:r>
      <w:r w:rsidRPr="0086062F">
        <w:rPr>
          <w:szCs w:val="24"/>
        </w:rPr>
        <w:t xml:space="preserve">, </w:t>
      </w:r>
      <w:r w:rsidR="00092F9E" w:rsidRPr="00092F9E">
        <w:rPr>
          <w:rStyle w:val="bibfname"/>
        </w:rPr>
        <w:t>Barry</w:t>
      </w:r>
      <w:r w:rsidR="00092F9E">
        <w:rPr>
          <w:szCs w:val="24"/>
        </w:rPr>
        <w:t xml:space="preserve">, </w:t>
      </w:r>
      <w:r w:rsidRPr="00092F9E">
        <w:rPr>
          <w:rStyle w:val="bibfname"/>
        </w:rPr>
        <w:t>Werner</w:t>
      </w:r>
      <w:r w:rsidRPr="0086062F">
        <w:rPr>
          <w:szCs w:val="24"/>
        </w:rPr>
        <w:t xml:space="preserve"> </w:t>
      </w:r>
      <w:proofErr w:type="spellStart"/>
      <w:r w:rsidRPr="00092F9E">
        <w:rPr>
          <w:rStyle w:val="bibsurname"/>
        </w:rPr>
        <w:t>Ceusters</w:t>
      </w:r>
      <w:proofErr w:type="spellEnd"/>
      <w:r w:rsidRPr="0086062F">
        <w:rPr>
          <w:szCs w:val="24"/>
        </w:rPr>
        <w:t xml:space="preserve">, </w:t>
      </w:r>
      <w:r w:rsidR="00B51ACA">
        <w:rPr>
          <w:szCs w:val="24"/>
        </w:rPr>
        <w:t xml:space="preserve">and </w:t>
      </w:r>
      <w:r w:rsidRPr="00092F9E">
        <w:rPr>
          <w:rStyle w:val="bibfname"/>
        </w:rPr>
        <w:t>Rita</w:t>
      </w:r>
      <w:r w:rsidRPr="0086062F">
        <w:rPr>
          <w:szCs w:val="24"/>
        </w:rPr>
        <w:t xml:space="preserve"> </w:t>
      </w:r>
      <w:proofErr w:type="spellStart"/>
      <w:r w:rsidRPr="00092F9E">
        <w:rPr>
          <w:rStyle w:val="bibsurname"/>
        </w:rPr>
        <w:t>Temmerman</w:t>
      </w:r>
      <w:proofErr w:type="spellEnd"/>
      <w:r w:rsidR="00B51ACA">
        <w:rPr>
          <w:szCs w:val="24"/>
        </w:rPr>
        <w:t>.</w:t>
      </w:r>
      <w:r w:rsidRPr="0086062F">
        <w:rPr>
          <w:szCs w:val="24"/>
        </w:rPr>
        <w:t xml:space="preserve"> “</w:t>
      </w:r>
      <w:proofErr w:type="spellStart"/>
      <w:r w:rsidRPr="00092F9E">
        <w:rPr>
          <w:rStyle w:val="bibarticle"/>
        </w:rPr>
        <w:t>Wüsteria</w:t>
      </w:r>
      <w:proofErr w:type="spellEnd"/>
      <w:r w:rsidR="00B51ACA" w:rsidRPr="00092F9E">
        <w:rPr>
          <w:rStyle w:val="bibarticle"/>
        </w:rPr>
        <w:t>.</w:t>
      </w:r>
      <w:r w:rsidRPr="0086062F">
        <w:rPr>
          <w:szCs w:val="24"/>
        </w:rPr>
        <w:t xml:space="preserve">” </w:t>
      </w:r>
      <w:r w:rsidRPr="00092F9E">
        <w:rPr>
          <w:rStyle w:val="bibjournal"/>
          <w:i/>
        </w:rPr>
        <w:t>Studies in Health Technology and Information</w:t>
      </w:r>
      <w:r w:rsidRPr="0086062F">
        <w:rPr>
          <w:szCs w:val="24"/>
        </w:rPr>
        <w:t xml:space="preserve"> </w:t>
      </w:r>
      <w:r w:rsidRPr="00092F9E">
        <w:rPr>
          <w:rStyle w:val="bibvolume"/>
        </w:rPr>
        <w:t>116</w:t>
      </w:r>
      <w:r w:rsidRPr="0086062F">
        <w:rPr>
          <w:szCs w:val="24"/>
        </w:rPr>
        <w:t xml:space="preserve"> (</w:t>
      </w:r>
      <w:r w:rsidRPr="00092F9E">
        <w:rPr>
          <w:rStyle w:val="bibyear"/>
        </w:rPr>
        <w:t>2005</w:t>
      </w:r>
      <w:r w:rsidRPr="0086062F">
        <w:rPr>
          <w:szCs w:val="24"/>
        </w:rPr>
        <w:t xml:space="preserve">): </w:t>
      </w:r>
      <w:r w:rsidRPr="00092F9E">
        <w:rPr>
          <w:rStyle w:val="bibfpage"/>
        </w:rPr>
        <w:t>647</w:t>
      </w:r>
      <w:r w:rsidRPr="0086062F">
        <w:rPr>
          <w:szCs w:val="24"/>
        </w:rPr>
        <w:t>–</w:t>
      </w:r>
      <w:r w:rsidRPr="00092F9E">
        <w:rPr>
          <w:rStyle w:val="biblpage"/>
        </w:rPr>
        <w:t>652</w:t>
      </w:r>
      <w:r w:rsidRPr="0086062F">
        <w:rPr>
          <w:szCs w:val="24"/>
        </w:rPr>
        <w:t>.</w:t>
      </w:r>
    </w:p>
    <w:p w14:paraId="14B9253D" w14:textId="1DEBAC6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_issn=\"0308-0188\""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_issn="0308-0188"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Towards Industrial Strength Philosophy: How Analytical Ontology Can Help Medical Informatics.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Interdisciplinary Science Reviews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28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2003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106</w:t>
      </w:r>
      <w:r>
        <w:rPr>
          <w:szCs w:val="24"/>
        </w:rPr>
        <w:t>–</w:t>
      </w:r>
      <w:r>
        <w:rPr>
          <w:rStyle w:val="biblpage"/>
          <w:szCs w:val="24"/>
        </w:rPr>
        <w:t>111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1E998A9" w14:textId="6DE643D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_issn=\"1465-6906\""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_issn="1465-6906"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Bert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Klagges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Jacob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Köhler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Kumar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Jane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Lomax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Chris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Mungall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Fabian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Neuhaus</w:t>
      </w:r>
      <w:proofErr w:type="spellEnd"/>
      <w:r>
        <w:rPr>
          <w:szCs w:val="24"/>
        </w:rPr>
        <w:t xml:space="preserve">, </w:t>
      </w:r>
      <w:r w:rsidR="00686E87">
        <w:rPr>
          <w:rStyle w:val="bibfname"/>
          <w:szCs w:val="24"/>
        </w:rPr>
        <w:t>Alan L.</w:t>
      </w:r>
      <w:r w:rsidR="00686E87">
        <w:rPr>
          <w:szCs w:val="24"/>
        </w:rPr>
        <w:t xml:space="preserve"> </w:t>
      </w:r>
      <w:r w:rsidR="00686E87">
        <w:rPr>
          <w:rStyle w:val="bibsurname"/>
          <w:szCs w:val="24"/>
        </w:rPr>
        <w:t>Rector</w:t>
      </w:r>
      <w:r w:rsidR="00686E87">
        <w:rPr>
          <w:szCs w:val="24"/>
        </w:rPr>
        <w:t xml:space="preserve">, and </w:t>
      </w:r>
      <w:r w:rsidR="00686E87">
        <w:rPr>
          <w:rStyle w:val="bibfname"/>
          <w:szCs w:val="24"/>
        </w:rPr>
        <w:t>Cornelius</w:t>
      </w:r>
      <w:r w:rsidR="00686E87">
        <w:rPr>
          <w:szCs w:val="24"/>
        </w:rPr>
        <w:t xml:space="preserve"> </w:t>
      </w:r>
      <w:proofErr w:type="spellStart"/>
      <w:r w:rsidR="00686E87">
        <w:rPr>
          <w:rStyle w:val="bibsurname"/>
          <w:szCs w:val="24"/>
        </w:rPr>
        <w:t>Rosse</w:t>
      </w:r>
      <w:proofErr w:type="spellEnd"/>
      <w:r w:rsidR="00686E87">
        <w:rPr>
          <w:szCs w:val="24"/>
        </w:rPr>
        <w:t xml:space="preserve">. </w:t>
      </w:r>
      <w:r>
        <w:rPr>
          <w:rStyle w:val="bibarticle"/>
          <w:szCs w:val="24"/>
        </w:rPr>
        <w:t>“Relations in Biomedical Ontologies.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Genome Biology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6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5</w:t>
      </w:r>
      <w:r>
        <w:rPr>
          <w:szCs w:val="24"/>
        </w:rPr>
        <w:t>) (</w:t>
      </w:r>
      <w:r>
        <w:rPr>
          <w:rStyle w:val="bibyear"/>
          <w:szCs w:val="24"/>
        </w:rPr>
        <w:t>2005</w:t>
      </w:r>
      <w:r>
        <w:rPr>
          <w:szCs w:val="24"/>
        </w:rPr>
        <w:t>).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doi:</w:t>
      </w:r>
      <w:r>
        <w:rPr>
          <w:rStyle w:val="bibdoi"/>
          <w:szCs w:val="24"/>
        </w:rPr>
        <w:t>10.1186</w:t>
      </w:r>
      <w:proofErr w:type="gramEnd"/>
      <w:r>
        <w:rPr>
          <w:rStyle w:val="bibdoi"/>
          <w:szCs w:val="24"/>
        </w:rPr>
        <w:t>/gb-2005-6-5-r46</w:t>
      </w:r>
      <w:r w:rsidR="00067398">
        <w:t>.</w:t>
      </w:r>
      <w:r>
        <w:rPr>
          <w:szCs w:val="24"/>
        </w:rPr>
        <w:t xml:space="preserve"> Accessed September 25, 2014.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5778ED7" w14:textId="386C4C60" w:rsidR="00FA1B26" w:rsidRDefault="00FA1B26" w:rsidP="00FA1B26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_issn=\"0926-9630\""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_issn="0926-9630"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Rita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Temmerman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article"/>
          <w:szCs w:val="24"/>
        </w:rPr>
        <w:t>“</w:t>
      </w:r>
      <w:proofErr w:type="spellStart"/>
      <w:r>
        <w:rPr>
          <w:rStyle w:val="bibarticle"/>
          <w:szCs w:val="24"/>
        </w:rPr>
        <w:t>W</w:t>
      </w:r>
      <w:r w:rsidR="004C729D">
        <w:rPr>
          <w:rStyle w:val="bibarticle"/>
          <w:szCs w:val="24"/>
        </w:rPr>
        <w:t>ü</w:t>
      </w:r>
      <w:r>
        <w:rPr>
          <w:rStyle w:val="bibarticle"/>
          <w:szCs w:val="24"/>
        </w:rPr>
        <w:t>steria</w:t>
      </w:r>
      <w:proofErr w:type="spellEnd"/>
      <w:r>
        <w:rPr>
          <w:rStyle w:val="bibarticle"/>
          <w:szCs w:val="24"/>
        </w:rPr>
        <w:t>.”</w:t>
      </w:r>
      <w:r w:rsidRPr="00EC6930">
        <w:t xml:space="preserve"> </w:t>
      </w:r>
      <w:proofErr w:type="gramStart"/>
      <w:r>
        <w:rPr>
          <w:rStyle w:val="bibjournal"/>
          <w:i/>
          <w:szCs w:val="24"/>
        </w:rPr>
        <w:t>Studies in Health Technology and 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116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2005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647</w:t>
      </w:r>
      <w:r>
        <w:rPr>
          <w:szCs w:val="24"/>
        </w:rPr>
        <w:t>–</w:t>
      </w:r>
      <w:r>
        <w:rPr>
          <w:rStyle w:val="biblpage"/>
          <w:szCs w:val="24"/>
        </w:rPr>
        <w:t>652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9926BD4" w14:textId="21E8005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_issn=\"0012-2017\""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_issn="0012-2017"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Pierre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Grenon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The Cornucopia of Formal Ontological Relations.</w:t>
      </w:r>
      <w:r>
        <w:rPr>
          <w:szCs w:val="24"/>
        </w:rPr>
        <w:t xml:space="preserve">” </w:t>
      </w:r>
      <w:proofErr w:type="spellStart"/>
      <w:proofErr w:type="gramStart"/>
      <w:r>
        <w:rPr>
          <w:rStyle w:val="bibjournal"/>
          <w:i/>
          <w:szCs w:val="24"/>
        </w:rPr>
        <w:t>Dialectica</w:t>
      </w:r>
      <w:proofErr w:type="spellEnd"/>
      <w:r>
        <w:rPr>
          <w:szCs w:val="24"/>
        </w:rPr>
        <w:t xml:space="preserve"> </w:t>
      </w:r>
      <w:r>
        <w:rPr>
          <w:rStyle w:val="bibvolume"/>
          <w:szCs w:val="24"/>
        </w:rPr>
        <w:t>58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279</w:t>
      </w:r>
      <w:r>
        <w:rPr>
          <w:szCs w:val="24"/>
        </w:rPr>
        <w:t>–</w:t>
      </w:r>
      <w:r>
        <w:rPr>
          <w:rStyle w:val="biblpage"/>
          <w:szCs w:val="24"/>
        </w:rPr>
        <w:t>296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13F7517" w14:textId="1B3D887C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Bert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Klagges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="00C25F59">
        <w:rPr>
          <w:szCs w:val="24"/>
        </w:rPr>
        <w:t>“</w:t>
      </w:r>
      <w:r>
        <w:rPr>
          <w:rStyle w:val="bibchaptertitle"/>
          <w:szCs w:val="24"/>
        </w:rPr>
        <w:t>Bioinformatics and Philosophy</w:t>
      </w:r>
      <w:r>
        <w:rPr>
          <w:szCs w:val="24"/>
        </w:rPr>
        <w:t>.</w:t>
      </w:r>
      <w:r w:rsidR="00C25F59">
        <w:rPr>
          <w:szCs w:val="24"/>
        </w:rPr>
        <w:t>”</w:t>
      </w:r>
      <w:r>
        <w:rPr>
          <w:szCs w:val="24"/>
        </w:rPr>
        <w:t xml:space="preserve"> In </w:t>
      </w:r>
      <w:r>
        <w:rPr>
          <w:rStyle w:val="bibbook"/>
          <w:szCs w:val="24"/>
        </w:rPr>
        <w:t>Applied Ontology: An Introduction</w:t>
      </w:r>
      <w:r>
        <w:rPr>
          <w:szCs w:val="24"/>
        </w:rPr>
        <w:t xml:space="preserve">, ed. </w:t>
      </w:r>
      <w:r>
        <w:rPr>
          <w:rStyle w:val="bibed-fname"/>
          <w:szCs w:val="24"/>
        </w:rPr>
        <w:t>Katherine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Munn</w:t>
      </w:r>
      <w:r>
        <w:rPr>
          <w:szCs w:val="24"/>
        </w:rPr>
        <w:t xml:space="preserve"> and </w:t>
      </w:r>
      <w:r>
        <w:rPr>
          <w:rStyle w:val="bibed-fname"/>
          <w:szCs w:val="24"/>
        </w:rPr>
        <w:t>Barry</w:t>
      </w:r>
      <w:r>
        <w:rPr>
          <w:szCs w:val="24"/>
        </w:rPr>
        <w:t xml:space="preserve"> </w:t>
      </w:r>
      <w:r>
        <w:rPr>
          <w:rStyle w:val="bibed-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page"/>
          <w:szCs w:val="24"/>
        </w:rPr>
        <w:t>21</w:t>
      </w:r>
      <w:r>
        <w:rPr>
          <w:szCs w:val="24"/>
        </w:rPr>
        <w:t>–</w:t>
      </w:r>
      <w:r>
        <w:rPr>
          <w:rStyle w:val="biblpage"/>
          <w:szCs w:val="24"/>
        </w:rPr>
        <w:t>38</w:t>
      </w:r>
      <w:r>
        <w:rPr>
          <w:szCs w:val="24"/>
        </w:rPr>
        <w:t xml:space="preserve">. </w:t>
      </w:r>
      <w:r>
        <w:rPr>
          <w:rStyle w:val="biblocation"/>
          <w:szCs w:val="24"/>
        </w:rPr>
        <w:t>Frankfurt</w:t>
      </w:r>
      <w:r>
        <w:rPr>
          <w:szCs w:val="24"/>
        </w:rPr>
        <w:t xml:space="preserve">: </w:t>
      </w:r>
      <w:proofErr w:type="spellStart"/>
      <w:r>
        <w:rPr>
          <w:rStyle w:val="bibpublisher"/>
          <w:szCs w:val="24"/>
        </w:rPr>
        <w:t>Ontos</w:t>
      </w:r>
      <w:proofErr w:type="spellEnd"/>
      <w:r>
        <w:rPr>
          <w:rStyle w:val="bibpublisher"/>
          <w:szCs w:val="24"/>
        </w:rPr>
        <w:t xml:space="preserve"> </w:t>
      </w:r>
      <w:proofErr w:type="spellStart"/>
      <w:r>
        <w:rPr>
          <w:rStyle w:val="bibpublisher"/>
          <w:szCs w:val="24"/>
        </w:rPr>
        <w:t>Verlag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2008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3A7BBB5D" w14:textId="63951F9B" w:rsidR="002F5370" w:rsidRDefault="00C25F59" w:rsidP="00C25F59">
      <w:pPr>
        <w:pStyle w:val="RefTxReferenceText"/>
        <w:autoSpaceDE w:val="0"/>
        <w:autoSpaceDN w:val="0"/>
        <w:adjustRightInd w:val="0"/>
        <w:rPr>
          <w:szCs w:val="24"/>
        </w:rPr>
      </w:pPr>
      <w:r w:rsidRPr="00EC6930">
        <w:fldChar w:fldCharType="begin"/>
      </w:r>
      <w:r w:rsidRPr="00EC6930">
        <w:instrText xml:space="preserve"> IF "x_+3" "</w:instrText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"&lt;</w:instrText>
      </w:r>
      <w:r w:rsidRPr="00EC6930">
        <w:fldChar w:fldCharType="begin"/>
      </w:r>
      <w:r w:rsidRPr="00EC6930">
        <w:instrText xml:space="preserve"> QUOTE "edb" </w:instrText>
      </w:r>
      <w:r w:rsidRPr="00EC6930">
        <w:fldChar w:fldCharType="separate"/>
      </w:r>
      <w:r w:rsidR="00D10D16" w:rsidRPr="00EC6930">
        <w:instrText>edb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instrText>&lt;edb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r w:rsidRPr="00EC6930">
        <w:fldChar w:fldCharType="begin"/>
      </w:r>
      <w:r w:rsidRPr="00EC6930">
        <w:instrText xml:space="preserve"> = AND(</w:instrText>
      </w:r>
      <w:r w:rsidRPr="00EC6930">
        <w:fldChar w:fldCharType="begin"/>
      </w:r>
      <w:r w:rsidRPr="00EC6930">
        <w:instrText xml:space="preserve"> COMPARE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1</w:instrText>
      </w:r>
      <w:r w:rsidRPr="00EC6930">
        <w:fldChar w:fldCharType="end"/>
      </w:r>
      <w:r w:rsidRPr="00EC6930">
        <w:instrText>,</w:instrText>
      </w:r>
      <w:r w:rsidRPr="00EC6930">
        <w:fldChar w:fldCharType="begin"/>
      </w:r>
      <w:r w:rsidRPr="00EC6930">
        <w:instrText xml:space="preserve"> COMPARE </w:instrText>
      </w:r>
      <w:fldSimple w:instr=" DOCPROPERTY &quot;x_a&quot; ">
        <w:r w:rsidR="00D10D16" w:rsidRPr="00EC6930">
          <w:instrText>N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)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 = 1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"&gt;" </w:instrText>
      </w:r>
      <w:r w:rsidRPr="00EC6930">
        <w:fldChar w:fldCharType="separate"/>
      </w:r>
      <w:r w:rsidR="00D10D16" w:rsidRPr="00EC6930">
        <w:instrText>&gt;</w:instrText>
      </w:r>
      <w:r w:rsidRPr="00EC6930">
        <w:fldChar w:fldCharType="end"/>
      </w:r>
      <w:r w:rsidRPr="00EC6930">
        <w:instrText>"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t>&lt;</w:t>
      </w:r>
      <w:proofErr w:type="gramStart"/>
      <w:r w:rsidR="00D10D16" w:rsidRPr="00EC6930">
        <w:t>edb</w:t>
      </w:r>
      <w:proofErr w:type="gramEnd"/>
      <w:r w:rsidR="00D10D16" w:rsidRPr="00EC6930">
        <w:t>&gt;</w:t>
      </w:r>
      <w:r w:rsidRPr="00EC6930">
        <w:fldChar w:fldCharType="end"/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Jacob</w:t>
      </w:r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Köhler</w:t>
      </w:r>
      <w:proofErr w:type="spellEnd"/>
      <w:r w:rsidR="002F5370">
        <w:rPr>
          <w:szCs w:val="24"/>
        </w:rPr>
        <w:t xml:space="preserve">, and </w:t>
      </w:r>
      <w:proofErr w:type="spellStart"/>
      <w:r w:rsidR="002F5370">
        <w:rPr>
          <w:rStyle w:val="bibfname"/>
          <w:szCs w:val="24"/>
        </w:rPr>
        <w:t>Anand</w:t>
      </w:r>
      <w:proofErr w:type="spellEnd"/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Kumar</w:t>
      </w:r>
      <w:r w:rsidR="002F5370">
        <w:rPr>
          <w:szCs w:val="24"/>
        </w:rPr>
        <w:t xml:space="preserve">. </w:t>
      </w:r>
      <w:r>
        <w:rPr>
          <w:szCs w:val="24"/>
        </w:rPr>
        <w:t>“</w:t>
      </w:r>
      <w:r w:rsidR="002F5370" w:rsidRPr="00C25F59">
        <w:rPr>
          <w:rStyle w:val="bibchaptertitle"/>
        </w:rPr>
        <w:t>On the Application of Formal Principles to Life Science Data: A Case Study in the Gene Ontology.</w:t>
      </w:r>
      <w:r w:rsidR="002F5370">
        <w:rPr>
          <w:szCs w:val="24"/>
        </w:rPr>
        <w:t xml:space="preserve">” </w:t>
      </w:r>
      <w:proofErr w:type="gramStart"/>
      <w:r w:rsidR="002F5370">
        <w:rPr>
          <w:szCs w:val="24"/>
        </w:rPr>
        <w:t>In</w:t>
      </w:r>
      <w:r w:rsidR="002F5370" w:rsidRPr="00EC6930">
        <w:rPr>
          <w:szCs w:val="24"/>
        </w:rPr>
        <w:t xml:space="preserve"> </w:t>
      </w:r>
      <w:r w:rsidR="00205CE8" w:rsidRPr="00EC6930">
        <w:rPr>
          <w:rStyle w:val="bibbook"/>
        </w:rPr>
        <w:t xml:space="preserve">Proceedings of Data </w:t>
      </w:r>
      <w:r w:rsidR="00205CE8" w:rsidRPr="00EC6930">
        <w:rPr>
          <w:rStyle w:val="bibbook"/>
        </w:rPr>
        <w:lastRenderedPageBreak/>
        <w:t>Integration in the Life Sciences</w:t>
      </w:r>
      <w:r w:rsidR="00205CE8" w:rsidRPr="00EC6930">
        <w:rPr>
          <w:szCs w:val="24"/>
        </w:rPr>
        <w:t xml:space="preserve"> (DILS 2004)</w:t>
      </w:r>
      <w:r w:rsidR="002F5370">
        <w:rPr>
          <w:szCs w:val="24"/>
        </w:rPr>
        <w:t>, ed</w:t>
      </w:r>
      <w:r>
        <w:rPr>
          <w:szCs w:val="24"/>
        </w:rPr>
        <w:t xml:space="preserve">. </w:t>
      </w:r>
      <w:r w:rsidR="002F5370" w:rsidRPr="00C25F59">
        <w:rPr>
          <w:rStyle w:val="bibed-fname"/>
        </w:rPr>
        <w:t>Erhard</w:t>
      </w:r>
      <w:r w:rsidR="002F5370">
        <w:rPr>
          <w:szCs w:val="24"/>
        </w:rPr>
        <w:t xml:space="preserve"> </w:t>
      </w:r>
      <w:r w:rsidR="002F5370" w:rsidRPr="00C25F59">
        <w:rPr>
          <w:rStyle w:val="bibed-surname"/>
        </w:rPr>
        <w:t>Rahm</w:t>
      </w:r>
      <w:r w:rsidR="002F5370">
        <w:rPr>
          <w:szCs w:val="24"/>
        </w:rPr>
        <w:t xml:space="preserve">, </w:t>
      </w:r>
      <w:r w:rsidR="002F5370" w:rsidRPr="00C25F59">
        <w:rPr>
          <w:rStyle w:val="bibfpage"/>
        </w:rPr>
        <w:t>79</w:t>
      </w:r>
      <w:r w:rsidR="002F5370">
        <w:rPr>
          <w:szCs w:val="24"/>
        </w:rPr>
        <w:t>–</w:t>
      </w:r>
      <w:r w:rsidR="002F5370" w:rsidRPr="00C25F59">
        <w:rPr>
          <w:rStyle w:val="biblpage"/>
        </w:rPr>
        <w:t>94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</w:t>
      </w:r>
      <w:r w:rsidR="002F5370" w:rsidRPr="00C25F59">
        <w:rPr>
          <w:rStyle w:val="biblocation"/>
        </w:rPr>
        <w:t>Dordrecht</w:t>
      </w:r>
      <w:r w:rsidR="002F5370">
        <w:rPr>
          <w:szCs w:val="24"/>
        </w:rPr>
        <w:t xml:space="preserve">: </w:t>
      </w:r>
      <w:r w:rsidR="002F5370" w:rsidRPr="00C25F59">
        <w:rPr>
          <w:rStyle w:val="bibpublisher"/>
        </w:rPr>
        <w:t>Springer</w:t>
      </w:r>
      <w:r w:rsidR="002F5370">
        <w:rPr>
          <w:szCs w:val="24"/>
        </w:rPr>
        <w:t xml:space="preserve">, </w:t>
      </w:r>
      <w:r w:rsidR="002F5370">
        <w:rPr>
          <w:rStyle w:val="bibyear"/>
          <w:szCs w:val="24"/>
        </w:rPr>
        <w:t>2004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37CFA79E" w14:textId="7D204264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Kumar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On Controlled Vocabularies in Bioinformatics: A Case Study in the Gene Ontology.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BIOSILICO: Drug Discovery Today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246</w:t>
      </w:r>
      <w:r>
        <w:rPr>
          <w:szCs w:val="24"/>
        </w:rPr>
        <w:t>–</w:t>
      </w:r>
      <w:r>
        <w:rPr>
          <w:rStyle w:val="biblpage"/>
          <w:szCs w:val="24"/>
        </w:rPr>
        <w:t>252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2D789BA" w14:textId="77777777" w:rsidR="00B57DCE" w:rsidRDefault="00B57DCE" w:rsidP="00B57DCE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Anand</w:t>
      </w:r>
      <w:proofErr w:type="spellEnd"/>
      <w:r>
        <w:rPr>
          <w:szCs w:val="24"/>
        </w:rPr>
        <w:t xml:space="preserve"> </w:t>
      </w:r>
      <w:r>
        <w:rPr>
          <w:rStyle w:val="bibsurname"/>
          <w:szCs w:val="24"/>
        </w:rPr>
        <w:t>Kumar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On Controlled Vocabularies in Bioinformatics: A Case Study in the Gene Ontology.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BIOSILICO: Drug Discovery Today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</w:t>
      </w:r>
      <w:r>
        <w:t xml:space="preserve"> (</w:t>
      </w:r>
      <w:r>
        <w:rPr>
          <w:rStyle w:val="bibyear"/>
          <w:szCs w:val="24"/>
        </w:rPr>
        <w:t>2004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246</w:t>
      </w:r>
      <w:r>
        <w:rPr>
          <w:szCs w:val="24"/>
        </w:rPr>
        <w:t>–</w:t>
      </w:r>
      <w:r>
        <w:rPr>
          <w:rStyle w:val="biblpage"/>
          <w:szCs w:val="24"/>
        </w:rPr>
        <w:t>252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45E2128" w14:textId="3DF05475" w:rsidR="002F5370" w:rsidRDefault="00C25F59" w:rsidP="00C25F59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"other"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other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&lt;other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t>&lt;other&gt;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Smith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, </w:t>
      </w:r>
      <w:proofErr w:type="spellStart"/>
      <w:r w:rsidR="002F5370">
        <w:rPr>
          <w:rStyle w:val="bibfname"/>
          <w:szCs w:val="24"/>
        </w:rPr>
        <w:t>Anand</w:t>
      </w:r>
      <w:proofErr w:type="spellEnd"/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Kumar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Thomas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Bittner</w:t>
      </w:r>
      <w:r w:rsidR="002F5370">
        <w:rPr>
          <w:szCs w:val="24"/>
        </w:rPr>
        <w:t xml:space="preserve">. </w:t>
      </w:r>
      <w:r>
        <w:rPr>
          <w:szCs w:val="24"/>
        </w:rPr>
        <w:t>“</w:t>
      </w:r>
      <w:r w:rsidR="002F5370" w:rsidRPr="00C25F59">
        <w:t>Basic Formal Ontology for Bioinformatics</w:t>
      </w:r>
      <w:r w:rsidR="002F5370" w:rsidRPr="00C25F59">
        <w:rPr>
          <w:szCs w:val="24"/>
        </w:rPr>
        <w:t>.</w:t>
      </w:r>
      <w:r>
        <w:rPr>
          <w:szCs w:val="24"/>
        </w:rPr>
        <w:t>”</w:t>
      </w:r>
      <w:r w:rsidR="002F5370">
        <w:rPr>
          <w:szCs w:val="24"/>
        </w:rPr>
        <w:t xml:space="preserve"> </w:t>
      </w:r>
      <w:proofErr w:type="gramStart"/>
      <w:r w:rsidR="002F5370" w:rsidRPr="00C25F59">
        <w:t>IFOMIS Reports</w:t>
      </w:r>
      <w:r w:rsidR="002F5370">
        <w:rPr>
          <w:szCs w:val="24"/>
        </w:rPr>
        <w:t xml:space="preserve">, </w:t>
      </w:r>
      <w:r w:rsidR="002F5370" w:rsidRPr="00C25F59">
        <w:rPr>
          <w:rStyle w:val="bibyear"/>
          <w:szCs w:val="24"/>
        </w:rPr>
        <w:t>2005</w:t>
      </w:r>
      <w:r w:rsidR="002F5370"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"other"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other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&lt;/other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&lt;/other&gt;</w:t>
      </w:r>
      <w:r>
        <w:rPr>
          <w:szCs w:val="24"/>
        </w:rPr>
        <w:fldChar w:fldCharType="end"/>
      </w:r>
    </w:p>
    <w:p w14:paraId="1A2ABD52" w14:textId="1C34D5FB" w:rsidR="002F5370" w:rsidRDefault="00C25F59" w:rsidP="00C25F59">
      <w:pPr>
        <w:pStyle w:val="RefTxReferenceText"/>
        <w:autoSpaceDE w:val="0"/>
        <w:autoSpaceDN w:val="0"/>
        <w:adjustRightInd w:val="0"/>
        <w:rPr>
          <w:szCs w:val="24"/>
        </w:rPr>
      </w:pPr>
      <w:r w:rsidRPr="00EC6930">
        <w:fldChar w:fldCharType="begin"/>
      </w:r>
      <w:r w:rsidRPr="00EC6930">
        <w:instrText xml:space="preserve"> IF "x_+3" "</w:instrText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"&lt;</w:instrText>
      </w:r>
      <w:r w:rsidRPr="00EC6930">
        <w:fldChar w:fldCharType="begin"/>
      </w:r>
      <w:r w:rsidRPr="00EC6930">
        <w:instrText xml:space="preserve"> QUOTE "eref" </w:instrText>
      </w:r>
      <w:r w:rsidRPr="00EC6930">
        <w:fldChar w:fldCharType="separate"/>
      </w:r>
      <w:r w:rsidR="00D10D16" w:rsidRPr="00EC6930">
        <w:instrText>eref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instrText>&lt;eref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r w:rsidRPr="00EC6930">
        <w:fldChar w:fldCharType="begin"/>
      </w:r>
      <w:r w:rsidRPr="00EC6930">
        <w:instrText xml:space="preserve"> = AND(</w:instrText>
      </w:r>
      <w:r w:rsidRPr="00EC6930">
        <w:fldChar w:fldCharType="begin"/>
      </w:r>
      <w:r w:rsidRPr="00EC6930">
        <w:instrText xml:space="preserve"> COMPARE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1</w:instrText>
      </w:r>
      <w:r w:rsidRPr="00EC6930">
        <w:fldChar w:fldCharType="end"/>
      </w:r>
      <w:r w:rsidRPr="00EC6930">
        <w:instrText>,</w:instrText>
      </w:r>
      <w:r w:rsidRPr="00EC6930">
        <w:fldChar w:fldCharType="begin"/>
      </w:r>
      <w:r w:rsidRPr="00EC6930">
        <w:instrText xml:space="preserve"> COMPARE </w:instrText>
      </w:r>
      <w:fldSimple w:instr=" DOCPROPERTY &quot;x_a&quot; ">
        <w:r w:rsidR="00D10D16" w:rsidRPr="00EC6930">
          <w:instrText>N</w:instrText>
        </w:r>
      </w:fldSimple>
      <w:r w:rsidRPr="00EC6930">
        <w:instrText xml:space="preserve"> &lt;&gt; N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) </w:instrText>
      </w:r>
      <w:r w:rsidRPr="00EC6930">
        <w:fldChar w:fldCharType="separate"/>
      </w:r>
      <w:r w:rsidR="00D10D16" w:rsidRPr="00EC6930">
        <w:instrText>0</w:instrText>
      </w:r>
      <w:r w:rsidRPr="00EC6930">
        <w:fldChar w:fldCharType="end"/>
      </w:r>
      <w:r w:rsidRPr="00EC6930">
        <w:instrText xml:space="preserve"> = 1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end"/>
      </w:r>
      <w:r w:rsidRPr="00EC6930">
        <w:fldChar w:fldCharType="begin"/>
      </w:r>
      <w:r w:rsidRPr="00EC6930">
        <w:instrText xml:space="preserve"> IF </w:instrText>
      </w:r>
      <w:fldSimple w:instr=" DOCPROPERTY &quot;x_t&quot; ">
        <w:r w:rsidR="00D10D16" w:rsidRPr="00EC6930">
          <w:instrText>Y</w:instrText>
        </w:r>
      </w:fldSimple>
      <w:r w:rsidRPr="00EC6930">
        <w:instrText xml:space="preserve"> &lt;&gt; N "&gt;" </w:instrText>
      </w:r>
      <w:r w:rsidRPr="00EC6930">
        <w:fldChar w:fldCharType="separate"/>
      </w:r>
      <w:r w:rsidR="00D10D16" w:rsidRPr="00EC6930">
        <w:instrText>&gt;</w:instrText>
      </w:r>
      <w:r w:rsidRPr="00EC6930">
        <w:fldChar w:fldCharType="end"/>
      </w:r>
      <w:r w:rsidRPr="00EC6930">
        <w:instrText>" "</w:instrText>
      </w:r>
      <w:r w:rsidRPr="00EC6930">
        <w:fldChar w:fldCharType="begin"/>
      </w:r>
      <w:r w:rsidRPr="00EC6930">
        <w:instrText xml:space="preserve"> QUOTE "" </w:instrText>
      </w:r>
      <w:r w:rsidRPr="00EC6930">
        <w:fldChar w:fldCharType="end"/>
      </w:r>
      <w:r w:rsidRPr="00EC6930">
        <w:instrText xml:space="preserve">" </w:instrText>
      </w:r>
      <w:r w:rsidRPr="00EC6930">
        <w:fldChar w:fldCharType="separate"/>
      </w:r>
      <w:r w:rsidR="00D10D16" w:rsidRPr="00EC6930">
        <w:t>&lt;</w:t>
      </w:r>
      <w:proofErr w:type="gramStart"/>
      <w:r w:rsidR="00D10D16" w:rsidRPr="00EC6930">
        <w:t>eref</w:t>
      </w:r>
      <w:proofErr w:type="gramEnd"/>
      <w:r w:rsidR="00D10D16" w:rsidRPr="00EC6930">
        <w:t>&gt;</w:t>
      </w:r>
      <w:r w:rsidRPr="00EC6930">
        <w:fldChar w:fldCharType="end"/>
      </w:r>
      <w:r w:rsidR="00055C3F">
        <w:rPr>
          <w:rStyle w:val="bibsurname"/>
          <w:szCs w:val="24"/>
        </w:rPr>
        <w:t>S</w:t>
      </w:r>
      <w:r w:rsidR="002F5370">
        <w:rPr>
          <w:rStyle w:val="bibsurname"/>
          <w:szCs w:val="24"/>
        </w:rPr>
        <w:t>mith</w:t>
      </w:r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Barry</w:t>
      </w:r>
      <w:r w:rsidR="002F5370">
        <w:rPr>
          <w:szCs w:val="24"/>
        </w:rPr>
        <w:t xml:space="preserve">, </w:t>
      </w:r>
      <w:proofErr w:type="spellStart"/>
      <w:r w:rsidR="002F5370">
        <w:rPr>
          <w:rStyle w:val="bibfname"/>
          <w:szCs w:val="24"/>
        </w:rPr>
        <w:t>Waclaw</w:t>
      </w:r>
      <w:proofErr w:type="spellEnd"/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Kusnierczyk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Daniel</w:t>
      </w:r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Schober</w:t>
      </w:r>
      <w:proofErr w:type="spellEnd"/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Werner</w:t>
      </w:r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Ceusters</w:t>
      </w:r>
      <w:proofErr w:type="spellEnd"/>
      <w:r w:rsidR="002F5370">
        <w:rPr>
          <w:szCs w:val="24"/>
        </w:rPr>
        <w:t>. “Towards a Reference Terminology for Ontology Research and Devel</w:t>
      </w:r>
      <w:r>
        <w:rPr>
          <w:szCs w:val="24"/>
        </w:rPr>
        <w:t xml:space="preserve">opment in the Biomedical Domain.” </w:t>
      </w:r>
      <w:proofErr w:type="gramStart"/>
      <w:r>
        <w:rPr>
          <w:szCs w:val="24"/>
        </w:rPr>
        <w:t>I</w:t>
      </w:r>
      <w:r w:rsidR="002F5370">
        <w:rPr>
          <w:szCs w:val="24"/>
        </w:rPr>
        <w:t xml:space="preserve">n </w:t>
      </w:r>
      <w:r w:rsidR="002F5370">
        <w:rPr>
          <w:i/>
          <w:szCs w:val="24"/>
        </w:rPr>
        <w:t>Proceedings of the 2nd International Workshop on Formal Biomedical Knowledge Representation</w:t>
      </w:r>
      <w:r w:rsidR="00A7742F">
        <w:rPr>
          <w:i/>
          <w:szCs w:val="24"/>
        </w:rPr>
        <w:t xml:space="preserve"> </w:t>
      </w:r>
      <w:r w:rsidR="00A7742F" w:rsidRPr="00EC6930">
        <w:rPr>
          <w:szCs w:val="24"/>
        </w:rPr>
        <w:t>(</w:t>
      </w:r>
      <w:r w:rsidR="002F5370" w:rsidRPr="00C25F59">
        <w:rPr>
          <w:szCs w:val="24"/>
        </w:rPr>
        <w:t>KR</w:t>
      </w:r>
      <w:r w:rsidR="0057055A">
        <w:rPr>
          <w:szCs w:val="24"/>
        </w:rPr>
        <w:t>-</w:t>
      </w:r>
      <w:r w:rsidR="002F5370" w:rsidRPr="00C25F59">
        <w:rPr>
          <w:szCs w:val="24"/>
        </w:rPr>
        <w:t>MED</w:t>
      </w:r>
      <w:r w:rsidR="00D723B3">
        <w:rPr>
          <w:szCs w:val="24"/>
        </w:rPr>
        <w:t xml:space="preserve"> </w:t>
      </w:r>
      <w:r w:rsidR="002F5370" w:rsidRPr="00C25F59">
        <w:rPr>
          <w:szCs w:val="24"/>
        </w:rPr>
        <w:t>2006</w:t>
      </w:r>
      <w:r w:rsidR="00A7742F">
        <w:rPr>
          <w:szCs w:val="24"/>
        </w:rPr>
        <w:t>)</w:t>
      </w:r>
      <w:r w:rsidR="002F5370" w:rsidRPr="00C25F59">
        <w:rPr>
          <w:szCs w:val="24"/>
        </w:rPr>
        <w:t>,</w:t>
      </w:r>
      <w:r w:rsidR="002F5370">
        <w:rPr>
          <w:szCs w:val="24"/>
        </w:rPr>
        <w:t xml:space="preserve"> </w:t>
      </w:r>
      <w:r w:rsidR="0057055A">
        <w:rPr>
          <w:szCs w:val="24"/>
        </w:rPr>
        <w:t xml:space="preserve">vol. 222, </w:t>
      </w:r>
      <w:r w:rsidR="002F5370">
        <w:rPr>
          <w:szCs w:val="24"/>
        </w:rPr>
        <w:t>ed</w:t>
      </w:r>
      <w:r>
        <w:rPr>
          <w:szCs w:val="24"/>
        </w:rPr>
        <w:t xml:space="preserve">. </w:t>
      </w:r>
      <w:r w:rsidR="002F5370">
        <w:rPr>
          <w:szCs w:val="24"/>
        </w:rPr>
        <w:t xml:space="preserve">Olivier </w:t>
      </w:r>
      <w:proofErr w:type="spellStart"/>
      <w:r w:rsidR="002F5370">
        <w:rPr>
          <w:szCs w:val="24"/>
        </w:rPr>
        <w:t>Bodenreider</w:t>
      </w:r>
      <w:proofErr w:type="spellEnd"/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</w:t>
      </w:r>
      <w:r w:rsidR="003C402B">
        <w:rPr>
          <w:szCs w:val="24"/>
        </w:rPr>
        <w:t>(</w:t>
      </w:r>
      <w:r w:rsidR="002F5370">
        <w:rPr>
          <w:szCs w:val="24"/>
        </w:rPr>
        <w:t>Baltimore, M</w:t>
      </w:r>
      <w:r>
        <w:rPr>
          <w:szCs w:val="24"/>
        </w:rPr>
        <w:t>D</w:t>
      </w:r>
      <w:r w:rsidR="002F5370">
        <w:rPr>
          <w:szCs w:val="24"/>
        </w:rPr>
        <w:t xml:space="preserve">: </w:t>
      </w:r>
      <w:r w:rsidR="00A41781">
        <w:rPr>
          <w:szCs w:val="24"/>
        </w:rPr>
        <w:t>KR-MED Publications</w:t>
      </w:r>
      <w:r w:rsidR="00210336">
        <w:rPr>
          <w:szCs w:val="24"/>
        </w:rPr>
        <w:t xml:space="preserve">, </w:t>
      </w:r>
      <w:r w:rsidR="002F5370" w:rsidRPr="00C25F59">
        <w:rPr>
          <w:rStyle w:val="bibyear"/>
        </w:rPr>
        <w:t>2006</w:t>
      </w:r>
      <w:r w:rsidR="003C402B">
        <w:rPr>
          <w:rStyle w:val="bibyear"/>
        </w:rPr>
        <w:t>)</w:t>
      </w:r>
      <w:r w:rsidR="003C402B">
        <w:rPr>
          <w:szCs w:val="24"/>
        </w:rPr>
        <w:t xml:space="preserve">, </w:t>
      </w:r>
      <w:r w:rsidR="003C402B" w:rsidRPr="00E776A1">
        <w:rPr>
          <w:szCs w:val="24"/>
        </w:rPr>
        <w:t>57–66</w:t>
      </w:r>
      <w:r w:rsidR="003C402B">
        <w:rPr>
          <w:szCs w:val="24"/>
        </w:rPr>
        <w:t xml:space="preserve">. Accessed December 17, 2014. </w:t>
      </w:r>
      <w:r w:rsidR="002F5370">
        <w:rPr>
          <w:rStyle w:val="biburl"/>
          <w:szCs w:val="24"/>
        </w:rPr>
        <w:t>http://www.informatik.uni-trier.de/~ley/db/conf/krmed/krmed2006.html</w:t>
      </w:r>
      <w:r w:rsidR="002F5370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"eref"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74ADB8B2" w14:textId="2B542F6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_issn=\"1431-7613\""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_issn="1431-7613"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and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Surrounding Space: The Ontology of Organism-Environment Relations.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Theory in Biosciences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121</w:t>
      </w:r>
      <w:r>
        <w:rPr>
          <w:szCs w:val="24"/>
        </w:rPr>
        <w:t xml:space="preserve"> (</w:t>
      </w:r>
      <w:r>
        <w:rPr>
          <w:rStyle w:val="bibyear"/>
          <w:szCs w:val="24"/>
        </w:rPr>
        <w:t>2002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139</w:t>
      </w:r>
      <w:r>
        <w:rPr>
          <w:szCs w:val="24"/>
        </w:rPr>
        <w:t>–</w:t>
      </w:r>
      <w:r>
        <w:rPr>
          <w:rStyle w:val="biblpage"/>
          <w:szCs w:val="24"/>
        </w:rPr>
        <w:t>162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7937090" w14:textId="52B2FFA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Smith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Barry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Lowell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Vizenor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Werner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Ceusters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 w:rsidRPr="00EC6930">
        <w:rPr>
          <w:rStyle w:val="bibchaptertitle"/>
        </w:rPr>
        <w:t>Human Action in the Healthcare Domain: A Critical Analysis of HL7’s Reference Information Model</w:t>
      </w:r>
      <w:r>
        <w:rPr>
          <w:szCs w:val="24"/>
        </w:rPr>
        <w:t xml:space="preserve">.” In </w:t>
      </w:r>
      <w:proofErr w:type="spellStart"/>
      <w:r w:rsidRPr="00EC6930">
        <w:rPr>
          <w:rStyle w:val="bibbook"/>
        </w:rPr>
        <w:t>Johanssonian</w:t>
      </w:r>
      <w:proofErr w:type="spellEnd"/>
      <w:r w:rsidRPr="00EC6930">
        <w:rPr>
          <w:rStyle w:val="bibbook"/>
        </w:rPr>
        <w:t xml:space="preserve"> Investigations</w:t>
      </w:r>
      <w:r w:rsidR="007D5DB6" w:rsidRPr="007D5DB6">
        <w:rPr>
          <w:rStyle w:val="bibbook"/>
        </w:rPr>
        <w:t xml:space="preserve">: Essays in </w:t>
      </w:r>
      <w:proofErr w:type="spellStart"/>
      <w:r w:rsidR="007D5DB6" w:rsidRPr="007D5DB6">
        <w:rPr>
          <w:rStyle w:val="bibbook"/>
        </w:rPr>
        <w:t>Honour</w:t>
      </w:r>
      <w:proofErr w:type="spellEnd"/>
      <w:r w:rsidR="007D5DB6" w:rsidRPr="007D5DB6">
        <w:rPr>
          <w:rStyle w:val="bibbook"/>
        </w:rPr>
        <w:t xml:space="preserve"> of Ingvar Johansson on His Seventieth Birthday</w:t>
      </w:r>
      <w:r>
        <w:rPr>
          <w:szCs w:val="24"/>
        </w:rPr>
        <w:t>, ed</w:t>
      </w:r>
      <w:r w:rsidR="00C25F59">
        <w:rPr>
          <w:szCs w:val="24"/>
        </w:rPr>
        <w:t xml:space="preserve">. </w:t>
      </w:r>
      <w:r w:rsidRPr="00EC6930">
        <w:rPr>
          <w:rStyle w:val="bibed-fname"/>
        </w:rPr>
        <w:lastRenderedPageBreak/>
        <w:t>Christer</w:t>
      </w:r>
      <w:r>
        <w:rPr>
          <w:szCs w:val="24"/>
        </w:rPr>
        <w:t xml:space="preserve"> </w:t>
      </w:r>
      <w:proofErr w:type="spellStart"/>
      <w:r w:rsidRPr="00EC6930">
        <w:rPr>
          <w:rStyle w:val="bibed-surname"/>
        </w:rPr>
        <w:t>Svennerlind</w:t>
      </w:r>
      <w:proofErr w:type="spellEnd"/>
      <w:r>
        <w:rPr>
          <w:szCs w:val="24"/>
        </w:rPr>
        <w:t xml:space="preserve">, </w:t>
      </w:r>
      <w:r w:rsidRPr="00EC6930">
        <w:rPr>
          <w:rStyle w:val="bibed-fname"/>
        </w:rPr>
        <w:t>Jan</w:t>
      </w:r>
      <w:r>
        <w:rPr>
          <w:szCs w:val="24"/>
        </w:rPr>
        <w:t xml:space="preserve"> </w:t>
      </w:r>
      <w:proofErr w:type="spellStart"/>
      <w:r w:rsidRPr="00EC6930">
        <w:rPr>
          <w:rStyle w:val="bibed-surname"/>
        </w:rPr>
        <w:t>Almäng</w:t>
      </w:r>
      <w:proofErr w:type="spellEnd"/>
      <w:r>
        <w:rPr>
          <w:szCs w:val="24"/>
        </w:rPr>
        <w:t xml:space="preserve">, and </w:t>
      </w:r>
      <w:proofErr w:type="spellStart"/>
      <w:r w:rsidRPr="00EC6930">
        <w:rPr>
          <w:rStyle w:val="bibed-fname"/>
        </w:rPr>
        <w:t>Rögnvaldur</w:t>
      </w:r>
      <w:proofErr w:type="spellEnd"/>
      <w:r>
        <w:rPr>
          <w:szCs w:val="24"/>
        </w:rPr>
        <w:t xml:space="preserve"> </w:t>
      </w:r>
      <w:proofErr w:type="spellStart"/>
      <w:r w:rsidRPr="00EC6930">
        <w:rPr>
          <w:rStyle w:val="bibed-surname"/>
        </w:rPr>
        <w:t>Ingthorsson</w:t>
      </w:r>
      <w:proofErr w:type="spellEnd"/>
      <w:r w:rsidRPr="00B937DA">
        <w:t>,</w:t>
      </w:r>
      <w:r>
        <w:rPr>
          <w:szCs w:val="24"/>
        </w:rPr>
        <w:t xml:space="preserve"> </w:t>
      </w:r>
      <w:r w:rsidRPr="00EC6930">
        <w:rPr>
          <w:rStyle w:val="bibfpage"/>
        </w:rPr>
        <w:t>554</w:t>
      </w:r>
      <w:r>
        <w:rPr>
          <w:szCs w:val="24"/>
        </w:rPr>
        <w:t>–</w:t>
      </w:r>
      <w:r w:rsidRPr="00EC6930">
        <w:rPr>
          <w:rStyle w:val="biblpage"/>
        </w:rPr>
        <w:t>573</w:t>
      </w:r>
      <w:r>
        <w:rPr>
          <w:szCs w:val="24"/>
        </w:rPr>
        <w:t xml:space="preserve">. </w:t>
      </w:r>
      <w:r w:rsidRPr="00EC6930">
        <w:rPr>
          <w:rStyle w:val="biblocation"/>
        </w:rPr>
        <w:t>Berlin/New York</w:t>
      </w:r>
      <w:r>
        <w:rPr>
          <w:szCs w:val="24"/>
        </w:rPr>
        <w:t xml:space="preserve">: </w:t>
      </w:r>
      <w:r w:rsidRPr="00EC6930">
        <w:rPr>
          <w:rStyle w:val="bibpublisher"/>
        </w:rPr>
        <w:t xml:space="preserve">de </w:t>
      </w:r>
      <w:proofErr w:type="spellStart"/>
      <w:r w:rsidRPr="00EC6930">
        <w:rPr>
          <w:rStyle w:val="bibpublisher"/>
        </w:rPr>
        <w:t>Gruyter</w:t>
      </w:r>
      <w:proofErr w:type="spellEnd"/>
      <w:r>
        <w:rPr>
          <w:szCs w:val="24"/>
        </w:rPr>
        <w:t xml:space="preserve">, </w:t>
      </w:r>
      <w:r>
        <w:rPr>
          <w:rStyle w:val="bibyear"/>
          <w:szCs w:val="24"/>
        </w:rPr>
        <w:t>2013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7E520D5D" w14:textId="3201C46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&lt;bok&gt;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Stroll</w:t>
      </w:r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Avrum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  <w:r>
        <w:rPr>
          <w:rStyle w:val="bibbook"/>
          <w:szCs w:val="24"/>
        </w:rPr>
        <w:t>Surfaces</w:t>
      </w:r>
      <w:r>
        <w:rPr>
          <w:szCs w:val="24"/>
        </w:rPr>
        <w:t xml:space="preserve">. </w:t>
      </w:r>
      <w:r w:rsidR="00356B05">
        <w:rPr>
          <w:rStyle w:val="biblocation"/>
          <w:szCs w:val="24"/>
        </w:rPr>
        <w:t>Minneapolis</w:t>
      </w:r>
      <w:r>
        <w:rPr>
          <w:szCs w:val="24"/>
        </w:rPr>
        <w:t xml:space="preserve">: </w:t>
      </w:r>
      <w:r>
        <w:rPr>
          <w:rStyle w:val="bibpublisher"/>
          <w:szCs w:val="24"/>
        </w:rPr>
        <w:t>University of Minnesota Press</w:t>
      </w:r>
      <w:r>
        <w:rPr>
          <w:szCs w:val="24"/>
        </w:rPr>
        <w:t xml:space="preserve">, </w:t>
      </w:r>
      <w:r>
        <w:rPr>
          <w:rStyle w:val="bibyear"/>
          <w:szCs w:val="24"/>
        </w:rPr>
        <w:t>1988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"bok"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bok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&lt;/bok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&lt;/bok&gt;</w:t>
      </w:r>
      <w:r>
        <w:rPr>
          <w:szCs w:val="24"/>
        </w:rPr>
        <w:fldChar w:fldCharType="end"/>
      </w:r>
    </w:p>
    <w:p w14:paraId="2CD7ACCF" w14:textId="677F7D5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Swiderski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Edward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 xml:space="preserve">Some Salient Features of </w:t>
      </w:r>
      <w:proofErr w:type="spellStart"/>
      <w:r>
        <w:rPr>
          <w:rStyle w:val="bibarticle"/>
          <w:szCs w:val="24"/>
        </w:rPr>
        <w:t>Ingarden’s</w:t>
      </w:r>
      <w:proofErr w:type="spellEnd"/>
      <w:r>
        <w:rPr>
          <w:rStyle w:val="bibarticle"/>
          <w:szCs w:val="24"/>
        </w:rPr>
        <w:t xml:space="preserve"> Ontology.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Journal of the British Society for Phenomenology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6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2</w:t>
      </w:r>
      <w:r>
        <w:rPr>
          <w:szCs w:val="24"/>
        </w:rPr>
        <w:t xml:space="preserve">) (May </w:t>
      </w:r>
      <w:r>
        <w:rPr>
          <w:rStyle w:val="bibyear"/>
          <w:szCs w:val="24"/>
        </w:rPr>
        <w:t>1975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81</w:t>
      </w:r>
      <w:r>
        <w:rPr>
          <w:szCs w:val="24"/>
        </w:rPr>
        <w:t>–</w:t>
      </w:r>
      <w:r>
        <w:rPr>
          <w:rStyle w:val="biblpage"/>
          <w:szCs w:val="24"/>
        </w:rPr>
        <w:t>90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690D5CFC" w14:textId="2A5AB01B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 w:rsidR="00C25F59" w:rsidRPr="00C25F59">
        <w:rPr>
          <w:rStyle w:val="biborganization"/>
        </w:rPr>
        <w:t xml:space="preserve">U.S. </w:t>
      </w:r>
      <w:r w:rsidRPr="00C25F59">
        <w:rPr>
          <w:rStyle w:val="biborganization"/>
        </w:rPr>
        <w:t>Army</w:t>
      </w:r>
      <w:r w:rsidR="00C25F59" w:rsidRPr="00C25F59">
        <w:rPr>
          <w:szCs w:val="24"/>
        </w:rPr>
        <w:t>.</w:t>
      </w:r>
      <w:proofErr w:type="gramEnd"/>
      <w:r>
        <w:rPr>
          <w:szCs w:val="24"/>
        </w:rPr>
        <w:t xml:space="preserve"> “Joint Doctrine Hierarchy.” </w:t>
      </w:r>
      <w:proofErr w:type="spellStart"/>
      <w:r w:rsidR="00A650D1" w:rsidRPr="00A650D1">
        <w:rPr>
          <w:rStyle w:val="bibyear"/>
        </w:rPr>
        <w:t>n.d.</w:t>
      </w:r>
      <w:proofErr w:type="spellEnd"/>
      <w:r w:rsidR="00A650D1">
        <w:rPr>
          <w:szCs w:val="24"/>
        </w:rPr>
        <w:t xml:space="preserve"> </w:t>
      </w:r>
      <w:commentRangeStart w:id="49"/>
      <w:r>
        <w:rPr>
          <w:szCs w:val="24"/>
        </w:rPr>
        <w:t>Accessed</w:t>
      </w:r>
      <w:commentRangeEnd w:id="49"/>
      <w:r w:rsidR="00A41781">
        <w:rPr>
          <w:rStyle w:val="CommentReference"/>
        </w:rPr>
        <w:commentReference w:id="49"/>
      </w:r>
      <w:r>
        <w:rPr>
          <w:szCs w:val="24"/>
        </w:rPr>
        <w:t xml:space="preserve"> August 5, 2014. </w:t>
      </w:r>
      <w:r>
        <w:rPr>
          <w:rStyle w:val="biburl"/>
          <w:szCs w:val="24"/>
        </w:rPr>
        <w:t>http://usacac.army.mil/cac2/doctrine/CDM%20pages/cdm_joint%20heirarchy.html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40B51CF1" w14:textId="16288A92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&lt;eref&gt;</w:t>
      </w:r>
      <w:r>
        <w:rPr>
          <w:szCs w:val="24"/>
        </w:rPr>
        <w:fldChar w:fldCharType="end"/>
      </w:r>
      <w:r>
        <w:rPr>
          <w:rStyle w:val="biborganization"/>
          <w:szCs w:val="24"/>
        </w:rPr>
        <w:t>U.S. Department of Health and Human Services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“Development of Software and Analysis Methods for Biomedical Big Data in Targeted Areas of High Need (U01).” </w:t>
      </w:r>
      <w:commentRangeStart w:id="50"/>
      <w:del w:id="51" w:author="Andrew Spear" w:date="2015-02-02T11:06:00Z">
        <w:r w:rsidR="008954ED" w:rsidDel="003C20DD">
          <w:rPr>
            <w:szCs w:val="24"/>
          </w:rPr>
          <w:delText>Part 2 Section I Sub-Section 4</w:delText>
        </w:r>
        <w:commentRangeEnd w:id="50"/>
        <w:r w:rsidR="00DA6C68" w:rsidDel="003C20DD">
          <w:rPr>
            <w:rStyle w:val="CommentReference"/>
          </w:rPr>
          <w:commentReference w:id="50"/>
        </w:r>
        <w:r w:rsidR="00A41781" w:rsidDel="003C20DD">
          <w:rPr>
            <w:szCs w:val="24"/>
          </w:rPr>
          <w:delText xml:space="preserve">. </w:delText>
        </w:r>
      </w:del>
      <w:r w:rsidR="00A41781">
        <w:rPr>
          <w:rStyle w:val="bibyear"/>
          <w:szCs w:val="24"/>
        </w:rPr>
        <w:t>2014</w:t>
      </w:r>
      <w:r w:rsidR="00A41781">
        <w:rPr>
          <w:szCs w:val="24"/>
        </w:rPr>
        <w:t>. A</w:t>
      </w:r>
      <w:r w:rsidR="008954ED">
        <w:rPr>
          <w:szCs w:val="24"/>
        </w:rPr>
        <w:t>ccessed August 25, 2014</w:t>
      </w:r>
      <w:r w:rsidR="00A41781">
        <w:rPr>
          <w:szCs w:val="24"/>
        </w:rPr>
        <w:t>.</w:t>
      </w:r>
      <w:r w:rsidR="008954ED">
        <w:rPr>
          <w:szCs w:val="24"/>
        </w:rPr>
        <w:t xml:space="preserve"> </w:t>
      </w:r>
      <w:r>
        <w:rPr>
          <w:rStyle w:val="biburl"/>
          <w:szCs w:val="24"/>
        </w:rPr>
        <w:t>http://grants.nih.gov/grants/guide/rfa-files/RFA-HG-14-020.html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"eref"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eref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&lt;/eref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&lt;/eref&gt;</w:t>
      </w:r>
      <w:r>
        <w:rPr>
          <w:szCs w:val="24"/>
        </w:rPr>
        <w:fldChar w:fldCharType="end"/>
      </w:r>
    </w:p>
    <w:p w14:paraId="7F242AE1" w14:textId="189F5653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&lt;edb&gt;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 xml:space="preserve">van </w:t>
      </w:r>
      <w:proofErr w:type="spellStart"/>
      <w:r>
        <w:rPr>
          <w:rStyle w:val="bibsurname"/>
          <w:szCs w:val="24"/>
        </w:rPr>
        <w:t>Harmelen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Frank</w:t>
      </w:r>
      <w:r>
        <w:rPr>
          <w:szCs w:val="24"/>
        </w:rPr>
        <w:t>. “</w:t>
      </w:r>
      <w:r w:rsidRPr="00C25F59">
        <w:rPr>
          <w:rStyle w:val="bibchaptertitle"/>
        </w:rPr>
        <w:t>Web Ontology Language: OWL</w:t>
      </w:r>
      <w:r>
        <w:rPr>
          <w:szCs w:val="24"/>
        </w:rPr>
        <w:t xml:space="preserve">.” In </w:t>
      </w:r>
      <w:r w:rsidRPr="00C25F59">
        <w:rPr>
          <w:rStyle w:val="bibbook"/>
        </w:rPr>
        <w:t>Handbook on Ontologies</w:t>
      </w:r>
      <w:r>
        <w:rPr>
          <w:szCs w:val="24"/>
        </w:rPr>
        <w:t xml:space="preserve">, </w:t>
      </w:r>
      <w:r w:rsidR="00C25F59">
        <w:rPr>
          <w:szCs w:val="24"/>
        </w:rPr>
        <w:t xml:space="preserve">ed. </w:t>
      </w:r>
      <w:proofErr w:type="spellStart"/>
      <w:r w:rsidR="00C25F59" w:rsidRPr="00C25F59">
        <w:rPr>
          <w:rStyle w:val="bibed-fname"/>
        </w:rPr>
        <w:t>Steffan</w:t>
      </w:r>
      <w:proofErr w:type="spellEnd"/>
      <w:r w:rsidR="00C25F59">
        <w:rPr>
          <w:szCs w:val="24"/>
        </w:rPr>
        <w:t xml:space="preserve"> </w:t>
      </w:r>
      <w:proofErr w:type="spellStart"/>
      <w:r w:rsidR="00C25F59" w:rsidRPr="00C25F59">
        <w:rPr>
          <w:rStyle w:val="bibed-surname"/>
        </w:rPr>
        <w:t>Staab</w:t>
      </w:r>
      <w:proofErr w:type="spellEnd"/>
      <w:r w:rsidR="00C25F59">
        <w:rPr>
          <w:szCs w:val="24"/>
        </w:rPr>
        <w:t xml:space="preserve"> and </w:t>
      </w:r>
      <w:r w:rsidR="00C25F59" w:rsidRPr="00C25F59">
        <w:rPr>
          <w:rStyle w:val="bibed-fname"/>
        </w:rPr>
        <w:t>Rudi</w:t>
      </w:r>
      <w:r w:rsidR="00C25F59">
        <w:rPr>
          <w:szCs w:val="24"/>
        </w:rPr>
        <w:t xml:space="preserve"> </w:t>
      </w:r>
      <w:proofErr w:type="spellStart"/>
      <w:r w:rsidR="00C25F59" w:rsidRPr="00C25F59">
        <w:rPr>
          <w:rStyle w:val="bibed-surname"/>
        </w:rPr>
        <w:t>Studer</w:t>
      </w:r>
      <w:proofErr w:type="spellEnd"/>
      <w:r w:rsidR="00C25F59">
        <w:rPr>
          <w:szCs w:val="24"/>
        </w:rPr>
        <w:t xml:space="preserve">, </w:t>
      </w:r>
      <w:r w:rsidRPr="00C25F59">
        <w:rPr>
          <w:rStyle w:val="bibfpage"/>
        </w:rPr>
        <w:t>91</w:t>
      </w:r>
      <w:r>
        <w:rPr>
          <w:szCs w:val="24"/>
        </w:rPr>
        <w:t>–</w:t>
      </w:r>
      <w:r w:rsidRPr="00C25F59">
        <w:rPr>
          <w:rStyle w:val="biblpage"/>
        </w:rPr>
        <w:t>110</w:t>
      </w:r>
      <w:r>
        <w:rPr>
          <w:szCs w:val="24"/>
        </w:rPr>
        <w:t xml:space="preserve">. </w:t>
      </w:r>
      <w:r w:rsidRPr="00C25F59">
        <w:rPr>
          <w:rStyle w:val="biblocation"/>
        </w:rPr>
        <w:t>Berlin</w:t>
      </w:r>
      <w:r>
        <w:rPr>
          <w:szCs w:val="24"/>
        </w:rPr>
        <w:t xml:space="preserve">: </w:t>
      </w:r>
      <w:r w:rsidRPr="00C25F59">
        <w:rPr>
          <w:rStyle w:val="bibpublisher"/>
        </w:rPr>
        <w:t>Springer</w:t>
      </w:r>
      <w:r>
        <w:rPr>
          <w:szCs w:val="24"/>
        </w:rPr>
        <w:t xml:space="preserve">, </w:t>
      </w:r>
      <w:r>
        <w:rPr>
          <w:rStyle w:val="bibyear"/>
          <w:szCs w:val="24"/>
        </w:rPr>
        <w:t>2009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"edb"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p w14:paraId="298DF812" w14:textId="35D30E9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_issn=\"1071-5819\""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_issn="1071-5819"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 xml:space="preserve">Van </w:t>
      </w:r>
      <w:proofErr w:type="spellStart"/>
      <w:r>
        <w:rPr>
          <w:rStyle w:val="bibsurname"/>
          <w:szCs w:val="24"/>
        </w:rPr>
        <w:t>Heijst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G.</w:t>
      </w:r>
      <w:r>
        <w:rPr>
          <w:szCs w:val="24"/>
        </w:rPr>
        <w:t xml:space="preserve">, </w:t>
      </w:r>
      <w:r w:rsidR="00A41781">
        <w:rPr>
          <w:rStyle w:val="bibfname"/>
          <w:szCs w:val="24"/>
        </w:rPr>
        <w:t>A. T</w:t>
      </w:r>
      <w:r>
        <w:rPr>
          <w:rStyle w:val="bibfname"/>
          <w:szCs w:val="24"/>
        </w:rPr>
        <w:t>.</w:t>
      </w:r>
      <w:r>
        <w:rPr>
          <w:szCs w:val="24"/>
        </w:rPr>
        <w:t xml:space="preserve"> </w:t>
      </w:r>
      <w:r>
        <w:rPr>
          <w:rStyle w:val="bibsurname"/>
          <w:szCs w:val="24"/>
        </w:rPr>
        <w:t>Schreiber</w:t>
      </w:r>
      <w:r>
        <w:rPr>
          <w:szCs w:val="24"/>
        </w:rPr>
        <w:t xml:space="preserve">, and </w:t>
      </w:r>
      <w:r>
        <w:rPr>
          <w:rStyle w:val="bibfname"/>
          <w:szCs w:val="24"/>
        </w:rPr>
        <w:t>B. J.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Wielinga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Using Explicit Ontologies in KBS Development.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International Journal of Human</w:t>
      </w:r>
      <w:r w:rsidR="009874AD">
        <w:rPr>
          <w:rStyle w:val="bibjournal"/>
          <w:i/>
          <w:szCs w:val="24"/>
        </w:rPr>
        <w:t>–</w:t>
      </w:r>
      <w:r>
        <w:rPr>
          <w:rStyle w:val="bibjournal"/>
          <w:i/>
          <w:szCs w:val="24"/>
        </w:rPr>
        <w:t>Computer Studies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45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1996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183</w:t>
      </w:r>
      <w:r>
        <w:rPr>
          <w:szCs w:val="24"/>
        </w:rPr>
        <w:t>–</w:t>
      </w:r>
      <w:r>
        <w:rPr>
          <w:rStyle w:val="biblpage"/>
          <w:szCs w:val="24"/>
        </w:rPr>
        <w:t>192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CB66137" w14:textId="18A15A18" w:rsidR="008228BD" w:rsidRDefault="008228BD" w:rsidP="008228BD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_issn=\"0029-4624\""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_issn="0029-4624"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Varzi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Achille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Boundaries, Continuity, and Contact.</w:t>
      </w:r>
      <w:r>
        <w:t>”</w:t>
      </w:r>
      <w:r>
        <w:rPr>
          <w:szCs w:val="24"/>
        </w:rPr>
        <w:t xml:space="preserve"> </w:t>
      </w:r>
      <w:proofErr w:type="spellStart"/>
      <w:proofErr w:type="gramStart"/>
      <w:r>
        <w:rPr>
          <w:rStyle w:val="bibjournal"/>
          <w:i/>
          <w:szCs w:val="24"/>
        </w:rPr>
        <w:t>Noûs</w:t>
      </w:r>
      <w:proofErr w:type="spellEnd"/>
      <w:r>
        <w:rPr>
          <w:szCs w:val="24"/>
        </w:rPr>
        <w:t xml:space="preserve"> </w:t>
      </w:r>
      <w:r>
        <w:rPr>
          <w:rStyle w:val="bibvolume"/>
          <w:szCs w:val="24"/>
        </w:rPr>
        <w:t>31</w:t>
      </w:r>
      <w:r>
        <w:t xml:space="preserve"> (</w:t>
      </w:r>
      <w:r>
        <w:rPr>
          <w:rStyle w:val="bibyear"/>
          <w:szCs w:val="24"/>
        </w:rPr>
        <w:t>1997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26</w:t>
      </w:r>
      <w:r>
        <w:rPr>
          <w:szCs w:val="24"/>
        </w:rPr>
        <w:t>–</w:t>
      </w:r>
      <w:r>
        <w:rPr>
          <w:rStyle w:val="biblpage"/>
          <w:szCs w:val="24"/>
        </w:rPr>
        <w:t>58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CF2BA68" w14:textId="12D5CB8C" w:rsidR="00F4638F" w:rsidRDefault="00F4638F" w:rsidP="00F4638F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_issn=\"1471-2105\""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_issn="1471-2105"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Vogt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Lars</w:t>
      </w:r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proofErr w:type="spellStart"/>
      <w:r>
        <w:rPr>
          <w:rStyle w:val="bibarticle"/>
          <w:szCs w:val="24"/>
        </w:rPr>
        <w:t>Spatio</w:t>
      </w:r>
      <w:proofErr w:type="spellEnd"/>
      <w:r>
        <w:rPr>
          <w:rStyle w:val="bibarticle"/>
          <w:szCs w:val="24"/>
        </w:rPr>
        <w:t>-Structural Granularity of Biological Material Entities.</w:t>
      </w:r>
      <w:r>
        <w:rPr>
          <w:szCs w:val="24"/>
        </w:rPr>
        <w:t xml:space="preserve">” </w:t>
      </w:r>
      <w:r>
        <w:rPr>
          <w:rStyle w:val="bibjournal"/>
          <w:i/>
          <w:szCs w:val="24"/>
        </w:rPr>
        <w:t>BMC Bioinformatics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11</w:t>
      </w:r>
      <w:r>
        <w:t xml:space="preserve"> (</w:t>
      </w:r>
      <w:r>
        <w:rPr>
          <w:rStyle w:val="bibyear"/>
          <w:szCs w:val="24"/>
        </w:rPr>
        <w:t>2010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289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46728775" w14:textId="6DF7CDB5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_issn=\"1932-6203\""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_issn="1932-6203"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Vogt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Lars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Grobe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Björn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Quast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Bartolomaeus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Accommodating Ontologies to Biological Reality—Top-Level Categories of Cumulative-Constitutively Organized Material Entities.</w:t>
      </w:r>
      <w:r>
        <w:rPr>
          <w:szCs w:val="24"/>
        </w:rPr>
        <w:t xml:space="preserve">” </w:t>
      </w:r>
      <w:proofErr w:type="spellStart"/>
      <w:r>
        <w:rPr>
          <w:rStyle w:val="bibjournal"/>
          <w:i/>
          <w:szCs w:val="24"/>
        </w:rPr>
        <w:t>PLoS</w:t>
      </w:r>
      <w:proofErr w:type="spellEnd"/>
      <w:r>
        <w:rPr>
          <w:rStyle w:val="bibjournal"/>
          <w:i/>
          <w:szCs w:val="24"/>
        </w:rPr>
        <w:t xml:space="preserve"> ONE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</w:t>
      </w:r>
      <w:r>
        <w:rPr>
          <w:szCs w:val="24"/>
        </w:rPr>
        <w:t>) (</w:t>
      </w:r>
      <w:r>
        <w:rPr>
          <w:rStyle w:val="bibyear"/>
          <w:szCs w:val="24"/>
        </w:rPr>
        <w:t>2012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e30004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32C360D5" w14:textId="7CE3AAEA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_issn=\"1932-6203\""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_issn="1932-6203"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Vogt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Lars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Grobe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Björn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Quast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Bartolomaeus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Fiat or Bona Fide Boundary</w:t>
      </w:r>
      <w:r w:rsidR="00067398">
        <w:rPr>
          <w:rStyle w:val="bibarticle"/>
          <w:szCs w:val="24"/>
        </w:rPr>
        <w:t>—</w:t>
      </w:r>
      <w:r>
        <w:rPr>
          <w:rStyle w:val="bibarticle"/>
          <w:szCs w:val="24"/>
        </w:rPr>
        <w:t>A Matter of Granular Perspective.</w:t>
      </w:r>
      <w:r>
        <w:rPr>
          <w:szCs w:val="24"/>
        </w:rPr>
        <w:t xml:space="preserve">” </w:t>
      </w:r>
      <w:proofErr w:type="spellStart"/>
      <w:r>
        <w:rPr>
          <w:rStyle w:val="bibjournal"/>
          <w:i/>
          <w:szCs w:val="24"/>
        </w:rPr>
        <w:t>PLoS</w:t>
      </w:r>
      <w:proofErr w:type="spellEnd"/>
      <w:r>
        <w:rPr>
          <w:rStyle w:val="bibjournal"/>
          <w:i/>
          <w:szCs w:val="24"/>
        </w:rPr>
        <w:t xml:space="preserve"> ONE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7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12</w:t>
      </w:r>
      <w:r>
        <w:rPr>
          <w:szCs w:val="24"/>
        </w:rPr>
        <w:t>) (</w:t>
      </w:r>
      <w:r>
        <w:rPr>
          <w:rStyle w:val="bibyear"/>
          <w:szCs w:val="24"/>
        </w:rPr>
        <w:t>2012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e48603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0C66903E" w14:textId="5B9F2DC8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_issn=\"1932-6203\""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_issn="1932-6203"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proofErr w:type="gramStart"/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r>
        <w:rPr>
          <w:rStyle w:val="bibsurname"/>
          <w:szCs w:val="24"/>
        </w:rPr>
        <w:t>Vogt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Lars</w:t>
      </w:r>
      <w:r>
        <w:rPr>
          <w:szCs w:val="24"/>
        </w:rPr>
        <w:t xml:space="preserve">, </w:t>
      </w:r>
      <w:r>
        <w:rPr>
          <w:rStyle w:val="bibfname"/>
          <w:szCs w:val="24"/>
        </w:rPr>
        <w:t>Peter</w:t>
      </w:r>
      <w:r>
        <w:rPr>
          <w:szCs w:val="24"/>
        </w:rPr>
        <w:t xml:space="preserve"> </w:t>
      </w:r>
      <w:proofErr w:type="spellStart"/>
      <w:r w:rsidR="008D3B6F">
        <w:rPr>
          <w:rStyle w:val="bibsurname"/>
          <w:szCs w:val="24"/>
        </w:rPr>
        <w:t>ibliography</w:t>
      </w:r>
      <w:proofErr w:type="spellEnd"/>
      <w:r>
        <w:rPr>
          <w:szCs w:val="24"/>
        </w:rPr>
        <w:t xml:space="preserve">, </w:t>
      </w:r>
      <w:proofErr w:type="spellStart"/>
      <w:r>
        <w:rPr>
          <w:rStyle w:val="bibfname"/>
          <w:szCs w:val="24"/>
        </w:rPr>
        <w:t>Björn</w:t>
      </w:r>
      <w:proofErr w:type="spellEnd"/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Quast</w:t>
      </w:r>
      <w:proofErr w:type="spellEnd"/>
      <w:r>
        <w:rPr>
          <w:szCs w:val="24"/>
        </w:rPr>
        <w:t xml:space="preserve">, and </w:t>
      </w:r>
      <w:r>
        <w:rPr>
          <w:rStyle w:val="bibfname"/>
          <w:szCs w:val="24"/>
        </w:rPr>
        <w:t>Thomas</w:t>
      </w:r>
      <w:r>
        <w:rPr>
          <w:szCs w:val="24"/>
        </w:rPr>
        <w:t xml:space="preserve"> </w:t>
      </w:r>
      <w:proofErr w:type="spellStart"/>
      <w:r>
        <w:rPr>
          <w:rStyle w:val="bibsurname"/>
          <w:szCs w:val="24"/>
        </w:rPr>
        <w:t>Bartolomaeus</w:t>
      </w:r>
      <w:proofErr w:type="spellEnd"/>
      <w:r>
        <w:rPr>
          <w:szCs w:val="24"/>
        </w:rPr>
        <w:t>.</w:t>
      </w:r>
      <w:proofErr w:type="gramEnd"/>
      <w:r>
        <w:rPr>
          <w:szCs w:val="24"/>
        </w:rPr>
        <w:t xml:space="preserve"> “</w:t>
      </w:r>
      <w:r>
        <w:rPr>
          <w:rStyle w:val="bibarticle"/>
          <w:szCs w:val="24"/>
        </w:rPr>
        <w:t>Top-Level Categories of Constitutively Organized Material Entities—Suggestions for a Formal Top-Level Ontology.</w:t>
      </w:r>
      <w:r>
        <w:rPr>
          <w:szCs w:val="24"/>
        </w:rPr>
        <w:t xml:space="preserve">” </w:t>
      </w:r>
      <w:proofErr w:type="spellStart"/>
      <w:r>
        <w:rPr>
          <w:rStyle w:val="bibjournal"/>
          <w:i/>
          <w:szCs w:val="24"/>
        </w:rPr>
        <w:t>PLoS</w:t>
      </w:r>
      <w:proofErr w:type="spellEnd"/>
      <w:r>
        <w:rPr>
          <w:rStyle w:val="bibjournal"/>
          <w:i/>
          <w:szCs w:val="24"/>
        </w:rPr>
        <w:t xml:space="preserve"> ONE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6</w:t>
      </w:r>
      <w:r>
        <w:rPr>
          <w:szCs w:val="24"/>
        </w:rPr>
        <w:t xml:space="preserve"> (</w:t>
      </w:r>
      <w:r>
        <w:rPr>
          <w:rStyle w:val="bibissue"/>
          <w:szCs w:val="24"/>
        </w:rPr>
        <w:t>4</w:t>
      </w:r>
      <w:r>
        <w:rPr>
          <w:szCs w:val="24"/>
        </w:rPr>
        <w:t>) (</w:t>
      </w:r>
      <w:r>
        <w:rPr>
          <w:rStyle w:val="bibyear"/>
          <w:szCs w:val="24"/>
        </w:rPr>
        <w:t>2011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e18794</w:t>
      </w:r>
      <w:r>
        <w:rPr>
          <w:szCs w:val="24"/>
        </w:rPr>
        <w:t xml:space="preserve">. </w:t>
      </w:r>
      <w:proofErr w:type="gramStart"/>
      <w:r>
        <w:rPr>
          <w:szCs w:val="24"/>
        </w:rPr>
        <w:t>doi:</w:t>
      </w:r>
      <w:r>
        <w:rPr>
          <w:rStyle w:val="bibdoi"/>
          <w:szCs w:val="24"/>
        </w:rPr>
        <w:t>10.1371</w:t>
      </w:r>
      <w:proofErr w:type="gramEnd"/>
      <w:r>
        <w:rPr>
          <w:rStyle w:val="bibdoi"/>
          <w:szCs w:val="24"/>
        </w:rPr>
        <w:t>/journal.pone.0018794</w:t>
      </w:r>
      <w:r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57A78FAB" w14:textId="5906782C" w:rsidR="00F82762" w:rsidRPr="00F82762" w:rsidRDefault="00F82762">
      <w:pPr>
        <w:pStyle w:val="RefTxReferenceText"/>
        <w:autoSpaceDE w:val="0"/>
        <w:autoSpaceDN w:val="0"/>
        <w:adjustRightInd w:val="0"/>
        <w:rPr>
          <w:szCs w:val="24"/>
        </w:rPr>
      </w:pPr>
      <w:commentRangeStart w:id="52"/>
      <w:r w:rsidRPr="00A12021">
        <w:rPr>
          <w:rStyle w:val="bibsurname"/>
        </w:rPr>
        <w:t>Wakefield</w:t>
      </w:r>
      <w:commentRangeEnd w:id="52"/>
      <w:r w:rsidRPr="00A12021">
        <w:rPr>
          <w:rStyle w:val="bibsurname"/>
          <w:b/>
          <w:szCs w:val="24"/>
        </w:rPr>
        <w:commentReference w:id="52"/>
      </w:r>
      <w:r w:rsidRPr="00F82762">
        <w:rPr>
          <w:szCs w:val="24"/>
        </w:rPr>
        <w:t xml:space="preserve">, </w:t>
      </w:r>
      <w:r w:rsidRPr="00A12021">
        <w:rPr>
          <w:rStyle w:val="bibfname"/>
        </w:rPr>
        <w:t>Jerome C.</w:t>
      </w:r>
      <w:r>
        <w:rPr>
          <w:szCs w:val="24"/>
        </w:rPr>
        <w:t xml:space="preserve"> </w:t>
      </w:r>
      <w:r w:rsidRPr="00F82762">
        <w:rPr>
          <w:szCs w:val="24"/>
        </w:rPr>
        <w:t>“</w:t>
      </w:r>
      <w:r w:rsidRPr="00A12021">
        <w:rPr>
          <w:rStyle w:val="bibchaptertitle"/>
        </w:rPr>
        <w:t>Biological Function and Dysfunction</w:t>
      </w:r>
      <w:r>
        <w:rPr>
          <w:szCs w:val="24"/>
        </w:rPr>
        <w:t>.</w:t>
      </w:r>
      <w:r w:rsidRPr="00F82762">
        <w:rPr>
          <w:szCs w:val="24"/>
        </w:rPr>
        <w:t>”</w:t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In </w:t>
      </w:r>
      <w:r w:rsidRPr="00A12021">
        <w:rPr>
          <w:rStyle w:val="bibbook"/>
        </w:rPr>
        <w:t>Handbook of Evolutionary Psychology</w:t>
      </w:r>
      <w:r>
        <w:rPr>
          <w:szCs w:val="24"/>
        </w:rPr>
        <w:t>,</w:t>
      </w:r>
      <w:ins w:id="53" w:author="Andrew Spear" w:date="2015-02-02T11:07:00Z">
        <w:r w:rsidR="007C639C">
          <w:rPr>
            <w:szCs w:val="24"/>
          </w:rPr>
          <w:t xml:space="preserve"> ed. David M. Buss,</w:t>
        </w:r>
      </w:ins>
      <w:r>
        <w:rPr>
          <w:szCs w:val="24"/>
        </w:rPr>
        <w:t xml:space="preserve"> </w:t>
      </w:r>
      <w:commentRangeStart w:id="54"/>
      <w:r w:rsidRPr="00F82762">
        <w:rPr>
          <w:szCs w:val="24"/>
        </w:rPr>
        <w:t>878</w:t>
      </w:r>
      <w:commentRangeEnd w:id="54"/>
      <w:r>
        <w:rPr>
          <w:rStyle w:val="CommentReference"/>
        </w:rPr>
        <w:commentReference w:id="54"/>
      </w:r>
      <w:r w:rsidRPr="00F82762">
        <w:rPr>
          <w:szCs w:val="24"/>
        </w:rPr>
        <w:t>–902.</w:t>
      </w:r>
      <w:proofErr w:type="gramEnd"/>
      <w:r>
        <w:rPr>
          <w:szCs w:val="24"/>
        </w:rPr>
        <w:t xml:space="preserve"> </w:t>
      </w:r>
      <w:r w:rsidRPr="00A12021">
        <w:rPr>
          <w:rStyle w:val="biblocation"/>
        </w:rPr>
        <w:t>New York</w:t>
      </w:r>
      <w:r w:rsidRPr="00F82762">
        <w:rPr>
          <w:szCs w:val="24"/>
        </w:rPr>
        <w:t xml:space="preserve">: </w:t>
      </w:r>
      <w:r w:rsidRPr="00A12021">
        <w:rPr>
          <w:rStyle w:val="bibpublisher"/>
        </w:rPr>
        <w:t>Wiley</w:t>
      </w:r>
      <w:r w:rsidRPr="00F82762">
        <w:rPr>
          <w:szCs w:val="24"/>
        </w:rPr>
        <w:t xml:space="preserve">, </w:t>
      </w:r>
      <w:r w:rsidRPr="00A12021">
        <w:rPr>
          <w:rStyle w:val="bibyear"/>
        </w:rPr>
        <w:t>2005</w:t>
      </w:r>
      <w:r>
        <w:rPr>
          <w:szCs w:val="24"/>
        </w:rPr>
        <w:t>.</w:t>
      </w:r>
    </w:p>
    <w:commentRangeStart w:id="55"/>
    <w:p w14:paraId="55B84B3A" w14:textId="4E600B1F" w:rsidR="002F5370" w:rsidDel="00BA72F6" w:rsidRDefault="002F5370">
      <w:pPr>
        <w:pStyle w:val="RefTxReferenceText"/>
        <w:autoSpaceDE w:val="0"/>
        <w:autoSpaceDN w:val="0"/>
        <w:adjustRightInd w:val="0"/>
        <w:rPr>
          <w:del w:id="56" w:author="Andrew Spear" w:date="2015-02-02T11:09:00Z"/>
          <w:szCs w:val="24"/>
        </w:rPr>
      </w:pPr>
      <w:del w:id="57" w:author="Andrew Spear" w:date="2015-02-02T11:09:00Z"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 "x_+3" "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DOCPROPERTY "x_t"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Y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&lt;&gt; N "&lt;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QUOTE "edb"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edb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&lt;edb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= AND(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COMPARE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DOCPROPERTY "x_t"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Y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&lt;&gt; N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1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,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COMPARE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DOCPROPERTY "x_a"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N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&lt;&gt; N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0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)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0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= 1 "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QUOTE ""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"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DOCPROPERTY "x_t"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Y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&lt;&gt; N "&gt;"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&gt;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" "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QUOTE ""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Text>&lt;edb&gt;</w:delText>
        </w:r>
        <w:r w:rsidDel="00BA72F6">
          <w:rPr>
            <w:szCs w:val="24"/>
          </w:rPr>
          <w:fldChar w:fldCharType="end"/>
        </w:r>
        <w:commentRangeEnd w:id="55"/>
        <w:r w:rsidR="00EC6930" w:rsidDel="00BA72F6">
          <w:rPr>
            <w:rStyle w:val="CommentReference"/>
          </w:rPr>
          <w:commentReference w:id="55"/>
        </w:r>
        <w:r w:rsidDel="00BA72F6">
          <w:rPr>
            <w:rStyle w:val="bibsurname"/>
            <w:szCs w:val="24"/>
          </w:rPr>
          <w:delText>Wüster</w:delText>
        </w:r>
        <w:r w:rsidDel="00BA72F6">
          <w:rPr>
            <w:szCs w:val="24"/>
          </w:rPr>
          <w:delText xml:space="preserve">, </w:delText>
        </w:r>
        <w:r w:rsidDel="00BA72F6">
          <w:rPr>
            <w:rStyle w:val="bibfname"/>
            <w:szCs w:val="24"/>
          </w:rPr>
          <w:delText>E.</w:delText>
        </w:r>
        <w:r w:rsidDel="00BA72F6">
          <w:rPr>
            <w:szCs w:val="24"/>
          </w:rPr>
          <w:delText xml:space="preserve"> </w:delText>
        </w:r>
        <w:r w:rsidDel="00BA72F6">
          <w:rPr>
            <w:rStyle w:val="bibbook"/>
            <w:szCs w:val="24"/>
          </w:rPr>
          <w:delText>Einführung in die allgemeine Terminologielehre und terminologische Lexikographie. Teil 1–2</w:delText>
        </w:r>
        <w:r w:rsidDel="00BA72F6">
          <w:rPr>
            <w:szCs w:val="24"/>
          </w:rPr>
          <w:delText xml:space="preserve">. Ed. </w:delText>
        </w:r>
        <w:r w:rsidDel="00BA72F6">
          <w:rPr>
            <w:rStyle w:val="bibed-fname"/>
            <w:szCs w:val="24"/>
          </w:rPr>
          <w:delText>L.</w:delText>
        </w:r>
        <w:r w:rsidDel="00BA72F6">
          <w:rPr>
            <w:szCs w:val="24"/>
          </w:rPr>
          <w:delText xml:space="preserve"> </w:delText>
        </w:r>
        <w:r w:rsidDel="00BA72F6">
          <w:rPr>
            <w:rStyle w:val="bibed-surname"/>
            <w:szCs w:val="24"/>
          </w:rPr>
          <w:delText>Bauer</w:delText>
        </w:r>
        <w:r w:rsidDel="00BA72F6">
          <w:rPr>
            <w:szCs w:val="24"/>
          </w:rPr>
          <w:delText xml:space="preserve">. </w:delText>
        </w:r>
        <w:r w:rsidDel="00BA72F6">
          <w:rPr>
            <w:rStyle w:val="biblocation"/>
            <w:szCs w:val="24"/>
          </w:rPr>
          <w:delText>Berlin</w:delText>
        </w:r>
        <w:r w:rsidDel="00BA72F6">
          <w:rPr>
            <w:szCs w:val="24"/>
          </w:rPr>
          <w:delText xml:space="preserve">: </w:delText>
        </w:r>
        <w:r w:rsidDel="00BA72F6">
          <w:rPr>
            <w:rStyle w:val="bibpublisher"/>
            <w:szCs w:val="24"/>
          </w:rPr>
          <w:delText>Springer-Verlag</w:delText>
        </w:r>
        <w:r w:rsidDel="00BA72F6">
          <w:rPr>
            <w:szCs w:val="24"/>
          </w:rPr>
          <w:delText xml:space="preserve">, </w:delText>
        </w:r>
        <w:r w:rsidDel="00BA72F6">
          <w:rPr>
            <w:rStyle w:val="bibyear"/>
            <w:szCs w:val="24"/>
          </w:rPr>
          <w:delText>1979</w:delText>
        </w:r>
        <w:r w:rsidDel="00BA72F6">
          <w:rPr>
            <w:szCs w:val="24"/>
          </w:rPr>
          <w:delText>.</w:del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 "x_-3" "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DOCPROPERTY "x_t"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Y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&lt;&gt; N "&lt;/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QUOTE "edb"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edb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&lt;/edb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IF</w:delInstrText>
        </w:r>
        <w:r w:rsidDel="00BA72F6">
          <w:rPr>
            <w:szCs w:val="24"/>
          </w:rPr>
          <w:fldChar w:fldCharType="begin"/>
        </w:r>
        <w:r w:rsidDel="00BA72F6">
          <w:rPr>
            <w:szCs w:val="24"/>
          </w:rPr>
          <w:delInstrText>DOCPROPERTY "x_t"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szCs w:val="24"/>
          </w:rPr>
          <w:delInstrText>Y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&lt;&gt; N "&gt;"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InstrText>&gt;</w:delInstrText>
        </w:r>
        <w:r w:rsidDel="00BA72F6">
          <w:rPr>
            <w:szCs w:val="24"/>
          </w:rPr>
          <w:fldChar w:fldCharType="end"/>
        </w:r>
        <w:r w:rsidDel="00BA72F6">
          <w:rPr>
            <w:szCs w:val="24"/>
          </w:rPr>
          <w:delInstrText>" ""</w:delInstrText>
        </w:r>
        <w:r w:rsidDel="00BA72F6">
          <w:rPr>
            <w:szCs w:val="24"/>
          </w:rPr>
          <w:fldChar w:fldCharType="separate"/>
        </w:r>
        <w:r w:rsidR="00D10D16" w:rsidDel="00BA72F6">
          <w:rPr>
            <w:noProof/>
            <w:szCs w:val="24"/>
          </w:rPr>
          <w:delText>&lt;/edb&gt;</w:delText>
        </w:r>
        <w:r w:rsidDel="00BA72F6">
          <w:rPr>
            <w:szCs w:val="24"/>
          </w:rPr>
          <w:fldChar w:fldCharType="end"/>
        </w:r>
      </w:del>
    </w:p>
    <w:p w14:paraId="1A2ACC76" w14:textId="309D97E6" w:rsidR="002F5370" w:rsidRDefault="002F5370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>IF "x_+3"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= AND(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1</w:instrText>
      </w:r>
      <w:r>
        <w:rPr>
          <w:szCs w:val="24"/>
        </w:rPr>
        <w:fldChar w:fldCharType="end"/>
      </w:r>
      <w:r>
        <w:rPr>
          <w:szCs w:val="24"/>
        </w:rPr>
        <w:instrText>,</w:instrText>
      </w:r>
      <w:r>
        <w:rPr>
          <w:szCs w:val="24"/>
        </w:rPr>
        <w:fldChar w:fldCharType="begin"/>
      </w:r>
      <w:r>
        <w:rPr>
          <w:szCs w:val="24"/>
        </w:rPr>
        <w:instrText>COMPARE</w:instrText>
      </w:r>
      <w:r>
        <w:rPr>
          <w:szCs w:val="24"/>
        </w:rPr>
        <w:fldChar w:fldCharType="begin"/>
      </w:r>
      <w:r>
        <w:rPr>
          <w:szCs w:val="24"/>
        </w:rPr>
        <w:instrText>DOCPROPERTY "x_a"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N</w:instrText>
      </w:r>
      <w:r>
        <w:rPr>
          <w:szCs w:val="24"/>
        </w:rPr>
        <w:fldChar w:fldCharType="end"/>
      </w:r>
      <w:r>
        <w:rPr>
          <w:szCs w:val="24"/>
        </w:rPr>
        <w:instrText>&lt;&gt; N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)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0</w:instrText>
      </w:r>
      <w:r>
        <w:rPr>
          <w:szCs w:val="24"/>
        </w:rPr>
        <w:fldChar w:fldCharType="end"/>
      </w:r>
      <w:r>
        <w:rPr>
          <w:szCs w:val="24"/>
        </w:rPr>
        <w:instrText>= 1 "</w:instrText>
      </w:r>
      <w:r>
        <w:rPr>
          <w:szCs w:val="24"/>
        </w:rPr>
        <w:fldChar w:fldCharType="begin"/>
      </w:r>
      <w:r>
        <w:rPr>
          <w:szCs w:val="24"/>
        </w:rPr>
        <w:instrText>QUOTE ""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</w:instrText>
      </w:r>
      <w:r>
        <w:rPr>
          <w:szCs w:val="24"/>
        </w:rPr>
        <w:fldChar w:fldCharType="begin"/>
      </w:r>
      <w:r>
        <w:rPr>
          <w:szCs w:val="24"/>
        </w:rPr>
        <w:instrText>QUOTE " _issn=\"0022-362X\""</w:instrText>
      </w:r>
      <w:r>
        <w:rPr>
          <w:szCs w:val="24"/>
        </w:rPr>
        <w:fldChar w:fldCharType="separate"/>
      </w:r>
      <w:r>
        <w:rPr>
          <w:szCs w:val="24"/>
        </w:rPr>
        <w:instrText xml:space="preserve"> _issn="0022-362X"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&lt;jrn&gt;</w:t>
      </w:r>
      <w:r>
        <w:rPr>
          <w:szCs w:val="24"/>
        </w:rPr>
        <w:fldChar w:fldCharType="end"/>
      </w:r>
      <w:proofErr w:type="spellStart"/>
      <w:r>
        <w:rPr>
          <w:rStyle w:val="bibsurname"/>
          <w:szCs w:val="24"/>
        </w:rPr>
        <w:t>Zemach</w:t>
      </w:r>
      <w:proofErr w:type="spellEnd"/>
      <w:r>
        <w:rPr>
          <w:szCs w:val="24"/>
        </w:rPr>
        <w:t xml:space="preserve">, </w:t>
      </w:r>
      <w:r>
        <w:rPr>
          <w:rStyle w:val="bibfname"/>
          <w:szCs w:val="24"/>
        </w:rPr>
        <w:t>Eddy</w:t>
      </w:r>
      <w:r>
        <w:rPr>
          <w:szCs w:val="24"/>
        </w:rPr>
        <w:t>. “</w:t>
      </w:r>
      <w:r>
        <w:rPr>
          <w:rStyle w:val="bibarticle"/>
          <w:szCs w:val="24"/>
        </w:rPr>
        <w:t>Four Ontologies.</w:t>
      </w:r>
      <w:r>
        <w:rPr>
          <w:szCs w:val="24"/>
        </w:rPr>
        <w:t xml:space="preserve">” </w:t>
      </w:r>
      <w:proofErr w:type="gramStart"/>
      <w:r>
        <w:rPr>
          <w:rStyle w:val="bibjournal"/>
          <w:i/>
          <w:szCs w:val="24"/>
        </w:rPr>
        <w:t>Journal of Philosophy</w:t>
      </w:r>
      <w:r>
        <w:rPr>
          <w:szCs w:val="24"/>
        </w:rPr>
        <w:t xml:space="preserve"> </w:t>
      </w:r>
      <w:r>
        <w:rPr>
          <w:rStyle w:val="bibvolume"/>
          <w:szCs w:val="24"/>
        </w:rPr>
        <w:t>23</w:t>
      </w:r>
      <w:r>
        <w:rPr>
          <w:szCs w:val="24"/>
        </w:rPr>
        <w:t xml:space="preserve"> (</w:t>
      </w:r>
      <w:r>
        <w:rPr>
          <w:rStyle w:val="bibyear"/>
          <w:szCs w:val="24"/>
        </w:rPr>
        <w:t>1970</w:t>
      </w:r>
      <w:r>
        <w:rPr>
          <w:szCs w:val="24"/>
        </w:rPr>
        <w:t xml:space="preserve">): </w:t>
      </w:r>
      <w:r>
        <w:rPr>
          <w:rStyle w:val="bibfpage"/>
          <w:szCs w:val="24"/>
        </w:rPr>
        <w:t>231</w:t>
      </w:r>
      <w:r>
        <w:rPr>
          <w:szCs w:val="24"/>
        </w:rPr>
        <w:t>–</w:t>
      </w:r>
      <w:r>
        <w:rPr>
          <w:rStyle w:val="biblpage"/>
          <w:szCs w:val="24"/>
        </w:rPr>
        <w:t>247</w:t>
      </w:r>
      <w:r>
        <w:rPr>
          <w:szCs w:val="24"/>
        </w:rPr>
        <w:t>.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>IF "x_-3" "</w:instrText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"&lt;/</w:instrText>
      </w:r>
      <w:r>
        <w:rPr>
          <w:szCs w:val="24"/>
        </w:rPr>
        <w:fldChar w:fldCharType="begin"/>
      </w:r>
      <w:r>
        <w:rPr>
          <w:szCs w:val="24"/>
        </w:rPr>
        <w:instrText>QUOTE "jrn"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jrn</w:instrText>
      </w:r>
      <w:r>
        <w:rPr>
          <w:szCs w:val="24"/>
        </w:rPr>
        <w:fldChar w:fldCharType="end"/>
      </w:r>
      <w:r>
        <w:rPr>
          <w:szCs w:val="24"/>
        </w:rPr>
        <w:instrText>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&lt;/jrn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>IF</w:instrText>
      </w:r>
      <w:r>
        <w:rPr>
          <w:szCs w:val="24"/>
        </w:rPr>
        <w:fldChar w:fldCharType="begin"/>
      </w:r>
      <w:r>
        <w:rPr>
          <w:szCs w:val="24"/>
        </w:rPr>
        <w:instrText>DOCPROPERTY "x_t"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>&lt;&gt; N "&gt;"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>" ""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&lt;/jrn&gt;</w:t>
      </w:r>
      <w:r>
        <w:rPr>
          <w:szCs w:val="24"/>
        </w:rPr>
        <w:fldChar w:fldCharType="end"/>
      </w:r>
    </w:p>
    <w:p w14:paraId="76F27CEB" w14:textId="1967585E" w:rsidR="002F5370" w:rsidRDefault="00D87659" w:rsidP="00D87659">
      <w:pPr>
        <w:pStyle w:val="RefTxReferenceText"/>
        <w:autoSpaceDE w:val="0"/>
        <w:autoSpaceDN w:val="0"/>
        <w:adjustRightInd w:val="0"/>
        <w:rPr>
          <w:szCs w:val="24"/>
        </w:rPr>
      </w:pP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"x_+3"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"&lt;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"edb"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&lt;edb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= AND(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1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,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COMPARE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"x_a"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N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)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0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= 1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IF 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DOCPROPERTY "x_t"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szCs w:val="24"/>
        </w:rPr>
        <w:instrText>Y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 &lt;&gt; N "&gt;" </w:instrText>
      </w:r>
      <w:r>
        <w:rPr>
          <w:rStyle w:val="bibsurname"/>
          <w:szCs w:val="24"/>
        </w:rPr>
        <w:fldChar w:fldCharType="separate"/>
      </w:r>
      <w:r w:rsidR="00D10D16">
        <w:rPr>
          <w:rStyle w:val="bibsurname"/>
          <w:noProof/>
          <w:szCs w:val="24"/>
        </w:rPr>
        <w:instrText>&gt;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>" "</w:instrText>
      </w:r>
      <w:r>
        <w:rPr>
          <w:rStyle w:val="bibsurname"/>
          <w:szCs w:val="24"/>
        </w:rPr>
        <w:fldChar w:fldCharType="begin"/>
      </w:r>
      <w:r>
        <w:rPr>
          <w:rStyle w:val="bibsurname"/>
          <w:szCs w:val="24"/>
        </w:rPr>
        <w:instrText xml:space="preserve"> QUOTE "" </w:instrText>
      </w:r>
      <w:r>
        <w:rPr>
          <w:rStyle w:val="bibsurname"/>
          <w:szCs w:val="24"/>
        </w:rPr>
        <w:fldChar w:fldCharType="end"/>
      </w:r>
      <w:r>
        <w:rPr>
          <w:rStyle w:val="bibsurname"/>
          <w:szCs w:val="24"/>
        </w:rPr>
        <w:instrText xml:space="preserve">" </w:instrText>
      </w:r>
      <w:r>
        <w:rPr>
          <w:rStyle w:val="bibsurname"/>
          <w:szCs w:val="24"/>
        </w:rPr>
        <w:fldChar w:fldCharType="separate"/>
      </w:r>
      <w:proofErr w:type="gramStart"/>
      <w:r w:rsidR="00D10D16">
        <w:rPr>
          <w:rStyle w:val="bibsurname"/>
          <w:noProof/>
          <w:szCs w:val="24"/>
        </w:rPr>
        <w:t>&lt;edb&gt;</w:t>
      </w:r>
      <w:r>
        <w:rPr>
          <w:rStyle w:val="bibsurname"/>
          <w:szCs w:val="24"/>
        </w:rPr>
        <w:fldChar w:fldCharType="end"/>
      </w:r>
      <w:r w:rsidR="002F5370">
        <w:rPr>
          <w:rStyle w:val="bibsurname"/>
          <w:szCs w:val="24"/>
        </w:rPr>
        <w:t>Zhou</w:t>
      </w:r>
      <w:r w:rsidR="002F5370">
        <w:rPr>
          <w:szCs w:val="24"/>
        </w:rPr>
        <w:t xml:space="preserve">, </w:t>
      </w:r>
      <w:proofErr w:type="spellStart"/>
      <w:r w:rsidR="002F5370">
        <w:rPr>
          <w:rStyle w:val="bibfname"/>
          <w:szCs w:val="24"/>
        </w:rPr>
        <w:t>Yujiao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Bernardo Cuenca</w:t>
      </w:r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Grau</w:t>
      </w:r>
      <w:proofErr w:type="spellEnd"/>
      <w:r w:rsidR="002F5370">
        <w:rPr>
          <w:szCs w:val="24"/>
        </w:rPr>
        <w:t xml:space="preserve">, </w:t>
      </w:r>
      <w:r w:rsidR="002F5370">
        <w:rPr>
          <w:rStyle w:val="bibfname"/>
          <w:szCs w:val="24"/>
        </w:rPr>
        <w:t>Ian</w:t>
      </w:r>
      <w:r w:rsidR="002F5370">
        <w:rPr>
          <w:szCs w:val="24"/>
        </w:rPr>
        <w:t xml:space="preserve"> </w:t>
      </w:r>
      <w:proofErr w:type="spellStart"/>
      <w:r w:rsidR="002F5370">
        <w:rPr>
          <w:rStyle w:val="bibsurname"/>
          <w:szCs w:val="24"/>
        </w:rPr>
        <w:t>Horrocks</w:t>
      </w:r>
      <w:proofErr w:type="spellEnd"/>
      <w:r w:rsidR="002F5370">
        <w:rPr>
          <w:szCs w:val="24"/>
        </w:rPr>
        <w:t xml:space="preserve">, </w:t>
      </w:r>
      <w:proofErr w:type="spellStart"/>
      <w:r w:rsidR="002F5370">
        <w:rPr>
          <w:rStyle w:val="bibfname"/>
          <w:szCs w:val="24"/>
        </w:rPr>
        <w:t>Zhe</w:t>
      </w:r>
      <w:proofErr w:type="spellEnd"/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Wu</w:t>
      </w:r>
      <w:r w:rsidR="002F5370">
        <w:rPr>
          <w:szCs w:val="24"/>
        </w:rPr>
        <w:t xml:space="preserve">, and </w:t>
      </w:r>
      <w:r w:rsidR="002F5370">
        <w:rPr>
          <w:rStyle w:val="bibfname"/>
          <w:szCs w:val="24"/>
        </w:rPr>
        <w:t>Jay</w:t>
      </w:r>
      <w:r w:rsidR="002F5370">
        <w:rPr>
          <w:szCs w:val="24"/>
        </w:rPr>
        <w:t xml:space="preserve"> </w:t>
      </w:r>
      <w:r w:rsidR="002F5370">
        <w:rPr>
          <w:rStyle w:val="bibsurname"/>
          <w:szCs w:val="24"/>
        </w:rPr>
        <w:t>Banerjee</w:t>
      </w:r>
      <w:r w:rsidR="002F5370">
        <w:rPr>
          <w:szCs w:val="24"/>
        </w:rPr>
        <w:t>.</w:t>
      </w:r>
      <w:proofErr w:type="gramEnd"/>
      <w:r w:rsidR="002F5370">
        <w:rPr>
          <w:szCs w:val="24"/>
        </w:rPr>
        <w:t xml:space="preserve"> “</w:t>
      </w:r>
      <w:r w:rsidR="002F5370" w:rsidRPr="00EC6930">
        <w:rPr>
          <w:rStyle w:val="bibchaptertitle"/>
        </w:rPr>
        <w:t xml:space="preserve">Making the </w:t>
      </w:r>
      <w:r w:rsidRPr="00EC6930">
        <w:rPr>
          <w:rStyle w:val="bibchaptertitle"/>
        </w:rPr>
        <w:t>M</w:t>
      </w:r>
      <w:r w:rsidR="002F5370" w:rsidRPr="00EC6930">
        <w:rPr>
          <w:rStyle w:val="bibchaptertitle"/>
        </w:rPr>
        <w:t xml:space="preserve">ost of </w:t>
      </w:r>
      <w:r w:rsidRPr="00EC6930">
        <w:rPr>
          <w:rStyle w:val="bibchaptertitle"/>
        </w:rPr>
        <w:t>Y</w:t>
      </w:r>
      <w:r w:rsidR="002F5370" w:rsidRPr="00EC6930">
        <w:rPr>
          <w:rStyle w:val="bibchaptertitle"/>
        </w:rPr>
        <w:t xml:space="preserve">our </w:t>
      </w:r>
      <w:r w:rsidRPr="00EC6930">
        <w:rPr>
          <w:rStyle w:val="bibchaptertitle"/>
        </w:rPr>
        <w:t>T</w:t>
      </w:r>
      <w:r w:rsidR="002F5370" w:rsidRPr="00EC6930">
        <w:rPr>
          <w:rStyle w:val="bibchaptertitle"/>
        </w:rPr>
        <w:t xml:space="preserve">riple </w:t>
      </w:r>
      <w:r w:rsidRPr="00EC6930">
        <w:rPr>
          <w:rStyle w:val="bibchaptertitle"/>
        </w:rPr>
        <w:t>S</w:t>
      </w:r>
      <w:r w:rsidR="002F5370" w:rsidRPr="00EC6930">
        <w:rPr>
          <w:rStyle w:val="bibchaptertitle"/>
        </w:rPr>
        <w:t xml:space="preserve">tore: </w:t>
      </w:r>
      <w:r w:rsidRPr="00EC6930">
        <w:rPr>
          <w:rStyle w:val="bibchaptertitle"/>
        </w:rPr>
        <w:t>Q</w:t>
      </w:r>
      <w:r w:rsidR="002F5370" w:rsidRPr="00EC6930">
        <w:rPr>
          <w:rStyle w:val="bibchaptertitle"/>
        </w:rPr>
        <w:t xml:space="preserve">uery </w:t>
      </w:r>
      <w:r w:rsidRPr="00EC6930">
        <w:rPr>
          <w:rStyle w:val="bibchaptertitle"/>
        </w:rPr>
        <w:t>A</w:t>
      </w:r>
      <w:r w:rsidR="002F5370" w:rsidRPr="00EC6930">
        <w:rPr>
          <w:rStyle w:val="bibchaptertitle"/>
        </w:rPr>
        <w:t xml:space="preserve">nswering in OWL 2 </w:t>
      </w:r>
      <w:r w:rsidRPr="00EC6930">
        <w:rPr>
          <w:rStyle w:val="bibchaptertitle"/>
        </w:rPr>
        <w:t>U</w:t>
      </w:r>
      <w:r w:rsidR="002F5370" w:rsidRPr="00EC6930">
        <w:rPr>
          <w:rStyle w:val="bibchaptertitle"/>
        </w:rPr>
        <w:t xml:space="preserve">sing an RL </w:t>
      </w:r>
      <w:proofErr w:type="spellStart"/>
      <w:r w:rsidRPr="00EC6930">
        <w:rPr>
          <w:rStyle w:val="bibchaptertitle"/>
        </w:rPr>
        <w:t>R</w:t>
      </w:r>
      <w:r w:rsidR="002F5370" w:rsidRPr="00EC6930">
        <w:rPr>
          <w:rStyle w:val="bibchaptertitle"/>
        </w:rPr>
        <w:t>easoner</w:t>
      </w:r>
      <w:proofErr w:type="spellEnd"/>
      <w:r w:rsidR="002F5370">
        <w:rPr>
          <w:szCs w:val="24"/>
        </w:rPr>
        <w:t xml:space="preserve">.” In </w:t>
      </w:r>
      <w:r w:rsidR="002F5370" w:rsidRPr="00EC6930">
        <w:rPr>
          <w:rStyle w:val="bibbook"/>
        </w:rPr>
        <w:t>Proceedings of the 22nd International Conference on World Wide Web</w:t>
      </w:r>
      <w:r w:rsidR="002F5370">
        <w:rPr>
          <w:szCs w:val="24"/>
        </w:rPr>
        <w:t xml:space="preserve"> (WWW 2013), </w:t>
      </w:r>
      <w:r w:rsidR="00EC6930" w:rsidRPr="00EC6930">
        <w:rPr>
          <w:szCs w:val="24"/>
        </w:rPr>
        <w:t xml:space="preserve">ed. </w:t>
      </w:r>
      <w:r w:rsidR="00EC6930" w:rsidRPr="00EC6930">
        <w:rPr>
          <w:rStyle w:val="bibed-fname"/>
        </w:rPr>
        <w:t>Ian</w:t>
      </w:r>
      <w:r w:rsidR="00EC6930" w:rsidRPr="00EC6930">
        <w:rPr>
          <w:sz w:val="20"/>
          <w:szCs w:val="24"/>
        </w:rPr>
        <w:t xml:space="preserve"> </w:t>
      </w:r>
      <w:proofErr w:type="spellStart"/>
      <w:r w:rsidR="00EC6930" w:rsidRPr="00EC6930">
        <w:rPr>
          <w:rStyle w:val="bibed-surname"/>
        </w:rPr>
        <w:t>Horrocks</w:t>
      </w:r>
      <w:proofErr w:type="spellEnd"/>
      <w:r w:rsidR="00EC6930" w:rsidRPr="00EC6930">
        <w:rPr>
          <w:sz w:val="20"/>
          <w:szCs w:val="24"/>
        </w:rPr>
        <w:t xml:space="preserve">, </w:t>
      </w:r>
      <w:r w:rsidR="002F5370" w:rsidRPr="00EC6930">
        <w:rPr>
          <w:rStyle w:val="bibfpage"/>
        </w:rPr>
        <w:t>1569</w:t>
      </w:r>
      <w:r w:rsidR="002F5370">
        <w:rPr>
          <w:szCs w:val="24"/>
        </w:rPr>
        <w:t>–</w:t>
      </w:r>
      <w:r w:rsidR="002F5370" w:rsidRPr="00EC6930">
        <w:rPr>
          <w:rStyle w:val="biblpage"/>
        </w:rPr>
        <w:t>1580</w:t>
      </w:r>
      <w:r w:rsidR="002F5370">
        <w:rPr>
          <w:szCs w:val="24"/>
        </w:rPr>
        <w:t>.</w:t>
      </w:r>
      <w:r w:rsidR="00FC72A3">
        <w:rPr>
          <w:szCs w:val="24"/>
        </w:rPr>
        <w:t xml:space="preserve"> </w:t>
      </w:r>
      <w:r w:rsidR="00EC6930" w:rsidRPr="00EC6930">
        <w:rPr>
          <w:rStyle w:val="biblocation"/>
        </w:rPr>
        <w:t>London</w:t>
      </w:r>
      <w:r w:rsidR="00EC6930">
        <w:rPr>
          <w:szCs w:val="24"/>
        </w:rPr>
        <w:t xml:space="preserve">: </w:t>
      </w:r>
      <w:r w:rsidR="00EC6930" w:rsidRPr="00EC6930">
        <w:rPr>
          <w:rStyle w:val="bibpublisher"/>
        </w:rPr>
        <w:t>Elsevier</w:t>
      </w:r>
      <w:r w:rsidR="00EC6930">
        <w:rPr>
          <w:szCs w:val="24"/>
        </w:rPr>
        <w:t xml:space="preserve">, </w:t>
      </w:r>
      <w:r w:rsidR="00FC72A3">
        <w:rPr>
          <w:rStyle w:val="bibyear"/>
          <w:szCs w:val="24"/>
        </w:rPr>
        <w:t>2013</w:t>
      </w:r>
      <w:r w:rsidR="00FC72A3">
        <w:rPr>
          <w:szCs w:val="24"/>
        </w:rPr>
        <w:t>.</w:t>
      </w:r>
      <w:r>
        <w:rPr>
          <w:szCs w:val="24"/>
        </w:rPr>
        <w:fldChar w:fldCharType="begin"/>
      </w:r>
      <w:r>
        <w:rPr>
          <w:szCs w:val="24"/>
        </w:rPr>
        <w:instrText xml:space="preserve"> IF "x_-3" "</w:instrText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"&lt;/</w:instrText>
      </w:r>
      <w:r>
        <w:rPr>
          <w:szCs w:val="24"/>
        </w:rPr>
        <w:fldChar w:fldCharType="begin"/>
      </w:r>
      <w:r>
        <w:rPr>
          <w:szCs w:val="24"/>
        </w:rPr>
        <w:instrText xml:space="preserve"> QUOTE "edb"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edb</w:instrText>
      </w:r>
      <w:r>
        <w:rPr>
          <w:szCs w:val="24"/>
        </w:rPr>
        <w:fldChar w:fldCharType="end"/>
      </w:r>
      <w:r>
        <w:rPr>
          <w:szCs w:val="24"/>
        </w:rPr>
        <w:instrText xml:space="preserve">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&lt;/edb</w:instrText>
      </w:r>
      <w:r>
        <w:rPr>
          <w:szCs w:val="24"/>
        </w:rPr>
        <w:fldChar w:fldCharType="end"/>
      </w:r>
      <w:r>
        <w:rPr>
          <w:szCs w:val="24"/>
        </w:rPr>
        <w:fldChar w:fldCharType="begin"/>
      </w:r>
      <w:r>
        <w:rPr>
          <w:szCs w:val="24"/>
        </w:rPr>
        <w:instrText xml:space="preserve"> IF </w:instrText>
      </w:r>
      <w:r>
        <w:rPr>
          <w:szCs w:val="24"/>
        </w:rPr>
        <w:fldChar w:fldCharType="begin"/>
      </w:r>
      <w:r>
        <w:rPr>
          <w:szCs w:val="24"/>
        </w:rPr>
        <w:instrText xml:space="preserve"> DOCPROPERTY "x_t" </w:instrText>
      </w:r>
      <w:r>
        <w:rPr>
          <w:szCs w:val="24"/>
        </w:rPr>
        <w:fldChar w:fldCharType="separate"/>
      </w:r>
      <w:r w:rsidR="00D10D16">
        <w:rPr>
          <w:szCs w:val="24"/>
        </w:rPr>
        <w:instrText>Y</w:instrText>
      </w:r>
      <w:r>
        <w:rPr>
          <w:szCs w:val="24"/>
        </w:rPr>
        <w:fldChar w:fldCharType="end"/>
      </w:r>
      <w:r>
        <w:rPr>
          <w:szCs w:val="24"/>
        </w:rPr>
        <w:instrText xml:space="preserve"> &lt;&gt; N "&gt;"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instrText>&gt;</w:instrText>
      </w:r>
      <w:r>
        <w:rPr>
          <w:szCs w:val="24"/>
        </w:rPr>
        <w:fldChar w:fldCharType="end"/>
      </w:r>
      <w:r>
        <w:rPr>
          <w:szCs w:val="24"/>
        </w:rPr>
        <w:instrText xml:space="preserve">" "" </w:instrText>
      </w:r>
      <w:r>
        <w:rPr>
          <w:szCs w:val="24"/>
        </w:rPr>
        <w:fldChar w:fldCharType="separate"/>
      </w:r>
      <w:r w:rsidR="00D10D16">
        <w:rPr>
          <w:noProof/>
          <w:szCs w:val="24"/>
        </w:rPr>
        <w:t>&lt;/edb&gt;</w:t>
      </w:r>
      <w:r>
        <w:rPr>
          <w:szCs w:val="24"/>
        </w:rPr>
        <w:fldChar w:fldCharType="end"/>
      </w:r>
    </w:p>
    <w:sectPr w:rsidR="002F5370" w:rsidSect="009B3BE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275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athleen A Caruso" w:date="2015-01-23T18:20:00Z" w:initials="KAC">
    <w:p w14:paraId="37C72239" w14:textId="4A21EA54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edb</w:t>
      </w:r>
      <w:proofErr w:type="spellEnd"/>
      <w:r>
        <w:t>&gt;</w:t>
      </w:r>
    </w:p>
  </w:comment>
  <w:comment w:id="1" w:author="Kathleen A Caruso" w:date="2015-02-02T10:53:00Z" w:initials="KAC">
    <w:p w14:paraId="01CC7961" w14:textId="77777777" w:rsidR="00B9537A" w:rsidRDefault="00B9537A" w:rsidP="00F82762">
      <w:pPr>
        <w:pStyle w:val="CommentText"/>
      </w:pPr>
      <w:r>
        <w:rPr>
          <w:rStyle w:val="CommentReference"/>
        </w:rPr>
        <w:annotationRef/>
      </w:r>
      <w:r>
        <w:t>AU: should this be 2014?</w:t>
      </w:r>
    </w:p>
    <w:p w14:paraId="37AECFCE" w14:textId="77777777" w:rsidR="00F24F24" w:rsidRDefault="00F24F24" w:rsidP="00F82762">
      <w:pPr>
        <w:pStyle w:val="CommentText"/>
      </w:pPr>
    </w:p>
    <w:p w14:paraId="4866E289" w14:textId="2E0D6D4C" w:rsidR="00F24F24" w:rsidRDefault="00F24F24" w:rsidP="00F82762">
      <w:pPr>
        <w:pStyle w:val="CommentText"/>
      </w:pPr>
      <w:r>
        <w:t>AS: Yes, thanks.</w:t>
      </w:r>
    </w:p>
  </w:comment>
  <w:comment w:id="9" w:author="Kathleen A Caruso" w:date="2015-01-26T11:39:00Z" w:initials="KAC">
    <w:p w14:paraId="1CE3AADB" w14:textId="446C729D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edb</w:t>
      </w:r>
      <w:proofErr w:type="spellEnd"/>
      <w:r>
        <w:t>&gt;</w:t>
      </w:r>
    </w:p>
  </w:comment>
  <w:comment w:id="18" w:author="Kathleen Caruso" w:date="2015-01-23T13:57:00Z" w:initials="KC">
    <w:p w14:paraId="49093153" w14:textId="77E7388D" w:rsidR="00B9537A" w:rsidRDefault="00B9537A">
      <w:pPr>
        <w:pStyle w:val="CommentText"/>
      </w:pPr>
      <w:r>
        <w:rPr>
          <w:rStyle w:val="CommentReference"/>
        </w:rPr>
        <w:annotationRef/>
      </w:r>
      <w:r>
        <w:t>AU: pls. provide publication (update) date</w:t>
      </w:r>
    </w:p>
  </w:comment>
  <w:comment w:id="23" w:author="Kathleen Caruso" w:date="2015-02-02T11:11:00Z" w:initials="KC">
    <w:p w14:paraId="02370D7F" w14:textId="75547A77" w:rsidR="00B9537A" w:rsidRDefault="00B9537A">
      <w:pPr>
        <w:pStyle w:val="CommentText"/>
      </w:pPr>
      <w:r>
        <w:rPr>
          <w:rStyle w:val="CommentReference"/>
        </w:rPr>
        <w:annotationRef/>
      </w:r>
      <w:r>
        <w:t xml:space="preserve">AU: pls. </w:t>
      </w:r>
      <w:proofErr w:type="gramStart"/>
      <w:r>
        <w:t>provide</w:t>
      </w:r>
      <w:proofErr w:type="gramEnd"/>
      <w:r>
        <w:t xml:space="preserve"> publication year</w:t>
      </w:r>
    </w:p>
    <w:p w14:paraId="6348212E" w14:textId="77777777" w:rsidR="00F022D2" w:rsidRDefault="00F022D2">
      <w:pPr>
        <w:pStyle w:val="CommentText"/>
      </w:pPr>
    </w:p>
    <w:p w14:paraId="612DC73D" w14:textId="4F94E7F2" w:rsidR="00F022D2" w:rsidRDefault="00F022D2">
      <w:pPr>
        <w:pStyle w:val="CommentText"/>
      </w:pPr>
      <w:r>
        <w:t xml:space="preserve">AS: this is a web publication with no publication date or update date. The author is commenting on Gruber 1992 so must have written it after that. </w:t>
      </w:r>
      <w:bookmarkStart w:id="24" w:name="_GoBack"/>
      <w:bookmarkEnd w:id="24"/>
    </w:p>
  </w:comment>
  <w:comment w:id="36" w:author="Kathleen A Caruso" w:date="2015-01-23T18:59:00Z" w:initials="KAC">
    <w:p w14:paraId="5AB50429" w14:textId="1A47AE70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edb</w:t>
      </w:r>
      <w:proofErr w:type="spellEnd"/>
      <w:r>
        <w:t>&gt;</w:t>
      </w:r>
    </w:p>
  </w:comment>
  <w:comment w:id="37" w:author="Kathleen A Caruso" w:date="2015-01-23T18:59:00Z" w:initials="KAC">
    <w:p w14:paraId="2A5A74E2" w14:textId="7DE5AAC4" w:rsidR="00B9537A" w:rsidRDefault="00B9537A">
      <w:pPr>
        <w:pStyle w:val="CommentText"/>
      </w:pPr>
      <w:r>
        <w:rPr>
          <w:rStyle w:val="CommentReference"/>
        </w:rPr>
        <w:annotationRef/>
      </w:r>
      <w:r>
        <w:t>AU: pls. supply page nos. for chapter cited</w:t>
      </w:r>
    </w:p>
  </w:comment>
  <w:comment w:id="42" w:author="Kathleen A Caruso" w:date="2015-01-23T14:44:00Z" w:initials="KAC">
    <w:p w14:paraId="74B8B015" w14:textId="0C7CCDC7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bok</w:t>
      </w:r>
      <w:proofErr w:type="spellEnd"/>
      <w:r>
        <w:t>&gt;</w:t>
      </w:r>
    </w:p>
  </w:comment>
  <w:comment w:id="43" w:author="Kathleen A Caruso" w:date="2015-01-23T15:21:00Z" w:initials="KAC">
    <w:p w14:paraId="1019872F" w14:textId="1651AB39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jrn</w:t>
      </w:r>
      <w:proofErr w:type="spellEnd"/>
      <w:r>
        <w:t>&gt;</w:t>
      </w:r>
    </w:p>
  </w:comment>
  <w:comment w:id="44" w:author="Kathleen Caruso" w:date="2015-02-02T11:04:00Z" w:initials="KC">
    <w:p w14:paraId="17448D24" w14:textId="2E080D7C" w:rsidR="00B9537A" w:rsidRDefault="00B9537A">
      <w:pPr>
        <w:pStyle w:val="CommentText"/>
      </w:pPr>
      <w:r>
        <w:rPr>
          <w:rStyle w:val="CommentReference"/>
        </w:rPr>
        <w:annotationRef/>
      </w:r>
      <w:r>
        <w:t xml:space="preserve">AU: pls. </w:t>
      </w:r>
      <w:proofErr w:type="gramStart"/>
      <w:r>
        <w:t>provide</w:t>
      </w:r>
      <w:proofErr w:type="gramEnd"/>
      <w:r>
        <w:t xml:space="preserve"> publication (update) date if available</w:t>
      </w:r>
    </w:p>
    <w:p w14:paraId="5829AB30" w14:textId="77777777" w:rsidR="007E0DD4" w:rsidRDefault="007E0DD4">
      <w:pPr>
        <w:pStyle w:val="CommentText"/>
      </w:pPr>
    </w:p>
    <w:p w14:paraId="519929E7" w14:textId="7BE96392" w:rsidR="007E0DD4" w:rsidRDefault="007E0DD4">
      <w:pPr>
        <w:pStyle w:val="CommentText"/>
      </w:pPr>
      <w:r>
        <w:t xml:space="preserve">AS: update date is not available. </w:t>
      </w:r>
    </w:p>
  </w:comment>
  <w:comment w:id="45" w:author="Julia Collins" w:date="2015-01-26T10:16:00Z" w:initials="JC">
    <w:p w14:paraId="0C38C3B2" w14:textId="7A629CBF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edb</w:t>
      </w:r>
      <w:proofErr w:type="spellEnd"/>
      <w:r>
        <w:t>&gt;</w:t>
      </w:r>
    </w:p>
  </w:comment>
  <w:comment w:id="46" w:author="Kathleen A Caruso" w:date="2015-01-26T10:39:00Z" w:initials="KAC">
    <w:p w14:paraId="3727B02B" w14:textId="296B863E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edb</w:t>
      </w:r>
      <w:proofErr w:type="spellEnd"/>
      <w:r>
        <w:t>&gt;</w:t>
      </w:r>
    </w:p>
  </w:comment>
  <w:comment w:id="47" w:author="Kathleen A Caruso" w:date="2015-01-26T10:18:00Z" w:initials="KAC">
    <w:p w14:paraId="4C7EC7F0" w14:textId="5FAC0307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jrn</w:t>
      </w:r>
      <w:proofErr w:type="spellEnd"/>
      <w:r>
        <w:t>&gt;</w:t>
      </w:r>
    </w:p>
  </w:comment>
  <w:comment w:id="48" w:author="Kathleen A Caruso" w:date="2015-01-26T10:50:00Z" w:initials="KAC">
    <w:p w14:paraId="4FE1EE6B" w14:textId="57ECB187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jrn</w:t>
      </w:r>
      <w:proofErr w:type="spellEnd"/>
      <w:r>
        <w:t>&gt;</w:t>
      </w:r>
    </w:p>
  </w:comment>
  <w:comment w:id="49" w:author="Kathleen Caruso" w:date="2015-02-02T11:06:00Z" w:initials="KC">
    <w:p w14:paraId="054ABEF8" w14:textId="12B3D378" w:rsidR="00B9537A" w:rsidRDefault="00B9537A">
      <w:pPr>
        <w:pStyle w:val="CommentText"/>
      </w:pPr>
      <w:r>
        <w:rPr>
          <w:rStyle w:val="CommentReference"/>
        </w:rPr>
        <w:annotationRef/>
      </w:r>
      <w:r>
        <w:t xml:space="preserve">AU: pls. </w:t>
      </w:r>
      <w:proofErr w:type="gramStart"/>
      <w:r>
        <w:t>provide</w:t>
      </w:r>
      <w:proofErr w:type="gramEnd"/>
      <w:r>
        <w:t xml:space="preserve"> publication date</w:t>
      </w:r>
    </w:p>
    <w:p w14:paraId="71AD623A" w14:textId="77777777" w:rsidR="003C20DD" w:rsidRDefault="003C20DD">
      <w:pPr>
        <w:pStyle w:val="CommentText"/>
      </w:pPr>
    </w:p>
    <w:p w14:paraId="239E5145" w14:textId="0BA083D5" w:rsidR="003C20DD" w:rsidRDefault="003C20DD">
      <w:pPr>
        <w:pStyle w:val="CommentText"/>
      </w:pPr>
      <w:r>
        <w:t>No update date available.</w:t>
      </w:r>
    </w:p>
  </w:comment>
  <w:comment w:id="50" w:author="Kathleen Caruso" w:date="2015-02-02T11:06:00Z" w:initials="KC">
    <w:p w14:paraId="128E66AB" w14:textId="2E63E306" w:rsidR="00B9537A" w:rsidRDefault="00B9537A">
      <w:pPr>
        <w:pStyle w:val="CommentText"/>
      </w:pPr>
      <w:r>
        <w:rPr>
          <w:rStyle w:val="CommentReference"/>
        </w:rPr>
        <w:annotationRef/>
      </w:r>
      <w:r>
        <w:t>AU: is this necessary?</w:t>
      </w:r>
    </w:p>
    <w:p w14:paraId="2C58CCB2" w14:textId="77777777" w:rsidR="003C20DD" w:rsidRDefault="003C20DD">
      <w:pPr>
        <w:pStyle w:val="CommentText"/>
      </w:pPr>
    </w:p>
    <w:p w14:paraId="65B19158" w14:textId="4A6EF1CD" w:rsidR="003C20DD" w:rsidRDefault="003C20DD">
      <w:pPr>
        <w:pStyle w:val="CommentText"/>
      </w:pPr>
      <w:r>
        <w:t>AS: no, I’ve deleted it.</w:t>
      </w:r>
    </w:p>
  </w:comment>
  <w:comment w:id="52" w:author="Kathleen A Caruso" w:date="2015-01-23T18:22:00Z" w:initials="KAC">
    <w:p w14:paraId="011B448A" w14:textId="54916922" w:rsidR="00B9537A" w:rsidRDefault="00B9537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eX</w:t>
      </w:r>
      <w:proofErr w:type="spellEnd"/>
      <w:proofErr w:type="gramEnd"/>
      <w:r>
        <w:t>: &lt;</w:t>
      </w:r>
      <w:proofErr w:type="spellStart"/>
      <w:r>
        <w:t>edb</w:t>
      </w:r>
      <w:proofErr w:type="spellEnd"/>
      <w:r>
        <w:t>&gt;</w:t>
      </w:r>
    </w:p>
  </w:comment>
  <w:comment w:id="54" w:author="Kathleen A Caruso" w:date="2015-02-02T11:07:00Z" w:initials="KAC">
    <w:p w14:paraId="0830E7EA" w14:textId="0F66304C" w:rsidR="00B9537A" w:rsidRDefault="00B9537A">
      <w:pPr>
        <w:pStyle w:val="CommentText"/>
      </w:pPr>
      <w:r>
        <w:rPr>
          <w:rStyle w:val="CommentReference"/>
        </w:rPr>
        <w:annotationRef/>
      </w:r>
      <w:r>
        <w:t>AU: is there an editor for this book? Is Wakefield the book’s author?</w:t>
      </w:r>
    </w:p>
    <w:p w14:paraId="683D0660" w14:textId="77777777" w:rsidR="007C639C" w:rsidRDefault="007C639C">
      <w:pPr>
        <w:pStyle w:val="CommentText"/>
      </w:pPr>
    </w:p>
    <w:p w14:paraId="082A7B47" w14:textId="6F1EFBB8" w:rsidR="007C639C" w:rsidRDefault="007C639C">
      <w:pPr>
        <w:pStyle w:val="CommentText"/>
      </w:pPr>
      <w:r>
        <w:t>AS: I’ve added the editor.</w:t>
      </w:r>
    </w:p>
  </w:comment>
  <w:comment w:id="55" w:author="Kathleen A Caruso" w:date="2015-02-02T11:09:00Z" w:initials="KAC">
    <w:p w14:paraId="5597746F" w14:textId="77777777" w:rsidR="00B9537A" w:rsidRDefault="00B9537A">
      <w:pPr>
        <w:pStyle w:val="CommentText"/>
      </w:pPr>
      <w:r>
        <w:rPr>
          <w:rStyle w:val="CommentReference"/>
        </w:rPr>
        <w:annotationRef/>
      </w:r>
      <w:r>
        <w:t>AU: where cited in book?</w:t>
      </w:r>
    </w:p>
    <w:p w14:paraId="2E5AADCD" w14:textId="77777777" w:rsidR="00BA72F6" w:rsidRDefault="00BA72F6">
      <w:pPr>
        <w:pStyle w:val="CommentText"/>
      </w:pPr>
    </w:p>
    <w:p w14:paraId="773D3F0F" w14:textId="2F5B1425" w:rsidR="00BA72F6" w:rsidRDefault="00BA72F6">
      <w:pPr>
        <w:pStyle w:val="CommentText"/>
      </w:pPr>
      <w:r>
        <w:t xml:space="preserve">AS: not cited or </w:t>
      </w:r>
      <w:proofErr w:type="spellStart"/>
      <w:r>
        <w:t>referencd</w:t>
      </w:r>
      <w:proofErr w:type="spellEnd"/>
      <w:r>
        <w:t>. I’ve deleted it.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D8F586" w15:done="0"/>
  <w15:commentEx w15:paraId="1CE3AADB" w15:done="0"/>
  <w15:commentEx w15:paraId="4B20B73E" w15:done="0"/>
  <w15:commentEx w15:paraId="0C38C3B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B313B" w14:textId="77777777" w:rsidR="00B9537A" w:rsidRDefault="00B9537A" w:rsidP="00F87E33">
      <w:r>
        <w:separator/>
      </w:r>
    </w:p>
  </w:endnote>
  <w:endnote w:type="continuationSeparator" w:id="0">
    <w:p w14:paraId="28342CE6" w14:textId="77777777" w:rsidR="00B9537A" w:rsidRDefault="00B9537A" w:rsidP="00F87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22A6" w14:textId="0A7478EE" w:rsidR="00B9537A" w:rsidRPr="000F74C6" w:rsidRDefault="00B9537A" w:rsidP="000F74C6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286</w:t>
    </w:r>
    <w:r>
      <w:fldChar w:fldCharType="end"/>
    </w:r>
    <w:r>
      <w:t xml:space="preserve"> of </w:t>
    </w:r>
    <w:fldSimple w:instr=" NUMPAGES  \* MERGEFORMAT ">
      <w:r>
        <w:rPr>
          <w:noProof/>
        </w:rPr>
        <w:t>19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6680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CFE84F" w14:textId="5F750BBC" w:rsidR="00B9537A" w:rsidRDefault="00B953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2D2">
          <w:rPr>
            <w:noProof/>
          </w:rPr>
          <w:t>284</w:t>
        </w:r>
        <w:r>
          <w:rPr>
            <w:noProof/>
          </w:rPr>
          <w:fldChar w:fldCharType="end"/>
        </w:r>
      </w:p>
    </w:sdtContent>
  </w:sdt>
  <w:p w14:paraId="021FE476" w14:textId="0A2A38C1" w:rsidR="00B9537A" w:rsidRPr="000F74C6" w:rsidRDefault="00B9537A" w:rsidP="000F74C6">
    <w:pPr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A5E05" w14:textId="463FC495" w:rsidR="00B9537A" w:rsidRPr="000F74C6" w:rsidRDefault="00B9537A" w:rsidP="000F74C6">
    <w:pPr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286</w:t>
    </w:r>
    <w:r>
      <w:fldChar w:fldCharType="end"/>
    </w:r>
    <w:r>
      <w:t xml:space="preserve"> of </w:t>
    </w:r>
    <w:fldSimple w:instr=" NUMPAGES  \* MERGEFORMAT ">
      <w:r>
        <w:rPr>
          <w:noProof/>
        </w:rPr>
        <w:t>19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12838" w14:textId="77777777" w:rsidR="00B9537A" w:rsidRDefault="00B9537A" w:rsidP="00F87E33">
      <w:r>
        <w:separator/>
      </w:r>
    </w:p>
  </w:footnote>
  <w:footnote w:type="continuationSeparator" w:id="0">
    <w:p w14:paraId="6AD10E38" w14:textId="77777777" w:rsidR="00B9537A" w:rsidRDefault="00B9537A" w:rsidP="00F87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AF323" w14:textId="245B3802" w:rsidR="00B9537A" w:rsidRPr="000F74C6" w:rsidRDefault="00B9537A" w:rsidP="000F74C6">
    <w:pPr>
      <w:jc w:val="center"/>
    </w:pPr>
    <w:r w:rsidRPr="000F74C6">
      <w:t>Authors: This is your final opportunity to revise. The MIT Press does not allow revision of content in page proofs.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5357E" w14:textId="31500539" w:rsidR="00B9537A" w:rsidRPr="000F74C6" w:rsidRDefault="00B9537A" w:rsidP="000F74C6">
    <w:pPr>
      <w:jc w:val="center"/>
    </w:pPr>
    <w:r w:rsidRPr="000F74C6">
      <w:t>Authors: This is your final opportunity to revise. The MIT Press does not allow revision of content in page proofs.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5DD77" w14:textId="65E52F7A" w:rsidR="00B9537A" w:rsidRPr="000F74C6" w:rsidRDefault="00B9537A" w:rsidP="000F74C6">
    <w:pPr>
      <w:jc w:val="center"/>
    </w:pPr>
    <w:r w:rsidRPr="000F74C6">
      <w:t>Authors: This is your final opportunity to revise. The MIT Press does not allow revision of content in page proofs.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561E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6865B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556F0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B385E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40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D148E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6CC8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B804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096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59EC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17E4B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46544E"/>
    <w:multiLevelType w:val="hybridMultilevel"/>
    <w:tmpl w:val="142C6298"/>
    <w:lvl w:ilvl="0" w:tplc="BAAE21C0">
      <w:start w:val="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B074DC"/>
    <w:multiLevelType w:val="hybridMultilevel"/>
    <w:tmpl w:val="8E329356"/>
    <w:lvl w:ilvl="0" w:tplc="EBB6320E">
      <w:start w:val="1"/>
      <w:numFmt w:val="upperLetter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3">
    <w:nsid w:val="308400BD"/>
    <w:multiLevelType w:val="hybridMultilevel"/>
    <w:tmpl w:val="D4BCC02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940358"/>
    <w:multiLevelType w:val="hybridMultilevel"/>
    <w:tmpl w:val="E7568B1A"/>
    <w:lvl w:ilvl="0" w:tplc="E31AF5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9642D"/>
    <w:multiLevelType w:val="hybridMultilevel"/>
    <w:tmpl w:val="C72433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B7323F"/>
    <w:multiLevelType w:val="hybridMultilevel"/>
    <w:tmpl w:val="96A80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170793"/>
    <w:multiLevelType w:val="hybridMultilevel"/>
    <w:tmpl w:val="8F44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437429"/>
    <w:multiLevelType w:val="hybridMultilevel"/>
    <w:tmpl w:val="0F1ABB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DC7434"/>
    <w:multiLevelType w:val="hybridMultilevel"/>
    <w:tmpl w:val="14928B1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5"/>
  </w:num>
  <w:num w:numId="5">
    <w:abstractNumId w:val="18"/>
  </w:num>
  <w:num w:numId="6">
    <w:abstractNumId w:val="19"/>
  </w:num>
  <w:num w:numId="7">
    <w:abstractNumId w:val="17"/>
  </w:num>
  <w:num w:numId="8">
    <w:abstractNumId w:val="14"/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6"/>
  </w:num>
  <w:num w:numId="14">
    <w:abstractNumId w:val="4"/>
  </w:num>
  <w:num w:numId="15">
    <w:abstractNumId w:val="10"/>
  </w:num>
  <w:num w:numId="16">
    <w:abstractNumId w:val="7"/>
  </w:num>
  <w:num w:numId="17">
    <w:abstractNumId w:val="5"/>
  </w:num>
  <w:num w:numId="18">
    <w:abstractNumId w:val="2"/>
  </w:num>
  <w:num w:numId="19">
    <w:abstractNumId w:val="12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p, Robert MR CTR USA TRADOC">
    <w15:presenceInfo w15:providerId="AD" w15:userId="S-1-5-21-3676333592-1006736145-1283606961-15680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Redact State" w:val="ready"/>
    <w:docVar w:name="AUWarn" w:val="This is your final opportunity to revise. The MIT Press does not allow revision of content in page proofs."/>
    <w:docVar w:name="BookID" w:val="8743"/>
    <w:docVar w:name="ChapterNum" w:val="013"/>
    <w:docVar w:name="CheckHeader" w:val="T"/>
    <w:docVar w:name="ex_AddedHTMLPreformat" w:val="Consolas"/>
    <w:docVar w:name="ex_AutoRedact" w:val="APComplete"/>
    <w:docVar w:name="ex_CleanUp" w:val="CleanUpComplete"/>
    <w:docVar w:name="ex_eXtylesBuild" w:val="2870"/>
    <w:docVar w:name="ex_FontAudit" w:val="APComplete"/>
    <w:docVar w:name="EX_LAST_PALETTE_TAB" w:val="7"/>
    <w:docVar w:name="ex_ParseBib" w:val="APComplete"/>
    <w:docVar w:name="ex_StyleRefs" w:val="APComplete"/>
    <w:docVar w:name="ex_URLCheck" w:val="APComplete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Inline Graphic|graphic|Box Type|box-type|Figure Type|fig-type|Table Type|tab-type|Section Type|sec-type|List Type|list-type|Extract Type|ext-type|Specific Use|su|List Item Specific Use|litem-su|List Continued|list-cont|"/>
    <w:docVar w:name="iceFileDir" w:val="Z:\eXtyles_In_Process\Arp_8743\eXtyled"/>
    <w:docVar w:name="iceFileName" w:val="8743_013.docx"/>
    <w:docVar w:name="iceJABR" w:val="BooksChicagoBib"/>
    <w:docVar w:name="iceJournal" w:val="BooksChicagoBib:Books Chicago Bibliography"/>
    <w:docVar w:name="iceJournalName" w:val="Books Chicago Bibliography"/>
    <w:docVar w:name="icePublisher" w:val="MITBooks"/>
    <w:docVar w:name="PreEdit Baseline Path" w:val="Z:\eXtyles_In_Process\Arp_8743\eXtyled\8743_013$base.docx"/>
    <w:docVar w:name="PreEdit Baseline Timestamp" w:val="10/24/2014 11:02:36 AM"/>
    <w:docVar w:name="PreEdit Up-Front Loss" w:val="complete"/>
  </w:docVars>
  <w:rsids>
    <w:rsidRoot w:val="00423E85"/>
    <w:rsid w:val="00003B50"/>
    <w:rsid w:val="00004A3C"/>
    <w:rsid w:val="00005DCD"/>
    <w:rsid w:val="00006786"/>
    <w:rsid w:val="00011AAC"/>
    <w:rsid w:val="000127D4"/>
    <w:rsid w:val="000175FD"/>
    <w:rsid w:val="00023BB3"/>
    <w:rsid w:val="00026528"/>
    <w:rsid w:val="0002712C"/>
    <w:rsid w:val="0004043D"/>
    <w:rsid w:val="00042390"/>
    <w:rsid w:val="00045BFB"/>
    <w:rsid w:val="0005313A"/>
    <w:rsid w:val="000547DC"/>
    <w:rsid w:val="00055C3F"/>
    <w:rsid w:val="00056F65"/>
    <w:rsid w:val="00056FD5"/>
    <w:rsid w:val="00060E66"/>
    <w:rsid w:val="000626AB"/>
    <w:rsid w:val="00065376"/>
    <w:rsid w:val="00067398"/>
    <w:rsid w:val="00070FB5"/>
    <w:rsid w:val="00074E7F"/>
    <w:rsid w:val="000750BF"/>
    <w:rsid w:val="0008062C"/>
    <w:rsid w:val="000813FD"/>
    <w:rsid w:val="00084753"/>
    <w:rsid w:val="00085A9C"/>
    <w:rsid w:val="000903E5"/>
    <w:rsid w:val="00091281"/>
    <w:rsid w:val="0009185E"/>
    <w:rsid w:val="00091930"/>
    <w:rsid w:val="00091A43"/>
    <w:rsid w:val="00092F9E"/>
    <w:rsid w:val="00096F44"/>
    <w:rsid w:val="000974F7"/>
    <w:rsid w:val="00097586"/>
    <w:rsid w:val="000978CC"/>
    <w:rsid w:val="000A1035"/>
    <w:rsid w:val="000A7BAD"/>
    <w:rsid w:val="000A7F12"/>
    <w:rsid w:val="000B0B9A"/>
    <w:rsid w:val="000B4701"/>
    <w:rsid w:val="000B7092"/>
    <w:rsid w:val="000C30C8"/>
    <w:rsid w:val="000C602C"/>
    <w:rsid w:val="000C67F7"/>
    <w:rsid w:val="000D0E4C"/>
    <w:rsid w:val="000D1E68"/>
    <w:rsid w:val="000D3696"/>
    <w:rsid w:val="000D51B4"/>
    <w:rsid w:val="000D5F35"/>
    <w:rsid w:val="000D77CE"/>
    <w:rsid w:val="000E02CA"/>
    <w:rsid w:val="000E2CC9"/>
    <w:rsid w:val="000F07D0"/>
    <w:rsid w:val="000F1F4D"/>
    <w:rsid w:val="000F4C79"/>
    <w:rsid w:val="000F522B"/>
    <w:rsid w:val="000F74C6"/>
    <w:rsid w:val="00104A91"/>
    <w:rsid w:val="00106530"/>
    <w:rsid w:val="0011204A"/>
    <w:rsid w:val="00112A10"/>
    <w:rsid w:val="00112D03"/>
    <w:rsid w:val="00115465"/>
    <w:rsid w:val="00116451"/>
    <w:rsid w:val="00116FC5"/>
    <w:rsid w:val="00117D99"/>
    <w:rsid w:val="00124B5F"/>
    <w:rsid w:val="0013673C"/>
    <w:rsid w:val="00140CD2"/>
    <w:rsid w:val="00146AF8"/>
    <w:rsid w:val="00153BD3"/>
    <w:rsid w:val="00153BF1"/>
    <w:rsid w:val="00153C78"/>
    <w:rsid w:val="001551A7"/>
    <w:rsid w:val="00155FCF"/>
    <w:rsid w:val="00156782"/>
    <w:rsid w:val="001744F0"/>
    <w:rsid w:val="00177EE2"/>
    <w:rsid w:val="001829D7"/>
    <w:rsid w:val="00183962"/>
    <w:rsid w:val="001913B1"/>
    <w:rsid w:val="001917E4"/>
    <w:rsid w:val="00191D28"/>
    <w:rsid w:val="0019385B"/>
    <w:rsid w:val="00195816"/>
    <w:rsid w:val="001A1FA0"/>
    <w:rsid w:val="001A350E"/>
    <w:rsid w:val="001A3859"/>
    <w:rsid w:val="001A4ACB"/>
    <w:rsid w:val="001B0279"/>
    <w:rsid w:val="001B5940"/>
    <w:rsid w:val="001B5DEE"/>
    <w:rsid w:val="001B6A3F"/>
    <w:rsid w:val="001B75A0"/>
    <w:rsid w:val="001C7A5D"/>
    <w:rsid w:val="001E4E6A"/>
    <w:rsid w:val="001F187F"/>
    <w:rsid w:val="001F3F5D"/>
    <w:rsid w:val="001F55DE"/>
    <w:rsid w:val="001F574D"/>
    <w:rsid w:val="001F6295"/>
    <w:rsid w:val="00201289"/>
    <w:rsid w:val="00205CE8"/>
    <w:rsid w:val="00210336"/>
    <w:rsid w:val="0021204B"/>
    <w:rsid w:val="002160C5"/>
    <w:rsid w:val="0021678E"/>
    <w:rsid w:val="00217AD7"/>
    <w:rsid w:val="00222E80"/>
    <w:rsid w:val="00224880"/>
    <w:rsid w:val="00225160"/>
    <w:rsid w:val="002302D0"/>
    <w:rsid w:val="00234BBE"/>
    <w:rsid w:val="00237081"/>
    <w:rsid w:val="00237836"/>
    <w:rsid w:val="00245688"/>
    <w:rsid w:val="002462AC"/>
    <w:rsid w:val="002465A0"/>
    <w:rsid w:val="00246D18"/>
    <w:rsid w:val="002507BD"/>
    <w:rsid w:val="002520DC"/>
    <w:rsid w:val="002570F2"/>
    <w:rsid w:val="002626B4"/>
    <w:rsid w:val="00265598"/>
    <w:rsid w:val="00266B0D"/>
    <w:rsid w:val="002708D9"/>
    <w:rsid w:val="00271C60"/>
    <w:rsid w:val="002724B3"/>
    <w:rsid w:val="002812F8"/>
    <w:rsid w:val="00281BBB"/>
    <w:rsid w:val="00283082"/>
    <w:rsid w:val="0028540E"/>
    <w:rsid w:val="0029070A"/>
    <w:rsid w:val="002907AF"/>
    <w:rsid w:val="00290A6F"/>
    <w:rsid w:val="00290D3D"/>
    <w:rsid w:val="00296609"/>
    <w:rsid w:val="002A13C3"/>
    <w:rsid w:val="002A2CB8"/>
    <w:rsid w:val="002A35BE"/>
    <w:rsid w:val="002A7C6B"/>
    <w:rsid w:val="002B1CE6"/>
    <w:rsid w:val="002B3277"/>
    <w:rsid w:val="002C0337"/>
    <w:rsid w:val="002C2F5A"/>
    <w:rsid w:val="002C39B9"/>
    <w:rsid w:val="002C67D4"/>
    <w:rsid w:val="002D7DA7"/>
    <w:rsid w:val="002E1463"/>
    <w:rsid w:val="002E6865"/>
    <w:rsid w:val="002F2B7C"/>
    <w:rsid w:val="002F5370"/>
    <w:rsid w:val="00300C70"/>
    <w:rsid w:val="003018EB"/>
    <w:rsid w:val="00301AB6"/>
    <w:rsid w:val="0030397C"/>
    <w:rsid w:val="00303A8C"/>
    <w:rsid w:val="00303F01"/>
    <w:rsid w:val="003054B8"/>
    <w:rsid w:val="00306110"/>
    <w:rsid w:val="0031309B"/>
    <w:rsid w:val="003163FA"/>
    <w:rsid w:val="003221F3"/>
    <w:rsid w:val="00323CD2"/>
    <w:rsid w:val="00324F39"/>
    <w:rsid w:val="00325EE8"/>
    <w:rsid w:val="003312D5"/>
    <w:rsid w:val="00334D0C"/>
    <w:rsid w:val="003362DB"/>
    <w:rsid w:val="00347D31"/>
    <w:rsid w:val="00353746"/>
    <w:rsid w:val="00353AF1"/>
    <w:rsid w:val="00354474"/>
    <w:rsid w:val="00356459"/>
    <w:rsid w:val="00356B05"/>
    <w:rsid w:val="00357D00"/>
    <w:rsid w:val="0036277D"/>
    <w:rsid w:val="003639AD"/>
    <w:rsid w:val="00366046"/>
    <w:rsid w:val="0036643F"/>
    <w:rsid w:val="00372C75"/>
    <w:rsid w:val="0038184C"/>
    <w:rsid w:val="00383768"/>
    <w:rsid w:val="0038403E"/>
    <w:rsid w:val="00387E49"/>
    <w:rsid w:val="0039064E"/>
    <w:rsid w:val="003968D8"/>
    <w:rsid w:val="00396BD7"/>
    <w:rsid w:val="003A00F6"/>
    <w:rsid w:val="003A5D86"/>
    <w:rsid w:val="003A6D95"/>
    <w:rsid w:val="003B0299"/>
    <w:rsid w:val="003B0E8C"/>
    <w:rsid w:val="003B3151"/>
    <w:rsid w:val="003B7025"/>
    <w:rsid w:val="003C20DD"/>
    <w:rsid w:val="003C402B"/>
    <w:rsid w:val="003D095E"/>
    <w:rsid w:val="003D10AA"/>
    <w:rsid w:val="003D122C"/>
    <w:rsid w:val="003D23FC"/>
    <w:rsid w:val="003D31DC"/>
    <w:rsid w:val="003D7DD5"/>
    <w:rsid w:val="003E0A14"/>
    <w:rsid w:val="003E2A64"/>
    <w:rsid w:val="003F04A8"/>
    <w:rsid w:val="003F4FDC"/>
    <w:rsid w:val="003F6A67"/>
    <w:rsid w:val="0040042C"/>
    <w:rsid w:val="0040181F"/>
    <w:rsid w:val="00403F30"/>
    <w:rsid w:val="00404FAE"/>
    <w:rsid w:val="00407180"/>
    <w:rsid w:val="004144EE"/>
    <w:rsid w:val="00415275"/>
    <w:rsid w:val="004161E3"/>
    <w:rsid w:val="00422641"/>
    <w:rsid w:val="00423E85"/>
    <w:rsid w:val="00427D85"/>
    <w:rsid w:val="004348FD"/>
    <w:rsid w:val="00435764"/>
    <w:rsid w:val="00437224"/>
    <w:rsid w:val="00440124"/>
    <w:rsid w:val="00445110"/>
    <w:rsid w:val="00462BFC"/>
    <w:rsid w:val="004633F1"/>
    <w:rsid w:val="00463B20"/>
    <w:rsid w:val="004658F6"/>
    <w:rsid w:val="004672D1"/>
    <w:rsid w:val="00467ABC"/>
    <w:rsid w:val="00467EDF"/>
    <w:rsid w:val="0047146D"/>
    <w:rsid w:val="004714AE"/>
    <w:rsid w:val="0047162E"/>
    <w:rsid w:val="00475DB4"/>
    <w:rsid w:val="00480252"/>
    <w:rsid w:val="00483A85"/>
    <w:rsid w:val="004912B3"/>
    <w:rsid w:val="00491771"/>
    <w:rsid w:val="004A09A0"/>
    <w:rsid w:val="004A0DC1"/>
    <w:rsid w:val="004A23A7"/>
    <w:rsid w:val="004A2A2C"/>
    <w:rsid w:val="004A342F"/>
    <w:rsid w:val="004A3AA7"/>
    <w:rsid w:val="004A3BD8"/>
    <w:rsid w:val="004A58CC"/>
    <w:rsid w:val="004A5CBC"/>
    <w:rsid w:val="004A7989"/>
    <w:rsid w:val="004A7AA9"/>
    <w:rsid w:val="004B3E3F"/>
    <w:rsid w:val="004B648B"/>
    <w:rsid w:val="004C0DC7"/>
    <w:rsid w:val="004C557B"/>
    <w:rsid w:val="004C729D"/>
    <w:rsid w:val="004D1C70"/>
    <w:rsid w:val="004D2626"/>
    <w:rsid w:val="004D2B3E"/>
    <w:rsid w:val="004D5F2F"/>
    <w:rsid w:val="004E5BD7"/>
    <w:rsid w:val="004F147D"/>
    <w:rsid w:val="004F45AA"/>
    <w:rsid w:val="004F61DF"/>
    <w:rsid w:val="004F67B6"/>
    <w:rsid w:val="004F7A7A"/>
    <w:rsid w:val="00501032"/>
    <w:rsid w:val="0050159A"/>
    <w:rsid w:val="00507786"/>
    <w:rsid w:val="00507D44"/>
    <w:rsid w:val="00511832"/>
    <w:rsid w:val="00512815"/>
    <w:rsid w:val="00517239"/>
    <w:rsid w:val="00521F24"/>
    <w:rsid w:val="0052243A"/>
    <w:rsid w:val="00525774"/>
    <w:rsid w:val="00525FB5"/>
    <w:rsid w:val="005264F4"/>
    <w:rsid w:val="0052664D"/>
    <w:rsid w:val="00535611"/>
    <w:rsid w:val="005367D8"/>
    <w:rsid w:val="00537F7D"/>
    <w:rsid w:val="00541983"/>
    <w:rsid w:val="005422A4"/>
    <w:rsid w:val="0054543A"/>
    <w:rsid w:val="005478D0"/>
    <w:rsid w:val="00563BAC"/>
    <w:rsid w:val="005645C5"/>
    <w:rsid w:val="00566A62"/>
    <w:rsid w:val="0057055A"/>
    <w:rsid w:val="00570EE7"/>
    <w:rsid w:val="00570FFA"/>
    <w:rsid w:val="00574A3A"/>
    <w:rsid w:val="00575343"/>
    <w:rsid w:val="0059091D"/>
    <w:rsid w:val="005919F3"/>
    <w:rsid w:val="00597197"/>
    <w:rsid w:val="005A0A79"/>
    <w:rsid w:val="005A1545"/>
    <w:rsid w:val="005A1DAC"/>
    <w:rsid w:val="005B0DEF"/>
    <w:rsid w:val="005B15F3"/>
    <w:rsid w:val="005B3C2A"/>
    <w:rsid w:val="005B467C"/>
    <w:rsid w:val="005B6D6E"/>
    <w:rsid w:val="005C17C1"/>
    <w:rsid w:val="005C23FA"/>
    <w:rsid w:val="005D0D6A"/>
    <w:rsid w:val="005D4559"/>
    <w:rsid w:val="005D4892"/>
    <w:rsid w:val="005E1485"/>
    <w:rsid w:val="005E175E"/>
    <w:rsid w:val="00603AD6"/>
    <w:rsid w:val="0061148A"/>
    <w:rsid w:val="00616D95"/>
    <w:rsid w:val="00621542"/>
    <w:rsid w:val="00621DBF"/>
    <w:rsid w:val="0062279B"/>
    <w:rsid w:val="00622BAB"/>
    <w:rsid w:val="00622D90"/>
    <w:rsid w:val="00623F58"/>
    <w:rsid w:val="00626F73"/>
    <w:rsid w:val="00633C79"/>
    <w:rsid w:val="00641D2B"/>
    <w:rsid w:val="00655695"/>
    <w:rsid w:val="00655DCE"/>
    <w:rsid w:val="006570BA"/>
    <w:rsid w:val="0066493C"/>
    <w:rsid w:val="0067147B"/>
    <w:rsid w:val="00675993"/>
    <w:rsid w:val="00682EDB"/>
    <w:rsid w:val="00686E87"/>
    <w:rsid w:val="006917CE"/>
    <w:rsid w:val="00692AC5"/>
    <w:rsid w:val="00693130"/>
    <w:rsid w:val="006978BB"/>
    <w:rsid w:val="006A35CE"/>
    <w:rsid w:val="006A3D4B"/>
    <w:rsid w:val="006B102F"/>
    <w:rsid w:val="006B2015"/>
    <w:rsid w:val="006B2BEB"/>
    <w:rsid w:val="006B6D82"/>
    <w:rsid w:val="006B75E7"/>
    <w:rsid w:val="006B7886"/>
    <w:rsid w:val="006C088C"/>
    <w:rsid w:val="006D5C53"/>
    <w:rsid w:val="006D640F"/>
    <w:rsid w:val="006D7B60"/>
    <w:rsid w:val="006E2AA5"/>
    <w:rsid w:val="006E2B88"/>
    <w:rsid w:val="006E6142"/>
    <w:rsid w:val="006F2471"/>
    <w:rsid w:val="006F3F02"/>
    <w:rsid w:val="006F44C5"/>
    <w:rsid w:val="00701BC4"/>
    <w:rsid w:val="007036B6"/>
    <w:rsid w:val="00704327"/>
    <w:rsid w:val="00714627"/>
    <w:rsid w:val="00714740"/>
    <w:rsid w:val="0071491D"/>
    <w:rsid w:val="007226D0"/>
    <w:rsid w:val="00723DB2"/>
    <w:rsid w:val="00724238"/>
    <w:rsid w:val="00725CED"/>
    <w:rsid w:val="007266FC"/>
    <w:rsid w:val="00731C38"/>
    <w:rsid w:val="007331BE"/>
    <w:rsid w:val="007333B8"/>
    <w:rsid w:val="00734DB2"/>
    <w:rsid w:val="00735808"/>
    <w:rsid w:val="0073793E"/>
    <w:rsid w:val="0074368E"/>
    <w:rsid w:val="007470A1"/>
    <w:rsid w:val="0075496A"/>
    <w:rsid w:val="00754DAD"/>
    <w:rsid w:val="007566FC"/>
    <w:rsid w:val="00756F6E"/>
    <w:rsid w:val="007605E2"/>
    <w:rsid w:val="0077174B"/>
    <w:rsid w:val="0077446E"/>
    <w:rsid w:val="00777DD1"/>
    <w:rsid w:val="007816CE"/>
    <w:rsid w:val="00781852"/>
    <w:rsid w:val="0078249E"/>
    <w:rsid w:val="007902B1"/>
    <w:rsid w:val="00793AD6"/>
    <w:rsid w:val="007950AA"/>
    <w:rsid w:val="007973F1"/>
    <w:rsid w:val="007A2366"/>
    <w:rsid w:val="007A41C1"/>
    <w:rsid w:val="007A6C5B"/>
    <w:rsid w:val="007B46CA"/>
    <w:rsid w:val="007C3D51"/>
    <w:rsid w:val="007C639C"/>
    <w:rsid w:val="007C7D80"/>
    <w:rsid w:val="007D0011"/>
    <w:rsid w:val="007D1D65"/>
    <w:rsid w:val="007D24D8"/>
    <w:rsid w:val="007D4E5D"/>
    <w:rsid w:val="007D5DB6"/>
    <w:rsid w:val="007E0DD4"/>
    <w:rsid w:val="007E145E"/>
    <w:rsid w:val="007E1B39"/>
    <w:rsid w:val="007E297E"/>
    <w:rsid w:val="007E2EE2"/>
    <w:rsid w:val="007E3055"/>
    <w:rsid w:val="007E7CDB"/>
    <w:rsid w:val="007F1264"/>
    <w:rsid w:val="007F34F9"/>
    <w:rsid w:val="007F438A"/>
    <w:rsid w:val="007F5333"/>
    <w:rsid w:val="007F6DFF"/>
    <w:rsid w:val="007F6F79"/>
    <w:rsid w:val="00801191"/>
    <w:rsid w:val="008012DC"/>
    <w:rsid w:val="00801426"/>
    <w:rsid w:val="008026B8"/>
    <w:rsid w:val="00804774"/>
    <w:rsid w:val="00805150"/>
    <w:rsid w:val="0081060E"/>
    <w:rsid w:val="00812B0A"/>
    <w:rsid w:val="0081424D"/>
    <w:rsid w:val="008206B7"/>
    <w:rsid w:val="008228BD"/>
    <w:rsid w:val="00826B2F"/>
    <w:rsid w:val="00827063"/>
    <w:rsid w:val="00836BCD"/>
    <w:rsid w:val="00837B8A"/>
    <w:rsid w:val="00851171"/>
    <w:rsid w:val="00851237"/>
    <w:rsid w:val="00852766"/>
    <w:rsid w:val="00854D68"/>
    <w:rsid w:val="00854DBB"/>
    <w:rsid w:val="0085568C"/>
    <w:rsid w:val="00857FF8"/>
    <w:rsid w:val="0086062F"/>
    <w:rsid w:val="00861DFB"/>
    <w:rsid w:val="00863161"/>
    <w:rsid w:val="00864C71"/>
    <w:rsid w:val="00865DF8"/>
    <w:rsid w:val="00886322"/>
    <w:rsid w:val="00892CFB"/>
    <w:rsid w:val="00895044"/>
    <w:rsid w:val="008954ED"/>
    <w:rsid w:val="00895AEF"/>
    <w:rsid w:val="008A1B9C"/>
    <w:rsid w:val="008A27ED"/>
    <w:rsid w:val="008C2296"/>
    <w:rsid w:val="008C2C0F"/>
    <w:rsid w:val="008C6C6F"/>
    <w:rsid w:val="008C7CB2"/>
    <w:rsid w:val="008D1638"/>
    <w:rsid w:val="008D320E"/>
    <w:rsid w:val="008D327E"/>
    <w:rsid w:val="008D33E5"/>
    <w:rsid w:val="008D3B6F"/>
    <w:rsid w:val="008E150E"/>
    <w:rsid w:val="008F4960"/>
    <w:rsid w:val="008F645E"/>
    <w:rsid w:val="00902F69"/>
    <w:rsid w:val="00910D96"/>
    <w:rsid w:val="009136EF"/>
    <w:rsid w:val="0091532E"/>
    <w:rsid w:val="0092037F"/>
    <w:rsid w:val="0092359E"/>
    <w:rsid w:val="00926B1E"/>
    <w:rsid w:val="009277C2"/>
    <w:rsid w:val="00931BF3"/>
    <w:rsid w:val="00934696"/>
    <w:rsid w:val="009364A5"/>
    <w:rsid w:val="00943AF8"/>
    <w:rsid w:val="00944BC5"/>
    <w:rsid w:val="00953B0F"/>
    <w:rsid w:val="0095439A"/>
    <w:rsid w:val="00954C1D"/>
    <w:rsid w:val="009553E4"/>
    <w:rsid w:val="00961AB0"/>
    <w:rsid w:val="00964D09"/>
    <w:rsid w:val="009676F6"/>
    <w:rsid w:val="00974357"/>
    <w:rsid w:val="009874AD"/>
    <w:rsid w:val="00994FBE"/>
    <w:rsid w:val="009950A5"/>
    <w:rsid w:val="009958D2"/>
    <w:rsid w:val="009A44B7"/>
    <w:rsid w:val="009A46CF"/>
    <w:rsid w:val="009B373F"/>
    <w:rsid w:val="009B3BED"/>
    <w:rsid w:val="009B5632"/>
    <w:rsid w:val="009C1AE5"/>
    <w:rsid w:val="009C2F37"/>
    <w:rsid w:val="009C3D79"/>
    <w:rsid w:val="009C4DA6"/>
    <w:rsid w:val="009D080B"/>
    <w:rsid w:val="009D221E"/>
    <w:rsid w:val="009D49E4"/>
    <w:rsid w:val="009D5534"/>
    <w:rsid w:val="009D7540"/>
    <w:rsid w:val="009D7AE6"/>
    <w:rsid w:val="009D7C83"/>
    <w:rsid w:val="009E3741"/>
    <w:rsid w:val="009E4E40"/>
    <w:rsid w:val="009F3BE1"/>
    <w:rsid w:val="009F46BD"/>
    <w:rsid w:val="009F5E1B"/>
    <w:rsid w:val="00A05D9F"/>
    <w:rsid w:val="00A07DF9"/>
    <w:rsid w:val="00A12021"/>
    <w:rsid w:val="00A1601F"/>
    <w:rsid w:val="00A17826"/>
    <w:rsid w:val="00A20824"/>
    <w:rsid w:val="00A20ED7"/>
    <w:rsid w:val="00A2242A"/>
    <w:rsid w:val="00A22B39"/>
    <w:rsid w:val="00A30847"/>
    <w:rsid w:val="00A347B3"/>
    <w:rsid w:val="00A36022"/>
    <w:rsid w:val="00A40356"/>
    <w:rsid w:val="00A41781"/>
    <w:rsid w:val="00A457A8"/>
    <w:rsid w:val="00A50884"/>
    <w:rsid w:val="00A526A4"/>
    <w:rsid w:val="00A52ADC"/>
    <w:rsid w:val="00A55A04"/>
    <w:rsid w:val="00A55C9B"/>
    <w:rsid w:val="00A57593"/>
    <w:rsid w:val="00A60A0D"/>
    <w:rsid w:val="00A617EB"/>
    <w:rsid w:val="00A62D5A"/>
    <w:rsid w:val="00A63934"/>
    <w:rsid w:val="00A64047"/>
    <w:rsid w:val="00A650D1"/>
    <w:rsid w:val="00A7742F"/>
    <w:rsid w:val="00A80899"/>
    <w:rsid w:val="00A84911"/>
    <w:rsid w:val="00A87B5A"/>
    <w:rsid w:val="00A91436"/>
    <w:rsid w:val="00A95553"/>
    <w:rsid w:val="00AA3949"/>
    <w:rsid w:val="00AA3E5A"/>
    <w:rsid w:val="00AB66C3"/>
    <w:rsid w:val="00AB6DE8"/>
    <w:rsid w:val="00AB777E"/>
    <w:rsid w:val="00AB7E1A"/>
    <w:rsid w:val="00AC059B"/>
    <w:rsid w:val="00AC35A4"/>
    <w:rsid w:val="00AC3609"/>
    <w:rsid w:val="00AC3825"/>
    <w:rsid w:val="00AC38BF"/>
    <w:rsid w:val="00AC3B56"/>
    <w:rsid w:val="00AC51A9"/>
    <w:rsid w:val="00AC7D7C"/>
    <w:rsid w:val="00AD0EF0"/>
    <w:rsid w:val="00AD19E3"/>
    <w:rsid w:val="00AE03D2"/>
    <w:rsid w:val="00AE425B"/>
    <w:rsid w:val="00AE4A96"/>
    <w:rsid w:val="00AE58B6"/>
    <w:rsid w:val="00AE606B"/>
    <w:rsid w:val="00AE62FB"/>
    <w:rsid w:val="00AF2353"/>
    <w:rsid w:val="00AF3038"/>
    <w:rsid w:val="00AF3809"/>
    <w:rsid w:val="00AF386F"/>
    <w:rsid w:val="00AF7B8C"/>
    <w:rsid w:val="00B10180"/>
    <w:rsid w:val="00B117A9"/>
    <w:rsid w:val="00B1399E"/>
    <w:rsid w:val="00B151F1"/>
    <w:rsid w:val="00B15E5B"/>
    <w:rsid w:val="00B16D8F"/>
    <w:rsid w:val="00B30F10"/>
    <w:rsid w:val="00B343E3"/>
    <w:rsid w:val="00B35972"/>
    <w:rsid w:val="00B36926"/>
    <w:rsid w:val="00B36A12"/>
    <w:rsid w:val="00B36EE1"/>
    <w:rsid w:val="00B37C13"/>
    <w:rsid w:val="00B401D0"/>
    <w:rsid w:val="00B41243"/>
    <w:rsid w:val="00B449E7"/>
    <w:rsid w:val="00B44C98"/>
    <w:rsid w:val="00B45B61"/>
    <w:rsid w:val="00B51ACA"/>
    <w:rsid w:val="00B5294A"/>
    <w:rsid w:val="00B5405F"/>
    <w:rsid w:val="00B57CFC"/>
    <w:rsid w:val="00B57DCE"/>
    <w:rsid w:val="00B6021F"/>
    <w:rsid w:val="00B66C44"/>
    <w:rsid w:val="00B70A3D"/>
    <w:rsid w:val="00B71B73"/>
    <w:rsid w:val="00B7283B"/>
    <w:rsid w:val="00B7294C"/>
    <w:rsid w:val="00B72A6B"/>
    <w:rsid w:val="00B76D60"/>
    <w:rsid w:val="00B86541"/>
    <w:rsid w:val="00B91000"/>
    <w:rsid w:val="00B92A6A"/>
    <w:rsid w:val="00B937DA"/>
    <w:rsid w:val="00B9537A"/>
    <w:rsid w:val="00BA0C6B"/>
    <w:rsid w:val="00BA19C8"/>
    <w:rsid w:val="00BA72F6"/>
    <w:rsid w:val="00BA74B4"/>
    <w:rsid w:val="00BB313F"/>
    <w:rsid w:val="00BB4B86"/>
    <w:rsid w:val="00BC235F"/>
    <w:rsid w:val="00BC2717"/>
    <w:rsid w:val="00BC4291"/>
    <w:rsid w:val="00BC4E46"/>
    <w:rsid w:val="00BC5098"/>
    <w:rsid w:val="00BC6F90"/>
    <w:rsid w:val="00BD3766"/>
    <w:rsid w:val="00BD3ABD"/>
    <w:rsid w:val="00BD3E65"/>
    <w:rsid w:val="00BD5915"/>
    <w:rsid w:val="00BD6E4C"/>
    <w:rsid w:val="00BF0975"/>
    <w:rsid w:val="00BF3F9F"/>
    <w:rsid w:val="00BF6064"/>
    <w:rsid w:val="00C0214A"/>
    <w:rsid w:val="00C02416"/>
    <w:rsid w:val="00C05C43"/>
    <w:rsid w:val="00C104C7"/>
    <w:rsid w:val="00C104E4"/>
    <w:rsid w:val="00C16868"/>
    <w:rsid w:val="00C2068E"/>
    <w:rsid w:val="00C21D2A"/>
    <w:rsid w:val="00C2265F"/>
    <w:rsid w:val="00C25F59"/>
    <w:rsid w:val="00C27E48"/>
    <w:rsid w:val="00C30C88"/>
    <w:rsid w:val="00C31195"/>
    <w:rsid w:val="00C321A5"/>
    <w:rsid w:val="00C32795"/>
    <w:rsid w:val="00C34F58"/>
    <w:rsid w:val="00C3698E"/>
    <w:rsid w:val="00C373DA"/>
    <w:rsid w:val="00C42FFB"/>
    <w:rsid w:val="00C43960"/>
    <w:rsid w:val="00C449B7"/>
    <w:rsid w:val="00C45FDA"/>
    <w:rsid w:val="00C5662D"/>
    <w:rsid w:val="00C571E3"/>
    <w:rsid w:val="00C6023E"/>
    <w:rsid w:val="00C60782"/>
    <w:rsid w:val="00C7104A"/>
    <w:rsid w:val="00C72EAF"/>
    <w:rsid w:val="00C73DF7"/>
    <w:rsid w:val="00C7778D"/>
    <w:rsid w:val="00C80AE6"/>
    <w:rsid w:val="00C84B4D"/>
    <w:rsid w:val="00C86D85"/>
    <w:rsid w:val="00C921DF"/>
    <w:rsid w:val="00C922BB"/>
    <w:rsid w:val="00C9481E"/>
    <w:rsid w:val="00C94B32"/>
    <w:rsid w:val="00C95E9D"/>
    <w:rsid w:val="00CA15E7"/>
    <w:rsid w:val="00CA1FD3"/>
    <w:rsid w:val="00CA3A44"/>
    <w:rsid w:val="00CA4CAF"/>
    <w:rsid w:val="00CA668D"/>
    <w:rsid w:val="00CA7F39"/>
    <w:rsid w:val="00CC0705"/>
    <w:rsid w:val="00CC35A6"/>
    <w:rsid w:val="00CC4A14"/>
    <w:rsid w:val="00CD0279"/>
    <w:rsid w:val="00CE1837"/>
    <w:rsid w:val="00CE1FEC"/>
    <w:rsid w:val="00CE2DB1"/>
    <w:rsid w:val="00CF1961"/>
    <w:rsid w:val="00CF5D2B"/>
    <w:rsid w:val="00CF75EE"/>
    <w:rsid w:val="00D10D16"/>
    <w:rsid w:val="00D14041"/>
    <w:rsid w:val="00D1417F"/>
    <w:rsid w:val="00D158FF"/>
    <w:rsid w:val="00D23135"/>
    <w:rsid w:val="00D25252"/>
    <w:rsid w:val="00D25B62"/>
    <w:rsid w:val="00D32163"/>
    <w:rsid w:val="00D3246F"/>
    <w:rsid w:val="00D32F6C"/>
    <w:rsid w:val="00D370CB"/>
    <w:rsid w:val="00D42380"/>
    <w:rsid w:val="00D42E78"/>
    <w:rsid w:val="00D50735"/>
    <w:rsid w:val="00D561F9"/>
    <w:rsid w:val="00D56303"/>
    <w:rsid w:val="00D677D8"/>
    <w:rsid w:val="00D70929"/>
    <w:rsid w:val="00D71895"/>
    <w:rsid w:val="00D71F6C"/>
    <w:rsid w:val="00D723B3"/>
    <w:rsid w:val="00D73088"/>
    <w:rsid w:val="00D77415"/>
    <w:rsid w:val="00D820C0"/>
    <w:rsid w:val="00D849E7"/>
    <w:rsid w:val="00D84DEE"/>
    <w:rsid w:val="00D86D7F"/>
    <w:rsid w:val="00D87659"/>
    <w:rsid w:val="00D90046"/>
    <w:rsid w:val="00D91B2C"/>
    <w:rsid w:val="00D931DA"/>
    <w:rsid w:val="00DA3696"/>
    <w:rsid w:val="00DA3821"/>
    <w:rsid w:val="00DA6C68"/>
    <w:rsid w:val="00DB2708"/>
    <w:rsid w:val="00DB4BD2"/>
    <w:rsid w:val="00DB5831"/>
    <w:rsid w:val="00DB5B03"/>
    <w:rsid w:val="00DC486E"/>
    <w:rsid w:val="00DC4F45"/>
    <w:rsid w:val="00DC4F5C"/>
    <w:rsid w:val="00DC574B"/>
    <w:rsid w:val="00DC6D3E"/>
    <w:rsid w:val="00DD165F"/>
    <w:rsid w:val="00DD167A"/>
    <w:rsid w:val="00DD19BB"/>
    <w:rsid w:val="00DD224C"/>
    <w:rsid w:val="00DD405E"/>
    <w:rsid w:val="00DD6FB9"/>
    <w:rsid w:val="00DE09CC"/>
    <w:rsid w:val="00DE21FF"/>
    <w:rsid w:val="00DF0E8A"/>
    <w:rsid w:val="00DF5B3F"/>
    <w:rsid w:val="00E00509"/>
    <w:rsid w:val="00E0101E"/>
    <w:rsid w:val="00E04505"/>
    <w:rsid w:val="00E06E26"/>
    <w:rsid w:val="00E1037A"/>
    <w:rsid w:val="00E12F97"/>
    <w:rsid w:val="00E15A03"/>
    <w:rsid w:val="00E225B4"/>
    <w:rsid w:val="00E24343"/>
    <w:rsid w:val="00E307A3"/>
    <w:rsid w:val="00E40237"/>
    <w:rsid w:val="00E4499F"/>
    <w:rsid w:val="00E45041"/>
    <w:rsid w:val="00E4587F"/>
    <w:rsid w:val="00E46B7C"/>
    <w:rsid w:val="00E51FFF"/>
    <w:rsid w:val="00E521ED"/>
    <w:rsid w:val="00E53D45"/>
    <w:rsid w:val="00E549A3"/>
    <w:rsid w:val="00E6076B"/>
    <w:rsid w:val="00E62F07"/>
    <w:rsid w:val="00E64400"/>
    <w:rsid w:val="00E660AF"/>
    <w:rsid w:val="00E714C3"/>
    <w:rsid w:val="00E717A5"/>
    <w:rsid w:val="00E755ED"/>
    <w:rsid w:val="00E81BC9"/>
    <w:rsid w:val="00E83BD3"/>
    <w:rsid w:val="00E90734"/>
    <w:rsid w:val="00E92320"/>
    <w:rsid w:val="00E92B5C"/>
    <w:rsid w:val="00E960C6"/>
    <w:rsid w:val="00E96574"/>
    <w:rsid w:val="00EA2932"/>
    <w:rsid w:val="00EA574D"/>
    <w:rsid w:val="00EA5EDE"/>
    <w:rsid w:val="00EA644A"/>
    <w:rsid w:val="00EA6DF1"/>
    <w:rsid w:val="00EA70A8"/>
    <w:rsid w:val="00EA7830"/>
    <w:rsid w:val="00EB3FE1"/>
    <w:rsid w:val="00EC0075"/>
    <w:rsid w:val="00EC040C"/>
    <w:rsid w:val="00EC04CE"/>
    <w:rsid w:val="00EC0C19"/>
    <w:rsid w:val="00EC425B"/>
    <w:rsid w:val="00EC566A"/>
    <w:rsid w:val="00EC64A7"/>
    <w:rsid w:val="00EC6930"/>
    <w:rsid w:val="00EC7007"/>
    <w:rsid w:val="00ED1A5E"/>
    <w:rsid w:val="00ED1BF1"/>
    <w:rsid w:val="00ED39EB"/>
    <w:rsid w:val="00ED5EC7"/>
    <w:rsid w:val="00EE0D8F"/>
    <w:rsid w:val="00EE261E"/>
    <w:rsid w:val="00EE4257"/>
    <w:rsid w:val="00EE5C72"/>
    <w:rsid w:val="00EE6900"/>
    <w:rsid w:val="00EF1022"/>
    <w:rsid w:val="00EF68A0"/>
    <w:rsid w:val="00F02263"/>
    <w:rsid w:val="00F022D2"/>
    <w:rsid w:val="00F06908"/>
    <w:rsid w:val="00F12740"/>
    <w:rsid w:val="00F12E64"/>
    <w:rsid w:val="00F212F9"/>
    <w:rsid w:val="00F22A4A"/>
    <w:rsid w:val="00F24E7A"/>
    <w:rsid w:val="00F24F24"/>
    <w:rsid w:val="00F364AF"/>
    <w:rsid w:val="00F36F9D"/>
    <w:rsid w:val="00F43945"/>
    <w:rsid w:val="00F4638F"/>
    <w:rsid w:val="00F466DA"/>
    <w:rsid w:val="00F576A7"/>
    <w:rsid w:val="00F57833"/>
    <w:rsid w:val="00F6092D"/>
    <w:rsid w:val="00F61212"/>
    <w:rsid w:val="00F637ED"/>
    <w:rsid w:val="00F6496C"/>
    <w:rsid w:val="00F649DD"/>
    <w:rsid w:val="00F71A9E"/>
    <w:rsid w:val="00F71EE0"/>
    <w:rsid w:val="00F74F00"/>
    <w:rsid w:val="00F80E23"/>
    <w:rsid w:val="00F82762"/>
    <w:rsid w:val="00F839A1"/>
    <w:rsid w:val="00F862EA"/>
    <w:rsid w:val="00F87E33"/>
    <w:rsid w:val="00FA1094"/>
    <w:rsid w:val="00FA1B26"/>
    <w:rsid w:val="00FA3CC9"/>
    <w:rsid w:val="00FA5AD0"/>
    <w:rsid w:val="00FA7160"/>
    <w:rsid w:val="00FA7FEE"/>
    <w:rsid w:val="00FB43F4"/>
    <w:rsid w:val="00FB56FF"/>
    <w:rsid w:val="00FB601A"/>
    <w:rsid w:val="00FB71E8"/>
    <w:rsid w:val="00FB7FDD"/>
    <w:rsid w:val="00FC0419"/>
    <w:rsid w:val="00FC139E"/>
    <w:rsid w:val="00FC4D97"/>
    <w:rsid w:val="00FC72A3"/>
    <w:rsid w:val="00FE3F45"/>
    <w:rsid w:val="00FE5A87"/>
    <w:rsid w:val="00FE7468"/>
    <w:rsid w:val="00FF0045"/>
    <w:rsid w:val="00FF43DE"/>
    <w:rsid w:val="00FF5976"/>
    <w:rsid w:val="00FF5A05"/>
    <w:rsid w:val="00FF67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06D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/>
    <w:lsdException w:name="heading 5" w:semiHidden="0" w:uiPriority="9" w:qFormat="1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iPriority="39" w:unhideWhenUsed="1"/>
    <w:lsdException w:name="toc 9" w:unhideWhenUsed="1"/>
    <w:lsdException w:name="Normal Indent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iPriority="99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 w:uiPriority="99"/>
    <w:lsdException w:name="Hyperlink" w:semiHidden="0" w:uiPriority="99"/>
    <w:lsdException w:name="FollowedHyperlink" w:semiHidden="0" w:uiPriority="99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iPriority="99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99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Revision" w:uiPriority="99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EF102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4C6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74C6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74C6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rsid w:val="000F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AD68C7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D68C7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D68C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9D7540"/>
  </w:style>
  <w:style w:type="character" w:customStyle="1" w:styleId="FootnoteTextChar">
    <w:name w:val="Footnote Text Char"/>
    <w:basedOn w:val="DefaultParagraphFont"/>
    <w:link w:val="FootnoteText"/>
    <w:uiPriority w:val="99"/>
    <w:rsid w:val="009D7540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D7540"/>
  </w:style>
  <w:style w:type="character" w:customStyle="1" w:styleId="apple-converted-space">
    <w:name w:val="apple-converted-space"/>
    <w:basedOn w:val="DefaultParagraphFont"/>
    <w:rsid w:val="009D7540"/>
  </w:style>
  <w:style w:type="character" w:styleId="Emphasis">
    <w:name w:val="Emphasis"/>
    <w:basedOn w:val="DefaultParagraphFont"/>
    <w:uiPriority w:val="20"/>
    <w:qFormat/>
    <w:rsid w:val="00886322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886322"/>
  </w:style>
  <w:style w:type="character" w:customStyle="1" w:styleId="EndnoteTextChar">
    <w:name w:val="Endnote Text Char"/>
    <w:basedOn w:val="DefaultParagraphFont"/>
    <w:link w:val="EndnoteText"/>
    <w:uiPriority w:val="99"/>
    <w:rsid w:val="00886322"/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rsid w:val="000F74C6"/>
    <w:rPr>
      <w:color w:val="0000FF"/>
      <w:u w:val="none"/>
    </w:rPr>
  </w:style>
  <w:style w:type="character" w:customStyle="1" w:styleId="p12">
    <w:name w:val="p12"/>
    <w:basedOn w:val="DefaultParagraphFont"/>
    <w:rsid w:val="00D32163"/>
  </w:style>
  <w:style w:type="table" w:styleId="TableGrid">
    <w:name w:val="Table Grid"/>
    <w:basedOn w:val="TableNormal"/>
    <w:uiPriority w:val="59"/>
    <w:rsid w:val="004A5CBC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CBC"/>
    <w:pPr>
      <w:ind w:left="720"/>
      <w:contextualSpacing/>
    </w:pPr>
  </w:style>
  <w:style w:type="character" w:customStyle="1" w:styleId="BalloonTextChar3">
    <w:name w:val="Balloon Text Char"/>
    <w:basedOn w:val="DefaultParagraphFont"/>
    <w:rsid w:val="00BF0975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BF0975"/>
    <w:rPr>
      <w:rFonts w:ascii="Tahoma" w:eastAsia="Times New Roman" w:hAnsi="Tahoma" w:cs="Tahoma"/>
      <w:sz w:val="16"/>
      <w:szCs w:val="16"/>
    </w:rPr>
  </w:style>
  <w:style w:type="character" w:customStyle="1" w:styleId="quickformat4">
    <w:name w:val="quickformat4"/>
    <w:basedOn w:val="DefaultParagraphFont"/>
    <w:rsid w:val="0091532E"/>
  </w:style>
  <w:style w:type="character" w:styleId="FollowedHyperlink">
    <w:name w:val="FollowedHyperlink"/>
    <w:basedOn w:val="DefaultParagraphFont"/>
    <w:uiPriority w:val="99"/>
    <w:unhideWhenUsed/>
    <w:rsid w:val="00C21D2A"/>
    <w:rPr>
      <w:color w:val="800080" w:themeColor="followedHyperlink"/>
      <w:u w:val="single"/>
    </w:rPr>
  </w:style>
  <w:style w:type="character" w:styleId="EndnoteReference">
    <w:name w:val="endnote reference"/>
    <w:uiPriority w:val="99"/>
    <w:rsid w:val="00756F6E"/>
    <w:rPr>
      <w:vertAlign w:val="superscript"/>
    </w:rPr>
  </w:style>
  <w:style w:type="character" w:styleId="CommentReference">
    <w:name w:val="annotation reference"/>
    <w:uiPriority w:val="99"/>
    <w:rsid w:val="000F74C6"/>
    <w:rPr>
      <w:rFonts w:ascii="Helvetica" w:hAnsi="Helvetica"/>
      <w:b/>
      <w:sz w:val="28"/>
      <w:bdr w:val="none" w:sz="0" w:space="0" w:color="auto"/>
      <w:shd w:val="clear" w:color="auto" w:fill="FFFF00"/>
    </w:rPr>
  </w:style>
  <w:style w:type="paragraph" w:styleId="CommentText">
    <w:name w:val="annotation text"/>
    <w:basedOn w:val="Normal"/>
    <w:link w:val="CommentTextChar"/>
    <w:uiPriority w:val="99"/>
    <w:rsid w:val="00B7294C"/>
  </w:style>
  <w:style w:type="character" w:customStyle="1" w:styleId="CommentTextChar">
    <w:name w:val="Comment Text Char"/>
    <w:basedOn w:val="DefaultParagraphFont"/>
    <w:link w:val="CommentText"/>
    <w:uiPriority w:val="99"/>
    <w:rsid w:val="00B7294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7294C"/>
    <w:rPr>
      <w:rFonts w:asciiTheme="minorHAnsi" w:eastAsiaTheme="minorHAnsi" w:hAnsiTheme="minorHAnsi" w:cstheme="minorBidi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rsid w:val="000F74C6"/>
    <w:rPr>
      <w:sz w:val="24"/>
      <w:lang w:val="en-US" w:eastAsia="en-US" w:bidi="ar-SA"/>
    </w:rPr>
  </w:style>
  <w:style w:type="character" w:customStyle="1" w:styleId="spelle">
    <w:name w:val="spelle"/>
    <w:basedOn w:val="DefaultParagraphFont"/>
    <w:rsid w:val="001A4ACB"/>
  </w:style>
  <w:style w:type="paragraph" w:styleId="Footer">
    <w:name w:val="footer"/>
    <w:basedOn w:val="Normal"/>
    <w:link w:val="FooterChar"/>
    <w:uiPriority w:val="99"/>
    <w:rsid w:val="00F87E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E33"/>
  </w:style>
  <w:style w:type="character" w:styleId="PageNumber">
    <w:name w:val="page number"/>
    <w:basedOn w:val="DefaultParagraphFont"/>
    <w:uiPriority w:val="99"/>
    <w:rsid w:val="00F87E33"/>
  </w:style>
  <w:style w:type="paragraph" w:styleId="Header">
    <w:name w:val="header"/>
    <w:basedOn w:val="Normal"/>
    <w:link w:val="HeaderChar"/>
    <w:uiPriority w:val="99"/>
    <w:rsid w:val="00FB56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6FF"/>
  </w:style>
  <w:style w:type="paragraph" w:styleId="HTMLPreformatted">
    <w:name w:val="HTML Preformatted"/>
    <w:basedOn w:val="Normal"/>
    <w:link w:val="HTMLPreformattedChar"/>
    <w:uiPriority w:val="99"/>
    <w:rsid w:val="000F74C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4C6"/>
    <w:rPr>
      <w:rFonts w:ascii="Consolas" w:hAnsi="Consolas" w:cs="Consolas"/>
      <w:sz w:val="20"/>
      <w:szCs w:val="20"/>
    </w:rPr>
  </w:style>
  <w:style w:type="character" w:customStyle="1" w:styleId="aubase">
    <w:name w:val="au_base"/>
    <w:rsid w:val="000F74C6"/>
    <w:rPr>
      <w:sz w:val="24"/>
    </w:rPr>
  </w:style>
  <w:style w:type="character" w:customStyle="1" w:styleId="aucollab">
    <w:name w:val="au_collab"/>
    <w:basedOn w:val="aubase"/>
    <w:rsid w:val="000F74C6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aubase"/>
    <w:rsid w:val="000F74C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0F74C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basedOn w:val="aubase"/>
    <w:rsid w:val="000F74C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0F74C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0F74C6"/>
    <w:rPr>
      <w:sz w:val="24"/>
    </w:rPr>
  </w:style>
  <w:style w:type="character" w:customStyle="1" w:styleId="bibarticle">
    <w:name w:val="bib_article"/>
    <w:basedOn w:val="bibbase"/>
    <w:rsid w:val="000F74C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0F74C6"/>
    <w:rPr>
      <w:sz w:val="24"/>
    </w:rPr>
  </w:style>
  <w:style w:type="character" w:customStyle="1" w:styleId="bibdeg">
    <w:name w:val="bib_deg"/>
    <w:basedOn w:val="bibbase"/>
    <w:rsid w:val="000F74C6"/>
    <w:rPr>
      <w:sz w:val="24"/>
    </w:rPr>
  </w:style>
  <w:style w:type="character" w:customStyle="1" w:styleId="bibdoi">
    <w:name w:val="bib_doi"/>
    <w:basedOn w:val="bibbase"/>
    <w:rsid w:val="000F74C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basedOn w:val="bib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basedOn w:val="bibbase"/>
    <w:rsid w:val="000F74C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basedOn w:val="bibbase"/>
    <w:rsid w:val="000F74C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basedOn w:val="bibbase"/>
    <w:rsid w:val="000F74C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basedOn w:val="bibbase"/>
    <w:rsid w:val="000F74C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basedOn w:val="bibbase"/>
    <w:rsid w:val="000F74C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basedOn w:val="bibbase"/>
    <w:rsid w:val="000F74C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basedOn w:val="bib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suffix">
    <w:name w:val="bib_suffix"/>
    <w:basedOn w:val="bibbase"/>
    <w:rsid w:val="000F74C6"/>
    <w:rPr>
      <w:sz w:val="24"/>
    </w:rPr>
  </w:style>
  <w:style w:type="character" w:customStyle="1" w:styleId="bibsuppl">
    <w:name w:val="bib_suppl"/>
    <w:basedOn w:val="bibbase"/>
    <w:rsid w:val="000F74C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basedOn w:val="bib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basedOn w:val="bibbase"/>
    <w:rsid w:val="000F74C6"/>
    <w:rPr>
      <w:sz w:val="24"/>
    </w:rPr>
  </w:style>
  <w:style w:type="character" w:customStyle="1" w:styleId="biburl">
    <w:name w:val="bib_url"/>
    <w:basedOn w:val="bibbase"/>
    <w:rsid w:val="000F74C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basedOn w:val="bibbase"/>
    <w:rsid w:val="000F74C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basedOn w:val="bibbase"/>
    <w:rsid w:val="000F74C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0F74C6"/>
    <w:rPr>
      <w:sz w:val="24"/>
    </w:rPr>
  </w:style>
  <w:style w:type="character" w:customStyle="1" w:styleId="citebib">
    <w:name w:val="cite_bib"/>
    <w:basedOn w:val="citebase"/>
    <w:rsid w:val="000F74C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basedOn w:val="citebase"/>
    <w:rsid w:val="000F74C6"/>
    <w:rPr>
      <w:sz w:val="24"/>
    </w:rPr>
  </w:style>
  <w:style w:type="character" w:customStyle="1" w:styleId="citeen">
    <w:name w:val="cite_en"/>
    <w:basedOn w:val="citebase"/>
    <w:rsid w:val="000F74C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basedOn w:val="citebase"/>
    <w:rsid w:val="000F74C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basedOn w:val="citebase"/>
    <w:rsid w:val="000F74C6"/>
    <w:rPr>
      <w:color w:val="auto"/>
      <w:sz w:val="24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basedOn w:val="citebase"/>
    <w:rsid w:val="000F74C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extlink">
    <w:name w:val="bib_extlink"/>
    <w:basedOn w:val="bibbase"/>
    <w:rsid w:val="000F74C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basedOn w:val="citebase"/>
    <w:rsid w:val="000F74C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0F74C6"/>
    <w:rPr>
      <w:sz w:val="24"/>
    </w:rPr>
  </w:style>
  <w:style w:type="character" w:customStyle="1" w:styleId="citetfn">
    <w:name w:val="cite_tfn"/>
    <w:basedOn w:val="citebase"/>
    <w:rsid w:val="000F74C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basedOn w:val="aubase"/>
    <w:rsid w:val="000F74C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basedOn w:val="citebase"/>
    <w:rsid w:val="000F74C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basedOn w:val="citebase"/>
    <w:rsid w:val="000F74C6"/>
    <w:rPr>
      <w:sz w:val="24"/>
      <w:bdr w:val="none" w:sz="0" w:space="0" w:color="auto"/>
      <w:shd w:val="clear" w:color="auto" w:fill="FFCCCC"/>
    </w:rPr>
  </w:style>
  <w:style w:type="character" w:customStyle="1" w:styleId="aumember">
    <w:name w:val="au_member"/>
    <w:basedOn w:val="aubase"/>
    <w:rsid w:val="000F74C6"/>
    <w:rPr>
      <w:sz w:val="24"/>
      <w:bdr w:val="none" w:sz="0" w:space="0" w:color="auto"/>
      <w:shd w:val="clear" w:color="auto" w:fill="FF99CC"/>
    </w:rPr>
  </w:style>
  <w:style w:type="character" w:customStyle="1" w:styleId="bibbook">
    <w:name w:val="bib_book"/>
    <w:rsid w:val="000F74C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0F74C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0F74C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0F74C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0F74C6"/>
    <w:rPr>
      <w:sz w:val="24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0F74C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0F74C6"/>
    <w:rPr>
      <w:sz w:val="24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0F74C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0F74C6"/>
    <w:rPr>
      <w:sz w:val="24"/>
      <w:bdr w:val="none" w:sz="0" w:space="0" w:color="auto"/>
      <w:shd w:val="clear" w:color="auto" w:fill="FFFF00"/>
    </w:rPr>
  </w:style>
  <w:style w:type="character" w:customStyle="1" w:styleId="bibisbn">
    <w:name w:val="bib_isbn"/>
    <w:rsid w:val="000F74C6"/>
    <w:rPr>
      <w:sz w:val="24"/>
      <w:shd w:val="clear" w:color="auto" w:fill="D9D9D9"/>
    </w:rPr>
  </w:style>
  <w:style w:type="character" w:customStyle="1" w:styleId="biblocation">
    <w:name w:val="bib_location"/>
    <w:rsid w:val="000F74C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0F74C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0F74C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0F74C6"/>
    <w:rPr>
      <w:sz w:val="24"/>
      <w:shd w:val="clear" w:color="auto" w:fill="FFCC99"/>
    </w:rPr>
  </w:style>
  <w:style w:type="character" w:customStyle="1" w:styleId="bibseriesno">
    <w:name w:val="bib_seriesno"/>
    <w:rsid w:val="000F74C6"/>
    <w:rPr>
      <w:sz w:val="24"/>
      <w:shd w:val="clear" w:color="auto" w:fill="FFFF99"/>
    </w:rPr>
  </w:style>
  <w:style w:type="character" w:customStyle="1" w:styleId="bibtrans">
    <w:name w:val="bib_trans"/>
    <w:rsid w:val="000F74C6"/>
    <w:rPr>
      <w:sz w:val="24"/>
      <w:shd w:val="clear" w:color="auto" w:fill="99CC00"/>
    </w:rPr>
  </w:style>
  <w:style w:type="character" w:customStyle="1" w:styleId="bibinstitution">
    <w:name w:val="bib_institution"/>
    <w:rsid w:val="000F74C6"/>
    <w:rPr>
      <w:sz w:val="24"/>
      <w:bdr w:val="none" w:sz="0" w:space="0" w:color="auto"/>
      <w:shd w:val="clear" w:color="auto" w:fill="CCFFCC"/>
    </w:rPr>
  </w:style>
  <w:style w:type="character" w:customStyle="1" w:styleId="bibpatent">
    <w:name w:val="bib_patent"/>
    <w:rsid w:val="000F74C6"/>
    <w:rPr>
      <w:sz w:val="24"/>
      <w:bdr w:val="none" w:sz="0" w:space="0" w:color="auto"/>
      <w:shd w:val="clear" w:color="auto" w:fill="66FFCC"/>
    </w:rPr>
  </w:style>
  <w:style w:type="character" w:customStyle="1" w:styleId="bibreportnum">
    <w:name w:val="bib_reportnum"/>
    <w:rsid w:val="000F74C6"/>
    <w:rPr>
      <w:sz w:val="24"/>
      <w:bdr w:val="none" w:sz="0" w:space="0" w:color="auto"/>
      <w:shd w:val="clear" w:color="auto" w:fill="CCCCFF"/>
    </w:rPr>
  </w:style>
  <w:style w:type="character" w:customStyle="1" w:styleId="bibschool">
    <w:name w:val="bib_school"/>
    <w:rsid w:val="000F74C6"/>
    <w:rPr>
      <w:sz w:val="24"/>
      <w:bdr w:val="none" w:sz="0" w:space="0" w:color="auto"/>
      <w:shd w:val="clear" w:color="auto" w:fill="FFCC66"/>
    </w:rPr>
  </w:style>
  <w:style w:type="character" w:customStyle="1" w:styleId="bibalt-year">
    <w:name w:val="bib_alt-year"/>
    <w:rsid w:val="000F74C6"/>
    <w:rPr>
      <w:sz w:val="24"/>
      <w:szCs w:val="24"/>
      <w:bdr w:val="none" w:sz="0" w:space="0" w:color="auto"/>
      <w:shd w:val="clear" w:color="auto" w:fill="CC99FF"/>
    </w:rPr>
  </w:style>
  <w:style w:type="character" w:customStyle="1" w:styleId="bibvolcount">
    <w:name w:val="bib_volcount"/>
    <w:rsid w:val="000F74C6"/>
    <w:rPr>
      <w:rFonts w:ascii="Times New Roman" w:hAnsi="Times New Roman"/>
      <w:sz w:val="24"/>
      <w:bdr w:val="none" w:sz="0" w:space="0" w:color="auto"/>
      <w:shd w:val="clear" w:color="auto" w:fill="00FF00"/>
    </w:rPr>
  </w:style>
  <w:style w:type="character" w:customStyle="1" w:styleId="Heading1Char">
    <w:name w:val="Heading 1 Char"/>
    <w:basedOn w:val="DefaultParagraphFont"/>
    <w:link w:val="Heading1"/>
    <w:uiPriority w:val="9"/>
    <w:rsid w:val="000F74C6"/>
    <w:rPr>
      <w:rFonts w:ascii="Arial" w:eastAsia="Times New Roman" w:hAnsi="Arial" w:cs="Times New Roman"/>
      <w:b/>
      <w:kern w:val="32"/>
      <w:sz w:val="32"/>
      <w:szCs w:val="20"/>
    </w:rPr>
  </w:style>
  <w:style w:type="character" w:customStyle="1" w:styleId="Heading2Char">
    <w:name w:val="Heading 2 Char"/>
    <w:link w:val="Heading2"/>
    <w:uiPriority w:val="9"/>
    <w:rsid w:val="000F74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4C6"/>
    <w:rPr>
      <w:rFonts w:ascii="Arial" w:eastAsia="Times New Roman" w:hAnsi="Arial" w:cs="Times New Roman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F74C6"/>
    <w:rPr>
      <w:rFonts w:ascii="Times New Roman" w:eastAsia="Times New Roman" w:hAnsi="Times New Roman" w:cs="Times New Roman"/>
      <w:b/>
      <w:i/>
      <w:sz w:val="26"/>
      <w:szCs w:val="20"/>
    </w:rPr>
  </w:style>
  <w:style w:type="paragraph" w:customStyle="1" w:styleId="ESExtractSource">
    <w:name w:val="ES Extract Source"/>
    <w:basedOn w:val="EExtract"/>
    <w:qFormat/>
    <w:rsid w:val="000F74C6"/>
  </w:style>
  <w:style w:type="paragraph" w:customStyle="1" w:styleId="EExtract">
    <w:name w:val="E Extract"/>
    <w:basedOn w:val="BaseText"/>
    <w:rsid w:val="000F74C6"/>
    <w:pPr>
      <w:spacing w:before="240" w:after="240" w:line="480" w:lineRule="exact"/>
      <w:ind w:left="720" w:right="720"/>
    </w:pPr>
  </w:style>
  <w:style w:type="character" w:customStyle="1" w:styleId="SbarTxSidebarTextChar">
    <w:name w:val="SbarTx Sidebar Text Char"/>
    <w:link w:val="SbarTxSidebarText"/>
    <w:rsid w:val="000F74C6"/>
    <w:rPr>
      <w:shd w:val="clear" w:color="auto" w:fill="E6E6E6"/>
    </w:rPr>
  </w:style>
  <w:style w:type="paragraph" w:customStyle="1" w:styleId="SbarTxSidebarText">
    <w:name w:val="SbarTx Sidebar Text"/>
    <w:basedOn w:val="BaseText"/>
    <w:link w:val="SbarTxSidebarTextChar"/>
    <w:rsid w:val="000F74C6"/>
    <w:pPr>
      <w:shd w:val="clear" w:color="auto" w:fill="E6E6E6"/>
      <w:spacing w:line="560" w:lineRule="exact"/>
      <w:ind w:left="360" w:right="360"/>
    </w:pPr>
    <w:rPr>
      <w:rFonts w:asciiTheme="minorHAnsi" w:eastAsiaTheme="minorHAnsi" w:hAnsiTheme="minorHAnsi" w:cstheme="minorBidi"/>
      <w:szCs w:val="24"/>
    </w:rPr>
  </w:style>
  <w:style w:type="paragraph" w:customStyle="1" w:styleId="TxText">
    <w:name w:val="Tx Text"/>
    <w:link w:val="TxTextChar"/>
    <w:rsid w:val="000F74C6"/>
    <w:pPr>
      <w:spacing w:after="0" w:line="560" w:lineRule="exact"/>
      <w:ind w:firstLine="720"/>
    </w:pPr>
    <w:rPr>
      <w:rFonts w:ascii="Times New Roman" w:eastAsia="Times New Roman" w:hAnsi="Times New Roman" w:cs="Times New Roman"/>
      <w:szCs w:val="20"/>
    </w:rPr>
  </w:style>
  <w:style w:type="character" w:customStyle="1" w:styleId="TxTextChar">
    <w:name w:val="Tx Text Char"/>
    <w:link w:val="TxText"/>
    <w:rsid w:val="000F74C6"/>
    <w:rPr>
      <w:rFonts w:ascii="Times New Roman" w:eastAsia="Times New Roman" w:hAnsi="Times New Roman" w:cs="Times New Roman"/>
      <w:szCs w:val="20"/>
    </w:rPr>
  </w:style>
  <w:style w:type="paragraph" w:customStyle="1" w:styleId="CNChapterNumber">
    <w:name w:val="CN Chapter Number"/>
    <w:basedOn w:val="BaseHeading"/>
    <w:rsid w:val="000F74C6"/>
    <w:pPr>
      <w:keepNext/>
      <w:keepLines/>
      <w:widowControl w:val="0"/>
      <w:spacing w:before="560"/>
    </w:pPr>
    <w:rPr>
      <w:b/>
      <w:sz w:val="32"/>
    </w:rPr>
  </w:style>
  <w:style w:type="character" w:customStyle="1" w:styleId="LetTxLetterTextChar">
    <w:name w:val="LetTx Letter Text Char"/>
    <w:link w:val="LetTxLetterText"/>
    <w:rsid w:val="000F74C6"/>
  </w:style>
  <w:style w:type="paragraph" w:customStyle="1" w:styleId="LetTxLetterText">
    <w:name w:val="LetTx Letter Text"/>
    <w:basedOn w:val="BaseText"/>
    <w:link w:val="LetTxLetterTextChar"/>
    <w:rsid w:val="000F74C6"/>
    <w:pPr>
      <w:spacing w:before="280" w:line="560" w:lineRule="exact"/>
    </w:pPr>
    <w:rPr>
      <w:rFonts w:asciiTheme="minorHAnsi" w:eastAsiaTheme="minorHAnsi" w:hAnsiTheme="minorHAnsi" w:cstheme="minorBidi"/>
      <w:szCs w:val="24"/>
    </w:rPr>
  </w:style>
  <w:style w:type="paragraph" w:customStyle="1" w:styleId="CTChapterTitle">
    <w:name w:val="CT Chapter Title"/>
    <w:basedOn w:val="BaseHeading"/>
    <w:rsid w:val="000F74C6"/>
    <w:pPr>
      <w:spacing w:before="280" w:after="280"/>
    </w:pPr>
    <w:rPr>
      <w:b/>
      <w:sz w:val="32"/>
    </w:rPr>
  </w:style>
  <w:style w:type="paragraph" w:customStyle="1" w:styleId="CAuChapterAuthor">
    <w:name w:val="CAu Chapter Author"/>
    <w:basedOn w:val="BaseText"/>
    <w:rsid w:val="000F74C6"/>
    <w:pPr>
      <w:keepNext/>
      <w:keepLines/>
      <w:widowControl w:val="0"/>
      <w:spacing w:before="280" w:line="560" w:lineRule="exact"/>
      <w:contextualSpacing/>
    </w:pPr>
  </w:style>
  <w:style w:type="paragraph" w:customStyle="1" w:styleId="H1HeadingLevel1">
    <w:name w:val="H1 Heading Level 1"/>
    <w:basedOn w:val="BaseHeading"/>
    <w:next w:val="TxText"/>
    <w:rsid w:val="000F74C6"/>
    <w:pPr>
      <w:keepNext/>
      <w:keepLines/>
      <w:widowControl w:val="0"/>
      <w:spacing w:before="360" w:after="280"/>
      <w:outlineLvl w:val="0"/>
    </w:pPr>
    <w:rPr>
      <w:b/>
      <w:sz w:val="32"/>
    </w:rPr>
  </w:style>
  <w:style w:type="paragraph" w:customStyle="1" w:styleId="H2HeadingLevel2">
    <w:name w:val="H2 Heading Level 2"/>
    <w:basedOn w:val="H1HeadingLevel1"/>
    <w:next w:val="TxText"/>
    <w:rsid w:val="000F74C6"/>
    <w:pPr>
      <w:spacing w:before="280"/>
      <w:outlineLvl w:val="1"/>
    </w:pPr>
    <w:rPr>
      <w:sz w:val="28"/>
    </w:rPr>
  </w:style>
  <w:style w:type="paragraph" w:customStyle="1" w:styleId="H3HeadingLevel3">
    <w:name w:val="H3 Heading Level 3"/>
    <w:basedOn w:val="H2HeadingLevel2"/>
    <w:next w:val="TxText"/>
    <w:rsid w:val="000F74C6"/>
    <w:pPr>
      <w:spacing w:after="0"/>
      <w:outlineLvl w:val="2"/>
    </w:pPr>
    <w:rPr>
      <w:sz w:val="24"/>
    </w:rPr>
  </w:style>
  <w:style w:type="paragraph" w:customStyle="1" w:styleId="H4HeadingLevel4">
    <w:name w:val="H4 Heading Level 4"/>
    <w:basedOn w:val="H3HeadingLevel3"/>
    <w:next w:val="TxText"/>
    <w:rsid w:val="000F74C6"/>
    <w:pPr>
      <w:outlineLvl w:val="3"/>
    </w:pPr>
    <w:rPr>
      <w:b w:val="0"/>
    </w:rPr>
  </w:style>
  <w:style w:type="paragraph" w:customStyle="1" w:styleId="H5HeadingLevel5">
    <w:name w:val="H5 Heading Level 5"/>
    <w:basedOn w:val="H4HeadingLevel4"/>
    <w:next w:val="TxText"/>
    <w:rsid w:val="000F74C6"/>
    <w:pPr>
      <w:spacing w:before="140"/>
      <w:outlineLvl w:val="4"/>
    </w:pPr>
  </w:style>
  <w:style w:type="paragraph" w:customStyle="1" w:styleId="UL-EUnnumberedListinExtract">
    <w:name w:val="UL-E Unnumbered List in Extract"/>
    <w:basedOn w:val="ULUnnumberedList"/>
    <w:qFormat/>
    <w:rsid w:val="000F74C6"/>
    <w:pPr>
      <w:ind w:left="1080" w:right="720"/>
    </w:pPr>
  </w:style>
  <w:style w:type="paragraph" w:customStyle="1" w:styleId="ULUnnumberedList">
    <w:name w:val="UL Unnumbered List"/>
    <w:basedOn w:val="LLLetteredList"/>
    <w:qFormat/>
    <w:rsid w:val="000F74C6"/>
    <w:pPr>
      <w:tabs>
        <w:tab w:val="clear" w:pos="480"/>
      </w:tabs>
    </w:pPr>
  </w:style>
  <w:style w:type="paragraph" w:customStyle="1" w:styleId="LLLetteredList">
    <w:name w:val="LL Lettered List"/>
    <w:basedOn w:val="NLNumberedList"/>
    <w:qFormat/>
    <w:rsid w:val="000F74C6"/>
  </w:style>
  <w:style w:type="paragraph" w:customStyle="1" w:styleId="NLNumberedList">
    <w:name w:val="NL Numbered List"/>
    <w:basedOn w:val="BLBulletList"/>
    <w:qFormat/>
    <w:rsid w:val="000F74C6"/>
    <w:pPr>
      <w:tabs>
        <w:tab w:val="clear" w:pos="240"/>
        <w:tab w:val="clear" w:pos="960"/>
        <w:tab w:val="left" w:pos="480"/>
      </w:tabs>
      <w:ind w:left="360" w:hanging="360"/>
    </w:pPr>
  </w:style>
  <w:style w:type="paragraph" w:customStyle="1" w:styleId="BLBulletList">
    <w:name w:val="BL Bullet List"/>
    <w:basedOn w:val="BaseText"/>
    <w:rsid w:val="000F74C6"/>
    <w:pPr>
      <w:tabs>
        <w:tab w:val="left" w:pos="240"/>
        <w:tab w:val="left" w:pos="960"/>
      </w:tabs>
      <w:spacing w:line="560" w:lineRule="exact"/>
      <w:ind w:left="245" w:hanging="245"/>
    </w:pPr>
  </w:style>
  <w:style w:type="paragraph" w:customStyle="1" w:styleId="LH-EListHeadinExtract">
    <w:name w:val="LH-E List Head in Extract"/>
    <w:basedOn w:val="LHListHead"/>
    <w:qFormat/>
    <w:rsid w:val="000F74C6"/>
    <w:pPr>
      <w:ind w:left="720" w:right="720"/>
    </w:pPr>
  </w:style>
  <w:style w:type="paragraph" w:customStyle="1" w:styleId="LHListHead">
    <w:name w:val="LH List Head"/>
    <w:basedOn w:val="BaseText"/>
    <w:rsid w:val="000F74C6"/>
    <w:pPr>
      <w:keepNext/>
      <w:keepLines/>
      <w:spacing w:before="280" w:line="560" w:lineRule="exact"/>
    </w:pPr>
    <w:rPr>
      <w:b/>
    </w:rPr>
  </w:style>
  <w:style w:type="paragraph" w:customStyle="1" w:styleId="BL-EBulletListinExtract">
    <w:name w:val="BL-E Bullet List in Extract"/>
    <w:basedOn w:val="BLBulletList"/>
    <w:qFormat/>
    <w:rsid w:val="000F74C6"/>
    <w:pPr>
      <w:ind w:left="965"/>
    </w:pPr>
  </w:style>
  <w:style w:type="paragraph" w:customStyle="1" w:styleId="SSLSubsublist">
    <w:name w:val="SSL Subsublist"/>
    <w:basedOn w:val="SLSublist"/>
    <w:qFormat/>
    <w:rsid w:val="000F74C6"/>
    <w:pPr>
      <w:ind w:left="1685"/>
    </w:pPr>
  </w:style>
  <w:style w:type="paragraph" w:customStyle="1" w:styleId="SLSublist">
    <w:name w:val="SL Sublist"/>
    <w:basedOn w:val="BLBulletList"/>
    <w:rsid w:val="000F74C6"/>
    <w:pPr>
      <w:tabs>
        <w:tab w:val="clear" w:pos="960"/>
      </w:tabs>
      <w:ind w:left="965"/>
    </w:pPr>
  </w:style>
  <w:style w:type="paragraph" w:customStyle="1" w:styleId="DLDescriptiveList">
    <w:name w:val="DL Descriptive List"/>
    <w:basedOn w:val="BaseText"/>
    <w:qFormat/>
    <w:rsid w:val="000F74C6"/>
    <w:pPr>
      <w:widowControl w:val="0"/>
      <w:spacing w:line="560" w:lineRule="exact"/>
    </w:pPr>
  </w:style>
  <w:style w:type="character" w:customStyle="1" w:styleId="IntRInterviewer">
    <w:name w:val="IntR Interviewer"/>
    <w:qFormat/>
    <w:rsid w:val="000F74C6"/>
    <w:rPr>
      <w:u w:val="dash"/>
    </w:rPr>
  </w:style>
  <w:style w:type="character" w:customStyle="1" w:styleId="IntEInterviewee">
    <w:name w:val="IntE Interviewee"/>
    <w:qFormat/>
    <w:rsid w:val="000F74C6"/>
    <w:rPr>
      <w:u w:val="dotted"/>
    </w:rPr>
  </w:style>
  <w:style w:type="paragraph" w:customStyle="1" w:styleId="CAbsChapterAbstract">
    <w:name w:val="CAbs Chapter Abstract"/>
    <w:basedOn w:val="BaseText"/>
    <w:rsid w:val="000F74C6"/>
    <w:pPr>
      <w:spacing w:before="360" w:after="360" w:line="560" w:lineRule="exact"/>
      <w:ind w:firstLine="720"/>
    </w:pPr>
    <w:rPr>
      <w:color w:val="0000FF"/>
    </w:rPr>
  </w:style>
  <w:style w:type="paragraph" w:customStyle="1" w:styleId="OL1OutlineListLevel1">
    <w:name w:val="OL1 Outline List Level 1"/>
    <w:basedOn w:val="BaseText"/>
    <w:rsid w:val="000F74C6"/>
    <w:pPr>
      <w:tabs>
        <w:tab w:val="right" w:pos="547"/>
      </w:tabs>
      <w:spacing w:before="140" w:after="140" w:line="560" w:lineRule="exact"/>
      <w:ind w:left="720" w:hanging="720"/>
    </w:pPr>
  </w:style>
  <w:style w:type="character" w:customStyle="1" w:styleId="FgCOFigureCallOut">
    <w:name w:val="FgCO Figure Call Out"/>
    <w:rsid w:val="000F74C6"/>
    <w:rPr>
      <w:rFonts w:ascii="Times New Roman" w:hAnsi="Times New Roman"/>
      <w:color w:val="auto"/>
      <w:sz w:val="24"/>
      <w:bdr w:val="none" w:sz="0" w:space="0" w:color="auto"/>
      <w:shd w:val="pct25" w:color="0000FF" w:fill="FFFFFF"/>
    </w:rPr>
  </w:style>
  <w:style w:type="paragraph" w:customStyle="1" w:styleId="TxNITextNoIndent">
    <w:name w:val="TxNI Text No Indent"/>
    <w:basedOn w:val="BaseText"/>
    <w:rsid w:val="000F74C6"/>
    <w:pPr>
      <w:spacing w:before="140" w:line="560" w:lineRule="exact"/>
    </w:pPr>
  </w:style>
  <w:style w:type="character" w:customStyle="1" w:styleId="TCOTableCallOut">
    <w:name w:val="TCO Table Call Out"/>
    <w:rsid w:val="000F74C6"/>
    <w:rPr>
      <w:rFonts w:ascii="Times New Roman" w:hAnsi="Times New Roman"/>
      <w:sz w:val="24"/>
      <w:bdr w:val="none" w:sz="0" w:space="0" w:color="auto"/>
      <w:shd w:val="pct30" w:color="FF6600" w:fill="F3F3F3"/>
    </w:rPr>
  </w:style>
  <w:style w:type="paragraph" w:customStyle="1" w:styleId="SBSpaceBreak">
    <w:name w:val="SB Space Break"/>
    <w:basedOn w:val="BaseText"/>
    <w:rsid w:val="000F74C6"/>
    <w:pPr>
      <w:shd w:val="pct20" w:color="auto" w:fill="FFFFFF"/>
      <w:spacing w:line="560" w:lineRule="exact"/>
      <w:jc w:val="center"/>
    </w:pPr>
  </w:style>
  <w:style w:type="character" w:customStyle="1" w:styleId="BxCOBoxCallOut">
    <w:name w:val="BxCO Box Call Out"/>
    <w:rsid w:val="000F74C6"/>
    <w:rPr>
      <w:rFonts w:ascii="Times New Roman" w:hAnsi="Times New Roman"/>
      <w:sz w:val="24"/>
      <w:bdr w:val="none" w:sz="0" w:space="0" w:color="auto"/>
      <w:shd w:val="pct20" w:color="FF00FF" w:fill="auto"/>
    </w:rPr>
  </w:style>
  <w:style w:type="paragraph" w:customStyle="1" w:styleId="NtCNotetoComp">
    <w:name w:val="NtC Note to Comp"/>
    <w:basedOn w:val="BaseText"/>
    <w:rsid w:val="000F74C6"/>
    <w:pPr>
      <w:spacing w:before="360" w:after="360" w:line="360" w:lineRule="exact"/>
    </w:pPr>
    <w:rPr>
      <w:color w:val="FF0000"/>
      <w:sz w:val="28"/>
    </w:rPr>
  </w:style>
  <w:style w:type="paragraph" w:customStyle="1" w:styleId="NtENotetoEditor">
    <w:name w:val="NtE Note to Editor"/>
    <w:basedOn w:val="NtCNotetoComp"/>
    <w:rsid w:val="000F74C6"/>
    <w:rPr>
      <w:color w:val="008000"/>
    </w:rPr>
  </w:style>
  <w:style w:type="paragraph" w:customStyle="1" w:styleId="BNBoxNumber">
    <w:name w:val="BN Box Number"/>
    <w:basedOn w:val="BaseText"/>
    <w:rsid w:val="000F74C6"/>
    <w:pPr>
      <w:spacing w:before="280" w:line="560" w:lineRule="exact"/>
    </w:pPr>
    <w:rPr>
      <w:b/>
    </w:rPr>
  </w:style>
  <w:style w:type="paragraph" w:customStyle="1" w:styleId="BTBoxTitle">
    <w:name w:val="BT Box Title"/>
    <w:basedOn w:val="BNBoxNumber"/>
    <w:rsid w:val="000F74C6"/>
    <w:pPr>
      <w:spacing w:before="0" w:after="280"/>
    </w:pPr>
    <w:rPr>
      <w:b w:val="0"/>
    </w:rPr>
  </w:style>
  <w:style w:type="paragraph" w:customStyle="1" w:styleId="TStbHTableStubHead">
    <w:name w:val="TStbH Table Stub Head"/>
    <w:basedOn w:val="BaseText"/>
    <w:rsid w:val="000F74C6"/>
    <w:pPr>
      <w:spacing w:line="360" w:lineRule="exact"/>
    </w:pPr>
    <w:rPr>
      <w:b/>
    </w:rPr>
  </w:style>
  <w:style w:type="paragraph" w:customStyle="1" w:styleId="TBTableBody">
    <w:name w:val="TB Table Body"/>
    <w:basedOn w:val="BaseText"/>
    <w:rsid w:val="000F74C6"/>
    <w:pPr>
      <w:spacing w:line="360" w:lineRule="exact"/>
    </w:pPr>
  </w:style>
  <w:style w:type="paragraph" w:customStyle="1" w:styleId="TCHTableColumnHead">
    <w:name w:val="TCH Table Column Head"/>
    <w:basedOn w:val="TTTableTitle"/>
    <w:rsid w:val="000F74C6"/>
    <w:rPr>
      <w:b/>
    </w:rPr>
  </w:style>
  <w:style w:type="paragraph" w:customStyle="1" w:styleId="TTTableTitle">
    <w:name w:val="TT Table Title"/>
    <w:basedOn w:val="BaseText"/>
    <w:rsid w:val="000F74C6"/>
    <w:pPr>
      <w:spacing w:line="360" w:lineRule="exact"/>
    </w:pPr>
  </w:style>
  <w:style w:type="paragraph" w:customStyle="1" w:styleId="GLDefGlossaryDefinition">
    <w:name w:val="GLDef Glossary Definition"/>
    <w:basedOn w:val="BaseText"/>
    <w:rsid w:val="000F74C6"/>
    <w:pPr>
      <w:spacing w:line="560" w:lineRule="exact"/>
    </w:pPr>
  </w:style>
  <w:style w:type="paragraph" w:customStyle="1" w:styleId="OL2OutlineListLevel2">
    <w:name w:val="OL2 Outline List Level 2"/>
    <w:basedOn w:val="OL1OutlineListLevel1"/>
    <w:rsid w:val="000F74C6"/>
    <w:pPr>
      <w:tabs>
        <w:tab w:val="clear" w:pos="547"/>
        <w:tab w:val="right" w:pos="1267"/>
      </w:tabs>
      <w:spacing w:before="0"/>
      <w:ind w:left="1440"/>
    </w:pPr>
  </w:style>
  <w:style w:type="paragraph" w:customStyle="1" w:styleId="OL3OutlineListLevel3">
    <w:name w:val="OL3 Outline List Level 3"/>
    <w:basedOn w:val="OL2OutlineListLevel2"/>
    <w:rsid w:val="000F74C6"/>
    <w:pPr>
      <w:tabs>
        <w:tab w:val="right" w:pos="1872"/>
      </w:tabs>
      <w:ind w:left="2160"/>
    </w:pPr>
  </w:style>
  <w:style w:type="paragraph" w:customStyle="1" w:styleId="OL4OutlineListLevel4">
    <w:name w:val="OL4 Outline List Level 4"/>
    <w:basedOn w:val="OL3OutlineListLevel3"/>
    <w:rsid w:val="000F74C6"/>
    <w:pPr>
      <w:tabs>
        <w:tab w:val="right" w:pos="2592"/>
      </w:tabs>
      <w:ind w:left="2880"/>
    </w:pPr>
  </w:style>
  <w:style w:type="paragraph" w:customStyle="1" w:styleId="SpExSpecialExtract">
    <w:name w:val="SpEx Special Extract"/>
    <w:basedOn w:val="EExtract"/>
    <w:rsid w:val="000F74C6"/>
    <w:pPr>
      <w:spacing w:before="360" w:after="360" w:line="400" w:lineRule="exact"/>
      <w:contextualSpacing/>
    </w:pPr>
    <w:rPr>
      <w:color w:val="00B050"/>
    </w:rPr>
  </w:style>
  <w:style w:type="character" w:customStyle="1" w:styleId="FgMenFigureMention">
    <w:name w:val="FgMen Figure Mention"/>
    <w:rsid w:val="000F74C6"/>
    <w:rPr>
      <w:color w:val="0000FF"/>
    </w:rPr>
  </w:style>
  <w:style w:type="paragraph" w:customStyle="1" w:styleId="CAuAfChapterAuthorAffiliation">
    <w:name w:val="CAuAf Chapter Author Affiliation"/>
    <w:basedOn w:val="CAuChapterAuthor"/>
    <w:rsid w:val="000F74C6"/>
    <w:pPr>
      <w:spacing w:before="0" w:after="280"/>
    </w:pPr>
    <w:rPr>
      <w:b/>
    </w:rPr>
  </w:style>
  <w:style w:type="paragraph" w:customStyle="1" w:styleId="DEDisplayEquation">
    <w:name w:val="DE Display Equation"/>
    <w:basedOn w:val="BaseText"/>
    <w:rsid w:val="000F74C6"/>
    <w:pPr>
      <w:tabs>
        <w:tab w:val="right" w:pos="8640"/>
      </w:tabs>
      <w:spacing w:before="360" w:after="360" w:line="560" w:lineRule="atLeast"/>
      <w:ind w:left="720" w:hanging="720"/>
    </w:pPr>
  </w:style>
  <w:style w:type="paragraph" w:customStyle="1" w:styleId="H6HeadingLevel6">
    <w:name w:val="H6 Heading Level 6"/>
    <w:basedOn w:val="H5HeadingLevel5"/>
    <w:rsid w:val="000F74C6"/>
    <w:pPr>
      <w:outlineLvl w:val="5"/>
    </w:pPr>
    <w:rPr>
      <w:sz w:val="22"/>
    </w:rPr>
  </w:style>
  <w:style w:type="paragraph" w:customStyle="1" w:styleId="TIHTableInternalHead">
    <w:name w:val="TIH Table Internal Head"/>
    <w:basedOn w:val="TTTableTitle"/>
    <w:rsid w:val="000F74C6"/>
    <w:pPr>
      <w:spacing w:before="280"/>
    </w:pPr>
  </w:style>
  <w:style w:type="paragraph" w:styleId="TOC8">
    <w:name w:val="toc 8"/>
    <w:basedOn w:val="Normal"/>
    <w:next w:val="Normal"/>
    <w:autoRedefine/>
    <w:uiPriority w:val="39"/>
    <w:rsid w:val="000F74C6"/>
    <w:pPr>
      <w:ind w:left="1400"/>
    </w:pPr>
  </w:style>
  <w:style w:type="character" w:customStyle="1" w:styleId="DENDisplayEquationNumber">
    <w:name w:val="DEN Display Equation Number"/>
    <w:rsid w:val="000F74C6"/>
    <w:rPr>
      <w:bdr w:val="none" w:sz="0" w:space="0" w:color="auto"/>
      <w:shd w:val="pct15" w:color="auto" w:fill="FFFFFF"/>
    </w:rPr>
  </w:style>
  <w:style w:type="paragraph" w:customStyle="1" w:styleId="TFNTableFootnote">
    <w:name w:val="TFN Table Footnote"/>
    <w:basedOn w:val="TBTableBody"/>
    <w:rsid w:val="000F74C6"/>
    <w:pPr>
      <w:spacing w:before="280" w:after="280"/>
    </w:pPr>
  </w:style>
  <w:style w:type="character" w:customStyle="1" w:styleId="LetDateLetterDateChar">
    <w:name w:val="LetDate Letter Date Char"/>
    <w:basedOn w:val="LetTxLetterTextChar"/>
    <w:link w:val="LetDateLetterDate"/>
    <w:rsid w:val="000F74C6"/>
  </w:style>
  <w:style w:type="paragraph" w:customStyle="1" w:styleId="LetDateLetterDate">
    <w:name w:val="LetDate Letter Date"/>
    <w:basedOn w:val="LetTxLetterText"/>
    <w:link w:val="LetDateLetterDateChar"/>
    <w:rsid w:val="000F74C6"/>
  </w:style>
  <w:style w:type="paragraph" w:customStyle="1" w:styleId="CONChapterOpeningNote">
    <w:name w:val="CON Chapter Opening Note"/>
    <w:basedOn w:val="BaseText"/>
    <w:rsid w:val="000F74C6"/>
    <w:pPr>
      <w:pBdr>
        <w:top w:val="dotted" w:sz="4" w:space="12" w:color="auto"/>
        <w:left w:val="dotted" w:sz="4" w:space="12" w:color="auto"/>
        <w:bottom w:val="dotted" w:sz="4" w:space="12" w:color="auto"/>
        <w:right w:val="dotted" w:sz="4" w:space="12" w:color="auto"/>
      </w:pBdr>
      <w:spacing w:after="280" w:line="560" w:lineRule="exact"/>
      <w:ind w:left="720" w:right="720"/>
    </w:pPr>
  </w:style>
  <w:style w:type="paragraph" w:customStyle="1" w:styleId="DIADialogue">
    <w:name w:val="DIA Dialogue"/>
    <w:basedOn w:val="BaseText"/>
    <w:rsid w:val="000F74C6"/>
    <w:pPr>
      <w:tabs>
        <w:tab w:val="left" w:pos="2880"/>
      </w:tabs>
      <w:spacing w:before="280" w:after="280" w:line="560" w:lineRule="exact"/>
      <w:ind w:left="720" w:hanging="720"/>
      <w:contextualSpacing/>
    </w:pPr>
  </w:style>
  <w:style w:type="paragraph" w:customStyle="1" w:styleId="IntQInterviewQuestion">
    <w:name w:val="IntQ Interview Question"/>
    <w:basedOn w:val="BlockText"/>
    <w:autoRedefine/>
    <w:rsid w:val="000F74C6"/>
    <w:pPr>
      <w:spacing w:line="560" w:lineRule="exact"/>
      <w:ind w:firstLine="720"/>
    </w:pPr>
    <w:rPr>
      <w:color w:val="000080"/>
      <w:sz w:val="24"/>
    </w:rPr>
  </w:style>
  <w:style w:type="paragraph" w:customStyle="1" w:styleId="IntAInterviewAnswer">
    <w:name w:val="IntA Interview Answer"/>
    <w:basedOn w:val="BaseText"/>
    <w:autoRedefine/>
    <w:rsid w:val="000F74C6"/>
    <w:pPr>
      <w:spacing w:line="560" w:lineRule="exact"/>
      <w:ind w:firstLine="720"/>
    </w:pPr>
    <w:rPr>
      <w:color w:val="008000"/>
      <w:szCs w:val="24"/>
    </w:rPr>
  </w:style>
  <w:style w:type="paragraph" w:customStyle="1" w:styleId="DE-EDisplayEquationinExtract">
    <w:name w:val="DE-E Display Equation in Extract"/>
    <w:basedOn w:val="DEDisplayEquation"/>
    <w:rsid w:val="000F74C6"/>
    <w:pPr>
      <w:spacing w:before="0" w:after="0"/>
      <w:ind w:firstLine="0"/>
    </w:pPr>
  </w:style>
  <w:style w:type="paragraph" w:customStyle="1" w:styleId="PNPartNumber">
    <w:name w:val="PN Part Number"/>
    <w:basedOn w:val="BaseHeading"/>
    <w:next w:val="PTPartTitle"/>
    <w:rsid w:val="000F74C6"/>
    <w:pPr>
      <w:keepNext/>
      <w:keepLines/>
      <w:spacing w:before="560"/>
      <w:jc w:val="center"/>
    </w:pPr>
    <w:rPr>
      <w:b/>
      <w:sz w:val="28"/>
    </w:rPr>
  </w:style>
  <w:style w:type="paragraph" w:customStyle="1" w:styleId="PTPartTitle">
    <w:name w:val="PT Part Title"/>
    <w:basedOn w:val="PNPartNumber"/>
    <w:rsid w:val="000F74C6"/>
    <w:pPr>
      <w:spacing w:before="1200"/>
    </w:pPr>
  </w:style>
  <w:style w:type="paragraph" w:customStyle="1" w:styleId="PSTPartSubtitle">
    <w:name w:val="PST Part Subtitle"/>
    <w:basedOn w:val="PTPartTitle"/>
    <w:rsid w:val="000F74C6"/>
    <w:pPr>
      <w:keepNext w:val="0"/>
      <w:spacing w:before="360"/>
    </w:pPr>
    <w:rPr>
      <w:b w:val="0"/>
    </w:rPr>
  </w:style>
  <w:style w:type="paragraph" w:customStyle="1" w:styleId="EpEpigraph">
    <w:name w:val="Ep Epigraph"/>
    <w:basedOn w:val="BaseText"/>
    <w:rsid w:val="000F74C6"/>
    <w:pPr>
      <w:spacing w:before="280" w:line="560" w:lineRule="exact"/>
      <w:ind w:left="720" w:right="720"/>
    </w:pPr>
  </w:style>
  <w:style w:type="paragraph" w:customStyle="1" w:styleId="EpSEpigraphSource">
    <w:name w:val="EpS Epigraph Source"/>
    <w:basedOn w:val="EpEpigraph"/>
    <w:rsid w:val="000F74C6"/>
    <w:pPr>
      <w:spacing w:before="140" w:after="280"/>
      <w:ind w:right="0"/>
    </w:pPr>
  </w:style>
  <w:style w:type="paragraph" w:customStyle="1" w:styleId="PITxPartIntroductionText">
    <w:name w:val="PITx Part Introduction Text"/>
    <w:basedOn w:val="BaseText"/>
    <w:rsid w:val="000F74C6"/>
    <w:pPr>
      <w:spacing w:before="280" w:after="280" w:line="560" w:lineRule="exact"/>
      <w:ind w:firstLine="720"/>
      <w:contextualSpacing/>
    </w:pPr>
  </w:style>
  <w:style w:type="paragraph" w:customStyle="1" w:styleId="SpH1SpecialHeading1">
    <w:name w:val="SpH1 Special Heading 1"/>
    <w:basedOn w:val="SpTxSpecialText"/>
    <w:rsid w:val="000F74C6"/>
    <w:pPr>
      <w:spacing w:before="280" w:after="280"/>
      <w:ind w:firstLine="0"/>
    </w:pPr>
    <w:rPr>
      <w:b/>
      <w:sz w:val="36"/>
    </w:rPr>
  </w:style>
  <w:style w:type="paragraph" w:customStyle="1" w:styleId="SpTxSpecialText">
    <w:name w:val="SpTx Special Text"/>
    <w:basedOn w:val="BaseText"/>
    <w:rsid w:val="000F74C6"/>
    <w:pPr>
      <w:spacing w:line="560" w:lineRule="exact"/>
      <w:ind w:firstLine="720"/>
    </w:pPr>
    <w:rPr>
      <w:color w:val="00B050"/>
    </w:rPr>
  </w:style>
  <w:style w:type="paragraph" w:styleId="TableofAuthorities">
    <w:name w:val="table of authorities"/>
    <w:basedOn w:val="Normal"/>
    <w:next w:val="Normal"/>
    <w:uiPriority w:val="99"/>
    <w:rsid w:val="000F74C6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0F74C6"/>
    <w:pPr>
      <w:ind w:left="400" w:hanging="400"/>
    </w:pPr>
  </w:style>
  <w:style w:type="paragraph" w:customStyle="1" w:styleId="GLTrmGlossaryDefinitionTerm">
    <w:name w:val="GLTrm Glossary Definition Term"/>
    <w:basedOn w:val="GLDefGlossaryDefinition"/>
    <w:rsid w:val="000F74C6"/>
    <w:pPr>
      <w:spacing w:before="280"/>
    </w:pPr>
    <w:rPr>
      <w:b/>
    </w:rPr>
  </w:style>
  <w:style w:type="character" w:customStyle="1" w:styleId="TMenTableMention">
    <w:name w:val="TMen Table Mention"/>
    <w:rsid w:val="000F74C6"/>
    <w:rPr>
      <w:color w:val="FF6600"/>
    </w:rPr>
  </w:style>
  <w:style w:type="paragraph" w:customStyle="1" w:styleId="ChrChronology">
    <w:name w:val="Chr Chronology"/>
    <w:basedOn w:val="BaseText"/>
    <w:rsid w:val="000F74C6"/>
    <w:pPr>
      <w:tabs>
        <w:tab w:val="left" w:pos="1728"/>
      </w:tabs>
      <w:spacing w:before="140" w:line="560" w:lineRule="exact"/>
      <w:ind w:left="1728" w:hanging="1728"/>
    </w:pPr>
  </w:style>
  <w:style w:type="paragraph" w:customStyle="1" w:styleId="VSVerseSource">
    <w:name w:val="VS Verse Source"/>
    <w:basedOn w:val="BaseText"/>
    <w:rsid w:val="000F74C6"/>
    <w:pPr>
      <w:spacing w:before="140" w:after="280" w:line="560" w:lineRule="exact"/>
    </w:pPr>
  </w:style>
  <w:style w:type="character" w:customStyle="1" w:styleId="SbarMenSidebarMention">
    <w:name w:val="SbarMen Sidebar Mention"/>
    <w:rsid w:val="000F74C6"/>
    <w:rPr>
      <w:color w:val="008000"/>
    </w:rPr>
  </w:style>
  <w:style w:type="paragraph" w:customStyle="1" w:styleId="PriDocBegPrimaryDocumentBegin">
    <w:name w:val="PriDocBeg Primary Document Begin"/>
    <w:basedOn w:val="BaseText"/>
    <w:rsid w:val="000F74C6"/>
    <w:pPr>
      <w:shd w:val="pct12" w:color="auto" w:fill="FFFFFF"/>
      <w:spacing w:before="280" w:after="280" w:line="560" w:lineRule="exact"/>
    </w:pPr>
    <w:rPr>
      <w:b/>
      <w:sz w:val="28"/>
    </w:rPr>
  </w:style>
  <w:style w:type="paragraph" w:customStyle="1" w:styleId="PriDocEndPrimaryDocumentEnd">
    <w:name w:val="PriDocEnd Primary Document End"/>
    <w:basedOn w:val="PriDocBegPrimaryDocumentBegin"/>
    <w:rsid w:val="000F74C6"/>
  </w:style>
  <w:style w:type="paragraph" w:customStyle="1" w:styleId="TxCTextContinuation">
    <w:name w:val="TxC Text Continuation"/>
    <w:basedOn w:val="BaseText"/>
    <w:rsid w:val="000F74C6"/>
    <w:pPr>
      <w:spacing w:line="560" w:lineRule="exact"/>
    </w:pPr>
  </w:style>
  <w:style w:type="paragraph" w:customStyle="1" w:styleId="VHVerseHeading">
    <w:name w:val="VH Verse Heading"/>
    <w:basedOn w:val="BaseText"/>
    <w:next w:val="VVerse"/>
    <w:rsid w:val="000F74C6"/>
    <w:pPr>
      <w:keepNext/>
      <w:keepLines/>
      <w:spacing w:before="280" w:line="560" w:lineRule="exact"/>
    </w:pPr>
    <w:rPr>
      <w:b/>
    </w:rPr>
  </w:style>
  <w:style w:type="paragraph" w:customStyle="1" w:styleId="VVerse">
    <w:name w:val="V Verse"/>
    <w:basedOn w:val="BaseText"/>
    <w:rsid w:val="000F74C6"/>
    <w:pPr>
      <w:tabs>
        <w:tab w:val="left" w:pos="2880"/>
      </w:tabs>
      <w:spacing w:before="280" w:after="280" w:line="560" w:lineRule="exact"/>
      <w:ind w:left="245" w:hanging="245"/>
      <w:contextualSpacing/>
    </w:pPr>
  </w:style>
  <w:style w:type="character" w:customStyle="1" w:styleId="BxMenBoxMention">
    <w:name w:val="BxMen Box Mention"/>
    <w:rsid w:val="000F74C6"/>
    <w:rPr>
      <w:color w:val="FF00FF"/>
    </w:rPr>
  </w:style>
  <w:style w:type="character" w:customStyle="1" w:styleId="SbarCOSidebarCallOut">
    <w:name w:val="SbarCO Sidebar Call Out"/>
    <w:rsid w:val="000F74C6"/>
    <w:rPr>
      <w:rFonts w:ascii="Times New Roman" w:hAnsi="Times New Roman"/>
      <w:sz w:val="24"/>
      <w:bdr w:val="none" w:sz="0" w:space="0" w:color="auto"/>
      <w:shd w:val="pct30" w:color="008000" w:fill="auto"/>
    </w:rPr>
  </w:style>
  <w:style w:type="paragraph" w:customStyle="1" w:styleId="NL-ENumberedListinExtract">
    <w:name w:val="NL-E Numbered List in Extract"/>
    <w:basedOn w:val="NLNumberedList"/>
    <w:rsid w:val="000F74C6"/>
    <w:pPr>
      <w:tabs>
        <w:tab w:val="left" w:pos="1440"/>
        <w:tab w:val="left" w:pos="1800"/>
        <w:tab w:val="left" w:pos="2160"/>
      </w:tabs>
      <w:ind w:left="1080" w:right="720"/>
    </w:pPr>
  </w:style>
  <w:style w:type="paragraph" w:customStyle="1" w:styleId="LetAuLetterAuthor">
    <w:name w:val="LetAu Letter Author"/>
    <w:basedOn w:val="LetTxLetterText"/>
    <w:rsid w:val="000F74C6"/>
    <w:pPr>
      <w:spacing w:after="280"/>
    </w:pPr>
  </w:style>
  <w:style w:type="paragraph" w:customStyle="1" w:styleId="LetAuAddLetterAuthorAddress">
    <w:name w:val="LetAuAdd Letter Author Address"/>
    <w:basedOn w:val="LetTxLetterText"/>
    <w:rsid w:val="000F74C6"/>
    <w:pPr>
      <w:spacing w:after="280"/>
      <w:contextualSpacing/>
    </w:pPr>
  </w:style>
  <w:style w:type="paragraph" w:customStyle="1" w:styleId="LetAddLetterAddress">
    <w:name w:val="LetAdd Letter Address"/>
    <w:basedOn w:val="LetTxLetterText"/>
    <w:rsid w:val="000F74C6"/>
    <w:pPr>
      <w:spacing w:after="280"/>
      <w:contextualSpacing/>
    </w:pPr>
  </w:style>
  <w:style w:type="paragraph" w:customStyle="1" w:styleId="Let-ELetterinExtract">
    <w:name w:val="Let-E Letter in Extract"/>
    <w:basedOn w:val="LetTxLetterText"/>
    <w:rsid w:val="000F74C6"/>
    <w:pPr>
      <w:ind w:left="720" w:right="720"/>
    </w:pPr>
  </w:style>
  <w:style w:type="paragraph" w:customStyle="1" w:styleId="LetDate-ELetterDateinExtract">
    <w:name w:val="LetDate-E Letter Date in Extract"/>
    <w:basedOn w:val="Let-ELetterinExtract"/>
    <w:rsid w:val="000F74C6"/>
  </w:style>
  <w:style w:type="paragraph" w:customStyle="1" w:styleId="LetAdd-ELetterAddressinExtract">
    <w:name w:val="LetAdd-E Letter Address in Extract"/>
    <w:basedOn w:val="LetAddLetterAddress"/>
    <w:rsid w:val="000F74C6"/>
    <w:pPr>
      <w:spacing w:before="0" w:after="0"/>
      <w:ind w:left="720" w:right="720"/>
      <w:contextualSpacing w:val="0"/>
    </w:pPr>
  </w:style>
  <w:style w:type="paragraph" w:customStyle="1" w:styleId="LetAu-ELetterAuthorinExtract">
    <w:name w:val="LetAu-E Letter Author in Extract"/>
    <w:basedOn w:val="LetAuLetterAuthor"/>
    <w:rsid w:val="000F74C6"/>
    <w:pPr>
      <w:spacing w:before="0"/>
      <w:ind w:left="720" w:right="720"/>
    </w:pPr>
  </w:style>
  <w:style w:type="paragraph" w:customStyle="1" w:styleId="LetAuAdd-ELetterAuthorAddressinExtract">
    <w:name w:val="LetAuAdd-E Letter Author Address in Extract"/>
    <w:basedOn w:val="LetAuAddLetterAuthorAddress"/>
    <w:rsid w:val="000F74C6"/>
    <w:pPr>
      <w:spacing w:before="0"/>
      <w:ind w:left="720" w:right="720"/>
    </w:pPr>
  </w:style>
  <w:style w:type="paragraph" w:customStyle="1" w:styleId="CSTChapterSubtitle">
    <w:name w:val="CST Chapter Subtitle"/>
    <w:basedOn w:val="BaseHeading"/>
    <w:autoRedefine/>
    <w:rsid w:val="000F74C6"/>
    <w:rPr>
      <w:sz w:val="28"/>
    </w:rPr>
  </w:style>
  <w:style w:type="paragraph" w:customStyle="1" w:styleId="PITPartIntroductionTitle">
    <w:name w:val="PIT Part Introduction Title"/>
    <w:basedOn w:val="PSTPartSubtitle"/>
    <w:qFormat/>
    <w:rsid w:val="000F74C6"/>
    <w:pPr>
      <w:keepNext/>
      <w:spacing w:before="280"/>
    </w:pPr>
  </w:style>
  <w:style w:type="paragraph" w:customStyle="1" w:styleId="NNotation">
    <w:name w:val="N Notation"/>
    <w:basedOn w:val="BaseText"/>
    <w:qFormat/>
    <w:rsid w:val="000F74C6"/>
    <w:pPr>
      <w:tabs>
        <w:tab w:val="left" w:pos="480"/>
      </w:tabs>
      <w:spacing w:line="560" w:lineRule="exact"/>
    </w:pPr>
  </w:style>
  <w:style w:type="paragraph" w:styleId="Revision">
    <w:name w:val="Revision"/>
    <w:hidden/>
    <w:uiPriority w:val="99"/>
    <w:rsid w:val="000F74C6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A-EDialogueinExtract">
    <w:name w:val="DIA-E Dialogue in Extract"/>
    <w:basedOn w:val="DIADialogue"/>
    <w:qFormat/>
    <w:rsid w:val="000F74C6"/>
    <w:pPr>
      <w:tabs>
        <w:tab w:val="left" w:pos="4320"/>
      </w:tabs>
      <w:ind w:left="1440" w:right="720"/>
    </w:pPr>
  </w:style>
  <w:style w:type="paragraph" w:customStyle="1" w:styleId="VEVerseinExtract">
    <w:name w:val="VE Verse in Extract"/>
    <w:basedOn w:val="VVerse"/>
    <w:qFormat/>
    <w:rsid w:val="000F74C6"/>
    <w:pPr>
      <w:tabs>
        <w:tab w:val="left" w:pos="1440"/>
        <w:tab w:val="left" w:pos="3600"/>
        <w:tab w:val="left" w:pos="4320"/>
        <w:tab w:val="left" w:pos="5040"/>
        <w:tab w:val="left" w:pos="5760"/>
      </w:tabs>
      <w:ind w:left="965" w:right="720"/>
    </w:pPr>
  </w:style>
  <w:style w:type="paragraph" w:customStyle="1" w:styleId="VESVerseinExtractSource">
    <w:name w:val="VES Verse in Extract Source"/>
    <w:basedOn w:val="VSVerseSource"/>
    <w:qFormat/>
    <w:rsid w:val="000F74C6"/>
    <w:pPr>
      <w:spacing w:before="0"/>
      <w:ind w:left="720" w:right="720"/>
    </w:pPr>
  </w:style>
  <w:style w:type="paragraph" w:customStyle="1" w:styleId="AuQAuthorQuery">
    <w:name w:val="AuQ Author Query"/>
    <w:basedOn w:val="NtENotetoEditor"/>
    <w:qFormat/>
    <w:rsid w:val="000F74C6"/>
    <w:rPr>
      <w:color w:val="0070C0"/>
    </w:rPr>
  </w:style>
  <w:style w:type="paragraph" w:customStyle="1" w:styleId="AppBegAppendixBegin">
    <w:name w:val="AppBeg Appendix Begin"/>
    <w:basedOn w:val="PriDocBegPrimaryDocumentBegin"/>
    <w:qFormat/>
    <w:rsid w:val="000F74C6"/>
  </w:style>
  <w:style w:type="paragraph" w:customStyle="1" w:styleId="AppEndAppendixEnd">
    <w:name w:val="AppEnd Appendix End"/>
    <w:basedOn w:val="PriDocEndPrimaryDocumentEnd"/>
    <w:qFormat/>
    <w:rsid w:val="000F74C6"/>
  </w:style>
  <w:style w:type="paragraph" w:customStyle="1" w:styleId="BoxBegBoxBegin">
    <w:name w:val="BoxBeg Box Begin"/>
    <w:basedOn w:val="PriDocBegPrimaryDocumentBegin"/>
    <w:qFormat/>
    <w:rsid w:val="000F74C6"/>
  </w:style>
  <w:style w:type="paragraph" w:customStyle="1" w:styleId="BoxEndBoxEnd">
    <w:name w:val="BoxEnd Box End"/>
    <w:basedOn w:val="PriDocEndPrimaryDocumentEnd"/>
    <w:qFormat/>
    <w:rsid w:val="000F74C6"/>
  </w:style>
  <w:style w:type="paragraph" w:customStyle="1" w:styleId="ExrBegExerciseBegin">
    <w:name w:val="ExrBeg Exercise Begin"/>
    <w:basedOn w:val="PriDocBegPrimaryDocumentBegin"/>
    <w:qFormat/>
    <w:rsid w:val="000F74C6"/>
  </w:style>
  <w:style w:type="paragraph" w:customStyle="1" w:styleId="ExrEndExerciseEnd">
    <w:name w:val="ExrEnd Exercise End"/>
    <w:basedOn w:val="PriDocEndPrimaryDocumentEnd"/>
    <w:qFormat/>
    <w:rsid w:val="000F74C6"/>
  </w:style>
  <w:style w:type="paragraph" w:customStyle="1" w:styleId="NotesBegNotesBegin">
    <w:name w:val="NotesBeg Notes Begin"/>
    <w:basedOn w:val="PriDocBegPrimaryDocumentBegin"/>
    <w:qFormat/>
    <w:rsid w:val="000F74C6"/>
  </w:style>
  <w:style w:type="paragraph" w:customStyle="1" w:styleId="NotesEndNotesEnd">
    <w:name w:val="NotesEnd Notes End"/>
    <w:basedOn w:val="PriDocEndPrimaryDocumentEnd"/>
    <w:qFormat/>
    <w:rsid w:val="000F74C6"/>
  </w:style>
  <w:style w:type="paragraph" w:customStyle="1" w:styleId="TSTableSource">
    <w:name w:val="TS Table Source"/>
    <w:basedOn w:val="TFNTableFootnote"/>
    <w:rsid w:val="000F74C6"/>
    <w:pPr>
      <w:spacing w:before="0" w:after="560"/>
    </w:pPr>
  </w:style>
  <w:style w:type="paragraph" w:customStyle="1" w:styleId="TNTableNumber">
    <w:name w:val="TN Table Number"/>
    <w:basedOn w:val="TTTableTitle"/>
    <w:rsid w:val="000F74C6"/>
    <w:pPr>
      <w:spacing w:before="560"/>
    </w:pPr>
    <w:rPr>
      <w:b/>
    </w:rPr>
  </w:style>
  <w:style w:type="paragraph" w:customStyle="1" w:styleId="ITCHIn-textTableColumnHead">
    <w:name w:val="ITCH In-text Table Column Head"/>
    <w:basedOn w:val="TCHTableColumnHead"/>
    <w:rsid w:val="000F74C6"/>
  </w:style>
  <w:style w:type="paragraph" w:customStyle="1" w:styleId="ITBIn-textTableBody">
    <w:name w:val="ITB In-text Table Body"/>
    <w:basedOn w:val="TBTableBody"/>
    <w:rsid w:val="000F74C6"/>
  </w:style>
  <w:style w:type="paragraph" w:customStyle="1" w:styleId="RefTxReferenceText">
    <w:name w:val="RefTx Reference Text"/>
    <w:basedOn w:val="BaseText"/>
    <w:link w:val="RefTxReferenceTextChar"/>
    <w:rsid w:val="000F74C6"/>
    <w:pPr>
      <w:spacing w:after="140" w:line="560" w:lineRule="exact"/>
      <w:ind w:left="720" w:hanging="720"/>
    </w:pPr>
  </w:style>
  <w:style w:type="paragraph" w:customStyle="1" w:styleId="DL-EDescriptiveListinExtract">
    <w:name w:val="DL-E Descriptive List in Extract"/>
    <w:basedOn w:val="DLDescriptiveList"/>
    <w:rsid w:val="000F74C6"/>
    <w:pPr>
      <w:tabs>
        <w:tab w:val="left" w:pos="480"/>
      </w:tabs>
    </w:pPr>
  </w:style>
  <w:style w:type="paragraph" w:customStyle="1" w:styleId="N-ENotationinExtract">
    <w:name w:val="N-E Notation in Extract"/>
    <w:basedOn w:val="NNotation"/>
    <w:rsid w:val="000F74C6"/>
  </w:style>
  <w:style w:type="paragraph" w:customStyle="1" w:styleId="Dis-EDisplayinExtract">
    <w:name w:val="Dis-E Display in Extract"/>
    <w:basedOn w:val="DDisplay"/>
    <w:rsid w:val="000F74C6"/>
    <w:pPr>
      <w:ind w:left="720" w:right="720"/>
    </w:pPr>
  </w:style>
  <w:style w:type="paragraph" w:customStyle="1" w:styleId="DDisplay">
    <w:name w:val="D Display"/>
    <w:basedOn w:val="BaseText"/>
    <w:rsid w:val="000F74C6"/>
    <w:pPr>
      <w:spacing w:before="280" w:after="280" w:line="560" w:lineRule="exact"/>
    </w:pPr>
  </w:style>
  <w:style w:type="paragraph" w:customStyle="1" w:styleId="PProgram">
    <w:name w:val="P Program"/>
    <w:basedOn w:val="BaseText"/>
    <w:rsid w:val="000F74C6"/>
    <w:pPr>
      <w:spacing w:line="560" w:lineRule="exact"/>
    </w:pPr>
    <w:rPr>
      <w:rFonts w:ascii="Courier" w:hAnsi="Courier"/>
      <w:sz w:val="22"/>
    </w:rPr>
  </w:style>
  <w:style w:type="paragraph" w:customStyle="1" w:styleId="P-EPrograminExtract">
    <w:name w:val="P-E Program in Extract"/>
    <w:basedOn w:val="PProgram"/>
    <w:rsid w:val="000F74C6"/>
    <w:pPr>
      <w:spacing w:before="280" w:after="280"/>
      <w:ind w:left="720" w:right="720"/>
    </w:pPr>
  </w:style>
  <w:style w:type="paragraph" w:customStyle="1" w:styleId="NTrDNumberedTreeDisplay">
    <w:name w:val="NTrD Numbered Tree Display"/>
    <w:basedOn w:val="BaseText"/>
    <w:rsid w:val="000F74C6"/>
    <w:pPr>
      <w:spacing w:before="280" w:after="280" w:line="560" w:lineRule="exact"/>
    </w:pPr>
  </w:style>
  <w:style w:type="paragraph" w:customStyle="1" w:styleId="NTrD-ENumberedTreeDisplayinExtract">
    <w:name w:val="NTrD-E Numbered Tree Display in Extract"/>
    <w:basedOn w:val="NTrDNumberedTreeDisplay"/>
    <w:rsid w:val="000F74C6"/>
    <w:pPr>
      <w:ind w:left="720" w:right="720"/>
    </w:pPr>
  </w:style>
  <w:style w:type="paragraph" w:customStyle="1" w:styleId="IEIndexMainEntry">
    <w:name w:val="IE Index Main Entry"/>
    <w:basedOn w:val="BaseText"/>
    <w:rsid w:val="000F74C6"/>
    <w:pPr>
      <w:spacing w:line="560" w:lineRule="exact"/>
      <w:ind w:left="2160" w:hanging="2160"/>
    </w:pPr>
  </w:style>
  <w:style w:type="paragraph" w:customStyle="1" w:styleId="ISEIndexSubentry">
    <w:name w:val="ISE Index Subentry"/>
    <w:basedOn w:val="IEIndexMainEntry"/>
    <w:rsid w:val="000F74C6"/>
    <w:pPr>
      <w:ind w:left="2880"/>
    </w:pPr>
  </w:style>
  <w:style w:type="paragraph" w:customStyle="1" w:styleId="IABIndexAlphabeticalBreak">
    <w:name w:val="IAB Index Alphabetical Break"/>
    <w:basedOn w:val="IEIndexMainEntry"/>
    <w:rsid w:val="000F74C6"/>
    <w:pPr>
      <w:spacing w:before="560"/>
    </w:pPr>
  </w:style>
  <w:style w:type="paragraph" w:customStyle="1" w:styleId="ISSEIndexSubsubentry">
    <w:name w:val="ISSE Index Subsubentry"/>
    <w:basedOn w:val="ISEIndexSubentry"/>
    <w:rsid w:val="000F74C6"/>
    <w:pPr>
      <w:ind w:left="3600"/>
    </w:pPr>
  </w:style>
  <w:style w:type="paragraph" w:customStyle="1" w:styleId="SbarTSidebarTitle">
    <w:name w:val="SbarT Sidebar Title"/>
    <w:basedOn w:val="SbarTxSidebarText"/>
    <w:rsid w:val="000F74C6"/>
    <w:pPr>
      <w:spacing w:before="560"/>
    </w:pPr>
    <w:rPr>
      <w:b/>
      <w:sz w:val="28"/>
    </w:rPr>
  </w:style>
  <w:style w:type="paragraph" w:customStyle="1" w:styleId="SbarAuSidebarAuthor">
    <w:name w:val="SbarAu Sidebar Author"/>
    <w:basedOn w:val="SbarTxSidebarText"/>
    <w:rsid w:val="000F74C6"/>
    <w:pPr>
      <w:spacing w:before="280"/>
    </w:pPr>
    <w:rPr>
      <w:b/>
    </w:rPr>
  </w:style>
  <w:style w:type="paragraph" w:customStyle="1" w:styleId="SbarSNSidebarSourceNote">
    <w:name w:val="SbarSN Sidebar Source Note"/>
    <w:basedOn w:val="SbarTxSidebarText"/>
    <w:rsid w:val="000F74C6"/>
    <w:pPr>
      <w:spacing w:before="280"/>
    </w:pPr>
  </w:style>
  <w:style w:type="paragraph" w:customStyle="1" w:styleId="FgCFigureCaption">
    <w:name w:val="FgC Figure Caption"/>
    <w:basedOn w:val="BaseText"/>
    <w:link w:val="FgCFigureCaptionChar"/>
    <w:rsid w:val="000F74C6"/>
    <w:pPr>
      <w:spacing w:line="560" w:lineRule="exact"/>
    </w:pPr>
  </w:style>
  <w:style w:type="character" w:customStyle="1" w:styleId="FgCFigureCaptionChar">
    <w:name w:val="FgC Figure Caption Char"/>
    <w:link w:val="FgCFigureCaption"/>
    <w:rsid w:val="000F74C6"/>
    <w:rPr>
      <w:rFonts w:ascii="Times New Roman" w:eastAsia="Times New Roman" w:hAnsi="Times New Roman" w:cs="Times New Roman"/>
      <w:szCs w:val="20"/>
    </w:rPr>
  </w:style>
  <w:style w:type="paragraph" w:customStyle="1" w:styleId="FgTFigureTitle">
    <w:name w:val="FgT Figure Title"/>
    <w:basedOn w:val="FgCFigureCaption"/>
    <w:rsid w:val="000F74C6"/>
  </w:style>
  <w:style w:type="paragraph" w:customStyle="1" w:styleId="FgNFigureNumber">
    <w:name w:val="FgN Figure Number"/>
    <w:basedOn w:val="FgTFigureTitle"/>
    <w:rsid w:val="000F74C6"/>
    <w:pPr>
      <w:spacing w:before="560"/>
    </w:pPr>
  </w:style>
  <w:style w:type="paragraph" w:customStyle="1" w:styleId="FgSFigureSource">
    <w:name w:val="FgS Figure Source"/>
    <w:basedOn w:val="FgCFigureCaption"/>
    <w:rsid w:val="000F74C6"/>
    <w:pPr>
      <w:spacing w:after="560"/>
    </w:pPr>
  </w:style>
  <w:style w:type="paragraph" w:customStyle="1" w:styleId="NtDNotetoDesign">
    <w:name w:val="NtD Note to Design"/>
    <w:basedOn w:val="NtENotetoEditor"/>
    <w:rsid w:val="000F74C6"/>
    <w:rPr>
      <w:color w:val="FF00FF"/>
    </w:rPr>
  </w:style>
  <w:style w:type="paragraph" w:customStyle="1" w:styleId="DHDisplayHead">
    <w:name w:val="DH Display Head"/>
    <w:basedOn w:val="BaseText"/>
    <w:rsid w:val="000F74C6"/>
    <w:pPr>
      <w:spacing w:before="280" w:line="560" w:lineRule="exact"/>
    </w:pPr>
    <w:rPr>
      <w:b/>
    </w:rPr>
  </w:style>
  <w:style w:type="paragraph" w:customStyle="1" w:styleId="SDSubdisplay">
    <w:name w:val="SD Subdisplay"/>
    <w:basedOn w:val="DDisplay"/>
    <w:rsid w:val="000F74C6"/>
    <w:pPr>
      <w:spacing w:before="0" w:after="0"/>
      <w:ind w:left="720"/>
    </w:pPr>
  </w:style>
  <w:style w:type="paragraph" w:customStyle="1" w:styleId="SSDSubsubdisplay">
    <w:name w:val="SSD Subsubdisplay"/>
    <w:basedOn w:val="SDSubdisplay"/>
    <w:rsid w:val="000F74C6"/>
    <w:pPr>
      <w:ind w:left="1440"/>
    </w:pPr>
  </w:style>
  <w:style w:type="paragraph" w:customStyle="1" w:styleId="ExrLv1TxExerciseText">
    <w:name w:val="ExrLv1Tx Exercise Text"/>
    <w:basedOn w:val="BaseText"/>
    <w:rsid w:val="000F74C6"/>
    <w:pPr>
      <w:spacing w:before="280" w:after="280" w:line="560" w:lineRule="exact"/>
    </w:pPr>
  </w:style>
  <w:style w:type="paragraph" w:customStyle="1" w:styleId="ExrLv2TxSubexerciseText">
    <w:name w:val="ExrLv2Tx Subexercise Text"/>
    <w:basedOn w:val="ExrLv1TxExerciseText"/>
    <w:rsid w:val="000F74C6"/>
    <w:pPr>
      <w:spacing w:before="0"/>
      <w:ind w:left="720"/>
    </w:pPr>
  </w:style>
  <w:style w:type="paragraph" w:customStyle="1" w:styleId="ExrLv3TxSubsubexerciseText">
    <w:name w:val="ExrLv3Tx Subsubexercise Text"/>
    <w:basedOn w:val="ExrLv2TxSubexerciseText"/>
    <w:rsid w:val="000F74C6"/>
    <w:pPr>
      <w:ind w:left="1440"/>
    </w:pPr>
  </w:style>
  <w:style w:type="paragraph" w:customStyle="1" w:styleId="NTNoteText">
    <w:name w:val="NT Note Text"/>
    <w:basedOn w:val="BaseText"/>
    <w:rsid w:val="000F74C6"/>
    <w:pPr>
      <w:spacing w:after="280" w:line="560" w:lineRule="exact"/>
    </w:pPr>
  </w:style>
  <w:style w:type="paragraph" w:customStyle="1" w:styleId="FNFootnoteText">
    <w:name w:val="FN Footnote Text"/>
    <w:basedOn w:val="BaseText"/>
    <w:rsid w:val="000F74C6"/>
    <w:pPr>
      <w:spacing w:line="560" w:lineRule="exact"/>
    </w:pPr>
  </w:style>
  <w:style w:type="paragraph" w:customStyle="1" w:styleId="RHRRunningHeadRecto">
    <w:name w:val="RHR Running Head Recto"/>
    <w:basedOn w:val="BaseText"/>
    <w:link w:val="RHRRunningHeadRectoChar"/>
    <w:rsid w:val="000F74C6"/>
    <w:pPr>
      <w:spacing w:line="560" w:lineRule="exact"/>
    </w:pPr>
  </w:style>
  <w:style w:type="paragraph" w:customStyle="1" w:styleId="RHVRunningHeadVerso">
    <w:name w:val="RHV Running Head Verso"/>
    <w:basedOn w:val="RHRRunningHeadRecto"/>
    <w:link w:val="RHVRunningHeadVersoChar"/>
    <w:rsid w:val="000F74C6"/>
  </w:style>
  <w:style w:type="paragraph" w:customStyle="1" w:styleId="COContributorName">
    <w:name w:val="CO Contributor Name"/>
    <w:basedOn w:val="BaseText"/>
    <w:rsid w:val="000F74C6"/>
    <w:pPr>
      <w:spacing w:before="280" w:line="560" w:lineRule="exact"/>
    </w:pPr>
    <w:rPr>
      <w:b/>
    </w:rPr>
  </w:style>
  <w:style w:type="paragraph" w:customStyle="1" w:styleId="COBContributorBio">
    <w:name w:val="COB Contributor Bio"/>
    <w:basedOn w:val="BaseText"/>
    <w:rsid w:val="000F74C6"/>
    <w:pPr>
      <w:spacing w:after="280" w:line="560" w:lineRule="exact"/>
    </w:pPr>
  </w:style>
  <w:style w:type="paragraph" w:customStyle="1" w:styleId="FBHFrontmatterBackmatterHead">
    <w:name w:val="FBH Frontmatter/Backmatter Head"/>
    <w:basedOn w:val="CTChapterTitle"/>
    <w:rsid w:val="000F74C6"/>
  </w:style>
  <w:style w:type="paragraph" w:customStyle="1" w:styleId="BaseHeading">
    <w:name w:val="Base Heading"/>
    <w:qFormat/>
    <w:rsid w:val="000F74C6"/>
    <w:pPr>
      <w:spacing w:after="0" w:line="560" w:lineRule="exact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BaseText">
    <w:name w:val="Base Text"/>
    <w:link w:val="BaseTextChar"/>
    <w:qFormat/>
    <w:rsid w:val="000F74C6"/>
    <w:pPr>
      <w:spacing w:after="0"/>
    </w:pPr>
    <w:rPr>
      <w:rFonts w:ascii="Times New Roman" w:eastAsia="Times New Roman" w:hAnsi="Times New Roman" w:cs="Times New Roman"/>
      <w:szCs w:val="20"/>
    </w:rPr>
  </w:style>
  <w:style w:type="paragraph" w:customStyle="1" w:styleId="BibTxBibliographyText">
    <w:name w:val="BibTx Bibliography Text"/>
    <w:basedOn w:val="BaseText"/>
    <w:rsid w:val="000F74C6"/>
    <w:pPr>
      <w:spacing w:after="140" w:line="560" w:lineRule="exact"/>
      <w:ind w:left="720" w:hanging="720"/>
    </w:pPr>
  </w:style>
  <w:style w:type="paragraph" w:customStyle="1" w:styleId="H4MHeadingLevel4Math">
    <w:name w:val="H4M Heading Level 4 Math"/>
    <w:basedOn w:val="H4HeadingLevel4"/>
    <w:rsid w:val="000F74C6"/>
    <w:pPr>
      <w:spacing w:after="360"/>
    </w:pPr>
  </w:style>
  <w:style w:type="paragraph" w:styleId="BlockText">
    <w:name w:val="Block Text"/>
    <w:basedOn w:val="Normal"/>
    <w:uiPriority w:val="99"/>
    <w:rsid w:val="000F74C6"/>
    <w:pPr>
      <w:spacing w:after="120"/>
      <w:ind w:left="1440" w:right="1440"/>
    </w:pPr>
  </w:style>
  <w:style w:type="paragraph" w:customStyle="1" w:styleId="H5MHeadingLevel5Math">
    <w:name w:val="H5M Heading Level 5 Math"/>
    <w:basedOn w:val="H5HeadingLevel5"/>
    <w:rsid w:val="000F74C6"/>
    <w:pPr>
      <w:spacing w:after="360"/>
    </w:pPr>
  </w:style>
  <w:style w:type="paragraph" w:customStyle="1" w:styleId="NoteCNotetoComp">
    <w:name w:val="NoteC Note to Comp"/>
    <w:basedOn w:val="BaseText"/>
    <w:rsid w:val="000F74C6"/>
    <w:pPr>
      <w:spacing w:before="360" w:after="360" w:line="360" w:lineRule="exact"/>
    </w:pPr>
    <w:rPr>
      <w:color w:val="FF0000"/>
      <w:sz w:val="28"/>
    </w:rPr>
  </w:style>
  <w:style w:type="paragraph" w:customStyle="1" w:styleId="NoteDNotetoDesign">
    <w:name w:val="NoteD Note to Design"/>
    <w:basedOn w:val="Normal"/>
    <w:rsid w:val="000F74C6"/>
    <w:pPr>
      <w:spacing w:before="360" w:after="360" w:line="360" w:lineRule="exact"/>
    </w:pPr>
    <w:rPr>
      <w:color w:val="FF00FF"/>
      <w:sz w:val="28"/>
    </w:rPr>
  </w:style>
  <w:style w:type="paragraph" w:customStyle="1" w:styleId="NoteENotetoEditor">
    <w:name w:val="NoteE Note to Editor"/>
    <w:basedOn w:val="NoteCNotetoComp"/>
    <w:rsid w:val="000F74C6"/>
    <w:rPr>
      <w:color w:val="008000"/>
    </w:rPr>
  </w:style>
  <w:style w:type="paragraph" w:customStyle="1" w:styleId="FBHFrontmatterHead">
    <w:name w:val="FBH Frontmatter Head"/>
    <w:basedOn w:val="CTChapterTitle"/>
    <w:rsid w:val="000F74C6"/>
  </w:style>
  <w:style w:type="paragraph" w:customStyle="1" w:styleId="LList">
    <w:name w:val="L List"/>
    <w:basedOn w:val="ULUnnumberedList"/>
    <w:qFormat/>
    <w:rsid w:val="000F74C6"/>
  </w:style>
  <w:style w:type="paragraph" w:customStyle="1" w:styleId="L-EListinExtract">
    <w:name w:val="L-E List in Extract"/>
    <w:basedOn w:val="ULUnnumberedList"/>
    <w:qFormat/>
    <w:rsid w:val="000F74C6"/>
    <w:pPr>
      <w:ind w:left="1080"/>
    </w:pPr>
  </w:style>
  <w:style w:type="paragraph" w:customStyle="1" w:styleId="E-MExtractMultiple">
    <w:name w:val="E-M Extract Multiple"/>
    <w:basedOn w:val="EExtract"/>
    <w:qFormat/>
    <w:rsid w:val="000F74C6"/>
    <w:pPr>
      <w:spacing w:after="120"/>
    </w:pPr>
  </w:style>
  <w:style w:type="paragraph" w:customStyle="1" w:styleId="H-EHeadinExtract">
    <w:name w:val="H-E Head in Extract"/>
    <w:basedOn w:val="LH-EListHeadinExtract"/>
    <w:qFormat/>
    <w:rsid w:val="000F74C6"/>
  </w:style>
  <w:style w:type="paragraph" w:customStyle="1" w:styleId="HAAHead">
    <w:name w:val="HA A Head"/>
    <w:basedOn w:val="SpH1SpecialHeading1"/>
    <w:qFormat/>
    <w:rsid w:val="000F74C6"/>
    <w:pPr>
      <w:outlineLvl w:val="0"/>
    </w:pPr>
  </w:style>
  <w:style w:type="paragraph" w:customStyle="1" w:styleId="SBHSpaceBreakHalfLine">
    <w:name w:val="SBH Space Break HalfLine"/>
    <w:basedOn w:val="SBSpaceBreak"/>
    <w:qFormat/>
    <w:rsid w:val="000F74C6"/>
    <w:pPr>
      <w:spacing w:line="280" w:lineRule="exact"/>
    </w:pPr>
  </w:style>
  <w:style w:type="paragraph" w:customStyle="1" w:styleId="NHNotesHead">
    <w:name w:val="NH Notes Head"/>
    <w:basedOn w:val="BaseHeading"/>
    <w:rsid w:val="000F74C6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kTBookTitle">
    <w:name w:val="BkT Book Title"/>
    <w:basedOn w:val="BaseText"/>
    <w:rsid w:val="000F74C6"/>
    <w:pPr>
      <w:spacing w:line="560" w:lineRule="exact"/>
      <w:jc w:val="right"/>
    </w:pPr>
    <w:rPr>
      <w:szCs w:val="24"/>
    </w:rPr>
  </w:style>
  <w:style w:type="paragraph" w:customStyle="1" w:styleId="SecTSectionTitle">
    <w:name w:val="SecT Section Title"/>
    <w:basedOn w:val="BaseText"/>
    <w:rsid w:val="000F74C6"/>
    <w:pPr>
      <w:spacing w:line="560" w:lineRule="exact"/>
      <w:jc w:val="right"/>
    </w:pPr>
    <w:rPr>
      <w:szCs w:val="24"/>
    </w:rPr>
  </w:style>
  <w:style w:type="paragraph" w:customStyle="1" w:styleId="BibRefHeadBibRefHead">
    <w:name w:val="BibRefHead BibRef Head"/>
    <w:basedOn w:val="BaseHeading"/>
    <w:rsid w:val="000F74C6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SubheadBibRefSubhead">
    <w:name w:val="BibRefSubhead BibRef Subhead"/>
    <w:basedOn w:val="BaseHeading"/>
    <w:rsid w:val="000F74C6"/>
    <w:pPr>
      <w:autoSpaceDE w:val="0"/>
      <w:autoSpaceDN w:val="0"/>
      <w:adjustRightInd w:val="0"/>
      <w:spacing w:before="280" w:after="280"/>
    </w:pPr>
    <w:rPr>
      <w:b/>
      <w:sz w:val="28"/>
      <w:szCs w:val="24"/>
    </w:rPr>
  </w:style>
  <w:style w:type="paragraph" w:customStyle="1" w:styleId="EpCEpigraphContinuation">
    <w:name w:val="EpC Epigraph Continuation"/>
    <w:basedOn w:val="BaseText"/>
    <w:rsid w:val="000F74C6"/>
    <w:pPr>
      <w:spacing w:before="280" w:line="560" w:lineRule="exact"/>
      <w:ind w:left="720" w:right="720"/>
    </w:pPr>
  </w:style>
  <w:style w:type="paragraph" w:customStyle="1" w:styleId="Algorithm">
    <w:name w:val="Algorithm"/>
    <w:basedOn w:val="DEDisplayEquation"/>
    <w:rsid w:val="000F74C6"/>
  </w:style>
  <w:style w:type="paragraph" w:customStyle="1" w:styleId="Assumption">
    <w:name w:val="Assumption"/>
    <w:basedOn w:val="DEDisplayEquation"/>
    <w:rsid w:val="000F74C6"/>
  </w:style>
  <w:style w:type="paragraph" w:customStyle="1" w:styleId="Axiom">
    <w:name w:val="Axiom"/>
    <w:basedOn w:val="DEDisplayEquation"/>
    <w:rsid w:val="000F74C6"/>
  </w:style>
  <w:style w:type="paragraph" w:customStyle="1" w:styleId="Case">
    <w:name w:val="Case"/>
    <w:basedOn w:val="DEDisplayEquation"/>
    <w:rsid w:val="000F74C6"/>
  </w:style>
  <w:style w:type="paragraph" w:customStyle="1" w:styleId="Claim">
    <w:name w:val="Claim"/>
    <w:basedOn w:val="DEDisplayEquation"/>
    <w:rsid w:val="000F74C6"/>
  </w:style>
  <w:style w:type="paragraph" w:customStyle="1" w:styleId="Conjunction">
    <w:name w:val="Conjunction"/>
    <w:basedOn w:val="DEDisplayEquation"/>
    <w:rsid w:val="000F74C6"/>
  </w:style>
  <w:style w:type="paragraph" w:customStyle="1" w:styleId="Corollary">
    <w:name w:val="Corollary"/>
    <w:basedOn w:val="DEDisplayEquation"/>
    <w:rsid w:val="000F74C6"/>
  </w:style>
  <w:style w:type="paragraph" w:customStyle="1" w:styleId="Definition">
    <w:name w:val="Definition"/>
    <w:basedOn w:val="DEDisplayEquation"/>
    <w:rsid w:val="000F74C6"/>
  </w:style>
  <w:style w:type="paragraph" w:customStyle="1" w:styleId="Hypothesis">
    <w:name w:val="Hypothesis"/>
    <w:basedOn w:val="DEDisplayEquation"/>
    <w:rsid w:val="000F74C6"/>
  </w:style>
  <w:style w:type="paragraph" w:customStyle="1" w:styleId="Lemma">
    <w:name w:val="Lemma"/>
    <w:basedOn w:val="DEDisplayEquation"/>
    <w:rsid w:val="000F74C6"/>
  </w:style>
  <w:style w:type="paragraph" w:customStyle="1" w:styleId="Note">
    <w:name w:val="Note"/>
    <w:basedOn w:val="DEDisplayEquation"/>
    <w:rsid w:val="000F74C6"/>
  </w:style>
  <w:style w:type="paragraph" w:customStyle="1" w:styleId="Observation">
    <w:name w:val="Observation"/>
    <w:basedOn w:val="DEDisplayEquation"/>
    <w:rsid w:val="000F74C6"/>
  </w:style>
  <w:style w:type="paragraph" w:customStyle="1" w:styleId="Proof">
    <w:name w:val="Proof"/>
    <w:basedOn w:val="DEDisplayEquation"/>
    <w:rsid w:val="000F74C6"/>
  </w:style>
  <w:style w:type="paragraph" w:customStyle="1" w:styleId="Proposition">
    <w:name w:val="Proposition"/>
    <w:basedOn w:val="DEDisplayEquation"/>
    <w:rsid w:val="000F74C6"/>
  </w:style>
  <w:style w:type="paragraph" w:customStyle="1" w:styleId="Remark">
    <w:name w:val="Remark"/>
    <w:basedOn w:val="DEDisplayEquation"/>
    <w:rsid w:val="000F74C6"/>
  </w:style>
  <w:style w:type="paragraph" w:customStyle="1" w:styleId="Result">
    <w:name w:val="Result"/>
    <w:basedOn w:val="DEDisplayEquation"/>
    <w:rsid w:val="000F74C6"/>
  </w:style>
  <w:style w:type="paragraph" w:customStyle="1" w:styleId="Rule">
    <w:name w:val="Rule"/>
    <w:basedOn w:val="DEDisplayEquation"/>
    <w:rsid w:val="000F74C6"/>
  </w:style>
  <w:style w:type="paragraph" w:customStyle="1" w:styleId="SplCase">
    <w:name w:val="SplCase"/>
    <w:basedOn w:val="DEDisplayEquation"/>
    <w:rsid w:val="000F74C6"/>
  </w:style>
  <w:style w:type="paragraph" w:customStyle="1" w:styleId="Theorem">
    <w:name w:val="Theorem"/>
    <w:basedOn w:val="DEDisplayEquation"/>
    <w:rsid w:val="000F74C6"/>
  </w:style>
  <w:style w:type="paragraph" w:customStyle="1" w:styleId="AppTAppendixTitle">
    <w:name w:val="AppT Appendix Title"/>
    <w:basedOn w:val="H1HeadingLevel1"/>
    <w:qFormat/>
    <w:rsid w:val="000F74C6"/>
  </w:style>
  <w:style w:type="paragraph" w:customStyle="1" w:styleId="DIASDialogueSpeaker">
    <w:name w:val="DIAS Dialogue Speaker"/>
    <w:basedOn w:val="DIADialogue"/>
    <w:next w:val="DIADialogue"/>
    <w:qFormat/>
    <w:rsid w:val="000F74C6"/>
  </w:style>
  <w:style w:type="paragraph" w:customStyle="1" w:styleId="DIAS-EDialogueSpeakerinExtract">
    <w:name w:val="DIAS-E Dialogue Speaker in Extract"/>
    <w:basedOn w:val="DIA-EDialogueinExtract"/>
    <w:next w:val="DIA-EDialogueinExtract"/>
    <w:qFormat/>
    <w:rsid w:val="000F74C6"/>
  </w:style>
  <w:style w:type="paragraph" w:customStyle="1" w:styleId="IntTxInterviewText">
    <w:name w:val="IntTx Interview Text"/>
    <w:basedOn w:val="BaseText"/>
    <w:autoRedefine/>
    <w:rsid w:val="000F74C6"/>
    <w:pPr>
      <w:spacing w:line="560" w:lineRule="exact"/>
      <w:ind w:firstLine="720"/>
    </w:pPr>
    <w:rPr>
      <w:color w:val="000080"/>
    </w:rPr>
  </w:style>
  <w:style w:type="paragraph" w:customStyle="1" w:styleId="IntSInterviewSpeaker">
    <w:name w:val="IntS Interview Speaker"/>
    <w:basedOn w:val="IntTxInterviewText"/>
    <w:qFormat/>
    <w:rsid w:val="000F74C6"/>
  </w:style>
  <w:style w:type="paragraph" w:customStyle="1" w:styleId="ITIndexTitle">
    <w:name w:val="IT Index Title"/>
    <w:basedOn w:val="BaseHeading"/>
    <w:next w:val="IABIndexAlphabeticalBreak"/>
    <w:rsid w:val="000F74C6"/>
    <w:pPr>
      <w:autoSpaceDE w:val="0"/>
      <w:autoSpaceDN w:val="0"/>
      <w:adjustRightInd w:val="0"/>
      <w:spacing w:before="360" w:after="280"/>
    </w:pPr>
    <w:rPr>
      <w:b/>
      <w:szCs w:val="24"/>
    </w:rPr>
  </w:style>
  <w:style w:type="character" w:customStyle="1" w:styleId="EqCOEquationCallOut">
    <w:name w:val="EqCO Equation Call Out"/>
    <w:rsid w:val="000F74C6"/>
    <w:rPr>
      <w:rFonts w:ascii="Times New Roman" w:hAnsi="Times New Roman"/>
      <w:b w:val="0"/>
      <w:sz w:val="24"/>
      <w:bdr w:val="none" w:sz="0" w:space="0" w:color="auto"/>
      <w:shd w:val="pct30" w:color="FF6600" w:fill="F3F3F3"/>
    </w:rPr>
  </w:style>
  <w:style w:type="paragraph" w:customStyle="1" w:styleId="STContStatementContinued">
    <w:name w:val="STCont Statement Continued"/>
    <w:basedOn w:val="DEDisplayEquation"/>
    <w:rsid w:val="000F74C6"/>
  </w:style>
  <w:style w:type="paragraph" w:customStyle="1" w:styleId="IHIndexHead">
    <w:name w:val="IH Index Head"/>
    <w:basedOn w:val="BaseHeading"/>
    <w:next w:val="IABIndexAlphabeticalBreak"/>
    <w:rsid w:val="000F74C6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AnBibRefAnnotation">
    <w:name w:val="BibRefAn BibRef Annotation"/>
    <w:basedOn w:val="BaseText"/>
    <w:rsid w:val="000F74C6"/>
    <w:pPr>
      <w:autoSpaceDE w:val="0"/>
      <w:autoSpaceDN w:val="0"/>
      <w:adjustRightInd w:val="0"/>
    </w:pPr>
    <w:rPr>
      <w:szCs w:val="24"/>
    </w:rPr>
  </w:style>
  <w:style w:type="paragraph" w:customStyle="1" w:styleId="NCNoteTextContinuation">
    <w:name w:val="NC Note Text Continuation"/>
    <w:basedOn w:val="BaseText"/>
    <w:rsid w:val="000F74C6"/>
    <w:pPr>
      <w:spacing w:after="280" w:line="560" w:lineRule="exact"/>
    </w:pPr>
  </w:style>
  <w:style w:type="paragraph" w:customStyle="1" w:styleId="BibRefNotesBibRefNotes">
    <w:name w:val="BibRefNotes BibRef Notes"/>
    <w:basedOn w:val="BaseText"/>
    <w:rsid w:val="000F74C6"/>
    <w:pPr>
      <w:spacing w:after="140" w:line="560" w:lineRule="exact"/>
      <w:ind w:left="720" w:hanging="720"/>
    </w:pPr>
  </w:style>
  <w:style w:type="character" w:customStyle="1" w:styleId="monospace">
    <w:name w:val="monospace"/>
    <w:qFormat/>
    <w:rsid w:val="000F74C6"/>
    <w:rPr>
      <w:rFonts w:ascii="Courier New" w:hAnsi="Courier New"/>
    </w:rPr>
  </w:style>
  <w:style w:type="character" w:customStyle="1" w:styleId="sansserif">
    <w:name w:val="sansserif"/>
    <w:qFormat/>
    <w:rsid w:val="000F74C6"/>
    <w:rPr>
      <w:rFonts w:ascii="Arial" w:hAnsi="Arial"/>
    </w:rPr>
  </w:style>
  <w:style w:type="character" w:customStyle="1" w:styleId="BaseTextChar">
    <w:name w:val="Base Text Char"/>
    <w:basedOn w:val="DefaultParagraphFont"/>
    <w:link w:val="BaseText"/>
    <w:rsid w:val="0074368E"/>
    <w:rPr>
      <w:rFonts w:ascii="Times New Roman" w:eastAsia="Times New Roman" w:hAnsi="Times New Roman" w:cs="Times New Roman"/>
      <w:szCs w:val="20"/>
    </w:rPr>
  </w:style>
  <w:style w:type="character" w:customStyle="1" w:styleId="RHRRunningHeadRectoChar">
    <w:name w:val="RHR Running Head Recto Char"/>
    <w:basedOn w:val="BaseTextChar"/>
    <w:link w:val="RHRRunningHeadRecto"/>
    <w:rsid w:val="0074368E"/>
    <w:rPr>
      <w:rFonts w:ascii="Times New Roman" w:eastAsia="Times New Roman" w:hAnsi="Times New Roman" w:cs="Times New Roman"/>
      <w:szCs w:val="20"/>
    </w:rPr>
  </w:style>
  <w:style w:type="character" w:customStyle="1" w:styleId="RHVRunningHeadVersoChar">
    <w:name w:val="RHV Running Head Verso Char"/>
    <w:basedOn w:val="RHRRunningHeadRectoChar"/>
    <w:link w:val="RHVRunningHeadVerso"/>
    <w:rsid w:val="0074368E"/>
    <w:rPr>
      <w:rFonts w:ascii="Times New Roman" w:eastAsia="Times New Roman" w:hAnsi="Times New Roman" w:cs="Times New Roman"/>
      <w:szCs w:val="20"/>
    </w:rPr>
  </w:style>
  <w:style w:type="character" w:customStyle="1" w:styleId="RefTxReferenceTextChar">
    <w:name w:val="RefTx Reference Text Char"/>
    <w:basedOn w:val="BaseTextChar"/>
    <w:link w:val="RefTxReferenceText"/>
    <w:rsid w:val="00B57DCE"/>
    <w:rPr>
      <w:rFonts w:ascii="Times New Roman" w:eastAsia="Times New Roman" w:hAnsi="Times New Roman" w:cs="Times New Roman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2279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/>
    <w:lsdException w:name="heading 5" w:semiHidden="0" w:uiPriority="9" w:qFormat="1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iPriority="39" w:unhideWhenUsed="1"/>
    <w:lsdException w:name="toc 9" w:unhideWhenUsed="1"/>
    <w:lsdException w:name="Normal Indent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iPriority="99" w:unhideWhenUsed="1"/>
    <w:lsdException w:name="endnote reference" w:uiPriority="99" w:unhideWhenUsed="1"/>
    <w:lsdException w:name="endnote text" w:uiPriority="99" w:unhideWhenUsed="1"/>
    <w:lsdException w:name="table of authorities" w:uiPriority="99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 w:uiPriority="99"/>
    <w:lsdException w:name="Hyperlink" w:semiHidden="0" w:uiPriority="99"/>
    <w:lsdException w:name="FollowedHyperlink" w:semiHidden="0" w:uiPriority="99"/>
    <w:lsdException w:name="Strong" w:semiHidden="0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iPriority="99" w:unhideWhenUsed="1"/>
    <w:lsdException w:name="HTML Code" w:unhideWhenUsed="1"/>
    <w:lsdException w:name="HTML Definition" w:unhideWhenUsed="1"/>
    <w:lsdException w:name="HTML Keyboard" w:unhideWhenUsed="1"/>
    <w:lsdException w:name="HTML Preformatted" w:uiPriority="99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iPriority="99" w:unhideWhenUsed="1"/>
    <w:lsdException w:name="No List" w:uiPriority="99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 w:unhideWhenUsed="1"/>
    <w:lsdException w:name="Table Grid" w:semiHidden="0" w:uiPriority="59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Revision" w:uiPriority="99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EF1022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4C6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74C6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74C6"/>
    <w:pPr>
      <w:spacing w:before="240" w:after="60"/>
      <w:outlineLvl w:val="4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rsid w:val="000F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AD68C7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D68C7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D68C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rsid w:val="009D7540"/>
  </w:style>
  <w:style w:type="character" w:customStyle="1" w:styleId="FootnoteTextChar">
    <w:name w:val="Footnote Text Char"/>
    <w:basedOn w:val="DefaultParagraphFont"/>
    <w:link w:val="FootnoteText"/>
    <w:uiPriority w:val="99"/>
    <w:rsid w:val="009D7540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D7540"/>
  </w:style>
  <w:style w:type="character" w:customStyle="1" w:styleId="apple-converted-space">
    <w:name w:val="apple-converted-space"/>
    <w:basedOn w:val="DefaultParagraphFont"/>
    <w:rsid w:val="009D7540"/>
  </w:style>
  <w:style w:type="character" w:styleId="Emphasis">
    <w:name w:val="Emphasis"/>
    <w:basedOn w:val="DefaultParagraphFont"/>
    <w:uiPriority w:val="20"/>
    <w:qFormat/>
    <w:rsid w:val="00886322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886322"/>
  </w:style>
  <w:style w:type="character" w:customStyle="1" w:styleId="EndnoteTextChar">
    <w:name w:val="Endnote Text Char"/>
    <w:basedOn w:val="DefaultParagraphFont"/>
    <w:link w:val="EndnoteText"/>
    <w:uiPriority w:val="99"/>
    <w:rsid w:val="00886322"/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rsid w:val="000F74C6"/>
    <w:rPr>
      <w:color w:val="0000FF"/>
      <w:u w:val="none"/>
    </w:rPr>
  </w:style>
  <w:style w:type="character" w:customStyle="1" w:styleId="p12">
    <w:name w:val="p12"/>
    <w:basedOn w:val="DefaultParagraphFont"/>
    <w:rsid w:val="00D32163"/>
  </w:style>
  <w:style w:type="table" w:styleId="TableGrid">
    <w:name w:val="Table Grid"/>
    <w:basedOn w:val="TableNormal"/>
    <w:uiPriority w:val="59"/>
    <w:rsid w:val="004A5CBC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CBC"/>
    <w:pPr>
      <w:ind w:left="720"/>
      <w:contextualSpacing/>
    </w:pPr>
  </w:style>
  <w:style w:type="character" w:customStyle="1" w:styleId="BalloonTextChar3">
    <w:name w:val="Balloon Text Char"/>
    <w:basedOn w:val="DefaultParagraphFont"/>
    <w:rsid w:val="00BF0975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BF0975"/>
    <w:rPr>
      <w:rFonts w:ascii="Tahoma" w:eastAsia="Times New Roman" w:hAnsi="Tahoma" w:cs="Tahoma"/>
      <w:sz w:val="16"/>
      <w:szCs w:val="16"/>
    </w:rPr>
  </w:style>
  <w:style w:type="character" w:customStyle="1" w:styleId="quickformat4">
    <w:name w:val="quickformat4"/>
    <w:basedOn w:val="DefaultParagraphFont"/>
    <w:rsid w:val="0091532E"/>
  </w:style>
  <w:style w:type="character" w:styleId="FollowedHyperlink">
    <w:name w:val="FollowedHyperlink"/>
    <w:basedOn w:val="DefaultParagraphFont"/>
    <w:uiPriority w:val="99"/>
    <w:unhideWhenUsed/>
    <w:rsid w:val="00C21D2A"/>
    <w:rPr>
      <w:color w:val="800080" w:themeColor="followedHyperlink"/>
      <w:u w:val="single"/>
    </w:rPr>
  </w:style>
  <w:style w:type="character" w:styleId="EndnoteReference">
    <w:name w:val="endnote reference"/>
    <w:uiPriority w:val="99"/>
    <w:rsid w:val="00756F6E"/>
    <w:rPr>
      <w:vertAlign w:val="superscript"/>
    </w:rPr>
  </w:style>
  <w:style w:type="character" w:styleId="CommentReference">
    <w:name w:val="annotation reference"/>
    <w:uiPriority w:val="99"/>
    <w:rsid w:val="000F74C6"/>
    <w:rPr>
      <w:rFonts w:ascii="Helvetica" w:hAnsi="Helvetica"/>
      <w:b/>
      <w:sz w:val="28"/>
      <w:bdr w:val="none" w:sz="0" w:space="0" w:color="auto"/>
      <w:shd w:val="clear" w:color="auto" w:fill="FFFF00"/>
    </w:rPr>
  </w:style>
  <w:style w:type="paragraph" w:styleId="CommentText">
    <w:name w:val="annotation text"/>
    <w:basedOn w:val="Normal"/>
    <w:link w:val="CommentTextChar"/>
    <w:uiPriority w:val="99"/>
    <w:rsid w:val="00B7294C"/>
  </w:style>
  <w:style w:type="character" w:customStyle="1" w:styleId="CommentTextChar">
    <w:name w:val="Comment Text Char"/>
    <w:basedOn w:val="DefaultParagraphFont"/>
    <w:link w:val="CommentText"/>
    <w:uiPriority w:val="99"/>
    <w:rsid w:val="00B7294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7294C"/>
    <w:rPr>
      <w:rFonts w:asciiTheme="minorHAnsi" w:eastAsiaTheme="minorHAnsi" w:hAnsiTheme="minorHAnsi" w:cstheme="minorBidi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rsid w:val="000F74C6"/>
    <w:rPr>
      <w:sz w:val="24"/>
      <w:lang w:val="en-US" w:eastAsia="en-US" w:bidi="ar-SA"/>
    </w:rPr>
  </w:style>
  <w:style w:type="character" w:customStyle="1" w:styleId="spelle">
    <w:name w:val="spelle"/>
    <w:basedOn w:val="DefaultParagraphFont"/>
    <w:rsid w:val="001A4ACB"/>
  </w:style>
  <w:style w:type="paragraph" w:styleId="Footer">
    <w:name w:val="footer"/>
    <w:basedOn w:val="Normal"/>
    <w:link w:val="FooterChar"/>
    <w:uiPriority w:val="99"/>
    <w:rsid w:val="00F87E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E33"/>
  </w:style>
  <w:style w:type="character" w:styleId="PageNumber">
    <w:name w:val="page number"/>
    <w:basedOn w:val="DefaultParagraphFont"/>
    <w:uiPriority w:val="99"/>
    <w:rsid w:val="00F87E33"/>
  </w:style>
  <w:style w:type="paragraph" w:styleId="Header">
    <w:name w:val="header"/>
    <w:basedOn w:val="Normal"/>
    <w:link w:val="HeaderChar"/>
    <w:uiPriority w:val="99"/>
    <w:rsid w:val="00FB56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6FF"/>
  </w:style>
  <w:style w:type="paragraph" w:styleId="HTMLPreformatted">
    <w:name w:val="HTML Preformatted"/>
    <w:basedOn w:val="Normal"/>
    <w:link w:val="HTMLPreformattedChar"/>
    <w:uiPriority w:val="99"/>
    <w:rsid w:val="000F74C6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4C6"/>
    <w:rPr>
      <w:rFonts w:ascii="Consolas" w:hAnsi="Consolas" w:cs="Consolas"/>
      <w:sz w:val="20"/>
      <w:szCs w:val="20"/>
    </w:rPr>
  </w:style>
  <w:style w:type="character" w:customStyle="1" w:styleId="aubase">
    <w:name w:val="au_base"/>
    <w:rsid w:val="000F74C6"/>
    <w:rPr>
      <w:sz w:val="24"/>
    </w:rPr>
  </w:style>
  <w:style w:type="character" w:customStyle="1" w:styleId="aucollab">
    <w:name w:val="au_collab"/>
    <w:basedOn w:val="aubase"/>
    <w:rsid w:val="000F74C6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aubase"/>
    <w:rsid w:val="000F74C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0F74C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basedOn w:val="aubase"/>
    <w:rsid w:val="000F74C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0F74C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0F74C6"/>
    <w:rPr>
      <w:sz w:val="24"/>
    </w:rPr>
  </w:style>
  <w:style w:type="character" w:customStyle="1" w:styleId="bibarticle">
    <w:name w:val="bib_article"/>
    <w:basedOn w:val="bibbase"/>
    <w:rsid w:val="000F74C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0F74C6"/>
    <w:rPr>
      <w:sz w:val="24"/>
    </w:rPr>
  </w:style>
  <w:style w:type="character" w:customStyle="1" w:styleId="bibdeg">
    <w:name w:val="bib_deg"/>
    <w:basedOn w:val="bibbase"/>
    <w:rsid w:val="000F74C6"/>
    <w:rPr>
      <w:sz w:val="24"/>
    </w:rPr>
  </w:style>
  <w:style w:type="character" w:customStyle="1" w:styleId="bibdoi">
    <w:name w:val="bib_doi"/>
    <w:basedOn w:val="bibbase"/>
    <w:rsid w:val="000F74C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basedOn w:val="bib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basedOn w:val="bibbase"/>
    <w:rsid w:val="000F74C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basedOn w:val="bibbase"/>
    <w:rsid w:val="000F74C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basedOn w:val="bibbase"/>
    <w:rsid w:val="000F74C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basedOn w:val="bibbase"/>
    <w:rsid w:val="000F74C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basedOn w:val="bibbase"/>
    <w:rsid w:val="000F74C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basedOn w:val="bibbase"/>
    <w:rsid w:val="000F74C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basedOn w:val="bib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suffix">
    <w:name w:val="bib_suffix"/>
    <w:basedOn w:val="bibbase"/>
    <w:rsid w:val="000F74C6"/>
    <w:rPr>
      <w:sz w:val="24"/>
    </w:rPr>
  </w:style>
  <w:style w:type="character" w:customStyle="1" w:styleId="bibsuppl">
    <w:name w:val="bib_suppl"/>
    <w:basedOn w:val="bibbase"/>
    <w:rsid w:val="000F74C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basedOn w:val="bibbase"/>
    <w:rsid w:val="000F74C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basedOn w:val="bibbase"/>
    <w:rsid w:val="000F74C6"/>
    <w:rPr>
      <w:sz w:val="24"/>
    </w:rPr>
  </w:style>
  <w:style w:type="character" w:customStyle="1" w:styleId="biburl">
    <w:name w:val="bib_url"/>
    <w:basedOn w:val="bibbase"/>
    <w:rsid w:val="000F74C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basedOn w:val="bibbase"/>
    <w:rsid w:val="000F74C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basedOn w:val="bibbase"/>
    <w:rsid w:val="000F74C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0F74C6"/>
    <w:rPr>
      <w:sz w:val="24"/>
    </w:rPr>
  </w:style>
  <w:style w:type="character" w:customStyle="1" w:styleId="citebib">
    <w:name w:val="cite_bib"/>
    <w:basedOn w:val="citebase"/>
    <w:rsid w:val="000F74C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basedOn w:val="citebase"/>
    <w:rsid w:val="000F74C6"/>
    <w:rPr>
      <w:sz w:val="24"/>
    </w:rPr>
  </w:style>
  <w:style w:type="character" w:customStyle="1" w:styleId="citeen">
    <w:name w:val="cite_en"/>
    <w:basedOn w:val="citebase"/>
    <w:rsid w:val="000F74C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basedOn w:val="citebase"/>
    <w:rsid w:val="000F74C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basedOn w:val="citebase"/>
    <w:rsid w:val="000F74C6"/>
    <w:rPr>
      <w:color w:val="auto"/>
      <w:sz w:val="24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basedOn w:val="citebase"/>
    <w:rsid w:val="000F74C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extlink">
    <w:name w:val="bib_extlink"/>
    <w:basedOn w:val="bibbase"/>
    <w:rsid w:val="000F74C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basedOn w:val="citebase"/>
    <w:rsid w:val="000F74C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0F74C6"/>
    <w:rPr>
      <w:sz w:val="24"/>
    </w:rPr>
  </w:style>
  <w:style w:type="character" w:customStyle="1" w:styleId="citetfn">
    <w:name w:val="cite_tfn"/>
    <w:basedOn w:val="citebase"/>
    <w:rsid w:val="000F74C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basedOn w:val="aubase"/>
    <w:rsid w:val="000F74C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basedOn w:val="citebase"/>
    <w:rsid w:val="000F74C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basedOn w:val="citebase"/>
    <w:rsid w:val="000F74C6"/>
    <w:rPr>
      <w:sz w:val="24"/>
      <w:bdr w:val="none" w:sz="0" w:space="0" w:color="auto"/>
      <w:shd w:val="clear" w:color="auto" w:fill="FFCCCC"/>
    </w:rPr>
  </w:style>
  <w:style w:type="character" w:customStyle="1" w:styleId="aumember">
    <w:name w:val="au_member"/>
    <w:basedOn w:val="aubase"/>
    <w:rsid w:val="000F74C6"/>
    <w:rPr>
      <w:sz w:val="24"/>
      <w:bdr w:val="none" w:sz="0" w:space="0" w:color="auto"/>
      <w:shd w:val="clear" w:color="auto" w:fill="FF99CC"/>
    </w:rPr>
  </w:style>
  <w:style w:type="character" w:customStyle="1" w:styleId="bibbook">
    <w:name w:val="bib_book"/>
    <w:rsid w:val="000F74C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0F74C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0F74C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0F74C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0F74C6"/>
    <w:rPr>
      <w:sz w:val="24"/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0F74C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0F74C6"/>
    <w:rPr>
      <w:sz w:val="24"/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0F74C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0F74C6"/>
    <w:rPr>
      <w:sz w:val="24"/>
      <w:bdr w:val="none" w:sz="0" w:space="0" w:color="auto"/>
      <w:shd w:val="clear" w:color="auto" w:fill="FFFF00"/>
    </w:rPr>
  </w:style>
  <w:style w:type="character" w:customStyle="1" w:styleId="bibisbn">
    <w:name w:val="bib_isbn"/>
    <w:rsid w:val="000F74C6"/>
    <w:rPr>
      <w:sz w:val="24"/>
      <w:shd w:val="clear" w:color="auto" w:fill="D9D9D9"/>
    </w:rPr>
  </w:style>
  <w:style w:type="character" w:customStyle="1" w:styleId="biblocation">
    <w:name w:val="bib_location"/>
    <w:rsid w:val="000F74C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0F74C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0F74C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0F74C6"/>
    <w:rPr>
      <w:sz w:val="24"/>
      <w:shd w:val="clear" w:color="auto" w:fill="FFCC99"/>
    </w:rPr>
  </w:style>
  <w:style w:type="character" w:customStyle="1" w:styleId="bibseriesno">
    <w:name w:val="bib_seriesno"/>
    <w:rsid w:val="000F74C6"/>
    <w:rPr>
      <w:sz w:val="24"/>
      <w:shd w:val="clear" w:color="auto" w:fill="FFFF99"/>
    </w:rPr>
  </w:style>
  <w:style w:type="character" w:customStyle="1" w:styleId="bibtrans">
    <w:name w:val="bib_trans"/>
    <w:rsid w:val="000F74C6"/>
    <w:rPr>
      <w:sz w:val="24"/>
      <w:shd w:val="clear" w:color="auto" w:fill="99CC00"/>
    </w:rPr>
  </w:style>
  <w:style w:type="character" w:customStyle="1" w:styleId="bibinstitution">
    <w:name w:val="bib_institution"/>
    <w:rsid w:val="000F74C6"/>
    <w:rPr>
      <w:sz w:val="24"/>
      <w:bdr w:val="none" w:sz="0" w:space="0" w:color="auto"/>
      <w:shd w:val="clear" w:color="auto" w:fill="CCFFCC"/>
    </w:rPr>
  </w:style>
  <w:style w:type="character" w:customStyle="1" w:styleId="bibpatent">
    <w:name w:val="bib_patent"/>
    <w:rsid w:val="000F74C6"/>
    <w:rPr>
      <w:sz w:val="24"/>
      <w:bdr w:val="none" w:sz="0" w:space="0" w:color="auto"/>
      <w:shd w:val="clear" w:color="auto" w:fill="66FFCC"/>
    </w:rPr>
  </w:style>
  <w:style w:type="character" w:customStyle="1" w:styleId="bibreportnum">
    <w:name w:val="bib_reportnum"/>
    <w:rsid w:val="000F74C6"/>
    <w:rPr>
      <w:sz w:val="24"/>
      <w:bdr w:val="none" w:sz="0" w:space="0" w:color="auto"/>
      <w:shd w:val="clear" w:color="auto" w:fill="CCCCFF"/>
    </w:rPr>
  </w:style>
  <w:style w:type="character" w:customStyle="1" w:styleId="bibschool">
    <w:name w:val="bib_school"/>
    <w:rsid w:val="000F74C6"/>
    <w:rPr>
      <w:sz w:val="24"/>
      <w:bdr w:val="none" w:sz="0" w:space="0" w:color="auto"/>
      <w:shd w:val="clear" w:color="auto" w:fill="FFCC66"/>
    </w:rPr>
  </w:style>
  <w:style w:type="character" w:customStyle="1" w:styleId="bibalt-year">
    <w:name w:val="bib_alt-year"/>
    <w:rsid w:val="000F74C6"/>
    <w:rPr>
      <w:sz w:val="24"/>
      <w:szCs w:val="24"/>
      <w:bdr w:val="none" w:sz="0" w:space="0" w:color="auto"/>
      <w:shd w:val="clear" w:color="auto" w:fill="CC99FF"/>
    </w:rPr>
  </w:style>
  <w:style w:type="character" w:customStyle="1" w:styleId="bibvolcount">
    <w:name w:val="bib_volcount"/>
    <w:rsid w:val="000F74C6"/>
    <w:rPr>
      <w:rFonts w:ascii="Times New Roman" w:hAnsi="Times New Roman"/>
      <w:sz w:val="24"/>
      <w:bdr w:val="none" w:sz="0" w:space="0" w:color="auto"/>
      <w:shd w:val="clear" w:color="auto" w:fill="00FF00"/>
    </w:rPr>
  </w:style>
  <w:style w:type="character" w:customStyle="1" w:styleId="Heading1Char">
    <w:name w:val="Heading 1 Char"/>
    <w:basedOn w:val="DefaultParagraphFont"/>
    <w:link w:val="Heading1"/>
    <w:uiPriority w:val="9"/>
    <w:rsid w:val="000F74C6"/>
    <w:rPr>
      <w:rFonts w:ascii="Arial" w:eastAsia="Times New Roman" w:hAnsi="Arial" w:cs="Times New Roman"/>
      <w:b/>
      <w:kern w:val="32"/>
      <w:sz w:val="32"/>
      <w:szCs w:val="20"/>
    </w:rPr>
  </w:style>
  <w:style w:type="character" w:customStyle="1" w:styleId="Heading2Char">
    <w:name w:val="Heading 2 Char"/>
    <w:link w:val="Heading2"/>
    <w:uiPriority w:val="9"/>
    <w:rsid w:val="000F74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4C6"/>
    <w:rPr>
      <w:rFonts w:ascii="Arial" w:eastAsia="Times New Roman" w:hAnsi="Arial" w:cs="Times New Roman"/>
      <w:b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F74C6"/>
    <w:rPr>
      <w:rFonts w:ascii="Times New Roman" w:eastAsia="Times New Roman" w:hAnsi="Times New Roman" w:cs="Times New Roman"/>
      <w:b/>
      <w:i/>
      <w:sz w:val="26"/>
      <w:szCs w:val="20"/>
    </w:rPr>
  </w:style>
  <w:style w:type="paragraph" w:customStyle="1" w:styleId="ESExtractSource">
    <w:name w:val="ES Extract Source"/>
    <w:basedOn w:val="EExtract"/>
    <w:qFormat/>
    <w:rsid w:val="000F74C6"/>
  </w:style>
  <w:style w:type="paragraph" w:customStyle="1" w:styleId="EExtract">
    <w:name w:val="E Extract"/>
    <w:basedOn w:val="BaseText"/>
    <w:rsid w:val="000F74C6"/>
    <w:pPr>
      <w:spacing w:before="240" w:after="240" w:line="480" w:lineRule="exact"/>
      <w:ind w:left="720" w:right="720"/>
    </w:pPr>
  </w:style>
  <w:style w:type="character" w:customStyle="1" w:styleId="SbarTxSidebarTextChar">
    <w:name w:val="SbarTx Sidebar Text Char"/>
    <w:link w:val="SbarTxSidebarText"/>
    <w:rsid w:val="000F74C6"/>
    <w:rPr>
      <w:shd w:val="clear" w:color="auto" w:fill="E6E6E6"/>
    </w:rPr>
  </w:style>
  <w:style w:type="paragraph" w:customStyle="1" w:styleId="SbarTxSidebarText">
    <w:name w:val="SbarTx Sidebar Text"/>
    <w:basedOn w:val="BaseText"/>
    <w:link w:val="SbarTxSidebarTextChar"/>
    <w:rsid w:val="000F74C6"/>
    <w:pPr>
      <w:shd w:val="clear" w:color="auto" w:fill="E6E6E6"/>
      <w:spacing w:line="560" w:lineRule="exact"/>
      <w:ind w:left="360" w:right="360"/>
    </w:pPr>
    <w:rPr>
      <w:rFonts w:asciiTheme="minorHAnsi" w:eastAsiaTheme="minorHAnsi" w:hAnsiTheme="minorHAnsi" w:cstheme="minorBidi"/>
      <w:szCs w:val="24"/>
    </w:rPr>
  </w:style>
  <w:style w:type="paragraph" w:customStyle="1" w:styleId="TxText">
    <w:name w:val="Tx Text"/>
    <w:link w:val="TxTextChar"/>
    <w:rsid w:val="000F74C6"/>
    <w:pPr>
      <w:spacing w:after="0" w:line="560" w:lineRule="exact"/>
      <w:ind w:firstLine="720"/>
    </w:pPr>
    <w:rPr>
      <w:rFonts w:ascii="Times New Roman" w:eastAsia="Times New Roman" w:hAnsi="Times New Roman" w:cs="Times New Roman"/>
      <w:szCs w:val="20"/>
    </w:rPr>
  </w:style>
  <w:style w:type="character" w:customStyle="1" w:styleId="TxTextChar">
    <w:name w:val="Tx Text Char"/>
    <w:link w:val="TxText"/>
    <w:rsid w:val="000F74C6"/>
    <w:rPr>
      <w:rFonts w:ascii="Times New Roman" w:eastAsia="Times New Roman" w:hAnsi="Times New Roman" w:cs="Times New Roman"/>
      <w:szCs w:val="20"/>
    </w:rPr>
  </w:style>
  <w:style w:type="paragraph" w:customStyle="1" w:styleId="CNChapterNumber">
    <w:name w:val="CN Chapter Number"/>
    <w:basedOn w:val="BaseHeading"/>
    <w:rsid w:val="000F74C6"/>
    <w:pPr>
      <w:keepNext/>
      <w:keepLines/>
      <w:widowControl w:val="0"/>
      <w:spacing w:before="560"/>
    </w:pPr>
    <w:rPr>
      <w:b/>
      <w:sz w:val="32"/>
    </w:rPr>
  </w:style>
  <w:style w:type="character" w:customStyle="1" w:styleId="LetTxLetterTextChar">
    <w:name w:val="LetTx Letter Text Char"/>
    <w:link w:val="LetTxLetterText"/>
    <w:rsid w:val="000F74C6"/>
  </w:style>
  <w:style w:type="paragraph" w:customStyle="1" w:styleId="LetTxLetterText">
    <w:name w:val="LetTx Letter Text"/>
    <w:basedOn w:val="BaseText"/>
    <w:link w:val="LetTxLetterTextChar"/>
    <w:rsid w:val="000F74C6"/>
    <w:pPr>
      <w:spacing w:before="280" w:line="560" w:lineRule="exact"/>
    </w:pPr>
    <w:rPr>
      <w:rFonts w:asciiTheme="minorHAnsi" w:eastAsiaTheme="minorHAnsi" w:hAnsiTheme="minorHAnsi" w:cstheme="minorBidi"/>
      <w:szCs w:val="24"/>
    </w:rPr>
  </w:style>
  <w:style w:type="paragraph" w:customStyle="1" w:styleId="CTChapterTitle">
    <w:name w:val="CT Chapter Title"/>
    <w:basedOn w:val="BaseHeading"/>
    <w:rsid w:val="000F74C6"/>
    <w:pPr>
      <w:spacing w:before="280" w:after="280"/>
    </w:pPr>
    <w:rPr>
      <w:b/>
      <w:sz w:val="32"/>
    </w:rPr>
  </w:style>
  <w:style w:type="paragraph" w:customStyle="1" w:styleId="CAuChapterAuthor">
    <w:name w:val="CAu Chapter Author"/>
    <w:basedOn w:val="BaseText"/>
    <w:rsid w:val="000F74C6"/>
    <w:pPr>
      <w:keepNext/>
      <w:keepLines/>
      <w:widowControl w:val="0"/>
      <w:spacing w:before="280" w:line="560" w:lineRule="exact"/>
      <w:contextualSpacing/>
    </w:pPr>
  </w:style>
  <w:style w:type="paragraph" w:customStyle="1" w:styleId="H1HeadingLevel1">
    <w:name w:val="H1 Heading Level 1"/>
    <w:basedOn w:val="BaseHeading"/>
    <w:next w:val="TxText"/>
    <w:rsid w:val="000F74C6"/>
    <w:pPr>
      <w:keepNext/>
      <w:keepLines/>
      <w:widowControl w:val="0"/>
      <w:spacing w:before="360" w:after="280"/>
      <w:outlineLvl w:val="0"/>
    </w:pPr>
    <w:rPr>
      <w:b/>
      <w:sz w:val="32"/>
    </w:rPr>
  </w:style>
  <w:style w:type="paragraph" w:customStyle="1" w:styleId="H2HeadingLevel2">
    <w:name w:val="H2 Heading Level 2"/>
    <w:basedOn w:val="H1HeadingLevel1"/>
    <w:next w:val="TxText"/>
    <w:rsid w:val="000F74C6"/>
    <w:pPr>
      <w:spacing w:before="280"/>
      <w:outlineLvl w:val="1"/>
    </w:pPr>
    <w:rPr>
      <w:sz w:val="28"/>
    </w:rPr>
  </w:style>
  <w:style w:type="paragraph" w:customStyle="1" w:styleId="H3HeadingLevel3">
    <w:name w:val="H3 Heading Level 3"/>
    <w:basedOn w:val="H2HeadingLevel2"/>
    <w:next w:val="TxText"/>
    <w:rsid w:val="000F74C6"/>
    <w:pPr>
      <w:spacing w:after="0"/>
      <w:outlineLvl w:val="2"/>
    </w:pPr>
    <w:rPr>
      <w:sz w:val="24"/>
    </w:rPr>
  </w:style>
  <w:style w:type="paragraph" w:customStyle="1" w:styleId="H4HeadingLevel4">
    <w:name w:val="H4 Heading Level 4"/>
    <w:basedOn w:val="H3HeadingLevel3"/>
    <w:next w:val="TxText"/>
    <w:rsid w:val="000F74C6"/>
    <w:pPr>
      <w:outlineLvl w:val="3"/>
    </w:pPr>
    <w:rPr>
      <w:b w:val="0"/>
    </w:rPr>
  </w:style>
  <w:style w:type="paragraph" w:customStyle="1" w:styleId="H5HeadingLevel5">
    <w:name w:val="H5 Heading Level 5"/>
    <w:basedOn w:val="H4HeadingLevel4"/>
    <w:next w:val="TxText"/>
    <w:rsid w:val="000F74C6"/>
    <w:pPr>
      <w:spacing w:before="140"/>
      <w:outlineLvl w:val="4"/>
    </w:pPr>
  </w:style>
  <w:style w:type="paragraph" w:customStyle="1" w:styleId="UL-EUnnumberedListinExtract">
    <w:name w:val="UL-E Unnumbered List in Extract"/>
    <w:basedOn w:val="ULUnnumberedList"/>
    <w:qFormat/>
    <w:rsid w:val="000F74C6"/>
    <w:pPr>
      <w:ind w:left="1080" w:right="720"/>
    </w:pPr>
  </w:style>
  <w:style w:type="paragraph" w:customStyle="1" w:styleId="ULUnnumberedList">
    <w:name w:val="UL Unnumbered List"/>
    <w:basedOn w:val="LLLetteredList"/>
    <w:qFormat/>
    <w:rsid w:val="000F74C6"/>
    <w:pPr>
      <w:tabs>
        <w:tab w:val="clear" w:pos="480"/>
      </w:tabs>
    </w:pPr>
  </w:style>
  <w:style w:type="paragraph" w:customStyle="1" w:styleId="LLLetteredList">
    <w:name w:val="LL Lettered List"/>
    <w:basedOn w:val="NLNumberedList"/>
    <w:qFormat/>
    <w:rsid w:val="000F74C6"/>
  </w:style>
  <w:style w:type="paragraph" w:customStyle="1" w:styleId="NLNumberedList">
    <w:name w:val="NL Numbered List"/>
    <w:basedOn w:val="BLBulletList"/>
    <w:qFormat/>
    <w:rsid w:val="000F74C6"/>
    <w:pPr>
      <w:tabs>
        <w:tab w:val="clear" w:pos="240"/>
        <w:tab w:val="clear" w:pos="960"/>
        <w:tab w:val="left" w:pos="480"/>
      </w:tabs>
      <w:ind w:left="360" w:hanging="360"/>
    </w:pPr>
  </w:style>
  <w:style w:type="paragraph" w:customStyle="1" w:styleId="BLBulletList">
    <w:name w:val="BL Bullet List"/>
    <w:basedOn w:val="BaseText"/>
    <w:rsid w:val="000F74C6"/>
    <w:pPr>
      <w:tabs>
        <w:tab w:val="left" w:pos="240"/>
        <w:tab w:val="left" w:pos="960"/>
      </w:tabs>
      <w:spacing w:line="560" w:lineRule="exact"/>
      <w:ind w:left="245" w:hanging="245"/>
    </w:pPr>
  </w:style>
  <w:style w:type="paragraph" w:customStyle="1" w:styleId="LH-EListHeadinExtract">
    <w:name w:val="LH-E List Head in Extract"/>
    <w:basedOn w:val="LHListHead"/>
    <w:qFormat/>
    <w:rsid w:val="000F74C6"/>
    <w:pPr>
      <w:ind w:left="720" w:right="720"/>
    </w:pPr>
  </w:style>
  <w:style w:type="paragraph" w:customStyle="1" w:styleId="LHListHead">
    <w:name w:val="LH List Head"/>
    <w:basedOn w:val="BaseText"/>
    <w:rsid w:val="000F74C6"/>
    <w:pPr>
      <w:keepNext/>
      <w:keepLines/>
      <w:spacing w:before="280" w:line="560" w:lineRule="exact"/>
    </w:pPr>
    <w:rPr>
      <w:b/>
    </w:rPr>
  </w:style>
  <w:style w:type="paragraph" w:customStyle="1" w:styleId="BL-EBulletListinExtract">
    <w:name w:val="BL-E Bullet List in Extract"/>
    <w:basedOn w:val="BLBulletList"/>
    <w:qFormat/>
    <w:rsid w:val="000F74C6"/>
    <w:pPr>
      <w:ind w:left="965"/>
    </w:pPr>
  </w:style>
  <w:style w:type="paragraph" w:customStyle="1" w:styleId="SSLSubsublist">
    <w:name w:val="SSL Subsublist"/>
    <w:basedOn w:val="SLSublist"/>
    <w:qFormat/>
    <w:rsid w:val="000F74C6"/>
    <w:pPr>
      <w:ind w:left="1685"/>
    </w:pPr>
  </w:style>
  <w:style w:type="paragraph" w:customStyle="1" w:styleId="SLSublist">
    <w:name w:val="SL Sublist"/>
    <w:basedOn w:val="BLBulletList"/>
    <w:rsid w:val="000F74C6"/>
    <w:pPr>
      <w:tabs>
        <w:tab w:val="clear" w:pos="960"/>
      </w:tabs>
      <w:ind w:left="965"/>
    </w:pPr>
  </w:style>
  <w:style w:type="paragraph" w:customStyle="1" w:styleId="DLDescriptiveList">
    <w:name w:val="DL Descriptive List"/>
    <w:basedOn w:val="BaseText"/>
    <w:qFormat/>
    <w:rsid w:val="000F74C6"/>
    <w:pPr>
      <w:widowControl w:val="0"/>
      <w:spacing w:line="560" w:lineRule="exact"/>
    </w:pPr>
  </w:style>
  <w:style w:type="character" w:customStyle="1" w:styleId="IntRInterviewer">
    <w:name w:val="IntR Interviewer"/>
    <w:qFormat/>
    <w:rsid w:val="000F74C6"/>
    <w:rPr>
      <w:u w:val="dash"/>
    </w:rPr>
  </w:style>
  <w:style w:type="character" w:customStyle="1" w:styleId="IntEInterviewee">
    <w:name w:val="IntE Interviewee"/>
    <w:qFormat/>
    <w:rsid w:val="000F74C6"/>
    <w:rPr>
      <w:u w:val="dotted"/>
    </w:rPr>
  </w:style>
  <w:style w:type="paragraph" w:customStyle="1" w:styleId="CAbsChapterAbstract">
    <w:name w:val="CAbs Chapter Abstract"/>
    <w:basedOn w:val="BaseText"/>
    <w:rsid w:val="000F74C6"/>
    <w:pPr>
      <w:spacing w:before="360" w:after="360" w:line="560" w:lineRule="exact"/>
      <w:ind w:firstLine="720"/>
    </w:pPr>
    <w:rPr>
      <w:color w:val="0000FF"/>
    </w:rPr>
  </w:style>
  <w:style w:type="paragraph" w:customStyle="1" w:styleId="OL1OutlineListLevel1">
    <w:name w:val="OL1 Outline List Level 1"/>
    <w:basedOn w:val="BaseText"/>
    <w:rsid w:val="000F74C6"/>
    <w:pPr>
      <w:tabs>
        <w:tab w:val="right" w:pos="547"/>
      </w:tabs>
      <w:spacing w:before="140" w:after="140" w:line="560" w:lineRule="exact"/>
      <w:ind w:left="720" w:hanging="720"/>
    </w:pPr>
  </w:style>
  <w:style w:type="character" w:customStyle="1" w:styleId="FgCOFigureCallOut">
    <w:name w:val="FgCO Figure Call Out"/>
    <w:rsid w:val="000F74C6"/>
    <w:rPr>
      <w:rFonts w:ascii="Times New Roman" w:hAnsi="Times New Roman"/>
      <w:color w:val="auto"/>
      <w:sz w:val="24"/>
      <w:bdr w:val="none" w:sz="0" w:space="0" w:color="auto"/>
      <w:shd w:val="pct25" w:color="0000FF" w:fill="FFFFFF"/>
    </w:rPr>
  </w:style>
  <w:style w:type="paragraph" w:customStyle="1" w:styleId="TxNITextNoIndent">
    <w:name w:val="TxNI Text No Indent"/>
    <w:basedOn w:val="BaseText"/>
    <w:rsid w:val="000F74C6"/>
    <w:pPr>
      <w:spacing w:before="140" w:line="560" w:lineRule="exact"/>
    </w:pPr>
  </w:style>
  <w:style w:type="character" w:customStyle="1" w:styleId="TCOTableCallOut">
    <w:name w:val="TCO Table Call Out"/>
    <w:rsid w:val="000F74C6"/>
    <w:rPr>
      <w:rFonts w:ascii="Times New Roman" w:hAnsi="Times New Roman"/>
      <w:sz w:val="24"/>
      <w:bdr w:val="none" w:sz="0" w:space="0" w:color="auto"/>
      <w:shd w:val="pct30" w:color="FF6600" w:fill="F3F3F3"/>
    </w:rPr>
  </w:style>
  <w:style w:type="paragraph" w:customStyle="1" w:styleId="SBSpaceBreak">
    <w:name w:val="SB Space Break"/>
    <w:basedOn w:val="BaseText"/>
    <w:rsid w:val="000F74C6"/>
    <w:pPr>
      <w:shd w:val="pct20" w:color="auto" w:fill="FFFFFF"/>
      <w:spacing w:line="560" w:lineRule="exact"/>
      <w:jc w:val="center"/>
    </w:pPr>
  </w:style>
  <w:style w:type="character" w:customStyle="1" w:styleId="BxCOBoxCallOut">
    <w:name w:val="BxCO Box Call Out"/>
    <w:rsid w:val="000F74C6"/>
    <w:rPr>
      <w:rFonts w:ascii="Times New Roman" w:hAnsi="Times New Roman"/>
      <w:sz w:val="24"/>
      <w:bdr w:val="none" w:sz="0" w:space="0" w:color="auto"/>
      <w:shd w:val="pct20" w:color="FF00FF" w:fill="auto"/>
    </w:rPr>
  </w:style>
  <w:style w:type="paragraph" w:customStyle="1" w:styleId="NtCNotetoComp">
    <w:name w:val="NtC Note to Comp"/>
    <w:basedOn w:val="BaseText"/>
    <w:rsid w:val="000F74C6"/>
    <w:pPr>
      <w:spacing w:before="360" w:after="360" w:line="360" w:lineRule="exact"/>
    </w:pPr>
    <w:rPr>
      <w:color w:val="FF0000"/>
      <w:sz w:val="28"/>
    </w:rPr>
  </w:style>
  <w:style w:type="paragraph" w:customStyle="1" w:styleId="NtENotetoEditor">
    <w:name w:val="NtE Note to Editor"/>
    <w:basedOn w:val="NtCNotetoComp"/>
    <w:rsid w:val="000F74C6"/>
    <w:rPr>
      <w:color w:val="008000"/>
    </w:rPr>
  </w:style>
  <w:style w:type="paragraph" w:customStyle="1" w:styleId="BNBoxNumber">
    <w:name w:val="BN Box Number"/>
    <w:basedOn w:val="BaseText"/>
    <w:rsid w:val="000F74C6"/>
    <w:pPr>
      <w:spacing w:before="280" w:line="560" w:lineRule="exact"/>
    </w:pPr>
    <w:rPr>
      <w:b/>
    </w:rPr>
  </w:style>
  <w:style w:type="paragraph" w:customStyle="1" w:styleId="BTBoxTitle">
    <w:name w:val="BT Box Title"/>
    <w:basedOn w:val="BNBoxNumber"/>
    <w:rsid w:val="000F74C6"/>
    <w:pPr>
      <w:spacing w:before="0" w:after="280"/>
    </w:pPr>
    <w:rPr>
      <w:b w:val="0"/>
    </w:rPr>
  </w:style>
  <w:style w:type="paragraph" w:customStyle="1" w:styleId="TStbHTableStubHead">
    <w:name w:val="TStbH Table Stub Head"/>
    <w:basedOn w:val="BaseText"/>
    <w:rsid w:val="000F74C6"/>
    <w:pPr>
      <w:spacing w:line="360" w:lineRule="exact"/>
    </w:pPr>
    <w:rPr>
      <w:b/>
    </w:rPr>
  </w:style>
  <w:style w:type="paragraph" w:customStyle="1" w:styleId="TBTableBody">
    <w:name w:val="TB Table Body"/>
    <w:basedOn w:val="BaseText"/>
    <w:rsid w:val="000F74C6"/>
    <w:pPr>
      <w:spacing w:line="360" w:lineRule="exact"/>
    </w:pPr>
  </w:style>
  <w:style w:type="paragraph" w:customStyle="1" w:styleId="TCHTableColumnHead">
    <w:name w:val="TCH Table Column Head"/>
    <w:basedOn w:val="TTTableTitle"/>
    <w:rsid w:val="000F74C6"/>
    <w:rPr>
      <w:b/>
    </w:rPr>
  </w:style>
  <w:style w:type="paragraph" w:customStyle="1" w:styleId="TTTableTitle">
    <w:name w:val="TT Table Title"/>
    <w:basedOn w:val="BaseText"/>
    <w:rsid w:val="000F74C6"/>
    <w:pPr>
      <w:spacing w:line="360" w:lineRule="exact"/>
    </w:pPr>
  </w:style>
  <w:style w:type="paragraph" w:customStyle="1" w:styleId="GLDefGlossaryDefinition">
    <w:name w:val="GLDef Glossary Definition"/>
    <w:basedOn w:val="BaseText"/>
    <w:rsid w:val="000F74C6"/>
    <w:pPr>
      <w:spacing w:line="560" w:lineRule="exact"/>
    </w:pPr>
  </w:style>
  <w:style w:type="paragraph" w:customStyle="1" w:styleId="OL2OutlineListLevel2">
    <w:name w:val="OL2 Outline List Level 2"/>
    <w:basedOn w:val="OL1OutlineListLevel1"/>
    <w:rsid w:val="000F74C6"/>
    <w:pPr>
      <w:tabs>
        <w:tab w:val="clear" w:pos="547"/>
        <w:tab w:val="right" w:pos="1267"/>
      </w:tabs>
      <w:spacing w:before="0"/>
      <w:ind w:left="1440"/>
    </w:pPr>
  </w:style>
  <w:style w:type="paragraph" w:customStyle="1" w:styleId="OL3OutlineListLevel3">
    <w:name w:val="OL3 Outline List Level 3"/>
    <w:basedOn w:val="OL2OutlineListLevel2"/>
    <w:rsid w:val="000F74C6"/>
    <w:pPr>
      <w:tabs>
        <w:tab w:val="right" w:pos="1872"/>
      </w:tabs>
      <w:ind w:left="2160"/>
    </w:pPr>
  </w:style>
  <w:style w:type="paragraph" w:customStyle="1" w:styleId="OL4OutlineListLevel4">
    <w:name w:val="OL4 Outline List Level 4"/>
    <w:basedOn w:val="OL3OutlineListLevel3"/>
    <w:rsid w:val="000F74C6"/>
    <w:pPr>
      <w:tabs>
        <w:tab w:val="right" w:pos="2592"/>
      </w:tabs>
      <w:ind w:left="2880"/>
    </w:pPr>
  </w:style>
  <w:style w:type="paragraph" w:customStyle="1" w:styleId="SpExSpecialExtract">
    <w:name w:val="SpEx Special Extract"/>
    <w:basedOn w:val="EExtract"/>
    <w:rsid w:val="000F74C6"/>
    <w:pPr>
      <w:spacing w:before="360" w:after="360" w:line="400" w:lineRule="exact"/>
      <w:contextualSpacing/>
    </w:pPr>
    <w:rPr>
      <w:color w:val="00B050"/>
    </w:rPr>
  </w:style>
  <w:style w:type="character" w:customStyle="1" w:styleId="FgMenFigureMention">
    <w:name w:val="FgMen Figure Mention"/>
    <w:rsid w:val="000F74C6"/>
    <w:rPr>
      <w:color w:val="0000FF"/>
    </w:rPr>
  </w:style>
  <w:style w:type="paragraph" w:customStyle="1" w:styleId="CAuAfChapterAuthorAffiliation">
    <w:name w:val="CAuAf Chapter Author Affiliation"/>
    <w:basedOn w:val="CAuChapterAuthor"/>
    <w:rsid w:val="000F74C6"/>
    <w:pPr>
      <w:spacing w:before="0" w:after="280"/>
    </w:pPr>
    <w:rPr>
      <w:b/>
    </w:rPr>
  </w:style>
  <w:style w:type="paragraph" w:customStyle="1" w:styleId="DEDisplayEquation">
    <w:name w:val="DE Display Equation"/>
    <w:basedOn w:val="BaseText"/>
    <w:rsid w:val="000F74C6"/>
    <w:pPr>
      <w:tabs>
        <w:tab w:val="right" w:pos="8640"/>
      </w:tabs>
      <w:spacing w:before="360" w:after="360" w:line="560" w:lineRule="atLeast"/>
      <w:ind w:left="720" w:hanging="720"/>
    </w:pPr>
  </w:style>
  <w:style w:type="paragraph" w:customStyle="1" w:styleId="H6HeadingLevel6">
    <w:name w:val="H6 Heading Level 6"/>
    <w:basedOn w:val="H5HeadingLevel5"/>
    <w:rsid w:val="000F74C6"/>
    <w:pPr>
      <w:outlineLvl w:val="5"/>
    </w:pPr>
    <w:rPr>
      <w:sz w:val="22"/>
    </w:rPr>
  </w:style>
  <w:style w:type="paragraph" w:customStyle="1" w:styleId="TIHTableInternalHead">
    <w:name w:val="TIH Table Internal Head"/>
    <w:basedOn w:val="TTTableTitle"/>
    <w:rsid w:val="000F74C6"/>
    <w:pPr>
      <w:spacing w:before="280"/>
    </w:pPr>
  </w:style>
  <w:style w:type="paragraph" w:styleId="TOC8">
    <w:name w:val="toc 8"/>
    <w:basedOn w:val="Normal"/>
    <w:next w:val="Normal"/>
    <w:autoRedefine/>
    <w:uiPriority w:val="39"/>
    <w:rsid w:val="000F74C6"/>
    <w:pPr>
      <w:ind w:left="1400"/>
    </w:pPr>
  </w:style>
  <w:style w:type="character" w:customStyle="1" w:styleId="DENDisplayEquationNumber">
    <w:name w:val="DEN Display Equation Number"/>
    <w:rsid w:val="000F74C6"/>
    <w:rPr>
      <w:bdr w:val="none" w:sz="0" w:space="0" w:color="auto"/>
      <w:shd w:val="pct15" w:color="auto" w:fill="FFFFFF"/>
    </w:rPr>
  </w:style>
  <w:style w:type="paragraph" w:customStyle="1" w:styleId="TFNTableFootnote">
    <w:name w:val="TFN Table Footnote"/>
    <w:basedOn w:val="TBTableBody"/>
    <w:rsid w:val="000F74C6"/>
    <w:pPr>
      <w:spacing w:before="280" w:after="280"/>
    </w:pPr>
  </w:style>
  <w:style w:type="character" w:customStyle="1" w:styleId="LetDateLetterDateChar">
    <w:name w:val="LetDate Letter Date Char"/>
    <w:basedOn w:val="LetTxLetterTextChar"/>
    <w:link w:val="LetDateLetterDate"/>
    <w:rsid w:val="000F74C6"/>
  </w:style>
  <w:style w:type="paragraph" w:customStyle="1" w:styleId="LetDateLetterDate">
    <w:name w:val="LetDate Letter Date"/>
    <w:basedOn w:val="LetTxLetterText"/>
    <w:link w:val="LetDateLetterDateChar"/>
    <w:rsid w:val="000F74C6"/>
  </w:style>
  <w:style w:type="paragraph" w:customStyle="1" w:styleId="CONChapterOpeningNote">
    <w:name w:val="CON Chapter Opening Note"/>
    <w:basedOn w:val="BaseText"/>
    <w:rsid w:val="000F74C6"/>
    <w:pPr>
      <w:pBdr>
        <w:top w:val="dotted" w:sz="4" w:space="12" w:color="auto"/>
        <w:left w:val="dotted" w:sz="4" w:space="12" w:color="auto"/>
        <w:bottom w:val="dotted" w:sz="4" w:space="12" w:color="auto"/>
        <w:right w:val="dotted" w:sz="4" w:space="12" w:color="auto"/>
      </w:pBdr>
      <w:spacing w:after="280" w:line="560" w:lineRule="exact"/>
      <w:ind w:left="720" w:right="720"/>
    </w:pPr>
  </w:style>
  <w:style w:type="paragraph" w:customStyle="1" w:styleId="DIADialogue">
    <w:name w:val="DIA Dialogue"/>
    <w:basedOn w:val="BaseText"/>
    <w:rsid w:val="000F74C6"/>
    <w:pPr>
      <w:tabs>
        <w:tab w:val="left" w:pos="2880"/>
      </w:tabs>
      <w:spacing w:before="280" w:after="280" w:line="560" w:lineRule="exact"/>
      <w:ind w:left="720" w:hanging="720"/>
      <w:contextualSpacing/>
    </w:pPr>
  </w:style>
  <w:style w:type="paragraph" w:customStyle="1" w:styleId="IntQInterviewQuestion">
    <w:name w:val="IntQ Interview Question"/>
    <w:basedOn w:val="BlockText"/>
    <w:autoRedefine/>
    <w:rsid w:val="000F74C6"/>
    <w:pPr>
      <w:spacing w:line="560" w:lineRule="exact"/>
      <w:ind w:firstLine="720"/>
    </w:pPr>
    <w:rPr>
      <w:color w:val="000080"/>
      <w:sz w:val="24"/>
    </w:rPr>
  </w:style>
  <w:style w:type="paragraph" w:customStyle="1" w:styleId="IntAInterviewAnswer">
    <w:name w:val="IntA Interview Answer"/>
    <w:basedOn w:val="BaseText"/>
    <w:autoRedefine/>
    <w:rsid w:val="000F74C6"/>
    <w:pPr>
      <w:spacing w:line="560" w:lineRule="exact"/>
      <w:ind w:firstLine="720"/>
    </w:pPr>
    <w:rPr>
      <w:color w:val="008000"/>
      <w:szCs w:val="24"/>
    </w:rPr>
  </w:style>
  <w:style w:type="paragraph" w:customStyle="1" w:styleId="DE-EDisplayEquationinExtract">
    <w:name w:val="DE-E Display Equation in Extract"/>
    <w:basedOn w:val="DEDisplayEquation"/>
    <w:rsid w:val="000F74C6"/>
    <w:pPr>
      <w:spacing w:before="0" w:after="0"/>
      <w:ind w:firstLine="0"/>
    </w:pPr>
  </w:style>
  <w:style w:type="paragraph" w:customStyle="1" w:styleId="PNPartNumber">
    <w:name w:val="PN Part Number"/>
    <w:basedOn w:val="BaseHeading"/>
    <w:next w:val="PTPartTitle"/>
    <w:rsid w:val="000F74C6"/>
    <w:pPr>
      <w:keepNext/>
      <w:keepLines/>
      <w:spacing w:before="560"/>
      <w:jc w:val="center"/>
    </w:pPr>
    <w:rPr>
      <w:b/>
      <w:sz w:val="28"/>
    </w:rPr>
  </w:style>
  <w:style w:type="paragraph" w:customStyle="1" w:styleId="PTPartTitle">
    <w:name w:val="PT Part Title"/>
    <w:basedOn w:val="PNPartNumber"/>
    <w:rsid w:val="000F74C6"/>
    <w:pPr>
      <w:spacing w:before="1200"/>
    </w:pPr>
  </w:style>
  <w:style w:type="paragraph" w:customStyle="1" w:styleId="PSTPartSubtitle">
    <w:name w:val="PST Part Subtitle"/>
    <w:basedOn w:val="PTPartTitle"/>
    <w:rsid w:val="000F74C6"/>
    <w:pPr>
      <w:keepNext w:val="0"/>
      <w:spacing w:before="360"/>
    </w:pPr>
    <w:rPr>
      <w:b w:val="0"/>
    </w:rPr>
  </w:style>
  <w:style w:type="paragraph" w:customStyle="1" w:styleId="EpEpigraph">
    <w:name w:val="Ep Epigraph"/>
    <w:basedOn w:val="BaseText"/>
    <w:rsid w:val="000F74C6"/>
    <w:pPr>
      <w:spacing w:before="280" w:line="560" w:lineRule="exact"/>
      <w:ind w:left="720" w:right="720"/>
    </w:pPr>
  </w:style>
  <w:style w:type="paragraph" w:customStyle="1" w:styleId="EpSEpigraphSource">
    <w:name w:val="EpS Epigraph Source"/>
    <w:basedOn w:val="EpEpigraph"/>
    <w:rsid w:val="000F74C6"/>
    <w:pPr>
      <w:spacing w:before="140" w:after="280"/>
      <w:ind w:right="0"/>
    </w:pPr>
  </w:style>
  <w:style w:type="paragraph" w:customStyle="1" w:styleId="PITxPartIntroductionText">
    <w:name w:val="PITx Part Introduction Text"/>
    <w:basedOn w:val="BaseText"/>
    <w:rsid w:val="000F74C6"/>
    <w:pPr>
      <w:spacing w:before="280" w:after="280" w:line="560" w:lineRule="exact"/>
      <w:ind w:firstLine="720"/>
      <w:contextualSpacing/>
    </w:pPr>
  </w:style>
  <w:style w:type="paragraph" w:customStyle="1" w:styleId="SpH1SpecialHeading1">
    <w:name w:val="SpH1 Special Heading 1"/>
    <w:basedOn w:val="SpTxSpecialText"/>
    <w:rsid w:val="000F74C6"/>
    <w:pPr>
      <w:spacing w:before="280" w:after="280"/>
      <w:ind w:firstLine="0"/>
    </w:pPr>
    <w:rPr>
      <w:b/>
      <w:sz w:val="36"/>
    </w:rPr>
  </w:style>
  <w:style w:type="paragraph" w:customStyle="1" w:styleId="SpTxSpecialText">
    <w:name w:val="SpTx Special Text"/>
    <w:basedOn w:val="BaseText"/>
    <w:rsid w:val="000F74C6"/>
    <w:pPr>
      <w:spacing w:line="560" w:lineRule="exact"/>
      <w:ind w:firstLine="720"/>
    </w:pPr>
    <w:rPr>
      <w:color w:val="00B050"/>
    </w:rPr>
  </w:style>
  <w:style w:type="paragraph" w:styleId="TableofAuthorities">
    <w:name w:val="table of authorities"/>
    <w:basedOn w:val="Normal"/>
    <w:next w:val="Normal"/>
    <w:uiPriority w:val="99"/>
    <w:rsid w:val="000F74C6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0F74C6"/>
    <w:pPr>
      <w:ind w:left="400" w:hanging="400"/>
    </w:pPr>
  </w:style>
  <w:style w:type="paragraph" w:customStyle="1" w:styleId="GLTrmGlossaryDefinitionTerm">
    <w:name w:val="GLTrm Glossary Definition Term"/>
    <w:basedOn w:val="GLDefGlossaryDefinition"/>
    <w:rsid w:val="000F74C6"/>
    <w:pPr>
      <w:spacing w:before="280"/>
    </w:pPr>
    <w:rPr>
      <w:b/>
    </w:rPr>
  </w:style>
  <w:style w:type="character" w:customStyle="1" w:styleId="TMenTableMention">
    <w:name w:val="TMen Table Mention"/>
    <w:rsid w:val="000F74C6"/>
    <w:rPr>
      <w:color w:val="FF6600"/>
    </w:rPr>
  </w:style>
  <w:style w:type="paragraph" w:customStyle="1" w:styleId="ChrChronology">
    <w:name w:val="Chr Chronology"/>
    <w:basedOn w:val="BaseText"/>
    <w:rsid w:val="000F74C6"/>
    <w:pPr>
      <w:tabs>
        <w:tab w:val="left" w:pos="1728"/>
      </w:tabs>
      <w:spacing w:before="140" w:line="560" w:lineRule="exact"/>
      <w:ind w:left="1728" w:hanging="1728"/>
    </w:pPr>
  </w:style>
  <w:style w:type="paragraph" w:customStyle="1" w:styleId="VSVerseSource">
    <w:name w:val="VS Verse Source"/>
    <w:basedOn w:val="BaseText"/>
    <w:rsid w:val="000F74C6"/>
    <w:pPr>
      <w:spacing w:before="140" w:after="280" w:line="560" w:lineRule="exact"/>
    </w:pPr>
  </w:style>
  <w:style w:type="character" w:customStyle="1" w:styleId="SbarMenSidebarMention">
    <w:name w:val="SbarMen Sidebar Mention"/>
    <w:rsid w:val="000F74C6"/>
    <w:rPr>
      <w:color w:val="008000"/>
    </w:rPr>
  </w:style>
  <w:style w:type="paragraph" w:customStyle="1" w:styleId="PriDocBegPrimaryDocumentBegin">
    <w:name w:val="PriDocBeg Primary Document Begin"/>
    <w:basedOn w:val="BaseText"/>
    <w:rsid w:val="000F74C6"/>
    <w:pPr>
      <w:shd w:val="pct12" w:color="auto" w:fill="FFFFFF"/>
      <w:spacing w:before="280" w:after="280" w:line="560" w:lineRule="exact"/>
    </w:pPr>
    <w:rPr>
      <w:b/>
      <w:sz w:val="28"/>
    </w:rPr>
  </w:style>
  <w:style w:type="paragraph" w:customStyle="1" w:styleId="PriDocEndPrimaryDocumentEnd">
    <w:name w:val="PriDocEnd Primary Document End"/>
    <w:basedOn w:val="PriDocBegPrimaryDocumentBegin"/>
    <w:rsid w:val="000F74C6"/>
  </w:style>
  <w:style w:type="paragraph" w:customStyle="1" w:styleId="TxCTextContinuation">
    <w:name w:val="TxC Text Continuation"/>
    <w:basedOn w:val="BaseText"/>
    <w:rsid w:val="000F74C6"/>
    <w:pPr>
      <w:spacing w:line="560" w:lineRule="exact"/>
    </w:pPr>
  </w:style>
  <w:style w:type="paragraph" w:customStyle="1" w:styleId="VHVerseHeading">
    <w:name w:val="VH Verse Heading"/>
    <w:basedOn w:val="BaseText"/>
    <w:next w:val="VVerse"/>
    <w:rsid w:val="000F74C6"/>
    <w:pPr>
      <w:keepNext/>
      <w:keepLines/>
      <w:spacing w:before="280" w:line="560" w:lineRule="exact"/>
    </w:pPr>
    <w:rPr>
      <w:b/>
    </w:rPr>
  </w:style>
  <w:style w:type="paragraph" w:customStyle="1" w:styleId="VVerse">
    <w:name w:val="V Verse"/>
    <w:basedOn w:val="BaseText"/>
    <w:rsid w:val="000F74C6"/>
    <w:pPr>
      <w:tabs>
        <w:tab w:val="left" w:pos="2880"/>
      </w:tabs>
      <w:spacing w:before="280" w:after="280" w:line="560" w:lineRule="exact"/>
      <w:ind w:left="245" w:hanging="245"/>
      <w:contextualSpacing/>
    </w:pPr>
  </w:style>
  <w:style w:type="character" w:customStyle="1" w:styleId="BxMenBoxMention">
    <w:name w:val="BxMen Box Mention"/>
    <w:rsid w:val="000F74C6"/>
    <w:rPr>
      <w:color w:val="FF00FF"/>
    </w:rPr>
  </w:style>
  <w:style w:type="character" w:customStyle="1" w:styleId="SbarCOSidebarCallOut">
    <w:name w:val="SbarCO Sidebar Call Out"/>
    <w:rsid w:val="000F74C6"/>
    <w:rPr>
      <w:rFonts w:ascii="Times New Roman" w:hAnsi="Times New Roman"/>
      <w:sz w:val="24"/>
      <w:bdr w:val="none" w:sz="0" w:space="0" w:color="auto"/>
      <w:shd w:val="pct30" w:color="008000" w:fill="auto"/>
    </w:rPr>
  </w:style>
  <w:style w:type="paragraph" w:customStyle="1" w:styleId="NL-ENumberedListinExtract">
    <w:name w:val="NL-E Numbered List in Extract"/>
    <w:basedOn w:val="NLNumberedList"/>
    <w:rsid w:val="000F74C6"/>
    <w:pPr>
      <w:tabs>
        <w:tab w:val="left" w:pos="1440"/>
        <w:tab w:val="left" w:pos="1800"/>
        <w:tab w:val="left" w:pos="2160"/>
      </w:tabs>
      <w:ind w:left="1080" w:right="720"/>
    </w:pPr>
  </w:style>
  <w:style w:type="paragraph" w:customStyle="1" w:styleId="LetAuLetterAuthor">
    <w:name w:val="LetAu Letter Author"/>
    <w:basedOn w:val="LetTxLetterText"/>
    <w:rsid w:val="000F74C6"/>
    <w:pPr>
      <w:spacing w:after="280"/>
    </w:pPr>
  </w:style>
  <w:style w:type="paragraph" w:customStyle="1" w:styleId="LetAuAddLetterAuthorAddress">
    <w:name w:val="LetAuAdd Letter Author Address"/>
    <w:basedOn w:val="LetTxLetterText"/>
    <w:rsid w:val="000F74C6"/>
    <w:pPr>
      <w:spacing w:after="280"/>
      <w:contextualSpacing/>
    </w:pPr>
  </w:style>
  <w:style w:type="paragraph" w:customStyle="1" w:styleId="LetAddLetterAddress">
    <w:name w:val="LetAdd Letter Address"/>
    <w:basedOn w:val="LetTxLetterText"/>
    <w:rsid w:val="000F74C6"/>
    <w:pPr>
      <w:spacing w:after="280"/>
      <w:contextualSpacing/>
    </w:pPr>
  </w:style>
  <w:style w:type="paragraph" w:customStyle="1" w:styleId="Let-ELetterinExtract">
    <w:name w:val="Let-E Letter in Extract"/>
    <w:basedOn w:val="LetTxLetterText"/>
    <w:rsid w:val="000F74C6"/>
    <w:pPr>
      <w:ind w:left="720" w:right="720"/>
    </w:pPr>
  </w:style>
  <w:style w:type="paragraph" w:customStyle="1" w:styleId="LetDate-ELetterDateinExtract">
    <w:name w:val="LetDate-E Letter Date in Extract"/>
    <w:basedOn w:val="Let-ELetterinExtract"/>
    <w:rsid w:val="000F74C6"/>
  </w:style>
  <w:style w:type="paragraph" w:customStyle="1" w:styleId="LetAdd-ELetterAddressinExtract">
    <w:name w:val="LetAdd-E Letter Address in Extract"/>
    <w:basedOn w:val="LetAddLetterAddress"/>
    <w:rsid w:val="000F74C6"/>
    <w:pPr>
      <w:spacing w:before="0" w:after="0"/>
      <w:ind w:left="720" w:right="720"/>
      <w:contextualSpacing w:val="0"/>
    </w:pPr>
  </w:style>
  <w:style w:type="paragraph" w:customStyle="1" w:styleId="LetAu-ELetterAuthorinExtract">
    <w:name w:val="LetAu-E Letter Author in Extract"/>
    <w:basedOn w:val="LetAuLetterAuthor"/>
    <w:rsid w:val="000F74C6"/>
    <w:pPr>
      <w:spacing w:before="0"/>
      <w:ind w:left="720" w:right="720"/>
    </w:pPr>
  </w:style>
  <w:style w:type="paragraph" w:customStyle="1" w:styleId="LetAuAdd-ELetterAuthorAddressinExtract">
    <w:name w:val="LetAuAdd-E Letter Author Address in Extract"/>
    <w:basedOn w:val="LetAuAddLetterAuthorAddress"/>
    <w:rsid w:val="000F74C6"/>
    <w:pPr>
      <w:spacing w:before="0"/>
      <w:ind w:left="720" w:right="720"/>
    </w:pPr>
  </w:style>
  <w:style w:type="paragraph" w:customStyle="1" w:styleId="CSTChapterSubtitle">
    <w:name w:val="CST Chapter Subtitle"/>
    <w:basedOn w:val="BaseHeading"/>
    <w:autoRedefine/>
    <w:rsid w:val="000F74C6"/>
    <w:rPr>
      <w:sz w:val="28"/>
    </w:rPr>
  </w:style>
  <w:style w:type="paragraph" w:customStyle="1" w:styleId="PITPartIntroductionTitle">
    <w:name w:val="PIT Part Introduction Title"/>
    <w:basedOn w:val="PSTPartSubtitle"/>
    <w:qFormat/>
    <w:rsid w:val="000F74C6"/>
    <w:pPr>
      <w:keepNext/>
      <w:spacing w:before="280"/>
    </w:pPr>
  </w:style>
  <w:style w:type="paragraph" w:customStyle="1" w:styleId="NNotation">
    <w:name w:val="N Notation"/>
    <w:basedOn w:val="BaseText"/>
    <w:qFormat/>
    <w:rsid w:val="000F74C6"/>
    <w:pPr>
      <w:tabs>
        <w:tab w:val="left" w:pos="480"/>
      </w:tabs>
      <w:spacing w:line="560" w:lineRule="exact"/>
    </w:pPr>
  </w:style>
  <w:style w:type="paragraph" w:styleId="Revision">
    <w:name w:val="Revision"/>
    <w:hidden/>
    <w:uiPriority w:val="99"/>
    <w:rsid w:val="000F74C6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IA-EDialogueinExtract">
    <w:name w:val="DIA-E Dialogue in Extract"/>
    <w:basedOn w:val="DIADialogue"/>
    <w:qFormat/>
    <w:rsid w:val="000F74C6"/>
    <w:pPr>
      <w:tabs>
        <w:tab w:val="left" w:pos="4320"/>
      </w:tabs>
      <w:ind w:left="1440" w:right="720"/>
    </w:pPr>
  </w:style>
  <w:style w:type="paragraph" w:customStyle="1" w:styleId="VEVerseinExtract">
    <w:name w:val="VE Verse in Extract"/>
    <w:basedOn w:val="VVerse"/>
    <w:qFormat/>
    <w:rsid w:val="000F74C6"/>
    <w:pPr>
      <w:tabs>
        <w:tab w:val="left" w:pos="1440"/>
        <w:tab w:val="left" w:pos="3600"/>
        <w:tab w:val="left" w:pos="4320"/>
        <w:tab w:val="left" w:pos="5040"/>
        <w:tab w:val="left" w:pos="5760"/>
      </w:tabs>
      <w:ind w:left="965" w:right="720"/>
    </w:pPr>
  </w:style>
  <w:style w:type="paragraph" w:customStyle="1" w:styleId="VESVerseinExtractSource">
    <w:name w:val="VES Verse in Extract Source"/>
    <w:basedOn w:val="VSVerseSource"/>
    <w:qFormat/>
    <w:rsid w:val="000F74C6"/>
    <w:pPr>
      <w:spacing w:before="0"/>
      <w:ind w:left="720" w:right="720"/>
    </w:pPr>
  </w:style>
  <w:style w:type="paragraph" w:customStyle="1" w:styleId="AuQAuthorQuery">
    <w:name w:val="AuQ Author Query"/>
    <w:basedOn w:val="NtENotetoEditor"/>
    <w:qFormat/>
    <w:rsid w:val="000F74C6"/>
    <w:rPr>
      <w:color w:val="0070C0"/>
    </w:rPr>
  </w:style>
  <w:style w:type="paragraph" w:customStyle="1" w:styleId="AppBegAppendixBegin">
    <w:name w:val="AppBeg Appendix Begin"/>
    <w:basedOn w:val="PriDocBegPrimaryDocumentBegin"/>
    <w:qFormat/>
    <w:rsid w:val="000F74C6"/>
  </w:style>
  <w:style w:type="paragraph" w:customStyle="1" w:styleId="AppEndAppendixEnd">
    <w:name w:val="AppEnd Appendix End"/>
    <w:basedOn w:val="PriDocEndPrimaryDocumentEnd"/>
    <w:qFormat/>
    <w:rsid w:val="000F74C6"/>
  </w:style>
  <w:style w:type="paragraph" w:customStyle="1" w:styleId="BoxBegBoxBegin">
    <w:name w:val="BoxBeg Box Begin"/>
    <w:basedOn w:val="PriDocBegPrimaryDocumentBegin"/>
    <w:qFormat/>
    <w:rsid w:val="000F74C6"/>
  </w:style>
  <w:style w:type="paragraph" w:customStyle="1" w:styleId="BoxEndBoxEnd">
    <w:name w:val="BoxEnd Box End"/>
    <w:basedOn w:val="PriDocEndPrimaryDocumentEnd"/>
    <w:qFormat/>
    <w:rsid w:val="000F74C6"/>
  </w:style>
  <w:style w:type="paragraph" w:customStyle="1" w:styleId="ExrBegExerciseBegin">
    <w:name w:val="ExrBeg Exercise Begin"/>
    <w:basedOn w:val="PriDocBegPrimaryDocumentBegin"/>
    <w:qFormat/>
    <w:rsid w:val="000F74C6"/>
  </w:style>
  <w:style w:type="paragraph" w:customStyle="1" w:styleId="ExrEndExerciseEnd">
    <w:name w:val="ExrEnd Exercise End"/>
    <w:basedOn w:val="PriDocEndPrimaryDocumentEnd"/>
    <w:qFormat/>
    <w:rsid w:val="000F74C6"/>
  </w:style>
  <w:style w:type="paragraph" w:customStyle="1" w:styleId="NotesBegNotesBegin">
    <w:name w:val="NotesBeg Notes Begin"/>
    <w:basedOn w:val="PriDocBegPrimaryDocumentBegin"/>
    <w:qFormat/>
    <w:rsid w:val="000F74C6"/>
  </w:style>
  <w:style w:type="paragraph" w:customStyle="1" w:styleId="NotesEndNotesEnd">
    <w:name w:val="NotesEnd Notes End"/>
    <w:basedOn w:val="PriDocEndPrimaryDocumentEnd"/>
    <w:qFormat/>
    <w:rsid w:val="000F74C6"/>
  </w:style>
  <w:style w:type="paragraph" w:customStyle="1" w:styleId="TSTableSource">
    <w:name w:val="TS Table Source"/>
    <w:basedOn w:val="TFNTableFootnote"/>
    <w:rsid w:val="000F74C6"/>
    <w:pPr>
      <w:spacing w:before="0" w:after="560"/>
    </w:pPr>
  </w:style>
  <w:style w:type="paragraph" w:customStyle="1" w:styleId="TNTableNumber">
    <w:name w:val="TN Table Number"/>
    <w:basedOn w:val="TTTableTitle"/>
    <w:rsid w:val="000F74C6"/>
    <w:pPr>
      <w:spacing w:before="560"/>
    </w:pPr>
    <w:rPr>
      <w:b/>
    </w:rPr>
  </w:style>
  <w:style w:type="paragraph" w:customStyle="1" w:styleId="ITCHIn-textTableColumnHead">
    <w:name w:val="ITCH In-text Table Column Head"/>
    <w:basedOn w:val="TCHTableColumnHead"/>
    <w:rsid w:val="000F74C6"/>
  </w:style>
  <w:style w:type="paragraph" w:customStyle="1" w:styleId="ITBIn-textTableBody">
    <w:name w:val="ITB In-text Table Body"/>
    <w:basedOn w:val="TBTableBody"/>
    <w:rsid w:val="000F74C6"/>
  </w:style>
  <w:style w:type="paragraph" w:customStyle="1" w:styleId="RefTxReferenceText">
    <w:name w:val="RefTx Reference Text"/>
    <w:basedOn w:val="BaseText"/>
    <w:link w:val="RefTxReferenceTextChar"/>
    <w:rsid w:val="000F74C6"/>
    <w:pPr>
      <w:spacing w:after="140" w:line="560" w:lineRule="exact"/>
      <w:ind w:left="720" w:hanging="720"/>
    </w:pPr>
  </w:style>
  <w:style w:type="paragraph" w:customStyle="1" w:styleId="DL-EDescriptiveListinExtract">
    <w:name w:val="DL-E Descriptive List in Extract"/>
    <w:basedOn w:val="DLDescriptiveList"/>
    <w:rsid w:val="000F74C6"/>
    <w:pPr>
      <w:tabs>
        <w:tab w:val="left" w:pos="480"/>
      </w:tabs>
    </w:pPr>
  </w:style>
  <w:style w:type="paragraph" w:customStyle="1" w:styleId="N-ENotationinExtract">
    <w:name w:val="N-E Notation in Extract"/>
    <w:basedOn w:val="NNotation"/>
    <w:rsid w:val="000F74C6"/>
  </w:style>
  <w:style w:type="paragraph" w:customStyle="1" w:styleId="Dis-EDisplayinExtract">
    <w:name w:val="Dis-E Display in Extract"/>
    <w:basedOn w:val="DDisplay"/>
    <w:rsid w:val="000F74C6"/>
    <w:pPr>
      <w:ind w:left="720" w:right="720"/>
    </w:pPr>
  </w:style>
  <w:style w:type="paragraph" w:customStyle="1" w:styleId="DDisplay">
    <w:name w:val="D Display"/>
    <w:basedOn w:val="BaseText"/>
    <w:rsid w:val="000F74C6"/>
    <w:pPr>
      <w:spacing w:before="280" w:after="280" w:line="560" w:lineRule="exact"/>
    </w:pPr>
  </w:style>
  <w:style w:type="paragraph" w:customStyle="1" w:styleId="PProgram">
    <w:name w:val="P Program"/>
    <w:basedOn w:val="BaseText"/>
    <w:rsid w:val="000F74C6"/>
    <w:pPr>
      <w:spacing w:line="560" w:lineRule="exact"/>
    </w:pPr>
    <w:rPr>
      <w:rFonts w:ascii="Courier" w:hAnsi="Courier"/>
      <w:sz w:val="22"/>
    </w:rPr>
  </w:style>
  <w:style w:type="paragraph" w:customStyle="1" w:styleId="P-EPrograminExtract">
    <w:name w:val="P-E Program in Extract"/>
    <w:basedOn w:val="PProgram"/>
    <w:rsid w:val="000F74C6"/>
    <w:pPr>
      <w:spacing w:before="280" w:after="280"/>
      <w:ind w:left="720" w:right="720"/>
    </w:pPr>
  </w:style>
  <w:style w:type="paragraph" w:customStyle="1" w:styleId="NTrDNumberedTreeDisplay">
    <w:name w:val="NTrD Numbered Tree Display"/>
    <w:basedOn w:val="BaseText"/>
    <w:rsid w:val="000F74C6"/>
    <w:pPr>
      <w:spacing w:before="280" w:after="280" w:line="560" w:lineRule="exact"/>
    </w:pPr>
  </w:style>
  <w:style w:type="paragraph" w:customStyle="1" w:styleId="NTrD-ENumberedTreeDisplayinExtract">
    <w:name w:val="NTrD-E Numbered Tree Display in Extract"/>
    <w:basedOn w:val="NTrDNumberedTreeDisplay"/>
    <w:rsid w:val="000F74C6"/>
    <w:pPr>
      <w:ind w:left="720" w:right="720"/>
    </w:pPr>
  </w:style>
  <w:style w:type="paragraph" w:customStyle="1" w:styleId="IEIndexMainEntry">
    <w:name w:val="IE Index Main Entry"/>
    <w:basedOn w:val="BaseText"/>
    <w:rsid w:val="000F74C6"/>
    <w:pPr>
      <w:spacing w:line="560" w:lineRule="exact"/>
      <w:ind w:left="2160" w:hanging="2160"/>
    </w:pPr>
  </w:style>
  <w:style w:type="paragraph" w:customStyle="1" w:styleId="ISEIndexSubentry">
    <w:name w:val="ISE Index Subentry"/>
    <w:basedOn w:val="IEIndexMainEntry"/>
    <w:rsid w:val="000F74C6"/>
    <w:pPr>
      <w:ind w:left="2880"/>
    </w:pPr>
  </w:style>
  <w:style w:type="paragraph" w:customStyle="1" w:styleId="IABIndexAlphabeticalBreak">
    <w:name w:val="IAB Index Alphabetical Break"/>
    <w:basedOn w:val="IEIndexMainEntry"/>
    <w:rsid w:val="000F74C6"/>
    <w:pPr>
      <w:spacing w:before="560"/>
    </w:pPr>
  </w:style>
  <w:style w:type="paragraph" w:customStyle="1" w:styleId="ISSEIndexSubsubentry">
    <w:name w:val="ISSE Index Subsubentry"/>
    <w:basedOn w:val="ISEIndexSubentry"/>
    <w:rsid w:val="000F74C6"/>
    <w:pPr>
      <w:ind w:left="3600"/>
    </w:pPr>
  </w:style>
  <w:style w:type="paragraph" w:customStyle="1" w:styleId="SbarTSidebarTitle">
    <w:name w:val="SbarT Sidebar Title"/>
    <w:basedOn w:val="SbarTxSidebarText"/>
    <w:rsid w:val="000F74C6"/>
    <w:pPr>
      <w:spacing w:before="560"/>
    </w:pPr>
    <w:rPr>
      <w:b/>
      <w:sz w:val="28"/>
    </w:rPr>
  </w:style>
  <w:style w:type="paragraph" w:customStyle="1" w:styleId="SbarAuSidebarAuthor">
    <w:name w:val="SbarAu Sidebar Author"/>
    <w:basedOn w:val="SbarTxSidebarText"/>
    <w:rsid w:val="000F74C6"/>
    <w:pPr>
      <w:spacing w:before="280"/>
    </w:pPr>
    <w:rPr>
      <w:b/>
    </w:rPr>
  </w:style>
  <w:style w:type="paragraph" w:customStyle="1" w:styleId="SbarSNSidebarSourceNote">
    <w:name w:val="SbarSN Sidebar Source Note"/>
    <w:basedOn w:val="SbarTxSidebarText"/>
    <w:rsid w:val="000F74C6"/>
    <w:pPr>
      <w:spacing w:before="280"/>
    </w:pPr>
  </w:style>
  <w:style w:type="paragraph" w:customStyle="1" w:styleId="FgCFigureCaption">
    <w:name w:val="FgC Figure Caption"/>
    <w:basedOn w:val="BaseText"/>
    <w:link w:val="FgCFigureCaptionChar"/>
    <w:rsid w:val="000F74C6"/>
    <w:pPr>
      <w:spacing w:line="560" w:lineRule="exact"/>
    </w:pPr>
  </w:style>
  <w:style w:type="character" w:customStyle="1" w:styleId="FgCFigureCaptionChar">
    <w:name w:val="FgC Figure Caption Char"/>
    <w:link w:val="FgCFigureCaption"/>
    <w:rsid w:val="000F74C6"/>
    <w:rPr>
      <w:rFonts w:ascii="Times New Roman" w:eastAsia="Times New Roman" w:hAnsi="Times New Roman" w:cs="Times New Roman"/>
      <w:szCs w:val="20"/>
    </w:rPr>
  </w:style>
  <w:style w:type="paragraph" w:customStyle="1" w:styleId="FgTFigureTitle">
    <w:name w:val="FgT Figure Title"/>
    <w:basedOn w:val="FgCFigureCaption"/>
    <w:rsid w:val="000F74C6"/>
  </w:style>
  <w:style w:type="paragraph" w:customStyle="1" w:styleId="FgNFigureNumber">
    <w:name w:val="FgN Figure Number"/>
    <w:basedOn w:val="FgTFigureTitle"/>
    <w:rsid w:val="000F74C6"/>
    <w:pPr>
      <w:spacing w:before="560"/>
    </w:pPr>
  </w:style>
  <w:style w:type="paragraph" w:customStyle="1" w:styleId="FgSFigureSource">
    <w:name w:val="FgS Figure Source"/>
    <w:basedOn w:val="FgCFigureCaption"/>
    <w:rsid w:val="000F74C6"/>
    <w:pPr>
      <w:spacing w:after="560"/>
    </w:pPr>
  </w:style>
  <w:style w:type="paragraph" w:customStyle="1" w:styleId="NtDNotetoDesign">
    <w:name w:val="NtD Note to Design"/>
    <w:basedOn w:val="NtENotetoEditor"/>
    <w:rsid w:val="000F74C6"/>
    <w:rPr>
      <w:color w:val="FF00FF"/>
    </w:rPr>
  </w:style>
  <w:style w:type="paragraph" w:customStyle="1" w:styleId="DHDisplayHead">
    <w:name w:val="DH Display Head"/>
    <w:basedOn w:val="BaseText"/>
    <w:rsid w:val="000F74C6"/>
    <w:pPr>
      <w:spacing w:before="280" w:line="560" w:lineRule="exact"/>
    </w:pPr>
    <w:rPr>
      <w:b/>
    </w:rPr>
  </w:style>
  <w:style w:type="paragraph" w:customStyle="1" w:styleId="SDSubdisplay">
    <w:name w:val="SD Subdisplay"/>
    <w:basedOn w:val="DDisplay"/>
    <w:rsid w:val="000F74C6"/>
    <w:pPr>
      <w:spacing w:before="0" w:after="0"/>
      <w:ind w:left="720"/>
    </w:pPr>
  </w:style>
  <w:style w:type="paragraph" w:customStyle="1" w:styleId="SSDSubsubdisplay">
    <w:name w:val="SSD Subsubdisplay"/>
    <w:basedOn w:val="SDSubdisplay"/>
    <w:rsid w:val="000F74C6"/>
    <w:pPr>
      <w:ind w:left="1440"/>
    </w:pPr>
  </w:style>
  <w:style w:type="paragraph" w:customStyle="1" w:styleId="ExrLv1TxExerciseText">
    <w:name w:val="ExrLv1Tx Exercise Text"/>
    <w:basedOn w:val="BaseText"/>
    <w:rsid w:val="000F74C6"/>
    <w:pPr>
      <w:spacing w:before="280" w:after="280" w:line="560" w:lineRule="exact"/>
    </w:pPr>
  </w:style>
  <w:style w:type="paragraph" w:customStyle="1" w:styleId="ExrLv2TxSubexerciseText">
    <w:name w:val="ExrLv2Tx Subexercise Text"/>
    <w:basedOn w:val="ExrLv1TxExerciseText"/>
    <w:rsid w:val="000F74C6"/>
    <w:pPr>
      <w:spacing w:before="0"/>
      <w:ind w:left="720"/>
    </w:pPr>
  </w:style>
  <w:style w:type="paragraph" w:customStyle="1" w:styleId="ExrLv3TxSubsubexerciseText">
    <w:name w:val="ExrLv3Tx Subsubexercise Text"/>
    <w:basedOn w:val="ExrLv2TxSubexerciseText"/>
    <w:rsid w:val="000F74C6"/>
    <w:pPr>
      <w:ind w:left="1440"/>
    </w:pPr>
  </w:style>
  <w:style w:type="paragraph" w:customStyle="1" w:styleId="NTNoteText">
    <w:name w:val="NT Note Text"/>
    <w:basedOn w:val="BaseText"/>
    <w:rsid w:val="000F74C6"/>
    <w:pPr>
      <w:spacing w:after="280" w:line="560" w:lineRule="exact"/>
    </w:pPr>
  </w:style>
  <w:style w:type="paragraph" w:customStyle="1" w:styleId="FNFootnoteText">
    <w:name w:val="FN Footnote Text"/>
    <w:basedOn w:val="BaseText"/>
    <w:rsid w:val="000F74C6"/>
    <w:pPr>
      <w:spacing w:line="560" w:lineRule="exact"/>
    </w:pPr>
  </w:style>
  <w:style w:type="paragraph" w:customStyle="1" w:styleId="RHRRunningHeadRecto">
    <w:name w:val="RHR Running Head Recto"/>
    <w:basedOn w:val="BaseText"/>
    <w:link w:val="RHRRunningHeadRectoChar"/>
    <w:rsid w:val="000F74C6"/>
    <w:pPr>
      <w:spacing w:line="560" w:lineRule="exact"/>
    </w:pPr>
  </w:style>
  <w:style w:type="paragraph" w:customStyle="1" w:styleId="RHVRunningHeadVerso">
    <w:name w:val="RHV Running Head Verso"/>
    <w:basedOn w:val="RHRRunningHeadRecto"/>
    <w:link w:val="RHVRunningHeadVersoChar"/>
    <w:rsid w:val="000F74C6"/>
  </w:style>
  <w:style w:type="paragraph" w:customStyle="1" w:styleId="COContributorName">
    <w:name w:val="CO Contributor Name"/>
    <w:basedOn w:val="BaseText"/>
    <w:rsid w:val="000F74C6"/>
    <w:pPr>
      <w:spacing w:before="280" w:line="560" w:lineRule="exact"/>
    </w:pPr>
    <w:rPr>
      <w:b/>
    </w:rPr>
  </w:style>
  <w:style w:type="paragraph" w:customStyle="1" w:styleId="COBContributorBio">
    <w:name w:val="COB Contributor Bio"/>
    <w:basedOn w:val="BaseText"/>
    <w:rsid w:val="000F74C6"/>
    <w:pPr>
      <w:spacing w:after="280" w:line="560" w:lineRule="exact"/>
    </w:pPr>
  </w:style>
  <w:style w:type="paragraph" w:customStyle="1" w:styleId="FBHFrontmatterBackmatterHead">
    <w:name w:val="FBH Frontmatter/Backmatter Head"/>
    <w:basedOn w:val="CTChapterTitle"/>
    <w:rsid w:val="000F74C6"/>
  </w:style>
  <w:style w:type="paragraph" w:customStyle="1" w:styleId="BaseHeading">
    <w:name w:val="Base Heading"/>
    <w:qFormat/>
    <w:rsid w:val="000F74C6"/>
    <w:pPr>
      <w:spacing w:after="0" w:line="560" w:lineRule="exact"/>
    </w:pPr>
    <w:rPr>
      <w:rFonts w:ascii="Times New Roman" w:eastAsia="Times New Roman" w:hAnsi="Times New Roman" w:cs="Times New Roman"/>
      <w:sz w:val="36"/>
      <w:szCs w:val="20"/>
    </w:rPr>
  </w:style>
  <w:style w:type="paragraph" w:customStyle="1" w:styleId="BaseText">
    <w:name w:val="Base Text"/>
    <w:link w:val="BaseTextChar"/>
    <w:qFormat/>
    <w:rsid w:val="000F74C6"/>
    <w:pPr>
      <w:spacing w:after="0"/>
    </w:pPr>
    <w:rPr>
      <w:rFonts w:ascii="Times New Roman" w:eastAsia="Times New Roman" w:hAnsi="Times New Roman" w:cs="Times New Roman"/>
      <w:szCs w:val="20"/>
    </w:rPr>
  </w:style>
  <w:style w:type="paragraph" w:customStyle="1" w:styleId="BibTxBibliographyText">
    <w:name w:val="BibTx Bibliography Text"/>
    <w:basedOn w:val="BaseText"/>
    <w:rsid w:val="000F74C6"/>
    <w:pPr>
      <w:spacing w:after="140" w:line="560" w:lineRule="exact"/>
      <w:ind w:left="720" w:hanging="720"/>
    </w:pPr>
  </w:style>
  <w:style w:type="paragraph" w:customStyle="1" w:styleId="H4MHeadingLevel4Math">
    <w:name w:val="H4M Heading Level 4 Math"/>
    <w:basedOn w:val="H4HeadingLevel4"/>
    <w:rsid w:val="000F74C6"/>
    <w:pPr>
      <w:spacing w:after="360"/>
    </w:pPr>
  </w:style>
  <w:style w:type="paragraph" w:styleId="BlockText">
    <w:name w:val="Block Text"/>
    <w:basedOn w:val="Normal"/>
    <w:uiPriority w:val="99"/>
    <w:rsid w:val="000F74C6"/>
    <w:pPr>
      <w:spacing w:after="120"/>
      <w:ind w:left="1440" w:right="1440"/>
    </w:pPr>
  </w:style>
  <w:style w:type="paragraph" w:customStyle="1" w:styleId="H5MHeadingLevel5Math">
    <w:name w:val="H5M Heading Level 5 Math"/>
    <w:basedOn w:val="H5HeadingLevel5"/>
    <w:rsid w:val="000F74C6"/>
    <w:pPr>
      <w:spacing w:after="360"/>
    </w:pPr>
  </w:style>
  <w:style w:type="paragraph" w:customStyle="1" w:styleId="NoteCNotetoComp">
    <w:name w:val="NoteC Note to Comp"/>
    <w:basedOn w:val="BaseText"/>
    <w:rsid w:val="000F74C6"/>
    <w:pPr>
      <w:spacing w:before="360" w:after="360" w:line="360" w:lineRule="exact"/>
    </w:pPr>
    <w:rPr>
      <w:color w:val="FF0000"/>
      <w:sz w:val="28"/>
    </w:rPr>
  </w:style>
  <w:style w:type="paragraph" w:customStyle="1" w:styleId="NoteDNotetoDesign">
    <w:name w:val="NoteD Note to Design"/>
    <w:basedOn w:val="Normal"/>
    <w:rsid w:val="000F74C6"/>
    <w:pPr>
      <w:spacing w:before="360" w:after="360" w:line="360" w:lineRule="exact"/>
    </w:pPr>
    <w:rPr>
      <w:color w:val="FF00FF"/>
      <w:sz w:val="28"/>
    </w:rPr>
  </w:style>
  <w:style w:type="paragraph" w:customStyle="1" w:styleId="NoteENotetoEditor">
    <w:name w:val="NoteE Note to Editor"/>
    <w:basedOn w:val="NoteCNotetoComp"/>
    <w:rsid w:val="000F74C6"/>
    <w:rPr>
      <w:color w:val="008000"/>
    </w:rPr>
  </w:style>
  <w:style w:type="paragraph" w:customStyle="1" w:styleId="FBHFrontmatterHead">
    <w:name w:val="FBH Frontmatter Head"/>
    <w:basedOn w:val="CTChapterTitle"/>
    <w:rsid w:val="000F74C6"/>
  </w:style>
  <w:style w:type="paragraph" w:customStyle="1" w:styleId="LList">
    <w:name w:val="L List"/>
    <w:basedOn w:val="ULUnnumberedList"/>
    <w:qFormat/>
    <w:rsid w:val="000F74C6"/>
  </w:style>
  <w:style w:type="paragraph" w:customStyle="1" w:styleId="L-EListinExtract">
    <w:name w:val="L-E List in Extract"/>
    <w:basedOn w:val="ULUnnumberedList"/>
    <w:qFormat/>
    <w:rsid w:val="000F74C6"/>
    <w:pPr>
      <w:ind w:left="1080"/>
    </w:pPr>
  </w:style>
  <w:style w:type="paragraph" w:customStyle="1" w:styleId="E-MExtractMultiple">
    <w:name w:val="E-M Extract Multiple"/>
    <w:basedOn w:val="EExtract"/>
    <w:qFormat/>
    <w:rsid w:val="000F74C6"/>
    <w:pPr>
      <w:spacing w:after="120"/>
    </w:pPr>
  </w:style>
  <w:style w:type="paragraph" w:customStyle="1" w:styleId="H-EHeadinExtract">
    <w:name w:val="H-E Head in Extract"/>
    <w:basedOn w:val="LH-EListHeadinExtract"/>
    <w:qFormat/>
    <w:rsid w:val="000F74C6"/>
  </w:style>
  <w:style w:type="paragraph" w:customStyle="1" w:styleId="HAAHead">
    <w:name w:val="HA A Head"/>
    <w:basedOn w:val="SpH1SpecialHeading1"/>
    <w:qFormat/>
    <w:rsid w:val="000F74C6"/>
    <w:pPr>
      <w:outlineLvl w:val="0"/>
    </w:pPr>
  </w:style>
  <w:style w:type="paragraph" w:customStyle="1" w:styleId="SBHSpaceBreakHalfLine">
    <w:name w:val="SBH Space Break HalfLine"/>
    <w:basedOn w:val="SBSpaceBreak"/>
    <w:qFormat/>
    <w:rsid w:val="000F74C6"/>
    <w:pPr>
      <w:spacing w:line="280" w:lineRule="exact"/>
    </w:pPr>
  </w:style>
  <w:style w:type="paragraph" w:customStyle="1" w:styleId="NHNotesHead">
    <w:name w:val="NH Notes Head"/>
    <w:basedOn w:val="BaseHeading"/>
    <w:rsid w:val="000F74C6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kTBookTitle">
    <w:name w:val="BkT Book Title"/>
    <w:basedOn w:val="BaseText"/>
    <w:rsid w:val="000F74C6"/>
    <w:pPr>
      <w:spacing w:line="560" w:lineRule="exact"/>
      <w:jc w:val="right"/>
    </w:pPr>
    <w:rPr>
      <w:szCs w:val="24"/>
    </w:rPr>
  </w:style>
  <w:style w:type="paragraph" w:customStyle="1" w:styleId="SecTSectionTitle">
    <w:name w:val="SecT Section Title"/>
    <w:basedOn w:val="BaseText"/>
    <w:rsid w:val="000F74C6"/>
    <w:pPr>
      <w:spacing w:line="560" w:lineRule="exact"/>
      <w:jc w:val="right"/>
    </w:pPr>
    <w:rPr>
      <w:szCs w:val="24"/>
    </w:rPr>
  </w:style>
  <w:style w:type="paragraph" w:customStyle="1" w:styleId="BibRefHeadBibRefHead">
    <w:name w:val="BibRefHead BibRef Head"/>
    <w:basedOn w:val="BaseHeading"/>
    <w:rsid w:val="000F74C6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SubheadBibRefSubhead">
    <w:name w:val="BibRefSubhead BibRef Subhead"/>
    <w:basedOn w:val="BaseHeading"/>
    <w:rsid w:val="000F74C6"/>
    <w:pPr>
      <w:autoSpaceDE w:val="0"/>
      <w:autoSpaceDN w:val="0"/>
      <w:adjustRightInd w:val="0"/>
      <w:spacing w:before="280" w:after="280"/>
    </w:pPr>
    <w:rPr>
      <w:b/>
      <w:sz w:val="28"/>
      <w:szCs w:val="24"/>
    </w:rPr>
  </w:style>
  <w:style w:type="paragraph" w:customStyle="1" w:styleId="EpCEpigraphContinuation">
    <w:name w:val="EpC Epigraph Continuation"/>
    <w:basedOn w:val="BaseText"/>
    <w:rsid w:val="000F74C6"/>
    <w:pPr>
      <w:spacing w:before="280" w:line="560" w:lineRule="exact"/>
      <w:ind w:left="720" w:right="720"/>
    </w:pPr>
  </w:style>
  <w:style w:type="paragraph" w:customStyle="1" w:styleId="Algorithm">
    <w:name w:val="Algorithm"/>
    <w:basedOn w:val="DEDisplayEquation"/>
    <w:rsid w:val="000F74C6"/>
  </w:style>
  <w:style w:type="paragraph" w:customStyle="1" w:styleId="Assumption">
    <w:name w:val="Assumption"/>
    <w:basedOn w:val="DEDisplayEquation"/>
    <w:rsid w:val="000F74C6"/>
  </w:style>
  <w:style w:type="paragraph" w:customStyle="1" w:styleId="Axiom">
    <w:name w:val="Axiom"/>
    <w:basedOn w:val="DEDisplayEquation"/>
    <w:rsid w:val="000F74C6"/>
  </w:style>
  <w:style w:type="paragraph" w:customStyle="1" w:styleId="Case">
    <w:name w:val="Case"/>
    <w:basedOn w:val="DEDisplayEquation"/>
    <w:rsid w:val="000F74C6"/>
  </w:style>
  <w:style w:type="paragraph" w:customStyle="1" w:styleId="Claim">
    <w:name w:val="Claim"/>
    <w:basedOn w:val="DEDisplayEquation"/>
    <w:rsid w:val="000F74C6"/>
  </w:style>
  <w:style w:type="paragraph" w:customStyle="1" w:styleId="Conjunction">
    <w:name w:val="Conjunction"/>
    <w:basedOn w:val="DEDisplayEquation"/>
    <w:rsid w:val="000F74C6"/>
  </w:style>
  <w:style w:type="paragraph" w:customStyle="1" w:styleId="Corollary">
    <w:name w:val="Corollary"/>
    <w:basedOn w:val="DEDisplayEquation"/>
    <w:rsid w:val="000F74C6"/>
  </w:style>
  <w:style w:type="paragraph" w:customStyle="1" w:styleId="Definition">
    <w:name w:val="Definition"/>
    <w:basedOn w:val="DEDisplayEquation"/>
    <w:rsid w:val="000F74C6"/>
  </w:style>
  <w:style w:type="paragraph" w:customStyle="1" w:styleId="Hypothesis">
    <w:name w:val="Hypothesis"/>
    <w:basedOn w:val="DEDisplayEquation"/>
    <w:rsid w:val="000F74C6"/>
  </w:style>
  <w:style w:type="paragraph" w:customStyle="1" w:styleId="Lemma">
    <w:name w:val="Lemma"/>
    <w:basedOn w:val="DEDisplayEquation"/>
    <w:rsid w:val="000F74C6"/>
  </w:style>
  <w:style w:type="paragraph" w:customStyle="1" w:styleId="Note">
    <w:name w:val="Note"/>
    <w:basedOn w:val="DEDisplayEquation"/>
    <w:rsid w:val="000F74C6"/>
  </w:style>
  <w:style w:type="paragraph" w:customStyle="1" w:styleId="Observation">
    <w:name w:val="Observation"/>
    <w:basedOn w:val="DEDisplayEquation"/>
    <w:rsid w:val="000F74C6"/>
  </w:style>
  <w:style w:type="paragraph" w:customStyle="1" w:styleId="Proof">
    <w:name w:val="Proof"/>
    <w:basedOn w:val="DEDisplayEquation"/>
    <w:rsid w:val="000F74C6"/>
  </w:style>
  <w:style w:type="paragraph" w:customStyle="1" w:styleId="Proposition">
    <w:name w:val="Proposition"/>
    <w:basedOn w:val="DEDisplayEquation"/>
    <w:rsid w:val="000F74C6"/>
  </w:style>
  <w:style w:type="paragraph" w:customStyle="1" w:styleId="Remark">
    <w:name w:val="Remark"/>
    <w:basedOn w:val="DEDisplayEquation"/>
    <w:rsid w:val="000F74C6"/>
  </w:style>
  <w:style w:type="paragraph" w:customStyle="1" w:styleId="Result">
    <w:name w:val="Result"/>
    <w:basedOn w:val="DEDisplayEquation"/>
    <w:rsid w:val="000F74C6"/>
  </w:style>
  <w:style w:type="paragraph" w:customStyle="1" w:styleId="Rule">
    <w:name w:val="Rule"/>
    <w:basedOn w:val="DEDisplayEquation"/>
    <w:rsid w:val="000F74C6"/>
  </w:style>
  <w:style w:type="paragraph" w:customStyle="1" w:styleId="SplCase">
    <w:name w:val="SplCase"/>
    <w:basedOn w:val="DEDisplayEquation"/>
    <w:rsid w:val="000F74C6"/>
  </w:style>
  <w:style w:type="paragraph" w:customStyle="1" w:styleId="Theorem">
    <w:name w:val="Theorem"/>
    <w:basedOn w:val="DEDisplayEquation"/>
    <w:rsid w:val="000F74C6"/>
  </w:style>
  <w:style w:type="paragraph" w:customStyle="1" w:styleId="AppTAppendixTitle">
    <w:name w:val="AppT Appendix Title"/>
    <w:basedOn w:val="H1HeadingLevel1"/>
    <w:qFormat/>
    <w:rsid w:val="000F74C6"/>
  </w:style>
  <w:style w:type="paragraph" w:customStyle="1" w:styleId="DIASDialogueSpeaker">
    <w:name w:val="DIAS Dialogue Speaker"/>
    <w:basedOn w:val="DIADialogue"/>
    <w:next w:val="DIADialogue"/>
    <w:qFormat/>
    <w:rsid w:val="000F74C6"/>
  </w:style>
  <w:style w:type="paragraph" w:customStyle="1" w:styleId="DIAS-EDialogueSpeakerinExtract">
    <w:name w:val="DIAS-E Dialogue Speaker in Extract"/>
    <w:basedOn w:val="DIA-EDialogueinExtract"/>
    <w:next w:val="DIA-EDialogueinExtract"/>
    <w:qFormat/>
    <w:rsid w:val="000F74C6"/>
  </w:style>
  <w:style w:type="paragraph" w:customStyle="1" w:styleId="IntTxInterviewText">
    <w:name w:val="IntTx Interview Text"/>
    <w:basedOn w:val="BaseText"/>
    <w:autoRedefine/>
    <w:rsid w:val="000F74C6"/>
    <w:pPr>
      <w:spacing w:line="560" w:lineRule="exact"/>
      <w:ind w:firstLine="720"/>
    </w:pPr>
    <w:rPr>
      <w:color w:val="000080"/>
    </w:rPr>
  </w:style>
  <w:style w:type="paragraph" w:customStyle="1" w:styleId="IntSInterviewSpeaker">
    <w:name w:val="IntS Interview Speaker"/>
    <w:basedOn w:val="IntTxInterviewText"/>
    <w:qFormat/>
    <w:rsid w:val="000F74C6"/>
  </w:style>
  <w:style w:type="paragraph" w:customStyle="1" w:styleId="ITIndexTitle">
    <w:name w:val="IT Index Title"/>
    <w:basedOn w:val="BaseHeading"/>
    <w:next w:val="IABIndexAlphabeticalBreak"/>
    <w:rsid w:val="000F74C6"/>
    <w:pPr>
      <w:autoSpaceDE w:val="0"/>
      <w:autoSpaceDN w:val="0"/>
      <w:adjustRightInd w:val="0"/>
      <w:spacing w:before="360" w:after="280"/>
    </w:pPr>
    <w:rPr>
      <w:b/>
      <w:szCs w:val="24"/>
    </w:rPr>
  </w:style>
  <w:style w:type="character" w:customStyle="1" w:styleId="EqCOEquationCallOut">
    <w:name w:val="EqCO Equation Call Out"/>
    <w:rsid w:val="000F74C6"/>
    <w:rPr>
      <w:rFonts w:ascii="Times New Roman" w:hAnsi="Times New Roman"/>
      <w:b w:val="0"/>
      <w:sz w:val="24"/>
      <w:bdr w:val="none" w:sz="0" w:space="0" w:color="auto"/>
      <w:shd w:val="pct30" w:color="FF6600" w:fill="F3F3F3"/>
    </w:rPr>
  </w:style>
  <w:style w:type="paragraph" w:customStyle="1" w:styleId="STContStatementContinued">
    <w:name w:val="STCont Statement Continued"/>
    <w:basedOn w:val="DEDisplayEquation"/>
    <w:rsid w:val="000F74C6"/>
  </w:style>
  <w:style w:type="paragraph" w:customStyle="1" w:styleId="IHIndexHead">
    <w:name w:val="IH Index Head"/>
    <w:basedOn w:val="BaseHeading"/>
    <w:next w:val="IABIndexAlphabeticalBreak"/>
    <w:rsid w:val="000F74C6"/>
    <w:pPr>
      <w:autoSpaceDE w:val="0"/>
      <w:autoSpaceDN w:val="0"/>
      <w:adjustRightInd w:val="0"/>
      <w:spacing w:before="360" w:after="280"/>
    </w:pPr>
    <w:rPr>
      <w:b/>
      <w:sz w:val="32"/>
      <w:szCs w:val="24"/>
    </w:rPr>
  </w:style>
  <w:style w:type="paragraph" w:customStyle="1" w:styleId="BibRefAnBibRefAnnotation">
    <w:name w:val="BibRefAn BibRef Annotation"/>
    <w:basedOn w:val="BaseText"/>
    <w:rsid w:val="000F74C6"/>
    <w:pPr>
      <w:autoSpaceDE w:val="0"/>
      <w:autoSpaceDN w:val="0"/>
      <w:adjustRightInd w:val="0"/>
    </w:pPr>
    <w:rPr>
      <w:szCs w:val="24"/>
    </w:rPr>
  </w:style>
  <w:style w:type="paragraph" w:customStyle="1" w:styleId="NCNoteTextContinuation">
    <w:name w:val="NC Note Text Continuation"/>
    <w:basedOn w:val="BaseText"/>
    <w:rsid w:val="000F74C6"/>
    <w:pPr>
      <w:spacing w:after="280" w:line="560" w:lineRule="exact"/>
    </w:pPr>
  </w:style>
  <w:style w:type="paragraph" w:customStyle="1" w:styleId="BibRefNotesBibRefNotes">
    <w:name w:val="BibRefNotes BibRef Notes"/>
    <w:basedOn w:val="BaseText"/>
    <w:rsid w:val="000F74C6"/>
    <w:pPr>
      <w:spacing w:after="140" w:line="560" w:lineRule="exact"/>
      <w:ind w:left="720" w:hanging="720"/>
    </w:pPr>
  </w:style>
  <w:style w:type="character" w:customStyle="1" w:styleId="monospace">
    <w:name w:val="monospace"/>
    <w:qFormat/>
    <w:rsid w:val="000F74C6"/>
    <w:rPr>
      <w:rFonts w:ascii="Courier New" w:hAnsi="Courier New"/>
    </w:rPr>
  </w:style>
  <w:style w:type="character" w:customStyle="1" w:styleId="sansserif">
    <w:name w:val="sansserif"/>
    <w:qFormat/>
    <w:rsid w:val="000F74C6"/>
    <w:rPr>
      <w:rFonts w:ascii="Arial" w:hAnsi="Arial"/>
    </w:rPr>
  </w:style>
  <w:style w:type="character" w:customStyle="1" w:styleId="BaseTextChar">
    <w:name w:val="Base Text Char"/>
    <w:basedOn w:val="DefaultParagraphFont"/>
    <w:link w:val="BaseText"/>
    <w:rsid w:val="0074368E"/>
    <w:rPr>
      <w:rFonts w:ascii="Times New Roman" w:eastAsia="Times New Roman" w:hAnsi="Times New Roman" w:cs="Times New Roman"/>
      <w:szCs w:val="20"/>
    </w:rPr>
  </w:style>
  <w:style w:type="character" w:customStyle="1" w:styleId="RHRRunningHeadRectoChar">
    <w:name w:val="RHR Running Head Recto Char"/>
    <w:basedOn w:val="BaseTextChar"/>
    <w:link w:val="RHRRunningHeadRecto"/>
    <w:rsid w:val="0074368E"/>
    <w:rPr>
      <w:rFonts w:ascii="Times New Roman" w:eastAsia="Times New Roman" w:hAnsi="Times New Roman" w:cs="Times New Roman"/>
      <w:szCs w:val="20"/>
    </w:rPr>
  </w:style>
  <w:style w:type="character" w:customStyle="1" w:styleId="RHVRunningHeadVersoChar">
    <w:name w:val="RHV Running Head Verso Char"/>
    <w:basedOn w:val="RHRRunningHeadRectoChar"/>
    <w:link w:val="RHVRunningHeadVerso"/>
    <w:rsid w:val="0074368E"/>
    <w:rPr>
      <w:rFonts w:ascii="Times New Roman" w:eastAsia="Times New Roman" w:hAnsi="Times New Roman" w:cs="Times New Roman"/>
      <w:szCs w:val="20"/>
    </w:rPr>
  </w:style>
  <w:style w:type="character" w:customStyle="1" w:styleId="RefTxReferenceTextChar">
    <w:name w:val="RefTx Reference Text Char"/>
    <w:basedOn w:val="BaseTextChar"/>
    <w:link w:val="RefTxReferenceText"/>
    <w:rsid w:val="00B57DCE"/>
    <w:rPr>
      <w:rFonts w:ascii="Times New Roman" w:eastAsia="Times New Roman" w:hAnsi="Times New Roman" w:cs="Times New Roman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22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healthit.gov/sites/default/files/ONC10year%20InteroperabilityConceptPaper.pdf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25" Type="http://schemas.microsoft.com/office/2011/relationships/commentsExtended" Target="commentsExtended.xml"/><Relationship Id="rId26" Type="http://schemas.microsoft.com/office/2011/relationships/people" Target="people.xml"/><Relationship Id="rId10" Type="http://schemas.openxmlformats.org/officeDocument/2006/relationships/hyperlink" Target="http://plato.stanford.edu/archives/spr2010/entries/species/" TargetMode="External"/><Relationship Id="rId11" Type="http://schemas.openxmlformats.org/officeDocument/2006/relationships/hyperlink" Target="http://hl7.org/implement/standards/fhir/overview.html" TargetMode="External"/><Relationship Id="rId12" Type="http://schemas.openxmlformats.org/officeDocument/2006/relationships/hyperlink" Target="http://xmlns.com/foaf/spec/" TargetMode="External"/><Relationship Id="rId13" Type="http://schemas.openxmlformats.org/officeDocument/2006/relationships/hyperlink" Target="http://ceur-ws.org/Vol-897/" TargetMode="External"/><Relationship Id="rId14" Type="http://schemas.openxmlformats.org/officeDocument/2006/relationships/hyperlink" Target="file:///C:\Users\robert.arp\AppData\Local\Microsoft\Windows\Temporary%20Internet%20Files\Content.IE5\2HJARKBO\ksl.stanford.edu\kst\what-is-an-ontology.html" TargetMode="External"/><Relationship Id="rId15" Type="http://schemas.openxmlformats.org/officeDocument/2006/relationships/hyperlink" Target="http://icbo.buffalo.edu/2009/Proceedings.pdf" TargetMode="External"/><Relationship Id="rId16" Type="http://schemas.openxmlformats.org/officeDocument/2006/relationships/hyperlink" Target="http://www.healthcareitnews.com/news/data-variety-bigger-hurdle-volume?topic=02,06&amp;mkt_tok=3RkMMJWWfF9wsRonuq3IZKXonj%20HpfsX87OQkWbHr08Yy0EZ5VunJEUWy2YIDT9Q%2FcOedCQkZHblFnVUKSK2vULcNqKwP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26</Pages>
  <Words>15296</Words>
  <Characters>87188</Characters>
  <Application>Microsoft Macintosh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Spear</dc:creator>
  <cp:lastModifiedBy>Andrew Spear</cp:lastModifiedBy>
  <cp:revision>25</cp:revision>
  <dcterms:created xsi:type="dcterms:W3CDTF">2015-01-05T14:54:00Z</dcterms:created>
  <dcterms:modified xsi:type="dcterms:W3CDTF">2015-02-02T16:11:00Z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true</vt:bool>
  </property>
  <property fmtid="{D5CDD505-2E9C-101B-9397-08002B2CF9AE}" pid="3" name="x_a">
    <vt:bool>false</vt:bool>
  </property>
  <property fmtid="{D5CDD505-2E9C-101B-9397-08002B2CF9AE}" pid="4" name="x_p">
    <vt:bool>false</vt:bool>
  </property>
</Properties>
</file>