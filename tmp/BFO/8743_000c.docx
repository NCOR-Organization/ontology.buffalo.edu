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7ECAC" w14:textId="77777777" w:rsidR="000342FE" w:rsidRDefault="000342FE" w:rsidP="00F33579">
      <w:pPr>
        <w:pStyle w:val="RHVRunningHeadVerso"/>
        <w:rPr>
          <w:szCs w:val="24"/>
        </w:rPr>
      </w:pPr>
      <w:r>
        <w:rPr>
          <w:szCs w:val="24"/>
        </w:rPr>
        <w:t>Introduction</w:t>
      </w:r>
    </w:p>
    <w:p w14:paraId="18CF5A61" w14:textId="77777777" w:rsidR="000342FE" w:rsidRDefault="000342FE">
      <w:pPr>
        <w:pStyle w:val="RHRRunningHeadRecto"/>
        <w:autoSpaceDE w:val="0"/>
        <w:autoSpaceDN w:val="0"/>
        <w:adjustRightInd w:val="0"/>
        <w:rPr>
          <w:szCs w:val="24"/>
        </w:rPr>
      </w:pPr>
      <w:r>
        <w:rPr>
          <w:szCs w:val="24"/>
        </w:rPr>
        <w:t>Introduction</w:t>
      </w:r>
    </w:p>
    <w:p w14:paraId="65CAF12F" w14:textId="77777777" w:rsidR="000342FE" w:rsidRDefault="000342FE">
      <w:pPr>
        <w:pStyle w:val="FBHFrontmatterHead"/>
        <w:autoSpaceDE w:val="0"/>
        <w:autoSpaceDN w:val="0"/>
        <w:adjustRightInd w:val="0"/>
        <w:rPr>
          <w:szCs w:val="24"/>
        </w:rPr>
      </w:pPr>
      <w:r>
        <w:rPr>
          <w:szCs w:val="24"/>
        </w:rPr>
        <w:t>Introduction</w:t>
      </w:r>
    </w:p>
    <w:p w14:paraId="35938FE3" w14:textId="71C1D39F" w:rsidR="000342FE" w:rsidRDefault="000342FE">
      <w:pPr>
        <w:pStyle w:val="H1HeadingLevel1"/>
        <w:autoSpaceDE w:val="0"/>
        <w:autoSpaceDN w:val="0"/>
        <w:adjustRightInd w:val="0"/>
        <w:rPr>
          <w:szCs w:val="24"/>
        </w:rPr>
      </w:pPr>
      <w:r>
        <w:rPr>
          <w:szCs w:val="24"/>
        </w:rPr>
        <w:t>Overwhelmed with Information</w:t>
      </w:r>
    </w:p>
    <w:p w14:paraId="7903BBF2" w14:textId="5F1037BE" w:rsidR="000342FE" w:rsidRDefault="000342FE">
      <w:pPr>
        <w:pStyle w:val="TxNITextNoIndent"/>
        <w:autoSpaceDE w:val="0"/>
        <w:autoSpaceDN w:val="0"/>
        <w:adjustRightInd w:val="0"/>
        <w:rPr>
          <w:szCs w:val="24"/>
        </w:rPr>
      </w:pPr>
      <w:r>
        <w:rPr>
          <w:szCs w:val="24"/>
        </w:rPr>
        <w:t>Today more than ever before in history</w:t>
      </w:r>
      <w:r w:rsidR="00216E9F">
        <w:rPr>
          <w:szCs w:val="24"/>
        </w:rPr>
        <w:t>,</w:t>
      </w:r>
      <w:r>
        <w:rPr>
          <w:szCs w:val="24"/>
        </w:rPr>
        <w:t xml:space="preserve"> we live in an age of information-driven science. In all areas of the </w:t>
      </w:r>
      <w:r w:rsidR="00F22801">
        <w:rPr>
          <w:szCs w:val="24"/>
        </w:rPr>
        <w:t>life</w:t>
      </w:r>
      <w:r>
        <w:rPr>
          <w:szCs w:val="24"/>
        </w:rPr>
        <w:t xml:space="preserve"> sciences, in particular, well-organized and well-funded research groups are carrying out sustained and systematic research into areas of fundamental </w:t>
      </w:r>
      <w:r w:rsidR="00F22801">
        <w:rPr>
          <w:szCs w:val="24"/>
        </w:rPr>
        <w:t xml:space="preserve">biological </w:t>
      </w:r>
      <w:r w:rsidR="006A4922">
        <w:rPr>
          <w:szCs w:val="24"/>
        </w:rPr>
        <w:t>concern, yielding ever-</w:t>
      </w:r>
      <w:r>
        <w:rPr>
          <w:szCs w:val="24"/>
        </w:rPr>
        <w:t xml:space="preserve">larger quantities of information that is accessible only with the aid of computers. Vast amounts of information are being produced daily as a result of new types of high-throughput technology in areas such as next generation sequencing, molecular screening, and 2-, 3-, and 4-D imaging at multiple scales from molecules through cells and cell populations up to whole brains. At the same time the contents of scientific journals are increasingly being made available in forms </w:t>
      </w:r>
      <w:r w:rsidR="000C4957">
        <w:rPr>
          <w:szCs w:val="24"/>
        </w:rPr>
        <w:t xml:space="preserve">that </w:t>
      </w:r>
      <w:r>
        <w:rPr>
          <w:szCs w:val="24"/>
        </w:rPr>
        <w:t>make them accessible to automated search and processing.</w:t>
      </w:r>
    </w:p>
    <w:p w14:paraId="1F4E33DE" w14:textId="0C374B9E" w:rsidR="000342FE" w:rsidRDefault="000342FE">
      <w:pPr>
        <w:pStyle w:val="TxText"/>
        <w:autoSpaceDE w:val="0"/>
        <w:autoSpaceDN w:val="0"/>
        <w:adjustRightInd w:val="0"/>
        <w:rPr>
          <w:szCs w:val="24"/>
        </w:rPr>
      </w:pPr>
      <w:r>
        <w:rPr>
          <w:szCs w:val="24"/>
        </w:rPr>
        <w:t>Already, the sheer quantity of available scientific information is becoming overwhelming, and this new information can be used effectively only if there is some strategy for ensuring its progressive integration with the information already existing, and for making it readily available in formats understandable to both computers and</w:t>
      </w:r>
      <w:r w:rsidR="00F22801">
        <w:rPr>
          <w:szCs w:val="24"/>
        </w:rPr>
        <w:t xml:space="preserve"> </w:t>
      </w:r>
      <w:r>
        <w:rPr>
          <w:szCs w:val="24"/>
        </w:rPr>
        <w:t xml:space="preserve">to human beings. The progress of science requires that the results being achieved in Pittsburgh </w:t>
      </w:r>
      <w:r w:rsidR="00F22801">
        <w:rPr>
          <w:szCs w:val="24"/>
        </w:rPr>
        <w:t xml:space="preserve">or Berkeley </w:t>
      </w:r>
      <w:r>
        <w:rPr>
          <w:szCs w:val="24"/>
        </w:rPr>
        <w:t>should be able to build on the results already achieved in Peking or Bangalore. For these reasons scientific information needs to be stored, standardized, processed</w:t>
      </w:r>
      <w:r w:rsidR="000C4957">
        <w:rPr>
          <w:szCs w:val="24"/>
        </w:rPr>
        <w:t>,</w:t>
      </w:r>
      <w:r>
        <w:rPr>
          <w:szCs w:val="24"/>
        </w:rPr>
        <w:t xml:space="preserve"> and made available in a way that overcomes the idiosyncrasies of particular research groups and technologies.</w:t>
      </w:r>
    </w:p>
    <w:p w14:paraId="1628965B" w14:textId="75158E0D" w:rsidR="000342FE" w:rsidRDefault="000342FE">
      <w:pPr>
        <w:pStyle w:val="TxText"/>
        <w:autoSpaceDE w:val="0"/>
        <w:autoSpaceDN w:val="0"/>
        <w:adjustRightInd w:val="0"/>
        <w:rPr>
          <w:szCs w:val="24"/>
        </w:rPr>
      </w:pPr>
      <w:r>
        <w:rPr>
          <w:szCs w:val="24"/>
        </w:rPr>
        <w:lastRenderedPageBreak/>
        <w:t>Computers are able to store massive amounts of information, more than any single human memory could possibly retain, and they are able to retrieve specific information in focused ways, and to perform logical operations</w:t>
      </w:r>
      <w:r w:rsidR="00AF2C97">
        <w:rPr>
          <w:szCs w:val="24"/>
        </w:rPr>
        <w:t>—</w:t>
      </w:r>
      <w:r>
        <w:rPr>
          <w:szCs w:val="24"/>
        </w:rPr>
        <w:t>to reason, in a sense</w:t>
      </w:r>
      <w:r w:rsidR="00AF2C97">
        <w:rPr>
          <w:szCs w:val="24"/>
        </w:rPr>
        <w:t>—</w:t>
      </w:r>
      <w:r>
        <w:rPr>
          <w:szCs w:val="24"/>
        </w:rPr>
        <w:t>across this information in ways that go beyond what would be achievable by any human mind. It is thus by now self-evident that the problems of storing, organizing, retrieving, integrating, and making available the ever-growing quantity of scientific information must be met by exploiting the powers of computers. Indeed, many are now pursuing a vision of the future in which the knowledge possessed by experts working in the same or related fields would be organized and stored in interconnected computer repositories in such a way that it would become accessible to any</w:t>
      </w:r>
      <w:r w:rsidR="00F22801">
        <w:rPr>
          <w:szCs w:val="24"/>
        </w:rPr>
        <w:t xml:space="preserve"> human being or to any suitably equipped computer </w:t>
      </w:r>
      <w:r>
        <w:rPr>
          <w:szCs w:val="24"/>
        </w:rPr>
        <w:t>anywhere in the world, in real time, and be continuously updated in light of new results.</w:t>
      </w:r>
    </w:p>
    <w:p w14:paraId="239F371B" w14:textId="4B75AD92" w:rsidR="000342FE" w:rsidRDefault="000342FE" w:rsidP="00BD00BC">
      <w:pPr>
        <w:pStyle w:val="TxText"/>
        <w:autoSpaceDE w:val="0"/>
        <w:autoSpaceDN w:val="0"/>
        <w:adjustRightInd w:val="0"/>
      </w:pPr>
      <w:r>
        <w:rPr>
          <w:szCs w:val="24"/>
        </w:rPr>
        <w:t>For this to occur, however, databases must be created in such a way that their contents can be shared and used in equally effective ways not only by those who have created them, and by those who populate and maintain them, but also by as yet unidentified populations of external users. For reasons that we will discuss, this goal has not yet been attained. A recent survey of healthcare data scientists finds that it is the diversity of data available, not the quantity, that poses the primary challenge in making use of electronic medical data and information.</w:t>
      </w:r>
      <w:r w:rsidRPr="000342FE">
        <w:rPr>
          <w:rStyle w:val="citefn"/>
          <w:vertAlign w:val="superscript"/>
        </w:rPr>
        <w:t>1</w:t>
      </w:r>
      <w:r>
        <w:rPr>
          <w:szCs w:val="24"/>
        </w:rPr>
        <w:t xml:space="preserve"> Similarly, a recent report from </w:t>
      </w:r>
      <w:r w:rsidR="00F22801">
        <w:rPr>
          <w:szCs w:val="24"/>
        </w:rPr>
        <w:t>t</w:t>
      </w:r>
      <w:r>
        <w:rPr>
          <w:szCs w:val="24"/>
        </w:rPr>
        <w:t>he Office of the National Coordinator for Health Information Technology points out that</w:t>
      </w:r>
      <w:r w:rsidR="00AD7C0A">
        <w:rPr>
          <w:szCs w:val="24"/>
        </w:rPr>
        <w:t xml:space="preserve"> “</w:t>
      </w:r>
      <w:r w:rsidR="00AD7C0A">
        <w:t>d</w:t>
      </w:r>
      <w:r>
        <w:t>espite significant progress in establishing standards and services to support health information exchange and interoperability, it is not the norm that electronic health information is shared beyond groups of health care providers who subscribe to specific services or organizations.</w:t>
      </w:r>
      <w:r w:rsidR="00AD7C0A">
        <w:t>”</w:t>
      </w:r>
      <w:r w:rsidRPr="000342FE">
        <w:rPr>
          <w:rStyle w:val="citefn"/>
          <w:vertAlign w:val="superscript"/>
        </w:rPr>
        <w:t>2</w:t>
      </w:r>
    </w:p>
    <w:p w14:paraId="2E11D616" w14:textId="15FB6BF3" w:rsidR="000342FE" w:rsidRDefault="000342FE">
      <w:pPr>
        <w:pStyle w:val="TxText"/>
        <w:autoSpaceDE w:val="0"/>
        <w:autoSpaceDN w:val="0"/>
        <w:adjustRightInd w:val="0"/>
        <w:rPr>
          <w:szCs w:val="24"/>
        </w:rPr>
      </w:pPr>
      <w:r>
        <w:rPr>
          <w:szCs w:val="24"/>
        </w:rPr>
        <w:lastRenderedPageBreak/>
        <w:t>This same point was reiterated in expert witness testimony before the U.S. Congress in July 2014.</w:t>
      </w:r>
      <w:r w:rsidRPr="000342FE">
        <w:rPr>
          <w:rStyle w:val="citefn"/>
          <w:vertAlign w:val="superscript"/>
        </w:rPr>
        <w:t>3</w:t>
      </w:r>
      <w:r>
        <w:rPr>
          <w:szCs w:val="24"/>
        </w:rPr>
        <w:t xml:space="preserve"> Electronic information needs to be interoperable, shareable, and reusable. Think of a doctor specializing in a certain rare disease with immediate access to the most current information about all the patients suffering from this disease and about novel treatment outcomes. Imagine, still more ambitiously, a single, integrated biomedical knowledge base, a kind of Great Biomedical Encyclopedia, comprehending all biomedical knowledge within one constantly evolving system. Such possibilities are not beyond our reach. Experiments are currently being made under headings such as “semantically enhanced publishing” or “Big Data to Knowledge</w:t>
      </w:r>
      <w:r w:rsidR="003B7F15">
        <w:rPr>
          <w:szCs w:val="24"/>
        </w:rPr>
        <w:t>”</w:t>
      </w:r>
      <w:r w:rsidR="00F22801">
        <w:rPr>
          <w:szCs w:val="24"/>
        </w:rPr>
        <w:t xml:space="preserve"> (BD2K)</w:t>
      </w:r>
      <w:r>
        <w:rPr>
          <w:szCs w:val="24"/>
        </w:rPr>
        <w:t>, and the potential benefits of success of such ventures are easy to appreciate. These benefits can be achieved, however, only through radical improvements in the degree to which the information systems involved are capable of interoperation.</w:t>
      </w:r>
    </w:p>
    <w:p w14:paraId="7D4EC435" w14:textId="6F11ADA0" w:rsidR="000342FE" w:rsidRDefault="000342FE">
      <w:pPr>
        <w:pStyle w:val="TxText"/>
        <w:autoSpaceDE w:val="0"/>
        <w:autoSpaceDN w:val="0"/>
        <w:adjustRightInd w:val="0"/>
        <w:rPr>
          <w:szCs w:val="24"/>
        </w:rPr>
      </w:pPr>
      <w:r>
        <w:rPr>
          <w:szCs w:val="24"/>
        </w:rPr>
        <w:t>What is needed in order to advance interoperability in a way that would address the shortcomings just described? First, consistency in the way standard sorts of data are described</w:t>
      </w:r>
      <w:r w:rsidR="00AD7C0A">
        <w:rPr>
          <w:szCs w:val="24"/>
        </w:rPr>
        <w:t>—</w:t>
      </w:r>
      <w:r>
        <w:rPr>
          <w:szCs w:val="24"/>
        </w:rPr>
        <w:t>consistency in units of measure, in terms for chemical, biological, and clinical entities of different sorts, in tagging of sequence and image data, and many more. Second, however, it requires consistency at the level of scientific assertions: when one biologist identifies a certain enzyme as exercising a function of a certain type when in a certain sort of cellular location, then his assertions have to be comparable to</w:t>
      </w:r>
      <w:r w:rsidR="00AD7C0A">
        <w:rPr>
          <w:szCs w:val="24"/>
        </w:rPr>
        <w:t>—</w:t>
      </w:r>
      <w:r>
        <w:rPr>
          <w:szCs w:val="24"/>
        </w:rPr>
        <w:t>and logically combinable with</w:t>
      </w:r>
      <w:r w:rsidR="00AD7C0A">
        <w:rPr>
          <w:szCs w:val="24"/>
        </w:rPr>
        <w:t>—</w:t>
      </w:r>
      <w:r>
        <w:rPr>
          <w:szCs w:val="24"/>
        </w:rPr>
        <w:t xml:space="preserve">the assertions of other biologists who have identified, for instance, that enzymes of that sort interact with certain other proteins whenever such a function is realized. The task of collecting and organizing scientific data in a way that supports such comparisons and combinations in the era of information-driven science is, it turns out, much more difficult than was anticipated in the era when scientific reasoning was carried out by human beings without the aid of computers. In the pages that </w:t>
      </w:r>
      <w:r>
        <w:rPr>
          <w:szCs w:val="24"/>
        </w:rPr>
        <w:lastRenderedPageBreak/>
        <w:t xml:space="preserve">follow we address some of the obstacles to interoperability and </w:t>
      </w:r>
      <w:r w:rsidR="00841F4C">
        <w:rPr>
          <w:szCs w:val="24"/>
        </w:rPr>
        <w:t xml:space="preserve">attempt to show </w:t>
      </w:r>
      <w:r>
        <w:rPr>
          <w:szCs w:val="24"/>
        </w:rPr>
        <w:t>how ontology can help overcome them.</w:t>
      </w:r>
    </w:p>
    <w:p w14:paraId="51CA2AA0" w14:textId="69690A2A" w:rsidR="000342FE" w:rsidRDefault="000342FE">
      <w:pPr>
        <w:pStyle w:val="TxText"/>
        <w:autoSpaceDE w:val="0"/>
        <w:autoSpaceDN w:val="0"/>
        <w:adjustRightInd w:val="0"/>
        <w:rPr>
          <w:szCs w:val="24"/>
        </w:rPr>
      </w:pPr>
      <w:r>
        <w:rPr>
          <w:szCs w:val="24"/>
        </w:rPr>
        <w:t xml:space="preserve">Given the continuing and accelerating developments in science and information-based technology, a perspective geared toward enhanced accessibility of databases is necessary, especially in highly data-intensive and rapidly evolving fields such as biomedicine. The attempt to achieve these ends is being carried out in the work of many current institutions and initiatives, including the Gene, Cell and Protein Ontology Consortia, the ISA Commons, the Neuroscience Information Framework (NIF) Standards, and the </w:t>
      </w:r>
      <w:proofErr w:type="spellStart"/>
      <w:r>
        <w:rPr>
          <w:szCs w:val="24"/>
        </w:rPr>
        <w:t>cROP</w:t>
      </w:r>
      <w:proofErr w:type="spellEnd"/>
      <w:r>
        <w:rPr>
          <w:szCs w:val="24"/>
        </w:rPr>
        <w:t xml:space="preserve"> (Common Reference Ontologies for Plants) and Open Biomedical Ontologies (OBO) Foundry initiatives. In addition, the National Institutes of Health and its counterparts in other countries are providing significant grant support to researchers in the hope of making information resulting from biomedical research more easily accessible through new publishing policies and through the use of new types of unified information systems.</w:t>
      </w:r>
    </w:p>
    <w:p w14:paraId="53D22240" w14:textId="101887D7" w:rsidR="000342FE" w:rsidRDefault="000342FE">
      <w:pPr>
        <w:pStyle w:val="H1HeadingLevel1"/>
        <w:autoSpaceDE w:val="0"/>
        <w:autoSpaceDN w:val="0"/>
        <w:adjustRightInd w:val="0"/>
        <w:rPr>
          <w:szCs w:val="24"/>
        </w:rPr>
      </w:pPr>
      <w:r>
        <w:rPr>
          <w:szCs w:val="24"/>
        </w:rPr>
        <w:t>Obstacles to Accessibility: Human and Technical Idiosyncrasy</w:t>
      </w:r>
    </w:p>
    <w:p w14:paraId="3F78E131" w14:textId="182007AB" w:rsidR="000342FE" w:rsidRDefault="000342FE" w:rsidP="000342FE">
      <w:pPr>
        <w:pStyle w:val="TxNITextNoIndent"/>
      </w:pPr>
      <w:r>
        <w:t>As we have already indicated, there are a number of obstacles to achieving eff</w:t>
      </w:r>
      <w:r w:rsidR="00841F4C">
        <w:t>ective</w:t>
      </w:r>
      <w:r>
        <w:t xml:space="preserve"> accessibility, interoperability, and reusability of data and information. The first is that the members of the community of scientific (including clinical) researchers use different, and sometimes incommensurable, specialist terminologies and formats in describing the results of their research. The second is that they also use a variety of different computer technologies to encode and store their results, in part because these technologies are themselves rapidly evolving; in part because software and database developers have incentives to create new artifacts rather than to reuse what already exists. These two issues can be labeled the </w:t>
      </w:r>
      <w:r>
        <w:rPr>
          <w:i/>
        </w:rPr>
        <w:t xml:space="preserve">human </w:t>
      </w:r>
      <w:r>
        <w:rPr>
          <w:i/>
        </w:rPr>
        <w:lastRenderedPageBreak/>
        <w:t>idiosyncrasy</w:t>
      </w:r>
      <w:r>
        <w:t xml:space="preserve"> and the </w:t>
      </w:r>
      <w:r>
        <w:rPr>
          <w:i/>
        </w:rPr>
        <w:t>technological idiosyncrasy</w:t>
      </w:r>
      <w:r>
        <w:t xml:space="preserve"> problems, respectively. Different researchers encode their research using different terminologies and coding systems, and using different computing formats and software.</w:t>
      </w:r>
    </w:p>
    <w:p w14:paraId="1B63FCE1" w14:textId="77777777" w:rsidR="000342FE" w:rsidRDefault="000342FE">
      <w:pPr>
        <w:pStyle w:val="TxText"/>
        <w:autoSpaceDE w:val="0"/>
        <w:autoSpaceDN w:val="0"/>
        <w:adjustRightInd w:val="0"/>
        <w:rPr>
          <w:szCs w:val="24"/>
        </w:rPr>
      </w:pPr>
      <w:r>
        <w:rPr>
          <w:szCs w:val="24"/>
        </w:rPr>
        <w:t xml:space="preserve">These problems are compounded by the fact that clinicians, </w:t>
      </w:r>
      <w:proofErr w:type="spellStart"/>
      <w:r>
        <w:rPr>
          <w:szCs w:val="24"/>
        </w:rPr>
        <w:t>informaticians</w:t>
      </w:r>
      <w:proofErr w:type="spellEnd"/>
      <w:r>
        <w:rPr>
          <w:szCs w:val="24"/>
        </w:rPr>
        <w:t>, and researchers do not always use terms systematically or consistently. To give just one example, the chemokine identified in the Protein Ontology as</w:t>
      </w:r>
    </w:p>
    <w:p w14:paraId="65E902AD" w14:textId="77777777" w:rsidR="000342FE" w:rsidRDefault="000342FE">
      <w:pPr>
        <w:pStyle w:val="DDisplay"/>
        <w:autoSpaceDE w:val="0"/>
        <w:autoSpaceDN w:val="0"/>
        <w:adjustRightInd w:val="0"/>
        <w:rPr>
          <w:szCs w:val="24"/>
        </w:rPr>
      </w:pPr>
      <w:r>
        <w:rPr>
          <w:szCs w:val="24"/>
        </w:rPr>
        <w:t>PR:000001987 C-C motif chemokine 15</w:t>
      </w:r>
    </w:p>
    <w:p w14:paraId="371896DE" w14:textId="77777777" w:rsidR="000342FE" w:rsidRDefault="000342FE">
      <w:pPr>
        <w:pStyle w:val="TxCTextContinuation"/>
        <w:autoSpaceDE w:val="0"/>
        <w:autoSpaceDN w:val="0"/>
        <w:adjustRightInd w:val="0"/>
        <w:rPr>
          <w:szCs w:val="24"/>
        </w:rPr>
      </w:pPr>
      <w:proofErr w:type="gramStart"/>
      <w:r>
        <w:rPr>
          <w:szCs w:val="24"/>
        </w:rPr>
        <w:t>is</w:t>
      </w:r>
      <w:proofErr w:type="gramEnd"/>
      <w:r>
        <w:rPr>
          <w:szCs w:val="24"/>
        </w:rPr>
        <w:t xml:space="preserve"> referred to, in the literature of different research communities, using all of the following labels</w:t>
      </w:r>
      <w:r w:rsidR="00152D80">
        <w:rPr>
          <w:szCs w:val="24"/>
        </w:rPr>
        <w:t xml:space="preserve"> in </w:t>
      </w:r>
      <w:r w:rsidR="00152D80" w:rsidRPr="00152D80">
        <w:rPr>
          <w:rStyle w:val="TCOTableCallOut"/>
        </w:rPr>
        <w:t>table 0.1</w:t>
      </w:r>
      <w:r w:rsidR="00152D80">
        <w:rPr>
          <w:szCs w:val="24"/>
        </w:rPr>
        <w:t>.</w:t>
      </w:r>
    </w:p>
    <w:p w14:paraId="45608B54" w14:textId="77777777" w:rsidR="000342FE" w:rsidRDefault="000342FE">
      <w:pPr>
        <w:pStyle w:val="NoteCNotetoComp"/>
        <w:autoSpaceDE w:val="0"/>
        <w:autoSpaceDN w:val="0"/>
        <w:adjustRightInd w:val="0"/>
        <w:rPr>
          <w:szCs w:val="24"/>
        </w:rPr>
      </w:pPr>
      <w:r>
        <w:rPr>
          <w:szCs w:val="24"/>
        </w:rPr>
        <w:t xml:space="preserve">[Insert </w:t>
      </w:r>
      <w:r w:rsidRPr="000342FE">
        <w:rPr>
          <w:rStyle w:val="TCOTableCallOut"/>
        </w:rPr>
        <w:t>Table 0.1</w:t>
      </w:r>
      <w:r>
        <w:rPr>
          <w:szCs w:val="24"/>
        </w:rPr>
        <w:t>]</w:t>
      </w:r>
    </w:p>
    <w:p w14:paraId="23CDF6B3" w14:textId="77777777" w:rsidR="000342FE" w:rsidRDefault="000342FE">
      <w:pPr>
        <w:pStyle w:val="TxText"/>
        <w:autoSpaceDE w:val="0"/>
        <w:autoSpaceDN w:val="0"/>
        <w:adjustRightInd w:val="0"/>
        <w:rPr>
          <w:szCs w:val="24"/>
        </w:rPr>
      </w:pPr>
      <w:r>
        <w:rPr>
          <w:szCs w:val="24"/>
        </w:rPr>
        <w:t>Such incongruities cause problems not only for human experts</w:t>
      </w:r>
      <w:r w:rsidR="00AD7C0A">
        <w:rPr>
          <w:szCs w:val="24"/>
        </w:rPr>
        <w:t>—</w:t>
      </w:r>
      <w:r>
        <w:rPr>
          <w:szCs w:val="24"/>
        </w:rPr>
        <w:t>who are typically familiar with the usage only in their own disciplinary communities</w:t>
      </w:r>
      <w:r w:rsidR="00AD7C0A">
        <w:rPr>
          <w:szCs w:val="24"/>
        </w:rPr>
        <w:t>—</w:t>
      </w:r>
      <w:r>
        <w:rPr>
          <w:szCs w:val="24"/>
        </w:rPr>
        <w:t>but also for computers. Even small imprecisions of this sort, if multiplied throughout a database or information repository, can lead to problems in successfully finding, organizing, and using relevant information by means of computers. They can lead not only to faulty classifications of biomedical phenomena and to failures in communication of research results, but also to faulty diagnoses.</w:t>
      </w:r>
    </w:p>
    <w:p w14:paraId="2F7DFB0F" w14:textId="1FD2E651" w:rsidR="000342FE" w:rsidRDefault="000342FE" w:rsidP="00152D80">
      <w:pPr>
        <w:pStyle w:val="H2HeadingLevel2"/>
      </w:pPr>
      <w:r>
        <w:lastRenderedPageBreak/>
        <w:t>The Computer Limitations Problem</w:t>
      </w:r>
    </w:p>
    <w:p w14:paraId="0F15339D" w14:textId="77777777" w:rsidR="000342FE" w:rsidRDefault="000342FE">
      <w:pPr>
        <w:pStyle w:val="TxNITextNoIndent"/>
        <w:autoSpaceDE w:val="0"/>
        <w:autoSpaceDN w:val="0"/>
        <w:adjustRightInd w:val="0"/>
        <w:rPr>
          <w:szCs w:val="24"/>
        </w:rPr>
      </w:pPr>
      <w:r>
        <w:rPr>
          <w:szCs w:val="24"/>
        </w:rPr>
        <w:t xml:space="preserve">In addition, the very virtues of computer implementations—unlimited memory, efficient retrieval and reasoning, widespread availability—create a further issue, which we shall refer to as the </w:t>
      </w:r>
      <w:r>
        <w:rPr>
          <w:i/>
          <w:szCs w:val="24"/>
        </w:rPr>
        <w:t>computer limitations problem</w:t>
      </w:r>
      <w:r>
        <w:rPr>
          <w:szCs w:val="24"/>
        </w:rPr>
        <w:t>.</w:t>
      </w:r>
    </w:p>
    <w:p w14:paraId="3B69B440" w14:textId="4F8EF212" w:rsidR="000342FE" w:rsidRDefault="000342FE">
      <w:pPr>
        <w:pStyle w:val="TxText"/>
        <w:autoSpaceDE w:val="0"/>
        <w:autoSpaceDN w:val="0"/>
        <w:adjustRightInd w:val="0"/>
        <w:rPr>
          <w:szCs w:val="24"/>
        </w:rPr>
      </w:pPr>
      <w:r>
        <w:rPr>
          <w:szCs w:val="24"/>
        </w:rPr>
        <w:t xml:space="preserve">This problem arises from the fact that computers are, in familiar ways, unintelligent; they do not understand themselves, their programming, or the intended interpretation of the representations that they contain and manipulate. For this reason the use of computers in addressing the issues of scientific information management creates problems of its own. Above all, the very success of ontology-based approaches to the integration of data has led to a </w:t>
      </w:r>
      <w:r>
        <w:rPr>
          <w:i/>
          <w:szCs w:val="24"/>
        </w:rPr>
        <w:t>multiplication of ontologies</w:t>
      </w:r>
      <w:r>
        <w:rPr>
          <w:szCs w:val="24"/>
        </w:rPr>
        <w:t xml:space="preserve"> in ways that threaten to recreate in a new form the very problems of interoperability </w:t>
      </w:r>
      <w:r w:rsidR="004E6759">
        <w:rPr>
          <w:szCs w:val="24"/>
        </w:rPr>
        <w:t>that</w:t>
      </w:r>
      <w:r>
        <w:rPr>
          <w:szCs w:val="24"/>
        </w:rPr>
        <w:t xml:space="preserve"> ontologies were </w:t>
      </w:r>
      <w:r w:rsidR="00841F4C">
        <w:rPr>
          <w:szCs w:val="24"/>
        </w:rPr>
        <w:t xml:space="preserve">themselves </w:t>
      </w:r>
      <w:r>
        <w:rPr>
          <w:szCs w:val="24"/>
        </w:rPr>
        <w:t>designed to solve.</w:t>
      </w:r>
    </w:p>
    <w:p w14:paraId="6134C727" w14:textId="78DA77EE" w:rsidR="000342FE" w:rsidRDefault="000342FE" w:rsidP="00152D80">
      <w:pPr>
        <w:pStyle w:val="H2HeadingLevel2"/>
      </w:pPr>
      <w:r>
        <w:t>Some Implications of Computer Limitations for Information Representation and Management</w:t>
      </w:r>
    </w:p>
    <w:p w14:paraId="79A1E744" w14:textId="24AECF26" w:rsidR="000342FE" w:rsidRDefault="00841F4C" w:rsidP="00BD00BC">
      <w:pPr>
        <w:pStyle w:val="TxNITextNoIndent"/>
        <w:autoSpaceDE w:val="0"/>
        <w:autoSpaceDN w:val="0"/>
        <w:adjustRightInd w:val="0"/>
      </w:pPr>
      <w:r>
        <w:rPr>
          <w:szCs w:val="24"/>
        </w:rPr>
        <w:t>C</w:t>
      </w:r>
      <w:r w:rsidR="000342FE">
        <w:rPr>
          <w:szCs w:val="24"/>
        </w:rPr>
        <w:t>omputers are limited</w:t>
      </w:r>
      <w:r>
        <w:rPr>
          <w:szCs w:val="24"/>
        </w:rPr>
        <w:t>, first,</w:t>
      </w:r>
      <w:r w:rsidR="000342FE">
        <w:rPr>
          <w:szCs w:val="24"/>
        </w:rPr>
        <w:t xml:space="preserve"> in the sense that they cannot tell </w:t>
      </w:r>
      <w:proofErr w:type="gramStart"/>
      <w:r w:rsidR="000342FE">
        <w:rPr>
          <w:szCs w:val="24"/>
        </w:rPr>
        <w:t>good</w:t>
      </w:r>
      <w:proofErr w:type="gramEnd"/>
      <w:r w:rsidR="000342FE">
        <w:rPr>
          <w:szCs w:val="24"/>
        </w:rPr>
        <w:t xml:space="preserve"> from bad data. If data entered into a computer are described in vague or ambiguous or incoherent ways, then the computer programmed to reason with such data will likely produce results that are equally vague or ambiguous or incoherent. For example, one early version of the International Classification of Nursing Pr</w:t>
      </w:r>
      <w:r w:rsidR="00C27DA5">
        <w:rPr>
          <w:szCs w:val="24"/>
        </w:rPr>
        <w:t>actice</w:t>
      </w:r>
      <w:r w:rsidR="000342FE">
        <w:rPr>
          <w:szCs w:val="24"/>
        </w:rPr>
        <w:t xml:space="preserve"> (ICNP) defined </w:t>
      </w:r>
      <w:r w:rsidR="000720BD">
        <w:rPr>
          <w:szCs w:val="24"/>
        </w:rPr>
        <w:t>“</w:t>
      </w:r>
      <w:r w:rsidR="000342FE">
        <w:rPr>
          <w:szCs w:val="24"/>
        </w:rPr>
        <w:t>water</w:t>
      </w:r>
      <w:r w:rsidR="000720BD">
        <w:rPr>
          <w:szCs w:val="24"/>
        </w:rPr>
        <w:t>”</w:t>
      </w:r>
      <w:r w:rsidR="000342FE">
        <w:rPr>
          <w:szCs w:val="24"/>
        </w:rPr>
        <w:t xml:space="preserve"> as</w:t>
      </w:r>
      <w:r w:rsidR="00AD7C0A">
        <w:rPr>
          <w:szCs w:val="24"/>
        </w:rPr>
        <w:t xml:space="preserve"> “</w:t>
      </w:r>
      <w:r w:rsidR="000342FE">
        <w:t>a type of Nursing Phenomenon of Physical Environment with the specific characteristics: clear liquid compound of hydrogen and oxygen that is essential for most plant and animal life influencing life and development of human beings.</w:t>
      </w:r>
      <w:r w:rsidR="00AD7C0A">
        <w:t>”</w:t>
      </w:r>
      <w:r w:rsidR="003B7F15" w:rsidRPr="000342FE">
        <w:rPr>
          <w:rStyle w:val="citefn"/>
          <w:vertAlign w:val="superscript"/>
        </w:rPr>
        <w:t>4</w:t>
      </w:r>
    </w:p>
    <w:p w14:paraId="53321755" w14:textId="7CC8C66E" w:rsidR="000342FE" w:rsidRDefault="000342FE">
      <w:pPr>
        <w:pStyle w:val="TxText"/>
        <w:autoSpaceDE w:val="0"/>
        <w:autoSpaceDN w:val="0"/>
        <w:adjustRightInd w:val="0"/>
        <w:rPr>
          <w:szCs w:val="24"/>
        </w:rPr>
      </w:pPr>
      <w:r>
        <w:rPr>
          <w:szCs w:val="24"/>
        </w:rPr>
        <w:lastRenderedPageBreak/>
        <w:t xml:space="preserve">A </w:t>
      </w:r>
      <w:r w:rsidR="00841F4C">
        <w:rPr>
          <w:szCs w:val="24"/>
        </w:rPr>
        <w:t xml:space="preserve">definition </w:t>
      </w:r>
      <w:r>
        <w:rPr>
          <w:szCs w:val="24"/>
        </w:rPr>
        <w:t xml:space="preserve">such as this, while clearly </w:t>
      </w:r>
      <w:r w:rsidR="00841F4C">
        <w:rPr>
          <w:szCs w:val="24"/>
        </w:rPr>
        <w:t>incorrect</w:t>
      </w:r>
      <w:r>
        <w:rPr>
          <w:szCs w:val="24"/>
        </w:rPr>
        <w:t xml:space="preserve">—water is not “a type of nursing phenomenon”—may seem relatively benign (after all, the definition is not completely incorrect). However, from the definition of </w:t>
      </w:r>
      <w:r w:rsidR="00841F4C">
        <w:rPr>
          <w:szCs w:val="24"/>
        </w:rPr>
        <w:t>“</w:t>
      </w:r>
      <w:r>
        <w:rPr>
          <w:szCs w:val="24"/>
        </w:rPr>
        <w:t>water</w:t>
      </w:r>
      <w:r w:rsidR="00841F4C">
        <w:rPr>
          <w:szCs w:val="24"/>
        </w:rPr>
        <w:t>”</w:t>
      </w:r>
      <w:r>
        <w:rPr>
          <w:szCs w:val="24"/>
        </w:rPr>
        <w:t xml:space="preserve"> just provided, it would follow by relatively standard reasoning that “there is a nursing phenomenon that is essential for most plant life.” To a human mind this is a puzzling and clearly false claim, but to an automated reasoning program it is a simple consequence of the definition. Such mistakes can severely compromise the goals of information aggregation, but they will not normally be detectable even by a perfectly functioning computer.</w:t>
      </w:r>
    </w:p>
    <w:p w14:paraId="3A1D4271" w14:textId="44A36C2D" w:rsidR="000342FE" w:rsidRDefault="000342FE" w:rsidP="00BD00BC">
      <w:pPr>
        <w:pStyle w:val="TxText"/>
        <w:autoSpaceDE w:val="0"/>
        <w:autoSpaceDN w:val="0"/>
        <w:adjustRightInd w:val="0"/>
      </w:pPr>
      <w:r>
        <w:rPr>
          <w:szCs w:val="24"/>
        </w:rPr>
        <w:t xml:space="preserve">Second, two databases that store the same or related information, but use different terminologies or different organizational principles, cannot by themselves come to some kind of agreement about what they are referring to or carry out by themselves the task of aligning the information they contain. In such cases the data in the two repositories are </w:t>
      </w:r>
      <w:proofErr w:type="spellStart"/>
      <w:r>
        <w:rPr>
          <w:szCs w:val="24"/>
        </w:rPr>
        <w:t>siloed</w:t>
      </w:r>
      <w:proofErr w:type="spellEnd"/>
      <w:r>
        <w:rPr>
          <w:szCs w:val="24"/>
        </w:rPr>
        <w:t>. Human beings, unlike computers, can comprehend the meaning as well as the vocabulary and grammar of a language. Thus, the information in two repositories such as those just described will be separated by a gap that can be crossed only with human intervention, for example through the provision of an explicit set of instructions for the translation (or “mapping”) between the two terminologies. The National Institutes of Health refer in this connection to the phenomenon of “data wrangling,” encompassing activities that make data more usable by changing their form but not their meaning</w:t>
      </w:r>
      <w:r w:rsidR="00AD7C0A">
        <w:rPr>
          <w:szCs w:val="24"/>
        </w:rPr>
        <w:t>: “</w:t>
      </w:r>
      <w:r>
        <w:t>Data wrangling may involve reformatting data, mapping data from one data model to another, and/or converting data into more consumable forms. Such data wrangling activities make it easier to submit data to a database or repository, load data into analysis software, publish to the Internet, compare datasets, or otherwise make data more accessible, usable, and shareable in different settings.</w:t>
      </w:r>
      <w:r w:rsidR="00AD7C0A">
        <w:t>”</w:t>
      </w:r>
      <w:r w:rsidR="00BD2B61">
        <w:rPr>
          <w:rStyle w:val="citefn"/>
          <w:vertAlign w:val="superscript"/>
        </w:rPr>
        <w:t>5</w:t>
      </w:r>
    </w:p>
    <w:p w14:paraId="0F8ABE8C" w14:textId="77777777" w:rsidR="000342FE" w:rsidRDefault="000342FE">
      <w:pPr>
        <w:pStyle w:val="TxText"/>
        <w:autoSpaceDE w:val="0"/>
        <w:autoSpaceDN w:val="0"/>
        <w:adjustRightInd w:val="0"/>
        <w:rPr>
          <w:szCs w:val="24"/>
        </w:rPr>
      </w:pPr>
      <w:r>
        <w:rPr>
          <w:szCs w:val="24"/>
        </w:rPr>
        <w:lastRenderedPageBreak/>
        <w:t xml:space="preserve">All of these activities are designed to address what we might call the </w:t>
      </w:r>
      <w:r>
        <w:rPr>
          <w:i/>
          <w:szCs w:val="24"/>
        </w:rPr>
        <w:t>Tower of Babel problem</w:t>
      </w:r>
      <w:r>
        <w:rPr>
          <w:szCs w:val="24"/>
        </w:rPr>
        <w:t xml:space="preserve"> of computers and information systems talking past each another in a mutual misinterpretation of information, which can arise even where computers use the same terms, if sameness of meaning has not been previously guaranteed.</w:t>
      </w:r>
    </w:p>
    <w:p w14:paraId="58BCBE00" w14:textId="77777777" w:rsidR="000342FE" w:rsidRDefault="000342FE">
      <w:pPr>
        <w:pStyle w:val="TxText"/>
        <w:autoSpaceDE w:val="0"/>
        <w:autoSpaceDN w:val="0"/>
        <w:adjustRightInd w:val="0"/>
        <w:rPr>
          <w:szCs w:val="24"/>
        </w:rPr>
      </w:pPr>
      <w:r>
        <w:rPr>
          <w:szCs w:val="24"/>
        </w:rPr>
        <w:t>What such problems show is that, while computers and information technology will indisputably form a central part of the solution to the problem of finding, organizing, integrating, and sharing the Big Scientific Data of the future, they are by no means the entire solution.</w:t>
      </w:r>
    </w:p>
    <w:p w14:paraId="5BD1E83B" w14:textId="4C79E3FF" w:rsidR="000342FE" w:rsidRDefault="000342FE" w:rsidP="00152D80">
      <w:pPr>
        <w:pStyle w:val="H2HeadingLevel2"/>
      </w:pPr>
      <w:r>
        <w:t>The Problem of Imprecise Thinking</w:t>
      </w:r>
    </w:p>
    <w:p w14:paraId="1EC6FE4C" w14:textId="24373B55" w:rsidR="000342FE" w:rsidRDefault="000342FE">
      <w:pPr>
        <w:pStyle w:val="TxNITextNoIndent"/>
        <w:autoSpaceDE w:val="0"/>
        <w:autoSpaceDN w:val="0"/>
        <w:adjustRightInd w:val="0"/>
        <w:rPr>
          <w:szCs w:val="24"/>
        </w:rPr>
      </w:pPr>
      <w:r>
        <w:rPr>
          <w:szCs w:val="24"/>
        </w:rPr>
        <w:t xml:space="preserve">The </w:t>
      </w:r>
      <w:r w:rsidR="00962876">
        <w:rPr>
          <w:szCs w:val="24"/>
        </w:rPr>
        <w:t xml:space="preserve">underlying </w:t>
      </w:r>
      <w:r>
        <w:rPr>
          <w:szCs w:val="24"/>
        </w:rPr>
        <w:t xml:space="preserve">goal, in all of the </w:t>
      </w:r>
      <w:r w:rsidR="009C500E">
        <w:rPr>
          <w:szCs w:val="24"/>
        </w:rPr>
        <w:t>preceding</w:t>
      </w:r>
      <w:r>
        <w:rPr>
          <w:szCs w:val="24"/>
        </w:rPr>
        <w:t xml:space="preserve">, is the interoperability of data and information systems, or in other words a situation in which data collected in one system would be usable within the framework of a second system without further intervention by human beings. One specific obstacle to interoperability will be of primary importance in what follows—and is arguably the root cause of the other problems </w:t>
      </w:r>
      <w:r w:rsidR="009C500E">
        <w:rPr>
          <w:szCs w:val="24"/>
        </w:rPr>
        <w:t xml:space="preserve">already </w:t>
      </w:r>
      <w:r>
        <w:rPr>
          <w:szCs w:val="24"/>
        </w:rPr>
        <w:t xml:space="preserve">discussed. It can be summarized under the heading of </w:t>
      </w:r>
      <w:r>
        <w:rPr>
          <w:i/>
          <w:szCs w:val="24"/>
        </w:rPr>
        <w:t>imprecise thinking</w:t>
      </w:r>
      <w:r>
        <w:rPr>
          <w:szCs w:val="24"/>
        </w:rPr>
        <w:t>, by which we mean a family of interrelated errors</w:t>
      </w:r>
      <w:r w:rsidR="00962876">
        <w:rPr>
          <w:szCs w:val="24"/>
        </w:rPr>
        <w:t xml:space="preserve"> of logic and of language use</w:t>
      </w:r>
      <w:r>
        <w:rPr>
          <w:szCs w:val="24"/>
        </w:rPr>
        <w:t>—that have repeatedly affected attempts to design information technology systems thus far. Avoiding these types of errors is important because, as discussed, it is ultimately human beings who are responsible for designing the ways in which data and information are imported into information systems.</w:t>
      </w:r>
    </w:p>
    <w:p w14:paraId="53165B70" w14:textId="077AEB46" w:rsidR="000342FE" w:rsidRDefault="000342FE">
      <w:pPr>
        <w:pStyle w:val="TxText"/>
        <w:autoSpaceDE w:val="0"/>
        <w:autoSpaceDN w:val="0"/>
        <w:adjustRightInd w:val="0"/>
        <w:rPr>
          <w:szCs w:val="24"/>
        </w:rPr>
      </w:pPr>
      <w:r>
        <w:rPr>
          <w:szCs w:val="24"/>
        </w:rPr>
        <w:t xml:space="preserve">Existing repositories of scientific data often contain not only </w:t>
      </w:r>
      <w:commentRangeStart w:id="0"/>
      <w:r w:rsidR="006A4922">
        <w:rPr>
          <w:szCs w:val="24"/>
        </w:rPr>
        <w:t>ambiguities</w:t>
      </w:r>
      <w:commentRangeEnd w:id="0"/>
      <w:r w:rsidR="00BD00BC">
        <w:rPr>
          <w:rStyle w:val="CommentReference"/>
        </w:rPr>
        <w:commentReference w:id="0"/>
      </w:r>
      <w:r>
        <w:rPr>
          <w:szCs w:val="24"/>
        </w:rPr>
        <w:t xml:space="preserve"> and inconsistencies in the use of technical terms, but also basic errors of logic. One reason for this is a matter of human resources; creating precise definitions of terms to be used in describing data, and ensuring consistent use of terms in accordance with these definitions, is expensive. It is also </w:t>
      </w:r>
      <w:r>
        <w:rPr>
          <w:szCs w:val="24"/>
        </w:rPr>
        <w:lastRenderedPageBreak/>
        <w:t xml:space="preserve">slow, and constrains the freedom to explore new kinds of data, a factor of considerable importance in areas of science that are advancing at a fast pace. In biomedicine and similar domains, therefore, we are caught in the horns of a dilemma. </w:t>
      </w:r>
      <w:r w:rsidR="00962876">
        <w:rPr>
          <w:szCs w:val="24"/>
        </w:rPr>
        <w:t xml:space="preserve">Each research community seeks to resolve issues of data representation in the most economical way, often by resorting to </w:t>
      </w:r>
      <w:r w:rsidR="00962876" w:rsidRPr="004E6759">
        <w:rPr>
          <w:szCs w:val="24"/>
        </w:rPr>
        <w:t>ad hoc</w:t>
      </w:r>
      <w:r w:rsidR="00962876">
        <w:rPr>
          <w:i/>
          <w:szCs w:val="24"/>
        </w:rPr>
        <w:t xml:space="preserve"> </w:t>
      </w:r>
      <w:r w:rsidR="00962876">
        <w:rPr>
          <w:szCs w:val="24"/>
        </w:rPr>
        <w:t>shortcuts or workarounds,</w:t>
      </w:r>
      <w:r w:rsidR="00413707">
        <w:rPr>
          <w:szCs w:val="24"/>
        </w:rPr>
        <w:t xml:space="preserve"> and the result is </w:t>
      </w:r>
      <w:r>
        <w:rPr>
          <w:szCs w:val="24"/>
        </w:rPr>
        <w:t>that basic errors of definition, of fact and of logic</w:t>
      </w:r>
      <w:r w:rsidR="00413707">
        <w:rPr>
          <w:szCs w:val="24"/>
        </w:rPr>
        <w:t>,</w:t>
      </w:r>
      <w:r>
        <w:rPr>
          <w:szCs w:val="24"/>
        </w:rPr>
        <w:t xml:space="preserve"> cre</w:t>
      </w:r>
      <w:r w:rsidR="00413707">
        <w:rPr>
          <w:szCs w:val="24"/>
        </w:rPr>
        <w:t>ep</w:t>
      </w:r>
      <w:r>
        <w:rPr>
          <w:szCs w:val="24"/>
        </w:rPr>
        <w:t xml:space="preserve"> into </w:t>
      </w:r>
      <w:r w:rsidR="00413707">
        <w:rPr>
          <w:szCs w:val="24"/>
        </w:rPr>
        <w:t xml:space="preserve">the systems </w:t>
      </w:r>
      <w:r w:rsidR="00BD00BC">
        <w:rPr>
          <w:szCs w:val="24"/>
        </w:rPr>
        <w:t>that</w:t>
      </w:r>
      <w:r w:rsidR="00413707">
        <w:rPr>
          <w:szCs w:val="24"/>
        </w:rPr>
        <w:t xml:space="preserve"> are developed </w:t>
      </w:r>
      <w:r>
        <w:rPr>
          <w:szCs w:val="24"/>
        </w:rPr>
        <w:t>in ways which degrade the quality and accessibility of the information they contain.</w:t>
      </w:r>
      <w:r w:rsidR="00413707">
        <w:rPr>
          <w:szCs w:val="24"/>
        </w:rPr>
        <w:t xml:space="preserve"> This book is an attempt to help people break out of this dilemma.</w:t>
      </w:r>
    </w:p>
    <w:p w14:paraId="1BBEA983" w14:textId="3873A605" w:rsidR="000342FE" w:rsidRDefault="000342FE" w:rsidP="00152D80">
      <w:pPr>
        <w:pStyle w:val="H2HeadingLevel2"/>
      </w:pPr>
      <w:r>
        <w:t>An Example: The BRIDG Model</w:t>
      </w:r>
    </w:p>
    <w:p w14:paraId="66E95891" w14:textId="0A349775" w:rsidR="000342FE" w:rsidRDefault="000342FE" w:rsidP="0059042C">
      <w:pPr>
        <w:pStyle w:val="TxNITextNoIndent"/>
        <w:tabs>
          <w:tab w:val="left" w:pos="2790"/>
        </w:tabs>
        <w:autoSpaceDE w:val="0"/>
        <w:autoSpaceDN w:val="0"/>
        <w:adjustRightInd w:val="0"/>
      </w:pPr>
      <w:r>
        <w:rPr>
          <w:szCs w:val="24"/>
        </w:rPr>
        <w:t xml:space="preserve">The following are examples of imprecise thinking taken from early versions of a database of biomedical information known as the Biomedical Research Integrated Domain Group (BRIDG) </w:t>
      </w:r>
      <w:r w:rsidR="007B6EFA">
        <w:rPr>
          <w:szCs w:val="24"/>
        </w:rPr>
        <w:t>m</w:t>
      </w:r>
      <w:r>
        <w:rPr>
          <w:szCs w:val="24"/>
        </w:rPr>
        <w:t>odel. The BRIDG is a product of work by researchers from the National Cancer Institute (NCI), the U</w:t>
      </w:r>
      <w:r w:rsidR="007B6EFA">
        <w:rPr>
          <w:szCs w:val="24"/>
        </w:rPr>
        <w:t>.</w:t>
      </w:r>
      <w:r>
        <w:rPr>
          <w:szCs w:val="24"/>
        </w:rPr>
        <w:t>S</w:t>
      </w:r>
      <w:r w:rsidR="007B6EFA">
        <w:rPr>
          <w:szCs w:val="24"/>
        </w:rPr>
        <w:t>.</w:t>
      </w:r>
      <w:r>
        <w:rPr>
          <w:szCs w:val="24"/>
        </w:rPr>
        <w:t xml:space="preserve"> Food and Drug Administration (FDA), the Clinical Data Interchange Standards Consortium (CDISC), and the Health Level 7 (HL7) Regulated Clinical Research Information Management Technical Committee (RCRIM TC) whose goal was to produce a “shared representation of the dynamic and static semantics” associated with protocol-driven research in the biomedical sciences and its associated regulatory artifacts.</w:t>
      </w:r>
      <w:r w:rsidR="00AD7C0A">
        <w:rPr>
          <w:szCs w:val="24"/>
        </w:rPr>
        <w:t xml:space="preserve"> </w:t>
      </w:r>
      <w:r>
        <w:t xml:space="preserve">Part of BRIDG’s work has included the creation of definitions for biomedical terms, many of which are taken over from its HL7 partner organization, including the definition of </w:t>
      </w:r>
      <w:r>
        <w:rPr>
          <w:i/>
        </w:rPr>
        <w:t>living subject</w:t>
      </w:r>
      <w:r>
        <w:t xml:space="preserve"> </w:t>
      </w:r>
      <w:r w:rsidR="003A10E7">
        <w:t>a</w:t>
      </w:r>
      <w:r>
        <w:t xml:space="preserve">s </w:t>
      </w:r>
      <w:r w:rsidR="0059042C">
        <w:t>“</w:t>
      </w:r>
      <w:r w:rsidR="00AD7C0A">
        <w:t xml:space="preserve">a </w:t>
      </w:r>
      <w:r>
        <w:t>subtype of Entity representing an organism or complex animal, alive or not</w:t>
      </w:r>
      <w:r w:rsidR="00AD7C0A">
        <w:t>.</w:t>
      </w:r>
      <w:r w:rsidR="0059042C">
        <w:t>”</w:t>
      </w:r>
      <w:r w:rsidR="00A06E38">
        <w:rPr>
          <w:rStyle w:val="citefn"/>
          <w:vertAlign w:val="superscript"/>
        </w:rPr>
        <w:t>6</w:t>
      </w:r>
    </w:p>
    <w:p w14:paraId="20F7A5B1" w14:textId="26FE5239" w:rsidR="000342FE" w:rsidRDefault="000342FE" w:rsidP="006B30E5">
      <w:pPr>
        <w:pStyle w:val="TxText"/>
        <w:tabs>
          <w:tab w:val="left" w:pos="2880"/>
        </w:tabs>
        <w:autoSpaceDE w:val="0"/>
        <w:autoSpaceDN w:val="0"/>
        <w:adjustRightInd w:val="0"/>
        <w:rPr>
          <w:szCs w:val="24"/>
        </w:rPr>
      </w:pPr>
      <w:r>
        <w:rPr>
          <w:szCs w:val="24"/>
        </w:rPr>
        <w:t>The first problem with this definition is that it will cause logical problems when used in the coding of data about (for example) corpses, since it must leave room for coding data about an entity that is at one and the same time</w:t>
      </w:r>
      <w:r w:rsidR="00D336CA">
        <w:rPr>
          <w:szCs w:val="24"/>
        </w:rPr>
        <w:t xml:space="preserve"> both</w:t>
      </w:r>
      <w:r>
        <w:rPr>
          <w:szCs w:val="24"/>
        </w:rPr>
        <w:t xml:space="preserve"> living and not living.</w:t>
      </w:r>
    </w:p>
    <w:p w14:paraId="579C4A2C" w14:textId="30BD86A9" w:rsidR="000342FE" w:rsidRDefault="000342FE">
      <w:pPr>
        <w:pStyle w:val="TxText"/>
        <w:autoSpaceDE w:val="0"/>
        <w:autoSpaceDN w:val="0"/>
        <w:adjustRightInd w:val="0"/>
        <w:rPr>
          <w:szCs w:val="24"/>
        </w:rPr>
      </w:pPr>
      <w:r>
        <w:rPr>
          <w:szCs w:val="24"/>
        </w:rPr>
        <w:lastRenderedPageBreak/>
        <w:t xml:space="preserve">The second problem is that it conflates an object (a living subject) with its representation (an </w:t>
      </w:r>
      <w:r w:rsidR="00351B35">
        <w:rPr>
          <w:szCs w:val="24"/>
        </w:rPr>
        <w:t>“</w:t>
      </w:r>
      <w:r>
        <w:rPr>
          <w:szCs w:val="24"/>
        </w:rPr>
        <w:t xml:space="preserve">Entity representing”). This is like being told that a mammal is a </w:t>
      </w:r>
      <w:r>
        <w:rPr>
          <w:i/>
          <w:szCs w:val="24"/>
        </w:rPr>
        <w:t>representation</w:t>
      </w:r>
      <w:r>
        <w:rPr>
          <w:szCs w:val="24"/>
        </w:rPr>
        <w:t xml:space="preserve"> of an animal that feeds its young with milk. It is an example of what philosophers refer to as the use/mention confusion, illustrated in its most blatant form by a sentence such as </w:t>
      </w:r>
      <w:r w:rsidR="004F683D">
        <w:rPr>
          <w:szCs w:val="24"/>
        </w:rPr>
        <w:t>“</w:t>
      </w:r>
      <w:r>
        <w:rPr>
          <w:szCs w:val="24"/>
        </w:rPr>
        <w:t>Sleeping is healthy and contains two vowels</w:t>
      </w:r>
      <w:r w:rsidR="004F683D">
        <w:rPr>
          <w:szCs w:val="24"/>
        </w:rPr>
        <w:t>.”</w:t>
      </w:r>
      <w:r>
        <w:rPr>
          <w:szCs w:val="24"/>
        </w:rPr>
        <w:t xml:space="preserve"> The word </w:t>
      </w:r>
      <w:r w:rsidR="003E6C1F">
        <w:rPr>
          <w:szCs w:val="24"/>
        </w:rPr>
        <w:t>“</w:t>
      </w:r>
      <w:r>
        <w:rPr>
          <w:szCs w:val="24"/>
        </w:rPr>
        <w:t>mammal</w:t>
      </w:r>
      <w:r w:rsidR="003E6C1F">
        <w:rPr>
          <w:szCs w:val="24"/>
        </w:rPr>
        <w:t>”</w:t>
      </w:r>
      <w:r>
        <w:rPr>
          <w:szCs w:val="24"/>
        </w:rPr>
        <w:t xml:space="preserve"> is a noun that stands for or represents things, but mammals themselves are not nouns. Mammals are things, specifically living things that feed their young with milk.</w:t>
      </w:r>
      <w:r w:rsidR="0059042C">
        <w:rPr>
          <w:rStyle w:val="citefn"/>
          <w:vertAlign w:val="superscript"/>
        </w:rPr>
        <w:t>7</w:t>
      </w:r>
    </w:p>
    <w:p w14:paraId="21D64FC8" w14:textId="72FA3E3D" w:rsidR="000342FE" w:rsidRDefault="000342FE">
      <w:pPr>
        <w:pStyle w:val="TxText"/>
        <w:autoSpaceDE w:val="0"/>
        <w:autoSpaceDN w:val="0"/>
        <w:adjustRightInd w:val="0"/>
        <w:rPr>
          <w:szCs w:val="24"/>
        </w:rPr>
      </w:pPr>
      <w:r>
        <w:rPr>
          <w:szCs w:val="24"/>
        </w:rPr>
        <w:t xml:space="preserve">Another example is taken from an early version of BRIDG’s definition of the class </w:t>
      </w:r>
      <w:r>
        <w:rPr>
          <w:i/>
          <w:szCs w:val="24"/>
        </w:rPr>
        <w:t>performed activity</w:t>
      </w:r>
      <w:r>
        <w:rPr>
          <w:szCs w:val="24"/>
        </w:rPr>
        <w:t xml:space="preserve"> as “the description of applying, dispensing or giving agents or medications to subjects.”</w:t>
      </w:r>
      <w:r w:rsidR="00A06E38">
        <w:rPr>
          <w:rStyle w:val="citefn"/>
          <w:vertAlign w:val="superscript"/>
        </w:rPr>
        <w:t>8</w:t>
      </w:r>
      <w:r>
        <w:rPr>
          <w:szCs w:val="24"/>
        </w:rPr>
        <w:t xml:space="preserve"> Here an activity, which is a kind of event that happens in the world, is defined as a “description” of certain other kinds of events. Here again there is an obvious confusion of an entity with the description of an entity.</w:t>
      </w:r>
    </w:p>
    <w:p w14:paraId="35BF5E4F" w14:textId="77777777" w:rsidR="000342FE" w:rsidRDefault="000342FE">
      <w:pPr>
        <w:pStyle w:val="TxText"/>
        <w:autoSpaceDE w:val="0"/>
        <w:autoSpaceDN w:val="0"/>
        <w:adjustRightInd w:val="0"/>
        <w:rPr>
          <w:szCs w:val="24"/>
        </w:rPr>
      </w:pPr>
      <w:r>
        <w:rPr>
          <w:szCs w:val="24"/>
        </w:rPr>
        <w:t>Consider, now, what happens when the two definitions introduced so far are considered together for purposes of reasoning. Here are the definitions again:</w:t>
      </w:r>
    </w:p>
    <w:p w14:paraId="0991CE73" w14:textId="77777777" w:rsidR="000342FE" w:rsidRDefault="000342FE">
      <w:pPr>
        <w:pStyle w:val="LList"/>
        <w:tabs>
          <w:tab w:val="left" w:pos="240"/>
          <w:tab w:val="left" w:pos="480"/>
          <w:tab w:val="left" w:pos="960"/>
        </w:tabs>
        <w:autoSpaceDE w:val="0"/>
        <w:autoSpaceDN w:val="0"/>
        <w:adjustRightInd w:val="0"/>
        <w:rPr>
          <w:szCs w:val="24"/>
        </w:rPr>
      </w:pPr>
      <w:r>
        <w:rPr>
          <w:szCs w:val="24"/>
        </w:rPr>
        <w:t>• </w:t>
      </w:r>
      <w:r>
        <w:rPr>
          <w:i/>
          <w:szCs w:val="24"/>
        </w:rPr>
        <w:t>Living subject</w:t>
      </w:r>
      <w:r w:rsidRPr="00BD00BC">
        <w:rPr>
          <w:i/>
          <w:szCs w:val="24"/>
        </w:rPr>
        <w:t>:</w:t>
      </w:r>
      <w:r>
        <w:rPr>
          <w:szCs w:val="24"/>
        </w:rPr>
        <w:t xml:space="preserve"> A subtype of Entity representing an organism or complex animal, alive or not.</w:t>
      </w:r>
    </w:p>
    <w:p w14:paraId="39A9CBC6" w14:textId="58C7D415" w:rsidR="000342FE" w:rsidRDefault="000342FE">
      <w:pPr>
        <w:pStyle w:val="LList"/>
        <w:tabs>
          <w:tab w:val="left" w:pos="240"/>
          <w:tab w:val="left" w:pos="480"/>
          <w:tab w:val="left" w:pos="960"/>
        </w:tabs>
        <w:autoSpaceDE w:val="0"/>
        <w:autoSpaceDN w:val="0"/>
        <w:adjustRightInd w:val="0"/>
        <w:rPr>
          <w:szCs w:val="24"/>
        </w:rPr>
      </w:pPr>
      <w:r>
        <w:rPr>
          <w:szCs w:val="24"/>
        </w:rPr>
        <w:t>• </w:t>
      </w:r>
      <w:r>
        <w:rPr>
          <w:i/>
          <w:szCs w:val="24"/>
        </w:rPr>
        <w:t>Performed activity</w:t>
      </w:r>
      <w:r w:rsidRPr="00BD00BC">
        <w:rPr>
          <w:i/>
          <w:szCs w:val="24"/>
        </w:rPr>
        <w:t xml:space="preserve">: </w:t>
      </w:r>
      <w:r>
        <w:rPr>
          <w:szCs w:val="24"/>
        </w:rPr>
        <w:t>the description of applying, dispensing</w:t>
      </w:r>
      <w:r w:rsidR="003E6C1F">
        <w:rPr>
          <w:szCs w:val="24"/>
        </w:rPr>
        <w:t>,</w:t>
      </w:r>
      <w:r>
        <w:rPr>
          <w:szCs w:val="24"/>
        </w:rPr>
        <w:t xml:space="preserve"> or giving agents or medications to subjects.</w:t>
      </w:r>
    </w:p>
    <w:p w14:paraId="41FB3509" w14:textId="5FBB0C83" w:rsidR="000342FE" w:rsidRDefault="000342FE" w:rsidP="00344169">
      <w:pPr>
        <w:pStyle w:val="TxCTextContinuation"/>
      </w:pPr>
      <w:r>
        <w:t xml:space="preserve">Suppose (as is plausible) that </w:t>
      </w:r>
      <w:r>
        <w:rPr>
          <w:i/>
        </w:rPr>
        <w:t>administering insulin</w:t>
      </w:r>
      <w:r>
        <w:t xml:space="preserve"> is a </w:t>
      </w:r>
      <w:r>
        <w:rPr>
          <w:i/>
        </w:rPr>
        <w:t>performed activity</w:t>
      </w:r>
      <w:r>
        <w:t xml:space="preserve">, and that </w:t>
      </w:r>
      <w:r w:rsidR="003E6C1F">
        <w:t>“</w:t>
      </w:r>
      <w:r>
        <w:t>subject</w:t>
      </w:r>
      <w:r w:rsidR="003E6C1F">
        <w:t>”</w:t>
      </w:r>
      <w:r>
        <w:t xml:space="preserve"> in the </w:t>
      </w:r>
      <w:r w:rsidR="003E6C1F">
        <w:t>preceding</w:t>
      </w:r>
      <w:r>
        <w:t xml:space="preserve"> refers to a </w:t>
      </w:r>
      <w:r>
        <w:rPr>
          <w:i/>
        </w:rPr>
        <w:t>living subject</w:t>
      </w:r>
      <w:r>
        <w:t xml:space="preserve">. Then, combining these two definitions, we get: </w:t>
      </w:r>
      <w:r>
        <w:rPr>
          <w:i/>
        </w:rPr>
        <w:t>administering insulin is the description of applying, dispensing or giving agents or medications to a subtype of Entity representing an organism or complex animal, alive or not</w:t>
      </w:r>
      <w:r>
        <w:t>.</w:t>
      </w:r>
      <w:r w:rsidR="00A06E38">
        <w:rPr>
          <w:rStyle w:val="citefn"/>
          <w:vertAlign w:val="superscript"/>
        </w:rPr>
        <w:t>9</w:t>
      </w:r>
    </w:p>
    <w:p w14:paraId="5D2E6665" w14:textId="7D7A0D6A" w:rsidR="000342FE" w:rsidRDefault="000342FE">
      <w:pPr>
        <w:pStyle w:val="TxText"/>
        <w:autoSpaceDE w:val="0"/>
        <w:autoSpaceDN w:val="0"/>
        <w:adjustRightInd w:val="0"/>
        <w:rPr>
          <w:szCs w:val="24"/>
        </w:rPr>
      </w:pPr>
      <w:r>
        <w:rPr>
          <w:szCs w:val="24"/>
        </w:rPr>
        <w:t xml:space="preserve">BRIDG, or at least its early version, is just one example of a terminology and modeling resource that has encoded such mistakes. In a more recent version </w:t>
      </w:r>
      <w:r>
        <w:rPr>
          <w:i/>
          <w:szCs w:val="24"/>
        </w:rPr>
        <w:t>performed activity</w:t>
      </w:r>
      <w:r>
        <w:rPr>
          <w:szCs w:val="24"/>
        </w:rPr>
        <w:t xml:space="preserve"> is redefined </w:t>
      </w:r>
      <w:r>
        <w:rPr>
          <w:szCs w:val="24"/>
        </w:rPr>
        <w:lastRenderedPageBreak/>
        <w:t>as “</w:t>
      </w:r>
      <w:r w:rsidR="00AD7C0A">
        <w:rPr>
          <w:szCs w:val="24"/>
        </w:rPr>
        <w:t xml:space="preserve">an </w:t>
      </w:r>
      <w:r>
        <w:rPr>
          <w:szCs w:val="24"/>
        </w:rPr>
        <w:t>activity that is successfully or unsuccessfully completed.”</w:t>
      </w:r>
      <w:r w:rsidR="00A06E38">
        <w:rPr>
          <w:rStyle w:val="citefn"/>
          <w:vertAlign w:val="superscript"/>
        </w:rPr>
        <w:t>10</w:t>
      </w:r>
      <w:r>
        <w:rPr>
          <w:szCs w:val="24"/>
        </w:rPr>
        <w:t xml:space="preserve"> Here the use-mention error has been corrected, but </w:t>
      </w:r>
      <w:r w:rsidR="00D336CA">
        <w:rPr>
          <w:szCs w:val="24"/>
        </w:rPr>
        <w:t xml:space="preserve">unfortunately </w:t>
      </w:r>
      <w:r>
        <w:rPr>
          <w:szCs w:val="24"/>
        </w:rPr>
        <w:t xml:space="preserve">it seems that a new error has entered in. To help the user, BRIDG provides two examples of usage of </w:t>
      </w:r>
      <w:r>
        <w:rPr>
          <w:i/>
          <w:szCs w:val="24"/>
        </w:rPr>
        <w:t>performed activity</w:t>
      </w:r>
      <w:r>
        <w:rPr>
          <w:szCs w:val="24"/>
        </w:rPr>
        <w:t>, as follows</w:t>
      </w:r>
      <w:r w:rsidR="00D336CA">
        <w:rPr>
          <w:szCs w:val="24"/>
        </w:rPr>
        <w:t xml:space="preserve"> (where “CBC” stands for </w:t>
      </w:r>
      <w:r w:rsidR="003B51CB">
        <w:rPr>
          <w:szCs w:val="24"/>
        </w:rPr>
        <w:t>c</w:t>
      </w:r>
      <w:r w:rsidR="00D336CA">
        <w:rPr>
          <w:szCs w:val="24"/>
        </w:rPr>
        <w:t xml:space="preserve">omplete </w:t>
      </w:r>
      <w:r w:rsidR="003B51CB">
        <w:rPr>
          <w:szCs w:val="24"/>
        </w:rPr>
        <w:t>b</w:t>
      </w:r>
      <w:r w:rsidR="00D336CA">
        <w:rPr>
          <w:szCs w:val="24"/>
        </w:rPr>
        <w:t xml:space="preserve">lood </w:t>
      </w:r>
      <w:r w:rsidR="003B51CB">
        <w:rPr>
          <w:szCs w:val="24"/>
        </w:rPr>
        <w:t>c</w:t>
      </w:r>
      <w:r w:rsidR="00D336CA">
        <w:rPr>
          <w:szCs w:val="24"/>
        </w:rPr>
        <w:t>ount)</w:t>
      </w:r>
      <w:r>
        <w:rPr>
          <w:szCs w:val="24"/>
        </w:rPr>
        <w:t>:</w:t>
      </w:r>
    </w:p>
    <w:p w14:paraId="581B1F82" w14:textId="154C2118" w:rsidR="000342FE" w:rsidRDefault="000342FE">
      <w:pPr>
        <w:pStyle w:val="DDisplay"/>
        <w:autoSpaceDE w:val="0"/>
        <w:autoSpaceDN w:val="0"/>
        <w:adjustRightInd w:val="0"/>
        <w:rPr>
          <w:szCs w:val="24"/>
        </w:rPr>
      </w:pPr>
      <w:proofErr w:type="gramStart"/>
      <w:r>
        <w:rPr>
          <w:szCs w:val="24"/>
        </w:rPr>
        <w:t xml:space="preserve">CBC </w:t>
      </w:r>
      <w:r w:rsidR="00CA214C">
        <w:rPr>
          <w:szCs w:val="24"/>
        </w:rPr>
        <w:t xml:space="preserve">that is </w:t>
      </w:r>
      <w:r>
        <w:rPr>
          <w:szCs w:val="24"/>
        </w:rPr>
        <w:t xml:space="preserve">performed on a specific </w:t>
      </w:r>
      <w:proofErr w:type="spellStart"/>
      <w:r>
        <w:rPr>
          <w:szCs w:val="24"/>
        </w:rPr>
        <w:t>StudySubject</w:t>
      </w:r>
      <w:proofErr w:type="spellEnd"/>
      <w:r>
        <w:rPr>
          <w:szCs w:val="24"/>
        </w:rPr>
        <w:t xml:space="preserve"> on a given day.</w:t>
      </w:r>
      <w:proofErr w:type="gramEnd"/>
    </w:p>
    <w:p w14:paraId="2394B0DE" w14:textId="77777777" w:rsidR="000342FE" w:rsidRDefault="000342FE">
      <w:pPr>
        <w:pStyle w:val="DDisplay"/>
        <w:autoSpaceDE w:val="0"/>
        <w:autoSpaceDN w:val="0"/>
        <w:adjustRightInd w:val="0"/>
        <w:rPr>
          <w:szCs w:val="24"/>
        </w:rPr>
      </w:pPr>
      <w:proofErr w:type="gramStart"/>
      <w:r>
        <w:rPr>
          <w:szCs w:val="24"/>
        </w:rPr>
        <w:t xml:space="preserve">A scheduled blood draw that is missed by a specific </w:t>
      </w:r>
      <w:proofErr w:type="spellStart"/>
      <w:r>
        <w:rPr>
          <w:szCs w:val="24"/>
        </w:rPr>
        <w:t>ExperimentalUnit</w:t>
      </w:r>
      <w:proofErr w:type="spellEnd"/>
      <w:r>
        <w:rPr>
          <w:szCs w:val="24"/>
        </w:rPr>
        <w:t xml:space="preserve"> on a given day.</w:t>
      </w:r>
      <w:proofErr w:type="gramEnd"/>
    </w:p>
    <w:p w14:paraId="1A520B0B" w14:textId="4E619A49" w:rsidR="000342FE" w:rsidRDefault="000342FE">
      <w:pPr>
        <w:pStyle w:val="TxText"/>
        <w:autoSpaceDE w:val="0"/>
        <w:autoSpaceDN w:val="0"/>
        <w:adjustRightInd w:val="0"/>
        <w:rPr>
          <w:szCs w:val="24"/>
        </w:rPr>
      </w:pPr>
      <w:r>
        <w:rPr>
          <w:szCs w:val="24"/>
        </w:rPr>
        <w:t xml:space="preserve">We assume these to be examples of “successful” and “unsuccessful” completion, respectively. From the second example, however, it seems that we can infer that a blood draw that is </w:t>
      </w:r>
      <w:r>
        <w:rPr>
          <w:i/>
          <w:szCs w:val="24"/>
        </w:rPr>
        <w:t>not</w:t>
      </w:r>
      <w:r>
        <w:rPr>
          <w:szCs w:val="24"/>
        </w:rPr>
        <w:t xml:space="preserve"> </w:t>
      </w:r>
      <w:r w:rsidRPr="00BD00BC">
        <w:rPr>
          <w:i/>
          <w:szCs w:val="24"/>
        </w:rPr>
        <w:t>performed</w:t>
      </w:r>
      <w:r>
        <w:rPr>
          <w:szCs w:val="24"/>
        </w:rPr>
        <w:t xml:space="preserve"> (because it is “missed”) is an example of </w:t>
      </w:r>
      <w:r w:rsidR="00D336CA" w:rsidRPr="00BD00BC">
        <w:rPr>
          <w:szCs w:val="24"/>
        </w:rPr>
        <w:t>a</w:t>
      </w:r>
      <w:r w:rsidR="00D336CA">
        <w:rPr>
          <w:i/>
          <w:szCs w:val="24"/>
        </w:rPr>
        <w:t xml:space="preserve"> </w:t>
      </w:r>
      <w:r w:rsidRPr="00BD00BC">
        <w:rPr>
          <w:i/>
          <w:szCs w:val="24"/>
        </w:rPr>
        <w:t>performed</w:t>
      </w:r>
      <w:r>
        <w:rPr>
          <w:szCs w:val="24"/>
        </w:rPr>
        <w:t xml:space="preserve"> activity.</w:t>
      </w:r>
    </w:p>
    <w:p w14:paraId="365FBAC7" w14:textId="0FE6C04D" w:rsidR="000342FE" w:rsidRDefault="000342FE" w:rsidP="006A4922">
      <w:pPr>
        <w:pStyle w:val="TxText"/>
        <w:autoSpaceDE w:val="0"/>
        <w:autoSpaceDN w:val="0"/>
        <w:adjustRightInd w:val="0"/>
      </w:pPr>
      <w:r>
        <w:rPr>
          <w:szCs w:val="24"/>
        </w:rPr>
        <w:t xml:space="preserve">Another common mistake in artifacts such as BRIDG is the inclusion of </w:t>
      </w:r>
      <w:r>
        <w:rPr>
          <w:i/>
          <w:szCs w:val="24"/>
        </w:rPr>
        <w:t>circular definitions</w:t>
      </w:r>
      <w:r>
        <w:rPr>
          <w:szCs w:val="24"/>
        </w:rPr>
        <w:t xml:space="preserve">. A circular definition is a definition that uses the term defined, or a close synonym, in the definition itself, thus rendering the definition (at best) uninformative. For example, </w:t>
      </w:r>
      <w:r w:rsidR="00853ECB">
        <w:rPr>
          <w:szCs w:val="24"/>
        </w:rPr>
        <w:t>the First Healthcare Interoperability Resources Specification (FHIR)</w:t>
      </w:r>
      <w:r w:rsidR="00D336CA">
        <w:rPr>
          <w:szCs w:val="24"/>
        </w:rPr>
        <w:t>, again drawing on HL7,</w:t>
      </w:r>
      <w:r w:rsidR="00853ECB">
        <w:rPr>
          <w:szCs w:val="24"/>
        </w:rPr>
        <w:t xml:space="preserve"> </w:t>
      </w:r>
      <w:r>
        <w:rPr>
          <w:szCs w:val="24"/>
        </w:rPr>
        <w:t>defin</w:t>
      </w:r>
      <w:r w:rsidR="00853ECB">
        <w:rPr>
          <w:szCs w:val="24"/>
        </w:rPr>
        <w:t xml:space="preserve">ed </w:t>
      </w:r>
      <w:r w:rsidR="00853ECB" w:rsidRPr="00BD00BC">
        <w:rPr>
          <w:i/>
          <w:szCs w:val="24"/>
        </w:rPr>
        <w:t>c</w:t>
      </w:r>
      <w:r w:rsidRPr="00BD00BC">
        <w:rPr>
          <w:i/>
        </w:rPr>
        <w:t>ontainer</w:t>
      </w:r>
      <w:r w:rsidR="00853ECB">
        <w:t xml:space="preserve"> as “a</w:t>
      </w:r>
      <w:r>
        <w:t xml:space="preserve"> container of other entities</w:t>
      </w:r>
      <w:r w:rsidR="00853ECB">
        <w:t xml:space="preserve">” and </w:t>
      </w:r>
      <w:r w:rsidR="00853ECB" w:rsidRPr="00BD00BC">
        <w:rPr>
          <w:i/>
        </w:rPr>
        <w:t>food</w:t>
      </w:r>
      <w:r w:rsidR="00853ECB">
        <w:t xml:space="preserve"> as</w:t>
      </w:r>
      <w:r w:rsidR="00870DA4">
        <w:t xml:space="preserve"> “</w:t>
      </w:r>
      <w:r w:rsidR="006A4922">
        <w:t>n</w:t>
      </w:r>
      <w:r>
        <w:t>aturally occurring, processed</w:t>
      </w:r>
      <w:r w:rsidR="00CA214C">
        <w:t>,</w:t>
      </w:r>
      <w:r>
        <w:t xml:space="preserve"> or manufactured entities that are primarily used as food for humans and animals.</w:t>
      </w:r>
      <w:r w:rsidR="00E85CD1">
        <w:t>”</w:t>
      </w:r>
      <w:r w:rsidRPr="000342FE">
        <w:rPr>
          <w:rStyle w:val="citefn"/>
          <w:vertAlign w:val="superscript"/>
        </w:rPr>
        <w:t>1</w:t>
      </w:r>
      <w:r w:rsidR="00A06E38">
        <w:rPr>
          <w:rStyle w:val="citefn"/>
          <w:vertAlign w:val="superscript"/>
        </w:rPr>
        <w:t>1</w:t>
      </w:r>
      <w:r w:rsidR="00A06E38" w:rsidRPr="00A06E38">
        <w:t xml:space="preserve"> </w:t>
      </w:r>
      <w:r>
        <w:t xml:space="preserve">Such circular definitions are not false (they amount to saying simply that a thing is what it is); but they are uninformative and </w:t>
      </w:r>
      <w:r w:rsidR="00CA214C">
        <w:t>therefore</w:t>
      </w:r>
      <w:r>
        <w:t xml:space="preserve"> contrary to the intent of designing information resources that will be helpful repositories of information and will serve to constrain incorrect coding by providing information helpful to the coder. In some cases the definitions are worse than circular, for example when a term such as </w:t>
      </w:r>
      <w:r w:rsidR="00CA214C">
        <w:t>“</w:t>
      </w:r>
      <w:r>
        <w:t>health chart</w:t>
      </w:r>
      <w:r w:rsidR="00CA214C">
        <w:t>”</w:t>
      </w:r>
      <w:r>
        <w:t xml:space="preserve"> is defined as “</w:t>
      </w:r>
      <w:r w:rsidR="00C04528">
        <w:t xml:space="preserve">the </w:t>
      </w:r>
      <w:r>
        <w:t>role of a material (player) that is the physical health chart belonging to an organization (</w:t>
      </w:r>
      <w:proofErr w:type="spellStart"/>
      <w:r>
        <w:t>scoper</w:t>
      </w:r>
      <w:proofErr w:type="spellEnd"/>
      <w:r>
        <w:t>).”</w:t>
      </w:r>
      <w:r w:rsidRPr="000342FE">
        <w:rPr>
          <w:rStyle w:val="citefn"/>
          <w:vertAlign w:val="superscript"/>
        </w:rPr>
        <w:t>1</w:t>
      </w:r>
      <w:r w:rsidR="00A06E38">
        <w:rPr>
          <w:rStyle w:val="citefn"/>
          <w:vertAlign w:val="superscript"/>
        </w:rPr>
        <w:t>2</w:t>
      </w:r>
      <w:r>
        <w:t xml:space="preserve"> The best that can be said about </w:t>
      </w:r>
      <w:r>
        <w:lastRenderedPageBreak/>
        <w:t xml:space="preserve">definitions of this sort is that they certainly </w:t>
      </w:r>
      <w:r w:rsidR="00E85CD1">
        <w:t xml:space="preserve">will not </w:t>
      </w:r>
      <w:r>
        <w:t xml:space="preserve">help ensure that the terms in question are used correctly by the human beings who need them in </w:t>
      </w:r>
      <w:r w:rsidR="00CA214C">
        <w:t>order to</w:t>
      </w:r>
      <w:r>
        <w:t xml:space="preserve"> cod</w:t>
      </w:r>
      <w:r w:rsidR="00CA214C">
        <w:t>e</w:t>
      </w:r>
      <w:r>
        <w:t xml:space="preserve"> healthcare data.</w:t>
      </w:r>
    </w:p>
    <w:p w14:paraId="118D2509" w14:textId="226BF6DB" w:rsidR="000342FE" w:rsidRDefault="000342FE">
      <w:pPr>
        <w:pStyle w:val="TxText"/>
        <w:autoSpaceDE w:val="0"/>
        <w:autoSpaceDN w:val="0"/>
        <w:adjustRightInd w:val="0"/>
        <w:rPr>
          <w:szCs w:val="24"/>
        </w:rPr>
      </w:pPr>
      <w:r>
        <w:rPr>
          <w:szCs w:val="24"/>
        </w:rPr>
        <w:t>These are just a few examples of the kinds of imprecise thinking that can and do occur in biomedical informatics and other fields. Many of these errors in definition are familiar from subjects dealt with in logic and philosophy: problems of ambiguity, circular definitions, use-mention confusions, and confusions of reality with our thoughts or perceptions of reality. It is thus important to stress that there are principles of reasoning and methods—long familiar to students of logical philosophy—for constructing definitions and classifications of information in ways that are designed to avoid such errors. What is needed is for these principles to be articulated and brought to bear in a systematic way in the context of information systems.</w:t>
      </w:r>
    </w:p>
    <w:p w14:paraId="6ED27B58" w14:textId="22EA01D5" w:rsidR="000342FE" w:rsidRDefault="000342FE">
      <w:pPr>
        <w:pStyle w:val="H1HeadingLevel1"/>
        <w:autoSpaceDE w:val="0"/>
        <w:autoSpaceDN w:val="0"/>
        <w:adjustRightInd w:val="0"/>
        <w:rPr>
          <w:szCs w:val="24"/>
        </w:rPr>
      </w:pPr>
      <w:r>
        <w:rPr>
          <w:szCs w:val="24"/>
        </w:rPr>
        <w:t>Ontology as Part of the Solution</w:t>
      </w:r>
    </w:p>
    <w:p w14:paraId="1BD2DE33" w14:textId="77777777" w:rsidR="000342FE" w:rsidRDefault="000342FE">
      <w:pPr>
        <w:pStyle w:val="TxNITextNoIndent"/>
        <w:autoSpaceDE w:val="0"/>
        <w:autoSpaceDN w:val="0"/>
        <w:adjustRightInd w:val="0"/>
        <w:rPr>
          <w:szCs w:val="24"/>
        </w:rPr>
      </w:pPr>
      <w:r>
        <w:rPr>
          <w:szCs w:val="24"/>
        </w:rPr>
        <w:t xml:space="preserve">In philosophical contexts, “ontology” has traditionally been defined as the theory of what exists (or of “being </w:t>
      </w:r>
      <w:r>
        <w:rPr>
          <w:i/>
          <w:szCs w:val="24"/>
        </w:rPr>
        <w:t>qua</w:t>
      </w:r>
      <w:r>
        <w:rPr>
          <w:szCs w:val="24"/>
        </w:rPr>
        <w:t xml:space="preserve"> being”): the study of the kinds of entities in reality and of the relationships that these entities bear to one another. This study includes in principle the entities dealt with by the special sciences (physics, chemistry, biology, and so on); but philosophical ontology has a universal focus. It is directed at the most basic or most general features of reality, features common to all domains, including, but not restricted to, the domains covered by science.</w:t>
      </w:r>
    </w:p>
    <w:p w14:paraId="03A30E7E" w14:textId="1D790CB5" w:rsidR="000342FE" w:rsidRDefault="000342FE">
      <w:pPr>
        <w:pStyle w:val="TxText"/>
        <w:autoSpaceDE w:val="0"/>
        <w:autoSpaceDN w:val="0"/>
        <w:adjustRightInd w:val="0"/>
        <w:rPr>
          <w:szCs w:val="24"/>
        </w:rPr>
      </w:pPr>
      <w:r>
        <w:rPr>
          <w:szCs w:val="24"/>
        </w:rPr>
        <w:t xml:space="preserve">Examples of such general or common features of reality might include: unity and number, identity and difference, part and whole. The goal of philosophical ontology is to provide clear, coherent, and rigorously worked out accounts of such basic features, and to argue for these accounts, for example in light of their relative simplicity and logical coherence, and also in light </w:t>
      </w:r>
      <w:r>
        <w:rPr>
          <w:szCs w:val="24"/>
        </w:rPr>
        <w:lastRenderedPageBreak/>
        <w:t>of their coherence with the special sciences (</w:t>
      </w:r>
      <w:r w:rsidR="00413A7C">
        <w:rPr>
          <w:szCs w:val="24"/>
        </w:rPr>
        <w:t>or, in e</w:t>
      </w:r>
      <w:r>
        <w:rPr>
          <w:szCs w:val="24"/>
        </w:rPr>
        <w:t>arlier</w:t>
      </w:r>
      <w:r w:rsidR="00413A7C">
        <w:rPr>
          <w:szCs w:val="24"/>
        </w:rPr>
        <w:t xml:space="preserve"> times</w:t>
      </w:r>
      <w:r>
        <w:rPr>
          <w:szCs w:val="24"/>
        </w:rPr>
        <w:t xml:space="preserve">, </w:t>
      </w:r>
      <w:r w:rsidR="00413A7C">
        <w:rPr>
          <w:szCs w:val="24"/>
        </w:rPr>
        <w:t>for their coherence</w:t>
      </w:r>
      <w:r>
        <w:rPr>
          <w:szCs w:val="24"/>
        </w:rPr>
        <w:t xml:space="preserve"> with theology).</w:t>
      </w:r>
    </w:p>
    <w:p w14:paraId="216FA196" w14:textId="19E01574" w:rsidR="000342FE" w:rsidRDefault="000342FE">
      <w:pPr>
        <w:pStyle w:val="TxText"/>
        <w:autoSpaceDE w:val="0"/>
        <w:autoSpaceDN w:val="0"/>
        <w:adjustRightInd w:val="0"/>
        <w:rPr>
          <w:szCs w:val="24"/>
        </w:rPr>
      </w:pPr>
      <w:r>
        <w:rPr>
          <w:szCs w:val="24"/>
        </w:rPr>
        <w:t xml:space="preserve">In recent times use of the term </w:t>
      </w:r>
      <w:r w:rsidR="00B42263">
        <w:rPr>
          <w:szCs w:val="24"/>
        </w:rPr>
        <w:t>“</w:t>
      </w:r>
      <w:r>
        <w:rPr>
          <w:szCs w:val="24"/>
        </w:rPr>
        <w:t>ontology</w:t>
      </w:r>
      <w:r w:rsidR="00B42263">
        <w:rPr>
          <w:szCs w:val="24"/>
        </w:rPr>
        <w:t>”</w:t>
      </w:r>
      <w:r>
        <w:rPr>
          <w:szCs w:val="24"/>
        </w:rPr>
        <w:t xml:space="preserve"> has become prominent in computer and information science, and has been especially successful in areas of bioinformatics. The term </w:t>
      </w:r>
      <w:r w:rsidR="00B42263">
        <w:rPr>
          <w:szCs w:val="24"/>
        </w:rPr>
        <w:t>“</w:t>
      </w:r>
      <w:r>
        <w:rPr>
          <w:szCs w:val="24"/>
        </w:rPr>
        <w:t>ontology</w:t>
      </w:r>
      <w:r w:rsidR="00B42263">
        <w:rPr>
          <w:szCs w:val="24"/>
        </w:rPr>
        <w:t>”</w:t>
      </w:r>
      <w:r>
        <w:rPr>
          <w:szCs w:val="24"/>
        </w:rPr>
        <w:t xml:space="preserve">—as in </w:t>
      </w:r>
      <w:r w:rsidR="00B42263">
        <w:rPr>
          <w:szCs w:val="24"/>
        </w:rPr>
        <w:t>“</w:t>
      </w:r>
      <w:r>
        <w:rPr>
          <w:szCs w:val="24"/>
        </w:rPr>
        <w:t>Gene Ontology</w:t>
      </w:r>
      <w:r w:rsidR="00B42263">
        <w:rPr>
          <w:szCs w:val="24"/>
        </w:rPr>
        <w:t>,”</w:t>
      </w:r>
      <w:r>
        <w:rPr>
          <w:szCs w:val="24"/>
        </w:rPr>
        <w:t xml:space="preserve"> </w:t>
      </w:r>
      <w:r w:rsidR="00B42263">
        <w:rPr>
          <w:szCs w:val="24"/>
        </w:rPr>
        <w:t>“</w:t>
      </w:r>
      <w:r>
        <w:rPr>
          <w:szCs w:val="24"/>
        </w:rPr>
        <w:t>Infectious Disease Ontology</w:t>
      </w:r>
      <w:r w:rsidR="00B42263">
        <w:rPr>
          <w:szCs w:val="24"/>
        </w:rPr>
        <w:t>,”</w:t>
      </w:r>
      <w:r>
        <w:rPr>
          <w:szCs w:val="24"/>
        </w:rPr>
        <w:t xml:space="preserve"> </w:t>
      </w:r>
      <w:r w:rsidR="00B42263">
        <w:rPr>
          <w:szCs w:val="24"/>
        </w:rPr>
        <w:t>“</w:t>
      </w:r>
      <w:r>
        <w:rPr>
          <w:szCs w:val="24"/>
        </w:rPr>
        <w:t>Plant Ontology</w:t>
      </w:r>
      <w:r w:rsidR="00B42263">
        <w:rPr>
          <w:szCs w:val="24"/>
        </w:rPr>
        <w:t>,”</w:t>
      </w:r>
      <w:r>
        <w:rPr>
          <w:szCs w:val="24"/>
        </w:rPr>
        <w:t xml:space="preserve"> and so forth—refers to a standardized representational framework providing a set of terms for the consistent description (or </w:t>
      </w:r>
      <w:r w:rsidR="00B42263">
        <w:rPr>
          <w:szCs w:val="24"/>
        </w:rPr>
        <w:t>“</w:t>
      </w:r>
      <w:r>
        <w:rPr>
          <w:szCs w:val="24"/>
        </w:rPr>
        <w:t>annotation</w:t>
      </w:r>
      <w:r w:rsidR="00B42263">
        <w:rPr>
          <w:szCs w:val="24"/>
        </w:rPr>
        <w:t>”</w:t>
      </w:r>
      <w:r>
        <w:rPr>
          <w:szCs w:val="24"/>
        </w:rPr>
        <w:t xml:space="preserve"> or </w:t>
      </w:r>
      <w:r w:rsidR="00B42263">
        <w:rPr>
          <w:szCs w:val="24"/>
        </w:rPr>
        <w:t>“</w:t>
      </w:r>
      <w:r>
        <w:rPr>
          <w:szCs w:val="24"/>
        </w:rPr>
        <w:t>tagging</w:t>
      </w:r>
      <w:r w:rsidR="00B42263">
        <w:rPr>
          <w:szCs w:val="24"/>
        </w:rPr>
        <w:t>”</w:t>
      </w:r>
      <w:r>
        <w:rPr>
          <w:szCs w:val="24"/>
        </w:rPr>
        <w:t>) of data and information across disciplinary and research community boundaries.</w:t>
      </w:r>
    </w:p>
    <w:p w14:paraId="5296B89B" w14:textId="44A3D077" w:rsidR="000342FE" w:rsidRDefault="000342FE">
      <w:pPr>
        <w:pStyle w:val="TxText"/>
        <w:autoSpaceDE w:val="0"/>
        <w:autoSpaceDN w:val="0"/>
        <w:adjustRightInd w:val="0"/>
        <w:rPr>
          <w:szCs w:val="24"/>
        </w:rPr>
      </w:pPr>
      <w:r>
        <w:rPr>
          <w:szCs w:val="24"/>
        </w:rPr>
        <w:t xml:space="preserve">Ontologies are designed to promote greater consistency in description of data. To this end the terms in </w:t>
      </w:r>
      <w:proofErr w:type="gramStart"/>
      <w:r w:rsidR="00E85CD1">
        <w:rPr>
          <w:szCs w:val="24"/>
        </w:rPr>
        <w:t>an</w:t>
      </w:r>
      <w:r>
        <w:rPr>
          <w:szCs w:val="24"/>
        </w:rPr>
        <w:t xml:space="preserve"> ontology</w:t>
      </w:r>
      <w:proofErr w:type="gramEnd"/>
      <w:r>
        <w:rPr>
          <w:szCs w:val="24"/>
        </w:rPr>
        <w:t xml:space="preserve"> are provided with both textual definitions (to ensure consistency on the side of human beings maintaining and using the ontology) and logical definitions (to aid computer access and quality control). The result is organized in a graph-theoretic format</w:t>
      </w:r>
      <w:r w:rsidR="00E85CD1">
        <w:rPr>
          <w:szCs w:val="24"/>
        </w:rPr>
        <w:t xml:space="preserve"> (see chapter </w:t>
      </w:r>
      <w:r w:rsidR="005A4369">
        <w:rPr>
          <w:szCs w:val="24"/>
        </w:rPr>
        <w:t>4)</w:t>
      </w:r>
      <w:r>
        <w:rPr>
          <w:szCs w:val="24"/>
        </w:rPr>
        <w:t>, in which terms serve as nodes in the graph and ontological relations (as between a type and its subtypes) serve as edges. The terms are then used for purposes of annotating or tagging heterogeneous data contained in multiple electronic information repositories.</w:t>
      </w:r>
    </w:p>
    <w:p w14:paraId="7B34E63A" w14:textId="5B815074" w:rsidR="000342FE" w:rsidRDefault="000342FE">
      <w:pPr>
        <w:pStyle w:val="TxText"/>
        <w:autoSpaceDE w:val="0"/>
        <w:autoSpaceDN w:val="0"/>
        <w:adjustRightInd w:val="0"/>
        <w:rPr>
          <w:szCs w:val="24"/>
        </w:rPr>
      </w:pPr>
      <w:r>
        <w:rPr>
          <w:szCs w:val="24"/>
        </w:rPr>
        <w:t xml:space="preserve">In this way </w:t>
      </w:r>
      <w:proofErr w:type="gramStart"/>
      <w:r>
        <w:rPr>
          <w:szCs w:val="24"/>
        </w:rPr>
        <w:t>an ontology</w:t>
      </w:r>
      <w:proofErr w:type="gramEnd"/>
      <w:r>
        <w:rPr>
          <w:szCs w:val="24"/>
        </w:rPr>
        <w:t xml:space="preserve"> brings multiple advantages. It provides a common mode of access to the data. It promotes </w:t>
      </w:r>
      <w:proofErr w:type="spellStart"/>
      <w:r>
        <w:rPr>
          <w:szCs w:val="24"/>
        </w:rPr>
        <w:t>intertranslatability</w:t>
      </w:r>
      <w:proofErr w:type="spellEnd"/>
      <w:r>
        <w:rPr>
          <w:szCs w:val="24"/>
        </w:rPr>
        <w:t xml:space="preserve"> of the content of different data repositories</w:t>
      </w:r>
      <w:r w:rsidR="0097485B">
        <w:rPr>
          <w:szCs w:val="24"/>
        </w:rPr>
        <w:t>,</w:t>
      </w:r>
      <w:r>
        <w:rPr>
          <w:szCs w:val="24"/>
        </w:rPr>
        <w:t xml:space="preserve"> thereby promoting the </w:t>
      </w:r>
      <w:proofErr w:type="spellStart"/>
      <w:r>
        <w:rPr>
          <w:szCs w:val="24"/>
        </w:rPr>
        <w:t>cumulation</w:t>
      </w:r>
      <w:proofErr w:type="spellEnd"/>
      <w:r>
        <w:rPr>
          <w:szCs w:val="24"/>
        </w:rPr>
        <w:t xml:space="preserve"> of science. It helps to identify incompatibilities between different bodies of data, thus leading to new scientific questions, which may need to be addressed by new experiments. It enables the development of more powerful software tools for the mining of valuable scientific information from aggregated data stores and thereby also enables the formulation of more powerful queries and analytical methods.</w:t>
      </w:r>
    </w:p>
    <w:p w14:paraId="377129B2" w14:textId="69F835FE" w:rsidR="000342FE" w:rsidRDefault="000342FE">
      <w:pPr>
        <w:pStyle w:val="TxText"/>
        <w:autoSpaceDE w:val="0"/>
        <w:autoSpaceDN w:val="0"/>
        <w:adjustRightInd w:val="0"/>
        <w:rPr>
          <w:szCs w:val="24"/>
        </w:rPr>
      </w:pPr>
      <w:r>
        <w:rPr>
          <w:szCs w:val="24"/>
        </w:rPr>
        <w:lastRenderedPageBreak/>
        <w:t xml:space="preserve">For all of this to work, however, the ontologies themselves have to be developed in a mutually consistent fashion, they have to be used aggressively in annotations to multiple different sorts of data and information, and at the same time they have to be adjusted </w:t>
      </w:r>
      <w:r w:rsidR="005A4369">
        <w:rPr>
          <w:szCs w:val="24"/>
        </w:rPr>
        <w:t xml:space="preserve">over time </w:t>
      </w:r>
      <w:r>
        <w:rPr>
          <w:szCs w:val="24"/>
        </w:rPr>
        <w:t>in such a way as to keep pace with scientific advance. The solution to the ontological problem is thus not simply a matter of agreeing on a common vocabulary and using it to annotate data. Rather, it requires a coordination of research groups simultaneously developing ontology resources in distinct but interrelated areas. Such coordination involves multiple different sorts of activity, including for example programming, project management, and user</w:t>
      </w:r>
      <w:r w:rsidR="0097485B">
        <w:rPr>
          <w:szCs w:val="24"/>
        </w:rPr>
        <w:t>-</w:t>
      </w:r>
      <w:r>
        <w:rPr>
          <w:szCs w:val="24"/>
        </w:rPr>
        <w:t xml:space="preserve">interface development. Some of these activities, however, are of a philosophical nature. For experience has shown that the coordination of ontology developers working in different fields can be advanced if the ontologies they create and maintain through time can employ a common set of basic categories, which can be used as common starting point by developers of ontologies for different domains. This common set of basic categories helps in determining where entities of different kinds should be positioned within </w:t>
      </w:r>
      <w:proofErr w:type="gramStart"/>
      <w:r>
        <w:rPr>
          <w:szCs w:val="24"/>
        </w:rPr>
        <w:t>an ontology</w:t>
      </w:r>
      <w:proofErr w:type="gramEnd"/>
      <w:r>
        <w:rPr>
          <w:szCs w:val="24"/>
        </w:rPr>
        <w:t xml:space="preserve">, to determine what relationships hold between them, and to determine how the corresponding terms in the ontology should be defined. The development and application of such a common set of basic categories is, however, itself a nontrivial exercise, and it requires the addressing of problems </w:t>
      </w:r>
      <w:r w:rsidR="0097485B">
        <w:rPr>
          <w:szCs w:val="24"/>
        </w:rPr>
        <w:t>that</w:t>
      </w:r>
      <w:r>
        <w:rPr>
          <w:szCs w:val="24"/>
        </w:rPr>
        <w:t xml:space="preserve"> are at least closely analogous to many of the traditional problems of philosophical ontology.</w:t>
      </w:r>
    </w:p>
    <w:p w14:paraId="0B59576D" w14:textId="77FE9761" w:rsidR="000342FE" w:rsidRDefault="000342FE">
      <w:pPr>
        <w:pStyle w:val="TxText"/>
        <w:autoSpaceDE w:val="0"/>
        <w:autoSpaceDN w:val="0"/>
        <w:adjustRightInd w:val="0"/>
        <w:rPr>
          <w:szCs w:val="24"/>
        </w:rPr>
      </w:pPr>
      <w:r>
        <w:rPr>
          <w:szCs w:val="24"/>
        </w:rPr>
        <w:t xml:space="preserve">There is thus an affinity between the two senses of the term </w:t>
      </w:r>
      <w:r w:rsidR="0097485B">
        <w:rPr>
          <w:szCs w:val="24"/>
        </w:rPr>
        <w:t>“</w:t>
      </w:r>
      <w:r>
        <w:rPr>
          <w:szCs w:val="24"/>
        </w:rPr>
        <w:t>ontology</w:t>
      </w:r>
      <w:r w:rsidR="0097485B">
        <w:rPr>
          <w:szCs w:val="24"/>
        </w:rPr>
        <w:t>”</w:t>
      </w:r>
      <w:r>
        <w:rPr>
          <w:szCs w:val="24"/>
        </w:rPr>
        <w:t xml:space="preserve"> we distinguished</w:t>
      </w:r>
      <w:r w:rsidR="0097485B">
        <w:rPr>
          <w:szCs w:val="24"/>
        </w:rPr>
        <w:t xml:space="preserve">, </w:t>
      </w:r>
      <w:r>
        <w:rPr>
          <w:szCs w:val="24"/>
        </w:rPr>
        <w:t xml:space="preserve">and the recognition of this affinity </w:t>
      </w:r>
      <w:r w:rsidR="005A4369">
        <w:rPr>
          <w:szCs w:val="24"/>
        </w:rPr>
        <w:t xml:space="preserve">allows us to define an approach to </w:t>
      </w:r>
      <w:r w:rsidR="00FA4CCA">
        <w:rPr>
          <w:szCs w:val="24"/>
        </w:rPr>
        <w:t xml:space="preserve">the building of </w:t>
      </w:r>
      <w:r>
        <w:rPr>
          <w:szCs w:val="24"/>
        </w:rPr>
        <w:t xml:space="preserve">computer-based ontologies on the basis of </w:t>
      </w:r>
      <w:r w:rsidR="00FA4CCA">
        <w:rPr>
          <w:szCs w:val="24"/>
        </w:rPr>
        <w:t xml:space="preserve">tried and tested </w:t>
      </w:r>
      <w:r>
        <w:rPr>
          <w:szCs w:val="24"/>
        </w:rPr>
        <w:t xml:space="preserve">logical and philosophical principles. This book is intended as an introduction to the foundations and methods of </w:t>
      </w:r>
      <w:r w:rsidR="00FA4CCA">
        <w:rPr>
          <w:szCs w:val="24"/>
        </w:rPr>
        <w:t>this approach.</w:t>
      </w:r>
    </w:p>
    <w:p w14:paraId="7D7BA831" w14:textId="7D025E5E" w:rsidR="000342FE" w:rsidRDefault="000342FE">
      <w:pPr>
        <w:pStyle w:val="H1HeadingLevel1"/>
        <w:autoSpaceDE w:val="0"/>
        <w:autoSpaceDN w:val="0"/>
        <w:adjustRightInd w:val="0"/>
        <w:rPr>
          <w:szCs w:val="24"/>
        </w:rPr>
      </w:pPr>
      <w:r>
        <w:rPr>
          <w:szCs w:val="24"/>
        </w:rPr>
        <w:lastRenderedPageBreak/>
        <w:t xml:space="preserve">A New </w:t>
      </w:r>
      <w:proofErr w:type="spellStart"/>
      <w:r>
        <w:rPr>
          <w:szCs w:val="24"/>
        </w:rPr>
        <w:t>Organon</w:t>
      </w:r>
      <w:proofErr w:type="spellEnd"/>
      <w:r>
        <w:rPr>
          <w:szCs w:val="24"/>
        </w:rPr>
        <w:t xml:space="preserve"> for the Information Age</w:t>
      </w:r>
    </w:p>
    <w:p w14:paraId="0BF05777" w14:textId="604CAB5C" w:rsidR="000342FE" w:rsidRDefault="000342FE">
      <w:pPr>
        <w:pStyle w:val="TxNITextNoIndent"/>
        <w:autoSpaceDE w:val="0"/>
        <w:autoSpaceDN w:val="0"/>
        <w:adjustRightInd w:val="0"/>
        <w:rPr>
          <w:szCs w:val="24"/>
        </w:rPr>
      </w:pPr>
      <w:r>
        <w:rPr>
          <w:szCs w:val="24"/>
        </w:rPr>
        <w:t>In the following pages</w:t>
      </w:r>
      <w:r w:rsidR="00344169">
        <w:rPr>
          <w:szCs w:val="24"/>
        </w:rPr>
        <w:t>,</w:t>
      </w:r>
      <w:r>
        <w:rPr>
          <w:szCs w:val="24"/>
        </w:rPr>
        <w:t xml:space="preserve"> </w:t>
      </w:r>
      <w:r w:rsidR="0097485B">
        <w:rPr>
          <w:szCs w:val="24"/>
        </w:rPr>
        <w:t xml:space="preserve">we will present and explain </w:t>
      </w:r>
      <w:r>
        <w:rPr>
          <w:szCs w:val="24"/>
        </w:rPr>
        <w:t xml:space="preserve">the basic elements of the ontological approach to solving the problems of information management. In addition, </w:t>
      </w:r>
      <w:r w:rsidR="0097485B">
        <w:rPr>
          <w:szCs w:val="24"/>
        </w:rPr>
        <w:t xml:space="preserve">we will put forward </w:t>
      </w:r>
      <w:r>
        <w:rPr>
          <w:szCs w:val="24"/>
        </w:rPr>
        <w:t>specific recommendations and principles</w:t>
      </w:r>
      <w:r w:rsidR="00FA4CCA">
        <w:rPr>
          <w:szCs w:val="24"/>
        </w:rPr>
        <w:t xml:space="preserve"> that </w:t>
      </w:r>
      <w:r>
        <w:rPr>
          <w:szCs w:val="24"/>
        </w:rPr>
        <w:t>are intended for use by individuals interested in constructing ontologies in new domains.</w:t>
      </w:r>
    </w:p>
    <w:p w14:paraId="1E5826DB" w14:textId="261747E3" w:rsidR="000342FE" w:rsidRDefault="000342FE">
      <w:pPr>
        <w:pStyle w:val="TxText"/>
        <w:autoSpaceDE w:val="0"/>
        <w:autoSpaceDN w:val="0"/>
        <w:adjustRightInd w:val="0"/>
        <w:rPr>
          <w:szCs w:val="24"/>
        </w:rPr>
      </w:pPr>
      <w:r>
        <w:rPr>
          <w:szCs w:val="24"/>
        </w:rPr>
        <w:t xml:space="preserve">While we believe that our proposals </w:t>
      </w:r>
      <w:r w:rsidR="0097485B">
        <w:rPr>
          <w:szCs w:val="24"/>
        </w:rPr>
        <w:t xml:space="preserve">in this book </w:t>
      </w:r>
      <w:r>
        <w:rPr>
          <w:szCs w:val="24"/>
        </w:rPr>
        <w:t>are applicable in many other areas where terminologies and ontologies are being used in the organization of data and information, including industry</w:t>
      </w:r>
      <w:r w:rsidR="0097485B">
        <w:rPr>
          <w:szCs w:val="24"/>
        </w:rPr>
        <w:t xml:space="preserve">, </w:t>
      </w:r>
      <w:r>
        <w:rPr>
          <w:szCs w:val="24"/>
        </w:rPr>
        <w:t>finance, government administration, manufacturing</w:t>
      </w:r>
      <w:r w:rsidR="0097485B">
        <w:rPr>
          <w:szCs w:val="24"/>
        </w:rPr>
        <w:t>,</w:t>
      </w:r>
      <w:r>
        <w:rPr>
          <w:szCs w:val="24"/>
        </w:rPr>
        <w:t xml:space="preserve"> and defense, we have directed our remarks primarily to those working in areas of information-driven scientific (including clinical) research. We view science as the systematic attempt to describe and explain what exists on the basis of experiments. Our primary focus will be on the construction of ontologies for the purpose of representing </w:t>
      </w:r>
      <w:r w:rsidR="00FA4CCA">
        <w:rPr>
          <w:szCs w:val="24"/>
        </w:rPr>
        <w:t xml:space="preserve">the sorts of entities that are of concern to scientific research. </w:t>
      </w:r>
      <w:r>
        <w:rPr>
          <w:szCs w:val="24"/>
        </w:rPr>
        <w:t>What is said can be applied, however, without restriction, to any domain where information is being assembled and used concerning what exists.</w:t>
      </w:r>
    </w:p>
    <w:p w14:paraId="36D762FF" w14:textId="29A65284" w:rsidR="000342FE" w:rsidRDefault="000342FE">
      <w:pPr>
        <w:pStyle w:val="TxText"/>
        <w:autoSpaceDE w:val="0"/>
        <w:autoSpaceDN w:val="0"/>
        <w:adjustRightInd w:val="0"/>
        <w:rPr>
          <w:szCs w:val="24"/>
        </w:rPr>
      </w:pPr>
      <w:r>
        <w:rPr>
          <w:szCs w:val="24"/>
        </w:rPr>
        <w:t xml:space="preserve">This document is thus </w:t>
      </w:r>
      <w:r w:rsidR="00FA4CCA">
        <w:rPr>
          <w:szCs w:val="24"/>
        </w:rPr>
        <w:t xml:space="preserve">conceived </w:t>
      </w:r>
      <w:r>
        <w:rPr>
          <w:szCs w:val="24"/>
        </w:rPr>
        <w:t xml:space="preserve">as an </w:t>
      </w:r>
      <w:proofErr w:type="spellStart"/>
      <w:r>
        <w:rPr>
          <w:i/>
          <w:szCs w:val="24"/>
        </w:rPr>
        <w:t>organon</w:t>
      </w:r>
      <w:proofErr w:type="spellEnd"/>
      <w:r w:rsidRPr="00BD00BC">
        <w:rPr>
          <w:szCs w:val="24"/>
        </w:rPr>
        <w:t>,</w:t>
      </w:r>
      <w:r>
        <w:rPr>
          <w:szCs w:val="24"/>
        </w:rPr>
        <w:t xml:space="preserve"> </w:t>
      </w:r>
      <w:r w:rsidR="00FA4CCA">
        <w:rPr>
          <w:szCs w:val="24"/>
        </w:rPr>
        <w:t xml:space="preserve">by which is meant </w:t>
      </w:r>
      <w:r>
        <w:rPr>
          <w:szCs w:val="24"/>
        </w:rPr>
        <w:t xml:space="preserve">an </w:t>
      </w:r>
      <w:r w:rsidRPr="00BD00BC">
        <w:rPr>
          <w:i/>
          <w:szCs w:val="24"/>
        </w:rPr>
        <w:t>instrument</w:t>
      </w:r>
      <w:r w:rsidR="00FA4CCA">
        <w:rPr>
          <w:szCs w:val="24"/>
        </w:rPr>
        <w:t>,</w:t>
      </w:r>
      <w:r>
        <w:rPr>
          <w:szCs w:val="24"/>
        </w:rPr>
        <w:t xml:space="preserve"> for the conduct of scientific research</w:t>
      </w:r>
      <w:r w:rsidR="002B32E6">
        <w:rPr>
          <w:szCs w:val="24"/>
        </w:rPr>
        <w:t>,</w:t>
      </w:r>
      <w:r>
        <w:rPr>
          <w:szCs w:val="24"/>
        </w:rPr>
        <w:t xml:space="preserve"> especially as concerns the representation of the results of such research in digital form. The first </w:t>
      </w:r>
      <w:proofErr w:type="spellStart"/>
      <w:r w:rsidRPr="00BD00BC">
        <w:rPr>
          <w:szCs w:val="24"/>
        </w:rPr>
        <w:t>organon</w:t>
      </w:r>
      <w:proofErr w:type="spellEnd"/>
      <w:r>
        <w:rPr>
          <w:szCs w:val="24"/>
        </w:rPr>
        <w:t xml:space="preserve"> was written by Aristotle in the </w:t>
      </w:r>
      <w:r w:rsidR="006A757C">
        <w:rPr>
          <w:szCs w:val="24"/>
        </w:rPr>
        <w:t xml:space="preserve">fourth </w:t>
      </w:r>
      <w:r>
        <w:rPr>
          <w:szCs w:val="24"/>
        </w:rPr>
        <w:t xml:space="preserve">century BC, and included his works on deductive reasoning (logic and the syllogism). Francis Bacon’s </w:t>
      </w:r>
      <w:proofErr w:type="spellStart"/>
      <w:r>
        <w:rPr>
          <w:i/>
          <w:szCs w:val="24"/>
        </w:rPr>
        <w:t>Novum</w:t>
      </w:r>
      <w:proofErr w:type="spellEnd"/>
      <w:r>
        <w:rPr>
          <w:i/>
          <w:szCs w:val="24"/>
        </w:rPr>
        <w:t xml:space="preserve"> </w:t>
      </w:r>
      <w:proofErr w:type="spellStart"/>
      <w:r>
        <w:rPr>
          <w:i/>
          <w:szCs w:val="24"/>
        </w:rPr>
        <w:t>Organum</w:t>
      </w:r>
      <w:proofErr w:type="spellEnd"/>
      <w:r>
        <w:rPr>
          <w:szCs w:val="24"/>
        </w:rPr>
        <w:t xml:space="preserve"> (1620) was conceived as an extension and correction of Aristotle’s </w:t>
      </w:r>
      <w:proofErr w:type="spellStart"/>
      <w:r w:rsidR="00D82059" w:rsidRPr="00BD00BC">
        <w:rPr>
          <w:i/>
          <w:szCs w:val="24"/>
        </w:rPr>
        <w:t>O</w:t>
      </w:r>
      <w:r w:rsidRPr="00D82059">
        <w:rPr>
          <w:i/>
          <w:szCs w:val="24"/>
        </w:rPr>
        <w:t>rganon</w:t>
      </w:r>
      <w:proofErr w:type="spellEnd"/>
      <w:r>
        <w:rPr>
          <w:szCs w:val="24"/>
        </w:rPr>
        <w:t xml:space="preserve"> in light of the success of the experimental method introduced into science almost </w:t>
      </w:r>
      <w:r w:rsidR="006A757C">
        <w:rPr>
          <w:szCs w:val="24"/>
        </w:rPr>
        <w:t xml:space="preserve">two thousand </w:t>
      </w:r>
      <w:r>
        <w:rPr>
          <w:szCs w:val="24"/>
        </w:rPr>
        <w:t xml:space="preserve">years later. Bacon focused on what is involved when inductive reasoning is used as part of a gradual </w:t>
      </w:r>
      <w:r>
        <w:rPr>
          <w:szCs w:val="24"/>
        </w:rPr>
        <w:lastRenderedPageBreak/>
        <w:t>approach to the understanding of nature</w:t>
      </w:r>
      <w:r w:rsidR="003A1B61">
        <w:rPr>
          <w:szCs w:val="24"/>
        </w:rPr>
        <w:t>,</w:t>
      </w:r>
      <w:r>
        <w:rPr>
          <w:szCs w:val="24"/>
        </w:rPr>
        <w:t xml:space="preserve"> which in his eyes involves moving by degrees from particular cases and attempting to discover general axioms from those observations.</w:t>
      </w:r>
    </w:p>
    <w:p w14:paraId="7FFD9664" w14:textId="6CB84EA5" w:rsidR="000342FE" w:rsidRDefault="000342FE">
      <w:pPr>
        <w:pStyle w:val="TxText"/>
        <w:autoSpaceDE w:val="0"/>
        <w:autoSpaceDN w:val="0"/>
        <w:adjustRightInd w:val="0"/>
        <w:rPr>
          <w:szCs w:val="24"/>
        </w:rPr>
      </w:pPr>
      <w:r>
        <w:rPr>
          <w:szCs w:val="24"/>
        </w:rPr>
        <w:t>The increasing use of computers in scientific research, both for representing information and for acquiring novel results, has raised in its turn a host of new questions about the nature and methods of science. Our proposals</w:t>
      </w:r>
      <w:r w:rsidR="003A1B61">
        <w:rPr>
          <w:szCs w:val="24"/>
        </w:rPr>
        <w:t xml:space="preserve"> in the chapters that follow </w:t>
      </w:r>
      <w:r>
        <w:rPr>
          <w:szCs w:val="24"/>
        </w:rPr>
        <w:t>are intended to constitute portions of a new instrument of scientific method for the information age, one that will clarify basic principles and methods of computer-based and computer-assisted scientific representation and research, with the goal of creating a more successful collaboration between scientists and informatics researchers.</w:t>
      </w:r>
    </w:p>
    <w:p w14:paraId="3E7F7EA7" w14:textId="355ADCD6" w:rsidR="000342FE" w:rsidRDefault="000342FE">
      <w:pPr>
        <w:pStyle w:val="TxText"/>
        <w:autoSpaceDE w:val="0"/>
        <w:autoSpaceDN w:val="0"/>
        <w:adjustRightInd w:val="0"/>
        <w:rPr>
          <w:szCs w:val="24"/>
        </w:rPr>
      </w:pPr>
      <w:r>
        <w:rPr>
          <w:szCs w:val="24"/>
        </w:rPr>
        <w:t xml:space="preserve">We will focus on basic theoretical elements, on principles, and recommendations associated with best practices for the building of domain ontologies. Our subject, therefore, is the human contribution to the realization of the tasks involving ontology support in science, as opposed to issues associated with particular computational implementations. This is, first of all, because issues concerning idiosyncrasy and imprecision in human use of terms are logically prior to issues of computer encoding and implementation (the scientific information to be encoded must be properly understood, defined, and classified before it can be successfully encoded in a computer language). But it is also because the definitions, theory, and principles of best practice for ontology design that we will be discussing will in almost all cases be applicable regardless of the particular software framework in which the information is to be embedded. Our focus here is </w:t>
      </w:r>
      <w:r w:rsidR="002B32E6">
        <w:rPr>
          <w:szCs w:val="24"/>
        </w:rPr>
        <w:t xml:space="preserve">thus </w:t>
      </w:r>
      <w:r>
        <w:rPr>
          <w:szCs w:val="24"/>
        </w:rPr>
        <w:t>on giving researchers the theoretical principles they need to build useful ontologies that will be stable, we believe, even through successive generations of computer software and hardware.</w:t>
      </w:r>
    </w:p>
    <w:p w14:paraId="3C2A9E1E" w14:textId="77777777" w:rsidR="000342FE" w:rsidRDefault="000342FE">
      <w:pPr>
        <w:pStyle w:val="H1HeadingLevel1"/>
        <w:autoSpaceDE w:val="0"/>
        <w:autoSpaceDN w:val="0"/>
        <w:adjustRightInd w:val="0"/>
        <w:rPr>
          <w:szCs w:val="24"/>
        </w:rPr>
      </w:pPr>
      <w:r>
        <w:rPr>
          <w:szCs w:val="24"/>
        </w:rPr>
        <w:lastRenderedPageBreak/>
        <w:t>Suggested Further Reading</w:t>
      </w:r>
    </w:p>
    <w:p w14:paraId="4A00A962" w14:textId="6A460CEE" w:rsidR="000342FE" w:rsidRDefault="000342FE">
      <w:pPr>
        <w:pStyle w:val="TxNITextNoIndent"/>
        <w:autoSpaceDE w:val="0"/>
        <w:autoSpaceDN w:val="0"/>
        <w:adjustRightInd w:val="0"/>
        <w:rPr>
          <w:szCs w:val="24"/>
        </w:rPr>
      </w:pPr>
      <w:r>
        <w:rPr>
          <w:szCs w:val="24"/>
        </w:rPr>
        <w:t>For additional information on ontology and information ontology, see the website of Barry Smith, which includes ontology tutorials as well as links to both introductory and advanced essays on a range of ontological topics (</w:t>
      </w:r>
      <w:hyperlink r:id="rId10" w:history="1">
        <w:r w:rsidRPr="003A1B61">
          <w:rPr>
            <w:rStyle w:val="Hyperlink"/>
            <w:szCs w:val="24"/>
          </w:rPr>
          <w:t>ht</w:t>
        </w:r>
        <w:r w:rsidR="00152D80" w:rsidRPr="003A1B61">
          <w:rPr>
            <w:rStyle w:val="Hyperlink"/>
            <w:szCs w:val="24"/>
          </w:rPr>
          <w:t>tp://ontology.buffalo.edu/smith</w:t>
        </w:r>
        <w:r w:rsidR="00B31E9F" w:rsidRPr="003A1B61">
          <w:rPr>
            <w:rStyle w:val="Hyperlink"/>
            <w:szCs w:val="24"/>
          </w:rPr>
          <w:t>/</w:t>
        </w:r>
      </w:hyperlink>
      <w:r>
        <w:rPr>
          <w:szCs w:val="24"/>
        </w:rPr>
        <w:t>). We particularly recommend the following papers as introductions to basic issues of ontology and information ontology that reiterate and expand on the themes covered here in the introduction.</w:t>
      </w:r>
    </w:p>
    <w:p w14:paraId="166EEF31" w14:textId="77777777" w:rsidR="000342FE" w:rsidRDefault="000342F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9F6B24">
        <w:rPr>
          <w:szCs w:val="24"/>
        </w:rPr>
        <w:instrText>jrn</w:instrText>
      </w:r>
      <w:r>
        <w:rPr>
          <w:szCs w:val="24"/>
        </w:rPr>
        <w:fldChar w:fldCharType="end"/>
      </w:r>
      <w:r>
        <w:rPr>
          <w:szCs w:val="24"/>
        </w:rPr>
        <w:instrText>"</w:instrText>
      </w:r>
      <w:r>
        <w:rPr>
          <w:szCs w:val="24"/>
        </w:rPr>
        <w:fldChar w:fldCharType="separate"/>
      </w:r>
      <w:r w:rsidR="009F6B24">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&lt;jrn&gt;</w:t>
      </w:r>
      <w:r>
        <w:rPr>
          <w:szCs w:val="24"/>
        </w:rPr>
        <w:fldChar w:fldCharType="end"/>
      </w:r>
      <w:proofErr w:type="spellStart"/>
      <w:r>
        <w:rPr>
          <w:rStyle w:val="bibsurname"/>
          <w:szCs w:val="24"/>
        </w:rPr>
        <w:t>Feigenbaum</w:t>
      </w:r>
      <w:proofErr w:type="spellEnd"/>
      <w:r>
        <w:rPr>
          <w:szCs w:val="24"/>
        </w:rPr>
        <w:t xml:space="preserve">, </w:t>
      </w:r>
      <w:r>
        <w:rPr>
          <w:rStyle w:val="bibfname"/>
          <w:szCs w:val="24"/>
        </w:rPr>
        <w:t>Lee</w:t>
      </w:r>
      <w:r>
        <w:rPr>
          <w:szCs w:val="24"/>
        </w:rPr>
        <w:t xml:space="preserve">, </w:t>
      </w:r>
      <w:r>
        <w:rPr>
          <w:rStyle w:val="bibfname"/>
          <w:szCs w:val="24"/>
        </w:rPr>
        <w:t>Ivan</w:t>
      </w:r>
      <w:r>
        <w:rPr>
          <w:szCs w:val="24"/>
        </w:rPr>
        <w:t xml:space="preserve"> </w:t>
      </w:r>
      <w:r>
        <w:rPr>
          <w:rStyle w:val="bibsurname"/>
          <w:szCs w:val="24"/>
        </w:rPr>
        <w:t>Herman</w:t>
      </w:r>
      <w:r>
        <w:rPr>
          <w:szCs w:val="24"/>
        </w:rPr>
        <w:t xml:space="preserve">, </w:t>
      </w:r>
      <w:r>
        <w:rPr>
          <w:rStyle w:val="bibfname"/>
          <w:szCs w:val="24"/>
        </w:rPr>
        <w:t>Tonya</w:t>
      </w:r>
      <w:r>
        <w:rPr>
          <w:szCs w:val="24"/>
        </w:rPr>
        <w:t xml:space="preserve"> </w:t>
      </w:r>
      <w:proofErr w:type="spellStart"/>
      <w:r>
        <w:rPr>
          <w:rStyle w:val="bibsurname"/>
          <w:szCs w:val="24"/>
        </w:rPr>
        <w:t>Hongsermeier</w:t>
      </w:r>
      <w:proofErr w:type="spellEnd"/>
      <w:r>
        <w:rPr>
          <w:szCs w:val="24"/>
        </w:rPr>
        <w:t xml:space="preserve">, </w:t>
      </w:r>
      <w:r>
        <w:rPr>
          <w:rStyle w:val="bibfname"/>
          <w:szCs w:val="24"/>
        </w:rPr>
        <w:t>Eric</w:t>
      </w:r>
      <w:r>
        <w:rPr>
          <w:szCs w:val="24"/>
        </w:rPr>
        <w:t xml:space="preserve"> </w:t>
      </w:r>
      <w:r>
        <w:rPr>
          <w:rStyle w:val="bibsurname"/>
          <w:szCs w:val="24"/>
        </w:rPr>
        <w:t>Neumann</w:t>
      </w:r>
      <w:r>
        <w:rPr>
          <w:szCs w:val="24"/>
        </w:rPr>
        <w:t xml:space="preserve">, and </w:t>
      </w:r>
      <w:r>
        <w:rPr>
          <w:rStyle w:val="bibfname"/>
          <w:szCs w:val="24"/>
        </w:rPr>
        <w:t>Susie</w:t>
      </w:r>
      <w:r>
        <w:rPr>
          <w:szCs w:val="24"/>
        </w:rPr>
        <w:t xml:space="preserve"> </w:t>
      </w:r>
      <w:r>
        <w:rPr>
          <w:rStyle w:val="bibsurname"/>
          <w:szCs w:val="24"/>
        </w:rPr>
        <w:t>Stephens</w:t>
      </w:r>
      <w:r>
        <w:rPr>
          <w:szCs w:val="24"/>
        </w:rPr>
        <w:t>.</w:t>
      </w:r>
      <w:proofErr w:type="gramEnd"/>
      <w:r>
        <w:rPr>
          <w:szCs w:val="24"/>
        </w:rPr>
        <w:t xml:space="preserve"> “</w:t>
      </w:r>
      <w:r>
        <w:rPr>
          <w:rStyle w:val="bibarticle"/>
          <w:szCs w:val="24"/>
        </w:rPr>
        <w:t>The Semantic Web in Action.</w:t>
      </w:r>
      <w:r>
        <w:rPr>
          <w:szCs w:val="24"/>
        </w:rPr>
        <w:t xml:space="preserve">” </w:t>
      </w:r>
      <w:r>
        <w:rPr>
          <w:rStyle w:val="bibjournal"/>
          <w:i/>
          <w:szCs w:val="24"/>
        </w:rPr>
        <w:t>Scientific American</w:t>
      </w:r>
      <w:r>
        <w:rPr>
          <w:szCs w:val="24"/>
        </w:rPr>
        <w:t xml:space="preserve"> </w:t>
      </w:r>
      <w:r>
        <w:rPr>
          <w:rStyle w:val="bibvolume"/>
          <w:szCs w:val="24"/>
        </w:rPr>
        <w:t>297</w:t>
      </w:r>
      <w:r>
        <w:rPr>
          <w:szCs w:val="24"/>
        </w:rPr>
        <w:t xml:space="preserve"> (</w:t>
      </w:r>
      <w:r>
        <w:rPr>
          <w:rStyle w:val="bibyear"/>
          <w:szCs w:val="24"/>
        </w:rPr>
        <w:t>2007</w:t>
      </w:r>
      <w:r>
        <w:rPr>
          <w:szCs w:val="24"/>
        </w:rPr>
        <w:t xml:space="preserve">): </w:t>
      </w:r>
      <w:r>
        <w:rPr>
          <w:rStyle w:val="bibfpage"/>
          <w:szCs w:val="24"/>
        </w:rPr>
        <w:t>90</w:t>
      </w:r>
      <w:r w:rsidR="00152D80">
        <w:rPr>
          <w:szCs w:val="24"/>
        </w:rPr>
        <w:t>–</w:t>
      </w:r>
      <w:r>
        <w:rPr>
          <w:rStyle w:val="biblpage"/>
          <w:szCs w:val="24"/>
        </w:rPr>
        <w:t>97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9F6B24">
        <w:rPr>
          <w:szCs w:val="24"/>
        </w:rPr>
        <w:instrText>jrn</w:instrText>
      </w:r>
      <w:r>
        <w:rPr>
          <w:szCs w:val="24"/>
        </w:rPr>
        <w:fldChar w:fldCharType="end"/>
      </w:r>
      <w:r>
        <w:rPr>
          <w:szCs w:val="24"/>
        </w:rPr>
        <w:instrText>"</w:instrText>
      </w:r>
      <w:r>
        <w:rPr>
          <w:szCs w:val="24"/>
        </w:rPr>
        <w:fldChar w:fldCharType="separate"/>
      </w:r>
      <w:r w:rsidR="009F6B24">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jrn</w:t>
      </w:r>
      <w:proofErr w:type="spellEnd"/>
      <w:r w:rsidR="009F6B24">
        <w:rPr>
          <w:noProof/>
          <w:szCs w:val="24"/>
        </w:rPr>
        <w:t>&gt;</w:t>
      </w:r>
      <w:r>
        <w:rPr>
          <w:szCs w:val="24"/>
        </w:rPr>
        <w:fldChar w:fldCharType="end"/>
      </w:r>
    </w:p>
    <w:p w14:paraId="38DAF56E" w14:textId="75ADEEB9" w:rsidR="000342FE" w:rsidRDefault="000342F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&lt;edb&gt;</w:t>
      </w:r>
      <w:r>
        <w:rPr>
          <w:szCs w:val="24"/>
        </w:rPr>
        <w:fldChar w:fldCharType="end"/>
      </w:r>
      <w:proofErr w:type="spellStart"/>
      <w:r>
        <w:rPr>
          <w:rStyle w:val="bibsurname"/>
          <w:szCs w:val="24"/>
        </w:rPr>
        <w:t>Grenon</w:t>
      </w:r>
      <w:proofErr w:type="spellEnd"/>
      <w:r>
        <w:rPr>
          <w:szCs w:val="24"/>
        </w:rPr>
        <w:t xml:space="preserve">, </w:t>
      </w:r>
      <w:r>
        <w:rPr>
          <w:rStyle w:val="bibfname"/>
          <w:szCs w:val="24"/>
        </w:rPr>
        <w:t>Pierre</w:t>
      </w:r>
      <w:r>
        <w:rPr>
          <w:szCs w:val="24"/>
        </w:rPr>
        <w:t>.</w:t>
      </w:r>
      <w:proofErr w:type="gramEnd"/>
      <w:r>
        <w:rPr>
          <w:szCs w:val="24"/>
        </w:rPr>
        <w:t xml:space="preserve"> “</w:t>
      </w:r>
      <w:r>
        <w:rPr>
          <w:rStyle w:val="bibchaptertitle"/>
          <w:szCs w:val="24"/>
        </w:rPr>
        <w:t>A Primer on Knowledge Management and Ontological Engineering.</w:t>
      </w:r>
      <w:r>
        <w:rPr>
          <w:szCs w:val="24"/>
        </w:rPr>
        <w:t xml:space="preserve">” In </w:t>
      </w:r>
      <w:r>
        <w:rPr>
          <w:rStyle w:val="bibbook"/>
          <w:szCs w:val="24"/>
        </w:rPr>
        <w:t>Applied Ontology: An Introduction</w:t>
      </w:r>
      <w:r>
        <w:rPr>
          <w:i/>
          <w:szCs w:val="24"/>
        </w:rPr>
        <w:t>,</w:t>
      </w:r>
      <w:r>
        <w:rPr>
          <w:szCs w:val="24"/>
        </w:rPr>
        <w:t xml:space="preserve"> ed</w:t>
      </w:r>
      <w:r w:rsidR="003A1B61">
        <w:rPr>
          <w:szCs w:val="24"/>
        </w:rPr>
        <w:t>.</w:t>
      </w:r>
      <w:r>
        <w:rPr>
          <w:szCs w:val="24"/>
        </w:rPr>
        <w:t xml:space="preserve"> </w:t>
      </w:r>
      <w:r>
        <w:rPr>
          <w:rStyle w:val="bibed-fname"/>
          <w:szCs w:val="24"/>
        </w:rPr>
        <w:t>Katherine</w:t>
      </w:r>
      <w:r>
        <w:rPr>
          <w:szCs w:val="24"/>
        </w:rPr>
        <w:t xml:space="preserve"> </w:t>
      </w:r>
      <w:r>
        <w:rPr>
          <w:rStyle w:val="bibed-surname"/>
          <w:szCs w:val="24"/>
        </w:rPr>
        <w:t>Munn</w:t>
      </w:r>
      <w:r>
        <w:rPr>
          <w:szCs w:val="24"/>
        </w:rPr>
        <w:t xml:space="preserve"> and </w:t>
      </w:r>
      <w:r>
        <w:rPr>
          <w:rStyle w:val="bibed-fname"/>
          <w:szCs w:val="24"/>
        </w:rPr>
        <w:t>Barry</w:t>
      </w:r>
      <w:r>
        <w:rPr>
          <w:szCs w:val="24"/>
        </w:rPr>
        <w:t xml:space="preserve"> </w:t>
      </w:r>
      <w:r>
        <w:rPr>
          <w:rStyle w:val="bibed-surname"/>
          <w:szCs w:val="24"/>
        </w:rPr>
        <w:t>Smith</w:t>
      </w:r>
      <w:r>
        <w:rPr>
          <w:szCs w:val="24"/>
        </w:rPr>
        <w:t xml:space="preserve">, </w:t>
      </w:r>
      <w:r>
        <w:rPr>
          <w:rStyle w:val="bibfpage"/>
          <w:szCs w:val="24"/>
        </w:rPr>
        <w:t>57</w:t>
      </w:r>
      <w:r w:rsidR="00152D80">
        <w:rPr>
          <w:szCs w:val="24"/>
        </w:rPr>
        <w:t>–</w:t>
      </w:r>
      <w:r>
        <w:rPr>
          <w:rStyle w:val="biblpage"/>
          <w:szCs w:val="24"/>
        </w:rPr>
        <w:t>82</w:t>
      </w:r>
      <w:r>
        <w:rPr>
          <w:szCs w:val="24"/>
        </w:rPr>
        <w:t xml:space="preserve">. </w:t>
      </w:r>
      <w:r>
        <w:rPr>
          <w:rStyle w:val="biblocation"/>
          <w:szCs w:val="24"/>
        </w:rPr>
        <w:t>Frankfurt</w:t>
      </w:r>
      <w:r>
        <w:rPr>
          <w:szCs w:val="24"/>
        </w:rPr>
        <w:t xml:space="preserve">: </w:t>
      </w:r>
      <w:proofErr w:type="spellStart"/>
      <w:r>
        <w:rPr>
          <w:rStyle w:val="bibpublisher"/>
          <w:szCs w:val="24"/>
        </w:rPr>
        <w:t>Ontos</w:t>
      </w:r>
      <w:proofErr w:type="spellEnd"/>
      <w:r>
        <w:rPr>
          <w:rStyle w:val="bibpublisher"/>
          <w:szCs w:val="24"/>
        </w:rPr>
        <w:t xml:space="preserve"> </w:t>
      </w:r>
      <w:proofErr w:type="spellStart"/>
      <w:r>
        <w:rPr>
          <w:rStyle w:val="bibpublisher"/>
          <w:szCs w:val="24"/>
        </w:rPr>
        <w:t>Verlag</w:t>
      </w:r>
      <w:proofErr w:type="spellEnd"/>
      <w:r>
        <w:rPr>
          <w:szCs w:val="24"/>
        </w:rPr>
        <w:t xml:space="preserv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edb</w:t>
      </w:r>
      <w:proofErr w:type="spellEnd"/>
      <w:r w:rsidR="009F6B24">
        <w:rPr>
          <w:noProof/>
          <w:szCs w:val="24"/>
        </w:rPr>
        <w:t>&gt;</w:t>
      </w:r>
      <w:r>
        <w:rPr>
          <w:szCs w:val="24"/>
        </w:rPr>
        <w:fldChar w:fldCharType="end"/>
      </w:r>
    </w:p>
    <w:p w14:paraId="43065381" w14:textId="635BEFA2" w:rsidR="000342FE" w:rsidRDefault="000342F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&lt;edb&gt;</w:t>
      </w:r>
      <w:r>
        <w:rPr>
          <w:szCs w:val="24"/>
        </w:rPr>
        <w:fldChar w:fldCharType="end"/>
      </w:r>
      <w:r>
        <w:rPr>
          <w:rStyle w:val="bibsurname"/>
          <w:szCs w:val="24"/>
        </w:rPr>
        <w:t>Munn</w:t>
      </w:r>
      <w:r>
        <w:rPr>
          <w:szCs w:val="24"/>
        </w:rPr>
        <w:t xml:space="preserve">, </w:t>
      </w:r>
      <w:r>
        <w:rPr>
          <w:rStyle w:val="bibfname"/>
          <w:szCs w:val="24"/>
        </w:rPr>
        <w:t>Katherine</w:t>
      </w:r>
      <w:r>
        <w:rPr>
          <w:szCs w:val="24"/>
        </w:rPr>
        <w:t>.</w:t>
      </w:r>
      <w:proofErr w:type="gramEnd"/>
      <w:r>
        <w:rPr>
          <w:szCs w:val="24"/>
        </w:rPr>
        <w:t xml:space="preserve"> “</w:t>
      </w:r>
      <w:r>
        <w:rPr>
          <w:rStyle w:val="bibchaptertitle"/>
          <w:szCs w:val="24"/>
        </w:rPr>
        <w:t xml:space="preserve">Introduction: What </w:t>
      </w:r>
      <w:r w:rsidR="00312EF9">
        <w:rPr>
          <w:rStyle w:val="bibchaptertitle"/>
          <w:szCs w:val="24"/>
        </w:rPr>
        <w:t>I</w:t>
      </w:r>
      <w:r>
        <w:rPr>
          <w:rStyle w:val="bibchaptertitle"/>
          <w:szCs w:val="24"/>
        </w:rPr>
        <w:t xml:space="preserve">s Ontology </w:t>
      </w:r>
      <w:r w:rsidR="00A3224E">
        <w:rPr>
          <w:rStyle w:val="bibchaptertitle"/>
          <w:szCs w:val="24"/>
        </w:rPr>
        <w:t>F</w:t>
      </w:r>
      <w:r>
        <w:rPr>
          <w:rStyle w:val="bibchaptertitle"/>
          <w:szCs w:val="24"/>
        </w:rPr>
        <w:t>or?</w:t>
      </w:r>
      <w:r>
        <w:rPr>
          <w:szCs w:val="24"/>
        </w:rPr>
        <w:t xml:space="preserve">” In </w:t>
      </w:r>
      <w:r>
        <w:rPr>
          <w:rStyle w:val="bibbook"/>
          <w:szCs w:val="24"/>
        </w:rPr>
        <w:t>Applied Ontology: An Introduction</w:t>
      </w:r>
      <w:r>
        <w:rPr>
          <w:i/>
          <w:szCs w:val="24"/>
        </w:rPr>
        <w:t>,</w:t>
      </w:r>
      <w:r>
        <w:rPr>
          <w:szCs w:val="24"/>
        </w:rPr>
        <w:t xml:space="preserve"> ed</w:t>
      </w:r>
      <w:r w:rsidR="00312EF9">
        <w:rPr>
          <w:szCs w:val="24"/>
        </w:rPr>
        <w:t>.</w:t>
      </w:r>
      <w:r>
        <w:rPr>
          <w:szCs w:val="24"/>
        </w:rPr>
        <w:t xml:space="preserve"> </w:t>
      </w:r>
      <w:r>
        <w:rPr>
          <w:rStyle w:val="bibed-fname"/>
          <w:szCs w:val="24"/>
        </w:rPr>
        <w:t>Katherine</w:t>
      </w:r>
      <w:r>
        <w:rPr>
          <w:szCs w:val="24"/>
        </w:rPr>
        <w:t xml:space="preserve"> </w:t>
      </w:r>
      <w:r>
        <w:rPr>
          <w:rStyle w:val="bibed-surname"/>
          <w:szCs w:val="24"/>
        </w:rPr>
        <w:t>Munn</w:t>
      </w:r>
      <w:r>
        <w:rPr>
          <w:szCs w:val="24"/>
        </w:rPr>
        <w:t xml:space="preserve"> and </w:t>
      </w:r>
      <w:r>
        <w:rPr>
          <w:rStyle w:val="bibed-fname"/>
          <w:szCs w:val="24"/>
        </w:rPr>
        <w:t>Barry</w:t>
      </w:r>
      <w:r>
        <w:rPr>
          <w:szCs w:val="24"/>
        </w:rPr>
        <w:t xml:space="preserve"> </w:t>
      </w:r>
      <w:r>
        <w:rPr>
          <w:rStyle w:val="bibed-surname"/>
          <w:szCs w:val="24"/>
        </w:rPr>
        <w:t>Smith</w:t>
      </w:r>
      <w:r>
        <w:rPr>
          <w:szCs w:val="24"/>
        </w:rPr>
        <w:t xml:space="preserve">, </w:t>
      </w:r>
      <w:r>
        <w:rPr>
          <w:rStyle w:val="bibfpage"/>
          <w:szCs w:val="24"/>
        </w:rPr>
        <w:t>7</w:t>
      </w:r>
      <w:r w:rsidR="00152D80">
        <w:rPr>
          <w:szCs w:val="24"/>
        </w:rPr>
        <w:t>–</w:t>
      </w:r>
      <w:r>
        <w:rPr>
          <w:rStyle w:val="biblpage"/>
          <w:szCs w:val="24"/>
        </w:rPr>
        <w:t>19</w:t>
      </w:r>
      <w:r>
        <w:rPr>
          <w:szCs w:val="24"/>
        </w:rPr>
        <w:t xml:space="preserve">. </w:t>
      </w:r>
      <w:r>
        <w:rPr>
          <w:rStyle w:val="biblocation"/>
          <w:szCs w:val="24"/>
        </w:rPr>
        <w:t>Frankfurt</w:t>
      </w:r>
      <w:r>
        <w:rPr>
          <w:szCs w:val="24"/>
        </w:rPr>
        <w:t xml:space="preserve">: </w:t>
      </w:r>
      <w:proofErr w:type="spellStart"/>
      <w:r>
        <w:rPr>
          <w:rStyle w:val="bibpublisher"/>
          <w:szCs w:val="24"/>
        </w:rPr>
        <w:t>Ontos</w:t>
      </w:r>
      <w:proofErr w:type="spellEnd"/>
      <w:r>
        <w:rPr>
          <w:rStyle w:val="bibpublisher"/>
          <w:szCs w:val="24"/>
        </w:rPr>
        <w:t xml:space="preserve"> </w:t>
      </w:r>
      <w:proofErr w:type="spellStart"/>
      <w:r>
        <w:rPr>
          <w:rStyle w:val="bibpublisher"/>
          <w:szCs w:val="24"/>
        </w:rPr>
        <w:t>Verlag</w:t>
      </w:r>
      <w:proofErr w:type="spellEnd"/>
      <w:r>
        <w:rPr>
          <w:szCs w:val="24"/>
        </w:rPr>
        <w:t xml:space="preserv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edb</w:t>
      </w:r>
      <w:proofErr w:type="spellEnd"/>
      <w:r w:rsidR="009F6B24">
        <w:rPr>
          <w:noProof/>
          <w:szCs w:val="24"/>
        </w:rPr>
        <w:t>&gt;</w:t>
      </w:r>
      <w:r>
        <w:rPr>
          <w:szCs w:val="24"/>
        </w:rPr>
        <w:fldChar w:fldCharType="end"/>
      </w:r>
    </w:p>
    <w:p w14:paraId="64BE4DD5" w14:textId="590503A6" w:rsidR="000342FE" w:rsidRDefault="000342F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&lt;edb&gt;</w:t>
      </w:r>
      <w:r>
        <w:rPr>
          <w:szCs w:val="24"/>
        </w:rPr>
        <w:fldChar w:fldCharType="end"/>
      </w:r>
      <w:r>
        <w:rPr>
          <w:rStyle w:val="bibsurname"/>
          <w:szCs w:val="24"/>
        </w:rPr>
        <w:t>Smith</w:t>
      </w:r>
      <w:r>
        <w:rPr>
          <w:szCs w:val="24"/>
        </w:rPr>
        <w:t xml:space="preserve">, </w:t>
      </w:r>
      <w:r>
        <w:rPr>
          <w:rStyle w:val="bibfname"/>
          <w:szCs w:val="24"/>
        </w:rPr>
        <w:t>Barry</w:t>
      </w:r>
      <w:r>
        <w:rPr>
          <w:szCs w:val="24"/>
        </w:rPr>
        <w:t>.</w:t>
      </w:r>
      <w:proofErr w:type="gramEnd"/>
      <w:r>
        <w:rPr>
          <w:szCs w:val="24"/>
        </w:rPr>
        <w:t xml:space="preserve"> “</w:t>
      </w:r>
      <w:r>
        <w:rPr>
          <w:rStyle w:val="bibchaptertitle"/>
          <w:szCs w:val="24"/>
        </w:rPr>
        <w:t>Ontology.</w:t>
      </w:r>
      <w:r>
        <w:rPr>
          <w:szCs w:val="24"/>
        </w:rPr>
        <w:t xml:space="preserve">” In </w:t>
      </w:r>
      <w:r>
        <w:rPr>
          <w:rStyle w:val="bibbook"/>
          <w:szCs w:val="24"/>
        </w:rPr>
        <w:t>Blackwell Guide to the Philosophy of Computing and Information</w:t>
      </w:r>
      <w:r>
        <w:rPr>
          <w:szCs w:val="24"/>
        </w:rPr>
        <w:t>, ed</w:t>
      </w:r>
      <w:r w:rsidR="00312EF9">
        <w:rPr>
          <w:szCs w:val="24"/>
        </w:rPr>
        <w:t>.</w:t>
      </w:r>
      <w:r>
        <w:rPr>
          <w:szCs w:val="24"/>
        </w:rPr>
        <w:t xml:space="preserve"> </w:t>
      </w:r>
      <w:r>
        <w:rPr>
          <w:rStyle w:val="bibed-fname"/>
          <w:szCs w:val="24"/>
        </w:rPr>
        <w:t>Luciano</w:t>
      </w:r>
      <w:r>
        <w:rPr>
          <w:szCs w:val="24"/>
        </w:rPr>
        <w:t xml:space="preserve"> </w:t>
      </w:r>
      <w:proofErr w:type="spellStart"/>
      <w:r>
        <w:rPr>
          <w:rStyle w:val="bibed-surname"/>
          <w:szCs w:val="24"/>
        </w:rPr>
        <w:t>Floridi</w:t>
      </w:r>
      <w:proofErr w:type="spellEnd"/>
      <w:r>
        <w:rPr>
          <w:szCs w:val="24"/>
        </w:rPr>
        <w:t xml:space="preserve">, </w:t>
      </w:r>
      <w:r w:rsidR="00152D80">
        <w:rPr>
          <w:rStyle w:val="bibfpage"/>
          <w:szCs w:val="24"/>
        </w:rPr>
        <w:t>155</w:t>
      </w:r>
      <w:r w:rsidR="00152D80">
        <w:rPr>
          <w:szCs w:val="24"/>
        </w:rPr>
        <w:t>–</w:t>
      </w:r>
      <w:r w:rsidR="00152D80">
        <w:rPr>
          <w:rStyle w:val="biblpage"/>
          <w:szCs w:val="24"/>
        </w:rPr>
        <w:t>166</w:t>
      </w:r>
      <w:r w:rsidR="00152D80">
        <w:rPr>
          <w:szCs w:val="24"/>
        </w:rPr>
        <w:t xml:space="preserve">. </w:t>
      </w:r>
      <w:r>
        <w:rPr>
          <w:rStyle w:val="biblocation"/>
          <w:szCs w:val="24"/>
        </w:rPr>
        <w:t>Oxford</w:t>
      </w:r>
      <w:r>
        <w:rPr>
          <w:szCs w:val="24"/>
        </w:rPr>
        <w:t xml:space="preserve">: </w:t>
      </w:r>
      <w:r>
        <w:rPr>
          <w:rStyle w:val="bibpublisher"/>
          <w:szCs w:val="24"/>
        </w:rPr>
        <w:t>Blackwell</w:t>
      </w:r>
      <w:r>
        <w:rPr>
          <w:szCs w:val="24"/>
        </w:rPr>
        <w:t xml:space="preserve">, </w:t>
      </w:r>
      <w:r>
        <w:rPr>
          <w:rStyle w:val="bibyear"/>
          <w:szCs w:val="24"/>
        </w:rPr>
        <w:t>2003</w:t>
      </w:r>
      <w:r w:rsidR="00152D80">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edb</w:t>
      </w:r>
      <w:proofErr w:type="spellEnd"/>
      <w:r w:rsidR="009F6B24">
        <w:rPr>
          <w:noProof/>
          <w:szCs w:val="24"/>
        </w:rPr>
        <w:t>&gt;</w:t>
      </w:r>
      <w:r>
        <w:rPr>
          <w:szCs w:val="24"/>
        </w:rPr>
        <w:fldChar w:fldCharType="end"/>
      </w:r>
    </w:p>
    <w:p w14:paraId="73BCD9A4" w14:textId="77777777" w:rsidR="006A757C" w:rsidRDefault="006A757C" w:rsidP="006A757C">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9F6B24">
        <w:rPr>
          <w:szCs w:val="24"/>
        </w:rPr>
        <w:instrText>jrn</w:instrText>
      </w:r>
      <w:r>
        <w:rPr>
          <w:szCs w:val="24"/>
        </w:rPr>
        <w:fldChar w:fldCharType="end"/>
      </w:r>
      <w:r>
        <w:rPr>
          <w:szCs w:val="24"/>
        </w:rPr>
        <w:instrText>"</w:instrText>
      </w:r>
      <w:r>
        <w:rPr>
          <w:szCs w:val="24"/>
        </w:rPr>
        <w:fldChar w:fldCharType="separate"/>
      </w:r>
      <w:r w:rsidR="009F6B24">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&lt;jrn&gt;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r>
        <w:rPr>
          <w:rStyle w:val="bibfname"/>
          <w:szCs w:val="24"/>
        </w:rPr>
        <w:t>Werner</w:t>
      </w:r>
      <w:r>
        <w:rPr>
          <w:szCs w:val="24"/>
        </w:rPr>
        <w:t xml:space="preserve"> </w:t>
      </w:r>
      <w:proofErr w:type="spellStart"/>
      <w:r>
        <w:rPr>
          <w:rStyle w:val="bibsurname"/>
          <w:szCs w:val="24"/>
        </w:rPr>
        <w:t>Ceusters</w:t>
      </w:r>
      <w:proofErr w:type="spellEnd"/>
      <w:r>
        <w:rPr>
          <w:szCs w:val="24"/>
        </w:rPr>
        <w:t>.</w:t>
      </w:r>
      <w:proofErr w:type="gramEnd"/>
      <w:r>
        <w:rPr>
          <w:szCs w:val="24"/>
        </w:rPr>
        <w:t xml:space="preserve"> “</w:t>
      </w:r>
      <w:r>
        <w:rPr>
          <w:rStyle w:val="bibarticle"/>
          <w:szCs w:val="24"/>
        </w:rPr>
        <w:t>Towards Industrial Strength Philosophy: How Analytical Ontology Can Help Medical Informatics.</w:t>
      </w:r>
      <w:r>
        <w:rPr>
          <w:szCs w:val="24"/>
        </w:rPr>
        <w:t xml:space="preserve">” </w:t>
      </w:r>
      <w:r>
        <w:rPr>
          <w:rStyle w:val="bibjournal"/>
          <w:i/>
          <w:szCs w:val="24"/>
        </w:rPr>
        <w:t>Interdisciplinary Science Reviews</w:t>
      </w:r>
      <w:r>
        <w:rPr>
          <w:szCs w:val="24"/>
        </w:rPr>
        <w:t xml:space="preserve"> </w:t>
      </w:r>
      <w:r>
        <w:rPr>
          <w:rStyle w:val="bibvolume"/>
          <w:szCs w:val="24"/>
        </w:rPr>
        <w:t>28</w:t>
      </w:r>
      <w:r>
        <w:rPr>
          <w:szCs w:val="24"/>
        </w:rPr>
        <w:t xml:space="preserve"> (</w:t>
      </w:r>
      <w:r>
        <w:rPr>
          <w:rStyle w:val="bibyear"/>
          <w:szCs w:val="24"/>
        </w:rPr>
        <w:t>2003</w:t>
      </w:r>
      <w:r>
        <w:rPr>
          <w:szCs w:val="24"/>
        </w:rPr>
        <w:t xml:space="preserve">): </w:t>
      </w:r>
      <w:r>
        <w:rPr>
          <w:rStyle w:val="bibfpage"/>
          <w:szCs w:val="24"/>
        </w:rPr>
        <w:t>106</w:t>
      </w:r>
      <w:r>
        <w:rPr>
          <w:szCs w:val="24"/>
        </w:rPr>
        <w:t>–</w:t>
      </w:r>
      <w:r>
        <w:rPr>
          <w:rStyle w:val="biblpage"/>
          <w:szCs w:val="24"/>
        </w:rPr>
        <w:t>111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9F6B24">
        <w:rPr>
          <w:szCs w:val="24"/>
        </w:rPr>
        <w:instrText>jrn</w:instrText>
      </w:r>
      <w:r>
        <w:rPr>
          <w:szCs w:val="24"/>
        </w:rPr>
        <w:fldChar w:fldCharType="end"/>
      </w:r>
      <w:r>
        <w:rPr>
          <w:szCs w:val="24"/>
        </w:rPr>
        <w:instrText>"</w:instrText>
      </w:r>
      <w:r>
        <w:rPr>
          <w:szCs w:val="24"/>
        </w:rPr>
        <w:fldChar w:fldCharType="separate"/>
      </w:r>
      <w:r w:rsidR="009F6B24">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jrn</w:t>
      </w:r>
      <w:proofErr w:type="spellEnd"/>
      <w:r w:rsidR="009F6B24">
        <w:rPr>
          <w:noProof/>
          <w:szCs w:val="24"/>
        </w:rPr>
        <w:t>&gt;</w:t>
      </w:r>
      <w:r>
        <w:rPr>
          <w:szCs w:val="24"/>
        </w:rPr>
        <w:fldChar w:fldCharType="end"/>
      </w:r>
    </w:p>
    <w:p w14:paraId="2EF64CAF" w14:textId="7287856D" w:rsidR="000342FE" w:rsidRDefault="000342FE">
      <w:pPr>
        <w:pStyle w:val="RefTxReferenceText"/>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&lt;edb&gt;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and </w:t>
      </w:r>
      <w:r>
        <w:rPr>
          <w:rStyle w:val="bibfname"/>
          <w:szCs w:val="24"/>
        </w:rPr>
        <w:t>Bert</w:t>
      </w:r>
      <w:r>
        <w:rPr>
          <w:szCs w:val="24"/>
        </w:rPr>
        <w:t xml:space="preserve"> </w:t>
      </w:r>
      <w:proofErr w:type="spellStart"/>
      <w:r>
        <w:rPr>
          <w:rStyle w:val="bibsurname"/>
          <w:szCs w:val="24"/>
        </w:rPr>
        <w:t>Klagges</w:t>
      </w:r>
      <w:proofErr w:type="spellEnd"/>
      <w:r>
        <w:rPr>
          <w:szCs w:val="24"/>
        </w:rPr>
        <w:t>.</w:t>
      </w:r>
      <w:proofErr w:type="gramEnd"/>
      <w:r>
        <w:rPr>
          <w:szCs w:val="24"/>
        </w:rPr>
        <w:t xml:space="preserve"> “</w:t>
      </w:r>
      <w:r>
        <w:rPr>
          <w:rStyle w:val="bibchaptertitle"/>
          <w:szCs w:val="24"/>
        </w:rPr>
        <w:t>Bioinformatics and Philosophy.</w:t>
      </w:r>
      <w:r>
        <w:rPr>
          <w:szCs w:val="24"/>
        </w:rPr>
        <w:t xml:space="preserve">” In </w:t>
      </w:r>
      <w:r>
        <w:rPr>
          <w:rStyle w:val="bibbook"/>
          <w:szCs w:val="24"/>
        </w:rPr>
        <w:t>Applied Ontology: An Introduction</w:t>
      </w:r>
      <w:r w:rsidRPr="009F6B24">
        <w:rPr>
          <w:szCs w:val="24"/>
        </w:rPr>
        <w:t>,</w:t>
      </w:r>
      <w:r>
        <w:rPr>
          <w:szCs w:val="24"/>
        </w:rPr>
        <w:t xml:space="preserve"> ed</w:t>
      </w:r>
      <w:r w:rsidR="00194700">
        <w:rPr>
          <w:szCs w:val="24"/>
        </w:rPr>
        <w:t>.</w:t>
      </w:r>
      <w:r>
        <w:rPr>
          <w:szCs w:val="24"/>
        </w:rPr>
        <w:t xml:space="preserve"> </w:t>
      </w:r>
      <w:r>
        <w:rPr>
          <w:rStyle w:val="bibed-fname"/>
          <w:szCs w:val="24"/>
        </w:rPr>
        <w:t>Katherine</w:t>
      </w:r>
      <w:r>
        <w:rPr>
          <w:szCs w:val="24"/>
        </w:rPr>
        <w:t xml:space="preserve"> </w:t>
      </w:r>
      <w:r>
        <w:rPr>
          <w:rStyle w:val="bibed-surname"/>
          <w:szCs w:val="24"/>
        </w:rPr>
        <w:t>Munn</w:t>
      </w:r>
      <w:r>
        <w:rPr>
          <w:szCs w:val="24"/>
        </w:rPr>
        <w:t xml:space="preserve"> and </w:t>
      </w:r>
      <w:r>
        <w:rPr>
          <w:rStyle w:val="bibed-fname"/>
          <w:szCs w:val="24"/>
        </w:rPr>
        <w:t>Barry</w:t>
      </w:r>
      <w:r>
        <w:rPr>
          <w:szCs w:val="24"/>
        </w:rPr>
        <w:t xml:space="preserve"> </w:t>
      </w:r>
      <w:r>
        <w:rPr>
          <w:rStyle w:val="bibed-surname"/>
          <w:szCs w:val="24"/>
        </w:rPr>
        <w:t>Smith</w:t>
      </w:r>
      <w:r>
        <w:rPr>
          <w:szCs w:val="24"/>
        </w:rPr>
        <w:t xml:space="preserve">, </w:t>
      </w:r>
      <w:r w:rsidR="00194700">
        <w:rPr>
          <w:rStyle w:val="bibfpage"/>
          <w:szCs w:val="24"/>
        </w:rPr>
        <w:t>21</w:t>
      </w:r>
      <w:r w:rsidR="00194700">
        <w:rPr>
          <w:szCs w:val="24"/>
        </w:rPr>
        <w:t>–</w:t>
      </w:r>
      <w:r w:rsidR="00194700">
        <w:rPr>
          <w:rStyle w:val="biblpage"/>
          <w:szCs w:val="24"/>
        </w:rPr>
        <w:t>38</w:t>
      </w:r>
      <w:r w:rsidR="00194700">
        <w:rPr>
          <w:szCs w:val="24"/>
        </w:rPr>
        <w:t xml:space="preserve">. </w:t>
      </w:r>
      <w:r>
        <w:rPr>
          <w:rStyle w:val="biblocation"/>
          <w:szCs w:val="24"/>
        </w:rPr>
        <w:t>Frankfurt</w:t>
      </w:r>
      <w:r>
        <w:rPr>
          <w:szCs w:val="24"/>
        </w:rPr>
        <w:t xml:space="preserve">: </w:t>
      </w:r>
      <w:proofErr w:type="spellStart"/>
      <w:r>
        <w:rPr>
          <w:rStyle w:val="bibpublisher"/>
          <w:szCs w:val="24"/>
        </w:rPr>
        <w:t>Ontos</w:t>
      </w:r>
      <w:proofErr w:type="spellEnd"/>
      <w:r>
        <w:rPr>
          <w:rStyle w:val="bibpublisher"/>
          <w:szCs w:val="24"/>
        </w:rPr>
        <w:t xml:space="preserve"> </w:t>
      </w:r>
      <w:proofErr w:type="spellStart"/>
      <w:r>
        <w:rPr>
          <w:rStyle w:val="bibpublisher"/>
          <w:szCs w:val="24"/>
        </w:rPr>
        <w:t>Verlag</w:t>
      </w:r>
      <w:proofErr w:type="spellEnd"/>
      <w:r>
        <w:rPr>
          <w:szCs w:val="24"/>
        </w:rPr>
        <w:t xml:space="preserve">, </w:t>
      </w:r>
      <w:r>
        <w:rPr>
          <w:rStyle w:val="bibyear"/>
          <w:szCs w:val="24"/>
        </w:rPr>
        <w:t>2008</w:t>
      </w:r>
      <w:r w:rsidR="00194700">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edb</w:t>
      </w:r>
      <w:proofErr w:type="spellEnd"/>
      <w:r w:rsidR="009F6B24">
        <w:rPr>
          <w:noProof/>
          <w:szCs w:val="24"/>
        </w:rPr>
        <w:t>&gt;</w:t>
      </w:r>
      <w:r>
        <w:rPr>
          <w:szCs w:val="24"/>
        </w:rPr>
        <w:fldChar w:fldCharType="end"/>
      </w:r>
    </w:p>
    <w:p w14:paraId="39E8A2D3" w14:textId="31FF0EF5" w:rsidR="000342FE" w:rsidRDefault="00791571" w:rsidP="009F6B24">
      <w:pPr>
        <w:pStyle w:val="RefTxReferenceText"/>
        <w:autoSpaceDE w:val="0"/>
        <w:autoSpaceDN w:val="0"/>
        <w:adjustRightInd w:val="0"/>
        <w:rPr>
          <w:szCs w:val="24"/>
        </w:rPr>
      </w:pPr>
      <w:r>
        <w:rPr>
          <w:rStyle w:val="CommentReference"/>
        </w:rPr>
        <w:commentReference w:id="1"/>
      </w:r>
      <w:r w:rsidR="009F6B24">
        <w:rPr>
          <w:rStyle w:val="bibsurname"/>
          <w:szCs w:val="24"/>
        </w:rPr>
        <w:fldChar w:fldCharType="begin"/>
      </w:r>
      <w:r w:rsidR="009F6B24">
        <w:rPr>
          <w:rStyle w:val="bibsurname"/>
          <w:szCs w:val="24"/>
        </w:rPr>
        <w:instrText xml:space="preserve"> IF "x_+3" "</w:instrText>
      </w:r>
      <w:r w:rsidR="009F6B24">
        <w:rPr>
          <w:rStyle w:val="bibsurname"/>
          <w:szCs w:val="24"/>
        </w:rPr>
        <w:fldChar w:fldCharType="begin"/>
      </w:r>
      <w:r w:rsidR="009F6B24">
        <w:rPr>
          <w:rStyle w:val="bibsurname"/>
          <w:szCs w:val="24"/>
        </w:rPr>
        <w:instrText xml:space="preserve"> IF </w:instrText>
      </w:r>
      <w:r w:rsidR="009F6B24">
        <w:rPr>
          <w:rStyle w:val="bibsurname"/>
          <w:szCs w:val="24"/>
        </w:rPr>
        <w:fldChar w:fldCharType="begin"/>
      </w:r>
      <w:r w:rsidR="009F6B24">
        <w:rPr>
          <w:rStyle w:val="bibsurname"/>
          <w:szCs w:val="24"/>
        </w:rPr>
        <w:instrText xml:space="preserve"> DOCPROPERTY "x_t" </w:instrText>
      </w:r>
      <w:r w:rsidR="009F6B24">
        <w:rPr>
          <w:rStyle w:val="bibsurname"/>
          <w:szCs w:val="24"/>
        </w:rPr>
        <w:fldChar w:fldCharType="separate"/>
      </w:r>
      <w:r w:rsidR="009F6B24">
        <w:rPr>
          <w:rStyle w:val="bibsurname"/>
          <w:szCs w:val="24"/>
        </w:rPr>
        <w:instrText>Y</w:instrText>
      </w:r>
      <w:r w:rsidR="009F6B24">
        <w:rPr>
          <w:rStyle w:val="bibsurname"/>
          <w:szCs w:val="24"/>
        </w:rPr>
        <w:fldChar w:fldCharType="end"/>
      </w:r>
      <w:r w:rsidR="009F6B24">
        <w:rPr>
          <w:rStyle w:val="bibsurname"/>
          <w:szCs w:val="24"/>
        </w:rPr>
        <w:instrText xml:space="preserve"> &lt;&gt; N "&lt;</w:instrText>
      </w:r>
      <w:r w:rsidR="009F6B24">
        <w:rPr>
          <w:rStyle w:val="bibsurname"/>
          <w:szCs w:val="24"/>
        </w:rPr>
        <w:fldChar w:fldCharType="begin"/>
      </w:r>
      <w:r w:rsidR="009F6B24">
        <w:rPr>
          <w:rStyle w:val="bibsurname"/>
          <w:szCs w:val="24"/>
        </w:rPr>
        <w:instrText xml:space="preserve"> QUOTE "eref" </w:instrText>
      </w:r>
      <w:r w:rsidR="009F6B24">
        <w:rPr>
          <w:rStyle w:val="bibsurname"/>
          <w:szCs w:val="24"/>
        </w:rPr>
        <w:fldChar w:fldCharType="separate"/>
      </w:r>
      <w:r w:rsidR="009F6B24">
        <w:rPr>
          <w:rStyle w:val="bibsurname"/>
          <w:szCs w:val="24"/>
        </w:rPr>
        <w:instrText>eref</w:instrText>
      </w:r>
      <w:r w:rsidR="009F6B24">
        <w:rPr>
          <w:rStyle w:val="bibsurname"/>
          <w:szCs w:val="24"/>
        </w:rPr>
        <w:fldChar w:fldCharType="end"/>
      </w:r>
      <w:r w:rsidR="009F6B24">
        <w:rPr>
          <w:rStyle w:val="bibsurname"/>
          <w:szCs w:val="24"/>
        </w:rPr>
        <w:instrText xml:space="preserve">" </w:instrText>
      </w:r>
      <w:r w:rsidR="009F6B24">
        <w:rPr>
          <w:rStyle w:val="bibsurname"/>
          <w:szCs w:val="24"/>
        </w:rPr>
        <w:fldChar w:fldCharType="separate"/>
      </w:r>
      <w:r w:rsidR="009F6B24">
        <w:rPr>
          <w:rStyle w:val="bibsurname"/>
          <w:noProof/>
          <w:szCs w:val="24"/>
        </w:rPr>
        <w:instrText>&lt;eref</w:instrText>
      </w:r>
      <w:r w:rsidR="009F6B24">
        <w:rPr>
          <w:rStyle w:val="bibsurname"/>
          <w:szCs w:val="24"/>
        </w:rPr>
        <w:fldChar w:fldCharType="end"/>
      </w:r>
      <w:r w:rsidR="009F6B24">
        <w:rPr>
          <w:rStyle w:val="bibsurname"/>
          <w:szCs w:val="24"/>
        </w:rPr>
        <w:fldChar w:fldCharType="begin"/>
      </w:r>
      <w:r w:rsidR="009F6B24">
        <w:rPr>
          <w:rStyle w:val="bibsurname"/>
          <w:szCs w:val="24"/>
        </w:rPr>
        <w:instrText xml:space="preserve"> IF </w:instrText>
      </w:r>
      <w:r w:rsidR="009F6B24">
        <w:rPr>
          <w:rStyle w:val="bibsurname"/>
          <w:szCs w:val="24"/>
        </w:rPr>
        <w:fldChar w:fldCharType="begin"/>
      </w:r>
      <w:r w:rsidR="009F6B24">
        <w:rPr>
          <w:rStyle w:val="bibsurname"/>
          <w:szCs w:val="24"/>
        </w:rPr>
        <w:instrText xml:space="preserve"> = AND(</w:instrText>
      </w:r>
      <w:r w:rsidR="009F6B24">
        <w:rPr>
          <w:rStyle w:val="bibsurname"/>
          <w:szCs w:val="24"/>
        </w:rPr>
        <w:fldChar w:fldCharType="begin"/>
      </w:r>
      <w:r w:rsidR="009F6B24">
        <w:rPr>
          <w:rStyle w:val="bibsurname"/>
          <w:szCs w:val="24"/>
        </w:rPr>
        <w:instrText xml:space="preserve"> COMPARE </w:instrText>
      </w:r>
      <w:r w:rsidR="009F6B24">
        <w:rPr>
          <w:rStyle w:val="bibsurname"/>
          <w:szCs w:val="24"/>
        </w:rPr>
        <w:fldChar w:fldCharType="begin"/>
      </w:r>
      <w:r w:rsidR="009F6B24">
        <w:rPr>
          <w:rStyle w:val="bibsurname"/>
          <w:szCs w:val="24"/>
        </w:rPr>
        <w:instrText xml:space="preserve"> DOCPROPERTY "x_t" </w:instrText>
      </w:r>
      <w:r w:rsidR="009F6B24">
        <w:rPr>
          <w:rStyle w:val="bibsurname"/>
          <w:szCs w:val="24"/>
        </w:rPr>
        <w:fldChar w:fldCharType="separate"/>
      </w:r>
      <w:r w:rsidR="009F6B24">
        <w:rPr>
          <w:rStyle w:val="bibsurname"/>
          <w:szCs w:val="24"/>
        </w:rPr>
        <w:instrText>Y</w:instrText>
      </w:r>
      <w:r w:rsidR="009F6B24">
        <w:rPr>
          <w:rStyle w:val="bibsurname"/>
          <w:szCs w:val="24"/>
        </w:rPr>
        <w:fldChar w:fldCharType="end"/>
      </w:r>
      <w:r w:rsidR="009F6B24">
        <w:rPr>
          <w:rStyle w:val="bibsurname"/>
          <w:szCs w:val="24"/>
        </w:rPr>
        <w:instrText xml:space="preserve"> &lt;&gt; N </w:instrText>
      </w:r>
      <w:r w:rsidR="009F6B24">
        <w:rPr>
          <w:rStyle w:val="bibsurname"/>
          <w:szCs w:val="24"/>
        </w:rPr>
        <w:fldChar w:fldCharType="separate"/>
      </w:r>
      <w:r w:rsidR="009F6B24">
        <w:rPr>
          <w:rStyle w:val="bibsurname"/>
          <w:noProof/>
          <w:szCs w:val="24"/>
        </w:rPr>
        <w:instrText>1</w:instrText>
      </w:r>
      <w:r w:rsidR="009F6B24">
        <w:rPr>
          <w:rStyle w:val="bibsurname"/>
          <w:szCs w:val="24"/>
        </w:rPr>
        <w:fldChar w:fldCharType="end"/>
      </w:r>
      <w:r w:rsidR="009F6B24">
        <w:rPr>
          <w:rStyle w:val="bibsurname"/>
          <w:szCs w:val="24"/>
        </w:rPr>
        <w:instrText>,</w:instrText>
      </w:r>
      <w:r w:rsidR="009F6B24">
        <w:rPr>
          <w:rStyle w:val="bibsurname"/>
          <w:szCs w:val="24"/>
        </w:rPr>
        <w:fldChar w:fldCharType="begin"/>
      </w:r>
      <w:r w:rsidR="009F6B24">
        <w:rPr>
          <w:rStyle w:val="bibsurname"/>
          <w:szCs w:val="24"/>
        </w:rPr>
        <w:instrText xml:space="preserve"> COMPARE </w:instrText>
      </w:r>
      <w:r w:rsidR="009F6B24">
        <w:rPr>
          <w:rStyle w:val="bibsurname"/>
          <w:szCs w:val="24"/>
        </w:rPr>
        <w:fldChar w:fldCharType="begin"/>
      </w:r>
      <w:r w:rsidR="009F6B24">
        <w:rPr>
          <w:rStyle w:val="bibsurname"/>
          <w:szCs w:val="24"/>
        </w:rPr>
        <w:instrText xml:space="preserve"> DOCPROPERTY "x_a" </w:instrText>
      </w:r>
      <w:r w:rsidR="009F6B24">
        <w:rPr>
          <w:rStyle w:val="bibsurname"/>
          <w:szCs w:val="24"/>
        </w:rPr>
        <w:fldChar w:fldCharType="separate"/>
      </w:r>
      <w:r w:rsidR="009F6B24">
        <w:rPr>
          <w:rStyle w:val="bibsurname"/>
          <w:szCs w:val="24"/>
        </w:rPr>
        <w:instrText>N</w:instrText>
      </w:r>
      <w:r w:rsidR="009F6B24">
        <w:rPr>
          <w:rStyle w:val="bibsurname"/>
          <w:szCs w:val="24"/>
        </w:rPr>
        <w:fldChar w:fldCharType="end"/>
      </w:r>
      <w:r w:rsidR="009F6B24">
        <w:rPr>
          <w:rStyle w:val="bibsurname"/>
          <w:szCs w:val="24"/>
        </w:rPr>
        <w:instrText xml:space="preserve"> &lt;&gt; N </w:instrText>
      </w:r>
      <w:r w:rsidR="009F6B24">
        <w:rPr>
          <w:rStyle w:val="bibsurname"/>
          <w:szCs w:val="24"/>
        </w:rPr>
        <w:fldChar w:fldCharType="separate"/>
      </w:r>
      <w:r w:rsidR="009F6B24">
        <w:rPr>
          <w:rStyle w:val="bibsurname"/>
          <w:noProof/>
          <w:szCs w:val="24"/>
        </w:rPr>
        <w:instrText>0</w:instrText>
      </w:r>
      <w:r w:rsidR="009F6B24">
        <w:rPr>
          <w:rStyle w:val="bibsurname"/>
          <w:szCs w:val="24"/>
        </w:rPr>
        <w:fldChar w:fldCharType="end"/>
      </w:r>
      <w:r w:rsidR="009F6B24">
        <w:rPr>
          <w:rStyle w:val="bibsurname"/>
          <w:szCs w:val="24"/>
        </w:rPr>
        <w:instrText xml:space="preserve">) </w:instrText>
      </w:r>
      <w:r w:rsidR="009F6B24">
        <w:rPr>
          <w:rStyle w:val="bibsurname"/>
          <w:szCs w:val="24"/>
        </w:rPr>
        <w:fldChar w:fldCharType="separate"/>
      </w:r>
      <w:r w:rsidR="009F6B24">
        <w:rPr>
          <w:rStyle w:val="bibsurname"/>
          <w:noProof/>
          <w:szCs w:val="24"/>
        </w:rPr>
        <w:instrText>0</w:instrText>
      </w:r>
      <w:r w:rsidR="009F6B24">
        <w:rPr>
          <w:rStyle w:val="bibsurname"/>
          <w:szCs w:val="24"/>
        </w:rPr>
        <w:fldChar w:fldCharType="end"/>
      </w:r>
      <w:r w:rsidR="009F6B24">
        <w:rPr>
          <w:rStyle w:val="bibsurname"/>
          <w:szCs w:val="24"/>
        </w:rPr>
        <w:instrText xml:space="preserve"> = 1 "</w:instrText>
      </w:r>
      <w:r w:rsidR="009F6B24">
        <w:rPr>
          <w:rStyle w:val="bibsurname"/>
          <w:szCs w:val="24"/>
        </w:rPr>
        <w:fldChar w:fldCharType="begin"/>
      </w:r>
      <w:r w:rsidR="009F6B24">
        <w:rPr>
          <w:rStyle w:val="bibsurname"/>
          <w:szCs w:val="24"/>
        </w:rPr>
        <w:instrText xml:space="preserve"> QUOTE "" </w:instrText>
      </w:r>
      <w:r w:rsidR="009F6B24">
        <w:rPr>
          <w:rStyle w:val="bibsurname"/>
          <w:szCs w:val="24"/>
        </w:rPr>
        <w:fldChar w:fldCharType="end"/>
      </w:r>
      <w:r w:rsidR="009F6B24">
        <w:rPr>
          <w:rStyle w:val="bibsurname"/>
          <w:szCs w:val="24"/>
        </w:rPr>
        <w:instrText xml:space="preserve">" </w:instrText>
      </w:r>
      <w:r w:rsidR="009F6B24">
        <w:rPr>
          <w:rStyle w:val="bibsurname"/>
          <w:szCs w:val="24"/>
        </w:rPr>
        <w:fldChar w:fldCharType="end"/>
      </w:r>
      <w:r w:rsidR="009F6B24">
        <w:rPr>
          <w:rStyle w:val="bibsurname"/>
          <w:szCs w:val="24"/>
        </w:rPr>
        <w:fldChar w:fldCharType="begin"/>
      </w:r>
      <w:r w:rsidR="009F6B24">
        <w:rPr>
          <w:rStyle w:val="bibsurname"/>
          <w:szCs w:val="24"/>
        </w:rPr>
        <w:instrText xml:space="preserve"> IF </w:instrText>
      </w:r>
      <w:r w:rsidR="009F6B24">
        <w:rPr>
          <w:rStyle w:val="bibsurname"/>
          <w:szCs w:val="24"/>
        </w:rPr>
        <w:fldChar w:fldCharType="begin"/>
      </w:r>
      <w:r w:rsidR="009F6B24">
        <w:rPr>
          <w:rStyle w:val="bibsurname"/>
          <w:szCs w:val="24"/>
        </w:rPr>
        <w:instrText xml:space="preserve"> DOCPROPERTY "x_t" </w:instrText>
      </w:r>
      <w:r w:rsidR="009F6B24">
        <w:rPr>
          <w:rStyle w:val="bibsurname"/>
          <w:szCs w:val="24"/>
        </w:rPr>
        <w:fldChar w:fldCharType="separate"/>
      </w:r>
      <w:r w:rsidR="009F6B24">
        <w:rPr>
          <w:rStyle w:val="bibsurname"/>
          <w:szCs w:val="24"/>
        </w:rPr>
        <w:instrText>Y</w:instrText>
      </w:r>
      <w:r w:rsidR="009F6B24">
        <w:rPr>
          <w:rStyle w:val="bibsurname"/>
          <w:szCs w:val="24"/>
        </w:rPr>
        <w:fldChar w:fldCharType="end"/>
      </w:r>
      <w:r w:rsidR="009F6B24">
        <w:rPr>
          <w:rStyle w:val="bibsurname"/>
          <w:szCs w:val="24"/>
        </w:rPr>
        <w:instrText xml:space="preserve"> &lt;&gt; N "&gt;" </w:instrText>
      </w:r>
      <w:r w:rsidR="009F6B24">
        <w:rPr>
          <w:rStyle w:val="bibsurname"/>
          <w:szCs w:val="24"/>
        </w:rPr>
        <w:fldChar w:fldCharType="separate"/>
      </w:r>
      <w:r w:rsidR="009F6B24">
        <w:rPr>
          <w:rStyle w:val="bibsurname"/>
          <w:noProof/>
          <w:szCs w:val="24"/>
        </w:rPr>
        <w:instrText>&gt;</w:instrText>
      </w:r>
      <w:r w:rsidR="009F6B24">
        <w:rPr>
          <w:rStyle w:val="bibsurname"/>
          <w:szCs w:val="24"/>
        </w:rPr>
        <w:fldChar w:fldCharType="end"/>
      </w:r>
      <w:r w:rsidR="009F6B24">
        <w:rPr>
          <w:rStyle w:val="bibsurname"/>
          <w:szCs w:val="24"/>
        </w:rPr>
        <w:instrText>" "</w:instrText>
      </w:r>
      <w:r w:rsidR="009F6B24">
        <w:rPr>
          <w:rStyle w:val="bibsurname"/>
          <w:szCs w:val="24"/>
        </w:rPr>
        <w:fldChar w:fldCharType="begin"/>
      </w:r>
      <w:r w:rsidR="009F6B24">
        <w:rPr>
          <w:rStyle w:val="bibsurname"/>
          <w:szCs w:val="24"/>
        </w:rPr>
        <w:instrText xml:space="preserve"> QUOTE "" </w:instrText>
      </w:r>
      <w:r w:rsidR="009F6B24">
        <w:rPr>
          <w:rStyle w:val="bibsurname"/>
          <w:szCs w:val="24"/>
        </w:rPr>
        <w:fldChar w:fldCharType="end"/>
      </w:r>
      <w:r w:rsidR="009F6B24">
        <w:rPr>
          <w:rStyle w:val="bibsurname"/>
          <w:szCs w:val="24"/>
        </w:rPr>
        <w:instrText xml:space="preserve">" </w:instrText>
      </w:r>
      <w:r w:rsidR="009F6B24">
        <w:rPr>
          <w:rStyle w:val="bibsurname"/>
          <w:szCs w:val="24"/>
        </w:rPr>
        <w:fldChar w:fldCharType="separate"/>
      </w:r>
      <w:proofErr w:type="gramStart"/>
      <w:r w:rsidR="009F6B24">
        <w:rPr>
          <w:rStyle w:val="bibsurname"/>
          <w:noProof/>
          <w:szCs w:val="24"/>
        </w:rPr>
        <w:t>&lt;eref&gt;</w:t>
      </w:r>
      <w:r w:rsidR="009F6B24">
        <w:rPr>
          <w:rStyle w:val="bibsurname"/>
          <w:szCs w:val="24"/>
        </w:rPr>
        <w:fldChar w:fldCharType="end"/>
      </w:r>
      <w:r w:rsidR="000342FE">
        <w:rPr>
          <w:rStyle w:val="bibsurname"/>
          <w:szCs w:val="24"/>
        </w:rPr>
        <w:t>Smith</w:t>
      </w:r>
      <w:r w:rsidR="000342FE">
        <w:rPr>
          <w:szCs w:val="24"/>
        </w:rPr>
        <w:t xml:space="preserve">, </w:t>
      </w:r>
      <w:r w:rsidR="000342FE">
        <w:rPr>
          <w:rStyle w:val="bibfname"/>
          <w:szCs w:val="24"/>
        </w:rPr>
        <w:t>Barry</w:t>
      </w:r>
      <w:r w:rsidR="000342FE">
        <w:rPr>
          <w:szCs w:val="24"/>
        </w:rPr>
        <w:t xml:space="preserve">, </w:t>
      </w:r>
      <w:proofErr w:type="spellStart"/>
      <w:r w:rsidR="000342FE">
        <w:rPr>
          <w:rStyle w:val="bibfname"/>
          <w:szCs w:val="24"/>
        </w:rPr>
        <w:t>Waclaw</w:t>
      </w:r>
      <w:proofErr w:type="spellEnd"/>
      <w:r w:rsidR="000342FE">
        <w:rPr>
          <w:szCs w:val="24"/>
        </w:rPr>
        <w:t xml:space="preserve"> </w:t>
      </w:r>
      <w:proofErr w:type="spellStart"/>
      <w:r w:rsidR="000342FE">
        <w:rPr>
          <w:rStyle w:val="bibsurname"/>
          <w:szCs w:val="24"/>
        </w:rPr>
        <w:t>Kusnierczyk</w:t>
      </w:r>
      <w:proofErr w:type="spellEnd"/>
      <w:r w:rsidR="000342FE">
        <w:rPr>
          <w:szCs w:val="24"/>
        </w:rPr>
        <w:t xml:space="preserve">, </w:t>
      </w:r>
      <w:r w:rsidR="000342FE">
        <w:rPr>
          <w:rStyle w:val="bibfname"/>
          <w:szCs w:val="24"/>
        </w:rPr>
        <w:t>Daniel</w:t>
      </w:r>
      <w:r w:rsidR="000342FE">
        <w:rPr>
          <w:szCs w:val="24"/>
        </w:rPr>
        <w:t xml:space="preserve"> </w:t>
      </w:r>
      <w:proofErr w:type="spellStart"/>
      <w:r w:rsidR="000342FE">
        <w:rPr>
          <w:rStyle w:val="bibsurname"/>
          <w:szCs w:val="24"/>
        </w:rPr>
        <w:t>Schober</w:t>
      </w:r>
      <w:proofErr w:type="spellEnd"/>
      <w:r w:rsidR="000342FE">
        <w:rPr>
          <w:szCs w:val="24"/>
        </w:rPr>
        <w:t xml:space="preserve">, </w:t>
      </w:r>
      <w:r w:rsidR="00194700">
        <w:rPr>
          <w:szCs w:val="24"/>
        </w:rPr>
        <w:t>and</w:t>
      </w:r>
      <w:r w:rsidR="000342FE">
        <w:rPr>
          <w:szCs w:val="24"/>
        </w:rPr>
        <w:t xml:space="preserve"> </w:t>
      </w:r>
      <w:r w:rsidR="000342FE">
        <w:rPr>
          <w:rStyle w:val="bibfname"/>
          <w:szCs w:val="24"/>
        </w:rPr>
        <w:t>Werner</w:t>
      </w:r>
      <w:r w:rsidR="000342FE">
        <w:rPr>
          <w:szCs w:val="24"/>
        </w:rPr>
        <w:t xml:space="preserve"> </w:t>
      </w:r>
      <w:proofErr w:type="spellStart"/>
      <w:r w:rsidR="000342FE">
        <w:rPr>
          <w:rStyle w:val="bibsurname"/>
          <w:szCs w:val="24"/>
        </w:rPr>
        <w:t>Ceusters</w:t>
      </w:r>
      <w:proofErr w:type="spellEnd"/>
      <w:r w:rsidR="000342FE">
        <w:rPr>
          <w:szCs w:val="24"/>
        </w:rPr>
        <w:t>.</w:t>
      </w:r>
      <w:proofErr w:type="gramEnd"/>
      <w:r w:rsidR="000342FE">
        <w:rPr>
          <w:szCs w:val="24"/>
        </w:rPr>
        <w:t xml:space="preserve"> “Towards a Reference Terminology for Ontology Research and Development in the Biomedical Domain.” In </w:t>
      </w:r>
      <w:r w:rsidR="000342FE" w:rsidRPr="00E416D8">
        <w:rPr>
          <w:i/>
          <w:szCs w:val="24"/>
        </w:rPr>
        <w:t>Proceedings of the 2nd International Workshop on Formal Biomedical Knowledge Representation</w:t>
      </w:r>
      <w:r w:rsidR="000342FE" w:rsidRPr="00E416D8">
        <w:rPr>
          <w:szCs w:val="24"/>
        </w:rPr>
        <w:t xml:space="preserve"> </w:t>
      </w:r>
      <w:r w:rsidR="00A50A38">
        <w:rPr>
          <w:szCs w:val="24"/>
        </w:rPr>
        <w:t>(</w:t>
      </w:r>
      <w:r w:rsidR="000342FE" w:rsidRPr="00BD00BC">
        <w:rPr>
          <w:szCs w:val="24"/>
        </w:rPr>
        <w:t>KR</w:t>
      </w:r>
      <w:r w:rsidR="00377088">
        <w:rPr>
          <w:szCs w:val="24"/>
        </w:rPr>
        <w:t>-</w:t>
      </w:r>
      <w:r w:rsidR="000342FE" w:rsidRPr="00BD00BC">
        <w:rPr>
          <w:szCs w:val="24"/>
        </w:rPr>
        <w:t>MED</w:t>
      </w:r>
      <w:r w:rsidR="00A50A38" w:rsidRPr="00293A86">
        <w:rPr>
          <w:szCs w:val="24"/>
        </w:rPr>
        <w:t xml:space="preserve"> </w:t>
      </w:r>
      <w:r w:rsidR="000342FE" w:rsidRPr="00BD00BC">
        <w:rPr>
          <w:szCs w:val="24"/>
        </w:rPr>
        <w:t>2006</w:t>
      </w:r>
      <w:r w:rsidR="00A50A38" w:rsidRPr="00293A86">
        <w:rPr>
          <w:szCs w:val="24"/>
        </w:rPr>
        <w:t>)</w:t>
      </w:r>
      <w:r w:rsidR="00EA2220" w:rsidRPr="00293A86">
        <w:rPr>
          <w:szCs w:val="24"/>
        </w:rPr>
        <w:t xml:space="preserve">, </w:t>
      </w:r>
      <w:r w:rsidR="00377088">
        <w:rPr>
          <w:szCs w:val="24"/>
        </w:rPr>
        <w:t xml:space="preserve">vol. </w:t>
      </w:r>
      <w:r w:rsidR="00377088" w:rsidRPr="00E416D8">
        <w:rPr>
          <w:szCs w:val="24"/>
        </w:rPr>
        <w:t>222</w:t>
      </w:r>
      <w:r w:rsidR="00377088">
        <w:rPr>
          <w:szCs w:val="24"/>
        </w:rPr>
        <w:t xml:space="preserve">, </w:t>
      </w:r>
      <w:r w:rsidR="00EA2220" w:rsidRPr="00293A86">
        <w:rPr>
          <w:szCs w:val="24"/>
        </w:rPr>
        <w:t xml:space="preserve">ed. </w:t>
      </w:r>
      <w:r w:rsidR="00EA2220" w:rsidRPr="00E416D8">
        <w:rPr>
          <w:szCs w:val="24"/>
        </w:rPr>
        <w:t>Olivier</w:t>
      </w:r>
      <w:r w:rsidR="00EA2220" w:rsidRPr="00293A86">
        <w:rPr>
          <w:szCs w:val="24"/>
        </w:rPr>
        <w:t xml:space="preserve"> </w:t>
      </w:r>
      <w:proofErr w:type="spellStart"/>
      <w:r w:rsidR="00EA2220" w:rsidRPr="00E416D8">
        <w:rPr>
          <w:szCs w:val="24"/>
        </w:rPr>
        <w:t>Bodenreider</w:t>
      </w:r>
      <w:proofErr w:type="spellEnd"/>
      <w:r w:rsidR="002B32E6">
        <w:rPr>
          <w:szCs w:val="24"/>
        </w:rPr>
        <w:t xml:space="preserve">, </w:t>
      </w:r>
      <w:r w:rsidR="00377088" w:rsidRPr="00E416D8">
        <w:rPr>
          <w:szCs w:val="24"/>
        </w:rPr>
        <w:t>57</w:t>
      </w:r>
      <w:r w:rsidR="00377088">
        <w:rPr>
          <w:szCs w:val="24"/>
        </w:rPr>
        <w:t>–</w:t>
      </w:r>
      <w:r w:rsidR="00377088" w:rsidRPr="00E416D8">
        <w:rPr>
          <w:szCs w:val="24"/>
        </w:rPr>
        <w:t>66</w:t>
      </w:r>
      <w:r w:rsidR="00377088">
        <w:rPr>
          <w:szCs w:val="24"/>
        </w:rPr>
        <w:t xml:space="preserve">. </w:t>
      </w:r>
      <w:r w:rsidR="00377088" w:rsidRPr="00E416D8">
        <w:rPr>
          <w:szCs w:val="24"/>
        </w:rPr>
        <w:t>Baltimore</w:t>
      </w:r>
      <w:r w:rsidR="00E416D8" w:rsidRPr="00E416D8">
        <w:rPr>
          <w:szCs w:val="24"/>
        </w:rPr>
        <w:t>, MD</w:t>
      </w:r>
      <w:proofErr w:type="gramStart"/>
      <w:r w:rsidR="00377088">
        <w:rPr>
          <w:szCs w:val="24"/>
        </w:rPr>
        <w:t>:</w:t>
      </w:r>
      <w:proofErr w:type="gramEnd"/>
      <w:del w:id="2" w:author="phismith" w:date="2015-02-05T16:08:00Z">
        <w:r w:rsidR="00377088" w:rsidDel="00796E68">
          <w:rPr>
            <w:szCs w:val="24"/>
          </w:rPr>
          <w:delText xml:space="preserve"> </w:delText>
        </w:r>
        <w:commentRangeStart w:id="3"/>
        <w:r w:rsidR="002B32E6" w:rsidRPr="00E416D8" w:rsidDel="00796E68">
          <w:rPr>
            <w:szCs w:val="24"/>
          </w:rPr>
          <w:delText>CEUR</w:delText>
        </w:r>
        <w:commentRangeEnd w:id="3"/>
        <w:r w:rsidR="00D82A64" w:rsidRPr="00E416D8" w:rsidDel="00796E68">
          <w:rPr>
            <w:b/>
            <w:szCs w:val="24"/>
          </w:rPr>
          <w:commentReference w:id="3"/>
        </w:r>
      </w:del>
      <w:ins w:id="5" w:author="phismith" w:date="2015-02-05T16:08:00Z">
        <w:r w:rsidR="00796E68">
          <w:rPr>
            <w:szCs w:val="24"/>
          </w:rPr>
          <w:t>KR-MED Publications</w:t>
        </w:r>
      </w:ins>
      <w:r>
        <w:rPr>
          <w:szCs w:val="24"/>
        </w:rPr>
        <w:t xml:space="preserve">, </w:t>
      </w:r>
      <w:r w:rsidRPr="00791571">
        <w:rPr>
          <w:rStyle w:val="bibyear"/>
        </w:rPr>
        <w:t>2006</w:t>
      </w:r>
      <w:r w:rsidR="00EA2220" w:rsidRPr="00293A86">
        <w:rPr>
          <w:szCs w:val="24"/>
        </w:rPr>
        <w:t>.</w:t>
      </w:r>
      <w:r w:rsidR="00E416D8">
        <w:rPr>
          <w:szCs w:val="24"/>
        </w:rPr>
        <w:t xml:space="preserve"> </w:t>
      </w:r>
      <w:r w:rsidR="00E416D8" w:rsidRPr="00E416D8">
        <w:rPr>
          <w:szCs w:val="24"/>
        </w:rPr>
        <w:t>Accessed December 17, 2014.</w:t>
      </w:r>
      <w:r w:rsidR="00E416D8" w:rsidRPr="00E416D8">
        <w:rPr>
          <w:sz w:val="20"/>
          <w:szCs w:val="24"/>
        </w:rPr>
        <w:t xml:space="preserve"> </w:t>
      </w:r>
      <w:r w:rsidR="00E416D8" w:rsidRPr="00E416D8">
        <w:rPr>
          <w:szCs w:val="24"/>
          <w:shd w:val="clear" w:color="auto" w:fill="CCFF66"/>
        </w:rPr>
        <w:t>http://www.informatik.uni-trier.de/~ley/db/conf/krmed/krmed2006.html</w:t>
      </w:r>
      <w:r w:rsidR="00E416D8" w:rsidRPr="00E416D8">
        <w:rPr>
          <w:sz w:val="20"/>
          <w:szCs w:val="24"/>
        </w:rPr>
        <w:t>.</w:t>
      </w:r>
      <w:r w:rsidR="009F6B24">
        <w:rPr>
          <w:sz w:val="20"/>
          <w:szCs w:val="24"/>
        </w:rPr>
        <w:fldChar w:fldCharType="begin"/>
      </w:r>
      <w:r w:rsidR="009F6B24">
        <w:rPr>
          <w:sz w:val="20"/>
          <w:szCs w:val="24"/>
        </w:rPr>
        <w:instrText xml:space="preserve"> IF "x_-3" "</w:instrText>
      </w:r>
      <w:r w:rsidR="009F6B24">
        <w:rPr>
          <w:sz w:val="20"/>
          <w:szCs w:val="24"/>
        </w:rPr>
        <w:fldChar w:fldCharType="begin"/>
      </w:r>
      <w:r w:rsidR="009F6B24">
        <w:rPr>
          <w:sz w:val="20"/>
          <w:szCs w:val="24"/>
        </w:rPr>
        <w:instrText xml:space="preserve"> IF </w:instrText>
      </w:r>
      <w:r w:rsidR="009F6B24">
        <w:rPr>
          <w:sz w:val="20"/>
          <w:szCs w:val="24"/>
        </w:rPr>
        <w:fldChar w:fldCharType="begin"/>
      </w:r>
      <w:r w:rsidR="009F6B24">
        <w:rPr>
          <w:sz w:val="20"/>
          <w:szCs w:val="24"/>
        </w:rPr>
        <w:instrText xml:space="preserve"> DOCPROPERTY "x_t" </w:instrText>
      </w:r>
      <w:r w:rsidR="009F6B24">
        <w:rPr>
          <w:sz w:val="20"/>
          <w:szCs w:val="24"/>
        </w:rPr>
        <w:fldChar w:fldCharType="separate"/>
      </w:r>
      <w:r w:rsidR="009F6B24">
        <w:rPr>
          <w:sz w:val="20"/>
          <w:szCs w:val="24"/>
        </w:rPr>
        <w:instrText>Y</w:instrText>
      </w:r>
      <w:r w:rsidR="009F6B24">
        <w:rPr>
          <w:sz w:val="20"/>
          <w:szCs w:val="24"/>
        </w:rPr>
        <w:fldChar w:fldCharType="end"/>
      </w:r>
      <w:r w:rsidR="009F6B24">
        <w:rPr>
          <w:sz w:val="20"/>
          <w:szCs w:val="24"/>
        </w:rPr>
        <w:instrText xml:space="preserve"> &lt;&gt; N "&lt;/</w:instrText>
      </w:r>
      <w:r w:rsidR="009F6B24">
        <w:rPr>
          <w:sz w:val="20"/>
          <w:szCs w:val="24"/>
        </w:rPr>
        <w:fldChar w:fldCharType="begin"/>
      </w:r>
      <w:r w:rsidR="009F6B24">
        <w:rPr>
          <w:sz w:val="20"/>
          <w:szCs w:val="24"/>
        </w:rPr>
        <w:instrText xml:space="preserve"> QUOTE "eref" </w:instrText>
      </w:r>
      <w:r w:rsidR="009F6B24">
        <w:rPr>
          <w:sz w:val="20"/>
          <w:szCs w:val="24"/>
        </w:rPr>
        <w:fldChar w:fldCharType="separate"/>
      </w:r>
      <w:r w:rsidR="009F6B24">
        <w:rPr>
          <w:sz w:val="20"/>
          <w:szCs w:val="24"/>
        </w:rPr>
        <w:instrText>eref</w:instrText>
      </w:r>
      <w:r w:rsidR="009F6B24">
        <w:rPr>
          <w:sz w:val="20"/>
          <w:szCs w:val="24"/>
        </w:rPr>
        <w:fldChar w:fldCharType="end"/>
      </w:r>
      <w:r w:rsidR="009F6B24">
        <w:rPr>
          <w:sz w:val="20"/>
          <w:szCs w:val="24"/>
        </w:rPr>
        <w:instrText xml:space="preserve">" </w:instrText>
      </w:r>
      <w:r w:rsidR="009F6B24">
        <w:rPr>
          <w:sz w:val="20"/>
          <w:szCs w:val="24"/>
        </w:rPr>
        <w:fldChar w:fldCharType="separate"/>
      </w:r>
      <w:r w:rsidR="009F6B24">
        <w:rPr>
          <w:noProof/>
          <w:sz w:val="20"/>
          <w:szCs w:val="24"/>
        </w:rPr>
        <w:instrText>&lt;/eref</w:instrText>
      </w:r>
      <w:r w:rsidR="009F6B24">
        <w:rPr>
          <w:sz w:val="20"/>
          <w:szCs w:val="24"/>
        </w:rPr>
        <w:fldChar w:fldCharType="end"/>
      </w:r>
      <w:r w:rsidR="009F6B24">
        <w:rPr>
          <w:sz w:val="20"/>
          <w:szCs w:val="24"/>
        </w:rPr>
        <w:fldChar w:fldCharType="begin"/>
      </w:r>
      <w:r w:rsidR="009F6B24">
        <w:rPr>
          <w:sz w:val="20"/>
          <w:szCs w:val="24"/>
        </w:rPr>
        <w:instrText xml:space="preserve"> IF </w:instrText>
      </w:r>
      <w:r w:rsidR="009F6B24">
        <w:rPr>
          <w:sz w:val="20"/>
          <w:szCs w:val="24"/>
        </w:rPr>
        <w:fldChar w:fldCharType="begin"/>
      </w:r>
      <w:r w:rsidR="009F6B24">
        <w:rPr>
          <w:sz w:val="20"/>
          <w:szCs w:val="24"/>
        </w:rPr>
        <w:instrText xml:space="preserve"> DOCPROPERTY "x_t" </w:instrText>
      </w:r>
      <w:r w:rsidR="009F6B24">
        <w:rPr>
          <w:sz w:val="20"/>
          <w:szCs w:val="24"/>
        </w:rPr>
        <w:fldChar w:fldCharType="separate"/>
      </w:r>
      <w:r w:rsidR="009F6B24">
        <w:rPr>
          <w:sz w:val="20"/>
          <w:szCs w:val="24"/>
        </w:rPr>
        <w:instrText>Y</w:instrText>
      </w:r>
      <w:r w:rsidR="009F6B24">
        <w:rPr>
          <w:sz w:val="20"/>
          <w:szCs w:val="24"/>
        </w:rPr>
        <w:fldChar w:fldCharType="end"/>
      </w:r>
      <w:r w:rsidR="009F6B24">
        <w:rPr>
          <w:sz w:val="20"/>
          <w:szCs w:val="24"/>
        </w:rPr>
        <w:instrText xml:space="preserve"> &lt;&gt; N "&gt;" </w:instrText>
      </w:r>
      <w:r w:rsidR="009F6B24">
        <w:rPr>
          <w:sz w:val="20"/>
          <w:szCs w:val="24"/>
        </w:rPr>
        <w:fldChar w:fldCharType="separate"/>
      </w:r>
      <w:r w:rsidR="009F6B24">
        <w:rPr>
          <w:noProof/>
          <w:sz w:val="20"/>
          <w:szCs w:val="24"/>
        </w:rPr>
        <w:instrText>&gt;</w:instrText>
      </w:r>
      <w:r w:rsidR="009F6B24">
        <w:rPr>
          <w:sz w:val="20"/>
          <w:szCs w:val="24"/>
        </w:rPr>
        <w:fldChar w:fldCharType="end"/>
      </w:r>
      <w:r w:rsidR="009F6B24">
        <w:rPr>
          <w:sz w:val="20"/>
          <w:szCs w:val="24"/>
        </w:rPr>
        <w:instrText xml:space="preserve">" "" </w:instrText>
      </w:r>
      <w:r w:rsidR="009F6B24">
        <w:rPr>
          <w:sz w:val="20"/>
          <w:szCs w:val="24"/>
        </w:rPr>
        <w:fldChar w:fldCharType="separate"/>
      </w:r>
      <w:r w:rsidR="009F6B24">
        <w:rPr>
          <w:noProof/>
          <w:sz w:val="20"/>
          <w:szCs w:val="24"/>
        </w:rPr>
        <w:t>&lt;/eref&gt;</w:t>
      </w:r>
      <w:r w:rsidR="009F6B24">
        <w:rPr>
          <w:sz w:val="20"/>
          <w:szCs w:val="24"/>
        </w:rPr>
        <w:fldChar w:fldCharType="end"/>
      </w:r>
    </w:p>
    <w:p w14:paraId="2AE80B78" w14:textId="7C84D218" w:rsidR="000342FE" w:rsidRDefault="000342F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w:instrText>
      </w:r>
      <w:r>
        <w:rPr>
          <w:szCs w:val="24"/>
        </w:rPr>
        <w:fldChar w:fldCharType="separate"/>
      </w:r>
      <w:r w:rsidR="009F6B24">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9F6B24">
        <w:rPr>
          <w:szCs w:val="24"/>
        </w:rPr>
        <w:instrText>N</w:instrText>
      </w:r>
      <w:r>
        <w:rPr>
          <w:szCs w:val="24"/>
        </w:rPr>
        <w:fldChar w:fldCharType="end"/>
      </w:r>
      <w:r>
        <w:rPr>
          <w:szCs w:val="24"/>
        </w:rPr>
        <w:instrText>&lt;&gt; N</w:instrText>
      </w:r>
      <w:r>
        <w:rPr>
          <w:szCs w:val="24"/>
        </w:rPr>
        <w:fldChar w:fldCharType="separate"/>
      </w:r>
      <w:r w:rsidR="009F6B24">
        <w:rPr>
          <w:noProof/>
          <w:szCs w:val="24"/>
        </w:rPr>
        <w:instrText>0</w:instrText>
      </w:r>
      <w:r>
        <w:rPr>
          <w:szCs w:val="24"/>
        </w:rPr>
        <w:fldChar w:fldCharType="end"/>
      </w:r>
      <w:r>
        <w:rPr>
          <w:szCs w:val="24"/>
        </w:rPr>
        <w:instrText>)</w:instrText>
      </w:r>
      <w:r>
        <w:rPr>
          <w:szCs w:val="24"/>
        </w:rPr>
        <w:fldChar w:fldCharType="separate"/>
      </w:r>
      <w:r w:rsidR="009F6B24">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proofErr w:type="gramStart"/>
      <w:r w:rsidR="009F6B24">
        <w:rPr>
          <w:noProof/>
          <w:szCs w:val="24"/>
        </w:rPr>
        <w:t>&lt;edb&gt;</w:t>
      </w:r>
      <w:r>
        <w:rPr>
          <w:szCs w:val="24"/>
        </w:rPr>
        <w:fldChar w:fldCharType="end"/>
      </w:r>
      <w:r w:rsidR="00D602ED" w:rsidRPr="00D602ED">
        <w:rPr>
          <w:rStyle w:val="bibsurname"/>
          <w:szCs w:val="24"/>
        </w:rPr>
        <w:t xml:space="preserve"> </w:t>
      </w:r>
      <w:r w:rsidR="00D602ED">
        <w:rPr>
          <w:rStyle w:val="bibsurname"/>
          <w:szCs w:val="24"/>
        </w:rPr>
        <w:t>Smith</w:t>
      </w:r>
      <w:r w:rsidR="00D602ED">
        <w:rPr>
          <w:szCs w:val="24"/>
        </w:rPr>
        <w:t xml:space="preserve">, </w:t>
      </w:r>
      <w:r w:rsidR="00D602ED">
        <w:rPr>
          <w:rStyle w:val="bibfname"/>
          <w:szCs w:val="24"/>
        </w:rPr>
        <w:t>Barry</w:t>
      </w:r>
      <w:r w:rsidR="00D602ED">
        <w:rPr>
          <w:szCs w:val="24"/>
        </w:rPr>
        <w:t xml:space="preserve">, </w:t>
      </w:r>
      <w:r w:rsidR="00D602ED">
        <w:rPr>
          <w:rStyle w:val="bibfname"/>
          <w:szCs w:val="24"/>
        </w:rPr>
        <w:t>Lowell</w:t>
      </w:r>
      <w:r w:rsidR="00D602ED">
        <w:rPr>
          <w:szCs w:val="24"/>
        </w:rPr>
        <w:t xml:space="preserve"> </w:t>
      </w:r>
      <w:proofErr w:type="spellStart"/>
      <w:r w:rsidR="00D602ED">
        <w:rPr>
          <w:rStyle w:val="bibsurname"/>
          <w:szCs w:val="24"/>
        </w:rPr>
        <w:t>Vizenor</w:t>
      </w:r>
      <w:proofErr w:type="spellEnd"/>
      <w:r w:rsidR="00D602ED">
        <w:rPr>
          <w:szCs w:val="24"/>
        </w:rPr>
        <w:t xml:space="preserve">, and </w:t>
      </w:r>
      <w:r w:rsidR="00D602ED">
        <w:rPr>
          <w:rStyle w:val="bibfname"/>
          <w:szCs w:val="24"/>
        </w:rPr>
        <w:t>Werner</w:t>
      </w:r>
      <w:r w:rsidR="00D602ED">
        <w:rPr>
          <w:szCs w:val="24"/>
        </w:rPr>
        <w:t xml:space="preserve"> </w:t>
      </w:r>
      <w:proofErr w:type="spellStart"/>
      <w:r w:rsidR="00D602ED">
        <w:rPr>
          <w:rStyle w:val="bibsurname"/>
          <w:szCs w:val="24"/>
        </w:rPr>
        <w:t>Ceusters</w:t>
      </w:r>
      <w:proofErr w:type="spellEnd"/>
      <w:r w:rsidR="00D602ED">
        <w:rPr>
          <w:szCs w:val="24"/>
        </w:rPr>
        <w:t>.</w:t>
      </w:r>
      <w:proofErr w:type="gramEnd"/>
      <w:r w:rsidR="00D602ED">
        <w:rPr>
          <w:szCs w:val="24"/>
        </w:rPr>
        <w:t xml:space="preserve"> “</w:t>
      </w:r>
      <w:r w:rsidR="00D602ED" w:rsidRPr="00595B32">
        <w:rPr>
          <w:rStyle w:val="bibchaptertitle"/>
        </w:rPr>
        <w:t>Human Action in the Healthcare Domain: A Critical Analysis of HL7’s Reference Information Model</w:t>
      </w:r>
      <w:r w:rsidR="00D602ED">
        <w:rPr>
          <w:szCs w:val="24"/>
        </w:rPr>
        <w:t xml:space="preserve">.” In </w:t>
      </w:r>
      <w:proofErr w:type="spellStart"/>
      <w:r w:rsidR="00D602ED" w:rsidRPr="00595B32">
        <w:rPr>
          <w:rStyle w:val="bibbook"/>
        </w:rPr>
        <w:t>Johanssonian</w:t>
      </w:r>
      <w:proofErr w:type="spellEnd"/>
      <w:r w:rsidR="00D602ED" w:rsidRPr="00595B32">
        <w:rPr>
          <w:rStyle w:val="bibbook"/>
        </w:rPr>
        <w:t xml:space="preserve"> Investigation</w:t>
      </w:r>
      <w:r w:rsidR="00D602ED">
        <w:rPr>
          <w:rStyle w:val="bibbook"/>
        </w:rPr>
        <w:t>s:</w:t>
      </w:r>
      <w:r w:rsidR="00D602ED" w:rsidRPr="00BD00BC">
        <w:rPr>
          <w:rStyle w:val="bibbook"/>
        </w:rPr>
        <w:t xml:space="preserve"> Essays in </w:t>
      </w:r>
      <w:proofErr w:type="spellStart"/>
      <w:r w:rsidR="00D602ED" w:rsidRPr="00BD00BC">
        <w:rPr>
          <w:rStyle w:val="bibbook"/>
        </w:rPr>
        <w:t>Honour</w:t>
      </w:r>
      <w:proofErr w:type="spellEnd"/>
      <w:r w:rsidR="00D602ED" w:rsidRPr="00BD00BC">
        <w:rPr>
          <w:rStyle w:val="bibbook"/>
        </w:rPr>
        <w:t xml:space="preserve"> of Ingvar Johansson on His Seventieth Birthday</w:t>
      </w:r>
      <w:r w:rsidR="00D602ED">
        <w:rPr>
          <w:szCs w:val="24"/>
        </w:rPr>
        <w:t xml:space="preserve">, ed. </w:t>
      </w:r>
      <w:r w:rsidR="00D602ED" w:rsidRPr="00595B32">
        <w:rPr>
          <w:rStyle w:val="bibed-fname"/>
        </w:rPr>
        <w:t>Christer</w:t>
      </w:r>
      <w:r w:rsidR="00D602ED">
        <w:rPr>
          <w:szCs w:val="24"/>
        </w:rPr>
        <w:t xml:space="preserve"> </w:t>
      </w:r>
      <w:proofErr w:type="spellStart"/>
      <w:r w:rsidR="00D602ED" w:rsidRPr="00595B32">
        <w:rPr>
          <w:rStyle w:val="bibed-surname"/>
        </w:rPr>
        <w:t>Svennerlind</w:t>
      </w:r>
      <w:proofErr w:type="spellEnd"/>
      <w:r w:rsidR="00D602ED">
        <w:rPr>
          <w:szCs w:val="24"/>
        </w:rPr>
        <w:t xml:space="preserve">, </w:t>
      </w:r>
      <w:r w:rsidR="00D602ED" w:rsidRPr="00595B32">
        <w:rPr>
          <w:rStyle w:val="bibed-fname"/>
        </w:rPr>
        <w:t>Jan</w:t>
      </w:r>
      <w:r w:rsidR="00D602ED">
        <w:rPr>
          <w:szCs w:val="24"/>
        </w:rPr>
        <w:t xml:space="preserve"> </w:t>
      </w:r>
      <w:proofErr w:type="spellStart"/>
      <w:r w:rsidR="00D602ED" w:rsidRPr="00595B32">
        <w:rPr>
          <w:rStyle w:val="bibed-surname"/>
        </w:rPr>
        <w:t>Almäng</w:t>
      </w:r>
      <w:proofErr w:type="spellEnd"/>
      <w:r w:rsidR="00D602ED">
        <w:rPr>
          <w:szCs w:val="24"/>
        </w:rPr>
        <w:t xml:space="preserve">, and </w:t>
      </w:r>
      <w:proofErr w:type="spellStart"/>
      <w:r w:rsidR="00D602ED" w:rsidRPr="00595B32">
        <w:rPr>
          <w:rStyle w:val="bibed-fname"/>
        </w:rPr>
        <w:t>Rögnvaldur</w:t>
      </w:r>
      <w:proofErr w:type="spellEnd"/>
      <w:r w:rsidR="00D602ED">
        <w:rPr>
          <w:szCs w:val="24"/>
        </w:rPr>
        <w:t xml:space="preserve"> </w:t>
      </w:r>
      <w:proofErr w:type="spellStart"/>
      <w:r w:rsidR="00D602ED" w:rsidRPr="00595B32">
        <w:rPr>
          <w:rStyle w:val="bibed-surname"/>
        </w:rPr>
        <w:t>Ingthorsson</w:t>
      </w:r>
      <w:proofErr w:type="spellEnd"/>
      <w:r w:rsidR="00D602ED" w:rsidRPr="00B937DA">
        <w:t>,</w:t>
      </w:r>
      <w:r w:rsidR="00D602ED">
        <w:rPr>
          <w:szCs w:val="24"/>
        </w:rPr>
        <w:t xml:space="preserve"> </w:t>
      </w:r>
      <w:r w:rsidR="00D602ED" w:rsidRPr="00595B32">
        <w:rPr>
          <w:rStyle w:val="bibfpage"/>
        </w:rPr>
        <w:t>554</w:t>
      </w:r>
      <w:r w:rsidR="00D602ED">
        <w:rPr>
          <w:szCs w:val="24"/>
        </w:rPr>
        <w:t>–</w:t>
      </w:r>
      <w:r w:rsidR="00D602ED" w:rsidRPr="00595B32">
        <w:rPr>
          <w:rStyle w:val="biblpage"/>
        </w:rPr>
        <w:t>573</w:t>
      </w:r>
      <w:r w:rsidR="00D602ED">
        <w:rPr>
          <w:szCs w:val="24"/>
        </w:rPr>
        <w:t xml:space="preserve">. </w:t>
      </w:r>
      <w:r w:rsidR="00D602ED" w:rsidRPr="00595B32">
        <w:rPr>
          <w:rStyle w:val="biblocation"/>
        </w:rPr>
        <w:t>Berlin/New York</w:t>
      </w:r>
      <w:r w:rsidR="00D602ED">
        <w:rPr>
          <w:szCs w:val="24"/>
        </w:rPr>
        <w:t xml:space="preserve">: </w:t>
      </w:r>
      <w:r w:rsidR="00D602ED" w:rsidRPr="00595B32">
        <w:rPr>
          <w:rStyle w:val="bibpublisher"/>
        </w:rPr>
        <w:t xml:space="preserve">de </w:t>
      </w:r>
      <w:proofErr w:type="spellStart"/>
      <w:r w:rsidR="00D602ED" w:rsidRPr="00595B32">
        <w:rPr>
          <w:rStyle w:val="bibpublisher"/>
        </w:rPr>
        <w:t>Gruyter</w:t>
      </w:r>
      <w:proofErr w:type="spellEnd"/>
      <w:r w:rsidR="00D602ED">
        <w:rPr>
          <w:szCs w:val="24"/>
        </w:rPr>
        <w:t xml:space="preserve">, </w:t>
      </w:r>
      <w:r w:rsidR="00D602ED">
        <w:rPr>
          <w:rStyle w:val="bibyear"/>
          <w:szCs w:val="24"/>
        </w:rPr>
        <w:t>2013</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9F6B24">
        <w:rPr>
          <w:szCs w:val="24"/>
        </w:rPr>
        <w:instrText>edb</w:instrText>
      </w:r>
      <w:r>
        <w:rPr>
          <w:szCs w:val="24"/>
        </w:rPr>
        <w:fldChar w:fldCharType="end"/>
      </w:r>
      <w:r>
        <w:rPr>
          <w:szCs w:val="24"/>
        </w:rPr>
        <w:instrText>"</w:instrText>
      </w:r>
      <w:r>
        <w:rPr>
          <w:szCs w:val="24"/>
        </w:rPr>
        <w:fldChar w:fldCharType="separate"/>
      </w:r>
      <w:r w:rsidR="009F6B24">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9F6B24">
        <w:rPr>
          <w:szCs w:val="24"/>
        </w:rPr>
        <w:instrText>Y</w:instrText>
      </w:r>
      <w:r>
        <w:rPr>
          <w:szCs w:val="24"/>
        </w:rPr>
        <w:fldChar w:fldCharType="end"/>
      </w:r>
      <w:r>
        <w:rPr>
          <w:szCs w:val="24"/>
        </w:rPr>
        <w:instrText>&lt;&gt; N "&gt;"</w:instrText>
      </w:r>
      <w:r>
        <w:rPr>
          <w:szCs w:val="24"/>
        </w:rPr>
        <w:fldChar w:fldCharType="separate"/>
      </w:r>
      <w:r w:rsidR="009F6B24">
        <w:rPr>
          <w:noProof/>
          <w:szCs w:val="24"/>
        </w:rPr>
        <w:instrText>&gt;</w:instrText>
      </w:r>
      <w:r>
        <w:rPr>
          <w:szCs w:val="24"/>
        </w:rPr>
        <w:fldChar w:fldCharType="end"/>
      </w:r>
      <w:r>
        <w:rPr>
          <w:szCs w:val="24"/>
        </w:rPr>
        <w:instrText>" ""</w:instrText>
      </w:r>
      <w:r>
        <w:rPr>
          <w:szCs w:val="24"/>
        </w:rPr>
        <w:fldChar w:fldCharType="separate"/>
      </w:r>
      <w:r w:rsidR="009F6B24">
        <w:rPr>
          <w:noProof/>
          <w:szCs w:val="24"/>
        </w:rPr>
        <w:t>&lt;/</w:t>
      </w:r>
      <w:proofErr w:type="spellStart"/>
      <w:r w:rsidR="009F6B24">
        <w:rPr>
          <w:noProof/>
          <w:szCs w:val="24"/>
        </w:rPr>
        <w:t>edb</w:t>
      </w:r>
      <w:proofErr w:type="spellEnd"/>
      <w:r w:rsidR="009F6B24">
        <w:rPr>
          <w:noProof/>
          <w:szCs w:val="24"/>
        </w:rPr>
        <w:t>&gt;</w:t>
      </w:r>
      <w:r>
        <w:rPr>
          <w:szCs w:val="24"/>
        </w:rPr>
        <w:fldChar w:fldCharType="end"/>
      </w:r>
    </w:p>
    <w:p w14:paraId="230CD69C" w14:textId="77777777" w:rsidR="000342FE" w:rsidRDefault="000342FE">
      <w:pPr>
        <w:pStyle w:val="TNTableNumber"/>
        <w:autoSpaceDE w:val="0"/>
        <w:autoSpaceDN w:val="0"/>
        <w:adjustRightInd w:val="0"/>
        <w:rPr>
          <w:szCs w:val="24"/>
        </w:rPr>
      </w:pPr>
      <w:r>
        <w:rPr>
          <w:szCs w:val="24"/>
        </w:rPr>
        <w:t>Table 0.1</w:t>
      </w:r>
    </w:p>
    <w:p w14:paraId="3E91D43F" w14:textId="5C15095B" w:rsidR="000342FE" w:rsidRDefault="000342FE">
      <w:pPr>
        <w:pStyle w:val="TTTableTitle"/>
        <w:autoSpaceDE w:val="0"/>
        <w:autoSpaceDN w:val="0"/>
        <w:adjustRightInd w:val="0"/>
        <w:rPr>
          <w:szCs w:val="24"/>
        </w:rPr>
      </w:pPr>
      <w:r>
        <w:rPr>
          <w:szCs w:val="24"/>
        </w:rPr>
        <w:t xml:space="preserve">Labels for </w:t>
      </w:r>
      <w:r w:rsidR="00152D80">
        <w:rPr>
          <w:szCs w:val="24"/>
        </w:rPr>
        <w:t xml:space="preserve">chemokine </w:t>
      </w:r>
      <w:r>
        <w:rPr>
          <w:szCs w:val="24"/>
        </w:rPr>
        <w:t xml:space="preserve">in </w:t>
      </w:r>
      <w:r w:rsidR="00152D80">
        <w:rPr>
          <w:szCs w:val="24"/>
        </w:rPr>
        <w:t>different research communities</w:t>
      </w:r>
    </w:p>
    <w:tbl>
      <w:tblPr>
        <w:tblW w:w="8875" w:type="dxa"/>
        <w:tblInd w:w="93" w:type="dxa"/>
        <w:tblLayout w:type="fixed"/>
        <w:tblLook w:val="04A0" w:firstRow="1" w:lastRow="0" w:firstColumn="1" w:lastColumn="0" w:noHBand="0" w:noVBand="1"/>
      </w:tblPr>
      <w:tblGrid>
        <w:gridCol w:w="685"/>
        <w:gridCol w:w="810"/>
        <w:gridCol w:w="1080"/>
        <w:gridCol w:w="630"/>
        <w:gridCol w:w="3150"/>
        <w:gridCol w:w="2520"/>
      </w:tblGrid>
      <w:tr w:rsidR="000342FE" w:rsidRPr="00B00305" w14:paraId="6117FCBD" w14:textId="77777777" w:rsidTr="00FA018B">
        <w:trPr>
          <w:trHeight w:val="1579"/>
        </w:trPr>
        <w:tc>
          <w:tcPr>
            <w:tcW w:w="685" w:type="dxa"/>
            <w:noWrap/>
            <w:tcMar>
              <w:top w:w="58" w:type="dxa"/>
              <w:left w:w="58" w:type="dxa"/>
              <w:bottom w:w="58" w:type="dxa"/>
              <w:right w:w="58" w:type="dxa"/>
            </w:tcMar>
          </w:tcPr>
          <w:p w14:paraId="7B8849DA" w14:textId="77777777" w:rsidR="000342FE" w:rsidRPr="000342FE" w:rsidRDefault="000342FE" w:rsidP="000342FE">
            <w:pPr>
              <w:pStyle w:val="TBTableBody"/>
              <w:autoSpaceDE w:val="0"/>
              <w:autoSpaceDN w:val="0"/>
              <w:adjustRightInd w:val="0"/>
              <w:rPr>
                <w:color w:val="000000"/>
              </w:rPr>
            </w:pPr>
            <w:r>
              <w:rPr>
                <w:szCs w:val="24"/>
              </w:rPr>
              <w:t>CCL15</w:t>
            </w:r>
            <w:r w:rsidR="007D1949">
              <w:rPr>
                <w:szCs w:val="24"/>
              </w:rPr>
              <w:br/>
            </w:r>
            <w:r>
              <w:rPr>
                <w:szCs w:val="24"/>
              </w:rPr>
              <w:t>ccl-15</w:t>
            </w:r>
            <w:r w:rsidR="007D1949">
              <w:rPr>
                <w:szCs w:val="24"/>
              </w:rPr>
              <w:br/>
            </w:r>
            <w:r>
              <w:rPr>
                <w:szCs w:val="24"/>
              </w:rPr>
              <w:t>HCC-2</w:t>
            </w:r>
            <w:r w:rsidR="007D1949">
              <w:rPr>
                <w:szCs w:val="24"/>
              </w:rPr>
              <w:br/>
            </w:r>
            <w:r>
              <w:rPr>
                <w:szCs w:val="24"/>
              </w:rPr>
              <w:t>hcc-2</w:t>
            </w:r>
            <w:r w:rsidR="007D1949">
              <w:rPr>
                <w:szCs w:val="24"/>
              </w:rPr>
              <w:br/>
            </w:r>
            <w:r>
              <w:rPr>
                <w:szCs w:val="24"/>
              </w:rPr>
              <w:t>hcc2</w:t>
            </w:r>
            <w:r w:rsidR="007D1949">
              <w:rPr>
                <w:szCs w:val="24"/>
              </w:rPr>
              <w:br/>
            </w:r>
            <w:r>
              <w:rPr>
                <w:szCs w:val="24"/>
              </w:rPr>
              <w:t>hmrp</w:t>
            </w:r>
            <w:r>
              <w:rPr>
                <w:szCs w:val="24"/>
              </w:rPr>
              <w:lastRenderedPageBreak/>
              <w:t>-2b</w:t>
            </w:r>
            <w:r w:rsidR="007D1949">
              <w:rPr>
                <w:szCs w:val="24"/>
              </w:rPr>
              <w:br/>
            </w:r>
            <w:r>
              <w:rPr>
                <w:szCs w:val="24"/>
              </w:rPr>
              <w:t>HMRP-2B</w:t>
            </w:r>
            <w:r w:rsidR="007D1949">
              <w:rPr>
                <w:szCs w:val="24"/>
              </w:rPr>
              <w:br/>
            </w:r>
            <w:r>
              <w:rPr>
                <w:szCs w:val="24"/>
              </w:rPr>
              <w:t>LKN1</w:t>
            </w:r>
            <w:r w:rsidR="007D1949">
              <w:rPr>
                <w:szCs w:val="24"/>
              </w:rPr>
              <w:br/>
            </w:r>
            <w:r w:rsidRPr="000342FE">
              <w:rPr>
                <w:szCs w:val="24"/>
              </w:rPr>
              <w:t>LKN-1</w:t>
            </w:r>
          </w:p>
        </w:tc>
        <w:tc>
          <w:tcPr>
            <w:tcW w:w="810" w:type="dxa"/>
            <w:tcMar>
              <w:top w:w="58" w:type="dxa"/>
              <w:left w:w="58" w:type="dxa"/>
              <w:bottom w:w="58" w:type="dxa"/>
              <w:right w:w="58" w:type="dxa"/>
            </w:tcMar>
          </w:tcPr>
          <w:p w14:paraId="36862FA6" w14:textId="77777777" w:rsidR="000342FE" w:rsidRPr="000342FE" w:rsidRDefault="000342FE" w:rsidP="000342FE">
            <w:pPr>
              <w:pStyle w:val="TBTableBody"/>
              <w:autoSpaceDE w:val="0"/>
              <w:autoSpaceDN w:val="0"/>
              <w:adjustRightInd w:val="0"/>
              <w:rPr>
                <w:color w:val="000000"/>
              </w:rPr>
            </w:pPr>
            <w:r>
              <w:rPr>
                <w:szCs w:val="24"/>
              </w:rPr>
              <w:lastRenderedPageBreak/>
              <w:t>mrp-2b</w:t>
            </w:r>
            <w:r w:rsidR="007D1949">
              <w:rPr>
                <w:szCs w:val="24"/>
              </w:rPr>
              <w:br/>
            </w:r>
            <w:r>
              <w:rPr>
                <w:szCs w:val="24"/>
              </w:rPr>
              <w:t>MIP5</w:t>
            </w:r>
            <w:r w:rsidR="007D1949">
              <w:rPr>
                <w:szCs w:val="24"/>
              </w:rPr>
              <w:br/>
            </w:r>
            <w:r>
              <w:rPr>
                <w:szCs w:val="24"/>
              </w:rPr>
              <w:t>lkn-1</w:t>
            </w:r>
            <w:r w:rsidR="007D1949">
              <w:rPr>
                <w:szCs w:val="24"/>
              </w:rPr>
              <w:br/>
            </w:r>
            <w:r>
              <w:rPr>
                <w:szCs w:val="24"/>
              </w:rPr>
              <w:t>MIP-5</w:t>
            </w:r>
            <w:r w:rsidR="007D1949">
              <w:rPr>
                <w:szCs w:val="24"/>
              </w:rPr>
              <w:br/>
            </w:r>
            <w:r>
              <w:rPr>
                <w:szCs w:val="24"/>
              </w:rPr>
              <w:t>mip5</w:t>
            </w:r>
            <w:r w:rsidR="007D1949">
              <w:rPr>
                <w:szCs w:val="24"/>
              </w:rPr>
              <w:br/>
            </w:r>
            <w:r>
              <w:rPr>
                <w:szCs w:val="24"/>
              </w:rPr>
              <w:t>mip-5</w:t>
            </w:r>
            <w:r w:rsidR="007D1949">
              <w:rPr>
                <w:szCs w:val="24"/>
              </w:rPr>
              <w:br/>
            </w:r>
            <w:r>
              <w:rPr>
                <w:szCs w:val="24"/>
              </w:rPr>
              <w:t>MIP-1D</w:t>
            </w:r>
            <w:r w:rsidR="007D1949">
              <w:rPr>
                <w:szCs w:val="24"/>
              </w:rPr>
              <w:br/>
            </w:r>
            <w:r>
              <w:rPr>
                <w:szCs w:val="24"/>
              </w:rPr>
              <w:lastRenderedPageBreak/>
              <w:t>mip-1d</w:t>
            </w:r>
            <w:r w:rsidR="007D1949">
              <w:rPr>
                <w:szCs w:val="24"/>
              </w:rPr>
              <w:br/>
            </w:r>
            <w:r w:rsidRPr="000342FE">
              <w:rPr>
                <w:szCs w:val="24"/>
              </w:rPr>
              <w:t>MIP-1 delta</w:t>
            </w:r>
          </w:p>
        </w:tc>
        <w:tc>
          <w:tcPr>
            <w:tcW w:w="1080" w:type="dxa"/>
            <w:tcMar>
              <w:top w:w="58" w:type="dxa"/>
              <w:left w:w="58" w:type="dxa"/>
              <w:bottom w:w="58" w:type="dxa"/>
              <w:right w:w="58" w:type="dxa"/>
            </w:tcMar>
          </w:tcPr>
          <w:p w14:paraId="54DECC18" w14:textId="77777777" w:rsidR="000342FE" w:rsidRPr="00152D80" w:rsidRDefault="000342FE" w:rsidP="000342FE">
            <w:pPr>
              <w:pStyle w:val="TBTableBody"/>
              <w:autoSpaceDE w:val="0"/>
              <w:autoSpaceDN w:val="0"/>
              <w:adjustRightInd w:val="0"/>
              <w:rPr>
                <w:color w:val="000000"/>
              </w:rPr>
            </w:pPr>
            <w:r w:rsidRPr="00152D80">
              <w:rPr>
                <w:szCs w:val="24"/>
              </w:rPr>
              <w:lastRenderedPageBreak/>
              <w:t>mip-1(delta)</w:t>
            </w:r>
            <w:r w:rsidR="007D1949">
              <w:rPr>
                <w:szCs w:val="24"/>
              </w:rPr>
              <w:br/>
            </w:r>
            <w:r w:rsidRPr="00152D80">
              <w:rPr>
                <w:szCs w:val="24"/>
              </w:rPr>
              <w:t>mip1(delta)</w:t>
            </w:r>
            <w:r w:rsidR="007D1949">
              <w:rPr>
                <w:szCs w:val="24"/>
              </w:rPr>
              <w:br/>
            </w:r>
            <w:r w:rsidRPr="00152D80">
              <w:rPr>
                <w:szCs w:val="24"/>
              </w:rPr>
              <w:t>mip1delta</w:t>
            </w:r>
            <w:r w:rsidR="007D1949">
              <w:rPr>
                <w:szCs w:val="24"/>
              </w:rPr>
              <w:br/>
            </w:r>
            <w:r w:rsidRPr="00152D80">
              <w:rPr>
                <w:szCs w:val="24"/>
              </w:rPr>
              <w:t>mip-1-delta</w:t>
            </w:r>
            <w:r w:rsidR="007D1949">
              <w:rPr>
                <w:szCs w:val="24"/>
              </w:rPr>
              <w:br/>
            </w:r>
            <w:r w:rsidRPr="00152D80">
              <w:rPr>
                <w:szCs w:val="24"/>
              </w:rPr>
              <w:t>mip-1delta</w:t>
            </w:r>
            <w:r w:rsidR="007D1949">
              <w:rPr>
                <w:szCs w:val="24"/>
              </w:rPr>
              <w:br/>
            </w:r>
            <w:r w:rsidRPr="00152D80">
              <w:rPr>
                <w:szCs w:val="24"/>
              </w:rPr>
              <w:lastRenderedPageBreak/>
              <w:t>mip1d</w:t>
            </w:r>
            <w:r w:rsidR="007D1949">
              <w:rPr>
                <w:szCs w:val="24"/>
              </w:rPr>
              <w:br/>
            </w:r>
            <w:r w:rsidRPr="00152D80">
              <w:rPr>
                <w:szCs w:val="24"/>
              </w:rPr>
              <w:t>MRP-2B</w:t>
            </w:r>
            <w:r w:rsidR="007D1949">
              <w:rPr>
                <w:szCs w:val="24"/>
              </w:rPr>
              <w:br/>
            </w:r>
            <w:r w:rsidRPr="00152D80">
              <w:rPr>
                <w:szCs w:val="24"/>
              </w:rPr>
              <w:t>Mrp-2b</w:t>
            </w:r>
            <w:r w:rsidR="007D1949">
              <w:rPr>
                <w:szCs w:val="24"/>
              </w:rPr>
              <w:br/>
            </w:r>
            <w:r w:rsidRPr="00152D80">
              <w:rPr>
                <w:szCs w:val="24"/>
              </w:rPr>
              <w:t>NCC-3</w:t>
            </w:r>
          </w:p>
        </w:tc>
        <w:tc>
          <w:tcPr>
            <w:tcW w:w="630" w:type="dxa"/>
            <w:tcMar>
              <w:top w:w="58" w:type="dxa"/>
              <w:left w:w="58" w:type="dxa"/>
              <w:bottom w:w="58" w:type="dxa"/>
              <w:right w:w="58" w:type="dxa"/>
            </w:tcMar>
          </w:tcPr>
          <w:p w14:paraId="024897EE" w14:textId="77777777" w:rsidR="000342FE" w:rsidRPr="000342FE" w:rsidRDefault="000342FE" w:rsidP="000342FE">
            <w:pPr>
              <w:pStyle w:val="TBTableBody"/>
              <w:autoSpaceDE w:val="0"/>
              <w:autoSpaceDN w:val="0"/>
              <w:adjustRightInd w:val="0"/>
              <w:rPr>
                <w:color w:val="000000"/>
              </w:rPr>
            </w:pPr>
            <w:r>
              <w:rPr>
                <w:szCs w:val="24"/>
              </w:rPr>
              <w:lastRenderedPageBreak/>
              <w:t>ncc3</w:t>
            </w:r>
            <w:r w:rsidR="007D1949">
              <w:rPr>
                <w:szCs w:val="24"/>
              </w:rPr>
              <w:br/>
            </w:r>
            <w:r>
              <w:rPr>
                <w:szCs w:val="24"/>
              </w:rPr>
              <w:t>NCC3</w:t>
            </w:r>
            <w:r w:rsidR="007D1949">
              <w:rPr>
                <w:szCs w:val="24"/>
              </w:rPr>
              <w:br/>
            </w:r>
            <w:r>
              <w:rPr>
                <w:szCs w:val="24"/>
              </w:rPr>
              <w:t>ncc-3</w:t>
            </w:r>
            <w:r w:rsidR="007D1949">
              <w:rPr>
                <w:szCs w:val="24"/>
              </w:rPr>
              <w:br/>
            </w:r>
            <w:r>
              <w:rPr>
                <w:szCs w:val="24"/>
              </w:rPr>
              <w:t>SY15</w:t>
            </w:r>
            <w:r w:rsidR="007D1949">
              <w:rPr>
                <w:szCs w:val="24"/>
              </w:rPr>
              <w:br/>
            </w:r>
            <w:r>
              <w:rPr>
                <w:szCs w:val="24"/>
              </w:rPr>
              <w:t>SCYL3</w:t>
            </w:r>
            <w:r w:rsidR="007D1949">
              <w:rPr>
                <w:szCs w:val="24"/>
              </w:rPr>
              <w:br/>
            </w:r>
            <w:r>
              <w:rPr>
                <w:szCs w:val="24"/>
              </w:rPr>
              <w:lastRenderedPageBreak/>
              <w:t>scyl3</w:t>
            </w:r>
            <w:r w:rsidR="007D1949">
              <w:rPr>
                <w:szCs w:val="24"/>
              </w:rPr>
              <w:br/>
            </w:r>
            <w:r>
              <w:rPr>
                <w:szCs w:val="24"/>
              </w:rPr>
              <w:t>scya15</w:t>
            </w:r>
            <w:r w:rsidR="007D1949">
              <w:rPr>
                <w:szCs w:val="24"/>
              </w:rPr>
              <w:br/>
            </w:r>
            <w:r w:rsidRPr="000342FE">
              <w:rPr>
                <w:szCs w:val="24"/>
              </w:rPr>
              <w:t>SCYA15</w:t>
            </w:r>
          </w:p>
        </w:tc>
        <w:tc>
          <w:tcPr>
            <w:tcW w:w="3150" w:type="dxa"/>
            <w:noWrap/>
            <w:tcMar>
              <w:top w:w="58" w:type="dxa"/>
              <w:left w:w="58" w:type="dxa"/>
              <w:bottom w:w="58" w:type="dxa"/>
              <w:right w:w="58" w:type="dxa"/>
            </w:tcMar>
          </w:tcPr>
          <w:p w14:paraId="35F92575" w14:textId="77777777" w:rsidR="000342FE" w:rsidRPr="000342FE" w:rsidRDefault="000342FE" w:rsidP="000342FE">
            <w:pPr>
              <w:pStyle w:val="TBTableBody"/>
              <w:autoSpaceDE w:val="0"/>
              <w:autoSpaceDN w:val="0"/>
              <w:adjustRightInd w:val="0"/>
              <w:rPr>
                <w:color w:val="000000"/>
              </w:rPr>
            </w:pPr>
            <w:r>
              <w:rPr>
                <w:szCs w:val="24"/>
              </w:rPr>
              <w:lastRenderedPageBreak/>
              <w:t>CC motif chemokine 15</w:t>
            </w:r>
            <w:r w:rsidR="007D1949">
              <w:rPr>
                <w:szCs w:val="24"/>
              </w:rPr>
              <w:br/>
            </w:r>
            <w:r>
              <w:rPr>
                <w:szCs w:val="24"/>
              </w:rPr>
              <w:t>c-c motif chemokine 15</w:t>
            </w:r>
            <w:r w:rsidR="007D1949">
              <w:rPr>
                <w:szCs w:val="24"/>
              </w:rPr>
              <w:br/>
            </w:r>
            <w:r>
              <w:rPr>
                <w:szCs w:val="24"/>
              </w:rPr>
              <w:t>chemokine CC2</w:t>
            </w:r>
            <w:r w:rsidR="007D1949">
              <w:rPr>
                <w:szCs w:val="24"/>
              </w:rPr>
              <w:br/>
            </w:r>
            <w:r>
              <w:rPr>
                <w:szCs w:val="24"/>
              </w:rPr>
              <w:t>chemokine CC-2</w:t>
            </w:r>
            <w:r w:rsidR="007D1949">
              <w:rPr>
                <w:szCs w:val="24"/>
              </w:rPr>
              <w:br/>
            </w:r>
            <w:r>
              <w:rPr>
                <w:szCs w:val="24"/>
              </w:rPr>
              <w:t>chemokine cc-2</w:t>
            </w:r>
            <w:r w:rsidR="007D1949">
              <w:rPr>
                <w:szCs w:val="24"/>
              </w:rPr>
              <w:br/>
            </w:r>
            <w:r>
              <w:rPr>
                <w:szCs w:val="24"/>
              </w:rPr>
              <w:t>chemokine (c-c motif) ligand 15</w:t>
            </w:r>
            <w:r w:rsidR="007D1949">
              <w:rPr>
                <w:szCs w:val="24"/>
              </w:rPr>
              <w:br/>
            </w:r>
            <w:r>
              <w:rPr>
                <w:szCs w:val="24"/>
              </w:rPr>
              <w:t>inducible cytokine subfamily A (</w:t>
            </w:r>
            <w:proofErr w:type="spellStart"/>
            <w:r>
              <w:rPr>
                <w:szCs w:val="24"/>
              </w:rPr>
              <w:t>CysCys</w:t>
            </w:r>
            <w:proofErr w:type="spellEnd"/>
            <w:r>
              <w:rPr>
                <w:szCs w:val="24"/>
              </w:rPr>
              <w:t>), member 15</w:t>
            </w:r>
            <w:r w:rsidR="007D1949">
              <w:rPr>
                <w:szCs w:val="24"/>
              </w:rPr>
              <w:br/>
            </w:r>
            <w:r>
              <w:rPr>
                <w:szCs w:val="24"/>
              </w:rPr>
              <w:lastRenderedPageBreak/>
              <w:t>leukotactin-1</w:t>
            </w:r>
            <w:r w:rsidR="007D1949">
              <w:rPr>
                <w:szCs w:val="24"/>
              </w:rPr>
              <w:br/>
            </w:r>
            <w:proofErr w:type="spellStart"/>
            <w:r w:rsidRPr="000342FE">
              <w:rPr>
                <w:szCs w:val="24"/>
              </w:rPr>
              <w:t>leukotactin</w:t>
            </w:r>
            <w:proofErr w:type="spellEnd"/>
            <w:r w:rsidRPr="000342FE">
              <w:rPr>
                <w:szCs w:val="24"/>
              </w:rPr>
              <w:t xml:space="preserve"> 1</w:t>
            </w:r>
          </w:p>
        </w:tc>
        <w:tc>
          <w:tcPr>
            <w:tcW w:w="2520" w:type="dxa"/>
            <w:tcMar>
              <w:top w:w="58" w:type="dxa"/>
              <w:left w:w="58" w:type="dxa"/>
              <w:bottom w:w="58" w:type="dxa"/>
              <w:right w:w="58" w:type="dxa"/>
            </w:tcMar>
          </w:tcPr>
          <w:p w14:paraId="321EC27D" w14:textId="77777777" w:rsidR="000342FE" w:rsidRPr="000342FE" w:rsidRDefault="000342FE" w:rsidP="000342FE">
            <w:pPr>
              <w:pStyle w:val="TBTableBody"/>
              <w:autoSpaceDE w:val="0"/>
              <w:autoSpaceDN w:val="0"/>
              <w:adjustRightInd w:val="0"/>
              <w:rPr>
                <w:color w:val="000000"/>
              </w:rPr>
            </w:pPr>
            <w:proofErr w:type="spellStart"/>
            <w:r>
              <w:rPr>
                <w:szCs w:val="24"/>
              </w:rPr>
              <w:lastRenderedPageBreak/>
              <w:t>mip</w:t>
            </w:r>
            <w:proofErr w:type="spellEnd"/>
            <w:r>
              <w:rPr>
                <w:szCs w:val="24"/>
              </w:rPr>
              <w:t>-related protein</w:t>
            </w:r>
            <w:r w:rsidR="007D1949">
              <w:rPr>
                <w:szCs w:val="24"/>
              </w:rPr>
              <w:br/>
            </w:r>
            <w:r>
              <w:rPr>
                <w:szCs w:val="24"/>
              </w:rPr>
              <w:t>macrophage inflammatory protein 5</w:t>
            </w:r>
            <w:r w:rsidR="007D1949">
              <w:rPr>
                <w:szCs w:val="24"/>
              </w:rPr>
              <w:br/>
            </w:r>
            <w:r>
              <w:rPr>
                <w:szCs w:val="24"/>
              </w:rPr>
              <w:t>macrophage inflammatory protein-5</w:t>
            </w:r>
            <w:r w:rsidR="007D1949">
              <w:rPr>
                <w:szCs w:val="24"/>
              </w:rPr>
              <w:br/>
            </w:r>
            <w:r>
              <w:rPr>
                <w:szCs w:val="24"/>
              </w:rPr>
              <w:t>new CC chemokine 3</w:t>
            </w:r>
            <w:r w:rsidR="007D1949">
              <w:rPr>
                <w:szCs w:val="24"/>
              </w:rPr>
              <w:br/>
            </w:r>
            <w:r>
              <w:rPr>
                <w:szCs w:val="24"/>
              </w:rPr>
              <w:t>small ccl-15</w:t>
            </w:r>
            <w:r w:rsidR="007D1949">
              <w:rPr>
                <w:szCs w:val="24"/>
              </w:rPr>
              <w:br/>
            </w:r>
            <w:r>
              <w:rPr>
                <w:szCs w:val="24"/>
              </w:rPr>
              <w:t>small inducible cytokine A15</w:t>
            </w:r>
            <w:r w:rsidR="007D1949">
              <w:rPr>
                <w:szCs w:val="24"/>
              </w:rPr>
              <w:br/>
            </w:r>
            <w:r>
              <w:rPr>
                <w:szCs w:val="24"/>
              </w:rPr>
              <w:lastRenderedPageBreak/>
              <w:t>small-inducible cytokine a15</w:t>
            </w:r>
            <w:r w:rsidR="007D1949">
              <w:rPr>
                <w:szCs w:val="24"/>
              </w:rPr>
              <w:br/>
            </w:r>
            <w:r w:rsidRPr="000342FE">
              <w:rPr>
                <w:szCs w:val="24"/>
              </w:rPr>
              <w:t>small-inducible cytokine A15</w:t>
            </w:r>
          </w:p>
        </w:tc>
      </w:tr>
    </w:tbl>
    <w:p w14:paraId="7047DBDD" w14:textId="715EB82F" w:rsidR="00152D80" w:rsidRDefault="00152D80" w:rsidP="00152D80">
      <w:pPr>
        <w:pStyle w:val="NTNoteText"/>
        <w:autoSpaceDE w:val="0"/>
        <w:autoSpaceDN w:val="0"/>
        <w:adjustRightInd w:val="0"/>
        <w:rPr>
          <w:szCs w:val="24"/>
        </w:rPr>
      </w:pPr>
      <w:r w:rsidRPr="00BD00BC">
        <w:rPr>
          <w:i/>
        </w:rPr>
        <w:lastRenderedPageBreak/>
        <w:t>Note:</w:t>
      </w:r>
      <w:r>
        <w:t xml:space="preserve"> </w:t>
      </w:r>
      <w:r>
        <w:rPr>
          <w:szCs w:val="24"/>
        </w:rPr>
        <w:t xml:space="preserve">Information from the </w:t>
      </w:r>
      <w:proofErr w:type="spellStart"/>
      <w:r>
        <w:rPr>
          <w:szCs w:val="24"/>
        </w:rPr>
        <w:t>ImmuneXpresso</w:t>
      </w:r>
      <w:proofErr w:type="spellEnd"/>
      <w:r>
        <w:rPr>
          <w:szCs w:val="24"/>
        </w:rPr>
        <w:t xml:space="preserve"> project (</w:t>
      </w:r>
      <w:r>
        <w:rPr>
          <w:rStyle w:val="Hyperlink"/>
          <w:szCs w:val="24"/>
        </w:rPr>
        <w:t>http://www.immport-labs.org</w:t>
      </w:r>
      <w:r>
        <w:rPr>
          <w:szCs w:val="24"/>
        </w:rPr>
        <w:t xml:space="preserve">); with thanks to </w:t>
      </w:r>
      <w:proofErr w:type="spellStart"/>
      <w:r>
        <w:rPr>
          <w:szCs w:val="24"/>
        </w:rPr>
        <w:t>Shai</w:t>
      </w:r>
      <w:proofErr w:type="spellEnd"/>
      <w:r>
        <w:rPr>
          <w:szCs w:val="24"/>
        </w:rPr>
        <w:t xml:space="preserve"> Shen-Orr and </w:t>
      </w:r>
      <w:proofErr w:type="spellStart"/>
      <w:r>
        <w:rPr>
          <w:szCs w:val="24"/>
        </w:rPr>
        <w:t>Nophar</w:t>
      </w:r>
      <w:proofErr w:type="spellEnd"/>
      <w:r>
        <w:rPr>
          <w:szCs w:val="24"/>
        </w:rPr>
        <w:t xml:space="preserve"> </w:t>
      </w:r>
      <w:proofErr w:type="spellStart"/>
      <w:r>
        <w:rPr>
          <w:szCs w:val="24"/>
        </w:rPr>
        <w:t>Giefman</w:t>
      </w:r>
      <w:proofErr w:type="spellEnd"/>
      <w:r>
        <w:rPr>
          <w:szCs w:val="24"/>
        </w:rPr>
        <w:t>.</w:t>
      </w:r>
    </w:p>
    <w:p w14:paraId="0FCA9B22" w14:textId="77777777" w:rsidR="000342FE" w:rsidRDefault="000342FE">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6AAE25EA" w14:textId="0FA18DCC" w:rsidR="000342FE" w:rsidRDefault="000342FE">
      <w:pPr>
        <w:pStyle w:val="H1HeadingLevel1"/>
        <w:autoSpaceDE w:val="0"/>
        <w:autoSpaceDN w:val="0"/>
        <w:adjustRightInd w:val="0"/>
        <w:rPr>
          <w:szCs w:val="24"/>
        </w:rPr>
      </w:pPr>
      <w:r>
        <w:rPr>
          <w:szCs w:val="24"/>
        </w:rPr>
        <w:t>Introduction</w:t>
      </w:r>
    </w:p>
    <w:p w14:paraId="35F1758C" w14:textId="10B884B5" w:rsidR="000342FE" w:rsidRDefault="000342FE">
      <w:pPr>
        <w:pStyle w:val="NTNoteText"/>
        <w:autoSpaceDE w:val="0"/>
        <w:autoSpaceDN w:val="0"/>
        <w:adjustRightInd w:val="0"/>
        <w:rPr>
          <w:szCs w:val="24"/>
        </w:rPr>
      </w:pPr>
      <w:r>
        <w:rPr>
          <w:szCs w:val="24"/>
        </w:rPr>
        <w:t>1. </w:t>
      </w:r>
      <w:proofErr w:type="spellStart"/>
      <w:r>
        <w:rPr>
          <w:szCs w:val="24"/>
        </w:rPr>
        <w:t>Mik</w:t>
      </w:r>
      <w:proofErr w:type="spellEnd"/>
      <w:r>
        <w:rPr>
          <w:szCs w:val="24"/>
        </w:rPr>
        <w:t xml:space="preserve"> </w:t>
      </w:r>
      <w:proofErr w:type="spellStart"/>
      <w:r>
        <w:rPr>
          <w:szCs w:val="24"/>
        </w:rPr>
        <w:t>Miliard</w:t>
      </w:r>
      <w:proofErr w:type="spellEnd"/>
      <w:r>
        <w:rPr>
          <w:szCs w:val="24"/>
        </w:rPr>
        <w:t xml:space="preserve">, “Data Variety Bigger Hurdle than Volume,” </w:t>
      </w:r>
      <w:proofErr w:type="spellStart"/>
      <w:r>
        <w:rPr>
          <w:i/>
          <w:szCs w:val="24"/>
        </w:rPr>
        <w:t>HealthcareITNews</w:t>
      </w:r>
      <w:proofErr w:type="spellEnd"/>
      <w:r>
        <w:rPr>
          <w:szCs w:val="24"/>
        </w:rPr>
        <w:t>, July 3, 2014</w:t>
      </w:r>
      <w:r w:rsidR="00F00F8C">
        <w:rPr>
          <w:szCs w:val="24"/>
        </w:rPr>
        <w:t>,</w:t>
      </w:r>
      <w:r>
        <w:rPr>
          <w:szCs w:val="24"/>
        </w:rPr>
        <w:t xml:space="preserve"> </w:t>
      </w:r>
      <w:r w:rsidR="00F00F8C">
        <w:rPr>
          <w:szCs w:val="24"/>
        </w:rPr>
        <w:t>a</w:t>
      </w:r>
      <w:r>
        <w:rPr>
          <w:szCs w:val="24"/>
        </w:rPr>
        <w:t>ccessed August 25, 2014</w:t>
      </w:r>
      <w:r w:rsidR="00F00F8C">
        <w:rPr>
          <w:szCs w:val="24"/>
        </w:rPr>
        <w:t>,</w:t>
      </w:r>
      <w:r>
        <w:rPr>
          <w:szCs w:val="24"/>
        </w:rPr>
        <w:t xml:space="preserve"> </w:t>
      </w:r>
      <w:hyperlink r:id="rId11" w:history="1">
        <w:r w:rsidRPr="00F00F8C">
          <w:rPr>
            <w:rStyle w:val="Hyperlink"/>
            <w:szCs w:val="24"/>
          </w:rPr>
          <w:t>http://www.healthcareitnews.com/news/data-variety-bigger-hurdle-volume?topic=02,06&amp;mkt_tok=3RkMMJWWfF9wsRonuq3IZKXonjHpfsX87OQkWbHr08Yy0EZ5VunJEUWy2YIDT9Q%2FcOedCQkZHblFnVUKSK2vULcNqKwP</w:t>
        </w:r>
      </w:hyperlink>
      <w:r>
        <w:rPr>
          <w:szCs w:val="24"/>
        </w:rPr>
        <w:t>.</w:t>
      </w:r>
    </w:p>
    <w:p w14:paraId="0B375926" w14:textId="37C2A4D3" w:rsidR="000342FE" w:rsidRDefault="000342FE">
      <w:pPr>
        <w:pStyle w:val="NTNoteText"/>
        <w:autoSpaceDE w:val="0"/>
        <w:autoSpaceDN w:val="0"/>
        <w:adjustRightInd w:val="0"/>
        <w:rPr>
          <w:szCs w:val="24"/>
        </w:rPr>
      </w:pPr>
      <w:r>
        <w:rPr>
          <w:szCs w:val="24"/>
        </w:rPr>
        <w:t>2. Karen B.</w:t>
      </w:r>
      <w:r w:rsidR="00F00F8C">
        <w:rPr>
          <w:szCs w:val="24"/>
        </w:rPr>
        <w:t xml:space="preserve"> </w:t>
      </w:r>
      <w:proofErr w:type="spellStart"/>
      <w:r w:rsidR="00F00F8C">
        <w:rPr>
          <w:szCs w:val="24"/>
        </w:rPr>
        <w:t>DeSalvo</w:t>
      </w:r>
      <w:proofErr w:type="spellEnd"/>
      <w:r w:rsidR="00F00F8C">
        <w:rPr>
          <w:szCs w:val="24"/>
        </w:rPr>
        <w:t xml:space="preserve"> and</w:t>
      </w:r>
      <w:r>
        <w:rPr>
          <w:szCs w:val="24"/>
        </w:rPr>
        <w:t xml:space="preserve"> Erica Galvez, “Connecting Health and Care for the Nation: A 10-Year Vision to Achieve an Interoperable Health IT Infrastructure,” The Office of the National Coordinator for Health Information Technology, 2014</w:t>
      </w:r>
      <w:r w:rsidR="00F07362">
        <w:rPr>
          <w:szCs w:val="24"/>
        </w:rPr>
        <w:t>, p</w:t>
      </w:r>
      <w:r w:rsidR="000D03A7">
        <w:rPr>
          <w:szCs w:val="24"/>
        </w:rPr>
        <w:t>.</w:t>
      </w:r>
      <w:r w:rsidR="0037785C">
        <w:rPr>
          <w:szCs w:val="24"/>
        </w:rPr>
        <w:t xml:space="preserve"> 4,</w:t>
      </w:r>
      <w:r>
        <w:rPr>
          <w:szCs w:val="24"/>
        </w:rPr>
        <w:t xml:space="preserve"> </w:t>
      </w:r>
      <w:r w:rsidR="0037785C">
        <w:rPr>
          <w:szCs w:val="24"/>
        </w:rPr>
        <w:t xml:space="preserve">accessed September 1, 2014, </w:t>
      </w:r>
      <w:hyperlink r:id="rId12" w:history="1">
        <w:r w:rsidRPr="00F07362">
          <w:rPr>
            <w:rStyle w:val="Hyperlink"/>
            <w:szCs w:val="24"/>
          </w:rPr>
          <w:t>http://www.healthit.gov/sites/default/files/ONC10yearInteroperabilityConceptPaper.pdf</w:t>
        </w:r>
      </w:hyperlink>
      <w:r>
        <w:rPr>
          <w:szCs w:val="24"/>
        </w:rPr>
        <w:t>.</w:t>
      </w:r>
    </w:p>
    <w:p w14:paraId="6563BFC0" w14:textId="30CF0F60" w:rsidR="000342FE" w:rsidRPr="00BD00BC" w:rsidRDefault="000342FE">
      <w:pPr>
        <w:pStyle w:val="NTNoteText"/>
        <w:autoSpaceDE w:val="0"/>
        <w:autoSpaceDN w:val="0"/>
        <w:adjustRightInd w:val="0"/>
        <w:rPr>
          <w:color w:val="0000FF"/>
          <w:szCs w:val="24"/>
        </w:rPr>
      </w:pPr>
      <w:r>
        <w:rPr>
          <w:szCs w:val="24"/>
        </w:rPr>
        <w:t xml:space="preserve">3. Greg </w:t>
      </w:r>
      <w:proofErr w:type="spellStart"/>
      <w:r>
        <w:rPr>
          <w:szCs w:val="24"/>
        </w:rPr>
        <w:t>Slabodkin</w:t>
      </w:r>
      <w:proofErr w:type="spellEnd"/>
      <w:r>
        <w:rPr>
          <w:szCs w:val="24"/>
        </w:rPr>
        <w:t xml:space="preserve">, “HER Interoperability Key to Modernizing Clinical Trials,” </w:t>
      </w:r>
      <w:proofErr w:type="spellStart"/>
      <w:r>
        <w:rPr>
          <w:i/>
          <w:szCs w:val="24"/>
        </w:rPr>
        <w:t>HealthData</w:t>
      </w:r>
      <w:proofErr w:type="spellEnd"/>
      <w:r>
        <w:rPr>
          <w:i/>
          <w:szCs w:val="24"/>
        </w:rPr>
        <w:t xml:space="preserve"> Management</w:t>
      </w:r>
      <w:r w:rsidR="00762444">
        <w:rPr>
          <w:szCs w:val="24"/>
        </w:rPr>
        <w:t>,</w:t>
      </w:r>
      <w:r>
        <w:rPr>
          <w:szCs w:val="24"/>
        </w:rPr>
        <w:t xml:space="preserve"> July 10, 2014</w:t>
      </w:r>
      <w:r w:rsidR="00762444">
        <w:rPr>
          <w:szCs w:val="24"/>
        </w:rPr>
        <w:t>, a</w:t>
      </w:r>
      <w:r>
        <w:rPr>
          <w:szCs w:val="24"/>
        </w:rPr>
        <w:t>ccessed August 25, 2014</w:t>
      </w:r>
      <w:r w:rsidR="002C4BCB">
        <w:rPr>
          <w:szCs w:val="24"/>
        </w:rPr>
        <w:t>,</w:t>
      </w:r>
      <w:r>
        <w:rPr>
          <w:szCs w:val="24"/>
        </w:rPr>
        <w:t xml:space="preserve"> </w:t>
      </w:r>
      <w:hyperlink r:id="rId13" w:history="1">
        <w:r w:rsidRPr="00762444">
          <w:rPr>
            <w:rStyle w:val="Hyperlink"/>
            <w:szCs w:val="24"/>
          </w:rPr>
          <w:t>http://www.healthdatamanagement.com/news/EHR-Interoperability-Needed-to-Improve-Clinical-Trials-48392-1.html</w:t>
        </w:r>
      </w:hyperlink>
      <w:r>
        <w:rPr>
          <w:szCs w:val="24"/>
        </w:rPr>
        <w:t>.</w:t>
      </w:r>
    </w:p>
    <w:p w14:paraId="51EFE2E4" w14:textId="460657D0" w:rsidR="003B7F15" w:rsidRDefault="003B7F15">
      <w:pPr>
        <w:pStyle w:val="NTNoteText"/>
        <w:autoSpaceDE w:val="0"/>
        <w:autoSpaceDN w:val="0"/>
        <w:adjustRightInd w:val="0"/>
        <w:rPr>
          <w:rStyle w:val="HTMLCite"/>
          <w:i w:val="0"/>
        </w:rPr>
      </w:pPr>
      <w:r>
        <w:rPr>
          <w:szCs w:val="24"/>
        </w:rPr>
        <w:t>4. </w:t>
      </w:r>
      <w:r>
        <w:t xml:space="preserve">Susan J. </w:t>
      </w:r>
      <w:proofErr w:type="spellStart"/>
      <w:r>
        <w:t>Grobe</w:t>
      </w:r>
      <w:proofErr w:type="spellEnd"/>
      <w:r>
        <w:t>, “</w:t>
      </w:r>
      <w:r w:rsidRPr="00C16670">
        <w:t xml:space="preserve">ICNP </w:t>
      </w:r>
      <w:r w:rsidR="009F6B24">
        <w:t>V</w:t>
      </w:r>
      <w:r w:rsidRPr="00C16670">
        <w:t xml:space="preserve">ersion 1: </w:t>
      </w:r>
      <w:r>
        <w:t>I</w:t>
      </w:r>
      <w:r w:rsidRPr="00C16670">
        <w:t>nternational Classification for Nursing Practice</w:t>
      </w:r>
      <w:r w:rsidR="009F6B24">
        <w:t>—</w:t>
      </w:r>
      <w:r w:rsidRPr="00C16670">
        <w:t>A Unified Nursing Language System</w:t>
      </w:r>
      <w:r w:rsidR="009F6B24">
        <w:t>,</w:t>
      </w:r>
      <w:r>
        <w:t xml:space="preserve">” 2005, accessed </w:t>
      </w:r>
      <w:commentRangeStart w:id="6"/>
      <w:del w:id="7" w:author="Andrew Spear" w:date="2015-01-30T15:56:00Z">
        <w:r w:rsidDel="009E3FBB">
          <w:delText>D</w:delText>
        </w:r>
      </w:del>
      <w:del w:id="8" w:author="Andrew Spear" w:date="2015-01-30T15:57:00Z">
        <w:r w:rsidDel="009E3FBB">
          <w:delText>ATE</w:delText>
        </w:r>
      </w:del>
      <w:commentRangeEnd w:id="6"/>
      <w:ins w:id="9" w:author="Andrew Spear" w:date="2015-01-30T15:57:00Z">
        <w:r w:rsidR="009E3FBB">
          <w:t>August 30, 2014</w:t>
        </w:r>
      </w:ins>
      <w:r w:rsidR="0059042C">
        <w:rPr>
          <w:rStyle w:val="CommentReference"/>
        </w:rPr>
        <w:commentReference w:id="6"/>
      </w:r>
      <w:del w:id="10" w:author="Andrew Spear" w:date="2015-01-30T15:57:00Z">
        <w:r w:rsidDel="009E3FBB">
          <w:delText>,</w:delText>
        </w:r>
      </w:del>
      <w:ins w:id="11" w:author="Andrew Spear" w:date="2015-01-30T15:57:00Z">
        <w:r w:rsidR="009E3FBB">
          <w:t>,</w:t>
        </w:r>
      </w:ins>
      <w:r>
        <w:t xml:space="preserve"> </w:t>
      </w:r>
      <w:hyperlink r:id="rId14" w:history="1">
        <w:r w:rsidRPr="00802E38">
          <w:rPr>
            <w:rStyle w:val="Hyperlink"/>
          </w:rPr>
          <w:t>www.nicecomputing.ch/nieurope/S%20Grobe%20</w:t>
        </w:r>
        <w:r w:rsidRPr="00802E38">
          <w:rPr>
            <w:rStyle w:val="Hyperlink"/>
            <w:bCs/>
          </w:rPr>
          <w:t>ICNP</w:t>
        </w:r>
        <w:r w:rsidRPr="00802E38">
          <w:rPr>
            <w:rStyle w:val="Hyperlink"/>
          </w:rPr>
          <w:t>.pdf</w:t>
        </w:r>
      </w:hyperlink>
      <w:r w:rsidRPr="00C16670">
        <w:rPr>
          <w:rStyle w:val="HTMLCite"/>
          <w:i w:val="0"/>
        </w:rPr>
        <w:t>.</w:t>
      </w:r>
    </w:p>
    <w:p w14:paraId="3EC00463" w14:textId="41FFAFEA" w:rsidR="000342FE" w:rsidRDefault="003B7F15">
      <w:pPr>
        <w:pStyle w:val="NTNoteText"/>
        <w:autoSpaceDE w:val="0"/>
        <w:autoSpaceDN w:val="0"/>
        <w:adjustRightInd w:val="0"/>
        <w:rPr>
          <w:szCs w:val="24"/>
        </w:rPr>
      </w:pPr>
      <w:r>
        <w:rPr>
          <w:szCs w:val="24"/>
        </w:rPr>
        <w:t>5</w:t>
      </w:r>
      <w:r w:rsidR="000342FE">
        <w:rPr>
          <w:szCs w:val="24"/>
        </w:rPr>
        <w:t xml:space="preserve">. U.S. Department of Health and Human Services, “Development of Software and Analysis Methods for Biomedical Big Data in Targeted </w:t>
      </w:r>
      <w:r w:rsidR="00791571">
        <w:rPr>
          <w:szCs w:val="24"/>
        </w:rPr>
        <w:t>Areas of High Need (U01),”</w:t>
      </w:r>
      <w:del w:id="12" w:author="Andrew Spear" w:date="2015-01-30T16:06:00Z">
        <w:r w:rsidR="00791571" w:rsidDel="00F60AB1">
          <w:rPr>
            <w:szCs w:val="24"/>
          </w:rPr>
          <w:delText xml:space="preserve"> </w:delText>
        </w:r>
        <w:commentRangeStart w:id="13"/>
        <w:r w:rsidR="00762444" w:rsidDel="00F60AB1">
          <w:rPr>
            <w:szCs w:val="24"/>
          </w:rPr>
          <w:delText>Part 2 Section I Sub-Section 4</w:delText>
        </w:r>
        <w:commentRangeEnd w:id="13"/>
        <w:r w:rsidR="00634C61" w:rsidDel="00F60AB1">
          <w:rPr>
            <w:rStyle w:val="CommentReference"/>
          </w:rPr>
          <w:commentReference w:id="13"/>
        </w:r>
        <w:r w:rsidR="00762444" w:rsidDel="00F60AB1">
          <w:rPr>
            <w:szCs w:val="24"/>
          </w:rPr>
          <w:delText>,</w:delText>
        </w:r>
      </w:del>
      <w:r w:rsidR="00762444">
        <w:rPr>
          <w:szCs w:val="24"/>
        </w:rPr>
        <w:t xml:space="preserve"> </w:t>
      </w:r>
      <w:r w:rsidR="00634C61">
        <w:rPr>
          <w:szCs w:val="24"/>
        </w:rPr>
        <w:t xml:space="preserve">2014, </w:t>
      </w:r>
      <w:r w:rsidR="00E10F84">
        <w:rPr>
          <w:szCs w:val="24"/>
        </w:rPr>
        <w:t>accessed August 25, 2014</w:t>
      </w:r>
      <w:r w:rsidR="002C4BCB">
        <w:rPr>
          <w:szCs w:val="24"/>
        </w:rPr>
        <w:t xml:space="preserve">, </w:t>
      </w:r>
      <w:r w:rsidR="000342FE">
        <w:rPr>
          <w:rStyle w:val="Hyperlink"/>
          <w:szCs w:val="24"/>
        </w:rPr>
        <w:t>http://grants.nih.gov/grants/guide/rfa-files/RFA-HG-14-020.html</w:t>
      </w:r>
      <w:r w:rsidR="000342FE">
        <w:rPr>
          <w:szCs w:val="24"/>
        </w:rPr>
        <w:t>.</w:t>
      </w:r>
    </w:p>
    <w:p w14:paraId="6775296C" w14:textId="5E7315AE" w:rsidR="000342FE" w:rsidRDefault="003B7F15">
      <w:pPr>
        <w:pStyle w:val="NTNoteText"/>
        <w:autoSpaceDE w:val="0"/>
        <w:autoSpaceDN w:val="0"/>
        <w:adjustRightInd w:val="0"/>
        <w:rPr>
          <w:szCs w:val="24"/>
        </w:rPr>
      </w:pPr>
      <w:r>
        <w:rPr>
          <w:szCs w:val="24"/>
        </w:rPr>
        <w:t>6</w:t>
      </w:r>
      <w:r w:rsidR="000342FE">
        <w:rPr>
          <w:szCs w:val="24"/>
        </w:rPr>
        <w:t>. This definition is taken over from the HL7 Reference Information Model (RIM) Version V 02-07, as described in section 3.2.5</w:t>
      </w:r>
      <w:r w:rsidR="00B971AF">
        <w:rPr>
          <w:szCs w:val="24"/>
        </w:rPr>
        <w:t>,</w:t>
      </w:r>
      <w:r w:rsidR="000342FE">
        <w:rPr>
          <w:szCs w:val="24"/>
        </w:rPr>
        <w:t xml:space="preserve"> </w:t>
      </w:r>
      <w:r w:rsidR="002C4BCB">
        <w:rPr>
          <w:szCs w:val="24"/>
        </w:rPr>
        <w:t xml:space="preserve">accessed July 25, 2014, </w:t>
      </w:r>
      <w:r w:rsidR="002C4BCB" w:rsidRPr="002C4BCB">
        <w:rPr>
          <w:szCs w:val="24"/>
        </w:rPr>
        <w:t>http://www.vico.org/CDAR22005_HL7SP/infrastructure/rim/rim.htm</w:t>
      </w:r>
      <w:r w:rsidR="000342FE">
        <w:rPr>
          <w:szCs w:val="24"/>
        </w:rPr>
        <w:t>.</w:t>
      </w:r>
    </w:p>
    <w:p w14:paraId="14C2FDD0" w14:textId="74716010" w:rsidR="000342FE" w:rsidRDefault="003B7F15">
      <w:pPr>
        <w:pStyle w:val="NTNoteText"/>
        <w:autoSpaceDE w:val="0"/>
        <w:autoSpaceDN w:val="0"/>
        <w:adjustRightInd w:val="0"/>
        <w:rPr>
          <w:szCs w:val="24"/>
        </w:rPr>
      </w:pPr>
      <w:r>
        <w:rPr>
          <w:szCs w:val="24"/>
        </w:rPr>
        <w:t>7</w:t>
      </w:r>
      <w:r w:rsidR="000342FE">
        <w:rPr>
          <w:szCs w:val="24"/>
        </w:rPr>
        <w:t xml:space="preserve">. In a later version of its documentation HL7 corrects this second error. It now defines a </w:t>
      </w:r>
      <w:r w:rsidR="000342FE">
        <w:rPr>
          <w:i/>
          <w:szCs w:val="24"/>
        </w:rPr>
        <w:t>living subject</w:t>
      </w:r>
      <w:r w:rsidR="000342FE">
        <w:rPr>
          <w:szCs w:val="24"/>
        </w:rPr>
        <w:t xml:space="preserve"> as “</w:t>
      </w:r>
      <w:r w:rsidR="00C04528">
        <w:rPr>
          <w:szCs w:val="24"/>
        </w:rPr>
        <w:t xml:space="preserve">anything </w:t>
      </w:r>
      <w:r w:rsidR="000342FE">
        <w:rPr>
          <w:szCs w:val="24"/>
        </w:rPr>
        <w:t>that essentially has the property of life, independent of current state (a dead human corpse is still essentially a living subject).” See Health informatics</w:t>
      </w:r>
      <w:r w:rsidR="009D5C50">
        <w:rPr>
          <w:szCs w:val="24"/>
        </w:rPr>
        <w:t>,</w:t>
      </w:r>
      <w:r w:rsidR="000342FE">
        <w:rPr>
          <w:szCs w:val="24"/>
        </w:rPr>
        <w:t xml:space="preserve"> HL7 version 3</w:t>
      </w:r>
      <w:r w:rsidR="00921703">
        <w:rPr>
          <w:szCs w:val="24"/>
        </w:rPr>
        <w:t>,</w:t>
      </w:r>
      <w:r w:rsidR="000342FE">
        <w:rPr>
          <w:szCs w:val="24"/>
        </w:rPr>
        <w:t xml:space="preserve"> Reference information model</w:t>
      </w:r>
      <w:r w:rsidR="00921703">
        <w:rPr>
          <w:szCs w:val="24"/>
        </w:rPr>
        <w:t xml:space="preserve">, </w:t>
      </w:r>
      <w:r w:rsidR="000342FE">
        <w:rPr>
          <w:szCs w:val="24"/>
        </w:rPr>
        <w:t>Release 4</w:t>
      </w:r>
      <w:r w:rsidR="009D5C50">
        <w:rPr>
          <w:szCs w:val="24"/>
        </w:rPr>
        <w:t xml:space="preserve">, </w:t>
      </w:r>
      <w:r w:rsidR="000342FE">
        <w:rPr>
          <w:szCs w:val="24"/>
        </w:rPr>
        <w:t>Document ISO/HL7 21731:2011</w:t>
      </w:r>
      <w:r w:rsidR="009D5C50">
        <w:rPr>
          <w:szCs w:val="24"/>
        </w:rPr>
        <w:t>(</w:t>
      </w:r>
      <w:r w:rsidR="000342FE">
        <w:rPr>
          <w:szCs w:val="24"/>
        </w:rPr>
        <w:t xml:space="preserve">E), </w:t>
      </w:r>
      <w:hyperlink r:id="rId15" w:history="1">
        <w:r w:rsidR="000342FE" w:rsidRPr="00921703">
          <w:rPr>
            <w:rStyle w:val="Hyperlink"/>
            <w:szCs w:val="24"/>
          </w:rPr>
          <w:t>http://www.hl7.org/index.cfm</w:t>
        </w:r>
      </w:hyperlink>
      <w:r w:rsidR="000342FE">
        <w:rPr>
          <w:szCs w:val="24"/>
        </w:rPr>
        <w:t>. We note that the first error still remains.</w:t>
      </w:r>
    </w:p>
    <w:p w14:paraId="178FC56B" w14:textId="02028A39" w:rsidR="000342FE" w:rsidRDefault="003B7F15">
      <w:pPr>
        <w:pStyle w:val="NTNoteText"/>
        <w:autoSpaceDE w:val="0"/>
        <w:autoSpaceDN w:val="0"/>
        <w:adjustRightInd w:val="0"/>
        <w:rPr>
          <w:szCs w:val="24"/>
        </w:rPr>
      </w:pPr>
      <w:r>
        <w:rPr>
          <w:szCs w:val="24"/>
        </w:rPr>
        <w:t>8</w:t>
      </w:r>
      <w:r w:rsidR="000342FE">
        <w:rPr>
          <w:szCs w:val="24"/>
        </w:rPr>
        <w:t xml:space="preserve">. BRIDG Version 1.0. Phase 1.0. </w:t>
      </w:r>
      <w:r w:rsidR="000342FE" w:rsidRPr="00BD00BC">
        <w:rPr>
          <w:szCs w:val="24"/>
        </w:rPr>
        <w:t>Created on</w:t>
      </w:r>
      <w:r w:rsidR="000342FE">
        <w:rPr>
          <w:szCs w:val="24"/>
        </w:rPr>
        <w:t xml:space="preserve"> </w:t>
      </w:r>
      <w:r w:rsidR="00921703">
        <w:rPr>
          <w:szCs w:val="24"/>
        </w:rPr>
        <w:t xml:space="preserve">January 5, </w:t>
      </w:r>
      <w:r w:rsidR="000342FE">
        <w:rPr>
          <w:szCs w:val="24"/>
        </w:rPr>
        <w:t>2005</w:t>
      </w:r>
      <w:r w:rsidR="00921703">
        <w:rPr>
          <w:szCs w:val="24"/>
        </w:rPr>
        <w:t>; l</w:t>
      </w:r>
      <w:r w:rsidR="000342FE" w:rsidRPr="00BD00BC">
        <w:rPr>
          <w:szCs w:val="24"/>
        </w:rPr>
        <w:t xml:space="preserve">ast modified </w:t>
      </w:r>
      <w:r w:rsidR="00921703">
        <w:rPr>
          <w:szCs w:val="24"/>
        </w:rPr>
        <w:t xml:space="preserve">December </w:t>
      </w:r>
      <w:r w:rsidR="000342FE">
        <w:rPr>
          <w:szCs w:val="24"/>
        </w:rPr>
        <w:t>14</w:t>
      </w:r>
      <w:r w:rsidR="00921703">
        <w:rPr>
          <w:szCs w:val="24"/>
        </w:rPr>
        <w:t xml:space="preserve">, </w:t>
      </w:r>
      <w:r w:rsidR="000342FE">
        <w:rPr>
          <w:szCs w:val="24"/>
        </w:rPr>
        <w:t>2006</w:t>
      </w:r>
      <w:r w:rsidR="002C4BCB">
        <w:rPr>
          <w:szCs w:val="24"/>
        </w:rPr>
        <w:t xml:space="preserve">, accessed August 25, 2014. </w:t>
      </w:r>
      <w:r w:rsidR="000342FE">
        <w:rPr>
          <w:szCs w:val="24"/>
        </w:rPr>
        <w:t xml:space="preserve">All releases are available </w:t>
      </w:r>
      <w:r w:rsidR="00921703">
        <w:rPr>
          <w:szCs w:val="24"/>
        </w:rPr>
        <w:t>at</w:t>
      </w:r>
      <w:r w:rsidR="000342FE">
        <w:rPr>
          <w:szCs w:val="24"/>
        </w:rPr>
        <w:t xml:space="preserve"> </w:t>
      </w:r>
      <w:hyperlink r:id="rId16" w:history="1">
        <w:r w:rsidR="000342FE" w:rsidRPr="00921703">
          <w:rPr>
            <w:rStyle w:val="Hyperlink"/>
            <w:szCs w:val="24"/>
          </w:rPr>
          <w:t>http://bridgmodel.nci.nih.gov/</w:t>
        </w:r>
      </w:hyperlink>
      <w:r w:rsidR="000342FE">
        <w:rPr>
          <w:szCs w:val="24"/>
        </w:rPr>
        <w:t>.</w:t>
      </w:r>
    </w:p>
    <w:p w14:paraId="01955DD6" w14:textId="74CEBCEC" w:rsidR="000342FE" w:rsidRDefault="003B7F15">
      <w:pPr>
        <w:pStyle w:val="NTNoteText"/>
        <w:autoSpaceDE w:val="0"/>
        <w:autoSpaceDN w:val="0"/>
        <w:adjustRightInd w:val="0"/>
        <w:rPr>
          <w:szCs w:val="24"/>
        </w:rPr>
      </w:pPr>
      <w:r>
        <w:rPr>
          <w:szCs w:val="24"/>
        </w:rPr>
        <w:lastRenderedPageBreak/>
        <w:t>9</w:t>
      </w:r>
      <w:r w:rsidR="000342FE">
        <w:rPr>
          <w:szCs w:val="24"/>
        </w:rPr>
        <w:t>. Compare also the case of Microsoft Health</w:t>
      </w:r>
      <w:r w:rsidR="00394C2A">
        <w:rPr>
          <w:szCs w:val="24"/>
        </w:rPr>
        <w:t>V</w:t>
      </w:r>
      <w:r w:rsidR="000342FE">
        <w:rPr>
          <w:szCs w:val="24"/>
        </w:rPr>
        <w:t>ault, which defines “</w:t>
      </w:r>
      <w:r w:rsidR="00B010C0">
        <w:rPr>
          <w:szCs w:val="24"/>
        </w:rPr>
        <w:t>a</w:t>
      </w:r>
      <w:r w:rsidR="000342FE">
        <w:rPr>
          <w:szCs w:val="24"/>
        </w:rPr>
        <w:t>n allergy episode [as] a single unit of data that is recorded in Microsoft Health</w:t>
      </w:r>
      <w:r w:rsidR="00394C2A">
        <w:rPr>
          <w:szCs w:val="24"/>
        </w:rPr>
        <w:t>V</w:t>
      </w:r>
      <w:r w:rsidR="000342FE">
        <w:rPr>
          <w:szCs w:val="24"/>
        </w:rPr>
        <w:t>ault,”</w:t>
      </w:r>
      <w:r w:rsidR="00BE5F82">
        <w:rPr>
          <w:szCs w:val="24"/>
        </w:rPr>
        <w:t xml:space="preserve"> accessed August 25, 2014,</w:t>
      </w:r>
      <w:r w:rsidR="000342FE">
        <w:rPr>
          <w:szCs w:val="24"/>
        </w:rPr>
        <w:t xml:space="preserve"> </w:t>
      </w:r>
      <w:hyperlink r:id="rId17" w:history="1">
        <w:r w:rsidR="000342FE" w:rsidRPr="00921703">
          <w:rPr>
            <w:rStyle w:val="Hyperlink"/>
            <w:szCs w:val="24"/>
          </w:rPr>
          <w:t>http://msdn.microsoft.com/en-us/library/aa155110.aspx</w:t>
        </w:r>
      </w:hyperlink>
      <w:r w:rsidR="000342FE">
        <w:rPr>
          <w:szCs w:val="24"/>
        </w:rPr>
        <w:t>.</w:t>
      </w:r>
    </w:p>
    <w:p w14:paraId="5A3D848D" w14:textId="46FB310A" w:rsidR="000342FE" w:rsidRDefault="003B7F15">
      <w:pPr>
        <w:pStyle w:val="NTNoteText"/>
        <w:autoSpaceDE w:val="0"/>
        <w:autoSpaceDN w:val="0"/>
        <w:adjustRightInd w:val="0"/>
        <w:rPr>
          <w:szCs w:val="24"/>
        </w:rPr>
      </w:pPr>
      <w:r>
        <w:rPr>
          <w:szCs w:val="24"/>
        </w:rPr>
        <w:t>10</w:t>
      </w:r>
      <w:r w:rsidR="000342FE">
        <w:rPr>
          <w:szCs w:val="24"/>
        </w:rPr>
        <w:t>. BRIDG Version 3.2</w:t>
      </w:r>
      <w:r w:rsidR="00EA2220">
        <w:rPr>
          <w:szCs w:val="24"/>
        </w:rPr>
        <w:t>,</w:t>
      </w:r>
      <w:r w:rsidR="000342FE">
        <w:rPr>
          <w:szCs w:val="24"/>
        </w:rPr>
        <w:t xml:space="preserve"> </w:t>
      </w:r>
      <w:r w:rsidR="00EA2220">
        <w:rPr>
          <w:szCs w:val="24"/>
        </w:rPr>
        <w:t xml:space="preserve">created </w:t>
      </w:r>
      <w:r w:rsidR="00394C2A">
        <w:rPr>
          <w:szCs w:val="24"/>
        </w:rPr>
        <w:t xml:space="preserve">May 9, </w:t>
      </w:r>
      <w:r w:rsidR="000342FE">
        <w:rPr>
          <w:szCs w:val="24"/>
        </w:rPr>
        <w:t>2014</w:t>
      </w:r>
      <w:r w:rsidR="00A52208">
        <w:rPr>
          <w:szCs w:val="24"/>
        </w:rPr>
        <w:t>,</w:t>
      </w:r>
      <w:r w:rsidR="000342FE">
        <w:rPr>
          <w:szCs w:val="24"/>
        </w:rPr>
        <w:t xml:space="preserve"> </w:t>
      </w:r>
      <w:r w:rsidR="00BE5F82">
        <w:rPr>
          <w:szCs w:val="24"/>
        </w:rPr>
        <w:t xml:space="preserve">accessed August 25, 2014, </w:t>
      </w:r>
      <w:r w:rsidR="000342FE">
        <w:rPr>
          <w:rStyle w:val="Hyperlink"/>
          <w:szCs w:val="24"/>
        </w:rPr>
        <w:t>http://bridgmodel.nci.nih.gov</w:t>
      </w:r>
      <w:r w:rsidR="000342FE">
        <w:rPr>
          <w:szCs w:val="24"/>
        </w:rPr>
        <w:t>.</w:t>
      </w:r>
    </w:p>
    <w:p w14:paraId="0512FCB4" w14:textId="2D95170A" w:rsidR="000342FE" w:rsidRDefault="003B7F15">
      <w:pPr>
        <w:pStyle w:val="NTNoteText"/>
        <w:autoSpaceDE w:val="0"/>
        <w:autoSpaceDN w:val="0"/>
        <w:adjustRightInd w:val="0"/>
        <w:rPr>
          <w:szCs w:val="24"/>
        </w:rPr>
      </w:pPr>
      <w:r>
        <w:rPr>
          <w:szCs w:val="24"/>
        </w:rPr>
        <w:t>11</w:t>
      </w:r>
      <w:r w:rsidR="000342FE">
        <w:rPr>
          <w:szCs w:val="24"/>
        </w:rPr>
        <w:t xml:space="preserve">. Both examples taken from the First Healthcare Interoperability Resources Specification (FHIR), accessed </w:t>
      </w:r>
      <w:r w:rsidR="00394C2A">
        <w:rPr>
          <w:szCs w:val="24"/>
        </w:rPr>
        <w:t xml:space="preserve">June 6, </w:t>
      </w:r>
      <w:r w:rsidR="000342FE">
        <w:rPr>
          <w:szCs w:val="24"/>
        </w:rPr>
        <w:t xml:space="preserve">2014. </w:t>
      </w:r>
      <w:hyperlink r:id="rId18" w:history="1">
        <w:r w:rsidR="000342FE" w:rsidRPr="00394C2A">
          <w:rPr>
            <w:rStyle w:val="Hyperlink"/>
            <w:szCs w:val="24"/>
          </w:rPr>
          <w:t>http://www.hl7.org/implement/standards/fhir/v3/EntityClass/index.html</w:t>
        </w:r>
      </w:hyperlink>
      <w:r w:rsidR="00394C2A">
        <w:rPr>
          <w:rStyle w:val="Hyperlink"/>
          <w:szCs w:val="24"/>
        </w:rPr>
        <w:t>.</w:t>
      </w:r>
    </w:p>
    <w:p w14:paraId="44753E69" w14:textId="11F4E167" w:rsidR="000342FE" w:rsidRDefault="00394C2A">
      <w:pPr>
        <w:pStyle w:val="NTNoteText"/>
        <w:autoSpaceDE w:val="0"/>
        <w:autoSpaceDN w:val="0"/>
        <w:adjustRightInd w:val="0"/>
        <w:rPr>
          <w:szCs w:val="24"/>
        </w:rPr>
      </w:pPr>
      <w:r>
        <w:rPr>
          <w:szCs w:val="24"/>
        </w:rPr>
        <w:t>1</w:t>
      </w:r>
      <w:r w:rsidR="003B7F15">
        <w:rPr>
          <w:szCs w:val="24"/>
        </w:rPr>
        <w:t>2</w:t>
      </w:r>
      <w:r>
        <w:rPr>
          <w:szCs w:val="24"/>
        </w:rPr>
        <w:t>. </w:t>
      </w:r>
      <w:r w:rsidR="000342FE">
        <w:rPr>
          <w:szCs w:val="24"/>
        </w:rPr>
        <w:t xml:space="preserve">Health Level 7 FHIR Development </w:t>
      </w:r>
      <w:proofErr w:type="gramStart"/>
      <w:r w:rsidR="000342FE">
        <w:rPr>
          <w:szCs w:val="24"/>
        </w:rPr>
        <w:t>Version,</w:t>
      </w:r>
      <w:proofErr w:type="gramEnd"/>
      <w:r w:rsidR="000342FE">
        <w:rPr>
          <w:szCs w:val="24"/>
        </w:rPr>
        <w:t xml:space="preserve"> accessed September 29, 2014, </w:t>
      </w:r>
      <w:hyperlink r:id="rId19" w:history="1">
        <w:r w:rsidR="000342FE" w:rsidRPr="00394C2A">
          <w:rPr>
            <w:rStyle w:val="Hyperlink"/>
            <w:szCs w:val="24"/>
          </w:rPr>
          <w:t>http://hl7.org/implement/standards/FHIR-Develop/v3/RoleClass/index.html</w:t>
        </w:r>
      </w:hyperlink>
      <w:r w:rsidR="000342FE">
        <w:rPr>
          <w:szCs w:val="24"/>
        </w:rPr>
        <w:t>.</w:t>
      </w:r>
    </w:p>
    <w:p w14:paraId="44D6B516" w14:textId="77777777" w:rsidR="000342FE" w:rsidRDefault="000342FE">
      <w:pPr>
        <w:pStyle w:val="NotesEndNotesEnd"/>
        <w:autoSpaceDE w:val="0"/>
        <w:autoSpaceDN w:val="0"/>
        <w:adjustRightInd w:val="0"/>
        <w:rPr>
          <w:szCs w:val="24"/>
        </w:rPr>
      </w:pPr>
      <w:r>
        <w:rPr>
          <w:szCs w:val="24"/>
        </w:rPr>
        <w:t>{</w:t>
      </w:r>
      <w:proofErr w:type="spellStart"/>
      <w:r>
        <w:rPr>
          <w:szCs w:val="24"/>
        </w:rPr>
        <w:t>Notes_end</w:t>
      </w:r>
      <w:proofErr w:type="spellEnd"/>
      <w:r>
        <w:rPr>
          <w:szCs w:val="24"/>
        </w:rPr>
        <w:t>}</w:t>
      </w:r>
    </w:p>
    <w:sectPr w:rsidR="000342FE" w:rsidSect="00AD7C0A">
      <w:headerReference w:type="even" r:id="rId20"/>
      <w:headerReference w:type="default" r:id="rId21"/>
      <w:footerReference w:type="even" r:id="rId22"/>
      <w:footerReference w:type="default" r:id="rId23"/>
      <w:headerReference w:type="first" r:id="rId24"/>
      <w:footerReference w:type="first" r:id="rId25"/>
      <w:endnotePr>
        <w:numFmt w:val="decimal"/>
      </w:endnotePr>
      <w:pgSz w:w="12240" w:h="15840"/>
      <w:pgMar w:top="1440" w:right="1440" w:bottom="1440" w:left="1440" w:header="720" w:footer="720" w:gutter="0"/>
      <w:pgNumType w:fmt="lowerRoman" w:start="1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leen Caruso" w:date="2015-01-30T15:46:00Z" w:initials="KC">
    <w:p w14:paraId="5C106DB7" w14:textId="7597F21E" w:rsidR="00D82A64" w:rsidRDefault="00D82A64">
      <w:pPr>
        <w:pStyle w:val="CommentText"/>
      </w:pPr>
      <w:r>
        <w:rPr>
          <w:rStyle w:val="CommentReference"/>
        </w:rPr>
        <w:annotationRef/>
      </w:r>
      <w:r>
        <w:t>AU: better than &lt;</w:t>
      </w:r>
      <w:proofErr w:type="spellStart"/>
      <w:r>
        <w:t>unclarities</w:t>
      </w:r>
      <w:proofErr w:type="spellEnd"/>
      <w:r>
        <w:t>&gt;?</w:t>
      </w:r>
    </w:p>
    <w:p w14:paraId="4CFE22E0" w14:textId="77777777" w:rsidR="00B6614F" w:rsidRDefault="00B6614F">
      <w:pPr>
        <w:pStyle w:val="CommentText"/>
      </w:pPr>
    </w:p>
    <w:p w14:paraId="4C8CC776" w14:textId="30C6C0C1" w:rsidR="00B6614F" w:rsidRDefault="00B6614F">
      <w:pPr>
        <w:pStyle w:val="CommentText"/>
      </w:pPr>
      <w:r>
        <w:t xml:space="preserve">AS: ‘ambiguities’ is more precise about one of the main problems. Please keep it. </w:t>
      </w:r>
    </w:p>
  </w:comment>
  <w:comment w:id="1" w:author="Kathleen Caruso" w:date="2015-01-22T16:23:00Z" w:initials="KC">
    <w:p w14:paraId="1B88224E" w14:textId="5C3D301B" w:rsidR="00D82A64" w:rsidRDefault="00D82A64">
      <w:pPr>
        <w:pStyle w:val="CommentText"/>
      </w:pPr>
      <w:r>
        <w:rPr>
          <w:rStyle w:val="CommentReference"/>
        </w:rPr>
        <w:annotationRef/>
      </w:r>
      <w:proofErr w:type="spellStart"/>
      <w:proofErr w:type="gramStart"/>
      <w:r>
        <w:t>eX</w:t>
      </w:r>
      <w:proofErr w:type="spellEnd"/>
      <w:proofErr w:type="gramEnd"/>
      <w:r>
        <w:t>: &lt;</w:t>
      </w:r>
      <w:proofErr w:type="spellStart"/>
      <w:r>
        <w:t>edb</w:t>
      </w:r>
      <w:proofErr w:type="spellEnd"/>
      <w:r>
        <w:t>&gt;</w:t>
      </w:r>
    </w:p>
  </w:comment>
  <w:comment w:id="3" w:author="Kathleen A Caruso" w:date="2015-02-05T16:08:00Z" w:initials="KAC">
    <w:p w14:paraId="58363689" w14:textId="70A7092D" w:rsidR="00D82A64" w:rsidRDefault="00D82A64">
      <w:pPr>
        <w:pStyle w:val="CommentText"/>
      </w:pPr>
      <w:r>
        <w:rPr>
          <w:rStyle w:val="CommentReference"/>
        </w:rPr>
        <w:annotationRef/>
      </w:r>
      <w:r>
        <w:t xml:space="preserve">AU: refs. </w:t>
      </w:r>
      <w:proofErr w:type="gramStart"/>
      <w:r>
        <w:t>list</w:t>
      </w:r>
      <w:proofErr w:type="gramEnd"/>
      <w:r>
        <w:t xml:space="preserve"> K</w:t>
      </w:r>
      <w:r w:rsidR="00574494">
        <w:t>R-MED Publications as publisher; okay to make consistent?</w:t>
      </w:r>
    </w:p>
    <w:p w14:paraId="4706350B" w14:textId="5FDD1622" w:rsidR="009942CF" w:rsidRDefault="009942CF">
      <w:pPr>
        <w:pStyle w:val="CommentText"/>
      </w:pPr>
    </w:p>
    <w:p w14:paraId="63F09F83" w14:textId="4043F672" w:rsidR="005648AD" w:rsidRDefault="005648AD" w:rsidP="00796E68">
      <w:pPr>
        <w:pStyle w:val="CommentText"/>
      </w:pPr>
      <w:r>
        <w:t xml:space="preserve">BS: </w:t>
      </w:r>
      <w:r w:rsidR="00796E68">
        <w:t>Done</w:t>
      </w:r>
      <w:bookmarkStart w:id="4" w:name="_GoBack"/>
      <w:bookmarkEnd w:id="4"/>
    </w:p>
  </w:comment>
  <w:comment w:id="6" w:author="Kathleen Caruso" w:date="2015-01-30T16:06:00Z" w:initials="KC">
    <w:p w14:paraId="2DDDDD52" w14:textId="04AC4A85" w:rsidR="00D82A64" w:rsidRDefault="00D82A64">
      <w:pPr>
        <w:pStyle w:val="CommentText"/>
      </w:pPr>
      <w:r>
        <w:rPr>
          <w:rStyle w:val="CommentReference"/>
        </w:rPr>
        <w:annotationRef/>
      </w:r>
      <w:r>
        <w:t xml:space="preserve">AU: </w:t>
      </w:r>
      <w:r w:rsidR="009F6B24">
        <w:t xml:space="preserve">where does this appear in the bibliography? </w:t>
      </w:r>
      <w:proofErr w:type="gramStart"/>
      <w:r>
        <w:t>pls</w:t>
      </w:r>
      <w:proofErr w:type="gramEnd"/>
      <w:r>
        <w:t>. provide access date</w:t>
      </w:r>
    </w:p>
    <w:p w14:paraId="05A422E7" w14:textId="77777777" w:rsidR="00B6612A" w:rsidRDefault="00B6612A">
      <w:pPr>
        <w:pStyle w:val="CommentText"/>
      </w:pPr>
    </w:p>
    <w:p w14:paraId="04DBB8BC" w14:textId="0A179F8E" w:rsidR="00B6612A" w:rsidRDefault="009E3FBB">
      <w:pPr>
        <w:pStyle w:val="CommentText"/>
      </w:pPr>
      <w:r>
        <w:t>AS</w:t>
      </w:r>
      <w:r w:rsidR="00F60AB1">
        <w:t>: I’ve added it.</w:t>
      </w:r>
    </w:p>
  </w:comment>
  <w:comment w:id="13" w:author="Kathleen A Caruso" w:date="2015-01-30T16:06:00Z" w:initials="KAC">
    <w:p w14:paraId="090C7FA6" w14:textId="77777777" w:rsidR="00634C61" w:rsidRDefault="00634C61">
      <w:pPr>
        <w:pStyle w:val="CommentText"/>
      </w:pPr>
      <w:r>
        <w:rPr>
          <w:rStyle w:val="CommentReference"/>
        </w:rPr>
        <w:annotationRef/>
      </w:r>
      <w:r>
        <w:t>AU: is this necessary?</w:t>
      </w:r>
    </w:p>
    <w:p w14:paraId="3F89BC67" w14:textId="77777777" w:rsidR="00F60AB1" w:rsidRDefault="00F60AB1">
      <w:pPr>
        <w:pStyle w:val="CommentText"/>
      </w:pPr>
    </w:p>
    <w:p w14:paraId="566F4084" w14:textId="566C18BA" w:rsidR="00F60AB1" w:rsidRDefault="00F60AB1">
      <w:pPr>
        <w:pStyle w:val="CommentText"/>
      </w:pPr>
      <w:r>
        <w:t>AS: I have deleted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0419A" w14:textId="77777777" w:rsidR="00A27446" w:rsidRDefault="00A27446" w:rsidP="00B00305">
      <w:r>
        <w:separator/>
      </w:r>
    </w:p>
  </w:endnote>
  <w:endnote w:type="continuationSeparator" w:id="0">
    <w:p w14:paraId="3BD52456" w14:textId="77777777" w:rsidR="00A27446" w:rsidRDefault="00A27446" w:rsidP="00B0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927C" w14:textId="77777777" w:rsidR="00D82A64" w:rsidRPr="00E63301" w:rsidRDefault="00D82A64" w:rsidP="00E63301">
    <w:pPr>
      <w:jc w:val="center"/>
    </w:pPr>
    <w:r>
      <w:t xml:space="preserve">Page </w:t>
    </w:r>
    <w:r>
      <w:fldChar w:fldCharType="begin"/>
    </w:r>
    <w:r>
      <w:instrText xml:space="preserve"> PAGE  \* MERGEFORMAT </w:instrText>
    </w:r>
    <w:r>
      <w:fldChar w:fldCharType="separate"/>
    </w:r>
    <w:r>
      <w:rPr>
        <w:noProof/>
      </w:rPr>
      <w:t>xi</w:t>
    </w:r>
    <w:r>
      <w:fldChar w:fldCharType="end"/>
    </w:r>
    <w:r>
      <w:t xml:space="preserve"> of </w:t>
    </w:r>
    <w:fldSimple w:instr=" NUMPAGES  \* MERGEFORMAT ">
      <w:r>
        <w:rPr>
          <w:noProof/>
        </w:rPr>
        <w:t>10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340868"/>
      <w:docPartObj>
        <w:docPartGallery w:val="Page Numbers (Bottom of Page)"/>
        <w:docPartUnique/>
      </w:docPartObj>
    </w:sdtPr>
    <w:sdtEndPr>
      <w:rPr>
        <w:noProof/>
      </w:rPr>
    </w:sdtEndPr>
    <w:sdtContent>
      <w:p w14:paraId="19C30FEF" w14:textId="77777777" w:rsidR="00D82A64" w:rsidRDefault="00D82A64">
        <w:pPr>
          <w:pStyle w:val="Footer"/>
          <w:jc w:val="right"/>
        </w:pPr>
        <w:r>
          <w:fldChar w:fldCharType="begin"/>
        </w:r>
        <w:r>
          <w:instrText xml:space="preserve"> PAGE   \* MERGEFORMAT </w:instrText>
        </w:r>
        <w:r>
          <w:fldChar w:fldCharType="separate"/>
        </w:r>
        <w:r w:rsidR="00796E68">
          <w:rPr>
            <w:noProof/>
          </w:rPr>
          <w:t>xxvii</w:t>
        </w:r>
        <w:r>
          <w:rPr>
            <w:noProof/>
          </w:rPr>
          <w:fldChar w:fldCharType="end"/>
        </w:r>
      </w:p>
    </w:sdtContent>
  </w:sdt>
  <w:p w14:paraId="6B470396" w14:textId="77777777" w:rsidR="00D82A64" w:rsidRPr="00E63301" w:rsidRDefault="00D82A64" w:rsidP="00E63301">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AFBDC" w14:textId="77777777" w:rsidR="00D82A64" w:rsidRPr="00E63301" w:rsidRDefault="00D82A64" w:rsidP="00E63301">
    <w:pPr>
      <w:jc w:val="center"/>
    </w:pPr>
    <w:r>
      <w:t xml:space="preserve">Page </w:t>
    </w:r>
    <w:r>
      <w:fldChar w:fldCharType="begin"/>
    </w:r>
    <w:r>
      <w:instrText xml:space="preserve"> PAGE  \* MERGEFORMAT </w:instrText>
    </w:r>
    <w:r>
      <w:fldChar w:fldCharType="separate"/>
    </w:r>
    <w:r>
      <w:rPr>
        <w:noProof/>
      </w:rPr>
      <w:t>xi</w:t>
    </w:r>
    <w:r>
      <w:fldChar w:fldCharType="end"/>
    </w:r>
    <w:r>
      <w:t xml:space="preserve"> of </w:t>
    </w:r>
    <w:fldSimple w:instr=" NUMPAGES  \* MERGEFORMAT ">
      <w:r>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15F46" w14:textId="77777777" w:rsidR="00A27446" w:rsidRDefault="00A27446" w:rsidP="00B00305">
      <w:r>
        <w:separator/>
      </w:r>
    </w:p>
  </w:footnote>
  <w:footnote w:type="continuationSeparator" w:id="0">
    <w:p w14:paraId="6D6EEFD5" w14:textId="77777777" w:rsidR="00A27446" w:rsidRDefault="00A27446" w:rsidP="00B00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E316" w14:textId="77777777" w:rsidR="00D82A64" w:rsidRPr="00E63301" w:rsidRDefault="00D82A64" w:rsidP="00E63301">
    <w:pPr>
      <w:jc w:val="center"/>
    </w:pPr>
    <w:r w:rsidRPr="00E63301">
      <w:rPr>
        <w:rStyle w:val="PageNumber"/>
      </w:rPr>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7E87A" w14:textId="77777777" w:rsidR="00D82A64" w:rsidRPr="00E63301" w:rsidRDefault="00D82A64" w:rsidP="00E63301">
    <w:pPr>
      <w:jc w:val="center"/>
    </w:pPr>
    <w:r w:rsidRPr="00E63301">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F678D" w14:textId="77777777" w:rsidR="00D82A64" w:rsidRPr="00E63301" w:rsidRDefault="00D82A64" w:rsidP="00E63301">
    <w:pPr>
      <w:jc w:val="center"/>
    </w:pPr>
    <w:r w:rsidRPr="00E63301">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903AA6"/>
    <w:lvl w:ilvl="0">
      <w:start w:val="1"/>
      <w:numFmt w:val="decimal"/>
      <w:lvlText w:val="%1."/>
      <w:lvlJc w:val="left"/>
      <w:pPr>
        <w:tabs>
          <w:tab w:val="num" w:pos="1800"/>
        </w:tabs>
        <w:ind w:left="1800" w:hanging="360"/>
      </w:pPr>
    </w:lvl>
  </w:abstractNum>
  <w:abstractNum w:abstractNumId="1">
    <w:nsid w:val="FFFFFF7D"/>
    <w:multiLevelType w:val="singleLevel"/>
    <w:tmpl w:val="857095FC"/>
    <w:lvl w:ilvl="0">
      <w:start w:val="1"/>
      <w:numFmt w:val="decimal"/>
      <w:lvlText w:val="%1."/>
      <w:lvlJc w:val="left"/>
      <w:pPr>
        <w:tabs>
          <w:tab w:val="num" w:pos="1440"/>
        </w:tabs>
        <w:ind w:left="1440" w:hanging="360"/>
      </w:pPr>
    </w:lvl>
  </w:abstractNum>
  <w:abstractNum w:abstractNumId="2">
    <w:nsid w:val="FFFFFF7E"/>
    <w:multiLevelType w:val="singleLevel"/>
    <w:tmpl w:val="87FAECD0"/>
    <w:lvl w:ilvl="0">
      <w:start w:val="1"/>
      <w:numFmt w:val="decimal"/>
      <w:lvlText w:val="%1."/>
      <w:lvlJc w:val="left"/>
      <w:pPr>
        <w:tabs>
          <w:tab w:val="num" w:pos="1080"/>
        </w:tabs>
        <w:ind w:left="1080" w:hanging="360"/>
      </w:pPr>
    </w:lvl>
  </w:abstractNum>
  <w:abstractNum w:abstractNumId="3">
    <w:nsid w:val="FFFFFF7F"/>
    <w:multiLevelType w:val="singleLevel"/>
    <w:tmpl w:val="8A241AA4"/>
    <w:lvl w:ilvl="0">
      <w:start w:val="1"/>
      <w:numFmt w:val="decimal"/>
      <w:lvlText w:val="%1."/>
      <w:lvlJc w:val="left"/>
      <w:pPr>
        <w:tabs>
          <w:tab w:val="num" w:pos="720"/>
        </w:tabs>
        <w:ind w:left="720" w:hanging="360"/>
      </w:pPr>
    </w:lvl>
  </w:abstractNum>
  <w:abstractNum w:abstractNumId="4">
    <w:nsid w:val="FFFFFF80"/>
    <w:multiLevelType w:val="singleLevel"/>
    <w:tmpl w:val="2EF285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8AA3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C860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AE26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6E92EA"/>
    <w:lvl w:ilvl="0">
      <w:start w:val="1"/>
      <w:numFmt w:val="decimal"/>
      <w:lvlText w:val="%1."/>
      <w:lvlJc w:val="left"/>
      <w:pPr>
        <w:tabs>
          <w:tab w:val="num" w:pos="360"/>
        </w:tabs>
        <w:ind w:left="360" w:hanging="360"/>
      </w:pPr>
    </w:lvl>
  </w:abstractNum>
  <w:abstractNum w:abstractNumId="9">
    <w:nsid w:val="FFFFFF89"/>
    <w:multiLevelType w:val="singleLevel"/>
    <w:tmpl w:val="B504EC90"/>
    <w:lvl w:ilvl="0">
      <w:start w:val="1"/>
      <w:numFmt w:val="bullet"/>
      <w:lvlText w:val=""/>
      <w:lvlJc w:val="left"/>
      <w:pPr>
        <w:tabs>
          <w:tab w:val="num" w:pos="360"/>
        </w:tabs>
        <w:ind w:left="360" w:hanging="360"/>
      </w:pPr>
      <w:rPr>
        <w:rFonts w:ascii="Symbol" w:hAnsi="Symbol" w:hint="default"/>
      </w:rPr>
    </w:lvl>
  </w:abstractNum>
  <w:abstractNum w:abstractNumId="10">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nsid w:val="43C823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C9404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2B23B39"/>
    <w:multiLevelType w:val="multilevel"/>
    <w:tmpl w:val="414460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7BC1163"/>
    <w:multiLevelType w:val="hybridMultilevel"/>
    <w:tmpl w:val="1D7A3B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5499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4"/>
  </w:num>
  <w:num w:numId="2">
    <w:abstractNumId w:val="13"/>
  </w:num>
  <w:num w:numId="3">
    <w:abstractNumId w:val="2"/>
  </w:num>
  <w:num w:numId="4">
    <w:abstractNumId w:val="8"/>
  </w:num>
  <w:num w:numId="5">
    <w:abstractNumId w:val="0"/>
  </w:num>
  <w:num w:numId="6">
    <w:abstractNumId w:val="7"/>
  </w:num>
  <w:num w:numId="7">
    <w:abstractNumId w:val="5"/>
  </w:num>
  <w:num w:numId="8">
    <w:abstractNumId w:val="3"/>
  </w:num>
  <w:num w:numId="9">
    <w:abstractNumId w:val="9"/>
  </w:num>
  <w:num w:numId="10">
    <w:abstractNumId w:val="6"/>
  </w:num>
  <w:num w:numId="11">
    <w:abstractNumId w:val="4"/>
  </w:num>
  <w:num w:numId="12">
    <w:abstractNumId w:val="1"/>
  </w:num>
  <w:num w:numId="13">
    <w:abstractNumId w:val="10"/>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0c"/>
    <w:docVar w:name="CheckHeader" w:val="T"/>
    <w:docVar w:name="ex_AddedHTMLPreformat" w:val="Consolas"/>
    <w:docVar w:name="ex_AutoRedact" w:val="APComplete"/>
    <w:docVar w:name="ex_Citations" w:val="APComplete"/>
    <w:docVar w:name="ex_CitOrder" w:val="APComplete"/>
    <w:docVar w:name="ex_CleanUp" w:val="CleanUpComplete"/>
    <w:docVar w:name="ex_eXtylesBuild" w:val="2870"/>
    <w:docVar w:name="ex_FnRenum" w:val="APComplete"/>
    <w:docVar w:name="ex_FontAudit" w:val="APComplete"/>
    <w:docVar w:name="EX_LAST_PALETTE_TAB" w:val="5"/>
    <w:docVar w:name="ex_ParseBib"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0c.docx"/>
    <w:docVar w:name="iceJABR" w:val="FrontMatter"/>
    <w:docVar w:name="iceJournal" w:val="FrontMatter:FrontMatter"/>
    <w:docVar w:name="iceJournalName" w:val="FrontMatter"/>
    <w:docVar w:name="icePublisher" w:val="MITBooks"/>
    <w:docVar w:name="PreEdit Baseline Path" w:val="Z:\eXtyles_In_Process\Arp_8743\eXtyled\8743_000c$base.docx"/>
    <w:docVar w:name="PreEdit Baseline Timestamp" w:val="10/10/2014 10:26:54 AM"/>
    <w:docVar w:name="PreEdit Up-Front Loss" w:val="complete"/>
  </w:docVars>
  <w:rsids>
    <w:rsidRoot w:val="00B00305"/>
    <w:rsid w:val="000342FE"/>
    <w:rsid w:val="00063750"/>
    <w:rsid w:val="000720BD"/>
    <w:rsid w:val="000873AB"/>
    <w:rsid w:val="0009635E"/>
    <w:rsid w:val="000C3376"/>
    <w:rsid w:val="000C408B"/>
    <w:rsid w:val="000C4957"/>
    <w:rsid w:val="000D03A7"/>
    <w:rsid w:val="00133A54"/>
    <w:rsid w:val="00140DFE"/>
    <w:rsid w:val="001512E8"/>
    <w:rsid w:val="00152D80"/>
    <w:rsid w:val="00174439"/>
    <w:rsid w:val="00194700"/>
    <w:rsid w:val="001D25F2"/>
    <w:rsid w:val="00216E9F"/>
    <w:rsid w:val="0024244C"/>
    <w:rsid w:val="00272E00"/>
    <w:rsid w:val="00292884"/>
    <w:rsid w:val="00293A86"/>
    <w:rsid w:val="002A20B7"/>
    <w:rsid w:val="002B32E6"/>
    <w:rsid w:val="002C2C28"/>
    <w:rsid w:val="002C4BCB"/>
    <w:rsid w:val="00312EF9"/>
    <w:rsid w:val="00344169"/>
    <w:rsid w:val="00351B35"/>
    <w:rsid w:val="00377088"/>
    <w:rsid w:val="0037785C"/>
    <w:rsid w:val="0039096B"/>
    <w:rsid w:val="00394C2A"/>
    <w:rsid w:val="003A10E7"/>
    <w:rsid w:val="003A1B61"/>
    <w:rsid w:val="003B51CB"/>
    <w:rsid w:val="003B7F15"/>
    <w:rsid w:val="003C2460"/>
    <w:rsid w:val="003E5F7A"/>
    <w:rsid w:val="003E6C1F"/>
    <w:rsid w:val="00413707"/>
    <w:rsid w:val="00413A7C"/>
    <w:rsid w:val="004673DE"/>
    <w:rsid w:val="0047730B"/>
    <w:rsid w:val="004933D2"/>
    <w:rsid w:val="0049669E"/>
    <w:rsid w:val="004D2B5E"/>
    <w:rsid w:val="004E6759"/>
    <w:rsid w:val="004F2A80"/>
    <w:rsid w:val="004F683D"/>
    <w:rsid w:val="0050258B"/>
    <w:rsid w:val="00543724"/>
    <w:rsid w:val="005648AD"/>
    <w:rsid w:val="00574494"/>
    <w:rsid w:val="0059042C"/>
    <w:rsid w:val="005A4369"/>
    <w:rsid w:val="005D5FA4"/>
    <w:rsid w:val="00601530"/>
    <w:rsid w:val="00606F5E"/>
    <w:rsid w:val="006151B4"/>
    <w:rsid w:val="00634C61"/>
    <w:rsid w:val="0066027A"/>
    <w:rsid w:val="00663073"/>
    <w:rsid w:val="00681B5D"/>
    <w:rsid w:val="006A4922"/>
    <w:rsid w:val="006A757C"/>
    <w:rsid w:val="006B30E5"/>
    <w:rsid w:val="006E1ACF"/>
    <w:rsid w:val="0071777F"/>
    <w:rsid w:val="0075673F"/>
    <w:rsid w:val="00762444"/>
    <w:rsid w:val="00767DB5"/>
    <w:rsid w:val="00791571"/>
    <w:rsid w:val="00796E68"/>
    <w:rsid w:val="007B6EFA"/>
    <w:rsid w:val="007D1949"/>
    <w:rsid w:val="007E5065"/>
    <w:rsid w:val="00841F4C"/>
    <w:rsid w:val="00853ECB"/>
    <w:rsid w:val="00870DA4"/>
    <w:rsid w:val="00886185"/>
    <w:rsid w:val="008A3559"/>
    <w:rsid w:val="008F5E4B"/>
    <w:rsid w:val="008F69F7"/>
    <w:rsid w:val="00921703"/>
    <w:rsid w:val="00962876"/>
    <w:rsid w:val="0097485B"/>
    <w:rsid w:val="00991641"/>
    <w:rsid w:val="009942CF"/>
    <w:rsid w:val="009A5D71"/>
    <w:rsid w:val="009B6C2F"/>
    <w:rsid w:val="009C500E"/>
    <w:rsid w:val="009D5C50"/>
    <w:rsid w:val="009D6CFE"/>
    <w:rsid w:val="009E3FBB"/>
    <w:rsid w:val="009F4FE0"/>
    <w:rsid w:val="009F6B24"/>
    <w:rsid w:val="00A06E38"/>
    <w:rsid w:val="00A11692"/>
    <w:rsid w:val="00A134C8"/>
    <w:rsid w:val="00A27446"/>
    <w:rsid w:val="00A3224E"/>
    <w:rsid w:val="00A50A38"/>
    <w:rsid w:val="00A51CAD"/>
    <w:rsid w:val="00A52208"/>
    <w:rsid w:val="00A92528"/>
    <w:rsid w:val="00AC2C99"/>
    <w:rsid w:val="00AD7C0A"/>
    <w:rsid w:val="00AF2C97"/>
    <w:rsid w:val="00AF4A31"/>
    <w:rsid w:val="00B00305"/>
    <w:rsid w:val="00B010C0"/>
    <w:rsid w:val="00B062CF"/>
    <w:rsid w:val="00B0645C"/>
    <w:rsid w:val="00B21196"/>
    <w:rsid w:val="00B31E9F"/>
    <w:rsid w:val="00B35FAB"/>
    <w:rsid w:val="00B42263"/>
    <w:rsid w:val="00B47B23"/>
    <w:rsid w:val="00B6612A"/>
    <w:rsid w:val="00B6614F"/>
    <w:rsid w:val="00B70FA3"/>
    <w:rsid w:val="00B728D9"/>
    <w:rsid w:val="00B7687A"/>
    <w:rsid w:val="00B834D9"/>
    <w:rsid w:val="00B971AF"/>
    <w:rsid w:val="00BA02D7"/>
    <w:rsid w:val="00BA5779"/>
    <w:rsid w:val="00BB77E9"/>
    <w:rsid w:val="00BC18E4"/>
    <w:rsid w:val="00BD00BC"/>
    <w:rsid w:val="00BD2B61"/>
    <w:rsid w:val="00BE5F82"/>
    <w:rsid w:val="00BF3148"/>
    <w:rsid w:val="00C04528"/>
    <w:rsid w:val="00C10A36"/>
    <w:rsid w:val="00C16670"/>
    <w:rsid w:val="00C2453C"/>
    <w:rsid w:val="00C27DA5"/>
    <w:rsid w:val="00C61434"/>
    <w:rsid w:val="00C619FE"/>
    <w:rsid w:val="00C67C9F"/>
    <w:rsid w:val="00C771CA"/>
    <w:rsid w:val="00CA214C"/>
    <w:rsid w:val="00CA7E16"/>
    <w:rsid w:val="00D03C49"/>
    <w:rsid w:val="00D336CA"/>
    <w:rsid w:val="00D521AA"/>
    <w:rsid w:val="00D536C1"/>
    <w:rsid w:val="00D602ED"/>
    <w:rsid w:val="00D82059"/>
    <w:rsid w:val="00D82A64"/>
    <w:rsid w:val="00DB56E5"/>
    <w:rsid w:val="00DF5ECA"/>
    <w:rsid w:val="00E10F84"/>
    <w:rsid w:val="00E416D8"/>
    <w:rsid w:val="00E44F30"/>
    <w:rsid w:val="00E47701"/>
    <w:rsid w:val="00E63301"/>
    <w:rsid w:val="00E85CD1"/>
    <w:rsid w:val="00EA2220"/>
    <w:rsid w:val="00EC5DA9"/>
    <w:rsid w:val="00ED3F50"/>
    <w:rsid w:val="00F00F8C"/>
    <w:rsid w:val="00F07362"/>
    <w:rsid w:val="00F165C3"/>
    <w:rsid w:val="00F22801"/>
    <w:rsid w:val="00F33579"/>
    <w:rsid w:val="00F60AB1"/>
    <w:rsid w:val="00FA018B"/>
    <w:rsid w:val="00FA4CCA"/>
    <w:rsid w:val="00FA6F51"/>
    <w:rsid w:val="00FB4E9E"/>
    <w:rsid w:val="00FE7A24"/>
    <w:rsid w:val="00FF7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13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0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63301"/>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semiHidden/>
    <w:unhideWhenUsed/>
    <w:qFormat/>
    <w:rsid w:val="00E6330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63301"/>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E63301"/>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0305"/>
    <w:pPr>
      <w:tabs>
        <w:tab w:val="center" w:pos="4320"/>
        <w:tab w:val="right" w:pos="8640"/>
      </w:tabs>
    </w:pPr>
  </w:style>
  <w:style w:type="character" w:customStyle="1" w:styleId="FooterChar">
    <w:name w:val="Footer Char"/>
    <w:basedOn w:val="DefaultParagraphFont"/>
    <w:link w:val="Footer"/>
    <w:uiPriority w:val="99"/>
    <w:rsid w:val="00B00305"/>
    <w:rPr>
      <w:rFonts w:ascii="Times New Roman" w:eastAsia="Times New Roman" w:hAnsi="Times New Roman" w:cs="Times New Roman"/>
      <w:sz w:val="24"/>
      <w:szCs w:val="24"/>
    </w:rPr>
  </w:style>
  <w:style w:type="character" w:styleId="PageNumber">
    <w:name w:val="page number"/>
    <w:basedOn w:val="DefaultParagraphFont"/>
    <w:uiPriority w:val="99"/>
    <w:rsid w:val="00B00305"/>
  </w:style>
  <w:style w:type="paragraph" w:styleId="FootnoteText">
    <w:name w:val="footnote text"/>
    <w:basedOn w:val="Normal"/>
    <w:link w:val="FootnoteTextChar"/>
    <w:uiPriority w:val="99"/>
    <w:semiHidden/>
    <w:rsid w:val="00B00305"/>
  </w:style>
  <w:style w:type="character" w:customStyle="1" w:styleId="FootnoteTextChar">
    <w:name w:val="Footnote Text Char"/>
    <w:basedOn w:val="DefaultParagraphFont"/>
    <w:link w:val="FootnoteText"/>
    <w:uiPriority w:val="99"/>
    <w:semiHidden/>
    <w:rsid w:val="00B00305"/>
    <w:rPr>
      <w:rFonts w:ascii="Times New Roman" w:eastAsia="Times New Roman" w:hAnsi="Times New Roman" w:cs="Times New Roman"/>
      <w:sz w:val="20"/>
      <w:szCs w:val="20"/>
    </w:rPr>
  </w:style>
  <w:style w:type="character" w:styleId="Hyperlink">
    <w:name w:val="Hyperlink"/>
    <w:uiPriority w:val="99"/>
    <w:rsid w:val="00E63301"/>
    <w:rPr>
      <w:color w:val="0000FF"/>
      <w:u w:val="none"/>
    </w:rPr>
  </w:style>
  <w:style w:type="character" w:styleId="Emphasis">
    <w:name w:val="Emphasis"/>
    <w:uiPriority w:val="20"/>
    <w:qFormat/>
    <w:rsid w:val="00B00305"/>
    <w:rPr>
      <w:i/>
      <w:iCs/>
    </w:rPr>
  </w:style>
  <w:style w:type="paragraph" w:styleId="Header">
    <w:name w:val="header"/>
    <w:basedOn w:val="Normal"/>
    <w:link w:val="HeaderChar"/>
    <w:uiPriority w:val="99"/>
    <w:rsid w:val="00B00305"/>
    <w:pPr>
      <w:tabs>
        <w:tab w:val="center" w:pos="4320"/>
        <w:tab w:val="right" w:pos="8640"/>
      </w:tabs>
    </w:pPr>
  </w:style>
  <w:style w:type="character" w:customStyle="1" w:styleId="HeaderChar">
    <w:name w:val="Header Char"/>
    <w:basedOn w:val="DefaultParagraphFont"/>
    <w:link w:val="Header"/>
    <w:uiPriority w:val="99"/>
    <w:rsid w:val="00B00305"/>
    <w:rPr>
      <w:rFonts w:ascii="Times New Roman" w:eastAsia="Times New Roman" w:hAnsi="Times New Roman" w:cs="Times New Roman"/>
      <w:sz w:val="24"/>
      <w:szCs w:val="24"/>
    </w:rPr>
  </w:style>
  <w:style w:type="paragraph" w:customStyle="1" w:styleId="LightGrid-Accent31">
    <w:name w:val="Light Grid - Accent 31"/>
    <w:basedOn w:val="Normal"/>
    <w:qFormat/>
    <w:rsid w:val="00B00305"/>
    <w:pPr>
      <w:ind w:left="720"/>
      <w:contextualSpacing/>
    </w:pPr>
  </w:style>
  <w:style w:type="character" w:styleId="FootnoteReference">
    <w:name w:val="footnote reference"/>
    <w:uiPriority w:val="99"/>
    <w:rsid w:val="00B00305"/>
    <w:rPr>
      <w:vertAlign w:val="superscript"/>
    </w:rPr>
  </w:style>
  <w:style w:type="character" w:customStyle="1" w:styleId="apple-style-span">
    <w:name w:val="apple-style-span"/>
    <w:basedOn w:val="DefaultParagraphFont"/>
    <w:rsid w:val="00B00305"/>
  </w:style>
  <w:style w:type="character" w:customStyle="1" w:styleId="apple-converted-space">
    <w:name w:val="apple-converted-space"/>
    <w:basedOn w:val="DefaultParagraphFont"/>
    <w:rsid w:val="00B00305"/>
  </w:style>
  <w:style w:type="paragraph" w:styleId="EndnoteText">
    <w:name w:val="endnote text"/>
    <w:basedOn w:val="Normal"/>
    <w:link w:val="EndnoteTextChar"/>
    <w:uiPriority w:val="99"/>
    <w:unhideWhenUsed/>
    <w:rsid w:val="00B00305"/>
  </w:style>
  <w:style w:type="character" w:customStyle="1" w:styleId="EndnoteTextChar">
    <w:name w:val="Endnote Text Char"/>
    <w:basedOn w:val="DefaultParagraphFont"/>
    <w:link w:val="EndnoteText"/>
    <w:uiPriority w:val="99"/>
    <w:rsid w:val="00B00305"/>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00305"/>
    <w:rPr>
      <w:vertAlign w:val="superscript"/>
    </w:rPr>
  </w:style>
  <w:style w:type="paragraph" w:styleId="HTMLPreformatted">
    <w:name w:val="HTML Preformatted"/>
    <w:basedOn w:val="Normal"/>
    <w:link w:val="HTMLPreformattedChar"/>
    <w:uiPriority w:val="99"/>
    <w:semiHidden/>
    <w:unhideWhenUsed/>
    <w:rsid w:val="00E63301"/>
    <w:rPr>
      <w:rFonts w:ascii="Consolas" w:hAnsi="Consolas" w:cs="Consolas"/>
    </w:rPr>
  </w:style>
  <w:style w:type="character" w:customStyle="1" w:styleId="HTMLPreformattedChar">
    <w:name w:val="HTML Preformatted Char"/>
    <w:basedOn w:val="DefaultParagraphFont"/>
    <w:link w:val="HTMLPreformatted"/>
    <w:uiPriority w:val="99"/>
    <w:semiHidden/>
    <w:rsid w:val="00E63301"/>
    <w:rPr>
      <w:rFonts w:ascii="Consolas" w:eastAsia="Times New Roman" w:hAnsi="Consolas" w:cs="Consolas"/>
      <w:sz w:val="20"/>
      <w:szCs w:val="20"/>
    </w:rPr>
  </w:style>
  <w:style w:type="character" w:customStyle="1" w:styleId="aubase">
    <w:name w:val="au_base"/>
    <w:rsid w:val="00E63301"/>
    <w:rPr>
      <w:sz w:val="24"/>
    </w:rPr>
  </w:style>
  <w:style w:type="character" w:customStyle="1" w:styleId="aucollab">
    <w:name w:val="au_collab"/>
    <w:basedOn w:val="aubase"/>
    <w:rsid w:val="00E63301"/>
    <w:rPr>
      <w:sz w:val="24"/>
      <w:bdr w:val="none" w:sz="0" w:space="0" w:color="auto"/>
      <w:shd w:val="clear" w:color="auto" w:fill="C0C0C0"/>
    </w:rPr>
  </w:style>
  <w:style w:type="character" w:customStyle="1" w:styleId="audeg">
    <w:name w:val="au_deg"/>
    <w:basedOn w:val="aubase"/>
    <w:rsid w:val="00E63301"/>
    <w:rPr>
      <w:sz w:val="24"/>
      <w:bdr w:val="none" w:sz="0" w:space="0" w:color="auto"/>
      <w:shd w:val="clear" w:color="auto" w:fill="FFFF00"/>
    </w:rPr>
  </w:style>
  <w:style w:type="character" w:customStyle="1" w:styleId="aufname">
    <w:name w:val="au_fname"/>
    <w:basedOn w:val="aubase"/>
    <w:rsid w:val="00E63301"/>
    <w:rPr>
      <w:sz w:val="24"/>
      <w:bdr w:val="none" w:sz="0" w:space="0" w:color="auto"/>
      <w:shd w:val="clear" w:color="auto" w:fill="FFFFCC"/>
    </w:rPr>
  </w:style>
  <w:style w:type="character" w:customStyle="1" w:styleId="aurole">
    <w:name w:val="au_role"/>
    <w:basedOn w:val="aubase"/>
    <w:rsid w:val="00E63301"/>
    <w:rPr>
      <w:sz w:val="24"/>
      <w:bdr w:val="none" w:sz="0" w:space="0" w:color="auto"/>
      <w:shd w:val="clear" w:color="auto" w:fill="808000"/>
    </w:rPr>
  </w:style>
  <w:style w:type="character" w:customStyle="1" w:styleId="ausuffix">
    <w:name w:val="au_suffix"/>
    <w:basedOn w:val="aubase"/>
    <w:rsid w:val="00E63301"/>
    <w:rPr>
      <w:sz w:val="24"/>
      <w:bdr w:val="none" w:sz="0" w:space="0" w:color="auto"/>
      <w:shd w:val="clear" w:color="auto" w:fill="FF00FF"/>
    </w:rPr>
  </w:style>
  <w:style w:type="character" w:customStyle="1" w:styleId="ausurname">
    <w:name w:val="au_surname"/>
    <w:basedOn w:val="aubase"/>
    <w:rsid w:val="00E63301"/>
    <w:rPr>
      <w:sz w:val="24"/>
      <w:bdr w:val="none" w:sz="0" w:space="0" w:color="auto"/>
      <w:shd w:val="clear" w:color="auto" w:fill="CCFF99"/>
    </w:rPr>
  </w:style>
  <w:style w:type="character" w:customStyle="1" w:styleId="bibbase">
    <w:name w:val="bib_base"/>
    <w:rsid w:val="00E63301"/>
    <w:rPr>
      <w:sz w:val="24"/>
    </w:rPr>
  </w:style>
  <w:style w:type="character" w:customStyle="1" w:styleId="bibarticle">
    <w:name w:val="bib_article"/>
    <w:basedOn w:val="bibbase"/>
    <w:rsid w:val="00E63301"/>
    <w:rPr>
      <w:sz w:val="24"/>
      <w:bdr w:val="none" w:sz="0" w:space="0" w:color="auto"/>
      <w:shd w:val="clear" w:color="auto" w:fill="CCFFFF"/>
    </w:rPr>
  </w:style>
  <w:style w:type="character" w:customStyle="1" w:styleId="bibcomment">
    <w:name w:val="bib_comment"/>
    <w:basedOn w:val="bibbase"/>
    <w:rsid w:val="00E63301"/>
    <w:rPr>
      <w:sz w:val="24"/>
    </w:rPr>
  </w:style>
  <w:style w:type="character" w:customStyle="1" w:styleId="bibdeg">
    <w:name w:val="bib_deg"/>
    <w:basedOn w:val="bibbase"/>
    <w:rsid w:val="00E63301"/>
    <w:rPr>
      <w:sz w:val="24"/>
    </w:rPr>
  </w:style>
  <w:style w:type="character" w:customStyle="1" w:styleId="bibdoi">
    <w:name w:val="bib_doi"/>
    <w:basedOn w:val="bibbase"/>
    <w:rsid w:val="00E63301"/>
    <w:rPr>
      <w:sz w:val="24"/>
      <w:bdr w:val="none" w:sz="0" w:space="0" w:color="auto"/>
      <w:shd w:val="clear" w:color="auto" w:fill="CCFFCC"/>
    </w:rPr>
  </w:style>
  <w:style w:type="character" w:customStyle="1" w:styleId="bibetal">
    <w:name w:val="bib_etal"/>
    <w:basedOn w:val="bibbase"/>
    <w:rsid w:val="00E63301"/>
    <w:rPr>
      <w:sz w:val="24"/>
      <w:bdr w:val="none" w:sz="0" w:space="0" w:color="auto"/>
      <w:shd w:val="clear" w:color="auto" w:fill="CCFF99"/>
    </w:rPr>
  </w:style>
  <w:style w:type="character" w:customStyle="1" w:styleId="bibfname">
    <w:name w:val="bib_fname"/>
    <w:basedOn w:val="bibbase"/>
    <w:rsid w:val="00E63301"/>
    <w:rPr>
      <w:sz w:val="24"/>
      <w:bdr w:val="none" w:sz="0" w:space="0" w:color="auto"/>
      <w:shd w:val="clear" w:color="auto" w:fill="FFFFCC"/>
    </w:rPr>
  </w:style>
  <w:style w:type="character" w:customStyle="1" w:styleId="bibfpage">
    <w:name w:val="bib_fpage"/>
    <w:basedOn w:val="bibbase"/>
    <w:rsid w:val="00E63301"/>
    <w:rPr>
      <w:sz w:val="24"/>
      <w:bdr w:val="none" w:sz="0" w:space="0" w:color="auto"/>
      <w:shd w:val="clear" w:color="auto" w:fill="E6E6E6"/>
    </w:rPr>
  </w:style>
  <w:style w:type="character" w:customStyle="1" w:styleId="bibissue">
    <w:name w:val="bib_issue"/>
    <w:basedOn w:val="bibbase"/>
    <w:rsid w:val="00E63301"/>
    <w:rPr>
      <w:sz w:val="24"/>
      <w:bdr w:val="none" w:sz="0" w:space="0" w:color="auto"/>
      <w:shd w:val="clear" w:color="auto" w:fill="FFFFAB"/>
    </w:rPr>
  </w:style>
  <w:style w:type="character" w:customStyle="1" w:styleId="bibjournal">
    <w:name w:val="bib_journal"/>
    <w:basedOn w:val="bibbase"/>
    <w:rsid w:val="00E63301"/>
    <w:rPr>
      <w:sz w:val="24"/>
      <w:bdr w:val="none" w:sz="0" w:space="0" w:color="auto"/>
      <w:shd w:val="clear" w:color="auto" w:fill="F9DECF"/>
    </w:rPr>
  </w:style>
  <w:style w:type="character" w:customStyle="1" w:styleId="biblpage">
    <w:name w:val="bib_lpage"/>
    <w:basedOn w:val="bibbase"/>
    <w:rsid w:val="00E63301"/>
    <w:rPr>
      <w:sz w:val="24"/>
      <w:bdr w:val="none" w:sz="0" w:space="0" w:color="auto"/>
      <w:shd w:val="clear" w:color="auto" w:fill="D9D9D9"/>
    </w:rPr>
  </w:style>
  <w:style w:type="character" w:customStyle="1" w:styleId="bibnumber">
    <w:name w:val="bib_number"/>
    <w:basedOn w:val="bibbase"/>
    <w:rsid w:val="00E63301"/>
    <w:rPr>
      <w:sz w:val="24"/>
      <w:bdr w:val="none" w:sz="0" w:space="0" w:color="auto"/>
      <w:shd w:val="clear" w:color="auto" w:fill="CCCCFF"/>
    </w:rPr>
  </w:style>
  <w:style w:type="character" w:customStyle="1" w:styleId="biborganization">
    <w:name w:val="bib_organization"/>
    <w:basedOn w:val="bibbase"/>
    <w:rsid w:val="00E63301"/>
    <w:rPr>
      <w:sz w:val="24"/>
      <w:bdr w:val="none" w:sz="0" w:space="0" w:color="auto"/>
      <w:shd w:val="clear" w:color="auto" w:fill="CCFF99"/>
    </w:rPr>
  </w:style>
  <w:style w:type="character" w:customStyle="1" w:styleId="bibsuffix">
    <w:name w:val="bib_suffix"/>
    <w:basedOn w:val="bibbase"/>
    <w:rsid w:val="00E63301"/>
    <w:rPr>
      <w:sz w:val="24"/>
    </w:rPr>
  </w:style>
  <w:style w:type="character" w:customStyle="1" w:styleId="bibsuppl">
    <w:name w:val="bib_suppl"/>
    <w:basedOn w:val="bibbase"/>
    <w:rsid w:val="00E63301"/>
    <w:rPr>
      <w:sz w:val="24"/>
      <w:bdr w:val="none" w:sz="0" w:space="0" w:color="auto"/>
      <w:shd w:val="clear" w:color="auto" w:fill="FFCC66"/>
    </w:rPr>
  </w:style>
  <w:style w:type="character" w:customStyle="1" w:styleId="bibsurname">
    <w:name w:val="bib_surname"/>
    <w:basedOn w:val="bibbase"/>
    <w:rsid w:val="00E63301"/>
    <w:rPr>
      <w:sz w:val="24"/>
      <w:bdr w:val="none" w:sz="0" w:space="0" w:color="auto"/>
      <w:shd w:val="clear" w:color="auto" w:fill="CCFF99"/>
    </w:rPr>
  </w:style>
  <w:style w:type="character" w:customStyle="1" w:styleId="bibunpubl">
    <w:name w:val="bib_unpubl"/>
    <w:basedOn w:val="bibbase"/>
    <w:rsid w:val="00E63301"/>
    <w:rPr>
      <w:sz w:val="24"/>
    </w:rPr>
  </w:style>
  <w:style w:type="character" w:customStyle="1" w:styleId="biburl">
    <w:name w:val="bib_url"/>
    <w:basedOn w:val="bibbase"/>
    <w:rsid w:val="00E63301"/>
    <w:rPr>
      <w:sz w:val="24"/>
      <w:bdr w:val="none" w:sz="0" w:space="0" w:color="auto"/>
      <w:shd w:val="clear" w:color="auto" w:fill="CCFF66"/>
    </w:rPr>
  </w:style>
  <w:style w:type="character" w:customStyle="1" w:styleId="bibvolume">
    <w:name w:val="bib_volume"/>
    <w:basedOn w:val="bibbase"/>
    <w:rsid w:val="00E63301"/>
    <w:rPr>
      <w:sz w:val="24"/>
      <w:bdr w:val="none" w:sz="0" w:space="0" w:color="auto"/>
      <w:shd w:val="clear" w:color="auto" w:fill="CCECFF"/>
    </w:rPr>
  </w:style>
  <w:style w:type="character" w:customStyle="1" w:styleId="bibyear">
    <w:name w:val="bib_year"/>
    <w:basedOn w:val="bibbase"/>
    <w:rsid w:val="00E63301"/>
    <w:rPr>
      <w:sz w:val="24"/>
      <w:bdr w:val="none" w:sz="0" w:space="0" w:color="auto"/>
      <w:shd w:val="clear" w:color="auto" w:fill="FFCCFF"/>
    </w:rPr>
  </w:style>
  <w:style w:type="character" w:customStyle="1" w:styleId="citebase">
    <w:name w:val="cite_base"/>
    <w:rsid w:val="00E63301"/>
    <w:rPr>
      <w:sz w:val="24"/>
    </w:rPr>
  </w:style>
  <w:style w:type="character" w:customStyle="1" w:styleId="citebib">
    <w:name w:val="cite_bib"/>
    <w:basedOn w:val="citebase"/>
    <w:rsid w:val="00E63301"/>
    <w:rPr>
      <w:sz w:val="24"/>
      <w:bdr w:val="none" w:sz="0" w:space="0" w:color="auto"/>
      <w:shd w:val="clear" w:color="auto" w:fill="CCFFFF"/>
    </w:rPr>
  </w:style>
  <w:style w:type="character" w:customStyle="1" w:styleId="citebox">
    <w:name w:val="cite_box"/>
    <w:basedOn w:val="citebase"/>
    <w:rsid w:val="00E63301"/>
    <w:rPr>
      <w:sz w:val="24"/>
    </w:rPr>
  </w:style>
  <w:style w:type="character" w:customStyle="1" w:styleId="citeen">
    <w:name w:val="cite_en"/>
    <w:basedOn w:val="citebase"/>
    <w:rsid w:val="00E63301"/>
    <w:rPr>
      <w:sz w:val="24"/>
      <w:bdr w:val="none" w:sz="0" w:space="0" w:color="auto"/>
      <w:shd w:val="clear" w:color="auto" w:fill="FFFF99"/>
      <w:vertAlign w:val="superscript"/>
    </w:rPr>
  </w:style>
  <w:style w:type="character" w:customStyle="1" w:styleId="citefig">
    <w:name w:val="cite_fig"/>
    <w:basedOn w:val="citebase"/>
    <w:rsid w:val="00E63301"/>
    <w:rPr>
      <w:color w:val="auto"/>
      <w:sz w:val="24"/>
      <w:bdr w:val="none" w:sz="0" w:space="0" w:color="auto"/>
      <w:shd w:val="clear" w:color="auto" w:fill="CCFFCC"/>
    </w:rPr>
  </w:style>
  <w:style w:type="character" w:customStyle="1" w:styleId="citefn">
    <w:name w:val="cite_fn"/>
    <w:basedOn w:val="citebase"/>
    <w:rsid w:val="00E63301"/>
    <w:rPr>
      <w:color w:val="auto"/>
      <w:sz w:val="24"/>
      <w:bdr w:val="none" w:sz="0" w:space="0" w:color="auto"/>
      <w:shd w:val="clear" w:color="auto" w:fill="FF99CC"/>
      <w:vertAlign w:val="baseline"/>
    </w:rPr>
  </w:style>
  <w:style w:type="character" w:customStyle="1" w:styleId="citetbl">
    <w:name w:val="cite_tbl"/>
    <w:basedOn w:val="citebase"/>
    <w:rsid w:val="00E63301"/>
    <w:rPr>
      <w:color w:val="auto"/>
      <w:sz w:val="24"/>
      <w:bdr w:val="none" w:sz="0" w:space="0" w:color="auto"/>
      <w:shd w:val="clear" w:color="auto" w:fill="FF9999"/>
    </w:rPr>
  </w:style>
  <w:style w:type="character" w:customStyle="1" w:styleId="bibextlink">
    <w:name w:val="bib_extlink"/>
    <w:basedOn w:val="bibbase"/>
    <w:rsid w:val="00E63301"/>
    <w:rPr>
      <w:sz w:val="24"/>
      <w:bdr w:val="none" w:sz="0" w:space="0" w:color="auto"/>
      <w:shd w:val="clear" w:color="auto" w:fill="6CCE9D"/>
    </w:rPr>
  </w:style>
  <w:style w:type="character" w:customStyle="1" w:styleId="citeeq">
    <w:name w:val="cite_eq"/>
    <w:basedOn w:val="citebase"/>
    <w:rsid w:val="00E63301"/>
    <w:rPr>
      <w:sz w:val="24"/>
      <w:bdr w:val="none" w:sz="0" w:space="0" w:color="auto"/>
      <w:shd w:val="clear" w:color="auto" w:fill="FFAE37"/>
    </w:rPr>
  </w:style>
  <w:style w:type="character" w:customStyle="1" w:styleId="bibmedline">
    <w:name w:val="bib_medline"/>
    <w:basedOn w:val="bibbase"/>
    <w:rsid w:val="00E63301"/>
    <w:rPr>
      <w:sz w:val="24"/>
    </w:rPr>
  </w:style>
  <w:style w:type="character" w:customStyle="1" w:styleId="citetfn">
    <w:name w:val="cite_tfn"/>
    <w:basedOn w:val="citebase"/>
    <w:rsid w:val="00E63301"/>
    <w:rPr>
      <w:sz w:val="24"/>
      <w:bdr w:val="none" w:sz="0" w:space="0" w:color="auto"/>
      <w:shd w:val="clear" w:color="auto" w:fill="FBBA79"/>
    </w:rPr>
  </w:style>
  <w:style w:type="character" w:customStyle="1" w:styleId="auprefix">
    <w:name w:val="au_prefix"/>
    <w:basedOn w:val="aubase"/>
    <w:rsid w:val="00E63301"/>
    <w:rPr>
      <w:sz w:val="24"/>
      <w:bdr w:val="none" w:sz="0" w:space="0" w:color="auto"/>
      <w:shd w:val="clear" w:color="auto" w:fill="FFCC99"/>
    </w:rPr>
  </w:style>
  <w:style w:type="character" w:customStyle="1" w:styleId="citeapp">
    <w:name w:val="cite_app"/>
    <w:basedOn w:val="citebase"/>
    <w:rsid w:val="00E63301"/>
    <w:rPr>
      <w:sz w:val="24"/>
      <w:bdr w:val="none" w:sz="0" w:space="0" w:color="auto"/>
      <w:shd w:val="clear" w:color="auto" w:fill="CCFF33"/>
    </w:rPr>
  </w:style>
  <w:style w:type="character" w:customStyle="1" w:styleId="citesec">
    <w:name w:val="cite_sec"/>
    <w:basedOn w:val="citebase"/>
    <w:rsid w:val="00E63301"/>
    <w:rPr>
      <w:sz w:val="24"/>
      <w:bdr w:val="none" w:sz="0" w:space="0" w:color="auto"/>
      <w:shd w:val="clear" w:color="auto" w:fill="FFCCCC"/>
    </w:rPr>
  </w:style>
  <w:style w:type="character" w:customStyle="1" w:styleId="aumember">
    <w:name w:val="au_member"/>
    <w:basedOn w:val="aubase"/>
    <w:rsid w:val="00E63301"/>
    <w:rPr>
      <w:sz w:val="24"/>
      <w:bdr w:val="none" w:sz="0" w:space="0" w:color="auto"/>
      <w:shd w:val="clear" w:color="auto" w:fill="FF99CC"/>
    </w:rPr>
  </w:style>
  <w:style w:type="character" w:customStyle="1" w:styleId="bibbook">
    <w:name w:val="bib_book"/>
    <w:rsid w:val="00E63301"/>
    <w:rPr>
      <w:i/>
      <w:sz w:val="24"/>
      <w:bdr w:val="none" w:sz="0" w:space="0" w:color="auto"/>
      <w:shd w:val="clear" w:color="auto" w:fill="99CCFF"/>
    </w:rPr>
  </w:style>
  <w:style w:type="character" w:customStyle="1" w:styleId="bibchapterno">
    <w:name w:val="bib_chapterno"/>
    <w:rsid w:val="00E63301"/>
    <w:rPr>
      <w:sz w:val="24"/>
      <w:bdr w:val="none" w:sz="0" w:space="0" w:color="auto"/>
      <w:shd w:val="clear" w:color="auto" w:fill="D9D9D9"/>
    </w:rPr>
  </w:style>
  <w:style w:type="character" w:customStyle="1" w:styleId="bibchaptertitle">
    <w:name w:val="bib_chaptertitle"/>
    <w:rsid w:val="00E63301"/>
    <w:rPr>
      <w:sz w:val="24"/>
      <w:bdr w:val="none" w:sz="0" w:space="0" w:color="auto"/>
      <w:shd w:val="clear" w:color="auto" w:fill="FF9D5B"/>
    </w:rPr>
  </w:style>
  <w:style w:type="character" w:customStyle="1" w:styleId="bibed-etal">
    <w:name w:val="bib_ed-etal"/>
    <w:rsid w:val="00E63301"/>
    <w:rPr>
      <w:sz w:val="24"/>
      <w:bdr w:val="none" w:sz="0" w:space="0" w:color="auto"/>
      <w:shd w:val="clear" w:color="auto" w:fill="00F4EE"/>
    </w:rPr>
  </w:style>
  <w:style w:type="character" w:customStyle="1" w:styleId="bibed-fname">
    <w:name w:val="bib_ed-fname"/>
    <w:rsid w:val="00E63301"/>
    <w:rPr>
      <w:sz w:val="24"/>
      <w:bdr w:val="none" w:sz="0" w:space="0" w:color="auto"/>
      <w:shd w:val="clear" w:color="auto" w:fill="FFFFB7"/>
    </w:rPr>
  </w:style>
  <w:style w:type="character" w:customStyle="1" w:styleId="bibeditionno">
    <w:name w:val="bib_editionno"/>
    <w:rsid w:val="00E63301"/>
    <w:rPr>
      <w:sz w:val="24"/>
      <w:bdr w:val="none" w:sz="0" w:space="0" w:color="auto"/>
      <w:shd w:val="clear" w:color="auto" w:fill="FFCC00"/>
    </w:rPr>
  </w:style>
  <w:style w:type="character" w:customStyle="1" w:styleId="bibed-organization">
    <w:name w:val="bib_ed-organization"/>
    <w:rsid w:val="00E63301"/>
    <w:rPr>
      <w:sz w:val="24"/>
      <w:bdr w:val="none" w:sz="0" w:space="0" w:color="auto"/>
      <w:shd w:val="clear" w:color="auto" w:fill="FCAAC3"/>
    </w:rPr>
  </w:style>
  <w:style w:type="character" w:customStyle="1" w:styleId="bibed-suffix">
    <w:name w:val="bib_ed-suffix"/>
    <w:rsid w:val="00E63301"/>
    <w:rPr>
      <w:sz w:val="24"/>
      <w:bdr w:val="none" w:sz="0" w:space="0" w:color="auto"/>
      <w:shd w:val="clear" w:color="auto" w:fill="CCFFCC"/>
    </w:rPr>
  </w:style>
  <w:style w:type="character" w:customStyle="1" w:styleId="bibed-surname">
    <w:name w:val="bib_ed-surname"/>
    <w:rsid w:val="00E63301"/>
    <w:rPr>
      <w:sz w:val="24"/>
      <w:bdr w:val="none" w:sz="0" w:space="0" w:color="auto"/>
      <w:shd w:val="clear" w:color="auto" w:fill="FFFF00"/>
    </w:rPr>
  </w:style>
  <w:style w:type="character" w:customStyle="1" w:styleId="bibisbn">
    <w:name w:val="bib_isbn"/>
    <w:rsid w:val="00E63301"/>
    <w:rPr>
      <w:sz w:val="24"/>
      <w:shd w:val="clear" w:color="auto" w:fill="D9D9D9"/>
    </w:rPr>
  </w:style>
  <w:style w:type="character" w:customStyle="1" w:styleId="biblocation">
    <w:name w:val="bib_location"/>
    <w:rsid w:val="00E63301"/>
    <w:rPr>
      <w:sz w:val="24"/>
      <w:bdr w:val="none" w:sz="0" w:space="0" w:color="auto"/>
      <w:shd w:val="clear" w:color="auto" w:fill="FFCCCC"/>
    </w:rPr>
  </w:style>
  <w:style w:type="character" w:customStyle="1" w:styleId="bibpagecount">
    <w:name w:val="bib_pagecount"/>
    <w:rsid w:val="00E63301"/>
    <w:rPr>
      <w:sz w:val="24"/>
      <w:bdr w:val="none" w:sz="0" w:space="0" w:color="auto"/>
      <w:shd w:val="clear" w:color="auto" w:fill="00FF00"/>
    </w:rPr>
  </w:style>
  <w:style w:type="character" w:customStyle="1" w:styleId="bibpublisher">
    <w:name w:val="bib_publisher"/>
    <w:rsid w:val="00E63301"/>
    <w:rPr>
      <w:sz w:val="24"/>
      <w:bdr w:val="none" w:sz="0" w:space="0" w:color="auto"/>
      <w:shd w:val="clear" w:color="auto" w:fill="FF99CC"/>
    </w:rPr>
  </w:style>
  <w:style w:type="character" w:customStyle="1" w:styleId="bibseries">
    <w:name w:val="bib_series"/>
    <w:rsid w:val="00E63301"/>
    <w:rPr>
      <w:sz w:val="24"/>
      <w:shd w:val="clear" w:color="auto" w:fill="FFCC99"/>
    </w:rPr>
  </w:style>
  <w:style w:type="character" w:customStyle="1" w:styleId="bibseriesno">
    <w:name w:val="bib_seriesno"/>
    <w:rsid w:val="00E63301"/>
    <w:rPr>
      <w:sz w:val="24"/>
      <w:shd w:val="clear" w:color="auto" w:fill="FFFF99"/>
    </w:rPr>
  </w:style>
  <w:style w:type="character" w:customStyle="1" w:styleId="bibtrans">
    <w:name w:val="bib_trans"/>
    <w:rsid w:val="00E63301"/>
    <w:rPr>
      <w:sz w:val="24"/>
      <w:shd w:val="clear" w:color="auto" w:fill="99CC00"/>
    </w:rPr>
  </w:style>
  <w:style w:type="character" w:customStyle="1" w:styleId="bibinstitution">
    <w:name w:val="bib_institution"/>
    <w:rsid w:val="00E63301"/>
    <w:rPr>
      <w:sz w:val="24"/>
      <w:bdr w:val="none" w:sz="0" w:space="0" w:color="auto"/>
      <w:shd w:val="clear" w:color="auto" w:fill="CCFFCC"/>
    </w:rPr>
  </w:style>
  <w:style w:type="character" w:customStyle="1" w:styleId="bibpatent">
    <w:name w:val="bib_patent"/>
    <w:rsid w:val="00E63301"/>
    <w:rPr>
      <w:sz w:val="24"/>
      <w:bdr w:val="none" w:sz="0" w:space="0" w:color="auto"/>
      <w:shd w:val="clear" w:color="auto" w:fill="66FFCC"/>
    </w:rPr>
  </w:style>
  <w:style w:type="character" w:customStyle="1" w:styleId="bibreportnum">
    <w:name w:val="bib_reportnum"/>
    <w:rsid w:val="00E63301"/>
    <w:rPr>
      <w:sz w:val="24"/>
      <w:bdr w:val="none" w:sz="0" w:space="0" w:color="auto"/>
      <w:shd w:val="clear" w:color="auto" w:fill="CCCCFF"/>
    </w:rPr>
  </w:style>
  <w:style w:type="character" w:customStyle="1" w:styleId="bibschool">
    <w:name w:val="bib_school"/>
    <w:rsid w:val="00E63301"/>
    <w:rPr>
      <w:sz w:val="24"/>
      <w:bdr w:val="none" w:sz="0" w:space="0" w:color="auto"/>
      <w:shd w:val="clear" w:color="auto" w:fill="FFCC66"/>
    </w:rPr>
  </w:style>
  <w:style w:type="character" w:customStyle="1" w:styleId="bibalt-year">
    <w:name w:val="bib_alt-year"/>
    <w:rsid w:val="00E63301"/>
    <w:rPr>
      <w:sz w:val="24"/>
      <w:szCs w:val="24"/>
      <w:bdr w:val="none" w:sz="0" w:space="0" w:color="auto"/>
      <w:shd w:val="clear" w:color="auto" w:fill="CC99FF"/>
    </w:rPr>
  </w:style>
  <w:style w:type="character" w:customStyle="1" w:styleId="bibvolcount">
    <w:name w:val="bib_volcount"/>
    <w:rsid w:val="00E63301"/>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uiPriority w:val="9"/>
    <w:rsid w:val="00E63301"/>
    <w:rPr>
      <w:rFonts w:ascii="Arial" w:eastAsia="Times New Roman" w:hAnsi="Arial" w:cs="Times New Roman"/>
      <w:b/>
      <w:kern w:val="32"/>
      <w:sz w:val="32"/>
      <w:szCs w:val="20"/>
    </w:rPr>
  </w:style>
  <w:style w:type="character" w:customStyle="1" w:styleId="Heading2Char">
    <w:name w:val="Heading 2 Char"/>
    <w:link w:val="Heading2"/>
    <w:uiPriority w:val="9"/>
    <w:semiHidden/>
    <w:rsid w:val="00E6330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E63301"/>
    <w:rPr>
      <w:rFonts w:ascii="Arial" w:eastAsia="Times New Roman" w:hAnsi="Arial" w:cs="Times New Roman"/>
      <w:b/>
      <w:sz w:val="26"/>
      <w:szCs w:val="20"/>
    </w:rPr>
  </w:style>
  <w:style w:type="character" w:customStyle="1" w:styleId="Heading5Char">
    <w:name w:val="Heading 5 Char"/>
    <w:basedOn w:val="DefaultParagraphFont"/>
    <w:link w:val="Heading5"/>
    <w:uiPriority w:val="9"/>
    <w:rsid w:val="00E63301"/>
    <w:rPr>
      <w:rFonts w:ascii="Times New Roman" w:eastAsia="Times New Roman" w:hAnsi="Times New Roman" w:cs="Times New Roman"/>
      <w:b/>
      <w:i/>
      <w:sz w:val="26"/>
      <w:szCs w:val="20"/>
    </w:rPr>
  </w:style>
  <w:style w:type="paragraph" w:customStyle="1" w:styleId="ESExtractSource">
    <w:name w:val="ES Extract Source"/>
    <w:basedOn w:val="EExtract"/>
    <w:qFormat/>
    <w:rsid w:val="00E63301"/>
  </w:style>
  <w:style w:type="paragraph" w:customStyle="1" w:styleId="EExtract">
    <w:name w:val="E Extract"/>
    <w:basedOn w:val="BaseText"/>
    <w:rsid w:val="00E63301"/>
    <w:pPr>
      <w:spacing w:before="240" w:after="240" w:line="480" w:lineRule="exact"/>
      <w:ind w:left="720" w:right="720"/>
    </w:pPr>
  </w:style>
  <w:style w:type="character" w:customStyle="1" w:styleId="SbarTxSidebarTextChar">
    <w:name w:val="SbarTx Sidebar Text Char"/>
    <w:link w:val="SbarTxSidebarText"/>
    <w:rsid w:val="00E63301"/>
    <w:rPr>
      <w:sz w:val="24"/>
      <w:shd w:val="clear" w:color="auto" w:fill="E6E6E6"/>
    </w:rPr>
  </w:style>
  <w:style w:type="paragraph" w:customStyle="1" w:styleId="SbarTxSidebarText">
    <w:name w:val="SbarTx Sidebar Text"/>
    <w:basedOn w:val="BaseText"/>
    <w:link w:val="SbarTxSidebarTextChar"/>
    <w:rsid w:val="00E63301"/>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E63301"/>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E63301"/>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rsid w:val="00E63301"/>
    <w:rPr>
      <w:rFonts w:ascii="Helvetica" w:hAnsi="Helvetica"/>
      <w:b/>
      <w:sz w:val="28"/>
      <w:bdr w:val="none" w:sz="0" w:space="0" w:color="auto"/>
      <w:shd w:val="clear" w:color="auto" w:fill="FFFF00"/>
    </w:rPr>
  </w:style>
  <w:style w:type="paragraph" w:customStyle="1" w:styleId="CNChapterNumber">
    <w:name w:val="CN Chapter Number"/>
    <w:basedOn w:val="BaseHeading"/>
    <w:rsid w:val="00E63301"/>
    <w:pPr>
      <w:keepNext/>
      <w:keepLines/>
      <w:widowControl w:val="0"/>
      <w:spacing w:before="560"/>
    </w:pPr>
    <w:rPr>
      <w:b/>
      <w:sz w:val="32"/>
    </w:rPr>
  </w:style>
  <w:style w:type="character" w:customStyle="1" w:styleId="LetTxLetterTextChar">
    <w:name w:val="LetTx Letter Text Char"/>
    <w:link w:val="LetTxLetterText"/>
    <w:rsid w:val="00E63301"/>
    <w:rPr>
      <w:sz w:val="24"/>
    </w:rPr>
  </w:style>
  <w:style w:type="paragraph" w:customStyle="1" w:styleId="LetTxLetterText">
    <w:name w:val="LetTx Letter Text"/>
    <w:basedOn w:val="BaseText"/>
    <w:link w:val="LetTxLetterTextChar"/>
    <w:rsid w:val="00E63301"/>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E63301"/>
    <w:pPr>
      <w:spacing w:before="280" w:after="280"/>
    </w:pPr>
    <w:rPr>
      <w:b/>
      <w:sz w:val="32"/>
    </w:rPr>
  </w:style>
  <w:style w:type="paragraph" w:customStyle="1" w:styleId="CAuChapterAuthor">
    <w:name w:val="CAu Chapter Author"/>
    <w:basedOn w:val="BaseText"/>
    <w:rsid w:val="00E63301"/>
    <w:pPr>
      <w:keepNext/>
      <w:keepLines/>
      <w:widowControl w:val="0"/>
      <w:spacing w:before="280" w:line="560" w:lineRule="exact"/>
      <w:contextualSpacing/>
    </w:pPr>
  </w:style>
  <w:style w:type="paragraph" w:customStyle="1" w:styleId="H1HeadingLevel1">
    <w:name w:val="H1 Heading Level 1"/>
    <w:basedOn w:val="BaseHeading"/>
    <w:next w:val="TxText"/>
    <w:rsid w:val="00E63301"/>
    <w:pPr>
      <w:keepNext/>
      <w:keepLines/>
      <w:widowControl w:val="0"/>
      <w:spacing w:before="360" w:after="280"/>
      <w:outlineLvl w:val="0"/>
    </w:pPr>
    <w:rPr>
      <w:b/>
      <w:sz w:val="32"/>
    </w:rPr>
  </w:style>
  <w:style w:type="paragraph" w:customStyle="1" w:styleId="H2HeadingLevel2">
    <w:name w:val="H2 Heading Level 2"/>
    <w:basedOn w:val="H1HeadingLevel1"/>
    <w:next w:val="TxText"/>
    <w:rsid w:val="00E63301"/>
    <w:pPr>
      <w:spacing w:before="280"/>
      <w:outlineLvl w:val="1"/>
    </w:pPr>
    <w:rPr>
      <w:sz w:val="28"/>
    </w:rPr>
  </w:style>
  <w:style w:type="paragraph" w:customStyle="1" w:styleId="H3HeadingLevel3">
    <w:name w:val="H3 Heading Level 3"/>
    <w:basedOn w:val="H2HeadingLevel2"/>
    <w:next w:val="TxText"/>
    <w:rsid w:val="00E63301"/>
    <w:pPr>
      <w:spacing w:after="0"/>
      <w:outlineLvl w:val="2"/>
    </w:pPr>
    <w:rPr>
      <w:sz w:val="24"/>
    </w:rPr>
  </w:style>
  <w:style w:type="paragraph" w:customStyle="1" w:styleId="H4HeadingLevel4">
    <w:name w:val="H4 Heading Level 4"/>
    <w:basedOn w:val="H3HeadingLevel3"/>
    <w:next w:val="TxText"/>
    <w:rsid w:val="00E63301"/>
    <w:pPr>
      <w:outlineLvl w:val="3"/>
    </w:pPr>
    <w:rPr>
      <w:b w:val="0"/>
    </w:rPr>
  </w:style>
  <w:style w:type="paragraph" w:customStyle="1" w:styleId="H5HeadingLevel5">
    <w:name w:val="H5 Heading Level 5"/>
    <w:basedOn w:val="H4HeadingLevel4"/>
    <w:next w:val="TxText"/>
    <w:rsid w:val="00E63301"/>
    <w:pPr>
      <w:spacing w:before="140"/>
      <w:outlineLvl w:val="4"/>
    </w:pPr>
  </w:style>
  <w:style w:type="paragraph" w:customStyle="1" w:styleId="UL-EUnnumberedListinExtract">
    <w:name w:val="UL-E Unnumbered List in Extract"/>
    <w:basedOn w:val="ULUnnumberedList"/>
    <w:qFormat/>
    <w:rsid w:val="00E63301"/>
    <w:pPr>
      <w:ind w:left="1080" w:right="720"/>
    </w:pPr>
  </w:style>
  <w:style w:type="paragraph" w:customStyle="1" w:styleId="ULUnnumberedList">
    <w:name w:val="UL Unnumbered List"/>
    <w:basedOn w:val="LLLetteredList"/>
    <w:qFormat/>
    <w:rsid w:val="00E63301"/>
    <w:pPr>
      <w:tabs>
        <w:tab w:val="clear" w:pos="480"/>
      </w:tabs>
    </w:pPr>
  </w:style>
  <w:style w:type="paragraph" w:customStyle="1" w:styleId="LLLetteredList">
    <w:name w:val="LL Lettered List"/>
    <w:basedOn w:val="NLNumberedList"/>
    <w:qFormat/>
    <w:rsid w:val="00E63301"/>
  </w:style>
  <w:style w:type="paragraph" w:customStyle="1" w:styleId="NLNumberedList">
    <w:name w:val="NL Numbered List"/>
    <w:basedOn w:val="BLBulletList"/>
    <w:qFormat/>
    <w:rsid w:val="00E63301"/>
    <w:pPr>
      <w:tabs>
        <w:tab w:val="clear" w:pos="240"/>
        <w:tab w:val="clear" w:pos="960"/>
        <w:tab w:val="left" w:pos="480"/>
      </w:tabs>
      <w:ind w:left="360" w:hanging="360"/>
    </w:pPr>
  </w:style>
  <w:style w:type="paragraph" w:customStyle="1" w:styleId="BLBulletList">
    <w:name w:val="BL Bullet List"/>
    <w:basedOn w:val="BaseText"/>
    <w:rsid w:val="00E63301"/>
    <w:pPr>
      <w:tabs>
        <w:tab w:val="left" w:pos="240"/>
        <w:tab w:val="left" w:pos="960"/>
      </w:tabs>
      <w:spacing w:line="560" w:lineRule="exact"/>
      <w:ind w:left="245" w:hanging="245"/>
    </w:pPr>
  </w:style>
  <w:style w:type="paragraph" w:customStyle="1" w:styleId="LH-EListHeadinExtract">
    <w:name w:val="LH-E List Head in Extract"/>
    <w:basedOn w:val="LHListHead"/>
    <w:qFormat/>
    <w:rsid w:val="00E63301"/>
    <w:pPr>
      <w:ind w:left="720" w:right="720"/>
    </w:pPr>
  </w:style>
  <w:style w:type="paragraph" w:customStyle="1" w:styleId="LHListHead">
    <w:name w:val="LH List Head"/>
    <w:basedOn w:val="BaseText"/>
    <w:rsid w:val="00E63301"/>
    <w:pPr>
      <w:keepNext/>
      <w:keepLines/>
      <w:spacing w:before="280" w:line="560" w:lineRule="exact"/>
    </w:pPr>
    <w:rPr>
      <w:b/>
    </w:rPr>
  </w:style>
  <w:style w:type="paragraph" w:customStyle="1" w:styleId="BL-EBulletListinExtract">
    <w:name w:val="BL-E Bullet List in Extract"/>
    <w:basedOn w:val="BLBulletList"/>
    <w:qFormat/>
    <w:rsid w:val="00E63301"/>
    <w:pPr>
      <w:ind w:left="965"/>
    </w:pPr>
  </w:style>
  <w:style w:type="paragraph" w:customStyle="1" w:styleId="SSLSubsublist">
    <w:name w:val="SSL Subsublist"/>
    <w:basedOn w:val="SLSublist"/>
    <w:qFormat/>
    <w:rsid w:val="00E63301"/>
    <w:pPr>
      <w:ind w:left="1685"/>
    </w:pPr>
  </w:style>
  <w:style w:type="paragraph" w:customStyle="1" w:styleId="SLSublist">
    <w:name w:val="SL Sublist"/>
    <w:basedOn w:val="BLBulletList"/>
    <w:rsid w:val="00E63301"/>
    <w:pPr>
      <w:tabs>
        <w:tab w:val="clear" w:pos="960"/>
      </w:tabs>
      <w:ind w:left="965"/>
    </w:pPr>
  </w:style>
  <w:style w:type="paragraph" w:customStyle="1" w:styleId="DLDescriptiveList">
    <w:name w:val="DL Descriptive List"/>
    <w:basedOn w:val="BaseText"/>
    <w:qFormat/>
    <w:rsid w:val="00E63301"/>
    <w:pPr>
      <w:widowControl w:val="0"/>
      <w:spacing w:line="560" w:lineRule="exact"/>
    </w:pPr>
  </w:style>
  <w:style w:type="character" w:customStyle="1" w:styleId="IntRInterviewer">
    <w:name w:val="IntR Interviewer"/>
    <w:qFormat/>
    <w:rsid w:val="00E63301"/>
    <w:rPr>
      <w:u w:val="dash"/>
    </w:rPr>
  </w:style>
  <w:style w:type="character" w:customStyle="1" w:styleId="IntEInterviewee">
    <w:name w:val="IntE Interviewee"/>
    <w:qFormat/>
    <w:rsid w:val="00E63301"/>
    <w:rPr>
      <w:u w:val="dotted"/>
    </w:rPr>
  </w:style>
  <w:style w:type="paragraph" w:customStyle="1" w:styleId="CAbsChapterAbstract">
    <w:name w:val="CAbs Chapter Abstract"/>
    <w:basedOn w:val="BaseText"/>
    <w:rsid w:val="00E63301"/>
    <w:pPr>
      <w:spacing w:before="360" w:after="360" w:line="560" w:lineRule="exact"/>
      <w:ind w:firstLine="720"/>
    </w:pPr>
    <w:rPr>
      <w:color w:val="0000FF"/>
    </w:rPr>
  </w:style>
  <w:style w:type="paragraph" w:customStyle="1" w:styleId="OL1OutlineListLevel1">
    <w:name w:val="OL1 Outline List Level 1"/>
    <w:basedOn w:val="BaseText"/>
    <w:rsid w:val="00E63301"/>
    <w:pPr>
      <w:tabs>
        <w:tab w:val="right" w:pos="547"/>
      </w:tabs>
      <w:spacing w:before="140" w:after="140" w:line="560" w:lineRule="exact"/>
      <w:ind w:left="720" w:hanging="720"/>
    </w:pPr>
  </w:style>
  <w:style w:type="character" w:customStyle="1" w:styleId="FgCOFigureCallOut">
    <w:name w:val="FgCO Figure Call Out"/>
    <w:rsid w:val="00E63301"/>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link w:val="TxNITextNoIndentChar"/>
    <w:rsid w:val="00E63301"/>
    <w:pPr>
      <w:spacing w:before="140" w:line="560" w:lineRule="exact"/>
    </w:pPr>
  </w:style>
  <w:style w:type="character" w:customStyle="1" w:styleId="TCOTableCallOut">
    <w:name w:val="TCO Table Call Out"/>
    <w:rsid w:val="00E63301"/>
    <w:rPr>
      <w:rFonts w:ascii="Times New Roman" w:hAnsi="Times New Roman"/>
      <w:sz w:val="24"/>
      <w:bdr w:val="none" w:sz="0" w:space="0" w:color="auto"/>
      <w:shd w:val="pct30" w:color="FF6600" w:fill="F3F3F3"/>
    </w:rPr>
  </w:style>
  <w:style w:type="paragraph" w:customStyle="1" w:styleId="SBSpaceBreak">
    <w:name w:val="SB Space Break"/>
    <w:basedOn w:val="BaseText"/>
    <w:rsid w:val="00E63301"/>
    <w:pPr>
      <w:shd w:val="pct20" w:color="auto" w:fill="FFFFFF"/>
      <w:spacing w:line="560" w:lineRule="exact"/>
      <w:jc w:val="center"/>
    </w:pPr>
  </w:style>
  <w:style w:type="character" w:customStyle="1" w:styleId="BxCOBoxCallOut">
    <w:name w:val="BxCO Box Call Out"/>
    <w:rsid w:val="00E63301"/>
    <w:rPr>
      <w:rFonts w:ascii="Times New Roman" w:hAnsi="Times New Roman"/>
      <w:sz w:val="24"/>
      <w:bdr w:val="none" w:sz="0" w:space="0" w:color="auto"/>
      <w:shd w:val="pct20" w:color="FF00FF" w:fill="auto"/>
    </w:rPr>
  </w:style>
  <w:style w:type="paragraph" w:customStyle="1" w:styleId="NtCNotetoComp">
    <w:name w:val="NtC Note to Comp"/>
    <w:basedOn w:val="BaseText"/>
    <w:rsid w:val="00E63301"/>
    <w:pPr>
      <w:spacing w:before="360" w:after="360" w:line="360" w:lineRule="exact"/>
    </w:pPr>
    <w:rPr>
      <w:color w:val="FF0000"/>
      <w:sz w:val="28"/>
    </w:rPr>
  </w:style>
  <w:style w:type="paragraph" w:customStyle="1" w:styleId="NtENotetoEditor">
    <w:name w:val="NtE Note to Editor"/>
    <w:basedOn w:val="NtCNotetoComp"/>
    <w:rsid w:val="00E63301"/>
    <w:rPr>
      <w:color w:val="008000"/>
    </w:rPr>
  </w:style>
  <w:style w:type="paragraph" w:customStyle="1" w:styleId="BNBoxNumber">
    <w:name w:val="BN Box Number"/>
    <w:basedOn w:val="BaseText"/>
    <w:rsid w:val="00E63301"/>
    <w:pPr>
      <w:spacing w:before="280" w:line="560" w:lineRule="exact"/>
    </w:pPr>
    <w:rPr>
      <w:b/>
    </w:rPr>
  </w:style>
  <w:style w:type="paragraph" w:customStyle="1" w:styleId="BTBoxTitle">
    <w:name w:val="BT Box Title"/>
    <w:basedOn w:val="BNBoxNumber"/>
    <w:rsid w:val="00E63301"/>
    <w:pPr>
      <w:spacing w:before="0" w:after="280"/>
    </w:pPr>
    <w:rPr>
      <w:b w:val="0"/>
    </w:rPr>
  </w:style>
  <w:style w:type="paragraph" w:customStyle="1" w:styleId="TStbHTableStubHead">
    <w:name w:val="TStbH Table Stub Head"/>
    <w:basedOn w:val="BaseText"/>
    <w:rsid w:val="00E63301"/>
    <w:pPr>
      <w:spacing w:line="360" w:lineRule="exact"/>
    </w:pPr>
    <w:rPr>
      <w:b/>
    </w:rPr>
  </w:style>
  <w:style w:type="paragraph" w:customStyle="1" w:styleId="TBTableBody">
    <w:name w:val="TB Table Body"/>
    <w:basedOn w:val="BaseText"/>
    <w:rsid w:val="00E63301"/>
    <w:pPr>
      <w:spacing w:line="360" w:lineRule="exact"/>
    </w:pPr>
  </w:style>
  <w:style w:type="paragraph" w:customStyle="1" w:styleId="TCHTableColumnHead">
    <w:name w:val="TCH Table Column Head"/>
    <w:basedOn w:val="TTTableTitle"/>
    <w:rsid w:val="00E63301"/>
    <w:rPr>
      <w:b/>
    </w:rPr>
  </w:style>
  <w:style w:type="paragraph" w:customStyle="1" w:styleId="TTTableTitle">
    <w:name w:val="TT Table Title"/>
    <w:basedOn w:val="BaseText"/>
    <w:rsid w:val="00E63301"/>
    <w:pPr>
      <w:spacing w:line="360" w:lineRule="exact"/>
    </w:pPr>
  </w:style>
  <w:style w:type="paragraph" w:customStyle="1" w:styleId="GLDefGlossaryDefinition">
    <w:name w:val="GLDef Glossary Definition"/>
    <w:basedOn w:val="BaseText"/>
    <w:rsid w:val="00E63301"/>
    <w:pPr>
      <w:spacing w:line="560" w:lineRule="exact"/>
    </w:pPr>
  </w:style>
  <w:style w:type="paragraph" w:customStyle="1" w:styleId="OL2OutlineListLevel2">
    <w:name w:val="OL2 Outline List Level 2"/>
    <w:basedOn w:val="OL1OutlineListLevel1"/>
    <w:rsid w:val="00E63301"/>
    <w:pPr>
      <w:tabs>
        <w:tab w:val="clear" w:pos="547"/>
        <w:tab w:val="right" w:pos="1267"/>
      </w:tabs>
      <w:spacing w:before="0"/>
      <w:ind w:left="1440"/>
    </w:pPr>
  </w:style>
  <w:style w:type="paragraph" w:customStyle="1" w:styleId="OL3OutlineListLevel3">
    <w:name w:val="OL3 Outline List Level 3"/>
    <w:basedOn w:val="OL2OutlineListLevel2"/>
    <w:rsid w:val="00E63301"/>
    <w:pPr>
      <w:tabs>
        <w:tab w:val="right" w:pos="1872"/>
      </w:tabs>
      <w:ind w:left="2160"/>
    </w:pPr>
  </w:style>
  <w:style w:type="paragraph" w:customStyle="1" w:styleId="OL4OutlineListLevel4">
    <w:name w:val="OL4 Outline List Level 4"/>
    <w:basedOn w:val="OL3OutlineListLevel3"/>
    <w:rsid w:val="00E63301"/>
    <w:pPr>
      <w:tabs>
        <w:tab w:val="right" w:pos="2592"/>
      </w:tabs>
      <w:ind w:left="2880"/>
    </w:pPr>
  </w:style>
  <w:style w:type="paragraph" w:customStyle="1" w:styleId="SpExSpecialExtract">
    <w:name w:val="SpEx Special Extract"/>
    <w:basedOn w:val="EExtract"/>
    <w:rsid w:val="00E63301"/>
    <w:pPr>
      <w:spacing w:before="360" w:after="360" w:line="400" w:lineRule="exact"/>
      <w:contextualSpacing/>
    </w:pPr>
    <w:rPr>
      <w:color w:val="00B050"/>
    </w:rPr>
  </w:style>
  <w:style w:type="character" w:customStyle="1" w:styleId="FgMenFigureMention">
    <w:name w:val="FgMen Figure Mention"/>
    <w:rsid w:val="00E63301"/>
    <w:rPr>
      <w:color w:val="0000FF"/>
    </w:rPr>
  </w:style>
  <w:style w:type="paragraph" w:customStyle="1" w:styleId="CAuAfChapterAuthorAffiliation">
    <w:name w:val="CAuAf Chapter Author Affiliation"/>
    <w:basedOn w:val="CAuChapterAuthor"/>
    <w:rsid w:val="00E63301"/>
    <w:pPr>
      <w:spacing w:before="0" w:after="280"/>
    </w:pPr>
    <w:rPr>
      <w:b/>
    </w:rPr>
  </w:style>
  <w:style w:type="paragraph" w:customStyle="1" w:styleId="DEDisplayEquation">
    <w:name w:val="DE Display Equation"/>
    <w:basedOn w:val="BaseText"/>
    <w:rsid w:val="00E63301"/>
    <w:pPr>
      <w:tabs>
        <w:tab w:val="right" w:pos="8640"/>
      </w:tabs>
      <w:spacing w:before="360" w:after="360" w:line="560" w:lineRule="atLeast"/>
      <w:ind w:left="720" w:hanging="720"/>
    </w:pPr>
  </w:style>
  <w:style w:type="paragraph" w:customStyle="1" w:styleId="H6HeadingLevel6">
    <w:name w:val="H6 Heading Level 6"/>
    <w:basedOn w:val="H5HeadingLevel5"/>
    <w:rsid w:val="00E63301"/>
    <w:pPr>
      <w:outlineLvl w:val="5"/>
    </w:pPr>
    <w:rPr>
      <w:sz w:val="22"/>
    </w:rPr>
  </w:style>
  <w:style w:type="paragraph" w:customStyle="1" w:styleId="TIHTableInternalHead">
    <w:name w:val="TIH Table Internal Head"/>
    <w:basedOn w:val="TTTableTitle"/>
    <w:rsid w:val="00E63301"/>
    <w:pPr>
      <w:spacing w:before="280"/>
    </w:pPr>
  </w:style>
  <w:style w:type="paragraph" w:styleId="TOC8">
    <w:name w:val="toc 8"/>
    <w:basedOn w:val="Normal"/>
    <w:next w:val="Normal"/>
    <w:autoRedefine/>
    <w:uiPriority w:val="39"/>
    <w:semiHidden/>
    <w:rsid w:val="00E63301"/>
    <w:pPr>
      <w:ind w:left="1400"/>
    </w:pPr>
  </w:style>
  <w:style w:type="character" w:customStyle="1" w:styleId="DENDisplayEquationNumber">
    <w:name w:val="DEN Display Equation Number"/>
    <w:rsid w:val="00E63301"/>
    <w:rPr>
      <w:bdr w:val="none" w:sz="0" w:space="0" w:color="auto"/>
      <w:shd w:val="pct15" w:color="auto" w:fill="FFFFFF"/>
    </w:rPr>
  </w:style>
  <w:style w:type="paragraph" w:customStyle="1" w:styleId="TFNTableFootnote">
    <w:name w:val="TFN Table Footnote"/>
    <w:basedOn w:val="TBTableBody"/>
    <w:rsid w:val="00E63301"/>
    <w:pPr>
      <w:spacing w:before="280" w:after="280"/>
    </w:pPr>
  </w:style>
  <w:style w:type="character" w:customStyle="1" w:styleId="LetDateLetterDateChar">
    <w:name w:val="LetDate Letter Date Char"/>
    <w:basedOn w:val="LetTxLetterTextChar"/>
    <w:link w:val="LetDateLetterDate"/>
    <w:rsid w:val="00E63301"/>
    <w:rPr>
      <w:sz w:val="24"/>
    </w:rPr>
  </w:style>
  <w:style w:type="paragraph" w:customStyle="1" w:styleId="LetDateLetterDate">
    <w:name w:val="LetDate Letter Date"/>
    <w:basedOn w:val="LetTxLetterText"/>
    <w:link w:val="LetDateLetterDateChar"/>
    <w:rsid w:val="00E63301"/>
  </w:style>
  <w:style w:type="paragraph" w:customStyle="1" w:styleId="CONChapterOpeningNote">
    <w:name w:val="CON Chapter Opening Note"/>
    <w:basedOn w:val="BaseText"/>
    <w:rsid w:val="00E63301"/>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E63301"/>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E63301"/>
    <w:pPr>
      <w:spacing w:line="560" w:lineRule="exact"/>
      <w:ind w:firstLine="720"/>
    </w:pPr>
    <w:rPr>
      <w:color w:val="000080"/>
      <w:sz w:val="24"/>
    </w:rPr>
  </w:style>
  <w:style w:type="paragraph" w:customStyle="1" w:styleId="IntAInterviewAnswer">
    <w:name w:val="IntA Interview Answer"/>
    <w:basedOn w:val="BaseText"/>
    <w:autoRedefine/>
    <w:rsid w:val="00E63301"/>
    <w:pPr>
      <w:spacing w:line="560" w:lineRule="exact"/>
      <w:ind w:firstLine="720"/>
    </w:pPr>
    <w:rPr>
      <w:color w:val="008000"/>
      <w:szCs w:val="24"/>
    </w:rPr>
  </w:style>
  <w:style w:type="paragraph" w:customStyle="1" w:styleId="DE-EDisplayEquationinExtract">
    <w:name w:val="DE-E Display Equation in Extract"/>
    <w:basedOn w:val="DEDisplayEquation"/>
    <w:rsid w:val="00E63301"/>
    <w:pPr>
      <w:spacing w:before="0" w:after="0"/>
      <w:ind w:firstLine="0"/>
    </w:pPr>
  </w:style>
  <w:style w:type="paragraph" w:customStyle="1" w:styleId="PNPartNumber">
    <w:name w:val="PN Part Number"/>
    <w:basedOn w:val="BaseHeading"/>
    <w:next w:val="PTPartTitle"/>
    <w:rsid w:val="00E63301"/>
    <w:pPr>
      <w:keepNext/>
      <w:keepLines/>
      <w:spacing w:before="560"/>
      <w:jc w:val="center"/>
    </w:pPr>
    <w:rPr>
      <w:b/>
      <w:sz w:val="28"/>
    </w:rPr>
  </w:style>
  <w:style w:type="paragraph" w:customStyle="1" w:styleId="PTPartTitle">
    <w:name w:val="PT Part Title"/>
    <w:basedOn w:val="PNPartNumber"/>
    <w:rsid w:val="00E63301"/>
    <w:pPr>
      <w:spacing w:before="1200"/>
    </w:pPr>
  </w:style>
  <w:style w:type="paragraph" w:customStyle="1" w:styleId="PSTPartSubtitle">
    <w:name w:val="PST Part Subtitle"/>
    <w:basedOn w:val="PTPartTitle"/>
    <w:rsid w:val="00E63301"/>
    <w:pPr>
      <w:keepNext w:val="0"/>
      <w:spacing w:before="360"/>
    </w:pPr>
    <w:rPr>
      <w:b w:val="0"/>
    </w:rPr>
  </w:style>
  <w:style w:type="paragraph" w:customStyle="1" w:styleId="EpEpigraph">
    <w:name w:val="Ep Epigraph"/>
    <w:basedOn w:val="BaseText"/>
    <w:rsid w:val="00E63301"/>
    <w:pPr>
      <w:spacing w:before="280" w:line="560" w:lineRule="exact"/>
      <w:ind w:left="720" w:right="720"/>
    </w:pPr>
  </w:style>
  <w:style w:type="paragraph" w:customStyle="1" w:styleId="EpSEpigraphSource">
    <w:name w:val="EpS Epigraph Source"/>
    <w:basedOn w:val="EpEpigraph"/>
    <w:rsid w:val="00E63301"/>
    <w:pPr>
      <w:spacing w:before="140" w:after="280"/>
      <w:ind w:right="0"/>
    </w:pPr>
  </w:style>
  <w:style w:type="paragraph" w:customStyle="1" w:styleId="PITxPartIntroductionText">
    <w:name w:val="PITx Part Introduction Text"/>
    <w:basedOn w:val="BaseText"/>
    <w:rsid w:val="00E63301"/>
    <w:pPr>
      <w:spacing w:before="280" w:after="280" w:line="560" w:lineRule="exact"/>
      <w:ind w:firstLine="720"/>
      <w:contextualSpacing/>
    </w:pPr>
  </w:style>
  <w:style w:type="paragraph" w:customStyle="1" w:styleId="SpH1SpecialHeading1">
    <w:name w:val="SpH1 Special Heading 1"/>
    <w:basedOn w:val="SpTxSpecialText"/>
    <w:rsid w:val="00E63301"/>
    <w:pPr>
      <w:spacing w:before="280" w:after="280"/>
      <w:ind w:firstLine="0"/>
    </w:pPr>
    <w:rPr>
      <w:b/>
      <w:sz w:val="36"/>
    </w:rPr>
  </w:style>
  <w:style w:type="paragraph" w:customStyle="1" w:styleId="SpTxSpecialText">
    <w:name w:val="SpTx Special Text"/>
    <w:basedOn w:val="BaseText"/>
    <w:rsid w:val="00E63301"/>
    <w:pPr>
      <w:spacing w:line="560" w:lineRule="exact"/>
      <w:ind w:firstLine="720"/>
    </w:pPr>
    <w:rPr>
      <w:color w:val="00B050"/>
    </w:rPr>
  </w:style>
  <w:style w:type="paragraph" w:styleId="TableofAuthorities">
    <w:name w:val="table of authorities"/>
    <w:basedOn w:val="Normal"/>
    <w:next w:val="Normal"/>
    <w:uiPriority w:val="99"/>
    <w:semiHidden/>
    <w:rsid w:val="00E63301"/>
    <w:pPr>
      <w:ind w:left="200" w:hanging="200"/>
    </w:pPr>
  </w:style>
  <w:style w:type="paragraph" w:styleId="TableofFigures">
    <w:name w:val="table of figures"/>
    <w:basedOn w:val="Normal"/>
    <w:next w:val="Normal"/>
    <w:uiPriority w:val="99"/>
    <w:semiHidden/>
    <w:rsid w:val="00E63301"/>
    <w:pPr>
      <w:ind w:left="400" w:hanging="400"/>
    </w:pPr>
  </w:style>
  <w:style w:type="paragraph" w:customStyle="1" w:styleId="GLTrmGlossaryDefinitionTerm">
    <w:name w:val="GLTrm Glossary Definition Term"/>
    <w:basedOn w:val="GLDefGlossaryDefinition"/>
    <w:rsid w:val="00E63301"/>
    <w:pPr>
      <w:spacing w:before="280"/>
    </w:pPr>
    <w:rPr>
      <w:b/>
    </w:rPr>
  </w:style>
  <w:style w:type="character" w:customStyle="1" w:styleId="TMenTableMention">
    <w:name w:val="TMen Table Mention"/>
    <w:rsid w:val="00E63301"/>
    <w:rPr>
      <w:color w:val="FF6600"/>
    </w:rPr>
  </w:style>
  <w:style w:type="paragraph" w:customStyle="1" w:styleId="ChrChronology">
    <w:name w:val="Chr Chronology"/>
    <w:basedOn w:val="BaseText"/>
    <w:rsid w:val="00E63301"/>
    <w:pPr>
      <w:tabs>
        <w:tab w:val="left" w:pos="1728"/>
      </w:tabs>
      <w:spacing w:before="140" w:line="560" w:lineRule="exact"/>
      <w:ind w:left="1728" w:hanging="1728"/>
    </w:pPr>
  </w:style>
  <w:style w:type="paragraph" w:customStyle="1" w:styleId="VSVerseSource">
    <w:name w:val="VS Verse Source"/>
    <w:basedOn w:val="BaseText"/>
    <w:rsid w:val="00E63301"/>
    <w:pPr>
      <w:spacing w:before="140" w:after="280" w:line="560" w:lineRule="exact"/>
    </w:pPr>
  </w:style>
  <w:style w:type="character" w:customStyle="1" w:styleId="SbarMenSidebarMention">
    <w:name w:val="SbarMen Sidebar Mention"/>
    <w:rsid w:val="00E63301"/>
    <w:rPr>
      <w:color w:val="008000"/>
    </w:rPr>
  </w:style>
  <w:style w:type="paragraph" w:customStyle="1" w:styleId="PriDocBegPrimaryDocumentBegin">
    <w:name w:val="PriDocBeg Primary Document Begin"/>
    <w:basedOn w:val="BaseText"/>
    <w:link w:val="PriDocBegPrimaryDocumentBeginChar"/>
    <w:rsid w:val="00E63301"/>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link w:val="PriDocEndPrimaryDocumentEndChar"/>
    <w:rsid w:val="00E63301"/>
  </w:style>
  <w:style w:type="paragraph" w:customStyle="1" w:styleId="TxCTextContinuation">
    <w:name w:val="TxC Text Continuation"/>
    <w:basedOn w:val="BaseText"/>
    <w:rsid w:val="00E63301"/>
    <w:pPr>
      <w:spacing w:line="560" w:lineRule="exact"/>
    </w:pPr>
  </w:style>
  <w:style w:type="paragraph" w:customStyle="1" w:styleId="VHVerseHeading">
    <w:name w:val="VH Verse Heading"/>
    <w:basedOn w:val="BaseText"/>
    <w:next w:val="VVerse"/>
    <w:rsid w:val="00E63301"/>
    <w:pPr>
      <w:keepNext/>
      <w:keepLines/>
      <w:spacing w:before="280" w:line="560" w:lineRule="exact"/>
    </w:pPr>
    <w:rPr>
      <w:b/>
    </w:rPr>
  </w:style>
  <w:style w:type="paragraph" w:customStyle="1" w:styleId="VVerse">
    <w:name w:val="V Verse"/>
    <w:basedOn w:val="BaseText"/>
    <w:rsid w:val="00E63301"/>
    <w:pPr>
      <w:tabs>
        <w:tab w:val="left" w:pos="2880"/>
      </w:tabs>
      <w:spacing w:before="280" w:after="280" w:line="560" w:lineRule="exact"/>
      <w:ind w:left="245" w:hanging="245"/>
      <w:contextualSpacing/>
    </w:pPr>
  </w:style>
  <w:style w:type="character" w:customStyle="1" w:styleId="BxMenBoxMention">
    <w:name w:val="BxMen Box Mention"/>
    <w:rsid w:val="00E63301"/>
    <w:rPr>
      <w:color w:val="FF00FF"/>
    </w:rPr>
  </w:style>
  <w:style w:type="character" w:customStyle="1" w:styleId="SbarCOSidebarCallOut">
    <w:name w:val="SbarCO Sidebar Call Out"/>
    <w:rsid w:val="00E63301"/>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E63301"/>
    <w:pPr>
      <w:tabs>
        <w:tab w:val="left" w:pos="1440"/>
        <w:tab w:val="left" w:pos="1800"/>
        <w:tab w:val="left" w:pos="2160"/>
      </w:tabs>
      <w:ind w:left="1080" w:right="720"/>
    </w:pPr>
  </w:style>
  <w:style w:type="paragraph" w:customStyle="1" w:styleId="LetAuLetterAuthor">
    <w:name w:val="LetAu Letter Author"/>
    <w:basedOn w:val="LetTxLetterText"/>
    <w:rsid w:val="00E63301"/>
    <w:pPr>
      <w:spacing w:after="280"/>
    </w:pPr>
  </w:style>
  <w:style w:type="paragraph" w:customStyle="1" w:styleId="LetAuAddLetterAuthorAddress">
    <w:name w:val="LetAuAdd Letter Author Address"/>
    <w:basedOn w:val="LetTxLetterText"/>
    <w:rsid w:val="00E63301"/>
    <w:pPr>
      <w:spacing w:after="280"/>
      <w:contextualSpacing/>
    </w:pPr>
  </w:style>
  <w:style w:type="paragraph" w:customStyle="1" w:styleId="LetAddLetterAddress">
    <w:name w:val="LetAdd Letter Address"/>
    <w:basedOn w:val="LetTxLetterText"/>
    <w:rsid w:val="00E63301"/>
    <w:pPr>
      <w:spacing w:after="280"/>
      <w:contextualSpacing/>
    </w:pPr>
  </w:style>
  <w:style w:type="paragraph" w:customStyle="1" w:styleId="Let-ELetterinExtract">
    <w:name w:val="Let-E Letter in Extract"/>
    <w:basedOn w:val="LetTxLetterText"/>
    <w:rsid w:val="00E63301"/>
    <w:pPr>
      <w:ind w:left="720" w:right="720"/>
    </w:pPr>
  </w:style>
  <w:style w:type="paragraph" w:customStyle="1" w:styleId="LetDate-ELetterDateinExtract">
    <w:name w:val="LetDate-E Letter Date in Extract"/>
    <w:basedOn w:val="Let-ELetterinExtract"/>
    <w:rsid w:val="00E63301"/>
  </w:style>
  <w:style w:type="paragraph" w:customStyle="1" w:styleId="LetAdd-ELetterAddressinExtract">
    <w:name w:val="LetAdd-E Letter Address in Extract"/>
    <w:basedOn w:val="LetAddLetterAddress"/>
    <w:rsid w:val="00E63301"/>
    <w:pPr>
      <w:spacing w:before="0" w:after="0"/>
      <w:ind w:left="720" w:right="720"/>
      <w:contextualSpacing w:val="0"/>
    </w:pPr>
  </w:style>
  <w:style w:type="paragraph" w:customStyle="1" w:styleId="LetAu-ELetterAuthorinExtract">
    <w:name w:val="LetAu-E Letter Author in Extract"/>
    <w:basedOn w:val="LetAuLetterAuthor"/>
    <w:rsid w:val="00E63301"/>
    <w:pPr>
      <w:spacing w:before="0"/>
      <w:ind w:left="720" w:right="720"/>
    </w:pPr>
  </w:style>
  <w:style w:type="paragraph" w:customStyle="1" w:styleId="LetAuAdd-ELetterAuthorAddressinExtract">
    <w:name w:val="LetAuAdd-E Letter Author Address in Extract"/>
    <w:basedOn w:val="LetAuAddLetterAuthorAddress"/>
    <w:rsid w:val="00E63301"/>
    <w:pPr>
      <w:spacing w:before="0"/>
      <w:ind w:left="720" w:right="720"/>
    </w:pPr>
  </w:style>
  <w:style w:type="paragraph" w:styleId="BalloonText">
    <w:name w:val="Balloon Text"/>
    <w:basedOn w:val="Normal"/>
    <w:link w:val="BalloonTextChar"/>
    <w:uiPriority w:val="99"/>
    <w:semiHidden/>
    <w:rsid w:val="00E63301"/>
    <w:rPr>
      <w:rFonts w:ascii="Tahoma" w:hAnsi="Tahoma" w:cs="Tahoma"/>
      <w:sz w:val="16"/>
      <w:szCs w:val="16"/>
    </w:rPr>
  </w:style>
  <w:style w:type="character" w:customStyle="1" w:styleId="BalloonTextChar">
    <w:name w:val="Balloon Text Char"/>
    <w:basedOn w:val="DefaultParagraphFont"/>
    <w:link w:val="BalloonText"/>
    <w:uiPriority w:val="99"/>
    <w:semiHidden/>
    <w:rsid w:val="00E63301"/>
    <w:rPr>
      <w:rFonts w:ascii="Tahoma" w:eastAsia="Times New Roman" w:hAnsi="Tahoma" w:cs="Tahoma"/>
      <w:sz w:val="16"/>
      <w:szCs w:val="16"/>
    </w:rPr>
  </w:style>
  <w:style w:type="paragraph" w:customStyle="1" w:styleId="CSTChapterSubtitle">
    <w:name w:val="CST Chapter Subtitle"/>
    <w:basedOn w:val="BaseHeading"/>
    <w:autoRedefine/>
    <w:rsid w:val="00E63301"/>
    <w:rPr>
      <w:sz w:val="28"/>
    </w:rPr>
  </w:style>
  <w:style w:type="paragraph" w:customStyle="1" w:styleId="PITPartIntroductionTitle">
    <w:name w:val="PIT Part Introduction Title"/>
    <w:basedOn w:val="PSTPartSubtitle"/>
    <w:qFormat/>
    <w:rsid w:val="00E63301"/>
    <w:pPr>
      <w:keepNext/>
      <w:spacing w:before="280"/>
    </w:pPr>
  </w:style>
  <w:style w:type="paragraph" w:customStyle="1" w:styleId="NNotation">
    <w:name w:val="N Notation"/>
    <w:basedOn w:val="BaseText"/>
    <w:qFormat/>
    <w:rsid w:val="00E63301"/>
    <w:pPr>
      <w:tabs>
        <w:tab w:val="left" w:pos="480"/>
      </w:tabs>
      <w:spacing w:line="560" w:lineRule="exact"/>
    </w:pPr>
  </w:style>
  <w:style w:type="character" w:customStyle="1" w:styleId="CommentSubjectChar">
    <w:name w:val="Comment Subject Char"/>
    <w:rsid w:val="00E63301"/>
    <w:rPr>
      <w:sz w:val="24"/>
      <w:lang w:val="en-US" w:eastAsia="en-US" w:bidi="ar-SA"/>
    </w:rPr>
  </w:style>
  <w:style w:type="paragraph" w:styleId="Revision">
    <w:name w:val="Revision"/>
    <w:hidden/>
    <w:uiPriority w:val="99"/>
    <w:semiHidden/>
    <w:rsid w:val="00E63301"/>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E63301"/>
    <w:pPr>
      <w:tabs>
        <w:tab w:val="left" w:pos="4320"/>
      </w:tabs>
      <w:ind w:left="1440" w:right="720"/>
    </w:pPr>
  </w:style>
  <w:style w:type="paragraph" w:customStyle="1" w:styleId="VEVerseinExtract">
    <w:name w:val="VE Verse in Extract"/>
    <w:basedOn w:val="VVerse"/>
    <w:qFormat/>
    <w:rsid w:val="00E63301"/>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E63301"/>
    <w:pPr>
      <w:spacing w:before="0"/>
      <w:ind w:left="720" w:right="720"/>
    </w:pPr>
  </w:style>
  <w:style w:type="paragraph" w:customStyle="1" w:styleId="AuQAuthorQuery">
    <w:name w:val="AuQ Author Query"/>
    <w:basedOn w:val="NoteENotetoEditor"/>
    <w:qFormat/>
    <w:rsid w:val="00E63301"/>
    <w:rPr>
      <w:color w:val="0070C0"/>
    </w:rPr>
  </w:style>
  <w:style w:type="paragraph" w:customStyle="1" w:styleId="AppBegAppendixBegin">
    <w:name w:val="AppBeg Appendix Begin"/>
    <w:basedOn w:val="PriDocBegPrimaryDocumentBegin"/>
    <w:qFormat/>
    <w:rsid w:val="00E63301"/>
  </w:style>
  <w:style w:type="paragraph" w:customStyle="1" w:styleId="AppEndAppendixEnd">
    <w:name w:val="AppEnd Appendix End"/>
    <w:basedOn w:val="PriDocEndPrimaryDocumentEnd"/>
    <w:qFormat/>
    <w:rsid w:val="00E63301"/>
  </w:style>
  <w:style w:type="paragraph" w:customStyle="1" w:styleId="BoxBegBoxBegin">
    <w:name w:val="BoxBeg Box Begin"/>
    <w:basedOn w:val="PriDocBegPrimaryDocumentBegin"/>
    <w:qFormat/>
    <w:rsid w:val="00E63301"/>
  </w:style>
  <w:style w:type="paragraph" w:customStyle="1" w:styleId="BoxEndBoxEnd">
    <w:name w:val="BoxEnd Box End"/>
    <w:basedOn w:val="PriDocEndPrimaryDocumentEnd"/>
    <w:qFormat/>
    <w:rsid w:val="00E63301"/>
  </w:style>
  <w:style w:type="paragraph" w:customStyle="1" w:styleId="ExrBegExerciseBegin">
    <w:name w:val="ExrBeg Exercise Begin"/>
    <w:basedOn w:val="PriDocBegPrimaryDocumentBegin"/>
    <w:qFormat/>
    <w:rsid w:val="00E63301"/>
  </w:style>
  <w:style w:type="paragraph" w:customStyle="1" w:styleId="ExrEndExerciseEnd">
    <w:name w:val="ExrEnd Exercise End"/>
    <w:basedOn w:val="PriDocEndPrimaryDocumentEnd"/>
    <w:qFormat/>
    <w:rsid w:val="00E63301"/>
  </w:style>
  <w:style w:type="paragraph" w:customStyle="1" w:styleId="NotesBegNotesBegin">
    <w:name w:val="NotesBeg Notes Begin"/>
    <w:basedOn w:val="PriDocBegPrimaryDocumentBegin"/>
    <w:qFormat/>
    <w:rsid w:val="00E63301"/>
  </w:style>
  <w:style w:type="paragraph" w:customStyle="1" w:styleId="NotesEndNotesEnd">
    <w:name w:val="NotesEnd Notes End"/>
    <w:basedOn w:val="PriDocEndPrimaryDocumentEnd"/>
    <w:link w:val="NotesEndNotesEndChar"/>
    <w:qFormat/>
    <w:rsid w:val="00E63301"/>
  </w:style>
  <w:style w:type="paragraph" w:customStyle="1" w:styleId="TSTableSource">
    <w:name w:val="TS Table Source"/>
    <w:basedOn w:val="TFNTableFootnote"/>
    <w:rsid w:val="00E63301"/>
    <w:pPr>
      <w:spacing w:before="0" w:after="560"/>
    </w:pPr>
  </w:style>
  <w:style w:type="paragraph" w:customStyle="1" w:styleId="TNTableNumber">
    <w:name w:val="TN Table Number"/>
    <w:basedOn w:val="TTTableTitle"/>
    <w:rsid w:val="00E63301"/>
    <w:pPr>
      <w:spacing w:before="560"/>
    </w:pPr>
    <w:rPr>
      <w:b/>
    </w:rPr>
  </w:style>
  <w:style w:type="paragraph" w:customStyle="1" w:styleId="ITCHIn-textTableColumnHead">
    <w:name w:val="ITCH In-text Table Column Head"/>
    <w:basedOn w:val="TCHTableColumnHead"/>
    <w:rsid w:val="00E63301"/>
  </w:style>
  <w:style w:type="paragraph" w:customStyle="1" w:styleId="ITBIn-textTableBody">
    <w:name w:val="ITB In-text Table Body"/>
    <w:basedOn w:val="TBTableBody"/>
    <w:rsid w:val="00E63301"/>
  </w:style>
  <w:style w:type="paragraph" w:customStyle="1" w:styleId="RefTxReferenceText">
    <w:name w:val="RefTx Reference Text"/>
    <w:basedOn w:val="BaseText"/>
    <w:rsid w:val="00E63301"/>
    <w:pPr>
      <w:spacing w:after="140" w:line="560" w:lineRule="exact"/>
      <w:ind w:left="720" w:hanging="720"/>
    </w:pPr>
  </w:style>
  <w:style w:type="paragraph" w:customStyle="1" w:styleId="DL-EDescriptiveListinExtract">
    <w:name w:val="DL-E Descriptive List in Extract"/>
    <w:basedOn w:val="DLDescriptiveList"/>
    <w:rsid w:val="00E63301"/>
    <w:pPr>
      <w:tabs>
        <w:tab w:val="left" w:pos="480"/>
      </w:tabs>
    </w:pPr>
  </w:style>
  <w:style w:type="paragraph" w:customStyle="1" w:styleId="N-ENotationinExtract">
    <w:name w:val="N-E Notation in Extract"/>
    <w:basedOn w:val="NNotation"/>
    <w:rsid w:val="00E63301"/>
  </w:style>
  <w:style w:type="paragraph" w:customStyle="1" w:styleId="Dis-EDisplayinExtract">
    <w:name w:val="Dis-E Display in Extract"/>
    <w:basedOn w:val="DDisplay"/>
    <w:rsid w:val="00E63301"/>
    <w:pPr>
      <w:ind w:left="720" w:right="720"/>
    </w:pPr>
  </w:style>
  <w:style w:type="paragraph" w:customStyle="1" w:styleId="DDisplay">
    <w:name w:val="D Display"/>
    <w:basedOn w:val="BaseText"/>
    <w:rsid w:val="00E63301"/>
    <w:pPr>
      <w:spacing w:before="280" w:after="280" w:line="560" w:lineRule="exact"/>
    </w:pPr>
  </w:style>
  <w:style w:type="paragraph" w:customStyle="1" w:styleId="PProgram">
    <w:name w:val="P Program"/>
    <w:basedOn w:val="BaseText"/>
    <w:rsid w:val="00E63301"/>
    <w:pPr>
      <w:spacing w:line="560" w:lineRule="exact"/>
    </w:pPr>
    <w:rPr>
      <w:rFonts w:ascii="Courier" w:hAnsi="Courier"/>
      <w:sz w:val="22"/>
    </w:rPr>
  </w:style>
  <w:style w:type="paragraph" w:customStyle="1" w:styleId="P-EPrograminExtract">
    <w:name w:val="P-E Program in Extract"/>
    <w:basedOn w:val="PProgram"/>
    <w:rsid w:val="00E63301"/>
    <w:pPr>
      <w:spacing w:before="280" w:after="280"/>
      <w:ind w:left="720" w:right="720"/>
    </w:pPr>
  </w:style>
  <w:style w:type="paragraph" w:customStyle="1" w:styleId="NTrDNumberedTreeDisplay">
    <w:name w:val="NTrD Numbered Tree Display"/>
    <w:basedOn w:val="BaseText"/>
    <w:rsid w:val="00E63301"/>
    <w:pPr>
      <w:spacing w:before="280" w:after="280" w:line="560" w:lineRule="exact"/>
    </w:pPr>
  </w:style>
  <w:style w:type="paragraph" w:customStyle="1" w:styleId="NTrD-ENumberedTreeDisplayinExtract">
    <w:name w:val="NTrD-E Numbered Tree Display in Extract"/>
    <w:basedOn w:val="NTrDNumberedTreeDisplay"/>
    <w:rsid w:val="00E63301"/>
    <w:pPr>
      <w:ind w:left="720" w:right="720"/>
    </w:pPr>
  </w:style>
  <w:style w:type="paragraph" w:customStyle="1" w:styleId="IEIndexMainEntry">
    <w:name w:val="IE Index Main Entry"/>
    <w:basedOn w:val="BaseText"/>
    <w:rsid w:val="00E63301"/>
    <w:pPr>
      <w:spacing w:line="560" w:lineRule="exact"/>
      <w:ind w:left="2160" w:hanging="2160"/>
    </w:pPr>
  </w:style>
  <w:style w:type="paragraph" w:customStyle="1" w:styleId="ISEIndexSubentry">
    <w:name w:val="ISE Index Subentry"/>
    <w:basedOn w:val="IEIndexMainEntry"/>
    <w:rsid w:val="00E63301"/>
    <w:pPr>
      <w:ind w:left="2880"/>
    </w:pPr>
  </w:style>
  <w:style w:type="paragraph" w:customStyle="1" w:styleId="IABIndexAlphabeticalBreak">
    <w:name w:val="IAB Index Alphabetical Break"/>
    <w:basedOn w:val="IEIndexMainEntry"/>
    <w:rsid w:val="00E63301"/>
    <w:pPr>
      <w:spacing w:before="560"/>
    </w:pPr>
  </w:style>
  <w:style w:type="paragraph" w:customStyle="1" w:styleId="ISSEIndexSubsubentry">
    <w:name w:val="ISSE Index Subsubentry"/>
    <w:basedOn w:val="ISEIndexSubentry"/>
    <w:rsid w:val="00E63301"/>
    <w:pPr>
      <w:ind w:left="3600"/>
    </w:pPr>
  </w:style>
  <w:style w:type="paragraph" w:customStyle="1" w:styleId="SbarTSidebarTitle">
    <w:name w:val="SbarT Sidebar Title"/>
    <w:basedOn w:val="SbarTxSidebarText"/>
    <w:rsid w:val="00E63301"/>
    <w:pPr>
      <w:spacing w:before="560"/>
    </w:pPr>
    <w:rPr>
      <w:b/>
      <w:sz w:val="28"/>
    </w:rPr>
  </w:style>
  <w:style w:type="paragraph" w:customStyle="1" w:styleId="SbarAuSidebarAuthor">
    <w:name w:val="SbarAu Sidebar Author"/>
    <w:basedOn w:val="SbarTxSidebarText"/>
    <w:rsid w:val="00E63301"/>
    <w:pPr>
      <w:spacing w:before="280"/>
    </w:pPr>
    <w:rPr>
      <w:b/>
    </w:rPr>
  </w:style>
  <w:style w:type="paragraph" w:customStyle="1" w:styleId="SbarSNSidebarSourceNote">
    <w:name w:val="SbarSN Sidebar Source Note"/>
    <w:basedOn w:val="SbarTxSidebarText"/>
    <w:rsid w:val="00E63301"/>
    <w:pPr>
      <w:spacing w:before="280"/>
    </w:pPr>
  </w:style>
  <w:style w:type="paragraph" w:customStyle="1" w:styleId="FgCFigureCaption">
    <w:name w:val="FgC Figure Caption"/>
    <w:basedOn w:val="BaseText"/>
    <w:link w:val="FgCFigureCaptionChar"/>
    <w:rsid w:val="00E63301"/>
    <w:pPr>
      <w:spacing w:line="560" w:lineRule="exact"/>
    </w:pPr>
  </w:style>
  <w:style w:type="character" w:customStyle="1" w:styleId="FgCFigureCaptionChar">
    <w:name w:val="FgC Figure Caption Char"/>
    <w:link w:val="FgCFigureCaption"/>
    <w:rsid w:val="00E63301"/>
    <w:rPr>
      <w:rFonts w:ascii="Times New Roman" w:eastAsia="Times New Roman" w:hAnsi="Times New Roman" w:cs="Times New Roman"/>
      <w:sz w:val="24"/>
      <w:szCs w:val="20"/>
    </w:rPr>
  </w:style>
  <w:style w:type="paragraph" w:customStyle="1" w:styleId="FgTFigureTitle">
    <w:name w:val="FgT Figure Title"/>
    <w:basedOn w:val="FgCFigureCaption"/>
    <w:rsid w:val="00E63301"/>
    <w:rPr>
      <w:b/>
    </w:rPr>
  </w:style>
  <w:style w:type="paragraph" w:customStyle="1" w:styleId="FgNFigureNumber">
    <w:name w:val="FgN Figure Number"/>
    <w:basedOn w:val="FgTFigureTitle"/>
    <w:rsid w:val="00E63301"/>
    <w:pPr>
      <w:spacing w:before="560"/>
    </w:pPr>
    <w:rPr>
      <w:b w:val="0"/>
    </w:rPr>
  </w:style>
  <w:style w:type="paragraph" w:customStyle="1" w:styleId="FgSFigureSource">
    <w:name w:val="FgS Figure Source"/>
    <w:basedOn w:val="FgCFigureCaption"/>
    <w:rsid w:val="00E63301"/>
    <w:pPr>
      <w:spacing w:after="560"/>
    </w:pPr>
  </w:style>
  <w:style w:type="paragraph" w:customStyle="1" w:styleId="NtDNotetoDesign">
    <w:name w:val="NtD Note to Design"/>
    <w:basedOn w:val="NtENotetoEditor"/>
    <w:rsid w:val="00E63301"/>
    <w:rPr>
      <w:color w:val="FF00FF"/>
    </w:rPr>
  </w:style>
  <w:style w:type="paragraph" w:customStyle="1" w:styleId="DHDisplayHead">
    <w:name w:val="DH Display Head"/>
    <w:basedOn w:val="BaseText"/>
    <w:rsid w:val="00E63301"/>
    <w:pPr>
      <w:spacing w:before="280" w:line="560" w:lineRule="exact"/>
    </w:pPr>
    <w:rPr>
      <w:b/>
    </w:rPr>
  </w:style>
  <w:style w:type="paragraph" w:customStyle="1" w:styleId="SDSubdisplay">
    <w:name w:val="SD Subdisplay"/>
    <w:basedOn w:val="DDisplay"/>
    <w:rsid w:val="00E63301"/>
    <w:pPr>
      <w:spacing w:before="0" w:after="0"/>
      <w:ind w:left="720"/>
    </w:pPr>
  </w:style>
  <w:style w:type="paragraph" w:customStyle="1" w:styleId="SSDSubsubdisplay">
    <w:name w:val="SSD Subsubdisplay"/>
    <w:basedOn w:val="SDSubdisplay"/>
    <w:rsid w:val="00E63301"/>
    <w:pPr>
      <w:ind w:left="1440"/>
    </w:pPr>
  </w:style>
  <w:style w:type="paragraph" w:customStyle="1" w:styleId="ExrLv1TxExerciseText">
    <w:name w:val="ExrLv1Tx Exercise Text"/>
    <w:basedOn w:val="BaseText"/>
    <w:rsid w:val="00E63301"/>
    <w:pPr>
      <w:spacing w:before="280" w:after="280" w:line="560" w:lineRule="exact"/>
    </w:pPr>
  </w:style>
  <w:style w:type="paragraph" w:customStyle="1" w:styleId="ExrLv2TxSubexerciseText">
    <w:name w:val="ExrLv2Tx Subexercise Text"/>
    <w:basedOn w:val="ExrLv1TxExerciseText"/>
    <w:rsid w:val="00E63301"/>
    <w:pPr>
      <w:spacing w:before="0"/>
      <w:ind w:left="720"/>
    </w:pPr>
  </w:style>
  <w:style w:type="paragraph" w:customStyle="1" w:styleId="ExrLv3TxSubsubexerciseText">
    <w:name w:val="ExrLv3Tx Subsubexercise Text"/>
    <w:basedOn w:val="ExrLv2TxSubexerciseText"/>
    <w:rsid w:val="00E63301"/>
    <w:pPr>
      <w:ind w:left="1440"/>
    </w:pPr>
  </w:style>
  <w:style w:type="paragraph" w:customStyle="1" w:styleId="NTNoteText">
    <w:name w:val="NT Note Text"/>
    <w:basedOn w:val="BaseText"/>
    <w:rsid w:val="00E63301"/>
    <w:pPr>
      <w:spacing w:after="280" w:line="560" w:lineRule="exact"/>
    </w:pPr>
  </w:style>
  <w:style w:type="paragraph" w:customStyle="1" w:styleId="FNFootnoteText">
    <w:name w:val="FN Footnote Text"/>
    <w:basedOn w:val="BaseText"/>
    <w:rsid w:val="00E63301"/>
    <w:pPr>
      <w:spacing w:line="560" w:lineRule="exact"/>
    </w:pPr>
  </w:style>
  <w:style w:type="paragraph" w:customStyle="1" w:styleId="RHRRunningHeadRecto">
    <w:name w:val="RHR Running Head Recto"/>
    <w:basedOn w:val="BaseText"/>
    <w:link w:val="RHRRunningHeadRectoChar"/>
    <w:rsid w:val="00E63301"/>
    <w:pPr>
      <w:spacing w:line="560" w:lineRule="exact"/>
    </w:pPr>
  </w:style>
  <w:style w:type="paragraph" w:customStyle="1" w:styleId="RHVRunningHeadVerso">
    <w:name w:val="RHV Running Head Verso"/>
    <w:basedOn w:val="RHRRunningHeadRecto"/>
    <w:link w:val="RHVRunningHeadVersoChar"/>
    <w:rsid w:val="00E63301"/>
  </w:style>
  <w:style w:type="paragraph" w:customStyle="1" w:styleId="COContributorName">
    <w:name w:val="CO Contributor Name"/>
    <w:basedOn w:val="BaseText"/>
    <w:rsid w:val="00E63301"/>
    <w:pPr>
      <w:spacing w:before="280" w:line="560" w:lineRule="exact"/>
    </w:pPr>
    <w:rPr>
      <w:b/>
    </w:rPr>
  </w:style>
  <w:style w:type="paragraph" w:customStyle="1" w:styleId="COBContributorBio">
    <w:name w:val="COB Contributor Bio"/>
    <w:basedOn w:val="BaseText"/>
    <w:rsid w:val="00E63301"/>
    <w:pPr>
      <w:spacing w:after="280" w:line="560" w:lineRule="exact"/>
    </w:pPr>
  </w:style>
  <w:style w:type="paragraph" w:customStyle="1" w:styleId="FBHFrontmatterBackmatterHead">
    <w:name w:val="FBH Frontmatter/Backmatter Head"/>
    <w:basedOn w:val="CTChapterTitle"/>
    <w:rsid w:val="00E63301"/>
  </w:style>
  <w:style w:type="paragraph" w:customStyle="1" w:styleId="BaseHeading">
    <w:name w:val="Base Heading"/>
    <w:qFormat/>
    <w:rsid w:val="00E63301"/>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E63301"/>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E63301"/>
    <w:pPr>
      <w:spacing w:after="140" w:line="560" w:lineRule="exact"/>
      <w:ind w:left="720" w:hanging="720"/>
    </w:pPr>
  </w:style>
  <w:style w:type="paragraph" w:customStyle="1" w:styleId="H4MHeadingLevel4Math">
    <w:name w:val="H4M Heading Level 4 Math"/>
    <w:basedOn w:val="H4HeadingLevel4"/>
    <w:rsid w:val="00E63301"/>
    <w:pPr>
      <w:spacing w:after="360"/>
    </w:pPr>
  </w:style>
  <w:style w:type="paragraph" w:styleId="BlockText">
    <w:name w:val="Block Text"/>
    <w:basedOn w:val="Normal"/>
    <w:uiPriority w:val="99"/>
    <w:rsid w:val="00E63301"/>
    <w:pPr>
      <w:spacing w:after="120"/>
      <w:ind w:left="1440" w:right="1440"/>
    </w:pPr>
  </w:style>
  <w:style w:type="paragraph" w:customStyle="1" w:styleId="H5MHeadingLevel5Math">
    <w:name w:val="H5M Heading Level 5 Math"/>
    <w:basedOn w:val="H5HeadingLevel5"/>
    <w:rsid w:val="00E63301"/>
    <w:pPr>
      <w:spacing w:after="360"/>
    </w:pPr>
  </w:style>
  <w:style w:type="paragraph" w:customStyle="1" w:styleId="NoteCNotetoComp">
    <w:name w:val="NoteC Note to Comp"/>
    <w:basedOn w:val="BaseText"/>
    <w:rsid w:val="00E63301"/>
    <w:pPr>
      <w:spacing w:before="360" w:after="360" w:line="360" w:lineRule="exact"/>
    </w:pPr>
    <w:rPr>
      <w:color w:val="FF0000"/>
      <w:sz w:val="28"/>
    </w:rPr>
  </w:style>
  <w:style w:type="paragraph" w:customStyle="1" w:styleId="NoteDNotetoDesign">
    <w:name w:val="NoteD Note to Design"/>
    <w:basedOn w:val="NoteENotetoEditor"/>
    <w:rsid w:val="00E63301"/>
    <w:rPr>
      <w:color w:val="FF00FF"/>
    </w:rPr>
  </w:style>
  <w:style w:type="paragraph" w:customStyle="1" w:styleId="NoteENotetoEditor">
    <w:name w:val="NoteE Note to Editor"/>
    <w:basedOn w:val="NoteCNotetoComp"/>
    <w:rsid w:val="00E63301"/>
    <w:rPr>
      <w:color w:val="008000"/>
    </w:rPr>
  </w:style>
  <w:style w:type="paragraph" w:customStyle="1" w:styleId="FBHFrontmatterHead">
    <w:name w:val="FBH Frontmatter Head"/>
    <w:basedOn w:val="Normal"/>
    <w:rsid w:val="00E63301"/>
    <w:pPr>
      <w:spacing w:before="280" w:after="280" w:line="560" w:lineRule="exact"/>
    </w:pPr>
    <w:rPr>
      <w:b/>
      <w:sz w:val="32"/>
    </w:rPr>
  </w:style>
  <w:style w:type="paragraph" w:customStyle="1" w:styleId="LList">
    <w:name w:val="L List"/>
    <w:basedOn w:val="ULUnnumberedList"/>
    <w:qFormat/>
    <w:rsid w:val="00E63301"/>
  </w:style>
  <w:style w:type="paragraph" w:customStyle="1" w:styleId="L-EListinExtract">
    <w:name w:val="L-E List in Extract"/>
    <w:basedOn w:val="ULUnnumberedList"/>
    <w:qFormat/>
    <w:rsid w:val="00E63301"/>
    <w:pPr>
      <w:ind w:left="1080"/>
    </w:pPr>
  </w:style>
  <w:style w:type="paragraph" w:customStyle="1" w:styleId="E-MExtractMultiple">
    <w:name w:val="E-M Extract Multiple"/>
    <w:basedOn w:val="EExtract"/>
    <w:qFormat/>
    <w:rsid w:val="00E63301"/>
    <w:pPr>
      <w:spacing w:after="120"/>
    </w:pPr>
  </w:style>
  <w:style w:type="paragraph" w:customStyle="1" w:styleId="H-EHeadinExtract">
    <w:name w:val="H-E Head in Extract"/>
    <w:basedOn w:val="LH-EListHeadinExtract"/>
    <w:qFormat/>
    <w:rsid w:val="00E63301"/>
  </w:style>
  <w:style w:type="paragraph" w:customStyle="1" w:styleId="HAAHead">
    <w:name w:val="HA A Head"/>
    <w:basedOn w:val="SpH1SpecialHeading1"/>
    <w:qFormat/>
    <w:rsid w:val="00E63301"/>
    <w:pPr>
      <w:outlineLvl w:val="0"/>
    </w:pPr>
  </w:style>
  <w:style w:type="paragraph" w:customStyle="1" w:styleId="SBHSpaceBreakHalfLine">
    <w:name w:val="SBH Space Break HalfLine"/>
    <w:basedOn w:val="SBSpaceBreak"/>
    <w:qFormat/>
    <w:rsid w:val="00E63301"/>
    <w:pPr>
      <w:spacing w:line="280" w:lineRule="exact"/>
    </w:pPr>
  </w:style>
  <w:style w:type="paragraph" w:customStyle="1" w:styleId="NHNotesHead">
    <w:name w:val="NH Notes Head"/>
    <w:basedOn w:val="BaseHeading"/>
    <w:rsid w:val="00E63301"/>
    <w:pPr>
      <w:autoSpaceDE w:val="0"/>
      <w:autoSpaceDN w:val="0"/>
      <w:adjustRightInd w:val="0"/>
      <w:spacing w:before="360" w:after="280"/>
    </w:pPr>
    <w:rPr>
      <w:b/>
      <w:sz w:val="32"/>
      <w:szCs w:val="24"/>
    </w:rPr>
  </w:style>
  <w:style w:type="paragraph" w:customStyle="1" w:styleId="BkTBookTitle">
    <w:name w:val="BkT Book Title"/>
    <w:basedOn w:val="BaseText"/>
    <w:rsid w:val="00E63301"/>
    <w:pPr>
      <w:spacing w:line="560" w:lineRule="exact"/>
      <w:jc w:val="right"/>
    </w:pPr>
    <w:rPr>
      <w:szCs w:val="24"/>
    </w:rPr>
  </w:style>
  <w:style w:type="paragraph" w:customStyle="1" w:styleId="SecTSectionTitle">
    <w:name w:val="SecT Section Title"/>
    <w:basedOn w:val="BaseText"/>
    <w:rsid w:val="00E63301"/>
    <w:pPr>
      <w:spacing w:line="560" w:lineRule="exact"/>
      <w:jc w:val="right"/>
    </w:pPr>
    <w:rPr>
      <w:szCs w:val="24"/>
    </w:rPr>
  </w:style>
  <w:style w:type="paragraph" w:customStyle="1" w:styleId="BibRefHeadBibRefHead">
    <w:name w:val="BibRefHead BibRef Head"/>
    <w:basedOn w:val="BaseHeading"/>
    <w:rsid w:val="00E63301"/>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E63301"/>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E63301"/>
    <w:pPr>
      <w:spacing w:before="280" w:line="560" w:lineRule="exact"/>
      <w:ind w:left="720" w:right="720"/>
    </w:pPr>
  </w:style>
  <w:style w:type="paragraph" w:customStyle="1" w:styleId="Algorithm">
    <w:name w:val="Algorithm"/>
    <w:basedOn w:val="DEDisplayEquation"/>
    <w:rsid w:val="00E63301"/>
  </w:style>
  <w:style w:type="paragraph" w:customStyle="1" w:styleId="Assumption">
    <w:name w:val="Assumption"/>
    <w:basedOn w:val="DEDisplayEquation"/>
    <w:rsid w:val="00E63301"/>
  </w:style>
  <w:style w:type="paragraph" w:customStyle="1" w:styleId="Axiom">
    <w:name w:val="Axiom"/>
    <w:basedOn w:val="DEDisplayEquation"/>
    <w:rsid w:val="00E63301"/>
  </w:style>
  <w:style w:type="paragraph" w:customStyle="1" w:styleId="Case">
    <w:name w:val="Case"/>
    <w:basedOn w:val="DEDisplayEquation"/>
    <w:rsid w:val="00E63301"/>
  </w:style>
  <w:style w:type="paragraph" w:customStyle="1" w:styleId="Claim">
    <w:name w:val="Claim"/>
    <w:basedOn w:val="DEDisplayEquation"/>
    <w:rsid w:val="00E63301"/>
  </w:style>
  <w:style w:type="paragraph" w:customStyle="1" w:styleId="Conjunction">
    <w:name w:val="Conjunction"/>
    <w:basedOn w:val="DEDisplayEquation"/>
    <w:rsid w:val="00E63301"/>
  </w:style>
  <w:style w:type="paragraph" w:customStyle="1" w:styleId="Corollary">
    <w:name w:val="Corollary"/>
    <w:basedOn w:val="DEDisplayEquation"/>
    <w:rsid w:val="00E63301"/>
  </w:style>
  <w:style w:type="paragraph" w:customStyle="1" w:styleId="Definition">
    <w:name w:val="Definition"/>
    <w:basedOn w:val="DEDisplayEquation"/>
    <w:rsid w:val="00E63301"/>
  </w:style>
  <w:style w:type="paragraph" w:customStyle="1" w:styleId="Hypothesis">
    <w:name w:val="Hypothesis"/>
    <w:basedOn w:val="DEDisplayEquation"/>
    <w:rsid w:val="00E63301"/>
  </w:style>
  <w:style w:type="paragraph" w:customStyle="1" w:styleId="Lemma">
    <w:name w:val="Lemma"/>
    <w:basedOn w:val="DEDisplayEquation"/>
    <w:rsid w:val="00E63301"/>
  </w:style>
  <w:style w:type="paragraph" w:customStyle="1" w:styleId="Note">
    <w:name w:val="Note"/>
    <w:basedOn w:val="DEDisplayEquation"/>
    <w:rsid w:val="00E63301"/>
  </w:style>
  <w:style w:type="paragraph" w:customStyle="1" w:styleId="Observation">
    <w:name w:val="Observation"/>
    <w:basedOn w:val="DEDisplayEquation"/>
    <w:rsid w:val="00E63301"/>
  </w:style>
  <w:style w:type="paragraph" w:customStyle="1" w:styleId="Proof">
    <w:name w:val="Proof"/>
    <w:basedOn w:val="DEDisplayEquation"/>
    <w:rsid w:val="00E63301"/>
  </w:style>
  <w:style w:type="paragraph" w:customStyle="1" w:styleId="Proposition">
    <w:name w:val="Proposition"/>
    <w:basedOn w:val="DEDisplayEquation"/>
    <w:rsid w:val="00E63301"/>
  </w:style>
  <w:style w:type="paragraph" w:customStyle="1" w:styleId="Remark">
    <w:name w:val="Remark"/>
    <w:basedOn w:val="DEDisplayEquation"/>
    <w:rsid w:val="00E63301"/>
  </w:style>
  <w:style w:type="paragraph" w:customStyle="1" w:styleId="Result">
    <w:name w:val="Result"/>
    <w:basedOn w:val="DEDisplayEquation"/>
    <w:rsid w:val="00E63301"/>
  </w:style>
  <w:style w:type="paragraph" w:customStyle="1" w:styleId="Rule">
    <w:name w:val="Rule"/>
    <w:basedOn w:val="DEDisplayEquation"/>
    <w:rsid w:val="00E63301"/>
  </w:style>
  <w:style w:type="paragraph" w:customStyle="1" w:styleId="SplCase">
    <w:name w:val="SplCase"/>
    <w:basedOn w:val="DEDisplayEquation"/>
    <w:rsid w:val="00E63301"/>
  </w:style>
  <w:style w:type="paragraph" w:customStyle="1" w:styleId="Theorem">
    <w:name w:val="Theorem"/>
    <w:basedOn w:val="DEDisplayEquation"/>
    <w:rsid w:val="00E63301"/>
  </w:style>
  <w:style w:type="paragraph" w:customStyle="1" w:styleId="AppTAppendixTitle">
    <w:name w:val="AppT Appendix Title"/>
    <w:basedOn w:val="H1HeadingLevel1"/>
    <w:qFormat/>
    <w:rsid w:val="00E63301"/>
  </w:style>
  <w:style w:type="paragraph" w:customStyle="1" w:styleId="DIASDialogueSpeaker">
    <w:name w:val="DIAS Dialogue Speaker"/>
    <w:basedOn w:val="DIADialogue"/>
    <w:next w:val="DIADialogue"/>
    <w:qFormat/>
    <w:rsid w:val="00E63301"/>
  </w:style>
  <w:style w:type="paragraph" w:customStyle="1" w:styleId="DIAS-EDialogueSpeakerinExtract">
    <w:name w:val="DIAS-E Dialogue Speaker in Extract"/>
    <w:basedOn w:val="DIA-EDialogueinExtract"/>
    <w:next w:val="DIA-EDialogueinExtract"/>
    <w:qFormat/>
    <w:rsid w:val="00E63301"/>
  </w:style>
  <w:style w:type="paragraph" w:customStyle="1" w:styleId="IntTxInterviewText">
    <w:name w:val="IntTx Interview Text"/>
    <w:basedOn w:val="BaseText"/>
    <w:autoRedefine/>
    <w:rsid w:val="00E63301"/>
    <w:pPr>
      <w:spacing w:line="560" w:lineRule="exact"/>
      <w:ind w:firstLine="720"/>
    </w:pPr>
    <w:rPr>
      <w:color w:val="000080"/>
    </w:rPr>
  </w:style>
  <w:style w:type="paragraph" w:customStyle="1" w:styleId="IntSInterviewSpeaker">
    <w:name w:val="IntS Interview Speaker"/>
    <w:basedOn w:val="IntTxInterviewText"/>
    <w:qFormat/>
    <w:rsid w:val="00E63301"/>
  </w:style>
  <w:style w:type="paragraph" w:customStyle="1" w:styleId="ITIndexTitle">
    <w:name w:val="IT Index Title"/>
    <w:basedOn w:val="BaseHeading"/>
    <w:next w:val="IABIndexAlphabeticalBreak"/>
    <w:rsid w:val="00E63301"/>
    <w:pPr>
      <w:autoSpaceDE w:val="0"/>
      <w:autoSpaceDN w:val="0"/>
      <w:adjustRightInd w:val="0"/>
      <w:spacing w:before="360" w:after="280"/>
    </w:pPr>
    <w:rPr>
      <w:b/>
      <w:szCs w:val="24"/>
    </w:rPr>
  </w:style>
  <w:style w:type="character" w:customStyle="1" w:styleId="EqCOEquationCallOut">
    <w:name w:val="EqCO Equation Call Out"/>
    <w:rsid w:val="00E63301"/>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E63301"/>
  </w:style>
  <w:style w:type="paragraph" w:customStyle="1" w:styleId="IHIndexHead">
    <w:name w:val="IH Index Head"/>
    <w:basedOn w:val="BaseHeading"/>
    <w:next w:val="IABIndexAlphabeticalBreak"/>
    <w:rsid w:val="00E63301"/>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E63301"/>
    <w:pPr>
      <w:autoSpaceDE w:val="0"/>
      <w:autoSpaceDN w:val="0"/>
      <w:adjustRightInd w:val="0"/>
    </w:pPr>
    <w:rPr>
      <w:szCs w:val="24"/>
    </w:rPr>
  </w:style>
  <w:style w:type="paragraph" w:customStyle="1" w:styleId="NCNoteTextContinuation">
    <w:name w:val="NC Note Text Continuation"/>
    <w:basedOn w:val="BaseText"/>
    <w:rsid w:val="00E63301"/>
    <w:pPr>
      <w:spacing w:after="280" w:line="560" w:lineRule="exact"/>
    </w:pPr>
  </w:style>
  <w:style w:type="paragraph" w:customStyle="1" w:styleId="BibRefNotesBibRefNotes">
    <w:name w:val="BibRefNotes BibRef Notes"/>
    <w:basedOn w:val="BaseText"/>
    <w:rsid w:val="00E63301"/>
    <w:pPr>
      <w:spacing w:after="140" w:line="560" w:lineRule="exact"/>
      <w:ind w:left="720" w:hanging="720"/>
    </w:pPr>
  </w:style>
  <w:style w:type="character" w:customStyle="1" w:styleId="monospace">
    <w:name w:val="monospace"/>
    <w:qFormat/>
    <w:rsid w:val="00E63301"/>
    <w:rPr>
      <w:rFonts w:ascii="Courier New" w:hAnsi="Courier New"/>
    </w:rPr>
  </w:style>
  <w:style w:type="character" w:customStyle="1" w:styleId="sansserif">
    <w:name w:val="sansserif"/>
    <w:qFormat/>
    <w:rsid w:val="00E63301"/>
    <w:rPr>
      <w:rFonts w:ascii="Arial" w:hAnsi="Arial"/>
    </w:rPr>
  </w:style>
  <w:style w:type="table" w:styleId="TableGrid">
    <w:name w:val="Table Grid"/>
    <w:basedOn w:val="TableNormal"/>
    <w:uiPriority w:val="59"/>
    <w:rsid w:val="00E6330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TTHalftitleTitle">
    <w:name w:val="HTT Halftitle Title"/>
    <w:basedOn w:val="BaseText"/>
    <w:rsid w:val="00E63301"/>
    <w:pPr>
      <w:spacing w:before="560" w:after="560" w:line="560" w:lineRule="exact"/>
    </w:pPr>
    <w:rPr>
      <w:b/>
      <w:sz w:val="36"/>
    </w:rPr>
  </w:style>
  <w:style w:type="paragraph" w:customStyle="1" w:styleId="SeTSeriesTitle">
    <w:name w:val="SeT Series Title"/>
    <w:basedOn w:val="BaseText"/>
    <w:rsid w:val="00E63301"/>
    <w:pPr>
      <w:spacing w:before="560" w:line="560" w:lineRule="exact"/>
    </w:pPr>
    <w:rPr>
      <w:b/>
    </w:rPr>
  </w:style>
  <w:style w:type="paragraph" w:customStyle="1" w:styleId="SeESeriesEditor">
    <w:name w:val="SeE Series Editor"/>
    <w:basedOn w:val="BaseText"/>
    <w:rsid w:val="00E63301"/>
    <w:pPr>
      <w:spacing w:after="280" w:line="560" w:lineRule="exact"/>
    </w:pPr>
  </w:style>
  <w:style w:type="paragraph" w:customStyle="1" w:styleId="SeETSeriesEntryTitle">
    <w:name w:val="SeET Series Entry Title"/>
    <w:basedOn w:val="BaseText"/>
    <w:rsid w:val="00E63301"/>
    <w:pPr>
      <w:spacing w:line="560" w:lineRule="exact"/>
    </w:pPr>
  </w:style>
  <w:style w:type="paragraph" w:customStyle="1" w:styleId="SeAuSeriesEntryAuthor">
    <w:name w:val="SeAu Series Entry Author"/>
    <w:basedOn w:val="BaseText"/>
    <w:rsid w:val="00E63301"/>
    <w:pPr>
      <w:spacing w:line="560" w:lineRule="exact"/>
    </w:pPr>
  </w:style>
  <w:style w:type="paragraph" w:customStyle="1" w:styleId="TITitle">
    <w:name w:val="TI Title"/>
    <w:basedOn w:val="HTTHalftitleTitle"/>
    <w:rsid w:val="00E63301"/>
  </w:style>
  <w:style w:type="paragraph" w:customStyle="1" w:styleId="STSubtitle">
    <w:name w:val="ST Subtitle"/>
    <w:basedOn w:val="BaseText"/>
    <w:rsid w:val="00E63301"/>
    <w:pPr>
      <w:spacing w:after="560" w:line="560" w:lineRule="exact"/>
    </w:pPr>
    <w:rPr>
      <w:b/>
      <w:sz w:val="32"/>
    </w:rPr>
  </w:style>
  <w:style w:type="paragraph" w:customStyle="1" w:styleId="AuAuthor">
    <w:name w:val="Au Author"/>
    <w:basedOn w:val="BaseText"/>
    <w:rsid w:val="00E63301"/>
    <w:pPr>
      <w:spacing w:after="560" w:line="560" w:lineRule="exact"/>
    </w:pPr>
    <w:rPr>
      <w:sz w:val="28"/>
    </w:rPr>
  </w:style>
  <w:style w:type="paragraph" w:customStyle="1" w:styleId="EDEditor">
    <w:name w:val="ED Editor"/>
    <w:basedOn w:val="AuAuthor"/>
    <w:rsid w:val="00E63301"/>
  </w:style>
  <w:style w:type="paragraph" w:customStyle="1" w:styleId="TransTranslator">
    <w:name w:val="Trans Translator"/>
    <w:basedOn w:val="BaseText"/>
    <w:rsid w:val="00E63301"/>
    <w:pPr>
      <w:spacing w:after="560" w:line="560" w:lineRule="exact"/>
    </w:pPr>
    <w:rPr>
      <w:sz w:val="28"/>
    </w:rPr>
  </w:style>
  <w:style w:type="paragraph" w:customStyle="1" w:styleId="IMImprint">
    <w:name w:val="IM Imprint"/>
    <w:basedOn w:val="BaseText"/>
    <w:rsid w:val="00E63301"/>
    <w:pPr>
      <w:spacing w:line="560" w:lineRule="exact"/>
    </w:pPr>
  </w:style>
  <w:style w:type="paragraph" w:customStyle="1" w:styleId="CPCopyrightText">
    <w:name w:val="CP Copyright Text"/>
    <w:basedOn w:val="BaseText"/>
    <w:rsid w:val="00E63301"/>
    <w:pPr>
      <w:spacing w:after="280" w:line="560" w:lineRule="exact"/>
    </w:pPr>
    <w:rPr>
      <w:sz w:val="22"/>
    </w:rPr>
  </w:style>
  <w:style w:type="paragraph" w:customStyle="1" w:styleId="PLPrintline">
    <w:name w:val="PL Printline"/>
    <w:basedOn w:val="BaseText"/>
    <w:rsid w:val="00E63301"/>
    <w:pPr>
      <w:spacing w:line="560" w:lineRule="exact"/>
    </w:pPr>
  </w:style>
  <w:style w:type="paragraph" w:customStyle="1" w:styleId="DNDedication">
    <w:name w:val="DN Dedication"/>
    <w:basedOn w:val="BaseText"/>
    <w:rsid w:val="00E63301"/>
    <w:pPr>
      <w:spacing w:before="560" w:after="560" w:line="560" w:lineRule="exact"/>
    </w:pPr>
  </w:style>
  <w:style w:type="paragraph" w:customStyle="1" w:styleId="FBHCFrontmatterHeadinContents">
    <w:name w:val="FBHC Frontmatter Head in Contents"/>
    <w:basedOn w:val="BaseText"/>
    <w:rsid w:val="00E63301"/>
    <w:pPr>
      <w:spacing w:after="280" w:line="560" w:lineRule="exact"/>
      <w:contextualSpacing/>
    </w:pPr>
  </w:style>
  <w:style w:type="paragraph" w:customStyle="1" w:styleId="PHCPartHeadinContents">
    <w:name w:val="PHC Part Head in Contents"/>
    <w:basedOn w:val="BaseText"/>
    <w:rsid w:val="00E63301"/>
    <w:pPr>
      <w:spacing w:before="280" w:line="560" w:lineRule="exact"/>
    </w:pPr>
    <w:rPr>
      <w:b/>
    </w:rPr>
  </w:style>
  <w:style w:type="paragraph" w:customStyle="1" w:styleId="CHCChapterHeadinContents">
    <w:name w:val="CHC Chapter Head in Contents"/>
    <w:basedOn w:val="BaseText"/>
    <w:rsid w:val="00E63301"/>
    <w:pPr>
      <w:spacing w:line="560" w:lineRule="exact"/>
    </w:pPr>
  </w:style>
  <w:style w:type="paragraph" w:customStyle="1" w:styleId="CStCChapterSubtitleinContents">
    <w:name w:val="CStC Chapter Subtitle in Contents"/>
    <w:basedOn w:val="BaseText"/>
    <w:rsid w:val="00E63301"/>
    <w:pPr>
      <w:spacing w:line="560" w:lineRule="exact"/>
      <w:ind w:left="720"/>
    </w:pPr>
  </w:style>
  <w:style w:type="paragraph" w:customStyle="1" w:styleId="CAuCChapterAuthorinContents">
    <w:name w:val="CAuC Chapter Author in Contents"/>
    <w:basedOn w:val="BaseText"/>
    <w:rsid w:val="00E63301"/>
    <w:pPr>
      <w:spacing w:after="280" w:line="560" w:lineRule="exact"/>
      <w:ind w:firstLine="720"/>
    </w:pPr>
  </w:style>
  <w:style w:type="paragraph" w:styleId="DocumentMap">
    <w:name w:val="Document Map"/>
    <w:basedOn w:val="Normal"/>
    <w:link w:val="DocumentMapChar"/>
    <w:uiPriority w:val="99"/>
    <w:semiHidden/>
    <w:rsid w:val="00E6330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63301"/>
    <w:rPr>
      <w:rFonts w:ascii="Tahoma" w:eastAsia="Times New Roman" w:hAnsi="Tahoma" w:cs="Tahoma"/>
      <w:sz w:val="20"/>
      <w:szCs w:val="20"/>
      <w:shd w:val="clear" w:color="auto" w:fill="000080"/>
    </w:rPr>
  </w:style>
  <w:style w:type="character" w:customStyle="1" w:styleId="CPYCopyrightYear">
    <w:name w:val="CPY Copyright Year"/>
    <w:basedOn w:val="DefaultParagraphFont"/>
    <w:rsid w:val="00E63301"/>
    <w:rPr>
      <w:rFonts w:ascii="Times New Roman" w:hAnsi="Times New Roman"/>
      <w:sz w:val="22"/>
    </w:rPr>
  </w:style>
  <w:style w:type="character" w:customStyle="1" w:styleId="CPOCopyrightOwner">
    <w:name w:val="CPO Copyright Owner"/>
    <w:rsid w:val="00E63301"/>
    <w:rPr>
      <w:rFonts w:ascii="Times New Roman" w:hAnsi="Times New Roman"/>
      <w:sz w:val="22"/>
    </w:rPr>
  </w:style>
  <w:style w:type="paragraph" w:customStyle="1" w:styleId="H3CHeadingLevel3inContents">
    <w:name w:val="H3C Heading Level 3 in Contents"/>
    <w:basedOn w:val="BaseText"/>
    <w:rsid w:val="00E63301"/>
    <w:pPr>
      <w:spacing w:line="560" w:lineRule="exact"/>
      <w:ind w:left="1800"/>
    </w:pPr>
  </w:style>
  <w:style w:type="paragraph" w:customStyle="1" w:styleId="H2CHeadingLevel2inContents">
    <w:name w:val="H2C Heading Level 2 in Contents"/>
    <w:basedOn w:val="BaseText"/>
    <w:rsid w:val="00E63301"/>
    <w:pPr>
      <w:spacing w:line="560" w:lineRule="exact"/>
      <w:ind w:left="1440"/>
    </w:pPr>
  </w:style>
  <w:style w:type="paragraph" w:customStyle="1" w:styleId="H1CHeadingLevel1inContents">
    <w:name w:val="H1C Heading Level 1 in Contents"/>
    <w:basedOn w:val="BaseText"/>
    <w:rsid w:val="00E63301"/>
    <w:pPr>
      <w:spacing w:line="560" w:lineRule="exact"/>
      <w:ind w:left="1080"/>
    </w:pPr>
  </w:style>
  <w:style w:type="paragraph" w:styleId="CommentText">
    <w:name w:val="annotation text"/>
    <w:basedOn w:val="Normal"/>
    <w:link w:val="CommentTextChar"/>
    <w:uiPriority w:val="99"/>
    <w:unhideWhenUsed/>
    <w:rsid w:val="00E47701"/>
  </w:style>
  <w:style w:type="character" w:customStyle="1" w:styleId="BaseTextChar">
    <w:name w:val="Base Text Char"/>
    <w:basedOn w:val="DefaultParagraphFont"/>
    <w:link w:val="BaseText"/>
    <w:rsid w:val="00BB77E9"/>
    <w:rPr>
      <w:rFonts w:ascii="Times New Roman" w:eastAsia="Times New Roman" w:hAnsi="Times New Roman" w:cs="Times New Roman"/>
      <w:sz w:val="24"/>
      <w:szCs w:val="20"/>
    </w:rPr>
  </w:style>
  <w:style w:type="character" w:customStyle="1" w:styleId="PriDocBegPrimaryDocumentBeginChar">
    <w:name w:val="PriDocBeg Primary Document Begin Char"/>
    <w:basedOn w:val="BaseTextChar"/>
    <w:link w:val="PriDocBegPrimaryDocumentBegin"/>
    <w:rsid w:val="00BB77E9"/>
    <w:rPr>
      <w:rFonts w:ascii="Times New Roman" w:eastAsia="Times New Roman" w:hAnsi="Times New Roman" w:cs="Times New Roman"/>
      <w:b/>
      <w:sz w:val="28"/>
      <w:szCs w:val="20"/>
      <w:shd w:val="pct12" w:color="auto" w:fill="FFFFFF"/>
    </w:rPr>
  </w:style>
  <w:style w:type="character" w:customStyle="1" w:styleId="PriDocEndPrimaryDocumentEndChar">
    <w:name w:val="PriDocEnd Primary Document End Char"/>
    <w:basedOn w:val="PriDocBegPrimaryDocumentBeginChar"/>
    <w:link w:val="PriDocEndPrimaryDocumentEnd"/>
    <w:rsid w:val="00BB77E9"/>
    <w:rPr>
      <w:rFonts w:ascii="Times New Roman" w:eastAsia="Times New Roman" w:hAnsi="Times New Roman" w:cs="Times New Roman"/>
      <w:b/>
      <w:sz w:val="28"/>
      <w:szCs w:val="20"/>
      <w:shd w:val="pct12" w:color="auto" w:fill="FFFFFF"/>
    </w:rPr>
  </w:style>
  <w:style w:type="character" w:customStyle="1" w:styleId="NotesEndNotesEndChar">
    <w:name w:val="NotesEnd Notes End Char"/>
    <w:basedOn w:val="PriDocEndPrimaryDocumentEndChar"/>
    <w:link w:val="NotesEndNotesEnd"/>
    <w:rsid w:val="00BB77E9"/>
    <w:rPr>
      <w:rFonts w:ascii="Times New Roman" w:eastAsia="Times New Roman" w:hAnsi="Times New Roman" w:cs="Times New Roman"/>
      <w:b/>
      <w:sz w:val="28"/>
      <w:szCs w:val="20"/>
      <w:shd w:val="pct12" w:color="auto" w:fill="FFFFFF"/>
    </w:rPr>
  </w:style>
  <w:style w:type="character" w:customStyle="1" w:styleId="TxNITextNoIndentChar">
    <w:name w:val="TxNI Text No Indent Char"/>
    <w:basedOn w:val="BaseTextChar"/>
    <w:link w:val="TxNITextNoIndent"/>
    <w:rsid w:val="00E47701"/>
    <w:rPr>
      <w:rFonts w:ascii="Times New Roman" w:eastAsia="Times New Roman" w:hAnsi="Times New Roman" w:cs="Times New Roman"/>
      <w:sz w:val="24"/>
      <w:szCs w:val="20"/>
    </w:rPr>
  </w:style>
  <w:style w:type="character" w:styleId="FollowedHyperlink">
    <w:name w:val="FollowedHyperlink"/>
    <w:basedOn w:val="DefaultParagraphFont"/>
    <w:uiPriority w:val="99"/>
    <w:unhideWhenUsed/>
    <w:rsid w:val="00BB77E9"/>
    <w:rPr>
      <w:color w:val="800080" w:themeColor="followedHyperlink"/>
      <w:u w:val="single"/>
    </w:rPr>
  </w:style>
  <w:style w:type="character" w:customStyle="1" w:styleId="CommentTextChar">
    <w:name w:val="Comment Text Char"/>
    <w:basedOn w:val="DefaultParagraphFont"/>
    <w:link w:val="CommentText"/>
    <w:uiPriority w:val="99"/>
    <w:rsid w:val="00E477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1"/>
    <w:uiPriority w:val="99"/>
    <w:semiHidden/>
    <w:unhideWhenUsed/>
    <w:rsid w:val="00E47701"/>
    <w:rPr>
      <w:b/>
      <w:bCs/>
    </w:rPr>
  </w:style>
  <w:style w:type="character" w:customStyle="1" w:styleId="CommentSubjectChar1">
    <w:name w:val="Comment Subject Char1"/>
    <w:basedOn w:val="CommentTextChar"/>
    <w:link w:val="CommentSubject"/>
    <w:uiPriority w:val="99"/>
    <w:semiHidden/>
    <w:rsid w:val="00E47701"/>
    <w:rPr>
      <w:rFonts w:ascii="Times New Roman" w:eastAsia="Times New Roman" w:hAnsi="Times New Roman" w:cs="Times New Roman"/>
      <w:b/>
      <w:bCs/>
      <w:sz w:val="20"/>
      <w:szCs w:val="20"/>
    </w:rPr>
  </w:style>
  <w:style w:type="character" w:customStyle="1" w:styleId="RHRRunningHeadRectoChar">
    <w:name w:val="RHR Running Head Recto Char"/>
    <w:basedOn w:val="BaseTextChar"/>
    <w:link w:val="RHRRunningHeadRecto"/>
    <w:rsid w:val="00A92528"/>
    <w:rPr>
      <w:rFonts w:ascii="Times New Roman" w:eastAsia="Times New Roman" w:hAnsi="Times New Roman" w:cs="Times New Roman"/>
      <w:sz w:val="24"/>
      <w:szCs w:val="20"/>
    </w:rPr>
  </w:style>
  <w:style w:type="character" w:customStyle="1" w:styleId="RHVRunningHeadVersoChar">
    <w:name w:val="RHV Running Head Verso Char"/>
    <w:basedOn w:val="RHRRunningHeadRectoChar"/>
    <w:link w:val="RHVRunningHeadVerso"/>
    <w:rsid w:val="00A92528"/>
    <w:rPr>
      <w:rFonts w:ascii="Times New Roman" w:eastAsia="Times New Roman" w:hAnsi="Times New Roman" w:cs="Times New Roman"/>
      <w:sz w:val="24"/>
      <w:szCs w:val="20"/>
    </w:rPr>
  </w:style>
  <w:style w:type="character" w:styleId="HTMLCite">
    <w:name w:val="HTML Cite"/>
    <w:basedOn w:val="DefaultParagraphFont"/>
    <w:uiPriority w:val="99"/>
    <w:semiHidden/>
    <w:unhideWhenUsed/>
    <w:rsid w:val="00C166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0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63301"/>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semiHidden/>
    <w:unhideWhenUsed/>
    <w:qFormat/>
    <w:rsid w:val="00E6330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63301"/>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E63301"/>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0305"/>
    <w:pPr>
      <w:tabs>
        <w:tab w:val="center" w:pos="4320"/>
        <w:tab w:val="right" w:pos="8640"/>
      </w:tabs>
    </w:pPr>
  </w:style>
  <w:style w:type="character" w:customStyle="1" w:styleId="FooterChar">
    <w:name w:val="Footer Char"/>
    <w:basedOn w:val="DefaultParagraphFont"/>
    <w:link w:val="Footer"/>
    <w:uiPriority w:val="99"/>
    <w:rsid w:val="00B00305"/>
    <w:rPr>
      <w:rFonts w:ascii="Times New Roman" w:eastAsia="Times New Roman" w:hAnsi="Times New Roman" w:cs="Times New Roman"/>
      <w:sz w:val="24"/>
      <w:szCs w:val="24"/>
    </w:rPr>
  </w:style>
  <w:style w:type="character" w:styleId="PageNumber">
    <w:name w:val="page number"/>
    <w:basedOn w:val="DefaultParagraphFont"/>
    <w:uiPriority w:val="99"/>
    <w:rsid w:val="00B00305"/>
  </w:style>
  <w:style w:type="paragraph" w:styleId="FootnoteText">
    <w:name w:val="footnote text"/>
    <w:basedOn w:val="Normal"/>
    <w:link w:val="FootnoteTextChar"/>
    <w:uiPriority w:val="99"/>
    <w:semiHidden/>
    <w:rsid w:val="00B00305"/>
  </w:style>
  <w:style w:type="character" w:customStyle="1" w:styleId="FootnoteTextChar">
    <w:name w:val="Footnote Text Char"/>
    <w:basedOn w:val="DefaultParagraphFont"/>
    <w:link w:val="FootnoteText"/>
    <w:uiPriority w:val="99"/>
    <w:semiHidden/>
    <w:rsid w:val="00B00305"/>
    <w:rPr>
      <w:rFonts w:ascii="Times New Roman" w:eastAsia="Times New Roman" w:hAnsi="Times New Roman" w:cs="Times New Roman"/>
      <w:sz w:val="20"/>
      <w:szCs w:val="20"/>
    </w:rPr>
  </w:style>
  <w:style w:type="character" w:styleId="Hyperlink">
    <w:name w:val="Hyperlink"/>
    <w:uiPriority w:val="99"/>
    <w:rsid w:val="00E63301"/>
    <w:rPr>
      <w:color w:val="0000FF"/>
      <w:u w:val="none"/>
    </w:rPr>
  </w:style>
  <w:style w:type="character" w:styleId="Emphasis">
    <w:name w:val="Emphasis"/>
    <w:uiPriority w:val="20"/>
    <w:qFormat/>
    <w:rsid w:val="00B00305"/>
    <w:rPr>
      <w:i/>
      <w:iCs/>
    </w:rPr>
  </w:style>
  <w:style w:type="paragraph" w:styleId="Header">
    <w:name w:val="header"/>
    <w:basedOn w:val="Normal"/>
    <w:link w:val="HeaderChar"/>
    <w:uiPriority w:val="99"/>
    <w:rsid w:val="00B00305"/>
    <w:pPr>
      <w:tabs>
        <w:tab w:val="center" w:pos="4320"/>
        <w:tab w:val="right" w:pos="8640"/>
      </w:tabs>
    </w:pPr>
  </w:style>
  <w:style w:type="character" w:customStyle="1" w:styleId="HeaderChar">
    <w:name w:val="Header Char"/>
    <w:basedOn w:val="DefaultParagraphFont"/>
    <w:link w:val="Header"/>
    <w:uiPriority w:val="99"/>
    <w:rsid w:val="00B00305"/>
    <w:rPr>
      <w:rFonts w:ascii="Times New Roman" w:eastAsia="Times New Roman" w:hAnsi="Times New Roman" w:cs="Times New Roman"/>
      <w:sz w:val="24"/>
      <w:szCs w:val="24"/>
    </w:rPr>
  </w:style>
  <w:style w:type="paragraph" w:customStyle="1" w:styleId="LightGrid-Accent31">
    <w:name w:val="Light Grid - Accent 31"/>
    <w:basedOn w:val="Normal"/>
    <w:qFormat/>
    <w:rsid w:val="00B00305"/>
    <w:pPr>
      <w:ind w:left="720"/>
      <w:contextualSpacing/>
    </w:pPr>
  </w:style>
  <w:style w:type="character" w:styleId="FootnoteReference">
    <w:name w:val="footnote reference"/>
    <w:uiPriority w:val="99"/>
    <w:rsid w:val="00B00305"/>
    <w:rPr>
      <w:vertAlign w:val="superscript"/>
    </w:rPr>
  </w:style>
  <w:style w:type="character" w:customStyle="1" w:styleId="apple-style-span">
    <w:name w:val="apple-style-span"/>
    <w:basedOn w:val="DefaultParagraphFont"/>
    <w:rsid w:val="00B00305"/>
  </w:style>
  <w:style w:type="character" w:customStyle="1" w:styleId="apple-converted-space">
    <w:name w:val="apple-converted-space"/>
    <w:basedOn w:val="DefaultParagraphFont"/>
    <w:rsid w:val="00B00305"/>
  </w:style>
  <w:style w:type="paragraph" w:styleId="EndnoteText">
    <w:name w:val="endnote text"/>
    <w:basedOn w:val="Normal"/>
    <w:link w:val="EndnoteTextChar"/>
    <w:uiPriority w:val="99"/>
    <w:unhideWhenUsed/>
    <w:rsid w:val="00B00305"/>
  </w:style>
  <w:style w:type="character" w:customStyle="1" w:styleId="EndnoteTextChar">
    <w:name w:val="Endnote Text Char"/>
    <w:basedOn w:val="DefaultParagraphFont"/>
    <w:link w:val="EndnoteText"/>
    <w:uiPriority w:val="99"/>
    <w:rsid w:val="00B00305"/>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00305"/>
    <w:rPr>
      <w:vertAlign w:val="superscript"/>
    </w:rPr>
  </w:style>
  <w:style w:type="paragraph" w:styleId="HTMLPreformatted">
    <w:name w:val="HTML Preformatted"/>
    <w:basedOn w:val="Normal"/>
    <w:link w:val="HTMLPreformattedChar"/>
    <w:uiPriority w:val="99"/>
    <w:semiHidden/>
    <w:unhideWhenUsed/>
    <w:rsid w:val="00E63301"/>
    <w:rPr>
      <w:rFonts w:ascii="Consolas" w:hAnsi="Consolas" w:cs="Consolas"/>
    </w:rPr>
  </w:style>
  <w:style w:type="character" w:customStyle="1" w:styleId="HTMLPreformattedChar">
    <w:name w:val="HTML Preformatted Char"/>
    <w:basedOn w:val="DefaultParagraphFont"/>
    <w:link w:val="HTMLPreformatted"/>
    <w:uiPriority w:val="99"/>
    <w:semiHidden/>
    <w:rsid w:val="00E63301"/>
    <w:rPr>
      <w:rFonts w:ascii="Consolas" w:eastAsia="Times New Roman" w:hAnsi="Consolas" w:cs="Consolas"/>
      <w:sz w:val="20"/>
      <w:szCs w:val="20"/>
    </w:rPr>
  </w:style>
  <w:style w:type="character" w:customStyle="1" w:styleId="aubase">
    <w:name w:val="au_base"/>
    <w:rsid w:val="00E63301"/>
    <w:rPr>
      <w:sz w:val="24"/>
    </w:rPr>
  </w:style>
  <w:style w:type="character" w:customStyle="1" w:styleId="aucollab">
    <w:name w:val="au_collab"/>
    <w:basedOn w:val="aubase"/>
    <w:rsid w:val="00E63301"/>
    <w:rPr>
      <w:sz w:val="24"/>
      <w:bdr w:val="none" w:sz="0" w:space="0" w:color="auto"/>
      <w:shd w:val="clear" w:color="auto" w:fill="C0C0C0"/>
    </w:rPr>
  </w:style>
  <w:style w:type="character" w:customStyle="1" w:styleId="audeg">
    <w:name w:val="au_deg"/>
    <w:basedOn w:val="aubase"/>
    <w:rsid w:val="00E63301"/>
    <w:rPr>
      <w:sz w:val="24"/>
      <w:bdr w:val="none" w:sz="0" w:space="0" w:color="auto"/>
      <w:shd w:val="clear" w:color="auto" w:fill="FFFF00"/>
    </w:rPr>
  </w:style>
  <w:style w:type="character" w:customStyle="1" w:styleId="aufname">
    <w:name w:val="au_fname"/>
    <w:basedOn w:val="aubase"/>
    <w:rsid w:val="00E63301"/>
    <w:rPr>
      <w:sz w:val="24"/>
      <w:bdr w:val="none" w:sz="0" w:space="0" w:color="auto"/>
      <w:shd w:val="clear" w:color="auto" w:fill="FFFFCC"/>
    </w:rPr>
  </w:style>
  <w:style w:type="character" w:customStyle="1" w:styleId="aurole">
    <w:name w:val="au_role"/>
    <w:basedOn w:val="aubase"/>
    <w:rsid w:val="00E63301"/>
    <w:rPr>
      <w:sz w:val="24"/>
      <w:bdr w:val="none" w:sz="0" w:space="0" w:color="auto"/>
      <w:shd w:val="clear" w:color="auto" w:fill="808000"/>
    </w:rPr>
  </w:style>
  <w:style w:type="character" w:customStyle="1" w:styleId="ausuffix">
    <w:name w:val="au_suffix"/>
    <w:basedOn w:val="aubase"/>
    <w:rsid w:val="00E63301"/>
    <w:rPr>
      <w:sz w:val="24"/>
      <w:bdr w:val="none" w:sz="0" w:space="0" w:color="auto"/>
      <w:shd w:val="clear" w:color="auto" w:fill="FF00FF"/>
    </w:rPr>
  </w:style>
  <w:style w:type="character" w:customStyle="1" w:styleId="ausurname">
    <w:name w:val="au_surname"/>
    <w:basedOn w:val="aubase"/>
    <w:rsid w:val="00E63301"/>
    <w:rPr>
      <w:sz w:val="24"/>
      <w:bdr w:val="none" w:sz="0" w:space="0" w:color="auto"/>
      <w:shd w:val="clear" w:color="auto" w:fill="CCFF99"/>
    </w:rPr>
  </w:style>
  <w:style w:type="character" w:customStyle="1" w:styleId="bibbase">
    <w:name w:val="bib_base"/>
    <w:rsid w:val="00E63301"/>
    <w:rPr>
      <w:sz w:val="24"/>
    </w:rPr>
  </w:style>
  <w:style w:type="character" w:customStyle="1" w:styleId="bibarticle">
    <w:name w:val="bib_article"/>
    <w:basedOn w:val="bibbase"/>
    <w:rsid w:val="00E63301"/>
    <w:rPr>
      <w:sz w:val="24"/>
      <w:bdr w:val="none" w:sz="0" w:space="0" w:color="auto"/>
      <w:shd w:val="clear" w:color="auto" w:fill="CCFFFF"/>
    </w:rPr>
  </w:style>
  <w:style w:type="character" w:customStyle="1" w:styleId="bibcomment">
    <w:name w:val="bib_comment"/>
    <w:basedOn w:val="bibbase"/>
    <w:rsid w:val="00E63301"/>
    <w:rPr>
      <w:sz w:val="24"/>
    </w:rPr>
  </w:style>
  <w:style w:type="character" w:customStyle="1" w:styleId="bibdeg">
    <w:name w:val="bib_deg"/>
    <w:basedOn w:val="bibbase"/>
    <w:rsid w:val="00E63301"/>
    <w:rPr>
      <w:sz w:val="24"/>
    </w:rPr>
  </w:style>
  <w:style w:type="character" w:customStyle="1" w:styleId="bibdoi">
    <w:name w:val="bib_doi"/>
    <w:basedOn w:val="bibbase"/>
    <w:rsid w:val="00E63301"/>
    <w:rPr>
      <w:sz w:val="24"/>
      <w:bdr w:val="none" w:sz="0" w:space="0" w:color="auto"/>
      <w:shd w:val="clear" w:color="auto" w:fill="CCFFCC"/>
    </w:rPr>
  </w:style>
  <w:style w:type="character" w:customStyle="1" w:styleId="bibetal">
    <w:name w:val="bib_etal"/>
    <w:basedOn w:val="bibbase"/>
    <w:rsid w:val="00E63301"/>
    <w:rPr>
      <w:sz w:val="24"/>
      <w:bdr w:val="none" w:sz="0" w:space="0" w:color="auto"/>
      <w:shd w:val="clear" w:color="auto" w:fill="CCFF99"/>
    </w:rPr>
  </w:style>
  <w:style w:type="character" w:customStyle="1" w:styleId="bibfname">
    <w:name w:val="bib_fname"/>
    <w:basedOn w:val="bibbase"/>
    <w:rsid w:val="00E63301"/>
    <w:rPr>
      <w:sz w:val="24"/>
      <w:bdr w:val="none" w:sz="0" w:space="0" w:color="auto"/>
      <w:shd w:val="clear" w:color="auto" w:fill="FFFFCC"/>
    </w:rPr>
  </w:style>
  <w:style w:type="character" w:customStyle="1" w:styleId="bibfpage">
    <w:name w:val="bib_fpage"/>
    <w:basedOn w:val="bibbase"/>
    <w:rsid w:val="00E63301"/>
    <w:rPr>
      <w:sz w:val="24"/>
      <w:bdr w:val="none" w:sz="0" w:space="0" w:color="auto"/>
      <w:shd w:val="clear" w:color="auto" w:fill="E6E6E6"/>
    </w:rPr>
  </w:style>
  <w:style w:type="character" w:customStyle="1" w:styleId="bibissue">
    <w:name w:val="bib_issue"/>
    <w:basedOn w:val="bibbase"/>
    <w:rsid w:val="00E63301"/>
    <w:rPr>
      <w:sz w:val="24"/>
      <w:bdr w:val="none" w:sz="0" w:space="0" w:color="auto"/>
      <w:shd w:val="clear" w:color="auto" w:fill="FFFFAB"/>
    </w:rPr>
  </w:style>
  <w:style w:type="character" w:customStyle="1" w:styleId="bibjournal">
    <w:name w:val="bib_journal"/>
    <w:basedOn w:val="bibbase"/>
    <w:rsid w:val="00E63301"/>
    <w:rPr>
      <w:sz w:val="24"/>
      <w:bdr w:val="none" w:sz="0" w:space="0" w:color="auto"/>
      <w:shd w:val="clear" w:color="auto" w:fill="F9DECF"/>
    </w:rPr>
  </w:style>
  <w:style w:type="character" w:customStyle="1" w:styleId="biblpage">
    <w:name w:val="bib_lpage"/>
    <w:basedOn w:val="bibbase"/>
    <w:rsid w:val="00E63301"/>
    <w:rPr>
      <w:sz w:val="24"/>
      <w:bdr w:val="none" w:sz="0" w:space="0" w:color="auto"/>
      <w:shd w:val="clear" w:color="auto" w:fill="D9D9D9"/>
    </w:rPr>
  </w:style>
  <w:style w:type="character" w:customStyle="1" w:styleId="bibnumber">
    <w:name w:val="bib_number"/>
    <w:basedOn w:val="bibbase"/>
    <w:rsid w:val="00E63301"/>
    <w:rPr>
      <w:sz w:val="24"/>
      <w:bdr w:val="none" w:sz="0" w:space="0" w:color="auto"/>
      <w:shd w:val="clear" w:color="auto" w:fill="CCCCFF"/>
    </w:rPr>
  </w:style>
  <w:style w:type="character" w:customStyle="1" w:styleId="biborganization">
    <w:name w:val="bib_organization"/>
    <w:basedOn w:val="bibbase"/>
    <w:rsid w:val="00E63301"/>
    <w:rPr>
      <w:sz w:val="24"/>
      <w:bdr w:val="none" w:sz="0" w:space="0" w:color="auto"/>
      <w:shd w:val="clear" w:color="auto" w:fill="CCFF99"/>
    </w:rPr>
  </w:style>
  <w:style w:type="character" w:customStyle="1" w:styleId="bibsuffix">
    <w:name w:val="bib_suffix"/>
    <w:basedOn w:val="bibbase"/>
    <w:rsid w:val="00E63301"/>
    <w:rPr>
      <w:sz w:val="24"/>
    </w:rPr>
  </w:style>
  <w:style w:type="character" w:customStyle="1" w:styleId="bibsuppl">
    <w:name w:val="bib_suppl"/>
    <w:basedOn w:val="bibbase"/>
    <w:rsid w:val="00E63301"/>
    <w:rPr>
      <w:sz w:val="24"/>
      <w:bdr w:val="none" w:sz="0" w:space="0" w:color="auto"/>
      <w:shd w:val="clear" w:color="auto" w:fill="FFCC66"/>
    </w:rPr>
  </w:style>
  <w:style w:type="character" w:customStyle="1" w:styleId="bibsurname">
    <w:name w:val="bib_surname"/>
    <w:basedOn w:val="bibbase"/>
    <w:rsid w:val="00E63301"/>
    <w:rPr>
      <w:sz w:val="24"/>
      <w:bdr w:val="none" w:sz="0" w:space="0" w:color="auto"/>
      <w:shd w:val="clear" w:color="auto" w:fill="CCFF99"/>
    </w:rPr>
  </w:style>
  <w:style w:type="character" w:customStyle="1" w:styleId="bibunpubl">
    <w:name w:val="bib_unpubl"/>
    <w:basedOn w:val="bibbase"/>
    <w:rsid w:val="00E63301"/>
    <w:rPr>
      <w:sz w:val="24"/>
    </w:rPr>
  </w:style>
  <w:style w:type="character" w:customStyle="1" w:styleId="biburl">
    <w:name w:val="bib_url"/>
    <w:basedOn w:val="bibbase"/>
    <w:rsid w:val="00E63301"/>
    <w:rPr>
      <w:sz w:val="24"/>
      <w:bdr w:val="none" w:sz="0" w:space="0" w:color="auto"/>
      <w:shd w:val="clear" w:color="auto" w:fill="CCFF66"/>
    </w:rPr>
  </w:style>
  <w:style w:type="character" w:customStyle="1" w:styleId="bibvolume">
    <w:name w:val="bib_volume"/>
    <w:basedOn w:val="bibbase"/>
    <w:rsid w:val="00E63301"/>
    <w:rPr>
      <w:sz w:val="24"/>
      <w:bdr w:val="none" w:sz="0" w:space="0" w:color="auto"/>
      <w:shd w:val="clear" w:color="auto" w:fill="CCECFF"/>
    </w:rPr>
  </w:style>
  <w:style w:type="character" w:customStyle="1" w:styleId="bibyear">
    <w:name w:val="bib_year"/>
    <w:basedOn w:val="bibbase"/>
    <w:rsid w:val="00E63301"/>
    <w:rPr>
      <w:sz w:val="24"/>
      <w:bdr w:val="none" w:sz="0" w:space="0" w:color="auto"/>
      <w:shd w:val="clear" w:color="auto" w:fill="FFCCFF"/>
    </w:rPr>
  </w:style>
  <w:style w:type="character" w:customStyle="1" w:styleId="citebase">
    <w:name w:val="cite_base"/>
    <w:rsid w:val="00E63301"/>
    <w:rPr>
      <w:sz w:val="24"/>
    </w:rPr>
  </w:style>
  <w:style w:type="character" w:customStyle="1" w:styleId="citebib">
    <w:name w:val="cite_bib"/>
    <w:basedOn w:val="citebase"/>
    <w:rsid w:val="00E63301"/>
    <w:rPr>
      <w:sz w:val="24"/>
      <w:bdr w:val="none" w:sz="0" w:space="0" w:color="auto"/>
      <w:shd w:val="clear" w:color="auto" w:fill="CCFFFF"/>
    </w:rPr>
  </w:style>
  <w:style w:type="character" w:customStyle="1" w:styleId="citebox">
    <w:name w:val="cite_box"/>
    <w:basedOn w:val="citebase"/>
    <w:rsid w:val="00E63301"/>
    <w:rPr>
      <w:sz w:val="24"/>
    </w:rPr>
  </w:style>
  <w:style w:type="character" w:customStyle="1" w:styleId="citeen">
    <w:name w:val="cite_en"/>
    <w:basedOn w:val="citebase"/>
    <w:rsid w:val="00E63301"/>
    <w:rPr>
      <w:sz w:val="24"/>
      <w:bdr w:val="none" w:sz="0" w:space="0" w:color="auto"/>
      <w:shd w:val="clear" w:color="auto" w:fill="FFFF99"/>
      <w:vertAlign w:val="superscript"/>
    </w:rPr>
  </w:style>
  <w:style w:type="character" w:customStyle="1" w:styleId="citefig">
    <w:name w:val="cite_fig"/>
    <w:basedOn w:val="citebase"/>
    <w:rsid w:val="00E63301"/>
    <w:rPr>
      <w:color w:val="auto"/>
      <w:sz w:val="24"/>
      <w:bdr w:val="none" w:sz="0" w:space="0" w:color="auto"/>
      <w:shd w:val="clear" w:color="auto" w:fill="CCFFCC"/>
    </w:rPr>
  </w:style>
  <w:style w:type="character" w:customStyle="1" w:styleId="citefn">
    <w:name w:val="cite_fn"/>
    <w:basedOn w:val="citebase"/>
    <w:rsid w:val="00E63301"/>
    <w:rPr>
      <w:color w:val="auto"/>
      <w:sz w:val="24"/>
      <w:bdr w:val="none" w:sz="0" w:space="0" w:color="auto"/>
      <w:shd w:val="clear" w:color="auto" w:fill="FF99CC"/>
      <w:vertAlign w:val="baseline"/>
    </w:rPr>
  </w:style>
  <w:style w:type="character" w:customStyle="1" w:styleId="citetbl">
    <w:name w:val="cite_tbl"/>
    <w:basedOn w:val="citebase"/>
    <w:rsid w:val="00E63301"/>
    <w:rPr>
      <w:color w:val="auto"/>
      <w:sz w:val="24"/>
      <w:bdr w:val="none" w:sz="0" w:space="0" w:color="auto"/>
      <w:shd w:val="clear" w:color="auto" w:fill="FF9999"/>
    </w:rPr>
  </w:style>
  <w:style w:type="character" w:customStyle="1" w:styleId="bibextlink">
    <w:name w:val="bib_extlink"/>
    <w:basedOn w:val="bibbase"/>
    <w:rsid w:val="00E63301"/>
    <w:rPr>
      <w:sz w:val="24"/>
      <w:bdr w:val="none" w:sz="0" w:space="0" w:color="auto"/>
      <w:shd w:val="clear" w:color="auto" w:fill="6CCE9D"/>
    </w:rPr>
  </w:style>
  <w:style w:type="character" w:customStyle="1" w:styleId="citeeq">
    <w:name w:val="cite_eq"/>
    <w:basedOn w:val="citebase"/>
    <w:rsid w:val="00E63301"/>
    <w:rPr>
      <w:sz w:val="24"/>
      <w:bdr w:val="none" w:sz="0" w:space="0" w:color="auto"/>
      <w:shd w:val="clear" w:color="auto" w:fill="FFAE37"/>
    </w:rPr>
  </w:style>
  <w:style w:type="character" w:customStyle="1" w:styleId="bibmedline">
    <w:name w:val="bib_medline"/>
    <w:basedOn w:val="bibbase"/>
    <w:rsid w:val="00E63301"/>
    <w:rPr>
      <w:sz w:val="24"/>
    </w:rPr>
  </w:style>
  <w:style w:type="character" w:customStyle="1" w:styleId="citetfn">
    <w:name w:val="cite_tfn"/>
    <w:basedOn w:val="citebase"/>
    <w:rsid w:val="00E63301"/>
    <w:rPr>
      <w:sz w:val="24"/>
      <w:bdr w:val="none" w:sz="0" w:space="0" w:color="auto"/>
      <w:shd w:val="clear" w:color="auto" w:fill="FBBA79"/>
    </w:rPr>
  </w:style>
  <w:style w:type="character" w:customStyle="1" w:styleId="auprefix">
    <w:name w:val="au_prefix"/>
    <w:basedOn w:val="aubase"/>
    <w:rsid w:val="00E63301"/>
    <w:rPr>
      <w:sz w:val="24"/>
      <w:bdr w:val="none" w:sz="0" w:space="0" w:color="auto"/>
      <w:shd w:val="clear" w:color="auto" w:fill="FFCC99"/>
    </w:rPr>
  </w:style>
  <w:style w:type="character" w:customStyle="1" w:styleId="citeapp">
    <w:name w:val="cite_app"/>
    <w:basedOn w:val="citebase"/>
    <w:rsid w:val="00E63301"/>
    <w:rPr>
      <w:sz w:val="24"/>
      <w:bdr w:val="none" w:sz="0" w:space="0" w:color="auto"/>
      <w:shd w:val="clear" w:color="auto" w:fill="CCFF33"/>
    </w:rPr>
  </w:style>
  <w:style w:type="character" w:customStyle="1" w:styleId="citesec">
    <w:name w:val="cite_sec"/>
    <w:basedOn w:val="citebase"/>
    <w:rsid w:val="00E63301"/>
    <w:rPr>
      <w:sz w:val="24"/>
      <w:bdr w:val="none" w:sz="0" w:space="0" w:color="auto"/>
      <w:shd w:val="clear" w:color="auto" w:fill="FFCCCC"/>
    </w:rPr>
  </w:style>
  <w:style w:type="character" w:customStyle="1" w:styleId="aumember">
    <w:name w:val="au_member"/>
    <w:basedOn w:val="aubase"/>
    <w:rsid w:val="00E63301"/>
    <w:rPr>
      <w:sz w:val="24"/>
      <w:bdr w:val="none" w:sz="0" w:space="0" w:color="auto"/>
      <w:shd w:val="clear" w:color="auto" w:fill="FF99CC"/>
    </w:rPr>
  </w:style>
  <w:style w:type="character" w:customStyle="1" w:styleId="bibbook">
    <w:name w:val="bib_book"/>
    <w:rsid w:val="00E63301"/>
    <w:rPr>
      <w:i/>
      <w:sz w:val="24"/>
      <w:bdr w:val="none" w:sz="0" w:space="0" w:color="auto"/>
      <w:shd w:val="clear" w:color="auto" w:fill="99CCFF"/>
    </w:rPr>
  </w:style>
  <w:style w:type="character" w:customStyle="1" w:styleId="bibchapterno">
    <w:name w:val="bib_chapterno"/>
    <w:rsid w:val="00E63301"/>
    <w:rPr>
      <w:sz w:val="24"/>
      <w:bdr w:val="none" w:sz="0" w:space="0" w:color="auto"/>
      <w:shd w:val="clear" w:color="auto" w:fill="D9D9D9"/>
    </w:rPr>
  </w:style>
  <w:style w:type="character" w:customStyle="1" w:styleId="bibchaptertitle">
    <w:name w:val="bib_chaptertitle"/>
    <w:rsid w:val="00E63301"/>
    <w:rPr>
      <w:sz w:val="24"/>
      <w:bdr w:val="none" w:sz="0" w:space="0" w:color="auto"/>
      <w:shd w:val="clear" w:color="auto" w:fill="FF9D5B"/>
    </w:rPr>
  </w:style>
  <w:style w:type="character" w:customStyle="1" w:styleId="bibed-etal">
    <w:name w:val="bib_ed-etal"/>
    <w:rsid w:val="00E63301"/>
    <w:rPr>
      <w:sz w:val="24"/>
      <w:bdr w:val="none" w:sz="0" w:space="0" w:color="auto"/>
      <w:shd w:val="clear" w:color="auto" w:fill="00F4EE"/>
    </w:rPr>
  </w:style>
  <w:style w:type="character" w:customStyle="1" w:styleId="bibed-fname">
    <w:name w:val="bib_ed-fname"/>
    <w:rsid w:val="00E63301"/>
    <w:rPr>
      <w:sz w:val="24"/>
      <w:bdr w:val="none" w:sz="0" w:space="0" w:color="auto"/>
      <w:shd w:val="clear" w:color="auto" w:fill="FFFFB7"/>
    </w:rPr>
  </w:style>
  <w:style w:type="character" w:customStyle="1" w:styleId="bibeditionno">
    <w:name w:val="bib_editionno"/>
    <w:rsid w:val="00E63301"/>
    <w:rPr>
      <w:sz w:val="24"/>
      <w:bdr w:val="none" w:sz="0" w:space="0" w:color="auto"/>
      <w:shd w:val="clear" w:color="auto" w:fill="FFCC00"/>
    </w:rPr>
  </w:style>
  <w:style w:type="character" w:customStyle="1" w:styleId="bibed-organization">
    <w:name w:val="bib_ed-organization"/>
    <w:rsid w:val="00E63301"/>
    <w:rPr>
      <w:sz w:val="24"/>
      <w:bdr w:val="none" w:sz="0" w:space="0" w:color="auto"/>
      <w:shd w:val="clear" w:color="auto" w:fill="FCAAC3"/>
    </w:rPr>
  </w:style>
  <w:style w:type="character" w:customStyle="1" w:styleId="bibed-suffix">
    <w:name w:val="bib_ed-suffix"/>
    <w:rsid w:val="00E63301"/>
    <w:rPr>
      <w:sz w:val="24"/>
      <w:bdr w:val="none" w:sz="0" w:space="0" w:color="auto"/>
      <w:shd w:val="clear" w:color="auto" w:fill="CCFFCC"/>
    </w:rPr>
  </w:style>
  <w:style w:type="character" w:customStyle="1" w:styleId="bibed-surname">
    <w:name w:val="bib_ed-surname"/>
    <w:rsid w:val="00E63301"/>
    <w:rPr>
      <w:sz w:val="24"/>
      <w:bdr w:val="none" w:sz="0" w:space="0" w:color="auto"/>
      <w:shd w:val="clear" w:color="auto" w:fill="FFFF00"/>
    </w:rPr>
  </w:style>
  <w:style w:type="character" w:customStyle="1" w:styleId="bibisbn">
    <w:name w:val="bib_isbn"/>
    <w:rsid w:val="00E63301"/>
    <w:rPr>
      <w:sz w:val="24"/>
      <w:shd w:val="clear" w:color="auto" w:fill="D9D9D9"/>
    </w:rPr>
  </w:style>
  <w:style w:type="character" w:customStyle="1" w:styleId="biblocation">
    <w:name w:val="bib_location"/>
    <w:rsid w:val="00E63301"/>
    <w:rPr>
      <w:sz w:val="24"/>
      <w:bdr w:val="none" w:sz="0" w:space="0" w:color="auto"/>
      <w:shd w:val="clear" w:color="auto" w:fill="FFCCCC"/>
    </w:rPr>
  </w:style>
  <w:style w:type="character" w:customStyle="1" w:styleId="bibpagecount">
    <w:name w:val="bib_pagecount"/>
    <w:rsid w:val="00E63301"/>
    <w:rPr>
      <w:sz w:val="24"/>
      <w:bdr w:val="none" w:sz="0" w:space="0" w:color="auto"/>
      <w:shd w:val="clear" w:color="auto" w:fill="00FF00"/>
    </w:rPr>
  </w:style>
  <w:style w:type="character" w:customStyle="1" w:styleId="bibpublisher">
    <w:name w:val="bib_publisher"/>
    <w:rsid w:val="00E63301"/>
    <w:rPr>
      <w:sz w:val="24"/>
      <w:bdr w:val="none" w:sz="0" w:space="0" w:color="auto"/>
      <w:shd w:val="clear" w:color="auto" w:fill="FF99CC"/>
    </w:rPr>
  </w:style>
  <w:style w:type="character" w:customStyle="1" w:styleId="bibseries">
    <w:name w:val="bib_series"/>
    <w:rsid w:val="00E63301"/>
    <w:rPr>
      <w:sz w:val="24"/>
      <w:shd w:val="clear" w:color="auto" w:fill="FFCC99"/>
    </w:rPr>
  </w:style>
  <w:style w:type="character" w:customStyle="1" w:styleId="bibseriesno">
    <w:name w:val="bib_seriesno"/>
    <w:rsid w:val="00E63301"/>
    <w:rPr>
      <w:sz w:val="24"/>
      <w:shd w:val="clear" w:color="auto" w:fill="FFFF99"/>
    </w:rPr>
  </w:style>
  <w:style w:type="character" w:customStyle="1" w:styleId="bibtrans">
    <w:name w:val="bib_trans"/>
    <w:rsid w:val="00E63301"/>
    <w:rPr>
      <w:sz w:val="24"/>
      <w:shd w:val="clear" w:color="auto" w:fill="99CC00"/>
    </w:rPr>
  </w:style>
  <w:style w:type="character" w:customStyle="1" w:styleId="bibinstitution">
    <w:name w:val="bib_institution"/>
    <w:rsid w:val="00E63301"/>
    <w:rPr>
      <w:sz w:val="24"/>
      <w:bdr w:val="none" w:sz="0" w:space="0" w:color="auto"/>
      <w:shd w:val="clear" w:color="auto" w:fill="CCFFCC"/>
    </w:rPr>
  </w:style>
  <w:style w:type="character" w:customStyle="1" w:styleId="bibpatent">
    <w:name w:val="bib_patent"/>
    <w:rsid w:val="00E63301"/>
    <w:rPr>
      <w:sz w:val="24"/>
      <w:bdr w:val="none" w:sz="0" w:space="0" w:color="auto"/>
      <w:shd w:val="clear" w:color="auto" w:fill="66FFCC"/>
    </w:rPr>
  </w:style>
  <w:style w:type="character" w:customStyle="1" w:styleId="bibreportnum">
    <w:name w:val="bib_reportnum"/>
    <w:rsid w:val="00E63301"/>
    <w:rPr>
      <w:sz w:val="24"/>
      <w:bdr w:val="none" w:sz="0" w:space="0" w:color="auto"/>
      <w:shd w:val="clear" w:color="auto" w:fill="CCCCFF"/>
    </w:rPr>
  </w:style>
  <w:style w:type="character" w:customStyle="1" w:styleId="bibschool">
    <w:name w:val="bib_school"/>
    <w:rsid w:val="00E63301"/>
    <w:rPr>
      <w:sz w:val="24"/>
      <w:bdr w:val="none" w:sz="0" w:space="0" w:color="auto"/>
      <w:shd w:val="clear" w:color="auto" w:fill="FFCC66"/>
    </w:rPr>
  </w:style>
  <w:style w:type="character" w:customStyle="1" w:styleId="bibalt-year">
    <w:name w:val="bib_alt-year"/>
    <w:rsid w:val="00E63301"/>
    <w:rPr>
      <w:sz w:val="24"/>
      <w:szCs w:val="24"/>
      <w:bdr w:val="none" w:sz="0" w:space="0" w:color="auto"/>
      <w:shd w:val="clear" w:color="auto" w:fill="CC99FF"/>
    </w:rPr>
  </w:style>
  <w:style w:type="character" w:customStyle="1" w:styleId="bibvolcount">
    <w:name w:val="bib_volcount"/>
    <w:rsid w:val="00E63301"/>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uiPriority w:val="9"/>
    <w:rsid w:val="00E63301"/>
    <w:rPr>
      <w:rFonts w:ascii="Arial" w:eastAsia="Times New Roman" w:hAnsi="Arial" w:cs="Times New Roman"/>
      <w:b/>
      <w:kern w:val="32"/>
      <w:sz w:val="32"/>
      <w:szCs w:val="20"/>
    </w:rPr>
  </w:style>
  <w:style w:type="character" w:customStyle="1" w:styleId="Heading2Char">
    <w:name w:val="Heading 2 Char"/>
    <w:link w:val="Heading2"/>
    <w:uiPriority w:val="9"/>
    <w:semiHidden/>
    <w:rsid w:val="00E6330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E63301"/>
    <w:rPr>
      <w:rFonts w:ascii="Arial" w:eastAsia="Times New Roman" w:hAnsi="Arial" w:cs="Times New Roman"/>
      <w:b/>
      <w:sz w:val="26"/>
      <w:szCs w:val="20"/>
    </w:rPr>
  </w:style>
  <w:style w:type="character" w:customStyle="1" w:styleId="Heading5Char">
    <w:name w:val="Heading 5 Char"/>
    <w:basedOn w:val="DefaultParagraphFont"/>
    <w:link w:val="Heading5"/>
    <w:uiPriority w:val="9"/>
    <w:rsid w:val="00E63301"/>
    <w:rPr>
      <w:rFonts w:ascii="Times New Roman" w:eastAsia="Times New Roman" w:hAnsi="Times New Roman" w:cs="Times New Roman"/>
      <w:b/>
      <w:i/>
      <w:sz w:val="26"/>
      <w:szCs w:val="20"/>
    </w:rPr>
  </w:style>
  <w:style w:type="paragraph" w:customStyle="1" w:styleId="ESExtractSource">
    <w:name w:val="ES Extract Source"/>
    <w:basedOn w:val="EExtract"/>
    <w:qFormat/>
    <w:rsid w:val="00E63301"/>
  </w:style>
  <w:style w:type="paragraph" w:customStyle="1" w:styleId="EExtract">
    <w:name w:val="E Extract"/>
    <w:basedOn w:val="BaseText"/>
    <w:rsid w:val="00E63301"/>
    <w:pPr>
      <w:spacing w:before="240" w:after="240" w:line="480" w:lineRule="exact"/>
      <w:ind w:left="720" w:right="720"/>
    </w:pPr>
  </w:style>
  <w:style w:type="character" w:customStyle="1" w:styleId="SbarTxSidebarTextChar">
    <w:name w:val="SbarTx Sidebar Text Char"/>
    <w:link w:val="SbarTxSidebarText"/>
    <w:rsid w:val="00E63301"/>
    <w:rPr>
      <w:sz w:val="24"/>
      <w:shd w:val="clear" w:color="auto" w:fill="E6E6E6"/>
    </w:rPr>
  </w:style>
  <w:style w:type="paragraph" w:customStyle="1" w:styleId="SbarTxSidebarText">
    <w:name w:val="SbarTx Sidebar Text"/>
    <w:basedOn w:val="BaseText"/>
    <w:link w:val="SbarTxSidebarTextChar"/>
    <w:rsid w:val="00E63301"/>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E63301"/>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E63301"/>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rsid w:val="00E63301"/>
    <w:rPr>
      <w:rFonts w:ascii="Helvetica" w:hAnsi="Helvetica"/>
      <w:b/>
      <w:sz w:val="28"/>
      <w:bdr w:val="none" w:sz="0" w:space="0" w:color="auto"/>
      <w:shd w:val="clear" w:color="auto" w:fill="FFFF00"/>
    </w:rPr>
  </w:style>
  <w:style w:type="paragraph" w:customStyle="1" w:styleId="CNChapterNumber">
    <w:name w:val="CN Chapter Number"/>
    <w:basedOn w:val="BaseHeading"/>
    <w:rsid w:val="00E63301"/>
    <w:pPr>
      <w:keepNext/>
      <w:keepLines/>
      <w:widowControl w:val="0"/>
      <w:spacing w:before="560"/>
    </w:pPr>
    <w:rPr>
      <w:b/>
      <w:sz w:val="32"/>
    </w:rPr>
  </w:style>
  <w:style w:type="character" w:customStyle="1" w:styleId="LetTxLetterTextChar">
    <w:name w:val="LetTx Letter Text Char"/>
    <w:link w:val="LetTxLetterText"/>
    <w:rsid w:val="00E63301"/>
    <w:rPr>
      <w:sz w:val="24"/>
    </w:rPr>
  </w:style>
  <w:style w:type="paragraph" w:customStyle="1" w:styleId="LetTxLetterText">
    <w:name w:val="LetTx Letter Text"/>
    <w:basedOn w:val="BaseText"/>
    <w:link w:val="LetTxLetterTextChar"/>
    <w:rsid w:val="00E63301"/>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E63301"/>
    <w:pPr>
      <w:spacing w:before="280" w:after="280"/>
    </w:pPr>
    <w:rPr>
      <w:b/>
      <w:sz w:val="32"/>
    </w:rPr>
  </w:style>
  <w:style w:type="paragraph" w:customStyle="1" w:styleId="CAuChapterAuthor">
    <w:name w:val="CAu Chapter Author"/>
    <w:basedOn w:val="BaseText"/>
    <w:rsid w:val="00E63301"/>
    <w:pPr>
      <w:keepNext/>
      <w:keepLines/>
      <w:widowControl w:val="0"/>
      <w:spacing w:before="280" w:line="560" w:lineRule="exact"/>
      <w:contextualSpacing/>
    </w:pPr>
  </w:style>
  <w:style w:type="paragraph" w:customStyle="1" w:styleId="H1HeadingLevel1">
    <w:name w:val="H1 Heading Level 1"/>
    <w:basedOn w:val="BaseHeading"/>
    <w:next w:val="TxText"/>
    <w:rsid w:val="00E63301"/>
    <w:pPr>
      <w:keepNext/>
      <w:keepLines/>
      <w:widowControl w:val="0"/>
      <w:spacing w:before="360" w:after="280"/>
      <w:outlineLvl w:val="0"/>
    </w:pPr>
    <w:rPr>
      <w:b/>
      <w:sz w:val="32"/>
    </w:rPr>
  </w:style>
  <w:style w:type="paragraph" w:customStyle="1" w:styleId="H2HeadingLevel2">
    <w:name w:val="H2 Heading Level 2"/>
    <w:basedOn w:val="H1HeadingLevel1"/>
    <w:next w:val="TxText"/>
    <w:rsid w:val="00E63301"/>
    <w:pPr>
      <w:spacing w:before="280"/>
      <w:outlineLvl w:val="1"/>
    </w:pPr>
    <w:rPr>
      <w:sz w:val="28"/>
    </w:rPr>
  </w:style>
  <w:style w:type="paragraph" w:customStyle="1" w:styleId="H3HeadingLevel3">
    <w:name w:val="H3 Heading Level 3"/>
    <w:basedOn w:val="H2HeadingLevel2"/>
    <w:next w:val="TxText"/>
    <w:rsid w:val="00E63301"/>
    <w:pPr>
      <w:spacing w:after="0"/>
      <w:outlineLvl w:val="2"/>
    </w:pPr>
    <w:rPr>
      <w:sz w:val="24"/>
    </w:rPr>
  </w:style>
  <w:style w:type="paragraph" w:customStyle="1" w:styleId="H4HeadingLevel4">
    <w:name w:val="H4 Heading Level 4"/>
    <w:basedOn w:val="H3HeadingLevel3"/>
    <w:next w:val="TxText"/>
    <w:rsid w:val="00E63301"/>
    <w:pPr>
      <w:outlineLvl w:val="3"/>
    </w:pPr>
    <w:rPr>
      <w:b w:val="0"/>
    </w:rPr>
  </w:style>
  <w:style w:type="paragraph" w:customStyle="1" w:styleId="H5HeadingLevel5">
    <w:name w:val="H5 Heading Level 5"/>
    <w:basedOn w:val="H4HeadingLevel4"/>
    <w:next w:val="TxText"/>
    <w:rsid w:val="00E63301"/>
    <w:pPr>
      <w:spacing w:before="140"/>
      <w:outlineLvl w:val="4"/>
    </w:pPr>
  </w:style>
  <w:style w:type="paragraph" w:customStyle="1" w:styleId="UL-EUnnumberedListinExtract">
    <w:name w:val="UL-E Unnumbered List in Extract"/>
    <w:basedOn w:val="ULUnnumberedList"/>
    <w:qFormat/>
    <w:rsid w:val="00E63301"/>
    <w:pPr>
      <w:ind w:left="1080" w:right="720"/>
    </w:pPr>
  </w:style>
  <w:style w:type="paragraph" w:customStyle="1" w:styleId="ULUnnumberedList">
    <w:name w:val="UL Unnumbered List"/>
    <w:basedOn w:val="LLLetteredList"/>
    <w:qFormat/>
    <w:rsid w:val="00E63301"/>
    <w:pPr>
      <w:tabs>
        <w:tab w:val="clear" w:pos="480"/>
      </w:tabs>
    </w:pPr>
  </w:style>
  <w:style w:type="paragraph" w:customStyle="1" w:styleId="LLLetteredList">
    <w:name w:val="LL Lettered List"/>
    <w:basedOn w:val="NLNumberedList"/>
    <w:qFormat/>
    <w:rsid w:val="00E63301"/>
  </w:style>
  <w:style w:type="paragraph" w:customStyle="1" w:styleId="NLNumberedList">
    <w:name w:val="NL Numbered List"/>
    <w:basedOn w:val="BLBulletList"/>
    <w:qFormat/>
    <w:rsid w:val="00E63301"/>
    <w:pPr>
      <w:tabs>
        <w:tab w:val="clear" w:pos="240"/>
        <w:tab w:val="clear" w:pos="960"/>
        <w:tab w:val="left" w:pos="480"/>
      </w:tabs>
      <w:ind w:left="360" w:hanging="360"/>
    </w:pPr>
  </w:style>
  <w:style w:type="paragraph" w:customStyle="1" w:styleId="BLBulletList">
    <w:name w:val="BL Bullet List"/>
    <w:basedOn w:val="BaseText"/>
    <w:rsid w:val="00E63301"/>
    <w:pPr>
      <w:tabs>
        <w:tab w:val="left" w:pos="240"/>
        <w:tab w:val="left" w:pos="960"/>
      </w:tabs>
      <w:spacing w:line="560" w:lineRule="exact"/>
      <w:ind w:left="245" w:hanging="245"/>
    </w:pPr>
  </w:style>
  <w:style w:type="paragraph" w:customStyle="1" w:styleId="LH-EListHeadinExtract">
    <w:name w:val="LH-E List Head in Extract"/>
    <w:basedOn w:val="LHListHead"/>
    <w:qFormat/>
    <w:rsid w:val="00E63301"/>
    <w:pPr>
      <w:ind w:left="720" w:right="720"/>
    </w:pPr>
  </w:style>
  <w:style w:type="paragraph" w:customStyle="1" w:styleId="LHListHead">
    <w:name w:val="LH List Head"/>
    <w:basedOn w:val="BaseText"/>
    <w:rsid w:val="00E63301"/>
    <w:pPr>
      <w:keepNext/>
      <w:keepLines/>
      <w:spacing w:before="280" w:line="560" w:lineRule="exact"/>
    </w:pPr>
    <w:rPr>
      <w:b/>
    </w:rPr>
  </w:style>
  <w:style w:type="paragraph" w:customStyle="1" w:styleId="BL-EBulletListinExtract">
    <w:name w:val="BL-E Bullet List in Extract"/>
    <w:basedOn w:val="BLBulletList"/>
    <w:qFormat/>
    <w:rsid w:val="00E63301"/>
    <w:pPr>
      <w:ind w:left="965"/>
    </w:pPr>
  </w:style>
  <w:style w:type="paragraph" w:customStyle="1" w:styleId="SSLSubsublist">
    <w:name w:val="SSL Subsublist"/>
    <w:basedOn w:val="SLSublist"/>
    <w:qFormat/>
    <w:rsid w:val="00E63301"/>
    <w:pPr>
      <w:ind w:left="1685"/>
    </w:pPr>
  </w:style>
  <w:style w:type="paragraph" w:customStyle="1" w:styleId="SLSublist">
    <w:name w:val="SL Sublist"/>
    <w:basedOn w:val="BLBulletList"/>
    <w:rsid w:val="00E63301"/>
    <w:pPr>
      <w:tabs>
        <w:tab w:val="clear" w:pos="960"/>
      </w:tabs>
      <w:ind w:left="965"/>
    </w:pPr>
  </w:style>
  <w:style w:type="paragraph" w:customStyle="1" w:styleId="DLDescriptiveList">
    <w:name w:val="DL Descriptive List"/>
    <w:basedOn w:val="BaseText"/>
    <w:qFormat/>
    <w:rsid w:val="00E63301"/>
    <w:pPr>
      <w:widowControl w:val="0"/>
      <w:spacing w:line="560" w:lineRule="exact"/>
    </w:pPr>
  </w:style>
  <w:style w:type="character" w:customStyle="1" w:styleId="IntRInterviewer">
    <w:name w:val="IntR Interviewer"/>
    <w:qFormat/>
    <w:rsid w:val="00E63301"/>
    <w:rPr>
      <w:u w:val="dash"/>
    </w:rPr>
  </w:style>
  <w:style w:type="character" w:customStyle="1" w:styleId="IntEInterviewee">
    <w:name w:val="IntE Interviewee"/>
    <w:qFormat/>
    <w:rsid w:val="00E63301"/>
    <w:rPr>
      <w:u w:val="dotted"/>
    </w:rPr>
  </w:style>
  <w:style w:type="paragraph" w:customStyle="1" w:styleId="CAbsChapterAbstract">
    <w:name w:val="CAbs Chapter Abstract"/>
    <w:basedOn w:val="BaseText"/>
    <w:rsid w:val="00E63301"/>
    <w:pPr>
      <w:spacing w:before="360" w:after="360" w:line="560" w:lineRule="exact"/>
      <w:ind w:firstLine="720"/>
    </w:pPr>
    <w:rPr>
      <w:color w:val="0000FF"/>
    </w:rPr>
  </w:style>
  <w:style w:type="paragraph" w:customStyle="1" w:styleId="OL1OutlineListLevel1">
    <w:name w:val="OL1 Outline List Level 1"/>
    <w:basedOn w:val="BaseText"/>
    <w:rsid w:val="00E63301"/>
    <w:pPr>
      <w:tabs>
        <w:tab w:val="right" w:pos="547"/>
      </w:tabs>
      <w:spacing w:before="140" w:after="140" w:line="560" w:lineRule="exact"/>
      <w:ind w:left="720" w:hanging="720"/>
    </w:pPr>
  </w:style>
  <w:style w:type="character" w:customStyle="1" w:styleId="FgCOFigureCallOut">
    <w:name w:val="FgCO Figure Call Out"/>
    <w:rsid w:val="00E63301"/>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link w:val="TxNITextNoIndentChar"/>
    <w:rsid w:val="00E63301"/>
    <w:pPr>
      <w:spacing w:before="140" w:line="560" w:lineRule="exact"/>
    </w:pPr>
  </w:style>
  <w:style w:type="character" w:customStyle="1" w:styleId="TCOTableCallOut">
    <w:name w:val="TCO Table Call Out"/>
    <w:rsid w:val="00E63301"/>
    <w:rPr>
      <w:rFonts w:ascii="Times New Roman" w:hAnsi="Times New Roman"/>
      <w:sz w:val="24"/>
      <w:bdr w:val="none" w:sz="0" w:space="0" w:color="auto"/>
      <w:shd w:val="pct30" w:color="FF6600" w:fill="F3F3F3"/>
    </w:rPr>
  </w:style>
  <w:style w:type="paragraph" w:customStyle="1" w:styleId="SBSpaceBreak">
    <w:name w:val="SB Space Break"/>
    <w:basedOn w:val="BaseText"/>
    <w:rsid w:val="00E63301"/>
    <w:pPr>
      <w:shd w:val="pct20" w:color="auto" w:fill="FFFFFF"/>
      <w:spacing w:line="560" w:lineRule="exact"/>
      <w:jc w:val="center"/>
    </w:pPr>
  </w:style>
  <w:style w:type="character" w:customStyle="1" w:styleId="BxCOBoxCallOut">
    <w:name w:val="BxCO Box Call Out"/>
    <w:rsid w:val="00E63301"/>
    <w:rPr>
      <w:rFonts w:ascii="Times New Roman" w:hAnsi="Times New Roman"/>
      <w:sz w:val="24"/>
      <w:bdr w:val="none" w:sz="0" w:space="0" w:color="auto"/>
      <w:shd w:val="pct20" w:color="FF00FF" w:fill="auto"/>
    </w:rPr>
  </w:style>
  <w:style w:type="paragraph" w:customStyle="1" w:styleId="NtCNotetoComp">
    <w:name w:val="NtC Note to Comp"/>
    <w:basedOn w:val="BaseText"/>
    <w:rsid w:val="00E63301"/>
    <w:pPr>
      <w:spacing w:before="360" w:after="360" w:line="360" w:lineRule="exact"/>
    </w:pPr>
    <w:rPr>
      <w:color w:val="FF0000"/>
      <w:sz w:val="28"/>
    </w:rPr>
  </w:style>
  <w:style w:type="paragraph" w:customStyle="1" w:styleId="NtENotetoEditor">
    <w:name w:val="NtE Note to Editor"/>
    <w:basedOn w:val="NtCNotetoComp"/>
    <w:rsid w:val="00E63301"/>
    <w:rPr>
      <w:color w:val="008000"/>
    </w:rPr>
  </w:style>
  <w:style w:type="paragraph" w:customStyle="1" w:styleId="BNBoxNumber">
    <w:name w:val="BN Box Number"/>
    <w:basedOn w:val="BaseText"/>
    <w:rsid w:val="00E63301"/>
    <w:pPr>
      <w:spacing w:before="280" w:line="560" w:lineRule="exact"/>
    </w:pPr>
    <w:rPr>
      <w:b/>
    </w:rPr>
  </w:style>
  <w:style w:type="paragraph" w:customStyle="1" w:styleId="BTBoxTitle">
    <w:name w:val="BT Box Title"/>
    <w:basedOn w:val="BNBoxNumber"/>
    <w:rsid w:val="00E63301"/>
    <w:pPr>
      <w:spacing w:before="0" w:after="280"/>
    </w:pPr>
    <w:rPr>
      <w:b w:val="0"/>
    </w:rPr>
  </w:style>
  <w:style w:type="paragraph" w:customStyle="1" w:styleId="TStbHTableStubHead">
    <w:name w:val="TStbH Table Stub Head"/>
    <w:basedOn w:val="BaseText"/>
    <w:rsid w:val="00E63301"/>
    <w:pPr>
      <w:spacing w:line="360" w:lineRule="exact"/>
    </w:pPr>
    <w:rPr>
      <w:b/>
    </w:rPr>
  </w:style>
  <w:style w:type="paragraph" w:customStyle="1" w:styleId="TBTableBody">
    <w:name w:val="TB Table Body"/>
    <w:basedOn w:val="BaseText"/>
    <w:rsid w:val="00E63301"/>
    <w:pPr>
      <w:spacing w:line="360" w:lineRule="exact"/>
    </w:pPr>
  </w:style>
  <w:style w:type="paragraph" w:customStyle="1" w:styleId="TCHTableColumnHead">
    <w:name w:val="TCH Table Column Head"/>
    <w:basedOn w:val="TTTableTitle"/>
    <w:rsid w:val="00E63301"/>
    <w:rPr>
      <w:b/>
    </w:rPr>
  </w:style>
  <w:style w:type="paragraph" w:customStyle="1" w:styleId="TTTableTitle">
    <w:name w:val="TT Table Title"/>
    <w:basedOn w:val="BaseText"/>
    <w:rsid w:val="00E63301"/>
    <w:pPr>
      <w:spacing w:line="360" w:lineRule="exact"/>
    </w:pPr>
  </w:style>
  <w:style w:type="paragraph" w:customStyle="1" w:styleId="GLDefGlossaryDefinition">
    <w:name w:val="GLDef Glossary Definition"/>
    <w:basedOn w:val="BaseText"/>
    <w:rsid w:val="00E63301"/>
    <w:pPr>
      <w:spacing w:line="560" w:lineRule="exact"/>
    </w:pPr>
  </w:style>
  <w:style w:type="paragraph" w:customStyle="1" w:styleId="OL2OutlineListLevel2">
    <w:name w:val="OL2 Outline List Level 2"/>
    <w:basedOn w:val="OL1OutlineListLevel1"/>
    <w:rsid w:val="00E63301"/>
    <w:pPr>
      <w:tabs>
        <w:tab w:val="clear" w:pos="547"/>
        <w:tab w:val="right" w:pos="1267"/>
      </w:tabs>
      <w:spacing w:before="0"/>
      <w:ind w:left="1440"/>
    </w:pPr>
  </w:style>
  <w:style w:type="paragraph" w:customStyle="1" w:styleId="OL3OutlineListLevel3">
    <w:name w:val="OL3 Outline List Level 3"/>
    <w:basedOn w:val="OL2OutlineListLevel2"/>
    <w:rsid w:val="00E63301"/>
    <w:pPr>
      <w:tabs>
        <w:tab w:val="right" w:pos="1872"/>
      </w:tabs>
      <w:ind w:left="2160"/>
    </w:pPr>
  </w:style>
  <w:style w:type="paragraph" w:customStyle="1" w:styleId="OL4OutlineListLevel4">
    <w:name w:val="OL4 Outline List Level 4"/>
    <w:basedOn w:val="OL3OutlineListLevel3"/>
    <w:rsid w:val="00E63301"/>
    <w:pPr>
      <w:tabs>
        <w:tab w:val="right" w:pos="2592"/>
      </w:tabs>
      <w:ind w:left="2880"/>
    </w:pPr>
  </w:style>
  <w:style w:type="paragraph" w:customStyle="1" w:styleId="SpExSpecialExtract">
    <w:name w:val="SpEx Special Extract"/>
    <w:basedOn w:val="EExtract"/>
    <w:rsid w:val="00E63301"/>
    <w:pPr>
      <w:spacing w:before="360" w:after="360" w:line="400" w:lineRule="exact"/>
      <w:contextualSpacing/>
    </w:pPr>
    <w:rPr>
      <w:color w:val="00B050"/>
    </w:rPr>
  </w:style>
  <w:style w:type="character" w:customStyle="1" w:styleId="FgMenFigureMention">
    <w:name w:val="FgMen Figure Mention"/>
    <w:rsid w:val="00E63301"/>
    <w:rPr>
      <w:color w:val="0000FF"/>
    </w:rPr>
  </w:style>
  <w:style w:type="paragraph" w:customStyle="1" w:styleId="CAuAfChapterAuthorAffiliation">
    <w:name w:val="CAuAf Chapter Author Affiliation"/>
    <w:basedOn w:val="CAuChapterAuthor"/>
    <w:rsid w:val="00E63301"/>
    <w:pPr>
      <w:spacing w:before="0" w:after="280"/>
    </w:pPr>
    <w:rPr>
      <w:b/>
    </w:rPr>
  </w:style>
  <w:style w:type="paragraph" w:customStyle="1" w:styleId="DEDisplayEquation">
    <w:name w:val="DE Display Equation"/>
    <w:basedOn w:val="BaseText"/>
    <w:rsid w:val="00E63301"/>
    <w:pPr>
      <w:tabs>
        <w:tab w:val="right" w:pos="8640"/>
      </w:tabs>
      <w:spacing w:before="360" w:after="360" w:line="560" w:lineRule="atLeast"/>
      <w:ind w:left="720" w:hanging="720"/>
    </w:pPr>
  </w:style>
  <w:style w:type="paragraph" w:customStyle="1" w:styleId="H6HeadingLevel6">
    <w:name w:val="H6 Heading Level 6"/>
    <w:basedOn w:val="H5HeadingLevel5"/>
    <w:rsid w:val="00E63301"/>
    <w:pPr>
      <w:outlineLvl w:val="5"/>
    </w:pPr>
    <w:rPr>
      <w:sz w:val="22"/>
    </w:rPr>
  </w:style>
  <w:style w:type="paragraph" w:customStyle="1" w:styleId="TIHTableInternalHead">
    <w:name w:val="TIH Table Internal Head"/>
    <w:basedOn w:val="TTTableTitle"/>
    <w:rsid w:val="00E63301"/>
    <w:pPr>
      <w:spacing w:before="280"/>
    </w:pPr>
  </w:style>
  <w:style w:type="paragraph" w:styleId="TOC8">
    <w:name w:val="toc 8"/>
    <w:basedOn w:val="Normal"/>
    <w:next w:val="Normal"/>
    <w:autoRedefine/>
    <w:uiPriority w:val="39"/>
    <w:semiHidden/>
    <w:rsid w:val="00E63301"/>
    <w:pPr>
      <w:ind w:left="1400"/>
    </w:pPr>
  </w:style>
  <w:style w:type="character" w:customStyle="1" w:styleId="DENDisplayEquationNumber">
    <w:name w:val="DEN Display Equation Number"/>
    <w:rsid w:val="00E63301"/>
    <w:rPr>
      <w:bdr w:val="none" w:sz="0" w:space="0" w:color="auto"/>
      <w:shd w:val="pct15" w:color="auto" w:fill="FFFFFF"/>
    </w:rPr>
  </w:style>
  <w:style w:type="paragraph" w:customStyle="1" w:styleId="TFNTableFootnote">
    <w:name w:val="TFN Table Footnote"/>
    <w:basedOn w:val="TBTableBody"/>
    <w:rsid w:val="00E63301"/>
    <w:pPr>
      <w:spacing w:before="280" w:after="280"/>
    </w:pPr>
  </w:style>
  <w:style w:type="character" w:customStyle="1" w:styleId="LetDateLetterDateChar">
    <w:name w:val="LetDate Letter Date Char"/>
    <w:basedOn w:val="LetTxLetterTextChar"/>
    <w:link w:val="LetDateLetterDate"/>
    <w:rsid w:val="00E63301"/>
    <w:rPr>
      <w:sz w:val="24"/>
    </w:rPr>
  </w:style>
  <w:style w:type="paragraph" w:customStyle="1" w:styleId="LetDateLetterDate">
    <w:name w:val="LetDate Letter Date"/>
    <w:basedOn w:val="LetTxLetterText"/>
    <w:link w:val="LetDateLetterDateChar"/>
    <w:rsid w:val="00E63301"/>
  </w:style>
  <w:style w:type="paragraph" w:customStyle="1" w:styleId="CONChapterOpeningNote">
    <w:name w:val="CON Chapter Opening Note"/>
    <w:basedOn w:val="BaseText"/>
    <w:rsid w:val="00E63301"/>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E63301"/>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E63301"/>
    <w:pPr>
      <w:spacing w:line="560" w:lineRule="exact"/>
      <w:ind w:firstLine="720"/>
    </w:pPr>
    <w:rPr>
      <w:color w:val="000080"/>
      <w:sz w:val="24"/>
    </w:rPr>
  </w:style>
  <w:style w:type="paragraph" w:customStyle="1" w:styleId="IntAInterviewAnswer">
    <w:name w:val="IntA Interview Answer"/>
    <w:basedOn w:val="BaseText"/>
    <w:autoRedefine/>
    <w:rsid w:val="00E63301"/>
    <w:pPr>
      <w:spacing w:line="560" w:lineRule="exact"/>
      <w:ind w:firstLine="720"/>
    </w:pPr>
    <w:rPr>
      <w:color w:val="008000"/>
      <w:szCs w:val="24"/>
    </w:rPr>
  </w:style>
  <w:style w:type="paragraph" w:customStyle="1" w:styleId="DE-EDisplayEquationinExtract">
    <w:name w:val="DE-E Display Equation in Extract"/>
    <w:basedOn w:val="DEDisplayEquation"/>
    <w:rsid w:val="00E63301"/>
    <w:pPr>
      <w:spacing w:before="0" w:after="0"/>
      <w:ind w:firstLine="0"/>
    </w:pPr>
  </w:style>
  <w:style w:type="paragraph" w:customStyle="1" w:styleId="PNPartNumber">
    <w:name w:val="PN Part Number"/>
    <w:basedOn w:val="BaseHeading"/>
    <w:next w:val="PTPartTitle"/>
    <w:rsid w:val="00E63301"/>
    <w:pPr>
      <w:keepNext/>
      <w:keepLines/>
      <w:spacing w:before="560"/>
      <w:jc w:val="center"/>
    </w:pPr>
    <w:rPr>
      <w:b/>
      <w:sz w:val="28"/>
    </w:rPr>
  </w:style>
  <w:style w:type="paragraph" w:customStyle="1" w:styleId="PTPartTitle">
    <w:name w:val="PT Part Title"/>
    <w:basedOn w:val="PNPartNumber"/>
    <w:rsid w:val="00E63301"/>
    <w:pPr>
      <w:spacing w:before="1200"/>
    </w:pPr>
  </w:style>
  <w:style w:type="paragraph" w:customStyle="1" w:styleId="PSTPartSubtitle">
    <w:name w:val="PST Part Subtitle"/>
    <w:basedOn w:val="PTPartTitle"/>
    <w:rsid w:val="00E63301"/>
    <w:pPr>
      <w:keepNext w:val="0"/>
      <w:spacing w:before="360"/>
    </w:pPr>
    <w:rPr>
      <w:b w:val="0"/>
    </w:rPr>
  </w:style>
  <w:style w:type="paragraph" w:customStyle="1" w:styleId="EpEpigraph">
    <w:name w:val="Ep Epigraph"/>
    <w:basedOn w:val="BaseText"/>
    <w:rsid w:val="00E63301"/>
    <w:pPr>
      <w:spacing w:before="280" w:line="560" w:lineRule="exact"/>
      <w:ind w:left="720" w:right="720"/>
    </w:pPr>
  </w:style>
  <w:style w:type="paragraph" w:customStyle="1" w:styleId="EpSEpigraphSource">
    <w:name w:val="EpS Epigraph Source"/>
    <w:basedOn w:val="EpEpigraph"/>
    <w:rsid w:val="00E63301"/>
    <w:pPr>
      <w:spacing w:before="140" w:after="280"/>
      <w:ind w:right="0"/>
    </w:pPr>
  </w:style>
  <w:style w:type="paragraph" w:customStyle="1" w:styleId="PITxPartIntroductionText">
    <w:name w:val="PITx Part Introduction Text"/>
    <w:basedOn w:val="BaseText"/>
    <w:rsid w:val="00E63301"/>
    <w:pPr>
      <w:spacing w:before="280" w:after="280" w:line="560" w:lineRule="exact"/>
      <w:ind w:firstLine="720"/>
      <w:contextualSpacing/>
    </w:pPr>
  </w:style>
  <w:style w:type="paragraph" w:customStyle="1" w:styleId="SpH1SpecialHeading1">
    <w:name w:val="SpH1 Special Heading 1"/>
    <w:basedOn w:val="SpTxSpecialText"/>
    <w:rsid w:val="00E63301"/>
    <w:pPr>
      <w:spacing w:before="280" w:after="280"/>
      <w:ind w:firstLine="0"/>
    </w:pPr>
    <w:rPr>
      <w:b/>
      <w:sz w:val="36"/>
    </w:rPr>
  </w:style>
  <w:style w:type="paragraph" w:customStyle="1" w:styleId="SpTxSpecialText">
    <w:name w:val="SpTx Special Text"/>
    <w:basedOn w:val="BaseText"/>
    <w:rsid w:val="00E63301"/>
    <w:pPr>
      <w:spacing w:line="560" w:lineRule="exact"/>
      <w:ind w:firstLine="720"/>
    </w:pPr>
    <w:rPr>
      <w:color w:val="00B050"/>
    </w:rPr>
  </w:style>
  <w:style w:type="paragraph" w:styleId="TableofAuthorities">
    <w:name w:val="table of authorities"/>
    <w:basedOn w:val="Normal"/>
    <w:next w:val="Normal"/>
    <w:uiPriority w:val="99"/>
    <w:semiHidden/>
    <w:rsid w:val="00E63301"/>
    <w:pPr>
      <w:ind w:left="200" w:hanging="200"/>
    </w:pPr>
  </w:style>
  <w:style w:type="paragraph" w:styleId="TableofFigures">
    <w:name w:val="table of figures"/>
    <w:basedOn w:val="Normal"/>
    <w:next w:val="Normal"/>
    <w:uiPriority w:val="99"/>
    <w:semiHidden/>
    <w:rsid w:val="00E63301"/>
    <w:pPr>
      <w:ind w:left="400" w:hanging="400"/>
    </w:pPr>
  </w:style>
  <w:style w:type="paragraph" w:customStyle="1" w:styleId="GLTrmGlossaryDefinitionTerm">
    <w:name w:val="GLTrm Glossary Definition Term"/>
    <w:basedOn w:val="GLDefGlossaryDefinition"/>
    <w:rsid w:val="00E63301"/>
    <w:pPr>
      <w:spacing w:before="280"/>
    </w:pPr>
    <w:rPr>
      <w:b/>
    </w:rPr>
  </w:style>
  <w:style w:type="character" w:customStyle="1" w:styleId="TMenTableMention">
    <w:name w:val="TMen Table Mention"/>
    <w:rsid w:val="00E63301"/>
    <w:rPr>
      <w:color w:val="FF6600"/>
    </w:rPr>
  </w:style>
  <w:style w:type="paragraph" w:customStyle="1" w:styleId="ChrChronology">
    <w:name w:val="Chr Chronology"/>
    <w:basedOn w:val="BaseText"/>
    <w:rsid w:val="00E63301"/>
    <w:pPr>
      <w:tabs>
        <w:tab w:val="left" w:pos="1728"/>
      </w:tabs>
      <w:spacing w:before="140" w:line="560" w:lineRule="exact"/>
      <w:ind w:left="1728" w:hanging="1728"/>
    </w:pPr>
  </w:style>
  <w:style w:type="paragraph" w:customStyle="1" w:styleId="VSVerseSource">
    <w:name w:val="VS Verse Source"/>
    <w:basedOn w:val="BaseText"/>
    <w:rsid w:val="00E63301"/>
    <w:pPr>
      <w:spacing w:before="140" w:after="280" w:line="560" w:lineRule="exact"/>
    </w:pPr>
  </w:style>
  <w:style w:type="character" w:customStyle="1" w:styleId="SbarMenSidebarMention">
    <w:name w:val="SbarMen Sidebar Mention"/>
    <w:rsid w:val="00E63301"/>
    <w:rPr>
      <w:color w:val="008000"/>
    </w:rPr>
  </w:style>
  <w:style w:type="paragraph" w:customStyle="1" w:styleId="PriDocBegPrimaryDocumentBegin">
    <w:name w:val="PriDocBeg Primary Document Begin"/>
    <w:basedOn w:val="BaseText"/>
    <w:link w:val="PriDocBegPrimaryDocumentBeginChar"/>
    <w:rsid w:val="00E63301"/>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link w:val="PriDocEndPrimaryDocumentEndChar"/>
    <w:rsid w:val="00E63301"/>
  </w:style>
  <w:style w:type="paragraph" w:customStyle="1" w:styleId="TxCTextContinuation">
    <w:name w:val="TxC Text Continuation"/>
    <w:basedOn w:val="BaseText"/>
    <w:rsid w:val="00E63301"/>
    <w:pPr>
      <w:spacing w:line="560" w:lineRule="exact"/>
    </w:pPr>
  </w:style>
  <w:style w:type="paragraph" w:customStyle="1" w:styleId="VHVerseHeading">
    <w:name w:val="VH Verse Heading"/>
    <w:basedOn w:val="BaseText"/>
    <w:next w:val="VVerse"/>
    <w:rsid w:val="00E63301"/>
    <w:pPr>
      <w:keepNext/>
      <w:keepLines/>
      <w:spacing w:before="280" w:line="560" w:lineRule="exact"/>
    </w:pPr>
    <w:rPr>
      <w:b/>
    </w:rPr>
  </w:style>
  <w:style w:type="paragraph" w:customStyle="1" w:styleId="VVerse">
    <w:name w:val="V Verse"/>
    <w:basedOn w:val="BaseText"/>
    <w:rsid w:val="00E63301"/>
    <w:pPr>
      <w:tabs>
        <w:tab w:val="left" w:pos="2880"/>
      </w:tabs>
      <w:spacing w:before="280" w:after="280" w:line="560" w:lineRule="exact"/>
      <w:ind w:left="245" w:hanging="245"/>
      <w:contextualSpacing/>
    </w:pPr>
  </w:style>
  <w:style w:type="character" w:customStyle="1" w:styleId="BxMenBoxMention">
    <w:name w:val="BxMen Box Mention"/>
    <w:rsid w:val="00E63301"/>
    <w:rPr>
      <w:color w:val="FF00FF"/>
    </w:rPr>
  </w:style>
  <w:style w:type="character" w:customStyle="1" w:styleId="SbarCOSidebarCallOut">
    <w:name w:val="SbarCO Sidebar Call Out"/>
    <w:rsid w:val="00E63301"/>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E63301"/>
    <w:pPr>
      <w:tabs>
        <w:tab w:val="left" w:pos="1440"/>
        <w:tab w:val="left" w:pos="1800"/>
        <w:tab w:val="left" w:pos="2160"/>
      </w:tabs>
      <w:ind w:left="1080" w:right="720"/>
    </w:pPr>
  </w:style>
  <w:style w:type="paragraph" w:customStyle="1" w:styleId="LetAuLetterAuthor">
    <w:name w:val="LetAu Letter Author"/>
    <w:basedOn w:val="LetTxLetterText"/>
    <w:rsid w:val="00E63301"/>
    <w:pPr>
      <w:spacing w:after="280"/>
    </w:pPr>
  </w:style>
  <w:style w:type="paragraph" w:customStyle="1" w:styleId="LetAuAddLetterAuthorAddress">
    <w:name w:val="LetAuAdd Letter Author Address"/>
    <w:basedOn w:val="LetTxLetterText"/>
    <w:rsid w:val="00E63301"/>
    <w:pPr>
      <w:spacing w:after="280"/>
      <w:contextualSpacing/>
    </w:pPr>
  </w:style>
  <w:style w:type="paragraph" w:customStyle="1" w:styleId="LetAddLetterAddress">
    <w:name w:val="LetAdd Letter Address"/>
    <w:basedOn w:val="LetTxLetterText"/>
    <w:rsid w:val="00E63301"/>
    <w:pPr>
      <w:spacing w:after="280"/>
      <w:contextualSpacing/>
    </w:pPr>
  </w:style>
  <w:style w:type="paragraph" w:customStyle="1" w:styleId="Let-ELetterinExtract">
    <w:name w:val="Let-E Letter in Extract"/>
    <w:basedOn w:val="LetTxLetterText"/>
    <w:rsid w:val="00E63301"/>
    <w:pPr>
      <w:ind w:left="720" w:right="720"/>
    </w:pPr>
  </w:style>
  <w:style w:type="paragraph" w:customStyle="1" w:styleId="LetDate-ELetterDateinExtract">
    <w:name w:val="LetDate-E Letter Date in Extract"/>
    <w:basedOn w:val="Let-ELetterinExtract"/>
    <w:rsid w:val="00E63301"/>
  </w:style>
  <w:style w:type="paragraph" w:customStyle="1" w:styleId="LetAdd-ELetterAddressinExtract">
    <w:name w:val="LetAdd-E Letter Address in Extract"/>
    <w:basedOn w:val="LetAddLetterAddress"/>
    <w:rsid w:val="00E63301"/>
    <w:pPr>
      <w:spacing w:before="0" w:after="0"/>
      <w:ind w:left="720" w:right="720"/>
      <w:contextualSpacing w:val="0"/>
    </w:pPr>
  </w:style>
  <w:style w:type="paragraph" w:customStyle="1" w:styleId="LetAu-ELetterAuthorinExtract">
    <w:name w:val="LetAu-E Letter Author in Extract"/>
    <w:basedOn w:val="LetAuLetterAuthor"/>
    <w:rsid w:val="00E63301"/>
    <w:pPr>
      <w:spacing w:before="0"/>
      <w:ind w:left="720" w:right="720"/>
    </w:pPr>
  </w:style>
  <w:style w:type="paragraph" w:customStyle="1" w:styleId="LetAuAdd-ELetterAuthorAddressinExtract">
    <w:name w:val="LetAuAdd-E Letter Author Address in Extract"/>
    <w:basedOn w:val="LetAuAddLetterAuthorAddress"/>
    <w:rsid w:val="00E63301"/>
    <w:pPr>
      <w:spacing w:before="0"/>
      <w:ind w:left="720" w:right="720"/>
    </w:pPr>
  </w:style>
  <w:style w:type="paragraph" w:styleId="BalloonText">
    <w:name w:val="Balloon Text"/>
    <w:basedOn w:val="Normal"/>
    <w:link w:val="BalloonTextChar"/>
    <w:uiPriority w:val="99"/>
    <w:semiHidden/>
    <w:rsid w:val="00E63301"/>
    <w:rPr>
      <w:rFonts w:ascii="Tahoma" w:hAnsi="Tahoma" w:cs="Tahoma"/>
      <w:sz w:val="16"/>
      <w:szCs w:val="16"/>
    </w:rPr>
  </w:style>
  <w:style w:type="character" w:customStyle="1" w:styleId="BalloonTextChar">
    <w:name w:val="Balloon Text Char"/>
    <w:basedOn w:val="DefaultParagraphFont"/>
    <w:link w:val="BalloonText"/>
    <w:uiPriority w:val="99"/>
    <w:semiHidden/>
    <w:rsid w:val="00E63301"/>
    <w:rPr>
      <w:rFonts w:ascii="Tahoma" w:eastAsia="Times New Roman" w:hAnsi="Tahoma" w:cs="Tahoma"/>
      <w:sz w:val="16"/>
      <w:szCs w:val="16"/>
    </w:rPr>
  </w:style>
  <w:style w:type="paragraph" w:customStyle="1" w:styleId="CSTChapterSubtitle">
    <w:name w:val="CST Chapter Subtitle"/>
    <w:basedOn w:val="BaseHeading"/>
    <w:autoRedefine/>
    <w:rsid w:val="00E63301"/>
    <w:rPr>
      <w:sz w:val="28"/>
    </w:rPr>
  </w:style>
  <w:style w:type="paragraph" w:customStyle="1" w:styleId="PITPartIntroductionTitle">
    <w:name w:val="PIT Part Introduction Title"/>
    <w:basedOn w:val="PSTPartSubtitle"/>
    <w:qFormat/>
    <w:rsid w:val="00E63301"/>
    <w:pPr>
      <w:keepNext/>
      <w:spacing w:before="280"/>
    </w:pPr>
  </w:style>
  <w:style w:type="paragraph" w:customStyle="1" w:styleId="NNotation">
    <w:name w:val="N Notation"/>
    <w:basedOn w:val="BaseText"/>
    <w:qFormat/>
    <w:rsid w:val="00E63301"/>
    <w:pPr>
      <w:tabs>
        <w:tab w:val="left" w:pos="480"/>
      </w:tabs>
      <w:spacing w:line="560" w:lineRule="exact"/>
    </w:pPr>
  </w:style>
  <w:style w:type="character" w:customStyle="1" w:styleId="CommentSubjectChar">
    <w:name w:val="Comment Subject Char"/>
    <w:rsid w:val="00E63301"/>
    <w:rPr>
      <w:sz w:val="24"/>
      <w:lang w:val="en-US" w:eastAsia="en-US" w:bidi="ar-SA"/>
    </w:rPr>
  </w:style>
  <w:style w:type="paragraph" w:styleId="Revision">
    <w:name w:val="Revision"/>
    <w:hidden/>
    <w:uiPriority w:val="99"/>
    <w:semiHidden/>
    <w:rsid w:val="00E63301"/>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E63301"/>
    <w:pPr>
      <w:tabs>
        <w:tab w:val="left" w:pos="4320"/>
      </w:tabs>
      <w:ind w:left="1440" w:right="720"/>
    </w:pPr>
  </w:style>
  <w:style w:type="paragraph" w:customStyle="1" w:styleId="VEVerseinExtract">
    <w:name w:val="VE Verse in Extract"/>
    <w:basedOn w:val="VVerse"/>
    <w:qFormat/>
    <w:rsid w:val="00E63301"/>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E63301"/>
    <w:pPr>
      <w:spacing w:before="0"/>
      <w:ind w:left="720" w:right="720"/>
    </w:pPr>
  </w:style>
  <w:style w:type="paragraph" w:customStyle="1" w:styleId="AuQAuthorQuery">
    <w:name w:val="AuQ Author Query"/>
    <w:basedOn w:val="NoteENotetoEditor"/>
    <w:qFormat/>
    <w:rsid w:val="00E63301"/>
    <w:rPr>
      <w:color w:val="0070C0"/>
    </w:rPr>
  </w:style>
  <w:style w:type="paragraph" w:customStyle="1" w:styleId="AppBegAppendixBegin">
    <w:name w:val="AppBeg Appendix Begin"/>
    <w:basedOn w:val="PriDocBegPrimaryDocumentBegin"/>
    <w:qFormat/>
    <w:rsid w:val="00E63301"/>
  </w:style>
  <w:style w:type="paragraph" w:customStyle="1" w:styleId="AppEndAppendixEnd">
    <w:name w:val="AppEnd Appendix End"/>
    <w:basedOn w:val="PriDocEndPrimaryDocumentEnd"/>
    <w:qFormat/>
    <w:rsid w:val="00E63301"/>
  </w:style>
  <w:style w:type="paragraph" w:customStyle="1" w:styleId="BoxBegBoxBegin">
    <w:name w:val="BoxBeg Box Begin"/>
    <w:basedOn w:val="PriDocBegPrimaryDocumentBegin"/>
    <w:qFormat/>
    <w:rsid w:val="00E63301"/>
  </w:style>
  <w:style w:type="paragraph" w:customStyle="1" w:styleId="BoxEndBoxEnd">
    <w:name w:val="BoxEnd Box End"/>
    <w:basedOn w:val="PriDocEndPrimaryDocumentEnd"/>
    <w:qFormat/>
    <w:rsid w:val="00E63301"/>
  </w:style>
  <w:style w:type="paragraph" w:customStyle="1" w:styleId="ExrBegExerciseBegin">
    <w:name w:val="ExrBeg Exercise Begin"/>
    <w:basedOn w:val="PriDocBegPrimaryDocumentBegin"/>
    <w:qFormat/>
    <w:rsid w:val="00E63301"/>
  </w:style>
  <w:style w:type="paragraph" w:customStyle="1" w:styleId="ExrEndExerciseEnd">
    <w:name w:val="ExrEnd Exercise End"/>
    <w:basedOn w:val="PriDocEndPrimaryDocumentEnd"/>
    <w:qFormat/>
    <w:rsid w:val="00E63301"/>
  </w:style>
  <w:style w:type="paragraph" w:customStyle="1" w:styleId="NotesBegNotesBegin">
    <w:name w:val="NotesBeg Notes Begin"/>
    <w:basedOn w:val="PriDocBegPrimaryDocumentBegin"/>
    <w:qFormat/>
    <w:rsid w:val="00E63301"/>
  </w:style>
  <w:style w:type="paragraph" w:customStyle="1" w:styleId="NotesEndNotesEnd">
    <w:name w:val="NotesEnd Notes End"/>
    <w:basedOn w:val="PriDocEndPrimaryDocumentEnd"/>
    <w:link w:val="NotesEndNotesEndChar"/>
    <w:qFormat/>
    <w:rsid w:val="00E63301"/>
  </w:style>
  <w:style w:type="paragraph" w:customStyle="1" w:styleId="TSTableSource">
    <w:name w:val="TS Table Source"/>
    <w:basedOn w:val="TFNTableFootnote"/>
    <w:rsid w:val="00E63301"/>
    <w:pPr>
      <w:spacing w:before="0" w:after="560"/>
    </w:pPr>
  </w:style>
  <w:style w:type="paragraph" w:customStyle="1" w:styleId="TNTableNumber">
    <w:name w:val="TN Table Number"/>
    <w:basedOn w:val="TTTableTitle"/>
    <w:rsid w:val="00E63301"/>
    <w:pPr>
      <w:spacing w:before="560"/>
    </w:pPr>
    <w:rPr>
      <w:b/>
    </w:rPr>
  </w:style>
  <w:style w:type="paragraph" w:customStyle="1" w:styleId="ITCHIn-textTableColumnHead">
    <w:name w:val="ITCH In-text Table Column Head"/>
    <w:basedOn w:val="TCHTableColumnHead"/>
    <w:rsid w:val="00E63301"/>
  </w:style>
  <w:style w:type="paragraph" w:customStyle="1" w:styleId="ITBIn-textTableBody">
    <w:name w:val="ITB In-text Table Body"/>
    <w:basedOn w:val="TBTableBody"/>
    <w:rsid w:val="00E63301"/>
  </w:style>
  <w:style w:type="paragraph" w:customStyle="1" w:styleId="RefTxReferenceText">
    <w:name w:val="RefTx Reference Text"/>
    <w:basedOn w:val="BaseText"/>
    <w:rsid w:val="00E63301"/>
    <w:pPr>
      <w:spacing w:after="140" w:line="560" w:lineRule="exact"/>
      <w:ind w:left="720" w:hanging="720"/>
    </w:pPr>
  </w:style>
  <w:style w:type="paragraph" w:customStyle="1" w:styleId="DL-EDescriptiveListinExtract">
    <w:name w:val="DL-E Descriptive List in Extract"/>
    <w:basedOn w:val="DLDescriptiveList"/>
    <w:rsid w:val="00E63301"/>
    <w:pPr>
      <w:tabs>
        <w:tab w:val="left" w:pos="480"/>
      </w:tabs>
    </w:pPr>
  </w:style>
  <w:style w:type="paragraph" w:customStyle="1" w:styleId="N-ENotationinExtract">
    <w:name w:val="N-E Notation in Extract"/>
    <w:basedOn w:val="NNotation"/>
    <w:rsid w:val="00E63301"/>
  </w:style>
  <w:style w:type="paragraph" w:customStyle="1" w:styleId="Dis-EDisplayinExtract">
    <w:name w:val="Dis-E Display in Extract"/>
    <w:basedOn w:val="DDisplay"/>
    <w:rsid w:val="00E63301"/>
    <w:pPr>
      <w:ind w:left="720" w:right="720"/>
    </w:pPr>
  </w:style>
  <w:style w:type="paragraph" w:customStyle="1" w:styleId="DDisplay">
    <w:name w:val="D Display"/>
    <w:basedOn w:val="BaseText"/>
    <w:rsid w:val="00E63301"/>
    <w:pPr>
      <w:spacing w:before="280" w:after="280" w:line="560" w:lineRule="exact"/>
    </w:pPr>
  </w:style>
  <w:style w:type="paragraph" w:customStyle="1" w:styleId="PProgram">
    <w:name w:val="P Program"/>
    <w:basedOn w:val="BaseText"/>
    <w:rsid w:val="00E63301"/>
    <w:pPr>
      <w:spacing w:line="560" w:lineRule="exact"/>
    </w:pPr>
    <w:rPr>
      <w:rFonts w:ascii="Courier" w:hAnsi="Courier"/>
      <w:sz w:val="22"/>
    </w:rPr>
  </w:style>
  <w:style w:type="paragraph" w:customStyle="1" w:styleId="P-EPrograminExtract">
    <w:name w:val="P-E Program in Extract"/>
    <w:basedOn w:val="PProgram"/>
    <w:rsid w:val="00E63301"/>
    <w:pPr>
      <w:spacing w:before="280" w:after="280"/>
      <w:ind w:left="720" w:right="720"/>
    </w:pPr>
  </w:style>
  <w:style w:type="paragraph" w:customStyle="1" w:styleId="NTrDNumberedTreeDisplay">
    <w:name w:val="NTrD Numbered Tree Display"/>
    <w:basedOn w:val="BaseText"/>
    <w:rsid w:val="00E63301"/>
    <w:pPr>
      <w:spacing w:before="280" w:after="280" w:line="560" w:lineRule="exact"/>
    </w:pPr>
  </w:style>
  <w:style w:type="paragraph" w:customStyle="1" w:styleId="NTrD-ENumberedTreeDisplayinExtract">
    <w:name w:val="NTrD-E Numbered Tree Display in Extract"/>
    <w:basedOn w:val="NTrDNumberedTreeDisplay"/>
    <w:rsid w:val="00E63301"/>
    <w:pPr>
      <w:ind w:left="720" w:right="720"/>
    </w:pPr>
  </w:style>
  <w:style w:type="paragraph" w:customStyle="1" w:styleId="IEIndexMainEntry">
    <w:name w:val="IE Index Main Entry"/>
    <w:basedOn w:val="BaseText"/>
    <w:rsid w:val="00E63301"/>
    <w:pPr>
      <w:spacing w:line="560" w:lineRule="exact"/>
      <w:ind w:left="2160" w:hanging="2160"/>
    </w:pPr>
  </w:style>
  <w:style w:type="paragraph" w:customStyle="1" w:styleId="ISEIndexSubentry">
    <w:name w:val="ISE Index Subentry"/>
    <w:basedOn w:val="IEIndexMainEntry"/>
    <w:rsid w:val="00E63301"/>
    <w:pPr>
      <w:ind w:left="2880"/>
    </w:pPr>
  </w:style>
  <w:style w:type="paragraph" w:customStyle="1" w:styleId="IABIndexAlphabeticalBreak">
    <w:name w:val="IAB Index Alphabetical Break"/>
    <w:basedOn w:val="IEIndexMainEntry"/>
    <w:rsid w:val="00E63301"/>
    <w:pPr>
      <w:spacing w:before="560"/>
    </w:pPr>
  </w:style>
  <w:style w:type="paragraph" w:customStyle="1" w:styleId="ISSEIndexSubsubentry">
    <w:name w:val="ISSE Index Subsubentry"/>
    <w:basedOn w:val="ISEIndexSubentry"/>
    <w:rsid w:val="00E63301"/>
    <w:pPr>
      <w:ind w:left="3600"/>
    </w:pPr>
  </w:style>
  <w:style w:type="paragraph" w:customStyle="1" w:styleId="SbarTSidebarTitle">
    <w:name w:val="SbarT Sidebar Title"/>
    <w:basedOn w:val="SbarTxSidebarText"/>
    <w:rsid w:val="00E63301"/>
    <w:pPr>
      <w:spacing w:before="560"/>
    </w:pPr>
    <w:rPr>
      <w:b/>
      <w:sz w:val="28"/>
    </w:rPr>
  </w:style>
  <w:style w:type="paragraph" w:customStyle="1" w:styleId="SbarAuSidebarAuthor">
    <w:name w:val="SbarAu Sidebar Author"/>
    <w:basedOn w:val="SbarTxSidebarText"/>
    <w:rsid w:val="00E63301"/>
    <w:pPr>
      <w:spacing w:before="280"/>
    </w:pPr>
    <w:rPr>
      <w:b/>
    </w:rPr>
  </w:style>
  <w:style w:type="paragraph" w:customStyle="1" w:styleId="SbarSNSidebarSourceNote">
    <w:name w:val="SbarSN Sidebar Source Note"/>
    <w:basedOn w:val="SbarTxSidebarText"/>
    <w:rsid w:val="00E63301"/>
    <w:pPr>
      <w:spacing w:before="280"/>
    </w:pPr>
  </w:style>
  <w:style w:type="paragraph" w:customStyle="1" w:styleId="FgCFigureCaption">
    <w:name w:val="FgC Figure Caption"/>
    <w:basedOn w:val="BaseText"/>
    <w:link w:val="FgCFigureCaptionChar"/>
    <w:rsid w:val="00E63301"/>
    <w:pPr>
      <w:spacing w:line="560" w:lineRule="exact"/>
    </w:pPr>
  </w:style>
  <w:style w:type="character" w:customStyle="1" w:styleId="FgCFigureCaptionChar">
    <w:name w:val="FgC Figure Caption Char"/>
    <w:link w:val="FgCFigureCaption"/>
    <w:rsid w:val="00E63301"/>
    <w:rPr>
      <w:rFonts w:ascii="Times New Roman" w:eastAsia="Times New Roman" w:hAnsi="Times New Roman" w:cs="Times New Roman"/>
      <w:sz w:val="24"/>
      <w:szCs w:val="20"/>
    </w:rPr>
  </w:style>
  <w:style w:type="paragraph" w:customStyle="1" w:styleId="FgTFigureTitle">
    <w:name w:val="FgT Figure Title"/>
    <w:basedOn w:val="FgCFigureCaption"/>
    <w:rsid w:val="00E63301"/>
    <w:rPr>
      <w:b/>
    </w:rPr>
  </w:style>
  <w:style w:type="paragraph" w:customStyle="1" w:styleId="FgNFigureNumber">
    <w:name w:val="FgN Figure Number"/>
    <w:basedOn w:val="FgTFigureTitle"/>
    <w:rsid w:val="00E63301"/>
    <w:pPr>
      <w:spacing w:before="560"/>
    </w:pPr>
    <w:rPr>
      <w:b w:val="0"/>
    </w:rPr>
  </w:style>
  <w:style w:type="paragraph" w:customStyle="1" w:styleId="FgSFigureSource">
    <w:name w:val="FgS Figure Source"/>
    <w:basedOn w:val="FgCFigureCaption"/>
    <w:rsid w:val="00E63301"/>
    <w:pPr>
      <w:spacing w:after="560"/>
    </w:pPr>
  </w:style>
  <w:style w:type="paragraph" w:customStyle="1" w:styleId="NtDNotetoDesign">
    <w:name w:val="NtD Note to Design"/>
    <w:basedOn w:val="NtENotetoEditor"/>
    <w:rsid w:val="00E63301"/>
    <w:rPr>
      <w:color w:val="FF00FF"/>
    </w:rPr>
  </w:style>
  <w:style w:type="paragraph" w:customStyle="1" w:styleId="DHDisplayHead">
    <w:name w:val="DH Display Head"/>
    <w:basedOn w:val="BaseText"/>
    <w:rsid w:val="00E63301"/>
    <w:pPr>
      <w:spacing w:before="280" w:line="560" w:lineRule="exact"/>
    </w:pPr>
    <w:rPr>
      <w:b/>
    </w:rPr>
  </w:style>
  <w:style w:type="paragraph" w:customStyle="1" w:styleId="SDSubdisplay">
    <w:name w:val="SD Subdisplay"/>
    <w:basedOn w:val="DDisplay"/>
    <w:rsid w:val="00E63301"/>
    <w:pPr>
      <w:spacing w:before="0" w:after="0"/>
      <w:ind w:left="720"/>
    </w:pPr>
  </w:style>
  <w:style w:type="paragraph" w:customStyle="1" w:styleId="SSDSubsubdisplay">
    <w:name w:val="SSD Subsubdisplay"/>
    <w:basedOn w:val="SDSubdisplay"/>
    <w:rsid w:val="00E63301"/>
    <w:pPr>
      <w:ind w:left="1440"/>
    </w:pPr>
  </w:style>
  <w:style w:type="paragraph" w:customStyle="1" w:styleId="ExrLv1TxExerciseText">
    <w:name w:val="ExrLv1Tx Exercise Text"/>
    <w:basedOn w:val="BaseText"/>
    <w:rsid w:val="00E63301"/>
    <w:pPr>
      <w:spacing w:before="280" w:after="280" w:line="560" w:lineRule="exact"/>
    </w:pPr>
  </w:style>
  <w:style w:type="paragraph" w:customStyle="1" w:styleId="ExrLv2TxSubexerciseText">
    <w:name w:val="ExrLv2Tx Subexercise Text"/>
    <w:basedOn w:val="ExrLv1TxExerciseText"/>
    <w:rsid w:val="00E63301"/>
    <w:pPr>
      <w:spacing w:before="0"/>
      <w:ind w:left="720"/>
    </w:pPr>
  </w:style>
  <w:style w:type="paragraph" w:customStyle="1" w:styleId="ExrLv3TxSubsubexerciseText">
    <w:name w:val="ExrLv3Tx Subsubexercise Text"/>
    <w:basedOn w:val="ExrLv2TxSubexerciseText"/>
    <w:rsid w:val="00E63301"/>
    <w:pPr>
      <w:ind w:left="1440"/>
    </w:pPr>
  </w:style>
  <w:style w:type="paragraph" w:customStyle="1" w:styleId="NTNoteText">
    <w:name w:val="NT Note Text"/>
    <w:basedOn w:val="BaseText"/>
    <w:rsid w:val="00E63301"/>
    <w:pPr>
      <w:spacing w:after="280" w:line="560" w:lineRule="exact"/>
    </w:pPr>
  </w:style>
  <w:style w:type="paragraph" w:customStyle="1" w:styleId="FNFootnoteText">
    <w:name w:val="FN Footnote Text"/>
    <w:basedOn w:val="BaseText"/>
    <w:rsid w:val="00E63301"/>
    <w:pPr>
      <w:spacing w:line="560" w:lineRule="exact"/>
    </w:pPr>
  </w:style>
  <w:style w:type="paragraph" w:customStyle="1" w:styleId="RHRRunningHeadRecto">
    <w:name w:val="RHR Running Head Recto"/>
    <w:basedOn w:val="BaseText"/>
    <w:link w:val="RHRRunningHeadRectoChar"/>
    <w:rsid w:val="00E63301"/>
    <w:pPr>
      <w:spacing w:line="560" w:lineRule="exact"/>
    </w:pPr>
  </w:style>
  <w:style w:type="paragraph" w:customStyle="1" w:styleId="RHVRunningHeadVerso">
    <w:name w:val="RHV Running Head Verso"/>
    <w:basedOn w:val="RHRRunningHeadRecto"/>
    <w:link w:val="RHVRunningHeadVersoChar"/>
    <w:rsid w:val="00E63301"/>
  </w:style>
  <w:style w:type="paragraph" w:customStyle="1" w:styleId="COContributorName">
    <w:name w:val="CO Contributor Name"/>
    <w:basedOn w:val="BaseText"/>
    <w:rsid w:val="00E63301"/>
    <w:pPr>
      <w:spacing w:before="280" w:line="560" w:lineRule="exact"/>
    </w:pPr>
    <w:rPr>
      <w:b/>
    </w:rPr>
  </w:style>
  <w:style w:type="paragraph" w:customStyle="1" w:styleId="COBContributorBio">
    <w:name w:val="COB Contributor Bio"/>
    <w:basedOn w:val="BaseText"/>
    <w:rsid w:val="00E63301"/>
    <w:pPr>
      <w:spacing w:after="280" w:line="560" w:lineRule="exact"/>
    </w:pPr>
  </w:style>
  <w:style w:type="paragraph" w:customStyle="1" w:styleId="FBHFrontmatterBackmatterHead">
    <w:name w:val="FBH Frontmatter/Backmatter Head"/>
    <w:basedOn w:val="CTChapterTitle"/>
    <w:rsid w:val="00E63301"/>
  </w:style>
  <w:style w:type="paragraph" w:customStyle="1" w:styleId="BaseHeading">
    <w:name w:val="Base Heading"/>
    <w:qFormat/>
    <w:rsid w:val="00E63301"/>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E63301"/>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E63301"/>
    <w:pPr>
      <w:spacing w:after="140" w:line="560" w:lineRule="exact"/>
      <w:ind w:left="720" w:hanging="720"/>
    </w:pPr>
  </w:style>
  <w:style w:type="paragraph" w:customStyle="1" w:styleId="H4MHeadingLevel4Math">
    <w:name w:val="H4M Heading Level 4 Math"/>
    <w:basedOn w:val="H4HeadingLevel4"/>
    <w:rsid w:val="00E63301"/>
    <w:pPr>
      <w:spacing w:after="360"/>
    </w:pPr>
  </w:style>
  <w:style w:type="paragraph" w:styleId="BlockText">
    <w:name w:val="Block Text"/>
    <w:basedOn w:val="Normal"/>
    <w:uiPriority w:val="99"/>
    <w:rsid w:val="00E63301"/>
    <w:pPr>
      <w:spacing w:after="120"/>
      <w:ind w:left="1440" w:right="1440"/>
    </w:pPr>
  </w:style>
  <w:style w:type="paragraph" w:customStyle="1" w:styleId="H5MHeadingLevel5Math">
    <w:name w:val="H5M Heading Level 5 Math"/>
    <w:basedOn w:val="H5HeadingLevel5"/>
    <w:rsid w:val="00E63301"/>
    <w:pPr>
      <w:spacing w:after="360"/>
    </w:pPr>
  </w:style>
  <w:style w:type="paragraph" w:customStyle="1" w:styleId="NoteCNotetoComp">
    <w:name w:val="NoteC Note to Comp"/>
    <w:basedOn w:val="BaseText"/>
    <w:rsid w:val="00E63301"/>
    <w:pPr>
      <w:spacing w:before="360" w:after="360" w:line="360" w:lineRule="exact"/>
    </w:pPr>
    <w:rPr>
      <w:color w:val="FF0000"/>
      <w:sz w:val="28"/>
    </w:rPr>
  </w:style>
  <w:style w:type="paragraph" w:customStyle="1" w:styleId="NoteDNotetoDesign">
    <w:name w:val="NoteD Note to Design"/>
    <w:basedOn w:val="NoteENotetoEditor"/>
    <w:rsid w:val="00E63301"/>
    <w:rPr>
      <w:color w:val="FF00FF"/>
    </w:rPr>
  </w:style>
  <w:style w:type="paragraph" w:customStyle="1" w:styleId="NoteENotetoEditor">
    <w:name w:val="NoteE Note to Editor"/>
    <w:basedOn w:val="NoteCNotetoComp"/>
    <w:rsid w:val="00E63301"/>
    <w:rPr>
      <w:color w:val="008000"/>
    </w:rPr>
  </w:style>
  <w:style w:type="paragraph" w:customStyle="1" w:styleId="FBHFrontmatterHead">
    <w:name w:val="FBH Frontmatter Head"/>
    <w:basedOn w:val="Normal"/>
    <w:rsid w:val="00E63301"/>
    <w:pPr>
      <w:spacing w:before="280" w:after="280" w:line="560" w:lineRule="exact"/>
    </w:pPr>
    <w:rPr>
      <w:b/>
      <w:sz w:val="32"/>
    </w:rPr>
  </w:style>
  <w:style w:type="paragraph" w:customStyle="1" w:styleId="LList">
    <w:name w:val="L List"/>
    <w:basedOn w:val="ULUnnumberedList"/>
    <w:qFormat/>
    <w:rsid w:val="00E63301"/>
  </w:style>
  <w:style w:type="paragraph" w:customStyle="1" w:styleId="L-EListinExtract">
    <w:name w:val="L-E List in Extract"/>
    <w:basedOn w:val="ULUnnumberedList"/>
    <w:qFormat/>
    <w:rsid w:val="00E63301"/>
    <w:pPr>
      <w:ind w:left="1080"/>
    </w:pPr>
  </w:style>
  <w:style w:type="paragraph" w:customStyle="1" w:styleId="E-MExtractMultiple">
    <w:name w:val="E-M Extract Multiple"/>
    <w:basedOn w:val="EExtract"/>
    <w:qFormat/>
    <w:rsid w:val="00E63301"/>
    <w:pPr>
      <w:spacing w:after="120"/>
    </w:pPr>
  </w:style>
  <w:style w:type="paragraph" w:customStyle="1" w:styleId="H-EHeadinExtract">
    <w:name w:val="H-E Head in Extract"/>
    <w:basedOn w:val="LH-EListHeadinExtract"/>
    <w:qFormat/>
    <w:rsid w:val="00E63301"/>
  </w:style>
  <w:style w:type="paragraph" w:customStyle="1" w:styleId="HAAHead">
    <w:name w:val="HA A Head"/>
    <w:basedOn w:val="SpH1SpecialHeading1"/>
    <w:qFormat/>
    <w:rsid w:val="00E63301"/>
    <w:pPr>
      <w:outlineLvl w:val="0"/>
    </w:pPr>
  </w:style>
  <w:style w:type="paragraph" w:customStyle="1" w:styleId="SBHSpaceBreakHalfLine">
    <w:name w:val="SBH Space Break HalfLine"/>
    <w:basedOn w:val="SBSpaceBreak"/>
    <w:qFormat/>
    <w:rsid w:val="00E63301"/>
    <w:pPr>
      <w:spacing w:line="280" w:lineRule="exact"/>
    </w:pPr>
  </w:style>
  <w:style w:type="paragraph" w:customStyle="1" w:styleId="NHNotesHead">
    <w:name w:val="NH Notes Head"/>
    <w:basedOn w:val="BaseHeading"/>
    <w:rsid w:val="00E63301"/>
    <w:pPr>
      <w:autoSpaceDE w:val="0"/>
      <w:autoSpaceDN w:val="0"/>
      <w:adjustRightInd w:val="0"/>
      <w:spacing w:before="360" w:after="280"/>
    </w:pPr>
    <w:rPr>
      <w:b/>
      <w:sz w:val="32"/>
      <w:szCs w:val="24"/>
    </w:rPr>
  </w:style>
  <w:style w:type="paragraph" w:customStyle="1" w:styleId="BkTBookTitle">
    <w:name w:val="BkT Book Title"/>
    <w:basedOn w:val="BaseText"/>
    <w:rsid w:val="00E63301"/>
    <w:pPr>
      <w:spacing w:line="560" w:lineRule="exact"/>
      <w:jc w:val="right"/>
    </w:pPr>
    <w:rPr>
      <w:szCs w:val="24"/>
    </w:rPr>
  </w:style>
  <w:style w:type="paragraph" w:customStyle="1" w:styleId="SecTSectionTitle">
    <w:name w:val="SecT Section Title"/>
    <w:basedOn w:val="BaseText"/>
    <w:rsid w:val="00E63301"/>
    <w:pPr>
      <w:spacing w:line="560" w:lineRule="exact"/>
      <w:jc w:val="right"/>
    </w:pPr>
    <w:rPr>
      <w:szCs w:val="24"/>
    </w:rPr>
  </w:style>
  <w:style w:type="paragraph" w:customStyle="1" w:styleId="BibRefHeadBibRefHead">
    <w:name w:val="BibRefHead BibRef Head"/>
    <w:basedOn w:val="BaseHeading"/>
    <w:rsid w:val="00E63301"/>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E63301"/>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E63301"/>
    <w:pPr>
      <w:spacing w:before="280" w:line="560" w:lineRule="exact"/>
      <w:ind w:left="720" w:right="720"/>
    </w:pPr>
  </w:style>
  <w:style w:type="paragraph" w:customStyle="1" w:styleId="Algorithm">
    <w:name w:val="Algorithm"/>
    <w:basedOn w:val="DEDisplayEquation"/>
    <w:rsid w:val="00E63301"/>
  </w:style>
  <w:style w:type="paragraph" w:customStyle="1" w:styleId="Assumption">
    <w:name w:val="Assumption"/>
    <w:basedOn w:val="DEDisplayEquation"/>
    <w:rsid w:val="00E63301"/>
  </w:style>
  <w:style w:type="paragraph" w:customStyle="1" w:styleId="Axiom">
    <w:name w:val="Axiom"/>
    <w:basedOn w:val="DEDisplayEquation"/>
    <w:rsid w:val="00E63301"/>
  </w:style>
  <w:style w:type="paragraph" w:customStyle="1" w:styleId="Case">
    <w:name w:val="Case"/>
    <w:basedOn w:val="DEDisplayEquation"/>
    <w:rsid w:val="00E63301"/>
  </w:style>
  <w:style w:type="paragraph" w:customStyle="1" w:styleId="Claim">
    <w:name w:val="Claim"/>
    <w:basedOn w:val="DEDisplayEquation"/>
    <w:rsid w:val="00E63301"/>
  </w:style>
  <w:style w:type="paragraph" w:customStyle="1" w:styleId="Conjunction">
    <w:name w:val="Conjunction"/>
    <w:basedOn w:val="DEDisplayEquation"/>
    <w:rsid w:val="00E63301"/>
  </w:style>
  <w:style w:type="paragraph" w:customStyle="1" w:styleId="Corollary">
    <w:name w:val="Corollary"/>
    <w:basedOn w:val="DEDisplayEquation"/>
    <w:rsid w:val="00E63301"/>
  </w:style>
  <w:style w:type="paragraph" w:customStyle="1" w:styleId="Definition">
    <w:name w:val="Definition"/>
    <w:basedOn w:val="DEDisplayEquation"/>
    <w:rsid w:val="00E63301"/>
  </w:style>
  <w:style w:type="paragraph" w:customStyle="1" w:styleId="Hypothesis">
    <w:name w:val="Hypothesis"/>
    <w:basedOn w:val="DEDisplayEquation"/>
    <w:rsid w:val="00E63301"/>
  </w:style>
  <w:style w:type="paragraph" w:customStyle="1" w:styleId="Lemma">
    <w:name w:val="Lemma"/>
    <w:basedOn w:val="DEDisplayEquation"/>
    <w:rsid w:val="00E63301"/>
  </w:style>
  <w:style w:type="paragraph" w:customStyle="1" w:styleId="Note">
    <w:name w:val="Note"/>
    <w:basedOn w:val="DEDisplayEquation"/>
    <w:rsid w:val="00E63301"/>
  </w:style>
  <w:style w:type="paragraph" w:customStyle="1" w:styleId="Observation">
    <w:name w:val="Observation"/>
    <w:basedOn w:val="DEDisplayEquation"/>
    <w:rsid w:val="00E63301"/>
  </w:style>
  <w:style w:type="paragraph" w:customStyle="1" w:styleId="Proof">
    <w:name w:val="Proof"/>
    <w:basedOn w:val="DEDisplayEquation"/>
    <w:rsid w:val="00E63301"/>
  </w:style>
  <w:style w:type="paragraph" w:customStyle="1" w:styleId="Proposition">
    <w:name w:val="Proposition"/>
    <w:basedOn w:val="DEDisplayEquation"/>
    <w:rsid w:val="00E63301"/>
  </w:style>
  <w:style w:type="paragraph" w:customStyle="1" w:styleId="Remark">
    <w:name w:val="Remark"/>
    <w:basedOn w:val="DEDisplayEquation"/>
    <w:rsid w:val="00E63301"/>
  </w:style>
  <w:style w:type="paragraph" w:customStyle="1" w:styleId="Result">
    <w:name w:val="Result"/>
    <w:basedOn w:val="DEDisplayEquation"/>
    <w:rsid w:val="00E63301"/>
  </w:style>
  <w:style w:type="paragraph" w:customStyle="1" w:styleId="Rule">
    <w:name w:val="Rule"/>
    <w:basedOn w:val="DEDisplayEquation"/>
    <w:rsid w:val="00E63301"/>
  </w:style>
  <w:style w:type="paragraph" w:customStyle="1" w:styleId="SplCase">
    <w:name w:val="SplCase"/>
    <w:basedOn w:val="DEDisplayEquation"/>
    <w:rsid w:val="00E63301"/>
  </w:style>
  <w:style w:type="paragraph" w:customStyle="1" w:styleId="Theorem">
    <w:name w:val="Theorem"/>
    <w:basedOn w:val="DEDisplayEquation"/>
    <w:rsid w:val="00E63301"/>
  </w:style>
  <w:style w:type="paragraph" w:customStyle="1" w:styleId="AppTAppendixTitle">
    <w:name w:val="AppT Appendix Title"/>
    <w:basedOn w:val="H1HeadingLevel1"/>
    <w:qFormat/>
    <w:rsid w:val="00E63301"/>
  </w:style>
  <w:style w:type="paragraph" w:customStyle="1" w:styleId="DIASDialogueSpeaker">
    <w:name w:val="DIAS Dialogue Speaker"/>
    <w:basedOn w:val="DIADialogue"/>
    <w:next w:val="DIADialogue"/>
    <w:qFormat/>
    <w:rsid w:val="00E63301"/>
  </w:style>
  <w:style w:type="paragraph" w:customStyle="1" w:styleId="DIAS-EDialogueSpeakerinExtract">
    <w:name w:val="DIAS-E Dialogue Speaker in Extract"/>
    <w:basedOn w:val="DIA-EDialogueinExtract"/>
    <w:next w:val="DIA-EDialogueinExtract"/>
    <w:qFormat/>
    <w:rsid w:val="00E63301"/>
  </w:style>
  <w:style w:type="paragraph" w:customStyle="1" w:styleId="IntTxInterviewText">
    <w:name w:val="IntTx Interview Text"/>
    <w:basedOn w:val="BaseText"/>
    <w:autoRedefine/>
    <w:rsid w:val="00E63301"/>
    <w:pPr>
      <w:spacing w:line="560" w:lineRule="exact"/>
      <w:ind w:firstLine="720"/>
    </w:pPr>
    <w:rPr>
      <w:color w:val="000080"/>
    </w:rPr>
  </w:style>
  <w:style w:type="paragraph" w:customStyle="1" w:styleId="IntSInterviewSpeaker">
    <w:name w:val="IntS Interview Speaker"/>
    <w:basedOn w:val="IntTxInterviewText"/>
    <w:qFormat/>
    <w:rsid w:val="00E63301"/>
  </w:style>
  <w:style w:type="paragraph" w:customStyle="1" w:styleId="ITIndexTitle">
    <w:name w:val="IT Index Title"/>
    <w:basedOn w:val="BaseHeading"/>
    <w:next w:val="IABIndexAlphabeticalBreak"/>
    <w:rsid w:val="00E63301"/>
    <w:pPr>
      <w:autoSpaceDE w:val="0"/>
      <w:autoSpaceDN w:val="0"/>
      <w:adjustRightInd w:val="0"/>
      <w:spacing w:before="360" w:after="280"/>
    </w:pPr>
    <w:rPr>
      <w:b/>
      <w:szCs w:val="24"/>
    </w:rPr>
  </w:style>
  <w:style w:type="character" w:customStyle="1" w:styleId="EqCOEquationCallOut">
    <w:name w:val="EqCO Equation Call Out"/>
    <w:rsid w:val="00E63301"/>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E63301"/>
  </w:style>
  <w:style w:type="paragraph" w:customStyle="1" w:styleId="IHIndexHead">
    <w:name w:val="IH Index Head"/>
    <w:basedOn w:val="BaseHeading"/>
    <w:next w:val="IABIndexAlphabeticalBreak"/>
    <w:rsid w:val="00E63301"/>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E63301"/>
    <w:pPr>
      <w:autoSpaceDE w:val="0"/>
      <w:autoSpaceDN w:val="0"/>
      <w:adjustRightInd w:val="0"/>
    </w:pPr>
    <w:rPr>
      <w:szCs w:val="24"/>
    </w:rPr>
  </w:style>
  <w:style w:type="paragraph" w:customStyle="1" w:styleId="NCNoteTextContinuation">
    <w:name w:val="NC Note Text Continuation"/>
    <w:basedOn w:val="BaseText"/>
    <w:rsid w:val="00E63301"/>
    <w:pPr>
      <w:spacing w:after="280" w:line="560" w:lineRule="exact"/>
    </w:pPr>
  </w:style>
  <w:style w:type="paragraph" w:customStyle="1" w:styleId="BibRefNotesBibRefNotes">
    <w:name w:val="BibRefNotes BibRef Notes"/>
    <w:basedOn w:val="BaseText"/>
    <w:rsid w:val="00E63301"/>
    <w:pPr>
      <w:spacing w:after="140" w:line="560" w:lineRule="exact"/>
      <w:ind w:left="720" w:hanging="720"/>
    </w:pPr>
  </w:style>
  <w:style w:type="character" w:customStyle="1" w:styleId="monospace">
    <w:name w:val="monospace"/>
    <w:qFormat/>
    <w:rsid w:val="00E63301"/>
    <w:rPr>
      <w:rFonts w:ascii="Courier New" w:hAnsi="Courier New"/>
    </w:rPr>
  </w:style>
  <w:style w:type="character" w:customStyle="1" w:styleId="sansserif">
    <w:name w:val="sansserif"/>
    <w:qFormat/>
    <w:rsid w:val="00E63301"/>
    <w:rPr>
      <w:rFonts w:ascii="Arial" w:hAnsi="Arial"/>
    </w:rPr>
  </w:style>
  <w:style w:type="table" w:styleId="TableGrid">
    <w:name w:val="Table Grid"/>
    <w:basedOn w:val="TableNormal"/>
    <w:uiPriority w:val="59"/>
    <w:rsid w:val="00E6330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TTHalftitleTitle">
    <w:name w:val="HTT Halftitle Title"/>
    <w:basedOn w:val="BaseText"/>
    <w:rsid w:val="00E63301"/>
    <w:pPr>
      <w:spacing w:before="560" w:after="560" w:line="560" w:lineRule="exact"/>
    </w:pPr>
    <w:rPr>
      <w:b/>
      <w:sz w:val="36"/>
    </w:rPr>
  </w:style>
  <w:style w:type="paragraph" w:customStyle="1" w:styleId="SeTSeriesTitle">
    <w:name w:val="SeT Series Title"/>
    <w:basedOn w:val="BaseText"/>
    <w:rsid w:val="00E63301"/>
    <w:pPr>
      <w:spacing w:before="560" w:line="560" w:lineRule="exact"/>
    </w:pPr>
    <w:rPr>
      <w:b/>
    </w:rPr>
  </w:style>
  <w:style w:type="paragraph" w:customStyle="1" w:styleId="SeESeriesEditor">
    <w:name w:val="SeE Series Editor"/>
    <w:basedOn w:val="BaseText"/>
    <w:rsid w:val="00E63301"/>
    <w:pPr>
      <w:spacing w:after="280" w:line="560" w:lineRule="exact"/>
    </w:pPr>
  </w:style>
  <w:style w:type="paragraph" w:customStyle="1" w:styleId="SeETSeriesEntryTitle">
    <w:name w:val="SeET Series Entry Title"/>
    <w:basedOn w:val="BaseText"/>
    <w:rsid w:val="00E63301"/>
    <w:pPr>
      <w:spacing w:line="560" w:lineRule="exact"/>
    </w:pPr>
  </w:style>
  <w:style w:type="paragraph" w:customStyle="1" w:styleId="SeAuSeriesEntryAuthor">
    <w:name w:val="SeAu Series Entry Author"/>
    <w:basedOn w:val="BaseText"/>
    <w:rsid w:val="00E63301"/>
    <w:pPr>
      <w:spacing w:line="560" w:lineRule="exact"/>
    </w:pPr>
  </w:style>
  <w:style w:type="paragraph" w:customStyle="1" w:styleId="TITitle">
    <w:name w:val="TI Title"/>
    <w:basedOn w:val="HTTHalftitleTitle"/>
    <w:rsid w:val="00E63301"/>
  </w:style>
  <w:style w:type="paragraph" w:customStyle="1" w:styleId="STSubtitle">
    <w:name w:val="ST Subtitle"/>
    <w:basedOn w:val="BaseText"/>
    <w:rsid w:val="00E63301"/>
    <w:pPr>
      <w:spacing w:after="560" w:line="560" w:lineRule="exact"/>
    </w:pPr>
    <w:rPr>
      <w:b/>
      <w:sz w:val="32"/>
    </w:rPr>
  </w:style>
  <w:style w:type="paragraph" w:customStyle="1" w:styleId="AuAuthor">
    <w:name w:val="Au Author"/>
    <w:basedOn w:val="BaseText"/>
    <w:rsid w:val="00E63301"/>
    <w:pPr>
      <w:spacing w:after="560" w:line="560" w:lineRule="exact"/>
    </w:pPr>
    <w:rPr>
      <w:sz w:val="28"/>
    </w:rPr>
  </w:style>
  <w:style w:type="paragraph" w:customStyle="1" w:styleId="EDEditor">
    <w:name w:val="ED Editor"/>
    <w:basedOn w:val="AuAuthor"/>
    <w:rsid w:val="00E63301"/>
  </w:style>
  <w:style w:type="paragraph" w:customStyle="1" w:styleId="TransTranslator">
    <w:name w:val="Trans Translator"/>
    <w:basedOn w:val="BaseText"/>
    <w:rsid w:val="00E63301"/>
    <w:pPr>
      <w:spacing w:after="560" w:line="560" w:lineRule="exact"/>
    </w:pPr>
    <w:rPr>
      <w:sz w:val="28"/>
    </w:rPr>
  </w:style>
  <w:style w:type="paragraph" w:customStyle="1" w:styleId="IMImprint">
    <w:name w:val="IM Imprint"/>
    <w:basedOn w:val="BaseText"/>
    <w:rsid w:val="00E63301"/>
    <w:pPr>
      <w:spacing w:line="560" w:lineRule="exact"/>
    </w:pPr>
  </w:style>
  <w:style w:type="paragraph" w:customStyle="1" w:styleId="CPCopyrightText">
    <w:name w:val="CP Copyright Text"/>
    <w:basedOn w:val="BaseText"/>
    <w:rsid w:val="00E63301"/>
    <w:pPr>
      <w:spacing w:after="280" w:line="560" w:lineRule="exact"/>
    </w:pPr>
    <w:rPr>
      <w:sz w:val="22"/>
    </w:rPr>
  </w:style>
  <w:style w:type="paragraph" w:customStyle="1" w:styleId="PLPrintline">
    <w:name w:val="PL Printline"/>
    <w:basedOn w:val="BaseText"/>
    <w:rsid w:val="00E63301"/>
    <w:pPr>
      <w:spacing w:line="560" w:lineRule="exact"/>
    </w:pPr>
  </w:style>
  <w:style w:type="paragraph" w:customStyle="1" w:styleId="DNDedication">
    <w:name w:val="DN Dedication"/>
    <w:basedOn w:val="BaseText"/>
    <w:rsid w:val="00E63301"/>
    <w:pPr>
      <w:spacing w:before="560" w:after="560" w:line="560" w:lineRule="exact"/>
    </w:pPr>
  </w:style>
  <w:style w:type="paragraph" w:customStyle="1" w:styleId="FBHCFrontmatterHeadinContents">
    <w:name w:val="FBHC Frontmatter Head in Contents"/>
    <w:basedOn w:val="BaseText"/>
    <w:rsid w:val="00E63301"/>
    <w:pPr>
      <w:spacing w:after="280" w:line="560" w:lineRule="exact"/>
      <w:contextualSpacing/>
    </w:pPr>
  </w:style>
  <w:style w:type="paragraph" w:customStyle="1" w:styleId="PHCPartHeadinContents">
    <w:name w:val="PHC Part Head in Contents"/>
    <w:basedOn w:val="BaseText"/>
    <w:rsid w:val="00E63301"/>
    <w:pPr>
      <w:spacing w:before="280" w:line="560" w:lineRule="exact"/>
    </w:pPr>
    <w:rPr>
      <w:b/>
    </w:rPr>
  </w:style>
  <w:style w:type="paragraph" w:customStyle="1" w:styleId="CHCChapterHeadinContents">
    <w:name w:val="CHC Chapter Head in Contents"/>
    <w:basedOn w:val="BaseText"/>
    <w:rsid w:val="00E63301"/>
    <w:pPr>
      <w:spacing w:line="560" w:lineRule="exact"/>
    </w:pPr>
  </w:style>
  <w:style w:type="paragraph" w:customStyle="1" w:styleId="CStCChapterSubtitleinContents">
    <w:name w:val="CStC Chapter Subtitle in Contents"/>
    <w:basedOn w:val="BaseText"/>
    <w:rsid w:val="00E63301"/>
    <w:pPr>
      <w:spacing w:line="560" w:lineRule="exact"/>
      <w:ind w:left="720"/>
    </w:pPr>
  </w:style>
  <w:style w:type="paragraph" w:customStyle="1" w:styleId="CAuCChapterAuthorinContents">
    <w:name w:val="CAuC Chapter Author in Contents"/>
    <w:basedOn w:val="BaseText"/>
    <w:rsid w:val="00E63301"/>
    <w:pPr>
      <w:spacing w:after="280" w:line="560" w:lineRule="exact"/>
      <w:ind w:firstLine="720"/>
    </w:pPr>
  </w:style>
  <w:style w:type="paragraph" w:styleId="DocumentMap">
    <w:name w:val="Document Map"/>
    <w:basedOn w:val="Normal"/>
    <w:link w:val="DocumentMapChar"/>
    <w:uiPriority w:val="99"/>
    <w:semiHidden/>
    <w:rsid w:val="00E6330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63301"/>
    <w:rPr>
      <w:rFonts w:ascii="Tahoma" w:eastAsia="Times New Roman" w:hAnsi="Tahoma" w:cs="Tahoma"/>
      <w:sz w:val="20"/>
      <w:szCs w:val="20"/>
      <w:shd w:val="clear" w:color="auto" w:fill="000080"/>
    </w:rPr>
  </w:style>
  <w:style w:type="character" w:customStyle="1" w:styleId="CPYCopyrightYear">
    <w:name w:val="CPY Copyright Year"/>
    <w:basedOn w:val="DefaultParagraphFont"/>
    <w:rsid w:val="00E63301"/>
    <w:rPr>
      <w:rFonts w:ascii="Times New Roman" w:hAnsi="Times New Roman"/>
      <w:sz w:val="22"/>
    </w:rPr>
  </w:style>
  <w:style w:type="character" w:customStyle="1" w:styleId="CPOCopyrightOwner">
    <w:name w:val="CPO Copyright Owner"/>
    <w:rsid w:val="00E63301"/>
    <w:rPr>
      <w:rFonts w:ascii="Times New Roman" w:hAnsi="Times New Roman"/>
      <w:sz w:val="22"/>
    </w:rPr>
  </w:style>
  <w:style w:type="paragraph" w:customStyle="1" w:styleId="H3CHeadingLevel3inContents">
    <w:name w:val="H3C Heading Level 3 in Contents"/>
    <w:basedOn w:val="BaseText"/>
    <w:rsid w:val="00E63301"/>
    <w:pPr>
      <w:spacing w:line="560" w:lineRule="exact"/>
      <w:ind w:left="1800"/>
    </w:pPr>
  </w:style>
  <w:style w:type="paragraph" w:customStyle="1" w:styleId="H2CHeadingLevel2inContents">
    <w:name w:val="H2C Heading Level 2 in Contents"/>
    <w:basedOn w:val="BaseText"/>
    <w:rsid w:val="00E63301"/>
    <w:pPr>
      <w:spacing w:line="560" w:lineRule="exact"/>
      <w:ind w:left="1440"/>
    </w:pPr>
  </w:style>
  <w:style w:type="paragraph" w:customStyle="1" w:styleId="H1CHeadingLevel1inContents">
    <w:name w:val="H1C Heading Level 1 in Contents"/>
    <w:basedOn w:val="BaseText"/>
    <w:rsid w:val="00E63301"/>
    <w:pPr>
      <w:spacing w:line="560" w:lineRule="exact"/>
      <w:ind w:left="1080"/>
    </w:pPr>
  </w:style>
  <w:style w:type="paragraph" w:styleId="CommentText">
    <w:name w:val="annotation text"/>
    <w:basedOn w:val="Normal"/>
    <w:link w:val="CommentTextChar"/>
    <w:uiPriority w:val="99"/>
    <w:unhideWhenUsed/>
    <w:rsid w:val="00E47701"/>
  </w:style>
  <w:style w:type="character" w:customStyle="1" w:styleId="BaseTextChar">
    <w:name w:val="Base Text Char"/>
    <w:basedOn w:val="DefaultParagraphFont"/>
    <w:link w:val="BaseText"/>
    <w:rsid w:val="00BB77E9"/>
    <w:rPr>
      <w:rFonts w:ascii="Times New Roman" w:eastAsia="Times New Roman" w:hAnsi="Times New Roman" w:cs="Times New Roman"/>
      <w:sz w:val="24"/>
      <w:szCs w:val="20"/>
    </w:rPr>
  </w:style>
  <w:style w:type="character" w:customStyle="1" w:styleId="PriDocBegPrimaryDocumentBeginChar">
    <w:name w:val="PriDocBeg Primary Document Begin Char"/>
    <w:basedOn w:val="BaseTextChar"/>
    <w:link w:val="PriDocBegPrimaryDocumentBegin"/>
    <w:rsid w:val="00BB77E9"/>
    <w:rPr>
      <w:rFonts w:ascii="Times New Roman" w:eastAsia="Times New Roman" w:hAnsi="Times New Roman" w:cs="Times New Roman"/>
      <w:b/>
      <w:sz w:val="28"/>
      <w:szCs w:val="20"/>
      <w:shd w:val="pct12" w:color="auto" w:fill="FFFFFF"/>
    </w:rPr>
  </w:style>
  <w:style w:type="character" w:customStyle="1" w:styleId="PriDocEndPrimaryDocumentEndChar">
    <w:name w:val="PriDocEnd Primary Document End Char"/>
    <w:basedOn w:val="PriDocBegPrimaryDocumentBeginChar"/>
    <w:link w:val="PriDocEndPrimaryDocumentEnd"/>
    <w:rsid w:val="00BB77E9"/>
    <w:rPr>
      <w:rFonts w:ascii="Times New Roman" w:eastAsia="Times New Roman" w:hAnsi="Times New Roman" w:cs="Times New Roman"/>
      <w:b/>
      <w:sz w:val="28"/>
      <w:szCs w:val="20"/>
      <w:shd w:val="pct12" w:color="auto" w:fill="FFFFFF"/>
    </w:rPr>
  </w:style>
  <w:style w:type="character" w:customStyle="1" w:styleId="NotesEndNotesEndChar">
    <w:name w:val="NotesEnd Notes End Char"/>
    <w:basedOn w:val="PriDocEndPrimaryDocumentEndChar"/>
    <w:link w:val="NotesEndNotesEnd"/>
    <w:rsid w:val="00BB77E9"/>
    <w:rPr>
      <w:rFonts w:ascii="Times New Roman" w:eastAsia="Times New Roman" w:hAnsi="Times New Roman" w:cs="Times New Roman"/>
      <w:b/>
      <w:sz w:val="28"/>
      <w:szCs w:val="20"/>
      <w:shd w:val="pct12" w:color="auto" w:fill="FFFFFF"/>
    </w:rPr>
  </w:style>
  <w:style w:type="character" w:customStyle="1" w:styleId="TxNITextNoIndentChar">
    <w:name w:val="TxNI Text No Indent Char"/>
    <w:basedOn w:val="BaseTextChar"/>
    <w:link w:val="TxNITextNoIndent"/>
    <w:rsid w:val="00E47701"/>
    <w:rPr>
      <w:rFonts w:ascii="Times New Roman" w:eastAsia="Times New Roman" w:hAnsi="Times New Roman" w:cs="Times New Roman"/>
      <w:sz w:val="24"/>
      <w:szCs w:val="20"/>
    </w:rPr>
  </w:style>
  <w:style w:type="character" w:styleId="FollowedHyperlink">
    <w:name w:val="FollowedHyperlink"/>
    <w:basedOn w:val="DefaultParagraphFont"/>
    <w:uiPriority w:val="99"/>
    <w:unhideWhenUsed/>
    <w:rsid w:val="00BB77E9"/>
    <w:rPr>
      <w:color w:val="800080" w:themeColor="followedHyperlink"/>
      <w:u w:val="single"/>
    </w:rPr>
  </w:style>
  <w:style w:type="character" w:customStyle="1" w:styleId="CommentTextChar">
    <w:name w:val="Comment Text Char"/>
    <w:basedOn w:val="DefaultParagraphFont"/>
    <w:link w:val="CommentText"/>
    <w:uiPriority w:val="99"/>
    <w:rsid w:val="00E477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1"/>
    <w:uiPriority w:val="99"/>
    <w:semiHidden/>
    <w:unhideWhenUsed/>
    <w:rsid w:val="00E47701"/>
    <w:rPr>
      <w:b/>
      <w:bCs/>
    </w:rPr>
  </w:style>
  <w:style w:type="character" w:customStyle="1" w:styleId="CommentSubjectChar1">
    <w:name w:val="Comment Subject Char1"/>
    <w:basedOn w:val="CommentTextChar"/>
    <w:link w:val="CommentSubject"/>
    <w:uiPriority w:val="99"/>
    <w:semiHidden/>
    <w:rsid w:val="00E47701"/>
    <w:rPr>
      <w:rFonts w:ascii="Times New Roman" w:eastAsia="Times New Roman" w:hAnsi="Times New Roman" w:cs="Times New Roman"/>
      <w:b/>
      <w:bCs/>
      <w:sz w:val="20"/>
      <w:szCs w:val="20"/>
    </w:rPr>
  </w:style>
  <w:style w:type="character" w:customStyle="1" w:styleId="RHRRunningHeadRectoChar">
    <w:name w:val="RHR Running Head Recto Char"/>
    <w:basedOn w:val="BaseTextChar"/>
    <w:link w:val="RHRRunningHeadRecto"/>
    <w:rsid w:val="00A92528"/>
    <w:rPr>
      <w:rFonts w:ascii="Times New Roman" w:eastAsia="Times New Roman" w:hAnsi="Times New Roman" w:cs="Times New Roman"/>
      <w:sz w:val="24"/>
      <w:szCs w:val="20"/>
    </w:rPr>
  </w:style>
  <w:style w:type="character" w:customStyle="1" w:styleId="RHVRunningHeadVersoChar">
    <w:name w:val="RHV Running Head Verso Char"/>
    <w:basedOn w:val="RHRRunningHeadRectoChar"/>
    <w:link w:val="RHVRunningHeadVerso"/>
    <w:rsid w:val="00A92528"/>
    <w:rPr>
      <w:rFonts w:ascii="Times New Roman" w:eastAsia="Times New Roman" w:hAnsi="Times New Roman" w:cs="Times New Roman"/>
      <w:sz w:val="24"/>
      <w:szCs w:val="20"/>
    </w:rPr>
  </w:style>
  <w:style w:type="character" w:styleId="HTMLCite">
    <w:name w:val="HTML Cite"/>
    <w:basedOn w:val="DefaultParagraphFont"/>
    <w:uiPriority w:val="99"/>
    <w:semiHidden/>
    <w:unhideWhenUsed/>
    <w:rsid w:val="00C166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7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ealthdatamanagement.com/news/EHR-Interoperability-Needed-to-Improve-Clinical-Trials-48392-1.html" TargetMode="External"/><Relationship Id="rId18" Type="http://schemas.openxmlformats.org/officeDocument/2006/relationships/hyperlink" Target="http://www.hl7.org/implement/standards/fhir/v3/EntityClass/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healthit.gov/sites/default/files/ONC10yearInteroperabilityConceptPaper.pdf" TargetMode="External"/><Relationship Id="rId17" Type="http://schemas.openxmlformats.org/officeDocument/2006/relationships/hyperlink" Target="http://msdn.microsoft.com/en-us/library/aa155110.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bridgmodel.nci.nih.go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althcareitnews.com/news/data-variety-bigger-hurdle-volume?topic=02,06&amp;mkt_tok=3RkMMJWWfF9wsRonuq3IZKXonjHpfsX87OQkWbHr08Yy0EZ5VunJEUWy2YIDT9Q%2FcOedCQkZHblFnVUKSK2vULcNqKwP"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hl7.org/index.cfm" TargetMode="External"/><Relationship Id="rId23" Type="http://schemas.openxmlformats.org/officeDocument/2006/relationships/footer" Target="footer2.xml"/><Relationship Id="rId10" Type="http://schemas.openxmlformats.org/officeDocument/2006/relationships/hyperlink" Target="http://ontology.buffalo.edu/smith/" TargetMode="External"/><Relationship Id="rId19" Type="http://schemas.openxmlformats.org/officeDocument/2006/relationships/hyperlink" Target="http://hl7.org/implement/standards/FHIR-Develop/v3/RoleClass/index.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nicecomputing.ch/nieurope/S%20Grobe%20ICNP.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7E725-7BA8-4CD6-886C-586B2871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5853</Words>
  <Characters>33365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Eyer</dc:creator>
  <cp:lastModifiedBy>phismith</cp:lastModifiedBy>
  <cp:revision>22</cp:revision>
  <dcterms:created xsi:type="dcterms:W3CDTF">2015-01-23T18:40:00Z</dcterms:created>
  <dcterms:modified xsi:type="dcterms:W3CDTF">2015-02-05T21:08:00Z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