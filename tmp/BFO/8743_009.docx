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E3BB4" w14:textId="77777777" w:rsidR="00326F79" w:rsidRDefault="00326F79" w:rsidP="00E41C43">
      <w:pPr>
        <w:pStyle w:val="RHVRunningHeadVerso"/>
        <w:rPr>
          <w:szCs w:val="24"/>
        </w:rPr>
      </w:pPr>
      <w:r>
        <w:rPr>
          <w:szCs w:val="24"/>
        </w:rPr>
        <w:t>Appendix</w:t>
      </w:r>
    </w:p>
    <w:p w14:paraId="15251A85" w14:textId="77777777" w:rsidR="00326F79" w:rsidRDefault="00326F79">
      <w:pPr>
        <w:pStyle w:val="RHRRunningHeadRecto"/>
        <w:autoSpaceDE w:val="0"/>
        <w:autoSpaceDN w:val="0"/>
        <w:adjustRightInd w:val="0"/>
        <w:rPr>
          <w:szCs w:val="24"/>
        </w:rPr>
      </w:pPr>
      <w:r>
        <w:rPr>
          <w:szCs w:val="24"/>
        </w:rPr>
        <w:t>Appendix</w:t>
      </w:r>
    </w:p>
    <w:p w14:paraId="4B7727A6" w14:textId="3C564925" w:rsidR="00326F79" w:rsidRDefault="00326F79">
      <w:pPr>
        <w:pStyle w:val="FBHFrontmatterHead"/>
        <w:autoSpaceDE w:val="0"/>
        <w:autoSpaceDN w:val="0"/>
        <w:adjustRightInd w:val="0"/>
        <w:rPr>
          <w:szCs w:val="24"/>
        </w:rPr>
      </w:pPr>
      <w:r>
        <w:rPr>
          <w:szCs w:val="24"/>
        </w:rPr>
        <w:t xml:space="preserve">Appendix on Implementation: </w:t>
      </w:r>
      <w:del w:id="0" w:author="phismith" w:date="2015-02-05T16:17:00Z">
        <w:r w:rsidDel="00006526">
          <w:rPr>
            <w:szCs w:val="24"/>
          </w:rPr>
          <w:delText xml:space="preserve">Programming </w:delText>
        </w:r>
      </w:del>
      <w:r>
        <w:rPr>
          <w:szCs w:val="24"/>
        </w:rPr>
        <w:t xml:space="preserve">Languages, Editors, </w:t>
      </w:r>
      <w:proofErr w:type="spellStart"/>
      <w:r>
        <w:rPr>
          <w:szCs w:val="24"/>
        </w:rPr>
        <w:t>Reasoners</w:t>
      </w:r>
      <w:proofErr w:type="spellEnd"/>
      <w:r>
        <w:rPr>
          <w:szCs w:val="24"/>
        </w:rPr>
        <w:t>, Browsers, Tools for Re</w:t>
      </w:r>
      <w:r w:rsidR="005001B3">
        <w:rPr>
          <w:szCs w:val="24"/>
        </w:rPr>
        <w:t>u</w:t>
      </w:r>
      <w:r>
        <w:rPr>
          <w:szCs w:val="24"/>
        </w:rPr>
        <w:t>se</w:t>
      </w:r>
    </w:p>
    <w:p w14:paraId="3538E226" w14:textId="50F86330" w:rsidR="00326F79" w:rsidRDefault="00326F79">
      <w:pPr>
        <w:pStyle w:val="H1HeadingLevel1"/>
        <w:autoSpaceDE w:val="0"/>
        <w:autoSpaceDN w:val="0"/>
        <w:adjustRightInd w:val="0"/>
        <w:rPr>
          <w:szCs w:val="24"/>
        </w:rPr>
      </w:pPr>
      <w:r>
        <w:rPr>
          <w:szCs w:val="24"/>
        </w:rPr>
        <w:t>Web Ontology Language (OWL)</w:t>
      </w:r>
    </w:p>
    <w:p w14:paraId="62489349" w14:textId="7803174C" w:rsidR="00326F79" w:rsidRDefault="00790FC3">
      <w:pPr>
        <w:pStyle w:val="TxNITextNoIndent"/>
        <w:autoSpaceDE w:val="0"/>
        <w:autoSpaceDN w:val="0"/>
        <w:adjustRightInd w:val="0"/>
        <w:rPr>
          <w:szCs w:val="24"/>
        </w:rPr>
      </w:pPr>
      <w:r>
        <w:rPr>
          <w:szCs w:val="24"/>
        </w:rPr>
        <w:t>As we saw, t</w:t>
      </w:r>
      <w:r w:rsidR="00326F79">
        <w:rPr>
          <w:szCs w:val="24"/>
        </w:rPr>
        <w:t>he Web Ontology Language (OWL) is a family of knowledge representation languages that are the basic computer</w:t>
      </w:r>
      <w:r w:rsidR="002F4D40">
        <w:rPr>
          <w:szCs w:val="24"/>
        </w:rPr>
        <w:t>-</w:t>
      </w:r>
      <w:r w:rsidR="00326F79">
        <w:rPr>
          <w:szCs w:val="24"/>
        </w:rPr>
        <w:t xml:space="preserve">implementable languages in which ontologies are written. OWL languages are based on description logics. Whereas first-order logic is designed to capture the formal structure of sentences and to capture in great detail the inferential relations that obtain among them, description logics are designed to provide more information (material as well as formal) about the contents of propositions and concepts while expressing fewer of the inferential relations </w:t>
      </w:r>
      <w:r w:rsidR="00FA2C1C">
        <w:rPr>
          <w:szCs w:val="24"/>
        </w:rPr>
        <w:t>among</w:t>
      </w:r>
      <w:r w:rsidR="00326F79">
        <w:rPr>
          <w:szCs w:val="24"/>
        </w:rPr>
        <w:t xml:space="preserve"> them. The ability to express more information makes description logics more useful for knowledge representation and ontology purposes, while the limited inferential information that they represent makes them more tractable for computers.</w:t>
      </w:r>
    </w:p>
    <w:p w14:paraId="15473C4D" w14:textId="29A1C662" w:rsidR="00326F79" w:rsidRDefault="00326F79">
      <w:pPr>
        <w:pStyle w:val="H1HeadingLevel1"/>
        <w:autoSpaceDE w:val="0"/>
        <w:autoSpaceDN w:val="0"/>
        <w:adjustRightInd w:val="0"/>
        <w:rPr>
          <w:szCs w:val="24"/>
        </w:rPr>
      </w:pPr>
      <w:r>
        <w:rPr>
          <w:szCs w:val="24"/>
        </w:rPr>
        <w:t>Editors: Protégé and OBO Editor</w:t>
      </w:r>
    </w:p>
    <w:p w14:paraId="68E11536" w14:textId="41F2C11E" w:rsidR="00326F79" w:rsidRDefault="00326F79">
      <w:pPr>
        <w:pStyle w:val="TxNITextNoIndent"/>
        <w:autoSpaceDE w:val="0"/>
        <w:autoSpaceDN w:val="0"/>
        <w:adjustRightInd w:val="0"/>
        <w:rPr>
          <w:szCs w:val="24"/>
        </w:rPr>
      </w:pPr>
      <w:r>
        <w:rPr>
          <w:szCs w:val="24"/>
        </w:rPr>
        <w:t>Because OWL programing languages and description logics are somewhat complicated to interact with</w:t>
      </w:r>
      <w:r w:rsidR="00790FC3" w:rsidRPr="00790FC3">
        <w:rPr>
          <w:szCs w:val="24"/>
        </w:rPr>
        <w:t xml:space="preserve"> </w:t>
      </w:r>
      <w:r w:rsidR="00790FC3">
        <w:rPr>
          <w:szCs w:val="24"/>
        </w:rPr>
        <w:t>directly</w:t>
      </w:r>
      <w:r>
        <w:rPr>
          <w:szCs w:val="24"/>
        </w:rPr>
        <w:t xml:space="preserve"> ontology </w:t>
      </w:r>
      <w:r w:rsidR="00790FC3">
        <w:rPr>
          <w:szCs w:val="24"/>
        </w:rPr>
        <w:t xml:space="preserve">authoring and </w:t>
      </w:r>
      <w:r>
        <w:rPr>
          <w:szCs w:val="24"/>
        </w:rPr>
        <w:t xml:space="preserve">editing software has been developed. The most widely used tool of this sort is Protégé, which uses OWL and is based on the Java computer language. Rather than requiring users to be intimately familiar with the syntax and commands of some particular version of OWL, Protégé provides a uniform ontology viewing and editing </w:t>
      </w:r>
      <w:r>
        <w:rPr>
          <w:szCs w:val="24"/>
        </w:rPr>
        <w:lastRenderedPageBreak/>
        <w:t xml:space="preserve">experience that allows users to select commands, relations, </w:t>
      </w:r>
      <w:r w:rsidR="002F4D40">
        <w:rPr>
          <w:szCs w:val="24"/>
        </w:rPr>
        <w:t>and so on,</w:t>
      </w:r>
      <w:r>
        <w:rPr>
          <w:szCs w:val="24"/>
        </w:rPr>
        <w:t xml:space="preserve"> from drop boxes and </w:t>
      </w:r>
      <w:r w:rsidR="002F4D40">
        <w:rPr>
          <w:szCs w:val="24"/>
        </w:rPr>
        <w:t xml:space="preserve">to </w:t>
      </w:r>
      <w:r>
        <w:rPr>
          <w:szCs w:val="24"/>
        </w:rPr>
        <w:t xml:space="preserve">enter definitions and other information in ordinary language. This software is freely available, along with tutorials and other user information, at </w:t>
      </w:r>
      <w:r>
        <w:rPr>
          <w:rStyle w:val="Hyperlink"/>
          <w:szCs w:val="24"/>
        </w:rPr>
        <w:t>http://protege.stanford.edu/</w:t>
      </w:r>
      <w:r>
        <w:rPr>
          <w:szCs w:val="24"/>
        </w:rPr>
        <w:t xml:space="preserve">. Another significant ontology editor is OBO-Edit, which is optimized for reading and writing ontologies in the OBO biological ontology file format. More information about OBO-Edit is available </w:t>
      </w:r>
      <w:r w:rsidR="002F4D40">
        <w:rPr>
          <w:szCs w:val="24"/>
        </w:rPr>
        <w:t>at</w:t>
      </w:r>
      <w:r>
        <w:rPr>
          <w:szCs w:val="24"/>
        </w:rPr>
        <w:t xml:space="preserve"> </w:t>
      </w:r>
      <w:hyperlink r:id="rId8" w:history="1">
        <w:r w:rsidRPr="002F4D40">
          <w:rPr>
            <w:rStyle w:val="Hyperlink"/>
            <w:szCs w:val="24"/>
          </w:rPr>
          <w:t>http://oboedit.org</w:t>
        </w:r>
      </w:hyperlink>
      <w:r>
        <w:rPr>
          <w:szCs w:val="24"/>
        </w:rPr>
        <w:t>.</w:t>
      </w:r>
    </w:p>
    <w:p w14:paraId="1DF79E26" w14:textId="18E77A29" w:rsidR="00326F79" w:rsidRDefault="00326F79">
      <w:pPr>
        <w:pStyle w:val="H1HeadingLevel1"/>
        <w:autoSpaceDE w:val="0"/>
        <w:autoSpaceDN w:val="0"/>
        <w:adjustRightInd w:val="0"/>
        <w:rPr>
          <w:szCs w:val="24"/>
        </w:rPr>
      </w:pPr>
      <w:proofErr w:type="spellStart"/>
      <w:r>
        <w:rPr>
          <w:szCs w:val="24"/>
        </w:rPr>
        <w:t>Reasoners</w:t>
      </w:r>
      <w:proofErr w:type="spellEnd"/>
    </w:p>
    <w:p w14:paraId="3F7AD000" w14:textId="08296A20" w:rsidR="00326F79" w:rsidRDefault="00326F79">
      <w:pPr>
        <w:pStyle w:val="TxNITextNoIndent"/>
        <w:autoSpaceDE w:val="0"/>
        <w:autoSpaceDN w:val="0"/>
        <w:adjustRightInd w:val="0"/>
        <w:rPr>
          <w:szCs w:val="24"/>
        </w:rPr>
      </w:pPr>
      <w:r>
        <w:rPr>
          <w:szCs w:val="24"/>
        </w:rPr>
        <w:t xml:space="preserve">Semantic </w:t>
      </w:r>
      <w:proofErr w:type="spellStart"/>
      <w:r>
        <w:rPr>
          <w:szCs w:val="24"/>
        </w:rPr>
        <w:t>reasoners</w:t>
      </w:r>
      <w:proofErr w:type="spellEnd"/>
      <w:r>
        <w:rPr>
          <w:szCs w:val="24"/>
        </w:rPr>
        <w:t xml:space="preserve"> (or simply </w:t>
      </w:r>
      <w:proofErr w:type="spellStart"/>
      <w:r>
        <w:rPr>
          <w:i/>
          <w:szCs w:val="24"/>
        </w:rPr>
        <w:t>reasoners</w:t>
      </w:r>
      <w:proofErr w:type="spellEnd"/>
      <w:r>
        <w:rPr>
          <w:szCs w:val="24"/>
        </w:rPr>
        <w:t xml:space="preserve">) are pieces of software designed to infer the consequences of assertions in </w:t>
      </w:r>
      <w:proofErr w:type="gramStart"/>
      <w:r>
        <w:rPr>
          <w:szCs w:val="24"/>
        </w:rPr>
        <w:t>an ontology</w:t>
      </w:r>
      <w:proofErr w:type="gramEnd"/>
      <w:r>
        <w:rPr>
          <w:szCs w:val="24"/>
        </w:rPr>
        <w:t xml:space="preserve">. Once </w:t>
      </w:r>
      <w:proofErr w:type="gramStart"/>
      <w:r>
        <w:rPr>
          <w:szCs w:val="24"/>
        </w:rPr>
        <w:t>an ontology</w:t>
      </w:r>
      <w:proofErr w:type="gramEnd"/>
      <w:r>
        <w:rPr>
          <w:szCs w:val="24"/>
        </w:rPr>
        <w:t xml:space="preserve"> has been implemented in some OWL language—through an editor such as Protégé or OBO-Edit—much of the information that has been entered in the ontology has an explicit structure that can be understood as an axiom or assertion. </w:t>
      </w:r>
      <w:proofErr w:type="spellStart"/>
      <w:r>
        <w:rPr>
          <w:szCs w:val="24"/>
        </w:rPr>
        <w:t>Reasoners</w:t>
      </w:r>
      <w:proofErr w:type="spellEnd"/>
      <w:r>
        <w:rPr>
          <w:szCs w:val="24"/>
        </w:rPr>
        <w:t xml:space="preserve"> </w:t>
      </w:r>
      <w:r w:rsidR="00790FC3">
        <w:rPr>
          <w:szCs w:val="24"/>
        </w:rPr>
        <w:t>u</w:t>
      </w:r>
      <w:r w:rsidR="00EC7BB0">
        <w:rPr>
          <w:szCs w:val="24"/>
        </w:rPr>
        <w:t xml:space="preserve">se </w:t>
      </w:r>
      <w:r w:rsidR="00790FC3">
        <w:rPr>
          <w:szCs w:val="24"/>
        </w:rPr>
        <w:t xml:space="preserve">logical </w:t>
      </w:r>
      <w:r>
        <w:rPr>
          <w:szCs w:val="24"/>
        </w:rPr>
        <w:t xml:space="preserve">rules </w:t>
      </w:r>
      <w:r w:rsidR="00EC7BB0">
        <w:rPr>
          <w:szCs w:val="24"/>
        </w:rPr>
        <w:t xml:space="preserve">to </w:t>
      </w:r>
      <w:r>
        <w:rPr>
          <w:szCs w:val="24"/>
        </w:rPr>
        <w:t xml:space="preserve">draw conclusions from such axioms or assertions. This means that from the assertions in </w:t>
      </w:r>
      <w:proofErr w:type="gramStart"/>
      <w:r>
        <w:rPr>
          <w:szCs w:val="24"/>
        </w:rPr>
        <w:t>an ontology</w:t>
      </w:r>
      <w:proofErr w:type="gramEnd"/>
      <w:r>
        <w:rPr>
          <w:szCs w:val="24"/>
        </w:rPr>
        <w:t xml:space="preserve"> a reasoning program can determine new relations between universals or classes in the ontology (for instance, by tracing </w:t>
      </w:r>
      <w:proofErr w:type="spellStart"/>
      <w:r>
        <w:rPr>
          <w:i/>
          <w:szCs w:val="24"/>
        </w:rPr>
        <w:t>is_a</w:t>
      </w:r>
      <w:proofErr w:type="spellEnd"/>
      <w:r>
        <w:rPr>
          <w:szCs w:val="24"/>
        </w:rPr>
        <w:t xml:space="preserve"> or </w:t>
      </w:r>
      <w:r>
        <w:rPr>
          <w:i/>
          <w:szCs w:val="24"/>
        </w:rPr>
        <w:t>part_of</w:t>
      </w:r>
      <w:r>
        <w:rPr>
          <w:szCs w:val="24"/>
        </w:rPr>
        <w:t xml:space="preserve"> relations through the ontology based on their </w:t>
      </w:r>
      <w:r w:rsidR="00EC7BB0">
        <w:rPr>
          <w:szCs w:val="24"/>
        </w:rPr>
        <w:t>transitivity</w:t>
      </w:r>
      <w:r>
        <w:rPr>
          <w:szCs w:val="24"/>
        </w:rPr>
        <w:t xml:space="preserve">). Such </w:t>
      </w:r>
      <w:proofErr w:type="spellStart"/>
      <w:r>
        <w:rPr>
          <w:szCs w:val="24"/>
        </w:rPr>
        <w:t>reasoners</w:t>
      </w:r>
      <w:proofErr w:type="spellEnd"/>
      <w:r>
        <w:rPr>
          <w:szCs w:val="24"/>
        </w:rPr>
        <w:t xml:space="preserve"> can be used to check for consistency </w:t>
      </w:r>
      <w:r w:rsidR="00FE6061">
        <w:rPr>
          <w:szCs w:val="24"/>
        </w:rPr>
        <w:t xml:space="preserve">of </w:t>
      </w:r>
      <w:r>
        <w:rPr>
          <w:szCs w:val="24"/>
        </w:rPr>
        <w:t>the information entered in</w:t>
      </w:r>
      <w:r w:rsidR="00FE6061">
        <w:rPr>
          <w:szCs w:val="24"/>
        </w:rPr>
        <w:t>to</w:t>
      </w:r>
      <w:r>
        <w:rPr>
          <w:szCs w:val="24"/>
        </w:rPr>
        <w:t xml:space="preserve"> the ontology. </w:t>
      </w:r>
      <w:proofErr w:type="spellStart"/>
      <w:r>
        <w:rPr>
          <w:szCs w:val="24"/>
        </w:rPr>
        <w:t>Reasoners</w:t>
      </w:r>
      <w:proofErr w:type="spellEnd"/>
      <w:r>
        <w:rPr>
          <w:szCs w:val="24"/>
        </w:rPr>
        <w:t xml:space="preserve"> </w:t>
      </w:r>
      <w:r w:rsidR="00005D57">
        <w:rPr>
          <w:szCs w:val="24"/>
        </w:rPr>
        <w:t>in standard use</w:t>
      </w:r>
      <w:r>
        <w:rPr>
          <w:szCs w:val="24"/>
        </w:rPr>
        <w:t xml:space="preserve"> with OWL include: Pellet (</w:t>
      </w:r>
      <w:hyperlink r:id="rId9" w:history="1">
        <w:r w:rsidRPr="00005D57">
          <w:rPr>
            <w:rStyle w:val="Hyperlink"/>
            <w:szCs w:val="24"/>
          </w:rPr>
          <w:t>http://clarkparsia.com/pellet/</w:t>
        </w:r>
      </w:hyperlink>
      <w:r>
        <w:rPr>
          <w:szCs w:val="24"/>
        </w:rPr>
        <w:t xml:space="preserve">), </w:t>
      </w:r>
      <w:proofErr w:type="spellStart"/>
      <w:r>
        <w:rPr>
          <w:szCs w:val="24"/>
        </w:rPr>
        <w:t>FaCT</w:t>
      </w:r>
      <w:proofErr w:type="spellEnd"/>
      <w:r>
        <w:rPr>
          <w:szCs w:val="24"/>
        </w:rPr>
        <w:t>++ (</w:t>
      </w:r>
      <w:hyperlink r:id="rId10" w:history="1">
        <w:r w:rsidRPr="00005D57">
          <w:rPr>
            <w:rStyle w:val="Hyperlink"/>
            <w:szCs w:val="24"/>
          </w:rPr>
          <w:t>http://owl.man.ac.uk/factplusplus/</w:t>
        </w:r>
      </w:hyperlink>
      <w:r>
        <w:rPr>
          <w:szCs w:val="24"/>
        </w:rPr>
        <w:t xml:space="preserve">), and </w:t>
      </w:r>
      <w:proofErr w:type="spellStart"/>
      <w:r>
        <w:rPr>
          <w:szCs w:val="24"/>
        </w:rPr>
        <w:t>HermiT</w:t>
      </w:r>
      <w:proofErr w:type="spellEnd"/>
      <w:r>
        <w:rPr>
          <w:szCs w:val="24"/>
        </w:rPr>
        <w:t xml:space="preserve"> Owl </w:t>
      </w:r>
      <w:proofErr w:type="spellStart"/>
      <w:r>
        <w:rPr>
          <w:szCs w:val="24"/>
        </w:rPr>
        <w:t>Reasoner</w:t>
      </w:r>
      <w:proofErr w:type="spellEnd"/>
      <w:r>
        <w:rPr>
          <w:szCs w:val="24"/>
        </w:rPr>
        <w:t xml:space="preserve"> (</w:t>
      </w:r>
      <w:hyperlink r:id="rId11" w:history="1">
        <w:r w:rsidRPr="00005D57">
          <w:rPr>
            <w:rStyle w:val="Hyperlink"/>
            <w:szCs w:val="24"/>
          </w:rPr>
          <w:t>http://hermit-reasoner.com/</w:t>
        </w:r>
      </w:hyperlink>
      <w:r>
        <w:rPr>
          <w:szCs w:val="24"/>
        </w:rPr>
        <w:t>).</w:t>
      </w:r>
    </w:p>
    <w:p w14:paraId="658A72AE" w14:textId="37D90E70" w:rsidR="00326F79" w:rsidRDefault="00326F79">
      <w:pPr>
        <w:pStyle w:val="H1HeadingLevel1"/>
        <w:autoSpaceDE w:val="0"/>
        <w:autoSpaceDN w:val="0"/>
        <w:adjustRightInd w:val="0"/>
        <w:rPr>
          <w:szCs w:val="24"/>
        </w:rPr>
      </w:pPr>
      <w:r>
        <w:rPr>
          <w:szCs w:val="24"/>
        </w:rPr>
        <w:lastRenderedPageBreak/>
        <w:t>Browsers</w:t>
      </w:r>
    </w:p>
    <w:p w14:paraId="0B5E5F85" w14:textId="3FD44F98" w:rsidR="00326F79" w:rsidRDefault="00326F79">
      <w:pPr>
        <w:pStyle w:val="TxNITextNoIndent"/>
        <w:autoSpaceDE w:val="0"/>
        <w:autoSpaceDN w:val="0"/>
        <w:adjustRightInd w:val="0"/>
        <w:rPr>
          <w:szCs w:val="24"/>
        </w:rPr>
      </w:pPr>
      <w:r>
        <w:rPr>
          <w:szCs w:val="24"/>
        </w:rPr>
        <w:t xml:space="preserve">Ontology browsers are tools that allow a user to </w:t>
      </w:r>
      <w:r w:rsidR="00FE6061">
        <w:rPr>
          <w:szCs w:val="24"/>
        </w:rPr>
        <w:t xml:space="preserve">visualize and explore single ontologies and also to </w:t>
      </w:r>
      <w:r>
        <w:rPr>
          <w:szCs w:val="24"/>
        </w:rPr>
        <w:t>query and compare a number of ontologies simultaneously</w:t>
      </w:r>
      <w:r w:rsidR="00FE6061">
        <w:rPr>
          <w:szCs w:val="24"/>
        </w:rPr>
        <w:t>.</w:t>
      </w:r>
      <w:r>
        <w:rPr>
          <w:szCs w:val="24"/>
        </w:rPr>
        <w:t xml:space="preserve"> </w:t>
      </w:r>
      <w:r w:rsidR="00FE6061">
        <w:rPr>
          <w:szCs w:val="24"/>
        </w:rPr>
        <w:t xml:space="preserve"> </w:t>
      </w:r>
      <w:r>
        <w:rPr>
          <w:szCs w:val="24"/>
        </w:rPr>
        <w:t xml:space="preserve">A very comprehensive ontology browser </w:t>
      </w:r>
      <w:r w:rsidR="00FE6061">
        <w:rPr>
          <w:szCs w:val="24"/>
        </w:rPr>
        <w:t xml:space="preserve">for biological and biomedical purposes </w:t>
      </w:r>
      <w:r>
        <w:rPr>
          <w:szCs w:val="24"/>
        </w:rPr>
        <w:t xml:space="preserve">is </w:t>
      </w:r>
      <w:proofErr w:type="spellStart"/>
      <w:r>
        <w:rPr>
          <w:szCs w:val="24"/>
        </w:rPr>
        <w:t>Bioportal</w:t>
      </w:r>
      <w:proofErr w:type="spellEnd"/>
      <w:r>
        <w:rPr>
          <w:szCs w:val="24"/>
        </w:rPr>
        <w:t xml:space="preserve"> (</w:t>
      </w:r>
      <w:hyperlink r:id="rId12" w:history="1">
        <w:r w:rsidRPr="00005D57">
          <w:rPr>
            <w:rStyle w:val="Hyperlink"/>
            <w:szCs w:val="24"/>
          </w:rPr>
          <w:t>http://bioportal.bioontology.org</w:t>
        </w:r>
      </w:hyperlink>
      <w:r>
        <w:rPr>
          <w:szCs w:val="24"/>
        </w:rPr>
        <w:t xml:space="preserve">), which allows users to search for relevant terms across and to browse in a very large and ever-expanding repository of existing ontologies. Another is the University of Michigan Medical School’s </w:t>
      </w:r>
      <w:proofErr w:type="spellStart"/>
      <w:r>
        <w:rPr>
          <w:szCs w:val="24"/>
        </w:rPr>
        <w:t>Ontobee</w:t>
      </w:r>
      <w:proofErr w:type="spellEnd"/>
      <w:r w:rsidR="00C234C5">
        <w:rPr>
          <w:szCs w:val="24"/>
        </w:rPr>
        <w:t xml:space="preserve"> (</w:t>
      </w:r>
      <w:hyperlink r:id="rId13" w:history="1">
        <w:r w:rsidR="00C234C5" w:rsidRPr="004F1363">
          <w:rPr>
            <w:rStyle w:val="Hyperlink"/>
            <w:szCs w:val="24"/>
          </w:rPr>
          <w:t>http://www.ontobee.org/</w:t>
        </w:r>
      </w:hyperlink>
      <w:r w:rsidR="00C234C5">
        <w:rPr>
          <w:szCs w:val="24"/>
        </w:rPr>
        <w:t>)</w:t>
      </w:r>
      <w:r>
        <w:rPr>
          <w:szCs w:val="24"/>
        </w:rPr>
        <w:t xml:space="preserve">, which is the default linked ontology data server for OBO Foundry library ontologies. As noted on their website, </w:t>
      </w:r>
      <w:proofErr w:type="spellStart"/>
      <w:r>
        <w:rPr>
          <w:szCs w:val="24"/>
        </w:rPr>
        <w:t>Ontobee</w:t>
      </w:r>
      <w:proofErr w:type="spellEnd"/>
      <w:r>
        <w:rPr>
          <w:szCs w:val="24"/>
        </w:rPr>
        <w:t xml:space="preserve"> is “aimed to facilitate ontology data sharing, visualization, query, integration, and analysis. </w:t>
      </w:r>
      <w:proofErr w:type="spellStart"/>
      <w:r>
        <w:rPr>
          <w:szCs w:val="24"/>
        </w:rPr>
        <w:t>Ontobee</w:t>
      </w:r>
      <w:proofErr w:type="spellEnd"/>
      <w:r>
        <w:rPr>
          <w:szCs w:val="24"/>
        </w:rPr>
        <w:t xml:space="preserve"> dynamically dereferences and presents individual ontology term URIs to (i) </w:t>
      </w:r>
      <w:r>
        <w:rPr>
          <w:i/>
          <w:szCs w:val="24"/>
        </w:rPr>
        <w:t>HTML web pages</w:t>
      </w:r>
      <w:r>
        <w:rPr>
          <w:szCs w:val="24"/>
        </w:rPr>
        <w:t xml:space="preserve"> for user-friendly web browsing and navigation, and to (ii) </w:t>
      </w:r>
      <w:r>
        <w:rPr>
          <w:i/>
          <w:szCs w:val="24"/>
        </w:rPr>
        <w:t>RDF source code</w:t>
      </w:r>
      <w:r>
        <w:rPr>
          <w:szCs w:val="24"/>
        </w:rPr>
        <w:t xml:space="preserve"> for Semantic Web applications.”</w:t>
      </w:r>
      <w:r>
        <w:rPr>
          <w:rStyle w:val="citefn"/>
          <w:szCs w:val="24"/>
          <w:vertAlign w:val="superscript"/>
        </w:rPr>
        <w:t>1</w:t>
      </w:r>
      <w:r>
        <w:rPr>
          <w:szCs w:val="24"/>
        </w:rPr>
        <w:t xml:space="preserve"> Ontology browsers are important for purposes of ontology design because they allow would-be designers to survey existing ontologies and so as to avoid reinventing the wheel. By making it possible to compare the entry for a single term across multiple ontologies, they also make it possible to do quality control, checking to see which ontology has the best or most scientifically accurate info</w:t>
      </w:r>
      <w:r w:rsidR="007F52CA">
        <w:rPr>
          <w:szCs w:val="24"/>
        </w:rPr>
        <w:t>rmation. Other browsers include</w:t>
      </w:r>
      <w:r>
        <w:rPr>
          <w:szCs w:val="24"/>
        </w:rPr>
        <w:t xml:space="preserve"> Ontology-Browser (</w:t>
      </w:r>
      <w:hyperlink r:id="rId14" w:history="1">
        <w:r w:rsidRPr="00005D57">
          <w:rPr>
            <w:rStyle w:val="Hyperlink"/>
            <w:szCs w:val="24"/>
          </w:rPr>
          <w:t>https://code.google.com/p/ontology-browser/</w:t>
        </w:r>
      </w:hyperlink>
      <w:r>
        <w:rPr>
          <w:szCs w:val="24"/>
        </w:rPr>
        <w:t xml:space="preserve">), </w:t>
      </w:r>
      <w:proofErr w:type="spellStart"/>
      <w:r>
        <w:rPr>
          <w:szCs w:val="24"/>
        </w:rPr>
        <w:t>jOWL</w:t>
      </w:r>
      <w:proofErr w:type="spellEnd"/>
      <w:r>
        <w:rPr>
          <w:szCs w:val="24"/>
        </w:rPr>
        <w:t xml:space="preserve"> (</w:t>
      </w:r>
      <w:hyperlink r:id="rId15" w:history="1">
        <w:r w:rsidR="00005D57" w:rsidRPr="00005D57">
          <w:rPr>
            <w:rStyle w:val="Hyperlink"/>
            <w:szCs w:val="24"/>
          </w:rPr>
          <w:t>http://jowl.ontologyonline.org/</w:t>
        </w:r>
      </w:hyperlink>
      <w:r>
        <w:rPr>
          <w:szCs w:val="24"/>
        </w:rPr>
        <w:t xml:space="preserve">), and </w:t>
      </w:r>
      <w:proofErr w:type="spellStart"/>
      <w:r>
        <w:rPr>
          <w:szCs w:val="24"/>
        </w:rPr>
        <w:t>QuickGo</w:t>
      </w:r>
      <w:proofErr w:type="spellEnd"/>
      <w:r>
        <w:rPr>
          <w:szCs w:val="24"/>
        </w:rPr>
        <w:t>, a browser for Gene Ontology terms and annotations (</w:t>
      </w:r>
      <w:hyperlink r:id="rId16" w:history="1">
        <w:r w:rsidRPr="00822289">
          <w:rPr>
            <w:rStyle w:val="Hyperlink"/>
            <w:szCs w:val="24"/>
          </w:rPr>
          <w:t>http://www.ebi.ac.uk/QuickGO/</w:t>
        </w:r>
      </w:hyperlink>
      <w:r>
        <w:rPr>
          <w:szCs w:val="24"/>
        </w:rPr>
        <w:t>).</w:t>
      </w:r>
    </w:p>
    <w:p w14:paraId="3E8330C8" w14:textId="4EFE5495" w:rsidR="00326F79" w:rsidRDefault="00326F79">
      <w:pPr>
        <w:pStyle w:val="H1HeadingLevel1"/>
        <w:autoSpaceDE w:val="0"/>
        <w:autoSpaceDN w:val="0"/>
        <w:adjustRightInd w:val="0"/>
        <w:rPr>
          <w:szCs w:val="24"/>
        </w:rPr>
      </w:pPr>
      <w:r>
        <w:rPr>
          <w:szCs w:val="24"/>
        </w:rPr>
        <w:t xml:space="preserve">Tools for Reuse: </w:t>
      </w:r>
      <w:proofErr w:type="spellStart"/>
      <w:r>
        <w:rPr>
          <w:szCs w:val="24"/>
        </w:rPr>
        <w:t>Ontofox</w:t>
      </w:r>
      <w:proofErr w:type="spellEnd"/>
      <w:r>
        <w:rPr>
          <w:szCs w:val="24"/>
        </w:rPr>
        <w:t xml:space="preserve"> and </w:t>
      </w:r>
      <w:proofErr w:type="spellStart"/>
      <w:r>
        <w:rPr>
          <w:szCs w:val="24"/>
        </w:rPr>
        <w:t>Mireot</w:t>
      </w:r>
      <w:proofErr w:type="spellEnd"/>
    </w:p>
    <w:p w14:paraId="49F33CBA" w14:textId="4CAB6E19" w:rsidR="00326F79" w:rsidRDefault="00326F79">
      <w:pPr>
        <w:pStyle w:val="TxNITextNoIndent"/>
        <w:autoSpaceDE w:val="0"/>
        <w:autoSpaceDN w:val="0"/>
        <w:adjustRightInd w:val="0"/>
        <w:rPr>
          <w:szCs w:val="24"/>
        </w:rPr>
      </w:pPr>
      <w:r>
        <w:rPr>
          <w:szCs w:val="24"/>
        </w:rPr>
        <w:t xml:space="preserve">While ontology browsers make the task of searching for and reusing existing ontologies easier, by themselves they still leave a potential user with the task of finding some way to copy the </w:t>
      </w:r>
      <w:r>
        <w:rPr>
          <w:szCs w:val="24"/>
        </w:rPr>
        <w:lastRenderedPageBreak/>
        <w:t xml:space="preserve">relevant data from existing ontologies into their own ontologies. In response to this problem, researchers have begun developing software the specific goal of which is to copy complete parts of existing ontologies (perhaps discovered via an ontology browser) for use elsewhere. For example, </w:t>
      </w:r>
      <w:proofErr w:type="spellStart"/>
      <w:r>
        <w:rPr>
          <w:szCs w:val="24"/>
        </w:rPr>
        <w:t>OntoFox</w:t>
      </w:r>
      <w:proofErr w:type="spellEnd"/>
      <w:r>
        <w:rPr>
          <w:szCs w:val="24"/>
        </w:rPr>
        <w:t xml:space="preserve"> is a project driven by the principles of MIREOT (minimum information to reference an external ontology term), which have as their aim making it both possible and efficient for application ontology designers to utilize preexisting reference ontologies in their application designs rather than </w:t>
      </w:r>
      <w:r w:rsidR="00060DF0">
        <w:rPr>
          <w:szCs w:val="24"/>
        </w:rPr>
        <w:t xml:space="preserve">creating </w:t>
      </w:r>
      <w:r>
        <w:rPr>
          <w:szCs w:val="24"/>
        </w:rPr>
        <w:t xml:space="preserve">new </w:t>
      </w:r>
      <w:r w:rsidR="00060DF0">
        <w:rPr>
          <w:szCs w:val="24"/>
        </w:rPr>
        <w:t xml:space="preserve">content for each new </w:t>
      </w:r>
      <w:r>
        <w:rPr>
          <w:szCs w:val="24"/>
        </w:rPr>
        <w:t xml:space="preserve">application. See Melanie </w:t>
      </w:r>
      <w:proofErr w:type="spellStart"/>
      <w:r>
        <w:rPr>
          <w:szCs w:val="24"/>
        </w:rPr>
        <w:t>Courtot</w:t>
      </w:r>
      <w:proofErr w:type="spellEnd"/>
      <w:r w:rsidR="009B19C6">
        <w:rPr>
          <w:szCs w:val="24"/>
        </w:rPr>
        <w:t xml:space="preserve"> </w:t>
      </w:r>
      <w:r>
        <w:rPr>
          <w:szCs w:val="24"/>
        </w:rPr>
        <w:t xml:space="preserve">et al., “MIREOT: The Minimum Information to Reference an External Ontology Term,” </w:t>
      </w:r>
      <w:r>
        <w:rPr>
          <w:i/>
          <w:szCs w:val="24"/>
        </w:rPr>
        <w:t>Applied Ontology</w:t>
      </w:r>
      <w:r>
        <w:rPr>
          <w:szCs w:val="24"/>
        </w:rPr>
        <w:t xml:space="preserve"> 6, </w:t>
      </w:r>
      <w:r w:rsidR="009B19C6">
        <w:rPr>
          <w:szCs w:val="24"/>
        </w:rPr>
        <w:t xml:space="preserve">no. </w:t>
      </w:r>
      <w:r>
        <w:rPr>
          <w:szCs w:val="24"/>
        </w:rPr>
        <w:t xml:space="preserve">1 (January 2011): 23–33. Also, the </w:t>
      </w:r>
      <w:proofErr w:type="spellStart"/>
      <w:r>
        <w:rPr>
          <w:szCs w:val="24"/>
        </w:rPr>
        <w:t>OntoFox</w:t>
      </w:r>
      <w:proofErr w:type="spellEnd"/>
      <w:r>
        <w:rPr>
          <w:szCs w:val="24"/>
        </w:rPr>
        <w:t xml:space="preserve"> tool (</w:t>
      </w:r>
      <w:hyperlink r:id="rId17" w:history="1">
        <w:r w:rsidRPr="009B19C6">
          <w:rPr>
            <w:rStyle w:val="Hyperlink"/>
            <w:szCs w:val="24"/>
          </w:rPr>
          <w:t>http://ontofox.hegroup.org/introduction.php</w:t>
        </w:r>
      </w:hyperlink>
      <w:r>
        <w:rPr>
          <w:szCs w:val="24"/>
        </w:rPr>
        <w:t>) can retrieve selected portions of taxonomies from already</w:t>
      </w:r>
      <w:r w:rsidR="009B19C6">
        <w:rPr>
          <w:szCs w:val="24"/>
        </w:rPr>
        <w:t>-</w:t>
      </w:r>
      <w:r>
        <w:rPr>
          <w:szCs w:val="24"/>
        </w:rPr>
        <w:t>existing ontologies based on a specification of the highest (most general) and lowest (most specific) terms from some section of the ontology that are of interest to the searcher.</w:t>
      </w:r>
    </w:p>
    <w:p w14:paraId="136D7DC5" w14:textId="77777777" w:rsidR="00326F79" w:rsidRDefault="00326F79">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6A7EAC01" w14:textId="77777777" w:rsidR="00326F79" w:rsidRDefault="00326F79">
      <w:pPr>
        <w:pStyle w:val="H1HeadingLevel1"/>
        <w:autoSpaceDE w:val="0"/>
        <w:autoSpaceDN w:val="0"/>
        <w:adjustRightInd w:val="0"/>
        <w:rPr>
          <w:szCs w:val="24"/>
        </w:rPr>
      </w:pPr>
      <w:r>
        <w:rPr>
          <w:szCs w:val="24"/>
        </w:rPr>
        <w:t>Appendix</w:t>
      </w:r>
    </w:p>
    <w:p w14:paraId="1899A078" w14:textId="24E557F6" w:rsidR="00326F79" w:rsidRDefault="00326F79">
      <w:pPr>
        <w:pStyle w:val="NTNoteText"/>
        <w:autoSpaceDE w:val="0"/>
        <w:autoSpaceDN w:val="0"/>
        <w:adjustRightInd w:val="0"/>
        <w:rPr>
          <w:szCs w:val="24"/>
        </w:rPr>
      </w:pPr>
      <w:commentRangeStart w:id="1"/>
      <w:r>
        <w:rPr>
          <w:szCs w:val="24"/>
        </w:rPr>
        <w:t>1.</w:t>
      </w:r>
      <w:commentRangeEnd w:id="1"/>
      <w:r w:rsidR="007F52CA">
        <w:rPr>
          <w:rStyle w:val="CommentReference"/>
        </w:rPr>
        <w:commentReference w:id="1"/>
      </w:r>
      <w:r>
        <w:rPr>
          <w:szCs w:val="24"/>
        </w:rPr>
        <w:t> </w:t>
      </w:r>
      <w:r w:rsidR="007F52CA">
        <w:rPr>
          <w:szCs w:val="24"/>
        </w:rPr>
        <w:t xml:space="preserve">Accessed September 1, 2014, </w:t>
      </w:r>
      <w:hyperlink r:id="rId19" w:history="1">
        <w:r w:rsidRPr="004F1363">
          <w:rPr>
            <w:rStyle w:val="Hyperlink"/>
            <w:szCs w:val="24"/>
          </w:rPr>
          <w:t>http://www.ontobee.org/</w:t>
        </w:r>
      </w:hyperlink>
      <w:r>
        <w:rPr>
          <w:szCs w:val="24"/>
        </w:rPr>
        <w:t>.</w:t>
      </w:r>
    </w:p>
    <w:p w14:paraId="58ADE9F8" w14:textId="77777777" w:rsidR="00326F79" w:rsidRDefault="00326F79">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326F79" w:rsidSect="00027831">
      <w:headerReference w:type="even" r:id="rId20"/>
      <w:headerReference w:type="default" r:id="rId21"/>
      <w:footerReference w:type="even" r:id="rId22"/>
      <w:footerReference w:type="default" r:id="rId23"/>
      <w:headerReference w:type="first" r:id="rId24"/>
      <w:footerReference w:type="first" r:id="rId25"/>
      <w:endnotePr>
        <w:numFmt w:val="decimal"/>
      </w:endnotePr>
      <w:pgSz w:w="12240" w:h="15840"/>
      <w:pgMar w:top="1440" w:right="1440" w:bottom="1440" w:left="1440" w:header="720" w:footer="720" w:gutter="0"/>
      <w:pgNumType w:start="249"/>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A Caruso" w:date="2015-02-02T10:43:00Z" w:initials="KAC">
    <w:p w14:paraId="55745C00" w14:textId="77777777" w:rsidR="007F52CA" w:rsidRDefault="007F52CA">
      <w:pPr>
        <w:pStyle w:val="CommentText"/>
      </w:pPr>
      <w:bookmarkStart w:id="2" w:name="_GoBack"/>
      <w:bookmarkEnd w:id="2"/>
      <w:r>
        <w:rPr>
          <w:rStyle w:val="CommentReference"/>
        </w:rPr>
        <w:annotationRef/>
      </w:r>
      <w:r>
        <w:t>AU: I would leave this note, since you quote directly from the website</w:t>
      </w:r>
    </w:p>
    <w:p w14:paraId="6BFA3E32" w14:textId="77777777" w:rsidR="0053469C" w:rsidRDefault="0053469C">
      <w:pPr>
        <w:pStyle w:val="CommentText"/>
      </w:pPr>
    </w:p>
    <w:p w14:paraId="195488A5" w14:textId="240DE476" w:rsidR="0053469C" w:rsidRDefault="0053469C">
      <w:pPr>
        <w:pStyle w:val="CommentText"/>
      </w:pPr>
      <w:r>
        <w:t>AS: Yes, let’s keep it here. Thanks.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A58B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840D6" w14:textId="77777777" w:rsidR="007160B4" w:rsidRDefault="007160B4" w:rsidP="00B749F2">
      <w:r>
        <w:separator/>
      </w:r>
    </w:p>
  </w:endnote>
  <w:endnote w:type="continuationSeparator" w:id="0">
    <w:p w14:paraId="18239A46" w14:textId="77777777" w:rsidR="007160B4" w:rsidRDefault="007160B4" w:rsidP="00B7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852C3" w14:textId="2EC15F69" w:rsidR="00F656C1" w:rsidRPr="00230E39" w:rsidRDefault="00F656C1" w:rsidP="00230E39">
    <w:pPr>
      <w:jc w:val="center"/>
    </w:pPr>
    <w:r>
      <w:t xml:space="preserve">Page </w:t>
    </w:r>
    <w:r>
      <w:fldChar w:fldCharType="begin"/>
    </w:r>
    <w:r>
      <w:instrText xml:space="preserve"> PAGE  \* MERGEFORMAT </w:instrText>
    </w:r>
    <w:r>
      <w:fldChar w:fldCharType="separate"/>
    </w:r>
    <w:r>
      <w:rPr>
        <w:noProof/>
      </w:rPr>
      <w:t>259</w:t>
    </w:r>
    <w:r>
      <w:fldChar w:fldCharType="end"/>
    </w:r>
    <w:r>
      <w:t xml:space="preserve"> of </w:t>
    </w:r>
    <w:r w:rsidR="007160B4">
      <w:fldChar w:fldCharType="begin"/>
    </w:r>
    <w:r w:rsidR="007160B4">
      <w:instrText xml:space="preserve"> NUMPAGES  \* MERGEFORMAT </w:instrText>
    </w:r>
    <w:r w:rsidR="007160B4">
      <w:fldChar w:fldCharType="separate"/>
    </w:r>
    <w:r w:rsidR="00006526">
      <w:rPr>
        <w:noProof/>
      </w:rPr>
      <w:t>4</w:t>
    </w:r>
    <w:r w:rsidR="007160B4">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542354"/>
      <w:docPartObj>
        <w:docPartGallery w:val="Page Numbers (Bottom of Page)"/>
        <w:docPartUnique/>
      </w:docPartObj>
    </w:sdtPr>
    <w:sdtEndPr>
      <w:rPr>
        <w:noProof/>
      </w:rPr>
    </w:sdtEndPr>
    <w:sdtContent>
      <w:p w14:paraId="49BEC247" w14:textId="6B863923" w:rsidR="00F656C1" w:rsidRDefault="00F656C1">
        <w:pPr>
          <w:pStyle w:val="Footer"/>
          <w:jc w:val="right"/>
        </w:pPr>
        <w:r>
          <w:fldChar w:fldCharType="begin"/>
        </w:r>
        <w:r>
          <w:instrText xml:space="preserve"> PAGE   \* MERGEFORMAT </w:instrText>
        </w:r>
        <w:r>
          <w:fldChar w:fldCharType="separate"/>
        </w:r>
        <w:r w:rsidR="00006526">
          <w:rPr>
            <w:noProof/>
          </w:rPr>
          <w:t>252</w:t>
        </w:r>
        <w:r>
          <w:rPr>
            <w:noProof/>
          </w:rPr>
          <w:fldChar w:fldCharType="end"/>
        </w:r>
      </w:p>
    </w:sdtContent>
  </w:sdt>
  <w:p w14:paraId="56B34F94" w14:textId="5EA3B760" w:rsidR="00F656C1" w:rsidRPr="00230E39" w:rsidRDefault="00F656C1" w:rsidP="00230E39">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2C9BF" w14:textId="02A1A851" w:rsidR="00F656C1" w:rsidRPr="00230E39" w:rsidRDefault="00F656C1" w:rsidP="00230E39">
    <w:pPr>
      <w:jc w:val="center"/>
    </w:pPr>
    <w:r>
      <w:t xml:space="preserve">Page </w:t>
    </w:r>
    <w:r>
      <w:fldChar w:fldCharType="begin"/>
    </w:r>
    <w:r>
      <w:instrText xml:space="preserve"> PAGE  \* MERGEFORMAT </w:instrText>
    </w:r>
    <w:r>
      <w:fldChar w:fldCharType="separate"/>
    </w:r>
    <w:r>
      <w:rPr>
        <w:noProof/>
      </w:rPr>
      <w:t>259</w:t>
    </w:r>
    <w:r>
      <w:fldChar w:fldCharType="end"/>
    </w:r>
    <w:r>
      <w:t xml:space="preserve"> of </w:t>
    </w:r>
    <w:r w:rsidR="007160B4">
      <w:fldChar w:fldCharType="begin"/>
    </w:r>
    <w:r w:rsidR="007160B4">
      <w:instrText xml:space="preserve"> NUMPAGES  \* MERGEFORMAT </w:instrText>
    </w:r>
    <w:r w:rsidR="007160B4">
      <w:fldChar w:fldCharType="separate"/>
    </w:r>
    <w:r w:rsidR="00006526">
      <w:rPr>
        <w:noProof/>
      </w:rPr>
      <w:t>4</w:t>
    </w:r>
    <w:r w:rsidR="007160B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10B36" w14:textId="77777777" w:rsidR="007160B4" w:rsidRDefault="007160B4" w:rsidP="00B749F2">
      <w:r>
        <w:separator/>
      </w:r>
    </w:p>
  </w:footnote>
  <w:footnote w:type="continuationSeparator" w:id="0">
    <w:p w14:paraId="64FBC331" w14:textId="77777777" w:rsidR="007160B4" w:rsidRDefault="007160B4" w:rsidP="00B74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A05DA" w14:textId="0F5C1883" w:rsidR="00F656C1" w:rsidRPr="00230E39" w:rsidRDefault="00F656C1" w:rsidP="00230E39">
    <w:pPr>
      <w:jc w:val="center"/>
    </w:pPr>
    <w:r w:rsidRPr="00230E39">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E26AC" w14:textId="4B760F8B" w:rsidR="00F656C1" w:rsidRPr="00230E39" w:rsidRDefault="00F656C1" w:rsidP="00230E39">
    <w:pPr>
      <w:jc w:val="center"/>
    </w:pPr>
    <w:r w:rsidRPr="00230E39">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D762" w14:textId="0B3F1D84" w:rsidR="00F656C1" w:rsidRPr="00230E39" w:rsidRDefault="00F656C1" w:rsidP="00230E39">
    <w:pPr>
      <w:jc w:val="center"/>
    </w:pPr>
    <w:r w:rsidRPr="00230E39">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E61EF8"/>
    <w:lvl w:ilvl="0">
      <w:start w:val="1"/>
      <w:numFmt w:val="decimal"/>
      <w:lvlText w:val="%1."/>
      <w:lvlJc w:val="left"/>
      <w:pPr>
        <w:tabs>
          <w:tab w:val="num" w:pos="1800"/>
        </w:tabs>
        <w:ind w:left="1800" w:hanging="360"/>
      </w:pPr>
    </w:lvl>
  </w:abstractNum>
  <w:abstractNum w:abstractNumId="1">
    <w:nsid w:val="FFFFFF7D"/>
    <w:multiLevelType w:val="singleLevel"/>
    <w:tmpl w:val="65B41204"/>
    <w:lvl w:ilvl="0">
      <w:start w:val="1"/>
      <w:numFmt w:val="decimal"/>
      <w:lvlText w:val="%1."/>
      <w:lvlJc w:val="left"/>
      <w:pPr>
        <w:tabs>
          <w:tab w:val="num" w:pos="1440"/>
        </w:tabs>
        <w:ind w:left="1440" w:hanging="360"/>
      </w:pPr>
    </w:lvl>
  </w:abstractNum>
  <w:abstractNum w:abstractNumId="2">
    <w:nsid w:val="FFFFFF7E"/>
    <w:multiLevelType w:val="singleLevel"/>
    <w:tmpl w:val="C666BC28"/>
    <w:lvl w:ilvl="0">
      <w:start w:val="1"/>
      <w:numFmt w:val="decimal"/>
      <w:lvlText w:val="%1."/>
      <w:lvlJc w:val="left"/>
      <w:pPr>
        <w:tabs>
          <w:tab w:val="num" w:pos="1080"/>
        </w:tabs>
        <w:ind w:left="1080" w:hanging="360"/>
      </w:pPr>
    </w:lvl>
  </w:abstractNum>
  <w:abstractNum w:abstractNumId="3">
    <w:nsid w:val="FFFFFF7F"/>
    <w:multiLevelType w:val="singleLevel"/>
    <w:tmpl w:val="181EAF8A"/>
    <w:lvl w:ilvl="0">
      <w:start w:val="1"/>
      <w:numFmt w:val="decimal"/>
      <w:lvlText w:val="%1."/>
      <w:lvlJc w:val="left"/>
      <w:pPr>
        <w:tabs>
          <w:tab w:val="num" w:pos="720"/>
        </w:tabs>
        <w:ind w:left="720" w:hanging="360"/>
      </w:pPr>
    </w:lvl>
  </w:abstractNum>
  <w:abstractNum w:abstractNumId="4">
    <w:nsid w:val="FFFFFF80"/>
    <w:multiLevelType w:val="singleLevel"/>
    <w:tmpl w:val="4218ED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9E6C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7C71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8269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04C864"/>
    <w:lvl w:ilvl="0">
      <w:start w:val="1"/>
      <w:numFmt w:val="decimal"/>
      <w:lvlText w:val="%1."/>
      <w:lvlJc w:val="left"/>
      <w:pPr>
        <w:tabs>
          <w:tab w:val="num" w:pos="360"/>
        </w:tabs>
        <w:ind w:left="360" w:hanging="360"/>
      </w:pPr>
    </w:lvl>
  </w:abstractNum>
  <w:abstractNum w:abstractNumId="9">
    <w:nsid w:val="FFFFFF89"/>
    <w:multiLevelType w:val="singleLevel"/>
    <w:tmpl w:val="0F0A4AC6"/>
    <w:lvl w:ilvl="0">
      <w:start w:val="1"/>
      <w:numFmt w:val="bullet"/>
      <w:lvlText w:val=""/>
      <w:lvlJc w:val="left"/>
      <w:pPr>
        <w:tabs>
          <w:tab w:val="num" w:pos="360"/>
        </w:tabs>
        <w:ind w:left="360" w:hanging="360"/>
      </w:pPr>
      <w:rPr>
        <w:rFonts w:ascii="Symbol" w:hAnsi="Symbol" w:hint="default"/>
      </w:rPr>
    </w:lvl>
  </w:abstractNum>
  <w:abstractNum w:abstractNumId="10">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nsid w:val="468236D1"/>
    <w:multiLevelType w:val="hybridMultilevel"/>
    <w:tmpl w:val="F236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0"/>
  </w:num>
  <w:num w:numId="5">
    <w:abstractNumId w:val="7"/>
  </w:num>
  <w:num w:numId="6">
    <w:abstractNumId w:val="5"/>
  </w:num>
  <w:num w:numId="7">
    <w:abstractNumId w:val="3"/>
  </w:num>
  <w:num w:numId="8">
    <w:abstractNumId w:val="9"/>
  </w:num>
  <w:num w:numId="9">
    <w:abstractNumId w:val="6"/>
  </w:num>
  <w:num w:numId="10">
    <w:abstractNumId w:val="4"/>
  </w:num>
  <w:num w:numId="11">
    <w:abstractNumId w:val="1"/>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p, Robert MR CTR USA TRADOC">
    <w15:presenceInfo w15:providerId="AD" w15:userId="S-1-5-21-3676333592-1006736145-1283606961-1568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9"/>
    <w:docVar w:name="CheckHeader" w:val="T"/>
    <w:docVar w:name="ex_AddedHTMLPreformat" w:val="Consolas"/>
    <w:docVar w:name="ex_AutoRedact" w:val="APComplete"/>
    <w:docVar w:name="ex_Citations" w:val="APComplete"/>
    <w:docVar w:name="ex_CleanUp" w:val="CleanUpComplete"/>
    <w:docVar w:name="ex_eXtylesBuild" w:val="2870"/>
    <w:docVar w:name="ex_FontAudit" w:val="APComplete"/>
    <w:docVar w:name="EX_LAST_PALETTE_TAB" w:val="3"/>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9.docx"/>
    <w:docVar w:name="iceJABR" w:val="BooksChicago"/>
    <w:docVar w:name="iceJournal" w:val="BooksChicago:Books Chicago"/>
    <w:docVar w:name="iceJournalName" w:val="Books Chicago"/>
    <w:docVar w:name="icePublisher" w:val="MITBooks"/>
    <w:docVar w:name="PreEdit Baseline Path" w:val="Z:\eXtyles_In_Process\Arp_8743\eXtyled\8743_009$base.docx"/>
    <w:docVar w:name="PreEdit Baseline Timestamp" w:val="10/24/2014 8:47:53 AM"/>
    <w:docVar w:name="PreEdit Up-Front Loss" w:val="complete"/>
  </w:docVars>
  <w:rsids>
    <w:rsidRoot w:val="00C7402F"/>
    <w:rsid w:val="00001EA8"/>
    <w:rsid w:val="00005D57"/>
    <w:rsid w:val="00006526"/>
    <w:rsid w:val="000246D4"/>
    <w:rsid w:val="00027831"/>
    <w:rsid w:val="00030F08"/>
    <w:rsid w:val="00060DF0"/>
    <w:rsid w:val="00077096"/>
    <w:rsid w:val="00090E11"/>
    <w:rsid w:val="00150483"/>
    <w:rsid w:val="00173487"/>
    <w:rsid w:val="00182031"/>
    <w:rsid w:val="001A3C6E"/>
    <w:rsid w:val="001C2CCD"/>
    <w:rsid w:val="00230E39"/>
    <w:rsid w:val="00241549"/>
    <w:rsid w:val="00244412"/>
    <w:rsid w:val="00252065"/>
    <w:rsid w:val="002567F1"/>
    <w:rsid w:val="002841BF"/>
    <w:rsid w:val="002B4B30"/>
    <w:rsid w:val="002C2BE7"/>
    <w:rsid w:val="002C4955"/>
    <w:rsid w:val="002D3A07"/>
    <w:rsid w:val="002D63D6"/>
    <w:rsid w:val="002F0B62"/>
    <w:rsid w:val="002F4D40"/>
    <w:rsid w:val="00310D14"/>
    <w:rsid w:val="003215C2"/>
    <w:rsid w:val="00326F79"/>
    <w:rsid w:val="003C293E"/>
    <w:rsid w:val="00412FBD"/>
    <w:rsid w:val="00416758"/>
    <w:rsid w:val="00442C09"/>
    <w:rsid w:val="00454AD3"/>
    <w:rsid w:val="00462628"/>
    <w:rsid w:val="004E1A8C"/>
    <w:rsid w:val="004E4197"/>
    <w:rsid w:val="004F35FD"/>
    <w:rsid w:val="005001B3"/>
    <w:rsid w:val="0053469C"/>
    <w:rsid w:val="005468A7"/>
    <w:rsid w:val="005D55CF"/>
    <w:rsid w:val="006A155C"/>
    <w:rsid w:val="006F26C9"/>
    <w:rsid w:val="007160B4"/>
    <w:rsid w:val="0072261F"/>
    <w:rsid w:val="00730113"/>
    <w:rsid w:val="00790FC3"/>
    <w:rsid w:val="007F52CA"/>
    <w:rsid w:val="00822289"/>
    <w:rsid w:val="00836C3F"/>
    <w:rsid w:val="00837FB6"/>
    <w:rsid w:val="00877B82"/>
    <w:rsid w:val="008854A3"/>
    <w:rsid w:val="008B3E5B"/>
    <w:rsid w:val="008E060E"/>
    <w:rsid w:val="008E3A24"/>
    <w:rsid w:val="00965947"/>
    <w:rsid w:val="00971FBB"/>
    <w:rsid w:val="009827CA"/>
    <w:rsid w:val="009A0D3D"/>
    <w:rsid w:val="009B19C6"/>
    <w:rsid w:val="00A20D4D"/>
    <w:rsid w:val="00A461EB"/>
    <w:rsid w:val="00A65224"/>
    <w:rsid w:val="00A67C7D"/>
    <w:rsid w:val="00A83DBF"/>
    <w:rsid w:val="00A84903"/>
    <w:rsid w:val="00AD430B"/>
    <w:rsid w:val="00AE4FE2"/>
    <w:rsid w:val="00B030EC"/>
    <w:rsid w:val="00B16263"/>
    <w:rsid w:val="00B345B3"/>
    <w:rsid w:val="00B51AE1"/>
    <w:rsid w:val="00B749F2"/>
    <w:rsid w:val="00BB18CB"/>
    <w:rsid w:val="00BD3E6C"/>
    <w:rsid w:val="00C234C5"/>
    <w:rsid w:val="00C666E1"/>
    <w:rsid w:val="00C7402F"/>
    <w:rsid w:val="00DB3BB6"/>
    <w:rsid w:val="00E10163"/>
    <w:rsid w:val="00E30B2E"/>
    <w:rsid w:val="00E41C43"/>
    <w:rsid w:val="00E55E1A"/>
    <w:rsid w:val="00E7629C"/>
    <w:rsid w:val="00E820ED"/>
    <w:rsid w:val="00E8650C"/>
    <w:rsid w:val="00EA48E4"/>
    <w:rsid w:val="00EB136C"/>
    <w:rsid w:val="00EC7BB0"/>
    <w:rsid w:val="00F46053"/>
    <w:rsid w:val="00F46764"/>
    <w:rsid w:val="00F656C1"/>
    <w:rsid w:val="00F87B2D"/>
    <w:rsid w:val="00FA043D"/>
    <w:rsid w:val="00FA2C1C"/>
    <w:rsid w:val="00FE6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F4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E39"/>
    <w:rPr>
      <w:rFonts w:ascii="Times New Roman" w:eastAsia="Times New Roman" w:hAnsi="Times New Roman" w:cs="Times New Roman"/>
      <w:sz w:val="20"/>
      <w:szCs w:val="20"/>
    </w:rPr>
  </w:style>
  <w:style w:type="paragraph" w:styleId="Heading1">
    <w:name w:val="heading 1"/>
    <w:basedOn w:val="Normal"/>
    <w:next w:val="Normal"/>
    <w:link w:val="Heading1Char"/>
    <w:qFormat/>
    <w:rsid w:val="00230E39"/>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230E3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30E39"/>
    <w:pPr>
      <w:keepNext/>
      <w:spacing w:before="240" w:after="60"/>
      <w:outlineLvl w:val="2"/>
    </w:pPr>
    <w:rPr>
      <w:rFonts w:ascii="Arial" w:hAnsi="Arial"/>
      <w:b/>
      <w:sz w:val="26"/>
    </w:rPr>
  </w:style>
  <w:style w:type="paragraph" w:styleId="Heading5">
    <w:name w:val="heading 5"/>
    <w:basedOn w:val="Normal"/>
    <w:next w:val="Normal"/>
    <w:link w:val="Heading5Char"/>
    <w:qFormat/>
    <w:rsid w:val="00230E39"/>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263"/>
    <w:pPr>
      <w:ind w:left="720"/>
      <w:contextualSpacing/>
    </w:pPr>
  </w:style>
  <w:style w:type="character" w:styleId="Hyperlink">
    <w:name w:val="Hyperlink"/>
    <w:uiPriority w:val="99"/>
    <w:rsid w:val="00230E39"/>
    <w:rPr>
      <w:color w:val="0000FF"/>
      <w:u w:val="none"/>
    </w:rPr>
  </w:style>
  <w:style w:type="paragraph" w:styleId="FootnoteText">
    <w:name w:val="footnote text"/>
    <w:basedOn w:val="Normal"/>
    <w:link w:val="FootnoteTextChar"/>
    <w:uiPriority w:val="99"/>
    <w:rsid w:val="003C293E"/>
  </w:style>
  <w:style w:type="character" w:customStyle="1" w:styleId="FootnoteTextChar">
    <w:name w:val="Footnote Text Char"/>
    <w:basedOn w:val="DefaultParagraphFont"/>
    <w:link w:val="FootnoteText"/>
    <w:uiPriority w:val="99"/>
    <w:rsid w:val="003C293E"/>
    <w:rPr>
      <w:rFonts w:ascii="Times New Roman" w:eastAsia="Times New Roman" w:hAnsi="Times New Roman" w:cs="Times New Roman"/>
      <w:sz w:val="20"/>
      <w:szCs w:val="20"/>
    </w:rPr>
  </w:style>
  <w:style w:type="character" w:customStyle="1" w:styleId="apple-style-span">
    <w:name w:val="apple-style-span"/>
    <w:basedOn w:val="DefaultParagraphFont"/>
    <w:rsid w:val="00F87B2D"/>
  </w:style>
  <w:style w:type="paragraph" w:styleId="Footer">
    <w:name w:val="footer"/>
    <w:basedOn w:val="Normal"/>
    <w:link w:val="FooterChar"/>
    <w:uiPriority w:val="99"/>
    <w:unhideWhenUsed/>
    <w:rsid w:val="00B749F2"/>
    <w:pPr>
      <w:tabs>
        <w:tab w:val="center" w:pos="4320"/>
        <w:tab w:val="right" w:pos="8640"/>
      </w:tabs>
    </w:pPr>
  </w:style>
  <w:style w:type="character" w:customStyle="1" w:styleId="FooterChar">
    <w:name w:val="Footer Char"/>
    <w:basedOn w:val="DefaultParagraphFont"/>
    <w:link w:val="Footer"/>
    <w:uiPriority w:val="99"/>
    <w:rsid w:val="00B749F2"/>
  </w:style>
  <w:style w:type="character" w:styleId="PageNumber">
    <w:name w:val="page number"/>
    <w:basedOn w:val="DefaultParagraphFont"/>
    <w:uiPriority w:val="99"/>
    <w:semiHidden/>
    <w:unhideWhenUsed/>
    <w:rsid w:val="00B749F2"/>
  </w:style>
  <w:style w:type="paragraph" w:styleId="EndnoteText">
    <w:name w:val="endnote text"/>
    <w:basedOn w:val="Normal"/>
    <w:link w:val="EndnoteTextChar"/>
    <w:uiPriority w:val="99"/>
    <w:unhideWhenUsed/>
    <w:rsid w:val="00730113"/>
    <w:rPr>
      <w:rFonts w:eastAsiaTheme="minorHAnsi"/>
    </w:rPr>
  </w:style>
  <w:style w:type="character" w:customStyle="1" w:styleId="EndnoteTextChar">
    <w:name w:val="Endnote Text Char"/>
    <w:basedOn w:val="DefaultParagraphFont"/>
    <w:link w:val="EndnoteText"/>
    <w:uiPriority w:val="99"/>
    <w:rsid w:val="00730113"/>
    <w:rPr>
      <w:rFonts w:eastAsiaTheme="minorHAnsi"/>
    </w:rPr>
  </w:style>
  <w:style w:type="character" w:styleId="EndnoteReference">
    <w:name w:val="endnote reference"/>
    <w:basedOn w:val="DefaultParagraphFont"/>
    <w:uiPriority w:val="99"/>
    <w:unhideWhenUsed/>
    <w:rsid w:val="00730113"/>
    <w:rPr>
      <w:vertAlign w:val="superscript"/>
    </w:rPr>
  </w:style>
  <w:style w:type="paragraph" w:styleId="Header">
    <w:name w:val="header"/>
    <w:basedOn w:val="Normal"/>
    <w:link w:val="HeaderChar"/>
    <w:uiPriority w:val="99"/>
    <w:unhideWhenUsed/>
    <w:rsid w:val="00244412"/>
    <w:pPr>
      <w:tabs>
        <w:tab w:val="center" w:pos="4680"/>
        <w:tab w:val="right" w:pos="9360"/>
      </w:tabs>
    </w:pPr>
  </w:style>
  <w:style w:type="character" w:customStyle="1" w:styleId="HeaderChar">
    <w:name w:val="Header Char"/>
    <w:basedOn w:val="DefaultParagraphFont"/>
    <w:link w:val="Header"/>
    <w:uiPriority w:val="99"/>
    <w:rsid w:val="00244412"/>
  </w:style>
  <w:style w:type="paragraph" w:styleId="HTMLPreformatted">
    <w:name w:val="HTML Preformatted"/>
    <w:basedOn w:val="Normal"/>
    <w:link w:val="HTMLPreformattedChar"/>
    <w:uiPriority w:val="99"/>
    <w:semiHidden/>
    <w:unhideWhenUsed/>
    <w:rsid w:val="00230E39"/>
    <w:rPr>
      <w:rFonts w:ascii="Consolas" w:hAnsi="Consolas" w:cs="Consolas"/>
    </w:rPr>
  </w:style>
  <w:style w:type="character" w:customStyle="1" w:styleId="HTMLPreformattedChar">
    <w:name w:val="HTML Preformatted Char"/>
    <w:basedOn w:val="DefaultParagraphFont"/>
    <w:link w:val="HTMLPreformatted"/>
    <w:uiPriority w:val="99"/>
    <w:semiHidden/>
    <w:rsid w:val="00230E39"/>
    <w:rPr>
      <w:rFonts w:ascii="Consolas" w:hAnsi="Consolas" w:cs="Consolas"/>
      <w:sz w:val="20"/>
      <w:szCs w:val="20"/>
    </w:rPr>
  </w:style>
  <w:style w:type="character" w:customStyle="1" w:styleId="aubase">
    <w:name w:val="au_base"/>
    <w:rsid w:val="00230E39"/>
    <w:rPr>
      <w:sz w:val="24"/>
    </w:rPr>
  </w:style>
  <w:style w:type="character" w:customStyle="1" w:styleId="aucollab">
    <w:name w:val="au_collab"/>
    <w:basedOn w:val="aubase"/>
    <w:rsid w:val="00230E39"/>
    <w:rPr>
      <w:sz w:val="24"/>
      <w:bdr w:val="none" w:sz="0" w:space="0" w:color="auto"/>
      <w:shd w:val="clear" w:color="auto" w:fill="C0C0C0"/>
    </w:rPr>
  </w:style>
  <w:style w:type="character" w:customStyle="1" w:styleId="audeg">
    <w:name w:val="au_deg"/>
    <w:basedOn w:val="aubase"/>
    <w:rsid w:val="00230E39"/>
    <w:rPr>
      <w:sz w:val="24"/>
      <w:bdr w:val="none" w:sz="0" w:space="0" w:color="auto"/>
      <w:shd w:val="clear" w:color="auto" w:fill="FFFF00"/>
    </w:rPr>
  </w:style>
  <w:style w:type="character" w:customStyle="1" w:styleId="aufname">
    <w:name w:val="au_fname"/>
    <w:basedOn w:val="aubase"/>
    <w:rsid w:val="00230E39"/>
    <w:rPr>
      <w:sz w:val="24"/>
      <w:bdr w:val="none" w:sz="0" w:space="0" w:color="auto"/>
      <w:shd w:val="clear" w:color="auto" w:fill="FFFFCC"/>
    </w:rPr>
  </w:style>
  <w:style w:type="character" w:customStyle="1" w:styleId="aurole">
    <w:name w:val="au_role"/>
    <w:basedOn w:val="aubase"/>
    <w:rsid w:val="00230E39"/>
    <w:rPr>
      <w:sz w:val="24"/>
      <w:bdr w:val="none" w:sz="0" w:space="0" w:color="auto"/>
      <w:shd w:val="clear" w:color="auto" w:fill="808000"/>
    </w:rPr>
  </w:style>
  <w:style w:type="character" w:customStyle="1" w:styleId="ausuffix">
    <w:name w:val="au_suffix"/>
    <w:basedOn w:val="aubase"/>
    <w:rsid w:val="00230E39"/>
    <w:rPr>
      <w:sz w:val="24"/>
      <w:bdr w:val="none" w:sz="0" w:space="0" w:color="auto"/>
      <w:shd w:val="clear" w:color="auto" w:fill="FF00FF"/>
    </w:rPr>
  </w:style>
  <w:style w:type="character" w:customStyle="1" w:styleId="ausurname">
    <w:name w:val="au_surname"/>
    <w:basedOn w:val="aubase"/>
    <w:rsid w:val="00230E39"/>
    <w:rPr>
      <w:sz w:val="24"/>
      <w:bdr w:val="none" w:sz="0" w:space="0" w:color="auto"/>
      <w:shd w:val="clear" w:color="auto" w:fill="CCFF99"/>
    </w:rPr>
  </w:style>
  <w:style w:type="character" w:customStyle="1" w:styleId="bibbase">
    <w:name w:val="bib_base"/>
    <w:rsid w:val="00230E39"/>
    <w:rPr>
      <w:sz w:val="24"/>
    </w:rPr>
  </w:style>
  <w:style w:type="character" w:customStyle="1" w:styleId="bibarticle">
    <w:name w:val="bib_article"/>
    <w:basedOn w:val="bibbase"/>
    <w:rsid w:val="00230E39"/>
    <w:rPr>
      <w:sz w:val="24"/>
      <w:bdr w:val="none" w:sz="0" w:space="0" w:color="auto"/>
      <w:shd w:val="clear" w:color="auto" w:fill="CCFFFF"/>
    </w:rPr>
  </w:style>
  <w:style w:type="character" w:customStyle="1" w:styleId="bibcomment">
    <w:name w:val="bib_comment"/>
    <w:basedOn w:val="bibbase"/>
    <w:rsid w:val="00230E39"/>
    <w:rPr>
      <w:sz w:val="24"/>
    </w:rPr>
  </w:style>
  <w:style w:type="character" w:customStyle="1" w:styleId="bibdeg">
    <w:name w:val="bib_deg"/>
    <w:basedOn w:val="bibbase"/>
    <w:rsid w:val="00230E39"/>
    <w:rPr>
      <w:sz w:val="24"/>
    </w:rPr>
  </w:style>
  <w:style w:type="character" w:customStyle="1" w:styleId="bibdoi">
    <w:name w:val="bib_doi"/>
    <w:basedOn w:val="bibbase"/>
    <w:rsid w:val="00230E39"/>
    <w:rPr>
      <w:sz w:val="24"/>
      <w:bdr w:val="none" w:sz="0" w:space="0" w:color="auto"/>
      <w:shd w:val="clear" w:color="auto" w:fill="CCFFCC"/>
    </w:rPr>
  </w:style>
  <w:style w:type="character" w:customStyle="1" w:styleId="bibetal">
    <w:name w:val="bib_etal"/>
    <w:basedOn w:val="bibbase"/>
    <w:rsid w:val="00230E39"/>
    <w:rPr>
      <w:sz w:val="24"/>
      <w:bdr w:val="none" w:sz="0" w:space="0" w:color="auto"/>
      <w:shd w:val="clear" w:color="auto" w:fill="CCFF99"/>
    </w:rPr>
  </w:style>
  <w:style w:type="character" w:customStyle="1" w:styleId="bibfname">
    <w:name w:val="bib_fname"/>
    <w:basedOn w:val="bibbase"/>
    <w:rsid w:val="00230E39"/>
    <w:rPr>
      <w:sz w:val="24"/>
      <w:bdr w:val="none" w:sz="0" w:space="0" w:color="auto"/>
      <w:shd w:val="clear" w:color="auto" w:fill="FFFFCC"/>
    </w:rPr>
  </w:style>
  <w:style w:type="character" w:customStyle="1" w:styleId="bibfpage">
    <w:name w:val="bib_fpage"/>
    <w:basedOn w:val="bibbase"/>
    <w:rsid w:val="00230E39"/>
    <w:rPr>
      <w:sz w:val="24"/>
      <w:bdr w:val="none" w:sz="0" w:space="0" w:color="auto"/>
      <w:shd w:val="clear" w:color="auto" w:fill="E6E6E6"/>
    </w:rPr>
  </w:style>
  <w:style w:type="character" w:customStyle="1" w:styleId="bibissue">
    <w:name w:val="bib_issue"/>
    <w:basedOn w:val="bibbase"/>
    <w:rsid w:val="00230E39"/>
    <w:rPr>
      <w:sz w:val="24"/>
      <w:bdr w:val="none" w:sz="0" w:space="0" w:color="auto"/>
      <w:shd w:val="clear" w:color="auto" w:fill="FFFFAB"/>
    </w:rPr>
  </w:style>
  <w:style w:type="character" w:customStyle="1" w:styleId="bibjournal">
    <w:name w:val="bib_journal"/>
    <w:basedOn w:val="bibbase"/>
    <w:rsid w:val="00230E39"/>
    <w:rPr>
      <w:sz w:val="24"/>
      <w:bdr w:val="none" w:sz="0" w:space="0" w:color="auto"/>
      <w:shd w:val="clear" w:color="auto" w:fill="F9DECF"/>
    </w:rPr>
  </w:style>
  <w:style w:type="character" w:customStyle="1" w:styleId="biblpage">
    <w:name w:val="bib_lpage"/>
    <w:basedOn w:val="bibbase"/>
    <w:rsid w:val="00230E39"/>
    <w:rPr>
      <w:sz w:val="24"/>
      <w:bdr w:val="none" w:sz="0" w:space="0" w:color="auto"/>
      <w:shd w:val="clear" w:color="auto" w:fill="D9D9D9"/>
    </w:rPr>
  </w:style>
  <w:style w:type="character" w:customStyle="1" w:styleId="bibnumber">
    <w:name w:val="bib_number"/>
    <w:basedOn w:val="bibbase"/>
    <w:rsid w:val="00230E39"/>
    <w:rPr>
      <w:sz w:val="24"/>
      <w:bdr w:val="none" w:sz="0" w:space="0" w:color="auto"/>
      <w:shd w:val="clear" w:color="auto" w:fill="CCCCFF"/>
    </w:rPr>
  </w:style>
  <w:style w:type="character" w:customStyle="1" w:styleId="biborganization">
    <w:name w:val="bib_organization"/>
    <w:basedOn w:val="bibbase"/>
    <w:rsid w:val="00230E39"/>
    <w:rPr>
      <w:sz w:val="24"/>
      <w:bdr w:val="none" w:sz="0" w:space="0" w:color="auto"/>
      <w:shd w:val="clear" w:color="auto" w:fill="CCFF99"/>
    </w:rPr>
  </w:style>
  <w:style w:type="character" w:customStyle="1" w:styleId="bibsuffix">
    <w:name w:val="bib_suffix"/>
    <w:basedOn w:val="bibbase"/>
    <w:rsid w:val="00230E39"/>
    <w:rPr>
      <w:sz w:val="24"/>
    </w:rPr>
  </w:style>
  <w:style w:type="character" w:customStyle="1" w:styleId="bibsuppl">
    <w:name w:val="bib_suppl"/>
    <w:basedOn w:val="bibbase"/>
    <w:rsid w:val="00230E39"/>
    <w:rPr>
      <w:sz w:val="24"/>
      <w:bdr w:val="none" w:sz="0" w:space="0" w:color="auto"/>
      <w:shd w:val="clear" w:color="auto" w:fill="FFCC66"/>
    </w:rPr>
  </w:style>
  <w:style w:type="character" w:customStyle="1" w:styleId="bibsurname">
    <w:name w:val="bib_surname"/>
    <w:basedOn w:val="bibbase"/>
    <w:rsid w:val="00230E39"/>
    <w:rPr>
      <w:sz w:val="24"/>
      <w:bdr w:val="none" w:sz="0" w:space="0" w:color="auto"/>
      <w:shd w:val="clear" w:color="auto" w:fill="CCFF99"/>
    </w:rPr>
  </w:style>
  <w:style w:type="character" w:customStyle="1" w:styleId="bibunpubl">
    <w:name w:val="bib_unpubl"/>
    <w:basedOn w:val="bibbase"/>
    <w:rsid w:val="00230E39"/>
    <w:rPr>
      <w:sz w:val="24"/>
    </w:rPr>
  </w:style>
  <w:style w:type="character" w:customStyle="1" w:styleId="biburl">
    <w:name w:val="bib_url"/>
    <w:basedOn w:val="bibbase"/>
    <w:rsid w:val="00230E39"/>
    <w:rPr>
      <w:sz w:val="24"/>
      <w:bdr w:val="none" w:sz="0" w:space="0" w:color="auto"/>
      <w:shd w:val="clear" w:color="auto" w:fill="CCFF66"/>
    </w:rPr>
  </w:style>
  <w:style w:type="character" w:customStyle="1" w:styleId="bibvolume">
    <w:name w:val="bib_volume"/>
    <w:basedOn w:val="bibbase"/>
    <w:rsid w:val="00230E39"/>
    <w:rPr>
      <w:sz w:val="24"/>
      <w:bdr w:val="none" w:sz="0" w:space="0" w:color="auto"/>
      <w:shd w:val="clear" w:color="auto" w:fill="CCECFF"/>
    </w:rPr>
  </w:style>
  <w:style w:type="character" w:customStyle="1" w:styleId="bibyear">
    <w:name w:val="bib_year"/>
    <w:basedOn w:val="bibbase"/>
    <w:rsid w:val="00230E39"/>
    <w:rPr>
      <w:sz w:val="24"/>
      <w:bdr w:val="none" w:sz="0" w:space="0" w:color="auto"/>
      <w:shd w:val="clear" w:color="auto" w:fill="FFCCFF"/>
    </w:rPr>
  </w:style>
  <w:style w:type="character" w:customStyle="1" w:styleId="citebase">
    <w:name w:val="cite_base"/>
    <w:rsid w:val="00230E39"/>
    <w:rPr>
      <w:sz w:val="24"/>
    </w:rPr>
  </w:style>
  <w:style w:type="character" w:customStyle="1" w:styleId="citebib">
    <w:name w:val="cite_bib"/>
    <w:basedOn w:val="citebase"/>
    <w:rsid w:val="00230E39"/>
    <w:rPr>
      <w:sz w:val="24"/>
      <w:bdr w:val="none" w:sz="0" w:space="0" w:color="auto"/>
      <w:shd w:val="clear" w:color="auto" w:fill="CCFFFF"/>
    </w:rPr>
  </w:style>
  <w:style w:type="character" w:customStyle="1" w:styleId="citebox">
    <w:name w:val="cite_box"/>
    <w:basedOn w:val="citebase"/>
    <w:rsid w:val="00230E39"/>
    <w:rPr>
      <w:sz w:val="24"/>
    </w:rPr>
  </w:style>
  <w:style w:type="character" w:customStyle="1" w:styleId="citeen">
    <w:name w:val="cite_en"/>
    <w:basedOn w:val="citebase"/>
    <w:rsid w:val="00230E39"/>
    <w:rPr>
      <w:sz w:val="24"/>
      <w:bdr w:val="none" w:sz="0" w:space="0" w:color="auto"/>
      <w:shd w:val="clear" w:color="auto" w:fill="FFFF99"/>
      <w:vertAlign w:val="superscript"/>
    </w:rPr>
  </w:style>
  <w:style w:type="character" w:customStyle="1" w:styleId="citefig">
    <w:name w:val="cite_fig"/>
    <w:basedOn w:val="citebase"/>
    <w:rsid w:val="00230E39"/>
    <w:rPr>
      <w:color w:val="auto"/>
      <w:sz w:val="24"/>
      <w:bdr w:val="none" w:sz="0" w:space="0" w:color="auto"/>
      <w:shd w:val="clear" w:color="auto" w:fill="CCFFCC"/>
    </w:rPr>
  </w:style>
  <w:style w:type="character" w:customStyle="1" w:styleId="citefn">
    <w:name w:val="cite_fn"/>
    <w:basedOn w:val="citebase"/>
    <w:rsid w:val="00230E39"/>
    <w:rPr>
      <w:color w:val="auto"/>
      <w:sz w:val="24"/>
      <w:bdr w:val="none" w:sz="0" w:space="0" w:color="auto"/>
      <w:shd w:val="clear" w:color="auto" w:fill="FF99CC"/>
      <w:vertAlign w:val="baseline"/>
    </w:rPr>
  </w:style>
  <w:style w:type="character" w:customStyle="1" w:styleId="citetbl">
    <w:name w:val="cite_tbl"/>
    <w:basedOn w:val="citebase"/>
    <w:rsid w:val="00230E39"/>
    <w:rPr>
      <w:color w:val="auto"/>
      <w:sz w:val="24"/>
      <w:bdr w:val="none" w:sz="0" w:space="0" w:color="auto"/>
      <w:shd w:val="clear" w:color="auto" w:fill="FF9999"/>
    </w:rPr>
  </w:style>
  <w:style w:type="character" w:customStyle="1" w:styleId="bibextlink">
    <w:name w:val="bib_extlink"/>
    <w:basedOn w:val="bibbase"/>
    <w:rsid w:val="00230E39"/>
    <w:rPr>
      <w:sz w:val="24"/>
      <w:bdr w:val="none" w:sz="0" w:space="0" w:color="auto"/>
      <w:shd w:val="clear" w:color="auto" w:fill="6CCE9D"/>
    </w:rPr>
  </w:style>
  <w:style w:type="character" w:customStyle="1" w:styleId="citeeq">
    <w:name w:val="cite_eq"/>
    <w:basedOn w:val="citebase"/>
    <w:rsid w:val="00230E39"/>
    <w:rPr>
      <w:sz w:val="24"/>
      <w:bdr w:val="none" w:sz="0" w:space="0" w:color="auto"/>
      <w:shd w:val="clear" w:color="auto" w:fill="FFAE37"/>
    </w:rPr>
  </w:style>
  <w:style w:type="character" w:customStyle="1" w:styleId="bibmedline">
    <w:name w:val="bib_medline"/>
    <w:basedOn w:val="bibbase"/>
    <w:rsid w:val="00230E39"/>
    <w:rPr>
      <w:sz w:val="24"/>
    </w:rPr>
  </w:style>
  <w:style w:type="character" w:customStyle="1" w:styleId="citetfn">
    <w:name w:val="cite_tfn"/>
    <w:basedOn w:val="citebase"/>
    <w:rsid w:val="00230E39"/>
    <w:rPr>
      <w:sz w:val="24"/>
      <w:bdr w:val="none" w:sz="0" w:space="0" w:color="auto"/>
      <w:shd w:val="clear" w:color="auto" w:fill="FBBA79"/>
    </w:rPr>
  </w:style>
  <w:style w:type="character" w:customStyle="1" w:styleId="auprefix">
    <w:name w:val="au_prefix"/>
    <w:basedOn w:val="aubase"/>
    <w:rsid w:val="00230E39"/>
    <w:rPr>
      <w:sz w:val="24"/>
      <w:bdr w:val="none" w:sz="0" w:space="0" w:color="auto"/>
      <w:shd w:val="clear" w:color="auto" w:fill="FFCC99"/>
    </w:rPr>
  </w:style>
  <w:style w:type="character" w:customStyle="1" w:styleId="citeapp">
    <w:name w:val="cite_app"/>
    <w:basedOn w:val="citebase"/>
    <w:rsid w:val="00230E39"/>
    <w:rPr>
      <w:sz w:val="24"/>
      <w:bdr w:val="none" w:sz="0" w:space="0" w:color="auto"/>
      <w:shd w:val="clear" w:color="auto" w:fill="CCFF33"/>
    </w:rPr>
  </w:style>
  <w:style w:type="character" w:customStyle="1" w:styleId="citesec">
    <w:name w:val="cite_sec"/>
    <w:basedOn w:val="citebase"/>
    <w:rsid w:val="00230E39"/>
    <w:rPr>
      <w:sz w:val="24"/>
      <w:bdr w:val="none" w:sz="0" w:space="0" w:color="auto"/>
      <w:shd w:val="clear" w:color="auto" w:fill="FFCCCC"/>
    </w:rPr>
  </w:style>
  <w:style w:type="character" w:customStyle="1" w:styleId="aumember">
    <w:name w:val="au_member"/>
    <w:basedOn w:val="aubase"/>
    <w:rsid w:val="00230E39"/>
    <w:rPr>
      <w:sz w:val="24"/>
      <w:bdr w:val="none" w:sz="0" w:space="0" w:color="auto"/>
      <w:shd w:val="clear" w:color="auto" w:fill="FF99CC"/>
    </w:rPr>
  </w:style>
  <w:style w:type="character" w:customStyle="1" w:styleId="bibbook">
    <w:name w:val="bib_book"/>
    <w:rsid w:val="00230E39"/>
    <w:rPr>
      <w:i/>
      <w:sz w:val="24"/>
      <w:bdr w:val="none" w:sz="0" w:space="0" w:color="auto"/>
      <w:shd w:val="clear" w:color="auto" w:fill="99CCFF"/>
    </w:rPr>
  </w:style>
  <w:style w:type="character" w:customStyle="1" w:styleId="bibchapterno">
    <w:name w:val="bib_chapterno"/>
    <w:rsid w:val="00230E39"/>
    <w:rPr>
      <w:sz w:val="24"/>
      <w:bdr w:val="none" w:sz="0" w:space="0" w:color="auto"/>
      <w:shd w:val="clear" w:color="auto" w:fill="D9D9D9"/>
    </w:rPr>
  </w:style>
  <w:style w:type="character" w:customStyle="1" w:styleId="bibchaptertitle">
    <w:name w:val="bib_chaptertitle"/>
    <w:rsid w:val="00230E39"/>
    <w:rPr>
      <w:sz w:val="24"/>
      <w:bdr w:val="none" w:sz="0" w:space="0" w:color="auto"/>
      <w:shd w:val="clear" w:color="auto" w:fill="FF9D5B"/>
    </w:rPr>
  </w:style>
  <w:style w:type="character" w:customStyle="1" w:styleId="bibed-etal">
    <w:name w:val="bib_ed-etal"/>
    <w:rsid w:val="00230E39"/>
    <w:rPr>
      <w:sz w:val="24"/>
      <w:bdr w:val="none" w:sz="0" w:space="0" w:color="auto"/>
      <w:shd w:val="clear" w:color="auto" w:fill="00F4EE"/>
    </w:rPr>
  </w:style>
  <w:style w:type="character" w:customStyle="1" w:styleId="bibed-fname">
    <w:name w:val="bib_ed-fname"/>
    <w:rsid w:val="00230E39"/>
    <w:rPr>
      <w:sz w:val="24"/>
      <w:bdr w:val="none" w:sz="0" w:space="0" w:color="auto"/>
      <w:shd w:val="clear" w:color="auto" w:fill="FFFFB7"/>
    </w:rPr>
  </w:style>
  <w:style w:type="character" w:customStyle="1" w:styleId="bibeditionno">
    <w:name w:val="bib_editionno"/>
    <w:rsid w:val="00230E39"/>
    <w:rPr>
      <w:sz w:val="24"/>
      <w:bdr w:val="none" w:sz="0" w:space="0" w:color="auto"/>
      <w:shd w:val="clear" w:color="auto" w:fill="FFCC00"/>
    </w:rPr>
  </w:style>
  <w:style w:type="character" w:customStyle="1" w:styleId="bibed-organization">
    <w:name w:val="bib_ed-organization"/>
    <w:rsid w:val="00230E39"/>
    <w:rPr>
      <w:sz w:val="24"/>
      <w:bdr w:val="none" w:sz="0" w:space="0" w:color="auto"/>
      <w:shd w:val="clear" w:color="auto" w:fill="FCAAC3"/>
    </w:rPr>
  </w:style>
  <w:style w:type="character" w:customStyle="1" w:styleId="bibed-suffix">
    <w:name w:val="bib_ed-suffix"/>
    <w:rsid w:val="00230E39"/>
    <w:rPr>
      <w:sz w:val="24"/>
      <w:bdr w:val="none" w:sz="0" w:space="0" w:color="auto"/>
      <w:shd w:val="clear" w:color="auto" w:fill="CCFFCC"/>
    </w:rPr>
  </w:style>
  <w:style w:type="character" w:customStyle="1" w:styleId="bibed-surname">
    <w:name w:val="bib_ed-surname"/>
    <w:rsid w:val="00230E39"/>
    <w:rPr>
      <w:sz w:val="24"/>
      <w:bdr w:val="none" w:sz="0" w:space="0" w:color="auto"/>
      <w:shd w:val="clear" w:color="auto" w:fill="FFFF00"/>
    </w:rPr>
  </w:style>
  <w:style w:type="character" w:customStyle="1" w:styleId="bibisbn">
    <w:name w:val="bib_isbn"/>
    <w:rsid w:val="00230E39"/>
    <w:rPr>
      <w:sz w:val="24"/>
      <w:shd w:val="clear" w:color="auto" w:fill="D9D9D9"/>
    </w:rPr>
  </w:style>
  <w:style w:type="character" w:customStyle="1" w:styleId="biblocation">
    <w:name w:val="bib_location"/>
    <w:rsid w:val="00230E39"/>
    <w:rPr>
      <w:sz w:val="24"/>
      <w:bdr w:val="none" w:sz="0" w:space="0" w:color="auto"/>
      <w:shd w:val="clear" w:color="auto" w:fill="FFCCCC"/>
    </w:rPr>
  </w:style>
  <w:style w:type="character" w:customStyle="1" w:styleId="bibpagecount">
    <w:name w:val="bib_pagecount"/>
    <w:rsid w:val="00230E39"/>
    <w:rPr>
      <w:sz w:val="24"/>
      <w:bdr w:val="none" w:sz="0" w:space="0" w:color="auto"/>
      <w:shd w:val="clear" w:color="auto" w:fill="00FF00"/>
    </w:rPr>
  </w:style>
  <w:style w:type="character" w:customStyle="1" w:styleId="bibpublisher">
    <w:name w:val="bib_publisher"/>
    <w:rsid w:val="00230E39"/>
    <w:rPr>
      <w:sz w:val="24"/>
      <w:bdr w:val="none" w:sz="0" w:space="0" w:color="auto"/>
      <w:shd w:val="clear" w:color="auto" w:fill="FF99CC"/>
    </w:rPr>
  </w:style>
  <w:style w:type="character" w:customStyle="1" w:styleId="bibseries">
    <w:name w:val="bib_series"/>
    <w:rsid w:val="00230E39"/>
    <w:rPr>
      <w:sz w:val="24"/>
      <w:shd w:val="clear" w:color="auto" w:fill="FFCC99"/>
    </w:rPr>
  </w:style>
  <w:style w:type="character" w:customStyle="1" w:styleId="bibseriesno">
    <w:name w:val="bib_seriesno"/>
    <w:rsid w:val="00230E39"/>
    <w:rPr>
      <w:sz w:val="24"/>
      <w:shd w:val="clear" w:color="auto" w:fill="FFFF99"/>
    </w:rPr>
  </w:style>
  <w:style w:type="character" w:customStyle="1" w:styleId="bibtrans">
    <w:name w:val="bib_trans"/>
    <w:rsid w:val="00230E39"/>
    <w:rPr>
      <w:sz w:val="24"/>
      <w:shd w:val="clear" w:color="auto" w:fill="99CC00"/>
    </w:rPr>
  </w:style>
  <w:style w:type="character" w:customStyle="1" w:styleId="bibinstitution">
    <w:name w:val="bib_institution"/>
    <w:rsid w:val="00230E39"/>
    <w:rPr>
      <w:sz w:val="24"/>
      <w:bdr w:val="none" w:sz="0" w:space="0" w:color="auto"/>
      <w:shd w:val="clear" w:color="auto" w:fill="CCFFCC"/>
    </w:rPr>
  </w:style>
  <w:style w:type="character" w:customStyle="1" w:styleId="bibpatent">
    <w:name w:val="bib_patent"/>
    <w:rsid w:val="00230E39"/>
    <w:rPr>
      <w:sz w:val="24"/>
      <w:bdr w:val="none" w:sz="0" w:space="0" w:color="auto"/>
      <w:shd w:val="clear" w:color="auto" w:fill="66FFCC"/>
    </w:rPr>
  </w:style>
  <w:style w:type="character" w:customStyle="1" w:styleId="bibreportnum">
    <w:name w:val="bib_reportnum"/>
    <w:rsid w:val="00230E39"/>
    <w:rPr>
      <w:sz w:val="24"/>
      <w:bdr w:val="none" w:sz="0" w:space="0" w:color="auto"/>
      <w:shd w:val="clear" w:color="auto" w:fill="CCCCFF"/>
    </w:rPr>
  </w:style>
  <w:style w:type="character" w:customStyle="1" w:styleId="bibschool">
    <w:name w:val="bib_school"/>
    <w:rsid w:val="00230E39"/>
    <w:rPr>
      <w:sz w:val="24"/>
      <w:bdr w:val="none" w:sz="0" w:space="0" w:color="auto"/>
      <w:shd w:val="clear" w:color="auto" w:fill="FFCC66"/>
    </w:rPr>
  </w:style>
  <w:style w:type="character" w:customStyle="1" w:styleId="bibalt-year">
    <w:name w:val="bib_alt-year"/>
    <w:rsid w:val="00230E39"/>
    <w:rPr>
      <w:sz w:val="24"/>
      <w:szCs w:val="24"/>
      <w:bdr w:val="none" w:sz="0" w:space="0" w:color="auto"/>
      <w:shd w:val="clear" w:color="auto" w:fill="CC99FF"/>
    </w:rPr>
  </w:style>
  <w:style w:type="character" w:customStyle="1" w:styleId="bibvolcount">
    <w:name w:val="bib_volcount"/>
    <w:rsid w:val="00230E39"/>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230E39"/>
    <w:rPr>
      <w:rFonts w:ascii="Arial" w:eastAsia="Times New Roman" w:hAnsi="Arial" w:cs="Times New Roman"/>
      <w:b/>
      <w:kern w:val="32"/>
      <w:sz w:val="32"/>
      <w:szCs w:val="20"/>
    </w:rPr>
  </w:style>
  <w:style w:type="character" w:customStyle="1" w:styleId="Heading2Char">
    <w:name w:val="Heading 2 Char"/>
    <w:link w:val="Heading2"/>
    <w:semiHidden/>
    <w:rsid w:val="00230E39"/>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230E39"/>
    <w:rPr>
      <w:rFonts w:ascii="Arial" w:eastAsia="Times New Roman" w:hAnsi="Arial" w:cs="Times New Roman"/>
      <w:b/>
      <w:sz w:val="26"/>
      <w:szCs w:val="20"/>
    </w:rPr>
  </w:style>
  <w:style w:type="character" w:customStyle="1" w:styleId="Heading5Char">
    <w:name w:val="Heading 5 Char"/>
    <w:basedOn w:val="DefaultParagraphFont"/>
    <w:link w:val="Heading5"/>
    <w:rsid w:val="00230E39"/>
    <w:rPr>
      <w:rFonts w:ascii="Times New Roman" w:eastAsia="Times New Roman" w:hAnsi="Times New Roman" w:cs="Times New Roman"/>
      <w:b/>
      <w:i/>
      <w:sz w:val="26"/>
      <w:szCs w:val="20"/>
    </w:rPr>
  </w:style>
  <w:style w:type="paragraph" w:customStyle="1" w:styleId="ESExtractSource">
    <w:name w:val="ES Extract Source"/>
    <w:basedOn w:val="EExtract"/>
    <w:qFormat/>
    <w:rsid w:val="00230E39"/>
  </w:style>
  <w:style w:type="paragraph" w:customStyle="1" w:styleId="EExtract">
    <w:name w:val="E Extract"/>
    <w:basedOn w:val="BaseText"/>
    <w:rsid w:val="00230E39"/>
    <w:pPr>
      <w:spacing w:before="240" w:after="240" w:line="480" w:lineRule="exact"/>
      <w:ind w:left="720" w:right="720"/>
    </w:pPr>
  </w:style>
  <w:style w:type="character" w:customStyle="1" w:styleId="SbarTxSidebarTextChar">
    <w:name w:val="SbarTx Sidebar Text Char"/>
    <w:link w:val="SbarTxSidebarText"/>
    <w:rsid w:val="00230E39"/>
    <w:rPr>
      <w:shd w:val="clear" w:color="auto" w:fill="E6E6E6"/>
    </w:rPr>
  </w:style>
  <w:style w:type="paragraph" w:customStyle="1" w:styleId="SbarTxSidebarText">
    <w:name w:val="SbarTx Sidebar Text"/>
    <w:basedOn w:val="BaseText"/>
    <w:link w:val="SbarTxSidebarTextChar"/>
    <w:rsid w:val="00230E39"/>
    <w:pPr>
      <w:shd w:val="clear" w:color="auto" w:fill="E6E6E6"/>
      <w:spacing w:line="560" w:lineRule="exact"/>
      <w:ind w:left="360" w:right="360"/>
    </w:pPr>
    <w:rPr>
      <w:rFonts w:asciiTheme="minorHAnsi" w:eastAsiaTheme="minorEastAsia" w:hAnsiTheme="minorHAnsi" w:cstheme="minorBidi"/>
      <w:szCs w:val="24"/>
    </w:rPr>
  </w:style>
  <w:style w:type="paragraph" w:customStyle="1" w:styleId="TxText">
    <w:name w:val="Tx Text"/>
    <w:link w:val="TxTextChar"/>
    <w:rsid w:val="00230E39"/>
    <w:pPr>
      <w:spacing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230E39"/>
    <w:rPr>
      <w:rFonts w:ascii="Times New Roman" w:eastAsia="Times New Roman" w:hAnsi="Times New Roman" w:cs="Times New Roman"/>
      <w:szCs w:val="20"/>
    </w:rPr>
  </w:style>
  <w:style w:type="character" w:styleId="CommentReference">
    <w:name w:val="annotation reference"/>
    <w:uiPriority w:val="99"/>
    <w:semiHidden/>
    <w:rsid w:val="00230E39"/>
    <w:rPr>
      <w:rFonts w:ascii="Helvetica" w:hAnsi="Helvetica"/>
      <w:b/>
      <w:sz w:val="28"/>
      <w:bdr w:val="none" w:sz="0" w:space="0" w:color="auto"/>
      <w:shd w:val="clear" w:color="auto" w:fill="FFFF00"/>
    </w:rPr>
  </w:style>
  <w:style w:type="paragraph" w:customStyle="1" w:styleId="CNChapterNumber">
    <w:name w:val="CN Chapter Number"/>
    <w:basedOn w:val="BaseHeading"/>
    <w:rsid w:val="00230E39"/>
    <w:pPr>
      <w:keepNext/>
      <w:keepLines/>
      <w:widowControl w:val="0"/>
      <w:spacing w:before="560"/>
    </w:pPr>
    <w:rPr>
      <w:b/>
      <w:sz w:val="32"/>
    </w:rPr>
  </w:style>
  <w:style w:type="character" w:customStyle="1" w:styleId="LetTxLetterTextChar">
    <w:name w:val="LetTx Letter Text Char"/>
    <w:link w:val="LetTxLetterText"/>
    <w:rsid w:val="00230E39"/>
  </w:style>
  <w:style w:type="paragraph" w:customStyle="1" w:styleId="LetTxLetterText">
    <w:name w:val="LetTx Letter Text"/>
    <w:basedOn w:val="BaseText"/>
    <w:link w:val="LetTxLetterTextChar"/>
    <w:rsid w:val="00230E39"/>
    <w:pPr>
      <w:spacing w:before="280" w:line="560" w:lineRule="exact"/>
    </w:pPr>
    <w:rPr>
      <w:rFonts w:asciiTheme="minorHAnsi" w:eastAsiaTheme="minorEastAsia" w:hAnsiTheme="minorHAnsi" w:cstheme="minorBidi"/>
      <w:szCs w:val="24"/>
    </w:rPr>
  </w:style>
  <w:style w:type="paragraph" w:customStyle="1" w:styleId="CTChapterTitle">
    <w:name w:val="CT Chapter Title"/>
    <w:basedOn w:val="BaseHeading"/>
    <w:rsid w:val="00230E39"/>
    <w:pPr>
      <w:spacing w:before="280" w:after="280"/>
    </w:pPr>
    <w:rPr>
      <w:b/>
      <w:sz w:val="32"/>
    </w:rPr>
  </w:style>
  <w:style w:type="paragraph" w:customStyle="1" w:styleId="CAuChapterAuthor">
    <w:name w:val="CAu Chapter Author"/>
    <w:basedOn w:val="BaseText"/>
    <w:rsid w:val="00230E39"/>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230E39"/>
    <w:pPr>
      <w:keepNext/>
      <w:keepLines/>
      <w:widowControl w:val="0"/>
      <w:spacing w:before="360" w:after="280"/>
      <w:outlineLvl w:val="0"/>
    </w:pPr>
    <w:rPr>
      <w:b/>
      <w:sz w:val="32"/>
    </w:rPr>
  </w:style>
  <w:style w:type="paragraph" w:customStyle="1" w:styleId="H2HeadingLevel2">
    <w:name w:val="H2 Heading Level 2"/>
    <w:basedOn w:val="H1HeadingLevel1"/>
    <w:next w:val="TxText"/>
    <w:rsid w:val="00230E39"/>
    <w:pPr>
      <w:spacing w:before="280"/>
      <w:outlineLvl w:val="1"/>
    </w:pPr>
    <w:rPr>
      <w:sz w:val="28"/>
    </w:rPr>
  </w:style>
  <w:style w:type="paragraph" w:customStyle="1" w:styleId="H3HeadingLevel3">
    <w:name w:val="H3 Heading Level 3"/>
    <w:basedOn w:val="H2HeadingLevel2"/>
    <w:next w:val="TxText"/>
    <w:rsid w:val="00230E39"/>
    <w:pPr>
      <w:spacing w:after="0"/>
      <w:outlineLvl w:val="2"/>
    </w:pPr>
    <w:rPr>
      <w:sz w:val="24"/>
    </w:rPr>
  </w:style>
  <w:style w:type="paragraph" w:customStyle="1" w:styleId="H4HeadingLevel4">
    <w:name w:val="H4 Heading Level 4"/>
    <w:basedOn w:val="H3HeadingLevel3"/>
    <w:next w:val="TxText"/>
    <w:rsid w:val="00230E39"/>
    <w:pPr>
      <w:outlineLvl w:val="3"/>
    </w:pPr>
    <w:rPr>
      <w:b w:val="0"/>
    </w:rPr>
  </w:style>
  <w:style w:type="paragraph" w:customStyle="1" w:styleId="H5HeadingLevel5">
    <w:name w:val="H5 Heading Level 5"/>
    <w:basedOn w:val="H4HeadingLevel4"/>
    <w:next w:val="TxText"/>
    <w:rsid w:val="00230E39"/>
    <w:pPr>
      <w:spacing w:before="140"/>
      <w:outlineLvl w:val="4"/>
    </w:pPr>
  </w:style>
  <w:style w:type="paragraph" w:customStyle="1" w:styleId="UL-EUnnumberedListinExtract">
    <w:name w:val="UL-E Unnumbered List in Extract"/>
    <w:basedOn w:val="ULUnnumberedList"/>
    <w:qFormat/>
    <w:rsid w:val="00230E39"/>
    <w:pPr>
      <w:ind w:left="1080" w:right="720"/>
    </w:pPr>
  </w:style>
  <w:style w:type="paragraph" w:customStyle="1" w:styleId="ULUnnumberedList">
    <w:name w:val="UL Unnumbered List"/>
    <w:basedOn w:val="LLLetteredList"/>
    <w:qFormat/>
    <w:rsid w:val="00230E39"/>
    <w:pPr>
      <w:tabs>
        <w:tab w:val="clear" w:pos="480"/>
      </w:tabs>
    </w:pPr>
  </w:style>
  <w:style w:type="paragraph" w:customStyle="1" w:styleId="LLLetteredList">
    <w:name w:val="LL Lettered List"/>
    <w:basedOn w:val="NLNumberedList"/>
    <w:qFormat/>
    <w:rsid w:val="00230E39"/>
  </w:style>
  <w:style w:type="paragraph" w:customStyle="1" w:styleId="NLNumberedList">
    <w:name w:val="NL Numbered List"/>
    <w:basedOn w:val="BLBulletList"/>
    <w:qFormat/>
    <w:rsid w:val="00230E39"/>
    <w:pPr>
      <w:tabs>
        <w:tab w:val="clear" w:pos="240"/>
        <w:tab w:val="clear" w:pos="960"/>
        <w:tab w:val="left" w:pos="480"/>
      </w:tabs>
      <w:ind w:left="360" w:hanging="360"/>
    </w:pPr>
  </w:style>
  <w:style w:type="paragraph" w:customStyle="1" w:styleId="BLBulletList">
    <w:name w:val="BL Bullet List"/>
    <w:basedOn w:val="BaseText"/>
    <w:rsid w:val="00230E39"/>
    <w:pPr>
      <w:tabs>
        <w:tab w:val="left" w:pos="240"/>
        <w:tab w:val="left" w:pos="960"/>
      </w:tabs>
      <w:spacing w:line="560" w:lineRule="exact"/>
      <w:ind w:left="245" w:hanging="245"/>
    </w:pPr>
  </w:style>
  <w:style w:type="paragraph" w:customStyle="1" w:styleId="LH-EListHeadinExtract">
    <w:name w:val="LH-E List Head in Extract"/>
    <w:basedOn w:val="LHListHead"/>
    <w:qFormat/>
    <w:rsid w:val="00230E39"/>
    <w:pPr>
      <w:ind w:left="720" w:right="720"/>
    </w:pPr>
  </w:style>
  <w:style w:type="paragraph" w:customStyle="1" w:styleId="LHListHead">
    <w:name w:val="LH List Head"/>
    <w:basedOn w:val="BaseText"/>
    <w:rsid w:val="00230E39"/>
    <w:pPr>
      <w:keepNext/>
      <w:keepLines/>
      <w:spacing w:before="280" w:line="560" w:lineRule="exact"/>
    </w:pPr>
    <w:rPr>
      <w:b/>
    </w:rPr>
  </w:style>
  <w:style w:type="paragraph" w:customStyle="1" w:styleId="BL-EBulletListinExtract">
    <w:name w:val="BL-E Bullet List in Extract"/>
    <w:basedOn w:val="BLBulletList"/>
    <w:qFormat/>
    <w:rsid w:val="00230E39"/>
    <w:pPr>
      <w:ind w:left="965"/>
    </w:pPr>
  </w:style>
  <w:style w:type="paragraph" w:customStyle="1" w:styleId="SSLSubsublist">
    <w:name w:val="SSL Subsublist"/>
    <w:basedOn w:val="SLSublist"/>
    <w:qFormat/>
    <w:rsid w:val="00230E39"/>
    <w:pPr>
      <w:ind w:left="1685"/>
    </w:pPr>
  </w:style>
  <w:style w:type="paragraph" w:customStyle="1" w:styleId="SLSublist">
    <w:name w:val="SL Sublist"/>
    <w:basedOn w:val="BLBulletList"/>
    <w:rsid w:val="00230E39"/>
    <w:pPr>
      <w:tabs>
        <w:tab w:val="clear" w:pos="960"/>
      </w:tabs>
      <w:ind w:left="965"/>
    </w:pPr>
  </w:style>
  <w:style w:type="paragraph" w:customStyle="1" w:styleId="DLDescriptiveList">
    <w:name w:val="DL Descriptive List"/>
    <w:basedOn w:val="BaseText"/>
    <w:qFormat/>
    <w:rsid w:val="00230E39"/>
    <w:pPr>
      <w:widowControl w:val="0"/>
      <w:spacing w:line="560" w:lineRule="exact"/>
    </w:pPr>
  </w:style>
  <w:style w:type="character" w:customStyle="1" w:styleId="IntRInterviewer">
    <w:name w:val="IntR Interviewer"/>
    <w:qFormat/>
    <w:rsid w:val="00230E39"/>
    <w:rPr>
      <w:u w:val="dash"/>
    </w:rPr>
  </w:style>
  <w:style w:type="character" w:customStyle="1" w:styleId="IntEInterviewee">
    <w:name w:val="IntE Interviewee"/>
    <w:qFormat/>
    <w:rsid w:val="00230E39"/>
    <w:rPr>
      <w:u w:val="dotted"/>
    </w:rPr>
  </w:style>
  <w:style w:type="paragraph" w:customStyle="1" w:styleId="CAbsChapterAbstract">
    <w:name w:val="CAbs Chapter Abstract"/>
    <w:basedOn w:val="BaseText"/>
    <w:rsid w:val="00230E39"/>
    <w:pPr>
      <w:spacing w:before="360" w:after="360" w:line="560" w:lineRule="exact"/>
      <w:ind w:firstLine="720"/>
    </w:pPr>
    <w:rPr>
      <w:color w:val="0000FF"/>
    </w:rPr>
  </w:style>
  <w:style w:type="paragraph" w:customStyle="1" w:styleId="OL1OutlineListLevel1">
    <w:name w:val="OL1 Outline List Level 1"/>
    <w:basedOn w:val="BaseText"/>
    <w:rsid w:val="00230E39"/>
    <w:pPr>
      <w:tabs>
        <w:tab w:val="right" w:pos="547"/>
      </w:tabs>
      <w:spacing w:before="140" w:after="140" w:line="560" w:lineRule="exact"/>
      <w:ind w:left="720" w:hanging="720"/>
    </w:pPr>
  </w:style>
  <w:style w:type="character" w:customStyle="1" w:styleId="FgCOFigureCallOut">
    <w:name w:val="FgCO Figure Call Out"/>
    <w:rsid w:val="00230E39"/>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230E39"/>
    <w:pPr>
      <w:spacing w:before="140" w:line="560" w:lineRule="exact"/>
    </w:pPr>
  </w:style>
  <w:style w:type="character" w:customStyle="1" w:styleId="TCOTableCallOut">
    <w:name w:val="TCO Table Call Out"/>
    <w:rsid w:val="00230E39"/>
    <w:rPr>
      <w:rFonts w:ascii="Times New Roman" w:hAnsi="Times New Roman"/>
      <w:sz w:val="24"/>
      <w:bdr w:val="none" w:sz="0" w:space="0" w:color="auto"/>
      <w:shd w:val="pct30" w:color="FF6600" w:fill="F3F3F3"/>
    </w:rPr>
  </w:style>
  <w:style w:type="paragraph" w:customStyle="1" w:styleId="SBSpaceBreak">
    <w:name w:val="SB Space Break"/>
    <w:basedOn w:val="BaseText"/>
    <w:rsid w:val="00230E39"/>
    <w:pPr>
      <w:shd w:val="pct20" w:color="auto" w:fill="FFFFFF"/>
      <w:spacing w:line="560" w:lineRule="exact"/>
      <w:jc w:val="center"/>
    </w:pPr>
  </w:style>
  <w:style w:type="character" w:customStyle="1" w:styleId="BxCOBoxCallOut">
    <w:name w:val="BxCO Box Call Out"/>
    <w:rsid w:val="00230E39"/>
    <w:rPr>
      <w:rFonts w:ascii="Times New Roman" w:hAnsi="Times New Roman"/>
      <w:sz w:val="24"/>
      <w:bdr w:val="none" w:sz="0" w:space="0" w:color="auto"/>
      <w:shd w:val="pct20" w:color="FF00FF" w:fill="auto"/>
    </w:rPr>
  </w:style>
  <w:style w:type="paragraph" w:customStyle="1" w:styleId="NtCNotetoComp">
    <w:name w:val="NtC Note to Comp"/>
    <w:basedOn w:val="BaseText"/>
    <w:rsid w:val="00230E39"/>
    <w:pPr>
      <w:spacing w:before="360" w:after="360" w:line="360" w:lineRule="exact"/>
    </w:pPr>
    <w:rPr>
      <w:color w:val="FF0000"/>
      <w:sz w:val="28"/>
    </w:rPr>
  </w:style>
  <w:style w:type="paragraph" w:customStyle="1" w:styleId="NtENotetoEditor">
    <w:name w:val="NtE Note to Editor"/>
    <w:basedOn w:val="NtCNotetoComp"/>
    <w:rsid w:val="00230E39"/>
    <w:rPr>
      <w:color w:val="008000"/>
    </w:rPr>
  </w:style>
  <w:style w:type="paragraph" w:customStyle="1" w:styleId="BNBoxNumber">
    <w:name w:val="BN Box Number"/>
    <w:basedOn w:val="BaseText"/>
    <w:rsid w:val="00230E39"/>
    <w:pPr>
      <w:spacing w:before="280" w:line="560" w:lineRule="exact"/>
    </w:pPr>
    <w:rPr>
      <w:b/>
    </w:rPr>
  </w:style>
  <w:style w:type="paragraph" w:customStyle="1" w:styleId="BTBoxTitle">
    <w:name w:val="BT Box Title"/>
    <w:basedOn w:val="BNBoxNumber"/>
    <w:rsid w:val="00230E39"/>
    <w:pPr>
      <w:spacing w:before="0" w:after="280"/>
    </w:pPr>
    <w:rPr>
      <w:b w:val="0"/>
    </w:rPr>
  </w:style>
  <w:style w:type="paragraph" w:customStyle="1" w:styleId="TStbHTableStubHead">
    <w:name w:val="TStbH Table Stub Head"/>
    <w:basedOn w:val="BaseText"/>
    <w:rsid w:val="00230E39"/>
    <w:pPr>
      <w:spacing w:line="360" w:lineRule="exact"/>
    </w:pPr>
    <w:rPr>
      <w:b/>
    </w:rPr>
  </w:style>
  <w:style w:type="paragraph" w:customStyle="1" w:styleId="TBTableBody">
    <w:name w:val="TB Table Body"/>
    <w:basedOn w:val="BaseText"/>
    <w:rsid w:val="00230E39"/>
    <w:pPr>
      <w:spacing w:line="360" w:lineRule="exact"/>
    </w:pPr>
  </w:style>
  <w:style w:type="paragraph" w:customStyle="1" w:styleId="TCHTableColumnHead">
    <w:name w:val="TCH Table Column Head"/>
    <w:basedOn w:val="TTTableTitle"/>
    <w:rsid w:val="00230E39"/>
    <w:rPr>
      <w:b/>
    </w:rPr>
  </w:style>
  <w:style w:type="paragraph" w:customStyle="1" w:styleId="TTTableTitle">
    <w:name w:val="TT Table Title"/>
    <w:basedOn w:val="BaseText"/>
    <w:rsid w:val="00230E39"/>
    <w:pPr>
      <w:spacing w:line="360" w:lineRule="exact"/>
    </w:pPr>
  </w:style>
  <w:style w:type="paragraph" w:customStyle="1" w:styleId="GLDefGlossaryDefinition">
    <w:name w:val="GLDef Glossary Definition"/>
    <w:basedOn w:val="BaseText"/>
    <w:rsid w:val="00230E39"/>
    <w:pPr>
      <w:spacing w:line="560" w:lineRule="exact"/>
    </w:pPr>
  </w:style>
  <w:style w:type="paragraph" w:customStyle="1" w:styleId="OL2OutlineListLevel2">
    <w:name w:val="OL2 Outline List Level 2"/>
    <w:basedOn w:val="OL1OutlineListLevel1"/>
    <w:rsid w:val="00230E39"/>
    <w:pPr>
      <w:tabs>
        <w:tab w:val="clear" w:pos="547"/>
        <w:tab w:val="right" w:pos="1267"/>
      </w:tabs>
      <w:spacing w:before="0"/>
      <w:ind w:left="1440"/>
    </w:pPr>
  </w:style>
  <w:style w:type="paragraph" w:customStyle="1" w:styleId="OL3OutlineListLevel3">
    <w:name w:val="OL3 Outline List Level 3"/>
    <w:basedOn w:val="OL2OutlineListLevel2"/>
    <w:rsid w:val="00230E39"/>
    <w:pPr>
      <w:tabs>
        <w:tab w:val="right" w:pos="1872"/>
      </w:tabs>
      <w:ind w:left="2160"/>
    </w:pPr>
  </w:style>
  <w:style w:type="paragraph" w:customStyle="1" w:styleId="OL4OutlineListLevel4">
    <w:name w:val="OL4 Outline List Level 4"/>
    <w:basedOn w:val="OL3OutlineListLevel3"/>
    <w:rsid w:val="00230E39"/>
    <w:pPr>
      <w:tabs>
        <w:tab w:val="right" w:pos="2592"/>
      </w:tabs>
      <w:ind w:left="2880"/>
    </w:pPr>
  </w:style>
  <w:style w:type="paragraph" w:customStyle="1" w:styleId="SpExSpecialExtract">
    <w:name w:val="SpEx Special Extract"/>
    <w:basedOn w:val="EExtract"/>
    <w:rsid w:val="00230E39"/>
    <w:pPr>
      <w:spacing w:before="360" w:after="360" w:line="400" w:lineRule="exact"/>
      <w:contextualSpacing/>
    </w:pPr>
    <w:rPr>
      <w:color w:val="00B050"/>
    </w:rPr>
  </w:style>
  <w:style w:type="character" w:customStyle="1" w:styleId="FgMenFigureMention">
    <w:name w:val="FgMen Figure Mention"/>
    <w:rsid w:val="00230E39"/>
    <w:rPr>
      <w:color w:val="0000FF"/>
    </w:rPr>
  </w:style>
  <w:style w:type="paragraph" w:customStyle="1" w:styleId="CAuAfChapterAuthorAffiliation">
    <w:name w:val="CAuAf Chapter Author Affiliation"/>
    <w:basedOn w:val="CAuChapterAuthor"/>
    <w:rsid w:val="00230E39"/>
    <w:pPr>
      <w:spacing w:before="0" w:after="280"/>
    </w:pPr>
    <w:rPr>
      <w:b/>
    </w:rPr>
  </w:style>
  <w:style w:type="paragraph" w:customStyle="1" w:styleId="DEDisplayEquation">
    <w:name w:val="DE Display Equation"/>
    <w:basedOn w:val="BaseText"/>
    <w:rsid w:val="00230E39"/>
    <w:pPr>
      <w:tabs>
        <w:tab w:val="right" w:pos="8640"/>
      </w:tabs>
      <w:spacing w:before="360" w:after="360" w:line="560" w:lineRule="atLeast"/>
      <w:ind w:left="720" w:hanging="720"/>
    </w:pPr>
  </w:style>
  <w:style w:type="paragraph" w:customStyle="1" w:styleId="H6HeadingLevel6">
    <w:name w:val="H6 Heading Level 6"/>
    <w:basedOn w:val="H5HeadingLevel5"/>
    <w:rsid w:val="00230E39"/>
    <w:pPr>
      <w:outlineLvl w:val="5"/>
    </w:pPr>
    <w:rPr>
      <w:sz w:val="22"/>
    </w:rPr>
  </w:style>
  <w:style w:type="paragraph" w:customStyle="1" w:styleId="TIHTableInternalHead">
    <w:name w:val="TIH Table Internal Head"/>
    <w:basedOn w:val="TTTableTitle"/>
    <w:rsid w:val="00230E39"/>
    <w:pPr>
      <w:spacing w:before="280"/>
    </w:pPr>
  </w:style>
  <w:style w:type="paragraph" w:styleId="TOC8">
    <w:name w:val="toc 8"/>
    <w:basedOn w:val="Normal"/>
    <w:next w:val="Normal"/>
    <w:autoRedefine/>
    <w:semiHidden/>
    <w:rsid w:val="00230E39"/>
    <w:pPr>
      <w:ind w:left="1400"/>
    </w:pPr>
  </w:style>
  <w:style w:type="character" w:customStyle="1" w:styleId="DENDisplayEquationNumber">
    <w:name w:val="DEN Display Equation Number"/>
    <w:rsid w:val="00230E39"/>
    <w:rPr>
      <w:bdr w:val="none" w:sz="0" w:space="0" w:color="auto"/>
      <w:shd w:val="pct15" w:color="auto" w:fill="FFFFFF"/>
    </w:rPr>
  </w:style>
  <w:style w:type="paragraph" w:customStyle="1" w:styleId="TFNTableFootnote">
    <w:name w:val="TFN Table Footnote"/>
    <w:basedOn w:val="TBTableBody"/>
    <w:rsid w:val="00230E39"/>
    <w:pPr>
      <w:spacing w:before="280" w:after="280"/>
    </w:pPr>
  </w:style>
  <w:style w:type="character" w:customStyle="1" w:styleId="LetDateLetterDateChar">
    <w:name w:val="LetDate Letter Date Char"/>
    <w:basedOn w:val="LetTxLetterTextChar"/>
    <w:link w:val="LetDateLetterDate"/>
    <w:rsid w:val="00230E39"/>
  </w:style>
  <w:style w:type="paragraph" w:customStyle="1" w:styleId="LetDateLetterDate">
    <w:name w:val="LetDate Letter Date"/>
    <w:basedOn w:val="LetTxLetterText"/>
    <w:link w:val="LetDateLetterDateChar"/>
    <w:rsid w:val="00230E39"/>
  </w:style>
  <w:style w:type="paragraph" w:customStyle="1" w:styleId="CONChapterOpeningNote">
    <w:name w:val="CON Chapter Opening Note"/>
    <w:basedOn w:val="BaseText"/>
    <w:rsid w:val="00230E39"/>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230E39"/>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230E39"/>
    <w:pPr>
      <w:spacing w:line="560" w:lineRule="exact"/>
      <w:ind w:firstLine="720"/>
    </w:pPr>
    <w:rPr>
      <w:color w:val="000080"/>
      <w:sz w:val="24"/>
    </w:rPr>
  </w:style>
  <w:style w:type="paragraph" w:customStyle="1" w:styleId="IntAInterviewAnswer">
    <w:name w:val="IntA Interview Answer"/>
    <w:basedOn w:val="BaseText"/>
    <w:autoRedefine/>
    <w:rsid w:val="00230E39"/>
    <w:pPr>
      <w:spacing w:line="560" w:lineRule="exact"/>
      <w:ind w:firstLine="720"/>
    </w:pPr>
    <w:rPr>
      <w:color w:val="008000"/>
      <w:szCs w:val="24"/>
    </w:rPr>
  </w:style>
  <w:style w:type="paragraph" w:customStyle="1" w:styleId="DE-EDisplayEquationinExtract">
    <w:name w:val="DE-E Display Equation in Extract"/>
    <w:basedOn w:val="DEDisplayEquation"/>
    <w:rsid w:val="00230E39"/>
    <w:pPr>
      <w:spacing w:before="0" w:after="0"/>
      <w:ind w:firstLine="0"/>
    </w:pPr>
  </w:style>
  <w:style w:type="paragraph" w:customStyle="1" w:styleId="PNPartNumber">
    <w:name w:val="PN Part Number"/>
    <w:basedOn w:val="BaseHeading"/>
    <w:next w:val="PTPartTitle"/>
    <w:rsid w:val="00230E39"/>
    <w:pPr>
      <w:keepNext/>
      <w:keepLines/>
      <w:spacing w:before="560"/>
      <w:jc w:val="center"/>
    </w:pPr>
    <w:rPr>
      <w:b/>
      <w:sz w:val="28"/>
    </w:rPr>
  </w:style>
  <w:style w:type="paragraph" w:customStyle="1" w:styleId="PTPartTitle">
    <w:name w:val="PT Part Title"/>
    <w:basedOn w:val="PNPartNumber"/>
    <w:rsid w:val="00230E39"/>
    <w:pPr>
      <w:spacing w:before="1200"/>
    </w:pPr>
  </w:style>
  <w:style w:type="paragraph" w:customStyle="1" w:styleId="PSTPartSubtitle">
    <w:name w:val="PST Part Subtitle"/>
    <w:basedOn w:val="PTPartTitle"/>
    <w:rsid w:val="00230E39"/>
    <w:pPr>
      <w:keepNext w:val="0"/>
      <w:spacing w:before="360"/>
    </w:pPr>
    <w:rPr>
      <w:b w:val="0"/>
    </w:rPr>
  </w:style>
  <w:style w:type="paragraph" w:customStyle="1" w:styleId="EpEpigraph">
    <w:name w:val="Ep Epigraph"/>
    <w:basedOn w:val="BaseText"/>
    <w:rsid w:val="00230E39"/>
    <w:pPr>
      <w:spacing w:before="280" w:line="560" w:lineRule="exact"/>
      <w:ind w:left="720" w:right="720"/>
    </w:pPr>
  </w:style>
  <w:style w:type="paragraph" w:customStyle="1" w:styleId="EpSEpigraphSource">
    <w:name w:val="EpS Epigraph Source"/>
    <w:basedOn w:val="EpEpigraph"/>
    <w:rsid w:val="00230E39"/>
    <w:pPr>
      <w:spacing w:before="140" w:after="280"/>
      <w:ind w:right="0"/>
    </w:pPr>
  </w:style>
  <w:style w:type="paragraph" w:customStyle="1" w:styleId="PITxPartIntroductionText">
    <w:name w:val="PITx Part Introduction Text"/>
    <w:basedOn w:val="BaseText"/>
    <w:rsid w:val="00230E39"/>
    <w:pPr>
      <w:spacing w:before="280" w:after="280" w:line="560" w:lineRule="exact"/>
      <w:ind w:firstLine="720"/>
      <w:contextualSpacing/>
    </w:pPr>
  </w:style>
  <w:style w:type="paragraph" w:customStyle="1" w:styleId="SpH1SpecialHeading1">
    <w:name w:val="SpH1 Special Heading 1"/>
    <w:basedOn w:val="SpTxSpecialText"/>
    <w:rsid w:val="00230E39"/>
    <w:pPr>
      <w:spacing w:before="280" w:after="280"/>
      <w:ind w:firstLine="0"/>
    </w:pPr>
    <w:rPr>
      <w:b/>
      <w:sz w:val="36"/>
    </w:rPr>
  </w:style>
  <w:style w:type="paragraph" w:customStyle="1" w:styleId="SpTxSpecialText">
    <w:name w:val="SpTx Special Text"/>
    <w:basedOn w:val="BaseText"/>
    <w:rsid w:val="00230E39"/>
    <w:pPr>
      <w:spacing w:line="560" w:lineRule="exact"/>
      <w:ind w:firstLine="720"/>
    </w:pPr>
    <w:rPr>
      <w:color w:val="00B050"/>
    </w:rPr>
  </w:style>
  <w:style w:type="paragraph" w:styleId="TableofAuthorities">
    <w:name w:val="table of authorities"/>
    <w:basedOn w:val="Normal"/>
    <w:next w:val="Normal"/>
    <w:semiHidden/>
    <w:rsid w:val="00230E39"/>
    <w:pPr>
      <w:ind w:left="200" w:hanging="200"/>
    </w:pPr>
  </w:style>
  <w:style w:type="paragraph" w:styleId="TableofFigures">
    <w:name w:val="table of figures"/>
    <w:basedOn w:val="Normal"/>
    <w:next w:val="Normal"/>
    <w:semiHidden/>
    <w:rsid w:val="00230E39"/>
    <w:pPr>
      <w:ind w:left="400" w:hanging="400"/>
    </w:pPr>
  </w:style>
  <w:style w:type="paragraph" w:customStyle="1" w:styleId="GLTrmGlossaryDefinitionTerm">
    <w:name w:val="GLTrm Glossary Definition Term"/>
    <w:basedOn w:val="GLDefGlossaryDefinition"/>
    <w:rsid w:val="00230E39"/>
    <w:pPr>
      <w:spacing w:before="280"/>
    </w:pPr>
    <w:rPr>
      <w:b/>
    </w:rPr>
  </w:style>
  <w:style w:type="character" w:customStyle="1" w:styleId="TMenTableMention">
    <w:name w:val="TMen Table Mention"/>
    <w:rsid w:val="00230E39"/>
    <w:rPr>
      <w:color w:val="FF6600"/>
    </w:rPr>
  </w:style>
  <w:style w:type="paragraph" w:customStyle="1" w:styleId="ChrChronology">
    <w:name w:val="Chr Chronology"/>
    <w:basedOn w:val="BaseText"/>
    <w:rsid w:val="00230E39"/>
    <w:pPr>
      <w:tabs>
        <w:tab w:val="left" w:pos="1728"/>
      </w:tabs>
      <w:spacing w:before="140" w:line="560" w:lineRule="exact"/>
      <w:ind w:left="1728" w:hanging="1728"/>
    </w:pPr>
  </w:style>
  <w:style w:type="paragraph" w:customStyle="1" w:styleId="VSVerseSource">
    <w:name w:val="VS Verse Source"/>
    <w:basedOn w:val="BaseText"/>
    <w:rsid w:val="00230E39"/>
    <w:pPr>
      <w:spacing w:before="140" w:after="280" w:line="560" w:lineRule="exact"/>
    </w:pPr>
  </w:style>
  <w:style w:type="character" w:customStyle="1" w:styleId="SbarMenSidebarMention">
    <w:name w:val="SbarMen Sidebar Mention"/>
    <w:rsid w:val="00230E39"/>
    <w:rPr>
      <w:color w:val="008000"/>
    </w:rPr>
  </w:style>
  <w:style w:type="paragraph" w:customStyle="1" w:styleId="PriDocBegPrimaryDocumentBegin">
    <w:name w:val="PriDocBeg Primary Document Begin"/>
    <w:basedOn w:val="BaseText"/>
    <w:rsid w:val="00230E39"/>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230E39"/>
  </w:style>
  <w:style w:type="paragraph" w:customStyle="1" w:styleId="TxCTextContinuation">
    <w:name w:val="TxC Text Continuation"/>
    <w:basedOn w:val="BaseText"/>
    <w:rsid w:val="00230E39"/>
    <w:pPr>
      <w:spacing w:line="560" w:lineRule="exact"/>
    </w:pPr>
  </w:style>
  <w:style w:type="paragraph" w:customStyle="1" w:styleId="VHVerseHeading">
    <w:name w:val="VH Verse Heading"/>
    <w:basedOn w:val="BaseText"/>
    <w:next w:val="VVerse"/>
    <w:rsid w:val="00230E39"/>
    <w:pPr>
      <w:keepNext/>
      <w:keepLines/>
      <w:spacing w:before="280" w:line="560" w:lineRule="exact"/>
    </w:pPr>
    <w:rPr>
      <w:b/>
    </w:rPr>
  </w:style>
  <w:style w:type="paragraph" w:customStyle="1" w:styleId="VVerse">
    <w:name w:val="V Verse"/>
    <w:basedOn w:val="BaseText"/>
    <w:rsid w:val="00230E39"/>
    <w:pPr>
      <w:tabs>
        <w:tab w:val="left" w:pos="2880"/>
      </w:tabs>
      <w:spacing w:before="280" w:after="280" w:line="560" w:lineRule="exact"/>
      <w:ind w:left="245" w:hanging="245"/>
      <w:contextualSpacing/>
    </w:pPr>
  </w:style>
  <w:style w:type="character" w:customStyle="1" w:styleId="BxMenBoxMention">
    <w:name w:val="BxMen Box Mention"/>
    <w:rsid w:val="00230E39"/>
    <w:rPr>
      <w:color w:val="FF00FF"/>
    </w:rPr>
  </w:style>
  <w:style w:type="character" w:customStyle="1" w:styleId="SbarCOSidebarCallOut">
    <w:name w:val="SbarCO Sidebar Call Out"/>
    <w:rsid w:val="00230E39"/>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230E39"/>
    <w:pPr>
      <w:tabs>
        <w:tab w:val="left" w:pos="1440"/>
        <w:tab w:val="left" w:pos="1800"/>
        <w:tab w:val="left" w:pos="2160"/>
      </w:tabs>
      <w:ind w:left="1080" w:right="720"/>
    </w:pPr>
  </w:style>
  <w:style w:type="paragraph" w:customStyle="1" w:styleId="LetAuLetterAuthor">
    <w:name w:val="LetAu Letter Author"/>
    <w:basedOn w:val="LetTxLetterText"/>
    <w:rsid w:val="00230E39"/>
    <w:pPr>
      <w:spacing w:after="280"/>
    </w:pPr>
  </w:style>
  <w:style w:type="paragraph" w:customStyle="1" w:styleId="LetAuAddLetterAuthorAddress">
    <w:name w:val="LetAuAdd Letter Author Address"/>
    <w:basedOn w:val="LetTxLetterText"/>
    <w:rsid w:val="00230E39"/>
    <w:pPr>
      <w:spacing w:after="280"/>
      <w:contextualSpacing/>
    </w:pPr>
  </w:style>
  <w:style w:type="paragraph" w:customStyle="1" w:styleId="LetAddLetterAddress">
    <w:name w:val="LetAdd Letter Address"/>
    <w:basedOn w:val="LetTxLetterText"/>
    <w:rsid w:val="00230E39"/>
    <w:pPr>
      <w:spacing w:after="280"/>
      <w:contextualSpacing/>
    </w:pPr>
  </w:style>
  <w:style w:type="paragraph" w:customStyle="1" w:styleId="Let-ELetterinExtract">
    <w:name w:val="Let-E Letter in Extract"/>
    <w:basedOn w:val="LetTxLetterText"/>
    <w:rsid w:val="00230E39"/>
    <w:pPr>
      <w:ind w:left="720" w:right="720"/>
    </w:pPr>
  </w:style>
  <w:style w:type="paragraph" w:customStyle="1" w:styleId="LetDate-ELetterDateinExtract">
    <w:name w:val="LetDate-E Letter Date in Extract"/>
    <w:basedOn w:val="Let-ELetterinExtract"/>
    <w:rsid w:val="00230E39"/>
  </w:style>
  <w:style w:type="paragraph" w:customStyle="1" w:styleId="LetAdd-ELetterAddressinExtract">
    <w:name w:val="LetAdd-E Letter Address in Extract"/>
    <w:basedOn w:val="LetAddLetterAddress"/>
    <w:rsid w:val="00230E39"/>
    <w:pPr>
      <w:spacing w:before="0" w:after="0"/>
      <w:ind w:left="720" w:right="720"/>
      <w:contextualSpacing w:val="0"/>
    </w:pPr>
  </w:style>
  <w:style w:type="paragraph" w:customStyle="1" w:styleId="LetAu-ELetterAuthorinExtract">
    <w:name w:val="LetAu-E Letter Author in Extract"/>
    <w:basedOn w:val="LetAuLetterAuthor"/>
    <w:rsid w:val="00230E39"/>
    <w:pPr>
      <w:spacing w:before="0"/>
      <w:ind w:left="720" w:right="720"/>
    </w:pPr>
  </w:style>
  <w:style w:type="paragraph" w:customStyle="1" w:styleId="LetAuAdd-ELetterAuthorAddressinExtract">
    <w:name w:val="LetAuAdd-E Letter Author Address in Extract"/>
    <w:basedOn w:val="LetAuAddLetterAuthorAddress"/>
    <w:rsid w:val="00230E39"/>
    <w:pPr>
      <w:spacing w:before="0"/>
      <w:ind w:left="720" w:right="720"/>
    </w:pPr>
  </w:style>
  <w:style w:type="paragraph" w:styleId="BalloonText">
    <w:name w:val="Balloon Text"/>
    <w:basedOn w:val="Normal"/>
    <w:link w:val="BalloonTextChar"/>
    <w:semiHidden/>
    <w:rsid w:val="00230E39"/>
    <w:rPr>
      <w:rFonts w:ascii="Tahoma" w:hAnsi="Tahoma" w:cs="Tahoma"/>
      <w:sz w:val="16"/>
      <w:szCs w:val="16"/>
    </w:rPr>
  </w:style>
  <w:style w:type="character" w:customStyle="1" w:styleId="BalloonTextChar">
    <w:name w:val="Balloon Text Char"/>
    <w:basedOn w:val="DefaultParagraphFont"/>
    <w:link w:val="BalloonText"/>
    <w:semiHidden/>
    <w:rsid w:val="00230E39"/>
    <w:rPr>
      <w:rFonts w:ascii="Tahoma" w:eastAsia="Times New Roman" w:hAnsi="Tahoma" w:cs="Tahoma"/>
      <w:sz w:val="16"/>
      <w:szCs w:val="16"/>
    </w:rPr>
  </w:style>
  <w:style w:type="paragraph" w:customStyle="1" w:styleId="CSTChapterSubtitle">
    <w:name w:val="CST Chapter Subtitle"/>
    <w:basedOn w:val="BaseHeading"/>
    <w:autoRedefine/>
    <w:rsid w:val="00230E39"/>
    <w:rPr>
      <w:sz w:val="28"/>
    </w:rPr>
  </w:style>
  <w:style w:type="paragraph" w:customStyle="1" w:styleId="PITPartIntroductionTitle">
    <w:name w:val="PIT Part Introduction Title"/>
    <w:basedOn w:val="PSTPartSubtitle"/>
    <w:qFormat/>
    <w:rsid w:val="00230E39"/>
    <w:pPr>
      <w:keepNext/>
      <w:spacing w:before="280"/>
    </w:pPr>
  </w:style>
  <w:style w:type="paragraph" w:customStyle="1" w:styleId="NNotation">
    <w:name w:val="N Notation"/>
    <w:basedOn w:val="BaseText"/>
    <w:qFormat/>
    <w:rsid w:val="00230E39"/>
    <w:pPr>
      <w:tabs>
        <w:tab w:val="left" w:pos="480"/>
      </w:tabs>
      <w:spacing w:line="560" w:lineRule="exact"/>
    </w:pPr>
  </w:style>
  <w:style w:type="character" w:customStyle="1" w:styleId="CommentSubjectChar">
    <w:name w:val="Comment Subject Char"/>
    <w:rsid w:val="00230E39"/>
    <w:rPr>
      <w:sz w:val="24"/>
      <w:lang w:val="en-US" w:eastAsia="en-US" w:bidi="ar-SA"/>
    </w:rPr>
  </w:style>
  <w:style w:type="paragraph" w:styleId="Revision">
    <w:name w:val="Revision"/>
    <w:hidden/>
    <w:uiPriority w:val="99"/>
    <w:semiHidden/>
    <w:rsid w:val="00230E39"/>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230E39"/>
    <w:pPr>
      <w:tabs>
        <w:tab w:val="left" w:pos="4320"/>
      </w:tabs>
      <w:ind w:left="1440" w:right="720"/>
    </w:pPr>
  </w:style>
  <w:style w:type="paragraph" w:customStyle="1" w:styleId="VEVerseinExtract">
    <w:name w:val="VE Verse in Extract"/>
    <w:basedOn w:val="VVerse"/>
    <w:qFormat/>
    <w:rsid w:val="00230E39"/>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230E39"/>
    <w:pPr>
      <w:spacing w:before="0"/>
      <w:ind w:left="720" w:right="720"/>
    </w:pPr>
  </w:style>
  <w:style w:type="paragraph" w:customStyle="1" w:styleId="AuQAuthorQuery">
    <w:name w:val="AuQ Author Query"/>
    <w:basedOn w:val="NtENotetoEditor"/>
    <w:qFormat/>
    <w:rsid w:val="00230E39"/>
    <w:rPr>
      <w:color w:val="0070C0"/>
    </w:rPr>
  </w:style>
  <w:style w:type="paragraph" w:customStyle="1" w:styleId="AppBegAppendixBegin">
    <w:name w:val="AppBeg Appendix Begin"/>
    <w:basedOn w:val="PriDocBegPrimaryDocumentBegin"/>
    <w:qFormat/>
    <w:rsid w:val="00230E39"/>
  </w:style>
  <w:style w:type="paragraph" w:customStyle="1" w:styleId="AppEndAppendixEnd">
    <w:name w:val="AppEnd Appendix End"/>
    <w:basedOn w:val="PriDocEndPrimaryDocumentEnd"/>
    <w:qFormat/>
    <w:rsid w:val="00230E39"/>
  </w:style>
  <w:style w:type="paragraph" w:customStyle="1" w:styleId="BoxBegBoxBegin">
    <w:name w:val="BoxBeg Box Begin"/>
    <w:basedOn w:val="PriDocBegPrimaryDocumentBegin"/>
    <w:qFormat/>
    <w:rsid w:val="00230E39"/>
  </w:style>
  <w:style w:type="paragraph" w:customStyle="1" w:styleId="BoxEndBoxEnd">
    <w:name w:val="BoxEnd Box End"/>
    <w:basedOn w:val="PriDocEndPrimaryDocumentEnd"/>
    <w:qFormat/>
    <w:rsid w:val="00230E39"/>
  </w:style>
  <w:style w:type="paragraph" w:customStyle="1" w:styleId="ExrBegExerciseBegin">
    <w:name w:val="ExrBeg Exercise Begin"/>
    <w:basedOn w:val="PriDocBegPrimaryDocumentBegin"/>
    <w:qFormat/>
    <w:rsid w:val="00230E39"/>
  </w:style>
  <w:style w:type="paragraph" w:customStyle="1" w:styleId="ExrEndExerciseEnd">
    <w:name w:val="ExrEnd Exercise End"/>
    <w:basedOn w:val="PriDocEndPrimaryDocumentEnd"/>
    <w:qFormat/>
    <w:rsid w:val="00230E39"/>
  </w:style>
  <w:style w:type="paragraph" w:customStyle="1" w:styleId="NotesBegNotesBegin">
    <w:name w:val="NotesBeg Notes Begin"/>
    <w:basedOn w:val="PriDocBegPrimaryDocumentBegin"/>
    <w:qFormat/>
    <w:rsid w:val="00230E39"/>
  </w:style>
  <w:style w:type="paragraph" w:customStyle="1" w:styleId="NotesEndNotesEnd">
    <w:name w:val="NotesEnd Notes End"/>
    <w:basedOn w:val="PriDocEndPrimaryDocumentEnd"/>
    <w:qFormat/>
    <w:rsid w:val="00230E39"/>
  </w:style>
  <w:style w:type="paragraph" w:customStyle="1" w:styleId="TSTableSource">
    <w:name w:val="TS Table Source"/>
    <w:basedOn w:val="TFNTableFootnote"/>
    <w:rsid w:val="00230E39"/>
    <w:pPr>
      <w:spacing w:before="0" w:after="560"/>
    </w:pPr>
  </w:style>
  <w:style w:type="paragraph" w:customStyle="1" w:styleId="TNTableNumber">
    <w:name w:val="TN Table Number"/>
    <w:basedOn w:val="TTTableTitle"/>
    <w:rsid w:val="00230E39"/>
    <w:pPr>
      <w:spacing w:before="560"/>
    </w:pPr>
    <w:rPr>
      <w:b/>
    </w:rPr>
  </w:style>
  <w:style w:type="paragraph" w:customStyle="1" w:styleId="ITCHIn-textTableColumnHead">
    <w:name w:val="ITCH In-text Table Column Head"/>
    <w:basedOn w:val="TCHTableColumnHead"/>
    <w:rsid w:val="00230E39"/>
  </w:style>
  <w:style w:type="paragraph" w:customStyle="1" w:styleId="ITBIn-textTableBody">
    <w:name w:val="ITB In-text Table Body"/>
    <w:basedOn w:val="TBTableBody"/>
    <w:rsid w:val="00230E39"/>
  </w:style>
  <w:style w:type="paragraph" w:customStyle="1" w:styleId="RefTxReferenceText">
    <w:name w:val="RefTx Reference Text"/>
    <w:basedOn w:val="BaseText"/>
    <w:rsid w:val="00230E39"/>
    <w:pPr>
      <w:spacing w:after="140" w:line="560" w:lineRule="exact"/>
      <w:ind w:left="720" w:hanging="720"/>
    </w:pPr>
  </w:style>
  <w:style w:type="paragraph" w:customStyle="1" w:styleId="DL-EDescriptiveListinExtract">
    <w:name w:val="DL-E Descriptive List in Extract"/>
    <w:basedOn w:val="DLDescriptiveList"/>
    <w:rsid w:val="00230E39"/>
    <w:pPr>
      <w:tabs>
        <w:tab w:val="left" w:pos="480"/>
      </w:tabs>
    </w:pPr>
  </w:style>
  <w:style w:type="paragraph" w:customStyle="1" w:styleId="N-ENotationinExtract">
    <w:name w:val="N-E Notation in Extract"/>
    <w:basedOn w:val="NNotation"/>
    <w:rsid w:val="00230E39"/>
  </w:style>
  <w:style w:type="paragraph" w:customStyle="1" w:styleId="Dis-EDisplayinExtract">
    <w:name w:val="Dis-E Display in Extract"/>
    <w:basedOn w:val="DDisplay"/>
    <w:rsid w:val="00230E39"/>
    <w:pPr>
      <w:ind w:left="720" w:right="720"/>
    </w:pPr>
  </w:style>
  <w:style w:type="paragraph" w:customStyle="1" w:styleId="DDisplay">
    <w:name w:val="D Display"/>
    <w:basedOn w:val="BaseText"/>
    <w:rsid w:val="00230E39"/>
    <w:pPr>
      <w:spacing w:before="280" w:after="280" w:line="560" w:lineRule="exact"/>
    </w:pPr>
  </w:style>
  <w:style w:type="paragraph" w:customStyle="1" w:styleId="PProgram">
    <w:name w:val="P Program"/>
    <w:basedOn w:val="BaseText"/>
    <w:rsid w:val="00230E39"/>
    <w:pPr>
      <w:spacing w:line="560" w:lineRule="exact"/>
    </w:pPr>
    <w:rPr>
      <w:rFonts w:ascii="Courier" w:hAnsi="Courier"/>
      <w:sz w:val="22"/>
    </w:rPr>
  </w:style>
  <w:style w:type="paragraph" w:customStyle="1" w:styleId="P-EPrograminExtract">
    <w:name w:val="P-E Program in Extract"/>
    <w:basedOn w:val="PProgram"/>
    <w:rsid w:val="00230E39"/>
    <w:pPr>
      <w:spacing w:before="280" w:after="280"/>
      <w:ind w:left="720" w:right="720"/>
    </w:pPr>
  </w:style>
  <w:style w:type="paragraph" w:customStyle="1" w:styleId="NTrDNumberedTreeDisplay">
    <w:name w:val="NTrD Numbered Tree Display"/>
    <w:basedOn w:val="BaseText"/>
    <w:rsid w:val="00230E39"/>
    <w:pPr>
      <w:spacing w:before="280" w:after="280" w:line="560" w:lineRule="exact"/>
    </w:pPr>
  </w:style>
  <w:style w:type="paragraph" w:customStyle="1" w:styleId="NTrD-ENumberedTreeDisplayinExtract">
    <w:name w:val="NTrD-E Numbered Tree Display in Extract"/>
    <w:basedOn w:val="NTrDNumberedTreeDisplay"/>
    <w:rsid w:val="00230E39"/>
    <w:pPr>
      <w:ind w:left="720" w:right="720"/>
    </w:pPr>
  </w:style>
  <w:style w:type="paragraph" w:customStyle="1" w:styleId="IEIndexMainEntry">
    <w:name w:val="IE Index Main Entry"/>
    <w:basedOn w:val="BaseText"/>
    <w:rsid w:val="00230E39"/>
    <w:pPr>
      <w:spacing w:line="560" w:lineRule="exact"/>
      <w:ind w:left="2160" w:hanging="2160"/>
    </w:pPr>
  </w:style>
  <w:style w:type="paragraph" w:customStyle="1" w:styleId="ISEIndexSubentry">
    <w:name w:val="ISE Index Subentry"/>
    <w:basedOn w:val="IEIndexMainEntry"/>
    <w:rsid w:val="00230E39"/>
    <w:pPr>
      <w:ind w:left="2880"/>
    </w:pPr>
  </w:style>
  <w:style w:type="paragraph" w:customStyle="1" w:styleId="IABIndexAlphabeticalBreak">
    <w:name w:val="IAB Index Alphabetical Break"/>
    <w:basedOn w:val="IEIndexMainEntry"/>
    <w:rsid w:val="00230E39"/>
    <w:pPr>
      <w:spacing w:before="560"/>
    </w:pPr>
  </w:style>
  <w:style w:type="paragraph" w:customStyle="1" w:styleId="ISSEIndexSubsubentry">
    <w:name w:val="ISSE Index Subsubentry"/>
    <w:basedOn w:val="ISEIndexSubentry"/>
    <w:rsid w:val="00230E39"/>
    <w:pPr>
      <w:ind w:left="3600"/>
    </w:pPr>
  </w:style>
  <w:style w:type="paragraph" w:customStyle="1" w:styleId="SbarTSidebarTitle">
    <w:name w:val="SbarT Sidebar Title"/>
    <w:basedOn w:val="SbarTxSidebarText"/>
    <w:rsid w:val="00230E39"/>
    <w:pPr>
      <w:spacing w:before="560"/>
    </w:pPr>
    <w:rPr>
      <w:b/>
      <w:sz w:val="28"/>
    </w:rPr>
  </w:style>
  <w:style w:type="paragraph" w:customStyle="1" w:styleId="SbarAuSidebarAuthor">
    <w:name w:val="SbarAu Sidebar Author"/>
    <w:basedOn w:val="SbarTxSidebarText"/>
    <w:rsid w:val="00230E39"/>
    <w:pPr>
      <w:spacing w:before="280"/>
    </w:pPr>
    <w:rPr>
      <w:b/>
    </w:rPr>
  </w:style>
  <w:style w:type="paragraph" w:customStyle="1" w:styleId="SbarSNSidebarSourceNote">
    <w:name w:val="SbarSN Sidebar Source Note"/>
    <w:basedOn w:val="SbarTxSidebarText"/>
    <w:rsid w:val="00230E39"/>
    <w:pPr>
      <w:spacing w:before="280"/>
    </w:pPr>
  </w:style>
  <w:style w:type="paragraph" w:customStyle="1" w:styleId="FgCFigureCaption">
    <w:name w:val="FgC Figure Caption"/>
    <w:basedOn w:val="BaseText"/>
    <w:link w:val="FgCFigureCaptionChar"/>
    <w:rsid w:val="00230E39"/>
    <w:pPr>
      <w:spacing w:line="560" w:lineRule="exact"/>
    </w:pPr>
  </w:style>
  <w:style w:type="character" w:customStyle="1" w:styleId="FgCFigureCaptionChar">
    <w:name w:val="FgC Figure Caption Char"/>
    <w:link w:val="FgCFigureCaption"/>
    <w:rsid w:val="00230E39"/>
    <w:rPr>
      <w:rFonts w:ascii="Times New Roman" w:eastAsia="Times New Roman" w:hAnsi="Times New Roman" w:cs="Times New Roman"/>
      <w:szCs w:val="20"/>
    </w:rPr>
  </w:style>
  <w:style w:type="paragraph" w:customStyle="1" w:styleId="FgTFigureTitle">
    <w:name w:val="FgT Figure Title"/>
    <w:basedOn w:val="FgCFigureCaption"/>
    <w:rsid w:val="00230E39"/>
  </w:style>
  <w:style w:type="paragraph" w:customStyle="1" w:styleId="FgNFigureNumber">
    <w:name w:val="FgN Figure Number"/>
    <w:basedOn w:val="FgTFigureTitle"/>
    <w:rsid w:val="00230E39"/>
    <w:pPr>
      <w:spacing w:before="560"/>
    </w:pPr>
  </w:style>
  <w:style w:type="paragraph" w:customStyle="1" w:styleId="FgSFigureSource">
    <w:name w:val="FgS Figure Source"/>
    <w:basedOn w:val="FgCFigureCaption"/>
    <w:rsid w:val="00230E39"/>
    <w:pPr>
      <w:spacing w:after="560"/>
    </w:pPr>
  </w:style>
  <w:style w:type="paragraph" w:customStyle="1" w:styleId="NtDNotetoDesign">
    <w:name w:val="NtD Note to Design"/>
    <w:basedOn w:val="NtENotetoEditor"/>
    <w:rsid w:val="00230E39"/>
    <w:rPr>
      <w:color w:val="FF00FF"/>
    </w:rPr>
  </w:style>
  <w:style w:type="paragraph" w:customStyle="1" w:styleId="DHDisplayHead">
    <w:name w:val="DH Display Head"/>
    <w:basedOn w:val="BaseText"/>
    <w:rsid w:val="00230E39"/>
    <w:pPr>
      <w:spacing w:before="280" w:line="560" w:lineRule="exact"/>
    </w:pPr>
    <w:rPr>
      <w:b/>
    </w:rPr>
  </w:style>
  <w:style w:type="paragraph" w:customStyle="1" w:styleId="SDSubdisplay">
    <w:name w:val="SD Subdisplay"/>
    <w:basedOn w:val="DDisplay"/>
    <w:rsid w:val="00230E39"/>
    <w:pPr>
      <w:spacing w:before="0" w:after="0"/>
      <w:ind w:left="720"/>
    </w:pPr>
  </w:style>
  <w:style w:type="paragraph" w:customStyle="1" w:styleId="SSDSubsubdisplay">
    <w:name w:val="SSD Subsubdisplay"/>
    <w:basedOn w:val="SDSubdisplay"/>
    <w:rsid w:val="00230E39"/>
    <w:pPr>
      <w:ind w:left="1440"/>
    </w:pPr>
  </w:style>
  <w:style w:type="paragraph" w:customStyle="1" w:styleId="ExrLv1TxExerciseText">
    <w:name w:val="ExrLv1Tx Exercise Text"/>
    <w:basedOn w:val="BaseText"/>
    <w:rsid w:val="00230E39"/>
    <w:pPr>
      <w:spacing w:before="280" w:after="280" w:line="560" w:lineRule="exact"/>
    </w:pPr>
  </w:style>
  <w:style w:type="paragraph" w:customStyle="1" w:styleId="ExrLv2TxSubexerciseText">
    <w:name w:val="ExrLv2Tx Subexercise Text"/>
    <w:basedOn w:val="ExrLv1TxExerciseText"/>
    <w:rsid w:val="00230E39"/>
    <w:pPr>
      <w:spacing w:before="0"/>
      <w:ind w:left="720"/>
    </w:pPr>
  </w:style>
  <w:style w:type="paragraph" w:customStyle="1" w:styleId="ExrLv3TxSubsubexerciseText">
    <w:name w:val="ExrLv3Tx Subsubexercise Text"/>
    <w:basedOn w:val="ExrLv2TxSubexerciseText"/>
    <w:rsid w:val="00230E39"/>
    <w:pPr>
      <w:ind w:left="1440"/>
    </w:pPr>
  </w:style>
  <w:style w:type="paragraph" w:customStyle="1" w:styleId="NTNoteText">
    <w:name w:val="NT Note Text"/>
    <w:basedOn w:val="BaseText"/>
    <w:rsid w:val="00230E39"/>
    <w:pPr>
      <w:spacing w:after="280" w:line="560" w:lineRule="exact"/>
    </w:pPr>
  </w:style>
  <w:style w:type="paragraph" w:customStyle="1" w:styleId="FNFootnoteText">
    <w:name w:val="FN Footnote Text"/>
    <w:basedOn w:val="BaseText"/>
    <w:rsid w:val="00230E39"/>
    <w:pPr>
      <w:spacing w:line="560" w:lineRule="exact"/>
    </w:pPr>
  </w:style>
  <w:style w:type="paragraph" w:customStyle="1" w:styleId="RHRRunningHeadRecto">
    <w:name w:val="RHR Running Head Recto"/>
    <w:basedOn w:val="BaseText"/>
    <w:link w:val="RHRRunningHeadRectoChar"/>
    <w:rsid w:val="00230E39"/>
    <w:pPr>
      <w:spacing w:line="560" w:lineRule="exact"/>
    </w:pPr>
  </w:style>
  <w:style w:type="paragraph" w:customStyle="1" w:styleId="RHVRunningHeadVerso">
    <w:name w:val="RHV Running Head Verso"/>
    <w:basedOn w:val="RHRRunningHeadRecto"/>
    <w:link w:val="RHVRunningHeadVersoChar"/>
    <w:rsid w:val="00230E39"/>
  </w:style>
  <w:style w:type="paragraph" w:customStyle="1" w:styleId="COContributorName">
    <w:name w:val="CO Contributor Name"/>
    <w:basedOn w:val="BaseText"/>
    <w:rsid w:val="00230E39"/>
    <w:pPr>
      <w:spacing w:before="280" w:line="560" w:lineRule="exact"/>
    </w:pPr>
    <w:rPr>
      <w:b/>
    </w:rPr>
  </w:style>
  <w:style w:type="paragraph" w:customStyle="1" w:styleId="COBContributorBio">
    <w:name w:val="COB Contributor Bio"/>
    <w:basedOn w:val="BaseText"/>
    <w:rsid w:val="00230E39"/>
    <w:pPr>
      <w:spacing w:after="280" w:line="560" w:lineRule="exact"/>
    </w:pPr>
  </w:style>
  <w:style w:type="paragraph" w:customStyle="1" w:styleId="FBHFrontmatterBackmatterHead">
    <w:name w:val="FBH Frontmatter/Backmatter Head"/>
    <w:basedOn w:val="CTChapterTitle"/>
    <w:rsid w:val="00230E39"/>
  </w:style>
  <w:style w:type="paragraph" w:customStyle="1" w:styleId="BaseHeading">
    <w:name w:val="Base Heading"/>
    <w:link w:val="BaseHeadingChar"/>
    <w:qFormat/>
    <w:rsid w:val="00230E39"/>
    <w:pPr>
      <w:spacing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230E39"/>
    <w:rPr>
      <w:rFonts w:ascii="Times New Roman" w:eastAsia="Times New Roman" w:hAnsi="Times New Roman" w:cs="Times New Roman"/>
      <w:szCs w:val="20"/>
    </w:rPr>
  </w:style>
  <w:style w:type="paragraph" w:customStyle="1" w:styleId="BibTxBibliographyText">
    <w:name w:val="BibTx Bibliography Text"/>
    <w:basedOn w:val="BaseText"/>
    <w:rsid w:val="00230E39"/>
    <w:pPr>
      <w:spacing w:after="140" w:line="560" w:lineRule="exact"/>
      <w:ind w:left="720" w:hanging="720"/>
    </w:pPr>
  </w:style>
  <w:style w:type="paragraph" w:customStyle="1" w:styleId="H4MHeadingLevel4Math">
    <w:name w:val="H4M Heading Level 4 Math"/>
    <w:basedOn w:val="H4HeadingLevel4"/>
    <w:rsid w:val="00230E39"/>
    <w:pPr>
      <w:spacing w:after="360"/>
    </w:pPr>
  </w:style>
  <w:style w:type="paragraph" w:styleId="BlockText">
    <w:name w:val="Block Text"/>
    <w:basedOn w:val="Normal"/>
    <w:rsid w:val="00230E39"/>
    <w:pPr>
      <w:spacing w:after="120"/>
      <w:ind w:left="1440" w:right="1440"/>
    </w:pPr>
  </w:style>
  <w:style w:type="paragraph" w:customStyle="1" w:styleId="H5MHeadingLevel5Math">
    <w:name w:val="H5M Heading Level 5 Math"/>
    <w:basedOn w:val="H5HeadingLevel5"/>
    <w:rsid w:val="00230E39"/>
    <w:pPr>
      <w:spacing w:after="360"/>
    </w:pPr>
  </w:style>
  <w:style w:type="paragraph" w:customStyle="1" w:styleId="NoteCNotetoComp">
    <w:name w:val="NoteC Note to Comp"/>
    <w:basedOn w:val="BaseText"/>
    <w:rsid w:val="00230E39"/>
    <w:pPr>
      <w:spacing w:before="360" w:after="360" w:line="360" w:lineRule="exact"/>
    </w:pPr>
    <w:rPr>
      <w:color w:val="FF0000"/>
      <w:sz w:val="28"/>
    </w:rPr>
  </w:style>
  <w:style w:type="paragraph" w:customStyle="1" w:styleId="NoteDNotetoDesign">
    <w:name w:val="NoteD Note to Design"/>
    <w:basedOn w:val="Normal"/>
    <w:rsid w:val="00230E39"/>
    <w:pPr>
      <w:spacing w:before="360" w:after="360" w:line="360" w:lineRule="exact"/>
    </w:pPr>
    <w:rPr>
      <w:color w:val="FF00FF"/>
      <w:sz w:val="28"/>
    </w:rPr>
  </w:style>
  <w:style w:type="paragraph" w:customStyle="1" w:styleId="NoteENotetoEditor">
    <w:name w:val="NoteE Note to Editor"/>
    <w:basedOn w:val="NoteCNotetoComp"/>
    <w:rsid w:val="00230E39"/>
    <w:rPr>
      <w:color w:val="008000"/>
    </w:rPr>
  </w:style>
  <w:style w:type="paragraph" w:customStyle="1" w:styleId="FBHFrontmatterHead">
    <w:name w:val="FBH Frontmatter Head"/>
    <w:basedOn w:val="CTChapterTitle"/>
    <w:rsid w:val="00230E39"/>
  </w:style>
  <w:style w:type="paragraph" w:customStyle="1" w:styleId="LList">
    <w:name w:val="L List"/>
    <w:basedOn w:val="ULUnnumberedList"/>
    <w:qFormat/>
    <w:rsid w:val="00230E39"/>
  </w:style>
  <w:style w:type="paragraph" w:customStyle="1" w:styleId="L-EListinExtract">
    <w:name w:val="L-E List in Extract"/>
    <w:basedOn w:val="ULUnnumberedList"/>
    <w:qFormat/>
    <w:rsid w:val="00230E39"/>
    <w:pPr>
      <w:ind w:left="1080"/>
    </w:pPr>
  </w:style>
  <w:style w:type="paragraph" w:customStyle="1" w:styleId="E-MExtractMultiple">
    <w:name w:val="E-M Extract Multiple"/>
    <w:basedOn w:val="EExtract"/>
    <w:qFormat/>
    <w:rsid w:val="00230E39"/>
    <w:pPr>
      <w:spacing w:after="120"/>
    </w:pPr>
  </w:style>
  <w:style w:type="paragraph" w:customStyle="1" w:styleId="H-EHeadinExtract">
    <w:name w:val="H-E Head in Extract"/>
    <w:basedOn w:val="LH-EListHeadinExtract"/>
    <w:qFormat/>
    <w:rsid w:val="00230E39"/>
  </w:style>
  <w:style w:type="paragraph" w:customStyle="1" w:styleId="HAAHead">
    <w:name w:val="HA A Head"/>
    <w:basedOn w:val="SpH1SpecialHeading1"/>
    <w:qFormat/>
    <w:rsid w:val="00230E39"/>
    <w:pPr>
      <w:outlineLvl w:val="0"/>
    </w:pPr>
  </w:style>
  <w:style w:type="paragraph" w:customStyle="1" w:styleId="SBHSpaceBreakHalfLine">
    <w:name w:val="SBH Space Break HalfLine"/>
    <w:basedOn w:val="SBSpaceBreak"/>
    <w:qFormat/>
    <w:rsid w:val="00230E39"/>
    <w:pPr>
      <w:spacing w:line="280" w:lineRule="exact"/>
    </w:pPr>
  </w:style>
  <w:style w:type="paragraph" w:customStyle="1" w:styleId="NHNotesHead">
    <w:name w:val="NH Notes Head"/>
    <w:basedOn w:val="BaseHeading"/>
    <w:rsid w:val="00230E39"/>
    <w:pPr>
      <w:autoSpaceDE w:val="0"/>
      <w:autoSpaceDN w:val="0"/>
      <w:adjustRightInd w:val="0"/>
      <w:spacing w:before="360" w:after="280"/>
    </w:pPr>
    <w:rPr>
      <w:b/>
      <w:sz w:val="32"/>
      <w:szCs w:val="24"/>
    </w:rPr>
  </w:style>
  <w:style w:type="paragraph" w:customStyle="1" w:styleId="BkTBookTitle">
    <w:name w:val="BkT Book Title"/>
    <w:basedOn w:val="BaseText"/>
    <w:rsid w:val="00230E39"/>
    <w:pPr>
      <w:spacing w:line="560" w:lineRule="exact"/>
      <w:jc w:val="right"/>
    </w:pPr>
    <w:rPr>
      <w:szCs w:val="24"/>
    </w:rPr>
  </w:style>
  <w:style w:type="paragraph" w:customStyle="1" w:styleId="SecTSectionTitle">
    <w:name w:val="SecT Section Title"/>
    <w:basedOn w:val="BaseText"/>
    <w:rsid w:val="00230E39"/>
    <w:pPr>
      <w:spacing w:line="560" w:lineRule="exact"/>
      <w:jc w:val="right"/>
    </w:pPr>
    <w:rPr>
      <w:szCs w:val="24"/>
    </w:rPr>
  </w:style>
  <w:style w:type="paragraph" w:customStyle="1" w:styleId="BibRefHeadBibRefHead">
    <w:name w:val="BibRefHead BibRef Head"/>
    <w:basedOn w:val="BaseHeading"/>
    <w:rsid w:val="00230E39"/>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230E39"/>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230E39"/>
    <w:pPr>
      <w:spacing w:before="280" w:line="560" w:lineRule="exact"/>
      <w:ind w:left="720" w:right="720"/>
    </w:pPr>
  </w:style>
  <w:style w:type="paragraph" w:customStyle="1" w:styleId="Algorithm">
    <w:name w:val="Algorithm"/>
    <w:basedOn w:val="DEDisplayEquation"/>
    <w:rsid w:val="00230E39"/>
  </w:style>
  <w:style w:type="paragraph" w:customStyle="1" w:styleId="Assumption">
    <w:name w:val="Assumption"/>
    <w:basedOn w:val="DEDisplayEquation"/>
    <w:rsid w:val="00230E39"/>
  </w:style>
  <w:style w:type="paragraph" w:customStyle="1" w:styleId="Axiom">
    <w:name w:val="Axiom"/>
    <w:basedOn w:val="DEDisplayEquation"/>
    <w:rsid w:val="00230E39"/>
  </w:style>
  <w:style w:type="paragraph" w:customStyle="1" w:styleId="Case">
    <w:name w:val="Case"/>
    <w:basedOn w:val="DEDisplayEquation"/>
    <w:rsid w:val="00230E39"/>
  </w:style>
  <w:style w:type="paragraph" w:customStyle="1" w:styleId="Claim">
    <w:name w:val="Claim"/>
    <w:basedOn w:val="DEDisplayEquation"/>
    <w:rsid w:val="00230E39"/>
  </w:style>
  <w:style w:type="paragraph" w:customStyle="1" w:styleId="Conjunction">
    <w:name w:val="Conjunction"/>
    <w:basedOn w:val="DEDisplayEquation"/>
    <w:rsid w:val="00230E39"/>
  </w:style>
  <w:style w:type="paragraph" w:customStyle="1" w:styleId="Corollary">
    <w:name w:val="Corollary"/>
    <w:basedOn w:val="DEDisplayEquation"/>
    <w:rsid w:val="00230E39"/>
  </w:style>
  <w:style w:type="paragraph" w:customStyle="1" w:styleId="Definition">
    <w:name w:val="Definition"/>
    <w:basedOn w:val="DEDisplayEquation"/>
    <w:rsid w:val="00230E39"/>
  </w:style>
  <w:style w:type="paragraph" w:customStyle="1" w:styleId="Hypothesis">
    <w:name w:val="Hypothesis"/>
    <w:basedOn w:val="DEDisplayEquation"/>
    <w:rsid w:val="00230E39"/>
  </w:style>
  <w:style w:type="paragraph" w:customStyle="1" w:styleId="Lemma">
    <w:name w:val="Lemma"/>
    <w:basedOn w:val="DEDisplayEquation"/>
    <w:rsid w:val="00230E39"/>
  </w:style>
  <w:style w:type="paragraph" w:customStyle="1" w:styleId="Note">
    <w:name w:val="Note"/>
    <w:basedOn w:val="DEDisplayEquation"/>
    <w:rsid w:val="00230E39"/>
  </w:style>
  <w:style w:type="paragraph" w:customStyle="1" w:styleId="Observation">
    <w:name w:val="Observation"/>
    <w:basedOn w:val="DEDisplayEquation"/>
    <w:rsid w:val="00230E39"/>
  </w:style>
  <w:style w:type="paragraph" w:customStyle="1" w:styleId="Proof">
    <w:name w:val="Proof"/>
    <w:basedOn w:val="DEDisplayEquation"/>
    <w:rsid w:val="00230E39"/>
  </w:style>
  <w:style w:type="paragraph" w:customStyle="1" w:styleId="Proposition">
    <w:name w:val="Proposition"/>
    <w:basedOn w:val="DEDisplayEquation"/>
    <w:rsid w:val="00230E39"/>
  </w:style>
  <w:style w:type="paragraph" w:customStyle="1" w:styleId="Remark">
    <w:name w:val="Remark"/>
    <w:basedOn w:val="DEDisplayEquation"/>
    <w:rsid w:val="00230E39"/>
  </w:style>
  <w:style w:type="paragraph" w:customStyle="1" w:styleId="Result">
    <w:name w:val="Result"/>
    <w:basedOn w:val="DEDisplayEquation"/>
    <w:rsid w:val="00230E39"/>
  </w:style>
  <w:style w:type="paragraph" w:customStyle="1" w:styleId="Rule">
    <w:name w:val="Rule"/>
    <w:basedOn w:val="DEDisplayEquation"/>
    <w:rsid w:val="00230E39"/>
  </w:style>
  <w:style w:type="paragraph" w:customStyle="1" w:styleId="SplCase">
    <w:name w:val="SplCase"/>
    <w:basedOn w:val="DEDisplayEquation"/>
    <w:rsid w:val="00230E39"/>
  </w:style>
  <w:style w:type="paragraph" w:customStyle="1" w:styleId="Theorem">
    <w:name w:val="Theorem"/>
    <w:basedOn w:val="DEDisplayEquation"/>
    <w:rsid w:val="00230E39"/>
  </w:style>
  <w:style w:type="paragraph" w:customStyle="1" w:styleId="AppTAppendixTitle">
    <w:name w:val="AppT Appendix Title"/>
    <w:basedOn w:val="H1HeadingLevel1"/>
    <w:qFormat/>
    <w:rsid w:val="00230E39"/>
  </w:style>
  <w:style w:type="paragraph" w:customStyle="1" w:styleId="DIASDialogueSpeaker">
    <w:name w:val="DIAS Dialogue Speaker"/>
    <w:basedOn w:val="DIADialogue"/>
    <w:next w:val="DIADialogue"/>
    <w:qFormat/>
    <w:rsid w:val="00230E39"/>
  </w:style>
  <w:style w:type="paragraph" w:customStyle="1" w:styleId="DIAS-EDialogueSpeakerinExtract">
    <w:name w:val="DIAS-E Dialogue Speaker in Extract"/>
    <w:basedOn w:val="DIA-EDialogueinExtract"/>
    <w:next w:val="DIA-EDialogueinExtract"/>
    <w:qFormat/>
    <w:rsid w:val="00230E39"/>
  </w:style>
  <w:style w:type="paragraph" w:customStyle="1" w:styleId="IntTxInterviewText">
    <w:name w:val="IntTx Interview Text"/>
    <w:basedOn w:val="BaseText"/>
    <w:autoRedefine/>
    <w:rsid w:val="00230E39"/>
    <w:pPr>
      <w:spacing w:line="560" w:lineRule="exact"/>
      <w:ind w:firstLine="720"/>
    </w:pPr>
    <w:rPr>
      <w:color w:val="000080"/>
    </w:rPr>
  </w:style>
  <w:style w:type="paragraph" w:customStyle="1" w:styleId="IntSInterviewSpeaker">
    <w:name w:val="IntS Interview Speaker"/>
    <w:basedOn w:val="IntTxInterviewText"/>
    <w:qFormat/>
    <w:rsid w:val="00230E39"/>
  </w:style>
  <w:style w:type="paragraph" w:customStyle="1" w:styleId="ITIndexTitle">
    <w:name w:val="IT Index Title"/>
    <w:basedOn w:val="BaseHeading"/>
    <w:next w:val="IABIndexAlphabeticalBreak"/>
    <w:rsid w:val="00230E39"/>
    <w:pPr>
      <w:autoSpaceDE w:val="0"/>
      <w:autoSpaceDN w:val="0"/>
      <w:adjustRightInd w:val="0"/>
      <w:spacing w:before="360" w:after="280"/>
    </w:pPr>
    <w:rPr>
      <w:b/>
      <w:szCs w:val="24"/>
    </w:rPr>
  </w:style>
  <w:style w:type="character" w:customStyle="1" w:styleId="EqCOEquationCallOut">
    <w:name w:val="EqCO Equation Call Out"/>
    <w:rsid w:val="00230E39"/>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230E39"/>
  </w:style>
  <w:style w:type="paragraph" w:customStyle="1" w:styleId="IHIndexHead">
    <w:name w:val="IH Index Head"/>
    <w:basedOn w:val="BaseHeading"/>
    <w:next w:val="IABIndexAlphabeticalBreak"/>
    <w:rsid w:val="00230E39"/>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230E39"/>
    <w:pPr>
      <w:autoSpaceDE w:val="0"/>
      <w:autoSpaceDN w:val="0"/>
      <w:adjustRightInd w:val="0"/>
    </w:pPr>
    <w:rPr>
      <w:szCs w:val="24"/>
    </w:rPr>
  </w:style>
  <w:style w:type="paragraph" w:customStyle="1" w:styleId="NCNoteTextContinuation">
    <w:name w:val="NC Note Text Continuation"/>
    <w:basedOn w:val="BaseText"/>
    <w:rsid w:val="00230E39"/>
    <w:pPr>
      <w:spacing w:after="280" w:line="560" w:lineRule="exact"/>
    </w:pPr>
  </w:style>
  <w:style w:type="paragraph" w:customStyle="1" w:styleId="BibRefNotesBibRefNotes">
    <w:name w:val="BibRefNotes BibRef Notes"/>
    <w:basedOn w:val="BaseText"/>
    <w:rsid w:val="00230E39"/>
    <w:pPr>
      <w:spacing w:after="140" w:line="560" w:lineRule="exact"/>
      <w:ind w:left="720" w:hanging="720"/>
    </w:pPr>
  </w:style>
  <w:style w:type="character" w:customStyle="1" w:styleId="monospace">
    <w:name w:val="monospace"/>
    <w:qFormat/>
    <w:rsid w:val="00230E39"/>
    <w:rPr>
      <w:rFonts w:ascii="Courier New" w:hAnsi="Courier New"/>
    </w:rPr>
  </w:style>
  <w:style w:type="character" w:customStyle="1" w:styleId="sansserif">
    <w:name w:val="sansserif"/>
    <w:qFormat/>
    <w:rsid w:val="00230E39"/>
    <w:rPr>
      <w:rFonts w:ascii="Arial" w:hAnsi="Arial"/>
    </w:rPr>
  </w:style>
  <w:style w:type="character" w:customStyle="1" w:styleId="BaseHeadingChar">
    <w:name w:val="Base Heading Char"/>
    <w:basedOn w:val="DefaultParagraphFont"/>
    <w:link w:val="BaseHeading"/>
    <w:rsid w:val="00454AD3"/>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454AD3"/>
    <w:rPr>
      <w:rFonts w:ascii="Times New Roman" w:eastAsia="Times New Roman" w:hAnsi="Times New Roman" w:cs="Times New Roman"/>
      <w:b/>
      <w:sz w:val="32"/>
      <w:szCs w:val="20"/>
    </w:rPr>
  </w:style>
  <w:style w:type="character" w:styleId="FollowedHyperlink">
    <w:name w:val="FollowedHyperlink"/>
    <w:basedOn w:val="DefaultParagraphFont"/>
    <w:uiPriority w:val="99"/>
    <w:unhideWhenUsed/>
    <w:rsid w:val="00454AD3"/>
    <w:rPr>
      <w:color w:val="800080" w:themeColor="followedHyperlink"/>
      <w:u w:val="single"/>
    </w:rPr>
  </w:style>
  <w:style w:type="paragraph" w:styleId="CommentText">
    <w:name w:val="annotation text"/>
    <w:basedOn w:val="Normal"/>
    <w:link w:val="CommentTextChar"/>
    <w:uiPriority w:val="99"/>
    <w:semiHidden/>
    <w:unhideWhenUsed/>
    <w:rsid w:val="004E4197"/>
  </w:style>
  <w:style w:type="character" w:customStyle="1" w:styleId="CommentTextChar">
    <w:name w:val="Comment Text Char"/>
    <w:basedOn w:val="DefaultParagraphFont"/>
    <w:link w:val="CommentText"/>
    <w:uiPriority w:val="99"/>
    <w:semiHidden/>
    <w:rsid w:val="004E41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4E4197"/>
    <w:rPr>
      <w:b/>
      <w:bCs/>
    </w:rPr>
  </w:style>
  <w:style w:type="character" w:customStyle="1" w:styleId="CommentSubjectChar1">
    <w:name w:val="Comment Subject Char1"/>
    <w:basedOn w:val="CommentTextChar"/>
    <w:link w:val="CommentSubject"/>
    <w:uiPriority w:val="99"/>
    <w:semiHidden/>
    <w:rsid w:val="004E4197"/>
    <w:rPr>
      <w:rFonts w:ascii="Times New Roman" w:eastAsia="Times New Roman" w:hAnsi="Times New Roman" w:cs="Times New Roman"/>
      <w:b/>
      <w:bCs/>
      <w:sz w:val="20"/>
      <w:szCs w:val="20"/>
    </w:rPr>
  </w:style>
  <w:style w:type="character" w:customStyle="1" w:styleId="BaseTextChar">
    <w:name w:val="Base Text Char"/>
    <w:basedOn w:val="DefaultParagraphFont"/>
    <w:link w:val="BaseText"/>
    <w:rsid w:val="00326F79"/>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326F79"/>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326F79"/>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E39"/>
    <w:rPr>
      <w:rFonts w:ascii="Times New Roman" w:eastAsia="Times New Roman" w:hAnsi="Times New Roman" w:cs="Times New Roman"/>
      <w:sz w:val="20"/>
      <w:szCs w:val="20"/>
    </w:rPr>
  </w:style>
  <w:style w:type="paragraph" w:styleId="Heading1">
    <w:name w:val="heading 1"/>
    <w:basedOn w:val="Normal"/>
    <w:next w:val="Normal"/>
    <w:link w:val="Heading1Char"/>
    <w:qFormat/>
    <w:rsid w:val="00230E39"/>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230E3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230E39"/>
    <w:pPr>
      <w:keepNext/>
      <w:spacing w:before="240" w:after="60"/>
      <w:outlineLvl w:val="2"/>
    </w:pPr>
    <w:rPr>
      <w:rFonts w:ascii="Arial" w:hAnsi="Arial"/>
      <w:b/>
      <w:sz w:val="26"/>
    </w:rPr>
  </w:style>
  <w:style w:type="paragraph" w:styleId="Heading5">
    <w:name w:val="heading 5"/>
    <w:basedOn w:val="Normal"/>
    <w:next w:val="Normal"/>
    <w:link w:val="Heading5Char"/>
    <w:qFormat/>
    <w:rsid w:val="00230E39"/>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263"/>
    <w:pPr>
      <w:ind w:left="720"/>
      <w:contextualSpacing/>
    </w:pPr>
  </w:style>
  <w:style w:type="character" w:styleId="Hyperlink">
    <w:name w:val="Hyperlink"/>
    <w:uiPriority w:val="99"/>
    <w:rsid w:val="00230E39"/>
    <w:rPr>
      <w:color w:val="0000FF"/>
      <w:u w:val="none"/>
    </w:rPr>
  </w:style>
  <w:style w:type="paragraph" w:styleId="FootnoteText">
    <w:name w:val="footnote text"/>
    <w:basedOn w:val="Normal"/>
    <w:link w:val="FootnoteTextChar"/>
    <w:uiPriority w:val="99"/>
    <w:rsid w:val="003C293E"/>
  </w:style>
  <w:style w:type="character" w:customStyle="1" w:styleId="FootnoteTextChar">
    <w:name w:val="Footnote Text Char"/>
    <w:basedOn w:val="DefaultParagraphFont"/>
    <w:link w:val="FootnoteText"/>
    <w:uiPriority w:val="99"/>
    <w:rsid w:val="003C293E"/>
    <w:rPr>
      <w:rFonts w:ascii="Times New Roman" w:eastAsia="Times New Roman" w:hAnsi="Times New Roman" w:cs="Times New Roman"/>
      <w:sz w:val="20"/>
      <w:szCs w:val="20"/>
    </w:rPr>
  </w:style>
  <w:style w:type="character" w:customStyle="1" w:styleId="apple-style-span">
    <w:name w:val="apple-style-span"/>
    <w:basedOn w:val="DefaultParagraphFont"/>
    <w:rsid w:val="00F87B2D"/>
  </w:style>
  <w:style w:type="paragraph" w:styleId="Footer">
    <w:name w:val="footer"/>
    <w:basedOn w:val="Normal"/>
    <w:link w:val="FooterChar"/>
    <w:uiPriority w:val="99"/>
    <w:unhideWhenUsed/>
    <w:rsid w:val="00B749F2"/>
    <w:pPr>
      <w:tabs>
        <w:tab w:val="center" w:pos="4320"/>
        <w:tab w:val="right" w:pos="8640"/>
      </w:tabs>
    </w:pPr>
  </w:style>
  <w:style w:type="character" w:customStyle="1" w:styleId="FooterChar">
    <w:name w:val="Footer Char"/>
    <w:basedOn w:val="DefaultParagraphFont"/>
    <w:link w:val="Footer"/>
    <w:uiPriority w:val="99"/>
    <w:rsid w:val="00B749F2"/>
  </w:style>
  <w:style w:type="character" w:styleId="PageNumber">
    <w:name w:val="page number"/>
    <w:basedOn w:val="DefaultParagraphFont"/>
    <w:uiPriority w:val="99"/>
    <w:semiHidden/>
    <w:unhideWhenUsed/>
    <w:rsid w:val="00B749F2"/>
  </w:style>
  <w:style w:type="paragraph" w:styleId="EndnoteText">
    <w:name w:val="endnote text"/>
    <w:basedOn w:val="Normal"/>
    <w:link w:val="EndnoteTextChar"/>
    <w:uiPriority w:val="99"/>
    <w:unhideWhenUsed/>
    <w:rsid w:val="00730113"/>
    <w:rPr>
      <w:rFonts w:eastAsiaTheme="minorHAnsi"/>
    </w:rPr>
  </w:style>
  <w:style w:type="character" w:customStyle="1" w:styleId="EndnoteTextChar">
    <w:name w:val="Endnote Text Char"/>
    <w:basedOn w:val="DefaultParagraphFont"/>
    <w:link w:val="EndnoteText"/>
    <w:uiPriority w:val="99"/>
    <w:rsid w:val="00730113"/>
    <w:rPr>
      <w:rFonts w:eastAsiaTheme="minorHAnsi"/>
    </w:rPr>
  </w:style>
  <w:style w:type="character" w:styleId="EndnoteReference">
    <w:name w:val="endnote reference"/>
    <w:basedOn w:val="DefaultParagraphFont"/>
    <w:uiPriority w:val="99"/>
    <w:unhideWhenUsed/>
    <w:rsid w:val="00730113"/>
    <w:rPr>
      <w:vertAlign w:val="superscript"/>
    </w:rPr>
  </w:style>
  <w:style w:type="paragraph" w:styleId="Header">
    <w:name w:val="header"/>
    <w:basedOn w:val="Normal"/>
    <w:link w:val="HeaderChar"/>
    <w:uiPriority w:val="99"/>
    <w:unhideWhenUsed/>
    <w:rsid w:val="00244412"/>
    <w:pPr>
      <w:tabs>
        <w:tab w:val="center" w:pos="4680"/>
        <w:tab w:val="right" w:pos="9360"/>
      </w:tabs>
    </w:pPr>
  </w:style>
  <w:style w:type="character" w:customStyle="1" w:styleId="HeaderChar">
    <w:name w:val="Header Char"/>
    <w:basedOn w:val="DefaultParagraphFont"/>
    <w:link w:val="Header"/>
    <w:uiPriority w:val="99"/>
    <w:rsid w:val="00244412"/>
  </w:style>
  <w:style w:type="paragraph" w:styleId="HTMLPreformatted">
    <w:name w:val="HTML Preformatted"/>
    <w:basedOn w:val="Normal"/>
    <w:link w:val="HTMLPreformattedChar"/>
    <w:uiPriority w:val="99"/>
    <w:semiHidden/>
    <w:unhideWhenUsed/>
    <w:rsid w:val="00230E39"/>
    <w:rPr>
      <w:rFonts w:ascii="Consolas" w:hAnsi="Consolas" w:cs="Consolas"/>
    </w:rPr>
  </w:style>
  <w:style w:type="character" w:customStyle="1" w:styleId="HTMLPreformattedChar">
    <w:name w:val="HTML Preformatted Char"/>
    <w:basedOn w:val="DefaultParagraphFont"/>
    <w:link w:val="HTMLPreformatted"/>
    <w:uiPriority w:val="99"/>
    <w:semiHidden/>
    <w:rsid w:val="00230E39"/>
    <w:rPr>
      <w:rFonts w:ascii="Consolas" w:hAnsi="Consolas" w:cs="Consolas"/>
      <w:sz w:val="20"/>
      <w:szCs w:val="20"/>
    </w:rPr>
  </w:style>
  <w:style w:type="character" w:customStyle="1" w:styleId="aubase">
    <w:name w:val="au_base"/>
    <w:rsid w:val="00230E39"/>
    <w:rPr>
      <w:sz w:val="24"/>
    </w:rPr>
  </w:style>
  <w:style w:type="character" w:customStyle="1" w:styleId="aucollab">
    <w:name w:val="au_collab"/>
    <w:basedOn w:val="aubase"/>
    <w:rsid w:val="00230E39"/>
    <w:rPr>
      <w:sz w:val="24"/>
      <w:bdr w:val="none" w:sz="0" w:space="0" w:color="auto"/>
      <w:shd w:val="clear" w:color="auto" w:fill="C0C0C0"/>
    </w:rPr>
  </w:style>
  <w:style w:type="character" w:customStyle="1" w:styleId="audeg">
    <w:name w:val="au_deg"/>
    <w:basedOn w:val="aubase"/>
    <w:rsid w:val="00230E39"/>
    <w:rPr>
      <w:sz w:val="24"/>
      <w:bdr w:val="none" w:sz="0" w:space="0" w:color="auto"/>
      <w:shd w:val="clear" w:color="auto" w:fill="FFFF00"/>
    </w:rPr>
  </w:style>
  <w:style w:type="character" w:customStyle="1" w:styleId="aufname">
    <w:name w:val="au_fname"/>
    <w:basedOn w:val="aubase"/>
    <w:rsid w:val="00230E39"/>
    <w:rPr>
      <w:sz w:val="24"/>
      <w:bdr w:val="none" w:sz="0" w:space="0" w:color="auto"/>
      <w:shd w:val="clear" w:color="auto" w:fill="FFFFCC"/>
    </w:rPr>
  </w:style>
  <w:style w:type="character" w:customStyle="1" w:styleId="aurole">
    <w:name w:val="au_role"/>
    <w:basedOn w:val="aubase"/>
    <w:rsid w:val="00230E39"/>
    <w:rPr>
      <w:sz w:val="24"/>
      <w:bdr w:val="none" w:sz="0" w:space="0" w:color="auto"/>
      <w:shd w:val="clear" w:color="auto" w:fill="808000"/>
    </w:rPr>
  </w:style>
  <w:style w:type="character" w:customStyle="1" w:styleId="ausuffix">
    <w:name w:val="au_suffix"/>
    <w:basedOn w:val="aubase"/>
    <w:rsid w:val="00230E39"/>
    <w:rPr>
      <w:sz w:val="24"/>
      <w:bdr w:val="none" w:sz="0" w:space="0" w:color="auto"/>
      <w:shd w:val="clear" w:color="auto" w:fill="FF00FF"/>
    </w:rPr>
  </w:style>
  <w:style w:type="character" w:customStyle="1" w:styleId="ausurname">
    <w:name w:val="au_surname"/>
    <w:basedOn w:val="aubase"/>
    <w:rsid w:val="00230E39"/>
    <w:rPr>
      <w:sz w:val="24"/>
      <w:bdr w:val="none" w:sz="0" w:space="0" w:color="auto"/>
      <w:shd w:val="clear" w:color="auto" w:fill="CCFF99"/>
    </w:rPr>
  </w:style>
  <w:style w:type="character" w:customStyle="1" w:styleId="bibbase">
    <w:name w:val="bib_base"/>
    <w:rsid w:val="00230E39"/>
    <w:rPr>
      <w:sz w:val="24"/>
    </w:rPr>
  </w:style>
  <w:style w:type="character" w:customStyle="1" w:styleId="bibarticle">
    <w:name w:val="bib_article"/>
    <w:basedOn w:val="bibbase"/>
    <w:rsid w:val="00230E39"/>
    <w:rPr>
      <w:sz w:val="24"/>
      <w:bdr w:val="none" w:sz="0" w:space="0" w:color="auto"/>
      <w:shd w:val="clear" w:color="auto" w:fill="CCFFFF"/>
    </w:rPr>
  </w:style>
  <w:style w:type="character" w:customStyle="1" w:styleId="bibcomment">
    <w:name w:val="bib_comment"/>
    <w:basedOn w:val="bibbase"/>
    <w:rsid w:val="00230E39"/>
    <w:rPr>
      <w:sz w:val="24"/>
    </w:rPr>
  </w:style>
  <w:style w:type="character" w:customStyle="1" w:styleId="bibdeg">
    <w:name w:val="bib_deg"/>
    <w:basedOn w:val="bibbase"/>
    <w:rsid w:val="00230E39"/>
    <w:rPr>
      <w:sz w:val="24"/>
    </w:rPr>
  </w:style>
  <w:style w:type="character" w:customStyle="1" w:styleId="bibdoi">
    <w:name w:val="bib_doi"/>
    <w:basedOn w:val="bibbase"/>
    <w:rsid w:val="00230E39"/>
    <w:rPr>
      <w:sz w:val="24"/>
      <w:bdr w:val="none" w:sz="0" w:space="0" w:color="auto"/>
      <w:shd w:val="clear" w:color="auto" w:fill="CCFFCC"/>
    </w:rPr>
  </w:style>
  <w:style w:type="character" w:customStyle="1" w:styleId="bibetal">
    <w:name w:val="bib_etal"/>
    <w:basedOn w:val="bibbase"/>
    <w:rsid w:val="00230E39"/>
    <w:rPr>
      <w:sz w:val="24"/>
      <w:bdr w:val="none" w:sz="0" w:space="0" w:color="auto"/>
      <w:shd w:val="clear" w:color="auto" w:fill="CCFF99"/>
    </w:rPr>
  </w:style>
  <w:style w:type="character" w:customStyle="1" w:styleId="bibfname">
    <w:name w:val="bib_fname"/>
    <w:basedOn w:val="bibbase"/>
    <w:rsid w:val="00230E39"/>
    <w:rPr>
      <w:sz w:val="24"/>
      <w:bdr w:val="none" w:sz="0" w:space="0" w:color="auto"/>
      <w:shd w:val="clear" w:color="auto" w:fill="FFFFCC"/>
    </w:rPr>
  </w:style>
  <w:style w:type="character" w:customStyle="1" w:styleId="bibfpage">
    <w:name w:val="bib_fpage"/>
    <w:basedOn w:val="bibbase"/>
    <w:rsid w:val="00230E39"/>
    <w:rPr>
      <w:sz w:val="24"/>
      <w:bdr w:val="none" w:sz="0" w:space="0" w:color="auto"/>
      <w:shd w:val="clear" w:color="auto" w:fill="E6E6E6"/>
    </w:rPr>
  </w:style>
  <w:style w:type="character" w:customStyle="1" w:styleId="bibissue">
    <w:name w:val="bib_issue"/>
    <w:basedOn w:val="bibbase"/>
    <w:rsid w:val="00230E39"/>
    <w:rPr>
      <w:sz w:val="24"/>
      <w:bdr w:val="none" w:sz="0" w:space="0" w:color="auto"/>
      <w:shd w:val="clear" w:color="auto" w:fill="FFFFAB"/>
    </w:rPr>
  </w:style>
  <w:style w:type="character" w:customStyle="1" w:styleId="bibjournal">
    <w:name w:val="bib_journal"/>
    <w:basedOn w:val="bibbase"/>
    <w:rsid w:val="00230E39"/>
    <w:rPr>
      <w:sz w:val="24"/>
      <w:bdr w:val="none" w:sz="0" w:space="0" w:color="auto"/>
      <w:shd w:val="clear" w:color="auto" w:fill="F9DECF"/>
    </w:rPr>
  </w:style>
  <w:style w:type="character" w:customStyle="1" w:styleId="biblpage">
    <w:name w:val="bib_lpage"/>
    <w:basedOn w:val="bibbase"/>
    <w:rsid w:val="00230E39"/>
    <w:rPr>
      <w:sz w:val="24"/>
      <w:bdr w:val="none" w:sz="0" w:space="0" w:color="auto"/>
      <w:shd w:val="clear" w:color="auto" w:fill="D9D9D9"/>
    </w:rPr>
  </w:style>
  <w:style w:type="character" w:customStyle="1" w:styleId="bibnumber">
    <w:name w:val="bib_number"/>
    <w:basedOn w:val="bibbase"/>
    <w:rsid w:val="00230E39"/>
    <w:rPr>
      <w:sz w:val="24"/>
      <w:bdr w:val="none" w:sz="0" w:space="0" w:color="auto"/>
      <w:shd w:val="clear" w:color="auto" w:fill="CCCCFF"/>
    </w:rPr>
  </w:style>
  <w:style w:type="character" w:customStyle="1" w:styleId="biborganization">
    <w:name w:val="bib_organization"/>
    <w:basedOn w:val="bibbase"/>
    <w:rsid w:val="00230E39"/>
    <w:rPr>
      <w:sz w:val="24"/>
      <w:bdr w:val="none" w:sz="0" w:space="0" w:color="auto"/>
      <w:shd w:val="clear" w:color="auto" w:fill="CCFF99"/>
    </w:rPr>
  </w:style>
  <w:style w:type="character" w:customStyle="1" w:styleId="bibsuffix">
    <w:name w:val="bib_suffix"/>
    <w:basedOn w:val="bibbase"/>
    <w:rsid w:val="00230E39"/>
    <w:rPr>
      <w:sz w:val="24"/>
    </w:rPr>
  </w:style>
  <w:style w:type="character" w:customStyle="1" w:styleId="bibsuppl">
    <w:name w:val="bib_suppl"/>
    <w:basedOn w:val="bibbase"/>
    <w:rsid w:val="00230E39"/>
    <w:rPr>
      <w:sz w:val="24"/>
      <w:bdr w:val="none" w:sz="0" w:space="0" w:color="auto"/>
      <w:shd w:val="clear" w:color="auto" w:fill="FFCC66"/>
    </w:rPr>
  </w:style>
  <w:style w:type="character" w:customStyle="1" w:styleId="bibsurname">
    <w:name w:val="bib_surname"/>
    <w:basedOn w:val="bibbase"/>
    <w:rsid w:val="00230E39"/>
    <w:rPr>
      <w:sz w:val="24"/>
      <w:bdr w:val="none" w:sz="0" w:space="0" w:color="auto"/>
      <w:shd w:val="clear" w:color="auto" w:fill="CCFF99"/>
    </w:rPr>
  </w:style>
  <w:style w:type="character" w:customStyle="1" w:styleId="bibunpubl">
    <w:name w:val="bib_unpubl"/>
    <w:basedOn w:val="bibbase"/>
    <w:rsid w:val="00230E39"/>
    <w:rPr>
      <w:sz w:val="24"/>
    </w:rPr>
  </w:style>
  <w:style w:type="character" w:customStyle="1" w:styleId="biburl">
    <w:name w:val="bib_url"/>
    <w:basedOn w:val="bibbase"/>
    <w:rsid w:val="00230E39"/>
    <w:rPr>
      <w:sz w:val="24"/>
      <w:bdr w:val="none" w:sz="0" w:space="0" w:color="auto"/>
      <w:shd w:val="clear" w:color="auto" w:fill="CCFF66"/>
    </w:rPr>
  </w:style>
  <w:style w:type="character" w:customStyle="1" w:styleId="bibvolume">
    <w:name w:val="bib_volume"/>
    <w:basedOn w:val="bibbase"/>
    <w:rsid w:val="00230E39"/>
    <w:rPr>
      <w:sz w:val="24"/>
      <w:bdr w:val="none" w:sz="0" w:space="0" w:color="auto"/>
      <w:shd w:val="clear" w:color="auto" w:fill="CCECFF"/>
    </w:rPr>
  </w:style>
  <w:style w:type="character" w:customStyle="1" w:styleId="bibyear">
    <w:name w:val="bib_year"/>
    <w:basedOn w:val="bibbase"/>
    <w:rsid w:val="00230E39"/>
    <w:rPr>
      <w:sz w:val="24"/>
      <w:bdr w:val="none" w:sz="0" w:space="0" w:color="auto"/>
      <w:shd w:val="clear" w:color="auto" w:fill="FFCCFF"/>
    </w:rPr>
  </w:style>
  <w:style w:type="character" w:customStyle="1" w:styleId="citebase">
    <w:name w:val="cite_base"/>
    <w:rsid w:val="00230E39"/>
    <w:rPr>
      <w:sz w:val="24"/>
    </w:rPr>
  </w:style>
  <w:style w:type="character" w:customStyle="1" w:styleId="citebib">
    <w:name w:val="cite_bib"/>
    <w:basedOn w:val="citebase"/>
    <w:rsid w:val="00230E39"/>
    <w:rPr>
      <w:sz w:val="24"/>
      <w:bdr w:val="none" w:sz="0" w:space="0" w:color="auto"/>
      <w:shd w:val="clear" w:color="auto" w:fill="CCFFFF"/>
    </w:rPr>
  </w:style>
  <w:style w:type="character" w:customStyle="1" w:styleId="citebox">
    <w:name w:val="cite_box"/>
    <w:basedOn w:val="citebase"/>
    <w:rsid w:val="00230E39"/>
    <w:rPr>
      <w:sz w:val="24"/>
    </w:rPr>
  </w:style>
  <w:style w:type="character" w:customStyle="1" w:styleId="citeen">
    <w:name w:val="cite_en"/>
    <w:basedOn w:val="citebase"/>
    <w:rsid w:val="00230E39"/>
    <w:rPr>
      <w:sz w:val="24"/>
      <w:bdr w:val="none" w:sz="0" w:space="0" w:color="auto"/>
      <w:shd w:val="clear" w:color="auto" w:fill="FFFF99"/>
      <w:vertAlign w:val="superscript"/>
    </w:rPr>
  </w:style>
  <w:style w:type="character" w:customStyle="1" w:styleId="citefig">
    <w:name w:val="cite_fig"/>
    <w:basedOn w:val="citebase"/>
    <w:rsid w:val="00230E39"/>
    <w:rPr>
      <w:color w:val="auto"/>
      <w:sz w:val="24"/>
      <w:bdr w:val="none" w:sz="0" w:space="0" w:color="auto"/>
      <w:shd w:val="clear" w:color="auto" w:fill="CCFFCC"/>
    </w:rPr>
  </w:style>
  <w:style w:type="character" w:customStyle="1" w:styleId="citefn">
    <w:name w:val="cite_fn"/>
    <w:basedOn w:val="citebase"/>
    <w:rsid w:val="00230E39"/>
    <w:rPr>
      <w:color w:val="auto"/>
      <w:sz w:val="24"/>
      <w:bdr w:val="none" w:sz="0" w:space="0" w:color="auto"/>
      <w:shd w:val="clear" w:color="auto" w:fill="FF99CC"/>
      <w:vertAlign w:val="baseline"/>
    </w:rPr>
  </w:style>
  <w:style w:type="character" w:customStyle="1" w:styleId="citetbl">
    <w:name w:val="cite_tbl"/>
    <w:basedOn w:val="citebase"/>
    <w:rsid w:val="00230E39"/>
    <w:rPr>
      <w:color w:val="auto"/>
      <w:sz w:val="24"/>
      <w:bdr w:val="none" w:sz="0" w:space="0" w:color="auto"/>
      <w:shd w:val="clear" w:color="auto" w:fill="FF9999"/>
    </w:rPr>
  </w:style>
  <w:style w:type="character" w:customStyle="1" w:styleId="bibextlink">
    <w:name w:val="bib_extlink"/>
    <w:basedOn w:val="bibbase"/>
    <w:rsid w:val="00230E39"/>
    <w:rPr>
      <w:sz w:val="24"/>
      <w:bdr w:val="none" w:sz="0" w:space="0" w:color="auto"/>
      <w:shd w:val="clear" w:color="auto" w:fill="6CCE9D"/>
    </w:rPr>
  </w:style>
  <w:style w:type="character" w:customStyle="1" w:styleId="citeeq">
    <w:name w:val="cite_eq"/>
    <w:basedOn w:val="citebase"/>
    <w:rsid w:val="00230E39"/>
    <w:rPr>
      <w:sz w:val="24"/>
      <w:bdr w:val="none" w:sz="0" w:space="0" w:color="auto"/>
      <w:shd w:val="clear" w:color="auto" w:fill="FFAE37"/>
    </w:rPr>
  </w:style>
  <w:style w:type="character" w:customStyle="1" w:styleId="bibmedline">
    <w:name w:val="bib_medline"/>
    <w:basedOn w:val="bibbase"/>
    <w:rsid w:val="00230E39"/>
    <w:rPr>
      <w:sz w:val="24"/>
    </w:rPr>
  </w:style>
  <w:style w:type="character" w:customStyle="1" w:styleId="citetfn">
    <w:name w:val="cite_tfn"/>
    <w:basedOn w:val="citebase"/>
    <w:rsid w:val="00230E39"/>
    <w:rPr>
      <w:sz w:val="24"/>
      <w:bdr w:val="none" w:sz="0" w:space="0" w:color="auto"/>
      <w:shd w:val="clear" w:color="auto" w:fill="FBBA79"/>
    </w:rPr>
  </w:style>
  <w:style w:type="character" w:customStyle="1" w:styleId="auprefix">
    <w:name w:val="au_prefix"/>
    <w:basedOn w:val="aubase"/>
    <w:rsid w:val="00230E39"/>
    <w:rPr>
      <w:sz w:val="24"/>
      <w:bdr w:val="none" w:sz="0" w:space="0" w:color="auto"/>
      <w:shd w:val="clear" w:color="auto" w:fill="FFCC99"/>
    </w:rPr>
  </w:style>
  <w:style w:type="character" w:customStyle="1" w:styleId="citeapp">
    <w:name w:val="cite_app"/>
    <w:basedOn w:val="citebase"/>
    <w:rsid w:val="00230E39"/>
    <w:rPr>
      <w:sz w:val="24"/>
      <w:bdr w:val="none" w:sz="0" w:space="0" w:color="auto"/>
      <w:shd w:val="clear" w:color="auto" w:fill="CCFF33"/>
    </w:rPr>
  </w:style>
  <w:style w:type="character" w:customStyle="1" w:styleId="citesec">
    <w:name w:val="cite_sec"/>
    <w:basedOn w:val="citebase"/>
    <w:rsid w:val="00230E39"/>
    <w:rPr>
      <w:sz w:val="24"/>
      <w:bdr w:val="none" w:sz="0" w:space="0" w:color="auto"/>
      <w:shd w:val="clear" w:color="auto" w:fill="FFCCCC"/>
    </w:rPr>
  </w:style>
  <w:style w:type="character" w:customStyle="1" w:styleId="aumember">
    <w:name w:val="au_member"/>
    <w:basedOn w:val="aubase"/>
    <w:rsid w:val="00230E39"/>
    <w:rPr>
      <w:sz w:val="24"/>
      <w:bdr w:val="none" w:sz="0" w:space="0" w:color="auto"/>
      <w:shd w:val="clear" w:color="auto" w:fill="FF99CC"/>
    </w:rPr>
  </w:style>
  <w:style w:type="character" w:customStyle="1" w:styleId="bibbook">
    <w:name w:val="bib_book"/>
    <w:rsid w:val="00230E39"/>
    <w:rPr>
      <w:i/>
      <w:sz w:val="24"/>
      <w:bdr w:val="none" w:sz="0" w:space="0" w:color="auto"/>
      <w:shd w:val="clear" w:color="auto" w:fill="99CCFF"/>
    </w:rPr>
  </w:style>
  <w:style w:type="character" w:customStyle="1" w:styleId="bibchapterno">
    <w:name w:val="bib_chapterno"/>
    <w:rsid w:val="00230E39"/>
    <w:rPr>
      <w:sz w:val="24"/>
      <w:bdr w:val="none" w:sz="0" w:space="0" w:color="auto"/>
      <w:shd w:val="clear" w:color="auto" w:fill="D9D9D9"/>
    </w:rPr>
  </w:style>
  <w:style w:type="character" w:customStyle="1" w:styleId="bibchaptertitle">
    <w:name w:val="bib_chaptertitle"/>
    <w:rsid w:val="00230E39"/>
    <w:rPr>
      <w:sz w:val="24"/>
      <w:bdr w:val="none" w:sz="0" w:space="0" w:color="auto"/>
      <w:shd w:val="clear" w:color="auto" w:fill="FF9D5B"/>
    </w:rPr>
  </w:style>
  <w:style w:type="character" w:customStyle="1" w:styleId="bibed-etal">
    <w:name w:val="bib_ed-etal"/>
    <w:rsid w:val="00230E39"/>
    <w:rPr>
      <w:sz w:val="24"/>
      <w:bdr w:val="none" w:sz="0" w:space="0" w:color="auto"/>
      <w:shd w:val="clear" w:color="auto" w:fill="00F4EE"/>
    </w:rPr>
  </w:style>
  <w:style w:type="character" w:customStyle="1" w:styleId="bibed-fname">
    <w:name w:val="bib_ed-fname"/>
    <w:rsid w:val="00230E39"/>
    <w:rPr>
      <w:sz w:val="24"/>
      <w:bdr w:val="none" w:sz="0" w:space="0" w:color="auto"/>
      <w:shd w:val="clear" w:color="auto" w:fill="FFFFB7"/>
    </w:rPr>
  </w:style>
  <w:style w:type="character" w:customStyle="1" w:styleId="bibeditionno">
    <w:name w:val="bib_editionno"/>
    <w:rsid w:val="00230E39"/>
    <w:rPr>
      <w:sz w:val="24"/>
      <w:bdr w:val="none" w:sz="0" w:space="0" w:color="auto"/>
      <w:shd w:val="clear" w:color="auto" w:fill="FFCC00"/>
    </w:rPr>
  </w:style>
  <w:style w:type="character" w:customStyle="1" w:styleId="bibed-organization">
    <w:name w:val="bib_ed-organization"/>
    <w:rsid w:val="00230E39"/>
    <w:rPr>
      <w:sz w:val="24"/>
      <w:bdr w:val="none" w:sz="0" w:space="0" w:color="auto"/>
      <w:shd w:val="clear" w:color="auto" w:fill="FCAAC3"/>
    </w:rPr>
  </w:style>
  <w:style w:type="character" w:customStyle="1" w:styleId="bibed-suffix">
    <w:name w:val="bib_ed-suffix"/>
    <w:rsid w:val="00230E39"/>
    <w:rPr>
      <w:sz w:val="24"/>
      <w:bdr w:val="none" w:sz="0" w:space="0" w:color="auto"/>
      <w:shd w:val="clear" w:color="auto" w:fill="CCFFCC"/>
    </w:rPr>
  </w:style>
  <w:style w:type="character" w:customStyle="1" w:styleId="bibed-surname">
    <w:name w:val="bib_ed-surname"/>
    <w:rsid w:val="00230E39"/>
    <w:rPr>
      <w:sz w:val="24"/>
      <w:bdr w:val="none" w:sz="0" w:space="0" w:color="auto"/>
      <w:shd w:val="clear" w:color="auto" w:fill="FFFF00"/>
    </w:rPr>
  </w:style>
  <w:style w:type="character" w:customStyle="1" w:styleId="bibisbn">
    <w:name w:val="bib_isbn"/>
    <w:rsid w:val="00230E39"/>
    <w:rPr>
      <w:sz w:val="24"/>
      <w:shd w:val="clear" w:color="auto" w:fill="D9D9D9"/>
    </w:rPr>
  </w:style>
  <w:style w:type="character" w:customStyle="1" w:styleId="biblocation">
    <w:name w:val="bib_location"/>
    <w:rsid w:val="00230E39"/>
    <w:rPr>
      <w:sz w:val="24"/>
      <w:bdr w:val="none" w:sz="0" w:space="0" w:color="auto"/>
      <w:shd w:val="clear" w:color="auto" w:fill="FFCCCC"/>
    </w:rPr>
  </w:style>
  <w:style w:type="character" w:customStyle="1" w:styleId="bibpagecount">
    <w:name w:val="bib_pagecount"/>
    <w:rsid w:val="00230E39"/>
    <w:rPr>
      <w:sz w:val="24"/>
      <w:bdr w:val="none" w:sz="0" w:space="0" w:color="auto"/>
      <w:shd w:val="clear" w:color="auto" w:fill="00FF00"/>
    </w:rPr>
  </w:style>
  <w:style w:type="character" w:customStyle="1" w:styleId="bibpublisher">
    <w:name w:val="bib_publisher"/>
    <w:rsid w:val="00230E39"/>
    <w:rPr>
      <w:sz w:val="24"/>
      <w:bdr w:val="none" w:sz="0" w:space="0" w:color="auto"/>
      <w:shd w:val="clear" w:color="auto" w:fill="FF99CC"/>
    </w:rPr>
  </w:style>
  <w:style w:type="character" w:customStyle="1" w:styleId="bibseries">
    <w:name w:val="bib_series"/>
    <w:rsid w:val="00230E39"/>
    <w:rPr>
      <w:sz w:val="24"/>
      <w:shd w:val="clear" w:color="auto" w:fill="FFCC99"/>
    </w:rPr>
  </w:style>
  <w:style w:type="character" w:customStyle="1" w:styleId="bibseriesno">
    <w:name w:val="bib_seriesno"/>
    <w:rsid w:val="00230E39"/>
    <w:rPr>
      <w:sz w:val="24"/>
      <w:shd w:val="clear" w:color="auto" w:fill="FFFF99"/>
    </w:rPr>
  </w:style>
  <w:style w:type="character" w:customStyle="1" w:styleId="bibtrans">
    <w:name w:val="bib_trans"/>
    <w:rsid w:val="00230E39"/>
    <w:rPr>
      <w:sz w:val="24"/>
      <w:shd w:val="clear" w:color="auto" w:fill="99CC00"/>
    </w:rPr>
  </w:style>
  <w:style w:type="character" w:customStyle="1" w:styleId="bibinstitution">
    <w:name w:val="bib_institution"/>
    <w:rsid w:val="00230E39"/>
    <w:rPr>
      <w:sz w:val="24"/>
      <w:bdr w:val="none" w:sz="0" w:space="0" w:color="auto"/>
      <w:shd w:val="clear" w:color="auto" w:fill="CCFFCC"/>
    </w:rPr>
  </w:style>
  <w:style w:type="character" w:customStyle="1" w:styleId="bibpatent">
    <w:name w:val="bib_patent"/>
    <w:rsid w:val="00230E39"/>
    <w:rPr>
      <w:sz w:val="24"/>
      <w:bdr w:val="none" w:sz="0" w:space="0" w:color="auto"/>
      <w:shd w:val="clear" w:color="auto" w:fill="66FFCC"/>
    </w:rPr>
  </w:style>
  <w:style w:type="character" w:customStyle="1" w:styleId="bibreportnum">
    <w:name w:val="bib_reportnum"/>
    <w:rsid w:val="00230E39"/>
    <w:rPr>
      <w:sz w:val="24"/>
      <w:bdr w:val="none" w:sz="0" w:space="0" w:color="auto"/>
      <w:shd w:val="clear" w:color="auto" w:fill="CCCCFF"/>
    </w:rPr>
  </w:style>
  <w:style w:type="character" w:customStyle="1" w:styleId="bibschool">
    <w:name w:val="bib_school"/>
    <w:rsid w:val="00230E39"/>
    <w:rPr>
      <w:sz w:val="24"/>
      <w:bdr w:val="none" w:sz="0" w:space="0" w:color="auto"/>
      <w:shd w:val="clear" w:color="auto" w:fill="FFCC66"/>
    </w:rPr>
  </w:style>
  <w:style w:type="character" w:customStyle="1" w:styleId="bibalt-year">
    <w:name w:val="bib_alt-year"/>
    <w:rsid w:val="00230E39"/>
    <w:rPr>
      <w:sz w:val="24"/>
      <w:szCs w:val="24"/>
      <w:bdr w:val="none" w:sz="0" w:space="0" w:color="auto"/>
      <w:shd w:val="clear" w:color="auto" w:fill="CC99FF"/>
    </w:rPr>
  </w:style>
  <w:style w:type="character" w:customStyle="1" w:styleId="bibvolcount">
    <w:name w:val="bib_volcount"/>
    <w:rsid w:val="00230E39"/>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230E39"/>
    <w:rPr>
      <w:rFonts w:ascii="Arial" w:eastAsia="Times New Roman" w:hAnsi="Arial" w:cs="Times New Roman"/>
      <w:b/>
      <w:kern w:val="32"/>
      <w:sz w:val="32"/>
      <w:szCs w:val="20"/>
    </w:rPr>
  </w:style>
  <w:style w:type="character" w:customStyle="1" w:styleId="Heading2Char">
    <w:name w:val="Heading 2 Char"/>
    <w:link w:val="Heading2"/>
    <w:semiHidden/>
    <w:rsid w:val="00230E39"/>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230E39"/>
    <w:rPr>
      <w:rFonts w:ascii="Arial" w:eastAsia="Times New Roman" w:hAnsi="Arial" w:cs="Times New Roman"/>
      <w:b/>
      <w:sz w:val="26"/>
      <w:szCs w:val="20"/>
    </w:rPr>
  </w:style>
  <w:style w:type="character" w:customStyle="1" w:styleId="Heading5Char">
    <w:name w:val="Heading 5 Char"/>
    <w:basedOn w:val="DefaultParagraphFont"/>
    <w:link w:val="Heading5"/>
    <w:rsid w:val="00230E39"/>
    <w:rPr>
      <w:rFonts w:ascii="Times New Roman" w:eastAsia="Times New Roman" w:hAnsi="Times New Roman" w:cs="Times New Roman"/>
      <w:b/>
      <w:i/>
      <w:sz w:val="26"/>
      <w:szCs w:val="20"/>
    </w:rPr>
  </w:style>
  <w:style w:type="paragraph" w:customStyle="1" w:styleId="ESExtractSource">
    <w:name w:val="ES Extract Source"/>
    <w:basedOn w:val="EExtract"/>
    <w:qFormat/>
    <w:rsid w:val="00230E39"/>
  </w:style>
  <w:style w:type="paragraph" w:customStyle="1" w:styleId="EExtract">
    <w:name w:val="E Extract"/>
    <w:basedOn w:val="BaseText"/>
    <w:rsid w:val="00230E39"/>
    <w:pPr>
      <w:spacing w:before="240" w:after="240" w:line="480" w:lineRule="exact"/>
      <w:ind w:left="720" w:right="720"/>
    </w:pPr>
  </w:style>
  <w:style w:type="character" w:customStyle="1" w:styleId="SbarTxSidebarTextChar">
    <w:name w:val="SbarTx Sidebar Text Char"/>
    <w:link w:val="SbarTxSidebarText"/>
    <w:rsid w:val="00230E39"/>
    <w:rPr>
      <w:shd w:val="clear" w:color="auto" w:fill="E6E6E6"/>
    </w:rPr>
  </w:style>
  <w:style w:type="paragraph" w:customStyle="1" w:styleId="SbarTxSidebarText">
    <w:name w:val="SbarTx Sidebar Text"/>
    <w:basedOn w:val="BaseText"/>
    <w:link w:val="SbarTxSidebarTextChar"/>
    <w:rsid w:val="00230E39"/>
    <w:pPr>
      <w:shd w:val="clear" w:color="auto" w:fill="E6E6E6"/>
      <w:spacing w:line="560" w:lineRule="exact"/>
      <w:ind w:left="360" w:right="360"/>
    </w:pPr>
    <w:rPr>
      <w:rFonts w:asciiTheme="minorHAnsi" w:eastAsiaTheme="minorEastAsia" w:hAnsiTheme="minorHAnsi" w:cstheme="minorBidi"/>
      <w:szCs w:val="24"/>
    </w:rPr>
  </w:style>
  <w:style w:type="paragraph" w:customStyle="1" w:styleId="TxText">
    <w:name w:val="Tx Text"/>
    <w:link w:val="TxTextChar"/>
    <w:rsid w:val="00230E39"/>
    <w:pPr>
      <w:spacing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230E39"/>
    <w:rPr>
      <w:rFonts w:ascii="Times New Roman" w:eastAsia="Times New Roman" w:hAnsi="Times New Roman" w:cs="Times New Roman"/>
      <w:szCs w:val="20"/>
    </w:rPr>
  </w:style>
  <w:style w:type="character" w:styleId="CommentReference">
    <w:name w:val="annotation reference"/>
    <w:uiPriority w:val="99"/>
    <w:semiHidden/>
    <w:rsid w:val="00230E39"/>
    <w:rPr>
      <w:rFonts w:ascii="Helvetica" w:hAnsi="Helvetica"/>
      <w:b/>
      <w:sz w:val="28"/>
      <w:bdr w:val="none" w:sz="0" w:space="0" w:color="auto"/>
      <w:shd w:val="clear" w:color="auto" w:fill="FFFF00"/>
    </w:rPr>
  </w:style>
  <w:style w:type="paragraph" w:customStyle="1" w:styleId="CNChapterNumber">
    <w:name w:val="CN Chapter Number"/>
    <w:basedOn w:val="BaseHeading"/>
    <w:rsid w:val="00230E39"/>
    <w:pPr>
      <w:keepNext/>
      <w:keepLines/>
      <w:widowControl w:val="0"/>
      <w:spacing w:before="560"/>
    </w:pPr>
    <w:rPr>
      <w:b/>
      <w:sz w:val="32"/>
    </w:rPr>
  </w:style>
  <w:style w:type="character" w:customStyle="1" w:styleId="LetTxLetterTextChar">
    <w:name w:val="LetTx Letter Text Char"/>
    <w:link w:val="LetTxLetterText"/>
    <w:rsid w:val="00230E39"/>
  </w:style>
  <w:style w:type="paragraph" w:customStyle="1" w:styleId="LetTxLetterText">
    <w:name w:val="LetTx Letter Text"/>
    <w:basedOn w:val="BaseText"/>
    <w:link w:val="LetTxLetterTextChar"/>
    <w:rsid w:val="00230E39"/>
    <w:pPr>
      <w:spacing w:before="280" w:line="560" w:lineRule="exact"/>
    </w:pPr>
    <w:rPr>
      <w:rFonts w:asciiTheme="minorHAnsi" w:eastAsiaTheme="minorEastAsia" w:hAnsiTheme="minorHAnsi" w:cstheme="minorBidi"/>
      <w:szCs w:val="24"/>
    </w:rPr>
  </w:style>
  <w:style w:type="paragraph" w:customStyle="1" w:styleId="CTChapterTitle">
    <w:name w:val="CT Chapter Title"/>
    <w:basedOn w:val="BaseHeading"/>
    <w:rsid w:val="00230E39"/>
    <w:pPr>
      <w:spacing w:before="280" w:after="280"/>
    </w:pPr>
    <w:rPr>
      <w:b/>
      <w:sz w:val="32"/>
    </w:rPr>
  </w:style>
  <w:style w:type="paragraph" w:customStyle="1" w:styleId="CAuChapterAuthor">
    <w:name w:val="CAu Chapter Author"/>
    <w:basedOn w:val="BaseText"/>
    <w:rsid w:val="00230E39"/>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230E39"/>
    <w:pPr>
      <w:keepNext/>
      <w:keepLines/>
      <w:widowControl w:val="0"/>
      <w:spacing w:before="360" w:after="280"/>
      <w:outlineLvl w:val="0"/>
    </w:pPr>
    <w:rPr>
      <w:b/>
      <w:sz w:val="32"/>
    </w:rPr>
  </w:style>
  <w:style w:type="paragraph" w:customStyle="1" w:styleId="H2HeadingLevel2">
    <w:name w:val="H2 Heading Level 2"/>
    <w:basedOn w:val="H1HeadingLevel1"/>
    <w:next w:val="TxText"/>
    <w:rsid w:val="00230E39"/>
    <w:pPr>
      <w:spacing w:before="280"/>
      <w:outlineLvl w:val="1"/>
    </w:pPr>
    <w:rPr>
      <w:sz w:val="28"/>
    </w:rPr>
  </w:style>
  <w:style w:type="paragraph" w:customStyle="1" w:styleId="H3HeadingLevel3">
    <w:name w:val="H3 Heading Level 3"/>
    <w:basedOn w:val="H2HeadingLevel2"/>
    <w:next w:val="TxText"/>
    <w:rsid w:val="00230E39"/>
    <w:pPr>
      <w:spacing w:after="0"/>
      <w:outlineLvl w:val="2"/>
    </w:pPr>
    <w:rPr>
      <w:sz w:val="24"/>
    </w:rPr>
  </w:style>
  <w:style w:type="paragraph" w:customStyle="1" w:styleId="H4HeadingLevel4">
    <w:name w:val="H4 Heading Level 4"/>
    <w:basedOn w:val="H3HeadingLevel3"/>
    <w:next w:val="TxText"/>
    <w:rsid w:val="00230E39"/>
    <w:pPr>
      <w:outlineLvl w:val="3"/>
    </w:pPr>
    <w:rPr>
      <w:b w:val="0"/>
    </w:rPr>
  </w:style>
  <w:style w:type="paragraph" w:customStyle="1" w:styleId="H5HeadingLevel5">
    <w:name w:val="H5 Heading Level 5"/>
    <w:basedOn w:val="H4HeadingLevel4"/>
    <w:next w:val="TxText"/>
    <w:rsid w:val="00230E39"/>
    <w:pPr>
      <w:spacing w:before="140"/>
      <w:outlineLvl w:val="4"/>
    </w:pPr>
  </w:style>
  <w:style w:type="paragraph" w:customStyle="1" w:styleId="UL-EUnnumberedListinExtract">
    <w:name w:val="UL-E Unnumbered List in Extract"/>
    <w:basedOn w:val="ULUnnumberedList"/>
    <w:qFormat/>
    <w:rsid w:val="00230E39"/>
    <w:pPr>
      <w:ind w:left="1080" w:right="720"/>
    </w:pPr>
  </w:style>
  <w:style w:type="paragraph" w:customStyle="1" w:styleId="ULUnnumberedList">
    <w:name w:val="UL Unnumbered List"/>
    <w:basedOn w:val="LLLetteredList"/>
    <w:qFormat/>
    <w:rsid w:val="00230E39"/>
    <w:pPr>
      <w:tabs>
        <w:tab w:val="clear" w:pos="480"/>
      </w:tabs>
    </w:pPr>
  </w:style>
  <w:style w:type="paragraph" w:customStyle="1" w:styleId="LLLetteredList">
    <w:name w:val="LL Lettered List"/>
    <w:basedOn w:val="NLNumberedList"/>
    <w:qFormat/>
    <w:rsid w:val="00230E39"/>
  </w:style>
  <w:style w:type="paragraph" w:customStyle="1" w:styleId="NLNumberedList">
    <w:name w:val="NL Numbered List"/>
    <w:basedOn w:val="BLBulletList"/>
    <w:qFormat/>
    <w:rsid w:val="00230E39"/>
    <w:pPr>
      <w:tabs>
        <w:tab w:val="clear" w:pos="240"/>
        <w:tab w:val="clear" w:pos="960"/>
        <w:tab w:val="left" w:pos="480"/>
      </w:tabs>
      <w:ind w:left="360" w:hanging="360"/>
    </w:pPr>
  </w:style>
  <w:style w:type="paragraph" w:customStyle="1" w:styleId="BLBulletList">
    <w:name w:val="BL Bullet List"/>
    <w:basedOn w:val="BaseText"/>
    <w:rsid w:val="00230E39"/>
    <w:pPr>
      <w:tabs>
        <w:tab w:val="left" w:pos="240"/>
        <w:tab w:val="left" w:pos="960"/>
      </w:tabs>
      <w:spacing w:line="560" w:lineRule="exact"/>
      <w:ind w:left="245" w:hanging="245"/>
    </w:pPr>
  </w:style>
  <w:style w:type="paragraph" w:customStyle="1" w:styleId="LH-EListHeadinExtract">
    <w:name w:val="LH-E List Head in Extract"/>
    <w:basedOn w:val="LHListHead"/>
    <w:qFormat/>
    <w:rsid w:val="00230E39"/>
    <w:pPr>
      <w:ind w:left="720" w:right="720"/>
    </w:pPr>
  </w:style>
  <w:style w:type="paragraph" w:customStyle="1" w:styleId="LHListHead">
    <w:name w:val="LH List Head"/>
    <w:basedOn w:val="BaseText"/>
    <w:rsid w:val="00230E39"/>
    <w:pPr>
      <w:keepNext/>
      <w:keepLines/>
      <w:spacing w:before="280" w:line="560" w:lineRule="exact"/>
    </w:pPr>
    <w:rPr>
      <w:b/>
    </w:rPr>
  </w:style>
  <w:style w:type="paragraph" w:customStyle="1" w:styleId="BL-EBulletListinExtract">
    <w:name w:val="BL-E Bullet List in Extract"/>
    <w:basedOn w:val="BLBulletList"/>
    <w:qFormat/>
    <w:rsid w:val="00230E39"/>
    <w:pPr>
      <w:ind w:left="965"/>
    </w:pPr>
  </w:style>
  <w:style w:type="paragraph" w:customStyle="1" w:styleId="SSLSubsublist">
    <w:name w:val="SSL Subsublist"/>
    <w:basedOn w:val="SLSublist"/>
    <w:qFormat/>
    <w:rsid w:val="00230E39"/>
    <w:pPr>
      <w:ind w:left="1685"/>
    </w:pPr>
  </w:style>
  <w:style w:type="paragraph" w:customStyle="1" w:styleId="SLSublist">
    <w:name w:val="SL Sublist"/>
    <w:basedOn w:val="BLBulletList"/>
    <w:rsid w:val="00230E39"/>
    <w:pPr>
      <w:tabs>
        <w:tab w:val="clear" w:pos="960"/>
      </w:tabs>
      <w:ind w:left="965"/>
    </w:pPr>
  </w:style>
  <w:style w:type="paragraph" w:customStyle="1" w:styleId="DLDescriptiveList">
    <w:name w:val="DL Descriptive List"/>
    <w:basedOn w:val="BaseText"/>
    <w:qFormat/>
    <w:rsid w:val="00230E39"/>
    <w:pPr>
      <w:widowControl w:val="0"/>
      <w:spacing w:line="560" w:lineRule="exact"/>
    </w:pPr>
  </w:style>
  <w:style w:type="character" w:customStyle="1" w:styleId="IntRInterviewer">
    <w:name w:val="IntR Interviewer"/>
    <w:qFormat/>
    <w:rsid w:val="00230E39"/>
    <w:rPr>
      <w:u w:val="dash"/>
    </w:rPr>
  </w:style>
  <w:style w:type="character" w:customStyle="1" w:styleId="IntEInterviewee">
    <w:name w:val="IntE Interviewee"/>
    <w:qFormat/>
    <w:rsid w:val="00230E39"/>
    <w:rPr>
      <w:u w:val="dotted"/>
    </w:rPr>
  </w:style>
  <w:style w:type="paragraph" w:customStyle="1" w:styleId="CAbsChapterAbstract">
    <w:name w:val="CAbs Chapter Abstract"/>
    <w:basedOn w:val="BaseText"/>
    <w:rsid w:val="00230E39"/>
    <w:pPr>
      <w:spacing w:before="360" w:after="360" w:line="560" w:lineRule="exact"/>
      <w:ind w:firstLine="720"/>
    </w:pPr>
    <w:rPr>
      <w:color w:val="0000FF"/>
    </w:rPr>
  </w:style>
  <w:style w:type="paragraph" w:customStyle="1" w:styleId="OL1OutlineListLevel1">
    <w:name w:val="OL1 Outline List Level 1"/>
    <w:basedOn w:val="BaseText"/>
    <w:rsid w:val="00230E39"/>
    <w:pPr>
      <w:tabs>
        <w:tab w:val="right" w:pos="547"/>
      </w:tabs>
      <w:spacing w:before="140" w:after="140" w:line="560" w:lineRule="exact"/>
      <w:ind w:left="720" w:hanging="720"/>
    </w:pPr>
  </w:style>
  <w:style w:type="character" w:customStyle="1" w:styleId="FgCOFigureCallOut">
    <w:name w:val="FgCO Figure Call Out"/>
    <w:rsid w:val="00230E39"/>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230E39"/>
    <w:pPr>
      <w:spacing w:before="140" w:line="560" w:lineRule="exact"/>
    </w:pPr>
  </w:style>
  <w:style w:type="character" w:customStyle="1" w:styleId="TCOTableCallOut">
    <w:name w:val="TCO Table Call Out"/>
    <w:rsid w:val="00230E39"/>
    <w:rPr>
      <w:rFonts w:ascii="Times New Roman" w:hAnsi="Times New Roman"/>
      <w:sz w:val="24"/>
      <w:bdr w:val="none" w:sz="0" w:space="0" w:color="auto"/>
      <w:shd w:val="pct30" w:color="FF6600" w:fill="F3F3F3"/>
    </w:rPr>
  </w:style>
  <w:style w:type="paragraph" w:customStyle="1" w:styleId="SBSpaceBreak">
    <w:name w:val="SB Space Break"/>
    <w:basedOn w:val="BaseText"/>
    <w:rsid w:val="00230E39"/>
    <w:pPr>
      <w:shd w:val="pct20" w:color="auto" w:fill="FFFFFF"/>
      <w:spacing w:line="560" w:lineRule="exact"/>
      <w:jc w:val="center"/>
    </w:pPr>
  </w:style>
  <w:style w:type="character" w:customStyle="1" w:styleId="BxCOBoxCallOut">
    <w:name w:val="BxCO Box Call Out"/>
    <w:rsid w:val="00230E39"/>
    <w:rPr>
      <w:rFonts w:ascii="Times New Roman" w:hAnsi="Times New Roman"/>
      <w:sz w:val="24"/>
      <w:bdr w:val="none" w:sz="0" w:space="0" w:color="auto"/>
      <w:shd w:val="pct20" w:color="FF00FF" w:fill="auto"/>
    </w:rPr>
  </w:style>
  <w:style w:type="paragraph" w:customStyle="1" w:styleId="NtCNotetoComp">
    <w:name w:val="NtC Note to Comp"/>
    <w:basedOn w:val="BaseText"/>
    <w:rsid w:val="00230E39"/>
    <w:pPr>
      <w:spacing w:before="360" w:after="360" w:line="360" w:lineRule="exact"/>
    </w:pPr>
    <w:rPr>
      <w:color w:val="FF0000"/>
      <w:sz w:val="28"/>
    </w:rPr>
  </w:style>
  <w:style w:type="paragraph" w:customStyle="1" w:styleId="NtENotetoEditor">
    <w:name w:val="NtE Note to Editor"/>
    <w:basedOn w:val="NtCNotetoComp"/>
    <w:rsid w:val="00230E39"/>
    <w:rPr>
      <w:color w:val="008000"/>
    </w:rPr>
  </w:style>
  <w:style w:type="paragraph" w:customStyle="1" w:styleId="BNBoxNumber">
    <w:name w:val="BN Box Number"/>
    <w:basedOn w:val="BaseText"/>
    <w:rsid w:val="00230E39"/>
    <w:pPr>
      <w:spacing w:before="280" w:line="560" w:lineRule="exact"/>
    </w:pPr>
    <w:rPr>
      <w:b/>
    </w:rPr>
  </w:style>
  <w:style w:type="paragraph" w:customStyle="1" w:styleId="BTBoxTitle">
    <w:name w:val="BT Box Title"/>
    <w:basedOn w:val="BNBoxNumber"/>
    <w:rsid w:val="00230E39"/>
    <w:pPr>
      <w:spacing w:before="0" w:after="280"/>
    </w:pPr>
    <w:rPr>
      <w:b w:val="0"/>
    </w:rPr>
  </w:style>
  <w:style w:type="paragraph" w:customStyle="1" w:styleId="TStbHTableStubHead">
    <w:name w:val="TStbH Table Stub Head"/>
    <w:basedOn w:val="BaseText"/>
    <w:rsid w:val="00230E39"/>
    <w:pPr>
      <w:spacing w:line="360" w:lineRule="exact"/>
    </w:pPr>
    <w:rPr>
      <w:b/>
    </w:rPr>
  </w:style>
  <w:style w:type="paragraph" w:customStyle="1" w:styleId="TBTableBody">
    <w:name w:val="TB Table Body"/>
    <w:basedOn w:val="BaseText"/>
    <w:rsid w:val="00230E39"/>
    <w:pPr>
      <w:spacing w:line="360" w:lineRule="exact"/>
    </w:pPr>
  </w:style>
  <w:style w:type="paragraph" w:customStyle="1" w:styleId="TCHTableColumnHead">
    <w:name w:val="TCH Table Column Head"/>
    <w:basedOn w:val="TTTableTitle"/>
    <w:rsid w:val="00230E39"/>
    <w:rPr>
      <w:b/>
    </w:rPr>
  </w:style>
  <w:style w:type="paragraph" w:customStyle="1" w:styleId="TTTableTitle">
    <w:name w:val="TT Table Title"/>
    <w:basedOn w:val="BaseText"/>
    <w:rsid w:val="00230E39"/>
    <w:pPr>
      <w:spacing w:line="360" w:lineRule="exact"/>
    </w:pPr>
  </w:style>
  <w:style w:type="paragraph" w:customStyle="1" w:styleId="GLDefGlossaryDefinition">
    <w:name w:val="GLDef Glossary Definition"/>
    <w:basedOn w:val="BaseText"/>
    <w:rsid w:val="00230E39"/>
    <w:pPr>
      <w:spacing w:line="560" w:lineRule="exact"/>
    </w:pPr>
  </w:style>
  <w:style w:type="paragraph" w:customStyle="1" w:styleId="OL2OutlineListLevel2">
    <w:name w:val="OL2 Outline List Level 2"/>
    <w:basedOn w:val="OL1OutlineListLevel1"/>
    <w:rsid w:val="00230E39"/>
    <w:pPr>
      <w:tabs>
        <w:tab w:val="clear" w:pos="547"/>
        <w:tab w:val="right" w:pos="1267"/>
      </w:tabs>
      <w:spacing w:before="0"/>
      <w:ind w:left="1440"/>
    </w:pPr>
  </w:style>
  <w:style w:type="paragraph" w:customStyle="1" w:styleId="OL3OutlineListLevel3">
    <w:name w:val="OL3 Outline List Level 3"/>
    <w:basedOn w:val="OL2OutlineListLevel2"/>
    <w:rsid w:val="00230E39"/>
    <w:pPr>
      <w:tabs>
        <w:tab w:val="right" w:pos="1872"/>
      </w:tabs>
      <w:ind w:left="2160"/>
    </w:pPr>
  </w:style>
  <w:style w:type="paragraph" w:customStyle="1" w:styleId="OL4OutlineListLevel4">
    <w:name w:val="OL4 Outline List Level 4"/>
    <w:basedOn w:val="OL3OutlineListLevel3"/>
    <w:rsid w:val="00230E39"/>
    <w:pPr>
      <w:tabs>
        <w:tab w:val="right" w:pos="2592"/>
      </w:tabs>
      <w:ind w:left="2880"/>
    </w:pPr>
  </w:style>
  <w:style w:type="paragraph" w:customStyle="1" w:styleId="SpExSpecialExtract">
    <w:name w:val="SpEx Special Extract"/>
    <w:basedOn w:val="EExtract"/>
    <w:rsid w:val="00230E39"/>
    <w:pPr>
      <w:spacing w:before="360" w:after="360" w:line="400" w:lineRule="exact"/>
      <w:contextualSpacing/>
    </w:pPr>
    <w:rPr>
      <w:color w:val="00B050"/>
    </w:rPr>
  </w:style>
  <w:style w:type="character" w:customStyle="1" w:styleId="FgMenFigureMention">
    <w:name w:val="FgMen Figure Mention"/>
    <w:rsid w:val="00230E39"/>
    <w:rPr>
      <w:color w:val="0000FF"/>
    </w:rPr>
  </w:style>
  <w:style w:type="paragraph" w:customStyle="1" w:styleId="CAuAfChapterAuthorAffiliation">
    <w:name w:val="CAuAf Chapter Author Affiliation"/>
    <w:basedOn w:val="CAuChapterAuthor"/>
    <w:rsid w:val="00230E39"/>
    <w:pPr>
      <w:spacing w:before="0" w:after="280"/>
    </w:pPr>
    <w:rPr>
      <w:b/>
    </w:rPr>
  </w:style>
  <w:style w:type="paragraph" w:customStyle="1" w:styleId="DEDisplayEquation">
    <w:name w:val="DE Display Equation"/>
    <w:basedOn w:val="BaseText"/>
    <w:rsid w:val="00230E39"/>
    <w:pPr>
      <w:tabs>
        <w:tab w:val="right" w:pos="8640"/>
      </w:tabs>
      <w:spacing w:before="360" w:after="360" w:line="560" w:lineRule="atLeast"/>
      <w:ind w:left="720" w:hanging="720"/>
    </w:pPr>
  </w:style>
  <w:style w:type="paragraph" w:customStyle="1" w:styleId="H6HeadingLevel6">
    <w:name w:val="H6 Heading Level 6"/>
    <w:basedOn w:val="H5HeadingLevel5"/>
    <w:rsid w:val="00230E39"/>
    <w:pPr>
      <w:outlineLvl w:val="5"/>
    </w:pPr>
    <w:rPr>
      <w:sz w:val="22"/>
    </w:rPr>
  </w:style>
  <w:style w:type="paragraph" w:customStyle="1" w:styleId="TIHTableInternalHead">
    <w:name w:val="TIH Table Internal Head"/>
    <w:basedOn w:val="TTTableTitle"/>
    <w:rsid w:val="00230E39"/>
    <w:pPr>
      <w:spacing w:before="280"/>
    </w:pPr>
  </w:style>
  <w:style w:type="paragraph" w:styleId="TOC8">
    <w:name w:val="toc 8"/>
    <w:basedOn w:val="Normal"/>
    <w:next w:val="Normal"/>
    <w:autoRedefine/>
    <w:semiHidden/>
    <w:rsid w:val="00230E39"/>
    <w:pPr>
      <w:ind w:left="1400"/>
    </w:pPr>
  </w:style>
  <w:style w:type="character" w:customStyle="1" w:styleId="DENDisplayEquationNumber">
    <w:name w:val="DEN Display Equation Number"/>
    <w:rsid w:val="00230E39"/>
    <w:rPr>
      <w:bdr w:val="none" w:sz="0" w:space="0" w:color="auto"/>
      <w:shd w:val="pct15" w:color="auto" w:fill="FFFFFF"/>
    </w:rPr>
  </w:style>
  <w:style w:type="paragraph" w:customStyle="1" w:styleId="TFNTableFootnote">
    <w:name w:val="TFN Table Footnote"/>
    <w:basedOn w:val="TBTableBody"/>
    <w:rsid w:val="00230E39"/>
    <w:pPr>
      <w:spacing w:before="280" w:after="280"/>
    </w:pPr>
  </w:style>
  <w:style w:type="character" w:customStyle="1" w:styleId="LetDateLetterDateChar">
    <w:name w:val="LetDate Letter Date Char"/>
    <w:basedOn w:val="LetTxLetterTextChar"/>
    <w:link w:val="LetDateLetterDate"/>
    <w:rsid w:val="00230E39"/>
  </w:style>
  <w:style w:type="paragraph" w:customStyle="1" w:styleId="LetDateLetterDate">
    <w:name w:val="LetDate Letter Date"/>
    <w:basedOn w:val="LetTxLetterText"/>
    <w:link w:val="LetDateLetterDateChar"/>
    <w:rsid w:val="00230E39"/>
  </w:style>
  <w:style w:type="paragraph" w:customStyle="1" w:styleId="CONChapterOpeningNote">
    <w:name w:val="CON Chapter Opening Note"/>
    <w:basedOn w:val="BaseText"/>
    <w:rsid w:val="00230E39"/>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230E39"/>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230E39"/>
    <w:pPr>
      <w:spacing w:line="560" w:lineRule="exact"/>
      <w:ind w:firstLine="720"/>
    </w:pPr>
    <w:rPr>
      <w:color w:val="000080"/>
      <w:sz w:val="24"/>
    </w:rPr>
  </w:style>
  <w:style w:type="paragraph" w:customStyle="1" w:styleId="IntAInterviewAnswer">
    <w:name w:val="IntA Interview Answer"/>
    <w:basedOn w:val="BaseText"/>
    <w:autoRedefine/>
    <w:rsid w:val="00230E39"/>
    <w:pPr>
      <w:spacing w:line="560" w:lineRule="exact"/>
      <w:ind w:firstLine="720"/>
    </w:pPr>
    <w:rPr>
      <w:color w:val="008000"/>
      <w:szCs w:val="24"/>
    </w:rPr>
  </w:style>
  <w:style w:type="paragraph" w:customStyle="1" w:styleId="DE-EDisplayEquationinExtract">
    <w:name w:val="DE-E Display Equation in Extract"/>
    <w:basedOn w:val="DEDisplayEquation"/>
    <w:rsid w:val="00230E39"/>
    <w:pPr>
      <w:spacing w:before="0" w:after="0"/>
      <w:ind w:firstLine="0"/>
    </w:pPr>
  </w:style>
  <w:style w:type="paragraph" w:customStyle="1" w:styleId="PNPartNumber">
    <w:name w:val="PN Part Number"/>
    <w:basedOn w:val="BaseHeading"/>
    <w:next w:val="PTPartTitle"/>
    <w:rsid w:val="00230E39"/>
    <w:pPr>
      <w:keepNext/>
      <w:keepLines/>
      <w:spacing w:before="560"/>
      <w:jc w:val="center"/>
    </w:pPr>
    <w:rPr>
      <w:b/>
      <w:sz w:val="28"/>
    </w:rPr>
  </w:style>
  <w:style w:type="paragraph" w:customStyle="1" w:styleId="PTPartTitle">
    <w:name w:val="PT Part Title"/>
    <w:basedOn w:val="PNPartNumber"/>
    <w:rsid w:val="00230E39"/>
    <w:pPr>
      <w:spacing w:before="1200"/>
    </w:pPr>
  </w:style>
  <w:style w:type="paragraph" w:customStyle="1" w:styleId="PSTPartSubtitle">
    <w:name w:val="PST Part Subtitle"/>
    <w:basedOn w:val="PTPartTitle"/>
    <w:rsid w:val="00230E39"/>
    <w:pPr>
      <w:keepNext w:val="0"/>
      <w:spacing w:before="360"/>
    </w:pPr>
    <w:rPr>
      <w:b w:val="0"/>
    </w:rPr>
  </w:style>
  <w:style w:type="paragraph" w:customStyle="1" w:styleId="EpEpigraph">
    <w:name w:val="Ep Epigraph"/>
    <w:basedOn w:val="BaseText"/>
    <w:rsid w:val="00230E39"/>
    <w:pPr>
      <w:spacing w:before="280" w:line="560" w:lineRule="exact"/>
      <w:ind w:left="720" w:right="720"/>
    </w:pPr>
  </w:style>
  <w:style w:type="paragraph" w:customStyle="1" w:styleId="EpSEpigraphSource">
    <w:name w:val="EpS Epigraph Source"/>
    <w:basedOn w:val="EpEpigraph"/>
    <w:rsid w:val="00230E39"/>
    <w:pPr>
      <w:spacing w:before="140" w:after="280"/>
      <w:ind w:right="0"/>
    </w:pPr>
  </w:style>
  <w:style w:type="paragraph" w:customStyle="1" w:styleId="PITxPartIntroductionText">
    <w:name w:val="PITx Part Introduction Text"/>
    <w:basedOn w:val="BaseText"/>
    <w:rsid w:val="00230E39"/>
    <w:pPr>
      <w:spacing w:before="280" w:after="280" w:line="560" w:lineRule="exact"/>
      <w:ind w:firstLine="720"/>
      <w:contextualSpacing/>
    </w:pPr>
  </w:style>
  <w:style w:type="paragraph" w:customStyle="1" w:styleId="SpH1SpecialHeading1">
    <w:name w:val="SpH1 Special Heading 1"/>
    <w:basedOn w:val="SpTxSpecialText"/>
    <w:rsid w:val="00230E39"/>
    <w:pPr>
      <w:spacing w:before="280" w:after="280"/>
      <w:ind w:firstLine="0"/>
    </w:pPr>
    <w:rPr>
      <w:b/>
      <w:sz w:val="36"/>
    </w:rPr>
  </w:style>
  <w:style w:type="paragraph" w:customStyle="1" w:styleId="SpTxSpecialText">
    <w:name w:val="SpTx Special Text"/>
    <w:basedOn w:val="BaseText"/>
    <w:rsid w:val="00230E39"/>
    <w:pPr>
      <w:spacing w:line="560" w:lineRule="exact"/>
      <w:ind w:firstLine="720"/>
    </w:pPr>
    <w:rPr>
      <w:color w:val="00B050"/>
    </w:rPr>
  </w:style>
  <w:style w:type="paragraph" w:styleId="TableofAuthorities">
    <w:name w:val="table of authorities"/>
    <w:basedOn w:val="Normal"/>
    <w:next w:val="Normal"/>
    <w:semiHidden/>
    <w:rsid w:val="00230E39"/>
    <w:pPr>
      <w:ind w:left="200" w:hanging="200"/>
    </w:pPr>
  </w:style>
  <w:style w:type="paragraph" w:styleId="TableofFigures">
    <w:name w:val="table of figures"/>
    <w:basedOn w:val="Normal"/>
    <w:next w:val="Normal"/>
    <w:semiHidden/>
    <w:rsid w:val="00230E39"/>
    <w:pPr>
      <w:ind w:left="400" w:hanging="400"/>
    </w:pPr>
  </w:style>
  <w:style w:type="paragraph" w:customStyle="1" w:styleId="GLTrmGlossaryDefinitionTerm">
    <w:name w:val="GLTrm Glossary Definition Term"/>
    <w:basedOn w:val="GLDefGlossaryDefinition"/>
    <w:rsid w:val="00230E39"/>
    <w:pPr>
      <w:spacing w:before="280"/>
    </w:pPr>
    <w:rPr>
      <w:b/>
    </w:rPr>
  </w:style>
  <w:style w:type="character" w:customStyle="1" w:styleId="TMenTableMention">
    <w:name w:val="TMen Table Mention"/>
    <w:rsid w:val="00230E39"/>
    <w:rPr>
      <w:color w:val="FF6600"/>
    </w:rPr>
  </w:style>
  <w:style w:type="paragraph" w:customStyle="1" w:styleId="ChrChronology">
    <w:name w:val="Chr Chronology"/>
    <w:basedOn w:val="BaseText"/>
    <w:rsid w:val="00230E39"/>
    <w:pPr>
      <w:tabs>
        <w:tab w:val="left" w:pos="1728"/>
      </w:tabs>
      <w:spacing w:before="140" w:line="560" w:lineRule="exact"/>
      <w:ind w:left="1728" w:hanging="1728"/>
    </w:pPr>
  </w:style>
  <w:style w:type="paragraph" w:customStyle="1" w:styleId="VSVerseSource">
    <w:name w:val="VS Verse Source"/>
    <w:basedOn w:val="BaseText"/>
    <w:rsid w:val="00230E39"/>
    <w:pPr>
      <w:spacing w:before="140" w:after="280" w:line="560" w:lineRule="exact"/>
    </w:pPr>
  </w:style>
  <w:style w:type="character" w:customStyle="1" w:styleId="SbarMenSidebarMention">
    <w:name w:val="SbarMen Sidebar Mention"/>
    <w:rsid w:val="00230E39"/>
    <w:rPr>
      <w:color w:val="008000"/>
    </w:rPr>
  </w:style>
  <w:style w:type="paragraph" w:customStyle="1" w:styleId="PriDocBegPrimaryDocumentBegin">
    <w:name w:val="PriDocBeg Primary Document Begin"/>
    <w:basedOn w:val="BaseText"/>
    <w:rsid w:val="00230E39"/>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230E39"/>
  </w:style>
  <w:style w:type="paragraph" w:customStyle="1" w:styleId="TxCTextContinuation">
    <w:name w:val="TxC Text Continuation"/>
    <w:basedOn w:val="BaseText"/>
    <w:rsid w:val="00230E39"/>
    <w:pPr>
      <w:spacing w:line="560" w:lineRule="exact"/>
    </w:pPr>
  </w:style>
  <w:style w:type="paragraph" w:customStyle="1" w:styleId="VHVerseHeading">
    <w:name w:val="VH Verse Heading"/>
    <w:basedOn w:val="BaseText"/>
    <w:next w:val="VVerse"/>
    <w:rsid w:val="00230E39"/>
    <w:pPr>
      <w:keepNext/>
      <w:keepLines/>
      <w:spacing w:before="280" w:line="560" w:lineRule="exact"/>
    </w:pPr>
    <w:rPr>
      <w:b/>
    </w:rPr>
  </w:style>
  <w:style w:type="paragraph" w:customStyle="1" w:styleId="VVerse">
    <w:name w:val="V Verse"/>
    <w:basedOn w:val="BaseText"/>
    <w:rsid w:val="00230E39"/>
    <w:pPr>
      <w:tabs>
        <w:tab w:val="left" w:pos="2880"/>
      </w:tabs>
      <w:spacing w:before="280" w:after="280" w:line="560" w:lineRule="exact"/>
      <w:ind w:left="245" w:hanging="245"/>
      <w:contextualSpacing/>
    </w:pPr>
  </w:style>
  <w:style w:type="character" w:customStyle="1" w:styleId="BxMenBoxMention">
    <w:name w:val="BxMen Box Mention"/>
    <w:rsid w:val="00230E39"/>
    <w:rPr>
      <w:color w:val="FF00FF"/>
    </w:rPr>
  </w:style>
  <w:style w:type="character" w:customStyle="1" w:styleId="SbarCOSidebarCallOut">
    <w:name w:val="SbarCO Sidebar Call Out"/>
    <w:rsid w:val="00230E39"/>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230E39"/>
    <w:pPr>
      <w:tabs>
        <w:tab w:val="left" w:pos="1440"/>
        <w:tab w:val="left" w:pos="1800"/>
        <w:tab w:val="left" w:pos="2160"/>
      </w:tabs>
      <w:ind w:left="1080" w:right="720"/>
    </w:pPr>
  </w:style>
  <w:style w:type="paragraph" w:customStyle="1" w:styleId="LetAuLetterAuthor">
    <w:name w:val="LetAu Letter Author"/>
    <w:basedOn w:val="LetTxLetterText"/>
    <w:rsid w:val="00230E39"/>
    <w:pPr>
      <w:spacing w:after="280"/>
    </w:pPr>
  </w:style>
  <w:style w:type="paragraph" w:customStyle="1" w:styleId="LetAuAddLetterAuthorAddress">
    <w:name w:val="LetAuAdd Letter Author Address"/>
    <w:basedOn w:val="LetTxLetterText"/>
    <w:rsid w:val="00230E39"/>
    <w:pPr>
      <w:spacing w:after="280"/>
      <w:contextualSpacing/>
    </w:pPr>
  </w:style>
  <w:style w:type="paragraph" w:customStyle="1" w:styleId="LetAddLetterAddress">
    <w:name w:val="LetAdd Letter Address"/>
    <w:basedOn w:val="LetTxLetterText"/>
    <w:rsid w:val="00230E39"/>
    <w:pPr>
      <w:spacing w:after="280"/>
      <w:contextualSpacing/>
    </w:pPr>
  </w:style>
  <w:style w:type="paragraph" w:customStyle="1" w:styleId="Let-ELetterinExtract">
    <w:name w:val="Let-E Letter in Extract"/>
    <w:basedOn w:val="LetTxLetterText"/>
    <w:rsid w:val="00230E39"/>
    <w:pPr>
      <w:ind w:left="720" w:right="720"/>
    </w:pPr>
  </w:style>
  <w:style w:type="paragraph" w:customStyle="1" w:styleId="LetDate-ELetterDateinExtract">
    <w:name w:val="LetDate-E Letter Date in Extract"/>
    <w:basedOn w:val="Let-ELetterinExtract"/>
    <w:rsid w:val="00230E39"/>
  </w:style>
  <w:style w:type="paragraph" w:customStyle="1" w:styleId="LetAdd-ELetterAddressinExtract">
    <w:name w:val="LetAdd-E Letter Address in Extract"/>
    <w:basedOn w:val="LetAddLetterAddress"/>
    <w:rsid w:val="00230E39"/>
    <w:pPr>
      <w:spacing w:before="0" w:after="0"/>
      <w:ind w:left="720" w:right="720"/>
      <w:contextualSpacing w:val="0"/>
    </w:pPr>
  </w:style>
  <w:style w:type="paragraph" w:customStyle="1" w:styleId="LetAu-ELetterAuthorinExtract">
    <w:name w:val="LetAu-E Letter Author in Extract"/>
    <w:basedOn w:val="LetAuLetterAuthor"/>
    <w:rsid w:val="00230E39"/>
    <w:pPr>
      <w:spacing w:before="0"/>
      <w:ind w:left="720" w:right="720"/>
    </w:pPr>
  </w:style>
  <w:style w:type="paragraph" w:customStyle="1" w:styleId="LetAuAdd-ELetterAuthorAddressinExtract">
    <w:name w:val="LetAuAdd-E Letter Author Address in Extract"/>
    <w:basedOn w:val="LetAuAddLetterAuthorAddress"/>
    <w:rsid w:val="00230E39"/>
    <w:pPr>
      <w:spacing w:before="0"/>
      <w:ind w:left="720" w:right="720"/>
    </w:pPr>
  </w:style>
  <w:style w:type="paragraph" w:styleId="BalloonText">
    <w:name w:val="Balloon Text"/>
    <w:basedOn w:val="Normal"/>
    <w:link w:val="BalloonTextChar"/>
    <w:semiHidden/>
    <w:rsid w:val="00230E39"/>
    <w:rPr>
      <w:rFonts w:ascii="Tahoma" w:hAnsi="Tahoma" w:cs="Tahoma"/>
      <w:sz w:val="16"/>
      <w:szCs w:val="16"/>
    </w:rPr>
  </w:style>
  <w:style w:type="character" w:customStyle="1" w:styleId="BalloonTextChar">
    <w:name w:val="Balloon Text Char"/>
    <w:basedOn w:val="DefaultParagraphFont"/>
    <w:link w:val="BalloonText"/>
    <w:semiHidden/>
    <w:rsid w:val="00230E39"/>
    <w:rPr>
      <w:rFonts w:ascii="Tahoma" w:eastAsia="Times New Roman" w:hAnsi="Tahoma" w:cs="Tahoma"/>
      <w:sz w:val="16"/>
      <w:szCs w:val="16"/>
    </w:rPr>
  </w:style>
  <w:style w:type="paragraph" w:customStyle="1" w:styleId="CSTChapterSubtitle">
    <w:name w:val="CST Chapter Subtitle"/>
    <w:basedOn w:val="BaseHeading"/>
    <w:autoRedefine/>
    <w:rsid w:val="00230E39"/>
    <w:rPr>
      <w:sz w:val="28"/>
    </w:rPr>
  </w:style>
  <w:style w:type="paragraph" w:customStyle="1" w:styleId="PITPartIntroductionTitle">
    <w:name w:val="PIT Part Introduction Title"/>
    <w:basedOn w:val="PSTPartSubtitle"/>
    <w:qFormat/>
    <w:rsid w:val="00230E39"/>
    <w:pPr>
      <w:keepNext/>
      <w:spacing w:before="280"/>
    </w:pPr>
  </w:style>
  <w:style w:type="paragraph" w:customStyle="1" w:styleId="NNotation">
    <w:name w:val="N Notation"/>
    <w:basedOn w:val="BaseText"/>
    <w:qFormat/>
    <w:rsid w:val="00230E39"/>
    <w:pPr>
      <w:tabs>
        <w:tab w:val="left" w:pos="480"/>
      </w:tabs>
      <w:spacing w:line="560" w:lineRule="exact"/>
    </w:pPr>
  </w:style>
  <w:style w:type="character" w:customStyle="1" w:styleId="CommentSubjectChar">
    <w:name w:val="Comment Subject Char"/>
    <w:rsid w:val="00230E39"/>
    <w:rPr>
      <w:sz w:val="24"/>
      <w:lang w:val="en-US" w:eastAsia="en-US" w:bidi="ar-SA"/>
    </w:rPr>
  </w:style>
  <w:style w:type="paragraph" w:styleId="Revision">
    <w:name w:val="Revision"/>
    <w:hidden/>
    <w:uiPriority w:val="99"/>
    <w:semiHidden/>
    <w:rsid w:val="00230E39"/>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230E39"/>
    <w:pPr>
      <w:tabs>
        <w:tab w:val="left" w:pos="4320"/>
      </w:tabs>
      <w:ind w:left="1440" w:right="720"/>
    </w:pPr>
  </w:style>
  <w:style w:type="paragraph" w:customStyle="1" w:styleId="VEVerseinExtract">
    <w:name w:val="VE Verse in Extract"/>
    <w:basedOn w:val="VVerse"/>
    <w:qFormat/>
    <w:rsid w:val="00230E39"/>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230E39"/>
    <w:pPr>
      <w:spacing w:before="0"/>
      <w:ind w:left="720" w:right="720"/>
    </w:pPr>
  </w:style>
  <w:style w:type="paragraph" w:customStyle="1" w:styleId="AuQAuthorQuery">
    <w:name w:val="AuQ Author Query"/>
    <w:basedOn w:val="NtENotetoEditor"/>
    <w:qFormat/>
    <w:rsid w:val="00230E39"/>
    <w:rPr>
      <w:color w:val="0070C0"/>
    </w:rPr>
  </w:style>
  <w:style w:type="paragraph" w:customStyle="1" w:styleId="AppBegAppendixBegin">
    <w:name w:val="AppBeg Appendix Begin"/>
    <w:basedOn w:val="PriDocBegPrimaryDocumentBegin"/>
    <w:qFormat/>
    <w:rsid w:val="00230E39"/>
  </w:style>
  <w:style w:type="paragraph" w:customStyle="1" w:styleId="AppEndAppendixEnd">
    <w:name w:val="AppEnd Appendix End"/>
    <w:basedOn w:val="PriDocEndPrimaryDocumentEnd"/>
    <w:qFormat/>
    <w:rsid w:val="00230E39"/>
  </w:style>
  <w:style w:type="paragraph" w:customStyle="1" w:styleId="BoxBegBoxBegin">
    <w:name w:val="BoxBeg Box Begin"/>
    <w:basedOn w:val="PriDocBegPrimaryDocumentBegin"/>
    <w:qFormat/>
    <w:rsid w:val="00230E39"/>
  </w:style>
  <w:style w:type="paragraph" w:customStyle="1" w:styleId="BoxEndBoxEnd">
    <w:name w:val="BoxEnd Box End"/>
    <w:basedOn w:val="PriDocEndPrimaryDocumentEnd"/>
    <w:qFormat/>
    <w:rsid w:val="00230E39"/>
  </w:style>
  <w:style w:type="paragraph" w:customStyle="1" w:styleId="ExrBegExerciseBegin">
    <w:name w:val="ExrBeg Exercise Begin"/>
    <w:basedOn w:val="PriDocBegPrimaryDocumentBegin"/>
    <w:qFormat/>
    <w:rsid w:val="00230E39"/>
  </w:style>
  <w:style w:type="paragraph" w:customStyle="1" w:styleId="ExrEndExerciseEnd">
    <w:name w:val="ExrEnd Exercise End"/>
    <w:basedOn w:val="PriDocEndPrimaryDocumentEnd"/>
    <w:qFormat/>
    <w:rsid w:val="00230E39"/>
  </w:style>
  <w:style w:type="paragraph" w:customStyle="1" w:styleId="NotesBegNotesBegin">
    <w:name w:val="NotesBeg Notes Begin"/>
    <w:basedOn w:val="PriDocBegPrimaryDocumentBegin"/>
    <w:qFormat/>
    <w:rsid w:val="00230E39"/>
  </w:style>
  <w:style w:type="paragraph" w:customStyle="1" w:styleId="NotesEndNotesEnd">
    <w:name w:val="NotesEnd Notes End"/>
    <w:basedOn w:val="PriDocEndPrimaryDocumentEnd"/>
    <w:qFormat/>
    <w:rsid w:val="00230E39"/>
  </w:style>
  <w:style w:type="paragraph" w:customStyle="1" w:styleId="TSTableSource">
    <w:name w:val="TS Table Source"/>
    <w:basedOn w:val="TFNTableFootnote"/>
    <w:rsid w:val="00230E39"/>
    <w:pPr>
      <w:spacing w:before="0" w:after="560"/>
    </w:pPr>
  </w:style>
  <w:style w:type="paragraph" w:customStyle="1" w:styleId="TNTableNumber">
    <w:name w:val="TN Table Number"/>
    <w:basedOn w:val="TTTableTitle"/>
    <w:rsid w:val="00230E39"/>
    <w:pPr>
      <w:spacing w:before="560"/>
    </w:pPr>
    <w:rPr>
      <w:b/>
    </w:rPr>
  </w:style>
  <w:style w:type="paragraph" w:customStyle="1" w:styleId="ITCHIn-textTableColumnHead">
    <w:name w:val="ITCH In-text Table Column Head"/>
    <w:basedOn w:val="TCHTableColumnHead"/>
    <w:rsid w:val="00230E39"/>
  </w:style>
  <w:style w:type="paragraph" w:customStyle="1" w:styleId="ITBIn-textTableBody">
    <w:name w:val="ITB In-text Table Body"/>
    <w:basedOn w:val="TBTableBody"/>
    <w:rsid w:val="00230E39"/>
  </w:style>
  <w:style w:type="paragraph" w:customStyle="1" w:styleId="RefTxReferenceText">
    <w:name w:val="RefTx Reference Text"/>
    <w:basedOn w:val="BaseText"/>
    <w:rsid w:val="00230E39"/>
    <w:pPr>
      <w:spacing w:after="140" w:line="560" w:lineRule="exact"/>
      <w:ind w:left="720" w:hanging="720"/>
    </w:pPr>
  </w:style>
  <w:style w:type="paragraph" w:customStyle="1" w:styleId="DL-EDescriptiveListinExtract">
    <w:name w:val="DL-E Descriptive List in Extract"/>
    <w:basedOn w:val="DLDescriptiveList"/>
    <w:rsid w:val="00230E39"/>
    <w:pPr>
      <w:tabs>
        <w:tab w:val="left" w:pos="480"/>
      </w:tabs>
    </w:pPr>
  </w:style>
  <w:style w:type="paragraph" w:customStyle="1" w:styleId="N-ENotationinExtract">
    <w:name w:val="N-E Notation in Extract"/>
    <w:basedOn w:val="NNotation"/>
    <w:rsid w:val="00230E39"/>
  </w:style>
  <w:style w:type="paragraph" w:customStyle="1" w:styleId="Dis-EDisplayinExtract">
    <w:name w:val="Dis-E Display in Extract"/>
    <w:basedOn w:val="DDisplay"/>
    <w:rsid w:val="00230E39"/>
    <w:pPr>
      <w:ind w:left="720" w:right="720"/>
    </w:pPr>
  </w:style>
  <w:style w:type="paragraph" w:customStyle="1" w:styleId="DDisplay">
    <w:name w:val="D Display"/>
    <w:basedOn w:val="BaseText"/>
    <w:rsid w:val="00230E39"/>
    <w:pPr>
      <w:spacing w:before="280" w:after="280" w:line="560" w:lineRule="exact"/>
    </w:pPr>
  </w:style>
  <w:style w:type="paragraph" w:customStyle="1" w:styleId="PProgram">
    <w:name w:val="P Program"/>
    <w:basedOn w:val="BaseText"/>
    <w:rsid w:val="00230E39"/>
    <w:pPr>
      <w:spacing w:line="560" w:lineRule="exact"/>
    </w:pPr>
    <w:rPr>
      <w:rFonts w:ascii="Courier" w:hAnsi="Courier"/>
      <w:sz w:val="22"/>
    </w:rPr>
  </w:style>
  <w:style w:type="paragraph" w:customStyle="1" w:styleId="P-EPrograminExtract">
    <w:name w:val="P-E Program in Extract"/>
    <w:basedOn w:val="PProgram"/>
    <w:rsid w:val="00230E39"/>
    <w:pPr>
      <w:spacing w:before="280" w:after="280"/>
      <w:ind w:left="720" w:right="720"/>
    </w:pPr>
  </w:style>
  <w:style w:type="paragraph" w:customStyle="1" w:styleId="NTrDNumberedTreeDisplay">
    <w:name w:val="NTrD Numbered Tree Display"/>
    <w:basedOn w:val="BaseText"/>
    <w:rsid w:val="00230E39"/>
    <w:pPr>
      <w:spacing w:before="280" w:after="280" w:line="560" w:lineRule="exact"/>
    </w:pPr>
  </w:style>
  <w:style w:type="paragraph" w:customStyle="1" w:styleId="NTrD-ENumberedTreeDisplayinExtract">
    <w:name w:val="NTrD-E Numbered Tree Display in Extract"/>
    <w:basedOn w:val="NTrDNumberedTreeDisplay"/>
    <w:rsid w:val="00230E39"/>
    <w:pPr>
      <w:ind w:left="720" w:right="720"/>
    </w:pPr>
  </w:style>
  <w:style w:type="paragraph" w:customStyle="1" w:styleId="IEIndexMainEntry">
    <w:name w:val="IE Index Main Entry"/>
    <w:basedOn w:val="BaseText"/>
    <w:rsid w:val="00230E39"/>
    <w:pPr>
      <w:spacing w:line="560" w:lineRule="exact"/>
      <w:ind w:left="2160" w:hanging="2160"/>
    </w:pPr>
  </w:style>
  <w:style w:type="paragraph" w:customStyle="1" w:styleId="ISEIndexSubentry">
    <w:name w:val="ISE Index Subentry"/>
    <w:basedOn w:val="IEIndexMainEntry"/>
    <w:rsid w:val="00230E39"/>
    <w:pPr>
      <w:ind w:left="2880"/>
    </w:pPr>
  </w:style>
  <w:style w:type="paragraph" w:customStyle="1" w:styleId="IABIndexAlphabeticalBreak">
    <w:name w:val="IAB Index Alphabetical Break"/>
    <w:basedOn w:val="IEIndexMainEntry"/>
    <w:rsid w:val="00230E39"/>
    <w:pPr>
      <w:spacing w:before="560"/>
    </w:pPr>
  </w:style>
  <w:style w:type="paragraph" w:customStyle="1" w:styleId="ISSEIndexSubsubentry">
    <w:name w:val="ISSE Index Subsubentry"/>
    <w:basedOn w:val="ISEIndexSubentry"/>
    <w:rsid w:val="00230E39"/>
    <w:pPr>
      <w:ind w:left="3600"/>
    </w:pPr>
  </w:style>
  <w:style w:type="paragraph" w:customStyle="1" w:styleId="SbarTSidebarTitle">
    <w:name w:val="SbarT Sidebar Title"/>
    <w:basedOn w:val="SbarTxSidebarText"/>
    <w:rsid w:val="00230E39"/>
    <w:pPr>
      <w:spacing w:before="560"/>
    </w:pPr>
    <w:rPr>
      <w:b/>
      <w:sz w:val="28"/>
    </w:rPr>
  </w:style>
  <w:style w:type="paragraph" w:customStyle="1" w:styleId="SbarAuSidebarAuthor">
    <w:name w:val="SbarAu Sidebar Author"/>
    <w:basedOn w:val="SbarTxSidebarText"/>
    <w:rsid w:val="00230E39"/>
    <w:pPr>
      <w:spacing w:before="280"/>
    </w:pPr>
    <w:rPr>
      <w:b/>
    </w:rPr>
  </w:style>
  <w:style w:type="paragraph" w:customStyle="1" w:styleId="SbarSNSidebarSourceNote">
    <w:name w:val="SbarSN Sidebar Source Note"/>
    <w:basedOn w:val="SbarTxSidebarText"/>
    <w:rsid w:val="00230E39"/>
    <w:pPr>
      <w:spacing w:before="280"/>
    </w:pPr>
  </w:style>
  <w:style w:type="paragraph" w:customStyle="1" w:styleId="FgCFigureCaption">
    <w:name w:val="FgC Figure Caption"/>
    <w:basedOn w:val="BaseText"/>
    <w:link w:val="FgCFigureCaptionChar"/>
    <w:rsid w:val="00230E39"/>
    <w:pPr>
      <w:spacing w:line="560" w:lineRule="exact"/>
    </w:pPr>
  </w:style>
  <w:style w:type="character" w:customStyle="1" w:styleId="FgCFigureCaptionChar">
    <w:name w:val="FgC Figure Caption Char"/>
    <w:link w:val="FgCFigureCaption"/>
    <w:rsid w:val="00230E39"/>
    <w:rPr>
      <w:rFonts w:ascii="Times New Roman" w:eastAsia="Times New Roman" w:hAnsi="Times New Roman" w:cs="Times New Roman"/>
      <w:szCs w:val="20"/>
    </w:rPr>
  </w:style>
  <w:style w:type="paragraph" w:customStyle="1" w:styleId="FgTFigureTitle">
    <w:name w:val="FgT Figure Title"/>
    <w:basedOn w:val="FgCFigureCaption"/>
    <w:rsid w:val="00230E39"/>
  </w:style>
  <w:style w:type="paragraph" w:customStyle="1" w:styleId="FgNFigureNumber">
    <w:name w:val="FgN Figure Number"/>
    <w:basedOn w:val="FgTFigureTitle"/>
    <w:rsid w:val="00230E39"/>
    <w:pPr>
      <w:spacing w:before="560"/>
    </w:pPr>
  </w:style>
  <w:style w:type="paragraph" w:customStyle="1" w:styleId="FgSFigureSource">
    <w:name w:val="FgS Figure Source"/>
    <w:basedOn w:val="FgCFigureCaption"/>
    <w:rsid w:val="00230E39"/>
    <w:pPr>
      <w:spacing w:after="560"/>
    </w:pPr>
  </w:style>
  <w:style w:type="paragraph" w:customStyle="1" w:styleId="NtDNotetoDesign">
    <w:name w:val="NtD Note to Design"/>
    <w:basedOn w:val="NtENotetoEditor"/>
    <w:rsid w:val="00230E39"/>
    <w:rPr>
      <w:color w:val="FF00FF"/>
    </w:rPr>
  </w:style>
  <w:style w:type="paragraph" w:customStyle="1" w:styleId="DHDisplayHead">
    <w:name w:val="DH Display Head"/>
    <w:basedOn w:val="BaseText"/>
    <w:rsid w:val="00230E39"/>
    <w:pPr>
      <w:spacing w:before="280" w:line="560" w:lineRule="exact"/>
    </w:pPr>
    <w:rPr>
      <w:b/>
    </w:rPr>
  </w:style>
  <w:style w:type="paragraph" w:customStyle="1" w:styleId="SDSubdisplay">
    <w:name w:val="SD Subdisplay"/>
    <w:basedOn w:val="DDisplay"/>
    <w:rsid w:val="00230E39"/>
    <w:pPr>
      <w:spacing w:before="0" w:after="0"/>
      <w:ind w:left="720"/>
    </w:pPr>
  </w:style>
  <w:style w:type="paragraph" w:customStyle="1" w:styleId="SSDSubsubdisplay">
    <w:name w:val="SSD Subsubdisplay"/>
    <w:basedOn w:val="SDSubdisplay"/>
    <w:rsid w:val="00230E39"/>
    <w:pPr>
      <w:ind w:left="1440"/>
    </w:pPr>
  </w:style>
  <w:style w:type="paragraph" w:customStyle="1" w:styleId="ExrLv1TxExerciseText">
    <w:name w:val="ExrLv1Tx Exercise Text"/>
    <w:basedOn w:val="BaseText"/>
    <w:rsid w:val="00230E39"/>
    <w:pPr>
      <w:spacing w:before="280" w:after="280" w:line="560" w:lineRule="exact"/>
    </w:pPr>
  </w:style>
  <w:style w:type="paragraph" w:customStyle="1" w:styleId="ExrLv2TxSubexerciseText">
    <w:name w:val="ExrLv2Tx Subexercise Text"/>
    <w:basedOn w:val="ExrLv1TxExerciseText"/>
    <w:rsid w:val="00230E39"/>
    <w:pPr>
      <w:spacing w:before="0"/>
      <w:ind w:left="720"/>
    </w:pPr>
  </w:style>
  <w:style w:type="paragraph" w:customStyle="1" w:styleId="ExrLv3TxSubsubexerciseText">
    <w:name w:val="ExrLv3Tx Subsubexercise Text"/>
    <w:basedOn w:val="ExrLv2TxSubexerciseText"/>
    <w:rsid w:val="00230E39"/>
    <w:pPr>
      <w:ind w:left="1440"/>
    </w:pPr>
  </w:style>
  <w:style w:type="paragraph" w:customStyle="1" w:styleId="NTNoteText">
    <w:name w:val="NT Note Text"/>
    <w:basedOn w:val="BaseText"/>
    <w:rsid w:val="00230E39"/>
    <w:pPr>
      <w:spacing w:after="280" w:line="560" w:lineRule="exact"/>
    </w:pPr>
  </w:style>
  <w:style w:type="paragraph" w:customStyle="1" w:styleId="FNFootnoteText">
    <w:name w:val="FN Footnote Text"/>
    <w:basedOn w:val="BaseText"/>
    <w:rsid w:val="00230E39"/>
    <w:pPr>
      <w:spacing w:line="560" w:lineRule="exact"/>
    </w:pPr>
  </w:style>
  <w:style w:type="paragraph" w:customStyle="1" w:styleId="RHRRunningHeadRecto">
    <w:name w:val="RHR Running Head Recto"/>
    <w:basedOn w:val="BaseText"/>
    <w:link w:val="RHRRunningHeadRectoChar"/>
    <w:rsid w:val="00230E39"/>
    <w:pPr>
      <w:spacing w:line="560" w:lineRule="exact"/>
    </w:pPr>
  </w:style>
  <w:style w:type="paragraph" w:customStyle="1" w:styleId="RHVRunningHeadVerso">
    <w:name w:val="RHV Running Head Verso"/>
    <w:basedOn w:val="RHRRunningHeadRecto"/>
    <w:link w:val="RHVRunningHeadVersoChar"/>
    <w:rsid w:val="00230E39"/>
  </w:style>
  <w:style w:type="paragraph" w:customStyle="1" w:styleId="COContributorName">
    <w:name w:val="CO Contributor Name"/>
    <w:basedOn w:val="BaseText"/>
    <w:rsid w:val="00230E39"/>
    <w:pPr>
      <w:spacing w:before="280" w:line="560" w:lineRule="exact"/>
    </w:pPr>
    <w:rPr>
      <w:b/>
    </w:rPr>
  </w:style>
  <w:style w:type="paragraph" w:customStyle="1" w:styleId="COBContributorBio">
    <w:name w:val="COB Contributor Bio"/>
    <w:basedOn w:val="BaseText"/>
    <w:rsid w:val="00230E39"/>
    <w:pPr>
      <w:spacing w:after="280" w:line="560" w:lineRule="exact"/>
    </w:pPr>
  </w:style>
  <w:style w:type="paragraph" w:customStyle="1" w:styleId="FBHFrontmatterBackmatterHead">
    <w:name w:val="FBH Frontmatter/Backmatter Head"/>
    <w:basedOn w:val="CTChapterTitle"/>
    <w:rsid w:val="00230E39"/>
  </w:style>
  <w:style w:type="paragraph" w:customStyle="1" w:styleId="BaseHeading">
    <w:name w:val="Base Heading"/>
    <w:link w:val="BaseHeadingChar"/>
    <w:qFormat/>
    <w:rsid w:val="00230E39"/>
    <w:pPr>
      <w:spacing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230E39"/>
    <w:rPr>
      <w:rFonts w:ascii="Times New Roman" w:eastAsia="Times New Roman" w:hAnsi="Times New Roman" w:cs="Times New Roman"/>
      <w:szCs w:val="20"/>
    </w:rPr>
  </w:style>
  <w:style w:type="paragraph" w:customStyle="1" w:styleId="BibTxBibliographyText">
    <w:name w:val="BibTx Bibliography Text"/>
    <w:basedOn w:val="BaseText"/>
    <w:rsid w:val="00230E39"/>
    <w:pPr>
      <w:spacing w:after="140" w:line="560" w:lineRule="exact"/>
      <w:ind w:left="720" w:hanging="720"/>
    </w:pPr>
  </w:style>
  <w:style w:type="paragraph" w:customStyle="1" w:styleId="H4MHeadingLevel4Math">
    <w:name w:val="H4M Heading Level 4 Math"/>
    <w:basedOn w:val="H4HeadingLevel4"/>
    <w:rsid w:val="00230E39"/>
    <w:pPr>
      <w:spacing w:after="360"/>
    </w:pPr>
  </w:style>
  <w:style w:type="paragraph" w:styleId="BlockText">
    <w:name w:val="Block Text"/>
    <w:basedOn w:val="Normal"/>
    <w:rsid w:val="00230E39"/>
    <w:pPr>
      <w:spacing w:after="120"/>
      <w:ind w:left="1440" w:right="1440"/>
    </w:pPr>
  </w:style>
  <w:style w:type="paragraph" w:customStyle="1" w:styleId="H5MHeadingLevel5Math">
    <w:name w:val="H5M Heading Level 5 Math"/>
    <w:basedOn w:val="H5HeadingLevel5"/>
    <w:rsid w:val="00230E39"/>
    <w:pPr>
      <w:spacing w:after="360"/>
    </w:pPr>
  </w:style>
  <w:style w:type="paragraph" w:customStyle="1" w:styleId="NoteCNotetoComp">
    <w:name w:val="NoteC Note to Comp"/>
    <w:basedOn w:val="BaseText"/>
    <w:rsid w:val="00230E39"/>
    <w:pPr>
      <w:spacing w:before="360" w:after="360" w:line="360" w:lineRule="exact"/>
    </w:pPr>
    <w:rPr>
      <w:color w:val="FF0000"/>
      <w:sz w:val="28"/>
    </w:rPr>
  </w:style>
  <w:style w:type="paragraph" w:customStyle="1" w:styleId="NoteDNotetoDesign">
    <w:name w:val="NoteD Note to Design"/>
    <w:basedOn w:val="Normal"/>
    <w:rsid w:val="00230E39"/>
    <w:pPr>
      <w:spacing w:before="360" w:after="360" w:line="360" w:lineRule="exact"/>
    </w:pPr>
    <w:rPr>
      <w:color w:val="FF00FF"/>
      <w:sz w:val="28"/>
    </w:rPr>
  </w:style>
  <w:style w:type="paragraph" w:customStyle="1" w:styleId="NoteENotetoEditor">
    <w:name w:val="NoteE Note to Editor"/>
    <w:basedOn w:val="NoteCNotetoComp"/>
    <w:rsid w:val="00230E39"/>
    <w:rPr>
      <w:color w:val="008000"/>
    </w:rPr>
  </w:style>
  <w:style w:type="paragraph" w:customStyle="1" w:styleId="FBHFrontmatterHead">
    <w:name w:val="FBH Frontmatter Head"/>
    <w:basedOn w:val="CTChapterTitle"/>
    <w:rsid w:val="00230E39"/>
  </w:style>
  <w:style w:type="paragraph" w:customStyle="1" w:styleId="LList">
    <w:name w:val="L List"/>
    <w:basedOn w:val="ULUnnumberedList"/>
    <w:qFormat/>
    <w:rsid w:val="00230E39"/>
  </w:style>
  <w:style w:type="paragraph" w:customStyle="1" w:styleId="L-EListinExtract">
    <w:name w:val="L-E List in Extract"/>
    <w:basedOn w:val="ULUnnumberedList"/>
    <w:qFormat/>
    <w:rsid w:val="00230E39"/>
    <w:pPr>
      <w:ind w:left="1080"/>
    </w:pPr>
  </w:style>
  <w:style w:type="paragraph" w:customStyle="1" w:styleId="E-MExtractMultiple">
    <w:name w:val="E-M Extract Multiple"/>
    <w:basedOn w:val="EExtract"/>
    <w:qFormat/>
    <w:rsid w:val="00230E39"/>
    <w:pPr>
      <w:spacing w:after="120"/>
    </w:pPr>
  </w:style>
  <w:style w:type="paragraph" w:customStyle="1" w:styleId="H-EHeadinExtract">
    <w:name w:val="H-E Head in Extract"/>
    <w:basedOn w:val="LH-EListHeadinExtract"/>
    <w:qFormat/>
    <w:rsid w:val="00230E39"/>
  </w:style>
  <w:style w:type="paragraph" w:customStyle="1" w:styleId="HAAHead">
    <w:name w:val="HA A Head"/>
    <w:basedOn w:val="SpH1SpecialHeading1"/>
    <w:qFormat/>
    <w:rsid w:val="00230E39"/>
    <w:pPr>
      <w:outlineLvl w:val="0"/>
    </w:pPr>
  </w:style>
  <w:style w:type="paragraph" w:customStyle="1" w:styleId="SBHSpaceBreakHalfLine">
    <w:name w:val="SBH Space Break HalfLine"/>
    <w:basedOn w:val="SBSpaceBreak"/>
    <w:qFormat/>
    <w:rsid w:val="00230E39"/>
    <w:pPr>
      <w:spacing w:line="280" w:lineRule="exact"/>
    </w:pPr>
  </w:style>
  <w:style w:type="paragraph" w:customStyle="1" w:styleId="NHNotesHead">
    <w:name w:val="NH Notes Head"/>
    <w:basedOn w:val="BaseHeading"/>
    <w:rsid w:val="00230E39"/>
    <w:pPr>
      <w:autoSpaceDE w:val="0"/>
      <w:autoSpaceDN w:val="0"/>
      <w:adjustRightInd w:val="0"/>
      <w:spacing w:before="360" w:after="280"/>
    </w:pPr>
    <w:rPr>
      <w:b/>
      <w:sz w:val="32"/>
      <w:szCs w:val="24"/>
    </w:rPr>
  </w:style>
  <w:style w:type="paragraph" w:customStyle="1" w:styleId="BkTBookTitle">
    <w:name w:val="BkT Book Title"/>
    <w:basedOn w:val="BaseText"/>
    <w:rsid w:val="00230E39"/>
    <w:pPr>
      <w:spacing w:line="560" w:lineRule="exact"/>
      <w:jc w:val="right"/>
    </w:pPr>
    <w:rPr>
      <w:szCs w:val="24"/>
    </w:rPr>
  </w:style>
  <w:style w:type="paragraph" w:customStyle="1" w:styleId="SecTSectionTitle">
    <w:name w:val="SecT Section Title"/>
    <w:basedOn w:val="BaseText"/>
    <w:rsid w:val="00230E39"/>
    <w:pPr>
      <w:spacing w:line="560" w:lineRule="exact"/>
      <w:jc w:val="right"/>
    </w:pPr>
    <w:rPr>
      <w:szCs w:val="24"/>
    </w:rPr>
  </w:style>
  <w:style w:type="paragraph" w:customStyle="1" w:styleId="BibRefHeadBibRefHead">
    <w:name w:val="BibRefHead BibRef Head"/>
    <w:basedOn w:val="BaseHeading"/>
    <w:rsid w:val="00230E39"/>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230E39"/>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230E39"/>
    <w:pPr>
      <w:spacing w:before="280" w:line="560" w:lineRule="exact"/>
      <w:ind w:left="720" w:right="720"/>
    </w:pPr>
  </w:style>
  <w:style w:type="paragraph" w:customStyle="1" w:styleId="Algorithm">
    <w:name w:val="Algorithm"/>
    <w:basedOn w:val="DEDisplayEquation"/>
    <w:rsid w:val="00230E39"/>
  </w:style>
  <w:style w:type="paragraph" w:customStyle="1" w:styleId="Assumption">
    <w:name w:val="Assumption"/>
    <w:basedOn w:val="DEDisplayEquation"/>
    <w:rsid w:val="00230E39"/>
  </w:style>
  <w:style w:type="paragraph" w:customStyle="1" w:styleId="Axiom">
    <w:name w:val="Axiom"/>
    <w:basedOn w:val="DEDisplayEquation"/>
    <w:rsid w:val="00230E39"/>
  </w:style>
  <w:style w:type="paragraph" w:customStyle="1" w:styleId="Case">
    <w:name w:val="Case"/>
    <w:basedOn w:val="DEDisplayEquation"/>
    <w:rsid w:val="00230E39"/>
  </w:style>
  <w:style w:type="paragraph" w:customStyle="1" w:styleId="Claim">
    <w:name w:val="Claim"/>
    <w:basedOn w:val="DEDisplayEquation"/>
    <w:rsid w:val="00230E39"/>
  </w:style>
  <w:style w:type="paragraph" w:customStyle="1" w:styleId="Conjunction">
    <w:name w:val="Conjunction"/>
    <w:basedOn w:val="DEDisplayEquation"/>
    <w:rsid w:val="00230E39"/>
  </w:style>
  <w:style w:type="paragraph" w:customStyle="1" w:styleId="Corollary">
    <w:name w:val="Corollary"/>
    <w:basedOn w:val="DEDisplayEquation"/>
    <w:rsid w:val="00230E39"/>
  </w:style>
  <w:style w:type="paragraph" w:customStyle="1" w:styleId="Definition">
    <w:name w:val="Definition"/>
    <w:basedOn w:val="DEDisplayEquation"/>
    <w:rsid w:val="00230E39"/>
  </w:style>
  <w:style w:type="paragraph" w:customStyle="1" w:styleId="Hypothesis">
    <w:name w:val="Hypothesis"/>
    <w:basedOn w:val="DEDisplayEquation"/>
    <w:rsid w:val="00230E39"/>
  </w:style>
  <w:style w:type="paragraph" w:customStyle="1" w:styleId="Lemma">
    <w:name w:val="Lemma"/>
    <w:basedOn w:val="DEDisplayEquation"/>
    <w:rsid w:val="00230E39"/>
  </w:style>
  <w:style w:type="paragraph" w:customStyle="1" w:styleId="Note">
    <w:name w:val="Note"/>
    <w:basedOn w:val="DEDisplayEquation"/>
    <w:rsid w:val="00230E39"/>
  </w:style>
  <w:style w:type="paragraph" w:customStyle="1" w:styleId="Observation">
    <w:name w:val="Observation"/>
    <w:basedOn w:val="DEDisplayEquation"/>
    <w:rsid w:val="00230E39"/>
  </w:style>
  <w:style w:type="paragraph" w:customStyle="1" w:styleId="Proof">
    <w:name w:val="Proof"/>
    <w:basedOn w:val="DEDisplayEquation"/>
    <w:rsid w:val="00230E39"/>
  </w:style>
  <w:style w:type="paragraph" w:customStyle="1" w:styleId="Proposition">
    <w:name w:val="Proposition"/>
    <w:basedOn w:val="DEDisplayEquation"/>
    <w:rsid w:val="00230E39"/>
  </w:style>
  <w:style w:type="paragraph" w:customStyle="1" w:styleId="Remark">
    <w:name w:val="Remark"/>
    <w:basedOn w:val="DEDisplayEquation"/>
    <w:rsid w:val="00230E39"/>
  </w:style>
  <w:style w:type="paragraph" w:customStyle="1" w:styleId="Result">
    <w:name w:val="Result"/>
    <w:basedOn w:val="DEDisplayEquation"/>
    <w:rsid w:val="00230E39"/>
  </w:style>
  <w:style w:type="paragraph" w:customStyle="1" w:styleId="Rule">
    <w:name w:val="Rule"/>
    <w:basedOn w:val="DEDisplayEquation"/>
    <w:rsid w:val="00230E39"/>
  </w:style>
  <w:style w:type="paragraph" w:customStyle="1" w:styleId="SplCase">
    <w:name w:val="SplCase"/>
    <w:basedOn w:val="DEDisplayEquation"/>
    <w:rsid w:val="00230E39"/>
  </w:style>
  <w:style w:type="paragraph" w:customStyle="1" w:styleId="Theorem">
    <w:name w:val="Theorem"/>
    <w:basedOn w:val="DEDisplayEquation"/>
    <w:rsid w:val="00230E39"/>
  </w:style>
  <w:style w:type="paragraph" w:customStyle="1" w:styleId="AppTAppendixTitle">
    <w:name w:val="AppT Appendix Title"/>
    <w:basedOn w:val="H1HeadingLevel1"/>
    <w:qFormat/>
    <w:rsid w:val="00230E39"/>
  </w:style>
  <w:style w:type="paragraph" w:customStyle="1" w:styleId="DIASDialogueSpeaker">
    <w:name w:val="DIAS Dialogue Speaker"/>
    <w:basedOn w:val="DIADialogue"/>
    <w:next w:val="DIADialogue"/>
    <w:qFormat/>
    <w:rsid w:val="00230E39"/>
  </w:style>
  <w:style w:type="paragraph" w:customStyle="1" w:styleId="DIAS-EDialogueSpeakerinExtract">
    <w:name w:val="DIAS-E Dialogue Speaker in Extract"/>
    <w:basedOn w:val="DIA-EDialogueinExtract"/>
    <w:next w:val="DIA-EDialogueinExtract"/>
    <w:qFormat/>
    <w:rsid w:val="00230E39"/>
  </w:style>
  <w:style w:type="paragraph" w:customStyle="1" w:styleId="IntTxInterviewText">
    <w:name w:val="IntTx Interview Text"/>
    <w:basedOn w:val="BaseText"/>
    <w:autoRedefine/>
    <w:rsid w:val="00230E39"/>
    <w:pPr>
      <w:spacing w:line="560" w:lineRule="exact"/>
      <w:ind w:firstLine="720"/>
    </w:pPr>
    <w:rPr>
      <w:color w:val="000080"/>
    </w:rPr>
  </w:style>
  <w:style w:type="paragraph" w:customStyle="1" w:styleId="IntSInterviewSpeaker">
    <w:name w:val="IntS Interview Speaker"/>
    <w:basedOn w:val="IntTxInterviewText"/>
    <w:qFormat/>
    <w:rsid w:val="00230E39"/>
  </w:style>
  <w:style w:type="paragraph" w:customStyle="1" w:styleId="ITIndexTitle">
    <w:name w:val="IT Index Title"/>
    <w:basedOn w:val="BaseHeading"/>
    <w:next w:val="IABIndexAlphabeticalBreak"/>
    <w:rsid w:val="00230E39"/>
    <w:pPr>
      <w:autoSpaceDE w:val="0"/>
      <w:autoSpaceDN w:val="0"/>
      <w:adjustRightInd w:val="0"/>
      <w:spacing w:before="360" w:after="280"/>
    </w:pPr>
    <w:rPr>
      <w:b/>
      <w:szCs w:val="24"/>
    </w:rPr>
  </w:style>
  <w:style w:type="character" w:customStyle="1" w:styleId="EqCOEquationCallOut">
    <w:name w:val="EqCO Equation Call Out"/>
    <w:rsid w:val="00230E39"/>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230E39"/>
  </w:style>
  <w:style w:type="paragraph" w:customStyle="1" w:styleId="IHIndexHead">
    <w:name w:val="IH Index Head"/>
    <w:basedOn w:val="BaseHeading"/>
    <w:next w:val="IABIndexAlphabeticalBreak"/>
    <w:rsid w:val="00230E39"/>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230E39"/>
    <w:pPr>
      <w:autoSpaceDE w:val="0"/>
      <w:autoSpaceDN w:val="0"/>
      <w:adjustRightInd w:val="0"/>
    </w:pPr>
    <w:rPr>
      <w:szCs w:val="24"/>
    </w:rPr>
  </w:style>
  <w:style w:type="paragraph" w:customStyle="1" w:styleId="NCNoteTextContinuation">
    <w:name w:val="NC Note Text Continuation"/>
    <w:basedOn w:val="BaseText"/>
    <w:rsid w:val="00230E39"/>
    <w:pPr>
      <w:spacing w:after="280" w:line="560" w:lineRule="exact"/>
    </w:pPr>
  </w:style>
  <w:style w:type="paragraph" w:customStyle="1" w:styleId="BibRefNotesBibRefNotes">
    <w:name w:val="BibRefNotes BibRef Notes"/>
    <w:basedOn w:val="BaseText"/>
    <w:rsid w:val="00230E39"/>
    <w:pPr>
      <w:spacing w:after="140" w:line="560" w:lineRule="exact"/>
      <w:ind w:left="720" w:hanging="720"/>
    </w:pPr>
  </w:style>
  <w:style w:type="character" w:customStyle="1" w:styleId="monospace">
    <w:name w:val="monospace"/>
    <w:qFormat/>
    <w:rsid w:val="00230E39"/>
    <w:rPr>
      <w:rFonts w:ascii="Courier New" w:hAnsi="Courier New"/>
    </w:rPr>
  </w:style>
  <w:style w:type="character" w:customStyle="1" w:styleId="sansserif">
    <w:name w:val="sansserif"/>
    <w:qFormat/>
    <w:rsid w:val="00230E39"/>
    <w:rPr>
      <w:rFonts w:ascii="Arial" w:hAnsi="Arial"/>
    </w:rPr>
  </w:style>
  <w:style w:type="character" w:customStyle="1" w:styleId="BaseHeadingChar">
    <w:name w:val="Base Heading Char"/>
    <w:basedOn w:val="DefaultParagraphFont"/>
    <w:link w:val="BaseHeading"/>
    <w:rsid w:val="00454AD3"/>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454AD3"/>
    <w:rPr>
      <w:rFonts w:ascii="Times New Roman" w:eastAsia="Times New Roman" w:hAnsi="Times New Roman" w:cs="Times New Roman"/>
      <w:b/>
      <w:sz w:val="32"/>
      <w:szCs w:val="20"/>
    </w:rPr>
  </w:style>
  <w:style w:type="character" w:styleId="FollowedHyperlink">
    <w:name w:val="FollowedHyperlink"/>
    <w:basedOn w:val="DefaultParagraphFont"/>
    <w:uiPriority w:val="99"/>
    <w:unhideWhenUsed/>
    <w:rsid w:val="00454AD3"/>
    <w:rPr>
      <w:color w:val="800080" w:themeColor="followedHyperlink"/>
      <w:u w:val="single"/>
    </w:rPr>
  </w:style>
  <w:style w:type="paragraph" w:styleId="CommentText">
    <w:name w:val="annotation text"/>
    <w:basedOn w:val="Normal"/>
    <w:link w:val="CommentTextChar"/>
    <w:uiPriority w:val="99"/>
    <w:semiHidden/>
    <w:unhideWhenUsed/>
    <w:rsid w:val="004E4197"/>
  </w:style>
  <w:style w:type="character" w:customStyle="1" w:styleId="CommentTextChar">
    <w:name w:val="Comment Text Char"/>
    <w:basedOn w:val="DefaultParagraphFont"/>
    <w:link w:val="CommentText"/>
    <w:uiPriority w:val="99"/>
    <w:semiHidden/>
    <w:rsid w:val="004E41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4E4197"/>
    <w:rPr>
      <w:b/>
      <w:bCs/>
    </w:rPr>
  </w:style>
  <w:style w:type="character" w:customStyle="1" w:styleId="CommentSubjectChar1">
    <w:name w:val="Comment Subject Char1"/>
    <w:basedOn w:val="CommentTextChar"/>
    <w:link w:val="CommentSubject"/>
    <w:uiPriority w:val="99"/>
    <w:semiHidden/>
    <w:rsid w:val="004E4197"/>
    <w:rPr>
      <w:rFonts w:ascii="Times New Roman" w:eastAsia="Times New Roman" w:hAnsi="Times New Roman" w:cs="Times New Roman"/>
      <w:b/>
      <w:bCs/>
      <w:sz w:val="20"/>
      <w:szCs w:val="20"/>
    </w:rPr>
  </w:style>
  <w:style w:type="character" w:customStyle="1" w:styleId="BaseTextChar">
    <w:name w:val="Base Text Char"/>
    <w:basedOn w:val="DefaultParagraphFont"/>
    <w:link w:val="BaseText"/>
    <w:rsid w:val="00326F79"/>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326F79"/>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326F79"/>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oedit.org" TargetMode="External"/><Relationship Id="rId13" Type="http://schemas.openxmlformats.org/officeDocument/2006/relationships/hyperlink" Target="http://www.ontobee.org/" TargetMode="External"/><Relationship Id="rId18" Type="http://schemas.openxmlformats.org/officeDocument/2006/relationships/comments" Target="comments.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bioportal.bioontology.org" TargetMode="External"/><Relationship Id="rId17" Type="http://schemas.openxmlformats.org/officeDocument/2006/relationships/hyperlink" Target="http://ontofox.hegroup.org/introduction.ph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ebi.ac.uk/QuickGO/" TargetMode="External"/><Relationship Id="rId20" Type="http://schemas.openxmlformats.org/officeDocument/2006/relationships/header" Target="header1.xml"/><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ermit-reasoner.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jowl.ontologyonline.org/" TargetMode="Externa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yperlink" Target="http://owl.man.ac.uk/factplusplus/" TargetMode="External"/><Relationship Id="rId19" Type="http://schemas.openxmlformats.org/officeDocument/2006/relationships/hyperlink" Target="http://www.ontobee.org/" TargetMode="External"/><Relationship Id="rId4" Type="http://schemas.openxmlformats.org/officeDocument/2006/relationships/settings" Target="settings.xml"/><Relationship Id="rId9" Type="http://schemas.openxmlformats.org/officeDocument/2006/relationships/hyperlink" Target="http://clarkparsia.com/pellet/" TargetMode="External"/><Relationship Id="rId14" Type="http://schemas.openxmlformats.org/officeDocument/2006/relationships/hyperlink" Target="https://code.google.com/p/ontology-browse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Spear</dc:creator>
  <cp:lastModifiedBy>phismith</cp:lastModifiedBy>
  <cp:revision>7</cp:revision>
  <cp:lastPrinted>2015-02-05T21:17:00Z</cp:lastPrinted>
  <dcterms:created xsi:type="dcterms:W3CDTF">2015-01-05T14:35:00Z</dcterms:created>
  <dcterms:modified xsi:type="dcterms:W3CDTF">2015-02-05T21:17:00Z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