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8900E3" w14:textId="24E29D03" w:rsidR="0041458A" w:rsidRDefault="00BA13A1" w:rsidP="007B0051">
      <w:pPr>
        <w:pStyle w:val="RHVRunningHeadVerso"/>
        <w:rPr>
          <w:szCs w:val="24"/>
        </w:rPr>
      </w:pPr>
      <w:commentRangeStart w:id="0"/>
      <w:r>
        <w:rPr>
          <w:szCs w:val="24"/>
        </w:rPr>
        <w:t>Chapter</w:t>
      </w:r>
      <w:commentRangeEnd w:id="0"/>
      <w:r w:rsidR="00737C26">
        <w:rPr>
          <w:rStyle w:val="CommentReference"/>
        </w:rPr>
        <w:commentReference w:id="0"/>
      </w:r>
      <w:r>
        <w:rPr>
          <w:szCs w:val="24"/>
        </w:rPr>
        <w:t xml:space="preserve"> 1</w:t>
      </w:r>
    </w:p>
    <w:p w14:paraId="75F3F348" w14:textId="3CA25A38" w:rsidR="0041458A" w:rsidRDefault="00BA13A1">
      <w:pPr>
        <w:pStyle w:val="RHRRunningHeadRecto"/>
        <w:autoSpaceDE w:val="0"/>
        <w:autoSpaceDN w:val="0"/>
        <w:adjustRightInd w:val="0"/>
        <w:rPr>
          <w:szCs w:val="24"/>
        </w:rPr>
      </w:pPr>
      <w:r>
        <w:rPr>
          <w:szCs w:val="24"/>
        </w:rPr>
        <w:t xml:space="preserve">What Is </w:t>
      </w:r>
      <w:proofErr w:type="gramStart"/>
      <w:r>
        <w:rPr>
          <w:szCs w:val="24"/>
        </w:rPr>
        <w:t>an Ontology</w:t>
      </w:r>
      <w:proofErr w:type="gramEnd"/>
      <w:r>
        <w:rPr>
          <w:szCs w:val="24"/>
        </w:rPr>
        <w:t>?</w:t>
      </w:r>
    </w:p>
    <w:p w14:paraId="2AC903E0" w14:textId="556FF010" w:rsidR="0041458A" w:rsidRDefault="0041458A">
      <w:pPr>
        <w:pStyle w:val="CNChapterNumber"/>
        <w:autoSpaceDE w:val="0"/>
        <w:autoSpaceDN w:val="0"/>
        <w:adjustRightInd w:val="0"/>
        <w:rPr>
          <w:szCs w:val="24"/>
        </w:rPr>
      </w:pPr>
      <w:r>
        <w:rPr>
          <w:szCs w:val="24"/>
        </w:rPr>
        <w:t>1</w:t>
      </w:r>
    </w:p>
    <w:p w14:paraId="7CA65F72" w14:textId="42597353" w:rsidR="0041458A" w:rsidRDefault="0041458A">
      <w:pPr>
        <w:pStyle w:val="CTChapterTitle"/>
        <w:autoSpaceDE w:val="0"/>
        <w:autoSpaceDN w:val="0"/>
        <w:adjustRightInd w:val="0"/>
        <w:rPr>
          <w:szCs w:val="24"/>
        </w:rPr>
      </w:pPr>
      <w:r>
        <w:rPr>
          <w:szCs w:val="24"/>
        </w:rPr>
        <w:t xml:space="preserve">What </w:t>
      </w:r>
      <w:r w:rsidR="00BA13A1">
        <w:rPr>
          <w:szCs w:val="24"/>
        </w:rPr>
        <w:t>I</w:t>
      </w:r>
      <w:r>
        <w:rPr>
          <w:szCs w:val="24"/>
        </w:rPr>
        <w:t xml:space="preserve">s </w:t>
      </w:r>
      <w:proofErr w:type="gramStart"/>
      <w:r>
        <w:rPr>
          <w:szCs w:val="24"/>
        </w:rPr>
        <w:t>an Ontology</w:t>
      </w:r>
      <w:proofErr w:type="gramEnd"/>
      <w:r>
        <w:rPr>
          <w:szCs w:val="24"/>
        </w:rPr>
        <w:t>?</w:t>
      </w:r>
    </w:p>
    <w:p w14:paraId="15A885AA" w14:textId="7D673BCB" w:rsidR="0041458A" w:rsidRDefault="0041458A">
      <w:pPr>
        <w:pStyle w:val="H1HeadingLevel1"/>
        <w:autoSpaceDE w:val="0"/>
        <w:autoSpaceDN w:val="0"/>
        <w:adjustRightInd w:val="0"/>
        <w:rPr>
          <w:szCs w:val="24"/>
        </w:rPr>
      </w:pPr>
      <w:r>
        <w:rPr>
          <w:szCs w:val="24"/>
        </w:rPr>
        <w:t>Introduction</w:t>
      </w:r>
    </w:p>
    <w:p w14:paraId="7D1C77C9" w14:textId="6DBCD0E5" w:rsidR="0041458A" w:rsidRDefault="0041458A">
      <w:pPr>
        <w:pStyle w:val="TxNITextNoIndent"/>
        <w:autoSpaceDE w:val="0"/>
        <w:autoSpaceDN w:val="0"/>
        <w:adjustRightInd w:val="0"/>
        <w:rPr>
          <w:szCs w:val="24"/>
        </w:rPr>
      </w:pPr>
      <w:r>
        <w:rPr>
          <w:szCs w:val="24"/>
        </w:rPr>
        <w:t xml:space="preserve">In order to design an ontology, it is important to understand just what an ontology is. Only on this basis can we be clear about both the steps that should be taken in ontology design and the kinds of pitfalls that should be avoided. The goal of this chapter and the next is to provide the basic definitions and distinctions in whose terms the process of ontology design can best be understood. Our definition of </w:t>
      </w:r>
      <w:r w:rsidR="001D3DE6">
        <w:rPr>
          <w:szCs w:val="24"/>
        </w:rPr>
        <w:t>“</w:t>
      </w:r>
      <w:r>
        <w:rPr>
          <w:szCs w:val="24"/>
        </w:rPr>
        <w:t>ontology</w:t>
      </w:r>
      <w:r w:rsidR="001D3DE6">
        <w:rPr>
          <w:szCs w:val="24"/>
        </w:rPr>
        <w:t>”</w:t>
      </w:r>
      <w:r>
        <w:rPr>
          <w:szCs w:val="24"/>
        </w:rPr>
        <w:t xml:space="preserve"> is the following:</w:t>
      </w:r>
    </w:p>
    <w:p w14:paraId="482C6097" w14:textId="35C90FD9" w:rsidR="0041458A" w:rsidRDefault="00007529" w:rsidP="004C39D1">
      <w:pPr>
        <w:pStyle w:val="DDisplay"/>
      </w:pPr>
      <w:r>
        <w:t>o</w:t>
      </w:r>
      <w:r w:rsidR="0041458A">
        <w:t>ntology =</w:t>
      </w:r>
      <w:commentRangeStart w:id="1"/>
      <w:r w:rsidR="00860154">
        <w:t xml:space="preserve"> </w:t>
      </w:r>
      <w:commentRangeEnd w:id="1"/>
      <w:r w:rsidR="00860154">
        <w:rPr>
          <w:rStyle w:val="CommentReference"/>
        </w:rPr>
        <w:commentReference w:id="1"/>
      </w:r>
      <w:r w:rsidR="0041458A">
        <w:t>def. a representational artifact, comprising a taxonomy as proper part, whose representation</w:t>
      </w:r>
      <w:r w:rsidR="00D90580">
        <w:t>s</w:t>
      </w:r>
      <w:r w:rsidR="0041458A">
        <w:t xml:space="preserve"> are intended to designate some combination of universals, defined classes, and certain relations between them</w:t>
      </w:r>
      <w:r w:rsidR="0041458A">
        <w:rPr>
          <w:rStyle w:val="citefn"/>
          <w:szCs w:val="24"/>
          <w:vertAlign w:val="superscript"/>
        </w:rPr>
        <w:t>1</w:t>
      </w:r>
    </w:p>
    <w:p w14:paraId="69826362" w14:textId="1E3BC507" w:rsidR="0041458A" w:rsidRDefault="0041458A" w:rsidP="00DF4AAE">
      <w:pPr>
        <w:pStyle w:val="TxCTextContinuation"/>
      </w:pPr>
      <w:r>
        <w:t xml:space="preserve">This definition employs a number of terms that are themselves in need of defining. Understanding these terms and the rationale behind their inclusion in the definition will take us a long way toward understanding what </w:t>
      </w:r>
      <w:proofErr w:type="gramStart"/>
      <w:r>
        <w:t>an ontology</w:t>
      </w:r>
      <w:proofErr w:type="gramEnd"/>
      <w:r>
        <w:t xml:space="preserve"> is.</w:t>
      </w:r>
    </w:p>
    <w:p w14:paraId="4A2BA155" w14:textId="409C4A70" w:rsidR="0041458A" w:rsidRDefault="0041458A">
      <w:pPr>
        <w:pStyle w:val="TxText"/>
        <w:autoSpaceDE w:val="0"/>
        <w:autoSpaceDN w:val="0"/>
        <w:adjustRightInd w:val="0"/>
        <w:rPr>
          <w:szCs w:val="24"/>
        </w:rPr>
      </w:pPr>
      <w:r>
        <w:rPr>
          <w:szCs w:val="24"/>
        </w:rPr>
        <w:t xml:space="preserve">The first term </w:t>
      </w:r>
      <w:r w:rsidR="001D3DE6">
        <w:rPr>
          <w:szCs w:val="24"/>
        </w:rPr>
        <w:t>“</w:t>
      </w:r>
      <w:r>
        <w:rPr>
          <w:szCs w:val="24"/>
        </w:rPr>
        <w:t>taxonomy</w:t>
      </w:r>
      <w:r w:rsidR="001D3DE6">
        <w:rPr>
          <w:szCs w:val="24"/>
        </w:rPr>
        <w:t>”</w:t>
      </w:r>
      <w:r>
        <w:rPr>
          <w:szCs w:val="24"/>
        </w:rPr>
        <w:t xml:space="preserve"> we can define as follows</w:t>
      </w:r>
      <w:r w:rsidR="00E620B9">
        <w:rPr>
          <w:szCs w:val="24"/>
        </w:rPr>
        <w:t xml:space="preserve"> (where here and in all that follows “universal” and “type” are used as synonyms):</w:t>
      </w:r>
    </w:p>
    <w:p w14:paraId="06D927F4" w14:textId="6F34EA45" w:rsidR="0041458A" w:rsidRDefault="002917DA" w:rsidP="004C39D1">
      <w:pPr>
        <w:pStyle w:val="DDisplay"/>
      </w:pPr>
      <w:proofErr w:type="gramStart"/>
      <w:r>
        <w:lastRenderedPageBreak/>
        <w:t>t</w:t>
      </w:r>
      <w:r w:rsidR="0041458A">
        <w:t>axonomy</w:t>
      </w:r>
      <w:proofErr w:type="gramEnd"/>
      <w:r w:rsidR="0041458A">
        <w:t xml:space="preserve"> =</w:t>
      </w:r>
      <w:r w:rsidR="00860154">
        <w:t xml:space="preserve"> </w:t>
      </w:r>
      <w:r w:rsidR="0041458A">
        <w:t xml:space="preserve">def. a hierarchy consisting of terms denoting types (or </w:t>
      </w:r>
      <w:r w:rsidR="009515C5">
        <w:t xml:space="preserve">universals </w:t>
      </w:r>
      <w:r w:rsidR="0041458A">
        <w:t>or class</w:t>
      </w:r>
      <w:r>
        <w:t>es) linked by subtype relations</w:t>
      </w:r>
    </w:p>
    <w:p w14:paraId="53DE6899" w14:textId="58C14F0E" w:rsidR="0041458A" w:rsidRDefault="0041458A" w:rsidP="00DF4AAE">
      <w:pPr>
        <w:pStyle w:val="TxCTextContinuation"/>
      </w:pPr>
      <w:r>
        <w:t xml:space="preserve">The most familiar kinds of taxonomies are those we find in biology (taxonomies of organisms into genera and species, as illustrated in </w:t>
      </w:r>
      <w:r w:rsidR="005C03A2">
        <w:rPr>
          <w:rStyle w:val="FgCOFigureCallOut"/>
          <w:szCs w:val="24"/>
        </w:rPr>
        <w:t xml:space="preserve">figure </w:t>
      </w:r>
      <w:r>
        <w:rPr>
          <w:rStyle w:val="FgCOFigureCallOut"/>
          <w:szCs w:val="24"/>
        </w:rPr>
        <w:t>1.1</w:t>
      </w:r>
      <w:r>
        <w:t xml:space="preserve">). But taxonomies can be found also in any domain where it is possible to group things together into types or </w:t>
      </w:r>
      <w:r w:rsidR="009515C5">
        <w:t xml:space="preserve">universals </w:t>
      </w:r>
      <w:r>
        <w:t xml:space="preserve">based on common features. We will discuss taxonomies in greater detail </w:t>
      </w:r>
      <w:r w:rsidR="001D3DE6">
        <w:t>further on</w:t>
      </w:r>
      <w:r>
        <w:t>.</w:t>
      </w:r>
    </w:p>
    <w:p w14:paraId="165F8ED3" w14:textId="0B02A4BB" w:rsidR="0041458A" w:rsidRDefault="0041458A">
      <w:pPr>
        <w:pStyle w:val="NoteCNotetoComp"/>
        <w:autoSpaceDE w:val="0"/>
        <w:autoSpaceDN w:val="0"/>
        <w:adjustRightInd w:val="0"/>
        <w:rPr>
          <w:szCs w:val="24"/>
        </w:rPr>
      </w:pPr>
      <w:r>
        <w:rPr>
          <w:szCs w:val="24"/>
        </w:rPr>
        <w:t>[</w:t>
      </w:r>
      <w:proofErr w:type="gramStart"/>
      <w:r>
        <w:rPr>
          <w:szCs w:val="24"/>
        </w:rPr>
        <w:t>insert</w:t>
      </w:r>
      <w:proofErr w:type="gramEnd"/>
      <w:r>
        <w:rPr>
          <w:szCs w:val="24"/>
        </w:rPr>
        <w:t xml:space="preserve"> </w:t>
      </w:r>
      <w:r w:rsidR="005C03A2">
        <w:rPr>
          <w:rStyle w:val="FgCOFigureCallOut"/>
        </w:rPr>
        <w:t>f</w:t>
      </w:r>
      <w:r w:rsidR="005C03A2" w:rsidRPr="00E03E78">
        <w:rPr>
          <w:rStyle w:val="FgCOFigureCallOut"/>
        </w:rPr>
        <w:t xml:space="preserve">igure </w:t>
      </w:r>
      <w:r w:rsidRPr="00E03E78">
        <w:rPr>
          <w:rStyle w:val="FgCOFigureCallOut"/>
        </w:rPr>
        <w:t>1.1</w:t>
      </w:r>
      <w:r>
        <w:rPr>
          <w:szCs w:val="24"/>
        </w:rPr>
        <w:t>]</w:t>
      </w:r>
    </w:p>
    <w:p w14:paraId="6AF6F4F0" w14:textId="5CA4B8AC" w:rsidR="0041458A" w:rsidRDefault="0041458A">
      <w:pPr>
        <w:pStyle w:val="TxText"/>
        <w:autoSpaceDE w:val="0"/>
        <w:autoSpaceDN w:val="0"/>
        <w:adjustRightInd w:val="0"/>
        <w:rPr>
          <w:szCs w:val="24"/>
        </w:rPr>
      </w:pPr>
      <w:r>
        <w:rPr>
          <w:szCs w:val="24"/>
        </w:rPr>
        <w:t xml:space="preserve">By </w:t>
      </w:r>
      <w:r w:rsidR="001D3DE6">
        <w:rPr>
          <w:szCs w:val="24"/>
        </w:rPr>
        <w:t>“</w:t>
      </w:r>
      <w:r>
        <w:rPr>
          <w:szCs w:val="24"/>
        </w:rPr>
        <w:t>hierarchy</w:t>
      </w:r>
      <w:r w:rsidR="001D3DE6">
        <w:rPr>
          <w:szCs w:val="24"/>
        </w:rPr>
        <w:t>”</w:t>
      </w:r>
      <w:r>
        <w:rPr>
          <w:szCs w:val="24"/>
        </w:rPr>
        <w:t xml:space="preserve"> we mean a graph-theoretic structure (as in </w:t>
      </w:r>
      <w:r w:rsidR="005C03A2">
        <w:rPr>
          <w:rStyle w:val="FgCOFigureCallOut"/>
          <w:szCs w:val="24"/>
        </w:rPr>
        <w:t xml:space="preserve">figure </w:t>
      </w:r>
      <w:r>
        <w:rPr>
          <w:rStyle w:val="FgCOFigureCallOut"/>
          <w:szCs w:val="24"/>
        </w:rPr>
        <w:t>1.1</w:t>
      </w:r>
      <w:r>
        <w:rPr>
          <w:szCs w:val="24"/>
        </w:rPr>
        <w:t xml:space="preserve">) consisting of nodes and edges with a single top-most node (the </w:t>
      </w:r>
      <w:r w:rsidR="001D3DE6">
        <w:rPr>
          <w:szCs w:val="24"/>
        </w:rPr>
        <w:t>“</w:t>
      </w:r>
      <w:r>
        <w:rPr>
          <w:szCs w:val="24"/>
        </w:rPr>
        <w:t>root</w:t>
      </w:r>
      <w:r w:rsidR="001D3DE6">
        <w:rPr>
          <w:szCs w:val="24"/>
        </w:rPr>
        <w:t>”</w:t>
      </w:r>
      <w:r>
        <w:rPr>
          <w:szCs w:val="24"/>
        </w:rPr>
        <w:t>) connected to all other nodes through unique branches (thus all nodes beneath the root have exactly one parent node).</w:t>
      </w:r>
    </w:p>
    <w:p w14:paraId="1F1F958C" w14:textId="300CDCCA" w:rsidR="0041458A" w:rsidRDefault="0041458A">
      <w:pPr>
        <w:pStyle w:val="TxText"/>
        <w:autoSpaceDE w:val="0"/>
        <w:autoSpaceDN w:val="0"/>
        <w:adjustRightInd w:val="0"/>
        <w:rPr>
          <w:szCs w:val="24"/>
        </w:rPr>
      </w:pPr>
      <w:r>
        <w:rPr>
          <w:szCs w:val="24"/>
        </w:rPr>
        <w:t xml:space="preserve">By </w:t>
      </w:r>
      <w:r w:rsidR="001D3DE6">
        <w:rPr>
          <w:szCs w:val="24"/>
        </w:rPr>
        <w:t>“</w:t>
      </w:r>
      <w:r>
        <w:rPr>
          <w:szCs w:val="24"/>
        </w:rPr>
        <w:t>types</w:t>
      </w:r>
      <w:r w:rsidR="001D3DE6">
        <w:rPr>
          <w:szCs w:val="24"/>
        </w:rPr>
        <w:t>”</w:t>
      </w:r>
      <w:r>
        <w:rPr>
          <w:szCs w:val="24"/>
        </w:rPr>
        <w:t xml:space="preserve"> or </w:t>
      </w:r>
      <w:r w:rsidR="001D3DE6">
        <w:rPr>
          <w:szCs w:val="24"/>
        </w:rPr>
        <w:t>“</w:t>
      </w:r>
      <w:r w:rsidR="009515C5">
        <w:rPr>
          <w:szCs w:val="24"/>
        </w:rPr>
        <w:t>universals</w:t>
      </w:r>
      <w:r w:rsidR="001D3DE6">
        <w:rPr>
          <w:szCs w:val="24"/>
        </w:rPr>
        <w:t>”</w:t>
      </w:r>
      <w:r>
        <w:rPr>
          <w:szCs w:val="24"/>
        </w:rPr>
        <w:t xml:space="preserve"> we mean the entities in the world referred to by the nodes </w:t>
      </w:r>
      <w:r w:rsidR="004C60FA">
        <w:rPr>
          <w:szCs w:val="24"/>
        </w:rPr>
        <w:t xml:space="preserve">(appearing here as </w:t>
      </w:r>
      <w:r>
        <w:rPr>
          <w:szCs w:val="24"/>
        </w:rPr>
        <w:t>boxes</w:t>
      </w:r>
      <w:r w:rsidR="004C60FA">
        <w:rPr>
          <w:szCs w:val="24"/>
        </w:rPr>
        <w:t>)</w:t>
      </w:r>
      <w:r>
        <w:rPr>
          <w:szCs w:val="24"/>
        </w:rPr>
        <w:t xml:space="preserve"> in a hierarchy; in the case of </w:t>
      </w:r>
      <w:r w:rsidR="005C03A2">
        <w:rPr>
          <w:rStyle w:val="FgCOFigureCallOut"/>
          <w:szCs w:val="24"/>
        </w:rPr>
        <w:t xml:space="preserve">figure </w:t>
      </w:r>
      <w:r>
        <w:rPr>
          <w:rStyle w:val="FgCOFigureCallOut"/>
          <w:szCs w:val="24"/>
        </w:rPr>
        <w:t>1.1</w:t>
      </w:r>
      <w:r>
        <w:rPr>
          <w:szCs w:val="24"/>
        </w:rPr>
        <w:t xml:space="preserve">, biological phyla, classes, and orders. As we will regularly use the term </w:t>
      </w:r>
      <w:r w:rsidR="001D3DE6">
        <w:rPr>
          <w:szCs w:val="24"/>
        </w:rPr>
        <w:t>“</w:t>
      </w:r>
      <w:r>
        <w:rPr>
          <w:szCs w:val="24"/>
        </w:rPr>
        <w:t>entity</w:t>
      </w:r>
      <w:r w:rsidR="001D3DE6">
        <w:rPr>
          <w:szCs w:val="24"/>
        </w:rPr>
        <w:t>”</w:t>
      </w:r>
      <w:r>
        <w:rPr>
          <w:szCs w:val="24"/>
        </w:rPr>
        <w:t xml:space="preserve"> in a broad and generic sense, we here provisionally define it as follows:</w:t>
      </w:r>
    </w:p>
    <w:p w14:paraId="19B8E72A" w14:textId="52E039FD" w:rsidR="0041458A" w:rsidRPr="004C39D1" w:rsidRDefault="002917DA" w:rsidP="004C39D1">
      <w:pPr>
        <w:pStyle w:val="DDisplay"/>
      </w:pPr>
      <w:proofErr w:type="gramStart"/>
      <w:r>
        <w:t>e</w:t>
      </w:r>
      <w:r w:rsidR="0041458A" w:rsidRPr="004C39D1">
        <w:t>ntity</w:t>
      </w:r>
      <w:proofErr w:type="gramEnd"/>
      <w:r w:rsidR="00083704">
        <w:t xml:space="preserve"> </w:t>
      </w:r>
      <w:r w:rsidR="0041458A" w:rsidRPr="004C39D1">
        <w:t>=</w:t>
      </w:r>
      <w:r w:rsidR="00083704">
        <w:t xml:space="preserve"> </w:t>
      </w:r>
      <w:r w:rsidR="0041458A" w:rsidRPr="004C39D1">
        <w:t xml:space="preserve">def. anything </w:t>
      </w:r>
      <w:r w:rsidR="001B4015">
        <w:t>that</w:t>
      </w:r>
      <w:r w:rsidR="0041458A" w:rsidRPr="004C39D1">
        <w:t xml:space="preserve"> exists, including ob</w:t>
      </w:r>
      <w:r>
        <w:t>jects, processes, and qualities</w:t>
      </w:r>
    </w:p>
    <w:p w14:paraId="6588FEC9" w14:textId="004ACA12" w:rsidR="0041458A" w:rsidRDefault="001D3DE6" w:rsidP="00DF4AAE">
      <w:pPr>
        <w:pStyle w:val="TxCTextContinuation"/>
      </w:pPr>
      <w:r>
        <w:t>“</w:t>
      </w:r>
      <w:r w:rsidR="0041458A">
        <w:t>Entity</w:t>
      </w:r>
      <w:r>
        <w:t>”</w:t>
      </w:r>
      <w:r w:rsidR="0041458A">
        <w:t xml:space="preserve"> thus comprehends also representations, models, images, beliefs, utterances, documents, observations, and so on.</w:t>
      </w:r>
    </w:p>
    <w:p w14:paraId="53A35EA1" w14:textId="2F5C3789" w:rsidR="0041458A" w:rsidRDefault="0041458A">
      <w:pPr>
        <w:pStyle w:val="H2HeadingLevel2"/>
        <w:autoSpaceDE w:val="0"/>
        <w:autoSpaceDN w:val="0"/>
        <w:adjustRightInd w:val="0"/>
        <w:rPr>
          <w:szCs w:val="24"/>
        </w:rPr>
      </w:pPr>
      <w:r>
        <w:rPr>
          <w:szCs w:val="24"/>
        </w:rPr>
        <w:lastRenderedPageBreak/>
        <w:t xml:space="preserve">Ontologies </w:t>
      </w:r>
      <w:r w:rsidR="005C03A2">
        <w:rPr>
          <w:szCs w:val="24"/>
        </w:rPr>
        <w:t xml:space="preserve">Are </w:t>
      </w:r>
      <w:r>
        <w:rPr>
          <w:szCs w:val="24"/>
        </w:rPr>
        <w:t>Representational Artifacts</w:t>
      </w:r>
    </w:p>
    <w:p w14:paraId="3D7218C3" w14:textId="7FCB575C" w:rsidR="0041458A" w:rsidRDefault="0041458A">
      <w:pPr>
        <w:pStyle w:val="TxNITextNoIndent"/>
        <w:autoSpaceDE w:val="0"/>
        <w:autoSpaceDN w:val="0"/>
        <w:adjustRightInd w:val="0"/>
        <w:rPr>
          <w:szCs w:val="24"/>
        </w:rPr>
      </w:pPr>
      <w:r>
        <w:rPr>
          <w:szCs w:val="24"/>
        </w:rPr>
        <w:t xml:space="preserve">Ontologies represent (or seek to represent) reality, and they do so in such a way that many different persons can understand the terms they contain and so learn about the entities in reality </w:t>
      </w:r>
      <w:r w:rsidR="001B4015">
        <w:rPr>
          <w:szCs w:val="24"/>
        </w:rPr>
        <w:t xml:space="preserve">that </w:t>
      </w:r>
      <w:r>
        <w:rPr>
          <w:szCs w:val="24"/>
        </w:rPr>
        <w:t>these terms represent. Ontologies in the sense that is important to us here are designed to support the development, testing, and application of scientific theories, and so they will to a large degree be about the same sorts of entities as are represented by the general terms in scientific textbooks. Ontologies consist of terms arranged together in a certain way, and terms are an important subtype of representations:</w:t>
      </w:r>
    </w:p>
    <w:p w14:paraId="5D2CB53F" w14:textId="07E40D55" w:rsidR="0041458A" w:rsidRDefault="002917DA" w:rsidP="004C39D1">
      <w:pPr>
        <w:pStyle w:val="DDisplay"/>
      </w:pPr>
      <w:proofErr w:type="gramStart"/>
      <w:r>
        <w:t>r</w:t>
      </w:r>
      <w:r w:rsidR="0041458A">
        <w:t>epresentation</w:t>
      </w:r>
      <w:proofErr w:type="gramEnd"/>
      <w:r w:rsidR="0041458A">
        <w:t xml:space="preserve"> =</w:t>
      </w:r>
      <w:r w:rsidR="00083704">
        <w:t xml:space="preserve"> </w:t>
      </w:r>
      <w:r w:rsidR="0041458A">
        <w:t>def. an entity (for example</w:t>
      </w:r>
      <w:r w:rsidR="00BF0453">
        <w:t>,</w:t>
      </w:r>
      <w:r w:rsidR="0041458A">
        <w:t xml:space="preserve"> a term, an idea, an image, a label, a description, an essay) that refers t</w:t>
      </w:r>
      <w:r>
        <w:t>o some other entity or entities</w:t>
      </w:r>
    </w:p>
    <w:p w14:paraId="17322BDF" w14:textId="02F60577" w:rsidR="0041458A" w:rsidRDefault="0041458A" w:rsidP="00DF4AAE">
      <w:pPr>
        <w:pStyle w:val="TxCTextContinuation"/>
      </w:pPr>
      <w:r>
        <w:t xml:space="preserve">When John remembers the Tower Bridge in London, then there is a representation in his mind that is about or refers to an entity other than itself, namely a certain bridge over the River Thames. Similarly, when Sally looks through a microscope at bacteria arrayed on a glass slide, then there are thoughts running through her mind to the effect that “these are </w:t>
      </w:r>
      <w:r>
        <w:rPr>
          <w:i/>
        </w:rPr>
        <w:t>E. coli</w:t>
      </w:r>
      <w:r>
        <w:t xml:space="preserve"> that I am seeing.” These thoughts involve representations that point beyond themselves and make reference to certain entities on the side of reality—in this case bacteria on the slide. It is one of the most basic features of human thought that beliefs, desires, and experiences in general point beyond themselves to certain entities that they are about. Note that a representation (for example</w:t>
      </w:r>
      <w:r w:rsidR="00BF0453">
        <w:t>,</w:t>
      </w:r>
      <w:r>
        <w:t xml:space="preserve"> your memory of your grandmother) can be of or about a given entity even though it leaves out many aspects of its target. Note, too, that a representation may be vague or ambiguous, and it may rest on error.</w:t>
      </w:r>
    </w:p>
    <w:p w14:paraId="7AC9D8C2" w14:textId="4D027B03" w:rsidR="0041458A" w:rsidRDefault="0041458A">
      <w:pPr>
        <w:pStyle w:val="H2HeadingLevel2"/>
        <w:autoSpaceDE w:val="0"/>
        <w:autoSpaceDN w:val="0"/>
        <w:adjustRightInd w:val="0"/>
        <w:rPr>
          <w:szCs w:val="24"/>
        </w:rPr>
      </w:pPr>
      <w:r>
        <w:rPr>
          <w:szCs w:val="24"/>
        </w:rPr>
        <w:lastRenderedPageBreak/>
        <w:t>Artifacts</w:t>
      </w:r>
    </w:p>
    <w:p w14:paraId="2C8D8702" w14:textId="1A5752C8" w:rsidR="0041458A" w:rsidRDefault="002917DA" w:rsidP="004C39D1">
      <w:pPr>
        <w:pStyle w:val="DDisplay"/>
      </w:pPr>
      <w:proofErr w:type="gramStart"/>
      <w:r>
        <w:t>a</w:t>
      </w:r>
      <w:r w:rsidR="0041458A">
        <w:t>rtifact</w:t>
      </w:r>
      <w:proofErr w:type="gramEnd"/>
      <w:r w:rsidR="00083704">
        <w:t xml:space="preserve"> </w:t>
      </w:r>
      <w:r w:rsidR="0041458A">
        <w:t>=</w:t>
      </w:r>
      <w:r w:rsidR="00083704">
        <w:t xml:space="preserve"> </w:t>
      </w:r>
      <w:r w:rsidR="0041458A">
        <w:t xml:space="preserve">def. something that is deliberately designed (or, in certain borderline cases, selected) by human beings </w:t>
      </w:r>
      <w:r>
        <w:t>to address a particular purpose</w:t>
      </w:r>
    </w:p>
    <w:p w14:paraId="4C812D38" w14:textId="46B4F60D" w:rsidR="0041458A" w:rsidRDefault="008A7BED" w:rsidP="00DF4AAE">
      <w:pPr>
        <w:pStyle w:val="TxCTextContinuation"/>
      </w:pPr>
      <w:r>
        <w:t>“</w:t>
      </w:r>
      <w:r w:rsidR="0041458A">
        <w:t>Artifact</w:t>
      </w:r>
      <w:r>
        <w:t>”</w:t>
      </w:r>
      <w:r w:rsidR="0041458A">
        <w:t xml:space="preserve"> comes from the Latin </w:t>
      </w:r>
      <w:proofErr w:type="spellStart"/>
      <w:r w:rsidR="0041458A">
        <w:rPr>
          <w:i/>
        </w:rPr>
        <w:t>ars</w:t>
      </w:r>
      <w:proofErr w:type="spellEnd"/>
      <w:r w:rsidR="0041458A">
        <w:t>, meaning “human skill” or “product.” Artifacts include such things as knives, clothing, paperweights, automobiles, and hard drives. A</w:t>
      </w:r>
      <w:r w:rsidR="00564DA9">
        <w:t>ll a</w:t>
      </w:r>
      <w:r w:rsidR="0041458A">
        <w:t xml:space="preserve">rtifacts are public entities </w:t>
      </w:r>
      <w:r w:rsidR="00564DA9">
        <w:t xml:space="preserve">in the sense that they can at least in principle be </w:t>
      </w:r>
      <w:r w:rsidR="0041458A">
        <w:t>available to and used by multiple individuals in a community.</w:t>
      </w:r>
    </w:p>
    <w:p w14:paraId="12B0A0DA" w14:textId="4932EB59" w:rsidR="0041458A" w:rsidRDefault="0041458A" w:rsidP="005C03A2">
      <w:pPr>
        <w:pStyle w:val="H2HeadingLevel2"/>
      </w:pPr>
      <w:r>
        <w:t>Representational Artifacts</w:t>
      </w:r>
    </w:p>
    <w:p w14:paraId="3A2C5778" w14:textId="5357295E" w:rsidR="00564DA9" w:rsidRDefault="00EE61F9" w:rsidP="00564DA9">
      <w:pPr>
        <w:pStyle w:val="DDisplay"/>
      </w:pPr>
      <w:r>
        <w:t>R</w:t>
      </w:r>
      <w:r w:rsidR="00564DA9">
        <w:t>epresentational artifact =</w:t>
      </w:r>
      <w:r w:rsidR="00083704">
        <w:t xml:space="preserve"> </w:t>
      </w:r>
      <w:r w:rsidR="00564DA9">
        <w:t>def. a</w:t>
      </w:r>
      <w:r w:rsidR="003A14DC">
        <w:t>n artifact whose purpose is one of representation.</w:t>
      </w:r>
    </w:p>
    <w:p w14:paraId="57801A1F" w14:textId="756C3E46" w:rsidR="003A14DC" w:rsidRDefault="00564DA9" w:rsidP="00271188">
      <w:pPr>
        <w:pStyle w:val="TxCTextContinuation"/>
      </w:pPr>
      <w:r>
        <w:t xml:space="preserve">Thus a representational artifact is </w:t>
      </w:r>
      <w:r w:rsidR="0041458A">
        <w:t xml:space="preserve">an artifact </w:t>
      </w:r>
      <w:r w:rsidR="00B83750">
        <w:t xml:space="preserve">that has been designed and made </w:t>
      </w:r>
      <w:r w:rsidR="0041458A">
        <w:t xml:space="preserve">to be </w:t>
      </w:r>
      <w:r w:rsidR="0041458A">
        <w:rPr>
          <w:i/>
        </w:rPr>
        <w:t>about</w:t>
      </w:r>
      <w:r w:rsidR="0041458A">
        <w:t xml:space="preserve"> something (some portion of reality)</w:t>
      </w:r>
      <w:r w:rsidR="003A14DC">
        <w:t xml:space="preserve"> </w:t>
      </w:r>
      <w:r w:rsidR="00B83750">
        <w:t>and using</w:t>
      </w:r>
      <w:r w:rsidR="003A14DC">
        <w:t xml:space="preserve"> some public </w:t>
      </w:r>
      <w:r w:rsidR="00B83750">
        <w:t xml:space="preserve">form or </w:t>
      </w:r>
      <w:r w:rsidR="003A14DC">
        <w:t>format</w:t>
      </w:r>
      <w:r w:rsidR="00271188">
        <w:t xml:space="preserve">. </w:t>
      </w:r>
      <w:r w:rsidR="0041458A">
        <w:t xml:space="preserve">Representational artifacts include things such as signs, books, diagrams, </w:t>
      </w:r>
      <w:r w:rsidR="00B83750">
        <w:t xml:space="preserve">drawings, </w:t>
      </w:r>
      <w:r w:rsidR="00271188">
        <w:t>maps, and databases.</w:t>
      </w:r>
    </w:p>
    <w:p w14:paraId="22EE51AD" w14:textId="7E9C95E6" w:rsidR="0041458A" w:rsidRDefault="0041458A" w:rsidP="00E03E78">
      <w:pPr>
        <w:pStyle w:val="TxNITextNoIndent"/>
        <w:spacing w:before="0"/>
        <w:ind w:firstLine="720"/>
      </w:pPr>
      <w:r>
        <w:t>A key feature of representational artifacts of the sorts important to us here is that they come with rules for their interpretation. Maps do not come merely color coded, they also come with a legend or table that makes it possible to interpret their color coding as representing certain kinds of entities (countries, oceans, mountain ranges, etc.). Such legends have many of the features of ontologies, including the feature of supporting information integration; for example, maps that use a common legend can be more easily compared and combined.</w:t>
      </w:r>
    </w:p>
    <w:p w14:paraId="2BC02BAC" w14:textId="4DEFA4BC" w:rsidR="0041458A" w:rsidRDefault="0041458A">
      <w:pPr>
        <w:pStyle w:val="TxText"/>
        <w:autoSpaceDE w:val="0"/>
        <w:autoSpaceDN w:val="0"/>
        <w:adjustRightInd w:val="0"/>
        <w:rPr>
          <w:szCs w:val="24"/>
        </w:rPr>
      </w:pPr>
      <w:r>
        <w:rPr>
          <w:szCs w:val="24"/>
        </w:rPr>
        <w:t xml:space="preserve">A simple kind of representational artifact would be a drawing made by Sally of Tower Bridge based on her memory of how it looked when she visited London some years earlier. </w:t>
      </w:r>
      <w:r>
        <w:rPr>
          <w:szCs w:val="24"/>
        </w:rPr>
        <w:lastRenderedPageBreak/>
        <w:t xml:space="preserve">Sally’s </w:t>
      </w:r>
      <w:proofErr w:type="gramStart"/>
      <w:r>
        <w:rPr>
          <w:szCs w:val="24"/>
        </w:rPr>
        <w:t>memory, and the images in her mind, are</w:t>
      </w:r>
      <w:proofErr w:type="gramEnd"/>
      <w:r>
        <w:rPr>
          <w:szCs w:val="24"/>
        </w:rPr>
        <w:t xml:space="preserve"> cognitive representations</w:t>
      </w:r>
      <w:r w:rsidR="00B83750">
        <w:rPr>
          <w:szCs w:val="24"/>
        </w:rPr>
        <w:t>.</w:t>
      </w:r>
      <w:r>
        <w:rPr>
          <w:szCs w:val="24"/>
        </w:rPr>
        <w:t xml:space="preserve"> </w:t>
      </w:r>
      <w:r w:rsidR="00B83750">
        <w:rPr>
          <w:szCs w:val="24"/>
        </w:rPr>
        <w:t>H</w:t>
      </w:r>
      <w:r>
        <w:rPr>
          <w:szCs w:val="24"/>
        </w:rPr>
        <w:t xml:space="preserve">er drawing, in contrast, is a representational artifact that exists independently of such cognitive representations and transforms them into something that is publicly observable and </w:t>
      </w:r>
      <w:proofErr w:type="spellStart"/>
      <w:r>
        <w:rPr>
          <w:szCs w:val="24"/>
        </w:rPr>
        <w:t>inspectable</w:t>
      </w:r>
      <w:proofErr w:type="spellEnd"/>
      <w:r>
        <w:rPr>
          <w:szCs w:val="24"/>
        </w:rPr>
        <w:t>. Just as Sally’s memory of Tower Bridge can be better or worse, more or less accurate, so also the representational artifact that she creates on the basis of this memory can be better or worse, and more or less accurate as a representation of the entity to which it is intended to refer.</w:t>
      </w:r>
    </w:p>
    <w:p w14:paraId="06582673" w14:textId="7D8F9FC1" w:rsidR="0041458A" w:rsidRDefault="0041458A">
      <w:pPr>
        <w:pStyle w:val="TxText"/>
        <w:autoSpaceDE w:val="0"/>
        <w:autoSpaceDN w:val="0"/>
        <w:adjustRightInd w:val="0"/>
        <w:rPr>
          <w:szCs w:val="24"/>
        </w:rPr>
      </w:pPr>
      <w:r>
        <w:rPr>
          <w:szCs w:val="24"/>
        </w:rPr>
        <w:t xml:space="preserve">An ontology is an artifact, since it is something that has been deliberately produced or constructed by human beings to achieve certain purposes, and there is a sense in which—by analogy to Sally’s drawing—it serves to make public mental representations on the part of its human creators. While not all representational artifacts are ontologies, all ontologies are representational artifacts, and thus everything </w:t>
      </w:r>
      <w:r w:rsidR="001B4015">
        <w:rPr>
          <w:szCs w:val="24"/>
        </w:rPr>
        <w:t>that</w:t>
      </w:r>
      <w:r>
        <w:rPr>
          <w:szCs w:val="24"/>
        </w:rPr>
        <w:t xml:space="preserve"> holds of representational artifacts in general holds also of ontologies.</w:t>
      </w:r>
    </w:p>
    <w:p w14:paraId="7EC7CFC2" w14:textId="6E1E6F3A" w:rsidR="0041458A" w:rsidRDefault="0041458A" w:rsidP="00211774">
      <w:pPr>
        <w:pStyle w:val="H2HeadingLevel2"/>
      </w:pPr>
      <w:r>
        <w:t>Representational Units and Composite Representations</w:t>
      </w:r>
    </w:p>
    <w:p w14:paraId="527A3857" w14:textId="0CE908CE" w:rsidR="0041458A" w:rsidRDefault="0041458A">
      <w:pPr>
        <w:pStyle w:val="TxNITextNoIndent"/>
        <w:autoSpaceDE w:val="0"/>
        <w:autoSpaceDN w:val="0"/>
        <w:adjustRightInd w:val="0"/>
        <w:rPr>
          <w:szCs w:val="24"/>
        </w:rPr>
      </w:pPr>
      <w:r>
        <w:rPr>
          <w:szCs w:val="24"/>
        </w:rPr>
        <w:t xml:space="preserve">Representational units and composite representations are very common types of representations—encompassing practically the whole world of documents, which use written or printed language to represent things in the world. For example, the composite representation “John is drinking a glass of water,” asserted by someone who is watching John, picks out a process in the world. The representational units in this composite representation include </w:t>
      </w:r>
      <w:r w:rsidR="005D15FF">
        <w:rPr>
          <w:szCs w:val="24"/>
        </w:rPr>
        <w:t>“</w:t>
      </w:r>
      <w:r>
        <w:rPr>
          <w:szCs w:val="24"/>
        </w:rPr>
        <w:t>John</w:t>
      </w:r>
      <w:r w:rsidR="005D15FF">
        <w:rPr>
          <w:szCs w:val="24"/>
        </w:rPr>
        <w:t>”</w:t>
      </w:r>
      <w:r>
        <w:rPr>
          <w:szCs w:val="24"/>
        </w:rPr>
        <w:t xml:space="preserve"> and </w:t>
      </w:r>
      <w:r w:rsidR="005D15FF">
        <w:rPr>
          <w:szCs w:val="24"/>
        </w:rPr>
        <w:t>“</w:t>
      </w:r>
      <w:r>
        <w:rPr>
          <w:szCs w:val="24"/>
        </w:rPr>
        <w:t>glass</w:t>
      </w:r>
      <w:r w:rsidR="005D15FF">
        <w:rPr>
          <w:szCs w:val="24"/>
        </w:rPr>
        <w:t>”</w:t>
      </w:r>
      <w:r>
        <w:rPr>
          <w:szCs w:val="24"/>
        </w:rPr>
        <w:t>; these are smallest referring bits of language contained within the sentence (</w:t>
      </w:r>
      <w:r w:rsidR="005D15FF">
        <w:rPr>
          <w:szCs w:val="24"/>
        </w:rPr>
        <w:t>“</w:t>
      </w:r>
      <w:r>
        <w:rPr>
          <w:szCs w:val="24"/>
        </w:rPr>
        <w:t>J</w:t>
      </w:r>
      <w:r w:rsidR="005D15FF">
        <w:rPr>
          <w:szCs w:val="24"/>
        </w:rPr>
        <w:t>,”</w:t>
      </w:r>
      <w:r>
        <w:rPr>
          <w:szCs w:val="24"/>
        </w:rPr>
        <w:t xml:space="preserve"> </w:t>
      </w:r>
      <w:r w:rsidR="005D15FF">
        <w:rPr>
          <w:szCs w:val="24"/>
        </w:rPr>
        <w:t>“</w:t>
      </w:r>
      <w:r>
        <w:rPr>
          <w:szCs w:val="24"/>
        </w:rPr>
        <w:t>w</w:t>
      </w:r>
      <w:r w:rsidR="005D15FF">
        <w:rPr>
          <w:szCs w:val="24"/>
        </w:rPr>
        <w:t>,”</w:t>
      </w:r>
      <w:r>
        <w:rPr>
          <w:szCs w:val="24"/>
        </w:rPr>
        <w:t xml:space="preserve"> and so on do not refer to or represent anything). Other examples of</w:t>
      </w:r>
      <w:r w:rsidR="00EE61F9">
        <w:rPr>
          <w:szCs w:val="24"/>
        </w:rPr>
        <w:t xml:space="preserve"> representational units include</w:t>
      </w:r>
      <w:r>
        <w:rPr>
          <w:szCs w:val="24"/>
        </w:rPr>
        <w:t xml:space="preserve"> icons, names, simple word forms, or the sorts of alphanumeric identifiers we might find in patient records or automobile parts catalogs.</w:t>
      </w:r>
    </w:p>
    <w:p w14:paraId="104C9D5A" w14:textId="31CF732B" w:rsidR="0010235B" w:rsidRDefault="002917DA" w:rsidP="004C39D1">
      <w:pPr>
        <w:pStyle w:val="DDisplay"/>
      </w:pPr>
      <w:proofErr w:type="gramStart"/>
      <w:r>
        <w:lastRenderedPageBreak/>
        <w:t>r</w:t>
      </w:r>
      <w:r w:rsidR="0010235B">
        <w:t>epresentational</w:t>
      </w:r>
      <w:proofErr w:type="gramEnd"/>
      <w:r w:rsidR="0010235B">
        <w:t xml:space="preserve"> unit =</w:t>
      </w:r>
      <w:r w:rsidR="00083704">
        <w:t xml:space="preserve"> </w:t>
      </w:r>
      <w:r w:rsidR="0010235B">
        <w:t>def. a representational unit no proper part of which is a representational unit</w:t>
      </w:r>
    </w:p>
    <w:p w14:paraId="35D04CFB" w14:textId="3E26A89B" w:rsidR="0041458A" w:rsidRDefault="002917DA" w:rsidP="004C39D1">
      <w:pPr>
        <w:pStyle w:val="DDisplay"/>
      </w:pPr>
      <w:r>
        <w:t>c</w:t>
      </w:r>
      <w:r w:rsidR="0041458A">
        <w:t>omposite representation =</w:t>
      </w:r>
      <w:r w:rsidR="00083704">
        <w:t xml:space="preserve"> </w:t>
      </w:r>
      <w:r w:rsidR="0041458A">
        <w:t xml:space="preserve">def. a representation built out of constituent </w:t>
      </w:r>
      <w:proofErr w:type="spellStart"/>
      <w:r w:rsidR="0041458A">
        <w:t>subrepresentations</w:t>
      </w:r>
      <w:proofErr w:type="spellEnd"/>
      <w:r w:rsidR="0041458A">
        <w:t xml:space="preserve"> as its parts, in the way in which paragraphs are built out of sente</w:t>
      </w:r>
      <w:r>
        <w:t>nces and sentences out of words</w:t>
      </w:r>
    </w:p>
    <w:p w14:paraId="1325F7D4" w14:textId="6D70BE6B" w:rsidR="0041458A" w:rsidRDefault="0041458A" w:rsidP="00DF4AAE">
      <w:pPr>
        <w:pStyle w:val="TxCTextContinuation"/>
      </w:pPr>
      <w:r>
        <w:t xml:space="preserve">Note that many images are not composite representations </w:t>
      </w:r>
      <w:r w:rsidR="00B83750">
        <w:t xml:space="preserve">in the sense here defined, </w:t>
      </w:r>
      <w:r>
        <w:t xml:space="preserve">since they are not built out of smallest representational units in the way in which molecules are built out of atoms. (Pixels are not representational units </w:t>
      </w:r>
      <w:r w:rsidR="00B83750">
        <w:t>since they are not representations</w:t>
      </w:r>
      <w:r>
        <w:t>.) Maps are typically built out of parts</w:t>
      </w:r>
      <w:r w:rsidR="001B4015">
        <w:t xml:space="preserve"> that</w:t>
      </w:r>
      <w:r>
        <w:t xml:space="preserve"> include both representational units (for example</w:t>
      </w:r>
      <w:r w:rsidR="00BF0453">
        <w:t>,</w:t>
      </w:r>
      <w:r>
        <w:t xml:space="preserve"> names of towns or hills) and image-like elements (for instance</w:t>
      </w:r>
      <w:r w:rsidR="00BF0453">
        <w:t>,</w:t>
      </w:r>
      <w:r>
        <w:t xml:space="preserve"> shading used to represent inclines).</w:t>
      </w:r>
    </w:p>
    <w:p w14:paraId="32A12DCC" w14:textId="043204C6" w:rsidR="0041458A" w:rsidRDefault="0041458A" w:rsidP="00211774">
      <w:pPr>
        <w:pStyle w:val="H2HeadingLevel2"/>
      </w:pPr>
      <w:r>
        <w:t xml:space="preserve">A Note on </w:t>
      </w:r>
      <w:r w:rsidR="00757231">
        <w:t>“</w:t>
      </w:r>
      <w:r>
        <w:t>Term</w:t>
      </w:r>
      <w:r w:rsidR="00757231">
        <w:t>”</w:t>
      </w:r>
    </w:p>
    <w:p w14:paraId="6C66C446" w14:textId="54E52C48" w:rsidR="0041458A" w:rsidRDefault="0041458A">
      <w:pPr>
        <w:pStyle w:val="TxNITextNoIndent"/>
        <w:autoSpaceDE w:val="0"/>
        <w:autoSpaceDN w:val="0"/>
        <w:adjustRightInd w:val="0"/>
        <w:rPr>
          <w:szCs w:val="24"/>
        </w:rPr>
      </w:pPr>
      <w:r>
        <w:rPr>
          <w:szCs w:val="24"/>
        </w:rPr>
        <w:t xml:space="preserve">In the following pages we will often make use of the word </w:t>
      </w:r>
      <w:r w:rsidR="00757231">
        <w:rPr>
          <w:szCs w:val="24"/>
        </w:rPr>
        <w:t>“</w:t>
      </w:r>
      <w:r>
        <w:rPr>
          <w:szCs w:val="24"/>
        </w:rPr>
        <w:t>term</w:t>
      </w:r>
      <w:r w:rsidR="00757231">
        <w:rPr>
          <w:szCs w:val="24"/>
        </w:rPr>
        <w:t>”</w:t>
      </w:r>
      <w:r>
        <w:rPr>
          <w:szCs w:val="24"/>
        </w:rPr>
        <w:t xml:space="preserve"> to refer to the singular nouns and singular noun</w:t>
      </w:r>
      <w:r w:rsidR="00757231">
        <w:rPr>
          <w:szCs w:val="24"/>
        </w:rPr>
        <w:t xml:space="preserve"> </w:t>
      </w:r>
      <w:r>
        <w:rPr>
          <w:szCs w:val="24"/>
        </w:rPr>
        <w:t xml:space="preserve">phrases </w:t>
      </w:r>
      <w:r w:rsidR="001B4015">
        <w:rPr>
          <w:szCs w:val="24"/>
        </w:rPr>
        <w:t>that</w:t>
      </w:r>
      <w:r>
        <w:rPr>
          <w:szCs w:val="24"/>
        </w:rPr>
        <w:t xml:space="preserve"> form the representational units and composite representations in </w:t>
      </w:r>
      <w:proofErr w:type="gramStart"/>
      <w:r>
        <w:rPr>
          <w:szCs w:val="24"/>
        </w:rPr>
        <w:t>an ontology</w:t>
      </w:r>
      <w:proofErr w:type="gramEnd"/>
      <w:r>
        <w:rPr>
          <w:szCs w:val="24"/>
        </w:rPr>
        <w:t xml:space="preserve">. The terms in </w:t>
      </w:r>
      <w:proofErr w:type="gramStart"/>
      <w:r>
        <w:rPr>
          <w:szCs w:val="24"/>
        </w:rPr>
        <w:t>an ontology</w:t>
      </w:r>
      <w:proofErr w:type="gramEnd"/>
      <w:r>
        <w:rPr>
          <w:szCs w:val="24"/>
        </w:rPr>
        <w:t xml:space="preserve"> are the linguistic expressions used in the ontology to represent the world, and drawn as nearly as possible from the standard terminologies used by human experts in the corresponding discipline. (Thus terms are distinct from codes of the sorts used in programming languages or from the alphanumeric IDs used in serial numbers or on credit cards</w:t>
      </w:r>
      <w:r w:rsidR="00757231">
        <w:rPr>
          <w:szCs w:val="24"/>
        </w:rPr>
        <w:t>.</w:t>
      </w:r>
      <w:r>
        <w:rPr>
          <w:szCs w:val="24"/>
        </w:rPr>
        <w:t>) Examples of terms in our sense include: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3"/>
        <w:gridCol w:w="2715"/>
        <w:gridCol w:w="2880"/>
      </w:tblGrid>
      <w:tr w:rsidR="0041458A" w:rsidRPr="009462F4" w14:paraId="48E0ED7C" w14:textId="77777777">
        <w:trPr>
          <w:trHeight w:val="872"/>
        </w:trPr>
        <w:tc>
          <w:tcPr>
            <w:tcW w:w="2433" w:type="dxa"/>
          </w:tcPr>
          <w:p w14:paraId="3377531F" w14:textId="77777777" w:rsidR="0041458A" w:rsidRDefault="0041458A" w:rsidP="00083704">
            <w:pPr>
              <w:pStyle w:val="ITBIn-textTableBody"/>
            </w:pPr>
            <w:r>
              <w:t>aorta</w:t>
            </w:r>
          </w:p>
          <w:p w14:paraId="03BCA6DB" w14:textId="77777777" w:rsidR="0041458A" w:rsidRDefault="0041458A" w:rsidP="00083704">
            <w:pPr>
              <w:pStyle w:val="ITBIn-textTableBody"/>
            </w:pPr>
            <w:r>
              <w:t>surgical procedure</w:t>
            </w:r>
          </w:p>
          <w:p w14:paraId="3900B404" w14:textId="7759C3D2" w:rsidR="0041458A" w:rsidRPr="0041458A" w:rsidRDefault="0041458A" w:rsidP="00083704">
            <w:pPr>
              <w:pStyle w:val="ITBIn-textTableBody"/>
              <w:rPr>
                <w:sz w:val="24"/>
              </w:rPr>
            </w:pPr>
            <w:r w:rsidRPr="0041458A">
              <w:t>population</w:t>
            </w:r>
          </w:p>
        </w:tc>
        <w:tc>
          <w:tcPr>
            <w:tcW w:w="2715" w:type="dxa"/>
          </w:tcPr>
          <w:p w14:paraId="0BE96C24" w14:textId="77777777" w:rsidR="0041458A" w:rsidRDefault="0041458A" w:rsidP="00271188">
            <w:pPr>
              <w:pStyle w:val="ITBIn-textTableBody"/>
            </w:pPr>
            <w:r>
              <w:t>resident of Cincinnati</w:t>
            </w:r>
          </w:p>
          <w:p w14:paraId="14E667AA" w14:textId="77777777" w:rsidR="0041458A" w:rsidRDefault="0041458A" w:rsidP="00083704">
            <w:pPr>
              <w:pStyle w:val="ITBIn-textTableBody"/>
            </w:pPr>
            <w:r>
              <w:t>smoking behavior</w:t>
            </w:r>
          </w:p>
          <w:p w14:paraId="7143440B" w14:textId="66239C47" w:rsidR="0041458A" w:rsidRPr="0041458A" w:rsidRDefault="0041458A" w:rsidP="00083704">
            <w:pPr>
              <w:pStyle w:val="ITBIn-textTableBody"/>
              <w:rPr>
                <w:sz w:val="24"/>
              </w:rPr>
            </w:pPr>
            <w:r w:rsidRPr="0041458A">
              <w:t>patient</w:t>
            </w:r>
          </w:p>
        </w:tc>
        <w:tc>
          <w:tcPr>
            <w:tcW w:w="2880" w:type="dxa"/>
          </w:tcPr>
          <w:p w14:paraId="71D67EA6" w14:textId="77777777" w:rsidR="0041458A" w:rsidRDefault="0041458A" w:rsidP="00083704">
            <w:pPr>
              <w:pStyle w:val="ITBIn-textTableBody"/>
            </w:pPr>
            <w:r>
              <w:t>blood pressure</w:t>
            </w:r>
          </w:p>
          <w:p w14:paraId="4CC58B15" w14:textId="77777777" w:rsidR="0041458A" w:rsidRDefault="0041458A" w:rsidP="00083704">
            <w:pPr>
              <w:pStyle w:val="ITBIn-textTableBody"/>
            </w:pPr>
            <w:r>
              <w:t>temperature</w:t>
            </w:r>
          </w:p>
          <w:p w14:paraId="3C2A969E" w14:textId="51758A4E" w:rsidR="0041458A" w:rsidRPr="0041458A" w:rsidRDefault="0041458A" w:rsidP="00083704">
            <w:pPr>
              <w:pStyle w:val="ITBIn-textTableBody"/>
              <w:rPr>
                <w:sz w:val="24"/>
              </w:rPr>
            </w:pPr>
            <w:r w:rsidRPr="0041458A">
              <w:t>blood glucose level</w:t>
            </w:r>
          </w:p>
        </w:tc>
      </w:tr>
    </w:tbl>
    <w:p w14:paraId="3A8849FA" w14:textId="77777777" w:rsidR="0041458A" w:rsidRDefault="0041458A" w:rsidP="00DF4AAE">
      <w:pPr>
        <w:pStyle w:val="TxCTextContinuation"/>
      </w:pPr>
      <w:r>
        <w:t>Terms in this sense can refer to single entities, collections of entities, or types of entities.</w:t>
      </w:r>
    </w:p>
    <w:p w14:paraId="198AE180" w14:textId="61C1BF86" w:rsidR="0041458A" w:rsidRDefault="0041458A">
      <w:pPr>
        <w:pStyle w:val="TxText"/>
        <w:autoSpaceDE w:val="0"/>
        <w:autoSpaceDN w:val="0"/>
        <w:adjustRightInd w:val="0"/>
        <w:rPr>
          <w:szCs w:val="24"/>
        </w:rPr>
      </w:pPr>
      <w:r>
        <w:rPr>
          <w:szCs w:val="24"/>
        </w:rPr>
        <w:lastRenderedPageBreak/>
        <w:t xml:space="preserve">The question of what terms an ontology should include is determined (a) by the selected scope of the ontology (which is determined in turn by the purpose the ontology is designed to address), (b) by the available resources for population of the ontology, (c) by the structure of the domain that the ontology is intended to represent, </w:t>
      </w:r>
      <w:r w:rsidR="00757231">
        <w:rPr>
          <w:szCs w:val="24"/>
        </w:rPr>
        <w:t xml:space="preserve">and </w:t>
      </w:r>
      <w:r>
        <w:rPr>
          <w:szCs w:val="24"/>
        </w:rPr>
        <w:t>(d) by consensus among scientific experts about what the relevant entities are in that domain and about what they are to be called.</w:t>
      </w:r>
    </w:p>
    <w:p w14:paraId="7FF9B1A1" w14:textId="251E6C03" w:rsidR="0041458A" w:rsidRDefault="0041458A" w:rsidP="00211774">
      <w:pPr>
        <w:pStyle w:val="H2HeadingLevel2"/>
      </w:pPr>
      <w:r>
        <w:t xml:space="preserve">Ontology, Terminology, </w:t>
      </w:r>
      <w:proofErr w:type="spellStart"/>
      <w:r>
        <w:t>Conceptology</w:t>
      </w:r>
      <w:proofErr w:type="spellEnd"/>
    </w:p>
    <w:p w14:paraId="29206E4B" w14:textId="40C6C6DF" w:rsidR="0041458A" w:rsidRDefault="0041458A">
      <w:pPr>
        <w:pStyle w:val="TxNITextNoIndent"/>
        <w:autoSpaceDE w:val="0"/>
        <w:autoSpaceDN w:val="0"/>
        <w:adjustRightInd w:val="0"/>
        <w:rPr>
          <w:szCs w:val="24"/>
        </w:rPr>
      </w:pPr>
      <w:r>
        <w:rPr>
          <w:szCs w:val="24"/>
        </w:rPr>
        <w:t>In our approach to ontology we assume that it is uncontroversial that ontologies should be understood as a kind of representational artifact, and that the entities represented are entities in reality—such as cells, molecules, organisms, planets, and so forth. Some ontologies contain terms which</w:t>
      </w:r>
      <w:r w:rsidR="00BA72DE">
        <w:rPr>
          <w:szCs w:val="24"/>
        </w:rPr>
        <w:t xml:space="preserve"> do not refer to any entities at all</w:t>
      </w:r>
      <w:r>
        <w:rPr>
          <w:szCs w:val="24"/>
        </w:rPr>
        <w:t xml:space="preserve"> because—unknown to the developers—some type of error has been made. But even in those cases the terms in question are included in the ontology with the intention that they should refer. (Something like this was true, in former times, in the case of terms such as </w:t>
      </w:r>
      <w:r w:rsidR="000E562D">
        <w:rPr>
          <w:szCs w:val="24"/>
        </w:rPr>
        <w:t>“</w:t>
      </w:r>
      <w:r>
        <w:rPr>
          <w:szCs w:val="24"/>
        </w:rPr>
        <w:t>phlogiston</w:t>
      </w:r>
      <w:r w:rsidR="000E562D">
        <w:rPr>
          <w:szCs w:val="24"/>
        </w:rPr>
        <w:t>”</w:t>
      </w:r>
      <w:r>
        <w:rPr>
          <w:szCs w:val="24"/>
        </w:rPr>
        <w:t xml:space="preserve"> and </w:t>
      </w:r>
      <w:r w:rsidR="000E562D">
        <w:rPr>
          <w:szCs w:val="24"/>
        </w:rPr>
        <w:t>“</w:t>
      </w:r>
      <w:r>
        <w:rPr>
          <w:szCs w:val="24"/>
        </w:rPr>
        <w:t>ether</w:t>
      </w:r>
      <w:r w:rsidR="000E562D">
        <w:rPr>
          <w:szCs w:val="24"/>
        </w:rPr>
        <w:t>.”</w:t>
      </w:r>
      <w:r>
        <w:rPr>
          <w:szCs w:val="24"/>
        </w:rPr>
        <w:t>)</w:t>
      </w:r>
    </w:p>
    <w:p w14:paraId="5C33F003" w14:textId="78A9317B" w:rsidR="0041458A" w:rsidRDefault="0041458A">
      <w:pPr>
        <w:pStyle w:val="TxText"/>
        <w:autoSpaceDE w:val="0"/>
        <w:autoSpaceDN w:val="0"/>
        <w:adjustRightInd w:val="0"/>
        <w:rPr>
          <w:szCs w:val="24"/>
        </w:rPr>
      </w:pPr>
      <w:r>
        <w:rPr>
          <w:szCs w:val="24"/>
        </w:rPr>
        <w:t xml:space="preserve">The relation between term and referent is to be understood by analogy with the relation of external directedness that is involved, for instance, when we assert that </w:t>
      </w:r>
      <w:r w:rsidR="000E562D">
        <w:rPr>
          <w:szCs w:val="24"/>
        </w:rPr>
        <w:t>“</w:t>
      </w:r>
      <w:r>
        <w:rPr>
          <w:szCs w:val="24"/>
        </w:rPr>
        <w:t>Oxford</w:t>
      </w:r>
      <w:r w:rsidR="000E562D">
        <w:rPr>
          <w:szCs w:val="24"/>
        </w:rPr>
        <w:t>”</w:t>
      </w:r>
      <w:r>
        <w:rPr>
          <w:szCs w:val="24"/>
        </w:rPr>
        <w:t xml:space="preserve"> refers to Oxford, or </w:t>
      </w:r>
      <w:r w:rsidR="000E562D">
        <w:rPr>
          <w:szCs w:val="24"/>
        </w:rPr>
        <w:t>“</w:t>
      </w:r>
      <w:r>
        <w:rPr>
          <w:szCs w:val="24"/>
        </w:rPr>
        <w:t>Ronald Reagan</w:t>
      </w:r>
      <w:r w:rsidR="000E562D">
        <w:rPr>
          <w:szCs w:val="24"/>
        </w:rPr>
        <w:t>”</w:t>
      </w:r>
      <w:r>
        <w:rPr>
          <w:szCs w:val="24"/>
        </w:rPr>
        <w:t xml:space="preserve"> refers to Ronald Reagan. This is true even where, as in ontologies, such as the Mental Functioning Ontology (MFO)</w:t>
      </w:r>
      <w:proofErr w:type="gramStart"/>
      <w:r>
        <w:rPr>
          <w:szCs w:val="24"/>
        </w:rPr>
        <w:t>,</w:t>
      </w:r>
      <w:r>
        <w:rPr>
          <w:rStyle w:val="citefn"/>
          <w:szCs w:val="24"/>
          <w:vertAlign w:val="superscript"/>
        </w:rPr>
        <w:t>2</w:t>
      </w:r>
      <w:proofErr w:type="gramEnd"/>
      <w:r>
        <w:rPr>
          <w:szCs w:val="24"/>
        </w:rPr>
        <w:t xml:space="preserve"> terms refer to entities—for example</w:t>
      </w:r>
      <w:r w:rsidR="00BF0453">
        <w:rPr>
          <w:szCs w:val="24"/>
        </w:rPr>
        <w:t>,</w:t>
      </w:r>
      <w:r>
        <w:rPr>
          <w:szCs w:val="24"/>
        </w:rPr>
        <w:t xml:space="preserve"> mental processes—that are internal to the mind or brain of human beings. Terms such as </w:t>
      </w:r>
      <w:r w:rsidR="000E562D">
        <w:rPr>
          <w:szCs w:val="24"/>
        </w:rPr>
        <w:t>“</w:t>
      </w:r>
      <w:r>
        <w:rPr>
          <w:szCs w:val="24"/>
        </w:rPr>
        <w:t>mental process</w:t>
      </w:r>
      <w:r w:rsidR="000E562D">
        <w:rPr>
          <w:szCs w:val="24"/>
        </w:rPr>
        <w:t>”</w:t>
      </w:r>
      <w:r>
        <w:rPr>
          <w:szCs w:val="24"/>
        </w:rPr>
        <w:t xml:space="preserve"> too, as they appear in ontologies, are intended to refer to portions of reality in just the same sense as do terms referring to physical entities such as molecules or planets.</w:t>
      </w:r>
    </w:p>
    <w:p w14:paraId="4F8B88D8" w14:textId="0DDC3C6A" w:rsidR="0041458A" w:rsidRDefault="0041458A">
      <w:pPr>
        <w:pStyle w:val="TxText"/>
        <w:autoSpaceDE w:val="0"/>
        <w:autoSpaceDN w:val="0"/>
        <w:adjustRightInd w:val="0"/>
        <w:rPr>
          <w:szCs w:val="24"/>
        </w:rPr>
      </w:pPr>
      <w:r>
        <w:rPr>
          <w:szCs w:val="24"/>
        </w:rPr>
        <w:t xml:space="preserve">Confusion arises here in virtue of the fact that, in addition to the relation of reference or aboutness between terms in MFO and their mental targets in reality, there is another sort of </w:t>
      </w:r>
      <w:r>
        <w:rPr>
          <w:szCs w:val="24"/>
        </w:rPr>
        <w:lastRenderedPageBreak/>
        <w:t>relation between language and mind, which we can call the relation from term to concept. This latter relation holds in virtue of the fact that, when people use terms, they may associate these terms with mental representations—sometimes called “concepts”</w:t>
      </w:r>
      <w:r w:rsidR="00DB1977">
        <w:rPr>
          <w:szCs w:val="24"/>
        </w:rPr>
        <w:t>—</w:t>
      </w:r>
      <w:r>
        <w:rPr>
          <w:szCs w:val="24"/>
        </w:rPr>
        <w:t>of various sorts.</w:t>
      </w:r>
    </w:p>
    <w:p w14:paraId="370D9392" w14:textId="71400E56" w:rsidR="0041458A" w:rsidRDefault="0041458A" w:rsidP="00211774">
      <w:pPr>
        <w:pStyle w:val="H3HeadingLevel3"/>
      </w:pPr>
      <w:r>
        <w:t>Ontology and Terminology: The Case of ISO</w:t>
      </w:r>
    </w:p>
    <w:p w14:paraId="1EE31E5C" w14:textId="4172F074" w:rsidR="0041458A" w:rsidRDefault="0041458A">
      <w:pPr>
        <w:pStyle w:val="TxNITextNoIndent"/>
        <w:autoSpaceDE w:val="0"/>
        <w:autoSpaceDN w:val="0"/>
        <w:adjustRightInd w:val="0"/>
        <w:rPr>
          <w:szCs w:val="24"/>
        </w:rPr>
      </w:pPr>
      <w:r>
        <w:rPr>
          <w:szCs w:val="24"/>
        </w:rPr>
        <w:t xml:space="preserve">The relation from term to concept has played a central role in </w:t>
      </w:r>
      <w:r w:rsidR="00CA7742">
        <w:rPr>
          <w:szCs w:val="24"/>
        </w:rPr>
        <w:t xml:space="preserve">the </w:t>
      </w:r>
      <w:r>
        <w:rPr>
          <w:szCs w:val="24"/>
        </w:rPr>
        <w:t xml:space="preserve">discipline known as </w:t>
      </w:r>
      <w:r>
        <w:rPr>
          <w:i/>
          <w:szCs w:val="24"/>
        </w:rPr>
        <w:t>terminology research</w:t>
      </w:r>
      <w:r>
        <w:rPr>
          <w:szCs w:val="24"/>
        </w:rPr>
        <w:t>, which is in some ways a precursor to contemporary ontology. Terminology research grew as a means of coping with the large technical vocabularies used especially in areas such as commerce, manufacturing</w:t>
      </w:r>
      <w:r w:rsidR="00CA7742">
        <w:rPr>
          <w:szCs w:val="24"/>
        </w:rPr>
        <w:t>,</w:t>
      </w:r>
      <w:r>
        <w:rPr>
          <w:szCs w:val="24"/>
        </w:rPr>
        <w:t xml:space="preserve"> and transport relevant to international trade, and the terminologist is interested in the usage of terms specifically from the point of view of standardization and of translation between technical languages. Terminology research is focused on concepts because, in the eyes of the terminologist</w:t>
      </w:r>
      <w:r w:rsidR="00CA7742">
        <w:rPr>
          <w:szCs w:val="24"/>
        </w:rPr>
        <w:t>,</w:t>
      </w:r>
      <w:r>
        <w:rPr>
          <w:szCs w:val="24"/>
        </w:rPr>
        <w:t xml:space="preserve"> what is transmitted when a term is translated from one language into another is precisely some </w:t>
      </w:r>
      <w:r>
        <w:rPr>
          <w:i/>
          <w:szCs w:val="24"/>
        </w:rPr>
        <w:t>concept</w:t>
      </w:r>
      <w:r>
        <w:rPr>
          <w:szCs w:val="24"/>
        </w:rPr>
        <w:t>, which the users of the respective languages are held to share in common.</w:t>
      </w:r>
    </w:p>
    <w:p w14:paraId="0A106C7E" w14:textId="50B62EB1" w:rsidR="0041458A" w:rsidRDefault="0041458A">
      <w:pPr>
        <w:pStyle w:val="TxText"/>
        <w:autoSpaceDE w:val="0"/>
        <w:autoSpaceDN w:val="0"/>
        <w:adjustRightInd w:val="0"/>
        <w:rPr>
          <w:szCs w:val="24"/>
        </w:rPr>
      </w:pPr>
      <w:r>
        <w:rPr>
          <w:szCs w:val="24"/>
        </w:rPr>
        <w:t xml:space="preserve">A view along these lines forms the foundation of the terminological work of the International Standards Organization, which pursues the goal of bringing about an “ordering of scientific-technical knowledge </w:t>
      </w:r>
      <w:r>
        <w:rPr>
          <w:i/>
          <w:szCs w:val="24"/>
        </w:rPr>
        <w:t>at the level of concepts</w:t>
      </w:r>
      <w:r>
        <w:rPr>
          <w:szCs w:val="24"/>
        </w:rPr>
        <w:t>” (emphasis added).</w:t>
      </w:r>
      <w:r>
        <w:rPr>
          <w:rStyle w:val="citefn"/>
          <w:szCs w:val="24"/>
          <w:vertAlign w:val="superscript"/>
        </w:rPr>
        <w:t>3</w:t>
      </w:r>
      <w:r>
        <w:rPr>
          <w:szCs w:val="24"/>
        </w:rPr>
        <w:t xml:space="preserve"> ISO hopes in this way to support the work of translators, and also to support the collection of data that is expressed in different languages. ISO Standard 1087–1, for example, sees terms as denotations of concepts, defining </w:t>
      </w:r>
      <w:r w:rsidR="00CA7742">
        <w:rPr>
          <w:szCs w:val="24"/>
        </w:rPr>
        <w:t>“</w:t>
      </w:r>
      <w:r>
        <w:rPr>
          <w:szCs w:val="24"/>
        </w:rPr>
        <w:t>concept</w:t>
      </w:r>
      <w:r w:rsidR="00CA7742">
        <w:rPr>
          <w:szCs w:val="24"/>
        </w:rPr>
        <w:t>”</w:t>
      </w:r>
      <w:r>
        <w:rPr>
          <w:szCs w:val="24"/>
        </w:rPr>
        <w:t xml:space="preserve"> as</w:t>
      </w:r>
      <w:r w:rsidR="00DF4AAE">
        <w:rPr>
          <w:szCs w:val="24"/>
        </w:rPr>
        <w:t xml:space="preserve"> follows</w:t>
      </w:r>
      <w:r>
        <w:rPr>
          <w:szCs w:val="24"/>
        </w:rPr>
        <w:t>:</w:t>
      </w:r>
    </w:p>
    <w:p w14:paraId="331ED2AD" w14:textId="77777777" w:rsidR="0041458A" w:rsidRPr="0085576F" w:rsidRDefault="0041458A">
      <w:pPr>
        <w:pStyle w:val="EExtract"/>
        <w:autoSpaceDE w:val="0"/>
        <w:autoSpaceDN w:val="0"/>
        <w:adjustRightInd w:val="0"/>
        <w:rPr>
          <w:szCs w:val="24"/>
        </w:rPr>
      </w:pPr>
      <w:r w:rsidRPr="00E03E78">
        <w:rPr>
          <w:szCs w:val="24"/>
        </w:rPr>
        <w:t>A unit of thought constituted through abstraction on the basis of characteristics common to a set of objects</w:t>
      </w:r>
      <w:r w:rsidRPr="0085576F">
        <w:rPr>
          <w:szCs w:val="24"/>
        </w:rPr>
        <w:t>.</w:t>
      </w:r>
      <w:r w:rsidRPr="0085576F">
        <w:rPr>
          <w:rStyle w:val="citefn"/>
          <w:szCs w:val="24"/>
          <w:vertAlign w:val="superscript"/>
        </w:rPr>
        <w:t>4</w:t>
      </w:r>
    </w:p>
    <w:p w14:paraId="4084F377" w14:textId="782A1623" w:rsidR="0041458A" w:rsidRDefault="0041458A" w:rsidP="00DF4AAE">
      <w:pPr>
        <w:pStyle w:val="TxCTextContinuation"/>
      </w:pPr>
      <w:r>
        <w:lastRenderedPageBreak/>
        <w:t xml:space="preserve">The background to this definition is a view of concept acquisition rooted in the </w:t>
      </w:r>
      <w:proofErr w:type="spellStart"/>
      <w:r>
        <w:t>phenomenalist</w:t>
      </w:r>
      <w:proofErr w:type="spellEnd"/>
      <w:r>
        <w:t xml:space="preserve"> ideas of the Vienna Circle.</w:t>
      </w:r>
      <w:r>
        <w:rPr>
          <w:rStyle w:val="citefn"/>
          <w:szCs w:val="24"/>
          <w:vertAlign w:val="superscript"/>
        </w:rPr>
        <w:t>5</w:t>
      </w:r>
      <w:r>
        <w:t xml:space="preserve"> Concepts are acquired, on this view, in virtue of the fact that, as we sense objects in our surroundings, we detect certain similarities—for instance between one horse and another, or between one red thing and another. We then learn to conceive the characteristics responsible for such similarities in abstraction from the objects </w:t>
      </w:r>
      <w:r w:rsidR="001B4015">
        <w:t>that</w:t>
      </w:r>
      <w:r>
        <w:t xml:space="preserve"> possess them.</w:t>
      </w:r>
    </w:p>
    <w:p w14:paraId="477CF40C" w14:textId="01A034C1" w:rsidR="0041458A" w:rsidRDefault="0041458A">
      <w:pPr>
        <w:pStyle w:val="TxText"/>
        <w:autoSpaceDE w:val="0"/>
        <w:autoSpaceDN w:val="0"/>
        <w:adjustRightInd w:val="0"/>
        <w:rPr>
          <w:szCs w:val="24"/>
        </w:rPr>
      </w:pPr>
      <w:r>
        <w:rPr>
          <w:szCs w:val="24"/>
        </w:rPr>
        <w:t>Concepts are then formed through combination</w:t>
      </w:r>
      <w:r w:rsidR="00BA72DE">
        <w:rPr>
          <w:szCs w:val="24"/>
        </w:rPr>
        <w:t xml:space="preserve"> of such characteristics</w:t>
      </w:r>
      <w:r>
        <w:rPr>
          <w:szCs w:val="24"/>
        </w:rPr>
        <w:t>. Characteristics can be combined into concepts in many ways (for instance: {red, spherical}, {diseased, female, nonsmoker}, {with tomato sauce, with mozzarella, with pepperoni}), and for each such combination of characteristics there is, in principle at least, a corresponding concept. Equivalence between terms in different languages is a matter of correspondence between the corresponding bundles of characteristics. The terms are “equivalent,” according to ISO, if and only if they denote one and the same concept.</w:t>
      </w:r>
    </w:p>
    <w:p w14:paraId="1FAB45B4" w14:textId="7FF7CA4D" w:rsidR="0041458A" w:rsidRDefault="0041458A">
      <w:pPr>
        <w:pStyle w:val="TxText"/>
        <w:autoSpaceDE w:val="0"/>
        <w:autoSpaceDN w:val="0"/>
        <w:adjustRightInd w:val="0"/>
        <w:rPr>
          <w:szCs w:val="24"/>
        </w:rPr>
      </w:pPr>
      <w:r>
        <w:rPr>
          <w:szCs w:val="24"/>
        </w:rPr>
        <w:t xml:space="preserve">What ISO leaves out of account—and what is left out of account by the </w:t>
      </w:r>
      <w:proofErr w:type="spellStart"/>
      <w:r>
        <w:rPr>
          <w:szCs w:val="24"/>
        </w:rPr>
        <w:t>ontologists</w:t>
      </w:r>
      <w:proofErr w:type="spellEnd"/>
      <w:r>
        <w:rPr>
          <w:szCs w:val="24"/>
        </w:rPr>
        <w:t xml:space="preserve"> who have been inspired by ISO—is the question of how we gain access to such concepts, entities </w:t>
      </w:r>
      <w:r w:rsidR="001B4015">
        <w:rPr>
          <w:szCs w:val="24"/>
        </w:rPr>
        <w:t xml:space="preserve">that </w:t>
      </w:r>
      <w:r>
        <w:rPr>
          <w:szCs w:val="24"/>
        </w:rPr>
        <w:t xml:space="preserve">are alleged to exist at some language-independent level. Note, too, that ISO’s own approach to standardization does not </w:t>
      </w:r>
      <w:r w:rsidR="00BA72DE">
        <w:rPr>
          <w:szCs w:val="24"/>
        </w:rPr>
        <w:t xml:space="preserve">consistently </w:t>
      </w:r>
      <w:r>
        <w:rPr>
          <w:szCs w:val="24"/>
        </w:rPr>
        <w:t xml:space="preserve">follow an approach “on the level of concepts” of this sort. ISO Standard 3166–1, for example, defines a widely used set of codes for identifying countries and related entities. Currently ISO 3166–1 assigns official two-letter codes to 249 countries, dependent territories, and areas of geographical interest. The code assigned to France, for example, is ISO 3166–2:FR. </w:t>
      </w:r>
      <w:r w:rsidR="00BA72DE">
        <w:rPr>
          <w:szCs w:val="24"/>
        </w:rPr>
        <w:t xml:space="preserve">And the </w:t>
      </w:r>
      <w:r>
        <w:rPr>
          <w:szCs w:val="24"/>
        </w:rPr>
        <w:t xml:space="preserve">code is assigned to France itself—to the country that is otherwise referred to as </w:t>
      </w:r>
      <w:proofErr w:type="spellStart"/>
      <w:r>
        <w:rPr>
          <w:i/>
          <w:szCs w:val="24"/>
        </w:rPr>
        <w:t>Frankreich</w:t>
      </w:r>
      <w:proofErr w:type="spellEnd"/>
      <w:r>
        <w:rPr>
          <w:szCs w:val="24"/>
        </w:rPr>
        <w:t xml:space="preserve"> or </w:t>
      </w:r>
      <w:proofErr w:type="spellStart"/>
      <w:r>
        <w:rPr>
          <w:i/>
          <w:szCs w:val="24"/>
        </w:rPr>
        <w:t>Ranska</w:t>
      </w:r>
      <w:proofErr w:type="spellEnd"/>
      <w:r>
        <w:rPr>
          <w:szCs w:val="24"/>
        </w:rPr>
        <w:t xml:space="preserve">. It is not assigned to the </w:t>
      </w:r>
      <w:r>
        <w:rPr>
          <w:i/>
          <w:szCs w:val="24"/>
        </w:rPr>
        <w:t>concept</w:t>
      </w:r>
      <w:r>
        <w:rPr>
          <w:szCs w:val="24"/>
        </w:rPr>
        <w:t xml:space="preserve"> of France (whatever that might be).</w:t>
      </w:r>
    </w:p>
    <w:p w14:paraId="089DDFF6" w14:textId="36C7907E" w:rsidR="0041458A" w:rsidRDefault="0041458A" w:rsidP="00211774">
      <w:pPr>
        <w:pStyle w:val="H2HeadingLevel2"/>
      </w:pPr>
      <w:r>
        <w:lastRenderedPageBreak/>
        <w:t>The Concept Orientation</w:t>
      </w:r>
    </w:p>
    <w:p w14:paraId="2BA5A47B" w14:textId="180527C0" w:rsidR="0041458A" w:rsidRDefault="0041458A">
      <w:pPr>
        <w:pStyle w:val="TxNITextNoIndent"/>
        <w:autoSpaceDE w:val="0"/>
        <w:autoSpaceDN w:val="0"/>
        <w:adjustRightInd w:val="0"/>
        <w:rPr>
          <w:szCs w:val="24"/>
        </w:rPr>
      </w:pPr>
      <w:r>
        <w:rPr>
          <w:szCs w:val="24"/>
        </w:rPr>
        <w:t>We do not deny that mental representations have a role to play in the world of ontologies. When</w:t>
      </w:r>
      <w:r w:rsidR="00BF0453">
        <w:rPr>
          <w:szCs w:val="24"/>
        </w:rPr>
        <w:t>,</w:t>
      </w:r>
      <w:r>
        <w:rPr>
          <w:szCs w:val="24"/>
        </w:rPr>
        <w:t xml:space="preserve"> for example</w:t>
      </w:r>
      <w:r w:rsidR="00BF0453">
        <w:rPr>
          <w:szCs w:val="24"/>
        </w:rPr>
        <w:t>,</w:t>
      </w:r>
      <w:r>
        <w:rPr>
          <w:szCs w:val="24"/>
        </w:rPr>
        <w:t xml:space="preserve"> human </w:t>
      </w:r>
      <w:proofErr w:type="spellStart"/>
      <w:r>
        <w:rPr>
          <w:szCs w:val="24"/>
        </w:rPr>
        <w:t>biocurators</w:t>
      </w:r>
      <w:proofErr w:type="spellEnd"/>
      <w:r>
        <w:rPr>
          <w:szCs w:val="24"/>
        </w:rPr>
        <w:t xml:space="preserve"> use </w:t>
      </w:r>
      <w:proofErr w:type="gramStart"/>
      <w:r>
        <w:rPr>
          <w:szCs w:val="24"/>
        </w:rPr>
        <w:t>an ontology</w:t>
      </w:r>
      <w:proofErr w:type="gramEnd"/>
      <w:r>
        <w:rPr>
          <w:szCs w:val="24"/>
        </w:rPr>
        <w:t xml:space="preserve"> to tag data or literature or museum catalogs, then they will have certain thoughts or images in their minds. And if “concept” is used to refer to their understanding of the meanings of the terms they are using, then they can also be said to have concepts in their minds. Doctors, similarly, can be said to have concepts in their minds when diagnosing patients. Indeed, when a doctor </w:t>
      </w:r>
      <w:r>
        <w:rPr>
          <w:i/>
          <w:szCs w:val="24"/>
        </w:rPr>
        <w:t>mis</w:t>
      </w:r>
      <w:r>
        <w:rPr>
          <w:szCs w:val="24"/>
        </w:rPr>
        <w:t xml:space="preserve">diagnoses a patient then it is tempting to say that there was </w:t>
      </w:r>
      <w:r>
        <w:rPr>
          <w:i/>
          <w:szCs w:val="24"/>
        </w:rPr>
        <w:t>only</w:t>
      </w:r>
      <w:r>
        <w:rPr>
          <w:szCs w:val="24"/>
        </w:rPr>
        <w:t xml:space="preserve"> the concept in his mind—and that there was nothing on the side of the patient to which this concept would correspond.</w:t>
      </w:r>
    </w:p>
    <w:p w14:paraId="0CA3BA6F" w14:textId="7267C379" w:rsidR="0041458A" w:rsidRDefault="0041458A">
      <w:pPr>
        <w:pStyle w:val="TxText"/>
        <w:autoSpaceDE w:val="0"/>
        <w:autoSpaceDN w:val="0"/>
        <w:adjustRightInd w:val="0"/>
        <w:rPr>
          <w:szCs w:val="24"/>
        </w:rPr>
      </w:pPr>
      <w:r>
        <w:rPr>
          <w:szCs w:val="24"/>
        </w:rPr>
        <w:t>For this and other reasons, including the influence of ISO, the view of ontologies as representations of concepts has predominated especially in the field of medical or health informatics.</w:t>
      </w:r>
      <w:r>
        <w:rPr>
          <w:rStyle w:val="citefn"/>
          <w:szCs w:val="24"/>
          <w:vertAlign w:val="superscript"/>
        </w:rPr>
        <w:t>6</w:t>
      </w:r>
      <w:r>
        <w:rPr>
          <w:szCs w:val="24"/>
        </w:rPr>
        <w:t xml:space="preserve"> More recently, however, this “concept orientation” has been challenged by the “realist orientation” that is defended here.</w:t>
      </w:r>
      <w:r>
        <w:rPr>
          <w:rStyle w:val="citefn"/>
          <w:szCs w:val="24"/>
          <w:vertAlign w:val="superscript"/>
        </w:rPr>
        <w:t>7</w:t>
      </w:r>
      <w:r>
        <w:rPr>
          <w:szCs w:val="24"/>
        </w:rPr>
        <w:t xml:space="preserve"> The goal of ontology for the realist is not to describe the concepts in people’s heads. Rather, ontology is </w:t>
      </w:r>
      <w:r w:rsidR="00B119EB">
        <w:rPr>
          <w:szCs w:val="24"/>
        </w:rPr>
        <w:t xml:space="preserve">an instrument </w:t>
      </w:r>
      <w:r>
        <w:rPr>
          <w:szCs w:val="24"/>
        </w:rPr>
        <w:t xml:space="preserve">of science, and the </w:t>
      </w:r>
      <w:proofErr w:type="spellStart"/>
      <w:r>
        <w:rPr>
          <w:szCs w:val="24"/>
        </w:rPr>
        <w:t>ontologist</w:t>
      </w:r>
      <w:proofErr w:type="spellEnd"/>
      <w:r>
        <w:rPr>
          <w:szCs w:val="24"/>
        </w:rPr>
        <w:t xml:space="preserve">, like the scientist, is interested in terms or labels or codes—all of which are seen as linguistic entities—only insofar as they represent entities in reality. The goal of ontology is to describe and adequately represent those structures of reality </w:t>
      </w:r>
      <w:r w:rsidR="001B4015">
        <w:rPr>
          <w:szCs w:val="24"/>
        </w:rPr>
        <w:t>that</w:t>
      </w:r>
      <w:r>
        <w:rPr>
          <w:szCs w:val="24"/>
        </w:rPr>
        <w:t xml:space="preserve"> correspond to the general terms used by scientists.</w:t>
      </w:r>
    </w:p>
    <w:p w14:paraId="0033ED33" w14:textId="7E819B36" w:rsidR="0041458A" w:rsidRDefault="0041458A" w:rsidP="00211774">
      <w:pPr>
        <w:pStyle w:val="H2HeadingLevel2"/>
      </w:pPr>
      <w:r>
        <w:t>Philosophical and Historical Background to Conceptualism</w:t>
      </w:r>
    </w:p>
    <w:p w14:paraId="631F6BD5" w14:textId="025B6C87" w:rsidR="0041458A" w:rsidRDefault="0041458A">
      <w:pPr>
        <w:pStyle w:val="TxNITextNoIndent"/>
        <w:autoSpaceDE w:val="0"/>
        <w:autoSpaceDN w:val="0"/>
        <w:adjustRightInd w:val="0"/>
        <w:rPr>
          <w:szCs w:val="24"/>
        </w:rPr>
      </w:pPr>
      <w:r>
        <w:rPr>
          <w:szCs w:val="24"/>
        </w:rPr>
        <w:t xml:space="preserve">Another source for the view that the terms in ontologies represent our concepts of reality is epistemological, and draws on those strands in the history of contemporary ontology that connect </w:t>
      </w:r>
      <w:r>
        <w:rPr>
          <w:szCs w:val="24"/>
        </w:rPr>
        <w:lastRenderedPageBreak/>
        <w:t>ontology to the artificial intelligence/computer science field of what is called “knowledge representation.”</w:t>
      </w:r>
      <w:r>
        <w:rPr>
          <w:rStyle w:val="citefn"/>
          <w:szCs w:val="24"/>
          <w:vertAlign w:val="superscript"/>
        </w:rPr>
        <w:t>8</w:t>
      </w:r>
      <w:r>
        <w:rPr>
          <w:szCs w:val="24"/>
        </w:rPr>
        <w:t xml:space="preserve"> Since, it is argued, our knowledge is made up of concepts, representing knowledge—which means in this context roughly: representing logically the beliefs or the ontological commitments of scientists</w:t>
      </w:r>
      <w:r>
        <w:rPr>
          <w:rStyle w:val="citefn"/>
          <w:szCs w:val="24"/>
          <w:vertAlign w:val="superscript"/>
        </w:rPr>
        <w:t>9</w:t>
      </w:r>
      <w:r w:rsidR="00C55536">
        <w:rPr>
          <w:szCs w:val="24"/>
        </w:rPr>
        <w:t>—</w:t>
      </w:r>
      <w:r>
        <w:rPr>
          <w:szCs w:val="24"/>
        </w:rPr>
        <w:t>must imply representing concepts. This assumption in turn often goes hand in hand with a view to the effect that we cannot know reality directly or know the things in reality as they are in themselves, but rather that we have access to reality only as it is mediated by our own thoughts or concepts.</w:t>
      </w:r>
    </w:p>
    <w:p w14:paraId="4778ADF6" w14:textId="085F1C49" w:rsidR="0041458A" w:rsidRDefault="0041458A" w:rsidP="00B119EB">
      <w:pPr>
        <w:pStyle w:val="TxText"/>
        <w:autoSpaceDE w:val="0"/>
        <w:autoSpaceDN w:val="0"/>
        <w:adjustRightInd w:val="0"/>
        <w:rPr>
          <w:szCs w:val="24"/>
        </w:rPr>
      </w:pPr>
      <w:r>
        <w:rPr>
          <w:szCs w:val="24"/>
        </w:rPr>
        <w:t xml:space="preserve">This is not a new view in the history of philosophical thinking about knowledge. Epistemological </w:t>
      </w:r>
      <w:proofErr w:type="spellStart"/>
      <w:r>
        <w:rPr>
          <w:szCs w:val="24"/>
        </w:rPr>
        <w:t>representationalism</w:t>
      </w:r>
      <w:proofErr w:type="spellEnd"/>
      <w:r>
        <w:rPr>
          <w:szCs w:val="24"/>
        </w:rPr>
        <w:t>, for example, a view embraced by Kant, is the doctrine to the effect that our perceptions, thoughts, beliefs, and theories are most properly conceived as being about our constructions or projections, and only indirectly (if at all) about mind-independent entities in some external reality. Epistemological idealism, on the other hand, is a more extreme doctrine to the effect that our perceptions and thoughts are not about reality at all, but are entirely about mental objects such as perceptions, appearances, ideas, or concepts, because—for the idealist—that is all there is. In the formulation of the Irish philosopher George Berkeley, for example, “to be is to be perceived.”</w:t>
      </w:r>
      <w:r w:rsidR="00B119EB">
        <w:rPr>
          <w:szCs w:val="24"/>
        </w:rPr>
        <w:t xml:space="preserve"> Analogously, in the field of “knowledge-based systems</w:t>
      </w:r>
      <w:r w:rsidR="00271188">
        <w:rPr>
          <w:szCs w:val="24"/>
        </w:rPr>
        <w:t>,</w:t>
      </w:r>
      <w:r w:rsidR="00B119EB">
        <w:rPr>
          <w:szCs w:val="24"/>
        </w:rPr>
        <w:t xml:space="preserve">” </w:t>
      </w:r>
      <w:proofErr w:type="gramStart"/>
      <w:r w:rsidR="00B119EB">
        <w:rPr>
          <w:szCs w:val="24"/>
        </w:rPr>
        <w:t>an ontology</w:t>
      </w:r>
      <w:proofErr w:type="gramEnd"/>
      <w:r w:rsidR="00B119EB">
        <w:rPr>
          <w:szCs w:val="24"/>
        </w:rPr>
        <w:t xml:space="preserve"> has been defined as “a theory of what entities could exist in the mind of a knowledgeable agent.”</w:t>
      </w:r>
      <w:r w:rsidR="00B119EB">
        <w:rPr>
          <w:rStyle w:val="citefn"/>
          <w:szCs w:val="24"/>
          <w:vertAlign w:val="superscript"/>
        </w:rPr>
        <w:t>1</w:t>
      </w:r>
      <w:r w:rsidR="00271188">
        <w:rPr>
          <w:rStyle w:val="citefn"/>
          <w:szCs w:val="24"/>
          <w:vertAlign w:val="superscript"/>
        </w:rPr>
        <w:t>0</w:t>
      </w:r>
    </w:p>
    <w:p w14:paraId="7BB68796" w14:textId="713B3F6F" w:rsidR="0041458A" w:rsidRDefault="0041458A">
      <w:pPr>
        <w:pStyle w:val="TxText"/>
        <w:autoSpaceDE w:val="0"/>
        <w:autoSpaceDN w:val="0"/>
        <w:adjustRightInd w:val="0"/>
        <w:rPr>
          <w:szCs w:val="24"/>
        </w:rPr>
      </w:pPr>
      <w:r>
        <w:rPr>
          <w:szCs w:val="24"/>
        </w:rPr>
        <w:t>Echoing such views, many in the field of knowledge representation have held that ontologies should be understood primarily as representing conceptual items. For example</w:t>
      </w:r>
      <w:r w:rsidR="00BF0453">
        <w:rPr>
          <w:szCs w:val="24"/>
        </w:rPr>
        <w:t>,</w:t>
      </w:r>
      <w:r>
        <w:rPr>
          <w:szCs w:val="24"/>
        </w:rPr>
        <w:t xml:space="preserve"> Tom Gruber, the leader of the </w:t>
      </w:r>
      <w:proofErr w:type="spellStart"/>
      <w:r>
        <w:rPr>
          <w:szCs w:val="24"/>
        </w:rPr>
        <w:t>ontologist</w:t>
      </w:r>
      <w:proofErr w:type="spellEnd"/>
      <w:r>
        <w:rPr>
          <w:szCs w:val="24"/>
        </w:rPr>
        <w:t xml:space="preserve"> team that gave rise to the iPhone Siri app, influentially defined </w:t>
      </w:r>
      <w:proofErr w:type="gramStart"/>
      <w:r>
        <w:rPr>
          <w:szCs w:val="24"/>
        </w:rPr>
        <w:t>an ontology</w:t>
      </w:r>
      <w:proofErr w:type="gramEnd"/>
      <w:r>
        <w:rPr>
          <w:szCs w:val="24"/>
        </w:rPr>
        <w:t xml:space="preserve"> as “a formal specification of a shared conceptualization.”</w:t>
      </w:r>
      <w:r>
        <w:rPr>
          <w:rStyle w:val="citefn"/>
          <w:szCs w:val="24"/>
          <w:vertAlign w:val="superscript"/>
        </w:rPr>
        <w:t>1</w:t>
      </w:r>
      <w:r w:rsidR="00271188">
        <w:rPr>
          <w:rStyle w:val="citefn"/>
          <w:szCs w:val="24"/>
          <w:vertAlign w:val="superscript"/>
        </w:rPr>
        <w:t>1</w:t>
      </w:r>
    </w:p>
    <w:p w14:paraId="578C5622" w14:textId="196CEF03" w:rsidR="0041458A" w:rsidRDefault="0041458A" w:rsidP="00211774">
      <w:pPr>
        <w:pStyle w:val="H2HeadingLevel2"/>
      </w:pPr>
      <w:r>
        <w:lastRenderedPageBreak/>
        <w:t>Realism and Ontology</w:t>
      </w:r>
    </w:p>
    <w:p w14:paraId="3DD14D30" w14:textId="031A0196" w:rsidR="0041458A" w:rsidRDefault="0041458A">
      <w:pPr>
        <w:pStyle w:val="TxNITextNoIndent"/>
        <w:autoSpaceDE w:val="0"/>
        <w:autoSpaceDN w:val="0"/>
        <w:adjustRightInd w:val="0"/>
        <w:rPr>
          <w:szCs w:val="24"/>
        </w:rPr>
      </w:pPr>
      <w:r>
        <w:rPr>
          <w:szCs w:val="24"/>
        </w:rPr>
        <w:t xml:space="preserve">The view of ontology defended here, in contrast, is </w:t>
      </w:r>
      <w:r w:rsidR="006E162F">
        <w:rPr>
          <w:szCs w:val="24"/>
        </w:rPr>
        <w:t xml:space="preserve">one </w:t>
      </w:r>
      <w:r>
        <w:rPr>
          <w:szCs w:val="24"/>
        </w:rPr>
        <w:t>according to which the terms in the ontology represent entities in the world—we might say that the ontology encapsulates the knowledge of the world that is associated with the general terms used by scientists in the corresponding domain.</w:t>
      </w:r>
    </w:p>
    <w:p w14:paraId="218B076D" w14:textId="2EA7B62F" w:rsidR="0041458A" w:rsidRDefault="0041458A">
      <w:pPr>
        <w:pStyle w:val="TxText"/>
        <w:autoSpaceDE w:val="0"/>
        <w:autoSpaceDN w:val="0"/>
        <w:adjustRightInd w:val="0"/>
        <w:rPr>
          <w:szCs w:val="24"/>
        </w:rPr>
      </w:pPr>
      <w:r>
        <w:rPr>
          <w:szCs w:val="24"/>
        </w:rPr>
        <w:t xml:space="preserve">There is a long and detailed history of debates in philosophy about whether we can have knowledge of an external world, and it is not our intent to rehearse these debates here. However, we can assert with confidence that </w:t>
      </w:r>
      <w:proofErr w:type="spellStart"/>
      <w:r>
        <w:rPr>
          <w:szCs w:val="24"/>
        </w:rPr>
        <w:t>representationalist</w:t>
      </w:r>
      <w:proofErr w:type="spellEnd"/>
      <w:r>
        <w:rPr>
          <w:szCs w:val="24"/>
        </w:rPr>
        <w:t xml:space="preserve"> and idealist positions are far from constituting the majority view among philosophers, either in the history of philosophy or in the philosophy of today</w:t>
      </w:r>
      <w:r w:rsidR="006E162F">
        <w:rPr>
          <w:szCs w:val="24"/>
        </w:rPr>
        <w:t>.</w:t>
      </w:r>
      <w:r>
        <w:rPr>
          <w:szCs w:val="24"/>
        </w:rPr>
        <w:t xml:space="preserve"> </w:t>
      </w:r>
      <w:r w:rsidR="006E162F">
        <w:rPr>
          <w:szCs w:val="24"/>
        </w:rPr>
        <w:t>I</w:t>
      </w:r>
      <w:r>
        <w:rPr>
          <w:szCs w:val="24"/>
        </w:rPr>
        <w:t xml:space="preserve">n regard to the latter some empirical evidence is provided by the results of the survey presented in </w:t>
      </w:r>
      <w:r w:rsidR="00C55536">
        <w:rPr>
          <w:rStyle w:val="TCOTableCallOut"/>
          <w:szCs w:val="24"/>
        </w:rPr>
        <w:t>t</w:t>
      </w:r>
      <w:r>
        <w:rPr>
          <w:rStyle w:val="TCOTableCallOut"/>
          <w:szCs w:val="24"/>
        </w:rPr>
        <w:t>able 1.1</w:t>
      </w:r>
      <w:r>
        <w:rPr>
          <w:szCs w:val="24"/>
        </w:rPr>
        <w:t>. Of the 931 philosophy faculty surveyed only 3.3</w:t>
      </w:r>
      <w:r w:rsidR="00C55536">
        <w:rPr>
          <w:szCs w:val="24"/>
        </w:rPr>
        <w:t xml:space="preserve"> percent</w:t>
      </w:r>
      <w:r>
        <w:rPr>
          <w:szCs w:val="24"/>
        </w:rPr>
        <w:t xml:space="preserve"> supported scientific antirealism (the view that science and scientific discoveries are about something other than features of reality).</w:t>
      </w:r>
      <w:r>
        <w:rPr>
          <w:rStyle w:val="citefn"/>
          <w:szCs w:val="24"/>
          <w:vertAlign w:val="superscript"/>
        </w:rPr>
        <w:t>12</w:t>
      </w:r>
    </w:p>
    <w:p w14:paraId="6DA8A408" w14:textId="7304F25A" w:rsidR="0041458A" w:rsidRDefault="0041458A">
      <w:pPr>
        <w:pStyle w:val="NoteCNotetoComp"/>
        <w:autoSpaceDE w:val="0"/>
        <w:autoSpaceDN w:val="0"/>
        <w:adjustRightInd w:val="0"/>
        <w:rPr>
          <w:szCs w:val="24"/>
        </w:rPr>
      </w:pPr>
      <w:r>
        <w:rPr>
          <w:szCs w:val="24"/>
        </w:rPr>
        <w:t xml:space="preserve">[Insert </w:t>
      </w:r>
      <w:r w:rsidR="00DF4AAE" w:rsidRPr="00E03E78">
        <w:rPr>
          <w:rStyle w:val="TCOTableCallOut"/>
        </w:rPr>
        <w:t xml:space="preserve">table </w:t>
      </w:r>
      <w:r w:rsidRPr="00E03E78">
        <w:rPr>
          <w:rStyle w:val="TCOTableCallOut"/>
        </w:rPr>
        <w:t>1.1</w:t>
      </w:r>
      <w:r>
        <w:rPr>
          <w:szCs w:val="24"/>
        </w:rPr>
        <w:t>]</w:t>
      </w:r>
    </w:p>
    <w:p w14:paraId="79A9B306" w14:textId="1FD25943" w:rsidR="0041458A" w:rsidRDefault="006E162F">
      <w:pPr>
        <w:pStyle w:val="TxText"/>
        <w:autoSpaceDE w:val="0"/>
        <w:autoSpaceDN w:val="0"/>
        <w:adjustRightInd w:val="0"/>
        <w:rPr>
          <w:szCs w:val="24"/>
        </w:rPr>
      </w:pPr>
      <w:r>
        <w:rPr>
          <w:szCs w:val="24"/>
        </w:rPr>
        <w:t>It is indeed true</w:t>
      </w:r>
      <w:r w:rsidR="0041458A">
        <w:rPr>
          <w:szCs w:val="24"/>
        </w:rPr>
        <w:t xml:space="preserve"> that we cannot perceive reality except by means of the specific sensory and cognitive faculties that we possess</w:t>
      </w:r>
      <w:r>
        <w:rPr>
          <w:szCs w:val="24"/>
        </w:rPr>
        <w:t xml:space="preserve">. But this </w:t>
      </w:r>
      <w:r w:rsidR="00D56F4B">
        <w:rPr>
          <w:szCs w:val="24"/>
        </w:rPr>
        <w:t>in</w:t>
      </w:r>
      <w:r>
        <w:rPr>
          <w:szCs w:val="24"/>
        </w:rPr>
        <w:t xml:space="preserve"> itself</w:t>
      </w:r>
      <w:r w:rsidR="0041458A">
        <w:rPr>
          <w:szCs w:val="24"/>
        </w:rPr>
        <w:t xml:space="preserve"> provides no reason for thinking that the experiences and concepts that we have do not provide us with information about reality itself. It would provide such a reason only if we had some evidence that our sensory and cognitive faculties were unable to apprehend reality—and this is precisely what is at issue.</w:t>
      </w:r>
      <w:r w:rsidR="0041458A">
        <w:rPr>
          <w:rStyle w:val="citefn"/>
          <w:szCs w:val="24"/>
          <w:vertAlign w:val="superscript"/>
        </w:rPr>
        <w:t>13</w:t>
      </w:r>
    </w:p>
    <w:p w14:paraId="7E45F193" w14:textId="63B72ED6" w:rsidR="0041458A" w:rsidRDefault="0041458A">
      <w:pPr>
        <w:pStyle w:val="TxText"/>
        <w:autoSpaceDE w:val="0"/>
        <w:autoSpaceDN w:val="0"/>
        <w:adjustRightInd w:val="0"/>
        <w:rPr>
          <w:szCs w:val="24"/>
        </w:rPr>
      </w:pPr>
      <w:r>
        <w:rPr>
          <w:szCs w:val="24"/>
        </w:rPr>
        <w:t xml:space="preserve">Certainly our cognitive faculties do not deliver the </w:t>
      </w:r>
      <w:r>
        <w:rPr>
          <w:i/>
          <w:szCs w:val="24"/>
        </w:rPr>
        <w:t>entire</w:t>
      </w:r>
      <w:r>
        <w:rPr>
          <w:szCs w:val="24"/>
        </w:rPr>
        <w:t xml:space="preserve"> truth about reality; but this does not mean that the information that they do deliver should be viewed as </w:t>
      </w:r>
      <w:proofErr w:type="spellStart"/>
      <w:r>
        <w:rPr>
          <w:szCs w:val="24"/>
        </w:rPr>
        <w:t>nonrepresentative</w:t>
      </w:r>
      <w:proofErr w:type="spellEnd"/>
      <w:r>
        <w:rPr>
          <w:szCs w:val="24"/>
        </w:rPr>
        <w:t xml:space="preserve"> of how </w:t>
      </w:r>
      <w:r>
        <w:rPr>
          <w:szCs w:val="24"/>
        </w:rPr>
        <w:lastRenderedPageBreak/>
        <w:t xml:space="preserve">reality in fact is. For this, a separate argument is needed. On the position defended here, a version of </w:t>
      </w:r>
      <w:r>
        <w:rPr>
          <w:i/>
          <w:szCs w:val="24"/>
        </w:rPr>
        <w:t>epistemological realism</w:t>
      </w:r>
      <w:r>
        <w:rPr>
          <w:szCs w:val="24"/>
        </w:rPr>
        <w:t>, the most plausible way of understanding the relation between our cognitive faculties and reality is that our faculties—much like spectacles, microscopes, and telescopes—do indeed provide us with information about reality. They do this a little bit at a time, at different levels of granularity, and with occasional need for correction. One source of this correction is the application of the scientific method, which is itself an ongoing process of data collection and theorizing, using human perceptions supported by scientific experiments, and yielding results which are in their turn still fallible but also to a degree self-correcting in the course of time.</w:t>
      </w:r>
    </w:p>
    <w:p w14:paraId="5C51931B" w14:textId="3454AA23" w:rsidR="0041458A" w:rsidRDefault="0041458A">
      <w:pPr>
        <w:pStyle w:val="TxText"/>
        <w:autoSpaceDE w:val="0"/>
        <w:autoSpaceDN w:val="0"/>
        <w:adjustRightInd w:val="0"/>
        <w:rPr>
          <w:szCs w:val="24"/>
        </w:rPr>
      </w:pPr>
      <w:r>
        <w:rPr>
          <w:szCs w:val="24"/>
        </w:rPr>
        <w:t>A further argument against the view of ontologies as representing concepts is heuristic in nature. It turns on the fact that acceptance of this view on the part of the developers of ontologies encourages certain kinds of errors, most prominently the sorts of use-mention mistakes that we have already touched upon in the introduction. The Systematized Nomenclature of Medicine (SNOMED),</w:t>
      </w:r>
      <w:r>
        <w:rPr>
          <w:rStyle w:val="citefn"/>
          <w:szCs w:val="24"/>
          <w:vertAlign w:val="superscript"/>
        </w:rPr>
        <w:t>14</w:t>
      </w:r>
      <w:r>
        <w:rPr>
          <w:szCs w:val="24"/>
        </w:rPr>
        <w:t xml:space="preserve"> a leading interna</w:t>
      </w:r>
      <w:r w:rsidR="006E162F">
        <w:rPr>
          <w:szCs w:val="24"/>
        </w:rPr>
        <w:t>tiona</w:t>
      </w:r>
      <w:r>
        <w:rPr>
          <w:szCs w:val="24"/>
        </w:rPr>
        <w:t xml:space="preserve">l clinical terminology, defined </w:t>
      </w:r>
      <w:r w:rsidR="00E302DA">
        <w:rPr>
          <w:szCs w:val="24"/>
        </w:rPr>
        <w:t>a</w:t>
      </w:r>
      <w:r>
        <w:rPr>
          <w:szCs w:val="24"/>
        </w:rPr>
        <w:t xml:space="preserve"> </w:t>
      </w:r>
      <w:r w:rsidR="00C27CB0">
        <w:rPr>
          <w:szCs w:val="24"/>
        </w:rPr>
        <w:t>“</w:t>
      </w:r>
      <w:r>
        <w:rPr>
          <w:szCs w:val="24"/>
        </w:rPr>
        <w:t>disorder</w:t>
      </w:r>
      <w:r w:rsidR="00C27CB0">
        <w:rPr>
          <w:szCs w:val="24"/>
        </w:rPr>
        <w:t>”</w:t>
      </w:r>
      <w:r>
        <w:rPr>
          <w:szCs w:val="24"/>
        </w:rPr>
        <w:t xml:space="preserve"> in releases up to 2010 as </w:t>
      </w:r>
      <w:r w:rsidR="00C27CB0">
        <w:rPr>
          <w:szCs w:val="24"/>
        </w:rPr>
        <w:t>“</w:t>
      </w:r>
      <w:r>
        <w:rPr>
          <w:szCs w:val="24"/>
        </w:rPr>
        <w:t>a concept in which there is an explicit or implicit pathological process causing a state of disease which tends to exist for a significant length of time under ordinary circumstances.</w:t>
      </w:r>
      <w:r w:rsidR="00C27CB0">
        <w:rPr>
          <w:szCs w:val="24"/>
        </w:rPr>
        <w:t>”</w:t>
      </w:r>
      <w:r>
        <w:rPr>
          <w:szCs w:val="24"/>
        </w:rPr>
        <w:t xml:space="preserve"> At the same time it defined </w:t>
      </w:r>
      <w:r w:rsidR="00C27CB0">
        <w:rPr>
          <w:szCs w:val="24"/>
        </w:rPr>
        <w:t>“</w:t>
      </w:r>
      <w:r>
        <w:rPr>
          <w:szCs w:val="24"/>
        </w:rPr>
        <w:t>concepts</w:t>
      </w:r>
      <w:r w:rsidR="00C27CB0">
        <w:rPr>
          <w:szCs w:val="24"/>
        </w:rPr>
        <w:t>”</w:t>
      </w:r>
      <w:r>
        <w:rPr>
          <w:szCs w:val="24"/>
        </w:rPr>
        <w:t xml:space="preserve"> as </w:t>
      </w:r>
      <w:r w:rsidR="00C27CB0">
        <w:rPr>
          <w:szCs w:val="24"/>
        </w:rPr>
        <w:t>“</w:t>
      </w:r>
      <w:r>
        <w:rPr>
          <w:szCs w:val="24"/>
        </w:rPr>
        <w:t>unique units of thought</w:t>
      </w:r>
      <w:r w:rsidR="00C27CB0">
        <w:rPr>
          <w:szCs w:val="24"/>
        </w:rPr>
        <w:t>.”</w:t>
      </w:r>
      <w:r>
        <w:rPr>
          <w:szCs w:val="24"/>
        </w:rPr>
        <w:t xml:space="preserve"> From this it follows that a disorder is a unit of thought in which there is a pathological process causing a state of disease, so that to eradicate a disorder would involve eradicating a unit of thought. Recognizing its own confusion in this respect, versions of SNOMED since July 2010 have contained the warning:</w:t>
      </w:r>
    </w:p>
    <w:p w14:paraId="408552A4" w14:textId="2F0FD1A4" w:rsidR="0041458A" w:rsidRDefault="0041458A">
      <w:pPr>
        <w:pStyle w:val="LList"/>
        <w:tabs>
          <w:tab w:val="left" w:pos="240"/>
          <w:tab w:val="left" w:pos="480"/>
          <w:tab w:val="left" w:pos="960"/>
        </w:tabs>
        <w:autoSpaceDE w:val="0"/>
        <w:autoSpaceDN w:val="0"/>
        <w:adjustRightInd w:val="0"/>
        <w:rPr>
          <w:szCs w:val="24"/>
        </w:rPr>
      </w:pPr>
      <w:r>
        <w:rPr>
          <w:szCs w:val="24"/>
        </w:rPr>
        <w:t>Concept: An ambiguous term. Depending on the context, it may refer to</w:t>
      </w:r>
      <w:r w:rsidR="00EC37F0">
        <w:rPr>
          <w:szCs w:val="24"/>
        </w:rPr>
        <w:t xml:space="preserve"> the following:</w:t>
      </w:r>
    </w:p>
    <w:p w14:paraId="55C043A1" w14:textId="0CEA3AA7" w:rsidR="0041458A" w:rsidRDefault="0041458A" w:rsidP="00DF4AAE">
      <w:pPr>
        <w:pStyle w:val="L-EListinExtract"/>
      </w:pPr>
      <w:r>
        <w:t>•</w:t>
      </w:r>
      <w:r w:rsidR="00DF4AAE">
        <w:t> </w:t>
      </w:r>
      <w:r>
        <w:t xml:space="preserve">A clinical idea to which a unique </w:t>
      </w:r>
      <w:proofErr w:type="spellStart"/>
      <w:r>
        <w:t>ConceptId</w:t>
      </w:r>
      <w:proofErr w:type="spellEnd"/>
      <w:r>
        <w:t xml:space="preserve"> has been assigned.</w:t>
      </w:r>
    </w:p>
    <w:p w14:paraId="4BEF6076" w14:textId="4130C1B8" w:rsidR="0041458A" w:rsidRDefault="0041458A" w:rsidP="00DF4AAE">
      <w:pPr>
        <w:pStyle w:val="L-EListinExtract"/>
      </w:pPr>
      <w:r>
        <w:lastRenderedPageBreak/>
        <w:t>•</w:t>
      </w:r>
      <w:r w:rsidR="00DF4AAE">
        <w:t> </w:t>
      </w:r>
      <w:r>
        <w:t xml:space="preserve">The </w:t>
      </w:r>
      <w:proofErr w:type="spellStart"/>
      <w:r>
        <w:t>ConceptId</w:t>
      </w:r>
      <w:proofErr w:type="spellEnd"/>
      <w:r>
        <w:t xml:space="preserve"> itself, which is the key of the Concepts Table (in this case it is less ambiguous to use the term </w:t>
      </w:r>
      <w:r w:rsidR="00C27CB0">
        <w:t>“</w:t>
      </w:r>
      <w:r>
        <w:t>concept code</w:t>
      </w:r>
      <w:r w:rsidR="00C27CB0">
        <w:t>”</w:t>
      </w:r>
      <w:r>
        <w:t>).</w:t>
      </w:r>
    </w:p>
    <w:p w14:paraId="39547B10" w14:textId="0684789A" w:rsidR="0041458A" w:rsidRDefault="0041458A" w:rsidP="00DF4AAE">
      <w:pPr>
        <w:pStyle w:val="L-EListinExtract"/>
      </w:pPr>
      <w:r>
        <w:t>•</w:t>
      </w:r>
      <w:r w:rsidR="00DF4AAE">
        <w:t> </w:t>
      </w:r>
      <w:r>
        <w:t xml:space="preserve">The real-world referent(s) of the </w:t>
      </w:r>
      <w:proofErr w:type="spellStart"/>
      <w:r>
        <w:t>ConceptId</w:t>
      </w:r>
      <w:proofErr w:type="spellEnd"/>
      <w:r>
        <w:t xml:space="preserve">, that is, the class of entities in reality which the </w:t>
      </w:r>
      <w:proofErr w:type="spellStart"/>
      <w:r>
        <w:t>ConceptId</w:t>
      </w:r>
      <w:proofErr w:type="spellEnd"/>
      <w:r>
        <w:t xml:space="preserve"> represents.</w:t>
      </w:r>
      <w:r>
        <w:rPr>
          <w:rStyle w:val="citefn"/>
          <w:szCs w:val="24"/>
          <w:vertAlign w:val="superscript"/>
        </w:rPr>
        <w:t>15</w:t>
      </w:r>
    </w:p>
    <w:p w14:paraId="7901F9BD" w14:textId="419A35CA" w:rsidR="0041458A" w:rsidRDefault="0041458A" w:rsidP="00211774">
      <w:pPr>
        <w:pStyle w:val="H2HeadingLevel2"/>
      </w:pPr>
      <w:r>
        <w:t>Accurately Representing Entities in Reality</w:t>
      </w:r>
    </w:p>
    <w:p w14:paraId="5BD6BB33" w14:textId="540E4F70" w:rsidR="0041458A" w:rsidRDefault="0041458A">
      <w:pPr>
        <w:pStyle w:val="TxNITextNoIndent"/>
        <w:autoSpaceDE w:val="0"/>
        <w:autoSpaceDN w:val="0"/>
        <w:adjustRightInd w:val="0"/>
        <w:rPr>
          <w:szCs w:val="24"/>
        </w:rPr>
      </w:pPr>
      <w:r>
        <w:rPr>
          <w:szCs w:val="24"/>
        </w:rPr>
        <w:t xml:space="preserve">What are the implications of our realist view for the understanding of representational artifacts such as ontologies and the terms they contain? Suppose, again, that Sally attempts to create a representational artifact that makes reference to Tower Bridge by drawing a picture. Our view is that it is here not the mental representation in her head, or the memories in her head, that Sally is trying to draw; rather, it is Tower Bridge itself. Should Sally have an opportunity to see the bridge again in the future and to compare it with the drawing that she has made, she may well identify a mistake or an absence of detail in the drawing and decide to correct it in order to create a more accurate representation—and this is so even if her original memory of the bridge contains no such additional information. Additionally, if other people look at the drawing of Tower Bridge and criticize its accuracy, they will engage in this criticism by citing facts, not about a memory or a mental representation, but about the drawing and about the </w:t>
      </w:r>
      <w:r w:rsidR="001153D3">
        <w:rPr>
          <w:szCs w:val="24"/>
        </w:rPr>
        <w:t>b</w:t>
      </w:r>
      <w:r>
        <w:rPr>
          <w:szCs w:val="24"/>
        </w:rPr>
        <w:t>ridge itself. Conceivably, Sally’s memory may be in error, so that the drawing is discovered to be not of Tower Bridge but of, say, Chelsea Bridge. Then she would need, not to correct or enhance her drawing itself, but rather to assign it a new label.</w:t>
      </w:r>
    </w:p>
    <w:p w14:paraId="57D870D0" w14:textId="440A5959" w:rsidR="0041458A" w:rsidRDefault="0041458A">
      <w:pPr>
        <w:pStyle w:val="TxText"/>
        <w:autoSpaceDE w:val="0"/>
        <w:autoSpaceDN w:val="0"/>
        <w:adjustRightInd w:val="0"/>
        <w:rPr>
          <w:szCs w:val="24"/>
        </w:rPr>
      </w:pPr>
      <w:r>
        <w:rPr>
          <w:szCs w:val="24"/>
        </w:rPr>
        <w:t xml:space="preserve">All of this holds true, too, of the representations created by scientists. When constructing such a representation—whether it be a scientific theory presented in a textbook, or the content of a journal article or of a database—the goal is not to represent in a publicly accessible way the </w:t>
      </w:r>
      <w:r>
        <w:rPr>
          <w:szCs w:val="24"/>
        </w:rPr>
        <w:lastRenderedPageBreak/>
        <w:t xml:space="preserve">mental representations or concepts that exist in the scientists’ minds. Rather, it is to represent the things in reality that these representations are representations of. When one queries the Gene Ontology Annotation Database, for example, in order to find out which HOX gene is responsible for antenna development in </w:t>
      </w:r>
      <w:r>
        <w:rPr>
          <w:i/>
          <w:szCs w:val="24"/>
        </w:rPr>
        <w:t>Drosophila melanogaster</w:t>
      </w:r>
      <w:r>
        <w:rPr>
          <w:szCs w:val="24"/>
        </w:rPr>
        <w:t xml:space="preserve">, then one is not interested in the conceptions or mental representations of the authors of the database or of the journal articles </w:t>
      </w:r>
      <w:r w:rsidR="001B4015">
        <w:rPr>
          <w:szCs w:val="24"/>
        </w:rPr>
        <w:t xml:space="preserve">that </w:t>
      </w:r>
      <w:r>
        <w:rPr>
          <w:szCs w:val="24"/>
        </w:rPr>
        <w:t>lie behind it; rather, one is interested in the HOX gene itself, and in the process of antenna development in flies.</w:t>
      </w:r>
    </w:p>
    <w:p w14:paraId="256CBAE0" w14:textId="43985ABB" w:rsidR="0041458A" w:rsidRDefault="0041458A" w:rsidP="00211774">
      <w:pPr>
        <w:pStyle w:val="H2HeadingLevel2"/>
      </w:pPr>
      <w:r>
        <w:t>Respecting the Use-Mention Distinction</w:t>
      </w:r>
    </w:p>
    <w:p w14:paraId="5749D8A6" w14:textId="35FBB80B" w:rsidR="0041458A" w:rsidRDefault="0041458A">
      <w:pPr>
        <w:pStyle w:val="TxNITextNoIndent"/>
        <w:autoSpaceDE w:val="0"/>
        <w:autoSpaceDN w:val="0"/>
        <w:adjustRightInd w:val="0"/>
        <w:rPr>
          <w:szCs w:val="24"/>
        </w:rPr>
      </w:pPr>
      <w:r>
        <w:rPr>
          <w:szCs w:val="24"/>
        </w:rPr>
        <w:t xml:space="preserve">We have referred already to the use-mention distinction—the distinction between </w:t>
      </w:r>
      <w:r>
        <w:rPr>
          <w:i/>
          <w:szCs w:val="24"/>
        </w:rPr>
        <w:t>using</w:t>
      </w:r>
      <w:r>
        <w:rPr>
          <w:szCs w:val="24"/>
        </w:rPr>
        <w:t xml:space="preserve"> a word to make reference to something in reality, and </w:t>
      </w:r>
      <w:r>
        <w:rPr>
          <w:i/>
          <w:szCs w:val="24"/>
        </w:rPr>
        <w:t>mentioning</w:t>
      </w:r>
      <w:r>
        <w:rPr>
          <w:szCs w:val="24"/>
        </w:rPr>
        <w:t xml:space="preserve"> the same word in order to say something about this word itself. Thus it is one thing to consult (</w:t>
      </w:r>
      <w:r>
        <w:rPr>
          <w:i/>
          <w:szCs w:val="24"/>
        </w:rPr>
        <w:t>use</w:t>
      </w:r>
      <w:r>
        <w:rPr>
          <w:szCs w:val="24"/>
        </w:rPr>
        <w:t xml:space="preserve">) the </w:t>
      </w:r>
      <w:r w:rsidR="0013269A">
        <w:rPr>
          <w:szCs w:val="24"/>
        </w:rPr>
        <w:t>p</w:t>
      </w:r>
      <w:r>
        <w:rPr>
          <w:szCs w:val="24"/>
        </w:rPr>
        <w:t xml:space="preserve">eriodic </w:t>
      </w:r>
      <w:r w:rsidR="0013269A">
        <w:rPr>
          <w:szCs w:val="24"/>
        </w:rPr>
        <w:t>t</w:t>
      </w:r>
      <w:r>
        <w:rPr>
          <w:szCs w:val="24"/>
        </w:rPr>
        <w:t>able in order to learn something about the chemical elements; it is quite another thing to talk about (</w:t>
      </w:r>
      <w:r>
        <w:rPr>
          <w:i/>
          <w:szCs w:val="24"/>
        </w:rPr>
        <w:t>mention</w:t>
      </w:r>
      <w:r>
        <w:rPr>
          <w:szCs w:val="24"/>
        </w:rPr>
        <w:t xml:space="preserve">) the </w:t>
      </w:r>
      <w:r w:rsidR="0013269A">
        <w:rPr>
          <w:szCs w:val="24"/>
        </w:rPr>
        <w:t>p</w:t>
      </w:r>
      <w:r>
        <w:rPr>
          <w:szCs w:val="24"/>
        </w:rPr>
        <w:t xml:space="preserve">eriodic </w:t>
      </w:r>
      <w:r w:rsidR="0013269A">
        <w:rPr>
          <w:szCs w:val="24"/>
        </w:rPr>
        <w:t>t</w:t>
      </w:r>
      <w:r>
        <w:rPr>
          <w:szCs w:val="24"/>
        </w:rPr>
        <w:t>able as an important innovation in the history of human knowledge. We pointed out that confusion of use and mention is a common type of error in the building of ontologies—an error closely related to the view that terms in ontologies represent or denote concepts in people’s minds.</w:t>
      </w:r>
    </w:p>
    <w:p w14:paraId="470937C3" w14:textId="17F19C7A" w:rsidR="0041458A" w:rsidRDefault="0041458A">
      <w:pPr>
        <w:pStyle w:val="TxText"/>
        <w:autoSpaceDE w:val="0"/>
        <w:autoSpaceDN w:val="0"/>
        <w:adjustRightInd w:val="0"/>
        <w:rPr>
          <w:szCs w:val="24"/>
        </w:rPr>
      </w:pPr>
      <w:r>
        <w:rPr>
          <w:szCs w:val="24"/>
        </w:rPr>
        <w:t xml:space="preserve">All that is needed to avoid such errors is careful use of language. Thus one can use the phrase </w:t>
      </w:r>
      <w:r w:rsidR="0013269A">
        <w:rPr>
          <w:szCs w:val="24"/>
        </w:rPr>
        <w:t>“</w:t>
      </w:r>
      <w:r>
        <w:rPr>
          <w:szCs w:val="24"/>
        </w:rPr>
        <w:t>Tower Bridge</w:t>
      </w:r>
      <w:r w:rsidR="0013269A">
        <w:rPr>
          <w:szCs w:val="24"/>
        </w:rPr>
        <w:t>”</w:t>
      </w:r>
      <w:r>
        <w:rPr>
          <w:szCs w:val="24"/>
        </w:rPr>
        <w:t xml:space="preserve"> to refer to an object in reality, as in “Tower Bridge is a well-known structure on the River Thames in London.” However, one can also mention the same phrase, as in “‘Tower Bridge’ is used by speakers of English to refer to a structure on the River Thames in London” or “‘Tower Bridge’ is made up of eleven letter tokens of nine letter types from the Latin alphabet.”</w:t>
      </w:r>
    </w:p>
    <w:p w14:paraId="47AD1D6A" w14:textId="0249B728" w:rsidR="0041458A" w:rsidRDefault="0041458A">
      <w:pPr>
        <w:pStyle w:val="TxText"/>
        <w:autoSpaceDE w:val="0"/>
        <w:autoSpaceDN w:val="0"/>
        <w:adjustRightInd w:val="0"/>
        <w:rPr>
          <w:szCs w:val="24"/>
        </w:rPr>
      </w:pPr>
      <w:r>
        <w:rPr>
          <w:szCs w:val="24"/>
        </w:rPr>
        <w:lastRenderedPageBreak/>
        <w:t xml:space="preserve">Similar considerations apply to the drawing of Tower Bridge discussed earlier. We can </w:t>
      </w:r>
      <w:r>
        <w:rPr>
          <w:i/>
          <w:szCs w:val="24"/>
        </w:rPr>
        <w:t>use</w:t>
      </w:r>
      <w:r>
        <w:rPr>
          <w:szCs w:val="24"/>
        </w:rPr>
        <w:t xml:space="preserve"> such a drawing in order to explain to someone what Tower Bridge is, and what its characteristic features are. In this case, the drawing is being used as a representation of a certain bridge in London. But we can also </w:t>
      </w:r>
      <w:r>
        <w:rPr>
          <w:i/>
          <w:szCs w:val="24"/>
        </w:rPr>
        <w:t>mention</w:t>
      </w:r>
      <w:r>
        <w:rPr>
          <w:szCs w:val="24"/>
        </w:rPr>
        <w:t xml:space="preserve"> the drawing, making it and its properties the explicit theme of discourse, for instance in “this drawing is made with paper and pencil,” or “this drawing is 100 years old.” We then make assertions that are about the representation itself, not about that to which it refers.</w:t>
      </w:r>
    </w:p>
    <w:p w14:paraId="12423A95" w14:textId="4E90DB43" w:rsidR="0041458A" w:rsidRDefault="0041458A" w:rsidP="00E03E78">
      <w:pPr>
        <w:pStyle w:val="TxText"/>
        <w:autoSpaceDE w:val="0"/>
        <w:autoSpaceDN w:val="0"/>
        <w:adjustRightInd w:val="0"/>
      </w:pPr>
      <w:r>
        <w:rPr>
          <w:szCs w:val="24"/>
        </w:rPr>
        <w:t xml:space="preserve">Use-mention errors are a very common mistake in terminology-focused areas of information technology—something </w:t>
      </w:r>
      <w:r w:rsidR="001B4015">
        <w:rPr>
          <w:szCs w:val="24"/>
        </w:rPr>
        <w:t>that</w:t>
      </w:r>
      <w:r>
        <w:rPr>
          <w:szCs w:val="24"/>
        </w:rPr>
        <w:t xml:space="preserve"> may have to do with the habit of many computer modelers to employ the very same terms for the elements of the models inside their computers as are used to refer to the real-world objects that these elements stand proxy for. As Daniel Dennett notes, computer and information scientists are often desensitized to use-mention problems because the objects to which their terms refer are entities </w:t>
      </w:r>
      <w:r w:rsidR="001B4015">
        <w:rPr>
          <w:szCs w:val="24"/>
        </w:rPr>
        <w:t xml:space="preserve">that </w:t>
      </w:r>
      <w:r>
        <w:rPr>
          <w:szCs w:val="24"/>
        </w:rPr>
        <w:t>are properly at home inside the computer (or inside the realm of mathematical entities).</w:t>
      </w:r>
      <w:r>
        <w:rPr>
          <w:rStyle w:val="citefn"/>
          <w:szCs w:val="24"/>
          <w:vertAlign w:val="superscript"/>
        </w:rPr>
        <w:t>16</w:t>
      </w:r>
      <w:r>
        <w:rPr>
          <w:szCs w:val="24"/>
        </w:rPr>
        <w:t xml:space="preserve"> In this way refrigerators become identified with (are </w:t>
      </w:r>
      <w:r w:rsidR="00C3264C">
        <w:rPr>
          <w:szCs w:val="24"/>
        </w:rPr>
        <w:t>“</w:t>
      </w:r>
      <w:r>
        <w:rPr>
          <w:szCs w:val="24"/>
        </w:rPr>
        <w:t>modeled</w:t>
      </w:r>
      <w:r w:rsidR="00C3264C">
        <w:rPr>
          <w:szCs w:val="24"/>
        </w:rPr>
        <w:t>”</w:t>
      </w:r>
      <w:r>
        <w:rPr>
          <w:szCs w:val="24"/>
        </w:rPr>
        <w:t xml:space="preserve"> as) refrigerator serial numbers; persons are identified with social security numbers. The following definition of </w:t>
      </w:r>
      <w:r w:rsidR="00C3264C">
        <w:rPr>
          <w:szCs w:val="24"/>
        </w:rPr>
        <w:t>“</w:t>
      </w:r>
      <w:r>
        <w:rPr>
          <w:szCs w:val="24"/>
        </w:rPr>
        <w:t>telephone</w:t>
      </w:r>
      <w:r w:rsidR="00C3264C">
        <w:rPr>
          <w:szCs w:val="24"/>
        </w:rPr>
        <w:t>”</w:t>
      </w:r>
      <w:r>
        <w:rPr>
          <w:szCs w:val="24"/>
        </w:rPr>
        <w:t xml:space="preserve"> was proposed within the </w:t>
      </w:r>
      <w:r w:rsidR="004476B7">
        <w:rPr>
          <w:szCs w:val="24"/>
        </w:rPr>
        <w:t>Health Level 7 (</w:t>
      </w:r>
      <w:r>
        <w:rPr>
          <w:szCs w:val="24"/>
        </w:rPr>
        <w:t>HL7</w:t>
      </w:r>
      <w:r w:rsidR="004476B7">
        <w:rPr>
          <w:szCs w:val="24"/>
        </w:rPr>
        <w:t>)</w:t>
      </w:r>
      <w:r>
        <w:rPr>
          <w:szCs w:val="24"/>
        </w:rPr>
        <w:t xml:space="preserve"> community in 2007:</w:t>
      </w:r>
      <w:r w:rsidR="00E03575">
        <w:rPr>
          <w:szCs w:val="24"/>
        </w:rPr>
        <w:t xml:space="preserve"> “</w:t>
      </w:r>
      <w:r>
        <w:t xml:space="preserve">Telephone: a telephone is an observation with a value having datatype </w:t>
      </w:r>
      <w:r w:rsidR="00E03575">
        <w:t>‘</w:t>
      </w:r>
      <w:r>
        <w:t>Telecom</w:t>
      </w:r>
      <w:r w:rsidR="007F705A">
        <w:t>.</w:t>
      </w:r>
      <w:r w:rsidR="00E03575">
        <w:t>’”</w:t>
      </w:r>
      <w:r>
        <w:rPr>
          <w:rStyle w:val="citefn"/>
          <w:szCs w:val="24"/>
          <w:vertAlign w:val="superscript"/>
        </w:rPr>
        <w:t>17</w:t>
      </w:r>
      <w:r w:rsidR="00E03575">
        <w:rPr>
          <w:rStyle w:val="citefn"/>
          <w:szCs w:val="24"/>
          <w:vertAlign w:val="superscript"/>
        </w:rPr>
        <w:t xml:space="preserve"> </w:t>
      </w:r>
      <w:r>
        <w:t xml:space="preserve">As we shall see in </w:t>
      </w:r>
      <w:r w:rsidR="00DF4AAE">
        <w:t xml:space="preserve">chapter </w:t>
      </w:r>
      <w:r>
        <w:t xml:space="preserve">4, a definition of a term in </w:t>
      </w:r>
      <w:proofErr w:type="gramStart"/>
      <w:r>
        <w:t>an ontology</w:t>
      </w:r>
      <w:proofErr w:type="gramEnd"/>
      <w:r>
        <w:t xml:space="preserve"> is a statement of the necessary and sufficient conditions an entity must satisfy to fall under this term. What one gets from HL7 and similar attempts to </w:t>
      </w:r>
      <w:r w:rsidR="00A41480">
        <w:t>“</w:t>
      </w:r>
      <w:r>
        <w:t>model</w:t>
      </w:r>
      <w:r w:rsidR="00A41480">
        <w:t>”</w:t>
      </w:r>
      <w:r>
        <w:t xml:space="preserve"> healthcare reality is an explanation of how the term </w:t>
      </w:r>
      <w:r w:rsidR="00A41480">
        <w:t>“</w:t>
      </w:r>
      <w:r>
        <w:t>telephone</w:t>
      </w:r>
      <w:r w:rsidR="00A41480">
        <w:t>”</w:t>
      </w:r>
      <w:r>
        <w:t xml:space="preserve"> could be used as a part of the representational artifact that is HL7. The use-mention conflation turns on the fact that a telephone is confused with the datatype of a certain representation of a telephone in a certain model. Microsoft Health</w:t>
      </w:r>
      <w:r w:rsidR="00EA5263">
        <w:t>V</w:t>
      </w:r>
      <w:r>
        <w:t xml:space="preserve">ault, similarly, </w:t>
      </w:r>
      <w:r>
        <w:lastRenderedPageBreak/>
        <w:t>defines a health record item as “a single piece of data that is accessible through the Health</w:t>
      </w:r>
      <w:r w:rsidR="00EA5263">
        <w:t>V</w:t>
      </w:r>
      <w:r>
        <w:t>ault Service”</w:t>
      </w:r>
      <w:proofErr w:type="gramStart"/>
      <w:r>
        <w:t>;</w:t>
      </w:r>
      <w:r>
        <w:rPr>
          <w:rStyle w:val="citefn"/>
          <w:szCs w:val="24"/>
          <w:vertAlign w:val="superscript"/>
        </w:rPr>
        <w:t>18</w:t>
      </w:r>
      <w:proofErr w:type="gramEnd"/>
      <w:r>
        <w:t xml:space="preserve"> it then defines </w:t>
      </w:r>
      <w:r w:rsidR="007F111F">
        <w:t>“</w:t>
      </w:r>
      <w:r>
        <w:t>allergy</w:t>
      </w:r>
      <w:r w:rsidR="007F111F">
        <w:t>”</w:t>
      </w:r>
      <w:r>
        <w:t xml:space="preserve"> as a class that “represents a health record item type that encapsulates an allergy.”</w:t>
      </w:r>
      <w:r>
        <w:rPr>
          <w:rStyle w:val="citefn"/>
          <w:szCs w:val="24"/>
          <w:vertAlign w:val="superscript"/>
        </w:rPr>
        <w:t>19</w:t>
      </w:r>
      <w:r>
        <w:t xml:space="preserve"> So, an allergy is defined not as a type of medical condition but rather as a piece of data within the Microsoft HealthVault.</w:t>
      </w:r>
    </w:p>
    <w:p w14:paraId="11CE273F" w14:textId="77777777" w:rsidR="0041458A" w:rsidRDefault="0041458A">
      <w:pPr>
        <w:pStyle w:val="TxText"/>
        <w:autoSpaceDE w:val="0"/>
        <w:autoSpaceDN w:val="0"/>
        <w:adjustRightInd w:val="0"/>
        <w:rPr>
          <w:szCs w:val="24"/>
        </w:rPr>
      </w:pPr>
      <w:r>
        <w:rPr>
          <w:szCs w:val="24"/>
        </w:rPr>
        <w:t>Use-mention confusions need not be fatal in the hands of skilled computer modelers; they are, though, fatal when it comes to building coherent ontologies.</w:t>
      </w:r>
    </w:p>
    <w:p w14:paraId="2CC44972" w14:textId="608A67A8" w:rsidR="0041458A" w:rsidRDefault="0041458A" w:rsidP="00B376C6">
      <w:pPr>
        <w:pStyle w:val="H1HeadingLevel1"/>
      </w:pPr>
      <w:r>
        <w:t>Ontologies Represent Universals, Defined Classes, and the Relations Between Them</w:t>
      </w:r>
    </w:p>
    <w:p w14:paraId="01425EAE" w14:textId="38B76FA0" w:rsidR="0041458A" w:rsidRDefault="0041458A">
      <w:pPr>
        <w:pStyle w:val="TxNITextNoIndent"/>
        <w:autoSpaceDE w:val="0"/>
        <w:autoSpaceDN w:val="0"/>
        <w:adjustRightInd w:val="0"/>
        <w:rPr>
          <w:szCs w:val="24"/>
        </w:rPr>
      </w:pPr>
      <w:r>
        <w:rPr>
          <w:szCs w:val="24"/>
        </w:rPr>
        <w:t xml:space="preserve">At the beginning of this chapter we defined </w:t>
      </w:r>
      <w:proofErr w:type="gramStart"/>
      <w:r>
        <w:rPr>
          <w:szCs w:val="24"/>
        </w:rPr>
        <w:t>an ontology</w:t>
      </w:r>
      <w:proofErr w:type="gramEnd"/>
      <w:r>
        <w:rPr>
          <w:szCs w:val="24"/>
        </w:rPr>
        <w:t xml:space="preserve"> as “a representational artifact, comprising a taxonomy as proper part, whose representation</w:t>
      </w:r>
      <w:r w:rsidR="00D90580">
        <w:rPr>
          <w:szCs w:val="24"/>
        </w:rPr>
        <w:t>s</w:t>
      </w:r>
      <w:r>
        <w:rPr>
          <w:szCs w:val="24"/>
        </w:rPr>
        <w:t xml:space="preserve"> are intended to designate some combination of universals, defined classes, and certain relations between them.”</w:t>
      </w:r>
    </w:p>
    <w:p w14:paraId="6A36D887" w14:textId="35FB2298" w:rsidR="0041458A" w:rsidRDefault="0041458A">
      <w:pPr>
        <w:pStyle w:val="TxText"/>
        <w:autoSpaceDE w:val="0"/>
        <w:autoSpaceDN w:val="0"/>
        <w:adjustRightInd w:val="0"/>
        <w:rPr>
          <w:szCs w:val="24"/>
        </w:rPr>
      </w:pPr>
      <w:r>
        <w:rPr>
          <w:szCs w:val="24"/>
        </w:rPr>
        <w:t>So far we have discussed in great detail the first part of this definition: the idea that an ontology is a representational artifact, and we have argued that the best way to understand the goal of building ontologies as representational artifacts is t</w:t>
      </w:r>
      <w:r w:rsidR="0025475E">
        <w:rPr>
          <w:szCs w:val="24"/>
        </w:rPr>
        <w:t xml:space="preserve">o see ontologies as </w:t>
      </w:r>
      <w:r>
        <w:rPr>
          <w:szCs w:val="24"/>
        </w:rPr>
        <w:t>represent</w:t>
      </w:r>
      <w:r w:rsidR="0025475E">
        <w:rPr>
          <w:szCs w:val="24"/>
        </w:rPr>
        <w:t>ing</w:t>
      </w:r>
      <w:r>
        <w:rPr>
          <w:szCs w:val="24"/>
        </w:rPr>
        <w:t xml:space="preserve"> entities in reality rather than concepts or other kinds of mental representations in the minds of </w:t>
      </w:r>
      <w:r w:rsidR="0025475E">
        <w:rPr>
          <w:szCs w:val="24"/>
        </w:rPr>
        <w:t>human beings</w:t>
      </w:r>
      <w:r>
        <w:rPr>
          <w:szCs w:val="24"/>
        </w:rPr>
        <w:t xml:space="preserve">. We now turn to the second part of this definition, which specifies what it is in reality that </w:t>
      </w:r>
      <w:r w:rsidR="0025475E">
        <w:rPr>
          <w:szCs w:val="24"/>
        </w:rPr>
        <w:t xml:space="preserve">is intended when we </w:t>
      </w:r>
      <w:r w:rsidR="00E620B9">
        <w:rPr>
          <w:szCs w:val="24"/>
        </w:rPr>
        <w:t xml:space="preserve">speak of </w:t>
      </w:r>
      <w:r w:rsidR="007F111F">
        <w:rPr>
          <w:szCs w:val="24"/>
        </w:rPr>
        <w:t>“</w:t>
      </w:r>
      <w:r>
        <w:rPr>
          <w:szCs w:val="24"/>
        </w:rPr>
        <w:t>universals, defined classes, and certain relations between them.</w:t>
      </w:r>
      <w:r w:rsidR="007F111F">
        <w:rPr>
          <w:szCs w:val="24"/>
        </w:rPr>
        <w:t>”</w:t>
      </w:r>
    </w:p>
    <w:p w14:paraId="551DB066" w14:textId="05752075" w:rsidR="0041458A" w:rsidRDefault="0041458A">
      <w:pPr>
        <w:pStyle w:val="H2HeadingLevel2"/>
        <w:autoSpaceDE w:val="0"/>
        <w:autoSpaceDN w:val="0"/>
        <w:adjustRightInd w:val="0"/>
        <w:rPr>
          <w:szCs w:val="24"/>
        </w:rPr>
      </w:pPr>
      <w:r>
        <w:rPr>
          <w:szCs w:val="24"/>
        </w:rPr>
        <w:t xml:space="preserve">The Goal of Science </w:t>
      </w:r>
      <w:r w:rsidR="00C600E1">
        <w:rPr>
          <w:szCs w:val="24"/>
        </w:rPr>
        <w:t>I</w:t>
      </w:r>
      <w:r>
        <w:rPr>
          <w:szCs w:val="24"/>
        </w:rPr>
        <w:t>s to Represent General Features of Reality</w:t>
      </w:r>
    </w:p>
    <w:p w14:paraId="6F0519EF" w14:textId="2F94FEB7" w:rsidR="0041458A" w:rsidRDefault="0041458A">
      <w:pPr>
        <w:pStyle w:val="TxNITextNoIndent"/>
        <w:autoSpaceDE w:val="0"/>
        <w:autoSpaceDN w:val="0"/>
        <w:adjustRightInd w:val="0"/>
        <w:rPr>
          <w:szCs w:val="24"/>
        </w:rPr>
      </w:pPr>
      <w:r>
        <w:rPr>
          <w:szCs w:val="24"/>
        </w:rPr>
        <w:t>It is a basic assumption of scientific inquiry that nature is at least to some degree structured, ordered</w:t>
      </w:r>
      <w:r w:rsidR="007F111F">
        <w:rPr>
          <w:szCs w:val="24"/>
        </w:rPr>
        <w:t>,</w:t>
      </w:r>
      <w:r>
        <w:rPr>
          <w:szCs w:val="24"/>
        </w:rPr>
        <w:t xml:space="preserve"> and regular. Scientific experimentation involves in every case observations of particular </w:t>
      </w:r>
      <w:r>
        <w:rPr>
          <w:szCs w:val="24"/>
        </w:rPr>
        <w:lastRenderedPageBreak/>
        <w:t xml:space="preserve">instances of more </w:t>
      </w:r>
      <w:r>
        <w:rPr>
          <w:i/>
          <w:szCs w:val="24"/>
        </w:rPr>
        <w:t>general types</w:t>
      </w:r>
      <w:r w:rsidR="00DF4AAE">
        <w:rPr>
          <w:szCs w:val="24"/>
        </w:rPr>
        <w:t>—</w:t>
      </w:r>
      <w:r>
        <w:rPr>
          <w:szCs w:val="24"/>
        </w:rPr>
        <w:t xml:space="preserve">this </w:t>
      </w:r>
      <w:r>
        <w:rPr>
          <w:i/>
          <w:szCs w:val="24"/>
        </w:rPr>
        <w:t>eukaryot</w:t>
      </w:r>
      <w:r w:rsidR="0062104B">
        <w:rPr>
          <w:i/>
          <w:szCs w:val="24"/>
        </w:rPr>
        <w:t>e</w:t>
      </w:r>
      <w:r>
        <w:rPr>
          <w:i/>
          <w:szCs w:val="24"/>
        </w:rPr>
        <w:t xml:space="preserve"> cell</w:t>
      </w:r>
      <w:r>
        <w:rPr>
          <w:szCs w:val="24"/>
        </w:rPr>
        <w:t xml:space="preserve"> under that </w:t>
      </w:r>
      <w:r>
        <w:rPr>
          <w:i/>
          <w:szCs w:val="24"/>
        </w:rPr>
        <w:t>microscope</w:t>
      </w:r>
      <w:r>
        <w:rPr>
          <w:szCs w:val="24"/>
        </w:rPr>
        <w:t xml:space="preserve">, this </w:t>
      </w:r>
      <w:r>
        <w:rPr>
          <w:i/>
          <w:szCs w:val="24"/>
        </w:rPr>
        <w:t>portion of H</w:t>
      </w:r>
      <w:r>
        <w:rPr>
          <w:i/>
          <w:szCs w:val="24"/>
          <w:vertAlign w:val="subscript"/>
        </w:rPr>
        <w:t>2</w:t>
      </w:r>
      <w:r>
        <w:rPr>
          <w:i/>
          <w:szCs w:val="24"/>
        </w:rPr>
        <w:t>O</w:t>
      </w:r>
      <w:r>
        <w:rPr>
          <w:szCs w:val="24"/>
        </w:rPr>
        <w:t xml:space="preserve"> in that </w:t>
      </w:r>
      <w:r>
        <w:rPr>
          <w:i/>
          <w:szCs w:val="24"/>
        </w:rPr>
        <w:t>flask</w:t>
      </w:r>
      <w:r>
        <w:rPr>
          <w:szCs w:val="24"/>
        </w:rPr>
        <w:t xml:space="preserve">, the </w:t>
      </w:r>
      <w:r>
        <w:rPr>
          <w:i/>
          <w:szCs w:val="24"/>
        </w:rPr>
        <w:t>cancer</w:t>
      </w:r>
      <w:r>
        <w:rPr>
          <w:szCs w:val="24"/>
        </w:rPr>
        <w:t xml:space="preserve"> in Frank’s </w:t>
      </w:r>
      <w:r>
        <w:rPr>
          <w:i/>
          <w:szCs w:val="24"/>
        </w:rPr>
        <w:t>body</w:t>
      </w:r>
      <w:r w:rsidR="00E620B9">
        <w:rPr>
          <w:i/>
          <w:szCs w:val="24"/>
        </w:rPr>
        <w:t xml:space="preserve"> </w:t>
      </w:r>
      <w:r w:rsidR="00E620B9">
        <w:rPr>
          <w:szCs w:val="24"/>
        </w:rPr>
        <w:t>(where the terms in italics pick out universals)</w:t>
      </w:r>
      <w:r>
        <w:rPr>
          <w:i/>
          <w:szCs w:val="24"/>
        </w:rPr>
        <w:t>.</w:t>
      </w:r>
      <w:r>
        <w:rPr>
          <w:szCs w:val="24"/>
        </w:rPr>
        <w:t xml:space="preserve"> </w:t>
      </w:r>
      <w:r w:rsidR="007F111F">
        <w:rPr>
          <w:szCs w:val="24"/>
        </w:rPr>
        <w:t>“</w:t>
      </w:r>
      <w:r>
        <w:rPr>
          <w:szCs w:val="24"/>
        </w:rPr>
        <w:t>This</w:t>
      </w:r>
      <w:r w:rsidR="007F111F">
        <w:rPr>
          <w:szCs w:val="24"/>
        </w:rPr>
        <w:t>”</w:t>
      </w:r>
      <w:r>
        <w:rPr>
          <w:szCs w:val="24"/>
        </w:rPr>
        <w:t xml:space="preserve"> and </w:t>
      </w:r>
      <w:r w:rsidR="007F111F">
        <w:rPr>
          <w:szCs w:val="24"/>
        </w:rPr>
        <w:t>“</w:t>
      </w:r>
      <w:r>
        <w:rPr>
          <w:szCs w:val="24"/>
        </w:rPr>
        <w:t>that</w:t>
      </w:r>
      <w:r w:rsidR="007F111F">
        <w:rPr>
          <w:szCs w:val="24"/>
        </w:rPr>
        <w:t>”</w:t>
      </w:r>
      <w:r>
        <w:rPr>
          <w:szCs w:val="24"/>
        </w:rPr>
        <w:t xml:space="preserve"> and </w:t>
      </w:r>
      <w:r w:rsidR="007F111F">
        <w:rPr>
          <w:szCs w:val="24"/>
        </w:rPr>
        <w:t>“</w:t>
      </w:r>
      <w:r>
        <w:rPr>
          <w:szCs w:val="24"/>
        </w:rPr>
        <w:t>Frank</w:t>
      </w:r>
      <w:r w:rsidR="007F111F">
        <w:rPr>
          <w:szCs w:val="24"/>
        </w:rPr>
        <w:t>,”</w:t>
      </w:r>
      <w:r>
        <w:rPr>
          <w:szCs w:val="24"/>
        </w:rPr>
        <w:t xml:space="preserve"> here, pick out instances that can be observed in the lab or clinic. The ultimate goal of science is to use observations and manipulations of such particulars</w:t>
      </w:r>
      <w:r>
        <w:rPr>
          <w:rStyle w:val="citefn"/>
          <w:szCs w:val="24"/>
          <w:vertAlign w:val="superscript"/>
        </w:rPr>
        <w:t>20</w:t>
      </w:r>
      <w:r>
        <w:rPr>
          <w:szCs w:val="24"/>
        </w:rPr>
        <w:t xml:space="preserve"> in order to construct, validate, or falsify general statements and laws; the latter will then in their turn assist in the explanation and prediction of further real-world phenomena at the level of instances.</w:t>
      </w:r>
    </w:p>
    <w:p w14:paraId="31C0E0B5" w14:textId="01FC8DD2" w:rsidR="0041458A" w:rsidRDefault="0041458A">
      <w:pPr>
        <w:pStyle w:val="TxText"/>
        <w:autoSpaceDE w:val="0"/>
        <w:autoSpaceDN w:val="0"/>
        <w:adjustRightInd w:val="0"/>
        <w:rPr>
          <w:szCs w:val="24"/>
        </w:rPr>
      </w:pPr>
      <w:r>
        <w:rPr>
          <w:szCs w:val="24"/>
        </w:rPr>
        <w:t>Ontology is concerned with representing the results of science at the level of general theory (the generalizations and laws of science), not of particular facts. More precisely: it is directed at encoding certain sorts of information about the general features of things in reality, rather than information about particular individuals, times</w:t>
      </w:r>
      <w:r w:rsidR="007F111F">
        <w:rPr>
          <w:szCs w:val="24"/>
        </w:rPr>
        <w:t>,</w:t>
      </w:r>
      <w:r>
        <w:rPr>
          <w:szCs w:val="24"/>
        </w:rPr>
        <w:t xml:space="preserve"> or places. </w:t>
      </w:r>
    </w:p>
    <w:p w14:paraId="4F795565" w14:textId="41658913" w:rsidR="0041458A" w:rsidRDefault="0041458A">
      <w:pPr>
        <w:pStyle w:val="H2HeadingLevel2"/>
        <w:autoSpaceDE w:val="0"/>
        <w:autoSpaceDN w:val="0"/>
        <w:adjustRightInd w:val="0"/>
        <w:rPr>
          <w:szCs w:val="24"/>
        </w:rPr>
      </w:pPr>
      <w:r>
        <w:rPr>
          <w:szCs w:val="24"/>
        </w:rPr>
        <w:t>Ontological Realism</w:t>
      </w:r>
    </w:p>
    <w:p w14:paraId="7CCDF521" w14:textId="745AFF7A" w:rsidR="0041458A" w:rsidRDefault="001313A6">
      <w:pPr>
        <w:pStyle w:val="TxNITextNoIndent"/>
        <w:autoSpaceDE w:val="0"/>
        <w:autoSpaceDN w:val="0"/>
        <w:adjustRightInd w:val="0"/>
        <w:rPr>
          <w:szCs w:val="24"/>
        </w:rPr>
      </w:pPr>
      <w:r>
        <w:rPr>
          <w:szCs w:val="24"/>
        </w:rPr>
        <w:t xml:space="preserve">The question thus arises as to what exactly is it that is general in reality, and what the general terms used by scientists in the formulation of their theories are supposed to be about. </w:t>
      </w:r>
      <w:r w:rsidR="0041458A">
        <w:rPr>
          <w:szCs w:val="24"/>
        </w:rPr>
        <w:t xml:space="preserve">The question </w:t>
      </w:r>
      <w:r w:rsidR="0041458A">
        <w:rPr>
          <w:i/>
          <w:szCs w:val="24"/>
        </w:rPr>
        <w:t>what is it that is general in reality?</w:t>
      </w:r>
      <w:r w:rsidR="0041458A">
        <w:rPr>
          <w:szCs w:val="24"/>
        </w:rPr>
        <w:t xml:space="preserve"> </w:t>
      </w:r>
      <w:proofErr w:type="gramStart"/>
      <w:r w:rsidR="0041458A">
        <w:rPr>
          <w:szCs w:val="24"/>
        </w:rPr>
        <w:t>is</w:t>
      </w:r>
      <w:proofErr w:type="gramEnd"/>
      <w:r w:rsidR="0041458A">
        <w:rPr>
          <w:szCs w:val="24"/>
        </w:rPr>
        <w:t xml:space="preserve"> roughly the question of what it is that makes scientific generalizations and law-like statements true. What do all the entities that a term such as </w:t>
      </w:r>
      <w:r w:rsidR="007F111F">
        <w:rPr>
          <w:szCs w:val="24"/>
        </w:rPr>
        <w:t>“</w:t>
      </w:r>
      <w:r w:rsidR="0062104B">
        <w:rPr>
          <w:szCs w:val="24"/>
        </w:rPr>
        <w:t>eukaryote cell</w:t>
      </w:r>
      <w:r w:rsidR="007F111F">
        <w:rPr>
          <w:szCs w:val="24"/>
        </w:rPr>
        <w:t>”</w:t>
      </w:r>
      <w:r w:rsidR="0041458A">
        <w:rPr>
          <w:szCs w:val="24"/>
        </w:rPr>
        <w:t xml:space="preserve"> refers to have in common that makes them together form a type or universal?</w:t>
      </w:r>
      <w:r w:rsidR="0041458A">
        <w:rPr>
          <w:rStyle w:val="citefn"/>
          <w:szCs w:val="24"/>
          <w:vertAlign w:val="superscript"/>
        </w:rPr>
        <w:t>21</w:t>
      </w:r>
      <w:r w:rsidR="0041458A">
        <w:rPr>
          <w:szCs w:val="24"/>
        </w:rPr>
        <w:t xml:space="preserve"> Our preferred answer to this question, which we call ontological realism, says that there is some eukaryo</w:t>
      </w:r>
      <w:r w:rsidR="0062104B">
        <w:rPr>
          <w:szCs w:val="24"/>
        </w:rPr>
        <w:t>te</w:t>
      </w:r>
      <w:r w:rsidR="0041458A">
        <w:rPr>
          <w:szCs w:val="24"/>
        </w:rPr>
        <w:t xml:space="preserve"> cell </w:t>
      </w:r>
      <w:r w:rsidR="0041458A">
        <w:rPr>
          <w:i/>
          <w:szCs w:val="24"/>
        </w:rPr>
        <w:t>universal</w:t>
      </w:r>
      <w:r w:rsidR="0041458A">
        <w:rPr>
          <w:szCs w:val="24"/>
        </w:rPr>
        <w:t xml:space="preserve"> of which all particular eukaryot</w:t>
      </w:r>
      <w:r w:rsidR="0062104B">
        <w:rPr>
          <w:szCs w:val="24"/>
        </w:rPr>
        <w:t>e</w:t>
      </w:r>
      <w:r w:rsidR="0041458A">
        <w:rPr>
          <w:szCs w:val="24"/>
        </w:rPr>
        <w:t xml:space="preserve"> cells are </w:t>
      </w:r>
      <w:r w:rsidR="0041458A">
        <w:rPr>
          <w:i/>
          <w:szCs w:val="24"/>
        </w:rPr>
        <w:t>instances</w:t>
      </w:r>
      <w:r w:rsidR="0041458A">
        <w:rPr>
          <w:szCs w:val="24"/>
        </w:rPr>
        <w:t xml:space="preserve">. On this view, universals are entities in reality that are responsible for the structure, order, and regularity—the similarities—that are to be found there. To talk of universals is to talk of what all members of a natural class or natural kind such as </w:t>
      </w:r>
      <w:r w:rsidR="0062104B">
        <w:rPr>
          <w:i/>
          <w:szCs w:val="24"/>
        </w:rPr>
        <w:t>cell</w:t>
      </w:r>
      <w:r w:rsidR="0062104B">
        <w:rPr>
          <w:szCs w:val="24"/>
        </w:rPr>
        <w:t>,</w:t>
      </w:r>
      <w:r w:rsidR="0062104B">
        <w:rPr>
          <w:i/>
          <w:szCs w:val="24"/>
        </w:rPr>
        <w:t xml:space="preserve"> </w:t>
      </w:r>
      <w:r w:rsidR="0062104B">
        <w:rPr>
          <w:szCs w:val="24"/>
        </w:rPr>
        <w:t xml:space="preserve">or </w:t>
      </w:r>
      <w:r w:rsidR="0041458A">
        <w:rPr>
          <w:i/>
          <w:szCs w:val="24"/>
        </w:rPr>
        <w:t>organism</w:t>
      </w:r>
      <w:r w:rsidR="0041458A">
        <w:rPr>
          <w:szCs w:val="24"/>
        </w:rPr>
        <w:t xml:space="preserve">, or </w:t>
      </w:r>
      <w:r w:rsidR="0041458A">
        <w:rPr>
          <w:i/>
          <w:szCs w:val="24"/>
        </w:rPr>
        <w:t>lipid</w:t>
      </w:r>
      <w:r w:rsidR="0041458A">
        <w:rPr>
          <w:szCs w:val="24"/>
        </w:rPr>
        <w:t xml:space="preserve">, or </w:t>
      </w:r>
      <w:r w:rsidR="0041458A">
        <w:rPr>
          <w:i/>
          <w:szCs w:val="24"/>
        </w:rPr>
        <w:t>heart</w:t>
      </w:r>
      <w:r w:rsidR="0041458A">
        <w:rPr>
          <w:szCs w:val="24"/>
        </w:rPr>
        <w:t xml:space="preserve"> have in common. Thus we capture the fact that the members of a particular kind are in some respect similar by asserting </w:t>
      </w:r>
      <w:r w:rsidR="0041458A">
        <w:rPr>
          <w:szCs w:val="24"/>
        </w:rPr>
        <w:lastRenderedPageBreak/>
        <w:t xml:space="preserve">that they instantiate certain corresponding universals. Universals are repeatable, in the sense that they can be instantiated by more than one object and at more than one time, whereas particulars, such as this specific cell, your cat </w:t>
      </w:r>
      <w:proofErr w:type="spellStart"/>
      <w:r w:rsidR="0041458A">
        <w:rPr>
          <w:szCs w:val="24"/>
        </w:rPr>
        <w:t>Tibbles</w:t>
      </w:r>
      <w:proofErr w:type="spellEnd"/>
      <w:r w:rsidR="0041458A">
        <w:rPr>
          <w:szCs w:val="24"/>
        </w:rPr>
        <w:t xml:space="preserve">, and the political administration of Wichita, are </w:t>
      </w:r>
      <w:proofErr w:type="spellStart"/>
      <w:r w:rsidR="0041458A">
        <w:rPr>
          <w:szCs w:val="24"/>
        </w:rPr>
        <w:t>nonrepeatable</w:t>
      </w:r>
      <w:proofErr w:type="spellEnd"/>
      <w:r w:rsidR="0041458A">
        <w:rPr>
          <w:szCs w:val="24"/>
        </w:rPr>
        <w:t>: they can exist only in one place at any given time.</w:t>
      </w:r>
    </w:p>
    <w:p w14:paraId="0441F358" w14:textId="136FC553" w:rsidR="0041458A" w:rsidRDefault="0041458A">
      <w:pPr>
        <w:pStyle w:val="TxText"/>
        <w:autoSpaceDE w:val="0"/>
        <w:autoSpaceDN w:val="0"/>
        <w:adjustRightInd w:val="0"/>
        <w:rPr>
          <w:szCs w:val="24"/>
        </w:rPr>
      </w:pPr>
      <w:r>
        <w:rPr>
          <w:szCs w:val="24"/>
        </w:rPr>
        <w:t xml:space="preserve">In the history of Western philosophy, the form of realism that recognizes universals as existing in their instances in this way has roots in the work of Aristotle. According to Aristotle (on the simplified reading that we presuppose here), universals are mind-independent features of reality that exist only as instantiated in their respective instances. A mind can, by attention and abstraction, grasp universals instantiated by particular things—for example, the two universals </w:t>
      </w:r>
      <w:r>
        <w:rPr>
          <w:i/>
          <w:szCs w:val="24"/>
        </w:rPr>
        <w:t>redness</w:t>
      </w:r>
      <w:r>
        <w:rPr>
          <w:szCs w:val="24"/>
        </w:rPr>
        <w:t xml:space="preserve"> and </w:t>
      </w:r>
      <w:r>
        <w:rPr>
          <w:i/>
          <w:szCs w:val="24"/>
        </w:rPr>
        <w:t>ball</w:t>
      </w:r>
      <w:r>
        <w:rPr>
          <w:szCs w:val="24"/>
        </w:rPr>
        <w:t xml:space="preserve"> can be abstracted from the several particular red balls that we see lying around on the floor. These particulars have in common that they are all red and that they are all balls. The universals </w:t>
      </w:r>
      <w:r>
        <w:rPr>
          <w:i/>
          <w:szCs w:val="24"/>
        </w:rPr>
        <w:t>redness</w:t>
      </w:r>
      <w:r>
        <w:rPr>
          <w:szCs w:val="24"/>
        </w:rPr>
        <w:t>,</w:t>
      </w:r>
      <w:del w:id="2" w:author="Andrew Spear" w:date="2015-01-30T16:11:00Z">
        <w:r w:rsidDel="000E639D">
          <w:rPr>
            <w:szCs w:val="24"/>
          </w:rPr>
          <w:delText xml:space="preserve"> or</w:delText>
        </w:r>
      </w:del>
      <w:r>
        <w:rPr>
          <w:szCs w:val="24"/>
        </w:rPr>
        <w:t xml:space="preserve"> </w:t>
      </w:r>
      <w:r>
        <w:rPr>
          <w:i/>
          <w:szCs w:val="24"/>
        </w:rPr>
        <w:t>ball</w:t>
      </w:r>
      <w:r>
        <w:rPr>
          <w:szCs w:val="24"/>
        </w:rPr>
        <w:t xml:space="preserve">, </w:t>
      </w:r>
      <w:commentRangeStart w:id="3"/>
      <w:r w:rsidR="00E31F73">
        <w:rPr>
          <w:szCs w:val="24"/>
        </w:rPr>
        <w:t>and</w:t>
      </w:r>
      <w:commentRangeEnd w:id="3"/>
      <w:r w:rsidR="00E31F73">
        <w:rPr>
          <w:rStyle w:val="CommentReference"/>
        </w:rPr>
        <w:commentReference w:id="3"/>
      </w:r>
      <w:r>
        <w:rPr>
          <w:szCs w:val="24"/>
        </w:rPr>
        <w:t xml:space="preserve"> </w:t>
      </w:r>
      <w:r>
        <w:rPr>
          <w:i/>
          <w:szCs w:val="24"/>
        </w:rPr>
        <w:t>spherical shape</w:t>
      </w:r>
      <w:r>
        <w:rPr>
          <w:szCs w:val="24"/>
        </w:rPr>
        <w:t xml:space="preserve"> then exist in these particular instances that we see on the floor</w:t>
      </w:r>
      <w:r w:rsidR="0062104B">
        <w:rPr>
          <w:szCs w:val="24"/>
        </w:rPr>
        <w:t>. For Aristotle,</w:t>
      </w:r>
      <w:r>
        <w:rPr>
          <w:szCs w:val="24"/>
        </w:rPr>
        <w:t xml:space="preserve"> there must always be particulars (instances) that </w:t>
      </w:r>
      <w:r w:rsidR="007F111F">
        <w:rPr>
          <w:szCs w:val="24"/>
        </w:rPr>
        <w:t>“</w:t>
      </w:r>
      <w:r>
        <w:rPr>
          <w:szCs w:val="24"/>
        </w:rPr>
        <w:t>ground</w:t>
      </w:r>
      <w:r w:rsidR="007F111F">
        <w:rPr>
          <w:szCs w:val="24"/>
        </w:rPr>
        <w:t>”</w:t>
      </w:r>
      <w:r>
        <w:rPr>
          <w:szCs w:val="24"/>
        </w:rPr>
        <w:t xml:space="preserve"> the existence of universals in the sense that the universals depend for their existence upon these particulars. On our view, it is such universals that are the primary objects of scientific inquiry, and thus also the primary objects to be represented in a scientific ontology.</w:t>
      </w:r>
    </w:p>
    <w:p w14:paraId="71213049" w14:textId="77777777" w:rsidR="0041458A" w:rsidRDefault="0041458A">
      <w:pPr>
        <w:pStyle w:val="TxText"/>
        <w:autoSpaceDE w:val="0"/>
        <w:autoSpaceDN w:val="0"/>
        <w:adjustRightInd w:val="0"/>
        <w:rPr>
          <w:szCs w:val="24"/>
        </w:rPr>
      </w:pPr>
      <w:r>
        <w:rPr>
          <w:szCs w:val="24"/>
        </w:rPr>
        <w:t>We differ from Aristotle in a number of ways, however, many of which have to do with the fact that Aristotle lived before the Darwinian era. One important difference is that we allow universals not only in the realm of natural objects such as enzymes and chromosomes, but also in the realm of material artifacts such as flasks and syringes, and also in the realm of information artifacts such as currency notes and scientific publications.</w:t>
      </w:r>
    </w:p>
    <w:p w14:paraId="21465F00" w14:textId="72EA3C4B" w:rsidR="0041458A" w:rsidRDefault="0041458A" w:rsidP="00B376C6">
      <w:pPr>
        <w:pStyle w:val="H2HeadingLevel2"/>
      </w:pPr>
      <w:r>
        <w:lastRenderedPageBreak/>
        <w:t>Metaphysical Nominalism</w:t>
      </w:r>
    </w:p>
    <w:p w14:paraId="23B74DDB" w14:textId="4E57EB10" w:rsidR="0041458A" w:rsidRDefault="0041458A">
      <w:pPr>
        <w:pStyle w:val="TxNITextNoIndent"/>
        <w:autoSpaceDE w:val="0"/>
        <w:autoSpaceDN w:val="0"/>
        <w:adjustRightInd w:val="0"/>
        <w:rPr>
          <w:szCs w:val="24"/>
        </w:rPr>
      </w:pPr>
      <w:r>
        <w:rPr>
          <w:szCs w:val="24"/>
        </w:rPr>
        <w:t>The major alternative to realism about universals is nominalism. Nominalism is the claim that only particular (</w:t>
      </w:r>
      <w:proofErr w:type="spellStart"/>
      <w:r>
        <w:rPr>
          <w:szCs w:val="24"/>
        </w:rPr>
        <w:t>nonrepeatable</w:t>
      </w:r>
      <w:proofErr w:type="spellEnd"/>
      <w:r>
        <w:rPr>
          <w:szCs w:val="24"/>
        </w:rPr>
        <w:t xml:space="preserve">) entities exist. There are no (repeatable) universals; nothing general or common from one object to another in reality at all. When we refer to some kind or category of things like cell, electron, molecule, or spherical shape, we are merely using a name (the term </w:t>
      </w:r>
      <w:r w:rsidR="005A031C">
        <w:rPr>
          <w:szCs w:val="24"/>
        </w:rPr>
        <w:t>“</w:t>
      </w:r>
      <w:r>
        <w:rPr>
          <w:szCs w:val="24"/>
        </w:rPr>
        <w:t>nominalism</w:t>
      </w:r>
      <w:r w:rsidR="005A031C">
        <w:rPr>
          <w:szCs w:val="24"/>
        </w:rPr>
        <w:t>”</w:t>
      </w:r>
      <w:r>
        <w:rPr>
          <w:szCs w:val="24"/>
        </w:rPr>
        <w:t xml:space="preserve"> derives from the Latin </w:t>
      </w:r>
      <w:proofErr w:type="spellStart"/>
      <w:r>
        <w:rPr>
          <w:i/>
          <w:szCs w:val="24"/>
        </w:rPr>
        <w:t>nomen</w:t>
      </w:r>
      <w:proofErr w:type="spellEnd"/>
      <w:r>
        <w:rPr>
          <w:szCs w:val="24"/>
        </w:rPr>
        <w:t xml:space="preserve"> for </w:t>
      </w:r>
      <w:r w:rsidR="005A031C">
        <w:rPr>
          <w:szCs w:val="24"/>
        </w:rPr>
        <w:t>“</w:t>
      </w:r>
      <w:r>
        <w:rPr>
          <w:szCs w:val="24"/>
        </w:rPr>
        <w:t>name</w:t>
      </w:r>
      <w:r w:rsidR="005A031C">
        <w:rPr>
          <w:szCs w:val="24"/>
        </w:rPr>
        <w:t>”</w:t>
      </w:r>
      <w:r>
        <w:rPr>
          <w:szCs w:val="24"/>
        </w:rPr>
        <w:t>) that stands for the plurality of relevant particular entities. There is, on this view, nothing in reality that is responsible for the order and regularity that we seem to observe in nature, or for the fact that things belonging to a kind exhibit similarity with respect to certain features or properties.</w:t>
      </w:r>
    </w:p>
    <w:p w14:paraId="4A328FA4" w14:textId="1DE19D9B" w:rsidR="0041458A" w:rsidRDefault="0041458A">
      <w:pPr>
        <w:pStyle w:val="TxText"/>
        <w:autoSpaceDE w:val="0"/>
        <w:autoSpaceDN w:val="0"/>
        <w:adjustRightInd w:val="0"/>
        <w:rPr>
          <w:szCs w:val="24"/>
        </w:rPr>
      </w:pPr>
      <w:r>
        <w:rPr>
          <w:szCs w:val="24"/>
        </w:rPr>
        <w:t xml:space="preserve">For extreme nominalists the general terms that we use pick out </w:t>
      </w:r>
      <w:r w:rsidR="0062104B">
        <w:rPr>
          <w:szCs w:val="24"/>
        </w:rPr>
        <w:t xml:space="preserve">collections </w:t>
      </w:r>
      <w:r>
        <w:rPr>
          <w:szCs w:val="24"/>
        </w:rPr>
        <w:t xml:space="preserve">of entities in reality that </w:t>
      </w:r>
      <w:r w:rsidR="0062104B">
        <w:rPr>
          <w:szCs w:val="24"/>
        </w:rPr>
        <w:t xml:space="preserve">are arbitrary in the sense that they </w:t>
      </w:r>
      <w:r>
        <w:rPr>
          <w:szCs w:val="24"/>
        </w:rPr>
        <w:t xml:space="preserve">reflect </w:t>
      </w:r>
      <w:r w:rsidR="0062104B">
        <w:rPr>
          <w:szCs w:val="24"/>
        </w:rPr>
        <w:t xml:space="preserve">merely </w:t>
      </w:r>
      <w:r>
        <w:rPr>
          <w:szCs w:val="24"/>
        </w:rPr>
        <w:t xml:space="preserve">our </w:t>
      </w:r>
      <w:r w:rsidR="0062104B">
        <w:rPr>
          <w:szCs w:val="24"/>
        </w:rPr>
        <w:t xml:space="preserve">chosen </w:t>
      </w:r>
      <w:r>
        <w:rPr>
          <w:szCs w:val="24"/>
        </w:rPr>
        <w:t xml:space="preserve">groupings of entities and the attachment thereto of general words or concepts. There are no </w:t>
      </w:r>
      <w:r w:rsidRPr="00E03E78">
        <w:rPr>
          <w:szCs w:val="24"/>
        </w:rPr>
        <w:t>bona fide</w:t>
      </w:r>
      <w:r>
        <w:rPr>
          <w:szCs w:val="24"/>
        </w:rPr>
        <w:t xml:space="preserve"> joints or divisions in reality at the level of kinds; all judgments pertaining to what is general involve our having imposed some order on a reality that does not possess such order in and of itself.</w:t>
      </w:r>
      <w:r w:rsidR="00932C8C">
        <w:rPr>
          <w:szCs w:val="24"/>
        </w:rPr>
        <w:t xml:space="preserve"> </w:t>
      </w:r>
    </w:p>
    <w:p w14:paraId="10BD728E" w14:textId="1EF66E7D" w:rsidR="0041458A" w:rsidRDefault="00932C8C" w:rsidP="00932C8C">
      <w:pPr>
        <w:pStyle w:val="TxText"/>
        <w:autoSpaceDE w:val="0"/>
        <w:autoSpaceDN w:val="0"/>
        <w:adjustRightInd w:val="0"/>
        <w:rPr>
          <w:szCs w:val="24"/>
        </w:rPr>
      </w:pPr>
      <w:r>
        <w:rPr>
          <w:szCs w:val="24"/>
        </w:rPr>
        <w:t xml:space="preserve">As we have seen, there are some </w:t>
      </w:r>
      <w:r w:rsidR="0041458A">
        <w:rPr>
          <w:szCs w:val="24"/>
        </w:rPr>
        <w:t xml:space="preserve">in informatics research who hold </w:t>
      </w:r>
      <w:r>
        <w:rPr>
          <w:szCs w:val="24"/>
        </w:rPr>
        <w:t xml:space="preserve">a </w:t>
      </w:r>
      <w:r w:rsidR="0041458A">
        <w:rPr>
          <w:szCs w:val="24"/>
        </w:rPr>
        <w:t xml:space="preserve">view </w:t>
      </w:r>
      <w:r>
        <w:rPr>
          <w:szCs w:val="24"/>
        </w:rPr>
        <w:t xml:space="preserve">along these lines according to which an </w:t>
      </w:r>
      <w:r w:rsidR="0041458A">
        <w:rPr>
          <w:szCs w:val="24"/>
        </w:rPr>
        <w:t>ontology is something like a conceptualization of reality—something th</w:t>
      </w:r>
      <w:r w:rsidR="004C1F64">
        <w:rPr>
          <w:szCs w:val="24"/>
        </w:rPr>
        <w:t>at</w:t>
      </w:r>
      <w:r w:rsidR="0041458A">
        <w:rPr>
          <w:szCs w:val="24"/>
        </w:rPr>
        <w:t xml:space="preserve"> represents (say) a scientist’s view of reality, rather than general features on the side of reality itself. At least some of the proponents of this view embrace it because they believe that we cannot know about reality but only about our own conceptualizations.</w:t>
      </w:r>
      <w:r w:rsidR="0041458A">
        <w:rPr>
          <w:rStyle w:val="citefn"/>
          <w:szCs w:val="24"/>
          <w:vertAlign w:val="superscript"/>
        </w:rPr>
        <w:t>22</w:t>
      </w:r>
      <w:r w:rsidR="0041458A">
        <w:rPr>
          <w:szCs w:val="24"/>
        </w:rPr>
        <w:t xml:space="preserve"> This leaves only concepts as objects of the general knowledge that the sciences aim to achieve</w:t>
      </w:r>
      <w:r w:rsidR="00C70DC1">
        <w:rPr>
          <w:szCs w:val="24"/>
        </w:rPr>
        <w:t xml:space="preserve"> (which seems to us to imply that the whole of science would be a branch of psychology, or linguistics).</w:t>
      </w:r>
    </w:p>
    <w:p w14:paraId="1019596E" w14:textId="699E0D27" w:rsidR="0041458A" w:rsidRDefault="0041458A" w:rsidP="00E31F73">
      <w:pPr>
        <w:pStyle w:val="TxText"/>
        <w:rPr>
          <w:szCs w:val="24"/>
        </w:rPr>
      </w:pPr>
      <w:r>
        <w:rPr>
          <w:szCs w:val="24"/>
        </w:rPr>
        <w:lastRenderedPageBreak/>
        <w:t xml:space="preserve">The debate between realists and nominalists about </w:t>
      </w:r>
      <w:r w:rsidR="00932C8C">
        <w:rPr>
          <w:szCs w:val="24"/>
        </w:rPr>
        <w:t xml:space="preserve">the status of </w:t>
      </w:r>
      <w:r>
        <w:rPr>
          <w:szCs w:val="24"/>
        </w:rPr>
        <w:t>what is general in reality, too, has a long history, but we shall limit ourselves here to just two of the reasons why we adopt the realist side in this debate.</w:t>
      </w:r>
    </w:p>
    <w:p w14:paraId="378886C3" w14:textId="0AAF590B" w:rsidR="0041458A" w:rsidRDefault="0041458A">
      <w:pPr>
        <w:pStyle w:val="TxText"/>
        <w:autoSpaceDE w:val="0"/>
        <w:autoSpaceDN w:val="0"/>
        <w:adjustRightInd w:val="0"/>
        <w:rPr>
          <w:szCs w:val="24"/>
        </w:rPr>
      </w:pPr>
      <w:r>
        <w:rPr>
          <w:szCs w:val="24"/>
        </w:rPr>
        <w:t xml:space="preserve">First, it is not at all clear that nominalists do indeed provide an account of how general terms and concepts can be applied to reality that does in fact avoid the appeal to things like universals. Consider, for example, the explanation of the biological category </w:t>
      </w:r>
      <w:r>
        <w:rPr>
          <w:i/>
          <w:szCs w:val="24"/>
        </w:rPr>
        <w:t>mammal</w:t>
      </w:r>
      <w:r>
        <w:rPr>
          <w:szCs w:val="24"/>
        </w:rPr>
        <w:t xml:space="preserve"> proposed by the school of what are called </w:t>
      </w:r>
      <w:r w:rsidR="00DB66C2">
        <w:rPr>
          <w:szCs w:val="24"/>
        </w:rPr>
        <w:t>“</w:t>
      </w:r>
      <w:r>
        <w:rPr>
          <w:szCs w:val="24"/>
        </w:rPr>
        <w:t>resemblance nominalists</w:t>
      </w:r>
      <w:r w:rsidR="00B376C6">
        <w:rPr>
          <w:szCs w:val="24"/>
        </w:rPr>
        <w:t>.</w:t>
      </w:r>
      <w:r w:rsidR="00DB66C2">
        <w:rPr>
          <w:szCs w:val="24"/>
        </w:rPr>
        <w:t>”</w:t>
      </w:r>
      <w:r>
        <w:rPr>
          <w:rStyle w:val="citefn"/>
          <w:szCs w:val="24"/>
          <w:vertAlign w:val="superscript"/>
        </w:rPr>
        <w:t>23</w:t>
      </w:r>
      <w:r>
        <w:rPr>
          <w:szCs w:val="24"/>
        </w:rPr>
        <w:t xml:space="preserve"> The word </w:t>
      </w:r>
      <w:r w:rsidR="00DB66C2">
        <w:rPr>
          <w:szCs w:val="24"/>
        </w:rPr>
        <w:t>“</w:t>
      </w:r>
      <w:r>
        <w:rPr>
          <w:szCs w:val="24"/>
        </w:rPr>
        <w:t>mammal</w:t>
      </w:r>
      <w:r w:rsidR="00DB66C2">
        <w:rPr>
          <w:szCs w:val="24"/>
        </w:rPr>
        <w:t>,”</w:t>
      </w:r>
      <w:r>
        <w:rPr>
          <w:szCs w:val="24"/>
        </w:rPr>
        <w:t xml:space="preserve"> they say, is a word that human beings have found it useful to </w:t>
      </w:r>
      <w:r w:rsidR="00C70DC1">
        <w:rPr>
          <w:szCs w:val="24"/>
        </w:rPr>
        <w:t xml:space="preserve">employ </w:t>
      </w:r>
      <w:r>
        <w:rPr>
          <w:szCs w:val="24"/>
        </w:rPr>
        <w:t>in order to group together certain individuals in reality based on perceived or supposed similarities or resemblances among these things. Where an ontological realist will want to insist that there exists a genuine characteristic or feature (a universal) that is common to all of these things, the resemblance nominalist will insist that there exist only the individuals and the relations of similarity among them, and nothing more. But what is to be said about these “relations of similarity” or “resemblances” themselves</w:t>
      </w:r>
      <w:r w:rsidR="00DB66C2">
        <w:rPr>
          <w:szCs w:val="24"/>
        </w:rPr>
        <w:t>?</w:t>
      </w:r>
      <w:r>
        <w:rPr>
          <w:szCs w:val="24"/>
        </w:rPr>
        <w:t xml:space="preserve"> Presumably there is some “relation of similarity” R that obtains between all mammals on the one hand, and also some “relation of similarity” R* that obtains between all plants on the other. Clearly R and R* must be different</w:t>
      </w:r>
      <w:r w:rsidR="00C70DC1">
        <w:rPr>
          <w:szCs w:val="24"/>
        </w:rPr>
        <w:t xml:space="preserve"> relations</w:t>
      </w:r>
      <w:r>
        <w:rPr>
          <w:szCs w:val="24"/>
        </w:rPr>
        <w:t>, otherwise we would regularly mistake mammals for plants and conversely. So the question for the nominalist is: what is it that makes all instances of observed similarity R the same as one another and also different from all instances of observed similarity R*? While denying the existence of universals</w:t>
      </w:r>
      <w:r w:rsidR="00B36D59">
        <w:rPr>
          <w:szCs w:val="24"/>
        </w:rPr>
        <w:t xml:space="preserve"> such as </w:t>
      </w:r>
      <w:r w:rsidR="00B36D59">
        <w:rPr>
          <w:i/>
          <w:szCs w:val="24"/>
        </w:rPr>
        <w:t xml:space="preserve">mammal </w:t>
      </w:r>
      <w:r w:rsidR="00B36D59">
        <w:rPr>
          <w:szCs w:val="24"/>
        </w:rPr>
        <w:t xml:space="preserve">or </w:t>
      </w:r>
      <w:r w:rsidR="00B36D59">
        <w:rPr>
          <w:i/>
          <w:szCs w:val="24"/>
        </w:rPr>
        <w:t>plant</w:t>
      </w:r>
      <w:r>
        <w:rPr>
          <w:szCs w:val="24"/>
        </w:rPr>
        <w:t xml:space="preserve"> the nominalist is in danger of simply reintroducing them at the level of the different kinds of similarity relations holding among </w:t>
      </w:r>
      <w:r w:rsidR="00B36D59">
        <w:rPr>
          <w:szCs w:val="24"/>
        </w:rPr>
        <w:t xml:space="preserve">the corresponding </w:t>
      </w:r>
      <w:r>
        <w:rPr>
          <w:szCs w:val="24"/>
        </w:rPr>
        <w:t>different kinds of things.</w:t>
      </w:r>
    </w:p>
    <w:p w14:paraId="0BA6AA5B" w14:textId="03F7B7EB" w:rsidR="0041458A" w:rsidRDefault="0041458A">
      <w:pPr>
        <w:pStyle w:val="TxText"/>
        <w:autoSpaceDE w:val="0"/>
        <w:autoSpaceDN w:val="0"/>
        <w:adjustRightInd w:val="0"/>
        <w:rPr>
          <w:szCs w:val="24"/>
        </w:rPr>
      </w:pPr>
      <w:r>
        <w:rPr>
          <w:szCs w:val="24"/>
        </w:rPr>
        <w:t xml:space="preserve">A second point against nominalism is that it leaves us with no explanation of the success of science, which enables successful predictions precisely on the basis of general laws. We know </w:t>
      </w:r>
      <w:r>
        <w:rPr>
          <w:szCs w:val="24"/>
        </w:rPr>
        <w:lastRenderedPageBreak/>
        <w:t xml:space="preserve">of no way to understand this ability except by appeal to the assumption that science does this by concerning itself not with particular instances of things, but </w:t>
      </w:r>
      <w:r w:rsidR="00B36D59">
        <w:rPr>
          <w:szCs w:val="24"/>
        </w:rPr>
        <w:t xml:space="preserve">rather </w:t>
      </w:r>
      <w:r>
        <w:rPr>
          <w:szCs w:val="24"/>
        </w:rPr>
        <w:t xml:space="preserve">with repeatable features, forming general patterns or structures, that are instantiated in particular things. </w:t>
      </w:r>
      <w:r>
        <w:rPr>
          <w:i/>
          <w:szCs w:val="24"/>
        </w:rPr>
        <w:t>Lipid</w:t>
      </w:r>
      <w:r>
        <w:rPr>
          <w:szCs w:val="24"/>
        </w:rPr>
        <w:t>, for example, is a universal that scientists are able to identify not by virtue of what is specific to the fats in John’s body, or the sterols in Professor Jones’</w:t>
      </w:r>
      <w:r w:rsidR="00DB66C2">
        <w:rPr>
          <w:szCs w:val="24"/>
        </w:rPr>
        <w:t>s</w:t>
      </w:r>
      <w:r>
        <w:rPr>
          <w:szCs w:val="24"/>
        </w:rPr>
        <w:t xml:space="preserve"> lab, or the fat-soluble vitamins in the bottle at the local pharmacy, but rather by virtue of the universal features or characteristics shared by all of these particular instances.</w:t>
      </w:r>
    </w:p>
    <w:p w14:paraId="13E20B6D" w14:textId="1F0AFD1B" w:rsidR="0041458A" w:rsidRDefault="0041458A" w:rsidP="00B376C6">
      <w:pPr>
        <w:pStyle w:val="H2HeadingLevel2"/>
      </w:pPr>
      <w:r>
        <w:t>Universals and Particulars</w:t>
      </w:r>
    </w:p>
    <w:p w14:paraId="61DD0812" w14:textId="560056A3" w:rsidR="0041458A" w:rsidRDefault="0041458A">
      <w:pPr>
        <w:pStyle w:val="TxNITextNoIndent"/>
        <w:autoSpaceDE w:val="0"/>
        <w:autoSpaceDN w:val="0"/>
        <w:adjustRightInd w:val="0"/>
        <w:rPr>
          <w:szCs w:val="24"/>
        </w:rPr>
      </w:pPr>
      <w:r>
        <w:rPr>
          <w:szCs w:val="24"/>
        </w:rPr>
        <w:t>Particulars, in opposition to universals, are individual denizens of reality restricted to particular times and places. Particulars instantiate universals, but they cannot themselves be instantiated. In virtue of instantiating the same universal, two particulars will be similar in certain corresponding respects. Particulars exist in space and time. It is possible to interact with, directly see with one’s eyes, as well as touch and smell, photograph, or weigh, particulars of many sorts. Universals</w:t>
      </w:r>
      <w:r w:rsidR="00531A4D">
        <w:rPr>
          <w:szCs w:val="24"/>
        </w:rPr>
        <w:t>, in contrast,</w:t>
      </w:r>
      <w:r>
        <w:rPr>
          <w:szCs w:val="24"/>
        </w:rPr>
        <w:t xml:space="preserve"> are accessible only via cognitive processes of a more complex sort.</w:t>
      </w:r>
    </w:p>
    <w:p w14:paraId="778B9292" w14:textId="7B69EC8F" w:rsidR="0041458A" w:rsidRDefault="0041458A">
      <w:pPr>
        <w:pStyle w:val="TxText"/>
        <w:autoSpaceDE w:val="0"/>
        <w:autoSpaceDN w:val="0"/>
        <w:adjustRightInd w:val="0"/>
        <w:rPr>
          <w:szCs w:val="24"/>
        </w:rPr>
      </w:pPr>
      <w:r>
        <w:rPr>
          <w:szCs w:val="24"/>
        </w:rPr>
        <w:t xml:space="preserve">How do we establish whether a given general term (such as </w:t>
      </w:r>
      <w:r w:rsidR="00DB66C2">
        <w:rPr>
          <w:szCs w:val="24"/>
        </w:rPr>
        <w:t>“</w:t>
      </w:r>
      <w:r>
        <w:rPr>
          <w:szCs w:val="24"/>
        </w:rPr>
        <w:t>H</w:t>
      </w:r>
      <w:r>
        <w:rPr>
          <w:szCs w:val="24"/>
          <w:vertAlign w:val="subscript"/>
        </w:rPr>
        <w:t>2</w:t>
      </w:r>
      <w:r>
        <w:rPr>
          <w:szCs w:val="24"/>
        </w:rPr>
        <w:t>O molecule</w:t>
      </w:r>
      <w:r w:rsidR="00DB66C2">
        <w:rPr>
          <w:szCs w:val="24"/>
        </w:rPr>
        <w:t>”</w:t>
      </w:r>
      <w:r>
        <w:rPr>
          <w:szCs w:val="24"/>
        </w:rPr>
        <w:t xml:space="preserve"> or </w:t>
      </w:r>
      <w:r w:rsidR="00DB66C2">
        <w:rPr>
          <w:szCs w:val="24"/>
        </w:rPr>
        <w:t>“</w:t>
      </w:r>
      <w:r>
        <w:rPr>
          <w:szCs w:val="24"/>
        </w:rPr>
        <w:t>cell</w:t>
      </w:r>
      <w:r w:rsidR="00DB66C2">
        <w:rPr>
          <w:szCs w:val="24"/>
        </w:rPr>
        <w:t>”</w:t>
      </w:r>
      <w:r>
        <w:rPr>
          <w:szCs w:val="24"/>
        </w:rPr>
        <w:t xml:space="preserve"> or </w:t>
      </w:r>
      <w:r w:rsidR="00DB66C2">
        <w:rPr>
          <w:szCs w:val="24"/>
        </w:rPr>
        <w:t>“</w:t>
      </w:r>
      <w:r>
        <w:rPr>
          <w:szCs w:val="24"/>
        </w:rPr>
        <w:t>mammal</w:t>
      </w:r>
      <w:r w:rsidR="00DB66C2">
        <w:rPr>
          <w:szCs w:val="24"/>
        </w:rPr>
        <w:t>”</w:t>
      </w:r>
      <w:r>
        <w:rPr>
          <w:szCs w:val="24"/>
        </w:rPr>
        <w:t xml:space="preserve"> or </w:t>
      </w:r>
      <w:r w:rsidR="00DB66C2">
        <w:rPr>
          <w:szCs w:val="24"/>
        </w:rPr>
        <w:t>“</w:t>
      </w:r>
      <w:r>
        <w:rPr>
          <w:szCs w:val="24"/>
        </w:rPr>
        <w:t>sport utility vehicle</w:t>
      </w:r>
      <w:r w:rsidR="00DB66C2">
        <w:rPr>
          <w:szCs w:val="24"/>
        </w:rPr>
        <w:t>”</w:t>
      </w:r>
      <w:r>
        <w:rPr>
          <w:szCs w:val="24"/>
        </w:rPr>
        <w:t xml:space="preserve"> or </w:t>
      </w:r>
      <w:r w:rsidR="00DB66C2">
        <w:rPr>
          <w:szCs w:val="24"/>
        </w:rPr>
        <w:t>“</w:t>
      </w:r>
      <w:r>
        <w:rPr>
          <w:szCs w:val="24"/>
        </w:rPr>
        <w:t>former fan of ABBA</w:t>
      </w:r>
      <w:r w:rsidR="00DB66C2">
        <w:rPr>
          <w:szCs w:val="24"/>
        </w:rPr>
        <w:t>”</w:t>
      </w:r>
      <w:r>
        <w:rPr>
          <w:szCs w:val="24"/>
        </w:rPr>
        <w:t xml:space="preserve">) picks out a universal? The answer to this question is not an easy one to formulate (any more than would be the answer to questions such as </w:t>
      </w:r>
      <w:r w:rsidR="007841B5">
        <w:rPr>
          <w:szCs w:val="24"/>
        </w:rPr>
        <w:t>“</w:t>
      </w:r>
      <w:r>
        <w:rPr>
          <w:szCs w:val="24"/>
        </w:rPr>
        <w:t>how do we establish whether a given statement is true?</w:t>
      </w:r>
      <w:r w:rsidR="007841B5">
        <w:rPr>
          <w:szCs w:val="24"/>
        </w:rPr>
        <w:t>”</w:t>
      </w:r>
      <w:r>
        <w:rPr>
          <w:szCs w:val="24"/>
        </w:rPr>
        <w:t xml:space="preserve"> or </w:t>
      </w:r>
      <w:r w:rsidR="007841B5">
        <w:rPr>
          <w:szCs w:val="24"/>
        </w:rPr>
        <w:t>“</w:t>
      </w:r>
      <w:r>
        <w:rPr>
          <w:szCs w:val="24"/>
        </w:rPr>
        <w:t>how do we establish whether a given statement is something that is known to be true</w:t>
      </w:r>
      <w:r w:rsidR="007841B5">
        <w:rPr>
          <w:szCs w:val="24"/>
        </w:rPr>
        <w:t>,</w:t>
      </w:r>
      <w:r>
        <w:rPr>
          <w:szCs w:val="24"/>
        </w:rPr>
        <w:t xml:space="preserve"> or expresses a law of nature?</w:t>
      </w:r>
      <w:r w:rsidR="007841B5">
        <w:rPr>
          <w:szCs w:val="24"/>
        </w:rPr>
        <w:t>”</w:t>
      </w:r>
      <w:r>
        <w:rPr>
          <w:szCs w:val="24"/>
        </w:rPr>
        <w:t xml:space="preserve">). However, just as we can distinguish clear cases of truths (that red is a color) and falsehoods (that the earth is shaped like a cube), so we can distinguish also certain clear cases of general terms </w:t>
      </w:r>
      <w:r w:rsidR="001B4015">
        <w:rPr>
          <w:szCs w:val="24"/>
        </w:rPr>
        <w:t>that</w:t>
      </w:r>
      <w:r>
        <w:rPr>
          <w:szCs w:val="24"/>
        </w:rPr>
        <w:t xml:space="preserve"> do designate universals (such as names of chemical</w:t>
      </w:r>
      <w:r w:rsidR="00531A4D">
        <w:rPr>
          <w:szCs w:val="24"/>
        </w:rPr>
        <w:t xml:space="preserve"> elements</w:t>
      </w:r>
      <w:r>
        <w:rPr>
          <w:szCs w:val="24"/>
        </w:rPr>
        <w:t xml:space="preserve">) and certain clear </w:t>
      </w:r>
      <w:r>
        <w:rPr>
          <w:szCs w:val="24"/>
        </w:rPr>
        <w:lastRenderedPageBreak/>
        <w:t xml:space="preserve">cases of general terms </w:t>
      </w:r>
      <w:r w:rsidR="00737C26">
        <w:rPr>
          <w:szCs w:val="24"/>
        </w:rPr>
        <w:t xml:space="preserve">that </w:t>
      </w:r>
      <w:r>
        <w:rPr>
          <w:szCs w:val="24"/>
        </w:rPr>
        <w:t xml:space="preserve">do not designate universals (such as the majority of the terms listed as designating types of animals in </w:t>
      </w:r>
      <w:r w:rsidR="00B376C6">
        <w:rPr>
          <w:rStyle w:val="TCOTableCallOut"/>
          <w:szCs w:val="24"/>
        </w:rPr>
        <w:t xml:space="preserve">table </w:t>
      </w:r>
      <w:r>
        <w:rPr>
          <w:rStyle w:val="TCOTableCallOut"/>
          <w:szCs w:val="24"/>
        </w:rPr>
        <w:t>1.2</w:t>
      </w:r>
      <w:r>
        <w:rPr>
          <w:szCs w:val="24"/>
        </w:rPr>
        <w:t>).</w:t>
      </w:r>
    </w:p>
    <w:p w14:paraId="4082EACB" w14:textId="29A52AD4" w:rsidR="0041458A" w:rsidRDefault="0041458A">
      <w:pPr>
        <w:pStyle w:val="NoteCNotetoComp"/>
        <w:autoSpaceDE w:val="0"/>
        <w:autoSpaceDN w:val="0"/>
        <w:adjustRightInd w:val="0"/>
        <w:rPr>
          <w:szCs w:val="24"/>
        </w:rPr>
      </w:pPr>
      <w:r>
        <w:rPr>
          <w:szCs w:val="24"/>
        </w:rPr>
        <w:t xml:space="preserve">[Insert </w:t>
      </w:r>
      <w:r w:rsidR="00B376C6">
        <w:rPr>
          <w:rStyle w:val="TCOTableCallOut"/>
        </w:rPr>
        <w:t>t</w:t>
      </w:r>
      <w:r w:rsidR="00B376C6" w:rsidRPr="00B376C6">
        <w:rPr>
          <w:rStyle w:val="TCOTableCallOut"/>
        </w:rPr>
        <w:t xml:space="preserve">able </w:t>
      </w:r>
      <w:r w:rsidRPr="00B376C6">
        <w:rPr>
          <w:rStyle w:val="TCOTableCallOut"/>
        </w:rPr>
        <w:t>1.2</w:t>
      </w:r>
      <w:r>
        <w:rPr>
          <w:szCs w:val="24"/>
        </w:rPr>
        <w:t>]</w:t>
      </w:r>
    </w:p>
    <w:p w14:paraId="79763C0B" w14:textId="4068CAAD" w:rsidR="0041458A" w:rsidRDefault="0041458A">
      <w:pPr>
        <w:pStyle w:val="TxText"/>
        <w:autoSpaceDE w:val="0"/>
        <w:autoSpaceDN w:val="0"/>
        <w:adjustRightInd w:val="0"/>
        <w:rPr>
          <w:szCs w:val="24"/>
        </w:rPr>
      </w:pPr>
      <w:r>
        <w:rPr>
          <w:szCs w:val="24"/>
        </w:rPr>
        <w:t xml:space="preserve">And while we cannot give any algorithm for determining how such terms are to be treated, a number of rules of thumb for such determination are provided in </w:t>
      </w:r>
      <w:r w:rsidR="00B376C6">
        <w:rPr>
          <w:rStyle w:val="BxCOBoxCallOut"/>
          <w:szCs w:val="24"/>
        </w:rPr>
        <w:t xml:space="preserve">box </w:t>
      </w:r>
      <w:r>
        <w:rPr>
          <w:rStyle w:val="BxCOBoxCallOut"/>
          <w:szCs w:val="24"/>
        </w:rPr>
        <w:t>1.1</w:t>
      </w:r>
      <w:r>
        <w:rPr>
          <w:szCs w:val="24"/>
        </w:rPr>
        <w:t xml:space="preserve">. If a </w:t>
      </w:r>
      <w:r w:rsidR="00531A4D">
        <w:rPr>
          <w:szCs w:val="24"/>
        </w:rPr>
        <w:t xml:space="preserve">single </w:t>
      </w:r>
      <w:r>
        <w:rPr>
          <w:szCs w:val="24"/>
        </w:rPr>
        <w:t>general term yields a positive answer to all, or almost all, of these questions then this is a strong positive indication that it refers to a universal.</w:t>
      </w:r>
    </w:p>
    <w:p w14:paraId="47EA6B14" w14:textId="0F342984" w:rsidR="0041458A" w:rsidRDefault="0041458A">
      <w:pPr>
        <w:pStyle w:val="NoteCNotetoComp"/>
        <w:autoSpaceDE w:val="0"/>
        <w:autoSpaceDN w:val="0"/>
        <w:adjustRightInd w:val="0"/>
        <w:rPr>
          <w:szCs w:val="24"/>
        </w:rPr>
      </w:pPr>
      <w:r>
        <w:rPr>
          <w:szCs w:val="24"/>
        </w:rPr>
        <w:t xml:space="preserve">[Insert </w:t>
      </w:r>
      <w:r w:rsidR="00B376C6">
        <w:rPr>
          <w:rStyle w:val="BxCOBoxCallOut"/>
        </w:rPr>
        <w:t>b</w:t>
      </w:r>
      <w:r w:rsidR="00B376C6" w:rsidRPr="00B376C6">
        <w:rPr>
          <w:rStyle w:val="BxCOBoxCallOut"/>
        </w:rPr>
        <w:t xml:space="preserve">ox </w:t>
      </w:r>
      <w:r w:rsidRPr="00B376C6">
        <w:rPr>
          <w:rStyle w:val="BxCOBoxCallOut"/>
        </w:rPr>
        <w:t>1.1</w:t>
      </w:r>
      <w:r>
        <w:rPr>
          <w:szCs w:val="24"/>
        </w:rPr>
        <w:t>]</w:t>
      </w:r>
    </w:p>
    <w:p w14:paraId="071ACC7D" w14:textId="364E4322" w:rsidR="0041458A" w:rsidRDefault="0041458A">
      <w:pPr>
        <w:pStyle w:val="TxText"/>
        <w:autoSpaceDE w:val="0"/>
        <w:autoSpaceDN w:val="0"/>
        <w:adjustRightInd w:val="0"/>
        <w:rPr>
          <w:szCs w:val="24"/>
        </w:rPr>
      </w:pPr>
      <w:r>
        <w:rPr>
          <w:szCs w:val="24"/>
        </w:rPr>
        <w:t xml:space="preserve">The decision as to whether a given term does designate a universal may, however, in every case be revised. We may discover, for instance, that a general term refers to multiple distinct diseases (as was the case with </w:t>
      </w:r>
      <w:r w:rsidR="00C34CE3">
        <w:rPr>
          <w:szCs w:val="24"/>
        </w:rPr>
        <w:t>“</w:t>
      </w:r>
      <w:r>
        <w:rPr>
          <w:szCs w:val="24"/>
        </w:rPr>
        <w:t>diabetes</w:t>
      </w:r>
      <w:r w:rsidR="00C34CE3">
        <w:rPr>
          <w:szCs w:val="24"/>
        </w:rPr>
        <w:t>”</w:t>
      </w:r>
      <w:r>
        <w:rPr>
          <w:szCs w:val="24"/>
        </w:rPr>
        <w:t xml:space="preserve"> and </w:t>
      </w:r>
      <w:r w:rsidR="00C34CE3">
        <w:rPr>
          <w:szCs w:val="24"/>
        </w:rPr>
        <w:t>“</w:t>
      </w:r>
      <w:r>
        <w:rPr>
          <w:szCs w:val="24"/>
        </w:rPr>
        <w:t>hepatitis</w:t>
      </w:r>
      <w:r w:rsidR="00C34CE3">
        <w:rPr>
          <w:szCs w:val="24"/>
        </w:rPr>
        <w:t>”</w:t>
      </w:r>
      <w:r>
        <w:rPr>
          <w:szCs w:val="24"/>
        </w:rPr>
        <w:t xml:space="preserve">). Such </w:t>
      </w:r>
      <w:proofErr w:type="spellStart"/>
      <w:r>
        <w:rPr>
          <w:szCs w:val="24"/>
        </w:rPr>
        <w:t>revisability</w:t>
      </w:r>
      <w:proofErr w:type="spellEnd"/>
      <w:r>
        <w:rPr>
          <w:szCs w:val="24"/>
        </w:rPr>
        <w:t xml:space="preserve"> is not, however, a </w:t>
      </w:r>
      <w:r w:rsidR="00531A4D">
        <w:rPr>
          <w:szCs w:val="24"/>
        </w:rPr>
        <w:t xml:space="preserve">concern relating specifically to </w:t>
      </w:r>
      <w:r>
        <w:rPr>
          <w:szCs w:val="24"/>
        </w:rPr>
        <w:t>our treatment of universals or of the general terms in ontologies; rather, it is an ineluctable feature of science as a whole.</w:t>
      </w:r>
    </w:p>
    <w:p w14:paraId="2A23924E" w14:textId="015ABAE4" w:rsidR="0041458A" w:rsidRDefault="0041458A" w:rsidP="00B376C6">
      <w:pPr>
        <w:pStyle w:val="H2HeadingLevel2"/>
      </w:pPr>
      <w:r>
        <w:t>Empty or Potentially Empty General Terms</w:t>
      </w:r>
    </w:p>
    <w:p w14:paraId="31B08B56" w14:textId="6BF7CB81" w:rsidR="0041458A" w:rsidRDefault="0041458A">
      <w:pPr>
        <w:pStyle w:val="TxNITextNoIndent"/>
        <w:autoSpaceDE w:val="0"/>
        <w:autoSpaceDN w:val="0"/>
        <w:adjustRightInd w:val="0"/>
        <w:rPr>
          <w:szCs w:val="24"/>
        </w:rPr>
      </w:pPr>
      <w:proofErr w:type="gramStart"/>
      <w:r>
        <w:rPr>
          <w:szCs w:val="24"/>
        </w:rPr>
        <w:t>An ontology</w:t>
      </w:r>
      <w:proofErr w:type="gramEnd"/>
      <w:r>
        <w:rPr>
          <w:szCs w:val="24"/>
        </w:rPr>
        <w:t xml:space="preserve"> is a representational artifact whose purpose is to represent what is general in reality. </w:t>
      </w:r>
      <w:proofErr w:type="gramStart"/>
      <w:r>
        <w:rPr>
          <w:szCs w:val="24"/>
        </w:rPr>
        <w:t>An ontology</w:t>
      </w:r>
      <w:proofErr w:type="gramEnd"/>
      <w:r>
        <w:rPr>
          <w:szCs w:val="24"/>
        </w:rPr>
        <w:t>, in other words, is concerned with representing universals. At any given stage in its development science will, for many general terms, give us confidence in the belief that the terms in question designate universals. On the other side</w:t>
      </w:r>
      <w:r w:rsidR="00531A4D">
        <w:rPr>
          <w:szCs w:val="24"/>
        </w:rPr>
        <w:t xml:space="preserve">, there </w:t>
      </w:r>
      <w:r>
        <w:rPr>
          <w:szCs w:val="24"/>
        </w:rPr>
        <w:t xml:space="preserve">are </w:t>
      </w:r>
      <w:r w:rsidR="00531A4D">
        <w:rPr>
          <w:szCs w:val="24"/>
        </w:rPr>
        <w:t xml:space="preserve">some </w:t>
      </w:r>
      <w:r>
        <w:rPr>
          <w:szCs w:val="24"/>
        </w:rPr>
        <w:t>candidate ontology terms where we have similar confidence that they do not denote a universal—for example</w:t>
      </w:r>
      <w:r w:rsidR="00BF0453">
        <w:rPr>
          <w:szCs w:val="24"/>
        </w:rPr>
        <w:t>,</w:t>
      </w:r>
      <w:r>
        <w:rPr>
          <w:szCs w:val="24"/>
        </w:rPr>
        <w:t xml:space="preserve"> </w:t>
      </w:r>
      <w:r w:rsidR="00C34CE3">
        <w:rPr>
          <w:szCs w:val="24"/>
        </w:rPr>
        <w:t>“</w:t>
      </w:r>
      <w:r>
        <w:rPr>
          <w:szCs w:val="24"/>
        </w:rPr>
        <w:t>unicorn</w:t>
      </w:r>
      <w:r w:rsidR="00C34CE3">
        <w:rPr>
          <w:szCs w:val="24"/>
        </w:rPr>
        <w:t>”</w:t>
      </w:r>
      <w:r>
        <w:rPr>
          <w:szCs w:val="24"/>
        </w:rPr>
        <w:t xml:space="preserve"> or </w:t>
      </w:r>
      <w:r w:rsidR="00C34CE3">
        <w:rPr>
          <w:szCs w:val="24"/>
        </w:rPr>
        <w:t>“</w:t>
      </w:r>
      <w:r>
        <w:rPr>
          <w:szCs w:val="24"/>
        </w:rPr>
        <w:t>perpetual motion machine</w:t>
      </w:r>
      <w:r w:rsidR="00C34CE3">
        <w:rPr>
          <w:szCs w:val="24"/>
        </w:rPr>
        <w:t>”</w:t>
      </w:r>
      <w:r>
        <w:rPr>
          <w:szCs w:val="24"/>
        </w:rPr>
        <w:t xml:space="preserve"> or </w:t>
      </w:r>
      <w:r w:rsidR="00C34CE3">
        <w:rPr>
          <w:szCs w:val="24"/>
        </w:rPr>
        <w:t>“</w:t>
      </w:r>
      <w:r>
        <w:rPr>
          <w:szCs w:val="24"/>
        </w:rPr>
        <w:t>regular smoker and is identical to some prime number</w:t>
      </w:r>
      <w:r w:rsidR="00C34CE3">
        <w:rPr>
          <w:szCs w:val="24"/>
        </w:rPr>
        <w:t>.”</w:t>
      </w:r>
      <w:r>
        <w:rPr>
          <w:szCs w:val="24"/>
        </w:rPr>
        <w:t xml:space="preserve"> Such </w:t>
      </w:r>
      <w:r>
        <w:rPr>
          <w:szCs w:val="24"/>
        </w:rPr>
        <w:lastRenderedPageBreak/>
        <w:t>terms do not designate anything at all in the strong sense that there are no particulars to which the terms in question can be correctly applied.</w:t>
      </w:r>
    </w:p>
    <w:p w14:paraId="5CDE2347" w14:textId="20EA0695" w:rsidR="0041458A" w:rsidRDefault="0041458A">
      <w:pPr>
        <w:pStyle w:val="TxText"/>
        <w:autoSpaceDE w:val="0"/>
        <w:autoSpaceDN w:val="0"/>
        <w:adjustRightInd w:val="0"/>
        <w:rPr>
          <w:szCs w:val="24"/>
        </w:rPr>
      </w:pPr>
      <w:r>
        <w:rPr>
          <w:szCs w:val="24"/>
        </w:rPr>
        <w:t xml:space="preserve">There are, however, examples of general terms for which it is not clear whether or not they designate universals. In the </w:t>
      </w:r>
      <w:r w:rsidR="00C34CE3">
        <w:rPr>
          <w:szCs w:val="24"/>
        </w:rPr>
        <w:t>eighteen</w:t>
      </w:r>
      <w:r>
        <w:rPr>
          <w:szCs w:val="24"/>
        </w:rPr>
        <w:t xml:space="preserve">th century this was briefly the case with the term </w:t>
      </w:r>
      <w:r w:rsidR="00C34CE3">
        <w:rPr>
          <w:szCs w:val="24"/>
        </w:rPr>
        <w:t>“</w:t>
      </w:r>
      <w:r>
        <w:rPr>
          <w:szCs w:val="24"/>
        </w:rPr>
        <w:t>phlogiston</w:t>
      </w:r>
      <w:r w:rsidR="00C34CE3">
        <w:rPr>
          <w:szCs w:val="24"/>
        </w:rPr>
        <w:t>,”</w:t>
      </w:r>
      <w:r>
        <w:rPr>
          <w:szCs w:val="24"/>
        </w:rPr>
        <w:t xml:space="preserve"> until the term fell out of favor; until recently it was the case with the term </w:t>
      </w:r>
      <w:r w:rsidR="00C34CE3">
        <w:rPr>
          <w:szCs w:val="24"/>
        </w:rPr>
        <w:t>“</w:t>
      </w:r>
      <w:r>
        <w:rPr>
          <w:szCs w:val="24"/>
        </w:rPr>
        <w:t>Higgs boson</w:t>
      </w:r>
      <w:r w:rsidR="00C34CE3">
        <w:rPr>
          <w:szCs w:val="24"/>
        </w:rPr>
        <w:t>.”</w:t>
      </w:r>
      <w:r>
        <w:rPr>
          <w:szCs w:val="24"/>
        </w:rPr>
        <w:t xml:space="preserve"> Such cases arise particularly in those areas where at any given time the most exciting scientific advances are taking place. In general, ontologies will be created to capture the content of established scientific theories—the sort of content that is expressed in textbooks for use by new generations of scientists who want to learn the general theoretical framework </w:t>
      </w:r>
      <w:r w:rsidR="00C34CE3">
        <w:rPr>
          <w:szCs w:val="24"/>
        </w:rPr>
        <w:t xml:space="preserve">that </w:t>
      </w:r>
      <w:r>
        <w:rPr>
          <w:szCs w:val="24"/>
        </w:rPr>
        <w:t xml:space="preserve">forms the basis of new and controversial hypotheses and methods. </w:t>
      </w:r>
      <w:r w:rsidR="00DB054E">
        <w:rPr>
          <w:szCs w:val="24"/>
        </w:rPr>
        <w:t>O</w:t>
      </w:r>
      <w:r>
        <w:rPr>
          <w:szCs w:val="24"/>
        </w:rPr>
        <w:t>ntologies can</w:t>
      </w:r>
      <w:r w:rsidR="00DB054E">
        <w:rPr>
          <w:szCs w:val="24"/>
        </w:rPr>
        <w:t xml:space="preserve"> in such cases</w:t>
      </w:r>
      <w:r>
        <w:rPr>
          <w:szCs w:val="24"/>
        </w:rPr>
        <w:t xml:space="preserve"> be created experimentally, in order to capture the content of one or more of the alternative hypotheses currently being explored at the fringes of established science.</w:t>
      </w:r>
    </w:p>
    <w:p w14:paraId="7A4D508D" w14:textId="4F572F3E" w:rsidR="0041458A" w:rsidRDefault="0041458A">
      <w:pPr>
        <w:pStyle w:val="TxText"/>
        <w:autoSpaceDE w:val="0"/>
        <w:autoSpaceDN w:val="0"/>
        <w:adjustRightInd w:val="0"/>
        <w:rPr>
          <w:rStyle w:val="citefn"/>
          <w:szCs w:val="24"/>
          <w:vertAlign w:val="superscript"/>
        </w:rPr>
      </w:pPr>
      <w:r>
        <w:rPr>
          <w:szCs w:val="24"/>
        </w:rPr>
        <w:t>Such experimental</w:t>
      </w:r>
      <w:r w:rsidR="00DB054E">
        <w:rPr>
          <w:szCs w:val="24"/>
        </w:rPr>
        <w:t>, or provisional,</w:t>
      </w:r>
      <w:r>
        <w:rPr>
          <w:szCs w:val="24"/>
        </w:rPr>
        <w:t xml:space="preserve"> ontologies (see</w:t>
      </w:r>
      <w:r w:rsidR="00BF0453">
        <w:rPr>
          <w:szCs w:val="24"/>
        </w:rPr>
        <w:t>,</w:t>
      </w:r>
      <w:r>
        <w:rPr>
          <w:szCs w:val="24"/>
        </w:rPr>
        <w:t xml:space="preserve"> for example</w:t>
      </w:r>
      <w:r w:rsidR="00BF0453">
        <w:rPr>
          <w:szCs w:val="24"/>
        </w:rPr>
        <w:t>,</w:t>
      </w:r>
      <w:r>
        <w:rPr>
          <w:szCs w:val="24"/>
        </w:rPr>
        <w:t xml:space="preserve"> </w:t>
      </w:r>
      <w:r w:rsidR="00B376C6">
        <w:rPr>
          <w:rStyle w:val="FgCOFigureCallOut"/>
          <w:szCs w:val="24"/>
        </w:rPr>
        <w:t xml:space="preserve">figure </w:t>
      </w:r>
      <w:r>
        <w:rPr>
          <w:rStyle w:val="FgCOFigureCallOut"/>
          <w:szCs w:val="24"/>
        </w:rPr>
        <w:t>1.2</w:t>
      </w:r>
      <w:r>
        <w:rPr>
          <w:szCs w:val="24"/>
        </w:rPr>
        <w:t>) are the equivalent of setting aside terms or codes for future use</w:t>
      </w:r>
      <w:r w:rsidR="00C34CE3">
        <w:rPr>
          <w:szCs w:val="24"/>
        </w:rPr>
        <w:t xml:space="preserve">, </w:t>
      </w:r>
      <w:r>
        <w:rPr>
          <w:szCs w:val="24"/>
        </w:rPr>
        <w:t>for example</w:t>
      </w:r>
      <w:r w:rsidR="00BF0453">
        <w:rPr>
          <w:szCs w:val="24"/>
        </w:rPr>
        <w:t>,</w:t>
      </w:r>
      <w:r>
        <w:rPr>
          <w:szCs w:val="24"/>
        </w:rPr>
        <w:t xml:space="preserve"> when creating a database of serial numbers for items in production. Some serial numbers will be used, in due course, for tracking items actually produced; others might be used for inventory planning or similar purposes, but in a way that remains tentative—in the sense that no ontological commitment is involved—until scientific disputes are resolved and either the term falls out of favor or some referent is </w:t>
      </w:r>
      <w:r w:rsidR="00DB054E">
        <w:rPr>
          <w:szCs w:val="24"/>
        </w:rPr>
        <w:t xml:space="preserve">securely </w:t>
      </w:r>
      <w:r>
        <w:rPr>
          <w:szCs w:val="24"/>
        </w:rPr>
        <w:t>attached.</w:t>
      </w:r>
      <w:r>
        <w:rPr>
          <w:rStyle w:val="citefn"/>
          <w:szCs w:val="24"/>
          <w:vertAlign w:val="superscript"/>
        </w:rPr>
        <w:t>24</w:t>
      </w:r>
    </w:p>
    <w:p w14:paraId="0C4C059B" w14:textId="77777777" w:rsidR="0013090F" w:rsidRDefault="0013090F" w:rsidP="0013090F">
      <w:pPr>
        <w:pStyle w:val="NoteCNotetoComp"/>
        <w:autoSpaceDE w:val="0"/>
        <w:autoSpaceDN w:val="0"/>
        <w:adjustRightInd w:val="0"/>
        <w:rPr>
          <w:szCs w:val="24"/>
        </w:rPr>
      </w:pPr>
      <w:r>
        <w:rPr>
          <w:szCs w:val="24"/>
        </w:rPr>
        <w:t xml:space="preserve">[Insert </w:t>
      </w:r>
      <w:r>
        <w:rPr>
          <w:rStyle w:val="FgCOFigureCallOut"/>
        </w:rPr>
        <w:t>f</w:t>
      </w:r>
      <w:r w:rsidRPr="00B376C6">
        <w:rPr>
          <w:rStyle w:val="FgCOFigureCallOut"/>
        </w:rPr>
        <w:t>igure 1.2</w:t>
      </w:r>
      <w:r>
        <w:rPr>
          <w:szCs w:val="24"/>
        </w:rPr>
        <w:t>]</w:t>
      </w:r>
    </w:p>
    <w:p w14:paraId="03181CE6" w14:textId="77CF837E" w:rsidR="0041458A" w:rsidRDefault="0041458A" w:rsidP="00B376C6">
      <w:pPr>
        <w:pStyle w:val="H2HeadingLevel2"/>
      </w:pPr>
      <w:r>
        <w:lastRenderedPageBreak/>
        <w:t>Universal vs. Class</w:t>
      </w:r>
    </w:p>
    <w:p w14:paraId="4F1957C7" w14:textId="1DBEFFC0" w:rsidR="0041458A" w:rsidRDefault="0041458A">
      <w:pPr>
        <w:pStyle w:val="TxNITextNoIndent"/>
        <w:autoSpaceDE w:val="0"/>
        <w:autoSpaceDN w:val="0"/>
        <w:adjustRightInd w:val="0"/>
        <w:rPr>
          <w:szCs w:val="24"/>
        </w:rPr>
      </w:pPr>
      <w:r>
        <w:rPr>
          <w:szCs w:val="24"/>
        </w:rPr>
        <w:t xml:space="preserve">An additional set of problems is created by those general terms often used by science to refer to particulars in reality but in relation to which (in light of our questions in </w:t>
      </w:r>
      <w:r w:rsidR="00C34CE3">
        <w:rPr>
          <w:rStyle w:val="BxCOBoxCallOut"/>
          <w:szCs w:val="24"/>
        </w:rPr>
        <w:t>b</w:t>
      </w:r>
      <w:r>
        <w:rPr>
          <w:rStyle w:val="BxCOBoxCallOut"/>
          <w:szCs w:val="24"/>
        </w:rPr>
        <w:t>ox 1.1</w:t>
      </w:r>
      <w:r>
        <w:rPr>
          <w:szCs w:val="24"/>
        </w:rPr>
        <w:t xml:space="preserve">) there is no corresponding universal. Examples are </w:t>
      </w:r>
      <w:r w:rsidR="00C34CE3">
        <w:rPr>
          <w:szCs w:val="24"/>
        </w:rPr>
        <w:t>“</w:t>
      </w:r>
      <w:r>
        <w:rPr>
          <w:szCs w:val="24"/>
        </w:rPr>
        <w:t>smoker in Leipzig</w:t>
      </w:r>
      <w:r w:rsidR="00C34CE3">
        <w:rPr>
          <w:szCs w:val="24"/>
        </w:rPr>
        <w:t>,”</w:t>
      </w:r>
      <w:r>
        <w:rPr>
          <w:szCs w:val="24"/>
        </w:rPr>
        <w:t xml:space="preserve"> </w:t>
      </w:r>
      <w:r w:rsidR="00C34CE3">
        <w:rPr>
          <w:szCs w:val="24"/>
        </w:rPr>
        <w:t>“</w:t>
      </w:r>
      <w:r>
        <w:rPr>
          <w:szCs w:val="24"/>
        </w:rPr>
        <w:t>person of the Hindu religion who has bathed in the Ganges</w:t>
      </w:r>
      <w:r w:rsidR="00C34CE3">
        <w:rPr>
          <w:szCs w:val="24"/>
        </w:rPr>
        <w:t>,”</w:t>
      </w:r>
      <w:r>
        <w:rPr>
          <w:szCs w:val="24"/>
        </w:rPr>
        <w:t xml:space="preserve"> </w:t>
      </w:r>
      <w:r w:rsidR="00C34CE3">
        <w:rPr>
          <w:szCs w:val="24"/>
        </w:rPr>
        <w:t>“</w:t>
      </w:r>
      <w:r>
        <w:rPr>
          <w:szCs w:val="24"/>
        </w:rPr>
        <w:t>Finnish spy</w:t>
      </w:r>
      <w:r w:rsidR="00C34CE3">
        <w:rPr>
          <w:szCs w:val="24"/>
        </w:rPr>
        <w:t>,”</w:t>
      </w:r>
      <w:r>
        <w:rPr>
          <w:szCs w:val="24"/>
        </w:rPr>
        <w:t xml:space="preserve"> and so on.</w:t>
      </w:r>
    </w:p>
    <w:p w14:paraId="1A495E4A" w14:textId="0A1CDD54" w:rsidR="0041458A" w:rsidRDefault="0041458A">
      <w:pPr>
        <w:pStyle w:val="TxText"/>
        <w:autoSpaceDE w:val="0"/>
        <w:autoSpaceDN w:val="0"/>
        <w:adjustRightInd w:val="0"/>
        <w:rPr>
          <w:szCs w:val="24"/>
        </w:rPr>
      </w:pPr>
      <w:r>
        <w:rPr>
          <w:szCs w:val="24"/>
        </w:rPr>
        <w:t xml:space="preserve">To see how, within the realist framework, such cases are to be dealt with we start with the distinction between universals on the one hand, and the classes which form their extensions on the other. The universal </w:t>
      </w:r>
      <w:r>
        <w:rPr>
          <w:i/>
          <w:szCs w:val="24"/>
        </w:rPr>
        <w:t>cell membrane</w:t>
      </w:r>
      <w:r>
        <w:rPr>
          <w:szCs w:val="24"/>
        </w:rPr>
        <w:t xml:space="preserve">, for example, has as its extension the class of all cell membranes. </w:t>
      </w:r>
      <w:r w:rsidR="00DB054E">
        <w:rPr>
          <w:szCs w:val="24"/>
        </w:rPr>
        <w:t>It is n</w:t>
      </w:r>
      <w:r>
        <w:rPr>
          <w:szCs w:val="24"/>
        </w:rPr>
        <w:t xml:space="preserve">ot only universals </w:t>
      </w:r>
      <w:r w:rsidR="00DB054E">
        <w:rPr>
          <w:szCs w:val="24"/>
        </w:rPr>
        <w:t xml:space="preserve">that </w:t>
      </w:r>
      <w:r>
        <w:rPr>
          <w:szCs w:val="24"/>
        </w:rPr>
        <w:t xml:space="preserve">have extensions, but also general terms. The extension of the general term </w:t>
      </w:r>
      <w:r w:rsidR="00C34CE3">
        <w:rPr>
          <w:szCs w:val="24"/>
        </w:rPr>
        <w:t>“</w:t>
      </w:r>
      <w:r>
        <w:rPr>
          <w:szCs w:val="24"/>
        </w:rPr>
        <w:t>cell membrane</w:t>
      </w:r>
      <w:r w:rsidR="00C34CE3">
        <w:rPr>
          <w:szCs w:val="24"/>
        </w:rPr>
        <w:t>”</w:t>
      </w:r>
      <w:r>
        <w:rPr>
          <w:szCs w:val="24"/>
        </w:rPr>
        <w:t xml:space="preserve"> is identical with the extension of the universal </w:t>
      </w:r>
      <w:r>
        <w:rPr>
          <w:i/>
          <w:szCs w:val="24"/>
        </w:rPr>
        <w:t>cell membrane</w:t>
      </w:r>
      <w:r w:rsidR="00B936D0">
        <w:rPr>
          <w:szCs w:val="24"/>
        </w:rPr>
        <w:t>, however e</w:t>
      </w:r>
      <w:r>
        <w:rPr>
          <w:szCs w:val="24"/>
        </w:rPr>
        <w:t>ven those general terms for which there is no corresponding universal</w:t>
      </w:r>
      <w:r w:rsidR="00B936D0">
        <w:rPr>
          <w:szCs w:val="24"/>
        </w:rPr>
        <w:t xml:space="preserve"> </w:t>
      </w:r>
      <w:r>
        <w:rPr>
          <w:szCs w:val="24"/>
        </w:rPr>
        <w:t>providing they are nonempty, will have extensions</w:t>
      </w:r>
      <w:r w:rsidR="00B936D0">
        <w:rPr>
          <w:szCs w:val="24"/>
        </w:rPr>
        <w:t xml:space="preserve"> also</w:t>
      </w:r>
      <w:r>
        <w:rPr>
          <w:szCs w:val="24"/>
        </w:rPr>
        <w:t>.</w:t>
      </w:r>
    </w:p>
    <w:p w14:paraId="25B4D1DB" w14:textId="77664171" w:rsidR="00F810FC" w:rsidRDefault="0041458A">
      <w:pPr>
        <w:pStyle w:val="TxText"/>
        <w:autoSpaceDE w:val="0"/>
        <w:autoSpaceDN w:val="0"/>
        <w:adjustRightInd w:val="0"/>
        <w:rPr>
          <w:szCs w:val="24"/>
        </w:rPr>
      </w:pPr>
      <w:r>
        <w:rPr>
          <w:szCs w:val="24"/>
        </w:rPr>
        <w:t>A class, on our view, is defined as a maximal collection of particulars falling under a given general term. All extensions of (nonempty) general terms are classes. (We leave open the issue as to whether empty general terms have extensions.) Thus the class of mammals, for instance, is the maximal collection of all mammals. The class of H</w:t>
      </w:r>
      <w:r>
        <w:rPr>
          <w:szCs w:val="24"/>
          <w:vertAlign w:val="subscript"/>
        </w:rPr>
        <w:t>2</w:t>
      </w:r>
      <w:r>
        <w:rPr>
          <w:szCs w:val="24"/>
        </w:rPr>
        <w:t>O molecules is the maximal collection of all H</w:t>
      </w:r>
      <w:r>
        <w:rPr>
          <w:szCs w:val="24"/>
          <w:vertAlign w:val="subscript"/>
        </w:rPr>
        <w:t>2</w:t>
      </w:r>
      <w:r>
        <w:rPr>
          <w:szCs w:val="24"/>
        </w:rPr>
        <w:t xml:space="preserve">O molecules. The term </w:t>
      </w:r>
      <w:r w:rsidR="00C34CE3">
        <w:rPr>
          <w:szCs w:val="24"/>
        </w:rPr>
        <w:t>“</w:t>
      </w:r>
      <w:r>
        <w:rPr>
          <w:szCs w:val="24"/>
        </w:rPr>
        <w:t>mammal</w:t>
      </w:r>
      <w:r w:rsidR="00C34CE3">
        <w:rPr>
          <w:szCs w:val="24"/>
        </w:rPr>
        <w:t>”</w:t>
      </w:r>
      <w:r>
        <w:rPr>
          <w:szCs w:val="24"/>
        </w:rPr>
        <w:t xml:space="preserve"> applies to every member of this class, and every particular to which the term applies is a member of this class. Each universal has a corresponding maximal class as its extension. We might call such classes “natural classes.” The class of all human individuals with less than an inch of hair on their heads picks out a class of individuals in reality, but it is not a natural class, and so there is little reason to think of this class a</w:t>
      </w:r>
      <w:r w:rsidR="001C1F67">
        <w:rPr>
          <w:szCs w:val="24"/>
        </w:rPr>
        <w:t>s corresponding to a universal.</w:t>
      </w:r>
    </w:p>
    <w:p w14:paraId="0BB30411" w14:textId="2EF13319" w:rsidR="0041458A" w:rsidRDefault="00F810FC">
      <w:pPr>
        <w:pStyle w:val="TxText"/>
        <w:autoSpaceDE w:val="0"/>
        <w:autoSpaceDN w:val="0"/>
        <w:adjustRightInd w:val="0"/>
        <w:rPr>
          <w:szCs w:val="24"/>
        </w:rPr>
      </w:pPr>
      <w:r>
        <w:rPr>
          <w:szCs w:val="24"/>
        </w:rPr>
        <w:lastRenderedPageBreak/>
        <w:t xml:space="preserve">But there may be reasons nonetheless to include such a term in </w:t>
      </w:r>
      <w:proofErr w:type="gramStart"/>
      <w:r>
        <w:rPr>
          <w:szCs w:val="24"/>
        </w:rPr>
        <w:t>an ontology</w:t>
      </w:r>
      <w:proofErr w:type="gramEnd"/>
      <w:r>
        <w:rPr>
          <w:szCs w:val="24"/>
        </w:rPr>
        <w:t xml:space="preserve">. In performing clinical research, for example, we may have pertaining to </w:t>
      </w:r>
      <w:r w:rsidR="003618CF">
        <w:rPr>
          <w:szCs w:val="24"/>
        </w:rPr>
        <w:t>“</w:t>
      </w:r>
      <w:r w:rsidR="0041458A">
        <w:rPr>
          <w:szCs w:val="24"/>
        </w:rPr>
        <w:t xml:space="preserve">human </w:t>
      </w:r>
      <w:r>
        <w:rPr>
          <w:szCs w:val="24"/>
        </w:rPr>
        <w:t xml:space="preserve">beings </w:t>
      </w:r>
      <w:r w:rsidR="0041458A">
        <w:rPr>
          <w:szCs w:val="24"/>
        </w:rPr>
        <w:t>diagnosed with hypertension</w:t>
      </w:r>
      <w:r w:rsidR="003618CF">
        <w:rPr>
          <w:szCs w:val="24"/>
        </w:rPr>
        <w:t>,”</w:t>
      </w:r>
      <w:r w:rsidR="0041458A">
        <w:rPr>
          <w:szCs w:val="24"/>
        </w:rPr>
        <w:t xml:space="preserve"> </w:t>
      </w:r>
      <w:r w:rsidR="003618CF">
        <w:rPr>
          <w:szCs w:val="24"/>
        </w:rPr>
        <w:t>“</w:t>
      </w:r>
      <w:r w:rsidR="0041458A">
        <w:rPr>
          <w:szCs w:val="24"/>
        </w:rPr>
        <w:t xml:space="preserve">human </w:t>
      </w:r>
      <w:r>
        <w:rPr>
          <w:szCs w:val="24"/>
        </w:rPr>
        <w:t xml:space="preserve">beings </w:t>
      </w:r>
      <w:r w:rsidR="0041458A">
        <w:rPr>
          <w:szCs w:val="24"/>
        </w:rPr>
        <w:t>born in Vermont</w:t>
      </w:r>
      <w:r w:rsidR="003618CF">
        <w:rPr>
          <w:szCs w:val="24"/>
        </w:rPr>
        <w:t>,”</w:t>
      </w:r>
      <w:r w:rsidR="0041458A">
        <w:rPr>
          <w:szCs w:val="24"/>
        </w:rPr>
        <w:t xml:space="preserve"> </w:t>
      </w:r>
      <w:r w:rsidR="003618CF">
        <w:rPr>
          <w:szCs w:val="24"/>
        </w:rPr>
        <w:t>“</w:t>
      </w:r>
      <w:r w:rsidR="0041458A">
        <w:rPr>
          <w:szCs w:val="24"/>
        </w:rPr>
        <w:t xml:space="preserve">human </w:t>
      </w:r>
      <w:r>
        <w:rPr>
          <w:szCs w:val="24"/>
        </w:rPr>
        <w:t xml:space="preserve">beings </w:t>
      </w:r>
      <w:r w:rsidR="0041458A">
        <w:rPr>
          <w:szCs w:val="24"/>
        </w:rPr>
        <w:t>whose mother has died</w:t>
      </w:r>
      <w:r>
        <w:rPr>
          <w:szCs w:val="24"/>
        </w:rPr>
        <w:t>,</w:t>
      </w:r>
      <w:r w:rsidR="003618CF">
        <w:rPr>
          <w:szCs w:val="24"/>
        </w:rPr>
        <w:t>”</w:t>
      </w:r>
      <w:r>
        <w:rPr>
          <w:szCs w:val="24"/>
        </w:rPr>
        <w:t xml:space="preserve"> and so on.</w:t>
      </w:r>
      <w:r w:rsidR="0041458A">
        <w:rPr>
          <w:szCs w:val="24"/>
        </w:rPr>
        <w:t xml:space="preserve"> Classes corresponding to terms </w:t>
      </w:r>
      <w:r>
        <w:rPr>
          <w:szCs w:val="24"/>
        </w:rPr>
        <w:t xml:space="preserve">such as these are </w:t>
      </w:r>
      <w:r w:rsidR="00723AA8">
        <w:rPr>
          <w:szCs w:val="24"/>
        </w:rPr>
        <w:t xml:space="preserve">demarcated </w:t>
      </w:r>
      <w:r>
        <w:rPr>
          <w:szCs w:val="24"/>
        </w:rPr>
        <w:t xml:space="preserve">on the basis of selection criteria defined by human beings. </w:t>
      </w:r>
      <w:r w:rsidR="00723AA8">
        <w:rPr>
          <w:szCs w:val="24"/>
        </w:rPr>
        <w:t xml:space="preserve">Thus we will </w:t>
      </w:r>
      <w:r w:rsidR="0041458A">
        <w:rPr>
          <w:szCs w:val="24"/>
        </w:rPr>
        <w:t>refer</w:t>
      </w:r>
      <w:r w:rsidR="00723AA8">
        <w:rPr>
          <w:szCs w:val="24"/>
        </w:rPr>
        <w:t xml:space="preserve"> to them</w:t>
      </w:r>
      <w:r w:rsidR="0041458A">
        <w:rPr>
          <w:szCs w:val="24"/>
        </w:rPr>
        <w:t xml:space="preserve"> in what follows as </w:t>
      </w:r>
      <w:r w:rsidR="003618CF">
        <w:rPr>
          <w:szCs w:val="24"/>
        </w:rPr>
        <w:t>“</w:t>
      </w:r>
      <w:r w:rsidR="0041458A">
        <w:rPr>
          <w:szCs w:val="24"/>
        </w:rPr>
        <w:t>defined classes</w:t>
      </w:r>
      <w:r w:rsidR="003618CF">
        <w:rPr>
          <w:szCs w:val="24"/>
        </w:rPr>
        <w:t>.”</w:t>
      </w:r>
    </w:p>
    <w:p w14:paraId="6DAFC914" w14:textId="5FEF6801" w:rsidR="0041458A" w:rsidRDefault="0041458A">
      <w:pPr>
        <w:pStyle w:val="TxText"/>
        <w:autoSpaceDE w:val="0"/>
        <w:autoSpaceDN w:val="0"/>
        <w:adjustRightInd w:val="0"/>
        <w:rPr>
          <w:szCs w:val="24"/>
        </w:rPr>
      </w:pPr>
      <w:r>
        <w:rPr>
          <w:szCs w:val="24"/>
        </w:rPr>
        <w:t xml:space="preserve">There are at least </w:t>
      </w:r>
      <w:r w:rsidR="003271D1">
        <w:rPr>
          <w:szCs w:val="24"/>
        </w:rPr>
        <w:t xml:space="preserve">two </w:t>
      </w:r>
      <w:r>
        <w:rPr>
          <w:szCs w:val="24"/>
        </w:rPr>
        <w:t xml:space="preserve">recognizably distinct </w:t>
      </w:r>
      <w:r w:rsidR="00723AA8">
        <w:rPr>
          <w:szCs w:val="24"/>
        </w:rPr>
        <w:t xml:space="preserve">families </w:t>
      </w:r>
      <w:r>
        <w:rPr>
          <w:szCs w:val="24"/>
        </w:rPr>
        <w:t>of defined classes:</w:t>
      </w:r>
    </w:p>
    <w:p w14:paraId="0BC1FA5B" w14:textId="3BBA5486" w:rsidR="0041458A" w:rsidRDefault="0041458A">
      <w:pPr>
        <w:pStyle w:val="LList"/>
        <w:tabs>
          <w:tab w:val="left" w:pos="240"/>
          <w:tab w:val="left" w:pos="480"/>
          <w:tab w:val="left" w:pos="960"/>
        </w:tabs>
        <w:autoSpaceDE w:val="0"/>
        <w:autoSpaceDN w:val="0"/>
        <w:adjustRightInd w:val="0"/>
        <w:rPr>
          <w:szCs w:val="24"/>
        </w:rPr>
      </w:pPr>
      <w:r>
        <w:rPr>
          <w:szCs w:val="24"/>
        </w:rPr>
        <w:t>1.</w:t>
      </w:r>
      <w:r w:rsidR="00B376C6">
        <w:rPr>
          <w:szCs w:val="24"/>
        </w:rPr>
        <w:t> </w:t>
      </w:r>
      <w:r w:rsidR="00541005">
        <w:rPr>
          <w:i/>
          <w:szCs w:val="24"/>
        </w:rPr>
        <w:t>C</w:t>
      </w:r>
      <w:r>
        <w:rPr>
          <w:i/>
          <w:szCs w:val="24"/>
        </w:rPr>
        <w:t>lasses defined by general terms abbreviating logical combinations of terms denoting universals</w:t>
      </w:r>
      <w:r>
        <w:rPr>
          <w:szCs w:val="24"/>
        </w:rPr>
        <w:t xml:space="preserve">. </w:t>
      </w:r>
      <w:commentRangeStart w:id="4"/>
      <w:r>
        <w:rPr>
          <w:szCs w:val="24"/>
        </w:rPr>
        <w:t>These</w:t>
      </w:r>
      <w:r w:rsidR="00541005">
        <w:rPr>
          <w:szCs w:val="24"/>
        </w:rPr>
        <w:t xml:space="preserve"> classes</w:t>
      </w:r>
      <w:r>
        <w:rPr>
          <w:szCs w:val="24"/>
        </w:rPr>
        <w:t xml:space="preserve"> </w:t>
      </w:r>
      <w:r w:rsidR="00E31F73">
        <w:rPr>
          <w:szCs w:val="24"/>
        </w:rPr>
        <w:t xml:space="preserve">can be divided into two </w:t>
      </w:r>
      <w:del w:id="5" w:author="phismith" w:date="2015-02-05T16:01:00Z">
        <w:r w:rsidR="00E31F73" w:rsidDel="00B4734B">
          <w:rPr>
            <w:szCs w:val="24"/>
          </w:rPr>
          <w:delText>categories</w:delText>
        </w:r>
        <w:commentRangeEnd w:id="4"/>
        <w:r w:rsidR="00E31F73" w:rsidDel="00B4734B">
          <w:rPr>
            <w:rStyle w:val="CommentReference"/>
          </w:rPr>
          <w:commentReference w:id="4"/>
        </w:r>
      </w:del>
      <w:ins w:id="6" w:author="phismith" w:date="2015-02-05T16:01:00Z">
        <w:r w:rsidR="00B4734B">
          <w:rPr>
            <w:szCs w:val="24"/>
          </w:rPr>
          <w:t>groups</w:t>
        </w:r>
      </w:ins>
      <w:r w:rsidR="00F847AF">
        <w:rPr>
          <w:szCs w:val="24"/>
        </w:rPr>
        <w:t>:</w:t>
      </w:r>
    </w:p>
    <w:p w14:paraId="2BAE32BA" w14:textId="500D3C68" w:rsidR="0041458A" w:rsidRDefault="0041458A">
      <w:pPr>
        <w:pStyle w:val="SLSublist"/>
        <w:tabs>
          <w:tab w:val="left" w:pos="960"/>
        </w:tabs>
        <w:autoSpaceDE w:val="0"/>
        <w:autoSpaceDN w:val="0"/>
        <w:adjustRightInd w:val="0"/>
        <w:rPr>
          <w:szCs w:val="24"/>
        </w:rPr>
      </w:pPr>
      <w:proofErr w:type="gramStart"/>
      <w:r>
        <w:rPr>
          <w:szCs w:val="24"/>
        </w:rPr>
        <w:t>a.</w:t>
      </w:r>
      <w:proofErr w:type="gramEnd"/>
      <w:r w:rsidR="00B376C6">
        <w:rPr>
          <w:szCs w:val="24"/>
        </w:rPr>
        <w:t> </w:t>
      </w:r>
      <w:r w:rsidR="00541005">
        <w:rPr>
          <w:szCs w:val="24"/>
        </w:rPr>
        <w:t>d</w:t>
      </w:r>
      <w:r>
        <w:rPr>
          <w:szCs w:val="24"/>
        </w:rPr>
        <w:t>efined by selection: for example</w:t>
      </w:r>
      <w:r w:rsidR="00BF0453">
        <w:rPr>
          <w:szCs w:val="24"/>
        </w:rPr>
        <w:t>,</w:t>
      </w:r>
      <w:r>
        <w:rPr>
          <w:szCs w:val="24"/>
        </w:rPr>
        <w:t xml:space="preserve"> </w:t>
      </w:r>
      <w:r>
        <w:rPr>
          <w:i/>
          <w:szCs w:val="24"/>
        </w:rPr>
        <w:t>woman with green eyes</w:t>
      </w:r>
      <w:r>
        <w:rPr>
          <w:szCs w:val="24"/>
        </w:rPr>
        <w:t xml:space="preserve">, </w:t>
      </w:r>
      <w:r>
        <w:rPr>
          <w:i/>
          <w:szCs w:val="24"/>
        </w:rPr>
        <w:t>protein molecule which has undergone a process of phosphorylation</w:t>
      </w:r>
      <w:r w:rsidR="007C6D67">
        <w:rPr>
          <w:szCs w:val="24"/>
        </w:rPr>
        <w:t xml:space="preserve">; </w:t>
      </w:r>
      <w:r w:rsidR="007C6D67">
        <w:rPr>
          <w:i/>
          <w:szCs w:val="24"/>
        </w:rPr>
        <w:t>disinfected scalpel.</w:t>
      </w:r>
      <w:r>
        <w:rPr>
          <w:szCs w:val="24"/>
        </w:rPr>
        <w:t xml:space="preserve"> Such classes are subclasses of extensions of given universals, and in the simplest cases they are defined through logical conjunction;</w:t>
      </w:r>
      <w:r w:rsidR="00723AA8">
        <w:rPr>
          <w:szCs w:val="24"/>
        </w:rPr>
        <w:t xml:space="preserve"> they often involve features pertaining to the histories of the entities in question, and include cases where what transpired historically leaves </w:t>
      </w:r>
      <w:r w:rsidR="007C6D67">
        <w:rPr>
          <w:szCs w:val="24"/>
        </w:rPr>
        <w:t>no physical change in the entities</w:t>
      </w:r>
      <w:r w:rsidR="00723AA8">
        <w:rPr>
          <w:szCs w:val="24"/>
        </w:rPr>
        <w:t xml:space="preserve"> in question;</w:t>
      </w:r>
    </w:p>
    <w:p w14:paraId="54DCCFDA" w14:textId="709DEB6F" w:rsidR="0041458A" w:rsidRDefault="0041458A">
      <w:pPr>
        <w:pStyle w:val="SLSublist"/>
        <w:tabs>
          <w:tab w:val="left" w:pos="960"/>
        </w:tabs>
        <w:autoSpaceDE w:val="0"/>
        <w:autoSpaceDN w:val="0"/>
        <w:adjustRightInd w:val="0"/>
        <w:rPr>
          <w:szCs w:val="24"/>
        </w:rPr>
      </w:pPr>
      <w:proofErr w:type="gramStart"/>
      <w:r>
        <w:rPr>
          <w:szCs w:val="24"/>
        </w:rPr>
        <w:t>b.</w:t>
      </w:r>
      <w:proofErr w:type="gramEnd"/>
      <w:r w:rsidR="00B376C6">
        <w:rPr>
          <w:szCs w:val="24"/>
        </w:rPr>
        <w:t> </w:t>
      </w:r>
      <w:r>
        <w:rPr>
          <w:szCs w:val="24"/>
        </w:rPr>
        <w:t xml:space="preserve">defined by combination: here the class definition comprehends members which instantiate two or more </w:t>
      </w:r>
      <w:proofErr w:type="spellStart"/>
      <w:r>
        <w:rPr>
          <w:szCs w:val="24"/>
        </w:rPr>
        <w:t>nonoverlapping</w:t>
      </w:r>
      <w:proofErr w:type="spellEnd"/>
      <w:r>
        <w:rPr>
          <w:szCs w:val="24"/>
        </w:rPr>
        <w:t xml:space="preserve"> universals, for example</w:t>
      </w:r>
      <w:r w:rsidR="00BF0453">
        <w:rPr>
          <w:szCs w:val="24"/>
        </w:rPr>
        <w:t>,</w:t>
      </w:r>
      <w:r>
        <w:rPr>
          <w:szCs w:val="24"/>
        </w:rPr>
        <w:t xml:space="preserve"> </w:t>
      </w:r>
      <w:r>
        <w:rPr>
          <w:i/>
          <w:szCs w:val="24"/>
        </w:rPr>
        <w:t>current cost item</w:t>
      </w:r>
      <w:r>
        <w:rPr>
          <w:szCs w:val="24"/>
        </w:rPr>
        <w:t xml:space="preserve"> (defined as either </w:t>
      </w:r>
      <w:r>
        <w:rPr>
          <w:i/>
          <w:szCs w:val="24"/>
        </w:rPr>
        <w:t>cash</w:t>
      </w:r>
      <w:r>
        <w:rPr>
          <w:szCs w:val="24"/>
        </w:rPr>
        <w:t xml:space="preserve"> or </w:t>
      </w:r>
      <w:r>
        <w:rPr>
          <w:i/>
          <w:szCs w:val="24"/>
        </w:rPr>
        <w:t>account receivable</w:t>
      </w:r>
      <w:r>
        <w:rPr>
          <w:szCs w:val="24"/>
        </w:rPr>
        <w:t xml:space="preserve">), </w:t>
      </w:r>
      <w:r>
        <w:rPr>
          <w:i/>
          <w:szCs w:val="24"/>
        </w:rPr>
        <w:t>employee</w:t>
      </w:r>
      <w:r>
        <w:rPr>
          <w:szCs w:val="24"/>
        </w:rPr>
        <w:t xml:space="preserve"> (defined as either </w:t>
      </w:r>
      <w:r>
        <w:rPr>
          <w:i/>
          <w:szCs w:val="24"/>
        </w:rPr>
        <w:t>waged employee</w:t>
      </w:r>
      <w:r>
        <w:rPr>
          <w:szCs w:val="24"/>
        </w:rPr>
        <w:t xml:space="preserve"> or </w:t>
      </w:r>
      <w:r>
        <w:rPr>
          <w:i/>
          <w:szCs w:val="24"/>
        </w:rPr>
        <w:t>salaried employee</w:t>
      </w:r>
      <w:r>
        <w:rPr>
          <w:szCs w:val="24"/>
        </w:rPr>
        <w:t>). Such classes are unions of extensions of given universals, and in the simplest cases they are defined through logical disjunction;</w:t>
      </w:r>
    </w:p>
    <w:p w14:paraId="361EC692" w14:textId="2E8C4D29" w:rsidR="0041458A" w:rsidRDefault="0041458A">
      <w:pPr>
        <w:pStyle w:val="LList"/>
        <w:tabs>
          <w:tab w:val="left" w:pos="240"/>
          <w:tab w:val="left" w:pos="480"/>
          <w:tab w:val="left" w:pos="960"/>
        </w:tabs>
        <w:autoSpaceDE w:val="0"/>
        <w:autoSpaceDN w:val="0"/>
        <w:adjustRightInd w:val="0"/>
        <w:rPr>
          <w:szCs w:val="24"/>
        </w:rPr>
      </w:pPr>
      <w:r>
        <w:rPr>
          <w:szCs w:val="24"/>
        </w:rPr>
        <w:t>2.</w:t>
      </w:r>
      <w:r w:rsidR="00B376C6">
        <w:rPr>
          <w:szCs w:val="24"/>
        </w:rPr>
        <w:t> </w:t>
      </w:r>
      <w:r w:rsidR="00541005">
        <w:rPr>
          <w:i/>
          <w:szCs w:val="24"/>
        </w:rPr>
        <w:t>C</w:t>
      </w:r>
      <w:r>
        <w:rPr>
          <w:i/>
          <w:szCs w:val="24"/>
        </w:rPr>
        <w:t>lasses defined by general terms abbreviating logical combinations of terms denoting universals with terms denoting particulars</w:t>
      </w:r>
      <w:r>
        <w:rPr>
          <w:szCs w:val="24"/>
        </w:rPr>
        <w:t>, for example</w:t>
      </w:r>
      <w:r w:rsidR="00BF0453">
        <w:rPr>
          <w:szCs w:val="24"/>
        </w:rPr>
        <w:t>,</w:t>
      </w:r>
      <w:r>
        <w:rPr>
          <w:szCs w:val="24"/>
        </w:rPr>
        <w:t xml:space="preserve"> </w:t>
      </w:r>
      <w:r>
        <w:rPr>
          <w:i/>
          <w:szCs w:val="24"/>
        </w:rPr>
        <w:t xml:space="preserve">woman currently living on the north </w:t>
      </w:r>
      <w:r>
        <w:rPr>
          <w:i/>
          <w:szCs w:val="24"/>
        </w:rPr>
        <w:lastRenderedPageBreak/>
        <w:t>coast of Germany</w:t>
      </w:r>
      <w:r>
        <w:rPr>
          <w:szCs w:val="24"/>
        </w:rPr>
        <w:t xml:space="preserve">, </w:t>
      </w:r>
      <w:r>
        <w:rPr>
          <w:i/>
          <w:szCs w:val="24"/>
        </w:rPr>
        <w:t>male athlete born after 1980</w:t>
      </w:r>
      <w:r>
        <w:rPr>
          <w:szCs w:val="24"/>
        </w:rPr>
        <w:t xml:space="preserve">, </w:t>
      </w:r>
      <w:r>
        <w:rPr>
          <w:i/>
          <w:szCs w:val="24"/>
        </w:rPr>
        <w:t>individual in the Western Hemisphere currently infected by HIV</w:t>
      </w:r>
      <w:r>
        <w:rPr>
          <w:szCs w:val="24"/>
        </w:rPr>
        <w:t>.</w:t>
      </w:r>
    </w:p>
    <w:p w14:paraId="55B4A9DA" w14:textId="5AE5704C" w:rsidR="0041458A" w:rsidRDefault="006F5871" w:rsidP="0013090F">
      <w:pPr>
        <w:pStyle w:val="TxCTextContinuation"/>
      </w:pPr>
      <w:r>
        <w:t>Note that in some cases terms involving logical combinations</w:t>
      </w:r>
      <w:r w:rsidR="00707A63">
        <w:t xml:space="preserve"> of terms designating</w:t>
      </w:r>
      <w:r>
        <w:t xml:space="preserve"> universals</w:t>
      </w:r>
      <w:r w:rsidR="00707A63">
        <w:t>, the resulting compound terms</w:t>
      </w:r>
      <w:r>
        <w:t xml:space="preserve"> will themselves designate universals. </w:t>
      </w:r>
      <w:r w:rsidR="0041458A">
        <w:t>The terminological practices of biology</w:t>
      </w:r>
      <w:r>
        <w:t>, which are our best guide as to what universals biologists are committed to ontologically,</w:t>
      </w:r>
      <w:r w:rsidR="0041458A">
        <w:t xml:space="preserve"> </w:t>
      </w:r>
      <w:r w:rsidR="001724A8">
        <w:t xml:space="preserve">tell us </w:t>
      </w:r>
      <w:r w:rsidR="0041458A">
        <w:t xml:space="preserve">that the </w:t>
      </w:r>
      <w:r w:rsidR="001724A8">
        <w:t xml:space="preserve">term </w:t>
      </w:r>
      <w:r w:rsidR="0041458A">
        <w:t xml:space="preserve">defined </w:t>
      </w:r>
      <w:r w:rsidR="001724A8">
        <w:t xml:space="preserve">through </w:t>
      </w:r>
      <w:r w:rsidR="0041458A">
        <w:t xml:space="preserve">the conjunction of </w:t>
      </w:r>
      <w:r w:rsidR="001724A8">
        <w:t xml:space="preserve">the </w:t>
      </w:r>
      <w:r w:rsidR="0041458A">
        <w:t xml:space="preserve">two universals </w:t>
      </w:r>
      <w:r w:rsidR="001724A8">
        <w:rPr>
          <w:i/>
        </w:rPr>
        <w:t xml:space="preserve">eukaryote </w:t>
      </w:r>
      <w:r w:rsidR="0041458A">
        <w:t xml:space="preserve">and </w:t>
      </w:r>
      <w:r w:rsidR="0041458A">
        <w:rPr>
          <w:i/>
        </w:rPr>
        <w:t>cell</w:t>
      </w:r>
      <w:r w:rsidR="0041458A">
        <w:t xml:space="preserve"> itself refers to a more specific universal</w:t>
      </w:r>
      <w:r w:rsidR="001724A8">
        <w:t xml:space="preserve"> </w:t>
      </w:r>
      <w:r w:rsidR="001724A8">
        <w:rPr>
          <w:i/>
        </w:rPr>
        <w:t xml:space="preserve">eukaryote </w:t>
      </w:r>
      <w:r w:rsidR="0041458A" w:rsidRPr="001724A8">
        <w:rPr>
          <w:i/>
        </w:rPr>
        <w:t>cell</w:t>
      </w:r>
      <w:r w:rsidR="0041458A">
        <w:t xml:space="preserve">. </w:t>
      </w:r>
      <w:r w:rsidR="00F15625">
        <w:t xml:space="preserve">These terminological practices tell us also, however, that even though </w:t>
      </w:r>
      <w:r w:rsidR="001724A8">
        <w:rPr>
          <w:i/>
        </w:rPr>
        <w:t xml:space="preserve">mammal </w:t>
      </w:r>
      <w:r w:rsidR="0041458A" w:rsidRPr="001724A8">
        <w:t>and</w:t>
      </w:r>
      <w:r w:rsidR="0041458A">
        <w:t xml:space="preserve"> </w:t>
      </w:r>
      <w:r w:rsidR="0041458A">
        <w:rPr>
          <w:i/>
        </w:rPr>
        <w:t>electron</w:t>
      </w:r>
      <w:r w:rsidR="0041458A">
        <w:t xml:space="preserve"> are universals, there </w:t>
      </w:r>
      <w:r w:rsidR="00F15625">
        <w:t xml:space="preserve">is no </w:t>
      </w:r>
      <w:r w:rsidR="0041458A">
        <w:t xml:space="preserve">universal </w:t>
      </w:r>
      <w:r w:rsidR="00F15625">
        <w:rPr>
          <w:i/>
        </w:rPr>
        <w:t xml:space="preserve">mammalian </w:t>
      </w:r>
      <w:r w:rsidR="0041458A">
        <w:rPr>
          <w:i/>
        </w:rPr>
        <w:t>electron</w:t>
      </w:r>
      <w:r w:rsidR="001C1F67">
        <w:rPr>
          <w:i/>
        </w:rPr>
        <w:t>—</w:t>
      </w:r>
      <w:r w:rsidR="00F15625">
        <w:t xml:space="preserve">the term in question does not track scientifically interesting similarities among the entities in nature. (Thus also it would be </w:t>
      </w:r>
      <w:r w:rsidR="00E31F73">
        <w:t>a mistake</w:t>
      </w:r>
      <w:r w:rsidR="00F15625">
        <w:t xml:space="preserve"> to </w:t>
      </w:r>
      <w:r w:rsidR="00EC075A">
        <w:t xml:space="preserve">include this term in an ontology that is designed </w:t>
      </w:r>
      <w:r w:rsidR="00F15625">
        <w:t>to support scientific reasoning.)</w:t>
      </w:r>
      <w:r w:rsidR="00EC075A">
        <w:t xml:space="preserve"> The term “mammalian electron” might, however, be added to an ontology to support a particular application. It would then refer to a defined class </w:t>
      </w:r>
      <w:r w:rsidR="00AB4422">
        <w:t xml:space="preserve">falling </w:t>
      </w:r>
      <w:r w:rsidR="00EC075A">
        <w:t xml:space="preserve">under subfamily (1a) in our list. </w:t>
      </w:r>
    </w:p>
    <w:p w14:paraId="0EE4EFBB" w14:textId="743920CD" w:rsidR="0041458A" w:rsidRDefault="00E31F73" w:rsidP="003F7B4D">
      <w:pPr>
        <w:pStyle w:val="TxText"/>
        <w:autoSpaceDE w:val="0"/>
        <w:autoSpaceDN w:val="0"/>
        <w:adjustRightInd w:val="0"/>
        <w:rPr>
          <w:szCs w:val="24"/>
        </w:rPr>
      </w:pPr>
      <w:r>
        <w:rPr>
          <w:szCs w:val="24"/>
        </w:rPr>
        <w:t>Similarly, t</w:t>
      </w:r>
      <w:r w:rsidR="0041458A">
        <w:rPr>
          <w:szCs w:val="24"/>
        </w:rPr>
        <w:t xml:space="preserve">erms </w:t>
      </w:r>
      <w:r w:rsidR="003F7B4D">
        <w:rPr>
          <w:szCs w:val="24"/>
        </w:rPr>
        <w:t>defined as</w:t>
      </w:r>
      <w:ins w:id="7" w:author="Andrew Spear" w:date="2015-01-30T16:12:00Z">
        <w:r w:rsidR="00925CD1">
          <w:rPr>
            <w:szCs w:val="24"/>
          </w:rPr>
          <w:t xml:space="preserve"> described in (</w:t>
        </w:r>
      </w:ins>
      <w:del w:id="8" w:author="Andrew Spear" w:date="2015-01-30T16:12:00Z">
        <w:r w:rsidR="0041458A" w:rsidDel="00925CD1">
          <w:rPr>
            <w:szCs w:val="24"/>
          </w:rPr>
          <w:delText xml:space="preserve"> </w:delText>
        </w:r>
        <w:commentRangeStart w:id="9"/>
        <w:r w:rsidR="00EC075A" w:rsidDel="00925CD1">
          <w:rPr>
            <w:szCs w:val="24"/>
          </w:rPr>
          <w:delText xml:space="preserve">under </w:delText>
        </w:r>
        <w:commentRangeEnd w:id="9"/>
        <w:r w:rsidDel="00925CD1">
          <w:rPr>
            <w:rStyle w:val="CommentReference"/>
          </w:rPr>
          <w:commentReference w:id="9"/>
        </w:r>
        <w:r w:rsidR="0041458A" w:rsidDel="00925CD1">
          <w:rPr>
            <w:szCs w:val="24"/>
          </w:rPr>
          <w:delText>(</w:delText>
        </w:r>
      </w:del>
      <w:r w:rsidR="0041458A">
        <w:rPr>
          <w:szCs w:val="24"/>
        </w:rPr>
        <w:t xml:space="preserve">1b) pick out </w:t>
      </w:r>
      <w:r w:rsidR="00B835E4">
        <w:rPr>
          <w:szCs w:val="24"/>
        </w:rPr>
        <w:t xml:space="preserve">defined classes rather than </w:t>
      </w:r>
      <w:r w:rsidR="0041458A">
        <w:rPr>
          <w:szCs w:val="24"/>
        </w:rPr>
        <w:t>universals because of the</w:t>
      </w:r>
      <w:r w:rsidR="00B835E4">
        <w:rPr>
          <w:szCs w:val="24"/>
        </w:rPr>
        <w:t>ir</w:t>
      </w:r>
      <w:r w:rsidR="0041458A">
        <w:rPr>
          <w:szCs w:val="24"/>
        </w:rPr>
        <w:t xml:space="preserve"> explicit inclusion of a disjunction as a primary feature of their definition</w:t>
      </w:r>
      <w:r w:rsidR="00B835E4">
        <w:rPr>
          <w:szCs w:val="24"/>
        </w:rPr>
        <w:t>s. A term such as “</w:t>
      </w:r>
      <w:r w:rsidR="00B835E4" w:rsidRPr="00E03E78">
        <w:rPr>
          <w:szCs w:val="24"/>
        </w:rPr>
        <w:t>mammal or</w:t>
      </w:r>
      <w:r w:rsidR="00B835E4" w:rsidRPr="00B835E4">
        <w:rPr>
          <w:szCs w:val="24"/>
        </w:rPr>
        <w:t xml:space="preserve"> </w:t>
      </w:r>
      <w:r w:rsidR="00B835E4" w:rsidRPr="00E03E78">
        <w:rPr>
          <w:szCs w:val="24"/>
        </w:rPr>
        <w:t>bacterium</w:t>
      </w:r>
      <w:r w:rsidR="00B835E4">
        <w:rPr>
          <w:szCs w:val="24"/>
        </w:rPr>
        <w:t>” does not designate a universal because</w:t>
      </w:r>
      <w:r w:rsidR="00CE3120">
        <w:rPr>
          <w:szCs w:val="24"/>
        </w:rPr>
        <w:t xml:space="preserve"> </w:t>
      </w:r>
      <w:r w:rsidR="00B835E4">
        <w:rPr>
          <w:szCs w:val="24"/>
        </w:rPr>
        <w:t xml:space="preserve">such a term does not </w:t>
      </w:r>
      <w:r w:rsidR="00CE3120">
        <w:rPr>
          <w:szCs w:val="24"/>
        </w:rPr>
        <w:t xml:space="preserve">pick out a </w:t>
      </w:r>
      <w:r w:rsidR="003F7B4D">
        <w:rPr>
          <w:szCs w:val="24"/>
        </w:rPr>
        <w:t xml:space="preserve">scientifically interesting </w:t>
      </w:r>
      <w:r w:rsidR="00CE3120">
        <w:rPr>
          <w:szCs w:val="24"/>
        </w:rPr>
        <w:t>collection of entities</w:t>
      </w:r>
      <w:r w:rsidR="003F7B4D">
        <w:rPr>
          <w:szCs w:val="24"/>
        </w:rPr>
        <w:t>.</w:t>
      </w:r>
      <w:r w:rsidR="00CE3120">
        <w:rPr>
          <w:szCs w:val="24"/>
        </w:rPr>
        <w:t xml:space="preserve"> </w:t>
      </w:r>
      <w:r w:rsidR="003F7B4D">
        <w:rPr>
          <w:szCs w:val="24"/>
        </w:rPr>
        <w:t>Disjunctive terms of this sort</w:t>
      </w:r>
      <w:r w:rsidR="0041458A">
        <w:rPr>
          <w:szCs w:val="24"/>
        </w:rPr>
        <w:t xml:space="preserve">, while </w:t>
      </w:r>
      <w:r w:rsidR="003F7B4D">
        <w:rPr>
          <w:szCs w:val="24"/>
        </w:rPr>
        <w:t xml:space="preserve">again </w:t>
      </w:r>
      <w:r w:rsidR="0041458A">
        <w:rPr>
          <w:szCs w:val="24"/>
        </w:rPr>
        <w:t>they may be useful for certain practical purposes, will in almost all cases refer only to what we can think of as gerrymandered classes.</w:t>
      </w:r>
    </w:p>
    <w:p w14:paraId="7FCDA31C" w14:textId="793BC7B9" w:rsidR="0041458A" w:rsidRDefault="00473CE2">
      <w:pPr>
        <w:pStyle w:val="TxText"/>
        <w:autoSpaceDE w:val="0"/>
        <w:autoSpaceDN w:val="0"/>
        <w:adjustRightInd w:val="0"/>
        <w:rPr>
          <w:szCs w:val="24"/>
        </w:rPr>
      </w:pPr>
      <w:r>
        <w:rPr>
          <w:szCs w:val="24"/>
        </w:rPr>
        <w:t>To see why terms defined as</w:t>
      </w:r>
      <w:ins w:id="10" w:author="Andrew Spear" w:date="2015-01-30T16:13:00Z">
        <w:r w:rsidR="00925CD1">
          <w:rPr>
            <w:szCs w:val="24"/>
          </w:rPr>
          <w:t xml:space="preserve"> described in</w:t>
        </w:r>
      </w:ins>
      <w:del w:id="11" w:author="Andrew Spear" w:date="2015-01-30T16:13:00Z">
        <w:r w:rsidDel="00925CD1">
          <w:rPr>
            <w:szCs w:val="24"/>
          </w:rPr>
          <w:delText xml:space="preserve"> </w:delText>
        </w:r>
        <w:commentRangeStart w:id="12"/>
        <w:r w:rsidDel="00925CD1">
          <w:rPr>
            <w:szCs w:val="24"/>
          </w:rPr>
          <w:delText>under</w:delText>
        </w:r>
        <w:commentRangeEnd w:id="12"/>
        <w:r w:rsidR="00E31F73" w:rsidDel="00925CD1">
          <w:rPr>
            <w:rStyle w:val="CommentReference"/>
          </w:rPr>
          <w:commentReference w:id="12"/>
        </w:r>
      </w:del>
      <w:r>
        <w:rPr>
          <w:szCs w:val="24"/>
        </w:rPr>
        <w:t xml:space="preserve"> </w:t>
      </w:r>
      <w:r w:rsidR="0041458A">
        <w:rPr>
          <w:szCs w:val="24"/>
        </w:rPr>
        <w:t xml:space="preserve">(2) </w:t>
      </w:r>
      <w:r>
        <w:rPr>
          <w:szCs w:val="24"/>
        </w:rPr>
        <w:t xml:space="preserve">do not </w:t>
      </w:r>
      <w:r w:rsidR="0041458A">
        <w:rPr>
          <w:szCs w:val="24"/>
        </w:rPr>
        <w:t>pick out universals</w:t>
      </w:r>
      <w:r>
        <w:rPr>
          <w:szCs w:val="24"/>
        </w:rPr>
        <w:t xml:space="preserve">, consider </w:t>
      </w:r>
      <w:r w:rsidR="0041458A">
        <w:rPr>
          <w:szCs w:val="24"/>
        </w:rPr>
        <w:t>the expression “woman currently living on the north coast of Germany</w:t>
      </w:r>
      <w:r>
        <w:rPr>
          <w:szCs w:val="24"/>
        </w:rPr>
        <w:t>.</w:t>
      </w:r>
      <w:r w:rsidR="0041458A">
        <w:rPr>
          <w:szCs w:val="24"/>
        </w:rPr>
        <w:t xml:space="preserve">” </w:t>
      </w:r>
      <w:r>
        <w:rPr>
          <w:szCs w:val="24"/>
        </w:rPr>
        <w:t xml:space="preserve">This </w:t>
      </w:r>
      <w:r w:rsidR="0041458A">
        <w:rPr>
          <w:szCs w:val="24"/>
        </w:rPr>
        <w:t xml:space="preserve">refers to a particular collection of particular women in a specific location and at a specific time. </w:t>
      </w:r>
      <w:r>
        <w:rPr>
          <w:szCs w:val="24"/>
        </w:rPr>
        <w:t xml:space="preserve">Working through </w:t>
      </w:r>
      <w:r w:rsidR="0041458A">
        <w:rPr>
          <w:szCs w:val="24"/>
        </w:rPr>
        <w:t xml:space="preserve">the criteria provided in </w:t>
      </w:r>
      <w:r w:rsidR="00B376C6">
        <w:rPr>
          <w:rStyle w:val="BxCOBoxCallOut"/>
          <w:szCs w:val="24"/>
        </w:rPr>
        <w:t xml:space="preserve">box </w:t>
      </w:r>
      <w:r w:rsidR="0041458A">
        <w:rPr>
          <w:rStyle w:val="BxCOBoxCallOut"/>
          <w:szCs w:val="24"/>
        </w:rPr>
        <w:t>1.1</w:t>
      </w:r>
      <w:r>
        <w:rPr>
          <w:szCs w:val="24"/>
        </w:rPr>
        <w:t>:</w:t>
      </w:r>
      <w:r w:rsidR="0041458A">
        <w:rPr>
          <w:szCs w:val="24"/>
        </w:rPr>
        <w:t xml:space="preserve"> it is possible to point to individuals who are instances </w:t>
      </w:r>
      <w:r w:rsidR="0041458A">
        <w:rPr>
          <w:szCs w:val="24"/>
        </w:rPr>
        <w:lastRenderedPageBreak/>
        <w:t>(or better: members) of this class (</w:t>
      </w:r>
      <w:r w:rsidR="00197A11">
        <w:rPr>
          <w:szCs w:val="24"/>
        </w:rPr>
        <w:t>1</w:t>
      </w:r>
      <w:r w:rsidR="0041458A">
        <w:rPr>
          <w:szCs w:val="24"/>
        </w:rPr>
        <w:t>), however the characteristics identified in this class are not open-endedly repeatable (</w:t>
      </w:r>
      <w:r w:rsidR="00197A11">
        <w:rPr>
          <w:szCs w:val="24"/>
        </w:rPr>
        <w:t>2</w:t>
      </w:r>
      <w:r w:rsidR="0041458A">
        <w:rPr>
          <w:szCs w:val="24"/>
        </w:rPr>
        <w:t>), do not contain only general terms (</w:t>
      </w:r>
      <w:r w:rsidR="00197A11">
        <w:rPr>
          <w:szCs w:val="24"/>
        </w:rPr>
        <w:t>3</w:t>
      </w:r>
      <w:r w:rsidR="0041458A">
        <w:rPr>
          <w:szCs w:val="24"/>
        </w:rPr>
        <w:t>) (</w:t>
      </w:r>
      <w:r w:rsidR="003618CF">
        <w:rPr>
          <w:szCs w:val="24"/>
        </w:rPr>
        <w:t>“</w:t>
      </w:r>
      <w:r w:rsidR="0041458A">
        <w:rPr>
          <w:szCs w:val="24"/>
        </w:rPr>
        <w:t>currently</w:t>
      </w:r>
      <w:r w:rsidR="003618CF">
        <w:rPr>
          <w:szCs w:val="24"/>
        </w:rPr>
        <w:t>”</w:t>
      </w:r>
      <w:r w:rsidR="0041458A">
        <w:rPr>
          <w:szCs w:val="24"/>
        </w:rPr>
        <w:t xml:space="preserve"> and </w:t>
      </w:r>
      <w:r w:rsidR="003618CF">
        <w:rPr>
          <w:szCs w:val="24"/>
        </w:rPr>
        <w:t>“</w:t>
      </w:r>
      <w:r w:rsidR="0041458A">
        <w:rPr>
          <w:szCs w:val="24"/>
        </w:rPr>
        <w:t>north coast of Germany</w:t>
      </w:r>
      <w:r w:rsidR="003618CF">
        <w:rPr>
          <w:szCs w:val="24"/>
        </w:rPr>
        <w:t>”</w:t>
      </w:r>
      <w:r w:rsidR="0041458A">
        <w:rPr>
          <w:szCs w:val="24"/>
        </w:rPr>
        <w:t xml:space="preserve"> refer to particular times, places, and countries), and surely do not figure prominently in any scientific laws or theories (</w:t>
      </w:r>
      <w:r w:rsidR="00197A11">
        <w:rPr>
          <w:szCs w:val="24"/>
        </w:rPr>
        <w:t>4)</w:t>
      </w:r>
      <w:r w:rsidR="0041458A">
        <w:rPr>
          <w:szCs w:val="24"/>
        </w:rPr>
        <w:t>. Again, such classes are often of interest to scientists working on particular issues or problems, for example in the context of public health analysis or clinical trials involving specific subject populations. A scientist may</w:t>
      </w:r>
      <w:r w:rsidR="00BF0453">
        <w:rPr>
          <w:szCs w:val="24"/>
        </w:rPr>
        <w:t>,</w:t>
      </w:r>
      <w:r w:rsidR="0041458A">
        <w:rPr>
          <w:szCs w:val="24"/>
        </w:rPr>
        <w:t xml:space="preserve"> for example</w:t>
      </w:r>
      <w:r w:rsidR="00BF0453">
        <w:rPr>
          <w:szCs w:val="24"/>
        </w:rPr>
        <w:t>,</w:t>
      </w:r>
      <w:r w:rsidR="0041458A">
        <w:rPr>
          <w:szCs w:val="24"/>
        </w:rPr>
        <w:t xml:space="preserve"> be studying incidence of diabetes in nonsmoking juveniles in downtown Baltimore born in a given year. However, any scientific conclusions drawn on the basis of such trials will be general in nature, and will be formulated by reference to universals in the sense we have outlined in the </w:t>
      </w:r>
      <w:r w:rsidR="003618CF">
        <w:rPr>
          <w:szCs w:val="24"/>
        </w:rPr>
        <w:t>preceding</w:t>
      </w:r>
      <w:r w:rsidR="0041458A">
        <w:rPr>
          <w:szCs w:val="24"/>
        </w:rPr>
        <w:t>.</w:t>
      </w:r>
    </w:p>
    <w:p w14:paraId="0EF762A2" w14:textId="77777777" w:rsidR="0041458A" w:rsidRDefault="0041458A">
      <w:pPr>
        <w:pStyle w:val="TxText"/>
        <w:autoSpaceDE w:val="0"/>
        <w:autoSpaceDN w:val="0"/>
        <w:adjustRightInd w:val="0"/>
        <w:rPr>
          <w:szCs w:val="24"/>
        </w:rPr>
      </w:pPr>
      <w:r>
        <w:rPr>
          <w:szCs w:val="24"/>
        </w:rPr>
        <w:t>Universals, their extensions, and defined classes are all important for ontological purposes. However, as will be made clearer in the chapters to follow, it is essential that they be carefully distinguished, and that primary importance should be given in ontology construction for purposes of scientific research to the accurate representation of universals.</w:t>
      </w:r>
    </w:p>
    <w:p w14:paraId="438FA543" w14:textId="7AEF1D04" w:rsidR="0041458A" w:rsidRDefault="0041458A" w:rsidP="00B376C6">
      <w:pPr>
        <w:pStyle w:val="H2HeadingLevel2"/>
      </w:pPr>
      <w:r>
        <w:t>Relations in Ontologies</w:t>
      </w:r>
    </w:p>
    <w:p w14:paraId="78C3CEF5" w14:textId="10BCF519" w:rsidR="0041458A" w:rsidRDefault="0041458A">
      <w:pPr>
        <w:pStyle w:val="TxNITextNoIndent"/>
        <w:autoSpaceDE w:val="0"/>
        <w:autoSpaceDN w:val="0"/>
        <w:adjustRightInd w:val="0"/>
        <w:rPr>
          <w:szCs w:val="24"/>
        </w:rPr>
      </w:pPr>
      <w:r>
        <w:rPr>
          <w:szCs w:val="24"/>
        </w:rPr>
        <w:t xml:space="preserve">The final element in our definition of an ontology is </w:t>
      </w:r>
      <w:r w:rsidR="00473CE2">
        <w:rPr>
          <w:szCs w:val="24"/>
        </w:rPr>
        <w:t xml:space="preserve">the </w:t>
      </w:r>
      <w:r>
        <w:rPr>
          <w:szCs w:val="24"/>
        </w:rPr>
        <w:t>reference to the relations holding among universals and defined classes. The general idea of a relation is familiar from common sense. A woman typing on a laptop in a Manhattan coffee shop stands in several relations to several other entities, and each one of those other entities is involved in multiple relations to further entities. She is</w:t>
      </w:r>
    </w:p>
    <w:p w14:paraId="0AE7821F" w14:textId="3C136BEA" w:rsidR="0041458A" w:rsidRDefault="0041458A">
      <w:pPr>
        <w:pStyle w:val="LList"/>
        <w:tabs>
          <w:tab w:val="left" w:pos="240"/>
          <w:tab w:val="left" w:pos="480"/>
          <w:tab w:val="left" w:pos="960"/>
        </w:tabs>
        <w:autoSpaceDE w:val="0"/>
        <w:autoSpaceDN w:val="0"/>
        <w:adjustRightInd w:val="0"/>
        <w:rPr>
          <w:szCs w:val="24"/>
        </w:rPr>
      </w:pPr>
      <w:r>
        <w:rPr>
          <w:szCs w:val="24"/>
        </w:rPr>
        <w:t>•</w:t>
      </w:r>
      <w:r w:rsidR="004329CE">
        <w:rPr>
          <w:szCs w:val="24"/>
        </w:rPr>
        <w:t> </w:t>
      </w:r>
      <w:r>
        <w:rPr>
          <w:szCs w:val="24"/>
        </w:rPr>
        <w:t xml:space="preserve">an </w:t>
      </w:r>
      <w:r>
        <w:rPr>
          <w:b/>
          <w:szCs w:val="24"/>
        </w:rPr>
        <w:t>instance of</w:t>
      </w:r>
      <w:r>
        <w:rPr>
          <w:szCs w:val="24"/>
        </w:rPr>
        <w:t xml:space="preserve"> organism,</w:t>
      </w:r>
    </w:p>
    <w:p w14:paraId="6E778F23" w14:textId="501FD3D0" w:rsidR="0041458A" w:rsidRDefault="0041458A">
      <w:pPr>
        <w:pStyle w:val="LList"/>
        <w:tabs>
          <w:tab w:val="left" w:pos="240"/>
          <w:tab w:val="left" w:pos="480"/>
          <w:tab w:val="left" w:pos="960"/>
        </w:tabs>
        <w:autoSpaceDE w:val="0"/>
        <w:autoSpaceDN w:val="0"/>
        <w:adjustRightInd w:val="0"/>
        <w:rPr>
          <w:szCs w:val="24"/>
        </w:rPr>
      </w:pPr>
      <w:r>
        <w:rPr>
          <w:szCs w:val="24"/>
        </w:rPr>
        <w:t>•</w:t>
      </w:r>
      <w:r w:rsidR="004329CE">
        <w:rPr>
          <w:szCs w:val="24"/>
        </w:rPr>
        <w:t> </w:t>
      </w:r>
      <w:r>
        <w:rPr>
          <w:szCs w:val="24"/>
        </w:rPr>
        <w:t xml:space="preserve">the </w:t>
      </w:r>
      <w:r>
        <w:rPr>
          <w:b/>
          <w:szCs w:val="24"/>
        </w:rPr>
        <w:t>daughter of</w:t>
      </w:r>
      <w:r>
        <w:rPr>
          <w:szCs w:val="24"/>
        </w:rPr>
        <w:t xml:space="preserve"> a stockbroker,</w:t>
      </w:r>
    </w:p>
    <w:p w14:paraId="7BBB3489" w14:textId="700DAA4D" w:rsidR="0041458A" w:rsidRDefault="0041458A">
      <w:pPr>
        <w:pStyle w:val="LList"/>
        <w:tabs>
          <w:tab w:val="left" w:pos="240"/>
          <w:tab w:val="left" w:pos="480"/>
          <w:tab w:val="left" w:pos="960"/>
        </w:tabs>
        <w:autoSpaceDE w:val="0"/>
        <w:autoSpaceDN w:val="0"/>
        <w:adjustRightInd w:val="0"/>
        <w:rPr>
          <w:szCs w:val="24"/>
        </w:rPr>
      </w:pPr>
      <w:r>
        <w:rPr>
          <w:szCs w:val="24"/>
        </w:rPr>
        <w:lastRenderedPageBreak/>
        <w:t>•</w:t>
      </w:r>
      <w:r w:rsidR="004329CE">
        <w:rPr>
          <w:szCs w:val="24"/>
        </w:rPr>
        <w:t> </w:t>
      </w:r>
      <w:r>
        <w:rPr>
          <w:szCs w:val="24"/>
        </w:rPr>
        <w:t xml:space="preserve">such as to </w:t>
      </w:r>
      <w:r>
        <w:rPr>
          <w:b/>
          <w:szCs w:val="24"/>
        </w:rPr>
        <w:t>exemplify</w:t>
      </w:r>
      <w:r>
        <w:rPr>
          <w:szCs w:val="24"/>
        </w:rPr>
        <w:t xml:space="preserve"> the quality of being seated,</w:t>
      </w:r>
    </w:p>
    <w:p w14:paraId="57DB7184" w14:textId="574B40B6" w:rsidR="0041458A" w:rsidRDefault="0041458A">
      <w:pPr>
        <w:pStyle w:val="LList"/>
        <w:tabs>
          <w:tab w:val="left" w:pos="240"/>
          <w:tab w:val="left" w:pos="480"/>
          <w:tab w:val="left" w:pos="960"/>
        </w:tabs>
        <w:autoSpaceDE w:val="0"/>
        <w:autoSpaceDN w:val="0"/>
        <w:adjustRightInd w:val="0"/>
        <w:rPr>
          <w:szCs w:val="24"/>
        </w:rPr>
      </w:pPr>
      <w:r>
        <w:rPr>
          <w:szCs w:val="24"/>
        </w:rPr>
        <w:t>•</w:t>
      </w:r>
      <w:r w:rsidR="004329CE">
        <w:rPr>
          <w:szCs w:val="24"/>
        </w:rPr>
        <w:t> </w:t>
      </w:r>
      <w:r>
        <w:rPr>
          <w:b/>
          <w:szCs w:val="24"/>
        </w:rPr>
        <w:t>supported by</w:t>
      </w:r>
      <w:r>
        <w:rPr>
          <w:szCs w:val="24"/>
        </w:rPr>
        <w:t xml:space="preserve"> a chair,</w:t>
      </w:r>
    </w:p>
    <w:p w14:paraId="189EB7A3" w14:textId="7CFE5FCE" w:rsidR="0041458A" w:rsidRDefault="0041458A">
      <w:pPr>
        <w:pStyle w:val="LList"/>
        <w:tabs>
          <w:tab w:val="left" w:pos="240"/>
          <w:tab w:val="left" w:pos="480"/>
          <w:tab w:val="left" w:pos="960"/>
        </w:tabs>
        <w:autoSpaceDE w:val="0"/>
        <w:autoSpaceDN w:val="0"/>
        <w:adjustRightInd w:val="0"/>
        <w:rPr>
          <w:szCs w:val="24"/>
        </w:rPr>
      </w:pPr>
      <w:r>
        <w:rPr>
          <w:szCs w:val="24"/>
        </w:rPr>
        <w:t>•</w:t>
      </w:r>
      <w:r w:rsidR="004329CE">
        <w:rPr>
          <w:szCs w:val="24"/>
        </w:rPr>
        <w:t> </w:t>
      </w:r>
      <w:r>
        <w:rPr>
          <w:b/>
          <w:szCs w:val="24"/>
        </w:rPr>
        <w:t>adjacent to</w:t>
      </w:r>
      <w:r>
        <w:rPr>
          <w:szCs w:val="24"/>
        </w:rPr>
        <w:t xml:space="preserve"> the counter,</w:t>
      </w:r>
    </w:p>
    <w:p w14:paraId="1BF7A429" w14:textId="45AE4BEF" w:rsidR="0041458A" w:rsidRDefault="0041458A">
      <w:pPr>
        <w:pStyle w:val="LList"/>
        <w:tabs>
          <w:tab w:val="left" w:pos="240"/>
          <w:tab w:val="left" w:pos="480"/>
          <w:tab w:val="left" w:pos="960"/>
        </w:tabs>
        <w:autoSpaceDE w:val="0"/>
        <w:autoSpaceDN w:val="0"/>
        <w:adjustRightInd w:val="0"/>
        <w:rPr>
          <w:szCs w:val="24"/>
        </w:rPr>
      </w:pPr>
      <w:r>
        <w:rPr>
          <w:szCs w:val="24"/>
        </w:rPr>
        <w:t>•</w:t>
      </w:r>
      <w:r w:rsidR="004329CE">
        <w:rPr>
          <w:szCs w:val="24"/>
        </w:rPr>
        <w:t> </w:t>
      </w:r>
      <w:r>
        <w:rPr>
          <w:b/>
          <w:szCs w:val="24"/>
        </w:rPr>
        <w:t>located in</w:t>
      </w:r>
      <w:r>
        <w:rPr>
          <w:szCs w:val="24"/>
        </w:rPr>
        <w:t xml:space="preserve"> Manhattan,</w:t>
      </w:r>
    </w:p>
    <w:p w14:paraId="0661785D" w14:textId="4AA3F175" w:rsidR="0041458A" w:rsidRDefault="0041458A">
      <w:pPr>
        <w:pStyle w:val="LList"/>
        <w:tabs>
          <w:tab w:val="left" w:pos="240"/>
          <w:tab w:val="left" w:pos="480"/>
          <w:tab w:val="left" w:pos="960"/>
        </w:tabs>
        <w:autoSpaceDE w:val="0"/>
        <w:autoSpaceDN w:val="0"/>
        <w:adjustRightInd w:val="0"/>
        <w:rPr>
          <w:szCs w:val="24"/>
        </w:rPr>
      </w:pPr>
      <w:r>
        <w:rPr>
          <w:szCs w:val="24"/>
        </w:rPr>
        <w:t>•</w:t>
      </w:r>
      <w:r w:rsidR="004329CE">
        <w:rPr>
          <w:szCs w:val="24"/>
        </w:rPr>
        <w:t> </w:t>
      </w:r>
      <w:r>
        <w:rPr>
          <w:b/>
          <w:szCs w:val="24"/>
        </w:rPr>
        <w:t>married to</w:t>
      </w:r>
      <w:r>
        <w:rPr>
          <w:szCs w:val="24"/>
        </w:rPr>
        <w:t xml:space="preserve"> her spouse.</w:t>
      </w:r>
    </w:p>
    <w:p w14:paraId="6453357D" w14:textId="77777777" w:rsidR="0041458A" w:rsidRDefault="0041458A">
      <w:pPr>
        <w:pStyle w:val="TxText"/>
        <w:autoSpaceDE w:val="0"/>
        <w:autoSpaceDN w:val="0"/>
        <w:adjustRightInd w:val="0"/>
        <w:rPr>
          <w:szCs w:val="24"/>
        </w:rPr>
      </w:pPr>
      <w:r>
        <w:rPr>
          <w:szCs w:val="24"/>
        </w:rPr>
        <w:t>At the same time,</w:t>
      </w:r>
    </w:p>
    <w:p w14:paraId="6737F4F8" w14:textId="0E72E2FC" w:rsidR="0041458A" w:rsidRDefault="0041458A">
      <w:pPr>
        <w:pStyle w:val="LList"/>
        <w:tabs>
          <w:tab w:val="left" w:pos="240"/>
          <w:tab w:val="left" w:pos="480"/>
          <w:tab w:val="left" w:pos="960"/>
        </w:tabs>
        <w:autoSpaceDE w:val="0"/>
        <w:autoSpaceDN w:val="0"/>
        <w:adjustRightInd w:val="0"/>
        <w:rPr>
          <w:szCs w:val="24"/>
        </w:rPr>
      </w:pPr>
      <w:r>
        <w:rPr>
          <w:szCs w:val="24"/>
        </w:rPr>
        <w:t>•</w:t>
      </w:r>
      <w:r w:rsidR="004329CE">
        <w:rPr>
          <w:szCs w:val="24"/>
        </w:rPr>
        <w:t> </w:t>
      </w:r>
      <w:r>
        <w:rPr>
          <w:szCs w:val="24"/>
        </w:rPr>
        <w:t xml:space="preserve">her arm is </w:t>
      </w:r>
      <w:r>
        <w:rPr>
          <w:b/>
          <w:szCs w:val="24"/>
        </w:rPr>
        <w:t>part of</w:t>
      </w:r>
      <w:r>
        <w:rPr>
          <w:szCs w:val="24"/>
        </w:rPr>
        <w:t xml:space="preserve"> her body,</w:t>
      </w:r>
    </w:p>
    <w:p w14:paraId="68BDB1E5" w14:textId="687A89FA" w:rsidR="0041458A" w:rsidRDefault="0041458A">
      <w:pPr>
        <w:pStyle w:val="LList"/>
        <w:tabs>
          <w:tab w:val="left" w:pos="240"/>
          <w:tab w:val="left" w:pos="480"/>
          <w:tab w:val="left" w:pos="960"/>
        </w:tabs>
        <w:autoSpaceDE w:val="0"/>
        <w:autoSpaceDN w:val="0"/>
        <w:adjustRightInd w:val="0"/>
        <w:rPr>
          <w:szCs w:val="24"/>
        </w:rPr>
      </w:pPr>
      <w:r>
        <w:rPr>
          <w:szCs w:val="24"/>
        </w:rPr>
        <w:t>•</w:t>
      </w:r>
      <w:r w:rsidR="004329CE">
        <w:rPr>
          <w:szCs w:val="24"/>
        </w:rPr>
        <w:t> </w:t>
      </w:r>
      <w:r>
        <w:rPr>
          <w:szCs w:val="24"/>
        </w:rPr>
        <w:t xml:space="preserve">her laptop screen is </w:t>
      </w:r>
      <w:r>
        <w:rPr>
          <w:b/>
          <w:szCs w:val="24"/>
        </w:rPr>
        <w:t>part of</w:t>
      </w:r>
      <w:r>
        <w:rPr>
          <w:szCs w:val="24"/>
        </w:rPr>
        <w:t xml:space="preserve"> her laptop,</w:t>
      </w:r>
    </w:p>
    <w:p w14:paraId="505E9C4C" w14:textId="400C3102" w:rsidR="0041458A" w:rsidRDefault="0041458A">
      <w:pPr>
        <w:pStyle w:val="LList"/>
        <w:tabs>
          <w:tab w:val="left" w:pos="240"/>
          <w:tab w:val="left" w:pos="480"/>
          <w:tab w:val="left" w:pos="960"/>
        </w:tabs>
        <w:autoSpaceDE w:val="0"/>
        <w:autoSpaceDN w:val="0"/>
        <w:adjustRightInd w:val="0"/>
        <w:rPr>
          <w:szCs w:val="24"/>
        </w:rPr>
      </w:pPr>
      <w:r>
        <w:rPr>
          <w:szCs w:val="24"/>
        </w:rPr>
        <w:t>•</w:t>
      </w:r>
      <w:r w:rsidR="004329CE">
        <w:rPr>
          <w:szCs w:val="24"/>
        </w:rPr>
        <w:t> </w:t>
      </w:r>
      <w:r>
        <w:rPr>
          <w:szCs w:val="24"/>
        </w:rPr>
        <w:t xml:space="preserve">her latte </w:t>
      </w:r>
      <w:r>
        <w:rPr>
          <w:b/>
          <w:szCs w:val="24"/>
        </w:rPr>
        <w:t>is colder than</w:t>
      </w:r>
      <w:r>
        <w:rPr>
          <w:szCs w:val="24"/>
        </w:rPr>
        <w:t xml:space="preserve"> that of her neighbor,</w:t>
      </w:r>
    </w:p>
    <w:p w14:paraId="589EDDFC" w14:textId="2EC0F6DD" w:rsidR="0041458A" w:rsidRDefault="0041458A">
      <w:pPr>
        <w:pStyle w:val="TxNITextNoIndent"/>
        <w:autoSpaceDE w:val="0"/>
        <w:autoSpaceDN w:val="0"/>
        <w:adjustRightInd w:val="0"/>
        <w:rPr>
          <w:szCs w:val="24"/>
        </w:rPr>
      </w:pPr>
      <w:proofErr w:type="gramStart"/>
      <w:r>
        <w:rPr>
          <w:szCs w:val="24"/>
        </w:rPr>
        <w:t>and</w:t>
      </w:r>
      <w:proofErr w:type="gramEnd"/>
      <w:r>
        <w:rPr>
          <w:szCs w:val="24"/>
        </w:rPr>
        <w:t xml:space="preserve"> so on, in ever</w:t>
      </w:r>
      <w:r w:rsidR="00F847AF">
        <w:rPr>
          <w:szCs w:val="24"/>
        </w:rPr>
        <w:t>-</w:t>
      </w:r>
      <w:r>
        <w:rPr>
          <w:szCs w:val="24"/>
        </w:rPr>
        <w:t>widening circles.</w:t>
      </w:r>
    </w:p>
    <w:p w14:paraId="61B6E63C" w14:textId="3BCB4DA8" w:rsidR="0041458A" w:rsidRDefault="0041458A">
      <w:pPr>
        <w:pStyle w:val="TxText"/>
        <w:autoSpaceDE w:val="0"/>
        <w:autoSpaceDN w:val="0"/>
        <w:adjustRightInd w:val="0"/>
        <w:rPr>
          <w:szCs w:val="24"/>
        </w:rPr>
      </w:pPr>
      <w:r>
        <w:rPr>
          <w:szCs w:val="24"/>
        </w:rPr>
        <w:t xml:space="preserve">Similarly, if a bridge collapses immediately after an explosion directly underneath </w:t>
      </w:r>
      <w:r w:rsidR="00B56518">
        <w:rPr>
          <w:szCs w:val="24"/>
        </w:rPr>
        <w:t>it</w:t>
      </w:r>
      <w:r>
        <w:rPr>
          <w:szCs w:val="24"/>
        </w:rPr>
        <w:t>, then we can assert that the explosion event stands to the bridge-collapse event in the relation of cause to effect, that the explosion event occurred at a certain time, that the bridge-collapse event occurred at a certain later time, and so on.</w:t>
      </w:r>
    </w:p>
    <w:p w14:paraId="40AB75E5" w14:textId="00AC15CB" w:rsidR="0041458A" w:rsidRDefault="0041458A">
      <w:pPr>
        <w:pStyle w:val="TxText"/>
        <w:autoSpaceDE w:val="0"/>
        <w:autoSpaceDN w:val="0"/>
        <w:adjustRightInd w:val="0"/>
        <w:rPr>
          <w:szCs w:val="24"/>
        </w:rPr>
      </w:pPr>
      <w:r>
        <w:rPr>
          <w:szCs w:val="24"/>
        </w:rPr>
        <w:t xml:space="preserve">In building ontologies, however, we are interested not </w:t>
      </w:r>
      <w:r w:rsidR="00B1649E">
        <w:rPr>
          <w:szCs w:val="24"/>
        </w:rPr>
        <w:t xml:space="preserve">only </w:t>
      </w:r>
      <w:r>
        <w:rPr>
          <w:szCs w:val="24"/>
        </w:rPr>
        <w:t xml:space="preserve">in relations of these sorts that hold among instances, but </w:t>
      </w:r>
      <w:r w:rsidR="00B1649E">
        <w:rPr>
          <w:szCs w:val="24"/>
        </w:rPr>
        <w:t xml:space="preserve">also </w:t>
      </w:r>
      <w:r>
        <w:rPr>
          <w:szCs w:val="24"/>
        </w:rPr>
        <w:t xml:space="preserve">in relations that hold between </w:t>
      </w:r>
      <w:r w:rsidR="00B1649E">
        <w:rPr>
          <w:szCs w:val="24"/>
        </w:rPr>
        <w:t xml:space="preserve">the corresponding universals, as for example between </w:t>
      </w:r>
      <w:r>
        <w:rPr>
          <w:szCs w:val="24"/>
        </w:rPr>
        <w:t xml:space="preserve">organisms and their anatomical parts, between events and their temporal locations, between events and the objects that participate in them, and so forth. For example, it is universally the case that every instance of mammal </w:t>
      </w:r>
      <w:r>
        <w:rPr>
          <w:i/>
          <w:szCs w:val="24"/>
        </w:rPr>
        <w:t>includes as part</w:t>
      </w:r>
      <w:r>
        <w:rPr>
          <w:szCs w:val="24"/>
        </w:rPr>
        <w:t xml:space="preserve"> some instance of brain.</w:t>
      </w:r>
    </w:p>
    <w:p w14:paraId="0CD6B3D4" w14:textId="77777777" w:rsidR="0041458A" w:rsidRDefault="0041458A">
      <w:pPr>
        <w:pStyle w:val="TxText"/>
        <w:autoSpaceDE w:val="0"/>
        <w:autoSpaceDN w:val="0"/>
        <w:adjustRightInd w:val="0"/>
        <w:rPr>
          <w:szCs w:val="24"/>
        </w:rPr>
      </w:pPr>
      <w:r>
        <w:rPr>
          <w:szCs w:val="24"/>
        </w:rPr>
        <w:t xml:space="preserve">Assertions about such relations form a major part of scientific knowledge. It is one thing to know something about the genus </w:t>
      </w:r>
      <w:r>
        <w:rPr>
          <w:i/>
          <w:szCs w:val="24"/>
        </w:rPr>
        <w:t>feline</w:t>
      </w:r>
      <w:r>
        <w:rPr>
          <w:szCs w:val="24"/>
        </w:rPr>
        <w:t xml:space="preserve">; it is a much better thing to know also how the genus feline fits into the larger picture of living things in nature—in particular, what its relation is to </w:t>
      </w:r>
      <w:r>
        <w:rPr>
          <w:szCs w:val="24"/>
        </w:rPr>
        <w:lastRenderedPageBreak/>
        <w:t xml:space="preserve">other genera, to the associated genes, cells, organs, and habitats. Similarly, it is one thing to understand something about the universal </w:t>
      </w:r>
      <w:r>
        <w:rPr>
          <w:i/>
          <w:szCs w:val="24"/>
        </w:rPr>
        <w:t>hydrogen</w:t>
      </w:r>
      <w:r>
        <w:rPr>
          <w:szCs w:val="24"/>
        </w:rPr>
        <w:t>; but it is another thing to know how hydrogen is related to other elements, to the types of molecules of which it forms a part, to the behaviors of such molecules in given types of reactions, and so on.</w:t>
      </w:r>
    </w:p>
    <w:p w14:paraId="23BD7321" w14:textId="77777777" w:rsidR="0041458A" w:rsidRDefault="0041458A">
      <w:pPr>
        <w:pStyle w:val="TxText"/>
        <w:autoSpaceDE w:val="0"/>
        <w:autoSpaceDN w:val="0"/>
        <w:adjustRightInd w:val="0"/>
        <w:rPr>
          <w:szCs w:val="24"/>
        </w:rPr>
      </w:pPr>
      <w:r>
        <w:rPr>
          <w:szCs w:val="24"/>
        </w:rPr>
        <w:t xml:space="preserve">The representations of universals in ontologies involves representation also of the relations in which these universals stand to other universals, and this fact differentiates them from </w:t>
      </w:r>
      <w:r>
        <w:rPr>
          <w:i/>
          <w:szCs w:val="24"/>
        </w:rPr>
        <w:t>terminologies</w:t>
      </w:r>
      <w:r>
        <w:rPr>
          <w:szCs w:val="24"/>
        </w:rPr>
        <w:t>, conceived as representational artifacts containing lists of lexical entries and descriptions thereof, but which do not render formally explicit the relations holding among the entities referred to by these entries.</w:t>
      </w:r>
    </w:p>
    <w:p w14:paraId="35F68BC9" w14:textId="1F86AA68" w:rsidR="0041458A" w:rsidRDefault="0041458A" w:rsidP="00E03E78">
      <w:pPr>
        <w:pStyle w:val="H2HeadingLevel2"/>
      </w:pPr>
      <w:r>
        <w:t>Basic Relations</w:t>
      </w:r>
    </w:p>
    <w:p w14:paraId="4E5D6CD8" w14:textId="49DE65CB" w:rsidR="0041458A" w:rsidRDefault="00B1649E">
      <w:pPr>
        <w:pStyle w:val="TxNITextNoIndent"/>
        <w:autoSpaceDE w:val="0"/>
        <w:autoSpaceDN w:val="0"/>
        <w:adjustRightInd w:val="0"/>
        <w:rPr>
          <w:szCs w:val="24"/>
        </w:rPr>
      </w:pPr>
      <w:r>
        <w:rPr>
          <w:szCs w:val="24"/>
        </w:rPr>
        <w:t xml:space="preserve">We will deal with relations at length in chapter 7, but for the moment it is useful to </w:t>
      </w:r>
      <w:r w:rsidR="0041458A">
        <w:rPr>
          <w:szCs w:val="24"/>
        </w:rPr>
        <w:t xml:space="preserve">distinguish three different kinds of </w:t>
      </w:r>
      <w:r>
        <w:rPr>
          <w:szCs w:val="24"/>
        </w:rPr>
        <w:t xml:space="preserve">binary </w:t>
      </w:r>
      <w:r w:rsidR="0041458A">
        <w:rPr>
          <w:szCs w:val="24"/>
        </w:rPr>
        <w:t>relations</w:t>
      </w:r>
      <w:r w:rsidR="00DB5049">
        <w:rPr>
          <w:szCs w:val="24"/>
        </w:rPr>
        <w:t>, which will play an important role in the discussions that follow</w:t>
      </w:r>
      <w:r w:rsidR="0041458A">
        <w:rPr>
          <w:szCs w:val="24"/>
        </w:rPr>
        <w:t>:</w:t>
      </w:r>
    </w:p>
    <w:p w14:paraId="7125779A" w14:textId="122E6A28" w:rsidR="0041458A" w:rsidRDefault="001C1F67">
      <w:pPr>
        <w:pStyle w:val="LList"/>
        <w:tabs>
          <w:tab w:val="left" w:pos="240"/>
          <w:tab w:val="left" w:pos="480"/>
          <w:tab w:val="left" w:pos="960"/>
        </w:tabs>
        <w:autoSpaceDE w:val="0"/>
        <w:autoSpaceDN w:val="0"/>
        <w:adjustRightInd w:val="0"/>
        <w:rPr>
          <w:szCs w:val="24"/>
        </w:rPr>
      </w:pPr>
      <w:r>
        <w:rPr>
          <w:szCs w:val="24"/>
        </w:rPr>
        <w:t>•</w:t>
      </w:r>
      <w:r>
        <w:rPr>
          <w:szCs w:val="24"/>
        </w:rPr>
        <w:t> </w:t>
      </w:r>
      <w:r w:rsidR="0041458A">
        <w:rPr>
          <w:szCs w:val="24"/>
        </w:rPr>
        <w:t>relations that hold between two universals;</w:t>
      </w:r>
    </w:p>
    <w:p w14:paraId="456A46AE" w14:textId="398D8A00" w:rsidR="0041458A" w:rsidRDefault="001C1F67">
      <w:pPr>
        <w:pStyle w:val="LList"/>
        <w:tabs>
          <w:tab w:val="left" w:pos="240"/>
          <w:tab w:val="left" w:pos="480"/>
          <w:tab w:val="left" w:pos="960"/>
        </w:tabs>
        <w:autoSpaceDE w:val="0"/>
        <w:autoSpaceDN w:val="0"/>
        <w:adjustRightInd w:val="0"/>
        <w:rPr>
          <w:szCs w:val="24"/>
        </w:rPr>
      </w:pPr>
      <w:r>
        <w:rPr>
          <w:szCs w:val="24"/>
        </w:rPr>
        <w:t>•</w:t>
      </w:r>
      <w:r>
        <w:rPr>
          <w:szCs w:val="24"/>
        </w:rPr>
        <w:t> </w:t>
      </w:r>
      <w:r w:rsidR="0041458A">
        <w:rPr>
          <w:szCs w:val="24"/>
        </w:rPr>
        <w:t>relations that hold between a universal and a particular;</w:t>
      </w:r>
    </w:p>
    <w:p w14:paraId="19266518" w14:textId="7A568CB1" w:rsidR="0041458A" w:rsidRDefault="001C1F67">
      <w:pPr>
        <w:pStyle w:val="LList"/>
        <w:tabs>
          <w:tab w:val="left" w:pos="240"/>
          <w:tab w:val="left" w:pos="480"/>
          <w:tab w:val="left" w:pos="960"/>
        </w:tabs>
        <w:autoSpaceDE w:val="0"/>
        <w:autoSpaceDN w:val="0"/>
        <w:adjustRightInd w:val="0"/>
        <w:rPr>
          <w:szCs w:val="24"/>
        </w:rPr>
      </w:pPr>
      <w:proofErr w:type="gramStart"/>
      <w:r>
        <w:rPr>
          <w:szCs w:val="24"/>
        </w:rPr>
        <w:t>•</w:t>
      </w:r>
      <w:r>
        <w:rPr>
          <w:szCs w:val="24"/>
        </w:rPr>
        <w:t> </w:t>
      </w:r>
      <w:r w:rsidR="0041458A">
        <w:rPr>
          <w:szCs w:val="24"/>
        </w:rPr>
        <w:t>relations that hold between two particulars.</w:t>
      </w:r>
      <w:proofErr w:type="gramEnd"/>
    </w:p>
    <w:p w14:paraId="71010210" w14:textId="3AFDDFA6" w:rsidR="0041458A" w:rsidRDefault="0041458A" w:rsidP="00E03E78">
      <w:pPr>
        <w:pStyle w:val="H3HeadingLevel3"/>
      </w:pPr>
      <w:r>
        <w:t>Universal-Universal Relations</w:t>
      </w:r>
    </w:p>
    <w:p w14:paraId="4EB9106E" w14:textId="31122959" w:rsidR="0041458A" w:rsidRDefault="0041458A">
      <w:pPr>
        <w:pStyle w:val="TxNITextNoIndent"/>
        <w:autoSpaceDE w:val="0"/>
        <w:autoSpaceDN w:val="0"/>
        <w:adjustRightInd w:val="0"/>
        <w:rPr>
          <w:szCs w:val="24"/>
        </w:rPr>
      </w:pPr>
      <w:r>
        <w:rPr>
          <w:szCs w:val="24"/>
        </w:rPr>
        <w:t>1</w:t>
      </w:r>
      <w:r w:rsidR="00227CD2">
        <w:rPr>
          <w:szCs w:val="24"/>
        </w:rPr>
        <w:t>.</w:t>
      </w:r>
      <w:r w:rsidR="00227CD2">
        <w:rPr>
          <w:szCs w:val="24"/>
        </w:rPr>
        <w:t> </w:t>
      </w:r>
      <w:r>
        <w:rPr>
          <w:szCs w:val="24"/>
        </w:rPr>
        <w:t xml:space="preserve">The paradigm example of a relation that holds between universals is the </w:t>
      </w:r>
      <w:proofErr w:type="spellStart"/>
      <w:r>
        <w:rPr>
          <w:i/>
          <w:szCs w:val="24"/>
        </w:rPr>
        <w:t>is_a</w:t>
      </w:r>
      <w:proofErr w:type="spellEnd"/>
      <w:r>
        <w:rPr>
          <w:szCs w:val="24"/>
        </w:rPr>
        <w:t xml:space="preserve"> (meaning “is a subtype of”) relation, as in</w:t>
      </w:r>
    </w:p>
    <w:p w14:paraId="2CB8261A" w14:textId="77777777" w:rsidR="0041458A" w:rsidRDefault="0041458A" w:rsidP="00227CD2">
      <w:pPr>
        <w:pStyle w:val="DDisplay"/>
      </w:pPr>
      <w:proofErr w:type="gramStart"/>
      <w:r>
        <w:t>protein</w:t>
      </w:r>
      <w:proofErr w:type="gramEnd"/>
      <w:r>
        <w:t xml:space="preserve"> molecule </w:t>
      </w:r>
      <w:proofErr w:type="spellStart"/>
      <w:r>
        <w:rPr>
          <w:i/>
        </w:rPr>
        <w:t>is_a</w:t>
      </w:r>
      <w:proofErr w:type="spellEnd"/>
      <w:r>
        <w:t xml:space="preserve"> molecule,</w:t>
      </w:r>
    </w:p>
    <w:p w14:paraId="2F9A7AA1" w14:textId="77777777" w:rsidR="0041458A" w:rsidRDefault="0041458A" w:rsidP="00227CD2">
      <w:pPr>
        <w:pStyle w:val="DDisplay"/>
      </w:pPr>
      <w:proofErr w:type="gramStart"/>
      <w:r>
        <w:lastRenderedPageBreak/>
        <w:t>explosion</w:t>
      </w:r>
      <w:proofErr w:type="gramEnd"/>
      <w:r>
        <w:t xml:space="preserve"> event </w:t>
      </w:r>
      <w:proofErr w:type="spellStart"/>
      <w:r>
        <w:rPr>
          <w:i/>
        </w:rPr>
        <w:t>is_a</w:t>
      </w:r>
      <w:proofErr w:type="spellEnd"/>
      <w:r>
        <w:t xml:space="preserve"> event,</w:t>
      </w:r>
    </w:p>
    <w:p w14:paraId="545F3B65" w14:textId="77777777" w:rsidR="0041458A" w:rsidRDefault="0041458A" w:rsidP="00227CD2">
      <w:pPr>
        <w:pStyle w:val="DDisplay"/>
        <w:rPr>
          <w:szCs w:val="24"/>
        </w:rPr>
      </w:pPr>
      <w:proofErr w:type="gramStart"/>
      <w:r>
        <w:rPr>
          <w:szCs w:val="24"/>
        </w:rPr>
        <w:t>and</w:t>
      </w:r>
      <w:proofErr w:type="gramEnd"/>
      <w:r>
        <w:rPr>
          <w:szCs w:val="24"/>
        </w:rPr>
        <w:t xml:space="preserve"> so on.</w:t>
      </w:r>
    </w:p>
    <w:p w14:paraId="5F888B6A" w14:textId="57160ECF" w:rsidR="0041458A" w:rsidRDefault="0041458A" w:rsidP="00E03E78">
      <w:pPr>
        <w:pStyle w:val="TxCTextContinuation"/>
        <w:rPr>
          <w:rStyle w:val="citefn"/>
          <w:szCs w:val="24"/>
          <w:vertAlign w:val="superscript"/>
        </w:rPr>
      </w:pPr>
      <w:r>
        <w:t xml:space="preserve">The </w:t>
      </w:r>
      <w:proofErr w:type="spellStart"/>
      <w:r>
        <w:rPr>
          <w:i/>
        </w:rPr>
        <w:t>is_a</w:t>
      </w:r>
      <w:proofErr w:type="spellEnd"/>
      <w:r>
        <w:t xml:space="preserve"> relation holds among universals in virtue of the fact that universals stand in hierarchies of generality (referred to as </w:t>
      </w:r>
      <w:r w:rsidR="00D53657">
        <w:t>“</w:t>
      </w:r>
      <w:r>
        <w:t>taxonomies</w:t>
      </w:r>
      <w:r w:rsidR="00D53657">
        <w:t>,”</w:t>
      </w:r>
      <w:r>
        <w:t xml:space="preserve"> below). For example, the hierarchy extending from the universal </w:t>
      </w:r>
      <w:r>
        <w:rPr>
          <w:i/>
        </w:rPr>
        <w:t>tiger (</w:t>
      </w:r>
      <w:r>
        <w:t xml:space="preserve">e.g., </w:t>
      </w:r>
      <w:proofErr w:type="spellStart"/>
      <w:r>
        <w:rPr>
          <w:i/>
        </w:rPr>
        <w:t>panthera</w:t>
      </w:r>
      <w:proofErr w:type="spellEnd"/>
      <w:r>
        <w:rPr>
          <w:i/>
        </w:rPr>
        <w:t xml:space="preserve"> </w:t>
      </w:r>
      <w:proofErr w:type="spellStart"/>
      <w:r>
        <w:rPr>
          <w:i/>
        </w:rPr>
        <w:t>tigris</w:t>
      </w:r>
      <w:proofErr w:type="spellEnd"/>
      <w:r>
        <w:rPr>
          <w:i/>
        </w:rPr>
        <w:t xml:space="preserve"> </w:t>
      </w:r>
      <w:proofErr w:type="spellStart"/>
      <w:r>
        <w:rPr>
          <w:i/>
        </w:rPr>
        <w:t>tigris</w:t>
      </w:r>
      <w:proofErr w:type="spellEnd"/>
      <w:r>
        <w:t xml:space="preserve">) through the universals </w:t>
      </w:r>
      <w:proofErr w:type="spellStart"/>
      <w:r>
        <w:rPr>
          <w:i/>
        </w:rPr>
        <w:t>panthera</w:t>
      </w:r>
      <w:proofErr w:type="spellEnd"/>
      <w:r>
        <w:rPr>
          <w:i/>
        </w:rPr>
        <w:t xml:space="preserve">, </w:t>
      </w:r>
      <w:proofErr w:type="spellStart"/>
      <w:r>
        <w:rPr>
          <w:i/>
        </w:rPr>
        <w:t>feliformia</w:t>
      </w:r>
      <w:proofErr w:type="spellEnd"/>
      <w:r>
        <w:rPr>
          <w:i/>
        </w:rPr>
        <w:t xml:space="preserve">, </w:t>
      </w:r>
      <w:proofErr w:type="spellStart"/>
      <w:r>
        <w:rPr>
          <w:i/>
        </w:rPr>
        <w:t>mammalia</w:t>
      </w:r>
      <w:proofErr w:type="spellEnd"/>
      <w:r>
        <w:rPr>
          <w:i/>
        </w:rPr>
        <w:t xml:space="preserve">, </w:t>
      </w:r>
      <w:proofErr w:type="spellStart"/>
      <w:r>
        <w:rPr>
          <w:i/>
        </w:rPr>
        <w:t>chordata</w:t>
      </w:r>
      <w:proofErr w:type="spellEnd"/>
      <w:r>
        <w:t xml:space="preserve">, and finally to </w:t>
      </w:r>
      <w:r>
        <w:rPr>
          <w:i/>
        </w:rPr>
        <w:t>cellular organism</w:t>
      </w:r>
      <w:r>
        <w:t xml:space="preserve">, </w:t>
      </w:r>
      <w:r>
        <w:rPr>
          <w:i/>
        </w:rPr>
        <w:t>living thing</w:t>
      </w:r>
      <w:r>
        <w:t xml:space="preserve">, and </w:t>
      </w:r>
      <w:r>
        <w:rPr>
          <w:i/>
        </w:rPr>
        <w:t>object</w:t>
      </w:r>
      <w:r>
        <w:t xml:space="preserve"> can be understood as structured from least to most general in terms of the </w:t>
      </w:r>
      <w:proofErr w:type="spellStart"/>
      <w:r>
        <w:rPr>
          <w:i/>
        </w:rPr>
        <w:t>is_a</w:t>
      </w:r>
      <w:proofErr w:type="spellEnd"/>
      <w:r>
        <w:t xml:space="preserve"> relation, </w:t>
      </w:r>
      <w:r w:rsidR="00227CD2">
        <w:t xml:space="preserve">as in </w:t>
      </w:r>
      <w:r w:rsidR="00227CD2" w:rsidRPr="00227CD2">
        <w:rPr>
          <w:rStyle w:val="TCOTableCallOut"/>
          <w:color w:val="FF0000"/>
        </w:rPr>
        <w:t>table 1.3</w:t>
      </w:r>
      <w:r w:rsidR="00227CD2">
        <w:t xml:space="preserve">. </w:t>
      </w:r>
      <w:r>
        <w:t>Thus, more specific (</w:t>
      </w:r>
      <w:r w:rsidR="00D53657">
        <w:t>“</w:t>
      </w:r>
      <w:r>
        <w:t>child</w:t>
      </w:r>
      <w:r w:rsidR="00D53657">
        <w:t>”</w:t>
      </w:r>
      <w:r>
        <w:t xml:space="preserve">) universals stand in </w:t>
      </w:r>
      <w:proofErr w:type="spellStart"/>
      <w:r>
        <w:rPr>
          <w:i/>
        </w:rPr>
        <w:t>is_a</w:t>
      </w:r>
      <w:proofErr w:type="spellEnd"/>
      <w:r>
        <w:t xml:space="preserve"> relation to more general (</w:t>
      </w:r>
      <w:r w:rsidR="00D53657">
        <w:t>“</w:t>
      </w:r>
      <w:r>
        <w:t>parent</w:t>
      </w:r>
      <w:r w:rsidR="00D53657">
        <w:t>”</w:t>
      </w:r>
      <w:r>
        <w:t>) universals.</w:t>
      </w:r>
      <w:r>
        <w:rPr>
          <w:rStyle w:val="citefn"/>
          <w:szCs w:val="24"/>
          <w:vertAlign w:val="superscript"/>
        </w:rPr>
        <w:t>2</w:t>
      </w:r>
      <w:r w:rsidR="001C1F67">
        <w:rPr>
          <w:rStyle w:val="citefn"/>
          <w:szCs w:val="24"/>
          <w:vertAlign w:val="superscript"/>
        </w:rPr>
        <w:t>5</w:t>
      </w:r>
    </w:p>
    <w:p w14:paraId="25E1AF5F" w14:textId="77777777" w:rsidR="00227CD2" w:rsidRDefault="00227CD2" w:rsidP="00227CD2">
      <w:pPr>
        <w:pStyle w:val="NoteCNotetoComp"/>
        <w:autoSpaceDE w:val="0"/>
        <w:autoSpaceDN w:val="0"/>
        <w:adjustRightInd w:val="0"/>
        <w:rPr>
          <w:szCs w:val="24"/>
        </w:rPr>
      </w:pPr>
      <w:r>
        <w:rPr>
          <w:szCs w:val="24"/>
        </w:rPr>
        <w:t xml:space="preserve">[Insert </w:t>
      </w:r>
      <w:r w:rsidRPr="00227CD2">
        <w:rPr>
          <w:rStyle w:val="TCOTableCallOut"/>
        </w:rPr>
        <w:t>table 1.3</w:t>
      </w:r>
      <w:r>
        <w:rPr>
          <w:szCs w:val="24"/>
        </w:rPr>
        <w:t>]</w:t>
      </w:r>
    </w:p>
    <w:p w14:paraId="145949E3" w14:textId="1B3A6A37" w:rsidR="0041458A" w:rsidRDefault="0041458A" w:rsidP="00B376C6">
      <w:pPr>
        <w:pStyle w:val="H3HeadingLevel3"/>
      </w:pPr>
      <w:r>
        <w:t>Universal-Particular Relations</w:t>
      </w:r>
    </w:p>
    <w:p w14:paraId="40743DEA" w14:textId="289A2E41" w:rsidR="0041458A" w:rsidRDefault="0041458A">
      <w:pPr>
        <w:pStyle w:val="TxNITextNoIndent"/>
        <w:autoSpaceDE w:val="0"/>
        <w:autoSpaceDN w:val="0"/>
        <w:adjustRightInd w:val="0"/>
        <w:rPr>
          <w:szCs w:val="24"/>
        </w:rPr>
      </w:pPr>
      <w:r>
        <w:rPr>
          <w:szCs w:val="24"/>
        </w:rPr>
        <w:t>2</w:t>
      </w:r>
      <w:r w:rsidR="00227CD2">
        <w:rPr>
          <w:szCs w:val="24"/>
        </w:rPr>
        <w:t>.</w:t>
      </w:r>
      <w:r w:rsidR="00227CD2">
        <w:rPr>
          <w:szCs w:val="24"/>
        </w:rPr>
        <w:t> </w:t>
      </w:r>
      <w:r>
        <w:rPr>
          <w:szCs w:val="24"/>
        </w:rPr>
        <w:t xml:space="preserve">A paradigm example of a relation between a particular and a universal is the </w:t>
      </w:r>
      <w:r>
        <w:rPr>
          <w:b/>
          <w:szCs w:val="24"/>
        </w:rPr>
        <w:t>instantiates</w:t>
      </w:r>
      <w:r w:rsidR="00043514">
        <w:rPr>
          <w:szCs w:val="24"/>
        </w:rPr>
        <w:t xml:space="preserve"> relation, as in</w:t>
      </w:r>
      <w:r>
        <w:rPr>
          <w:szCs w:val="24"/>
        </w:rPr>
        <w:t xml:space="preserve"> Barack Obama </w:t>
      </w:r>
      <w:r>
        <w:rPr>
          <w:b/>
          <w:szCs w:val="24"/>
        </w:rPr>
        <w:t>instantiates</w:t>
      </w:r>
      <w:r>
        <w:rPr>
          <w:szCs w:val="24"/>
        </w:rPr>
        <w:t xml:space="preserve"> </w:t>
      </w:r>
      <w:r>
        <w:rPr>
          <w:i/>
          <w:szCs w:val="24"/>
        </w:rPr>
        <w:t>human</w:t>
      </w:r>
      <w:r w:rsidR="00DB5049">
        <w:rPr>
          <w:i/>
          <w:szCs w:val="24"/>
        </w:rPr>
        <w:t xml:space="preserve"> being</w:t>
      </w:r>
      <w:r>
        <w:rPr>
          <w:szCs w:val="24"/>
        </w:rPr>
        <w:t xml:space="preserve">, where Barack Obama is the particular flesh and blood entity living in the White House, and </w:t>
      </w:r>
      <w:r>
        <w:rPr>
          <w:i/>
          <w:szCs w:val="24"/>
        </w:rPr>
        <w:t>human</w:t>
      </w:r>
      <w:r>
        <w:rPr>
          <w:szCs w:val="24"/>
        </w:rPr>
        <w:t xml:space="preserve"> </w:t>
      </w:r>
      <w:r w:rsidR="00DB5049">
        <w:rPr>
          <w:i/>
          <w:szCs w:val="24"/>
        </w:rPr>
        <w:t xml:space="preserve">being </w:t>
      </w:r>
      <w:r>
        <w:rPr>
          <w:szCs w:val="24"/>
        </w:rPr>
        <w:t>is the universal. Other examples include</w:t>
      </w:r>
    </w:p>
    <w:p w14:paraId="4678198B" w14:textId="387B8274" w:rsidR="0041458A" w:rsidRDefault="00DF63C4">
      <w:pPr>
        <w:pStyle w:val="LList"/>
        <w:tabs>
          <w:tab w:val="left" w:pos="240"/>
          <w:tab w:val="left" w:pos="480"/>
          <w:tab w:val="left" w:pos="960"/>
        </w:tabs>
        <w:autoSpaceDE w:val="0"/>
        <w:autoSpaceDN w:val="0"/>
        <w:adjustRightInd w:val="0"/>
        <w:rPr>
          <w:szCs w:val="24"/>
        </w:rPr>
      </w:pPr>
      <w:r>
        <w:rPr>
          <w:szCs w:val="24"/>
        </w:rPr>
        <w:t>•</w:t>
      </w:r>
      <w:r>
        <w:rPr>
          <w:szCs w:val="24"/>
        </w:rPr>
        <w:t> </w:t>
      </w:r>
      <w:r w:rsidR="0041458A">
        <w:rPr>
          <w:szCs w:val="24"/>
        </w:rPr>
        <w:t xml:space="preserve">these particular stellar cells under the microscope </w:t>
      </w:r>
      <w:r w:rsidR="0041458A">
        <w:rPr>
          <w:b/>
          <w:szCs w:val="24"/>
        </w:rPr>
        <w:t>instantiate</w:t>
      </w:r>
      <w:r w:rsidR="0041458A">
        <w:rPr>
          <w:szCs w:val="24"/>
        </w:rPr>
        <w:t xml:space="preserve"> the universal </w:t>
      </w:r>
      <w:r w:rsidR="0041458A">
        <w:rPr>
          <w:i/>
          <w:szCs w:val="24"/>
        </w:rPr>
        <w:t>stellar cell</w:t>
      </w:r>
    </w:p>
    <w:p w14:paraId="0878B3AE" w14:textId="4E38B262" w:rsidR="0041458A" w:rsidRDefault="00DF63C4">
      <w:pPr>
        <w:pStyle w:val="LList"/>
        <w:tabs>
          <w:tab w:val="left" w:pos="240"/>
          <w:tab w:val="left" w:pos="480"/>
          <w:tab w:val="left" w:pos="960"/>
        </w:tabs>
        <w:autoSpaceDE w:val="0"/>
        <w:autoSpaceDN w:val="0"/>
        <w:adjustRightInd w:val="0"/>
        <w:rPr>
          <w:szCs w:val="24"/>
        </w:rPr>
      </w:pPr>
      <w:r>
        <w:rPr>
          <w:szCs w:val="24"/>
        </w:rPr>
        <w:t>•</w:t>
      </w:r>
      <w:r>
        <w:rPr>
          <w:szCs w:val="24"/>
        </w:rPr>
        <w:t> </w:t>
      </w:r>
      <w:r w:rsidR="0041458A">
        <w:rPr>
          <w:szCs w:val="24"/>
        </w:rPr>
        <w:t xml:space="preserve">that oak tree on the corner of Main and Elm </w:t>
      </w:r>
      <w:r w:rsidR="0041458A">
        <w:rPr>
          <w:b/>
          <w:szCs w:val="24"/>
        </w:rPr>
        <w:t>instantiates</w:t>
      </w:r>
      <w:r w:rsidR="0041458A">
        <w:rPr>
          <w:szCs w:val="24"/>
        </w:rPr>
        <w:t xml:space="preserve"> the universal </w:t>
      </w:r>
      <w:r w:rsidR="0041458A">
        <w:rPr>
          <w:i/>
          <w:szCs w:val="24"/>
        </w:rPr>
        <w:t>oak tree</w:t>
      </w:r>
    </w:p>
    <w:p w14:paraId="1991C6F2" w14:textId="46D011D8" w:rsidR="0041458A" w:rsidRDefault="0041458A">
      <w:pPr>
        <w:pStyle w:val="TxText"/>
        <w:autoSpaceDE w:val="0"/>
        <w:autoSpaceDN w:val="0"/>
        <w:adjustRightInd w:val="0"/>
        <w:rPr>
          <w:szCs w:val="24"/>
        </w:rPr>
      </w:pPr>
      <w:r>
        <w:rPr>
          <w:szCs w:val="24"/>
        </w:rPr>
        <w:t>All particulars stand in the instantiation relation to some universal—in fact, typically to several universals at different levels of g</w:t>
      </w:r>
      <w:r w:rsidR="00DB5049">
        <w:rPr>
          <w:szCs w:val="24"/>
        </w:rPr>
        <w:t>enera</w:t>
      </w:r>
      <w:r>
        <w:rPr>
          <w:szCs w:val="24"/>
        </w:rPr>
        <w:t xml:space="preserve">lity—but universals themselves do not instantiate anything. </w:t>
      </w:r>
      <w:r w:rsidR="00DB5049">
        <w:rPr>
          <w:szCs w:val="24"/>
        </w:rPr>
        <w:t>However</w:t>
      </w:r>
      <w:r>
        <w:rPr>
          <w:szCs w:val="24"/>
        </w:rPr>
        <w:t xml:space="preserve">, no particular stands in an </w:t>
      </w:r>
      <w:proofErr w:type="spellStart"/>
      <w:r>
        <w:rPr>
          <w:i/>
          <w:szCs w:val="24"/>
        </w:rPr>
        <w:t>is_a</w:t>
      </w:r>
      <w:proofErr w:type="spellEnd"/>
      <w:r>
        <w:rPr>
          <w:szCs w:val="24"/>
        </w:rPr>
        <w:t xml:space="preserve"> relation to any </w:t>
      </w:r>
      <w:r w:rsidR="00DB5049">
        <w:rPr>
          <w:szCs w:val="24"/>
        </w:rPr>
        <w:t>entity</w:t>
      </w:r>
      <w:r>
        <w:rPr>
          <w:szCs w:val="24"/>
        </w:rPr>
        <w:t>. Further examples of relations holding between a par</w:t>
      </w:r>
      <w:r w:rsidR="00043514">
        <w:rPr>
          <w:szCs w:val="24"/>
        </w:rPr>
        <w:t>ticular and a universal include</w:t>
      </w:r>
      <w:r>
        <w:rPr>
          <w:szCs w:val="24"/>
        </w:rPr>
        <w:t xml:space="preserve"> </w:t>
      </w:r>
      <w:r>
        <w:rPr>
          <w:b/>
          <w:szCs w:val="24"/>
        </w:rPr>
        <w:t>is allergic to</w:t>
      </w:r>
      <w:r>
        <w:rPr>
          <w:szCs w:val="24"/>
        </w:rPr>
        <w:t xml:space="preserve"> (as in John </w:t>
      </w:r>
      <w:r>
        <w:rPr>
          <w:b/>
          <w:szCs w:val="24"/>
        </w:rPr>
        <w:t xml:space="preserve">is allergic </w:t>
      </w:r>
      <w:r>
        <w:rPr>
          <w:b/>
          <w:szCs w:val="24"/>
        </w:rPr>
        <w:lastRenderedPageBreak/>
        <w:t>to</w:t>
      </w:r>
      <w:r>
        <w:rPr>
          <w:szCs w:val="24"/>
        </w:rPr>
        <w:t xml:space="preserve"> </w:t>
      </w:r>
      <w:r>
        <w:rPr>
          <w:i/>
          <w:szCs w:val="24"/>
        </w:rPr>
        <w:t>penicillin</w:t>
      </w:r>
      <w:r>
        <w:rPr>
          <w:szCs w:val="24"/>
        </w:rPr>
        <w:t xml:space="preserve">), </w:t>
      </w:r>
      <w:r>
        <w:rPr>
          <w:b/>
          <w:szCs w:val="24"/>
        </w:rPr>
        <w:t>knows about</w:t>
      </w:r>
      <w:r>
        <w:rPr>
          <w:szCs w:val="24"/>
        </w:rPr>
        <w:t xml:space="preserve">, </w:t>
      </w:r>
      <w:r>
        <w:rPr>
          <w:b/>
          <w:szCs w:val="24"/>
        </w:rPr>
        <w:t>is an expert on</w:t>
      </w:r>
      <w:r>
        <w:rPr>
          <w:szCs w:val="24"/>
        </w:rPr>
        <w:t xml:space="preserve"> (as in Mary </w:t>
      </w:r>
      <w:r>
        <w:rPr>
          <w:b/>
          <w:szCs w:val="24"/>
        </w:rPr>
        <w:t>is an expert on</w:t>
      </w:r>
      <w:r>
        <w:rPr>
          <w:szCs w:val="24"/>
        </w:rPr>
        <w:t xml:space="preserve"> Lepidoptera), and other relations involving mental directedness.</w:t>
      </w:r>
    </w:p>
    <w:p w14:paraId="0889F641" w14:textId="28A5AE60" w:rsidR="0041458A" w:rsidRDefault="0041458A">
      <w:pPr>
        <w:pStyle w:val="TxText"/>
        <w:autoSpaceDE w:val="0"/>
        <w:autoSpaceDN w:val="0"/>
        <w:adjustRightInd w:val="0"/>
        <w:rPr>
          <w:szCs w:val="24"/>
        </w:rPr>
      </w:pPr>
      <w:r>
        <w:rPr>
          <w:szCs w:val="24"/>
        </w:rPr>
        <w:t xml:space="preserve">Note that we are following here and in what follows the convention that for relational assertions involving one or more particulars the corresponding relation is picked out in </w:t>
      </w:r>
      <w:r>
        <w:rPr>
          <w:b/>
          <w:szCs w:val="24"/>
        </w:rPr>
        <w:t>bold</w:t>
      </w:r>
      <w:r>
        <w:rPr>
          <w:szCs w:val="24"/>
        </w:rPr>
        <w:t xml:space="preserve">; for assertions involving only </w:t>
      </w:r>
      <w:r w:rsidR="009210C4">
        <w:rPr>
          <w:szCs w:val="24"/>
        </w:rPr>
        <w:t xml:space="preserve">universals </w:t>
      </w:r>
      <w:r>
        <w:rPr>
          <w:szCs w:val="24"/>
        </w:rPr>
        <w:t xml:space="preserve">we use </w:t>
      </w:r>
      <w:r>
        <w:rPr>
          <w:i/>
          <w:szCs w:val="24"/>
        </w:rPr>
        <w:t>italics</w:t>
      </w:r>
      <w:r>
        <w:rPr>
          <w:szCs w:val="24"/>
        </w:rPr>
        <w:t xml:space="preserve">. (These conventions are explained in more detail in </w:t>
      </w:r>
      <w:r w:rsidR="00B376C6">
        <w:rPr>
          <w:szCs w:val="24"/>
        </w:rPr>
        <w:t xml:space="preserve">chapter </w:t>
      </w:r>
      <w:r>
        <w:rPr>
          <w:szCs w:val="24"/>
        </w:rPr>
        <w:t>7.)</w:t>
      </w:r>
    </w:p>
    <w:p w14:paraId="2FB8C1E7" w14:textId="09646BFB" w:rsidR="0041458A" w:rsidRDefault="0041458A" w:rsidP="00E03E78">
      <w:pPr>
        <w:pStyle w:val="H3HeadingLevel3"/>
      </w:pPr>
      <w:r>
        <w:t>Particular-Particular Relations</w:t>
      </w:r>
    </w:p>
    <w:p w14:paraId="5DF38DCA" w14:textId="4AAE88E1" w:rsidR="0041458A" w:rsidRDefault="0041458A">
      <w:pPr>
        <w:pStyle w:val="TxNITextNoIndent"/>
        <w:autoSpaceDE w:val="0"/>
        <w:autoSpaceDN w:val="0"/>
        <w:adjustRightInd w:val="0"/>
        <w:rPr>
          <w:szCs w:val="24"/>
        </w:rPr>
      </w:pPr>
      <w:r>
        <w:rPr>
          <w:szCs w:val="24"/>
        </w:rPr>
        <w:t>3</w:t>
      </w:r>
      <w:r w:rsidR="00C02718">
        <w:rPr>
          <w:szCs w:val="24"/>
        </w:rPr>
        <w:t>.</w:t>
      </w:r>
      <w:r w:rsidR="00DF63C4">
        <w:rPr>
          <w:szCs w:val="24"/>
        </w:rPr>
        <w:t> </w:t>
      </w:r>
      <w:r>
        <w:rPr>
          <w:szCs w:val="24"/>
        </w:rPr>
        <w:t xml:space="preserve">A paradigm example of a relation holding between particulars is the </w:t>
      </w:r>
      <w:r>
        <w:rPr>
          <w:b/>
          <w:szCs w:val="24"/>
        </w:rPr>
        <w:t>part_of</w:t>
      </w:r>
      <w:r>
        <w:rPr>
          <w:szCs w:val="24"/>
        </w:rPr>
        <w:t xml:space="preserve"> relation. For example, John’s left leg </w:t>
      </w:r>
      <w:r>
        <w:rPr>
          <w:b/>
          <w:szCs w:val="24"/>
        </w:rPr>
        <w:t>part_of</w:t>
      </w:r>
      <w:r>
        <w:rPr>
          <w:szCs w:val="24"/>
        </w:rPr>
        <w:t xml:space="preserve"> John, this microtubule </w:t>
      </w:r>
      <w:r>
        <w:rPr>
          <w:b/>
          <w:szCs w:val="24"/>
        </w:rPr>
        <w:t>part_of</w:t>
      </w:r>
      <w:r>
        <w:rPr>
          <w:szCs w:val="24"/>
        </w:rPr>
        <w:t xml:space="preserve"> that cytoskeleton, this transcription </w:t>
      </w:r>
      <w:r>
        <w:rPr>
          <w:b/>
          <w:szCs w:val="24"/>
        </w:rPr>
        <w:t>part_of</w:t>
      </w:r>
      <w:r>
        <w:rPr>
          <w:szCs w:val="24"/>
        </w:rPr>
        <w:t xml:space="preserve"> that gene expression.</w:t>
      </w:r>
    </w:p>
    <w:p w14:paraId="6393542D" w14:textId="24C5F7C8" w:rsidR="0041458A" w:rsidRDefault="0041458A">
      <w:pPr>
        <w:pStyle w:val="TxText"/>
        <w:autoSpaceDE w:val="0"/>
        <w:autoSpaceDN w:val="0"/>
        <w:adjustRightInd w:val="0"/>
        <w:rPr>
          <w:szCs w:val="24"/>
        </w:rPr>
      </w:pPr>
      <w:r>
        <w:rPr>
          <w:szCs w:val="24"/>
        </w:rPr>
        <w:t>More will be said about relations. For now, what is important is that there are different kinds of relations, some of which hold among universals, and that fully understanding a given scientific domain requires not only knowing what universals exist in that domain, but also what kinds of relations hold between them.</w:t>
      </w:r>
    </w:p>
    <w:p w14:paraId="26111B5D" w14:textId="2159D8B4" w:rsidR="0041458A" w:rsidRDefault="0041458A">
      <w:pPr>
        <w:pStyle w:val="H1HeadingLevel1"/>
        <w:autoSpaceDE w:val="0"/>
        <w:autoSpaceDN w:val="0"/>
        <w:adjustRightInd w:val="0"/>
        <w:rPr>
          <w:szCs w:val="24"/>
        </w:rPr>
      </w:pPr>
      <w:r>
        <w:rPr>
          <w:szCs w:val="24"/>
        </w:rPr>
        <w:t>Conclusion</w:t>
      </w:r>
    </w:p>
    <w:p w14:paraId="49D0D64F" w14:textId="2CCDCC65" w:rsidR="0041458A" w:rsidRDefault="0041458A">
      <w:pPr>
        <w:pStyle w:val="TxNITextNoIndent"/>
        <w:autoSpaceDE w:val="0"/>
        <w:autoSpaceDN w:val="0"/>
        <w:adjustRightInd w:val="0"/>
        <w:rPr>
          <w:szCs w:val="24"/>
        </w:rPr>
      </w:pPr>
      <w:r>
        <w:rPr>
          <w:szCs w:val="24"/>
        </w:rPr>
        <w:t>By now, the import of our definition</w:t>
      </w:r>
      <w:r w:rsidR="00362EC6">
        <w:t xml:space="preserve"> of a</w:t>
      </w:r>
      <w:r>
        <w:t>n ontology</w:t>
      </w:r>
      <w:r w:rsidR="00362EC6">
        <w:t>—</w:t>
      </w:r>
      <w:r>
        <w:t>a representational artifact, comprising a taxonomy as proper part, whose representation</w:t>
      </w:r>
      <w:r w:rsidR="00D90580">
        <w:t>s</w:t>
      </w:r>
      <w:r w:rsidR="00C05441">
        <w:t xml:space="preserve"> </w:t>
      </w:r>
      <w:r>
        <w:t>are intended to designate some combination of universals, defined classes, and certain relations between them</w:t>
      </w:r>
      <w:r w:rsidR="00B376C6">
        <w:t>—</w:t>
      </w:r>
      <w:r>
        <w:rPr>
          <w:szCs w:val="24"/>
        </w:rPr>
        <w:t>should be clear.</w:t>
      </w:r>
    </w:p>
    <w:p w14:paraId="68216D78" w14:textId="5CB247F7" w:rsidR="0041458A" w:rsidRDefault="0041458A" w:rsidP="00117958">
      <w:pPr>
        <w:pStyle w:val="TxText"/>
        <w:autoSpaceDE w:val="0"/>
        <w:autoSpaceDN w:val="0"/>
        <w:adjustRightInd w:val="0"/>
        <w:rPr>
          <w:szCs w:val="24"/>
        </w:rPr>
      </w:pPr>
      <w:r>
        <w:rPr>
          <w:szCs w:val="24"/>
        </w:rPr>
        <w:t xml:space="preserve">Ontologies are representational artifacts in the sense of being publicly available representations of scientific information about reality. In their role as representations of science, their primary purpose is to represent general features of reality, what we have called universals, </w:t>
      </w:r>
      <w:r>
        <w:rPr>
          <w:szCs w:val="24"/>
        </w:rPr>
        <w:lastRenderedPageBreak/>
        <w:t xml:space="preserve">and the relations that exist between them. In addition, because defined classes are often useful in science, these too will often be represented in ontologies along with </w:t>
      </w:r>
      <w:r w:rsidR="009210C4">
        <w:rPr>
          <w:szCs w:val="24"/>
        </w:rPr>
        <w:t xml:space="preserve">the </w:t>
      </w:r>
      <w:r>
        <w:rPr>
          <w:szCs w:val="24"/>
        </w:rPr>
        <w:t xml:space="preserve">relations obtaining among them. As we shall see in </w:t>
      </w:r>
      <w:r w:rsidR="00DF4AAE">
        <w:rPr>
          <w:szCs w:val="24"/>
        </w:rPr>
        <w:t>c</w:t>
      </w:r>
      <w:r>
        <w:rPr>
          <w:szCs w:val="24"/>
        </w:rPr>
        <w:t xml:space="preserve">hapter 8, much current ontology work deals with ontologies as artifacts formulated using the Web Ontology Language (OWL), which allows universals and defined classes to be treated identically as </w:t>
      </w:r>
      <w:r w:rsidR="00637B59">
        <w:rPr>
          <w:szCs w:val="24"/>
        </w:rPr>
        <w:t>“</w:t>
      </w:r>
      <w:r>
        <w:rPr>
          <w:szCs w:val="24"/>
        </w:rPr>
        <w:t>classes</w:t>
      </w:r>
      <w:r w:rsidR="00637B59">
        <w:rPr>
          <w:szCs w:val="24"/>
        </w:rPr>
        <w:t>”</w:t>
      </w:r>
      <w:r>
        <w:rPr>
          <w:szCs w:val="24"/>
        </w:rPr>
        <w:t xml:space="preserve"> in the technical sense embraced by OWL. This does not imply, however, that the special role of universals emphasized in the </w:t>
      </w:r>
      <w:r w:rsidR="00637B59">
        <w:rPr>
          <w:szCs w:val="24"/>
        </w:rPr>
        <w:t xml:space="preserve">preceding </w:t>
      </w:r>
      <w:r>
        <w:rPr>
          <w:szCs w:val="24"/>
        </w:rPr>
        <w:t>is of no consequence for OWL ontologies. For—as we shall be arguing throughout this work—to build an ontology that is able to serve the purposes of scientific research</w:t>
      </w:r>
      <w:r w:rsidR="00043514">
        <w:rPr>
          <w:szCs w:val="24"/>
        </w:rPr>
        <w:t>,</w:t>
      </w:r>
      <w:r>
        <w:rPr>
          <w:szCs w:val="24"/>
        </w:rPr>
        <w:t xml:space="preserve"> it is vital that the ontology is built in such a way as to represent as accurately as possible the universals in the corresponding domains of reality.</w:t>
      </w:r>
      <w:r w:rsidR="009210C4">
        <w:rPr>
          <w:szCs w:val="24"/>
        </w:rPr>
        <w:t xml:space="preserve"> This holds even when </w:t>
      </w:r>
      <w:r w:rsidR="00043514">
        <w:rPr>
          <w:szCs w:val="24"/>
        </w:rPr>
        <w:t>we build</w:t>
      </w:r>
      <w:r w:rsidR="009210C4">
        <w:rPr>
          <w:szCs w:val="24"/>
        </w:rPr>
        <w:t xml:space="preserve"> ontologies incorporating terms representing defined classes. For in such cases, too, the terms representing the </w:t>
      </w:r>
      <w:r>
        <w:rPr>
          <w:szCs w:val="24"/>
        </w:rPr>
        <w:t xml:space="preserve">universals </w:t>
      </w:r>
      <w:r w:rsidR="009210C4">
        <w:rPr>
          <w:szCs w:val="24"/>
        </w:rPr>
        <w:t>used in the definitions of these classes must be inc</w:t>
      </w:r>
      <w:r w:rsidR="00FB5422">
        <w:rPr>
          <w:szCs w:val="24"/>
        </w:rPr>
        <w:t>luded, either in the relevant ontology, or in some neighboring ontology with which it is interoperable</w:t>
      </w:r>
      <w:r w:rsidR="009210C4">
        <w:rPr>
          <w:szCs w:val="24"/>
        </w:rPr>
        <w:t xml:space="preserve">. </w:t>
      </w:r>
      <w:r w:rsidR="00117958">
        <w:rPr>
          <w:szCs w:val="24"/>
        </w:rPr>
        <w:t xml:space="preserve">Only in this way can we provide both the authors and the users of the </w:t>
      </w:r>
      <w:r>
        <w:rPr>
          <w:szCs w:val="24"/>
        </w:rPr>
        <w:t xml:space="preserve">ontology with a coherent view of </w:t>
      </w:r>
      <w:r w:rsidR="00117958">
        <w:rPr>
          <w:szCs w:val="24"/>
        </w:rPr>
        <w:t>what its terms refer to</w:t>
      </w:r>
      <w:r>
        <w:rPr>
          <w:szCs w:val="24"/>
        </w:rPr>
        <w:t xml:space="preserve">. In chapter </w:t>
      </w:r>
      <w:r w:rsidR="00637B59">
        <w:rPr>
          <w:szCs w:val="24"/>
        </w:rPr>
        <w:t>2</w:t>
      </w:r>
      <w:r w:rsidR="005E267A">
        <w:rPr>
          <w:szCs w:val="24"/>
        </w:rPr>
        <w:t>,</w:t>
      </w:r>
      <w:r w:rsidR="00637B59">
        <w:rPr>
          <w:szCs w:val="24"/>
        </w:rPr>
        <w:t xml:space="preserve"> </w:t>
      </w:r>
      <w:r>
        <w:rPr>
          <w:szCs w:val="24"/>
        </w:rPr>
        <w:t xml:space="preserve">we will discuss in this light both the different kinds of ontologies, and also introduce the notion of </w:t>
      </w:r>
      <w:proofErr w:type="gramStart"/>
      <w:r>
        <w:rPr>
          <w:szCs w:val="24"/>
        </w:rPr>
        <w:t>a taxonomy</w:t>
      </w:r>
      <w:proofErr w:type="gramEnd"/>
      <w:r>
        <w:rPr>
          <w:szCs w:val="24"/>
        </w:rPr>
        <w:t xml:space="preserve"> and the crucial role that taxonomies play in the structuring of ontologies.</w:t>
      </w:r>
    </w:p>
    <w:p w14:paraId="6571874F" w14:textId="77777777" w:rsidR="0041458A" w:rsidRDefault="0041458A">
      <w:pPr>
        <w:pStyle w:val="H1HeadingLevel1"/>
        <w:autoSpaceDE w:val="0"/>
        <w:autoSpaceDN w:val="0"/>
        <w:adjustRightInd w:val="0"/>
        <w:rPr>
          <w:szCs w:val="24"/>
        </w:rPr>
      </w:pPr>
      <w:r>
        <w:rPr>
          <w:szCs w:val="24"/>
        </w:rPr>
        <w:t>Further Reading on Issues of Epistemological and Ontological Realism</w:t>
      </w:r>
    </w:p>
    <w:p w14:paraId="4D8E88BA" w14:textId="6C83E439" w:rsidR="0041458A" w:rsidRDefault="0041458A">
      <w:pPr>
        <w:pStyle w:val="RefTxReferenceText"/>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rStyle w:val="bibsurname"/>
          <w:szCs w:val="24"/>
        </w:rPr>
        <w:t>Armstrong</w:t>
      </w:r>
      <w:r>
        <w:rPr>
          <w:szCs w:val="24"/>
        </w:rPr>
        <w:t xml:space="preserve">, </w:t>
      </w:r>
      <w:r>
        <w:rPr>
          <w:rStyle w:val="bibfname"/>
          <w:szCs w:val="24"/>
        </w:rPr>
        <w:t>David</w:t>
      </w:r>
      <w:r>
        <w:rPr>
          <w:szCs w:val="24"/>
        </w:rPr>
        <w:t xml:space="preserve">. </w:t>
      </w:r>
      <w:r>
        <w:rPr>
          <w:rStyle w:val="bibbook"/>
          <w:szCs w:val="24"/>
        </w:rPr>
        <w:t>Universals: An Opinionated Introduction</w:t>
      </w:r>
      <w:r>
        <w:rPr>
          <w:szCs w:val="24"/>
        </w:rPr>
        <w:t xml:space="preserve">. </w:t>
      </w:r>
      <w:r>
        <w:rPr>
          <w:rStyle w:val="biblocation"/>
          <w:szCs w:val="24"/>
        </w:rPr>
        <w:t>Boulder, CO</w:t>
      </w:r>
      <w:r>
        <w:rPr>
          <w:szCs w:val="24"/>
        </w:rPr>
        <w:t xml:space="preserve">: </w:t>
      </w:r>
      <w:r>
        <w:rPr>
          <w:rStyle w:val="bibpublisher"/>
          <w:szCs w:val="24"/>
        </w:rPr>
        <w:t>Westview Press</w:t>
      </w:r>
      <w:r w:rsidR="006B2DBF">
        <w:rPr>
          <w:szCs w:val="24"/>
        </w:rPr>
        <w:t xml:space="preserve">, </w:t>
      </w:r>
      <w:r w:rsidR="006B2DBF">
        <w:rPr>
          <w:rStyle w:val="bibyear"/>
          <w:szCs w:val="24"/>
        </w:rPr>
        <w:t>1989</w:t>
      </w:r>
      <w:r w:rsidR="006B2DBF" w:rsidRPr="006B2DBF">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3038143D" w14:textId="5643B1A8" w:rsidR="0041458A" w:rsidRDefault="0041458A">
      <w:pPr>
        <w:pStyle w:val="RefTxReferenceText"/>
        <w:autoSpaceDE w:val="0"/>
        <w:autoSpaceDN w:val="0"/>
        <w:adjustRightInd w:val="0"/>
        <w:rPr>
          <w:szCs w:val="24"/>
        </w:rPr>
      </w:pPr>
      <w:r>
        <w:rPr>
          <w:szCs w:val="24"/>
        </w:rPr>
        <w:lastRenderedPageBreak/>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rStyle w:val="bibsurname"/>
          <w:szCs w:val="24"/>
        </w:rPr>
        <w:t>Johansson</w:t>
      </w:r>
      <w:r>
        <w:rPr>
          <w:szCs w:val="24"/>
        </w:rPr>
        <w:t xml:space="preserve">, </w:t>
      </w:r>
      <w:r>
        <w:rPr>
          <w:rStyle w:val="bibfname"/>
          <w:szCs w:val="24"/>
        </w:rPr>
        <w:t>Ingvar</w:t>
      </w:r>
      <w:r>
        <w:rPr>
          <w:szCs w:val="24"/>
        </w:rPr>
        <w:t xml:space="preserve">. </w:t>
      </w:r>
      <w:r w:rsidR="006B2DBF" w:rsidRPr="006B2DBF">
        <w:rPr>
          <w:rStyle w:val="bibbook"/>
        </w:rPr>
        <w:t xml:space="preserve">Ontological Investigations: </w:t>
      </w:r>
      <w:r>
        <w:rPr>
          <w:rStyle w:val="bibbook"/>
          <w:szCs w:val="24"/>
        </w:rPr>
        <w:t>An Enquiry into the Categories of Nature, Man, and Society</w:t>
      </w:r>
      <w:r>
        <w:rPr>
          <w:szCs w:val="24"/>
        </w:rPr>
        <w:t xml:space="preserve">. </w:t>
      </w:r>
      <w:r>
        <w:rPr>
          <w:rStyle w:val="biblocation"/>
          <w:szCs w:val="24"/>
        </w:rPr>
        <w:t>New York</w:t>
      </w:r>
      <w:r>
        <w:rPr>
          <w:szCs w:val="24"/>
        </w:rPr>
        <w:t xml:space="preserve">: </w:t>
      </w:r>
      <w:r>
        <w:rPr>
          <w:rStyle w:val="bibpublisher"/>
          <w:szCs w:val="24"/>
        </w:rPr>
        <w:t>Routledge</w:t>
      </w:r>
      <w:r w:rsidR="00E8151A">
        <w:rPr>
          <w:szCs w:val="24"/>
        </w:rPr>
        <w:t xml:space="preserve">, </w:t>
      </w:r>
      <w:r w:rsidR="00E8151A">
        <w:rPr>
          <w:rStyle w:val="bibyear"/>
        </w:rPr>
        <w:t>1989</w:t>
      </w:r>
      <w:r w:rsidR="00E8151A">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726D29DF" w14:textId="1EA71AA5" w:rsidR="0041458A" w:rsidRDefault="0041458A">
      <w:pPr>
        <w:pStyle w:val="RefTxReferenceText"/>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rStyle w:val="bibsurname"/>
          <w:szCs w:val="24"/>
        </w:rPr>
        <w:t>Lowe</w:t>
      </w:r>
      <w:r>
        <w:rPr>
          <w:szCs w:val="24"/>
        </w:rPr>
        <w:t xml:space="preserve">, </w:t>
      </w:r>
      <w:r>
        <w:rPr>
          <w:rStyle w:val="bibfname"/>
          <w:szCs w:val="24"/>
        </w:rPr>
        <w:t>E. J.</w:t>
      </w:r>
      <w:r>
        <w:rPr>
          <w:szCs w:val="24"/>
        </w:rPr>
        <w:t xml:space="preserve"> </w:t>
      </w:r>
      <w:proofErr w:type="gramStart"/>
      <w:r>
        <w:rPr>
          <w:rStyle w:val="bibbook"/>
          <w:szCs w:val="24"/>
        </w:rPr>
        <w:t>A Survey of Metaphysics</w:t>
      </w:r>
      <w:r>
        <w:rPr>
          <w:szCs w:val="24"/>
        </w:rPr>
        <w:t>.</w:t>
      </w:r>
      <w:proofErr w:type="gramEnd"/>
      <w:r>
        <w:rPr>
          <w:szCs w:val="24"/>
        </w:rPr>
        <w:t xml:space="preserve"> </w:t>
      </w:r>
      <w:r>
        <w:rPr>
          <w:rStyle w:val="biblocation"/>
          <w:szCs w:val="24"/>
        </w:rPr>
        <w:t>Oxford</w:t>
      </w:r>
      <w:r>
        <w:rPr>
          <w:szCs w:val="24"/>
        </w:rPr>
        <w:t xml:space="preserve">: </w:t>
      </w:r>
      <w:r>
        <w:rPr>
          <w:rStyle w:val="bibpublisher"/>
          <w:szCs w:val="24"/>
        </w:rPr>
        <w:t>Oxford University Press</w:t>
      </w:r>
      <w:r w:rsidR="006B2DBF">
        <w:rPr>
          <w:szCs w:val="24"/>
        </w:rPr>
        <w:t xml:space="preserve">, </w:t>
      </w:r>
      <w:r w:rsidR="006B2DBF" w:rsidRPr="006B2DBF">
        <w:rPr>
          <w:rStyle w:val="bibyear"/>
        </w:rPr>
        <w:t>2002</w:t>
      </w:r>
      <w:r w:rsidR="006B2DBF">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60EC3550" w14:textId="6FE24EBE" w:rsidR="0041458A" w:rsidRDefault="0041458A">
      <w:pPr>
        <w:pStyle w:val="RefTxReferenceText"/>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rStyle w:val="bibsurname"/>
          <w:szCs w:val="24"/>
        </w:rPr>
        <w:t>Lowe</w:t>
      </w:r>
      <w:r>
        <w:rPr>
          <w:szCs w:val="24"/>
        </w:rPr>
        <w:t xml:space="preserve">, </w:t>
      </w:r>
      <w:r>
        <w:rPr>
          <w:rStyle w:val="bibfname"/>
          <w:szCs w:val="24"/>
        </w:rPr>
        <w:t>E. J.</w:t>
      </w:r>
      <w:r>
        <w:rPr>
          <w:szCs w:val="24"/>
        </w:rPr>
        <w:t xml:space="preserve"> </w:t>
      </w:r>
      <w:r>
        <w:rPr>
          <w:rStyle w:val="bibbook"/>
          <w:szCs w:val="24"/>
        </w:rPr>
        <w:t>The Four Category Ontology: A Metaphysical Foundation for Natural Science</w:t>
      </w:r>
      <w:r>
        <w:rPr>
          <w:szCs w:val="24"/>
        </w:rPr>
        <w:t xml:space="preserve">. </w:t>
      </w:r>
      <w:r>
        <w:rPr>
          <w:rStyle w:val="biblocation"/>
          <w:szCs w:val="24"/>
        </w:rPr>
        <w:t>Oxford</w:t>
      </w:r>
      <w:r>
        <w:rPr>
          <w:szCs w:val="24"/>
        </w:rPr>
        <w:t xml:space="preserve">: </w:t>
      </w:r>
      <w:r>
        <w:rPr>
          <w:rStyle w:val="bibpublisher"/>
          <w:szCs w:val="24"/>
        </w:rPr>
        <w:t>Oxford University Press</w:t>
      </w:r>
      <w:r w:rsidR="00CF0426">
        <w:rPr>
          <w:szCs w:val="24"/>
        </w:rPr>
        <w:t xml:space="preserve">, </w:t>
      </w:r>
      <w:r w:rsidR="00CF0426">
        <w:rPr>
          <w:rStyle w:val="bibyear"/>
          <w:szCs w:val="24"/>
        </w:rPr>
        <w:t>2006</w:t>
      </w:r>
      <w:r w:rsidR="00CF0426">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2DE2A450" w14:textId="5F7062F9" w:rsidR="0041458A" w:rsidRDefault="00E165FD" w:rsidP="00E03E78">
      <w:pPr>
        <w:pStyle w:val="RefTxReferenceText"/>
        <w:autoSpaceDE w:val="0"/>
        <w:autoSpaceDN w:val="0"/>
        <w:adjustRightInd w:val="0"/>
        <w:rPr>
          <w:szCs w:val="24"/>
        </w:rPr>
      </w:pPr>
      <w:r>
        <w:rPr>
          <w:rStyle w:val="CommentReference"/>
        </w:rPr>
        <w:commentReference w:id="13"/>
      </w:r>
      <w:r w:rsidR="0041458A">
        <w:rPr>
          <w:rStyle w:val="bibsurname"/>
          <w:szCs w:val="24"/>
        </w:rPr>
        <w:t>Smith</w:t>
      </w:r>
      <w:r w:rsidR="0041458A">
        <w:rPr>
          <w:szCs w:val="24"/>
        </w:rPr>
        <w:t xml:space="preserve">, </w:t>
      </w:r>
      <w:r w:rsidR="0041458A">
        <w:rPr>
          <w:rStyle w:val="bibfname"/>
          <w:szCs w:val="24"/>
        </w:rPr>
        <w:t>Barry</w:t>
      </w:r>
      <w:r w:rsidR="0041458A">
        <w:rPr>
          <w:szCs w:val="24"/>
        </w:rPr>
        <w:t>. “</w:t>
      </w:r>
      <w:r w:rsidR="0041458A" w:rsidRPr="00E03E78">
        <w:rPr>
          <w:rStyle w:val="bibchaptertitle"/>
        </w:rPr>
        <w:t>Beyond Concepts: Ontology as Reality Representation</w:t>
      </w:r>
      <w:r w:rsidR="0041458A">
        <w:rPr>
          <w:szCs w:val="24"/>
        </w:rPr>
        <w:t xml:space="preserve">.” In </w:t>
      </w:r>
      <w:r w:rsidRPr="00E03E78">
        <w:rPr>
          <w:rStyle w:val="bibbook"/>
        </w:rPr>
        <w:t xml:space="preserve">Formal Ontology in Information Systems: </w:t>
      </w:r>
      <w:r w:rsidR="0041458A" w:rsidRPr="00E03E78">
        <w:rPr>
          <w:rStyle w:val="bibbook"/>
        </w:rPr>
        <w:t xml:space="preserve">Proceedings of </w:t>
      </w:r>
      <w:r>
        <w:rPr>
          <w:rStyle w:val="bibbook"/>
        </w:rPr>
        <w:t xml:space="preserve">the Fourth International Conference </w:t>
      </w:r>
      <w:r w:rsidRPr="00E03E78">
        <w:rPr>
          <w:szCs w:val="24"/>
        </w:rPr>
        <w:t>(</w:t>
      </w:r>
      <w:r w:rsidR="0041458A" w:rsidRPr="00E03E78">
        <w:rPr>
          <w:szCs w:val="24"/>
        </w:rPr>
        <w:t>FOIS 2004</w:t>
      </w:r>
      <w:r w:rsidRPr="00E03E78">
        <w:rPr>
          <w:szCs w:val="24"/>
        </w:rPr>
        <w:t>)</w:t>
      </w:r>
      <w:r w:rsidR="00755935" w:rsidRPr="00E165FD">
        <w:rPr>
          <w:szCs w:val="24"/>
        </w:rPr>
        <w:t>,</w:t>
      </w:r>
      <w:r w:rsidR="0041458A">
        <w:rPr>
          <w:szCs w:val="24"/>
        </w:rPr>
        <w:t xml:space="preserve"> ed</w:t>
      </w:r>
      <w:r w:rsidR="00755935">
        <w:rPr>
          <w:szCs w:val="24"/>
        </w:rPr>
        <w:t>.</w:t>
      </w:r>
      <w:r w:rsidR="0041458A">
        <w:rPr>
          <w:szCs w:val="24"/>
        </w:rPr>
        <w:t xml:space="preserve"> </w:t>
      </w:r>
      <w:proofErr w:type="spellStart"/>
      <w:r w:rsidR="0041458A" w:rsidRPr="00E03E78">
        <w:rPr>
          <w:rStyle w:val="bibed-fname"/>
        </w:rPr>
        <w:t>Achille</w:t>
      </w:r>
      <w:proofErr w:type="spellEnd"/>
      <w:r w:rsidR="0041458A" w:rsidRPr="00E03E78">
        <w:rPr>
          <w:rStyle w:val="bibed-fname"/>
        </w:rPr>
        <w:t xml:space="preserve"> C.</w:t>
      </w:r>
      <w:r w:rsidR="0041458A">
        <w:rPr>
          <w:szCs w:val="24"/>
        </w:rPr>
        <w:t xml:space="preserve"> </w:t>
      </w:r>
      <w:proofErr w:type="spellStart"/>
      <w:r w:rsidR="0041458A" w:rsidRPr="00E03E78">
        <w:rPr>
          <w:rStyle w:val="bibed-surname"/>
        </w:rPr>
        <w:t>Varzi</w:t>
      </w:r>
      <w:proofErr w:type="spellEnd"/>
      <w:r w:rsidR="0041458A">
        <w:rPr>
          <w:szCs w:val="24"/>
        </w:rPr>
        <w:t xml:space="preserve"> </w:t>
      </w:r>
      <w:r w:rsidR="000A7B26">
        <w:rPr>
          <w:szCs w:val="24"/>
        </w:rPr>
        <w:t xml:space="preserve">and </w:t>
      </w:r>
      <w:r w:rsidR="0041458A" w:rsidRPr="00E03E78">
        <w:rPr>
          <w:rStyle w:val="bibed-fname"/>
        </w:rPr>
        <w:t>Laure</w:t>
      </w:r>
      <w:r w:rsidR="0041458A">
        <w:rPr>
          <w:szCs w:val="24"/>
        </w:rPr>
        <w:t xml:space="preserve"> </w:t>
      </w:r>
      <w:proofErr w:type="spellStart"/>
      <w:r w:rsidR="0041458A" w:rsidRPr="00E03E78">
        <w:rPr>
          <w:rStyle w:val="bibed-surname"/>
        </w:rPr>
        <w:t>Vieu</w:t>
      </w:r>
      <w:proofErr w:type="spellEnd"/>
      <w:r w:rsidR="0041458A">
        <w:rPr>
          <w:szCs w:val="24"/>
        </w:rPr>
        <w:t xml:space="preserve">, </w:t>
      </w:r>
      <w:r w:rsidR="0041458A" w:rsidRPr="00E03E78">
        <w:rPr>
          <w:rStyle w:val="bibfpage"/>
        </w:rPr>
        <w:t>31</w:t>
      </w:r>
      <w:r w:rsidR="0041458A">
        <w:rPr>
          <w:szCs w:val="24"/>
        </w:rPr>
        <w:t>–</w:t>
      </w:r>
      <w:r w:rsidR="0041458A" w:rsidRPr="00E03E78">
        <w:rPr>
          <w:rStyle w:val="biblpage"/>
        </w:rPr>
        <w:t>42</w:t>
      </w:r>
      <w:r w:rsidR="0041458A">
        <w:rPr>
          <w:szCs w:val="24"/>
        </w:rPr>
        <w:t>.</w:t>
      </w:r>
      <w:r w:rsidR="0041458A" w:rsidRPr="00E03E78">
        <w:rPr>
          <w:i/>
          <w:szCs w:val="24"/>
        </w:rPr>
        <w:t xml:space="preserve"> </w:t>
      </w:r>
      <w:r w:rsidR="0041458A" w:rsidRPr="00E03E78">
        <w:rPr>
          <w:rStyle w:val="biblocation"/>
        </w:rPr>
        <w:t>Amsterdam</w:t>
      </w:r>
      <w:r w:rsidR="0041458A">
        <w:rPr>
          <w:szCs w:val="24"/>
        </w:rPr>
        <w:t xml:space="preserve">: </w:t>
      </w:r>
      <w:r w:rsidR="0041458A" w:rsidRPr="00DF63C4">
        <w:rPr>
          <w:rStyle w:val="bibpublisher"/>
        </w:rPr>
        <w:t>IOS Press</w:t>
      </w:r>
      <w:r w:rsidR="0041458A">
        <w:rPr>
          <w:szCs w:val="24"/>
        </w:rPr>
        <w:t xml:space="preserve">, </w:t>
      </w:r>
      <w:r w:rsidR="0041458A">
        <w:rPr>
          <w:rStyle w:val="bibyear"/>
          <w:szCs w:val="24"/>
        </w:rPr>
        <w:t>2004</w:t>
      </w:r>
      <w:r w:rsidR="0041458A">
        <w:rPr>
          <w:szCs w:val="24"/>
        </w:rPr>
        <w:t>.</w:t>
      </w:r>
      <w:r w:rsidR="0041458A">
        <w:rPr>
          <w:szCs w:val="24"/>
        </w:rPr>
        <w:fldChar w:fldCharType="begin"/>
      </w:r>
      <w:r w:rsidR="0041458A">
        <w:rPr>
          <w:szCs w:val="24"/>
        </w:rPr>
        <w:instrText>IF "x_-3" "</w:instrText>
      </w:r>
      <w:r w:rsidR="0041458A">
        <w:rPr>
          <w:szCs w:val="24"/>
        </w:rPr>
        <w:fldChar w:fldCharType="begin"/>
      </w:r>
      <w:r w:rsidR="0041458A">
        <w:rPr>
          <w:szCs w:val="24"/>
        </w:rPr>
        <w:instrText>IF</w:instrText>
      </w:r>
      <w:r w:rsidR="0041458A">
        <w:rPr>
          <w:szCs w:val="24"/>
        </w:rPr>
        <w:fldChar w:fldCharType="begin"/>
      </w:r>
      <w:r w:rsidR="0041458A">
        <w:rPr>
          <w:szCs w:val="24"/>
        </w:rPr>
        <w:instrText>DOCPROPERTY "x_t"</w:instrText>
      </w:r>
      <w:r w:rsidR="0041458A">
        <w:rPr>
          <w:szCs w:val="24"/>
        </w:rPr>
        <w:fldChar w:fldCharType="separate"/>
      </w:r>
      <w:r w:rsidR="0041458A">
        <w:rPr>
          <w:szCs w:val="24"/>
        </w:rPr>
        <w:instrText>Y</w:instrText>
      </w:r>
      <w:r w:rsidR="0041458A">
        <w:rPr>
          <w:szCs w:val="24"/>
        </w:rPr>
        <w:fldChar w:fldCharType="end"/>
      </w:r>
      <w:r w:rsidR="0041458A">
        <w:rPr>
          <w:szCs w:val="24"/>
        </w:rPr>
        <w:instrText>&lt;&gt; N "&lt;/</w:instrText>
      </w:r>
      <w:r w:rsidR="0041458A">
        <w:rPr>
          <w:szCs w:val="24"/>
        </w:rPr>
        <w:fldChar w:fldCharType="begin"/>
      </w:r>
      <w:r w:rsidR="0041458A">
        <w:rPr>
          <w:szCs w:val="24"/>
        </w:rPr>
        <w:instrText>QUOTE "conf"</w:instrText>
      </w:r>
      <w:r w:rsidR="0041458A">
        <w:rPr>
          <w:szCs w:val="24"/>
        </w:rPr>
        <w:fldChar w:fldCharType="separate"/>
      </w:r>
      <w:r w:rsidR="0041458A">
        <w:rPr>
          <w:szCs w:val="24"/>
        </w:rPr>
        <w:instrText>conf</w:instrText>
      </w:r>
      <w:r w:rsidR="0041458A">
        <w:rPr>
          <w:szCs w:val="24"/>
        </w:rPr>
        <w:fldChar w:fldCharType="end"/>
      </w:r>
      <w:r w:rsidR="0041458A">
        <w:rPr>
          <w:szCs w:val="24"/>
        </w:rPr>
        <w:instrText>"</w:instrText>
      </w:r>
      <w:r w:rsidR="0041458A">
        <w:rPr>
          <w:szCs w:val="24"/>
        </w:rPr>
        <w:fldChar w:fldCharType="separate"/>
      </w:r>
      <w:r w:rsidR="0041458A">
        <w:rPr>
          <w:szCs w:val="24"/>
        </w:rPr>
        <w:instrText>&lt;/</w:instrText>
      </w:r>
      <w:r w:rsidR="0041458A">
        <w:rPr>
          <w:szCs w:val="24"/>
        </w:rPr>
        <w:fldChar w:fldCharType="begin"/>
      </w:r>
      <w:r w:rsidR="0041458A">
        <w:rPr>
          <w:szCs w:val="24"/>
        </w:rPr>
        <w:instrText>QUOTE "conf"</w:instrText>
      </w:r>
      <w:r w:rsidR="0041458A">
        <w:rPr>
          <w:szCs w:val="24"/>
        </w:rPr>
        <w:fldChar w:fldCharType="separate"/>
      </w:r>
      <w:r w:rsidR="0041458A">
        <w:rPr>
          <w:szCs w:val="24"/>
        </w:rPr>
        <w:instrText>conf</w:instrText>
      </w:r>
      <w:r w:rsidR="0041458A">
        <w:rPr>
          <w:szCs w:val="24"/>
        </w:rPr>
        <w:fldChar w:fldCharType="end"/>
      </w:r>
      <w:r w:rsidR="0041458A">
        <w:rPr>
          <w:szCs w:val="24"/>
        </w:rPr>
        <w:fldChar w:fldCharType="end"/>
      </w:r>
      <w:r w:rsidR="0041458A">
        <w:rPr>
          <w:szCs w:val="24"/>
        </w:rPr>
        <w:fldChar w:fldCharType="begin"/>
      </w:r>
      <w:r w:rsidR="0041458A">
        <w:rPr>
          <w:szCs w:val="24"/>
        </w:rPr>
        <w:instrText>IF</w:instrText>
      </w:r>
      <w:r w:rsidR="0041458A">
        <w:rPr>
          <w:szCs w:val="24"/>
        </w:rPr>
        <w:fldChar w:fldCharType="begin"/>
      </w:r>
      <w:r w:rsidR="0041458A">
        <w:rPr>
          <w:szCs w:val="24"/>
        </w:rPr>
        <w:instrText>DOCPROPERTY "x_t"</w:instrText>
      </w:r>
      <w:r w:rsidR="0041458A">
        <w:rPr>
          <w:szCs w:val="24"/>
        </w:rPr>
        <w:fldChar w:fldCharType="separate"/>
      </w:r>
      <w:r w:rsidR="0041458A">
        <w:rPr>
          <w:szCs w:val="24"/>
        </w:rPr>
        <w:instrText>Y</w:instrText>
      </w:r>
      <w:r w:rsidR="0041458A">
        <w:rPr>
          <w:szCs w:val="24"/>
        </w:rPr>
        <w:fldChar w:fldCharType="end"/>
      </w:r>
      <w:r w:rsidR="0041458A">
        <w:rPr>
          <w:szCs w:val="24"/>
        </w:rPr>
        <w:instrText>&lt;&gt; N "&gt;"</w:instrText>
      </w:r>
      <w:r w:rsidR="0041458A">
        <w:rPr>
          <w:szCs w:val="24"/>
        </w:rPr>
        <w:fldChar w:fldCharType="separate"/>
      </w:r>
      <w:r w:rsidR="0041458A">
        <w:rPr>
          <w:szCs w:val="24"/>
        </w:rPr>
        <w:instrText>&gt;</w:instrText>
      </w:r>
      <w:r w:rsidR="0041458A">
        <w:rPr>
          <w:szCs w:val="24"/>
        </w:rPr>
        <w:fldChar w:fldCharType="end"/>
      </w:r>
      <w:r w:rsidR="0041458A">
        <w:rPr>
          <w:szCs w:val="24"/>
        </w:rPr>
        <w:instrText>" ""</w:instrText>
      </w:r>
      <w:r w:rsidR="0041458A">
        <w:rPr>
          <w:szCs w:val="24"/>
        </w:rPr>
        <w:fldChar w:fldCharType="end"/>
      </w:r>
    </w:p>
    <w:p w14:paraId="6AC64BE1" w14:textId="7591D108" w:rsidR="0041458A" w:rsidRPr="00DF63C4" w:rsidRDefault="0041458A" w:rsidP="00DF63C4">
      <w:pPr>
        <w:pStyle w:val="BibRefAnBibRefAnnotation"/>
      </w:pPr>
      <w:proofErr w:type="gramStart"/>
      <w:r w:rsidRPr="00DF63C4">
        <w:t>An essay highly critical of the concept</w:t>
      </w:r>
      <w:r w:rsidR="00755935" w:rsidRPr="00DF63C4">
        <w:t xml:space="preserve"> </w:t>
      </w:r>
      <w:r w:rsidRPr="00DF63C4">
        <w:t>approach to ontology.</w:t>
      </w:r>
      <w:proofErr w:type="gramEnd"/>
    </w:p>
    <w:p w14:paraId="0A8D162C" w14:textId="7B973534" w:rsidR="0041458A" w:rsidRDefault="0041458A">
      <w:pPr>
        <w:pStyle w:val="FgNFigureNumber"/>
        <w:autoSpaceDE w:val="0"/>
        <w:autoSpaceDN w:val="0"/>
        <w:adjustRightInd w:val="0"/>
        <w:rPr>
          <w:szCs w:val="24"/>
        </w:rPr>
      </w:pPr>
      <w:r>
        <w:rPr>
          <w:szCs w:val="24"/>
        </w:rPr>
        <w:t>Figure 1.1</w:t>
      </w:r>
    </w:p>
    <w:p w14:paraId="61983B86" w14:textId="3475C2E9" w:rsidR="0041458A" w:rsidRDefault="0041458A">
      <w:pPr>
        <w:pStyle w:val="FgCFigureCaption"/>
        <w:autoSpaceDE w:val="0"/>
        <w:autoSpaceDN w:val="0"/>
        <w:adjustRightInd w:val="0"/>
        <w:rPr>
          <w:szCs w:val="24"/>
        </w:rPr>
      </w:pPr>
      <w:r>
        <w:rPr>
          <w:szCs w:val="24"/>
        </w:rPr>
        <w:t xml:space="preserve">Fragment of a </w:t>
      </w:r>
      <w:r w:rsidR="005C03A2">
        <w:rPr>
          <w:szCs w:val="24"/>
        </w:rPr>
        <w:t xml:space="preserve">simple taxonomy </w:t>
      </w:r>
      <w:r>
        <w:rPr>
          <w:szCs w:val="24"/>
        </w:rPr>
        <w:t xml:space="preserve">of </w:t>
      </w:r>
      <w:r w:rsidR="005C03A2">
        <w:rPr>
          <w:szCs w:val="24"/>
        </w:rPr>
        <w:t>vertebrate animals</w:t>
      </w:r>
    </w:p>
    <w:p w14:paraId="28305D98" w14:textId="2A463FBB" w:rsidR="0041458A" w:rsidRDefault="000F125C">
      <w:pPr>
        <w:pStyle w:val="FgNFigureNumber"/>
        <w:autoSpaceDE w:val="0"/>
        <w:autoSpaceDN w:val="0"/>
        <w:adjustRightInd w:val="0"/>
        <w:rPr>
          <w:szCs w:val="24"/>
        </w:rPr>
      </w:pPr>
      <w:r>
        <w:rPr>
          <w:szCs w:val="24"/>
        </w:rPr>
        <w:t>Figure 1.2</w:t>
      </w:r>
    </w:p>
    <w:p w14:paraId="628368DB" w14:textId="1E816281" w:rsidR="0041458A" w:rsidRDefault="0041458A">
      <w:pPr>
        <w:pStyle w:val="FgCFigureCaption"/>
        <w:autoSpaceDE w:val="0"/>
        <w:autoSpaceDN w:val="0"/>
        <w:adjustRightInd w:val="0"/>
        <w:rPr>
          <w:szCs w:val="24"/>
        </w:rPr>
      </w:pPr>
      <w:r>
        <w:rPr>
          <w:szCs w:val="24"/>
        </w:rPr>
        <w:t xml:space="preserve">An experimental ontology created when use of the term </w:t>
      </w:r>
      <w:r w:rsidR="005C03A2">
        <w:rPr>
          <w:szCs w:val="24"/>
        </w:rPr>
        <w:t>“</w:t>
      </w:r>
      <w:r>
        <w:rPr>
          <w:szCs w:val="24"/>
        </w:rPr>
        <w:t>Higgs boson</w:t>
      </w:r>
      <w:r w:rsidR="005C03A2">
        <w:rPr>
          <w:szCs w:val="24"/>
        </w:rPr>
        <w:t>”</w:t>
      </w:r>
      <w:r>
        <w:rPr>
          <w:szCs w:val="24"/>
        </w:rPr>
        <w:t xml:space="preserve"> was still considered speculative</w:t>
      </w:r>
    </w:p>
    <w:p w14:paraId="665A9530" w14:textId="64ACAD20" w:rsidR="0041458A" w:rsidRDefault="0041458A">
      <w:pPr>
        <w:pStyle w:val="TNTableNumber"/>
        <w:autoSpaceDE w:val="0"/>
        <w:autoSpaceDN w:val="0"/>
        <w:adjustRightInd w:val="0"/>
        <w:rPr>
          <w:szCs w:val="24"/>
        </w:rPr>
      </w:pPr>
      <w:r>
        <w:rPr>
          <w:szCs w:val="24"/>
        </w:rPr>
        <w:t>Table 1.1</w:t>
      </w:r>
    </w:p>
    <w:p w14:paraId="3C1A4767" w14:textId="2EBECE70" w:rsidR="0041458A" w:rsidRDefault="0041458A">
      <w:pPr>
        <w:pStyle w:val="TTTableTitle"/>
        <w:autoSpaceDE w:val="0"/>
        <w:autoSpaceDN w:val="0"/>
        <w:adjustRightInd w:val="0"/>
        <w:rPr>
          <w:szCs w:val="24"/>
        </w:rPr>
      </w:pPr>
      <w:proofErr w:type="spellStart"/>
      <w:r>
        <w:rPr>
          <w:szCs w:val="24"/>
        </w:rPr>
        <w:t>PhilPapers</w:t>
      </w:r>
      <w:proofErr w:type="spellEnd"/>
      <w:r>
        <w:rPr>
          <w:szCs w:val="24"/>
        </w:rPr>
        <w:t xml:space="preserve"> </w:t>
      </w:r>
      <w:r w:rsidR="004329CE">
        <w:rPr>
          <w:szCs w:val="24"/>
        </w:rPr>
        <w:t>survey results</w:t>
      </w:r>
    </w:p>
    <w:p w14:paraId="13EEAC8A" w14:textId="1F6EFDDD" w:rsidR="00C05EE1" w:rsidRPr="0041458A" w:rsidRDefault="00C05EE1" w:rsidP="00E03E78">
      <w:pPr>
        <w:pStyle w:val="TCHTableColumnHead"/>
      </w:pPr>
      <w:r w:rsidRPr="0041458A">
        <w:t xml:space="preserve">External world: </w:t>
      </w:r>
      <w:r>
        <w:t>I</w:t>
      </w:r>
      <w:r w:rsidRPr="0041458A">
        <w:t xml:space="preserve">dealism, skepticism, or </w:t>
      </w:r>
      <w:proofErr w:type="spellStart"/>
      <w:r w:rsidRPr="0041458A">
        <w:t>nonskeptical</w:t>
      </w:r>
      <w:proofErr w:type="spellEnd"/>
      <w:r w:rsidRPr="0041458A">
        <w:t xml:space="preserve"> realism?</w:t>
      </w:r>
    </w:p>
    <w:tbl>
      <w:tblPr>
        <w:tblStyle w:val="TableGrid"/>
        <w:tblW w:w="0" w:type="auto"/>
        <w:tblInd w:w="45" w:type="dxa"/>
        <w:tblLook w:val="04A0" w:firstRow="1" w:lastRow="0" w:firstColumn="1" w:lastColumn="0" w:noHBand="0" w:noVBand="1"/>
      </w:tblPr>
      <w:tblGrid>
        <w:gridCol w:w="4546"/>
        <w:gridCol w:w="2447"/>
      </w:tblGrid>
      <w:tr w:rsidR="00C05EE1" w:rsidRPr="00C05EE1" w14:paraId="3361932D" w14:textId="77777777" w:rsidTr="00C05EE1">
        <w:tc>
          <w:tcPr>
            <w:tcW w:w="4546" w:type="dxa"/>
          </w:tcPr>
          <w:p w14:paraId="5181895A" w14:textId="000DC614" w:rsidR="00C05EE1" w:rsidRPr="00C05EE1" w:rsidRDefault="00C05EE1" w:rsidP="005D15FF">
            <w:pPr>
              <w:pStyle w:val="TBTableBody"/>
              <w:autoSpaceDE w:val="0"/>
              <w:autoSpaceDN w:val="0"/>
              <w:adjustRightInd w:val="0"/>
            </w:pPr>
            <w:r w:rsidRPr="00C05EE1">
              <w:rPr>
                <w:szCs w:val="24"/>
              </w:rPr>
              <w:t xml:space="preserve">Accept or lean toward: </w:t>
            </w:r>
            <w:proofErr w:type="spellStart"/>
            <w:r w:rsidRPr="00C05EE1">
              <w:rPr>
                <w:szCs w:val="24"/>
              </w:rPr>
              <w:t>nonskeptical</w:t>
            </w:r>
            <w:proofErr w:type="spellEnd"/>
            <w:r w:rsidRPr="00C05EE1">
              <w:rPr>
                <w:szCs w:val="24"/>
              </w:rPr>
              <w:t xml:space="preserve"> realism</w:t>
            </w:r>
          </w:p>
        </w:tc>
        <w:tc>
          <w:tcPr>
            <w:tcW w:w="2447" w:type="dxa"/>
          </w:tcPr>
          <w:p w14:paraId="717F1550" w14:textId="151695AB" w:rsidR="00C05EE1" w:rsidRPr="00C05EE1" w:rsidRDefault="00C05EE1" w:rsidP="005D15FF">
            <w:pPr>
              <w:pStyle w:val="TBTableBody"/>
              <w:autoSpaceDE w:val="0"/>
              <w:autoSpaceDN w:val="0"/>
              <w:adjustRightInd w:val="0"/>
            </w:pPr>
            <w:r w:rsidRPr="00C05EE1">
              <w:rPr>
                <w:szCs w:val="24"/>
              </w:rPr>
              <w:t>760/931 (81.6</w:t>
            </w:r>
            <w:r w:rsidR="00755935">
              <w:rPr>
                <w:szCs w:val="24"/>
              </w:rPr>
              <w:t xml:space="preserve"> percent</w:t>
            </w:r>
            <w:r w:rsidRPr="00C05EE1">
              <w:rPr>
                <w:szCs w:val="24"/>
              </w:rPr>
              <w:t>)</w:t>
            </w:r>
          </w:p>
        </w:tc>
      </w:tr>
      <w:tr w:rsidR="00C05EE1" w:rsidRPr="00C05EE1" w14:paraId="42EE7ECF" w14:textId="77777777" w:rsidTr="00C05EE1">
        <w:tc>
          <w:tcPr>
            <w:tcW w:w="4546" w:type="dxa"/>
          </w:tcPr>
          <w:p w14:paraId="4157FB97" w14:textId="77777777" w:rsidR="00C05EE1" w:rsidRPr="00C05EE1" w:rsidRDefault="00C05EE1" w:rsidP="005D15FF">
            <w:pPr>
              <w:pStyle w:val="TBTableBody"/>
              <w:autoSpaceDE w:val="0"/>
              <w:autoSpaceDN w:val="0"/>
              <w:adjustRightInd w:val="0"/>
            </w:pPr>
            <w:r w:rsidRPr="00C05EE1">
              <w:rPr>
                <w:szCs w:val="24"/>
              </w:rPr>
              <w:t>Accept or lean toward: skepticism</w:t>
            </w:r>
          </w:p>
        </w:tc>
        <w:tc>
          <w:tcPr>
            <w:tcW w:w="2447" w:type="dxa"/>
          </w:tcPr>
          <w:p w14:paraId="675BAC51" w14:textId="31B61184" w:rsidR="00C05EE1" w:rsidRPr="00C05EE1" w:rsidRDefault="00C05EE1" w:rsidP="005D15FF">
            <w:pPr>
              <w:pStyle w:val="TBTableBody"/>
              <w:autoSpaceDE w:val="0"/>
              <w:autoSpaceDN w:val="0"/>
              <w:adjustRightInd w:val="0"/>
            </w:pPr>
            <w:r w:rsidRPr="00C05EE1">
              <w:rPr>
                <w:szCs w:val="24"/>
              </w:rPr>
              <w:t>45/931 (4.8</w:t>
            </w:r>
            <w:r w:rsidR="00755935">
              <w:rPr>
                <w:szCs w:val="24"/>
              </w:rPr>
              <w:t xml:space="preserve"> percent</w:t>
            </w:r>
            <w:r w:rsidRPr="00C05EE1">
              <w:rPr>
                <w:szCs w:val="24"/>
              </w:rPr>
              <w:t>)</w:t>
            </w:r>
          </w:p>
        </w:tc>
      </w:tr>
      <w:tr w:rsidR="00C05EE1" w:rsidRPr="00C05EE1" w14:paraId="0AADE8F0" w14:textId="77777777" w:rsidTr="00C05EE1">
        <w:tc>
          <w:tcPr>
            <w:tcW w:w="4546" w:type="dxa"/>
          </w:tcPr>
          <w:p w14:paraId="5283ADCE" w14:textId="77777777" w:rsidR="00C05EE1" w:rsidRPr="00C05EE1" w:rsidRDefault="00C05EE1" w:rsidP="005D15FF">
            <w:pPr>
              <w:pStyle w:val="TBTableBody"/>
              <w:autoSpaceDE w:val="0"/>
              <w:autoSpaceDN w:val="0"/>
              <w:adjustRightInd w:val="0"/>
            </w:pPr>
            <w:r w:rsidRPr="00C05EE1">
              <w:rPr>
                <w:szCs w:val="24"/>
              </w:rPr>
              <w:t>Accept or lean toward: idealism</w:t>
            </w:r>
          </w:p>
        </w:tc>
        <w:tc>
          <w:tcPr>
            <w:tcW w:w="2447" w:type="dxa"/>
          </w:tcPr>
          <w:p w14:paraId="20AF932D" w14:textId="06BD85CB" w:rsidR="00C05EE1" w:rsidRPr="00C05EE1" w:rsidRDefault="00C05EE1" w:rsidP="005D15FF">
            <w:pPr>
              <w:pStyle w:val="TBTableBody"/>
              <w:autoSpaceDE w:val="0"/>
              <w:autoSpaceDN w:val="0"/>
              <w:adjustRightInd w:val="0"/>
            </w:pPr>
            <w:r w:rsidRPr="00C05EE1">
              <w:rPr>
                <w:szCs w:val="24"/>
              </w:rPr>
              <w:t>40/931 (4.3</w:t>
            </w:r>
            <w:r w:rsidR="00755935">
              <w:rPr>
                <w:szCs w:val="24"/>
              </w:rPr>
              <w:t xml:space="preserve"> percent</w:t>
            </w:r>
            <w:r w:rsidRPr="00C05EE1">
              <w:rPr>
                <w:szCs w:val="24"/>
              </w:rPr>
              <w:t>)</w:t>
            </w:r>
          </w:p>
        </w:tc>
      </w:tr>
      <w:tr w:rsidR="00C05EE1" w:rsidRPr="0041458A" w14:paraId="3BF7AB51" w14:textId="77777777" w:rsidTr="00C05EE1">
        <w:tc>
          <w:tcPr>
            <w:tcW w:w="4546" w:type="dxa"/>
          </w:tcPr>
          <w:p w14:paraId="4CCDEC85" w14:textId="77777777" w:rsidR="00C05EE1" w:rsidRPr="00C05EE1" w:rsidRDefault="00C05EE1" w:rsidP="005D15FF">
            <w:pPr>
              <w:pStyle w:val="TBTableBody"/>
              <w:autoSpaceDE w:val="0"/>
              <w:autoSpaceDN w:val="0"/>
              <w:adjustRightInd w:val="0"/>
            </w:pPr>
            <w:r w:rsidRPr="00C05EE1">
              <w:rPr>
                <w:szCs w:val="24"/>
              </w:rPr>
              <w:t>Other</w:t>
            </w:r>
          </w:p>
        </w:tc>
        <w:tc>
          <w:tcPr>
            <w:tcW w:w="2447" w:type="dxa"/>
          </w:tcPr>
          <w:p w14:paraId="12F7800A" w14:textId="71128220" w:rsidR="00C05EE1" w:rsidRPr="0041458A" w:rsidRDefault="00C05EE1" w:rsidP="005D15FF">
            <w:pPr>
              <w:pStyle w:val="TBTableBody"/>
              <w:autoSpaceDE w:val="0"/>
              <w:autoSpaceDN w:val="0"/>
              <w:adjustRightInd w:val="0"/>
            </w:pPr>
            <w:r w:rsidRPr="00C05EE1">
              <w:rPr>
                <w:szCs w:val="24"/>
              </w:rPr>
              <w:t>86/931 (9.2</w:t>
            </w:r>
            <w:r w:rsidR="00755935">
              <w:rPr>
                <w:szCs w:val="24"/>
              </w:rPr>
              <w:t xml:space="preserve"> percent</w:t>
            </w:r>
            <w:r w:rsidRPr="00C05EE1">
              <w:rPr>
                <w:szCs w:val="24"/>
              </w:rPr>
              <w:t>)</w:t>
            </w:r>
          </w:p>
        </w:tc>
      </w:tr>
    </w:tbl>
    <w:p w14:paraId="1CE3B5B1" w14:textId="6E16EE39" w:rsidR="0041458A" w:rsidRDefault="0041458A">
      <w:pPr>
        <w:pStyle w:val="TNTableNumber"/>
        <w:autoSpaceDE w:val="0"/>
        <w:autoSpaceDN w:val="0"/>
        <w:adjustRightInd w:val="0"/>
        <w:rPr>
          <w:szCs w:val="24"/>
        </w:rPr>
      </w:pPr>
      <w:r>
        <w:rPr>
          <w:szCs w:val="24"/>
        </w:rPr>
        <w:lastRenderedPageBreak/>
        <w:t>Table 1.2</w:t>
      </w:r>
    </w:p>
    <w:p w14:paraId="66BE05DD" w14:textId="00BDF06E" w:rsidR="0041458A" w:rsidRDefault="0041458A">
      <w:pPr>
        <w:pStyle w:val="TTTableTitle"/>
        <w:autoSpaceDE w:val="0"/>
        <w:autoSpaceDN w:val="0"/>
        <w:adjustRightInd w:val="0"/>
        <w:rPr>
          <w:szCs w:val="24"/>
        </w:rPr>
      </w:pPr>
      <w:r>
        <w:rPr>
          <w:szCs w:val="24"/>
        </w:rPr>
        <w:t>Borges’</w:t>
      </w:r>
      <w:r w:rsidR="004329CE">
        <w:rPr>
          <w:szCs w:val="24"/>
        </w:rPr>
        <w:t>s</w:t>
      </w:r>
      <w:r>
        <w:rPr>
          <w:szCs w:val="24"/>
        </w:rPr>
        <w:t xml:space="preserve"> Celestial Emporium of Benevolent Knowledge</w:t>
      </w:r>
    </w:p>
    <w:p w14:paraId="6F9BD1B6" w14:textId="0F55D0F0" w:rsidR="00C05EE1" w:rsidRPr="00FF641B" w:rsidRDefault="00C05EE1" w:rsidP="00E03E78">
      <w:pPr>
        <w:pStyle w:val="TBTableBody"/>
      </w:pPr>
      <w:r w:rsidRPr="00FF641B">
        <w:t xml:space="preserve">In his “The Analytical Language of John Wilkins,” Jorge Luis Borges describes </w:t>
      </w:r>
      <w:r>
        <w:t>“</w:t>
      </w:r>
      <w:r w:rsidRPr="00FF641B">
        <w:t>a certain Chinese Encyclopedia,</w:t>
      </w:r>
      <w:r>
        <w:t>”</w:t>
      </w:r>
      <w:r w:rsidRPr="00FF641B">
        <w:t xml:space="preserve"> the Celestial Emporium of Benevolent Knowledge, in which it is written that animals are divided into</w:t>
      </w:r>
    </w:p>
    <w:p w14:paraId="47C934D1" w14:textId="6A3D4317" w:rsidR="00C05EE1" w:rsidRPr="00FF641B" w:rsidRDefault="00C05EE1" w:rsidP="00FF641B">
      <w:pPr>
        <w:pStyle w:val="TBTableBody"/>
      </w:pPr>
      <w:proofErr w:type="gramStart"/>
      <w:r w:rsidRPr="00FF641B">
        <w:t>1.</w:t>
      </w:r>
      <w:proofErr w:type="gramEnd"/>
      <w:r w:rsidRPr="00FF641B">
        <w:t> </w:t>
      </w:r>
      <w:r w:rsidRPr="00FF641B">
        <w:t>those that belong to the Emperor</w:t>
      </w:r>
    </w:p>
    <w:p w14:paraId="0CFC1FF4" w14:textId="4B43BEE1" w:rsidR="00C05EE1" w:rsidRPr="00FF641B" w:rsidRDefault="00C05EE1" w:rsidP="00FF641B">
      <w:pPr>
        <w:pStyle w:val="TBTableBody"/>
      </w:pPr>
      <w:proofErr w:type="gramStart"/>
      <w:r w:rsidRPr="00FF641B">
        <w:t>2.</w:t>
      </w:r>
      <w:proofErr w:type="gramEnd"/>
      <w:r w:rsidRPr="00FF641B">
        <w:t> </w:t>
      </w:r>
      <w:r w:rsidRPr="00FF641B">
        <w:t>embalmed ones</w:t>
      </w:r>
    </w:p>
    <w:p w14:paraId="3F6287F1" w14:textId="00FEA717" w:rsidR="00C05EE1" w:rsidRPr="00FF641B" w:rsidRDefault="00C05EE1" w:rsidP="00FF641B">
      <w:pPr>
        <w:pStyle w:val="TBTableBody"/>
      </w:pPr>
      <w:proofErr w:type="gramStart"/>
      <w:r w:rsidRPr="00FF641B">
        <w:t>3.</w:t>
      </w:r>
      <w:proofErr w:type="gramEnd"/>
      <w:r w:rsidRPr="00FF641B">
        <w:t> </w:t>
      </w:r>
      <w:r w:rsidRPr="00FF641B">
        <w:t>those that are trained</w:t>
      </w:r>
    </w:p>
    <w:p w14:paraId="4205FA26" w14:textId="445CDFAB" w:rsidR="00C05EE1" w:rsidRPr="00FF641B" w:rsidRDefault="00C05EE1" w:rsidP="00FF641B">
      <w:pPr>
        <w:pStyle w:val="TBTableBody"/>
      </w:pPr>
      <w:proofErr w:type="gramStart"/>
      <w:r w:rsidRPr="00FF641B">
        <w:t>4.</w:t>
      </w:r>
      <w:proofErr w:type="gramEnd"/>
      <w:r w:rsidRPr="00FF641B">
        <w:t> </w:t>
      </w:r>
      <w:r w:rsidRPr="00FF641B">
        <w:t>suckling pigs</w:t>
      </w:r>
    </w:p>
    <w:p w14:paraId="7A5A5639" w14:textId="39FD7372" w:rsidR="00C05EE1" w:rsidRPr="00FF641B" w:rsidRDefault="00C05EE1" w:rsidP="00FF641B">
      <w:pPr>
        <w:pStyle w:val="TBTableBody"/>
      </w:pPr>
      <w:proofErr w:type="gramStart"/>
      <w:r w:rsidRPr="00FF641B">
        <w:t>5.</w:t>
      </w:r>
      <w:proofErr w:type="gramEnd"/>
      <w:r w:rsidRPr="00FF641B">
        <w:t> </w:t>
      </w:r>
      <w:r w:rsidRPr="00FF641B">
        <w:t>mermaids</w:t>
      </w:r>
    </w:p>
    <w:p w14:paraId="76AAC16A" w14:textId="4B42B6ED" w:rsidR="00C05EE1" w:rsidRPr="00FF641B" w:rsidRDefault="00C05EE1" w:rsidP="00FF641B">
      <w:pPr>
        <w:pStyle w:val="TBTableBody"/>
      </w:pPr>
      <w:proofErr w:type="gramStart"/>
      <w:r w:rsidRPr="00FF641B">
        <w:t>6.</w:t>
      </w:r>
      <w:proofErr w:type="gramEnd"/>
      <w:r w:rsidRPr="00FF641B">
        <w:t> </w:t>
      </w:r>
      <w:r w:rsidRPr="00FF641B">
        <w:t>fabulous ones</w:t>
      </w:r>
    </w:p>
    <w:p w14:paraId="0FCAF154" w14:textId="59708C1F" w:rsidR="00C05EE1" w:rsidRPr="00FF641B" w:rsidRDefault="00C05EE1" w:rsidP="00FF641B">
      <w:pPr>
        <w:pStyle w:val="TBTableBody"/>
      </w:pPr>
      <w:proofErr w:type="gramStart"/>
      <w:r w:rsidRPr="00FF641B">
        <w:t>7.</w:t>
      </w:r>
      <w:proofErr w:type="gramEnd"/>
      <w:r w:rsidRPr="00FF641B">
        <w:t> </w:t>
      </w:r>
      <w:r w:rsidRPr="00FF641B">
        <w:t>stray dogs</w:t>
      </w:r>
    </w:p>
    <w:p w14:paraId="7798D3B1" w14:textId="4DBC5BED" w:rsidR="00C05EE1" w:rsidRPr="00FF641B" w:rsidRDefault="00C05EE1" w:rsidP="00FF641B">
      <w:pPr>
        <w:pStyle w:val="TBTableBody"/>
      </w:pPr>
      <w:proofErr w:type="gramStart"/>
      <w:r w:rsidRPr="00FF641B">
        <w:t>8.</w:t>
      </w:r>
      <w:proofErr w:type="gramEnd"/>
      <w:r w:rsidRPr="00FF641B">
        <w:t> </w:t>
      </w:r>
      <w:r w:rsidRPr="00FF641B">
        <w:t>those included in the present classification</w:t>
      </w:r>
    </w:p>
    <w:p w14:paraId="3CFE25A3" w14:textId="4E1F64B2" w:rsidR="00C05EE1" w:rsidRPr="00FF641B" w:rsidRDefault="00C05EE1" w:rsidP="00FF641B">
      <w:pPr>
        <w:pStyle w:val="TBTableBody"/>
      </w:pPr>
      <w:proofErr w:type="gramStart"/>
      <w:r w:rsidRPr="00FF641B">
        <w:t>9.</w:t>
      </w:r>
      <w:proofErr w:type="gramEnd"/>
      <w:r w:rsidRPr="00FF641B">
        <w:t> </w:t>
      </w:r>
      <w:r w:rsidRPr="00FF641B">
        <w:t>those that tremble as if they were mad</w:t>
      </w:r>
    </w:p>
    <w:p w14:paraId="7CF6AD1C" w14:textId="2566D316" w:rsidR="00C05EE1" w:rsidRPr="00FF641B" w:rsidRDefault="00C05EE1" w:rsidP="00FF641B">
      <w:pPr>
        <w:pStyle w:val="TBTableBody"/>
      </w:pPr>
      <w:r w:rsidRPr="00FF641B">
        <w:t>10</w:t>
      </w:r>
      <w:proofErr w:type="gramStart"/>
      <w:r w:rsidRPr="00FF641B">
        <w:t>.</w:t>
      </w:r>
      <w:proofErr w:type="gramEnd"/>
      <w:r w:rsidRPr="00FF641B">
        <w:t> </w:t>
      </w:r>
      <w:r w:rsidRPr="00FF641B">
        <w:t>innumerable ones</w:t>
      </w:r>
    </w:p>
    <w:p w14:paraId="1E5C15A4" w14:textId="74BCC556" w:rsidR="00C05EE1" w:rsidRPr="00FF641B" w:rsidRDefault="00C05EE1" w:rsidP="00FF641B">
      <w:pPr>
        <w:pStyle w:val="TBTableBody"/>
      </w:pPr>
      <w:r w:rsidRPr="00FF641B">
        <w:t>11</w:t>
      </w:r>
      <w:proofErr w:type="gramStart"/>
      <w:r w:rsidRPr="00FF641B">
        <w:t>.</w:t>
      </w:r>
      <w:proofErr w:type="gramEnd"/>
      <w:r w:rsidRPr="00FF641B">
        <w:t> </w:t>
      </w:r>
      <w:r w:rsidRPr="00FF641B">
        <w:t>those drawn with a very fine camelhair brush</w:t>
      </w:r>
    </w:p>
    <w:p w14:paraId="4DB701D4" w14:textId="08EB65FD" w:rsidR="00C05EE1" w:rsidRPr="00FF641B" w:rsidRDefault="00C05EE1" w:rsidP="00FF641B">
      <w:pPr>
        <w:pStyle w:val="TBTableBody"/>
      </w:pPr>
      <w:r w:rsidRPr="00FF641B">
        <w:t>12</w:t>
      </w:r>
      <w:proofErr w:type="gramStart"/>
      <w:r w:rsidRPr="00FF641B">
        <w:t>.</w:t>
      </w:r>
      <w:proofErr w:type="gramEnd"/>
      <w:r w:rsidRPr="00FF641B">
        <w:t> </w:t>
      </w:r>
      <w:r w:rsidRPr="00FF641B">
        <w:t>others</w:t>
      </w:r>
    </w:p>
    <w:p w14:paraId="00CE0646" w14:textId="49B4440C" w:rsidR="00C05EE1" w:rsidRPr="00FF641B" w:rsidRDefault="00C05EE1" w:rsidP="00FF641B">
      <w:pPr>
        <w:pStyle w:val="TBTableBody"/>
      </w:pPr>
      <w:r w:rsidRPr="00FF641B">
        <w:t>13</w:t>
      </w:r>
      <w:proofErr w:type="gramStart"/>
      <w:r w:rsidRPr="00FF641B">
        <w:t>.</w:t>
      </w:r>
      <w:proofErr w:type="gramEnd"/>
      <w:r w:rsidRPr="00FF641B">
        <w:t> </w:t>
      </w:r>
      <w:r w:rsidRPr="00FF641B">
        <w:t>those that have just broken a flower vase</w:t>
      </w:r>
    </w:p>
    <w:p w14:paraId="7AD36040" w14:textId="4B2D1AB1" w:rsidR="00C05EE1" w:rsidRPr="0041458A" w:rsidRDefault="00C05EE1" w:rsidP="00FF641B">
      <w:pPr>
        <w:pStyle w:val="TBTableBody"/>
      </w:pPr>
      <w:r w:rsidRPr="00FF641B">
        <w:t>14</w:t>
      </w:r>
      <w:proofErr w:type="gramStart"/>
      <w:r w:rsidRPr="00FF641B">
        <w:t>.</w:t>
      </w:r>
      <w:proofErr w:type="gramEnd"/>
      <w:r w:rsidRPr="00FF641B">
        <w:t> </w:t>
      </w:r>
      <w:r w:rsidRPr="00FF641B">
        <w:t>those that from a long way off look like flies</w:t>
      </w:r>
    </w:p>
    <w:p w14:paraId="5C178413" w14:textId="0B3E099B" w:rsidR="00FF641B" w:rsidRDefault="00FF641B" w:rsidP="00E03E78">
      <w:pPr>
        <w:pStyle w:val="TSTableSource"/>
      </w:pPr>
      <w:r w:rsidRPr="00E03E78">
        <w:rPr>
          <w:i/>
        </w:rPr>
        <w:t>Source:</w:t>
      </w:r>
      <w:r>
        <w:t xml:space="preserve"> Jorge Luis Borges, </w:t>
      </w:r>
      <w:r>
        <w:rPr>
          <w:i/>
        </w:rPr>
        <w:t>Other Inquisitions: 1937–1952</w:t>
      </w:r>
      <w:r w:rsidR="00755935">
        <w:t xml:space="preserve"> </w:t>
      </w:r>
      <w:r>
        <w:t>(Austin: University of Texas Press, 2000), 101.</w:t>
      </w:r>
    </w:p>
    <w:p w14:paraId="5FE9E153" w14:textId="77777777" w:rsidR="00A3490E" w:rsidRDefault="0041458A">
      <w:pPr>
        <w:pStyle w:val="TNTableNumber"/>
        <w:autoSpaceDE w:val="0"/>
        <w:autoSpaceDN w:val="0"/>
        <w:adjustRightInd w:val="0"/>
        <w:rPr>
          <w:szCs w:val="24"/>
        </w:rPr>
      </w:pPr>
      <w:r>
        <w:rPr>
          <w:szCs w:val="24"/>
        </w:rPr>
        <w:t>Table 1.3</w:t>
      </w:r>
    </w:p>
    <w:p w14:paraId="68AE82CD" w14:textId="77777777" w:rsidR="00F5567C" w:rsidRDefault="00F5567C" w:rsidP="00F5567C">
      <w:pPr>
        <w:pStyle w:val="TTTableTitle"/>
      </w:pPr>
      <w:r>
        <w:t xml:space="preserve">Examples of the </w:t>
      </w:r>
      <w:proofErr w:type="spellStart"/>
      <w:r>
        <w:rPr>
          <w:i/>
        </w:rPr>
        <w:t>is_a</w:t>
      </w:r>
      <w:proofErr w:type="spellEnd"/>
      <w:r>
        <w:t xml:space="preserve"> relation with a taxonomic hierarchy</w:t>
      </w:r>
    </w:p>
    <w:p w14:paraId="43EC1584" w14:textId="66032991" w:rsidR="0041458A" w:rsidRDefault="00A3490E" w:rsidP="00A3490E">
      <w:pPr>
        <w:pStyle w:val="NoteCNotetoComp"/>
      </w:pPr>
      <w:r>
        <w:t>{Comp: unnumbered fig. belongs in right column of table 1.3; refer to pdf}</w:t>
      </w:r>
    </w:p>
    <w:p w14:paraId="15009F5E" w14:textId="225E8A9A" w:rsidR="00041EC6" w:rsidRDefault="00041EC6" w:rsidP="00492ACA">
      <w:pPr>
        <w:pStyle w:val="TBTableBody"/>
      </w:pPr>
      <w:r>
        <w:t>•</w:t>
      </w:r>
      <w:r>
        <w:t> </w:t>
      </w:r>
      <w:proofErr w:type="spellStart"/>
      <w:r w:rsidRPr="00597416">
        <w:rPr>
          <w:i/>
        </w:rPr>
        <w:t>panthera</w:t>
      </w:r>
      <w:proofErr w:type="spellEnd"/>
      <w:r w:rsidRPr="00597416">
        <w:rPr>
          <w:i/>
        </w:rPr>
        <w:t xml:space="preserve"> </w:t>
      </w:r>
      <w:proofErr w:type="spellStart"/>
      <w:proofErr w:type="gramStart"/>
      <w:r w:rsidRPr="00597416">
        <w:rPr>
          <w:i/>
        </w:rPr>
        <w:t>tigris</w:t>
      </w:r>
      <w:proofErr w:type="spellEnd"/>
      <w:proofErr w:type="gramEnd"/>
      <w:r w:rsidRPr="00597416">
        <w:rPr>
          <w:i/>
        </w:rPr>
        <w:t xml:space="preserve"> </w:t>
      </w:r>
      <w:proofErr w:type="spellStart"/>
      <w:r w:rsidRPr="00597416">
        <w:rPr>
          <w:i/>
        </w:rPr>
        <w:t>tigris</w:t>
      </w:r>
      <w:proofErr w:type="spellEnd"/>
      <w:r w:rsidRPr="00597416">
        <w:rPr>
          <w:i/>
        </w:rPr>
        <w:t xml:space="preserve"> </w:t>
      </w:r>
      <w:proofErr w:type="spellStart"/>
      <w:r w:rsidRPr="00597416">
        <w:rPr>
          <w:i/>
        </w:rPr>
        <w:t>is_a</w:t>
      </w:r>
      <w:proofErr w:type="spellEnd"/>
      <w:r w:rsidRPr="00597416">
        <w:rPr>
          <w:i/>
        </w:rPr>
        <w:t xml:space="preserve"> </w:t>
      </w:r>
      <w:proofErr w:type="spellStart"/>
      <w:r w:rsidRPr="00597416">
        <w:rPr>
          <w:i/>
        </w:rPr>
        <w:t>panthera</w:t>
      </w:r>
      <w:proofErr w:type="spellEnd"/>
      <w:r w:rsidRPr="00597416">
        <w:rPr>
          <w:i/>
        </w:rPr>
        <w:t xml:space="preserve"> </w:t>
      </w:r>
      <w:proofErr w:type="spellStart"/>
      <w:r w:rsidRPr="00597416">
        <w:rPr>
          <w:i/>
        </w:rPr>
        <w:t>feliformia</w:t>
      </w:r>
      <w:proofErr w:type="spellEnd"/>
    </w:p>
    <w:p w14:paraId="53EE8F8C" w14:textId="1FF7F124" w:rsidR="00041EC6" w:rsidRDefault="00041EC6" w:rsidP="00492ACA">
      <w:pPr>
        <w:pStyle w:val="TBTableBody"/>
      </w:pPr>
      <w:r>
        <w:t>•</w:t>
      </w:r>
      <w:r>
        <w:t> </w:t>
      </w:r>
      <w:proofErr w:type="spellStart"/>
      <w:r w:rsidRPr="00597416">
        <w:rPr>
          <w:i/>
        </w:rPr>
        <w:t>panthera</w:t>
      </w:r>
      <w:proofErr w:type="spellEnd"/>
      <w:r w:rsidRPr="00597416">
        <w:rPr>
          <w:i/>
        </w:rPr>
        <w:t xml:space="preserve"> </w:t>
      </w:r>
      <w:proofErr w:type="spellStart"/>
      <w:r w:rsidRPr="00597416">
        <w:rPr>
          <w:i/>
        </w:rPr>
        <w:t>feliformia</w:t>
      </w:r>
      <w:proofErr w:type="spellEnd"/>
      <w:r w:rsidRPr="00597416">
        <w:rPr>
          <w:i/>
        </w:rPr>
        <w:t xml:space="preserve"> </w:t>
      </w:r>
      <w:proofErr w:type="spellStart"/>
      <w:r w:rsidRPr="00597416">
        <w:rPr>
          <w:i/>
        </w:rPr>
        <w:t>is_a</w:t>
      </w:r>
      <w:proofErr w:type="spellEnd"/>
      <w:r w:rsidRPr="00597416">
        <w:rPr>
          <w:i/>
        </w:rPr>
        <w:t xml:space="preserve"> </w:t>
      </w:r>
      <w:proofErr w:type="spellStart"/>
      <w:r w:rsidRPr="00597416">
        <w:rPr>
          <w:i/>
        </w:rPr>
        <w:t>mammalia</w:t>
      </w:r>
      <w:proofErr w:type="spellEnd"/>
    </w:p>
    <w:p w14:paraId="0205C2C2" w14:textId="05EAB897" w:rsidR="00041EC6" w:rsidRDefault="00041EC6" w:rsidP="00492ACA">
      <w:pPr>
        <w:pStyle w:val="TBTableBody"/>
      </w:pPr>
      <w:r>
        <w:t>•</w:t>
      </w:r>
      <w:r>
        <w:t> </w:t>
      </w:r>
      <w:proofErr w:type="spellStart"/>
      <w:r w:rsidRPr="00597416">
        <w:rPr>
          <w:i/>
        </w:rPr>
        <w:t>mammalia</w:t>
      </w:r>
      <w:proofErr w:type="spellEnd"/>
      <w:r w:rsidRPr="00597416">
        <w:rPr>
          <w:i/>
        </w:rPr>
        <w:t xml:space="preserve"> </w:t>
      </w:r>
      <w:proofErr w:type="spellStart"/>
      <w:r w:rsidRPr="00597416">
        <w:rPr>
          <w:i/>
        </w:rPr>
        <w:t>is_a</w:t>
      </w:r>
      <w:proofErr w:type="spellEnd"/>
      <w:r w:rsidRPr="00597416">
        <w:rPr>
          <w:i/>
        </w:rPr>
        <w:t xml:space="preserve"> </w:t>
      </w:r>
      <w:proofErr w:type="spellStart"/>
      <w:r w:rsidRPr="00597416">
        <w:rPr>
          <w:i/>
        </w:rPr>
        <w:t>chordata</w:t>
      </w:r>
      <w:proofErr w:type="spellEnd"/>
    </w:p>
    <w:p w14:paraId="320D383C" w14:textId="18B82969" w:rsidR="00041EC6" w:rsidRDefault="00041EC6" w:rsidP="00492ACA">
      <w:pPr>
        <w:pStyle w:val="TBTableBody"/>
      </w:pPr>
      <w:r>
        <w:t>•</w:t>
      </w:r>
      <w:r>
        <w:t> </w:t>
      </w:r>
      <w:proofErr w:type="spellStart"/>
      <w:r w:rsidRPr="00597416">
        <w:rPr>
          <w:i/>
        </w:rPr>
        <w:t>chordata</w:t>
      </w:r>
      <w:proofErr w:type="spellEnd"/>
      <w:r w:rsidRPr="00597416">
        <w:rPr>
          <w:i/>
        </w:rPr>
        <w:t xml:space="preserve"> </w:t>
      </w:r>
      <w:proofErr w:type="spellStart"/>
      <w:r w:rsidRPr="00597416">
        <w:rPr>
          <w:i/>
        </w:rPr>
        <w:t>is_a</w:t>
      </w:r>
      <w:proofErr w:type="spellEnd"/>
      <w:r w:rsidRPr="00597416">
        <w:rPr>
          <w:i/>
        </w:rPr>
        <w:t xml:space="preserve"> cellular organism</w:t>
      </w:r>
    </w:p>
    <w:p w14:paraId="08D60168" w14:textId="6C196F98" w:rsidR="00041EC6" w:rsidRDefault="00041EC6" w:rsidP="00492ACA">
      <w:pPr>
        <w:pStyle w:val="TBTableBody"/>
      </w:pPr>
      <w:proofErr w:type="gramStart"/>
      <w:r w:rsidRPr="0041458A">
        <w:t>•</w:t>
      </w:r>
      <w:r>
        <w:t> </w:t>
      </w:r>
      <w:r w:rsidRPr="00597416">
        <w:rPr>
          <w:i/>
        </w:rPr>
        <w:t xml:space="preserve">cellular organism </w:t>
      </w:r>
      <w:proofErr w:type="spellStart"/>
      <w:r w:rsidRPr="00597416">
        <w:rPr>
          <w:i/>
        </w:rPr>
        <w:t>is_a</w:t>
      </w:r>
      <w:r w:rsidR="00755935">
        <w:rPr>
          <w:i/>
        </w:rPr>
        <w:t>n</w:t>
      </w:r>
      <w:proofErr w:type="spellEnd"/>
      <w:r w:rsidRPr="00597416">
        <w:rPr>
          <w:i/>
        </w:rPr>
        <w:t xml:space="preserve"> object.</w:t>
      </w:r>
      <w:proofErr w:type="gramEnd"/>
      <w:r>
        <w:rPr>
          <w:noProof/>
          <w:szCs w:val="24"/>
        </w:rPr>
        <w:drawing>
          <wp:inline distT="0" distB="0" distL="0" distR="0" wp14:anchorId="5C5DF891" wp14:editId="1C15B7E8">
            <wp:extent cx="2000250" cy="3638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00250" cy="3638550"/>
                    </a:xfrm>
                    <a:prstGeom prst="rect">
                      <a:avLst/>
                    </a:prstGeom>
                    <a:noFill/>
                    <a:ln>
                      <a:noFill/>
                    </a:ln>
                  </pic:spPr>
                </pic:pic>
              </a:graphicData>
            </a:graphic>
          </wp:inline>
        </w:drawing>
      </w:r>
    </w:p>
    <w:p w14:paraId="002EE399" w14:textId="37FF84EB" w:rsidR="00DD1DBD" w:rsidRDefault="00DD1DBD" w:rsidP="00DD1DBD">
      <w:pPr>
        <w:pStyle w:val="BoxBegBoxBegin"/>
      </w:pPr>
      <w:r>
        <w:t>{</w:t>
      </w:r>
      <w:proofErr w:type="spellStart"/>
      <w:r>
        <w:t>Box_begin</w:t>
      </w:r>
      <w:r w:rsidR="00EB3089">
        <w:t>s</w:t>
      </w:r>
      <w:proofErr w:type="spellEnd"/>
      <w:r>
        <w:t>}</w:t>
      </w:r>
    </w:p>
    <w:p w14:paraId="6D28374A" w14:textId="60A7A192" w:rsidR="00DD1DBD" w:rsidRDefault="00DD1DBD" w:rsidP="00DD1DBD">
      <w:pPr>
        <w:pStyle w:val="BNBoxNumber"/>
        <w:autoSpaceDE w:val="0"/>
        <w:autoSpaceDN w:val="0"/>
        <w:adjustRightInd w:val="0"/>
        <w:rPr>
          <w:szCs w:val="24"/>
        </w:rPr>
      </w:pPr>
      <w:r>
        <w:rPr>
          <w:szCs w:val="24"/>
        </w:rPr>
        <w:lastRenderedPageBreak/>
        <w:t>Box 1.1</w:t>
      </w:r>
    </w:p>
    <w:p w14:paraId="3ADDFF34" w14:textId="77777777" w:rsidR="00DD1DBD" w:rsidRPr="00EB3089" w:rsidRDefault="00DD1DBD" w:rsidP="00140F82">
      <w:pPr>
        <w:pStyle w:val="BTBoxTitle"/>
      </w:pPr>
      <w:r w:rsidRPr="00EB3089">
        <w:t>Does a General Term Pick Out a Universal?</w:t>
      </w:r>
    </w:p>
    <w:p w14:paraId="6AC3F9E1" w14:textId="26DAFAE1" w:rsidR="00DD1DBD" w:rsidRDefault="00F425BC" w:rsidP="00A36A74">
      <w:pPr>
        <w:pStyle w:val="LList"/>
      </w:pPr>
      <w:r>
        <w:t>1</w:t>
      </w:r>
      <w:r w:rsidR="00DD1DBD">
        <w:t>.</w:t>
      </w:r>
      <w:r w:rsidR="00DD1DBD">
        <w:t> </w:t>
      </w:r>
      <w:r w:rsidR="00DD1DBD">
        <w:t>Can we point to (or identify through experimental assays) entities in the realm of particulars to which the term applies (entities which would then be instances of the universal in question)?</w:t>
      </w:r>
    </w:p>
    <w:p w14:paraId="7B5628E4" w14:textId="39D7495A" w:rsidR="00DD1DBD" w:rsidRDefault="00F425BC" w:rsidP="00A36A74">
      <w:pPr>
        <w:pStyle w:val="LList"/>
      </w:pPr>
      <w:r>
        <w:t>2</w:t>
      </w:r>
      <w:r w:rsidR="00DD1DBD">
        <w:t>.</w:t>
      </w:r>
      <w:r w:rsidR="00DD1DBD">
        <w:t> </w:t>
      </w:r>
      <w:r w:rsidR="00DD1DBD">
        <w:t>Is the referent of the term repeatable, or multiply instantiable, in the strong sense that it can have an open-ended family of instances?</w:t>
      </w:r>
    </w:p>
    <w:p w14:paraId="45A06D00" w14:textId="5D2FCE42" w:rsidR="00DD1DBD" w:rsidRDefault="00A96467" w:rsidP="00A36A74">
      <w:pPr>
        <w:pStyle w:val="LList"/>
      </w:pPr>
      <w:r>
        <w:t>3</w:t>
      </w:r>
      <w:r w:rsidR="00DD1DBD">
        <w:t>.</w:t>
      </w:r>
      <w:r w:rsidR="00DD1DBD">
        <w:t> </w:t>
      </w:r>
      <w:r w:rsidR="00DD1DBD">
        <w:t xml:space="preserve">Is the general term in question logically </w:t>
      </w:r>
      <w:proofErr w:type="spellStart"/>
      <w:r w:rsidR="00DD1DBD">
        <w:t>nondecomposable</w:t>
      </w:r>
      <w:proofErr w:type="spellEnd"/>
      <w:r w:rsidR="00DD1DBD">
        <w:t xml:space="preserve"> into simpler general terms, as contrasted, for example, with a general term such as </w:t>
      </w:r>
      <w:r w:rsidR="00755935">
        <w:t>“</w:t>
      </w:r>
      <w:r w:rsidR="00DD1DBD">
        <w:t>either female or carrying an umbrella</w:t>
      </w:r>
      <w:r w:rsidR="00755935">
        <w:t>”</w:t>
      </w:r>
      <w:r w:rsidR="00DD1DBD">
        <w:t>)?</w:t>
      </w:r>
    </w:p>
    <w:p w14:paraId="2998ECDF" w14:textId="7E6B58EF" w:rsidR="00DD1DBD" w:rsidRDefault="00A96467" w:rsidP="00E03E78">
      <w:pPr>
        <w:pStyle w:val="LList"/>
      </w:pPr>
      <w:r>
        <w:t>4</w:t>
      </w:r>
      <w:r w:rsidR="00DD1DBD" w:rsidRPr="0041458A">
        <w:t>.</w:t>
      </w:r>
      <w:r w:rsidR="00C600E1">
        <w:t> </w:t>
      </w:r>
      <w:r w:rsidR="00DD1DBD" w:rsidRPr="0041458A">
        <w:t>Is the general term in question, or some synonym thereof, used in the formulation of multiple scientific laws?</w:t>
      </w:r>
    </w:p>
    <w:p w14:paraId="0DB80265" w14:textId="69D01858" w:rsidR="00A96467" w:rsidRDefault="00A96467" w:rsidP="00E03E78">
      <w:pPr>
        <w:pStyle w:val="LList"/>
      </w:pPr>
      <w:r>
        <w:t>5.</w:t>
      </w:r>
      <w:r>
        <w:t> </w:t>
      </w:r>
      <w:r>
        <w:t>If the term is composed of other terms, are all of these themselves general terms? If yes, do these general terms (or their ultimate general-term constituents) yield positive answers to the other questions on this list?</w:t>
      </w:r>
    </w:p>
    <w:p w14:paraId="46768887" w14:textId="609AF147" w:rsidR="00DD1DBD" w:rsidRDefault="00DD1DBD" w:rsidP="00DD1DBD">
      <w:pPr>
        <w:pStyle w:val="BoxEndBoxEnd"/>
      </w:pPr>
      <w:r>
        <w:t>{</w:t>
      </w:r>
      <w:proofErr w:type="spellStart"/>
      <w:r>
        <w:t>Box_end</w:t>
      </w:r>
      <w:r w:rsidR="00EB3089">
        <w:t>s</w:t>
      </w:r>
      <w:proofErr w:type="spellEnd"/>
      <w:r>
        <w:t>}</w:t>
      </w:r>
    </w:p>
    <w:p w14:paraId="62D47187" w14:textId="77777777" w:rsidR="0041458A" w:rsidRPr="0041458A" w:rsidRDefault="0041458A">
      <w:pPr>
        <w:pStyle w:val="NotesBegNotesBegin"/>
        <w:autoSpaceDE w:val="0"/>
        <w:autoSpaceDN w:val="0"/>
        <w:adjustRightInd w:val="0"/>
      </w:pPr>
      <w:r w:rsidRPr="0041458A">
        <w:t>{Notes begin|</w:t>
      </w:r>
    </w:p>
    <w:p w14:paraId="60CA4984" w14:textId="4B73358D" w:rsidR="007A11A1" w:rsidRDefault="007A11A1" w:rsidP="007A11A1">
      <w:pPr>
        <w:pStyle w:val="H1HeadingLevel1"/>
      </w:pPr>
      <w:r>
        <w:t xml:space="preserve">What Is </w:t>
      </w:r>
      <w:proofErr w:type="gramStart"/>
      <w:r>
        <w:t>an Ontology</w:t>
      </w:r>
      <w:proofErr w:type="gramEnd"/>
      <w:r>
        <w:t>?</w:t>
      </w:r>
    </w:p>
    <w:p w14:paraId="0B142D93" w14:textId="02A2B790" w:rsidR="0041458A" w:rsidRDefault="0041458A">
      <w:pPr>
        <w:pStyle w:val="NTNoteText"/>
        <w:autoSpaceDE w:val="0"/>
        <w:autoSpaceDN w:val="0"/>
        <w:adjustRightInd w:val="0"/>
        <w:rPr>
          <w:szCs w:val="24"/>
        </w:rPr>
      </w:pPr>
      <w:r>
        <w:rPr>
          <w:szCs w:val="24"/>
        </w:rPr>
        <w:t xml:space="preserve">1. Taken from Barry Smith, </w:t>
      </w:r>
      <w:proofErr w:type="spellStart"/>
      <w:r>
        <w:rPr>
          <w:szCs w:val="24"/>
        </w:rPr>
        <w:t>Waclaw</w:t>
      </w:r>
      <w:proofErr w:type="spellEnd"/>
      <w:r>
        <w:rPr>
          <w:szCs w:val="24"/>
        </w:rPr>
        <w:t xml:space="preserve"> </w:t>
      </w:r>
      <w:proofErr w:type="spellStart"/>
      <w:r>
        <w:rPr>
          <w:szCs w:val="24"/>
        </w:rPr>
        <w:t>Kusnierczyk</w:t>
      </w:r>
      <w:proofErr w:type="spellEnd"/>
      <w:r>
        <w:rPr>
          <w:szCs w:val="24"/>
        </w:rPr>
        <w:t xml:space="preserve">, Daniel </w:t>
      </w:r>
      <w:proofErr w:type="spellStart"/>
      <w:r>
        <w:rPr>
          <w:szCs w:val="24"/>
        </w:rPr>
        <w:t>Schober</w:t>
      </w:r>
      <w:proofErr w:type="spellEnd"/>
      <w:r>
        <w:rPr>
          <w:szCs w:val="24"/>
        </w:rPr>
        <w:t xml:space="preserve">, and Werner </w:t>
      </w:r>
      <w:proofErr w:type="spellStart"/>
      <w:r>
        <w:rPr>
          <w:szCs w:val="24"/>
        </w:rPr>
        <w:t>Ceusters</w:t>
      </w:r>
      <w:proofErr w:type="spellEnd"/>
      <w:r>
        <w:rPr>
          <w:szCs w:val="24"/>
        </w:rPr>
        <w:t xml:space="preserve">, “Towards a Reference Terminology for Ontology Research and Development in the Biomedical </w:t>
      </w:r>
      <w:r>
        <w:rPr>
          <w:szCs w:val="24"/>
        </w:rPr>
        <w:lastRenderedPageBreak/>
        <w:t xml:space="preserve">Domain,” in </w:t>
      </w:r>
      <w:r>
        <w:rPr>
          <w:i/>
          <w:szCs w:val="24"/>
        </w:rPr>
        <w:t>Proceedings of the 2nd International Workshop on Formal Biomedical Knowledge Representation</w:t>
      </w:r>
      <w:r w:rsidRPr="00A3490E">
        <w:rPr>
          <w:szCs w:val="24"/>
        </w:rPr>
        <w:t xml:space="preserve"> </w:t>
      </w:r>
      <w:r w:rsidR="00A3490E">
        <w:rPr>
          <w:szCs w:val="24"/>
        </w:rPr>
        <w:t>(</w:t>
      </w:r>
      <w:r w:rsidRPr="00A3490E">
        <w:rPr>
          <w:szCs w:val="24"/>
        </w:rPr>
        <w:t>KR</w:t>
      </w:r>
      <w:r w:rsidR="00271188">
        <w:rPr>
          <w:szCs w:val="24"/>
        </w:rPr>
        <w:t>-</w:t>
      </w:r>
      <w:r w:rsidRPr="00A3490E">
        <w:rPr>
          <w:szCs w:val="24"/>
        </w:rPr>
        <w:t>MED</w:t>
      </w:r>
      <w:r w:rsidR="00A3490E">
        <w:rPr>
          <w:szCs w:val="24"/>
        </w:rPr>
        <w:t xml:space="preserve"> </w:t>
      </w:r>
      <w:r w:rsidRPr="00A3490E">
        <w:rPr>
          <w:szCs w:val="24"/>
        </w:rPr>
        <w:t>2006</w:t>
      </w:r>
      <w:r w:rsidR="00A3490E">
        <w:rPr>
          <w:szCs w:val="24"/>
        </w:rPr>
        <w:t>)</w:t>
      </w:r>
      <w:r w:rsidR="002D5089">
        <w:rPr>
          <w:szCs w:val="24"/>
        </w:rPr>
        <w:t xml:space="preserve">, </w:t>
      </w:r>
      <w:r w:rsidR="0071064A">
        <w:rPr>
          <w:szCs w:val="24"/>
        </w:rPr>
        <w:t xml:space="preserve">vol. 222, </w:t>
      </w:r>
      <w:r w:rsidR="002D5089">
        <w:rPr>
          <w:szCs w:val="24"/>
        </w:rPr>
        <w:t xml:space="preserve">ed. Olivier </w:t>
      </w:r>
      <w:proofErr w:type="spellStart"/>
      <w:r w:rsidR="002D5089">
        <w:rPr>
          <w:szCs w:val="24"/>
        </w:rPr>
        <w:t>Bodenreider</w:t>
      </w:r>
      <w:proofErr w:type="spellEnd"/>
      <w:r w:rsidR="00E776A1">
        <w:rPr>
          <w:szCs w:val="24"/>
        </w:rPr>
        <w:t xml:space="preserve">, </w:t>
      </w:r>
      <w:r w:rsidR="00E776A1" w:rsidRPr="00E776A1">
        <w:rPr>
          <w:szCs w:val="24"/>
        </w:rPr>
        <w:t>57–66</w:t>
      </w:r>
      <w:r w:rsidR="002D5089">
        <w:rPr>
          <w:szCs w:val="24"/>
        </w:rPr>
        <w:t xml:space="preserve"> </w:t>
      </w:r>
      <w:r w:rsidR="00AB638D">
        <w:rPr>
          <w:szCs w:val="24"/>
        </w:rPr>
        <w:t>(</w:t>
      </w:r>
      <w:commentRangeStart w:id="14"/>
      <w:r>
        <w:rPr>
          <w:szCs w:val="24"/>
        </w:rPr>
        <w:t>Baltimore</w:t>
      </w:r>
      <w:commentRangeEnd w:id="14"/>
      <w:r w:rsidR="00A36A74">
        <w:rPr>
          <w:rStyle w:val="CommentReference"/>
        </w:rPr>
        <w:commentReference w:id="14"/>
      </w:r>
      <w:r>
        <w:rPr>
          <w:szCs w:val="24"/>
        </w:rPr>
        <w:t xml:space="preserve">, </w:t>
      </w:r>
      <w:r w:rsidR="007A11A1">
        <w:rPr>
          <w:szCs w:val="24"/>
        </w:rPr>
        <w:t>MD</w:t>
      </w:r>
      <w:r w:rsidR="00C279D6">
        <w:rPr>
          <w:szCs w:val="24"/>
        </w:rPr>
        <w:t>: KR</w:t>
      </w:r>
      <w:r w:rsidR="00271188">
        <w:rPr>
          <w:szCs w:val="24"/>
        </w:rPr>
        <w:t>-</w:t>
      </w:r>
      <w:r w:rsidR="00C279D6">
        <w:rPr>
          <w:szCs w:val="24"/>
        </w:rPr>
        <w:t>MED Publications,</w:t>
      </w:r>
      <w:r>
        <w:rPr>
          <w:szCs w:val="24"/>
        </w:rPr>
        <w:t xml:space="preserve"> 2006</w:t>
      </w:r>
      <w:r w:rsidR="00AB638D">
        <w:rPr>
          <w:szCs w:val="24"/>
        </w:rPr>
        <w:t>)</w:t>
      </w:r>
      <w:r w:rsidR="0071064A">
        <w:rPr>
          <w:szCs w:val="24"/>
        </w:rPr>
        <w:t>,</w:t>
      </w:r>
      <w:r w:rsidR="007674DA">
        <w:rPr>
          <w:szCs w:val="24"/>
        </w:rPr>
        <w:t xml:space="preserve"> </w:t>
      </w:r>
      <w:r w:rsidR="001C1F67" w:rsidRPr="0071064A">
        <w:t>accessed December 17, 2014</w:t>
      </w:r>
      <w:r w:rsidR="001C1F67">
        <w:t xml:space="preserve">, </w:t>
      </w:r>
      <w:hyperlink r:id="rId11" w:history="1">
        <w:r w:rsidR="00A2447A" w:rsidRPr="001C1F67">
          <w:rPr>
            <w:rStyle w:val="Hyperlink"/>
          </w:rPr>
          <w:t>http://www.informatik.uni-trier.de/~ley/db/conf/krmed/krmed2006.html</w:t>
        </w:r>
      </w:hyperlink>
      <w:r w:rsidR="001C1F67">
        <w:t>.</w:t>
      </w:r>
    </w:p>
    <w:p w14:paraId="2025189A" w14:textId="758ABFEA" w:rsidR="0041458A" w:rsidRDefault="0041458A">
      <w:pPr>
        <w:pStyle w:val="NTNoteText"/>
        <w:autoSpaceDE w:val="0"/>
        <w:autoSpaceDN w:val="0"/>
        <w:adjustRightInd w:val="0"/>
        <w:rPr>
          <w:szCs w:val="24"/>
        </w:rPr>
      </w:pPr>
      <w:r>
        <w:rPr>
          <w:szCs w:val="24"/>
        </w:rPr>
        <w:t>2. </w:t>
      </w:r>
      <w:r w:rsidR="004A6096">
        <w:rPr>
          <w:szCs w:val="24"/>
        </w:rPr>
        <w:t xml:space="preserve">See </w:t>
      </w:r>
      <w:hyperlink r:id="rId12" w:history="1">
        <w:r w:rsidRPr="00D0290C">
          <w:rPr>
            <w:rStyle w:val="Hyperlink"/>
          </w:rPr>
          <w:t>http://bioportal.bioontology.org/ontologies/MF</w:t>
        </w:r>
      </w:hyperlink>
      <w:r w:rsidR="004A6096">
        <w:rPr>
          <w:szCs w:val="24"/>
        </w:rPr>
        <w:t>, accessed August 4, 2014.</w:t>
      </w:r>
    </w:p>
    <w:p w14:paraId="4A2D8843" w14:textId="2EB186E4" w:rsidR="0041458A" w:rsidRDefault="0041458A">
      <w:pPr>
        <w:pStyle w:val="NTNoteText"/>
        <w:autoSpaceDE w:val="0"/>
        <w:autoSpaceDN w:val="0"/>
        <w:adjustRightInd w:val="0"/>
        <w:rPr>
          <w:szCs w:val="24"/>
        </w:rPr>
      </w:pPr>
      <w:r>
        <w:rPr>
          <w:szCs w:val="24"/>
        </w:rPr>
        <w:t>3. ISO 1087–1:2000</w:t>
      </w:r>
      <w:r w:rsidR="00D0290C">
        <w:rPr>
          <w:szCs w:val="24"/>
        </w:rPr>
        <w:t>,</w:t>
      </w:r>
      <w:r>
        <w:rPr>
          <w:szCs w:val="24"/>
        </w:rPr>
        <w:t xml:space="preserve"> Terminology Work—Vocabulary—Part 1: Theory and Application, 2000.</w:t>
      </w:r>
    </w:p>
    <w:p w14:paraId="4FD154A5" w14:textId="77777777" w:rsidR="0041458A" w:rsidRDefault="0041458A">
      <w:pPr>
        <w:pStyle w:val="NTNoteText"/>
        <w:autoSpaceDE w:val="0"/>
        <w:autoSpaceDN w:val="0"/>
        <w:adjustRightInd w:val="0"/>
        <w:rPr>
          <w:szCs w:val="24"/>
        </w:rPr>
      </w:pPr>
      <w:r>
        <w:rPr>
          <w:szCs w:val="24"/>
        </w:rPr>
        <w:t>4. Ibid.</w:t>
      </w:r>
    </w:p>
    <w:p w14:paraId="2CA923C5" w14:textId="3882BD78" w:rsidR="0041458A" w:rsidRDefault="0041458A">
      <w:pPr>
        <w:pStyle w:val="NTNoteText"/>
        <w:autoSpaceDE w:val="0"/>
        <w:autoSpaceDN w:val="0"/>
        <w:adjustRightInd w:val="0"/>
        <w:rPr>
          <w:szCs w:val="24"/>
        </w:rPr>
      </w:pPr>
      <w:r>
        <w:rPr>
          <w:szCs w:val="24"/>
        </w:rPr>
        <w:t xml:space="preserve">5. Barry Smith, Werner </w:t>
      </w:r>
      <w:proofErr w:type="spellStart"/>
      <w:r>
        <w:rPr>
          <w:szCs w:val="24"/>
        </w:rPr>
        <w:t>Ceusters</w:t>
      </w:r>
      <w:proofErr w:type="spellEnd"/>
      <w:r>
        <w:rPr>
          <w:szCs w:val="24"/>
        </w:rPr>
        <w:t xml:space="preserve">, </w:t>
      </w:r>
      <w:r w:rsidR="00E32710">
        <w:rPr>
          <w:szCs w:val="24"/>
        </w:rPr>
        <w:t xml:space="preserve">and </w:t>
      </w:r>
      <w:r>
        <w:rPr>
          <w:szCs w:val="24"/>
        </w:rPr>
        <w:t xml:space="preserve">Rita </w:t>
      </w:r>
      <w:proofErr w:type="spellStart"/>
      <w:r>
        <w:rPr>
          <w:szCs w:val="24"/>
        </w:rPr>
        <w:t>Temmerman</w:t>
      </w:r>
      <w:proofErr w:type="spellEnd"/>
      <w:r>
        <w:rPr>
          <w:szCs w:val="24"/>
        </w:rPr>
        <w:t>, “</w:t>
      </w:r>
      <w:proofErr w:type="spellStart"/>
      <w:r>
        <w:rPr>
          <w:szCs w:val="24"/>
        </w:rPr>
        <w:t>Wüsteria</w:t>
      </w:r>
      <w:proofErr w:type="spellEnd"/>
      <w:r>
        <w:rPr>
          <w:szCs w:val="24"/>
        </w:rPr>
        <w:t xml:space="preserve">,” </w:t>
      </w:r>
      <w:r>
        <w:rPr>
          <w:i/>
          <w:szCs w:val="24"/>
        </w:rPr>
        <w:t>Studies in Health Technology and Information</w:t>
      </w:r>
      <w:r>
        <w:rPr>
          <w:szCs w:val="24"/>
        </w:rPr>
        <w:t xml:space="preserve"> 116 (2005): 647–652.</w:t>
      </w:r>
    </w:p>
    <w:p w14:paraId="6FCE10A2" w14:textId="63782116" w:rsidR="0041458A" w:rsidRDefault="0041458A">
      <w:pPr>
        <w:pStyle w:val="NTNoteText"/>
        <w:autoSpaceDE w:val="0"/>
        <w:autoSpaceDN w:val="0"/>
        <w:adjustRightInd w:val="0"/>
        <w:rPr>
          <w:szCs w:val="24"/>
        </w:rPr>
      </w:pPr>
      <w:r>
        <w:rPr>
          <w:szCs w:val="24"/>
        </w:rPr>
        <w:t xml:space="preserve">6. Christopher G. Chute, “Medical Concept Representation,” in </w:t>
      </w:r>
      <w:r>
        <w:rPr>
          <w:i/>
          <w:szCs w:val="24"/>
        </w:rPr>
        <w:t>Medical Informatics: Integrated Series in Information Systems</w:t>
      </w:r>
      <w:r>
        <w:rPr>
          <w:szCs w:val="24"/>
        </w:rPr>
        <w:t xml:space="preserve">, </w:t>
      </w:r>
      <w:r w:rsidR="00A3490E">
        <w:rPr>
          <w:szCs w:val="24"/>
        </w:rPr>
        <w:t>v</w:t>
      </w:r>
      <w:r>
        <w:rPr>
          <w:szCs w:val="24"/>
        </w:rPr>
        <w:t>ol</w:t>
      </w:r>
      <w:r w:rsidR="00A3490E">
        <w:rPr>
          <w:szCs w:val="24"/>
        </w:rPr>
        <w:t>.</w:t>
      </w:r>
      <w:r>
        <w:rPr>
          <w:szCs w:val="24"/>
        </w:rPr>
        <w:t xml:space="preserve"> 8</w:t>
      </w:r>
      <w:r w:rsidR="001C1F67">
        <w:rPr>
          <w:szCs w:val="24"/>
        </w:rPr>
        <w:t>, e</w:t>
      </w:r>
      <w:r w:rsidR="00215310">
        <w:rPr>
          <w:szCs w:val="24"/>
        </w:rPr>
        <w:t xml:space="preserve">d. </w:t>
      </w:r>
      <w:r w:rsidR="00215310" w:rsidRPr="001C1F67">
        <w:t>H.</w:t>
      </w:r>
      <w:r w:rsidR="00215310">
        <w:rPr>
          <w:szCs w:val="24"/>
        </w:rPr>
        <w:t xml:space="preserve"> </w:t>
      </w:r>
      <w:r w:rsidR="00215310" w:rsidRPr="001C1F67">
        <w:t>Chen</w:t>
      </w:r>
      <w:r w:rsidR="00215310">
        <w:rPr>
          <w:szCs w:val="24"/>
        </w:rPr>
        <w:t xml:space="preserve">, </w:t>
      </w:r>
      <w:r w:rsidR="00215310" w:rsidRPr="001C1F67">
        <w:t>S. S.</w:t>
      </w:r>
      <w:r w:rsidR="00215310">
        <w:rPr>
          <w:szCs w:val="24"/>
        </w:rPr>
        <w:t xml:space="preserve"> </w:t>
      </w:r>
      <w:r w:rsidR="00215310" w:rsidRPr="001C1F67">
        <w:t>Fuller</w:t>
      </w:r>
      <w:r w:rsidR="00215310">
        <w:rPr>
          <w:szCs w:val="24"/>
        </w:rPr>
        <w:t xml:space="preserve">, </w:t>
      </w:r>
      <w:r w:rsidR="00215310" w:rsidRPr="001C1F67">
        <w:t>C.</w:t>
      </w:r>
      <w:r w:rsidR="00215310">
        <w:rPr>
          <w:szCs w:val="24"/>
        </w:rPr>
        <w:t xml:space="preserve"> </w:t>
      </w:r>
      <w:r w:rsidR="00215310" w:rsidRPr="001C1F67">
        <w:t>Friedman</w:t>
      </w:r>
      <w:r w:rsidR="00215310">
        <w:rPr>
          <w:szCs w:val="24"/>
        </w:rPr>
        <w:t xml:space="preserve">, and </w:t>
      </w:r>
      <w:r w:rsidR="00215310" w:rsidRPr="001C1F67">
        <w:t>W.</w:t>
      </w:r>
      <w:r w:rsidR="00215310">
        <w:rPr>
          <w:szCs w:val="24"/>
        </w:rPr>
        <w:t xml:space="preserve"> </w:t>
      </w:r>
      <w:proofErr w:type="spellStart"/>
      <w:r w:rsidR="00215310" w:rsidRPr="001C1F67">
        <w:t>Hersh</w:t>
      </w:r>
      <w:proofErr w:type="spellEnd"/>
      <w:r>
        <w:rPr>
          <w:szCs w:val="24"/>
        </w:rPr>
        <w:t xml:space="preserve"> (New York: Springer, 2005), 163–182. James J. </w:t>
      </w:r>
      <w:proofErr w:type="spellStart"/>
      <w:r>
        <w:rPr>
          <w:szCs w:val="24"/>
        </w:rPr>
        <w:t>Cimino</w:t>
      </w:r>
      <w:proofErr w:type="spellEnd"/>
      <w:r>
        <w:rPr>
          <w:szCs w:val="24"/>
        </w:rPr>
        <w:t xml:space="preserve">, “In Defense of the Desiderata,” </w:t>
      </w:r>
      <w:r>
        <w:rPr>
          <w:i/>
          <w:szCs w:val="24"/>
        </w:rPr>
        <w:t>Journal of Biomedical Informatics</w:t>
      </w:r>
      <w:r>
        <w:rPr>
          <w:szCs w:val="24"/>
        </w:rPr>
        <w:t xml:space="preserve"> 39, no. 3 (2006): 299–306.</w:t>
      </w:r>
    </w:p>
    <w:p w14:paraId="4F610F69" w14:textId="0B30DF83" w:rsidR="0041458A" w:rsidRDefault="0041458A">
      <w:pPr>
        <w:pStyle w:val="NTNoteText"/>
        <w:autoSpaceDE w:val="0"/>
        <w:autoSpaceDN w:val="0"/>
        <w:adjustRightInd w:val="0"/>
        <w:rPr>
          <w:szCs w:val="24"/>
        </w:rPr>
      </w:pPr>
      <w:r>
        <w:rPr>
          <w:szCs w:val="24"/>
        </w:rPr>
        <w:t xml:space="preserve">7. Stefan Schulz et al., “From Concept Representations to Ontologies: A </w:t>
      </w:r>
      <w:r w:rsidR="00D0290C">
        <w:rPr>
          <w:szCs w:val="24"/>
        </w:rPr>
        <w:t>P</w:t>
      </w:r>
      <w:r>
        <w:rPr>
          <w:szCs w:val="24"/>
        </w:rPr>
        <w:t xml:space="preserve">aradigm Shift in Health Informatics?” </w:t>
      </w:r>
      <w:r>
        <w:rPr>
          <w:i/>
          <w:szCs w:val="24"/>
        </w:rPr>
        <w:t>Healthcare Informatics Research</w:t>
      </w:r>
      <w:r>
        <w:rPr>
          <w:szCs w:val="24"/>
        </w:rPr>
        <w:t xml:space="preserve"> 19, no. 4 (2013): 235–</w:t>
      </w:r>
      <w:r w:rsidR="00A36A74">
        <w:rPr>
          <w:szCs w:val="24"/>
        </w:rPr>
        <w:t>2</w:t>
      </w:r>
      <w:r>
        <w:rPr>
          <w:szCs w:val="24"/>
        </w:rPr>
        <w:t>42.</w:t>
      </w:r>
    </w:p>
    <w:p w14:paraId="59991306" w14:textId="00B93E00" w:rsidR="0041458A" w:rsidRDefault="0041458A">
      <w:pPr>
        <w:pStyle w:val="NTNoteText"/>
        <w:autoSpaceDE w:val="0"/>
        <w:autoSpaceDN w:val="0"/>
        <w:adjustRightInd w:val="0"/>
        <w:rPr>
          <w:szCs w:val="24"/>
        </w:rPr>
      </w:pPr>
      <w:r>
        <w:rPr>
          <w:szCs w:val="24"/>
        </w:rPr>
        <w:t xml:space="preserve">8. See Ronald J. </w:t>
      </w:r>
      <w:proofErr w:type="spellStart"/>
      <w:r>
        <w:rPr>
          <w:szCs w:val="24"/>
        </w:rPr>
        <w:t>Brachman</w:t>
      </w:r>
      <w:proofErr w:type="spellEnd"/>
      <w:r>
        <w:rPr>
          <w:szCs w:val="24"/>
        </w:rPr>
        <w:t xml:space="preserve"> and Hector J. Levesque</w:t>
      </w:r>
      <w:r w:rsidR="00A36A74">
        <w:rPr>
          <w:szCs w:val="24"/>
        </w:rPr>
        <w:t xml:space="preserve">, </w:t>
      </w:r>
      <w:r>
        <w:rPr>
          <w:szCs w:val="24"/>
        </w:rPr>
        <w:t xml:space="preserve">eds., </w:t>
      </w:r>
      <w:r>
        <w:rPr>
          <w:i/>
          <w:szCs w:val="24"/>
        </w:rPr>
        <w:t>Readings in Knowledge Representation</w:t>
      </w:r>
      <w:r>
        <w:rPr>
          <w:szCs w:val="24"/>
        </w:rPr>
        <w:t xml:space="preserve"> (San Francisco: Morgan Kaufmann Publishers Inc., 1985).</w:t>
      </w:r>
    </w:p>
    <w:p w14:paraId="607BABE3" w14:textId="66215F07" w:rsidR="0041458A" w:rsidRDefault="0041458A">
      <w:pPr>
        <w:pStyle w:val="NTNoteText"/>
        <w:autoSpaceDE w:val="0"/>
        <w:autoSpaceDN w:val="0"/>
        <w:adjustRightInd w:val="0"/>
        <w:rPr>
          <w:szCs w:val="24"/>
        </w:rPr>
      </w:pPr>
      <w:r>
        <w:rPr>
          <w:szCs w:val="24"/>
        </w:rPr>
        <w:t xml:space="preserve">9. And also common-sense beliefs, as in J. R. Hobbs and R. C. Moore, eds., </w:t>
      </w:r>
      <w:r>
        <w:rPr>
          <w:i/>
          <w:szCs w:val="24"/>
        </w:rPr>
        <w:t>Formal Theories of the Common-Sense World</w:t>
      </w:r>
      <w:r>
        <w:rPr>
          <w:szCs w:val="24"/>
        </w:rPr>
        <w:t xml:space="preserve"> (Norwood</w:t>
      </w:r>
      <w:r w:rsidR="00A3490E">
        <w:rPr>
          <w:szCs w:val="24"/>
        </w:rPr>
        <w:t>, NJ</w:t>
      </w:r>
      <w:r>
        <w:rPr>
          <w:szCs w:val="24"/>
        </w:rPr>
        <w:t xml:space="preserve">: </w:t>
      </w:r>
      <w:proofErr w:type="spellStart"/>
      <w:r>
        <w:rPr>
          <w:szCs w:val="24"/>
        </w:rPr>
        <w:t>Ablex</w:t>
      </w:r>
      <w:proofErr w:type="spellEnd"/>
      <w:r>
        <w:rPr>
          <w:szCs w:val="24"/>
        </w:rPr>
        <w:t>, 1985).</w:t>
      </w:r>
    </w:p>
    <w:p w14:paraId="79A45084" w14:textId="64624993" w:rsidR="00271188" w:rsidRDefault="00271188" w:rsidP="00271188">
      <w:pPr>
        <w:pStyle w:val="NTNoteText"/>
        <w:autoSpaceDE w:val="0"/>
        <w:autoSpaceDN w:val="0"/>
        <w:adjustRightInd w:val="0"/>
        <w:rPr>
          <w:szCs w:val="24"/>
        </w:rPr>
      </w:pPr>
      <w:r>
        <w:rPr>
          <w:szCs w:val="24"/>
        </w:rPr>
        <w:lastRenderedPageBreak/>
        <w:t xml:space="preserve">10. G. Van </w:t>
      </w:r>
      <w:proofErr w:type="spellStart"/>
      <w:r>
        <w:rPr>
          <w:szCs w:val="24"/>
        </w:rPr>
        <w:t>Heijst</w:t>
      </w:r>
      <w:proofErr w:type="spellEnd"/>
      <w:r>
        <w:rPr>
          <w:szCs w:val="24"/>
        </w:rPr>
        <w:t xml:space="preserve">, A. T. Schreiber, and B. J. </w:t>
      </w:r>
      <w:proofErr w:type="spellStart"/>
      <w:r>
        <w:rPr>
          <w:szCs w:val="24"/>
        </w:rPr>
        <w:t>Wielinga</w:t>
      </w:r>
      <w:proofErr w:type="spellEnd"/>
      <w:r>
        <w:rPr>
          <w:szCs w:val="24"/>
        </w:rPr>
        <w:t xml:space="preserve">, “Using Explicit Ontologies in KBS Development,” </w:t>
      </w:r>
      <w:r>
        <w:rPr>
          <w:i/>
          <w:szCs w:val="24"/>
        </w:rPr>
        <w:t>International Journal of Human–Computer Studies</w:t>
      </w:r>
      <w:r>
        <w:rPr>
          <w:szCs w:val="24"/>
        </w:rPr>
        <w:t xml:space="preserve"> 45 (1996): 183.</w:t>
      </w:r>
    </w:p>
    <w:p w14:paraId="037E1416" w14:textId="7E353D9A" w:rsidR="0041458A" w:rsidRDefault="0041458A">
      <w:pPr>
        <w:pStyle w:val="NTNoteText"/>
        <w:autoSpaceDE w:val="0"/>
        <w:autoSpaceDN w:val="0"/>
        <w:adjustRightInd w:val="0"/>
        <w:rPr>
          <w:szCs w:val="24"/>
        </w:rPr>
      </w:pPr>
      <w:r>
        <w:rPr>
          <w:szCs w:val="24"/>
        </w:rPr>
        <w:t>1</w:t>
      </w:r>
      <w:r w:rsidR="00271188">
        <w:rPr>
          <w:szCs w:val="24"/>
        </w:rPr>
        <w:t>1</w:t>
      </w:r>
      <w:r>
        <w:rPr>
          <w:szCs w:val="24"/>
        </w:rPr>
        <w:t xml:space="preserve">. See his “A Translation Approach to Portable Ontologies,” </w:t>
      </w:r>
      <w:r>
        <w:rPr>
          <w:i/>
          <w:szCs w:val="24"/>
        </w:rPr>
        <w:t>Knowledge Acquisition</w:t>
      </w:r>
      <w:r>
        <w:rPr>
          <w:szCs w:val="24"/>
        </w:rPr>
        <w:t xml:space="preserve"> 5, no. 2 (1992): 199–220. Note that for Gruber himself—though not for many of those who follow in his wake—conceptualizations are to be conceived not as creatures of the mind, but rather as artifacts analogous to software programs.</w:t>
      </w:r>
    </w:p>
    <w:p w14:paraId="0E92C3E2" w14:textId="478B7F10" w:rsidR="0041458A" w:rsidRDefault="0041458A">
      <w:pPr>
        <w:pStyle w:val="NTNoteText"/>
        <w:autoSpaceDE w:val="0"/>
        <w:autoSpaceDN w:val="0"/>
        <w:adjustRightInd w:val="0"/>
        <w:rPr>
          <w:szCs w:val="24"/>
        </w:rPr>
      </w:pPr>
      <w:r>
        <w:rPr>
          <w:szCs w:val="24"/>
        </w:rPr>
        <w:t>12. For the survey results and discussion</w:t>
      </w:r>
      <w:r w:rsidR="00D90AB5">
        <w:rPr>
          <w:szCs w:val="24"/>
        </w:rPr>
        <w:t>,</w:t>
      </w:r>
      <w:r>
        <w:rPr>
          <w:szCs w:val="24"/>
        </w:rPr>
        <w:t xml:space="preserve"> see</w:t>
      </w:r>
      <w:r w:rsidR="007F1A96">
        <w:rPr>
          <w:szCs w:val="24"/>
        </w:rPr>
        <w:t xml:space="preserve"> David </w:t>
      </w:r>
      <w:r w:rsidR="007F1A96" w:rsidRPr="007F1A96">
        <w:t>Bourget</w:t>
      </w:r>
      <w:r w:rsidR="007F1A96">
        <w:t xml:space="preserve"> </w:t>
      </w:r>
      <w:r w:rsidR="007F1A96" w:rsidRPr="007F1A96">
        <w:t>and David Chalmers, eds.</w:t>
      </w:r>
      <w:r w:rsidR="007F1A96">
        <w:t>,</w:t>
      </w:r>
      <w:r>
        <w:rPr>
          <w:szCs w:val="24"/>
        </w:rPr>
        <w:t xml:space="preserve"> “The </w:t>
      </w:r>
      <w:proofErr w:type="spellStart"/>
      <w:r>
        <w:rPr>
          <w:szCs w:val="24"/>
        </w:rPr>
        <w:t>PhilPapers</w:t>
      </w:r>
      <w:proofErr w:type="spellEnd"/>
      <w:r>
        <w:rPr>
          <w:szCs w:val="24"/>
        </w:rPr>
        <w:t xml:space="preserve"> Survey,” </w:t>
      </w:r>
      <w:proofErr w:type="spellStart"/>
      <w:r>
        <w:rPr>
          <w:i/>
          <w:szCs w:val="24"/>
        </w:rPr>
        <w:t>PhilPapers</w:t>
      </w:r>
      <w:proofErr w:type="spellEnd"/>
      <w:r>
        <w:rPr>
          <w:szCs w:val="24"/>
        </w:rPr>
        <w:t>, n.d.</w:t>
      </w:r>
      <w:r w:rsidR="00C30C88">
        <w:rPr>
          <w:szCs w:val="24"/>
        </w:rPr>
        <w:t>,</w:t>
      </w:r>
      <w:r w:rsidR="00A271EC">
        <w:rPr>
          <w:szCs w:val="24"/>
        </w:rPr>
        <w:t xml:space="preserve"> accessed August 15, 2014,</w:t>
      </w:r>
      <w:r>
        <w:rPr>
          <w:szCs w:val="24"/>
        </w:rPr>
        <w:t xml:space="preserve"> </w:t>
      </w:r>
      <w:hyperlink r:id="rId13" w:history="1">
        <w:r w:rsidRPr="00D0290C">
          <w:rPr>
            <w:rStyle w:val="Hyperlink"/>
          </w:rPr>
          <w:t>http://philpapers.org/surveys/</w:t>
        </w:r>
      </w:hyperlink>
      <w:r>
        <w:rPr>
          <w:szCs w:val="24"/>
        </w:rPr>
        <w:t>.</w:t>
      </w:r>
    </w:p>
    <w:p w14:paraId="2F715BC4" w14:textId="030A98BD" w:rsidR="0041458A" w:rsidRDefault="0041458A">
      <w:pPr>
        <w:pStyle w:val="NTNoteText"/>
        <w:autoSpaceDE w:val="0"/>
        <w:autoSpaceDN w:val="0"/>
        <w:adjustRightInd w:val="0"/>
        <w:rPr>
          <w:szCs w:val="24"/>
        </w:rPr>
      </w:pPr>
      <w:r>
        <w:rPr>
          <w:szCs w:val="24"/>
        </w:rPr>
        <w:t xml:space="preserve">13. James Franklin, “Stove’s Discovery of the Worst Argument in the World,” </w:t>
      </w:r>
      <w:r>
        <w:rPr>
          <w:i/>
          <w:szCs w:val="24"/>
        </w:rPr>
        <w:t>Philosophy</w:t>
      </w:r>
      <w:r>
        <w:rPr>
          <w:szCs w:val="24"/>
        </w:rPr>
        <w:t xml:space="preserve"> 77 (2002): 615–</w:t>
      </w:r>
      <w:r w:rsidR="00A36A74">
        <w:rPr>
          <w:szCs w:val="24"/>
        </w:rPr>
        <w:t>6</w:t>
      </w:r>
      <w:r>
        <w:rPr>
          <w:szCs w:val="24"/>
        </w:rPr>
        <w:t>24.</w:t>
      </w:r>
    </w:p>
    <w:p w14:paraId="2ADA3D8E" w14:textId="0F397A7E" w:rsidR="0041458A" w:rsidRDefault="0041458A">
      <w:pPr>
        <w:pStyle w:val="NTNoteText"/>
        <w:autoSpaceDE w:val="0"/>
        <w:autoSpaceDN w:val="0"/>
        <w:adjustRightInd w:val="0"/>
        <w:rPr>
          <w:szCs w:val="24"/>
        </w:rPr>
      </w:pPr>
      <w:r>
        <w:rPr>
          <w:szCs w:val="24"/>
        </w:rPr>
        <w:t xml:space="preserve">14. “SNOMED CT,” </w:t>
      </w:r>
      <w:hyperlink r:id="rId14" w:history="1">
        <w:r w:rsidRPr="00D56F4B">
          <w:t xml:space="preserve">accessed August 4, 2014, </w:t>
        </w:r>
        <w:r w:rsidRPr="00D10683">
          <w:rPr>
            <w:rStyle w:val="Hyperlink"/>
          </w:rPr>
          <w:t>http://www.ihtsdo.org/snomed-ct/</w:t>
        </w:r>
      </w:hyperlink>
      <w:r>
        <w:rPr>
          <w:szCs w:val="24"/>
        </w:rPr>
        <w:t>.</w:t>
      </w:r>
    </w:p>
    <w:p w14:paraId="117831C7" w14:textId="7848236D" w:rsidR="0041458A" w:rsidRDefault="0041458A">
      <w:pPr>
        <w:pStyle w:val="NTNoteText"/>
        <w:autoSpaceDE w:val="0"/>
        <w:autoSpaceDN w:val="0"/>
        <w:adjustRightInd w:val="0"/>
        <w:rPr>
          <w:szCs w:val="24"/>
        </w:rPr>
      </w:pPr>
      <w:r>
        <w:rPr>
          <w:szCs w:val="24"/>
        </w:rPr>
        <w:t xml:space="preserve">15. International Health Terminology Standards Development </w:t>
      </w:r>
      <w:proofErr w:type="spellStart"/>
      <w:r>
        <w:rPr>
          <w:szCs w:val="24"/>
        </w:rPr>
        <w:t>Organisation</w:t>
      </w:r>
      <w:proofErr w:type="spellEnd"/>
      <w:r>
        <w:rPr>
          <w:szCs w:val="24"/>
        </w:rPr>
        <w:t xml:space="preserve">, </w:t>
      </w:r>
      <w:r>
        <w:rPr>
          <w:i/>
          <w:szCs w:val="24"/>
        </w:rPr>
        <w:t>SNOMED CT® Technical Reference Guide—July 2010 International Release</w:t>
      </w:r>
      <w:r w:rsidR="009C3E0F">
        <w:rPr>
          <w:szCs w:val="24"/>
        </w:rPr>
        <w:t xml:space="preserve"> (Washington, DC: College of American Pathologists, </w:t>
      </w:r>
      <w:r>
        <w:rPr>
          <w:szCs w:val="24"/>
        </w:rPr>
        <w:t>2010).</w:t>
      </w:r>
    </w:p>
    <w:p w14:paraId="4B1A53D1" w14:textId="395FE6DC" w:rsidR="0041458A" w:rsidRDefault="0041458A">
      <w:pPr>
        <w:pStyle w:val="NTNoteText"/>
        <w:autoSpaceDE w:val="0"/>
        <w:autoSpaceDN w:val="0"/>
        <w:adjustRightInd w:val="0"/>
        <w:rPr>
          <w:szCs w:val="24"/>
        </w:rPr>
      </w:pPr>
      <w:r>
        <w:rPr>
          <w:szCs w:val="24"/>
        </w:rPr>
        <w:t>16. “</w:t>
      </w:r>
      <w:r w:rsidR="007A11A1">
        <w:rPr>
          <w:szCs w:val="24"/>
        </w:rPr>
        <w:t>I</w:t>
      </w:r>
      <w:r>
        <w:rPr>
          <w:szCs w:val="24"/>
        </w:rPr>
        <w:t>n computer science the expressions up for semantic evaluation do in fact refer very often to things inside the computer</w:t>
      </w:r>
      <w:r w:rsidR="00A36A74">
        <w:rPr>
          <w:szCs w:val="24"/>
        </w:rPr>
        <w:t>—</w:t>
      </w:r>
      <w:r>
        <w:rPr>
          <w:szCs w:val="24"/>
        </w:rPr>
        <w:t xml:space="preserve">to subroutines that can be called, to memory addresses, to data structures, etc.” Daniel Dennett, </w:t>
      </w:r>
      <w:r>
        <w:rPr>
          <w:i/>
          <w:szCs w:val="24"/>
        </w:rPr>
        <w:t>Brainchildren: Essays on Designing Minds</w:t>
      </w:r>
      <w:r>
        <w:rPr>
          <w:szCs w:val="24"/>
        </w:rPr>
        <w:t xml:space="preserve"> (Cambridge, MA: MIT Press, 1998), 281.</w:t>
      </w:r>
    </w:p>
    <w:p w14:paraId="4C0E5F6D" w14:textId="66925189" w:rsidR="0041458A" w:rsidRDefault="0041458A">
      <w:pPr>
        <w:pStyle w:val="NTNoteText"/>
        <w:autoSpaceDE w:val="0"/>
        <w:autoSpaceDN w:val="0"/>
        <w:adjustRightInd w:val="0"/>
        <w:rPr>
          <w:szCs w:val="24"/>
        </w:rPr>
      </w:pPr>
      <w:r>
        <w:rPr>
          <w:szCs w:val="24"/>
        </w:rPr>
        <w:lastRenderedPageBreak/>
        <w:t>17. </w:t>
      </w:r>
      <w:r w:rsidR="004A6096">
        <w:rPr>
          <w:szCs w:val="24"/>
        </w:rPr>
        <w:t xml:space="preserve">See </w:t>
      </w:r>
      <w:hyperlink r:id="rId15" w:history="1">
        <w:r w:rsidR="00D56F4B" w:rsidRPr="0015011D">
          <w:rPr>
            <w:rStyle w:val="Hyperlink"/>
          </w:rPr>
          <w:t>http://lists.hl7.org/read/messages?id=111079</w:t>
        </w:r>
      </w:hyperlink>
      <w:r w:rsidR="004A6096">
        <w:rPr>
          <w:szCs w:val="24"/>
        </w:rPr>
        <w:t>,</w:t>
      </w:r>
      <w:r w:rsidR="004A6096" w:rsidRPr="004A6096">
        <w:rPr>
          <w:szCs w:val="24"/>
        </w:rPr>
        <w:t xml:space="preserve"> </w:t>
      </w:r>
      <w:r w:rsidR="004A6096">
        <w:rPr>
          <w:szCs w:val="24"/>
        </w:rPr>
        <w:t xml:space="preserve">accessed August 15, 2014. </w:t>
      </w:r>
      <w:r w:rsidR="00746B65">
        <w:rPr>
          <w:szCs w:val="24"/>
        </w:rPr>
        <w:t>T</w:t>
      </w:r>
      <w:r>
        <w:rPr>
          <w:szCs w:val="24"/>
        </w:rPr>
        <w:t xml:space="preserve">his message is no longer accessible at the HL7 site, but is archived here: </w:t>
      </w:r>
      <w:hyperlink r:id="rId16" w:history="1">
        <w:r w:rsidRPr="00AB638D">
          <w:rPr>
            <w:rStyle w:val="Hyperlink"/>
          </w:rPr>
          <w:t>http://hl7-watch.blogspot.com/2007/09/piece-of-good-news-has-been-posted-on.html</w:t>
        </w:r>
      </w:hyperlink>
      <w:r>
        <w:rPr>
          <w:szCs w:val="24"/>
        </w:rPr>
        <w:t>.</w:t>
      </w:r>
    </w:p>
    <w:p w14:paraId="5E6FC504" w14:textId="62ECE1CD" w:rsidR="0041458A" w:rsidRDefault="0041458A">
      <w:pPr>
        <w:pStyle w:val="NTNoteText"/>
        <w:autoSpaceDE w:val="0"/>
        <w:autoSpaceDN w:val="0"/>
        <w:adjustRightInd w:val="0"/>
        <w:rPr>
          <w:szCs w:val="24"/>
        </w:rPr>
      </w:pPr>
      <w:r>
        <w:rPr>
          <w:szCs w:val="24"/>
        </w:rPr>
        <w:t>18. “</w:t>
      </w:r>
      <w:proofErr w:type="spellStart"/>
      <w:r>
        <w:rPr>
          <w:szCs w:val="24"/>
        </w:rPr>
        <w:t>HealthRecordItem</w:t>
      </w:r>
      <w:proofErr w:type="spellEnd"/>
      <w:r>
        <w:rPr>
          <w:szCs w:val="24"/>
        </w:rPr>
        <w:t xml:space="preserve"> Class,” accessed August 4, 2014, </w:t>
      </w:r>
      <w:hyperlink r:id="rId17" w:history="1">
        <w:r w:rsidR="00AB638D" w:rsidRPr="00886B04">
          <w:rPr>
            <w:rStyle w:val="Hyperlink"/>
          </w:rPr>
          <w:t>http://msdn.microsoft.com/en-us/library/microsoft.health.healthrecorditem.aspx</w:t>
        </w:r>
      </w:hyperlink>
      <w:r>
        <w:rPr>
          <w:szCs w:val="24"/>
        </w:rPr>
        <w:t>.</w:t>
      </w:r>
    </w:p>
    <w:p w14:paraId="00E6244A" w14:textId="69215E43" w:rsidR="0041458A" w:rsidRDefault="0041458A">
      <w:pPr>
        <w:pStyle w:val="NTNoteText"/>
        <w:autoSpaceDE w:val="0"/>
        <w:autoSpaceDN w:val="0"/>
        <w:adjustRightInd w:val="0"/>
        <w:rPr>
          <w:szCs w:val="24"/>
        </w:rPr>
      </w:pPr>
      <w:r>
        <w:rPr>
          <w:szCs w:val="24"/>
        </w:rPr>
        <w:t xml:space="preserve">19. “Allergy Class,” accessed August 4, 2014, </w:t>
      </w:r>
      <w:hyperlink r:id="rId18" w:history="1">
        <w:r w:rsidR="00AB638D" w:rsidRPr="00886B04">
          <w:rPr>
            <w:rStyle w:val="Hyperlink"/>
          </w:rPr>
          <w:t>http://msdn.microsoft.com/en-us/library/microsoft.health.itemtypes.allergy.aspx</w:t>
        </w:r>
      </w:hyperlink>
      <w:r>
        <w:rPr>
          <w:szCs w:val="24"/>
        </w:rPr>
        <w:t>.</w:t>
      </w:r>
    </w:p>
    <w:p w14:paraId="180AEBB3" w14:textId="6389D002" w:rsidR="0041458A" w:rsidRDefault="0041458A">
      <w:pPr>
        <w:pStyle w:val="NTNoteText"/>
        <w:autoSpaceDE w:val="0"/>
        <w:autoSpaceDN w:val="0"/>
        <w:adjustRightInd w:val="0"/>
        <w:rPr>
          <w:szCs w:val="24"/>
        </w:rPr>
      </w:pPr>
      <w:r>
        <w:rPr>
          <w:szCs w:val="24"/>
        </w:rPr>
        <w:t xml:space="preserve">20. We use </w:t>
      </w:r>
      <w:r w:rsidR="00AB638D">
        <w:rPr>
          <w:szCs w:val="24"/>
        </w:rPr>
        <w:t>“</w:t>
      </w:r>
      <w:r>
        <w:rPr>
          <w:szCs w:val="24"/>
        </w:rPr>
        <w:t>instance</w:t>
      </w:r>
      <w:r w:rsidR="00AB638D">
        <w:rPr>
          <w:szCs w:val="24"/>
        </w:rPr>
        <w:t>”</w:t>
      </w:r>
      <w:r>
        <w:rPr>
          <w:szCs w:val="24"/>
        </w:rPr>
        <w:t xml:space="preserve"> and </w:t>
      </w:r>
      <w:r w:rsidR="00AB638D">
        <w:rPr>
          <w:szCs w:val="24"/>
        </w:rPr>
        <w:t>“</w:t>
      </w:r>
      <w:r>
        <w:rPr>
          <w:szCs w:val="24"/>
        </w:rPr>
        <w:t>particular</w:t>
      </w:r>
      <w:r w:rsidR="00AB638D">
        <w:rPr>
          <w:szCs w:val="24"/>
        </w:rPr>
        <w:t>”</w:t>
      </w:r>
      <w:r>
        <w:rPr>
          <w:szCs w:val="24"/>
        </w:rPr>
        <w:t xml:space="preserve"> as synonyms, the former term being used where we wish to draw out the relation of instantiation between a universal and its particular instances.</w:t>
      </w:r>
    </w:p>
    <w:p w14:paraId="7600EA12" w14:textId="169265B3" w:rsidR="0041458A" w:rsidRDefault="0041458A">
      <w:pPr>
        <w:pStyle w:val="NTNoteText"/>
        <w:autoSpaceDE w:val="0"/>
        <w:autoSpaceDN w:val="0"/>
        <w:adjustRightInd w:val="0"/>
        <w:rPr>
          <w:szCs w:val="24"/>
        </w:rPr>
      </w:pPr>
      <w:r>
        <w:rPr>
          <w:szCs w:val="24"/>
        </w:rPr>
        <w:t>21. For further background</w:t>
      </w:r>
      <w:r w:rsidR="00825441">
        <w:rPr>
          <w:szCs w:val="24"/>
        </w:rPr>
        <w:t>,</w:t>
      </w:r>
      <w:r>
        <w:rPr>
          <w:szCs w:val="24"/>
        </w:rPr>
        <w:t xml:space="preserve"> see Barry Smith and Werner </w:t>
      </w:r>
      <w:proofErr w:type="spellStart"/>
      <w:r>
        <w:rPr>
          <w:szCs w:val="24"/>
        </w:rPr>
        <w:t>Ceusters</w:t>
      </w:r>
      <w:proofErr w:type="spellEnd"/>
      <w:r>
        <w:rPr>
          <w:szCs w:val="24"/>
        </w:rPr>
        <w:t xml:space="preserve">, “Ontological Realism: A Methodology for Coordinated Evolution of Scientific Ontologies,” </w:t>
      </w:r>
      <w:r>
        <w:rPr>
          <w:i/>
          <w:szCs w:val="24"/>
        </w:rPr>
        <w:t>Applied Ontology</w:t>
      </w:r>
      <w:r>
        <w:rPr>
          <w:szCs w:val="24"/>
        </w:rPr>
        <w:t xml:space="preserve"> 5, no</w:t>
      </w:r>
      <w:r w:rsidR="00A36A74">
        <w:rPr>
          <w:szCs w:val="24"/>
        </w:rPr>
        <w:t>s</w:t>
      </w:r>
      <w:r>
        <w:rPr>
          <w:szCs w:val="24"/>
        </w:rPr>
        <w:t>. 3–4 (2010): 139–</w:t>
      </w:r>
      <w:r w:rsidR="00A36A74">
        <w:rPr>
          <w:szCs w:val="24"/>
        </w:rPr>
        <w:t>1</w:t>
      </w:r>
      <w:r>
        <w:rPr>
          <w:szCs w:val="24"/>
        </w:rPr>
        <w:t xml:space="preserve">88. </w:t>
      </w:r>
    </w:p>
    <w:p w14:paraId="1C20BB26" w14:textId="68A6A4DA" w:rsidR="0041458A" w:rsidRDefault="0041458A">
      <w:pPr>
        <w:pStyle w:val="NTNoteText"/>
        <w:autoSpaceDE w:val="0"/>
        <w:autoSpaceDN w:val="0"/>
        <w:adjustRightInd w:val="0"/>
        <w:rPr>
          <w:szCs w:val="24"/>
        </w:rPr>
      </w:pPr>
      <w:r>
        <w:rPr>
          <w:szCs w:val="24"/>
        </w:rPr>
        <w:t>22. Franklin, “Stove’s Discovery</w:t>
      </w:r>
      <w:r w:rsidR="003B681D">
        <w:rPr>
          <w:szCs w:val="24"/>
        </w:rPr>
        <w:t>.</w:t>
      </w:r>
      <w:r>
        <w:rPr>
          <w:szCs w:val="24"/>
        </w:rPr>
        <w:t>”</w:t>
      </w:r>
    </w:p>
    <w:p w14:paraId="2EB8739A" w14:textId="1D987A0E" w:rsidR="0041458A" w:rsidRDefault="0041458A">
      <w:pPr>
        <w:pStyle w:val="NTNoteText"/>
        <w:autoSpaceDE w:val="0"/>
        <w:autoSpaceDN w:val="0"/>
        <w:adjustRightInd w:val="0"/>
        <w:rPr>
          <w:szCs w:val="24"/>
        </w:rPr>
      </w:pPr>
      <w:r>
        <w:rPr>
          <w:szCs w:val="24"/>
        </w:rPr>
        <w:t xml:space="preserve">23. A somewhat less radical version of this view, called </w:t>
      </w:r>
      <w:r w:rsidR="003B681D">
        <w:rPr>
          <w:szCs w:val="24"/>
        </w:rPr>
        <w:t>“</w:t>
      </w:r>
      <w:r>
        <w:rPr>
          <w:szCs w:val="24"/>
        </w:rPr>
        <w:t>resemblance nominalism,</w:t>
      </w:r>
      <w:r w:rsidR="003B681D">
        <w:rPr>
          <w:szCs w:val="24"/>
        </w:rPr>
        <w:t>”</w:t>
      </w:r>
      <w:r>
        <w:rPr>
          <w:szCs w:val="24"/>
        </w:rPr>
        <w:t xml:space="preserve"> holds that some things are in some sense objectively similar to other things and thereby form circles of </w:t>
      </w:r>
      <w:proofErr w:type="spellStart"/>
      <w:r>
        <w:rPr>
          <w:szCs w:val="24"/>
        </w:rPr>
        <w:t>similars</w:t>
      </w:r>
      <w:proofErr w:type="spellEnd"/>
      <w:r>
        <w:rPr>
          <w:szCs w:val="24"/>
        </w:rPr>
        <w:t>, with which our general concepts or general words are associated. See, for example, G. Rodriguez-</w:t>
      </w:r>
      <w:proofErr w:type="spellStart"/>
      <w:r>
        <w:rPr>
          <w:szCs w:val="24"/>
        </w:rPr>
        <w:t>Pereyra</w:t>
      </w:r>
      <w:proofErr w:type="spellEnd"/>
      <w:r>
        <w:rPr>
          <w:szCs w:val="24"/>
        </w:rPr>
        <w:t xml:space="preserve">, </w:t>
      </w:r>
      <w:r>
        <w:rPr>
          <w:i/>
          <w:szCs w:val="24"/>
        </w:rPr>
        <w:t>Resemblance Nominalism</w:t>
      </w:r>
      <w:r w:rsidR="005A6D69">
        <w:rPr>
          <w:szCs w:val="24"/>
        </w:rPr>
        <w:t>:</w:t>
      </w:r>
      <w:r>
        <w:rPr>
          <w:szCs w:val="24"/>
        </w:rPr>
        <w:t xml:space="preserve"> </w:t>
      </w:r>
      <w:r>
        <w:rPr>
          <w:i/>
          <w:szCs w:val="24"/>
        </w:rPr>
        <w:t>A Solution to the Problem of Universals</w:t>
      </w:r>
      <w:r>
        <w:rPr>
          <w:szCs w:val="24"/>
        </w:rPr>
        <w:t xml:space="preserve"> (Oxford: Clarendon Press, 2002).</w:t>
      </w:r>
    </w:p>
    <w:p w14:paraId="7537A9C4" w14:textId="5812F167" w:rsidR="0041458A" w:rsidRDefault="0041458A">
      <w:pPr>
        <w:pStyle w:val="NTNoteText"/>
        <w:autoSpaceDE w:val="0"/>
        <w:autoSpaceDN w:val="0"/>
        <w:adjustRightInd w:val="0"/>
        <w:rPr>
          <w:szCs w:val="24"/>
        </w:rPr>
      </w:pPr>
      <w:r>
        <w:rPr>
          <w:szCs w:val="24"/>
        </w:rPr>
        <w:lastRenderedPageBreak/>
        <w:t xml:space="preserve">24. See Barry Smith and Werner </w:t>
      </w:r>
      <w:proofErr w:type="spellStart"/>
      <w:r>
        <w:rPr>
          <w:szCs w:val="24"/>
        </w:rPr>
        <w:t>Ceusters</w:t>
      </w:r>
      <w:proofErr w:type="spellEnd"/>
      <w:r>
        <w:rPr>
          <w:szCs w:val="24"/>
        </w:rPr>
        <w:t xml:space="preserve">, “Strategies for Referent Tracking in Electronic Health Records,” </w:t>
      </w:r>
      <w:r>
        <w:rPr>
          <w:i/>
          <w:szCs w:val="24"/>
        </w:rPr>
        <w:t>Journal of Biomedical Informatics</w:t>
      </w:r>
      <w:r>
        <w:rPr>
          <w:szCs w:val="24"/>
        </w:rPr>
        <w:t xml:space="preserve"> 39, no. 3 (June 2006): 362–</w:t>
      </w:r>
      <w:r w:rsidR="00A36A74">
        <w:rPr>
          <w:szCs w:val="24"/>
        </w:rPr>
        <w:t>3</w:t>
      </w:r>
      <w:r>
        <w:rPr>
          <w:szCs w:val="24"/>
        </w:rPr>
        <w:t>78.</w:t>
      </w:r>
    </w:p>
    <w:p w14:paraId="7B9215D6" w14:textId="486CA5EC" w:rsidR="0041458A" w:rsidRDefault="0041458A">
      <w:pPr>
        <w:pStyle w:val="NTNoteText"/>
        <w:autoSpaceDE w:val="0"/>
        <w:autoSpaceDN w:val="0"/>
        <w:adjustRightInd w:val="0"/>
        <w:rPr>
          <w:szCs w:val="24"/>
        </w:rPr>
      </w:pPr>
      <w:r>
        <w:rPr>
          <w:szCs w:val="24"/>
        </w:rPr>
        <w:t>2</w:t>
      </w:r>
      <w:r w:rsidR="001C1F67">
        <w:rPr>
          <w:szCs w:val="24"/>
        </w:rPr>
        <w:t>5</w:t>
      </w:r>
      <w:r>
        <w:rPr>
          <w:szCs w:val="24"/>
        </w:rPr>
        <w:t>. For purposes of illustration we here treat biological species as though they are themselves universals in the sense described in the text. This is one view of the matter accepted by many biologists. However in contemporary philosophy of biology species are often viewed as complex particular entities consisting of whole current and historical populations. For our purposes here it is not necessary to take a stand on the matter.</w:t>
      </w:r>
      <w:r w:rsidR="00A36A74">
        <w:rPr>
          <w:szCs w:val="24"/>
        </w:rPr>
        <w:t xml:space="preserve"> </w:t>
      </w:r>
      <w:r>
        <w:rPr>
          <w:szCs w:val="24"/>
        </w:rPr>
        <w:t xml:space="preserve">For a thorough overview of the issues, see Marc </w:t>
      </w:r>
      <w:proofErr w:type="spellStart"/>
      <w:r>
        <w:rPr>
          <w:szCs w:val="24"/>
        </w:rPr>
        <w:t>Ereshefsky</w:t>
      </w:r>
      <w:proofErr w:type="spellEnd"/>
      <w:r>
        <w:rPr>
          <w:szCs w:val="24"/>
        </w:rPr>
        <w:t xml:space="preserve">, “Species,” </w:t>
      </w:r>
      <w:r>
        <w:rPr>
          <w:i/>
          <w:szCs w:val="24"/>
        </w:rPr>
        <w:t>The Stanford Encyclopedia of Philosophy</w:t>
      </w:r>
      <w:r>
        <w:rPr>
          <w:szCs w:val="24"/>
        </w:rPr>
        <w:t xml:space="preserve"> (Spring 2010 </w:t>
      </w:r>
      <w:r w:rsidR="001C1F67">
        <w:rPr>
          <w:szCs w:val="24"/>
        </w:rPr>
        <w:t>e</w:t>
      </w:r>
      <w:r>
        <w:rPr>
          <w:szCs w:val="24"/>
        </w:rPr>
        <w:t xml:space="preserve">dition), </w:t>
      </w:r>
      <w:r w:rsidR="007A11A1">
        <w:rPr>
          <w:szCs w:val="24"/>
        </w:rPr>
        <w:t xml:space="preserve">ed. Edward N. </w:t>
      </w:r>
      <w:proofErr w:type="spellStart"/>
      <w:r w:rsidR="007A11A1">
        <w:rPr>
          <w:szCs w:val="24"/>
        </w:rPr>
        <w:t>Zalta</w:t>
      </w:r>
      <w:proofErr w:type="spellEnd"/>
      <w:r w:rsidR="007A11A1">
        <w:rPr>
          <w:szCs w:val="24"/>
        </w:rPr>
        <w:t xml:space="preserve">, </w:t>
      </w:r>
      <w:r>
        <w:rPr>
          <w:szCs w:val="24"/>
        </w:rPr>
        <w:t xml:space="preserve">accessed August 5, 2014, </w:t>
      </w:r>
      <w:r w:rsidRPr="00737C26">
        <w:rPr>
          <w:rStyle w:val="Hyperlink"/>
        </w:rPr>
        <w:t>http://plato.stanford.edu/archives/spr2010/entries/species/</w:t>
      </w:r>
      <w:r>
        <w:rPr>
          <w:szCs w:val="24"/>
        </w:rPr>
        <w:t>.</w:t>
      </w:r>
    </w:p>
    <w:p w14:paraId="32196464" w14:textId="77777777" w:rsidR="0041458A" w:rsidRDefault="0041458A">
      <w:pPr>
        <w:pStyle w:val="NotesEndNotesEnd"/>
        <w:autoSpaceDE w:val="0"/>
        <w:autoSpaceDN w:val="0"/>
        <w:adjustRightInd w:val="0"/>
        <w:rPr>
          <w:szCs w:val="24"/>
        </w:rPr>
      </w:pPr>
      <w:r>
        <w:rPr>
          <w:szCs w:val="24"/>
        </w:rPr>
        <w:t>{Notes end}</w:t>
      </w:r>
    </w:p>
    <w:sectPr w:rsidR="0041458A" w:rsidSect="00A36A74">
      <w:headerReference w:type="even" r:id="rId19"/>
      <w:headerReference w:type="default" r:id="rId20"/>
      <w:footerReference w:type="even" r:id="rId21"/>
      <w:footerReference w:type="default" r:id="rId22"/>
      <w:headerReference w:type="first" r:id="rId23"/>
      <w:footerReference w:type="first" r:id="rId24"/>
      <w:endnotePr>
        <w:numFmt w:val="decimal"/>
      </w:endnotePr>
      <w:pgSz w:w="12240" w:h="15840"/>
      <w:pgMar w:top="1440" w:right="1440" w:bottom="1440" w:left="1440" w:header="720" w:footer="720" w:gutter="0"/>
      <w:pgNumType w:start="1"/>
      <w:cols w:space="720"/>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athleen A Caruso" w:date="2015-01-02T14:43:00Z" w:initials="KAC">
    <w:p w14:paraId="6C8F557D" w14:textId="479D8CE5" w:rsidR="00E03E78" w:rsidRDefault="00E03E78">
      <w:pPr>
        <w:pStyle w:val="CommentText"/>
      </w:pPr>
      <w:r>
        <w:rPr>
          <w:rStyle w:val="CommentReference"/>
        </w:rPr>
        <w:annotationRef/>
      </w:r>
      <w:proofErr w:type="spellStart"/>
      <w:proofErr w:type="gramStart"/>
      <w:r>
        <w:t>eX</w:t>
      </w:r>
      <w:proofErr w:type="spellEnd"/>
      <w:proofErr w:type="gramEnd"/>
      <w:r>
        <w:t>: run URL check during post-processing</w:t>
      </w:r>
    </w:p>
  </w:comment>
  <w:comment w:id="1" w:author="Kathleen Caruso" w:date="2015-02-02T09:54:00Z" w:initials="KC">
    <w:p w14:paraId="3DB099A5" w14:textId="5D419186" w:rsidR="00E03E78" w:rsidRDefault="00E03E78">
      <w:pPr>
        <w:pStyle w:val="CommentText"/>
      </w:pPr>
      <w:r>
        <w:rPr>
          <w:rStyle w:val="CommentReference"/>
        </w:rPr>
        <w:annotationRef/>
      </w:r>
      <w:r>
        <w:t>AU: should there be a space after the equals sign? It’s not consistent throughout the definitions. Numbers have been removed from definitions; more occurred without than with numbers (and the numbers weren’t used as cross-references).</w:t>
      </w:r>
      <w:r w:rsidR="000F125C">
        <w:t xml:space="preserve"> I received conflicting advice re: definition numbering from the authors. If you want definition numbering reinstated, just let me know. </w:t>
      </w:r>
      <w:r>
        <w:t xml:space="preserve"> </w:t>
      </w:r>
      <w:r w:rsidR="000F125C">
        <w:t xml:space="preserve">I can restore them. </w:t>
      </w:r>
      <w:r>
        <w:t>All definitions are treated as displays, which means they’ll be set off from the text.</w:t>
      </w:r>
      <w:r w:rsidR="00007529">
        <w:t xml:space="preserve"> As a result, they don’t need initial caps. </w:t>
      </w:r>
      <w:proofErr w:type="gramStart"/>
      <w:r w:rsidR="00007529">
        <w:t>or</w:t>
      </w:r>
      <w:proofErr w:type="gramEnd"/>
      <w:r w:rsidR="00007529">
        <w:t xml:space="preserve"> end punctuation.</w:t>
      </w:r>
    </w:p>
    <w:p w14:paraId="2C5C5E58" w14:textId="77777777" w:rsidR="00D67190" w:rsidRDefault="00D67190">
      <w:pPr>
        <w:pStyle w:val="CommentText"/>
      </w:pPr>
    </w:p>
    <w:p w14:paraId="6E9C2311" w14:textId="0D6B5715" w:rsidR="00D67190" w:rsidRDefault="00D67190">
      <w:pPr>
        <w:pStyle w:val="CommentText"/>
      </w:pPr>
      <w:r>
        <w:t xml:space="preserve">AS: this is all OK. I’ve checked the occurrences of ‘def.’ and all have a space before the equals sign. Please leave it like that. I will make sure the other chapters conform to this as well. </w:t>
      </w:r>
    </w:p>
  </w:comment>
  <w:comment w:id="3" w:author="Kathleen A Caruso" w:date="2015-02-05T16:00:00Z" w:initials="KAC">
    <w:p w14:paraId="6E23A8E0" w14:textId="3B3143C8" w:rsidR="00E03E78" w:rsidRDefault="00E03E78">
      <w:pPr>
        <w:pStyle w:val="CommentText"/>
      </w:pPr>
      <w:r>
        <w:rPr>
          <w:rStyle w:val="CommentReference"/>
        </w:rPr>
        <w:annotationRef/>
      </w:r>
      <w:r>
        <w:t>AU: and instead of “or” here?</w:t>
      </w:r>
    </w:p>
    <w:p w14:paraId="4F0F0B69" w14:textId="77777777" w:rsidR="000E639D" w:rsidRDefault="000E639D">
      <w:pPr>
        <w:pStyle w:val="CommentText"/>
      </w:pPr>
    </w:p>
    <w:p w14:paraId="0F358986" w14:textId="13290E45" w:rsidR="000E639D" w:rsidRDefault="000E639D">
      <w:pPr>
        <w:pStyle w:val="CommentText"/>
      </w:pPr>
      <w:r>
        <w:t>AS: I have del</w:t>
      </w:r>
      <w:r w:rsidR="00B4734B">
        <w:t>e</w:t>
      </w:r>
      <w:r>
        <w:t>ted ‘or’ and would leave ‘and’.</w:t>
      </w:r>
    </w:p>
  </w:comment>
  <w:comment w:id="4" w:author="Kathleen A Caruso" w:date="2015-02-05T16:01:00Z" w:initials="KAC">
    <w:p w14:paraId="5A7D9A15" w14:textId="5C8E21EB" w:rsidR="00E03E78" w:rsidRDefault="00E03E78">
      <w:pPr>
        <w:pStyle w:val="CommentText"/>
      </w:pPr>
      <w:r>
        <w:rPr>
          <w:rStyle w:val="CommentReference"/>
        </w:rPr>
        <w:annotationRef/>
      </w:r>
      <w:r>
        <w:t>AU: is this okay? “</w:t>
      </w:r>
      <w:proofErr w:type="spellStart"/>
      <w:proofErr w:type="gramStart"/>
      <w:r>
        <w:t>subkinds</w:t>
      </w:r>
      <w:proofErr w:type="spellEnd"/>
      <w:proofErr w:type="gramEnd"/>
      <w:r>
        <w:t>” got confusing</w:t>
      </w:r>
    </w:p>
    <w:p w14:paraId="29152903" w14:textId="77777777" w:rsidR="00B4734B" w:rsidRDefault="00B4734B">
      <w:pPr>
        <w:pStyle w:val="CommentText"/>
      </w:pPr>
    </w:p>
    <w:p w14:paraId="2BD3178E" w14:textId="77777777" w:rsidR="00B4734B" w:rsidRDefault="00B4734B">
      <w:pPr>
        <w:pStyle w:val="CommentText"/>
      </w:pPr>
    </w:p>
  </w:comment>
  <w:comment w:id="9" w:author="Kathleen A Caruso" w:date="2015-01-23T14:25:00Z" w:initials="KAC">
    <w:p w14:paraId="46AECA17" w14:textId="7A44D06C" w:rsidR="00E03E78" w:rsidRDefault="00E03E78">
      <w:pPr>
        <w:pStyle w:val="CommentText"/>
      </w:pPr>
      <w:r>
        <w:rPr>
          <w:rStyle w:val="CommentReference"/>
        </w:rPr>
        <w:annotationRef/>
      </w:r>
      <w:r>
        <w:t>AU: is “under” the right wording here? Is it even necessary?</w:t>
      </w:r>
    </w:p>
  </w:comment>
  <w:comment w:id="12" w:author="Kathleen A Caruso" w:date="2015-01-23T14:26:00Z" w:initials="KAC">
    <w:p w14:paraId="7D2A4935" w14:textId="03B975F4" w:rsidR="00E03E78" w:rsidRDefault="00E03E78">
      <w:pPr>
        <w:pStyle w:val="CommentText"/>
      </w:pPr>
      <w:r>
        <w:rPr>
          <w:rStyle w:val="CommentReference"/>
        </w:rPr>
        <w:annotationRef/>
      </w:r>
      <w:r>
        <w:t>AU: is “under” the right wording here? Is it even necessary?</w:t>
      </w:r>
    </w:p>
  </w:comment>
  <w:comment w:id="13" w:author="Kathleen A Caruso" w:date="2015-01-23T14:58:00Z" w:initials="KAC">
    <w:p w14:paraId="751BDC36" w14:textId="017BBBD3" w:rsidR="00E03E78" w:rsidRDefault="00E03E78">
      <w:pPr>
        <w:pStyle w:val="CommentText"/>
      </w:pPr>
      <w:r>
        <w:rPr>
          <w:rStyle w:val="CommentReference"/>
        </w:rPr>
        <w:annotationRef/>
      </w:r>
      <w:proofErr w:type="spellStart"/>
      <w:proofErr w:type="gramStart"/>
      <w:r>
        <w:t>eX</w:t>
      </w:r>
      <w:proofErr w:type="spellEnd"/>
      <w:proofErr w:type="gramEnd"/>
      <w:r>
        <w:t>: &lt;</w:t>
      </w:r>
      <w:proofErr w:type="spellStart"/>
      <w:r>
        <w:t>edb</w:t>
      </w:r>
      <w:proofErr w:type="spellEnd"/>
      <w:r>
        <w:t>&gt;</w:t>
      </w:r>
    </w:p>
  </w:comment>
  <w:comment w:id="14" w:author="Kathleen A Caruso" w:date="2015-02-05T16:07:00Z" w:initials="KAC">
    <w:p w14:paraId="6DDF1DAE" w14:textId="68E3ED4E" w:rsidR="00E03E78" w:rsidRDefault="00E03E78">
      <w:pPr>
        <w:pStyle w:val="CommentText"/>
      </w:pPr>
      <w:r>
        <w:rPr>
          <w:rStyle w:val="CommentReference"/>
        </w:rPr>
        <w:annotationRef/>
      </w:r>
      <w:r>
        <w:t xml:space="preserve">AU: what kind of source is this? Bibliography makes it look like an </w:t>
      </w:r>
      <w:proofErr w:type="spellStart"/>
      <w:r>
        <w:t>eref</w:t>
      </w:r>
      <w:proofErr w:type="spellEnd"/>
      <w:r>
        <w:t>, but URL not included here. If URL, pls. include access date.</w:t>
      </w:r>
    </w:p>
    <w:p w14:paraId="629D7638" w14:textId="7456BCC0" w:rsidR="00570F3A" w:rsidRDefault="00B4734B">
      <w:pPr>
        <w:pStyle w:val="CommentText"/>
      </w:pPr>
      <w:r>
        <w:t xml:space="preserve">BS: </w:t>
      </w:r>
      <w:r w:rsidR="006B6876">
        <w:t>OK</w:t>
      </w:r>
      <w:bookmarkStart w:id="15" w:name="_GoBack"/>
      <w:bookmarkEnd w:id="15"/>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F01664" w14:textId="77777777" w:rsidR="003F5FDD" w:rsidRDefault="003F5FDD" w:rsidP="002120E6">
      <w:r>
        <w:separator/>
      </w:r>
    </w:p>
  </w:endnote>
  <w:endnote w:type="continuationSeparator" w:id="0">
    <w:p w14:paraId="3DE7877F" w14:textId="77777777" w:rsidR="003F5FDD" w:rsidRDefault="003F5FDD" w:rsidP="002120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Lucida Grande">
    <w:altName w:val="Arial"/>
    <w:charset w:val="00"/>
    <w:family w:val="auto"/>
    <w:pitch w:val="variable"/>
    <w:sig w:usb0="00000000"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C68CD4" w14:textId="58CC9B12" w:rsidR="00E03E78" w:rsidRPr="000F22A0" w:rsidRDefault="00E03E78" w:rsidP="000F22A0">
    <w:pPr>
      <w:jc w:val="center"/>
    </w:pPr>
    <w:r>
      <w:t xml:space="preserve">Page </w:t>
    </w:r>
    <w:r>
      <w:fldChar w:fldCharType="begin"/>
    </w:r>
    <w:r>
      <w:instrText xml:space="preserve"> PAGE  \* MERGEFORMAT </w:instrText>
    </w:r>
    <w:r>
      <w:fldChar w:fldCharType="separate"/>
    </w:r>
    <w:r>
      <w:rPr>
        <w:noProof/>
      </w:rPr>
      <w:t>6</w:t>
    </w:r>
    <w:r>
      <w:fldChar w:fldCharType="end"/>
    </w:r>
    <w:r>
      <w:t xml:space="preserve"> of </w:t>
    </w:r>
    <w:r w:rsidR="003F5FDD">
      <w:fldChar w:fldCharType="begin"/>
    </w:r>
    <w:r w:rsidR="003F5FDD">
      <w:instrText xml:space="preserve"> NUMPAGE</w:instrText>
    </w:r>
    <w:r w:rsidR="003F5FDD">
      <w:instrText xml:space="preserve">S  \* MERGEFORMAT </w:instrText>
    </w:r>
    <w:r w:rsidR="003F5FDD">
      <w:fldChar w:fldCharType="separate"/>
    </w:r>
    <w:r>
      <w:rPr>
        <w:noProof/>
      </w:rPr>
      <w:t>44</w:t>
    </w:r>
    <w:r w:rsidR="003F5FDD">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6882539"/>
      <w:docPartObj>
        <w:docPartGallery w:val="Page Numbers (Bottom of Page)"/>
        <w:docPartUnique/>
      </w:docPartObj>
    </w:sdtPr>
    <w:sdtEndPr>
      <w:rPr>
        <w:noProof/>
      </w:rPr>
    </w:sdtEndPr>
    <w:sdtContent>
      <w:p w14:paraId="0F1BDDC1" w14:textId="77562C80" w:rsidR="00E03E78" w:rsidRDefault="00E03E78">
        <w:pPr>
          <w:pStyle w:val="Footer"/>
          <w:jc w:val="right"/>
        </w:pPr>
        <w:r>
          <w:fldChar w:fldCharType="begin"/>
        </w:r>
        <w:r>
          <w:instrText xml:space="preserve"> PAGE   \* MERGEFORMAT </w:instrText>
        </w:r>
        <w:r>
          <w:fldChar w:fldCharType="separate"/>
        </w:r>
        <w:r w:rsidR="006B6876">
          <w:rPr>
            <w:noProof/>
          </w:rPr>
          <w:t>37</w:t>
        </w:r>
        <w:r>
          <w:rPr>
            <w:noProof/>
          </w:rPr>
          <w:fldChar w:fldCharType="end"/>
        </w:r>
      </w:p>
    </w:sdtContent>
  </w:sdt>
  <w:p w14:paraId="706C4487" w14:textId="649DA6FB" w:rsidR="00E03E78" w:rsidRPr="000F22A0" w:rsidRDefault="00E03E78" w:rsidP="000F22A0">
    <w:pP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6AC1CE" w14:textId="1E550D55" w:rsidR="00E03E78" w:rsidRPr="000F22A0" w:rsidRDefault="00E03E78" w:rsidP="000F22A0">
    <w:pPr>
      <w:jc w:val="center"/>
    </w:pPr>
    <w:r>
      <w:t xml:space="preserve">Page </w:t>
    </w:r>
    <w:r>
      <w:fldChar w:fldCharType="begin"/>
    </w:r>
    <w:r>
      <w:instrText xml:space="preserve"> PAGE  \* MERGEFORMAT </w:instrText>
    </w:r>
    <w:r>
      <w:fldChar w:fldCharType="separate"/>
    </w:r>
    <w:r>
      <w:rPr>
        <w:noProof/>
      </w:rPr>
      <w:t>6</w:t>
    </w:r>
    <w:r>
      <w:fldChar w:fldCharType="end"/>
    </w:r>
    <w:r>
      <w:t xml:space="preserve"> of </w:t>
    </w:r>
    <w:r w:rsidR="003F5FDD">
      <w:fldChar w:fldCharType="begin"/>
    </w:r>
    <w:r w:rsidR="003F5FDD">
      <w:instrText xml:space="preserve"> NUMPAGES  \* MERGEFORMAT </w:instrText>
    </w:r>
    <w:r w:rsidR="003F5FDD">
      <w:fldChar w:fldCharType="separate"/>
    </w:r>
    <w:r>
      <w:rPr>
        <w:noProof/>
      </w:rPr>
      <w:t>44</w:t>
    </w:r>
    <w:r w:rsidR="003F5FDD">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C8DECB" w14:textId="77777777" w:rsidR="003F5FDD" w:rsidRDefault="003F5FDD" w:rsidP="002120E6">
      <w:r>
        <w:separator/>
      </w:r>
    </w:p>
  </w:footnote>
  <w:footnote w:type="continuationSeparator" w:id="0">
    <w:p w14:paraId="65A3BDF9" w14:textId="77777777" w:rsidR="003F5FDD" w:rsidRDefault="003F5FDD" w:rsidP="002120E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893BBC" w14:textId="0E80BF14" w:rsidR="00E03E78" w:rsidRPr="000F22A0" w:rsidRDefault="00E03E78" w:rsidP="000F22A0">
    <w:pPr>
      <w:jc w:val="center"/>
    </w:pPr>
    <w:r w:rsidRPr="000F22A0">
      <w:t>Authors: This is your final opportunity to revise. The MIT Press does not allow revision of content in page proofs.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D21E61" w14:textId="3C65EFE9" w:rsidR="00E03E78" w:rsidRPr="000F22A0" w:rsidRDefault="00E03E78" w:rsidP="000F22A0">
    <w:pPr>
      <w:jc w:val="center"/>
    </w:pPr>
    <w:r w:rsidRPr="000F22A0">
      <w:t>Authors: This is your final opportunity to revise. The MIT Press does not allow revision of content in page proofs.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36EB18" w14:textId="2DB1867A" w:rsidR="00E03E78" w:rsidRPr="000F22A0" w:rsidRDefault="00E03E78" w:rsidP="000F22A0">
    <w:pPr>
      <w:jc w:val="center"/>
    </w:pPr>
    <w:r w:rsidRPr="000F22A0">
      <w:t>Authors: This is your final opportunity to revise. The MIT Press does not allow revision of content in page proofs.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2E50242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4B04AAA"/>
    <w:lvl w:ilvl="0">
      <w:start w:val="1"/>
      <w:numFmt w:val="decimal"/>
      <w:lvlText w:val="%1."/>
      <w:lvlJc w:val="left"/>
      <w:pPr>
        <w:tabs>
          <w:tab w:val="num" w:pos="1800"/>
        </w:tabs>
        <w:ind w:left="1800" w:hanging="360"/>
      </w:pPr>
    </w:lvl>
  </w:abstractNum>
  <w:abstractNum w:abstractNumId="2">
    <w:nsid w:val="FFFFFF7D"/>
    <w:multiLevelType w:val="singleLevel"/>
    <w:tmpl w:val="79CC1A64"/>
    <w:lvl w:ilvl="0">
      <w:start w:val="1"/>
      <w:numFmt w:val="decimal"/>
      <w:lvlText w:val="%1."/>
      <w:lvlJc w:val="left"/>
      <w:pPr>
        <w:tabs>
          <w:tab w:val="num" w:pos="1440"/>
        </w:tabs>
        <w:ind w:left="1440" w:hanging="360"/>
      </w:pPr>
    </w:lvl>
  </w:abstractNum>
  <w:abstractNum w:abstractNumId="3">
    <w:nsid w:val="FFFFFF7E"/>
    <w:multiLevelType w:val="singleLevel"/>
    <w:tmpl w:val="7EA4F2AC"/>
    <w:lvl w:ilvl="0">
      <w:start w:val="1"/>
      <w:numFmt w:val="decimal"/>
      <w:lvlText w:val="%1."/>
      <w:lvlJc w:val="left"/>
      <w:pPr>
        <w:tabs>
          <w:tab w:val="num" w:pos="1080"/>
        </w:tabs>
        <w:ind w:left="1080" w:hanging="360"/>
      </w:pPr>
    </w:lvl>
  </w:abstractNum>
  <w:abstractNum w:abstractNumId="4">
    <w:nsid w:val="FFFFFF7F"/>
    <w:multiLevelType w:val="singleLevel"/>
    <w:tmpl w:val="75D634EA"/>
    <w:lvl w:ilvl="0">
      <w:start w:val="1"/>
      <w:numFmt w:val="decimal"/>
      <w:lvlText w:val="%1."/>
      <w:lvlJc w:val="left"/>
      <w:pPr>
        <w:tabs>
          <w:tab w:val="num" w:pos="720"/>
        </w:tabs>
        <w:ind w:left="720" w:hanging="360"/>
      </w:pPr>
    </w:lvl>
  </w:abstractNum>
  <w:abstractNum w:abstractNumId="5">
    <w:nsid w:val="FFFFFF80"/>
    <w:multiLevelType w:val="singleLevel"/>
    <w:tmpl w:val="8CE0FA28"/>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AEBE1F56"/>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C8F60C72"/>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9EACB76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726AD0DE"/>
    <w:lvl w:ilvl="0">
      <w:start w:val="1"/>
      <w:numFmt w:val="decimal"/>
      <w:lvlText w:val="%1."/>
      <w:lvlJc w:val="left"/>
      <w:pPr>
        <w:tabs>
          <w:tab w:val="num" w:pos="360"/>
        </w:tabs>
        <w:ind w:left="360" w:hanging="360"/>
      </w:pPr>
    </w:lvl>
  </w:abstractNum>
  <w:abstractNum w:abstractNumId="10">
    <w:nsid w:val="FFFFFF89"/>
    <w:multiLevelType w:val="singleLevel"/>
    <w:tmpl w:val="1C904BA6"/>
    <w:lvl w:ilvl="0">
      <w:start w:val="1"/>
      <w:numFmt w:val="bullet"/>
      <w:lvlText w:val=""/>
      <w:lvlJc w:val="left"/>
      <w:pPr>
        <w:tabs>
          <w:tab w:val="num" w:pos="360"/>
        </w:tabs>
        <w:ind w:left="360" w:hanging="360"/>
      </w:pPr>
      <w:rPr>
        <w:rFonts w:ascii="Symbol" w:hAnsi="Symbol" w:hint="default"/>
      </w:rPr>
    </w:lvl>
  </w:abstractNum>
  <w:abstractNum w:abstractNumId="11">
    <w:nsid w:val="04EF699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05C0422A"/>
    <w:multiLevelType w:val="multilevel"/>
    <w:tmpl w:val="EAB6D254"/>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nsid w:val="064F3948"/>
    <w:multiLevelType w:val="hybridMultilevel"/>
    <w:tmpl w:val="8ECA6F6A"/>
    <w:lvl w:ilvl="0" w:tplc="5B706006">
      <w:start w:val="1"/>
      <w:numFmt w:val="lowerRoman"/>
      <w:lvlText w:val="%1."/>
      <w:lvlJc w:val="left"/>
      <w:pPr>
        <w:ind w:left="2385" w:hanging="945"/>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19EC1DB2"/>
    <w:multiLevelType w:val="hybridMultilevel"/>
    <w:tmpl w:val="D8BE85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1F331E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29B074DC"/>
    <w:multiLevelType w:val="hybridMultilevel"/>
    <w:tmpl w:val="8E329356"/>
    <w:lvl w:ilvl="0" w:tplc="EBB6320E">
      <w:start w:val="1"/>
      <w:numFmt w:val="upperLetter"/>
      <w:lvlText w:val="%1."/>
      <w:lvlJc w:val="left"/>
      <w:pPr>
        <w:tabs>
          <w:tab w:val="num" w:pos="660"/>
        </w:tabs>
        <w:ind w:left="660" w:hanging="360"/>
      </w:pPr>
      <w:rPr>
        <w:rFonts w:hint="default"/>
      </w:rPr>
    </w:lvl>
    <w:lvl w:ilvl="1" w:tplc="04090019">
      <w:start w:val="1"/>
      <w:numFmt w:val="lowerLetter"/>
      <w:lvlText w:val="%2."/>
      <w:lvlJc w:val="left"/>
      <w:pPr>
        <w:tabs>
          <w:tab w:val="num" w:pos="1380"/>
        </w:tabs>
        <w:ind w:left="1380" w:hanging="360"/>
      </w:pPr>
    </w:lvl>
    <w:lvl w:ilvl="2" w:tplc="0409001B">
      <w:start w:val="1"/>
      <w:numFmt w:val="lowerRoman"/>
      <w:lvlText w:val="%3."/>
      <w:lvlJc w:val="right"/>
      <w:pPr>
        <w:tabs>
          <w:tab w:val="num" w:pos="2100"/>
        </w:tabs>
        <w:ind w:left="2100" w:hanging="180"/>
      </w:pPr>
    </w:lvl>
    <w:lvl w:ilvl="3" w:tplc="0409000F" w:tentative="1">
      <w:start w:val="1"/>
      <w:numFmt w:val="decimal"/>
      <w:lvlText w:val="%4."/>
      <w:lvlJc w:val="left"/>
      <w:pPr>
        <w:tabs>
          <w:tab w:val="num" w:pos="2820"/>
        </w:tabs>
        <w:ind w:left="2820" w:hanging="360"/>
      </w:pPr>
    </w:lvl>
    <w:lvl w:ilvl="4" w:tplc="04090019" w:tentative="1">
      <w:start w:val="1"/>
      <w:numFmt w:val="lowerLetter"/>
      <w:lvlText w:val="%5."/>
      <w:lvlJc w:val="left"/>
      <w:pPr>
        <w:tabs>
          <w:tab w:val="num" w:pos="3540"/>
        </w:tabs>
        <w:ind w:left="3540" w:hanging="360"/>
      </w:pPr>
    </w:lvl>
    <w:lvl w:ilvl="5" w:tplc="0409001B" w:tentative="1">
      <w:start w:val="1"/>
      <w:numFmt w:val="lowerRoman"/>
      <w:lvlText w:val="%6."/>
      <w:lvlJc w:val="right"/>
      <w:pPr>
        <w:tabs>
          <w:tab w:val="num" w:pos="4260"/>
        </w:tabs>
        <w:ind w:left="4260" w:hanging="180"/>
      </w:pPr>
    </w:lvl>
    <w:lvl w:ilvl="6" w:tplc="0409000F" w:tentative="1">
      <w:start w:val="1"/>
      <w:numFmt w:val="decimal"/>
      <w:lvlText w:val="%7."/>
      <w:lvlJc w:val="left"/>
      <w:pPr>
        <w:tabs>
          <w:tab w:val="num" w:pos="4980"/>
        </w:tabs>
        <w:ind w:left="4980" w:hanging="360"/>
      </w:pPr>
    </w:lvl>
    <w:lvl w:ilvl="7" w:tplc="04090019" w:tentative="1">
      <w:start w:val="1"/>
      <w:numFmt w:val="lowerLetter"/>
      <w:lvlText w:val="%8."/>
      <w:lvlJc w:val="left"/>
      <w:pPr>
        <w:tabs>
          <w:tab w:val="num" w:pos="5700"/>
        </w:tabs>
        <w:ind w:left="5700" w:hanging="360"/>
      </w:pPr>
    </w:lvl>
    <w:lvl w:ilvl="8" w:tplc="0409001B" w:tentative="1">
      <w:start w:val="1"/>
      <w:numFmt w:val="lowerRoman"/>
      <w:lvlText w:val="%9."/>
      <w:lvlJc w:val="right"/>
      <w:pPr>
        <w:tabs>
          <w:tab w:val="num" w:pos="6420"/>
        </w:tabs>
        <w:ind w:left="6420" w:hanging="180"/>
      </w:pPr>
    </w:lvl>
  </w:abstractNum>
  <w:abstractNum w:abstractNumId="17">
    <w:nsid w:val="2C626FEE"/>
    <w:multiLevelType w:val="hybridMultilevel"/>
    <w:tmpl w:val="B02E8A26"/>
    <w:lvl w:ilvl="0" w:tplc="35F437A2">
      <w:start w:val="1"/>
      <w:numFmt w:val="decimal"/>
      <w:lvlText w:val="(%1)"/>
      <w:lvlJc w:val="left"/>
      <w:pPr>
        <w:tabs>
          <w:tab w:val="num" w:pos="720"/>
        </w:tabs>
        <w:ind w:left="720" w:hanging="360"/>
      </w:pPr>
    </w:lvl>
    <w:lvl w:ilvl="1" w:tplc="C494FAA8" w:tentative="1">
      <w:start w:val="1"/>
      <w:numFmt w:val="decimal"/>
      <w:lvlText w:val="(%2)"/>
      <w:lvlJc w:val="left"/>
      <w:pPr>
        <w:tabs>
          <w:tab w:val="num" w:pos="1440"/>
        </w:tabs>
        <w:ind w:left="1440" w:hanging="360"/>
      </w:pPr>
    </w:lvl>
    <w:lvl w:ilvl="2" w:tplc="9174848C" w:tentative="1">
      <w:start w:val="1"/>
      <w:numFmt w:val="decimal"/>
      <w:lvlText w:val="(%3)"/>
      <w:lvlJc w:val="left"/>
      <w:pPr>
        <w:tabs>
          <w:tab w:val="num" w:pos="2160"/>
        </w:tabs>
        <w:ind w:left="2160" w:hanging="360"/>
      </w:pPr>
    </w:lvl>
    <w:lvl w:ilvl="3" w:tplc="83246C08" w:tentative="1">
      <w:start w:val="1"/>
      <w:numFmt w:val="decimal"/>
      <w:lvlText w:val="(%4)"/>
      <w:lvlJc w:val="left"/>
      <w:pPr>
        <w:tabs>
          <w:tab w:val="num" w:pos="2880"/>
        </w:tabs>
        <w:ind w:left="2880" w:hanging="360"/>
      </w:pPr>
    </w:lvl>
    <w:lvl w:ilvl="4" w:tplc="F68AB7DE" w:tentative="1">
      <w:start w:val="1"/>
      <w:numFmt w:val="decimal"/>
      <w:lvlText w:val="(%5)"/>
      <w:lvlJc w:val="left"/>
      <w:pPr>
        <w:tabs>
          <w:tab w:val="num" w:pos="3600"/>
        </w:tabs>
        <w:ind w:left="3600" w:hanging="360"/>
      </w:pPr>
    </w:lvl>
    <w:lvl w:ilvl="5" w:tplc="374EFA84" w:tentative="1">
      <w:start w:val="1"/>
      <w:numFmt w:val="decimal"/>
      <w:lvlText w:val="(%6)"/>
      <w:lvlJc w:val="left"/>
      <w:pPr>
        <w:tabs>
          <w:tab w:val="num" w:pos="4320"/>
        </w:tabs>
        <w:ind w:left="4320" w:hanging="360"/>
      </w:pPr>
    </w:lvl>
    <w:lvl w:ilvl="6" w:tplc="2DCC55B0" w:tentative="1">
      <w:start w:val="1"/>
      <w:numFmt w:val="decimal"/>
      <w:lvlText w:val="(%7)"/>
      <w:lvlJc w:val="left"/>
      <w:pPr>
        <w:tabs>
          <w:tab w:val="num" w:pos="5040"/>
        </w:tabs>
        <w:ind w:left="5040" w:hanging="360"/>
      </w:pPr>
    </w:lvl>
    <w:lvl w:ilvl="7" w:tplc="C10CA0E8" w:tentative="1">
      <w:start w:val="1"/>
      <w:numFmt w:val="decimal"/>
      <w:lvlText w:val="(%8)"/>
      <w:lvlJc w:val="left"/>
      <w:pPr>
        <w:tabs>
          <w:tab w:val="num" w:pos="5760"/>
        </w:tabs>
        <w:ind w:left="5760" w:hanging="360"/>
      </w:pPr>
    </w:lvl>
    <w:lvl w:ilvl="8" w:tplc="7826A546" w:tentative="1">
      <w:start w:val="1"/>
      <w:numFmt w:val="decimal"/>
      <w:lvlText w:val="(%9)"/>
      <w:lvlJc w:val="left"/>
      <w:pPr>
        <w:tabs>
          <w:tab w:val="num" w:pos="6480"/>
        </w:tabs>
        <w:ind w:left="6480" w:hanging="360"/>
      </w:pPr>
    </w:lvl>
  </w:abstractNum>
  <w:abstractNum w:abstractNumId="18">
    <w:nsid w:val="350C5200"/>
    <w:multiLevelType w:val="multilevel"/>
    <w:tmpl w:val="10BEC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8AA7DF0"/>
    <w:multiLevelType w:val="multilevel"/>
    <w:tmpl w:val="B87ACA4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0">
    <w:nsid w:val="3B59065E"/>
    <w:multiLevelType w:val="hybridMultilevel"/>
    <w:tmpl w:val="E6EC77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BE8000D"/>
    <w:multiLevelType w:val="hybridMultilevel"/>
    <w:tmpl w:val="99EA33EC"/>
    <w:lvl w:ilvl="0" w:tplc="04090001">
      <w:numFmt w:val="bullet"/>
      <w:lvlText w:val=""/>
      <w:lvlJc w:val="left"/>
      <w:pPr>
        <w:ind w:left="36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Book Antiqu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Book Antiqu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Book Antiqua"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CB940E9"/>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nsid w:val="3FD17154"/>
    <w:multiLevelType w:val="hybridMultilevel"/>
    <w:tmpl w:val="2A0EAE72"/>
    <w:lvl w:ilvl="0" w:tplc="5B706006">
      <w:start w:val="1"/>
      <w:numFmt w:val="lowerRoman"/>
      <w:lvlText w:val="%1."/>
      <w:lvlJc w:val="left"/>
      <w:pPr>
        <w:ind w:left="1665" w:hanging="94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45D541A8"/>
    <w:multiLevelType w:val="multilevel"/>
    <w:tmpl w:val="855457C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nsid w:val="47B93A2C"/>
    <w:multiLevelType w:val="hybridMultilevel"/>
    <w:tmpl w:val="D22C9E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A975531"/>
    <w:multiLevelType w:val="hybridMultilevel"/>
    <w:tmpl w:val="F19238E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4B4A21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513C3530"/>
    <w:multiLevelType w:val="multilevel"/>
    <w:tmpl w:val="855457C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nsid w:val="57843CE9"/>
    <w:multiLevelType w:val="hybridMultilevel"/>
    <w:tmpl w:val="349A7A86"/>
    <w:lvl w:ilvl="0" w:tplc="9DC65E6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58200FF9"/>
    <w:multiLevelType w:val="hybridMultilevel"/>
    <w:tmpl w:val="95A2E53A"/>
    <w:lvl w:ilvl="0" w:tplc="8FA2BAFA">
      <w:start w:val="1"/>
      <w:numFmt w:val="bullet"/>
      <w:lvlText w:val="-"/>
      <w:lvlJc w:val="left"/>
      <w:pPr>
        <w:ind w:left="720" w:hanging="360"/>
      </w:pPr>
      <w:rPr>
        <w:rFonts w:ascii="Book Antiqua" w:eastAsia="Times New Roman" w:hAnsi="Book Antiqu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BD127A3"/>
    <w:multiLevelType w:val="hybridMultilevel"/>
    <w:tmpl w:val="61402D52"/>
    <w:lvl w:ilvl="0" w:tplc="04090001">
      <w:start w:val="3"/>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5E3A2CB8"/>
    <w:multiLevelType w:val="hybridMultilevel"/>
    <w:tmpl w:val="D9B47A9C"/>
    <w:lvl w:ilvl="0" w:tplc="C3ECF064">
      <w:start w:val="3"/>
      <w:numFmt w:val="bullet"/>
      <w:lvlText w:val="-"/>
      <w:lvlJc w:val="left"/>
      <w:pPr>
        <w:ind w:left="720" w:hanging="360"/>
      </w:pPr>
      <w:rPr>
        <w:rFonts w:ascii="Book Antiqua" w:eastAsia="Times New Roman" w:hAnsi="Book Antiqu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EA931A7"/>
    <w:multiLevelType w:val="hybridMultilevel"/>
    <w:tmpl w:val="09B815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F4A7551"/>
    <w:multiLevelType w:val="multilevel"/>
    <w:tmpl w:val="D39A45BA"/>
    <w:lvl w:ilvl="0">
      <w:start w:val="1"/>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nsid w:val="602E0344"/>
    <w:multiLevelType w:val="multilevel"/>
    <w:tmpl w:val="B87ACA4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
    <w:nsid w:val="63661441"/>
    <w:multiLevelType w:val="hybridMultilevel"/>
    <w:tmpl w:val="C2968954"/>
    <w:lvl w:ilvl="0" w:tplc="50821938">
      <w:start w:val="1"/>
      <w:numFmt w:val="bullet"/>
      <w:lvlText w:val=""/>
      <w:lvlJc w:val="left"/>
      <w:pPr>
        <w:ind w:left="720" w:hanging="360"/>
      </w:pPr>
      <w:rPr>
        <w:rFonts w:ascii="Symbol" w:eastAsia="Times New Roman" w:hAnsi="Symbol"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456754B"/>
    <w:multiLevelType w:val="hybridMultilevel"/>
    <w:tmpl w:val="0E8A33E2"/>
    <w:lvl w:ilvl="0" w:tplc="0409000F">
      <w:start w:val="1"/>
      <w:numFmt w:val="decimal"/>
      <w:lvlText w:val="%1."/>
      <w:lvlJc w:val="left"/>
      <w:pPr>
        <w:ind w:left="2385" w:hanging="945"/>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666C0D46"/>
    <w:multiLevelType w:val="hybridMultilevel"/>
    <w:tmpl w:val="0FD6D32C"/>
    <w:lvl w:ilvl="0" w:tplc="B94E77C8">
      <w:start w:val="1"/>
      <w:numFmt w:val="decimal"/>
      <w:lvlText w:val="(%1)"/>
      <w:lvlJc w:val="left"/>
      <w:pPr>
        <w:tabs>
          <w:tab w:val="num" w:pos="720"/>
        </w:tabs>
        <w:ind w:left="720" w:hanging="360"/>
      </w:pPr>
      <w:rPr>
        <w:rFonts w:ascii="Times New Roman" w:eastAsia="Times New Roman" w:hAnsi="Times New Roman" w:cs="Times New Roman"/>
      </w:rPr>
    </w:lvl>
    <w:lvl w:ilvl="1" w:tplc="04090003">
      <w:start w:val="1"/>
      <w:numFmt w:val="bullet"/>
      <w:lvlText w:val="o"/>
      <w:lvlJc w:val="left"/>
      <w:pPr>
        <w:ind w:left="1440" w:hanging="360"/>
      </w:pPr>
      <w:rPr>
        <w:rFonts w:ascii="Courier New" w:hAnsi="Courier New" w:cs="Book Antiqu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Book Antiqu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Book Antiqua"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C2C2398"/>
    <w:multiLevelType w:val="hybridMultilevel"/>
    <w:tmpl w:val="2A0EAE72"/>
    <w:lvl w:ilvl="0" w:tplc="5B706006">
      <w:start w:val="1"/>
      <w:numFmt w:val="lowerRoman"/>
      <w:lvlText w:val="%1."/>
      <w:lvlJc w:val="left"/>
      <w:pPr>
        <w:ind w:left="1665" w:hanging="945"/>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6D0B072E"/>
    <w:multiLevelType w:val="hybridMultilevel"/>
    <w:tmpl w:val="2F1A69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Book Antiqua"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Book Antiqua"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Book Antiqua"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6F393972"/>
    <w:multiLevelType w:val="hybridMultilevel"/>
    <w:tmpl w:val="954AC548"/>
    <w:lvl w:ilvl="0" w:tplc="EA82441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78DD0813"/>
    <w:multiLevelType w:val="multilevel"/>
    <w:tmpl w:val="B87ACA4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3">
    <w:nsid w:val="795334BF"/>
    <w:multiLevelType w:val="multilevel"/>
    <w:tmpl w:val="96BADEC2"/>
    <w:lvl w:ilvl="0">
      <w:start w:val="1"/>
      <w:numFmt w:val="decimal"/>
      <w:lvlText w:val="%1"/>
      <w:lvlJc w:val="left"/>
      <w:pPr>
        <w:ind w:left="360" w:hanging="360"/>
      </w:pPr>
      <w:rPr>
        <w:rFonts w:hint="default"/>
      </w:rPr>
    </w:lvl>
    <w:lvl w:ilvl="1">
      <w:start w:val="9"/>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
    <w:nsid w:val="796E49C4"/>
    <w:multiLevelType w:val="hybridMultilevel"/>
    <w:tmpl w:val="0E8A33E2"/>
    <w:lvl w:ilvl="0" w:tplc="0409000F">
      <w:start w:val="1"/>
      <w:numFmt w:val="decimal"/>
      <w:lvlText w:val="%1."/>
      <w:lvlJc w:val="left"/>
      <w:pPr>
        <w:ind w:left="2385" w:hanging="945"/>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nsid w:val="79A5070C"/>
    <w:multiLevelType w:val="hybridMultilevel"/>
    <w:tmpl w:val="2A0EAE72"/>
    <w:lvl w:ilvl="0" w:tplc="5B706006">
      <w:start w:val="1"/>
      <w:numFmt w:val="lowerRoman"/>
      <w:lvlText w:val="%1."/>
      <w:lvlJc w:val="left"/>
      <w:pPr>
        <w:ind w:left="1665" w:hanging="945"/>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nsid w:val="7C9C48BB"/>
    <w:multiLevelType w:val="multilevel"/>
    <w:tmpl w:val="ECF88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7FDC7434"/>
    <w:multiLevelType w:val="hybridMultilevel"/>
    <w:tmpl w:val="14928B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Book Antiqu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Book Antiqu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Book Antiqua" w:hint="default"/>
      </w:rPr>
    </w:lvl>
    <w:lvl w:ilvl="8" w:tplc="04090005" w:tentative="1">
      <w:start w:val="1"/>
      <w:numFmt w:val="bullet"/>
      <w:lvlText w:val=""/>
      <w:lvlJc w:val="left"/>
      <w:pPr>
        <w:ind w:left="6480" w:hanging="360"/>
      </w:pPr>
      <w:rPr>
        <w:rFonts w:ascii="Wingdings" w:hAnsi="Wingdings" w:hint="default"/>
      </w:rPr>
    </w:lvl>
  </w:abstractNum>
  <w:num w:numId="1">
    <w:abstractNumId w:val="47"/>
  </w:num>
  <w:num w:numId="2">
    <w:abstractNumId w:val="21"/>
  </w:num>
  <w:num w:numId="3">
    <w:abstractNumId w:val="40"/>
  </w:num>
  <w:num w:numId="4">
    <w:abstractNumId w:val="26"/>
  </w:num>
  <w:num w:numId="5">
    <w:abstractNumId w:val="38"/>
  </w:num>
  <w:num w:numId="6">
    <w:abstractNumId w:val="30"/>
  </w:num>
  <w:num w:numId="7">
    <w:abstractNumId w:val="31"/>
  </w:num>
  <w:num w:numId="8">
    <w:abstractNumId w:val="32"/>
  </w:num>
  <w:num w:numId="9">
    <w:abstractNumId w:val="17"/>
  </w:num>
  <w:num w:numId="10">
    <w:abstractNumId w:val="18"/>
  </w:num>
  <w:num w:numId="11">
    <w:abstractNumId w:val="29"/>
  </w:num>
  <w:num w:numId="12">
    <w:abstractNumId w:val="41"/>
  </w:num>
  <w:num w:numId="13">
    <w:abstractNumId w:val="23"/>
  </w:num>
  <w:num w:numId="14">
    <w:abstractNumId w:val="13"/>
  </w:num>
  <w:num w:numId="15">
    <w:abstractNumId w:val="37"/>
  </w:num>
  <w:num w:numId="16">
    <w:abstractNumId w:val="36"/>
  </w:num>
  <w:num w:numId="17">
    <w:abstractNumId w:val="19"/>
  </w:num>
  <w:num w:numId="18">
    <w:abstractNumId w:val="25"/>
  </w:num>
  <w:num w:numId="19">
    <w:abstractNumId w:val="12"/>
  </w:num>
  <w:num w:numId="20">
    <w:abstractNumId w:val="34"/>
  </w:num>
  <w:num w:numId="21">
    <w:abstractNumId w:val="46"/>
  </w:num>
  <w:num w:numId="22">
    <w:abstractNumId w:val="14"/>
  </w:num>
  <w:num w:numId="23">
    <w:abstractNumId w:val="39"/>
  </w:num>
  <w:num w:numId="24">
    <w:abstractNumId w:val="20"/>
  </w:num>
  <w:num w:numId="25">
    <w:abstractNumId w:val="15"/>
  </w:num>
  <w:num w:numId="26">
    <w:abstractNumId w:val="22"/>
  </w:num>
  <w:num w:numId="27">
    <w:abstractNumId w:val="35"/>
  </w:num>
  <w:num w:numId="28">
    <w:abstractNumId w:val="11"/>
  </w:num>
  <w:num w:numId="29">
    <w:abstractNumId w:val="42"/>
  </w:num>
  <w:num w:numId="30">
    <w:abstractNumId w:val="27"/>
  </w:num>
  <w:num w:numId="31">
    <w:abstractNumId w:val="43"/>
  </w:num>
  <w:num w:numId="32">
    <w:abstractNumId w:val="28"/>
  </w:num>
  <w:num w:numId="33">
    <w:abstractNumId w:val="33"/>
  </w:num>
  <w:num w:numId="34">
    <w:abstractNumId w:val="44"/>
  </w:num>
  <w:num w:numId="35">
    <w:abstractNumId w:val="45"/>
  </w:num>
  <w:num w:numId="36">
    <w:abstractNumId w:val="24"/>
  </w:num>
  <w:num w:numId="37">
    <w:abstractNumId w:val="3"/>
  </w:num>
  <w:num w:numId="38">
    <w:abstractNumId w:val="9"/>
  </w:num>
  <w:num w:numId="39">
    <w:abstractNumId w:val="1"/>
  </w:num>
  <w:num w:numId="40">
    <w:abstractNumId w:val="8"/>
  </w:num>
  <w:num w:numId="41">
    <w:abstractNumId w:val="6"/>
  </w:num>
  <w:num w:numId="42">
    <w:abstractNumId w:val="4"/>
  </w:num>
  <w:num w:numId="43">
    <w:abstractNumId w:val="10"/>
  </w:num>
  <w:num w:numId="44">
    <w:abstractNumId w:val="7"/>
  </w:num>
  <w:num w:numId="45">
    <w:abstractNumId w:val="5"/>
  </w:num>
  <w:num w:numId="46">
    <w:abstractNumId w:val="2"/>
  </w:num>
  <w:num w:numId="47">
    <w:abstractNumId w:val="16"/>
  </w:num>
  <w:num w:numId="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trackRevision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utoRedact State" w:val="ready"/>
    <w:docVar w:name="AUWarn" w:val="This is your final opportunity to revise. The MIT Press does not allow revision of content in page proofs."/>
    <w:docVar w:name="BookID" w:val="8743"/>
    <w:docVar w:name="ChapterNum" w:val="001"/>
    <w:docVar w:name="CheckHeader" w:val="T"/>
    <w:docVar w:name="ex_AddedHTMLPreformat" w:val="Courier New"/>
    <w:docVar w:name="ex_AutoRedact" w:val="APComplete"/>
    <w:docVar w:name="ex_Citations" w:val="APComplete"/>
    <w:docVar w:name="ex_CleanUp" w:val="CleanUpComplete"/>
    <w:docVar w:name="ex_eXtylesBuild" w:val="2870"/>
    <w:docVar w:name="EX_LAST_PALETTE_TAB" w:val="7"/>
    <w:docVar w:name="ex_ParseBib" w:val="APComplete"/>
    <w:docVar w:name="ex_StyleRefs" w:val="APComplete"/>
    <w:docVar w:name="ex_WordVersion" w:val="14.0"/>
    <w:docVar w:name="eXtyles" w:val="active"/>
    <w:docVar w:name="ExtylesTagDescriptors" w:val="Book Reference|bok|Conference Reference|conf|Edited Book Reference|edb|Electronic Reference|eref|Journal Reference|jrn|Legal Reference|lgl|Other Reference|other|Thesis Reference|ths|Unknown Reference|unknown|Inline Graphic|graphic|Box Type|box-type|Figure Type|fig-type|Table Type|tab-type|Section Type|sec-type|List Type|list-type|Extract Type|ext-type|Specific Use|su|List Item Specific Use|litem-su|List Continued|list-cont|"/>
    <w:docVar w:name="iceFileDir" w:val="\\vmware-host\Shared Folders\Desktop\Dropbox (MIT)\4_EXTYLES_SUPPORT\2_ED problem docs"/>
    <w:docVar w:name="iceFileName" w:val="8743_001.docx"/>
    <w:docVar w:name="iceJABR" w:val="BooksChicago"/>
    <w:docVar w:name="iceJournal" w:val="BooksChicago:Books Chicago"/>
    <w:docVar w:name="iceJournalName" w:val="Books Chicago"/>
    <w:docVar w:name="icePublisher" w:val="MITBooks"/>
    <w:docVar w:name="PreEdit Baseline Path" w:val="\\vmware-host\Shared Folders\Desktop\Dropbox (MIT)\4_EXTYLES_SUPPORT\2_ED problem docs\8743_001$base.docx"/>
    <w:docVar w:name="PreEdit Baseline Timestamp" w:val="10/10/2014 11:48:55 AM"/>
    <w:docVar w:name="PreEdit Up-Front Loss" w:val="complete"/>
  </w:docVars>
  <w:rsids>
    <w:rsidRoot w:val="00B96FDE"/>
    <w:rsid w:val="00000A75"/>
    <w:rsid w:val="00000B86"/>
    <w:rsid w:val="00002F1A"/>
    <w:rsid w:val="00004333"/>
    <w:rsid w:val="00004725"/>
    <w:rsid w:val="000056FB"/>
    <w:rsid w:val="00006354"/>
    <w:rsid w:val="00006AEB"/>
    <w:rsid w:val="000071F3"/>
    <w:rsid w:val="00007529"/>
    <w:rsid w:val="0000768C"/>
    <w:rsid w:val="00007907"/>
    <w:rsid w:val="00010615"/>
    <w:rsid w:val="00010BFD"/>
    <w:rsid w:val="0001135F"/>
    <w:rsid w:val="00012042"/>
    <w:rsid w:val="00017B26"/>
    <w:rsid w:val="00017E6A"/>
    <w:rsid w:val="00020A68"/>
    <w:rsid w:val="00025499"/>
    <w:rsid w:val="00025F15"/>
    <w:rsid w:val="00027440"/>
    <w:rsid w:val="00027EB6"/>
    <w:rsid w:val="000318D0"/>
    <w:rsid w:val="000322CF"/>
    <w:rsid w:val="0003298E"/>
    <w:rsid w:val="00037DBF"/>
    <w:rsid w:val="0004137E"/>
    <w:rsid w:val="00041DE2"/>
    <w:rsid w:val="00041EC6"/>
    <w:rsid w:val="00042FD6"/>
    <w:rsid w:val="00043514"/>
    <w:rsid w:val="00043C62"/>
    <w:rsid w:val="000462D9"/>
    <w:rsid w:val="00046D03"/>
    <w:rsid w:val="00047165"/>
    <w:rsid w:val="00047BB0"/>
    <w:rsid w:val="000505CD"/>
    <w:rsid w:val="00051071"/>
    <w:rsid w:val="00051D86"/>
    <w:rsid w:val="000542CF"/>
    <w:rsid w:val="0005563D"/>
    <w:rsid w:val="00055B3A"/>
    <w:rsid w:val="000578A8"/>
    <w:rsid w:val="00057DC9"/>
    <w:rsid w:val="000612A5"/>
    <w:rsid w:val="00065831"/>
    <w:rsid w:val="00065AC7"/>
    <w:rsid w:val="00065E5C"/>
    <w:rsid w:val="000672BC"/>
    <w:rsid w:val="00067415"/>
    <w:rsid w:val="00070AE6"/>
    <w:rsid w:val="00070DAD"/>
    <w:rsid w:val="000725DF"/>
    <w:rsid w:val="000748A7"/>
    <w:rsid w:val="00075C7D"/>
    <w:rsid w:val="00076709"/>
    <w:rsid w:val="00076AC9"/>
    <w:rsid w:val="00076D5E"/>
    <w:rsid w:val="000771BE"/>
    <w:rsid w:val="000776E0"/>
    <w:rsid w:val="00080184"/>
    <w:rsid w:val="00083704"/>
    <w:rsid w:val="00083C8B"/>
    <w:rsid w:val="00085426"/>
    <w:rsid w:val="00085ED6"/>
    <w:rsid w:val="00090F9C"/>
    <w:rsid w:val="00091D12"/>
    <w:rsid w:val="0009249E"/>
    <w:rsid w:val="00093CBC"/>
    <w:rsid w:val="000940AB"/>
    <w:rsid w:val="00094CFE"/>
    <w:rsid w:val="000977C6"/>
    <w:rsid w:val="000A02D8"/>
    <w:rsid w:val="000A0C9A"/>
    <w:rsid w:val="000A40DF"/>
    <w:rsid w:val="000A54E8"/>
    <w:rsid w:val="000A7B26"/>
    <w:rsid w:val="000B0F25"/>
    <w:rsid w:val="000B14E5"/>
    <w:rsid w:val="000B1A36"/>
    <w:rsid w:val="000B24CE"/>
    <w:rsid w:val="000B3490"/>
    <w:rsid w:val="000B7945"/>
    <w:rsid w:val="000B7B81"/>
    <w:rsid w:val="000C1605"/>
    <w:rsid w:val="000C1BEC"/>
    <w:rsid w:val="000C2FB6"/>
    <w:rsid w:val="000C3DF5"/>
    <w:rsid w:val="000C6481"/>
    <w:rsid w:val="000C7388"/>
    <w:rsid w:val="000D0184"/>
    <w:rsid w:val="000D29A6"/>
    <w:rsid w:val="000D2D55"/>
    <w:rsid w:val="000D4280"/>
    <w:rsid w:val="000D46D4"/>
    <w:rsid w:val="000D4C69"/>
    <w:rsid w:val="000D59BC"/>
    <w:rsid w:val="000D706E"/>
    <w:rsid w:val="000E35B4"/>
    <w:rsid w:val="000E37A6"/>
    <w:rsid w:val="000E46A7"/>
    <w:rsid w:val="000E562D"/>
    <w:rsid w:val="000E639D"/>
    <w:rsid w:val="000F125C"/>
    <w:rsid w:val="000F1589"/>
    <w:rsid w:val="000F22A0"/>
    <w:rsid w:val="000F47B6"/>
    <w:rsid w:val="000F7579"/>
    <w:rsid w:val="0010191E"/>
    <w:rsid w:val="00101B68"/>
    <w:rsid w:val="0010235B"/>
    <w:rsid w:val="00103BAA"/>
    <w:rsid w:val="00104DED"/>
    <w:rsid w:val="00106B55"/>
    <w:rsid w:val="00110B58"/>
    <w:rsid w:val="00114BBD"/>
    <w:rsid w:val="001153D3"/>
    <w:rsid w:val="00116A49"/>
    <w:rsid w:val="00117330"/>
    <w:rsid w:val="001177C5"/>
    <w:rsid w:val="0011792C"/>
    <w:rsid w:val="00117958"/>
    <w:rsid w:val="0012007F"/>
    <w:rsid w:val="00122358"/>
    <w:rsid w:val="00124238"/>
    <w:rsid w:val="00126274"/>
    <w:rsid w:val="00127921"/>
    <w:rsid w:val="0013090F"/>
    <w:rsid w:val="00130F7E"/>
    <w:rsid w:val="001313A6"/>
    <w:rsid w:val="0013207D"/>
    <w:rsid w:val="0013269A"/>
    <w:rsid w:val="00134386"/>
    <w:rsid w:val="001356DB"/>
    <w:rsid w:val="0013587C"/>
    <w:rsid w:val="00135D3B"/>
    <w:rsid w:val="00136121"/>
    <w:rsid w:val="0013771A"/>
    <w:rsid w:val="00137B50"/>
    <w:rsid w:val="00140F82"/>
    <w:rsid w:val="001426B7"/>
    <w:rsid w:val="00143ECC"/>
    <w:rsid w:val="00144BF9"/>
    <w:rsid w:val="001453DC"/>
    <w:rsid w:val="00147169"/>
    <w:rsid w:val="00147B45"/>
    <w:rsid w:val="0015043F"/>
    <w:rsid w:val="001507CF"/>
    <w:rsid w:val="001515B4"/>
    <w:rsid w:val="00152705"/>
    <w:rsid w:val="00152833"/>
    <w:rsid w:val="0015284D"/>
    <w:rsid w:val="00153809"/>
    <w:rsid w:val="00154AD7"/>
    <w:rsid w:val="00155E9E"/>
    <w:rsid w:val="00157653"/>
    <w:rsid w:val="00166D05"/>
    <w:rsid w:val="00167419"/>
    <w:rsid w:val="001677B3"/>
    <w:rsid w:val="00170E38"/>
    <w:rsid w:val="001724A8"/>
    <w:rsid w:val="0017363B"/>
    <w:rsid w:val="001738C6"/>
    <w:rsid w:val="001771EB"/>
    <w:rsid w:val="001773F0"/>
    <w:rsid w:val="00177856"/>
    <w:rsid w:val="00177AAB"/>
    <w:rsid w:val="00181493"/>
    <w:rsid w:val="0018226F"/>
    <w:rsid w:val="00182957"/>
    <w:rsid w:val="00183416"/>
    <w:rsid w:val="00183870"/>
    <w:rsid w:val="00184018"/>
    <w:rsid w:val="00187F6C"/>
    <w:rsid w:val="00193B36"/>
    <w:rsid w:val="00196EA3"/>
    <w:rsid w:val="00197491"/>
    <w:rsid w:val="00197A11"/>
    <w:rsid w:val="001A20CD"/>
    <w:rsid w:val="001A3A16"/>
    <w:rsid w:val="001A6409"/>
    <w:rsid w:val="001B10A5"/>
    <w:rsid w:val="001B11FF"/>
    <w:rsid w:val="001B1814"/>
    <w:rsid w:val="001B1F22"/>
    <w:rsid w:val="001B2E70"/>
    <w:rsid w:val="001B4015"/>
    <w:rsid w:val="001B56F6"/>
    <w:rsid w:val="001C1999"/>
    <w:rsid w:val="001C1F67"/>
    <w:rsid w:val="001C5788"/>
    <w:rsid w:val="001C5CF0"/>
    <w:rsid w:val="001C64A8"/>
    <w:rsid w:val="001C6AA1"/>
    <w:rsid w:val="001C74FB"/>
    <w:rsid w:val="001C79E6"/>
    <w:rsid w:val="001D3DB9"/>
    <w:rsid w:val="001D3DE6"/>
    <w:rsid w:val="001D50CE"/>
    <w:rsid w:val="001D5919"/>
    <w:rsid w:val="001E04EF"/>
    <w:rsid w:val="001E2002"/>
    <w:rsid w:val="001E2100"/>
    <w:rsid w:val="001E4568"/>
    <w:rsid w:val="001E4A9C"/>
    <w:rsid w:val="001F0A31"/>
    <w:rsid w:val="001F0A5E"/>
    <w:rsid w:val="001F3916"/>
    <w:rsid w:val="001F5744"/>
    <w:rsid w:val="001F5FC8"/>
    <w:rsid w:val="001F63D7"/>
    <w:rsid w:val="001F6539"/>
    <w:rsid w:val="00203843"/>
    <w:rsid w:val="002048E3"/>
    <w:rsid w:val="00206F74"/>
    <w:rsid w:val="002075E5"/>
    <w:rsid w:val="00207AF7"/>
    <w:rsid w:val="00211774"/>
    <w:rsid w:val="002120E6"/>
    <w:rsid w:val="00214B9B"/>
    <w:rsid w:val="00215310"/>
    <w:rsid w:val="002156A4"/>
    <w:rsid w:val="00215E22"/>
    <w:rsid w:val="00216259"/>
    <w:rsid w:val="0022077B"/>
    <w:rsid w:val="00220C9D"/>
    <w:rsid w:val="00220D83"/>
    <w:rsid w:val="00222851"/>
    <w:rsid w:val="002234EF"/>
    <w:rsid w:val="002259A2"/>
    <w:rsid w:val="002274C8"/>
    <w:rsid w:val="002279A5"/>
    <w:rsid w:val="00227CD2"/>
    <w:rsid w:val="0023012B"/>
    <w:rsid w:val="00230466"/>
    <w:rsid w:val="00230D6B"/>
    <w:rsid w:val="00231892"/>
    <w:rsid w:val="0023292C"/>
    <w:rsid w:val="00235C63"/>
    <w:rsid w:val="00236A0C"/>
    <w:rsid w:val="00236ED1"/>
    <w:rsid w:val="002413F7"/>
    <w:rsid w:val="00243445"/>
    <w:rsid w:val="0024420C"/>
    <w:rsid w:val="00245140"/>
    <w:rsid w:val="0024532C"/>
    <w:rsid w:val="00245751"/>
    <w:rsid w:val="00250458"/>
    <w:rsid w:val="0025062E"/>
    <w:rsid w:val="00253241"/>
    <w:rsid w:val="0025475E"/>
    <w:rsid w:val="00255E05"/>
    <w:rsid w:val="00257FE0"/>
    <w:rsid w:val="00267C6F"/>
    <w:rsid w:val="002701CE"/>
    <w:rsid w:val="00271188"/>
    <w:rsid w:val="0027182C"/>
    <w:rsid w:val="00271D90"/>
    <w:rsid w:val="002735C7"/>
    <w:rsid w:val="002749A9"/>
    <w:rsid w:val="002801B8"/>
    <w:rsid w:val="0028474B"/>
    <w:rsid w:val="00284ABF"/>
    <w:rsid w:val="00285E9B"/>
    <w:rsid w:val="00286022"/>
    <w:rsid w:val="0028715F"/>
    <w:rsid w:val="002912A3"/>
    <w:rsid w:val="002917DA"/>
    <w:rsid w:val="00292090"/>
    <w:rsid w:val="00292636"/>
    <w:rsid w:val="00293156"/>
    <w:rsid w:val="002974ED"/>
    <w:rsid w:val="002A1946"/>
    <w:rsid w:val="002A370A"/>
    <w:rsid w:val="002A5C51"/>
    <w:rsid w:val="002A7CB9"/>
    <w:rsid w:val="002B0C3B"/>
    <w:rsid w:val="002B2567"/>
    <w:rsid w:val="002B39CE"/>
    <w:rsid w:val="002B43EA"/>
    <w:rsid w:val="002B4822"/>
    <w:rsid w:val="002B59E6"/>
    <w:rsid w:val="002B5B16"/>
    <w:rsid w:val="002B6E1A"/>
    <w:rsid w:val="002B7085"/>
    <w:rsid w:val="002C3066"/>
    <w:rsid w:val="002C4B75"/>
    <w:rsid w:val="002C552A"/>
    <w:rsid w:val="002C6C6D"/>
    <w:rsid w:val="002D05C1"/>
    <w:rsid w:val="002D11BF"/>
    <w:rsid w:val="002D205E"/>
    <w:rsid w:val="002D250A"/>
    <w:rsid w:val="002D2D4B"/>
    <w:rsid w:val="002D392C"/>
    <w:rsid w:val="002D5089"/>
    <w:rsid w:val="002D5A28"/>
    <w:rsid w:val="002D63D6"/>
    <w:rsid w:val="002D72FB"/>
    <w:rsid w:val="002E13BC"/>
    <w:rsid w:val="002E2F32"/>
    <w:rsid w:val="002E62E0"/>
    <w:rsid w:val="002E7ACE"/>
    <w:rsid w:val="002F018E"/>
    <w:rsid w:val="002F0814"/>
    <w:rsid w:val="002F08CC"/>
    <w:rsid w:val="002F1568"/>
    <w:rsid w:val="002F233C"/>
    <w:rsid w:val="002F31DD"/>
    <w:rsid w:val="002F5DF0"/>
    <w:rsid w:val="002F662C"/>
    <w:rsid w:val="002F79D1"/>
    <w:rsid w:val="002F7A2D"/>
    <w:rsid w:val="003017CE"/>
    <w:rsid w:val="003028FD"/>
    <w:rsid w:val="003042C7"/>
    <w:rsid w:val="00306BEF"/>
    <w:rsid w:val="00307A99"/>
    <w:rsid w:val="0031455F"/>
    <w:rsid w:val="00316602"/>
    <w:rsid w:val="00316F44"/>
    <w:rsid w:val="00317D0B"/>
    <w:rsid w:val="0032067A"/>
    <w:rsid w:val="00321CC6"/>
    <w:rsid w:val="00321D56"/>
    <w:rsid w:val="003234B8"/>
    <w:rsid w:val="00323846"/>
    <w:rsid w:val="00323862"/>
    <w:rsid w:val="003271D1"/>
    <w:rsid w:val="0032751E"/>
    <w:rsid w:val="00330277"/>
    <w:rsid w:val="0033101E"/>
    <w:rsid w:val="0033133D"/>
    <w:rsid w:val="00335567"/>
    <w:rsid w:val="00335A03"/>
    <w:rsid w:val="00335B16"/>
    <w:rsid w:val="00337554"/>
    <w:rsid w:val="003378A8"/>
    <w:rsid w:val="00340425"/>
    <w:rsid w:val="00340518"/>
    <w:rsid w:val="003410FB"/>
    <w:rsid w:val="00343685"/>
    <w:rsid w:val="00343A92"/>
    <w:rsid w:val="003440CF"/>
    <w:rsid w:val="0034486A"/>
    <w:rsid w:val="003453FA"/>
    <w:rsid w:val="00346D6E"/>
    <w:rsid w:val="003542A3"/>
    <w:rsid w:val="0035513F"/>
    <w:rsid w:val="00355D11"/>
    <w:rsid w:val="00360195"/>
    <w:rsid w:val="003618CF"/>
    <w:rsid w:val="003628CB"/>
    <w:rsid w:val="00362EC6"/>
    <w:rsid w:val="0036435C"/>
    <w:rsid w:val="003644E9"/>
    <w:rsid w:val="00367548"/>
    <w:rsid w:val="003705BD"/>
    <w:rsid w:val="00371400"/>
    <w:rsid w:val="00374EF4"/>
    <w:rsid w:val="00376885"/>
    <w:rsid w:val="00376D59"/>
    <w:rsid w:val="0037722F"/>
    <w:rsid w:val="00380051"/>
    <w:rsid w:val="00384C78"/>
    <w:rsid w:val="00385A6C"/>
    <w:rsid w:val="00390800"/>
    <w:rsid w:val="003917B0"/>
    <w:rsid w:val="00391C8F"/>
    <w:rsid w:val="0039284D"/>
    <w:rsid w:val="00393962"/>
    <w:rsid w:val="00394624"/>
    <w:rsid w:val="003956EE"/>
    <w:rsid w:val="00395D3F"/>
    <w:rsid w:val="00396431"/>
    <w:rsid w:val="00396DB6"/>
    <w:rsid w:val="00396F68"/>
    <w:rsid w:val="003A0351"/>
    <w:rsid w:val="003A1486"/>
    <w:rsid w:val="003A14DC"/>
    <w:rsid w:val="003A1A4F"/>
    <w:rsid w:val="003A356B"/>
    <w:rsid w:val="003A38C4"/>
    <w:rsid w:val="003A4525"/>
    <w:rsid w:val="003A7A19"/>
    <w:rsid w:val="003B26CC"/>
    <w:rsid w:val="003B3A80"/>
    <w:rsid w:val="003B3AF2"/>
    <w:rsid w:val="003B4553"/>
    <w:rsid w:val="003B681D"/>
    <w:rsid w:val="003B6AB8"/>
    <w:rsid w:val="003C04EA"/>
    <w:rsid w:val="003C16AC"/>
    <w:rsid w:val="003C27DC"/>
    <w:rsid w:val="003C33E6"/>
    <w:rsid w:val="003C3516"/>
    <w:rsid w:val="003C441A"/>
    <w:rsid w:val="003C49DB"/>
    <w:rsid w:val="003C54B3"/>
    <w:rsid w:val="003C63AC"/>
    <w:rsid w:val="003D1B06"/>
    <w:rsid w:val="003D1F22"/>
    <w:rsid w:val="003D219D"/>
    <w:rsid w:val="003D24AC"/>
    <w:rsid w:val="003D2982"/>
    <w:rsid w:val="003D32A8"/>
    <w:rsid w:val="003D5A00"/>
    <w:rsid w:val="003D6C8F"/>
    <w:rsid w:val="003E213D"/>
    <w:rsid w:val="003E36EE"/>
    <w:rsid w:val="003E410A"/>
    <w:rsid w:val="003E4383"/>
    <w:rsid w:val="003E5DF9"/>
    <w:rsid w:val="003F1E55"/>
    <w:rsid w:val="003F2B57"/>
    <w:rsid w:val="003F5847"/>
    <w:rsid w:val="003F5E6A"/>
    <w:rsid w:val="003F5FDD"/>
    <w:rsid w:val="003F644D"/>
    <w:rsid w:val="003F7B4D"/>
    <w:rsid w:val="003F7FB2"/>
    <w:rsid w:val="0040044F"/>
    <w:rsid w:val="004010B1"/>
    <w:rsid w:val="0040226E"/>
    <w:rsid w:val="00405229"/>
    <w:rsid w:val="004076A9"/>
    <w:rsid w:val="004077EE"/>
    <w:rsid w:val="0041458A"/>
    <w:rsid w:val="00414969"/>
    <w:rsid w:val="004150D3"/>
    <w:rsid w:val="0041757B"/>
    <w:rsid w:val="00420413"/>
    <w:rsid w:val="00423510"/>
    <w:rsid w:val="00425071"/>
    <w:rsid w:val="0042585B"/>
    <w:rsid w:val="00426B0E"/>
    <w:rsid w:val="00427C92"/>
    <w:rsid w:val="00430637"/>
    <w:rsid w:val="00431274"/>
    <w:rsid w:val="004329CE"/>
    <w:rsid w:val="0043361D"/>
    <w:rsid w:val="004344B1"/>
    <w:rsid w:val="00434F38"/>
    <w:rsid w:val="004353B9"/>
    <w:rsid w:val="0043674D"/>
    <w:rsid w:val="00440063"/>
    <w:rsid w:val="00441A63"/>
    <w:rsid w:val="00441F5A"/>
    <w:rsid w:val="004422AC"/>
    <w:rsid w:val="00442846"/>
    <w:rsid w:val="004453E3"/>
    <w:rsid w:val="0044548F"/>
    <w:rsid w:val="00445516"/>
    <w:rsid w:val="004476B7"/>
    <w:rsid w:val="00447D14"/>
    <w:rsid w:val="004516E1"/>
    <w:rsid w:val="00453FB1"/>
    <w:rsid w:val="004544D9"/>
    <w:rsid w:val="00454F74"/>
    <w:rsid w:val="0046088A"/>
    <w:rsid w:val="00461280"/>
    <w:rsid w:val="00461CDF"/>
    <w:rsid w:val="0046227C"/>
    <w:rsid w:val="00464414"/>
    <w:rsid w:val="00465B11"/>
    <w:rsid w:val="00467348"/>
    <w:rsid w:val="0046761F"/>
    <w:rsid w:val="00467B94"/>
    <w:rsid w:val="00467FE6"/>
    <w:rsid w:val="0047059F"/>
    <w:rsid w:val="00473CE2"/>
    <w:rsid w:val="00475F0B"/>
    <w:rsid w:val="004767BF"/>
    <w:rsid w:val="00477756"/>
    <w:rsid w:val="004778ED"/>
    <w:rsid w:val="00477E45"/>
    <w:rsid w:val="00480D2F"/>
    <w:rsid w:val="004843AC"/>
    <w:rsid w:val="00485197"/>
    <w:rsid w:val="00491A43"/>
    <w:rsid w:val="00492ACA"/>
    <w:rsid w:val="00492FCA"/>
    <w:rsid w:val="0049386F"/>
    <w:rsid w:val="00494847"/>
    <w:rsid w:val="00496DC1"/>
    <w:rsid w:val="0049747C"/>
    <w:rsid w:val="004A01EB"/>
    <w:rsid w:val="004A2E5C"/>
    <w:rsid w:val="004A38BF"/>
    <w:rsid w:val="004A5894"/>
    <w:rsid w:val="004A6096"/>
    <w:rsid w:val="004B02B3"/>
    <w:rsid w:val="004B0CFA"/>
    <w:rsid w:val="004B2AE7"/>
    <w:rsid w:val="004B49BD"/>
    <w:rsid w:val="004B5ADD"/>
    <w:rsid w:val="004B69D5"/>
    <w:rsid w:val="004B6F00"/>
    <w:rsid w:val="004C1274"/>
    <w:rsid w:val="004C1F64"/>
    <w:rsid w:val="004C3307"/>
    <w:rsid w:val="004C39D1"/>
    <w:rsid w:val="004C4620"/>
    <w:rsid w:val="004C5094"/>
    <w:rsid w:val="004C60FA"/>
    <w:rsid w:val="004C7B61"/>
    <w:rsid w:val="004D16DF"/>
    <w:rsid w:val="004D2619"/>
    <w:rsid w:val="004D3D24"/>
    <w:rsid w:val="004D4961"/>
    <w:rsid w:val="004D5821"/>
    <w:rsid w:val="004D594B"/>
    <w:rsid w:val="004D5C36"/>
    <w:rsid w:val="004D7B43"/>
    <w:rsid w:val="004E0081"/>
    <w:rsid w:val="004E16DD"/>
    <w:rsid w:val="004E3E99"/>
    <w:rsid w:val="004E4590"/>
    <w:rsid w:val="004E6F6A"/>
    <w:rsid w:val="004E7FF3"/>
    <w:rsid w:val="004F241F"/>
    <w:rsid w:val="004F2568"/>
    <w:rsid w:val="004F307C"/>
    <w:rsid w:val="004F7634"/>
    <w:rsid w:val="005019BF"/>
    <w:rsid w:val="00501AAC"/>
    <w:rsid w:val="0050248D"/>
    <w:rsid w:val="00503C31"/>
    <w:rsid w:val="005047B2"/>
    <w:rsid w:val="00505008"/>
    <w:rsid w:val="005058E4"/>
    <w:rsid w:val="005079FE"/>
    <w:rsid w:val="00510B5B"/>
    <w:rsid w:val="00511C75"/>
    <w:rsid w:val="00512137"/>
    <w:rsid w:val="00512140"/>
    <w:rsid w:val="0051292F"/>
    <w:rsid w:val="00512A0F"/>
    <w:rsid w:val="005130AD"/>
    <w:rsid w:val="00513273"/>
    <w:rsid w:val="005134B5"/>
    <w:rsid w:val="0051364A"/>
    <w:rsid w:val="005137FD"/>
    <w:rsid w:val="005144CF"/>
    <w:rsid w:val="00515917"/>
    <w:rsid w:val="005162C6"/>
    <w:rsid w:val="00516351"/>
    <w:rsid w:val="00517467"/>
    <w:rsid w:val="00521A8D"/>
    <w:rsid w:val="00522A69"/>
    <w:rsid w:val="005230D0"/>
    <w:rsid w:val="00524670"/>
    <w:rsid w:val="005246C2"/>
    <w:rsid w:val="0052505C"/>
    <w:rsid w:val="00525791"/>
    <w:rsid w:val="005271BD"/>
    <w:rsid w:val="005275A9"/>
    <w:rsid w:val="00531A4D"/>
    <w:rsid w:val="00532228"/>
    <w:rsid w:val="005329F4"/>
    <w:rsid w:val="005358D2"/>
    <w:rsid w:val="00541005"/>
    <w:rsid w:val="005423E8"/>
    <w:rsid w:val="00542648"/>
    <w:rsid w:val="0054388B"/>
    <w:rsid w:val="005441F0"/>
    <w:rsid w:val="00545E49"/>
    <w:rsid w:val="00546C44"/>
    <w:rsid w:val="00547E78"/>
    <w:rsid w:val="0055176E"/>
    <w:rsid w:val="00552225"/>
    <w:rsid w:val="0055356C"/>
    <w:rsid w:val="005535EF"/>
    <w:rsid w:val="00553844"/>
    <w:rsid w:val="00553CDA"/>
    <w:rsid w:val="00556034"/>
    <w:rsid w:val="00560466"/>
    <w:rsid w:val="005617F2"/>
    <w:rsid w:val="00561B11"/>
    <w:rsid w:val="00562115"/>
    <w:rsid w:val="00562789"/>
    <w:rsid w:val="0056454B"/>
    <w:rsid w:val="00564DA9"/>
    <w:rsid w:val="00564DCD"/>
    <w:rsid w:val="00564FFF"/>
    <w:rsid w:val="00565E5C"/>
    <w:rsid w:val="00566555"/>
    <w:rsid w:val="00570F3A"/>
    <w:rsid w:val="00572AD4"/>
    <w:rsid w:val="00576200"/>
    <w:rsid w:val="005764FD"/>
    <w:rsid w:val="00576F0E"/>
    <w:rsid w:val="005825EF"/>
    <w:rsid w:val="005836D0"/>
    <w:rsid w:val="00585130"/>
    <w:rsid w:val="005862C2"/>
    <w:rsid w:val="005934BF"/>
    <w:rsid w:val="00593953"/>
    <w:rsid w:val="005940ED"/>
    <w:rsid w:val="005949FD"/>
    <w:rsid w:val="00594DF9"/>
    <w:rsid w:val="00594F44"/>
    <w:rsid w:val="00595E56"/>
    <w:rsid w:val="005966C0"/>
    <w:rsid w:val="00597416"/>
    <w:rsid w:val="005A031C"/>
    <w:rsid w:val="005A0364"/>
    <w:rsid w:val="005A2E2E"/>
    <w:rsid w:val="005A499B"/>
    <w:rsid w:val="005A5000"/>
    <w:rsid w:val="005A529B"/>
    <w:rsid w:val="005A6008"/>
    <w:rsid w:val="005A6D69"/>
    <w:rsid w:val="005B057B"/>
    <w:rsid w:val="005B1280"/>
    <w:rsid w:val="005B13AF"/>
    <w:rsid w:val="005B147F"/>
    <w:rsid w:val="005B33D6"/>
    <w:rsid w:val="005C00F6"/>
    <w:rsid w:val="005C03A2"/>
    <w:rsid w:val="005C1036"/>
    <w:rsid w:val="005C168A"/>
    <w:rsid w:val="005C62ED"/>
    <w:rsid w:val="005C67D8"/>
    <w:rsid w:val="005C7E66"/>
    <w:rsid w:val="005D0380"/>
    <w:rsid w:val="005D0FB8"/>
    <w:rsid w:val="005D15FF"/>
    <w:rsid w:val="005D1895"/>
    <w:rsid w:val="005D3426"/>
    <w:rsid w:val="005D6CCC"/>
    <w:rsid w:val="005E0B66"/>
    <w:rsid w:val="005E1001"/>
    <w:rsid w:val="005E16E7"/>
    <w:rsid w:val="005E267A"/>
    <w:rsid w:val="005E5ED1"/>
    <w:rsid w:val="005E7D09"/>
    <w:rsid w:val="005F187F"/>
    <w:rsid w:val="005F234E"/>
    <w:rsid w:val="005F2424"/>
    <w:rsid w:val="005F491B"/>
    <w:rsid w:val="005F4D2A"/>
    <w:rsid w:val="005F4D4F"/>
    <w:rsid w:val="006004A4"/>
    <w:rsid w:val="00605187"/>
    <w:rsid w:val="00605690"/>
    <w:rsid w:val="00605BA5"/>
    <w:rsid w:val="006060FA"/>
    <w:rsid w:val="00607B95"/>
    <w:rsid w:val="00610502"/>
    <w:rsid w:val="00611249"/>
    <w:rsid w:val="006117CA"/>
    <w:rsid w:val="006145E7"/>
    <w:rsid w:val="006166E1"/>
    <w:rsid w:val="006174A1"/>
    <w:rsid w:val="006177D1"/>
    <w:rsid w:val="00617C3B"/>
    <w:rsid w:val="0062104B"/>
    <w:rsid w:val="00624555"/>
    <w:rsid w:val="006245DB"/>
    <w:rsid w:val="006247E4"/>
    <w:rsid w:val="00624904"/>
    <w:rsid w:val="0062663C"/>
    <w:rsid w:val="00627D5B"/>
    <w:rsid w:val="006313FE"/>
    <w:rsid w:val="0063187E"/>
    <w:rsid w:val="00632F48"/>
    <w:rsid w:val="00633091"/>
    <w:rsid w:val="00633B2E"/>
    <w:rsid w:val="00636D21"/>
    <w:rsid w:val="00637B59"/>
    <w:rsid w:val="00640064"/>
    <w:rsid w:val="006403A9"/>
    <w:rsid w:val="0064339B"/>
    <w:rsid w:val="00643606"/>
    <w:rsid w:val="006508B8"/>
    <w:rsid w:val="00650EE5"/>
    <w:rsid w:val="00656B6A"/>
    <w:rsid w:val="0066086E"/>
    <w:rsid w:val="00660E07"/>
    <w:rsid w:val="00662195"/>
    <w:rsid w:val="0066368F"/>
    <w:rsid w:val="00663725"/>
    <w:rsid w:val="00666BEE"/>
    <w:rsid w:val="00666C0D"/>
    <w:rsid w:val="00667AAB"/>
    <w:rsid w:val="0067069B"/>
    <w:rsid w:val="0067244B"/>
    <w:rsid w:val="00675009"/>
    <w:rsid w:val="00675439"/>
    <w:rsid w:val="00680196"/>
    <w:rsid w:val="00681314"/>
    <w:rsid w:val="006824AD"/>
    <w:rsid w:val="00684927"/>
    <w:rsid w:val="00687076"/>
    <w:rsid w:val="006871A0"/>
    <w:rsid w:val="00690D8D"/>
    <w:rsid w:val="00692AF1"/>
    <w:rsid w:val="00693996"/>
    <w:rsid w:val="00695CAC"/>
    <w:rsid w:val="00695E61"/>
    <w:rsid w:val="0069600F"/>
    <w:rsid w:val="006963F0"/>
    <w:rsid w:val="00696A44"/>
    <w:rsid w:val="006A051D"/>
    <w:rsid w:val="006A1CA1"/>
    <w:rsid w:val="006A1F13"/>
    <w:rsid w:val="006A219D"/>
    <w:rsid w:val="006A29A8"/>
    <w:rsid w:val="006B2DBF"/>
    <w:rsid w:val="006B33BC"/>
    <w:rsid w:val="006B3496"/>
    <w:rsid w:val="006B4BA1"/>
    <w:rsid w:val="006B4CBF"/>
    <w:rsid w:val="006B5160"/>
    <w:rsid w:val="006B63B4"/>
    <w:rsid w:val="006B6876"/>
    <w:rsid w:val="006B741F"/>
    <w:rsid w:val="006C0F2A"/>
    <w:rsid w:val="006C27EA"/>
    <w:rsid w:val="006C353A"/>
    <w:rsid w:val="006C4310"/>
    <w:rsid w:val="006C475E"/>
    <w:rsid w:val="006D13D1"/>
    <w:rsid w:val="006D2BE2"/>
    <w:rsid w:val="006D2DF8"/>
    <w:rsid w:val="006D46E4"/>
    <w:rsid w:val="006D5F43"/>
    <w:rsid w:val="006D6C35"/>
    <w:rsid w:val="006D71F9"/>
    <w:rsid w:val="006E13FE"/>
    <w:rsid w:val="006E161B"/>
    <w:rsid w:val="006E162F"/>
    <w:rsid w:val="006E5DAA"/>
    <w:rsid w:val="006E5E79"/>
    <w:rsid w:val="006F1165"/>
    <w:rsid w:val="006F32AD"/>
    <w:rsid w:val="006F41D1"/>
    <w:rsid w:val="006F5871"/>
    <w:rsid w:val="006F7914"/>
    <w:rsid w:val="006F7C8A"/>
    <w:rsid w:val="00700A66"/>
    <w:rsid w:val="00703803"/>
    <w:rsid w:val="00703CCB"/>
    <w:rsid w:val="00703E77"/>
    <w:rsid w:val="00704F4A"/>
    <w:rsid w:val="00707281"/>
    <w:rsid w:val="0070755A"/>
    <w:rsid w:val="00707A63"/>
    <w:rsid w:val="0071064A"/>
    <w:rsid w:val="00711B91"/>
    <w:rsid w:val="007128AD"/>
    <w:rsid w:val="00713BD6"/>
    <w:rsid w:val="00715C00"/>
    <w:rsid w:val="0071601F"/>
    <w:rsid w:val="00716C18"/>
    <w:rsid w:val="0071707F"/>
    <w:rsid w:val="00722B6D"/>
    <w:rsid w:val="00722D82"/>
    <w:rsid w:val="00723AA8"/>
    <w:rsid w:val="00723FE9"/>
    <w:rsid w:val="00724537"/>
    <w:rsid w:val="0072665B"/>
    <w:rsid w:val="00730A49"/>
    <w:rsid w:val="007319A6"/>
    <w:rsid w:val="00731A09"/>
    <w:rsid w:val="00731E92"/>
    <w:rsid w:val="00733CE8"/>
    <w:rsid w:val="00735DAA"/>
    <w:rsid w:val="0073671E"/>
    <w:rsid w:val="007369D6"/>
    <w:rsid w:val="00737C26"/>
    <w:rsid w:val="00744DAE"/>
    <w:rsid w:val="00744F27"/>
    <w:rsid w:val="0074596B"/>
    <w:rsid w:val="00746332"/>
    <w:rsid w:val="00746B65"/>
    <w:rsid w:val="00753782"/>
    <w:rsid w:val="00755258"/>
    <w:rsid w:val="00755935"/>
    <w:rsid w:val="00756297"/>
    <w:rsid w:val="00756886"/>
    <w:rsid w:val="00757231"/>
    <w:rsid w:val="007575A0"/>
    <w:rsid w:val="0076085E"/>
    <w:rsid w:val="00762B50"/>
    <w:rsid w:val="00763EC9"/>
    <w:rsid w:val="00764A2F"/>
    <w:rsid w:val="007674DA"/>
    <w:rsid w:val="00774204"/>
    <w:rsid w:val="00774A23"/>
    <w:rsid w:val="00776F5A"/>
    <w:rsid w:val="00780974"/>
    <w:rsid w:val="00782086"/>
    <w:rsid w:val="0078302C"/>
    <w:rsid w:val="007841B5"/>
    <w:rsid w:val="0078524F"/>
    <w:rsid w:val="00787EAD"/>
    <w:rsid w:val="00790E21"/>
    <w:rsid w:val="00791F5B"/>
    <w:rsid w:val="007920FA"/>
    <w:rsid w:val="00793B96"/>
    <w:rsid w:val="007948D0"/>
    <w:rsid w:val="00795452"/>
    <w:rsid w:val="0079792B"/>
    <w:rsid w:val="007A11A1"/>
    <w:rsid w:val="007A3118"/>
    <w:rsid w:val="007A5AD7"/>
    <w:rsid w:val="007A7D78"/>
    <w:rsid w:val="007B0051"/>
    <w:rsid w:val="007B1014"/>
    <w:rsid w:val="007B1682"/>
    <w:rsid w:val="007B6D2A"/>
    <w:rsid w:val="007C2533"/>
    <w:rsid w:val="007C3313"/>
    <w:rsid w:val="007C443F"/>
    <w:rsid w:val="007C5DB3"/>
    <w:rsid w:val="007C6C2B"/>
    <w:rsid w:val="007C6D67"/>
    <w:rsid w:val="007C7CD7"/>
    <w:rsid w:val="007D1B71"/>
    <w:rsid w:val="007D310A"/>
    <w:rsid w:val="007D3828"/>
    <w:rsid w:val="007D6D5C"/>
    <w:rsid w:val="007E2090"/>
    <w:rsid w:val="007E385B"/>
    <w:rsid w:val="007E548E"/>
    <w:rsid w:val="007E58DF"/>
    <w:rsid w:val="007E6923"/>
    <w:rsid w:val="007E7D99"/>
    <w:rsid w:val="007F111F"/>
    <w:rsid w:val="007F1633"/>
    <w:rsid w:val="007F1A96"/>
    <w:rsid w:val="007F2E28"/>
    <w:rsid w:val="007F4AC3"/>
    <w:rsid w:val="007F4E5E"/>
    <w:rsid w:val="007F51E0"/>
    <w:rsid w:val="007F5564"/>
    <w:rsid w:val="007F595A"/>
    <w:rsid w:val="007F5ADF"/>
    <w:rsid w:val="007F705A"/>
    <w:rsid w:val="00802218"/>
    <w:rsid w:val="008022AA"/>
    <w:rsid w:val="00803622"/>
    <w:rsid w:val="00804249"/>
    <w:rsid w:val="0080437A"/>
    <w:rsid w:val="008048C4"/>
    <w:rsid w:val="00804E80"/>
    <w:rsid w:val="0080599C"/>
    <w:rsid w:val="00805D3B"/>
    <w:rsid w:val="00806259"/>
    <w:rsid w:val="008125FD"/>
    <w:rsid w:val="00812D02"/>
    <w:rsid w:val="00814CCC"/>
    <w:rsid w:val="00816BF0"/>
    <w:rsid w:val="00820A23"/>
    <w:rsid w:val="00820A35"/>
    <w:rsid w:val="00821482"/>
    <w:rsid w:val="00821E3D"/>
    <w:rsid w:val="00822B55"/>
    <w:rsid w:val="00823C8D"/>
    <w:rsid w:val="0082484E"/>
    <w:rsid w:val="00825441"/>
    <w:rsid w:val="00826B76"/>
    <w:rsid w:val="008273F6"/>
    <w:rsid w:val="008300EB"/>
    <w:rsid w:val="00832108"/>
    <w:rsid w:val="00832665"/>
    <w:rsid w:val="00832ECF"/>
    <w:rsid w:val="00835763"/>
    <w:rsid w:val="008360CA"/>
    <w:rsid w:val="00836543"/>
    <w:rsid w:val="008416F2"/>
    <w:rsid w:val="00841A02"/>
    <w:rsid w:val="00845405"/>
    <w:rsid w:val="00845888"/>
    <w:rsid w:val="00847134"/>
    <w:rsid w:val="00850490"/>
    <w:rsid w:val="00850986"/>
    <w:rsid w:val="008527E5"/>
    <w:rsid w:val="008536FC"/>
    <w:rsid w:val="0085470D"/>
    <w:rsid w:val="0085576F"/>
    <w:rsid w:val="00855E82"/>
    <w:rsid w:val="00856171"/>
    <w:rsid w:val="008562F1"/>
    <w:rsid w:val="00860154"/>
    <w:rsid w:val="008623CA"/>
    <w:rsid w:val="00865717"/>
    <w:rsid w:val="00866C1B"/>
    <w:rsid w:val="00867921"/>
    <w:rsid w:val="00867A68"/>
    <w:rsid w:val="008713B9"/>
    <w:rsid w:val="00873ACA"/>
    <w:rsid w:val="008741CF"/>
    <w:rsid w:val="008750E6"/>
    <w:rsid w:val="00876359"/>
    <w:rsid w:val="00877D72"/>
    <w:rsid w:val="00881425"/>
    <w:rsid w:val="00882D4C"/>
    <w:rsid w:val="00883546"/>
    <w:rsid w:val="008840FA"/>
    <w:rsid w:val="008844A0"/>
    <w:rsid w:val="00884C75"/>
    <w:rsid w:val="00885525"/>
    <w:rsid w:val="008856C1"/>
    <w:rsid w:val="0088741E"/>
    <w:rsid w:val="008900AF"/>
    <w:rsid w:val="00892878"/>
    <w:rsid w:val="0089366C"/>
    <w:rsid w:val="00895B3F"/>
    <w:rsid w:val="008966CA"/>
    <w:rsid w:val="0089687F"/>
    <w:rsid w:val="0089781F"/>
    <w:rsid w:val="008A04F2"/>
    <w:rsid w:val="008A4EE1"/>
    <w:rsid w:val="008A51D0"/>
    <w:rsid w:val="008A74A4"/>
    <w:rsid w:val="008A7BED"/>
    <w:rsid w:val="008B1D5A"/>
    <w:rsid w:val="008B6977"/>
    <w:rsid w:val="008C2FC1"/>
    <w:rsid w:val="008C3861"/>
    <w:rsid w:val="008C3E8E"/>
    <w:rsid w:val="008C41DC"/>
    <w:rsid w:val="008C4951"/>
    <w:rsid w:val="008C4E81"/>
    <w:rsid w:val="008C6443"/>
    <w:rsid w:val="008C6AF2"/>
    <w:rsid w:val="008D0BEC"/>
    <w:rsid w:val="008D0ECF"/>
    <w:rsid w:val="008D1BAD"/>
    <w:rsid w:val="008D2A69"/>
    <w:rsid w:val="008D33A0"/>
    <w:rsid w:val="008D4307"/>
    <w:rsid w:val="008D5647"/>
    <w:rsid w:val="008D67F1"/>
    <w:rsid w:val="008E03E3"/>
    <w:rsid w:val="008E2B26"/>
    <w:rsid w:val="008E4030"/>
    <w:rsid w:val="008E504B"/>
    <w:rsid w:val="008E6313"/>
    <w:rsid w:val="008F0985"/>
    <w:rsid w:val="008F2188"/>
    <w:rsid w:val="008F24E1"/>
    <w:rsid w:val="008F2C10"/>
    <w:rsid w:val="008F4439"/>
    <w:rsid w:val="008F6378"/>
    <w:rsid w:val="008F7FC8"/>
    <w:rsid w:val="009005DF"/>
    <w:rsid w:val="00901254"/>
    <w:rsid w:val="0090180B"/>
    <w:rsid w:val="009043D1"/>
    <w:rsid w:val="00904AD9"/>
    <w:rsid w:val="0090553A"/>
    <w:rsid w:val="009055B0"/>
    <w:rsid w:val="00906CC1"/>
    <w:rsid w:val="0091085E"/>
    <w:rsid w:val="00911D4D"/>
    <w:rsid w:val="00912127"/>
    <w:rsid w:val="0091409E"/>
    <w:rsid w:val="009175C0"/>
    <w:rsid w:val="00917FDB"/>
    <w:rsid w:val="009210C4"/>
    <w:rsid w:val="009225AF"/>
    <w:rsid w:val="0092333A"/>
    <w:rsid w:val="00923912"/>
    <w:rsid w:val="009241A6"/>
    <w:rsid w:val="00925CD1"/>
    <w:rsid w:val="0092616F"/>
    <w:rsid w:val="00926DEB"/>
    <w:rsid w:val="00927099"/>
    <w:rsid w:val="0093007C"/>
    <w:rsid w:val="009301A8"/>
    <w:rsid w:val="00931785"/>
    <w:rsid w:val="00932251"/>
    <w:rsid w:val="00932C8C"/>
    <w:rsid w:val="00933866"/>
    <w:rsid w:val="0093593A"/>
    <w:rsid w:val="00937120"/>
    <w:rsid w:val="009373F3"/>
    <w:rsid w:val="00941BEB"/>
    <w:rsid w:val="009421E4"/>
    <w:rsid w:val="00942D85"/>
    <w:rsid w:val="0094389F"/>
    <w:rsid w:val="00945A16"/>
    <w:rsid w:val="009462F4"/>
    <w:rsid w:val="00946CED"/>
    <w:rsid w:val="00946E84"/>
    <w:rsid w:val="00950278"/>
    <w:rsid w:val="00950DAB"/>
    <w:rsid w:val="009515C5"/>
    <w:rsid w:val="00953804"/>
    <w:rsid w:val="00953843"/>
    <w:rsid w:val="009545CF"/>
    <w:rsid w:val="00954B90"/>
    <w:rsid w:val="00956FE9"/>
    <w:rsid w:val="009600F8"/>
    <w:rsid w:val="009637B1"/>
    <w:rsid w:val="0096493A"/>
    <w:rsid w:val="00966B2C"/>
    <w:rsid w:val="00970063"/>
    <w:rsid w:val="009700B4"/>
    <w:rsid w:val="00970127"/>
    <w:rsid w:val="00970611"/>
    <w:rsid w:val="00970BBC"/>
    <w:rsid w:val="00971C09"/>
    <w:rsid w:val="00972A13"/>
    <w:rsid w:val="00972C5D"/>
    <w:rsid w:val="00973393"/>
    <w:rsid w:val="0097478E"/>
    <w:rsid w:val="0097766C"/>
    <w:rsid w:val="00980C47"/>
    <w:rsid w:val="00983DBC"/>
    <w:rsid w:val="00984563"/>
    <w:rsid w:val="00987D06"/>
    <w:rsid w:val="009904F5"/>
    <w:rsid w:val="00993F19"/>
    <w:rsid w:val="00994E89"/>
    <w:rsid w:val="009A1078"/>
    <w:rsid w:val="009A133E"/>
    <w:rsid w:val="009A2033"/>
    <w:rsid w:val="009A3181"/>
    <w:rsid w:val="009A49A1"/>
    <w:rsid w:val="009A7474"/>
    <w:rsid w:val="009B0F98"/>
    <w:rsid w:val="009B19B6"/>
    <w:rsid w:val="009B433D"/>
    <w:rsid w:val="009B59E0"/>
    <w:rsid w:val="009B5B51"/>
    <w:rsid w:val="009B6A91"/>
    <w:rsid w:val="009B7C09"/>
    <w:rsid w:val="009C2D2E"/>
    <w:rsid w:val="009C2E57"/>
    <w:rsid w:val="009C3E0F"/>
    <w:rsid w:val="009C6F33"/>
    <w:rsid w:val="009D0643"/>
    <w:rsid w:val="009D27ED"/>
    <w:rsid w:val="009D2AB5"/>
    <w:rsid w:val="009D647C"/>
    <w:rsid w:val="009D6568"/>
    <w:rsid w:val="009D7427"/>
    <w:rsid w:val="009E00CE"/>
    <w:rsid w:val="009E0644"/>
    <w:rsid w:val="009E1529"/>
    <w:rsid w:val="009E313E"/>
    <w:rsid w:val="009E469E"/>
    <w:rsid w:val="009E47D6"/>
    <w:rsid w:val="009E7910"/>
    <w:rsid w:val="009F1AD0"/>
    <w:rsid w:val="009F24BC"/>
    <w:rsid w:val="009F4E4D"/>
    <w:rsid w:val="00A010B4"/>
    <w:rsid w:val="00A047F5"/>
    <w:rsid w:val="00A06B35"/>
    <w:rsid w:val="00A11D85"/>
    <w:rsid w:val="00A1445D"/>
    <w:rsid w:val="00A159C4"/>
    <w:rsid w:val="00A15B10"/>
    <w:rsid w:val="00A165FD"/>
    <w:rsid w:val="00A16B4D"/>
    <w:rsid w:val="00A23AEE"/>
    <w:rsid w:val="00A23D08"/>
    <w:rsid w:val="00A2447A"/>
    <w:rsid w:val="00A24779"/>
    <w:rsid w:val="00A24ED3"/>
    <w:rsid w:val="00A26415"/>
    <w:rsid w:val="00A271EC"/>
    <w:rsid w:val="00A34224"/>
    <w:rsid w:val="00A3490E"/>
    <w:rsid w:val="00A351F6"/>
    <w:rsid w:val="00A36A74"/>
    <w:rsid w:val="00A36BCB"/>
    <w:rsid w:val="00A37AA9"/>
    <w:rsid w:val="00A41480"/>
    <w:rsid w:val="00A41F7A"/>
    <w:rsid w:val="00A42B6B"/>
    <w:rsid w:val="00A45994"/>
    <w:rsid w:val="00A474B4"/>
    <w:rsid w:val="00A477E5"/>
    <w:rsid w:val="00A52847"/>
    <w:rsid w:val="00A532FF"/>
    <w:rsid w:val="00A5359D"/>
    <w:rsid w:val="00A53A42"/>
    <w:rsid w:val="00A53C52"/>
    <w:rsid w:val="00A54C29"/>
    <w:rsid w:val="00A56A82"/>
    <w:rsid w:val="00A60887"/>
    <w:rsid w:val="00A618F8"/>
    <w:rsid w:val="00A65A44"/>
    <w:rsid w:val="00A66416"/>
    <w:rsid w:val="00A66484"/>
    <w:rsid w:val="00A66757"/>
    <w:rsid w:val="00A67C8C"/>
    <w:rsid w:val="00A67E15"/>
    <w:rsid w:val="00A73A03"/>
    <w:rsid w:val="00A74480"/>
    <w:rsid w:val="00A7755D"/>
    <w:rsid w:val="00A80299"/>
    <w:rsid w:val="00A80D39"/>
    <w:rsid w:val="00A82E2E"/>
    <w:rsid w:val="00A82F7F"/>
    <w:rsid w:val="00A8345A"/>
    <w:rsid w:val="00A841EF"/>
    <w:rsid w:val="00A86C18"/>
    <w:rsid w:val="00A91CE3"/>
    <w:rsid w:val="00A9344C"/>
    <w:rsid w:val="00A935C8"/>
    <w:rsid w:val="00A96467"/>
    <w:rsid w:val="00A977B4"/>
    <w:rsid w:val="00AA0787"/>
    <w:rsid w:val="00AA2486"/>
    <w:rsid w:val="00AA2822"/>
    <w:rsid w:val="00AA2CAD"/>
    <w:rsid w:val="00AA37B4"/>
    <w:rsid w:val="00AA3818"/>
    <w:rsid w:val="00AA3A33"/>
    <w:rsid w:val="00AA3F84"/>
    <w:rsid w:val="00AA46A6"/>
    <w:rsid w:val="00AA4A06"/>
    <w:rsid w:val="00AA67B3"/>
    <w:rsid w:val="00AA6CE9"/>
    <w:rsid w:val="00AA7231"/>
    <w:rsid w:val="00AB08D6"/>
    <w:rsid w:val="00AB1307"/>
    <w:rsid w:val="00AB1928"/>
    <w:rsid w:val="00AB262D"/>
    <w:rsid w:val="00AB2E21"/>
    <w:rsid w:val="00AB4422"/>
    <w:rsid w:val="00AB49B3"/>
    <w:rsid w:val="00AB638D"/>
    <w:rsid w:val="00AB6FEA"/>
    <w:rsid w:val="00AB719A"/>
    <w:rsid w:val="00AB7ECF"/>
    <w:rsid w:val="00AC2177"/>
    <w:rsid w:val="00AC2183"/>
    <w:rsid w:val="00AD295E"/>
    <w:rsid w:val="00AD324F"/>
    <w:rsid w:val="00AD437E"/>
    <w:rsid w:val="00AD6110"/>
    <w:rsid w:val="00AE31E8"/>
    <w:rsid w:val="00AE3B7E"/>
    <w:rsid w:val="00AE4CD8"/>
    <w:rsid w:val="00AE4FAD"/>
    <w:rsid w:val="00AF0E77"/>
    <w:rsid w:val="00AF101F"/>
    <w:rsid w:val="00AF10E9"/>
    <w:rsid w:val="00AF140B"/>
    <w:rsid w:val="00AF2A96"/>
    <w:rsid w:val="00AF431F"/>
    <w:rsid w:val="00AF482A"/>
    <w:rsid w:val="00AF4CA1"/>
    <w:rsid w:val="00AF53E5"/>
    <w:rsid w:val="00AF58A6"/>
    <w:rsid w:val="00AF67EA"/>
    <w:rsid w:val="00AF733A"/>
    <w:rsid w:val="00AF7559"/>
    <w:rsid w:val="00B03226"/>
    <w:rsid w:val="00B03467"/>
    <w:rsid w:val="00B04866"/>
    <w:rsid w:val="00B05017"/>
    <w:rsid w:val="00B070E4"/>
    <w:rsid w:val="00B075D4"/>
    <w:rsid w:val="00B10D3A"/>
    <w:rsid w:val="00B112C5"/>
    <w:rsid w:val="00B119EB"/>
    <w:rsid w:val="00B13259"/>
    <w:rsid w:val="00B14823"/>
    <w:rsid w:val="00B1637B"/>
    <w:rsid w:val="00B1649E"/>
    <w:rsid w:val="00B17276"/>
    <w:rsid w:val="00B172BD"/>
    <w:rsid w:val="00B20095"/>
    <w:rsid w:val="00B22DDA"/>
    <w:rsid w:val="00B25F9C"/>
    <w:rsid w:val="00B264B5"/>
    <w:rsid w:val="00B27364"/>
    <w:rsid w:val="00B27968"/>
    <w:rsid w:val="00B3028B"/>
    <w:rsid w:val="00B30974"/>
    <w:rsid w:val="00B316D3"/>
    <w:rsid w:val="00B31712"/>
    <w:rsid w:val="00B35933"/>
    <w:rsid w:val="00B36771"/>
    <w:rsid w:val="00B369D8"/>
    <w:rsid w:val="00B36D59"/>
    <w:rsid w:val="00B376C6"/>
    <w:rsid w:val="00B4120C"/>
    <w:rsid w:val="00B41ABE"/>
    <w:rsid w:val="00B422CB"/>
    <w:rsid w:val="00B42382"/>
    <w:rsid w:val="00B43422"/>
    <w:rsid w:val="00B43DF7"/>
    <w:rsid w:val="00B44EEB"/>
    <w:rsid w:val="00B472C2"/>
    <w:rsid w:val="00B4734B"/>
    <w:rsid w:val="00B52A17"/>
    <w:rsid w:val="00B53271"/>
    <w:rsid w:val="00B55039"/>
    <w:rsid w:val="00B56518"/>
    <w:rsid w:val="00B57357"/>
    <w:rsid w:val="00B60394"/>
    <w:rsid w:val="00B60C05"/>
    <w:rsid w:val="00B6336D"/>
    <w:rsid w:val="00B63BED"/>
    <w:rsid w:val="00B64A90"/>
    <w:rsid w:val="00B669AB"/>
    <w:rsid w:val="00B70421"/>
    <w:rsid w:val="00B7432E"/>
    <w:rsid w:val="00B7559F"/>
    <w:rsid w:val="00B80BD5"/>
    <w:rsid w:val="00B80D57"/>
    <w:rsid w:val="00B82356"/>
    <w:rsid w:val="00B823DC"/>
    <w:rsid w:val="00B83396"/>
    <w:rsid w:val="00B835E4"/>
    <w:rsid w:val="00B83750"/>
    <w:rsid w:val="00B84D5C"/>
    <w:rsid w:val="00B85026"/>
    <w:rsid w:val="00B85AD4"/>
    <w:rsid w:val="00B90479"/>
    <w:rsid w:val="00B936D0"/>
    <w:rsid w:val="00B95D08"/>
    <w:rsid w:val="00B96655"/>
    <w:rsid w:val="00B96FDE"/>
    <w:rsid w:val="00B97955"/>
    <w:rsid w:val="00BA0F90"/>
    <w:rsid w:val="00BA13A1"/>
    <w:rsid w:val="00BA2370"/>
    <w:rsid w:val="00BA3B06"/>
    <w:rsid w:val="00BA3D7D"/>
    <w:rsid w:val="00BA3EFB"/>
    <w:rsid w:val="00BA4B34"/>
    <w:rsid w:val="00BA4E44"/>
    <w:rsid w:val="00BA590B"/>
    <w:rsid w:val="00BA6B6D"/>
    <w:rsid w:val="00BA72DE"/>
    <w:rsid w:val="00BB09F4"/>
    <w:rsid w:val="00BB19DD"/>
    <w:rsid w:val="00BB1B16"/>
    <w:rsid w:val="00BB25D4"/>
    <w:rsid w:val="00BB39A1"/>
    <w:rsid w:val="00BB3B94"/>
    <w:rsid w:val="00BB45E3"/>
    <w:rsid w:val="00BB4896"/>
    <w:rsid w:val="00BB5BD5"/>
    <w:rsid w:val="00BB7A68"/>
    <w:rsid w:val="00BC1CD6"/>
    <w:rsid w:val="00BC536D"/>
    <w:rsid w:val="00BC5B2D"/>
    <w:rsid w:val="00BC66E2"/>
    <w:rsid w:val="00BD2077"/>
    <w:rsid w:val="00BD3F2E"/>
    <w:rsid w:val="00BD40FF"/>
    <w:rsid w:val="00BD411A"/>
    <w:rsid w:val="00BD5C52"/>
    <w:rsid w:val="00BD5F18"/>
    <w:rsid w:val="00BD65B4"/>
    <w:rsid w:val="00BD6D9F"/>
    <w:rsid w:val="00BD7310"/>
    <w:rsid w:val="00BE31E0"/>
    <w:rsid w:val="00BE5A61"/>
    <w:rsid w:val="00BE7FB7"/>
    <w:rsid w:val="00BF03CB"/>
    <w:rsid w:val="00BF0453"/>
    <w:rsid w:val="00BF0637"/>
    <w:rsid w:val="00BF2B57"/>
    <w:rsid w:val="00BF2F06"/>
    <w:rsid w:val="00BF45F8"/>
    <w:rsid w:val="00BF5457"/>
    <w:rsid w:val="00BF61A3"/>
    <w:rsid w:val="00C01270"/>
    <w:rsid w:val="00C01A66"/>
    <w:rsid w:val="00C02718"/>
    <w:rsid w:val="00C033B3"/>
    <w:rsid w:val="00C039E0"/>
    <w:rsid w:val="00C05042"/>
    <w:rsid w:val="00C05441"/>
    <w:rsid w:val="00C054DE"/>
    <w:rsid w:val="00C05EE1"/>
    <w:rsid w:val="00C10421"/>
    <w:rsid w:val="00C10791"/>
    <w:rsid w:val="00C11A37"/>
    <w:rsid w:val="00C11AD2"/>
    <w:rsid w:val="00C12216"/>
    <w:rsid w:val="00C14347"/>
    <w:rsid w:val="00C157EE"/>
    <w:rsid w:val="00C15A20"/>
    <w:rsid w:val="00C202A9"/>
    <w:rsid w:val="00C20C78"/>
    <w:rsid w:val="00C21903"/>
    <w:rsid w:val="00C2380F"/>
    <w:rsid w:val="00C23ECD"/>
    <w:rsid w:val="00C2492E"/>
    <w:rsid w:val="00C24966"/>
    <w:rsid w:val="00C27291"/>
    <w:rsid w:val="00C2783C"/>
    <w:rsid w:val="00C279D6"/>
    <w:rsid w:val="00C27CB0"/>
    <w:rsid w:val="00C302D6"/>
    <w:rsid w:val="00C30BB0"/>
    <w:rsid w:val="00C30C88"/>
    <w:rsid w:val="00C314A6"/>
    <w:rsid w:val="00C314FB"/>
    <w:rsid w:val="00C3264C"/>
    <w:rsid w:val="00C337AE"/>
    <w:rsid w:val="00C34445"/>
    <w:rsid w:val="00C34BB8"/>
    <w:rsid w:val="00C34CE3"/>
    <w:rsid w:val="00C35868"/>
    <w:rsid w:val="00C360E7"/>
    <w:rsid w:val="00C369BB"/>
    <w:rsid w:val="00C36BFA"/>
    <w:rsid w:val="00C36E01"/>
    <w:rsid w:val="00C400EC"/>
    <w:rsid w:val="00C40BCD"/>
    <w:rsid w:val="00C40F61"/>
    <w:rsid w:val="00C41E59"/>
    <w:rsid w:val="00C4370E"/>
    <w:rsid w:val="00C50CC6"/>
    <w:rsid w:val="00C53A8A"/>
    <w:rsid w:val="00C55153"/>
    <w:rsid w:val="00C55536"/>
    <w:rsid w:val="00C557C4"/>
    <w:rsid w:val="00C57EDF"/>
    <w:rsid w:val="00C600E1"/>
    <w:rsid w:val="00C602C0"/>
    <w:rsid w:val="00C61DA2"/>
    <w:rsid w:val="00C62B9E"/>
    <w:rsid w:val="00C63013"/>
    <w:rsid w:val="00C65750"/>
    <w:rsid w:val="00C67108"/>
    <w:rsid w:val="00C705B7"/>
    <w:rsid w:val="00C70DC1"/>
    <w:rsid w:val="00C71152"/>
    <w:rsid w:val="00C7234A"/>
    <w:rsid w:val="00C74037"/>
    <w:rsid w:val="00C755A8"/>
    <w:rsid w:val="00C75C40"/>
    <w:rsid w:val="00C776E2"/>
    <w:rsid w:val="00C77CFF"/>
    <w:rsid w:val="00C77E4E"/>
    <w:rsid w:val="00C80FCA"/>
    <w:rsid w:val="00C818A6"/>
    <w:rsid w:val="00C83074"/>
    <w:rsid w:val="00C83695"/>
    <w:rsid w:val="00C84EFE"/>
    <w:rsid w:val="00C90858"/>
    <w:rsid w:val="00C92C3F"/>
    <w:rsid w:val="00C9496E"/>
    <w:rsid w:val="00C95BD7"/>
    <w:rsid w:val="00C95D51"/>
    <w:rsid w:val="00CA0294"/>
    <w:rsid w:val="00CA3A2E"/>
    <w:rsid w:val="00CA3D89"/>
    <w:rsid w:val="00CA41BD"/>
    <w:rsid w:val="00CA65E6"/>
    <w:rsid w:val="00CA71CF"/>
    <w:rsid w:val="00CA744A"/>
    <w:rsid w:val="00CA7742"/>
    <w:rsid w:val="00CB0712"/>
    <w:rsid w:val="00CB095F"/>
    <w:rsid w:val="00CB0DA5"/>
    <w:rsid w:val="00CB1884"/>
    <w:rsid w:val="00CB2DF5"/>
    <w:rsid w:val="00CB2DFF"/>
    <w:rsid w:val="00CB3C73"/>
    <w:rsid w:val="00CB3CB0"/>
    <w:rsid w:val="00CB69EA"/>
    <w:rsid w:val="00CB7EC8"/>
    <w:rsid w:val="00CB7F99"/>
    <w:rsid w:val="00CC0638"/>
    <w:rsid w:val="00CC3EC9"/>
    <w:rsid w:val="00CC55B0"/>
    <w:rsid w:val="00CC575A"/>
    <w:rsid w:val="00CC64C5"/>
    <w:rsid w:val="00CC6B09"/>
    <w:rsid w:val="00CD1A35"/>
    <w:rsid w:val="00CD3A66"/>
    <w:rsid w:val="00CD44A6"/>
    <w:rsid w:val="00CD45EC"/>
    <w:rsid w:val="00CD4B31"/>
    <w:rsid w:val="00CD61C8"/>
    <w:rsid w:val="00CD6474"/>
    <w:rsid w:val="00CD6C47"/>
    <w:rsid w:val="00CE162E"/>
    <w:rsid w:val="00CE3120"/>
    <w:rsid w:val="00CF0426"/>
    <w:rsid w:val="00CF107E"/>
    <w:rsid w:val="00CF28E7"/>
    <w:rsid w:val="00CF2DEF"/>
    <w:rsid w:val="00CF3B56"/>
    <w:rsid w:val="00CF4469"/>
    <w:rsid w:val="00CF4AFB"/>
    <w:rsid w:val="00CF542B"/>
    <w:rsid w:val="00CF5675"/>
    <w:rsid w:val="00CF5819"/>
    <w:rsid w:val="00CF5EA2"/>
    <w:rsid w:val="00CF6190"/>
    <w:rsid w:val="00D00CE3"/>
    <w:rsid w:val="00D013C0"/>
    <w:rsid w:val="00D019F3"/>
    <w:rsid w:val="00D0238C"/>
    <w:rsid w:val="00D0290C"/>
    <w:rsid w:val="00D03064"/>
    <w:rsid w:val="00D042B7"/>
    <w:rsid w:val="00D04A46"/>
    <w:rsid w:val="00D04EC6"/>
    <w:rsid w:val="00D05D11"/>
    <w:rsid w:val="00D06EE0"/>
    <w:rsid w:val="00D07C10"/>
    <w:rsid w:val="00D07E10"/>
    <w:rsid w:val="00D10683"/>
    <w:rsid w:val="00D11006"/>
    <w:rsid w:val="00D14B0C"/>
    <w:rsid w:val="00D17500"/>
    <w:rsid w:val="00D23DA5"/>
    <w:rsid w:val="00D24BB5"/>
    <w:rsid w:val="00D27633"/>
    <w:rsid w:val="00D2782F"/>
    <w:rsid w:val="00D30B20"/>
    <w:rsid w:val="00D32B13"/>
    <w:rsid w:val="00D32D85"/>
    <w:rsid w:val="00D32EF2"/>
    <w:rsid w:val="00D33F43"/>
    <w:rsid w:val="00D377B8"/>
    <w:rsid w:val="00D37EFC"/>
    <w:rsid w:val="00D426BB"/>
    <w:rsid w:val="00D45F30"/>
    <w:rsid w:val="00D50562"/>
    <w:rsid w:val="00D53112"/>
    <w:rsid w:val="00D53657"/>
    <w:rsid w:val="00D53C40"/>
    <w:rsid w:val="00D53D70"/>
    <w:rsid w:val="00D54798"/>
    <w:rsid w:val="00D55CB9"/>
    <w:rsid w:val="00D55F60"/>
    <w:rsid w:val="00D56F4B"/>
    <w:rsid w:val="00D57C65"/>
    <w:rsid w:val="00D605DA"/>
    <w:rsid w:val="00D616DB"/>
    <w:rsid w:val="00D67190"/>
    <w:rsid w:val="00D7046A"/>
    <w:rsid w:val="00D73C78"/>
    <w:rsid w:val="00D76275"/>
    <w:rsid w:val="00D803AF"/>
    <w:rsid w:val="00D81326"/>
    <w:rsid w:val="00D816B2"/>
    <w:rsid w:val="00D82B88"/>
    <w:rsid w:val="00D831A1"/>
    <w:rsid w:val="00D83ED6"/>
    <w:rsid w:val="00D86997"/>
    <w:rsid w:val="00D87BB7"/>
    <w:rsid w:val="00D90580"/>
    <w:rsid w:val="00D90AB5"/>
    <w:rsid w:val="00D90B2F"/>
    <w:rsid w:val="00D90DD1"/>
    <w:rsid w:val="00D927C2"/>
    <w:rsid w:val="00D928B4"/>
    <w:rsid w:val="00D962EA"/>
    <w:rsid w:val="00DA27BD"/>
    <w:rsid w:val="00DA28BB"/>
    <w:rsid w:val="00DA2D31"/>
    <w:rsid w:val="00DA2DBB"/>
    <w:rsid w:val="00DA389D"/>
    <w:rsid w:val="00DA6C33"/>
    <w:rsid w:val="00DB054E"/>
    <w:rsid w:val="00DB1977"/>
    <w:rsid w:val="00DB2542"/>
    <w:rsid w:val="00DB5049"/>
    <w:rsid w:val="00DB66C2"/>
    <w:rsid w:val="00DB7AB9"/>
    <w:rsid w:val="00DC0513"/>
    <w:rsid w:val="00DC158C"/>
    <w:rsid w:val="00DC1776"/>
    <w:rsid w:val="00DC1A53"/>
    <w:rsid w:val="00DC1C06"/>
    <w:rsid w:val="00DC1DDB"/>
    <w:rsid w:val="00DC244F"/>
    <w:rsid w:val="00DC2DA3"/>
    <w:rsid w:val="00DC2F7B"/>
    <w:rsid w:val="00DC3E99"/>
    <w:rsid w:val="00DC7096"/>
    <w:rsid w:val="00DD0C4A"/>
    <w:rsid w:val="00DD1DBD"/>
    <w:rsid w:val="00DD2AB4"/>
    <w:rsid w:val="00DD300A"/>
    <w:rsid w:val="00DD4253"/>
    <w:rsid w:val="00DD511C"/>
    <w:rsid w:val="00DD5982"/>
    <w:rsid w:val="00DD5B9A"/>
    <w:rsid w:val="00DD7908"/>
    <w:rsid w:val="00DE21B0"/>
    <w:rsid w:val="00DE3736"/>
    <w:rsid w:val="00DE6728"/>
    <w:rsid w:val="00DF0CE6"/>
    <w:rsid w:val="00DF172E"/>
    <w:rsid w:val="00DF24A8"/>
    <w:rsid w:val="00DF3427"/>
    <w:rsid w:val="00DF3BCF"/>
    <w:rsid w:val="00DF4AAE"/>
    <w:rsid w:val="00DF5515"/>
    <w:rsid w:val="00DF59FE"/>
    <w:rsid w:val="00DF63C4"/>
    <w:rsid w:val="00DF6AF1"/>
    <w:rsid w:val="00DF6C6A"/>
    <w:rsid w:val="00DF6EB6"/>
    <w:rsid w:val="00E0145A"/>
    <w:rsid w:val="00E01C6F"/>
    <w:rsid w:val="00E01E28"/>
    <w:rsid w:val="00E027D6"/>
    <w:rsid w:val="00E032DB"/>
    <w:rsid w:val="00E0340D"/>
    <w:rsid w:val="00E03575"/>
    <w:rsid w:val="00E03E2A"/>
    <w:rsid w:val="00E03E78"/>
    <w:rsid w:val="00E03EA2"/>
    <w:rsid w:val="00E0576D"/>
    <w:rsid w:val="00E05C81"/>
    <w:rsid w:val="00E1077A"/>
    <w:rsid w:val="00E11427"/>
    <w:rsid w:val="00E11BD2"/>
    <w:rsid w:val="00E11C61"/>
    <w:rsid w:val="00E14CB6"/>
    <w:rsid w:val="00E16377"/>
    <w:rsid w:val="00E165FD"/>
    <w:rsid w:val="00E202F3"/>
    <w:rsid w:val="00E229A5"/>
    <w:rsid w:val="00E2622D"/>
    <w:rsid w:val="00E2668F"/>
    <w:rsid w:val="00E26E44"/>
    <w:rsid w:val="00E277E6"/>
    <w:rsid w:val="00E302DA"/>
    <w:rsid w:val="00E305BA"/>
    <w:rsid w:val="00E31F73"/>
    <w:rsid w:val="00E32051"/>
    <w:rsid w:val="00E32710"/>
    <w:rsid w:val="00E334C3"/>
    <w:rsid w:val="00E3405C"/>
    <w:rsid w:val="00E347A8"/>
    <w:rsid w:val="00E37908"/>
    <w:rsid w:val="00E37B19"/>
    <w:rsid w:val="00E415E5"/>
    <w:rsid w:val="00E42DC2"/>
    <w:rsid w:val="00E45499"/>
    <w:rsid w:val="00E45ABB"/>
    <w:rsid w:val="00E46A89"/>
    <w:rsid w:val="00E47ADF"/>
    <w:rsid w:val="00E5094D"/>
    <w:rsid w:val="00E50D97"/>
    <w:rsid w:val="00E514CA"/>
    <w:rsid w:val="00E51F2A"/>
    <w:rsid w:val="00E5298C"/>
    <w:rsid w:val="00E52C54"/>
    <w:rsid w:val="00E53B19"/>
    <w:rsid w:val="00E56EEC"/>
    <w:rsid w:val="00E620B9"/>
    <w:rsid w:val="00E62CCE"/>
    <w:rsid w:val="00E64630"/>
    <w:rsid w:val="00E646A8"/>
    <w:rsid w:val="00E6666A"/>
    <w:rsid w:val="00E666F8"/>
    <w:rsid w:val="00E7197B"/>
    <w:rsid w:val="00E72302"/>
    <w:rsid w:val="00E75421"/>
    <w:rsid w:val="00E75F03"/>
    <w:rsid w:val="00E75F68"/>
    <w:rsid w:val="00E760A0"/>
    <w:rsid w:val="00E776A1"/>
    <w:rsid w:val="00E77876"/>
    <w:rsid w:val="00E80E4B"/>
    <w:rsid w:val="00E8151A"/>
    <w:rsid w:val="00E8586F"/>
    <w:rsid w:val="00E866C9"/>
    <w:rsid w:val="00E90402"/>
    <w:rsid w:val="00E91584"/>
    <w:rsid w:val="00E937AD"/>
    <w:rsid w:val="00E94764"/>
    <w:rsid w:val="00E956E3"/>
    <w:rsid w:val="00E9702D"/>
    <w:rsid w:val="00E97151"/>
    <w:rsid w:val="00E97190"/>
    <w:rsid w:val="00E97699"/>
    <w:rsid w:val="00E97E8F"/>
    <w:rsid w:val="00EA0527"/>
    <w:rsid w:val="00EA1D97"/>
    <w:rsid w:val="00EA24CF"/>
    <w:rsid w:val="00EA2BA0"/>
    <w:rsid w:val="00EA35CF"/>
    <w:rsid w:val="00EA4D49"/>
    <w:rsid w:val="00EA5141"/>
    <w:rsid w:val="00EA5263"/>
    <w:rsid w:val="00EB2777"/>
    <w:rsid w:val="00EB3089"/>
    <w:rsid w:val="00EB439B"/>
    <w:rsid w:val="00EB4C4F"/>
    <w:rsid w:val="00EB646B"/>
    <w:rsid w:val="00EB670B"/>
    <w:rsid w:val="00EC075A"/>
    <w:rsid w:val="00EC07F9"/>
    <w:rsid w:val="00EC0D36"/>
    <w:rsid w:val="00EC0E16"/>
    <w:rsid w:val="00EC2C15"/>
    <w:rsid w:val="00EC3735"/>
    <w:rsid w:val="00EC37F0"/>
    <w:rsid w:val="00EC4255"/>
    <w:rsid w:val="00EC488B"/>
    <w:rsid w:val="00EC5FFE"/>
    <w:rsid w:val="00EC64F4"/>
    <w:rsid w:val="00ED0D6D"/>
    <w:rsid w:val="00ED20A4"/>
    <w:rsid w:val="00ED24B0"/>
    <w:rsid w:val="00ED7935"/>
    <w:rsid w:val="00EE1B22"/>
    <w:rsid w:val="00EE1BD3"/>
    <w:rsid w:val="00EE1D6E"/>
    <w:rsid w:val="00EE2441"/>
    <w:rsid w:val="00EE2D7A"/>
    <w:rsid w:val="00EE46AE"/>
    <w:rsid w:val="00EE4CEE"/>
    <w:rsid w:val="00EE5C5E"/>
    <w:rsid w:val="00EE61F9"/>
    <w:rsid w:val="00EE6F75"/>
    <w:rsid w:val="00EE7F52"/>
    <w:rsid w:val="00EF089E"/>
    <w:rsid w:val="00EF3EA5"/>
    <w:rsid w:val="00EF4966"/>
    <w:rsid w:val="00EF522C"/>
    <w:rsid w:val="00EF5A0B"/>
    <w:rsid w:val="00EF6304"/>
    <w:rsid w:val="00EF6C06"/>
    <w:rsid w:val="00EF7C8D"/>
    <w:rsid w:val="00F011B9"/>
    <w:rsid w:val="00F03117"/>
    <w:rsid w:val="00F03535"/>
    <w:rsid w:val="00F055B0"/>
    <w:rsid w:val="00F05871"/>
    <w:rsid w:val="00F07064"/>
    <w:rsid w:val="00F10568"/>
    <w:rsid w:val="00F10736"/>
    <w:rsid w:val="00F13299"/>
    <w:rsid w:val="00F15231"/>
    <w:rsid w:val="00F15625"/>
    <w:rsid w:val="00F15EF6"/>
    <w:rsid w:val="00F20266"/>
    <w:rsid w:val="00F204B3"/>
    <w:rsid w:val="00F20DB0"/>
    <w:rsid w:val="00F21433"/>
    <w:rsid w:val="00F23D0C"/>
    <w:rsid w:val="00F2413C"/>
    <w:rsid w:val="00F24C27"/>
    <w:rsid w:val="00F2674D"/>
    <w:rsid w:val="00F31326"/>
    <w:rsid w:val="00F35163"/>
    <w:rsid w:val="00F35234"/>
    <w:rsid w:val="00F3548D"/>
    <w:rsid w:val="00F35558"/>
    <w:rsid w:val="00F3577B"/>
    <w:rsid w:val="00F36950"/>
    <w:rsid w:val="00F37E0B"/>
    <w:rsid w:val="00F425BC"/>
    <w:rsid w:val="00F4354F"/>
    <w:rsid w:val="00F448C3"/>
    <w:rsid w:val="00F45BC6"/>
    <w:rsid w:val="00F508C6"/>
    <w:rsid w:val="00F520D0"/>
    <w:rsid w:val="00F52661"/>
    <w:rsid w:val="00F53162"/>
    <w:rsid w:val="00F53F3F"/>
    <w:rsid w:val="00F5567C"/>
    <w:rsid w:val="00F56BC1"/>
    <w:rsid w:val="00F606EA"/>
    <w:rsid w:val="00F6188B"/>
    <w:rsid w:val="00F61AF1"/>
    <w:rsid w:val="00F6323E"/>
    <w:rsid w:val="00F635D9"/>
    <w:rsid w:val="00F63F12"/>
    <w:rsid w:val="00F663B1"/>
    <w:rsid w:val="00F74E8B"/>
    <w:rsid w:val="00F80A24"/>
    <w:rsid w:val="00F810FC"/>
    <w:rsid w:val="00F834DC"/>
    <w:rsid w:val="00F8352E"/>
    <w:rsid w:val="00F847AF"/>
    <w:rsid w:val="00F84995"/>
    <w:rsid w:val="00F90E3F"/>
    <w:rsid w:val="00F90F0F"/>
    <w:rsid w:val="00F92465"/>
    <w:rsid w:val="00F9259F"/>
    <w:rsid w:val="00F95A00"/>
    <w:rsid w:val="00F97994"/>
    <w:rsid w:val="00F97DC9"/>
    <w:rsid w:val="00FA098E"/>
    <w:rsid w:val="00FA1C21"/>
    <w:rsid w:val="00FA1DB3"/>
    <w:rsid w:val="00FA3369"/>
    <w:rsid w:val="00FA3D3B"/>
    <w:rsid w:val="00FA4521"/>
    <w:rsid w:val="00FA6C27"/>
    <w:rsid w:val="00FA74B8"/>
    <w:rsid w:val="00FA7F2F"/>
    <w:rsid w:val="00FB0DB9"/>
    <w:rsid w:val="00FB13E6"/>
    <w:rsid w:val="00FB1822"/>
    <w:rsid w:val="00FB51E1"/>
    <w:rsid w:val="00FB5422"/>
    <w:rsid w:val="00FB60D4"/>
    <w:rsid w:val="00FB64E8"/>
    <w:rsid w:val="00FB686A"/>
    <w:rsid w:val="00FB7D27"/>
    <w:rsid w:val="00FC06A0"/>
    <w:rsid w:val="00FC0B53"/>
    <w:rsid w:val="00FC0BEE"/>
    <w:rsid w:val="00FC33F7"/>
    <w:rsid w:val="00FC3FE9"/>
    <w:rsid w:val="00FC55E6"/>
    <w:rsid w:val="00FD0381"/>
    <w:rsid w:val="00FD07EF"/>
    <w:rsid w:val="00FD0F0B"/>
    <w:rsid w:val="00FD2E1B"/>
    <w:rsid w:val="00FD322B"/>
    <w:rsid w:val="00FD3D9D"/>
    <w:rsid w:val="00FD4245"/>
    <w:rsid w:val="00FD780D"/>
    <w:rsid w:val="00FD7D6F"/>
    <w:rsid w:val="00FD7DE4"/>
    <w:rsid w:val="00FE088B"/>
    <w:rsid w:val="00FE09CF"/>
    <w:rsid w:val="00FE1CA3"/>
    <w:rsid w:val="00FE2933"/>
    <w:rsid w:val="00FE39C1"/>
    <w:rsid w:val="00FE4297"/>
    <w:rsid w:val="00FE46D0"/>
    <w:rsid w:val="00FE6EED"/>
    <w:rsid w:val="00FF1A5F"/>
    <w:rsid w:val="00FF224A"/>
    <w:rsid w:val="00FF4064"/>
    <w:rsid w:val="00FF5F73"/>
    <w:rsid w:val="00FF641B"/>
    <w:rsid w:val="00FF78A1"/>
    <w:rsid w:val="00FF7D31"/>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4532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lsdException w:name="heading 5" w:uiPriority="9" w:qFormat="1"/>
    <w:lsdException w:name="heading 6" w:uiPriority="9"/>
    <w:lsdException w:name="heading 7" w:uiPriority="9"/>
    <w:lsdException w:name="heading 8" w:uiPriority="9"/>
    <w:lsdException w:name="heading 9" w:uiPriority="9"/>
    <w:lsdException w:name="toc 8" w:uiPriority="39"/>
    <w:lsdException w:name="footnote text" w:uiPriority="99"/>
    <w:lsdException w:name="annotation text" w:uiPriority="99"/>
    <w:lsdException w:name="header" w:uiPriority="99"/>
    <w:lsdException w:name="footer" w:uiPriority="99"/>
    <w:lsdException w:name="caption" w:uiPriority="35" w:qFormat="1"/>
    <w:lsdException w:name="table of figures" w:uiPriority="99"/>
    <w:lsdException w:name="footnote reference" w:uiPriority="99"/>
    <w:lsdException w:name="annotation reference" w:uiPriority="99"/>
    <w:lsdException w:name="page number" w:uiPriority="99"/>
    <w:lsdException w:name="endnote reference" w:uiPriority="99"/>
    <w:lsdException w:name="endnote text" w:uiPriority="99"/>
    <w:lsdException w:name="table of authorities" w:uiPriority="99"/>
    <w:lsdException w:name="Body Text Indent" w:uiPriority="99"/>
    <w:lsdException w:name="Block Text" w:uiPriority="99"/>
    <w:lsdException w:name="Hyperlink" w:uiPriority="99"/>
    <w:lsdException w:name="FollowedHyperlink" w:uiPriority="99"/>
    <w:lsdException w:name="Strong" w:uiPriority="22" w:qFormat="1"/>
    <w:lsdException w:name="Emphasis" w:uiPriority="20" w:qFormat="1"/>
    <w:lsdException w:name="Plain Text" w:uiPriority="99"/>
    <w:lsdException w:name="Normal (Web)" w:uiPriority="99"/>
    <w:lsdException w:name="HTML Cite" w:uiPriority="99"/>
    <w:lsdException w:name="HTML Preformatted" w:uiPriority="99"/>
    <w:lsdException w:name="annotation subject" w:uiPriority="99"/>
    <w:lsdException w:name="No List" w:uiPriority="99"/>
    <w:lsdException w:name="Balloon Text" w:uiPriority="99"/>
    <w:lsdException w:name="Table Grid" w:uiPriority="59"/>
    <w:lsdException w:name="Revision" w:uiPriority="99"/>
    <w:lsdException w:name="List Paragraph" w:uiPriority="34"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165FD"/>
    <w:pPr>
      <w:spacing w:after="0"/>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0F22A0"/>
    <w:pPr>
      <w:keepNext/>
      <w:spacing w:before="240" w:after="60"/>
      <w:outlineLvl w:val="0"/>
    </w:pPr>
    <w:rPr>
      <w:rFonts w:ascii="Arial" w:hAnsi="Arial"/>
      <w:b/>
      <w:kern w:val="32"/>
      <w:sz w:val="32"/>
    </w:rPr>
  </w:style>
  <w:style w:type="paragraph" w:styleId="Heading2">
    <w:name w:val="heading 2"/>
    <w:basedOn w:val="Normal"/>
    <w:next w:val="Normal"/>
    <w:link w:val="Heading2Char"/>
    <w:uiPriority w:val="9"/>
    <w:unhideWhenUsed/>
    <w:qFormat/>
    <w:rsid w:val="000F22A0"/>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qFormat/>
    <w:rsid w:val="000F22A0"/>
    <w:pPr>
      <w:keepNext/>
      <w:spacing w:before="240" w:after="60"/>
      <w:outlineLvl w:val="2"/>
    </w:pPr>
    <w:rPr>
      <w:rFonts w:ascii="Arial" w:hAnsi="Arial"/>
      <w:b/>
      <w:sz w:val="26"/>
    </w:rPr>
  </w:style>
  <w:style w:type="paragraph" w:styleId="Heading4">
    <w:name w:val="heading 4"/>
    <w:basedOn w:val="Normal"/>
    <w:next w:val="Normal"/>
    <w:link w:val="Heading4Char"/>
    <w:uiPriority w:val="9"/>
    <w:rsid w:val="00447D14"/>
    <w:pPr>
      <w:keepNext/>
      <w:keepLines/>
      <w:numPr>
        <w:ilvl w:val="3"/>
        <w:numId w:val="26"/>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qFormat/>
    <w:rsid w:val="000F22A0"/>
    <w:pPr>
      <w:spacing w:before="240" w:after="60"/>
      <w:outlineLvl w:val="4"/>
    </w:pPr>
    <w:rPr>
      <w:b/>
      <w:i/>
      <w:sz w:val="26"/>
    </w:rPr>
  </w:style>
  <w:style w:type="paragraph" w:styleId="Heading6">
    <w:name w:val="heading 6"/>
    <w:basedOn w:val="Normal"/>
    <w:next w:val="Normal"/>
    <w:link w:val="Heading6Char"/>
    <w:uiPriority w:val="9"/>
    <w:rsid w:val="00447D14"/>
    <w:pPr>
      <w:keepNext/>
      <w:keepLines/>
      <w:numPr>
        <w:ilvl w:val="5"/>
        <w:numId w:val="26"/>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rsid w:val="00447D14"/>
    <w:pPr>
      <w:keepNext/>
      <w:keepLines/>
      <w:numPr>
        <w:ilvl w:val="6"/>
        <w:numId w:val="2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rsid w:val="00447D14"/>
    <w:pPr>
      <w:keepNext/>
      <w:keepLines/>
      <w:numPr>
        <w:ilvl w:val="7"/>
        <w:numId w:val="26"/>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rsid w:val="00447D14"/>
    <w:pPr>
      <w:keepNext/>
      <w:keepLines/>
      <w:numPr>
        <w:ilvl w:val="8"/>
        <w:numId w:val="26"/>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rsid w:val="000F22A0"/>
    <w:rPr>
      <w:rFonts w:ascii="Tahoma" w:hAnsi="Tahoma" w:cs="Tahoma"/>
      <w:sz w:val="16"/>
      <w:szCs w:val="16"/>
    </w:rPr>
  </w:style>
  <w:style w:type="character" w:customStyle="1" w:styleId="BalloonTextChar">
    <w:name w:val="Balloon Text Char"/>
    <w:basedOn w:val="DefaultParagraphFont"/>
    <w:rsid w:val="0022637B"/>
    <w:rPr>
      <w:rFonts w:ascii="Lucida Grande" w:hAnsi="Lucida Grande"/>
      <w:sz w:val="18"/>
      <w:szCs w:val="18"/>
    </w:rPr>
  </w:style>
  <w:style w:type="character" w:customStyle="1" w:styleId="BalloonTextChar4">
    <w:name w:val="Balloon Text Char4"/>
    <w:basedOn w:val="DefaultParagraphFont"/>
    <w:uiPriority w:val="99"/>
    <w:semiHidden/>
    <w:rsid w:val="00A56127"/>
    <w:rPr>
      <w:rFonts w:ascii="Lucida Grande" w:hAnsi="Lucida Grande"/>
      <w:sz w:val="18"/>
      <w:szCs w:val="18"/>
    </w:rPr>
  </w:style>
  <w:style w:type="character" w:customStyle="1" w:styleId="BalloonTextChar3">
    <w:name w:val="Balloon Text Char3"/>
    <w:basedOn w:val="DefaultParagraphFont"/>
    <w:uiPriority w:val="99"/>
    <w:semiHidden/>
    <w:rsid w:val="00E0016E"/>
    <w:rPr>
      <w:rFonts w:ascii="Lucida Grande" w:hAnsi="Lucida Grande"/>
      <w:sz w:val="18"/>
      <w:szCs w:val="18"/>
    </w:rPr>
  </w:style>
  <w:style w:type="character" w:customStyle="1" w:styleId="BalloonTextChar2">
    <w:name w:val="Balloon Text Char2"/>
    <w:basedOn w:val="DefaultParagraphFont"/>
    <w:uiPriority w:val="99"/>
    <w:semiHidden/>
    <w:rsid w:val="00A579E0"/>
    <w:rPr>
      <w:rFonts w:ascii="Lucida Grande" w:hAnsi="Lucida Grande"/>
      <w:sz w:val="18"/>
      <w:szCs w:val="18"/>
    </w:rPr>
  </w:style>
  <w:style w:type="character" w:customStyle="1" w:styleId="Heading1Char">
    <w:name w:val="Heading 1 Char"/>
    <w:basedOn w:val="DefaultParagraphFont"/>
    <w:link w:val="Heading1"/>
    <w:uiPriority w:val="9"/>
    <w:rsid w:val="00B96FDE"/>
    <w:rPr>
      <w:rFonts w:ascii="Arial" w:eastAsia="Times New Roman" w:hAnsi="Arial" w:cs="Times New Roman"/>
      <w:b/>
      <w:kern w:val="32"/>
      <w:sz w:val="32"/>
      <w:szCs w:val="20"/>
    </w:rPr>
  </w:style>
  <w:style w:type="character" w:customStyle="1" w:styleId="Heading2Char">
    <w:name w:val="Heading 2 Char"/>
    <w:link w:val="Heading2"/>
    <w:uiPriority w:val="9"/>
    <w:rsid w:val="000F22A0"/>
    <w:rPr>
      <w:rFonts w:ascii="Cambria" w:eastAsia="Times New Roman" w:hAnsi="Cambria" w:cs="Times New Roman"/>
      <w:b/>
      <w:bCs/>
      <w:i/>
      <w:iCs/>
      <w:sz w:val="28"/>
      <w:szCs w:val="28"/>
    </w:rPr>
  </w:style>
  <w:style w:type="paragraph" w:styleId="Footer">
    <w:name w:val="footer"/>
    <w:basedOn w:val="Normal"/>
    <w:link w:val="FooterChar"/>
    <w:uiPriority w:val="99"/>
    <w:rsid w:val="00B96FDE"/>
    <w:pPr>
      <w:tabs>
        <w:tab w:val="center" w:pos="4320"/>
        <w:tab w:val="right" w:pos="8640"/>
      </w:tabs>
    </w:pPr>
  </w:style>
  <w:style w:type="character" w:customStyle="1" w:styleId="FooterChar">
    <w:name w:val="Footer Char"/>
    <w:basedOn w:val="DefaultParagraphFont"/>
    <w:link w:val="Footer"/>
    <w:uiPriority w:val="99"/>
    <w:rsid w:val="00B96FDE"/>
    <w:rPr>
      <w:rFonts w:ascii="Times New Roman" w:eastAsia="Times New Roman" w:hAnsi="Times New Roman" w:cs="Times New Roman"/>
    </w:rPr>
  </w:style>
  <w:style w:type="character" w:styleId="PageNumber">
    <w:name w:val="page number"/>
    <w:basedOn w:val="DefaultParagraphFont"/>
    <w:uiPriority w:val="99"/>
    <w:rsid w:val="00B96FDE"/>
  </w:style>
  <w:style w:type="paragraph" w:styleId="FootnoteText">
    <w:name w:val="footnote text"/>
    <w:basedOn w:val="Normal"/>
    <w:link w:val="FootnoteTextChar"/>
    <w:uiPriority w:val="99"/>
    <w:semiHidden/>
    <w:rsid w:val="00B96FDE"/>
  </w:style>
  <w:style w:type="character" w:customStyle="1" w:styleId="FootnoteTextChar">
    <w:name w:val="Footnote Text Char"/>
    <w:basedOn w:val="DefaultParagraphFont"/>
    <w:link w:val="FootnoteText"/>
    <w:uiPriority w:val="99"/>
    <w:semiHidden/>
    <w:rsid w:val="00B96FDE"/>
    <w:rPr>
      <w:rFonts w:ascii="Times New Roman" w:eastAsia="Times New Roman" w:hAnsi="Times New Roman" w:cs="Times New Roman"/>
      <w:sz w:val="20"/>
      <w:szCs w:val="20"/>
    </w:rPr>
  </w:style>
  <w:style w:type="character" w:styleId="Hyperlink">
    <w:name w:val="Hyperlink"/>
    <w:uiPriority w:val="99"/>
    <w:rsid w:val="000F22A0"/>
    <w:rPr>
      <w:color w:val="0000FF"/>
      <w:u w:val="none"/>
    </w:rPr>
  </w:style>
  <w:style w:type="character" w:customStyle="1" w:styleId="p12">
    <w:name w:val="p12"/>
    <w:basedOn w:val="DefaultParagraphFont"/>
    <w:rsid w:val="00B96FDE"/>
  </w:style>
  <w:style w:type="paragraph" w:styleId="HTMLPreformatted">
    <w:name w:val="HTML Preformatted"/>
    <w:basedOn w:val="Normal"/>
    <w:link w:val="HTMLPreformattedChar"/>
    <w:uiPriority w:val="99"/>
    <w:rsid w:val="00B96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B96FDE"/>
    <w:rPr>
      <w:rFonts w:ascii="Courier New" w:eastAsia="Times New Roman" w:hAnsi="Courier New" w:cs="Courier New"/>
      <w:sz w:val="20"/>
      <w:szCs w:val="20"/>
    </w:rPr>
  </w:style>
  <w:style w:type="character" w:styleId="Emphasis">
    <w:name w:val="Emphasis"/>
    <w:basedOn w:val="DefaultParagraphFont"/>
    <w:uiPriority w:val="20"/>
    <w:qFormat/>
    <w:rsid w:val="00B96FDE"/>
    <w:rPr>
      <w:i/>
      <w:iCs/>
    </w:rPr>
  </w:style>
  <w:style w:type="paragraph" w:styleId="Header">
    <w:name w:val="header"/>
    <w:basedOn w:val="Normal"/>
    <w:link w:val="HeaderChar"/>
    <w:uiPriority w:val="99"/>
    <w:rsid w:val="00B96FDE"/>
    <w:pPr>
      <w:tabs>
        <w:tab w:val="center" w:pos="4320"/>
        <w:tab w:val="right" w:pos="8640"/>
      </w:tabs>
    </w:pPr>
  </w:style>
  <w:style w:type="character" w:customStyle="1" w:styleId="HeaderChar">
    <w:name w:val="Header Char"/>
    <w:basedOn w:val="DefaultParagraphFont"/>
    <w:link w:val="Header"/>
    <w:uiPriority w:val="99"/>
    <w:rsid w:val="00B96FDE"/>
    <w:rPr>
      <w:rFonts w:ascii="Times New Roman" w:eastAsia="Times New Roman" w:hAnsi="Times New Roman" w:cs="Times New Roman"/>
    </w:rPr>
  </w:style>
  <w:style w:type="table" w:styleId="TableGrid">
    <w:name w:val="Table Grid"/>
    <w:basedOn w:val="TableNormal"/>
    <w:uiPriority w:val="59"/>
    <w:rsid w:val="00B96FDE"/>
    <w:pPr>
      <w:spacing w:after="0"/>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full">
    <w:name w:val="xfull"/>
    <w:basedOn w:val="Normal"/>
    <w:rsid w:val="00B96FDE"/>
    <w:pPr>
      <w:spacing w:before="100" w:beforeAutospacing="1" w:after="100" w:afterAutospacing="1"/>
    </w:pPr>
  </w:style>
  <w:style w:type="character" w:customStyle="1" w:styleId="m">
    <w:name w:val="m"/>
    <w:basedOn w:val="DefaultParagraphFont"/>
    <w:rsid w:val="00B96FDE"/>
  </w:style>
  <w:style w:type="paragraph" w:styleId="NormalWeb">
    <w:name w:val="Normal (Web)"/>
    <w:basedOn w:val="Normal"/>
    <w:uiPriority w:val="99"/>
    <w:rsid w:val="00B96FDE"/>
    <w:pPr>
      <w:spacing w:before="100" w:beforeAutospacing="1" w:after="100" w:afterAutospacing="1"/>
    </w:pPr>
  </w:style>
  <w:style w:type="character" w:customStyle="1" w:styleId="grame">
    <w:name w:val="grame"/>
    <w:basedOn w:val="DefaultParagraphFont"/>
    <w:rsid w:val="00B96FDE"/>
  </w:style>
  <w:style w:type="character" w:styleId="FollowedHyperlink">
    <w:name w:val="FollowedHyperlink"/>
    <w:basedOn w:val="DefaultParagraphFont"/>
    <w:uiPriority w:val="99"/>
    <w:rsid w:val="00B96FDE"/>
    <w:rPr>
      <w:color w:val="800080"/>
      <w:u w:val="single"/>
    </w:rPr>
  </w:style>
  <w:style w:type="character" w:customStyle="1" w:styleId="BalloonTextChar1">
    <w:name w:val="Balloon Text Char1"/>
    <w:basedOn w:val="DefaultParagraphFont"/>
    <w:link w:val="BalloonText"/>
    <w:rsid w:val="00B96FDE"/>
    <w:rPr>
      <w:rFonts w:ascii="Tahoma" w:eastAsia="Times New Roman" w:hAnsi="Tahoma" w:cs="Tahoma"/>
      <w:sz w:val="16"/>
      <w:szCs w:val="16"/>
    </w:rPr>
  </w:style>
  <w:style w:type="paragraph" w:styleId="ListParagraph">
    <w:name w:val="List Paragraph"/>
    <w:basedOn w:val="Normal"/>
    <w:uiPriority w:val="34"/>
    <w:qFormat/>
    <w:rsid w:val="00B96FDE"/>
    <w:pPr>
      <w:ind w:left="720"/>
      <w:contextualSpacing/>
    </w:pPr>
  </w:style>
  <w:style w:type="paragraph" w:customStyle="1" w:styleId="level1">
    <w:name w:val="level1"/>
    <w:basedOn w:val="Normal"/>
    <w:rsid w:val="00B96FDE"/>
    <w:pPr>
      <w:spacing w:before="100" w:beforeAutospacing="1" w:after="100" w:afterAutospacing="1"/>
    </w:pPr>
  </w:style>
  <w:style w:type="character" w:styleId="Strong">
    <w:name w:val="Strong"/>
    <w:basedOn w:val="DefaultParagraphFont"/>
    <w:uiPriority w:val="22"/>
    <w:qFormat/>
    <w:rsid w:val="00B96FDE"/>
    <w:rPr>
      <w:b/>
      <w:bCs/>
    </w:rPr>
  </w:style>
  <w:style w:type="paragraph" w:customStyle="1" w:styleId="Level10">
    <w:name w:val="Level 1"/>
    <w:rsid w:val="00B96FDE"/>
    <w:pPr>
      <w:widowControl w:val="0"/>
      <w:autoSpaceDE w:val="0"/>
      <w:autoSpaceDN w:val="0"/>
      <w:adjustRightInd w:val="0"/>
      <w:spacing w:after="0"/>
      <w:jc w:val="both"/>
    </w:pPr>
    <w:rPr>
      <w:rFonts w:ascii="Times New Roman" w:eastAsia="Times New Roman" w:hAnsi="Times New Roman" w:cs="Times New Roman"/>
    </w:rPr>
  </w:style>
  <w:style w:type="character" w:customStyle="1" w:styleId="citation">
    <w:name w:val="citation"/>
    <w:basedOn w:val="DefaultParagraphFont"/>
    <w:rsid w:val="00B96FDE"/>
  </w:style>
  <w:style w:type="character" w:customStyle="1" w:styleId="fieldauthors">
    <w:name w:val="field_authors"/>
    <w:basedOn w:val="DefaultParagraphFont"/>
    <w:rsid w:val="00B96FDE"/>
  </w:style>
  <w:style w:type="character" w:customStyle="1" w:styleId="personname">
    <w:name w:val="person_name"/>
    <w:basedOn w:val="DefaultParagraphFont"/>
    <w:rsid w:val="00B96FDE"/>
  </w:style>
  <w:style w:type="character" w:customStyle="1" w:styleId="fieldyear">
    <w:name w:val="field_year"/>
    <w:basedOn w:val="DefaultParagraphFont"/>
    <w:rsid w:val="00B96FDE"/>
  </w:style>
  <w:style w:type="character" w:customStyle="1" w:styleId="fieldtitle">
    <w:name w:val="field_title"/>
    <w:basedOn w:val="DefaultParagraphFont"/>
    <w:rsid w:val="00B96FDE"/>
  </w:style>
  <w:style w:type="character" w:customStyle="1" w:styleId="fieldpublication">
    <w:name w:val="field_publication"/>
    <w:basedOn w:val="DefaultParagraphFont"/>
    <w:rsid w:val="00B96FDE"/>
  </w:style>
  <w:style w:type="character" w:customStyle="1" w:styleId="fieldvolume">
    <w:name w:val="field_volume"/>
    <w:basedOn w:val="DefaultParagraphFont"/>
    <w:rsid w:val="00B96FDE"/>
  </w:style>
  <w:style w:type="character" w:customStyle="1" w:styleId="fieldpages">
    <w:name w:val="field_pages"/>
    <w:basedOn w:val="DefaultParagraphFont"/>
    <w:rsid w:val="00B96FDE"/>
  </w:style>
  <w:style w:type="character" w:styleId="HTMLCite">
    <w:name w:val="HTML Cite"/>
    <w:basedOn w:val="DefaultParagraphFont"/>
    <w:uiPriority w:val="99"/>
    <w:unhideWhenUsed/>
    <w:rsid w:val="00B96FDE"/>
    <w:rPr>
      <w:i w:val="0"/>
      <w:iCs w:val="0"/>
    </w:rPr>
  </w:style>
  <w:style w:type="character" w:customStyle="1" w:styleId="title201">
    <w:name w:val="title201"/>
    <w:basedOn w:val="DefaultParagraphFont"/>
    <w:rsid w:val="00B96FDE"/>
    <w:rPr>
      <w:b/>
      <w:bCs/>
      <w:color w:val="990000"/>
      <w:sz w:val="20"/>
      <w:szCs w:val="20"/>
    </w:rPr>
  </w:style>
  <w:style w:type="character" w:customStyle="1" w:styleId="term1">
    <w:name w:val="term1"/>
    <w:basedOn w:val="DefaultParagraphFont"/>
    <w:rsid w:val="00B96FDE"/>
    <w:rPr>
      <w:b/>
      <w:bCs/>
      <w:color w:val="000066"/>
    </w:rPr>
  </w:style>
  <w:style w:type="character" w:customStyle="1" w:styleId="addtitle11">
    <w:name w:val="addtitle11"/>
    <w:basedOn w:val="DefaultParagraphFont"/>
    <w:rsid w:val="00B96FDE"/>
    <w:rPr>
      <w:rFonts w:ascii="Verdana" w:hAnsi="Verdana" w:hint="default"/>
      <w:b w:val="0"/>
      <w:bCs w:val="0"/>
      <w:sz w:val="38"/>
      <w:szCs w:val="38"/>
    </w:rPr>
  </w:style>
  <w:style w:type="paragraph" w:customStyle="1" w:styleId="ParaNoInd">
    <w:name w:val="ParaNoInd"/>
    <w:basedOn w:val="Normal"/>
    <w:rsid w:val="00B96FDE"/>
    <w:pPr>
      <w:spacing w:line="240" w:lineRule="exact"/>
      <w:jc w:val="both"/>
    </w:pPr>
  </w:style>
  <w:style w:type="paragraph" w:styleId="PlainText">
    <w:name w:val="Plain Text"/>
    <w:basedOn w:val="Normal"/>
    <w:link w:val="PlainTextChar"/>
    <w:uiPriority w:val="99"/>
    <w:unhideWhenUsed/>
    <w:rsid w:val="00B96FDE"/>
    <w:rPr>
      <w:rFonts w:ascii="Consolas" w:eastAsia="Calibri" w:hAnsi="Consolas"/>
      <w:sz w:val="21"/>
      <w:szCs w:val="21"/>
    </w:rPr>
  </w:style>
  <w:style w:type="character" w:customStyle="1" w:styleId="PlainTextChar">
    <w:name w:val="Plain Text Char"/>
    <w:basedOn w:val="DefaultParagraphFont"/>
    <w:link w:val="PlainText"/>
    <w:uiPriority w:val="99"/>
    <w:rsid w:val="00B96FDE"/>
    <w:rPr>
      <w:rFonts w:ascii="Consolas" w:eastAsia="Calibri" w:hAnsi="Consolas" w:cs="Times New Roman"/>
      <w:sz w:val="21"/>
      <w:szCs w:val="21"/>
    </w:rPr>
  </w:style>
  <w:style w:type="character" w:styleId="CommentReference">
    <w:name w:val="annotation reference"/>
    <w:uiPriority w:val="99"/>
    <w:rsid w:val="000F22A0"/>
    <w:rPr>
      <w:rFonts w:ascii="Helvetica" w:hAnsi="Helvetica"/>
      <w:b/>
      <w:sz w:val="28"/>
      <w:bdr w:val="none" w:sz="0" w:space="0" w:color="auto"/>
      <w:shd w:val="clear" w:color="auto" w:fill="FFFF00"/>
    </w:rPr>
  </w:style>
  <w:style w:type="paragraph" w:styleId="CommentText">
    <w:name w:val="annotation text"/>
    <w:basedOn w:val="Normal"/>
    <w:link w:val="CommentTextChar"/>
    <w:uiPriority w:val="99"/>
    <w:unhideWhenUsed/>
    <w:rsid w:val="00B96FDE"/>
  </w:style>
  <w:style w:type="character" w:customStyle="1" w:styleId="CommentTextChar">
    <w:name w:val="Comment Text Char"/>
    <w:basedOn w:val="DefaultParagraphFont"/>
    <w:link w:val="CommentText"/>
    <w:uiPriority w:val="99"/>
    <w:rsid w:val="00B96FDE"/>
    <w:rPr>
      <w:rFonts w:ascii="Times New Roman" w:eastAsia="Times New Roman" w:hAnsi="Times New Roman" w:cs="Times New Roman"/>
      <w:sz w:val="20"/>
      <w:szCs w:val="20"/>
    </w:rPr>
  </w:style>
  <w:style w:type="character" w:styleId="FootnoteReference">
    <w:name w:val="footnote reference"/>
    <w:basedOn w:val="DefaultParagraphFont"/>
    <w:uiPriority w:val="99"/>
    <w:rsid w:val="00B96FDE"/>
    <w:rPr>
      <w:vertAlign w:val="superscript"/>
    </w:rPr>
  </w:style>
  <w:style w:type="character" w:customStyle="1" w:styleId="apple-style-span">
    <w:name w:val="apple-style-span"/>
    <w:basedOn w:val="DefaultParagraphFont"/>
    <w:rsid w:val="0043674D"/>
  </w:style>
  <w:style w:type="character" w:customStyle="1" w:styleId="apple-converted-space">
    <w:name w:val="apple-converted-space"/>
    <w:basedOn w:val="DefaultParagraphFont"/>
    <w:rsid w:val="0043674D"/>
  </w:style>
  <w:style w:type="paragraph" w:styleId="Caption">
    <w:name w:val="caption"/>
    <w:basedOn w:val="Normal"/>
    <w:next w:val="Normal"/>
    <w:uiPriority w:val="35"/>
    <w:unhideWhenUsed/>
    <w:qFormat/>
    <w:rsid w:val="003E410A"/>
    <w:pPr>
      <w:spacing w:after="200" w:line="276" w:lineRule="auto"/>
    </w:pPr>
    <w:rPr>
      <w:rFonts w:ascii="Calibri" w:hAnsi="Calibri"/>
      <w:b/>
      <w:bCs/>
    </w:rPr>
  </w:style>
  <w:style w:type="paragraph" w:styleId="EndnoteText">
    <w:name w:val="endnote text"/>
    <w:basedOn w:val="Normal"/>
    <w:link w:val="EndnoteTextChar"/>
    <w:uiPriority w:val="99"/>
    <w:unhideWhenUsed/>
    <w:rsid w:val="00B7559F"/>
  </w:style>
  <w:style w:type="character" w:customStyle="1" w:styleId="EndnoteTextChar">
    <w:name w:val="Endnote Text Char"/>
    <w:basedOn w:val="DefaultParagraphFont"/>
    <w:link w:val="EndnoteText"/>
    <w:uiPriority w:val="99"/>
    <w:rsid w:val="00B7559F"/>
    <w:rPr>
      <w:rFonts w:ascii="Times New Roman" w:eastAsia="Times New Roman" w:hAnsi="Times New Roman" w:cs="Times New Roman"/>
    </w:rPr>
  </w:style>
  <w:style w:type="character" w:styleId="EndnoteReference">
    <w:name w:val="endnote reference"/>
    <w:basedOn w:val="DefaultParagraphFont"/>
    <w:uiPriority w:val="99"/>
    <w:unhideWhenUsed/>
    <w:rsid w:val="00B7559F"/>
    <w:rPr>
      <w:vertAlign w:val="superscript"/>
    </w:rPr>
  </w:style>
  <w:style w:type="character" w:customStyle="1" w:styleId="ft">
    <w:name w:val="ft"/>
    <w:basedOn w:val="DefaultParagraphFont"/>
    <w:rsid w:val="00025F15"/>
  </w:style>
  <w:style w:type="character" w:customStyle="1" w:styleId="Heading3Char">
    <w:name w:val="Heading 3 Char"/>
    <w:basedOn w:val="DefaultParagraphFont"/>
    <w:link w:val="Heading3"/>
    <w:uiPriority w:val="9"/>
    <w:rsid w:val="00FE46D0"/>
    <w:rPr>
      <w:rFonts w:ascii="Arial" w:eastAsia="Times New Roman" w:hAnsi="Arial" w:cs="Times New Roman"/>
      <w:b/>
      <w:sz w:val="26"/>
      <w:szCs w:val="20"/>
    </w:rPr>
  </w:style>
  <w:style w:type="character" w:customStyle="1" w:styleId="Heading4Char">
    <w:name w:val="Heading 4 Char"/>
    <w:basedOn w:val="DefaultParagraphFont"/>
    <w:link w:val="Heading4"/>
    <w:uiPriority w:val="9"/>
    <w:rsid w:val="00447D1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447D14"/>
    <w:rPr>
      <w:rFonts w:ascii="Times New Roman" w:eastAsia="Times New Roman" w:hAnsi="Times New Roman" w:cs="Times New Roman"/>
      <w:b/>
      <w:i/>
      <w:sz w:val="26"/>
      <w:szCs w:val="20"/>
    </w:rPr>
  </w:style>
  <w:style w:type="character" w:customStyle="1" w:styleId="Heading6Char">
    <w:name w:val="Heading 6 Char"/>
    <w:basedOn w:val="DefaultParagraphFont"/>
    <w:link w:val="Heading6"/>
    <w:uiPriority w:val="9"/>
    <w:rsid w:val="00447D1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447D1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447D1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447D14"/>
    <w:rPr>
      <w:rFonts w:asciiTheme="majorHAnsi" w:eastAsiaTheme="majorEastAsia" w:hAnsiTheme="majorHAnsi" w:cstheme="majorBidi"/>
      <w:i/>
      <w:iCs/>
      <w:color w:val="404040" w:themeColor="text1" w:themeTint="BF"/>
      <w:sz w:val="20"/>
      <w:szCs w:val="20"/>
    </w:rPr>
  </w:style>
  <w:style w:type="paragraph" w:styleId="CommentSubject">
    <w:name w:val="annotation subject"/>
    <w:basedOn w:val="CommentText"/>
    <w:next w:val="CommentText"/>
    <w:link w:val="CommentSubjectChar"/>
    <w:uiPriority w:val="99"/>
    <w:rsid w:val="008F4439"/>
    <w:rPr>
      <w:rFonts w:asciiTheme="minorHAnsi" w:eastAsiaTheme="minorHAnsi" w:hAnsiTheme="minorHAnsi" w:cstheme="minorBidi"/>
      <w:sz w:val="24"/>
      <w:szCs w:val="24"/>
    </w:rPr>
  </w:style>
  <w:style w:type="character" w:customStyle="1" w:styleId="CommentSubjectChar">
    <w:name w:val="Comment Subject Char"/>
    <w:link w:val="CommentSubject"/>
    <w:uiPriority w:val="99"/>
    <w:rsid w:val="000F22A0"/>
    <w:rPr>
      <w:sz w:val="24"/>
      <w:lang w:val="en-US" w:eastAsia="en-US" w:bidi="ar-SA"/>
    </w:rPr>
  </w:style>
  <w:style w:type="paragraph" w:styleId="BodyTextIndent">
    <w:name w:val="Body Text Indent"/>
    <w:basedOn w:val="Normal"/>
    <w:link w:val="BodyTextIndentChar"/>
    <w:uiPriority w:val="99"/>
    <w:rsid w:val="00B112C5"/>
    <w:pPr>
      <w:spacing w:line="480" w:lineRule="auto"/>
      <w:ind w:firstLine="720"/>
    </w:pPr>
  </w:style>
  <w:style w:type="character" w:customStyle="1" w:styleId="BodyTextIndentChar">
    <w:name w:val="Body Text Indent Char"/>
    <w:basedOn w:val="DefaultParagraphFont"/>
    <w:link w:val="BodyTextIndent"/>
    <w:uiPriority w:val="99"/>
    <w:rsid w:val="00B112C5"/>
    <w:rPr>
      <w:rFonts w:ascii="Times New Roman" w:eastAsia="Times New Roman" w:hAnsi="Times New Roman" w:cs="Times New Roman"/>
    </w:rPr>
  </w:style>
  <w:style w:type="character" w:customStyle="1" w:styleId="aubase">
    <w:name w:val="au_base"/>
    <w:rsid w:val="000F22A0"/>
    <w:rPr>
      <w:sz w:val="24"/>
    </w:rPr>
  </w:style>
  <w:style w:type="character" w:customStyle="1" w:styleId="aucollab">
    <w:name w:val="au_collab"/>
    <w:basedOn w:val="aubase"/>
    <w:rsid w:val="000F22A0"/>
    <w:rPr>
      <w:sz w:val="24"/>
      <w:bdr w:val="none" w:sz="0" w:space="0" w:color="auto"/>
      <w:shd w:val="clear" w:color="auto" w:fill="C0C0C0"/>
    </w:rPr>
  </w:style>
  <w:style w:type="character" w:customStyle="1" w:styleId="audeg">
    <w:name w:val="au_deg"/>
    <w:basedOn w:val="aubase"/>
    <w:rsid w:val="000F22A0"/>
    <w:rPr>
      <w:sz w:val="24"/>
      <w:bdr w:val="none" w:sz="0" w:space="0" w:color="auto"/>
      <w:shd w:val="clear" w:color="auto" w:fill="FFFF00"/>
    </w:rPr>
  </w:style>
  <w:style w:type="character" w:customStyle="1" w:styleId="aufname">
    <w:name w:val="au_fname"/>
    <w:basedOn w:val="aubase"/>
    <w:rsid w:val="000F22A0"/>
    <w:rPr>
      <w:sz w:val="24"/>
      <w:bdr w:val="none" w:sz="0" w:space="0" w:color="auto"/>
      <w:shd w:val="clear" w:color="auto" w:fill="FFFFCC"/>
    </w:rPr>
  </w:style>
  <w:style w:type="character" w:customStyle="1" w:styleId="aurole">
    <w:name w:val="au_role"/>
    <w:basedOn w:val="aubase"/>
    <w:rsid w:val="000F22A0"/>
    <w:rPr>
      <w:sz w:val="24"/>
      <w:bdr w:val="none" w:sz="0" w:space="0" w:color="auto"/>
      <w:shd w:val="clear" w:color="auto" w:fill="808000"/>
    </w:rPr>
  </w:style>
  <w:style w:type="character" w:customStyle="1" w:styleId="ausuffix">
    <w:name w:val="au_suffix"/>
    <w:basedOn w:val="aubase"/>
    <w:rsid w:val="000F22A0"/>
    <w:rPr>
      <w:sz w:val="24"/>
      <w:bdr w:val="none" w:sz="0" w:space="0" w:color="auto"/>
      <w:shd w:val="clear" w:color="auto" w:fill="FF00FF"/>
    </w:rPr>
  </w:style>
  <w:style w:type="character" w:customStyle="1" w:styleId="ausurname">
    <w:name w:val="au_surname"/>
    <w:basedOn w:val="aubase"/>
    <w:rsid w:val="000F22A0"/>
    <w:rPr>
      <w:sz w:val="24"/>
      <w:bdr w:val="none" w:sz="0" w:space="0" w:color="auto"/>
      <w:shd w:val="clear" w:color="auto" w:fill="CCFF99"/>
    </w:rPr>
  </w:style>
  <w:style w:type="character" w:customStyle="1" w:styleId="bibbase">
    <w:name w:val="bib_base"/>
    <w:rsid w:val="000F22A0"/>
    <w:rPr>
      <w:sz w:val="24"/>
    </w:rPr>
  </w:style>
  <w:style w:type="character" w:customStyle="1" w:styleId="bibarticle">
    <w:name w:val="bib_article"/>
    <w:basedOn w:val="bibbase"/>
    <w:rsid w:val="000F22A0"/>
    <w:rPr>
      <w:sz w:val="24"/>
      <w:bdr w:val="none" w:sz="0" w:space="0" w:color="auto"/>
      <w:shd w:val="clear" w:color="auto" w:fill="CCFFFF"/>
    </w:rPr>
  </w:style>
  <w:style w:type="character" w:customStyle="1" w:styleId="bibcomment">
    <w:name w:val="bib_comment"/>
    <w:basedOn w:val="bibbase"/>
    <w:rsid w:val="000F22A0"/>
    <w:rPr>
      <w:sz w:val="24"/>
    </w:rPr>
  </w:style>
  <w:style w:type="character" w:customStyle="1" w:styleId="bibdeg">
    <w:name w:val="bib_deg"/>
    <w:basedOn w:val="bibbase"/>
    <w:rsid w:val="000F22A0"/>
    <w:rPr>
      <w:sz w:val="24"/>
    </w:rPr>
  </w:style>
  <w:style w:type="character" w:customStyle="1" w:styleId="bibdoi">
    <w:name w:val="bib_doi"/>
    <w:basedOn w:val="bibbase"/>
    <w:rsid w:val="000F22A0"/>
    <w:rPr>
      <w:sz w:val="24"/>
      <w:bdr w:val="none" w:sz="0" w:space="0" w:color="auto"/>
      <w:shd w:val="clear" w:color="auto" w:fill="CCFFCC"/>
    </w:rPr>
  </w:style>
  <w:style w:type="character" w:customStyle="1" w:styleId="bibetal">
    <w:name w:val="bib_etal"/>
    <w:basedOn w:val="bibbase"/>
    <w:rsid w:val="000F22A0"/>
    <w:rPr>
      <w:sz w:val="24"/>
      <w:bdr w:val="none" w:sz="0" w:space="0" w:color="auto"/>
      <w:shd w:val="clear" w:color="auto" w:fill="CCFF99"/>
    </w:rPr>
  </w:style>
  <w:style w:type="character" w:customStyle="1" w:styleId="bibfname">
    <w:name w:val="bib_fname"/>
    <w:basedOn w:val="bibbase"/>
    <w:rsid w:val="000F22A0"/>
    <w:rPr>
      <w:sz w:val="24"/>
      <w:bdr w:val="none" w:sz="0" w:space="0" w:color="auto"/>
      <w:shd w:val="clear" w:color="auto" w:fill="FFFFCC"/>
    </w:rPr>
  </w:style>
  <w:style w:type="character" w:customStyle="1" w:styleId="bibfpage">
    <w:name w:val="bib_fpage"/>
    <w:basedOn w:val="bibbase"/>
    <w:rsid w:val="000F22A0"/>
    <w:rPr>
      <w:sz w:val="24"/>
      <w:bdr w:val="none" w:sz="0" w:space="0" w:color="auto"/>
      <w:shd w:val="clear" w:color="auto" w:fill="E6E6E6"/>
    </w:rPr>
  </w:style>
  <w:style w:type="character" w:customStyle="1" w:styleId="bibissue">
    <w:name w:val="bib_issue"/>
    <w:basedOn w:val="bibbase"/>
    <w:rsid w:val="000F22A0"/>
    <w:rPr>
      <w:sz w:val="24"/>
      <w:bdr w:val="none" w:sz="0" w:space="0" w:color="auto"/>
      <w:shd w:val="clear" w:color="auto" w:fill="FFFFAB"/>
    </w:rPr>
  </w:style>
  <w:style w:type="character" w:customStyle="1" w:styleId="bibjournal">
    <w:name w:val="bib_journal"/>
    <w:basedOn w:val="bibbase"/>
    <w:rsid w:val="000F22A0"/>
    <w:rPr>
      <w:sz w:val="24"/>
      <w:bdr w:val="none" w:sz="0" w:space="0" w:color="auto"/>
      <w:shd w:val="clear" w:color="auto" w:fill="F9DECF"/>
    </w:rPr>
  </w:style>
  <w:style w:type="character" w:customStyle="1" w:styleId="biblpage">
    <w:name w:val="bib_lpage"/>
    <w:basedOn w:val="bibbase"/>
    <w:rsid w:val="000F22A0"/>
    <w:rPr>
      <w:sz w:val="24"/>
      <w:bdr w:val="none" w:sz="0" w:space="0" w:color="auto"/>
      <w:shd w:val="clear" w:color="auto" w:fill="D9D9D9"/>
    </w:rPr>
  </w:style>
  <w:style w:type="character" w:customStyle="1" w:styleId="bibnumber">
    <w:name w:val="bib_number"/>
    <w:basedOn w:val="bibbase"/>
    <w:rsid w:val="000F22A0"/>
    <w:rPr>
      <w:sz w:val="24"/>
      <w:bdr w:val="none" w:sz="0" w:space="0" w:color="auto"/>
      <w:shd w:val="clear" w:color="auto" w:fill="CCCCFF"/>
    </w:rPr>
  </w:style>
  <w:style w:type="character" w:customStyle="1" w:styleId="biborganization">
    <w:name w:val="bib_organization"/>
    <w:basedOn w:val="bibbase"/>
    <w:rsid w:val="000F22A0"/>
    <w:rPr>
      <w:sz w:val="24"/>
      <w:bdr w:val="none" w:sz="0" w:space="0" w:color="auto"/>
      <w:shd w:val="clear" w:color="auto" w:fill="CCFF99"/>
    </w:rPr>
  </w:style>
  <w:style w:type="character" w:customStyle="1" w:styleId="bibsuffix">
    <w:name w:val="bib_suffix"/>
    <w:basedOn w:val="bibbase"/>
    <w:rsid w:val="000F22A0"/>
    <w:rPr>
      <w:sz w:val="24"/>
    </w:rPr>
  </w:style>
  <w:style w:type="character" w:customStyle="1" w:styleId="bibsuppl">
    <w:name w:val="bib_suppl"/>
    <w:basedOn w:val="bibbase"/>
    <w:rsid w:val="000F22A0"/>
    <w:rPr>
      <w:sz w:val="24"/>
      <w:bdr w:val="none" w:sz="0" w:space="0" w:color="auto"/>
      <w:shd w:val="clear" w:color="auto" w:fill="FFCC66"/>
    </w:rPr>
  </w:style>
  <w:style w:type="character" w:customStyle="1" w:styleId="bibsurname">
    <w:name w:val="bib_surname"/>
    <w:basedOn w:val="bibbase"/>
    <w:rsid w:val="000F22A0"/>
    <w:rPr>
      <w:sz w:val="24"/>
      <w:bdr w:val="none" w:sz="0" w:space="0" w:color="auto"/>
      <w:shd w:val="clear" w:color="auto" w:fill="CCFF99"/>
    </w:rPr>
  </w:style>
  <w:style w:type="character" w:customStyle="1" w:styleId="bibunpubl">
    <w:name w:val="bib_unpubl"/>
    <w:basedOn w:val="bibbase"/>
    <w:rsid w:val="000F22A0"/>
    <w:rPr>
      <w:sz w:val="24"/>
    </w:rPr>
  </w:style>
  <w:style w:type="character" w:customStyle="1" w:styleId="biburl">
    <w:name w:val="bib_url"/>
    <w:basedOn w:val="bibbase"/>
    <w:rsid w:val="000F22A0"/>
    <w:rPr>
      <w:sz w:val="24"/>
      <w:bdr w:val="none" w:sz="0" w:space="0" w:color="auto"/>
      <w:shd w:val="clear" w:color="auto" w:fill="CCFF66"/>
    </w:rPr>
  </w:style>
  <w:style w:type="character" w:customStyle="1" w:styleId="bibvolume">
    <w:name w:val="bib_volume"/>
    <w:basedOn w:val="bibbase"/>
    <w:rsid w:val="000F22A0"/>
    <w:rPr>
      <w:sz w:val="24"/>
      <w:bdr w:val="none" w:sz="0" w:space="0" w:color="auto"/>
      <w:shd w:val="clear" w:color="auto" w:fill="CCECFF"/>
    </w:rPr>
  </w:style>
  <w:style w:type="character" w:customStyle="1" w:styleId="bibyear">
    <w:name w:val="bib_year"/>
    <w:basedOn w:val="bibbase"/>
    <w:rsid w:val="000F22A0"/>
    <w:rPr>
      <w:sz w:val="24"/>
      <w:bdr w:val="none" w:sz="0" w:space="0" w:color="auto"/>
      <w:shd w:val="clear" w:color="auto" w:fill="FFCCFF"/>
    </w:rPr>
  </w:style>
  <w:style w:type="character" w:customStyle="1" w:styleId="citebase">
    <w:name w:val="cite_base"/>
    <w:rsid w:val="000F22A0"/>
    <w:rPr>
      <w:sz w:val="24"/>
    </w:rPr>
  </w:style>
  <w:style w:type="character" w:customStyle="1" w:styleId="citebib">
    <w:name w:val="cite_bib"/>
    <w:basedOn w:val="citebase"/>
    <w:rsid w:val="000F22A0"/>
    <w:rPr>
      <w:sz w:val="24"/>
      <w:bdr w:val="none" w:sz="0" w:space="0" w:color="auto"/>
      <w:shd w:val="clear" w:color="auto" w:fill="CCFFFF"/>
    </w:rPr>
  </w:style>
  <w:style w:type="character" w:customStyle="1" w:styleId="citebox">
    <w:name w:val="cite_box"/>
    <w:basedOn w:val="citebase"/>
    <w:rsid w:val="000F22A0"/>
    <w:rPr>
      <w:sz w:val="24"/>
    </w:rPr>
  </w:style>
  <w:style w:type="character" w:customStyle="1" w:styleId="citeen">
    <w:name w:val="cite_en"/>
    <w:basedOn w:val="citebase"/>
    <w:rsid w:val="000F22A0"/>
    <w:rPr>
      <w:sz w:val="24"/>
      <w:bdr w:val="none" w:sz="0" w:space="0" w:color="auto"/>
      <w:shd w:val="clear" w:color="auto" w:fill="FFFF99"/>
      <w:vertAlign w:val="superscript"/>
    </w:rPr>
  </w:style>
  <w:style w:type="character" w:customStyle="1" w:styleId="citefig">
    <w:name w:val="cite_fig"/>
    <w:basedOn w:val="citebase"/>
    <w:rsid w:val="000F22A0"/>
    <w:rPr>
      <w:color w:val="auto"/>
      <w:sz w:val="24"/>
      <w:bdr w:val="none" w:sz="0" w:space="0" w:color="auto"/>
      <w:shd w:val="clear" w:color="auto" w:fill="CCFFCC"/>
    </w:rPr>
  </w:style>
  <w:style w:type="character" w:customStyle="1" w:styleId="citefn">
    <w:name w:val="cite_fn"/>
    <w:basedOn w:val="citebase"/>
    <w:rsid w:val="000F22A0"/>
    <w:rPr>
      <w:color w:val="auto"/>
      <w:sz w:val="24"/>
      <w:bdr w:val="none" w:sz="0" w:space="0" w:color="auto"/>
      <w:shd w:val="clear" w:color="auto" w:fill="FF99CC"/>
      <w:vertAlign w:val="baseline"/>
    </w:rPr>
  </w:style>
  <w:style w:type="character" w:customStyle="1" w:styleId="citetbl">
    <w:name w:val="cite_tbl"/>
    <w:basedOn w:val="citebase"/>
    <w:rsid w:val="000F22A0"/>
    <w:rPr>
      <w:color w:val="auto"/>
      <w:sz w:val="24"/>
      <w:bdr w:val="none" w:sz="0" w:space="0" w:color="auto"/>
      <w:shd w:val="clear" w:color="auto" w:fill="FF9999"/>
    </w:rPr>
  </w:style>
  <w:style w:type="character" w:customStyle="1" w:styleId="bibextlink">
    <w:name w:val="bib_extlink"/>
    <w:basedOn w:val="bibbase"/>
    <w:rsid w:val="000F22A0"/>
    <w:rPr>
      <w:sz w:val="24"/>
      <w:bdr w:val="none" w:sz="0" w:space="0" w:color="auto"/>
      <w:shd w:val="clear" w:color="auto" w:fill="6CCE9D"/>
    </w:rPr>
  </w:style>
  <w:style w:type="character" w:customStyle="1" w:styleId="citeeq">
    <w:name w:val="cite_eq"/>
    <w:basedOn w:val="citebase"/>
    <w:rsid w:val="000F22A0"/>
    <w:rPr>
      <w:sz w:val="24"/>
      <w:bdr w:val="none" w:sz="0" w:space="0" w:color="auto"/>
      <w:shd w:val="clear" w:color="auto" w:fill="FFAE37"/>
    </w:rPr>
  </w:style>
  <w:style w:type="character" w:customStyle="1" w:styleId="bibmedline">
    <w:name w:val="bib_medline"/>
    <w:basedOn w:val="bibbase"/>
    <w:rsid w:val="000F22A0"/>
    <w:rPr>
      <w:sz w:val="24"/>
    </w:rPr>
  </w:style>
  <w:style w:type="character" w:customStyle="1" w:styleId="citetfn">
    <w:name w:val="cite_tfn"/>
    <w:basedOn w:val="citebase"/>
    <w:rsid w:val="000F22A0"/>
    <w:rPr>
      <w:sz w:val="24"/>
      <w:bdr w:val="none" w:sz="0" w:space="0" w:color="auto"/>
      <w:shd w:val="clear" w:color="auto" w:fill="FBBA79"/>
    </w:rPr>
  </w:style>
  <w:style w:type="character" w:customStyle="1" w:styleId="auprefix">
    <w:name w:val="au_prefix"/>
    <w:basedOn w:val="aubase"/>
    <w:rsid w:val="000F22A0"/>
    <w:rPr>
      <w:sz w:val="24"/>
      <w:bdr w:val="none" w:sz="0" w:space="0" w:color="auto"/>
      <w:shd w:val="clear" w:color="auto" w:fill="FFCC99"/>
    </w:rPr>
  </w:style>
  <w:style w:type="character" w:customStyle="1" w:styleId="citeapp">
    <w:name w:val="cite_app"/>
    <w:basedOn w:val="citebase"/>
    <w:rsid w:val="000F22A0"/>
    <w:rPr>
      <w:sz w:val="24"/>
      <w:bdr w:val="none" w:sz="0" w:space="0" w:color="auto"/>
      <w:shd w:val="clear" w:color="auto" w:fill="CCFF33"/>
    </w:rPr>
  </w:style>
  <w:style w:type="character" w:customStyle="1" w:styleId="citesec">
    <w:name w:val="cite_sec"/>
    <w:basedOn w:val="citebase"/>
    <w:rsid w:val="000F22A0"/>
    <w:rPr>
      <w:sz w:val="24"/>
      <w:bdr w:val="none" w:sz="0" w:space="0" w:color="auto"/>
      <w:shd w:val="clear" w:color="auto" w:fill="FFCCCC"/>
    </w:rPr>
  </w:style>
  <w:style w:type="character" w:customStyle="1" w:styleId="aumember">
    <w:name w:val="au_member"/>
    <w:basedOn w:val="aubase"/>
    <w:rsid w:val="000F22A0"/>
    <w:rPr>
      <w:sz w:val="24"/>
      <w:bdr w:val="none" w:sz="0" w:space="0" w:color="auto"/>
      <w:shd w:val="clear" w:color="auto" w:fill="FF99CC"/>
    </w:rPr>
  </w:style>
  <w:style w:type="character" w:customStyle="1" w:styleId="bibbook">
    <w:name w:val="bib_book"/>
    <w:rsid w:val="000F22A0"/>
    <w:rPr>
      <w:i/>
      <w:sz w:val="24"/>
      <w:bdr w:val="none" w:sz="0" w:space="0" w:color="auto"/>
      <w:shd w:val="clear" w:color="auto" w:fill="99CCFF"/>
    </w:rPr>
  </w:style>
  <w:style w:type="character" w:customStyle="1" w:styleId="bibchapterno">
    <w:name w:val="bib_chapterno"/>
    <w:rsid w:val="000F22A0"/>
    <w:rPr>
      <w:sz w:val="24"/>
      <w:bdr w:val="none" w:sz="0" w:space="0" w:color="auto"/>
      <w:shd w:val="clear" w:color="auto" w:fill="D9D9D9"/>
    </w:rPr>
  </w:style>
  <w:style w:type="character" w:customStyle="1" w:styleId="bibchaptertitle">
    <w:name w:val="bib_chaptertitle"/>
    <w:rsid w:val="000F22A0"/>
    <w:rPr>
      <w:sz w:val="24"/>
      <w:bdr w:val="none" w:sz="0" w:space="0" w:color="auto"/>
      <w:shd w:val="clear" w:color="auto" w:fill="FF9D5B"/>
    </w:rPr>
  </w:style>
  <w:style w:type="character" w:customStyle="1" w:styleId="bibed-etal">
    <w:name w:val="bib_ed-etal"/>
    <w:rsid w:val="000F22A0"/>
    <w:rPr>
      <w:sz w:val="24"/>
      <w:bdr w:val="none" w:sz="0" w:space="0" w:color="auto"/>
      <w:shd w:val="clear" w:color="auto" w:fill="00F4EE"/>
    </w:rPr>
  </w:style>
  <w:style w:type="character" w:customStyle="1" w:styleId="bibed-fname">
    <w:name w:val="bib_ed-fname"/>
    <w:rsid w:val="000F22A0"/>
    <w:rPr>
      <w:sz w:val="24"/>
      <w:bdr w:val="none" w:sz="0" w:space="0" w:color="auto"/>
      <w:shd w:val="clear" w:color="auto" w:fill="FFFFB7"/>
    </w:rPr>
  </w:style>
  <w:style w:type="character" w:customStyle="1" w:styleId="bibeditionno">
    <w:name w:val="bib_editionno"/>
    <w:rsid w:val="000F22A0"/>
    <w:rPr>
      <w:sz w:val="24"/>
      <w:bdr w:val="none" w:sz="0" w:space="0" w:color="auto"/>
      <w:shd w:val="clear" w:color="auto" w:fill="FFCC00"/>
    </w:rPr>
  </w:style>
  <w:style w:type="character" w:customStyle="1" w:styleId="bibed-organization">
    <w:name w:val="bib_ed-organization"/>
    <w:rsid w:val="000F22A0"/>
    <w:rPr>
      <w:sz w:val="24"/>
      <w:bdr w:val="none" w:sz="0" w:space="0" w:color="auto"/>
      <w:shd w:val="clear" w:color="auto" w:fill="FCAAC3"/>
    </w:rPr>
  </w:style>
  <w:style w:type="character" w:customStyle="1" w:styleId="bibed-suffix">
    <w:name w:val="bib_ed-suffix"/>
    <w:rsid w:val="000F22A0"/>
    <w:rPr>
      <w:sz w:val="24"/>
      <w:bdr w:val="none" w:sz="0" w:space="0" w:color="auto"/>
      <w:shd w:val="clear" w:color="auto" w:fill="CCFFCC"/>
    </w:rPr>
  </w:style>
  <w:style w:type="character" w:customStyle="1" w:styleId="bibed-surname">
    <w:name w:val="bib_ed-surname"/>
    <w:rsid w:val="000F22A0"/>
    <w:rPr>
      <w:sz w:val="24"/>
      <w:bdr w:val="none" w:sz="0" w:space="0" w:color="auto"/>
      <w:shd w:val="clear" w:color="auto" w:fill="FFFF00"/>
    </w:rPr>
  </w:style>
  <w:style w:type="character" w:customStyle="1" w:styleId="bibisbn">
    <w:name w:val="bib_isbn"/>
    <w:rsid w:val="000F22A0"/>
    <w:rPr>
      <w:sz w:val="24"/>
      <w:shd w:val="clear" w:color="auto" w:fill="D9D9D9"/>
    </w:rPr>
  </w:style>
  <w:style w:type="character" w:customStyle="1" w:styleId="biblocation">
    <w:name w:val="bib_location"/>
    <w:rsid w:val="000F22A0"/>
    <w:rPr>
      <w:sz w:val="24"/>
      <w:bdr w:val="none" w:sz="0" w:space="0" w:color="auto"/>
      <w:shd w:val="clear" w:color="auto" w:fill="FFCCCC"/>
    </w:rPr>
  </w:style>
  <w:style w:type="character" w:customStyle="1" w:styleId="bibpagecount">
    <w:name w:val="bib_pagecount"/>
    <w:rsid w:val="000F22A0"/>
    <w:rPr>
      <w:sz w:val="24"/>
      <w:bdr w:val="none" w:sz="0" w:space="0" w:color="auto"/>
      <w:shd w:val="clear" w:color="auto" w:fill="00FF00"/>
    </w:rPr>
  </w:style>
  <w:style w:type="character" w:customStyle="1" w:styleId="bibpublisher">
    <w:name w:val="bib_publisher"/>
    <w:rsid w:val="000F22A0"/>
    <w:rPr>
      <w:sz w:val="24"/>
      <w:bdr w:val="none" w:sz="0" w:space="0" w:color="auto"/>
      <w:shd w:val="clear" w:color="auto" w:fill="FF99CC"/>
    </w:rPr>
  </w:style>
  <w:style w:type="character" w:customStyle="1" w:styleId="bibseries">
    <w:name w:val="bib_series"/>
    <w:rsid w:val="000F22A0"/>
    <w:rPr>
      <w:sz w:val="24"/>
      <w:shd w:val="clear" w:color="auto" w:fill="FFCC99"/>
    </w:rPr>
  </w:style>
  <w:style w:type="character" w:customStyle="1" w:styleId="bibseriesno">
    <w:name w:val="bib_seriesno"/>
    <w:rsid w:val="000F22A0"/>
    <w:rPr>
      <w:sz w:val="24"/>
      <w:shd w:val="clear" w:color="auto" w:fill="FFFF99"/>
    </w:rPr>
  </w:style>
  <w:style w:type="character" w:customStyle="1" w:styleId="bibtrans">
    <w:name w:val="bib_trans"/>
    <w:rsid w:val="000F22A0"/>
    <w:rPr>
      <w:sz w:val="24"/>
      <w:shd w:val="clear" w:color="auto" w:fill="99CC00"/>
    </w:rPr>
  </w:style>
  <w:style w:type="character" w:customStyle="1" w:styleId="bibinstitution">
    <w:name w:val="bib_institution"/>
    <w:rsid w:val="000F22A0"/>
    <w:rPr>
      <w:sz w:val="24"/>
      <w:bdr w:val="none" w:sz="0" w:space="0" w:color="auto"/>
      <w:shd w:val="clear" w:color="auto" w:fill="CCFFCC"/>
    </w:rPr>
  </w:style>
  <w:style w:type="character" w:customStyle="1" w:styleId="bibpatent">
    <w:name w:val="bib_patent"/>
    <w:rsid w:val="000F22A0"/>
    <w:rPr>
      <w:sz w:val="24"/>
      <w:bdr w:val="none" w:sz="0" w:space="0" w:color="auto"/>
      <w:shd w:val="clear" w:color="auto" w:fill="66FFCC"/>
    </w:rPr>
  </w:style>
  <w:style w:type="character" w:customStyle="1" w:styleId="bibreportnum">
    <w:name w:val="bib_reportnum"/>
    <w:rsid w:val="000F22A0"/>
    <w:rPr>
      <w:sz w:val="24"/>
      <w:bdr w:val="none" w:sz="0" w:space="0" w:color="auto"/>
      <w:shd w:val="clear" w:color="auto" w:fill="CCCCFF"/>
    </w:rPr>
  </w:style>
  <w:style w:type="character" w:customStyle="1" w:styleId="bibschool">
    <w:name w:val="bib_school"/>
    <w:rsid w:val="000F22A0"/>
    <w:rPr>
      <w:sz w:val="24"/>
      <w:bdr w:val="none" w:sz="0" w:space="0" w:color="auto"/>
      <w:shd w:val="clear" w:color="auto" w:fill="FFCC66"/>
    </w:rPr>
  </w:style>
  <w:style w:type="character" w:customStyle="1" w:styleId="bibalt-year">
    <w:name w:val="bib_alt-year"/>
    <w:rsid w:val="000F22A0"/>
    <w:rPr>
      <w:sz w:val="24"/>
      <w:szCs w:val="24"/>
      <w:bdr w:val="none" w:sz="0" w:space="0" w:color="auto"/>
      <w:shd w:val="clear" w:color="auto" w:fill="CC99FF"/>
    </w:rPr>
  </w:style>
  <w:style w:type="character" w:customStyle="1" w:styleId="bibvolcount">
    <w:name w:val="bib_volcount"/>
    <w:rsid w:val="000F22A0"/>
    <w:rPr>
      <w:rFonts w:ascii="Times New Roman" w:hAnsi="Times New Roman"/>
      <w:sz w:val="24"/>
      <w:bdr w:val="none" w:sz="0" w:space="0" w:color="auto"/>
      <w:shd w:val="clear" w:color="auto" w:fill="00FF00"/>
    </w:rPr>
  </w:style>
  <w:style w:type="paragraph" w:customStyle="1" w:styleId="ESExtractSource">
    <w:name w:val="ES Extract Source"/>
    <w:basedOn w:val="EExtract"/>
    <w:qFormat/>
    <w:rsid w:val="000F22A0"/>
  </w:style>
  <w:style w:type="paragraph" w:customStyle="1" w:styleId="EExtract">
    <w:name w:val="E Extract"/>
    <w:basedOn w:val="BaseText"/>
    <w:rsid w:val="000F22A0"/>
    <w:pPr>
      <w:spacing w:before="240" w:after="240" w:line="480" w:lineRule="exact"/>
      <w:ind w:left="720" w:right="720"/>
    </w:pPr>
  </w:style>
  <w:style w:type="character" w:customStyle="1" w:styleId="SbarTxSidebarTextChar">
    <w:name w:val="SbarTx Sidebar Text Char"/>
    <w:link w:val="SbarTxSidebarText"/>
    <w:rsid w:val="000F22A0"/>
    <w:rPr>
      <w:shd w:val="clear" w:color="auto" w:fill="E6E6E6"/>
    </w:rPr>
  </w:style>
  <w:style w:type="paragraph" w:customStyle="1" w:styleId="SbarTxSidebarText">
    <w:name w:val="SbarTx Sidebar Text"/>
    <w:basedOn w:val="BaseText"/>
    <w:link w:val="SbarTxSidebarTextChar"/>
    <w:rsid w:val="000F22A0"/>
    <w:pPr>
      <w:shd w:val="clear" w:color="auto" w:fill="E6E6E6"/>
      <w:spacing w:line="560" w:lineRule="exact"/>
      <w:ind w:left="360" w:right="360"/>
    </w:pPr>
    <w:rPr>
      <w:rFonts w:asciiTheme="minorHAnsi" w:eastAsiaTheme="minorHAnsi" w:hAnsiTheme="minorHAnsi" w:cstheme="minorBidi"/>
      <w:szCs w:val="24"/>
    </w:rPr>
  </w:style>
  <w:style w:type="paragraph" w:customStyle="1" w:styleId="TxText">
    <w:name w:val="Tx Text"/>
    <w:link w:val="TxTextChar"/>
    <w:rsid w:val="000F22A0"/>
    <w:pPr>
      <w:spacing w:after="0" w:line="560" w:lineRule="exact"/>
      <w:ind w:firstLine="720"/>
    </w:pPr>
    <w:rPr>
      <w:rFonts w:ascii="Times New Roman" w:eastAsia="Times New Roman" w:hAnsi="Times New Roman" w:cs="Times New Roman"/>
      <w:szCs w:val="20"/>
    </w:rPr>
  </w:style>
  <w:style w:type="character" w:customStyle="1" w:styleId="TxTextChar">
    <w:name w:val="Tx Text Char"/>
    <w:link w:val="TxText"/>
    <w:rsid w:val="000F22A0"/>
    <w:rPr>
      <w:rFonts w:ascii="Times New Roman" w:eastAsia="Times New Roman" w:hAnsi="Times New Roman" w:cs="Times New Roman"/>
      <w:szCs w:val="20"/>
    </w:rPr>
  </w:style>
  <w:style w:type="paragraph" w:customStyle="1" w:styleId="CNChapterNumber">
    <w:name w:val="CN Chapter Number"/>
    <w:basedOn w:val="BaseHeading"/>
    <w:rsid w:val="000F22A0"/>
    <w:pPr>
      <w:keepNext/>
      <w:keepLines/>
      <w:widowControl w:val="0"/>
      <w:spacing w:before="560"/>
    </w:pPr>
    <w:rPr>
      <w:b/>
      <w:sz w:val="32"/>
    </w:rPr>
  </w:style>
  <w:style w:type="character" w:customStyle="1" w:styleId="LetTxLetterTextChar">
    <w:name w:val="LetTx Letter Text Char"/>
    <w:link w:val="LetTxLetterText"/>
    <w:rsid w:val="000F22A0"/>
  </w:style>
  <w:style w:type="paragraph" w:customStyle="1" w:styleId="LetTxLetterText">
    <w:name w:val="LetTx Letter Text"/>
    <w:basedOn w:val="BaseText"/>
    <w:link w:val="LetTxLetterTextChar"/>
    <w:rsid w:val="000F22A0"/>
    <w:pPr>
      <w:spacing w:before="280" w:line="560" w:lineRule="exact"/>
    </w:pPr>
    <w:rPr>
      <w:rFonts w:asciiTheme="minorHAnsi" w:eastAsiaTheme="minorHAnsi" w:hAnsiTheme="minorHAnsi" w:cstheme="minorBidi"/>
      <w:szCs w:val="24"/>
    </w:rPr>
  </w:style>
  <w:style w:type="paragraph" w:customStyle="1" w:styleId="CTChapterTitle">
    <w:name w:val="CT Chapter Title"/>
    <w:basedOn w:val="BaseHeading"/>
    <w:rsid w:val="000F22A0"/>
    <w:pPr>
      <w:spacing w:before="280" w:after="280"/>
    </w:pPr>
    <w:rPr>
      <w:b/>
      <w:sz w:val="32"/>
    </w:rPr>
  </w:style>
  <w:style w:type="paragraph" w:customStyle="1" w:styleId="CAuChapterAuthor">
    <w:name w:val="CAu Chapter Author"/>
    <w:basedOn w:val="BaseText"/>
    <w:rsid w:val="000F22A0"/>
    <w:pPr>
      <w:keepNext/>
      <w:keepLines/>
      <w:widowControl w:val="0"/>
      <w:spacing w:before="280" w:line="560" w:lineRule="exact"/>
      <w:contextualSpacing/>
    </w:pPr>
  </w:style>
  <w:style w:type="paragraph" w:customStyle="1" w:styleId="H1HeadingLevel1">
    <w:name w:val="H1 Heading Level 1"/>
    <w:basedOn w:val="BaseHeading"/>
    <w:next w:val="TxText"/>
    <w:rsid w:val="000F22A0"/>
    <w:pPr>
      <w:keepNext/>
      <w:keepLines/>
      <w:widowControl w:val="0"/>
      <w:spacing w:before="360" w:after="280"/>
      <w:outlineLvl w:val="0"/>
    </w:pPr>
    <w:rPr>
      <w:b/>
      <w:sz w:val="32"/>
    </w:rPr>
  </w:style>
  <w:style w:type="paragraph" w:customStyle="1" w:styleId="H2HeadingLevel2">
    <w:name w:val="H2 Heading Level 2"/>
    <w:basedOn w:val="H1HeadingLevel1"/>
    <w:next w:val="TxText"/>
    <w:rsid w:val="000F22A0"/>
    <w:pPr>
      <w:spacing w:before="280"/>
      <w:outlineLvl w:val="1"/>
    </w:pPr>
    <w:rPr>
      <w:sz w:val="28"/>
    </w:rPr>
  </w:style>
  <w:style w:type="paragraph" w:customStyle="1" w:styleId="H3HeadingLevel3">
    <w:name w:val="H3 Heading Level 3"/>
    <w:basedOn w:val="H2HeadingLevel2"/>
    <w:next w:val="TxText"/>
    <w:rsid w:val="000F22A0"/>
    <w:pPr>
      <w:spacing w:after="0"/>
      <w:outlineLvl w:val="2"/>
    </w:pPr>
    <w:rPr>
      <w:sz w:val="24"/>
    </w:rPr>
  </w:style>
  <w:style w:type="paragraph" w:customStyle="1" w:styleId="H4HeadingLevel4">
    <w:name w:val="H4 Heading Level 4"/>
    <w:basedOn w:val="H3HeadingLevel3"/>
    <w:next w:val="TxText"/>
    <w:rsid w:val="000F22A0"/>
    <w:pPr>
      <w:outlineLvl w:val="3"/>
    </w:pPr>
    <w:rPr>
      <w:b w:val="0"/>
    </w:rPr>
  </w:style>
  <w:style w:type="paragraph" w:customStyle="1" w:styleId="H5HeadingLevel5">
    <w:name w:val="H5 Heading Level 5"/>
    <w:basedOn w:val="H4HeadingLevel4"/>
    <w:next w:val="TxText"/>
    <w:rsid w:val="000F22A0"/>
    <w:pPr>
      <w:spacing w:before="140"/>
      <w:outlineLvl w:val="4"/>
    </w:pPr>
  </w:style>
  <w:style w:type="paragraph" w:customStyle="1" w:styleId="UL-EUnnumberedListinExtract">
    <w:name w:val="UL-E Unnumbered List in Extract"/>
    <w:basedOn w:val="ULUnnumberedList"/>
    <w:qFormat/>
    <w:rsid w:val="000F22A0"/>
    <w:pPr>
      <w:ind w:left="1080" w:right="720"/>
    </w:pPr>
  </w:style>
  <w:style w:type="paragraph" w:customStyle="1" w:styleId="ULUnnumberedList">
    <w:name w:val="UL Unnumbered List"/>
    <w:basedOn w:val="LLLetteredList"/>
    <w:qFormat/>
    <w:rsid w:val="000F22A0"/>
    <w:pPr>
      <w:tabs>
        <w:tab w:val="clear" w:pos="480"/>
      </w:tabs>
    </w:pPr>
  </w:style>
  <w:style w:type="paragraph" w:customStyle="1" w:styleId="LLLetteredList">
    <w:name w:val="LL Lettered List"/>
    <w:basedOn w:val="NLNumberedList"/>
    <w:qFormat/>
    <w:rsid w:val="000F22A0"/>
  </w:style>
  <w:style w:type="paragraph" w:customStyle="1" w:styleId="NLNumberedList">
    <w:name w:val="NL Numbered List"/>
    <w:basedOn w:val="BLBulletList"/>
    <w:qFormat/>
    <w:rsid w:val="000F22A0"/>
    <w:pPr>
      <w:tabs>
        <w:tab w:val="clear" w:pos="240"/>
        <w:tab w:val="clear" w:pos="960"/>
        <w:tab w:val="left" w:pos="480"/>
      </w:tabs>
      <w:ind w:left="360" w:hanging="360"/>
    </w:pPr>
  </w:style>
  <w:style w:type="paragraph" w:customStyle="1" w:styleId="BLBulletList">
    <w:name w:val="BL Bullet List"/>
    <w:basedOn w:val="BaseText"/>
    <w:rsid w:val="000F22A0"/>
    <w:pPr>
      <w:tabs>
        <w:tab w:val="left" w:pos="240"/>
        <w:tab w:val="left" w:pos="960"/>
      </w:tabs>
      <w:spacing w:line="560" w:lineRule="exact"/>
      <w:ind w:left="245" w:hanging="245"/>
    </w:pPr>
  </w:style>
  <w:style w:type="paragraph" w:customStyle="1" w:styleId="LH-EListHeadinExtract">
    <w:name w:val="LH-E List Head in Extract"/>
    <w:basedOn w:val="LHListHead"/>
    <w:qFormat/>
    <w:rsid w:val="000F22A0"/>
    <w:pPr>
      <w:ind w:left="720" w:right="720"/>
    </w:pPr>
  </w:style>
  <w:style w:type="paragraph" w:customStyle="1" w:styleId="LHListHead">
    <w:name w:val="LH List Head"/>
    <w:basedOn w:val="BaseText"/>
    <w:rsid w:val="000F22A0"/>
    <w:pPr>
      <w:keepNext/>
      <w:keepLines/>
      <w:spacing w:before="280" w:line="560" w:lineRule="exact"/>
    </w:pPr>
    <w:rPr>
      <w:b/>
    </w:rPr>
  </w:style>
  <w:style w:type="paragraph" w:customStyle="1" w:styleId="BL-EBulletListinExtract">
    <w:name w:val="BL-E Bullet List in Extract"/>
    <w:basedOn w:val="BLBulletList"/>
    <w:qFormat/>
    <w:rsid w:val="000F22A0"/>
    <w:pPr>
      <w:ind w:left="965"/>
    </w:pPr>
  </w:style>
  <w:style w:type="paragraph" w:customStyle="1" w:styleId="SSLSubsublist">
    <w:name w:val="SSL Subsublist"/>
    <w:basedOn w:val="SLSublist"/>
    <w:qFormat/>
    <w:rsid w:val="000F22A0"/>
    <w:pPr>
      <w:ind w:left="1685"/>
    </w:pPr>
  </w:style>
  <w:style w:type="paragraph" w:customStyle="1" w:styleId="SLSublist">
    <w:name w:val="SL Sublist"/>
    <w:basedOn w:val="BLBulletList"/>
    <w:rsid w:val="000F22A0"/>
    <w:pPr>
      <w:tabs>
        <w:tab w:val="clear" w:pos="960"/>
      </w:tabs>
      <w:ind w:left="965"/>
    </w:pPr>
  </w:style>
  <w:style w:type="paragraph" w:customStyle="1" w:styleId="DLDescriptiveList">
    <w:name w:val="DL Descriptive List"/>
    <w:basedOn w:val="BaseText"/>
    <w:qFormat/>
    <w:rsid w:val="000F22A0"/>
    <w:pPr>
      <w:widowControl w:val="0"/>
      <w:spacing w:line="560" w:lineRule="exact"/>
    </w:pPr>
  </w:style>
  <w:style w:type="character" w:customStyle="1" w:styleId="IntRInterviewer">
    <w:name w:val="IntR Interviewer"/>
    <w:qFormat/>
    <w:rsid w:val="000F22A0"/>
    <w:rPr>
      <w:u w:val="dash"/>
    </w:rPr>
  </w:style>
  <w:style w:type="character" w:customStyle="1" w:styleId="IntEInterviewee">
    <w:name w:val="IntE Interviewee"/>
    <w:qFormat/>
    <w:rsid w:val="000F22A0"/>
    <w:rPr>
      <w:u w:val="dotted"/>
    </w:rPr>
  </w:style>
  <w:style w:type="paragraph" w:customStyle="1" w:styleId="CAbsChapterAbstract">
    <w:name w:val="CAbs Chapter Abstract"/>
    <w:basedOn w:val="BaseText"/>
    <w:rsid w:val="000F22A0"/>
    <w:pPr>
      <w:spacing w:before="360" w:after="360" w:line="560" w:lineRule="exact"/>
      <w:ind w:firstLine="720"/>
    </w:pPr>
    <w:rPr>
      <w:color w:val="0000FF"/>
    </w:rPr>
  </w:style>
  <w:style w:type="paragraph" w:customStyle="1" w:styleId="OL1OutlineListLevel1">
    <w:name w:val="OL1 Outline List Level 1"/>
    <w:basedOn w:val="BaseText"/>
    <w:rsid w:val="000F22A0"/>
    <w:pPr>
      <w:tabs>
        <w:tab w:val="right" w:pos="547"/>
      </w:tabs>
      <w:spacing w:before="140" w:after="140" w:line="560" w:lineRule="exact"/>
      <w:ind w:left="720" w:hanging="720"/>
    </w:pPr>
  </w:style>
  <w:style w:type="character" w:customStyle="1" w:styleId="FgCOFigureCallOut">
    <w:name w:val="FgCO Figure Call Out"/>
    <w:rsid w:val="000F22A0"/>
    <w:rPr>
      <w:rFonts w:ascii="Times New Roman" w:hAnsi="Times New Roman"/>
      <w:color w:val="auto"/>
      <w:sz w:val="24"/>
      <w:bdr w:val="none" w:sz="0" w:space="0" w:color="auto"/>
      <w:shd w:val="pct25" w:color="0000FF" w:fill="FFFFFF"/>
    </w:rPr>
  </w:style>
  <w:style w:type="paragraph" w:customStyle="1" w:styleId="TxNITextNoIndent">
    <w:name w:val="TxNI Text No Indent"/>
    <w:basedOn w:val="BaseText"/>
    <w:rsid w:val="000F22A0"/>
    <w:pPr>
      <w:spacing w:before="140" w:line="560" w:lineRule="exact"/>
    </w:pPr>
  </w:style>
  <w:style w:type="character" w:customStyle="1" w:styleId="TCOTableCallOut">
    <w:name w:val="TCO Table Call Out"/>
    <w:rsid w:val="000F22A0"/>
    <w:rPr>
      <w:rFonts w:ascii="Times New Roman" w:hAnsi="Times New Roman"/>
      <w:sz w:val="24"/>
      <w:bdr w:val="none" w:sz="0" w:space="0" w:color="auto"/>
      <w:shd w:val="pct30" w:color="FF6600" w:fill="F3F3F3"/>
    </w:rPr>
  </w:style>
  <w:style w:type="paragraph" w:customStyle="1" w:styleId="SBSpaceBreak">
    <w:name w:val="SB Space Break"/>
    <w:basedOn w:val="BaseText"/>
    <w:rsid w:val="000F22A0"/>
    <w:pPr>
      <w:shd w:val="pct20" w:color="auto" w:fill="FFFFFF"/>
      <w:spacing w:line="560" w:lineRule="exact"/>
      <w:jc w:val="center"/>
    </w:pPr>
  </w:style>
  <w:style w:type="character" w:customStyle="1" w:styleId="BxCOBoxCallOut">
    <w:name w:val="BxCO Box Call Out"/>
    <w:rsid w:val="000F22A0"/>
    <w:rPr>
      <w:rFonts w:ascii="Times New Roman" w:hAnsi="Times New Roman"/>
      <w:sz w:val="24"/>
      <w:bdr w:val="none" w:sz="0" w:space="0" w:color="auto"/>
      <w:shd w:val="pct20" w:color="FF00FF" w:fill="auto"/>
    </w:rPr>
  </w:style>
  <w:style w:type="paragraph" w:customStyle="1" w:styleId="NtCNotetoComp">
    <w:name w:val="NtC Note to Comp"/>
    <w:basedOn w:val="BaseText"/>
    <w:rsid w:val="000F22A0"/>
    <w:pPr>
      <w:spacing w:before="360" w:after="360" w:line="360" w:lineRule="exact"/>
    </w:pPr>
    <w:rPr>
      <w:color w:val="FF0000"/>
      <w:sz w:val="28"/>
    </w:rPr>
  </w:style>
  <w:style w:type="paragraph" w:customStyle="1" w:styleId="NtENotetoEditor">
    <w:name w:val="NtE Note to Editor"/>
    <w:basedOn w:val="NtCNotetoComp"/>
    <w:rsid w:val="000F22A0"/>
    <w:rPr>
      <w:color w:val="008000"/>
    </w:rPr>
  </w:style>
  <w:style w:type="paragraph" w:customStyle="1" w:styleId="BNBoxNumber">
    <w:name w:val="BN Box Number"/>
    <w:basedOn w:val="BaseText"/>
    <w:rsid w:val="000F22A0"/>
    <w:pPr>
      <w:spacing w:before="280" w:line="560" w:lineRule="exact"/>
    </w:pPr>
    <w:rPr>
      <w:b/>
    </w:rPr>
  </w:style>
  <w:style w:type="paragraph" w:customStyle="1" w:styleId="BTBoxTitle">
    <w:name w:val="BT Box Title"/>
    <w:basedOn w:val="BNBoxNumber"/>
    <w:rsid w:val="000F22A0"/>
    <w:pPr>
      <w:spacing w:before="0" w:after="280"/>
    </w:pPr>
    <w:rPr>
      <w:b w:val="0"/>
    </w:rPr>
  </w:style>
  <w:style w:type="paragraph" w:customStyle="1" w:styleId="TStbHTableStubHead">
    <w:name w:val="TStbH Table Stub Head"/>
    <w:basedOn w:val="BaseText"/>
    <w:rsid w:val="000F22A0"/>
    <w:pPr>
      <w:spacing w:line="360" w:lineRule="exact"/>
    </w:pPr>
    <w:rPr>
      <w:b/>
    </w:rPr>
  </w:style>
  <w:style w:type="paragraph" w:customStyle="1" w:styleId="TBTableBody">
    <w:name w:val="TB Table Body"/>
    <w:basedOn w:val="BaseText"/>
    <w:rsid w:val="000F22A0"/>
    <w:pPr>
      <w:spacing w:line="360" w:lineRule="exact"/>
    </w:pPr>
  </w:style>
  <w:style w:type="paragraph" w:customStyle="1" w:styleId="TCHTableColumnHead">
    <w:name w:val="TCH Table Column Head"/>
    <w:basedOn w:val="TTTableTitle"/>
    <w:rsid w:val="000F22A0"/>
    <w:rPr>
      <w:b/>
    </w:rPr>
  </w:style>
  <w:style w:type="paragraph" w:customStyle="1" w:styleId="TTTableTitle">
    <w:name w:val="TT Table Title"/>
    <w:basedOn w:val="BaseText"/>
    <w:rsid w:val="000F22A0"/>
    <w:pPr>
      <w:spacing w:line="360" w:lineRule="exact"/>
    </w:pPr>
  </w:style>
  <w:style w:type="paragraph" w:customStyle="1" w:styleId="GLDefGlossaryDefinition">
    <w:name w:val="GLDef Glossary Definition"/>
    <w:basedOn w:val="BaseText"/>
    <w:rsid w:val="000F22A0"/>
    <w:pPr>
      <w:spacing w:line="560" w:lineRule="exact"/>
    </w:pPr>
  </w:style>
  <w:style w:type="paragraph" w:customStyle="1" w:styleId="OL2OutlineListLevel2">
    <w:name w:val="OL2 Outline List Level 2"/>
    <w:basedOn w:val="OL1OutlineListLevel1"/>
    <w:rsid w:val="000F22A0"/>
    <w:pPr>
      <w:tabs>
        <w:tab w:val="clear" w:pos="547"/>
        <w:tab w:val="right" w:pos="1267"/>
      </w:tabs>
      <w:spacing w:before="0"/>
      <w:ind w:left="1440"/>
    </w:pPr>
  </w:style>
  <w:style w:type="paragraph" w:customStyle="1" w:styleId="OL3OutlineListLevel3">
    <w:name w:val="OL3 Outline List Level 3"/>
    <w:basedOn w:val="OL2OutlineListLevel2"/>
    <w:rsid w:val="000F22A0"/>
    <w:pPr>
      <w:tabs>
        <w:tab w:val="right" w:pos="1872"/>
      </w:tabs>
      <w:ind w:left="2160"/>
    </w:pPr>
  </w:style>
  <w:style w:type="paragraph" w:customStyle="1" w:styleId="OL4OutlineListLevel4">
    <w:name w:val="OL4 Outline List Level 4"/>
    <w:basedOn w:val="OL3OutlineListLevel3"/>
    <w:rsid w:val="000F22A0"/>
    <w:pPr>
      <w:tabs>
        <w:tab w:val="right" w:pos="2592"/>
      </w:tabs>
      <w:ind w:left="2880"/>
    </w:pPr>
  </w:style>
  <w:style w:type="paragraph" w:customStyle="1" w:styleId="SpExSpecialExtract">
    <w:name w:val="SpEx Special Extract"/>
    <w:basedOn w:val="EExtract"/>
    <w:rsid w:val="000F22A0"/>
    <w:pPr>
      <w:spacing w:before="360" w:after="360" w:line="400" w:lineRule="exact"/>
      <w:contextualSpacing/>
    </w:pPr>
    <w:rPr>
      <w:color w:val="00B050"/>
    </w:rPr>
  </w:style>
  <w:style w:type="character" w:customStyle="1" w:styleId="FgMenFigureMention">
    <w:name w:val="FgMen Figure Mention"/>
    <w:rsid w:val="000F22A0"/>
    <w:rPr>
      <w:color w:val="0000FF"/>
    </w:rPr>
  </w:style>
  <w:style w:type="paragraph" w:customStyle="1" w:styleId="CAuAfChapterAuthorAffiliation">
    <w:name w:val="CAuAf Chapter Author Affiliation"/>
    <w:basedOn w:val="CAuChapterAuthor"/>
    <w:rsid w:val="000F22A0"/>
    <w:pPr>
      <w:spacing w:before="0" w:after="280"/>
    </w:pPr>
    <w:rPr>
      <w:b/>
    </w:rPr>
  </w:style>
  <w:style w:type="paragraph" w:customStyle="1" w:styleId="DEDisplayEquation">
    <w:name w:val="DE Display Equation"/>
    <w:basedOn w:val="BaseText"/>
    <w:rsid w:val="000F22A0"/>
    <w:pPr>
      <w:tabs>
        <w:tab w:val="right" w:pos="8640"/>
      </w:tabs>
      <w:spacing w:before="360" w:after="360" w:line="560" w:lineRule="atLeast"/>
      <w:ind w:left="720" w:hanging="720"/>
    </w:pPr>
  </w:style>
  <w:style w:type="paragraph" w:customStyle="1" w:styleId="H6HeadingLevel6">
    <w:name w:val="H6 Heading Level 6"/>
    <w:basedOn w:val="H5HeadingLevel5"/>
    <w:rsid w:val="000F22A0"/>
    <w:pPr>
      <w:outlineLvl w:val="5"/>
    </w:pPr>
    <w:rPr>
      <w:sz w:val="22"/>
    </w:rPr>
  </w:style>
  <w:style w:type="paragraph" w:customStyle="1" w:styleId="TIHTableInternalHead">
    <w:name w:val="TIH Table Internal Head"/>
    <w:basedOn w:val="TTTableTitle"/>
    <w:rsid w:val="000F22A0"/>
    <w:pPr>
      <w:spacing w:before="280"/>
    </w:pPr>
  </w:style>
  <w:style w:type="paragraph" w:styleId="TOC8">
    <w:name w:val="toc 8"/>
    <w:basedOn w:val="Normal"/>
    <w:next w:val="Normal"/>
    <w:autoRedefine/>
    <w:uiPriority w:val="39"/>
    <w:rsid w:val="000F22A0"/>
    <w:pPr>
      <w:ind w:left="1400"/>
    </w:pPr>
  </w:style>
  <w:style w:type="character" w:customStyle="1" w:styleId="DENDisplayEquationNumber">
    <w:name w:val="DEN Display Equation Number"/>
    <w:rsid w:val="000F22A0"/>
    <w:rPr>
      <w:bdr w:val="none" w:sz="0" w:space="0" w:color="auto"/>
      <w:shd w:val="pct15" w:color="auto" w:fill="FFFFFF"/>
    </w:rPr>
  </w:style>
  <w:style w:type="paragraph" w:customStyle="1" w:styleId="TFNTableFootnote">
    <w:name w:val="TFN Table Footnote"/>
    <w:basedOn w:val="TBTableBody"/>
    <w:rsid w:val="000F22A0"/>
    <w:pPr>
      <w:spacing w:before="280" w:after="280"/>
    </w:pPr>
  </w:style>
  <w:style w:type="character" w:customStyle="1" w:styleId="LetDateLetterDateChar">
    <w:name w:val="LetDate Letter Date Char"/>
    <w:basedOn w:val="LetTxLetterTextChar"/>
    <w:link w:val="LetDateLetterDate"/>
    <w:rsid w:val="000F22A0"/>
  </w:style>
  <w:style w:type="paragraph" w:customStyle="1" w:styleId="LetDateLetterDate">
    <w:name w:val="LetDate Letter Date"/>
    <w:basedOn w:val="LetTxLetterText"/>
    <w:link w:val="LetDateLetterDateChar"/>
    <w:rsid w:val="000F22A0"/>
  </w:style>
  <w:style w:type="paragraph" w:customStyle="1" w:styleId="CONChapterOpeningNote">
    <w:name w:val="CON Chapter Opening Note"/>
    <w:basedOn w:val="BaseText"/>
    <w:rsid w:val="000F22A0"/>
    <w:pPr>
      <w:pBdr>
        <w:top w:val="dotted" w:sz="4" w:space="12" w:color="auto"/>
        <w:left w:val="dotted" w:sz="4" w:space="12" w:color="auto"/>
        <w:bottom w:val="dotted" w:sz="4" w:space="12" w:color="auto"/>
        <w:right w:val="dotted" w:sz="4" w:space="12" w:color="auto"/>
      </w:pBdr>
      <w:spacing w:after="280" w:line="560" w:lineRule="exact"/>
      <w:ind w:left="720" w:right="720"/>
    </w:pPr>
  </w:style>
  <w:style w:type="paragraph" w:customStyle="1" w:styleId="DIADialogue">
    <w:name w:val="DIA Dialogue"/>
    <w:basedOn w:val="BaseText"/>
    <w:rsid w:val="000F22A0"/>
    <w:pPr>
      <w:tabs>
        <w:tab w:val="left" w:pos="2880"/>
      </w:tabs>
      <w:spacing w:before="280" w:after="280" w:line="560" w:lineRule="exact"/>
      <w:ind w:left="720" w:hanging="720"/>
      <w:contextualSpacing/>
    </w:pPr>
  </w:style>
  <w:style w:type="paragraph" w:customStyle="1" w:styleId="IntQInterviewQuestion">
    <w:name w:val="IntQ Interview Question"/>
    <w:basedOn w:val="BlockText"/>
    <w:autoRedefine/>
    <w:rsid w:val="000F22A0"/>
    <w:pPr>
      <w:spacing w:line="560" w:lineRule="exact"/>
      <w:ind w:firstLine="720"/>
    </w:pPr>
    <w:rPr>
      <w:color w:val="000080"/>
      <w:sz w:val="24"/>
    </w:rPr>
  </w:style>
  <w:style w:type="paragraph" w:customStyle="1" w:styleId="IntAInterviewAnswer">
    <w:name w:val="IntA Interview Answer"/>
    <w:basedOn w:val="BaseText"/>
    <w:autoRedefine/>
    <w:rsid w:val="000F22A0"/>
    <w:pPr>
      <w:spacing w:line="560" w:lineRule="exact"/>
      <w:ind w:firstLine="720"/>
    </w:pPr>
    <w:rPr>
      <w:color w:val="008000"/>
      <w:szCs w:val="24"/>
    </w:rPr>
  </w:style>
  <w:style w:type="paragraph" w:customStyle="1" w:styleId="DE-EDisplayEquationinExtract">
    <w:name w:val="DE-E Display Equation in Extract"/>
    <w:basedOn w:val="DEDisplayEquation"/>
    <w:rsid w:val="000F22A0"/>
    <w:pPr>
      <w:spacing w:before="0" w:after="0"/>
      <w:ind w:firstLine="0"/>
    </w:pPr>
  </w:style>
  <w:style w:type="paragraph" w:customStyle="1" w:styleId="PNPartNumber">
    <w:name w:val="PN Part Number"/>
    <w:basedOn w:val="BaseHeading"/>
    <w:next w:val="PTPartTitle"/>
    <w:rsid w:val="000F22A0"/>
    <w:pPr>
      <w:keepNext/>
      <w:keepLines/>
      <w:spacing w:before="560"/>
      <w:jc w:val="center"/>
    </w:pPr>
    <w:rPr>
      <w:b/>
      <w:sz w:val="28"/>
    </w:rPr>
  </w:style>
  <w:style w:type="paragraph" w:customStyle="1" w:styleId="PTPartTitle">
    <w:name w:val="PT Part Title"/>
    <w:basedOn w:val="PNPartNumber"/>
    <w:rsid w:val="000F22A0"/>
    <w:pPr>
      <w:spacing w:before="1200"/>
    </w:pPr>
  </w:style>
  <w:style w:type="paragraph" w:customStyle="1" w:styleId="PSTPartSubtitle">
    <w:name w:val="PST Part Subtitle"/>
    <w:basedOn w:val="PTPartTitle"/>
    <w:rsid w:val="000F22A0"/>
    <w:pPr>
      <w:keepNext w:val="0"/>
      <w:spacing w:before="360"/>
    </w:pPr>
    <w:rPr>
      <w:b w:val="0"/>
    </w:rPr>
  </w:style>
  <w:style w:type="paragraph" w:customStyle="1" w:styleId="EpEpigraph">
    <w:name w:val="Ep Epigraph"/>
    <w:basedOn w:val="BaseText"/>
    <w:rsid w:val="000F22A0"/>
    <w:pPr>
      <w:spacing w:before="280" w:line="560" w:lineRule="exact"/>
      <w:ind w:left="720" w:right="720"/>
    </w:pPr>
  </w:style>
  <w:style w:type="paragraph" w:customStyle="1" w:styleId="EpSEpigraphSource">
    <w:name w:val="EpS Epigraph Source"/>
    <w:basedOn w:val="EpEpigraph"/>
    <w:rsid w:val="000F22A0"/>
    <w:pPr>
      <w:spacing w:before="140" w:after="280"/>
      <w:ind w:right="0"/>
    </w:pPr>
  </w:style>
  <w:style w:type="paragraph" w:customStyle="1" w:styleId="PITxPartIntroductionText">
    <w:name w:val="PITx Part Introduction Text"/>
    <w:basedOn w:val="BaseText"/>
    <w:rsid w:val="000F22A0"/>
    <w:pPr>
      <w:spacing w:before="280" w:after="280" w:line="560" w:lineRule="exact"/>
      <w:ind w:firstLine="720"/>
      <w:contextualSpacing/>
    </w:pPr>
  </w:style>
  <w:style w:type="paragraph" w:customStyle="1" w:styleId="SpH1SpecialHeading1">
    <w:name w:val="SpH1 Special Heading 1"/>
    <w:basedOn w:val="SpTxSpecialText"/>
    <w:rsid w:val="000F22A0"/>
    <w:pPr>
      <w:spacing w:before="280" w:after="280"/>
      <w:ind w:firstLine="0"/>
    </w:pPr>
    <w:rPr>
      <w:b/>
      <w:sz w:val="36"/>
    </w:rPr>
  </w:style>
  <w:style w:type="paragraph" w:customStyle="1" w:styleId="SpTxSpecialText">
    <w:name w:val="SpTx Special Text"/>
    <w:basedOn w:val="BaseText"/>
    <w:rsid w:val="000F22A0"/>
    <w:pPr>
      <w:spacing w:line="560" w:lineRule="exact"/>
      <w:ind w:firstLine="720"/>
    </w:pPr>
    <w:rPr>
      <w:color w:val="00B050"/>
    </w:rPr>
  </w:style>
  <w:style w:type="paragraph" w:styleId="TableofAuthorities">
    <w:name w:val="table of authorities"/>
    <w:basedOn w:val="Normal"/>
    <w:next w:val="Normal"/>
    <w:uiPriority w:val="99"/>
    <w:rsid w:val="000F22A0"/>
    <w:pPr>
      <w:ind w:left="200" w:hanging="200"/>
    </w:pPr>
  </w:style>
  <w:style w:type="paragraph" w:styleId="TableofFigures">
    <w:name w:val="table of figures"/>
    <w:basedOn w:val="Normal"/>
    <w:next w:val="Normal"/>
    <w:uiPriority w:val="99"/>
    <w:rsid w:val="000F22A0"/>
    <w:pPr>
      <w:ind w:left="400" w:hanging="400"/>
    </w:pPr>
  </w:style>
  <w:style w:type="paragraph" w:customStyle="1" w:styleId="GLTrmGlossaryDefinitionTerm">
    <w:name w:val="GLTrm Glossary Definition Term"/>
    <w:basedOn w:val="GLDefGlossaryDefinition"/>
    <w:rsid w:val="000F22A0"/>
    <w:pPr>
      <w:spacing w:before="280"/>
    </w:pPr>
    <w:rPr>
      <w:b/>
    </w:rPr>
  </w:style>
  <w:style w:type="character" w:customStyle="1" w:styleId="TMenTableMention">
    <w:name w:val="TMen Table Mention"/>
    <w:rsid w:val="000F22A0"/>
    <w:rPr>
      <w:color w:val="FF6600"/>
    </w:rPr>
  </w:style>
  <w:style w:type="paragraph" w:customStyle="1" w:styleId="ChrChronology">
    <w:name w:val="Chr Chronology"/>
    <w:basedOn w:val="BaseText"/>
    <w:rsid w:val="000F22A0"/>
    <w:pPr>
      <w:tabs>
        <w:tab w:val="left" w:pos="1728"/>
      </w:tabs>
      <w:spacing w:before="140" w:line="560" w:lineRule="exact"/>
      <w:ind w:left="1728" w:hanging="1728"/>
    </w:pPr>
  </w:style>
  <w:style w:type="paragraph" w:customStyle="1" w:styleId="VSVerseSource">
    <w:name w:val="VS Verse Source"/>
    <w:basedOn w:val="BaseText"/>
    <w:rsid w:val="000F22A0"/>
    <w:pPr>
      <w:spacing w:before="140" w:after="280" w:line="560" w:lineRule="exact"/>
    </w:pPr>
  </w:style>
  <w:style w:type="character" w:customStyle="1" w:styleId="SbarMenSidebarMention">
    <w:name w:val="SbarMen Sidebar Mention"/>
    <w:rsid w:val="000F22A0"/>
    <w:rPr>
      <w:color w:val="008000"/>
    </w:rPr>
  </w:style>
  <w:style w:type="paragraph" w:customStyle="1" w:styleId="PriDocBegPrimaryDocumentBegin">
    <w:name w:val="PriDocBeg Primary Document Begin"/>
    <w:basedOn w:val="BaseText"/>
    <w:rsid w:val="000F22A0"/>
    <w:pPr>
      <w:shd w:val="pct12" w:color="auto" w:fill="FFFFFF"/>
      <w:spacing w:before="280" w:after="280" w:line="560" w:lineRule="exact"/>
    </w:pPr>
    <w:rPr>
      <w:b/>
      <w:sz w:val="28"/>
    </w:rPr>
  </w:style>
  <w:style w:type="paragraph" w:customStyle="1" w:styleId="PriDocEndPrimaryDocumentEnd">
    <w:name w:val="PriDocEnd Primary Document End"/>
    <w:basedOn w:val="PriDocBegPrimaryDocumentBegin"/>
    <w:rsid w:val="000F22A0"/>
  </w:style>
  <w:style w:type="paragraph" w:customStyle="1" w:styleId="TxCTextContinuation">
    <w:name w:val="TxC Text Continuation"/>
    <w:basedOn w:val="BaseText"/>
    <w:rsid w:val="000F22A0"/>
    <w:pPr>
      <w:spacing w:line="560" w:lineRule="exact"/>
    </w:pPr>
  </w:style>
  <w:style w:type="paragraph" w:customStyle="1" w:styleId="VHVerseHeading">
    <w:name w:val="VH Verse Heading"/>
    <w:basedOn w:val="BaseText"/>
    <w:next w:val="VVerse"/>
    <w:rsid w:val="000F22A0"/>
    <w:pPr>
      <w:keepNext/>
      <w:keepLines/>
      <w:spacing w:before="280" w:line="560" w:lineRule="exact"/>
    </w:pPr>
    <w:rPr>
      <w:b/>
    </w:rPr>
  </w:style>
  <w:style w:type="paragraph" w:customStyle="1" w:styleId="VVerse">
    <w:name w:val="V Verse"/>
    <w:basedOn w:val="BaseText"/>
    <w:rsid w:val="000F22A0"/>
    <w:pPr>
      <w:tabs>
        <w:tab w:val="left" w:pos="2880"/>
      </w:tabs>
      <w:spacing w:before="280" w:after="280" w:line="560" w:lineRule="exact"/>
      <w:ind w:left="245" w:hanging="245"/>
      <w:contextualSpacing/>
    </w:pPr>
  </w:style>
  <w:style w:type="character" w:customStyle="1" w:styleId="BxMenBoxMention">
    <w:name w:val="BxMen Box Mention"/>
    <w:rsid w:val="000F22A0"/>
    <w:rPr>
      <w:color w:val="FF00FF"/>
    </w:rPr>
  </w:style>
  <w:style w:type="character" w:customStyle="1" w:styleId="SbarCOSidebarCallOut">
    <w:name w:val="SbarCO Sidebar Call Out"/>
    <w:rsid w:val="000F22A0"/>
    <w:rPr>
      <w:rFonts w:ascii="Times New Roman" w:hAnsi="Times New Roman"/>
      <w:sz w:val="24"/>
      <w:bdr w:val="none" w:sz="0" w:space="0" w:color="auto"/>
      <w:shd w:val="pct30" w:color="008000" w:fill="auto"/>
    </w:rPr>
  </w:style>
  <w:style w:type="paragraph" w:customStyle="1" w:styleId="NL-ENumberedListinExtract">
    <w:name w:val="NL-E Numbered List in Extract"/>
    <w:basedOn w:val="NLNumberedList"/>
    <w:rsid w:val="000F22A0"/>
    <w:pPr>
      <w:tabs>
        <w:tab w:val="left" w:pos="1440"/>
        <w:tab w:val="left" w:pos="1800"/>
        <w:tab w:val="left" w:pos="2160"/>
      </w:tabs>
      <w:ind w:left="1080" w:right="720"/>
    </w:pPr>
  </w:style>
  <w:style w:type="paragraph" w:customStyle="1" w:styleId="LetAuLetterAuthor">
    <w:name w:val="LetAu Letter Author"/>
    <w:basedOn w:val="LetTxLetterText"/>
    <w:rsid w:val="000F22A0"/>
    <w:pPr>
      <w:spacing w:after="280"/>
    </w:pPr>
  </w:style>
  <w:style w:type="paragraph" w:customStyle="1" w:styleId="LetAuAddLetterAuthorAddress">
    <w:name w:val="LetAuAdd Letter Author Address"/>
    <w:basedOn w:val="LetTxLetterText"/>
    <w:rsid w:val="000F22A0"/>
    <w:pPr>
      <w:spacing w:after="280"/>
      <w:contextualSpacing/>
    </w:pPr>
  </w:style>
  <w:style w:type="paragraph" w:customStyle="1" w:styleId="LetAddLetterAddress">
    <w:name w:val="LetAdd Letter Address"/>
    <w:basedOn w:val="LetTxLetterText"/>
    <w:rsid w:val="000F22A0"/>
    <w:pPr>
      <w:spacing w:after="280"/>
      <w:contextualSpacing/>
    </w:pPr>
  </w:style>
  <w:style w:type="paragraph" w:customStyle="1" w:styleId="Let-ELetterinExtract">
    <w:name w:val="Let-E Letter in Extract"/>
    <w:basedOn w:val="LetTxLetterText"/>
    <w:rsid w:val="000F22A0"/>
    <w:pPr>
      <w:ind w:left="720" w:right="720"/>
    </w:pPr>
  </w:style>
  <w:style w:type="paragraph" w:customStyle="1" w:styleId="LetDate-ELetterDateinExtract">
    <w:name w:val="LetDate-E Letter Date in Extract"/>
    <w:basedOn w:val="Let-ELetterinExtract"/>
    <w:rsid w:val="000F22A0"/>
  </w:style>
  <w:style w:type="paragraph" w:customStyle="1" w:styleId="LetAdd-ELetterAddressinExtract">
    <w:name w:val="LetAdd-E Letter Address in Extract"/>
    <w:basedOn w:val="LetAddLetterAddress"/>
    <w:rsid w:val="000F22A0"/>
    <w:pPr>
      <w:spacing w:before="0" w:after="0"/>
      <w:ind w:left="720" w:right="720"/>
      <w:contextualSpacing w:val="0"/>
    </w:pPr>
  </w:style>
  <w:style w:type="paragraph" w:customStyle="1" w:styleId="LetAu-ELetterAuthorinExtract">
    <w:name w:val="LetAu-E Letter Author in Extract"/>
    <w:basedOn w:val="LetAuLetterAuthor"/>
    <w:rsid w:val="000F22A0"/>
    <w:pPr>
      <w:spacing w:before="0"/>
      <w:ind w:left="720" w:right="720"/>
    </w:pPr>
  </w:style>
  <w:style w:type="paragraph" w:customStyle="1" w:styleId="LetAuAdd-ELetterAuthorAddressinExtract">
    <w:name w:val="LetAuAdd-E Letter Author Address in Extract"/>
    <w:basedOn w:val="LetAuAddLetterAuthorAddress"/>
    <w:rsid w:val="000F22A0"/>
    <w:pPr>
      <w:spacing w:before="0"/>
      <w:ind w:left="720" w:right="720"/>
    </w:pPr>
  </w:style>
  <w:style w:type="paragraph" w:customStyle="1" w:styleId="CSTChapterSubtitle">
    <w:name w:val="CST Chapter Subtitle"/>
    <w:basedOn w:val="BaseHeading"/>
    <w:autoRedefine/>
    <w:rsid w:val="000F22A0"/>
    <w:rPr>
      <w:sz w:val="28"/>
    </w:rPr>
  </w:style>
  <w:style w:type="paragraph" w:customStyle="1" w:styleId="PITPartIntroductionTitle">
    <w:name w:val="PIT Part Introduction Title"/>
    <w:basedOn w:val="PSTPartSubtitle"/>
    <w:qFormat/>
    <w:rsid w:val="000F22A0"/>
    <w:pPr>
      <w:keepNext/>
      <w:spacing w:before="280"/>
    </w:pPr>
  </w:style>
  <w:style w:type="paragraph" w:customStyle="1" w:styleId="NNotation">
    <w:name w:val="N Notation"/>
    <w:basedOn w:val="BaseText"/>
    <w:qFormat/>
    <w:rsid w:val="000F22A0"/>
    <w:pPr>
      <w:tabs>
        <w:tab w:val="left" w:pos="480"/>
      </w:tabs>
      <w:spacing w:line="560" w:lineRule="exact"/>
    </w:pPr>
  </w:style>
  <w:style w:type="paragraph" w:styleId="Revision">
    <w:name w:val="Revision"/>
    <w:hidden/>
    <w:uiPriority w:val="99"/>
    <w:rsid w:val="000F22A0"/>
    <w:pPr>
      <w:spacing w:after="0"/>
    </w:pPr>
    <w:rPr>
      <w:rFonts w:ascii="Times New Roman" w:eastAsia="Times New Roman" w:hAnsi="Times New Roman" w:cs="Times New Roman"/>
      <w:sz w:val="20"/>
      <w:szCs w:val="20"/>
    </w:rPr>
  </w:style>
  <w:style w:type="paragraph" w:customStyle="1" w:styleId="DIA-EDialogueinExtract">
    <w:name w:val="DIA-E Dialogue in Extract"/>
    <w:basedOn w:val="DIADialogue"/>
    <w:qFormat/>
    <w:rsid w:val="000F22A0"/>
    <w:pPr>
      <w:tabs>
        <w:tab w:val="left" w:pos="4320"/>
      </w:tabs>
      <w:ind w:left="1440" w:right="720"/>
    </w:pPr>
  </w:style>
  <w:style w:type="paragraph" w:customStyle="1" w:styleId="VEVerseinExtract">
    <w:name w:val="VE Verse in Extract"/>
    <w:basedOn w:val="VVerse"/>
    <w:qFormat/>
    <w:rsid w:val="000F22A0"/>
    <w:pPr>
      <w:tabs>
        <w:tab w:val="left" w:pos="1440"/>
        <w:tab w:val="left" w:pos="3600"/>
        <w:tab w:val="left" w:pos="4320"/>
        <w:tab w:val="left" w:pos="5040"/>
        <w:tab w:val="left" w:pos="5760"/>
      </w:tabs>
      <w:ind w:left="965" w:right="720"/>
    </w:pPr>
  </w:style>
  <w:style w:type="paragraph" w:customStyle="1" w:styleId="VESVerseinExtractSource">
    <w:name w:val="VES Verse in Extract Source"/>
    <w:basedOn w:val="VSVerseSource"/>
    <w:qFormat/>
    <w:rsid w:val="000F22A0"/>
    <w:pPr>
      <w:spacing w:before="0"/>
      <w:ind w:left="720" w:right="720"/>
    </w:pPr>
  </w:style>
  <w:style w:type="paragraph" w:customStyle="1" w:styleId="NoteANotetoAuthor">
    <w:name w:val="NoteA Note to Author"/>
    <w:basedOn w:val="BaseText"/>
    <w:rsid w:val="000F22A0"/>
    <w:pPr>
      <w:spacing w:before="360" w:after="360" w:line="360" w:lineRule="exact"/>
    </w:pPr>
    <w:rPr>
      <w:color w:val="0070C0"/>
    </w:rPr>
  </w:style>
  <w:style w:type="paragraph" w:customStyle="1" w:styleId="AppBegAppendixBegin">
    <w:name w:val="AppBeg Appendix Begin"/>
    <w:basedOn w:val="PriDocBegPrimaryDocumentBegin"/>
    <w:qFormat/>
    <w:rsid w:val="000F22A0"/>
  </w:style>
  <w:style w:type="paragraph" w:customStyle="1" w:styleId="AppEndAppendixEnd">
    <w:name w:val="AppEnd Appendix End"/>
    <w:basedOn w:val="PriDocEndPrimaryDocumentEnd"/>
    <w:qFormat/>
    <w:rsid w:val="000F22A0"/>
  </w:style>
  <w:style w:type="paragraph" w:customStyle="1" w:styleId="BoxBegBoxBegin">
    <w:name w:val="BoxBeg Box Begin"/>
    <w:basedOn w:val="PriDocBegPrimaryDocumentBegin"/>
    <w:qFormat/>
    <w:rsid w:val="000F22A0"/>
  </w:style>
  <w:style w:type="paragraph" w:customStyle="1" w:styleId="BoxEndBoxEnd">
    <w:name w:val="BoxEnd Box End"/>
    <w:basedOn w:val="PriDocEndPrimaryDocumentEnd"/>
    <w:qFormat/>
    <w:rsid w:val="000F22A0"/>
  </w:style>
  <w:style w:type="paragraph" w:customStyle="1" w:styleId="ExrBegExerciseBegin">
    <w:name w:val="ExrBeg Exercise Begin"/>
    <w:basedOn w:val="PriDocBegPrimaryDocumentBegin"/>
    <w:qFormat/>
    <w:rsid w:val="000F22A0"/>
  </w:style>
  <w:style w:type="paragraph" w:customStyle="1" w:styleId="ExrEndExerciseEnd">
    <w:name w:val="ExrEnd Exercise End"/>
    <w:basedOn w:val="PriDocEndPrimaryDocumentEnd"/>
    <w:qFormat/>
    <w:rsid w:val="000F22A0"/>
  </w:style>
  <w:style w:type="paragraph" w:customStyle="1" w:styleId="NotesBegNotesBegin">
    <w:name w:val="NotesBeg Notes Begin"/>
    <w:basedOn w:val="PriDocBegPrimaryDocumentBegin"/>
    <w:qFormat/>
    <w:rsid w:val="000F22A0"/>
  </w:style>
  <w:style w:type="paragraph" w:customStyle="1" w:styleId="NotesEndNotesEnd">
    <w:name w:val="NotesEnd Notes End"/>
    <w:basedOn w:val="PriDocEndPrimaryDocumentEnd"/>
    <w:qFormat/>
    <w:rsid w:val="000F22A0"/>
  </w:style>
  <w:style w:type="paragraph" w:customStyle="1" w:styleId="TSTableSource">
    <w:name w:val="TS Table Source"/>
    <w:basedOn w:val="TFNTableFootnote"/>
    <w:rsid w:val="000F22A0"/>
    <w:pPr>
      <w:spacing w:before="0" w:after="560"/>
    </w:pPr>
  </w:style>
  <w:style w:type="paragraph" w:customStyle="1" w:styleId="TNTableNumber">
    <w:name w:val="TN Table Number"/>
    <w:basedOn w:val="TTTableTitle"/>
    <w:rsid w:val="000F22A0"/>
    <w:pPr>
      <w:spacing w:before="560"/>
    </w:pPr>
    <w:rPr>
      <w:b/>
    </w:rPr>
  </w:style>
  <w:style w:type="paragraph" w:customStyle="1" w:styleId="ITCHIn-textTableColumnHead">
    <w:name w:val="ITCH In-text Table Column Head"/>
    <w:basedOn w:val="TCHTableColumnHead"/>
    <w:rsid w:val="000F22A0"/>
  </w:style>
  <w:style w:type="paragraph" w:customStyle="1" w:styleId="ITBIn-textTableBody">
    <w:name w:val="ITB In-text Table Body"/>
    <w:basedOn w:val="TBTableBody"/>
    <w:rsid w:val="000F22A0"/>
  </w:style>
  <w:style w:type="paragraph" w:customStyle="1" w:styleId="RefTxReferenceText">
    <w:name w:val="RefTx Reference Text"/>
    <w:basedOn w:val="BaseText"/>
    <w:rsid w:val="000F22A0"/>
    <w:pPr>
      <w:spacing w:after="140" w:line="560" w:lineRule="exact"/>
      <w:ind w:left="720" w:hanging="720"/>
    </w:pPr>
  </w:style>
  <w:style w:type="paragraph" w:customStyle="1" w:styleId="DL-EDescriptiveListinExtract">
    <w:name w:val="DL-E Descriptive List in Extract"/>
    <w:basedOn w:val="DLDescriptiveList"/>
    <w:rsid w:val="000F22A0"/>
    <w:pPr>
      <w:tabs>
        <w:tab w:val="left" w:pos="480"/>
      </w:tabs>
    </w:pPr>
  </w:style>
  <w:style w:type="paragraph" w:customStyle="1" w:styleId="N-ENotationinExtract">
    <w:name w:val="N-E Notation in Extract"/>
    <w:basedOn w:val="NNotation"/>
    <w:rsid w:val="000F22A0"/>
  </w:style>
  <w:style w:type="paragraph" w:customStyle="1" w:styleId="Dis-EDisplayinExtract">
    <w:name w:val="Dis-E Display in Extract"/>
    <w:basedOn w:val="DDisplay"/>
    <w:rsid w:val="000F22A0"/>
    <w:pPr>
      <w:ind w:left="720" w:right="720"/>
    </w:pPr>
  </w:style>
  <w:style w:type="paragraph" w:customStyle="1" w:styleId="DDisplay">
    <w:name w:val="D Display"/>
    <w:basedOn w:val="BaseText"/>
    <w:rsid w:val="000F22A0"/>
    <w:pPr>
      <w:spacing w:before="280" w:after="280" w:line="560" w:lineRule="exact"/>
    </w:pPr>
  </w:style>
  <w:style w:type="paragraph" w:customStyle="1" w:styleId="PProgram">
    <w:name w:val="P Program"/>
    <w:basedOn w:val="BaseText"/>
    <w:rsid w:val="000F22A0"/>
    <w:pPr>
      <w:spacing w:line="560" w:lineRule="exact"/>
    </w:pPr>
    <w:rPr>
      <w:rFonts w:ascii="Courier" w:hAnsi="Courier"/>
      <w:sz w:val="22"/>
    </w:rPr>
  </w:style>
  <w:style w:type="paragraph" w:customStyle="1" w:styleId="P-EPrograminExtract">
    <w:name w:val="P-E Program in Extract"/>
    <w:basedOn w:val="PProgram"/>
    <w:rsid w:val="000F22A0"/>
    <w:pPr>
      <w:spacing w:before="280" w:after="280"/>
      <w:ind w:left="720" w:right="720"/>
    </w:pPr>
  </w:style>
  <w:style w:type="paragraph" w:customStyle="1" w:styleId="NTrDNumberedTreeDisplay">
    <w:name w:val="NTrD Numbered Tree Display"/>
    <w:basedOn w:val="BaseText"/>
    <w:rsid w:val="000F22A0"/>
    <w:pPr>
      <w:spacing w:before="280" w:after="280" w:line="560" w:lineRule="exact"/>
    </w:pPr>
  </w:style>
  <w:style w:type="paragraph" w:customStyle="1" w:styleId="NTrD-ENumberedTreeDisplayinExtract">
    <w:name w:val="NTrD-E Numbered Tree Display in Extract"/>
    <w:basedOn w:val="NTrDNumberedTreeDisplay"/>
    <w:rsid w:val="000F22A0"/>
    <w:pPr>
      <w:ind w:left="720" w:right="720"/>
    </w:pPr>
  </w:style>
  <w:style w:type="paragraph" w:customStyle="1" w:styleId="IEIndexMainEntry">
    <w:name w:val="IE Index Main Entry"/>
    <w:basedOn w:val="BaseText"/>
    <w:rsid w:val="000F22A0"/>
    <w:pPr>
      <w:spacing w:line="560" w:lineRule="exact"/>
      <w:ind w:left="2160" w:hanging="2160"/>
    </w:pPr>
  </w:style>
  <w:style w:type="paragraph" w:customStyle="1" w:styleId="ISEIndexSubentry">
    <w:name w:val="ISE Index Subentry"/>
    <w:basedOn w:val="IEIndexMainEntry"/>
    <w:rsid w:val="000F22A0"/>
    <w:pPr>
      <w:ind w:left="2880"/>
    </w:pPr>
  </w:style>
  <w:style w:type="paragraph" w:customStyle="1" w:styleId="IABIndexAlphabeticalBreak">
    <w:name w:val="IAB Index Alphabetical Break"/>
    <w:basedOn w:val="IEIndexMainEntry"/>
    <w:rsid w:val="000F22A0"/>
    <w:pPr>
      <w:spacing w:before="560"/>
    </w:pPr>
  </w:style>
  <w:style w:type="paragraph" w:customStyle="1" w:styleId="ISSEIndexSubsubentry">
    <w:name w:val="ISSE Index Subsubentry"/>
    <w:basedOn w:val="ISEIndexSubentry"/>
    <w:rsid w:val="000F22A0"/>
    <w:pPr>
      <w:ind w:left="3600"/>
    </w:pPr>
  </w:style>
  <w:style w:type="paragraph" w:customStyle="1" w:styleId="SbarTSidebarTitle">
    <w:name w:val="SbarT Sidebar Title"/>
    <w:basedOn w:val="SbarTxSidebarText"/>
    <w:rsid w:val="000F22A0"/>
    <w:pPr>
      <w:spacing w:before="560"/>
    </w:pPr>
    <w:rPr>
      <w:b/>
      <w:sz w:val="28"/>
    </w:rPr>
  </w:style>
  <w:style w:type="paragraph" w:customStyle="1" w:styleId="SbarAuSidebarAuthor">
    <w:name w:val="SbarAu Sidebar Author"/>
    <w:basedOn w:val="SbarTxSidebarText"/>
    <w:rsid w:val="000F22A0"/>
    <w:pPr>
      <w:spacing w:before="280"/>
    </w:pPr>
    <w:rPr>
      <w:b/>
    </w:rPr>
  </w:style>
  <w:style w:type="paragraph" w:customStyle="1" w:styleId="SbarSNSidebarSourceNote">
    <w:name w:val="SbarSN Sidebar Source Note"/>
    <w:basedOn w:val="SbarTxSidebarText"/>
    <w:rsid w:val="000F22A0"/>
    <w:pPr>
      <w:spacing w:before="280"/>
    </w:pPr>
  </w:style>
  <w:style w:type="paragraph" w:customStyle="1" w:styleId="FgCFigureCaption">
    <w:name w:val="FgC Figure Caption"/>
    <w:basedOn w:val="BaseText"/>
    <w:link w:val="FgCFigureCaptionChar"/>
    <w:rsid w:val="000F22A0"/>
    <w:pPr>
      <w:spacing w:line="560" w:lineRule="exact"/>
    </w:pPr>
  </w:style>
  <w:style w:type="character" w:customStyle="1" w:styleId="FgCFigureCaptionChar">
    <w:name w:val="FgC Figure Caption Char"/>
    <w:link w:val="FgCFigureCaption"/>
    <w:rsid w:val="000F22A0"/>
    <w:rPr>
      <w:rFonts w:ascii="Times New Roman" w:eastAsia="Times New Roman" w:hAnsi="Times New Roman" w:cs="Times New Roman"/>
      <w:szCs w:val="20"/>
    </w:rPr>
  </w:style>
  <w:style w:type="paragraph" w:customStyle="1" w:styleId="FgTFigureTitle">
    <w:name w:val="FgT Figure Title"/>
    <w:basedOn w:val="FgCFigureCaption"/>
    <w:link w:val="FgTFigureTitleChar"/>
    <w:rsid w:val="000F22A0"/>
  </w:style>
  <w:style w:type="paragraph" w:customStyle="1" w:styleId="FgNFigureNumber">
    <w:name w:val="FgN Figure Number"/>
    <w:basedOn w:val="FgTFigureTitle"/>
    <w:link w:val="FgNFigureNumberChar"/>
    <w:rsid w:val="000F22A0"/>
    <w:pPr>
      <w:spacing w:before="560"/>
    </w:pPr>
  </w:style>
  <w:style w:type="paragraph" w:customStyle="1" w:styleId="FgSFigureSource">
    <w:name w:val="FgS Figure Source"/>
    <w:basedOn w:val="FgCFigureCaption"/>
    <w:rsid w:val="000F22A0"/>
    <w:pPr>
      <w:spacing w:after="560"/>
    </w:pPr>
  </w:style>
  <w:style w:type="paragraph" w:customStyle="1" w:styleId="NtDNotetoDesign">
    <w:name w:val="NtD Note to Design"/>
    <w:basedOn w:val="NtENotetoEditor"/>
    <w:rsid w:val="000F22A0"/>
    <w:rPr>
      <w:color w:val="FF00FF"/>
    </w:rPr>
  </w:style>
  <w:style w:type="paragraph" w:customStyle="1" w:styleId="DHDisplayHead">
    <w:name w:val="DH Display Head"/>
    <w:basedOn w:val="BaseText"/>
    <w:rsid w:val="000F22A0"/>
    <w:pPr>
      <w:spacing w:before="280" w:line="560" w:lineRule="exact"/>
    </w:pPr>
    <w:rPr>
      <w:b/>
    </w:rPr>
  </w:style>
  <w:style w:type="paragraph" w:customStyle="1" w:styleId="SDSubdisplay">
    <w:name w:val="SD Subdisplay"/>
    <w:basedOn w:val="DDisplay"/>
    <w:rsid w:val="000F22A0"/>
    <w:pPr>
      <w:spacing w:before="0" w:after="0"/>
      <w:ind w:left="720"/>
    </w:pPr>
  </w:style>
  <w:style w:type="paragraph" w:customStyle="1" w:styleId="SSDSubsubdisplay">
    <w:name w:val="SSD Subsubdisplay"/>
    <w:basedOn w:val="SDSubdisplay"/>
    <w:rsid w:val="000F22A0"/>
    <w:pPr>
      <w:ind w:left="1440"/>
    </w:pPr>
  </w:style>
  <w:style w:type="paragraph" w:customStyle="1" w:styleId="ExrLv1TxExerciseText">
    <w:name w:val="ExrLv1Tx Exercise Text"/>
    <w:basedOn w:val="BaseText"/>
    <w:rsid w:val="000F22A0"/>
    <w:pPr>
      <w:spacing w:before="280" w:after="280" w:line="560" w:lineRule="exact"/>
    </w:pPr>
  </w:style>
  <w:style w:type="paragraph" w:customStyle="1" w:styleId="ExrLv2TxSubexerciseText">
    <w:name w:val="ExrLv2Tx Subexercise Text"/>
    <w:basedOn w:val="ExrLv1TxExerciseText"/>
    <w:rsid w:val="000F22A0"/>
    <w:pPr>
      <w:spacing w:before="0"/>
      <w:ind w:left="720"/>
    </w:pPr>
  </w:style>
  <w:style w:type="paragraph" w:customStyle="1" w:styleId="ExrLv3TxSubsubexerciseText">
    <w:name w:val="ExrLv3Tx Subsubexercise Text"/>
    <w:basedOn w:val="ExrLv2TxSubexerciseText"/>
    <w:rsid w:val="000F22A0"/>
    <w:pPr>
      <w:ind w:left="1440"/>
    </w:pPr>
  </w:style>
  <w:style w:type="paragraph" w:customStyle="1" w:styleId="NTNoteText">
    <w:name w:val="NT Note Text"/>
    <w:basedOn w:val="BaseText"/>
    <w:rsid w:val="000F22A0"/>
    <w:pPr>
      <w:spacing w:after="280" w:line="560" w:lineRule="exact"/>
    </w:pPr>
  </w:style>
  <w:style w:type="paragraph" w:customStyle="1" w:styleId="FNFootnoteText">
    <w:name w:val="FN Footnote Text"/>
    <w:basedOn w:val="BaseText"/>
    <w:rsid w:val="000F22A0"/>
    <w:pPr>
      <w:spacing w:line="560" w:lineRule="exact"/>
    </w:pPr>
  </w:style>
  <w:style w:type="paragraph" w:customStyle="1" w:styleId="RHRRunningHeadRecto">
    <w:name w:val="RHR Running Head Recto"/>
    <w:basedOn w:val="BaseText"/>
    <w:link w:val="RHRRunningHeadRectoChar"/>
    <w:rsid w:val="000F22A0"/>
    <w:pPr>
      <w:spacing w:line="560" w:lineRule="exact"/>
    </w:pPr>
  </w:style>
  <w:style w:type="paragraph" w:customStyle="1" w:styleId="RHVRunningHeadVerso">
    <w:name w:val="RHV Running Head Verso"/>
    <w:basedOn w:val="RHRRunningHeadRecto"/>
    <w:link w:val="RHVRunningHeadVersoChar"/>
    <w:rsid w:val="000F22A0"/>
  </w:style>
  <w:style w:type="paragraph" w:customStyle="1" w:styleId="COContributorName">
    <w:name w:val="CO Contributor Name"/>
    <w:basedOn w:val="BaseText"/>
    <w:rsid w:val="000F22A0"/>
    <w:pPr>
      <w:spacing w:before="280" w:line="560" w:lineRule="exact"/>
    </w:pPr>
    <w:rPr>
      <w:b/>
    </w:rPr>
  </w:style>
  <w:style w:type="paragraph" w:customStyle="1" w:styleId="COBContributorBio">
    <w:name w:val="COB Contributor Bio"/>
    <w:basedOn w:val="BaseText"/>
    <w:rsid w:val="000F22A0"/>
    <w:pPr>
      <w:spacing w:after="280" w:line="560" w:lineRule="exact"/>
    </w:pPr>
  </w:style>
  <w:style w:type="paragraph" w:customStyle="1" w:styleId="FBHFrontmatterBackmatterHead">
    <w:name w:val="FBH Frontmatter/Backmatter Head"/>
    <w:basedOn w:val="CTChapterTitle"/>
    <w:rsid w:val="000F22A0"/>
  </w:style>
  <w:style w:type="paragraph" w:customStyle="1" w:styleId="BaseHeading">
    <w:name w:val="Base Heading"/>
    <w:qFormat/>
    <w:rsid w:val="000F22A0"/>
    <w:pPr>
      <w:spacing w:after="0" w:line="560" w:lineRule="exact"/>
    </w:pPr>
    <w:rPr>
      <w:rFonts w:ascii="Times New Roman" w:eastAsia="Times New Roman" w:hAnsi="Times New Roman" w:cs="Times New Roman"/>
      <w:sz w:val="36"/>
      <w:szCs w:val="20"/>
    </w:rPr>
  </w:style>
  <w:style w:type="paragraph" w:customStyle="1" w:styleId="BaseText">
    <w:name w:val="Base Text"/>
    <w:link w:val="BaseTextChar"/>
    <w:qFormat/>
    <w:rsid w:val="000F22A0"/>
    <w:pPr>
      <w:spacing w:after="0"/>
    </w:pPr>
    <w:rPr>
      <w:rFonts w:ascii="Times New Roman" w:eastAsia="Times New Roman" w:hAnsi="Times New Roman" w:cs="Times New Roman"/>
      <w:szCs w:val="20"/>
    </w:rPr>
  </w:style>
  <w:style w:type="paragraph" w:customStyle="1" w:styleId="BibTxBibliographyText">
    <w:name w:val="BibTx Bibliography Text"/>
    <w:basedOn w:val="BaseText"/>
    <w:rsid w:val="000F22A0"/>
    <w:pPr>
      <w:spacing w:after="140" w:line="560" w:lineRule="exact"/>
      <w:ind w:left="720" w:hanging="720"/>
    </w:pPr>
  </w:style>
  <w:style w:type="paragraph" w:customStyle="1" w:styleId="H4MHeadingLevel4Math">
    <w:name w:val="H4M Heading Level 4 Math"/>
    <w:basedOn w:val="H4HeadingLevel4"/>
    <w:rsid w:val="000F22A0"/>
    <w:pPr>
      <w:spacing w:after="360"/>
    </w:pPr>
  </w:style>
  <w:style w:type="paragraph" w:styleId="BlockText">
    <w:name w:val="Block Text"/>
    <w:basedOn w:val="Normal"/>
    <w:uiPriority w:val="99"/>
    <w:rsid w:val="000F22A0"/>
    <w:pPr>
      <w:spacing w:after="120"/>
      <w:ind w:left="1440" w:right="1440"/>
    </w:pPr>
  </w:style>
  <w:style w:type="paragraph" w:customStyle="1" w:styleId="H5MHeadingLevel5Math">
    <w:name w:val="H5M Heading Level 5 Math"/>
    <w:basedOn w:val="H5HeadingLevel5"/>
    <w:rsid w:val="000F22A0"/>
    <w:pPr>
      <w:spacing w:after="360"/>
    </w:pPr>
  </w:style>
  <w:style w:type="paragraph" w:customStyle="1" w:styleId="NoteCNotetoComp">
    <w:name w:val="NoteC Note to Comp"/>
    <w:basedOn w:val="BaseText"/>
    <w:rsid w:val="000F22A0"/>
    <w:pPr>
      <w:spacing w:before="360" w:after="360" w:line="360" w:lineRule="exact"/>
    </w:pPr>
    <w:rPr>
      <w:color w:val="FF0000"/>
      <w:sz w:val="28"/>
    </w:rPr>
  </w:style>
  <w:style w:type="paragraph" w:customStyle="1" w:styleId="NoteDNotetoDesign">
    <w:name w:val="NoteD Note to Design"/>
    <w:basedOn w:val="Normal"/>
    <w:rsid w:val="000F22A0"/>
    <w:pPr>
      <w:spacing w:before="360" w:after="360" w:line="360" w:lineRule="exact"/>
    </w:pPr>
    <w:rPr>
      <w:color w:val="FF00FF"/>
      <w:sz w:val="28"/>
    </w:rPr>
  </w:style>
  <w:style w:type="paragraph" w:customStyle="1" w:styleId="NoteENotetoEditor">
    <w:name w:val="NoteE Note to Editor"/>
    <w:basedOn w:val="NoteCNotetoComp"/>
    <w:rsid w:val="000F22A0"/>
    <w:rPr>
      <w:color w:val="008000"/>
    </w:rPr>
  </w:style>
  <w:style w:type="paragraph" w:customStyle="1" w:styleId="FBHFrontmatterHead">
    <w:name w:val="FBH Frontmatter Head"/>
    <w:basedOn w:val="CTChapterTitle"/>
    <w:rsid w:val="000F22A0"/>
  </w:style>
  <w:style w:type="paragraph" w:customStyle="1" w:styleId="LList">
    <w:name w:val="L List"/>
    <w:basedOn w:val="ULUnnumberedList"/>
    <w:qFormat/>
    <w:rsid w:val="000F22A0"/>
  </w:style>
  <w:style w:type="paragraph" w:customStyle="1" w:styleId="L-EListinExtract">
    <w:name w:val="L-E List in Extract"/>
    <w:basedOn w:val="ULUnnumberedList"/>
    <w:qFormat/>
    <w:rsid w:val="000F22A0"/>
    <w:pPr>
      <w:ind w:left="1080"/>
    </w:pPr>
  </w:style>
  <w:style w:type="paragraph" w:customStyle="1" w:styleId="E-MExtractMultiple">
    <w:name w:val="E-M Extract Multiple"/>
    <w:basedOn w:val="EExtract"/>
    <w:qFormat/>
    <w:rsid w:val="000F22A0"/>
    <w:pPr>
      <w:spacing w:after="120"/>
    </w:pPr>
  </w:style>
  <w:style w:type="paragraph" w:customStyle="1" w:styleId="H-EHeadinExtract">
    <w:name w:val="H-E Head in Extract"/>
    <w:basedOn w:val="LH-EListHeadinExtract"/>
    <w:qFormat/>
    <w:rsid w:val="000F22A0"/>
  </w:style>
  <w:style w:type="paragraph" w:customStyle="1" w:styleId="HAAHead">
    <w:name w:val="HA A Head"/>
    <w:basedOn w:val="SpH1SpecialHeading1"/>
    <w:qFormat/>
    <w:rsid w:val="000F22A0"/>
    <w:pPr>
      <w:outlineLvl w:val="0"/>
    </w:pPr>
  </w:style>
  <w:style w:type="paragraph" w:customStyle="1" w:styleId="SBHSpaceBreakHalfLine">
    <w:name w:val="SBH Space Break HalfLine"/>
    <w:basedOn w:val="SBSpaceBreak"/>
    <w:qFormat/>
    <w:rsid w:val="000F22A0"/>
    <w:pPr>
      <w:spacing w:line="280" w:lineRule="exact"/>
    </w:pPr>
  </w:style>
  <w:style w:type="paragraph" w:customStyle="1" w:styleId="NHNotesHead">
    <w:name w:val="NH Notes Head"/>
    <w:basedOn w:val="BaseHeading"/>
    <w:rsid w:val="000F22A0"/>
    <w:pPr>
      <w:autoSpaceDE w:val="0"/>
      <w:autoSpaceDN w:val="0"/>
      <w:adjustRightInd w:val="0"/>
      <w:spacing w:before="360" w:after="280"/>
    </w:pPr>
    <w:rPr>
      <w:b/>
      <w:sz w:val="32"/>
      <w:szCs w:val="24"/>
    </w:rPr>
  </w:style>
  <w:style w:type="paragraph" w:customStyle="1" w:styleId="BkTBookTitle">
    <w:name w:val="BkT Book Title"/>
    <w:basedOn w:val="BaseText"/>
    <w:rsid w:val="000F22A0"/>
    <w:pPr>
      <w:spacing w:line="560" w:lineRule="exact"/>
      <w:jc w:val="right"/>
    </w:pPr>
    <w:rPr>
      <w:szCs w:val="24"/>
    </w:rPr>
  </w:style>
  <w:style w:type="paragraph" w:customStyle="1" w:styleId="SecTSectionTitle">
    <w:name w:val="SecT Section Title"/>
    <w:basedOn w:val="BaseText"/>
    <w:rsid w:val="000F22A0"/>
    <w:pPr>
      <w:spacing w:line="560" w:lineRule="exact"/>
      <w:jc w:val="right"/>
    </w:pPr>
    <w:rPr>
      <w:szCs w:val="24"/>
    </w:rPr>
  </w:style>
  <w:style w:type="paragraph" w:customStyle="1" w:styleId="BibRefHeadBibRefHead">
    <w:name w:val="BibRefHead BibRef Head"/>
    <w:basedOn w:val="BaseHeading"/>
    <w:rsid w:val="000F22A0"/>
    <w:pPr>
      <w:autoSpaceDE w:val="0"/>
      <w:autoSpaceDN w:val="0"/>
      <w:adjustRightInd w:val="0"/>
      <w:spacing w:before="360" w:after="280"/>
    </w:pPr>
    <w:rPr>
      <w:b/>
      <w:sz w:val="32"/>
      <w:szCs w:val="24"/>
    </w:rPr>
  </w:style>
  <w:style w:type="paragraph" w:customStyle="1" w:styleId="BibRefSubheadBibRefSubhead">
    <w:name w:val="BibRefSubhead BibRef Subhead"/>
    <w:basedOn w:val="BaseHeading"/>
    <w:rsid w:val="000F22A0"/>
    <w:pPr>
      <w:autoSpaceDE w:val="0"/>
      <w:autoSpaceDN w:val="0"/>
      <w:adjustRightInd w:val="0"/>
      <w:spacing w:before="280" w:after="280"/>
    </w:pPr>
    <w:rPr>
      <w:b/>
      <w:sz w:val="28"/>
      <w:szCs w:val="24"/>
    </w:rPr>
  </w:style>
  <w:style w:type="paragraph" w:customStyle="1" w:styleId="EpCEpigraphContinuation">
    <w:name w:val="EpC Epigraph Continuation"/>
    <w:basedOn w:val="BaseText"/>
    <w:rsid w:val="000F22A0"/>
    <w:pPr>
      <w:spacing w:before="280" w:line="560" w:lineRule="exact"/>
      <w:ind w:left="720" w:right="720"/>
    </w:pPr>
  </w:style>
  <w:style w:type="paragraph" w:customStyle="1" w:styleId="Algorithm">
    <w:name w:val="Algorithm"/>
    <w:basedOn w:val="DEDisplayEquation"/>
    <w:rsid w:val="000F22A0"/>
  </w:style>
  <w:style w:type="paragraph" w:customStyle="1" w:styleId="Assumption">
    <w:name w:val="Assumption"/>
    <w:basedOn w:val="DEDisplayEquation"/>
    <w:rsid w:val="000F22A0"/>
  </w:style>
  <w:style w:type="paragraph" w:customStyle="1" w:styleId="Axiom">
    <w:name w:val="Axiom"/>
    <w:basedOn w:val="DEDisplayEquation"/>
    <w:rsid w:val="000F22A0"/>
  </w:style>
  <w:style w:type="paragraph" w:customStyle="1" w:styleId="Case">
    <w:name w:val="Case"/>
    <w:basedOn w:val="DEDisplayEquation"/>
    <w:rsid w:val="000F22A0"/>
  </w:style>
  <w:style w:type="paragraph" w:customStyle="1" w:styleId="Claim">
    <w:name w:val="Claim"/>
    <w:basedOn w:val="DEDisplayEquation"/>
    <w:rsid w:val="000F22A0"/>
  </w:style>
  <w:style w:type="paragraph" w:customStyle="1" w:styleId="Conjunction">
    <w:name w:val="Conjunction"/>
    <w:basedOn w:val="DEDisplayEquation"/>
    <w:rsid w:val="000F22A0"/>
  </w:style>
  <w:style w:type="paragraph" w:customStyle="1" w:styleId="Corollary">
    <w:name w:val="Corollary"/>
    <w:basedOn w:val="DEDisplayEquation"/>
    <w:rsid w:val="000F22A0"/>
  </w:style>
  <w:style w:type="paragraph" w:customStyle="1" w:styleId="Definition">
    <w:name w:val="Definition"/>
    <w:basedOn w:val="DEDisplayEquation"/>
    <w:rsid w:val="000F22A0"/>
  </w:style>
  <w:style w:type="paragraph" w:customStyle="1" w:styleId="Hypothesis">
    <w:name w:val="Hypothesis"/>
    <w:basedOn w:val="DEDisplayEquation"/>
    <w:rsid w:val="000F22A0"/>
  </w:style>
  <w:style w:type="paragraph" w:customStyle="1" w:styleId="Lemma">
    <w:name w:val="Lemma"/>
    <w:basedOn w:val="DEDisplayEquation"/>
    <w:rsid w:val="000F22A0"/>
  </w:style>
  <w:style w:type="paragraph" w:customStyle="1" w:styleId="Note">
    <w:name w:val="Note"/>
    <w:basedOn w:val="DEDisplayEquation"/>
    <w:rsid w:val="000F22A0"/>
  </w:style>
  <w:style w:type="paragraph" w:customStyle="1" w:styleId="Observation">
    <w:name w:val="Observation"/>
    <w:basedOn w:val="DEDisplayEquation"/>
    <w:rsid w:val="000F22A0"/>
  </w:style>
  <w:style w:type="paragraph" w:customStyle="1" w:styleId="Proof">
    <w:name w:val="Proof"/>
    <w:basedOn w:val="DEDisplayEquation"/>
    <w:rsid w:val="000F22A0"/>
  </w:style>
  <w:style w:type="paragraph" w:customStyle="1" w:styleId="Proposition">
    <w:name w:val="Proposition"/>
    <w:basedOn w:val="DEDisplayEquation"/>
    <w:rsid w:val="000F22A0"/>
  </w:style>
  <w:style w:type="paragraph" w:customStyle="1" w:styleId="Remark">
    <w:name w:val="Remark"/>
    <w:basedOn w:val="DEDisplayEquation"/>
    <w:rsid w:val="000F22A0"/>
  </w:style>
  <w:style w:type="paragraph" w:customStyle="1" w:styleId="Result">
    <w:name w:val="Result"/>
    <w:basedOn w:val="DEDisplayEquation"/>
    <w:rsid w:val="000F22A0"/>
  </w:style>
  <w:style w:type="paragraph" w:customStyle="1" w:styleId="Rule">
    <w:name w:val="Rule"/>
    <w:basedOn w:val="DEDisplayEquation"/>
    <w:rsid w:val="000F22A0"/>
  </w:style>
  <w:style w:type="paragraph" w:customStyle="1" w:styleId="SplCase">
    <w:name w:val="SplCase"/>
    <w:basedOn w:val="DEDisplayEquation"/>
    <w:rsid w:val="000F22A0"/>
  </w:style>
  <w:style w:type="paragraph" w:customStyle="1" w:styleId="Theorem">
    <w:name w:val="Theorem"/>
    <w:basedOn w:val="DEDisplayEquation"/>
    <w:rsid w:val="000F22A0"/>
  </w:style>
  <w:style w:type="paragraph" w:customStyle="1" w:styleId="AppTAppendixTitle">
    <w:name w:val="AppT Appendix Title"/>
    <w:basedOn w:val="H1HeadingLevel1"/>
    <w:qFormat/>
    <w:rsid w:val="000F22A0"/>
  </w:style>
  <w:style w:type="paragraph" w:customStyle="1" w:styleId="DIASDialogueSpeaker">
    <w:name w:val="DIAS Dialogue Speaker"/>
    <w:basedOn w:val="DIADialogue"/>
    <w:next w:val="DIADialogue"/>
    <w:qFormat/>
    <w:rsid w:val="000F22A0"/>
  </w:style>
  <w:style w:type="paragraph" w:customStyle="1" w:styleId="DIAS-EDialogueSpeakerinExtract">
    <w:name w:val="DIAS-E Dialogue Speaker in Extract"/>
    <w:basedOn w:val="DIA-EDialogueinExtract"/>
    <w:next w:val="DIA-EDialogueinExtract"/>
    <w:qFormat/>
    <w:rsid w:val="000F22A0"/>
  </w:style>
  <w:style w:type="paragraph" w:customStyle="1" w:styleId="IntTxInterviewText">
    <w:name w:val="IntTx Interview Text"/>
    <w:basedOn w:val="BaseText"/>
    <w:autoRedefine/>
    <w:rsid w:val="000F22A0"/>
    <w:pPr>
      <w:spacing w:line="560" w:lineRule="exact"/>
      <w:ind w:firstLine="720"/>
    </w:pPr>
    <w:rPr>
      <w:color w:val="000080"/>
    </w:rPr>
  </w:style>
  <w:style w:type="paragraph" w:customStyle="1" w:styleId="IntSInterviewSpeaker">
    <w:name w:val="IntS Interview Speaker"/>
    <w:basedOn w:val="IntTxInterviewText"/>
    <w:qFormat/>
    <w:rsid w:val="000F22A0"/>
  </w:style>
  <w:style w:type="paragraph" w:customStyle="1" w:styleId="ITIndexTitle">
    <w:name w:val="IT Index Title"/>
    <w:basedOn w:val="BaseHeading"/>
    <w:next w:val="IABIndexAlphabeticalBreak"/>
    <w:rsid w:val="000F22A0"/>
    <w:pPr>
      <w:autoSpaceDE w:val="0"/>
      <w:autoSpaceDN w:val="0"/>
      <w:adjustRightInd w:val="0"/>
      <w:spacing w:before="360" w:after="280"/>
    </w:pPr>
    <w:rPr>
      <w:b/>
      <w:szCs w:val="24"/>
    </w:rPr>
  </w:style>
  <w:style w:type="character" w:customStyle="1" w:styleId="EqCOEquationCallOut">
    <w:name w:val="EqCO Equation Call Out"/>
    <w:rsid w:val="000F22A0"/>
    <w:rPr>
      <w:rFonts w:ascii="Times New Roman" w:hAnsi="Times New Roman"/>
      <w:b w:val="0"/>
      <w:sz w:val="24"/>
      <w:bdr w:val="none" w:sz="0" w:space="0" w:color="auto"/>
      <w:shd w:val="pct30" w:color="FF6600" w:fill="F3F3F3"/>
    </w:rPr>
  </w:style>
  <w:style w:type="paragraph" w:customStyle="1" w:styleId="STContStatementContinued">
    <w:name w:val="STCont Statement Continued"/>
    <w:basedOn w:val="DEDisplayEquation"/>
    <w:rsid w:val="000F22A0"/>
  </w:style>
  <w:style w:type="paragraph" w:customStyle="1" w:styleId="IHIndexHead">
    <w:name w:val="IH Index Head"/>
    <w:basedOn w:val="BaseHeading"/>
    <w:next w:val="IABIndexAlphabeticalBreak"/>
    <w:rsid w:val="000F22A0"/>
    <w:pPr>
      <w:autoSpaceDE w:val="0"/>
      <w:autoSpaceDN w:val="0"/>
      <w:adjustRightInd w:val="0"/>
      <w:spacing w:before="360" w:after="280"/>
    </w:pPr>
    <w:rPr>
      <w:b/>
      <w:sz w:val="32"/>
      <w:szCs w:val="24"/>
    </w:rPr>
  </w:style>
  <w:style w:type="paragraph" w:customStyle="1" w:styleId="BibRefAnBibRefAnnotation">
    <w:name w:val="BibRefAn BibRef Annotation"/>
    <w:basedOn w:val="BaseText"/>
    <w:rsid w:val="000F22A0"/>
    <w:pPr>
      <w:autoSpaceDE w:val="0"/>
      <w:autoSpaceDN w:val="0"/>
      <w:adjustRightInd w:val="0"/>
    </w:pPr>
    <w:rPr>
      <w:szCs w:val="24"/>
    </w:rPr>
  </w:style>
  <w:style w:type="paragraph" w:customStyle="1" w:styleId="NCNoteTextContinuation">
    <w:name w:val="NC Note Text Continuation"/>
    <w:basedOn w:val="BaseText"/>
    <w:rsid w:val="000F22A0"/>
    <w:pPr>
      <w:spacing w:after="280" w:line="560" w:lineRule="exact"/>
    </w:pPr>
  </w:style>
  <w:style w:type="paragraph" w:customStyle="1" w:styleId="BibRefNotesBibRefNotes">
    <w:name w:val="BibRefNotes BibRef Notes"/>
    <w:basedOn w:val="BaseText"/>
    <w:rsid w:val="000F22A0"/>
    <w:pPr>
      <w:spacing w:after="140" w:line="560" w:lineRule="exact"/>
      <w:ind w:left="720" w:hanging="720"/>
    </w:pPr>
  </w:style>
  <w:style w:type="character" w:customStyle="1" w:styleId="monospace">
    <w:name w:val="monospace"/>
    <w:qFormat/>
    <w:rsid w:val="000F22A0"/>
    <w:rPr>
      <w:rFonts w:ascii="Courier New" w:hAnsi="Courier New"/>
    </w:rPr>
  </w:style>
  <w:style w:type="character" w:customStyle="1" w:styleId="sansserif">
    <w:name w:val="sansserif"/>
    <w:qFormat/>
    <w:rsid w:val="000F22A0"/>
    <w:rPr>
      <w:rFonts w:ascii="Arial" w:hAnsi="Arial"/>
    </w:rPr>
  </w:style>
  <w:style w:type="paragraph" w:customStyle="1" w:styleId="DNGDingbat">
    <w:name w:val="DNG Dingbat"/>
    <w:basedOn w:val="BaseText"/>
    <w:rsid w:val="000F22A0"/>
    <w:pPr>
      <w:spacing w:before="120" w:after="120"/>
      <w:jc w:val="center"/>
    </w:pPr>
  </w:style>
  <w:style w:type="paragraph" w:customStyle="1" w:styleId="E-IExtractIndent">
    <w:name w:val="E-I Extract Indent"/>
    <w:basedOn w:val="BaseText"/>
    <w:rsid w:val="000F22A0"/>
    <w:pPr>
      <w:spacing w:before="240" w:after="240" w:line="480" w:lineRule="exact"/>
      <w:ind w:left="720" w:right="720" w:firstLine="720"/>
    </w:pPr>
  </w:style>
  <w:style w:type="paragraph" w:customStyle="1" w:styleId="AbsAbstract">
    <w:name w:val="Abs Abstract"/>
    <w:basedOn w:val="BaseText"/>
    <w:rsid w:val="000F22A0"/>
    <w:pPr>
      <w:spacing w:before="360" w:after="360" w:line="560" w:lineRule="exact"/>
      <w:ind w:firstLine="720"/>
    </w:pPr>
    <w:rPr>
      <w:color w:val="0000FF"/>
    </w:rPr>
  </w:style>
  <w:style w:type="paragraph" w:customStyle="1" w:styleId="AbsHAbstractHead">
    <w:name w:val="AbsH Abstract Head"/>
    <w:basedOn w:val="BaseText"/>
    <w:rsid w:val="000F22A0"/>
    <w:pPr>
      <w:spacing w:line="560" w:lineRule="exact"/>
    </w:pPr>
    <w:rPr>
      <w:b/>
      <w:color w:val="0000FF"/>
    </w:rPr>
  </w:style>
  <w:style w:type="paragraph" w:customStyle="1" w:styleId="KWKeywords">
    <w:name w:val="KW Keywords"/>
    <w:basedOn w:val="BaseText"/>
    <w:rsid w:val="000F22A0"/>
    <w:pPr>
      <w:spacing w:line="560" w:lineRule="exact"/>
      <w:ind w:firstLine="720"/>
    </w:pPr>
    <w:rPr>
      <w:color w:val="FF0000"/>
    </w:rPr>
  </w:style>
  <w:style w:type="paragraph" w:customStyle="1" w:styleId="KWHKeywordsHead">
    <w:name w:val="KWH Keywords Head"/>
    <w:basedOn w:val="BaseText"/>
    <w:rsid w:val="000F22A0"/>
    <w:pPr>
      <w:spacing w:line="560" w:lineRule="exact"/>
    </w:pPr>
    <w:rPr>
      <w:b/>
      <w:color w:val="FF0000"/>
      <w:sz w:val="28"/>
    </w:rPr>
  </w:style>
  <w:style w:type="paragraph" w:customStyle="1" w:styleId="NTSNoteTextStandalone">
    <w:name w:val="NTS Note Text Standalone"/>
    <w:basedOn w:val="BaseText"/>
    <w:rsid w:val="000F22A0"/>
    <w:pPr>
      <w:spacing w:after="280" w:line="560" w:lineRule="exact"/>
    </w:pPr>
  </w:style>
  <w:style w:type="paragraph" w:customStyle="1" w:styleId="NCSNoteTextContinuationStandalone">
    <w:name w:val="NCS Note Text Continuation Standalone"/>
    <w:basedOn w:val="BaseText"/>
    <w:rsid w:val="000F22A0"/>
    <w:pPr>
      <w:spacing w:after="280" w:line="560" w:lineRule="exact"/>
    </w:pPr>
  </w:style>
  <w:style w:type="paragraph" w:customStyle="1" w:styleId="AuQAuthorQuery">
    <w:name w:val="AuQ Author Query"/>
    <w:basedOn w:val="Normal"/>
    <w:qFormat/>
    <w:rsid w:val="000F22A0"/>
    <w:pPr>
      <w:spacing w:before="360" w:after="360" w:line="360" w:lineRule="exact"/>
    </w:pPr>
    <w:rPr>
      <w:color w:val="0070C0"/>
      <w:sz w:val="28"/>
    </w:rPr>
  </w:style>
  <w:style w:type="character" w:customStyle="1" w:styleId="BaseTextChar">
    <w:name w:val="Base Text Char"/>
    <w:basedOn w:val="DefaultParagraphFont"/>
    <w:link w:val="BaseText"/>
    <w:rsid w:val="00B03467"/>
    <w:rPr>
      <w:rFonts w:ascii="Times New Roman" w:eastAsia="Times New Roman" w:hAnsi="Times New Roman" w:cs="Times New Roman"/>
      <w:szCs w:val="20"/>
    </w:rPr>
  </w:style>
  <w:style w:type="character" w:customStyle="1" w:styleId="RHRRunningHeadRectoChar">
    <w:name w:val="RHR Running Head Recto Char"/>
    <w:basedOn w:val="BaseTextChar"/>
    <w:link w:val="RHRRunningHeadRecto"/>
    <w:rsid w:val="00B03467"/>
    <w:rPr>
      <w:rFonts w:ascii="Times New Roman" w:eastAsia="Times New Roman" w:hAnsi="Times New Roman" w:cs="Times New Roman"/>
      <w:szCs w:val="20"/>
    </w:rPr>
  </w:style>
  <w:style w:type="character" w:customStyle="1" w:styleId="RHVRunningHeadVersoChar">
    <w:name w:val="RHV Running Head Verso Char"/>
    <w:basedOn w:val="RHRRunningHeadRectoChar"/>
    <w:link w:val="RHVRunningHeadVerso"/>
    <w:rsid w:val="00B03467"/>
    <w:rPr>
      <w:rFonts w:ascii="Times New Roman" w:eastAsia="Times New Roman" w:hAnsi="Times New Roman" w:cs="Times New Roman"/>
      <w:szCs w:val="20"/>
    </w:rPr>
  </w:style>
  <w:style w:type="character" w:customStyle="1" w:styleId="FgTFigureTitleChar">
    <w:name w:val="FgT Figure Title Char"/>
    <w:basedOn w:val="FgCFigureCaptionChar"/>
    <w:link w:val="FgTFigureTitle"/>
    <w:rsid w:val="0041458A"/>
    <w:rPr>
      <w:rFonts w:ascii="Times New Roman" w:eastAsia="Times New Roman" w:hAnsi="Times New Roman" w:cs="Times New Roman"/>
      <w:szCs w:val="20"/>
    </w:rPr>
  </w:style>
  <w:style w:type="character" w:customStyle="1" w:styleId="FgNFigureNumberChar">
    <w:name w:val="FgN Figure Number Char"/>
    <w:basedOn w:val="FgTFigureTitleChar"/>
    <w:link w:val="FgNFigureNumber"/>
    <w:rsid w:val="0041458A"/>
    <w:rPr>
      <w:rFonts w:ascii="Times New Roman" w:eastAsia="Times New Roman" w:hAnsi="Times New Roman" w:cs="Times New Roman"/>
      <w:szCs w:val="20"/>
    </w:rPr>
  </w:style>
  <w:style w:type="paragraph" w:customStyle="1" w:styleId="itt">
    <w:name w:val="itt"/>
    <w:basedOn w:val="TBTableBody"/>
    <w:rsid w:val="00083704"/>
    <w:pPr>
      <w:autoSpaceDE w:val="0"/>
      <w:autoSpaceDN w:val="0"/>
      <w:adjustRightInd w:val="0"/>
    </w:pPr>
    <w:rPr>
      <w:sz w:val="2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lsdException w:name="heading 5" w:uiPriority="9" w:qFormat="1"/>
    <w:lsdException w:name="heading 6" w:uiPriority="9"/>
    <w:lsdException w:name="heading 7" w:uiPriority="9"/>
    <w:lsdException w:name="heading 8" w:uiPriority="9"/>
    <w:lsdException w:name="heading 9" w:uiPriority="9"/>
    <w:lsdException w:name="toc 8" w:uiPriority="39"/>
    <w:lsdException w:name="footnote text" w:uiPriority="99"/>
    <w:lsdException w:name="annotation text" w:uiPriority="99"/>
    <w:lsdException w:name="header" w:uiPriority="99"/>
    <w:lsdException w:name="footer" w:uiPriority="99"/>
    <w:lsdException w:name="caption" w:uiPriority="35" w:qFormat="1"/>
    <w:lsdException w:name="table of figures" w:uiPriority="99"/>
    <w:lsdException w:name="footnote reference" w:uiPriority="99"/>
    <w:lsdException w:name="annotation reference" w:uiPriority="99"/>
    <w:lsdException w:name="page number" w:uiPriority="99"/>
    <w:lsdException w:name="endnote reference" w:uiPriority="99"/>
    <w:lsdException w:name="endnote text" w:uiPriority="99"/>
    <w:lsdException w:name="table of authorities" w:uiPriority="99"/>
    <w:lsdException w:name="Body Text Indent" w:uiPriority="99"/>
    <w:lsdException w:name="Block Text" w:uiPriority="99"/>
    <w:lsdException w:name="Hyperlink" w:uiPriority="99"/>
    <w:lsdException w:name="FollowedHyperlink" w:uiPriority="99"/>
    <w:lsdException w:name="Strong" w:uiPriority="22" w:qFormat="1"/>
    <w:lsdException w:name="Emphasis" w:uiPriority="20" w:qFormat="1"/>
    <w:lsdException w:name="Plain Text" w:uiPriority="99"/>
    <w:lsdException w:name="Normal (Web)" w:uiPriority="99"/>
    <w:lsdException w:name="HTML Cite" w:uiPriority="99"/>
    <w:lsdException w:name="HTML Preformatted" w:uiPriority="99"/>
    <w:lsdException w:name="annotation subject" w:uiPriority="99"/>
    <w:lsdException w:name="No List" w:uiPriority="99"/>
    <w:lsdException w:name="Balloon Text" w:uiPriority="99"/>
    <w:lsdException w:name="Table Grid" w:uiPriority="59"/>
    <w:lsdException w:name="Revision" w:uiPriority="99"/>
    <w:lsdException w:name="List Paragraph" w:uiPriority="34"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165FD"/>
    <w:pPr>
      <w:spacing w:after="0"/>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0F22A0"/>
    <w:pPr>
      <w:keepNext/>
      <w:spacing w:before="240" w:after="60"/>
      <w:outlineLvl w:val="0"/>
    </w:pPr>
    <w:rPr>
      <w:rFonts w:ascii="Arial" w:hAnsi="Arial"/>
      <w:b/>
      <w:kern w:val="32"/>
      <w:sz w:val="32"/>
    </w:rPr>
  </w:style>
  <w:style w:type="paragraph" w:styleId="Heading2">
    <w:name w:val="heading 2"/>
    <w:basedOn w:val="Normal"/>
    <w:next w:val="Normal"/>
    <w:link w:val="Heading2Char"/>
    <w:uiPriority w:val="9"/>
    <w:unhideWhenUsed/>
    <w:qFormat/>
    <w:rsid w:val="000F22A0"/>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qFormat/>
    <w:rsid w:val="000F22A0"/>
    <w:pPr>
      <w:keepNext/>
      <w:spacing w:before="240" w:after="60"/>
      <w:outlineLvl w:val="2"/>
    </w:pPr>
    <w:rPr>
      <w:rFonts w:ascii="Arial" w:hAnsi="Arial"/>
      <w:b/>
      <w:sz w:val="26"/>
    </w:rPr>
  </w:style>
  <w:style w:type="paragraph" w:styleId="Heading4">
    <w:name w:val="heading 4"/>
    <w:basedOn w:val="Normal"/>
    <w:next w:val="Normal"/>
    <w:link w:val="Heading4Char"/>
    <w:uiPriority w:val="9"/>
    <w:rsid w:val="00447D14"/>
    <w:pPr>
      <w:keepNext/>
      <w:keepLines/>
      <w:numPr>
        <w:ilvl w:val="3"/>
        <w:numId w:val="26"/>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qFormat/>
    <w:rsid w:val="000F22A0"/>
    <w:pPr>
      <w:spacing w:before="240" w:after="60"/>
      <w:outlineLvl w:val="4"/>
    </w:pPr>
    <w:rPr>
      <w:b/>
      <w:i/>
      <w:sz w:val="26"/>
    </w:rPr>
  </w:style>
  <w:style w:type="paragraph" w:styleId="Heading6">
    <w:name w:val="heading 6"/>
    <w:basedOn w:val="Normal"/>
    <w:next w:val="Normal"/>
    <w:link w:val="Heading6Char"/>
    <w:uiPriority w:val="9"/>
    <w:rsid w:val="00447D14"/>
    <w:pPr>
      <w:keepNext/>
      <w:keepLines/>
      <w:numPr>
        <w:ilvl w:val="5"/>
        <w:numId w:val="26"/>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rsid w:val="00447D14"/>
    <w:pPr>
      <w:keepNext/>
      <w:keepLines/>
      <w:numPr>
        <w:ilvl w:val="6"/>
        <w:numId w:val="2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rsid w:val="00447D14"/>
    <w:pPr>
      <w:keepNext/>
      <w:keepLines/>
      <w:numPr>
        <w:ilvl w:val="7"/>
        <w:numId w:val="26"/>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rsid w:val="00447D14"/>
    <w:pPr>
      <w:keepNext/>
      <w:keepLines/>
      <w:numPr>
        <w:ilvl w:val="8"/>
        <w:numId w:val="26"/>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rsid w:val="000F22A0"/>
    <w:rPr>
      <w:rFonts w:ascii="Tahoma" w:hAnsi="Tahoma" w:cs="Tahoma"/>
      <w:sz w:val="16"/>
      <w:szCs w:val="16"/>
    </w:rPr>
  </w:style>
  <w:style w:type="character" w:customStyle="1" w:styleId="BalloonTextChar">
    <w:name w:val="Balloon Text Char"/>
    <w:basedOn w:val="DefaultParagraphFont"/>
    <w:rsid w:val="0022637B"/>
    <w:rPr>
      <w:rFonts w:ascii="Lucida Grande" w:hAnsi="Lucida Grande"/>
      <w:sz w:val="18"/>
      <w:szCs w:val="18"/>
    </w:rPr>
  </w:style>
  <w:style w:type="character" w:customStyle="1" w:styleId="BalloonTextChar4">
    <w:name w:val="Balloon Text Char4"/>
    <w:basedOn w:val="DefaultParagraphFont"/>
    <w:uiPriority w:val="99"/>
    <w:semiHidden/>
    <w:rsid w:val="00A56127"/>
    <w:rPr>
      <w:rFonts w:ascii="Lucida Grande" w:hAnsi="Lucida Grande"/>
      <w:sz w:val="18"/>
      <w:szCs w:val="18"/>
    </w:rPr>
  </w:style>
  <w:style w:type="character" w:customStyle="1" w:styleId="BalloonTextChar3">
    <w:name w:val="Balloon Text Char3"/>
    <w:basedOn w:val="DefaultParagraphFont"/>
    <w:uiPriority w:val="99"/>
    <w:semiHidden/>
    <w:rsid w:val="00E0016E"/>
    <w:rPr>
      <w:rFonts w:ascii="Lucida Grande" w:hAnsi="Lucida Grande"/>
      <w:sz w:val="18"/>
      <w:szCs w:val="18"/>
    </w:rPr>
  </w:style>
  <w:style w:type="character" w:customStyle="1" w:styleId="BalloonTextChar2">
    <w:name w:val="Balloon Text Char2"/>
    <w:basedOn w:val="DefaultParagraphFont"/>
    <w:uiPriority w:val="99"/>
    <w:semiHidden/>
    <w:rsid w:val="00A579E0"/>
    <w:rPr>
      <w:rFonts w:ascii="Lucida Grande" w:hAnsi="Lucida Grande"/>
      <w:sz w:val="18"/>
      <w:szCs w:val="18"/>
    </w:rPr>
  </w:style>
  <w:style w:type="character" w:customStyle="1" w:styleId="Heading1Char">
    <w:name w:val="Heading 1 Char"/>
    <w:basedOn w:val="DefaultParagraphFont"/>
    <w:link w:val="Heading1"/>
    <w:uiPriority w:val="9"/>
    <w:rsid w:val="00B96FDE"/>
    <w:rPr>
      <w:rFonts w:ascii="Arial" w:eastAsia="Times New Roman" w:hAnsi="Arial" w:cs="Times New Roman"/>
      <w:b/>
      <w:kern w:val="32"/>
      <w:sz w:val="32"/>
      <w:szCs w:val="20"/>
    </w:rPr>
  </w:style>
  <w:style w:type="character" w:customStyle="1" w:styleId="Heading2Char">
    <w:name w:val="Heading 2 Char"/>
    <w:link w:val="Heading2"/>
    <w:uiPriority w:val="9"/>
    <w:rsid w:val="000F22A0"/>
    <w:rPr>
      <w:rFonts w:ascii="Cambria" w:eastAsia="Times New Roman" w:hAnsi="Cambria" w:cs="Times New Roman"/>
      <w:b/>
      <w:bCs/>
      <w:i/>
      <w:iCs/>
      <w:sz w:val="28"/>
      <w:szCs w:val="28"/>
    </w:rPr>
  </w:style>
  <w:style w:type="paragraph" w:styleId="Footer">
    <w:name w:val="footer"/>
    <w:basedOn w:val="Normal"/>
    <w:link w:val="FooterChar"/>
    <w:uiPriority w:val="99"/>
    <w:rsid w:val="00B96FDE"/>
    <w:pPr>
      <w:tabs>
        <w:tab w:val="center" w:pos="4320"/>
        <w:tab w:val="right" w:pos="8640"/>
      </w:tabs>
    </w:pPr>
  </w:style>
  <w:style w:type="character" w:customStyle="1" w:styleId="FooterChar">
    <w:name w:val="Footer Char"/>
    <w:basedOn w:val="DefaultParagraphFont"/>
    <w:link w:val="Footer"/>
    <w:uiPriority w:val="99"/>
    <w:rsid w:val="00B96FDE"/>
    <w:rPr>
      <w:rFonts w:ascii="Times New Roman" w:eastAsia="Times New Roman" w:hAnsi="Times New Roman" w:cs="Times New Roman"/>
    </w:rPr>
  </w:style>
  <w:style w:type="character" w:styleId="PageNumber">
    <w:name w:val="page number"/>
    <w:basedOn w:val="DefaultParagraphFont"/>
    <w:uiPriority w:val="99"/>
    <w:rsid w:val="00B96FDE"/>
  </w:style>
  <w:style w:type="paragraph" w:styleId="FootnoteText">
    <w:name w:val="footnote text"/>
    <w:basedOn w:val="Normal"/>
    <w:link w:val="FootnoteTextChar"/>
    <w:uiPriority w:val="99"/>
    <w:semiHidden/>
    <w:rsid w:val="00B96FDE"/>
  </w:style>
  <w:style w:type="character" w:customStyle="1" w:styleId="FootnoteTextChar">
    <w:name w:val="Footnote Text Char"/>
    <w:basedOn w:val="DefaultParagraphFont"/>
    <w:link w:val="FootnoteText"/>
    <w:uiPriority w:val="99"/>
    <w:semiHidden/>
    <w:rsid w:val="00B96FDE"/>
    <w:rPr>
      <w:rFonts w:ascii="Times New Roman" w:eastAsia="Times New Roman" w:hAnsi="Times New Roman" w:cs="Times New Roman"/>
      <w:sz w:val="20"/>
      <w:szCs w:val="20"/>
    </w:rPr>
  </w:style>
  <w:style w:type="character" w:styleId="Hyperlink">
    <w:name w:val="Hyperlink"/>
    <w:uiPriority w:val="99"/>
    <w:rsid w:val="000F22A0"/>
    <w:rPr>
      <w:color w:val="0000FF"/>
      <w:u w:val="none"/>
    </w:rPr>
  </w:style>
  <w:style w:type="character" w:customStyle="1" w:styleId="p12">
    <w:name w:val="p12"/>
    <w:basedOn w:val="DefaultParagraphFont"/>
    <w:rsid w:val="00B96FDE"/>
  </w:style>
  <w:style w:type="paragraph" w:styleId="HTMLPreformatted">
    <w:name w:val="HTML Preformatted"/>
    <w:basedOn w:val="Normal"/>
    <w:link w:val="HTMLPreformattedChar"/>
    <w:uiPriority w:val="99"/>
    <w:rsid w:val="00B96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B96FDE"/>
    <w:rPr>
      <w:rFonts w:ascii="Courier New" w:eastAsia="Times New Roman" w:hAnsi="Courier New" w:cs="Courier New"/>
      <w:sz w:val="20"/>
      <w:szCs w:val="20"/>
    </w:rPr>
  </w:style>
  <w:style w:type="character" w:styleId="Emphasis">
    <w:name w:val="Emphasis"/>
    <w:basedOn w:val="DefaultParagraphFont"/>
    <w:uiPriority w:val="20"/>
    <w:qFormat/>
    <w:rsid w:val="00B96FDE"/>
    <w:rPr>
      <w:i/>
      <w:iCs/>
    </w:rPr>
  </w:style>
  <w:style w:type="paragraph" w:styleId="Header">
    <w:name w:val="header"/>
    <w:basedOn w:val="Normal"/>
    <w:link w:val="HeaderChar"/>
    <w:uiPriority w:val="99"/>
    <w:rsid w:val="00B96FDE"/>
    <w:pPr>
      <w:tabs>
        <w:tab w:val="center" w:pos="4320"/>
        <w:tab w:val="right" w:pos="8640"/>
      </w:tabs>
    </w:pPr>
  </w:style>
  <w:style w:type="character" w:customStyle="1" w:styleId="HeaderChar">
    <w:name w:val="Header Char"/>
    <w:basedOn w:val="DefaultParagraphFont"/>
    <w:link w:val="Header"/>
    <w:uiPriority w:val="99"/>
    <w:rsid w:val="00B96FDE"/>
    <w:rPr>
      <w:rFonts w:ascii="Times New Roman" w:eastAsia="Times New Roman" w:hAnsi="Times New Roman" w:cs="Times New Roman"/>
    </w:rPr>
  </w:style>
  <w:style w:type="table" w:styleId="TableGrid">
    <w:name w:val="Table Grid"/>
    <w:basedOn w:val="TableNormal"/>
    <w:uiPriority w:val="59"/>
    <w:rsid w:val="00B96FDE"/>
    <w:pPr>
      <w:spacing w:after="0"/>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full">
    <w:name w:val="xfull"/>
    <w:basedOn w:val="Normal"/>
    <w:rsid w:val="00B96FDE"/>
    <w:pPr>
      <w:spacing w:before="100" w:beforeAutospacing="1" w:after="100" w:afterAutospacing="1"/>
    </w:pPr>
  </w:style>
  <w:style w:type="character" w:customStyle="1" w:styleId="m">
    <w:name w:val="m"/>
    <w:basedOn w:val="DefaultParagraphFont"/>
    <w:rsid w:val="00B96FDE"/>
  </w:style>
  <w:style w:type="paragraph" w:styleId="NormalWeb">
    <w:name w:val="Normal (Web)"/>
    <w:basedOn w:val="Normal"/>
    <w:uiPriority w:val="99"/>
    <w:rsid w:val="00B96FDE"/>
    <w:pPr>
      <w:spacing w:before="100" w:beforeAutospacing="1" w:after="100" w:afterAutospacing="1"/>
    </w:pPr>
  </w:style>
  <w:style w:type="character" w:customStyle="1" w:styleId="grame">
    <w:name w:val="grame"/>
    <w:basedOn w:val="DefaultParagraphFont"/>
    <w:rsid w:val="00B96FDE"/>
  </w:style>
  <w:style w:type="character" w:styleId="FollowedHyperlink">
    <w:name w:val="FollowedHyperlink"/>
    <w:basedOn w:val="DefaultParagraphFont"/>
    <w:uiPriority w:val="99"/>
    <w:rsid w:val="00B96FDE"/>
    <w:rPr>
      <w:color w:val="800080"/>
      <w:u w:val="single"/>
    </w:rPr>
  </w:style>
  <w:style w:type="character" w:customStyle="1" w:styleId="BalloonTextChar1">
    <w:name w:val="Balloon Text Char1"/>
    <w:basedOn w:val="DefaultParagraphFont"/>
    <w:link w:val="BalloonText"/>
    <w:rsid w:val="00B96FDE"/>
    <w:rPr>
      <w:rFonts w:ascii="Tahoma" w:eastAsia="Times New Roman" w:hAnsi="Tahoma" w:cs="Tahoma"/>
      <w:sz w:val="16"/>
      <w:szCs w:val="16"/>
    </w:rPr>
  </w:style>
  <w:style w:type="paragraph" w:styleId="ListParagraph">
    <w:name w:val="List Paragraph"/>
    <w:basedOn w:val="Normal"/>
    <w:uiPriority w:val="34"/>
    <w:qFormat/>
    <w:rsid w:val="00B96FDE"/>
    <w:pPr>
      <w:ind w:left="720"/>
      <w:contextualSpacing/>
    </w:pPr>
  </w:style>
  <w:style w:type="paragraph" w:customStyle="1" w:styleId="level1">
    <w:name w:val="level1"/>
    <w:basedOn w:val="Normal"/>
    <w:rsid w:val="00B96FDE"/>
    <w:pPr>
      <w:spacing w:before="100" w:beforeAutospacing="1" w:after="100" w:afterAutospacing="1"/>
    </w:pPr>
  </w:style>
  <w:style w:type="character" w:styleId="Strong">
    <w:name w:val="Strong"/>
    <w:basedOn w:val="DefaultParagraphFont"/>
    <w:uiPriority w:val="22"/>
    <w:qFormat/>
    <w:rsid w:val="00B96FDE"/>
    <w:rPr>
      <w:b/>
      <w:bCs/>
    </w:rPr>
  </w:style>
  <w:style w:type="paragraph" w:customStyle="1" w:styleId="Level10">
    <w:name w:val="Level 1"/>
    <w:rsid w:val="00B96FDE"/>
    <w:pPr>
      <w:widowControl w:val="0"/>
      <w:autoSpaceDE w:val="0"/>
      <w:autoSpaceDN w:val="0"/>
      <w:adjustRightInd w:val="0"/>
      <w:spacing w:after="0"/>
      <w:jc w:val="both"/>
    </w:pPr>
    <w:rPr>
      <w:rFonts w:ascii="Times New Roman" w:eastAsia="Times New Roman" w:hAnsi="Times New Roman" w:cs="Times New Roman"/>
    </w:rPr>
  </w:style>
  <w:style w:type="character" w:customStyle="1" w:styleId="citation">
    <w:name w:val="citation"/>
    <w:basedOn w:val="DefaultParagraphFont"/>
    <w:rsid w:val="00B96FDE"/>
  </w:style>
  <w:style w:type="character" w:customStyle="1" w:styleId="fieldauthors">
    <w:name w:val="field_authors"/>
    <w:basedOn w:val="DefaultParagraphFont"/>
    <w:rsid w:val="00B96FDE"/>
  </w:style>
  <w:style w:type="character" w:customStyle="1" w:styleId="personname">
    <w:name w:val="person_name"/>
    <w:basedOn w:val="DefaultParagraphFont"/>
    <w:rsid w:val="00B96FDE"/>
  </w:style>
  <w:style w:type="character" w:customStyle="1" w:styleId="fieldyear">
    <w:name w:val="field_year"/>
    <w:basedOn w:val="DefaultParagraphFont"/>
    <w:rsid w:val="00B96FDE"/>
  </w:style>
  <w:style w:type="character" w:customStyle="1" w:styleId="fieldtitle">
    <w:name w:val="field_title"/>
    <w:basedOn w:val="DefaultParagraphFont"/>
    <w:rsid w:val="00B96FDE"/>
  </w:style>
  <w:style w:type="character" w:customStyle="1" w:styleId="fieldpublication">
    <w:name w:val="field_publication"/>
    <w:basedOn w:val="DefaultParagraphFont"/>
    <w:rsid w:val="00B96FDE"/>
  </w:style>
  <w:style w:type="character" w:customStyle="1" w:styleId="fieldvolume">
    <w:name w:val="field_volume"/>
    <w:basedOn w:val="DefaultParagraphFont"/>
    <w:rsid w:val="00B96FDE"/>
  </w:style>
  <w:style w:type="character" w:customStyle="1" w:styleId="fieldpages">
    <w:name w:val="field_pages"/>
    <w:basedOn w:val="DefaultParagraphFont"/>
    <w:rsid w:val="00B96FDE"/>
  </w:style>
  <w:style w:type="character" w:styleId="HTMLCite">
    <w:name w:val="HTML Cite"/>
    <w:basedOn w:val="DefaultParagraphFont"/>
    <w:uiPriority w:val="99"/>
    <w:unhideWhenUsed/>
    <w:rsid w:val="00B96FDE"/>
    <w:rPr>
      <w:i w:val="0"/>
      <w:iCs w:val="0"/>
    </w:rPr>
  </w:style>
  <w:style w:type="character" w:customStyle="1" w:styleId="title201">
    <w:name w:val="title201"/>
    <w:basedOn w:val="DefaultParagraphFont"/>
    <w:rsid w:val="00B96FDE"/>
    <w:rPr>
      <w:b/>
      <w:bCs/>
      <w:color w:val="990000"/>
      <w:sz w:val="20"/>
      <w:szCs w:val="20"/>
    </w:rPr>
  </w:style>
  <w:style w:type="character" w:customStyle="1" w:styleId="term1">
    <w:name w:val="term1"/>
    <w:basedOn w:val="DefaultParagraphFont"/>
    <w:rsid w:val="00B96FDE"/>
    <w:rPr>
      <w:b/>
      <w:bCs/>
      <w:color w:val="000066"/>
    </w:rPr>
  </w:style>
  <w:style w:type="character" w:customStyle="1" w:styleId="addtitle11">
    <w:name w:val="addtitle11"/>
    <w:basedOn w:val="DefaultParagraphFont"/>
    <w:rsid w:val="00B96FDE"/>
    <w:rPr>
      <w:rFonts w:ascii="Verdana" w:hAnsi="Verdana" w:hint="default"/>
      <w:b w:val="0"/>
      <w:bCs w:val="0"/>
      <w:sz w:val="38"/>
      <w:szCs w:val="38"/>
    </w:rPr>
  </w:style>
  <w:style w:type="paragraph" w:customStyle="1" w:styleId="ParaNoInd">
    <w:name w:val="ParaNoInd"/>
    <w:basedOn w:val="Normal"/>
    <w:rsid w:val="00B96FDE"/>
    <w:pPr>
      <w:spacing w:line="240" w:lineRule="exact"/>
      <w:jc w:val="both"/>
    </w:pPr>
  </w:style>
  <w:style w:type="paragraph" w:styleId="PlainText">
    <w:name w:val="Plain Text"/>
    <w:basedOn w:val="Normal"/>
    <w:link w:val="PlainTextChar"/>
    <w:uiPriority w:val="99"/>
    <w:unhideWhenUsed/>
    <w:rsid w:val="00B96FDE"/>
    <w:rPr>
      <w:rFonts w:ascii="Consolas" w:eastAsia="Calibri" w:hAnsi="Consolas"/>
      <w:sz w:val="21"/>
      <w:szCs w:val="21"/>
    </w:rPr>
  </w:style>
  <w:style w:type="character" w:customStyle="1" w:styleId="PlainTextChar">
    <w:name w:val="Plain Text Char"/>
    <w:basedOn w:val="DefaultParagraphFont"/>
    <w:link w:val="PlainText"/>
    <w:uiPriority w:val="99"/>
    <w:rsid w:val="00B96FDE"/>
    <w:rPr>
      <w:rFonts w:ascii="Consolas" w:eastAsia="Calibri" w:hAnsi="Consolas" w:cs="Times New Roman"/>
      <w:sz w:val="21"/>
      <w:szCs w:val="21"/>
    </w:rPr>
  </w:style>
  <w:style w:type="character" w:styleId="CommentReference">
    <w:name w:val="annotation reference"/>
    <w:uiPriority w:val="99"/>
    <w:rsid w:val="000F22A0"/>
    <w:rPr>
      <w:rFonts w:ascii="Helvetica" w:hAnsi="Helvetica"/>
      <w:b/>
      <w:sz w:val="28"/>
      <w:bdr w:val="none" w:sz="0" w:space="0" w:color="auto"/>
      <w:shd w:val="clear" w:color="auto" w:fill="FFFF00"/>
    </w:rPr>
  </w:style>
  <w:style w:type="paragraph" w:styleId="CommentText">
    <w:name w:val="annotation text"/>
    <w:basedOn w:val="Normal"/>
    <w:link w:val="CommentTextChar"/>
    <w:uiPriority w:val="99"/>
    <w:unhideWhenUsed/>
    <w:rsid w:val="00B96FDE"/>
  </w:style>
  <w:style w:type="character" w:customStyle="1" w:styleId="CommentTextChar">
    <w:name w:val="Comment Text Char"/>
    <w:basedOn w:val="DefaultParagraphFont"/>
    <w:link w:val="CommentText"/>
    <w:uiPriority w:val="99"/>
    <w:rsid w:val="00B96FDE"/>
    <w:rPr>
      <w:rFonts w:ascii="Times New Roman" w:eastAsia="Times New Roman" w:hAnsi="Times New Roman" w:cs="Times New Roman"/>
      <w:sz w:val="20"/>
      <w:szCs w:val="20"/>
    </w:rPr>
  </w:style>
  <w:style w:type="character" w:styleId="FootnoteReference">
    <w:name w:val="footnote reference"/>
    <w:basedOn w:val="DefaultParagraphFont"/>
    <w:uiPriority w:val="99"/>
    <w:rsid w:val="00B96FDE"/>
    <w:rPr>
      <w:vertAlign w:val="superscript"/>
    </w:rPr>
  </w:style>
  <w:style w:type="character" w:customStyle="1" w:styleId="apple-style-span">
    <w:name w:val="apple-style-span"/>
    <w:basedOn w:val="DefaultParagraphFont"/>
    <w:rsid w:val="0043674D"/>
  </w:style>
  <w:style w:type="character" w:customStyle="1" w:styleId="apple-converted-space">
    <w:name w:val="apple-converted-space"/>
    <w:basedOn w:val="DefaultParagraphFont"/>
    <w:rsid w:val="0043674D"/>
  </w:style>
  <w:style w:type="paragraph" w:styleId="Caption">
    <w:name w:val="caption"/>
    <w:basedOn w:val="Normal"/>
    <w:next w:val="Normal"/>
    <w:uiPriority w:val="35"/>
    <w:unhideWhenUsed/>
    <w:qFormat/>
    <w:rsid w:val="003E410A"/>
    <w:pPr>
      <w:spacing w:after="200" w:line="276" w:lineRule="auto"/>
    </w:pPr>
    <w:rPr>
      <w:rFonts w:ascii="Calibri" w:hAnsi="Calibri"/>
      <w:b/>
      <w:bCs/>
    </w:rPr>
  </w:style>
  <w:style w:type="paragraph" w:styleId="EndnoteText">
    <w:name w:val="endnote text"/>
    <w:basedOn w:val="Normal"/>
    <w:link w:val="EndnoteTextChar"/>
    <w:uiPriority w:val="99"/>
    <w:unhideWhenUsed/>
    <w:rsid w:val="00B7559F"/>
  </w:style>
  <w:style w:type="character" w:customStyle="1" w:styleId="EndnoteTextChar">
    <w:name w:val="Endnote Text Char"/>
    <w:basedOn w:val="DefaultParagraphFont"/>
    <w:link w:val="EndnoteText"/>
    <w:uiPriority w:val="99"/>
    <w:rsid w:val="00B7559F"/>
    <w:rPr>
      <w:rFonts w:ascii="Times New Roman" w:eastAsia="Times New Roman" w:hAnsi="Times New Roman" w:cs="Times New Roman"/>
    </w:rPr>
  </w:style>
  <w:style w:type="character" w:styleId="EndnoteReference">
    <w:name w:val="endnote reference"/>
    <w:basedOn w:val="DefaultParagraphFont"/>
    <w:uiPriority w:val="99"/>
    <w:unhideWhenUsed/>
    <w:rsid w:val="00B7559F"/>
    <w:rPr>
      <w:vertAlign w:val="superscript"/>
    </w:rPr>
  </w:style>
  <w:style w:type="character" w:customStyle="1" w:styleId="ft">
    <w:name w:val="ft"/>
    <w:basedOn w:val="DefaultParagraphFont"/>
    <w:rsid w:val="00025F15"/>
  </w:style>
  <w:style w:type="character" w:customStyle="1" w:styleId="Heading3Char">
    <w:name w:val="Heading 3 Char"/>
    <w:basedOn w:val="DefaultParagraphFont"/>
    <w:link w:val="Heading3"/>
    <w:uiPriority w:val="9"/>
    <w:rsid w:val="00FE46D0"/>
    <w:rPr>
      <w:rFonts w:ascii="Arial" w:eastAsia="Times New Roman" w:hAnsi="Arial" w:cs="Times New Roman"/>
      <w:b/>
      <w:sz w:val="26"/>
      <w:szCs w:val="20"/>
    </w:rPr>
  </w:style>
  <w:style w:type="character" w:customStyle="1" w:styleId="Heading4Char">
    <w:name w:val="Heading 4 Char"/>
    <w:basedOn w:val="DefaultParagraphFont"/>
    <w:link w:val="Heading4"/>
    <w:uiPriority w:val="9"/>
    <w:rsid w:val="00447D1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447D14"/>
    <w:rPr>
      <w:rFonts w:ascii="Times New Roman" w:eastAsia="Times New Roman" w:hAnsi="Times New Roman" w:cs="Times New Roman"/>
      <w:b/>
      <w:i/>
      <w:sz w:val="26"/>
      <w:szCs w:val="20"/>
    </w:rPr>
  </w:style>
  <w:style w:type="character" w:customStyle="1" w:styleId="Heading6Char">
    <w:name w:val="Heading 6 Char"/>
    <w:basedOn w:val="DefaultParagraphFont"/>
    <w:link w:val="Heading6"/>
    <w:uiPriority w:val="9"/>
    <w:rsid w:val="00447D1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447D1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447D1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447D14"/>
    <w:rPr>
      <w:rFonts w:asciiTheme="majorHAnsi" w:eastAsiaTheme="majorEastAsia" w:hAnsiTheme="majorHAnsi" w:cstheme="majorBidi"/>
      <w:i/>
      <w:iCs/>
      <w:color w:val="404040" w:themeColor="text1" w:themeTint="BF"/>
      <w:sz w:val="20"/>
      <w:szCs w:val="20"/>
    </w:rPr>
  </w:style>
  <w:style w:type="paragraph" w:styleId="CommentSubject">
    <w:name w:val="annotation subject"/>
    <w:basedOn w:val="CommentText"/>
    <w:next w:val="CommentText"/>
    <w:link w:val="CommentSubjectChar"/>
    <w:uiPriority w:val="99"/>
    <w:rsid w:val="008F4439"/>
    <w:rPr>
      <w:rFonts w:asciiTheme="minorHAnsi" w:eastAsiaTheme="minorHAnsi" w:hAnsiTheme="minorHAnsi" w:cstheme="minorBidi"/>
      <w:sz w:val="24"/>
      <w:szCs w:val="24"/>
    </w:rPr>
  </w:style>
  <w:style w:type="character" w:customStyle="1" w:styleId="CommentSubjectChar">
    <w:name w:val="Comment Subject Char"/>
    <w:link w:val="CommentSubject"/>
    <w:uiPriority w:val="99"/>
    <w:rsid w:val="000F22A0"/>
    <w:rPr>
      <w:sz w:val="24"/>
      <w:lang w:val="en-US" w:eastAsia="en-US" w:bidi="ar-SA"/>
    </w:rPr>
  </w:style>
  <w:style w:type="paragraph" w:styleId="BodyTextIndent">
    <w:name w:val="Body Text Indent"/>
    <w:basedOn w:val="Normal"/>
    <w:link w:val="BodyTextIndentChar"/>
    <w:uiPriority w:val="99"/>
    <w:rsid w:val="00B112C5"/>
    <w:pPr>
      <w:spacing w:line="480" w:lineRule="auto"/>
      <w:ind w:firstLine="720"/>
    </w:pPr>
  </w:style>
  <w:style w:type="character" w:customStyle="1" w:styleId="BodyTextIndentChar">
    <w:name w:val="Body Text Indent Char"/>
    <w:basedOn w:val="DefaultParagraphFont"/>
    <w:link w:val="BodyTextIndent"/>
    <w:uiPriority w:val="99"/>
    <w:rsid w:val="00B112C5"/>
    <w:rPr>
      <w:rFonts w:ascii="Times New Roman" w:eastAsia="Times New Roman" w:hAnsi="Times New Roman" w:cs="Times New Roman"/>
    </w:rPr>
  </w:style>
  <w:style w:type="character" w:customStyle="1" w:styleId="aubase">
    <w:name w:val="au_base"/>
    <w:rsid w:val="000F22A0"/>
    <w:rPr>
      <w:sz w:val="24"/>
    </w:rPr>
  </w:style>
  <w:style w:type="character" w:customStyle="1" w:styleId="aucollab">
    <w:name w:val="au_collab"/>
    <w:basedOn w:val="aubase"/>
    <w:rsid w:val="000F22A0"/>
    <w:rPr>
      <w:sz w:val="24"/>
      <w:bdr w:val="none" w:sz="0" w:space="0" w:color="auto"/>
      <w:shd w:val="clear" w:color="auto" w:fill="C0C0C0"/>
    </w:rPr>
  </w:style>
  <w:style w:type="character" w:customStyle="1" w:styleId="audeg">
    <w:name w:val="au_deg"/>
    <w:basedOn w:val="aubase"/>
    <w:rsid w:val="000F22A0"/>
    <w:rPr>
      <w:sz w:val="24"/>
      <w:bdr w:val="none" w:sz="0" w:space="0" w:color="auto"/>
      <w:shd w:val="clear" w:color="auto" w:fill="FFFF00"/>
    </w:rPr>
  </w:style>
  <w:style w:type="character" w:customStyle="1" w:styleId="aufname">
    <w:name w:val="au_fname"/>
    <w:basedOn w:val="aubase"/>
    <w:rsid w:val="000F22A0"/>
    <w:rPr>
      <w:sz w:val="24"/>
      <w:bdr w:val="none" w:sz="0" w:space="0" w:color="auto"/>
      <w:shd w:val="clear" w:color="auto" w:fill="FFFFCC"/>
    </w:rPr>
  </w:style>
  <w:style w:type="character" w:customStyle="1" w:styleId="aurole">
    <w:name w:val="au_role"/>
    <w:basedOn w:val="aubase"/>
    <w:rsid w:val="000F22A0"/>
    <w:rPr>
      <w:sz w:val="24"/>
      <w:bdr w:val="none" w:sz="0" w:space="0" w:color="auto"/>
      <w:shd w:val="clear" w:color="auto" w:fill="808000"/>
    </w:rPr>
  </w:style>
  <w:style w:type="character" w:customStyle="1" w:styleId="ausuffix">
    <w:name w:val="au_suffix"/>
    <w:basedOn w:val="aubase"/>
    <w:rsid w:val="000F22A0"/>
    <w:rPr>
      <w:sz w:val="24"/>
      <w:bdr w:val="none" w:sz="0" w:space="0" w:color="auto"/>
      <w:shd w:val="clear" w:color="auto" w:fill="FF00FF"/>
    </w:rPr>
  </w:style>
  <w:style w:type="character" w:customStyle="1" w:styleId="ausurname">
    <w:name w:val="au_surname"/>
    <w:basedOn w:val="aubase"/>
    <w:rsid w:val="000F22A0"/>
    <w:rPr>
      <w:sz w:val="24"/>
      <w:bdr w:val="none" w:sz="0" w:space="0" w:color="auto"/>
      <w:shd w:val="clear" w:color="auto" w:fill="CCFF99"/>
    </w:rPr>
  </w:style>
  <w:style w:type="character" w:customStyle="1" w:styleId="bibbase">
    <w:name w:val="bib_base"/>
    <w:rsid w:val="000F22A0"/>
    <w:rPr>
      <w:sz w:val="24"/>
    </w:rPr>
  </w:style>
  <w:style w:type="character" w:customStyle="1" w:styleId="bibarticle">
    <w:name w:val="bib_article"/>
    <w:basedOn w:val="bibbase"/>
    <w:rsid w:val="000F22A0"/>
    <w:rPr>
      <w:sz w:val="24"/>
      <w:bdr w:val="none" w:sz="0" w:space="0" w:color="auto"/>
      <w:shd w:val="clear" w:color="auto" w:fill="CCFFFF"/>
    </w:rPr>
  </w:style>
  <w:style w:type="character" w:customStyle="1" w:styleId="bibcomment">
    <w:name w:val="bib_comment"/>
    <w:basedOn w:val="bibbase"/>
    <w:rsid w:val="000F22A0"/>
    <w:rPr>
      <w:sz w:val="24"/>
    </w:rPr>
  </w:style>
  <w:style w:type="character" w:customStyle="1" w:styleId="bibdeg">
    <w:name w:val="bib_deg"/>
    <w:basedOn w:val="bibbase"/>
    <w:rsid w:val="000F22A0"/>
    <w:rPr>
      <w:sz w:val="24"/>
    </w:rPr>
  </w:style>
  <w:style w:type="character" w:customStyle="1" w:styleId="bibdoi">
    <w:name w:val="bib_doi"/>
    <w:basedOn w:val="bibbase"/>
    <w:rsid w:val="000F22A0"/>
    <w:rPr>
      <w:sz w:val="24"/>
      <w:bdr w:val="none" w:sz="0" w:space="0" w:color="auto"/>
      <w:shd w:val="clear" w:color="auto" w:fill="CCFFCC"/>
    </w:rPr>
  </w:style>
  <w:style w:type="character" w:customStyle="1" w:styleId="bibetal">
    <w:name w:val="bib_etal"/>
    <w:basedOn w:val="bibbase"/>
    <w:rsid w:val="000F22A0"/>
    <w:rPr>
      <w:sz w:val="24"/>
      <w:bdr w:val="none" w:sz="0" w:space="0" w:color="auto"/>
      <w:shd w:val="clear" w:color="auto" w:fill="CCFF99"/>
    </w:rPr>
  </w:style>
  <w:style w:type="character" w:customStyle="1" w:styleId="bibfname">
    <w:name w:val="bib_fname"/>
    <w:basedOn w:val="bibbase"/>
    <w:rsid w:val="000F22A0"/>
    <w:rPr>
      <w:sz w:val="24"/>
      <w:bdr w:val="none" w:sz="0" w:space="0" w:color="auto"/>
      <w:shd w:val="clear" w:color="auto" w:fill="FFFFCC"/>
    </w:rPr>
  </w:style>
  <w:style w:type="character" w:customStyle="1" w:styleId="bibfpage">
    <w:name w:val="bib_fpage"/>
    <w:basedOn w:val="bibbase"/>
    <w:rsid w:val="000F22A0"/>
    <w:rPr>
      <w:sz w:val="24"/>
      <w:bdr w:val="none" w:sz="0" w:space="0" w:color="auto"/>
      <w:shd w:val="clear" w:color="auto" w:fill="E6E6E6"/>
    </w:rPr>
  </w:style>
  <w:style w:type="character" w:customStyle="1" w:styleId="bibissue">
    <w:name w:val="bib_issue"/>
    <w:basedOn w:val="bibbase"/>
    <w:rsid w:val="000F22A0"/>
    <w:rPr>
      <w:sz w:val="24"/>
      <w:bdr w:val="none" w:sz="0" w:space="0" w:color="auto"/>
      <w:shd w:val="clear" w:color="auto" w:fill="FFFFAB"/>
    </w:rPr>
  </w:style>
  <w:style w:type="character" w:customStyle="1" w:styleId="bibjournal">
    <w:name w:val="bib_journal"/>
    <w:basedOn w:val="bibbase"/>
    <w:rsid w:val="000F22A0"/>
    <w:rPr>
      <w:sz w:val="24"/>
      <w:bdr w:val="none" w:sz="0" w:space="0" w:color="auto"/>
      <w:shd w:val="clear" w:color="auto" w:fill="F9DECF"/>
    </w:rPr>
  </w:style>
  <w:style w:type="character" w:customStyle="1" w:styleId="biblpage">
    <w:name w:val="bib_lpage"/>
    <w:basedOn w:val="bibbase"/>
    <w:rsid w:val="000F22A0"/>
    <w:rPr>
      <w:sz w:val="24"/>
      <w:bdr w:val="none" w:sz="0" w:space="0" w:color="auto"/>
      <w:shd w:val="clear" w:color="auto" w:fill="D9D9D9"/>
    </w:rPr>
  </w:style>
  <w:style w:type="character" w:customStyle="1" w:styleId="bibnumber">
    <w:name w:val="bib_number"/>
    <w:basedOn w:val="bibbase"/>
    <w:rsid w:val="000F22A0"/>
    <w:rPr>
      <w:sz w:val="24"/>
      <w:bdr w:val="none" w:sz="0" w:space="0" w:color="auto"/>
      <w:shd w:val="clear" w:color="auto" w:fill="CCCCFF"/>
    </w:rPr>
  </w:style>
  <w:style w:type="character" w:customStyle="1" w:styleId="biborganization">
    <w:name w:val="bib_organization"/>
    <w:basedOn w:val="bibbase"/>
    <w:rsid w:val="000F22A0"/>
    <w:rPr>
      <w:sz w:val="24"/>
      <w:bdr w:val="none" w:sz="0" w:space="0" w:color="auto"/>
      <w:shd w:val="clear" w:color="auto" w:fill="CCFF99"/>
    </w:rPr>
  </w:style>
  <w:style w:type="character" w:customStyle="1" w:styleId="bibsuffix">
    <w:name w:val="bib_suffix"/>
    <w:basedOn w:val="bibbase"/>
    <w:rsid w:val="000F22A0"/>
    <w:rPr>
      <w:sz w:val="24"/>
    </w:rPr>
  </w:style>
  <w:style w:type="character" w:customStyle="1" w:styleId="bibsuppl">
    <w:name w:val="bib_suppl"/>
    <w:basedOn w:val="bibbase"/>
    <w:rsid w:val="000F22A0"/>
    <w:rPr>
      <w:sz w:val="24"/>
      <w:bdr w:val="none" w:sz="0" w:space="0" w:color="auto"/>
      <w:shd w:val="clear" w:color="auto" w:fill="FFCC66"/>
    </w:rPr>
  </w:style>
  <w:style w:type="character" w:customStyle="1" w:styleId="bibsurname">
    <w:name w:val="bib_surname"/>
    <w:basedOn w:val="bibbase"/>
    <w:rsid w:val="000F22A0"/>
    <w:rPr>
      <w:sz w:val="24"/>
      <w:bdr w:val="none" w:sz="0" w:space="0" w:color="auto"/>
      <w:shd w:val="clear" w:color="auto" w:fill="CCFF99"/>
    </w:rPr>
  </w:style>
  <w:style w:type="character" w:customStyle="1" w:styleId="bibunpubl">
    <w:name w:val="bib_unpubl"/>
    <w:basedOn w:val="bibbase"/>
    <w:rsid w:val="000F22A0"/>
    <w:rPr>
      <w:sz w:val="24"/>
    </w:rPr>
  </w:style>
  <w:style w:type="character" w:customStyle="1" w:styleId="biburl">
    <w:name w:val="bib_url"/>
    <w:basedOn w:val="bibbase"/>
    <w:rsid w:val="000F22A0"/>
    <w:rPr>
      <w:sz w:val="24"/>
      <w:bdr w:val="none" w:sz="0" w:space="0" w:color="auto"/>
      <w:shd w:val="clear" w:color="auto" w:fill="CCFF66"/>
    </w:rPr>
  </w:style>
  <w:style w:type="character" w:customStyle="1" w:styleId="bibvolume">
    <w:name w:val="bib_volume"/>
    <w:basedOn w:val="bibbase"/>
    <w:rsid w:val="000F22A0"/>
    <w:rPr>
      <w:sz w:val="24"/>
      <w:bdr w:val="none" w:sz="0" w:space="0" w:color="auto"/>
      <w:shd w:val="clear" w:color="auto" w:fill="CCECFF"/>
    </w:rPr>
  </w:style>
  <w:style w:type="character" w:customStyle="1" w:styleId="bibyear">
    <w:name w:val="bib_year"/>
    <w:basedOn w:val="bibbase"/>
    <w:rsid w:val="000F22A0"/>
    <w:rPr>
      <w:sz w:val="24"/>
      <w:bdr w:val="none" w:sz="0" w:space="0" w:color="auto"/>
      <w:shd w:val="clear" w:color="auto" w:fill="FFCCFF"/>
    </w:rPr>
  </w:style>
  <w:style w:type="character" w:customStyle="1" w:styleId="citebase">
    <w:name w:val="cite_base"/>
    <w:rsid w:val="000F22A0"/>
    <w:rPr>
      <w:sz w:val="24"/>
    </w:rPr>
  </w:style>
  <w:style w:type="character" w:customStyle="1" w:styleId="citebib">
    <w:name w:val="cite_bib"/>
    <w:basedOn w:val="citebase"/>
    <w:rsid w:val="000F22A0"/>
    <w:rPr>
      <w:sz w:val="24"/>
      <w:bdr w:val="none" w:sz="0" w:space="0" w:color="auto"/>
      <w:shd w:val="clear" w:color="auto" w:fill="CCFFFF"/>
    </w:rPr>
  </w:style>
  <w:style w:type="character" w:customStyle="1" w:styleId="citebox">
    <w:name w:val="cite_box"/>
    <w:basedOn w:val="citebase"/>
    <w:rsid w:val="000F22A0"/>
    <w:rPr>
      <w:sz w:val="24"/>
    </w:rPr>
  </w:style>
  <w:style w:type="character" w:customStyle="1" w:styleId="citeen">
    <w:name w:val="cite_en"/>
    <w:basedOn w:val="citebase"/>
    <w:rsid w:val="000F22A0"/>
    <w:rPr>
      <w:sz w:val="24"/>
      <w:bdr w:val="none" w:sz="0" w:space="0" w:color="auto"/>
      <w:shd w:val="clear" w:color="auto" w:fill="FFFF99"/>
      <w:vertAlign w:val="superscript"/>
    </w:rPr>
  </w:style>
  <w:style w:type="character" w:customStyle="1" w:styleId="citefig">
    <w:name w:val="cite_fig"/>
    <w:basedOn w:val="citebase"/>
    <w:rsid w:val="000F22A0"/>
    <w:rPr>
      <w:color w:val="auto"/>
      <w:sz w:val="24"/>
      <w:bdr w:val="none" w:sz="0" w:space="0" w:color="auto"/>
      <w:shd w:val="clear" w:color="auto" w:fill="CCFFCC"/>
    </w:rPr>
  </w:style>
  <w:style w:type="character" w:customStyle="1" w:styleId="citefn">
    <w:name w:val="cite_fn"/>
    <w:basedOn w:val="citebase"/>
    <w:rsid w:val="000F22A0"/>
    <w:rPr>
      <w:color w:val="auto"/>
      <w:sz w:val="24"/>
      <w:bdr w:val="none" w:sz="0" w:space="0" w:color="auto"/>
      <w:shd w:val="clear" w:color="auto" w:fill="FF99CC"/>
      <w:vertAlign w:val="baseline"/>
    </w:rPr>
  </w:style>
  <w:style w:type="character" w:customStyle="1" w:styleId="citetbl">
    <w:name w:val="cite_tbl"/>
    <w:basedOn w:val="citebase"/>
    <w:rsid w:val="000F22A0"/>
    <w:rPr>
      <w:color w:val="auto"/>
      <w:sz w:val="24"/>
      <w:bdr w:val="none" w:sz="0" w:space="0" w:color="auto"/>
      <w:shd w:val="clear" w:color="auto" w:fill="FF9999"/>
    </w:rPr>
  </w:style>
  <w:style w:type="character" w:customStyle="1" w:styleId="bibextlink">
    <w:name w:val="bib_extlink"/>
    <w:basedOn w:val="bibbase"/>
    <w:rsid w:val="000F22A0"/>
    <w:rPr>
      <w:sz w:val="24"/>
      <w:bdr w:val="none" w:sz="0" w:space="0" w:color="auto"/>
      <w:shd w:val="clear" w:color="auto" w:fill="6CCE9D"/>
    </w:rPr>
  </w:style>
  <w:style w:type="character" w:customStyle="1" w:styleId="citeeq">
    <w:name w:val="cite_eq"/>
    <w:basedOn w:val="citebase"/>
    <w:rsid w:val="000F22A0"/>
    <w:rPr>
      <w:sz w:val="24"/>
      <w:bdr w:val="none" w:sz="0" w:space="0" w:color="auto"/>
      <w:shd w:val="clear" w:color="auto" w:fill="FFAE37"/>
    </w:rPr>
  </w:style>
  <w:style w:type="character" w:customStyle="1" w:styleId="bibmedline">
    <w:name w:val="bib_medline"/>
    <w:basedOn w:val="bibbase"/>
    <w:rsid w:val="000F22A0"/>
    <w:rPr>
      <w:sz w:val="24"/>
    </w:rPr>
  </w:style>
  <w:style w:type="character" w:customStyle="1" w:styleId="citetfn">
    <w:name w:val="cite_tfn"/>
    <w:basedOn w:val="citebase"/>
    <w:rsid w:val="000F22A0"/>
    <w:rPr>
      <w:sz w:val="24"/>
      <w:bdr w:val="none" w:sz="0" w:space="0" w:color="auto"/>
      <w:shd w:val="clear" w:color="auto" w:fill="FBBA79"/>
    </w:rPr>
  </w:style>
  <w:style w:type="character" w:customStyle="1" w:styleId="auprefix">
    <w:name w:val="au_prefix"/>
    <w:basedOn w:val="aubase"/>
    <w:rsid w:val="000F22A0"/>
    <w:rPr>
      <w:sz w:val="24"/>
      <w:bdr w:val="none" w:sz="0" w:space="0" w:color="auto"/>
      <w:shd w:val="clear" w:color="auto" w:fill="FFCC99"/>
    </w:rPr>
  </w:style>
  <w:style w:type="character" w:customStyle="1" w:styleId="citeapp">
    <w:name w:val="cite_app"/>
    <w:basedOn w:val="citebase"/>
    <w:rsid w:val="000F22A0"/>
    <w:rPr>
      <w:sz w:val="24"/>
      <w:bdr w:val="none" w:sz="0" w:space="0" w:color="auto"/>
      <w:shd w:val="clear" w:color="auto" w:fill="CCFF33"/>
    </w:rPr>
  </w:style>
  <w:style w:type="character" w:customStyle="1" w:styleId="citesec">
    <w:name w:val="cite_sec"/>
    <w:basedOn w:val="citebase"/>
    <w:rsid w:val="000F22A0"/>
    <w:rPr>
      <w:sz w:val="24"/>
      <w:bdr w:val="none" w:sz="0" w:space="0" w:color="auto"/>
      <w:shd w:val="clear" w:color="auto" w:fill="FFCCCC"/>
    </w:rPr>
  </w:style>
  <w:style w:type="character" w:customStyle="1" w:styleId="aumember">
    <w:name w:val="au_member"/>
    <w:basedOn w:val="aubase"/>
    <w:rsid w:val="000F22A0"/>
    <w:rPr>
      <w:sz w:val="24"/>
      <w:bdr w:val="none" w:sz="0" w:space="0" w:color="auto"/>
      <w:shd w:val="clear" w:color="auto" w:fill="FF99CC"/>
    </w:rPr>
  </w:style>
  <w:style w:type="character" w:customStyle="1" w:styleId="bibbook">
    <w:name w:val="bib_book"/>
    <w:rsid w:val="000F22A0"/>
    <w:rPr>
      <w:i/>
      <w:sz w:val="24"/>
      <w:bdr w:val="none" w:sz="0" w:space="0" w:color="auto"/>
      <w:shd w:val="clear" w:color="auto" w:fill="99CCFF"/>
    </w:rPr>
  </w:style>
  <w:style w:type="character" w:customStyle="1" w:styleId="bibchapterno">
    <w:name w:val="bib_chapterno"/>
    <w:rsid w:val="000F22A0"/>
    <w:rPr>
      <w:sz w:val="24"/>
      <w:bdr w:val="none" w:sz="0" w:space="0" w:color="auto"/>
      <w:shd w:val="clear" w:color="auto" w:fill="D9D9D9"/>
    </w:rPr>
  </w:style>
  <w:style w:type="character" w:customStyle="1" w:styleId="bibchaptertitle">
    <w:name w:val="bib_chaptertitle"/>
    <w:rsid w:val="000F22A0"/>
    <w:rPr>
      <w:sz w:val="24"/>
      <w:bdr w:val="none" w:sz="0" w:space="0" w:color="auto"/>
      <w:shd w:val="clear" w:color="auto" w:fill="FF9D5B"/>
    </w:rPr>
  </w:style>
  <w:style w:type="character" w:customStyle="1" w:styleId="bibed-etal">
    <w:name w:val="bib_ed-etal"/>
    <w:rsid w:val="000F22A0"/>
    <w:rPr>
      <w:sz w:val="24"/>
      <w:bdr w:val="none" w:sz="0" w:space="0" w:color="auto"/>
      <w:shd w:val="clear" w:color="auto" w:fill="00F4EE"/>
    </w:rPr>
  </w:style>
  <w:style w:type="character" w:customStyle="1" w:styleId="bibed-fname">
    <w:name w:val="bib_ed-fname"/>
    <w:rsid w:val="000F22A0"/>
    <w:rPr>
      <w:sz w:val="24"/>
      <w:bdr w:val="none" w:sz="0" w:space="0" w:color="auto"/>
      <w:shd w:val="clear" w:color="auto" w:fill="FFFFB7"/>
    </w:rPr>
  </w:style>
  <w:style w:type="character" w:customStyle="1" w:styleId="bibeditionno">
    <w:name w:val="bib_editionno"/>
    <w:rsid w:val="000F22A0"/>
    <w:rPr>
      <w:sz w:val="24"/>
      <w:bdr w:val="none" w:sz="0" w:space="0" w:color="auto"/>
      <w:shd w:val="clear" w:color="auto" w:fill="FFCC00"/>
    </w:rPr>
  </w:style>
  <w:style w:type="character" w:customStyle="1" w:styleId="bibed-organization">
    <w:name w:val="bib_ed-organization"/>
    <w:rsid w:val="000F22A0"/>
    <w:rPr>
      <w:sz w:val="24"/>
      <w:bdr w:val="none" w:sz="0" w:space="0" w:color="auto"/>
      <w:shd w:val="clear" w:color="auto" w:fill="FCAAC3"/>
    </w:rPr>
  </w:style>
  <w:style w:type="character" w:customStyle="1" w:styleId="bibed-suffix">
    <w:name w:val="bib_ed-suffix"/>
    <w:rsid w:val="000F22A0"/>
    <w:rPr>
      <w:sz w:val="24"/>
      <w:bdr w:val="none" w:sz="0" w:space="0" w:color="auto"/>
      <w:shd w:val="clear" w:color="auto" w:fill="CCFFCC"/>
    </w:rPr>
  </w:style>
  <w:style w:type="character" w:customStyle="1" w:styleId="bibed-surname">
    <w:name w:val="bib_ed-surname"/>
    <w:rsid w:val="000F22A0"/>
    <w:rPr>
      <w:sz w:val="24"/>
      <w:bdr w:val="none" w:sz="0" w:space="0" w:color="auto"/>
      <w:shd w:val="clear" w:color="auto" w:fill="FFFF00"/>
    </w:rPr>
  </w:style>
  <w:style w:type="character" w:customStyle="1" w:styleId="bibisbn">
    <w:name w:val="bib_isbn"/>
    <w:rsid w:val="000F22A0"/>
    <w:rPr>
      <w:sz w:val="24"/>
      <w:shd w:val="clear" w:color="auto" w:fill="D9D9D9"/>
    </w:rPr>
  </w:style>
  <w:style w:type="character" w:customStyle="1" w:styleId="biblocation">
    <w:name w:val="bib_location"/>
    <w:rsid w:val="000F22A0"/>
    <w:rPr>
      <w:sz w:val="24"/>
      <w:bdr w:val="none" w:sz="0" w:space="0" w:color="auto"/>
      <w:shd w:val="clear" w:color="auto" w:fill="FFCCCC"/>
    </w:rPr>
  </w:style>
  <w:style w:type="character" w:customStyle="1" w:styleId="bibpagecount">
    <w:name w:val="bib_pagecount"/>
    <w:rsid w:val="000F22A0"/>
    <w:rPr>
      <w:sz w:val="24"/>
      <w:bdr w:val="none" w:sz="0" w:space="0" w:color="auto"/>
      <w:shd w:val="clear" w:color="auto" w:fill="00FF00"/>
    </w:rPr>
  </w:style>
  <w:style w:type="character" w:customStyle="1" w:styleId="bibpublisher">
    <w:name w:val="bib_publisher"/>
    <w:rsid w:val="000F22A0"/>
    <w:rPr>
      <w:sz w:val="24"/>
      <w:bdr w:val="none" w:sz="0" w:space="0" w:color="auto"/>
      <w:shd w:val="clear" w:color="auto" w:fill="FF99CC"/>
    </w:rPr>
  </w:style>
  <w:style w:type="character" w:customStyle="1" w:styleId="bibseries">
    <w:name w:val="bib_series"/>
    <w:rsid w:val="000F22A0"/>
    <w:rPr>
      <w:sz w:val="24"/>
      <w:shd w:val="clear" w:color="auto" w:fill="FFCC99"/>
    </w:rPr>
  </w:style>
  <w:style w:type="character" w:customStyle="1" w:styleId="bibseriesno">
    <w:name w:val="bib_seriesno"/>
    <w:rsid w:val="000F22A0"/>
    <w:rPr>
      <w:sz w:val="24"/>
      <w:shd w:val="clear" w:color="auto" w:fill="FFFF99"/>
    </w:rPr>
  </w:style>
  <w:style w:type="character" w:customStyle="1" w:styleId="bibtrans">
    <w:name w:val="bib_trans"/>
    <w:rsid w:val="000F22A0"/>
    <w:rPr>
      <w:sz w:val="24"/>
      <w:shd w:val="clear" w:color="auto" w:fill="99CC00"/>
    </w:rPr>
  </w:style>
  <w:style w:type="character" w:customStyle="1" w:styleId="bibinstitution">
    <w:name w:val="bib_institution"/>
    <w:rsid w:val="000F22A0"/>
    <w:rPr>
      <w:sz w:val="24"/>
      <w:bdr w:val="none" w:sz="0" w:space="0" w:color="auto"/>
      <w:shd w:val="clear" w:color="auto" w:fill="CCFFCC"/>
    </w:rPr>
  </w:style>
  <w:style w:type="character" w:customStyle="1" w:styleId="bibpatent">
    <w:name w:val="bib_patent"/>
    <w:rsid w:val="000F22A0"/>
    <w:rPr>
      <w:sz w:val="24"/>
      <w:bdr w:val="none" w:sz="0" w:space="0" w:color="auto"/>
      <w:shd w:val="clear" w:color="auto" w:fill="66FFCC"/>
    </w:rPr>
  </w:style>
  <w:style w:type="character" w:customStyle="1" w:styleId="bibreportnum">
    <w:name w:val="bib_reportnum"/>
    <w:rsid w:val="000F22A0"/>
    <w:rPr>
      <w:sz w:val="24"/>
      <w:bdr w:val="none" w:sz="0" w:space="0" w:color="auto"/>
      <w:shd w:val="clear" w:color="auto" w:fill="CCCCFF"/>
    </w:rPr>
  </w:style>
  <w:style w:type="character" w:customStyle="1" w:styleId="bibschool">
    <w:name w:val="bib_school"/>
    <w:rsid w:val="000F22A0"/>
    <w:rPr>
      <w:sz w:val="24"/>
      <w:bdr w:val="none" w:sz="0" w:space="0" w:color="auto"/>
      <w:shd w:val="clear" w:color="auto" w:fill="FFCC66"/>
    </w:rPr>
  </w:style>
  <w:style w:type="character" w:customStyle="1" w:styleId="bibalt-year">
    <w:name w:val="bib_alt-year"/>
    <w:rsid w:val="000F22A0"/>
    <w:rPr>
      <w:sz w:val="24"/>
      <w:szCs w:val="24"/>
      <w:bdr w:val="none" w:sz="0" w:space="0" w:color="auto"/>
      <w:shd w:val="clear" w:color="auto" w:fill="CC99FF"/>
    </w:rPr>
  </w:style>
  <w:style w:type="character" w:customStyle="1" w:styleId="bibvolcount">
    <w:name w:val="bib_volcount"/>
    <w:rsid w:val="000F22A0"/>
    <w:rPr>
      <w:rFonts w:ascii="Times New Roman" w:hAnsi="Times New Roman"/>
      <w:sz w:val="24"/>
      <w:bdr w:val="none" w:sz="0" w:space="0" w:color="auto"/>
      <w:shd w:val="clear" w:color="auto" w:fill="00FF00"/>
    </w:rPr>
  </w:style>
  <w:style w:type="paragraph" w:customStyle="1" w:styleId="ESExtractSource">
    <w:name w:val="ES Extract Source"/>
    <w:basedOn w:val="EExtract"/>
    <w:qFormat/>
    <w:rsid w:val="000F22A0"/>
  </w:style>
  <w:style w:type="paragraph" w:customStyle="1" w:styleId="EExtract">
    <w:name w:val="E Extract"/>
    <w:basedOn w:val="BaseText"/>
    <w:rsid w:val="000F22A0"/>
    <w:pPr>
      <w:spacing w:before="240" w:after="240" w:line="480" w:lineRule="exact"/>
      <w:ind w:left="720" w:right="720"/>
    </w:pPr>
  </w:style>
  <w:style w:type="character" w:customStyle="1" w:styleId="SbarTxSidebarTextChar">
    <w:name w:val="SbarTx Sidebar Text Char"/>
    <w:link w:val="SbarTxSidebarText"/>
    <w:rsid w:val="000F22A0"/>
    <w:rPr>
      <w:shd w:val="clear" w:color="auto" w:fill="E6E6E6"/>
    </w:rPr>
  </w:style>
  <w:style w:type="paragraph" w:customStyle="1" w:styleId="SbarTxSidebarText">
    <w:name w:val="SbarTx Sidebar Text"/>
    <w:basedOn w:val="BaseText"/>
    <w:link w:val="SbarTxSidebarTextChar"/>
    <w:rsid w:val="000F22A0"/>
    <w:pPr>
      <w:shd w:val="clear" w:color="auto" w:fill="E6E6E6"/>
      <w:spacing w:line="560" w:lineRule="exact"/>
      <w:ind w:left="360" w:right="360"/>
    </w:pPr>
    <w:rPr>
      <w:rFonts w:asciiTheme="minorHAnsi" w:eastAsiaTheme="minorHAnsi" w:hAnsiTheme="minorHAnsi" w:cstheme="minorBidi"/>
      <w:szCs w:val="24"/>
    </w:rPr>
  </w:style>
  <w:style w:type="paragraph" w:customStyle="1" w:styleId="TxText">
    <w:name w:val="Tx Text"/>
    <w:link w:val="TxTextChar"/>
    <w:rsid w:val="000F22A0"/>
    <w:pPr>
      <w:spacing w:after="0" w:line="560" w:lineRule="exact"/>
      <w:ind w:firstLine="720"/>
    </w:pPr>
    <w:rPr>
      <w:rFonts w:ascii="Times New Roman" w:eastAsia="Times New Roman" w:hAnsi="Times New Roman" w:cs="Times New Roman"/>
      <w:szCs w:val="20"/>
    </w:rPr>
  </w:style>
  <w:style w:type="character" w:customStyle="1" w:styleId="TxTextChar">
    <w:name w:val="Tx Text Char"/>
    <w:link w:val="TxText"/>
    <w:rsid w:val="000F22A0"/>
    <w:rPr>
      <w:rFonts w:ascii="Times New Roman" w:eastAsia="Times New Roman" w:hAnsi="Times New Roman" w:cs="Times New Roman"/>
      <w:szCs w:val="20"/>
    </w:rPr>
  </w:style>
  <w:style w:type="paragraph" w:customStyle="1" w:styleId="CNChapterNumber">
    <w:name w:val="CN Chapter Number"/>
    <w:basedOn w:val="BaseHeading"/>
    <w:rsid w:val="000F22A0"/>
    <w:pPr>
      <w:keepNext/>
      <w:keepLines/>
      <w:widowControl w:val="0"/>
      <w:spacing w:before="560"/>
    </w:pPr>
    <w:rPr>
      <w:b/>
      <w:sz w:val="32"/>
    </w:rPr>
  </w:style>
  <w:style w:type="character" w:customStyle="1" w:styleId="LetTxLetterTextChar">
    <w:name w:val="LetTx Letter Text Char"/>
    <w:link w:val="LetTxLetterText"/>
    <w:rsid w:val="000F22A0"/>
  </w:style>
  <w:style w:type="paragraph" w:customStyle="1" w:styleId="LetTxLetterText">
    <w:name w:val="LetTx Letter Text"/>
    <w:basedOn w:val="BaseText"/>
    <w:link w:val="LetTxLetterTextChar"/>
    <w:rsid w:val="000F22A0"/>
    <w:pPr>
      <w:spacing w:before="280" w:line="560" w:lineRule="exact"/>
    </w:pPr>
    <w:rPr>
      <w:rFonts w:asciiTheme="minorHAnsi" w:eastAsiaTheme="minorHAnsi" w:hAnsiTheme="minorHAnsi" w:cstheme="minorBidi"/>
      <w:szCs w:val="24"/>
    </w:rPr>
  </w:style>
  <w:style w:type="paragraph" w:customStyle="1" w:styleId="CTChapterTitle">
    <w:name w:val="CT Chapter Title"/>
    <w:basedOn w:val="BaseHeading"/>
    <w:rsid w:val="000F22A0"/>
    <w:pPr>
      <w:spacing w:before="280" w:after="280"/>
    </w:pPr>
    <w:rPr>
      <w:b/>
      <w:sz w:val="32"/>
    </w:rPr>
  </w:style>
  <w:style w:type="paragraph" w:customStyle="1" w:styleId="CAuChapterAuthor">
    <w:name w:val="CAu Chapter Author"/>
    <w:basedOn w:val="BaseText"/>
    <w:rsid w:val="000F22A0"/>
    <w:pPr>
      <w:keepNext/>
      <w:keepLines/>
      <w:widowControl w:val="0"/>
      <w:spacing w:before="280" w:line="560" w:lineRule="exact"/>
      <w:contextualSpacing/>
    </w:pPr>
  </w:style>
  <w:style w:type="paragraph" w:customStyle="1" w:styleId="H1HeadingLevel1">
    <w:name w:val="H1 Heading Level 1"/>
    <w:basedOn w:val="BaseHeading"/>
    <w:next w:val="TxText"/>
    <w:rsid w:val="000F22A0"/>
    <w:pPr>
      <w:keepNext/>
      <w:keepLines/>
      <w:widowControl w:val="0"/>
      <w:spacing w:before="360" w:after="280"/>
      <w:outlineLvl w:val="0"/>
    </w:pPr>
    <w:rPr>
      <w:b/>
      <w:sz w:val="32"/>
    </w:rPr>
  </w:style>
  <w:style w:type="paragraph" w:customStyle="1" w:styleId="H2HeadingLevel2">
    <w:name w:val="H2 Heading Level 2"/>
    <w:basedOn w:val="H1HeadingLevel1"/>
    <w:next w:val="TxText"/>
    <w:rsid w:val="000F22A0"/>
    <w:pPr>
      <w:spacing w:before="280"/>
      <w:outlineLvl w:val="1"/>
    </w:pPr>
    <w:rPr>
      <w:sz w:val="28"/>
    </w:rPr>
  </w:style>
  <w:style w:type="paragraph" w:customStyle="1" w:styleId="H3HeadingLevel3">
    <w:name w:val="H3 Heading Level 3"/>
    <w:basedOn w:val="H2HeadingLevel2"/>
    <w:next w:val="TxText"/>
    <w:rsid w:val="000F22A0"/>
    <w:pPr>
      <w:spacing w:after="0"/>
      <w:outlineLvl w:val="2"/>
    </w:pPr>
    <w:rPr>
      <w:sz w:val="24"/>
    </w:rPr>
  </w:style>
  <w:style w:type="paragraph" w:customStyle="1" w:styleId="H4HeadingLevel4">
    <w:name w:val="H4 Heading Level 4"/>
    <w:basedOn w:val="H3HeadingLevel3"/>
    <w:next w:val="TxText"/>
    <w:rsid w:val="000F22A0"/>
    <w:pPr>
      <w:outlineLvl w:val="3"/>
    </w:pPr>
    <w:rPr>
      <w:b w:val="0"/>
    </w:rPr>
  </w:style>
  <w:style w:type="paragraph" w:customStyle="1" w:styleId="H5HeadingLevel5">
    <w:name w:val="H5 Heading Level 5"/>
    <w:basedOn w:val="H4HeadingLevel4"/>
    <w:next w:val="TxText"/>
    <w:rsid w:val="000F22A0"/>
    <w:pPr>
      <w:spacing w:before="140"/>
      <w:outlineLvl w:val="4"/>
    </w:pPr>
  </w:style>
  <w:style w:type="paragraph" w:customStyle="1" w:styleId="UL-EUnnumberedListinExtract">
    <w:name w:val="UL-E Unnumbered List in Extract"/>
    <w:basedOn w:val="ULUnnumberedList"/>
    <w:qFormat/>
    <w:rsid w:val="000F22A0"/>
    <w:pPr>
      <w:ind w:left="1080" w:right="720"/>
    </w:pPr>
  </w:style>
  <w:style w:type="paragraph" w:customStyle="1" w:styleId="ULUnnumberedList">
    <w:name w:val="UL Unnumbered List"/>
    <w:basedOn w:val="LLLetteredList"/>
    <w:qFormat/>
    <w:rsid w:val="000F22A0"/>
    <w:pPr>
      <w:tabs>
        <w:tab w:val="clear" w:pos="480"/>
      </w:tabs>
    </w:pPr>
  </w:style>
  <w:style w:type="paragraph" w:customStyle="1" w:styleId="LLLetteredList">
    <w:name w:val="LL Lettered List"/>
    <w:basedOn w:val="NLNumberedList"/>
    <w:qFormat/>
    <w:rsid w:val="000F22A0"/>
  </w:style>
  <w:style w:type="paragraph" w:customStyle="1" w:styleId="NLNumberedList">
    <w:name w:val="NL Numbered List"/>
    <w:basedOn w:val="BLBulletList"/>
    <w:qFormat/>
    <w:rsid w:val="000F22A0"/>
    <w:pPr>
      <w:tabs>
        <w:tab w:val="clear" w:pos="240"/>
        <w:tab w:val="clear" w:pos="960"/>
        <w:tab w:val="left" w:pos="480"/>
      </w:tabs>
      <w:ind w:left="360" w:hanging="360"/>
    </w:pPr>
  </w:style>
  <w:style w:type="paragraph" w:customStyle="1" w:styleId="BLBulletList">
    <w:name w:val="BL Bullet List"/>
    <w:basedOn w:val="BaseText"/>
    <w:rsid w:val="000F22A0"/>
    <w:pPr>
      <w:tabs>
        <w:tab w:val="left" w:pos="240"/>
        <w:tab w:val="left" w:pos="960"/>
      </w:tabs>
      <w:spacing w:line="560" w:lineRule="exact"/>
      <w:ind w:left="245" w:hanging="245"/>
    </w:pPr>
  </w:style>
  <w:style w:type="paragraph" w:customStyle="1" w:styleId="LH-EListHeadinExtract">
    <w:name w:val="LH-E List Head in Extract"/>
    <w:basedOn w:val="LHListHead"/>
    <w:qFormat/>
    <w:rsid w:val="000F22A0"/>
    <w:pPr>
      <w:ind w:left="720" w:right="720"/>
    </w:pPr>
  </w:style>
  <w:style w:type="paragraph" w:customStyle="1" w:styleId="LHListHead">
    <w:name w:val="LH List Head"/>
    <w:basedOn w:val="BaseText"/>
    <w:rsid w:val="000F22A0"/>
    <w:pPr>
      <w:keepNext/>
      <w:keepLines/>
      <w:spacing w:before="280" w:line="560" w:lineRule="exact"/>
    </w:pPr>
    <w:rPr>
      <w:b/>
    </w:rPr>
  </w:style>
  <w:style w:type="paragraph" w:customStyle="1" w:styleId="BL-EBulletListinExtract">
    <w:name w:val="BL-E Bullet List in Extract"/>
    <w:basedOn w:val="BLBulletList"/>
    <w:qFormat/>
    <w:rsid w:val="000F22A0"/>
    <w:pPr>
      <w:ind w:left="965"/>
    </w:pPr>
  </w:style>
  <w:style w:type="paragraph" w:customStyle="1" w:styleId="SSLSubsublist">
    <w:name w:val="SSL Subsublist"/>
    <w:basedOn w:val="SLSublist"/>
    <w:qFormat/>
    <w:rsid w:val="000F22A0"/>
    <w:pPr>
      <w:ind w:left="1685"/>
    </w:pPr>
  </w:style>
  <w:style w:type="paragraph" w:customStyle="1" w:styleId="SLSublist">
    <w:name w:val="SL Sublist"/>
    <w:basedOn w:val="BLBulletList"/>
    <w:rsid w:val="000F22A0"/>
    <w:pPr>
      <w:tabs>
        <w:tab w:val="clear" w:pos="960"/>
      </w:tabs>
      <w:ind w:left="965"/>
    </w:pPr>
  </w:style>
  <w:style w:type="paragraph" w:customStyle="1" w:styleId="DLDescriptiveList">
    <w:name w:val="DL Descriptive List"/>
    <w:basedOn w:val="BaseText"/>
    <w:qFormat/>
    <w:rsid w:val="000F22A0"/>
    <w:pPr>
      <w:widowControl w:val="0"/>
      <w:spacing w:line="560" w:lineRule="exact"/>
    </w:pPr>
  </w:style>
  <w:style w:type="character" w:customStyle="1" w:styleId="IntRInterviewer">
    <w:name w:val="IntR Interviewer"/>
    <w:qFormat/>
    <w:rsid w:val="000F22A0"/>
    <w:rPr>
      <w:u w:val="dash"/>
    </w:rPr>
  </w:style>
  <w:style w:type="character" w:customStyle="1" w:styleId="IntEInterviewee">
    <w:name w:val="IntE Interviewee"/>
    <w:qFormat/>
    <w:rsid w:val="000F22A0"/>
    <w:rPr>
      <w:u w:val="dotted"/>
    </w:rPr>
  </w:style>
  <w:style w:type="paragraph" w:customStyle="1" w:styleId="CAbsChapterAbstract">
    <w:name w:val="CAbs Chapter Abstract"/>
    <w:basedOn w:val="BaseText"/>
    <w:rsid w:val="000F22A0"/>
    <w:pPr>
      <w:spacing w:before="360" w:after="360" w:line="560" w:lineRule="exact"/>
      <w:ind w:firstLine="720"/>
    </w:pPr>
    <w:rPr>
      <w:color w:val="0000FF"/>
    </w:rPr>
  </w:style>
  <w:style w:type="paragraph" w:customStyle="1" w:styleId="OL1OutlineListLevel1">
    <w:name w:val="OL1 Outline List Level 1"/>
    <w:basedOn w:val="BaseText"/>
    <w:rsid w:val="000F22A0"/>
    <w:pPr>
      <w:tabs>
        <w:tab w:val="right" w:pos="547"/>
      </w:tabs>
      <w:spacing w:before="140" w:after="140" w:line="560" w:lineRule="exact"/>
      <w:ind w:left="720" w:hanging="720"/>
    </w:pPr>
  </w:style>
  <w:style w:type="character" w:customStyle="1" w:styleId="FgCOFigureCallOut">
    <w:name w:val="FgCO Figure Call Out"/>
    <w:rsid w:val="000F22A0"/>
    <w:rPr>
      <w:rFonts w:ascii="Times New Roman" w:hAnsi="Times New Roman"/>
      <w:color w:val="auto"/>
      <w:sz w:val="24"/>
      <w:bdr w:val="none" w:sz="0" w:space="0" w:color="auto"/>
      <w:shd w:val="pct25" w:color="0000FF" w:fill="FFFFFF"/>
    </w:rPr>
  </w:style>
  <w:style w:type="paragraph" w:customStyle="1" w:styleId="TxNITextNoIndent">
    <w:name w:val="TxNI Text No Indent"/>
    <w:basedOn w:val="BaseText"/>
    <w:rsid w:val="000F22A0"/>
    <w:pPr>
      <w:spacing w:before="140" w:line="560" w:lineRule="exact"/>
    </w:pPr>
  </w:style>
  <w:style w:type="character" w:customStyle="1" w:styleId="TCOTableCallOut">
    <w:name w:val="TCO Table Call Out"/>
    <w:rsid w:val="000F22A0"/>
    <w:rPr>
      <w:rFonts w:ascii="Times New Roman" w:hAnsi="Times New Roman"/>
      <w:sz w:val="24"/>
      <w:bdr w:val="none" w:sz="0" w:space="0" w:color="auto"/>
      <w:shd w:val="pct30" w:color="FF6600" w:fill="F3F3F3"/>
    </w:rPr>
  </w:style>
  <w:style w:type="paragraph" w:customStyle="1" w:styleId="SBSpaceBreak">
    <w:name w:val="SB Space Break"/>
    <w:basedOn w:val="BaseText"/>
    <w:rsid w:val="000F22A0"/>
    <w:pPr>
      <w:shd w:val="pct20" w:color="auto" w:fill="FFFFFF"/>
      <w:spacing w:line="560" w:lineRule="exact"/>
      <w:jc w:val="center"/>
    </w:pPr>
  </w:style>
  <w:style w:type="character" w:customStyle="1" w:styleId="BxCOBoxCallOut">
    <w:name w:val="BxCO Box Call Out"/>
    <w:rsid w:val="000F22A0"/>
    <w:rPr>
      <w:rFonts w:ascii="Times New Roman" w:hAnsi="Times New Roman"/>
      <w:sz w:val="24"/>
      <w:bdr w:val="none" w:sz="0" w:space="0" w:color="auto"/>
      <w:shd w:val="pct20" w:color="FF00FF" w:fill="auto"/>
    </w:rPr>
  </w:style>
  <w:style w:type="paragraph" w:customStyle="1" w:styleId="NtCNotetoComp">
    <w:name w:val="NtC Note to Comp"/>
    <w:basedOn w:val="BaseText"/>
    <w:rsid w:val="000F22A0"/>
    <w:pPr>
      <w:spacing w:before="360" w:after="360" w:line="360" w:lineRule="exact"/>
    </w:pPr>
    <w:rPr>
      <w:color w:val="FF0000"/>
      <w:sz w:val="28"/>
    </w:rPr>
  </w:style>
  <w:style w:type="paragraph" w:customStyle="1" w:styleId="NtENotetoEditor">
    <w:name w:val="NtE Note to Editor"/>
    <w:basedOn w:val="NtCNotetoComp"/>
    <w:rsid w:val="000F22A0"/>
    <w:rPr>
      <w:color w:val="008000"/>
    </w:rPr>
  </w:style>
  <w:style w:type="paragraph" w:customStyle="1" w:styleId="BNBoxNumber">
    <w:name w:val="BN Box Number"/>
    <w:basedOn w:val="BaseText"/>
    <w:rsid w:val="000F22A0"/>
    <w:pPr>
      <w:spacing w:before="280" w:line="560" w:lineRule="exact"/>
    </w:pPr>
    <w:rPr>
      <w:b/>
    </w:rPr>
  </w:style>
  <w:style w:type="paragraph" w:customStyle="1" w:styleId="BTBoxTitle">
    <w:name w:val="BT Box Title"/>
    <w:basedOn w:val="BNBoxNumber"/>
    <w:rsid w:val="000F22A0"/>
    <w:pPr>
      <w:spacing w:before="0" w:after="280"/>
    </w:pPr>
    <w:rPr>
      <w:b w:val="0"/>
    </w:rPr>
  </w:style>
  <w:style w:type="paragraph" w:customStyle="1" w:styleId="TStbHTableStubHead">
    <w:name w:val="TStbH Table Stub Head"/>
    <w:basedOn w:val="BaseText"/>
    <w:rsid w:val="000F22A0"/>
    <w:pPr>
      <w:spacing w:line="360" w:lineRule="exact"/>
    </w:pPr>
    <w:rPr>
      <w:b/>
    </w:rPr>
  </w:style>
  <w:style w:type="paragraph" w:customStyle="1" w:styleId="TBTableBody">
    <w:name w:val="TB Table Body"/>
    <w:basedOn w:val="BaseText"/>
    <w:rsid w:val="000F22A0"/>
    <w:pPr>
      <w:spacing w:line="360" w:lineRule="exact"/>
    </w:pPr>
  </w:style>
  <w:style w:type="paragraph" w:customStyle="1" w:styleId="TCHTableColumnHead">
    <w:name w:val="TCH Table Column Head"/>
    <w:basedOn w:val="TTTableTitle"/>
    <w:rsid w:val="000F22A0"/>
    <w:rPr>
      <w:b/>
    </w:rPr>
  </w:style>
  <w:style w:type="paragraph" w:customStyle="1" w:styleId="TTTableTitle">
    <w:name w:val="TT Table Title"/>
    <w:basedOn w:val="BaseText"/>
    <w:rsid w:val="000F22A0"/>
    <w:pPr>
      <w:spacing w:line="360" w:lineRule="exact"/>
    </w:pPr>
  </w:style>
  <w:style w:type="paragraph" w:customStyle="1" w:styleId="GLDefGlossaryDefinition">
    <w:name w:val="GLDef Glossary Definition"/>
    <w:basedOn w:val="BaseText"/>
    <w:rsid w:val="000F22A0"/>
    <w:pPr>
      <w:spacing w:line="560" w:lineRule="exact"/>
    </w:pPr>
  </w:style>
  <w:style w:type="paragraph" w:customStyle="1" w:styleId="OL2OutlineListLevel2">
    <w:name w:val="OL2 Outline List Level 2"/>
    <w:basedOn w:val="OL1OutlineListLevel1"/>
    <w:rsid w:val="000F22A0"/>
    <w:pPr>
      <w:tabs>
        <w:tab w:val="clear" w:pos="547"/>
        <w:tab w:val="right" w:pos="1267"/>
      </w:tabs>
      <w:spacing w:before="0"/>
      <w:ind w:left="1440"/>
    </w:pPr>
  </w:style>
  <w:style w:type="paragraph" w:customStyle="1" w:styleId="OL3OutlineListLevel3">
    <w:name w:val="OL3 Outline List Level 3"/>
    <w:basedOn w:val="OL2OutlineListLevel2"/>
    <w:rsid w:val="000F22A0"/>
    <w:pPr>
      <w:tabs>
        <w:tab w:val="right" w:pos="1872"/>
      </w:tabs>
      <w:ind w:left="2160"/>
    </w:pPr>
  </w:style>
  <w:style w:type="paragraph" w:customStyle="1" w:styleId="OL4OutlineListLevel4">
    <w:name w:val="OL4 Outline List Level 4"/>
    <w:basedOn w:val="OL3OutlineListLevel3"/>
    <w:rsid w:val="000F22A0"/>
    <w:pPr>
      <w:tabs>
        <w:tab w:val="right" w:pos="2592"/>
      </w:tabs>
      <w:ind w:left="2880"/>
    </w:pPr>
  </w:style>
  <w:style w:type="paragraph" w:customStyle="1" w:styleId="SpExSpecialExtract">
    <w:name w:val="SpEx Special Extract"/>
    <w:basedOn w:val="EExtract"/>
    <w:rsid w:val="000F22A0"/>
    <w:pPr>
      <w:spacing w:before="360" w:after="360" w:line="400" w:lineRule="exact"/>
      <w:contextualSpacing/>
    </w:pPr>
    <w:rPr>
      <w:color w:val="00B050"/>
    </w:rPr>
  </w:style>
  <w:style w:type="character" w:customStyle="1" w:styleId="FgMenFigureMention">
    <w:name w:val="FgMen Figure Mention"/>
    <w:rsid w:val="000F22A0"/>
    <w:rPr>
      <w:color w:val="0000FF"/>
    </w:rPr>
  </w:style>
  <w:style w:type="paragraph" w:customStyle="1" w:styleId="CAuAfChapterAuthorAffiliation">
    <w:name w:val="CAuAf Chapter Author Affiliation"/>
    <w:basedOn w:val="CAuChapterAuthor"/>
    <w:rsid w:val="000F22A0"/>
    <w:pPr>
      <w:spacing w:before="0" w:after="280"/>
    </w:pPr>
    <w:rPr>
      <w:b/>
    </w:rPr>
  </w:style>
  <w:style w:type="paragraph" w:customStyle="1" w:styleId="DEDisplayEquation">
    <w:name w:val="DE Display Equation"/>
    <w:basedOn w:val="BaseText"/>
    <w:rsid w:val="000F22A0"/>
    <w:pPr>
      <w:tabs>
        <w:tab w:val="right" w:pos="8640"/>
      </w:tabs>
      <w:spacing w:before="360" w:after="360" w:line="560" w:lineRule="atLeast"/>
      <w:ind w:left="720" w:hanging="720"/>
    </w:pPr>
  </w:style>
  <w:style w:type="paragraph" w:customStyle="1" w:styleId="H6HeadingLevel6">
    <w:name w:val="H6 Heading Level 6"/>
    <w:basedOn w:val="H5HeadingLevel5"/>
    <w:rsid w:val="000F22A0"/>
    <w:pPr>
      <w:outlineLvl w:val="5"/>
    </w:pPr>
    <w:rPr>
      <w:sz w:val="22"/>
    </w:rPr>
  </w:style>
  <w:style w:type="paragraph" w:customStyle="1" w:styleId="TIHTableInternalHead">
    <w:name w:val="TIH Table Internal Head"/>
    <w:basedOn w:val="TTTableTitle"/>
    <w:rsid w:val="000F22A0"/>
    <w:pPr>
      <w:spacing w:before="280"/>
    </w:pPr>
  </w:style>
  <w:style w:type="paragraph" w:styleId="TOC8">
    <w:name w:val="toc 8"/>
    <w:basedOn w:val="Normal"/>
    <w:next w:val="Normal"/>
    <w:autoRedefine/>
    <w:uiPriority w:val="39"/>
    <w:rsid w:val="000F22A0"/>
    <w:pPr>
      <w:ind w:left="1400"/>
    </w:pPr>
  </w:style>
  <w:style w:type="character" w:customStyle="1" w:styleId="DENDisplayEquationNumber">
    <w:name w:val="DEN Display Equation Number"/>
    <w:rsid w:val="000F22A0"/>
    <w:rPr>
      <w:bdr w:val="none" w:sz="0" w:space="0" w:color="auto"/>
      <w:shd w:val="pct15" w:color="auto" w:fill="FFFFFF"/>
    </w:rPr>
  </w:style>
  <w:style w:type="paragraph" w:customStyle="1" w:styleId="TFNTableFootnote">
    <w:name w:val="TFN Table Footnote"/>
    <w:basedOn w:val="TBTableBody"/>
    <w:rsid w:val="000F22A0"/>
    <w:pPr>
      <w:spacing w:before="280" w:after="280"/>
    </w:pPr>
  </w:style>
  <w:style w:type="character" w:customStyle="1" w:styleId="LetDateLetterDateChar">
    <w:name w:val="LetDate Letter Date Char"/>
    <w:basedOn w:val="LetTxLetterTextChar"/>
    <w:link w:val="LetDateLetterDate"/>
    <w:rsid w:val="000F22A0"/>
  </w:style>
  <w:style w:type="paragraph" w:customStyle="1" w:styleId="LetDateLetterDate">
    <w:name w:val="LetDate Letter Date"/>
    <w:basedOn w:val="LetTxLetterText"/>
    <w:link w:val="LetDateLetterDateChar"/>
    <w:rsid w:val="000F22A0"/>
  </w:style>
  <w:style w:type="paragraph" w:customStyle="1" w:styleId="CONChapterOpeningNote">
    <w:name w:val="CON Chapter Opening Note"/>
    <w:basedOn w:val="BaseText"/>
    <w:rsid w:val="000F22A0"/>
    <w:pPr>
      <w:pBdr>
        <w:top w:val="dotted" w:sz="4" w:space="12" w:color="auto"/>
        <w:left w:val="dotted" w:sz="4" w:space="12" w:color="auto"/>
        <w:bottom w:val="dotted" w:sz="4" w:space="12" w:color="auto"/>
        <w:right w:val="dotted" w:sz="4" w:space="12" w:color="auto"/>
      </w:pBdr>
      <w:spacing w:after="280" w:line="560" w:lineRule="exact"/>
      <w:ind w:left="720" w:right="720"/>
    </w:pPr>
  </w:style>
  <w:style w:type="paragraph" w:customStyle="1" w:styleId="DIADialogue">
    <w:name w:val="DIA Dialogue"/>
    <w:basedOn w:val="BaseText"/>
    <w:rsid w:val="000F22A0"/>
    <w:pPr>
      <w:tabs>
        <w:tab w:val="left" w:pos="2880"/>
      </w:tabs>
      <w:spacing w:before="280" w:after="280" w:line="560" w:lineRule="exact"/>
      <w:ind w:left="720" w:hanging="720"/>
      <w:contextualSpacing/>
    </w:pPr>
  </w:style>
  <w:style w:type="paragraph" w:customStyle="1" w:styleId="IntQInterviewQuestion">
    <w:name w:val="IntQ Interview Question"/>
    <w:basedOn w:val="BlockText"/>
    <w:autoRedefine/>
    <w:rsid w:val="000F22A0"/>
    <w:pPr>
      <w:spacing w:line="560" w:lineRule="exact"/>
      <w:ind w:firstLine="720"/>
    </w:pPr>
    <w:rPr>
      <w:color w:val="000080"/>
      <w:sz w:val="24"/>
    </w:rPr>
  </w:style>
  <w:style w:type="paragraph" w:customStyle="1" w:styleId="IntAInterviewAnswer">
    <w:name w:val="IntA Interview Answer"/>
    <w:basedOn w:val="BaseText"/>
    <w:autoRedefine/>
    <w:rsid w:val="000F22A0"/>
    <w:pPr>
      <w:spacing w:line="560" w:lineRule="exact"/>
      <w:ind w:firstLine="720"/>
    </w:pPr>
    <w:rPr>
      <w:color w:val="008000"/>
      <w:szCs w:val="24"/>
    </w:rPr>
  </w:style>
  <w:style w:type="paragraph" w:customStyle="1" w:styleId="DE-EDisplayEquationinExtract">
    <w:name w:val="DE-E Display Equation in Extract"/>
    <w:basedOn w:val="DEDisplayEquation"/>
    <w:rsid w:val="000F22A0"/>
    <w:pPr>
      <w:spacing w:before="0" w:after="0"/>
      <w:ind w:firstLine="0"/>
    </w:pPr>
  </w:style>
  <w:style w:type="paragraph" w:customStyle="1" w:styleId="PNPartNumber">
    <w:name w:val="PN Part Number"/>
    <w:basedOn w:val="BaseHeading"/>
    <w:next w:val="PTPartTitle"/>
    <w:rsid w:val="000F22A0"/>
    <w:pPr>
      <w:keepNext/>
      <w:keepLines/>
      <w:spacing w:before="560"/>
      <w:jc w:val="center"/>
    </w:pPr>
    <w:rPr>
      <w:b/>
      <w:sz w:val="28"/>
    </w:rPr>
  </w:style>
  <w:style w:type="paragraph" w:customStyle="1" w:styleId="PTPartTitle">
    <w:name w:val="PT Part Title"/>
    <w:basedOn w:val="PNPartNumber"/>
    <w:rsid w:val="000F22A0"/>
    <w:pPr>
      <w:spacing w:before="1200"/>
    </w:pPr>
  </w:style>
  <w:style w:type="paragraph" w:customStyle="1" w:styleId="PSTPartSubtitle">
    <w:name w:val="PST Part Subtitle"/>
    <w:basedOn w:val="PTPartTitle"/>
    <w:rsid w:val="000F22A0"/>
    <w:pPr>
      <w:keepNext w:val="0"/>
      <w:spacing w:before="360"/>
    </w:pPr>
    <w:rPr>
      <w:b w:val="0"/>
    </w:rPr>
  </w:style>
  <w:style w:type="paragraph" w:customStyle="1" w:styleId="EpEpigraph">
    <w:name w:val="Ep Epigraph"/>
    <w:basedOn w:val="BaseText"/>
    <w:rsid w:val="000F22A0"/>
    <w:pPr>
      <w:spacing w:before="280" w:line="560" w:lineRule="exact"/>
      <w:ind w:left="720" w:right="720"/>
    </w:pPr>
  </w:style>
  <w:style w:type="paragraph" w:customStyle="1" w:styleId="EpSEpigraphSource">
    <w:name w:val="EpS Epigraph Source"/>
    <w:basedOn w:val="EpEpigraph"/>
    <w:rsid w:val="000F22A0"/>
    <w:pPr>
      <w:spacing w:before="140" w:after="280"/>
      <w:ind w:right="0"/>
    </w:pPr>
  </w:style>
  <w:style w:type="paragraph" w:customStyle="1" w:styleId="PITxPartIntroductionText">
    <w:name w:val="PITx Part Introduction Text"/>
    <w:basedOn w:val="BaseText"/>
    <w:rsid w:val="000F22A0"/>
    <w:pPr>
      <w:spacing w:before="280" w:after="280" w:line="560" w:lineRule="exact"/>
      <w:ind w:firstLine="720"/>
      <w:contextualSpacing/>
    </w:pPr>
  </w:style>
  <w:style w:type="paragraph" w:customStyle="1" w:styleId="SpH1SpecialHeading1">
    <w:name w:val="SpH1 Special Heading 1"/>
    <w:basedOn w:val="SpTxSpecialText"/>
    <w:rsid w:val="000F22A0"/>
    <w:pPr>
      <w:spacing w:before="280" w:after="280"/>
      <w:ind w:firstLine="0"/>
    </w:pPr>
    <w:rPr>
      <w:b/>
      <w:sz w:val="36"/>
    </w:rPr>
  </w:style>
  <w:style w:type="paragraph" w:customStyle="1" w:styleId="SpTxSpecialText">
    <w:name w:val="SpTx Special Text"/>
    <w:basedOn w:val="BaseText"/>
    <w:rsid w:val="000F22A0"/>
    <w:pPr>
      <w:spacing w:line="560" w:lineRule="exact"/>
      <w:ind w:firstLine="720"/>
    </w:pPr>
    <w:rPr>
      <w:color w:val="00B050"/>
    </w:rPr>
  </w:style>
  <w:style w:type="paragraph" w:styleId="TableofAuthorities">
    <w:name w:val="table of authorities"/>
    <w:basedOn w:val="Normal"/>
    <w:next w:val="Normal"/>
    <w:uiPriority w:val="99"/>
    <w:rsid w:val="000F22A0"/>
    <w:pPr>
      <w:ind w:left="200" w:hanging="200"/>
    </w:pPr>
  </w:style>
  <w:style w:type="paragraph" w:styleId="TableofFigures">
    <w:name w:val="table of figures"/>
    <w:basedOn w:val="Normal"/>
    <w:next w:val="Normal"/>
    <w:uiPriority w:val="99"/>
    <w:rsid w:val="000F22A0"/>
    <w:pPr>
      <w:ind w:left="400" w:hanging="400"/>
    </w:pPr>
  </w:style>
  <w:style w:type="paragraph" w:customStyle="1" w:styleId="GLTrmGlossaryDefinitionTerm">
    <w:name w:val="GLTrm Glossary Definition Term"/>
    <w:basedOn w:val="GLDefGlossaryDefinition"/>
    <w:rsid w:val="000F22A0"/>
    <w:pPr>
      <w:spacing w:before="280"/>
    </w:pPr>
    <w:rPr>
      <w:b/>
    </w:rPr>
  </w:style>
  <w:style w:type="character" w:customStyle="1" w:styleId="TMenTableMention">
    <w:name w:val="TMen Table Mention"/>
    <w:rsid w:val="000F22A0"/>
    <w:rPr>
      <w:color w:val="FF6600"/>
    </w:rPr>
  </w:style>
  <w:style w:type="paragraph" w:customStyle="1" w:styleId="ChrChronology">
    <w:name w:val="Chr Chronology"/>
    <w:basedOn w:val="BaseText"/>
    <w:rsid w:val="000F22A0"/>
    <w:pPr>
      <w:tabs>
        <w:tab w:val="left" w:pos="1728"/>
      </w:tabs>
      <w:spacing w:before="140" w:line="560" w:lineRule="exact"/>
      <w:ind w:left="1728" w:hanging="1728"/>
    </w:pPr>
  </w:style>
  <w:style w:type="paragraph" w:customStyle="1" w:styleId="VSVerseSource">
    <w:name w:val="VS Verse Source"/>
    <w:basedOn w:val="BaseText"/>
    <w:rsid w:val="000F22A0"/>
    <w:pPr>
      <w:spacing w:before="140" w:after="280" w:line="560" w:lineRule="exact"/>
    </w:pPr>
  </w:style>
  <w:style w:type="character" w:customStyle="1" w:styleId="SbarMenSidebarMention">
    <w:name w:val="SbarMen Sidebar Mention"/>
    <w:rsid w:val="000F22A0"/>
    <w:rPr>
      <w:color w:val="008000"/>
    </w:rPr>
  </w:style>
  <w:style w:type="paragraph" w:customStyle="1" w:styleId="PriDocBegPrimaryDocumentBegin">
    <w:name w:val="PriDocBeg Primary Document Begin"/>
    <w:basedOn w:val="BaseText"/>
    <w:rsid w:val="000F22A0"/>
    <w:pPr>
      <w:shd w:val="pct12" w:color="auto" w:fill="FFFFFF"/>
      <w:spacing w:before="280" w:after="280" w:line="560" w:lineRule="exact"/>
    </w:pPr>
    <w:rPr>
      <w:b/>
      <w:sz w:val="28"/>
    </w:rPr>
  </w:style>
  <w:style w:type="paragraph" w:customStyle="1" w:styleId="PriDocEndPrimaryDocumentEnd">
    <w:name w:val="PriDocEnd Primary Document End"/>
    <w:basedOn w:val="PriDocBegPrimaryDocumentBegin"/>
    <w:rsid w:val="000F22A0"/>
  </w:style>
  <w:style w:type="paragraph" w:customStyle="1" w:styleId="TxCTextContinuation">
    <w:name w:val="TxC Text Continuation"/>
    <w:basedOn w:val="BaseText"/>
    <w:rsid w:val="000F22A0"/>
    <w:pPr>
      <w:spacing w:line="560" w:lineRule="exact"/>
    </w:pPr>
  </w:style>
  <w:style w:type="paragraph" w:customStyle="1" w:styleId="VHVerseHeading">
    <w:name w:val="VH Verse Heading"/>
    <w:basedOn w:val="BaseText"/>
    <w:next w:val="VVerse"/>
    <w:rsid w:val="000F22A0"/>
    <w:pPr>
      <w:keepNext/>
      <w:keepLines/>
      <w:spacing w:before="280" w:line="560" w:lineRule="exact"/>
    </w:pPr>
    <w:rPr>
      <w:b/>
    </w:rPr>
  </w:style>
  <w:style w:type="paragraph" w:customStyle="1" w:styleId="VVerse">
    <w:name w:val="V Verse"/>
    <w:basedOn w:val="BaseText"/>
    <w:rsid w:val="000F22A0"/>
    <w:pPr>
      <w:tabs>
        <w:tab w:val="left" w:pos="2880"/>
      </w:tabs>
      <w:spacing w:before="280" w:after="280" w:line="560" w:lineRule="exact"/>
      <w:ind w:left="245" w:hanging="245"/>
      <w:contextualSpacing/>
    </w:pPr>
  </w:style>
  <w:style w:type="character" w:customStyle="1" w:styleId="BxMenBoxMention">
    <w:name w:val="BxMen Box Mention"/>
    <w:rsid w:val="000F22A0"/>
    <w:rPr>
      <w:color w:val="FF00FF"/>
    </w:rPr>
  </w:style>
  <w:style w:type="character" w:customStyle="1" w:styleId="SbarCOSidebarCallOut">
    <w:name w:val="SbarCO Sidebar Call Out"/>
    <w:rsid w:val="000F22A0"/>
    <w:rPr>
      <w:rFonts w:ascii="Times New Roman" w:hAnsi="Times New Roman"/>
      <w:sz w:val="24"/>
      <w:bdr w:val="none" w:sz="0" w:space="0" w:color="auto"/>
      <w:shd w:val="pct30" w:color="008000" w:fill="auto"/>
    </w:rPr>
  </w:style>
  <w:style w:type="paragraph" w:customStyle="1" w:styleId="NL-ENumberedListinExtract">
    <w:name w:val="NL-E Numbered List in Extract"/>
    <w:basedOn w:val="NLNumberedList"/>
    <w:rsid w:val="000F22A0"/>
    <w:pPr>
      <w:tabs>
        <w:tab w:val="left" w:pos="1440"/>
        <w:tab w:val="left" w:pos="1800"/>
        <w:tab w:val="left" w:pos="2160"/>
      </w:tabs>
      <w:ind w:left="1080" w:right="720"/>
    </w:pPr>
  </w:style>
  <w:style w:type="paragraph" w:customStyle="1" w:styleId="LetAuLetterAuthor">
    <w:name w:val="LetAu Letter Author"/>
    <w:basedOn w:val="LetTxLetterText"/>
    <w:rsid w:val="000F22A0"/>
    <w:pPr>
      <w:spacing w:after="280"/>
    </w:pPr>
  </w:style>
  <w:style w:type="paragraph" w:customStyle="1" w:styleId="LetAuAddLetterAuthorAddress">
    <w:name w:val="LetAuAdd Letter Author Address"/>
    <w:basedOn w:val="LetTxLetterText"/>
    <w:rsid w:val="000F22A0"/>
    <w:pPr>
      <w:spacing w:after="280"/>
      <w:contextualSpacing/>
    </w:pPr>
  </w:style>
  <w:style w:type="paragraph" w:customStyle="1" w:styleId="LetAddLetterAddress">
    <w:name w:val="LetAdd Letter Address"/>
    <w:basedOn w:val="LetTxLetterText"/>
    <w:rsid w:val="000F22A0"/>
    <w:pPr>
      <w:spacing w:after="280"/>
      <w:contextualSpacing/>
    </w:pPr>
  </w:style>
  <w:style w:type="paragraph" w:customStyle="1" w:styleId="Let-ELetterinExtract">
    <w:name w:val="Let-E Letter in Extract"/>
    <w:basedOn w:val="LetTxLetterText"/>
    <w:rsid w:val="000F22A0"/>
    <w:pPr>
      <w:ind w:left="720" w:right="720"/>
    </w:pPr>
  </w:style>
  <w:style w:type="paragraph" w:customStyle="1" w:styleId="LetDate-ELetterDateinExtract">
    <w:name w:val="LetDate-E Letter Date in Extract"/>
    <w:basedOn w:val="Let-ELetterinExtract"/>
    <w:rsid w:val="000F22A0"/>
  </w:style>
  <w:style w:type="paragraph" w:customStyle="1" w:styleId="LetAdd-ELetterAddressinExtract">
    <w:name w:val="LetAdd-E Letter Address in Extract"/>
    <w:basedOn w:val="LetAddLetterAddress"/>
    <w:rsid w:val="000F22A0"/>
    <w:pPr>
      <w:spacing w:before="0" w:after="0"/>
      <w:ind w:left="720" w:right="720"/>
      <w:contextualSpacing w:val="0"/>
    </w:pPr>
  </w:style>
  <w:style w:type="paragraph" w:customStyle="1" w:styleId="LetAu-ELetterAuthorinExtract">
    <w:name w:val="LetAu-E Letter Author in Extract"/>
    <w:basedOn w:val="LetAuLetterAuthor"/>
    <w:rsid w:val="000F22A0"/>
    <w:pPr>
      <w:spacing w:before="0"/>
      <w:ind w:left="720" w:right="720"/>
    </w:pPr>
  </w:style>
  <w:style w:type="paragraph" w:customStyle="1" w:styleId="LetAuAdd-ELetterAuthorAddressinExtract">
    <w:name w:val="LetAuAdd-E Letter Author Address in Extract"/>
    <w:basedOn w:val="LetAuAddLetterAuthorAddress"/>
    <w:rsid w:val="000F22A0"/>
    <w:pPr>
      <w:spacing w:before="0"/>
      <w:ind w:left="720" w:right="720"/>
    </w:pPr>
  </w:style>
  <w:style w:type="paragraph" w:customStyle="1" w:styleId="CSTChapterSubtitle">
    <w:name w:val="CST Chapter Subtitle"/>
    <w:basedOn w:val="BaseHeading"/>
    <w:autoRedefine/>
    <w:rsid w:val="000F22A0"/>
    <w:rPr>
      <w:sz w:val="28"/>
    </w:rPr>
  </w:style>
  <w:style w:type="paragraph" w:customStyle="1" w:styleId="PITPartIntroductionTitle">
    <w:name w:val="PIT Part Introduction Title"/>
    <w:basedOn w:val="PSTPartSubtitle"/>
    <w:qFormat/>
    <w:rsid w:val="000F22A0"/>
    <w:pPr>
      <w:keepNext/>
      <w:spacing w:before="280"/>
    </w:pPr>
  </w:style>
  <w:style w:type="paragraph" w:customStyle="1" w:styleId="NNotation">
    <w:name w:val="N Notation"/>
    <w:basedOn w:val="BaseText"/>
    <w:qFormat/>
    <w:rsid w:val="000F22A0"/>
    <w:pPr>
      <w:tabs>
        <w:tab w:val="left" w:pos="480"/>
      </w:tabs>
      <w:spacing w:line="560" w:lineRule="exact"/>
    </w:pPr>
  </w:style>
  <w:style w:type="paragraph" w:styleId="Revision">
    <w:name w:val="Revision"/>
    <w:hidden/>
    <w:uiPriority w:val="99"/>
    <w:rsid w:val="000F22A0"/>
    <w:pPr>
      <w:spacing w:after="0"/>
    </w:pPr>
    <w:rPr>
      <w:rFonts w:ascii="Times New Roman" w:eastAsia="Times New Roman" w:hAnsi="Times New Roman" w:cs="Times New Roman"/>
      <w:sz w:val="20"/>
      <w:szCs w:val="20"/>
    </w:rPr>
  </w:style>
  <w:style w:type="paragraph" w:customStyle="1" w:styleId="DIA-EDialogueinExtract">
    <w:name w:val="DIA-E Dialogue in Extract"/>
    <w:basedOn w:val="DIADialogue"/>
    <w:qFormat/>
    <w:rsid w:val="000F22A0"/>
    <w:pPr>
      <w:tabs>
        <w:tab w:val="left" w:pos="4320"/>
      </w:tabs>
      <w:ind w:left="1440" w:right="720"/>
    </w:pPr>
  </w:style>
  <w:style w:type="paragraph" w:customStyle="1" w:styleId="VEVerseinExtract">
    <w:name w:val="VE Verse in Extract"/>
    <w:basedOn w:val="VVerse"/>
    <w:qFormat/>
    <w:rsid w:val="000F22A0"/>
    <w:pPr>
      <w:tabs>
        <w:tab w:val="left" w:pos="1440"/>
        <w:tab w:val="left" w:pos="3600"/>
        <w:tab w:val="left" w:pos="4320"/>
        <w:tab w:val="left" w:pos="5040"/>
        <w:tab w:val="left" w:pos="5760"/>
      </w:tabs>
      <w:ind w:left="965" w:right="720"/>
    </w:pPr>
  </w:style>
  <w:style w:type="paragraph" w:customStyle="1" w:styleId="VESVerseinExtractSource">
    <w:name w:val="VES Verse in Extract Source"/>
    <w:basedOn w:val="VSVerseSource"/>
    <w:qFormat/>
    <w:rsid w:val="000F22A0"/>
    <w:pPr>
      <w:spacing w:before="0"/>
      <w:ind w:left="720" w:right="720"/>
    </w:pPr>
  </w:style>
  <w:style w:type="paragraph" w:customStyle="1" w:styleId="NoteANotetoAuthor">
    <w:name w:val="NoteA Note to Author"/>
    <w:basedOn w:val="BaseText"/>
    <w:rsid w:val="000F22A0"/>
    <w:pPr>
      <w:spacing w:before="360" w:after="360" w:line="360" w:lineRule="exact"/>
    </w:pPr>
    <w:rPr>
      <w:color w:val="0070C0"/>
    </w:rPr>
  </w:style>
  <w:style w:type="paragraph" w:customStyle="1" w:styleId="AppBegAppendixBegin">
    <w:name w:val="AppBeg Appendix Begin"/>
    <w:basedOn w:val="PriDocBegPrimaryDocumentBegin"/>
    <w:qFormat/>
    <w:rsid w:val="000F22A0"/>
  </w:style>
  <w:style w:type="paragraph" w:customStyle="1" w:styleId="AppEndAppendixEnd">
    <w:name w:val="AppEnd Appendix End"/>
    <w:basedOn w:val="PriDocEndPrimaryDocumentEnd"/>
    <w:qFormat/>
    <w:rsid w:val="000F22A0"/>
  </w:style>
  <w:style w:type="paragraph" w:customStyle="1" w:styleId="BoxBegBoxBegin">
    <w:name w:val="BoxBeg Box Begin"/>
    <w:basedOn w:val="PriDocBegPrimaryDocumentBegin"/>
    <w:qFormat/>
    <w:rsid w:val="000F22A0"/>
  </w:style>
  <w:style w:type="paragraph" w:customStyle="1" w:styleId="BoxEndBoxEnd">
    <w:name w:val="BoxEnd Box End"/>
    <w:basedOn w:val="PriDocEndPrimaryDocumentEnd"/>
    <w:qFormat/>
    <w:rsid w:val="000F22A0"/>
  </w:style>
  <w:style w:type="paragraph" w:customStyle="1" w:styleId="ExrBegExerciseBegin">
    <w:name w:val="ExrBeg Exercise Begin"/>
    <w:basedOn w:val="PriDocBegPrimaryDocumentBegin"/>
    <w:qFormat/>
    <w:rsid w:val="000F22A0"/>
  </w:style>
  <w:style w:type="paragraph" w:customStyle="1" w:styleId="ExrEndExerciseEnd">
    <w:name w:val="ExrEnd Exercise End"/>
    <w:basedOn w:val="PriDocEndPrimaryDocumentEnd"/>
    <w:qFormat/>
    <w:rsid w:val="000F22A0"/>
  </w:style>
  <w:style w:type="paragraph" w:customStyle="1" w:styleId="NotesBegNotesBegin">
    <w:name w:val="NotesBeg Notes Begin"/>
    <w:basedOn w:val="PriDocBegPrimaryDocumentBegin"/>
    <w:qFormat/>
    <w:rsid w:val="000F22A0"/>
  </w:style>
  <w:style w:type="paragraph" w:customStyle="1" w:styleId="NotesEndNotesEnd">
    <w:name w:val="NotesEnd Notes End"/>
    <w:basedOn w:val="PriDocEndPrimaryDocumentEnd"/>
    <w:qFormat/>
    <w:rsid w:val="000F22A0"/>
  </w:style>
  <w:style w:type="paragraph" w:customStyle="1" w:styleId="TSTableSource">
    <w:name w:val="TS Table Source"/>
    <w:basedOn w:val="TFNTableFootnote"/>
    <w:rsid w:val="000F22A0"/>
    <w:pPr>
      <w:spacing w:before="0" w:after="560"/>
    </w:pPr>
  </w:style>
  <w:style w:type="paragraph" w:customStyle="1" w:styleId="TNTableNumber">
    <w:name w:val="TN Table Number"/>
    <w:basedOn w:val="TTTableTitle"/>
    <w:rsid w:val="000F22A0"/>
    <w:pPr>
      <w:spacing w:before="560"/>
    </w:pPr>
    <w:rPr>
      <w:b/>
    </w:rPr>
  </w:style>
  <w:style w:type="paragraph" w:customStyle="1" w:styleId="ITCHIn-textTableColumnHead">
    <w:name w:val="ITCH In-text Table Column Head"/>
    <w:basedOn w:val="TCHTableColumnHead"/>
    <w:rsid w:val="000F22A0"/>
  </w:style>
  <w:style w:type="paragraph" w:customStyle="1" w:styleId="ITBIn-textTableBody">
    <w:name w:val="ITB In-text Table Body"/>
    <w:basedOn w:val="TBTableBody"/>
    <w:rsid w:val="000F22A0"/>
  </w:style>
  <w:style w:type="paragraph" w:customStyle="1" w:styleId="RefTxReferenceText">
    <w:name w:val="RefTx Reference Text"/>
    <w:basedOn w:val="BaseText"/>
    <w:rsid w:val="000F22A0"/>
    <w:pPr>
      <w:spacing w:after="140" w:line="560" w:lineRule="exact"/>
      <w:ind w:left="720" w:hanging="720"/>
    </w:pPr>
  </w:style>
  <w:style w:type="paragraph" w:customStyle="1" w:styleId="DL-EDescriptiveListinExtract">
    <w:name w:val="DL-E Descriptive List in Extract"/>
    <w:basedOn w:val="DLDescriptiveList"/>
    <w:rsid w:val="000F22A0"/>
    <w:pPr>
      <w:tabs>
        <w:tab w:val="left" w:pos="480"/>
      </w:tabs>
    </w:pPr>
  </w:style>
  <w:style w:type="paragraph" w:customStyle="1" w:styleId="N-ENotationinExtract">
    <w:name w:val="N-E Notation in Extract"/>
    <w:basedOn w:val="NNotation"/>
    <w:rsid w:val="000F22A0"/>
  </w:style>
  <w:style w:type="paragraph" w:customStyle="1" w:styleId="Dis-EDisplayinExtract">
    <w:name w:val="Dis-E Display in Extract"/>
    <w:basedOn w:val="DDisplay"/>
    <w:rsid w:val="000F22A0"/>
    <w:pPr>
      <w:ind w:left="720" w:right="720"/>
    </w:pPr>
  </w:style>
  <w:style w:type="paragraph" w:customStyle="1" w:styleId="DDisplay">
    <w:name w:val="D Display"/>
    <w:basedOn w:val="BaseText"/>
    <w:rsid w:val="000F22A0"/>
    <w:pPr>
      <w:spacing w:before="280" w:after="280" w:line="560" w:lineRule="exact"/>
    </w:pPr>
  </w:style>
  <w:style w:type="paragraph" w:customStyle="1" w:styleId="PProgram">
    <w:name w:val="P Program"/>
    <w:basedOn w:val="BaseText"/>
    <w:rsid w:val="000F22A0"/>
    <w:pPr>
      <w:spacing w:line="560" w:lineRule="exact"/>
    </w:pPr>
    <w:rPr>
      <w:rFonts w:ascii="Courier" w:hAnsi="Courier"/>
      <w:sz w:val="22"/>
    </w:rPr>
  </w:style>
  <w:style w:type="paragraph" w:customStyle="1" w:styleId="P-EPrograminExtract">
    <w:name w:val="P-E Program in Extract"/>
    <w:basedOn w:val="PProgram"/>
    <w:rsid w:val="000F22A0"/>
    <w:pPr>
      <w:spacing w:before="280" w:after="280"/>
      <w:ind w:left="720" w:right="720"/>
    </w:pPr>
  </w:style>
  <w:style w:type="paragraph" w:customStyle="1" w:styleId="NTrDNumberedTreeDisplay">
    <w:name w:val="NTrD Numbered Tree Display"/>
    <w:basedOn w:val="BaseText"/>
    <w:rsid w:val="000F22A0"/>
    <w:pPr>
      <w:spacing w:before="280" w:after="280" w:line="560" w:lineRule="exact"/>
    </w:pPr>
  </w:style>
  <w:style w:type="paragraph" w:customStyle="1" w:styleId="NTrD-ENumberedTreeDisplayinExtract">
    <w:name w:val="NTrD-E Numbered Tree Display in Extract"/>
    <w:basedOn w:val="NTrDNumberedTreeDisplay"/>
    <w:rsid w:val="000F22A0"/>
    <w:pPr>
      <w:ind w:left="720" w:right="720"/>
    </w:pPr>
  </w:style>
  <w:style w:type="paragraph" w:customStyle="1" w:styleId="IEIndexMainEntry">
    <w:name w:val="IE Index Main Entry"/>
    <w:basedOn w:val="BaseText"/>
    <w:rsid w:val="000F22A0"/>
    <w:pPr>
      <w:spacing w:line="560" w:lineRule="exact"/>
      <w:ind w:left="2160" w:hanging="2160"/>
    </w:pPr>
  </w:style>
  <w:style w:type="paragraph" w:customStyle="1" w:styleId="ISEIndexSubentry">
    <w:name w:val="ISE Index Subentry"/>
    <w:basedOn w:val="IEIndexMainEntry"/>
    <w:rsid w:val="000F22A0"/>
    <w:pPr>
      <w:ind w:left="2880"/>
    </w:pPr>
  </w:style>
  <w:style w:type="paragraph" w:customStyle="1" w:styleId="IABIndexAlphabeticalBreak">
    <w:name w:val="IAB Index Alphabetical Break"/>
    <w:basedOn w:val="IEIndexMainEntry"/>
    <w:rsid w:val="000F22A0"/>
    <w:pPr>
      <w:spacing w:before="560"/>
    </w:pPr>
  </w:style>
  <w:style w:type="paragraph" w:customStyle="1" w:styleId="ISSEIndexSubsubentry">
    <w:name w:val="ISSE Index Subsubentry"/>
    <w:basedOn w:val="ISEIndexSubentry"/>
    <w:rsid w:val="000F22A0"/>
    <w:pPr>
      <w:ind w:left="3600"/>
    </w:pPr>
  </w:style>
  <w:style w:type="paragraph" w:customStyle="1" w:styleId="SbarTSidebarTitle">
    <w:name w:val="SbarT Sidebar Title"/>
    <w:basedOn w:val="SbarTxSidebarText"/>
    <w:rsid w:val="000F22A0"/>
    <w:pPr>
      <w:spacing w:before="560"/>
    </w:pPr>
    <w:rPr>
      <w:b/>
      <w:sz w:val="28"/>
    </w:rPr>
  </w:style>
  <w:style w:type="paragraph" w:customStyle="1" w:styleId="SbarAuSidebarAuthor">
    <w:name w:val="SbarAu Sidebar Author"/>
    <w:basedOn w:val="SbarTxSidebarText"/>
    <w:rsid w:val="000F22A0"/>
    <w:pPr>
      <w:spacing w:before="280"/>
    </w:pPr>
    <w:rPr>
      <w:b/>
    </w:rPr>
  </w:style>
  <w:style w:type="paragraph" w:customStyle="1" w:styleId="SbarSNSidebarSourceNote">
    <w:name w:val="SbarSN Sidebar Source Note"/>
    <w:basedOn w:val="SbarTxSidebarText"/>
    <w:rsid w:val="000F22A0"/>
    <w:pPr>
      <w:spacing w:before="280"/>
    </w:pPr>
  </w:style>
  <w:style w:type="paragraph" w:customStyle="1" w:styleId="FgCFigureCaption">
    <w:name w:val="FgC Figure Caption"/>
    <w:basedOn w:val="BaseText"/>
    <w:link w:val="FgCFigureCaptionChar"/>
    <w:rsid w:val="000F22A0"/>
    <w:pPr>
      <w:spacing w:line="560" w:lineRule="exact"/>
    </w:pPr>
  </w:style>
  <w:style w:type="character" w:customStyle="1" w:styleId="FgCFigureCaptionChar">
    <w:name w:val="FgC Figure Caption Char"/>
    <w:link w:val="FgCFigureCaption"/>
    <w:rsid w:val="000F22A0"/>
    <w:rPr>
      <w:rFonts w:ascii="Times New Roman" w:eastAsia="Times New Roman" w:hAnsi="Times New Roman" w:cs="Times New Roman"/>
      <w:szCs w:val="20"/>
    </w:rPr>
  </w:style>
  <w:style w:type="paragraph" w:customStyle="1" w:styleId="FgTFigureTitle">
    <w:name w:val="FgT Figure Title"/>
    <w:basedOn w:val="FgCFigureCaption"/>
    <w:link w:val="FgTFigureTitleChar"/>
    <w:rsid w:val="000F22A0"/>
  </w:style>
  <w:style w:type="paragraph" w:customStyle="1" w:styleId="FgNFigureNumber">
    <w:name w:val="FgN Figure Number"/>
    <w:basedOn w:val="FgTFigureTitle"/>
    <w:link w:val="FgNFigureNumberChar"/>
    <w:rsid w:val="000F22A0"/>
    <w:pPr>
      <w:spacing w:before="560"/>
    </w:pPr>
  </w:style>
  <w:style w:type="paragraph" w:customStyle="1" w:styleId="FgSFigureSource">
    <w:name w:val="FgS Figure Source"/>
    <w:basedOn w:val="FgCFigureCaption"/>
    <w:rsid w:val="000F22A0"/>
    <w:pPr>
      <w:spacing w:after="560"/>
    </w:pPr>
  </w:style>
  <w:style w:type="paragraph" w:customStyle="1" w:styleId="NtDNotetoDesign">
    <w:name w:val="NtD Note to Design"/>
    <w:basedOn w:val="NtENotetoEditor"/>
    <w:rsid w:val="000F22A0"/>
    <w:rPr>
      <w:color w:val="FF00FF"/>
    </w:rPr>
  </w:style>
  <w:style w:type="paragraph" w:customStyle="1" w:styleId="DHDisplayHead">
    <w:name w:val="DH Display Head"/>
    <w:basedOn w:val="BaseText"/>
    <w:rsid w:val="000F22A0"/>
    <w:pPr>
      <w:spacing w:before="280" w:line="560" w:lineRule="exact"/>
    </w:pPr>
    <w:rPr>
      <w:b/>
    </w:rPr>
  </w:style>
  <w:style w:type="paragraph" w:customStyle="1" w:styleId="SDSubdisplay">
    <w:name w:val="SD Subdisplay"/>
    <w:basedOn w:val="DDisplay"/>
    <w:rsid w:val="000F22A0"/>
    <w:pPr>
      <w:spacing w:before="0" w:after="0"/>
      <w:ind w:left="720"/>
    </w:pPr>
  </w:style>
  <w:style w:type="paragraph" w:customStyle="1" w:styleId="SSDSubsubdisplay">
    <w:name w:val="SSD Subsubdisplay"/>
    <w:basedOn w:val="SDSubdisplay"/>
    <w:rsid w:val="000F22A0"/>
    <w:pPr>
      <w:ind w:left="1440"/>
    </w:pPr>
  </w:style>
  <w:style w:type="paragraph" w:customStyle="1" w:styleId="ExrLv1TxExerciseText">
    <w:name w:val="ExrLv1Tx Exercise Text"/>
    <w:basedOn w:val="BaseText"/>
    <w:rsid w:val="000F22A0"/>
    <w:pPr>
      <w:spacing w:before="280" w:after="280" w:line="560" w:lineRule="exact"/>
    </w:pPr>
  </w:style>
  <w:style w:type="paragraph" w:customStyle="1" w:styleId="ExrLv2TxSubexerciseText">
    <w:name w:val="ExrLv2Tx Subexercise Text"/>
    <w:basedOn w:val="ExrLv1TxExerciseText"/>
    <w:rsid w:val="000F22A0"/>
    <w:pPr>
      <w:spacing w:before="0"/>
      <w:ind w:left="720"/>
    </w:pPr>
  </w:style>
  <w:style w:type="paragraph" w:customStyle="1" w:styleId="ExrLv3TxSubsubexerciseText">
    <w:name w:val="ExrLv3Tx Subsubexercise Text"/>
    <w:basedOn w:val="ExrLv2TxSubexerciseText"/>
    <w:rsid w:val="000F22A0"/>
    <w:pPr>
      <w:ind w:left="1440"/>
    </w:pPr>
  </w:style>
  <w:style w:type="paragraph" w:customStyle="1" w:styleId="NTNoteText">
    <w:name w:val="NT Note Text"/>
    <w:basedOn w:val="BaseText"/>
    <w:rsid w:val="000F22A0"/>
    <w:pPr>
      <w:spacing w:after="280" w:line="560" w:lineRule="exact"/>
    </w:pPr>
  </w:style>
  <w:style w:type="paragraph" w:customStyle="1" w:styleId="FNFootnoteText">
    <w:name w:val="FN Footnote Text"/>
    <w:basedOn w:val="BaseText"/>
    <w:rsid w:val="000F22A0"/>
    <w:pPr>
      <w:spacing w:line="560" w:lineRule="exact"/>
    </w:pPr>
  </w:style>
  <w:style w:type="paragraph" w:customStyle="1" w:styleId="RHRRunningHeadRecto">
    <w:name w:val="RHR Running Head Recto"/>
    <w:basedOn w:val="BaseText"/>
    <w:link w:val="RHRRunningHeadRectoChar"/>
    <w:rsid w:val="000F22A0"/>
    <w:pPr>
      <w:spacing w:line="560" w:lineRule="exact"/>
    </w:pPr>
  </w:style>
  <w:style w:type="paragraph" w:customStyle="1" w:styleId="RHVRunningHeadVerso">
    <w:name w:val="RHV Running Head Verso"/>
    <w:basedOn w:val="RHRRunningHeadRecto"/>
    <w:link w:val="RHVRunningHeadVersoChar"/>
    <w:rsid w:val="000F22A0"/>
  </w:style>
  <w:style w:type="paragraph" w:customStyle="1" w:styleId="COContributorName">
    <w:name w:val="CO Contributor Name"/>
    <w:basedOn w:val="BaseText"/>
    <w:rsid w:val="000F22A0"/>
    <w:pPr>
      <w:spacing w:before="280" w:line="560" w:lineRule="exact"/>
    </w:pPr>
    <w:rPr>
      <w:b/>
    </w:rPr>
  </w:style>
  <w:style w:type="paragraph" w:customStyle="1" w:styleId="COBContributorBio">
    <w:name w:val="COB Contributor Bio"/>
    <w:basedOn w:val="BaseText"/>
    <w:rsid w:val="000F22A0"/>
    <w:pPr>
      <w:spacing w:after="280" w:line="560" w:lineRule="exact"/>
    </w:pPr>
  </w:style>
  <w:style w:type="paragraph" w:customStyle="1" w:styleId="FBHFrontmatterBackmatterHead">
    <w:name w:val="FBH Frontmatter/Backmatter Head"/>
    <w:basedOn w:val="CTChapterTitle"/>
    <w:rsid w:val="000F22A0"/>
  </w:style>
  <w:style w:type="paragraph" w:customStyle="1" w:styleId="BaseHeading">
    <w:name w:val="Base Heading"/>
    <w:qFormat/>
    <w:rsid w:val="000F22A0"/>
    <w:pPr>
      <w:spacing w:after="0" w:line="560" w:lineRule="exact"/>
    </w:pPr>
    <w:rPr>
      <w:rFonts w:ascii="Times New Roman" w:eastAsia="Times New Roman" w:hAnsi="Times New Roman" w:cs="Times New Roman"/>
      <w:sz w:val="36"/>
      <w:szCs w:val="20"/>
    </w:rPr>
  </w:style>
  <w:style w:type="paragraph" w:customStyle="1" w:styleId="BaseText">
    <w:name w:val="Base Text"/>
    <w:link w:val="BaseTextChar"/>
    <w:qFormat/>
    <w:rsid w:val="000F22A0"/>
    <w:pPr>
      <w:spacing w:after="0"/>
    </w:pPr>
    <w:rPr>
      <w:rFonts w:ascii="Times New Roman" w:eastAsia="Times New Roman" w:hAnsi="Times New Roman" w:cs="Times New Roman"/>
      <w:szCs w:val="20"/>
    </w:rPr>
  </w:style>
  <w:style w:type="paragraph" w:customStyle="1" w:styleId="BibTxBibliographyText">
    <w:name w:val="BibTx Bibliography Text"/>
    <w:basedOn w:val="BaseText"/>
    <w:rsid w:val="000F22A0"/>
    <w:pPr>
      <w:spacing w:after="140" w:line="560" w:lineRule="exact"/>
      <w:ind w:left="720" w:hanging="720"/>
    </w:pPr>
  </w:style>
  <w:style w:type="paragraph" w:customStyle="1" w:styleId="H4MHeadingLevel4Math">
    <w:name w:val="H4M Heading Level 4 Math"/>
    <w:basedOn w:val="H4HeadingLevel4"/>
    <w:rsid w:val="000F22A0"/>
    <w:pPr>
      <w:spacing w:after="360"/>
    </w:pPr>
  </w:style>
  <w:style w:type="paragraph" w:styleId="BlockText">
    <w:name w:val="Block Text"/>
    <w:basedOn w:val="Normal"/>
    <w:uiPriority w:val="99"/>
    <w:rsid w:val="000F22A0"/>
    <w:pPr>
      <w:spacing w:after="120"/>
      <w:ind w:left="1440" w:right="1440"/>
    </w:pPr>
  </w:style>
  <w:style w:type="paragraph" w:customStyle="1" w:styleId="H5MHeadingLevel5Math">
    <w:name w:val="H5M Heading Level 5 Math"/>
    <w:basedOn w:val="H5HeadingLevel5"/>
    <w:rsid w:val="000F22A0"/>
    <w:pPr>
      <w:spacing w:after="360"/>
    </w:pPr>
  </w:style>
  <w:style w:type="paragraph" w:customStyle="1" w:styleId="NoteCNotetoComp">
    <w:name w:val="NoteC Note to Comp"/>
    <w:basedOn w:val="BaseText"/>
    <w:rsid w:val="000F22A0"/>
    <w:pPr>
      <w:spacing w:before="360" w:after="360" w:line="360" w:lineRule="exact"/>
    </w:pPr>
    <w:rPr>
      <w:color w:val="FF0000"/>
      <w:sz w:val="28"/>
    </w:rPr>
  </w:style>
  <w:style w:type="paragraph" w:customStyle="1" w:styleId="NoteDNotetoDesign">
    <w:name w:val="NoteD Note to Design"/>
    <w:basedOn w:val="Normal"/>
    <w:rsid w:val="000F22A0"/>
    <w:pPr>
      <w:spacing w:before="360" w:after="360" w:line="360" w:lineRule="exact"/>
    </w:pPr>
    <w:rPr>
      <w:color w:val="FF00FF"/>
      <w:sz w:val="28"/>
    </w:rPr>
  </w:style>
  <w:style w:type="paragraph" w:customStyle="1" w:styleId="NoteENotetoEditor">
    <w:name w:val="NoteE Note to Editor"/>
    <w:basedOn w:val="NoteCNotetoComp"/>
    <w:rsid w:val="000F22A0"/>
    <w:rPr>
      <w:color w:val="008000"/>
    </w:rPr>
  </w:style>
  <w:style w:type="paragraph" w:customStyle="1" w:styleId="FBHFrontmatterHead">
    <w:name w:val="FBH Frontmatter Head"/>
    <w:basedOn w:val="CTChapterTitle"/>
    <w:rsid w:val="000F22A0"/>
  </w:style>
  <w:style w:type="paragraph" w:customStyle="1" w:styleId="LList">
    <w:name w:val="L List"/>
    <w:basedOn w:val="ULUnnumberedList"/>
    <w:qFormat/>
    <w:rsid w:val="000F22A0"/>
  </w:style>
  <w:style w:type="paragraph" w:customStyle="1" w:styleId="L-EListinExtract">
    <w:name w:val="L-E List in Extract"/>
    <w:basedOn w:val="ULUnnumberedList"/>
    <w:qFormat/>
    <w:rsid w:val="000F22A0"/>
    <w:pPr>
      <w:ind w:left="1080"/>
    </w:pPr>
  </w:style>
  <w:style w:type="paragraph" w:customStyle="1" w:styleId="E-MExtractMultiple">
    <w:name w:val="E-M Extract Multiple"/>
    <w:basedOn w:val="EExtract"/>
    <w:qFormat/>
    <w:rsid w:val="000F22A0"/>
    <w:pPr>
      <w:spacing w:after="120"/>
    </w:pPr>
  </w:style>
  <w:style w:type="paragraph" w:customStyle="1" w:styleId="H-EHeadinExtract">
    <w:name w:val="H-E Head in Extract"/>
    <w:basedOn w:val="LH-EListHeadinExtract"/>
    <w:qFormat/>
    <w:rsid w:val="000F22A0"/>
  </w:style>
  <w:style w:type="paragraph" w:customStyle="1" w:styleId="HAAHead">
    <w:name w:val="HA A Head"/>
    <w:basedOn w:val="SpH1SpecialHeading1"/>
    <w:qFormat/>
    <w:rsid w:val="000F22A0"/>
    <w:pPr>
      <w:outlineLvl w:val="0"/>
    </w:pPr>
  </w:style>
  <w:style w:type="paragraph" w:customStyle="1" w:styleId="SBHSpaceBreakHalfLine">
    <w:name w:val="SBH Space Break HalfLine"/>
    <w:basedOn w:val="SBSpaceBreak"/>
    <w:qFormat/>
    <w:rsid w:val="000F22A0"/>
    <w:pPr>
      <w:spacing w:line="280" w:lineRule="exact"/>
    </w:pPr>
  </w:style>
  <w:style w:type="paragraph" w:customStyle="1" w:styleId="NHNotesHead">
    <w:name w:val="NH Notes Head"/>
    <w:basedOn w:val="BaseHeading"/>
    <w:rsid w:val="000F22A0"/>
    <w:pPr>
      <w:autoSpaceDE w:val="0"/>
      <w:autoSpaceDN w:val="0"/>
      <w:adjustRightInd w:val="0"/>
      <w:spacing w:before="360" w:after="280"/>
    </w:pPr>
    <w:rPr>
      <w:b/>
      <w:sz w:val="32"/>
      <w:szCs w:val="24"/>
    </w:rPr>
  </w:style>
  <w:style w:type="paragraph" w:customStyle="1" w:styleId="BkTBookTitle">
    <w:name w:val="BkT Book Title"/>
    <w:basedOn w:val="BaseText"/>
    <w:rsid w:val="000F22A0"/>
    <w:pPr>
      <w:spacing w:line="560" w:lineRule="exact"/>
      <w:jc w:val="right"/>
    </w:pPr>
    <w:rPr>
      <w:szCs w:val="24"/>
    </w:rPr>
  </w:style>
  <w:style w:type="paragraph" w:customStyle="1" w:styleId="SecTSectionTitle">
    <w:name w:val="SecT Section Title"/>
    <w:basedOn w:val="BaseText"/>
    <w:rsid w:val="000F22A0"/>
    <w:pPr>
      <w:spacing w:line="560" w:lineRule="exact"/>
      <w:jc w:val="right"/>
    </w:pPr>
    <w:rPr>
      <w:szCs w:val="24"/>
    </w:rPr>
  </w:style>
  <w:style w:type="paragraph" w:customStyle="1" w:styleId="BibRefHeadBibRefHead">
    <w:name w:val="BibRefHead BibRef Head"/>
    <w:basedOn w:val="BaseHeading"/>
    <w:rsid w:val="000F22A0"/>
    <w:pPr>
      <w:autoSpaceDE w:val="0"/>
      <w:autoSpaceDN w:val="0"/>
      <w:adjustRightInd w:val="0"/>
      <w:spacing w:before="360" w:after="280"/>
    </w:pPr>
    <w:rPr>
      <w:b/>
      <w:sz w:val="32"/>
      <w:szCs w:val="24"/>
    </w:rPr>
  </w:style>
  <w:style w:type="paragraph" w:customStyle="1" w:styleId="BibRefSubheadBibRefSubhead">
    <w:name w:val="BibRefSubhead BibRef Subhead"/>
    <w:basedOn w:val="BaseHeading"/>
    <w:rsid w:val="000F22A0"/>
    <w:pPr>
      <w:autoSpaceDE w:val="0"/>
      <w:autoSpaceDN w:val="0"/>
      <w:adjustRightInd w:val="0"/>
      <w:spacing w:before="280" w:after="280"/>
    </w:pPr>
    <w:rPr>
      <w:b/>
      <w:sz w:val="28"/>
      <w:szCs w:val="24"/>
    </w:rPr>
  </w:style>
  <w:style w:type="paragraph" w:customStyle="1" w:styleId="EpCEpigraphContinuation">
    <w:name w:val="EpC Epigraph Continuation"/>
    <w:basedOn w:val="BaseText"/>
    <w:rsid w:val="000F22A0"/>
    <w:pPr>
      <w:spacing w:before="280" w:line="560" w:lineRule="exact"/>
      <w:ind w:left="720" w:right="720"/>
    </w:pPr>
  </w:style>
  <w:style w:type="paragraph" w:customStyle="1" w:styleId="Algorithm">
    <w:name w:val="Algorithm"/>
    <w:basedOn w:val="DEDisplayEquation"/>
    <w:rsid w:val="000F22A0"/>
  </w:style>
  <w:style w:type="paragraph" w:customStyle="1" w:styleId="Assumption">
    <w:name w:val="Assumption"/>
    <w:basedOn w:val="DEDisplayEquation"/>
    <w:rsid w:val="000F22A0"/>
  </w:style>
  <w:style w:type="paragraph" w:customStyle="1" w:styleId="Axiom">
    <w:name w:val="Axiom"/>
    <w:basedOn w:val="DEDisplayEquation"/>
    <w:rsid w:val="000F22A0"/>
  </w:style>
  <w:style w:type="paragraph" w:customStyle="1" w:styleId="Case">
    <w:name w:val="Case"/>
    <w:basedOn w:val="DEDisplayEquation"/>
    <w:rsid w:val="000F22A0"/>
  </w:style>
  <w:style w:type="paragraph" w:customStyle="1" w:styleId="Claim">
    <w:name w:val="Claim"/>
    <w:basedOn w:val="DEDisplayEquation"/>
    <w:rsid w:val="000F22A0"/>
  </w:style>
  <w:style w:type="paragraph" w:customStyle="1" w:styleId="Conjunction">
    <w:name w:val="Conjunction"/>
    <w:basedOn w:val="DEDisplayEquation"/>
    <w:rsid w:val="000F22A0"/>
  </w:style>
  <w:style w:type="paragraph" w:customStyle="1" w:styleId="Corollary">
    <w:name w:val="Corollary"/>
    <w:basedOn w:val="DEDisplayEquation"/>
    <w:rsid w:val="000F22A0"/>
  </w:style>
  <w:style w:type="paragraph" w:customStyle="1" w:styleId="Definition">
    <w:name w:val="Definition"/>
    <w:basedOn w:val="DEDisplayEquation"/>
    <w:rsid w:val="000F22A0"/>
  </w:style>
  <w:style w:type="paragraph" w:customStyle="1" w:styleId="Hypothesis">
    <w:name w:val="Hypothesis"/>
    <w:basedOn w:val="DEDisplayEquation"/>
    <w:rsid w:val="000F22A0"/>
  </w:style>
  <w:style w:type="paragraph" w:customStyle="1" w:styleId="Lemma">
    <w:name w:val="Lemma"/>
    <w:basedOn w:val="DEDisplayEquation"/>
    <w:rsid w:val="000F22A0"/>
  </w:style>
  <w:style w:type="paragraph" w:customStyle="1" w:styleId="Note">
    <w:name w:val="Note"/>
    <w:basedOn w:val="DEDisplayEquation"/>
    <w:rsid w:val="000F22A0"/>
  </w:style>
  <w:style w:type="paragraph" w:customStyle="1" w:styleId="Observation">
    <w:name w:val="Observation"/>
    <w:basedOn w:val="DEDisplayEquation"/>
    <w:rsid w:val="000F22A0"/>
  </w:style>
  <w:style w:type="paragraph" w:customStyle="1" w:styleId="Proof">
    <w:name w:val="Proof"/>
    <w:basedOn w:val="DEDisplayEquation"/>
    <w:rsid w:val="000F22A0"/>
  </w:style>
  <w:style w:type="paragraph" w:customStyle="1" w:styleId="Proposition">
    <w:name w:val="Proposition"/>
    <w:basedOn w:val="DEDisplayEquation"/>
    <w:rsid w:val="000F22A0"/>
  </w:style>
  <w:style w:type="paragraph" w:customStyle="1" w:styleId="Remark">
    <w:name w:val="Remark"/>
    <w:basedOn w:val="DEDisplayEquation"/>
    <w:rsid w:val="000F22A0"/>
  </w:style>
  <w:style w:type="paragraph" w:customStyle="1" w:styleId="Result">
    <w:name w:val="Result"/>
    <w:basedOn w:val="DEDisplayEquation"/>
    <w:rsid w:val="000F22A0"/>
  </w:style>
  <w:style w:type="paragraph" w:customStyle="1" w:styleId="Rule">
    <w:name w:val="Rule"/>
    <w:basedOn w:val="DEDisplayEquation"/>
    <w:rsid w:val="000F22A0"/>
  </w:style>
  <w:style w:type="paragraph" w:customStyle="1" w:styleId="SplCase">
    <w:name w:val="SplCase"/>
    <w:basedOn w:val="DEDisplayEquation"/>
    <w:rsid w:val="000F22A0"/>
  </w:style>
  <w:style w:type="paragraph" w:customStyle="1" w:styleId="Theorem">
    <w:name w:val="Theorem"/>
    <w:basedOn w:val="DEDisplayEquation"/>
    <w:rsid w:val="000F22A0"/>
  </w:style>
  <w:style w:type="paragraph" w:customStyle="1" w:styleId="AppTAppendixTitle">
    <w:name w:val="AppT Appendix Title"/>
    <w:basedOn w:val="H1HeadingLevel1"/>
    <w:qFormat/>
    <w:rsid w:val="000F22A0"/>
  </w:style>
  <w:style w:type="paragraph" w:customStyle="1" w:styleId="DIASDialogueSpeaker">
    <w:name w:val="DIAS Dialogue Speaker"/>
    <w:basedOn w:val="DIADialogue"/>
    <w:next w:val="DIADialogue"/>
    <w:qFormat/>
    <w:rsid w:val="000F22A0"/>
  </w:style>
  <w:style w:type="paragraph" w:customStyle="1" w:styleId="DIAS-EDialogueSpeakerinExtract">
    <w:name w:val="DIAS-E Dialogue Speaker in Extract"/>
    <w:basedOn w:val="DIA-EDialogueinExtract"/>
    <w:next w:val="DIA-EDialogueinExtract"/>
    <w:qFormat/>
    <w:rsid w:val="000F22A0"/>
  </w:style>
  <w:style w:type="paragraph" w:customStyle="1" w:styleId="IntTxInterviewText">
    <w:name w:val="IntTx Interview Text"/>
    <w:basedOn w:val="BaseText"/>
    <w:autoRedefine/>
    <w:rsid w:val="000F22A0"/>
    <w:pPr>
      <w:spacing w:line="560" w:lineRule="exact"/>
      <w:ind w:firstLine="720"/>
    </w:pPr>
    <w:rPr>
      <w:color w:val="000080"/>
    </w:rPr>
  </w:style>
  <w:style w:type="paragraph" w:customStyle="1" w:styleId="IntSInterviewSpeaker">
    <w:name w:val="IntS Interview Speaker"/>
    <w:basedOn w:val="IntTxInterviewText"/>
    <w:qFormat/>
    <w:rsid w:val="000F22A0"/>
  </w:style>
  <w:style w:type="paragraph" w:customStyle="1" w:styleId="ITIndexTitle">
    <w:name w:val="IT Index Title"/>
    <w:basedOn w:val="BaseHeading"/>
    <w:next w:val="IABIndexAlphabeticalBreak"/>
    <w:rsid w:val="000F22A0"/>
    <w:pPr>
      <w:autoSpaceDE w:val="0"/>
      <w:autoSpaceDN w:val="0"/>
      <w:adjustRightInd w:val="0"/>
      <w:spacing w:before="360" w:after="280"/>
    </w:pPr>
    <w:rPr>
      <w:b/>
      <w:szCs w:val="24"/>
    </w:rPr>
  </w:style>
  <w:style w:type="character" w:customStyle="1" w:styleId="EqCOEquationCallOut">
    <w:name w:val="EqCO Equation Call Out"/>
    <w:rsid w:val="000F22A0"/>
    <w:rPr>
      <w:rFonts w:ascii="Times New Roman" w:hAnsi="Times New Roman"/>
      <w:b w:val="0"/>
      <w:sz w:val="24"/>
      <w:bdr w:val="none" w:sz="0" w:space="0" w:color="auto"/>
      <w:shd w:val="pct30" w:color="FF6600" w:fill="F3F3F3"/>
    </w:rPr>
  </w:style>
  <w:style w:type="paragraph" w:customStyle="1" w:styleId="STContStatementContinued">
    <w:name w:val="STCont Statement Continued"/>
    <w:basedOn w:val="DEDisplayEquation"/>
    <w:rsid w:val="000F22A0"/>
  </w:style>
  <w:style w:type="paragraph" w:customStyle="1" w:styleId="IHIndexHead">
    <w:name w:val="IH Index Head"/>
    <w:basedOn w:val="BaseHeading"/>
    <w:next w:val="IABIndexAlphabeticalBreak"/>
    <w:rsid w:val="000F22A0"/>
    <w:pPr>
      <w:autoSpaceDE w:val="0"/>
      <w:autoSpaceDN w:val="0"/>
      <w:adjustRightInd w:val="0"/>
      <w:spacing w:before="360" w:after="280"/>
    </w:pPr>
    <w:rPr>
      <w:b/>
      <w:sz w:val="32"/>
      <w:szCs w:val="24"/>
    </w:rPr>
  </w:style>
  <w:style w:type="paragraph" w:customStyle="1" w:styleId="BibRefAnBibRefAnnotation">
    <w:name w:val="BibRefAn BibRef Annotation"/>
    <w:basedOn w:val="BaseText"/>
    <w:rsid w:val="000F22A0"/>
    <w:pPr>
      <w:autoSpaceDE w:val="0"/>
      <w:autoSpaceDN w:val="0"/>
      <w:adjustRightInd w:val="0"/>
    </w:pPr>
    <w:rPr>
      <w:szCs w:val="24"/>
    </w:rPr>
  </w:style>
  <w:style w:type="paragraph" w:customStyle="1" w:styleId="NCNoteTextContinuation">
    <w:name w:val="NC Note Text Continuation"/>
    <w:basedOn w:val="BaseText"/>
    <w:rsid w:val="000F22A0"/>
    <w:pPr>
      <w:spacing w:after="280" w:line="560" w:lineRule="exact"/>
    </w:pPr>
  </w:style>
  <w:style w:type="paragraph" w:customStyle="1" w:styleId="BibRefNotesBibRefNotes">
    <w:name w:val="BibRefNotes BibRef Notes"/>
    <w:basedOn w:val="BaseText"/>
    <w:rsid w:val="000F22A0"/>
    <w:pPr>
      <w:spacing w:after="140" w:line="560" w:lineRule="exact"/>
      <w:ind w:left="720" w:hanging="720"/>
    </w:pPr>
  </w:style>
  <w:style w:type="character" w:customStyle="1" w:styleId="monospace">
    <w:name w:val="monospace"/>
    <w:qFormat/>
    <w:rsid w:val="000F22A0"/>
    <w:rPr>
      <w:rFonts w:ascii="Courier New" w:hAnsi="Courier New"/>
    </w:rPr>
  </w:style>
  <w:style w:type="character" w:customStyle="1" w:styleId="sansserif">
    <w:name w:val="sansserif"/>
    <w:qFormat/>
    <w:rsid w:val="000F22A0"/>
    <w:rPr>
      <w:rFonts w:ascii="Arial" w:hAnsi="Arial"/>
    </w:rPr>
  </w:style>
  <w:style w:type="paragraph" w:customStyle="1" w:styleId="DNGDingbat">
    <w:name w:val="DNG Dingbat"/>
    <w:basedOn w:val="BaseText"/>
    <w:rsid w:val="000F22A0"/>
    <w:pPr>
      <w:spacing w:before="120" w:after="120"/>
      <w:jc w:val="center"/>
    </w:pPr>
  </w:style>
  <w:style w:type="paragraph" w:customStyle="1" w:styleId="E-IExtractIndent">
    <w:name w:val="E-I Extract Indent"/>
    <w:basedOn w:val="BaseText"/>
    <w:rsid w:val="000F22A0"/>
    <w:pPr>
      <w:spacing w:before="240" w:after="240" w:line="480" w:lineRule="exact"/>
      <w:ind w:left="720" w:right="720" w:firstLine="720"/>
    </w:pPr>
  </w:style>
  <w:style w:type="paragraph" w:customStyle="1" w:styleId="AbsAbstract">
    <w:name w:val="Abs Abstract"/>
    <w:basedOn w:val="BaseText"/>
    <w:rsid w:val="000F22A0"/>
    <w:pPr>
      <w:spacing w:before="360" w:after="360" w:line="560" w:lineRule="exact"/>
      <w:ind w:firstLine="720"/>
    </w:pPr>
    <w:rPr>
      <w:color w:val="0000FF"/>
    </w:rPr>
  </w:style>
  <w:style w:type="paragraph" w:customStyle="1" w:styleId="AbsHAbstractHead">
    <w:name w:val="AbsH Abstract Head"/>
    <w:basedOn w:val="BaseText"/>
    <w:rsid w:val="000F22A0"/>
    <w:pPr>
      <w:spacing w:line="560" w:lineRule="exact"/>
    </w:pPr>
    <w:rPr>
      <w:b/>
      <w:color w:val="0000FF"/>
    </w:rPr>
  </w:style>
  <w:style w:type="paragraph" w:customStyle="1" w:styleId="KWKeywords">
    <w:name w:val="KW Keywords"/>
    <w:basedOn w:val="BaseText"/>
    <w:rsid w:val="000F22A0"/>
    <w:pPr>
      <w:spacing w:line="560" w:lineRule="exact"/>
      <w:ind w:firstLine="720"/>
    </w:pPr>
    <w:rPr>
      <w:color w:val="FF0000"/>
    </w:rPr>
  </w:style>
  <w:style w:type="paragraph" w:customStyle="1" w:styleId="KWHKeywordsHead">
    <w:name w:val="KWH Keywords Head"/>
    <w:basedOn w:val="BaseText"/>
    <w:rsid w:val="000F22A0"/>
    <w:pPr>
      <w:spacing w:line="560" w:lineRule="exact"/>
    </w:pPr>
    <w:rPr>
      <w:b/>
      <w:color w:val="FF0000"/>
      <w:sz w:val="28"/>
    </w:rPr>
  </w:style>
  <w:style w:type="paragraph" w:customStyle="1" w:styleId="NTSNoteTextStandalone">
    <w:name w:val="NTS Note Text Standalone"/>
    <w:basedOn w:val="BaseText"/>
    <w:rsid w:val="000F22A0"/>
    <w:pPr>
      <w:spacing w:after="280" w:line="560" w:lineRule="exact"/>
    </w:pPr>
  </w:style>
  <w:style w:type="paragraph" w:customStyle="1" w:styleId="NCSNoteTextContinuationStandalone">
    <w:name w:val="NCS Note Text Continuation Standalone"/>
    <w:basedOn w:val="BaseText"/>
    <w:rsid w:val="000F22A0"/>
    <w:pPr>
      <w:spacing w:after="280" w:line="560" w:lineRule="exact"/>
    </w:pPr>
  </w:style>
  <w:style w:type="paragraph" w:customStyle="1" w:styleId="AuQAuthorQuery">
    <w:name w:val="AuQ Author Query"/>
    <w:basedOn w:val="Normal"/>
    <w:qFormat/>
    <w:rsid w:val="000F22A0"/>
    <w:pPr>
      <w:spacing w:before="360" w:after="360" w:line="360" w:lineRule="exact"/>
    </w:pPr>
    <w:rPr>
      <w:color w:val="0070C0"/>
      <w:sz w:val="28"/>
    </w:rPr>
  </w:style>
  <w:style w:type="character" w:customStyle="1" w:styleId="BaseTextChar">
    <w:name w:val="Base Text Char"/>
    <w:basedOn w:val="DefaultParagraphFont"/>
    <w:link w:val="BaseText"/>
    <w:rsid w:val="00B03467"/>
    <w:rPr>
      <w:rFonts w:ascii="Times New Roman" w:eastAsia="Times New Roman" w:hAnsi="Times New Roman" w:cs="Times New Roman"/>
      <w:szCs w:val="20"/>
    </w:rPr>
  </w:style>
  <w:style w:type="character" w:customStyle="1" w:styleId="RHRRunningHeadRectoChar">
    <w:name w:val="RHR Running Head Recto Char"/>
    <w:basedOn w:val="BaseTextChar"/>
    <w:link w:val="RHRRunningHeadRecto"/>
    <w:rsid w:val="00B03467"/>
    <w:rPr>
      <w:rFonts w:ascii="Times New Roman" w:eastAsia="Times New Roman" w:hAnsi="Times New Roman" w:cs="Times New Roman"/>
      <w:szCs w:val="20"/>
    </w:rPr>
  </w:style>
  <w:style w:type="character" w:customStyle="1" w:styleId="RHVRunningHeadVersoChar">
    <w:name w:val="RHV Running Head Verso Char"/>
    <w:basedOn w:val="RHRRunningHeadRectoChar"/>
    <w:link w:val="RHVRunningHeadVerso"/>
    <w:rsid w:val="00B03467"/>
    <w:rPr>
      <w:rFonts w:ascii="Times New Roman" w:eastAsia="Times New Roman" w:hAnsi="Times New Roman" w:cs="Times New Roman"/>
      <w:szCs w:val="20"/>
    </w:rPr>
  </w:style>
  <w:style w:type="character" w:customStyle="1" w:styleId="FgTFigureTitleChar">
    <w:name w:val="FgT Figure Title Char"/>
    <w:basedOn w:val="FgCFigureCaptionChar"/>
    <w:link w:val="FgTFigureTitle"/>
    <w:rsid w:val="0041458A"/>
    <w:rPr>
      <w:rFonts w:ascii="Times New Roman" w:eastAsia="Times New Roman" w:hAnsi="Times New Roman" w:cs="Times New Roman"/>
      <w:szCs w:val="20"/>
    </w:rPr>
  </w:style>
  <w:style w:type="character" w:customStyle="1" w:styleId="FgNFigureNumberChar">
    <w:name w:val="FgN Figure Number Char"/>
    <w:basedOn w:val="FgTFigureTitleChar"/>
    <w:link w:val="FgNFigureNumber"/>
    <w:rsid w:val="0041458A"/>
    <w:rPr>
      <w:rFonts w:ascii="Times New Roman" w:eastAsia="Times New Roman" w:hAnsi="Times New Roman" w:cs="Times New Roman"/>
      <w:szCs w:val="20"/>
    </w:rPr>
  </w:style>
  <w:style w:type="paragraph" w:customStyle="1" w:styleId="itt">
    <w:name w:val="itt"/>
    <w:basedOn w:val="TBTableBody"/>
    <w:rsid w:val="00083704"/>
    <w:pPr>
      <w:autoSpaceDE w:val="0"/>
      <w:autoSpaceDN w:val="0"/>
      <w:adjustRightInd w:val="0"/>
    </w:pPr>
    <w:rPr>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997866">
      <w:bodyDiv w:val="1"/>
      <w:marLeft w:val="0"/>
      <w:marRight w:val="0"/>
      <w:marTop w:val="0"/>
      <w:marBottom w:val="0"/>
      <w:divBdr>
        <w:top w:val="none" w:sz="0" w:space="0" w:color="auto"/>
        <w:left w:val="none" w:sz="0" w:space="0" w:color="auto"/>
        <w:bottom w:val="none" w:sz="0" w:space="0" w:color="auto"/>
        <w:right w:val="none" w:sz="0" w:space="0" w:color="auto"/>
      </w:divBdr>
    </w:div>
    <w:div w:id="298071209">
      <w:bodyDiv w:val="1"/>
      <w:marLeft w:val="0"/>
      <w:marRight w:val="0"/>
      <w:marTop w:val="0"/>
      <w:marBottom w:val="0"/>
      <w:divBdr>
        <w:top w:val="none" w:sz="0" w:space="0" w:color="auto"/>
        <w:left w:val="none" w:sz="0" w:space="0" w:color="auto"/>
        <w:bottom w:val="none" w:sz="0" w:space="0" w:color="auto"/>
        <w:right w:val="none" w:sz="0" w:space="0" w:color="auto"/>
      </w:divBdr>
    </w:div>
    <w:div w:id="308748695">
      <w:bodyDiv w:val="1"/>
      <w:marLeft w:val="0"/>
      <w:marRight w:val="0"/>
      <w:marTop w:val="0"/>
      <w:marBottom w:val="0"/>
      <w:divBdr>
        <w:top w:val="none" w:sz="0" w:space="0" w:color="auto"/>
        <w:left w:val="none" w:sz="0" w:space="0" w:color="auto"/>
        <w:bottom w:val="none" w:sz="0" w:space="0" w:color="auto"/>
        <w:right w:val="none" w:sz="0" w:space="0" w:color="auto"/>
      </w:divBdr>
    </w:div>
    <w:div w:id="408578602">
      <w:bodyDiv w:val="1"/>
      <w:marLeft w:val="0"/>
      <w:marRight w:val="0"/>
      <w:marTop w:val="0"/>
      <w:marBottom w:val="0"/>
      <w:divBdr>
        <w:top w:val="none" w:sz="0" w:space="0" w:color="auto"/>
        <w:left w:val="none" w:sz="0" w:space="0" w:color="auto"/>
        <w:bottom w:val="none" w:sz="0" w:space="0" w:color="auto"/>
        <w:right w:val="none" w:sz="0" w:space="0" w:color="auto"/>
      </w:divBdr>
    </w:div>
    <w:div w:id="967053669">
      <w:bodyDiv w:val="1"/>
      <w:marLeft w:val="0"/>
      <w:marRight w:val="0"/>
      <w:marTop w:val="0"/>
      <w:marBottom w:val="0"/>
      <w:divBdr>
        <w:top w:val="none" w:sz="0" w:space="0" w:color="auto"/>
        <w:left w:val="none" w:sz="0" w:space="0" w:color="auto"/>
        <w:bottom w:val="none" w:sz="0" w:space="0" w:color="auto"/>
        <w:right w:val="none" w:sz="0" w:space="0" w:color="auto"/>
      </w:divBdr>
    </w:div>
    <w:div w:id="1026371352">
      <w:bodyDiv w:val="1"/>
      <w:marLeft w:val="0"/>
      <w:marRight w:val="0"/>
      <w:marTop w:val="0"/>
      <w:marBottom w:val="0"/>
      <w:divBdr>
        <w:top w:val="none" w:sz="0" w:space="0" w:color="auto"/>
        <w:left w:val="none" w:sz="0" w:space="0" w:color="auto"/>
        <w:bottom w:val="none" w:sz="0" w:space="0" w:color="auto"/>
        <w:right w:val="none" w:sz="0" w:space="0" w:color="auto"/>
      </w:divBdr>
    </w:div>
    <w:div w:id="1052655272">
      <w:bodyDiv w:val="1"/>
      <w:marLeft w:val="0"/>
      <w:marRight w:val="0"/>
      <w:marTop w:val="0"/>
      <w:marBottom w:val="0"/>
      <w:divBdr>
        <w:top w:val="none" w:sz="0" w:space="0" w:color="auto"/>
        <w:left w:val="none" w:sz="0" w:space="0" w:color="auto"/>
        <w:bottom w:val="none" w:sz="0" w:space="0" w:color="auto"/>
        <w:right w:val="none" w:sz="0" w:space="0" w:color="auto"/>
      </w:divBdr>
    </w:div>
    <w:div w:id="1357148752">
      <w:bodyDiv w:val="1"/>
      <w:marLeft w:val="0"/>
      <w:marRight w:val="0"/>
      <w:marTop w:val="0"/>
      <w:marBottom w:val="0"/>
      <w:divBdr>
        <w:top w:val="none" w:sz="0" w:space="0" w:color="auto"/>
        <w:left w:val="none" w:sz="0" w:space="0" w:color="auto"/>
        <w:bottom w:val="none" w:sz="0" w:space="0" w:color="auto"/>
        <w:right w:val="none" w:sz="0" w:space="0" w:color="auto"/>
      </w:divBdr>
    </w:div>
    <w:div w:id="1564439194">
      <w:bodyDiv w:val="1"/>
      <w:marLeft w:val="0"/>
      <w:marRight w:val="0"/>
      <w:marTop w:val="0"/>
      <w:marBottom w:val="0"/>
      <w:divBdr>
        <w:top w:val="none" w:sz="0" w:space="0" w:color="auto"/>
        <w:left w:val="none" w:sz="0" w:space="0" w:color="auto"/>
        <w:bottom w:val="none" w:sz="0" w:space="0" w:color="auto"/>
        <w:right w:val="none" w:sz="0" w:space="0" w:color="auto"/>
      </w:divBdr>
    </w:div>
    <w:div w:id="1684241700">
      <w:bodyDiv w:val="1"/>
      <w:marLeft w:val="0"/>
      <w:marRight w:val="0"/>
      <w:marTop w:val="0"/>
      <w:marBottom w:val="0"/>
      <w:divBdr>
        <w:top w:val="none" w:sz="0" w:space="0" w:color="auto"/>
        <w:left w:val="none" w:sz="0" w:space="0" w:color="auto"/>
        <w:bottom w:val="none" w:sz="0" w:space="0" w:color="auto"/>
        <w:right w:val="none" w:sz="0" w:space="0" w:color="auto"/>
      </w:divBdr>
    </w:div>
    <w:div w:id="1780485908">
      <w:bodyDiv w:val="1"/>
      <w:marLeft w:val="0"/>
      <w:marRight w:val="0"/>
      <w:marTop w:val="0"/>
      <w:marBottom w:val="0"/>
      <w:divBdr>
        <w:top w:val="none" w:sz="0" w:space="0" w:color="auto"/>
        <w:left w:val="none" w:sz="0" w:space="0" w:color="auto"/>
        <w:bottom w:val="none" w:sz="0" w:space="0" w:color="auto"/>
        <w:right w:val="none" w:sz="0" w:space="0" w:color="auto"/>
      </w:divBdr>
    </w:div>
    <w:div w:id="1794859897">
      <w:bodyDiv w:val="1"/>
      <w:marLeft w:val="0"/>
      <w:marRight w:val="0"/>
      <w:marTop w:val="0"/>
      <w:marBottom w:val="0"/>
      <w:divBdr>
        <w:top w:val="none" w:sz="0" w:space="0" w:color="auto"/>
        <w:left w:val="none" w:sz="0" w:space="0" w:color="auto"/>
        <w:bottom w:val="none" w:sz="0" w:space="0" w:color="auto"/>
        <w:right w:val="none" w:sz="0" w:space="0" w:color="auto"/>
      </w:divBdr>
    </w:div>
    <w:div w:id="1831404933">
      <w:bodyDiv w:val="1"/>
      <w:marLeft w:val="0"/>
      <w:marRight w:val="0"/>
      <w:marTop w:val="0"/>
      <w:marBottom w:val="0"/>
      <w:divBdr>
        <w:top w:val="none" w:sz="0" w:space="0" w:color="auto"/>
        <w:left w:val="none" w:sz="0" w:space="0" w:color="auto"/>
        <w:bottom w:val="none" w:sz="0" w:space="0" w:color="auto"/>
        <w:right w:val="none" w:sz="0" w:space="0" w:color="auto"/>
      </w:divBdr>
      <w:divsChild>
        <w:div w:id="2024623589">
          <w:marLeft w:val="720"/>
          <w:marRight w:val="0"/>
          <w:marTop w:val="12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philpapers.org/surveys/" TargetMode="External"/><Relationship Id="rId18" Type="http://schemas.openxmlformats.org/officeDocument/2006/relationships/hyperlink" Target="http://msdn.microsoft.com/en-us/library/microsoft.health.itemtypes.allergy.aspx"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bioportal.bioontology.org/ontologies/MF" TargetMode="External"/><Relationship Id="rId17" Type="http://schemas.openxmlformats.org/officeDocument/2006/relationships/hyperlink" Target="http://msdn.microsoft.com/en-us/library/microsoft.health.healthrecorditem.aspx"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hl7-watch.blogspot.com/2007/09/piece-of-good-news-has-been-posted-on.html"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nformatik.uni-trier.de/~ley/db/conf/krmed/krmed2006.html" TargetMode="External"/><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hyperlink" Target="http://lists.hl7.org/read/messages?id=111079" TargetMode="External"/><Relationship Id="rId23" Type="http://schemas.openxmlformats.org/officeDocument/2006/relationships/header" Target="header3.xml"/><Relationship Id="rId10" Type="http://schemas.openxmlformats.org/officeDocument/2006/relationships/image" Target="media/image1.pn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hyperlink" Target="http://www.ihtsdo.org/snomed-ct/"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7DD16E-842D-477E-B0C2-2A69A240E5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40</Pages>
  <Words>10373</Words>
  <Characters>59127</Characters>
  <Application>Microsoft Office Word</Application>
  <DocSecurity>0</DocSecurity>
  <Lines>492</Lines>
  <Paragraphs>138</Paragraphs>
  <ScaleCrop>false</ScaleCrop>
  <HeadingPairs>
    <vt:vector size="2" baseType="variant">
      <vt:variant>
        <vt:lpstr>Title</vt:lpstr>
      </vt:variant>
      <vt:variant>
        <vt:i4>1</vt:i4>
      </vt:variant>
    </vt:vector>
  </HeadingPairs>
  <TitlesOfParts>
    <vt:vector size="1" baseType="lpstr">
      <vt:lpstr/>
    </vt:vector>
  </TitlesOfParts>
  <Company>Grand Valley State University</Company>
  <LinksUpToDate>false</LinksUpToDate>
  <CharactersWithSpaces>69362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Spear</dc:creator>
  <cp:lastModifiedBy>phismith</cp:lastModifiedBy>
  <cp:revision>24</cp:revision>
  <dcterms:created xsi:type="dcterms:W3CDTF">2015-01-05T14:59:00Z</dcterms:created>
  <dcterms:modified xsi:type="dcterms:W3CDTF">2015-02-05T21:08:00Z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_a">
    <vt:bool>false</vt:bool>
  </property>
  <property fmtid="{D5CDD505-2E9C-101B-9397-08002B2CF9AE}" pid="3" name="x_p">
    <vt:bool>false</vt:bool>
  </property>
  <property fmtid="{D5CDD505-2E9C-101B-9397-08002B2CF9AE}" pid="4" name="x_t">
    <vt:bool>true</vt:bool>
  </property>
</Properties>
</file>