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B173C" w14:textId="2D7EAB5D" w:rsidR="00855872" w:rsidRDefault="00855872" w:rsidP="00C80974">
      <w:pPr>
        <w:pStyle w:val="RHVRunningHeadVerso"/>
        <w:rPr>
          <w:szCs w:val="24"/>
        </w:rPr>
      </w:pPr>
      <w:r>
        <w:rPr>
          <w:szCs w:val="24"/>
        </w:rPr>
        <w:t>Chapter 3</w:t>
      </w:r>
    </w:p>
    <w:p w14:paraId="43871138" w14:textId="77777777" w:rsidR="00855872" w:rsidRDefault="00855872">
      <w:pPr>
        <w:pStyle w:val="RHRRunningHeadRecto"/>
        <w:autoSpaceDE w:val="0"/>
        <w:autoSpaceDN w:val="0"/>
        <w:adjustRightInd w:val="0"/>
        <w:rPr>
          <w:szCs w:val="24"/>
        </w:rPr>
      </w:pPr>
      <w:r>
        <w:rPr>
          <w:szCs w:val="24"/>
        </w:rPr>
        <w:t>Principles of Best Practice I: Domain Ontology Design</w:t>
      </w:r>
    </w:p>
    <w:p w14:paraId="2FAC6291" w14:textId="77777777" w:rsidR="00855872" w:rsidRDefault="00855872">
      <w:pPr>
        <w:pStyle w:val="CNChapterNumber"/>
        <w:autoSpaceDE w:val="0"/>
        <w:autoSpaceDN w:val="0"/>
        <w:adjustRightInd w:val="0"/>
        <w:rPr>
          <w:szCs w:val="24"/>
        </w:rPr>
      </w:pPr>
      <w:r>
        <w:rPr>
          <w:szCs w:val="24"/>
        </w:rPr>
        <w:t>3</w:t>
      </w:r>
    </w:p>
    <w:p w14:paraId="034E2A9F" w14:textId="77777777" w:rsidR="00855872" w:rsidRDefault="00855872">
      <w:pPr>
        <w:pStyle w:val="CTChapterTitle"/>
        <w:autoSpaceDE w:val="0"/>
        <w:autoSpaceDN w:val="0"/>
        <w:adjustRightInd w:val="0"/>
        <w:rPr>
          <w:szCs w:val="24"/>
        </w:rPr>
      </w:pPr>
      <w:r>
        <w:rPr>
          <w:szCs w:val="24"/>
        </w:rPr>
        <w:t>Principles of Best Practice I: Domain Ontology Design</w:t>
      </w:r>
    </w:p>
    <w:p w14:paraId="68C5D659" w14:textId="70A3EC78" w:rsidR="00855872" w:rsidRDefault="00855872">
      <w:pPr>
        <w:pStyle w:val="TxNITextNoIndent"/>
        <w:autoSpaceDE w:val="0"/>
        <w:autoSpaceDN w:val="0"/>
        <w:adjustRightInd w:val="0"/>
        <w:rPr>
          <w:szCs w:val="24"/>
        </w:rPr>
      </w:pPr>
      <w:r>
        <w:rPr>
          <w:szCs w:val="24"/>
        </w:rPr>
        <w:t xml:space="preserve">In our Introduction, we articulated the problem of managing scientific information in a way that allows combinability and comparability, and we discussed ontology as a proposed general solution to this problem. In </w:t>
      </w:r>
      <w:r w:rsidR="00CE6F6F">
        <w:rPr>
          <w:szCs w:val="24"/>
        </w:rPr>
        <w:t>c</w:t>
      </w:r>
      <w:r>
        <w:rPr>
          <w:szCs w:val="24"/>
        </w:rPr>
        <w:t xml:space="preserve">hapters 1 and 2, </w:t>
      </w:r>
      <w:proofErr w:type="gramStart"/>
      <w:r>
        <w:rPr>
          <w:szCs w:val="24"/>
        </w:rPr>
        <w:t>an ontology</w:t>
      </w:r>
      <w:proofErr w:type="gramEnd"/>
      <w:r>
        <w:rPr>
          <w:szCs w:val="24"/>
        </w:rPr>
        <w:t xml:space="preserve"> was defined as a representational artifact whose representation</w:t>
      </w:r>
      <w:r w:rsidR="00256231">
        <w:rPr>
          <w:szCs w:val="24"/>
        </w:rPr>
        <w:t xml:space="preserve">s </w:t>
      </w:r>
      <w:r>
        <w:rPr>
          <w:szCs w:val="24"/>
        </w:rPr>
        <w:t xml:space="preserve">are intended to designate universals, defined classes, and the relations among them. We also introduced some distinctions among different kinds of ontologies, and introduced the idea of </w:t>
      </w:r>
      <w:proofErr w:type="gramStart"/>
      <w:r>
        <w:rPr>
          <w:szCs w:val="24"/>
        </w:rPr>
        <w:t>a taxonomy</w:t>
      </w:r>
      <w:proofErr w:type="gramEnd"/>
      <w:r>
        <w:rPr>
          <w:szCs w:val="24"/>
        </w:rPr>
        <w:t xml:space="preserve"> as the central component of an ontology. In light of all of this, the problem of designing </w:t>
      </w:r>
      <w:proofErr w:type="gramStart"/>
      <w:r>
        <w:rPr>
          <w:szCs w:val="24"/>
        </w:rPr>
        <w:t>an ontology</w:t>
      </w:r>
      <w:proofErr w:type="gramEnd"/>
      <w:r>
        <w:rPr>
          <w:szCs w:val="24"/>
        </w:rPr>
        <w:t xml:space="preserve"> is the problem of designing a formalized representational artifact, including a taxonomic hierarchy as backbone, whose representation</w:t>
      </w:r>
      <w:r w:rsidR="00256231">
        <w:rPr>
          <w:szCs w:val="24"/>
        </w:rPr>
        <w:t>s</w:t>
      </w:r>
      <w:r>
        <w:rPr>
          <w:szCs w:val="24"/>
        </w:rPr>
        <w:t xml:space="preserve"> </w:t>
      </w:r>
      <w:r w:rsidR="00256231">
        <w:rPr>
          <w:szCs w:val="24"/>
        </w:rPr>
        <w:t xml:space="preserve">(terms) </w:t>
      </w:r>
      <w:r>
        <w:rPr>
          <w:szCs w:val="24"/>
        </w:rPr>
        <w:t>designate universals, defined classes, and the relations between them. In this chapter and the next we will discuss what this process looks like in practice, focusing on considerations and principles geared toward the design of domain reference ontologies useful in supporting scientific research. Issues to be considered in this chapter include: subject</w:t>
      </w:r>
      <w:r w:rsidR="00055580">
        <w:rPr>
          <w:szCs w:val="24"/>
        </w:rPr>
        <w:t xml:space="preserve"> </w:t>
      </w:r>
      <w:r>
        <w:rPr>
          <w:szCs w:val="24"/>
        </w:rPr>
        <w:t xml:space="preserve">matter and scope of </w:t>
      </w:r>
      <w:proofErr w:type="gramStart"/>
      <w:r>
        <w:rPr>
          <w:szCs w:val="24"/>
        </w:rPr>
        <w:t>a domain</w:t>
      </w:r>
      <w:proofErr w:type="gramEnd"/>
      <w:r>
        <w:rPr>
          <w:szCs w:val="24"/>
        </w:rPr>
        <w:t xml:space="preserve"> ontology, as well as the first steps that one should take in designing the ontology itself.</w:t>
      </w:r>
    </w:p>
    <w:p w14:paraId="08BD0435" w14:textId="5BB3BC11" w:rsidR="00855872" w:rsidRDefault="00855872">
      <w:pPr>
        <w:pStyle w:val="H1HeadingLevel1"/>
        <w:autoSpaceDE w:val="0"/>
        <w:autoSpaceDN w:val="0"/>
        <w:adjustRightInd w:val="0"/>
        <w:rPr>
          <w:szCs w:val="24"/>
        </w:rPr>
      </w:pPr>
      <w:r>
        <w:rPr>
          <w:szCs w:val="24"/>
        </w:rPr>
        <w:t>General Principles of Ontology Design</w:t>
      </w:r>
    </w:p>
    <w:p w14:paraId="565710A3" w14:textId="1942B76A" w:rsidR="00855872" w:rsidRDefault="00855872">
      <w:pPr>
        <w:pStyle w:val="TxNITextNoIndent"/>
        <w:autoSpaceDE w:val="0"/>
        <w:autoSpaceDN w:val="0"/>
        <w:adjustRightInd w:val="0"/>
        <w:rPr>
          <w:szCs w:val="24"/>
        </w:rPr>
      </w:pPr>
      <w:r>
        <w:rPr>
          <w:szCs w:val="24"/>
        </w:rPr>
        <w:t xml:space="preserve">We will </w:t>
      </w:r>
      <w:r w:rsidR="00256231">
        <w:rPr>
          <w:szCs w:val="24"/>
        </w:rPr>
        <w:t xml:space="preserve">first </w:t>
      </w:r>
      <w:r>
        <w:rPr>
          <w:szCs w:val="24"/>
        </w:rPr>
        <w:t xml:space="preserve">set forth principles specifying the general attitude or outlook to be kept in mind when designing </w:t>
      </w:r>
      <w:proofErr w:type="gramStart"/>
      <w:r>
        <w:rPr>
          <w:szCs w:val="24"/>
        </w:rPr>
        <w:t>an ontology</w:t>
      </w:r>
      <w:proofErr w:type="gramEnd"/>
      <w:r>
        <w:rPr>
          <w:szCs w:val="24"/>
        </w:rPr>
        <w:t xml:space="preserve">. Our position is that a good ontology will be one that is designed in </w:t>
      </w:r>
      <w:r>
        <w:rPr>
          <w:szCs w:val="24"/>
        </w:rPr>
        <w:lastRenderedPageBreak/>
        <w:t>such a way as to respect these principles and that, indeed, respecting these principles will be part of what makes an ontology a good one.</w:t>
      </w:r>
    </w:p>
    <w:p w14:paraId="65261D92" w14:textId="2F830BD1" w:rsidR="00855872" w:rsidRDefault="00855872">
      <w:pPr>
        <w:pStyle w:val="H2HeadingLevel2"/>
        <w:autoSpaceDE w:val="0"/>
        <w:autoSpaceDN w:val="0"/>
        <w:adjustRightInd w:val="0"/>
        <w:rPr>
          <w:szCs w:val="24"/>
        </w:rPr>
      </w:pPr>
      <w:r>
        <w:rPr>
          <w:szCs w:val="24"/>
        </w:rPr>
        <w:t>Realism</w:t>
      </w:r>
    </w:p>
    <w:p w14:paraId="02495A83" w14:textId="1523D289" w:rsidR="00855872" w:rsidRDefault="00855872">
      <w:pPr>
        <w:pStyle w:val="TxNITextNoIndent"/>
        <w:autoSpaceDE w:val="0"/>
        <w:autoSpaceDN w:val="0"/>
        <w:adjustRightInd w:val="0"/>
        <w:rPr>
          <w:szCs w:val="24"/>
        </w:rPr>
      </w:pPr>
      <w:r>
        <w:rPr>
          <w:szCs w:val="24"/>
        </w:rPr>
        <w:t xml:space="preserve">We have already discussed our commitment to realism in </w:t>
      </w:r>
      <w:r w:rsidR="00055580">
        <w:rPr>
          <w:szCs w:val="24"/>
        </w:rPr>
        <w:t>c</w:t>
      </w:r>
      <w:r>
        <w:rPr>
          <w:szCs w:val="24"/>
        </w:rPr>
        <w:t xml:space="preserve">hapter 1. In general, </w:t>
      </w:r>
      <w:r w:rsidR="00506B74">
        <w:rPr>
          <w:szCs w:val="24"/>
        </w:rPr>
        <w:t>“</w:t>
      </w:r>
      <w:r>
        <w:rPr>
          <w:szCs w:val="24"/>
        </w:rPr>
        <w:t>realism</w:t>
      </w:r>
      <w:r w:rsidR="00506B74">
        <w:rPr>
          <w:szCs w:val="24"/>
        </w:rPr>
        <w:t>”</w:t>
      </w:r>
      <w:r>
        <w:rPr>
          <w:szCs w:val="24"/>
        </w:rPr>
        <w:t xml:space="preserve"> can be defined as a philosophical position according to which reality and its constituents exist independently of our (linguistic, conceptual, theoretical, cultural) representations and can be known, for example</w:t>
      </w:r>
      <w:r w:rsidR="00145AA2">
        <w:rPr>
          <w:szCs w:val="24"/>
        </w:rPr>
        <w:t>,</w:t>
      </w:r>
      <w:r>
        <w:rPr>
          <w:szCs w:val="24"/>
        </w:rPr>
        <w:t xml:space="preserve"> through perceptual experience and through application of the scientific method. The goal of science, from this realist (and, we believe, commonsensical) perspective, is to discover truths about reality.</w:t>
      </w:r>
    </w:p>
    <w:p w14:paraId="5321F95A" w14:textId="1DE3B5C2" w:rsidR="00855872" w:rsidRDefault="00855872">
      <w:pPr>
        <w:pStyle w:val="TxText"/>
        <w:autoSpaceDE w:val="0"/>
        <w:autoSpaceDN w:val="0"/>
        <w:adjustRightInd w:val="0"/>
        <w:rPr>
          <w:szCs w:val="24"/>
        </w:rPr>
      </w:pPr>
      <w:r>
        <w:rPr>
          <w:szCs w:val="24"/>
        </w:rPr>
        <w:t xml:space="preserve">Realism in ontology is based further on the idea that with the aid of science we can come to know the general features of reality in the form of universals and the relations between them. This realist approach has a number of general consequences. First, it implies that ontologies are representations of reality, not of people’s concepts or mental representations or uses of language. Certainly </w:t>
      </w:r>
      <w:proofErr w:type="gramStart"/>
      <w:r>
        <w:rPr>
          <w:szCs w:val="24"/>
        </w:rPr>
        <w:t>an ontology</w:t>
      </w:r>
      <w:proofErr w:type="gramEnd"/>
      <w:r>
        <w:rPr>
          <w:szCs w:val="24"/>
        </w:rPr>
        <w:t xml:space="preserve"> of, for example</w:t>
      </w:r>
      <w:r w:rsidR="00277D0D">
        <w:rPr>
          <w:szCs w:val="24"/>
        </w:rPr>
        <w:t>,</w:t>
      </w:r>
      <w:r>
        <w:rPr>
          <w:szCs w:val="24"/>
        </w:rPr>
        <w:t xml:space="preserve"> cognitive psychology or linguistics might have concepts or mental representations or uses of language within its subject</w:t>
      </w:r>
      <w:r w:rsidR="00277D0D">
        <w:rPr>
          <w:szCs w:val="24"/>
        </w:rPr>
        <w:t xml:space="preserve"> </w:t>
      </w:r>
      <w:r>
        <w:rPr>
          <w:szCs w:val="24"/>
        </w:rPr>
        <w:t xml:space="preserve">matter. But then the latter would be treated as parts of reality in a way exactly analogous to what is the case in, for example, </w:t>
      </w:r>
      <w:proofErr w:type="gramStart"/>
      <w:r>
        <w:rPr>
          <w:szCs w:val="24"/>
        </w:rPr>
        <w:t>an ontology</w:t>
      </w:r>
      <w:proofErr w:type="gramEnd"/>
      <w:r>
        <w:rPr>
          <w:szCs w:val="24"/>
        </w:rPr>
        <w:t xml:space="preserve"> of astrophysics or plant development.</w:t>
      </w:r>
    </w:p>
    <w:p w14:paraId="5967E084" w14:textId="43C0A633" w:rsidR="00855872" w:rsidRDefault="00855872">
      <w:pPr>
        <w:pStyle w:val="TxText"/>
        <w:autoSpaceDE w:val="0"/>
        <w:autoSpaceDN w:val="0"/>
        <w:adjustRightInd w:val="0"/>
        <w:rPr>
          <w:szCs w:val="24"/>
        </w:rPr>
      </w:pPr>
      <w:r>
        <w:rPr>
          <w:szCs w:val="24"/>
        </w:rPr>
        <w:t>Many parts of science pertain to entities, such as chemical elements or prokaryote cells or Paleoproterozoic rocks, which existed long before the first human beings. Other parts of science pertain to entities—for example</w:t>
      </w:r>
      <w:r w:rsidR="00145AA2">
        <w:rPr>
          <w:szCs w:val="24"/>
        </w:rPr>
        <w:t xml:space="preserve">, </w:t>
      </w:r>
      <w:r>
        <w:rPr>
          <w:szCs w:val="24"/>
        </w:rPr>
        <w:t xml:space="preserve">in the domains of law or economics—which exist as a result of human thought and activity. Ontological realism applies equally to all branches of science, </w:t>
      </w:r>
      <w:r>
        <w:rPr>
          <w:szCs w:val="24"/>
        </w:rPr>
        <w:lastRenderedPageBreak/>
        <w:t>taking the view that, for example, collateralized debt obligations are no less real than electrons and planets.</w:t>
      </w:r>
    </w:p>
    <w:p w14:paraId="011D0B3D" w14:textId="50B4BA62" w:rsidR="00855872" w:rsidRDefault="00855872">
      <w:pPr>
        <w:pStyle w:val="H2HeadingLevel2"/>
        <w:autoSpaceDE w:val="0"/>
        <w:autoSpaceDN w:val="0"/>
        <w:adjustRightInd w:val="0"/>
        <w:rPr>
          <w:szCs w:val="24"/>
        </w:rPr>
      </w:pPr>
      <w:proofErr w:type="spellStart"/>
      <w:r>
        <w:rPr>
          <w:szCs w:val="24"/>
        </w:rPr>
        <w:t>Perspectivalism</w:t>
      </w:r>
      <w:proofErr w:type="spellEnd"/>
    </w:p>
    <w:p w14:paraId="5244CA1F" w14:textId="106A3F77" w:rsidR="00855872" w:rsidRDefault="00855872">
      <w:pPr>
        <w:pStyle w:val="TxNITextNoIndent"/>
        <w:autoSpaceDE w:val="0"/>
        <w:autoSpaceDN w:val="0"/>
        <w:adjustRightInd w:val="0"/>
        <w:rPr>
          <w:szCs w:val="24"/>
        </w:rPr>
      </w:pPr>
      <w:r>
        <w:rPr>
          <w:szCs w:val="24"/>
        </w:rPr>
        <w:t xml:space="preserve">The goal of science is not merely to discover truths about reality. Its goal is to develop theories </w:t>
      </w:r>
      <w:r w:rsidR="00577133">
        <w:rPr>
          <w:szCs w:val="24"/>
        </w:rPr>
        <w:t xml:space="preserve">that </w:t>
      </w:r>
      <w:r>
        <w:rPr>
          <w:szCs w:val="24"/>
        </w:rPr>
        <w:t>are as accurate, as broad</w:t>
      </w:r>
      <w:r w:rsidR="00AF30DA">
        <w:rPr>
          <w:szCs w:val="24"/>
        </w:rPr>
        <w:t xml:space="preserve"> </w:t>
      </w:r>
      <w:r>
        <w:rPr>
          <w:szCs w:val="24"/>
        </w:rPr>
        <w:t>ranging, as predictive, as explanatory, as logically coherent, and as well</w:t>
      </w:r>
      <w:r w:rsidR="00577133">
        <w:rPr>
          <w:szCs w:val="24"/>
        </w:rPr>
        <w:t xml:space="preserve"> </w:t>
      </w:r>
      <w:r>
        <w:rPr>
          <w:szCs w:val="24"/>
        </w:rPr>
        <w:t xml:space="preserve">tested as possible. Unfortunately these goals—and a number of other goals </w:t>
      </w:r>
      <w:r w:rsidR="00577133">
        <w:rPr>
          <w:szCs w:val="24"/>
        </w:rPr>
        <w:t xml:space="preserve">that </w:t>
      </w:r>
      <w:r w:rsidR="00256231">
        <w:rPr>
          <w:szCs w:val="24"/>
        </w:rPr>
        <w:t xml:space="preserve">are </w:t>
      </w:r>
      <w:r>
        <w:rPr>
          <w:szCs w:val="24"/>
        </w:rPr>
        <w:t xml:space="preserve">also </w:t>
      </w:r>
      <w:r w:rsidR="00256231">
        <w:rPr>
          <w:szCs w:val="24"/>
        </w:rPr>
        <w:t xml:space="preserve">found </w:t>
      </w:r>
      <w:r>
        <w:rPr>
          <w:szCs w:val="24"/>
        </w:rPr>
        <w:t xml:space="preserve">attractive, such as maximal consistency with common sense—seem not to be simultaneously realizable. To cope with this fact, we embrace a doctrine of </w:t>
      </w:r>
      <w:proofErr w:type="spellStart"/>
      <w:r>
        <w:rPr>
          <w:i/>
          <w:szCs w:val="24"/>
        </w:rPr>
        <w:t>perspectivalism</w:t>
      </w:r>
      <w:proofErr w:type="spellEnd"/>
      <w:r>
        <w:rPr>
          <w:szCs w:val="24"/>
        </w:rPr>
        <w:t>.</w:t>
      </w:r>
    </w:p>
    <w:p w14:paraId="340AF27C" w14:textId="77777777" w:rsidR="00855872" w:rsidRDefault="00855872">
      <w:pPr>
        <w:pStyle w:val="TxText"/>
        <w:autoSpaceDE w:val="0"/>
        <w:autoSpaceDN w:val="0"/>
        <w:adjustRightInd w:val="0"/>
        <w:rPr>
          <w:szCs w:val="24"/>
        </w:rPr>
      </w:pPr>
      <w:proofErr w:type="spellStart"/>
      <w:r>
        <w:rPr>
          <w:szCs w:val="24"/>
        </w:rPr>
        <w:t>Perspectivalism</w:t>
      </w:r>
      <w:proofErr w:type="spellEnd"/>
      <w:r>
        <w:rPr>
          <w:szCs w:val="24"/>
        </w:rPr>
        <w:t xml:space="preserve"> flows from the recognition that reality is too complex and variegated to be embraced in its totality within a single scientific theory. It amounts to the principle that two distinct scientific theories may both be equally accurate representations of one and the same reality.</w:t>
      </w:r>
    </w:p>
    <w:p w14:paraId="23056194" w14:textId="26DB28D3" w:rsidR="00855872" w:rsidRDefault="00855872">
      <w:pPr>
        <w:pStyle w:val="TxText"/>
        <w:autoSpaceDE w:val="0"/>
        <w:autoSpaceDN w:val="0"/>
        <w:adjustRightInd w:val="0"/>
        <w:rPr>
          <w:szCs w:val="24"/>
        </w:rPr>
      </w:pPr>
      <w:r>
        <w:rPr>
          <w:szCs w:val="24"/>
        </w:rPr>
        <w:t xml:space="preserve">This does not mean, of course, that all representations created by scientists are of equal value. A view according to which fish are mammals would clearly be of less value than a contrary view, because it would be less accurate to the facts of reality. But there are nonetheless many different representations that are equally good (true, veridical) representations of some given portion of reality precisely because they capture different features of this reality. The most straightforward examples of different but equally legitimate perspectives regarding the same domain of reality have to do with the phenomenon of granularity. Simply put, it is equally legitimate to examine living organisms from a perspective of molecular biology as from a perspective </w:t>
      </w:r>
      <w:r w:rsidR="00960774">
        <w:rPr>
          <w:szCs w:val="24"/>
        </w:rPr>
        <w:t>that</w:t>
      </w:r>
      <w:r>
        <w:rPr>
          <w:szCs w:val="24"/>
        </w:rPr>
        <w:t xml:space="preserve"> takes into account anatomy and physiology at the level of </w:t>
      </w:r>
      <w:r w:rsidR="00256231">
        <w:rPr>
          <w:szCs w:val="24"/>
        </w:rPr>
        <w:t>organs and organ systems</w:t>
      </w:r>
      <w:r>
        <w:rPr>
          <w:szCs w:val="24"/>
        </w:rPr>
        <w:t xml:space="preserve">. It is equally legitimate to examine human behavior from the perspective of the physics </w:t>
      </w:r>
      <w:r>
        <w:rPr>
          <w:szCs w:val="24"/>
        </w:rPr>
        <w:lastRenderedPageBreak/>
        <w:t xml:space="preserve">of the human sensorimotor system as from the perspective of economic incentives. Each of the mentioned perspectives can yield contributions to our knowledge of reality </w:t>
      </w:r>
      <w:r w:rsidR="00960774">
        <w:rPr>
          <w:szCs w:val="24"/>
        </w:rPr>
        <w:t>that</w:t>
      </w:r>
      <w:r>
        <w:rPr>
          <w:szCs w:val="24"/>
        </w:rPr>
        <w:t xml:space="preserve"> are accurate to the reality at hand.</w:t>
      </w:r>
    </w:p>
    <w:p w14:paraId="207D3F23" w14:textId="211EA010" w:rsidR="00855872" w:rsidRDefault="00855872">
      <w:pPr>
        <w:pStyle w:val="TxText"/>
        <w:autoSpaceDE w:val="0"/>
        <w:autoSpaceDN w:val="0"/>
        <w:adjustRightInd w:val="0"/>
        <w:rPr>
          <w:szCs w:val="24"/>
        </w:rPr>
      </w:pPr>
      <w:r>
        <w:rPr>
          <w:szCs w:val="24"/>
        </w:rPr>
        <w:t xml:space="preserve">The implications of </w:t>
      </w:r>
      <w:proofErr w:type="spellStart"/>
      <w:r>
        <w:rPr>
          <w:szCs w:val="24"/>
        </w:rPr>
        <w:t>perspectivalism</w:t>
      </w:r>
      <w:proofErr w:type="spellEnd"/>
      <w:r>
        <w:rPr>
          <w:szCs w:val="24"/>
        </w:rPr>
        <w:t xml:space="preserve"> for ontology are that the irreducibility of different perspectives should be respected also in the design of ontologies. Ontology developers should not seek to represent all portions and features of reality in a single ontology, but should seek, rather, a modular approach, in which each module is maintained as far as possible by experts in the corresponding scientific discipline.</w:t>
      </w:r>
    </w:p>
    <w:p w14:paraId="7FEBE96B" w14:textId="40B9FAF2" w:rsidR="00855872" w:rsidRDefault="00855872">
      <w:pPr>
        <w:pStyle w:val="H2HeadingLevel2"/>
        <w:autoSpaceDE w:val="0"/>
        <w:autoSpaceDN w:val="0"/>
        <w:adjustRightInd w:val="0"/>
        <w:rPr>
          <w:szCs w:val="24"/>
        </w:rPr>
      </w:pPr>
      <w:proofErr w:type="spellStart"/>
      <w:r>
        <w:rPr>
          <w:szCs w:val="24"/>
        </w:rPr>
        <w:t>Fallibilism</w:t>
      </w:r>
      <w:proofErr w:type="spellEnd"/>
    </w:p>
    <w:p w14:paraId="1866A78F" w14:textId="77777777" w:rsidR="00855872" w:rsidRDefault="00855872">
      <w:pPr>
        <w:pStyle w:val="TxNITextNoIndent"/>
        <w:autoSpaceDE w:val="0"/>
        <w:autoSpaceDN w:val="0"/>
        <w:adjustRightInd w:val="0"/>
        <w:rPr>
          <w:szCs w:val="24"/>
        </w:rPr>
      </w:pPr>
      <w:proofErr w:type="spellStart"/>
      <w:r>
        <w:rPr>
          <w:szCs w:val="24"/>
        </w:rPr>
        <w:t>Fallibilism</w:t>
      </w:r>
      <w:proofErr w:type="spellEnd"/>
      <w:r>
        <w:rPr>
          <w:szCs w:val="24"/>
        </w:rPr>
        <w:t xml:space="preserve"> involves commitment to the idea that, even though our current scientific theories are the best source we have of statements that are candidates for expressing truths about reality, it may nevertheless be the case that some of these statements are false. Reality exists independently of our ways of understanding it scientifically, and experience tells us that even our best current theories may be subject to correction. Thus while the realist holds that our experiences, ideas, and scientific theories are about reality—that they form in totality a representation, a map or picture, of reality—this does not mean that all elements of this map are correct; some elements may </w:t>
      </w:r>
      <w:proofErr w:type="spellStart"/>
      <w:r>
        <w:rPr>
          <w:szCs w:val="24"/>
        </w:rPr>
        <w:t>misrefer</w:t>
      </w:r>
      <w:proofErr w:type="spellEnd"/>
      <w:r>
        <w:rPr>
          <w:szCs w:val="24"/>
        </w:rPr>
        <w:t>, some may fail to refer at all.</w:t>
      </w:r>
    </w:p>
    <w:p w14:paraId="3536CBD4" w14:textId="77777777" w:rsidR="00855872" w:rsidRDefault="00855872">
      <w:pPr>
        <w:pStyle w:val="TxText"/>
        <w:autoSpaceDE w:val="0"/>
        <w:autoSpaceDN w:val="0"/>
        <w:adjustRightInd w:val="0"/>
        <w:rPr>
          <w:szCs w:val="24"/>
        </w:rPr>
      </w:pPr>
      <w:r>
        <w:rPr>
          <w:szCs w:val="24"/>
        </w:rPr>
        <w:t>Our map of reality is at any given stage always only partial: reality is never revealed to scientists in all its totality. And because our representation is continually expanding as we learn and discover more about what exists on the side of reality, what we believe today, based on what we have learned about those facets of reality to which we have so far gained access, is sometimes undermined by what we learn tomorrow about facets of reality hitherto unappreciated.</w:t>
      </w:r>
    </w:p>
    <w:p w14:paraId="1236444F" w14:textId="64831D14" w:rsidR="00855872" w:rsidRDefault="00855872">
      <w:pPr>
        <w:pStyle w:val="TxText"/>
        <w:autoSpaceDE w:val="0"/>
        <w:autoSpaceDN w:val="0"/>
        <w:adjustRightInd w:val="0"/>
        <w:rPr>
          <w:szCs w:val="24"/>
        </w:rPr>
      </w:pPr>
      <w:r>
        <w:rPr>
          <w:szCs w:val="24"/>
        </w:rPr>
        <w:lastRenderedPageBreak/>
        <w:t xml:space="preserve">The process of correction of our map of reality is itself subject to multiple different sorts of setbacks and changes of direction, some (few) of which may be radical in nature (two outstanding examples being the Copernican and Darwinian revolutions in physics and biology). Through all of these changes, however, and even through the most radical of scientific revolutions, major referential elements of this map remain intact. Scientists erred in believing that the sun rotates around the earth; but upon correcting this error they continued to use terms like </w:t>
      </w:r>
      <w:r w:rsidR="00DA08F6">
        <w:rPr>
          <w:szCs w:val="24"/>
        </w:rPr>
        <w:t>“</w:t>
      </w:r>
      <w:r>
        <w:rPr>
          <w:szCs w:val="24"/>
        </w:rPr>
        <w:t>sun</w:t>
      </w:r>
      <w:r w:rsidR="00DA08F6">
        <w:rPr>
          <w:szCs w:val="24"/>
        </w:rPr>
        <w:t>”</w:t>
      </w:r>
      <w:r>
        <w:rPr>
          <w:szCs w:val="24"/>
        </w:rPr>
        <w:t xml:space="preserve"> and </w:t>
      </w:r>
      <w:r w:rsidR="00DA08F6">
        <w:rPr>
          <w:szCs w:val="24"/>
        </w:rPr>
        <w:t>“</w:t>
      </w:r>
      <w:r>
        <w:rPr>
          <w:szCs w:val="24"/>
        </w:rPr>
        <w:t>earth</w:t>
      </w:r>
      <w:r w:rsidR="00DA08F6">
        <w:rPr>
          <w:szCs w:val="24"/>
        </w:rPr>
        <w:t>”</w:t>
      </w:r>
      <w:r>
        <w:rPr>
          <w:szCs w:val="24"/>
        </w:rPr>
        <w:t xml:space="preserve"> to refer to the very same entities as before. Something similar applies to general terms like </w:t>
      </w:r>
      <w:r w:rsidR="00DA08F6">
        <w:rPr>
          <w:szCs w:val="24"/>
        </w:rPr>
        <w:t>“</w:t>
      </w:r>
      <w:r>
        <w:rPr>
          <w:szCs w:val="24"/>
        </w:rPr>
        <w:t>atom,</w:t>
      </w:r>
      <w:r w:rsidR="00DA08F6">
        <w:rPr>
          <w:szCs w:val="24"/>
        </w:rPr>
        <w:t>”</w:t>
      </w:r>
      <w:r>
        <w:rPr>
          <w:szCs w:val="24"/>
        </w:rPr>
        <w:t xml:space="preserve"> </w:t>
      </w:r>
      <w:r w:rsidR="00DA08F6">
        <w:rPr>
          <w:szCs w:val="24"/>
        </w:rPr>
        <w:t>“</w:t>
      </w:r>
      <w:r>
        <w:rPr>
          <w:szCs w:val="24"/>
        </w:rPr>
        <w:t>star,</w:t>
      </w:r>
      <w:r w:rsidR="00DA08F6">
        <w:rPr>
          <w:szCs w:val="24"/>
        </w:rPr>
        <w:t>”</w:t>
      </w:r>
      <w:r>
        <w:rPr>
          <w:szCs w:val="24"/>
        </w:rPr>
        <w:t xml:space="preserve"> </w:t>
      </w:r>
      <w:r w:rsidR="00DA08F6">
        <w:rPr>
          <w:szCs w:val="24"/>
        </w:rPr>
        <w:t>“</w:t>
      </w:r>
      <w:r>
        <w:rPr>
          <w:szCs w:val="24"/>
        </w:rPr>
        <w:t>organism,</w:t>
      </w:r>
      <w:r w:rsidR="00DA08F6">
        <w:rPr>
          <w:szCs w:val="24"/>
        </w:rPr>
        <w:t>”</w:t>
      </w:r>
      <w:r>
        <w:rPr>
          <w:szCs w:val="24"/>
        </w:rPr>
        <w:t xml:space="preserve"> </w:t>
      </w:r>
      <w:r w:rsidR="00DA08F6">
        <w:rPr>
          <w:szCs w:val="24"/>
        </w:rPr>
        <w:t>“</w:t>
      </w:r>
      <w:r>
        <w:rPr>
          <w:szCs w:val="24"/>
        </w:rPr>
        <w:t>cell,</w:t>
      </w:r>
      <w:r w:rsidR="00DA08F6">
        <w:rPr>
          <w:szCs w:val="24"/>
        </w:rPr>
        <w:t>”</w:t>
      </w:r>
      <w:r>
        <w:rPr>
          <w:szCs w:val="24"/>
        </w:rPr>
        <w:t xml:space="preserve"> and </w:t>
      </w:r>
      <w:r w:rsidR="00DA08F6">
        <w:rPr>
          <w:szCs w:val="24"/>
        </w:rPr>
        <w:t>“</w:t>
      </w:r>
      <w:r>
        <w:rPr>
          <w:szCs w:val="24"/>
        </w:rPr>
        <w:t>planet.</w:t>
      </w:r>
      <w:r w:rsidR="00DA08F6">
        <w:rPr>
          <w:szCs w:val="24"/>
        </w:rPr>
        <w:t>”</w:t>
      </w:r>
      <w:r>
        <w:rPr>
          <w:szCs w:val="24"/>
        </w:rPr>
        <w:t xml:space="preserve"> While our beliefs about these entities have changed with time, these terms themselves have to a large degree preserved their reference through such changes. At the same time, however, the </w:t>
      </w:r>
      <w:proofErr w:type="spellStart"/>
      <w:r>
        <w:rPr>
          <w:szCs w:val="24"/>
        </w:rPr>
        <w:t>fallibilist</w:t>
      </w:r>
      <w:proofErr w:type="spellEnd"/>
      <w:r>
        <w:rPr>
          <w:szCs w:val="24"/>
        </w:rPr>
        <w:t xml:space="preserve"> accepts that in regard to general terms, too, our scientific knowledge is subject to being overturned through time through new empirical discoveries, as</w:t>
      </w:r>
      <w:r w:rsidR="00145AA2">
        <w:rPr>
          <w:szCs w:val="24"/>
        </w:rPr>
        <w:t>,</w:t>
      </w:r>
      <w:r>
        <w:rPr>
          <w:szCs w:val="24"/>
        </w:rPr>
        <w:t xml:space="preserve"> for example</w:t>
      </w:r>
      <w:r w:rsidR="00145AA2">
        <w:rPr>
          <w:szCs w:val="24"/>
        </w:rPr>
        <w:t>,</w:t>
      </w:r>
      <w:r>
        <w:rPr>
          <w:szCs w:val="24"/>
        </w:rPr>
        <w:t xml:space="preserve"> in the already mentioned </w:t>
      </w:r>
      <w:r w:rsidR="00256231">
        <w:rPr>
          <w:szCs w:val="24"/>
        </w:rPr>
        <w:t xml:space="preserve">“phlogiston” </w:t>
      </w:r>
      <w:r>
        <w:rPr>
          <w:szCs w:val="24"/>
        </w:rPr>
        <w:t>case</w:t>
      </w:r>
      <w:r w:rsidR="00256231">
        <w:rPr>
          <w:szCs w:val="24"/>
        </w:rPr>
        <w:t>.</w:t>
      </w:r>
    </w:p>
    <w:p w14:paraId="46E73855" w14:textId="1E2440BC" w:rsidR="00855872" w:rsidRDefault="00855872">
      <w:pPr>
        <w:pStyle w:val="TxText"/>
        <w:autoSpaceDE w:val="0"/>
        <w:autoSpaceDN w:val="0"/>
        <w:adjustRightInd w:val="0"/>
        <w:rPr>
          <w:szCs w:val="24"/>
        </w:rPr>
      </w:pPr>
      <w:r>
        <w:rPr>
          <w:szCs w:val="24"/>
        </w:rPr>
        <w:t xml:space="preserve">Some specific implications of </w:t>
      </w:r>
      <w:proofErr w:type="spellStart"/>
      <w:r>
        <w:rPr>
          <w:szCs w:val="24"/>
        </w:rPr>
        <w:t>fallib</w:t>
      </w:r>
      <w:r w:rsidR="0006220F">
        <w:rPr>
          <w:szCs w:val="24"/>
        </w:rPr>
        <w:t>i</w:t>
      </w:r>
      <w:r>
        <w:rPr>
          <w:szCs w:val="24"/>
        </w:rPr>
        <w:t>lism</w:t>
      </w:r>
      <w:proofErr w:type="spellEnd"/>
      <w:r>
        <w:rPr>
          <w:szCs w:val="24"/>
        </w:rPr>
        <w:t xml:space="preserve"> for ontology design</w:t>
      </w:r>
      <w:r w:rsidR="0006220F">
        <w:rPr>
          <w:szCs w:val="24"/>
        </w:rPr>
        <w:t xml:space="preserve"> in support of scientific research</w:t>
      </w:r>
      <w:r>
        <w:rPr>
          <w:szCs w:val="24"/>
        </w:rPr>
        <w:t xml:space="preserve"> include</w:t>
      </w:r>
      <w:r w:rsidR="00EE532A">
        <w:rPr>
          <w:szCs w:val="24"/>
        </w:rPr>
        <w:t xml:space="preserve"> the following</w:t>
      </w:r>
      <w:r>
        <w:rPr>
          <w:szCs w:val="24"/>
        </w:rPr>
        <w:t>:</w:t>
      </w:r>
    </w:p>
    <w:p w14:paraId="2F68E01C" w14:textId="2729778A" w:rsidR="00855872" w:rsidRDefault="00855872">
      <w:pPr>
        <w:pStyle w:val="LList"/>
        <w:tabs>
          <w:tab w:val="left" w:pos="240"/>
          <w:tab w:val="left" w:pos="480"/>
          <w:tab w:val="left" w:pos="960"/>
        </w:tabs>
        <w:autoSpaceDE w:val="0"/>
        <w:autoSpaceDN w:val="0"/>
        <w:adjustRightInd w:val="0"/>
        <w:rPr>
          <w:szCs w:val="24"/>
        </w:rPr>
      </w:pPr>
      <w:proofErr w:type="gramStart"/>
      <w:r>
        <w:rPr>
          <w:szCs w:val="24"/>
        </w:rPr>
        <w:t>1.</w:t>
      </w:r>
      <w:proofErr w:type="gramEnd"/>
      <w:r w:rsidR="00C23EFF">
        <w:rPr>
          <w:szCs w:val="24"/>
        </w:rPr>
        <w:t> </w:t>
      </w:r>
      <w:r>
        <w:rPr>
          <w:szCs w:val="24"/>
        </w:rPr>
        <w:t>That every ontology must have sophisticated strategies for keeping track of successive versions of the ontology.</w:t>
      </w:r>
    </w:p>
    <w:p w14:paraId="656A53BB" w14:textId="7CDBAE10" w:rsidR="00855872" w:rsidRDefault="00855872">
      <w:pPr>
        <w:pStyle w:val="TxCTextContinuation"/>
        <w:autoSpaceDE w:val="0"/>
        <w:autoSpaceDN w:val="0"/>
        <w:adjustRightInd w:val="0"/>
        <w:rPr>
          <w:szCs w:val="24"/>
        </w:rPr>
      </w:pPr>
      <w:r>
        <w:rPr>
          <w:szCs w:val="24"/>
        </w:rPr>
        <w:t xml:space="preserve">A new version of </w:t>
      </w:r>
      <w:proofErr w:type="gramStart"/>
      <w:r>
        <w:rPr>
          <w:szCs w:val="24"/>
        </w:rPr>
        <w:t>an ontology</w:t>
      </w:r>
      <w:proofErr w:type="gramEnd"/>
      <w:r>
        <w:rPr>
          <w:szCs w:val="24"/>
        </w:rPr>
        <w:t xml:space="preserve"> becomes necessary when errors in current scientific theory about the domain are discovered and corrected and when new information relevant to the domain is discovered. Users of the ontology need to be able to keep track of such changes. </w:t>
      </w:r>
    </w:p>
    <w:p w14:paraId="3B1B2AAA" w14:textId="3DDD09C3" w:rsidR="00855872" w:rsidRDefault="00855872">
      <w:pPr>
        <w:pStyle w:val="LList"/>
        <w:tabs>
          <w:tab w:val="left" w:pos="240"/>
          <w:tab w:val="left" w:pos="480"/>
          <w:tab w:val="left" w:pos="960"/>
        </w:tabs>
        <w:autoSpaceDE w:val="0"/>
        <w:autoSpaceDN w:val="0"/>
        <w:adjustRightInd w:val="0"/>
        <w:rPr>
          <w:szCs w:val="24"/>
        </w:rPr>
      </w:pPr>
      <w:r>
        <w:rPr>
          <w:szCs w:val="24"/>
        </w:rPr>
        <w:t>2.</w:t>
      </w:r>
      <w:r w:rsidR="00C23EFF">
        <w:rPr>
          <w:szCs w:val="24"/>
        </w:rPr>
        <w:t> </w:t>
      </w:r>
      <w:r>
        <w:rPr>
          <w:szCs w:val="24"/>
        </w:rPr>
        <w:t xml:space="preserve">That every ontology needs to have a tracking service for its users </w:t>
      </w:r>
      <w:r w:rsidR="007F6875">
        <w:rPr>
          <w:szCs w:val="24"/>
        </w:rPr>
        <w:t>that</w:t>
      </w:r>
      <w:r>
        <w:rPr>
          <w:szCs w:val="24"/>
        </w:rPr>
        <w:t xml:space="preserve"> will allow them easily to point out errors and gaps in the ontology and to have their submissions </w:t>
      </w:r>
      <w:r w:rsidR="0006220F">
        <w:rPr>
          <w:szCs w:val="24"/>
        </w:rPr>
        <w:t xml:space="preserve">to this service </w:t>
      </w:r>
      <w:r>
        <w:rPr>
          <w:szCs w:val="24"/>
        </w:rPr>
        <w:t>addressed in a timely manner.</w:t>
      </w:r>
    </w:p>
    <w:p w14:paraId="1C408DA8" w14:textId="63CC5CEC" w:rsidR="00855872" w:rsidRDefault="00855872">
      <w:pPr>
        <w:pStyle w:val="TxCTextContinuation"/>
        <w:autoSpaceDE w:val="0"/>
        <w:autoSpaceDN w:val="0"/>
        <w:adjustRightInd w:val="0"/>
        <w:rPr>
          <w:szCs w:val="24"/>
        </w:rPr>
      </w:pPr>
      <w:r>
        <w:rPr>
          <w:szCs w:val="24"/>
        </w:rPr>
        <w:lastRenderedPageBreak/>
        <w:t>Like science itself, ontology design is an ongoing collective enterprise in which errors can be detected and avoided by the input and testing of multiple individuals.</w:t>
      </w:r>
    </w:p>
    <w:p w14:paraId="73872DF6" w14:textId="3215B6D5" w:rsidR="00855872" w:rsidRDefault="00855872">
      <w:pPr>
        <w:pStyle w:val="H2HeadingLevel2"/>
        <w:autoSpaceDE w:val="0"/>
        <w:autoSpaceDN w:val="0"/>
        <w:adjustRightInd w:val="0"/>
        <w:rPr>
          <w:szCs w:val="24"/>
        </w:rPr>
      </w:pPr>
      <w:proofErr w:type="spellStart"/>
      <w:r>
        <w:rPr>
          <w:szCs w:val="24"/>
        </w:rPr>
        <w:t>Adequatism</w:t>
      </w:r>
      <w:proofErr w:type="spellEnd"/>
    </w:p>
    <w:p w14:paraId="23FB1E98" w14:textId="40F2D031" w:rsidR="00855872" w:rsidRDefault="00855872">
      <w:pPr>
        <w:pStyle w:val="TxNITextNoIndent"/>
        <w:autoSpaceDE w:val="0"/>
        <w:autoSpaceDN w:val="0"/>
        <w:adjustRightInd w:val="0"/>
        <w:rPr>
          <w:szCs w:val="24"/>
        </w:rPr>
      </w:pPr>
      <w:r>
        <w:rPr>
          <w:szCs w:val="24"/>
        </w:rPr>
        <w:t xml:space="preserve">There is a widespread tendency in philosophical circles to view the goal of philosophy in reductionist terms. On this view the job of the philosopher is to explain complex phenomena by reducing them to simpler and more fundamental components, here drawing on the astonishing successes of modern physics. </w:t>
      </w:r>
      <w:proofErr w:type="spellStart"/>
      <w:r>
        <w:rPr>
          <w:i/>
          <w:szCs w:val="24"/>
        </w:rPr>
        <w:t>Adequatism</w:t>
      </w:r>
      <w:proofErr w:type="spellEnd"/>
      <w:r>
        <w:rPr>
          <w:szCs w:val="24"/>
        </w:rPr>
        <w:t xml:space="preserve"> is the opposite tendency, which holds that the entities in any given domain should be taken seriously on their own terms and that room must be made in </w:t>
      </w:r>
      <w:r w:rsidR="0006220F">
        <w:rPr>
          <w:szCs w:val="24"/>
        </w:rPr>
        <w:t xml:space="preserve">our set of </w:t>
      </w:r>
      <w:r>
        <w:rPr>
          <w:szCs w:val="24"/>
        </w:rPr>
        <w:t>theor</w:t>
      </w:r>
      <w:r w:rsidR="0006220F">
        <w:rPr>
          <w:szCs w:val="24"/>
        </w:rPr>
        <w:t>ies</w:t>
      </w:r>
      <w:r>
        <w:rPr>
          <w:szCs w:val="24"/>
        </w:rPr>
        <w:t xml:space="preserve"> of reality for all of the different sorts of entities that reality contains, at all levels of granularity.</w:t>
      </w:r>
    </w:p>
    <w:p w14:paraId="73D17A2B" w14:textId="4F17830D" w:rsidR="00855872" w:rsidRDefault="00855872">
      <w:pPr>
        <w:pStyle w:val="TxText"/>
        <w:autoSpaceDE w:val="0"/>
        <w:autoSpaceDN w:val="0"/>
        <w:adjustRightInd w:val="0"/>
        <w:rPr>
          <w:szCs w:val="24"/>
        </w:rPr>
      </w:pPr>
      <w:r>
        <w:rPr>
          <w:szCs w:val="24"/>
        </w:rPr>
        <w:t xml:space="preserve">For the </w:t>
      </w:r>
      <w:proofErr w:type="spellStart"/>
      <w:r>
        <w:rPr>
          <w:szCs w:val="24"/>
        </w:rPr>
        <w:t>adequatist</w:t>
      </w:r>
      <w:proofErr w:type="spellEnd"/>
      <w:r>
        <w:rPr>
          <w:szCs w:val="24"/>
        </w:rPr>
        <w:t xml:space="preserve"> all scientific disciplines are </w:t>
      </w:r>
      <w:r w:rsidRPr="00914A27">
        <w:rPr>
          <w:szCs w:val="24"/>
        </w:rPr>
        <w:t xml:space="preserve">prima facie </w:t>
      </w:r>
      <w:r>
        <w:rPr>
          <w:szCs w:val="24"/>
        </w:rPr>
        <w:t xml:space="preserve">of equal worth in providing representations of what exists in reality. Just as an ontology of physics is about, for example, atoms and subatomic particles, and an ontology of chemistry is about chemical elements and compounds and the associated reactions, so an ontology of biology will include representations of the universals and defined classes at various levels of granularity from molecules and cells, to organs and organisms, and from there to populations and ecosystems. The goal of ontology as viewed by the proponent of </w:t>
      </w:r>
      <w:proofErr w:type="spellStart"/>
      <w:r>
        <w:rPr>
          <w:szCs w:val="24"/>
        </w:rPr>
        <w:t>adequatism</w:t>
      </w:r>
      <w:proofErr w:type="spellEnd"/>
      <w:r>
        <w:rPr>
          <w:szCs w:val="24"/>
        </w:rPr>
        <w:t xml:space="preserve"> is to do justice to the vast array of different kinds of entities that exist in the world, rather than ignoring these or those specific kinds of entities or attempting to explain them away.</w:t>
      </w:r>
    </w:p>
    <w:p w14:paraId="4648B25D" w14:textId="77777777" w:rsidR="00855872" w:rsidRDefault="00855872">
      <w:pPr>
        <w:pStyle w:val="TxText"/>
        <w:autoSpaceDE w:val="0"/>
        <w:autoSpaceDN w:val="0"/>
        <w:adjustRightInd w:val="0"/>
        <w:rPr>
          <w:szCs w:val="24"/>
        </w:rPr>
      </w:pPr>
      <w:r>
        <w:rPr>
          <w:szCs w:val="24"/>
        </w:rPr>
        <w:t xml:space="preserve">It is the </w:t>
      </w:r>
      <w:proofErr w:type="spellStart"/>
      <w:r>
        <w:rPr>
          <w:szCs w:val="24"/>
        </w:rPr>
        <w:t>adequatist</w:t>
      </w:r>
      <w:proofErr w:type="spellEnd"/>
      <w:r>
        <w:rPr>
          <w:szCs w:val="24"/>
        </w:rPr>
        <w:t xml:space="preserve"> view of ontology that is defended in what follows. Suppose, for example, that one needs to create </w:t>
      </w:r>
      <w:proofErr w:type="gramStart"/>
      <w:r>
        <w:rPr>
          <w:szCs w:val="24"/>
        </w:rPr>
        <w:t>an ontology</w:t>
      </w:r>
      <w:proofErr w:type="gramEnd"/>
      <w:r>
        <w:rPr>
          <w:szCs w:val="24"/>
        </w:rPr>
        <w:t xml:space="preserve"> for a given domain as this domain is described in the textbooks of some given scientific discipline. The ontology should be designed to represent </w:t>
      </w:r>
      <w:r>
        <w:rPr>
          <w:szCs w:val="24"/>
        </w:rPr>
        <w:lastRenderedPageBreak/>
        <w:t>the types of entities described in the textbooks; but it should do this in such a way that it can be linked to other ontologies covering neighboring domains, including domains recognizing entities at different levels of granularity. The implication is that ontologies should not be developed in isolation from each other, but rather always in tandem with ontologies with which they must interoperate.</w:t>
      </w:r>
    </w:p>
    <w:p w14:paraId="6DEF8574" w14:textId="77777777" w:rsidR="00855872" w:rsidRDefault="00855872">
      <w:pPr>
        <w:pStyle w:val="TxText"/>
        <w:autoSpaceDE w:val="0"/>
        <w:autoSpaceDN w:val="0"/>
        <w:adjustRightInd w:val="0"/>
        <w:rPr>
          <w:szCs w:val="24"/>
        </w:rPr>
      </w:pPr>
      <w:r>
        <w:rPr>
          <w:szCs w:val="24"/>
        </w:rPr>
        <w:t>More generally, an adequate framework for ontology development should allow for entities at multiple levels of granularity (as, for example, in biology, where an adequate general framework must allow for—at least—molecules, cells, organs, organisms, and populations) and for a variety of different kinds of relations between the entities on these different levels.</w:t>
      </w:r>
    </w:p>
    <w:p w14:paraId="18DFB405" w14:textId="540B594C" w:rsidR="00855872" w:rsidRDefault="00855872">
      <w:pPr>
        <w:pStyle w:val="H2HeadingLevel2"/>
        <w:autoSpaceDE w:val="0"/>
        <w:autoSpaceDN w:val="0"/>
        <w:adjustRightInd w:val="0"/>
        <w:rPr>
          <w:szCs w:val="24"/>
        </w:rPr>
      </w:pPr>
      <w:r>
        <w:rPr>
          <w:szCs w:val="24"/>
        </w:rPr>
        <w:t>Additional Principles of Ontology Design</w:t>
      </w:r>
    </w:p>
    <w:p w14:paraId="5909E77A" w14:textId="526D8EB4" w:rsidR="00855872" w:rsidRDefault="00855872">
      <w:pPr>
        <w:pStyle w:val="TxNITextNoIndent"/>
        <w:autoSpaceDE w:val="0"/>
        <w:autoSpaceDN w:val="0"/>
        <w:adjustRightInd w:val="0"/>
        <w:rPr>
          <w:szCs w:val="24"/>
        </w:rPr>
      </w:pPr>
      <w:r>
        <w:rPr>
          <w:szCs w:val="24"/>
        </w:rPr>
        <w:t xml:space="preserve">Whereas the foregoing four principles represent general theoretical standpoints about ontology design, the following </w:t>
      </w:r>
      <w:r w:rsidR="00AF3692">
        <w:rPr>
          <w:szCs w:val="24"/>
        </w:rPr>
        <w:t>four</w:t>
      </w:r>
      <w:r>
        <w:rPr>
          <w:szCs w:val="24"/>
        </w:rPr>
        <w:t xml:space="preserve"> are more concrete guidelines concerning the design process itself.</w:t>
      </w:r>
    </w:p>
    <w:p w14:paraId="6C020DFB" w14:textId="6C07C1A2" w:rsidR="00855872" w:rsidRDefault="00855872">
      <w:pPr>
        <w:pStyle w:val="H3HeadingLevel3"/>
        <w:autoSpaceDE w:val="0"/>
        <w:autoSpaceDN w:val="0"/>
        <w:adjustRightInd w:val="0"/>
        <w:rPr>
          <w:szCs w:val="24"/>
        </w:rPr>
      </w:pPr>
      <w:r>
        <w:rPr>
          <w:szCs w:val="24"/>
        </w:rPr>
        <w:t>The Principle of Re</w:t>
      </w:r>
      <w:r w:rsidR="00811E7B">
        <w:rPr>
          <w:szCs w:val="24"/>
        </w:rPr>
        <w:t>u</w:t>
      </w:r>
      <w:r>
        <w:rPr>
          <w:szCs w:val="24"/>
        </w:rPr>
        <w:t>se</w:t>
      </w:r>
    </w:p>
    <w:p w14:paraId="25DF4E25" w14:textId="6F354941" w:rsidR="00855872" w:rsidRDefault="00855872">
      <w:pPr>
        <w:pStyle w:val="TxNITextNoIndent"/>
        <w:autoSpaceDE w:val="0"/>
        <w:autoSpaceDN w:val="0"/>
        <w:adjustRightInd w:val="0"/>
        <w:rPr>
          <w:szCs w:val="24"/>
        </w:rPr>
      </w:pPr>
      <w:proofErr w:type="spellStart"/>
      <w:r>
        <w:rPr>
          <w:szCs w:val="24"/>
        </w:rPr>
        <w:t>Ontologists</w:t>
      </w:r>
      <w:proofErr w:type="spellEnd"/>
      <w:r>
        <w:rPr>
          <w:szCs w:val="24"/>
        </w:rPr>
        <w:t xml:space="preserve"> should not reinvent the wheel. The first step in ontology development should always be one of examining existing ontology resources in </w:t>
      </w:r>
      <w:r w:rsidR="00AF3692">
        <w:rPr>
          <w:szCs w:val="24"/>
        </w:rPr>
        <w:t xml:space="preserve">and around </w:t>
      </w:r>
      <w:r>
        <w:rPr>
          <w:szCs w:val="24"/>
        </w:rPr>
        <w:t xml:space="preserve">the domain of focus in order to identify content that is already available </w:t>
      </w:r>
      <w:r w:rsidR="00811E7B">
        <w:rPr>
          <w:szCs w:val="24"/>
        </w:rPr>
        <w:t>that</w:t>
      </w:r>
      <w:r>
        <w:rPr>
          <w:szCs w:val="24"/>
        </w:rPr>
        <w:t xml:space="preserve"> meets scientific and ontological standards. Ontologies should reuse as far as possible relevant ontological content that has already been created; and even where this content cannot be reused it should be regarded as forming a benchmark that can be used to gauge the adequacy of new content that is created.</w:t>
      </w:r>
    </w:p>
    <w:p w14:paraId="02C5B3F1" w14:textId="77777777" w:rsidR="00855872" w:rsidRDefault="00855872">
      <w:pPr>
        <w:pStyle w:val="TxText"/>
        <w:autoSpaceDE w:val="0"/>
        <w:autoSpaceDN w:val="0"/>
        <w:adjustRightInd w:val="0"/>
        <w:rPr>
          <w:szCs w:val="24"/>
        </w:rPr>
      </w:pPr>
      <w:r>
        <w:rPr>
          <w:szCs w:val="24"/>
        </w:rPr>
        <w:t xml:space="preserve">Ontologies are designed to support communication between information resources relating to the multiple provinces of reality and to the multiple disciplines which seek to describe </w:t>
      </w:r>
      <w:r>
        <w:rPr>
          <w:szCs w:val="24"/>
        </w:rPr>
        <w:lastRenderedPageBreak/>
        <w:t>them. They can be compared, in this respect, to highway systems. It will very rarely be the case that the correct solution to an ontological problem involves the equivalent of ignoring all the roads that already exist, and creating an entirely new highway system from scratch.</w:t>
      </w:r>
    </w:p>
    <w:p w14:paraId="7594D780" w14:textId="77777777" w:rsidR="00855872" w:rsidRDefault="00855872">
      <w:pPr>
        <w:pStyle w:val="TxText"/>
        <w:autoSpaceDE w:val="0"/>
        <w:autoSpaceDN w:val="0"/>
        <w:adjustRightInd w:val="0"/>
        <w:rPr>
          <w:szCs w:val="24"/>
        </w:rPr>
      </w:pPr>
      <w:r>
        <w:rPr>
          <w:szCs w:val="24"/>
        </w:rPr>
        <w:t xml:space="preserve">At the same time, however, it must be emphasized that—precisely because </w:t>
      </w:r>
      <w:proofErr w:type="spellStart"/>
      <w:r>
        <w:rPr>
          <w:szCs w:val="24"/>
        </w:rPr>
        <w:t>ontologists</w:t>
      </w:r>
      <w:proofErr w:type="spellEnd"/>
      <w:r>
        <w:rPr>
          <w:szCs w:val="24"/>
        </w:rPr>
        <w:t xml:space="preserve"> have so often ignored design principles of the sort presented here, and because they have themselves often created new ontologies from scratch—much available ontology content is poor in quality, and so due diligence is required not merely in identifying potential ontologies for reuse, but also in evaluating the ontologies identified (and in some cases recommending that they be excluded from further use).</w:t>
      </w:r>
    </w:p>
    <w:p w14:paraId="6A1C371F" w14:textId="293B7B21" w:rsidR="00855872" w:rsidRDefault="00855872">
      <w:pPr>
        <w:pStyle w:val="H3HeadingLevel3"/>
        <w:autoSpaceDE w:val="0"/>
        <w:autoSpaceDN w:val="0"/>
        <w:adjustRightInd w:val="0"/>
        <w:rPr>
          <w:szCs w:val="24"/>
        </w:rPr>
      </w:pPr>
      <w:r>
        <w:rPr>
          <w:szCs w:val="24"/>
        </w:rPr>
        <w:t xml:space="preserve">The Ontology Design Process </w:t>
      </w:r>
      <w:r w:rsidR="00811E7B">
        <w:rPr>
          <w:szCs w:val="24"/>
        </w:rPr>
        <w:t>S</w:t>
      </w:r>
      <w:r>
        <w:rPr>
          <w:szCs w:val="24"/>
        </w:rPr>
        <w:t xml:space="preserve">hould </w:t>
      </w:r>
      <w:r w:rsidR="00811E7B">
        <w:rPr>
          <w:szCs w:val="24"/>
        </w:rPr>
        <w:t>B</w:t>
      </w:r>
      <w:r>
        <w:rPr>
          <w:szCs w:val="24"/>
        </w:rPr>
        <w:t>alance Utility and Realism</w:t>
      </w:r>
    </w:p>
    <w:p w14:paraId="577B8723" w14:textId="75465EDD" w:rsidR="00855872" w:rsidRDefault="00855872">
      <w:pPr>
        <w:pStyle w:val="TxNITextNoIndent"/>
        <w:autoSpaceDE w:val="0"/>
        <w:autoSpaceDN w:val="0"/>
        <w:adjustRightInd w:val="0"/>
        <w:rPr>
          <w:szCs w:val="24"/>
        </w:rPr>
      </w:pPr>
      <w:r>
        <w:rPr>
          <w:szCs w:val="24"/>
        </w:rPr>
        <w:t xml:space="preserve">It is an implication of realism that some representational schemes are better than others because they are better representations of reality. Given that some of the roots of ontology building lie in the field of what is sometimes called knowledge engineering, where highly practical motives predominate, it is often argued that ontologies should be measured not by this global standard of adequacy to reality—a standard adapted from the domain of science as a whole—but rather by their utility to some specific local purpose. From our point of view, however, this focus on local utility is wrongly conceived if it is seen as involving a sacrifice on the side of adequacy to the reality which the ontology is being constructed to represent. For it is this reality—as described in the best current science—which provides the common benchmark </w:t>
      </w:r>
      <w:r w:rsidR="00811E7B">
        <w:rPr>
          <w:szCs w:val="24"/>
        </w:rPr>
        <w:t>that</w:t>
      </w:r>
      <w:r>
        <w:rPr>
          <w:szCs w:val="24"/>
        </w:rPr>
        <w:t xml:space="preserve"> can ensure that ontologies are developed in a consistent fashion. Ontologies can indeed be developed in the absence of such a benchmark, but then when they are used to annotate data, the results will not be combinable—except perhaps through considerable manual effort—with data collected by others in neighboring </w:t>
      </w:r>
      <w:r>
        <w:rPr>
          <w:szCs w:val="24"/>
        </w:rPr>
        <w:lastRenderedPageBreak/>
        <w:t xml:space="preserve">domains. One lesson from over </w:t>
      </w:r>
      <w:r w:rsidR="00AF3692">
        <w:rPr>
          <w:szCs w:val="24"/>
        </w:rPr>
        <w:t>fifte</w:t>
      </w:r>
      <w:r>
        <w:rPr>
          <w:szCs w:val="24"/>
        </w:rPr>
        <w:t xml:space="preserve">en years of experience with the Gene Ontology is that the purpose for which an ontology originally </w:t>
      </w:r>
      <w:r w:rsidR="002011B9">
        <w:rPr>
          <w:szCs w:val="24"/>
        </w:rPr>
        <w:t xml:space="preserve">is </w:t>
      </w:r>
      <w:r>
        <w:rPr>
          <w:szCs w:val="24"/>
        </w:rPr>
        <w:t xml:space="preserve">constructed may differ in significant ways from </w:t>
      </w:r>
      <w:r w:rsidR="00AF3692">
        <w:rPr>
          <w:szCs w:val="24"/>
        </w:rPr>
        <w:t xml:space="preserve">what turn out to be important </w:t>
      </w:r>
      <w:r>
        <w:rPr>
          <w:szCs w:val="24"/>
        </w:rPr>
        <w:t xml:space="preserve">secondary uses </w:t>
      </w:r>
      <w:r w:rsidR="002011B9">
        <w:rPr>
          <w:szCs w:val="24"/>
        </w:rPr>
        <w:t xml:space="preserve">that </w:t>
      </w:r>
      <w:r>
        <w:rPr>
          <w:szCs w:val="24"/>
        </w:rPr>
        <w:t>could not have been anticipated when the ontology was originally built.</w:t>
      </w:r>
    </w:p>
    <w:p w14:paraId="38FC329D" w14:textId="27ECF899" w:rsidR="00855872" w:rsidRDefault="00855872">
      <w:pPr>
        <w:pStyle w:val="H3HeadingLevel3"/>
        <w:autoSpaceDE w:val="0"/>
        <w:autoSpaceDN w:val="0"/>
        <w:adjustRightInd w:val="0"/>
        <w:rPr>
          <w:szCs w:val="24"/>
        </w:rPr>
      </w:pPr>
      <w:r>
        <w:rPr>
          <w:szCs w:val="24"/>
        </w:rPr>
        <w:t xml:space="preserve">The Ontology Design Process </w:t>
      </w:r>
      <w:r w:rsidR="002011B9">
        <w:rPr>
          <w:szCs w:val="24"/>
        </w:rPr>
        <w:t>I</w:t>
      </w:r>
      <w:r>
        <w:rPr>
          <w:szCs w:val="24"/>
        </w:rPr>
        <w:t>s Open-Ended</w:t>
      </w:r>
    </w:p>
    <w:p w14:paraId="3E2E9644" w14:textId="4909C74B" w:rsidR="00855872" w:rsidRDefault="00855872">
      <w:pPr>
        <w:pStyle w:val="TxNITextNoIndent"/>
        <w:autoSpaceDE w:val="0"/>
        <w:autoSpaceDN w:val="0"/>
        <w:adjustRightInd w:val="0"/>
        <w:rPr>
          <w:szCs w:val="24"/>
        </w:rPr>
      </w:pPr>
      <w:r>
        <w:rPr>
          <w:szCs w:val="24"/>
        </w:rPr>
        <w:t>The principles discussed so far provide a framework for understanding a crucial further point about ontology design: designing a domain ontology, at least in the scientific domains of primary concern to us here, is but the first step in an open-ended process of continuously maintaining, evaluating, updating, and correcting the ontology, and of adjusting the ontology to neighboring ontologies in order to take account of advances both in scientific knowledge and in our knowledge of ontology and its associated logical and computational technologies.</w:t>
      </w:r>
    </w:p>
    <w:p w14:paraId="1C477164" w14:textId="172F6D8D" w:rsidR="00855872" w:rsidRDefault="00855872">
      <w:pPr>
        <w:pStyle w:val="TxText"/>
        <w:autoSpaceDE w:val="0"/>
        <w:autoSpaceDN w:val="0"/>
        <w:adjustRightInd w:val="0"/>
        <w:rPr>
          <w:szCs w:val="24"/>
        </w:rPr>
      </w:pPr>
      <w:r>
        <w:rPr>
          <w:szCs w:val="24"/>
        </w:rPr>
        <w:t xml:space="preserve">Realism implies that the central goal of a good ontology in support of scientific research is to represent reality adequately. But it implies also that for scientific domains we are at any given stage almost always in possession of only partial information about the reality at issue. Our strategy thus forces upon us the precept that ontologies should be designed in such a way as to be expandable and amendable through time, and the best practice principles that we will be discussing in what follows are designed to </w:t>
      </w:r>
      <w:r w:rsidR="00173DC6">
        <w:rPr>
          <w:szCs w:val="24"/>
        </w:rPr>
        <w:t xml:space="preserve">serve </w:t>
      </w:r>
      <w:r>
        <w:rPr>
          <w:szCs w:val="24"/>
        </w:rPr>
        <w:t xml:space="preserve">this end. Note that this precept is consistent with the fact that there will be practical constraints on the ontology builder resulting from the fact that resources for populating </w:t>
      </w:r>
      <w:proofErr w:type="gramStart"/>
      <w:r>
        <w:rPr>
          <w:szCs w:val="24"/>
        </w:rPr>
        <w:t>an ontology</w:t>
      </w:r>
      <w:proofErr w:type="gramEnd"/>
      <w:r>
        <w:rPr>
          <w:szCs w:val="24"/>
        </w:rPr>
        <w:t xml:space="preserve"> are limited by economic and other circumstances. For while those branches of the ontology </w:t>
      </w:r>
      <w:r w:rsidR="00914A27">
        <w:rPr>
          <w:szCs w:val="24"/>
        </w:rPr>
        <w:t>that</w:t>
      </w:r>
      <w:r>
        <w:rPr>
          <w:szCs w:val="24"/>
        </w:rPr>
        <w:t xml:space="preserve"> are associated with the most urgent needs will be developed in greatest detail, the population of such branches will be of greater utility if it is managed within a general framework </w:t>
      </w:r>
      <w:r w:rsidR="002011B9">
        <w:rPr>
          <w:szCs w:val="24"/>
        </w:rPr>
        <w:t>that</w:t>
      </w:r>
      <w:r>
        <w:rPr>
          <w:szCs w:val="24"/>
        </w:rPr>
        <w:t xml:space="preserve"> can allow coherent population of neighboring branches in the future.</w:t>
      </w:r>
    </w:p>
    <w:p w14:paraId="7BD5D620" w14:textId="09F2176C" w:rsidR="00855872" w:rsidRDefault="00855872">
      <w:pPr>
        <w:pStyle w:val="H3HeadingLevel3"/>
        <w:autoSpaceDE w:val="0"/>
        <w:autoSpaceDN w:val="0"/>
        <w:adjustRightInd w:val="0"/>
        <w:rPr>
          <w:szCs w:val="24"/>
        </w:rPr>
      </w:pPr>
      <w:r>
        <w:rPr>
          <w:szCs w:val="24"/>
        </w:rPr>
        <w:lastRenderedPageBreak/>
        <w:t>The Principle of Low</w:t>
      </w:r>
      <w:r w:rsidR="00751512">
        <w:rPr>
          <w:szCs w:val="24"/>
        </w:rPr>
        <w:t>-</w:t>
      </w:r>
      <w:r>
        <w:rPr>
          <w:szCs w:val="24"/>
        </w:rPr>
        <w:t>Hanging Fruit</w:t>
      </w:r>
    </w:p>
    <w:p w14:paraId="558490CB" w14:textId="725AF41D" w:rsidR="00855872" w:rsidRDefault="00855872">
      <w:pPr>
        <w:pStyle w:val="TxNITextNoIndent"/>
        <w:autoSpaceDE w:val="0"/>
        <w:autoSpaceDN w:val="0"/>
        <w:adjustRightInd w:val="0"/>
        <w:rPr>
          <w:szCs w:val="24"/>
        </w:rPr>
      </w:pPr>
      <w:r>
        <w:rPr>
          <w:szCs w:val="24"/>
        </w:rPr>
        <w:t xml:space="preserve">A final general principle to </w:t>
      </w:r>
      <w:r w:rsidR="002011B9">
        <w:rPr>
          <w:szCs w:val="24"/>
        </w:rPr>
        <w:t>keep</w:t>
      </w:r>
      <w:r>
        <w:rPr>
          <w:szCs w:val="24"/>
        </w:rPr>
        <w:t xml:space="preserve"> in mind is the following: when designing </w:t>
      </w:r>
      <w:proofErr w:type="gramStart"/>
      <w:r>
        <w:rPr>
          <w:szCs w:val="24"/>
        </w:rPr>
        <w:t>a domain</w:t>
      </w:r>
      <w:proofErr w:type="gramEnd"/>
      <w:r>
        <w:rPr>
          <w:szCs w:val="24"/>
        </w:rPr>
        <w:t xml:space="preserve"> ontology, begin by identifying those features of the subject</w:t>
      </w:r>
      <w:r w:rsidR="002011B9">
        <w:rPr>
          <w:szCs w:val="24"/>
        </w:rPr>
        <w:t xml:space="preserve"> </w:t>
      </w:r>
      <w:r>
        <w:rPr>
          <w:szCs w:val="24"/>
        </w:rPr>
        <w:t>matter that are the easiest and clearest to understand and define.</w:t>
      </w:r>
    </w:p>
    <w:p w14:paraId="59B3AFA9" w14:textId="55CE117A" w:rsidR="00855872" w:rsidRDefault="00855872">
      <w:pPr>
        <w:pStyle w:val="TxText"/>
        <w:autoSpaceDE w:val="0"/>
        <w:autoSpaceDN w:val="0"/>
        <w:adjustRightInd w:val="0"/>
        <w:rPr>
          <w:szCs w:val="24"/>
        </w:rPr>
      </w:pPr>
      <w:r>
        <w:rPr>
          <w:szCs w:val="24"/>
        </w:rPr>
        <w:t xml:space="preserve">The </w:t>
      </w:r>
      <w:proofErr w:type="spellStart"/>
      <w:r>
        <w:rPr>
          <w:szCs w:val="24"/>
        </w:rPr>
        <w:t>ontologist</w:t>
      </w:r>
      <w:proofErr w:type="spellEnd"/>
      <w:r>
        <w:rPr>
          <w:szCs w:val="24"/>
        </w:rPr>
        <w:t xml:space="preserve"> should begin, in other words, by gathering the low</w:t>
      </w:r>
      <w:r w:rsidR="00A86DF3">
        <w:rPr>
          <w:szCs w:val="24"/>
        </w:rPr>
        <w:t>-</w:t>
      </w:r>
      <w:r>
        <w:rPr>
          <w:szCs w:val="24"/>
        </w:rPr>
        <w:t>hanging fruit on the ontology tree, including what to a human being may seem like trivial assertions (for example</w:t>
      </w:r>
      <w:r w:rsidR="00145AA2">
        <w:rPr>
          <w:szCs w:val="24"/>
        </w:rPr>
        <w:t>,</w:t>
      </w:r>
      <w:r>
        <w:rPr>
          <w:szCs w:val="24"/>
        </w:rPr>
        <w:t xml:space="preserve"> </w:t>
      </w:r>
      <w:r>
        <w:rPr>
          <w:i/>
          <w:szCs w:val="24"/>
        </w:rPr>
        <w:t xml:space="preserve">cell membrane </w:t>
      </w:r>
      <w:proofErr w:type="spellStart"/>
      <w:r>
        <w:rPr>
          <w:i/>
          <w:szCs w:val="24"/>
        </w:rPr>
        <w:t>is_a</w:t>
      </w:r>
      <w:proofErr w:type="spellEnd"/>
      <w:r>
        <w:rPr>
          <w:i/>
          <w:szCs w:val="24"/>
        </w:rPr>
        <w:t xml:space="preserve"> membrane</w:t>
      </w:r>
      <w:r>
        <w:rPr>
          <w:szCs w:val="24"/>
        </w:rPr>
        <w:t xml:space="preserve">) but which to the computers who will process the ontology are indispensable. In constructing </w:t>
      </w:r>
      <w:proofErr w:type="gramStart"/>
      <w:r>
        <w:rPr>
          <w:szCs w:val="24"/>
        </w:rPr>
        <w:t>a domain</w:t>
      </w:r>
      <w:proofErr w:type="gramEnd"/>
      <w:r>
        <w:rPr>
          <w:szCs w:val="24"/>
        </w:rPr>
        <w:t xml:space="preserve"> ontology we start by categorizing the simple universals and relations first. As a general rule, the ontology developer should start by identifying the general terms most commonly used in the beginning chapters of relevant introductory textbooks, and move on from there, step by step, to the representation of more complex entities within the domain.</w:t>
      </w:r>
      <w:ins w:id="0" w:author="Andrew Spear" w:date="2015-01-30T16:25:00Z">
        <w:r w:rsidR="00C21056">
          <w:rPr>
            <w:szCs w:val="24"/>
          </w:rPr>
          <w:t xml:space="preserve"> The principles of ontology design that have been surveyed up to this point are summarized in Box 3.1.</w:t>
        </w:r>
      </w:ins>
    </w:p>
    <w:p w14:paraId="5D66C028" w14:textId="77777777" w:rsidR="00855872" w:rsidRDefault="00855872">
      <w:pPr>
        <w:pStyle w:val="NoteCNotetoComp"/>
        <w:autoSpaceDE w:val="0"/>
        <w:autoSpaceDN w:val="0"/>
        <w:adjustRightInd w:val="0"/>
        <w:rPr>
          <w:szCs w:val="24"/>
        </w:rPr>
      </w:pPr>
      <w:r>
        <w:rPr>
          <w:szCs w:val="24"/>
        </w:rPr>
        <w:t xml:space="preserve">[Insert </w:t>
      </w:r>
      <w:commentRangeStart w:id="1"/>
      <w:r w:rsidRPr="00BB1C02">
        <w:rPr>
          <w:rStyle w:val="BxCOBoxCallOut"/>
        </w:rPr>
        <w:t>box 3.1</w:t>
      </w:r>
      <w:commentRangeEnd w:id="1"/>
      <w:r w:rsidR="00914A27">
        <w:rPr>
          <w:rStyle w:val="CommentReference"/>
          <w:color w:val="auto"/>
        </w:rPr>
        <w:commentReference w:id="1"/>
      </w:r>
      <w:r>
        <w:rPr>
          <w:szCs w:val="24"/>
        </w:rPr>
        <w:t>]</w:t>
      </w:r>
    </w:p>
    <w:p w14:paraId="49E6AF99" w14:textId="4D793C51" w:rsidR="00855872" w:rsidRDefault="00855872">
      <w:pPr>
        <w:pStyle w:val="H1HeadingLevel1"/>
        <w:autoSpaceDE w:val="0"/>
        <w:autoSpaceDN w:val="0"/>
        <w:adjustRightInd w:val="0"/>
        <w:rPr>
          <w:szCs w:val="24"/>
        </w:rPr>
      </w:pPr>
      <w:r>
        <w:rPr>
          <w:szCs w:val="24"/>
        </w:rPr>
        <w:t>Overview of the Domain Ontology Design Process</w:t>
      </w:r>
    </w:p>
    <w:p w14:paraId="31EB5E18" w14:textId="448E712B" w:rsidR="00855872" w:rsidRDefault="00855872">
      <w:pPr>
        <w:pStyle w:val="TxNITextNoIndent"/>
        <w:autoSpaceDE w:val="0"/>
        <w:autoSpaceDN w:val="0"/>
        <w:adjustRightInd w:val="0"/>
        <w:rPr>
          <w:szCs w:val="24"/>
        </w:rPr>
      </w:pPr>
      <w:r>
        <w:rPr>
          <w:szCs w:val="24"/>
        </w:rPr>
        <w:t>Ontology is a top</w:t>
      </w:r>
      <w:r w:rsidR="00A86DF3">
        <w:rPr>
          <w:szCs w:val="24"/>
        </w:rPr>
        <w:t>-</w:t>
      </w:r>
      <w:r>
        <w:rPr>
          <w:szCs w:val="24"/>
        </w:rPr>
        <w:t xml:space="preserve">down approach to the problem of electronically managing scientific information. This means that the </w:t>
      </w:r>
      <w:proofErr w:type="spellStart"/>
      <w:r>
        <w:rPr>
          <w:szCs w:val="24"/>
        </w:rPr>
        <w:t>ontologist</w:t>
      </w:r>
      <w:proofErr w:type="spellEnd"/>
      <w:r>
        <w:rPr>
          <w:szCs w:val="24"/>
        </w:rPr>
        <w:t xml:space="preserve"> begins with theoretical considerations of a very general nature on the basis of the assumption that keeping track of more specific information (for example</w:t>
      </w:r>
      <w:r w:rsidR="00145AA2">
        <w:rPr>
          <w:szCs w:val="24"/>
        </w:rPr>
        <w:t xml:space="preserve">, </w:t>
      </w:r>
      <w:r>
        <w:rPr>
          <w:szCs w:val="24"/>
        </w:rPr>
        <w:t xml:space="preserve">about specific organs, genes, or diseases) requires getting the very general scientific framework underlying this information right, and doing so in a systematic and coherent fashion. It is only when this has been done that the detailed terminological content of a specific science </w:t>
      </w:r>
      <w:r>
        <w:rPr>
          <w:szCs w:val="24"/>
        </w:rPr>
        <w:lastRenderedPageBreak/>
        <w:t xml:space="preserve">such as cell biology or immunology can be encoded in such a way as to ensure widespread accessibility and usability. The method to be followed in constructing </w:t>
      </w:r>
      <w:proofErr w:type="gramStart"/>
      <w:r>
        <w:rPr>
          <w:szCs w:val="24"/>
        </w:rPr>
        <w:t>a domain</w:t>
      </w:r>
      <w:proofErr w:type="gramEnd"/>
      <w:r>
        <w:rPr>
          <w:szCs w:val="24"/>
        </w:rPr>
        <w:t xml:space="preserve"> ontology on the basis of this general starting point can be summarized in the steps outlined in </w:t>
      </w:r>
      <w:r>
        <w:rPr>
          <w:rStyle w:val="TCOTableCallOut"/>
          <w:szCs w:val="24"/>
        </w:rPr>
        <w:t>table 3.1</w:t>
      </w:r>
      <w:r>
        <w:rPr>
          <w:szCs w:val="24"/>
        </w:rPr>
        <w:t>.</w:t>
      </w:r>
    </w:p>
    <w:p w14:paraId="2D858C92" w14:textId="0CD80B6D" w:rsidR="00855872" w:rsidRDefault="00855872">
      <w:pPr>
        <w:pStyle w:val="NoteCNotetoComp"/>
        <w:autoSpaceDE w:val="0"/>
        <w:autoSpaceDN w:val="0"/>
        <w:adjustRightInd w:val="0"/>
        <w:rPr>
          <w:szCs w:val="24"/>
        </w:rPr>
      </w:pPr>
      <w:r>
        <w:rPr>
          <w:szCs w:val="24"/>
        </w:rPr>
        <w:t xml:space="preserve">[Insert </w:t>
      </w:r>
      <w:r>
        <w:rPr>
          <w:rStyle w:val="TCOTableCallOut"/>
          <w:szCs w:val="24"/>
        </w:rPr>
        <w:t>Table 3.1</w:t>
      </w:r>
      <w:r>
        <w:rPr>
          <w:szCs w:val="24"/>
        </w:rPr>
        <w:t>]</w:t>
      </w:r>
    </w:p>
    <w:p w14:paraId="776E8C4F" w14:textId="1B808D4A" w:rsidR="00855872" w:rsidRDefault="00855872">
      <w:pPr>
        <w:pStyle w:val="TxText"/>
        <w:autoSpaceDE w:val="0"/>
        <w:autoSpaceDN w:val="0"/>
        <w:adjustRightInd w:val="0"/>
        <w:rPr>
          <w:szCs w:val="24"/>
        </w:rPr>
      </w:pPr>
      <w:r>
        <w:rPr>
          <w:szCs w:val="24"/>
        </w:rPr>
        <w:t>Step 1 consists of determining and demarcating the subject</w:t>
      </w:r>
      <w:r w:rsidR="00DD5D37">
        <w:rPr>
          <w:szCs w:val="24"/>
        </w:rPr>
        <w:t xml:space="preserve"> </w:t>
      </w:r>
      <w:r>
        <w:rPr>
          <w:szCs w:val="24"/>
        </w:rPr>
        <w:t>matter of the ontology one needs to build. This will involve establishing the nature and scope of the</w:t>
      </w:r>
      <w:r w:rsidR="00DD5D37">
        <w:rPr>
          <w:szCs w:val="24"/>
        </w:rPr>
        <w:t xml:space="preserve"> data</w:t>
      </w:r>
      <w:r>
        <w:rPr>
          <w:szCs w:val="24"/>
        </w:rPr>
        <w:t xml:space="preserve"> (for example</w:t>
      </w:r>
      <w:r w:rsidR="00145AA2">
        <w:rPr>
          <w:szCs w:val="24"/>
        </w:rPr>
        <w:t>,</w:t>
      </w:r>
      <w:r>
        <w:rPr>
          <w:szCs w:val="24"/>
        </w:rPr>
        <w:t xml:space="preserve"> experimental or clinical) one needs to annotate, and of identifying existing ontology content in relevant domains. The initial survey of the content of the pertinent science should yield provisional answers to the following questions:</w:t>
      </w:r>
    </w:p>
    <w:p w14:paraId="6709B9A5" w14:textId="2DB91C03" w:rsidR="00855872" w:rsidRDefault="00855872">
      <w:pPr>
        <w:pStyle w:val="LList"/>
        <w:tabs>
          <w:tab w:val="left" w:pos="240"/>
          <w:tab w:val="left" w:pos="480"/>
          <w:tab w:val="left" w:pos="960"/>
        </w:tabs>
        <w:autoSpaceDE w:val="0"/>
        <w:autoSpaceDN w:val="0"/>
        <w:adjustRightInd w:val="0"/>
        <w:rPr>
          <w:szCs w:val="24"/>
        </w:rPr>
      </w:pPr>
      <w:r>
        <w:rPr>
          <w:szCs w:val="24"/>
        </w:rPr>
        <w:t>1.</w:t>
      </w:r>
      <w:r>
        <w:rPr>
          <w:szCs w:val="24"/>
        </w:rPr>
        <w:t> </w:t>
      </w:r>
      <w:r w:rsidR="00DD5D37">
        <w:rPr>
          <w:szCs w:val="24"/>
        </w:rPr>
        <w:t>W</w:t>
      </w:r>
      <w:r>
        <w:rPr>
          <w:szCs w:val="24"/>
        </w:rPr>
        <w:t>hat are the domain universals and relations that need to be represented?</w:t>
      </w:r>
    </w:p>
    <w:p w14:paraId="7B23CE06" w14:textId="3174678C" w:rsidR="00855872" w:rsidRDefault="00855872">
      <w:pPr>
        <w:pStyle w:val="LList"/>
        <w:tabs>
          <w:tab w:val="left" w:pos="240"/>
          <w:tab w:val="left" w:pos="480"/>
          <w:tab w:val="left" w:pos="960"/>
        </w:tabs>
        <w:autoSpaceDE w:val="0"/>
        <w:autoSpaceDN w:val="0"/>
        <w:adjustRightInd w:val="0"/>
        <w:rPr>
          <w:szCs w:val="24"/>
        </w:rPr>
      </w:pPr>
      <w:r>
        <w:rPr>
          <w:szCs w:val="24"/>
        </w:rPr>
        <w:t>2.</w:t>
      </w:r>
      <w:r>
        <w:rPr>
          <w:szCs w:val="24"/>
        </w:rPr>
        <w:t> </w:t>
      </w:r>
      <w:r w:rsidR="00DD5D37">
        <w:rPr>
          <w:szCs w:val="24"/>
        </w:rPr>
        <w:t>W</w:t>
      </w:r>
      <w:r>
        <w:rPr>
          <w:szCs w:val="24"/>
        </w:rPr>
        <w:t>hat are the appropriate domain-specific terms that should be used in representing these universals and relations?</w:t>
      </w:r>
    </w:p>
    <w:p w14:paraId="27A3A947" w14:textId="59B53223" w:rsidR="00855872" w:rsidRDefault="00855872">
      <w:pPr>
        <w:pStyle w:val="LList"/>
        <w:tabs>
          <w:tab w:val="left" w:pos="240"/>
          <w:tab w:val="left" w:pos="480"/>
          <w:tab w:val="left" w:pos="960"/>
        </w:tabs>
        <w:autoSpaceDE w:val="0"/>
        <w:autoSpaceDN w:val="0"/>
        <w:adjustRightInd w:val="0"/>
        <w:rPr>
          <w:szCs w:val="24"/>
        </w:rPr>
      </w:pPr>
      <w:r>
        <w:rPr>
          <w:szCs w:val="24"/>
        </w:rPr>
        <w:t>3.</w:t>
      </w:r>
      <w:r>
        <w:rPr>
          <w:szCs w:val="24"/>
        </w:rPr>
        <w:t> </w:t>
      </w:r>
      <w:r w:rsidR="00DD5D37">
        <w:rPr>
          <w:szCs w:val="24"/>
        </w:rPr>
        <w:t>W</w:t>
      </w:r>
      <w:r>
        <w:rPr>
          <w:szCs w:val="24"/>
        </w:rPr>
        <w:t>hat levels of granularity of entities are salient for the ontology?</w:t>
      </w:r>
    </w:p>
    <w:p w14:paraId="4CA1CE40" w14:textId="400F9D65" w:rsidR="00855872" w:rsidRDefault="00855872">
      <w:pPr>
        <w:pStyle w:val="TxText"/>
        <w:autoSpaceDE w:val="0"/>
        <w:autoSpaceDN w:val="0"/>
        <w:adjustRightInd w:val="0"/>
        <w:rPr>
          <w:szCs w:val="24"/>
        </w:rPr>
      </w:pPr>
      <w:r>
        <w:rPr>
          <w:szCs w:val="24"/>
        </w:rPr>
        <w:t>Step 2 is the task of assembling a selection (</w:t>
      </w:r>
      <w:r w:rsidR="00DD5D37">
        <w:rPr>
          <w:szCs w:val="24"/>
        </w:rPr>
        <w:t>fifty</w:t>
      </w:r>
      <w:r>
        <w:rPr>
          <w:szCs w:val="24"/>
        </w:rPr>
        <w:t xml:space="preserve"> or so) of the most common highly general terms, some of them taken from relevant ontologies, some from standard textbooks.</w:t>
      </w:r>
    </w:p>
    <w:p w14:paraId="767255B2" w14:textId="1CFA2508" w:rsidR="00855872" w:rsidRDefault="00855872">
      <w:pPr>
        <w:pStyle w:val="TxText"/>
        <w:autoSpaceDE w:val="0"/>
        <w:autoSpaceDN w:val="0"/>
        <w:adjustRightInd w:val="0"/>
        <w:rPr>
          <w:szCs w:val="24"/>
        </w:rPr>
      </w:pPr>
      <w:r>
        <w:rPr>
          <w:szCs w:val="24"/>
        </w:rPr>
        <w:t xml:space="preserve">Step 3 is the provisional ordering of these terms in a hierarchy of </w:t>
      </w:r>
      <w:r w:rsidR="00DD5D37">
        <w:rPr>
          <w:szCs w:val="24"/>
        </w:rPr>
        <w:t xml:space="preserve">the </w:t>
      </w:r>
      <w:r>
        <w:rPr>
          <w:szCs w:val="24"/>
        </w:rPr>
        <w:t>more and less general and serves as the precursor to step 4</w:t>
      </w:r>
      <w:r w:rsidR="00DD5D37">
        <w:rPr>
          <w:szCs w:val="24"/>
        </w:rPr>
        <w:t>. This step</w:t>
      </w:r>
      <w:r>
        <w:rPr>
          <w:szCs w:val="24"/>
        </w:rPr>
        <w:t xml:space="preserve"> consists in working on this hierarchy to ensure coherence, for example</w:t>
      </w:r>
      <w:r w:rsidR="00145AA2">
        <w:rPr>
          <w:szCs w:val="24"/>
        </w:rPr>
        <w:t xml:space="preserve">, </w:t>
      </w:r>
      <w:r>
        <w:rPr>
          <w:szCs w:val="24"/>
        </w:rPr>
        <w:t>by adding further terms to ensure a complete taxonomical hierarchy for the ontology</w:t>
      </w:r>
      <w:r w:rsidR="00DD5D37">
        <w:rPr>
          <w:szCs w:val="24"/>
        </w:rPr>
        <w:t>;</w:t>
      </w:r>
      <w:r w:rsidR="00173DC6">
        <w:rPr>
          <w:szCs w:val="24"/>
        </w:rPr>
        <w:t xml:space="preserve"> and</w:t>
      </w:r>
      <w:r>
        <w:rPr>
          <w:szCs w:val="24"/>
        </w:rPr>
        <w:t xml:space="preserve"> identifying the terms referring to the highest-level universals in the domain in question, which will serve as the root node or nodes of the ontology being developed</w:t>
      </w:r>
      <w:r w:rsidR="00173DC6">
        <w:rPr>
          <w:szCs w:val="24"/>
        </w:rPr>
        <w:t xml:space="preserve">. It will involve also </w:t>
      </w:r>
      <w:r>
        <w:rPr>
          <w:szCs w:val="24"/>
        </w:rPr>
        <w:t>creating a set of human-understandable definitions for the selected terms, which will include gathering further information concerning the most important domain-</w:t>
      </w:r>
      <w:r>
        <w:rPr>
          <w:szCs w:val="24"/>
        </w:rPr>
        <w:lastRenderedPageBreak/>
        <w:t xml:space="preserve">specific universals which are subsumed by these highest-level universals, and identifying </w:t>
      </w:r>
      <w:r w:rsidR="00173DC6">
        <w:rPr>
          <w:szCs w:val="24"/>
        </w:rPr>
        <w:t xml:space="preserve">any </w:t>
      </w:r>
      <w:r>
        <w:rPr>
          <w:szCs w:val="24"/>
        </w:rPr>
        <w:t xml:space="preserve">relevant terms in neighboring ontologies which will be needed in the formulation of </w:t>
      </w:r>
      <w:r w:rsidR="00173DC6">
        <w:rPr>
          <w:szCs w:val="24"/>
        </w:rPr>
        <w:t xml:space="preserve">the </w:t>
      </w:r>
      <w:r>
        <w:rPr>
          <w:szCs w:val="24"/>
        </w:rPr>
        <w:t>definitions. Starting with the root nodes and working downward, we attempt to identify successive genera and differentiating characteristics that will need to be included in the definitions of the entities to be included in the ontology</w:t>
      </w:r>
      <w:r w:rsidR="00DD5D37">
        <w:rPr>
          <w:szCs w:val="24"/>
        </w:rPr>
        <w:t>;</w:t>
      </w:r>
      <w:r>
        <w:rPr>
          <w:szCs w:val="24"/>
        </w:rPr>
        <w:t xml:space="preserve"> and </w:t>
      </w:r>
      <w:r w:rsidR="00DD5D37">
        <w:rPr>
          <w:szCs w:val="24"/>
        </w:rPr>
        <w:t xml:space="preserve">we </w:t>
      </w:r>
      <w:r>
        <w:rPr>
          <w:szCs w:val="24"/>
        </w:rPr>
        <w:t>adjust our preliminary classification scheme in light of any changes which our definitions dictate.</w:t>
      </w:r>
    </w:p>
    <w:p w14:paraId="1B4E95D0" w14:textId="77777777" w:rsidR="00855872" w:rsidRDefault="00855872">
      <w:pPr>
        <w:pStyle w:val="TxText"/>
        <w:autoSpaceDE w:val="0"/>
        <w:autoSpaceDN w:val="0"/>
        <w:adjustRightInd w:val="0"/>
        <w:rPr>
          <w:szCs w:val="24"/>
        </w:rPr>
      </w:pPr>
      <w:r>
        <w:rPr>
          <w:szCs w:val="24"/>
        </w:rPr>
        <w:t>The process of regimentation is iterative, and will involve successive cycles of reviewing versions of the hierarchy of terms and definitions for logical, philosophical, and scientific adequacy, including consistency and human intelligibility, and also ensuring that the result leaves out no essential elements of the domain.</w:t>
      </w:r>
    </w:p>
    <w:p w14:paraId="30D601B0" w14:textId="77777777" w:rsidR="00855872" w:rsidRDefault="00855872">
      <w:pPr>
        <w:pStyle w:val="TxText"/>
        <w:autoSpaceDE w:val="0"/>
        <w:autoSpaceDN w:val="0"/>
        <w:adjustRightInd w:val="0"/>
        <w:rPr>
          <w:szCs w:val="24"/>
        </w:rPr>
      </w:pPr>
      <w:r>
        <w:rPr>
          <w:szCs w:val="24"/>
        </w:rPr>
        <w:t>Once a thorough understanding of the domain has been established in this way, step 5 is the task of iterative encoding of the ontology through logical formalization. This is achieved by transforming the natural language definitions for the terms contained in the ontology into a format that is computer tractable using an ontology editing tool.</w:t>
      </w:r>
    </w:p>
    <w:p w14:paraId="1D0B8E76" w14:textId="7CECFF47" w:rsidR="00855872" w:rsidRDefault="00855872">
      <w:pPr>
        <w:pStyle w:val="TxText"/>
        <w:autoSpaceDE w:val="0"/>
        <w:autoSpaceDN w:val="0"/>
        <w:adjustRightInd w:val="0"/>
        <w:rPr>
          <w:szCs w:val="24"/>
        </w:rPr>
      </w:pPr>
      <w:r>
        <w:rPr>
          <w:szCs w:val="24"/>
        </w:rPr>
        <w:t xml:space="preserve">While the process </w:t>
      </w:r>
      <w:r w:rsidR="003B28A0">
        <w:rPr>
          <w:szCs w:val="24"/>
        </w:rPr>
        <w:t xml:space="preserve">of five steps </w:t>
      </w:r>
      <w:r>
        <w:rPr>
          <w:szCs w:val="24"/>
        </w:rPr>
        <w:t xml:space="preserve">is top down in nature, working from the highly general to successively less general terms in the ontology, in practice it will involve a great deal of cycling via feedback loops between the successive steps. In the following sections, we will discuss the demarcation and information-gathering processes in more detail. In </w:t>
      </w:r>
      <w:r w:rsidR="003B28A0">
        <w:rPr>
          <w:szCs w:val="24"/>
        </w:rPr>
        <w:t>c</w:t>
      </w:r>
      <w:r>
        <w:rPr>
          <w:szCs w:val="24"/>
        </w:rPr>
        <w:t xml:space="preserve">hapter 4 we will address the issue of regimentation, and we will return to issues of encoding in </w:t>
      </w:r>
      <w:r w:rsidR="00401134">
        <w:rPr>
          <w:szCs w:val="24"/>
        </w:rPr>
        <w:t>c</w:t>
      </w:r>
      <w:r>
        <w:rPr>
          <w:szCs w:val="24"/>
        </w:rPr>
        <w:t>hapter 8.</w:t>
      </w:r>
    </w:p>
    <w:p w14:paraId="5F651052" w14:textId="4224CF79" w:rsidR="00855872" w:rsidRDefault="00855872">
      <w:pPr>
        <w:pStyle w:val="H2HeadingLevel2"/>
        <w:autoSpaceDE w:val="0"/>
        <w:autoSpaceDN w:val="0"/>
        <w:adjustRightInd w:val="0"/>
        <w:rPr>
          <w:szCs w:val="24"/>
        </w:rPr>
      </w:pPr>
      <w:r>
        <w:rPr>
          <w:szCs w:val="24"/>
        </w:rPr>
        <w:t>Explicitly Determine the Subject</w:t>
      </w:r>
      <w:r w:rsidR="003B28A0">
        <w:rPr>
          <w:szCs w:val="24"/>
        </w:rPr>
        <w:t xml:space="preserve"> </w:t>
      </w:r>
      <w:r>
        <w:rPr>
          <w:szCs w:val="24"/>
        </w:rPr>
        <w:t>Matter of the Domain Ontology</w:t>
      </w:r>
    </w:p>
    <w:p w14:paraId="432FF042" w14:textId="7D646665" w:rsidR="00855872" w:rsidRDefault="00855872">
      <w:pPr>
        <w:pStyle w:val="TxNITextNoIndent"/>
        <w:autoSpaceDE w:val="0"/>
        <w:autoSpaceDN w:val="0"/>
        <w:adjustRightInd w:val="0"/>
        <w:rPr>
          <w:szCs w:val="24"/>
        </w:rPr>
      </w:pPr>
      <w:r>
        <w:rPr>
          <w:szCs w:val="24"/>
        </w:rPr>
        <w:t xml:space="preserve">The first step in constructing </w:t>
      </w:r>
      <w:proofErr w:type="gramStart"/>
      <w:r>
        <w:rPr>
          <w:szCs w:val="24"/>
        </w:rPr>
        <w:t>a domain</w:t>
      </w:r>
      <w:proofErr w:type="gramEnd"/>
      <w:r>
        <w:rPr>
          <w:szCs w:val="24"/>
        </w:rPr>
        <w:t xml:space="preserve"> ontology is to determine explicitly the intended scope of the ontology, which is to answer the question: “what part of reality is this ontology an ontology </w:t>
      </w:r>
      <w:r>
        <w:rPr>
          <w:szCs w:val="24"/>
        </w:rPr>
        <w:lastRenderedPageBreak/>
        <w:t xml:space="preserve">of?” Providing an explicit statement of this scope will serve to indicate both what is to be included </w:t>
      </w:r>
      <w:r w:rsidR="00F54274">
        <w:rPr>
          <w:szCs w:val="24"/>
        </w:rPr>
        <w:t xml:space="preserve">in and what is to be excluded from </w:t>
      </w:r>
      <w:r>
        <w:rPr>
          <w:szCs w:val="24"/>
        </w:rPr>
        <w:t>the intended ontology. For example, the documentation for the Foundational Model of Anatomy</w:t>
      </w:r>
      <w:r w:rsidR="00EE1809">
        <w:rPr>
          <w:szCs w:val="24"/>
        </w:rPr>
        <w:t xml:space="preserve"> (FMA)</w:t>
      </w:r>
      <w:r>
        <w:rPr>
          <w:szCs w:val="24"/>
        </w:rPr>
        <w:t xml:space="preserve">, </w:t>
      </w:r>
      <w:proofErr w:type="gramStart"/>
      <w:r>
        <w:rPr>
          <w:szCs w:val="24"/>
        </w:rPr>
        <w:t>an ontology</w:t>
      </w:r>
      <w:proofErr w:type="gramEnd"/>
      <w:r>
        <w:rPr>
          <w:szCs w:val="24"/>
        </w:rPr>
        <w:t xml:space="preserve"> of human anatomy, describes the ontology as </w:t>
      </w:r>
      <w:r w:rsidR="00401134">
        <w:rPr>
          <w:szCs w:val="24"/>
        </w:rPr>
        <w:t>“</w:t>
      </w:r>
      <w:r>
        <w:rPr>
          <w:szCs w:val="24"/>
        </w:rPr>
        <w:t>strictly constrained to ‘pure’ anatomy, i.e., the structural organization of the body.”</w:t>
      </w:r>
      <w:r w:rsidRPr="00E44677">
        <w:rPr>
          <w:rStyle w:val="citefn"/>
          <w:szCs w:val="24"/>
          <w:vertAlign w:val="superscript"/>
        </w:rPr>
        <w:t>1</w:t>
      </w:r>
      <w:r>
        <w:rPr>
          <w:szCs w:val="24"/>
        </w:rPr>
        <w:t xml:space="preserve"> </w:t>
      </w:r>
      <w:commentRangeStart w:id="2"/>
      <w:r>
        <w:rPr>
          <w:szCs w:val="24"/>
        </w:rPr>
        <w:t>This statement makes it clear wh</w:t>
      </w:r>
      <w:r w:rsidR="00914A27">
        <w:rPr>
          <w:szCs w:val="24"/>
        </w:rPr>
        <w:t>ich</w:t>
      </w:r>
      <w:r>
        <w:rPr>
          <w:szCs w:val="24"/>
        </w:rPr>
        <w:t xml:space="preserve"> terms are candidates for inclusion in the FMA</w:t>
      </w:r>
      <w:r w:rsidR="00F54274">
        <w:rPr>
          <w:szCs w:val="24"/>
        </w:rPr>
        <w:t>, but also wh</w:t>
      </w:r>
      <w:r w:rsidR="00914A27">
        <w:rPr>
          <w:szCs w:val="24"/>
        </w:rPr>
        <w:t>ich terms</w:t>
      </w:r>
      <w:r w:rsidR="00F54274">
        <w:rPr>
          <w:szCs w:val="24"/>
        </w:rPr>
        <w:t xml:space="preserve"> </w:t>
      </w:r>
      <w:r w:rsidR="00914A27">
        <w:rPr>
          <w:szCs w:val="24"/>
        </w:rPr>
        <w:t>to</w:t>
      </w:r>
      <w:r w:rsidR="00F54274">
        <w:rPr>
          <w:szCs w:val="24"/>
        </w:rPr>
        <w:t xml:space="preserve"> exclude: </w:t>
      </w:r>
      <w:r w:rsidR="00914A27">
        <w:rPr>
          <w:szCs w:val="24"/>
        </w:rPr>
        <w:t xml:space="preserve">those </w:t>
      </w:r>
      <w:r w:rsidR="00F54274">
        <w:rPr>
          <w:szCs w:val="24"/>
        </w:rPr>
        <w:t>relating, for example, to functional anatomy, or surgical anatomy.</w:t>
      </w:r>
      <w:r>
        <w:rPr>
          <w:szCs w:val="24"/>
        </w:rPr>
        <w:t xml:space="preserve"> </w:t>
      </w:r>
      <w:commentRangeEnd w:id="2"/>
      <w:r w:rsidR="00914A27">
        <w:rPr>
          <w:rStyle w:val="CommentReference"/>
        </w:rPr>
        <w:commentReference w:id="2"/>
      </w:r>
      <w:r>
        <w:rPr>
          <w:szCs w:val="24"/>
        </w:rPr>
        <w:t xml:space="preserve">The specification of scope will also indicate the level or levels of granularity of reality against which the ontology is calibrated. Will this be </w:t>
      </w:r>
      <w:r>
        <w:rPr>
          <w:i/>
          <w:szCs w:val="24"/>
        </w:rPr>
        <w:t>multicellular organisms</w:t>
      </w:r>
      <w:r>
        <w:rPr>
          <w:szCs w:val="24"/>
        </w:rPr>
        <w:t xml:space="preserve">, or </w:t>
      </w:r>
      <w:r>
        <w:rPr>
          <w:i/>
          <w:szCs w:val="24"/>
        </w:rPr>
        <w:t>organs,</w:t>
      </w:r>
      <w:r>
        <w:rPr>
          <w:szCs w:val="24"/>
        </w:rPr>
        <w:t xml:space="preserve"> or </w:t>
      </w:r>
      <w:r>
        <w:rPr>
          <w:i/>
          <w:szCs w:val="24"/>
        </w:rPr>
        <w:t>cells</w:t>
      </w:r>
      <w:r>
        <w:rPr>
          <w:szCs w:val="24"/>
        </w:rPr>
        <w:t xml:space="preserve">, or </w:t>
      </w:r>
      <w:r>
        <w:rPr>
          <w:i/>
          <w:szCs w:val="24"/>
        </w:rPr>
        <w:t>cell components</w:t>
      </w:r>
      <w:r>
        <w:rPr>
          <w:szCs w:val="24"/>
        </w:rPr>
        <w:t xml:space="preserve">, or </w:t>
      </w:r>
      <w:r>
        <w:rPr>
          <w:i/>
          <w:szCs w:val="24"/>
        </w:rPr>
        <w:t>molecules</w:t>
      </w:r>
      <w:r>
        <w:rPr>
          <w:szCs w:val="24"/>
        </w:rPr>
        <w:t xml:space="preserve">? Or will it perhaps be </w:t>
      </w:r>
      <w:r>
        <w:rPr>
          <w:i/>
          <w:szCs w:val="24"/>
        </w:rPr>
        <w:t>entire populations of organisms</w:t>
      </w:r>
      <w:r>
        <w:rPr>
          <w:szCs w:val="24"/>
        </w:rPr>
        <w:t>? Or will it be some combination of levels, as in an ontology that deals with cell</w:t>
      </w:r>
      <w:r w:rsidR="00401134">
        <w:rPr>
          <w:szCs w:val="24"/>
        </w:rPr>
        <w:t xml:space="preserve"> </w:t>
      </w:r>
      <w:r>
        <w:rPr>
          <w:szCs w:val="24"/>
        </w:rPr>
        <w:t>signaling and thus needs to represent, for example, both cells and signaling pathways?</w:t>
      </w:r>
    </w:p>
    <w:p w14:paraId="2120DEFB" w14:textId="0FB91AF1" w:rsidR="00855872" w:rsidRDefault="00855872">
      <w:pPr>
        <w:pStyle w:val="H2HeadingLevel2"/>
        <w:autoSpaceDE w:val="0"/>
        <w:autoSpaceDN w:val="0"/>
        <w:adjustRightInd w:val="0"/>
        <w:rPr>
          <w:szCs w:val="24"/>
        </w:rPr>
      </w:pPr>
      <w:r>
        <w:rPr>
          <w:szCs w:val="24"/>
        </w:rPr>
        <w:t>Domain and Top-Level Ontologies</w:t>
      </w:r>
    </w:p>
    <w:p w14:paraId="05171635" w14:textId="77777777" w:rsidR="00855872" w:rsidRDefault="00855872">
      <w:pPr>
        <w:pStyle w:val="TxNITextNoIndent"/>
        <w:autoSpaceDE w:val="0"/>
        <w:autoSpaceDN w:val="0"/>
        <w:adjustRightInd w:val="0"/>
        <w:rPr>
          <w:szCs w:val="24"/>
        </w:rPr>
      </w:pPr>
      <w:r>
        <w:rPr>
          <w:szCs w:val="24"/>
        </w:rPr>
        <w:t>We have seen that for purposes of successfully managing scientific information in the long term, the root node or nodes of a domain ontology should be defined in terms of some highly general universal taken from a domain neutral ontology such as BFO. This will help to ensure that the ontology is built using a high-level ontology architecture that is shared with other ontologies.</w:t>
      </w:r>
    </w:p>
    <w:p w14:paraId="61BBAC9E" w14:textId="5F0B3141" w:rsidR="00855872" w:rsidRDefault="00855872">
      <w:pPr>
        <w:pStyle w:val="TxText"/>
        <w:autoSpaceDE w:val="0"/>
        <w:autoSpaceDN w:val="0"/>
        <w:adjustRightInd w:val="0"/>
        <w:rPr>
          <w:szCs w:val="24"/>
        </w:rPr>
      </w:pPr>
      <w:r>
        <w:rPr>
          <w:szCs w:val="24"/>
        </w:rPr>
        <w:t xml:space="preserve">If, for example, the relation </w:t>
      </w:r>
      <w:r>
        <w:rPr>
          <w:i/>
          <w:szCs w:val="24"/>
        </w:rPr>
        <w:t>part_of</w:t>
      </w:r>
      <w:r>
        <w:rPr>
          <w:szCs w:val="24"/>
        </w:rPr>
        <w:t xml:space="preserve"> is asserted in a given formal ontology as being transitive (so that if </w:t>
      </w:r>
      <w:r>
        <w:rPr>
          <w:i/>
          <w:szCs w:val="24"/>
        </w:rPr>
        <w:t>x part_of y</w:t>
      </w:r>
      <w:r>
        <w:rPr>
          <w:szCs w:val="24"/>
        </w:rPr>
        <w:t xml:space="preserve"> and </w:t>
      </w:r>
      <w:r>
        <w:rPr>
          <w:i/>
          <w:szCs w:val="24"/>
        </w:rPr>
        <w:t>y part_of z</w:t>
      </w:r>
      <w:r>
        <w:rPr>
          <w:szCs w:val="24"/>
        </w:rPr>
        <w:t xml:space="preserve">, then </w:t>
      </w:r>
      <w:r>
        <w:rPr>
          <w:i/>
          <w:szCs w:val="24"/>
        </w:rPr>
        <w:t>x part_of z</w:t>
      </w:r>
      <w:r>
        <w:rPr>
          <w:szCs w:val="24"/>
        </w:rPr>
        <w:t xml:space="preserve"> will hold), then in a domain ontology built on its basis, for example</w:t>
      </w:r>
      <w:r w:rsidR="00145AA2">
        <w:rPr>
          <w:szCs w:val="24"/>
        </w:rPr>
        <w:t>,</w:t>
      </w:r>
      <w:r>
        <w:rPr>
          <w:szCs w:val="24"/>
        </w:rPr>
        <w:t xml:space="preserve"> in the domain of anatomy, we will be able to use this feature of the parthood relation to infer from </w:t>
      </w:r>
      <w:r>
        <w:rPr>
          <w:i/>
          <w:szCs w:val="24"/>
        </w:rPr>
        <w:t>finger part_of arm</w:t>
      </w:r>
      <w:r>
        <w:rPr>
          <w:szCs w:val="24"/>
        </w:rPr>
        <w:t xml:space="preserve"> and </w:t>
      </w:r>
      <w:r>
        <w:rPr>
          <w:i/>
          <w:szCs w:val="24"/>
        </w:rPr>
        <w:t>arm part_of body</w:t>
      </w:r>
      <w:r>
        <w:rPr>
          <w:szCs w:val="24"/>
        </w:rPr>
        <w:t xml:space="preserve">, to </w:t>
      </w:r>
      <w:r>
        <w:rPr>
          <w:i/>
          <w:szCs w:val="24"/>
        </w:rPr>
        <w:t>finger part_of body</w:t>
      </w:r>
      <w:r>
        <w:rPr>
          <w:szCs w:val="24"/>
        </w:rPr>
        <w:t>.</w:t>
      </w:r>
    </w:p>
    <w:p w14:paraId="77DA2088" w14:textId="4B4B58C1" w:rsidR="00855872" w:rsidRDefault="00855872">
      <w:pPr>
        <w:pStyle w:val="TxText"/>
        <w:autoSpaceDE w:val="0"/>
        <w:autoSpaceDN w:val="0"/>
        <w:adjustRightInd w:val="0"/>
        <w:rPr>
          <w:szCs w:val="24"/>
        </w:rPr>
      </w:pPr>
      <w:r>
        <w:rPr>
          <w:szCs w:val="24"/>
        </w:rPr>
        <w:lastRenderedPageBreak/>
        <w:t xml:space="preserve">Similarly, if a top-level ontology contains distinct representations for continuants (three-dimensional entities </w:t>
      </w:r>
      <w:r w:rsidR="00401134">
        <w:rPr>
          <w:szCs w:val="24"/>
        </w:rPr>
        <w:t>that</w:t>
      </w:r>
      <w:r>
        <w:rPr>
          <w:szCs w:val="24"/>
        </w:rPr>
        <w:t xml:space="preserve"> continue to exist through time, such as planets and molecules) and </w:t>
      </w:r>
      <w:proofErr w:type="spellStart"/>
      <w:r>
        <w:rPr>
          <w:szCs w:val="24"/>
        </w:rPr>
        <w:t>occurrents</w:t>
      </w:r>
      <w:proofErr w:type="spellEnd"/>
      <w:r>
        <w:rPr>
          <w:szCs w:val="24"/>
        </w:rPr>
        <w:t xml:space="preserve"> (entities that occur, which means that they are spread out not just in space but also in time, such as a baseball game or the movement of a planet in its orbit), then all domain ontologies defined on its basis will be required to respect this same distinction among the entities it represents.</w:t>
      </w:r>
    </w:p>
    <w:p w14:paraId="061EFA45" w14:textId="10DFB892" w:rsidR="00855872" w:rsidRDefault="00855872">
      <w:pPr>
        <w:pStyle w:val="TxText"/>
        <w:autoSpaceDE w:val="0"/>
        <w:autoSpaceDN w:val="0"/>
        <w:adjustRightInd w:val="0"/>
        <w:rPr>
          <w:szCs w:val="24"/>
        </w:rPr>
      </w:pPr>
      <w:r>
        <w:rPr>
          <w:szCs w:val="24"/>
        </w:rPr>
        <w:t xml:space="preserve">In these and a series of related respects the top-level ontology </w:t>
      </w:r>
      <w:r w:rsidR="00F54274">
        <w:rPr>
          <w:szCs w:val="24"/>
        </w:rPr>
        <w:t xml:space="preserve">helps to </w:t>
      </w:r>
      <w:r>
        <w:rPr>
          <w:szCs w:val="24"/>
        </w:rPr>
        <w:t>ensur</w:t>
      </w:r>
      <w:r w:rsidR="00F54274">
        <w:rPr>
          <w:szCs w:val="24"/>
        </w:rPr>
        <w:t>e</w:t>
      </w:r>
      <w:r>
        <w:rPr>
          <w:szCs w:val="24"/>
        </w:rPr>
        <w:t xml:space="preserve"> the correctness of ontology construction at lower levels. If </w:t>
      </w:r>
      <w:proofErr w:type="gramStart"/>
      <w:r>
        <w:rPr>
          <w:szCs w:val="24"/>
        </w:rPr>
        <w:t>an ontology</w:t>
      </w:r>
      <w:proofErr w:type="gramEnd"/>
      <w:r>
        <w:rPr>
          <w:szCs w:val="24"/>
        </w:rPr>
        <w:t xml:space="preserve"> uses </w:t>
      </w:r>
      <w:r>
        <w:rPr>
          <w:i/>
          <w:szCs w:val="24"/>
        </w:rPr>
        <w:t>part_of</w:t>
      </w:r>
      <w:r>
        <w:rPr>
          <w:szCs w:val="24"/>
        </w:rPr>
        <w:t xml:space="preserve"> but contains assertions </w:t>
      </w:r>
      <w:r w:rsidR="00121053">
        <w:rPr>
          <w:szCs w:val="24"/>
        </w:rPr>
        <w:t xml:space="preserve">that </w:t>
      </w:r>
      <w:r>
        <w:rPr>
          <w:szCs w:val="24"/>
        </w:rPr>
        <w:t xml:space="preserve">contradict transitivity, then these assertions can be flagged as being in need of manual checking. If </w:t>
      </w:r>
      <w:proofErr w:type="gramStart"/>
      <w:r>
        <w:rPr>
          <w:szCs w:val="24"/>
        </w:rPr>
        <w:t>an ontology</w:t>
      </w:r>
      <w:proofErr w:type="gramEnd"/>
      <w:r>
        <w:rPr>
          <w:szCs w:val="24"/>
        </w:rPr>
        <w:t xml:space="preserve"> </w:t>
      </w:r>
      <w:r w:rsidR="00F54274">
        <w:rPr>
          <w:szCs w:val="24"/>
        </w:rPr>
        <w:t xml:space="preserve">recognizes </w:t>
      </w:r>
      <w:r>
        <w:rPr>
          <w:szCs w:val="24"/>
        </w:rPr>
        <w:t xml:space="preserve">the distinction between </w:t>
      </w:r>
      <w:r w:rsidR="00DB6653">
        <w:rPr>
          <w:szCs w:val="24"/>
        </w:rPr>
        <w:t xml:space="preserve">things and </w:t>
      </w:r>
      <w:r w:rsidR="00F54274">
        <w:rPr>
          <w:szCs w:val="24"/>
        </w:rPr>
        <w:t>processes</w:t>
      </w:r>
      <w:r>
        <w:rPr>
          <w:szCs w:val="24"/>
        </w:rPr>
        <w:t>, then problem cases—for example</w:t>
      </w:r>
      <w:r w:rsidR="00121053">
        <w:rPr>
          <w:szCs w:val="24"/>
        </w:rPr>
        <w:t>,</w:t>
      </w:r>
      <w:r>
        <w:rPr>
          <w:szCs w:val="24"/>
        </w:rPr>
        <w:t xml:space="preserve"> terms such as </w:t>
      </w:r>
      <w:r w:rsidR="00401134">
        <w:rPr>
          <w:szCs w:val="24"/>
        </w:rPr>
        <w:t>“</w:t>
      </w:r>
      <w:r>
        <w:rPr>
          <w:szCs w:val="24"/>
        </w:rPr>
        <w:t>gene mutation</w:t>
      </w:r>
      <w:r w:rsidR="00401134">
        <w:rPr>
          <w:szCs w:val="24"/>
        </w:rPr>
        <w:t>,”</w:t>
      </w:r>
      <w:r>
        <w:rPr>
          <w:szCs w:val="24"/>
        </w:rPr>
        <w:t xml:space="preserve"> which are ambiguous as between </w:t>
      </w:r>
      <w:r w:rsidR="00DB6653">
        <w:rPr>
          <w:szCs w:val="24"/>
        </w:rPr>
        <w:t xml:space="preserve">thing </w:t>
      </w:r>
      <w:r>
        <w:rPr>
          <w:szCs w:val="24"/>
        </w:rPr>
        <w:t xml:space="preserve">and </w:t>
      </w:r>
      <w:r w:rsidR="00DB6653">
        <w:rPr>
          <w:szCs w:val="24"/>
        </w:rPr>
        <w:t xml:space="preserve">process </w:t>
      </w:r>
      <w:r>
        <w:rPr>
          <w:szCs w:val="24"/>
        </w:rPr>
        <w:t>readings—can be identified in advance and warnings issued requiring developers to subject such terms to additional manual inspection. BFO was designed to play this kind of role in the process of domain ontology design and quality assurance.</w:t>
      </w:r>
      <w:r w:rsidRPr="00E44677">
        <w:rPr>
          <w:rStyle w:val="citefn"/>
          <w:szCs w:val="24"/>
          <w:vertAlign w:val="superscript"/>
        </w:rPr>
        <w:t>2</w:t>
      </w:r>
    </w:p>
    <w:p w14:paraId="6D73DC17" w14:textId="5035336B" w:rsidR="00855872" w:rsidRDefault="00855872">
      <w:pPr>
        <w:pStyle w:val="TxText"/>
        <w:autoSpaceDE w:val="0"/>
        <w:autoSpaceDN w:val="0"/>
        <w:adjustRightInd w:val="0"/>
        <w:rPr>
          <w:szCs w:val="24"/>
        </w:rPr>
      </w:pPr>
      <w:r>
        <w:rPr>
          <w:szCs w:val="24"/>
        </w:rPr>
        <w:t>For these reasons it is important, at the outset of designing a domain</w:t>
      </w:r>
      <w:r w:rsidR="00B97529">
        <w:rPr>
          <w:szCs w:val="24"/>
        </w:rPr>
        <w:t>-</w:t>
      </w:r>
      <w:r>
        <w:rPr>
          <w:szCs w:val="24"/>
        </w:rPr>
        <w:t>specific ontology, to consider what top-level ontological categories and relations might apply to the domain at hand, and to select a top-level ontology representing sufficient and sufficiently clear categories and relations to handle the basic kinds of entities to be found in the domain in question. It is important to note that, by definition, a top-level ontology should be domain neutral. Thus it should not contain representations of relations and universals that are specific to any given domain</w:t>
      </w:r>
      <w:r w:rsidR="00DB6653">
        <w:rPr>
          <w:szCs w:val="24"/>
        </w:rPr>
        <w:t xml:space="preserve">. It </w:t>
      </w:r>
      <w:r>
        <w:rPr>
          <w:szCs w:val="24"/>
        </w:rPr>
        <w:t>will thus, in comparison with many of the domain ontologies defined in its terms, be very small. The ontological content pertinent to each specific domain is then added to that of the top-level ontology through the process of downward population.</w:t>
      </w:r>
    </w:p>
    <w:p w14:paraId="10CF52F2" w14:textId="24026FEE" w:rsidR="00855872" w:rsidRDefault="00855872">
      <w:pPr>
        <w:pStyle w:val="H2HeadingLevel2"/>
        <w:autoSpaceDE w:val="0"/>
        <w:autoSpaceDN w:val="0"/>
        <w:adjustRightInd w:val="0"/>
        <w:rPr>
          <w:szCs w:val="24"/>
        </w:rPr>
      </w:pPr>
      <w:r>
        <w:rPr>
          <w:szCs w:val="24"/>
        </w:rPr>
        <w:lastRenderedPageBreak/>
        <w:t>Relevance</w:t>
      </w:r>
    </w:p>
    <w:p w14:paraId="7CADD9AA" w14:textId="0C8CD20F" w:rsidR="00855872" w:rsidRDefault="00855872">
      <w:pPr>
        <w:pStyle w:val="TxNITextNoIndent"/>
        <w:autoSpaceDE w:val="0"/>
        <w:autoSpaceDN w:val="0"/>
        <w:adjustRightInd w:val="0"/>
        <w:rPr>
          <w:szCs w:val="24"/>
        </w:rPr>
      </w:pPr>
      <w:r>
        <w:rPr>
          <w:szCs w:val="24"/>
        </w:rPr>
        <w:t xml:space="preserve">The task of determining what portion of reality </w:t>
      </w:r>
      <w:proofErr w:type="gramStart"/>
      <w:r>
        <w:rPr>
          <w:szCs w:val="24"/>
        </w:rPr>
        <w:t>a domain</w:t>
      </w:r>
      <w:proofErr w:type="gramEnd"/>
      <w:r>
        <w:rPr>
          <w:szCs w:val="24"/>
        </w:rPr>
        <w:t xml:space="preserve"> ontology should represent involves also addressing the problem of determining what and how much of the existing data and information about a given domain should be included in the ontology. It can be summarized as the problem of determining what is </w:t>
      </w:r>
      <w:r>
        <w:rPr>
          <w:i/>
          <w:szCs w:val="24"/>
        </w:rPr>
        <w:t>relevant</w:t>
      </w:r>
      <w:r>
        <w:rPr>
          <w:szCs w:val="24"/>
        </w:rPr>
        <w:t xml:space="preserve"> for the ontology, a matter to be determined (1) by the current state of science, and thus by the structure of the corresponding portion of reality, (2) by the degree to which existing ontologies in neighboring areas can be relied upon in support</w:t>
      </w:r>
      <w:r w:rsidR="00DB6653">
        <w:rPr>
          <w:szCs w:val="24"/>
        </w:rPr>
        <w:t xml:space="preserve">ing </w:t>
      </w:r>
      <w:r>
        <w:rPr>
          <w:szCs w:val="24"/>
        </w:rPr>
        <w:t xml:space="preserve">the given ontology’s development, </w:t>
      </w:r>
      <w:r w:rsidR="008D0DFB">
        <w:rPr>
          <w:szCs w:val="24"/>
        </w:rPr>
        <w:t xml:space="preserve">and </w:t>
      </w:r>
      <w:r>
        <w:rPr>
          <w:szCs w:val="24"/>
        </w:rPr>
        <w:t>(3) by the practical goals the ontology needs to satisfy.</w:t>
      </w:r>
    </w:p>
    <w:p w14:paraId="34844119" w14:textId="260D3C08" w:rsidR="00855872" w:rsidRDefault="00855872">
      <w:pPr>
        <w:pStyle w:val="TxText"/>
        <w:autoSpaceDE w:val="0"/>
        <w:autoSpaceDN w:val="0"/>
        <w:adjustRightInd w:val="0"/>
        <w:rPr>
          <w:szCs w:val="24"/>
        </w:rPr>
      </w:pPr>
      <w:r>
        <w:rPr>
          <w:szCs w:val="24"/>
        </w:rPr>
        <w:t>What is objectively relevant to the Cell Ontology (CL), for example, is determined by the nature of cells themselves, what they are, what processes they characteristically initiate or are involved in, and so forth. The CL taxonomy of immune cells is created on the basis of information about the protein molecules expressed on cell surfaces; representations of relevant types of molecules are drawn from the Protein Ontology (PRO), to create definitions such as</w:t>
      </w:r>
      <w:r w:rsidR="00B02FAA">
        <w:rPr>
          <w:szCs w:val="24"/>
        </w:rPr>
        <w:t xml:space="preserve"> the following:</w:t>
      </w:r>
    </w:p>
    <w:p w14:paraId="50C23CF7" w14:textId="29DAECAC" w:rsidR="00855872" w:rsidRPr="008E723B" w:rsidRDefault="0078288D">
      <w:pPr>
        <w:pStyle w:val="DDisplay"/>
        <w:autoSpaceDE w:val="0"/>
        <w:autoSpaceDN w:val="0"/>
        <w:adjustRightInd w:val="0"/>
        <w:rPr>
          <w:szCs w:val="24"/>
        </w:rPr>
      </w:pPr>
      <w:proofErr w:type="gramStart"/>
      <w:r>
        <w:rPr>
          <w:szCs w:val="24"/>
        </w:rPr>
        <w:t>l</w:t>
      </w:r>
      <w:r w:rsidR="00855872" w:rsidRPr="00E44677">
        <w:rPr>
          <w:szCs w:val="24"/>
        </w:rPr>
        <w:t>ymphocyte</w:t>
      </w:r>
      <w:proofErr w:type="gramEnd"/>
      <w:r w:rsidR="00855872" w:rsidRPr="00E44677">
        <w:rPr>
          <w:szCs w:val="24"/>
        </w:rPr>
        <w:t xml:space="preserve"> of B lineage =</w:t>
      </w:r>
      <w:r w:rsidR="00914A27">
        <w:rPr>
          <w:szCs w:val="24"/>
        </w:rPr>
        <w:t xml:space="preserve"> </w:t>
      </w:r>
      <w:r w:rsidR="00855872" w:rsidRPr="00E44677">
        <w:rPr>
          <w:szCs w:val="24"/>
        </w:rPr>
        <w:t>def. lymphocyte and (</w:t>
      </w:r>
      <w:proofErr w:type="spellStart"/>
      <w:r w:rsidR="00855872" w:rsidRPr="00E44677">
        <w:rPr>
          <w:szCs w:val="24"/>
        </w:rPr>
        <w:t>has_plasma_membrane_part</w:t>
      </w:r>
      <w:proofErr w:type="spellEnd"/>
      <w:r w:rsidR="00855872" w:rsidRPr="00E44677">
        <w:rPr>
          <w:szCs w:val="24"/>
        </w:rPr>
        <w:t xml:space="preserve"> some CD19 molecule) and (</w:t>
      </w:r>
      <w:proofErr w:type="spellStart"/>
      <w:r w:rsidR="00855872" w:rsidRPr="00E44677">
        <w:rPr>
          <w:szCs w:val="24"/>
        </w:rPr>
        <w:t>lacks_plasma_membrane_part</w:t>
      </w:r>
      <w:proofErr w:type="spellEnd"/>
      <w:r w:rsidR="00855872" w:rsidRPr="00E44677">
        <w:rPr>
          <w:szCs w:val="24"/>
        </w:rPr>
        <w:t xml:space="preserve"> some CD3 epsilon)</w:t>
      </w:r>
    </w:p>
    <w:p w14:paraId="46A9A440" w14:textId="3582839F" w:rsidR="00855872" w:rsidRDefault="00855872" w:rsidP="00C23EFF">
      <w:pPr>
        <w:pStyle w:val="TxCTextContinuation"/>
      </w:pPr>
      <w:r>
        <w:t xml:space="preserve">Or in other words: a lymphocyte of B lineage is a lymphocyte that has CD19 molecules on its plasma membrane but does not have CD3 molecules on its plasma membrane. Here </w:t>
      </w:r>
      <w:r w:rsidR="00E14B14">
        <w:t>“</w:t>
      </w:r>
      <w:r>
        <w:t>lymphocyte</w:t>
      </w:r>
      <w:r w:rsidR="00E14B14">
        <w:t>”</w:t>
      </w:r>
      <w:r>
        <w:t xml:space="preserve"> is a higher</w:t>
      </w:r>
      <w:r w:rsidR="00E14B14">
        <w:t>-</w:t>
      </w:r>
      <w:r>
        <w:t xml:space="preserve">level term defined in CL, </w:t>
      </w:r>
      <w:r w:rsidR="00E14B14">
        <w:t>“</w:t>
      </w:r>
      <w:r>
        <w:t>CD19 molecule</w:t>
      </w:r>
      <w:r w:rsidR="00E14B14">
        <w:t>”</w:t>
      </w:r>
      <w:r>
        <w:t xml:space="preserve"> and </w:t>
      </w:r>
      <w:r w:rsidR="00E14B14">
        <w:t>“</w:t>
      </w:r>
      <w:r>
        <w:t>CD3 molecule</w:t>
      </w:r>
      <w:r w:rsidR="00E14B14">
        <w:t>”</w:t>
      </w:r>
      <w:r>
        <w:t xml:space="preserve"> are defined in PRO, and </w:t>
      </w:r>
      <w:r w:rsidR="00E14B14">
        <w:t>“</w:t>
      </w:r>
      <w:r>
        <w:t>plasma membrane</w:t>
      </w:r>
      <w:r w:rsidR="00E14B14">
        <w:t>”</w:t>
      </w:r>
      <w:r>
        <w:t xml:space="preserve"> is defined in the Cellular Component branch of the Gene Ontology.</w:t>
      </w:r>
    </w:p>
    <w:p w14:paraId="750F00E4" w14:textId="6B004619" w:rsidR="00855872" w:rsidRDefault="00855872">
      <w:pPr>
        <w:pStyle w:val="TxText"/>
        <w:autoSpaceDE w:val="0"/>
        <w:autoSpaceDN w:val="0"/>
        <w:adjustRightInd w:val="0"/>
        <w:rPr>
          <w:szCs w:val="24"/>
        </w:rPr>
      </w:pPr>
      <w:r>
        <w:rPr>
          <w:szCs w:val="24"/>
        </w:rPr>
        <w:lastRenderedPageBreak/>
        <w:t>Connections between cells and proteins are handled by building links between relevant ontologies in such a way that the information compiled in each of these ontologies is brought together in ways useful for reasoning and integration. By this means we avoid also some of the dangers of silo formation—for example</w:t>
      </w:r>
      <w:r w:rsidR="00E14B14">
        <w:rPr>
          <w:szCs w:val="24"/>
        </w:rPr>
        <w:t>,</w:t>
      </w:r>
      <w:r>
        <w:rPr>
          <w:szCs w:val="24"/>
        </w:rPr>
        <w:t xml:space="preserve"> where those interested in cells feel tempted to develop their own local ontology of protein surface markers, an ontology </w:t>
      </w:r>
      <w:r w:rsidR="00E14B14">
        <w:rPr>
          <w:szCs w:val="24"/>
        </w:rPr>
        <w:t>that</w:t>
      </w:r>
      <w:r>
        <w:rPr>
          <w:szCs w:val="24"/>
        </w:rPr>
        <w:t xml:space="preserve"> would fail to interoperate with other protein information resources. Ensuring that the corresponding domain ontologies have been structured on the basis of the same top-level ontology from the start makes it easier to bring them into alignment in the needed way.</w:t>
      </w:r>
    </w:p>
    <w:p w14:paraId="5BA21C45" w14:textId="048E1709" w:rsidR="00855872" w:rsidRDefault="00855872">
      <w:pPr>
        <w:pStyle w:val="TxText"/>
        <w:autoSpaceDE w:val="0"/>
        <w:autoSpaceDN w:val="0"/>
        <w:adjustRightInd w:val="0"/>
        <w:rPr>
          <w:szCs w:val="24"/>
        </w:rPr>
      </w:pPr>
      <w:r>
        <w:rPr>
          <w:szCs w:val="24"/>
        </w:rPr>
        <w:t xml:space="preserve">The task of determining what needs to be represented in </w:t>
      </w:r>
      <w:proofErr w:type="gramStart"/>
      <w:r>
        <w:rPr>
          <w:szCs w:val="24"/>
        </w:rPr>
        <w:t>an ontology</w:t>
      </w:r>
      <w:proofErr w:type="gramEnd"/>
      <w:r>
        <w:rPr>
          <w:szCs w:val="24"/>
        </w:rPr>
        <w:t xml:space="preserve"> will also depend on the practical goals the ontology needs to satisfy. All ontology development (like all of science) is to some degree opportunistic: which parts of an ontology are developed first, or in the greatest detail, will often depend on available funding, and such funding will often be bound to purpose. Goal-oriented human activities bring some entities into focus and leave others in the background. If our job is to support the scientific investigation of a hypothesis relating to, say, fetal diseases involving lymphocytes of B lineage, then we will first identify existing ontologies with relevant content. But our investigation may require the development of an entirely new ontology focusing strictly on specific areas—for instance on interactions between these and those specific kinds of cells and molecules in these and those kinds of patients undergoing these and those kinds of treatment.</w:t>
      </w:r>
    </w:p>
    <w:p w14:paraId="75235D0D" w14:textId="6BF719CD" w:rsidR="00855872" w:rsidRDefault="00855872">
      <w:pPr>
        <w:pStyle w:val="TxText"/>
        <w:autoSpaceDE w:val="0"/>
        <w:autoSpaceDN w:val="0"/>
        <w:adjustRightInd w:val="0"/>
        <w:rPr>
          <w:szCs w:val="24"/>
        </w:rPr>
      </w:pPr>
      <w:r>
        <w:rPr>
          <w:szCs w:val="24"/>
        </w:rPr>
        <w:t xml:space="preserve">These ways in which purpose can determine ontology content reflect the distinction introduced in </w:t>
      </w:r>
      <w:r w:rsidR="00A51DDB">
        <w:rPr>
          <w:szCs w:val="24"/>
        </w:rPr>
        <w:t>c</w:t>
      </w:r>
      <w:r>
        <w:rPr>
          <w:szCs w:val="24"/>
        </w:rPr>
        <w:t xml:space="preserve">hapter 2 between </w:t>
      </w:r>
      <w:r>
        <w:rPr>
          <w:i/>
          <w:szCs w:val="24"/>
        </w:rPr>
        <w:t>reference ontologies</w:t>
      </w:r>
      <w:r>
        <w:rPr>
          <w:szCs w:val="24"/>
        </w:rPr>
        <w:t xml:space="preserve"> and </w:t>
      </w:r>
      <w:r>
        <w:rPr>
          <w:i/>
          <w:szCs w:val="24"/>
        </w:rPr>
        <w:t>application ontologies</w:t>
      </w:r>
      <w:r>
        <w:rPr>
          <w:szCs w:val="24"/>
        </w:rPr>
        <w:t xml:space="preserve">. </w:t>
      </w:r>
      <w:proofErr w:type="gramStart"/>
      <w:r>
        <w:rPr>
          <w:szCs w:val="24"/>
        </w:rPr>
        <w:t>A reference</w:t>
      </w:r>
      <w:proofErr w:type="gramEnd"/>
      <w:r>
        <w:rPr>
          <w:szCs w:val="24"/>
        </w:rPr>
        <w:t xml:space="preserve"> ontology is a representational artifact analogous to a scientific theory, in which maximizing expressive completeness and adequacy to the facts of reality are of primary importance. </w:t>
      </w:r>
      <w:proofErr w:type="gramStart"/>
      <w:r>
        <w:rPr>
          <w:szCs w:val="24"/>
        </w:rPr>
        <w:t xml:space="preserve">An </w:t>
      </w:r>
      <w:r>
        <w:rPr>
          <w:szCs w:val="24"/>
        </w:rPr>
        <w:lastRenderedPageBreak/>
        <w:t>application</w:t>
      </w:r>
      <w:proofErr w:type="gramEnd"/>
      <w:r>
        <w:rPr>
          <w:szCs w:val="24"/>
        </w:rPr>
        <w:t xml:space="preserve"> ontology is a representational artifact that is designed to assist in the achievement of some specific goal. Reference ontologies will be constructed and structured primarily on the basis of the established content of a scientific discipline. Application ontologies will be constructed and structured primarily in terms of what is relevant to some specific goal. To be successful</w:t>
      </w:r>
      <w:r w:rsidR="00DB6653">
        <w:rPr>
          <w:szCs w:val="24"/>
        </w:rPr>
        <w:t xml:space="preserve"> in the long term</w:t>
      </w:r>
      <w:r>
        <w:rPr>
          <w:szCs w:val="24"/>
        </w:rPr>
        <w:t xml:space="preserve">, however, application ontologies should </w:t>
      </w:r>
      <w:r w:rsidR="00DB6653">
        <w:rPr>
          <w:szCs w:val="24"/>
        </w:rPr>
        <w:t xml:space="preserve">to the maximal possible extent </w:t>
      </w:r>
      <w:r>
        <w:rPr>
          <w:szCs w:val="24"/>
        </w:rPr>
        <w:t xml:space="preserve">make use of portions of reference ontologies as their starting points. Development of application ontologies </w:t>
      </w:r>
      <w:r w:rsidR="00DB6653">
        <w:rPr>
          <w:szCs w:val="24"/>
        </w:rPr>
        <w:t xml:space="preserve">thereby </w:t>
      </w:r>
      <w:r>
        <w:rPr>
          <w:szCs w:val="24"/>
        </w:rPr>
        <w:t>can also benefit work on reference ontologies, for example</w:t>
      </w:r>
      <w:r w:rsidR="00145AA2">
        <w:rPr>
          <w:szCs w:val="24"/>
        </w:rPr>
        <w:t xml:space="preserve">, </w:t>
      </w:r>
      <w:r>
        <w:rPr>
          <w:szCs w:val="24"/>
        </w:rPr>
        <w:t xml:space="preserve">where terms created within the framework of the former are discovered to be of general scientific relevance, </w:t>
      </w:r>
      <w:r w:rsidR="00DB6653">
        <w:rPr>
          <w:szCs w:val="24"/>
        </w:rPr>
        <w:t xml:space="preserve">for example, </w:t>
      </w:r>
      <w:r>
        <w:rPr>
          <w:szCs w:val="24"/>
        </w:rPr>
        <w:t>then these terms will be promoted to a level where they form part of a reference ontology available for more general use.</w:t>
      </w:r>
    </w:p>
    <w:p w14:paraId="68B5C1B1" w14:textId="01A5C9B5" w:rsidR="00855872" w:rsidRDefault="00855872">
      <w:pPr>
        <w:pStyle w:val="H2HeadingLevel2"/>
        <w:autoSpaceDE w:val="0"/>
        <w:autoSpaceDN w:val="0"/>
        <w:adjustRightInd w:val="0"/>
        <w:rPr>
          <w:szCs w:val="24"/>
        </w:rPr>
      </w:pPr>
      <w:r>
        <w:rPr>
          <w:szCs w:val="24"/>
        </w:rPr>
        <w:t>Granularity</w:t>
      </w:r>
    </w:p>
    <w:p w14:paraId="1FD49AD0" w14:textId="4051D4FA" w:rsidR="00855872" w:rsidRDefault="00855872">
      <w:pPr>
        <w:pStyle w:val="TxNITextNoIndent"/>
        <w:autoSpaceDE w:val="0"/>
        <w:autoSpaceDN w:val="0"/>
        <w:adjustRightInd w:val="0"/>
        <w:rPr>
          <w:szCs w:val="24"/>
        </w:rPr>
      </w:pPr>
      <w:r>
        <w:rPr>
          <w:szCs w:val="24"/>
        </w:rPr>
        <w:t xml:space="preserve">One subpart of the problem of determining relevance is the issue of determining the appropriate granularity of the entities to be represented in </w:t>
      </w:r>
      <w:proofErr w:type="gramStart"/>
      <w:r>
        <w:rPr>
          <w:szCs w:val="24"/>
        </w:rPr>
        <w:t>an ontology</w:t>
      </w:r>
      <w:proofErr w:type="gramEnd"/>
      <w:r>
        <w:rPr>
          <w:szCs w:val="24"/>
        </w:rPr>
        <w:t xml:space="preserve">. The issue of granularity arises because things in reality, and also the parts of things, come in many different sizes and possess varying degrees of complexity. There is a continuum </w:t>
      </w:r>
      <w:r w:rsidR="00DB6653">
        <w:rPr>
          <w:szCs w:val="24"/>
        </w:rPr>
        <w:t xml:space="preserve">stretching </w:t>
      </w:r>
      <w:r>
        <w:rPr>
          <w:szCs w:val="24"/>
        </w:rPr>
        <w:t>from subatomic particles, atoms</w:t>
      </w:r>
      <w:r w:rsidR="00A51DDB">
        <w:rPr>
          <w:szCs w:val="24"/>
        </w:rPr>
        <w:t>,</w:t>
      </w:r>
      <w:r>
        <w:rPr>
          <w:szCs w:val="24"/>
        </w:rPr>
        <w:t xml:space="preserve"> and molecules, through ordinary objects such as animals, rocks, and tables, on to ecosystems, planets, solar systems, galaxies, and ultimately the universe itself. There is an analogous continuum also in the realm of processes unfolding in time, stretching from milliseconds to years to geological epochs. Things and processes can be identified at all of these different granularity levels, and as we move up to successively coarser grains we encounter entities that exhibit features not found at lower levels—a phenomenon referred to by philosophers under the heading of </w:t>
      </w:r>
      <w:r w:rsidR="00A51DDB">
        <w:rPr>
          <w:szCs w:val="24"/>
        </w:rPr>
        <w:t>“</w:t>
      </w:r>
      <w:r>
        <w:rPr>
          <w:szCs w:val="24"/>
        </w:rPr>
        <w:t>emergence.</w:t>
      </w:r>
      <w:r w:rsidR="00A51DDB">
        <w:rPr>
          <w:szCs w:val="24"/>
        </w:rPr>
        <w:t>”</w:t>
      </w:r>
      <w:r>
        <w:rPr>
          <w:szCs w:val="24"/>
        </w:rPr>
        <w:t xml:space="preserve"> The problem of granularity for ontology design is the problem of deciding the </w:t>
      </w:r>
      <w:r>
        <w:rPr>
          <w:szCs w:val="24"/>
        </w:rPr>
        <w:lastRenderedPageBreak/>
        <w:t xml:space="preserve">prototypical sizes and complexities of entities that are to be represented in a given domain ontology. Should </w:t>
      </w:r>
      <w:proofErr w:type="gramStart"/>
      <w:r>
        <w:rPr>
          <w:szCs w:val="24"/>
        </w:rPr>
        <w:t>an ontology</w:t>
      </w:r>
      <w:proofErr w:type="gramEnd"/>
      <w:r>
        <w:rPr>
          <w:szCs w:val="24"/>
        </w:rPr>
        <w:t xml:space="preserve"> of mountains include representations of the types of molecules of which the mountains are composed? Should </w:t>
      </w:r>
      <w:proofErr w:type="gramStart"/>
      <w:r>
        <w:rPr>
          <w:szCs w:val="24"/>
        </w:rPr>
        <w:t>an ontology</w:t>
      </w:r>
      <w:proofErr w:type="gramEnd"/>
      <w:r>
        <w:rPr>
          <w:szCs w:val="24"/>
        </w:rPr>
        <w:t xml:space="preserve"> of stages in the plant life cycle include stages of growth of individual leaves? When setting out to design an ontology, the choice of root nodes will determine, in part, the level or levels of granularity that will form part of the ontology’s coverage, but this determination will be influenced primarily by the needs of users of the ontology—for example</w:t>
      </w:r>
      <w:r w:rsidR="00145AA2">
        <w:rPr>
          <w:szCs w:val="24"/>
        </w:rPr>
        <w:t xml:space="preserve">, </w:t>
      </w:r>
      <w:r>
        <w:rPr>
          <w:szCs w:val="24"/>
        </w:rPr>
        <w:t>in reflection of the degree to which finer gradations of taxonomy enable the recording of differences in data of a practically useful sort.</w:t>
      </w:r>
    </w:p>
    <w:p w14:paraId="3A43EC8A" w14:textId="0AE27FA1" w:rsidR="00855872" w:rsidRDefault="00855872">
      <w:pPr>
        <w:pStyle w:val="H2HeadingLevel2"/>
        <w:autoSpaceDE w:val="0"/>
        <w:autoSpaceDN w:val="0"/>
        <w:adjustRightInd w:val="0"/>
        <w:rPr>
          <w:szCs w:val="24"/>
        </w:rPr>
      </w:pPr>
      <w:r>
        <w:rPr>
          <w:szCs w:val="24"/>
        </w:rPr>
        <w:t xml:space="preserve">The Problem of </w:t>
      </w:r>
      <w:proofErr w:type="spellStart"/>
      <w:r>
        <w:rPr>
          <w:szCs w:val="24"/>
        </w:rPr>
        <w:t>Non</w:t>
      </w:r>
      <w:r w:rsidR="00A51DDB">
        <w:rPr>
          <w:szCs w:val="24"/>
        </w:rPr>
        <w:t>e</w:t>
      </w:r>
      <w:r>
        <w:rPr>
          <w:szCs w:val="24"/>
        </w:rPr>
        <w:t>xistents</w:t>
      </w:r>
      <w:proofErr w:type="spellEnd"/>
    </w:p>
    <w:p w14:paraId="5AD62ED7" w14:textId="2E46FC96" w:rsidR="00855872" w:rsidRDefault="00855872">
      <w:pPr>
        <w:pStyle w:val="TxNITextNoIndent"/>
        <w:autoSpaceDE w:val="0"/>
        <w:autoSpaceDN w:val="0"/>
        <w:adjustRightInd w:val="0"/>
        <w:rPr>
          <w:szCs w:val="24"/>
        </w:rPr>
      </w:pPr>
      <w:r>
        <w:rPr>
          <w:szCs w:val="24"/>
        </w:rPr>
        <w:t xml:space="preserve">Once the domain or scope of </w:t>
      </w:r>
      <w:proofErr w:type="gramStart"/>
      <w:r>
        <w:rPr>
          <w:szCs w:val="24"/>
        </w:rPr>
        <w:t>an ontology</w:t>
      </w:r>
      <w:proofErr w:type="gramEnd"/>
      <w:r>
        <w:rPr>
          <w:szCs w:val="24"/>
        </w:rPr>
        <w:t xml:space="preserve"> has been decided on, what is needed is a systematic survey of the content of the established science relevant to this domain. This means primarily surveying the current content of authoritative textbooks and of salient terminologies. Thus ontologies relate primarily to the use of general terms in established sciences. Ontologies may in areas such as chemistry be used to represent types of entities which do not exist—for example</w:t>
      </w:r>
      <w:r w:rsidR="00145AA2">
        <w:rPr>
          <w:szCs w:val="24"/>
        </w:rPr>
        <w:t xml:space="preserve">, </w:t>
      </w:r>
      <w:r>
        <w:rPr>
          <w:szCs w:val="24"/>
        </w:rPr>
        <w:t>molecules not yet synthesized—but in general the rule is that ontologies should consist of representations only of those types for which we have good evidence that instances exist (and, by extension, only of those defined classes for which we have good evidence that there are members).</w:t>
      </w:r>
    </w:p>
    <w:p w14:paraId="65CFDD99" w14:textId="73CAD59B" w:rsidR="00855872" w:rsidRDefault="00855872">
      <w:pPr>
        <w:pStyle w:val="TxText"/>
        <w:autoSpaceDE w:val="0"/>
        <w:autoSpaceDN w:val="0"/>
        <w:adjustRightInd w:val="0"/>
        <w:rPr>
          <w:szCs w:val="24"/>
        </w:rPr>
      </w:pPr>
      <w:r>
        <w:rPr>
          <w:szCs w:val="24"/>
        </w:rPr>
        <w:t xml:space="preserve">Very occasionally, ontologies may need to be developed to support research in areas still subject to dispute among different groups of scientists and thus not belonging to established science. (Recall, again, the case of the </w:t>
      </w:r>
      <w:r w:rsidR="00A51DDB">
        <w:rPr>
          <w:szCs w:val="24"/>
        </w:rPr>
        <w:t>“</w:t>
      </w:r>
      <w:r>
        <w:rPr>
          <w:szCs w:val="24"/>
        </w:rPr>
        <w:t>Higgs boson</w:t>
      </w:r>
      <w:r w:rsidR="00A51DDB">
        <w:rPr>
          <w:szCs w:val="24"/>
        </w:rPr>
        <w:t>.”</w:t>
      </w:r>
      <w:r>
        <w:rPr>
          <w:szCs w:val="24"/>
        </w:rPr>
        <w:t xml:space="preserve">) We prefer to see such ontologies as provisional in nature, to be promoted to the ranks of ontologies proper only when the disputes in </w:t>
      </w:r>
      <w:r>
        <w:rPr>
          <w:szCs w:val="24"/>
        </w:rPr>
        <w:lastRenderedPageBreak/>
        <w:t xml:space="preserve">question have been settled. The methods for the creation of such provisional ontologies will then be essentially the same as those outlined here, but will apply </w:t>
      </w:r>
      <w:r w:rsidR="00DB6653">
        <w:rPr>
          <w:szCs w:val="24"/>
        </w:rPr>
        <w:t xml:space="preserve">the process of term selection </w:t>
      </w:r>
      <w:r>
        <w:rPr>
          <w:szCs w:val="24"/>
        </w:rPr>
        <w:t>not to established textbooks but, for example, to journal articles produced by some subset of the disputing partners. The results of such provisional ontology development will then also be provisional. They will be able to be added to existing ontology content and treated like other ontologies only when the disputes in question have been resolved.</w:t>
      </w:r>
    </w:p>
    <w:p w14:paraId="72751B35" w14:textId="477185A2" w:rsidR="00855872" w:rsidRDefault="00855872">
      <w:pPr>
        <w:pStyle w:val="H1HeadingLevel1"/>
        <w:autoSpaceDE w:val="0"/>
        <w:autoSpaceDN w:val="0"/>
        <w:adjustRightInd w:val="0"/>
        <w:rPr>
          <w:szCs w:val="24"/>
        </w:rPr>
      </w:pPr>
      <w:r>
        <w:rPr>
          <w:szCs w:val="24"/>
        </w:rPr>
        <w:t>Conclusion</w:t>
      </w:r>
    </w:p>
    <w:p w14:paraId="11A1BE49" w14:textId="7D7EB31B" w:rsidR="00855872" w:rsidRDefault="00855872">
      <w:pPr>
        <w:pStyle w:val="TxNITextNoIndent"/>
        <w:autoSpaceDE w:val="0"/>
        <w:autoSpaceDN w:val="0"/>
        <w:adjustRightInd w:val="0"/>
        <w:rPr>
          <w:szCs w:val="24"/>
        </w:rPr>
      </w:pPr>
      <w:r>
        <w:rPr>
          <w:szCs w:val="24"/>
        </w:rPr>
        <w:t>In this chapter we have introduced some general principles of ontology design and provided an overview of the two initial phases of the ontology building process</w:t>
      </w:r>
      <w:r w:rsidR="00914A27">
        <w:rPr>
          <w:szCs w:val="24"/>
        </w:rPr>
        <w:t>—</w:t>
      </w:r>
      <w:r>
        <w:rPr>
          <w:szCs w:val="24"/>
        </w:rPr>
        <w:t>namely</w:t>
      </w:r>
      <w:r w:rsidR="00914A27">
        <w:rPr>
          <w:szCs w:val="24"/>
        </w:rPr>
        <w:t>,</w:t>
      </w:r>
      <w:r>
        <w:rPr>
          <w:szCs w:val="24"/>
        </w:rPr>
        <w:t xml:space="preserve"> </w:t>
      </w:r>
      <w:r>
        <w:rPr>
          <w:i/>
          <w:szCs w:val="24"/>
        </w:rPr>
        <w:t>demarcating the domain of the ontology</w:t>
      </w:r>
      <w:r>
        <w:rPr>
          <w:szCs w:val="24"/>
        </w:rPr>
        <w:t xml:space="preserve"> and </w:t>
      </w:r>
      <w:r>
        <w:rPr>
          <w:i/>
          <w:szCs w:val="24"/>
        </w:rPr>
        <w:t>gathering information about the domain</w:t>
      </w:r>
      <w:r>
        <w:rPr>
          <w:szCs w:val="24"/>
        </w:rPr>
        <w:t>. In the following chapter</w:t>
      </w:r>
      <w:r w:rsidR="003B382A">
        <w:rPr>
          <w:szCs w:val="24"/>
        </w:rPr>
        <w:t>,</w:t>
      </w:r>
      <w:r>
        <w:rPr>
          <w:szCs w:val="24"/>
        </w:rPr>
        <w:t xml:space="preserve"> we will discuss the third step of the ontology building process: regimentation, which deals in greater detail with issues of terminology selection, definition, and classification.</w:t>
      </w:r>
    </w:p>
    <w:p w14:paraId="050DBDEE" w14:textId="77777777" w:rsidR="00855872" w:rsidRDefault="00855872">
      <w:pPr>
        <w:pStyle w:val="H1HeadingLevel1"/>
        <w:autoSpaceDE w:val="0"/>
        <w:autoSpaceDN w:val="0"/>
        <w:adjustRightInd w:val="0"/>
        <w:rPr>
          <w:szCs w:val="24"/>
        </w:rPr>
      </w:pPr>
      <w:r>
        <w:rPr>
          <w:szCs w:val="24"/>
        </w:rPr>
        <w:t xml:space="preserve">Further Reading on Relevance, </w:t>
      </w:r>
      <w:proofErr w:type="spellStart"/>
      <w:r>
        <w:rPr>
          <w:szCs w:val="24"/>
        </w:rPr>
        <w:t>Perspectivalism</w:t>
      </w:r>
      <w:proofErr w:type="spellEnd"/>
      <w:r>
        <w:rPr>
          <w:szCs w:val="24"/>
        </w:rPr>
        <w:t xml:space="preserve">, Granularity, and </w:t>
      </w:r>
      <w:proofErr w:type="spellStart"/>
      <w:r>
        <w:rPr>
          <w:szCs w:val="24"/>
        </w:rPr>
        <w:t>Adequatism</w:t>
      </w:r>
      <w:proofErr w:type="spellEnd"/>
    </w:p>
    <w:p w14:paraId="7B3C0AE8" w14:textId="175CA21B" w:rsidR="00855872" w:rsidRDefault="00855872">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roofErr w:type="gramStart"/>
      <w:r>
        <w:rPr>
          <w:rStyle w:val="bibsurname"/>
          <w:szCs w:val="24"/>
        </w:rPr>
        <w:t>Bittner</w:t>
      </w:r>
      <w:r>
        <w:rPr>
          <w:szCs w:val="24"/>
        </w:rPr>
        <w:t xml:space="preserve">, </w:t>
      </w:r>
      <w:r>
        <w:rPr>
          <w:rStyle w:val="bibfname"/>
          <w:szCs w:val="24"/>
        </w:rPr>
        <w:t>Thomas</w:t>
      </w:r>
      <w:r>
        <w:rPr>
          <w:szCs w:val="24"/>
        </w:rPr>
        <w:t xml:space="preserve">, and </w:t>
      </w:r>
      <w:r>
        <w:rPr>
          <w:rStyle w:val="bibfname"/>
          <w:szCs w:val="24"/>
        </w:rPr>
        <w:t>Barry</w:t>
      </w:r>
      <w:r>
        <w:rPr>
          <w:szCs w:val="24"/>
        </w:rPr>
        <w:t xml:space="preserve"> </w:t>
      </w:r>
      <w:r>
        <w:rPr>
          <w:rStyle w:val="bibsurname"/>
          <w:szCs w:val="24"/>
        </w:rPr>
        <w:t>Smith</w:t>
      </w:r>
      <w:r w:rsidR="00D570A0">
        <w:t>.</w:t>
      </w:r>
      <w:proofErr w:type="gramEnd"/>
      <w:r>
        <w:rPr>
          <w:szCs w:val="24"/>
        </w:rPr>
        <w:t xml:space="preserve"> “</w:t>
      </w:r>
      <w:r>
        <w:rPr>
          <w:rStyle w:val="bibchaptertitle"/>
          <w:szCs w:val="24"/>
        </w:rPr>
        <w:t>A Theory of Granular Partitions</w:t>
      </w:r>
      <w:r>
        <w:rPr>
          <w:szCs w:val="24"/>
        </w:rPr>
        <w:t xml:space="preserve">.” In </w:t>
      </w:r>
      <w:r>
        <w:rPr>
          <w:rStyle w:val="bibbook"/>
          <w:szCs w:val="24"/>
        </w:rPr>
        <w:t>Applied Ontology: An Introduction</w:t>
      </w:r>
      <w:r>
        <w:rPr>
          <w:szCs w:val="24"/>
        </w:rPr>
        <w:t xml:space="preserve">, ed. </w:t>
      </w:r>
      <w:r>
        <w:rPr>
          <w:rStyle w:val="bibed-fname"/>
          <w:szCs w:val="24"/>
        </w:rPr>
        <w:t>Katherine</w:t>
      </w:r>
      <w:r>
        <w:rPr>
          <w:szCs w:val="24"/>
        </w:rPr>
        <w:t xml:space="preserve"> </w:t>
      </w:r>
      <w:r>
        <w:rPr>
          <w:rStyle w:val="bibed-surname"/>
          <w:szCs w:val="24"/>
        </w:rPr>
        <w:t>Munn</w:t>
      </w:r>
      <w:r>
        <w:rPr>
          <w:szCs w:val="24"/>
        </w:rPr>
        <w:t xml:space="preserve"> and </w:t>
      </w:r>
      <w:r>
        <w:rPr>
          <w:rStyle w:val="bibed-fname"/>
          <w:szCs w:val="24"/>
        </w:rPr>
        <w:t>Barry</w:t>
      </w:r>
      <w:r>
        <w:rPr>
          <w:szCs w:val="24"/>
        </w:rPr>
        <w:t xml:space="preserve"> </w:t>
      </w:r>
      <w:r>
        <w:rPr>
          <w:rStyle w:val="bibed-surname"/>
          <w:szCs w:val="24"/>
        </w:rPr>
        <w:t>Smith</w:t>
      </w:r>
      <w:r>
        <w:rPr>
          <w:szCs w:val="24"/>
        </w:rPr>
        <w:t xml:space="preserve">, </w:t>
      </w:r>
      <w:r>
        <w:rPr>
          <w:rStyle w:val="bibfpage"/>
          <w:szCs w:val="24"/>
        </w:rPr>
        <w:t>125</w:t>
      </w:r>
      <w:r>
        <w:rPr>
          <w:szCs w:val="24"/>
        </w:rPr>
        <w:t>–</w:t>
      </w:r>
      <w:r>
        <w:rPr>
          <w:rStyle w:val="biblpage"/>
          <w:szCs w:val="24"/>
        </w:rPr>
        <w:t>158</w:t>
      </w:r>
      <w:r>
        <w:rPr>
          <w:szCs w:val="24"/>
        </w:rPr>
        <w:t xml:space="preserve">. </w:t>
      </w:r>
      <w:r>
        <w:rPr>
          <w:rStyle w:val="biblocation"/>
          <w:szCs w:val="24"/>
        </w:rPr>
        <w:t>Frankfurt</w:t>
      </w:r>
      <w:r>
        <w:rPr>
          <w:szCs w:val="24"/>
        </w:rPr>
        <w:t xml:space="preserve">: </w:t>
      </w:r>
      <w:proofErr w:type="spellStart"/>
      <w:r>
        <w:rPr>
          <w:rStyle w:val="bibpublisher"/>
          <w:szCs w:val="24"/>
        </w:rPr>
        <w:t>Ontos</w:t>
      </w:r>
      <w:proofErr w:type="spellEnd"/>
      <w:r>
        <w:rPr>
          <w:rStyle w:val="bibpublisher"/>
          <w:szCs w:val="24"/>
        </w:rPr>
        <w:t xml:space="preserve"> </w:t>
      </w:r>
      <w:proofErr w:type="spellStart"/>
      <w:r>
        <w:rPr>
          <w:rStyle w:val="bibpublisher"/>
          <w:szCs w:val="24"/>
        </w:rPr>
        <w:t>Verlag</w:t>
      </w:r>
      <w:proofErr w:type="spellEnd"/>
      <w:r w:rsidR="00D570A0">
        <w:t xml:space="preserve">, </w:t>
      </w:r>
      <w:r w:rsidR="00D570A0">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AB91B98" w14:textId="5EF2DEC2" w:rsidR="00855872" w:rsidRDefault="00855872">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_issn=\"1471-2105\""</w:instrText>
      </w:r>
      <w:r>
        <w:rPr>
          <w:szCs w:val="24"/>
        </w:rPr>
        <w:fldChar w:fldCharType="separate"/>
      </w:r>
      <w:r>
        <w:rPr>
          <w:szCs w:val="24"/>
        </w:rPr>
        <w:instrText xml:space="preserve"> _issn="1471-2105"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roofErr w:type="gramStart"/>
      <w:r>
        <w:rPr>
          <w:rStyle w:val="bibsurname"/>
          <w:szCs w:val="24"/>
        </w:rPr>
        <w:t>Hill</w:t>
      </w:r>
      <w:r>
        <w:rPr>
          <w:szCs w:val="24"/>
        </w:rPr>
        <w:t xml:space="preserve">, </w:t>
      </w:r>
      <w:r>
        <w:rPr>
          <w:rStyle w:val="bibfname"/>
          <w:szCs w:val="24"/>
        </w:rPr>
        <w:t>David P.</w:t>
      </w:r>
      <w:r>
        <w:rPr>
          <w:szCs w:val="24"/>
        </w:rPr>
        <w:t xml:space="preserve">, </w:t>
      </w:r>
      <w:r>
        <w:rPr>
          <w:rStyle w:val="bibfname"/>
          <w:szCs w:val="24"/>
        </w:rPr>
        <w:t>Barry</w:t>
      </w:r>
      <w:r>
        <w:rPr>
          <w:szCs w:val="24"/>
        </w:rPr>
        <w:t xml:space="preserve"> </w:t>
      </w:r>
      <w:r>
        <w:rPr>
          <w:rStyle w:val="bibsurname"/>
          <w:szCs w:val="24"/>
        </w:rPr>
        <w:t>Smith</w:t>
      </w:r>
      <w:r>
        <w:rPr>
          <w:szCs w:val="24"/>
        </w:rPr>
        <w:t xml:space="preserve">, </w:t>
      </w:r>
      <w:r>
        <w:rPr>
          <w:rStyle w:val="bibfname"/>
          <w:szCs w:val="24"/>
        </w:rPr>
        <w:t>Monica S.</w:t>
      </w:r>
      <w:r>
        <w:rPr>
          <w:szCs w:val="24"/>
        </w:rPr>
        <w:t xml:space="preserve"> </w:t>
      </w:r>
      <w:proofErr w:type="spellStart"/>
      <w:r>
        <w:rPr>
          <w:rStyle w:val="bibsurname"/>
          <w:szCs w:val="24"/>
        </w:rPr>
        <w:t>McAndrews</w:t>
      </w:r>
      <w:proofErr w:type="spellEnd"/>
      <w:r>
        <w:rPr>
          <w:rStyle w:val="bibsurname"/>
          <w:szCs w:val="24"/>
        </w:rPr>
        <w:t>-Hill</w:t>
      </w:r>
      <w:r>
        <w:rPr>
          <w:szCs w:val="24"/>
        </w:rPr>
        <w:t xml:space="preserve">, and </w:t>
      </w:r>
      <w:r>
        <w:rPr>
          <w:rStyle w:val="bibfname"/>
          <w:szCs w:val="24"/>
        </w:rPr>
        <w:t>Judith A.</w:t>
      </w:r>
      <w:r>
        <w:rPr>
          <w:szCs w:val="24"/>
        </w:rPr>
        <w:t xml:space="preserve"> </w:t>
      </w:r>
      <w:r>
        <w:rPr>
          <w:rStyle w:val="bibsurname"/>
          <w:szCs w:val="24"/>
        </w:rPr>
        <w:t>Blake</w:t>
      </w:r>
      <w:r>
        <w:rPr>
          <w:szCs w:val="24"/>
        </w:rPr>
        <w:t>.</w:t>
      </w:r>
      <w:proofErr w:type="gramEnd"/>
      <w:r>
        <w:rPr>
          <w:szCs w:val="24"/>
        </w:rPr>
        <w:t xml:space="preserve"> “</w:t>
      </w:r>
      <w:r>
        <w:rPr>
          <w:rStyle w:val="bibarticle"/>
          <w:szCs w:val="24"/>
        </w:rPr>
        <w:t xml:space="preserve">Gene Ontology Annotations: What </w:t>
      </w:r>
      <w:r w:rsidR="00D96A53">
        <w:rPr>
          <w:rStyle w:val="bibarticle"/>
          <w:szCs w:val="24"/>
        </w:rPr>
        <w:t>T</w:t>
      </w:r>
      <w:r>
        <w:rPr>
          <w:rStyle w:val="bibarticle"/>
          <w:szCs w:val="24"/>
        </w:rPr>
        <w:t xml:space="preserve">hey Mean and Where </w:t>
      </w:r>
      <w:r w:rsidR="00D96A53">
        <w:rPr>
          <w:rStyle w:val="bibarticle"/>
          <w:szCs w:val="24"/>
        </w:rPr>
        <w:t>T</w:t>
      </w:r>
      <w:r>
        <w:rPr>
          <w:rStyle w:val="bibarticle"/>
          <w:szCs w:val="24"/>
        </w:rPr>
        <w:t>hey Come From.</w:t>
      </w:r>
      <w:r w:rsidRPr="00855872">
        <w:t>”</w:t>
      </w:r>
      <w:r>
        <w:rPr>
          <w:szCs w:val="24"/>
        </w:rPr>
        <w:t xml:space="preserve"> </w:t>
      </w:r>
      <w:r>
        <w:rPr>
          <w:rStyle w:val="bibjournal"/>
          <w:i/>
          <w:szCs w:val="24"/>
        </w:rPr>
        <w:t>BMC Bioinformatics</w:t>
      </w:r>
      <w:r>
        <w:rPr>
          <w:szCs w:val="24"/>
        </w:rPr>
        <w:t xml:space="preserve"> </w:t>
      </w:r>
      <w:r>
        <w:rPr>
          <w:rStyle w:val="bibvolume"/>
          <w:szCs w:val="24"/>
        </w:rPr>
        <w:t>9</w:t>
      </w:r>
      <w:r>
        <w:rPr>
          <w:szCs w:val="24"/>
        </w:rPr>
        <w:t xml:space="preserve"> (</w:t>
      </w:r>
      <w:r w:rsidR="00FF05CA">
        <w:rPr>
          <w:rStyle w:val="bibsuppl"/>
          <w:szCs w:val="24"/>
        </w:rPr>
        <w:t>s</w:t>
      </w:r>
      <w:r>
        <w:rPr>
          <w:rStyle w:val="bibsuppl"/>
          <w:szCs w:val="24"/>
        </w:rPr>
        <w:t>uppl. 5</w:t>
      </w:r>
      <w:r>
        <w:rPr>
          <w:szCs w:val="24"/>
        </w:rPr>
        <w:t>)</w:t>
      </w:r>
      <w:r w:rsidR="00BB65E4">
        <w:rPr>
          <w:szCs w:val="24"/>
        </w:rPr>
        <w:t xml:space="preserve"> (</w:t>
      </w:r>
      <w:r w:rsidR="00BB65E4">
        <w:rPr>
          <w:rStyle w:val="bibyear"/>
          <w:szCs w:val="24"/>
        </w:rPr>
        <w:t>2008</w:t>
      </w:r>
      <w:r w:rsidR="00BB65E4">
        <w:rPr>
          <w:szCs w:val="24"/>
        </w:rPr>
        <w:t>)</w:t>
      </w:r>
      <w:r>
        <w:rPr>
          <w:szCs w:val="24"/>
        </w:rPr>
        <w:t xml:space="preserve">: </w:t>
      </w:r>
      <w:r>
        <w:rPr>
          <w:rStyle w:val="bibfpage"/>
          <w:szCs w:val="24"/>
        </w:rPr>
        <w:t>S2</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4A6458E8" w14:textId="68EBB33F" w:rsidR="00855872" w:rsidRDefault="00855872">
      <w:pPr>
        <w:pStyle w:val="RefTxReferenceText"/>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roofErr w:type="gramStart"/>
      <w:r>
        <w:rPr>
          <w:rStyle w:val="bibsurname"/>
          <w:szCs w:val="24"/>
        </w:rPr>
        <w:t>Kumar</w:t>
      </w:r>
      <w:r>
        <w:rPr>
          <w:szCs w:val="24"/>
        </w:rPr>
        <w:t xml:space="preserve">, </w:t>
      </w:r>
      <w:proofErr w:type="spellStart"/>
      <w:r>
        <w:rPr>
          <w:rStyle w:val="bibfname"/>
          <w:szCs w:val="24"/>
        </w:rPr>
        <w:t>Anand</w:t>
      </w:r>
      <w:proofErr w:type="spellEnd"/>
      <w:r>
        <w:rPr>
          <w:szCs w:val="24"/>
        </w:rPr>
        <w:t xml:space="preserve">, </w:t>
      </w:r>
      <w:r>
        <w:rPr>
          <w:rStyle w:val="bibfname"/>
          <w:szCs w:val="24"/>
        </w:rPr>
        <w:t>Barry</w:t>
      </w:r>
      <w:r>
        <w:rPr>
          <w:szCs w:val="24"/>
        </w:rPr>
        <w:t xml:space="preserve"> </w:t>
      </w:r>
      <w:r>
        <w:rPr>
          <w:rStyle w:val="bibsurname"/>
          <w:szCs w:val="24"/>
        </w:rPr>
        <w:t>Smith</w:t>
      </w:r>
      <w:r>
        <w:rPr>
          <w:szCs w:val="24"/>
        </w:rPr>
        <w:t xml:space="preserve">, and </w:t>
      </w:r>
      <w:r>
        <w:rPr>
          <w:rStyle w:val="bibfname"/>
          <w:szCs w:val="24"/>
        </w:rPr>
        <w:t>Daniel</w:t>
      </w:r>
      <w:r>
        <w:rPr>
          <w:szCs w:val="24"/>
        </w:rPr>
        <w:t xml:space="preserve"> </w:t>
      </w:r>
      <w:r>
        <w:rPr>
          <w:rStyle w:val="bibsurname"/>
          <w:szCs w:val="24"/>
        </w:rPr>
        <w:t>Novotny</w:t>
      </w:r>
      <w:r>
        <w:rPr>
          <w:szCs w:val="24"/>
        </w:rPr>
        <w:t>.</w:t>
      </w:r>
      <w:proofErr w:type="gramEnd"/>
      <w:r>
        <w:rPr>
          <w:szCs w:val="24"/>
        </w:rPr>
        <w:t xml:space="preserve"> </w:t>
      </w:r>
      <w:r w:rsidRPr="00D96A53">
        <w:t>“</w:t>
      </w:r>
      <w:r>
        <w:rPr>
          <w:rStyle w:val="bibarticle"/>
          <w:szCs w:val="24"/>
        </w:rPr>
        <w:t>Biomedical Informatics and Granularity.</w:t>
      </w:r>
      <w:r>
        <w:rPr>
          <w:szCs w:val="24"/>
        </w:rPr>
        <w:t xml:space="preserve">” </w:t>
      </w:r>
      <w:r>
        <w:rPr>
          <w:rStyle w:val="bibjournal"/>
          <w:i/>
          <w:szCs w:val="24"/>
        </w:rPr>
        <w:t>Functional and Comparative Genomics</w:t>
      </w:r>
      <w:r>
        <w:rPr>
          <w:szCs w:val="24"/>
        </w:rPr>
        <w:t xml:space="preserve"> </w:t>
      </w:r>
      <w:r>
        <w:rPr>
          <w:rStyle w:val="bibvolume"/>
          <w:szCs w:val="24"/>
        </w:rPr>
        <w:t>5</w:t>
      </w:r>
      <w:r w:rsidR="0077123D">
        <w:t xml:space="preserve"> (</w:t>
      </w:r>
      <w:r w:rsidR="0077123D">
        <w:rPr>
          <w:rStyle w:val="bibyear"/>
          <w:szCs w:val="24"/>
        </w:rPr>
        <w:t>2004</w:t>
      </w:r>
      <w:r w:rsidR="0077123D">
        <w:t>)</w:t>
      </w:r>
      <w:r>
        <w:rPr>
          <w:szCs w:val="24"/>
        </w:rPr>
        <w:t>:</w:t>
      </w:r>
      <w:r w:rsidR="0077123D">
        <w:rPr>
          <w:szCs w:val="24"/>
        </w:rPr>
        <w:t xml:space="preserve"> </w:t>
      </w:r>
      <w:r>
        <w:rPr>
          <w:rStyle w:val="bibfpage"/>
          <w:szCs w:val="24"/>
        </w:rPr>
        <w:t>501</w:t>
      </w:r>
      <w:r>
        <w:rPr>
          <w:szCs w:val="24"/>
        </w:rPr>
        <w:t>–</w:t>
      </w:r>
      <w:r>
        <w:rPr>
          <w:rStyle w:val="biblpage"/>
          <w:szCs w:val="24"/>
        </w:rPr>
        <w:t>508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6B38916" w14:textId="32134F7F" w:rsidR="00855872" w:rsidRDefault="00855872">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_issn=\"1471-2105\""</w:instrText>
      </w:r>
      <w:r>
        <w:rPr>
          <w:szCs w:val="24"/>
        </w:rPr>
        <w:fldChar w:fldCharType="separate"/>
      </w:r>
      <w:r>
        <w:rPr>
          <w:szCs w:val="24"/>
        </w:rPr>
        <w:instrText xml:space="preserve"> _issn="1471-2105"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roofErr w:type="spellStart"/>
      <w:r>
        <w:rPr>
          <w:rStyle w:val="bibsurname"/>
          <w:szCs w:val="24"/>
        </w:rPr>
        <w:t>Masci</w:t>
      </w:r>
      <w:proofErr w:type="spellEnd"/>
      <w:r>
        <w:rPr>
          <w:szCs w:val="24"/>
        </w:rPr>
        <w:t xml:space="preserve">, </w:t>
      </w:r>
      <w:r>
        <w:rPr>
          <w:rStyle w:val="bibfname"/>
          <w:szCs w:val="24"/>
        </w:rPr>
        <w:t>Anna M.</w:t>
      </w:r>
      <w:r>
        <w:rPr>
          <w:szCs w:val="24"/>
        </w:rPr>
        <w:t xml:space="preserve">, </w:t>
      </w:r>
      <w:r>
        <w:rPr>
          <w:rStyle w:val="bibfname"/>
          <w:szCs w:val="24"/>
        </w:rPr>
        <w:t>Cecilia N.</w:t>
      </w:r>
      <w:r>
        <w:rPr>
          <w:szCs w:val="24"/>
        </w:rPr>
        <w:t xml:space="preserve"> </w:t>
      </w:r>
      <w:proofErr w:type="spellStart"/>
      <w:r>
        <w:rPr>
          <w:rStyle w:val="bibsurname"/>
          <w:szCs w:val="24"/>
        </w:rPr>
        <w:t>Arighi</w:t>
      </w:r>
      <w:proofErr w:type="spellEnd"/>
      <w:r>
        <w:rPr>
          <w:szCs w:val="24"/>
        </w:rPr>
        <w:t xml:space="preserve">, </w:t>
      </w:r>
      <w:r>
        <w:rPr>
          <w:rStyle w:val="bibfname"/>
          <w:szCs w:val="24"/>
        </w:rPr>
        <w:t>Alexander D.</w:t>
      </w:r>
      <w:r>
        <w:rPr>
          <w:szCs w:val="24"/>
        </w:rPr>
        <w:t xml:space="preserve"> </w:t>
      </w:r>
      <w:r>
        <w:rPr>
          <w:rStyle w:val="bibsurname"/>
          <w:szCs w:val="24"/>
        </w:rPr>
        <w:t>Diehl</w:t>
      </w:r>
      <w:r>
        <w:rPr>
          <w:szCs w:val="24"/>
        </w:rPr>
        <w:t xml:space="preserve">, </w:t>
      </w:r>
      <w:r>
        <w:rPr>
          <w:rStyle w:val="bibfname"/>
          <w:szCs w:val="24"/>
        </w:rPr>
        <w:t>Anne E.</w:t>
      </w:r>
      <w:r>
        <w:rPr>
          <w:szCs w:val="24"/>
        </w:rPr>
        <w:t xml:space="preserve"> </w:t>
      </w:r>
      <w:r>
        <w:rPr>
          <w:rStyle w:val="bibsurname"/>
          <w:szCs w:val="24"/>
        </w:rPr>
        <w:t>Lieberman</w:t>
      </w:r>
      <w:r>
        <w:rPr>
          <w:szCs w:val="24"/>
        </w:rPr>
        <w:t xml:space="preserve">, </w:t>
      </w:r>
      <w:r>
        <w:rPr>
          <w:rStyle w:val="bibfname"/>
          <w:szCs w:val="24"/>
        </w:rPr>
        <w:t>Chris</w:t>
      </w:r>
      <w:r>
        <w:rPr>
          <w:szCs w:val="24"/>
        </w:rPr>
        <w:t xml:space="preserve"> </w:t>
      </w:r>
      <w:proofErr w:type="spellStart"/>
      <w:r>
        <w:rPr>
          <w:rStyle w:val="bibsurname"/>
          <w:szCs w:val="24"/>
        </w:rPr>
        <w:t>Mungall</w:t>
      </w:r>
      <w:proofErr w:type="spellEnd"/>
      <w:r>
        <w:rPr>
          <w:szCs w:val="24"/>
        </w:rPr>
        <w:t xml:space="preserve">, </w:t>
      </w:r>
      <w:r>
        <w:rPr>
          <w:rStyle w:val="bibfname"/>
          <w:szCs w:val="24"/>
        </w:rPr>
        <w:t>Richard H.</w:t>
      </w:r>
      <w:r>
        <w:rPr>
          <w:szCs w:val="24"/>
        </w:rPr>
        <w:t xml:space="preserve"> </w:t>
      </w:r>
      <w:proofErr w:type="spellStart"/>
      <w:r>
        <w:rPr>
          <w:rStyle w:val="bibsurname"/>
          <w:szCs w:val="24"/>
        </w:rPr>
        <w:t>Scheuermann</w:t>
      </w:r>
      <w:proofErr w:type="spellEnd"/>
      <w:r>
        <w:rPr>
          <w:szCs w:val="24"/>
        </w:rPr>
        <w:t xml:space="preserve">, </w:t>
      </w:r>
      <w:r>
        <w:rPr>
          <w:rStyle w:val="bibfname"/>
          <w:szCs w:val="24"/>
        </w:rPr>
        <w:t>Barry</w:t>
      </w:r>
      <w:r>
        <w:rPr>
          <w:szCs w:val="24"/>
        </w:rPr>
        <w:t xml:space="preserve"> </w:t>
      </w:r>
      <w:r>
        <w:rPr>
          <w:rStyle w:val="bibsurname"/>
          <w:szCs w:val="24"/>
        </w:rPr>
        <w:t>Smith</w:t>
      </w:r>
      <w:r>
        <w:rPr>
          <w:szCs w:val="24"/>
        </w:rPr>
        <w:t xml:space="preserve">, and </w:t>
      </w:r>
      <w:r>
        <w:rPr>
          <w:rStyle w:val="bibfname"/>
          <w:szCs w:val="24"/>
        </w:rPr>
        <w:t>Lindsay G.</w:t>
      </w:r>
      <w:r>
        <w:rPr>
          <w:szCs w:val="24"/>
        </w:rPr>
        <w:t xml:space="preserve"> </w:t>
      </w:r>
      <w:r>
        <w:rPr>
          <w:rStyle w:val="bibsurname"/>
          <w:szCs w:val="24"/>
        </w:rPr>
        <w:t>Cowell</w:t>
      </w:r>
      <w:r>
        <w:rPr>
          <w:szCs w:val="24"/>
        </w:rPr>
        <w:t xml:space="preserve">. </w:t>
      </w:r>
      <w:r w:rsidRPr="00D96A53">
        <w:t>“</w:t>
      </w:r>
      <w:r>
        <w:rPr>
          <w:rStyle w:val="bibarticle"/>
          <w:szCs w:val="24"/>
        </w:rPr>
        <w:t>An Improved Ontological Representation of Dendritic Cells as a Paradigm for all Cell Types.</w:t>
      </w:r>
      <w:r>
        <w:rPr>
          <w:szCs w:val="24"/>
        </w:rPr>
        <w:t xml:space="preserve">” </w:t>
      </w:r>
      <w:r>
        <w:rPr>
          <w:rStyle w:val="bibjournal"/>
          <w:i/>
          <w:szCs w:val="24"/>
        </w:rPr>
        <w:t>BMC Bioinformatics</w:t>
      </w:r>
      <w:r>
        <w:rPr>
          <w:szCs w:val="24"/>
        </w:rPr>
        <w:t xml:space="preserve"> </w:t>
      </w:r>
      <w:r>
        <w:rPr>
          <w:rStyle w:val="bibvolume"/>
          <w:szCs w:val="24"/>
        </w:rPr>
        <w:t>10</w:t>
      </w:r>
      <w:r>
        <w:rPr>
          <w:szCs w:val="24"/>
        </w:rPr>
        <w:t xml:space="preserve"> (February </w:t>
      </w:r>
      <w:r>
        <w:rPr>
          <w:rStyle w:val="bibyear"/>
          <w:szCs w:val="24"/>
        </w:rPr>
        <w:t>2009</w:t>
      </w:r>
      <w:r>
        <w:rPr>
          <w:szCs w:val="24"/>
        </w:rPr>
        <w:t xml:space="preserve">): </w:t>
      </w:r>
      <w:r>
        <w:rPr>
          <w:rStyle w:val="bibfpage"/>
          <w:szCs w:val="24"/>
        </w:rPr>
        <w:t>70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E9E9601" w14:textId="36C9AC53" w:rsidR="00E44677" w:rsidRDefault="00E44677" w:rsidP="00E44677">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_issn=\"1532-0464\""</w:instrText>
      </w:r>
      <w:r>
        <w:rPr>
          <w:szCs w:val="24"/>
        </w:rPr>
        <w:fldChar w:fldCharType="separate"/>
      </w:r>
      <w:r>
        <w:rPr>
          <w:szCs w:val="24"/>
        </w:rPr>
        <w:instrText xml:space="preserve"> _issn="1532-0464"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roofErr w:type="gramStart"/>
      <w:r>
        <w:rPr>
          <w:rStyle w:val="bibsurname"/>
          <w:szCs w:val="24"/>
        </w:rPr>
        <w:t>Rector</w:t>
      </w:r>
      <w:r>
        <w:rPr>
          <w:szCs w:val="24"/>
        </w:rPr>
        <w:t xml:space="preserve">, </w:t>
      </w:r>
      <w:r>
        <w:rPr>
          <w:rStyle w:val="bibfname"/>
          <w:szCs w:val="24"/>
        </w:rPr>
        <w:t>Alan</w:t>
      </w:r>
      <w:r>
        <w:rPr>
          <w:szCs w:val="24"/>
        </w:rPr>
        <w:t xml:space="preserve">, </w:t>
      </w:r>
      <w:r>
        <w:rPr>
          <w:rStyle w:val="bibfname"/>
          <w:szCs w:val="24"/>
        </w:rPr>
        <w:t>Jeremy</w:t>
      </w:r>
      <w:r>
        <w:rPr>
          <w:szCs w:val="24"/>
        </w:rPr>
        <w:t xml:space="preserve"> </w:t>
      </w:r>
      <w:r>
        <w:rPr>
          <w:rStyle w:val="bibsurname"/>
          <w:szCs w:val="24"/>
        </w:rPr>
        <w:t>Rogers</w:t>
      </w:r>
      <w:r>
        <w:rPr>
          <w:szCs w:val="24"/>
        </w:rPr>
        <w:t xml:space="preserve">, and </w:t>
      </w:r>
      <w:r>
        <w:rPr>
          <w:rStyle w:val="bibfname"/>
          <w:szCs w:val="24"/>
        </w:rPr>
        <w:t>Thomas</w:t>
      </w:r>
      <w:r>
        <w:rPr>
          <w:szCs w:val="24"/>
        </w:rPr>
        <w:t xml:space="preserve"> </w:t>
      </w:r>
      <w:r>
        <w:rPr>
          <w:rStyle w:val="bibsurname"/>
          <w:szCs w:val="24"/>
        </w:rPr>
        <w:t>Bittner</w:t>
      </w:r>
      <w:r>
        <w:rPr>
          <w:szCs w:val="24"/>
        </w:rPr>
        <w:t>.</w:t>
      </w:r>
      <w:proofErr w:type="gramEnd"/>
      <w:r>
        <w:rPr>
          <w:szCs w:val="24"/>
        </w:rPr>
        <w:t xml:space="preserve"> “</w:t>
      </w:r>
      <w:r>
        <w:rPr>
          <w:rStyle w:val="bibarticle"/>
          <w:szCs w:val="24"/>
        </w:rPr>
        <w:t>Granularity, Scale and Collectivity: When Size Does and Does Not Matter.</w:t>
      </w:r>
      <w:r>
        <w:t>”</w:t>
      </w:r>
      <w:r>
        <w:rPr>
          <w:szCs w:val="24"/>
        </w:rPr>
        <w:t xml:space="preserve"> </w:t>
      </w:r>
      <w:r>
        <w:rPr>
          <w:rStyle w:val="bibjournal"/>
          <w:i/>
          <w:szCs w:val="24"/>
        </w:rPr>
        <w:t>Journal of Biomedical Informatics</w:t>
      </w:r>
      <w:r>
        <w:rPr>
          <w:szCs w:val="24"/>
        </w:rPr>
        <w:t xml:space="preserve"> </w:t>
      </w:r>
      <w:r>
        <w:rPr>
          <w:rStyle w:val="bibvolume"/>
          <w:szCs w:val="24"/>
        </w:rPr>
        <w:t>39</w:t>
      </w:r>
      <w:r>
        <w:t xml:space="preserve"> (</w:t>
      </w:r>
      <w:r>
        <w:rPr>
          <w:rStyle w:val="bibyear"/>
          <w:szCs w:val="24"/>
        </w:rPr>
        <w:t>2006</w:t>
      </w:r>
      <w:r>
        <w:rPr>
          <w:szCs w:val="24"/>
        </w:rPr>
        <w:t xml:space="preserve">): </w:t>
      </w:r>
      <w:r>
        <w:rPr>
          <w:rStyle w:val="bibfpage"/>
          <w:szCs w:val="24"/>
        </w:rPr>
        <w:t>333</w:t>
      </w:r>
      <w:r>
        <w:rPr>
          <w:szCs w:val="24"/>
        </w:rPr>
        <w:t>–</w:t>
      </w:r>
      <w:r>
        <w:rPr>
          <w:rStyle w:val="biblpage"/>
          <w:szCs w:val="24"/>
        </w:rPr>
        <w:t>349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56EF553D" w14:textId="71E4B3B5" w:rsidR="00855872" w:rsidRDefault="00855872">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surname"/>
          <w:szCs w:val="24"/>
        </w:rPr>
        <w:t>Smith</w:t>
      </w:r>
      <w:r>
        <w:rPr>
          <w:szCs w:val="24"/>
        </w:rPr>
        <w:t xml:space="preserve">, </w:t>
      </w:r>
      <w:r>
        <w:rPr>
          <w:rStyle w:val="bibfname"/>
          <w:szCs w:val="24"/>
        </w:rPr>
        <w:t>Barry</w:t>
      </w:r>
      <w:r>
        <w:rPr>
          <w:szCs w:val="24"/>
        </w:rPr>
        <w:t>. “</w:t>
      </w:r>
      <w:r w:rsidRPr="00855872">
        <w:rPr>
          <w:rStyle w:val="bibchaptertitle"/>
        </w:rPr>
        <w:t>Ontology (Science)</w:t>
      </w:r>
      <w:r w:rsidRPr="00855872">
        <w:rPr>
          <w:szCs w:val="24"/>
        </w:rPr>
        <w:t>.</w:t>
      </w:r>
      <w:r>
        <w:rPr>
          <w:szCs w:val="24"/>
        </w:rPr>
        <w:t xml:space="preserve">” In </w:t>
      </w:r>
      <w:r w:rsidRPr="00855872">
        <w:rPr>
          <w:rStyle w:val="bibbook"/>
        </w:rPr>
        <w:t>Ontology in Information Systems</w:t>
      </w:r>
      <w:r w:rsidR="00121053">
        <w:rPr>
          <w:rStyle w:val="bibbook"/>
        </w:rPr>
        <w:t>:</w:t>
      </w:r>
      <w:r w:rsidR="00121053" w:rsidRPr="00855872">
        <w:rPr>
          <w:rStyle w:val="bibbook"/>
        </w:rPr>
        <w:t xml:space="preserve"> </w:t>
      </w:r>
      <w:r w:rsidRPr="00855872">
        <w:rPr>
          <w:rStyle w:val="bibbook"/>
        </w:rPr>
        <w:t>Proceedings of the Fifth International Conference</w:t>
      </w:r>
      <w:r w:rsidRPr="00352CC0">
        <w:t xml:space="preserve"> (FOIS 2008)</w:t>
      </w:r>
      <w:r w:rsidRPr="00EF49CB">
        <w:t xml:space="preserve">, </w:t>
      </w:r>
      <w:r>
        <w:rPr>
          <w:szCs w:val="24"/>
        </w:rPr>
        <w:t>ed</w:t>
      </w:r>
      <w:r w:rsidR="00D96A53">
        <w:rPr>
          <w:szCs w:val="24"/>
        </w:rPr>
        <w:t>.</w:t>
      </w:r>
      <w:r>
        <w:rPr>
          <w:szCs w:val="24"/>
        </w:rPr>
        <w:t xml:space="preserve"> </w:t>
      </w:r>
      <w:r w:rsidRPr="00855872">
        <w:rPr>
          <w:rStyle w:val="bibed-fname"/>
        </w:rPr>
        <w:t>C.</w:t>
      </w:r>
      <w:r>
        <w:rPr>
          <w:szCs w:val="24"/>
        </w:rPr>
        <w:t xml:space="preserve"> </w:t>
      </w:r>
      <w:proofErr w:type="spellStart"/>
      <w:r w:rsidRPr="00855872">
        <w:rPr>
          <w:rStyle w:val="bibed-surname"/>
        </w:rPr>
        <w:t>Eschenbach</w:t>
      </w:r>
      <w:proofErr w:type="spellEnd"/>
      <w:r>
        <w:rPr>
          <w:szCs w:val="24"/>
        </w:rPr>
        <w:t xml:space="preserve"> and </w:t>
      </w:r>
      <w:r w:rsidRPr="00855872">
        <w:rPr>
          <w:rStyle w:val="bibed-fname"/>
        </w:rPr>
        <w:t xml:space="preserve">M. </w:t>
      </w:r>
      <w:proofErr w:type="spellStart"/>
      <w:r w:rsidRPr="00855872">
        <w:rPr>
          <w:rStyle w:val="bibed-surname"/>
        </w:rPr>
        <w:t>Gruninger</w:t>
      </w:r>
      <w:proofErr w:type="spellEnd"/>
      <w:r>
        <w:rPr>
          <w:szCs w:val="24"/>
        </w:rPr>
        <w:t xml:space="preserve">, </w:t>
      </w:r>
      <w:r w:rsidRPr="00855872">
        <w:rPr>
          <w:rStyle w:val="bibfpage"/>
        </w:rPr>
        <w:t>21</w:t>
      </w:r>
      <w:r>
        <w:rPr>
          <w:szCs w:val="24"/>
        </w:rPr>
        <w:t>–</w:t>
      </w:r>
      <w:r w:rsidRPr="00855872">
        <w:rPr>
          <w:rStyle w:val="biblpage"/>
        </w:rPr>
        <w:t>35</w:t>
      </w:r>
      <w:r>
        <w:rPr>
          <w:szCs w:val="24"/>
        </w:rPr>
        <w:t xml:space="preserve">. </w:t>
      </w:r>
      <w:r w:rsidRPr="00855872">
        <w:rPr>
          <w:rStyle w:val="biblocation"/>
        </w:rPr>
        <w:t>Amsterdam</w:t>
      </w:r>
      <w:r>
        <w:rPr>
          <w:szCs w:val="24"/>
        </w:rPr>
        <w:t xml:space="preserve">: </w:t>
      </w:r>
      <w:r w:rsidRPr="00855872">
        <w:rPr>
          <w:rStyle w:val="bibpublisher"/>
        </w:rPr>
        <w:t>IOS Press</w:t>
      </w:r>
      <w:r>
        <w:rPr>
          <w:szCs w:val="24"/>
        </w:rPr>
        <w:t xml:space="preserve">,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6A5DEED" w14:textId="6DCF1280" w:rsidR="00855872" w:rsidRDefault="00855872">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roofErr w:type="gramStart"/>
      <w:r>
        <w:rPr>
          <w:rStyle w:val="bibsurname"/>
          <w:szCs w:val="24"/>
        </w:rPr>
        <w:t>Smith</w:t>
      </w:r>
      <w:r>
        <w:rPr>
          <w:szCs w:val="24"/>
        </w:rPr>
        <w:t xml:space="preserve">, </w:t>
      </w:r>
      <w:r>
        <w:rPr>
          <w:rStyle w:val="bibfname"/>
          <w:szCs w:val="24"/>
        </w:rPr>
        <w:t>Barry</w:t>
      </w:r>
      <w:r>
        <w:rPr>
          <w:szCs w:val="24"/>
        </w:rPr>
        <w:t xml:space="preserve">, and </w:t>
      </w:r>
      <w:r>
        <w:rPr>
          <w:rStyle w:val="bibfname"/>
          <w:szCs w:val="24"/>
        </w:rPr>
        <w:t>Werner</w:t>
      </w:r>
      <w:r>
        <w:rPr>
          <w:szCs w:val="24"/>
        </w:rPr>
        <w:t xml:space="preserve"> </w:t>
      </w:r>
      <w:proofErr w:type="spellStart"/>
      <w:r>
        <w:rPr>
          <w:rStyle w:val="bibsurname"/>
          <w:szCs w:val="24"/>
        </w:rPr>
        <w:t>Ceusters</w:t>
      </w:r>
      <w:proofErr w:type="spellEnd"/>
      <w:r>
        <w:rPr>
          <w:szCs w:val="24"/>
        </w:rPr>
        <w:t>.</w:t>
      </w:r>
      <w:proofErr w:type="gramEnd"/>
      <w:r>
        <w:rPr>
          <w:szCs w:val="24"/>
        </w:rPr>
        <w:t xml:space="preserve"> </w:t>
      </w:r>
      <w:r>
        <w:rPr>
          <w:rStyle w:val="bibyear"/>
          <w:szCs w:val="24"/>
        </w:rPr>
        <w:t>2010</w:t>
      </w:r>
      <w:r>
        <w:rPr>
          <w:szCs w:val="24"/>
        </w:rPr>
        <w:t>. “</w:t>
      </w:r>
      <w:r>
        <w:rPr>
          <w:rStyle w:val="bibarticle"/>
          <w:szCs w:val="24"/>
        </w:rPr>
        <w:t>Ontological Realism</w:t>
      </w:r>
      <w:r w:rsidR="00496B9C">
        <w:rPr>
          <w:rStyle w:val="bibarticle"/>
          <w:szCs w:val="24"/>
        </w:rPr>
        <w:t>: A</w:t>
      </w:r>
      <w:r>
        <w:rPr>
          <w:rStyle w:val="bibarticle"/>
          <w:szCs w:val="24"/>
        </w:rPr>
        <w:t xml:space="preserve"> Methodology for Coordinated Evolution of Scientific Ontologies.</w:t>
      </w:r>
      <w:r w:rsidRPr="00855872">
        <w:t>”</w:t>
      </w:r>
      <w:r>
        <w:rPr>
          <w:szCs w:val="24"/>
        </w:rPr>
        <w:t xml:space="preserve"> </w:t>
      </w:r>
      <w:r>
        <w:rPr>
          <w:rStyle w:val="bibjournal"/>
          <w:i/>
          <w:szCs w:val="24"/>
        </w:rPr>
        <w:t>Applied Ontology</w:t>
      </w:r>
      <w:r>
        <w:rPr>
          <w:szCs w:val="24"/>
        </w:rPr>
        <w:t xml:space="preserve"> </w:t>
      </w:r>
      <w:r>
        <w:rPr>
          <w:rStyle w:val="bibvolume"/>
          <w:szCs w:val="24"/>
        </w:rPr>
        <w:t>5</w:t>
      </w:r>
      <w:r w:rsidR="00FD08B2">
        <w:t xml:space="preserve"> </w:t>
      </w:r>
      <w:r w:rsidR="00FD08B2">
        <w:rPr>
          <w:szCs w:val="24"/>
        </w:rPr>
        <w:t>(</w:t>
      </w:r>
      <w:r w:rsidR="00FD08B2">
        <w:rPr>
          <w:rStyle w:val="bibissue"/>
          <w:szCs w:val="24"/>
        </w:rPr>
        <w:t>3–4</w:t>
      </w:r>
      <w:r w:rsidR="00FD08B2">
        <w:rPr>
          <w:szCs w:val="24"/>
        </w:rPr>
        <w:t>)</w:t>
      </w:r>
      <w:r>
        <w:rPr>
          <w:szCs w:val="24"/>
        </w:rPr>
        <w:t>:</w:t>
      </w:r>
      <w:r w:rsidR="00FD08B2">
        <w:rPr>
          <w:szCs w:val="24"/>
        </w:rPr>
        <w:t xml:space="preserve"> </w:t>
      </w:r>
      <w:r>
        <w:rPr>
          <w:rStyle w:val="bibfpage"/>
          <w:szCs w:val="24"/>
        </w:rPr>
        <w:t>139</w:t>
      </w:r>
      <w:r>
        <w:rPr>
          <w:szCs w:val="24"/>
        </w:rPr>
        <w:t>–</w:t>
      </w:r>
      <w:r>
        <w:rPr>
          <w:rStyle w:val="biblpage"/>
          <w:szCs w:val="24"/>
        </w:rPr>
        <w:t>188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E4039C7" w14:textId="7DE0566F" w:rsidR="00E44677" w:rsidRDefault="00E44677" w:rsidP="00E44677">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_issn=\"1087-0156\""</w:instrText>
      </w:r>
      <w:r>
        <w:rPr>
          <w:szCs w:val="24"/>
        </w:rPr>
        <w:fldChar w:fldCharType="separate"/>
      </w:r>
      <w:r>
        <w:rPr>
          <w:szCs w:val="24"/>
        </w:rPr>
        <w:instrText xml:space="preserve"> _issn="1087-0156"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surname"/>
          <w:szCs w:val="24"/>
        </w:rPr>
        <w:t>Smith</w:t>
      </w:r>
      <w:r>
        <w:rPr>
          <w:szCs w:val="24"/>
        </w:rPr>
        <w:t xml:space="preserve">, </w:t>
      </w:r>
      <w:r>
        <w:rPr>
          <w:rStyle w:val="bibfname"/>
          <w:szCs w:val="24"/>
        </w:rPr>
        <w:t>Barry</w:t>
      </w:r>
      <w:r>
        <w:rPr>
          <w:szCs w:val="24"/>
        </w:rPr>
        <w:t xml:space="preserve">, </w:t>
      </w:r>
      <w:r>
        <w:rPr>
          <w:rStyle w:val="bibfname"/>
          <w:szCs w:val="24"/>
        </w:rPr>
        <w:t>et al</w:t>
      </w:r>
      <w:r>
        <w:rPr>
          <w:szCs w:val="24"/>
        </w:rPr>
        <w:t xml:space="preserve">. </w:t>
      </w:r>
      <w:r w:rsidRPr="00D96A53">
        <w:t>“</w:t>
      </w:r>
      <w:r>
        <w:rPr>
          <w:rStyle w:val="bibarticle"/>
          <w:szCs w:val="24"/>
        </w:rPr>
        <w:t>The OBO Foundry: Coordinated Evolution of Ontologies to Support Biomedical Data Integration.</w:t>
      </w:r>
      <w:r>
        <w:rPr>
          <w:szCs w:val="24"/>
        </w:rPr>
        <w:t xml:space="preserve">” </w:t>
      </w:r>
      <w:r>
        <w:rPr>
          <w:rStyle w:val="bibjournal"/>
          <w:i/>
          <w:szCs w:val="24"/>
        </w:rPr>
        <w:t>Nature Biotechnology</w:t>
      </w:r>
      <w:r>
        <w:rPr>
          <w:szCs w:val="24"/>
        </w:rPr>
        <w:t xml:space="preserve"> </w:t>
      </w:r>
      <w:r>
        <w:rPr>
          <w:rStyle w:val="bibvolume"/>
          <w:szCs w:val="24"/>
        </w:rPr>
        <w:t>25</w:t>
      </w:r>
      <w:r>
        <w:rPr>
          <w:szCs w:val="24"/>
        </w:rPr>
        <w:t xml:space="preserve"> (</w:t>
      </w:r>
      <w:r>
        <w:rPr>
          <w:rStyle w:val="bibissue"/>
          <w:szCs w:val="24"/>
        </w:rPr>
        <w:t>11</w:t>
      </w:r>
      <w:r>
        <w:rPr>
          <w:szCs w:val="24"/>
        </w:rPr>
        <w:t xml:space="preserve">) (November </w:t>
      </w:r>
      <w:r>
        <w:rPr>
          <w:rStyle w:val="bibyear"/>
          <w:szCs w:val="24"/>
        </w:rPr>
        <w:t>2007</w:t>
      </w:r>
      <w:r>
        <w:rPr>
          <w:szCs w:val="24"/>
        </w:rPr>
        <w:t xml:space="preserve">): </w:t>
      </w:r>
      <w:r>
        <w:rPr>
          <w:rStyle w:val="bibfpage"/>
          <w:szCs w:val="24"/>
        </w:rPr>
        <w:t>1251</w:t>
      </w:r>
      <w:r>
        <w:rPr>
          <w:szCs w:val="24"/>
        </w:rPr>
        <w:t>–</w:t>
      </w:r>
      <w:r>
        <w:rPr>
          <w:rStyle w:val="biblpage"/>
          <w:szCs w:val="24"/>
        </w:rPr>
        <w:t>1255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465F4CE" w14:textId="77777777" w:rsidR="00855872" w:rsidRDefault="00855872">
      <w:pPr>
        <w:pStyle w:val="BNBoxNumber"/>
        <w:autoSpaceDE w:val="0"/>
        <w:autoSpaceDN w:val="0"/>
        <w:adjustRightInd w:val="0"/>
        <w:rPr>
          <w:szCs w:val="24"/>
        </w:rPr>
      </w:pPr>
      <w:r>
        <w:rPr>
          <w:szCs w:val="24"/>
        </w:rPr>
        <w:t>Box 3.1</w:t>
      </w:r>
    </w:p>
    <w:p w14:paraId="266D39FC" w14:textId="77777777" w:rsidR="00855872" w:rsidRDefault="00855872" w:rsidP="00E430A9">
      <w:pPr>
        <w:pStyle w:val="BTBoxTitle"/>
        <w:autoSpaceDE w:val="0"/>
        <w:autoSpaceDN w:val="0"/>
        <w:adjustRightInd w:val="0"/>
      </w:pPr>
      <w:r>
        <w:t>General Principles of Ontology Design</w:t>
      </w:r>
    </w:p>
    <w:p w14:paraId="47564666" w14:textId="77777777" w:rsidR="00855872" w:rsidRDefault="00855872">
      <w:pPr>
        <w:pStyle w:val="LList"/>
        <w:tabs>
          <w:tab w:val="left" w:pos="240"/>
          <w:tab w:val="left" w:pos="480"/>
          <w:tab w:val="left" w:pos="960"/>
        </w:tabs>
        <w:autoSpaceDE w:val="0"/>
        <w:autoSpaceDN w:val="0"/>
        <w:adjustRightInd w:val="0"/>
        <w:rPr>
          <w:szCs w:val="24"/>
        </w:rPr>
      </w:pPr>
      <w:r>
        <w:rPr>
          <w:szCs w:val="24"/>
        </w:rPr>
        <w:lastRenderedPageBreak/>
        <w:t>1. </w:t>
      </w:r>
      <w:r>
        <w:rPr>
          <w:i/>
          <w:szCs w:val="24"/>
        </w:rPr>
        <w:t>Realism</w:t>
      </w:r>
      <w:r>
        <w:rPr>
          <w:szCs w:val="24"/>
        </w:rPr>
        <w:t xml:space="preserve">: the goal of </w:t>
      </w:r>
      <w:proofErr w:type="gramStart"/>
      <w:r>
        <w:rPr>
          <w:szCs w:val="24"/>
        </w:rPr>
        <w:t>an ontology</w:t>
      </w:r>
      <w:proofErr w:type="gramEnd"/>
      <w:r>
        <w:rPr>
          <w:szCs w:val="24"/>
        </w:rPr>
        <w:t xml:space="preserve"> is to describe reality.</w:t>
      </w:r>
    </w:p>
    <w:p w14:paraId="53D78654" w14:textId="77777777" w:rsidR="00855872" w:rsidRDefault="00855872">
      <w:pPr>
        <w:pStyle w:val="LList"/>
        <w:tabs>
          <w:tab w:val="left" w:pos="240"/>
          <w:tab w:val="left" w:pos="480"/>
          <w:tab w:val="left" w:pos="960"/>
        </w:tabs>
        <w:autoSpaceDE w:val="0"/>
        <w:autoSpaceDN w:val="0"/>
        <w:adjustRightInd w:val="0"/>
        <w:rPr>
          <w:szCs w:val="24"/>
        </w:rPr>
      </w:pPr>
      <w:r>
        <w:rPr>
          <w:szCs w:val="24"/>
        </w:rPr>
        <w:t>2. </w:t>
      </w:r>
      <w:proofErr w:type="spellStart"/>
      <w:r>
        <w:rPr>
          <w:i/>
          <w:szCs w:val="24"/>
        </w:rPr>
        <w:t>Perspectivalism</w:t>
      </w:r>
      <w:proofErr w:type="spellEnd"/>
      <w:r>
        <w:rPr>
          <w:szCs w:val="24"/>
        </w:rPr>
        <w:t>: there are multiple accurate descriptions of reality.</w:t>
      </w:r>
    </w:p>
    <w:p w14:paraId="0E49251A" w14:textId="77777777" w:rsidR="00855872" w:rsidRDefault="00855872">
      <w:pPr>
        <w:pStyle w:val="LList"/>
        <w:tabs>
          <w:tab w:val="left" w:pos="240"/>
          <w:tab w:val="left" w:pos="480"/>
          <w:tab w:val="left" w:pos="960"/>
        </w:tabs>
        <w:autoSpaceDE w:val="0"/>
        <w:autoSpaceDN w:val="0"/>
        <w:adjustRightInd w:val="0"/>
        <w:rPr>
          <w:szCs w:val="24"/>
        </w:rPr>
      </w:pPr>
      <w:r>
        <w:rPr>
          <w:szCs w:val="24"/>
        </w:rPr>
        <w:t>3. </w:t>
      </w:r>
      <w:proofErr w:type="spellStart"/>
      <w:r>
        <w:rPr>
          <w:i/>
          <w:szCs w:val="24"/>
        </w:rPr>
        <w:t>Fallibilism</w:t>
      </w:r>
      <w:proofErr w:type="spellEnd"/>
      <w:r>
        <w:rPr>
          <w:szCs w:val="24"/>
        </w:rPr>
        <w:t>: ontologies, like scientific theories, are revisable in light of new discoveries.</w:t>
      </w:r>
    </w:p>
    <w:p w14:paraId="27210F18" w14:textId="29DD782B" w:rsidR="00855872" w:rsidRDefault="00855872">
      <w:pPr>
        <w:pStyle w:val="LList"/>
        <w:tabs>
          <w:tab w:val="left" w:pos="240"/>
          <w:tab w:val="left" w:pos="480"/>
          <w:tab w:val="left" w:pos="960"/>
        </w:tabs>
        <w:autoSpaceDE w:val="0"/>
        <w:autoSpaceDN w:val="0"/>
        <w:adjustRightInd w:val="0"/>
        <w:rPr>
          <w:szCs w:val="24"/>
        </w:rPr>
      </w:pPr>
      <w:r>
        <w:rPr>
          <w:szCs w:val="24"/>
        </w:rPr>
        <w:t>4. </w:t>
      </w:r>
      <w:proofErr w:type="spellStart"/>
      <w:r>
        <w:rPr>
          <w:i/>
          <w:szCs w:val="24"/>
        </w:rPr>
        <w:t>Adequatism</w:t>
      </w:r>
      <w:proofErr w:type="spellEnd"/>
      <w:r>
        <w:rPr>
          <w:szCs w:val="24"/>
        </w:rPr>
        <w:t xml:space="preserve">: the entities in a given domain should be taken seriously on their own terms, not viewed as reducible to other kinds of entities. </w:t>
      </w:r>
    </w:p>
    <w:p w14:paraId="3A4CCB7C" w14:textId="2260CE65" w:rsidR="00855872" w:rsidRDefault="00855872">
      <w:pPr>
        <w:pStyle w:val="LList"/>
        <w:tabs>
          <w:tab w:val="left" w:pos="240"/>
          <w:tab w:val="left" w:pos="480"/>
          <w:tab w:val="left" w:pos="960"/>
        </w:tabs>
        <w:autoSpaceDE w:val="0"/>
        <w:autoSpaceDN w:val="0"/>
        <w:adjustRightInd w:val="0"/>
        <w:rPr>
          <w:szCs w:val="24"/>
        </w:rPr>
      </w:pPr>
      <w:r>
        <w:rPr>
          <w:szCs w:val="24"/>
        </w:rPr>
        <w:t>5. </w:t>
      </w:r>
      <w:r>
        <w:rPr>
          <w:i/>
          <w:szCs w:val="24"/>
        </w:rPr>
        <w:t>Principle of Re</w:t>
      </w:r>
      <w:r w:rsidR="00D96A53">
        <w:rPr>
          <w:i/>
          <w:szCs w:val="24"/>
        </w:rPr>
        <w:t>u</w:t>
      </w:r>
      <w:r>
        <w:rPr>
          <w:i/>
          <w:szCs w:val="24"/>
        </w:rPr>
        <w:t>se</w:t>
      </w:r>
      <w:r>
        <w:rPr>
          <w:szCs w:val="24"/>
        </w:rPr>
        <w:t>: existing ontologies should be treated as benchmarks and reused whenever possible in building ontologies for new domains.</w:t>
      </w:r>
    </w:p>
    <w:p w14:paraId="2F271DA1" w14:textId="76DACC15" w:rsidR="00855872" w:rsidRDefault="00855872">
      <w:pPr>
        <w:pStyle w:val="LList"/>
        <w:tabs>
          <w:tab w:val="left" w:pos="240"/>
          <w:tab w:val="left" w:pos="480"/>
          <w:tab w:val="left" w:pos="960"/>
        </w:tabs>
        <w:autoSpaceDE w:val="0"/>
        <w:autoSpaceDN w:val="0"/>
        <w:adjustRightInd w:val="0"/>
        <w:rPr>
          <w:szCs w:val="24"/>
        </w:rPr>
      </w:pPr>
      <w:r>
        <w:rPr>
          <w:szCs w:val="24"/>
        </w:rPr>
        <w:t>6. </w:t>
      </w:r>
      <w:r>
        <w:rPr>
          <w:i/>
          <w:szCs w:val="24"/>
        </w:rPr>
        <w:t xml:space="preserve">The Design Process </w:t>
      </w:r>
      <w:r w:rsidR="00D96A53">
        <w:rPr>
          <w:i/>
          <w:szCs w:val="24"/>
        </w:rPr>
        <w:t xml:space="preserve">Is </w:t>
      </w:r>
      <w:r>
        <w:rPr>
          <w:i/>
          <w:szCs w:val="24"/>
        </w:rPr>
        <w:t>Iterative and Ongoing</w:t>
      </w:r>
      <w:r>
        <w:rPr>
          <w:szCs w:val="24"/>
        </w:rPr>
        <w:t>: ontology design, maintenance, and updating is an ongoing process.</w:t>
      </w:r>
    </w:p>
    <w:p w14:paraId="0AA86B34" w14:textId="42D44833" w:rsidR="00855872" w:rsidRDefault="00855872">
      <w:pPr>
        <w:pStyle w:val="LList"/>
        <w:tabs>
          <w:tab w:val="left" w:pos="240"/>
          <w:tab w:val="left" w:pos="480"/>
          <w:tab w:val="left" w:pos="960"/>
        </w:tabs>
        <w:autoSpaceDE w:val="0"/>
        <w:autoSpaceDN w:val="0"/>
        <w:adjustRightInd w:val="0"/>
        <w:rPr>
          <w:szCs w:val="24"/>
        </w:rPr>
      </w:pPr>
      <w:r>
        <w:rPr>
          <w:szCs w:val="24"/>
        </w:rPr>
        <w:t>7. </w:t>
      </w:r>
      <w:r>
        <w:rPr>
          <w:i/>
          <w:szCs w:val="24"/>
        </w:rPr>
        <w:t>The Ontology Design Process Should Balance Utility and Realism</w:t>
      </w:r>
      <w:r>
        <w:rPr>
          <w:szCs w:val="24"/>
        </w:rPr>
        <w:t xml:space="preserve">: sacrificing realism to address considerations of short-term utility when building </w:t>
      </w:r>
      <w:proofErr w:type="gramStart"/>
      <w:r>
        <w:rPr>
          <w:szCs w:val="24"/>
        </w:rPr>
        <w:t>an ontology</w:t>
      </w:r>
      <w:proofErr w:type="gramEnd"/>
      <w:r>
        <w:rPr>
          <w:szCs w:val="24"/>
        </w:rPr>
        <w:t xml:space="preserve"> may be at the detriment of the ontology’s longer</w:t>
      </w:r>
      <w:r w:rsidR="00860B9A">
        <w:rPr>
          <w:szCs w:val="24"/>
        </w:rPr>
        <w:t>-</w:t>
      </w:r>
      <w:r>
        <w:rPr>
          <w:szCs w:val="24"/>
        </w:rPr>
        <w:t>term utility.</w:t>
      </w:r>
    </w:p>
    <w:p w14:paraId="7A2568D4" w14:textId="64E2AF0E" w:rsidR="00855872" w:rsidRDefault="00855872">
      <w:pPr>
        <w:pStyle w:val="LList"/>
        <w:tabs>
          <w:tab w:val="left" w:pos="240"/>
          <w:tab w:val="left" w:pos="480"/>
          <w:tab w:val="left" w:pos="960"/>
        </w:tabs>
        <w:autoSpaceDE w:val="0"/>
        <w:autoSpaceDN w:val="0"/>
        <w:adjustRightInd w:val="0"/>
        <w:rPr>
          <w:szCs w:val="24"/>
        </w:rPr>
      </w:pPr>
      <w:r>
        <w:rPr>
          <w:szCs w:val="24"/>
        </w:rPr>
        <w:t>8. </w:t>
      </w:r>
      <w:r>
        <w:rPr>
          <w:i/>
          <w:szCs w:val="24"/>
        </w:rPr>
        <w:t xml:space="preserve">The Ontology Design Process </w:t>
      </w:r>
      <w:r w:rsidR="00D96A53">
        <w:rPr>
          <w:i/>
          <w:szCs w:val="24"/>
        </w:rPr>
        <w:t xml:space="preserve">Is </w:t>
      </w:r>
      <w:r>
        <w:rPr>
          <w:i/>
          <w:szCs w:val="24"/>
        </w:rPr>
        <w:t>Open-Ended:</w:t>
      </w:r>
      <w:r>
        <w:rPr>
          <w:szCs w:val="24"/>
        </w:rPr>
        <w:t xml:space="preserve"> scientific ontologies will always be subject to the need for update in light of advances in knowledge.</w:t>
      </w:r>
    </w:p>
    <w:p w14:paraId="08337D0A" w14:textId="7F61707C" w:rsidR="00855872" w:rsidRDefault="00855872">
      <w:pPr>
        <w:pStyle w:val="LList"/>
        <w:tabs>
          <w:tab w:val="left" w:pos="240"/>
          <w:tab w:val="left" w:pos="480"/>
          <w:tab w:val="left" w:pos="960"/>
        </w:tabs>
        <w:autoSpaceDE w:val="0"/>
        <w:autoSpaceDN w:val="0"/>
        <w:adjustRightInd w:val="0"/>
        <w:rPr>
          <w:szCs w:val="24"/>
        </w:rPr>
      </w:pPr>
      <w:r>
        <w:rPr>
          <w:szCs w:val="24"/>
        </w:rPr>
        <w:t>9. </w:t>
      </w:r>
      <w:r>
        <w:rPr>
          <w:i/>
          <w:szCs w:val="24"/>
        </w:rPr>
        <w:t>The Principle of Low-Hanging Fruit</w:t>
      </w:r>
      <w:r>
        <w:rPr>
          <w:szCs w:val="24"/>
        </w:rPr>
        <w:t>: in ontology design, begin with the features of the relevant domain that are easiest to understand and define, then work outward to more complex and controversial features.</w:t>
      </w:r>
    </w:p>
    <w:p w14:paraId="3A508B07" w14:textId="77777777" w:rsidR="00855872" w:rsidRDefault="00855872">
      <w:pPr>
        <w:pStyle w:val="TNTableNumber"/>
        <w:autoSpaceDE w:val="0"/>
        <w:autoSpaceDN w:val="0"/>
        <w:adjustRightInd w:val="0"/>
        <w:rPr>
          <w:szCs w:val="24"/>
        </w:rPr>
      </w:pPr>
      <w:r>
        <w:rPr>
          <w:szCs w:val="24"/>
        </w:rPr>
        <w:t>Table 3.1</w:t>
      </w:r>
    </w:p>
    <w:p w14:paraId="3EF24D55" w14:textId="495EB958" w:rsidR="00855872" w:rsidRDefault="00855872">
      <w:pPr>
        <w:pStyle w:val="TTTableTitle"/>
        <w:autoSpaceDE w:val="0"/>
        <w:autoSpaceDN w:val="0"/>
        <w:adjustRightInd w:val="0"/>
        <w:rPr>
          <w:szCs w:val="24"/>
        </w:rPr>
      </w:pPr>
      <w:r>
        <w:rPr>
          <w:szCs w:val="24"/>
        </w:rPr>
        <w:t xml:space="preserve">An </w:t>
      </w:r>
      <w:r w:rsidR="00860B9A">
        <w:rPr>
          <w:szCs w:val="24"/>
        </w:rPr>
        <w:t>o</w:t>
      </w:r>
      <w:r>
        <w:rPr>
          <w:szCs w:val="24"/>
        </w:rPr>
        <w:t xml:space="preserve">utline of the </w:t>
      </w:r>
      <w:r w:rsidR="00860B9A">
        <w:rPr>
          <w:szCs w:val="24"/>
        </w:rPr>
        <w:t>s</w:t>
      </w:r>
      <w:r>
        <w:rPr>
          <w:szCs w:val="24"/>
        </w:rPr>
        <w:t xml:space="preserve">teps to be </w:t>
      </w:r>
      <w:r w:rsidR="00860B9A">
        <w:rPr>
          <w:szCs w:val="24"/>
        </w:rPr>
        <w:t>f</w:t>
      </w:r>
      <w:r>
        <w:rPr>
          <w:szCs w:val="24"/>
        </w:rPr>
        <w:t xml:space="preserve">ollowed in </w:t>
      </w:r>
      <w:r w:rsidR="00860B9A">
        <w:rPr>
          <w:szCs w:val="24"/>
        </w:rPr>
        <w:t>d</w:t>
      </w:r>
      <w:r>
        <w:rPr>
          <w:szCs w:val="24"/>
        </w:rPr>
        <w:t xml:space="preserve">esigning </w:t>
      </w:r>
      <w:proofErr w:type="gramStart"/>
      <w:r>
        <w:rPr>
          <w:szCs w:val="24"/>
        </w:rPr>
        <w:t xml:space="preserve">a </w:t>
      </w:r>
      <w:r w:rsidR="00860B9A">
        <w:rPr>
          <w:szCs w:val="24"/>
        </w:rPr>
        <w:t>d</w:t>
      </w:r>
      <w:r>
        <w:rPr>
          <w:szCs w:val="24"/>
        </w:rPr>
        <w:t>omain</w:t>
      </w:r>
      <w:proofErr w:type="gramEnd"/>
      <w:r>
        <w:rPr>
          <w:szCs w:val="24"/>
        </w:rPr>
        <w:t xml:space="preserve"> </w:t>
      </w:r>
      <w:r w:rsidR="00860B9A">
        <w:rPr>
          <w:szCs w:val="24"/>
        </w:rPr>
        <w:t>o</w:t>
      </w:r>
      <w:r>
        <w:rPr>
          <w:szCs w:val="24"/>
        </w:rPr>
        <w:t>ntology</w:t>
      </w:r>
    </w:p>
    <w:p w14:paraId="708D7BC9" w14:textId="51F93045" w:rsidR="00855872" w:rsidRDefault="00855872">
      <w:pPr>
        <w:pStyle w:val="LList"/>
        <w:tabs>
          <w:tab w:val="left" w:pos="240"/>
          <w:tab w:val="left" w:pos="480"/>
          <w:tab w:val="left" w:pos="960"/>
        </w:tabs>
        <w:autoSpaceDE w:val="0"/>
        <w:autoSpaceDN w:val="0"/>
        <w:adjustRightInd w:val="0"/>
        <w:rPr>
          <w:szCs w:val="24"/>
        </w:rPr>
      </w:pPr>
      <w:r>
        <w:rPr>
          <w:szCs w:val="24"/>
        </w:rPr>
        <w:t>1. Demarcate the subject</w:t>
      </w:r>
      <w:r w:rsidR="00B67936">
        <w:rPr>
          <w:szCs w:val="24"/>
        </w:rPr>
        <w:t xml:space="preserve"> </w:t>
      </w:r>
      <w:r>
        <w:rPr>
          <w:szCs w:val="24"/>
        </w:rPr>
        <w:t>matter of the ontology.</w:t>
      </w:r>
    </w:p>
    <w:p w14:paraId="7ED2B9EA" w14:textId="5FBDB5F5" w:rsidR="00855872" w:rsidRDefault="00855872">
      <w:pPr>
        <w:pStyle w:val="LList"/>
        <w:tabs>
          <w:tab w:val="left" w:pos="240"/>
          <w:tab w:val="left" w:pos="480"/>
          <w:tab w:val="left" w:pos="960"/>
        </w:tabs>
        <w:autoSpaceDE w:val="0"/>
        <w:autoSpaceDN w:val="0"/>
        <w:adjustRightInd w:val="0"/>
        <w:rPr>
          <w:szCs w:val="24"/>
        </w:rPr>
      </w:pPr>
      <w:r>
        <w:rPr>
          <w:szCs w:val="24"/>
        </w:rPr>
        <w:t xml:space="preserve">2. Gather information: </w:t>
      </w:r>
      <w:r w:rsidR="00B67936">
        <w:rPr>
          <w:szCs w:val="24"/>
        </w:rPr>
        <w:t>i</w:t>
      </w:r>
      <w:r>
        <w:rPr>
          <w:szCs w:val="24"/>
        </w:rPr>
        <w:t>dentify the general terms used in existing ontologies and in standard textbooks; analyze to remove redundancies.</w:t>
      </w:r>
    </w:p>
    <w:p w14:paraId="7533356C" w14:textId="3F2800CF" w:rsidR="00855872" w:rsidRDefault="00855872">
      <w:pPr>
        <w:pStyle w:val="LList"/>
        <w:tabs>
          <w:tab w:val="left" w:pos="240"/>
          <w:tab w:val="left" w:pos="480"/>
          <w:tab w:val="left" w:pos="960"/>
        </w:tabs>
        <w:autoSpaceDE w:val="0"/>
        <w:autoSpaceDN w:val="0"/>
        <w:adjustRightInd w:val="0"/>
        <w:rPr>
          <w:szCs w:val="24"/>
        </w:rPr>
      </w:pPr>
      <w:r>
        <w:rPr>
          <w:szCs w:val="24"/>
        </w:rPr>
        <w:lastRenderedPageBreak/>
        <w:t xml:space="preserve">3. Order these terms in a hierarchy of </w:t>
      </w:r>
      <w:r w:rsidR="00DC606E">
        <w:rPr>
          <w:szCs w:val="24"/>
        </w:rPr>
        <w:t xml:space="preserve">the </w:t>
      </w:r>
      <w:r>
        <w:rPr>
          <w:szCs w:val="24"/>
        </w:rPr>
        <w:t>more and less general</w:t>
      </w:r>
      <w:r w:rsidR="00DC606E">
        <w:rPr>
          <w:szCs w:val="24"/>
        </w:rPr>
        <w:t xml:space="preserve"> ones.</w:t>
      </w:r>
    </w:p>
    <w:p w14:paraId="48957455" w14:textId="77777777" w:rsidR="00855872" w:rsidRDefault="00855872">
      <w:pPr>
        <w:pStyle w:val="LList"/>
        <w:tabs>
          <w:tab w:val="left" w:pos="240"/>
          <w:tab w:val="left" w:pos="480"/>
          <w:tab w:val="left" w:pos="960"/>
        </w:tabs>
        <w:autoSpaceDE w:val="0"/>
        <w:autoSpaceDN w:val="0"/>
        <w:adjustRightInd w:val="0"/>
        <w:rPr>
          <w:szCs w:val="24"/>
        </w:rPr>
      </w:pPr>
      <w:r>
        <w:rPr>
          <w:szCs w:val="24"/>
        </w:rPr>
        <w:t>4. Regiment the result in order to ensure:</w:t>
      </w:r>
    </w:p>
    <w:p w14:paraId="289CC3B6" w14:textId="0BFA719E" w:rsidR="00855872" w:rsidRDefault="00855872">
      <w:pPr>
        <w:pStyle w:val="L-EListinExtract"/>
        <w:tabs>
          <w:tab w:val="left" w:pos="240"/>
          <w:tab w:val="left" w:pos="480"/>
          <w:tab w:val="left" w:pos="960"/>
        </w:tabs>
        <w:autoSpaceDE w:val="0"/>
        <w:autoSpaceDN w:val="0"/>
        <w:adjustRightInd w:val="0"/>
        <w:rPr>
          <w:szCs w:val="24"/>
        </w:rPr>
      </w:pPr>
      <w:proofErr w:type="gramStart"/>
      <w:r>
        <w:rPr>
          <w:szCs w:val="24"/>
        </w:rPr>
        <w:t>a</w:t>
      </w:r>
      <w:proofErr w:type="gramEnd"/>
      <w:r>
        <w:rPr>
          <w:szCs w:val="24"/>
        </w:rPr>
        <w:t>. </w:t>
      </w:r>
      <w:r w:rsidR="00DC606E">
        <w:rPr>
          <w:szCs w:val="24"/>
        </w:rPr>
        <w:t>l</w:t>
      </w:r>
      <w:r>
        <w:rPr>
          <w:szCs w:val="24"/>
        </w:rPr>
        <w:t>ogical, philosophical, and scientific coherence,</w:t>
      </w:r>
    </w:p>
    <w:p w14:paraId="210CE700" w14:textId="21E5664F" w:rsidR="00855872" w:rsidRDefault="00855872">
      <w:pPr>
        <w:pStyle w:val="L-EListinExtract"/>
        <w:tabs>
          <w:tab w:val="left" w:pos="240"/>
          <w:tab w:val="left" w:pos="480"/>
          <w:tab w:val="left" w:pos="960"/>
        </w:tabs>
        <w:autoSpaceDE w:val="0"/>
        <w:autoSpaceDN w:val="0"/>
        <w:adjustRightInd w:val="0"/>
        <w:rPr>
          <w:szCs w:val="24"/>
        </w:rPr>
      </w:pPr>
      <w:proofErr w:type="gramStart"/>
      <w:r>
        <w:rPr>
          <w:szCs w:val="24"/>
        </w:rPr>
        <w:t>b</w:t>
      </w:r>
      <w:proofErr w:type="gramEnd"/>
      <w:r>
        <w:rPr>
          <w:szCs w:val="24"/>
        </w:rPr>
        <w:t>. </w:t>
      </w:r>
      <w:r w:rsidR="00DC606E">
        <w:rPr>
          <w:szCs w:val="24"/>
        </w:rPr>
        <w:t>c</w:t>
      </w:r>
      <w:r>
        <w:rPr>
          <w:szCs w:val="24"/>
        </w:rPr>
        <w:t>oherence and compatibility with neighboring ontologies, and</w:t>
      </w:r>
    </w:p>
    <w:p w14:paraId="0706A23A" w14:textId="7892A91B" w:rsidR="00855872" w:rsidRDefault="00855872">
      <w:pPr>
        <w:pStyle w:val="L-EListinExtract"/>
        <w:tabs>
          <w:tab w:val="left" w:pos="240"/>
          <w:tab w:val="left" w:pos="480"/>
          <w:tab w:val="left" w:pos="960"/>
        </w:tabs>
        <w:autoSpaceDE w:val="0"/>
        <w:autoSpaceDN w:val="0"/>
        <w:adjustRightInd w:val="0"/>
        <w:rPr>
          <w:szCs w:val="24"/>
        </w:rPr>
      </w:pPr>
      <w:proofErr w:type="gramStart"/>
      <w:r>
        <w:rPr>
          <w:szCs w:val="24"/>
        </w:rPr>
        <w:t>c</w:t>
      </w:r>
      <w:proofErr w:type="gramEnd"/>
      <w:r>
        <w:rPr>
          <w:szCs w:val="24"/>
        </w:rPr>
        <w:t>. </w:t>
      </w:r>
      <w:r w:rsidR="00DC606E">
        <w:rPr>
          <w:szCs w:val="24"/>
        </w:rPr>
        <w:t>h</w:t>
      </w:r>
      <w:r>
        <w:rPr>
          <w:szCs w:val="24"/>
        </w:rPr>
        <w:t>uman understandability, especially through the formulation of human-readable definitions.</w:t>
      </w:r>
    </w:p>
    <w:p w14:paraId="248A3987" w14:textId="77777777" w:rsidR="00855872" w:rsidRDefault="00855872">
      <w:pPr>
        <w:pStyle w:val="LList"/>
        <w:tabs>
          <w:tab w:val="left" w:pos="240"/>
          <w:tab w:val="left" w:pos="480"/>
          <w:tab w:val="left" w:pos="960"/>
        </w:tabs>
        <w:autoSpaceDE w:val="0"/>
        <w:autoSpaceDN w:val="0"/>
        <w:adjustRightInd w:val="0"/>
        <w:rPr>
          <w:szCs w:val="24"/>
        </w:rPr>
      </w:pPr>
      <w:r>
        <w:rPr>
          <w:szCs w:val="24"/>
        </w:rPr>
        <w:t>5. Formalize the regimented representational artifact in a computer tractable language in such a way that the result can be implemented in some computable framework.</w:t>
      </w:r>
    </w:p>
    <w:p w14:paraId="65CDBB32" w14:textId="77777777" w:rsidR="00855872" w:rsidRDefault="00855872">
      <w:pPr>
        <w:pStyle w:val="NotesBegNotesBegin"/>
        <w:autoSpaceDE w:val="0"/>
        <w:autoSpaceDN w:val="0"/>
        <w:adjustRightInd w:val="0"/>
        <w:rPr>
          <w:szCs w:val="24"/>
        </w:rPr>
      </w:pPr>
      <w:r>
        <w:rPr>
          <w:szCs w:val="24"/>
        </w:rPr>
        <w:t>{</w:t>
      </w:r>
      <w:proofErr w:type="spellStart"/>
      <w:r>
        <w:rPr>
          <w:szCs w:val="24"/>
        </w:rPr>
        <w:t>Notes_begin</w:t>
      </w:r>
      <w:proofErr w:type="spellEnd"/>
      <w:r>
        <w:rPr>
          <w:szCs w:val="24"/>
        </w:rPr>
        <w:t>}</w:t>
      </w:r>
    </w:p>
    <w:p w14:paraId="20934E20" w14:textId="77777777" w:rsidR="00855872" w:rsidRDefault="00855872">
      <w:pPr>
        <w:pStyle w:val="H1HeadingLevel1"/>
        <w:autoSpaceDE w:val="0"/>
        <w:autoSpaceDN w:val="0"/>
        <w:adjustRightInd w:val="0"/>
        <w:rPr>
          <w:szCs w:val="24"/>
        </w:rPr>
      </w:pPr>
      <w:r>
        <w:rPr>
          <w:szCs w:val="24"/>
        </w:rPr>
        <w:t>3 Principles of Best Practice I</w:t>
      </w:r>
    </w:p>
    <w:p w14:paraId="4E28D6C0" w14:textId="7A80B0E0" w:rsidR="00855872" w:rsidRDefault="00855872">
      <w:pPr>
        <w:pStyle w:val="NTNoteText"/>
        <w:autoSpaceDE w:val="0"/>
        <w:autoSpaceDN w:val="0"/>
        <w:adjustRightInd w:val="0"/>
        <w:rPr>
          <w:szCs w:val="24"/>
        </w:rPr>
      </w:pPr>
      <w:r>
        <w:rPr>
          <w:szCs w:val="24"/>
        </w:rPr>
        <w:t>1. Foundational Model of Anatomy</w:t>
      </w:r>
      <w:r w:rsidR="006C3A0F">
        <w:rPr>
          <w:szCs w:val="24"/>
        </w:rPr>
        <w:t xml:space="preserve"> (FMA</w:t>
      </w:r>
      <w:proofErr w:type="gramStart"/>
      <w:r w:rsidR="006C3A0F">
        <w:rPr>
          <w:szCs w:val="24"/>
        </w:rPr>
        <w:t>)</w:t>
      </w:r>
      <w:r>
        <w:rPr>
          <w:szCs w:val="24"/>
        </w:rPr>
        <w:t>,</w:t>
      </w:r>
      <w:proofErr w:type="gramEnd"/>
      <w:r>
        <w:rPr>
          <w:szCs w:val="24"/>
        </w:rPr>
        <w:t xml:space="preserve"> </w:t>
      </w:r>
      <w:commentRangeStart w:id="3"/>
      <w:r w:rsidR="006C3A0F">
        <w:rPr>
          <w:szCs w:val="24"/>
        </w:rPr>
        <w:t>accessed</w:t>
      </w:r>
      <w:commentRangeEnd w:id="3"/>
      <w:r w:rsidR="006C3A0F">
        <w:rPr>
          <w:rStyle w:val="CommentReference"/>
        </w:rPr>
        <w:commentReference w:id="3"/>
      </w:r>
      <w:r w:rsidR="006C3A0F">
        <w:rPr>
          <w:szCs w:val="24"/>
        </w:rPr>
        <w:t xml:space="preserve"> </w:t>
      </w:r>
      <w:del w:id="4" w:author="Andrew Spear" w:date="2015-01-30T16:29:00Z">
        <w:r w:rsidR="00DC606E" w:rsidDel="00287CE4">
          <w:rPr>
            <w:szCs w:val="24"/>
          </w:rPr>
          <w:delText>July 17, 2006</w:delText>
        </w:r>
      </w:del>
      <w:ins w:id="5" w:author="Andrew Spear" w:date="2015-01-30T16:29:00Z">
        <w:r w:rsidR="00287CE4">
          <w:rPr>
            <w:szCs w:val="24"/>
          </w:rPr>
          <w:t>September 1</w:t>
        </w:r>
      </w:ins>
      <w:r w:rsidR="00DC606E">
        <w:rPr>
          <w:szCs w:val="24"/>
        </w:rPr>
        <w:t>,</w:t>
      </w:r>
      <w:ins w:id="6" w:author="Andrew Spear" w:date="2015-01-30T16:29:00Z">
        <w:r w:rsidR="00287CE4">
          <w:rPr>
            <w:szCs w:val="24"/>
          </w:rPr>
          <w:t xml:space="preserve"> 2014,</w:t>
        </w:r>
      </w:ins>
      <w:r w:rsidR="00DC606E">
        <w:rPr>
          <w:szCs w:val="24"/>
        </w:rPr>
        <w:t xml:space="preserve"> </w:t>
      </w:r>
      <w:hyperlink r:id="rId10" w:history="1">
        <w:r w:rsidRPr="00DC606E">
          <w:rPr>
            <w:rStyle w:val="Hyperlink"/>
            <w:szCs w:val="24"/>
          </w:rPr>
          <w:t>http://sig.biostr.washington.edu/projects/fm/AboutFM.html</w:t>
        </w:r>
      </w:hyperlink>
      <w:r>
        <w:rPr>
          <w:szCs w:val="24"/>
        </w:rPr>
        <w:t>.</w:t>
      </w:r>
    </w:p>
    <w:p w14:paraId="0FC35546" w14:textId="3A1DCEDB" w:rsidR="00855872" w:rsidRDefault="00855872">
      <w:pPr>
        <w:pStyle w:val="NTNoteText"/>
        <w:autoSpaceDE w:val="0"/>
        <w:autoSpaceDN w:val="0"/>
        <w:adjustRightInd w:val="0"/>
        <w:rPr>
          <w:szCs w:val="24"/>
        </w:rPr>
      </w:pPr>
      <w:commentRangeStart w:id="7"/>
      <w:r>
        <w:rPr>
          <w:szCs w:val="24"/>
        </w:rPr>
        <w:t xml:space="preserve">2. Mariana Casella dos Santos, James Matthew Fielding, </w:t>
      </w:r>
      <w:proofErr w:type="spellStart"/>
      <w:r>
        <w:rPr>
          <w:szCs w:val="24"/>
        </w:rPr>
        <w:t>Christoffel</w:t>
      </w:r>
      <w:proofErr w:type="spellEnd"/>
      <w:r>
        <w:rPr>
          <w:szCs w:val="24"/>
        </w:rPr>
        <w:t xml:space="preserve"> </w:t>
      </w:r>
      <w:proofErr w:type="spellStart"/>
      <w:r>
        <w:rPr>
          <w:szCs w:val="24"/>
        </w:rPr>
        <w:t>Dhaen</w:t>
      </w:r>
      <w:proofErr w:type="spellEnd"/>
      <w:r>
        <w:rPr>
          <w:szCs w:val="24"/>
        </w:rPr>
        <w:t xml:space="preserve">, </w:t>
      </w:r>
      <w:r w:rsidR="006C3A0F">
        <w:rPr>
          <w:szCs w:val="24"/>
        </w:rPr>
        <w:t xml:space="preserve">and </w:t>
      </w:r>
      <w:r>
        <w:rPr>
          <w:szCs w:val="24"/>
        </w:rPr>
        <w:t xml:space="preserve">Werner </w:t>
      </w:r>
      <w:proofErr w:type="spellStart"/>
      <w:r>
        <w:rPr>
          <w:szCs w:val="24"/>
        </w:rPr>
        <w:t>Ceusters</w:t>
      </w:r>
      <w:proofErr w:type="spellEnd"/>
      <w:r>
        <w:rPr>
          <w:szCs w:val="24"/>
        </w:rPr>
        <w:t xml:space="preserve">, “Philosophical Scrutiny for Run-Time Support of Application Ontology Development,” in </w:t>
      </w:r>
      <w:r>
        <w:rPr>
          <w:i/>
          <w:szCs w:val="24"/>
        </w:rPr>
        <w:t xml:space="preserve">Proceedings of the International Conference on Formal Ontology and Information Systems </w:t>
      </w:r>
      <w:r w:rsidRPr="00E44677">
        <w:rPr>
          <w:szCs w:val="24"/>
        </w:rPr>
        <w:t>(FOIS)</w:t>
      </w:r>
      <w:r w:rsidR="00121EC6">
        <w:rPr>
          <w:szCs w:val="24"/>
        </w:rPr>
        <w:t xml:space="preserve">, ed. </w:t>
      </w:r>
      <w:proofErr w:type="spellStart"/>
      <w:r w:rsidR="00121EC6">
        <w:rPr>
          <w:szCs w:val="24"/>
        </w:rPr>
        <w:t>Achille</w:t>
      </w:r>
      <w:proofErr w:type="spellEnd"/>
      <w:r w:rsidR="00121EC6">
        <w:rPr>
          <w:szCs w:val="24"/>
        </w:rPr>
        <w:t xml:space="preserve"> C. </w:t>
      </w:r>
      <w:proofErr w:type="spellStart"/>
      <w:r w:rsidR="00121EC6">
        <w:rPr>
          <w:szCs w:val="24"/>
        </w:rPr>
        <w:t>Varzi</w:t>
      </w:r>
      <w:proofErr w:type="spellEnd"/>
      <w:r w:rsidR="00121EC6">
        <w:rPr>
          <w:szCs w:val="24"/>
        </w:rPr>
        <w:t xml:space="preserve"> and Laure </w:t>
      </w:r>
      <w:proofErr w:type="spellStart"/>
      <w:r w:rsidR="00121EC6">
        <w:rPr>
          <w:szCs w:val="24"/>
        </w:rPr>
        <w:t>Vieu</w:t>
      </w:r>
      <w:proofErr w:type="spellEnd"/>
      <w:r>
        <w:rPr>
          <w:szCs w:val="24"/>
        </w:rPr>
        <w:t xml:space="preserve"> (Amsterdam: IOS Press, 2004), 342–352.</w:t>
      </w:r>
      <w:commentRangeEnd w:id="7"/>
      <w:r w:rsidR="006C3A0F">
        <w:rPr>
          <w:rStyle w:val="CommentReference"/>
        </w:rPr>
        <w:commentReference w:id="7"/>
      </w:r>
      <w:bookmarkStart w:id="8" w:name="_GoBack"/>
      <w:bookmarkEnd w:id="8"/>
    </w:p>
    <w:p w14:paraId="53AB29E2" w14:textId="77777777" w:rsidR="00855872" w:rsidRDefault="00855872">
      <w:pPr>
        <w:pStyle w:val="NotesEndNotesEnd"/>
        <w:autoSpaceDE w:val="0"/>
        <w:autoSpaceDN w:val="0"/>
        <w:adjustRightInd w:val="0"/>
        <w:rPr>
          <w:szCs w:val="24"/>
        </w:rPr>
      </w:pPr>
      <w:r>
        <w:rPr>
          <w:szCs w:val="24"/>
        </w:rPr>
        <w:t>{</w:t>
      </w:r>
      <w:proofErr w:type="spellStart"/>
      <w:r>
        <w:rPr>
          <w:szCs w:val="24"/>
        </w:rPr>
        <w:t>Notes_end</w:t>
      </w:r>
      <w:proofErr w:type="spellEnd"/>
      <w:r>
        <w:rPr>
          <w:szCs w:val="24"/>
        </w:rPr>
        <w:t>}</w:t>
      </w:r>
    </w:p>
    <w:sectPr w:rsidR="00855872" w:rsidSect="00F60087">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pgMar w:top="1440" w:right="1440" w:bottom="1440" w:left="1440" w:header="720" w:footer="720" w:gutter="0"/>
      <w:pgNumType w:start="6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thleen A Caruso" w:date="2015-01-30T16:25:00Z" w:initials="KAC">
    <w:p w14:paraId="736E8D7A" w14:textId="0D0B23BE" w:rsidR="003079AF" w:rsidRDefault="003079AF">
      <w:pPr>
        <w:pStyle w:val="CommentText"/>
      </w:pPr>
      <w:r>
        <w:rPr>
          <w:rStyle w:val="CommentReference"/>
        </w:rPr>
        <w:annotationRef/>
      </w:r>
      <w:r>
        <w:t>AU: pls. add in-text callout for box 3.1 to preceding paragraph</w:t>
      </w:r>
    </w:p>
    <w:p w14:paraId="43B2B5FB" w14:textId="77777777" w:rsidR="00C21056" w:rsidRDefault="00C21056">
      <w:pPr>
        <w:pStyle w:val="CommentText"/>
      </w:pPr>
    </w:p>
    <w:p w14:paraId="39FC4390" w14:textId="1DB8BBF0" w:rsidR="00C21056" w:rsidRDefault="00C21056">
      <w:pPr>
        <w:pStyle w:val="CommentText"/>
      </w:pPr>
      <w:r>
        <w:t>AS: Done.</w:t>
      </w:r>
    </w:p>
  </w:comment>
  <w:comment w:id="2" w:author="Kathleen A Caruso" w:date="2015-01-30T16:26:00Z" w:initials="KAC">
    <w:p w14:paraId="542F5875" w14:textId="2F437794" w:rsidR="003079AF" w:rsidRDefault="003079AF">
      <w:pPr>
        <w:pStyle w:val="CommentText"/>
      </w:pPr>
      <w:r>
        <w:rPr>
          <w:rStyle w:val="CommentReference"/>
        </w:rPr>
        <w:annotationRef/>
      </w:r>
      <w:r>
        <w:t>AU: edits okay here?</w:t>
      </w:r>
    </w:p>
    <w:p w14:paraId="3095D87E" w14:textId="77777777" w:rsidR="00496C97" w:rsidRDefault="00496C97">
      <w:pPr>
        <w:pStyle w:val="CommentText"/>
      </w:pPr>
    </w:p>
    <w:p w14:paraId="7F9F2705" w14:textId="17A8F570" w:rsidR="00496C97" w:rsidRDefault="00496C97">
      <w:pPr>
        <w:pStyle w:val="CommentText"/>
      </w:pPr>
      <w:r>
        <w:t>AS: Yes.</w:t>
      </w:r>
    </w:p>
  </w:comment>
  <w:comment w:id="3" w:author="Kathleen A Caruso" w:date="2015-02-05T16:04:00Z" w:initials="KAC">
    <w:p w14:paraId="6D7B707A" w14:textId="75FBB36D" w:rsidR="006C3A0F" w:rsidRDefault="006C3A0F">
      <w:pPr>
        <w:pStyle w:val="CommentText"/>
      </w:pPr>
      <w:r>
        <w:rPr>
          <w:rStyle w:val="CommentReference"/>
        </w:rPr>
        <w:annotationRef/>
      </w:r>
      <w:r>
        <w:t>AU: date accessed, per chapter 4, note 9?</w:t>
      </w:r>
      <w:r w:rsidR="00776FEE">
        <w:t xml:space="preserve"> </w:t>
      </w:r>
    </w:p>
    <w:p w14:paraId="4544A85C" w14:textId="541F4CEA" w:rsidR="00776FEE" w:rsidRDefault="00776FEE">
      <w:pPr>
        <w:pStyle w:val="CommentText"/>
      </w:pPr>
      <w:r>
        <w:t xml:space="preserve">BS: Yes </w:t>
      </w:r>
    </w:p>
  </w:comment>
  <w:comment w:id="7" w:author="Kathleen A Caruso" w:date="2015-01-30T16:28:00Z" w:initials="KAC">
    <w:p w14:paraId="72871F7C" w14:textId="77777777" w:rsidR="006C3A0F" w:rsidRDefault="006C3A0F">
      <w:pPr>
        <w:pStyle w:val="CommentText"/>
      </w:pPr>
      <w:r>
        <w:rPr>
          <w:rStyle w:val="CommentReference"/>
        </w:rPr>
        <w:annotationRef/>
      </w:r>
      <w:r>
        <w:t>AU: where does this appear in the bibliography?</w:t>
      </w:r>
    </w:p>
    <w:p w14:paraId="44CFD40E" w14:textId="77777777" w:rsidR="00852336" w:rsidRDefault="00852336">
      <w:pPr>
        <w:pStyle w:val="CommentText"/>
      </w:pPr>
    </w:p>
    <w:p w14:paraId="249575C9" w14:textId="7406E83C" w:rsidR="00852336" w:rsidRDefault="00852336">
      <w:pPr>
        <w:pStyle w:val="CommentText"/>
      </w:pPr>
      <w:r>
        <w:t>AS: I have added it.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97FDCD" w14:textId="77777777" w:rsidR="00D43A47" w:rsidRDefault="00D43A47" w:rsidP="00EC1D58">
      <w:r>
        <w:separator/>
      </w:r>
    </w:p>
  </w:endnote>
  <w:endnote w:type="continuationSeparator" w:id="0">
    <w:p w14:paraId="4602E869" w14:textId="77777777" w:rsidR="00D43A47" w:rsidRDefault="00D43A47" w:rsidP="00EC1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8A41D" w14:textId="431D80F1" w:rsidR="003079AF" w:rsidRPr="00B03063" w:rsidRDefault="003079AF" w:rsidP="00B03063">
    <w:pPr>
      <w:jc w:val="center"/>
    </w:pPr>
    <w:r>
      <w:t xml:space="preserve">Page </w:t>
    </w:r>
    <w:r>
      <w:fldChar w:fldCharType="begin"/>
    </w:r>
    <w:r>
      <w:instrText xml:space="preserve"> PAGE  \* MERGEFORMAT </w:instrText>
    </w:r>
    <w:r>
      <w:fldChar w:fldCharType="separate"/>
    </w:r>
    <w:r>
      <w:rPr>
        <w:noProof/>
      </w:rPr>
      <w:t>65</w:t>
    </w:r>
    <w:r>
      <w:fldChar w:fldCharType="end"/>
    </w:r>
    <w:r>
      <w:t xml:space="preserve"> of </w:t>
    </w:r>
    <w:r w:rsidR="00D43A47">
      <w:fldChar w:fldCharType="begin"/>
    </w:r>
    <w:r w:rsidR="00D43A47">
      <w:instrText xml:space="preserve"> NUMPAGES  \* MERGEFORMAT </w:instrText>
    </w:r>
    <w:r w:rsidR="00D43A47">
      <w:fldChar w:fldCharType="separate"/>
    </w:r>
    <w:r>
      <w:rPr>
        <w:noProof/>
      </w:rPr>
      <w:t>23</w:t>
    </w:r>
    <w:r w:rsidR="00D43A47">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1645634"/>
      <w:docPartObj>
        <w:docPartGallery w:val="Page Numbers (Bottom of Page)"/>
        <w:docPartUnique/>
      </w:docPartObj>
    </w:sdtPr>
    <w:sdtEndPr>
      <w:rPr>
        <w:noProof/>
      </w:rPr>
    </w:sdtEndPr>
    <w:sdtContent>
      <w:p w14:paraId="2CF9C7A3" w14:textId="3170F1A8" w:rsidR="003079AF" w:rsidRDefault="003079AF">
        <w:pPr>
          <w:pStyle w:val="Footer"/>
          <w:jc w:val="right"/>
        </w:pPr>
        <w:r>
          <w:fldChar w:fldCharType="begin"/>
        </w:r>
        <w:r>
          <w:instrText xml:space="preserve"> PAGE   \* MERGEFORMAT </w:instrText>
        </w:r>
        <w:r>
          <w:fldChar w:fldCharType="separate"/>
        </w:r>
        <w:r w:rsidR="00776FEE">
          <w:rPr>
            <w:noProof/>
          </w:rPr>
          <w:t>82</w:t>
        </w:r>
        <w:r>
          <w:rPr>
            <w:noProof/>
          </w:rPr>
          <w:fldChar w:fldCharType="end"/>
        </w:r>
      </w:p>
    </w:sdtContent>
  </w:sdt>
  <w:p w14:paraId="297083B2" w14:textId="1A1EDC65" w:rsidR="003079AF" w:rsidRPr="00B03063" w:rsidRDefault="003079AF" w:rsidP="00B03063">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5FCEF" w14:textId="1B82ACF7" w:rsidR="003079AF" w:rsidRPr="00B03063" w:rsidRDefault="003079AF" w:rsidP="00B03063">
    <w:pPr>
      <w:jc w:val="center"/>
    </w:pPr>
    <w:r>
      <w:t xml:space="preserve">Page </w:t>
    </w:r>
    <w:r>
      <w:fldChar w:fldCharType="begin"/>
    </w:r>
    <w:r>
      <w:instrText xml:space="preserve"> PAGE  \* MERGEFORMAT </w:instrText>
    </w:r>
    <w:r>
      <w:fldChar w:fldCharType="separate"/>
    </w:r>
    <w:r>
      <w:rPr>
        <w:noProof/>
      </w:rPr>
      <w:t>65</w:t>
    </w:r>
    <w:r>
      <w:fldChar w:fldCharType="end"/>
    </w:r>
    <w:r>
      <w:t xml:space="preserve"> of </w:t>
    </w:r>
    <w:r w:rsidR="00D43A47">
      <w:fldChar w:fldCharType="begin"/>
    </w:r>
    <w:r w:rsidR="00D43A47">
      <w:instrText xml:space="preserve"> NUMPAGES  \* MERGEFORMAT </w:instrText>
    </w:r>
    <w:r w:rsidR="00D43A47">
      <w:fldChar w:fldCharType="separate"/>
    </w:r>
    <w:r>
      <w:rPr>
        <w:noProof/>
      </w:rPr>
      <w:t>23</w:t>
    </w:r>
    <w:r w:rsidR="00D43A4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0BE9F4" w14:textId="77777777" w:rsidR="00D43A47" w:rsidRDefault="00D43A47" w:rsidP="00EC1D58">
      <w:r>
        <w:separator/>
      </w:r>
    </w:p>
  </w:footnote>
  <w:footnote w:type="continuationSeparator" w:id="0">
    <w:p w14:paraId="391B9ABB" w14:textId="77777777" w:rsidR="00D43A47" w:rsidRDefault="00D43A47" w:rsidP="00EC1D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1E7C3" w14:textId="09A30842" w:rsidR="003079AF" w:rsidRPr="00B03063" w:rsidRDefault="003079AF" w:rsidP="00B03063">
    <w:pPr>
      <w:jc w:val="center"/>
    </w:pPr>
    <w:r w:rsidRPr="00B03063">
      <w:t>Authors: This is your final opportunity to revise. The MIT Press does not allow revision of content in page proofs.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8E8BA" w14:textId="5DE87FB5" w:rsidR="003079AF" w:rsidRPr="00B03063" w:rsidRDefault="003079AF" w:rsidP="00B03063">
    <w:pPr>
      <w:jc w:val="center"/>
    </w:pPr>
    <w:r w:rsidRPr="00B03063">
      <w:t>Authors: This is your final opportunity to revise. The MIT Press does not allow revision of content in page proofs.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0739C" w14:textId="3B781AA5" w:rsidR="003079AF" w:rsidRPr="00B03063" w:rsidRDefault="003079AF" w:rsidP="00B03063">
    <w:pPr>
      <w:jc w:val="center"/>
    </w:pPr>
    <w:r w:rsidRPr="00B03063">
      <w:t>Authors: This is your final opportunity to revise. The MIT Press does not allow revision of content in page proofs.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1E61EF8"/>
    <w:lvl w:ilvl="0">
      <w:start w:val="1"/>
      <w:numFmt w:val="decimal"/>
      <w:lvlText w:val="%1."/>
      <w:lvlJc w:val="left"/>
      <w:pPr>
        <w:tabs>
          <w:tab w:val="num" w:pos="1800"/>
        </w:tabs>
        <w:ind w:left="1800" w:hanging="360"/>
      </w:pPr>
    </w:lvl>
  </w:abstractNum>
  <w:abstractNum w:abstractNumId="1">
    <w:nsid w:val="FFFFFF7D"/>
    <w:multiLevelType w:val="singleLevel"/>
    <w:tmpl w:val="65B41204"/>
    <w:lvl w:ilvl="0">
      <w:start w:val="1"/>
      <w:numFmt w:val="decimal"/>
      <w:lvlText w:val="%1."/>
      <w:lvlJc w:val="left"/>
      <w:pPr>
        <w:tabs>
          <w:tab w:val="num" w:pos="1440"/>
        </w:tabs>
        <w:ind w:left="1440" w:hanging="360"/>
      </w:pPr>
    </w:lvl>
  </w:abstractNum>
  <w:abstractNum w:abstractNumId="2">
    <w:nsid w:val="FFFFFF7E"/>
    <w:multiLevelType w:val="singleLevel"/>
    <w:tmpl w:val="C666BC28"/>
    <w:lvl w:ilvl="0">
      <w:start w:val="1"/>
      <w:numFmt w:val="decimal"/>
      <w:lvlText w:val="%1."/>
      <w:lvlJc w:val="left"/>
      <w:pPr>
        <w:tabs>
          <w:tab w:val="num" w:pos="1080"/>
        </w:tabs>
        <w:ind w:left="1080" w:hanging="360"/>
      </w:pPr>
    </w:lvl>
  </w:abstractNum>
  <w:abstractNum w:abstractNumId="3">
    <w:nsid w:val="FFFFFF7F"/>
    <w:multiLevelType w:val="singleLevel"/>
    <w:tmpl w:val="181EAF8A"/>
    <w:lvl w:ilvl="0">
      <w:start w:val="1"/>
      <w:numFmt w:val="decimal"/>
      <w:lvlText w:val="%1."/>
      <w:lvlJc w:val="left"/>
      <w:pPr>
        <w:tabs>
          <w:tab w:val="num" w:pos="720"/>
        </w:tabs>
        <w:ind w:left="720" w:hanging="360"/>
      </w:pPr>
    </w:lvl>
  </w:abstractNum>
  <w:abstractNum w:abstractNumId="4">
    <w:nsid w:val="FFFFFF80"/>
    <w:multiLevelType w:val="singleLevel"/>
    <w:tmpl w:val="4218ED9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39E6C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D7C718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28269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D04C864"/>
    <w:lvl w:ilvl="0">
      <w:start w:val="1"/>
      <w:numFmt w:val="decimal"/>
      <w:lvlText w:val="%1."/>
      <w:lvlJc w:val="left"/>
      <w:pPr>
        <w:tabs>
          <w:tab w:val="num" w:pos="360"/>
        </w:tabs>
        <w:ind w:left="360" w:hanging="360"/>
      </w:pPr>
    </w:lvl>
  </w:abstractNum>
  <w:abstractNum w:abstractNumId="9">
    <w:nsid w:val="FFFFFF89"/>
    <w:multiLevelType w:val="singleLevel"/>
    <w:tmpl w:val="0F0A4AC6"/>
    <w:lvl w:ilvl="0">
      <w:start w:val="1"/>
      <w:numFmt w:val="bullet"/>
      <w:lvlText w:val=""/>
      <w:lvlJc w:val="left"/>
      <w:pPr>
        <w:tabs>
          <w:tab w:val="num" w:pos="360"/>
        </w:tabs>
        <w:ind w:left="360" w:hanging="360"/>
      </w:pPr>
      <w:rPr>
        <w:rFonts w:ascii="Symbol" w:hAnsi="Symbol" w:hint="default"/>
      </w:rPr>
    </w:lvl>
  </w:abstractNum>
  <w:abstractNum w:abstractNumId="10">
    <w:nsid w:val="0C386CB9"/>
    <w:multiLevelType w:val="multilevel"/>
    <w:tmpl w:val="620CFC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0CE023D9"/>
    <w:multiLevelType w:val="hybridMultilevel"/>
    <w:tmpl w:val="437C5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4769FD"/>
    <w:multiLevelType w:val="hybridMultilevel"/>
    <w:tmpl w:val="AA400336"/>
    <w:lvl w:ilvl="0" w:tplc="E3280B8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79E3AA6"/>
    <w:multiLevelType w:val="multilevel"/>
    <w:tmpl w:val="8026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A90D4A"/>
    <w:multiLevelType w:val="hybridMultilevel"/>
    <w:tmpl w:val="153AC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092E46"/>
    <w:multiLevelType w:val="multilevel"/>
    <w:tmpl w:val="AEEC0A0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279D66D9"/>
    <w:multiLevelType w:val="hybridMultilevel"/>
    <w:tmpl w:val="BE821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B074DC"/>
    <w:multiLevelType w:val="hybridMultilevel"/>
    <w:tmpl w:val="8E329356"/>
    <w:lvl w:ilvl="0" w:tplc="EBB6320E">
      <w:start w:val="1"/>
      <w:numFmt w:val="upperLetter"/>
      <w:lvlText w:val="%1."/>
      <w:lvlJc w:val="left"/>
      <w:pPr>
        <w:tabs>
          <w:tab w:val="num" w:pos="660"/>
        </w:tabs>
        <w:ind w:left="660" w:hanging="360"/>
      </w:pPr>
      <w:rPr>
        <w:rFonts w:hint="default"/>
      </w:rPr>
    </w:lvl>
    <w:lvl w:ilvl="1" w:tplc="04090019">
      <w:start w:val="1"/>
      <w:numFmt w:val="lowerLetter"/>
      <w:lvlText w:val="%2."/>
      <w:lvlJc w:val="left"/>
      <w:pPr>
        <w:tabs>
          <w:tab w:val="num" w:pos="1380"/>
        </w:tabs>
        <w:ind w:left="1380" w:hanging="360"/>
      </w:pPr>
    </w:lvl>
    <w:lvl w:ilvl="2" w:tplc="0409001B">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8">
    <w:nsid w:val="3077063F"/>
    <w:multiLevelType w:val="hybridMultilevel"/>
    <w:tmpl w:val="99CC91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5E55DF6"/>
    <w:multiLevelType w:val="multilevel"/>
    <w:tmpl w:val="0EF89C1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nsid w:val="39594604"/>
    <w:multiLevelType w:val="hybridMultilevel"/>
    <w:tmpl w:val="2534A0D2"/>
    <w:lvl w:ilvl="0" w:tplc="04090001">
      <w:start w:val="3"/>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C512519"/>
    <w:multiLevelType w:val="hybridMultilevel"/>
    <w:tmpl w:val="8DAEEF78"/>
    <w:lvl w:ilvl="0" w:tplc="E0363BEE">
      <w:start w:val="9"/>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4F2776"/>
    <w:multiLevelType w:val="hybridMultilevel"/>
    <w:tmpl w:val="22CC3982"/>
    <w:lvl w:ilvl="0" w:tplc="159EB9B6">
      <w:start w:val="9"/>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8B2B5F"/>
    <w:multiLevelType w:val="hybridMultilevel"/>
    <w:tmpl w:val="437C5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F11197"/>
    <w:multiLevelType w:val="multilevel"/>
    <w:tmpl w:val="620CFC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59391AC8"/>
    <w:multiLevelType w:val="hybridMultilevel"/>
    <w:tmpl w:val="6A70AE88"/>
    <w:lvl w:ilvl="0" w:tplc="04090001">
      <w:start w:val="2"/>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B7F51A3"/>
    <w:multiLevelType w:val="hybridMultilevel"/>
    <w:tmpl w:val="28D82D84"/>
    <w:lvl w:ilvl="0" w:tplc="32EAB9CA">
      <w:start w:val="3"/>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A85EC4"/>
    <w:multiLevelType w:val="multilevel"/>
    <w:tmpl w:val="28D82D84"/>
    <w:lvl w:ilvl="0">
      <w:start w:val="3"/>
      <w:numFmt w:val="bullet"/>
      <w:lvlText w:val="-"/>
      <w:lvlJc w:val="left"/>
      <w:pPr>
        <w:ind w:left="720" w:hanging="360"/>
      </w:pPr>
      <w:rPr>
        <w:rFonts w:ascii="Book Antiqua" w:eastAsia="Times New Roman" w:hAnsi="Book Antiqua"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nsid w:val="613F6CE8"/>
    <w:multiLevelType w:val="hybridMultilevel"/>
    <w:tmpl w:val="AC42CFD0"/>
    <w:lvl w:ilvl="0" w:tplc="CD8E5E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CCD3162"/>
    <w:multiLevelType w:val="hybridMultilevel"/>
    <w:tmpl w:val="6AEC73A8"/>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E681DFB"/>
    <w:multiLevelType w:val="hybridMultilevel"/>
    <w:tmpl w:val="153AC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5"/>
  </w:num>
  <w:num w:numId="3">
    <w:abstractNumId w:val="22"/>
  </w:num>
  <w:num w:numId="4">
    <w:abstractNumId w:val="26"/>
  </w:num>
  <w:num w:numId="5">
    <w:abstractNumId w:val="29"/>
  </w:num>
  <w:num w:numId="6">
    <w:abstractNumId w:val="21"/>
  </w:num>
  <w:num w:numId="7">
    <w:abstractNumId w:val="20"/>
  </w:num>
  <w:num w:numId="8">
    <w:abstractNumId w:val="19"/>
  </w:num>
  <w:num w:numId="9">
    <w:abstractNumId w:val="28"/>
  </w:num>
  <w:num w:numId="10">
    <w:abstractNumId w:val="18"/>
  </w:num>
  <w:num w:numId="11">
    <w:abstractNumId w:val="15"/>
  </w:num>
  <w:num w:numId="12">
    <w:abstractNumId w:val="10"/>
  </w:num>
  <w:num w:numId="13">
    <w:abstractNumId w:val="16"/>
  </w:num>
  <w:num w:numId="14">
    <w:abstractNumId w:val="13"/>
  </w:num>
  <w:num w:numId="15">
    <w:abstractNumId w:val="27"/>
  </w:num>
  <w:num w:numId="16">
    <w:abstractNumId w:val="23"/>
  </w:num>
  <w:num w:numId="17">
    <w:abstractNumId w:val="14"/>
  </w:num>
  <w:num w:numId="18">
    <w:abstractNumId w:val="24"/>
  </w:num>
  <w:num w:numId="19">
    <w:abstractNumId w:val="11"/>
  </w:num>
  <w:num w:numId="20">
    <w:abstractNumId w:val="30"/>
  </w:num>
  <w:num w:numId="21">
    <w:abstractNumId w:val="2"/>
  </w:num>
  <w:num w:numId="22">
    <w:abstractNumId w:val="8"/>
  </w:num>
  <w:num w:numId="23">
    <w:abstractNumId w:val="0"/>
  </w:num>
  <w:num w:numId="24">
    <w:abstractNumId w:val="7"/>
  </w:num>
  <w:num w:numId="25">
    <w:abstractNumId w:val="5"/>
  </w:num>
  <w:num w:numId="26">
    <w:abstractNumId w:val="3"/>
  </w:num>
  <w:num w:numId="27">
    <w:abstractNumId w:val="9"/>
  </w:num>
  <w:num w:numId="28">
    <w:abstractNumId w:val="6"/>
  </w:num>
  <w:num w:numId="29">
    <w:abstractNumId w:val="4"/>
  </w:num>
  <w:num w:numId="30">
    <w:abstractNumId w:val="1"/>
  </w:num>
  <w:num w:numId="31">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Redact State" w:val="ready"/>
    <w:docVar w:name="AUWarn" w:val="This is your final opportunity to revise. The MIT Press does not allow revision of content in page proofs."/>
    <w:docVar w:name="BookID" w:val="8743"/>
    <w:docVar w:name="ChapterNum" w:val="003"/>
    <w:docVar w:name="CheckHeader" w:val="T"/>
    <w:docVar w:name="ex_AddedHTMLPreformat" w:val="Courier New"/>
    <w:docVar w:name="ex_AutoRedact" w:val="APComplete"/>
    <w:docVar w:name="ex_Citations" w:val="APComplete"/>
    <w:docVar w:name="ex_CleanUp" w:val="CleanUpComplete"/>
    <w:docVar w:name="ex_eXtylesBuild" w:val="2870"/>
    <w:docVar w:name="ex_FontAudit" w:val="APComplete"/>
    <w:docVar w:name="EX_LAST_PALETTE_TAB" w:val="3"/>
    <w:docVar w:name="ex_ParseBib" w:val="APComplete"/>
    <w:docVar w:name="ex_StyleRefs" w:val="APComplete"/>
    <w:docVar w:name="ex_URLCheck" w:val="APComplete"/>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Inline Graphic|graphic|Box Type|box-type|Figure Type|fig-type|Table Type|tab-type|Section Type|sec-type|List Type|list-type|Extract Type|ext-type|Specific Use|su|List Item Specific Use|litem-su|List Continued|list-cont|"/>
    <w:docVar w:name="iceFileDir" w:val="Z:\eXtyles_In_Process\Arp_8743\eXtyled"/>
    <w:docVar w:name="iceFileName" w:val="8743_003.docx"/>
    <w:docVar w:name="iceJABR" w:val="BooksChicago"/>
    <w:docVar w:name="iceJournal" w:val="BooksChicago:Books Chicago"/>
    <w:docVar w:name="iceJournalName" w:val="Books Chicago"/>
    <w:docVar w:name="icePublisher" w:val="MITBooks"/>
    <w:docVar w:name="PreEdit Baseline Path" w:val="Z:\eXtyles_In_Process\Arp_8743\eXtyled\8743_003$base.docx"/>
    <w:docVar w:name="PreEdit Baseline Timestamp" w:val="10/17/2014 2:08:53 PM"/>
    <w:docVar w:name="PreEdit Up-Front Loss" w:val="complete"/>
  </w:docVars>
  <w:rsids>
    <w:rsidRoot w:val="003119CC"/>
    <w:rsid w:val="000014C0"/>
    <w:rsid w:val="000054B2"/>
    <w:rsid w:val="0000650A"/>
    <w:rsid w:val="000067F8"/>
    <w:rsid w:val="00011433"/>
    <w:rsid w:val="0001361E"/>
    <w:rsid w:val="00013BB7"/>
    <w:rsid w:val="00020139"/>
    <w:rsid w:val="00024C95"/>
    <w:rsid w:val="000259B7"/>
    <w:rsid w:val="00026339"/>
    <w:rsid w:val="00027B66"/>
    <w:rsid w:val="0003240E"/>
    <w:rsid w:val="00036AF2"/>
    <w:rsid w:val="00043633"/>
    <w:rsid w:val="000440FF"/>
    <w:rsid w:val="000445BF"/>
    <w:rsid w:val="00047653"/>
    <w:rsid w:val="00051C65"/>
    <w:rsid w:val="00052533"/>
    <w:rsid w:val="00055288"/>
    <w:rsid w:val="00055580"/>
    <w:rsid w:val="00056ED0"/>
    <w:rsid w:val="0006220F"/>
    <w:rsid w:val="000645E1"/>
    <w:rsid w:val="00066037"/>
    <w:rsid w:val="00073ECE"/>
    <w:rsid w:val="00080B7A"/>
    <w:rsid w:val="0008245A"/>
    <w:rsid w:val="00083D08"/>
    <w:rsid w:val="00094C1A"/>
    <w:rsid w:val="00095DBE"/>
    <w:rsid w:val="00097459"/>
    <w:rsid w:val="000974F8"/>
    <w:rsid w:val="000A0157"/>
    <w:rsid w:val="000A0E2A"/>
    <w:rsid w:val="000B2E71"/>
    <w:rsid w:val="000B4238"/>
    <w:rsid w:val="000B5FC9"/>
    <w:rsid w:val="000C0C3C"/>
    <w:rsid w:val="000C749C"/>
    <w:rsid w:val="000D2DD2"/>
    <w:rsid w:val="000D7EC8"/>
    <w:rsid w:val="000E2E10"/>
    <w:rsid w:val="000F0DFE"/>
    <w:rsid w:val="000F11EC"/>
    <w:rsid w:val="000F1F2A"/>
    <w:rsid w:val="000F2D77"/>
    <w:rsid w:val="000F373F"/>
    <w:rsid w:val="000F42DD"/>
    <w:rsid w:val="000F43EC"/>
    <w:rsid w:val="000F6FDD"/>
    <w:rsid w:val="00100A35"/>
    <w:rsid w:val="00101A43"/>
    <w:rsid w:val="00103E73"/>
    <w:rsid w:val="00121053"/>
    <w:rsid w:val="00121EC6"/>
    <w:rsid w:val="00122C54"/>
    <w:rsid w:val="0012679A"/>
    <w:rsid w:val="0013035B"/>
    <w:rsid w:val="00131245"/>
    <w:rsid w:val="001317FD"/>
    <w:rsid w:val="00132AC4"/>
    <w:rsid w:val="001352CD"/>
    <w:rsid w:val="001354F6"/>
    <w:rsid w:val="00136A1D"/>
    <w:rsid w:val="00142514"/>
    <w:rsid w:val="00142B5B"/>
    <w:rsid w:val="00142C8E"/>
    <w:rsid w:val="00145AA2"/>
    <w:rsid w:val="0016368F"/>
    <w:rsid w:val="00165F6F"/>
    <w:rsid w:val="0017103F"/>
    <w:rsid w:val="00173DC6"/>
    <w:rsid w:val="0017582F"/>
    <w:rsid w:val="00177542"/>
    <w:rsid w:val="00187861"/>
    <w:rsid w:val="001906F3"/>
    <w:rsid w:val="00193A88"/>
    <w:rsid w:val="001A07CC"/>
    <w:rsid w:val="001A223B"/>
    <w:rsid w:val="001A257C"/>
    <w:rsid w:val="001A63D7"/>
    <w:rsid w:val="001B437D"/>
    <w:rsid w:val="001B51C7"/>
    <w:rsid w:val="001B51D0"/>
    <w:rsid w:val="001B5DE0"/>
    <w:rsid w:val="001C0719"/>
    <w:rsid w:val="001D0C26"/>
    <w:rsid w:val="001D3E8B"/>
    <w:rsid w:val="001D4DB3"/>
    <w:rsid w:val="001E243A"/>
    <w:rsid w:val="001E4B51"/>
    <w:rsid w:val="001F1857"/>
    <w:rsid w:val="001F450D"/>
    <w:rsid w:val="001F4929"/>
    <w:rsid w:val="001F6250"/>
    <w:rsid w:val="002011B9"/>
    <w:rsid w:val="002018EC"/>
    <w:rsid w:val="00206D1C"/>
    <w:rsid w:val="0021131E"/>
    <w:rsid w:val="002120D3"/>
    <w:rsid w:val="00212E3B"/>
    <w:rsid w:val="00213325"/>
    <w:rsid w:val="002165A3"/>
    <w:rsid w:val="002208F3"/>
    <w:rsid w:val="00227428"/>
    <w:rsid w:val="00231350"/>
    <w:rsid w:val="002343AD"/>
    <w:rsid w:val="00236101"/>
    <w:rsid w:val="00236A94"/>
    <w:rsid w:val="0024035F"/>
    <w:rsid w:val="00240C7A"/>
    <w:rsid w:val="002411AD"/>
    <w:rsid w:val="00245789"/>
    <w:rsid w:val="0025523B"/>
    <w:rsid w:val="00255463"/>
    <w:rsid w:val="00256231"/>
    <w:rsid w:val="00261B53"/>
    <w:rsid w:val="00265C8C"/>
    <w:rsid w:val="002701CE"/>
    <w:rsid w:val="00270C63"/>
    <w:rsid w:val="00272059"/>
    <w:rsid w:val="00274EDA"/>
    <w:rsid w:val="00277D0D"/>
    <w:rsid w:val="00282424"/>
    <w:rsid w:val="00287CE4"/>
    <w:rsid w:val="00293031"/>
    <w:rsid w:val="002A7779"/>
    <w:rsid w:val="002A7B53"/>
    <w:rsid w:val="002B0593"/>
    <w:rsid w:val="002B0B7B"/>
    <w:rsid w:val="002B21FA"/>
    <w:rsid w:val="002B2CCB"/>
    <w:rsid w:val="002B6330"/>
    <w:rsid w:val="002C40C6"/>
    <w:rsid w:val="002C5210"/>
    <w:rsid w:val="002D160D"/>
    <w:rsid w:val="002D3AA8"/>
    <w:rsid w:val="002D69DD"/>
    <w:rsid w:val="002E3A7C"/>
    <w:rsid w:val="002E6C53"/>
    <w:rsid w:val="002F396E"/>
    <w:rsid w:val="002F3BFC"/>
    <w:rsid w:val="002F6C02"/>
    <w:rsid w:val="002F6F6C"/>
    <w:rsid w:val="0030137F"/>
    <w:rsid w:val="003027A6"/>
    <w:rsid w:val="003062D7"/>
    <w:rsid w:val="003079AF"/>
    <w:rsid w:val="0031003D"/>
    <w:rsid w:val="00310F2F"/>
    <w:rsid w:val="003119CC"/>
    <w:rsid w:val="00330698"/>
    <w:rsid w:val="00333E3A"/>
    <w:rsid w:val="00336E4B"/>
    <w:rsid w:val="00352CC0"/>
    <w:rsid w:val="00354752"/>
    <w:rsid w:val="003569F2"/>
    <w:rsid w:val="003612DA"/>
    <w:rsid w:val="00362464"/>
    <w:rsid w:val="00362AA3"/>
    <w:rsid w:val="00370ACC"/>
    <w:rsid w:val="00372718"/>
    <w:rsid w:val="00373EA9"/>
    <w:rsid w:val="00376617"/>
    <w:rsid w:val="00376878"/>
    <w:rsid w:val="0038108E"/>
    <w:rsid w:val="00381DDE"/>
    <w:rsid w:val="0038224D"/>
    <w:rsid w:val="00384F16"/>
    <w:rsid w:val="00386E8C"/>
    <w:rsid w:val="0038757C"/>
    <w:rsid w:val="0038784B"/>
    <w:rsid w:val="0039092F"/>
    <w:rsid w:val="00392D71"/>
    <w:rsid w:val="00393E9E"/>
    <w:rsid w:val="0039433F"/>
    <w:rsid w:val="0039468A"/>
    <w:rsid w:val="00394C84"/>
    <w:rsid w:val="00397A81"/>
    <w:rsid w:val="003A09A4"/>
    <w:rsid w:val="003A471D"/>
    <w:rsid w:val="003A5057"/>
    <w:rsid w:val="003A5DFA"/>
    <w:rsid w:val="003B1DD7"/>
    <w:rsid w:val="003B237A"/>
    <w:rsid w:val="003B28A0"/>
    <w:rsid w:val="003B2EAB"/>
    <w:rsid w:val="003B382A"/>
    <w:rsid w:val="003B4D7A"/>
    <w:rsid w:val="003B6B26"/>
    <w:rsid w:val="003C11CE"/>
    <w:rsid w:val="003C13B4"/>
    <w:rsid w:val="003C2415"/>
    <w:rsid w:val="003C36CB"/>
    <w:rsid w:val="003C3EF6"/>
    <w:rsid w:val="003C70BC"/>
    <w:rsid w:val="003D7BB1"/>
    <w:rsid w:val="003E35DE"/>
    <w:rsid w:val="003E5D75"/>
    <w:rsid w:val="003E64E8"/>
    <w:rsid w:val="003F00F1"/>
    <w:rsid w:val="003F3500"/>
    <w:rsid w:val="00401134"/>
    <w:rsid w:val="00414CAB"/>
    <w:rsid w:val="00422538"/>
    <w:rsid w:val="00426C9B"/>
    <w:rsid w:val="00432B4D"/>
    <w:rsid w:val="00432D54"/>
    <w:rsid w:val="0044464A"/>
    <w:rsid w:val="00444833"/>
    <w:rsid w:val="0044492B"/>
    <w:rsid w:val="00444E84"/>
    <w:rsid w:val="00445875"/>
    <w:rsid w:val="00450F0E"/>
    <w:rsid w:val="00455483"/>
    <w:rsid w:val="004554D3"/>
    <w:rsid w:val="0046215D"/>
    <w:rsid w:val="00465CFC"/>
    <w:rsid w:val="00466864"/>
    <w:rsid w:val="0047012B"/>
    <w:rsid w:val="004703E9"/>
    <w:rsid w:val="0047068E"/>
    <w:rsid w:val="0047292E"/>
    <w:rsid w:val="00472E37"/>
    <w:rsid w:val="004737EF"/>
    <w:rsid w:val="00474CD5"/>
    <w:rsid w:val="00475969"/>
    <w:rsid w:val="00480F7C"/>
    <w:rsid w:val="00482E8D"/>
    <w:rsid w:val="00486285"/>
    <w:rsid w:val="00496B9C"/>
    <w:rsid w:val="00496C97"/>
    <w:rsid w:val="004A0589"/>
    <w:rsid w:val="004A10BB"/>
    <w:rsid w:val="004A2CB5"/>
    <w:rsid w:val="004A3753"/>
    <w:rsid w:val="004A5DD1"/>
    <w:rsid w:val="004B5320"/>
    <w:rsid w:val="004C14A8"/>
    <w:rsid w:val="004C5CE5"/>
    <w:rsid w:val="004D4A88"/>
    <w:rsid w:val="004E4754"/>
    <w:rsid w:val="004E5C07"/>
    <w:rsid w:val="004E7A06"/>
    <w:rsid w:val="004F704E"/>
    <w:rsid w:val="00503190"/>
    <w:rsid w:val="00503E06"/>
    <w:rsid w:val="00506B74"/>
    <w:rsid w:val="00511C95"/>
    <w:rsid w:val="00512645"/>
    <w:rsid w:val="00524065"/>
    <w:rsid w:val="00525EDE"/>
    <w:rsid w:val="00532744"/>
    <w:rsid w:val="0053304C"/>
    <w:rsid w:val="0054019B"/>
    <w:rsid w:val="0054195C"/>
    <w:rsid w:val="00545D05"/>
    <w:rsid w:val="00546E0A"/>
    <w:rsid w:val="00555FCA"/>
    <w:rsid w:val="00561140"/>
    <w:rsid w:val="005624CA"/>
    <w:rsid w:val="00566789"/>
    <w:rsid w:val="00566AC9"/>
    <w:rsid w:val="00566DB1"/>
    <w:rsid w:val="00571EAA"/>
    <w:rsid w:val="00573B97"/>
    <w:rsid w:val="00575731"/>
    <w:rsid w:val="00576036"/>
    <w:rsid w:val="00576E26"/>
    <w:rsid w:val="00577133"/>
    <w:rsid w:val="0058186D"/>
    <w:rsid w:val="00593120"/>
    <w:rsid w:val="00595490"/>
    <w:rsid w:val="00596C72"/>
    <w:rsid w:val="00597028"/>
    <w:rsid w:val="005A12A5"/>
    <w:rsid w:val="005A3395"/>
    <w:rsid w:val="005C080C"/>
    <w:rsid w:val="005C0D0C"/>
    <w:rsid w:val="005C67AE"/>
    <w:rsid w:val="005E11BA"/>
    <w:rsid w:val="005E4E10"/>
    <w:rsid w:val="005F1A8A"/>
    <w:rsid w:val="005F2CCB"/>
    <w:rsid w:val="005F6519"/>
    <w:rsid w:val="005F7049"/>
    <w:rsid w:val="00600244"/>
    <w:rsid w:val="00600DBB"/>
    <w:rsid w:val="00604CC9"/>
    <w:rsid w:val="006073D1"/>
    <w:rsid w:val="0061150A"/>
    <w:rsid w:val="006134EC"/>
    <w:rsid w:val="0062200C"/>
    <w:rsid w:val="00622B18"/>
    <w:rsid w:val="00637A1B"/>
    <w:rsid w:val="00645803"/>
    <w:rsid w:val="0064598E"/>
    <w:rsid w:val="00651399"/>
    <w:rsid w:val="006561A2"/>
    <w:rsid w:val="0066120F"/>
    <w:rsid w:val="0066131D"/>
    <w:rsid w:val="00664094"/>
    <w:rsid w:val="006662E1"/>
    <w:rsid w:val="00667C39"/>
    <w:rsid w:val="00673E54"/>
    <w:rsid w:val="00677815"/>
    <w:rsid w:val="006823EC"/>
    <w:rsid w:val="006875CE"/>
    <w:rsid w:val="00692A91"/>
    <w:rsid w:val="00692B37"/>
    <w:rsid w:val="00692B73"/>
    <w:rsid w:val="0069300F"/>
    <w:rsid w:val="006965F8"/>
    <w:rsid w:val="006B72E0"/>
    <w:rsid w:val="006C3A0F"/>
    <w:rsid w:val="006C52A8"/>
    <w:rsid w:val="006C68CE"/>
    <w:rsid w:val="006C76B5"/>
    <w:rsid w:val="006D0618"/>
    <w:rsid w:val="006D1D9F"/>
    <w:rsid w:val="006D3806"/>
    <w:rsid w:val="006D4D93"/>
    <w:rsid w:val="006D546B"/>
    <w:rsid w:val="006D5B27"/>
    <w:rsid w:val="006D7308"/>
    <w:rsid w:val="006E280B"/>
    <w:rsid w:val="006E3E06"/>
    <w:rsid w:val="006E46F1"/>
    <w:rsid w:val="006E7689"/>
    <w:rsid w:val="006F1161"/>
    <w:rsid w:val="006F1641"/>
    <w:rsid w:val="006F178D"/>
    <w:rsid w:val="006F7D62"/>
    <w:rsid w:val="00702D9B"/>
    <w:rsid w:val="007033C9"/>
    <w:rsid w:val="00703E12"/>
    <w:rsid w:val="00703F20"/>
    <w:rsid w:val="00704BCF"/>
    <w:rsid w:val="007069CD"/>
    <w:rsid w:val="00707EEF"/>
    <w:rsid w:val="007115A0"/>
    <w:rsid w:val="00717381"/>
    <w:rsid w:val="00724527"/>
    <w:rsid w:val="00730A82"/>
    <w:rsid w:val="00731438"/>
    <w:rsid w:val="00733C46"/>
    <w:rsid w:val="00740069"/>
    <w:rsid w:val="007418FC"/>
    <w:rsid w:val="00745AB6"/>
    <w:rsid w:val="00750C81"/>
    <w:rsid w:val="00751512"/>
    <w:rsid w:val="0075345A"/>
    <w:rsid w:val="007621EF"/>
    <w:rsid w:val="007654DD"/>
    <w:rsid w:val="0077123D"/>
    <w:rsid w:val="00774F5D"/>
    <w:rsid w:val="00775AF6"/>
    <w:rsid w:val="00776FEE"/>
    <w:rsid w:val="00780EE5"/>
    <w:rsid w:val="0078288D"/>
    <w:rsid w:val="0078553F"/>
    <w:rsid w:val="00786F4B"/>
    <w:rsid w:val="00791BDE"/>
    <w:rsid w:val="00795757"/>
    <w:rsid w:val="00797F9E"/>
    <w:rsid w:val="007A014F"/>
    <w:rsid w:val="007B42D8"/>
    <w:rsid w:val="007B4C23"/>
    <w:rsid w:val="007C2656"/>
    <w:rsid w:val="007C62AF"/>
    <w:rsid w:val="007C6A07"/>
    <w:rsid w:val="007C7412"/>
    <w:rsid w:val="007D3C5C"/>
    <w:rsid w:val="007D527A"/>
    <w:rsid w:val="007E64ED"/>
    <w:rsid w:val="007F0C06"/>
    <w:rsid w:val="007F22CE"/>
    <w:rsid w:val="007F2F6B"/>
    <w:rsid w:val="007F6875"/>
    <w:rsid w:val="0080021F"/>
    <w:rsid w:val="00801390"/>
    <w:rsid w:val="0080390B"/>
    <w:rsid w:val="00804E52"/>
    <w:rsid w:val="0080557B"/>
    <w:rsid w:val="00805B58"/>
    <w:rsid w:val="008115F8"/>
    <w:rsid w:val="00811E7B"/>
    <w:rsid w:val="008131EC"/>
    <w:rsid w:val="00814B07"/>
    <w:rsid w:val="008221F1"/>
    <w:rsid w:val="00822412"/>
    <w:rsid w:val="00823838"/>
    <w:rsid w:val="008272A5"/>
    <w:rsid w:val="00827994"/>
    <w:rsid w:val="00830ED7"/>
    <w:rsid w:val="00831B54"/>
    <w:rsid w:val="00834826"/>
    <w:rsid w:val="00837759"/>
    <w:rsid w:val="00850D29"/>
    <w:rsid w:val="00852336"/>
    <w:rsid w:val="00853946"/>
    <w:rsid w:val="00855872"/>
    <w:rsid w:val="00855FFB"/>
    <w:rsid w:val="00860B9A"/>
    <w:rsid w:val="0086179A"/>
    <w:rsid w:val="00862101"/>
    <w:rsid w:val="008625FD"/>
    <w:rsid w:val="00880E40"/>
    <w:rsid w:val="00883844"/>
    <w:rsid w:val="008869A0"/>
    <w:rsid w:val="00896450"/>
    <w:rsid w:val="0089740F"/>
    <w:rsid w:val="008A051D"/>
    <w:rsid w:val="008A294B"/>
    <w:rsid w:val="008A3FCB"/>
    <w:rsid w:val="008A4630"/>
    <w:rsid w:val="008A7264"/>
    <w:rsid w:val="008B0ED1"/>
    <w:rsid w:val="008B1A02"/>
    <w:rsid w:val="008B2DCB"/>
    <w:rsid w:val="008B5DB6"/>
    <w:rsid w:val="008B7C61"/>
    <w:rsid w:val="008C1B10"/>
    <w:rsid w:val="008D0DFB"/>
    <w:rsid w:val="008D1C04"/>
    <w:rsid w:val="008E723B"/>
    <w:rsid w:val="008F0D00"/>
    <w:rsid w:val="008F2ABA"/>
    <w:rsid w:val="00900871"/>
    <w:rsid w:val="00901B23"/>
    <w:rsid w:val="00904B21"/>
    <w:rsid w:val="00905486"/>
    <w:rsid w:val="00914A27"/>
    <w:rsid w:val="00914E0C"/>
    <w:rsid w:val="009279A8"/>
    <w:rsid w:val="0093082C"/>
    <w:rsid w:val="009317C5"/>
    <w:rsid w:val="009326E9"/>
    <w:rsid w:val="0093677C"/>
    <w:rsid w:val="00936E8E"/>
    <w:rsid w:val="00937F6E"/>
    <w:rsid w:val="00941031"/>
    <w:rsid w:val="00942802"/>
    <w:rsid w:val="00943171"/>
    <w:rsid w:val="009468F2"/>
    <w:rsid w:val="00946E48"/>
    <w:rsid w:val="00950A79"/>
    <w:rsid w:val="00955D05"/>
    <w:rsid w:val="00956555"/>
    <w:rsid w:val="0095657B"/>
    <w:rsid w:val="00957B97"/>
    <w:rsid w:val="00957C38"/>
    <w:rsid w:val="00960774"/>
    <w:rsid w:val="009641A1"/>
    <w:rsid w:val="00965E21"/>
    <w:rsid w:val="0097376F"/>
    <w:rsid w:val="00980810"/>
    <w:rsid w:val="009825A8"/>
    <w:rsid w:val="009857A1"/>
    <w:rsid w:val="009916BB"/>
    <w:rsid w:val="00991C00"/>
    <w:rsid w:val="00993D60"/>
    <w:rsid w:val="0099615F"/>
    <w:rsid w:val="00996651"/>
    <w:rsid w:val="00997475"/>
    <w:rsid w:val="009A0C8E"/>
    <w:rsid w:val="009A2D2C"/>
    <w:rsid w:val="009A3472"/>
    <w:rsid w:val="009A5A9E"/>
    <w:rsid w:val="009A62E7"/>
    <w:rsid w:val="009A7A39"/>
    <w:rsid w:val="009B4A9D"/>
    <w:rsid w:val="009B6A09"/>
    <w:rsid w:val="009C0D4F"/>
    <w:rsid w:val="009C7C3B"/>
    <w:rsid w:val="009D665A"/>
    <w:rsid w:val="009D7E70"/>
    <w:rsid w:val="009E37C1"/>
    <w:rsid w:val="009E3B8A"/>
    <w:rsid w:val="009E3B9F"/>
    <w:rsid w:val="009F0654"/>
    <w:rsid w:val="009F3F08"/>
    <w:rsid w:val="009F640C"/>
    <w:rsid w:val="00A017D7"/>
    <w:rsid w:val="00A0195D"/>
    <w:rsid w:val="00A0250D"/>
    <w:rsid w:val="00A050B5"/>
    <w:rsid w:val="00A06D4F"/>
    <w:rsid w:val="00A110DD"/>
    <w:rsid w:val="00A11230"/>
    <w:rsid w:val="00A15BAF"/>
    <w:rsid w:val="00A16033"/>
    <w:rsid w:val="00A164B5"/>
    <w:rsid w:val="00A20306"/>
    <w:rsid w:val="00A217AE"/>
    <w:rsid w:val="00A23E00"/>
    <w:rsid w:val="00A24204"/>
    <w:rsid w:val="00A307AE"/>
    <w:rsid w:val="00A3110E"/>
    <w:rsid w:val="00A32F04"/>
    <w:rsid w:val="00A45E0A"/>
    <w:rsid w:val="00A46C74"/>
    <w:rsid w:val="00A51DDB"/>
    <w:rsid w:val="00A5497E"/>
    <w:rsid w:val="00A54E1E"/>
    <w:rsid w:val="00A62DEB"/>
    <w:rsid w:val="00A65AEB"/>
    <w:rsid w:val="00A7057E"/>
    <w:rsid w:val="00A70FCB"/>
    <w:rsid w:val="00A73EF3"/>
    <w:rsid w:val="00A841DC"/>
    <w:rsid w:val="00A84A83"/>
    <w:rsid w:val="00A86DF3"/>
    <w:rsid w:val="00A93755"/>
    <w:rsid w:val="00AA00B6"/>
    <w:rsid w:val="00AA3F28"/>
    <w:rsid w:val="00AB094B"/>
    <w:rsid w:val="00AB313B"/>
    <w:rsid w:val="00AB596B"/>
    <w:rsid w:val="00AC1132"/>
    <w:rsid w:val="00AC5558"/>
    <w:rsid w:val="00AD459F"/>
    <w:rsid w:val="00AE5770"/>
    <w:rsid w:val="00AE5F7E"/>
    <w:rsid w:val="00AE70E4"/>
    <w:rsid w:val="00AF08EB"/>
    <w:rsid w:val="00AF21A2"/>
    <w:rsid w:val="00AF30DA"/>
    <w:rsid w:val="00AF3692"/>
    <w:rsid w:val="00B02FAA"/>
    <w:rsid w:val="00B03063"/>
    <w:rsid w:val="00B031ED"/>
    <w:rsid w:val="00B0503A"/>
    <w:rsid w:val="00B05753"/>
    <w:rsid w:val="00B06D6C"/>
    <w:rsid w:val="00B07DC2"/>
    <w:rsid w:val="00B16AB5"/>
    <w:rsid w:val="00B23E72"/>
    <w:rsid w:val="00B327F7"/>
    <w:rsid w:val="00B44E43"/>
    <w:rsid w:val="00B46B70"/>
    <w:rsid w:val="00B541FE"/>
    <w:rsid w:val="00B67936"/>
    <w:rsid w:val="00B75192"/>
    <w:rsid w:val="00B7585A"/>
    <w:rsid w:val="00B75EBD"/>
    <w:rsid w:val="00B76B38"/>
    <w:rsid w:val="00B77796"/>
    <w:rsid w:val="00B83D4E"/>
    <w:rsid w:val="00B90A3C"/>
    <w:rsid w:val="00B9327C"/>
    <w:rsid w:val="00B97469"/>
    <w:rsid w:val="00B97529"/>
    <w:rsid w:val="00BA3A90"/>
    <w:rsid w:val="00BA4C78"/>
    <w:rsid w:val="00BB1C02"/>
    <w:rsid w:val="00BB20C5"/>
    <w:rsid w:val="00BB28EA"/>
    <w:rsid w:val="00BB295C"/>
    <w:rsid w:val="00BB65E4"/>
    <w:rsid w:val="00BB742B"/>
    <w:rsid w:val="00BC4F74"/>
    <w:rsid w:val="00BE07C2"/>
    <w:rsid w:val="00BE0D62"/>
    <w:rsid w:val="00BE10FE"/>
    <w:rsid w:val="00BE1804"/>
    <w:rsid w:val="00BE2C65"/>
    <w:rsid w:val="00BE57A2"/>
    <w:rsid w:val="00BE73BC"/>
    <w:rsid w:val="00BE7BFE"/>
    <w:rsid w:val="00BF0FE9"/>
    <w:rsid w:val="00C01C78"/>
    <w:rsid w:val="00C06641"/>
    <w:rsid w:val="00C06A90"/>
    <w:rsid w:val="00C10000"/>
    <w:rsid w:val="00C10536"/>
    <w:rsid w:val="00C116E9"/>
    <w:rsid w:val="00C179C5"/>
    <w:rsid w:val="00C21056"/>
    <w:rsid w:val="00C23BE5"/>
    <w:rsid w:val="00C23EFF"/>
    <w:rsid w:val="00C240C6"/>
    <w:rsid w:val="00C253AE"/>
    <w:rsid w:val="00C26A44"/>
    <w:rsid w:val="00C315A0"/>
    <w:rsid w:val="00C32015"/>
    <w:rsid w:val="00C32FCF"/>
    <w:rsid w:val="00C37B2F"/>
    <w:rsid w:val="00C43072"/>
    <w:rsid w:val="00C432D7"/>
    <w:rsid w:val="00C4408C"/>
    <w:rsid w:val="00C45F6C"/>
    <w:rsid w:val="00C50CB0"/>
    <w:rsid w:val="00C558DE"/>
    <w:rsid w:val="00C55D0B"/>
    <w:rsid w:val="00C5731F"/>
    <w:rsid w:val="00C601D6"/>
    <w:rsid w:val="00C65533"/>
    <w:rsid w:val="00C70554"/>
    <w:rsid w:val="00C71EA6"/>
    <w:rsid w:val="00C75C9E"/>
    <w:rsid w:val="00C80974"/>
    <w:rsid w:val="00C810B7"/>
    <w:rsid w:val="00C8403D"/>
    <w:rsid w:val="00C84294"/>
    <w:rsid w:val="00C850DC"/>
    <w:rsid w:val="00C90D1C"/>
    <w:rsid w:val="00C974B6"/>
    <w:rsid w:val="00CA5392"/>
    <w:rsid w:val="00CB3A10"/>
    <w:rsid w:val="00CC053C"/>
    <w:rsid w:val="00CC6572"/>
    <w:rsid w:val="00CC7ABC"/>
    <w:rsid w:val="00CD0F56"/>
    <w:rsid w:val="00CD1E65"/>
    <w:rsid w:val="00CD54AF"/>
    <w:rsid w:val="00CD7A13"/>
    <w:rsid w:val="00CE0238"/>
    <w:rsid w:val="00CE4FCF"/>
    <w:rsid w:val="00CE5090"/>
    <w:rsid w:val="00CE6F6F"/>
    <w:rsid w:val="00CE7B5A"/>
    <w:rsid w:val="00D01AC5"/>
    <w:rsid w:val="00D01B46"/>
    <w:rsid w:val="00D02D35"/>
    <w:rsid w:val="00D06A44"/>
    <w:rsid w:val="00D169D9"/>
    <w:rsid w:val="00D16FFD"/>
    <w:rsid w:val="00D22B71"/>
    <w:rsid w:val="00D26F85"/>
    <w:rsid w:val="00D3032D"/>
    <w:rsid w:val="00D323A5"/>
    <w:rsid w:val="00D32645"/>
    <w:rsid w:val="00D3527F"/>
    <w:rsid w:val="00D36D12"/>
    <w:rsid w:val="00D3727C"/>
    <w:rsid w:val="00D42C3F"/>
    <w:rsid w:val="00D43A47"/>
    <w:rsid w:val="00D43C9E"/>
    <w:rsid w:val="00D50185"/>
    <w:rsid w:val="00D51A0E"/>
    <w:rsid w:val="00D564B9"/>
    <w:rsid w:val="00D56B90"/>
    <w:rsid w:val="00D56D4C"/>
    <w:rsid w:val="00D570A0"/>
    <w:rsid w:val="00D62AF7"/>
    <w:rsid w:val="00D728FC"/>
    <w:rsid w:val="00D72CA5"/>
    <w:rsid w:val="00D76399"/>
    <w:rsid w:val="00D769C8"/>
    <w:rsid w:val="00D80B8E"/>
    <w:rsid w:val="00D85984"/>
    <w:rsid w:val="00D85CEC"/>
    <w:rsid w:val="00D90BF8"/>
    <w:rsid w:val="00D91623"/>
    <w:rsid w:val="00D92391"/>
    <w:rsid w:val="00D950ED"/>
    <w:rsid w:val="00D96A53"/>
    <w:rsid w:val="00D97495"/>
    <w:rsid w:val="00DA08F6"/>
    <w:rsid w:val="00DA40B7"/>
    <w:rsid w:val="00DB17DB"/>
    <w:rsid w:val="00DB4BCD"/>
    <w:rsid w:val="00DB6653"/>
    <w:rsid w:val="00DC2638"/>
    <w:rsid w:val="00DC606E"/>
    <w:rsid w:val="00DD4852"/>
    <w:rsid w:val="00DD5D37"/>
    <w:rsid w:val="00DD60A8"/>
    <w:rsid w:val="00DE19B6"/>
    <w:rsid w:val="00DE26BA"/>
    <w:rsid w:val="00DF0071"/>
    <w:rsid w:val="00DF3B2B"/>
    <w:rsid w:val="00E0480A"/>
    <w:rsid w:val="00E1430E"/>
    <w:rsid w:val="00E14B14"/>
    <w:rsid w:val="00E15DDA"/>
    <w:rsid w:val="00E171DC"/>
    <w:rsid w:val="00E2028B"/>
    <w:rsid w:val="00E26103"/>
    <w:rsid w:val="00E3076A"/>
    <w:rsid w:val="00E35FE6"/>
    <w:rsid w:val="00E430A9"/>
    <w:rsid w:val="00E434F9"/>
    <w:rsid w:val="00E43873"/>
    <w:rsid w:val="00E43E54"/>
    <w:rsid w:val="00E44677"/>
    <w:rsid w:val="00E45D99"/>
    <w:rsid w:val="00E46610"/>
    <w:rsid w:val="00E5137E"/>
    <w:rsid w:val="00E51C22"/>
    <w:rsid w:val="00E52AF4"/>
    <w:rsid w:val="00E57433"/>
    <w:rsid w:val="00E605CE"/>
    <w:rsid w:val="00E64B04"/>
    <w:rsid w:val="00E64C19"/>
    <w:rsid w:val="00E65CCE"/>
    <w:rsid w:val="00E735B3"/>
    <w:rsid w:val="00E73753"/>
    <w:rsid w:val="00E768E3"/>
    <w:rsid w:val="00E81B8E"/>
    <w:rsid w:val="00E83237"/>
    <w:rsid w:val="00E86985"/>
    <w:rsid w:val="00E90552"/>
    <w:rsid w:val="00E91035"/>
    <w:rsid w:val="00E94667"/>
    <w:rsid w:val="00E948E0"/>
    <w:rsid w:val="00E94FEA"/>
    <w:rsid w:val="00EA2E01"/>
    <w:rsid w:val="00EA43F5"/>
    <w:rsid w:val="00EB0214"/>
    <w:rsid w:val="00EB0876"/>
    <w:rsid w:val="00EB317B"/>
    <w:rsid w:val="00EB5214"/>
    <w:rsid w:val="00EC095C"/>
    <w:rsid w:val="00EC0F92"/>
    <w:rsid w:val="00EC1D58"/>
    <w:rsid w:val="00EC2CCA"/>
    <w:rsid w:val="00EC2EE3"/>
    <w:rsid w:val="00ED07E2"/>
    <w:rsid w:val="00ED250F"/>
    <w:rsid w:val="00EE1809"/>
    <w:rsid w:val="00EE1AC6"/>
    <w:rsid w:val="00EE532A"/>
    <w:rsid w:val="00EF42A1"/>
    <w:rsid w:val="00EF49CB"/>
    <w:rsid w:val="00F012EB"/>
    <w:rsid w:val="00F05973"/>
    <w:rsid w:val="00F1381B"/>
    <w:rsid w:val="00F14DE1"/>
    <w:rsid w:val="00F15F47"/>
    <w:rsid w:val="00F220D5"/>
    <w:rsid w:val="00F27261"/>
    <w:rsid w:val="00F4160B"/>
    <w:rsid w:val="00F44F1A"/>
    <w:rsid w:val="00F5066E"/>
    <w:rsid w:val="00F52769"/>
    <w:rsid w:val="00F54274"/>
    <w:rsid w:val="00F56EE4"/>
    <w:rsid w:val="00F60087"/>
    <w:rsid w:val="00F62060"/>
    <w:rsid w:val="00F6341B"/>
    <w:rsid w:val="00F65FBB"/>
    <w:rsid w:val="00F7193B"/>
    <w:rsid w:val="00F7332B"/>
    <w:rsid w:val="00F75F62"/>
    <w:rsid w:val="00F859CD"/>
    <w:rsid w:val="00F86014"/>
    <w:rsid w:val="00F902B5"/>
    <w:rsid w:val="00F93248"/>
    <w:rsid w:val="00F93F47"/>
    <w:rsid w:val="00F94386"/>
    <w:rsid w:val="00FA093A"/>
    <w:rsid w:val="00FA0AAE"/>
    <w:rsid w:val="00FA143B"/>
    <w:rsid w:val="00FA185E"/>
    <w:rsid w:val="00FA2D95"/>
    <w:rsid w:val="00FA4941"/>
    <w:rsid w:val="00FB2968"/>
    <w:rsid w:val="00FB2ED2"/>
    <w:rsid w:val="00FB6DB4"/>
    <w:rsid w:val="00FC25DA"/>
    <w:rsid w:val="00FC4430"/>
    <w:rsid w:val="00FD08B2"/>
    <w:rsid w:val="00FD09BB"/>
    <w:rsid w:val="00FD21F0"/>
    <w:rsid w:val="00FE0922"/>
    <w:rsid w:val="00FE0FF7"/>
    <w:rsid w:val="00FE1DF3"/>
    <w:rsid w:val="00FE21BE"/>
    <w:rsid w:val="00FE69B2"/>
    <w:rsid w:val="00FF05CA"/>
    <w:rsid w:val="00FF24C7"/>
    <w:rsid w:val="00FF2D33"/>
    <w:rsid w:val="00FF62F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95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063"/>
    <w:pPr>
      <w:spacing w:after="0"/>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B03063"/>
    <w:pPr>
      <w:keepNext/>
      <w:spacing w:before="240" w:after="60"/>
      <w:outlineLvl w:val="0"/>
    </w:pPr>
    <w:rPr>
      <w:rFonts w:ascii="Arial" w:hAnsi="Arial"/>
      <w:b/>
      <w:kern w:val="32"/>
      <w:sz w:val="32"/>
    </w:rPr>
  </w:style>
  <w:style w:type="paragraph" w:styleId="Heading2">
    <w:name w:val="heading 2"/>
    <w:basedOn w:val="Normal"/>
    <w:next w:val="Normal"/>
    <w:link w:val="Heading2Char"/>
    <w:uiPriority w:val="9"/>
    <w:unhideWhenUsed/>
    <w:qFormat/>
    <w:rsid w:val="00B0306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B03063"/>
    <w:pPr>
      <w:keepNext/>
      <w:spacing w:before="240" w:after="60"/>
      <w:outlineLvl w:val="2"/>
    </w:pPr>
    <w:rPr>
      <w:rFonts w:ascii="Arial" w:hAnsi="Arial"/>
      <w:b/>
      <w:sz w:val="26"/>
    </w:rPr>
  </w:style>
  <w:style w:type="paragraph" w:styleId="Heading5">
    <w:name w:val="heading 5"/>
    <w:basedOn w:val="Normal"/>
    <w:next w:val="Normal"/>
    <w:link w:val="Heading5Char"/>
    <w:uiPriority w:val="9"/>
    <w:qFormat/>
    <w:rsid w:val="00B03063"/>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B03063"/>
    <w:rPr>
      <w:rFonts w:ascii="Tahoma" w:hAnsi="Tahoma" w:cs="Tahoma"/>
      <w:sz w:val="16"/>
      <w:szCs w:val="16"/>
    </w:rPr>
  </w:style>
  <w:style w:type="character" w:customStyle="1" w:styleId="BalloonTextChar">
    <w:name w:val="Balloon Text Char"/>
    <w:basedOn w:val="DefaultParagraphFont"/>
    <w:uiPriority w:val="99"/>
    <w:semiHidden/>
    <w:rsid w:val="00411ADC"/>
    <w:rPr>
      <w:rFonts w:ascii="Lucida Grande" w:hAnsi="Lucida Grande"/>
      <w:sz w:val="18"/>
      <w:szCs w:val="18"/>
    </w:rPr>
  </w:style>
  <w:style w:type="character" w:customStyle="1" w:styleId="BalloonTextChar0">
    <w:name w:val="Balloon Text Char"/>
    <w:basedOn w:val="DefaultParagraphFont"/>
    <w:uiPriority w:val="99"/>
    <w:semiHidden/>
    <w:rsid w:val="00411ADC"/>
    <w:rPr>
      <w:rFonts w:ascii="Lucida Grande" w:hAnsi="Lucida Grande"/>
      <w:sz w:val="18"/>
      <w:szCs w:val="18"/>
    </w:rPr>
  </w:style>
  <w:style w:type="character" w:customStyle="1" w:styleId="BalloonTextChar2">
    <w:name w:val="Balloon Text Char"/>
    <w:basedOn w:val="DefaultParagraphFont"/>
    <w:uiPriority w:val="99"/>
    <w:semiHidden/>
    <w:rsid w:val="00A56127"/>
    <w:rPr>
      <w:rFonts w:ascii="Lucida Grande" w:hAnsi="Lucida Grande"/>
      <w:sz w:val="18"/>
      <w:szCs w:val="18"/>
    </w:rPr>
  </w:style>
  <w:style w:type="character" w:customStyle="1" w:styleId="BalloonTextChar3">
    <w:name w:val="Balloon Text Char"/>
    <w:basedOn w:val="DefaultParagraphFont"/>
    <w:rsid w:val="00A579E0"/>
    <w:rPr>
      <w:rFonts w:ascii="Lucida Grande" w:hAnsi="Lucida Grande"/>
      <w:sz w:val="18"/>
      <w:szCs w:val="18"/>
    </w:rPr>
  </w:style>
  <w:style w:type="character" w:customStyle="1" w:styleId="Heading1Char">
    <w:name w:val="Heading 1 Char"/>
    <w:basedOn w:val="DefaultParagraphFont"/>
    <w:link w:val="Heading1"/>
    <w:uiPriority w:val="9"/>
    <w:rsid w:val="003119CC"/>
    <w:rPr>
      <w:rFonts w:ascii="Arial" w:eastAsia="Times New Roman" w:hAnsi="Arial" w:cs="Times New Roman"/>
      <w:b/>
      <w:kern w:val="32"/>
      <w:sz w:val="32"/>
      <w:szCs w:val="20"/>
    </w:rPr>
  </w:style>
  <w:style w:type="character" w:customStyle="1" w:styleId="Heading2Char">
    <w:name w:val="Heading 2 Char"/>
    <w:link w:val="Heading2"/>
    <w:uiPriority w:val="9"/>
    <w:rsid w:val="00B03063"/>
    <w:rPr>
      <w:rFonts w:ascii="Cambria" w:eastAsia="Times New Roman" w:hAnsi="Cambria" w:cs="Times New Roman"/>
      <w:b/>
      <w:bCs/>
      <w:i/>
      <w:iCs/>
      <w:sz w:val="28"/>
      <w:szCs w:val="28"/>
    </w:rPr>
  </w:style>
  <w:style w:type="paragraph" w:styleId="Footer">
    <w:name w:val="footer"/>
    <w:basedOn w:val="Normal"/>
    <w:link w:val="FooterChar"/>
    <w:uiPriority w:val="99"/>
    <w:rsid w:val="003119CC"/>
    <w:pPr>
      <w:tabs>
        <w:tab w:val="center" w:pos="4320"/>
        <w:tab w:val="right" w:pos="8640"/>
      </w:tabs>
    </w:pPr>
  </w:style>
  <w:style w:type="character" w:customStyle="1" w:styleId="FooterChar">
    <w:name w:val="Footer Char"/>
    <w:basedOn w:val="DefaultParagraphFont"/>
    <w:link w:val="Footer"/>
    <w:uiPriority w:val="99"/>
    <w:rsid w:val="003119CC"/>
    <w:rPr>
      <w:rFonts w:ascii="Times New Roman" w:eastAsia="Times New Roman" w:hAnsi="Times New Roman" w:cs="Times New Roman"/>
    </w:rPr>
  </w:style>
  <w:style w:type="character" w:styleId="PageNumber">
    <w:name w:val="page number"/>
    <w:basedOn w:val="DefaultParagraphFont"/>
    <w:uiPriority w:val="99"/>
    <w:rsid w:val="003119CC"/>
  </w:style>
  <w:style w:type="paragraph" w:styleId="FootnoteText">
    <w:name w:val="footnote text"/>
    <w:basedOn w:val="Normal"/>
    <w:link w:val="FootnoteTextChar"/>
    <w:uiPriority w:val="99"/>
    <w:semiHidden/>
    <w:rsid w:val="003119CC"/>
  </w:style>
  <w:style w:type="character" w:customStyle="1" w:styleId="FootnoteTextChar">
    <w:name w:val="Footnote Text Char"/>
    <w:basedOn w:val="DefaultParagraphFont"/>
    <w:link w:val="FootnoteText"/>
    <w:uiPriority w:val="99"/>
    <w:semiHidden/>
    <w:rsid w:val="003119CC"/>
    <w:rPr>
      <w:rFonts w:ascii="Times New Roman" w:eastAsia="Times New Roman" w:hAnsi="Times New Roman" w:cs="Times New Roman"/>
      <w:sz w:val="20"/>
      <w:szCs w:val="20"/>
    </w:rPr>
  </w:style>
  <w:style w:type="character" w:styleId="Hyperlink">
    <w:name w:val="Hyperlink"/>
    <w:uiPriority w:val="99"/>
    <w:rsid w:val="00B03063"/>
    <w:rPr>
      <w:color w:val="0000FF"/>
      <w:u w:val="none"/>
    </w:rPr>
  </w:style>
  <w:style w:type="character" w:customStyle="1" w:styleId="p12">
    <w:name w:val="p12"/>
    <w:basedOn w:val="DefaultParagraphFont"/>
    <w:rsid w:val="003119CC"/>
  </w:style>
  <w:style w:type="paragraph" w:styleId="HTMLPreformatted">
    <w:name w:val="HTML Preformatted"/>
    <w:basedOn w:val="Normal"/>
    <w:link w:val="HTMLPreformattedChar"/>
    <w:uiPriority w:val="99"/>
    <w:rsid w:val="0031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3119CC"/>
    <w:rPr>
      <w:rFonts w:ascii="Courier New" w:eastAsia="Times New Roman" w:hAnsi="Courier New" w:cs="Courier New"/>
      <w:sz w:val="20"/>
      <w:szCs w:val="20"/>
    </w:rPr>
  </w:style>
  <w:style w:type="character" w:styleId="Emphasis">
    <w:name w:val="Emphasis"/>
    <w:basedOn w:val="DefaultParagraphFont"/>
    <w:uiPriority w:val="20"/>
    <w:qFormat/>
    <w:rsid w:val="003119CC"/>
    <w:rPr>
      <w:i/>
      <w:iCs/>
    </w:rPr>
  </w:style>
  <w:style w:type="paragraph" w:styleId="Header">
    <w:name w:val="header"/>
    <w:basedOn w:val="Normal"/>
    <w:link w:val="HeaderChar"/>
    <w:uiPriority w:val="99"/>
    <w:rsid w:val="003119CC"/>
    <w:pPr>
      <w:tabs>
        <w:tab w:val="center" w:pos="4320"/>
        <w:tab w:val="right" w:pos="8640"/>
      </w:tabs>
    </w:pPr>
  </w:style>
  <w:style w:type="character" w:customStyle="1" w:styleId="HeaderChar">
    <w:name w:val="Header Char"/>
    <w:basedOn w:val="DefaultParagraphFont"/>
    <w:link w:val="Header"/>
    <w:uiPriority w:val="99"/>
    <w:rsid w:val="003119CC"/>
    <w:rPr>
      <w:rFonts w:ascii="Times New Roman" w:eastAsia="Times New Roman" w:hAnsi="Times New Roman" w:cs="Times New Roman"/>
    </w:rPr>
  </w:style>
  <w:style w:type="table" w:styleId="TableGrid">
    <w:name w:val="Table Grid"/>
    <w:basedOn w:val="TableNormal"/>
    <w:uiPriority w:val="59"/>
    <w:rsid w:val="003119CC"/>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full">
    <w:name w:val="xfull"/>
    <w:basedOn w:val="Normal"/>
    <w:rsid w:val="003119CC"/>
    <w:pPr>
      <w:spacing w:before="100" w:beforeAutospacing="1" w:after="100" w:afterAutospacing="1"/>
    </w:pPr>
  </w:style>
  <w:style w:type="character" w:customStyle="1" w:styleId="m">
    <w:name w:val="m"/>
    <w:basedOn w:val="DefaultParagraphFont"/>
    <w:rsid w:val="003119CC"/>
  </w:style>
  <w:style w:type="paragraph" w:styleId="NormalWeb">
    <w:name w:val="Normal (Web)"/>
    <w:basedOn w:val="Normal"/>
    <w:uiPriority w:val="99"/>
    <w:rsid w:val="003119CC"/>
    <w:pPr>
      <w:spacing w:before="100" w:beforeAutospacing="1" w:after="100" w:afterAutospacing="1"/>
    </w:pPr>
  </w:style>
  <w:style w:type="character" w:customStyle="1" w:styleId="grame">
    <w:name w:val="grame"/>
    <w:basedOn w:val="DefaultParagraphFont"/>
    <w:rsid w:val="003119CC"/>
  </w:style>
  <w:style w:type="character" w:styleId="FollowedHyperlink">
    <w:name w:val="FollowedHyperlink"/>
    <w:basedOn w:val="DefaultParagraphFont"/>
    <w:uiPriority w:val="99"/>
    <w:rsid w:val="003119CC"/>
    <w:rPr>
      <w:color w:val="800080"/>
      <w:u w:val="single"/>
    </w:rPr>
  </w:style>
  <w:style w:type="character" w:customStyle="1" w:styleId="BalloonTextChar1">
    <w:name w:val="Balloon Text Char1"/>
    <w:basedOn w:val="DefaultParagraphFont"/>
    <w:link w:val="BalloonText"/>
    <w:rsid w:val="003119CC"/>
    <w:rPr>
      <w:rFonts w:ascii="Tahoma" w:eastAsia="Times New Roman" w:hAnsi="Tahoma" w:cs="Tahoma"/>
      <w:sz w:val="16"/>
      <w:szCs w:val="16"/>
    </w:rPr>
  </w:style>
  <w:style w:type="paragraph" w:styleId="ListParagraph">
    <w:name w:val="List Paragraph"/>
    <w:basedOn w:val="Normal"/>
    <w:uiPriority w:val="34"/>
    <w:qFormat/>
    <w:rsid w:val="003119CC"/>
    <w:pPr>
      <w:ind w:left="720"/>
      <w:contextualSpacing/>
    </w:pPr>
  </w:style>
  <w:style w:type="paragraph" w:customStyle="1" w:styleId="level1">
    <w:name w:val="level1"/>
    <w:basedOn w:val="Normal"/>
    <w:rsid w:val="003119CC"/>
    <w:pPr>
      <w:spacing w:before="100" w:beforeAutospacing="1" w:after="100" w:afterAutospacing="1"/>
    </w:pPr>
  </w:style>
  <w:style w:type="character" w:styleId="Strong">
    <w:name w:val="Strong"/>
    <w:basedOn w:val="DefaultParagraphFont"/>
    <w:uiPriority w:val="22"/>
    <w:qFormat/>
    <w:rsid w:val="003119CC"/>
    <w:rPr>
      <w:b/>
      <w:bCs/>
    </w:rPr>
  </w:style>
  <w:style w:type="paragraph" w:customStyle="1" w:styleId="Level10">
    <w:name w:val="Level 1"/>
    <w:uiPriority w:val="99"/>
    <w:rsid w:val="003119CC"/>
    <w:pPr>
      <w:widowControl w:val="0"/>
      <w:autoSpaceDE w:val="0"/>
      <w:autoSpaceDN w:val="0"/>
      <w:adjustRightInd w:val="0"/>
      <w:spacing w:after="0"/>
      <w:jc w:val="both"/>
    </w:pPr>
    <w:rPr>
      <w:rFonts w:ascii="Times New Roman" w:eastAsia="Times New Roman" w:hAnsi="Times New Roman" w:cs="Times New Roman"/>
    </w:rPr>
  </w:style>
  <w:style w:type="character" w:customStyle="1" w:styleId="citation">
    <w:name w:val="citation"/>
    <w:basedOn w:val="DefaultParagraphFont"/>
    <w:rsid w:val="003119CC"/>
  </w:style>
  <w:style w:type="character" w:customStyle="1" w:styleId="fieldauthors">
    <w:name w:val="field_authors"/>
    <w:basedOn w:val="DefaultParagraphFont"/>
    <w:rsid w:val="003119CC"/>
  </w:style>
  <w:style w:type="character" w:customStyle="1" w:styleId="personname">
    <w:name w:val="person_name"/>
    <w:basedOn w:val="DefaultParagraphFont"/>
    <w:rsid w:val="003119CC"/>
  </w:style>
  <w:style w:type="character" w:customStyle="1" w:styleId="fieldyear">
    <w:name w:val="field_year"/>
    <w:basedOn w:val="DefaultParagraphFont"/>
    <w:rsid w:val="003119CC"/>
  </w:style>
  <w:style w:type="character" w:customStyle="1" w:styleId="fieldtitle">
    <w:name w:val="field_title"/>
    <w:basedOn w:val="DefaultParagraphFont"/>
    <w:rsid w:val="003119CC"/>
  </w:style>
  <w:style w:type="character" w:customStyle="1" w:styleId="fieldpublication">
    <w:name w:val="field_publication"/>
    <w:basedOn w:val="DefaultParagraphFont"/>
    <w:rsid w:val="003119CC"/>
  </w:style>
  <w:style w:type="character" w:customStyle="1" w:styleId="fieldvolume">
    <w:name w:val="field_volume"/>
    <w:basedOn w:val="DefaultParagraphFont"/>
    <w:rsid w:val="003119CC"/>
  </w:style>
  <w:style w:type="character" w:customStyle="1" w:styleId="fieldpages">
    <w:name w:val="field_pages"/>
    <w:basedOn w:val="DefaultParagraphFont"/>
    <w:rsid w:val="003119CC"/>
  </w:style>
  <w:style w:type="character" w:styleId="HTMLCite">
    <w:name w:val="HTML Cite"/>
    <w:basedOn w:val="DefaultParagraphFont"/>
    <w:uiPriority w:val="99"/>
    <w:unhideWhenUsed/>
    <w:rsid w:val="003119CC"/>
    <w:rPr>
      <w:i w:val="0"/>
      <w:iCs w:val="0"/>
    </w:rPr>
  </w:style>
  <w:style w:type="character" w:customStyle="1" w:styleId="title201">
    <w:name w:val="title201"/>
    <w:basedOn w:val="DefaultParagraphFont"/>
    <w:rsid w:val="003119CC"/>
    <w:rPr>
      <w:b/>
      <w:bCs/>
      <w:color w:val="990000"/>
      <w:sz w:val="20"/>
      <w:szCs w:val="20"/>
    </w:rPr>
  </w:style>
  <w:style w:type="character" w:customStyle="1" w:styleId="term1">
    <w:name w:val="term1"/>
    <w:basedOn w:val="DefaultParagraphFont"/>
    <w:rsid w:val="003119CC"/>
    <w:rPr>
      <w:b/>
      <w:bCs/>
      <w:color w:val="000066"/>
    </w:rPr>
  </w:style>
  <w:style w:type="character" w:customStyle="1" w:styleId="addtitle11">
    <w:name w:val="addtitle11"/>
    <w:basedOn w:val="DefaultParagraphFont"/>
    <w:rsid w:val="003119CC"/>
    <w:rPr>
      <w:rFonts w:ascii="Verdana" w:hAnsi="Verdana" w:hint="default"/>
      <w:b w:val="0"/>
      <w:bCs w:val="0"/>
      <w:sz w:val="38"/>
      <w:szCs w:val="38"/>
    </w:rPr>
  </w:style>
  <w:style w:type="paragraph" w:customStyle="1" w:styleId="ParaNoInd">
    <w:name w:val="ParaNoInd"/>
    <w:basedOn w:val="Normal"/>
    <w:rsid w:val="003119CC"/>
    <w:pPr>
      <w:spacing w:line="240" w:lineRule="exact"/>
      <w:jc w:val="both"/>
    </w:pPr>
  </w:style>
  <w:style w:type="paragraph" w:styleId="PlainText">
    <w:name w:val="Plain Text"/>
    <w:basedOn w:val="Normal"/>
    <w:link w:val="PlainTextChar"/>
    <w:uiPriority w:val="99"/>
    <w:unhideWhenUsed/>
    <w:rsid w:val="003119CC"/>
    <w:rPr>
      <w:rFonts w:ascii="Consolas" w:eastAsia="Calibri" w:hAnsi="Consolas"/>
      <w:sz w:val="21"/>
      <w:szCs w:val="21"/>
    </w:rPr>
  </w:style>
  <w:style w:type="character" w:customStyle="1" w:styleId="PlainTextChar">
    <w:name w:val="Plain Text Char"/>
    <w:basedOn w:val="DefaultParagraphFont"/>
    <w:link w:val="PlainText"/>
    <w:uiPriority w:val="99"/>
    <w:rsid w:val="003119CC"/>
    <w:rPr>
      <w:rFonts w:ascii="Consolas" w:eastAsia="Calibri" w:hAnsi="Consolas" w:cs="Times New Roman"/>
      <w:sz w:val="21"/>
      <w:szCs w:val="21"/>
    </w:rPr>
  </w:style>
  <w:style w:type="character" w:styleId="CommentReference">
    <w:name w:val="annotation reference"/>
    <w:uiPriority w:val="99"/>
    <w:rsid w:val="00B03063"/>
    <w:rPr>
      <w:rFonts w:ascii="Helvetica" w:hAnsi="Helvetica"/>
      <w:b/>
      <w:sz w:val="28"/>
      <w:bdr w:val="none" w:sz="0" w:space="0" w:color="auto"/>
      <w:shd w:val="clear" w:color="auto" w:fill="FFFF00"/>
    </w:rPr>
  </w:style>
  <w:style w:type="paragraph" w:styleId="CommentText">
    <w:name w:val="annotation text"/>
    <w:basedOn w:val="Normal"/>
    <w:link w:val="CommentTextChar"/>
    <w:uiPriority w:val="99"/>
    <w:unhideWhenUsed/>
    <w:rsid w:val="003119CC"/>
  </w:style>
  <w:style w:type="character" w:customStyle="1" w:styleId="CommentTextChar">
    <w:name w:val="Comment Text Char"/>
    <w:basedOn w:val="DefaultParagraphFont"/>
    <w:link w:val="CommentText"/>
    <w:uiPriority w:val="99"/>
    <w:rsid w:val="003119CC"/>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3119CC"/>
    <w:rPr>
      <w:vertAlign w:val="superscript"/>
    </w:rPr>
  </w:style>
  <w:style w:type="paragraph" w:styleId="EndnoteText">
    <w:name w:val="endnote text"/>
    <w:basedOn w:val="Normal"/>
    <w:link w:val="EndnoteTextChar"/>
    <w:uiPriority w:val="99"/>
    <w:unhideWhenUsed/>
    <w:rsid w:val="0095657B"/>
  </w:style>
  <w:style w:type="character" w:customStyle="1" w:styleId="EndnoteTextChar">
    <w:name w:val="Endnote Text Char"/>
    <w:basedOn w:val="DefaultParagraphFont"/>
    <w:link w:val="EndnoteText"/>
    <w:uiPriority w:val="99"/>
    <w:rsid w:val="0095657B"/>
    <w:rPr>
      <w:rFonts w:ascii="Times New Roman" w:eastAsia="Times New Roman" w:hAnsi="Times New Roman" w:cs="Times New Roman"/>
    </w:rPr>
  </w:style>
  <w:style w:type="character" w:styleId="EndnoteReference">
    <w:name w:val="endnote reference"/>
    <w:basedOn w:val="DefaultParagraphFont"/>
    <w:uiPriority w:val="99"/>
    <w:unhideWhenUsed/>
    <w:rsid w:val="0095657B"/>
    <w:rPr>
      <w:vertAlign w:val="superscript"/>
    </w:rPr>
  </w:style>
  <w:style w:type="paragraph" w:styleId="BodyTextIndent">
    <w:name w:val="Body Text Indent"/>
    <w:basedOn w:val="Normal"/>
    <w:link w:val="BodyTextIndentChar"/>
    <w:uiPriority w:val="99"/>
    <w:unhideWhenUsed/>
    <w:rsid w:val="00A0195D"/>
    <w:pPr>
      <w:spacing w:line="480" w:lineRule="auto"/>
      <w:ind w:left="720"/>
    </w:pPr>
  </w:style>
  <w:style w:type="character" w:customStyle="1" w:styleId="BodyTextIndentChar">
    <w:name w:val="Body Text Indent Char"/>
    <w:basedOn w:val="DefaultParagraphFont"/>
    <w:link w:val="BodyTextIndent"/>
    <w:uiPriority w:val="99"/>
    <w:rsid w:val="00A0195D"/>
    <w:rPr>
      <w:rFonts w:ascii="Times New Roman" w:eastAsia="Times New Roman" w:hAnsi="Times New Roman" w:cs="Times New Roman"/>
    </w:rPr>
  </w:style>
  <w:style w:type="paragraph" w:styleId="BodyTextIndent2">
    <w:name w:val="Body Text Indent 2"/>
    <w:basedOn w:val="Normal"/>
    <w:link w:val="BodyTextIndent2Char"/>
    <w:uiPriority w:val="99"/>
    <w:unhideWhenUsed/>
    <w:rsid w:val="00CD0F56"/>
    <w:pPr>
      <w:spacing w:line="480" w:lineRule="auto"/>
      <w:ind w:firstLine="720"/>
    </w:pPr>
  </w:style>
  <w:style w:type="character" w:customStyle="1" w:styleId="BodyTextIndent2Char">
    <w:name w:val="Body Text Indent 2 Char"/>
    <w:basedOn w:val="DefaultParagraphFont"/>
    <w:link w:val="BodyTextIndent2"/>
    <w:uiPriority w:val="99"/>
    <w:rsid w:val="00CD0F56"/>
    <w:rPr>
      <w:rFonts w:ascii="Times New Roman" w:eastAsia="Times New Roman" w:hAnsi="Times New Roman" w:cs="Times New Roman"/>
    </w:rPr>
  </w:style>
  <w:style w:type="character" w:customStyle="1" w:styleId="apple-converted-space">
    <w:name w:val="apple-converted-space"/>
    <w:basedOn w:val="DefaultParagraphFont"/>
    <w:rsid w:val="00862101"/>
  </w:style>
  <w:style w:type="paragraph" w:styleId="CommentSubject">
    <w:name w:val="annotation subject"/>
    <w:basedOn w:val="CommentText"/>
    <w:next w:val="CommentText"/>
    <w:link w:val="CommentSubjectChar"/>
    <w:uiPriority w:val="99"/>
    <w:semiHidden/>
    <w:unhideWhenUsed/>
    <w:rsid w:val="00097459"/>
    <w:rPr>
      <w:rFonts w:asciiTheme="minorHAnsi" w:eastAsiaTheme="minorHAnsi" w:hAnsiTheme="minorHAnsi" w:cstheme="minorBidi"/>
      <w:sz w:val="24"/>
      <w:szCs w:val="24"/>
    </w:rPr>
  </w:style>
  <w:style w:type="character" w:customStyle="1" w:styleId="CommentSubjectChar">
    <w:name w:val="Comment Subject Char"/>
    <w:link w:val="CommentSubject"/>
    <w:uiPriority w:val="99"/>
    <w:rsid w:val="00B03063"/>
    <w:rPr>
      <w:sz w:val="24"/>
      <w:lang w:val="en-US" w:eastAsia="en-US" w:bidi="ar-SA"/>
    </w:rPr>
  </w:style>
  <w:style w:type="character" w:customStyle="1" w:styleId="aubase">
    <w:name w:val="au_base"/>
    <w:rsid w:val="00B03063"/>
    <w:rPr>
      <w:sz w:val="24"/>
    </w:rPr>
  </w:style>
  <w:style w:type="character" w:customStyle="1" w:styleId="aucollab">
    <w:name w:val="au_collab"/>
    <w:basedOn w:val="aubase"/>
    <w:rsid w:val="00B03063"/>
    <w:rPr>
      <w:sz w:val="24"/>
      <w:bdr w:val="none" w:sz="0" w:space="0" w:color="auto"/>
      <w:shd w:val="clear" w:color="auto" w:fill="C0C0C0"/>
    </w:rPr>
  </w:style>
  <w:style w:type="character" w:customStyle="1" w:styleId="audeg">
    <w:name w:val="au_deg"/>
    <w:basedOn w:val="aubase"/>
    <w:rsid w:val="00B03063"/>
    <w:rPr>
      <w:sz w:val="24"/>
      <w:bdr w:val="none" w:sz="0" w:space="0" w:color="auto"/>
      <w:shd w:val="clear" w:color="auto" w:fill="FFFF00"/>
    </w:rPr>
  </w:style>
  <w:style w:type="character" w:customStyle="1" w:styleId="aufname">
    <w:name w:val="au_fname"/>
    <w:basedOn w:val="aubase"/>
    <w:rsid w:val="00B03063"/>
    <w:rPr>
      <w:sz w:val="24"/>
      <w:bdr w:val="none" w:sz="0" w:space="0" w:color="auto"/>
      <w:shd w:val="clear" w:color="auto" w:fill="FFFFCC"/>
    </w:rPr>
  </w:style>
  <w:style w:type="character" w:customStyle="1" w:styleId="aurole">
    <w:name w:val="au_role"/>
    <w:basedOn w:val="aubase"/>
    <w:rsid w:val="00B03063"/>
    <w:rPr>
      <w:sz w:val="24"/>
      <w:bdr w:val="none" w:sz="0" w:space="0" w:color="auto"/>
      <w:shd w:val="clear" w:color="auto" w:fill="808000"/>
    </w:rPr>
  </w:style>
  <w:style w:type="character" w:customStyle="1" w:styleId="ausuffix">
    <w:name w:val="au_suffix"/>
    <w:basedOn w:val="aubase"/>
    <w:rsid w:val="00B03063"/>
    <w:rPr>
      <w:sz w:val="24"/>
      <w:bdr w:val="none" w:sz="0" w:space="0" w:color="auto"/>
      <w:shd w:val="clear" w:color="auto" w:fill="FF00FF"/>
    </w:rPr>
  </w:style>
  <w:style w:type="character" w:customStyle="1" w:styleId="ausurname">
    <w:name w:val="au_surname"/>
    <w:basedOn w:val="aubase"/>
    <w:rsid w:val="00B03063"/>
    <w:rPr>
      <w:sz w:val="24"/>
      <w:bdr w:val="none" w:sz="0" w:space="0" w:color="auto"/>
      <w:shd w:val="clear" w:color="auto" w:fill="CCFF99"/>
    </w:rPr>
  </w:style>
  <w:style w:type="character" w:customStyle="1" w:styleId="bibbase">
    <w:name w:val="bib_base"/>
    <w:rsid w:val="00B03063"/>
    <w:rPr>
      <w:sz w:val="24"/>
    </w:rPr>
  </w:style>
  <w:style w:type="character" w:customStyle="1" w:styleId="bibarticle">
    <w:name w:val="bib_article"/>
    <w:basedOn w:val="bibbase"/>
    <w:rsid w:val="00B03063"/>
    <w:rPr>
      <w:sz w:val="24"/>
      <w:bdr w:val="none" w:sz="0" w:space="0" w:color="auto"/>
      <w:shd w:val="clear" w:color="auto" w:fill="CCFFFF"/>
    </w:rPr>
  </w:style>
  <w:style w:type="character" w:customStyle="1" w:styleId="bibcomment">
    <w:name w:val="bib_comment"/>
    <w:basedOn w:val="bibbase"/>
    <w:rsid w:val="00B03063"/>
    <w:rPr>
      <w:sz w:val="24"/>
    </w:rPr>
  </w:style>
  <w:style w:type="character" w:customStyle="1" w:styleId="bibdeg">
    <w:name w:val="bib_deg"/>
    <w:basedOn w:val="bibbase"/>
    <w:rsid w:val="00B03063"/>
    <w:rPr>
      <w:sz w:val="24"/>
    </w:rPr>
  </w:style>
  <w:style w:type="character" w:customStyle="1" w:styleId="bibdoi">
    <w:name w:val="bib_doi"/>
    <w:basedOn w:val="bibbase"/>
    <w:rsid w:val="00B03063"/>
    <w:rPr>
      <w:sz w:val="24"/>
      <w:bdr w:val="none" w:sz="0" w:space="0" w:color="auto"/>
      <w:shd w:val="clear" w:color="auto" w:fill="CCFFCC"/>
    </w:rPr>
  </w:style>
  <w:style w:type="character" w:customStyle="1" w:styleId="bibetal">
    <w:name w:val="bib_etal"/>
    <w:basedOn w:val="bibbase"/>
    <w:rsid w:val="00B03063"/>
    <w:rPr>
      <w:sz w:val="24"/>
      <w:bdr w:val="none" w:sz="0" w:space="0" w:color="auto"/>
      <w:shd w:val="clear" w:color="auto" w:fill="CCFF99"/>
    </w:rPr>
  </w:style>
  <w:style w:type="character" w:customStyle="1" w:styleId="bibfname">
    <w:name w:val="bib_fname"/>
    <w:basedOn w:val="bibbase"/>
    <w:rsid w:val="00B03063"/>
    <w:rPr>
      <w:sz w:val="24"/>
      <w:bdr w:val="none" w:sz="0" w:space="0" w:color="auto"/>
      <w:shd w:val="clear" w:color="auto" w:fill="FFFFCC"/>
    </w:rPr>
  </w:style>
  <w:style w:type="character" w:customStyle="1" w:styleId="bibfpage">
    <w:name w:val="bib_fpage"/>
    <w:basedOn w:val="bibbase"/>
    <w:rsid w:val="00B03063"/>
    <w:rPr>
      <w:sz w:val="24"/>
      <w:bdr w:val="none" w:sz="0" w:space="0" w:color="auto"/>
      <w:shd w:val="clear" w:color="auto" w:fill="E6E6E6"/>
    </w:rPr>
  </w:style>
  <w:style w:type="character" w:customStyle="1" w:styleId="bibissue">
    <w:name w:val="bib_issue"/>
    <w:basedOn w:val="bibbase"/>
    <w:rsid w:val="00B03063"/>
    <w:rPr>
      <w:sz w:val="24"/>
      <w:bdr w:val="none" w:sz="0" w:space="0" w:color="auto"/>
      <w:shd w:val="clear" w:color="auto" w:fill="FFFFAB"/>
    </w:rPr>
  </w:style>
  <w:style w:type="character" w:customStyle="1" w:styleId="bibjournal">
    <w:name w:val="bib_journal"/>
    <w:basedOn w:val="bibbase"/>
    <w:rsid w:val="00B03063"/>
    <w:rPr>
      <w:sz w:val="24"/>
      <w:bdr w:val="none" w:sz="0" w:space="0" w:color="auto"/>
      <w:shd w:val="clear" w:color="auto" w:fill="F9DECF"/>
    </w:rPr>
  </w:style>
  <w:style w:type="character" w:customStyle="1" w:styleId="biblpage">
    <w:name w:val="bib_lpage"/>
    <w:basedOn w:val="bibbase"/>
    <w:rsid w:val="00B03063"/>
    <w:rPr>
      <w:sz w:val="24"/>
      <w:bdr w:val="none" w:sz="0" w:space="0" w:color="auto"/>
      <w:shd w:val="clear" w:color="auto" w:fill="D9D9D9"/>
    </w:rPr>
  </w:style>
  <w:style w:type="character" w:customStyle="1" w:styleId="bibnumber">
    <w:name w:val="bib_number"/>
    <w:basedOn w:val="bibbase"/>
    <w:rsid w:val="00B03063"/>
    <w:rPr>
      <w:sz w:val="24"/>
      <w:bdr w:val="none" w:sz="0" w:space="0" w:color="auto"/>
      <w:shd w:val="clear" w:color="auto" w:fill="CCCCFF"/>
    </w:rPr>
  </w:style>
  <w:style w:type="character" w:customStyle="1" w:styleId="biborganization">
    <w:name w:val="bib_organization"/>
    <w:basedOn w:val="bibbase"/>
    <w:rsid w:val="00B03063"/>
    <w:rPr>
      <w:sz w:val="24"/>
      <w:bdr w:val="none" w:sz="0" w:space="0" w:color="auto"/>
      <w:shd w:val="clear" w:color="auto" w:fill="CCFF99"/>
    </w:rPr>
  </w:style>
  <w:style w:type="character" w:customStyle="1" w:styleId="bibsuffix">
    <w:name w:val="bib_suffix"/>
    <w:basedOn w:val="bibbase"/>
    <w:rsid w:val="00B03063"/>
    <w:rPr>
      <w:sz w:val="24"/>
    </w:rPr>
  </w:style>
  <w:style w:type="character" w:customStyle="1" w:styleId="bibsuppl">
    <w:name w:val="bib_suppl"/>
    <w:basedOn w:val="bibbase"/>
    <w:rsid w:val="00B03063"/>
    <w:rPr>
      <w:sz w:val="24"/>
      <w:bdr w:val="none" w:sz="0" w:space="0" w:color="auto"/>
      <w:shd w:val="clear" w:color="auto" w:fill="FFCC66"/>
    </w:rPr>
  </w:style>
  <w:style w:type="character" w:customStyle="1" w:styleId="bibsurname">
    <w:name w:val="bib_surname"/>
    <w:basedOn w:val="bibbase"/>
    <w:rsid w:val="00B03063"/>
    <w:rPr>
      <w:sz w:val="24"/>
      <w:bdr w:val="none" w:sz="0" w:space="0" w:color="auto"/>
      <w:shd w:val="clear" w:color="auto" w:fill="CCFF99"/>
    </w:rPr>
  </w:style>
  <w:style w:type="character" w:customStyle="1" w:styleId="bibunpubl">
    <w:name w:val="bib_unpubl"/>
    <w:basedOn w:val="bibbase"/>
    <w:rsid w:val="00B03063"/>
    <w:rPr>
      <w:sz w:val="24"/>
    </w:rPr>
  </w:style>
  <w:style w:type="character" w:customStyle="1" w:styleId="biburl">
    <w:name w:val="bib_url"/>
    <w:basedOn w:val="bibbase"/>
    <w:rsid w:val="00B03063"/>
    <w:rPr>
      <w:sz w:val="24"/>
      <w:bdr w:val="none" w:sz="0" w:space="0" w:color="auto"/>
      <w:shd w:val="clear" w:color="auto" w:fill="CCFF66"/>
    </w:rPr>
  </w:style>
  <w:style w:type="character" w:customStyle="1" w:styleId="bibvolume">
    <w:name w:val="bib_volume"/>
    <w:basedOn w:val="bibbase"/>
    <w:rsid w:val="00B03063"/>
    <w:rPr>
      <w:sz w:val="24"/>
      <w:bdr w:val="none" w:sz="0" w:space="0" w:color="auto"/>
      <w:shd w:val="clear" w:color="auto" w:fill="CCECFF"/>
    </w:rPr>
  </w:style>
  <w:style w:type="character" w:customStyle="1" w:styleId="bibyear">
    <w:name w:val="bib_year"/>
    <w:basedOn w:val="bibbase"/>
    <w:rsid w:val="00B03063"/>
    <w:rPr>
      <w:sz w:val="24"/>
      <w:bdr w:val="none" w:sz="0" w:space="0" w:color="auto"/>
      <w:shd w:val="clear" w:color="auto" w:fill="FFCCFF"/>
    </w:rPr>
  </w:style>
  <w:style w:type="character" w:customStyle="1" w:styleId="citebase">
    <w:name w:val="cite_base"/>
    <w:rsid w:val="00B03063"/>
    <w:rPr>
      <w:sz w:val="24"/>
    </w:rPr>
  </w:style>
  <w:style w:type="character" w:customStyle="1" w:styleId="citebib">
    <w:name w:val="cite_bib"/>
    <w:basedOn w:val="citebase"/>
    <w:rsid w:val="00B03063"/>
    <w:rPr>
      <w:sz w:val="24"/>
      <w:bdr w:val="none" w:sz="0" w:space="0" w:color="auto"/>
      <w:shd w:val="clear" w:color="auto" w:fill="CCFFFF"/>
    </w:rPr>
  </w:style>
  <w:style w:type="character" w:customStyle="1" w:styleId="citebox">
    <w:name w:val="cite_box"/>
    <w:basedOn w:val="citebase"/>
    <w:rsid w:val="00B03063"/>
    <w:rPr>
      <w:sz w:val="24"/>
    </w:rPr>
  </w:style>
  <w:style w:type="character" w:customStyle="1" w:styleId="citeen">
    <w:name w:val="cite_en"/>
    <w:basedOn w:val="citebase"/>
    <w:rsid w:val="00B03063"/>
    <w:rPr>
      <w:sz w:val="24"/>
      <w:bdr w:val="none" w:sz="0" w:space="0" w:color="auto"/>
      <w:shd w:val="clear" w:color="auto" w:fill="FFFF99"/>
      <w:vertAlign w:val="superscript"/>
    </w:rPr>
  </w:style>
  <w:style w:type="character" w:customStyle="1" w:styleId="citefig">
    <w:name w:val="cite_fig"/>
    <w:basedOn w:val="citebase"/>
    <w:rsid w:val="00B03063"/>
    <w:rPr>
      <w:color w:val="auto"/>
      <w:sz w:val="24"/>
      <w:bdr w:val="none" w:sz="0" w:space="0" w:color="auto"/>
      <w:shd w:val="clear" w:color="auto" w:fill="CCFFCC"/>
    </w:rPr>
  </w:style>
  <w:style w:type="character" w:customStyle="1" w:styleId="citefn">
    <w:name w:val="cite_fn"/>
    <w:basedOn w:val="citebase"/>
    <w:rsid w:val="00B03063"/>
    <w:rPr>
      <w:color w:val="auto"/>
      <w:sz w:val="24"/>
      <w:bdr w:val="none" w:sz="0" w:space="0" w:color="auto"/>
      <w:shd w:val="clear" w:color="auto" w:fill="FF99CC"/>
      <w:vertAlign w:val="baseline"/>
    </w:rPr>
  </w:style>
  <w:style w:type="character" w:customStyle="1" w:styleId="citetbl">
    <w:name w:val="cite_tbl"/>
    <w:basedOn w:val="citebase"/>
    <w:rsid w:val="00B03063"/>
    <w:rPr>
      <w:color w:val="auto"/>
      <w:sz w:val="24"/>
      <w:bdr w:val="none" w:sz="0" w:space="0" w:color="auto"/>
      <w:shd w:val="clear" w:color="auto" w:fill="FF9999"/>
    </w:rPr>
  </w:style>
  <w:style w:type="character" w:customStyle="1" w:styleId="bibextlink">
    <w:name w:val="bib_extlink"/>
    <w:basedOn w:val="bibbase"/>
    <w:rsid w:val="00B03063"/>
    <w:rPr>
      <w:sz w:val="24"/>
      <w:bdr w:val="none" w:sz="0" w:space="0" w:color="auto"/>
      <w:shd w:val="clear" w:color="auto" w:fill="6CCE9D"/>
    </w:rPr>
  </w:style>
  <w:style w:type="character" w:customStyle="1" w:styleId="citeeq">
    <w:name w:val="cite_eq"/>
    <w:basedOn w:val="citebase"/>
    <w:rsid w:val="00B03063"/>
    <w:rPr>
      <w:sz w:val="24"/>
      <w:bdr w:val="none" w:sz="0" w:space="0" w:color="auto"/>
      <w:shd w:val="clear" w:color="auto" w:fill="FFAE37"/>
    </w:rPr>
  </w:style>
  <w:style w:type="character" w:customStyle="1" w:styleId="bibmedline">
    <w:name w:val="bib_medline"/>
    <w:basedOn w:val="bibbase"/>
    <w:rsid w:val="00B03063"/>
    <w:rPr>
      <w:sz w:val="24"/>
    </w:rPr>
  </w:style>
  <w:style w:type="character" w:customStyle="1" w:styleId="citetfn">
    <w:name w:val="cite_tfn"/>
    <w:basedOn w:val="citebase"/>
    <w:rsid w:val="00B03063"/>
    <w:rPr>
      <w:sz w:val="24"/>
      <w:bdr w:val="none" w:sz="0" w:space="0" w:color="auto"/>
      <w:shd w:val="clear" w:color="auto" w:fill="FBBA79"/>
    </w:rPr>
  </w:style>
  <w:style w:type="character" w:customStyle="1" w:styleId="auprefix">
    <w:name w:val="au_prefix"/>
    <w:basedOn w:val="aubase"/>
    <w:rsid w:val="00B03063"/>
    <w:rPr>
      <w:sz w:val="24"/>
      <w:bdr w:val="none" w:sz="0" w:space="0" w:color="auto"/>
      <w:shd w:val="clear" w:color="auto" w:fill="FFCC99"/>
    </w:rPr>
  </w:style>
  <w:style w:type="character" w:customStyle="1" w:styleId="citeapp">
    <w:name w:val="cite_app"/>
    <w:basedOn w:val="citebase"/>
    <w:rsid w:val="00B03063"/>
    <w:rPr>
      <w:sz w:val="24"/>
      <w:bdr w:val="none" w:sz="0" w:space="0" w:color="auto"/>
      <w:shd w:val="clear" w:color="auto" w:fill="CCFF33"/>
    </w:rPr>
  </w:style>
  <w:style w:type="character" w:customStyle="1" w:styleId="citesec">
    <w:name w:val="cite_sec"/>
    <w:basedOn w:val="citebase"/>
    <w:rsid w:val="00B03063"/>
    <w:rPr>
      <w:sz w:val="24"/>
      <w:bdr w:val="none" w:sz="0" w:space="0" w:color="auto"/>
      <w:shd w:val="clear" w:color="auto" w:fill="FFCCCC"/>
    </w:rPr>
  </w:style>
  <w:style w:type="character" w:customStyle="1" w:styleId="aumember">
    <w:name w:val="au_member"/>
    <w:basedOn w:val="aubase"/>
    <w:rsid w:val="00B03063"/>
    <w:rPr>
      <w:sz w:val="24"/>
      <w:bdr w:val="none" w:sz="0" w:space="0" w:color="auto"/>
      <w:shd w:val="clear" w:color="auto" w:fill="FF99CC"/>
    </w:rPr>
  </w:style>
  <w:style w:type="character" w:customStyle="1" w:styleId="bibbook">
    <w:name w:val="bib_book"/>
    <w:rsid w:val="00B03063"/>
    <w:rPr>
      <w:i/>
      <w:sz w:val="24"/>
      <w:bdr w:val="none" w:sz="0" w:space="0" w:color="auto"/>
      <w:shd w:val="clear" w:color="auto" w:fill="99CCFF"/>
    </w:rPr>
  </w:style>
  <w:style w:type="character" w:customStyle="1" w:styleId="bibchapterno">
    <w:name w:val="bib_chapterno"/>
    <w:rsid w:val="00B03063"/>
    <w:rPr>
      <w:sz w:val="24"/>
      <w:bdr w:val="none" w:sz="0" w:space="0" w:color="auto"/>
      <w:shd w:val="clear" w:color="auto" w:fill="D9D9D9"/>
    </w:rPr>
  </w:style>
  <w:style w:type="character" w:customStyle="1" w:styleId="bibchaptertitle">
    <w:name w:val="bib_chaptertitle"/>
    <w:rsid w:val="00B03063"/>
    <w:rPr>
      <w:sz w:val="24"/>
      <w:bdr w:val="none" w:sz="0" w:space="0" w:color="auto"/>
      <w:shd w:val="clear" w:color="auto" w:fill="FF9D5B"/>
    </w:rPr>
  </w:style>
  <w:style w:type="character" w:customStyle="1" w:styleId="bibed-etal">
    <w:name w:val="bib_ed-etal"/>
    <w:rsid w:val="00B03063"/>
    <w:rPr>
      <w:sz w:val="24"/>
      <w:bdr w:val="none" w:sz="0" w:space="0" w:color="auto"/>
      <w:shd w:val="clear" w:color="auto" w:fill="00F4EE"/>
    </w:rPr>
  </w:style>
  <w:style w:type="character" w:customStyle="1" w:styleId="bibed-fname">
    <w:name w:val="bib_ed-fname"/>
    <w:rsid w:val="00B03063"/>
    <w:rPr>
      <w:sz w:val="24"/>
      <w:bdr w:val="none" w:sz="0" w:space="0" w:color="auto"/>
      <w:shd w:val="clear" w:color="auto" w:fill="FFFFB7"/>
    </w:rPr>
  </w:style>
  <w:style w:type="character" w:customStyle="1" w:styleId="bibeditionno">
    <w:name w:val="bib_editionno"/>
    <w:rsid w:val="00B03063"/>
    <w:rPr>
      <w:sz w:val="24"/>
      <w:bdr w:val="none" w:sz="0" w:space="0" w:color="auto"/>
      <w:shd w:val="clear" w:color="auto" w:fill="FFCC00"/>
    </w:rPr>
  </w:style>
  <w:style w:type="character" w:customStyle="1" w:styleId="bibed-organization">
    <w:name w:val="bib_ed-organization"/>
    <w:rsid w:val="00B03063"/>
    <w:rPr>
      <w:sz w:val="24"/>
      <w:bdr w:val="none" w:sz="0" w:space="0" w:color="auto"/>
      <w:shd w:val="clear" w:color="auto" w:fill="FCAAC3"/>
    </w:rPr>
  </w:style>
  <w:style w:type="character" w:customStyle="1" w:styleId="bibed-suffix">
    <w:name w:val="bib_ed-suffix"/>
    <w:rsid w:val="00B03063"/>
    <w:rPr>
      <w:sz w:val="24"/>
      <w:bdr w:val="none" w:sz="0" w:space="0" w:color="auto"/>
      <w:shd w:val="clear" w:color="auto" w:fill="CCFFCC"/>
    </w:rPr>
  </w:style>
  <w:style w:type="character" w:customStyle="1" w:styleId="bibed-surname">
    <w:name w:val="bib_ed-surname"/>
    <w:rsid w:val="00B03063"/>
    <w:rPr>
      <w:sz w:val="24"/>
      <w:bdr w:val="none" w:sz="0" w:space="0" w:color="auto"/>
      <w:shd w:val="clear" w:color="auto" w:fill="FFFF00"/>
    </w:rPr>
  </w:style>
  <w:style w:type="character" w:customStyle="1" w:styleId="bibisbn">
    <w:name w:val="bib_isbn"/>
    <w:rsid w:val="00B03063"/>
    <w:rPr>
      <w:sz w:val="24"/>
      <w:shd w:val="clear" w:color="auto" w:fill="D9D9D9"/>
    </w:rPr>
  </w:style>
  <w:style w:type="character" w:customStyle="1" w:styleId="biblocation">
    <w:name w:val="bib_location"/>
    <w:rsid w:val="00B03063"/>
    <w:rPr>
      <w:sz w:val="24"/>
      <w:bdr w:val="none" w:sz="0" w:space="0" w:color="auto"/>
      <w:shd w:val="clear" w:color="auto" w:fill="FFCCCC"/>
    </w:rPr>
  </w:style>
  <w:style w:type="character" w:customStyle="1" w:styleId="bibpagecount">
    <w:name w:val="bib_pagecount"/>
    <w:rsid w:val="00B03063"/>
    <w:rPr>
      <w:sz w:val="24"/>
      <w:bdr w:val="none" w:sz="0" w:space="0" w:color="auto"/>
      <w:shd w:val="clear" w:color="auto" w:fill="00FF00"/>
    </w:rPr>
  </w:style>
  <w:style w:type="character" w:customStyle="1" w:styleId="bibpublisher">
    <w:name w:val="bib_publisher"/>
    <w:rsid w:val="00B03063"/>
    <w:rPr>
      <w:sz w:val="24"/>
      <w:bdr w:val="none" w:sz="0" w:space="0" w:color="auto"/>
      <w:shd w:val="clear" w:color="auto" w:fill="FF99CC"/>
    </w:rPr>
  </w:style>
  <w:style w:type="character" w:customStyle="1" w:styleId="bibseries">
    <w:name w:val="bib_series"/>
    <w:rsid w:val="00B03063"/>
    <w:rPr>
      <w:sz w:val="24"/>
      <w:shd w:val="clear" w:color="auto" w:fill="FFCC99"/>
    </w:rPr>
  </w:style>
  <w:style w:type="character" w:customStyle="1" w:styleId="bibseriesno">
    <w:name w:val="bib_seriesno"/>
    <w:rsid w:val="00B03063"/>
    <w:rPr>
      <w:sz w:val="24"/>
      <w:shd w:val="clear" w:color="auto" w:fill="FFFF99"/>
    </w:rPr>
  </w:style>
  <w:style w:type="character" w:customStyle="1" w:styleId="bibtrans">
    <w:name w:val="bib_trans"/>
    <w:rsid w:val="00B03063"/>
    <w:rPr>
      <w:sz w:val="24"/>
      <w:shd w:val="clear" w:color="auto" w:fill="99CC00"/>
    </w:rPr>
  </w:style>
  <w:style w:type="character" w:customStyle="1" w:styleId="bibinstitution">
    <w:name w:val="bib_institution"/>
    <w:rsid w:val="00B03063"/>
    <w:rPr>
      <w:sz w:val="24"/>
      <w:bdr w:val="none" w:sz="0" w:space="0" w:color="auto"/>
      <w:shd w:val="clear" w:color="auto" w:fill="CCFFCC"/>
    </w:rPr>
  </w:style>
  <w:style w:type="character" w:customStyle="1" w:styleId="bibpatent">
    <w:name w:val="bib_patent"/>
    <w:rsid w:val="00B03063"/>
    <w:rPr>
      <w:sz w:val="24"/>
      <w:bdr w:val="none" w:sz="0" w:space="0" w:color="auto"/>
      <w:shd w:val="clear" w:color="auto" w:fill="66FFCC"/>
    </w:rPr>
  </w:style>
  <w:style w:type="character" w:customStyle="1" w:styleId="bibreportnum">
    <w:name w:val="bib_reportnum"/>
    <w:rsid w:val="00B03063"/>
    <w:rPr>
      <w:sz w:val="24"/>
      <w:bdr w:val="none" w:sz="0" w:space="0" w:color="auto"/>
      <w:shd w:val="clear" w:color="auto" w:fill="CCCCFF"/>
    </w:rPr>
  </w:style>
  <w:style w:type="character" w:customStyle="1" w:styleId="bibschool">
    <w:name w:val="bib_school"/>
    <w:rsid w:val="00B03063"/>
    <w:rPr>
      <w:sz w:val="24"/>
      <w:bdr w:val="none" w:sz="0" w:space="0" w:color="auto"/>
      <w:shd w:val="clear" w:color="auto" w:fill="FFCC66"/>
    </w:rPr>
  </w:style>
  <w:style w:type="character" w:customStyle="1" w:styleId="bibalt-year">
    <w:name w:val="bib_alt-year"/>
    <w:rsid w:val="00B03063"/>
    <w:rPr>
      <w:sz w:val="24"/>
      <w:szCs w:val="24"/>
      <w:bdr w:val="none" w:sz="0" w:space="0" w:color="auto"/>
      <w:shd w:val="clear" w:color="auto" w:fill="CC99FF"/>
    </w:rPr>
  </w:style>
  <w:style w:type="character" w:customStyle="1" w:styleId="bibvolcount">
    <w:name w:val="bib_volcount"/>
    <w:rsid w:val="00B03063"/>
    <w:rPr>
      <w:rFonts w:ascii="Times New Roman" w:hAnsi="Times New Roman"/>
      <w:sz w:val="24"/>
      <w:bdr w:val="none" w:sz="0" w:space="0" w:color="auto"/>
      <w:shd w:val="clear" w:color="auto" w:fill="00FF00"/>
    </w:rPr>
  </w:style>
  <w:style w:type="character" w:customStyle="1" w:styleId="Heading3Char">
    <w:name w:val="Heading 3 Char"/>
    <w:basedOn w:val="DefaultParagraphFont"/>
    <w:link w:val="Heading3"/>
    <w:uiPriority w:val="9"/>
    <w:rsid w:val="00B03063"/>
    <w:rPr>
      <w:rFonts w:ascii="Arial" w:eastAsia="Times New Roman" w:hAnsi="Arial" w:cs="Times New Roman"/>
      <w:b/>
      <w:sz w:val="26"/>
      <w:szCs w:val="20"/>
    </w:rPr>
  </w:style>
  <w:style w:type="character" w:customStyle="1" w:styleId="Heading5Char">
    <w:name w:val="Heading 5 Char"/>
    <w:basedOn w:val="DefaultParagraphFont"/>
    <w:link w:val="Heading5"/>
    <w:uiPriority w:val="9"/>
    <w:rsid w:val="00B03063"/>
    <w:rPr>
      <w:rFonts w:ascii="Times New Roman" w:eastAsia="Times New Roman" w:hAnsi="Times New Roman" w:cs="Times New Roman"/>
      <w:b/>
      <w:i/>
      <w:sz w:val="26"/>
      <w:szCs w:val="20"/>
    </w:rPr>
  </w:style>
  <w:style w:type="paragraph" w:customStyle="1" w:styleId="ESExtractSource">
    <w:name w:val="ES Extract Source"/>
    <w:basedOn w:val="EExtract"/>
    <w:qFormat/>
    <w:rsid w:val="00B03063"/>
  </w:style>
  <w:style w:type="paragraph" w:customStyle="1" w:styleId="EExtract">
    <w:name w:val="E Extract"/>
    <w:basedOn w:val="BaseText"/>
    <w:rsid w:val="00B03063"/>
    <w:pPr>
      <w:spacing w:before="240" w:after="240" w:line="480" w:lineRule="exact"/>
      <w:ind w:left="720" w:right="720"/>
    </w:pPr>
  </w:style>
  <w:style w:type="character" w:customStyle="1" w:styleId="SbarTxSidebarTextChar">
    <w:name w:val="SbarTx Sidebar Text Char"/>
    <w:link w:val="SbarTxSidebarText"/>
    <w:rsid w:val="00B03063"/>
    <w:rPr>
      <w:shd w:val="clear" w:color="auto" w:fill="E6E6E6"/>
    </w:rPr>
  </w:style>
  <w:style w:type="paragraph" w:customStyle="1" w:styleId="SbarTxSidebarText">
    <w:name w:val="SbarTx Sidebar Text"/>
    <w:basedOn w:val="BaseText"/>
    <w:link w:val="SbarTxSidebarTextChar"/>
    <w:rsid w:val="00B03063"/>
    <w:pPr>
      <w:shd w:val="clear" w:color="auto" w:fill="E6E6E6"/>
      <w:spacing w:line="560" w:lineRule="exact"/>
      <w:ind w:left="360" w:right="360"/>
    </w:pPr>
    <w:rPr>
      <w:rFonts w:asciiTheme="minorHAnsi" w:eastAsiaTheme="minorHAnsi" w:hAnsiTheme="minorHAnsi" w:cstheme="minorBidi"/>
      <w:szCs w:val="24"/>
    </w:rPr>
  </w:style>
  <w:style w:type="paragraph" w:customStyle="1" w:styleId="TxText">
    <w:name w:val="Tx Text"/>
    <w:link w:val="TxTextChar"/>
    <w:rsid w:val="00B03063"/>
    <w:pPr>
      <w:spacing w:after="0" w:line="560" w:lineRule="exact"/>
      <w:ind w:firstLine="720"/>
    </w:pPr>
    <w:rPr>
      <w:rFonts w:ascii="Times New Roman" w:eastAsia="Times New Roman" w:hAnsi="Times New Roman" w:cs="Times New Roman"/>
      <w:szCs w:val="20"/>
    </w:rPr>
  </w:style>
  <w:style w:type="character" w:customStyle="1" w:styleId="TxTextChar">
    <w:name w:val="Tx Text Char"/>
    <w:link w:val="TxText"/>
    <w:rsid w:val="00B03063"/>
    <w:rPr>
      <w:rFonts w:ascii="Times New Roman" w:eastAsia="Times New Roman" w:hAnsi="Times New Roman" w:cs="Times New Roman"/>
      <w:szCs w:val="20"/>
    </w:rPr>
  </w:style>
  <w:style w:type="paragraph" w:customStyle="1" w:styleId="CNChapterNumber">
    <w:name w:val="CN Chapter Number"/>
    <w:basedOn w:val="BaseHeading"/>
    <w:rsid w:val="00B03063"/>
    <w:pPr>
      <w:keepNext/>
      <w:keepLines/>
      <w:widowControl w:val="0"/>
      <w:spacing w:before="560"/>
    </w:pPr>
    <w:rPr>
      <w:b/>
      <w:sz w:val="32"/>
    </w:rPr>
  </w:style>
  <w:style w:type="character" w:customStyle="1" w:styleId="LetTxLetterTextChar">
    <w:name w:val="LetTx Letter Text Char"/>
    <w:link w:val="LetTxLetterText"/>
    <w:rsid w:val="00B03063"/>
  </w:style>
  <w:style w:type="paragraph" w:customStyle="1" w:styleId="LetTxLetterText">
    <w:name w:val="LetTx Letter Text"/>
    <w:basedOn w:val="BaseText"/>
    <w:link w:val="LetTxLetterTextChar"/>
    <w:rsid w:val="00B03063"/>
    <w:pPr>
      <w:spacing w:before="280" w:line="560" w:lineRule="exact"/>
    </w:pPr>
    <w:rPr>
      <w:rFonts w:asciiTheme="minorHAnsi" w:eastAsiaTheme="minorHAnsi" w:hAnsiTheme="minorHAnsi" w:cstheme="minorBidi"/>
      <w:szCs w:val="24"/>
    </w:rPr>
  </w:style>
  <w:style w:type="paragraph" w:customStyle="1" w:styleId="CTChapterTitle">
    <w:name w:val="CT Chapter Title"/>
    <w:basedOn w:val="BaseHeading"/>
    <w:rsid w:val="00B03063"/>
    <w:pPr>
      <w:spacing w:before="280" w:after="280"/>
    </w:pPr>
    <w:rPr>
      <w:b/>
      <w:sz w:val="32"/>
    </w:rPr>
  </w:style>
  <w:style w:type="paragraph" w:customStyle="1" w:styleId="CAuChapterAuthor">
    <w:name w:val="CAu Chapter Author"/>
    <w:basedOn w:val="BaseText"/>
    <w:rsid w:val="00B03063"/>
    <w:pPr>
      <w:keepNext/>
      <w:keepLines/>
      <w:widowControl w:val="0"/>
      <w:spacing w:before="280" w:line="560" w:lineRule="exact"/>
      <w:contextualSpacing/>
    </w:pPr>
  </w:style>
  <w:style w:type="paragraph" w:customStyle="1" w:styleId="H1HeadingLevel1">
    <w:name w:val="H1 Heading Level 1"/>
    <w:basedOn w:val="BaseHeading"/>
    <w:next w:val="TxText"/>
    <w:link w:val="H1HeadingLevel1Char"/>
    <w:rsid w:val="00B03063"/>
    <w:pPr>
      <w:keepNext/>
      <w:keepLines/>
      <w:widowControl w:val="0"/>
      <w:spacing w:before="360" w:after="280"/>
      <w:outlineLvl w:val="0"/>
    </w:pPr>
    <w:rPr>
      <w:b/>
      <w:sz w:val="32"/>
    </w:rPr>
  </w:style>
  <w:style w:type="paragraph" w:customStyle="1" w:styleId="H2HeadingLevel2">
    <w:name w:val="H2 Heading Level 2"/>
    <w:basedOn w:val="H1HeadingLevel1"/>
    <w:next w:val="TxText"/>
    <w:rsid w:val="00B03063"/>
    <w:pPr>
      <w:spacing w:before="280"/>
      <w:outlineLvl w:val="1"/>
    </w:pPr>
    <w:rPr>
      <w:sz w:val="28"/>
    </w:rPr>
  </w:style>
  <w:style w:type="paragraph" w:customStyle="1" w:styleId="H3HeadingLevel3">
    <w:name w:val="H3 Heading Level 3"/>
    <w:basedOn w:val="H2HeadingLevel2"/>
    <w:next w:val="TxText"/>
    <w:rsid w:val="00B03063"/>
    <w:pPr>
      <w:spacing w:after="0"/>
      <w:outlineLvl w:val="2"/>
    </w:pPr>
    <w:rPr>
      <w:sz w:val="24"/>
    </w:rPr>
  </w:style>
  <w:style w:type="paragraph" w:customStyle="1" w:styleId="H4HeadingLevel4">
    <w:name w:val="H4 Heading Level 4"/>
    <w:basedOn w:val="H3HeadingLevel3"/>
    <w:next w:val="TxText"/>
    <w:rsid w:val="00B03063"/>
    <w:pPr>
      <w:outlineLvl w:val="3"/>
    </w:pPr>
    <w:rPr>
      <w:b w:val="0"/>
    </w:rPr>
  </w:style>
  <w:style w:type="paragraph" w:customStyle="1" w:styleId="H5HeadingLevel5">
    <w:name w:val="H5 Heading Level 5"/>
    <w:basedOn w:val="H4HeadingLevel4"/>
    <w:next w:val="TxText"/>
    <w:rsid w:val="00B03063"/>
    <w:pPr>
      <w:spacing w:before="140"/>
      <w:outlineLvl w:val="4"/>
    </w:pPr>
  </w:style>
  <w:style w:type="paragraph" w:customStyle="1" w:styleId="UL-EUnnumberedListinExtract">
    <w:name w:val="UL-E Unnumbered List in Extract"/>
    <w:basedOn w:val="ULUnnumberedList"/>
    <w:qFormat/>
    <w:rsid w:val="00B03063"/>
    <w:pPr>
      <w:ind w:left="1080" w:right="720"/>
    </w:pPr>
  </w:style>
  <w:style w:type="paragraph" w:customStyle="1" w:styleId="ULUnnumberedList">
    <w:name w:val="UL Unnumbered List"/>
    <w:basedOn w:val="LLLetteredList"/>
    <w:qFormat/>
    <w:rsid w:val="00B03063"/>
    <w:pPr>
      <w:tabs>
        <w:tab w:val="clear" w:pos="480"/>
      </w:tabs>
    </w:pPr>
  </w:style>
  <w:style w:type="paragraph" w:customStyle="1" w:styleId="LLLetteredList">
    <w:name w:val="LL Lettered List"/>
    <w:basedOn w:val="NLNumberedList"/>
    <w:qFormat/>
    <w:rsid w:val="00B03063"/>
  </w:style>
  <w:style w:type="paragraph" w:customStyle="1" w:styleId="NLNumberedList">
    <w:name w:val="NL Numbered List"/>
    <w:basedOn w:val="BLBulletList"/>
    <w:qFormat/>
    <w:rsid w:val="00B03063"/>
    <w:pPr>
      <w:tabs>
        <w:tab w:val="clear" w:pos="240"/>
        <w:tab w:val="clear" w:pos="960"/>
        <w:tab w:val="left" w:pos="480"/>
      </w:tabs>
      <w:ind w:left="360" w:hanging="360"/>
    </w:pPr>
  </w:style>
  <w:style w:type="paragraph" w:customStyle="1" w:styleId="BLBulletList">
    <w:name w:val="BL Bullet List"/>
    <w:basedOn w:val="BaseText"/>
    <w:rsid w:val="00B03063"/>
    <w:pPr>
      <w:tabs>
        <w:tab w:val="left" w:pos="240"/>
        <w:tab w:val="left" w:pos="960"/>
      </w:tabs>
      <w:spacing w:line="560" w:lineRule="exact"/>
      <w:ind w:left="245" w:hanging="245"/>
    </w:pPr>
  </w:style>
  <w:style w:type="paragraph" w:customStyle="1" w:styleId="LH-EListHeadinExtract">
    <w:name w:val="LH-E List Head in Extract"/>
    <w:basedOn w:val="LHListHead"/>
    <w:qFormat/>
    <w:rsid w:val="00B03063"/>
    <w:pPr>
      <w:ind w:left="720" w:right="720"/>
    </w:pPr>
  </w:style>
  <w:style w:type="paragraph" w:customStyle="1" w:styleId="LHListHead">
    <w:name w:val="LH List Head"/>
    <w:basedOn w:val="BaseText"/>
    <w:rsid w:val="00B03063"/>
    <w:pPr>
      <w:keepNext/>
      <w:keepLines/>
      <w:spacing w:before="280" w:line="560" w:lineRule="exact"/>
    </w:pPr>
    <w:rPr>
      <w:b/>
    </w:rPr>
  </w:style>
  <w:style w:type="paragraph" w:customStyle="1" w:styleId="BL-EBulletListinExtract">
    <w:name w:val="BL-E Bullet List in Extract"/>
    <w:basedOn w:val="BLBulletList"/>
    <w:qFormat/>
    <w:rsid w:val="00B03063"/>
    <w:pPr>
      <w:ind w:left="965"/>
    </w:pPr>
  </w:style>
  <w:style w:type="paragraph" w:customStyle="1" w:styleId="SSLSubsublist">
    <w:name w:val="SSL Subsublist"/>
    <w:basedOn w:val="SLSublist"/>
    <w:qFormat/>
    <w:rsid w:val="00B03063"/>
    <w:pPr>
      <w:ind w:left="1685"/>
    </w:pPr>
  </w:style>
  <w:style w:type="paragraph" w:customStyle="1" w:styleId="SLSublist">
    <w:name w:val="SL Sublist"/>
    <w:basedOn w:val="BLBulletList"/>
    <w:rsid w:val="00B03063"/>
    <w:pPr>
      <w:tabs>
        <w:tab w:val="clear" w:pos="960"/>
      </w:tabs>
      <w:ind w:left="965"/>
    </w:pPr>
  </w:style>
  <w:style w:type="paragraph" w:customStyle="1" w:styleId="DLDescriptiveList">
    <w:name w:val="DL Descriptive List"/>
    <w:basedOn w:val="BaseText"/>
    <w:qFormat/>
    <w:rsid w:val="00B03063"/>
    <w:pPr>
      <w:widowControl w:val="0"/>
      <w:spacing w:line="560" w:lineRule="exact"/>
    </w:pPr>
  </w:style>
  <w:style w:type="character" w:customStyle="1" w:styleId="IntRInterviewer">
    <w:name w:val="IntR Interviewer"/>
    <w:qFormat/>
    <w:rsid w:val="00B03063"/>
    <w:rPr>
      <w:u w:val="dash"/>
    </w:rPr>
  </w:style>
  <w:style w:type="character" w:customStyle="1" w:styleId="IntEInterviewee">
    <w:name w:val="IntE Interviewee"/>
    <w:qFormat/>
    <w:rsid w:val="00B03063"/>
    <w:rPr>
      <w:u w:val="dotted"/>
    </w:rPr>
  </w:style>
  <w:style w:type="paragraph" w:customStyle="1" w:styleId="CAbsChapterAbstract">
    <w:name w:val="CAbs Chapter Abstract"/>
    <w:basedOn w:val="BaseText"/>
    <w:rsid w:val="00B03063"/>
    <w:pPr>
      <w:spacing w:before="360" w:after="360" w:line="560" w:lineRule="exact"/>
      <w:ind w:firstLine="720"/>
    </w:pPr>
    <w:rPr>
      <w:color w:val="0000FF"/>
    </w:rPr>
  </w:style>
  <w:style w:type="paragraph" w:customStyle="1" w:styleId="OL1OutlineListLevel1">
    <w:name w:val="OL1 Outline List Level 1"/>
    <w:basedOn w:val="BaseText"/>
    <w:rsid w:val="00B03063"/>
    <w:pPr>
      <w:tabs>
        <w:tab w:val="right" w:pos="547"/>
      </w:tabs>
      <w:spacing w:before="140" w:after="140" w:line="560" w:lineRule="exact"/>
      <w:ind w:left="720" w:hanging="720"/>
    </w:pPr>
  </w:style>
  <w:style w:type="character" w:customStyle="1" w:styleId="FgCOFigureCallOut">
    <w:name w:val="FgCO Figure Call Out"/>
    <w:rsid w:val="00B03063"/>
    <w:rPr>
      <w:rFonts w:ascii="Times New Roman" w:hAnsi="Times New Roman"/>
      <w:color w:val="auto"/>
      <w:sz w:val="24"/>
      <w:bdr w:val="none" w:sz="0" w:space="0" w:color="auto"/>
      <w:shd w:val="pct25" w:color="0000FF" w:fill="FFFFFF"/>
    </w:rPr>
  </w:style>
  <w:style w:type="paragraph" w:customStyle="1" w:styleId="TxNITextNoIndent">
    <w:name w:val="TxNI Text No Indent"/>
    <w:basedOn w:val="BaseText"/>
    <w:rsid w:val="00B03063"/>
    <w:pPr>
      <w:spacing w:before="140" w:line="560" w:lineRule="exact"/>
    </w:pPr>
  </w:style>
  <w:style w:type="character" w:customStyle="1" w:styleId="TCOTableCallOut">
    <w:name w:val="TCO Table Call Out"/>
    <w:rsid w:val="00B03063"/>
    <w:rPr>
      <w:rFonts w:ascii="Times New Roman" w:hAnsi="Times New Roman"/>
      <w:sz w:val="24"/>
      <w:bdr w:val="none" w:sz="0" w:space="0" w:color="auto"/>
      <w:shd w:val="pct30" w:color="FF6600" w:fill="F3F3F3"/>
    </w:rPr>
  </w:style>
  <w:style w:type="paragraph" w:customStyle="1" w:styleId="SBSpaceBreak">
    <w:name w:val="SB Space Break"/>
    <w:basedOn w:val="BaseText"/>
    <w:rsid w:val="00B03063"/>
    <w:pPr>
      <w:shd w:val="pct20" w:color="auto" w:fill="FFFFFF"/>
      <w:spacing w:line="560" w:lineRule="exact"/>
      <w:jc w:val="center"/>
    </w:pPr>
  </w:style>
  <w:style w:type="character" w:customStyle="1" w:styleId="BxCOBoxCallOut">
    <w:name w:val="BxCO Box Call Out"/>
    <w:rsid w:val="00B03063"/>
    <w:rPr>
      <w:rFonts w:ascii="Times New Roman" w:hAnsi="Times New Roman"/>
      <w:sz w:val="24"/>
      <w:bdr w:val="none" w:sz="0" w:space="0" w:color="auto"/>
      <w:shd w:val="pct20" w:color="FF00FF" w:fill="auto"/>
    </w:rPr>
  </w:style>
  <w:style w:type="paragraph" w:customStyle="1" w:styleId="NtCNotetoComp">
    <w:name w:val="NtC Note to Comp"/>
    <w:basedOn w:val="BaseText"/>
    <w:rsid w:val="00B03063"/>
    <w:pPr>
      <w:spacing w:before="360" w:after="360" w:line="360" w:lineRule="exact"/>
    </w:pPr>
    <w:rPr>
      <w:color w:val="FF0000"/>
      <w:sz w:val="28"/>
    </w:rPr>
  </w:style>
  <w:style w:type="paragraph" w:customStyle="1" w:styleId="NtENotetoEditor">
    <w:name w:val="NtE Note to Editor"/>
    <w:basedOn w:val="NtCNotetoComp"/>
    <w:rsid w:val="00B03063"/>
    <w:rPr>
      <w:color w:val="008000"/>
    </w:rPr>
  </w:style>
  <w:style w:type="paragraph" w:customStyle="1" w:styleId="BNBoxNumber">
    <w:name w:val="BN Box Number"/>
    <w:basedOn w:val="BaseText"/>
    <w:rsid w:val="00B03063"/>
    <w:pPr>
      <w:spacing w:before="280" w:line="560" w:lineRule="exact"/>
    </w:pPr>
    <w:rPr>
      <w:b/>
    </w:rPr>
  </w:style>
  <w:style w:type="paragraph" w:customStyle="1" w:styleId="BTBoxTitle">
    <w:name w:val="BT Box Title"/>
    <w:basedOn w:val="BNBoxNumber"/>
    <w:rsid w:val="00B03063"/>
    <w:pPr>
      <w:spacing w:before="0" w:after="280"/>
    </w:pPr>
    <w:rPr>
      <w:b w:val="0"/>
    </w:rPr>
  </w:style>
  <w:style w:type="paragraph" w:customStyle="1" w:styleId="TStbHTableStubHead">
    <w:name w:val="TStbH Table Stub Head"/>
    <w:basedOn w:val="BaseText"/>
    <w:rsid w:val="00B03063"/>
    <w:pPr>
      <w:spacing w:line="360" w:lineRule="exact"/>
    </w:pPr>
    <w:rPr>
      <w:b/>
    </w:rPr>
  </w:style>
  <w:style w:type="paragraph" w:customStyle="1" w:styleId="TBTableBody">
    <w:name w:val="TB Table Body"/>
    <w:basedOn w:val="BaseText"/>
    <w:rsid w:val="00B03063"/>
    <w:pPr>
      <w:spacing w:line="360" w:lineRule="exact"/>
    </w:pPr>
  </w:style>
  <w:style w:type="paragraph" w:customStyle="1" w:styleId="TCHTableColumnHead">
    <w:name w:val="TCH Table Column Head"/>
    <w:basedOn w:val="TTTableTitle"/>
    <w:rsid w:val="00B03063"/>
    <w:rPr>
      <w:b/>
    </w:rPr>
  </w:style>
  <w:style w:type="paragraph" w:customStyle="1" w:styleId="TTTableTitle">
    <w:name w:val="TT Table Title"/>
    <w:basedOn w:val="BaseText"/>
    <w:rsid w:val="00B03063"/>
    <w:pPr>
      <w:spacing w:line="360" w:lineRule="exact"/>
    </w:pPr>
  </w:style>
  <w:style w:type="paragraph" w:customStyle="1" w:styleId="GLDefGlossaryDefinition">
    <w:name w:val="GLDef Glossary Definition"/>
    <w:basedOn w:val="BaseText"/>
    <w:rsid w:val="00B03063"/>
    <w:pPr>
      <w:spacing w:line="560" w:lineRule="exact"/>
    </w:pPr>
  </w:style>
  <w:style w:type="paragraph" w:customStyle="1" w:styleId="OL2OutlineListLevel2">
    <w:name w:val="OL2 Outline List Level 2"/>
    <w:basedOn w:val="OL1OutlineListLevel1"/>
    <w:rsid w:val="00B03063"/>
    <w:pPr>
      <w:tabs>
        <w:tab w:val="clear" w:pos="547"/>
        <w:tab w:val="right" w:pos="1267"/>
      </w:tabs>
      <w:spacing w:before="0"/>
      <w:ind w:left="1440"/>
    </w:pPr>
  </w:style>
  <w:style w:type="paragraph" w:customStyle="1" w:styleId="OL3OutlineListLevel3">
    <w:name w:val="OL3 Outline List Level 3"/>
    <w:basedOn w:val="OL2OutlineListLevel2"/>
    <w:rsid w:val="00B03063"/>
    <w:pPr>
      <w:tabs>
        <w:tab w:val="right" w:pos="1872"/>
      </w:tabs>
      <w:ind w:left="2160"/>
    </w:pPr>
  </w:style>
  <w:style w:type="paragraph" w:customStyle="1" w:styleId="OL4OutlineListLevel4">
    <w:name w:val="OL4 Outline List Level 4"/>
    <w:basedOn w:val="OL3OutlineListLevel3"/>
    <w:rsid w:val="00B03063"/>
    <w:pPr>
      <w:tabs>
        <w:tab w:val="right" w:pos="2592"/>
      </w:tabs>
      <w:ind w:left="2880"/>
    </w:pPr>
  </w:style>
  <w:style w:type="paragraph" w:customStyle="1" w:styleId="SpExSpecialExtract">
    <w:name w:val="SpEx Special Extract"/>
    <w:basedOn w:val="EExtract"/>
    <w:rsid w:val="00B03063"/>
    <w:pPr>
      <w:spacing w:before="360" w:after="360" w:line="400" w:lineRule="exact"/>
      <w:contextualSpacing/>
    </w:pPr>
    <w:rPr>
      <w:color w:val="00B050"/>
    </w:rPr>
  </w:style>
  <w:style w:type="character" w:customStyle="1" w:styleId="FgMenFigureMention">
    <w:name w:val="FgMen Figure Mention"/>
    <w:rsid w:val="00B03063"/>
    <w:rPr>
      <w:color w:val="0000FF"/>
    </w:rPr>
  </w:style>
  <w:style w:type="paragraph" w:customStyle="1" w:styleId="CAuAfChapterAuthorAffiliation">
    <w:name w:val="CAuAf Chapter Author Affiliation"/>
    <w:basedOn w:val="CAuChapterAuthor"/>
    <w:rsid w:val="00B03063"/>
    <w:pPr>
      <w:spacing w:before="0" w:after="280"/>
    </w:pPr>
    <w:rPr>
      <w:b/>
    </w:rPr>
  </w:style>
  <w:style w:type="paragraph" w:customStyle="1" w:styleId="DEDisplayEquation">
    <w:name w:val="DE Display Equation"/>
    <w:basedOn w:val="BaseText"/>
    <w:rsid w:val="00B03063"/>
    <w:pPr>
      <w:tabs>
        <w:tab w:val="right" w:pos="8640"/>
      </w:tabs>
      <w:spacing w:before="360" w:after="360" w:line="560" w:lineRule="atLeast"/>
      <w:ind w:left="720" w:hanging="720"/>
    </w:pPr>
  </w:style>
  <w:style w:type="paragraph" w:customStyle="1" w:styleId="H6HeadingLevel6">
    <w:name w:val="H6 Heading Level 6"/>
    <w:basedOn w:val="H5HeadingLevel5"/>
    <w:rsid w:val="00B03063"/>
    <w:pPr>
      <w:outlineLvl w:val="5"/>
    </w:pPr>
    <w:rPr>
      <w:sz w:val="22"/>
    </w:rPr>
  </w:style>
  <w:style w:type="paragraph" w:customStyle="1" w:styleId="TIHTableInternalHead">
    <w:name w:val="TIH Table Internal Head"/>
    <w:basedOn w:val="TTTableTitle"/>
    <w:rsid w:val="00B03063"/>
    <w:pPr>
      <w:spacing w:before="280"/>
    </w:pPr>
  </w:style>
  <w:style w:type="paragraph" w:styleId="TOC8">
    <w:name w:val="toc 8"/>
    <w:basedOn w:val="Normal"/>
    <w:next w:val="Normal"/>
    <w:autoRedefine/>
    <w:uiPriority w:val="39"/>
    <w:semiHidden/>
    <w:rsid w:val="00B03063"/>
    <w:pPr>
      <w:ind w:left="1400"/>
    </w:pPr>
  </w:style>
  <w:style w:type="character" w:customStyle="1" w:styleId="DENDisplayEquationNumber">
    <w:name w:val="DEN Display Equation Number"/>
    <w:rsid w:val="00B03063"/>
    <w:rPr>
      <w:bdr w:val="none" w:sz="0" w:space="0" w:color="auto"/>
      <w:shd w:val="pct15" w:color="auto" w:fill="FFFFFF"/>
    </w:rPr>
  </w:style>
  <w:style w:type="paragraph" w:customStyle="1" w:styleId="TFNTableFootnote">
    <w:name w:val="TFN Table Footnote"/>
    <w:basedOn w:val="TBTableBody"/>
    <w:rsid w:val="00B03063"/>
    <w:pPr>
      <w:spacing w:before="280" w:after="280"/>
    </w:pPr>
  </w:style>
  <w:style w:type="character" w:customStyle="1" w:styleId="LetDateLetterDateChar">
    <w:name w:val="LetDate Letter Date Char"/>
    <w:basedOn w:val="LetTxLetterTextChar"/>
    <w:link w:val="LetDateLetterDate"/>
    <w:rsid w:val="00B03063"/>
  </w:style>
  <w:style w:type="paragraph" w:customStyle="1" w:styleId="LetDateLetterDate">
    <w:name w:val="LetDate Letter Date"/>
    <w:basedOn w:val="LetTxLetterText"/>
    <w:link w:val="LetDateLetterDateChar"/>
    <w:rsid w:val="00B03063"/>
  </w:style>
  <w:style w:type="paragraph" w:customStyle="1" w:styleId="CONChapterOpeningNote">
    <w:name w:val="CON Chapter Opening Note"/>
    <w:basedOn w:val="BaseText"/>
    <w:rsid w:val="00B03063"/>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B03063"/>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B03063"/>
    <w:pPr>
      <w:spacing w:line="560" w:lineRule="exact"/>
      <w:ind w:firstLine="720"/>
    </w:pPr>
    <w:rPr>
      <w:color w:val="000080"/>
      <w:sz w:val="24"/>
    </w:rPr>
  </w:style>
  <w:style w:type="paragraph" w:customStyle="1" w:styleId="IntAInterviewAnswer">
    <w:name w:val="IntA Interview Answer"/>
    <w:basedOn w:val="BaseText"/>
    <w:autoRedefine/>
    <w:rsid w:val="00B03063"/>
    <w:pPr>
      <w:spacing w:line="560" w:lineRule="exact"/>
      <w:ind w:firstLine="720"/>
    </w:pPr>
    <w:rPr>
      <w:color w:val="008000"/>
      <w:szCs w:val="24"/>
    </w:rPr>
  </w:style>
  <w:style w:type="paragraph" w:customStyle="1" w:styleId="DE-EDisplayEquationinExtract">
    <w:name w:val="DE-E Display Equation in Extract"/>
    <w:basedOn w:val="DEDisplayEquation"/>
    <w:rsid w:val="00B03063"/>
    <w:pPr>
      <w:spacing w:before="0" w:after="0"/>
      <w:ind w:firstLine="0"/>
    </w:pPr>
  </w:style>
  <w:style w:type="paragraph" w:customStyle="1" w:styleId="PNPartNumber">
    <w:name w:val="PN Part Number"/>
    <w:basedOn w:val="BaseHeading"/>
    <w:next w:val="PTPartTitle"/>
    <w:rsid w:val="00B03063"/>
    <w:pPr>
      <w:keepNext/>
      <w:keepLines/>
      <w:spacing w:before="560"/>
      <w:jc w:val="center"/>
    </w:pPr>
    <w:rPr>
      <w:b/>
      <w:sz w:val="28"/>
    </w:rPr>
  </w:style>
  <w:style w:type="paragraph" w:customStyle="1" w:styleId="PTPartTitle">
    <w:name w:val="PT Part Title"/>
    <w:basedOn w:val="PNPartNumber"/>
    <w:rsid w:val="00B03063"/>
    <w:pPr>
      <w:spacing w:before="1200"/>
    </w:pPr>
  </w:style>
  <w:style w:type="paragraph" w:customStyle="1" w:styleId="PSTPartSubtitle">
    <w:name w:val="PST Part Subtitle"/>
    <w:basedOn w:val="PTPartTitle"/>
    <w:rsid w:val="00B03063"/>
    <w:pPr>
      <w:keepNext w:val="0"/>
      <w:spacing w:before="360"/>
    </w:pPr>
    <w:rPr>
      <w:b w:val="0"/>
    </w:rPr>
  </w:style>
  <w:style w:type="paragraph" w:customStyle="1" w:styleId="EpEpigraph">
    <w:name w:val="Ep Epigraph"/>
    <w:basedOn w:val="BaseText"/>
    <w:rsid w:val="00B03063"/>
    <w:pPr>
      <w:spacing w:before="280" w:line="560" w:lineRule="exact"/>
      <w:ind w:left="720" w:right="720"/>
    </w:pPr>
  </w:style>
  <w:style w:type="paragraph" w:customStyle="1" w:styleId="EpSEpigraphSource">
    <w:name w:val="EpS Epigraph Source"/>
    <w:basedOn w:val="EpEpigraph"/>
    <w:rsid w:val="00B03063"/>
    <w:pPr>
      <w:spacing w:before="140" w:after="280"/>
      <w:ind w:right="0"/>
    </w:pPr>
  </w:style>
  <w:style w:type="paragraph" w:customStyle="1" w:styleId="PITxPartIntroductionText">
    <w:name w:val="PITx Part Introduction Text"/>
    <w:basedOn w:val="BaseText"/>
    <w:rsid w:val="00B03063"/>
    <w:pPr>
      <w:spacing w:before="280" w:after="280" w:line="560" w:lineRule="exact"/>
      <w:ind w:firstLine="720"/>
      <w:contextualSpacing/>
    </w:pPr>
  </w:style>
  <w:style w:type="paragraph" w:customStyle="1" w:styleId="SpH1SpecialHeading1">
    <w:name w:val="SpH1 Special Heading 1"/>
    <w:basedOn w:val="SpTxSpecialText"/>
    <w:rsid w:val="00B03063"/>
    <w:pPr>
      <w:spacing w:before="280" w:after="280"/>
      <w:ind w:firstLine="0"/>
    </w:pPr>
    <w:rPr>
      <w:b/>
      <w:sz w:val="36"/>
    </w:rPr>
  </w:style>
  <w:style w:type="paragraph" w:customStyle="1" w:styleId="SpTxSpecialText">
    <w:name w:val="SpTx Special Text"/>
    <w:basedOn w:val="BaseText"/>
    <w:rsid w:val="00B03063"/>
    <w:pPr>
      <w:spacing w:line="560" w:lineRule="exact"/>
      <w:ind w:firstLine="720"/>
    </w:pPr>
    <w:rPr>
      <w:color w:val="00B050"/>
    </w:rPr>
  </w:style>
  <w:style w:type="paragraph" w:styleId="TableofAuthorities">
    <w:name w:val="table of authorities"/>
    <w:basedOn w:val="Normal"/>
    <w:next w:val="Normal"/>
    <w:uiPriority w:val="99"/>
    <w:semiHidden/>
    <w:rsid w:val="00B03063"/>
    <w:pPr>
      <w:ind w:left="200" w:hanging="200"/>
    </w:pPr>
  </w:style>
  <w:style w:type="paragraph" w:styleId="TableofFigures">
    <w:name w:val="table of figures"/>
    <w:basedOn w:val="Normal"/>
    <w:next w:val="Normal"/>
    <w:uiPriority w:val="99"/>
    <w:semiHidden/>
    <w:rsid w:val="00B03063"/>
    <w:pPr>
      <w:ind w:left="400" w:hanging="400"/>
    </w:pPr>
  </w:style>
  <w:style w:type="paragraph" w:customStyle="1" w:styleId="GLTrmGlossaryDefinitionTerm">
    <w:name w:val="GLTrm Glossary Definition Term"/>
    <w:basedOn w:val="GLDefGlossaryDefinition"/>
    <w:rsid w:val="00B03063"/>
    <w:pPr>
      <w:spacing w:before="280"/>
    </w:pPr>
    <w:rPr>
      <w:b/>
    </w:rPr>
  </w:style>
  <w:style w:type="character" w:customStyle="1" w:styleId="TMenTableMention">
    <w:name w:val="TMen Table Mention"/>
    <w:rsid w:val="00B03063"/>
    <w:rPr>
      <w:color w:val="FF6600"/>
    </w:rPr>
  </w:style>
  <w:style w:type="paragraph" w:customStyle="1" w:styleId="ChrChronology">
    <w:name w:val="Chr Chronology"/>
    <w:basedOn w:val="BaseText"/>
    <w:rsid w:val="00B03063"/>
    <w:pPr>
      <w:tabs>
        <w:tab w:val="left" w:pos="1728"/>
      </w:tabs>
      <w:spacing w:before="140" w:line="560" w:lineRule="exact"/>
      <w:ind w:left="1728" w:hanging="1728"/>
    </w:pPr>
  </w:style>
  <w:style w:type="paragraph" w:customStyle="1" w:styleId="VSVerseSource">
    <w:name w:val="VS Verse Source"/>
    <w:basedOn w:val="BaseText"/>
    <w:rsid w:val="00B03063"/>
    <w:pPr>
      <w:spacing w:before="140" w:after="280" w:line="560" w:lineRule="exact"/>
    </w:pPr>
  </w:style>
  <w:style w:type="character" w:customStyle="1" w:styleId="SbarMenSidebarMention">
    <w:name w:val="SbarMen Sidebar Mention"/>
    <w:rsid w:val="00B03063"/>
    <w:rPr>
      <w:color w:val="008000"/>
    </w:rPr>
  </w:style>
  <w:style w:type="paragraph" w:customStyle="1" w:styleId="PriDocBegPrimaryDocumentBegin">
    <w:name w:val="PriDocBeg Primary Document Begin"/>
    <w:basedOn w:val="BaseText"/>
    <w:rsid w:val="00B03063"/>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rsid w:val="00B03063"/>
  </w:style>
  <w:style w:type="paragraph" w:customStyle="1" w:styleId="TxCTextContinuation">
    <w:name w:val="TxC Text Continuation"/>
    <w:basedOn w:val="BaseText"/>
    <w:rsid w:val="00B03063"/>
    <w:pPr>
      <w:spacing w:line="560" w:lineRule="exact"/>
    </w:pPr>
  </w:style>
  <w:style w:type="paragraph" w:customStyle="1" w:styleId="VHVerseHeading">
    <w:name w:val="VH Verse Heading"/>
    <w:basedOn w:val="BaseText"/>
    <w:next w:val="VVerse"/>
    <w:rsid w:val="00B03063"/>
    <w:pPr>
      <w:keepNext/>
      <w:keepLines/>
      <w:spacing w:before="280" w:line="560" w:lineRule="exact"/>
    </w:pPr>
    <w:rPr>
      <w:b/>
    </w:rPr>
  </w:style>
  <w:style w:type="paragraph" w:customStyle="1" w:styleId="VVerse">
    <w:name w:val="V Verse"/>
    <w:basedOn w:val="BaseText"/>
    <w:rsid w:val="00B03063"/>
    <w:pPr>
      <w:tabs>
        <w:tab w:val="left" w:pos="2880"/>
      </w:tabs>
      <w:spacing w:before="280" w:after="280" w:line="560" w:lineRule="exact"/>
      <w:ind w:left="245" w:hanging="245"/>
      <w:contextualSpacing/>
    </w:pPr>
  </w:style>
  <w:style w:type="character" w:customStyle="1" w:styleId="BxMenBoxMention">
    <w:name w:val="BxMen Box Mention"/>
    <w:rsid w:val="00B03063"/>
    <w:rPr>
      <w:color w:val="FF00FF"/>
    </w:rPr>
  </w:style>
  <w:style w:type="character" w:customStyle="1" w:styleId="SbarCOSidebarCallOut">
    <w:name w:val="SbarCO Sidebar Call Out"/>
    <w:rsid w:val="00B03063"/>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B03063"/>
    <w:pPr>
      <w:tabs>
        <w:tab w:val="left" w:pos="1440"/>
        <w:tab w:val="left" w:pos="1800"/>
        <w:tab w:val="left" w:pos="2160"/>
      </w:tabs>
      <w:ind w:left="1080" w:right="720"/>
    </w:pPr>
  </w:style>
  <w:style w:type="paragraph" w:customStyle="1" w:styleId="LetAuLetterAuthor">
    <w:name w:val="LetAu Letter Author"/>
    <w:basedOn w:val="LetTxLetterText"/>
    <w:rsid w:val="00B03063"/>
    <w:pPr>
      <w:spacing w:after="280"/>
    </w:pPr>
  </w:style>
  <w:style w:type="paragraph" w:customStyle="1" w:styleId="LetAuAddLetterAuthorAddress">
    <w:name w:val="LetAuAdd Letter Author Address"/>
    <w:basedOn w:val="LetTxLetterText"/>
    <w:rsid w:val="00B03063"/>
    <w:pPr>
      <w:spacing w:after="280"/>
      <w:contextualSpacing/>
    </w:pPr>
  </w:style>
  <w:style w:type="paragraph" w:customStyle="1" w:styleId="LetAddLetterAddress">
    <w:name w:val="LetAdd Letter Address"/>
    <w:basedOn w:val="LetTxLetterText"/>
    <w:rsid w:val="00B03063"/>
    <w:pPr>
      <w:spacing w:after="280"/>
      <w:contextualSpacing/>
    </w:pPr>
  </w:style>
  <w:style w:type="paragraph" w:customStyle="1" w:styleId="Let-ELetterinExtract">
    <w:name w:val="Let-E Letter in Extract"/>
    <w:basedOn w:val="LetTxLetterText"/>
    <w:rsid w:val="00B03063"/>
    <w:pPr>
      <w:ind w:left="720" w:right="720"/>
    </w:pPr>
  </w:style>
  <w:style w:type="paragraph" w:customStyle="1" w:styleId="LetDate-ELetterDateinExtract">
    <w:name w:val="LetDate-E Letter Date in Extract"/>
    <w:basedOn w:val="Let-ELetterinExtract"/>
    <w:rsid w:val="00B03063"/>
  </w:style>
  <w:style w:type="paragraph" w:customStyle="1" w:styleId="LetAdd-ELetterAddressinExtract">
    <w:name w:val="LetAdd-E Letter Address in Extract"/>
    <w:basedOn w:val="LetAddLetterAddress"/>
    <w:rsid w:val="00B03063"/>
    <w:pPr>
      <w:spacing w:before="0" w:after="0"/>
      <w:ind w:left="720" w:right="720"/>
      <w:contextualSpacing w:val="0"/>
    </w:pPr>
  </w:style>
  <w:style w:type="paragraph" w:customStyle="1" w:styleId="LetAu-ELetterAuthorinExtract">
    <w:name w:val="LetAu-E Letter Author in Extract"/>
    <w:basedOn w:val="LetAuLetterAuthor"/>
    <w:rsid w:val="00B03063"/>
    <w:pPr>
      <w:spacing w:before="0"/>
      <w:ind w:left="720" w:right="720"/>
    </w:pPr>
  </w:style>
  <w:style w:type="paragraph" w:customStyle="1" w:styleId="LetAuAdd-ELetterAuthorAddressinExtract">
    <w:name w:val="LetAuAdd-E Letter Author Address in Extract"/>
    <w:basedOn w:val="LetAuAddLetterAuthorAddress"/>
    <w:rsid w:val="00B03063"/>
    <w:pPr>
      <w:spacing w:before="0"/>
      <w:ind w:left="720" w:right="720"/>
    </w:pPr>
  </w:style>
  <w:style w:type="paragraph" w:customStyle="1" w:styleId="CSTChapterSubtitle">
    <w:name w:val="CST Chapter Subtitle"/>
    <w:basedOn w:val="BaseHeading"/>
    <w:autoRedefine/>
    <w:rsid w:val="00B03063"/>
    <w:rPr>
      <w:sz w:val="28"/>
    </w:rPr>
  </w:style>
  <w:style w:type="paragraph" w:customStyle="1" w:styleId="PITPartIntroductionTitle">
    <w:name w:val="PIT Part Introduction Title"/>
    <w:basedOn w:val="PSTPartSubtitle"/>
    <w:qFormat/>
    <w:rsid w:val="00B03063"/>
    <w:pPr>
      <w:keepNext/>
      <w:spacing w:before="280"/>
    </w:pPr>
  </w:style>
  <w:style w:type="paragraph" w:customStyle="1" w:styleId="NNotation">
    <w:name w:val="N Notation"/>
    <w:basedOn w:val="BaseText"/>
    <w:qFormat/>
    <w:rsid w:val="00B03063"/>
    <w:pPr>
      <w:tabs>
        <w:tab w:val="left" w:pos="480"/>
      </w:tabs>
      <w:spacing w:line="560" w:lineRule="exact"/>
    </w:pPr>
  </w:style>
  <w:style w:type="paragraph" w:styleId="Revision">
    <w:name w:val="Revision"/>
    <w:hidden/>
    <w:uiPriority w:val="99"/>
    <w:semiHidden/>
    <w:rsid w:val="00B03063"/>
    <w:pPr>
      <w:spacing w:after="0"/>
    </w:pPr>
    <w:rPr>
      <w:rFonts w:ascii="Times New Roman" w:eastAsia="Times New Roman" w:hAnsi="Times New Roman" w:cs="Times New Roman"/>
      <w:sz w:val="20"/>
      <w:szCs w:val="20"/>
    </w:rPr>
  </w:style>
  <w:style w:type="paragraph" w:customStyle="1" w:styleId="DIA-EDialogueinExtract">
    <w:name w:val="DIA-E Dialogue in Extract"/>
    <w:basedOn w:val="DIADialogue"/>
    <w:qFormat/>
    <w:rsid w:val="00B03063"/>
    <w:pPr>
      <w:tabs>
        <w:tab w:val="left" w:pos="4320"/>
      </w:tabs>
      <w:ind w:left="1440" w:right="720"/>
    </w:pPr>
  </w:style>
  <w:style w:type="paragraph" w:customStyle="1" w:styleId="VEVerseinExtract">
    <w:name w:val="VE Verse in Extract"/>
    <w:basedOn w:val="VVerse"/>
    <w:qFormat/>
    <w:rsid w:val="00B03063"/>
    <w:pPr>
      <w:tabs>
        <w:tab w:val="left" w:pos="1440"/>
        <w:tab w:val="left" w:pos="3600"/>
        <w:tab w:val="left" w:pos="4320"/>
        <w:tab w:val="left" w:pos="5040"/>
        <w:tab w:val="left" w:pos="5760"/>
      </w:tabs>
      <w:ind w:left="965" w:right="720"/>
    </w:pPr>
  </w:style>
  <w:style w:type="paragraph" w:customStyle="1" w:styleId="VESVerseinExtractSource">
    <w:name w:val="VES Verse in Extract Source"/>
    <w:basedOn w:val="VSVerseSource"/>
    <w:qFormat/>
    <w:rsid w:val="00B03063"/>
    <w:pPr>
      <w:spacing w:before="0"/>
      <w:ind w:left="720" w:right="720"/>
    </w:pPr>
  </w:style>
  <w:style w:type="paragraph" w:customStyle="1" w:styleId="AuQAuthorQuery">
    <w:name w:val="AuQ Author Query"/>
    <w:basedOn w:val="NtENotetoEditor"/>
    <w:qFormat/>
    <w:rsid w:val="00B03063"/>
    <w:rPr>
      <w:color w:val="0070C0"/>
    </w:rPr>
  </w:style>
  <w:style w:type="paragraph" w:customStyle="1" w:styleId="AppBegAppendixBegin">
    <w:name w:val="AppBeg Appendix Begin"/>
    <w:basedOn w:val="PriDocBegPrimaryDocumentBegin"/>
    <w:qFormat/>
    <w:rsid w:val="00B03063"/>
  </w:style>
  <w:style w:type="paragraph" w:customStyle="1" w:styleId="AppEndAppendixEnd">
    <w:name w:val="AppEnd Appendix End"/>
    <w:basedOn w:val="PriDocEndPrimaryDocumentEnd"/>
    <w:qFormat/>
    <w:rsid w:val="00B03063"/>
  </w:style>
  <w:style w:type="paragraph" w:customStyle="1" w:styleId="BoxBegBoxBegin">
    <w:name w:val="BoxBeg Box Begin"/>
    <w:basedOn w:val="PriDocBegPrimaryDocumentBegin"/>
    <w:qFormat/>
    <w:rsid w:val="00B03063"/>
  </w:style>
  <w:style w:type="paragraph" w:customStyle="1" w:styleId="BoxEndBoxEnd">
    <w:name w:val="BoxEnd Box End"/>
    <w:basedOn w:val="PriDocEndPrimaryDocumentEnd"/>
    <w:qFormat/>
    <w:rsid w:val="00B03063"/>
  </w:style>
  <w:style w:type="paragraph" w:customStyle="1" w:styleId="ExrBegExerciseBegin">
    <w:name w:val="ExrBeg Exercise Begin"/>
    <w:basedOn w:val="PriDocBegPrimaryDocumentBegin"/>
    <w:qFormat/>
    <w:rsid w:val="00B03063"/>
  </w:style>
  <w:style w:type="paragraph" w:customStyle="1" w:styleId="ExrEndExerciseEnd">
    <w:name w:val="ExrEnd Exercise End"/>
    <w:basedOn w:val="PriDocEndPrimaryDocumentEnd"/>
    <w:qFormat/>
    <w:rsid w:val="00B03063"/>
  </w:style>
  <w:style w:type="paragraph" w:customStyle="1" w:styleId="NotesBegNotesBegin">
    <w:name w:val="NotesBeg Notes Begin"/>
    <w:basedOn w:val="PriDocBegPrimaryDocumentBegin"/>
    <w:qFormat/>
    <w:rsid w:val="00B03063"/>
  </w:style>
  <w:style w:type="paragraph" w:customStyle="1" w:styleId="NotesEndNotesEnd">
    <w:name w:val="NotesEnd Notes End"/>
    <w:basedOn w:val="PriDocEndPrimaryDocumentEnd"/>
    <w:qFormat/>
    <w:rsid w:val="00B03063"/>
  </w:style>
  <w:style w:type="paragraph" w:customStyle="1" w:styleId="TSTableSource">
    <w:name w:val="TS Table Source"/>
    <w:basedOn w:val="TFNTableFootnote"/>
    <w:rsid w:val="00B03063"/>
    <w:pPr>
      <w:spacing w:before="0" w:after="560"/>
    </w:pPr>
  </w:style>
  <w:style w:type="paragraph" w:customStyle="1" w:styleId="TNTableNumber">
    <w:name w:val="TN Table Number"/>
    <w:basedOn w:val="TTTableTitle"/>
    <w:rsid w:val="00B03063"/>
    <w:pPr>
      <w:spacing w:before="560"/>
    </w:pPr>
    <w:rPr>
      <w:b/>
    </w:rPr>
  </w:style>
  <w:style w:type="paragraph" w:customStyle="1" w:styleId="ITCHIn-textTableColumnHead">
    <w:name w:val="ITCH In-text Table Column Head"/>
    <w:basedOn w:val="TCHTableColumnHead"/>
    <w:rsid w:val="00B03063"/>
  </w:style>
  <w:style w:type="paragraph" w:customStyle="1" w:styleId="ITBIn-textTableBody">
    <w:name w:val="ITB In-text Table Body"/>
    <w:basedOn w:val="TBTableBody"/>
    <w:rsid w:val="00B03063"/>
  </w:style>
  <w:style w:type="paragraph" w:customStyle="1" w:styleId="RefTxReferenceText">
    <w:name w:val="RefTx Reference Text"/>
    <w:basedOn w:val="BaseText"/>
    <w:link w:val="RefTxReferenceTextChar"/>
    <w:rsid w:val="00B03063"/>
    <w:pPr>
      <w:spacing w:after="140" w:line="560" w:lineRule="exact"/>
      <w:ind w:left="720" w:hanging="720"/>
    </w:pPr>
  </w:style>
  <w:style w:type="paragraph" w:customStyle="1" w:styleId="DL-EDescriptiveListinExtract">
    <w:name w:val="DL-E Descriptive List in Extract"/>
    <w:basedOn w:val="DLDescriptiveList"/>
    <w:rsid w:val="00B03063"/>
    <w:pPr>
      <w:tabs>
        <w:tab w:val="left" w:pos="480"/>
      </w:tabs>
    </w:pPr>
  </w:style>
  <w:style w:type="paragraph" w:customStyle="1" w:styleId="N-ENotationinExtract">
    <w:name w:val="N-E Notation in Extract"/>
    <w:basedOn w:val="NNotation"/>
    <w:rsid w:val="00B03063"/>
  </w:style>
  <w:style w:type="paragraph" w:customStyle="1" w:styleId="Dis-EDisplayinExtract">
    <w:name w:val="Dis-E Display in Extract"/>
    <w:basedOn w:val="DDisplay"/>
    <w:rsid w:val="00B03063"/>
    <w:pPr>
      <w:ind w:left="720" w:right="720"/>
    </w:pPr>
  </w:style>
  <w:style w:type="paragraph" w:customStyle="1" w:styleId="DDisplay">
    <w:name w:val="D Display"/>
    <w:basedOn w:val="BaseText"/>
    <w:rsid w:val="00B03063"/>
    <w:pPr>
      <w:spacing w:before="280" w:after="280" w:line="560" w:lineRule="exact"/>
    </w:pPr>
  </w:style>
  <w:style w:type="paragraph" w:customStyle="1" w:styleId="PProgram">
    <w:name w:val="P Program"/>
    <w:basedOn w:val="BaseText"/>
    <w:rsid w:val="00B03063"/>
    <w:pPr>
      <w:spacing w:line="560" w:lineRule="exact"/>
    </w:pPr>
    <w:rPr>
      <w:rFonts w:ascii="Courier" w:hAnsi="Courier"/>
      <w:sz w:val="22"/>
    </w:rPr>
  </w:style>
  <w:style w:type="paragraph" w:customStyle="1" w:styleId="P-EPrograminExtract">
    <w:name w:val="P-E Program in Extract"/>
    <w:basedOn w:val="PProgram"/>
    <w:rsid w:val="00B03063"/>
    <w:pPr>
      <w:spacing w:before="280" w:after="280"/>
      <w:ind w:left="720" w:right="720"/>
    </w:pPr>
  </w:style>
  <w:style w:type="paragraph" w:customStyle="1" w:styleId="NTrDNumberedTreeDisplay">
    <w:name w:val="NTrD Numbered Tree Display"/>
    <w:basedOn w:val="BaseText"/>
    <w:rsid w:val="00B03063"/>
    <w:pPr>
      <w:spacing w:before="280" w:after="280" w:line="560" w:lineRule="exact"/>
    </w:pPr>
  </w:style>
  <w:style w:type="paragraph" w:customStyle="1" w:styleId="NTrD-ENumberedTreeDisplayinExtract">
    <w:name w:val="NTrD-E Numbered Tree Display in Extract"/>
    <w:basedOn w:val="NTrDNumberedTreeDisplay"/>
    <w:rsid w:val="00B03063"/>
    <w:pPr>
      <w:ind w:left="720" w:right="720"/>
    </w:pPr>
  </w:style>
  <w:style w:type="paragraph" w:customStyle="1" w:styleId="IEIndexMainEntry">
    <w:name w:val="IE Index Main Entry"/>
    <w:basedOn w:val="BaseText"/>
    <w:rsid w:val="00B03063"/>
    <w:pPr>
      <w:spacing w:line="560" w:lineRule="exact"/>
      <w:ind w:left="2160" w:hanging="2160"/>
    </w:pPr>
  </w:style>
  <w:style w:type="paragraph" w:customStyle="1" w:styleId="ISEIndexSubentry">
    <w:name w:val="ISE Index Subentry"/>
    <w:basedOn w:val="IEIndexMainEntry"/>
    <w:rsid w:val="00B03063"/>
    <w:pPr>
      <w:ind w:left="2880"/>
    </w:pPr>
  </w:style>
  <w:style w:type="paragraph" w:customStyle="1" w:styleId="IABIndexAlphabeticalBreak">
    <w:name w:val="IAB Index Alphabetical Break"/>
    <w:basedOn w:val="IEIndexMainEntry"/>
    <w:rsid w:val="00B03063"/>
    <w:pPr>
      <w:spacing w:before="560"/>
    </w:pPr>
  </w:style>
  <w:style w:type="paragraph" w:customStyle="1" w:styleId="ISSEIndexSubsubentry">
    <w:name w:val="ISSE Index Subsubentry"/>
    <w:basedOn w:val="ISEIndexSubentry"/>
    <w:rsid w:val="00B03063"/>
    <w:pPr>
      <w:ind w:left="3600"/>
    </w:pPr>
  </w:style>
  <w:style w:type="paragraph" w:customStyle="1" w:styleId="SbarTSidebarTitle">
    <w:name w:val="SbarT Sidebar Title"/>
    <w:basedOn w:val="SbarTxSidebarText"/>
    <w:rsid w:val="00B03063"/>
    <w:pPr>
      <w:spacing w:before="560"/>
    </w:pPr>
    <w:rPr>
      <w:b/>
      <w:sz w:val="28"/>
    </w:rPr>
  </w:style>
  <w:style w:type="paragraph" w:customStyle="1" w:styleId="SbarAuSidebarAuthor">
    <w:name w:val="SbarAu Sidebar Author"/>
    <w:basedOn w:val="SbarTxSidebarText"/>
    <w:rsid w:val="00B03063"/>
    <w:pPr>
      <w:spacing w:before="280"/>
    </w:pPr>
    <w:rPr>
      <w:b/>
    </w:rPr>
  </w:style>
  <w:style w:type="paragraph" w:customStyle="1" w:styleId="SbarSNSidebarSourceNote">
    <w:name w:val="SbarSN Sidebar Source Note"/>
    <w:basedOn w:val="SbarTxSidebarText"/>
    <w:rsid w:val="00B03063"/>
    <w:pPr>
      <w:spacing w:before="280"/>
    </w:pPr>
  </w:style>
  <w:style w:type="paragraph" w:customStyle="1" w:styleId="FgCFigureCaption">
    <w:name w:val="FgC Figure Caption"/>
    <w:basedOn w:val="BaseText"/>
    <w:link w:val="FgCFigureCaptionChar"/>
    <w:rsid w:val="00B03063"/>
    <w:pPr>
      <w:spacing w:line="560" w:lineRule="exact"/>
    </w:pPr>
  </w:style>
  <w:style w:type="character" w:customStyle="1" w:styleId="FgCFigureCaptionChar">
    <w:name w:val="FgC Figure Caption Char"/>
    <w:link w:val="FgCFigureCaption"/>
    <w:rsid w:val="00B03063"/>
    <w:rPr>
      <w:rFonts w:ascii="Times New Roman" w:eastAsia="Times New Roman" w:hAnsi="Times New Roman" w:cs="Times New Roman"/>
      <w:szCs w:val="20"/>
    </w:rPr>
  </w:style>
  <w:style w:type="paragraph" w:customStyle="1" w:styleId="FgTFigureTitle">
    <w:name w:val="FgT Figure Title"/>
    <w:basedOn w:val="FgCFigureCaption"/>
    <w:rsid w:val="00B03063"/>
  </w:style>
  <w:style w:type="paragraph" w:customStyle="1" w:styleId="FgNFigureNumber">
    <w:name w:val="FgN Figure Number"/>
    <w:basedOn w:val="FgTFigureTitle"/>
    <w:rsid w:val="00B03063"/>
    <w:pPr>
      <w:spacing w:before="560"/>
    </w:pPr>
  </w:style>
  <w:style w:type="paragraph" w:customStyle="1" w:styleId="FgSFigureSource">
    <w:name w:val="FgS Figure Source"/>
    <w:basedOn w:val="FgCFigureCaption"/>
    <w:rsid w:val="00B03063"/>
    <w:pPr>
      <w:spacing w:after="560"/>
    </w:pPr>
  </w:style>
  <w:style w:type="paragraph" w:customStyle="1" w:styleId="NtDNotetoDesign">
    <w:name w:val="NtD Note to Design"/>
    <w:basedOn w:val="NtENotetoEditor"/>
    <w:rsid w:val="00B03063"/>
    <w:rPr>
      <w:color w:val="FF00FF"/>
    </w:rPr>
  </w:style>
  <w:style w:type="paragraph" w:customStyle="1" w:styleId="DHDisplayHead">
    <w:name w:val="DH Display Head"/>
    <w:basedOn w:val="BaseText"/>
    <w:rsid w:val="00B03063"/>
    <w:pPr>
      <w:spacing w:before="280" w:line="560" w:lineRule="exact"/>
    </w:pPr>
    <w:rPr>
      <w:b/>
    </w:rPr>
  </w:style>
  <w:style w:type="paragraph" w:customStyle="1" w:styleId="SDSubdisplay">
    <w:name w:val="SD Subdisplay"/>
    <w:basedOn w:val="DDisplay"/>
    <w:rsid w:val="00B03063"/>
    <w:pPr>
      <w:spacing w:before="0" w:after="0"/>
      <w:ind w:left="720"/>
    </w:pPr>
  </w:style>
  <w:style w:type="paragraph" w:customStyle="1" w:styleId="SSDSubsubdisplay">
    <w:name w:val="SSD Subsubdisplay"/>
    <w:basedOn w:val="SDSubdisplay"/>
    <w:rsid w:val="00B03063"/>
    <w:pPr>
      <w:ind w:left="1440"/>
    </w:pPr>
  </w:style>
  <w:style w:type="paragraph" w:customStyle="1" w:styleId="ExrLv1TxExerciseText">
    <w:name w:val="ExrLv1Tx Exercise Text"/>
    <w:basedOn w:val="BaseText"/>
    <w:rsid w:val="00B03063"/>
    <w:pPr>
      <w:spacing w:before="280" w:after="280" w:line="560" w:lineRule="exact"/>
    </w:pPr>
  </w:style>
  <w:style w:type="paragraph" w:customStyle="1" w:styleId="ExrLv2TxSubexerciseText">
    <w:name w:val="ExrLv2Tx Subexercise Text"/>
    <w:basedOn w:val="ExrLv1TxExerciseText"/>
    <w:rsid w:val="00B03063"/>
    <w:pPr>
      <w:spacing w:before="0"/>
      <w:ind w:left="720"/>
    </w:pPr>
  </w:style>
  <w:style w:type="paragraph" w:customStyle="1" w:styleId="ExrLv3TxSubsubexerciseText">
    <w:name w:val="ExrLv3Tx Subsubexercise Text"/>
    <w:basedOn w:val="ExrLv2TxSubexerciseText"/>
    <w:rsid w:val="00B03063"/>
    <w:pPr>
      <w:ind w:left="1440"/>
    </w:pPr>
  </w:style>
  <w:style w:type="paragraph" w:customStyle="1" w:styleId="NTNoteText">
    <w:name w:val="NT Note Text"/>
    <w:basedOn w:val="BaseText"/>
    <w:rsid w:val="00B03063"/>
    <w:pPr>
      <w:spacing w:after="280" w:line="560" w:lineRule="exact"/>
    </w:pPr>
  </w:style>
  <w:style w:type="paragraph" w:customStyle="1" w:styleId="FNFootnoteText">
    <w:name w:val="FN Footnote Text"/>
    <w:basedOn w:val="BaseText"/>
    <w:rsid w:val="00B03063"/>
    <w:pPr>
      <w:spacing w:line="560" w:lineRule="exact"/>
    </w:pPr>
  </w:style>
  <w:style w:type="paragraph" w:customStyle="1" w:styleId="RHRRunningHeadRecto">
    <w:name w:val="RHR Running Head Recto"/>
    <w:basedOn w:val="BaseText"/>
    <w:link w:val="RHRRunningHeadRectoChar"/>
    <w:rsid w:val="00B03063"/>
    <w:pPr>
      <w:spacing w:line="560" w:lineRule="exact"/>
    </w:pPr>
  </w:style>
  <w:style w:type="paragraph" w:customStyle="1" w:styleId="RHVRunningHeadVerso">
    <w:name w:val="RHV Running Head Verso"/>
    <w:basedOn w:val="RHRRunningHeadRecto"/>
    <w:link w:val="RHVRunningHeadVersoChar"/>
    <w:rsid w:val="00B03063"/>
  </w:style>
  <w:style w:type="paragraph" w:customStyle="1" w:styleId="COContributorName">
    <w:name w:val="CO Contributor Name"/>
    <w:basedOn w:val="BaseText"/>
    <w:rsid w:val="00B03063"/>
    <w:pPr>
      <w:spacing w:before="280" w:line="560" w:lineRule="exact"/>
    </w:pPr>
    <w:rPr>
      <w:b/>
    </w:rPr>
  </w:style>
  <w:style w:type="paragraph" w:customStyle="1" w:styleId="COBContributorBio">
    <w:name w:val="COB Contributor Bio"/>
    <w:basedOn w:val="BaseText"/>
    <w:rsid w:val="00B03063"/>
    <w:pPr>
      <w:spacing w:after="280" w:line="560" w:lineRule="exact"/>
    </w:pPr>
  </w:style>
  <w:style w:type="paragraph" w:customStyle="1" w:styleId="FBHFrontmatterBackmatterHead">
    <w:name w:val="FBH Frontmatter/Backmatter Head"/>
    <w:basedOn w:val="CTChapterTitle"/>
    <w:rsid w:val="00B03063"/>
  </w:style>
  <w:style w:type="paragraph" w:customStyle="1" w:styleId="BaseHeading">
    <w:name w:val="Base Heading"/>
    <w:link w:val="BaseHeadingChar"/>
    <w:qFormat/>
    <w:rsid w:val="00B03063"/>
    <w:pPr>
      <w:spacing w:after="0" w:line="560" w:lineRule="exact"/>
    </w:pPr>
    <w:rPr>
      <w:rFonts w:ascii="Times New Roman" w:eastAsia="Times New Roman" w:hAnsi="Times New Roman" w:cs="Times New Roman"/>
      <w:sz w:val="36"/>
      <w:szCs w:val="20"/>
    </w:rPr>
  </w:style>
  <w:style w:type="paragraph" w:customStyle="1" w:styleId="BaseText">
    <w:name w:val="Base Text"/>
    <w:link w:val="BaseTextChar"/>
    <w:qFormat/>
    <w:rsid w:val="00B03063"/>
    <w:pPr>
      <w:spacing w:after="0"/>
    </w:pPr>
    <w:rPr>
      <w:rFonts w:ascii="Times New Roman" w:eastAsia="Times New Roman" w:hAnsi="Times New Roman" w:cs="Times New Roman"/>
      <w:szCs w:val="20"/>
    </w:rPr>
  </w:style>
  <w:style w:type="paragraph" w:customStyle="1" w:styleId="BibTxBibliographyText">
    <w:name w:val="BibTx Bibliography Text"/>
    <w:basedOn w:val="BaseText"/>
    <w:rsid w:val="00B03063"/>
    <w:pPr>
      <w:spacing w:after="140" w:line="560" w:lineRule="exact"/>
      <w:ind w:left="720" w:hanging="720"/>
    </w:pPr>
  </w:style>
  <w:style w:type="paragraph" w:customStyle="1" w:styleId="H4MHeadingLevel4Math">
    <w:name w:val="H4M Heading Level 4 Math"/>
    <w:basedOn w:val="H4HeadingLevel4"/>
    <w:rsid w:val="00B03063"/>
    <w:pPr>
      <w:spacing w:after="360"/>
    </w:pPr>
  </w:style>
  <w:style w:type="paragraph" w:styleId="BlockText">
    <w:name w:val="Block Text"/>
    <w:basedOn w:val="Normal"/>
    <w:uiPriority w:val="99"/>
    <w:rsid w:val="00B03063"/>
    <w:pPr>
      <w:spacing w:after="120"/>
      <w:ind w:left="1440" w:right="1440"/>
    </w:pPr>
  </w:style>
  <w:style w:type="paragraph" w:customStyle="1" w:styleId="H5MHeadingLevel5Math">
    <w:name w:val="H5M Heading Level 5 Math"/>
    <w:basedOn w:val="H5HeadingLevel5"/>
    <w:rsid w:val="00B03063"/>
    <w:pPr>
      <w:spacing w:after="360"/>
    </w:pPr>
  </w:style>
  <w:style w:type="paragraph" w:customStyle="1" w:styleId="NoteCNotetoComp">
    <w:name w:val="NoteC Note to Comp"/>
    <w:basedOn w:val="BaseText"/>
    <w:rsid w:val="00B03063"/>
    <w:pPr>
      <w:spacing w:before="360" w:after="360" w:line="360" w:lineRule="exact"/>
    </w:pPr>
    <w:rPr>
      <w:color w:val="FF0000"/>
      <w:sz w:val="28"/>
    </w:rPr>
  </w:style>
  <w:style w:type="paragraph" w:customStyle="1" w:styleId="NoteDNotetoDesign">
    <w:name w:val="NoteD Note to Design"/>
    <w:basedOn w:val="Normal"/>
    <w:rsid w:val="00B03063"/>
    <w:pPr>
      <w:spacing w:before="360" w:after="360" w:line="360" w:lineRule="exact"/>
    </w:pPr>
    <w:rPr>
      <w:color w:val="FF00FF"/>
      <w:sz w:val="28"/>
    </w:rPr>
  </w:style>
  <w:style w:type="paragraph" w:customStyle="1" w:styleId="NoteENotetoEditor">
    <w:name w:val="NoteE Note to Editor"/>
    <w:basedOn w:val="NoteCNotetoComp"/>
    <w:rsid w:val="00B03063"/>
    <w:rPr>
      <w:color w:val="008000"/>
    </w:rPr>
  </w:style>
  <w:style w:type="paragraph" w:customStyle="1" w:styleId="FBHFrontmatterHead">
    <w:name w:val="FBH Frontmatter Head"/>
    <w:basedOn w:val="CTChapterTitle"/>
    <w:rsid w:val="00B03063"/>
  </w:style>
  <w:style w:type="paragraph" w:customStyle="1" w:styleId="LList">
    <w:name w:val="L List"/>
    <w:basedOn w:val="ULUnnumberedList"/>
    <w:qFormat/>
    <w:rsid w:val="00B03063"/>
  </w:style>
  <w:style w:type="paragraph" w:customStyle="1" w:styleId="L-EListinExtract">
    <w:name w:val="L-E List in Extract"/>
    <w:basedOn w:val="ULUnnumberedList"/>
    <w:qFormat/>
    <w:rsid w:val="00B03063"/>
    <w:pPr>
      <w:ind w:left="1080"/>
    </w:pPr>
  </w:style>
  <w:style w:type="paragraph" w:customStyle="1" w:styleId="E-MExtractMultiple">
    <w:name w:val="E-M Extract Multiple"/>
    <w:basedOn w:val="EExtract"/>
    <w:qFormat/>
    <w:rsid w:val="00B03063"/>
    <w:pPr>
      <w:spacing w:after="120"/>
    </w:pPr>
  </w:style>
  <w:style w:type="paragraph" w:customStyle="1" w:styleId="H-EHeadinExtract">
    <w:name w:val="H-E Head in Extract"/>
    <w:basedOn w:val="LH-EListHeadinExtract"/>
    <w:qFormat/>
    <w:rsid w:val="00B03063"/>
  </w:style>
  <w:style w:type="paragraph" w:customStyle="1" w:styleId="HAAHead">
    <w:name w:val="HA A Head"/>
    <w:basedOn w:val="SpH1SpecialHeading1"/>
    <w:qFormat/>
    <w:rsid w:val="00B03063"/>
    <w:pPr>
      <w:outlineLvl w:val="0"/>
    </w:pPr>
  </w:style>
  <w:style w:type="paragraph" w:customStyle="1" w:styleId="SBHSpaceBreakHalfLine">
    <w:name w:val="SBH Space Break HalfLine"/>
    <w:basedOn w:val="SBSpaceBreak"/>
    <w:qFormat/>
    <w:rsid w:val="00B03063"/>
    <w:pPr>
      <w:spacing w:line="280" w:lineRule="exact"/>
    </w:pPr>
  </w:style>
  <w:style w:type="paragraph" w:customStyle="1" w:styleId="NHNotesHead">
    <w:name w:val="NH Notes Head"/>
    <w:basedOn w:val="BaseHeading"/>
    <w:rsid w:val="00B03063"/>
    <w:pPr>
      <w:autoSpaceDE w:val="0"/>
      <w:autoSpaceDN w:val="0"/>
      <w:adjustRightInd w:val="0"/>
      <w:spacing w:before="360" w:after="280"/>
    </w:pPr>
    <w:rPr>
      <w:b/>
      <w:sz w:val="32"/>
      <w:szCs w:val="24"/>
    </w:rPr>
  </w:style>
  <w:style w:type="paragraph" w:customStyle="1" w:styleId="BkTBookTitle">
    <w:name w:val="BkT Book Title"/>
    <w:basedOn w:val="BaseText"/>
    <w:rsid w:val="00B03063"/>
    <w:pPr>
      <w:spacing w:line="560" w:lineRule="exact"/>
      <w:jc w:val="right"/>
    </w:pPr>
    <w:rPr>
      <w:szCs w:val="24"/>
    </w:rPr>
  </w:style>
  <w:style w:type="paragraph" w:customStyle="1" w:styleId="SecTSectionTitle">
    <w:name w:val="SecT Section Title"/>
    <w:basedOn w:val="BaseText"/>
    <w:rsid w:val="00B03063"/>
    <w:pPr>
      <w:spacing w:line="560" w:lineRule="exact"/>
      <w:jc w:val="right"/>
    </w:pPr>
    <w:rPr>
      <w:szCs w:val="24"/>
    </w:rPr>
  </w:style>
  <w:style w:type="paragraph" w:customStyle="1" w:styleId="BibRefHeadBibRefHead">
    <w:name w:val="BibRefHead BibRef Head"/>
    <w:basedOn w:val="BaseHeading"/>
    <w:rsid w:val="00B03063"/>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B03063"/>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B03063"/>
    <w:pPr>
      <w:spacing w:before="280" w:line="560" w:lineRule="exact"/>
      <w:ind w:left="720" w:right="720"/>
    </w:pPr>
  </w:style>
  <w:style w:type="paragraph" w:customStyle="1" w:styleId="Algorithm">
    <w:name w:val="Algorithm"/>
    <w:basedOn w:val="DEDisplayEquation"/>
    <w:rsid w:val="00B03063"/>
  </w:style>
  <w:style w:type="paragraph" w:customStyle="1" w:styleId="Assumption">
    <w:name w:val="Assumption"/>
    <w:basedOn w:val="DEDisplayEquation"/>
    <w:rsid w:val="00B03063"/>
  </w:style>
  <w:style w:type="paragraph" w:customStyle="1" w:styleId="Axiom">
    <w:name w:val="Axiom"/>
    <w:basedOn w:val="DEDisplayEquation"/>
    <w:rsid w:val="00B03063"/>
  </w:style>
  <w:style w:type="paragraph" w:customStyle="1" w:styleId="Case">
    <w:name w:val="Case"/>
    <w:basedOn w:val="DEDisplayEquation"/>
    <w:rsid w:val="00B03063"/>
  </w:style>
  <w:style w:type="paragraph" w:customStyle="1" w:styleId="Claim">
    <w:name w:val="Claim"/>
    <w:basedOn w:val="DEDisplayEquation"/>
    <w:rsid w:val="00B03063"/>
  </w:style>
  <w:style w:type="paragraph" w:customStyle="1" w:styleId="Conjunction">
    <w:name w:val="Conjunction"/>
    <w:basedOn w:val="DEDisplayEquation"/>
    <w:rsid w:val="00B03063"/>
  </w:style>
  <w:style w:type="paragraph" w:customStyle="1" w:styleId="Corollary">
    <w:name w:val="Corollary"/>
    <w:basedOn w:val="DEDisplayEquation"/>
    <w:rsid w:val="00B03063"/>
  </w:style>
  <w:style w:type="paragraph" w:customStyle="1" w:styleId="Definition">
    <w:name w:val="Definition"/>
    <w:basedOn w:val="DEDisplayEquation"/>
    <w:rsid w:val="00B03063"/>
  </w:style>
  <w:style w:type="paragraph" w:customStyle="1" w:styleId="Hypothesis">
    <w:name w:val="Hypothesis"/>
    <w:basedOn w:val="DEDisplayEquation"/>
    <w:rsid w:val="00B03063"/>
  </w:style>
  <w:style w:type="paragraph" w:customStyle="1" w:styleId="Lemma">
    <w:name w:val="Lemma"/>
    <w:basedOn w:val="DEDisplayEquation"/>
    <w:rsid w:val="00B03063"/>
  </w:style>
  <w:style w:type="paragraph" w:customStyle="1" w:styleId="Note">
    <w:name w:val="Note"/>
    <w:basedOn w:val="DEDisplayEquation"/>
    <w:rsid w:val="00B03063"/>
  </w:style>
  <w:style w:type="paragraph" w:customStyle="1" w:styleId="Observation">
    <w:name w:val="Observation"/>
    <w:basedOn w:val="DEDisplayEquation"/>
    <w:rsid w:val="00B03063"/>
  </w:style>
  <w:style w:type="paragraph" w:customStyle="1" w:styleId="Proof">
    <w:name w:val="Proof"/>
    <w:basedOn w:val="DEDisplayEquation"/>
    <w:rsid w:val="00B03063"/>
  </w:style>
  <w:style w:type="paragraph" w:customStyle="1" w:styleId="Proposition">
    <w:name w:val="Proposition"/>
    <w:basedOn w:val="DEDisplayEquation"/>
    <w:rsid w:val="00B03063"/>
  </w:style>
  <w:style w:type="paragraph" w:customStyle="1" w:styleId="Remark">
    <w:name w:val="Remark"/>
    <w:basedOn w:val="DEDisplayEquation"/>
    <w:rsid w:val="00B03063"/>
  </w:style>
  <w:style w:type="paragraph" w:customStyle="1" w:styleId="Result">
    <w:name w:val="Result"/>
    <w:basedOn w:val="DEDisplayEquation"/>
    <w:rsid w:val="00B03063"/>
  </w:style>
  <w:style w:type="paragraph" w:customStyle="1" w:styleId="Rule">
    <w:name w:val="Rule"/>
    <w:basedOn w:val="DEDisplayEquation"/>
    <w:rsid w:val="00B03063"/>
  </w:style>
  <w:style w:type="paragraph" w:customStyle="1" w:styleId="SplCase">
    <w:name w:val="SplCase"/>
    <w:basedOn w:val="DEDisplayEquation"/>
    <w:rsid w:val="00B03063"/>
  </w:style>
  <w:style w:type="paragraph" w:customStyle="1" w:styleId="Theorem">
    <w:name w:val="Theorem"/>
    <w:basedOn w:val="DEDisplayEquation"/>
    <w:rsid w:val="00B03063"/>
  </w:style>
  <w:style w:type="paragraph" w:customStyle="1" w:styleId="AppTAppendixTitle">
    <w:name w:val="AppT Appendix Title"/>
    <w:basedOn w:val="H1HeadingLevel1"/>
    <w:qFormat/>
    <w:rsid w:val="00B03063"/>
  </w:style>
  <w:style w:type="paragraph" w:customStyle="1" w:styleId="DIASDialogueSpeaker">
    <w:name w:val="DIAS Dialogue Speaker"/>
    <w:basedOn w:val="DIADialogue"/>
    <w:next w:val="DIADialogue"/>
    <w:qFormat/>
    <w:rsid w:val="00B03063"/>
  </w:style>
  <w:style w:type="paragraph" w:customStyle="1" w:styleId="DIAS-EDialogueSpeakerinExtract">
    <w:name w:val="DIAS-E Dialogue Speaker in Extract"/>
    <w:basedOn w:val="DIA-EDialogueinExtract"/>
    <w:next w:val="DIA-EDialogueinExtract"/>
    <w:qFormat/>
    <w:rsid w:val="00B03063"/>
  </w:style>
  <w:style w:type="paragraph" w:customStyle="1" w:styleId="IntTxInterviewText">
    <w:name w:val="IntTx Interview Text"/>
    <w:basedOn w:val="BaseText"/>
    <w:autoRedefine/>
    <w:rsid w:val="00B03063"/>
    <w:pPr>
      <w:spacing w:line="560" w:lineRule="exact"/>
      <w:ind w:firstLine="720"/>
    </w:pPr>
    <w:rPr>
      <w:color w:val="000080"/>
    </w:rPr>
  </w:style>
  <w:style w:type="paragraph" w:customStyle="1" w:styleId="IntSInterviewSpeaker">
    <w:name w:val="IntS Interview Speaker"/>
    <w:basedOn w:val="IntTxInterviewText"/>
    <w:qFormat/>
    <w:rsid w:val="00B03063"/>
  </w:style>
  <w:style w:type="paragraph" w:customStyle="1" w:styleId="ITIndexTitle">
    <w:name w:val="IT Index Title"/>
    <w:basedOn w:val="BaseHeading"/>
    <w:next w:val="IABIndexAlphabeticalBreak"/>
    <w:rsid w:val="00B03063"/>
    <w:pPr>
      <w:autoSpaceDE w:val="0"/>
      <w:autoSpaceDN w:val="0"/>
      <w:adjustRightInd w:val="0"/>
      <w:spacing w:before="360" w:after="280"/>
    </w:pPr>
    <w:rPr>
      <w:b/>
      <w:szCs w:val="24"/>
    </w:rPr>
  </w:style>
  <w:style w:type="character" w:customStyle="1" w:styleId="EqCOEquationCallOut">
    <w:name w:val="EqCO Equation Call Out"/>
    <w:rsid w:val="00B03063"/>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B03063"/>
  </w:style>
  <w:style w:type="paragraph" w:customStyle="1" w:styleId="IHIndexHead">
    <w:name w:val="IH Index Head"/>
    <w:basedOn w:val="BaseHeading"/>
    <w:next w:val="IABIndexAlphabeticalBreak"/>
    <w:rsid w:val="00B03063"/>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B03063"/>
    <w:pPr>
      <w:autoSpaceDE w:val="0"/>
      <w:autoSpaceDN w:val="0"/>
      <w:adjustRightInd w:val="0"/>
    </w:pPr>
    <w:rPr>
      <w:szCs w:val="24"/>
    </w:rPr>
  </w:style>
  <w:style w:type="paragraph" w:customStyle="1" w:styleId="NCNoteTextContinuation">
    <w:name w:val="NC Note Text Continuation"/>
    <w:basedOn w:val="BaseText"/>
    <w:rsid w:val="00B03063"/>
    <w:pPr>
      <w:spacing w:after="280" w:line="560" w:lineRule="exact"/>
    </w:pPr>
  </w:style>
  <w:style w:type="paragraph" w:customStyle="1" w:styleId="BibRefNotesBibRefNotes">
    <w:name w:val="BibRefNotes BibRef Notes"/>
    <w:basedOn w:val="BaseText"/>
    <w:rsid w:val="00B03063"/>
    <w:pPr>
      <w:spacing w:after="140" w:line="560" w:lineRule="exact"/>
      <w:ind w:left="720" w:hanging="720"/>
    </w:pPr>
  </w:style>
  <w:style w:type="character" w:customStyle="1" w:styleId="monospace">
    <w:name w:val="monospace"/>
    <w:qFormat/>
    <w:rsid w:val="00B03063"/>
    <w:rPr>
      <w:rFonts w:ascii="Courier New" w:hAnsi="Courier New"/>
    </w:rPr>
  </w:style>
  <w:style w:type="character" w:customStyle="1" w:styleId="sansserif">
    <w:name w:val="sansserif"/>
    <w:qFormat/>
    <w:rsid w:val="00B03063"/>
    <w:rPr>
      <w:rFonts w:ascii="Arial" w:hAnsi="Arial"/>
    </w:rPr>
  </w:style>
  <w:style w:type="character" w:customStyle="1" w:styleId="BaseHeadingChar">
    <w:name w:val="Base Heading Char"/>
    <w:basedOn w:val="DefaultParagraphFont"/>
    <w:link w:val="BaseHeading"/>
    <w:rsid w:val="00036AF2"/>
    <w:rPr>
      <w:rFonts w:ascii="Times New Roman" w:eastAsia="Times New Roman" w:hAnsi="Times New Roman" w:cs="Times New Roman"/>
      <w:sz w:val="36"/>
      <w:szCs w:val="20"/>
    </w:rPr>
  </w:style>
  <w:style w:type="character" w:customStyle="1" w:styleId="H1HeadingLevel1Char">
    <w:name w:val="H1 Heading Level 1 Char"/>
    <w:basedOn w:val="BaseHeadingChar"/>
    <w:link w:val="H1HeadingLevel1"/>
    <w:rsid w:val="00036AF2"/>
    <w:rPr>
      <w:rFonts w:ascii="Times New Roman" w:eastAsia="Times New Roman" w:hAnsi="Times New Roman" w:cs="Times New Roman"/>
      <w:b/>
      <w:sz w:val="32"/>
      <w:szCs w:val="20"/>
    </w:rPr>
  </w:style>
  <w:style w:type="character" w:customStyle="1" w:styleId="BaseTextChar">
    <w:name w:val="Base Text Char"/>
    <w:basedOn w:val="DefaultParagraphFont"/>
    <w:link w:val="BaseText"/>
    <w:rsid w:val="00FC4430"/>
    <w:rPr>
      <w:rFonts w:ascii="Times New Roman" w:eastAsia="Times New Roman" w:hAnsi="Times New Roman" w:cs="Times New Roman"/>
      <w:szCs w:val="20"/>
    </w:rPr>
  </w:style>
  <w:style w:type="character" w:customStyle="1" w:styleId="RHRRunningHeadRectoChar">
    <w:name w:val="RHR Running Head Recto Char"/>
    <w:basedOn w:val="BaseTextChar"/>
    <w:link w:val="RHRRunningHeadRecto"/>
    <w:rsid w:val="00FC4430"/>
    <w:rPr>
      <w:rFonts w:ascii="Times New Roman" w:eastAsia="Times New Roman" w:hAnsi="Times New Roman" w:cs="Times New Roman"/>
      <w:szCs w:val="20"/>
    </w:rPr>
  </w:style>
  <w:style w:type="character" w:customStyle="1" w:styleId="RHVRunningHeadVersoChar">
    <w:name w:val="RHV Running Head Verso Char"/>
    <w:basedOn w:val="RHRRunningHeadRectoChar"/>
    <w:link w:val="RHVRunningHeadVerso"/>
    <w:rsid w:val="00FC4430"/>
    <w:rPr>
      <w:rFonts w:ascii="Times New Roman" w:eastAsia="Times New Roman" w:hAnsi="Times New Roman" w:cs="Times New Roman"/>
      <w:szCs w:val="20"/>
    </w:rPr>
  </w:style>
  <w:style w:type="character" w:customStyle="1" w:styleId="RefTxReferenceTextChar">
    <w:name w:val="RefTx Reference Text Char"/>
    <w:basedOn w:val="BaseTextChar"/>
    <w:link w:val="RefTxReferenceText"/>
    <w:rsid w:val="00855872"/>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063"/>
    <w:pPr>
      <w:spacing w:after="0"/>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B03063"/>
    <w:pPr>
      <w:keepNext/>
      <w:spacing w:before="240" w:after="60"/>
      <w:outlineLvl w:val="0"/>
    </w:pPr>
    <w:rPr>
      <w:rFonts w:ascii="Arial" w:hAnsi="Arial"/>
      <w:b/>
      <w:kern w:val="32"/>
      <w:sz w:val="32"/>
    </w:rPr>
  </w:style>
  <w:style w:type="paragraph" w:styleId="Heading2">
    <w:name w:val="heading 2"/>
    <w:basedOn w:val="Normal"/>
    <w:next w:val="Normal"/>
    <w:link w:val="Heading2Char"/>
    <w:uiPriority w:val="9"/>
    <w:unhideWhenUsed/>
    <w:qFormat/>
    <w:rsid w:val="00B0306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B03063"/>
    <w:pPr>
      <w:keepNext/>
      <w:spacing w:before="240" w:after="60"/>
      <w:outlineLvl w:val="2"/>
    </w:pPr>
    <w:rPr>
      <w:rFonts w:ascii="Arial" w:hAnsi="Arial"/>
      <w:b/>
      <w:sz w:val="26"/>
    </w:rPr>
  </w:style>
  <w:style w:type="paragraph" w:styleId="Heading5">
    <w:name w:val="heading 5"/>
    <w:basedOn w:val="Normal"/>
    <w:next w:val="Normal"/>
    <w:link w:val="Heading5Char"/>
    <w:uiPriority w:val="9"/>
    <w:qFormat/>
    <w:rsid w:val="00B03063"/>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B03063"/>
    <w:rPr>
      <w:rFonts w:ascii="Tahoma" w:hAnsi="Tahoma" w:cs="Tahoma"/>
      <w:sz w:val="16"/>
      <w:szCs w:val="16"/>
    </w:rPr>
  </w:style>
  <w:style w:type="character" w:customStyle="1" w:styleId="BalloonTextChar">
    <w:name w:val="Balloon Text Char"/>
    <w:basedOn w:val="DefaultParagraphFont"/>
    <w:uiPriority w:val="99"/>
    <w:semiHidden/>
    <w:rsid w:val="00411ADC"/>
    <w:rPr>
      <w:rFonts w:ascii="Lucida Grande" w:hAnsi="Lucida Grande"/>
      <w:sz w:val="18"/>
      <w:szCs w:val="18"/>
    </w:rPr>
  </w:style>
  <w:style w:type="character" w:customStyle="1" w:styleId="BalloonTextChar0">
    <w:name w:val="Balloon Text Char"/>
    <w:basedOn w:val="DefaultParagraphFont"/>
    <w:uiPriority w:val="99"/>
    <w:semiHidden/>
    <w:rsid w:val="00411ADC"/>
    <w:rPr>
      <w:rFonts w:ascii="Lucida Grande" w:hAnsi="Lucida Grande"/>
      <w:sz w:val="18"/>
      <w:szCs w:val="18"/>
    </w:rPr>
  </w:style>
  <w:style w:type="character" w:customStyle="1" w:styleId="BalloonTextChar2">
    <w:name w:val="Balloon Text Char"/>
    <w:basedOn w:val="DefaultParagraphFont"/>
    <w:uiPriority w:val="99"/>
    <w:semiHidden/>
    <w:rsid w:val="00A56127"/>
    <w:rPr>
      <w:rFonts w:ascii="Lucida Grande" w:hAnsi="Lucida Grande"/>
      <w:sz w:val="18"/>
      <w:szCs w:val="18"/>
    </w:rPr>
  </w:style>
  <w:style w:type="character" w:customStyle="1" w:styleId="BalloonTextChar3">
    <w:name w:val="Balloon Text Char"/>
    <w:basedOn w:val="DefaultParagraphFont"/>
    <w:rsid w:val="00A579E0"/>
    <w:rPr>
      <w:rFonts w:ascii="Lucida Grande" w:hAnsi="Lucida Grande"/>
      <w:sz w:val="18"/>
      <w:szCs w:val="18"/>
    </w:rPr>
  </w:style>
  <w:style w:type="character" w:customStyle="1" w:styleId="Heading1Char">
    <w:name w:val="Heading 1 Char"/>
    <w:basedOn w:val="DefaultParagraphFont"/>
    <w:link w:val="Heading1"/>
    <w:uiPriority w:val="9"/>
    <w:rsid w:val="003119CC"/>
    <w:rPr>
      <w:rFonts w:ascii="Arial" w:eastAsia="Times New Roman" w:hAnsi="Arial" w:cs="Times New Roman"/>
      <w:b/>
      <w:kern w:val="32"/>
      <w:sz w:val="32"/>
      <w:szCs w:val="20"/>
    </w:rPr>
  </w:style>
  <w:style w:type="character" w:customStyle="1" w:styleId="Heading2Char">
    <w:name w:val="Heading 2 Char"/>
    <w:link w:val="Heading2"/>
    <w:uiPriority w:val="9"/>
    <w:rsid w:val="00B03063"/>
    <w:rPr>
      <w:rFonts w:ascii="Cambria" w:eastAsia="Times New Roman" w:hAnsi="Cambria" w:cs="Times New Roman"/>
      <w:b/>
      <w:bCs/>
      <w:i/>
      <w:iCs/>
      <w:sz w:val="28"/>
      <w:szCs w:val="28"/>
    </w:rPr>
  </w:style>
  <w:style w:type="paragraph" w:styleId="Footer">
    <w:name w:val="footer"/>
    <w:basedOn w:val="Normal"/>
    <w:link w:val="FooterChar"/>
    <w:uiPriority w:val="99"/>
    <w:rsid w:val="003119CC"/>
    <w:pPr>
      <w:tabs>
        <w:tab w:val="center" w:pos="4320"/>
        <w:tab w:val="right" w:pos="8640"/>
      </w:tabs>
    </w:pPr>
  </w:style>
  <w:style w:type="character" w:customStyle="1" w:styleId="FooterChar">
    <w:name w:val="Footer Char"/>
    <w:basedOn w:val="DefaultParagraphFont"/>
    <w:link w:val="Footer"/>
    <w:uiPriority w:val="99"/>
    <w:rsid w:val="003119CC"/>
    <w:rPr>
      <w:rFonts w:ascii="Times New Roman" w:eastAsia="Times New Roman" w:hAnsi="Times New Roman" w:cs="Times New Roman"/>
    </w:rPr>
  </w:style>
  <w:style w:type="character" w:styleId="PageNumber">
    <w:name w:val="page number"/>
    <w:basedOn w:val="DefaultParagraphFont"/>
    <w:uiPriority w:val="99"/>
    <w:rsid w:val="003119CC"/>
  </w:style>
  <w:style w:type="paragraph" w:styleId="FootnoteText">
    <w:name w:val="footnote text"/>
    <w:basedOn w:val="Normal"/>
    <w:link w:val="FootnoteTextChar"/>
    <w:uiPriority w:val="99"/>
    <w:semiHidden/>
    <w:rsid w:val="003119CC"/>
  </w:style>
  <w:style w:type="character" w:customStyle="1" w:styleId="FootnoteTextChar">
    <w:name w:val="Footnote Text Char"/>
    <w:basedOn w:val="DefaultParagraphFont"/>
    <w:link w:val="FootnoteText"/>
    <w:uiPriority w:val="99"/>
    <w:semiHidden/>
    <w:rsid w:val="003119CC"/>
    <w:rPr>
      <w:rFonts w:ascii="Times New Roman" w:eastAsia="Times New Roman" w:hAnsi="Times New Roman" w:cs="Times New Roman"/>
      <w:sz w:val="20"/>
      <w:szCs w:val="20"/>
    </w:rPr>
  </w:style>
  <w:style w:type="character" w:styleId="Hyperlink">
    <w:name w:val="Hyperlink"/>
    <w:uiPriority w:val="99"/>
    <w:rsid w:val="00B03063"/>
    <w:rPr>
      <w:color w:val="0000FF"/>
      <w:u w:val="none"/>
    </w:rPr>
  </w:style>
  <w:style w:type="character" w:customStyle="1" w:styleId="p12">
    <w:name w:val="p12"/>
    <w:basedOn w:val="DefaultParagraphFont"/>
    <w:rsid w:val="003119CC"/>
  </w:style>
  <w:style w:type="paragraph" w:styleId="HTMLPreformatted">
    <w:name w:val="HTML Preformatted"/>
    <w:basedOn w:val="Normal"/>
    <w:link w:val="HTMLPreformattedChar"/>
    <w:uiPriority w:val="99"/>
    <w:rsid w:val="0031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3119CC"/>
    <w:rPr>
      <w:rFonts w:ascii="Courier New" w:eastAsia="Times New Roman" w:hAnsi="Courier New" w:cs="Courier New"/>
      <w:sz w:val="20"/>
      <w:szCs w:val="20"/>
    </w:rPr>
  </w:style>
  <w:style w:type="character" w:styleId="Emphasis">
    <w:name w:val="Emphasis"/>
    <w:basedOn w:val="DefaultParagraphFont"/>
    <w:uiPriority w:val="20"/>
    <w:qFormat/>
    <w:rsid w:val="003119CC"/>
    <w:rPr>
      <w:i/>
      <w:iCs/>
    </w:rPr>
  </w:style>
  <w:style w:type="paragraph" w:styleId="Header">
    <w:name w:val="header"/>
    <w:basedOn w:val="Normal"/>
    <w:link w:val="HeaderChar"/>
    <w:uiPriority w:val="99"/>
    <w:rsid w:val="003119CC"/>
    <w:pPr>
      <w:tabs>
        <w:tab w:val="center" w:pos="4320"/>
        <w:tab w:val="right" w:pos="8640"/>
      </w:tabs>
    </w:pPr>
  </w:style>
  <w:style w:type="character" w:customStyle="1" w:styleId="HeaderChar">
    <w:name w:val="Header Char"/>
    <w:basedOn w:val="DefaultParagraphFont"/>
    <w:link w:val="Header"/>
    <w:uiPriority w:val="99"/>
    <w:rsid w:val="003119CC"/>
    <w:rPr>
      <w:rFonts w:ascii="Times New Roman" w:eastAsia="Times New Roman" w:hAnsi="Times New Roman" w:cs="Times New Roman"/>
    </w:rPr>
  </w:style>
  <w:style w:type="table" w:styleId="TableGrid">
    <w:name w:val="Table Grid"/>
    <w:basedOn w:val="TableNormal"/>
    <w:uiPriority w:val="59"/>
    <w:rsid w:val="003119CC"/>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full">
    <w:name w:val="xfull"/>
    <w:basedOn w:val="Normal"/>
    <w:rsid w:val="003119CC"/>
    <w:pPr>
      <w:spacing w:before="100" w:beforeAutospacing="1" w:after="100" w:afterAutospacing="1"/>
    </w:pPr>
  </w:style>
  <w:style w:type="character" w:customStyle="1" w:styleId="m">
    <w:name w:val="m"/>
    <w:basedOn w:val="DefaultParagraphFont"/>
    <w:rsid w:val="003119CC"/>
  </w:style>
  <w:style w:type="paragraph" w:styleId="NormalWeb">
    <w:name w:val="Normal (Web)"/>
    <w:basedOn w:val="Normal"/>
    <w:uiPriority w:val="99"/>
    <w:rsid w:val="003119CC"/>
    <w:pPr>
      <w:spacing w:before="100" w:beforeAutospacing="1" w:after="100" w:afterAutospacing="1"/>
    </w:pPr>
  </w:style>
  <w:style w:type="character" w:customStyle="1" w:styleId="grame">
    <w:name w:val="grame"/>
    <w:basedOn w:val="DefaultParagraphFont"/>
    <w:rsid w:val="003119CC"/>
  </w:style>
  <w:style w:type="character" w:styleId="FollowedHyperlink">
    <w:name w:val="FollowedHyperlink"/>
    <w:basedOn w:val="DefaultParagraphFont"/>
    <w:uiPriority w:val="99"/>
    <w:rsid w:val="003119CC"/>
    <w:rPr>
      <w:color w:val="800080"/>
      <w:u w:val="single"/>
    </w:rPr>
  </w:style>
  <w:style w:type="character" w:customStyle="1" w:styleId="BalloonTextChar1">
    <w:name w:val="Balloon Text Char1"/>
    <w:basedOn w:val="DefaultParagraphFont"/>
    <w:link w:val="BalloonText"/>
    <w:rsid w:val="003119CC"/>
    <w:rPr>
      <w:rFonts w:ascii="Tahoma" w:eastAsia="Times New Roman" w:hAnsi="Tahoma" w:cs="Tahoma"/>
      <w:sz w:val="16"/>
      <w:szCs w:val="16"/>
    </w:rPr>
  </w:style>
  <w:style w:type="paragraph" w:styleId="ListParagraph">
    <w:name w:val="List Paragraph"/>
    <w:basedOn w:val="Normal"/>
    <w:uiPriority w:val="34"/>
    <w:qFormat/>
    <w:rsid w:val="003119CC"/>
    <w:pPr>
      <w:ind w:left="720"/>
      <w:contextualSpacing/>
    </w:pPr>
  </w:style>
  <w:style w:type="paragraph" w:customStyle="1" w:styleId="level1">
    <w:name w:val="level1"/>
    <w:basedOn w:val="Normal"/>
    <w:rsid w:val="003119CC"/>
    <w:pPr>
      <w:spacing w:before="100" w:beforeAutospacing="1" w:after="100" w:afterAutospacing="1"/>
    </w:pPr>
  </w:style>
  <w:style w:type="character" w:styleId="Strong">
    <w:name w:val="Strong"/>
    <w:basedOn w:val="DefaultParagraphFont"/>
    <w:uiPriority w:val="22"/>
    <w:qFormat/>
    <w:rsid w:val="003119CC"/>
    <w:rPr>
      <w:b/>
      <w:bCs/>
    </w:rPr>
  </w:style>
  <w:style w:type="paragraph" w:customStyle="1" w:styleId="Level10">
    <w:name w:val="Level 1"/>
    <w:uiPriority w:val="99"/>
    <w:rsid w:val="003119CC"/>
    <w:pPr>
      <w:widowControl w:val="0"/>
      <w:autoSpaceDE w:val="0"/>
      <w:autoSpaceDN w:val="0"/>
      <w:adjustRightInd w:val="0"/>
      <w:spacing w:after="0"/>
      <w:jc w:val="both"/>
    </w:pPr>
    <w:rPr>
      <w:rFonts w:ascii="Times New Roman" w:eastAsia="Times New Roman" w:hAnsi="Times New Roman" w:cs="Times New Roman"/>
    </w:rPr>
  </w:style>
  <w:style w:type="character" w:customStyle="1" w:styleId="citation">
    <w:name w:val="citation"/>
    <w:basedOn w:val="DefaultParagraphFont"/>
    <w:rsid w:val="003119CC"/>
  </w:style>
  <w:style w:type="character" w:customStyle="1" w:styleId="fieldauthors">
    <w:name w:val="field_authors"/>
    <w:basedOn w:val="DefaultParagraphFont"/>
    <w:rsid w:val="003119CC"/>
  </w:style>
  <w:style w:type="character" w:customStyle="1" w:styleId="personname">
    <w:name w:val="person_name"/>
    <w:basedOn w:val="DefaultParagraphFont"/>
    <w:rsid w:val="003119CC"/>
  </w:style>
  <w:style w:type="character" w:customStyle="1" w:styleId="fieldyear">
    <w:name w:val="field_year"/>
    <w:basedOn w:val="DefaultParagraphFont"/>
    <w:rsid w:val="003119CC"/>
  </w:style>
  <w:style w:type="character" w:customStyle="1" w:styleId="fieldtitle">
    <w:name w:val="field_title"/>
    <w:basedOn w:val="DefaultParagraphFont"/>
    <w:rsid w:val="003119CC"/>
  </w:style>
  <w:style w:type="character" w:customStyle="1" w:styleId="fieldpublication">
    <w:name w:val="field_publication"/>
    <w:basedOn w:val="DefaultParagraphFont"/>
    <w:rsid w:val="003119CC"/>
  </w:style>
  <w:style w:type="character" w:customStyle="1" w:styleId="fieldvolume">
    <w:name w:val="field_volume"/>
    <w:basedOn w:val="DefaultParagraphFont"/>
    <w:rsid w:val="003119CC"/>
  </w:style>
  <w:style w:type="character" w:customStyle="1" w:styleId="fieldpages">
    <w:name w:val="field_pages"/>
    <w:basedOn w:val="DefaultParagraphFont"/>
    <w:rsid w:val="003119CC"/>
  </w:style>
  <w:style w:type="character" w:styleId="HTMLCite">
    <w:name w:val="HTML Cite"/>
    <w:basedOn w:val="DefaultParagraphFont"/>
    <w:uiPriority w:val="99"/>
    <w:unhideWhenUsed/>
    <w:rsid w:val="003119CC"/>
    <w:rPr>
      <w:i w:val="0"/>
      <w:iCs w:val="0"/>
    </w:rPr>
  </w:style>
  <w:style w:type="character" w:customStyle="1" w:styleId="title201">
    <w:name w:val="title201"/>
    <w:basedOn w:val="DefaultParagraphFont"/>
    <w:rsid w:val="003119CC"/>
    <w:rPr>
      <w:b/>
      <w:bCs/>
      <w:color w:val="990000"/>
      <w:sz w:val="20"/>
      <w:szCs w:val="20"/>
    </w:rPr>
  </w:style>
  <w:style w:type="character" w:customStyle="1" w:styleId="term1">
    <w:name w:val="term1"/>
    <w:basedOn w:val="DefaultParagraphFont"/>
    <w:rsid w:val="003119CC"/>
    <w:rPr>
      <w:b/>
      <w:bCs/>
      <w:color w:val="000066"/>
    </w:rPr>
  </w:style>
  <w:style w:type="character" w:customStyle="1" w:styleId="addtitle11">
    <w:name w:val="addtitle11"/>
    <w:basedOn w:val="DefaultParagraphFont"/>
    <w:rsid w:val="003119CC"/>
    <w:rPr>
      <w:rFonts w:ascii="Verdana" w:hAnsi="Verdana" w:hint="default"/>
      <w:b w:val="0"/>
      <w:bCs w:val="0"/>
      <w:sz w:val="38"/>
      <w:szCs w:val="38"/>
    </w:rPr>
  </w:style>
  <w:style w:type="paragraph" w:customStyle="1" w:styleId="ParaNoInd">
    <w:name w:val="ParaNoInd"/>
    <w:basedOn w:val="Normal"/>
    <w:rsid w:val="003119CC"/>
    <w:pPr>
      <w:spacing w:line="240" w:lineRule="exact"/>
      <w:jc w:val="both"/>
    </w:pPr>
  </w:style>
  <w:style w:type="paragraph" w:styleId="PlainText">
    <w:name w:val="Plain Text"/>
    <w:basedOn w:val="Normal"/>
    <w:link w:val="PlainTextChar"/>
    <w:uiPriority w:val="99"/>
    <w:unhideWhenUsed/>
    <w:rsid w:val="003119CC"/>
    <w:rPr>
      <w:rFonts w:ascii="Consolas" w:eastAsia="Calibri" w:hAnsi="Consolas"/>
      <w:sz w:val="21"/>
      <w:szCs w:val="21"/>
    </w:rPr>
  </w:style>
  <w:style w:type="character" w:customStyle="1" w:styleId="PlainTextChar">
    <w:name w:val="Plain Text Char"/>
    <w:basedOn w:val="DefaultParagraphFont"/>
    <w:link w:val="PlainText"/>
    <w:uiPriority w:val="99"/>
    <w:rsid w:val="003119CC"/>
    <w:rPr>
      <w:rFonts w:ascii="Consolas" w:eastAsia="Calibri" w:hAnsi="Consolas" w:cs="Times New Roman"/>
      <w:sz w:val="21"/>
      <w:szCs w:val="21"/>
    </w:rPr>
  </w:style>
  <w:style w:type="character" w:styleId="CommentReference">
    <w:name w:val="annotation reference"/>
    <w:uiPriority w:val="99"/>
    <w:rsid w:val="00B03063"/>
    <w:rPr>
      <w:rFonts w:ascii="Helvetica" w:hAnsi="Helvetica"/>
      <w:b/>
      <w:sz w:val="28"/>
      <w:bdr w:val="none" w:sz="0" w:space="0" w:color="auto"/>
      <w:shd w:val="clear" w:color="auto" w:fill="FFFF00"/>
    </w:rPr>
  </w:style>
  <w:style w:type="paragraph" w:styleId="CommentText">
    <w:name w:val="annotation text"/>
    <w:basedOn w:val="Normal"/>
    <w:link w:val="CommentTextChar"/>
    <w:uiPriority w:val="99"/>
    <w:unhideWhenUsed/>
    <w:rsid w:val="003119CC"/>
  </w:style>
  <w:style w:type="character" w:customStyle="1" w:styleId="CommentTextChar">
    <w:name w:val="Comment Text Char"/>
    <w:basedOn w:val="DefaultParagraphFont"/>
    <w:link w:val="CommentText"/>
    <w:uiPriority w:val="99"/>
    <w:rsid w:val="003119CC"/>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3119CC"/>
    <w:rPr>
      <w:vertAlign w:val="superscript"/>
    </w:rPr>
  </w:style>
  <w:style w:type="paragraph" w:styleId="EndnoteText">
    <w:name w:val="endnote text"/>
    <w:basedOn w:val="Normal"/>
    <w:link w:val="EndnoteTextChar"/>
    <w:uiPriority w:val="99"/>
    <w:unhideWhenUsed/>
    <w:rsid w:val="0095657B"/>
  </w:style>
  <w:style w:type="character" w:customStyle="1" w:styleId="EndnoteTextChar">
    <w:name w:val="Endnote Text Char"/>
    <w:basedOn w:val="DefaultParagraphFont"/>
    <w:link w:val="EndnoteText"/>
    <w:uiPriority w:val="99"/>
    <w:rsid w:val="0095657B"/>
    <w:rPr>
      <w:rFonts w:ascii="Times New Roman" w:eastAsia="Times New Roman" w:hAnsi="Times New Roman" w:cs="Times New Roman"/>
    </w:rPr>
  </w:style>
  <w:style w:type="character" w:styleId="EndnoteReference">
    <w:name w:val="endnote reference"/>
    <w:basedOn w:val="DefaultParagraphFont"/>
    <w:uiPriority w:val="99"/>
    <w:unhideWhenUsed/>
    <w:rsid w:val="0095657B"/>
    <w:rPr>
      <w:vertAlign w:val="superscript"/>
    </w:rPr>
  </w:style>
  <w:style w:type="paragraph" w:styleId="BodyTextIndent">
    <w:name w:val="Body Text Indent"/>
    <w:basedOn w:val="Normal"/>
    <w:link w:val="BodyTextIndentChar"/>
    <w:uiPriority w:val="99"/>
    <w:unhideWhenUsed/>
    <w:rsid w:val="00A0195D"/>
    <w:pPr>
      <w:spacing w:line="480" w:lineRule="auto"/>
      <w:ind w:left="720"/>
    </w:pPr>
  </w:style>
  <w:style w:type="character" w:customStyle="1" w:styleId="BodyTextIndentChar">
    <w:name w:val="Body Text Indent Char"/>
    <w:basedOn w:val="DefaultParagraphFont"/>
    <w:link w:val="BodyTextIndent"/>
    <w:uiPriority w:val="99"/>
    <w:rsid w:val="00A0195D"/>
    <w:rPr>
      <w:rFonts w:ascii="Times New Roman" w:eastAsia="Times New Roman" w:hAnsi="Times New Roman" w:cs="Times New Roman"/>
    </w:rPr>
  </w:style>
  <w:style w:type="paragraph" w:styleId="BodyTextIndent2">
    <w:name w:val="Body Text Indent 2"/>
    <w:basedOn w:val="Normal"/>
    <w:link w:val="BodyTextIndent2Char"/>
    <w:uiPriority w:val="99"/>
    <w:unhideWhenUsed/>
    <w:rsid w:val="00CD0F56"/>
    <w:pPr>
      <w:spacing w:line="480" w:lineRule="auto"/>
      <w:ind w:firstLine="720"/>
    </w:pPr>
  </w:style>
  <w:style w:type="character" w:customStyle="1" w:styleId="BodyTextIndent2Char">
    <w:name w:val="Body Text Indent 2 Char"/>
    <w:basedOn w:val="DefaultParagraphFont"/>
    <w:link w:val="BodyTextIndent2"/>
    <w:uiPriority w:val="99"/>
    <w:rsid w:val="00CD0F56"/>
    <w:rPr>
      <w:rFonts w:ascii="Times New Roman" w:eastAsia="Times New Roman" w:hAnsi="Times New Roman" w:cs="Times New Roman"/>
    </w:rPr>
  </w:style>
  <w:style w:type="character" w:customStyle="1" w:styleId="apple-converted-space">
    <w:name w:val="apple-converted-space"/>
    <w:basedOn w:val="DefaultParagraphFont"/>
    <w:rsid w:val="00862101"/>
  </w:style>
  <w:style w:type="paragraph" w:styleId="CommentSubject">
    <w:name w:val="annotation subject"/>
    <w:basedOn w:val="CommentText"/>
    <w:next w:val="CommentText"/>
    <w:link w:val="CommentSubjectChar"/>
    <w:uiPriority w:val="99"/>
    <w:semiHidden/>
    <w:unhideWhenUsed/>
    <w:rsid w:val="00097459"/>
    <w:rPr>
      <w:rFonts w:asciiTheme="minorHAnsi" w:eastAsiaTheme="minorHAnsi" w:hAnsiTheme="minorHAnsi" w:cstheme="minorBidi"/>
      <w:sz w:val="24"/>
      <w:szCs w:val="24"/>
    </w:rPr>
  </w:style>
  <w:style w:type="character" w:customStyle="1" w:styleId="CommentSubjectChar">
    <w:name w:val="Comment Subject Char"/>
    <w:link w:val="CommentSubject"/>
    <w:uiPriority w:val="99"/>
    <w:rsid w:val="00B03063"/>
    <w:rPr>
      <w:sz w:val="24"/>
      <w:lang w:val="en-US" w:eastAsia="en-US" w:bidi="ar-SA"/>
    </w:rPr>
  </w:style>
  <w:style w:type="character" w:customStyle="1" w:styleId="aubase">
    <w:name w:val="au_base"/>
    <w:rsid w:val="00B03063"/>
    <w:rPr>
      <w:sz w:val="24"/>
    </w:rPr>
  </w:style>
  <w:style w:type="character" w:customStyle="1" w:styleId="aucollab">
    <w:name w:val="au_collab"/>
    <w:basedOn w:val="aubase"/>
    <w:rsid w:val="00B03063"/>
    <w:rPr>
      <w:sz w:val="24"/>
      <w:bdr w:val="none" w:sz="0" w:space="0" w:color="auto"/>
      <w:shd w:val="clear" w:color="auto" w:fill="C0C0C0"/>
    </w:rPr>
  </w:style>
  <w:style w:type="character" w:customStyle="1" w:styleId="audeg">
    <w:name w:val="au_deg"/>
    <w:basedOn w:val="aubase"/>
    <w:rsid w:val="00B03063"/>
    <w:rPr>
      <w:sz w:val="24"/>
      <w:bdr w:val="none" w:sz="0" w:space="0" w:color="auto"/>
      <w:shd w:val="clear" w:color="auto" w:fill="FFFF00"/>
    </w:rPr>
  </w:style>
  <w:style w:type="character" w:customStyle="1" w:styleId="aufname">
    <w:name w:val="au_fname"/>
    <w:basedOn w:val="aubase"/>
    <w:rsid w:val="00B03063"/>
    <w:rPr>
      <w:sz w:val="24"/>
      <w:bdr w:val="none" w:sz="0" w:space="0" w:color="auto"/>
      <w:shd w:val="clear" w:color="auto" w:fill="FFFFCC"/>
    </w:rPr>
  </w:style>
  <w:style w:type="character" w:customStyle="1" w:styleId="aurole">
    <w:name w:val="au_role"/>
    <w:basedOn w:val="aubase"/>
    <w:rsid w:val="00B03063"/>
    <w:rPr>
      <w:sz w:val="24"/>
      <w:bdr w:val="none" w:sz="0" w:space="0" w:color="auto"/>
      <w:shd w:val="clear" w:color="auto" w:fill="808000"/>
    </w:rPr>
  </w:style>
  <w:style w:type="character" w:customStyle="1" w:styleId="ausuffix">
    <w:name w:val="au_suffix"/>
    <w:basedOn w:val="aubase"/>
    <w:rsid w:val="00B03063"/>
    <w:rPr>
      <w:sz w:val="24"/>
      <w:bdr w:val="none" w:sz="0" w:space="0" w:color="auto"/>
      <w:shd w:val="clear" w:color="auto" w:fill="FF00FF"/>
    </w:rPr>
  </w:style>
  <w:style w:type="character" w:customStyle="1" w:styleId="ausurname">
    <w:name w:val="au_surname"/>
    <w:basedOn w:val="aubase"/>
    <w:rsid w:val="00B03063"/>
    <w:rPr>
      <w:sz w:val="24"/>
      <w:bdr w:val="none" w:sz="0" w:space="0" w:color="auto"/>
      <w:shd w:val="clear" w:color="auto" w:fill="CCFF99"/>
    </w:rPr>
  </w:style>
  <w:style w:type="character" w:customStyle="1" w:styleId="bibbase">
    <w:name w:val="bib_base"/>
    <w:rsid w:val="00B03063"/>
    <w:rPr>
      <w:sz w:val="24"/>
    </w:rPr>
  </w:style>
  <w:style w:type="character" w:customStyle="1" w:styleId="bibarticle">
    <w:name w:val="bib_article"/>
    <w:basedOn w:val="bibbase"/>
    <w:rsid w:val="00B03063"/>
    <w:rPr>
      <w:sz w:val="24"/>
      <w:bdr w:val="none" w:sz="0" w:space="0" w:color="auto"/>
      <w:shd w:val="clear" w:color="auto" w:fill="CCFFFF"/>
    </w:rPr>
  </w:style>
  <w:style w:type="character" w:customStyle="1" w:styleId="bibcomment">
    <w:name w:val="bib_comment"/>
    <w:basedOn w:val="bibbase"/>
    <w:rsid w:val="00B03063"/>
    <w:rPr>
      <w:sz w:val="24"/>
    </w:rPr>
  </w:style>
  <w:style w:type="character" w:customStyle="1" w:styleId="bibdeg">
    <w:name w:val="bib_deg"/>
    <w:basedOn w:val="bibbase"/>
    <w:rsid w:val="00B03063"/>
    <w:rPr>
      <w:sz w:val="24"/>
    </w:rPr>
  </w:style>
  <w:style w:type="character" w:customStyle="1" w:styleId="bibdoi">
    <w:name w:val="bib_doi"/>
    <w:basedOn w:val="bibbase"/>
    <w:rsid w:val="00B03063"/>
    <w:rPr>
      <w:sz w:val="24"/>
      <w:bdr w:val="none" w:sz="0" w:space="0" w:color="auto"/>
      <w:shd w:val="clear" w:color="auto" w:fill="CCFFCC"/>
    </w:rPr>
  </w:style>
  <w:style w:type="character" w:customStyle="1" w:styleId="bibetal">
    <w:name w:val="bib_etal"/>
    <w:basedOn w:val="bibbase"/>
    <w:rsid w:val="00B03063"/>
    <w:rPr>
      <w:sz w:val="24"/>
      <w:bdr w:val="none" w:sz="0" w:space="0" w:color="auto"/>
      <w:shd w:val="clear" w:color="auto" w:fill="CCFF99"/>
    </w:rPr>
  </w:style>
  <w:style w:type="character" w:customStyle="1" w:styleId="bibfname">
    <w:name w:val="bib_fname"/>
    <w:basedOn w:val="bibbase"/>
    <w:rsid w:val="00B03063"/>
    <w:rPr>
      <w:sz w:val="24"/>
      <w:bdr w:val="none" w:sz="0" w:space="0" w:color="auto"/>
      <w:shd w:val="clear" w:color="auto" w:fill="FFFFCC"/>
    </w:rPr>
  </w:style>
  <w:style w:type="character" w:customStyle="1" w:styleId="bibfpage">
    <w:name w:val="bib_fpage"/>
    <w:basedOn w:val="bibbase"/>
    <w:rsid w:val="00B03063"/>
    <w:rPr>
      <w:sz w:val="24"/>
      <w:bdr w:val="none" w:sz="0" w:space="0" w:color="auto"/>
      <w:shd w:val="clear" w:color="auto" w:fill="E6E6E6"/>
    </w:rPr>
  </w:style>
  <w:style w:type="character" w:customStyle="1" w:styleId="bibissue">
    <w:name w:val="bib_issue"/>
    <w:basedOn w:val="bibbase"/>
    <w:rsid w:val="00B03063"/>
    <w:rPr>
      <w:sz w:val="24"/>
      <w:bdr w:val="none" w:sz="0" w:space="0" w:color="auto"/>
      <w:shd w:val="clear" w:color="auto" w:fill="FFFFAB"/>
    </w:rPr>
  </w:style>
  <w:style w:type="character" w:customStyle="1" w:styleId="bibjournal">
    <w:name w:val="bib_journal"/>
    <w:basedOn w:val="bibbase"/>
    <w:rsid w:val="00B03063"/>
    <w:rPr>
      <w:sz w:val="24"/>
      <w:bdr w:val="none" w:sz="0" w:space="0" w:color="auto"/>
      <w:shd w:val="clear" w:color="auto" w:fill="F9DECF"/>
    </w:rPr>
  </w:style>
  <w:style w:type="character" w:customStyle="1" w:styleId="biblpage">
    <w:name w:val="bib_lpage"/>
    <w:basedOn w:val="bibbase"/>
    <w:rsid w:val="00B03063"/>
    <w:rPr>
      <w:sz w:val="24"/>
      <w:bdr w:val="none" w:sz="0" w:space="0" w:color="auto"/>
      <w:shd w:val="clear" w:color="auto" w:fill="D9D9D9"/>
    </w:rPr>
  </w:style>
  <w:style w:type="character" w:customStyle="1" w:styleId="bibnumber">
    <w:name w:val="bib_number"/>
    <w:basedOn w:val="bibbase"/>
    <w:rsid w:val="00B03063"/>
    <w:rPr>
      <w:sz w:val="24"/>
      <w:bdr w:val="none" w:sz="0" w:space="0" w:color="auto"/>
      <w:shd w:val="clear" w:color="auto" w:fill="CCCCFF"/>
    </w:rPr>
  </w:style>
  <w:style w:type="character" w:customStyle="1" w:styleId="biborganization">
    <w:name w:val="bib_organization"/>
    <w:basedOn w:val="bibbase"/>
    <w:rsid w:val="00B03063"/>
    <w:rPr>
      <w:sz w:val="24"/>
      <w:bdr w:val="none" w:sz="0" w:space="0" w:color="auto"/>
      <w:shd w:val="clear" w:color="auto" w:fill="CCFF99"/>
    </w:rPr>
  </w:style>
  <w:style w:type="character" w:customStyle="1" w:styleId="bibsuffix">
    <w:name w:val="bib_suffix"/>
    <w:basedOn w:val="bibbase"/>
    <w:rsid w:val="00B03063"/>
    <w:rPr>
      <w:sz w:val="24"/>
    </w:rPr>
  </w:style>
  <w:style w:type="character" w:customStyle="1" w:styleId="bibsuppl">
    <w:name w:val="bib_suppl"/>
    <w:basedOn w:val="bibbase"/>
    <w:rsid w:val="00B03063"/>
    <w:rPr>
      <w:sz w:val="24"/>
      <w:bdr w:val="none" w:sz="0" w:space="0" w:color="auto"/>
      <w:shd w:val="clear" w:color="auto" w:fill="FFCC66"/>
    </w:rPr>
  </w:style>
  <w:style w:type="character" w:customStyle="1" w:styleId="bibsurname">
    <w:name w:val="bib_surname"/>
    <w:basedOn w:val="bibbase"/>
    <w:rsid w:val="00B03063"/>
    <w:rPr>
      <w:sz w:val="24"/>
      <w:bdr w:val="none" w:sz="0" w:space="0" w:color="auto"/>
      <w:shd w:val="clear" w:color="auto" w:fill="CCFF99"/>
    </w:rPr>
  </w:style>
  <w:style w:type="character" w:customStyle="1" w:styleId="bibunpubl">
    <w:name w:val="bib_unpubl"/>
    <w:basedOn w:val="bibbase"/>
    <w:rsid w:val="00B03063"/>
    <w:rPr>
      <w:sz w:val="24"/>
    </w:rPr>
  </w:style>
  <w:style w:type="character" w:customStyle="1" w:styleId="biburl">
    <w:name w:val="bib_url"/>
    <w:basedOn w:val="bibbase"/>
    <w:rsid w:val="00B03063"/>
    <w:rPr>
      <w:sz w:val="24"/>
      <w:bdr w:val="none" w:sz="0" w:space="0" w:color="auto"/>
      <w:shd w:val="clear" w:color="auto" w:fill="CCFF66"/>
    </w:rPr>
  </w:style>
  <w:style w:type="character" w:customStyle="1" w:styleId="bibvolume">
    <w:name w:val="bib_volume"/>
    <w:basedOn w:val="bibbase"/>
    <w:rsid w:val="00B03063"/>
    <w:rPr>
      <w:sz w:val="24"/>
      <w:bdr w:val="none" w:sz="0" w:space="0" w:color="auto"/>
      <w:shd w:val="clear" w:color="auto" w:fill="CCECFF"/>
    </w:rPr>
  </w:style>
  <w:style w:type="character" w:customStyle="1" w:styleId="bibyear">
    <w:name w:val="bib_year"/>
    <w:basedOn w:val="bibbase"/>
    <w:rsid w:val="00B03063"/>
    <w:rPr>
      <w:sz w:val="24"/>
      <w:bdr w:val="none" w:sz="0" w:space="0" w:color="auto"/>
      <w:shd w:val="clear" w:color="auto" w:fill="FFCCFF"/>
    </w:rPr>
  </w:style>
  <w:style w:type="character" w:customStyle="1" w:styleId="citebase">
    <w:name w:val="cite_base"/>
    <w:rsid w:val="00B03063"/>
    <w:rPr>
      <w:sz w:val="24"/>
    </w:rPr>
  </w:style>
  <w:style w:type="character" w:customStyle="1" w:styleId="citebib">
    <w:name w:val="cite_bib"/>
    <w:basedOn w:val="citebase"/>
    <w:rsid w:val="00B03063"/>
    <w:rPr>
      <w:sz w:val="24"/>
      <w:bdr w:val="none" w:sz="0" w:space="0" w:color="auto"/>
      <w:shd w:val="clear" w:color="auto" w:fill="CCFFFF"/>
    </w:rPr>
  </w:style>
  <w:style w:type="character" w:customStyle="1" w:styleId="citebox">
    <w:name w:val="cite_box"/>
    <w:basedOn w:val="citebase"/>
    <w:rsid w:val="00B03063"/>
    <w:rPr>
      <w:sz w:val="24"/>
    </w:rPr>
  </w:style>
  <w:style w:type="character" w:customStyle="1" w:styleId="citeen">
    <w:name w:val="cite_en"/>
    <w:basedOn w:val="citebase"/>
    <w:rsid w:val="00B03063"/>
    <w:rPr>
      <w:sz w:val="24"/>
      <w:bdr w:val="none" w:sz="0" w:space="0" w:color="auto"/>
      <w:shd w:val="clear" w:color="auto" w:fill="FFFF99"/>
      <w:vertAlign w:val="superscript"/>
    </w:rPr>
  </w:style>
  <w:style w:type="character" w:customStyle="1" w:styleId="citefig">
    <w:name w:val="cite_fig"/>
    <w:basedOn w:val="citebase"/>
    <w:rsid w:val="00B03063"/>
    <w:rPr>
      <w:color w:val="auto"/>
      <w:sz w:val="24"/>
      <w:bdr w:val="none" w:sz="0" w:space="0" w:color="auto"/>
      <w:shd w:val="clear" w:color="auto" w:fill="CCFFCC"/>
    </w:rPr>
  </w:style>
  <w:style w:type="character" w:customStyle="1" w:styleId="citefn">
    <w:name w:val="cite_fn"/>
    <w:basedOn w:val="citebase"/>
    <w:rsid w:val="00B03063"/>
    <w:rPr>
      <w:color w:val="auto"/>
      <w:sz w:val="24"/>
      <w:bdr w:val="none" w:sz="0" w:space="0" w:color="auto"/>
      <w:shd w:val="clear" w:color="auto" w:fill="FF99CC"/>
      <w:vertAlign w:val="baseline"/>
    </w:rPr>
  </w:style>
  <w:style w:type="character" w:customStyle="1" w:styleId="citetbl">
    <w:name w:val="cite_tbl"/>
    <w:basedOn w:val="citebase"/>
    <w:rsid w:val="00B03063"/>
    <w:rPr>
      <w:color w:val="auto"/>
      <w:sz w:val="24"/>
      <w:bdr w:val="none" w:sz="0" w:space="0" w:color="auto"/>
      <w:shd w:val="clear" w:color="auto" w:fill="FF9999"/>
    </w:rPr>
  </w:style>
  <w:style w:type="character" w:customStyle="1" w:styleId="bibextlink">
    <w:name w:val="bib_extlink"/>
    <w:basedOn w:val="bibbase"/>
    <w:rsid w:val="00B03063"/>
    <w:rPr>
      <w:sz w:val="24"/>
      <w:bdr w:val="none" w:sz="0" w:space="0" w:color="auto"/>
      <w:shd w:val="clear" w:color="auto" w:fill="6CCE9D"/>
    </w:rPr>
  </w:style>
  <w:style w:type="character" w:customStyle="1" w:styleId="citeeq">
    <w:name w:val="cite_eq"/>
    <w:basedOn w:val="citebase"/>
    <w:rsid w:val="00B03063"/>
    <w:rPr>
      <w:sz w:val="24"/>
      <w:bdr w:val="none" w:sz="0" w:space="0" w:color="auto"/>
      <w:shd w:val="clear" w:color="auto" w:fill="FFAE37"/>
    </w:rPr>
  </w:style>
  <w:style w:type="character" w:customStyle="1" w:styleId="bibmedline">
    <w:name w:val="bib_medline"/>
    <w:basedOn w:val="bibbase"/>
    <w:rsid w:val="00B03063"/>
    <w:rPr>
      <w:sz w:val="24"/>
    </w:rPr>
  </w:style>
  <w:style w:type="character" w:customStyle="1" w:styleId="citetfn">
    <w:name w:val="cite_tfn"/>
    <w:basedOn w:val="citebase"/>
    <w:rsid w:val="00B03063"/>
    <w:rPr>
      <w:sz w:val="24"/>
      <w:bdr w:val="none" w:sz="0" w:space="0" w:color="auto"/>
      <w:shd w:val="clear" w:color="auto" w:fill="FBBA79"/>
    </w:rPr>
  </w:style>
  <w:style w:type="character" w:customStyle="1" w:styleId="auprefix">
    <w:name w:val="au_prefix"/>
    <w:basedOn w:val="aubase"/>
    <w:rsid w:val="00B03063"/>
    <w:rPr>
      <w:sz w:val="24"/>
      <w:bdr w:val="none" w:sz="0" w:space="0" w:color="auto"/>
      <w:shd w:val="clear" w:color="auto" w:fill="FFCC99"/>
    </w:rPr>
  </w:style>
  <w:style w:type="character" w:customStyle="1" w:styleId="citeapp">
    <w:name w:val="cite_app"/>
    <w:basedOn w:val="citebase"/>
    <w:rsid w:val="00B03063"/>
    <w:rPr>
      <w:sz w:val="24"/>
      <w:bdr w:val="none" w:sz="0" w:space="0" w:color="auto"/>
      <w:shd w:val="clear" w:color="auto" w:fill="CCFF33"/>
    </w:rPr>
  </w:style>
  <w:style w:type="character" w:customStyle="1" w:styleId="citesec">
    <w:name w:val="cite_sec"/>
    <w:basedOn w:val="citebase"/>
    <w:rsid w:val="00B03063"/>
    <w:rPr>
      <w:sz w:val="24"/>
      <w:bdr w:val="none" w:sz="0" w:space="0" w:color="auto"/>
      <w:shd w:val="clear" w:color="auto" w:fill="FFCCCC"/>
    </w:rPr>
  </w:style>
  <w:style w:type="character" w:customStyle="1" w:styleId="aumember">
    <w:name w:val="au_member"/>
    <w:basedOn w:val="aubase"/>
    <w:rsid w:val="00B03063"/>
    <w:rPr>
      <w:sz w:val="24"/>
      <w:bdr w:val="none" w:sz="0" w:space="0" w:color="auto"/>
      <w:shd w:val="clear" w:color="auto" w:fill="FF99CC"/>
    </w:rPr>
  </w:style>
  <w:style w:type="character" w:customStyle="1" w:styleId="bibbook">
    <w:name w:val="bib_book"/>
    <w:rsid w:val="00B03063"/>
    <w:rPr>
      <w:i/>
      <w:sz w:val="24"/>
      <w:bdr w:val="none" w:sz="0" w:space="0" w:color="auto"/>
      <w:shd w:val="clear" w:color="auto" w:fill="99CCFF"/>
    </w:rPr>
  </w:style>
  <w:style w:type="character" w:customStyle="1" w:styleId="bibchapterno">
    <w:name w:val="bib_chapterno"/>
    <w:rsid w:val="00B03063"/>
    <w:rPr>
      <w:sz w:val="24"/>
      <w:bdr w:val="none" w:sz="0" w:space="0" w:color="auto"/>
      <w:shd w:val="clear" w:color="auto" w:fill="D9D9D9"/>
    </w:rPr>
  </w:style>
  <w:style w:type="character" w:customStyle="1" w:styleId="bibchaptertitle">
    <w:name w:val="bib_chaptertitle"/>
    <w:rsid w:val="00B03063"/>
    <w:rPr>
      <w:sz w:val="24"/>
      <w:bdr w:val="none" w:sz="0" w:space="0" w:color="auto"/>
      <w:shd w:val="clear" w:color="auto" w:fill="FF9D5B"/>
    </w:rPr>
  </w:style>
  <w:style w:type="character" w:customStyle="1" w:styleId="bibed-etal">
    <w:name w:val="bib_ed-etal"/>
    <w:rsid w:val="00B03063"/>
    <w:rPr>
      <w:sz w:val="24"/>
      <w:bdr w:val="none" w:sz="0" w:space="0" w:color="auto"/>
      <w:shd w:val="clear" w:color="auto" w:fill="00F4EE"/>
    </w:rPr>
  </w:style>
  <w:style w:type="character" w:customStyle="1" w:styleId="bibed-fname">
    <w:name w:val="bib_ed-fname"/>
    <w:rsid w:val="00B03063"/>
    <w:rPr>
      <w:sz w:val="24"/>
      <w:bdr w:val="none" w:sz="0" w:space="0" w:color="auto"/>
      <w:shd w:val="clear" w:color="auto" w:fill="FFFFB7"/>
    </w:rPr>
  </w:style>
  <w:style w:type="character" w:customStyle="1" w:styleId="bibeditionno">
    <w:name w:val="bib_editionno"/>
    <w:rsid w:val="00B03063"/>
    <w:rPr>
      <w:sz w:val="24"/>
      <w:bdr w:val="none" w:sz="0" w:space="0" w:color="auto"/>
      <w:shd w:val="clear" w:color="auto" w:fill="FFCC00"/>
    </w:rPr>
  </w:style>
  <w:style w:type="character" w:customStyle="1" w:styleId="bibed-organization">
    <w:name w:val="bib_ed-organization"/>
    <w:rsid w:val="00B03063"/>
    <w:rPr>
      <w:sz w:val="24"/>
      <w:bdr w:val="none" w:sz="0" w:space="0" w:color="auto"/>
      <w:shd w:val="clear" w:color="auto" w:fill="FCAAC3"/>
    </w:rPr>
  </w:style>
  <w:style w:type="character" w:customStyle="1" w:styleId="bibed-suffix">
    <w:name w:val="bib_ed-suffix"/>
    <w:rsid w:val="00B03063"/>
    <w:rPr>
      <w:sz w:val="24"/>
      <w:bdr w:val="none" w:sz="0" w:space="0" w:color="auto"/>
      <w:shd w:val="clear" w:color="auto" w:fill="CCFFCC"/>
    </w:rPr>
  </w:style>
  <w:style w:type="character" w:customStyle="1" w:styleId="bibed-surname">
    <w:name w:val="bib_ed-surname"/>
    <w:rsid w:val="00B03063"/>
    <w:rPr>
      <w:sz w:val="24"/>
      <w:bdr w:val="none" w:sz="0" w:space="0" w:color="auto"/>
      <w:shd w:val="clear" w:color="auto" w:fill="FFFF00"/>
    </w:rPr>
  </w:style>
  <w:style w:type="character" w:customStyle="1" w:styleId="bibisbn">
    <w:name w:val="bib_isbn"/>
    <w:rsid w:val="00B03063"/>
    <w:rPr>
      <w:sz w:val="24"/>
      <w:shd w:val="clear" w:color="auto" w:fill="D9D9D9"/>
    </w:rPr>
  </w:style>
  <w:style w:type="character" w:customStyle="1" w:styleId="biblocation">
    <w:name w:val="bib_location"/>
    <w:rsid w:val="00B03063"/>
    <w:rPr>
      <w:sz w:val="24"/>
      <w:bdr w:val="none" w:sz="0" w:space="0" w:color="auto"/>
      <w:shd w:val="clear" w:color="auto" w:fill="FFCCCC"/>
    </w:rPr>
  </w:style>
  <w:style w:type="character" w:customStyle="1" w:styleId="bibpagecount">
    <w:name w:val="bib_pagecount"/>
    <w:rsid w:val="00B03063"/>
    <w:rPr>
      <w:sz w:val="24"/>
      <w:bdr w:val="none" w:sz="0" w:space="0" w:color="auto"/>
      <w:shd w:val="clear" w:color="auto" w:fill="00FF00"/>
    </w:rPr>
  </w:style>
  <w:style w:type="character" w:customStyle="1" w:styleId="bibpublisher">
    <w:name w:val="bib_publisher"/>
    <w:rsid w:val="00B03063"/>
    <w:rPr>
      <w:sz w:val="24"/>
      <w:bdr w:val="none" w:sz="0" w:space="0" w:color="auto"/>
      <w:shd w:val="clear" w:color="auto" w:fill="FF99CC"/>
    </w:rPr>
  </w:style>
  <w:style w:type="character" w:customStyle="1" w:styleId="bibseries">
    <w:name w:val="bib_series"/>
    <w:rsid w:val="00B03063"/>
    <w:rPr>
      <w:sz w:val="24"/>
      <w:shd w:val="clear" w:color="auto" w:fill="FFCC99"/>
    </w:rPr>
  </w:style>
  <w:style w:type="character" w:customStyle="1" w:styleId="bibseriesno">
    <w:name w:val="bib_seriesno"/>
    <w:rsid w:val="00B03063"/>
    <w:rPr>
      <w:sz w:val="24"/>
      <w:shd w:val="clear" w:color="auto" w:fill="FFFF99"/>
    </w:rPr>
  </w:style>
  <w:style w:type="character" w:customStyle="1" w:styleId="bibtrans">
    <w:name w:val="bib_trans"/>
    <w:rsid w:val="00B03063"/>
    <w:rPr>
      <w:sz w:val="24"/>
      <w:shd w:val="clear" w:color="auto" w:fill="99CC00"/>
    </w:rPr>
  </w:style>
  <w:style w:type="character" w:customStyle="1" w:styleId="bibinstitution">
    <w:name w:val="bib_institution"/>
    <w:rsid w:val="00B03063"/>
    <w:rPr>
      <w:sz w:val="24"/>
      <w:bdr w:val="none" w:sz="0" w:space="0" w:color="auto"/>
      <w:shd w:val="clear" w:color="auto" w:fill="CCFFCC"/>
    </w:rPr>
  </w:style>
  <w:style w:type="character" w:customStyle="1" w:styleId="bibpatent">
    <w:name w:val="bib_patent"/>
    <w:rsid w:val="00B03063"/>
    <w:rPr>
      <w:sz w:val="24"/>
      <w:bdr w:val="none" w:sz="0" w:space="0" w:color="auto"/>
      <w:shd w:val="clear" w:color="auto" w:fill="66FFCC"/>
    </w:rPr>
  </w:style>
  <w:style w:type="character" w:customStyle="1" w:styleId="bibreportnum">
    <w:name w:val="bib_reportnum"/>
    <w:rsid w:val="00B03063"/>
    <w:rPr>
      <w:sz w:val="24"/>
      <w:bdr w:val="none" w:sz="0" w:space="0" w:color="auto"/>
      <w:shd w:val="clear" w:color="auto" w:fill="CCCCFF"/>
    </w:rPr>
  </w:style>
  <w:style w:type="character" w:customStyle="1" w:styleId="bibschool">
    <w:name w:val="bib_school"/>
    <w:rsid w:val="00B03063"/>
    <w:rPr>
      <w:sz w:val="24"/>
      <w:bdr w:val="none" w:sz="0" w:space="0" w:color="auto"/>
      <w:shd w:val="clear" w:color="auto" w:fill="FFCC66"/>
    </w:rPr>
  </w:style>
  <w:style w:type="character" w:customStyle="1" w:styleId="bibalt-year">
    <w:name w:val="bib_alt-year"/>
    <w:rsid w:val="00B03063"/>
    <w:rPr>
      <w:sz w:val="24"/>
      <w:szCs w:val="24"/>
      <w:bdr w:val="none" w:sz="0" w:space="0" w:color="auto"/>
      <w:shd w:val="clear" w:color="auto" w:fill="CC99FF"/>
    </w:rPr>
  </w:style>
  <w:style w:type="character" w:customStyle="1" w:styleId="bibvolcount">
    <w:name w:val="bib_volcount"/>
    <w:rsid w:val="00B03063"/>
    <w:rPr>
      <w:rFonts w:ascii="Times New Roman" w:hAnsi="Times New Roman"/>
      <w:sz w:val="24"/>
      <w:bdr w:val="none" w:sz="0" w:space="0" w:color="auto"/>
      <w:shd w:val="clear" w:color="auto" w:fill="00FF00"/>
    </w:rPr>
  </w:style>
  <w:style w:type="character" w:customStyle="1" w:styleId="Heading3Char">
    <w:name w:val="Heading 3 Char"/>
    <w:basedOn w:val="DefaultParagraphFont"/>
    <w:link w:val="Heading3"/>
    <w:uiPriority w:val="9"/>
    <w:rsid w:val="00B03063"/>
    <w:rPr>
      <w:rFonts w:ascii="Arial" w:eastAsia="Times New Roman" w:hAnsi="Arial" w:cs="Times New Roman"/>
      <w:b/>
      <w:sz w:val="26"/>
      <w:szCs w:val="20"/>
    </w:rPr>
  </w:style>
  <w:style w:type="character" w:customStyle="1" w:styleId="Heading5Char">
    <w:name w:val="Heading 5 Char"/>
    <w:basedOn w:val="DefaultParagraphFont"/>
    <w:link w:val="Heading5"/>
    <w:uiPriority w:val="9"/>
    <w:rsid w:val="00B03063"/>
    <w:rPr>
      <w:rFonts w:ascii="Times New Roman" w:eastAsia="Times New Roman" w:hAnsi="Times New Roman" w:cs="Times New Roman"/>
      <w:b/>
      <w:i/>
      <w:sz w:val="26"/>
      <w:szCs w:val="20"/>
    </w:rPr>
  </w:style>
  <w:style w:type="paragraph" w:customStyle="1" w:styleId="ESExtractSource">
    <w:name w:val="ES Extract Source"/>
    <w:basedOn w:val="EExtract"/>
    <w:qFormat/>
    <w:rsid w:val="00B03063"/>
  </w:style>
  <w:style w:type="paragraph" w:customStyle="1" w:styleId="EExtract">
    <w:name w:val="E Extract"/>
    <w:basedOn w:val="BaseText"/>
    <w:rsid w:val="00B03063"/>
    <w:pPr>
      <w:spacing w:before="240" w:after="240" w:line="480" w:lineRule="exact"/>
      <w:ind w:left="720" w:right="720"/>
    </w:pPr>
  </w:style>
  <w:style w:type="character" w:customStyle="1" w:styleId="SbarTxSidebarTextChar">
    <w:name w:val="SbarTx Sidebar Text Char"/>
    <w:link w:val="SbarTxSidebarText"/>
    <w:rsid w:val="00B03063"/>
    <w:rPr>
      <w:shd w:val="clear" w:color="auto" w:fill="E6E6E6"/>
    </w:rPr>
  </w:style>
  <w:style w:type="paragraph" w:customStyle="1" w:styleId="SbarTxSidebarText">
    <w:name w:val="SbarTx Sidebar Text"/>
    <w:basedOn w:val="BaseText"/>
    <w:link w:val="SbarTxSidebarTextChar"/>
    <w:rsid w:val="00B03063"/>
    <w:pPr>
      <w:shd w:val="clear" w:color="auto" w:fill="E6E6E6"/>
      <w:spacing w:line="560" w:lineRule="exact"/>
      <w:ind w:left="360" w:right="360"/>
    </w:pPr>
    <w:rPr>
      <w:rFonts w:asciiTheme="minorHAnsi" w:eastAsiaTheme="minorHAnsi" w:hAnsiTheme="minorHAnsi" w:cstheme="minorBidi"/>
      <w:szCs w:val="24"/>
    </w:rPr>
  </w:style>
  <w:style w:type="paragraph" w:customStyle="1" w:styleId="TxText">
    <w:name w:val="Tx Text"/>
    <w:link w:val="TxTextChar"/>
    <w:rsid w:val="00B03063"/>
    <w:pPr>
      <w:spacing w:after="0" w:line="560" w:lineRule="exact"/>
      <w:ind w:firstLine="720"/>
    </w:pPr>
    <w:rPr>
      <w:rFonts w:ascii="Times New Roman" w:eastAsia="Times New Roman" w:hAnsi="Times New Roman" w:cs="Times New Roman"/>
      <w:szCs w:val="20"/>
    </w:rPr>
  </w:style>
  <w:style w:type="character" w:customStyle="1" w:styleId="TxTextChar">
    <w:name w:val="Tx Text Char"/>
    <w:link w:val="TxText"/>
    <w:rsid w:val="00B03063"/>
    <w:rPr>
      <w:rFonts w:ascii="Times New Roman" w:eastAsia="Times New Roman" w:hAnsi="Times New Roman" w:cs="Times New Roman"/>
      <w:szCs w:val="20"/>
    </w:rPr>
  </w:style>
  <w:style w:type="paragraph" w:customStyle="1" w:styleId="CNChapterNumber">
    <w:name w:val="CN Chapter Number"/>
    <w:basedOn w:val="BaseHeading"/>
    <w:rsid w:val="00B03063"/>
    <w:pPr>
      <w:keepNext/>
      <w:keepLines/>
      <w:widowControl w:val="0"/>
      <w:spacing w:before="560"/>
    </w:pPr>
    <w:rPr>
      <w:b/>
      <w:sz w:val="32"/>
    </w:rPr>
  </w:style>
  <w:style w:type="character" w:customStyle="1" w:styleId="LetTxLetterTextChar">
    <w:name w:val="LetTx Letter Text Char"/>
    <w:link w:val="LetTxLetterText"/>
    <w:rsid w:val="00B03063"/>
  </w:style>
  <w:style w:type="paragraph" w:customStyle="1" w:styleId="LetTxLetterText">
    <w:name w:val="LetTx Letter Text"/>
    <w:basedOn w:val="BaseText"/>
    <w:link w:val="LetTxLetterTextChar"/>
    <w:rsid w:val="00B03063"/>
    <w:pPr>
      <w:spacing w:before="280" w:line="560" w:lineRule="exact"/>
    </w:pPr>
    <w:rPr>
      <w:rFonts w:asciiTheme="minorHAnsi" w:eastAsiaTheme="minorHAnsi" w:hAnsiTheme="minorHAnsi" w:cstheme="minorBidi"/>
      <w:szCs w:val="24"/>
    </w:rPr>
  </w:style>
  <w:style w:type="paragraph" w:customStyle="1" w:styleId="CTChapterTitle">
    <w:name w:val="CT Chapter Title"/>
    <w:basedOn w:val="BaseHeading"/>
    <w:rsid w:val="00B03063"/>
    <w:pPr>
      <w:spacing w:before="280" w:after="280"/>
    </w:pPr>
    <w:rPr>
      <w:b/>
      <w:sz w:val="32"/>
    </w:rPr>
  </w:style>
  <w:style w:type="paragraph" w:customStyle="1" w:styleId="CAuChapterAuthor">
    <w:name w:val="CAu Chapter Author"/>
    <w:basedOn w:val="BaseText"/>
    <w:rsid w:val="00B03063"/>
    <w:pPr>
      <w:keepNext/>
      <w:keepLines/>
      <w:widowControl w:val="0"/>
      <w:spacing w:before="280" w:line="560" w:lineRule="exact"/>
      <w:contextualSpacing/>
    </w:pPr>
  </w:style>
  <w:style w:type="paragraph" w:customStyle="1" w:styleId="H1HeadingLevel1">
    <w:name w:val="H1 Heading Level 1"/>
    <w:basedOn w:val="BaseHeading"/>
    <w:next w:val="TxText"/>
    <w:link w:val="H1HeadingLevel1Char"/>
    <w:rsid w:val="00B03063"/>
    <w:pPr>
      <w:keepNext/>
      <w:keepLines/>
      <w:widowControl w:val="0"/>
      <w:spacing w:before="360" w:after="280"/>
      <w:outlineLvl w:val="0"/>
    </w:pPr>
    <w:rPr>
      <w:b/>
      <w:sz w:val="32"/>
    </w:rPr>
  </w:style>
  <w:style w:type="paragraph" w:customStyle="1" w:styleId="H2HeadingLevel2">
    <w:name w:val="H2 Heading Level 2"/>
    <w:basedOn w:val="H1HeadingLevel1"/>
    <w:next w:val="TxText"/>
    <w:rsid w:val="00B03063"/>
    <w:pPr>
      <w:spacing w:before="280"/>
      <w:outlineLvl w:val="1"/>
    </w:pPr>
    <w:rPr>
      <w:sz w:val="28"/>
    </w:rPr>
  </w:style>
  <w:style w:type="paragraph" w:customStyle="1" w:styleId="H3HeadingLevel3">
    <w:name w:val="H3 Heading Level 3"/>
    <w:basedOn w:val="H2HeadingLevel2"/>
    <w:next w:val="TxText"/>
    <w:rsid w:val="00B03063"/>
    <w:pPr>
      <w:spacing w:after="0"/>
      <w:outlineLvl w:val="2"/>
    </w:pPr>
    <w:rPr>
      <w:sz w:val="24"/>
    </w:rPr>
  </w:style>
  <w:style w:type="paragraph" w:customStyle="1" w:styleId="H4HeadingLevel4">
    <w:name w:val="H4 Heading Level 4"/>
    <w:basedOn w:val="H3HeadingLevel3"/>
    <w:next w:val="TxText"/>
    <w:rsid w:val="00B03063"/>
    <w:pPr>
      <w:outlineLvl w:val="3"/>
    </w:pPr>
    <w:rPr>
      <w:b w:val="0"/>
    </w:rPr>
  </w:style>
  <w:style w:type="paragraph" w:customStyle="1" w:styleId="H5HeadingLevel5">
    <w:name w:val="H5 Heading Level 5"/>
    <w:basedOn w:val="H4HeadingLevel4"/>
    <w:next w:val="TxText"/>
    <w:rsid w:val="00B03063"/>
    <w:pPr>
      <w:spacing w:before="140"/>
      <w:outlineLvl w:val="4"/>
    </w:pPr>
  </w:style>
  <w:style w:type="paragraph" w:customStyle="1" w:styleId="UL-EUnnumberedListinExtract">
    <w:name w:val="UL-E Unnumbered List in Extract"/>
    <w:basedOn w:val="ULUnnumberedList"/>
    <w:qFormat/>
    <w:rsid w:val="00B03063"/>
    <w:pPr>
      <w:ind w:left="1080" w:right="720"/>
    </w:pPr>
  </w:style>
  <w:style w:type="paragraph" w:customStyle="1" w:styleId="ULUnnumberedList">
    <w:name w:val="UL Unnumbered List"/>
    <w:basedOn w:val="LLLetteredList"/>
    <w:qFormat/>
    <w:rsid w:val="00B03063"/>
    <w:pPr>
      <w:tabs>
        <w:tab w:val="clear" w:pos="480"/>
      </w:tabs>
    </w:pPr>
  </w:style>
  <w:style w:type="paragraph" w:customStyle="1" w:styleId="LLLetteredList">
    <w:name w:val="LL Lettered List"/>
    <w:basedOn w:val="NLNumberedList"/>
    <w:qFormat/>
    <w:rsid w:val="00B03063"/>
  </w:style>
  <w:style w:type="paragraph" w:customStyle="1" w:styleId="NLNumberedList">
    <w:name w:val="NL Numbered List"/>
    <w:basedOn w:val="BLBulletList"/>
    <w:qFormat/>
    <w:rsid w:val="00B03063"/>
    <w:pPr>
      <w:tabs>
        <w:tab w:val="clear" w:pos="240"/>
        <w:tab w:val="clear" w:pos="960"/>
        <w:tab w:val="left" w:pos="480"/>
      </w:tabs>
      <w:ind w:left="360" w:hanging="360"/>
    </w:pPr>
  </w:style>
  <w:style w:type="paragraph" w:customStyle="1" w:styleId="BLBulletList">
    <w:name w:val="BL Bullet List"/>
    <w:basedOn w:val="BaseText"/>
    <w:rsid w:val="00B03063"/>
    <w:pPr>
      <w:tabs>
        <w:tab w:val="left" w:pos="240"/>
        <w:tab w:val="left" w:pos="960"/>
      </w:tabs>
      <w:spacing w:line="560" w:lineRule="exact"/>
      <w:ind w:left="245" w:hanging="245"/>
    </w:pPr>
  </w:style>
  <w:style w:type="paragraph" w:customStyle="1" w:styleId="LH-EListHeadinExtract">
    <w:name w:val="LH-E List Head in Extract"/>
    <w:basedOn w:val="LHListHead"/>
    <w:qFormat/>
    <w:rsid w:val="00B03063"/>
    <w:pPr>
      <w:ind w:left="720" w:right="720"/>
    </w:pPr>
  </w:style>
  <w:style w:type="paragraph" w:customStyle="1" w:styleId="LHListHead">
    <w:name w:val="LH List Head"/>
    <w:basedOn w:val="BaseText"/>
    <w:rsid w:val="00B03063"/>
    <w:pPr>
      <w:keepNext/>
      <w:keepLines/>
      <w:spacing w:before="280" w:line="560" w:lineRule="exact"/>
    </w:pPr>
    <w:rPr>
      <w:b/>
    </w:rPr>
  </w:style>
  <w:style w:type="paragraph" w:customStyle="1" w:styleId="BL-EBulletListinExtract">
    <w:name w:val="BL-E Bullet List in Extract"/>
    <w:basedOn w:val="BLBulletList"/>
    <w:qFormat/>
    <w:rsid w:val="00B03063"/>
    <w:pPr>
      <w:ind w:left="965"/>
    </w:pPr>
  </w:style>
  <w:style w:type="paragraph" w:customStyle="1" w:styleId="SSLSubsublist">
    <w:name w:val="SSL Subsublist"/>
    <w:basedOn w:val="SLSublist"/>
    <w:qFormat/>
    <w:rsid w:val="00B03063"/>
    <w:pPr>
      <w:ind w:left="1685"/>
    </w:pPr>
  </w:style>
  <w:style w:type="paragraph" w:customStyle="1" w:styleId="SLSublist">
    <w:name w:val="SL Sublist"/>
    <w:basedOn w:val="BLBulletList"/>
    <w:rsid w:val="00B03063"/>
    <w:pPr>
      <w:tabs>
        <w:tab w:val="clear" w:pos="960"/>
      </w:tabs>
      <w:ind w:left="965"/>
    </w:pPr>
  </w:style>
  <w:style w:type="paragraph" w:customStyle="1" w:styleId="DLDescriptiveList">
    <w:name w:val="DL Descriptive List"/>
    <w:basedOn w:val="BaseText"/>
    <w:qFormat/>
    <w:rsid w:val="00B03063"/>
    <w:pPr>
      <w:widowControl w:val="0"/>
      <w:spacing w:line="560" w:lineRule="exact"/>
    </w:pPr>
  </w:style>
  <w:style w:type="character" w:customStyle="1" w:styleId="IntRInterviewer">
    <w:name w:val="IntR Interviewer"/>
    <w:qFormat/>
    <w:rsid w:val="00B03063"/>
    <w:rPr>
      <w:u w:val="dash"/>
    </w:rPr>
  </w:style>
  <w:style w:type="character" w:customStyle="1" w:styleId="IntEInterviewee">
    <w:name w:val="IntE Interviewee"/>
    <w:qFormat/>
    <w:rsid w:val="00B03063"/>
    <w:rPr>
      <w:u w:val="dotted"/>
    </w:rPr>
  </w:style>
  <w:style w:type="paragraph" w:customStyle="1" w:styleId="CAbsChapterAbstract">
    <w:name w:val="CAbs Chapter Abstract"/>
    <w:basedOn w:val="BaseText"/>
    <w:rsid w:val="00B03063"/>
    <w:pPr>
      <w:spacing w:before="360" w:after="360" w:line="560" w:lineRule="exact"/>
      <w:ind w:firstLine="720"/>
    </w:pPr>
    <w:rPr>
      <w:color w:val="0000FF"/>
    </w:rPr>
  </w:style>
  <w:style w:type="paragraph" w:customStyle="1" w:styleId="OL1OutlineListLevel1">
    <w:name w:val="OL1 Outline List Level 1"/>
    <w:basedOn w:val="BaseText"/>
    <w:rsid w:val="00B03063"/>
    <w:pPr>
      <w:tabs>
        <w:tab w:val="right" w:pos="547"/>
      </w:tabs>
      <w:spacing w:before="140" w:after="140" w:line="560" w:lineRule="exact"/>
      <w:ind w:left="720" w:hanging="720"/>
    </w:pPr>
  </w:style>
  <w:style w:type="character" w:customStyle="1" w:styleId="FgCOFigureCallOut">
    <w:name w:val="FgCO Figure Call Out"/>
    <w:rsid w:val="00B03063"/>
    <w:rPr>
      <w:rFonts w:ascii="Times New Roman" w:hAnsi="Times New Roman"/>
      <w:color w:val="auto"/>
      <w:sz w:val="24"/>
      <w:bdr w:val="none" w:sz="0" w:space="0" w:color="auto"/>
      <w:shd w:val="pct25" w:color="0000FF" w:fill="FFFFFF"/>
    </w:rPr>
  </w:style>
  <w:style w:type="paragraph" w:customStyle="1" w:styleId="TxNITextNoIndent">
    <w:name w:val="TxNI Text No Indent"/>
    <w:basedOn w:val="BaseText"/>
    <w:rsid w:val="00B03063"/>
    <w:pPr>
      <w:spacing w:before="140" w:line="560" w:lineRule="exact"/>
    </w:pPr>
  </w:style>
  <w:style w:type="character" w:customStyle="1" w:styleId="TCOTableCallOut">
    <w:name w:val="TCO Table Call Out"/>
    <w:rsid w:val="00B03063"/>
    <w:rPr>
      <w:rFonts w:ascii="Times New Roman" w:hAnsi="Times New Roman"/>
      <w:sz w:val="24"/>
      <w:bdr w:val="none" w:sz="0" w:space="0" w:color="auto"/>
      <w:shd w:val="pct30" w:color="FF6600" w:fill="F3F3F3"/>
    </w:rPr>
  </w:style>
  <w:style w:type="paragraph" w:customStyle="1" w:styleId="SBSpaceBreak">
    <w:name w:val="SB Space Break"/>
    <w:basedOn w:val="BaseText"/>
    <w:rsid w:val="00B03063"/>
    <w:pPr>
      <w:shd w:val="pct20" w:color="auto" w:fill="FFFFFF"/>
      <w:spacing w:line="560" w:lineRule="exact"/>
      <w:jc w:val="center"/>
    </w:pPr>
  </w:style>
  <w:style w:type="character" w:customStyle="1" w:styleId="BxCOBoxCallOut">
    <w:name w:val="BxCO Box Call Out"/>
    <w:rsid w:val="00B03063"/>
    <w:rPr>
      <w:rFonts w:ascii="Times New Roman" w:hAnsi="Times New Roman"/>
      <w:sz w:val="24"/>
      <w:bdr w:val="none" w:sz="0" w:space="0" w:color="auto"/>
      <w:shd w:val="pct20" w:color="FF00FF" w:fill="auto"/>
    </w:rPr>
  </w:style>
  <w:style w:type="paragraph" w:customStyle="1" w:styleId="NtCNotetoComp">
    <w:name w:val="NtC Note to Comp"/>
    <w:basedOn w:val="BaseText"/>
    <w:rsid w:val="00B03063"/>
    <w:pPr>
      <w:spacing w:before="360" w:after="360" w:line="360" w:lineRule="exact"/>
    </w:pPr>
    <w:rPr>
      <w:color w:val="FF0000"/>
      <w:sz w:val="28"/>
    </w:rPr>
  </w:style>
  <w:style w:type="paragraph" w:customStyle="1" w:styleId="NtENotetoEditor">
    <w:name w:val="NtE Note to Editor"/>
    <w:basedOn w:val="NtCNotetoComp"/>
    <w:rsid w:val="00B03063"/>
    <w:rPr>
      <w:color w:val="008000"/>
    </w:rPr>
  </w:style>
  <w:style w:type="paragraph" w:customStyle="1" w:styleId="BNBoxNumber">
    <w:name w:val="BN Box Number"/>
    <w:basedOn w:val="BaseText"/>
    <w:rsid w:val="00B03063"/>
    <w:pPr>
      <w:spacing w:before="280" w:line="560" w:lineRule="exact"/>
    </w:pPr>
    <w:rPr>
      <w:b/>
    </w:rPr>
  </w:style>
  <w:style w:type="paragraph" w:customStyle="1" w:styleId="BTBoxTitle">
    <w:name w:val="BT Box Title"/>
    <w:basedOn w:val="BNBoxNumber"/>
    <w:rsid w:val="00B03063"/>
    <w:pPr>
      <w:spacing w:before="0" w:after="280"/>
    </w:pPr>
    <w:rPr>
      <w:b w:val="0"/>
    </w:rPr>
  </w:style>
  <w:style w:type="paragraph" w:customStyle="1" w:styleId="TStbHTableStubHead">
    <w:name w:val="TStbH Table Stub Head"/>
    <w:basedOn w:val="BaseText"/>
    <w:rsid w:val="00B03063"/>
    <w:pPr>
      <w:spacing w:line="360" w:lineRule="exact"/>
    </w:pPr>
    <w:rPr>
      <w:b/>
    </w:rPr>
  </w:style>
  <w:style w:type="paragraph" w:customStyle="1" w:styleId="TBTableBody">
    <w:name w:val="TB Table Body"/>
    <w:basedOn w:val="BaseText"/>
    <w:rsid w:val="00B03063"/>
    <w:pPr>
      <w:spacing w:line="360" w:lineRule="exact"/>
    </w:pPr>
  </w:style>
  <w:style w:type="paragraph" w:customStyle="1" w:styleId="TCHTableColumnHead">
    <w:name w:val="TCH Table Column Head"/>
    <w:basedOn w:val="TTTableTitle"/>
    <w:rsid w:val="00B03063"/>
    <w:rPr>
      <w:b/>
    </w:rPr>
  </w:style>
  <w:style w:type="paragraph" w:customStyle="1" w:styleId="TTTableTitle">
    <w:name w:val="TT Table Title"/>
    <w:basedOn w:val="BaseText"/>
    <w:rsid w:val="00B03063"/>
    <w:pPr>
      <w:spacing w:line="360" w:lineRule="exact"/>
    </w:pPr>
  </w:style>
  <w:style w:type="paragraph" w:customStyle="1" w:styleId="GLDefGlossaryDefinition">
    <w:name w:val="GLDef Glossary Definition"/>
    <w:basedOn w:val="BaseText"/>
    <w:rsid w:val="00B03063"/>
    <w:pPr>
      <w:spacing w:line="560" w:lineRule="exact"/>
    </w:pPr>
  </w:style>
  <w:style w:type="paragraph" w:customStyle="1" w:styleId="OL2OutlineListLevel2">
    <w:name w:val="OL2 Outline List Level 2"/>
    <w:basedOn w:val="OL1OutlineListLevel1"/>
    <w:rsid w:val="00B03063"/>
    <w:pPr>
      <w:tabs>
        <w:tab w:val="clear" w:pos="547"/>
        <w:tab w:val="right" w:pos="1267"/>
      </w:tabs>
      <w:spacing w:before="0"/>
      <w:ind w:left="1440"/>
    </w:pPr>
  </w:style>
  <w:style w:type="paragraph" w:customStyle="1" w:styleId="OL3OutlineListLevel3">
    <w:name w:val="OL3 Outline List Level 3"/>
    <w:basedOn w:val="OL2OutlineListLevel2"/>
    <w:rsid w:val="00B03063"/>
    <w:pPr>
      <w:tabs>
        <w:tab w:val="right" w:pos="1872"/>
      </w:tabs>
      <w:ind w:left="2160"/>
    </w:pPr>
  </w:style>
  <w:style w:type="paragraph" w:customStyle="1" w:styleId="OL4OutlineListLevel4">
    <w:name w:val="OL4 Outline List Level 4"/>
    <w:basedOn w:val="OL3OutlineListLevel3"/>
    <w:rsid w:val="00B03063"/>
    <w:pPr>
      <w:tabs>
        <w:tab w:val="right" w:pos="2592"/>
      </w:tabs>
      <w:ind w:left="2880"/>
    </w:pPr>
  </w:style>
  <w:style w:type="paragraph" w:customStyle="1" w:styleId="SpExSpecialExtract">
    <w:name w:val="SpEx Special Extract"/>
    <w:basedOn w:val="EExtract"/>
    <w:rsid w:val="00B03063"/>
    <w:pPr>
      <w:spacing w:before="360" w:after="360" w:line="400" w:lineRule="exact"/>
      <w:contextualSpacing/>
    </w:pPr>
    <w:rPr>
      <w:color w:val="00B050"/>
    </w:rPr>
  </w:style>
  <w:style w:type="character" w:customStyle="1" w:styleId="FgMenFigureMention">
    <w:name w:val="FgMen Figure Mention"/>
    <w:rsid w:val="00B03063"/>
    <w:rPr>
      <w:color w:val="0000FF"/>
    </w:rPr>
  </w:style>
  <w:style w:type="paragraph" w:customStyle="1" w:styleId="CAuAfChapterAuthorAffiliation">
    <w:name w:val="CAuAf Chapter Author Affiliation"/>
    <w:basedOn w:val="CAuChapterAuthor"/>
    <w:rsid w:val="00B03063"/>
    <w:pPr>
      <w:spacing w:before="0" w:after="280"/>
    </w:pPr>
    <w:rPr>
      <w:b/>
    </w:rPr>
  </w:style>
  <w:style w:type="paragraph" w:customStyle="1" w:styleId="DEDisplayEquation">
    <w:name w:val="DE Display Equation"/>
    <w:basedOn w:val="BaseText"/>
    <w:rsid w:val="00B03063"/>
    <w:pPr>
      <w:tabs>
        <w:tab w:val="right" w:pos="8640"/>
      </w:tabs>
      <w:spacing w:before="360" w:after="360" w:line="560" w:lineRule="atLeast"/>
      <w:ind w:left="720" w:hanging="720"/>
    </w:pPr>
  </w:style>
  <w:style w:type="paragraph" w:customStyle="1" w:styleId="H6HeadingLevel6">
    <w:name w:val="H6 Heading Level 6"/>
    <w:basedOn w:val="H5HeadingLevel5"/>
    <w:rsid w:val="00B03063"/>
    <w:pPr>
      <w:outlineLvl w:val="5"/>
    </w:pPr>
    <w:rPr>
      <w:sz w:val="22"/>
    </w:rPr>
  </w:style>
  <w:style w:type="paragraph" w:customStyle="1" w:styleId="TIHTableInternalHead">
    <w:name w:val="TIH Table Internal Head"/>
    <w:basedOn w:val="TTTableTitle"/>
    <w:rsid w:val="00B03063"/>
    <w:pPr>
      <w:spacing w:before="280"/>
    </w:pPr>
  </w:style>
  <w:style w:type="paragraph" w:styleId="TOC8">
    <w:name w:val="toc 8"/>
    <w:basedOn w:val="Normal"/>
    <w:next w:val="Normal"/>
    <w:autoRedefine/>
    <w:uiPriority w:val="39"/>
    <w:semiHidden/>
    <w:rsid w:val="00B03063"/>
    <w:pPr>
      <w:ind w:left="1400"/>
    </w:pPr>
  </w:style>
  <w:style w:type="character" w:customStyle="1" w:styleId="DENDisplayEquationNumber">
    <w:name w:val="DEN Display Equation Number"/>
    <w:rsid w:val="00B03063"/>
    <w:rPr>
      <w:bdr w:val="none" w:sz="0" w:space="0" w:color="auto"/>
      <w:shd w:val="pct15" w:color="auto" w:fill="FFFFFF"/>
    </w:rPr>
  </w:style>
  <w:style w:type="paragraph" w:customStyle="1" w:styleId="TFNTableFootnote">
    <w:name w:val="TFN Table Footnote"/>
    <w:basedOn w:val="TBTableBody"/>
    <w:rsid w:val="00B03063"/>
    <w:pPr>
      <w:spacing w:before="280" w:after="280"/>
    </w:pPr>
  </w:style>
  <w:style w:type="character" w:customStyle="1" w:styleId="LetDateLetterDateChar">
    <w:name w:val="LetDate Letter Date Char"/>
    <w:basedOn w:val="LetTxLetterTextChar"/>
    <w:link w:val="LetDateLetterDate"/>
    <w:rsid w:val="00B03063"/>
  </w:style>
  <w:style w:type="paragraph" w:customStyle="1" w:styleId="LetDateLetterDate">
    <w:name w:val="LetDate Letter Date"/>
    <w:basedOn w:val="LetTxLetterText"/>
    <w:link w:val="LetDateLetterDateChar"/>
    <w:rsid w:val="00B03063"/>
  </w:style>
  <w:style w:type="paragraph" w:customStyle="1" w:styleId="CONChapterOpeningNote">
    <w:name w:val="CON Chapter Opening Note"/>
    <w:basedOn w:val="BaseText"/>
    <w:rsid w:val="00B03063"/>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B03063"/>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B03063"/>
    <w:pPr>
      <w:spacing w:line="560" w:lineRule="exact"/>
      <w:ind w:firstLine="720"/>
    </w:pPr>
    <w:rPr>
      <w:color w:val="000080"/>
      <w:sz w:val="24"/>
    </w:rPr>
  </w:style>
  <w:style w:type="paragraph" w:customStyle="1" w:styleId="IntAInterviewAnswer">
    <w:name w:val="IntA Interview Answer"/>
    <w:basedOn w:val="BaseText"/>
    <w:autoRedefine/>
    <w:rsid w:val="00B03063"/>
    <w:pPr>
      <w:spacing w:line="560" w:lineRule="exact"/>
      <w:ind w:firstLine="720"/>
    </w:pPr>
    <w:rPr>
      <w:color w:val="008000"/>
      <w:szCs w:val="24"/>
    </w:rPr>
  </w:style>
  <w:style w:type="paragraph" w:customStyle="1" w:styleId="DE-EDisplayEquationinExtract">
    <w:name w:val="DE-E Display Equation in Extract"/>
    <w:basedOn w:val="DEDisplayEquation"/>
    <w:rsid w:val="00B03063"/>
    <w:pPr>
      <w:spacing w:before="0" w:after="0"/>
      <w:ind w:firstLine="0"/>
    </w:pPr>
  </w:style>
  <w:style w:type="paragraph" w:customStyle="1" w:styleId="PNPartNumber">
    <w:name w:val="PN Part Number"/>
    <w:basedOn w:val="BaseHeading"/>
    <w:next w:val="PTPartTitle"/>
    <w:rsid w:val="00B03063"/>
    <w:pPr>
      <w:keepNext/>
      <w:keepLines/>
      <w:spacing w:before="560"/>
      <w:jc w:val="center"/>
    </w:pPr>
    <w:rPr>
      <w:b/>
      <w:sz w:val="28"/>
    </w:rPr>
  </w:style>
  <w:style w:type="paragraph" w:customStyle="1" w:styleId="PTPartTitle">
    <w:name w:val="PT Part Title"/>
    <w:basedOn w:val="PNPartNumber"/>
    <w:rsid w:val="00B03063"/>
    <w:pPr>
      <w:spacing w:before="1200"/>
    </w:pPr>
  </w:style>
  <w:style w:type="paragraph" w:customStyle="1" w:styleId="PSTPartSubtitle">
    <w:name w:val="PST Part Subtitle"/>
    <w:basedOn w:val="PTPartTitle"/>
    <w:rsid w:val="00B03063"/>
    <w:pPr>
      <w:keepNext w:val="0"/>
      <w:spacing w:before="360"/>
    </w:pPr>
    <w:rPr>
      <w:b w:val="0"/>
    </w:rPr>
  </w:style>
  <w:style w:type="paragraph" w:customStyle="1" w:styleId="EpEpigraph">
    <w:name w:val="Ep Epigraph"/>
    <w:basedOn w:val="BaseText"/>
    <w:rsid w:val="00B03063"/>
    <w:pPr>
      <w:spacing w:before="280" w:line="560" w:lineRule="exact"/>
      <w:ind w:left="720" w:right="720"/>
    </w:pPr>
  </w:style>
  <w:style w:type="paragraph" w:customStyle="1" w:styleId="EpSEpigraphSource">
    <w:name w:val="EpS Epigraph Source"/>
    <w:basedOn w:val="EpEpigraph"/>
    <w:rsid w:val="00B03063"/>
    <w:pPr>
      <w:spacing w:before="140" w:after="280"/>
      <w:ind w:right="0"/>
    </w:pPr>
  </w:style>
  <w:style w:type="paragraph" w:customStyle="1" w:styleId="PITxPartIntroductionText">
    <w:name w:val="PITx Part Introduction Text"/>
    <w:basedOn w:val="BaseText"/>
    <w:rsid w:val="00B03063"/>
    <w:pPr>
      <w:spacing w:before="280" w:after="280" w:line="560" w:lineRule="exact"/>
      <w:ind w:firstLine="720"/>
      <w:contextualSpacing/>
    </w:pPr>
  </w:style>
  <w:style w:type="paragraph" w:customStyle="1" w:styleId="SpH1SpecialHeading1">
    <w:name w:val="SpH1 Special Heading 1"/>
    <w:basedOn w:val="SpTxSpecialText"/>
    <w:rsid w:val="00B03063"/>
    <w:pPr>
      <w:spacing w:before="280" w:after="280"/>
      <w:ind w:firstLine="0"/>
    </w:pPr>
    <w:rPr>
      <w:b/>
      <w:sz w:val="36"/>
    </w:rPr>
  </w:style>
  <w:style w:type="paragraph" w:customStyle="1" w:styleId="SpTxSpecialText">
    <w:name w:val="SpTx Special Text"/>
    <w:basedOn w:val="BaseText"/>
    <w:rsid w:val="00B03063"/>
    <w:pPr>
      <w:spacing w:line="560" w:lineRule="exact"/>
      <w:ind w:firstLine="720"/>
    </w:pPr>
    <w:rPr>
      <w:color w:val="00B050"/>
    </w:rPr>
  </w:style>
  <w:style w:type="paragraph" w:styleId="TableofAuthorities">
    <w:name w:val="table of authorities"/>
    <w:basedOn w:val="Normal"/>
    <w:next w:val="Normal"/>
    <w:uiPriority w:val="99"/>
    <w:semiHidden/>
    <w:rsid w:val="00B03063"/>
    <w:pPr>
      <w:ind w:left="200" w:hanging="200"/>
    </w:pPr>
  </w:style>
  <w:style w:type="paragraph" w:styleId="TableofFigures">
    <w:name w:val="table of figures"/>
    <w:basedOn w:val="Normal"/>
    <w:next w:val="Normal"/>
    <w:uiPriority w:val="99"/>
    <w:semiHidden/>
    <w:rsid w:val="00B03063"/>
    <w:pPr>
      <w:ind w:left="400" w:hanging="400"/>
    </w:pPr>
  </w:style>
  <w:style w:type="paragraph" w:customStyle="1" w:styleId="GLTrmGlossaryDefinitionTerm">
    <w:name w:val="GLTrm Glossary Definition Term"/>
    <w:basedOn w:val="GLDefGlossaryDefinition"/>
    <w:rsid w:val="00B03063"/>
    <w:pPr>
      <w:spacing w:before="280"/>
    </w:pPr>
    <w:rPr>
      <w:b/>
    </w:rPr>
  </w:style>
  <w:style w:type="character" w:customStyle="1" w:styleId="TMenTableMention">
    <w:name w:val="TMen Table Mention"/>
    <w:rsid w:val="00B03063"/>
    <w:rPr>
      <w:color w:val="FF6600"/>
    </w:rPr>
  </w:style>
  <w:style w:type="paragraph" w:customStyle="1" w:styleId="ChrChronology">
    <w:name w:val="Chr Chronology"/>
    <w:basedOn w:val="BaseText"/>
    <w:rsid w:val="00B03063"/>
    <w:pPr>
      <w:tabs>
        <w:tab w:val="left" w:pos="1728"/>
      </w:tabs>
      <w:spacing w:before="140" w:line="560" w:lineRule="exact"/>
      <w:ind w:left="1728" w:hanging="1728"/>
    </w:pPr>
  </w:style>
  <w:style w:type="paragraph" w:customStyle="1" w:styleId="VSVerseSource">
    <w:name w:val="VS Verse Source"/>
    <w:basedOn w:val="BaseText"/>
    <w:rsid w:val="00B03063"/>
    <w:pPr>
      <w:spacing w:before="140" w:after="280" w:line="560" w:lineRule="exact"/>
    </w:pPr>
  </w:style>
  <w:style w:type="character" w:customStyle="1" w:styleId="SbarMenSidebarMention">
    <w:name w:val="SbarMen Sidebar Mention"/>
    <w:rsid w:val="00B03063"/>
    <w:rPr>
      <w:color w:val="008000"/>
    </w:rPr>
  </w:style>
  <w:style w:type="paragraph" w:customStyle="1" w:styleId="PriDocBegPrimaryDocumentBegin">
    <w:name w:val="PriDocBeg Primary Document Begin"/>
    <w:basedOn w:val="BaseText"/>
    <w:rsid w:val="00B03063"/>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rsid w:val="00B03063"/>
  </w:style>
  <w:style w:type="paragraph" w:customStyle="1" w:styleId="TxCTextContinuation">
    <w:name w:val="TxC Text Continuation"/>
    <w:basedOn w:val="BaseText"/>
    <w:rsid w:val="00B03063"/>
    <w:pPr>
      <w:spacing w:line="560" w:lineRule="exact"/>
    </w:pPr>
  </w:style>
  <w:style w:type="paragraph" w:customStyle="1" w:styleId="VHVerseHeading">
    <w:name w:val="VH Verse Heading"/>
    <w:basedOn w:val="BaseText"/>
    <w:next w:val="VVerse"/>
    <w:rsid w:val="00B03063"/>
    <w:pPr>
      <w:keepNext/>
      <w:keepLines/>
      <w:spacing w:before="280" w:line="560" w:lineRule="exact"/>
    </w:pPr>
    <w:rPr>
      <w:b/>
    </w:rPr>
  </w:style>
  <w:style w:type="paragraph" w:customStyle="1" w:styleId="VVerse">
    <w:name w:val="V Verse"/>
    <w:basedOn w:val="BaseText"/>
    <w:rsid w:val="00B03063"/>
    <w:pPr>
      <w:tabs>
        <w:tab w:val="left" w:pos="2880"/>
      </w:tabs>
      <w:spacing w:before="280" w:after="280" w:line="560" w:lineRule="exact"/>
      <w:ind w:left="245" w:hanging="245"/>
      <w:contextualSpacing/>
    </w:pPr>
  </w:style>
  <w:style w:type="character" w:customStyle="1" w:styleId="BxMenBoxMention">
    <w:name w:val="BxMen Box Mention"/>
    <w:rsid w:val="00B03063"/>
    <w:rPr>
      <w:color w:val="FF00FF"/>
    </w:rPr>
  </w:style>
  <w:style w:type="character" w:customStyle="1" w:styleId="SbarCOSidebarCallOut">
    <w:name w:val="SbarCO Sidebar Call Out"/>
    <w:rsid w:val="00B03063"/>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B03063"/>
    <w:pPr>
      <w:tabs>
        <w:tab w:val="left" w:pos="1440"/>
        <w:tab w:val="left" w:pos="1800"/>
        <w:tab w:val="left" w:pos="2160"/>
      </w:tabs>
      <w:ind w:left="1080" w:right="720"/>
    </w:pPr>
  </w:style>
  <w:style w:type="paragraph" w:customStyle="1" w:styleId="LetAuLetterAuthor">
    <w:name w:val="LetAu Letter Author"/>
    <w:basedOn w:val="LetTxLetterText"/>
    <w:rsid w:val="00B03063"/>
    <w:pPr>
      <w:spacing w:after="280"/>
    </w:pPr>
  </w:style>
  <w:style w:type="paragraph" w:customStyle="1" w:styleId="LetAuAddLetterAuthorAddress">
    <w:name w:val="LetAuAdd Letter Author Address"/>
    <w:basedOn w:val="LetTxLetterText"/>
    <w:rsid w:val="00B03063"/>
    <w:pPr>
      <w:spacing w:after="280"/>
      <w:contextualSpacing/>
    </w:pPr>
  </w:style>
  <w:style w:type="paragraph" w:customStyle="1" w:styleId="LetAddLetterAddress">
    <w:name w:val="LetAdd Letter Address"/>
    <w:basedOn w:val="LetTxLetterText"/>
    <w:rsid w:val="00B03063"/>
    <w:pPr>
      <w:spacing w:after="280"/>
      <w:contextualSpacing/>
    </w:pPr>
  </w:style>
  <w:style w:type="paragraph" w:customStyle="1" w:styleId="Let-ELetterinExtract">
    <w:name w:val="Let-E Letter in Extract"/>
    <w:basedOn w:val="LetTxLetterText"/>
    <w:rsid w:val="00B03063"/>
    <w:pPr>
      <w:ind w:left="720" w:right="720"/>
    </w:pPr>
  </w:style>
  <w:style w:type="paragraph" w:customStyle="1" w:styleId="LetDate-ELetterDateinExtract">
    <w:name w:val="LetDate-E Letter Date in Extract"/>
    <w:basedOn w:val="Let-ELetterinExtract"/>
    <w:rsid w:val="00B03063"/>
  </w:style>
  <w:style w:type="paragraph" w:customStyle="1" w:styleId="LetAdd-ELetterAddressinExtract">
    <w:name w:val="LetAdd-E Letter Address in Extract"/>
    <w:basedOn w:val="LetAddLetterAddress"/>
    <w:rsid w:val="00B03063"/>
    <w:pPr>
      <w:spacing w:before="0" w:after="0"/>
      <w:ind w:left="720" w:right="720"/>
      <w:contextualSpacing w:val="0"/>
    </w:pPr>
  </w:style>
  <w:style w:type="paragraph" w:customStyle="1" w:styleId="LetAu-ELetterAuthorinExtract">
    <w:name w:val="LetAu-E Letter Author in Extract"/>
    <w:basedOn w:val="LetAuLetterAuthor"/>
    <w:rsid w:val="00B03063"/>
    <w:pPr>
      <w:spacing w:before="0"/>
      <w:ind w:left="720" w:right="720"/>
    </w:pPr>
  </w:style>
  <w:style w:type="paragraph" w:customStyle="1" w:styleId="LetAuAdd-ELetterAuthorAddressinExtract">
    <w:name w:val="LetAuAdd-E Letter Author Address in Extract"/>
    <w:basedOn w:val="LetAuAddLetterAuthorAddress"/>
    <w:rsid w:val="00B03063"/>
    <w:pPr>
      <w:spacing w:before="0"/>
      <w:ind w:left="720" w:right="720"/>
    </w:pPr>
  </w:style>
  <w:style w:type="paragraph" w:customStyle="1" w:styleId="CSTChapterSubtitle">
    <w:name w:val="CST Chapter Subtitle"/>
    <w:basedOn w:val="BaseHeading"/>
    <w:autoRedefine/>
    <w:rsid w:val="00B03063"/>
    <w:rPr>
      <w:sz w:val="28"/>
    </w:rPr>
  </w:style>
  <w:style w:type="paragraph" w:customStyle="1" w:styleId="PITPartIntroductionTitle">
    <w:name w:val="PIT Part Introduction Title"/>
    <w:basedOn w:val="PSTPartSubtitle"/>
    <w:qFormat/>
    <w:rsid w:val="00B03063"/>
    <w:pPr>
      <w:keepNext/>
      <w:spacing w:before="280"/>
    </w:pPr>
  </w:style>
  <w:style w:type="paragraph" w:customStyle="1" w:styleId="NNotation">
    <w:name w:val="N Notation"/>
    <w:basedOn w:val="BaseText"/>
    <w:qFormat/>
    <w:rsid w:val="00B03063"/>
    <w:pPr>
      <w:tabs>
        <w:tab w:val="left" w:pos="480"/>
      </w:tabs>
      <w:spacing w:line="560" w:lineRule="exact"/>
    </w:pPr>
  </w:style>
  <w:style w:type="paragraph" w:styleId="Revision">
    <w:name w:val="Revision"/>
    <w:hidden/>
    <w:uiPriority w:val="99"/>
    <w:semiHidden/>
    <w:rsid w:val="00B03063"/>
    <w:pPr>
      <w:spacing w:after="0"/>
    </w:pPr>
    <w:rPr>
      <w:rFonts w:ascii="Times New Roman" w:eastAsia="Times New Roman" w:hAnsi="Times New Roman" w:cs="Times New Roman"/>
      <w:sz w:val="20"/>
      <w:szCs w:val="20"/>
    </w:rPr>
  </w:style>
  <w:style w:type="paragraph" w:customStyle="1" w:styleId="DIA-EDialogueinExtract">
    <w:name w:val="DIA-E Dialogue in Extract"/>
    <w:basedOn w:val="DIADialogue"/>
    <w:qFormat/>
    <w:rsid w:val="00B03063"/>
    <w:pPr>
      <w:tabs>
        <w:tab w:val="left" w:pos="4320"/>
      </w:tabs>
      <w:ind w:left="1440" w:right="720"/>
    </w:pPr>
  </w:style>
  <w:style w:type="paragraph" w:customStyle="1" w:styleId="VEVerseinExtract">
    <w:name w:val="VE Verse in Extract"/>
    <w:basedOn w:val="VVerse"/>
    <w:qFormat/>
    <w:rsid w:val="00B03063"/>
    <w:pPr>
      <w:tabs>
        <w:tab w:val="left" w:pos="1440"/>
        <w:tab w:val="left" w:pos="3600"/>
        <w:tab w:val="left" w:pos="4320"/>
        <w:tab w:val="left" w:pos="5040"/>
        <w:tab w:val="left" w:pos="5760"/>
      </w:tabs>
      <w:ind w:left="965" w:right="720"/>
    </w:pPr>
  </w:style>
  <w:style w:type="paragraph" w:customStyle="1" w:styleId="VESVerseinExtractSource">
    <w:name w:val="VES Verse in Extract Source"/>
    <w:basedOn w:val="VSVerseSource"/>
    <w:qFormat/>
    <w:rsid w:val="00B03063"/>
    <w:pPr>
      <w:spacing w:before="0"/>
      <w:ind w:left="720" w:right="720"/>
    </w:pPr>
  </w:style>
  <w:style w:type="paragraph" w:customStyle="1" w:styleId="AuQAuthorQuery">
    <w:name w:val="AuQ Author Query"/>
    <w:basedOn w:val="NtENotetoEditor"/>
    <w:qFormat/>
    <w:rsid w:val="00B03063"/>
    <w:rPr>
      <w:color w:val="0070C0"/>
    </w:rPr>
  </w:style>
  <w:style w:type="paragraph" w:customStyle="1" w:styleId="AppBegAppendixBegin">
    <w:name w:val="AppBeg Appendix Begin"/>
    <w:basedOn w:val="PriDocBegPrimaryDocumentBegin"/>
    <w:qFormat/>
    <w:rsid w:val="00B03063"/>
  </w:style>
  <w:style w:type="paragraph" w:customStyle="1" w:styleId="AppEndAppendixEnd">
    <w:name w:val="AppEnd Appendix End"/>
    <w:basedOn w:val="PriDocEndPrimaryDocumentEnd"/>
    <w:qFormat/>
    <w:rsid w:val="00B03063"/>
  </w:style>
  <w:style w:type="paragraph" w:customStyle="1" w:styleId="BoxBegBoxBegin">
    <w:name w:val="BoxBeg Box Begin"/>
    <w:basedOn w:val="PriDocBegPrimaryDocumentBegin"/>
    <w:qFormat/>
    <w:rsid w:val="00B03063"/>
  </w:style>
  <w:style w:type="paragraph" w:customStyle="1" w:styleId="BoxEndBoxEnd">
    <w:name w:val="BoxEnd Box End"/>
    <w:basedOn w:val="PriDocEndPrimaryDocumentEnd"/>
    <w:qFormat/>
    <w:rsid w:val="00B03063"/>
  </w:style>
  <w:style w:type="paragraph" w:customStyle="1" w:styleId="ExrBegExerciseBegin">
    <w:name w:val="ExrBeg Exercise Begin"/>
    <w:basedOn w:val="PriDocBegPrimaryDocumentBegin"/>
    <w:qFormat/>
    <w:rsid w:val="00B03063"/>
  </w:style>
  <w:style w:type="paragraph" w:customStyle="1" w:styleId="ExrEndExerciseEnd">
    <w:name w:val="ExrEnd Exercise End"/>
    <w:basedOn w:val="PriDocEndPrimaryDocumentEnd"/>
    <w:qFormat/>
    <w:rsid w:val="00B03063"/>
  </w:style>
  <w:style w:type="paragraph" w:customStyle="1" w:styleId="NotesBegNotesBegin">
    <w:name w:val="NotesBeg Notes Begin"/>
    <w:basedOn w:val="PriDocBegPrimaryDocumentBegin"/>
    <w:qFormat/>
    <w:rsid w:val="00B03063"/>
  </w:style>
  <w:style w:type="paragraph" w:customStyle="1" w:styleId="NotesEndNotesEnd">
    <w:name w:val="NotesEnd Notes End"/>
    <w:basedOn w:val="PriDocEndPrimaryDocumentEnd"/>
    <w:qFormat/>
    <w:rsid w:val="00B03063"/>
  </w:style>
  <w:style w:type="paragraph" w:customStyle="1" w:styleId="TSTableSource">
    <w:name w:val="TS Table Source"/>
    <w:basedOn w:val="TFNTableFootnote"/>
    <w:rsid w:val="00B03063"/>
    <w:pPr>
      <w:spacing w:before="0" w:after="560"/>
    </w:pPr>
  </w:style>
  <w:style w:type="paragraph" w:customStyle="1" w:styleId="TNTableNumber">
    <w:name w:val="TN Table Number"/>
    <w:basedOn w:val="TTTableTitle"/>
    <w:rsid w:val="00B03063"/>
    <w:pPr>
      <w:spacing w:before="560"/>
    </w:pPr>
    <w:rPr>
      <w:b/>
    </w:rPr>
  </w:style>
  <w:style w:type="paragraph" w:customStyle="1" w:styleId="ITCHIn-textTableColumnHead">
    <w:name w:val="ITCH In-text Table Column Head"/>
    <w:basedOn w:val="TCHTableColumnHead"/>
    <w:rsid w:val="00B03063"/>
  </w:style>
  <w:style w:type="paragraph" w:customStyle="1" w:styleId="ITBIn-textTableBody">
    <w:name w:val="ITB In-text Table Body"/>
    <w:basedOn w:val="TBTableBody"/>
    <w:rsid w:val="00B03063"/>
  </w:style>
  <w:style w:type="paragraph" w:customStyle="1" w:styleId="RefTxReferenceText">
    <w:name w:val="RefTx Reference Text"/>
    <w:basedOn w:val="BaseText"/>
    <w:link w:val="RefTxReferenceTextChar"/>
    <w:rsid w:val="00B03063"/>
    <w:pPr>
      <w:spacing w:after="140" w:line="560" w:lineRule="exact"/>
      <w:ind w:left="720" w:hanging="720"/>
    </w:pPr>
  </w:style>
  <w:style w:type="paragraph" w:customStyle="1" w:styleId="DL-EDescriptiveListinExtract">
    <w:name w:val="DL-E Descriptive List in Extract"/>
    <w:basedOn w:val="DLDescriptiveList"/>
    <w:rsid w:val="00B03063"/>
    <w:pPr>
      <w:tabs>
        <w:tab w:val="left" w:pos="480"/>
      </w:tabs>
    </w:pPr>
  </w:style>
  <w:style w:type="paragraph" w:customStyle="1" w:styleId="N-ENotationinExtract">
    <w:name w:val="N-E Notation in Extract"/>
    <w:basedOn w:val="NNotation"/>
    <w:rsid w:val="00B03063"/>
  </w:style>
  <w:style w:type="paragraph" w:customStyle="1" w:styleId="Dis-EDisplayinExtract">
    <w:name w:val="Dis-E Display in Extract"/>
    <w:basedOn w:val="DDisplay"/>
    <w:rsid w:val="00B03063"/>
    <w:pPr>
      <w:ind w:left="720" w:right="720"/>
    </w:pPr>
  </w:style>
  <w:style w:type="paragraph" w:customStyle="1" w:styleId="DDisplay">
    <w:name w:val="D Display"/>
    <w:basedOn w:val="BaseText"/>
    <w:rsid w:val="00B03063"/>
    <w:pPr>
      <w:spacing w:before="280" w:after="280" w:line="560" w:lineRule="exact"/>
    </w:pPr>
  </w:style>
  <w:style w:type="paragraph" w:customStyle="1" w:styleId="PProgram">
    <w:name w:val="P Program"/>
    <w:basedOn w:val="BaseText"/>
    <w:rsid w:val="00B03063"/>
    <w:pPr>
      <w:spacing w:line="560" w:lineRule="exact"/>
    </w:pPr>
    <w:rPr>
      <w:rFonts w:ascii="Courier" w:hAnsi="Courier"/>
      <w:sz w:val="22"/>
    </w:rPr>
  </w:style>
  <w:style w:type="paragraph" w:customStyle="1" w:styleId="P-EPrograminExtract">
    <w:name w:val="P-E Program in Extract"/>
    <w:basedOn w:val="PProgram"/>
    <w:rsid w:val="00B03063"/>
    <w:pPr>
      <w:spacing w:before="280" w:after="280"/>
      <w:ind w:left="720" w:right="720"/>
    </w:pPr>
  </w:style>
  <w:style w:type="paragraph" w:customStyle="1" w:styleId="NTrDNumberedTreeDisplay">
    <w:name w:val="NTrD Numbered Tree Display"/>
    <w:basedOn w:val="BaseText"/>
    <w:rsid w:val="00B03063"/>
    <w:pPr>
      <w:spacing w:before="280" w:after="280" w:line="560" w:lineRule="exact"/>
    </w:pPr>
  </w:style>
  <w:style w:type="paragraph" w:customStyle="1" w:styleId="NTrD-ENumberedTreeDisplayinExtract">
    <w:name w:val="NTrD-E Numbered Tree Display in Extract"/>
    <w:basedOn w:val="NTrDNumberedTreeDisplay"/>
    <w:rsid w:val="00B03063"/>
    <w:pPr>
      <w:ind w:left="720" w:right="720"/>
    </w:pPr>
  </w:style>
  <w:style w:type="paragraph" w:customStyle="1" w:styleId="IEIndexMainEntry">
    <w:name w:val="IE Index Main Entry"/>
    <w:basedOn w:val="BaseText"/>
    <w:rsid w:val="00B03063"/>
    <w:pPr>
      <w:spacing w:line="560" w:lineRule="exact"/>
      <w:ind w:left="2160" w:hanging="2160"/>
    </w:pPr>
  </w:style>
  <w:style w:type="paragraph" w:customStyle="1" w:styleId="ISEIndexSubentry">
    <w:name w:val="ISE Index Subentry"/>
    <w:basedOn w:val="IEIndexMainEntry"/>
    <w:rsid w:val="00B03063"/>
    <w:pPr>
      <w:ind w:left="2880"/>
    </w:pPr>
  </w:style>
  <w:style w:type="paragraph" w:customStyle="1" w:styleId="IABIndexAlphabeticalBreak">
    <w:name w:val="IAB Index Alphabetical Break"/>
    <w:basedOn w:val="IEIndexMainEntry"/>
    <w:rsid w:val="00B03063"/>
    <w:pPr>
      <w:spacing w:before="560"/>
    </w:pPr>
  </w:style>
  <w:style w:type="paragraph" w:customStyle="1" w:styleId="ISSEIndexSubsubentry">
    <w:name w:val="ISSE Index Subsubentry"/>
    <w:basedOn w:val="ISEIndexSubentry"/>
    <w:rsid w:val="00B03063"/>
    <w:pPr>
      <w:ind w:left="3600"/>
    </w:pPr>
  </w:style>
  <w:style w:type="paragraph" w:customStyle="1" w:styleId="SbarTSidebarTitle">
    <w:name w:val="SbarT Sidebar Title"/>
    <w:basedOn w:val="SbarTxSidebarText"/>
    <w:rsid w:val="00B03063"/>
    <w:pPr>
      <w:spacing w:before="560"/>
    </w:pPr>
    <w:rPr>
      <w:b/>
      <w:sz w:val="28"/>
    </w:rPr>
  </w:style>
  <w:style w:type="paragraph" w:customStyle="1" w:styleId="SbarAuSidebarAuthor">
    <w:name w:val="SbarAu Sidebar Author"/>
    <w:basedOn w:val="SbarTxSidebarText"/>
    <w:rsid w:val="00B03063"/>
    <w:pPr>
      <w:spacing w:before="280"/>
    </w:pPr>
    <w:rPr>
      <w:b/>
    </w:rPr>
  </w:style>
  <w:style w:type="paragraph" w:customStyle="1" w:styleId="SbarSNSidebarSourceNote">
    <w:name w:val="SbarSN Sidebar Source Note"/>
    <w:basedOn w:val="SbarTxSidebarText"/>
    <w:rsid w:val="00B03063"/>
    <w:pPr>
      <w:spacing w:before="280"/>
    </w:pPr>
  </w:style>
  <w:style w:type="paragraph" w:customStyle="1" w:styleId="FgCFigureCaption">
    <w:name w:val="FgC Figure Caption"/>
    <w:basedOn w:val="BaseText"/>
    <w:link w:val="FgCFigureCaptionChar"/>
    <w:rsid w:val="00B03063"/>
    <w:pPr>
      <w:spacing w:line="560" w:lineRule="exact"/>
    </w:pPr>
  </w:style>
  <w:style w:type="character" w:customStyle="1" w:styleId="FgCFigureCaptionChar">
    <w:name w:val="FgC Figure Caption Char"/>
    <w:link w:val="FgCFigureCaption"/>
    <w:rsid w:val="00B03063"/>
    <w:rPr>
      <w:rFonts w:ascii="Times New Roman" w:eastAsia="Times New Roman" w:hAnsi="Times New Roman" w:cs="Times New Roman"/>
      <w:szCs w:val="20"/>
    </w:rPr>
  </w:style>
  <w:style w:type="paragraph" w:customStyle="1" w:styleId="FgTFigureTitle">
    <w:name w:val="FgT Figure Title"/>
    <w:basedOn w:val="FgCFigureCaption"/>
    <w:rsid w:val="00B03063"/>
  </w:style>
  <w:style w:type="paragraph" w:customStyle="1" w:styleId="FgNFigureNumber">
    <w:name w:val="FgN Figure Number"/>
    <w:basedOn w:val="FgTFigureTitle"/>
    <w:rsid w:val="00B03063"/>
    <w:pPr>
      <w:spacing w:before="560"/>
    </w:pPr>
  </w:style>
  <w:style w:type="paragraph" w:customStyle="1" w:styleId="FgSFigureSource">
    <w:name w:val="FgS Figure Source"/>
    <w:basedOn w:val="FgCFigureCaption"/>
    <w:rsid w:val="00B03063"/>
    <w:pPr>
      <w:spacing w:after="560"/>
    </w:pPr>
  </w:style>
  <w:style w:type="paragraph" w:customStyle="1" w:styleId="NtDNotetoDesign">
    <w:name w:val="NtD Note to Design"/>
    <w:basedOn w:val="NtENotetoEditor"/>
    <w:rsid w:val="00B03063"/>
    <w:rPr>
      <w:color w:val="FF00FF"/>
    </w:rPr>
  </w:style>
  <w:style w:type="paragraph" w:customStyle="1" w:styleId="DHDisplayHead">
    <w:name w:val="DH Display Head"/>
    <w:basedOn w:val="BaseText"/>
    <w:rsid w:val="00B03063"/>
    <w:pPr>
      <w:spacing w:before="280" w:line="560" w:lineRule="exact"/>
    </w:pPr>
    <w:rPr>
      <w:b/>
    </w:rPr>
  </w:style>
  <w:style w:type="paragraph" w:customStyle="1" w:styleId="SDSubdisplay">
    <w:name w:val="SD Subdisplay"/>
    <w:basedOn w:val="DDisplay"/>
    <w:rsid w:val="00B03063"/>
    <w:pPr>
      <w:spacing w:before="0" w:after="0"/>
      <w:ind w:left="720"/>
    </w:pPr>
  </w:style>
  <w:style w:type="paragraph" w:customStyle="1" w:styleId="SSDSubsubdisplay">
    <w:name w:val="SSD Subsubdisplay"/>
    <w:basedOn w:val="SDSubdisplay"/>
    <w:rsid w:val="00B03063"/>
    <w:pPr>
      <w:ind w:left="1440"/>
    </w:pPr>
  </w:style>
  <w:style w:type="paragraph" w:customStyle="1" w:styleId="ExrLv1TxExerciseText">
    <w:name w:val="ExrLv1Tx Exercise Text"/>
    <w:basedOn w:val="BaseText"/>
    <w:rsid w:val="00B03063"/>
    <w:pPr>
      <w:spacing w:before="280" w:after="280" w:line="560" w:lineRule="exact"/>
    </w:pPr>
  </w:style>
  <w:style w:type="paragraph" w:customStyle="1" w:styleId="ExrLv2TxSubexerciseText">
    <w:name w:val="ExrLv2Tx Subexercise Text"/>
    <w:basedOn w:val="ExrLv1TxExerciseText"/>
    <w:rsid w:val="00B03063"/>
    <w:pPr>
      <w:spacing w:before="0"/>
      <w:ind w:left="720"/>
    </w:pPr>
  </w:style>
  <w:style w:type="paragraph" w:customStyle="1" w:styleId="ExrLv3TxSubsubexerciseText">
    <w:name w:val="ExrLv3Tx Subsubexercise Text"/>
    <w:basedOn w:val="ExrLv2TxSubexerciseText"/>
    <w:rsid w:val="00B03063"/>
    <w:pPr>
      <w:ind w:left="1440"/>
    </w:pPr>
  </w:style>
  <w:style w:type="paragraph" w:customStyle="1" w:styleId="NTNoteText">
    <w:name w:val="NT Note Text"/>
    <w:basedOn w:val="BaseText"/>
    <w:rsid w:val="00B03063"/>
    <w:pPr>
      <w:spacing w:after="280" w:line="560" w:lineRule="exact"/>
    </w:pPr>
  </w:style>
  <w:style w:type="paragraph" w:customStyle="1" w:styleId="FNFootnoteText">
    <w:name w:val="FN Footnote Text"/>
    <w:basedOn w:val="BaseText"/>
    <w:rsid w:val="00B03063"/>
    <w:pPr>
      <w:spacing w:line="560" w:lineRule="exact"/>
    </w:pPr>
  </w:style>
  <w:style w:type="paragraph" w:customStyle="1" w:styleId="RHRRunningHeadRecto">
    <w:name w:val="RHR Running Head Recto"/>
    <w:basedOn w:val="BaseText"/>
    <w:link w:val="RHRRunningHeadRectoChar"/>
    <w:rsid w:val="00B03063"/>
    <w:pPr>
      <w:spacing w:line="560" w:lineRule="exact"/>
    </w:pPr>
  </w:style>
  <w:style w:type="paragraph" w:customStyle="1" w:styleId="RHVRunningHeadVerso">
    <w:name w:val="RHV Running Head Verso"/>
    <w:basedOn w:val="RHRRunningHeadRecto"/>
    <w:link w:val="RHVRunningHeadVersoChar"/>
    <w:rsid w:val="00B03063"/>
  </w:style>
  <w:style w:type="paragraph" w:customStyle="1" w:styleId="COContributorName">
    <w:name w:val="CO Contributor Name"/>
    <w:basedOn w:val="BaseText"/>
    <w:rsid w:val="00B03063"/>
    <w:pPr>
      <w:spacing w:before="280" w:line="560" w:lineRule="exact"/>
    </w:pPr>
    <w:rPr>
      <w:b/>
    </w:rPr>
  </w:style>
  <w:style w:type="paragraph" w:customStyle="1" w:styleId="COBContributorBio">
    <w:name w:val="COB Contributor Bio"/>
    <w:basedOn w:val="BaseText"/>
    <w:rsid w:val="00B03063"/>
    <w:pPr>
      <w:spacing w:after="280" w:line="560" w:lineRule="exact"/>
    </w:pPr>
  </w:style>
  <w:style w:type="paragraph" w:customStyle="1" w:styleId="FBHFrontmatterBackmatterHead">
    <w:name w:val="FBH Frontmatter/Backmatter Head"/>
    <w:basedOn w:val="CTChapterTitle"/>
    <w:rsid w:val="00B03063"/>
  </w:style>
  <w:style w:type="paragraph" w:customStyle="1" w:styleId="BaseHeading">
    <w:name w:val="Base Heading"/>
    <w:link w:val="BaseHeadingChar"/>
    <w:qFormat/>
    <w:rsid w:val="00B03063"/>
    <w:pPr>
      <w:spacing w:after="0" w:line="560" w:lineRule="exact"/>
    </w:pPr>
    <w:rPr>
      <w:rFonts w:ascii="Times New Roman" w:eastAsia="Times New Roman" w:hAnsi="Times New Roman" w:cs="Times New Roman"/>
      <w:sz w:val="36"/>
      <w:szCs w:val="20"/>
    </w:rPr>
  </w:style>
  <w:style w:type="paragraph" w:customStyle="1" w:styleId="BaseText">
    <w:name w:val="Base Text"/>
    <w:link w:val="BaseTextChar"/>
    <w:qFormat/>
    <w:rsid w:val="00B03063"/>
    <w:pPr>
      <w:spacing w:after="0"/>
    </w:pPr>
    <w:rPr>
      <w:rFonts w:ascii="Times New Roman" w:eastAsia="Times New Roman" w:hAnsi="Times New Roman" w:cs="Times New Roman"/>
      <w:szCs w:val="20"/>
    </w:rPr>
  </w:style>
  <w:style w:type="paragraph" w:customStyle="1" w:styleId="BibTxBibliographyText">
    <w:name w:val="BibTx Bibliography Text"/>
    <w:basedOn w:val="BaseText"/>
    <w:rsid w:val="00B03063"/>
    <w:pPr>
      <w:spacing w:after="140" w:line="560" w:lineRule="exact"/>
      <w:ind w:left="720" w:hanging="720"/>
    </w:pPr>
  </w:style>
  <w:style w:type="paragraph" w:customStyle="1" w:styleId="H4MHeadingLevel4Math">
    <w:name w:val="H4M Heading Level 4 Math"/>
    <w:basedOn w:val="H4HeadingLevel4"/>
    <w:rsid w:val="00B03063"/>
    <w:pPr>
      <w:spacing w:after="360"/>
    </w:pPr>
  </w:style>
  <w:style w:type="paragraph" w:styleId="BlockText">
    <w:name w:val="Block Text"/>
    <w:basedOn w:val="Normal"/>
    <w:uiPriority w:val="99"/>
    <w:rsid w:val="00B03063"/>
    <w:pPr>
      <w:spacing w:after="120"/>
      <w:ind w:left="1440" w:right="1440"/>
    </w:pPr>
  </w:style>
  <w:style w:type="paragraph" w:customStyle="1" w:styleId="H5MHeadingLevel5Math">
    <w:name w:val="H5M Heading Level 5 Math"/>
    <w:basedOn w:val="H5HeadingLevel5"/>
    <w:rsid w:val="00B03063"/>
    <w:pPr>
      <w:spacing w:after="360"/>
    </w:pPr>
  </w:style>
  <w:style w:type="paragraph" w:customStyle="1" w:styleId="NoteCNotetoComp">
    <w:name w:val="NoteC Note to Comp"/>
    <w:basedOn w:val="BaseText"/>
    <w:rsid w:val="00B03063"/>
    <w:pPr>
      <w:spacing w:before="360" w:after="360" w:line="360" w:lineRule="exact"/>
    </w:pPr>
    <w:rPr>
      <w:color w:val="FF0000"/>
      <w:sz w:val="28"/>
    </w:rPr>
  </w:style>
  <w:style w:type="paragraph" w:customStyle="1" w:styleId="NoteDNotetoDesign">
    <w:name w:val="NoteD Note to Design"/>
    <w:basedOn w:val="Normal"/>
    <w:rsid w:val="00B03063"/>
    <w:pPr>
      <w:spacing w:before="360" w:after="360" w:line="360" w:lineRule="exact"/>
    </w:pPr>
    <w:rPr>
      <w:color w:val="FF00FF"/>
      <w:sz w:val="28"/>
    </w:rPr>
  </w:style>
  <w:style w:type="paragraph" w:customStyle="1" w:styleId="NoteENotetoEditor">
    <w:name w:val="NoteE Note to Editor"/>
    <w:basedOn w:val="NoteCNotetoComp"/>
    <w:rsid w:val="00B03063"/>
    <w:rPr>
      <w:color w:val="008000"/>
    </w:rPr>
  </w:style>
  <w:style w:type="paragraph" w:customStyle="1" w:styleId="FBHFrontmatterHead">
    <w:name w:val="FBH Frontmatter Head"/>
    <w:basedOn w:val="CTChapterTitle"/>
    <w:rsid w:val="00B03063"/>
  </w:style>
  <w:style w:type="paragraph" w:customStyle="1" w:styleId="LList">
    <w:name w:val="L List"/>
    <w:basedOn w:val="ULUnnumberedList"/>
    <w:qFormat/>
    <w:rsid w:val="00B03063"/>
  </w:style>
  <w:style w:type="paragraph" w:customStyle="1" w:styleId="L-EListinExtract">
    <w:name w:val="L-E List in Extract"/>
    <w:basedOn w:val="ULUnnumberedList"/>
    <w:qFormat/>
    <w:rsid w:val="00B03063"/>
    <w:pPr>
      <w:ind w:left="1080"/>
    </w:pPr>
  </w:style>
  <w:style w:type="paragraph" w:customStyle="1" w:styleId="E-MExtractMultiple">
    <w:name w:val="E-M Extract Multiple"/>
    <w:basedOn w:val="EExtract"/>
    <w:qFormat/>
    <w:rsid w:val="00B03063"/>
    <w:pPr>
      <w:spacing w:after="120"/>
    </w:pPr>
  </w:style>
  <w:style w:type="paragraph" w:customStyle="1" w:styleId="H-EHeadinExtract">
    <w:name w:val="H-E Head in Extract"/>
    <w:basedOn w:val="LH-EListHeadinExtract"/>
    <w:qFormat/>
    <w:rsid w:val="00B03063"/>
  </w:style>
  <w:style w:type="paragraph" w:customStyle="1" w:styleId="HAAHead">
    <w:name w:val="HA A Head"/>
    <w:basedOn w:val="SpH1SpecialHeading1"/>
    <w:qFormat/>
    <w:rsid w:val="00B03063"/>
    <w:pPr>
      <w:outlineLvl w:val="0"/>
    </w:pPr>
  </w:style>
  <w:style w:type="paragraph" w:customStyle="1" w:styleId="SBHSpaceBreakHalfLine">
    <w:name w:val="SBH Space Break HalfLine"/>
    <w:basedOn w:val="SBSpaceBreak"/>
    <w:qFormat/>
    <w:rsid w:val="00B03063"/>
    <w:pPr>
      <w:spacing w:line="280" w:lineRule="exact"/>
    </w:pPr>
  </w:style>
  <w:style w:type="paragraph" w:customStyle="1" w:styleId="NHNotesHead">
    <w:name w:val="NH Notes Head"/>
    <w:basedOn w:val="BaseHeading"/>
    <w:rsid w:val="00B03063"/>
    <w:pPr>
      <w:autoSpaceDE w:val="0"/>
      <w:autoSpaceDN w:val="0"/>
      <w:adjustRightInd w:val="0"/>
      <w:spacing w:before="360" w:after="280"/>
    </w:pPr>
    <w:rPr>
      <w:b/>
      <w:sz w:val="32"/>
      <w:szCs w:val="24"/>
    </w:rPr>
  </w:style>
  <w:style w:type="paragraph" w:customStyle="1" w:styleId="BkTBookTitle">
    <w:name w:val="BkT Book Title"/>
    <w:basedOn w:val="BaseText"/>
    <w:rsid w:val="00B03063"/>
    <w:pPr>
      <w:spacing w:line="560" w:lineRule="exact"/>
      <w:jc w:val="right"/>
    </w:pPr>
    <w:rPr>
      <w:szCs w:val="24"/>
    </w:rPr>
  </w:style>
  <w:style w:type="paragraph" w:customStyle="1" w:styleId="SecTSectionTitle">
    <w:name w:val="SecT Section Title"/>
    <w:basedOn w:val="BaseText"/>
    <w:rsid w:val="00B03063"/>
    <w:pPr>
      <w:spacing w:line="560" w:lineRule="exact"/>
      <w:jc w:val="right"/>
    </w:pPr>
    <w:rPr>
      <w:szCs w:val="24"/>
    </w:rPr>
  </w:style>
  <w:style w:type="paragraph" w:customStyle="1" w:styleId="BibRefHeadBibRefHead">
    <w:name w:val="BibRefHead BibRef Head"/>
    <w:basedOn w:val="BaseHeading"/>
    <w:rsid w:val="00B03063"/>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B03063"/>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B03063"/>
    <w:pPr>
      <w:spacing w:before="280" w:line="560" w:lineRule="exact"/>
      <w:ind w:left="720" w:right="720"/>
    </w:pPr>
  </w:style>
  <w:style w:type="paragraph" w:customStyle="1" w:styleId="Algorithm">
    <w:name w:val="Algorithm"/>
    <w:basedOn w:val="DEDisplayEquation"/>
    <w:rsid w:val="00B03063"/>
  </w:style>
  <w:style w:type="paragraph" w:customStyle="1" w:styleId="Assumption">
    <w:name w:val="Assumption"/>
    <w:basedOn w:val="DEDisplayEquation"/>
    <w:rsid w:val="00B03063"/>
  </w:style>
  <w:style w:type="paragraph" w:customStyle="1" w:styleId="Axiom">
    <w:name w:val="Axiom"/>
    <w:basedOn w:val="DEDisplayEquation"/>
    <w:rsid w:val="00B03063"/>
  </w:style>
  <w:style w:type="paragraph" w:customStyle="1" w:styleId="Case">
    <w:name w:val="Case"/>
    <w:basedOn w:val="DEDisplayEquation"/>
    <w:rsid w:val="00B03063"/>
  </w:style>
  <w:style w:type="paragraph" w:customStyle="1" w:styleId="Claim">
    <w:name w:val="Claim"/>
    <w:basedOn w:val="DEDisplayEquation"/>
    <w:rsid w:val="00B03063"/>
  </w:style>
  <w:style w:type="paragraph" w:customStyle="1" w:styleId="Conjunction">
    <w:name w:val="Conjunction"/>
    <w:basedOn w:val="DEDisplayEquation"/>
    <w:rsid w:val="00B03063"/>
  </w:style>
  <w:style w:type="paragraph" w:customStyle="1" w:styleId="Corollary">
    <w:name w:val="Corollary"/>
    <w:basedOn w:val="DEDisplayEquation"/>
    <w:rsid w:val="00B03063"/>
  </w:style>
  <w:style w:type="paragraph" w:customStyle="1" w:styleId="Definition">
    <w:name w:val="Definition"/>
    <w:basedOn w:val="DEDisplayEquation"/>
    <w:rsid w:val="00B03063"/>
  </w:style>
  <w:style w:type="paragraph" w:customStyle="1" w:styleId="Hypothesis">
    <w:name w:val="Hypothesis"/>
    <w:basedOn w:val="DEDisplayEquation"/>
    <w:rsid w:val="00B03063"/>
  </w:style>
  <w:style w:type="paragraph" w:customStyle="1" w:styleId="Lemma">
    <w:name w:val="Lemma"/>
    <w:basedOn w:val="DEDisplayEquation"/>
    <w:rsid w:val="00B03063"/>
  </w:style>
  <w:style w:type="paragraph" w:customStyle="1" w:styleId="Note">
    <w:name w:val="Note"/>
    <w:basedOn w:val="DEDisplayEquation"/>
    <w:rsid w:val="00B03063"/>
  </w:style>
  <w:style w:type="paragraph" w:customStyle="1" w:styleId="Observation">
    <w:name w:val="Observation"/>
    <w:basedOn w:val="DEDisplayEquation"/>
    <w:rsid w:val="00B03063"/>
  </w:style>
  <w:style w:type="paragraph" w:customStyle="1" w:styleId="Proof">
    <w:name w:val="Proof"/>
    <w:basedOn w:val="DEDisplayEquation"/>
    <w:rsid w:val="00B03063"/>
  </w:style>
  <w:style w:type="paragraph" w:customStyle="1" w:styleId="Proposition">
    <w:name w:val="Proposition"/>
    <w:basedOn w:val="DEDisplayEquation"/>
    <w:rsid w:val="00B03063"/>
  </w:style>
  <w:style w:type="paragraph" w:customStyle="1" w:styleId="Remark">
    <w:name w:val="Remark"/>
    <w:basedOn w:val="DEDisplayEquation"/>
    <w:rsid w:val="00B03063"/>
  </w:style>
  <w:style w:type="paragraph" w:customStyle="1" w:styleId="Result">
    <w:name w:val="Result"/>
    <w:basedOn w:val="DEDisplayEquation"/>
    <w:rsid w:val="00B03063"/>
  </w:style>
  <w:style w:type="paragraph" w:customStyle="1" w:styleId="Rule">
    <w:name w:val="Rule"/>
    <w:basedOn w:val="DEDisplayEquation"/>
    <w:rsid w:val="00B03063"/>
  </w:style>
  <w:style w:type="paragraph" w:customStyle="1" w:styleId="SplCase">
    <w:name w:val="SplCase"/>
    <w:basedOn w:val="DEDisplayEquation"/>
    <w:rsid w:val="00B03063"/>
  </w:style>
  <w:style w:type="paragraph" w:customStyle="1" w:styleId="Theorem">
    <w:name w:val="Theorem"/>
    <w:basedOn w:val="DEDisplayEquation"/>
    <w:rsid w:val="00B03063"/>
  </w:style>
  <w:style w:type="paragraph" w:customStyle="1" w:styleId="AppTAppendixTitle">
    <w:name w:val="AppT Appendix Title"/>
    <w:basedOn w:val="H1HeadingLevel1"/>
    <w:qFormat/>
    <w:rsid w:val="00B03063"/>
  </w:style>
  <w:style w:type="paragraph" w:customStyle="1" w:styleId="DIASDialogueSpeaker">
    <w:name w:val="DIAS Dialogue Speaker"/>
    <w:basedOn w:val="DIADialogue"/>
    <w:next w:val="DIADialogue"/>
    <w:qFormat/>
    <w:rsid w:val="00B03063"/>
  </w:style>
  <w:style w:type="paragraph" w:customStyle="1" w:styleId="DIAS-EDialogueSpeakerinExtract">
    <w:name w:val="DIAS-E Dialogue Speaker in Extract"/>
    <w:basedOn w:val="DIA-EDialogueinExtract"/>
    <w:next w:val="DIA-EDialogueinExtract"/>
    <w:qFormat/>
    <w:rsid w:val="00B03063"/>
  </w:style>
  <w:style w:type="paragraph" w:customStyle="1" w:styleId="IntTxInterviewText">
    <w:name w:val="IntTx Interview Text"/>
    <w:basedOn w:val="BaseText"/>
    <w:autoRedefine/>
    <w:rsid w:val="00B03063"/>
    <w:pPr>
      <w:spacing w:line="560" w:lineRule="exact"/>
      <w:ind w:firstLine="720"/>
    </w:pPr>
    <w:rPr>
      <w:color w:val="000080"/>
    </w:rPr>
  </w:style>
  <w:style w:type="paragraph" w:customStyle="1" w:styleId="IntSInterviewSpeaker">
    <w:name w:val="IntS Interview Speaker"/>
    <w:basedOn w:val="IntTxInterviewText"/>
    <w:qFormat/>
    <w:rsid w:val="00B03063"/>
  </w:style>
  <w:style w:type="paragraph" w:customStyle="1" w:styleId="ITIndexTitle">
    <w:name w:val="IT Index Title"/>
    <w:basedOn w:val="BaseHeading"/>
    <w:next w:val="IABIndexAlphabeticalBreak"/>
    <w:rsid w:val="00B03063"/>
    <w:pPr>
      <w:autoSpaceDE w:val="0"/>
      <w:autoSpaceDN w:val="0"/>
      <w:adjustRightInd w:val="0"/>
      <w:spacing w:before="360" w:after="280"/>
    </w:pPr>
    <w:rPr>
      <w:b/>
      <w:szCs w:val="24"/>
    </w:rPr>
  </w:style>
  <w:style w:type="character" w:customStyle="1" w:styleId="EqCOEquationCallOut">
    <w:name w:val="EqCO Equation Call Out"/>
    <w:rsid w:val="00B03063"/>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B03063"/>
  </w:style>
  <w:style w:type="paragraph" w:customStyle="1" w:styleId="IHIndexHead">
    <w:name w:val="IH Index Head"/>
    <w:basedOn w:val="BaseHeading"/>
    <w:next w:val="IABIndexAlphabeticalBreak"/>
    <w:rsid w:val="00B03063"/>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B03063"/>
    <w:pPr>
      <w:autoSpaceDE w:val="0"/>
      <w:autoSpaceDN w:val="0"/>
      <w:adjustRightInd w:val="0"/>
    </w:pPr>
    <w:rPr>
      <w:szCs w:val="24"/>
    </w:rPr>
  </w:style>
  <w:style w:type="paragraph" w:customStyle="1" w:styleId="NCNoteTextContinuation">
    <w:name w:val="NC Note Text Continuation"/>
    <w:basedOn w:val="BaseText"/>
    <w:rsid w:val="00B03063"/>
    <w:pPr>
      <w:spacing w:after="280" w:line="560" w:lineRule="exact"/>
    </w:pPr>
  </w:style>
  <w:style w:type="paragraph" w:customStyle="1" w:styleId="BibRefNotesBibRefNotes">
    <w:name w:val="BibRefNotes BibRef Notes"/>
    <w:basedOn w:val="BaseText"/>
    <w:rsid w:val="00B03063"/>
    <w:pPr>
      <w:spacing w:after="140" w:line="560" w:lineRule="exact"/>
      <w:ind w:left="720" w:hanging="720"/>
    </w:pPr>
  </w:style>
  <w:style w:type="character" w:customStyle="1" w:styleId="monospace">
    <w:name w:val="monospace"/>
    <w:qFormat/>
    <w:rsid w:val="00B03063"/>
    <w:rPr>
      <w:rFonts w:ascii="Courier New" w:hAnsi="Courier New"/>
    </w:rPr>
  </w:style>
  <w:style w:type="character" w:customStyle="1" w:styleId="sansserif">
    <w:name w:val="sansserif"/>
    <w:qFormat/>
    <w:rsid w:val="00B03063"/>
    <w:rPr>
      <w:rFonts w:ascii="Arial" w:hAnsi="Arial"/>
    </w:rPr>
  </w:style>
  <w:style w:type="character" w:customStyle="1" w:styleId="BaseHeadingChar">
    <w:name w:val="Base Heading Char"/>
    <w:basedOn w:val="DefaultParagraphFont"/>
    <w:link w:val="BaseHeading"/>
    <w:rsid w:val="00036AF2"/>
    <w:rPr>
      <w:rFonts w:ascii="Times New Roman" w:eastAsia="Times New Roman" w:hAnsi="Times New Roman" w:cs="Times New Roman"/>
      <w:sz w:val="36"/>
      <w:szCs w:val="20"/>
    </w:rPr>
  </w:style>
  <w:style w:type="character" w:customStyle="1" w:styleId="H1HeadingLevel1Char">
    <w:name w:val="H1 Heading Level 1 Char"/>
    <w:basedOn w:val="BaseHeadingChar"/>
    <w:link w:val="H1HeadingLevel1"/>
    <w:rsid w:val="00036AF2"/>
    <w:rPr>
      <w:rFonts w:ascii="Times New Roman" w:eastAsia="Times New Roman" w:hAnsi="Times New Roman" w:cs="Times New Roman"/>
      <w:b/>
      <w:sz w:val="32"/>
      <w:szCs w:val="20"/>
    </w:rPr>
  </w:style>
  <w:style w:type="character" w:customStyle="1" w:styleId="BaseTextChar">
    <w:name w:val="Base Text Char"/>
    <w:basedOn w:val="DefaultParagraphFont"/>
    <w:link w:val="BaseText"/>
    <w:rsid w:val="00FC4430"/>
    <w:rPr>
      <w:rFonts w:ascii="Times New Roman" w:eastAsia="Times New Roman" w:hAnsi="Times New Roman" w:cs="Times New Roman"/>
      <w:szCs w:val="20"/>
    </w:rPr>
  </w:style>
  <w:style w:type="character" w:customStyle="1" w:styleId="RHRRunningHeadRectoChar">
    <w:name w:val="RHR Running Head Recto Char"/>
    <w:basedOn w:val="BaseTextChar"/>
    <w:link w:val="RHRRunningHeadRecto"/>
    <w:rsid w:val="00FC4430"/>
    <w:rPr>
      <w:rFonts w:ascii="Times New Roman" w:eastAsia="Times New Roman" w:hAnsi="Times New Roman" w:cs="Times New Roman"/>
      <w:szCs w:val="20"/>
    </w:rPr>
  </w:style>
  <w:style w:type="character" w:customStyle="1" w:styleId="RHVRunningHeadVersoChar">
    <w:name w:val="RHV Running Head Verso Char"/>
    <w:basedOn w:val="RHRRunningHeadRectoChar"/>
    <w:link w:val="RHVRunningHeadVerso"/>
    <w:rsid w:val="00FC4430"/>
    <w:rPr>
      <w:rFonts w:ascii="Times New Roman" w:eastAsia="Times New Roman" w:hAnsi="Times New Roman" w:cs="Times New Roman"/>
      <w:szCs w:val="20"/>
    </w:rPr>
  </w:style>
  <w:style w:type="character" w:customStyle="1" w:styleId="RefTxReferenceTextChar">
    <w:name w:val="RefTx Reference Text Char"/>
    <w:basedOn w:val="BaseTextChar"/>
    <w:link w:val="RefTxReferenceText"/>
    <w:rsid w:val="00855872"/>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17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ig.biostr.washington.edu/projects/fm/AboutFM.html"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D80F7-92B6-4640-A0DF-876A976D6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22</Pages>
  <Words>6565</Words>
  <Characters>37425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43903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Spear</dc:creator>
  <cp:lastModifiedBy>phismith</cp:lastModifiedBy>
  <cp:revision>17</cp:revision>
  <dcterms:created xsi:type="dcterms:W3CDTF">2015-01-05T15:00:00Z</dcterms:created>
  <dcterms:modified xsi:type="dcterms:W3CDTF">2015-02-05T21:05:00Z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true</vt:bool>
  </property>
  <property fmtid="{D5CDD505-2E9C-101B-9397-08002B2CF9AE}" pid="3" name="x_a">
    <vt:bool>false</vt:bool>
  </property>
  <property fmtid="{D5CDD505-2E9C-101B-9397-08002B2CF9AE}" pid="4" name="x_p">
    <vt:bool>false</vt:bool>
  </property>
</Properties>
</file>