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D49C3" w14:textId="4F85BAAF" w:rsidR="00872256" w:rsidRDefault="00872256" w:rsidP="000E05CC">
      <w:pPr>
        <w:pStyle w:val="RHVRunningHeadVerso"/>
        <w:rPr>
          <w:szCs w:val="24"/>
        </w:rPr>
      </w:pPr>
      <w:r>
        <w:rPr>
          <w:szCs w:val="24"/>
        </w:rPr>
        <w:t>Chapter 4</w:t>
      </w:r>
    </w:p>
    <w:p w14:paraId="03E385ED" w14:textId="77777777" w:rsidR="00872256" w:rsidRDefault="00872256">
      <w:pPr>
        <w:pStyle w:val="RHRRunningHeadRecto"/>
        <w:autoSpaceDE w:val="0"/>
        <w:autoSpaceDN w:val="0"/>
        <w:adjustRightInd w:val="0"/>
        <w:rPr>
          <w:szCs w:val="24"/>
        </w:rPr>
      </w:pPr>
      <w:r>
        <w:rPr>
          <w:szCs w:val="24"/>
        </w:rPr>
        <w:t>Principles of Best Practice II</w:t>
      </w:r>
    </w:p>
    <w:p w14:paraId="4A957E88" w14:textId="77777777" w:rsidR="00872256" w:rsidRDefault="00872256">
      <w:pPr>
        <w:pStyle w:val="CNChapterNumber"/>
        <w:autoSpaceDE w:val="0"/>
        <w:autoSpaceDN w:val="0"/>
        <w:adjustRightInd w:val="0"/>
        <w:rPr>
          <w:szCs w:val="24"/>
        </w:rPr>
      </w:pPr>
      <w:r>
        <w:rPr>
          <w:szCs w:val="24"/>
        </w:rPr>
        <w:t>4</w:t>
      </w:r>
    </w:p>
    <w:p w14:paraId="64241267" w14:textId="77777777" w:rsidR="00872256" w:rsidRDefault="00872256">
      <w:pPr>
        <w:pStyle w:val="CTChapterTitle"/>
        <w:autoSpaceDE w:val="0"/>
        <w:autoSpaceDN w:val="0"/>
        <w:adjustRightInd w:val="0"/>
        <w:rPr>
          <w:szCs w:val="24"/>
        </w:rPr>
      </w:pPr>
      <w:r>
        <w:rPr>
          <w:szCs w:val="24"/>
        </w:rPr>
        <w:t>Principles of Best Practice II: Terms, Definitions, and Classification</w:t>
      </w:r>
    </w:p>
    <w:p w14:paraId="56E2E1F1" w14:textId="29215369" w:rsidR="00872256" w:rsidRDefault="00872256">
      <w:pPr>
        <w:pStyle w:val="TxNITextNoIndent"/>
        <w:autoSpaceDE w:val="0"/>
        <w:autoSpaceDN w:val="0"/>
        <w:adjustRightInd w:val="0"/>
        <w:rPr>
          <w:szCs w:val="24"/>
        </w:rPr>
      </w:pPr>
      <w:r>
        <w:rPr>
          <w:szCs w:val="24"/>
        </w:rPr>
        <w:t>We assume that, following the recommendations advanced in chapter</w:t>
      </w:r>
      <w:r w:rsidR="007C2337">
        <w:rPr>
          <w:szCs w:val="24"/>
        </w:rPr>
        <w:t xml:space="preserve"> 3</w:t>
      </w:r>
      <w:r>
        <w:rPr>
          <w:szCs w:val="24"/>
        </w:rPr>
        <w:t xml:space="preserve">, the appropriate scope of the ontology has been determined and the relevant domain information assembled. We assume also that the ontology builder has created a draft list of terms and associated these with a first draft set of definitions and a provisional </w:t>
      </w:r>
      <w:proofErr w:type="spellStart"/>
      <w:r>
        <w:rPr>
          <w:i/>
          <w:szCs w:val="24"/>
        </w:rPr>
        <w:t>is_a</w:t>
      </w:r>
      <w:proofErr w:type="spellEnd"/>
      <w:r>
        <w:rPr>
          <w:szCs w:val="24"/>
        </w:rPr>
        <w:t xml:space="preserve"> hierarchy. The next step is to use this list of terms to regiment the domain information in a systematic way, while at the same time allowing an improved understanding of the domain to generate improvements in the list of terms. The goal is to develop a representational artifact that is as logically coherent, unambiguous, and true to the facts of reality as possible.</w:t>
      </w:r>
    </w:p>
    <w:p w14:paraId="5902C34D" w14:textId="77777777" w:rsidR="00872256" w:rsidRDefault="00872256">
      <w:pPr>
        <w:pStyle w:val="TxText"/>
        <w:autoSpaceDE w:val="0"/>
        <w:autoSpaceDN w:val="0"/>
        <w:adjustRightInd w:val="0"/>
        <w:rPr>
          <w:szCs w:val="24"/>
        </w:rPr>
      </w:pPr>
      <w:r>
        <w:rPr>
          <w:szCs w:val="24"/>
        </w:rPr>
        <w:t xml:space="preserve">There are three major facets of regimentation for domain ontologies: terminological, definitional, and location in an </w:t>
      </w:r>
      <w:proofErr w:type="spellStart"/>
      <w:r>
        <w:rPr>
          <w:i/>
          <w:szCs w:val="24"/>
        </w:rPr>
        <w:t>is_a</w:t>
      </w:r>
      <w:proofErr w:type="spellEnd"/>
      <w:r>
        <w:rPr>
          <w:szCs w:val="24"/>
        </w:rPr>
        <w:t xml:space="preserve"> hierarchy. We will treat each of these issues in turn, though the reader should bear in mind that there is a large degree of overlap and interdependency between the three sets of issues.</w:t>
      </w:r>
    </w:p>
    <w:p w14:paraId="5A0B3843" w14:textId="7E899B30" w:rsidR="00872256" w:rsidRDefault="00872256">
      <w:pPr>
        <w:pStyle w:val="H1HeadingLevel1"/>
        <w:autoSpaceDE w:val="0"/>
        <w:autoSpaceDN w:val="0"/>
        <w:adjustRightInd w:val="0"/>
        <w:rPr>
          <w:szCs w:val="24"/>
        </w:rPr>
      </w:pPr>
      <w:r>
        <w:rPr>
          <w:szCs w:val="24"/>
        </w:rPr>
        <w:lastRenderedPageBreak/>
        <w:t>Principles for Terminology</w:t>
      </w:r>
    </w:p>
    <w:p w14:paraId="7B7A53A1" w14:textId="00137B8D" w:rsidR="00872256" w:rsidRDefault="00872256">
      <w:pPr>
        <w:pStyle w:val="H2HeadingLevel2"/>
        <w:autoSpaceDE w:val="0"/>
        <w:autoSpaceDN w:val="0"/>
        <w:adjustRightInd w:val="0"/>
        <w:rPr>
          <w:szCs w:val="24"/>
        </w:rPr>
      </w:pPr>
      <w:r>
        <w:rPr>
          <w:szCs w:val="24"/>
        </w:rPr>
        <w:t>Gather and Select Terminology</w:t>
      </w:r>
    </w:p>
    <w:p w14:paraId="1EE739E8" w14:textId="22732925" w:rsidR="00872256" w:rsidRDefault="00872256">
      <w:pPr>
        <w:pStyle w:val="TxNITextNoIndent"/>
        <w:autoSpaceDE w:val="0"/>
        <w:autoSpaceDN w:val="0"/>
        <w:adjustRightInd w:val="0"/>
        <w:rPr>
          <w:szCs w:val="24"/>
        </w:rPr>
      </w:pPr>
      <w:r>
        <w:rPr>
          <w:szCs w:val="24"/>
        </w:rPr>
        <w:t xml:space="preserve">In chapter </w:t>
      </w:r>
      <w:r w:rsidR="00CB31A9">
        <w:rPr>
          <w:szCs w:val="24"/>
        </w:rPr>
        <w:t xml:space="preserve">3 </w:t>
      </w:r>
      <w:r>
        <w:rPr>
          <w:szCs w:val="24"/>
        </w:rPr>
        <w:t xml:space="preserve">we suggested that a good starting point for ontology building is to create a set </w:t>
      </w:r>
      <w:r w:rsidR="008D2F39">
        <w:rPr>
          <w:szCs w:val="24"/>
        </w:rPr>
        <w:t>of</w:t>
      </w:r>
      <w:r>
        <w:rPr>
          <w:szCs w:val="24"/>
        </w:rPr>
        <w:t xml:space="preserve"> </w:t>
      </w:r>
      <w:r w:rsidR="00137BFD">
        <w:rPr>
          <w:szCs w:val="24"/>
        </w:rPr>
        <w:t xml:space="preserve">terms </w:t>
      </w:r>
      <w:r>
        <w:rPr>
          <w:szCs w:val="24"/>
        </w:rPr>
        <w:t xml:space="preserve">selected from the most commonly used terms in standard textbooks and in relevant domain ontologies. A first and indispensable step in any ontology development project is to perform due diligence in identifying existing ontology content that is relevant to the task in hand, and </w:t>
      </w:r>
      <w:r w:rsidR="00137BFD">
        <w:rPr>
          <w:szCs w:val="24"/>
        </w:rPr>
        <w:t xml:space="preserve">to evaluate </w:t>
      </w:r>
      <w:r>
        <w:rPr>
          <w:szCs w:val="24"/>
        </w:rPr>
        <w:t xml:space="preserve">this content for potential reuse, drawing on tools for searching ontologies such as the NCBO </w:t>
      </w:r>
      <w:proofErr w:type="spellStart"/>
      <w:r>
        <w:rPr>
          <w:szCs w:val="24"/>
        </w:rPr>
        <w:t>Bioportal</w:t>
      </w:r>
      <w:proofErr w:type="spellEnd"/>
      <w:r>
        <w:rPr>
          <w:szCs w:val="24"/>
        </w:rPr>
        <w:t xml:space="preserve"> (</w:t>
      </w:r>
      <w:hyperlink r:id="rId9" w:history="1">
        <w:r w:rsidRPr="00137BFD">
          <w:rPr>
            <w:rStyle w:val="Hyperlink"/>
            <w:szCs w:val="24"/>
          </w:rPr>
          <w:t>http://bioportal.bioontology.org</w:t>
        </w:r>
      </w:hyperlink>
      <w:r>
        <w:rPr>
          <w:szCs w:val="24"/>
        </w:rPr>
        <w:t>).</w:t>
      </w:r>
    </w:p>
    <w:p w14:paraId="27A53AD8" w14:textId="1831A808" w:rsidR="00872256" w:rsidRDefault="00872256">
      <w:pPr>
        <w:pStyle w:val="TxText"/>
        <w:autoSpaceDE w:val="0"/>
        <w:autoSpaceDN w:val="0"/>
        <w:adjustRightInd w:val="0"/>
        <w:rPr>
          <w:szCs w:val="24"/>
        </w:rPr>
      </w:pPr>
      <w:r>
        <w:rPr>
          <w:szCs w:val="24"/>
        </w:rPr>
        <w:t>The resultant list of words (or better: of common nouns and noun phrases) forms the first draft of what we can think of as a terminology for the domain in question. Such a terminology may have utility alread</w:t>
      </w:r>
      <w:r w:rsidR="00374777">
        <w:rPr>
          <w:szCs w:val="24"/>
        </w:rPr>
        <w:t xml:space="preserve">y for human beings, for example, </w:t>
      </w:r>
      <w:r>
        <w:rPr>
          <w:szCs w:val="24"/>
        </w:rPr>
        <w:t xml:space="preserve">in supporting consistent use of language in exchanging information. For us, however, it has a more ambitious purpose, which is to enable the scientific information with which it is associated to be incorporated into the specific type of computer-based representational artifact that is </w:t>
      </w:r>
      <w:proofErr w:type="gramStart"/>
      <w:r>
        <w:rPr>
          <w:szCs w:val="24"/>
        </w:rPr>
        <w:t>an ontology</w:t>
      </w:r>
      <w:proofErr w:type="gramEnd"/>
      <w:r>
        <w:rPr>
          <w:szCs w:val="24"/>
        </w:rPr>
        <w:t>, and for this a special sort of terminology will be needed.</w:t>
      </w:r>
    </w:p>
    <w:p w14:paraId="08CF47D7" w14:textId="52380EE3" w:rsidR="00872256" w:rsidRDefault="00872256">
      <w:pPr>
        <w:pStyle w:val="TxText"/>
        <w:autoSpaceDE w:val="0"/>
        <w:autoSpaceDN w:val="0"/>
        <w:adjustRightInd w:val="0"/>
        <w:rPr>
          <w:szCs w:val="24"/>
        </w:rPr>
      </w:pPr>
      <w:r>
        <w:rPr>
          <w:szCs w:val="24"/>
        </w:rPr>
        <w:t xml:space="preserve">The Gene Ontology (GO), by far the most successful ontology to date, was described by its creators as a </w:t>
      </w:r>
      <w:r w:rsidR="00137BFD">
        <w:rPr>
          <w:szCs w:val="24"/>
        </w:rPr>
        <w:t>“</w:t>
      </w:r>
      <w:r>
        <w:rPr>
          <w:szCs w:val="24"/>
        </w:rPr>
        <w:t>controlled vocabulary</w:t>
      </w:r>
      <w:r w:rsidR="00137BFD">
        <w:rPr>
          <w:szCs w:val="24"/>
        </w:rPr>
        <w:t>”</w:t>
      </w:r>
      <w:r>
        <w:rPr>
          <w:szCs w:val="24"/>
        </w:rPr>
        <w:t xml:space="preserve"> to be used for regimenting the ways in which information about gene products in different model organisms is described. The problem it was designed to address is common across the whole of science: where multiple disciplinary groups are involved in the study of some scientific phenomenon of interest each will likely have its own idiosyncratic vocabulary. The problem is that there are </w:t>
      </w:r>
      <w:r>
        <w:rPr>
          <w:i/>
          <w:szCs w:val="24"/>
        </w:rPr>
        <w:t>too many terms</w:t>
      </w:r>
      <w:r>
        <w:rPr>
          <w:szCs w:val="24"/>
        </w:rPr>
        <w:t xml:space="preserve"> for purposes of successful information exchange across disciplines. The GO provided a strategy to solve this problem by </w:t>
      </w:r>
      <w:r>
        <w:rPr>
          <w:szCs w:val="24"/>
        </w:rPr>
        <w:lastRenderedPageBreak/>
        <w:t xml:space="preserve">disseminating a set of </w:t>
      </w:r>
      <w:r w:rsidR="00137BFD">
        <w:rPr>
          <w:szCs w:val="24"/>
        </w:rPr>
        <w:t>“</w:t>
      </w:r>
      <w:r>
        <w:rPr>
          <w:szCs w:val="24"/>
        </w:rPr>
        <w:t>preferred terms</w:t>
      </w:r>
      <w:r w:rsidR="00137BFD">
        <w:rPr>
          <w:szCs w:val="24"/>
        </w:rPr>
        <w:t>”</w:t>
      </w:r>
      <w:r>
        <w:rPr>
          <w:szCs w:val="24"/>
        </w:rPr>
        <w:t xml:space="preserve"> for use in describing attributes of gene products in a species-neutral way. Preferred terms are then used systematically by literature curators to describe experimental data appearing in published papers. These data then become more easily retrievable and combinable, in ways </w:t>
      </w:r>
      <w:r w:rsidR="00137BFD">
        <w:rPr>
          <w:szCs w:val="24"/>
        </w:rPr>
        <w:t xml:space="preserve">that </w:t>
      </w:r>
      <w:r>
        <w:rPr>
          <w:szCs w:val="24"/>
        </w:rPr>
        <w:t>overcome the problems caused by multiple conflicting vocabularies.</w:t>
      </w:r>
    </w:p>
    <w:p w14:paraId="1303AEA4" w14:textId="6C88DF26" w:rsidR="00872256" w:rsidRDefault="00872256">
      <w:pPr>
        <w:pStyle w:val="TxText"/>
        <w:autoSpaceDE w:val="0"/>
        <w:autoSpaceDN w:val="0"/>
        <w:adjustRightInd w:val="0"/>
        <w:rPr>
          <w:szCs w:val="24"/>
        </w:rPr>
      </w:pPr>
      <w:r>
        <w:rPr>
          <w:szCs w:val="24"/>
        </w:rPr>
        <w:t>The success of the GO is due in large part to the fact that the influence of its creators was such that they were able to establish their chosen preferred labels as attractors for a large core of users in each of a variety of multiple interacting disciplines</w:t>
      </w:r>
      <w:r w:rsidR="008D2F39">
        <w:rPr>
          <w:szCs w:val="24"/>
        </w:rPr>
        <w:t xml:space="preserve"> studying a variety of different species of organisms</w:t>
      </w:r>
      <w:r>
        <w:rPr>
          <w:szCs w:val="24"/>
        </w:rPr>
        <w:t xml:space="preserve">. To replicate this success, ontology builders today need to find a way of selecting terms </w:t>
      </w:r>
      <w:r w:rsidR="00137BFD">
        <w:rPr>
          <w:szCs w:val="24"/>
        </w:rPr>
        <w:t xml:space="preserve">that </w:t>
      </w:r>
      <w:r>
        <w:rPr>
          <w:szCs w:val="24"/>
        </w:rPr>
        <w:t xml:space="preserve">are as close as possible to the actual usage of a large fraction of those working in the relevant field without alienating those working in this field whose established terminologies involve the use of different terms. This goal can be achieved, in part, through disseminating the chosen preferred labels by using them in the curation of large bodies of data useful to the wider community, and—again following a practice pioneered by the GO—incorporating </w:t>
      </w:r>
      <w:r w:rsidR="008D2F39">
        <w:rPr>
          <w:szCs w:val="24"/>
        </w:rPr>
        <w:t xml:space="preserve">community-specific </w:t>
      </w:r>
      <w:r w:rsidR="00137BFD">
        <w:rPr>
          <w:szCs w:val="24"/>
        </w:rPr>
        <w:t>“</w:t>
      </w:r>
      <w:r>
        <w:rPr>
          <w:szCs w:val="24"/>
        </w:rPr>
        <w:t>synonyms</w:t>
      </w:r>
      <w:r w:rsidR="00137BFD">
        <w:rPr>
          <w:szCs w:val="24"/>
        </w:rPr>
        <w:t>”</w:t>
      </w:r>
      <w:r>
        <w:rPr>
          <w:szCs w:val="24"/>
        </w:rPr>
        <w:t xml:space="preserve"> into the ontology alongside the preferred labels. Three principles of terminology construction can then be gleaned </w:t>
      </w:r>
      <w:r w:rsidR="00435019">
        <w:rPr>
          <w:szCs w:val="24"/>
        </w:rPr>
        <w:t xml:space="preserve">initially </w:t>
      </w:r>
      <w:r>
        <w:rPr>
          <w:szCs w:val="24"/>
        </w:rPr>
        <w:t>from the experience of the GO:</w:t>
      </w:r>
    </w:p>
    <w:p w14:paraId="0F4F9183" w14:textId="59E5A1C0" w:rsidR="00872256" w:rsidRDefault="00872256">
      <w:pPr>
        <w:pStyle w:val="LList"/>
        <w:tabs>
          <w:tab w:val="left" w:pos="240"/>
          <w:tab w:val="left" w:pos="480"/>
          <w:tab w:val="left" w:pos="960"/>
        </w:tabs>
        <w:autoSpaceDE w:val="0"/>
        <w:autoSpaceDN w:val="0"/>
        <w:adjustRightInd w:val="0"/>
        <w:rPr>
          <w:szCs w:val="24"/>
        </w:rPr>
      </w:pPr>
      <w:r>
        <w:rPr>
          <w:szCs w:val="24"/>
        </w:rPr>
        <w:t>1</w:t>
      </w:r>
      <w:r w:rsidR="00EE018B">
        <w:rPr>
          <w:szCs w:val="24"/>
        </w:rPr>
        <w:t>.</w:t>
      </w:r>
      <w:r w:rsidR="00EE018B">
        <w:rPr>
          <w:szCs w:val="24"/>
        </w:rPr>
        <w:t> </w:t>
      </w:r>
      <w:r w:rsidR="008D2F39">
        <w:rPr>
          <w:szCs w:val="24"/>
        </w:rPr>
        <w:t>I</w:t>
      </w:r>
      <w:r>
        <w:rPr>
          <w:szCs w:val="24"/>
        </w:rPr>
        <w:t>nclude</w:t>
      </w:r>
      <w:r w:rsidR="008D2F39">
        <w:rPr>
          <w:szCs w:val="24"/>
        </w:rPr>
        <w:t xml:space="preserve"> in the terminology</w:t>
      </w:r>
      <w:r>
        <w:rPr>
          <w:szCs w:val="24"/>
        </w:rPr>
        <w:t xml:space="preserve"> terms used by influential groups of scientists for the most important types of entities in the domain to be represented.</w:t>
      </w:r>
    </w:p>
    <w:p w14:paraId="7A8E1073" w14:textId="639FD78B" w:rsidR="00872256" w:rsidRDefault="00872256">
      <w:pPr>
        <w:pStyle w:val="LList"/>
        <w:tabs>
          <w:tab w:val="left" w:pos="240"/>
          <w:tab w:val="left" w:pos="480"/>
          <w:tab w:val="left" w:pos="960"/>
        </w:tabs>
        <w:autoSpaceDE w:val="0"/>
        <w:autoSpaceDN w:val="0"/>
        <w:adjustRightInd w:val="0"/>
        <w:rPr>
          <w:szCs w:val="24"/>
        </w:rPr>
      </w:pPr>
      <w:r>
        <w:rPr>
          <w:szCs w:val="24"/>
        </w:rPr>
        <w:t>2</w:t>
      </w:r>
      <w:r w:rsidR="00EE018B">
        <w:rPr>
          <w:szCs w:val="24"/>
        </w:rPr>
        <w:t>.</w:t>
      </w:r>
      <w:r w:rsidR="00EE018B">
        <w:rPr>
          <w:szCs w:val="24"/>
        </w:rPr>
        <w:t> </w:t>
      </w:r>
      <w:r w:rsidR="008D2F39">
        <w:rPr>
          <w:szCs w:val="24"/>
        </w:rPr>
        <w:t>Strive to ensure</w:t>
      </w:r>
      <w:r>
        <w:rPr>
          <w:szCs w:val="24"/>
        </w:rPr>
        <w:t xml:space="preserve"> maximal consensus </w:t>
      </w:r>
      <w:r w:rsidR="008D2F39">
        <w:rPr>
          <w:szCs w:val="24"/>
        </w:rPr>
        <w:t xml:space="preserve">with the terminological usage of </w:t>
      </w:r>
      <w:r>
        <w:rPr>
          <w:szCs w:val="24"/>
        </w:rPr>
        <w:t>scientists in the relevant discipline. This may well involve working with domain experts, for instance in negotiating terminological compromises.</w:t>
      </w:r>
    </w:p>
    <w:p w14:paraId="3719FF05" w14:textId="3CC4FA45" w:rsidR="00872256" w:rsidRDefault="00872256">
      <w:pPr>
        <w:pStyle w:val="LList"/>
        <w:tabs>
          <w:tab w:val="left" w:pos="240"/>
          <w:tab w:val="left" w:pos="480"/>
          <w:tab w:val="left" w:pos="960"/>
        </w:tabs>
        <w:autoSpaceDE w:val="0"/>
        <w:autoSpaceDN w:val="0"/>
        <w:adjustRightInd w:val="0"/>
        <w:rPr>
          <w:szCs w:val="24"/>
        </w:rPr>
      </w:pPr>
      <w:r>
        <w:rPr>
          <w:szCs w:val="24"/>
        </w:rPr>
        <w:lastRenderedPageBreak/>
        <w:t>3</w:t>
      </w:r>
      <w:r w:rsidR="00EE018B">
        <w:rPr>
          <w:szCs w:val="24"/>
        </w:rPr>
        <w:t>.</w:t>
      </w:r>
      <w:r w:rsidR="00EE018B">
        <w:rPr>
          <w:szCs w:val="24"/>
        </w:rPr>
        <w:t> </w:t>
      </w:r>
      <w:r>
        <w:rPr>
          <w:szCs w:val="24"/>
        </w:rPr>
        <w:t>Identify areas of disciplinary overlap where terminological usage is not consistent. Look for and keep track of synonyms for terms already in the terminology list from these areas.</w:t>
      </w:r>
    </w:p>
    <w:p w14:paraId="7B59243A" w14:textId="061CD088" w:rsidR="00872256" w:rsidRDefault="00872256">
      <w:pPr>
        <w:pStyle w:val="TxCTextContinuation"/>
        <w:autoSpaceDE w:val="0"/>
        <w:autoSpaceDN w:val="0"/>
        <w:adjustRightInd w:val="0"/>
        <w:rPr>
          <w:szCs w:val="24"/>
        </w:rPr>
      </w:pPr>
      <w:r>
        <w:rPr>
          <w:szCs w:val="24"/>
        </w:rPr>
        <w:t xml:space="preserve">This strategy alone will work in cases where overlapping disciplines differ merely in their choice of words for the representation of identical entities. Where the terminologies employed by distinct disciplines in such overlapping areas differ in more substantial ways, more complex strategies need to be employed. Two ontologies may, for example, deal with the same phenomena, but at different levels </w:t>
      </w:r>
      <w:r w:rsidR="00374777">
        <w:rPr>
          <w:szCs w:val="24"/>
        </w:rPr>
        <w:t xml:space="preserve">of granularity (for example, </w:t>
      </w:r>
      <w:r>
        <w:rPr>
          <w:szCs w:val="24"/>
        </w:rPr>
        <w:t xml:space="preserve">molecule and cell); or they may differ in that one ontology deals with objects while another deals with processes; or one may deal with objects, while the other </w:t>
      </w:r>
      <w:r w:rsidR="00852704">
        <w:rPr>
          <w:szCs w:val="24"/>
        </w:rPr>
        <w:t xml:space="preserve">deals with </w:t>
      </w:r>
      <w:r>
        <w:rPr>
          <w:szCs w:val="24"/>
        </w:rPr>
        <w:t>images of objects.</w:t>
      </w:r>
    </w:p>
    <w:p w14:paraId="25CFB4DE" w14:textId="28886DBF" w:rsidR="00872256" w:rsidRDefault="00872256">
      <w:pPr>
        <w:pStyle w:val="TxText"/>
        <w:autoSpaceDE w:val="0"/>
        <w:autoSpaceDN w:val="0"/>
        <w:adjustRightInd w:val="0"/>
        <w:rPr>
          <w:szCs w:val="24"/>
        </w:rPr>
      </w:pPr>
      <w:r>
        <w:rPr>
          <w:szCs w:val="24"/>
        </w:rPr>
        <w:t xml:space="preserve">In such cases multiple ontologies must be developed (or multiple branches of a single ontology), and the corresponding terms connected together through relations and through corresponding definitions and axioms. These are workable strategies because we are dealing with areas of </w:t>
      </w:r>
      <w:r>
        <w:rPr>
          <w:i/>
          <w:szCs w:val="24"/>
        </w:rPr>
        <w:t>established</w:t>
      </w:r>
      <w:r>
        <w:rPr>
          <w:szCs w:val="24"/>
        </w:rPr>
        <w:t xml:space="preserve"> science, where we can assume that the disciplines in question will be consistent with each other as concerns their scientific content. Often it will be possible to formulate mapping rules—analogous to, for example, rules for conversion between different systems of scientific units—which </w:t>
      </w:r>
      <w:r w:rsidR="00852704">
        <w:rPr>
          <w:szCs w:val="24"/>
        </w:rPr>
        <w:t xml:space="preserve">allow </w:t>
      </w:r>
      <w:r>
        <w:rPr>
          <w:szCs w:val="24"/>
        </w:rPr>
        <w:t xml:space="preserve">assertions formulated using the terms from one discipline selected as synonyms in an ontology </w:t>
      </w:r>
      <w:r w:rsidR="00852704">
        <w:rPr>
          <w:szCs w:val="24"/>
        </w:rPr>
        <w:t xml:space="preserve">to </w:t>
      </w:r>
      <w:r>
        <w:rPr>
          <w:szCs w:val="24"/>
        </w:rPr>
        <w:t>be converted into assertions formulated using the terms selected as preferred labels.</w:t>
      </w:r>
    </w:p>
    <w:p w14:paraId="2C5A5C6D" w14:textId="7EAA98A3" w:rsidR="00872256" w:rsidRDefault="00872256">
      <w:pPr>
        <w:pStyle w:val="TxText"/>
        <w:autoSpaceDE w:val="0"/>
        <w:autoSpaceDN w:val="0"/>
        <w:adjustRightInd w:val="0"/>
        <w:rPr>
          <w:szCs w:val="24"/>
        </w:rPr>
      </w:pPr>
      <w:r>
        <w:rPr>
          <w:szCs w:val="24"/>
        </w:rPr>
        <w:t xml:space="preserve">What is at all costs to be avoided is the creation of entirely new expressions as preferred labels in ontologies to represent entities with which domain experts are already familiar under established names. Similarly, the </w:t>
      </w:r>
      <w:proofErr w:type="spellStart"/>
      <w:r>
        <w:rPr>
          <w:szCs w:val="24"/>
        </w:rPr>
        <w:t>ontologist</w:t>
      </w:r>
      <w:proofErr w:type="spellEnd"/>
      <w:r>
        <w:rPr>
          <w:szCs w:val="24"/>
        </w:rPr>
        <w:t xml:space="preserve"> should avoid using familiar terms with new and different meanings. To avoid confusion both in the encoding of information into the ontology and in the interpretation of such information by end</w:t>
      </w:r>
      <w:r w:rsidR="00A34587">
        <w:rPr>
          <w:szCs w:val="24"/>
        </w:rPr>
        <w:t xml:space="preserve"> </w:t>
      </w:r>
      <w:r>
        <w:rPr>
          <w:szCs w:val="24"/>
        </w:rPr>
        <w:t xml:space="preserve">users, the terminological choices of domain </w:t>
      </w:r>
      <w:r>
        <w:rPr>
          <w:szCs w:val="24"/>
        </w:rPr>
        <w:lastRenderedPageBreak/>
        <w:t>ontology builders should be as respectful as possible of the current terminology, usage, and practice of contemporary domain experts and of potential users. This leads to a f</w:t>
      </w:r>
      <w:r w:rsidR="007661B0">
        <w:rPr>
          <w:szCs w:val="24"/>
        </w:rPr>
        <w:t>ourth</w:t>
      </w:r>
      <w:r>
        <w:rPr>
          <w:szCs w:val="24"/>
        </w:rPr>
        <w:t xml:space="preserve"> principle for terminology construction</w:t>
      </w:r>
      <w:r w:rsidR="007A7967">
        <w:rPr>
          <w:szCs w:val="24"/>
        </w:rPr>
        <w:t>,</w:t>
      </w:r>
      <w:r w:rsidR="00852704">
        <w:rPr>
          <w:szCs w:val="24"/>
        </w:rPr>
        <w:t xml:space="preserve"> which echoes the </w:t>
      </w:r>
      <w:r w:rsidR="007A7967">
        <w:rPr>
          <w:szCs w:val="24"/>
        </w:rPr>
        <w:t>p</w:t>
      </w:r>
      <w:r w:rsidR="00852704">
        <w:rPr>
          <w:szCs w:val="24"/>
        </w:rPr>
        <w:t xml:space="preserve">rinciple of </w:t>
      </w:r>
      <w:r w:rsidR="007A7967">
        <w:rPr>
          <w:szCs w:val="24"/>
        </w:rPr>
        <w:t>r</w:t>
      </w:r>
      <w:r w:rsidR="00852704">
        <w:rPr>
          <w:szCs w:val="24"/>
        </w:rPr>
        <w:t>euse from chapter 3</w:t>
      </w:r>
      <w:r w:rsidR="007A7967">
        <w:rPr>
          <w:szCs w:val="24"/>
        </w:rPr>
        <w:t>.</w:t>
      </w:r>
    </w:p>
    <w:p w14:paraId="219888C8" w14:textId="4DA95B2F" w:rsidR="00872256" w:rsidRDefault="00872256">
      <w:pPr>
        <w:pStyle w:val="LList"/>
        <w:tabs>
          <w:tab w:val="left" w:pos="240"/>
          <w:tab w:val="left" w:pos="480"/>
          <w:tab w:val="left" w:pos="960"/>
        </w:tabs>
        <w:autoSpaceDE w:val="0"/>
        <w:autoSpaceDN w:val="0"/>
        <w:adjustRightInd w:val="0"/>
        <w:rPr>
          <w:szCs w:val="24"/>
        </w:rPr>
      </w:pPr>
      <w:r>
        <w:rPr>
          <w:szCs w:val="24"/>
        </w:rPr>
        <w:t>4</w:t>
      </w:r>
      <w:r w:rsidR="00EE018B">
        <w:rPr>
          <w:szCs w:val="24"/>
        </w:rPr>
        <w:t>.</w:t>
      </w:r>
      <w:r w:rsidR="00EE018B">
        <w:rPr>
          <w:szCs w:val="24"/>
        </w:rPr>
        <w:t> </w:t>
      </w:r>
      <w:r>
        <w:rPr>
          <w:szCs w:val="24"/>
        </w:rPr>
        <w:t>Don’t reinvent the wheel. In term selection, stay as close as possible to the usage of actual domain experts. In terminology construction and ontology design, make use of as many existing resources (terminologies and ontologies) as possible.</w:t>
      </w:r>
    </w:p>
    <w:p w14:paraId="73C4298F" w14:textId="71AEA078" w:rsidR="00872256" w:rsidRDefault="00872256">
      <w:pPr>
        <w:pStyle w:val="H2HeadingLevel2"/>
        <w:autoSpaceDE w:val="0"/>
        <w:autoSpaceDN w:val="0"/>
        <w:adjustRightInd w:val="0"/>
        <w:rPr>
          <w:szCs w:val="24"/>
        </w:rPr>
      </w:pPr>
      <w:r>
        <w:rPr>
          <w:szCs w:val="24"/>
        </w:rPr>
        <w:t>Formatting Terminology</w:t>
      </w:r>
    </w:p>
    <w:p w14:paraId="477B4909" w14:textId="3B0FABC7" w:rsidR="00872256" w:rsidRDefault="00872256">
      <w:pPr>
        <w:pStyle w:val="LList"/>
        <w:tabs>
          <w:tab w:val="left" w:pos="240"/>
          <w:tab w:val="left" w:pos="480"/>
          <w:tab w:val="left" w:pos="960"/>
        </w:tabs>
        <w:autoSpaceDE w:val="0"/>
        <w:autoSpaceDN w:val="0"/>
        <w:adjustRightInd w:val="0"/>
        <w:rPr>
          <w:szCs w:val="24"/>
        </w:rPr>
      </w:pPr>
      <w:r>
        <w:rPr>
          <w:szCs w:val="24"/>
        </w:rPr>
        <w:t>5</w:t>
      </w:r>
      <w:r w:rsidR="00EE018B">
        <w:rPr>
          <w:szCs w:val="24"/>
        </w:rPr>
        <w:t>.</w:t>
      </w:r>
      <w:r w:rsidR="00EE018B">
        <w:rPr>
          <w:szCs w:val="24"/>
        </w:rPr>
        <w:t> </w:t>
      </w:r>
      <w:r>
        <w:rPr>
          <w:szCs w:val="24"/>
        </w:rPr>
        <w:t xml:space="preserve">Use </w:t>
      </w:r>
      <w:r w:rsidR="00EE018B">
        <w:rPr>
          <w:szCs w:val="24"/>
        </w:rPr>
        <w:t>s</w:t>
      </w:r>
      <w:r>
        <w:rPr>
          <w:szCs w:val="24"/>
        </w:rPr>
        <w:t xml:space="preserve">ingular </w:t>
      </w:r>
      <w:r w:rsidR="00EE018B">
        <w:rPr>
          <w:szCs w:val="24"/>
        </w:rPr>
        <w:t>n</w:t>
      </w:r>
      <w:r>
        <w:rPr>
          <w:szCs w:val="24"/>
        </w:rPr>
        <w:t>ouns</w:t>
      </w:r>
      <w:r w:rsidR="00EC2C6B">
        <w:rPr>
          <w:szCs w:val="24"/>
        </w:rPr>
        <w:t>.</w:t>
      </w:r>
    </w:p>
    <w:p w14:paraId="5FADC24C" w14:textId="77777777" w:rsidR="00872256" w:rsidRDefault="00872256">
      <w:pPr>
        <w:pStyle w:val="TxCTextContinuation"/>
        <w:autoSpaceDE w:val="0"/>
        <w:autoSpaceDN w:val="0"/>
        <w:adjustRightInd w:val="0"/>
        <w:rPr>
          <w:szCs w:val="24"/>
        </w:rPr>
      </w:pPr>
      <w:r>
        <w:rPr>
          <w:szCs w:val="24"/>
        </w:rPr>
        <w:t xml:space="preserve">The terms in </w:t>
      </w:r>
      <w:proofErr w:type="gramStart"/>
      <w:r>
        <w:rPr>
          <w:szCs w:val="24"/>
        </w:rPr>
        <w:t>an ontology</w:t>
      </w:r>
      <w:proofErr w:type="gramEnd"/>
      <w:r>
        <w:rPr>
          <w:szCs w:val="24"/>
        </w:rPr>
        <w:t xml:space="preserve"> should as far as possible have the grammatical form of singular nouns or singular noun phrases.</w:t>
      </w:r>
    </w:p>
    <w:p w14:paraId="2803CA42" w14:textId="748F8FA5" w:rsidR="00872256" w:rsidRDefault="00872256">
      <w:pPr>
        <w:pStyle w:val="TxText"/>
        <w:autoSpaceDE w:val="0"/>
        <w:autoSpaceDN w:val="0"/>
        <w:adjustRightInd w:val="0"/>
        <w:rPr>
          <w:szCs w:val="24"/>
        </w:rPr>
      </w:pPr>
      <w:r>
        <w:rPr>
          <w:szCs w:val="24"/>
        </w:rPr>
        <w:t xml:space="preserve">Two sorts of reasons support adoption of this convention. First (and this will be a common refrain in what follows </w:t>
      </w:r>
      <w:r w:rsidR="00852704">
        <w:rPr>
          <w:szCs w:val="24"/>
        </w:rPr>
        <w:t xml:space="preserve">when we deal </w:t>
      </w:r>
      <w:proofErr w:type="spellStart"/>
      <w:r w:rsidR="00852704">
        <w:rPr>
          <w:szCs w:val="24"/>
        </w:rPr>
        <w:t>with</w:t>
      </w:r>
      <w:r w:rsidR="007661B0">
        <w:rPr>
          <w:szCs w:val="24"/>
        </w:rPr>
        <w:t>on</w:t>
      </w:r>
      <w:proofErr w:type="spellEnd"/>
      <w:r>
        <w:rPr>
          <w:szCs w:val="24"/>
        </w:rPr>
        <w:t xml:space="preserve"> recommendations about syntax and terminology), it is crucial that some syntactical standard, some rule of the road, be adopted and adhered to by all of those involved in ontology </w:t>
      </w:r>
      <w:r w:rsidR="008D3378">
        <w:rPr>
          <w:szCs w:val="24"/>
        </w:rPr>
        <w:t xml:space="preserve">building </w:t>
      </w:r>
      <w:r w:rsidR="00852704">
        <w:rPr>
          <w:szCs w:val="24"/>
        </w:rPr>
        <w:t xml:space="preserve">in order </w:t>
      </w:r>
      <w:r w:rsidR="007661B0">
        <w:rPr>
          <w:szCs w:val="24"/>
        </w:rPr>
        <w:t>to</w:t>
      </w:r>
      <w:r>
        <w:rPr>
          <w:szCs w:val="24"/>
        </w:rPr>
        <w:t xml:space="preserve"> synchroniz</w:t>
      </w:r>
      <w:r w:rsidR="007661B0">
        <w:rPr>
          <w:szCs w:val="24"/>
        </w:rPr>
        <w:t>e</w:t>
      </w:r>
      <w:r>
        <w:rPr>
          <w:szCs w:val="24"/>
        </w:rPr>
        <w:t xml:space="preserve"> the multiple such efforts running in parallel at any given time. To see what happens when this rule is not followed</w:t>
      </w:r>
      <w:r w:rsidR="007661B0">
        <w:rPr>
          <w:szCs w:val="24"/>
        </w:rPr>
        <w:t>,</w:t>
      </w:r>
      <w:r>
        <w:rPr>
          <w:szCs w:val="24"/>
        </w:rPr>
        <w:t xml:space="preserve"> consider, for example, the case of MeSH</w:t>
      </w:r>
      <w:proofErr w:type="gramStart"/>
      <w:r>
        <w:rPr>
          <w:szCs w:val="24"/>
        </w:rPr>
        <w:t>,</w:t>
      </w:r>
      <w:r>
        <w:rPr>
          <w:rStyle w:val="citefn"/>
          <w:szCs w:val="24"/>
          <w:vertAlign w:val="superscript"/>
        </w:rPr>
        <w:t>1</w:t>
      </w:r>
      <w:proofErr w:type="gramEnd"/>
      <w:r>
        <w:rPr>
          <w:szCs w:val="24"/>
        </w:rPr>
        <w:t xml:space="preserve"> whose hierarchy implies </w:t>
      </w:r>
      <w:proofErr w:type="spellStart"/>
      <w:r>
        <w:rPr>
          <w:i/>
          <w:szCs w:val="24"/>
        </w:rPr>
        <w:t>is_a</w:t>
      </w:r>
      <w:proofErr w:type="spellEnd"/>
      <w:r>
        <w:rPr>
          <w:szCs w:val="24"/>
        </w:rPr>
        <w:t xml:space="preserve"> relations such as</w:t>
      </w:r>
    </w:p>
    <w:p w14:paraId="347307FD" w14:textId="7455EB7F" w:rsidR="00872256" w:rsidRDefault="00872256">
      <w:pPr>
        <w:pStyle w:val="SpTxSpecialText"/>
        <w:autoSpaceDE w:val="0"/>
        <w:autoSpaceDN w:val="0"/>
        <w:adjustRightInd w:val="0"/>
        <w:rPr>
          <w:szCs w:val="24"/>
        </w:rPr>
      </w:pPr>
      <w:proofErr w:type="gramStart"/>
      <w:r>
        <w:rPr>
          <w:i/>
          <w:szCs w:val="24"/>
        </w:rPr>
        <w:t>communism</w:t>
      </w:r>
      <w:proofErr w:type="gramEnd"/>
      <w:r>
        <w:rPr>
          <w:i/>
          <w:szCs w:val="24"/>
        </w:rPr>
        <w:t xml:space="preserve"> </w:t>
      </w:r>
      <w:proofErr w:type="spellStart"/>
      <w:r>
        <w:rPr>
          <w:i/>
          <w:szCs w:val="24"/>
        </w:rPr>
        <w:t>is_a</w:t>
      </w:r>
      <w:proofErr w:type="spellEnd"/>
      <w:r>
        <w:rPr>
          <w:i/>
          <w:szCs w:val="24"/>
        </w:rPr>
        <w:t xml:space="preserve"> political systems</w:t>
      </w:r>
      <w:r w:rsidR="002618B1">
        <w:rPr>
          <w:i/>
          <w:szCs w:val="24"/>
        </w:rPr>
        <w:t>,</w:t>
      </w:r>
    </w:p>
    <w:p w14:paraId="3C064FB9" w14:textId="1F38701C" w:rsidR="00872256" w:rsidRDefault="00872256">
      <w:pPr>
        <w:pStyle w:val="SpTxSpecialText"/>
        <w:autoSpaceDE w:val="0"/>
        <w:autoSpaceDN w:val="0"/>
        <w:adjustRightInd w:val="0"/>
        <w:rPr>
          <w:szCs w:val="24"/>
        </w:rPr>
      </w:pPr>
      <w:proofErr w:type="gramStart"/>
      <w:r>
        <w:rPr>
          <w:i/>
          <w:szCs w:val="24"/>
        </w:rPr>
        <w:t>political</w:t>
      </w:r>
      <w:proofErr w:type="gramEnd"/>
      <w:r>
        <w:rPr>
          <w:i/>
          <w:szCs w:val="24"/>
        </w:rPr>
        <w:t xml:space="preserve"> systems </w:t>
      </w:r>
      <w:proofErr w:type="spellStart"/>
      <w:r>
        <w:rPr>
          <w:i/>
          <w:szCs w:val="24"/>
        </w:rPr>
        <w:t>is_a</w:t>
      </w:r>
      <w:proofErr w:type="spellEnd"/>
      <w:r>
        <w:rPr>
          <w:i/>
          <w:szCs w:val="24"/>
        </w:rPr>
        <w:t xml:space="preserve"> social sciences</w:t>
      </w:r>
      <w:r w:rsidR="002618B1">
        <w:rPr>
          <w:i/>
          <w:szCs w:val="24"/>
        </w:rPr>
        <w:t>,</w:t>
      </w:r>
    </w:p>
    <w:p w14:paraId="592D4BBD" w14:textId="53319725" w:rsidR="00872256" w:rsidRDefault="00872256">
      <w:pPr>
        <w:pStyle w:val="SpTxSpecialText"/>
        <w:autoSpaceDE w:val="0"/>
        <w:autoSpaceDN w:val="0"/>
        <w:adjustRightInd w:val="0"/>
        <w:rPr>
          <w:szCs w:val="24"/>
        </w:rPr>
      </w:pPr>
      <w:proofErr w:type="gramStart"/>
      <w:r>
        <w:rPr>
          <w:i/>
          <w:szCs w:val="24"/>
        </w:rPr>
        <w:t>social</w:t>
      </w:r>
      <w:proofErr w:type="gramEnd"/>
      <w:r>
        <w:rPr>
          <w:i/>
          <w:szCs w:val="24"/>
        </w:rPr>
        <w:t xml:space="preserve"> sciences </w:t>
      </w:r>
      <w:proofErr w:type="spellStart"/>
      <w:r>
        <w:rPr>
          <w:i/>
          <w:szCs w:val="24"/>
        </w:rPr>
        <w:t>is_a</w:t>
      </w:r>
      <w:proofErr w:type="spellEnd"/>
      <w:r>
        <w:rPr>
          <w:i/>
          <w:szCs w:val="24"/>
        </w:rPr>
        <w:t xml:space="preserve"> behavioral disciplines and activities</w:t>
      </w:r>
      <w:r w:rsidR="002618B1">
        <w:rPr>
          <w:i/>
          <w:szCs w:val="24"/>
        </w:rPr>
        <w:t>,</w:t>
      </w:r>
    </w:p>
    <w:p w14:paraId="39BF8234" w14:textId="30805064" w:rsidR="00872256" w:rsidRDefault="00872256">
      <w:pPr>
        <w:pStyle w:val="SpTxSpecialText"/>
        <w:autoSpaceDE w:val="0"/>
        <w:autoSpaceDN w:val="0"/>
        <w:adjustRightInd w:val="0"/>
        <w:rPr>
          <w:szCs w:val="24"/>
        </w:rPr>
      </w:pPr>
      <w:proofErr w:type="gramStart"/>
      <w:r>
        <w:rPr>
          <w:i/>
          <w:szCs w:val="24"/>
        </w:rPr>
        <w:t>behavioral</w:t>
      </w:r>
      <w:proofErr w:type="gramEnd"/>
      <w:r>
        <w:rPr>
          <w:i/>
          <w:szCs w:val="24"/>
        </w:rPr>
        <w:t xml:space="preserve"> disciplines and activities </w:t>
      </w:r>
      <w:proofErr w:type="spellStart"/>
      <w:r>
        <w:rPr>
          <w:i/>
          <w:szCs w:val="24"/>
        </w:rPr>
        <w:t>is_a</w:t>
      </w:r>
      <w:proofErr w:type="spellEnd"/>
      <w:r>
        <w:rPr>
          <w:i/>
          <w:szCs w:val="24"/>
        </w:rPr>
        <w:t xml:space="preserve"> topical descriptor</w:t>
      </w:r>
      <w:r w:rsidR="002618B1">
        <w:rPr>
          <w:i/>
          <w:szCs w:val="24"/>
        </w:rPr>
        <w:t>,</w:t>
      </w:r>
    </w:p>
    <w:p w14:paraId="02F2D7FD" w14:textId="1D21786E" w:rsidR="00872256" w:rsidRDefault="00872256">
      <w:pPr>
        <w:pStyle w:val="TxCTextContinuation"/>
        <w:autoSpaceDE w:val="0"/>
        <w:autoSpaceDN w:val="0"/>
        <w:adjustRightInd w:val="0"/>
        <w:rPr>
          <w:szCs w:val="24"/>
        </w:rPr>
      </w:pPr>
      <w:proofErr w:type="gramStart"/>
      <w:r>
        <w:rPr>
          <w:szCs w:val="24"/>
        </w:rPr>
        <w:lastRenderedPageBreak/>
        <w:t>and</w:t>
      </w:r>
      <w:proofErr w:type="gramEnd"/>
      <w:r>
        <w:rPr>
          <w:szCs w:val="24"/>
        </w:rPr>
        <w:t xml:space="preserve"> so forth.</w:t>
      </w:r>
      <w:r w:rsidR="00852704">
        <w:rPr>
          <w:szCs w:val="24"/>
        </w:rPr>
        <w:t xml:space="preserve"> Mixed use of singular and plural nouns may be perfectly appropriate for purposes such as the construction of library catalogs; it causes problems, however, when compiling information in a form that will be reasoned over.</w:t>
      </w:r>
    </w:p>
    <w:p w14:paraId="3954C93F" w14:textId="0CDB3482" w:rsidR="00872256" w:rsidRDefault="00872256">
      <w:pPr>
        <w:pStyle w:val="TxText"/>
        <w:autoSpaceDE w:val="0"/>
        <w:autoSpaceDN w:val="0"/>
        <w:adjustRightInd w:val="0"/>
        <w:rPr>
          <w:szCs w:val="24"/>
        </w:rPr>
      </w:pPr>
      <w:r>
        <w:rPr>
          <w:szCs w:val="24"/>
        </w:rPr>
        <w:t>The singular noun rule has been well</w:t>
      </w:r>
      <w:r w:rsidR="007661B0">
        <w:rPr>
          <w:szCs w:val="24"/>
        </w:rPr>
        <w:t xml:space="preserve"> </w:t>
      </w:r>
      <w:r>
        <w:rPr>
          <w:szCs w:val="24"/>
        </w:rPr>
        <w:t xml:space="preserve">tested in practice, and yields a simple and cost-free form of synchrony. There is also a principled reason for insisting that all terms in </w:t>
      </w:r>
      <w:proofErr w:type="gramStart"/>
      <w:r>
        <w:rPr>
          <w:szCs w:val="24"/>
        </w:rPr>
        <w:t>an ontology</w:t>
      </w:r>
      <w:proofErr w:type="gramEnd"/>
      <w:r>
        <w:rPr>
          <w:szCs w:val="24"/>
        </w:rPr>
        <w:t xml:space="preserve"> should take the form of singular nouns. This is because each such term is intended to refer not to some plural or collective entity, but rather either to a universal or to a defined class. In either case, its reference will be singular. There is only one universal </w:t>
      </w:r>
      <w:r>
        <w:rPr>
          <w:i/>
          <w:szCs w:val="24"/>
        </w:rPr>
        <w:t>organism</w:t>
      </w:r>
      <w:r>
        <w:rPr>
          <w:szCs w:val="24"/>
        </w:rPr>
        <w:t xml:space="preserve">, even if it has many instances, and there is only one defined class </w:t>
      </w:r>
      <w:r>
        <w:rPr>
          <w:i/>
          <w:szCs w:val="24"/>
        </w:rPr>
        <w:t>cause of traffic accident</w:t>
      </w:r>
      <w:r>
        <w:rPr>
          <w:szCs w:val="24"/>
        </w:rPr>
        <w:t>, even if it has many and diverse members.</w:t>
      </w:r>
      <w:r>
        <w:rPr>
          <w:rStyle w:val="citefn"/>
          <w:szCs w:val="24"/>
          <w:vertAlign w:val="superscript"/>
        </w:rPr>
        <w:t>2</w:t>
      </w:r>
    </w:p>
    <w:p w14:paraId="04B9428B" w14:textId="4B051933" w:rsidR="00872256" w:rsidRDefault="00872256">
      <w:pPr>
        <w:pStyle w:val="LList"/>
        <w:tabs>
          <w:tab w:val="left" w:pos="240"/>
          <w:tab w:val="left" w:pos="480"/>
          <w:tab w:val="left" w:pos="960"/>
        </w:tabs>
        <w:autoSpaceDE w:val="0"/>
        <w:autoSpaceDN w:val="0"/>
        <w:adjustRightInd w:val="0"/>
        <w:rPr>
          <w:szCs w:val="24"/>
        </w:rPr>
      </w:pPr>
      <w:r>
        <w:rPr>
          <w:szCs w:val="24"/>
        </w:rPr>
        <w:t>6</w:t>
      </w:r>
      <w:r w:rsidR="00EE018B">
        <w:rPr>
          <w:szCs w:val="24"/>
        </w:rPr>
        <w:t>.</w:t>
      </w:r>
      <w:r w:rsidR="00EE018B">
        <w:rPr>
          <w:szCs w:val="24"/>
        </w:rPr>
        <w:t> </w:t>
      </w:r>
      <w:r w:rsidR="001B4F76">
        <w:rPr>
          <w:szCs w:val="24"/>
        </w:rPr>
        <w:t>Use lowercase for</w:t>
      </w:r>
      <w:r w:rsidR="00EE018B">
        <w:rPr>
          <w:szCs w:val="24"/>
        </w:rPr>
        <w:t xml:space="preserve"> c</w:t>
      </w:r>
      <w:r>
        <w:rPr>
          <w:szCs w:val="24"/>
        </w:rPr>
        <w:t xml:space="preserve">ommon </w:t>
      </w:r>
      <w:r w:rsidR="00EE018B">
        <w:rPr>
          <w:szCs w:val="24"/>
        </w:rPr>
        <w:t>n</w:t>
      </w:r>
      <w:r>
        <w:rPr>
          <w:szCs w:val="24"/>
        </w:rPr>
        <w:t>ouns</w:t>
      </w:r>
      <w:r w:rsidR="00EE018B">
        <w:rPr>
          <w:szCs w:val="24"/>
        </w:rPr>
        <w:t>.</w:t>
      </w:r>
    </w:p>
    <w:p w14:paraId="523A9201" w14:textId="23CB8E4E" w:rsidR="00872256" w:rsidRDefault="00872256">
      <w:pPr>
        <w:pStyle w:val="TxCTextContinuation"/>
        <w:autoSpaceDE w:val="0"/>
        <w:autoSpaceDN w:val="0"/>
        <w:adjustRightInd w:val="0"/>
        <w:rPr>
          <w:szCs w:val="24"/>
        </w:rPr>
      </w:pPr>
      <w:r>
        <w:rPr>
          <w:szCs w:val="24"/>
        </w:rPr>
        <w:t>Along the same lines as principle</w:t>
      </w:r>
      <w:r w:rsidR="007661B0">
        <w:rPr>
          <w:szCs w:val="24"/>
        </w:rPr>
        <w:t xml:space="preserve"> 5</w:t>
      </w:r>
      <w:r>
        <w:rPr>
          <w:szCs w:val="24"/>
        </w:rPr>
        <w:t xml:space="preserve">, we recommend that when preparing ontology content for review by human beings </w:t>
      </w:r>
      <w:r>
        <w:rPr>
          <w:i/>
          <w:szCs w:val="24"/>
        </w:rPr>
        <w:t>lowercase italic letters</w:t>
      </w:r>
      <w:r>
        <w:rPr>
          <w:szCs w:val="24"/>
        </w:rPr>
        <w:t xml:space="preserve"> be used for terms referring to universals or classes (this recommendation being based in part on the fact that initial capital letters are normally used in English to indicate proper names, which are names of instances (</w:t>
      </w:r>
      <w:r w:rsidR="007661B0">
        <w:rPr>
          <w:szCs w:val="24"/>
        </w:rPr>
        <w:t>“</w:t>
      </w:r>
      <w:r>
        <w:rPr>
          <w:szCs w:val="24"/>
        </w:rPr>
        <w:t>Tom,</w:t>
      </w:r>
      <w:r w:rsidR="007661B0">
        <w:rPr>
          <w:szCs w:val="24"/>
        </w:rPr>
        <w:t>”</w:t>
      </w:r>
      <w:r>
        <w:rPr>
          <w:szCs w:val="24"/>
        </w:rPr>
        <w:t xml:space="preserve"> </w:t>
      </w:r>
      <w:r w:rsidR="007661B0">
        <w:rPr>
          <w:szCs w:val="24"/>
        </w:rPr>
        <w:t>“</w:t>
      </w:r>
      <w:r>
        <w:rPr>
          <w:szCs w:val="24"/>
        </w:rPr>
        <w:t>Seattle,</w:t>
      </w:r>
      <w:r w:rsidR="007661B0">
        <w:rPr>
          <w:szCs w:val="24"/>
        </w:rPr>
        <w:t>”</w:t>
      </w:r>
      <w:r>
        <w:rPr>
          <w:szCs w:val="24"/>
        </w:rPr>
        <w:t xml:space="preserve"> </w:t>
      </w:r>
      <w:r w:rsidR="007661B0">
        <w:rPr>
          <w:szCs w:val="24"/>
        </w:rPr>
        <w:t>“</w:t>
      </w:r>
      <w:r>
        <w:rPr>
          <w:szCs w:val="24"/>
        </w:rPr>
        <w:t>Jupiter</w:t>
      </w:r>
      <w:r w:rsidR="007661B0">
        <w:rPr>
          <w:szCs w:val="24"/>
        </w:rPr>
        <w:t>”</w:t>
      </w:r>
      <w:r>
        <w:rPr>
          <w:szCs w:val="24"/>
        </w:rPr>
        <w:t xml:space="preserve">). Thus </w:t>
      </w:r>
      <w:r>
        <w:rPr>
          <w:i/>
          <w:szCs w:val="24"/>
        </w:rPr>
        <w:t>cat</w:t>
      </w:r>
      <w:r>
        <w:rPr>
          <w:szCs w:val="24"/>
        </w:rPr>
        <w:t xml:space="preserve">, not </w:t>
      </w:r>
      <w:r w:rsidR="007661B0">
        <w:rPr>
          <w:szCs w:val="24"/>
        </w:rPr>
        <w:t>“</w:t>
      </w:r>
      <w:r>
        <w:rPr>
          <w:szCs w:val="24"/>
        </w:rPr>
        <w:t>Cat</w:t>
      </w:r>
      <w:r w:rsidR="007661B0">
        <w:rPr>
          <w:szCs w:val="24"/>
        </w:rPr>
        <w:t>”</w:t>
      </w:r>
      <w:r>
        <w:rPr>
          <w:szCs w:val="24"/>
        </w:rPr>
        <w:t xml:space="preserve"> or </w:t>
      </w:r>
      <w:r w:rsidR="00567599">
        <w:rPr>
          <w:szCs w:val="24"/>
        </w:rPr>
        <w:t>“</w:t>
      </w:r>
      <w:r>
        <w:rPr>
          <w:szCs w:val="24"/>
        </w:rPr>
        <w:t>CAT,</w:t>
      </w:r>
      <w:r w:rsidR="00567599">
        <w:rPr>
          <w:szCs w:val="24"/>
        </w:rPr>
        <w:t>”</w:t>
      </w:r>
      <w:r>
        <w:rPr>
          <w:szCs w:val="24"/>
        </w:rPr>
        <w:t xml:space="preserve"> and </w:t>
      </w:r>
      <w:r>
        <w:rPr>
          <w:i/>
          <w:szCs w:val="24"/>
        </w:rPr>
        <w:t>eukaryotic cell</w:t>
      </w:r>
      <w:r>
        <w:rPr>
          <w:szCs w:val="24"/>
        </w:rPr>
        <w:t xml:space="preserve">, not </w:t>
      </w:r>
      <w:r w:rsidR="00567599">
        <w:rPr>
          <w:szCs w:val="24"/>
        </w:rPr>
        <w:t>“</w:t>
      </w:r>
      <w:r>
        <w:rPr>
          <w:szCs w:val="24"/>
        </w:rPr>
        <w:t>Eukaryotic Cell</w:t>
      </w:r>
      <w:r w:rsidR="00567599">
        <w:rPr>
          <w:szCs w:val="24"/>
        </w:rPr>
        <w:t>”</w:t>
      </w:r>
      <w:r>
        <w:rPr>
          <w:szCs w:val="24"/>
        </w:rPr>
        <w:t xml:space="preserve"> or </w:t>
      </w:r>
      <w:r w:rsidR="00567599">
        <w:rPr>
          <w:szCs w:val="24"/>
        </w:rPr>
        <w:t>“</w:t>
      </w:r>
      <w:r>
        <w:rPr>
          <w:szCs w:val="24"/>
        </w:rPr>
        <w:t>EUKARYOTIC CELL.</w:t>
      </w:r>
      <w:r w:rsidR="00567599">
        <w:rPr>
          <w:szCs w:val="24"/>
        </w:rPr>
        <w:t>”</w:t>
      </w:r>
    </w:p>
    <w:p w14:paraId="2C002374" w14:textId="66E57444" w:rsidR="00872256" w:rsidRDefault="00872256">
      <w:pPr>
        <w:pStyle w:val="TxText"/>
        <w:autoSpaceDE w:val="0"/>
        <w:autoSpaceDN w:val="0"/>
        <w:adjustRightInd w:val="0"/>
        <w:rPr>
          <w:szCs w:val="24"/>
        </w:rPr>
      </w:pPr>
      <w:r>
        <w:rPr>
          <w:szCs w:val="24"/>
        </w:rPr>
        <w:t>Some ontology editing programs require the use of underscore (</w:t>
      </w:r>
      <w:proofErr w:type="spellStart"/>
      <w:r>
        <w:rPr>
          <w:szCs w:val="24"/>
        </w:rPr>
        <w:t>eukaryotic_cell</w:t>
      </w:r>
      <w:proofErr w:type="spellEnd"/>
      <w:r>
        <w:rPr>
          <w:szCs w:val="24"/>
        </w:rPr>
        <w:t>) or single quotation marks (</w:t>
      </w:r>
      <w:r w:rsidR="00320F13">
        <w:rPr>
          <w:szCs w:val="24"/>
        </w:rPr>
        <w:t>“</w:t>
      </w:r>
      <w:r>
        <w:rPr>
          <w:szCs w:val="24"/>
        </w:rPr>
        <w:t>eukaryotic cell</w:t>
      </w:r>
      <w:r w:rsidR="00320F13">
        <w:rPr>
          <w:szCs w:val="24"/>
        </w:rPr>
        <w:t>”</w:t>
      </w:r>
      <w:r>
        <w:rPr>
          <w:szCs w:val="24"/>
        </w:rPr>
        <w:t>) or camel case (</w:t>
      </w:r>
      <w:proofErr w:type="spellStart"/>
      <w:r>
        <w:rPr>
          <w:szCs w:val="24"/>
        </w:rPr>
        <w:t>eukaryoticCell</w:t>
      </w:r>
      <w:proofErr w:type="spellEnd"/>
      <w:r>
        <w:rPr>
          <w:szCs w:val="24"/>
        </w:rPr>
        <w:t xml:space="preserve">) in order to allow the beginnings and endings of noun phrases to be identifiable by the computer. Whichever </w:t>
      </w:r>
      <w:r w:rsidR="009D2D79">
        <w:rPr>
          <w:szCs w:val="24"/>
        </w:rPr>
        <w:t xml:space="preserve">traffic rule </w:t>
      </w:r>
      <w:r>
        <w:rPr>
          <w:szCs w:val="24"/>
        </w:rPr>
        <w:t>is chosen in this respect, the main goal is to ensure that the convention is consistently adhered to—again for reasons of cross-ontology coordination.</w:t>
      </w:r>
    </w:p>
    <w:p w14:paraId="1C5CF2FB" w14:textId="74BEC37B" w:rsidR="00872256" w:rsidRDefault="00872256">
      <w:pPr>
        <w:pStyle w:val="LList"/>
        <w:tabs>
          <w:tab w:val="left" w:pos="240"/>
          <w:tab w:val="left" w:pos="480"/>
          <w:tab w:val="left" w:pos="960"/>
        </w:tabs>
        <w:autoSpaceDE w:val="0"/>
        <w:autoSpaceDN w:val="0"/>
        <w:adjustRightInd w:val="0"/>
        <w:rPr>
          <w:szCs w:val="24"/>
        </w:rPr>
      </w:pPr>
      <w:r>
        <w:rPr>
          <w:szCs w:val="24"/>
        </w:rPr>
        <w:t>7</w:t>
      </w:r>
      <w:r w:rsidR="00EE018B">
        <w:rPr>
          <w:szCs w:val="24"/>
        </w:rPr>
        <w:t>.</w:t>
      </w:r>
      <w:r w:rsidR="00EE018B">
        <w:rPr>
          <w:szCs w:val="24"/>
        </w:rPr>
        <w:t> </w:t>
      </w:r>
      <w:r>
        <w:rPr>
          <w:szCs w:val="24"/>
        </w:rPr>
        <w:t xml:space="preserve">Avoid </w:t>
      </w:r>
      <w:r w:rsidR="00EE018B">
        <w:rPr>
          <w:szCs w:val="24"/>
        </w:rPr>
        <w:t>a</w:t>
      </w:r>
      <w:r>
        <w:rPr>
          <w:szCs w:val="24"/>
        </w:rPr>
        <w:t>cronyms</w:t>
      </w:r>
      <w:r w:rsidR="00EE018B">
        <w:rPr>
          <w:szCs w:val="24"/>
        </w:rPr>
        <w:t>.</w:t>
      </w:r>
    </w:p>
    <w:p w14:paraId="34E258DB" w14:textId="37551B8D" w:rsidR="00872256" w:rsidRDefault="00872256">
      <w:pPr>
        <w:pStyle w:val="TxCTextContinuation"/>
        <w:autoSpaceDE w:val="0"/>
        <w:autoSpaceDN w:val="0"/>
        <w:adjustRightInd w:val="0"/>
        <w:rPr>
          <w:szCs w:val="24"/>
        </w:rPr>
      </w:pPr>
      <w:r>
        <w:rPr>
          <w:szCs w:val="24"/>
        </w:rPr>
        <w:lastRenderedPageBreak/>
        <w:t>Avoid as far as possible the use of acronyms and abbreviations in</w:t>
      </w:r>
      <w:r w:rsidR="00320F13">
        <w:rPr>
          <w:szCs w:val="24"/>
        </w:rPr>
        <w:t xml:space="preserve"> </w:t>
      </w:r>
      <w:r>
        <w:rPr>
          <w:szCs w:val="24"/>
        </w:rPr>
        <w:t>formulati</w:t>
      </w:r>
      <w:r w:rsidR="00320F13">
        <w:rPr>
          <w:szCs w:val="24"/>
        </w:rPr>
        <w:t xml:space="preserve">ng </w:t>
      </w:r>
      <w:r>
        <w:rPr>
          <w:szCs w:val="24"/>
        </w:rPr>
        <w:t>ontology terms. The rationale for this is that acronyms and abbreviations are too easy to create locally—often</w:t>
      </w:r>
      <w:r w:rsidR="00320F13">
        <w:rPr>
          <w:szCs w:val="24"/>
        </w:rPr>
        <w:t xml:space="preserve">, for example, </w:t>
      </w:r>
      <w:r>
        <w:rPr>
          <w:szCs w:val="24"/>
        </w:rPr>
        <w:t>by designers of databases for no reason other than to enable all column</w:t>
      </w:r>
      <w:r w:rsidR="00320F13">
        <w:rPr>
          <w:szCs w:val="24"/>
        </w:rPr>
        <w:t xml:space="preserve"> </w:t>
      </w:r>
      <w:r>
        <w:rPr>
          <w:szCs w:val="24"/>
        </w:rPr>
        <w:t xml:space="preserve">headings to fit on a single screen. The half-life of acronyms can be very short, and it is not unusual for those who work with databases (even, sometimes, a database’s own creator) to forget what their acronyms originally meant. The goal of ontology, in contrast, is to create standard terminologies </w:t>
      </w:r>
      <w:r w:rsidR="001B4F76">
        <w:rPr>
          <w:szCs w:val="24"/>
        </w:rPr>
        <w:t xml:space="preserve">that </w:t>
      </w:r>
      <w:r>
        <w:rPr>
          <w:szCs w:val="24"/>
        </w:rPr>
        <w:t xml:space="preserve">can be employed and relied upon by </w:t>
      </w:r>
      <w:r w:rsidR="001B4F76">
        <w:rPr>
          <w:szCs w:val="24"/>
        </w:rPr>
        <w:t>anyone</w:t>
      </w:r>
      <w:r>
        <w:rPr>
          <w:szCs w:val="24"/>
        </w:rPr>
        <w:t>—in the present and in the future—working in a given discipline. Some acronyms and acronym-involving expressions have in some scientific idiolects become part of the language, as</w:t>
      </w:r>
      <w:r w:rsidR="00374777">
        <w:rPr>
          <w:szCs w:val="24"/>
        </w:rPr>
        <w:t>,</w:t>
      </w:r>
      <w:r>
        <w:rPr>
          <w:szCs w:val="24"/>
        </w:rPr>
        <w:t xml:space="preserve"> for example</w:t>
      </w:r>
      <w:r w:rsidR="00374777">
        <w:rPr>
          <w:szCs w:val="24"/>
        </w:rPr>
        <w:t>,</w:t>
      </w:r>
      <w:r>
        <w:rPr>
          <w:szCs w:val="24"/>
        </w:rPr>
        <w:t xml:space="preserve"> in terms such as </w:t>
      </w:r>
      <w:r w:rsidR="001345F7">
        <w:rPr>
          <w:szCs w:val="24"/>
        </w:rPr>
        <w:t>“</w:t>
      </w:r>
      <w:r>
        <w:rPr>
          <w:szCs w:val="24"/>
        </w:rPr>
        <w:t>DNA</w:t>
      </w:r>
      <w:r w:rsidR="001345F7">
        <w:rPr>
          <w:szCs w:val="24"/>
        </w:rPr>
        <w:t>”</w:t>
      </w:r>
      <w:r>
        <w:rPr>
          <w:szCs w:val="24"/>
        </w:rPr>
        <w:t xml:space="preserve"> or </w:t>
      </w:r>
      <w:r w:rsidR="001345F7">
        <w:rPr>
          <w:szCs w:val="24"/>
        </w:rPr>
        <w:t>“</w:t>
      </w:r>
      <w:r>
        <w:rPr>
          <w:szCs w:val="24"/>
        </w:rPr>
        <w:t>AIDS</w:t>
      </w:r>
      <w:r w:rsidR="001345F7">
        <w:rPr>
          <w:szCs w:val="24"/>
        </w:rPr>
        <w:t>,”</w:t>
      </w:r>
      <w:r>
        <w:rPr>
          <w:szCs w:val="24"/>
        </w:rPr>
        <w:t xml:space="preserve"> or </w:t>
      </w:r>
      <w:r w:rsidR="001345F7">
        <w:rPr>
          <w:szCs w:val="24"/>
        </w:rPr>
        <w:t>“</w:t>
      </w:r>
      <w:r>
        <w:rPr>
          <w:szCs w:val="24"/>
        </w:rPr>
        <w:t>ATPase</w:t>
      </w:r>
      <w:r w:rsidR="001345F7">
        <w:rPr>
          <w:szCs w:val="24"/>
        </w:rPr>
        <w:t>”</w:t>
      </w:r>
      <w:r>
        <w:rPr>
          <w:szCs w:val="24"/>
        </w:rPr>
        <w:t xml:space="preserve">; they have become in this way safe from the possibility of being reused by new groups of researchers with different meanings. Apart from such cases, however, when selecting a primary label for an entry in </w:t>
      </w:r>
      <w:proofErr w:type="gramStart"/>
      <w:r>
        <w:rPr>
          <w:szCs w:val="24"/>
        </w:rPr>
        <w:t>an ontology</w:t>
      </w:r>
      <w:proofErr w:type="gramEnd"/>
      <w:r>
        <w:rPr>
          <w:szCs w:val="24"/>
        </w:rPr>
        <w:t xml:space="preserve"> a complete noun or noun phrase should in every case be used.</w:t>
      </w:r>
    </w:p>
    <w:p w14:paraId="6A77A2F2" w14:textId="4A43C560" w:rsidR="00872256" w:rsidRDefault="00872256">
      <w:pPr>
        <w:pStyle w:val="LList"/>
        <w:tabs>
          <w:tab w:val="left" w:pos="240"/>
          <w:tab w:val="left" w:pos="480"/>
          <w:tab w:val="left" w:pos="960"/>
        </w:tabs>
        <w:autoSpaceDE w:val="0"/>
        <w:autoSpaceDN w:val="0"/>
        <w:adjustRightInd w:val="0"/>
        <w:rPr>
          <w:szCs w:val="24"/>
        </w:rPr>
      </w:pPr>
      <w:r>
        <w:rPr>
          <w:szCs w:val="24"/>
        </w:rPr>
        <w:t>8</w:t>
      </w:r>
      <w:r w:rsidR="00EE018B">
        <w:rPr>
          <w:szCs w:val="24"/>
        </w:rPr>
        <w:t>.</w:t>
      </w:r>
      <w:r w:rsidR="00EE018B">
        <w:rPr>
          <w:szCs w:val="24"/>
        </w:rPr>
        <w:t> </w:t>
      </w:r>
      <w:r>
        <w:rPr>
          <w:szCs w:val="24"/>
        </w:rPr>
        <w:t>Associate each term in the ontology with a unique alphanumeric identifier</w:t>
      </w:r>
      <w:r w:rsidR="001345F7">
        <w:rPr>
          <w:szCs w:val="24"/>
        </w:rPr>
        <w:t>.</w:t>
      </w:r>
    </w:p>
    <w:p w14:paraId="0AB31282" w14:textId="3974D03F" w:rsidR="00872256" w:rsidRDefault="00872256">
      <w:pPr>
        <w:pStyle w:val="TxCTextContinuation"/>
        <w:autoSpaceDE w:val="0"/>
        <w:autoSpaceDN w:val="0"/>
        <w:adjustRightInd w:val="0"/>
        <w:rPr>
          <w:szCs w:val="24"/>
        </w:rPr>
      </w:pPr>
      <w:r>
        <w:rPr>
          <w:szCs w:val="24"/>
        </w:rPr>
        <w:t xml:space="preserve">The identifier is associated with the term in a given version of the ontology. Whenever the ontology is revised and published in a new version, then provided the term in question is not changed in this revision, its identifier can be preserved without change. Identifiers are needed for computer purposes—they will, for example, form the basis of the universal resource identifiers with which ontology terms will be identified in web-based systems. </w:t>
      </w:r>
      <w:r>
        <w:rPr>
          <w:rStyle w:val="FgCOFigureCallOut"/>
          <w:szCs w:val="24"/>
        </w:rPr>
        <w:t>Figure 4.1</w:t>
      </w:r>
      <w:r>
        <w:rPr>
          <w:szCs w:val="24"/>
        </w:rPr>
        <w:t xml:space="preserve"> is a screen shot of a fragment of the Protein Ontology (PRO) </w:t>
      </w:r>
      <w:r w:rsidR="001345F7">
        <w:rPr>
          <w:szCs w:val="24"/>
        </w:rPr>
        <w:t>that</w:t>
      </w:r>
      <w:r>
        <w:rPr>
          <w:szCs w:val="24"/>
        </w:rPr>
        <w:t xml:space="preserve"> illustrates the approach we recommend.</w:t>
      </w:r>
      <w:r>
        <w:rPr>
          <w:rStyle w:val="citefn"/>
          <w:szCs w:val="24"/>
          <w:vertAlign w:val="superscript"/>
        </w:rPr>
        <w:t>3</w:t>
      </w:r>
    </w:p>
    <w:p w14:paraId="12D9AA9E" w14:textId="77777777" w:rsidR="00872256" w:rsidRDefault="00872256">
      <w:pPr>
        <w:pStyle w:val="NoteCNotetoComp"/>
        <w:autoSpaceDE w:val="0"/>
        <w:autoSpaceDN w:val="0"/>
        <w:adjustRightInd w:val="0"/>
        <w:rPr>
          <w:szCs w:val="24"/>
        </w:rPr>
      </w:pPr>
      <w:r>
        <w:rPr>
          <w:szCs w:val="24"/>
        </w:rPr>
        <w:t xml:space="preserve">[Insert </w:t>
      </w:r>
      <w:r>
        <w:rPr>
          <w:rStyle w:val="FgCOFigureCallOut"/>
          <w:szCs w:val="24"/>
        </w:rPr>
        <w:t>figure 4.1</w:t>
      </w:r>
      <w:r>
        <w:rPr>
          <w:szCs w:val="24"/>
        </w:rPr>
        <w:t>]</w:t>
      </w:r>
    </w:p>
    <w:p w14:paraId="43733B60" w14:textId="4267035F" w:rsidR="00872256" w:rsidRDefault="001345F7">
      <w:pPr>
        <w:pStyle w:val="TxText"/>
        <w:autoSpaceDE w:val="0"/>
        <w:autoSpaceDN w:val="0"/>
        <w:adjustRightInd w:val="0"/>
        <w:rPr>
          <w:szCs w:val="24"/>
        </w:rPr>
      </w:pPr>
      <w:r>
        <w:rPr>
          <w:szCs w:val="24"/>
        </w:rPr>
        <w:lastRenderedPageBreak/>
        <w:t>A</w:t>
      </w:r>
      <w:r w:rsidR="00872256">
        <w:rPr>
          <w:szCs w:val="24"/>
        </w:rPr>
        <w:t xml:space="preserve">t the top of the hierarchy in </w:t>
      </w:r>
      <w:r w:rsidR="00EE018B">
        <w:rPr>
          <w:rStyle w:val="FgCOFigureCallOut"/>
          <w:szCs w:val="24"/>
        </w:rPr>
        <w:t>f</w:t>
      </w:r>
      <w:r w:rsidR="00872256">
        <w:rPr>
          <w:rStyle w:val="FgCOFigureCallOut"/>
          <w:szCs w:val="24"/>
        </w:rPr>
        <w:t>igure 4.1</w:t>
      </w:r>
      <w:r w:rsidR="00872256">
        <w:rPr>
          <w:szCs w:val="24"/>
        </w:rPr>
        <w:t xml:space="preserve"> is the entry for </w:t>
      </w:r>
      <w:r>
        <w:rPr>
          <w:szCs w:val="24"/>
        </w:rPr>
        <w:t>“</w:t>
      </w:r>
      <w:r w:rsidR="00872256">
        <w:rPr>
          <w:szCs w:val="24"/>
        </w:rPr>
        <w:t>amino acid chain.</w:t>
      </w:r>
      <w:r>
        <w:rPr>
          <w:szCs w:val="24"/>
        </w:rPr>
        <w:t>”</w:t>
      </w:r>
      <w:r w:rsidR="00872256">
        <w:rPr>
          <w:szCs w:val="24"/>
        </w:rPr>
        <w:t xml:space="preserve"> Clicking on the entry will take the user to a human</w:t>
      </w:r>
      <w:r>
        <w:rPr>
          <w:szCs w:val="24"/>
        </w:rPr>
        <w:t>-</w:t>
      </w:r>
      <w:r w:rsidR="00872256">
        <w:rPr>
          <w:szCs w:val="24"/>
        </w:rPr>
        <w:t xml:space="preserve">readable definition of the term, along with other information about it. To the left of the term is </w:t>
      </w:r>
      <w:r w:rsidR="009D2D79">
        <w:rPr>
          <w:szCs w:val="24"/>
        </w:rPr>
        <w:t>its</w:t>
      </w:r>
      <w:r w:rsidR="00872256">
        <w:rPr>
          <w:szCs w:val="24"/>
        </w:rPr>
        <w:t xml:space="preserve"> alphanumeric identifier PR:000018263, which uniquely identifies the location of this term in the </w:t>
      </w:r>
      <w:r>
        <w:rPr>
          <w:szCs w:val="24"/>
        </w:rPr>
        <w:t>PRO</w:t>
      </w:r>
      <w:r w:rsidR="00872256">
        <w:rPr>
          <w:szCs w:val="24"/>
        </w:rPr>
        <w:t xml:space="preserve"> structure for purposes of computer programming and is used also in the creation of cross-links from other ontologies and databases back to the PRO. The identifier will be associated not merely with the term but also with its unique human</w:t>
      </w:r>
      <w:r>
        <w:rPr>
          <w:szCs w:val="24"/>
        </w:rPr>
        <w:t>-</w:t>
      </w:r>
      <w:r w:rsidR="00872256">
        <w:rPr>
          <w:szCs w:val="24"/>
        </w:rPr>
        <w:t>readable definition (for purposes of construction, maintenance, and use of the ontology by human beings), and also with the logically formalized version of this definition.</w:t>
      </w:r>
    </w:p>
    <w:p w14:paraId="36B9B2C2" w14:textId="0376AE5C" w:rsidR="00872256" w:rsidRDefault="00872256">
      <w:pPr>
        <w:pStyle w:val="LList"/>
        <w:tabs>
          <w:tab w:val="left" w:pos="240"/>
          <w:tab w:val="left" w:pos="480"/>
          <w:tab w:val="left" w:pos="960"/>
        </w:tabs>
        <w:autoSpaceDE w:val="0"/>
        <w:autoSpaceDN w:val="0"/>
        <w:adjustRightInd w:val="0"/>
        <w:rPr>
          <w:szCs w:val="24"/>
        </w:rPr>
      </w:pPr>
      <w:r>
        <w:rPr>
          <w:szCs w:val="24"/>
        </w:rPr>
        <w:t>9</w:t>
      </w:r>
      <w:r w:rsidR="001345F7">
        <w:rPr>
          <w:szCs w:val="24"/>
        </w:rPr>
        <w:t>.</w:t>
      </w:r>
      <w:r w:rsidR="00EE018B">
        <w:rPr>
          <w:szCs w:val="24"/>
        </w:rPr>
        <w:t> </w:t>
      </w:r>
      <w:r>
        <w:rPr>
          <w:szCs w:val="24"/>
        </w:rPr>
        <w:t xml:space="preserve">Ensure </w:t>
      </w:r>
      <w:proofErr w:type="spellStart"/>
      <w:r w:rsidR="00EE018B">
        <w:rPr>
          <w:szCs w:val="24"/>
        </w:rPr>
        <w:t>u</w:t>
      </w:r>
      <w:r>
        <w:rPr>
          <w:szCs w:val="24"/>
        </w:rPr>
        <w:t>nivocity</w:t>
      </w:r>
      <w:proofErr w:type="spellEnd"/>
      <w:r>
        <w:rPr>
          <w:szCs w:val="24"/>
        </w:rPr>
        <w:t xml:space="preserve"> of </w:t>
      </w:r>
      <w:r w:rsidR="00EE018B">
        <w:rPr>
          <w:szCs w:val="24"/>
        </w:rPr>
        <w:t>t</w:t>
      </w:r>
      <w:r>
        <w:rPr>
          <w:szCs w:val="24"/>
        </w:rPr>
        <w:t>erms</w:t>
      </w:r>
      <w:r w:rsidR="00EE018B">
        <w:rPr>
          <w:szCs w:val="24"/>
        </w:rPr>
        <w:t>.</w:t>
      </w:r>
    </w:p>
    <w:p w14:paraId="0D0B9100" w14:textId="2C54A95A" w:rsidR="00872256" w:rsidRDefault="00872256">
      <w:pPr>
        <w:pStyle w:val="TxCTextContinuation"/>
        <w:autoSpaceDE w:val="0"/>
        <w:autoSpaceDN w:val="0"/>
        <w:adjustRightInd w:val="0"/>
        <w:rPr>
          <w:szCs w:val="24"/>
        </w:rPr>
      </w:pPr>
      <w:r>
        <w:rPr>
          <w:szCs w:val="24"/>
        </w:rPr>
        <w:t xml:space="preserve">Terms should have the same meaning on every occasion of use. In </w:t>
      </w:r>
      <w:proofErr w:type="gramStart"/>
      <w:r>
        <w:rPr>
          <w:szCs w:val="24"/>
        </w:rPr>
        <w:t>an ontology</w:t>
      </w:r>
      <w:proofErr w:type="gramEnd"/>
      <w:r>
        <w:rPr>
          <w:szCs w:val="24"/>
        </w:rPr>
        <w:t xml:space="preserve">, </w:t>
      </w:r>
      <w:r w:rsidR="004276D6">
        <w:rPr>
          <w:szCs w:val="24"/>
        </w:rPr>
        <w:t>“</w:t>
      </w:r>
      <w:r>
        <w:rPr>
          <w:szCs w:val="24"/>
        </w:rPr>
        <w:t>cell</w:t>
      </w:r>
      <w:r w:rsidR="004276D6">
        <w:rPr>
          <w:szCs w:val="24"/>
        </w:rPr>
        <w:t>”</w:t>
      </w:r>
      <w:r>
        <w:rPr>
          <w:szCs w:val="24"/>
        </w:rPr>
        <w:t xml:space="preserve"> should refer always to the universal </w:t>
      </w:r>
      <w:r>
        <w:rPr>
          <w:i/>
          <w:szCs w:val="24"/>
        </w:rPr>
        <w:t>cell</w:t>
      </w:r>
      <w:r>
        <w:rPr>
          <w:szCs w:val="24"/>
        </w:rPr>
        <w:t xml:space="preserve">, </w:t>
      </w:r>
      <w:r w:rsidR="004276D6">
        <w:rPr>
          <w:szCs w:val="24"/>
        </w:rPr>
        <w:t>“</w:t>
      </w:r>
      <w:r>
        <w:rPr>
          <w:szCs w:val="24"/>
        </w:rPr>
        <w:t>cancer</w:t>
      </w:r>
      <w:r w:rsidR="004276D6">
        <w:rPr>
          <w:szCs w:val="24"/>
        </w:rPr>
        <w:t>”</w:t>
      </w:r>
      <w:r>
        <w:rPr>
          <w:szCs w:val="24"/>
        </w:rPr>
        <w:t xml:space="preserve"> always to the universal </w:t>
      </w:r>
      <w:r>
        <w:rPr>
          <w:i/>
          <w:szCs w:val="24"/>
        </w:rPr>
        <w:t>cancer</w:t>
      </w:r>
      <w:r>
        <w:rPr>
          <w:szCs w:val="24"/>
        </w:rPr>
        <w:t xml:space="preserve">, and so on. The principle of </w:t>
      </w:r>
      <w:proofErr w:type="spellStart"/>
      <w:r>
        <w:rPr>
          <w:szCs w:val="24"/>
        </w:rPr>
        <w:t>univocity</w:t>
      </w:r>
      <w:proofErr w:type="spellEnd"/>
      <w:r>
        <w:rPr>
          <w:szCs w:val="24"/>
        </w:rPr>
        <w:t xml:space="preserve"> in ontology terminology development is difficult to maintain because it is so regularly violated both in ordinary and in scientific (and clinical) language. This occurs, first of all, because of ambiguous expressions, including </w:t>
      </w:r>
      <w:r w:rsidR="004276D6">
        <w:rPr>
          <w:szCs w:val="24"/>
        </w:rPr>
        <w:t>“</w:t>
      </w:r>
      <w:r>
        <w:rPr>
          <w:szCs w:val="24"/>
        </w:rPr>
        <w:t>cell</w:t>
      </w:r>
      <w:r w:rsidR="004276D6">
        <w:rPr>
          <w:szCs w:val="24"/>
        </w:rPr>
        <w:t>”</w:t>
      </w:r>
      <w:r>
        <w:rPr>
          <w:szCs w:val="24"/>
        </w:rPr>
        <w:t xml:space="preserve"> itself</w:t>
      </w:r>
      <w:r w:rsidR="004276D6">
        <w:rPr>
          <w:szCs w:val="24"/>
        </w:rPr>
        <w:t>,</w:t>
      </w:r>
      <w:r>
        <w:rPr>
          <w:szCs w:val="24"/>
        </w:rPr>
        <w:t xml:space="preserve"> which has not only a biological meaning but also (related) meanings in relation to, for example, prison cells or cells in a spreadsheet. A more important reason, however, turns on the fact that departures from </w:t>
      </w:r>
      <w:proofErr w:type="spellStart"/>
      <w:r>
        <w:rPr>
          <w:szCs w:val="24"/>
        </w:rPr>
        <w:t>univocity</w:t>
      </w:r>
      <w:proofErr w:type="spellEnd"/>
      <w:r>
        <w:rPr>
          <w:szCs w:val="24"/>
        </w:rPr>
        <w:t xml:space="preserve"> occur because of the human tendency to use ellipsis in local circumstances (for example</w:t>
      </w:r>
      <w:r w:rsidR="00374777">
        <w:rPr>
          <w:szCs w:val="24"/>
        </w:rPr>
        <w:t xml:space="preserve">, </w:t>
      </w:r>
      <w:r>
        <w:rPr>
          <w:szCs w:val="24"/>
        </w:rPr>
        <w:t xml:space="preserve">to use </w:t>
      </w:r>
      <w:r w:rsidR="004276D6">
        <w:rPr>
          <w:szCs w:val="24"/>
        </w:rPr>
        <w:t>“</w:t>
      </w:r>
      <w:r>
        <w:rPr>
          <w:szCs w:val="24"/>
        </w:rPr>
        <w:t>third left hip</w:t>
      </w:r>
      <w:r w:rsidR="004276D6">
        <w:rPr>
          <w:szCs w:val="24"/>
        </w:rPr>
        <w:t>”</w:t>
      </w:r>
      <w:r>
        <w:rPr>
          <w:szCs w:val="24"/>
        </w:rPr>
        <w:t xml:space="preserve"> to refer to the hip fracture patient in the third bed on the left-hand side of the ward). The reason for insisting upon </w:t>
      </w:r>
      <w:proofErr w:type="spellStart"/>
      <w:r>
        <w:rPr>
          <w:szCs w:val="24"/>
        </w:rPr>
        <w:t>univocity</w:t>
      </w:r>
      <w:proofErr w:type="spellEnd"/>
      <w:r>
        <w:rPr>
          <w:szCs w:val="24"/>
        </w:rPr>
        <w:t xml:space="preserve"> in the context of ontology design is quite straightforward. If the same term is used in different ways in different contexts, then the humans involved in ontology building are more likely to make errors. Ontologies are of course devised for use primarily by computers, and there the problems of ambiguity are alleviated by the use of unique alphanumeric identifiers for each ontology term. Working hard to avoid departures from </w:t>
      </w:r>
      <w:proofErr w:type="spellStart"/>
      <w:r>
        <w:rPr>
          <w:szCs w:val="24"/>
        </w:rPr>
        <w:lastRenderedPageBreak/>
        <w:t>univocity</w:t>
      </w:r>
      <w:proofErr w:type="spellEnd"/>
      <w:r>
        <w:rPr>
          <w:szCs w:val="24"/>
        </w:rPr>
        <w:t xml:space="preserve"> is still important, however, since experience shows that such departures are a source of human errors during ontology authoring and maintenance.</w:t>
      </w:r>
    </w:p>
    <w:p w14:paraId="0FC65C48" w14:textId="77777777" w:rsidR="00872256" w:rsidRDefault="00872256">
      <w:pPr>
        <w:pStyle w:val="TxText"/>
        <w:autoSpaceDE w:val="0"/>
        <w:autoSpaceDN w:val="0"/>
        <w:adjustRightInd w:val="0"/>
        <w:rPr>
          <w:szCs w:val="24"/>
        </w:rPr>
      </w:pPr>
      <w:r>
        <w:rPr>
          <w:szCs w:val="24"/>
        </w:rPr>
        <w:t xml:space="preserve">It should be noted here that what the principle of </w:t>
      </w:r>
      <w:proofErr w:type="spellStart"/>
      <w:r>
        <w:rPr>
          <w:szCs w:val="24"/>
        </w:rPr>
        <w:t>univocity</w:t>
      </w:r>
      <w:proofErr w:type="spellEnd"/>
      <w:r>
        <w:rPr>
          <w:szCs w:val="24"/>
        </w:rPr>
        <w:t xml:space="preserve"> specifically says is that every term in </w:t>
      </w:r>
      <w:proofErr w:type="gramStart"/>
      <w:r>
        <w:rPr>
          <w:szCs w:val="24"/>
        </w:rPr>
        <w:t>an ontology</w:t>
      </w:r>
      <w:proofErr w:type="gramEnd"/>
      <w:r>
        <w:rPr>
          <w:szCs w:val="24"/>
        </w:rPr>
        <w:t xml:space="preserve"> should have exactly one meaning. We do not rule out the presence in an ontology of multiple terms having the same meaning—but this should occur always through the device of declaring one such expression the preferred term, with which synonyms may then be associated according to the terminological needs of the different communities using the ontology.</w:t>
      </w:r>
    </w:p>
    <w:p w14:paraId="47CF013C" w14:textId="405B8379" w:rsidR="00872256" w:rsidRDefault="00872256">
      <w:pPr>
        <w:pStyle w:val="TxText"/>
        <w:autoSpaceDE w:val="0"/>
        <w:autoSpaceDN w:val="0"/>
        <w:adjustRightInd w:val="0"/>
        <w:rPr>
          <w:szCs w:val="24"/>
        </w:rPr>
      </w:pPr>
      <w:r>
        <w:rPr>
          <w:szCs w:val="24"/>
        </w:rPr>
        <w:t xml:space="preserve">An example of violation of the principle of </w:t>
      </w:r>
      <w:proofErr w:type="spellStart"/>
      <w:r>
        <w:rPr>
          <w:szCs w:val="24"/>
        </w:rPr>
        <w:t>univocity</w:t>
      </w:r>
      <w:proofErr w:type="spellEnd"/>
      <w:r>
        <w:rPr>
          <w:szCs w:val="24"/>
        </w:rPr>
        <w:t xml:space="preserve"> is the treatment of the term </w:t>
      </w:r>
      <w:r w:rsidR="00D10B5B">
        <w:rPr>
          <w:szCs w:val="24"/>
        </w:rPr>
        <w:t>“</w:t>
      </w:r>
      <w:r>
        <w:rPr>
          <w:szCs w:val="24"/>
        </w:rPr>
        <w:t>disease progression</w:t>
      </w:r>
      <w:r w:rsidR="00D10B5B">
        <w:rPr>
          <w:szCs w:val="24"/>
        </w:rPr>
        <w:t>”</w:t>
      </w:r>
      <w:r>
        <w:rPr>
          <w:szCs w:val="24"/>
        </w:rPr>
        <w:t xml:space="preserve"> in the National Cancer Institute </w:t>
      </w:r>
      <w:r w:rsidR="00D10B5B">
        <w:rPr>
          <w:szCs w:val="24"/>
        </w:rPr>
        <w:t xml:space="preserve">[NCI] </w:t>
      </w:r>
      <w:r>
        <w:rPr>
          <w:szCs w:val="24"/>
        </w:rPr>
        <w:t>Thesaurus (version dated August 2, 2004), which offered three different possible interpretations:</w:t>
      </w:r>
    </w:p>
    <w:p w14:paraId="6B6F34C9" w14:textId="4B0F8C2E" w:rsidR="00872256" w:rsidRDefault="00872256">
      <w:pPr>
        <w:pStyle w:val="L-EListinExtract"/>
        <w:tabs>
          <w:tab w:val="left" w:pos="240"/>
          <w:tab w:val="left" w:pos="480"/>
          <w:tab w:val="left" w:pos="960"/>
        </w:tabs>
        <w:autoSpaceDE w:val="0"/>
        <w:autoSpaceDN w:val="0"/>
        <w:adjustRightInd w:val="0"/>
        <w:rPr>
          <w:szCs w:val="24"/>
        </w:rPr>
      </w:pPr>
      <w:r>
        <w:rPr>
          <w:szCs w:val="24"/>
        </w:rPr>
        <w:t>(I)</w:t>
      </w:r>
      <w:r w:rsidR="002D53DC">
        <w:rPr>
          <w:szCs w:val="24"/>
        </w:rPr>
        <w:t> </w:t>
      </w:r>
      <w:r>
        <w:rPr>
          <w:szCs w:val="24"/>
        </w:rPr>
        <w:t>Cancer that continues to grow or spread;</w:t>
      </w:r>
    </w:p>
    <w:p w14:paraId="2448E2A1" w14:textId="379C6387" w:rsidR="00872256" w:rsidRDefault="00872256">
      <w:pPr>
        <w:pStyle w:val="L-EListinExtract"/>
        <w:tabs>
          <w:tab w:val="left" w:pos="240"/>
          <w:tab w:val="left" w:pos="480"/>
          <w:tab w:val="left" w:pos="960"/>
        </w:tabs>
        <w:autoSpaceDE w:val="0"/>
        <w:autoSpaceDN w:val="0"/>
        <w:adjustRightInd w:val="0"/>
        <w:rPr>
          <w:szCs w:val="24"/>
        </w:rPr>
      </w:pPr>
      <w:r>
        <w:rPr>
          <w:szCs w:val="24"/>
        </w:rPr>
        <w:t>(II</w:t>
      </w:r>
      <w:proofErr w:type="gramStart"/>
      <w:r>
        <w:rPr>
          <w:szCs w:val="24"/>
        </w:rPr>
        <w:t>)</w:t>
      </w:r>
      <w:proofErr w:type="gramEnd"/>
      <w:r w:rsidR="002D53DC">
        <w:rPr>
          <w:szCs w:val="24"/>
        </w:rPr>
        <w:t> </w:t>
      </w:r>
      <w:r>
        <w:rPr>
          <w:szCs w:val="24"/>
        </w:rPr>
        <w:t>Increase in the size of a tumor or spread of cancer in the body;</w:t>
      </w:r>
    </w:p>
    <w:p w14:paraId="1B2B0BA3" w14:textId="4EF7E1AB" w:rsidR="00872256" w:rsidRDefault="00872256">
      <w:pPr>
        <w:pStyle w:val="L-EListinExtract"/>
        <w:tabs>
          <w:tab w:val="left" w:pos="240"/>
          <w:tab w:val="left" w:pos="480"/>
          <w:tab w:val="left" w:pos="960"/>
        </w:tabs>
        <w:autoSpaceDE w:val="0"/>
        <w:autoSpaceDN w:val="0"/>
        <w:adjustRightInd w:val="0"/>
        <w:rPr>
          <w:szCs w:val="24"/>
        </w:rPr>
      </w:pPr>
      <w:r>
        <w:rPr>
          <w:szCs w:val="24"/>
        </w:rPr>
        <w:t>(III)</w:t>
      </w:r>
      <w:r w:rsidR="002D53DC">
        <w:rPr>
          <w:szCs w:val="24"/>
        </w:rPr>
        <w:t> </w:t>
      </w:r>
      <w:r>
        <w:rPr>
          <w:szCs w:val="24"/>
        </w:rPr>
        <w:t>The worsening of a disease over time. This concept is most often used for chronic and incurable diseases where the stage of the disease is an important determinant of therapy and prognosis.</w:t>
      </w:r>
      <w:r>
        <w:rPr>
          <w:rStyle w:val="citefn"/>
          <w:szCs w:val="24"/>
          <w:vertAlign w:val="superscript"/>
        </w:rPr>
        <w:t>4</w:t>
      </w:r>
    </w:p>
    <w:p w14:paraId="5D6A3B30" w14:textId="086228C1" w:rsidR="00872256" w:rsidRDefault="00872256">
      <w:pPr>
        <w:pStyle w:val="TxCTextContinuation"/>
        <w:autoSpaceDE w:val="0"/>
        <w:autoSpaceDN w:val="0"/>
        <w:adjustRightInd w:val="0"/>
        <w:rPr>
          <w:szCs w:val="24"/>
        </w:rPr>
      </w:pPr>
      <w:r>
        <w:rPr>
          <w:szCs w:val="24"/>
        </w:rPr>
        <w:t xml:space="preserve">In definitions (I) and (II) </w:t>
      </w:r>
      <w:r w:rsidR="00D10B5B">
        <w:rPr>
          <w:szCs w:val="24"/>
        </w:rPr>
        <w:t>“</w:t>
      </w:r>
      <w:r>
        <w:rPr>
          <w:szCs w:val="24"/>
        </w:rPr>
        <w:t>disease progression</w:t>
      </w:r>
      <w:r w:rsidR="00D10B5B">
        <w:rPr>
          <w:szCs w:val="24"/>
        </w:rPr>
        <w:t>”</w:t>
      </w:r>
      <w:r>
        <w:rPr>
          <w:szCs w:val="24"/>
        </w:rPr>
        <w:t xml:space="preserve"> is something that involves only cancer; in definition </w:t>
      </w:r>
      <w:r w:rsidR="009D2D79">
        <w:rPr>
          <w:szCs w:val="24"/>
        </w:rPr>
        <w:t xml:space="preserve">(III), however, </w:t>
      </w:r>
      <w:r w:rsidR="00D10B5B">
        <w:rPr>
          <w:szCs w:val="24"/>
        </w:rPr>
        <w:t>“</w:t>
      </w:r>
      <w:r>
        <w:rPr>
          <w:szCs w:val="24"/>
        </w:rPr>
        <w:t>disease progression</w:t>
      </w:r>
      <w:r w:rsidR="00D10B5B">
        <w:rPr>
          <w:szCs w:val="24"/>
        </w:rPr>
        <w:t>”</w:t>
      </w:r>
      <w:r>
        <w:rPr>
          <w:szCs w:val="24"/>
        </w:rPr>
        <w:t xml:space="preserve"> involves the worsening of any disease over time. In the third definition, too, a </w:t>
      </w:r>
      <w:r w:rsidR="00D10B5B">
        <w:rPr>
          <w:szCs w:val="24"/>
        </w:rPr>
        <w:t>“</w:t>
      </w:r>
      <w:r>
        <w:rPr>
          <w:szCs w:val="24"/>
        </w:rPr>
        <w:t>disease progression</w:t>
      </w:r>
      <w:r w:rsidR="00D10B5B">
        <w:rPr>
          <w:szCs w:val="24"/>
        </w:rPr>
        <w:t>”</w:t>
      </w:r>
      <w:r>
        <w:rPr>
          <w:szCs w:val="24"/>
        </w:rPr>
        <w:t xml:space="preserve"> is identified as a “concept,” not as a process</w:t>
      </w:r>
      <w:r w:rsidR="009D2D79">
        <w:rPr>
          <w:szCs w:val="24"/>
        </w:rPr>
        <w:t>.</w:t>
      </w:r>
      <w:r>
        <w:rPr>
          <w:szCs w:val="24"/>
        </w:rPr>
        <w:t xml:space="preserve"> </w:t>
      </w:r>
      <w:r w:rsidR="009D2D79">
        <w:rPr>
          <w:szCs w:val="24"/>
        </w:rPr>
        <w:t>T</w:t>
      </w:r>
      <w:r>
        <w:rPr>
          <w:szCs w:val="24"/>
        </w:rPr>
        <w:t>his definition also contains a clause describing how the term is often used. Such information can be included in a comment that is associated with the term in question; for logical reasons, however, it should not be included in the definition itself.</w:t>
      </w:r>
      <w:r>
        <w:rPr>
          <w:rStyle w:val="citefn"/>
          <w:szCs w:val="24"/>
          <w:vertAlign w:val="superscript"/>
        </w:rPr>
        <w:t>5</w:t>
      </w:r>
    </w:p>
    <w:p w14:paraId="4F6D8B82" w14:textId="7F379FCF" w:rsidR="00872256" w:rsidRDefault="00872256">
      <w:pPr>
        <w:pStyle w:val="TxText"/>
        <w:autoSpaceDE w:val="0"/>
        <w:autoSpaceDN w:val="0"/>
        <w:adjustRightInd w:val="0"/>
        <w:rPr>
          <w:szCs w:val="24"/>
        </w:rPr>
      </w:pPr>
      <w:r>
        <w:rPr>
          <w:szCs w:val="24"/>
        </w:rPr>
        <w:lastRenderedPageBreak/>
        <w:t>Note that the identified problems still persist in the current (June 30, 2014) version of the NCI Thesaurus, where we have</w:t>
      </w:r>
      <w:r w:rsidR="00374777">
        <w:rPr>
          <w:szCs w:val="24"/>
        </w:rPr>
        <w:t>,</w:t>
      </w:r>
      <w:r>
        <w:rPr>
          <w:szCs w:val="24"/>
        </w:rPr>
        <w:t xml:space="preserve"> for example</w:t>
      </w:r>
      <w:r w:rsidR="00374777">
        <w:rPr>
          <w:szCs w:val="24"/>
        </w:rPr>
        <w:t>,</w:t>
      </w:r>
      <w:r>
        <w:rPr>
          <w:szCs w:val="24"/>
        </w:rPr>
        <w:t xml:space="preserve"> two terms </w:t>
      </w:r>
      <w:r w:rsidR="00D10B5B">
        <w:rPr>
          <w:szCs w:val="24"/>
        </w:rPr>
        <w:t>“</w:t>
      </w:r>
      <w:r>
        <w:rPr>
          <w:szCs w:val="24"/>
        </w:rPr>
        <w:t>cell,</w:t>
      </w:r>
      <w:r w:rsidR="00D10B5B">
        <w:rPr>
          <w:szCs w:val="24"/>
        </w:rPr>
        <w:t>”</w:t>
      </w:r>
      <w:r>
        <w:rPr>
          <w:szCs w:val="24"/>
        </w:rPr>
        <w:t xml:space="preserve"> defined as meaning </w:t>
      </w:r>
      <w:r w:rsidR="00D10B5B">
        <w:rPr>
          <w:szCs w:val="24"/>
        </w:rPr>
        <w:t>“</w:t>
      </w:r>
      <w:r>
        <w:rPr>
          <w:szCs w:val="24"/>
        </w:rPr>
        <w:t>any small compartment</w:t>
      </w:r>
      <w:r w:rsidR="00D10B5B">
        <w:rPr>
          <w:szCs w:val="24"/>
        </w:rPr>
        <w:t>”</w:t>
      </w:r>
      <w:r>
        <w:rPr>
          <w:szCs w:val="24"/>
        </w:rPr>
        <w:t xml:space="preserve"> and as </w:t>
      </w:r>
      <w:r w:rsidR="00D10B5B">
        <w:rPr>
          <w:szCs w:val="24"/>
        </w:rPr>
        <w:t>“</w:t>
      </w:r>
      <w:r w:rsidR="00374777">
        <w:rPr>
          <w:szCs w:val="24"/>
        </w:rPr>
        <w:t>t</w:t>
      </w:r>
      <w:r>
        <w:rPr>
          <w:szCs w:val="24"/>
        </w:rPr>
        <w:t>he individual unit that makes up all of the tissues of the body.</w:t>
      </w:r>
      <w:r w:rsidR="00D10B5B">
        <w:rPr>
          <w:szCs w:val="24"/>
        </w:rPr>
        <w:t>”</w:t>
      </w:r>
      <w:r>
        <w:rPr>
          <w:szCs w:val="24"/>
        </w:rPr>
        <w:t xml:space="preserve"> The former is asserted to be a subtype of </w:t>
      </w:r>
      <w:r w:rsidR="00D10B5B">
        <w:rPr>
          <w:szCs w:val="24"/>
        </w:rPr>
        <w:t>“</w:t>
      </w:r>
      <w:r>
        <w:rPr>
          <w:szCs w:val="24"/>
        </w:rPr>
        <w:t>conceptual entity</w:t>
      </w:r>
      <w:r w:rsidR="00D10B5B">
        <w:rPr>
          <w:szCs w:val="24"/>
        </w:rPr>
        <w:t>”</w:t>
      </w:r>
      <w:r>
        <w:rPr>
          <w:szCs w:val="24"/>
        </w:rPr>
        <w:t xml:space="preserve">; the latter of </w:t>
      </w:r>
      <w:r w:rsidR="00D10B5B">
        <w:rPr>
          <w:szCs w:val="24"/>
        </w:rPr>
        <w:t>“</w:t>
      </w:r>
      <w:proofErr w:type="spellStart"/>
      <w:r>
        <w:rPr>
          <w:szCs w:val="24"/>
        </w:rPr>
        <w:t>microanatomic</w:t>
      </w:r>
      <w:proofErr w:type="spellEnd"/>
      <w:r>
        <w:rPr>
          <w:szCs w:val="24"/>
        </w:rPr>
        <w:t xml:space="preserve"> structure.</w:t>
      </w:r>
      <w:r w:rsidR="00D10B5B">
        <w:rPr>
          <w:szCs w:val="24"/>
        </w:rPr>
        <w:t>”</w:t>
      </w:r>
      <w:r>
        <w:rPr>
          <w:rStyle w:val="citefn"/>
          <w:szCs w:val="24"/>
          <w:vertAlign w:val="superscript"/>
        </w:rPr>
        <w:t>6</w:t>
      </w:r>
    </w:p>
    <w:p w14:paraId="388DE9B8" w14:textId="008C501A" w:rsidR="00872256" w:rsidRDefault="00872256">
      <w:pPr>
        <w:pStyle w:val="LList"/>
        <w:tabs>
          <w:tab w:val="left" w:pos="240"/>
          <w:tab w:val="left" w:pos="480"/>
          <w:tab w:val="left" w:pos="960"/>
        </w:tabs>
        <w:autoSpaceDE w:val="0"/>
        <w:autoSpaceDN w:val="0"/>
        <w:adjustRightInd w:val="0"/>
        <w:rPr>
          <w:szCs w:val="24"/>
        </w:rPr>
      </w:pPr>
      <w:r>
        <w:rPr>
          <w:szCs w:val="24"/>
        </w:rPr>
        <w:t>10</w:t>
      </w:r>
      <w:r w:rsidR="002D53DC">
        <w:rPr>
          <w:szCs w:val="24"/>
        </w:rPr>
        <w:t>.</w:t>
      </w:r>
      <w:r w:rsidR="002D53DC">
        <w:rPr>
          <w:szCs w:val="24"/>
        </w:rPr>
        <w:t> </w:t>
      </w:r>
      <w:r>
        <w:rPr>
          <w:szCs w:val="24"/>
        </w:rPr>
        <w:t xml:space="preserve">Ensure </w:t>
      </w:r>
      <w:proofErr w:type="spellStart"/>
      <w:r w:rsidR="002D53DC">
        <w:rPr>
          <w:szCs w:val="24"/>
        </w:rPr>
        <w:t>u</w:t>
      </w:r>
      <w:r>
        <w:rPr>
          <w:szCs w:val="24"/>
        </w:rPr>
        <w:t>nivocity</w:t>
      </w:r>
      <w:proofErr w:type="spellEnd"/>
      <w:r>
        <w:rPr>
          <w:szCs w:val="24"/>
        </w:rPr>
        <w:t xml:space="preserve"> of </w:t>
      </w:r>
      <w:r w:rsidR="002D53DC">
        <w:rPr>
          <w:szCs w:val="24"/>
        </w:rPr>
        <w:t>r</w:t>
      </w:r>
      <w:r>
        <w:rPr>
          <w:szCs w:val="24"/>
        </w:rPr>
        <w:t xml:space="preserve">elational </w:t>
      </w:r>
      <w:r w:rsidR="002D53DC">
        <w:rPr>
          <w:szCs w:val="24"/>
        </w:rPr>
        <w:t>e</w:t>
      </w:r>
      <w:r>
        <w:rPr>
          <w:szCs w:val="24"/>
        </w:rPr>
        <w:t>xpressions</w:t>
      </w:r>
      <w:r w:rsidR="002D53DC">
        <w:rPr>
          <w:szCs w:val="24"/>
        </w:rPr>
        <w:t>.</w:t>
      </w:r>
    </w:p>
    <w:p w14:paraId="374C1C79" w14:textId="5C250504" w:rsidR="00872256" w:rsidRDefault="00872256">
      <w:pPr>
        <w:pStyle w:val="TxCTextContinuation"/>
        <w:autoSpaceDE w:val="0"/>
        <w:autoSpaceDN w:val="0"/>
        <w:adjustRightInd w:val="0"/>
        <w:rPr>
          <w:szCs w:val="24"/>
        </w:rPr>
      </w:pPr>
      <w:proofErr w:type="spellStart"/>
      <w:r>
        <w:rPr>
          <w:szCs w:val="24"/>
        </w:rPr>
        <w:t>Univocity</w:t>
      </w:r>
      <w:proofErr w:type="spellEnd"/>
      <w:r>
        <w:rPr>
          <w:szCs w:val="24"/>
        </w:rPr>
        <w:t xml:space="preserve"> applies also to the relational expressions used in ontology hierarchies, for example</w:t>
      </w:r>
      <w:r w:rsidR="00374777">
        <w:rPr>
          <w:szCs w:val="24"/>
        </w:rPr>
        <w:t xml:space="preserve">, </w:t>
      </w:r>
      <w:proofErr w:type="spellStart"/>
      <w:r>
        <w:rPr>
          <w:i/>
          <w:szCs w:val="24"/>
        </w:rPr>
        <w:t>is_a</w:t>
      </w:r>
      <w:proofErr w:type="spellEnd"/>
      <w:r>
        <w:rPr>
          <w:szCs w:val="24"/>
        </w:rPr>
        <w:t xml:space="preserve"> and </w:t>
      </w:r>
      <w:r>
        <w:rPr>
          <w:i/>
          <w:szCs w:val="24"/>
        </w:rPr>
        <w:t>part_of.</w:t>
      </w:r>
      <w:r>
        <w:rPr>
          <w:szCs w:val="24"/>
        </w:rPr>
        <w:t xml:space="preserve"> The early years of ontology development were marked by a phenomenon of </w:t>
      </w:r>
      <w:r w:rsidR="00C01A61">
        <w:rPr>
          <w:szCs w:val="24"/>
        </w:rPr>
        <w:t>“</w:t>
      </w:r>
      <w:proofErr w:type="spellStart"/>
      <w:r>
        <w:rPr>
          <w:i/>
          <w:szCs w:val="24"/>
        </w:rPr>
        <w:t>is_a</w:t>
      </w:r>
      <w:proofErr w:type="spellEnd"/>
      <w:r>
        <w:rPr>
          <w:szCs w:val="24"/>
        </w:rPr>
        <w:t xml:space="preserve"> overloading</w:t>
      </w:r>
      <w:r w:rsidR="00C01A61">
        <w:rPr>
          <w:szCs w:val="24"/>
        </w:rPr>
        <w:t>”</w:t>
      </w:r>
      <w:r>
        <w:rPr>
          <w:szCs w:val="24"/>
        </w:rPr>
        <w:t xml:space="preserve"> whereby </w:t>
      </w:r>
      <w:r w:rsidR="00C01A61">
        <w:rPr>
          <w:szCs w:val="24"/>
        </w:rPr>
        <w:t>“</w:t>
      </w:r>
      <w:proofErr w:type="spellStart"/>
      <w:r>
        <w:rPr>
          <w:i/>
          <w:szCs w:val="24"/>
        </w:rPr>
        <w:t>is_a</w:t>
      </w:r>
      <w:proofErr w:type="spellEnd"/>
      <w:r w:rsidR="00C01A61">
        <w:rPr>
          <w:i/>
          <w:szCs w:val="24"/>
        </w:rPr>
        <w:t>”</w:t>
      </w:r>
      <w:r>
        <w:rPr>
          <w:szCs w:val="24"/>
        </w:rPr>
        <w:t xml:space="preserve"> could mean in different contexts either subclass of, or instance of, or some confused mixture of both.</w:t>
      </w:r>
      <w:r>
        <w:rPr>
          <w:rStyle w:val="citefn"/>
          <w:szCs w:val="24"/>
          <w:vertAlign w:val="superscript"/>
        </w:rPr>
        <w:t>7</w:t>
      </w:r>
      <w:r>
        <w:rPr>
          <w:szCs w:val="24"/>
        </w:rPr>
        <w:t xml:space="preserve"> </w:t>
      </w:r>
      <w:r w:rsidR="00C01A61">
        <w:rPr>
          <w:szCs w:val="24"/>
        </w:rPr>
        <w:t>Similarly, “</w:t>
      </w:r>
      <w:r>
        <w:rPr>
          <w:szCs w:val="24"/>
        </w:rPr>
        <w:t xml:space="preserve">A </w:t>
      </w:r>
      <w:r>
        <w:rPr>
          <w:i/>
          <w:szCs w:val="24"/>
        </w:rPr>
        <w:t>part_of</w:t>
      </w:r>
      <w:r>
        <w:rPr>
          <w:szCs w:val="24"/>
        </w:rPr>
        <w:t xml:space="preserve"> B</w:t>
      </w:r>
      <w:r w:rsidR="00C01A61">
        <w:rPr>
          <w:szCs w:val="24"/>
        </w:rPr>
        <w:t>”</w:t>
      </w:r>
      <w:r>
        <w:rPr>
          <w:szCs w:val="24"/>
        </w:rPr>
        <w:t xml:space="preserve"> was sometimes used to mean that all As are part of some B, all </w:t>
      </w:r>
      <w:proofErr w:type="spellStart"/>
      <w:r>
        <w:rPr>
          <w:szCs w:val="24"/>
        </w:rPr>
        <w:t>Bs</w:t>
      </w:r>
      <w:proofErr w:type="spellEnd"/>
      <w:r>
        <w:rPr>
          <w:szCs w:val="24"/>
        </w:rPr>
        <w:t xml:space="preserve"> have some A as part, some As have some </w:t>
      </w:r>
      <w:proofErr w:type="spellStart"/>
      <w:r>
        <w:rPr>
          <w:szCs w:val="24"/>
        </w:rPr>
        <w:t>Bs</w:t>
      </w:r>
      <w:proofErr w:type="spellEnd"/>
      <w:r>
        <w:rPr>
          <w:szCs w:val="24"/>
        </w:rPr>
        <w:t xml:space="preserve"> as part, or again some confusing mixture of all of these.</w:t>
      </w:r>
      <w:r>
        <w:rPr>
          <w:rStyle w:val="citefn"/>
          <w:szCs w:val="24"/>
          <w:vertAlign w:val="superscript"/>
        </w:rPr>
        <w:t>8</w:t>
      </w:r>
      <w:r>
        <w:rPr>
          <w:szCs w:val="24"/>
        </w:rPr>
        <w:t xml:space="preserve"> For further details of how these issues are to be resolved, see </w:t>
      </w:r>
      <w:r w:rsidR="00EE018B">
        <w:rPr>
          <w:szCs w:val="24"/>
        </w:rPr>
        <w:t>c</w:t>
      </w:r>
      <w:r>
        <w:rPr>
          <w:szCs w:val="24"/>
        </w:rPr>
        <w:t>hapter 7.</w:t>
      </w:r>
    </w:p>
    <w:p w14:paraId="7DED259F" w14:textId="6863FB9E" w:rsidR="00872256" w:rsidRDefault="00872256">
      <w:pPr>
        <w:pStyle w:val="LList"/>
        <w:tabs>
          <w:tab w:val="left" w:pos="240"/>
          <w:tab w:val="left" w:pos="480"/>
          <w:tab w:val="left" w:pos="960"/>
        </w:tabs>
        <w:autoSpaceDE w:val="0"/>
        <w:autoSpaceDN w:val="0"/>
        <w:adjustRightInd w:val="0"/>
        <w:rPr>
          <w:szCs w:val="24"/>
        </w:rPr>
      </w:pPr>
      <w:r>
        <w:rPr>
          <w:szCs w:val="24"/>
        </w:rPr>
        <w:t>11</w:t>
      </w:r>
      <w:r w:rsidR="00EE018B">
        <w:rPr>
          <w:szCs w:val="24"/>
        </w:rPr>
        <w:t>.</w:t>
      </w:r>
      <w:r w:rsidR="00EE018B">
        <w:rPr>
          <w:szCs w:val="24"/>
        </w:rPr>
        <w:t> </w:t>
      </w:r>
      <w:r>
        <w:rPr>
          <w:szCs w:val="24"/>
        </w:rPr>
        <w:t xml:space="preserve">Avoid </w:t>
      </w:r>
      <w:r w:rsidR="00EE018B">
        <w:rPr>
          <w:szCs w:val="24"/>
        </w:rPr>
        <w:t>m</w:t>
      </w:r>
      <w:r>
        <w:rPr>
          <w:szCs w:val="24"/>
        </w:rPr>
        <w:t xml:space="preserve">ass </w:t>
      </w:r>
      <w:r w:rsidR="00EE018B">
        <w:rPr>
          <w:szCs w:val="24"/>
        </w:rPr>
        <w:t>t</w:t>
      </w:r>
      <w:r>
        <w:rPr>
          <w:szCs w:val="24"/>
        </w:rPr>
        <w:t>erms</w:t>
      </w:r>
      <w:r w:rsidR="00EE018B">
        <w:rPr>
          <w:szCs w:val="24"/>
        </w:rPr>
        <w:t>.</w:t>
      </w:r>
    </w:p>
    <w:p w14:paraId="0DC93289" w14:textId="29A9E46B" w:rsidR="00872256" w:rsidRDefault="00872256">
      <w:pPr>
        <w:pStyle w:val="TxCTextContinuation"/>
        <w:autoSpaceDE w:val="0"/>
        <w:autoSpaceDN w:val="0"/>
        <w:adjustRightInd w:val="0"/>
        <w:rPr>
          <w:szCs w:val="24"/>
        </w:rPr>
      </w:pPr>
      <w:r>
        <w:rPr>
          <w:szCs w:val="24"/>
        </w:rPr>
        <w:t xml:space="preserve">Related to the issue of </w:t>
      </w:r>
      <w:proofErr w:type="spellStart"/>
      <w:r>
        <w:rPr>
          <w:szCs w:val="24"/>
        </w:rPr>
        <w:t>univocity</w:t>
      </w:r>
      <w:proofErr w:type="spellEnd"/>
      <w:r>
        <w:rPr>
          <w:szCs w:val="24"/>
        </w:rPr>
        <w:t xml:space="preserve"> is a basic distinction between </w:t>
      </w:r>
      <w:r>
        <w:rPr>
          <w:i/>
          <w:szCs w:val="24"/>
        </w:rPr>
        <w:t>count nouns</w:t>
      </w:r>
      <w:r>
        <w:rPr>
          <w:szCs w:val="24"/>
        </w:rPr>
        <w:t xml:space="preserve"> and </w:t>
      </w:r>
      <w:r>
        <w:rPr>
          <w:i/>
          <w:szCs w:val="24"/>
        </w:rPr>
        <w:t>mass nouns</w:t>
      </w:r>
      <w:r>
        <w:rPr>
          <w:szCs w:val="24"/>
        </w:rPr>
        <w:t xml:space="preserve">. Count nouns, such as </w:t>
      </w:r>
      <w:r w:rsidR="00C01A61">
        <w:rPr>
          <w:szCs w:val="24"/>
        </w:rPr>
        <w:t>“</w:t>
      </w:r>
      <w:r>
        <w:rPr>
          <w:szCs w:val="24"/>
        </w:rPr>
        <w:t>cat,</w:t>
      </w:r>
      <w:r w:rsidR="00C01A61">
        <w:rPr>
          <w:szCs w:val="24"/>
        </w:rPr>
        <w:t>”</w:t>
      </w:r>
      <w:r>
        <w:rPr>
          <w:szCs w:val="24"/>
        </w:rPr>
        <w:t xml:space="preserve"> </w:t>
      </w:r>
      <w:r w:rsidR="00C01A61">
        <w:rPr>
          <w:szCs w:val="24"/>
        </w:rPr>
        <w:t>“</w:t>
      </w:r>
      <w:r>
        <w:rPr>
          <w:szCs w:val="24"/>
        </w:rPr>
        <w:t>petal,</w:t>
      </w:r>
      <w:r w:rsidR="00C01A61">
        <w:rPr>
          <w:szCs w:val="24"/>
        </w:rPr>
        <w:t>”</w:t>
      </w:r>
      <w:r>
        <w:rPr>
          <w:szCs w:val="24"/>
        </w:rPr>
        <w:t xml:space="preserve"> and </w:t>
      </w:r>
      <w:r w:rsidR="00C01A61">
        <w:rPr>
          <w:szCs w:val="24"/>
        </w:rPr>
        <w:t>“</w:t>
      </w:r>
      <w:r>
        <w:rPr>
          <w:szCs w:val="24"/>
        </w:rPr>
        <w:t>cell</w:t>
      </w:r>
      <w:r w:rsidR="00C01A61">
        <w:rPr>
          <w:szCs w:val="24"/>
        </w:rPr>
        <w:t>”</w:t>
      </w:r>
      <w:r>
        <w:rPr>
          <w:szCs w:val="24"/>
        </w:rPr>
        <w:t xml:space="preserve"> refer to universals whose instances can be counted. Thus it is possible to ask </w:t>
      </w:r>
      <w:r>
        <w:rPr>
          <w:i/>
          <w:szCs w:val="24"/>
        </w:rPr>
        <w:t>how many</w:t>
      </w:r>
      <w:r>
        <w:rPr>
          <w:szCs w:val="24"/>
        </w:rPr>
        <w:t xml:space="preserve"> questions (how many cats are there in this building</w:t>
      </w:r>
      <w:proofErr w:type="gramStart"/>
      <w:r>
        <w:rPr>
          <w:szCs w:val="24"/>
        </w:rPr>
        <w:t>?</w:t>
      </w:r>
      <w:r w:rsidR="002011C2">
        <w:rPr>
          <w:szCs w:val="24"/>
        </w:rPr>
        <w:t>,</w:t>
      </w:r>
      <w:proofErr w:type="gramEnd"/>
      <w:r>
        <w:rPr>
          <w:szCs w:val="24"/>
        </w:rPr>
        <w:t xml:space="preserve"> how many petals on this flower?, and so on). Terms such as </w:t>
      </w:r>
      <w:r w:rsidR="002011C2">
        <w:rPr>
          <w:szCs w:val="24"/>
        </w:rPr>
        <w:t>“</w:t>
      </w:r>
      <w:r>
        <w:rPr>
          <w:szCs w:val="24"/>
        </w:rPr>
        <w:t>water,</w:t>
      </w:r>
      <w:r w:rsidR="002011C2">
        <w:rPr>
          <w:szCs w:val="24"/>
        </w:rPr>
        <w:t>”</w:t>
      </w:r>
      <w:r>
        <w:rPr>
          <w:szCs w:val="24"/>
        </w:rPr>
        <w:t xml:space="preserve"> </w:t>
      </w:r>
      <w:r w:rsidR="002011C2">
        <w:rPr>
          <w:szCs w:val="24"/>
        </w:rPr>
        <w:t>“</w:t>
      </w:r>
      <w:r>
        <w:rPr>
          <w:szCs w:val="24"/>
        </w:rPr>
        <w:t>tissue,</w:t>
      </w:r>
      <w:r w:rsidR="002011C2">
        <w:rPr>
          <w:szCs w:val="24"/>
        </w:rPr>
        <w:t>”</w:t>
      </w:r>
      <w:r>
        <w:rPr>
          <w:szCs w:val="24"/>
        </w:rPr>
        <w:t xml:space="preserve"> </w:t>
      </w:r>
      <w:r w:rsidR="002011C2">
        <w:rPr>
          <w:szCs w:val="24"/>
        </w:rPr>
        <w:t>“</w:t>
      </w:r>
      <w:r>
        <w:rPr>
          <w:szCs w:val="24"/>
        </w:rPr>
        <w:t>meat,</w:t>
      </w:r>
      <w:r w:rsidR="002011C2">
        <w:rPr>
          <w:szCs w:val="24"/>
        </w:rPr>
        <w:t>”</w:t>
      </w:r>
      <w:r>
        <w:rPr>
          <w:szCs w:val="24"/>
        </w:rPr>
        <w:t xml:space="preserve"> and </w:t>
      </w:r>
      <w:r w:rsidR="002011C2">
        <w:rPr>
          <w:szCs w:val="24"/>
        </w:rPr>
        <w:t>“</w:t>
      </w:r>
      <w:r>
        <w:rPr>
          <w:szCs w:val="24"/>
        </w:rPr>
        <w:t>chemical substance</w:t>
      </w:r>
      <w:r w:rsidR="002011C2">
        <w:rPr>
          <w:szCs w:val="24"/>
        </w:rPr>
        <w:t>”</w:t>
      </w:r>
      <w:r>
        <w:rPr>
          <w:szCs w:val="24"/>
        </w:rPr>
        <w:t xml:space="preserve"> are often used as mass nouns. This means that they are used to pick out or refer to a more or less indefinite quantity of stuff. It is possible to ask </w:t>
      </w:r>
      <w:r>
        <w:rPr>
          <w:i/>
          <w:szCs w:val="24"/>
        </w:rPr>
        <w:t>how much</w:t>
      </w:r>
      <w:r>
        <w:rPr>
          <w:szCs w:val="24"/>
        </w:rPr>
        <w:t xml:space="preserve"> water, meat</w:t>
      </w:r>
      <w:r w:rsidR="002011C2">
        <w:rPr>
          <w:szCs w:val="24"/>
        </w:rPr>
        <w:t>,</w:t>
      </w:r>
      <w:r>
        <w:rPr>
          <w:szCs w:val="24"/>
        </w:rPr>
        <w:t xml:space="preserve"> or chemical substance there is, for example, in a given container; but not, without further qualification, </w:t>
      </w:r>
      <w:r>
        <w:rPr>
          <w:i/>
          <w:szCs w:val="24"/>
        </w:rPr>
        <w:t>how many waters, tissues, meats</w:t>
      </w:r>
      <w:r>
        <w:rPr>
          <w:szCs w:val="24"/>
        </w:rPr>
        <w:t xml:space="preserve">. Rather, we ask: “how many </w:t>
      </w:r>
      <w:r>
        <w:rPr>
          <w:i/>
          <w:szCs w:val="24"/>
        </w:rPr>
        <w:t>glasses</w:t>
      </w:r>
      <w:r>
        <w:rPr>
          <w:szCs w:val="24"/>
        </w:rPr>
        <w:t xml:space="preserve"> of water are there</w:t>
      </w:r>
      <w:proofErr w:type="gramStart"/>
      <w:r>
        <w:rPr>
          <w:szCs w:val="24"/>
        </w:rPr>
        <w:t>?,</w:t>
      </w:r>
      <w:proofErr w:type="gramEnd"/>
      <w:r>
        <w:rPr>
          <w:szCs w:val="24"/>
        </w:rPr>
        <w:t xml:space="preserve">” “how many </w:t>
      </w:r>
      <w:r>
        <w:rPr>
          <w:i/>
          <w:szCs w:val="24"/>
        </w:rPr>
        <w:t>pieces</w:t>
      </w:r>
      <w:r>
        <w:rPr>
          <w:szCs w:val="24"/>
        </w:rPr>
        <w:t xml:space="preserve"> of meat are there?,” “how many </w:t>
      </w:r>
      <w:r>
        <w:rPr>
          <w:i/>
          <w:szCs w:val="24"/>
        </w:rPr>
        <w:t>liters</w:t>
      </w:r>
      <w:r>
        <w:rPr>
          <w:szCs w:val="24"/>
        </w:rPr>
        <w:t xml:space="preserve"> of milk are there?,” and so on. </w:t>
      </w:r>
      <w:r>
        <w:rPr>
          <w:szCs w:val="24"/>
        </w:rPr>
        <w:lastRenderedPageBreak/>
        <w:t>Now, however, we have replaced the original mass noun with a count noun (more precisely with a count noun phrase) as a means of ensuring that there will indeed be discrete portions of stuff that can be counted.</w:t>
      </w:r>
    </w:p>
    <w:p w14:paraId="7AA4694A" w14:textId="73BD6112" w:rsidR="00872256" w:rsidRDefault="00872256">
      <w:pPr>
        <w:pStyle w:val="TxText"/>
        <w:autoSpaceDE w:val="0"/>
        <w:autoSpaceDN w:val="0"/>
        <w:adjustRightInd w:val="0"/>
        <w:rPr>
          <w:szCs w:val="24"/>
        </w:rPr>
      </w:pPr>
      <w:r>
        <w:rPr>
          <w:szCs w:val="24"/>
        </w:rPr>
        <w:t xml:space="preserve">Certainly there are meaningful sentences involving mass nouns </w:t>
      </w:r>
      <w:r w:rsidR="002011C2">
        <w:rPr>
          <w:szCs w:val="24"/>
        </w:rPr>
        <w:t xml:space="preserve">that </w:t>
      </w:r>
      <w:r>
        <w:rPr>
          <w:szCs w:val="24"/>
        </w:rPr>
        <w:t xml:space="preserve">have not been transformed into count nouns in this way, for instance when a nurse is instructed to store tissue in the freezer or to draw blood from a patient. Reflection reveals, however, that the corresponding transformation is here still being made—even if not explicitly. This is because the relevant amounts or containers are understood. In different contexts, moreover, terms like </w:t>
      </w:r>
      <w:r w:rsidR="00905C0D">
        <w:rPr>
          <w:szCs w:val="24"/>
        </w:rPr>
        <w:t>“</w:t>
      </w:r>
      <w:r>
        <w:rPr>
          <w:szCs w:val="24"/>
        </w:rPr>
        <w:t>blood</w:t>
      </w:r>
      <w:r w:rsidR="00905C0D">
        <w:rPr>
          <w:szCs w:val="24"/>
        </w:rPr>
        <w:t>”</w:t>
      </w:r>
      <w:r>
        <w:rPr>
          <w:szCs w:val="24"/>
        </w:rPr>
        <w:t xml:space="preserve"> may be used to refer not merely to some specific amount of a patient’s blood, but to an arbitrary portion or to the maximal portion of blood in a patient’s body, and so forth—and </w:t>
      </w:r>
      <w:r w:rsidR="00905C0D">
        <w:rPr>
          <w:szCs w:val="24"/>
        </w:rPr>
        <w:t>“</w:t>
      </w:r>
      <w:r>
        <w:rPr>
          <w:szCs w:val="24"/>
        </w:rPr>
        <w:t>arbitrary portion of blood</w:t>
      </w:r>
      <w:r w:rsidR="00905C0D">
        <w:rPr>
          <w:szCs w:val="24"/>
        </w:rPr>
        <w:t>”</w:t>
      </w:r>
      <w:r>
        <w:rPr>
          <w:szCs w:val="24"/>
        </w:rPr>
        <w:t xml:space="preserve"> and </w:t>
      </w:r>
      <w:r w:rsidR="00905C0D">
        <w:rPr>
          <w:szCs w:val="24"/>
        </w:rPr>
        <w:t>“</w:t>
      </w:r>
      <w:r>
        <w:rPr>
          <w:szCs w:val="24"/>
        </w:rPr>
        <w:t>maximal portion of blood</w:t>
      </w:r>
      <w:r w:rsidR="00905C0D">
        <w:rPr>
          <w:szCs w:val="24"/>
        </w:rPr>
        <w:t>,”</w:t>
      </w:r>
      <w:r>
        <w:rPr>
          <w:szCs w:val="24"/>
        </w:rPr>
        <w:t xml:space="preserve"> too, are perfectly acceptable from the point of view of the </w:t>
      </w:r>
      <w:r w:rsidR="00905C0D">
        <w:rPr>
          <w:szCs w:val="24"/>
        </w:rPr>
        <w:t>“</w:t>
      </w:r>
      <w:r w:rsidR="008239EA">
        <w:rPr>
          <w:szCs w:val="24"/>
        </w:rPr>
        <w:t>a</w:t>
      </w:r>
      <w:r>
        <w:rPr>
          <w:szCs w:val="24"/>
        </w:rPr>
        <w:t xml:space="preserve">void </w:t>
      </w:r>
      <w:r w:rsidR="008239EA">
        <w:rPr>
          <w:szCs w:val="24"/>
        </w:rPr>
        <w:t>m</w:t>
      </w:r>
      <w:r>
        <w:rPr>
          <w:szCs w:val="24"/>
        </w:rPr>
        <w:t xml:space="preserve">ass </w:t>
      </w:r>
      <w:r w:rsidR="008239EA">
        <w:rPr>
          <w:szCs w:val="24"/>
        </w:rPr>
        <w:t>n</w:t>
      </w:r>
      <w:r>
        <w:rPr>
          <w:szCs w:val="24"/>
        </w:rPr>
        <w:t>ouns</w:t>
      </w:r>
      <w:r w:rsidR="00905C0D">
        <w:rPr>
          <w:szCs w:val="24"/>
        </w:rPr>
        <w:t>”</w:t>
      </w:r>
      <w:r>
        <w:rPr>
          <w:szCs w:val="24"/>
        </w:rPr>
        <w:t xml:space="preserve"> principle</w:t>
      </w:r>
      <w:r w:rsidR="009D2D79">
        <w:rPr>
          <w:szCs w:val="24"/>
        </w:rPr>
        <w:t xml:space="preserve">. </w:t>
      </w:r>
      <w:r>
        <w:rPr>
          <w:szCs w:val="24"/>
        </w:rPr>
        <w:t xml:space="preserve">A further reason for advancing this principle turns on the ambiguities that arise </w:t>
      </w:r>
      <w:r w:rsidR="00905C0D">
        <w:rPr>
          <w:szCs w:val="24"/>
        </w:rPr>
        <w:t xml:space="preserve">from </w:t>
      </w:r>
      <w:r>
        <w:rPr>
          <w:szCs w:val="24"/>
        </w:rPr>
        <w:t xml:space="preserve">the fact that terms like </w:t>
      </w:r>
      <w:r w:rsidR="00905C0D">
        <w:rPr>
          <w:szCs w:val="24"/>
        </w:rPr>
        <w:t>“</w:t>
      </w:r>
      <w:r>
        <w:rPr>
          <w:szCs w:val="24"/>
        </w:rPr>
        <w:t>blood</w:t>
      </w:r>
      <w:r w:rsidR="00905C0D">
        <w:rPr>
          <w:szCs w:val="24"/>
        </w:rPr>
        <w:t>”</w:t>
      </w:r>
      <w:r>
        <w:rPr>
          <w:szCs w:val="24"/>
        </w:rPr>
        <w:t xml:space="preserve"> or </w:t>
      </w:r>
      <w:r w:rsidR="00905C0D">
        <w:rPr>
          <w:szCs w:val="24"/>
        </w:rPr>
        <w:t>“</w:t>
      </w:r>
      <w:r>
        <w:rPr>
          <w:szCs w:val="24"/>
        </w:rPr>
        <w:t>tissue</w:t>
      </w:r>
      <w:r w:rsidR="00905C0D">
        <w:rPr>
          <w:szCs w:val="24"/>
        </w:rPr>
        <w:t>”</w:t>
      </w:r>
      <w:r>
        <w:rPr>
          <w:szCs w:val="24"/>
        </w:rPr>
        <w:t xml:space="preserve"> or </w:t>
      </w:r>
      <w:r w:rsidR="00905C0D">
        <w:rPr>
          <w:szCs w:val="24"/>
        </w:rPr>
        <w:t>“</w:t>
      </w:r>
      <w:r>
        <w:rPr>
          <w:szCs w:val="24"/>
        </w:rPr>
        <w:t>water</w:t>
      </w:r>
      <w:r w:rsidR="00905C0D">
        <w:rPr>
          <w:szCs w:val="24"/>
        </w:rPr>
        <w:t>”</w:t>
      </w:r>
      <w:r>
        <w:rPr>
          <w:szCs w:val="24"/>
        </w:rPr>
        <w:t xml:space="preserve"> or </w:t>
      </w:r>
      <w:r w:rsidR="00905C0D">
        <w:rPr>
          <w:szCs w:val="24"/>
        </w:rPr>
        <w:t>“</w:t>
      </w:r>
      <w:r>
        <w:rPr>
          <w:szCs w:val="24"/>
        </w:rPr>
        <w:t>meat</w:t>
      </w:r>
      <w:r w:rsidR="00905C0D">
        <w:rPr>
          <w:szCs w:val="24"/>
        </w:rPr>
        <w:t>”</w:t>
      </w:r>
      <w:r>
        <w:rPr>
          <w:szCs w:val="24"/>
        </w:rPr>
        <w:t xml:space="preserve"> or </w:t>
      </w:r>
      <w:r w:rsidR="00905C0D">
        <w:rPr>
          <w:szCs w:val="24"/>
        </w:rPr>
        <w:t>“</w:t>
      </w:r>
      <w:r>
        <w:rPr>
          <w:szCs w:val="24"/>
        </w:rPr>
        <w:t>aspirin</w:t>
      </w:r>
      <w:r w:rsidR="00905C0D">
        <w:rPr>
          <w:szCs w:val="24"/>
        </w:rPr>
        <w:t>”</w:t>
      </w:r>
      <w:r>
        <w:rPr>
          <w:szCs w:val="24"/>
        </w:rPr>
        <w:t xml:space="preserve"> are often used to refer to </w:t>
      </w:r>
      <w:r>
        <w:rPr>
          <w:i/>
          <w:szCs w:val="24"/>
        </w:rPr>
        <w:t>types</w:t>
      </w:r>
      <w:r>
        <w:rPr>
          <w:szCs w:val="24"/>
        </w:rPr>
        <w:t xml:space="preserve">, rather than to particular </w:t>
      </w:r>
      <w:r w:rsidRPr="00817894">
        <w:rPr>
          <w:i/>
          <w:szCs w:val="24"/>
        </w:rPr>
        <w:t>portions</w:t>
      </w:r>
      <w:r>
        <w:rPr>
          <w:szCs w:val="24"/>
        </w:rPr>
        <w:t>, of the substances in question. These ambiguities are of particular importance for ontology builders, since it is precisely the division between types (universals) and instances (particulars), on which ontology is based.</w:t>
      </w:r>
    </w:p>
    <w:p w14:paraId="10682C94" w14:textId="4341D84A" w:rsidR="00872256" w:rsidRDefault="00872256">
      <w:pPr>
        <w:pStyle w:val="TxText"/>
        <w:autoSpaceDE w:val="0"/>
        <w:autoSpaceDN w:val="0"/>
        <w:adjustRightInd w:val="0"/>
        <w:rPr>
          <w:szCs w:val="24"/>
        </w:rPr>
      </w:pPr>
      <w:r>
        <w:rPr>
          <w:szCs w:val="24"/>
        </w:rPr>
        <w:t>Clearly masses of substances of different types do indeed exist in reality—but on the level of instances they always exist in large or small portions. Thus there is no sugar without there being some determinate portion of sugar</w:t>
      </w:r>
      <w:r w:rsidR="00905C0D">
        <w:rPr>
          <w:szCs w:val="24"/>
        </w:rPr>
        <w:t>; n</w:t>
      </w:r>
      <w:r>
        <w:rPr>
          <w:szCs w:val="24"/>
        </w:rPr>
        <w:t>o luggage without there being some determinate number of suitcases and other luggage items. In addition, masses of substances exist on different levels of granularity: thus a mass of body tissue is at one and the same time a collection (mass) of cells.</w:t>
      </w:r>
    </w:p>
    <w:p w14:paraId="0782E470" w14:textId="13439747" w:rsidR="00872256" w:rsidRDefault="00872256">
      <w:pPr>
        <w:pStyle w:val="TxText"/>
        <w:autoSpaceDE w:val="0"/>
        <w:autoSpaceDN w:val="0"/>
        <w:adjustRightInd w:val="0"/>
        <w:rPr>
          <w:szCs w:val="24"/>
        </w:rPr>
      </w:pPr>
      <w:r>
        <w:rPr>
          <w:szCs w:val="24"/>
        </w:rPr>
        <w:lastRenderedPageBreak/>
        <w:t xml:space="preserve">To summarize: a mass noun such as </w:t>
      </w:r>
      <w:r w:rsidR="00905C0D">
        <w:rPr>
          <w:szCs w:val="24"/>
        </w:rPr>
        <w:t>“</w:t>
      </w:r>
      <w:r>
        <w:rPr>
          <w:szCs w:val="24"/>
        </w:rPr>
        <w:t>tissue</w:t>
      </w:r>
      <w:r w:rsidR="00905C0D">
        <w:rPr>
          <w:szCs w:val="24"/>
        </w:rPr>
        <w:t>”</w:t>
      </w:r>
      <w:r>
        <w:rPr>
          <w:szCs w:val="24"/>
        </w:rPr>
        <w:t xml:space="preserve"> might be used to refer to one or more of</w:t>
      </w:r>
      <w:r w:rsidR="00435019">
        <w:rPr>
          <w:szCs w:val="24"/>
        </w:rPr>
        <w:t xml:space="preserve"> the following</w:t>
      </w:r>
      <w:r>
        <w:rPr>
          <w:szCs w:val="24"/>
        </w:rPr>
        <w:t>:</w:t>
      </w:r>
    </w:p>
    <w:p w14:paraId="438258C8" w14:textId="3992A230" w:rsidR="00872256" w:rsidRDefault="002D53DC">
      <w:pPr>
        <w:pStyle w:val="LList"/>
        <w:tabs>
          <w:tab w:val="left" w:pos="240"/>
          <w:tab w:val="left" w:pos="480"/>
          <w:tab w:val="left" w:pos="960"/>
        </w:tabs>
        <w:autoSpaceDE w:val="0"/>
        <w:autoSpaceDN w:val="0"/>
        <w:adjustRightInd w:val="0"/>
        <w:rPr>
          <w:szCs w:val="24"/>
        </w:rPr>
      </w:pPr>
      <w:r>
        <w:rPr>
          <w:szCs w:val="24"/>
        </w:rPr>
        <w:t>•</w:t>
      </w:r>
      <w:r>
        <w:rPr>
          <w:szCs w:val="24"/>
        </w:rPr>
        <w:t> </w:t>
      </w:r>
      <w:r w:rsidR="00872256">
        <w:rPr>
          <w:szCs w:val="24"/>
        </w:rPr>
        <w:t>a portion of stuff within a larger portion of stuff (the tissue within an organ from which a doctor intends to take a sample)</w:t>
      </w:r>
      <w:r w:rsidR="00435019">
        <w:rPr>
          <w:szCs w:val="24"/>
        </w:rPr>
        <w:t>;</w:t>
      </w:r>
    </w:p>
    <w:p w14:paraId="7A94BE0E" w14:textId="6E43E432" w:rsidR="00872256" w:rsidRDefault="002D53DC">
      <w:pPr>
        <w:pStyle w:val="LList"/>
        <w:tabs>
          <w:tab w:val="left" w:pos="240"/>
          <w:tab w:val="left" w:pos="480"/>
          <w:tab w:val="left" w:pos="960"/>
        </w:tabs>
        <w:autoSpaceDE w:val="0"/>
        <w:autoSpaceDN w:val="0"/>
        <w:adjustRightInd w:val="0"/>
        <w:rPr>
          <w:szCs w:val="24"/>
        </w:rPr>
      </w:pPr>
      <w:r>
        <w:rPr>
          <w:szCs w:val="24"/>
        </w:rPr>
        <w:t>•</w:t>
      </w:r>
      <w:r>
        <w:rPr>
          <w:szCs w:val="24"/>
        </w:rPr>
        <w:t> </w:t>
      </w:r>
      <w:r w:rsidR="00872256">
        <w:rPr>
          <w:szCs w:val="24"/>
        </w:rPr>
        <w:t>a discrete (detached) portion of stuff (such as tissue that has been grown independently in order to be placed inside an organ)</w:t>
      </w:r>
      <w:r w:rsidR="00435019">
        <w:rPr>
          <w:szCs w:val="24"/>
        </w:rPr>
        <w:t>;</w:t>
      </w:r>
    </w:p>
    <w:p w14:paraId="374C1147" w14:textId="5909E760" w:rsidR="00872256" w:rsidRDefault="002D53DC">
      <w:pPr>
        <w:pStyle w:val="LList"/>
        <w:tabs>
          <w:tab w:val="left" w:pos="240"/>
          <w:tab w:val="left" w:pos="480"/>
          <w:tab w:val="left" w:pos="960"/>
        </w:tabs>
        <w:autoSpaceDE w:val="0"/>
        <w:autoSpaceDN w:val="0"/>
        <w:adjustRightInd w:val="0"/>
        <w:rPr>
          <w:szCs w:val="24"/>
        </w:rPr>
      </w:pPr>
      <w:r>
        <w:rPr>
          <w:szCs w:val="24"/>
        </w:rPr>
        <w:t>•</w:t>
      </w:r>
      <w:r>
        <w:rPr>
          <w:szCs w:val="24"/>
        </w:rPr>
        <w:t> </w:t>
      </w:r>
      <w:r w:rsidR="00872256">
        <w:rPr>
          <w:szCs w:val="24"/>
        </w:rPr>
        <w:t>a type of tissue under consideration (lung tissue vs. muscle tissue, healthy tissue vs. cancerous tissue)</w:t>
      </w:r>
      <w:r w:rsidR="00435019">
        <w:rPr>
          <w:szCs w:val="24"/>
        </w:rPr>
        <w:t>; and</w:t>
      </w:r>
    </w:p>
    <w:p w14:paraId="7C3FA3BC" w14:textId="6BFE3E31" w:rsidR="00872256" w:rsidRDefault="002D53DC">
      <w:pPr>
        <w:pStyle w:val="LList"/>
        <w:tabs>
          <w:tab w:val="left" w:pos="240"/>
          <w:tab w:val="left" w:pos="480"/>
          <w:tab w:val="left" w:pos="960"/>
        </w:tabs>
        <w:autoSpaceDE w:val="0"/>
        <w:autoSpaceDN w:val="0"/>
        <w:adjustRightInd w:val="0"/>
        <w:rPr>
          <w:szCs w:val="24"/>
        </w:rPr>
      </w:pPr>
      <w:proofErr w:type="gramStart"/>
      <w:r>
        <w:rPr>
          <w:szCs w:val="24"/>
        </w:rPr>
        <w:t>•</w:t>
      </w:r>
      <w:r>
        <w:rPr>
          <w:szCs w:val="24"/>
        </w:rPr>
        <w:t> </w:t>
      </w:r>
      <w:r w:rsidR="00872256">
        <w:rPr>
          <w:szCs w:val="24"/>
        </w:rPr>
        <w:t xml:space="preserve">a maximal or complete quantity of stuff (such as </w:t>
      </w:r>
      <w:r w:rsidR="00872256">
        <w:rPr>
          <w:i/>
          <w:szCs w:val="24"/>
        </w:rPr>
        <w:t>all</w:t>
      </w:r>
      <w:r w:rsidR="00872256">
        <w:rPr>
          <w:szCs w:val="24"/>
        </w:rPr>
        <w:t xml:space="preserve"> of the tissue comprising the liver).</w:t>
      </w:r>
      <w:proofErr w:type="gramEnd"/>
    </w:p>
    <w:p w14:paraId="6E22806B" w14:textId="3D6897BD" w:rsidR="004E65B4" w:rsidRDefault="00872256">
      <w:pPr>
        <w:pStyle w:val="TxCTextContinuation"/>
        <w:autoSpaceDE w:val="0"/>
        <w:autoSpaceDN w:val="0"/>
        <w:adjustRightInd w:val="0"/>
        <w:rPr>
          <w:szCs w:val="24"/>
        </w:rPr>
      </w:pPr>
      <w:r>
        <w:rPr>
          <w:szCs w:val="24"/>
        </w:rPr>
        <w:t xml:space="preserve">These different senses of the term </w:t>
      </w:r>
      <w:r w:rsidR="00DB63B4">
        <w:rPr>
          <w:szCs w:val="24"/>
        </w:rPr>
        <w:t>“</w:t>
      </w:r>
      <w:r>
        <w:rPr>
          <w:szCs w:val="24"/>
        </w:rPr>
        <w:t>tissue</w:t>
      </w:r>
      <w:r w:rsidR="00DB63B4">
        <w:rPr>
          <w:szCs w:val="24"/>
        </w:rPr>
        <w:t>”</w:t>
      </w:r>
      <w:r>
        <w:rPr>
          <w:szCs w:val="24"/>
        </w:rPr>
        <w:t xml:space="preserve"> are involved in quite different theoretical and practical contexts and so it is important to keep them separate for purposes of ontology design. And even if only one such use of a mass noun like </w:t>
      </w:r>
      <w:r w:rsidR="00DB63B4">
        <w:rPr>
          <w:szCs w:val="24"/>
        </w:rPr>
        <w:t>“</w:t>
      </w:r>
      <w:r>
        <w:rPr>
          <w:szCs w:val="24"/>
        </w:rPr>
        <w:t>tissue</w:t>
      </w:r>
      <w:r w:rsidR="00DB63B4">
        <w:rPr>
          <w:szCs w:val="24"/>
        </w:rPr>
        <w:t>”</w:t>
      </w:r>
      <w:r>
        <w:rPr>
          <w:szCs w:val="24"/>
        </w:rPr>
        <w:t xml:space="preserve"> were selected as </w:t>
      </w:r>
      <w:r w:rsidR="00DB63B4">
        <w:rPr>
          <w:szCs w:val="24"/>
        </w:rPr>
        <w:t xml:space="preserve">the </w:t>
      </w:r>
      <w:r>
        <w:rPr>
          <w:szCs w:val="24"/>
        </w:rPr>
        <w:t xml:space="preserve">preferred label in </w:t>
      </w:r>
      <w:proofErr w:type="gramStart"/>
      <w:r>
        <w:rPr>
          <w:szCs w:val="24"/>
        </w:rPr>
        <w:t>an ontology</w:t>
      </w:r>
      <w:proofErr w:type="gramEnd"/>
      <w:r>
        <w:rPr>
          <w:szCs w:val="24"/>
        </w:rPr>
        <w:t>, the mentioned ambiguities w</w:t>
      </w:r>
      <w:r w:rsidR="00DB63B4">
        <w:rPr>
          <w:szCs w:val="24"/>
        </w:rPr>
        <w:t>ould</w:t>
      </w:r>
      <w:r>
        <w:rPr>
          <w:szCs w:val="24"/>
        </w:rPr>
        <w:t xml:space="preserve"> still lead to problems of misuse of this term by human beings. It is for this reason that we recommend that mass nouns be avoided entirely when constructing ontologies. Instead phrases beginning with an appropriate prefix (such as </w:t>
      </w:r>
      <w:r w:rsidR="00DB63B4">
        <w:rPr>
          <w:szCs w:val="24"/>
        </w:rPr>
        <w:t>“</w:t>
      </w:r>
      <w:r>
        <w:rPr>
          <w:szCs w:val="24"/>
        </w:rPr>
        <w:t>portion of,</w:t>
      </w:r>
      <w:r w:rsidR="00DB63B4">
        <w:rPr>
          <w:szCs w:val="24"/>
        </w:rPr>
        <w:t>”</w:t>
      </w:r>
      <w:r>
        <w:rPr>
          <w:szCs w:val="24"/>
        </w:rPr>
        <w:t xml:space="preserve"> </w:t>
      </w:r>
      <w:r w:rsidR="00DB63B4">
        <w:rPr>
          <w:szCs w:val="24"/>
        </w:rPr>
        <w:t>“</w:t>
      </w:r>
      <w:r>
        <w:rPr>
          <w:szCs w:val="24"/>
        </w:rPr>
        <w:t>maximal portion of,</w:t>
      </w:r>
      <w:r w:rsidR="00DB63B4">
        <w:rPr>
          <w:szCs w:val="24"/>
        </w:rPr>
        <w:t>”</w:t>
      </w:r>
      <w:r>
        <w:rPr>
          <w:szCs w:val="24"/>
        </w:rPr>
        <w:t xml:space="preserve"> and so on) should be adopted. This solution has been embraced</w:t>
      </w:r>
      <w:r w:rsidR="00374777">
        <w:rPr>
          <w:szCs w:val="24"/>
        </w:rPr>
        <w:t>,</w:t>
      </w:r>
      <w:r>
        <w:rPr>
          <w:szCs w:val="24"/>
        </w:rPr>
        <w:t xml:space="preserve"> for example</w:t>
      </w:r>
      <w:r w:rsidR="00374777">
        <w:rPr>
          <w:szCs w:val="24"/>
        </w:rPr>
        <w:t>,</w:t>
      </w:r>
      <w:r>
        <w:rPr>
          <w:szCs w:val="24"/>
        </w:rPr>
        <w:t xml:space="preserve"> by the </w:t>
      </w:r>
      <w:r w:rsidR="00DB63B4">
        <w:rPr>
          <w:szCs w:val="24"/>
        </w:rPr>
        <w:t>FMA ontology</w:t>
      </w:r>
      <w:r>
        <w:rPr>
          <w:szCs w:val="24"/>
        </w:rPr>
        <w:t>, which is the leading resource for terms relating (</w:t>
      </w:r>
      <w:r>
        <w:rPr>
          <w:i/>
          <w:szCs w:val="24"/>
        </w:rPr>
        <w:t>inter alia</w:t>
      </w:r>
      <w:r>
        <w:rPr>
          <w:szCs w:val="24"/>
        </w:rPr>
        <w:t>) to different tissue and other body substance types.</w:t>
      </w:r>
      <w:r>
        <w:rPr>
          <w:rStyle w:val="citefn"/>
          <w:szCs w:val="24"/>
          <w:vertAlign w:val="superscript"/>
        </w:rPr>
        <w:t>9</w:t>
      </w:r>
      <w:r>
        <w:rPr>
          <w:szCs w:val="24"/>
        </w:rPr>
        <w:t xml:space="preserve"> </w:t>
      </w:r>
    </w:p>
    <w:p w14:paraId="3079666C" w14:textId="6B7DB3C5" w:rsidR="00872256" w:rsidRDefault="00872256" w:rsidP="00817894">
      <w:pPr>
        <w:pStyle w:val="TxCTextContinuation"/>
        <w:autoSpaceDE w:val="0"/>
        <w:autoSpaceDN w:val="0"/>
        <w:adjustRightInd w:val="0"/>
        <w:ind w:firstLine="360"/>
        <w:rPr>
          <w:szCs w:val="24"/>
        </w:rPr>
      </w:pPr>
      <w:r>
        <w:rPr>
          <w:szCs w:val="24"/>
        </w:rPr>
        <w:t>To achieve this</w:t>
      </w:r>
      <w:r w:rsidR="004E65B4">
        <w:rPr>
          <w:szCs w:val="24"/>
        </w:rPr>
        <w:t xml:space="preserve"> regimentation</w:t>
      </w:r>
      <w:r>
        <w:rPr>
          <w:szCs w:val="24"/>
        </w:rPr>
        <w:t xml:space="preserve">, we recommend transforming mass nouns such as </w:t>
      </w:r>
      <w:r w:rsidR="00DB63B4">
        <w:rPr>
          <w:szCs w:val="24"/>
        </w:rPr>
        <w:t>“</w:t>
      </w:r>
      <w:r>
        <w:rPr>
          <w:szCs w:val="24"/>
        </w:rPr>
        <w:t>chemical substance</w:t>
      </w:r>
      <w:r w:rsidR="00DB63B4">
        <w:rPr>
          <w:szCs w:val="24"/>
        </w:rPr>
        <w:t>”</w:t>
      </w:r>
      <w:r>
        <w:rPr>
          <w:szCs w:val="24"/>
        </w:rPr>
        <w:t xml:space="preserve"> into count nouns by attaching </w:t>
      </w:r>
      <w:r w:rsidR="00DB63B4">
        <w:rPr>
          <w:szCs w:val="24"/>
        </w:rPr>
        <w:t>“</w:t>
      </w:r>
      <w:r>
        <w:rPr>
          <w:szCs w:val="24"/>
        </w:rPr>
        <w:t>portion of</w:t>
      </w:r>
      <w:r w:rsidR="00DB63B4">
        <w:rPr>
          <w:szCs w:val="24"/>
        </w:rPr>
        <w:t>”</w:t>
      </w:r>
      <w:r>
        <w:rPr>
          <w:szCs w:val="24"/>
        </w:rPr>
        <w:t xml:space="preserve"> </w:t>
      </w:r>
      <w:r w:rsidR="004E65B4">
        <w:rPr>
          <w:szCs w:val="24"/>
        </w:rPr>
        <w:t xml:space="preserve">or some contextually appropriate equivalent operator </w:t>
      </w:r>
      <w:r>
        <w:rPr>
          <w:szCs w:val="24"/>
        </w:rPr>
        <w:t>to the beginning</w:t>
      </w:r>
      <w:r w:rsidR="00DB63B4">
        <w:rPr>
          <w:szCs w:val="24"/>
        </w:rPr>
        <w:t>; t</w:t>
      </w:r>
      <w:r>
        <w:rPr>
          <w:szCs w:val="24"/>
        </w:rPr>
        <w:t>hus</w:t>
      </w:r>
      <w:r w:rsidR="00DB63B4">
        <w:rPr>
          <w:szCs w:val="24"/>
        </w:rPr>
        <w:t xml:space="preserve"> “</w:t>
      </w:r>
      <w:r>
        <w:rPr>
          <w:szCs w:val="24"/>
        </w:rPr>
        <w:t>portion of chemical substance</w:t>
      </w:r>
      <w:r w:rsidR="00DB63B4">
        <w:rPr>
          <w:szCs w:val="24"/>
        </w:rPr>
        <w:t>,”</w:t>
      </w:r>
      <w:r>
        <w:rPr>
          <w:szCs w:val="24"/>
        </w:rPr>
        <w:t xml:space="preserve"> </w:t>
      </w:r>
      <w:r w:rsidR="00DB63B4">
        <w:rPr>
          <w:szCs w:val="24"/>
        </w:rPr>
        <w:t>“</w:t>
      </w:r>
      <w:r>
        <w:rPr>
          <w:szCs w:val="24"/>
        </w:rPr>
        <w:t>portion of tissue</w:t>
      </w:r>
      <w:r w:rsidR="00DB63B4">
        <w:rPr>
          <w:szCs w:val="24"/>
        </w:rPr>
        <w:t>,”</w:t>
      </w:r>
      <w:r>
        <w:rPr>
          <w:szCs w:val="24"/>
        </w:rPr>
        <w:t xml:space="preserve"> and so on. Adopting this strategy makes it possible to treat seeming mass nouns as instances of either </w:t>
      </w:r>
      <w:r>
        <w:rPr>
          <w:i/>
          <w:szCs w:val="24"/>
        </w:rPr>
        <w:t>fiat parts</w:t>
      </w:r>
      <w:r>
        <w:rPr>
          <w:szCs w:val="24"/>
        </w:rPr>
        <w:t xml:space="preserve"> or </w:t>
      </w:r>
      <w:r>
        <w:rPr>
          <w:i/>
          <w:szCs w:val="24"/>
        </w:rPr>
        <w:t>object aggregates</w:t>
      </w:r>
      <w:r>
        <w:rPr>
          <w:szCs w:val="24"/>
        </w:rPr>
        <w:t xml:space="preserve"> (see </w:t>
      </w:r>
      <w:r w:rsidR="00DB63B4">
        <w:rPr>
          <w:szCs w:val="24"/>
        </w:rPr>
        <w:t>c</w:t>
      </w:r>
      <w:r>
        <w:rPr>
          <w:szCs w:val="24"/>
        </w:rPr>
        <w:t xml:space="preserve">hapter 5). The basic idea though, is that because mass </w:t>
      </w:r>
      <w:r>
        <w:rPr>
          <w:szCs w:val="24"/>
        </w:rPr>
        <w:lastRenderedPageBreak/>
        <w:t>nouns refer to different kinds of entities on different occasions of use, they should be avoided in favor of more ontologically transparent terminology.</w:t>
      </w:r>
    </w:p>
    <w:p w14:paraId="3C5B1221" w14:textId="016D63DC" w:rsidR="00872256" w:rsidRDefault="00872256">
      <w:pPr>
        <w:pStyle w:val="LList"/>
        <w:tabs>
          <w:tab w:val="left" w:pos="240"/>
          <w:tab w:val="left" w:pos="480"/>
          <w:tab w:val="left" w:pos="960"/>
        </w:tabs>
        <w:autoSpaceDE w:val="0"/>
        <w:autoSpaceDN w:val="0"/>
        <w:adjustRightInd w:val="0"/>
        <w:rPr>
          <w:szCs w:val="24"/>
        </w:rPr>
      </w:pPr>
      <w:r>
        <w:rPr>
          <w:szCs w:val="24"/>
        </w:rPr>
        <w:t>12</w:t>
      </w:r>
      <w:r w:rsidR="002D53DC">
        <w:rPr>
          <w:rFonts w:ascii="Calibri" w:hAnsi="Calibri"/>
          <w:szCs w:val="24"/>
        </w:rPr>
        <w:t>.</w:t>
      </w:r>
      <w:r w:rsidR="002D53DC">
        <w:rPr>
          <w:szCs w:val="24"/>
        </w:rPr>
        <w:t> </w:t>
      </w:r>
      <w:r>
        <w:rPr>
          <w:szCs w:val="24"/>
        </w:rPr>
        <w:t xml:space="preserve">Distinguish the </w:t>
      </w:r>
      <w:r w:rsidR="002D53DC">
        <w:rPr>
          <w:szCs w:val="24"/>
        </w:rPr>
        <w:t>g</w:t>
      </w:r>
      <w:r>
        <w:rPr>
          <w:szCs w:val="24"/>
        </w:rPr>
        <w:t xml:space="preserve">eneral from the </w:t>
      </w:r>
      <w:r w:rsidR="002D53DC">
        <w:rPr>
          <w:szCs w:val="24"/>
        </w:rPr>
        <w:t>p</w:t>
      </w:r>
      <w:r>
        <w:rPr>
          <w:szCs w:val="24"/>
        </w:rPr>
        <w:t>articular</w:t>
      </w:r>
      <w:r w:rsidR="002D53DC">
        <w:rPr>
          <w:szCs w:val="24"/>
        </w:rPr>
        <w:t>.</w:t>
      </w:r>
    </w:p>
    <w:p w14:paraId="0CD34E1D" w14:textId="041CEFD7" w:rsidR="00872256" w:rsidRDefault="00872256">
      <w:pPr>
        <w:pStyle w:val="TxCTextContinuation"/>
        <w:autoSpaceDE w:val="0"/>
        <w:autoSpaceDN w:val="0"/>
        <w:adjustRightInd w:val="0"/>
        <w:rPr>
          <w:szCs w:val="24"/>
        </w:rPr>
      </w:pPr>
      <w:r>
        <w:rPr>
          <w:szCs w:val="24"/>
        </w:rPr>
        <w:t xml:space="preserve">Up to this point we have stressed that </w:t>
      </w:r>
      <w:proofErr w:type="gramStart"/>
      <w:r>
        <w:rPr>
          <w:szCs w:val="24"/>
        </w:rPr>
        <w:t>an ontology</w:t>
      </w:r>
      <w:proofErr w:type="gramEnd"/>
      <w:r>
        <w:rPr>
          <w:szCs w:val="24"/>
        </w:rPr>
        <w:t xml:space="preserve"> is a representation of universals and defined classes. Particular entities—the instances of universals and the members of defined classes—are dealt with</w:t>
      </w:r>
      <w:r w:rsidR="00374777">
        <w:rPr>
          <w:szCs w:val="24"/>
        </w:rPr>
        <w:t>,</w:t>
      </w:r>
      <w:r>
        <w:rPr>
          <w:szCs w:val="24"/>
        </w:rPr>
        <w:t xml:space="preserve"> for example</w:t>
      </w:r>
      <w:r w:rsidR="00374777">
        <w:rPr>
          <w:szCs w:val="24"/>
        </w:rPr>
        <w:t>,</w:t>
      </w:r>
      <w:r>
        <w:rPr>
          <w:szCs w:val="24"/>
        </w:rPr>
        <w:t xml:space="preserve"> in databases or </w:t>
      </w:r>
      <w:r w:rsidR="004E65B4">
        <w:rPr>
          <w:szCs w:val="24"/>
        </w:rPr>
        <w:t xml:space="preserve">clinical notes or </w:t>
      </w:r>
      <w:r>
        <w:rPr>
          <w:szCs w:val="24"/>
        </w:rPr>
        <w:t xml:space="preserve">experimental logbooks. For us, this is a matter of the definition of the word </w:t>
      </w:r>
      <w:r w:rsidR="000E4DA5">
        <w:rPr>
          <w:szCs w:val="24"/>
        </w:rPr>
        <w:t>“</w:t>
      </w:r>
      <w:r>
        <w:rPr>
          <w:szCs w:val="24"/>
        </w:rPr>
        <w:t>ontology.</w:t>
      </w:r>
      <w:r w:rsidR="000E4DA5">
        <w:rPr>
          <w:szCs w:val="24"/>
        </w:rPr>
        <w:t>”</w:t>
      </w:r>
      <w:r>
        <w:rPr>
          <w:szCs w:val="24"/>
        </w:rPr>
        <w:t xml:space="preserve"> Certainly there are some who build ontologies </w:t>
      </w:r>
      <w:r w:rsidR="00574B2C">
        <w:rPr>
          <w:szCs w:val="24"/>
        </w:rPr>
        <w:t>that</w:t>
      </w:r>
      <w:r>
        <w:rPr>
          <w:szCs w:val="24"/>
        </w:rPr>
        <w:t xml:space="preserve"> include an admixture of terms representing individuals—for example</w:t>
      </w:r>
      <w:r w:rsidR="00374777">
        <w:rPr>
          <w:szCs w:val="24"/>
        </w:rPr>
        <w:t>,</w:t>
      </w:r>
      <w:r>
        <w:rPr>
          <w:szCs w:val="24"/>
        </w:rPr>
        <w:t xml:space="preserve"> the Standardized Nomenclature for Medicine (SNOMED) includes the term </w:t>
      </w:r>
      <w:r w:rsidR="00574B2C">
        <w:rPr>
          <w:szCs w:val="24"/>
        </w:rPr>
        <w:t>“</w:t>
      </w:r>
      <w:r>
        <w:rPr>
          <w:szCs w:val="24"/>
        </w:rPr>
        <w:t>National Spiritualist Church,</w:t>
      </w:r>
      <w:r w:rsidR="00574B2C">
        <w:rPr>
          <w:szCs w:val="24"/>
        </w:rPr>
        <w:t>”</w:t>
      </w:r>
      <w:r>
        <w:rPr>
          <w:szCs w:val="24"/>
        </w:rPr>
        <w:t xml:space="preserve"> which it treats as a subclass of </w:t>
      </w:r>
      <w:r>
        <w:rPr>
          <w:i/>
          <w:szCs w:val="24"/>
        </w:rPr>
        <w:t>spiritual or religious belief</w:t>
      </w:r>
      <w:r w:rsidRPr="00435019">
        <w:rPr>
          <w:szCs w:val="24"/>
        </w:rPr>
        <w:t>.</w:t>
      </w:r>
      <w:r>
        <w:rPr>
          <w:rStyle w:val="citefn"/>
          <w:szCs w:val="24"/>
          <w:vertAlign w:val="superscript"/>
        </w:rPr>
        <w:t>10</w:t>
      </w:r>
      <w:r>
        <w:rPr>
          <w:szCs w:val="24"/>
        </w:rPr>
        <w:t xml:space="preserve"> Our reasons for insisting that ontologies should be restricted exclusively to representations of what is general are manifold—but it will be sufficient, for the moment, to mention just one, which is illustrated all too well by the just-mentioned example from SNOMED. Namely, that departure from this principle is often associated with the making of errors: </w:t>
      </w:r>
      <w:r w:rsidR="00574B2C">
        <w:rPr>
          <w:szCs w:val="24"/>
        </w:rPr>
        <w:t>a</w:t>
      </w:r>
      <w:r>
        <w:rPr>
          <w:szCs w:val="24"/>
        </w:rPr>
        <w:t xml:space="preserve"> </w:t>
      </w:r>
      <w:r>
        <w:rPr>
          <w:i/>
          <w:szCs w:val="24"/>
        </w:rPr>
        <w:t>church</w:t>
      </w:r>
      <w:r>
        <w:rPr>
          <w:szCs w:val="24"/>
        </w:rPr>
        <w:t xml:space="preserve">, however understood (whether as an organization or as a building) is not a special kind of </w:t>
      </w:r>
      <w:r>
        <w:rPr>
          <w:i/>
          <w:szCs w:val="24"/>
        </w:rPr>
        <w:t>belief</w:t>
      </w:r>
      <w:r>
        <w:rPr>
          <w:szCs w:val="24"/>
        </w:rPr>
        <w:t xml:space="preserve"> as SNOMED would have it.</w:t>
      </w:r>
      <w:r>
        <w:rPr>
          <w:rStyle w:val="citefn"/>
          <w:szCs w:val="24"/>
          <w:vertAlign w:val="superscript"/>
        </w:rPr>
        <w:t>11</w:t>
      </w:r>
    </w:p>
    <w:p w14:paraId="21686503" w14:textId="1A919197" w:rsidR="00872256" w:rsidRDefault="00872256">
      <w:pPr>
        <w:pStyle w:val="TxText"/>
        <w:autoSpaceDE w:val="0"/>
        <w:autoSpaceDN w:val="0"/>
        <w:adjustRightInd w:val="0"/>
        <w:rPr>
          <w:szCs w:val="24"/>
        </w:rPr>
      </w:pPr>
      <w:r>
        <w:rPr>
          <w:szCs w:val="24"/>
        </w:rPr>
        <w:t xml:space="preserve">Where an ontology needs to be supplemented by terms representing individuals, then this should be in some separate information artifact—corresponding to the distinction in the Description Logic community between a T-box (for </w:t>
      </w:r>
      <w:r w:rsidR="00574B2C">
        <w:rPr>
          <w:szCs w:val="24"/>
        </w:rPr>
        <w:t>“</w:t>
      </w:r>
      <w:r>
        <w:rPr>
          <w:szCs w:val="24"/>
        </w:rPr>
        <w:t>terminology</w:t>
      </w:r>
      <w:r w:rsidR="00574B2C">
        <w:rPr>
          <w:szCs w:val="24"/>
        </w:rPr>
        <w:t>”</w:t>
      </w:r>
      <w:r>
        <w:rPr>
          <w:szCs w:val="24"/>
        </w:rPr>
        <w:t xml:space="preserve">) and an A-box (for </w:t>
      </w:r>
      <w:r w:rsidR="00574B2C">
        <w:rPr>
          <w:szCs w:val="24"/>
        </w:rPr>
        <w:t>“</w:t>
      </w:r>
      <w:r>
        <w:rPr>
          <w:szCs w:val="24"/>
        </w:rPr>
        <w:t>assertions</w:t>
      </w:r>
      <w:r w:rsidR="00574B2C">
        <w:rPr>
          <w:szCs w:val="24"/>
        </w:rPr>
        <w:t>”</w:t>
      </w:r>
      <w:r>
        <w:rPr>
          <w:szCs w:val="24"/>
        </w:rPr>
        <w:t>).</w:t>
      </w:r>
      <w:r>
        <w:rPr>
          <w:rStyle w:val="citefn"/>
          <w:szCs w:val="24"/>
          <w:vertAlign w:val="superscript"/>
        </w:rPr>
        <w:t>12</w:t>
      </w:r>
      <w:r>
        <w:rPr>
          <w:szCs w:val="24"/>
        </w:rPr>
        <w:t xml:space="preserve"> The two artifacts can be combined for practical purposes wherever necessary, forming what some call a </w:t>
      </w:r>
      <w:r w:rsidR="004D4990">
        <w:rPr>
          <w:szCs w:val="24"/>
        </w:rPr>
        <w:t>“</w:t>
      </w:r>
      <w:r>
        <w:rPr>
          <w:szCs w:val="24"/>
        </w:rPr>
        <w:t>knowledgebase.</w:t>
      </w:r>
      <w:r w:rsidR="004D4990">
        <w:rPr>
          <w:szCs w:val="24"/>
        </w:rPr>
        <w:t>”</w:t>
      </w:r>
      <w:r>
        <w:rPr>
          <w:szCs w:val="24"/>
        </w:rPr>
        <w:t xml:space="preserve"> But the result is—again for definitional reasons—not </w:t>
      </w:r>
      <w:proofErr w:type="gramStart"/>
      <w:r>
        <w:rPr>
          <w:szCs w:val="24"/>
        </w:rPr>
        <w:t>an ontology</w:t>
      </w:r>
      <w:proofErr w:type="gramEnd"/>
      <w:r>
        <w:rPr>
          <w:szCs w:val="24"/>
        </w:rPr>
        <w:t>, any more than the description or illustration of how a scientific theory has been applied in a specific series of experiments is itself a scientific theory.</w:t>
      </w:r>
    </w:p>
    <w:p w14:paraId="3CF7D997" w14:textId="52C381EC" w:rsidR="00872256" w:rsidRDefault="00872256">
      <w:pPr>
        <w:pStyle w:val="TxText"/>
        <w:autoSpaceDE w:val="0"/>
        <w:autoSpaceDN w:val="0"/>
        <w:adjustRightInd w:val="0"/>
        <w:rPr>
          <w:szCs w:val="24"/>
        </w:rPr>
      </w:pPr>
      <w:r>
        <w:rPr>
          <w:szCs w:val="24"/>
        </w:rPr>
        <w:lastRenderedPageBreak/>
        <w:t xml:space="preserve">Terms referring to universals and terms referring to instances should be clearly distinguished. For example, the common noun </w:t>
      </w:r>
      <w:r w:rsidR="004D4990">
        <w:rPr>
          <w:szCs w:val="24"/>
        </w:rPr>
        <w:t>“</w:t>
      </w:r>
      <w:r>
        <w:rPr>
          <w:szCs w:val="24"/>
        </w:rPr>
        <w:t>teapot</w:t>
      </w:r>
      <w:r w:rsidR="004D4990">
        <w:rPr>
          <w:szCs w:val="24"/>
        </w:rPr>
        <w:t>”</w:t>
      </w:r>
      <w:r>
        <w:rPr>
          <w:szCs w:val="24"/>
        </w:rPr>
        <w:t xml:space="preserve"> as it occurs in a sentence such as </w:t>
      </w:r>
      <w:r w:rsidR="004D4990">
        <w:rPr>
          <w:szCs w:val="24"/>
        </w:rPr>
        <w:t>“</w:t>
      </w:r>
      <w:r>
        <w:rPr>
          <w:szCs w:val="24"/>
        </w:rPr>
        <w:t>the teapot is a device for pouring tea</w:t>
      </w:r>
      <w:r w:rsidR="004D4990">
        <w:rPr>
          <w:szCs w:val="24"/>
        </w:rPr>
        <w:t>”</w:t>
      </w:r>
      <w:r>
        <w:rPr>
          <w:szCs w:val="24"/>
        </w:rPr>
        <w:t xml:space="preserve"> can plausibly be understood as referring to a type or universal </w:t>
      </w:r>
      <w:r>
        <w:rPr>
          <w:i/>
          <w:szCs w:val="24"/>
        </w:rPr>
        <w:t>teapot</w:t>
      </w:r>
      <w:r>
        <w:rPr>
          <w:szCs w:val="24"/>
        </w:rPr>
        <w:t xml:space="preserve">. The term </w:t>
      </w:r>
      <w:r w:rsidR="004D4990">
        <w:rPr>
          <w:szCs w:val="24"/>
        </w:rPr>
        <w:t>“</w:t>
      </w:r>
      <w:r>
        <w:rPr>
          <w:szCs w:val="24"/>
        </w:rPr>
        <w:t>teapot</w:t>
      </w:r>
      <w:r w:rsidR="004D4990">
        <w:rPr>
          <w:szCs w:val="24"/>
        </w:rPr>
        <w:t>”</w:t>
      </w:r>
      <w:r>
        <w:rPr>
          <w:szCs w:val="24"/>
        </w:rPr>
        <w:t xml:space="preserve"> as it occurs in the sentence </w:t>
      </w:r>
      <w:r w:rsidR="004D4990">
        <w:rPr>
          <w:szCs w:val="24"/>
        </w:rPr>
        <w:t>“</w:t>
      </w:r>
      <w:r>
        <w:rPr>
          <w:szCs w:val="24"/>
        </w:rPr>
        <w:t>John’s teapot has been stolen</w:t>
      </w:r>
      <w:r w:rsidR="004D4990">
        <w:rPr>
          <w:szCs w:val="24"/>
        </w:rPr>
        <w:t>”</w:t>
      </w:r>
      <w:r>
        <w:rPr>
          <w:szCs w:val="24"/>
        </w:rPr>
        <w:t xml:space="preserve"> has to be understood as referring to a single particular teapot.</w:t>
      </w:r>
      <w:r>
        <w:rPr>
          <w:rStyle w:val="citefn"/>
          <w:szCs w:val="24"/>
          <w:vertAlign w:val="superscript"/>
        </w:rPr>
        <w:t>13</w:t>
      </w:r>
    </w:p>
    <w:p w14:paraId="0B6343DC" w14:textId="315C14E0" w:rsidR="00872256" w:rsidRDefault="00872256">
      <w:pPr>
        <w:pStyle w:val="H1HeadingLevel1"/>
        <w:autoSpaceDE w:val="0"/>
        <w:autoSpaceDN w:val="0"/>
        <w:adjustRightInd w:val="0"/>
        <w:rPr>
          <w:szCs w:val="24"/>
        </w:rPr>
      </w:pPr>
      <w:r>
        <w:rPr>
          <w:szCs w:val="24"/>
        </w:rPr>
        <w:t>Principles for Definitions</w:t>
      </w:r>
    </w:p>
    <w:p w14:paraId="7A2F05C4" w14:textId="34999C8F" w:rsidR="00872256" w:rsidRDefault="00872256">
      <w:pPr>
        <w:pStyle w:val="LList"/>
        <w:tabs>
          <w:tab w:val="left" w:pos="240"/>
          <w:tab w:val="left" w:pos="480"/>
          <w:tab w:val="left" w:pos="960"/>
        </w:tabs>
        <w:autoSpaceDE w:val="0"/>
        <w:autoSpaceDN w:val="0"/>
        <w:adjustRightInd w:val="0"/>
        <w:rPr>
          <w:szCs w:val="24"/>
        </w:rPr>
      </w:pPr>
      <w:r>
        <w:rPr>
          <w:szCs w:val="24"/>
        </w:rPr>
        <w:t>13</w:t>
      </w:r>
      <w:r w:rsidR="002D53DC">
        <w:rPr>
          <w:rFonts w:ascii="Calibri" w:hAnsi="Calibri"/>
          <w:szCs w:val="24"/>
        </w:rPr>
        <w:t>.</w:t>
      </w:r>
      <w:r w:rsidR="002D53DC">
        <w:rPr>
          <w:szCs w:val="24"/>
        </w:rPr>
        <w:t> </w:t>
      </w:r>
      <w:r>
        <w:rPr>
          <w:szCs w:val="24"/>
        </w:rPr>
        <w:t xml:space="preserve">Provide </w:t>
      </w:r>
      <w:r w:rsidR="002D53DC">
        <w:rPr>
          <w:szCs w:val="24"/>
        </w:rPr>
        <w:t>a</w:t>
      </w:r>
      <w:r>
        <w:rPr>
          <w:szCs w:val="24"/>
        </w:rPr>
        <w:t xml:space="preserve">ll </w:t>
      </w:r>
      <w:proofErr w:type="spellStart"/>
      <w:r w:rsidR="002D53DC">
        <w:rPr>
          <w:szCs w:val="24"/>
        </w:rPr>
        <w:t>n</w:t>
      </w:r>
      <w:r>
        <w:rPr>
          <w:szCs w:val="24"/>
        </w:rPr>
        <w:t>on</w:t>
      </w:r>
      <w:r w:rsidR="002D53DC">
        <w:rPr>
          <w:szCs w:val="24"/>
        </w:rPr>
        <w:t>r</w:t>
      </w:r>
      <w:r>
        <w:rPr>
          <w:szCs w:val="24"/>
        </w:rPr>
        <w:t>oot</w:t>
      </w:r>
      <w:proofErr w:type="spellEnd"/>
      <w:r>
        <w:rPr>
          <w:szCs w:val="24"/>
        </w:rPr>
        <w:t xml:space="preserve"> </w:t>
      </w:r>
      <w:r w:rsidR="002D53DC">
        <w:rPr>
          <w:szCs w:val="24"/>
        </w:rPr>
        <w:t>t</w:t>
      </w:r>
      <w:r>
        <w:rPr>
          <w:szCs w:val="24"/>
        </w:rPr>
        <w:t xml:space="preserve">erms with </w:t>
      </w:r>
      <w:r w:rsidR="002D53DC">
        <w:rPr>
          <w:szCs w:val="24"/>
        </w:rPr>
        <w:t>d</w:t>
      </w:r>
      <w:r>
        <w:rPr>
          <w:szCs w:val="24"/>
        </w:rPr>
        <w:t>efinitions</w:t>
      </w:r>
      <w:r w:rsidR="002D53DC">
        <w:rPr>
          <w:szCs w:val="24"/>
        </w:rPr>
        <w:t>.</w:t>
      </w:r>
    </w:p>
    <w:p w14:paraId="78FD2EE7" w14:textId="0417E2DC" w:rsidR="00872256" w:rsidRDefault="00872256">
      <w:pPr>
        <w:pStyle w:val="TxCTextContinuation"/>
        <w:autoSpaceDE w:val="0"/>
        <w:autoSpaceDN w:val="0"/>
        <w:adjustRightInd w:val="0"/>
        <w:rPr>
          <w:szCs w:val="24"/>
        </w:rPr>
      </w:pPr>
      <w:r>
        <w:rPr>
          <w:szCs w:val="24"/>
        </w:rPr>
        <w:t xml:space="preserve">We have addressed the syntactic issues involved in regimenting the terminology of </w:t>
      </w:r>
      <w:proofErr w:type="gramStart"/>
      <w:r>
        <w:rPr>
          <w:szCs w:val="24"/>
        </w:rPr>
        <w:t>an ontology</w:t>
      </w:r>
      <w:proofErr w:type="gramEnd"/>
      <w:r>
        <w:rPr>
          <w:szCs w:val="24"/>
        </w:rPr>
        <w:t xml:space="preserve">, for example by addressing conventions for use of nouns and noun phrases. An ontology is however above all a semantic artifact—it has to do with regimenting terms in such a way that they will be associated with specific </w:t>
      </w:r>
      <w:r>
        <w:rPr>
          <w:i/>
          <w:szCs w:val="24"/>
        </w:rPr>
        <w:t>meanings</w:t>
      </w:r>
      <w:r>
        <w:rPr>
          <w:szCs w:val="24"/>
        </w:rPr>
        <w:t xml:space="preserve">, and for this purpose the ontology must provide definitions, conceived as statements of the necessary and sufficient conditions which an entity must satisfy if the term, in its intended meaning, is to apply to that entity. To say that being an A is a </w:t>
      </w:r>
      <w:r>
        <w:rPr>
          <w:i/>
          <w:szCs w:val="24"/>
        </w:rPr>
        <w:t>necessary condition</w:t>
      </w:r>
      <w:r>
        <w:rPr>
          <w:szCs w:val="24"/>
        </w:rPr>
        <w:t xml:space="preserve"> for being a B is another way of saying that every B is an A; to say that being an A is a </w:t>
      </w:r>
      <w:r>
        <w:rPr>
          <w:i/>
          <w:szCs w:val="24"/>
        </w:rPr>
        <w:t>sufficient condition</w:t>
      </w:r>
      <w:r>
        <w:rPr>
          <w:szCs w:val="24"/>
        </w:rPr>
        <w:t xml:space="preserve"> for being a B is to say that every A is a B.</w:t>
      </w:r>
    </w:p>
    <w:p w14:paraId="23FD5A1E" w14:textId="2366BB49" w:rsidR="00872256" w:rsidRDefault="00872256">
      <w:pPr>
        <w:pStyle w:val="TxText"/>
        <w:autoSpaceDE w:val="0"/>
        <w:autoSpaceDN w:val="0"/>
        <w:adjustRightInd w:val="0"/>
        <w:rPr>
          <w:szCs w:val="24"/>
        </w:rPr>
      </w:pPr>
      <w:r>
        <w:rPr>
          <w:szCs w:val="24"/>
        </w:rPr>
        <w:t xml:space="preserve">A definition, now, is a statement of a set of necessary conditions </w:t>
      </w:r>
      <w:r w:rsidR="00690486">
        <w:rPr>
          <w:szCs w:val="24"/>
        </w:rPr>
        <w:t>that</w:t>
      </w:r>
      <w:r>
        <w:rPr>
          <w:szCs w:val="24"/>
        </w:rPr>
        <w:t xml:space="preserve"> are </w:t>
      </w:r>
      <w:r w:rsidR="008953A5">
        <w:rPr>
          <w:szCs w:val="24"/>
        </w:rPr>
        <w:t xml:space="preserve">also </w:t>
      </w:r>
      <w:r>
        <w:rPr>
          <w:szCs w:val="24"/>
        </w:rPr>
        <w:t>jointly sufficient, as in the following example:</w:t>
      </w:r>
    </w:p>
    <w:p w14:paraId="4976F0AA" w14:textId="18AEB69F" w:rsidR="00872256" w:rsidRDefault="00872256">
      <w:pPr>
        <w:pStyle w:val="DDisplay"/>
        <w:autoSpaceDE w:val="0"/>
        <w:autoSpaceDN w:val="0"/>
        <w:adjustRightInd w:val="0"/>
        <w:rPr>
          <w:szCs w:val="24"/>
        </w:rPr>
      </w:pPr>
      <w:r>
        <w:rPr>
          <w:i/>
          <w:szCs w:val="24"/>
        </w:rPr>
        <w:t>X</w:t>
      </w:r>
      <w:r>
        <w:rPr>
          <w:szCs w:val="24"/>
        </w:rPr>
        <w:t xml:space="preserve"> is a triangle = def. </w:t>
      </w:r>
      <w:r>
        <w:rPr>
          <w:i/>
          <w:szCs w:val="24"/>
        </w:rPr>
        <w:t>X</w:t>
      </w:r>
      <w:r>
        <w:rPr>
          <w:szCs w:val="24"/>
        </w:rPr>
        <w:t xml:space="preserve"> is a closed figure; </w:t>
      </w:r>
      <w:r>
        <w:rPr>
          <w:i/>
          <w:szCs w:val="24"/>
        </w:rPr>
        <w:t>X</w:t>
      </w:r>
      <w:r>
        <w:rPr>
          <w:szCs w:val="24"/>
        </w:rPr>
        <w:t xml:space="preserve"> has exactly three sides; each of </w:t>
      </w:r>
      <w:r>
        <w:rPr>
          <w:i/>
          <w:szCs w:val="24"/>
        </w:rPr>
        <w:t>X</w:t>
      </w:r>
      <w:r>
        <w:rPr>
          <w:szCs w:val="24"/>
        </w:rPr>
        <w:t xml:space="preserve">’s sides is straight; </w:t>
      </w:r>
      <w:r>
        <w:rPr>
          <w:i/>
          <w:szCs w:val="24"/>
        </w:rPr>
        <w:t>X</w:t>
      </w:r>
      <w:r w:rsidR="000216D4">
        <w:rPr>
          <w:szCs w:val="24"/>
        </w:rPr>
        <w:t xml:space="preserve"> lies in a plane</w:t>
      </w:r>
    </w:p>
    <w:p w14:paraId="72FB7356" w14:textId="77777777" w:rsidR="00872256" w:rsidRDefault="00872256">
      <w:pPr>
        <w:pStyle w:val="TxCTextContinuation"/>
        <w:autoSpaceDE w:val="0"/>
        <w:autoSpaceDN w:val="0"/>
        <w:adjustRightInd w:val="0"/>
        <w:rPr>
          <w:szCs w:val="24"/>
        </w:rPr>
      </w:pPr>
      <w:r>
        <w:rPr>
          <w:szCs w:val="24"/>
        </w:rPr>
        <w:t>Not every statement of necessary and jointly sufficient conditions is a definition.</w:t>
      </w:r>
    </w:p>
    <w:p w14:paraId="33849252" w14:textId="517A734D" w:rsidR="00872256" w:rsidRDefault="00872256">
      <w:pPr>
        <w:pStyle w:val="LList"/>
        <w:tabs>
          <w:tab w:val="left" w:pos="240"/>
          <w:tab w:val="left" w:pos="480"/>
          <w:tab w:val="left" w:pos="960"/>
        </w:tabs>
        <w:autoSpaceDE w:val="0"/>
        <w:autoSpaceDN w:val="0"/>
        <w:adjustRightInd w:val="0"/>
        <w:rPr>
          <w:szCs w:val="24"/>
        </w:rPr>
      </w:pPr>
      <w:r>
        <w:rPr>
          <w:szCs w:val="24"/>
        </w:rPr>
        <w:lastRenderedPageBreak/>
        <w:t>•</w:t>
      </w:r>
      <w:r w:rsidR="00EE018B">
        <w:rPr>
          <w:szCs w:val="24"/>
        </w:rPr>
        <w:t> </w:t>
      </w:r>
      <w:r>
        <w:rPr>
          <w:szCs w:val="24"/>
        </w:rPr>
        <w:t xml:space="preserve">The stated conditions used to define the term A must themselves use terms which are easier to understand (and logically simpler) </w:t>
      </w:r>
      <w:r w:rsidR="00690486">
        <w:rPr>
          <w:szCs w:val="24"/>
        </w:rPr>
        <w:t xml:space="preserve">than </w:t>
      </w:r>
      <w:r>
        <w:rPr>
          <w:szCs w:val="24"/>
        </w:rPr>
        <w:t xml:space="preserve">the term </w:t>
      </w:r>
      <w:proofErr w:type="gramStart"/>
      <w:r>
        <w:rPr>
          <w:szCs w:val="24"/>
        </w:rPr>
        <w:t>A</w:t>
      </w:r>
      <w:proofErr w:type="gramEnd"/>
      <w:r>
        <w:rPr>
          <w:szCs w:val="24"/>
        </w:rPr>
        <w:t xml:space="preserve"> itself. (We return to this issue in our discussion of the </w:t>
      </w:r>
      <w:r w:rsidR="00690486">
        <w:rPr>
          <w:szCs w:val="24"/>
        </w:rPr>
        <w:t>“a</w:t>
      </w:r>
      <w:r>
        <w:rPr>
          <w:szCs w:val="24"/>
        </w:rPr>
        <w:t xml:space="preserve">void </w:t>
      </w:r>
      <w:r w:rsidR="00690486">
        <w:rPr>
          <w:szCs w:val="24"/>
        </w:rPr>
        <w:t>c</w:t>
      </w:r>
      <w:r>
        <w:rPr>
          <w:szCs w:val="24"/>
        </w:rPr>
        <w:t>ircularity</w:t>
      </w:r>
      <w:r w:rsidR="00690486">
        <w:rPr>
          <w:szCs w:val="24"/>
        </w:rPr>
        <w:t>” principle to follow</w:t>
      </w:r>
      <w:r>
        <w:rPr>
          <w:szCs w:val="24"/>
        </w:rPr>
        <w:t>.)</w:t>
      </w:r>
    </w:p>
    <w:p w14:paraId="7FEE12CD" w14:textId="073AB37D" w:rsidR="00872256" w:rsidRDefault="00872256">
      <w:pPr>
        <w:pStyle w:val="LList"/>
        <w:tabs>
          <w:tab w:val="left" w:pos="240"/>
          <w:tab w:val="left" w:pos="480"/>
          <w:tab w:val="left" w:pos="960"/>
        </w:tabs>
        <w:autoSpaceDE w:val="0"/>
        <w:autoSpaceDN w:val="0"/>
        <w:adjustRightInd w:val="0"/>
        <w:rPr>
          <w:szCs w:val="24"/>
        </w:rPr>
      </w:pPr>
      <w:r>
        <w:rPr>
          <w:szCs w:val="24"/>
        </w:rPr>
        <w:t>•</w:t>
      </w:r>
      <w:r w:rsidR="00EE018B">
        <w:rPr>
          <w:szCs w:val="24"/>
        </w:rPr>
        <w:t> </w:t>
      </w:r>
      <w:r>
        <w:rPr>
          <w:szCs w:val="24"/>
        </w:rPr>
        <w:t xml:space="preserve">The stated conditions must be jointly </w:t>
      </w:r>
      <w:proofErr w:type="spellStart"/>
      <w:r>
        <w:rPr>
          <w:szCs w:val="24"/>
        </w:rPr>
        <w:t>satisfiable</w:t>
      </w:r>
      <w:proofErr w:type="spellEnd"/>
      <w:r>
        <w:rPr>
          <w:szCs w:val="24"/>
        </w:rPr>
        <w:t>. Thus we cannot define, for example, a perpetual motion machine as a prime number that is divisible by 4, even though everything that is a perpetual motion machine is also a prime number divisible by 4, and everything that is a prime number that is divisible for 4 is also a perpetual motion machine (because neither of these things exists or, arguably, could possibly exist).</w:t>
      </w:r>
    </w:p>
    <w:p w14:paraId="6B543975" w14:textId="6E8C924D" w:rsidR="00872256" w:rsidRDefault="00872256">
      <w:pPr>
        <w:pStyle w:val="LList"/>
        <w:tabs>
          <w:tab w:val="left" w:pos="240"/>
          <w:tab w:val="left" w:pos="480"/>
          <w:tab w:val="left" w:pos="960"/>
        </w:tabs>
        <w:autoSpaceDE w:val="0"/>
        <w:autoSpaceDN w:val="0"/>
        <w:adjustRightInd w:val="0"/>
        <w:rPr>
          <w:szCs w:val="24"/>
        </w:rPr>
      </w:pPr>
      <w:r>
        <w:rPr>
          <w:szCs w:val="24"/>
        </w:rPr>
        <w:t>14</w:t>
      </w:r>
      <w:r w:rsidR="002D53DC">
        <w:rPr>
          <w:rFonts w:ascii="Calibri" w:hAnsi="Calibri"/>
          <w:szCs w:val="24"/>
        </w:rPr>
        <w:t>.</w:t>
      </w:r>
      <w:r w:rsidR="002D53DC">
        <w:rPr>
          <w:szCs w:val="24"/>
        </w:rPr>
        <w:t> </w:t>
      </w:r>
      <w:r>
        <w:rPr>
          <w:szCs w:val="24"/>
        </w:rPr>
        <w:t>Use Aristotelian definitions</w:t>
      </w:r>
      <w:r w:rsidR="002D53DC">
        <w:rPr>
          <w:szCs w:val="24"/>
        </w:rPr>
        <w:t>.</w:t>
      </w:r>
    </w:p>
    <w:p w14:paraId="192D286E" w14:textId="61A623D7" w:rsidR="00872256" w:rsidRDefault="00872256">
      <w:pPr>
        <w:pStyle w:val="TxCTextContinuation"/>
        <w:autoSpaceDE w:val="0"/>
        <w:autoSpaceDN w:val="0"/>
        <w:adjustRightInd w:val="0"/>
        <w:rPr>
          <w:szCs w:val="24"/>
        </w:rPr>
      </w:pPr>
      <w:r>
        <w:rPr>
          <w:szCs w:val="24"/>
        </w:rPr>
        <w:t>The recommended best practice for creating definitions along the lines described</w:t>
      </w:r>
      <w:r w:rsidR="00690486">
        <w:rPr>
          <w:szCs w:val="24"/>
        </w:rPr>
        <w:t xml:space="preserve"> earlier</w:t>
      </w:r>
      <w:r>
        <w:rPr>
          <w:szCs w:val="24"/>
        </w:rPr>
        <w:t xml:space="preserve"> is to use the Aristotelian form:</w:t>
      </w:r>
    </w:p>
    <w:p w14:paraId="7474BF3A" w14:textId="01A0AE88" w:rsidR="00872256" w:rsidRDefault="00872256">
      <w:pPr>
        <w:pStyle w:val="DDisplay"/>
        <w:autoSpaceDE w:val="0"/>
        <w:autoSpaceDN w:val="0"/>
        <w:adjustRightInd w:val="0"/>
        <w:rPr>
          <w:szCs w:val="24"/>
        </w:rPr>
      </w:pPr>
      <w:r>
        <w:rPr>
          <w:szCs w:val="24"/>
        </w:rPr>
        <w:t>S = def. a G which Ds</w:t>
      </w:r>
      <w:r w:rsidR="000216D4">
        <w:rPr>
          <w:szCs w:val="24"/>
        </w:rPr>
        <w:t>,</w:t>
      </w:r>
    </w:p>
    <w:p w14:paraId="3DD907E9" w14:textId="708D5E77" w:rsidR="00872256" w:rsidRDefault="00872256">
      <w:pPr>
        <w:pStyle w:val="TxCTextContinuation"/>
        <w:autoSpaceDE w:val="0"/>
        <w:autoSpaceDN w:val="0"/>
        <w:adjustRightInd w:val="0"/>
        <w:rPr>
          <w:szCs w:val="24"/>
        </w:rPr>
      </w:pPr>
      <w:proofErr w:type="gramStart"/>
      <w:r>
        <w:rPr>
          <w:szCs w:val="24"/>
        </w:rPr>
        <w:t>where</w:t>
      </w:r>
      <w:proofErr w:type="gramEnd"/>
      <w:r>
        <w:rPr>
          <w:szCs w:val="24"/>
        </w:rPr>
        <w:t xml:space="preserve"> </w:t>
      </w:r>
      <w:r w:rsidR="00690486">
        <w:rPr>
          <w:szCs w:val="24"/>
        </w:rPr>
        <w:t>“</w:t>
      </w:r>
      <w:r>
        <w:rPr>
          <w:szCs w:val="24"/>
        </w:rPr>
        <w:t>G</w:t>
      </w:r>
      <w:r w:rsidR="00690486">
        <w:rPr>
          <w:szCs w:val="24"/>
        </w:rPr>
        <w:t>”</w:t>
      </w:r>
      <w:r>
        <w:rPr>
          <w:szCs w:val="24"/>
        </w:rPr>
        <w:t xml:space="preserve"> (for: </w:t>
      </w:r>
      <w:r>
        <w:rPr>
          <w:i/>
          <w:szCs w:val="24"/>
        </w:rPr>
        <w:t>genus</w:t>
      </w:r>
      <w:r>
        <w:rPr>
          <w:szCs w:val="24"/>
        </w:rPr>
        <w:t xml:space="preserve">) is the immediate parent term of </w:t>
      </w:r>
      <w:r w:rsidR="00690486">
        <w:rPr>
          <w:szCs w:val="24"/>
        </w:rPr>
        <w:t>“</w:t>
      </w:r>
      <w:r>
        <w:rPr>
          <w:szCs w:val="24"/>
        </w:rPr>
        <w:t>S</w:t>
      </w:r>
      <w:r w:rsidR="00690486">
        <w:rPr>
          <w:szCs w:val="24"/>
        </w:rPr>
        <w:t>”</w:t>
      </w:r>
      <w:r>
        <w:rPr>
          <w:szCs w:val="24"/>
        </w:rPr>
        <w:t xml:space="preserve"> (for: </w:t>
      </w:r>
      <w:r>
        <w:rPr>
          <w:i/>
          <w:szCs w:val="24"/>
        </w:rPr>
        <w:t>species</w:t>
      </w:r>
      <w:r>
        <w:rPr>
          <w:szCs w:val="24"/>
        </w:rPr>
        <w:t xml:space="preserve">) in the ontology for which the definition is being created. </w:t>
      </w:r>
      <w:r w:rsidR="00690486">
        <w:rPr>
          <w:szCs w:val="24"/>
        </w:rPr>
        <w:t>“</w:t>
      </w:r>
      <w:r>
        <w:rPr>
          <w:szCs w:val="24"/>
        </w:rPr>
        <w:t>D</w:t>
      </w:r>
      <w:r w:rsidR="00690486">
        <w:rPr>
          <w:szCs w:val="24"/>
        </w:rPr>
        <w:t>”</w:t>
      </w:r>
      <w:r>
        <w:rPr>
          <w:szCs w:val="24"/>
        </w:rPr>
        <w:t xml:space="preserve"> stands for </w:t>
      </w:r>
      <w:r>
        <w:rPr>
          <w:i/>
          <w:szCs w:val="24"/>
        </w:rPr>
        <w:t>differentia</w:t>
      </w:r>
      <w:r>
        <w:rPr>
          <w:szCs w:val="24"/>
        </w:rPr>
        <w:t xml:space="preserve">, which is to say: </w:t>
      </w:r>
      <w:r w:rsidR="00690486">
        <w:rPr>
          <w:szCs w:val="24"/>
        </w:rPr>
        <w:t>“</w:t>
      </w:r>
      <w:r>
        <w:rPr>
          <w:szCs w:val="24"/>
        </w:rPr>
        <w:t>D</w:t>
      </w:r>
      <w:r w:rsidR="00690486">
        <w:rPr>
          <w:szCs w:val="24"/>
        </w:rPr>
        <w:t>”</w:t>
      </w:r>
      <w:r>
        <w:rPr>
          <w:szCs w:val="24"/>
        </w:rPr>
        <w:t xml:space="preserve"> tells us what it is about certain </w:t>
      </w:r>
      <w:proofErr w:type="spellStart"/>
      <w:r>
        <w:rPr>
          <w:szCs w:val="24"/>
        </w:rPr>
        <w:t>Gs</w:t>
      </w:r>
      <w:proofErr w:type="spellEnd"/>
      <w:r>
        <w:rPr>
          <w:szCs w:val="24"/>
        </w:rPr>
        <w:t xml:space="preserve"> in virtue of which they are Ss. Ideally, the terms used in formulating the differentia D will themselves be terms taken from some ontology, where they will themselves be defined.</w:t>
      </w:r>
    </w:p>
    <w:p w14:paraId="4A114871" w14:textId="67FA8701" w:rsidR="00872256" w:rsidRDefault="00872256">
      <w:pPr>
        <w:pStyle w:val="TxText"/>
        <w:autoSpaceDE w:val="0"/>
        <w:autoSpaceDN w:val="0"/>
        <w:adjustRightInd w:val="0"/>
        <w:rPr>
          <w:szCs w:val="24"/>
        </w:rPr>
      </w:pPr>
      <w:r>
        <w:rPr>
          <w:szCs w:val="24"/>
        </w:rPr>
        <w:t xml:space="preserve">Consider, as a first example, Aristotle’s own definition of </w:t>
      </w:r>
      <w:r w:rsidR="00690486">
        <w:rPr>
          <w:szCs w:val="24"/>
        </w:rPr>
        <w:t>“</w:t>
      </w:r>
      <w:r>
        <w:rPr>
          <w:szCs w:val="24"/>
        </w:rPr>
        <w:t>human</w:t>
      </w:r>
      <w:r w:rsidR="00690486">
        <w:rPr>
          <w:szCs w:val="24"/>
        </w:rPr>
        <w:t>”</w:t>
      </w:r>
      <w:r>
        <w:rPr>
          <w:szCs w:val="24"/>
        </w:rPr>
        <w:t>:</w:t>
      </w:r>
    </w:p>
    <w:p w14:paraId="1414E5E1" w14:textId="30A87429" w:rsidR="00872256" w:rsidRDefault="00872256">
      <w:pPr>
        <w:pStyle w:val="DDisplay"/>
        <w:autoSpaceDE w:val="0"/>
        <w:autoSpaceDN w:val="0"/>
        <w:adjustRightInd w:val="0"/>
        <w:rPr>
          <w:szCs w:val="24"/>
        </w:rPr>
      </w:pPr>
      <w:proofErr w:type="gramStart"/>
      <w:r>
        <w:rPr>
          <w:szCs w:val="24"/>
        </w:rPr>
        <w:t>human</w:t>
      </w:r>
      <w:proofErr w:type="gramEnd"/>
      <w:r>
        <w:rPr>
          <w:szCs w:val="24"/>
        </w:rPr>
        <w:t xml:space="preserve"> = </w:t>
      </w:r>
      <w:r w:rsidR="000216D4">
        <w:rPr>
          <w:szCs w:val="24"/>
        </w:rPr>
        <w:t>def. an animal that is rational</w:t>
      </w:r>
    </w:p>
    <w:p w14:paraId="00C39F84" w14:textId="111A177E" w:rsidR="00872256" w:rsidRDefault="00872256">
      <w:pPr>
        <w:pStyle w:val="TxCTextContinuation"/>
        <w:autoSpaceDE w:val="0"/>
        <w:autoSpaceDN w:val="0"/>
        <w:adjustRightInd w:val="0"/>
        <w:rPr>
          <w:szCs w:val="24"/>
        </w:rPr>
      </w:pPr>
      <w:r>
        <w:rPr>
          <w:szCs w:val="24"/>
        </w:rPr>
        <w:t>Following th</w:t>
      </w:r>
      <w:r w:rsidR="008953A5">
        <w:rPr>
          <w:szCs w:val="24"/>
        </w:rPr>
        <w:t>is</w:t>
      </w:r>
      <w:r>
        <w:rPr>
          <w:szCs w:val="24"/>
        </w:rPr>
        <w:t xml:space="preserve"> Aristotelian definitional structure ensures that the set of definitions in </w:t>
      </w:r>
      <w:proofErr w:type="gramStart"/>
      <w:r>
        <w:rPr>
          <w:szCs w:val="24"/>
        </w:rPr>
        <w:t>an ontology</w:t>
      </w:r>
      <w:proofErr w:type="gramEnd"/>
      <w:r>
        <w:rPr>
          <w:szCs w:val="24"/>
        </w:rPr>
        <w:t xml:space="preserve"> precisely mirrors the hierarchy of greater and lesser generality among its universals.</w:t>
      </w:r>
    </w:p>
    <w:p w14:paraId="6BCB35F6" w14:textId="3104065B" w:rsidR="00872256" w:rsidRDefault="00872256">
      <w:pPr>
        <w:pStyle w:val="TxText"/>
        <w:autoSpaceDE w:val="0"/>
        <w:autoSpaceDN w:val="0"/>
        <w:adjustRightInd w:val="0"/>
        <w:rPr>
          <w:szCs w:val="24"/>
        </w:rPr>
      </w:pPr>
      <w:r>
        <w:rPr>
          <w:szCs w:val="24"/>
        </w:rPr>
        <w:lastRenderedPageBreak/>
        <w:t xml:space="preserve">Some examples of Aristotelian definitions from the </w:t>
      </w:r>
      <w:r w:rsidR="00111661">
        <w:rPr>
          <w:szCs w:val="24"/>
        </w:rPr>
        <w:t>FMA</w:t>
      </w:r>
      <w:r>
        <w:rPr>
          <w:szCs w:val="24"/>
        </w:rPr>
        <w:t xml:space="preserve"> are:</w:t>
      </w:r>
    </w:p>
    <w:p w14:paraId="6DE2023F" w14:textId="027492C6" w:rsidR="00872256" w:rsidRDefault="00872256">
      <w:pPr>
        <w:pStyle w:val="DDisplay"/>
        <w:autoSpaceDE w:val="0"/>
        <w:autoSpaceDN w:val="0"/>
        <w:adjustRightInd w:val="0"/>
        <w:rPr>
          <w:szCs w:val="24"/>
        </w:rPr>
      </w:pPr>
      <w:proofErr w:type="gramStart"/>
      <w:r>
        <w:rPr>
          <w:szCs w:val="24"/>
        </w:rPr>
        <w:t>cell</w:t>
      </w:r>
      <w:proofErr w:type="gramEnd"/>
      <w:r>
        <w:rPr>
          <w:szCs w:val="24"/>
        </w:rPr>
        <w:t xml:space="preserve"> = def. an anatomical structure </w:t>
      </w:r>
      <w:r w:rsidR="00690486">
        <w:rPr>
          <w:szCs w:val="24"/>
        </w:rPr>
        <w:t xml:space="preserve">that </w:t>
      </w:r>
      <w:r>
        <w:rPr>
          <w:szCs w:val="24"/>
        </w:rPr>
        <w:t>has as its boundary the external surface of a maxi</w:t>
      </w:r>
      <w:r w:rsidR="000216D4">
        <w:rPr>
          <w:szCs w:val="24"/>
        </w:rPr>
        <w:t>mally connected plasma membrane</w:t>
      </w:r>
    </w:p>
    <w:p w14:paraId="127D1510" w14:textId="4D2F74DE" w:rsidR="00872256" w:rsidRDefault="00872256">
      <w:pPr>
        <w:pStyle w:val="DDisplay"/>
        <w:autoSpaceDE w:val="0"/>
        <w:autoSpaceDN w:val="0"/>
        <w:adjustRightInd w:val="0"/>
        <w:rPr>
          <w:szCs w:val="24"/>
        </w:rPr>
      </w:pPr>
      <w:proofErr w:type="gramStart"/>
      <w:r>
        <w:rPr>
          <w:szCs w:val="24"/>
        </w:rPr>
        <w:t>plasma</w:t>
      </w:r>
      <w:proofErr w:type="gramEnd"/>
      <w:r>
        <w:rPr>
          <w:szCs w:val="24"/>
        </w:rPr>
        <w:t xml:space="preserve"> membrane = def. a cell component </w:t>
      </w:r>
      <w:r w:rsidR="00690486">
        <w:rPr>
          <w:szCs w:val="24"/>
        </w:rPr>
        <w:t xml:space="preserve">that </w:t>
      </w:r>
      <w:r>
        <w:rPr>
          <w:szCs w:val="24"/>
        </w:rPr>
        <w:t xml:space="preserve">has as its parts a maximal phospholipids bilayer and two or more types of </w:t>
      </w:r>
      <w:r w:rsidR="000216D4">
        <w:rPr>
          <w:szCs w:val="24"/>
        </w:rPr>
        <w:t>protein embedded in the bilayer</w:t>
      </w:r>
    </w:p>
    <w:p w14:paraId="639DC91F" w14:textId="30A358AB" w:rsidR="00872256" w:rsidRDefault="00872256">
      <w:pPr>
        <w:pStyle w:val="DDisplay"/>
        <w:autoSpaceDE w:val="0"/>
        <w:autoSpaceDN w:val="0"/>
        <w:adjustRightInd w:val="0"/>
        <w:rPr>
          <w:szCs w:val="24"/>
        </w:rPr>
      </w:pPr>
      <w:proofErr w:type="gramStart"/>
      <w:r>
        <w:rPr>
          <w:szCs w:val="24"/>
        </w:rPr>
        <w:t>heart</w:t>
      </w:r>
      <w:proofErr w:type="gramEnd"/>
      <w:r>
        <w:rPr>
          <w:szCs w:val="24"/>
        </w:rPr>
        <w:t xml:space="preserve"> = def. an </w:t>
      </w:r>
      <w:r w:rsidR="00FE6A4C">
        <w:rPr>
          <w:szCs w:val="24"/>
        </w:rPr>
        <w:t>o</w:t>
      </w:r>
      <w:r>
        <w:rPr>
          <w:szCs w:val="24"/>
        </w:rPr>
        <w:t xml:space="preserve">rgan with </w:t>
      </w:r>
      <w:proofErr w:type="spellStart"/>
      <w:r>
        <w:rPr>
          <w:szCs w:val="24"/>
        </w:rPr>
        <w:t>cavitated</w:t>
      </w:r>
      <w:proofErr w:type="spellEnd"/>
      <w:r>
        <w:rPr>
          <w:szCs w:val="24"/>
        </w:rPr>
        <w:t xml:space="preserve"> organ parts, which is continuous with the systemic and pulm</w:t>
      </w:r>
      <w:r w:rsidR="000216D4">
        <w:rPr>
          <w:szCs w:val="24"/>
        </w:rPr>
        <w:t>onary arterial and venous trees</w:t>
      </w:r>
    </w:p>
    <w:p w14:paraId="3739A0F3" w14:textId="1F39F1F4" w:rsidR="00872256" w:rsidRDefault="00872256">
      <w:pPr>
        <w:pStyle w:val="DDisplay"/>
        <w:autoSpaceDE w:val="0"/>
        <w:autoSpaceDN w:val="0"/>
        <w:adjustRightInd w:val="0"/>
        <w:rPr>
          <w:szCs w:val="24"/>
        </w:rPr>
      </w:pPr>
      <w:proofErr w:type="gramStart"/>
      <w:r>
        <w:rPr>
          <w:szCs w:val="24"/>
        </w:rPr>
        <w:t>liver</w:t>
      </w:r>
      <w:proofErr w:type="gramEnd"/>
      <w:r>
        <w:rPr>
          <w:szCs w:val="24"/>
        </w:rPr>
        <w:t xml:space="preserve"> = def. a </w:t>
      </w:r>
      <w:r w:rsidR="008953A5">
        <w:rPr>
          <w:szCs w:val="24"/>
        </w:rPr>
        <w:t>l</w:t>
      </w:r>
      <w:r>
        <w:rPr>
          <w:szCs w:val="24"/>
        </w:rPr>
        <w:t xml:space="preserve">obular organ </w:t>
      </w:r>
      <w:r w:rsidR="00690486">
        <w:rPr>
          <w:szCs w:val="24"/>
        </w:rPr>
        <w:t xml:space="preserve">that </w:t>
      </w:r>
      <w:r>
        <w:rPr>
          <w:szCs w:val="24"/>
        </w:rPr>
        <w:t>has as its parts lobule</w:t>
      </w:r>
      <w:r w:rsidR="000216D4">
        <w:rPr>
          <w:szCs w:val="24"/>
        </w:rPr>
        <w:t>s connected to the biliary tree</w:t>
      </w:r>
    </w:p>
    <w:p w14:paraId="38E05954" w14:textId="0D03E87F" w:rsidR="00872256" w:rsidRDefault="00872256">
      <w:pPr>
        <w:pStyle w:val="DDisplay"/>
        <w:autoSpaceDE w:val="0"/>
        <w:autoSpaceDN w:val="0"/>
        <w:adjustRightInd w:val="0"/>
        <w:rPr>
          <w:szCs w:val="24"/>
        </w:rPr>
      </w:pPr>
      <w:proofErr w:type="gramStart"/>
      <w:r>
        <w:rPr>
          <w:szCs w:val="24"/>
        </w:rPr>
        <w:t>lobular</w:t>
      </w:r>
      <w:proofErr w:type="gramEnd"/>
      <w:r>
        <w:rPr>
          <w:szCs w:val="24"/>
        </w:rPr>
        <w:t xml:space="preserve"> organ = def. a </w:t>
      </w:r>
      <w:proofErr w:type="spellStart"/>
      <w:r w:rsidR="008953A5">
        <w:rPr>
          <w:szCs w:val="24"/>
        </w:rPr>
        <w:t>p</w:t>
      </w:r>
      <w:r>
        <w:rPr>
          <w:szCs w:val="24"/>
        </w:rPr>
        <w:t>arenchymatous</w:t>
      </w:r>
      <w:proofErr w:type="spellEnd"/>
      <w:r>
        <w:rPr>
          <w:szCs w:val="24"/>
        </w:rPr>
        <w:t xml:space="preserve"> organ the stroma of which subdivides the parenchyma into lobes, segments, lobules</w:t>
      </w:r>
      <w:r w:rsidR="00690486">
        <w:rPr>
          <w:szCs w:val="24"/>
        </w:rPr>
        <w:t>,</w:t>
      </w:r>
      <w:r w:rsidR="000216D4">
        <w:rPr>
          <w:szCs w:val="24"/>
        </w:rPr>
        <w:t xml:space="preserve"> and acini</w:t>
      </w:r>
      <w:r>
        <w:rPr>
          <w:rStyle w:val="citefn"/>
          <w:szCs w:val="24"/>
          <w:vertAlign w:val="superscript"/>
        </w:rPr>
        <w:t>14</w:t>
      </w:r>
    </w:p>
    <w:p w14:paraId="11CFB732" w14:textId="347C2097" w:rsidR="00872256" w:rsidRDefault="00872256">
      <w:pPr>
        <w:pStyle w:val="TxCTextContinuation"/>
        <w:autoSpaceDE w:val="0"/>
        <w:autoSpaceDN w:val="0"/>
        <w:adjustRightInd w:val="0"/>
        <w:rPr>
          <w:szCs w:val="24"/>
        </w:rPr>
      </w:pPr>
      <w:r>
        <w:rPr>
          <w:szCs w:val="24"/>
        </w:rPr>
        <w:t xml:space="preserve">Note that these and other definitions in the FMA </w:t>
      </w:r>
      <w:r w:rsidR="008953A5">
        <w:rPr>
          <w:szCs w:val="24"/>
        </w:rPr>
        <w:t xml:space="preserve">ontology </w:t>
      </w:r>
      <w:r>
        <w:rPr>
          <w:szCs w:val="24"/>
        </w:rPr>
        <w:t xml:space="preserve">contain technical terms such as </w:t>
      </w:r>
      <w:r w:rsidR="00621AD8">
        <w:rPr>
          <w:szCs w:val="24"/>
        </w:rPr>
        <w:t>“</w:t>
      </w:r>
      <w:proofErr w:type="spellStart"/>
      <w:r>
        <w:rPr>
          <w:szCs w:val="24"/>
        </w:rPr>
        <w:t>cavitated</w:t>
      </w:r>
      <w:proofErr w:type="spellEnd"/>
      <w:r>
        <w:rPr>
          <w:szCs w:val="24"/>
        </w:rPr>
        <w:t xml:space="preserve"> organ part</w:t>
      </w:r>
      <w:r w:rsidR="00621AD8">
        <w:rPr>
          <w:szCs w:val="24"/>
        </w:rPr>
        <w:t>”</w:t>
      </w:r>
      <w:r>
        <w:rPr>
          <w:szCs w:val="24"/>
        </w:rPr>
        <w:t xml:space="preserve"> and </w:t>
      </w:r>
      <w:r w:rsidR="00621AD8">
        <w:rPr>
          <w:szCs w:val="24"/>
        </w:rPr>
        <w:t>“</w:t>
      </w:r>
      <w:r>
        <w:rPr>
          <w:szCs w:val="24"/>
        </w:rPr>
        <w:t>venous tree</w:t>
      </w:r>
      <w:r w:rsidR="00621AD8">
        <w:rPr>
          <w:szCs w:val="24"/>
        </w:rPr>
        <w:t>”</w:t>
      </w:r>
      <w:r>
        <w:rPr>
          <w:szCs w:val="24"/>
        </w:rPr>
        <w:t xml:space="preserve"> </w:t>
      </w:r>
      <w:r w:rsidR="00621AD8">
        <w:rPr>
          <w:szCs w:val="24"/>
        </w:rPr>
        <w:t>that</w:t>
      </w:r>
      <w:r>
        <w:rPr>
          <w:szCs w:val="24"/>
        </w:rPr>
        <w:t xml:space="preserve"> are themselves defined at the appropriate places elsewhere in the ontology.</w:t>
      </w:r>
    </w:p>
    <w:p w14:paraId="68B3BE2C" w14:textId="54CC9057" w:rsidR="00872256" w:rsidRDefault="00872256">
      <w:pPr>
        <w:pStyle w:val="TxText"/>
        <w:autoSpaceDE w:val="0"/>
        <w:autoSpaceDN w:val="0"/>
        <w:adjustRightInd w:val="0"/>
        <w:rPr>
          <w:szCs w:val="24"/>
        </w:rPr>
      </w:pPr>
      <w:r>
        <w:rPr>
          <w:szCs w:val="24"/>
        </w:rPr>
        <w:t xml:space="preserve">The Aristotelian definitional structure represents a basic format for the formulation of definitions that can be used regardless of ontological domain, and that is inherently directed at representing the position of each defined term within the relevant </w:t>
      </w:r>
      <w:proofErr w:type="spellStart"/>
      <w:r>
        <w:rPr>
          <w:i/>
          <w:szCs w:val="24"/>
        </w:rPr>
        <w:t>is_a</w:t>
      </w:r>
      <w:proofErr w:type="spellEnd"/>
      <w:r>
        <w:rPr>
          <w:szCs w:val="24"/>
        </w:rPr>
        <w:t xml:space="preserve"> hierarchy. Addressing the task of formulating definitions can thereby provide an extra check on the correctness of the ontology’s </w:t>
      </w:r>
      <w:proofErr w:type="spellStart"/>
      <w:r>
        <w:rPr>
          <w:i/>
          <w:szCs w:val="24"/>
        </w:rPr>
        <w:t>is_a</w:t>
      </w:r>
      <w:proofErr w:type="spellEnd"/>
      <w:r>
        <w:rPr>
          <w:szCs w:val="24"/>
        </w:rPr>
        <w:t xml:space="preserve"> hierarchy, while creating the </w:t>
      </w:r>
      <w:proofErr w:type="spellStart"/>
      <w:r>
        <w:rPr>
          <w:i/>
          <w:szCs w:val="24"/>
        </w:rPr>
        <w:t>is_a</w:t>
      </w:r>
      <w:proofErr w:type="spellEnd"/>
      <w:r>
        <w:rPr>
          <w:szCs w:val="24"/>
        </w:rPr>
        <w:t xml:space="preserve"> hierarchy provides an easy first step in the formulation of each definition. These are advantages of the Aristotelian definitional structure, </w:t>
      </w:r>
      <w:r>
        <w:rPr>
          <w:szCs w:val="24"/>
        </w:rPr>
        <w:lastRenderedPageBreak/>
        <w:t>and reasons why it should be adhered to as closely as possible when constructing domain ontologies. Other advantages include:</w:t>
      </w:r>
    </w:p>
    <w:p w14:paraId="529382FD" w14:textId="3B0264F2" w:rsidR="00872256" w:rsidRDefault="00872256">
      <w:pPr>
        <w:pStyle w:val="LList"/>
        <w:tabs>
          <w:tab w:val="left" w:pos="240"/>
          <w:tab w:val="left" w:pos="480"/>
          <w:tab w:val="left" w:pos="960"/>
        </w:tabs>
        <w:autoSpaceDE w:val="0"/>
        <w:autoSpaceDN w:val="0"/>
        <w:adjustRightInd w:val="0"/>
        <w:rPr>
          <w:szCs w:val="24"/>
        </w:rPr>
      </w:pPr>
      <w:r>
        <w:rPr>
          <w:szCs w:val="24"/>
        </w:rPr>
        <w:t>•</w:t>
      </w:r>
      <w:r w:rsidR="002D53DC">
        <w:rPr>
          <w:szCs w:val="24"/>
        </w:rPr>
        <w:t> </w:t>
      </w:r>
      <w:r>
        <w:rPr>
          <w:szCs w:val="24"/>
        </w:rPr>
        <w:t>Every definition, when unpacked (see below for an explanation of this term), takes us back to the root node of the ontology to which it belongs.</w:t>
      </w:r>
    </w:p>
    <w:p w14:paraId="0014F80F" w14:textId="1C55DA6B" w:rsidR="00872256" w:rsidRDefault="002D53DC">
      <w:pPr>
        <w:pStyle w:val="LList"/>
        <w:tabs>
          <w:tab w:val="left" w:pos="240"/>
          <w:tab w:val="left" w:pos="480"/>
          <w:tab w:val="left" w:pos="960"/>
        </w:tabs>
        <w:autoSpaceDE w:val="0"/>
        <w:autoSpaceDN w:val="0"/>
        <w:adjustRightInd w:val="0"/>
        <w:rPr>
          <w:szCs w:val="24"/>
        </w:rPr>
      </w:pPr>
      <w:r>
        <w:rPr>
          <w:szCs w:val="24"/>
        </w:rPr>
        <w:t>•</w:t>
      </w:r>
      <w:r>
        <w:rPr>
          <w:szCs w:val="24"/>
        </w:rPr>
        <w:t> </w:t>
      </w:r>
      <w:r w:rsidR="00872256">
        <w:rPr>
          <w:szCs w:val="24"/>
        </w:rPr>
        <w:t>Circularity is avoided automatically.</w:t>
      </w:r>
    </w:p>
    <w:p w14:paraId="3F7D0A40" w14:textId="2ACBBACA" w:rsidR="00872256" w:rsidRDefault="002D53DC">
      <w:pPr>
        <w:pStyle w:val="LList"/>
        <w:tabs>
          <w:tab w:val="left" w:pos="240"/>
          <w:tab w:val="left" w:pos="480"/>
          <w:tab w:val="left" w:pos="960"/>
        </w:tabs>
        <w:autoSpaceDE w:val="0"/>
        <w:autoSpaceDN w:val="0"/>
        <w:adjustRightInd w:val="0"/>
        <w:rPr>
          <w:szCs w:val="24"/>
        </w:rPr>
      </w:pPr>
      <w:r>
        <w:rPr>
          <w:szCs w:val="24"/>
        </w:rPr>
        <w:t>•</w:t>
      </w:r>
      <w:r>
        <w:rPr>
          <w:szCs w:val="24"/>
        </w:rPr>
        <w:t> </w:t>
      </w:r>
      <w:r w:rsidR="00872256">
        <w:rPr>
          <w:szCs w:val="24"/>
        </w:rPr>
        <w:t>The definition author always knows where to start when formulating a definition.</w:t>
      </w:r>
    </w:p>
    <w:p w14:paraId="3AFF18EF" w14:textId="273399CE" w:rsidR="00872256" w:rsidRDefault="002D53DC">
      <w:pPr>
        <w:pStyle w:val="LList"/>
        <w:tabs>
          <w:tab w:val="left" w:pos="240"/>
          <w:tab w:val="left" w:pos="480"/>
          <w:tab w:val="left" w:pos="960"/>
        </w:tabs>
        <w:autoSpaceDE w:val="0"/>
        <w:autoSpaceDN w:val="0"/>
        <w:adjustRightInd w:val="0"/>
        <w:rPr>
          <w:szCs w:val="24"/>
        </w:rPr>
      </w:pPr>
      <w:r>
        <w:rPr>
          <w:szCs w:val="24"/>
        </w:rPr>
        <w:t>•</w:t>
      </w:r>
      <w:r>
        <w:rPr>
          <w:szCs w:val="24"/>
        </w:rPr>
        <w:t> </w:t>
      </w:r>
      <w:r w:rsidR="00872256">
        <w:rPr>
          <w:szCs w:val="24"/>
        </w:rPr>
        <w:t>It is easier to coordinate the work of multiple definition authors.</w:t>
      </w:r>
    </w:p>
    <w:p w14:paraId="676C6E93" w14:textId="5C88A936" w:rsidR="00872256" w:rsidRDefault="00872256">
      <w:pPr>
        <w:pStyle w:val="TxText"/>
        <w:autoSpaceDE w:val="0"/>
        <w:autoSpaceDN w:val="0"/>
        <w:adjustRightInd w:val="0"/>
        <w:rPr>
          <w:szCs w:val="24"/>
        </w:rPr>
      </w:pPr>
      <w:r>
        <w:rPr>
          <w:szCs w:val="24"/>
        </w:rPr>
        <w:t xml:space="preserve">Aristotelian definitions work well for common nouns (and thus for the names of universals by which ontologies are principally populated). They do not work at all for those common </w:t>
      </w:r>
      <w:r w:rsidR="00C20443">
        <w:rPr>
          <w:szCs w:val="24"/>
        </w:rPr>
        <w:t>nouns that</w:t>
      </w:r>
      <w:r>
        <w:rPr>
          <w:szCs w:val="24"/>
        </w:rPr>
        <w:t xml:space="preserve"> are in the root position in </w:t>
      </w:r>
      <w:proofErr w:type="gramStart"/>
      <w:r>
        <w:rPr>
          <w:szCs w:val="24"/>
        </w:rPr>
        <w:t>an ontology</w:t>
      </w:r>
      <w:proofErr w:type="gramEnd"/>
      <w:r>
        <w:rPr>
          <w:szCs w:val="24"/>
        </w:rPr>
        <w:t xml:space="preserve">, for here there is no parent term (no genus) to serve as starting point for definition. Root nodes in </w:t>
      </w:r>
      <w:proofErr w:type="gramStart"/>
      <w:r>
        <w:rPr>
          <w:szCs w:val="24"/>
        </w:rPr>
        <w:t>an ontology</w:t>
      </w:r>
      <w:proofErr w:type="gramEnd"/>
      <w:r>
        <w:rPr>
          <w:szCs w:val="24"/>
        </w:rPr>
        <w:t xml:space="preserve"> must therefore either be defined using as genus some more general term taken from some higher-level ontology, or they must be declared as primitive. Primitive terms cannot be defined, but the</w:t>
      </w:r>
      <w:r w:rsidR="008953A5">
        <w:rPr>
          <w:szCs w:val="24"/>
        </w:rPr>
        <w:t>ir meanings</w:t>
      </w:r>
      <w:r>
        <w:rPr>
          <w:szCs w:val="24"/>
        </w:rPr>
        <w:t xml:space="preserve"> can be elucidated (by means of illustrative examples, statements of recommended usage, and axioms—discussed in </w:t>
      </w:r>
      <w:r w:rsidR="002D53DC">
        <w:rPr>
          <w:szCs w:val="24"/>
        </w:rPr>
        <w:t>c</w:t>
      </w:r>
      <w:r>
        <w:rPr>
          <w:szCs w:val="24"/>
        </w:rPr>
        <w:t>hapter 7).</w:t>
      </w:r>
    </w:p>
    <w:p w14:paraId="45DAF0DE" w14:textId="716AB3EB" w:rsidR="00872256" w:rsidRDefault="00872256">
      <w:pPr>
        <w:pStyle w:val="LList"/>
        <w:tabs>
          <w:tab w:val="left" w:pos="240"/>
          <w:tab w:val="left" w:pos="480"/>
          <w:tab w:val="left" w:pos="960"/>
        </w:tabs>
        <w:autoSpaceDE w:val="0"/>
        <w:autoSpaceDN w:val="0"/>
        <w:adjustRightInd w:val="0"/>
        <w:rPr>
          <w:szCs w:val="24"/>
        </w:rPr>
      </w:pPr>
      <w:r>
        <w:rPr>
          <w:szCs w:val="24"/>
        </w:rPr>
        <w:t>15</w:t>
      </w:r>
      <w:r w:rsidR="002D53DC">
        <w:rPr>
          <w:szCs w:val="24"/>
        </w:rPr>
        <w:t>.</w:t>
      </w:r>
      <w:r w:rsidR="002D53DC">
        <w:rPr>
          <w:szCs w:val="24"/>
        </w:rPr>
        <w:t> </w:t>
      </w:r>
      <w:r>
        <w:rPr>
          <w:szCs w:val="24"/>
        </w:rPr>
        <w:t xml:space="preserve">Use </w:t>
      </w:r>
      <w:r w:rsidR="002D53DC">
        <w:rPr>
          <w:szCs w:val="24"/>
        </w:rPr>
        <w:t>e</w:t>
      </w:r>
      <w:r>
        <w:rPr>
          <w:szCs w:val="24"/>
        </w:rPr>
        <w:t xml:space="preserve">ssential </w:t>
      </w:r>
      <w:r w:rsidR="002D53DC">
        <w:rPr>
          <w:szCs w:val="24"/>
        </w:rPr>
        <w:t>f</w:t>
      </w:r>
      <w:r>
        <w:rPr>
          <w:szCs w:val="24"/>
        </w:rPr>
        <w:t xml:space="preserve">eatures in </w:t>
      </w:r>
      <w:r w:rsidR="002D53DC">
        <w:rPr>
          <w:szCs w:val="24"/>
        </w:rPr>
        <w:t>d</w:t>
      </w:r>
      <w:r>
        <w:rPr>
          <w:szCs w:val="24"/>
        </w:rPr>
        <w:t xml:space="preserve">efining </w:t>
      </w:r>
      <w:r w:rsidR="002D53DC">
        <w:rPr>
          <w:szCs w:val="24"/>
        </w:rPr>
        <w:t>t</w:t>
      </w:r>
      <w:r>
        <w:rPr>
          <w:szCs w:val="24"/>
        </w:rPr>
        <w:t>erms</w:t>
      </w:r>
      <w:r w:rsidR="00A03C3F">
        <w:rPr>
          <w:szCs w:val="24"/>
        </w:rPr>
        <w:t>.</w:t>
      </w:r>
    </w:p>
    <w:p w14:paraId="7B574AF6" w14:textId="15A7FCCF" w:rsidR="00872256" w:rsidRDefault="00872256">
      <w:pPr>
        <w:pStyle w:val="TxCTextContinuation"/>
        <w:autoSpaceDE w:val="0"/>
        <w:autoSpaceDN w:val="0"/>
        <w:adjustRightInd w:val="0"/>
        <w:rPr>
          <w:szCs w:val="24"/>
        </w:rPr>
      </w:pPr>
      <w:r>
        <w:rPr>
          <w:szCs w:val="24"/>
        </w:rPr>
        <w:t xml:space="preserve">The definition of a term captures what we can think of as the essential features of the entities that are instances of </w:t>
      </w:r>
      <w:r w:rsidR="008953A5">
        <w:rPr>
          <w:szCs w:val="24"/>
        </w:rPr>
        <w:t>the designated type</w:t>
      </w:r>
      <w:r>
        <w:rPr>
          <w:szCs w:val="24"/>
        </w:rPr>
        <w:t xml:space="preserve">. The essential features of a thing are those features without which the thing would not be the </w:t>
      </w:r>
      <w:r w:rsidR="008953A5">
        <w:rPr>
          <w:szCs w:val="24"/>
        </w:rPr>
        <w:t xml:space="preserve">type </w:t>
      </w:r>
      <w:r>
        <w:rPr>
          <w:szCs w:val="24"/>
        </w:rPr>
        <w:t xml:space="preserve">of thing that it is. They are also what we can think of as the constant elements in the structure of the entities in question—those elements </w:t>
      </w:r>
      <w:r w:rsidR="00A03C3F">
        <w:rPr>
          <w:szCs w:val="24"/>
        </w:rPr>
        <w:t>that</w:t>
      </w:r>
      <w:r>
        <w:rPr>
          <w:szCs w:val="24"/>
        </w:rPr>
        <w:t xml:space="preserve"> all instances of the relevant universal must possess.</w:t>
      </w:r>
    </w:p>
    <w:p w14:paraId="5EE3C929" w14:textId="7776F651" w:rsidR="00872256" w:rsidRDefault="00872256">
      <w:pPr>
        <w:pStyle w:val="TxText"/>
        <w:autoSpaceDE w:val="0"/>
        <w:autoSpaceDN w:val="0"/>
        <w:adjustRightInd w:val="0"/>
        <w:rPr>
          <w:szCs w:val="24"/>
        </w:rPr>
      </w:pPr>
      <w:r>
        <w:rPr>
          <w:szCs w:val="24"/>
        </w:rPr>
        <w:t xml:space="preserve">Essential features of a triangle include being a plane figure </w:t>
      </w:r>
      <w:r w:rsidR="00435019">
        <w:rPr>
          <w:szCs w:val="24"/>
        </w:rPr>
        <w:t xml:space="preserve">and </w:t>
      </w:r>
      <w:r>
        <w:rPr>
          <w:szCs w:val="24"/>
        </w:rPr>
        <w:t>having three sides. Inessential features include the lengths of the lines making up the three sides.</w:t>
      </w:r>
    </w:p>
    <w:p w14:paraId="63A9053B" w14:textId="59EDD59C" w:rsidR="00872256" w:rsidRDefault="00872256">
      <w:pPr>
        <w:pStyle w:val="TxText"/>
        <w:autoSpaceDE w:val="0"/>
        <w:autoSpaceDN w:val="0"/>
        <w:adjustRightInd w:val="0"/>
        <w:rPr>
          <w:szCs w:val="24"/>
        </w:rPr>
      </w:pPr>
      <w:r>
        <w:rPr>
          <w:szCs w:val="24"/>
        </w:rPr>
        <w:lastRenderedPageBreak/>
        <w:t xml:space="preserve">For natural objects such as those studied by chemistry, biology, and physics, the essential features of a thing are typically features that play a prominent role in scientific explanation of its existence and behavior. Thus a definition of </w:t>
      </w:r>
      <w:r w:rsidR="00A03C3F">
        <w:rPr>
          <w:szCs w:val="24"/>
        </w:rPr>
        <w:t>“</w:t>
      </w:r>
      <w:r>
        <w:rPr>
          <w:szCs w:val="24"/>
        </w:rPr>
        <w:t>portion of water</w:t>
      </w:r>
      <w:r w:rsidR="00A03C3F">
        <w:rPr>
          <w:szCs w:val="24"/>
        </w:rPr>
        <w:t>”</w:t>
      </w:r>
      <w:r>
        <w:rPr>
          <w:szCs w:val="24"/>
        </w:rPr>
        <w:t xml:space="preserve"> in terms of essential features would be</w:t>
      </w:r>
      <w:r w:rsidR="006C42D2">
        <w:rPr>
          <w:szCs w:val="24"/>
        </w:rPr>
        <w:t xml:space="preserve"> as follows</w:t>
      </w:r>
      <w:r>
        <w:rPr>
          <w:szCs w:val="24"/>
        </w:rPr>
        <w:t>:</w:t>
      </w:r>
    </w:p>
    <w:p w14:paraId="663A9261" w14:textId="130DDB98" w:rsidR="00872256" w:rsidRDefault="00872256">
      <w:pPr>
        <w:pStyle w:val="DDisplay"/>
        <w:autoSpaceDE w:val="0"/>
        <w:autoSpaceDN w:val="0"/>
        <w:adjustRightInd w:val="0"/>
        <w:rPr>
          <w:szCs w:val="24"/>
        </w:rPr>
      </w:pPr>
      <w:r>
        <w:rPr>
          <w:szCs w:val="24"/>
        </w:rPr>
        <w:t>portion of water = def. portion of molecular substance each constituent molecule of which consists of two hydrogen atoms and one oxygen a</w:t>
      </w:r>
      <w:r w:rsidR="000216D4">
        <w:rPr>
          <w:szCs w:val="24"/>
        </w:rPr>
        <w:t>tom connected by covalent bonds</w:t>
      </w:r>
    </w:p>
    <w:p w14:paraId="700E8D4B" w14:textId="77777777" w:rsidR="00872256" w:rsidRDefault="00872256">
      <w:pPr>
        <w:pStyle w:val="TxCTextContinuation"/>
        <w:autoSpaceDE w:val="0"/>
        <w:autoSpaceDN w:val="0"/>
        <w:adjustRightInd w:val="0"/>
        <w:rPr>
          <w:szCs w:val="24"/>
        </w:rPr>
      </w:pPr>
      <w:r>
        <w:rPr>
          <w:szCs w:val="24"/>
        </w:rPr>
        <w:t>For artifacts, objects deliberately created (or, in some cases, selected) by human beings to be used to achieve certain goals, the essential features have to do with the purpose or use for which the artifact was created. Thus a knife is a tool for cutting things. Its essential features will thus include: having a blade made of a sufficiently hard substance; the blade’s having a sharp edge; its having a handle made of some hard substance; its being small and light enough to be manipulated by a single person, and so forth.</w:t>
      </w:r>
    </w:p>
    <w:p w14:paraId="794F7253" w14:textId="6C8DD103" w:rsidR="00872256" w:rsidRDefault="00872256">
      <w:pPr>
        <w:pStyle w:val="TxText"/>
        <w:autoSpaceDE w:val="0"/>
        <w:autoSpaceDN w:val="0"/>
        <w:adjustRightInd w:val="0"/>
        <w:rPr>
          <w:szCs w:val="24"/>
        </w:rPr>
      </w:pPr>
      <w:r>
        <w:rPr>
          <w:szCs w:val="24"/>
        </w:rPr>
        <w:t xml:space="preserve">What sorts of features will be essential to the objects in a given scientific domain is </w:t>
      </w:r>
      <w:r w:rsidR="002A2BA0">
        <w:rPr>
          <w:szCs w:val="24"/>
        </w:rPr>
        <w:t xml:space="preserve">specified in </w:t>
      </w:r>
      <w:r>
        <w:rPr>
          <w:szCs w:val="24"/>
        </w:rPr>
        <w:t>the relevant scientific literature</w:t>
      </w:r>
      <w:r w:rsidR="00A03C3F">
        <w:rPr>
          <w:szCs w:val="24"/>
        </w:rPr>
        <w:t>,</w:t>
      </w:r>
      <w:r>
        <w:rPr>
          <w:szCs w:val="24"/>
        </w:rPr>
        <w:t xml:space="preserve"> </w:t>
      </w:r>
      <w:r w:rsidR="002A2BA0">
        <w:rPr>
          <w:szCs w:val="24"/>
        </w:rPr>
        <w:t xml:space="preserve">and what literature is relevant </w:t>
      </w:r>
      <w:r>
        <w:rPr>
          <w:szCs w:val="24"/>
        </w:rPr>
        <w:t xml:space="preserve">is determined in turn through specification of the ontology’s scope. As can be seen from the definitions provided in our </w:t>
      </w:r>
      <w:r w:rsidR="00A03C3F">
        <w:rPr>
          <w:szCs w:val="24"/>
        </w:rPr>
        <w:t xml:space="preserve">preceding </w:t>
      </w:r>
      <w:r>
        <w:rPr>
          <w:szCs w:val="24"/>
        </w:rPr>
        <w:t xml:space="preserve">list of examples, essential features of anatomical entities in the FMA include their location in the body, the sorts of anatomical entities </w:t>
      </w:r>
      <w:r w:rsidR="00A03C3F">
        <w:rPr>
          <w:szCs w:val="24"/>
        </w:rPr>
        <w:t xml:space="preserve">that </w:t>
      </w:r>
      <w:r>
        <w:rPr>
          <w:szCs w:val="24"/>
        </w:rPr>
        <w:t>they have as parts, their spatial and physical relationships to other anatomical entities, and so on.</w:t>
      </w:r>
    </w:p>
    <w:p w14:paraId="77E1D28F" w14:textId="10D4E8F3" w:rsidR="00872256" w:rsidRDefault="00872256">
      <w:pPr>
        <w:pStyle w:val="TxText"/>
        <w:autoSpaceDE w:val="0"/>
        <w:autoSpaceDN w:val="0"/>
        <w:adjustRightInd w:val="0"/>
        <w:rPr>
          <w:szCs w:val="24"/>
        </w:rPr>
      </w:pPr>
      <w:r>
        <w:rPr>
          <w:szCs w:val="24"/>
        </w:rPr>
        <w:t xml:space="preserve">A useful way to go about determining the essential features of entities instantiating a given universal is the following. In the light of available scientific knowledge, attempt to imagine the subtraction and variation of the features of a typical entity falling under the corresponding term, checking at each stage to see whether the considered variation or subtraction </w:t>
      </w:r>
      <w:r>
        <w:rPr>
          <w:szCs w:val="24"/>
        </w:rPr>
        <w:lastRenderedPageBreak/>
        <w:t>would bring it about that the entity in question would no longer be an instance of the universal in question. If such variation or removal of a feature of the entity in imagination has this consequence, then it is highly likely that that feature is one of the essential features of entities of the given kind. Thus it is possible to imagine chairs with different sizes, shapes, materials</w:t>
      </w:r>
      <w:r w:rsidR="00A03C3F">
        <w:rPr>
          <w:szCs w:val="24"/>
        </w:rPr>
        <w:t>,</w:t>
      </w:r>
      <w:r>
        <w:rPr>
          <w:szCs w:val="24"/>
        </w:rPr>
        <w:t xml:space="preserve"> and colors; however, the second that one imagines a thing </w:t>
      </w:r>
      <w:r w:rsidR="002A2BA0">
        <w:rPr>
          <w:szCs w:val="24"/>
        </w:rPr>
        <w:t>o</w:t>
      </w:r>
      <w:r>
        <w:rPr>
          <w:szCs w:val="24"/>
        </w:rPr>
        <w:t>n which it is impossible for a normal human being to sit—for example</w:t>
      </w:r>
      <w:r w:rsidR="00374777">
        <w:rPr>
          <w:szCs w:val="24"/>
        </w:rPr>
        <w:t>,</w:t>
      </w:r>
      <w:r>
        <w:rPr>
          <w:szCs w:val="24"/>
        </w:rPr>
        <w:t xml:space="preserve"> that it is made of a soft </w:t>
      </w:r>
      <w:r w:rsidR="00374777">
        <w:rPr>
          <w:szCs w:val="24"/>
        </w:rPr>
        <w:t>J</w:t>
      </w:r>
      <w:r>
        <w:rPr>
          <w:szCs w:val="24"/>
        </w:rPr>
        <w:t>ell</w:t>
      </w:r>
      <w:r w:rsidR="00374777">
        <w:rPr>
          <w:szCs w:val="24"/>
        </w:rPr>
        <w:t>-O</w:t>
      </w:r>
      <w:r>
        <w:rPr>
          <w:szCs w:val="24"/>
        </w:rPr>
        <w:t>-like material—then it is clear that</w:t>
      </w:r>
      <w:r w:rsidR="002A2BA0">
        <w:rPr>
          <w:szCs w:val="24"/>
        </w:rPr>
        <w:t>,</w:t>
      </w:r>
      <w:r>
        <w:rPr>
          <w:szCs w:val="24"/>
        </w:rPr>
        <w:t xml:space="preserve"> whatever the entity being imagined is, it is not a chair, and so the feature of being a thing upon which a normal human being can sit is at least a necessary condition for something’s being a chair. Solidity is in this sense a constant (essential) feature of a chair; color a variable feature.</w:t>
      </w:r>
      <w:r>
        <w:rPr>
          <w:rStyle w:val="citefn"/>
          <w:szCs w:val="24"/>
          <w:vertAlign w:val="superscript"/>
        </w:rPr>
        <w:t>15</w:t>
      </w:r>
    </w:p>
    <w:p w14:paraId="2D57B442" w14:textId="77777777" w:rsidR="00872256" w:rsidRDefault="00872256">
      <w:pPr>
        <w:pStyle w:val="TxText"/>
        <w:autoSpaceDE w:val="0"/>
        <w:autoSpaceDN w:val="0"/>
        <w:adjustRightInd w:val="0"/>
        <w:rPr>
          <w:szCs w:val="24"/>
        </w:rPr>
      </w:pPr>
      <w:r>
        <w:rPr>
          <w:szCs w:val="24"/>
        </w:rPr>
        <w:t>A final point is that, with regard to defined classes, the essential features just are the features mentioned in the definition. Thus the features essential to being a member of the class of people in the United States who have cancer just are: to be a person, to have cancer, and to be in the United States.</w:t>
      </w:r>
    </w:p>
    <w:p w14:paraId="18AB08A4" w14:textId="77777777" w:rsidR="00872256" w:rsidRDefault="00872256">
      <w:pPr>
        <w:pStyle w:val="TxText"/>
        <w:autoSpaceDE w:val="0"/>
        <w:autoSpaceDN w:val="0"/>
        <w:adjustRightInd w:val="0"/>
        <w:rPr>
          <w:szCs w:val="24"/>
        </w:rPr>
      </w:pPr>
      <w:r>
        <w:rPr>
          <w:szCs w:val="24"/>
        </w:rPr>
        <w:t>To see what goes wrong when definition authors fail to utilize essential features of the things being defined, consider again an example from HL7:</w:t>
      </w:r>
    </w:p>
    <w:p w14:paraId="74774C0C" w14:textId="52F96980" w:rsidR="00872256" w:rsidRDefault="00872256">
      <w:pPr>
        <w:pStyle w:val="DDisplay"/>
        <w:autoSpaceDE w:val="0"/>
        <w:autoSpaceDN w:val="0"/>
        <w:adjustRightInd w:val="0"/>
        <w:rPr>
          <w:szCs w:val="24"/>
        </w:rPr>
      </w:pPr>
      <w:proofErr w:type="gramStart"/>
      <w:r>
        <w:rPr>
          <w:szCs w:val="24"/>
        </w:rPr>
        <w:t>person</w:t>
      </w:r>
      <w:proofErr w:type="gramEnd"/>
      <w:r>
        <w:rPr>
          <w:szCs w:val="24"/>
        </w:rPr>
        <w:t xml:space="preserve"> = def. a living subject representing a single human being who is uniquely identifiable through one or more legal documents</w:t>
      </w:r>
      <w:r>
        <w:rPr>
          <w:rStyle w:val="citefn"/>
          <w:szCs w:val="24"/>
          <w:vertAlign w:val="superscript"/>
        </w:rPr>
        <w:t>16</w:t>
      </w:r>
    </w:p>
    <w:p w14:paraId="1FAD6BB6" w14:textId="6899581A" w:rsidR="00872256" w:rsidRDefault="00872256">
      <w:pPr>
        <w:pStyle w:val="LList"/>
        <w:tabs>
          <w:tab w:val="left" w:pos="240"/>
          <w:tab w:val="left" w:pos="480"/>
          <w:tab w:val="left" w:pos="960"/>
        </w:tabs>
        <w:autoSpaceDE w:val="0"/>
        <w:autoSpaceDN w:val="0"/>
        <w:adjustRightInd w:val="0"/>
        <w:rPr>
          <w:szCs w:val="24"/>
        </w:rPr>
      </w:pPr>
      <w:r>
        <w:rPr>
          <w:szCs w:val="24"/>
        </w:rPr>
        <w:t>16</w:t>
      </w:r>
      <w:r w:rsidR="002D53DC">
        <w:rPr>
          <w:szCs w:val="24"/>
        </w:rPr>
        <w:t>.</w:t>
      </w:r>
      <w:r w:rsidR="002D53DC">
        <w:rPr>
          <w:szCs w:val="24"/>
        </w:rPr>
        <w:t> </w:t>
      </w:r>
      <w:r>
        <w:rPr>
          <w:szCs w:val="24"/>
        </w:rPr>
        <w:t xml:space="preserve">Start with the </w:t>
      </w:r>
      <w:r w:rsidR="002D53DC">
        <w:rPr>
          <w:szCs w:val="24"/>
        </w:rPr>
        <w:t>m</w:t>
      </w:r>
      <w:r>
        <w:rPr>
          <w:szCs w:val="24"/>
        </w:rPr>
        <w:t xml:space="preserve">ost </w:t>
      </w:r>
      <w:r w:rsidR="002D53DC">
        <w:rPr>
          <w:szCs w:val="24"/>
        </w:rPr>
        <w:t>g</w:t>
      </w:r>
      <w:r>
        <w:rPr>
          <w:szCs w:val="24"/>
        </w:rPr>
        <w:t xml:space="preserve">eneral </w:t>
      </w:r>
      <w:r w:rsidR="002D53DC">
        <w:rPr>
          <w:szCs w:val="24"/>
        </w:rPr>
        <w:t>t</w:t>
      </w:r>
      <w:r>
        <w:rPr>
          <w:szCs w:val="24"/>
        </w:rPr>
        <w:t xml:space="preserve">erms in </w:t>
      </w:r>
      <w:r w:rsidR="002D53DC">
        <w:rPr>
          <w:szCs w:val="24"/>
        </w:rPr>
        <w:t>y</w:t>
      </w:r>
      <w:r>
        <w:rPr>
          <w:szCs w:val="24"/>
        </w:rPr>
        <w:t xml:space="preserve">our </w:t>
      </w:r>
      <w:r w:rsidR="002D53DC">
        <w:rPr>
          <w:szCs w:val="24"/>
        </w:rPr>
        <w:t>d</w:t>
      </w:r>
      <w:r>
        <w:rPr>
          <w:szCs w:val="24"/>
        </w:rPr>
        <w:t>omain</w:t>
      </w:r>
      <w:r w:rsidR="002D53DC">
        <w:rPr>
          <w:szCs w:val="24"/>
        </w:rPr>
        <w:t>.</w:t>
      </w:r>
    </w:p>
    <w:p w14:paraId="5B09E8A0" w14:textId="04F79E2B" w:rsidR="00872256" w:rsidRDefault="00872256">
      <w:pPr>
        <w:pStyle w:val="TxCTextContinuation"/>
        <w:autoSpaceDE w:val="0"/>
        <w:autoSpaceDN w:val="0"/>
        <w:adjustRightInd w:val="0"/>
        <w:rPr>
          <w:szCs w:val="24"/>
        </w:rPr>
      </w:pPr>
      <w:r>
        <w:rPr>
          <w:szCs w:val="24"/>
        </w:rPr>
        <w:t xml:space="preserve">Another recommendation is to define the terms in </w:t>
      </w:r>
      <w:proofErr w:type="gramStart"/>
      <w:r>
        <w:rPr>
          <w:szCs w:val="24"/>
        </w:rPr>
        <w:t>an ontology</w:t>
      </w:r>
      <w:proofErr w:type="gramEnd"/>
      <w:r>
        <w:rPr>
          <w:szCs w:val="24"/>
        </w:rPr>
        <w:t xml:space="preserve"> from the top down. Thus, in accordance with our Aristotelian template for definitions, we start the process of definition by defining the most general universals first and then working downward through the </w:t>
      </w:r>
      <w:proofErr w:type="spellStart"/>
      <w:r>
        <w:rPr>
          <w:i/>
          <w:szCs w:val="24"/>
        </w:rPr>
        <w:t>is_a</w:t>
      </w:r>
      <w:proofErr w:type="spellEnd"/>
      <w:r>
        <w:rPr>
          <w:szCs w:val="24"/>
        </w:rPr>
        <w:t xml:space="preserve"> hierarchy toward progressively more specific terms. Beginning with the root, terms on the next level down </w:t>
      </w:r>
      <w:r>
        <w:rPr>
          <w:szCs w:val="24"/>
        </w:rPr>
        <w:lastRenderedPageBreak/>
        <w:t>can be defined by determining relevant differentia in each case. This procedure can be reiterated as many times, and at as many different levels, as are necessary to address identified needs, but allowing the ontology author to start out from the most general level helps to keep things simple at the beginning, and provides a robust perspective from which to address the task of creating a comprehensive ontology at successively deeper levels.</w:t>
      </w:r>
    </w:p>
    <w:p w14:paraId="262E3537" w14:textId="55849CF1" w:rsidR="00872256" w:rsidRDefault="00872256">
      <w:pPr>
        <w:pStyle w:val="TxText"/>
        <w:autoSpaceDE w:val="0"/>
        <w:autoSpaceDN w:val="0"/>
        <w:adjustRightInd w:val="0"/>
        <w:rPr>
          <w:szCs w:val="24"/>
        </w:rPr>
      </w:pPr>
      <w:r>
        <w:rPr>
          <w:szCs w:val="24"/>
        </w:rPr>
        <w:t>A more general consideration in favor of the top</w:t>
      </w:r>
      <w:r w:rsidR="00A03C3F">
        <w:rPr>
          <w:szCs w:val="24"/>
        </w:rPr>
        <w:t>-</w:t>
      </w:r>
      <w:r>
        <w:rPr>
          <w:szCs w:val="24"/>
        </w:rPr>
        <w:t>down approach derives from the proposition that an ontology should have a well-defined and clearly delimited domain, one that is determined, as far as possible, by some preexisting scientific discipline or unified practical field. Beginning with the most general types of entities determined by the specific target domain and working downward from there helps to rule out from the beginning the inclusion in the ontology of content that is not relevant to the chosen domain.</w:t>
      </w:r>
    </w:p>
    <w:p w14:paraId="55BC58D2" w14:textId="4244B8A8" w:rsidR="00872256" w:rsidRDefault="00872256">
      <w:pPr>
        <w:pStyle w:val="LList"/>
        <w:tabs>
          <w:tab w:val="left" w:pos="240"/>
          <w:tab w:val="left" w:pos="480"/>
          <w:tab w:val="left" w:pos="960"/>
        </w:tabs>
        <w:autoSpaceDE w:val="0"/>
        <w:autoSpaceDN w:val="0"/>
        <w:adjustRightInd w:val="0"/>
        <w:rPr>
          <w:szCs w:val="24"/>
        </w:rPr>
      </w:pPr>
      <w:r>
        <w:rPr>
          <w:szCs w:val="24"/>
        </w:rPr>
        <w:t>17</w:t>
      </w:r>
      <w:r w:rsidR="002D53DC">
        <w:rPr>
          <w:szCs w:val="24"/>
        </w:rPr>
        <w:t>.</w:t>
      </w:r>
      <w:r w:rsidR="002D53DC">
        <w:rPr>
          <w:szCs w:val="24"/>
        </w:rPr>
        <w:t> </w:t>
      </w:r>
      <w:r>
        <w:rPr>
          <w:szCs w:val="24"/>
        </w:rPr>
        <w:t xml:space="preserve">Avoid </w:t>
      </w:r>
      <w:r w:rsidR="002D53DC">
        <w:rPr>
          <w:szCs w:val="24"/>
        </w:rPr>
        <w:t>c</w:t>
      </w:r>
      <w:r>
        <w:rPr>
          <w:szCs w:val="24"/>
        </w:rPr>
        <w:t xml:space="preserve">ircularity in </w:t>
      </w:r>
      <w:r w:rsidR="002D53DC">
        <w:rPr>
          <w:szCs w:val="24"/>
        </w:rPr>
        <w:t>d</w:t>
      </w:r>
      <w:r>
        <w:rPr>
          <w:szCs w:val="24"/>
        </w:rPr>
        <w:t xml:space="preserve">efining </w:t>
      </w:r>
      <w:r w:rsidR="002D53DC">
        <w:rPr>
          <w:szCs w:val="24"/>
        </w:rPr>
        <w:t>t</w:t>
      </w:r>
      <w:r>
        <w:rPr>
          <w:szCs w:val="24"/>
        </w:rPr>
        <w:t>erms</w:t>
      </w:r>
      <w:r w:rsidR="002D53DC">
        <w:rPr>
          <w:szCs w:val="24"/>
        </w:rPr>
        <w:t>.</w:t>
      </w:r>
    </w:p>
    <w:p w14:paraId="35A841F6" w14:textId="616CE05E" w:rsidR="00872256" w:rsidRDefault="00872256">
      <w:pPr>
        <w:pStyle w:val="TxCTextContinuation"/>
        <w:autoSpaceDE w:val="0"/>
        <w:autoSpaceDN w:val="0"/>
        <w:adjustRightInd w:val="0"/>
        <w:rPr>
          <w:szCs w:val="24"/>
        </w:rPr>
      </w:pPr>
      <w:r>
        <w:rPr>
          <w:szCs w:val="24"/>
        </w:rPr>
        <w:t>A definition is circular if the term to be defined, or a near synonym of that term, occurs in the definition itself, as for example in</w:t>
      </w:r>
      <w:r w:rsidR="002D53DC">
        <w:rPr>
          <w:szCs w:val="24"/>
        </w:rPr>
        <w:t xml:space="preserve"> the following</w:t>
      </w:r>
      <w:r>
        <w:rPr>
          <w:szCs w:val="24"/>
        </w:rPr>
        <w:t>:</w:t>
      </w:r>
    </w:p>
    <w:p w14:paraId="12F753C2" w14:textId="7B2FB253" w:rsidR="00872256" w:rsidRDefault="00872256">
      <w:pPr>
        <w:pStyle w:val="DDisplay"/>
        <w:autoSpaceDE w:val="0"/>
        <w:autoSpaceDN w:val="0"/>
        <w:adjustRightInd w:val="0"/>
        <w:rPr>
          <w:szCs w:val="24"/>
        </w:rPr>
      </w:pPr>
      <w:proofErr w:type="gramStart"/>
      <w:r>
        <w:rPr>
          <w:szCs w:val="24"/>
        </w:rPr>
        <w:t>hydrogen</w:t>
      </w:r>
      <w:proofErr w:type="gramEnd"/>
      <w:r>
        <w:rPr>
          <w:szCs w:val="24"/>
        </w:rPr>
        <w:t xml:space="preserve"> = def. anything having the same atomic composition as hydrogen</w:t>
      </w:r>
    </w:p>
    <w:p w14:paraId="355507B4" w14:textId="6FD922AB" w:rsidR="00872256" w:rsidRDefault="00872256">
      <w:pPr>
        <w:pStyle w:val="DDisplay"/>
        <w:autoSpaceDE w:val="0"/>
        <w:autoSpaceDN w:val="0"/>
        <w:adjustRightInd w:val="0"/>
        <w:rPr>
          <w:szCs w:val="24"/>
        </w:rPr>
      </w:pPr>
      <w:proofErr w:type="gramStart"/>
      <w:r>
        <w:rPr>
          <w:szCs w:val="24"/>
        </w:rPr>
        <w:t>poodle</w:t>
      </w:r>
      <w:proofErr w:type="gramEnd"/>
      <w:r>
        <w:rPr>
          <w:szCs w:val="24"/>
        </w:rPr>
        <w:t xml:space="preserve"> = def. anything having the biological structure and physical appearance characteristic of poodles</w:t>
      </w:r>
    </w:p>
    <w:p w14:paraId="1A155025" w14:textId="31EB18B7" w:rsidR="00872256" w:rsidRDefault="00872256" w:rsidP="00817894">
      <w:pPr>
        <w:pStyle w:val="TxCTextContinuation"/>
      </w:pPr>
      <w:r>
        <w:t xml:space="preserve">These definitions are circular because they provide no more information about the nature of the things the terms refer to than do these terms themselves. Since definitions are intended to explain the meaning of a term to someone who does not already understand it, using the term itself or some very similar expression in its own definition defeats the purpose of providing a definition </w:t>
      </w:r>
      <w:r>
        <w:lastRenderedPageBreak/>
        <w:t xml:space="preserve">in the first place. </w:t>
      </w:r>
      <w:r>
        <w:rPr>
          <w:rStyle w:val="FgCOFigureCallOut"/>
          <w:szCs w:val="24"/>
        </w:rPr>
        <w:t>Figure 4.2</w:t>
      </w:r>
      <w:r>
        <w:t xml:space="preserve"> is a screen shot of the FOAF </w:t>
      </w:r>
      <w:r w:rsidR="002A2BA0">
        <w:t xml:space="preserve">(Friend of a Friend) </w:t>
      </w:r>
      <w:r>
        <w:t xml:space="preserve">Vocabulary Specification 0.99, whose definition of </w:t>
      </w:r>
      <w:r w:rsidR="003F1FB7">
        <w:t>“</w:t>
      </w:r>
      <w:r>
        <w:t>document</w:t>
      </w:r>
      <w:r w:rsidR="003F1FB7">
        <w:t>”</w:t>
      </w:r>
      <w:r>
        <w:t xml:space="preserve"> clearly exhibits circularity:</w:t>
      </w:r>
    </w:p>
    <w:p w14:paraId="3EB0676B" w14:textId="77777777" w:rsidR="00872256" w:rsidRDefault="00872256">
      <w:pPr>
        <w:pStyle w:val="NoteCNotetoComp"/>
        <w:autoSpaceDE w:val="0"/>
        <w:autoSpaceDN w:val="0"/>
        <w:adjustRightInd w:val="0"/>
        <w:rPr>
          <w:szCs w:val="24"/>
        </w:rPr>
      </w:pPr>
      <w:r>
        <w:rPr>
          <w:szCs w:val="24"/>
        </w:rPr>
        <w:t xml:space="preserve">[Insert </w:t>
      </w:r>
      <w:r>
        <w:rPr>
          <w:rStyle w:val="FgCOFigureCallOut"/>
          <w:szCs w:val="24"/>
        </w:rPr>
        <w:t>figure 4.2</w:t>
      </w:r>
      <w:r>
        <w:rPr>
          <w:szCs w:val="24"/>
        </w:rPr>
        <w:t>]</w:t>
      </w:r>
    </w:p>
    <w:p w14:paraId="107C54C2" w14:textId="0BFC7CB3" w:rsidR="00872256" w:rsidRDefault="00872256">
      <w:pPr>
        <w:pStyle w:val="TxText"/>
        <w:autoSpaceDE w:val="0"/>
        <w:autoSpaceDN w:val="0"/>
        <w:adjustRightInd w:val="0"/>
        <w:rPr>
          <w:szCs w:val="24"/>
        </w:rPr>
      </w:pPr>
      <w:r>
        <w:rPr>
          <w:szCs w:val="24"/>
        </w:rPr>
        <w:t xml:space="preserve">Avoiding circularity is important also for reasons having to do with the correct structuring of </w:t>
      </w:r>
      <w:proofErr w:type="gramStart"/>
      <w:r>
        <w:rPr>
          <w:szCs w:val="24"/>
        </w:rPr>
        <w:t>an ontology</w:t>
      </w:r>
      <w:proofErr w:type="gramEnd"/>
      <w:r>
        <w:rPr>
          <w:szCs w:val="24"/>
        </w:rPr>
        <w:t xml:space="preserve">. If we think of a well-built ontology as having the structure of a graph, with a central backbone formed by the taxonomy of the ontology, then for reasons we shall present </w:t>
      </w:r>
      <w:r w:rsidR="005A3262">
        <w:rPr>
          <w:szCs w:val="24"/>
        </w:rPr>
        <w:t xml:space="preserve">further on </w:t>
      </w:r>
      <w:r>
        <w:rPr>
          <w:szCs w:val="24"/>
        </w:rPr>
        <w:t xml:space="preserve">under the heading of </w:t>
      </w:r>
      <w:r w:rsidR="005A3262">
        <w:rPr>
          <w:szCs w:val="24"/>
        </w:rPr>
        <w:t>“</w:t>
      </w:r>
      <w:r w:rsidR="00456513">
        <w:rPr>
          <w:szCs w:val="24"/>
        </w:rPr>
        <w:t xml:space="preserve">asserted </w:t>
      </w:r>
      <w:r>
        <w:rPr>
          <w:szCs w:val="24"/>
        </w:rPr>
        <w:t>single inheritance,</w:t>
      </w:r>
      <w:r w:rsidR="005A3262">
        <w:rPr>
          <w:szCs w:val="24"/>
        </w:rPr>
        <w:t>”</w:t>
      </w:r>
      <w:r>
        <w:rPr>
          <w:szCs w:val="24"/>
        </w:rPr>
        <w:t xml:space="preserve"> it is important that every node in the graph is linked to the root by means of a unique chain of </w:t>
      </w:r>
      <w:proofErr w:type="spellStart"/>
      <w:r>
        <w:rPr>
          <w:i/>
          <w:szCs w:val="24"/>
        </w:rPr>
        <w:t>is_a</w:t>
      </w:r>
      <w:proofErr w:type="spellEnd"/>
      <w:r>
        <w:rPr>
          <w:szCs w:val="24"/>
        </w:rPr>
        <w:t xml:space="preserve"> relations. Avoiding circular definitions is a discipline that helps to ensure that this condition is satisfied.</w:t>
      </w:r>
    </w:p>
    <w:p w14:paraId="0CCC44A3" w14:textId="5A423D8A" w:rsidR="00872256" w:rsidRDefault="00872256">
      <w:pPr>
        <w:pStyle w:val="LList"/>
        <w:tabs>
          <w:tab w:val="left" w:pos="240"/>
          <w:tab w:val="left" w:pos="480"/>
          <w:tab w:val="left" w:pos="960"/>
        </w:tabs>
        <w:autoSpaceDE w:val="0"/>
        <w:autoSpaceDN w:val="0"/>
        <w:adjustRightInd w:val="0"/>
        <w:rPr>
          <w:szCs w:val="24"/>
        </w:rPr>
      </w:pPr>
      <w:r>
        <w:rPr>
          <w:szCs w:val="24"/>
        </w:rPr>
        <w:t>18</w:t>
      </w:r>
      <w:r w:rsidR="002D53DC">
        <w:rPr>
          <w:szCs w:val="24"/>
        </w:rPr>
        <w:t>.</w:t>
      </w:r>
      <w:r w:rsidR="002D53DC">
        <w:rPr>
          <w:szCs w:val="24"/>
        </w:rPr>
        <w:t> </w:t>
      </w:r>
      <w:r w:rsidR="005A3262">
        <w:rPr>
          <w:szCs w:val="24"/>
        </w:rPr>
        <w:t>To ensure the i</w:t>
      </w:r>
      <w:r>
        <w:rPr>
          <w:szCs w:val="24"/>
        </w:rPr>
        <w:t>ntelligibility of definitions</w:t>
      </w:r>
      <w:r w:rsidR="005A3262">
        <w:rPr>
          <w:szCs w:val="24"/>
        </w:rPr>
        <w:t>,</w:t>
      </w:r>
      <w:r>
        <w:rPr>
          <w:szCs w:val="24"/>
        </w:rPr>
        <w:t xml:space="preserve"> use simpler terms than the term you are defining</w:t>
      </w:r>
      <w:r w:rsidR="002D53DC">
        <w:rPr>
          <w:szCs w:val="24"/>
        </w:rPr>
        <w:t>.</w:t>
      </w:r>
    </w:p>
    <w:p w14:paraId="1371D07F" w14:textId="230EE3E4" w:rsidR="00872256" w:rsidRDefault="00872256">
      <w:pPr>
        <w:pStyle w:val="TxCTextContinuation"/>
        <w:autoSpaceDE w:val="0"/>
        <w:autoSpaceDN w:val="0"/>
        <w:adjustRightInd w:val="0"/>
        <w:rPr>
          <w:szCs w:val="24"/>
        </w:rPr>
      </w:pPr>
      <w:r>
        <w:rPr>
          <w:szCs w:val="24"/>
        </w:rPr>
        <w:t>The terms used in a definition should be more intelligible</w:t>
      </w:r>
      <w:r w:rsidR="005A3262">
        <w:rPr>
          <w:szCs w:val="24"/>
        </w:rPr>
        <w:t>—</w:t>
      </w:r>
      <w:r>
        <w:rPr>
          <w:szCs w:val="24"/>
        </w:rPr>
        <w:t>for example</w:t>
      </w:r>
      <w:r w:rsidR="00374777">
        <w:rPr>
          <w:szCs w:val="24"/>
        </w:rPr>
        <w:t>,</w:t>
      </w:r>
      <w:r>
        <w:rPr>
          <w:szCs w:val="24"/>
        </w:rPr>
        <w:t xml:space="preserve"> by being more scientifically, logically, or ontologically basic</w:t>
      </w:r>
      <w:r w:rsidR="005A3262">
        <w:rPr>
          <w:szCs w:val="24"/>
        </w:rPr>
        <w:t>—</w:t>
      </w:r>
      <w:r>
        <w:rPr>
          <w:szCs w:val="24"/>
        </w:rPr>
        <w:t>than the term</w:t>
      </w:r>
      <w:r w:rsidR="005A3262">
        <w:rPr>
          <w:szCs w:val="24"/>
        </w:rPr>
        <w:t xml:space="preserve"> that is</w:t>
      </w:r>
      <w:r>
        <w:rPr>
          <w:szCs w:val="24"/>
        </w:rPr>
        <w:t xml:space="preserve"> </w:t>
      </w:r>
      <w:r w:rsidR="005A3262">
        <w:rPr>
          <w:szCs w:val="24"/>
        </w:rPr>
        <w:t>being</w:t>
      </w:r>
      <w:r>
        <w:rPr>
          <w:szCs w:val="24"/>
        </w:rPr>
        <w:t xml:space="preserve"> defined. </w:t>
      </w:r>
      <w:r w:rsidR="005A3262">
        <w:rPr>
          <w:szCs w:val="24"/>
        </w:rPr>
        <w:t>T</w:t>
      </w:r>
      <w:r>
        <w:rPr>
          <w:szCs w:val="24"/>
        </w:rPr>
        <w:t>his is</w:t>
      </w:r>
      <w:r w:rsidR="005A3262">
        <w:rPr>
          <w:szCs w:val="24"/>
        </w:rPr>
        <w:t xml:space="preserve"> to promote the definitions’</w:t>
      </w:r>
      <w:r>
        <w:rPr>
          <w:szCs w:val="24"/>
        </w:rPr>
        <w:t xml:space="preserve"> utility to human beings, for example</w:t>
      </w:r>
      <w:r w:rsidR="00374777">
        <w:rPr>
          <w:szCs w:val="24"/>
        </w:rPr>
        <w:t xml:space="preserve">, </w:t>
      </w:r>
      <w:r>
        <w:rPr>
          <w:szCs w:val="24"/>
        </w:rPr>
        <w:t xml:space="preserve">to support collaboration across disciplines, </w:t>
      </w:r>
      <w:r w:rsidR="005A3262">
        <w:rPr>
          <w:szCs w:val="24"/>
        </w:rPr>
        <w:t xml:space="preserve">by </w:t>
      </w:r>
      <w:r w:rsidR="002A2BA0">
        <w:rPr>
          <w:szCs w:val="24"/>
        </w:rPr>
        <w:t xml:space="preserve">allowing </w:t>
      </w:r>
      <w:r>
        <w:rPr>
          <w:szCs w:val="24"/>
        </w:rPr>
        <w:t xml:space="preserve">experts in one discipline </w:t>
      </w:r>
      <w:r w:rsidR="002A2BA0">
        <w:rPr>
          <w:szCs w:val="24"/>
        </w:rPr>
        <w:t xml:space="preserve">to use </w:t>
      </w:r>
      <w:r>
        <w:rPr>
          <w:szCs w:val="24"/>
        </w:rPr>
        <w:t>the ontologies prepared for other disciplines as an initial means of orientation. Definitions are used in such cases in order to explain to people who do not know the meaning of a term what that meaning is. Someone who does not know the meaning of a term, especially a technical term, will not be helped by a definition that fails to satisfy the principle of intelligibility.</w:t>
      </w:r>
    </w:p>
    <w:p w14:paraId="10586338" w14:textId="77777777" w:rsidR="00872256" w:rsidRDefault="00872256">
      <w:pPr>
        <w:pStyle w:val="TxText"/>
        <w:autoSpaceDE w:val="0"/>
        <w:autoSpaceDN w:val="0"/>
        <w:adjustRightInd w:val="0"/>
        <w:rPr>
          <w:szCs w:val="24"/>
        </w:rPr>
      </w:pPr>
      <w:r>
        <w:rPr>
          <w:szCs w:val="24"/>
        </w:rPr>
        <w:t>The following examples, again from HL7, will suffice to illustrate the problem we have in mind:</w:t>
      </w:r>
    </w:p>
    <w:p w14:paraId="29E30EF9" w14:textId="0B0E19B4" w:rsidR="00872256" w:rsidRDefault="00872256">
      <w:pPr>
        <w:pStyle w:val="DDisplay"/>
        <w:autoSpaceDE w:val="0"/>
        <w:autoSpaceDN w:val="0"/>
        <w:adjustRightInd w:val="0"/>
        <w:rPr>
          <w:szCs w:val="24"/>
        </w:rPr>
      </w:pPr>
      <w:proofErr w:type="gramStart"/>
      <w:r>
        <w:rPr>
          <w:szCs w:val="24"/>
        </w:rPr>
        <w:lastRenderedPageBreak/>
        <w:t>stopping</w:t>
      </w:r>
      <w:proofErr w:type="gramEnd"/>
      <w:r>
        <w:rPr>
          <w:szCs w:val="24"/>
        </w:rPr>
        <w:t xml:space="preserve"> a medication = def. change of state in the record of a Substance Administration Act from Active to Aborted</w:t>
      </w:r>
    </w:p>
    <w:p w14:paraId="06C21FB5" w14:textId="1A3BAC99" w:rsidR="00872256" w:rsidRDefault="00872256">
      <w:pPr>
        <w:pStyle w:val="DDisplay"/>
        <w:autoSpaceDE w:val="0"/>
        <w:autoSpaceDN w:val="0"/>
        <w:adjustRightInd w:val="0"/>
        <w:rPr>
          <w:szCs w:val="24"/>
        </w:rPr>
      </w:pPr>
      <w:proofErr w:type="gramStart"/>
      <w:r>
        <w:rPr>
          <w:szCs w:val="24"/>
        </w:rPr>
        <w:t>health</w:t>
      </w:r>
      <w:proofErr w:type="gramEnd"/>
      <w:r>
        <w:rPr>
          <w:szCs w:val="24"/>
        </w:rPr>
        <w:t xml:space="preserve"> chart entity = def. a health chart included to serve as a document receiving entity in th</w:t>
      </w:r>
      <w:r w:rsidR="000216D4">
        <w:rPr>
          <w:szCs w:val="24"/>
        </w:rPr>
        <w:t>e management of medical records</w:t>
      </w:r>
      <w:r>
        <w:rPr>
          <w:rStyle w:val="citefn"/>
          <w:szCs w:val="24"/>
          <w:vertAlign w:val="superscript"/>
        </w:rPr>
        <w:t>17</w:t>
      </w:r>
    </w:p>
    <w:p w14:paraId="60470D89" w14:textId="77777777" w:rsidR="00872256" w:rsidRDefault="00872256">
      <w:pPr>
        <w:pStyle w:val="TxText"/>
        <w:autoSpaceDE w:val="0"/>
        <w:autoSpaceDN w:val="0"/>
        <w:adjustRightInd w:val="0"/>
        <w:rPr>
          <w:szCs w:val="24"/>
        </w:rPr>
      </w:pPr>
      <w:r>
        <w:rPr>
          <w:szCs w:val="24"/>
        </w:rPr>
        <w:t>In scientific contexts—and in the sorts of complex administrative contexts with which HL7 is concerned—it is inevitable that definitions will involve a certain degree of specialized terminology. However if this terminology is to be managed in an effective way, then it is indispensable that for each new step in the direction of greater complexity and of specialization, the terms required are defined using terms already defined in earlier steps, potentially by means of definitional resources imported from other, external ontologies.</w:t>
      </w:r>
    </w:p>
    <w:p w14:paraId="20DF361C" w14:textId="7D901F38" w:rsidR="00872256" w:rsidRDefault="00872256">
      <w:pPr>
        <w:pStyle w:val="LList"/>
        <w:tabs>
          <w:tab w:val="left" w:pos="240"/>
          <w:tab w:val="left" w:pos="480"/>
          <w:tab w:val="left" w:pos="960"/>
        </w:tabs>
        <w:autoSpaceDE w:val="0"/>
        <w:autoSpaceDN w:val="0"/>
        <w:adjustRightInd w:val="0"/>
        <w:rPr>
          <w:szCs w:val="24"/>
        </w:rPr>
      </w:pPr>
      <w:r>
        <w:rPr>
          <w:szCs w:val="24"/>
        </w:rPr>
        <w:t>19</w:t>
      </w:r>
      <w:r w:rsidR="002D53DC">
        <w:rPr>
          <w:szCs w:val="24"/>
        </w:rPr>
        <w:t>.</w:t>
      </w:r>
      <w:r w:rsidR="002D53DC">
        <w:rPr>
          <w:szCs w:val="24"/>
        </w:rPr>
        <w:t> </w:t>
      </w:r>
      <w:r>
        <w:rPr>
          <w:szCs w:val="24"/>
        </w:rPr>
        <w:t>Do not create terms for universals through logical combination</w:t>
      </w:r>
      <w:r w:rsidR="002D53DC">
        <w:rPr>
          <w:szCs w:val="24"/>
        </w:rPr>
        <w:t>.</w:t>
      </w:r>
    </w:p>
    <w:p w14:paraId="2E2B94E2" w14:textId="5306AFBD" w:rsidR="00872256" w:rsidRDefault="00872256">
      <w:pPr>
        <w:pStyle w:val="TxCTextContinuation"/>
        <w:autoSpaceDE w:val="0"/>
        <w:autoSpaceDN w:val="0"/>
        <w:adjustRightInd w:val="0"/>
        <w:rPr>
          <w:szCs w:val="24"/>
        </w:rPr>
      </w:pPr>
      <w:r>
        <w:rPr>
          <w:szCs w:val="24"/>
        </w:rPr>
        <w:t>From the ontological realist</w:t>
      </w:r>
      <w:r w:rsidR="005A3262">
        <w:rPr>
          <w:szCs w:val="24"/>
        </w:rPr>
        <w:t>’s</w:t>
      </w:r>
      <w:r>
        <w:rPr>
          <w:szCs w:val="24"/>
        </w:rPr>
        <w:t xml:space="preserve"> perspective, that a specific universal exists is never a matter of what can be inferred by logical means alone; it is always only something that must be discovered, through observation and application of the scientific method. Ontology is not analogous to set theory. It embraces what philosophers have referred to as a </w:t>
      </w:r>
      <w:r w:rsidR="005A3262">
        <w:rPr>
          <w:szCs w:val="24"/>
        </w:rPr>
        <w:t>“</w:t>
      </w:r>
      <w:r>
        <w:rPr>
          <w:szCs w:val="24"/>
        </w:rPr>
        <w:t>sparse</w:t>
      </w:r>
      <w:r w:rsidR="005A3262">
        <w:rPr>
          <w:szCs w:val="24"/>
        </w:rPr>
        <w:t>”</w:t>
      </w:r>
      <w:r>
        <w:rPr>
          <w:szCs w:val="24"/>
        </w:rPr>
        <w:t xml:space="preserve"> theory of universals, which does not accept that the realm of universals is subject to any rule that allows arbitrary (for example) Boolean combinations.</w:t>
      </w:r>
      <w:r>
        <w:rPr>
          <w:rStyle w:val="citefn"/>
          <w:szCs w:val="24"/>
          <w:vertAlign w:val="superscript"/>
        </w:rPr>
        <w:t>18</w:t>
      </w:r>
    </w:p>
    <w:p w14:paraId="58FB6B3B" w14:textId="716E2746" w:rsidR="00872256" w:rsidRDefault="00872256">
      <w:pPr>
        <w:pStyle w:val="TxText"/>
        <w:autoSpaceDE w:val="0"/>
        <w:autoSpaceDN w:val="0"/>
        <w:adjustRightInd w:val="0"/>
        <w:rPr>
          <w:szCs w:val="24"/>
        </w:rPr>
      </w:pPr>
      <w:r>
        <w:rPr>
          <w:szCs w:val="24"/>
        </w:rPr>
        <w:t xml:space="preserve">Thus from the fact that </w:t>
      </w:r>
      <w:r w:rsidR="002D14DA">
        <w:rPr>
          <w:szCs w:val="24"/>
        </w:rPr>
        <w:t>“</w:t>
      </w:r>
      <w:r>
        <w:rPr>
          <w:i/>
          <w:szCs w:val="24"/>
        </w:rPr>
        <w:t>u</w:t>
      </w:r>
      <w:r w:rsidR="002D14DA">
        <w:rPr>
          <w:szCs w:val="24"/>
        </w:rPr>
        <w:t>”</w:t>
      </w:r>
      <w:r>
        <w:rPr>
          <w:szCs w:val="24"/>
        </w:rPr>
        <w:t xml:space="preserve"> names a universal, we cannot infer that non-</w:t>
      </w:r>
      <w:r>
        <w:rPr>
          <w:i/>
          <w:szCs w:val="24"/>
        </w:rPr>
        <w:t>u</w:t>
      </w:r>
      <w:r>
        <w:rPr>
          <w:szCs w:val="24"/>
        </w:rPr>
        <w:t xml:space="preserve"> is a universal also, where </w:t>
      </w:r>
      <w:r w:rsidR="002D14DA">
        <w:rPr>
          <w:szCs w:val="24"/>
        </w:rPr>
        <w:t>“</w:t>
      </w:r>
      <w:r>
        <w:rPr>
          <w:szCs w:val="24"/>
        </w:rPr>
        <w:t>non-</w:t>
      </w:r>
      <w:r>
        <w:rPr>
          <w:i/>
          <w:szCs w:val="24"/>
        </w:rPr>
        <w:t>u</w:t>
      </w:r>
      <w:r w:rsidR="002D14DA">
        <w:rPr>
          <w:szCs w:val="24"/>
        </w:rPr>
        <w:t>”</w:t>
      </w:r>
      <w:r>
        <w:rPr>
          <w:szCs w:val="24"/>
        </w:rPr>
        <w:t xml:space="preserve"> is defined in terms of logical negation as follows:</w:t>
      </w:r>
    </w:p>
    <w:p w14:paraId="404D9B10" w14:textId="3E0CBF7B" w:rsidR="00872256" w:rsidRDefault="00872256">
      <w:pPr>
        <w:pStyle w:val="DDisplay"/>
        <w:autoSpaceDE w:val="0"/>
        <w:autoSpaceDN w:val="0"/>
        <w:adjustRightInd w:val="0"/>
        <w:rPr>
          <w:szCs w:val="24"/>
        </w:rPr>
      </w:pPr>
      <w:r>
        <w:rPr>
          <w:szCs w:val="24"/>
        </w:rPr>
        <w:t xml:space="preserve">(*) </w:t>
      </w:r>
      <w:r>
        <w:rPr>
          <w:i/>
          <w:szCs w:val="24"/>
        </w:rPr>
        <w:t>x</w:t>
      </w:r>
      <w:r>
        <w:rPr>
          <w:szCs w:val="24"/>
        </w:rPr>
        <w:t xml:space="preserve"> instantiates non-</w:t>
      </w:r>
      <w:r>
        <w:rPr>
          <w:i/>
          <w:szCs w:val="24"/>
        </w:rPr>
        <w:t>u</w:t>
      </w:r>
      <w:r>
        <w:rPr>
          <w:szCs w:val="24"/>
        </w:rPr>
        <w:t xml:space="preserve"> = def. it is not the case that (</w:t>
      </w:r>
      <w:r>
        <w:rPr>
          <w:i/>
          <w:szCs w:val="24"/>
        </w:rPr>
        <w:t>x</w:t>
      </w:r>
      <w:r>
        <w:rPr>
          <w:szCs w:val="24"/>
        </w:rPr>
        <w:t xml:space="preserve"> instantiates </w:t>
      </w:r>
      <w:r>
        <w:rPr>
          <w:i/>
          <w:szCs w:val="24"/>
        </w:rPr>
        <w:t>u</w:t>
      </w:r>
      <w:r w:rsidR="000216D4">
        <w:rPr>
          <w:szCs w:val="24"/>
        </w:rPr>
        <w:t>)</w:t>
      </w:r>
    </w:p>
    <w:p w14:paraId="7C428C7A" w14:textId="52FC6F07" w:rsidR="00872256" w:rsidRDefault="00872256">
      <w:pPr>
        <w:pStyle w:val="TxCTextContinuation"/>
        <w:autoSpaceDE w:val="0"/>
        <w:autoSpaceDN w:val="0"/>
        <w:adjustRightInd w:val="0"/>
        <w:rPr>
          <w:szCs w:val="24"/>
        </w:rPr>
      </w:pPr>
      <w:r>
        <w:rPr>
          <w:szCs w:val="24"/>
        </w:rPr>
        <w:lastRenderedPageBreak/>
        <w:t xml:space="preserve">Similarly from the fact that </w:t>
      </w:r>
      <w:r w:rsidR="002D14DA">
        <w:rPr>
          <w:szCs w:val="24"/>
        </w:rPr>
        <w:t>“</w:t>
      </w:r>
      <w:r>
        <w:rPr>
          <w:i/>
          <w:szCs w:val="24"/>
        </w:rPr>
        <w:t>u</w:t>
      </w:r>
      <w:r w:rsidR="002D14DA">
        <w:rPr>
          <w:szCs w:val="24"/>
        </w:rPr>
        <w:t>”</w:t>
      </w:r>
      <w:r>
        <w:rPr>
          <w:szCs w:val="24"/>
        </w:rPr>
        <w:t xml:space="preserve"> and </w:t>
      </w:r>
      <w:r w:rsidR="002D14DA">
        <w:rPr>
          <w:szCs w:val="24"/>
        </w:rPr>
        <w:t>“</w:t>
      </w:r>
      <w:r>
        <w:rPr>
          <w:i/>
          <w:szCs w:val="24"/>
        </w:rPr>
        <w:t>v</w:t>
      </w:r>
      <w:r w:rsidR="002D14DA">
        <w:rPr>
          <w:szCs w:val="24"/>
        </w:rPr>
        <w:t>”</w:t>
      </w:r>
      <w:r>
        <w:rPr>
          <w:szCs w:val="24"/>
        </w:rPr>
        <w:t xml:space="preserve"> name universals, we could not infer that </w:t>
      </w:r>
      <w:r w:rsidR="002D14DA">
        <w:rPr>
          <w:szCs w:val="24"/>
        </w:rPr>
        <w:t>“</w:t>
      </w:r>
      <w:r>
        <w:rPr>
          <w:i/>
          <w:szCs w:val="24"/>
        </w:rPr>
        <w:t>u</w:t>
      </w:r>
      <w:r>
        <w:rPr>
          <w:szCs w:val="24"/>
        </w:rPr>
        <w:t xml:space="preserve"> and </w:t>
      </w:r>
      <w:r>
        <w:rPr>
          <w:i/>
          <w:szCs w:val="24"/>
        </w:rPr>
        <w:t>v</w:t>
      </w:r>
      <w:r w:rsidR="002D14DA">
        <w:rPr>
          <w:szCs w:val="24"/>
        </w:rPr>
        <w:t>”</w:t>
      </w:r>
      <w:r>
        <w:rPr>
          <w:szCs w:val="24"/>
        </w:rPr>
        <w:t xml:space="preserve"> or </w:t>
      </w:r>
      <w:r w:rsidR="002D14DA">
        <w:rPr>
          <w:szCs w:val="24"/>
        </w:rPr>
        <w:t>“</w:t>
      </w:r>
      <w:r>
        <w:rPr>
          <w:i/>
          <w:szCs w:val="24"/>
        </w:rPr>
        <w:t>u</w:t>
      </w:r>
      <w:r>
        <w:rPr>
          <w:szCs w:val="24"/>
        </w:rPr>
        <w:t xml:space="preserve"> or </w:t>
      </w:r>
      <w:r>
        <w:rPr>
          <w:i/>
          <w:szCs w:val="24"/>
        </w:rPr>
        <w:t>v</w:t>
      </w:r>
      <w:r w:rsidR="002D14DA">
        <w:rPr>
          <w:szCs w:val="24"/>
        </w:rPr>
        <w:t>”</w:t>
      </w:r>
      <w:r>
        <w:rPr>
          <w:szCs w:val="24"/>
        </w:rPr>
        <w:t xml:space="preserve"> name universal</w:t>
      </w:r>
      <w:r w:rsidR="002A2BA0">
        <w:rPr>
          <w:szCs w:val="24"/>
        </w:rPr>
        <w:t>s</w:t>
      </w:r>
      <w:r>
        <w:rPr>
          <w:szCs w:val="24"/>
        </w:rPr>
        <w:t>, defined, respectively, by</w:t>
      </w:r>
    </w:p>
    <w:p w14:paraId="20141218" w14:textId="0A1AA622" w:rsidR="00872256" w:rsidRDefault="00872256">
      <w:pPr>
        <w:pStyle w:val="DDisplay"/>
        <w:autoSpaceDE w:val="0"/>
        <w:autoSpaceDN w:val="0"/>
        <w:adjustRightInd w:val="0"/>
        <w:rPr>
          <w:szCs w:val="24"/>
        </w:rPr>
      </w:pPr>
      <w:r>
        <w:rPr>
          <w:szCs w:val="24"/>
        </w:rPr>
        <w:t xml:space="preserve">(**) </w:t>
      </w:r>
      <w:r>
        <w:rPr>
          <w:i/>
          <w:szCs w:val="24"/>
        </w:rPr>
        <w:t>x</w:t>
      </w:r>
      <w:r>
        <w:rPr>
          <w:szCs w:val="24"/>
        </w:rPr>
        <w:t xml:space="preserve"> instantiates </w:t>
      </w:r>
      <w:r>
        <w:rPr>
          <w:i/>
          <w:szCs w:val="24"/>
        </w:rPr>
        <w:t>u</w:t>
      </w:r>
      <w:r>
        <w:rPr>
          <w:szCs w:val="24"/>
        </w:rPr>
        <w:t xml:space="preserve"> and </w:t>
      </w:r>
      <w:r>
        <w:rPr>
          <w:i/>
          <w:szCs w:val="24"/>
        </w:rPr>
        <w:t>v</w:t>
      </w:r>
      <w:r>
        <w:rPr>
          <w:szCs w:val="24"/>
        </w:rPr>
        <w:t xml:space="preserve"> = def. </w:t>
      </w:r>
      <w:r>
        <w:rPr>
          <w:i/>
          <w:szCs w:val="24"/>
        </w:rPr>
        <w:t>x</w:t>
      </w:r>
      <w:r>
        <w:rPr>
          <w:szCs w:val="24"/>
        </w:rPr>
        <w:t xml:space="preserve"> instantiates </w:t>
      </w:r>
      <w:r>
        <w:rPr>
          <w:i/>
          <w:szCs w:val="24"/>
        </w:rPr>
        <w:t>u</w:t>
      </w:r>
      <w:r>
        <w:rPr>
          <w:szCs w:val="24"/>
        </w:rPr>
        <w:t xml:space="preserve"> and </w:t>
      </w:r>
      <w:r>
        <w:rPr>
          <w:i/>
          <w:szCs w:val="24"/>
        </w:rPr>
        <w:t>x</w:t>
      </w:r>
      <w:r>
        <w:rPr>
          <w:szCs w:val="24"/>
        </w:rPr>
        <w:t xml:space="preserve"> instantiates </w:t>
      </w:r>
      <w:r>
        <w:rPr>
          <w:i/>
          <w:szCs w:val="24"/>
        </w:rPr>
        <w:t>v</w:t>
      </w:r>
    </w:p>
    <w:p w14:paraId="3D06DA3E" w14:textId="3B640EAA" w:rsidR="00872256" w:rsidRDefault="00872256" w:rsidP="002D53DC">
      <w:pPr>
        <w:pStyle w:val="DDisplay"/>
      </w:pPr>
      <w:r>
        <w:t xml:space="preserve">(***) </w:t>
      </w:r>
      <w:r>
        <w:rPr>
          <w:i/>
        </w:rPr>
        <w:t>x</w:t>
      </w:r>
      <w:r>
        <w:t xml:space="preserve"> instantiates </w:t>
      </w:r>
      <w:r>
        <w:rPr>
          <w:i/>
        </w:rPr>
        <w:t>u</w:t>
      </w:r>
      <w:r>
        <w:t xml:space="preserve"> or </w:t>
      </w:r>
      <w:r>
        <w:rPr>
          <w:i/>
        </w:rPr>
        <w:t>v</w:t>
      </w:r>
      <w:r>
        <w:t xml:space="preserve"> = def. either </w:t>
      </w:r>
      <w:r>
        <w:rPr>
          <w:i/>
        </w:rPr>
        <w:t>x</w:t>
      </w:r>
      <w:r>
        <w:t xml:space="preserve"> instantiates </w:t>
      </w:r>
      <w:r>
        <w:rPr>
          <w:i/>
        </w:rPr>
        <w:t>u</w:t>
      </w:r>
      <w:r>
        <w:t xml:space="preserve"> or </w:t>
      </w:r>
      <w:r>
        <w:rPr>
          <w:i/>
        </w:rPr>
        <w:t>x</w:t>
      </w:r>
      <w:r>
        <w:t xml:space="preserve"> instantiates </w:t>
      </w:r>
      <w:r>
        <w:rPr>
          <w:i/>
        </w:rPr>
        <w:t>v</w:t>
      </w:r>
    </w:p>
    <w:p w14:paraId="4AEF46DA" w14:textId="37F07987" w:rsidR="00872256" w:rsidRDefault="00872256">
      <w:pPr>
        <w:pStyle w:val="TxCTextContinuation"/>
        <w:autoSpaceDE w:val="0"/>
        <w:autoSpaceDN w:val="0"/>
        <w:adjustRightInd w:val="0"/>
        <w:rPr>
          <w:szCs w:val="24"/>
        </w:rPr>
      </w:pPr>
      <w:r>
        <w:rPr>
          <w:szCs w:val="24"/>
        </w:rPr>
        <w:t xml:space="preserve">We recommend in particular that when building ontologies negative terms should be avoided entirely. That is, the ontology builder should assume that the universals are in every case positive, and so terms such as </w:t>
      </w:r>
      <w:r w:rsidR="002D14DA">
        <w:rPr>
          <w:szCs w:val="24"/>
        </w:rPr>
        <w:t>“</w:t>
      </w:r>
      <w:proofErr w:type="spellStart"/>
      <w:r>
        <w:rPr>
          <w:szCs w:val="24"/>
        </w:rPr>
        <w:t>nonrabbit</w:t>
      </w:r>
      <w:proofErr w:type="spellEnd"/>
      <w:r w:rsidR="002D14DA">
        <w:rPr>
          <w:szCs w:val="24"/>
        </w:rPr>
        <w:t>”</w:t>
      </w:r>
      <w:r>
        <w:rPr>
          <w:szCs w:val="24"/>
        </w:rPr>
        <w:t xml:space="preserve"> or </w:t>
      </w:r>
      <w:r w:rsidR="002D14DA">
        <w:rPr>
          <w:szCs w:val="24"/>
        </w:rPr>
        <w:t>“</w:t>
      </w:r>
      <w:proofErr w:type="spellStart"/>
      <w:r>
        <w:rPr>
          <w:szCs w:val="24"/>
        </w:rPr>
        <w:t>nonheart</w:t>
      </w:r>
      <w:proofErr w:type="spellEnd"/>
      <w:r w:rsidR="002D14DA">
        <w:rPr>
          <w:szCs w:val="24"/>
        </w:rPr>
        <w:t>”</w:t>
      </w:r>
      <w:r w:rsidR="00EE018B">
        <w:rPr>
          <w:szCs w:val="24"/>
        </w:rPr>
        <w:t>—</w:t>
      </w:r>
      <w:r>
        <w:rPr>
          <w:szCs w:val="24"/>
        </w:rPr>
        <w:t>defined in accordance with (*)—should not be used, since there are no corresponding negative universals.</w:t>
      </w:r>
    </w:p>
    <w:p w14:paraId="587DFA3A" w14:textId="05A60271" w:rsidR="00872256" w:rsidRDefault="00872256">
      <w:pPr>
        <w:pStyle w:val="TxText"/>
        <w:autoSpaceDE w:val="0"/>
        <w:autoSpaceDN w:val="0"/>
        <w:adjustRightInd w:val="0"/>
        <w:rPr>
          <w:szCs w:val="24"/>
        </w:rPr>
      </w:pPr>
      <w:r>
        <w:rPr>
          <w:szCs w:val="24"/>
        </w:rPr>
        <w:t>This principle applies not merely to terms representing universals, but also to terms representing defined classes. In relation to defined classes</w:t>
      </w:r>
      <w:r w:rsidR="00541A92">
        <w:rPr>
          <w:szCs w:val="24"/>
        </w:rPr>
        <w:t>,</w:t>
      </w:r>
      <w:r>
        <w:rPr>
          <w:szCs w:val="24"/>
        </w:rPr>
        <w:t xml:space="preserve"> we can formulate the rule as</w:t>
      </w:r>
      <w:r w:rsidR="00435019">
        <w:rPr>
          <w:szCs w:val="24"/>
        </w:rPr>
        <w:t xml:space="preserve"> follows</w:t>
      </w:r>
      <w:r>
        <w:rPr>
          <w:szCs w:val="24"/>
        </w:rPr>
        <w:t>:</w:t>
      </w:r>
    </w:p>
    <w:p w14:paraId="73F56586" w14:textId="1F730F21" w:rsidR="00872256" w:rsidRDefault="002D14DA">
      <w:pPr>
        <w:pStyle w:val="DDisplay"/>
        <w:autoSpaceDE w:val="0"/>
        <w:autoSpaceDN w:val="0"/>
        <w:adjustRightInd w:val="0"/>
        <w:rPr>
          <w:szCs w:val="24"/>
        </w:rPr>
      </w:pPr>
      <w:r>
        <w:rPr>
          <w:szCs w:val="24"/>
        </w:rPr>
        <w:t>A</w:t>
      </w:r>
      <w:r w:rsidR="00872256">
        <w:rPr>
          <w:szCs w:val="24"/>
        </w:rPr>
        <w:t xml:space="preserve">void postulating complements of classes as entries in </w:t>
      </w:r>
      <w:proofErr w:type="gramStart"/>
      <w:r w:rsidR="00872256">
        <w:rPr>
          <w:szCs w:val="24"/>
        </w:rPr>
        <w:t>an ontology</w:t>
      </w:r>
      <w:proofErr w:type="gramEnd"/>
      <w:r w:rsidR="00872256">
        <w:rPr>
          <w:szCs w:val="24"/>
        </w:rPr>
        <w:t>.</w:t>
      </w:r>
    </w:p>
    <w:p w14:paraId="2844B972" w14:textId="3FFFD19C" w:rsidR="00872256" w:rsidRDefault="00872256">
      <w:pPr>
        <w:pStyle w:val="TxCTextContinuation"/>
        <w:autoSpaceDE w:val="0"/>
        <w:autoSpaceDN w:val="0"/>
        <w:adjustRightInd w:val="0"/>
        <w:rPr>
          <w:szCs w:val="24"/>
        </w:rPr>
      </w:pPr>
      <w:r>
        <w:rPr>
          <w:szCs w:val="24"/>
        </w:rPr>
        <w:t>The complement of a class is the class containing all of the entities that do not belong in that class. Thus the complement of the class denoted by “dog” is the class denoted by “</w:t>
      </w:r>
      <w:proofErr w:type="spellStart"/>
      <w:r>
        <w:rPr>
          <w:szCs w:val="24"/>
        </w:rPr>
        <w:t>nondog</w:t>
      </w:r>
      <w:proofErr w:type="spellEnd"/>
      <w:r>
        <w:rPr>
          <w:szCs w:val="24"/>
        </w:rPr>
        <w:t xml:space="preserve">,” a class </w:t>
      </w:r>
      <w:r w:rsidR="002D14DA">
        <w:rPr>
          <w:szCs w:val="24"/>
        </w:rPr>
        <w:t>that</w:t>
      </w:r>
      <w:r>
        <w:rPr>
          <w:szCs w:val="24"/>
        </w:rPr>
        <w:t xml:space="preserve"> includes not merely all cats, all fish, all rabbits, and so forth, but also all cardinal numbers, all musical instruments, all planetary bodies, and everything else that is not a dog. </w:t>
      </w:r>
    </w:p>
    <w:p w14:paraId="6F8B1650" w14:textId="544D6AC9" w:rsidR="00872256" w:rsidRDefault="00872256">
      <w:pPr>
        <w:pStyle w:val="TxText"/>
        <w:autoSpaceDE w:val="0"/>
        <w:autoSpaceDN w:val="0"/>
        <w:adjustRightInd w:val="0"/>
        <w:rPr>
          <w:szCs w:val="24"/>
        </w:rPr>
      </w:pPr>
      <w:r>
        <w:rPr>
          <w:szCs w:val="24"/>
        </w:rPr>
        <w:t>There are, however, some cases where classes involving a negative element in their definition will properly be included in an ontology.</w:t>
      </w:r>
      <w:r>
        <w:rPr>
          <w:rStyle w:val="citefn"/>
          <w:szCs w:val="24"/>
          <w:vertAlign w:val="superscript"/>
        </w:rPr>
        <w:t>19</w:t>
      </w:r>
      <w:r>
        <w:rPr>
          <w:szCs w:val="24"/>
        </w:rPr>
        <w:t xml:space="preserve"> Thus</w:t>
      </w:r>
      <w:r w:rsidR="00374777">
        <w:rPr>
          <w:szCs w:val="24"/>
        </w:rPr>
        <w:t>,</w:t>
      </w:r>
      <w:r>
        <w:rPr>
          <w:szCs w:val="24"/>
        </w:rPr>
        <w:t xml:space="preserve"> for example, prokaryotic cells are distinguished from eukaryotic and all other cells precisely by the fact that they lack a cell nucleus. This is, in effect, negative information used to define a class. However, the class of prokaryotic cells is not a complement</w:t>
      </w:r>
      <w:r w:rsidR="002C14D8">
        <w:rPr>
          <w:szCs w:val="24"/>
        </w:rPr>
        <w:t xml:space="preserve"> </w:t>
      </w:r>
      <w:r>
        <w:rPr>
          <w:szCs w:val="24"/>
        </w:rPr>
        <w:t xml:space="preserve">class. If it were, then it would be equivalent to the class of </w:t>
      </w:r>
      <w:proofErr w:type="spellStart"/>
      <w:r>
        <w:rPr>
          <w:szCs w:val="24"/>
        </w:rPr>
        <w:lastRenderedPageBreak/>
        <w:t>noneukaryotic</w:t>
      </w:r>
      <w:proofErr w:type="spellEnd"/>
      <w:r>
        <w:rPr>
          <w:szCs w:val="24"/>
        </w:rPr>
        <w:t xml:space="preserve"> </w:t>
      </w:r>
      <w:r>
        <w:rPr>
          <w:i/>
          <w:szCs w:val="24"/>
        </w:rPr>
        <w:t>things</w:t>
      </w:r>
      <w:r>
        <w:rPr>
          <w:szCs w:val="24"/>
        </w:rPr>
        <w:t xml:space="preserve">, and would thus include, again, all musical instruments, all cardinal numbers, all planets, and so forth. Rather, </w:t>
      </w:r>
      <w:r w:rsidR="002C14D8">
        <w:rPr>
          <w:szCs w:val="24"/>
        </w:rPr>
        <w:t>“</w:t>
      </w:r>
      <w:r>
        <w:rPr>
          <w:szCs w:val="24"/>
        </w:rPr>
        <w:t>prokaryotic cell</w:t>
      </w:r>
      <w:r w:rsidR="002C14D8">
        <w:rPr>
          <w:szCs w:val="24"/>
        </w:rPr>
        <w:t>”</w:t>
      </w:r>
      <w:r>
        <w:rPr>
          <w:szCs w:val="24"/>
        </w:rPr>
        <w:t xml:space="preserve"> is the name of a distinct class of cells that can be clearly defined. It is just that the definition of these cells itself includes some negative information (that they are cells that do not have a cell wall). Only the former formulation (</w:t>
      </w:r>
      <w:r w:rsidR="002C14D8">
        <w:rPr>
          <w:szCs w:val="24"/>
        </w:rPr>
        <w:t>“</w:t>
      </w:r>
      <w:proofErr w:type="spellStart"/>
      <w:r>
        <w:rPr>
          <w:szCs w:val="24"/>
        </w:rPr>
        <w:t>noneukaryotic</w:t>
      </w:r>
      <w:proofErr w:type="spellEnd"/>
      <w:r w:rsidR="002C14D8">
        <w:rPr>
          <w:szCs w:val="24"/>
        </w:rPr>
        <w:t>”</w:t>
      </w:r>
      <w:r>
        <w:rPr>
          <w:szCs w:val="24"/>
        </w:rPr>
        <w:t xml:space="preserve">) is a case of logical or </w:t>
      </w:r>
      <w:r w:rsidR="002C14D8">
        <w:rPr>
          <w:szCs w:val="24"/>
        </w:rPr>
        <w:t>“</w:t>
      </w:r>
      <w:r>
        <w:rPr>
          <w:szCs w:val="24"/>
        </w:rPr>
        <w:t>external</w:t>
      </w:r>
      <w:r w:rsidR="002C14D8">
        <w:rPr>
          <w:szCs w:val="24"/>
        </w:rPr>
        <w:t>”</w:t>
      </w:r>
      <w:r>
        <w:rPr>
          <w:szCs w:val="24"/>
        </w:rPr>
        <w:t xml:space="preserve"> negation. In the latter (</w:t>
      </w:r>
      <w:r w:rsidR="002C14D8">
        <w:rPr>
          <w:szCs w:val="24"/>
        </w:rPr>
        <w:t>“</w:t>
      </w:r>
      <w:r>
        <w:rPr>
          <w:szCs w:val="24"/>
        </w:rPr>
        <w:t>prokaryotic</w:t>
      </w:r>
      <w:r w:rsidR="002C14D8">
        <w:rPr>
          <w:szCs w:val="24"/>
        </w:rPr>
        <w:t>”</w:t>
      </w:r>
      <w:r>
        <w:rPr>
          <w:szCs w:val="24"/>
        </w:rPr>
        <w:t>), we have rather internal negation, which from the realist point of view</w:t>
      </w:r>
      <w:r w:rsidR="009C355F" w:rsidRPr="009C355F">
        <w:rPr>
          <w:szCs w:val="24"/>
        </w:rPr>
        <w:t xml:space="preserve"> </w:t>
      </w:r>
      <w:r w:rsidR="009C355F">
        <w:rPr>
          <w:szCs w:val="24"/>
        </w:rPr>
        <w:t>is perfectly acceptable for use in definitions</w:t>
      </w:r>
      <w:r>
        <w:rPr>
          <w:szCs w:val="24"/>
        </w:rPr>
        <w:t>.</w:t>
      </w:r>
    </w:p>
    <w:p w14:paraId="45E3FB57" w14:textId="6AF9E2A1" w:rsidR="00872256" w:rsidRDefault="00872256">
      <w:pPr>
        <w:pStyle w:val="TxText"/>
        <w:autoSpaceDE w:val="0"/>
        <w:autoSpaceDN w:val="0"/>
        <w:adjustRightInd w:val="0"/>
        <w:rPr>
          <w:szCs w:val="24"/>
        </w:rPr>
      </w:pPr>
      <w:r>
        <w:rPr>
          <w:szCs w:val="24"/>
        </w:rPr>
        <w:t xml:space="preserve">The recommendation to avoid negative terms thus needs to be applied with care, since clinical research involves multiple sorts of defined classes referred to by terms in which prefixes like </w:t>
      </w:r>
      <w:r w:rsidR="009D2916">
        <w:rPr>
          <w:szCs w:val="24"/>
        </w:rPr>
        <w:t>“</w:t>
      </w:r>
      <w:r>
        <w:rPr>
          <w:szCs w:val="24"/>
        </w:rPr>
        <w:t>non-</w:t>
      </w:r>
      <w:r w:rsidR="009D2916">
        <w:rPr>
          <w:szCs w:val="24"/>
        </w:rPr>
        <w:t>”</w:t>
      </w:r>
      <w:r>
        <w:rPr>
          <w:szCs w:val="24"/>
        </w:rPr>
        <w:t xml:space="preserve"> are used, but which are not defined along the lines of (*). An example is </w:t>
      </w:r>
      <w:r w:rsidR="009D2916">
        <w:rPr>
          <w:szCs w:val="24"/>
        </w:rPr>
        <w:t>“</w:t>
      </w:r>
      <w:r>
        <w:rPr>
          <w:szCs w:val="24"/>
        </w:rPr>
        <w:t>nonsmoker,</w:t>
      </w:r>
      <w:r w:rsidR="009D2916">
        <w:rPr>
          <w:szCs w:val="24"/>
        </w:rPr>
        <w:t>”</w:t>
      </w:r>
      <w:r>
        <w:rPr>
          <w:szCs w:val="24"/>
        </w:rPr>
        <w:t xml:space="preserve"> which is found in influential health-related terminologies such as SNOMED-CT and </w:t>
      </w:r>
      <w:proofErr w:type="spellStart"/>
      <w:r>
        <w:rPr>
          <w:szCs w:val="24"/>
        </w:rPr>
        <w:t>MedDRA</w:t>
      </w:r>
      <w:proofErr w:type="spellEnd"/>
      <w:r>
        <w:rPr>
          <w:szCs w:val="24"/>
        </w:rPr>
        <w:t>, and used i</w:t>
      </w:r>
      <w:r w:rsidR="00DD716B">
        <w:rPr>
          <w:szCs w:val="24"/>
        </w:rPr>
        <w:t>n scientific assertions such as</w:t>
      </w:r>
      <w:r>
        <w:rPr>
          <w:szCs w:val="24"/>
        </w:rPr>
        <w:t xml:space="preserve"> “</w:t>
      </w:r>
      <w:r w:rsidR="00DD716B">
        <w:rPr>
          <w:szCs w:val="24"/>
        </w:rPr>
        <w:t>n</w:t>
      </w:r>
      <w:r>
        <w:rPr>
          <w:szCs w:val="24"/>
        </w:rPr>
        <w:t>onsmokers are less susceptible to cardiopulmonary diseases than are smokers.”</w:t>
      </w:r>
    </w:p>
    <w:p w14:paraId="562E113F" w14:textId="7B080923" w:rsidR="00872256" w:rsidRDefault="00872256">
      <w:pPr>
        <w:pStyle w:val="TxText"/>
        <w:autoSpaceDE w:val="0"/>
        <w:autoSpaceDN w:val="0"/>
        <w:adjustRightInd w:val="0"/>
        <w:rPr>
          <w:szCs w:val="24"/>
        </w:rPr>
      </w:pPr>
      <w:r>
        <w:rPr>
          <w:szCs w:val="24"/>
        </w:rPr>
        <w:t xml:space="preserve">The term </w:t>
      </w:r>
      <w:r w:rsidR="009D2916">
        <w:rPr>
          <w:szCs w:val="24"/>
        </w:rPr>
        <w:t>“</w:t>
      </w:r>
      <w:r>
        <w:rPr>
          <w:szCs w:val="24"/>
        </w:rPr>
        <w:t>nonsmoker</w:t>
      </w:r>
      <w:r w:rsidR="009D2916">
        <w:rPr>
          <w:szCs w:val="24"/>
        </w:rPr>
        <w:t>”</w:t>
      </w:r>
      <w:r>
        <w:rPr>
          <w:szCs w:val="24"/>
        </w:rPr>
        <w:t xml:space="preserve"> is perfectly admissible provided it is defined</w:t>
      </w:r>
      <w:r w:rsidR="00374777">
        <w:rPr>
          <w:szCs w:val="24"/>
        </w:rPr>
        <w:t>,</w:t>
      </w:r>
      <w:r>
        <w:rPr>
          <w:szCs w:val="24"/>
        </w:rPr>
        <w:t xml:space="preserve"> for example</w:t>
      </w:r>
      <w:r w:rsidR="00374777">
        <w:rPr>
          <w:szCs w:val="24"/>
        </w:rPr>
        <w:t>,</w:t>
      </w:r>
      <w:r>
        <w:rPr>
          <w:szCs w:val="24"/>
        </w:rPr>
        <w:t xml:space="preserve"> along the lines of</w:t>
      </w:r>
    </w:p>
    <w:p w14:paraId="40587328" w14:textId="7E538616" w:rsidR="00872256" w:rsidRDefault="00872256">
      <w:pPr>
        <w:pStyle w:val="DDisplay"/>
        <w:autoSpaceDE w:val="0"/>
        <w:autoSpaceDN w:val="0"/>
        <w:adjustRightInd w:val="0"/>
        <w:rPr>
          <w:szCs w:val="24"/>
        </w:rPr>
      </w:pPr>
      <w:proofErr w:type="gramStart"/>
      <w:r>
        <w:rPr>
          <w:szCs w:val="24"/>
        </w:rPr>
        <w:t>nonsmoker</w:t>
      </w:r>
      <w:proofErr w:type="gramEnd"/>
      <w:r>
        <w:rPr>
          <w:szCs w:val="24"/>
        </w:rPr>
        <w:t xml:space="preserve"> = def. a human being who does not smoke</w:t>
      </w:r>
      <w:r w:rsidR="009D2916">
        <w:rPr>
          <w:szCs w:val="24"/>
        </w:rPr>
        <w:t>,</w:t>
      </w:r>
    </w:p>
    <w:p w14:paraId="1C469422" w14:textId="3C881D22" w:rsidR="00872256" w:rsidRDefault="00872256">
      <w:pPr>
        <w:pStyle w:val="TxCTextContinuation"/>
        <w:autoSpaceDE w:val="0"/>
        <w:autoSpaceDN w:val="0"/>
        <w:adjustRightInd w:val="0"/>
        <w:rPr>
          <w:szCs w:val="24"/>
        </w:rPr>
      </w:pPr>
      <w:r>
        <w:rPr>
          <w:szCs w:val="24"/>
        </w:rPr>
        <w:t xml:space="preserve">which has exactly the Aristotelian form we recommended </w:t>
      </w:r>
      <w:r w:rsidR="009D2916">
        <w:rPr>
          <w:szCs w:val="24"/>
        </w:rPr>
        <w:t>earlier</w:t>
      </w:r>
      <w:r>
        <w:rPr>
          <w:szCs w:val="24"/>
        </w:rPr>
        <w:t>.</w:t>
      </w:r>
      <w:r>
        <w:rPr>
          <w:rStyle w:val="citefn"/>
          <w:szCs w:val="24"/>
          <w:vertAlign w:val="superscript"/>
        </w:rPr>
        <w:t>20</w:t>
      </w:r>
      <w:r>
        <w:rPr>
          <w:szCs w:val="24"/>
        </w:rPr>
        <w:t xml:space="preserve"> Other putatively negative terms—such as </w:t>
      </w:r>
      <w:r w:rsidR="009D2916">
        <w:rPr>
          <w:szCs w:val="24"/>
        </w:rPr>
        <w:t>“</w:t>
      </w:r>
      <w:r>
        <w:rPr>
          <w:szCs w:val="24"/>
        </w:rPr>
        <w:t>odorless,</w:t>
      </w:r>
      <w:r w:rsidR="009D2916">
        <w:rPr>
          <w:szCs w:val="24"/>
        </w:rPr>
        <w:t>”</w:t>
      </w:r>
      <w:r>
        <w:rPr>
          <w:szCs w:val="24"/>
        </w:rPr>
        <w:t xml:space="preserve"> </w:t>
      </w:r>
      <w:r w:rsidR="009D2916">
        <w:rPr>
          <w:szCs w:val="24"/>
        </w:rPr>
        <w:t>“</w:t>
      </w:r>
      <w:r>
        <w:rPr>
          <w:szCs w:val="24"/>
        </w:rPr>
        <w:t>colorless,</w:t>
      </w:r>
      <w:r w:rsidR="009D2916">
        <w:rPr>
          <w:szCs w:val="24"/>
        </w:rPr>
        <w:t>”</w:t>
      </w:r>
      <w:r>
        <w:rPr>
          <w:szCs w:val="24"/>
        </w:rPr>
        <w:t xml:space="preserve"> </w:t>
      </w:r>
      <w:r w:rsidR="009D2916">
        <w:rPr>
          <w:szCs w:val="24"/>
        </w:rPr>
        <w:t>“</w:t>
      </w:r>
      <w:r>
        <w:rPr>
          <w:szCs w:val="24"/>
        </w:rPr>
        <w:t>invisible,</w:t>
      </w:r>
      <w:r w:rsidR="009D2916">
        <w:rPr>
          <w:szCs w:val="24"/>
        </w:rPr>
        <w:t>”</w:t>
      </w:r>
      <w:r>
        <w:rPr>
          <w:szCs w:val="24"/>
        </w:rPr>
        <w:t xml:space="preserve"> </w:t>
      </w:r>
      <w:r w:rsidR="009D2916">
        <w:rPr>
          <w:szCs w:val="24"/>
        </w:rPr>
        <w:t>“</w:t>
      </w:r>
      <w:r>
        <w:rPr>
          <w:szCs w:val="24"/>
        </w:rPr>
        <w:t>unfriendly</w:t>
      </w:r>
      <w:r w:rsidR="009D2916">
        <w:rPr>
          <w:szCs w:val="24"/>
        </w:rPr>
        <w:t>”</w:t>
      </w:r>
      <w:r w:rsidR="002D53DC">
        <w:rPr>
          <w:szCs w:val="24"/>
        </w:rPr>
        <w:t>—</w:t>
      </w:r>
      <w:r>
        <w:rPr>
          <w:szCs w:val="24"/>
        </w:rPr>
        <w:t>are similarly admissible, since they, too, can be defined in a positive way</w:t>
      </w:r>
      <w:r w:rsidR="009C355F">
        <w:rPr>
          <w:szCs w:val="24"/>
        </w:rPr>
        <w:t xml:space="preserve"> in terms of “lacks”</w:t>
      </w:r>
      <w:r>
        <w:rPr>
          <w:szCs w:val="24"/>
        </w:rPr>
        <w:t>.</w:t>
      </w:r>
    </w:p>
    <w:p w14:paraId="5AADA495" w14:textId="4073E7FE" w:rsidR="00872256" w:rsidRDefault="00872256">
      <w:pPr>
        <w:pStyle w:val="TxText"/>
        <w:autoSpaceDE w:val="0"/>
        <w:autoSpaceDN w:val="0"/>
        <w:adjustRightInd w:val="0"/>
        <w:rPr>
          <w:szCs w:val="24"/>
        </w:rPr>
      </w:pPr>
      <w:r>
        <w:rPr>
          <w:szCs w:val="24"/>
        </w:rPr>
        <w:t xml:space="preserve">Another class of negative terms </w:t>
      </w:r>
      <w:r w:rsidR="009D2916">
        <w:rPr>
          <w:szCs w:val="24"/>
        </w:rPr>
        <w:t xml:space="preserve">that </w:t>
      </w:r>
      <w:r>
        <w:rPr>
          <w:szCs w:val="24"/>
        </w:rPr>
        <w:t xml:space="preserve">should be avoided involves the use of negation operators that modify the associated phrases not logically but rather in some other way. Examples </w:t>
      </w:r>
      <w:r w:rsidR="00C56C1A">
        <w:rPr>
          <w:szCs w:val="24"/>
        </w:rPr>
        <w:t>are</w:t>
      </w:r>
    </w:p>
    <w:p w14:paraId="528FC5DD" w14:textId="02F6A46D" w:rsidR="00872256" w:rsidRPr="00541A92" w:rsidRDefault="00541A92" w:rsidP="00541A92">
      <w:pPr>
        <w:pStyle w:val="LList"/>
      </w:pPr>
      <w:r w:rsidRPr="00541A92">
        <w:rPr>
          <w:szCs w:val="24"/>
        </w:rPr>
        <w:lastRenderedPageBreak/>
        <w:t>•</w:t>
      </w:r>
      <w:r w:rsidRPr="00541A92">
        <w:rPr>
          <w:szCs w:val="24"/>
        </w:rPr>
        <w:t> </w:t>
      </w:r>
      <w:r w:rsidR="00C56C1A" w:rsidRPr="00541A92">
        <w:t>c</w:t>
      </w:r>
      <w:r w:rsidR="00872256" w:rsidRPr="00541A92">
        <w:t>anceled oophorectomy</w:t>
      </w:r>
    </w:p>
    <w:p w14:paraId="70A6920A" w14:textId="5D5F6FA8" w:rsidR="00872256" w:rsidRPr="00541A92" w:rsidRDefault="00541A92" w:rsidP="00541A92">
      <w:pPr>
        <w:pStyle w:val="LList"/>
      </w:pPr>
      <w:r w:rsidRPr="00541A92">
        <w:rPr>
          <w:szCs w:val="24"/>
        </w:rPr>
        <w:t>•</w:t>
      </w:r>
      <w:r w:rsidRPr="00541A92">
        <w:rPr>
          <w:szCs w:val="24"/>
        </w:rPr>
        <w:t> </w:t>
      </w:r>
      <w:r w:rsidR="00C56C1A" w:rsidRPr="00541A92">
        <w:t>a</w:t>
      </w:r>
      <w:r w:rsidR="00872256" w:rsidRPr="00541A92">
        <w:t>bsent nipple</w:t>
      </w:r>
    </w:p>
    <w:p w14:paraId="413D72E8" w14:textId="6A71CA72" w:rsidR="00872256" w:rsidRPr="00541A92" w:rsidRDefault="00541A92" w:rsidP="00541A92">
      <w:pPr>
        <w:pStyle w:val="LList"/>
      </w:pPr>
      <w:r w:rsidRPr="00541A92">
        <w:rPr>
          <w:szCs w:val="24"/>
        </w:rPr>
        <w:t>•</w:t>
      </w:r>
      <w:r w:rsidRPr="00541A92">
        <w:rPr>
          <w:szCs w:val="24"/>
        </w:rPr>
        <w:t> </w:t>
      </w:r>
      <w:proofErr w:type="spellStart"/>
      <w:r w:rsidR="00C56C1A" w:rsidRPr="00541A92">
        <w:t>u</w:t>
      </w:r>
      <w:r w:rsidR="00872256" w:rsidRPr="00541A92">
        <w:t>nlocalized</w:t>
      </w:r>
      <w:proofErr w:type="spellEnd"/>
      <w:r w:rsidR="00872256" w:rsidRPr="00541A92">
        <w:t xml:space="preserve"> ligand</w:t>
      </w:r>
    </w:p>
    <w:p w14:paraId="6D6E100F" w14:textId="63BC38B0" w:rsidR="00872256" w:rsidRDefault="00872256">
      <w:pPr>
        <w:pStyle w:val="TxText"/>
        <w:autoSpaceDE w:val="0"/>
        <w:autoSpaceDN w:val="0"/>
        <w:adjustRightInd w:val="0"/>
        <w:rPr>
          <w:szCs w:val="24"/>
        </w:rPr>
      </w:pPr>
      <w:r>
        <w:rPr>
          <w:szCs w:val="24"/>
        </w:rPr>
        <w:t xml:space="preserve">In each of these cases we are dealing not with special kinds of entity—there are, strictly speaking, no such things as canceled oophorectomies—but rather with special kinds of knowledge. When we use a term like </w:t>
      </w:r>
      <w:r w:rsidR="00717D2D">
        <w:rPr>
          <w:szCs w:val="24"/>
        </w:rPr>
        <w:t>“</w:t>
      </w:r>
      <w:r>
        <w:rPr>
          <w:szCs w:val="24"/>
        </w:rPr>
        <w:t>canceled oophorectomy</w:t>
      </w:r>
      <w:r w:rsidR="00717D2D">
        <w:rPr>
          <w:szCs w:val="24"/>
        </w:rPr>
        <w:t>”</w:t>
      </w:r>
      <w:r>
        <w:rPr>
          <w:szCs w:val="24"/>
        </w:rPr>
        <w:t xml:space="preserve"> we are talking in an abbreviated way about the fact that </w:t>
      </w:r>
      <w:r w:rsidR="00717D2D">
        <w:rPr>
          <w:szCs w:val="24"/>
        </w:rPr>
        <w:t>“</w:t>
      </w:r>
      <w:r>
        <w:rPr>
          <w:szCs w:val="24"/>
        </w:rPr>
        <w:t>oophorectomy</w:t>
      </w:r>
      <w:r w:rsidR="00717D2D">
        <w:rPr>
          <w:szCs w:val="24"/>
        </w:rPr>
        <w:t>”</w:t>
      </w:r>
      <w:r>
        <w:rPr>
          <w:szCs w:val="24"/>
        </w:rPr>
        <w:t xml:space="preserve"> had earlier been entered into a surgeon’s schedule and later removed. Ontologically misleading abbreviations of this sort should not be used when formulating terms in </w:t>
      </w:r>
      <w:proofErr w:type="gramStart"/>
      <w:r>
        <w:rPr>
          <w:szCs w:val="24"/>
        </w:rPr>
        <w:t>an ontology</w:t>
      </w:r>
      <w:proofErr w:type="gramEnd"/>
      <w:r>
        <w:rPr>
          <w:szCs w:val="24"/>
        </w:rPr>
        <w:t>.</w:t>
      </w:r>
    </w:p>
    <w:p w14:paraId="326B113A" w14:textId="662E4B59" w:rsidR="00872256" w:rsidRDefault="00872256">
      <w:pPr>
        <w:pStyle w:val="LList"/>
        <w:tabs>
          <w:tab w:val="left" w:pos="240"/>
          <w:tab w:val="left" w:pos="480"/>
          <w:tab w:val="left" w:pos="960"/>
        </w:tabs>
        <w:autoSpaceDE w:val="0"/>
        <w:autoSpaceDN w:val="0"/>
        <w:adjustRightInd w:val="0"/>
        <w:rPr>
          <w:szCs w:val="24"/>
        </w:rPr>
      </w:pPr>
      <w:r>
        <w:rPr>
          <w:szCs w:val="24"/>
        </w:rPr>
        <w:t>20</w:t>
      </w:r>
      <w:r w:rsidR="002D53DC">
        <w:rPr>
          <w:szCs w:val="24"/>
        </w:rPr>
        <w:t>.</w:t>
      </w:r>
      <w:r w:rsidR="002D53DC">
        <w:rPr>
          <w:szCs w:val="24"/>
        </w:rPr>
        <w:t> </w:t>
      </w:r>
      <w:ins w:id="0" w:author="Andrew Spear" w:date="2015-01-30T17:11:00Z">
        <w:r w:rsidR="00A21389">
          <w:rPr>
            <w:szCs w:val="24"/>
          </w:rPr>
          <w:t xml:space="preserve">Definitions should be </w:t>
        </w:r>
      </w:ins>
      <w:commentRangeStart w:id="1"/>
      <w:del w:id="2" w:author="Andrew Spear" w:date="2015-01-30T17:12:00Z">
        <w:r w:rsidDel="00A21389">
          <w:rPr>
            <w:szCs w:val="24"/>
          </w:rPr>
          <w:delText>U</w:delText>
        </w:r>
      </w:del>
      <w:proofErr w:type="spellStart"/>
      <w:ins w:id="3" w:author="Andrew Spear" w:date="2015-01-30T17:12:00Z">
        <w:r w:rsidR="00A21389">
          <w:rPr>
            <w:szCs w:val="24"/>
          </w:rPr>
          <w:t>u</w:t>
        </w:r>
      </w:ins>
      <w:r>
        <w:rPr>
          <w:szCs w:val="24"/>
        </w:rPr>
        <w:t>npackab</w:t>
      </w:r>
      <w:ins w:id="4" w:author="Andrew Spear" w:date="2015-01-30T17:12:00Z">
        <w:r w:rsidR="00A21389">
          <w:rPr>
            <w:szCs w:val="24"/>
          </w:rPr>
          <w:t>le</w:t>
        </w:r>
      </w:ins>
      <w:proofErr w:type="spellEnd"/>
      <w:del w:id="5" w:author="Andrew Spear" w:date="2015-01-30T17:12:00Z">
        <w:r w:rsidDel="00A21389">
          <w:rPr>
            <w:szCs w:val="24"/>
          </w:rPr>
          <w:delText>ility</w:delText>
        </w:r>
      </w:del>
      <w:r>
        <w:rPr>
          <w:szCs w:val="24"/>
        </w:rPr>
        <w:t>: Term-</w:t>
      </w:r>
      <w:r w:rsidR="002D53DC">
        <w:rPr>
          <w:szCs w:val="24"/>
        </w:rPr>
        <w:t>d</w:t>
      </w:r>
      <w:r>
        <w:rPr>
          <w:szCs w:val="24"/>
        </w:rPr>
        <w:t xml:space="preserve">efinition </w:t>
      </w:r>
      <w:r w:rsidR="00C20443">
        <w:rPr>
          <w:szCs w:val="24"/>
        </w:rPr>
        <w:t>i</w:t>
      </w:r>
      <w:r>
        <w:rPr>
          <w:szCs w:val="24"/>
        </w:rPr>
        <w:t>ntersubstitutability</w:t>
      </w:r>
      <w:commentRangeEnd w:id="1"/>
      <w:r w:rsidR="00541A92">
        <w:rPr>
          <w:rStyle w:val="CommentReference"/>
          <w:lang w:val="x-none" w:eastAsia="x-none"/>
        </w:rPr>
        <w:commentReference w:id="1"/>
      </w:r>
    </w:p>
    <w:p w14:paraId="5080A8A0" w14:textId="4414BC39" w:rsidR="00872256" w:rsidRDefault="00872256">
      <w:pPr>
        <w:pStyle w:val="TxCTextContinuation"/>
        <w:autoSpaceDE w:val="0"/>
        <w:autoSpaceDN w:val="0"/>
        <w:adjustRightInd w:val="0"/>
        <w:rPr>
          <w:szCs w:val="24"/>
        </w:rPr>
      </w:pPr>
      <w:r>
        <w:rPr>
          <w:szCs w:val="24"/>
        </w:rPr>
        <w:t xml:space="preserve">Definitions should be substitutable for their defined terms without </w:t>
      </w:r>
      <w:r w:rsidR="00717D2D">
        <w:rPr>
          <w:szCs w:val="24"/>
        </w:rPr>
        <w:t xml:space="preserve">a </w:t>
      </w:r>
      <w:r>
        <w:rPr>
          <w:szCs w:val="24"/>
        </w:rPr>
        <w:t xml:space="preserve">change in meaning. If we define an A as </w:t>
      </w:r>
      <w:r w:rsidR="00717D2D">
        <w:rPr>
          <w:szCs w:val="24"/>
        </w:rPr>
        <w:t>“</w:t>
      </w:r>
      <w:r>
        <w:rPr>
          <w:szCs w:val="24"/>
        </w:rPr>
        <w:t xml:space="preserve">a B </w:t>
      </w:r>
      <w:r w:rsidR="00717D2D">
        <w:rPr>
          <w:szCs w:val="24"/>
        </w:rPr>
        <w:t>that</w:t>
      </w:r>
      <w:r>
        <w:rPr>
          <w:szCs w:val="24"/>
        </w:rPr>
        <w:t xml:space="preserve"> Cs,</w:t>
      </w:r>
      <w:r w:rsidR="00717D2D">
        <w:rPr>
          <w:szCs w:val="24"/>
        </w:rPr>
        <w:t>”</w:t>
      </w:r>
      <w:r>
        <w:rPr>
          <w:szCs w:val="24"/>
        </w:rPr>
        <w:t xml:space="preserve"> then we should be able to replace every occurrence of </w:t>
      </w:r>
      <w:r w:rsidR="00717D2D">
        <w:rPr>
          <w:szCs w:val="24"/>
        </w:rPr>
        <w:t>“</w:t>
      </w:r>
      <w:r>
        <w:rPr>
          <w:szCs w:val="24"/>
        </w:rPr>
        <w:t>A</w:t>
      </w:r>
      <w:r w:rsidR="00717D2D">
        <w:rPr>
          <w:szCs w:val="24"/>
        </w:rPr>
        <w:t>”</w:t>
      </w:r>
      <w:r>
        <w:rPr>
          <w:szCs w:val="24"/>
        </w:rPr>
        <w:t xml:space="preserve"> in a sentence with </w:t>
      </w:r>
      <w:r w:rsidR="00717D2D">
        <w:rPr>
          <w:szCs w:val="24"/>
        </w:rPr>
        <w:t>“</w:t>
      </w:r>
      <w:r>
        <w:rPr>
          <w:szCs w:val="24"/>
        </w:rPr>
        <w:t xml:space="preserve">a B </w:t>
      </w:r>
      <w:r w:rsidR="00717D2D">
        <w:rPr>
          <w:szCs w:val="24"/>
        </w:rPr>
        <w:t>that</w:t>
      </w:r>
      <w:r>
        <w:rPr>
          <w:szCs w:val="24"/>
        </w:rPr>
        <w:t xml:space="preserve"> Cs,</w:t>
      </w:r>
      <w:r w:rsidR="00717D2D">
        <w:rPr>
          <w:szCs w:val="24"/>
        </w:rPr>
        <w:t>”</w:t>
      </w:r>
      <w:r>
        <w:rPr>
          <w:szCs w:val="24"/>
        </w:rPr>
        <w:t xml:space="preserve"> and the result will have the same meaning (and thus also the same truth value) as the sentence with which we began. This process of substitution is called </w:t>
      </w:r>
      <w:r w:rsidR="00717D2D">
        <w:rPr>
          <w:szCs w:val="24"/>
        </w:rPr>
        <w:t>“</w:t>
      </w:r>
      <w:r>
        <w:rPr>
          <w:szCs w:val="24"/>
        </w:rPr>
        <w:t>unpacking.</w:t>
      </w:r>
      <w:r w:rsidR="00717D2D">
        <w:rPr>
          <w:szCs w:val="24"/>
        </w:rPr>
        <w:t>”</w:t>
      </w:r>
    </w:p>
    <w:p w14:paraId="72D1D1B2" w14:textId="6E0259B0" w:rsidR="00872256" w:rsidRDefault="00872256">
      <w:pPr>
        <w:pStyle w:val="TxText"/>
        <w:autoSpaceDE w:val="0"/>
        <w:autoSpaceDN w:val="0"/>
        <w:adjustRightInd w:val="0"/>
        <w:rPr>
          <w:szCs w:val="24"/>
        </w:rPr>
      </w:pPr>
      <w:r>
        <w:rPr>
          <w:szCs w:val="24"/>
        </w:rPr>
        <w:t xml:space="preserve">Note that the </w:t>
      </w:r>
      <w:proofErr w:type="spellStart"/>
      <w:r>
        <w:rPr>
          <w:szCs w:val="24"/>
        </w:rPr>
        <w:t>unpackability</w:t>
      </w:r>
      <w:proofErr w:type="spellEnd"/>
      <w:r>
        <w:rPr>
          <w:szCs w:val="24"/>
        </w:rPr>
        <w:t xml:space="preserve"> criterion holds only in what are called </w:t>
      </w:r>
      <w:r w:rsidR="0034089B">
        <w:rPr>
          <w:szCs w:val="24"/>
        </w:rPr>
        <w:t>“</w:t>
      </w:r>
      <w:r>
        <w:rPr>
          <w:szCs w:val="24"/>
        </w:rPr>
        <w:t>extensional</w:t>
      </w:r>
      <w:r w:rsidR="0034089B">
        <w:rPr>
          <w:szCs w:val="24"/>
        </w:rPr>
        <w:t>”</w:t>
      </w:r>
      <w:r>
        <w:rPr>
          <w:szCs w:val="24"/>
        </w:rPr>
        <w:t xml:space="preserve"> contexts, which means contexts not governed by, for example, expressions such as </w:t>
      </w:r>
      <w:r w:rsidR="0034089B">
        <w:rPr>
          <w:szCs w:val="24"/>
        </w:rPr>
        <w:t>“</w:t>
      </w:r>
      <w:r>
        <w:rPr>
          <w:szCs w:val="24"/>
        </w:rPr>
        <w:t>John believes,</w:t>
      </w:r>
      <w:r w:rsidR="0034089B">
        <w:rPr>
          <w:szCs w:val="24"/>
        </w:rPr>
        <w:t>”</w:t>
      </w:r>
      <w:r>
        <w:rPr>
          <w:szCs w:val="24"/>
        </w:rPr>
        <w:t xml:space="preserve"> or </w:t>
      </w:r>
      <w:r w:rsidR="0034089B">
        <w:rPr>
          <w:szCs w:val="24"/>
        </w:rPr>
        <w:t>“</w:t>
      </w:r>
      <w:r>
        <w:rPr>
          <w:szCs w:val="24"/>
        </w:rPr>
        <w:t>In the dictionary it is stated that.</w:t>
      </w:r>
      <w:r w:rsidR="0034089B">
        <w:rPr>
          <w:szCs w:val="24"/>
        </w:rPr>
        <w:t>”</w:t>
      </w:r>
      <w:r>
        <w:rPr>
          <w:szCs w:val="24"/>
        </w:rPr>
        <w:t xml:space="preserve"> In all extensional contexts a defined term should be intersubstitutable with its definition in such a way that the result is</w:t>
      </w:r>
      <w:r w:rsidR="0034089B">
        <w:rPr>
          <w:szCs w:val="24"/>
        </w:rPr>
        <w:t xml:space="preserve"> </w:t>
      </w:r>
      <w:r>
        <w:rPr>
          <w:szCs w:val="24"/>
        </w:rPr>
        <w:t xml:space="preserve">grammatically correct and </w:t>
      </w:r>
      <w:r w:rsidR="0034089B">
        <w:rPr>
          <w:szCs w:val="24"/>
        </w:rPr>
        <w:t xml:space="preserve">preserves both </w:t>
      </w:r>
      <w:r>
        <w:rPr>
          <w:szCs w:val="24"/>
        </w:rPr>
        <w:t xml:space="preserve">meaning and truth. The basic idea behind this principle is that, whatever a term refers to (in our case always a universal or defined class), the definition of the term should successfully refer to the very same thing. Thus in the FMA the reference of </w:t>
      </w:r>
      <w:r w:rsidR="0034089B">
        <w:rPr>
          <w:szCs w:val="24"/>
        </w:rPr>
        <w:t>“</w:t>
      </w:r>
      <w:r>
        <w:rPr>
          <w:szCs w:val="24"/>
        </w:rPr>
        <w:t>heart</w:t>
      </w:r>
      <w:r w:rsidR="0034089B">
        <w:rPr>
          <w:szCs w:val="24"/>
        </w:rPr>
        <w:t>”</w:t>
      </w:r>
      <w:r>
        <w:rPr>
          <w:szCs w:val="24"/>
        </w:rPr>
        <w:t xml:space="preserve"> should be </w:t>
      </w:r>
      <w:r>
        <w:rPr>
          <w:szCs w:val="24"/>
        </w:rPr>
        <w:lastRenderedPageBreak/>
        <w:t xml:space="preserve">identical with the reference of the expression </w:t>
      </w:r>
      <w:r w:rsidR="0034089B">
        <w:rPr>
          <w:szCs w:val="24"/>
        </w:rPr>
        <w:t>“</w:t>
      </w:r>
      <w:r>
        <w:rPr>
          <w:szCs w:val="24"/>
        </w:rPr>
        <w:t xml:space="preserve">organ with </w:t>
      </w:r>
      <w:proofErr w:type="spellStart"/>
      <w:r>
        <w:rPr>
          <w:szCs w:val="24"/>
        </w:rPr>
        <w:t>cavitated</w:t>
      </w:r>
      <w:proofErr w:type="spellEnd"/>
      <w:r>
        <w:rPr>
          <w:szCs w:val="24"/>
        </w:rPr>
        <w:t xml:space="preserve"> organ parts, which is continuous with the systemic and pulmonary arterial and venous trees.</w:t>
      </w:r>
      <w:r w:rsidR="0034089B">
        <w:rPr>
          <w:szCs w:val="24"/>
        </w:rPr>
        <w:t>”</w:t>
      </w:r>
    </w:p>
    <w:p w14:paraId="7666961E" w14:textId="10C6B317" w:rsidR="00872256" w:rsidRDefault="00872256">
      <w:pPr>
        <w:pStyle w:val="TxText"/>
        <w:autoSpaceDE w:val="0"/>
        <w:autoSpaceDN w:val="0"/>
        <w:adjustRightInd w:val="0"/>
        <w:rPr>
          <w:szCs w:val="24"/>
        </w:rPr>
      </w:pPr>
      <w:r>
        <w:rPr>
          <w:szCs w:val="24"/>
        </w:rPr>
        <w:t xml:space="preserve">The requirement that term and definition be intersubstitutable without affecting meaning is important not only for preserving truth across inference in automated reasoning contexts but also for ensuring intelligibility for human users and maintainers of ontologies. </w:t>
      </w:r>
      <w:r w:rsidR="00B22909">
        <w:rPr>
          <w:szCs w:val="24"/>
        </w:rPr>
        <w:t xml:space="preserve">But </w:t>
      </w:r>
      <w:r>
        <w:rPr>
          <w:szCs w:val="24"/>
        </w:rPr>
        <w:t>interchangeability without affect</w:t>
      </w:r>
      <w:r w:rsidR="00B22909">
        <w:rPr>
          <w:szCs w:val="24"/>
        </w:rPr>
        <w:t xml:space="preserve"> on</w:t>
      </w:r>
      <w:r>
        <w:rPr>
          <w:szCs w:val="24"/>
        </w:rPr>
        <w:t xml:space="preserve"> grammatical correctness is important</w:t>
      </w:r>
      <w:r w:rsidR="00B22909">
        <w:rPr>
          <w:szCs w:val="24"/>
        </w:rPr>
        <w:t xml:space="preserve"> for human beings also</w:t>
      </w:r>
      <w:r>
        <w:rPr>
          <w:szCs w:val="24"/>
        </w:rPr>
        <w:t xml:space="preserve">. If replacing a term with its definition results in a grammatically incorrect expression, this will impede the degree to which humans will successfully </w:t>
      </w:r>
      <w:r w:rsidR="0034089B">
        <w:rPr>
          <w:szCs w:val="24"/>
        </w:rPr>
        <w:t xml:space="preserve">be able </w:t>
      </w:r>
      <w:r>
        <w:rPr>
          <w:szCs w:val="24"/>
        </w:rPr>
        <w:t>to use the ontology</w:t>
      </w:r>
      <w:r w:rsidR="0034089B">
        <w:rPr>
          <w:szCs w:val="24"/>
        </w:rPr>
        <w:t>,</w:t>
      </w:r>
      <w:r>
        <w:rPr>
          <w:szCs w:val="24"/>
        </w:rPr>
        <w:t xml:space="preserve"> and </w:t>
      </w:r>
      <w:r w:rsidR="0034089B">
        <w:rPr>
          <w:szCs w:val="24"/>
        </w:rPr>
        <w:t xml:space="preserve">it </w:t>
      </w:r>
      <w:r>
        <w:rPr>
          <w:szCs w:val="24"/>
        </w:rPr>
        <w:t>will increase the likelihood of errors.</w:t>
      </w:r>
    </w:p>
    <w:p w14:paraId="5899F1DC" w14:textId="31D13C0B" w:rsidR="00872256" w:rsidRDefault="00872256">
      <w:pPr>
        <w:pStyle w:val="H1HeadingLevel1"/>
        <w:autoSpaceDE w:val="0"/>
        <w:autoSpaceDN w:val="0"/>
        <w:adjustRightInd w:val="0"/>
        <w:rPr>
          <w:szCs w:val="24"/>
        </w:rPr>
      </w:pPr>
      <w:r>
        <w:rPr>
          <w:szCs w:val="24"/>
        </w:rPr>
        <w:t>Principles for Taxonomies</w:t>
      </w:r>
    </w:p>
    <w:p w14:paraId="179E884C" w14:textId="0B9D7E22" w:rsidR="00B22909" w:rsidRDefault="00B22909" w:rsidP="00541A92">
      <w:pPr>
        <w:pStyle w:val="TxNITextNoIndent"/>
      </w:pPr>
      <w:r>
        <w:t>Having set forth principles governing the formulation of definitions, we now move on to principles relating to the role of taxonomies within ontologies.</w:t>
      </w:r>
    </w:p>
    <w:p w14:paraId="24E07398" w14:textId="0C11424C" w:rsidR="00872256" w:rsidRDefault="00872256">
      <w:pPr>
        <w:pStyle w:val="LList"/>
        <w:tabs>
          <w:tab w:val="left" w:pos="240"/>
          <w:tab w:val="left" w:pos="480"/>
          <w:tab w:val="left" w:pos="960"/>
        </w:tabs>
        <w:autoSpaceDE w:val="0"/>
        <w:autoSpaceDN w:val="0"/>
        <w:adjustRightInd w:val="0"/>
        <w:rPr>
          <w:szCs w:val="24"/>
        </w:rPr>
      </w:pPr>
      <w:r>
        <w:rPr>
          <w:szCs w:val="24"/>
        </w:rPr>
        <w:t>21</w:t>
      </w:r>
      <w:proofErr w:type="gramStart"/>
      <w:r w:rsidR="002D53DC">
        <w:rPr>
          <w:szCs w:val="24"/>
        </w:rPr>
        <w:t>.</w:t>
      </w:r>
      <w:proofErr w:type="gramEnd"/>
      <w:r w:rsidR="002D53DC">
        <w:rPr>
          <w:szCs w:val="24"/>
        </w:rPr>
        <w:t> </w:t>
      </w:r>
      <w:r w:rsidR="00456513">
        <w:rPr>
          <w:szCs w:val="24"/>
        </w:rPr>
        <w:t>Structure</w:t>
      </w:r>
      <w:r>
        <w:rPr>
          <w:szCs w:val="24"/>
        </w:rPr>
        <w:t xml:space="preserve"> </w:t>
      </w:r>
      <w:r w:rsidR="00456513">
        <w:rPr>
          <w:szCs w:val="24"/>
        </w:rPr>
        <w:t>e</w:t>
      </w:r>
      <w:r>
        <w:rPr>
          <w:szCs w:val="24"/>
        </w:rPr>
        <w:t xml:space="preserve">very ontology </w:t>
      </w:r>
      <w:r w:rsidR="00456513">
        <w:rPr>
          <w:szCs w:val="24"/>
        </w:rPr>
        <w:t xml:space="preserve">around a backbone </w:t>
      </w:r>
      <w:proofErr w:type="spellStart"/>
      <w:r>
        <w:rPr>
          <w:i/>
          <w:szCs w:val="24"/>
        </w:rPr>
        <w:t>is_a</w:t>
      </w:r>
      <w:proofErr w:type="spellEnd"/>
      <w:r>
        <w:rPr>
          <w:szCs w:val="24"/>
        </w:rPr>
        <w:t xml:space="preserve"> hierarchy</w:t>
      </w:r>
      <w:r w:rsidR="002D53DC">
        <w:rPr>
          <w:szCs w:val="24"/>
        </w:rPr>
        <w:t>.</w:t>
      </w:r>
    </w:p>
    <w:p w14:paraId="51BF4C8F" w14:textId="37F1C58C" w:rsidR="00872256" w:rsidRDefault="00872256">
      <w:pPr>
        <w:pStyle w:val="TxNITextNoIndent"/>
        <w:autoSpaceDE w:val="0"/>
        <w:autoSpaceDN w:val="0"/>
        <w:adjustRightInd w:val="0"/>
        <w:rPr>
          <w:szCs w:val="24"/>
        </w:rPr>
      </w:pPr>
      <w:proofErr w:type="gramStart"/>
      <w:r>
        <w:rPr>
          <w:szCs w:val="24"/>
        </w:rPr>
        <w:t>Each ontology</w:t>
      </w:r>
      <w:proofErr w:type="gramEnd"/>
      <w:r>
        <w:rPr>
          <w:szCs w:val="24"/>
        </w:rPr>
        <w:t xml:space="preserve"> should incorporate an </w:t>
      </w:r>
      <w:proofErr w:type="spellStart"/>
      <w:r>
        <w:rPr>
          <w:i/>
          <w:szCs w:val="24"/>
        </w:rPr>
        <w:t>is_a</w:t>
      </w:r>
      <w:proofErr w:type="spellEnd"/>
      <w:r>
        <w:rPr>
          <w:szCs w:val="24"/>
        </w:rPr>
        <w:t xml:space="preserve"> hierarchy having the structure of a directed </w:t>
      </w:r>
      <w:proofErr w:type="spellStart"/>
      <w:r>
        <w:rPr>
          <w:szCs w:val="24"/>
        </w:rPr>
        <w:t>acyclical</w:t>
      </w:r>
      <w:proofErr w:type="spellEnd"/>
      <w:r>
        <w:rPr>
          <w:szCs w:val="24"/>
        </w:rPr>
        <w:t xml:space="preserve"> graph with a single root. The terms in the ontology form the nodes of the graph, and the edges represent the </w:t>
      </w:r>
      <w:proofErr w:type="spellStart"/>
      <w:r>
        <w:rPr>
          <w:i/>
          <w:szCs w:val="24"/>
        </w:rPr>
        <w:t>is_a</w:t>
      </w:r>
      <w:proofErr w:type="spellEnd"/>
      <w:r>
        <w:rPr>
          <w:szCs w:val="24"/>
        </w:rPr>
        <w:t xml:space="preserve"> relation connecting each child to its immediate parent. (In mathematical terms the graph is a directed rooted tree.) The leaf nodes (lowest nodes of the ontology) represent the most specific universals or defined classes dealt with by the ontology in its current version. Leaf nodes play no special role in the ontology—since what is a leaf node today may no longer be a leaf node tomorrow because further subtypes have been incorporated.</w:t>
      </w:r>
    </w:p>
    <w:p w14:paraId="32E8E896" w14:textId="6E4D757F" w:rsidR="00872256" w:rsidRDefault="00872256">
      <w:pPr>
        <w:pStyle w:val="TxText"/>
        <w:autoSpaceDE w:val="0"/>
        <w:autoSpaceDN w:val="0"/>
        <w:adjustRightInd w:val="0"/>
        <w:rPr>
          <w:szCs w:val="24"/>
        </w:rPr>
      </w:pPr>
      <w:r>
        <w:rPr>
          <w:szCs w:val="24"/>
        </w:rPr>
        <w:lastRenderedPageBreak/>
        <w:t xml:space="preserve">In addition to those edges representing </w:t>
      </w:r>
      <w:proofErr w:type="spellStart"/>
      <w:r>
        <w:rPr>
          <w:i/>
          <w:szCs w:val="24"/>
        </w:rPr>
        <w:t>is_a</w:t>
      </w:r>
      <w:proofErr w:type="spellEnd"/>
      <w:r>
        <w:rPr>
          <w:szCs w:val="24"/>
        </w:rPr>
        <w:t xml:space="preserve"> relations, further edges in the graph represent other relations, for example, the </w:t>
      </w:r>
      <w:r>
        <w:rPr>
          <w:i/>
          <w:szCs w:val="24"/>
        </w:rPr>
        <w:t>part_of</w:t>
      </w:r>
      <w:r>
        <w:rPr>
          <w:szCs w:val="24"/>
        </w:rPr>
        <w:t xml:space="preserve"> relationship, which generates what we might call a </w:t>
      </w:r>
      <w:proofErr w:type="spellStart"/>
      <w:r>
        <w:rPr>
          <w:i/>
          <w:szCs w:val="24"/>
        </w:rPr>
        <w:t>partonomy</w:t>
      </w:r>
      <w:proofErr w:type="spellEnd"/>
      <w:r>
        <w:rPr>
          <w:szCs w:val="24"/>
        </w:rPr>
        <w:t xml:space="preserve"> (as in </w:t>
      </w:r>
      <w:r w:rsidR="00EE018B">
        <w:rPr>
          <w:rStyle w:val="FgCOFigureCallOut"/>
          <w:szCs w:val="24"/>
        </w:rPr>
        <w:t>f</w:t>
      </w:r>
      <w:r>
        <w:rPr>
          <w:rStyle w:val="FgCOFigureCallOut"/>
          <w:szCs w:val="24"/>
        </w:rPr>
        <w:t>igure 4.3</w:t>
      </w:r>
      <w:r>
        <w:rPr>
          <w:szCs w:val="24"/>
        </w:rPr>
        <w:t xml:space="preserve">). (We will discuss the </w:t>
      </w:r>
      <w:r>
        <w:rPr>
          <w:i/>
          <w:szCs w:val="24"/>
        </w:rPr>
        <w:t>part_of</w:t>
      </w:r>
      <w:r>
        <w:rPr>
          <w:szCs w:val="24"/>
        </w:rPr>
        <w:t xml:space="preserve"> </w:t>
      </w:r>
      <w:r w:rsidR="00911D33">
        <w:rPr>
          <w:szCs w:val="24"/>
        </w:rPr>
        <w:t xml:space="preserve">relation </w:t>
      </w:r>
      <w:r>
        <w:rPr>
          <w:szCs w:val="24"/>
        </w:rPr>
        <w:t xml:space="preserve">in more detail in </w:t>
      </w:r>
      <w:r w:rsidR="00EE018B">
        <w:rPr>
          <w:szCs w:val="24"/>
        </w:rPr>
        <w:t>c</w:t>
      </w:r>
      <w:r>
        <w:rPr>
          <w:szCs w:val="24"/>
        </w:rPr>
        <w:t>hapter 7.)</w:t>
      </w:r>
    </w:p>
    <w:p w14:paraId="2C2F85C8" w14:textId="1A4664CF" w:rsidR="00872256" w:rsidRDefault="00872256">
      <w:pPr>
        <w:pStyle w:val="NoteCNotetoComp"/>
        <w:autoSpaceDE w:val="0"/>
        <w:autoSpaceDN w:val="0"/>
        <w:adjustRightInd w:val="0"/>
        <w:rPr>
          <w:szCs w:val="24"/>
        </w:rPr>
      </w:pPr>
      <w:r>
        <w:rPr>
          <w:szCs w:val="24"/>
        </w:rPr>
        <w:t xml:space="preserve">[Insert </w:t>
      </w:r>
      <w:r w:rsidR="00EE018B">
        <w:rPr>
          <w:rStyle w:val="FgCOFigureCallOut"/>
          <w:szCs w:val="24"/>
        </w:rPr>
        <w:t>f</w:t>
      </w:r>
      <w:r>
        <w:rPr>
          <w:rStyle w:val="FgCOFigureCallOut"/>
          <w:szCs w:val="24"/>
        </w:rPr>
        <w:t>igure 4.3</w:t>
      </w:r>
      <w:r>
        <w:rPr>
          <w:szCs w:val="24"/>
        </w:rPr>
        <w:t>]</w:t>
      </w:r>
    </w:p>
    <w:p w14:paraId="362C017B" w14:textId="2C6922C2" w:rsidR="00872256" w:rsidRDefault="00872256">
      <w:pPr>
        <w:pStyle w:val="TxText"/>
        <w:autoSpaceDE w:val="0"/>
        <w:autoSpaceDN w:val="0"/>
        <w:adjustRightInd w:val="0"/>
        <w:rPr>
          <w:szCs w:val="24"/>
        </w:rPr>
      </w:pPr>
      <w:r>
        <w:rPr>
          <w:szCs w:val="24"/>
        </w:rPr>
        <w:t xml:space="preserve">Similarly, the relationship </w:t>
      </w:r>
      <w:proofErr w:type="spellStart"/>
      <w:r>
        <w:rPr>
          <w:i/>
          <w:szCs w:val="24"/>
        </w:rPr>
        <w:t>derives_from</w:t>
      </w:r>
      <w:proofErr w:type="spellEnd"/>
      <w:r>
        <w:rPr>
          <w:szCs w:val="24"/>
        </w:rPr>
        <w:t xml:space="preserve"> can be used to generate hierarchical structures among biological species, as in the simple phylogenetic tree illustrated in </w:t>
      </w:r>
      <w:r w:rsidR="00EE018B">
        <w:rPr>
          <w:rStyle w:val="FgCOFigureCallOut"/>
          <w:szCs w:val="24"/>
        </w:rPr>
        <w:t>f</w:t>
      </w:r>
      <w:r>
        <w:rPr>
          <w:rStyle w:val="FgCOFigureCallOut"/>
          <w:szCs w:val="24"/>
        </w:rPr>
        <w:t>igure 4.4</w:t>
      </w:r>
      <w:r>
        <w:rPr>
          <w:szCs w:val="24"/>
        </w:rPr>
        <w:t>.</w:t>
      </w:r>
    </w:p>
    <w:p w14:paraId="51418B86" w14:textId="3C5AB4A4" w:rsidR="00872256" w:rsidRDefault="00872256">
      <w:pPr>
        <w:pStyle w:val="NoteCNotetoComp"/>
        <w:autoSpaceDE w:val="0"/>
        <w:autoSpaceDN w:val="0"/>
        <w:adjustRightInd w:val="0"/>
        <w:rPr>
          <w:szCs w:val="24"/>
        </w:rPr>
      </w:pPr>
      <w:r>
        <w:rPr>
          <w:szCs w:val="24"/>
        </w:rPr>
        <w:t xml:space="preserve">[Insert </w:t>
      </w:r>
      <w:r w:rsidR="00EE018B">
        <w:rPr>
          <w:rStyle w:val="FgCOFigureCallOut"/>
          <w:szCs w:val="24"/>
        </w:rPr>
        <w:t>f</w:t>
      </w:r>
      <w:r>
        <w:rPr>
          <w:rStyle w:val="FgCOFigureCallOut"/>
          <w:szCs w:val="24"/>
        </w:rPr>
        <w:t>igure 4.4</w:t>
      </w:r>
      <w:r>
        <w:rPr>
          <w:szCs w:val="24"/>
        </w:rPr>
        <w:t>]</w:t>
      </w:r>
    </w:p>
    <w:p w14:paraId="5A92643A" w14:textId="46835EA7" w:rsidR="00872256" w:rsidRDefault="00872256">
      <w:pPr>
        <w:pStyle w:val="LList"/>
        <w:tabs>
          <w:tab w:val="left" w:pos="240"/>
          <w:tab w:val="left" w:pos="480"/>
          <w:tab w:val="left" w:pos="960"/>
        </w:tabs>
        <w:autoSpaceDE w:val="0"/>
        <w:autoSpaceDN w:val="0"/>
        <w:adjustRightInd w:val="0"/>
        <w:rPr>
          <w:szCs w:val="24"/>
        </w:rPr>
      </w:pPr>
      <w:r>
        <w:rPr>
          <w:szCs w:val="24"/>
        </w:rPr>
        <w:t>22</w:t>
      </w:r>
      <w:r w:rsidR="002D53DC">
        <w:rPr>
          <w:szCs w:val="24"/>
        </w:rPr>
        <w:t>.</w:t>
      </w:r>
      <w:r w:rsidR="002D53DC">
        <w:rPr>
          <w:szCs w:val="24"/>
        </w:rPr>
        <w:t> </w:t>
      </w:r>
      <w:r>
        <w:rPr>
          <w:szCs w:val="24"/>
        </w:rPr>
        <w:t xml:space="preserve">Ensure </w:t>
      </w:r>
      <w:proofErr w:type="spellStart"/>
      <w:r>
        <w:rPr>
          <w:i/>
          <w:szCs w:val="24"/>
        </w:rPr>
        <w:t>is_a</w:t>
      </w:r>
      <w:proofErr w:type="spellEnd"/>
      <w:r>
        <w:rPr>
          <w:szCs w:val="24"/>
        </w:rPr>
        <w:t xml:space="preserve"> completeness</w:t>
      </w:r>
      <w:r w:rsidR="002D53DC">
        <w:rPr>
          <w:szCs w:val="24"/>
        </w:rPr>
        <w:t>.</w:t>
      </w:r>
    </w:p>
    <w:p w14:paraId="3D1BE906" w14:textId="11F66BE0" w:rsidR="00872256" w:rsidRDefault="00872256">
      <w:pPr>
        <w:pStyle w:val="TxCTextContinuation"/>
        <w:autoSpaceDE w:val="0"/>
        <w:autoSpaceDN w:val="0"/>
        <w:adjustRightInd w:val="0"/>
        <w:rPr>
          <w:szCs w:val="24"/>
        </w:rPr>
      </w:pPr>
      <w:r>
        <w:rPr>
          <w:szCs w:val="24"/>
        </w:rPr>
        <w:t xml:space="preserve">The ontology builder should ensure that every term in the ontology is included in its backbone </w:t>
      </w:r>
      <w:proofErr w:type="spellStart"/>
      <w:r>
        <w:rPr>
          <w:i/>
          <w:szCs w:val="24"/>
        </w:rPr>
        <w:t>is_a</w:t>
      </w:r>
      <w:proofErr w:type="spellEnd"/>
      <w:r>
        <w:rPr>
          <w:szCs w:val="24"/>
        </w:rPr>
        <w:t xml:space="preserve"> hierarchy, and that the ontology is </w:t>
      </w:r>
      <w:proofErr w:type="spellStart"/>
      <w:r>
        <w:rPr>
          <w:i/>
          <w:szCs w:val="24"/>
        </w:rPr>
        <w:t>is_a</w:t>
      </w:r>
      <w:proofErr w:type="spellEnd"/>
      <w:r>
        <w:rPr>
          <w:szCs w:val="24"/>
        </w:rPr>
        <w:t xml:space="preserve"> complete in the sense that every term in the hierarchy is joined to the root of the tree by a path constituted by successive edges in the graph. Thus if terms are added to the ontology to represent the component parts of the entities for which terms have already been included, then it should be checked that the ontology contains the parent terms</w:t>
      </w:r>
      <w:r w:rsidR="00911D33" w:rsidRPr="00911D33">
        <w:rPr>
          <w:szCs w:val="24"/>
        </w:rPr>
        <w:t xml:space="preserve"> </w:t>
      </w:r>
      <w:r w:rsidR="00911D33">
        <w:rPr>
          <w:szCs w:val="24"/>
        </w:rPr>
        <w:t xml:space="preserve"> needed also for these parts</w:t>
      </w:r>
      <w:r>
        <w:rPr>
          <w:szCs w:val="24"/>
        </w:rPr>
        <w:t>. We note that this principle stands in a mutually supportive relation with the requirement that all terms have definitions constructed using the Ar</w:t>
      </w:r>
      <w:r w:rsidR="002D53DC">
        <w:rPr>
          <w:szCs w:val="24"/>
        </w:rPr>
        <w:t>istotelian template (</w:t>
      </w:r>
      <w:r w:rsidR="00346705">
        <w:rPr>
          <w:szCs w:val="24"/>
        </w:rPr>
        <w:t xml:space="preserve">see </w:t>
      </w:r>
      <w:r w:rsidR="002D53DC">
        <w:rPr>
          <w:szCs w:val="24"/>
        </w:rPr>
        <w:t>principle 14</w:t>
      </w:r>
      <w:r>
        <w:rPr>
          <w:szCs w:val="24"/>
        </w:rPr>
        <w:t xml:space="preserve">), for if this requirement is satisfied then </w:t>
      </w:r>
      <w:proofErr w:type="spellStart"/>
      <w:r>
        <w:rPr>
          <w:i/>
          <w:szCs w:val="24"/>
        </w:rPr>
        <w:t>is_a</w:t>
      </w:r>
      <w:proofErr w:type="spellEnd"/>
      <w:r>
        <w:rPr>
          <w:szCs w:val="24"/>
        </w:rPr>
        <w:t xml:space="preserve"> completeness will be guaranteed. On the other hand if </w:t>
      </w:r>
      <w:proofErr w:type="spellStart"/>
      <w:r>
        <w:rPr>
          <w:i/>
          <w:szCs w:val="24"/>
        </w:rPr>
        <w:t>is_a</w:t>
      </w:r>
      <w:proofErr w:type="spellEnd"/>
      <w:r>
        <w:rPr>
          <w:szCs w:val="24"/>
        </w:rPr>
        <w:t xml:space="preserve"> completeness is satisfied, then the creation of Aristotelian definitions </w:t>
      </w:r>
      <w:r w:rsidR="00911D33">
        <w:rPr>
          <w:szCs w:val="24"/>
        </w:rPr>
        <w:t xml:space="preserve">is </w:t>
      </w:r>
      <w:r>
        <w:rPr>
          <w:szCs w:val="24"/>
        </w:rPr>
        <w:t>itself more straightforward.</w:t>
      </w:r>
    </w:p>
    <w:p w14:paraId="3127E987" w14:textId="0BAA5ECD" w:rsidR="00872256" w:rsidRDefault="00872256" w:rsidP="00817894">
      <w:pPr>
        <w:pStyle w:val="TxText"/>
      </w:pPr>
      <w:r>
        <w:rPr>
          <w:szCs w:val="24"/>
        </w:rPr>
        <w:t xml:space="preserve">Part of the process of ensuring </w:t>
      </w:r>
      <w:proofErr w:type="spellStart"/>
      <w:r>
        <w:rPr>
          <w:i/>
          <w:szCs w:val="24"/>
        </w:rPr>
        <w:t>is_a</w:t>
      </w:r>
      <w:proofErr w:type="spellEnd"/>
      <w:r>
        <w:rPr>
          <w:szCs w:val="24"/>
        </w:rPr>
        <w:t xml:space="preserve"> completeness is one of ensuring ontological agreement between terms and their parents. This is achieved by testing the validity of each assertion </w:t>
      </w:r>
      <w:r w:rsidR="00346705">
        <w:rPr>
          <w:szCs w:val="24"/>
        </w:rPr>
        <w:t>“</w:t>
      </w:r>
      <w:r>
        <w:rPr>
          <w:szCs w:val="24"/>
        </w:rPr>
        <w:t xml:space="preserve">A </w:t>
      </w:r>
      <w:proofErr w:type="spellStart"/>
      <w:r>
        <w:rPr>
          <w:i/>
          <w:szCs w:val="24"/>
        </w:rPr>
        <w:t>is_a</w:t>
      </w:r>
      <w:proofErr w:type="spellEnd"/>
      <w:r>
        <w:rPr>
          <w:szCs w:val="24"/>
        </w:rPr>
        <w:t xml:space="preserve"> B</w:t>
      </w:r>
      <w:r w:rsidR="00346705">
        <w:rPr>
          <w:szCs w:val="24"/>
        </w:rPr>
        <w:t>”</w:t>
      </w:r>
      <w:r>
        <w:rPr>
          <w:szCs w:val="24"/>
        </w:rPr>
        <w:t xml:space="preserve"> </w:t>
      </w:r>
      <w:r w:rsidR="00911D33">
        <w:rPr>
          <w:szCs w:val="24"/>
        </w:rPr>
        <w:t xml:space="preserve">in a given ontology by checking that, </w:t>
      </w:r>
      <w:r>
        <w:rPr>
          <w:szCs w:val="24"/>
        </w:rPr>
        <w:t xml:space="preserve">in the relevant domain, every instance </w:t>
      </w:r>
      <w:r>
        <w:rPr>
          <w:szCs w:val="24"/>
        </w:rPr>
        <w:lastRenderedPageBreak/>
        <w:t xml:space="preserve">of A is an instance of </w:t>
      </w:r>
      <w:proofErr w:type="spellStart"/>
      <w:r>
        <w:rPr>
          <w:szCs w:val="24"/>
        </w:rPr>
        <w:t>B.</w:t>
      </w:r>
      <w:r>
        <w:t>This</w:t>
      </w:r>
      <w:proofErr w:type="spellEnd"/>
      <w:r>
        <w:t xml:space="preserve"> </w:t>
      </w:r>
      <w:r w:rsidR="007B7DE8">
        <w:t xml:space="preserve">check is needed </w:t>
      </w:r>
      <w:r>
        <w:t xml:space="preserve">whether </w:t>
      </w:r>
      <w:r w:rsidR="00346705">
        <w:t>“</w:t>
      </w:r>
      <w:r>
        <w:t>A</w:t>
      </w:r>
      <w:r w:rsidR="00346705">
        <w:t>”</w:t>
      </w:r>
      <w:r>
        <w:t xml:space="preserve"> and </w:t>
      </w:r>
      <w:r w:rsidR="00346705">
        <w:t>“</w:t>
      </w:r>
      <w:r>
        <w:t>B</w:t>
      </w:r>
      <w:r w:rsidR="00346705">
        <w:t>”</w:t>
      </w:r>
      <w:r>
        <w:t xml:space="preserve"> refer to universals or to defined classes. Bad practice in terminologies often involves the mixing of ontological categories across </w:t>
      </w:r>
      <w:proofErr w:type="spellStart"/>
      <w:r>
        <w:rPr>
          <w:i/>
        </w:rPr>
        <w:t>is_a</w:t>
      </w:r>
      <w:proofErr w:type="spellEnd"/>
      <w:r>
        <w:t xml:space="preserve"> relations, as</w:t>
      </w:r>
      <w:r w:rsidR="00374777">
        <w:t>,</w:t>
      </w:r>
      <w:r>
        <w:t xml:space="preserve"> for example</w:t>
      </w:r>
      <w:r w:rsidR="00374777">
        <w:t>,</w:t>
      </w:r>
      <w:r>
        <w:t xml:space="preserve"> in cases such as the following:</w:t>
      </w:r>
    </w:p>
    <w:p w14:paraId="63369CBC" w14:textId="22039D44" w:rsidR="00872256" w:rsidRDefault="00872256">
      <w:pPr>
        <w:pStyle w:val="SpTxSpecialText"/>
        <w:autoSpaceDE w:val="0"/>
        <w:autoSpaceDN w:val="0"/>
        <w:adjustRightInd w:val="0"/>
        <w:rPr>
          <w:szCs w:val="24"/>
        </w:rPr>
      </w:pPr>
      <w:proofErr w:type="gramStart"/>
      <w:r>
        <w:rPr>
          <w:i/>
          <w:szCs w:val="24"/>
        </w:rPr>
        <w:t>nonsmoker</w:t>
      </w:r>
      <w:proofErr w:type="gramEnd"/>
      <w:r>
        <w:rPr>
          <w:i/>
          <w:szCs w:val="24"/>
        </w:rPr>
        <w:t xml:space="preserve"> </w:t>
      </w:r>
      <w:proofErr w:type="spellStart"/>
      <w:r>
        <w:rPr>
          <w:i/>
          <w:szCs w:val="24"/>
        </w:rPr>
        <w:t>is_a</w:t>
      </w:r>
      <w:proofErr w:type="spellEnd"/>
      <w:r>
        <w:rPr>
          <w:i/>
          <w:szCs w:val="24"/>
        </w:rPr>
        <w:t xml:space="preserve"> finding of tobacco-smoking behavior (from SNOMED-CT)</w:t>
      </w:r>
      <w:r w:rsidR="002618B1">
        <w:rPr>
          <w:i/>
          <w:szCs w:val="24"/>
        </w:rPr>
        <w:t>;</w:t>
      </w:r>
      <w:r w:rsidRPr="002D53DC">
        <w:rPr>
          <w:rStyle w:val="citefn"/>
          <w:szCs w:val="24"/>
          <w:vertAlign w:val="superscript"/>
        </w:rPr>
        <w:t>21</w:t>
      </w:r>
    </w:p>
    <w:p w14:paraId="4127B715" w14:textId="7FB4F56B" w:rsidR="00872256" w:rsidRDefault="00872256">
      <w:pPr>
        <w:pStyle w:val="TxCTextContinuation"/>
        <w:autoSpaceDE w:val="0"/>
        <w:autoSpaceDN w:val="0"/>
        <w:adjustRightInd w:val="0"/>
        <w:rPr>
          <w:szCs w:val="24"/>
        </w:rPr>
      </w:pPr>
      <w:proofErr w:type="gramStart"/>
      <w:r>
        <w:rPr>
          <w:szCs w:val="24"/>
        </w:rPr>
        <w:t>and</w:t>
      </w:r>
      <w:proofErr w:type="gramEnd"/>
      <w:r>
        <w:rPr>
          <w:szCs w:val="24"/>
        </w:rPr>
        <w:t>, from the still</w:t>
      </w:r>
      <w:r w:rsidR="00346705">
        <w:rPr>
          <w:szCs w:val="24"/>
        </w:rPr>
        <w:t>-</w:t>
      </w:r>
      <w:r>
        <w:rPr>
          <w:szCs w:val="24"/>
        </w:rPr>
        <w:t xml:space="preserve">current version of the </w:t>
      </w:r>
      <w:proofErr w:type="spellStart"/>
      <w:r>
        <w:rPr>
          <w:szCs w:val="24"/>
        </w:rPr>
        <w:t>Gramene</w:t>
      </w:r>
      <w:proofErr w:type="spellEnd"/>
      <w:r>
        <w:rPr>
          <w:szCs w:val="24"/>
        </w:rPr>
        <w:t xml:space="preserve"> plant environment ontology:</w:t>
      </w:r>
    </w:p>
    <w:p w14:paraId="2BA771DA" w14:textId="4CD0BE99" w:rsidR="00872256" w:rsidRPr="002D53DC" w:rsidRDefault="00872256" w:rsidP="002D53DC">
      <w:pPr>
        <w:pStyle w:val="SpTxSpecialText"/>
        <w:rPr>
          <w:i/>
        </w:rPr>
      </w:pPr>
      <w:proofErr w:type="gramStart"/>
      <w:r w:rsidRPr="002D53DC">
        <w:rPr>
          <w:i/>
        </w:rPr>
        <w:t>virus</w:t>
      </w:r>
      <w:proofErr w:type="gramEnd"/>
      <w:r w:rsidRPr="002D53DC">
        <w:rPr>
          <w:i/>
        </w:rPr>
        <w:t xml:space="preserve"> </w:t>
      </w:r>
      <w:proofErr w:type="spellStart"/>
      <w:r w:rsidRPr="002D53DC">
        <w:rPr>
          <w:i/>
        </w:rPr>
        <w:t>is_a</w:t>
      </w:r>
      <w:proofErr w:type="spellEnd"/>
      <w:r w:rsidRPr="002D53DC">
        <w:rPr>
          <w:i/>
        </w:rPr>
        <w:t xml:space="preserve"> plant environment ontology</w:t>
      </w:r>
      <w:r w:rsidR="002618B1">
        <w:rPr>
          <w:i/>
        </w:rPr>
        <w:t>,</w:t>
      </w:r>
    </w:p>
    <w:p w14:paraId="51C78E23" w14:textId="7F2CE013" w:rsidR="00872256" w:rsidRPr="002D53DC" w:rsidRDefault="00872256" w:rsidP="002D53DC">
      <w:pPr>
        <w:pStyle w:val="SpTxSpecialText"/>
        <w:rPr>
          <w:i/>
        </w:rPr>
      </w:pPr>
      <w:proofErr w:type="gramStart"/>
      <w:r w:rsidRPr="002D53DC">
        <w:rPr>
          <w:i/>
        </w:rPr>
        <w:t>unknown</w:t>
      </w:r>
      <w:proofErr w:type="gramEnd"/>
      <w:r w:rsidRPr="002D53DC">
        <w:rPr>
          <w:i/>
        </w:rPr>
        <w:t xml:space="preserve"> environment </w:t>
      </w:r>
      <w:proofErr w:type="spellStart"/>
      <w:r w:rsidRPr="002D53DC">
        <w:rPr>
          <w:i/>
        </w:rPr>
        <w:t>is_a</w:t>
      </w:r>
      <w:proofErr w:type="spellEnd"/>
      <w:r w:rsidRPr="002D53DC">
        <w:rPr>
          <w:i/>
        </w:rPr>
        <w:t xml:space="preserve"> plant environment ontology</w:t>
      </w:r>
      <w:r w:rsidR="002618B1">
        <w:rPr>
          <w:i/>
        </w:rPr>
        <w:t>,</w:t>
      </w:r>
    </w:p>
    <w:p w14:paraId="6FA4BBAA" w14:textId="779D39B3" w:rsidR="00872256" w:rsidRPr="002D53DC" w:rsidRDefault="00872256" w:rsidP="002D53DC">
      <w:pPr>
        <w:pStyle w:val="SpTxSpecialText"/>
        <w:rPr>
          <w:i/>
        </w:rPr>
      </w:pPr>
      <w:proofErr w:type="gramStart"/>
      <w:r w:rsidRPr="002D53DC">
        <w:rPr>
          <w:i/>
        </w:rPr>
        <w:t>study</w:t>
      </w:r>
      <w:proofErr w:type="gramEnd"/>
      <w:r w:rsidRPr="002D53DC">
        <w:rPr>
          <w:i/>
        </w:rPr>
        <w:t xml:space="preserve"> type </w:t>
      </w:r>
      <w:proofErr w:type="spellStart"/>
      <w:r w:rsidRPr="002D53DC">
        <w:rPr>
          <w:i/>
        </w:rPr>
        <w:t>is_a</w:t>
      </w:r>
      <w:proofErr w:type="spellEnd"/>
      <w:r w:rsidRPr="002D53DC">
        <w:rPr>
          <w:i/>
        </w:rPr>
        <w:t xml:space="preserve"> plant environment ontology</w:t>
      </w:r>
      <w:r w:rsidR="002618B1">
        <w:rPr>
          <w:i/>
        </w:rPr>
        <w:t>,</w:t>
      </w:r>
    </w:p>
    <w:p w14:paraId="76285EBD" w14:textId="5C380128" w:rsidR="007B7DE8" w:rsidRDefault="00872256" w:rsidP="00541A92">
      <w:pPr>
        <w:pStyle w:val="TxCTextContinuation"/>
        <w:autoSpaceDE w:val="0"/>
        <w:autoSpaceDN w:val="0"/>
        <w:adjustRightInd w:val="0"/>
      </w:pPr>
      <w:proofErr w:type="gramStart"/>
      <w:r>
        <w:rPr>
          <w:szCs w:val="24"/>
        </w:rPr>
        <w:t>and</w:t>
      </w:r>
      <w:proofErr w:type="gramEnd"/>
      <w:r>
        <w:rPr>
          <w:szCs w:val="24"/>
        </w:rPr>
        <w:t xml:space="preserve"> so forth.</w:t>
      </w:r>
      <w:r>
        <w:rPr>
          <w:rStyle w:val="citefn"/>
          <w:szCs w:val="24"/>
          <w:vertAlign w:val="superscript"/>
        </w:rPr>
        <w:t>22</w:t>
      </w:r>
      <w:r w:rsidR="00541A92" w:rsidRPr="00541A92">
        <w:t xml:space="preserve"> </w:t>
      </w:r>
      <w:r w:rsidR="007B7DE8">
        <w:t>Such bad practice would be avoided by application of this simple rule.</w:t>
      </w:r>
    </w:p>
    <w:p w14:paraId="7714D34E" w14:textId="3DB643CE" w:rsidR="00872256" w:rsidRDefault="00872256">
      <w:pPr>
        <w:pStyle w:val="LList"/>
        <w:tabs>
          <w:tab w:val="left" w:pos="240"/>
          <w:tab w:val="left" w:pos="480"/>
          <w:tab w:val="left" w:pos="960"/>
        </w:tabs>
        <w:autoSpaceDE w:val="0"/>
        <w:autoSpaceDN w:val="0"/>
        <w:adjustRightInd w:val="0"/>
        <w:rPr>
          <w:szCs w:val="24"/>
        </w:rPr>
      </w:pPr>
      <w:r>
        <w:rPr>
          <w:szCs w:val="24"/>
        </w:rPr>
        <w:t>23</w:t>
      </w:r>
      <w:r w:rsidR="002D53DC">
        <w:rPr>
          <w:szCs w:val="24"/>
        </w:rPr>
        <w:t>.</w:t>
      </w:r>
      <w:r w:rsidR="002D53DC">
        <w:rPr>
          <w:szCs w:val="24"/>
        </w:rPr>
        <w:t> </w:t>
      </w:r>
      <w:r w:rsidR="007B7DE8">
        <w:rPr>
          <w:szCs w:val="24"/>
        </w:rPr>
        <w:t>Ensure a</w:t>
      </w:r>
      <w:r>
        <w:rPr>
          <w:szCs w:val="24"/>
        </w:rPr>
        <w:t>sserted single inheritance</w:t>
      </w:r>
      <w:r w:rsidR="002D53DC">
        <w:rPr>
          <w:szCs w:val="24"/>
        </w:rPr>
        <w:t>.</w:t>
      </w:r>
    </w:p>
    <w:p w14:paraId="74FB47BA" w14:textId="1C645B28" w:rsidR="00872256" w:rsidRDefault="00872256">
      <w:pPr>
        <w:pStyle w:val="TxCTextContinuation"/>
        <w:autoSpaceDE w:val="0"/>
        <w:autoSpaceDN w:val="0"/>
        <w:adjustRightInd w:val="0"/>
        <w:rPr>
          <w:szCs w:val="24"/>
        </w:rPr>
      </w:pPr>
      <w:r>
        <w:rPr>
          <w:szCs w:val="24"/>
        </w:rPr>
        <w:t xml:space="preserve">We can think of assertions of the form </w:t>
      </w:r>
      <w:r w:rsidR="00D8397D">
        <w:rPr>
          <w:szCs w:val="24"/>
        </w:rPr>
        <w:t>“</w:t>
      </w:r>
      <w:r>
        <w:rPr>
          <w:szCs w:val="24"/>
        </w:rPr>
        <w:t>A R B,</w:t>
      </w:r>
      <w:r w:rsidR="00D8397D">
        <w:rPr>
          <w:szCs w:val="24"/>
        </w:rPr>
        <w:t>”</w:t>
      </w:r>
      <w:r>
        <w:rPr>
          <w:szCs w:val="24"/>
        </w:rPr>
        <w:t xml:space="preserve"> where </w:t>
      </w:r>
      <w:r w:rsidR="00D8397D">
        <w:rPr>
          <w:szCs w:val="24"/>
        </w:rPr>
        <w:t>“</w:t>
      </w:r>
      <w:r>
        <w:rPr>
          <w:szCs w:val="24"/>
        </w:rPr>
        <w:t>A</w:t>
      </w:r>
      <w:r w:rsidR="00D8397D">
        <w:rPr>
          <w:szCs w:val="24"/>
        </w:rPr>
        <w:t>”</w:t>
      </w:r>
      <w:r>
        <w:rPr>
          <w:szCs w:val="24"/>
        </w:rPr>
        <w:t xml:space="preserve"> and </w:t>
      </w:r>
      <w:r w:rsidR="00D8397D">
        <w:rPr>
          <w:szCs w:val="24"/>
        </w:rPr>
        <w:t>“</w:t>
      </w:r>
      <w:r>
        <w:rPr>
          <w:szCs w:val="24"/>
        </w:rPr>
        <w:t>B</w:t>
      </w:r>
      <w:r w:rsidR="00D8397D">
        <w:rPr>
          <w:szCs w:val="24"/>
        </w:rPr>
        <w:t>”</w:t>
      </w:r>
      <w:r>
        <w:rPr>
          <w:szCs w:val="24"/>
        </w:rPr>
        <w:t xml:space="preserve"> are nodes in </w:t>
      </w:r>
      <w:proofErr w:type="gramStart"/>
      <w:r>
        <w:rPr>
          <w:szCs w:val="24"/>
        </w:rPr>
        <w:t>an ontology</w:t>
      </w:r>
      <w:proofErr w:type="gramEnd"/>
      <w:r>
        <w:rPr>
          <w:szCs w:val="24"/>
        </w:rPr>
        <w:t xml:space="preserve"> and R is a relation that holds between them</w:t>
      </w:r>
      <w:r w:rsidR="007B7DE8">
        <w:rPr>
          <w:szCs w:val="24"/>
        </w:rPr>
        <w:t>,</w:t>
      </w:r>
      <w:r>
        <w:rPr>
          <w:szCs w:val="24"/>
        </w:rPr>
        <w:t xml:space="preserve"> as the ontology’s </w:t>
      </w:r>
      <w:r>
        <w:rPr>
          <w:i/>
          <w:szCs w:val="24"/>
        </w:rPr>
        <w:t>axioms</w:t>
      </w:r>
      <w:r>
        <w:rPr>
          <w:szCs w:val="24"/>
        </w:rPr>
        <w:t xml:space="preserve"> (for examples</w:t>
      </w:r>
      <w:r w:rsidR="00374777">
        <w:rPr>
          <w:szCs w:val="24"/>
        </w:rPr>
        <w:t>,</w:t>
      </w:r>
      <w:r>
        <w:rPr>
          <w:szCs w:val="24"/>
        </w:rPr>
        <w:t xml:space="preserve"> see </w:t>
      </w:r>
      <w:r w:rsidR="00D8397D">
        <w:rPr>
          <w:szCs w:val="24"/>
        </w:rPr>
        <w:t>c</w:t>
      </w:r>
      <w:r>
        <w:rPr>
          <w:szCs w:val="24"/>
        </w:rPr>
        <w:t>hapter 7). The ontology builder</w:t>
      </w:r>
      <w:r w:rsidR="00D8397D">
        <w:rPr>
          <w:szCs w:val="24"/>
        </w:rPr>
        <w:t xml:space="preserve"> asserts these axioms </w:t>
      </w:r>
      <w:r>
        <w:rPr>
          <w:szCs w:val="24"/>
        </w:rPr>
        <w:t xml:space="preserve">during the construction of the ontology. When all the axioms have been asserted, however, then an ontology </w:t>
      </w:r>
      <w:proofErr w:type="spellStart"/>
      <w:r>
        <w:rPr>
          <w:szCs w:val="24"/>
        </w:rPr>
        <w:t>reasoner</w:t>
      </w:r>
      <w:proofErr w:type="spellEnd"/>
      <w:r>
        <w:rPr>
          <w:szCs w:val="24"/>
        </w:rPr>
        <w:t xml:space="preserve"> such as RACER or FACT (see </w:t>
      </w:r>
      <w:r w:rsidR="002D53DC">
        <w:rPr>
          <w:szCs w:val="24"/>
        </w:rPr>
        <w:t>c</w:t>
      </w:r>
      <w:r>
        <w:rPr>
          <w:szCs w:val="24"/>
        </w:rPr>
        <w:t xml:space="preserve">hapter 8) may </w:t>
      </w:r>
      <w:r>
        <w:rPr>
          <w:i/>
          <w:szCs w:val="24"/>
        </w:rPr>
        <w:t>infer</w:t>
      </w:r>
      <w:r>
        <w:rPr>
          <w:szCs w:val="24"/>
        </w:rPr>
        <w:t xml:space="preserve"> certain further </w:t>
      </w:r>
      <w:r w:rsidR="007B7DE8">
        <w:rPr>
          <w:szCs w:val="24"/>
        </w:rPr>
        <w:t>statements</w:t>
      </w:r>
      <w:r>
        <w:rPr>
          <w:szCs w:val="24"/>
        </w:rPr>
        <w:t xml:space="preserve">. This allows us to distinguish between two different sorts of releases of ontologies: </w:t>
      </w:r>
      <w:r>
        <w:rPr>
          <w:i/>
          <w:szCs w:val="24"/>
        </w:rPr>
        <w:t>asserted</w:t>
      </w:r>
      <w:r>
        <w:rPr>
          <w:szCs w:val="24"/>
        </w:rPr>
        <w:t xml:space="preserve"> and </w:t>
      </w:r>
      <w:r>
        <w:rPr>
          <w:i/>
          <w:szCs w:val="24"/>
        </w:rPr>
        <w:t>inferred</w:t>
      </w:r>
      <w:r>
        <w:rPr>
          <w:szCs w:val="24"/>
        </w:rPr>
        <w:t>.</w:t>
      </w:r>
    </w:p>
    <w:p w14:paraId="66FB9617" w14:textId="2A631E29" w:rsidR="00872256" w:rsidRDefault="00B756F1">
      <w:pPr>
        <w:pStyle w:val="TxText"/>
        <w:autoSpaceDE w:val="0"/>
        <w:autoSpaceDN w:val="0"/>
        <w:adjustRightInd w:val="0"/>
        <w:rPr>
          <w:szCs w:val="24"/>
        </w:rPr>
      </w:pPr>
      <w:r>
        <w:rPr>
          <w:szCs w:val="24"/>
        </w:rPr>
        <w:t xml:space="preserve">Our </w:t>
      </w:r>
      <w:r>
        <w:rPr>
          <w:i/>
          <w:szCs w:val="24"/>
        </w:rPr>
        <w:t>principle of asserted single inheritance</w:t>
      </w:r>
      <w:r>
        <w:rPr>
          <w:szCs w:val="24"/>
        </w:rPr>
        <w:t xml:space="preserve"> </w:t>
      </w:r>
      <w:r w:rsidR="00692044">
        <w:rPr>
          <w:szCs w:val="24"/>
        </w:rPr>
        <w:t xml:space="preserve">requires </w:t>
      </w:r>
      <w:r w:rsidR="00872256">
        <w:rPr>
          <w:szCs w:val="24"/>
        </w:rPr>
        <w:t xml:space="preserve">that the central backbone taxonomy of the ontology should be built as an asserted </w:t>
      </w:r>
      <w:proofErr w:type="spellStart"/>
      <w:r w:rsidR="00872256">
        <w:rPr>
          <w:szCs w:val="24"/>
        </w:rPr>
        <w:t>monohierarchy</w:t>
      </w:r>
      <w:proofErr w:type="spellEnd"/>
      <w:r w:rsidR="00872256">
        <w:rPr>
          <w:szCs w:val="24"/>
        </w:rPr>
        <w:t>, which means: a hierarchy in which each term has at most one parent.</w:t>
      </w:r>
      <w:r w:rsidR="00692044">
        <w:rPr>
          <w:szCs w:val="24"/>
        </w:rPr>
        <w:t xml:space="preserve"> </w:t>
      </w:r>
    </w:p>
    <w:p w14:paraId="5CB9E35E" w14:textId="59C76F56" w:rsidR="00872256" w:rsidRDefault="000016B8">
      <w:pPr>
        <w:pStyle w:val="TxText"/>
        <w:autoSpaceDE w:val="0"/>
        <w:autoSpaceDN w:val="0"/>
        <w:adjustRightInd w:val="0"/>
        <w:rPr>
          <w:szCs w:val="24"/>
        </w:rPr>
      </w:pPr>
      <w:r>
        <w:rPr>
          <w:szCs w:val="24"/>
        </w:rPr>
        <w:t xml:space="preserve">To speak </w:t>
      </w:r>
      <w:r w:rsidR="00872256">
        <w:rPr>
          <w:szCs w:val="24"/>
        </w:rPr>
        <w:t xml:space="preserve">of </w:t>
      </w:r>
      <w:r w:rsidR="007C217D">
        <w:rPr>
          <w:szCs w:val="24"/>
        </w:rPr>
        <w:t>“</w:t>
      </w:r>
      <w:r w:rsidR="00872256">
        <w:rPr>
          <w:szCs w:val="24"/>
        </w:rPr>
        <w:t>inheritance,</w:t>
      </w:r>
      <w:r w:rsidR="007C217D">
        <w:rPr>
          <w:szCs w:val="24"/>
        </w:rPr>
        <w:t>”</w:t>
      </w:r>
      <w:r w:rsidR="00872256">
        <w:rPr>
          <w:szCs w:val="24"/>
        </w:rPr>
        <w:t xml:space="preserve"> here, </w:t>
      </w:r>
      <w:r>
        <w:rPr>
          <w:szCs w:val="24"/>
        </w:rPr>
        <w:t>is to assert</w:t>
      </w:r>
      <w:r w:rsidR="00872256">
        <w:rPr>
          <w:szCs w:val="24"/>
        </w:rPr>
        <w:t xml:space="preserve"> that everything that holds of a universal or defined class in an </w:t>
      </w:r>
      <w:proofErr w:type="spellStart"/>
      <w:r w:rsidR="00872256">
        <w:rPr>
          <w:i/>
          <w:szCs w:val="24"/>
        </w:rPr>
        <w:t>is_a</w:t>
      </w:r>
      <w:proofErr w:type="spellEnd"/>
      <w:r w:rsidR="00872256">
        <w:rPr>
          <w:szCs w:val="24"/>
        </w:rPr>
        <w:t xml:space="preserve"> hierarchy holds also</w:t>
      </w:r>
      <w:r w:rsidR="00D4290A">
        <w:rPr>
          <w:szCs w:val="24"/>
        </w:rPr>
        <w:t>—</w:t>
      </w:r>
      <w:r w:rsidR="00872256">
        <w:rPr>
          <w:i/>
          <w:szCs w:val="24"/>
        </w:rPr>
        <w:t>is inherited by</w:t>
      </w:r>
      <w:r w:rsidR="00D4290A">
        <w:rPr>
          <w:szCs w:val="24"/>
        </w:rPr>
        <w:t>—</w:t>
      </w:r>
      <w:r w:rsidR="00872256">
        <w:rPr>
          <w:szCs w:val="24"/>
        </w:rPr>
        <w:t xml:space="preserve">everything that appears below it in the ontology’s </w:t>
      </w:r>
      <w:proofErr w:type="spellStart"/>
      <w:r w:rsidR="00872256">
        <w:rPr>
          <w:i/>
          <w:szCs w:val="24"/>
        </w:rPr>
        <w:t>is_a</w:t>
      </w:r>
      <w:proofErr w:type="spellEnd"/>
      <w:r w:rsidR="00872256">
        <w:rPr>
          <w:szCs w:val="24"/>
        </w:rPr>
        <w:t xml:space="preserve"> hierarchy. Because </w:t>
      </w:r>
      <w:r w:rsidR="00872256">
        <w:rPr>
          <w:i/>
          <w:szCs w:val="24"/>
        </w:rPr>
        <w:t>cat</w:t>
      </w:r>
      <w:r w:rsidR="00872256">
        <w:rPr>
          <w:szCs w:val="24"/>
        </w:rPr>
        <w:t xml:space="preserve"> stands below (is a subclass of) </w:t>
      </w:r>
      <w:r w:rsidR="00872256">
        <w:rPr>
          <w:i/>
          <w:szCs w:val="24"/>
        </w:rPr>
        <w:t>mammal</w:t>
      </w:r>
      <w:r w:rsidR="00872256">
        <w:rPr>
          <w:szCs w:val="24"/>
        </w:rPr>
        <w:t xml:space="preserve">, it follows that cats are </w:t>
      </w:r>
      <w:r w:rsidR="00872256">
        <w:rPr>
          <w:i/>
          <w:szCs w:val="24"/>
        </w:rPr>
        <w:t>vertebrate</w:t>
      </w:r>
      <w:r w:rsidR="00872256">
        <w:rPr>
          <w:szCs w:val="24"/>
        </w:rPr>
        <w:t xml:space="preserve">, </w:t>
      </w:r>
      <w:r w:rsidR="00872256">
        <w:rPr>
          <w:i/>
          <w:szCs w:val="24"/>
        </w:rPr>
        <w:t>air-breathing</w:t>
      </w:r>
      <w:r w:rsidR="00872256">
        <w:rPr>
          <w:szCs w:val="24"/>
        </w:rPr>
        <w:t xml:space="preserve"> animals whose females are characterized by the possession </w:t>
      </w:r>
      <w:r w:rsidR="00872256">
        <w:rPr>
          <w:szCs w:val="24"/>
        </w:rPr>
        <w:lastRenderedPageBreak/>
        <w:t xml:space="preserve">of mammary glands. In a similar way, everything that holds of </w:t>
      </w:r>
      <w:r w:rsidR="00872256">
        <w:rPr>
          <w:i/>
          <w:szCs w:val="24"/>
        </w:rPr>
        <w:t>cell</w:t>
      </w:r>
      <w:r w:rsidR="00872256">
        <w:rPr>
          <w:szCs w:val="24"/>
        </w:rPr>
        <w:t xml:space="preserve"> holds also of </w:t>
      </w:r>
      <w:r w:rsidR="00872256">
        <w:rPr>
          <w:i/>
          <w:szCs w:val="24"/>
        </w:rPr>
        <w:t>eukaryotic cell</w:t>
      </w:r>
      <w:r w:rsidR="00872256">
        <w:rPr>
          <w:szCs w:val="24"/>
        </w:rPr>
        <w:t xml:space="preserve">, and everything that holds of </w:t>
      </w:r>
      <w:r w:rsidR="00872256">
        <w:rPr>
          <w:i/>
          <w:szCs w:val="24"/>
        </w:rPr>
        <w:t>eukaryotic cell</w:t>
      </w:r>
      <w:r w:rsidR="00872256">
        <w:rPr>
          <w:szCs w:val="24"/>
        </w:rPr>
        <w:t xml:space="preserve"> holds also of </w:t>
      </w:r>
      <w:r w:rsidR="00872256">
        <w:rPr>
          <w:i/>
          <w:szCs w:val="24"/>
        </w:rPr>
        <w:t>plant cell</w:t>
      </w:r>
      <w:r w:rsidR="00872256" w:rsidRPr="00541A92">
        <w:rPr>
          <w:szCs w:val="24"/>
        </w:rPr>
        <w:t>.</w:t>
      </w:r>
    </w:p>
    <w:p w14:paraId="62548661" w14:textId="53072C41" w:rsidR="00872256" w:rsidRDefault="00872256">
      <w:pPr>
        <w:pStyle w:val="TxText"/>
        <w:autoSpaceDE w:val="0"/>
        <w:autoSpaceDN w:val="0"/>
        <w:adjustRightInd w:val="0"/>
        <w:rPr>
          <w:szCs w:val="24"/>
        </w:rPr>
      </w:pPr>
      <w:r>
        <w:rPr>
          <w:szCs w:val="24"/>
        </w:rPr>
        <w:t xml:space="preserve">There are a number of reasons for requiring single inheritance in our asserted </w:t>
      </w:r>
      <w:proofErr w:type="spellStart"/>
      <w:r>
        <w:rPr>
          <w:i/>
          <w:szCs w:val="24"/>
        </w:rPr>
        <w:t>is_a</w:t>
      </w:r>
      <w:proofErr w:type="spellEnd"/>
      <w:r>
        <w:rPr>
          <w:szCs w:val="24"/>
        </w:rPr>
        <w:t xml:space="preserve"> hierarchy. First, adherence to this principle brings certain computational performance benefits.</w:t>
      </w:r>
      <w:r>
        <w:rPr>
          <w:rStyle w:val="citefn"/>
          <w:szCs w:val="24"/>
          <w:vertAlign w:val="superscript"/>
        </w:rPr>
        <w:t>23</w:t>
      </w:r>
      <w:r>
        <w:rPr>
          <w:szCs w:val="24"/>
        </w:rPr>
        <w:t xml:space="preserve"> Second, because it ensures that all terms are connected by exactly one chain of parent-child relations to the corresponding root node of the asserted ontology, it provides an easy recipe for the creation of the sorts of definitions we will need in order to apply the Aristotelian template when defining our terms. Indeed, single inheritance is indispensable if the Aristotelian rule is to be applied successfully, since this rule works only if each (</w:t>
      </w:r>
      <w:proofErr w:type="spellStart"/>
      <w:r>
        <w:rPr>
          <w:szCs w:val="24"/>
        </w:rPr>
        <w:t>nonroot</w:t>
      </w:r>
      <w:proofErr w:type="spellEnd"/>
      <w:r>
        <w:rPr>
          <w:szCs w:val="24"/>
        </w:rPr>
        <w:t>) term in the ontology has exactly one parent.</w:t>
      </w:r>
    </w:p>
    <w:p w14:paraId="5FB43365" w14:textId="01ED3597" w:rsidR="00872256" w:rsidRDefault="00872256">
      <w:pPr>
        <w:pStyle w:val="TxText"/>
        <w:autoSpaceDE w:val="0"/>
        <w:autoSpaceDN w:val="0"/>
        <w:adjustRightInd w:val="0"/>
        <w:rPr>
          <w:szCs w:val="24"/>
        </w:rPr>
      </w:pPr>
      <w:r>
        <w:rPr>
          <w:szCs w:val="24"/>
        </w:rPr>
        <w:t>Third, adherence to single inheritance allows the total ontology structure to be managed more effectively, because it forces the ontology builder to think about each term before positioning it into the ontology, in order to ensure that it is being classified in conformity with the way its neighboring terms are classified. Our own experience with domain expert</w:t>
      </w:r>
      <w:r w:rsidR="00D4290A">
        <w:rPr>
          <w:szCs w:val="24"/>
        </w:rPr>
        <w:t xml:space="preserve">s who are not </w:t>
      </w:r>
      <w:proofErr w:type="spellStart"/>
      <w:r>
        <w:rPr>
          <w:szCs w:val="24"/>
        </w:rPr>
        <w:t>ontologists</w:t>
      </w:r>
      <w:proofErr w:type="spellEnd"/>
      <w:r>
        <w:rPr>
          <w:szCs w:val="24"/>
        </w:rPr>
        <w:t xml:space="preserve"> </w:t>
      </w:r>
      <w:r w:rsidR="00D4290A">
        <w:rPr>
          <w:szCs w:val="24"/>
        </w:rPr>
        <w:t>and are</w:t>
      </w:r>
      <w:r>
        <w:rPr>
          <w:szCs w:val="24"/>
        </w:rPr>
        <w:t xml:space="preserve"> building ontologies in a variety of </w:t>
      </w:r>
      <w:r w:rsidR="000016B8">
        <w:rPr>
          <w:szCs w:val="24"/>
        </w:rPr>
        <w:t xml:space="preserve">different contexts </w:t>
      </w:r>
      <w:r>
        <w:rPr>
          <w:szCs w:val="24"/>
        </w:rPr>
        <w:t>has taught us repeatedly that, when scientists find it difficult to select between multiple parents for a term needing to be included in an ontology, the discipline imposed by the single inheritance principle is welcomed because it repeatedly leads to greater clarity of thinking on the part of those involved.</w:t>
      </w:r>
    </w:p>
    <w:p w14:paraId="1F2482B5" w14:textId="77777777" w:rsidR="00872256" w:rsidRDefault="00872256">
      <w:pPr>
        <w:pStyle w:val="TxText"/>
        <w:autoSpaceDE w:val="0"/>
        <w:autoSpaceDN w:val="0"/>
        <w:adjustRightInd w:val="0"/>
        <w:rPr>
          <w:szCs w:val="24"/>
        </w:rPr>
      </w:pPr>
      <w:r>
        <w:rPr>
          <w:szCs w:val="24"/>
        </w:rPr>
        <w:t>Fourth, adherence to the principle will make it easier to combine ontologies into larger structures—especially where ontologies need to be combined together automatically.</w:t>
      </w:r>
    </w:p>
    <w:p w14:paraId="56B72B80" w14:textId="7E010C36" w:rsidR="00872256" w:rsidRDefault="00872256">
      <w:pPr>
        <w:pStyle w:val="TxText"/>
        <w:autoSpaceDE w:val="0"/>
        <w:autoSpaceDN w:val="0"/>
        <w:adjustRightInd w:val="0"/>
        <w:rPr>
          <w:szCs w:val="24"/>
        </w:rPr>
      </w:pPr>
      <w:r>
        <w:rPr>
          <w:szCs w:val="24"/>
        </w:rPr>
        <w:t xml:space="preserve">And finally, and most important, any benefits from multiple inheritance ontologies deriving from their easier </w:t>
      </w:r>
      <w:proofErr w:type="spellStart"/>
      <w:r>
        <w:rPr>
          <w:szCs w:val="24"/>
        </w:rPr>
        <w:t>surveyability</w:t>
      </w:r>
      <w:proofErr w:type="spellEnd"/>
      <w:r>
        <w:rPr>
          <w:szCs w:val="24"/>
        </w:rPr>
        <w:t xml:space="preserve"> (so that it is easier for human beings to find the terms </w:t>
      </w:r>
      <w:r>
        <w:rPr>
          <w:szCs w:val="24"/>
        </w:rPr>
        <w:lastRenderedPageBreak/>
        <w:t xml:space="preserve">they need by tracing through multiple parent paths) can be gained in any case by formulating the official (or </w:t>
      </w:r>
      <w:r w:rsidR="00D4290A">
        <w:rPr>
          <w:szCs w:val="24"/>
        </w:rPr>
        <w:t>“</w:t>
      </w:r>
      <w:r>
        <w:rPr>
          <w:szCs w:val="24"/>
        </w:rPr>
        <w:t>asserted</w:t>
      </w:r>
      <w:r w:rsidR="00D4290A">
        <w:rPr>
          <w:szCs w:val="24"/>
        </w:rPr>
        <w:t>”</w:t>
      </w:r>
      <w:r>
        <w:rPr>
          <w:szCs w:val="24"/>
        </w:rPr>
        <w:t xml:space="preserve">) version of an ontology as an asserted </w:t>
      </w:r>
      <w:proofErr w:type="spellStart"/>
      <w:r>
        <w:rPr>
          <w:szCs w:val="24"/>
        </w:rPr>
        <w:t>monohierarchy</w:t>
      </w:r>
      <w:proofErr w:type="spellEnd"/>
      <w:r>
        <w:rPr>
          <w:szCs w:val="24"/>
        </w:rPr>
        <w:t xml:space="preserve"> and allowing the development of inferred </w:t>
      </w:r>
      <w:proofErr w:type="spellStart"/>
      <w:r>
        <w:rPr>
          <w:szCs w:val="24"/>
        </w:rPr>
        <w:t>polyhierarchies</w:t>
      </w:r>
      <w:proofErr w:type="spellEnd"/>
      <w:r>
        <w:rPr>
          <w:szCs w:val="24"/>
        </w:rPr>
        <w:t xml:space="preserve"> for specific groups of users.</w:t>
      </w:r>
      <w:r w:rsidR="000016B8">
        <w:rPr>
          <w:szCs w:val="24"/>
        </w:rPr>
        <w:t xml:space="preserve"> The application ontologies </w:t>
      </w:r>
      <w:r w:rsidR="00541A92">
        <w:rPr>
          <w:szCs w:val="24"/>
        </w:rPr>
        <w:t>that</w:t>
      </w:r>
      <w:r w:rsidR="000016B8">
        <w:rPr>
          <w:szCs w:val="24"/>
        </w:rPr>
        <w:t xml:space="preserve"> then result are thus not required to satisfy the principle of asserted single inheritance.</w:t>
      </w:r>
    </w:p>
    <w:p w14:paraId="4C0CADDB" w14:textId="52A39451" w:rsidR="00872256" w:rsidRDefault="00872256">
      <w:pPr>
        <w:pStyle w:val="TxText"/>
        <w:autoSpaceDE w:val="0"/>
        <w:autoSpaceDN w:val="0"/>
        <w:adjustRightInd w:val="0"/>
        <w:rPr>
          <w:szCs w:val="24"/>
        </w:rPr>
      </w:pPr>
      <w:r>
        <w:rPr>
          <w:szCs w:val="24"/>
        </w:rPr>
        <w:t>Consider</w:t>
      </w:r>
      <w:r w:rsidR="00EE018B">
        <w:rPr>
          <w:szCs w:val="24"/>
        </w:rPr>
        <w:t xml:space="preserve"> </w:t>
      </w:r>
      <w:r w:rsidR="00EE018B">
        <w:rPr>
          <w:rStyle w:val="FgCOFigureCallOut"/>
          <w:szCs w:val="24"/>
        </w:rPr>
        <w:t>f</w:t>
      </w:r>
      <w:r>
        <w:rPr>
          <w:rStyle w:val="FgCOFigureCallOut"/>
          <w:szCs w:val="24"/>
        </w:rPr>
        <w:t>igure 4.5</w:t>
      </w:r>
      <w:r>
        <w:rPr>
          <w:szCs w:val="24"/>
        </w:rPr>
        <w:t xml:space="preserve">, which reflects the attempt to classify things using two different principles of classification (via color and via type of vehicle being classified). The figure does not satisfy the rule according to which (apart from the root) </w:t>
      </w:r>
      <w:r>
        <w:rPr>
          <w:i/>
          <w:szCs w:val="24"/>
        </w:rPr>
        <w:t>every node within a hierarchy has exactly one parent</w:t>
      </w:r>
      <w:r>
        <w:rPr>
          <w:szCs w:val="24"/>
        </w:rPr>
        <w:t>.</w:t>
      </w:r>
    </w:p>
    <w:p w14:paraId="1D769B07" w14:textId="47D968BF" w:rsidR="00872256" w:rsidRDefault="00872256">
      <w:pPr>
        <w:pStyle w:val="NoteCNotetoComp"/>
        <w:autoSpaceDE w:val="0"/>
        <w:autoSpaceDN w:val="0"/>
        <w:adjustRightInd w:val="0"/>
        <w:rPr>
          <w:szCs w:val="24"/>
        </w:rPr>
      </w:pPr>
      <w:r>
        <w:rPr>
          <w:szCs w:val="24"/>
        </w:rPr>
        <w:t xml:space="preserve">[Insert </w:t>
      </w:r>
      <w:r w:rsidR="00EE018B">
        <w:rPr>
          <w:rStyle w:val="FgCOFigureCallOut"/>
          <w:szCs w:val="24"/>
        </w:rPr>
        <w:t>f</w:t>
      </w:r>
      <w:r>
        <w:rPr>
          <w:rStyle w:val="FgCOFigureCallOut"/>
          <w:szCs w:val="24"/>
        </w:rPr>
        <w:t>igure 4.5</w:t>
      </w:r>
      <w:r>
        <w:rPr>
          <w:szCs w:val="24"/>
        </w:rPr>
        <w:t>]</w:t>
      </w:r>
    </w:p>
    <w:p w14:paraId="6A2627AB" w14:textId="093E67E9" w:rsidR="00872256" w:rsidRDefault="00872256">
      <w:pPr>
        <w:pStyle w:val="TxText"/>
        <w:autoSpaceDE w:val="0"/>
        <w:autoSpaceDN w:val="0"/>
        <w:adjustRightInd w:val="0"/>
        <w:rPr>
          <w:szCs w:val="24"/>
        </w:rPr>
      </w:pPr>
      <w:r>
        <w:rPr>
          <w:szCs w:val="24"/>
        </w:rPr>
        <w:t xml:space="preserve">Here the principle of single inheritance is violated because two quite distinct </w:t>
      </w:r>
      <w:proofErr w:type="spellStart"/>
      <w:r>
        <w:rPr>
          <w:i/>
          <w:szCs w:val="24"/>
        </w:rPr>
        <w:t>is_a</w:t>
      </w:r>
      <w:proofErr w:type="spellEnd"/>
      <w:r>
        <w:rPr>
          <w:szCs w:val="24"/>
        </w:rPr>
        <w:t xml:space="preserve"> hierarchies have been run together—a hierarchy of things on the one hand, and a hierarchy of colors on the other. If we need to create such a combined hierarchy for application purposes (for instance to meet the needs of an automobile paint shop), then this can be achieved simply by combining the two mentioned hierarchies together and, using a </w:t>
      </w:r>
      <w:proofErr w:type="spellStart"/>
      <w:r>
        <w:rPr>
          <w:szCs w:val="24"/>
        </w:rPr>
        <w:t>reasoner</w:t>
      </w:r>
      <w:proofErr w:type="spellEnd"/>
      <w:r>
        <w:rPr>
          <w:szCs w:val="24"/>
        </w:rPr>
        <w:t xml:space="preserve">, create an </w:t>
      </w:r>
      <w:r>
        <w:rPr>
          <w:i/>
          <w:szCs w:val="24"/>
        </w:rPr>
        <w:t>inferred</w:t>
      </w:r>
      <w:r>
        <w:rPr>
          <w:szCs w:val="24"/>
        </w:rPr>
        <w:t xml:space="preserve"> hierarchy </w:t>
      </w:r>
      <w:r w:rsidR="003C1FD9">
        <w:rPr>
          <w:szCs w:val="24"/>
        </w:rPr>
        <w:t>that</w:t>
      </w:r>
      <w:r>
        <w:rPr>
          <w:szCs w:val="24"/>
        </w:rPr>
        <w:t xml:space="preserve"> will depart from single inheritance but meet our application needs.</w:t>
      </w:r>
    </w:p>
    <w:p w14:paraId="54CCB9F0" w14:textId="5C73D84B" w:rsidR="00872256" w:rsidRDefault="00732B45">
      <w:pPr>
        <w:pStyle w:val="TxText"/>
        <w:autoSpaceDE w:val="0"/>
        <w:autoSpaceDN w:val="0"/>
        <w:adjustRightInd w:val="0"/>
        <w:rPr>
          <w:szCs w:val="24"/>
        </w:rPr>
      </w:pPr>
      <w:r>
        <w:rPr>
          <w:szCs w:val="24"/>
        </w:rPr>
        <w:t>To see how r</w:t>
      </w:r>
      <w:r w:rsidR="00872256">
        <w:rPr>
          <w:szCs w:val="24"/>
        </w:rPr>
        <w:t xml:space="preserve">esolving apparent multiple </w:t>
      </w:r>
      <w:proofErr w:type="gramStart"/>
      <w:r w:rsidR="00872256">
        <w:rPr>
          <w:szCs w:val="24"/>
        </w:rPr>
        <w:t>inheritance</w:t>
      </w:r>
      <w:proofErr w:type="gramEnd"/>
      <w:r w:rsidR="00872256">
        <w:rPr>
          <w:szCs w:val="24"/>
        </w:rPr>
        <w:t xml:space="preserve"> in a classification can be instructive and result in clarification of the correct definitions of the entities involved</w:t>
      </w:r>
      <w:r>
        <w:rPr>
          <w:szCs w:val="24"/>
        </w:rPr>
        <w:t>, consider an assertion such as</w:t>
      </w:r>
      <w:r w:rsidR="00872256">
        <w:rPr>
          <w:szCs w:val="24"/>
        </w:rPr>
        <w:t xml:space="preserve"> </w:t>
      </w:r>
      <w:r>
        <w:rPr>
          <w:szCs w:val="24"/>
        </w:rPr>
        <w:t>“</w:t>
      </w:r>
      <w:r w:rsidR="00872256">
        <w:rPr>
          <w:szCs w:val="24"/>
        </w:rPr>
        <w:t>some human beings are mothers</w:t>
      </w:r>
      <w:r>
        <w:rPr>
          <w:szCs w:val="24"/>
        </w:rPr>
        <w:t>.”</w:t>
      </w:r>
      <w:r w:rsidR="00872256">
        <w:rPr>
          <w:szCs w:val="24"/>
        </w:rPr>
        <w:t xml:space="preserve"> </w:t>
      </w:r>
      <w:r>
        <w:rPr>
          <w:szCs w:val="24"/>
        </w:rPr>
        <w:t>W</w:t>
      </w:r>
      <w:r w:rsidR="00872256">
        <w:rPr>
          <w:szCs w:val="24"/>
        </w:rPr>
        <w:t xml:space="preserve">hat we mean </w:t>
      </w:r>
      <w:r>
        <w:rPr>
          <w:szCs w:val="24"/>
        </w:rPr>
        <w:t xml:space="preserve">by this assertion </w:t>
      </w:r>
      <w:r w:rsidR="00872256">
        <w:rPr>
          <w:szCs w:val="24"/>
        </w:rPr>
        <w:t xml:space="preserve">is that some human beings at some stage or stages in their lives play the role of mother in relation to other human beings. It may, now, be tempting to classify </w:t>
      </w:r>
      <w:r w:rsidR="00872256">
        <w:rPr>
          <w:i/>
          <w:szCs w:val="24"/>
        </w:rPr>
        <w:t>mother role</w:t>
      </w:r>
      <w:r w:rsidR="00872256">
        <w:rPr>
          <w:szCs w:val="24"/>
        </w:rPr>
        <w:t xml:space="preserve"> as an example of multiple inheritance, as in </w:t>
      </w:r>
      <w:r w:rsidR="00EE018B">
        <w:rPr>
          <w:rStyle w:val="FgCOFigureCallOut"/>
          <w:szCs w:val="24"/>
        </w:rPr>
        <w:t>f</w:t>
      </w:r>
      <w:r w:rsidR="00872256">
        <w:rPr>
          <w:rStyle w:val="FgCOFigureCallOut"/>
          <w:szCs w:val="24"/>
        </w:rPr>
        <w:t>igure 4.6</w:t>
      </w:r>
      <w:r w:rsidR="00872256">
        <w:rPr>
          <w:szCs w:val="24"/>
        </w:rPr>
        <w:t>:</w:t>
      </w:r>
    </w:p>
    <w:p w14:paraId="4D061ED4" w14:textId="71073C73" w:rsidR="00872256" w:rsidRDefault="00872256">
      <w:pPr>
        <w:pStyle w:val="NoteCNotetoComp"/>
        <w:autoSpaceDE w:val="0"/>
        <w:autoSpaceDN w:val="0"/>
        <w:adjustRightInd w:val="0"/>
        <w:rPr>
          <w:szCs w:val="24"/>
        </w:rPr>
      </w:pPr>
      <w:r>
        <w:rPr>
          <w:szCs w:val="24"/>
        </w:rPr>
        <w:lastRenderedPageBreak/>
        <w:t xml:space="preserve">[Insert </w:t>
      </w:r>
      <w:r w:rsidR="00EE018B">
        <w:rPr>
          <w:rStyle w:val="FgCOFigureCallOut"/>
          <w:szCs w:val="24"/>
        </w:rPr>
        <w:t>f</w:t>
      </w:r>
      <w:r>
        <w:rPr>
          <w:rStyle w:val="FgCOFigureCallOut"/>
          <w:szCs w:val="24"/>
        </w:rPr>
        <w:t>igure 4.6</w:t>
      </w:r>
      <w:r>
        <w:rPr>
          <w:szCs w:val="24"/>
        </w:rPr>
        <w:t>]</w:t>
      </w:r>
    </w:p>
    <w:p w14:paraId="7ED98168" w14:textId="77777777" w:rsidR="00872256" w:rsidRDefault="00872256">
      <w:pPr>
        <w:pStyle w:val="TxText"/>
        <w:autoSpaceDE w:val="0"/>
        <w:autoSpaceDN w:val="0"/>
        <w:adjustRightInd w:val="0"/>
        <w:rPr>
          <w:szCs w:val="24"/>
        </w:rPr>
      </w:pPr>
      <w:r>
        <w:rPr>
          <w:szCs w:val="24"/>
        </w:rPr>
        <w:t xml:space="preserve">A treatment along these lines seems to have the advantage that it would allow the variety of different sorts of mother role to be captured in the ontology. At the same time, however, it would gloss over some important distinctions. Recall what the </w:t>
      </w:r>
      <w:proofErr w:type="spellStart"/>
      <w:r>
        <w:rPr>
          <w:i/>
          <w:szCs w:val="24"/>
        </w:rPr>
        <w:t>is_a</w:t>
      </w:r>
      <w:proofErr w:type="spellEnd"/>
      <w:r>
        <w:rPr>
          <w:szCs w:val="24"/>
        </w:rPr>
        <w:t xml:space="preserve"> relation (represented here by arrows pointing downward) really means:</w:t>
      </w:r>
    </w:p>
    <w:p w14:paraId="79465D2D" w14:textId="77777777" w:rsidR="00872256" w:rsidRDefault="00872256">
      <w:pPr>
        <w:pStyle w:val="DDisplay"/>
        <w:autoSpaceDE w:val="0"/>
        <w:autoSpaceDN w:val="0"/>
        <w:adjustRightInd w:val="0"/>
        <w:rPr>
          <w:szCs w:val="24"/>
        </w:rPr>
      </w:pPr>
      <w:proofErr w:type="gramStart"/>
      <w:r>
        <w:rPr>
          <w:szCs w:val="24"/>
        </w:rPr>
        <w:t>mother</w:t>
      </w:r>
      <w:proofErr w:type="gramEnd"/>
      <w:r>
        <w:rPr>
          <w:szCs w:val="24"/>
        </w:rPr>
        <w:t xml:space="preserve"> role </w:t>
      </w:r>
      <w:proofErr w:type="spellStart"/>
      <w:r>
        <w:rPr>
          <w:szCs w:val="24"/>
        </w:rPr>
        <w:t>is_a</w:t>
      </w:r>
      <w:proofErr w:type="spellEnd"/>
      <w:r>
        <w:rPr>
          <w:szCs w:val="24"/>
        </w:rPr>
        <w:t xml:space="preserve"> social role </w:t>
      </w:r>
      <w:r>
        <w:rPr>
          <w:rFonts w:ascii="Symbol" w:hAnsi="Symbol"/>
          <w:szCs w:val="24"/>
        </w:rPr>
        <w:t></w:t>
      </w:r>
      <w:r>
        <w:rPr>
          <w:szCs w:val="24"/>
        </w:rPr>
        <w:t xml:space="preserve"> every instance of mother role is an instance of social role</w:t>
      </w:r>
    </w:p>
    <w:p w14:paraId="1B7184DB" w14:textId="77777777" w:rsidR="00872256" w:rsidRDefault="00872256">
      <w:pPr>
        <w:pStyle w:val="DDisplay"/>
        <w:autoSpaceDE w:val="0"/>
        <w:autoSpaceDN w:val="0"/>
        <w:adjustRightInd w:val="0"/>
        <w:rPr>
          <w:szCs w:val="24"/>
        </w:rPr>
      </w:pPr>
      <w:proofErr w:type="gramStart"/>
      <w:r>
        <w:rPr>
          <w:szCs w:val="24"/>
        </w:rPr>
        <w:t>mother</w:t>
      </w:r>
      <w:proofErr w:type="gramEnd"/>
      <w:r>
        <w:rPr>
          <w:szCs w:val="24"/>
        </w:rPr>
        <w:t xml:space="preserve"> role </w:t>
      </w:r>
      <w:proofErr w:type="spellStart"/>
      <w:r>
        <w:rPr>
          <w:szCs w:val="24"/>
        </w:rPr>
        <w:t>is_a</w:t>
      </w:r>
      <w:proofErr w:type="spellEnd"/>
      <w:r>
        <w:rPr>
          <w:szCs w:val="24"/>
        </w:rPr>
        <w:t xml:space="preserve"> biological role </w:t>
      </w:r>
      <w:r>
        <w:rPr>
          <w:rFonts w:ascii="Symbol" w:hAnsi="Symbol"/>
          <w:szCs w:val="24"/>
        </w:rPr>
        <w:t></w:t>
      </w:r>
      <w:r>
        <w:rPr>
          <w:szCs w:val="24"/>
        </w:rPr>
        <w:t xml:space="preserve"> every instance of mother role is an instance of biological role</w:t>
      </w:r>
    </w:p>
    <w:p w14:paraId="6D02829F" w14:textId="005A11A5" w:rsidR="00872256" w:rsidRDefault="00872256" w:rsidP="00C56C1A">
      <w:pPr>
        <w:pStyle w:val="TxCTextContinuation"/>
      </w:pPr>
      <w:r>
        <w:t>But neither of these assertions is</w:t>
      </w:r>
      <w:r w:rsidR="00FE6A4C">
        <w:t xml:space="preserve"> correct</w:t>
      </w:r>
      <w:r>
        <w:t xml:space="preserve">, unfortunately. Though often identified by the single word </w:t>
      </w:r>
      <w:r w:rsidR="003C1FD9">
        <w:t>“</w:t>
      </w:r>
      <w:r>
        <w:t>mother,</w:t>
      </w:r>
      <w:r w:rsidR="003C1FD9">
        <w:t>”</w:t>
      </w:r>
      <w:r>
        <w:t xml:space="preserve"> the social and biological senses of this term are not as closely connected as we might think. It is possible to be a biological mother without playing the social role of being a mother (for example</w:t>
      </w:r>
      <w:r w:rsidR="00374777">
        <w:t xml:space="preserve">, </w:t>
      </w:r>
      <w:r>
        <w:t xml:space="preserve">if one gives one’s child up for adoption) and it is possible to play the social role of mother without being a biological mother (if one has adopted a child). Either of the two classifications in </w:t>
      </w:r>
      <w:r w:rsidR="00EE018B">
        <w:rPr>
          <w:rStyle w:val="FgCOFigureCallOut"/>
          <w:szCs w:val="24"/>
        </w:rPr>
        <w:t>f</w:t>
      </w:r>
      <w:r>
        <w:rPr>
          <w:rStyle w:val="FgCOFigureCallOut"/>
          <w:szCs w:val="24"/>
        </w:rPr>
        <w:t>igure 4.7</w:t>
      </w:r>
      <w:r>
        <w:t xml:space="preserve"> comes closer to a correct way of thinking about the universal </w:t>
      </w:r>
      <w:r>
        <w:rPr>
          <w:i/>
        </w:rPr>
        <w:t>mother</w:t>
      </w:r>
      <w:r>
        <w:t xml:space="preserve"> and how it should be classified; and, importantly, neither involves multiple </w:t>
      </w:r>
      <w:proofErr w:type="gramStart"/>
      <w:r>
        <w:t>inheritance</w:t>
      </w:r>
      <w:proofErr w:type="gramEnd"/>
      <w:r>
        <w:t>.</w:t>
      </w:r>
    </w:p>
    <w:p w14:paraId="145A0F64" w14:textId="75583510" w:rsidR="00872256" w:rsidRDefault="00872256">
      <w:pPr>
        <w:pStyle w:val="NoteCNotetoComp"/>
        <w:autoSpaceDE w:val="0"/>
        <w:autoSpaceDN w:val="0"/>
        <w:adjustRightInd w:val="0"/>
        <w:rPr>
          <w:szCs w:val="24"/>
        </w:rPr>
      </w:pPr>
      <w:r>
        <w:rPr>
          <w:szCs w:val="24"/>
        </w:rPr>
        <w:t xml:space="preserve">[Insert </w:t>
      </w:r>
      <w:r w:rsidR="00EE018B">
        <w:rPr>
          <w:rStyle w:val="FgCOFigureCallOut"/>
          <w:szCs w:val="24"/>
        </w:rPr>
        <w:t>f</w:t>
      </w:r>
      <w:r>
        <w:rPr>
          <w:rStyle w:val="FgCOFigureCallOut"/>
          <w:szCs w:val="24"/>
        </w:rPr>
        <w:t>igure 4.7</w:t>
      </w:r>
      <w:r>
        <w:rPr>
          <w:szCs w:val="24"/>
        </w:rPr>
        <w:t>]</w:t>
      </w:r>
    </w:p>
    <w:p w14:paraId="5E0D2BF2" w14:textId="318D772E" w:rsidR="00872256" w:rsidRPr="00732B45" w:rsidRDefault="00872256">
      <w:pPr>
        <w:pStyle w:val="TxText"/>
        <w:autoSpaceDE w:val="0"/>
        <w:autoSpaceDN w:val="0"/>
        <w:adjustRightInd w:val="0"/>
        <w:rPr>
          <w:szCs w:val="24"/>
        </w:rPr>
      </w:pPr>
      <w:r>
        <w:rPr>
          <w:szCs w:val="24"/>
        </w:rPr>
        <w:t xml:space="preserve">Clearly, it is often possible to classify given individuals in more than one way. For example, pediatric surgeons might be classified both according to their patients and according to the procedures they perform. However, in such cases, the answer is not to create a single taxonomy with multiple </w:t>
      </w:r>
      <w:proofErr w:type="gramStart"/>
      <w:r>
        <w:rPr>
          <w:szCs w:val="24"/>
        </w:rPr>
        <w:t>inheritance</w:t>
      </w:r>
      <w:proofErr w:type="gramEnd"/>
      <w:r>
        <w:rPr>
          <w:szCs w:val="24"/>
        </w:rPr>
        <w:t xml:space="preserve">. Rather, one begins by constructing separate </w:t>
      </w:r>
      <w:r w:rsidR="003C1FD9">
        <w:rPr>
          <w:szCs w:val="24"/>
        </w:rPr>
        <w:t>“</w:t>
      </w:r>
      <w:r>
        <w:rPr>
          <w:szCs w:val="24"/>
        </w:rPr>
        <w:t>normalized</w:t>
      </w:r>
      <w:r w:rsidR="003C1FD9">
        <w:rPr>
          <w:szCs w:val="24"/>
        </w:rPr>
        <w:t>”</w:t>
      </w:r>
      <w:r>
        <w:rPr>
          <w:szCs w:val="24"/>
        </w:rPr>
        <w:t xml:space="preserve"> classifications each using only single inheritance and each built by downward population from a </w:t>
      </w:r>
      <w:r>
        <w:rPr>
          <w:szCs w:val="24"/>
        </w:rPr>
        <w:lastRenderedPageBreak/>
        <w:t>shared upper</w:t>
      </w:r>
      <w:r w:rsidR="003C1FD9">
        <w:rPr>
          <w:szCs w:val="24"/>
        </w:rPr>
        <w:t>-</w:t>
      </w:r>
      <w:r>
        <w:rPr>
          <w:szCs w:val="24"/>
        </w:rPr>
        <w:t>level ontology</w:t>
      </w:r>
      <w:r w:rsidR="00732B45">
        <w:rPr>
          <w:szCs w:val="24"/>
        </w:rPr>
        <w:t>. On this basis</w:t>
      </w:r>
      <w:r w:rsidR="00541A92">
        <w:rPr>
          <w:szCs w:val="24"/>
        </w:rPr>
        <w:t>,</w:t>
      </w:r>
      <w:r w:rsidR="00732B45">
        <w:rPr>
          <w:szCs w:val="24"/>
        </w:rPr>
        <w:t xml:space="preserve"> one can </w:t>
      </w:r>
      <w:r>
        <w:rPr>
          <w:szCs w:val="24"/>
        </w:rPr>
        <w:t xml:space="preserve">then use the definitions of the terms that appear in these two ontologies to spell out the relations between the terms appearing in each. Computer </w:t>
      </w:r>
      <w:proofErr w:type="spellStart"/>
      <w:r>
        <w:rPr>
          <w:szCs w:val="24"/>
        </w:rPr>
        <w:t>reasoners</w:t>
      </w:r>
      <w:proofErr w:type="spellEnd"/>
      <w:r>
        <w:rPr>
          <w:szCs w:val="24"/>
        </w:rPr>
        <w:t xml:space="preserve"> can then use these definitions to create a compound ontology, in which single inheritance no longer holds, to address specific application purposes.</w:t>
      </w:r>
      <w:r>
        <w:rPr>
          <w:rStyle w:val="citefn"/>
          <w:szCs w:val="24"/>
          <w:vertAlign w:val="superscript"/>
        </w:rPr>
        <w:t>24</w:t>
      </w:r>
    </w:p>
    <w:p w14:paraId="3A5BBABB" w14:textId="01F961B1" w:rsidR="00872256" w:rsidRDefault="00872256" w:rsidP="00541A92">
      <w:pPr>
        <w:pStyle w:val="LList"/>
        <w:tabs>
          <w:tab w:val="left" w:pos="240"/>
          <w:tab w:val="left" w:pos="480"/>
          <w:tab w:val="left" w:pos="960"/>
        </w:tabs>
        <w:autoSpaceDE w:val="0"/>
        <w:autoSpaceDN w:val="0"/>
        <w:adjustRightInd w:val="0"/>
        <w:rPr>
          <w:szCs w:val="24"/>
        </w:rPr>
      </w:pPr>
      <w:r>
        <w:rPr>
          <w:szCs w:val="24"/>
        </w:rPr>
        <w:t>24</w:t>
      </w:r>
      <w:r w:rsidR="00715980">
        <w:rPr>
          <w:szCs w:val="24"/>
        </w:rPr>
        <w:t>.</w:t>
      </w:r>
      <w:r w:rsidR="00715980">
        <w:rPr>
          <w:szCs w:val="24"/>
        </w:rPr>
        <w:t> </w:t>
      </w:r>
      <w:r w:rsidR="001F0278" w:rsidRPr="001F0278">
        <w:rPr>
          <w:szCs w:val="24"/>
        </w:rPr>
        <w:t xml:space="preserve"> </w:t>
      </w:r>
      <w:r w:rsidR="001F0278">
        <w:rPr>
          <w:szCs w:val="24"/>
        </w:rPr>
        <w:t xml:space="preserve">Both developers and users of </w:t>
      </w:r>
      <w:proofErr w:type="gramStart"/>
      <w:r w:rsidR="001F0278">
        <w:rPr>
          <w:szCs w:val="24"/>
        </w:rPr>
        <w:t>an ontology</w:t>
      </w:r>
      <w:proofErr w:type="gramEnd"/>
      <w:r w:rsidR="001F0278">
        <w:rPr>
          <w:szCs w:val="24"/>
        </w:rPr>
        <w:t xml:space="preserve"> should respect t</w:t>
      </w:r>
      <w:r w:rsidR="00715980">
        <w:rPr>
          <w:szCs w:val="24"/>
        </w:rPr>
        <w:t>he o</w:t>
      </w:r>
      <w:r>
        <w:rPr>
          <w:szCs w:val="24"/>
        </w:rPr>
        <w:t>pen</w:t>
      </w:r>
      <w:r w:rsidR="002F402B">
        <w:rPr>
          <w:szCs w:val="24"/>
        </w:rPr>
        <w:t>-</w:t>
      </w:r>
      <w:r w:rsidR="00715980">
        <w:rPr>
          <w:szCs w:val="24"/>
        </w:rPr>
        <w:t>w</w:t>
      </w:r>
      <w:r>
        <w:rPr>
          <w:szCs w:val="24"/>
        </w:rPr>
        <w:t xml:space="preserve">orld </w:t>
      </w:r>
      <w:r w:rsidR="00715980">
        <w:rPr>
          <w:szCs w:val="24"/>
        </w:rPr>
        <w:t>a</w:t>
      </w:r>
      <w:r>
        <w:rPr>
          <w:szCs w:val="24"/>
        </w:rPr>
        <w:t>ssumption</w:t>
      </w:r>
      <w:r w:rsidR="00715980">
        <w:rPr>
          <w:szCs w:val="24"/>
        </w:rPr>
        <w:t>.</w:t>
      </w:r>
    </w:p>
    <w:p w14:paraId="6C176D46" w14:textId="024A0AAE" w:rsidR="00872256" w:rsidRDefault="00872256">
      <w:pPr>
        <w:pStyle w:val="TxCTextContinuation"/>
        <w:autoSpaceDE w:val="0"/>
        <w:autoSpaceDN w:val="0"/>
        <w:adjustRightInd w:val="0"/>
        <w:rPr>
          <w:szCs w:val="24"/>
        </w:rPr>
      </w:pPr>
      <w:r>
        <w:rPr>
          <w:szCs w:val="24"/>
        </w:rPr>
        <w:t>On the one hand</w:t>
      </w:r>
      <w:r w:rsidR="003C1FD9">
        <w:rPr>
          <w:szCs w:val="24"/>
        </w:rPr>
        <w:t>,</w:t>
      </w:r>
      <w:r>
        <w:rPr>
          <w:szCs w:val="24"/>
        </w:rPr>
        <w:t xml:space="preserve"> </w:t>
      </w:r>
      <w:proofErr w:type="gramStart"/>
      <w:r>
        <w:rPr>
          <w:szCs w:val="24"/>
        </w:rPr>
        <w:t>an ontology</w:t>
      </w:r>
      <w:proofErr w:type="gramEnd"/>
      <w:r>
        <w:rPr>
          <w:szCs w:val="24"/>
        </w:rPr>
        <w:t xml:space="preserve"> should be as complete as possible, given the specific purpose for which it is created. This means: representations of universals should be included in the ontology whenever they are relevant to the purposes of the ontology and fall within its scope. An ideal classification, of the sort </w:t>
      </w:r>
      <w:r w:rsidR="003C1FD9">
        <w:rPr>
          <w:szCs w:val="24"/>
        </w:rPr>
        <w:t>that</w:t>
      </w:r>
      <w:r>
        <w:rPr>
          <w:szCs w:val="24"/>
        </w:rPr>
        <w:t xml:space="preserve"> ontologies created for support of scientific research might seek to achieve, would include all existing domain universals at each level in the ontology’s </w:t>
      </w:r>
      <w:proofErr w:type="spellStart"/>
      <w:r>
        <w:rPr>
          <w:i/>
          <w:szCs w:val="24"/>
        </w:rPr>
        <w:t>is_a</w:t>
      </w:r>
      <w:proofErr w:type="spellEnd"/>
      <w:r>
        <w:rPr>
          <w:szCs w:val="24"/>
        </w:rPr>
        <w:t xml:space="preserve"> hierarchy. Thus it would include, for example, all the universals that are discussed in </w:t>
      </w:r>
      <w:r w:rsidR="001F0278">
        <w:rPr>
          <w:szCs w:val="24"/>
        </w:rPr>
        <w:t xml:space="preserve">current </w:t>
      </w:r>
      <w:r>
        <w:rPr>
          <w:szCs w:val="24"/>
        </w:rPr>
        <w:t xml:space="preserve">literature pertaining to the relevant domain. In nontrivial domains such as biology and medicine, of course, this ideal will never be achieved. This is because new scientific information will need to be accommodated with every scientific advance. In such domains </w:t>
      </w:r>
      <w:proofErr w:type="gramStart"/>
      <w:r>
        <w:rPr>
          <w:szCs w:val="24"/>
        </w:rPr>
        <w:t>an ontology</w:t>
      </w:r>
      <w:proofErr w:type="gramEnd"/>
      <w:r>
        <w:rPr>
          <w:szCs w:val="24"/>
        </w:rPr>
        <w:t xml:space="preserve"> will never be complete, and its authors should make this clear to potential users. Ontologies in general are built on the basis of the </w:t>
      </w:r>
      <w:r>
        <w:rPr>
          <w:i/>
          <w:szCs w:val="24"/>
        </w:rPr>
        <w:t>open</w:t>
      </w:r>
      <w:r w:rsidR="002F402B">
        <w:rPr>
          <w:i/>
          <w:szCs w:val="24"/>
        </w:rPr>
        <w:t>-</w:t>
      </w:r>
      <w:r>
        <w:rPr>
          <w:i/>
          <w:szCs w:val="24"/>
        </w:rPr>
        <w:t>world assumption</w:t>
      </w:r>
      <w:r>
        <w:rPr>
          <w:szCs w:val="24"/>
        </w:rPr>
        <w:t xml:space="preserve">, </w:t>
      </w:r>
      <w:r w:rsidR="002F402B">
        <w:rPr>
          <w:szCs w:val="24"/>
        </w:rPr>
        <w:t xml:space="preserve">or OWA, </w:t>
      </w:r>
      <w:r>
        <w:rPr>
          <w:szCs w:val="24"/>
        </w:rPr>
        <w:t xml:space="preserve">which means (here) that </w:t>
      </w:r>
      <w:proofErr w:type="gramStart"/>
      <w:r>
        <w:rPr>
          <w:szCs w:val="24"/>
        </w:rPr>
        <w:t>each ontology</w:t>
      </w:r>
      <w:proofErr w:type="gramEnd"/>
      <w:r>
        <w:rPr>
          <w:szCs w:val="24"/>
        </w:rPr>
        <w:t xml:space="preserve"> is built in a flexible manner to allow extension and correction, and is never put forward as providing a complete assay of the domain in question. Where a new phenomenon is encountered that is relevant to the ontology and falls within its scope, but for which no appropriate term is provided, the proper strategy is to identify the most-specific term in the ontology under which the phenomenon falls, and then to propose an appropriate child term to be added to the ontology hierarchy. The open</w:t>
      </w:r>
      <w:r w:rsidR="004D6A5E">
        <w:rPr>
          <w:szCs w:val="24"/>
        </w:rPr>
        <w:t>-</w:t>
      </w:r>
      <w:r>
        <w:rPr>
          <w:szCs w:val="24"/>
        </w:rPr>
        <w:t xml:space="preserve">world assumption implies that </w:t>
      </w:r>
      <w:r w:rsidR="00806C92">
        <w:rPr>
          <w:szCs w:val="24"/>
        </w:rPr>
        <w:t xml:space="preserve">no logical consequences follow </w:t>
      </w:r>
      <w:r>
        <w:rPr>
          <w:szCs w:val="24"/>
        </w:rPr>
        <w:t xml:space="preserve">from the fact that a given term is </w:t>
      </w:r>
      <w:r>
        <w:rPr>
          <w:i/>
          <w:szCs w:val="24"/>
        </w:rPr>
        <w:t>not</w:t>
      </w:r>
      <w:r>
        <w:rPr>
          <w:szCs w:val="24"/>
        </w:rPr>
        <w:t xml:space="preserve"> included in </w:t>
      </w:r>
      <w:proofErr w:type="gramStart"/>
      <w:r>
        <w:rPr>
          <w:szCs w:val="24"/>
        </w:rPr>
        <w:t>an ontology</w:t>
      </w:r>
      <w:proofErr w:type="gramEnd"/>
      <w:r>
        <w:rPr>
          <w:szCs w:val="24"/>
        </w:rPr>
        <w:t>.</w:t>
      </w:r>
    </w:p>
    <w:p w14:paraId="59C8125C" w14:textId="27AE9C63" w:rsidR="00872256" w:rsidRDefault="00872256">
      <w:pPr>
        <w:pStyle w:val="LList"/>
        <w:tabs>
          <w:tab w:val="left" w:pos="240"/>
          <w:tab w:val="left" w:pos="480"/>
          <w:tab w:val="left" w:pos="960"/>
        </w:tabs>
        <w:autoSpaceDE w:val="0"/>
        <w:autoSpaceDN w:val="0"/>
        <w:adjustRightInd w:val="0"/>
        <w:rPr>
          <w:szCs w:val="24"/>
        </w:rPr>
      </w:pPr>
      <w:r>
        <w:rPr>
          <w:szCs w:val="24"/>
        </w:rPr>
        <w:lastRenderedPageBreak/>
        <w:t>25</w:t>
      </w:r>
      <w:r w:rsidR="00715980">
        <w:rPr>
          <w:szCs w:val="24"/>
        </w:rPr>
        <w:t>.</w:t>
      </w:r>
      <w:r w:rsidR="00715980">
        <w:rPr>
          <w:szCs w:val="24"/>
        </w:rPr>
        <w:t> </w:t>
      </w:r>
      <w:r w:rsidR="001F0278">
        <w:rPr>
          <w:szCs w:val="24"/>
        </w:rPr>
        <w:t>Adhere to the rule of o</w:t>
      </w:r>
      <w:r>
        <w:rPr>
          <w:szCs w:val="24"/>
        </w:rPr>
        <w:t>bjectivity</w:t>
      </w:r>
      <w:r w:rsidR="001F0278">
        <w:rPr>
          <w:szCs w:val="24"/>
        </w:rPr>
        <w:t>, which means</w:t>
      </w:r>
      <w:r w:rsidR="0070081E">
        <w:rPr>
          <w:szCs w:val="24"/>
        </w:rPr>
        <w:t xml:space="preserve"> </w:t>
      </w:r>
      <w:r w:rsidR="001F0278">
        <w:rPr>
          <w:szCs w:val="24"/>
        </w:rPr>
        <w:t>describe what exists in reality not what is known about what exists in reality.</w:t>
      </w:r>
    </w:p>
    <w:p w14:paraId="6B753DE5" w14:textId="70B24147" w:rsidR="00872256" w:rsidRDefault="00872256">
      <w:pPr>
        <w:pStyle w:val="TxCTextContinuation"/>
        <w:autoSpaceDE w:val="0"/>
        <w:autoSpaceDN w:val="0"/>
        <w:adjustRightInd w:val="0"/>
        <w:rPr>
          <w:szCs w:val="24"/>
        </w:rPr>
      </w:pPr>
      <w:r>
        <w:rPr>
          <w:szCs w:val="24"/>
        </w:rPr>
        <w:t>Ontologies created using our recommended methodology are representations of what exists in reality. What exists is not a function of our current state of biological knowledge. The universals treated by natural science in any given domain are discovered, not invented or created.</w:t>
      </w:r>
    </w:p>
    <w:p w14:paraId="0BD4584E" w14:textId="6B375EC1" w:rsidR="00872256" w:rsidRDefault="00872256">
      <w:pPr>
        <w:pStyle w:val="TxText"/>
        <w:autoSpaceDE w:val="0"/>
        <w:autoSpaceDN w:val="0"/>
        <w:adjustRightInd w:val="0"/>
        <w:rPr>
          <w:szCs w:val="24"/>
        </w:rPr>
      </w:pPr>
      <w:r>
        <w:rPr>
          <w:szCs w:val="24"/>
        </w:rPr>
        <w:t xml:space="preserve">This is why it is necessary </w:t>
      </w:r>
      <w:r w:rsidR="00806C92">
        <w:rPr>
          <w:szCs w:val="24"/>
        </w:rPr>
        <w:t xml:space="preserve">when building </w:t>
      </w:r>
      <w:proofErr w:type="gramStart"/>
      <w:r w:rsidR="00806C92">
        <w:rPr>
          <w:szCs w:val="24"/>
        </w:rPr>
        <w:t>an ontology</w:t>
      </w:r>
      <w:proofErr w:type="gramEnd"/>
      <w:r w:rsidR="00806C92">
        <w:rPr>
          <w:szCs w:val="24"/>
        </w:rPr>
        <w:t xml:space="preserve"> </w:t>
      </w:r>
      <w:r>
        <w:rPr>
          <w:szCs w:val="24"/>
        </w:rPr>
        <w:t xml:space="preserve">to take into account the best available scientific information about the reality in the salient domain. The goal is to systematically organize the terminological content of that information, paying attention to the essential characteristics of each type of entity. The current state of scientific knowledge is thus crucial for the building of ontologies. Yet the terms included in the ontology </w:t>
      </w:r>
      <w:r>
        <w:rPr>
          <w:i/>
          <w:szCs w:val="24"/>
        </w:rPr>
        <w:t xml:space="preserve">do not refer to our </w:t>
      </w:r>
      <w:r w:rsidR="006B67FF">
        <w:rPr>
          <w:i/>
          <w:szCs w:val="24"/>
        </w:rPr>
        <w:t xml:space="preserve">current </w:t>
      </w:r>
      <w:r>
        <w:rPr>
          <w:i/>
          <w:szCs w:val="24"/>
        </w:rPr>
        <w:t>state of knowledge</w:t>
      </w:r>
      <w:r>
        <w:rPr>
          <w:szCs w:val="24"/>
        </w:rPr>
        <w:t xml:space="preserve">. Rather they refer to the corresponding entities in reality. Thus </w:t>
      </w:r>
      <w:proofErr w:type="gramStart"/>
      <w:r>
        <w:rPr>
          <w:szCs w:val="24"/>
        </w:rPr>
        <w:t>an ontology</w:t>
      </w:r>
      <w:proofErr w:type="gramEnd"/>
      <w:r>
        <w:rPr>
          <w:szCs w:val="24"/>
        </w:rPr>
        <w:t xml:space="preserve"> should not contain classes like: “known allergy,” “empirically confirmed boson,” </w:t>
      </w:r>
      <w:r w:rsidR="006B67FF">
        <w:rPr>
          <w:szCs w:val="24"/>
        </w:rPr>
        <w:t xml:space="preserve">or </w:t>
      </w:r>
      <w:r>
        <w:rPr>
          <w:szCs w:val="24"/>
        </w:rPr>
        <w:t>“unclassified influenza</w:t>
      </w:r>
      <w:r w:rsidR="006B67FF">
        <w:rPr>
          <w:szCs w:val="24"/>
        </w:rPr>
        <w:t>.</w:t>
      </w:r>
      <w:r>
        <w:rPr>
          <w:szCs w:val="24"/>
        </w:rPr>
        <w:t xml:space="preserve">” The ontology should not confuse </w:t>
      </w:r>
      <w:r>
        <w:rPr>
          <w:i/>
          <w:szCs w:val="24"/>
        </w:rPr>
        <w:t>disease</w:t>
      </w:r>
      <w:r>
        <w:rPr>
          <w:szCs w:val="24"/>
        </w:rPr>
        <w:t xml:space="preserve"> with </w:t>
      </w:r>
      <w:r>
        <w:rPr>
          <w:i/>
          <w:szCs w:val="24"/>
        </w:rPr>
        <w:t>diagnosis</w:t>
      </w:r>
      <w:r>
        <w:rPr>
          <w:szCs w:val="24"/>
        </w:rPr>
        <w:t xml:space="preserve"> and it should not confuse </w:t>
      </w:r>
      <w:r>
        <w:rPr>
          <w:i/>
          <w:szCs w:val="24"/>
        </w:rPr>
        <w:t>result of measurement</w:t>
      </w:r>
      <w:r>
        <w:rPr>
          <w:szCs w:val="24"/>
        </w:rPr>
        <w:t xml:space="preserve"> with </w:t>
      </w:r>
      <w:r>
        <w:rPr>
          <w:i/>
          <w:szCs w:val="24"/>
        </w:rPr>
        <w:t>magnitude that is being measured.</w:t>
      </w:r>
    </w:p>
    <w:p w14:paraId="6C4C6134" w14:textId="463AF1FC" w:rsidR="00872256" w:rsidRDefault="00872256">
      <w:pPr>
        <w:pStyle w:val="H1HeadingLevel1"/>
        <w:autoSpaceDE w:val="0"/>
        <w:autoSpaceDN w:val="0"/>
        <w:adjustRightInd w:val="0"/>
        <w:rPr>
          <w:szCs w:val="24"/>
        </w:rPr>
      </w:pPr>
      <w:r>
        <w:rPr>
          <w:szCs w:val="24"/>
        </w:rPr>
        <w:t>Conclusion</w:t>
      </w:r>
    </w:p>
    <w:p w14:paraId="493A02EC" w14:textId="74DA6502" w:rsidR="00872256" w:rsidRDefault="00872256">
      <w:pPr>
        <w:pStyle w:val="TxNITextNoIndent"/>
        <w:autoSpaceDE w:val="0"/>
        <w:autoSpaceDN w:val="0"/>
        <w:adjustRightInd w:val="0"/>
        <w:rPr>
          <w:szCs w:val="24"/>
        </w:rPr>
      </w:pPr>
      <w:r>
        <w:rPr>
          <w:szCs w:val="24"/>
        </w:rPr>
        <w:t xml:space="preserve">The process of regimenting the domain information </w:t>
      </w:r>
      <w:r w:rsidR="00FE6A4C" w:rsidRPr="00FE6A4C">
        <w:rPr>
          <w:szCs w:val="24"/>
        </w:rPr>
        <w:t xml:space="preserve">that </w:t>
      </w:r>
      <w:proofErr w:type="gramStart"/>
      <w:r w:rsidR="00FE6A4C" w:rsidRPr="00FE6A4C">
        <w:rPr>
          <w:szCs w:val="24"/>
        </w:rPr>
        <w:t>an ontology</w:t>
      </w:r>
      <w:proofErr w:type="gramEnd"/>
      <w:r w:rsidR="00FE6A4C" w:rsidRPr="00FE6A4C">
        <w:rPr>
          <w:szCs w:val="24"/>
        </w:rPr>
        <w:t xml:space="preserve"> contains involves the following steps</w:t>
      </w:r>
      <w:r>
        <w:rPr>
          <w:szCs w:val="24"/>
        </w:rPr>
        <w:t>. First, select the terms that are to be included in the ontology based on domain information that has already been gathered</w:t>
      </w:r>
      <w:r w:rsidR="00562E25">
        <w:rPr>
          <w:szCs w:val="24"/>
        </w:rPr>
        <w:t>,</w:t>
      </w:r>
      <w:r>
        <w:rPr>
          <w:szCs w:val="24"/>
        </w:rPr>
        <w:t xml:space="preserve"> and distinguish preferred labels and synonyms. Second, provide clear, scientifically accurate and logically coherent definitions for each of these terms. Third, explicitly recognize the location of each of these terms in a hierarchical classification of the domain information. </w:t>
      </w:r>
      <w:r w:rsidR="00562E25">
        <w:rPr>
          <w:szCs w:val="24"/>
        </w:rPr>
        <w:t>These steps</w:t>
      </w:r>
      <w:r>
        <w:rPr>
          <w:szCs w:val="24"/>
        </w:rPr>
        <w:t xml:space="preserve"> are to be carried out in accordance with the </w:t>
      </w:r>
      <w:r>
        <w:rPr>
          <w:szCs w:val="24"/>
        </w:rPr>
        <w:lastRenderedPageBreak/>
        <w:t>principles</w:t>
      </w:r>
      <w:r w:rsidR="00562E25">
        <w:rPr>
          <w:szCs w:val="24"/>
        </w:rPr>
        <w:t xml:space="preserve"> listed throughout the chapter</w:t>
      </w:r>
      <w:r>
        <w:rPr>
          <w:szCs w:val="24"/>
        </w:rPr>
        <w:t>.</w:t>
      </w:r>
      <w:r w:rsidR="006B67FF">
        <w:rPr>
          <w:szCs w:val="24"/>
        </w:rPr>
        <w:t xml:space="preserve"> In the next chapter</w:t>
      </w:r>
      <w:r w:rsidR="0070081E">
        <w:rPr>
          <w:szCs w:val="24"/>
        </w:rPr>
        <w:t>,</w:t>
      </w:r>
      <w:r w:rsidR="006B67FF">
        <w:rPr>
          <w:szCs w:val="24"/>
        </w:rPr>
        <w:t xml:space="preserve"> we will show how these principles are applied in the context of Basic Formal Ontology.</w:t>
      </w:r>
    </w:p>
    <w:p w14:paraId="518EFB50" w14:textId="7961F96E" w:rsidR="00872256" w:rsidRDefault="00872256">
      <w:pPr>
        <w:pStyle w:val="H1HeadingLevel1"/>
        <w:autoSpaceDE w:val="0"/>
        <w:autoSpaceDN w:val="0"/>
        <w:adjustRightInd w:val="0"/>
        <w:rPr>
          <w:szCs w:val="24"/>
        </w:rPr>
      </w:pPr>
      <w:r>
        <w:rPr>
          <w:szCs w:val="24"/>
        </w:rPr>
        <w:t>Further Readings on Definitions and Categorization</w:t>
      </w:r>
    </w:p>
    <w:p w14:paraId="0F3808D4" w14:textId="77932952" w:rsidR="00872256" w:rsidRDefault="00872256">
      <w:pPr>
        <w:pStyle w:val="RefTxReferenceText"/>
        <w:autoSpaceDE w:val="0"/>
        <w:autoSpaceDN w:val="0"/>
        <w:adjustRightInd w:val="0"/>
        <w:rPr>
          <w:szCs w:val="24"/>
        </w:rPr>
      </w:pPr>
      <w:commentRangeStart w:id="6"/>
      <w:commentRangeStart w:id="7"/>
      <w:proofErr w:type="spellStart"/>
      <w:r>
        <w:rPr>
          <w:rStyle w:val="bibsurname"/>
          <w:szCs w:val="24"/>
        </w:rPr>
        <w:t>Ceusters</w:t>
      </w:r>
      <w:commentRangeEnd w:id="6"/>
      <w:proofErr w:type="spellEnd"/>
      <w:r w:rsidR="00C26346">
        <w:rPr>
          <w:rStyle w:val="CommentReference"/>
          <w:lang w:val="x-none" w:eastAsia="x-none"/>
        </w:rPr>
        <w:commentReference w:id="6"/>
      </w:r>
      <w:commentRangeEnd w:id="7"/>
      <w:r w:rsidR="00DE70C3">
        <w:rPr>
          <w:rStyle w:val="CommentReference"/>
          <w:lang w:val="x-none" w:eastAsia="x-none"/>
        </w:rPr>
        <w:commentReference w:id="7"/>
      </w:r>
      <w:r>
        <w:rPr>
          <w:szCs w:val="24"/>
        </w:rPr>
        <w:t xml:space="preserve">, </w:t>
      </w:r>
      <w:r>
        <w:rPr>
          <w:rStyle w:val="bibfname"/>
          <w:szCs w:val="24"/>
        </w:rPr>
        <w:t>Werner</w:t>
      </w:r>
      <w:r>
        <w:rPr>
          <w:szCs w:val="24"/>
        </w:rPr>
        <w:t xml:space="preserve">, and </w:t>
      </w:r>
      <w:r>
        <w:rPr>
          <w:rStyle w:val="bibfname"/>
          <w:szCs w:val="24"/>
        </w:rPr>
        <w:t>Barry</w:t>
      </w:r>
      <w:r>
        <w:rPr>
          <w:szCs w:val="24"/>
        </w:rPr>
        <w:t xml:space="preserve"> </w:t>
      </w:r>
      <w:r>
        <w:rPr>
          <w:rStyle w:val="bibsurname"/>
          <w:szCs w:val="24"/>
        </w:rPr>
        <w:t>Smith</w:t>
      </w:r>
      <w:r>
        <w:rPr>
          <w:szCs w:val="24"/>
        </w:rPr>
        <w:t>. “</w:t>
      </w:r>
      <w:r w:rsidRPr="00DE70C3">
        <w:rPr>
          <w:rStyle w:val="bibchaptertitle"/>
          <w:szCs w:val="24"/>
        </w:rPr>
        <w:t>A Realism-Based Approach to the Evolution of Biomedical Ontologies</w:t>
      </w:r>
      <w:r w:rsidRPr="00DE70C3">
        <w:t>.</w:t>
      </w:r>
      <w:r>
        <w:rPr>
          <w:szCs w:val="24"/>
        </w:rPr>
        <w:t xml:space="preserve">” </w:t>
      </w:r>
      <w:proofErr w:type="gramStart"/>
      <w:r w:rsidR="00DE70C3">
        <w:rPr>
          <w:szCs w:val="24"/>
        </w:rPr>
        <w:t xml:space="preserve">In </w:t>
      </w:r>
      <w:r w:rsidR="00DE70C3" w:rsidRPr="00DE70C3">
        <w:rPr>
          <w:rStyle w:val="bibbook"/>
        </w:rPr>
        <w:t>Proceedings of the AMIA Symposium</w:t>
      </w:r>
      <w:r w:rsidR="00DE70C3">
        <w:rPr>
          <w:szCs w:val="24"/>
        </w:rPr>
        <w:t xml:space="preserve">, </w:t>
      </w:r>
      <w:r w:rsidR="00DE70C3" w:rsidRPr="00817894">
        <w:rPr>
          <w:rStyle w:val="bibfpage"/>
        </w:rPr>
        <w:t>121</w:t>
      </w:r>
      <w:r w:rsidR="00DE70C3">
        <w:rPr>
          <w:szCs w:val="24"/>
        </w:rPr>
        <w:t>–</w:t>
      </w:r>
      <w:r w:rsidR="00DE70C3" w:rsidRPr="00817894">
        <w:rPr>
          <w:rStyle w:val="biblpage"/>
        </w:rPr>
        <w:t>125</w:t>
      </w:r>
      <w:r w:rsidR="00DE70C3">
        <w:rPr>
          <w:szCs w:val="24"/>
        </w:rPr>
        <w:t>.</w:t>
      </w:r>
      <w:proofErr w:type="gramEnd"/>
      <w:r w:rsidR="00DE70C3">
        <w:rPr>
          <w:szCs w:val="24"/>
        </w:rPr>
        <w:t xml:space="preserve"> </w:t>
      </w:r>
      <w:r w:rsidR="00DE70C3" w:rsidRPr="00DE70C3">
        <w:rPr>
          <w:rStyle w:val="biblocation"/>
        </w:rPr>
        <w:t>Washington, DC</w:t>
      </w:r>
      <w:r w:rsidR="00DE70C3" w:rsidRPr="00DE70C3">
        <w:rPr>
          <w:szCs w:val="24"/>
        </w:rPr>
        <w:t xml:space="preserve">: </w:t>
      </w:r>
      <w:r w:rsidR="00DE70C3" w:rsidRPr="00DE70C3">
        <w:rPr>
          <w:rStyle w:val="bibpublisher"/>
        </w:rPr>
        <w:t>AMIA</w:t>
      </w:r>
      <w:r w:rsidR="00DE70C3" w:rsidRPr="00DE70C3">
        <w:rPr>
          <w:szCs w:val="24"/>
        </w:rPr>
        <w:t>,</w:t>
      </w:r>
      <w:r w:rsidR="00DE70C3">
        <w:rPr>
          <w:rStyle w:val="bibjournal"/>
          <w:i/>
        </w:rPr>
        <w:t xml:space="preserve"> </w:t>
      </w:r>
      <w:r w:rsidR="00F07B6E" w:rsidRPr="00817894">
        <w:rPr>
          <w:rStyle w:val="bibyear"/>
        </w:rPr>
        <w:t>2006</w:t>
      </w:r>
      <w:r w:rsidR="00DE70C3">
        <w:rPr>
          <w:szCs w:val="24"/>
        </w:rPr>
        <w:t>.</w:t>
      </w:r>
    </w:p>
    <w:p w14:paraId="73B76C2D" w14:textId="0AC85CBF" w:rsidR="00872256" w:rsidRDefault="00872256">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EE018B">
        <w:rPr>
          <w:szCs w:val="24"/>
        </w:rPr>
        <w:instrText>jrn</w:instrText>
      </w:r>
      <w:r>
        <w:rPr>
          <w:szCs w:val="24"/>
        </w:rPr>
        <w:fldChar w:fldCharType="end"/>
      </w:r>
      <w:r>
        <w:rPr>
          <w:szCs w:val="24"/>
        </w:rPr>
        <w:instrText>"</w:instrText>
      </w:r>
      <w:r>
        <w:rPr>
          <w:szCs w:val="24"/>
        </w:rPr>
        <w:fldChar w:fldCharType="separate"/>
      </w:r>
      <w:r w:rsidR="00EE018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w:instrText>
      </w:r>
      <w:r>
        <w:rPr>
          <w:szCs w:val="24"/>
        </w:rPr>
        <w:fldChar w:fldCharType="separate"/>
      </w:r>
      <w:r w:rsidR="00EE018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EE018B">
        <w:rPr>
          <w:szCs w:val="24"/>
        </w:rPr>
        <w:instrText>N</w:instrText>
      </w:r>
      <w:r>
        <w:rPr>
          <w:szCs w:val="24"/>
        </w:rPr>
        <w:fldChar w:fldCharType="end"/>
      </w:r>
      <w:r>
        <w:rPr>
          <w:szCs w:val="24"/>
        </w:rPr>
        <w:instrText>&lt;&gt; N</w:instrText>
      </w:r>
      <w:r>
        <w:rPr>
          <w:szCs w:val="24"/>
        </w:rPr>
        <w:fldChar w:fldCharType="separate"/>
      </w:r>
      <w:r w:rsidR="00EE018B">
        <w:rPr>
          <w:noProof/>
          <w:szCs w:val="24"/>
        </w:rPr>
        <w:instrText>0</w:instrText>
      </w:r>
      <w:r>
        <w:rPr>
          <w:szCs w:val="24"/>
        </w:rPr>
        <w:fldChar w:fldCharType="end"/>
      </w:r>
      <w:r>
        <w:rPr>
          <w:szCs w:val="24"/>
        </w:rPr>
        <w:instrText>)</w:instrText>
      </w:r>
      <w:r>
        <w:rPr>
          <w:szCs w:val="24"/>
        </w:rPr>
        <w:fldChar w:fldCharType="separate"/>
      </w:r>
      <w:r w:rsidR="00EE018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"&gt;"</w:instrText>
      </w:r>
      <w:r>
        <w:rPr>
          <w:szCs w:val="24"/>
        </w:rPr>
        <w:fldChar w:fldCharType="separate"/>
      </w:r>
      <w:r w:rsidR="00EE018B">
        <w:rPr>
          <w:noProof/>
          <w:szCs w:val="24"/>
        </w:rPr>
        <w:instrText>&gt;</w:instrText>
      </w:r>
      <w:r>
        <w:rPr>
          <w:szCs w:val="24"/>
        </w:rPr>
        <w:fldChar w:fldCharType="end"/>
      </w:r>
      <w:r>
        <w:rPr>
          <w:szCs w:val="24"/>
        </w:rPr>
        <w:instrText>" "</w:instrText>
      </w:r>
      <w:r>
        <w:rPr>
          <w:szCs w:val="24"/>
        </w:rPr>
        <w:fldChar w:fldCharType="begin"/>
      </w:r>
      <w:r>
        <w:rPr>
          <w:szCs w:val="24"/>
        </w:rPr>
        <w:instrText>QUOTE " _issn=\"1471-2105\""</w:instrText>
      </w:r>
      <w:r>
        <w:rPr>
          <w:szCs w:val="24"/>
        </w:rPr>
        <w:fldChar w:fldCharType="separate"/>
      </w:r>
      <w:r>
        <w:rPr>
          <w:szCs w:val="24"/>
        </w:rPr>
        <w:instrText xml:space="preserve"> _issn="1471-2105"</w:instrText>
      </w:r>
      <w:r>
        <w:rPr>
          <w:szCs w:val="24"/>
        </w:rPr>
        <w:fldChar w:fldCharType="end"/>
      </w:r>
      <w:r>
        <w:rPr>
          <w:szCs w:val="24"/>
        </w:rPr>
        <w:instrText>"</w:instrText>
      </w:r>
      <w:r>
        <w:rPr>
          <w:szCs w:val="24"/>
        </w:rPr>
        <w:fldChar w:fldCharType="separate"/>
      </w:r>
      <w:proofErr w:type="gramStart"/>
      <w:r w:rsidR="00EE018B">
        <w:rPr>
          <w:noProof/>
          <w:szCs w:val="24"/>
        </w:rPr>
        <w:t>&lt;jrn&gt;</w:t>
      </w:r>
      <w:r>
        <w:rPr>
          <w:szCs w:val="24"/>
        </w:rPr>
        <w:fldChar w:fldCharType="end"/>
      </w:r>
      <w:proofErr w:type="spellStart"/>
      <w:r>
        <w:rPr>
          <w:rStyle w:val="bibsurname"/>
          <w:szCs w:val="24"/>
        </w:rPr>
        <w:t>Köhler</w:t>
      </w:r>
      <w:proofErr w:type="spellEnd"/>
      <w:r>
        <w:rPr>
          <w:szCs w:val="24"/>
        </w:rPr>
        <w:t xml:space="preserve">, </w:t>
      </w:r>
      <w:r>
        <w:rPr>
          <w:rStyle w:val="bibfname"/>
          <w:szCs w:val="24"/>
        </w:rPr>
        <w:t>Jacob</w:t>
      </w:r>
      <w:r>
        <w:rPr>
          <w:szCs w:val="24"/>
        </w:rPr>
        <w:t xml:space="preserve">, </w:t>
      </w:r>
      <w:r>
        <w:rPr>
          <w:rStyle w:val="bibfname"/>
          <w:szCs w:val="24"/>
        </w:rPr>
        <w:t>Katherine</w:t>
      </w:r>
      <w:r>
        <w:rPr>
          <w:szCs w:val="24"/>
        </w:rPr>
        <w:t xml:space="preserve"> </w:t>
      </w:r>
      <w:r>
        <w:rPr>
          <w:rStyle w:val="bibsurname"/>
          <w:szCs w:val="24"/>
        </w:rPr>
        <w:t>Munn</w:t>
      </w:r>
      <w:r>
        <w:rPr>
          <w:szCs w:val="24"/>
        </w:rPr>
        <w:t xml:space="preserve">, </w:t>
      </w:r>
      <w:r>
        <w:rPr>
          <w:rStyle w:val="bibfname"/>
          <w:szCs w:val="24"/>
        </w:rPr>
        <w:t>Alexander</w:t>
      </w:r>
      <w:r>
        <w:rPr>
          <w:szCs w:val="24"/>
        </w:rPr>
        <w:t xml:space="preserve"> </w:t>
      </w:r>
      <w:proofErr w:type="spellStart"/>
      <w:r>
        <w:rPr>
          <w:rStyle w:val="bibsurname"/>
          <w:szCs w:val="24"/>
        </w:rPr>
        <w:t>Ruegg</w:t>
      </w:r>
      <w:proofErr w:type="spellEnd"/>
      <w:r>
        <w:rPr>
          <w:szCs w:val="24"/>
        </w:rPr>
        <w:t xml:space="preserve">, </w:t>
      </w:r>
      <w:r>
        <w:rPr>
          <w:rStyle w:val="bibfname"/>
          <w:szCs w:val="24"/>
        </w:rPr>
        <w:t>Andre</w:t>
      </w:r>
      <w:r>
        <w:rPr>
          <w:szCs w:val="24"/>
        </w:rPr>
        <w:t xml:space="preserve"> </w:t>
      </w:r>
      <w:proofErr w:type="spellStart"/>
      <w:r>
        <w:rPr>
          <w:rStyle w:val="bibsurname"/>
          <w:szCs w:val="24"/>
        </w:rPr>
        <w:t>Skusa</w:t>
      </w:r>
      <w:proofErr w:type="spellEnd"/>
      <w:r>
        <w:rPr>
          <w:szCs w:val="24"/>
        </w:rPr>
        <w:t xml:space="preserve">, and </w:t>
      </w:r>
      <w:r>
        <w:rPr>
          <w:rStyle w:val="bibfname"/>
          <w:szCs w:val="24"/>
        </w:rPr>
        <w:t>Barry</w:t>
      </w:r>
      <w:r>
        <w:rPr>
          <w:szCs w:val="24"/>
        </w:rPr>
        <w:t xml:space="preserve"> </w:t>
      </w:r>
      <w:r>
        <w:rPr>
          <w:rStyle w:val="bibsurname"/>
          <w:szCs w:val="24"/>
        </w:rPr>
        <w:t>Smith</w:t>
      </w:r>
      <w:r>
        <w:rPr>
          <w:szCs w:val="24"/>
        </w:rPr>
        <w:t>.</w:t>
      </w:r>
      <w:proofErr w:type="gramEnd"/>
      <w:r>
        <w:rPr>
          <w:szCs w:val="24"/>
        </w:rPr>
        <w:t xml:space="preserve"> </w:t>
      </w:r>
      <w:r w:rsidR="00A101A4">
        <w:rPr>
          <w:szCs w:val="24"/>
        </w:rPr>
        <w:t>“</w:t>
      </w:r>
      <w:r>
        <w:rPr>
          <w:rStyle w:val="bibarticle"/>
          <w:szCs w:val="24"/>
        </w:rPr>
        <w:t>Quality Control for Terms and Definitions in Ontologies and Taxonomies.</w:t>
      </w:r>
      <w:r w:rsidR="00A101A4">
        <w:rPr>
          <w:szCs w:val="24"/>
        </w:rPr>
        <w:t xml:space="preserve">” </w:t>
      </w:r>
      <w:r>
        <w:rPr>
          <w:rStyle w:val="bibjournal"/>
          <w:i/>
          <w:szCs w:val="24"/>
        </w:rPr>
        <w:t>BMC Bioinformatics</w:t>
      </w:r>
      <w:r>
        <w:rPr>
          <w:szCs w:val="24"/>
        </w:rPr>
        <w:t xml:space="preserve"> </w:t>
      </w:r>
      <w:r>
        <w:rPr>
          <w:rStyle w:val="bibvolume"/>
          <w:szCs w:val="24"/>
        </w:rPr>
        <w:t>7</w:t>
      </w:r>
      <w:r w:rsidR="000E3535">
        <w:t xml:space="preserve"> (</w:t>
      </w:r>
      <w:r w:rsidR="000E3535">
        <w:rPr>
          <w:rStyle w:val="bibyear"/>
          <w:szCs w:val="24"/>
        </w:rPr>
        <w:t>2006</w:t>
      </w:r>
      <w:r w:rsidR="000E3535">
        <w:rPr>
          <w:szCs w:val="24"/>
        </w:rPr>
        <w:t>)</w:t>
      </w:r>
      <w:r>
        <w:rPr>
          <w:szCs w:val="24"/>
        </w:rPr>
        <w:t>:</w:t>
      </w:r>
      <w:r w:rsidR="000E3535">
        <w:rPr>
          <w:szCs w:val="24"/>
        </w:rPr>
        <w:t xml:space="preserve"> </w:t>
      </w:r>
      <w:r>
        <w:rPr>
          <w:rStyle w:val="bibfpage"/>
          <w:szCs w:val="24"/>
        </w:rPr>
        <w:t>212</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EE018B">
        <w:rPr>
          <w:szCs w:val="24"/>
        </w:rPr>
        <w:instrText>jrn</w:instrText>
      </w:r>
      <w:r>
        <w:rPr>
          <w:szCs w:val="24"/>
        </w:rPr>
        <w:fldChar w:fldCharType="end"/>
      </w:r>
      <w:r>
        <w:rPr>
          <w:szCs w:val="24"/>
        </w:rPr>
        <w:instrText>"</w:instrText>
      </w:r>
      <w:r>
        <w:rPr>
          <w:szCs w:val="24"/>
        </w:rPr>
        <w:fldChar w:fldCharType="separate"/>
      </w:r>
      <w:r w:rsidR="00EE018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"&gt;"</w:instrText>
      </w:r>
      <w:r>
        <w:rPr>
          <w:szCs w:val="24"/>
        </w:rPr>
        <w:fldChar w:fldCharType="separate"/>
      </w:r>
      <w:r w:rsidR="00EE018B">
        <w:rPr>
          <w:noProof/>
          <w:szCs w:val="24"/>
        </w:rPr>
        <w:instrText>&gt;</w:instrText>
      </w:r>
      <w:r>
        <w:rPr>
          <w:szCs w:val="24"/>
        </w:rPr>
        <w:fldChar w:fldCharType="end"/>
      </w:r>
      <w:r>
        <w:rPr>
          <w:szCs w:val="24"/>
        </w:rPr>
        <w:instrText>" ""</w:instrText>
      </w:r>
      <w:r>
        <w:rPr>
          <w:szCs w:val="24"/>
        </w:rPr>
        <w:fldChar w:fldCharType="separate"/>
      </w:r>
      <w:r w:rsidR="00EE018B">
        <w:rPr>
          <w:noProof/>
          <w:szCs w:val="24"/>
        </w:rPr>
        <w:t>&lt;/</w:t>
      </w:r>
      <w:proofErr w:type="spellStart"/>
      <w:r w:rsidR="00EE018B">
        <w:rPr>
          <w:noProof/>
          <w:szCs w:val="24"/>
        </w:rPr>
        <w:t>jrn</w:t>
      </w:r>
      <w:proofErr w:type="spellEnd"/>
      <w:r w:rsidR="00EE018B">
        <w:rPr>
          <w:noProof/>
          <w:szCs w:val="24"/>
        </w:rPr>
        <w:t>&gt;</w:t>
      </w:r>
      <w:r>
        <w:rPr>
          <w:szCs w:val="24"/>
        </w:rPr>
        <w:fldChar w:fldCharType="end"/>
      </w:r>
    </w:p>
    <w:p w14:paraId="4E7F6DB1" w14:textId="2AD25894" w:rsidR="00872256" w:rsidRDefault="00872256">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EE018B">
        <w:rPr>
          <w:szCs w:val="24"/>
        </w:rPr>
        <w:instrText>edb</w:instrText>
      </w:r>
      <w:r>
        <w:rPr>
          <w:szCs w:val="24"/>
        </w:rPr>
        <w:fldChar w:fldCharType="end"/>
      </w:r>
      <w:r>
        <w:rPr>
          <w:szCs w:val="24"/>
        </w:rPr>
        <w:instrText>"</w:instrText>
      </w:r>
      <w:r>
        <w:rPr>
          <w:szCs w:val="24"/>
        </w:rPr>
        <w:fldChar w:fldCharType="separate"/>
      </w:r>
      <w:r w:rsidR="00EE018B">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w:instrText>
      </w:r>
      <w:r>
        <w:rPr>
          <w:szCs w:val="24"/>
        </w:rPr>
        <w:fldChar w:fldCharType="separate"/>
      </w:r>
      <w:r w:rsidR="00EE018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EE018B">
        <w:rPr>
          <w:szCs w:val="24"/>
        </w:rPr>
        <w:instrText>N</w:instrText>
      </w:r>
      <w:r>
        <w:rPr>
          <w:szCs w:val="24"/>
        </w:rPr>
        <w:fldChar w:fldCharType="end"/>
      </w:r>
      <w:r>
        <w:rPr>
          <w:szCs w:val="24"/>
        </w:rPr>
        <w:instrText>&lt;&gt; N</w:instrText>
      </w:r>
      <w:r>
        <w:rPr>
          <w:szCs w:val="24"/>
        </w:rPr>
        <w:fldChar w:fldCharType="separate"/>
      </w:r>
      <w:r w:rsidR="00EE018B">
        <w:rPr>
          <w:noProof/>
          <w:szCs w:val="24"/>
        </w:rPr>
        <w:instrText>0</w:instrText>
      </w:r>
      <w:r>
        <w:rPr>
          <w:szCs w:val="24"/>
        </w:rPr>
        <w:fldChar w:fldCharType="end"/>
      </w:r>
      <w:r>
        <w:rPr>
          <w:szCs w:val="24"/>
        </w:rPr>
        <w:instrText>)</w:instrText>
      </w:r>
      <w:r>
        <w:rPr>
          <w:szCs w:val="24"/>
        </w:rPr>
        <w:fldChar w:fldCharType="separate"/>
      </w:r>
      <w:r w:rsidR="00EE018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"&gt;"</w:instrText>
      </w:r>
      <w:r>
        <w:rPr>
          <w:szCs w:val="24"/>
        </w:rPr>
        <w:fldChar w:fldCharType="separate"/>
      </w:r>
      <w:r w:rsidR="00EE018B">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EE018B">
        <w:rPr>
          <w:noProof/>
          <w:szCs w:val="24"/>
        </w:rPr>
        <w:t>&lt;edb&gt;</w:t>
      </w:r>
      <w:r>
        <w:rPr>
          <w:szCs w:val="24"/>
        </w:rPr>
        <w:fldChar w:fldCharType="end"/>
      </w:r>
      <w:r>
        <w:rPr>
          <w:rStyle w:val="bibsurname"/>
          <w:szCs w:val="24"/>
        </w:rPr>
        <w:t>Smith</w:t>
      </w:r>
      <w:r>
        <w:rPr>
          <w:szCs w:val="24"/>
        </w:rPr>
        <w:t xml:space="preserve">, </w:t>
      </w:r>
      <w:r>
        <w:rPr>
          <w:rStyle w:val="bibfname"/>
          <w:szCs w:val="24"/>
        </w:rPr>
        <w:t>Barry</w:t>
      </w:r>
      <w:r>
        <w:rPr>
          <w:szCs w:val="24"/>
        </w:rPr>
        <w:t>.</w:t>
      </w:r>
      <w:proofErr w:type="gramEnd"/>
      <w:r>
        <w:rPr>
          <w:szCs w:val="24"/>
        </w:rPr>
        <w:t xml:space="preserve"> “</w:t>
      </w:r>
      <w:r>
        <w:rPr>
          <w:rStyle w:val="bibchaptertitle"/>
          <w:szCs w:val="24"/>
        </w:rPr>
        <w:t>New Desiderata for Biomedical Ontologies</w:t>
      </w:r>
      <w:r>
        <w:rPr>
          <w:szCs w:val="24"/>
        </w:rPr>
        <w:t xml:space="preserve">.” In </w:t>
      </w:r>
      <w:r>
        <w:rPr>
          <w:rStyle w:val="bibbook"/>
          <w:szCs w:val="24"/>
        </w:rPr>
        <w:t>Applied Ontology: An Introduction</w:t>
      </w:r>
      <w:r>
        <w:rPr>
          <w:szCs w:val="24"/>
        </w:rPr>
        <w:t xml:space="preserve">, ed. </w:t>
      </w:r>
      <w:r>
        <w:rPr>
          <w:rStyle w:val="bibed-fname"/>
          <w:szCs w:val="24"/>
        </w:rPr>
        <w:t>Katherine</w:t>
      </w:r>
      <w:r>
        <w:rPr>
          <w:szCs w:val="24"/>
        </w:rPr>
        <w:t xml:space="preserve"> </w:t>
      </w:r>
      <w:r>
        <w:rPr>
          <w:rStyle w:val="bibed-surname"/>
          <w:szCs w:val="24"/>
        </w:rPr>
        <w:t>Munn</w:t>
      </w:r>
      <w:r>
        <w:rPr>
          <w:szCs w:val="24"/>
        </w:rPr>
        <w:t xml:space="preserve"> and </w:t>
      </w:r>
      <w:r>
        <w:rPr>
          <w:rStyle w:val="bibed-fname"/>
          <w:szCs w:val="24"/>
        </w:rPr>
        <w:t>Barry</w:t>
      </w:r>
      <w:r>
        <w:rPr>
          <w:szCs w:val="24"/>
        </w:rPr>
        <w:t xml:space="preserve"> </w:t>
      </w:r>
      <w:r>
        <w:rPr>
          <w:rStyle w:val="bibed-surname"/>
          <w:szCs w:val="24"/>
        </w:rPr>
        <w:t>Smith</w:t>
      </w:r>
      <w:r>
        <w:rPr>
          <w:szCs w:val="24"/>
        </w:rPr>
        <w:t xml:space="preserve">, </w:t>
      </w:r>
      <w:r>
        <w:rPr>
          <w:rStyle w:val="bibfpage"/>
          <w:szCs w:val="24"/>
        </w:rPr>
        <w:t>84</w:t>
      </w:r>
      <w:r>
        <w:rPr>
          <w:szCs w:val="24"/>
        </w:rPr>
        <w:t>–</w:t>
      </w:r>
      <w:r>
        <w:rPr>
          <w:rStyle w:val="biblpage"/>
          <w:szCs w:val="24"/>
        </w:rPr>
        <w:t>107</w:t>
      </w:r>
      <w:r>
        <w:rPr>
          <w:szCs w:val="24"/>
        </w:rPr>
        <w:t xml:space="preserve">. </w:t>
      </w:r>
      <w:r>
        <w:rPr>
          <w:rStyle w:val="biblocation"/>
          <w:szCs w:val="24"/>
        </w:rPr>
        <w:t>Frankfurt</w:t>
      </w:r>
      <w:r>
        <w:rPr>
          <w:szCs w:val="24"/>
        </w:rPr>
        <w:t xml:space="preserve">: </w:t>
      </w:r>
      <w:proofErr w:type="spellStart"/>
      <w:r>
        <w:rPr>
          <w:rStyle w:val="bibpublisher"/>
          <w:szCs w:val="24"/>
        </w:rPr>
        <w:t>Ontos</w:t>
      </w:r>
      <w:proofErr w:type="spellEnd"/>
      <w:r>
        <w:rPr>
          <w:rStyle w:val="bibpublisher"/>
          <w:szCs w:val="24"/>
        </w:rPr>
        <w:t xml:space="preserve"> </w:t>
      </w:r>
      <w:proofErr w:type="spellStart"/>
      <w:r>
        <w:rPr>
          <w:rStyle w:val="bibpublisher"/>
          <w:szCs w:val="24"/>
        </w:rPr>
        <w:t>Verlag</w:t>
      </w:r>
      <w:proofErr w:type="spellEnd"/>
      <w:r w:rsidR="00A06888">
        <w:rPr>
          <w:szCs w:val="24"/>
        </w:rPr>
        <w:t xml:space="preserve">, </w:t>
      </w:r>
      <w:r w:rsidR="00A06888">
        <w:rPr>
          <w:rStyle w:val="bibyear"/>
          <w:szCs w:val="24"/>
        </w:rPr>
        <w:t>2008</w:t>
      </w:r>
      <w:r w:rsidR="00A06888">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EE018B">
        <w:rPr>
          <w:szCs w:val="24"/>
        </w:rPr>
        <w:instrText>edb</w:instrText>
      </w:r>
      <w:r>
        <w:rPr>
          <w:szCs w:val="24"/>
        </w:rPr>
        <w:fldChar w:fldCharType="end"/>
      </w:r>
      <w:r>
        <w:rPr>
          <w:szCs w:val="24"/>
        </w:rPr>
        <w:instrText>"</w:instrText>
      </w:r>
      <w:r>
        <w:rPr>
          <w:szCs w:val="24"/>
        </w:rPr>
        <w:fldChar w:fldCharType="separate"/>
      </w:r>
      <w:r w:rsidR="00EE018B">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"&gt;"</w:instrText>
      </w:r>
      <w:r>
        <w:rPr>
          <w:szCs w:val="24"/>
        </w:rPr>
        <w:fldChar w:fldCharType="separate"/>
      </w:r>
      <w:r w:rsidR="00EE018B">
        <w:rPr>
          <w:noProof/>
          <w:szCs w:val="24"/>
        </w:rPr>
        <w:instrText>&gt;</w:instrText>
      </w:r>
      <w:r>
        <w:rPr>
          <w:szCs w:val="24"/>
        </w:rPr>
        <w:fldChar w:fldCharType="end"/>
      </w:r>
      <w:r>
        <w:rPr>
          <w:szCs w:val="24"/>
        </w:rPr>
        <w:instrText>" ""</w:instrText>
      </w:r>
      <w:r>
        <w:rPr>
          <w:szCs w:val="24"/>
        </w:rPr>
        <w:fldChar w:fldCharType="separate"/>
      </w:r>
      <w:r w:rsidR="00EE018B">
        <w:rPr>
          <w:noProof/>
          <w:szCs w:val="24"/>
        </w:rPr>
        <w:t>&lt;/</w:t>
      </w:r>
      <w:proofErr w:type="spellStart"/>
      <w:r w:rsidR="00EE018B">
        <w:rPr>
          <w:noProof/>
          <w:szCs w:val="24"/>
        </w:rPr>
        <w:t>edb</w:t>
      </w:r>
      <w:proofErr w:type="spellEnd"/>
      <w:r w:rsidR="00EE018B">
        <w:rPr>
          <w:noProof/>
          <w:szCs w:val="24"/>
        </w:rPr>
        <w:t>&gt;</w:t>
      </w:r>
      <w:r>
        <w:rPr>
          <w:szCs w:val="24"/>
        </w:rPr>
        <w:fldChar w:fldCharType="end"/>
      </w:r>
    </w:p>
    <w:p w14:paraId="194F59C0" w14:textId="0614E824" w:rsidR="00872256" w:rsidRDefault="00872256">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EE018B">
        <w:rPr>
          <w:szCs w:val="24"/>
        </w:rPr>
        <w:instrText>jrn</w:instrText>
      </w:r>
      <w:r>
        <w:rPr>
          <w:szCs w:val="24"/>
        </w:rPr>
        <w:fldChar w:fldCharType="end"/>
      </w:r>
      <w:r>
        <w:rPr>
          <w:szCs w:val="24"/>
        </w:rPr>
        <w:instrText>"</w:instrText>
      </w:r>
      <w:r>
        <w:rPr>
          <w:szCs w:val="24"/>
        </w:rPr>
        <w:fldChar w:fldCharType="separate"/>
      </w:r>
      <w:r w:rsidR="00EE018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w:instrText>
      </w:r>
      <w:r>
        <w:rPr>
          <w:szCs w:val="24"/>
        </w:rPr>
        <w:fldChar w:fldCharType="separate"/>
      </w:r>
      <w:r w:rsidR="00EE018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EE018B">
        <w:rPr>
          <w:szCs w:val="24"/>
        </w:rPr>
        <w:instrText>N</w:instrText>
      </w:r>
      <w:r>
        <w:rPr>
          <w:szCs w:val="24"/>
        </w:rPr>
        <w:fldChar w:fldCharType="end"/>
      </w:r>
      <w:r>
        <w:rPr>
          <w:szCs w:val="24"/>
        </w:rPr>
        <w:instrText>&lt;&gt; N</w:instrText>
      </w:r>
      <w:r>
        <w:rPr>
          <w:szCs w:val="24"/>
        </w:rPr>
        <w:fldChar w:fldCharType="separate"/>
      </w:r>
      <w:r w:rsidR="00EE018B">
        <w:rPr>
          <w:noProof/>
          <w:szCs w:val="24"/>
        </w:rPr>
        <w:instrText>0</w:instrText>
      </w:r>
      <w:r>
        <w:rPr>
          <w:szCs w:val="24"/>
        </w:rPr>
        <w:fldChar w:fldCharType="end"/>
      </w:r>
      <w:r>
        <w:rPr>
          <w:szCs w:val="24"/>
        </w:rPr>
        <w:instrText>)</w:instrText>
      </w:r>
      <w:r>
        <w:rPr>
          <w:szCs w:val="24"/>
        </w:rPr>
        <w:fldChar w:fldCharType="separate"/>
      </w:r>
      <w:r w:rsidR="00EE018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"&gt;"</w:instrText>
      </w:r>
      <w:r>
        <w:rPr>
          <w:szCs w:val="24"/>
        </w:rPr>
        <w:fldChar w:fldCharType="separate"/>
      </w:r>
      <w:r w:rsidR="00EE018B">
        <w:rPr>
          <w:noProof/>
          <w:szCs w:val="24"/>
        </w:rPr>
        <w:instrText>&gt;</w:instrText>
      </w:r>
      <w:r>
        <w:rPr>
          <w:szCs w:val="24"/>
        </w:rPr>
        <w:fldChar w:fldCharType="end"/>
      </w:r>
      <w:r>
        <w:rPr>
          <w:szCs w:val="24"/>
        </w:rPr>
        <w:instrText>" "</w:instrText>
      </w:r>
      <w:r>
        <w:rPr>
          <w:szCs w:val="24"/>
        </w:rPr>
        <w:fldChar w:fldCharType="begin"/>
      </w:r>
      <w:r>
        <w:rPr>
          <w:szCs w:val="24"/>
        </w:rPr>
        <w:instrText>QUOTE " _issn=\"0926-9630\""</w:instrText>
      </w:r>
      <w:r>
        <w:rPr>
          <w:szCs w:val="24"/>
        </w:rPr>
        <w:fldChar w:fldCharType="separate"/>
      </w:r>
      <w:r>
        <w:rPr>
          <w:szCs w:val="24"/>
        </w:rPr>
        <w:instrText xml:space="preserve"> _issn="0926-9630"</w:instrText>
      </w:r>
      <w:r>
        <w:rPr>
          <w:szCs w:val="24"/>
        </w:rPr>
        <w:fldChar w:fldCharType="end"/>
      </w:r>
      <w:r>
        <w:rPr>
          <w:szCs w:val="24"/>
        </w:rPr>
        <w:instrText>"</w:instrText>
      </w:r>
      <w:r>
        <w:rPr>
          <w:szCs w:val="24"/>
        </w:rPr>
        <w:fldChar w:fldCharType="separate"/>
      </w:r>
      <w:proofErr w:type="gramStart"/>
      <w:r w:rsidR="00EE018B">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r>
        <w:rPr>
          <w:rStyle w:val="bibfname"/>
          <w:szCs w:val="24"/>
        </w:rPr>
        <w:t>Werner</w:t>
      </w:r>
      <w:r>
        <w:rPr>
          <w:szCs w:val="24"/>
        </w:rPr>
        <w:t xml:space="preserve"> </w:t>
      </w:r>
      <w:proofErr w:type="spellStart"/>
      <w:r>
        <w:rPr>
          <w:rStyle w:val="bibsurname"/>
          <w:szCs w:val="24"/>
        </w:rPr>
        <w:t>Ceusters</w:t>
      </w:r>
      <w:proofErr w:type="spellEnd"/>
      <w:r>
        <w:rPr>
          <w:szCs w:val="24"/>
        </w:rPr>
        <w:t>.</w:t>
      </w:r>
      <w:proofErr w:type="gramEnd"/>
      <w:r>
        <w:rPr>
          <w:szCs w:val="24"/>
        </w:rPr>
        <w:t xml:space="preserve"> </w:t>
      </w:r>
      <w:r w:rsidR="00EE018B">
        <w:rPr>
          <w:szCs w:val="24"/>
        </w:rPr>
        <w:t>“</w:t>
      </w:r>
      <w:r>
        <w:rPr>
          <w:rStyle w:val="bibarticle"/>
          <w:szCs w:val="24"/>
        </w:rPr>
        <w:t>HL7 Rim: An Incoherent Standard.</w:t>
      </w:r>
      <w:r w:rsidR="00EE018B">
        <w:rPr>
          <w:szCs w:val="24"/>
        </w:rPr>
        <w:t xml:space="preserve">” </w:t>
      </w:r>
      <w:r>
        <w:rPr>
          <w:rStyle w:val="bibjournal"/>
          <w:i/>
          <w:szCs w:val="24"/>
        </w:rPr>
        <w:t>Studies in Health Technology and Informatics</w:t>
      </w:r>
      <w:r>
        <w:rPr>
          <w:szCs w:val="24"/>
        </w:rPr>
        <w:t xml:space="preserve"> </w:t>
      </w:r>
      <w:r>
        <w:rPr>
          <w:rStyle w:val="bibvolume"/>
          <w:szCs w:val="24"/>
        </w:rPr>
        <w:t>124</w:t>
      </w:r>
      <w:r w:rsidR="00966CFC">
        <w:t xml:space="preserve"> (</w:t>
      </w:r>
      <w:r w:rsidR="00966CFC">
        <w:rPr>
          <w:rStyle w:val="bibyear"/>
          <w:szCs w:val="24"/>
        </w:rPr>
        <w:t>2006</w:t>
      </w:r>
      <w:r w:rsidR="00966CFC">
        <w:rPr>
          <w:szCs w:val="24"/>
        </w:rPr>
        <w:t>)</w:t>
      </w:r>
      <w:r>
        <w:rPr>
          <w:szCs w:val="24"/>
        </w:rPr>
        <w:t>:</w:t>
      </w:r>
      <w:r w:rsidR="00115D86">
        <w:rPr>
          <w:szCs w:val="24"/>
        </w:rPr>
        <w:t xml:space="preserve"> </w:t>
      </w:r>
      <w:r>
        <w:rPr>
          <w:rStyle w:val="bibfpage"/>
          <w:szCs w:val="24"/>
        </w:rPr>
        <w:t>133</w:t>
      </w:r>
      <w:r>
        <w:rPr>
          <w:szCs w:val="24"/>
        </w:rPr>
        <w:t>–</w:t>
      </w:r>
      <w:r>
        <w:rPr>
          <w:rStyle w:val="biblpage"/>
          <w:szCs w:val="24"/>
        </w:rPr>
        <w:t>138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EE018B">
        <w:rPr>
          <w:szCs w:val="24"/>
        </w:rPr>
        <w:instrText>jrn</w:instrText>
      </w:r>
      <w:r>
        <w:rPr>
          <w:szCs w:val="24"/>
        </w:rPr>
        <w:fldChar w:fldCharType="end"/>
      </w:r>
      <w:r>
        <w:rPr>
          <w:szCs w:val="24"/>
        </w:rPr>
        <w:instrText>"</w:instrText>
      </w:r>
      <w:r>
        <w:rPr>
          <w:szCs w:val="24"/>
        </w:rPr>
        <w:fldChar w:fldCharType="separate"/>
      </w:r>
      <w:r w:rsidR="00EE018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EE018B">
        <w:rPr>
          <w:szCs w:val="24"/>
        </w:rPr>
        <w:instrText>Y</w:instrText>
      </w:r>
      <w:r>
        <w:rPr>
          <w:szCs w:val="24"/>
        </w:rPr>
        <w:fldChar w:fldCharType="end"/>
      </w:r>
      <w:r>
        <w:rPr>
          <w:szCs w:val="24"/>
        </w:rPr>
        <w:instrText>&lt;&gt; N "&gt;"</w:instrText>
      </w:r>
      <w:r>
        <w:rPr>
          <w:szCs w:val="24"/>
        </w:rPr>
        <w:fldChar w:fldCharType="separate"/>
      </w:r>
      <w:r w:rsidR="00EE018B">
        <w:rPr>
          <w:noProof/>
          <w:szCs w:val="24"/>
        </w:rPr>
        <w:instrText>&gt;</w:instrText>
      </w:r>
      <w:r>
        <w:rPr>
          <w:szCs w:val="24"/>
        </w:rPr>
        <w:fldChar w:fldCharType="end"/>
      </w:r>
      <w:r>
        <w:rPr>
          <w:szCs w:val="24"/>
        </w:rPr>
        <w:instrText>" ""</w:instrText>
      </w:r>
      <w:r>
        <w:rPr>
          <w:szCs w:val="24"/>
        </w:rPr>
        <w:fldChar w:fldCharType="separate"/>
      </w:r>
      <w:r w:rsidR="00EE018B">
        <w:rPr>
          <w:noProof/>
          <w:szCs w:val="24"/>
        </w:rPr>
        <w:t>&lt;/</w:t>
      </w:r>
      <w:proofErr w:type="spellStart"/>
      <w:r w:rsidR="00EE018B">
        <w:rPr>
          <w:noProof/>
          <w:szCs w:val="24"/>
        </w:rPr>
        <w:t>jrn</w:t>
      </w:r>
      <w:proofErr w:type="spellEnd"/>
      <w:r w:rsidR="00EE018B">
        <w:rPr>
          <w:noProof/>
          <w:szCs w:val="24"/>
        </w:rPr>
        <w:t>&gt;</w:t>
      </w:r>
      <w:r>
        <w:rPr>
          <w:szCs w:val="24"/>
        </w:rPr>
        <w:fldChar w:fldCharType="end"/>
      </w:r>
    </w:p>
    <w:commentRangeStart w:id="8"/>
    <w:p w14:paraId="585FD45E" w14:textId="58315CCD" w:rsidR="00F07B6E" w:rsidRDefault="00F07B6E" w:rsidP="00F07B6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noProof/>
          <w:szCs w:val="24"/>
        </w:rPr>
        <w:instrText>&lt;eref</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&lt;eref&gt;</w:t>
      </w:r>
      <w:r>
        <w:rPr>
          <w:szCs w:val="24"/>
        </w:rPr>
        <w:fldChar w:fldCharType="end"/>
      </w:r>
      <w:commentRangeEnd w:id="8"/>
      <w:r w:rsidR="001933E7">
        <w:rPr>
          <w:rStyle w:val="CommentReference"/>
          <w:lang w:val="x-none" w:eastAsia="x-none"/>
        </w:rPr>
        <w:commentReference w:id="8"/>
      </w:r>
      <w:r>
        <w:rPr>
          <w:rStyle w:val="bibsurname"/>
          <w:szCs w:val="24"/>
        </w:rPr>
        <w:t>Smith</w:t>
      </w:r>
      <w:r>
        <w:rPr>
          <w:szCs w:val="24"/>
        </w:rPr>
        <w:t xml:space="preserve">, </w:t>
      </w:r>
      <w:r>
        <w:rPr>
          <w:rStyle w:val="bibfname"/>
          <w:szCs w:val="24"/>
        </w:rPr>
        <w:t>Barry</w:t>
      </w:r>
      <w:r>
        <w:rPr>
          <w:szCs w:val="24"/>
        </w:rPr>
        <w:t xml:space="preserve">, </w:t>
      </w:r>
      <w:proofErr w:type="spellStart"/>
      <w:r>
        <w:rPr>
          <w:rStyle w:val="bibfname"/>
          <w:szCs w:val="24"/>
        </w:rPr>
        <w:t>Waclaw</w:t>
      </w:r>
      <w:proofErr w:type="spellEnd"/>
      <w:r>
        <w:rPr>
          <w:szCs w:val="24"/>
        </w:rPr>
        <w:t xml:space="preserve"> </w:t>
      </w:r>
      <w:proofErr w:type="spellStart"/>
      <w:r>
        <w:rPr>
          <w:rStyle w:val="bibsurname"/>
          <w:szCs w:val="24"/>
        </w:rPr>
        <w:t>Kusnierczyk</w:t>
      </w:r>
      <w:proofErr w:type="spellEnd"/>
      <w:r>
        <w:rPr>
          <w:szCs w:val="24"/>
        </w:rPr>
        <w:t xml:space="preserve">, </w:t>
      </w:r>
      <w:r>
        <w:rPr>
          <w:rStyle w:val="bibfname"/>
          <w:szCs w:val="24"/>
        </w:rPr>
        <w:t>Daniel</w:t>
      </w:r>
      <w:r>
        <w:rPr>
          <w:szCs w:val="24"/>
        </w:rPr>
        <w:t xml:space="preserve"> </w:t>
      </w:r>
      <w:proofErr w:type="spellStart"/>
      <w:r>
        <w:rPr>
          <w:rStyle w:val="bibsurname"/>
          <w:szCs w:val="24"/>
        </w:rPr>
        <w:t>Schober</w:t>
      </w:r>
      <w:proofErr w:type="spellEnd"/>
      <w:r>
        <w:rPr>
          <w:szCs w:val="24"/>
        </w:rPr>
        <w:t xml:space="preserve">, and </w:t>
      </w:r>
      <w:r>
        <w:rPr>
          <w:rStyle w:val="bibfname"/>
          <w:szCs w:val="24"/>
        </w:rPr>
        <w:t>Werner</w:t>
      </w:r>
      <w:r>
        <w:rPr>
          <w:szCs w:val="24"/>
        </w:rPr>
        <w:t xml:space="preserve"> </w:t>
      </w:r>
      <w:proofErr w:type="spellStart"/>
      <w:r>
        <w:rPr>
          <w:rStyle w:val="bibsurname"/>
          <w:szCs w:val="24"/>
        </w:rPr>
        <w:t>Ceusters</w:t>
      </w:r>
      <w:proofErr w:type="spellEnd"/>
      <w:r>
        <w:rPr>
          <w:szCs w:val="24"/>
        </w:rPr>
        <w:t>.</w:t>
      </w:r>
      <w:proofErr w:type="gramEnd"/>
      <w:r>
        <w:rPr>
          <w:szCs w:val="24"/>
        </w:rPr>
        <w:t xml:space="preserve"> “Towards a Reference Terminology for Ontology Research and Development in the Biomedical Domain.” In </w:t>
      </w:r>
      <w:r>
        <w:rPr>
          <w:i/>
          <w:szCs w:val="24"/>
        </w:rPr>
        <w:t>Proceedings of the 2nd International Workshop on Formal Biomedical Knowledge Representation</w:t>
      </w:r>
      <w:r w:rsidR="00907D47">
        <w:rPr>
          <w:szCs w:val="24"/>
        </w:rPr>
        <w:t xml:space="preserve"> (KR</w:t>
      </w:r>
      <w:r w:rsidR="001933E7">
        <w:rPr>
          <w:szCs w:val="24"/>
        </w:rPr>
        <w:t>-</w:t>
      </w:r>
      <w:r w:rsidR="00907D47">
        <w:rPr>
          <w:szCs w:val="24"/>
        </w:rPr>
        <w:t xml:space="preserve">MED 2006), </w:t>
      </w:r>
      <w:r w:rsidR="001933E7">
        <w:rPr>
          <w:szCs w:val="24"/>
        </w:rPr>
        <w:t xml:space="preserve">vol. 222, ed. Olivier </w:t>
      </w:r>
      <w:proofErr w:type="spellStart"/>
      <w:r w:rsidR="001933E7">
        <w:rPr>
          <w:szCs w:val="24"/>
        </w:rPr>
        <w:t>Bodenreider</w:t>
      </w:r>
      <w:proofErr w:type="spellEnd"/>
      <w:r>
        <w:rPr>
          <w:szCs w:val="24"/>
        </w:rPr>
        <w:t xml:space="preserve"> </w:t>
      </w:r>
      <w:r w:rsidR="001933E7">
        <w:rPr>
          <w:szCs w:val="24"/>
        </w:rPr>
        <w:t>(</w:t>
      </w:r>
      <w:r>
        <w:rPr>
          <w:szCs w:val="24"/>
        </w:rPr>
        <w:t>Baltimore, MD:</w:t>
      </w:r>
      <w:r w:rsidR="0058506F">
        <w:rPr>
          <w:szCs w:val="24"/>
        </w:rPr>
        <w:t xml:space="preserve"> KR</w:t>
      </w:r>
      <w:r w:rsidR="001933E7">
        <w:rPr>
          <w:szCs w:val="24"/>
        </w:rPr>
        <w:t>-</w:t>
      </w:r>
      <w:r w:rsidR="0058506F">
        <w:rPr>
          <w:szCs w:val="24"/>
        </w:rPr>
        <w:t>MED</w:t>
      </w:r>
      <w:r w:rsidR="001933E7">
        <w:rPr>
          <w:szCs w:val="24"/>
        </w:rPr>
        <w:t xml:space="preserve"> Publications</w:t>
      </w:r>
      <w:r w:rsidR="0058506F">
        <w:rPr>
          <w:szCs w:val="24"/>
        </w:rPr>
        <w:t>,</w:t>
      </w:r>
      <w:r>
        <w:rPr>
          <w:szCs w:val="24"/>
        </w:rPr>
        <w:t xml:space="preserve"> </w:t>
      </w:r>
      <w:r w:rsidRPr="00EE018B">
        <w:rPr>
          <w:rStyle w:val="bibyear"/>
        </w:rPr>
        <w:t>2006</w:t>
      </w:r>
      <w:r w:rsidR="001933E7">
        <w:rPr>
          <w:szCs w:val="24"/>
        </w:rPr>
        <w:t>), accessed December 17, 2014,</w:t>
      </w:r>
      <w:r>
        <w:rPr>
          <w:szCs w:val="24"/>
        </w:rPr>
        <w:t xml:space="preserve"> </w:t>
      </w:r>
      <w:r>
        <w:rPr>
          <w:rStyle w:val="biburl"/>
          <w:szCs w:val="24"/>
        </w:rPr>
        <w:t>http://www.informatik.uni-trier.de/~ley/db/conf/krmed/krmed2006.html</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noProof/>
          <w:szCs w:val="24"/>
        </w:rPr>
        <w:instrText>&lt;/eref</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&lt;/eref&gt;</w:t>
      </w:r>
      <w:r>
        <w:rPr>
          <w:szCs w:val="24"/>
        </w:rPr>
        <w:fldChar w:fldCharType="end"/>
      </w:r>
    </w:p>
    <w:p w14:paraId="2AA5E1FA" w14:textId="42F6289D" w:rsidR="00410C45" w:rsidRDefault="00410C45" w:rsidP="00817894">
      <w:pPr>
        <w:pStyle w:val="H1HeadingLevel1"/>
        <w:autoSpaceDE w:val="0"/>
        <w:autoSpaceDN w:val="0"/>
        <w:adjustRightInd w:val="0"/>
        <w:rPr>
          <w:szCs w:val="24"/>
        </w:rPr>
      </w:pPr>
      <w:r>
        <w:rPr>
          <w:szCs w:val="24"/>
        </w:rPr>
        <w:lastRenderedPageBreak/>
        <w:t>Examples of Critical Reviews</w:t>
      </w:r>
    </w:p>
    <w:p w14:paraId="585F0AEC" w14:textId="77777777" w:rsidR="00410C45" w:rsidRDefault="00410C45" w:rsidP="00410C45">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proofErr w:type="spellStart"/>
      <w:r>
        <w:rPr>
          <w:rStyle w:val="bibsurname"/>
          <w:szCs w:val="24"/>
        </w:rPr>
        <w:t>Bodenreider</w:t>
      </w:r>
      <w:proofErr w:type="spellEnd"/>
      <w:r>
        <w:rPr>
          <w:szCs w:val="24"/>
        </w:rPr>
        <w:t xml:space="preserve">, </w:t>
      </w:r>
      <w:r>
        <w:rPr>
          <w:rStyle w:val="bibfname"/>
          <w:szCs w:val="24"/>
        </w:rPr>
        <w:t>Olivier</w:t>
      </w:r>
      <w:r>
        <w:rPr>
          <w:szCs w:val="24"/>
        </w:rPr>
        <w:t>.</w:t>
      </w:r>
      <w:proofErr w:type="gramEnd"/>
      <w:r>
        <w:rPr>
          <w:szCs w:val="24"/>
        </w:rPr>
        <w:t xml:space="preserve"> “</w:t>
      </w:r>
      <w:r w:rsidRPr="00872256">
        <w:rPr>
          <w:rStyle w:val="bibarticle"/>
        </w:rPr>
        <w:t>Circular Hierarchical Relationships in the UMLS: Etiology, Diagnosis, Treatment, Complications and Prevention.</w:t>
      </w:r>
      <w:r>
        <w:rPr>
          <w:szCs w:val="24"/>
        </w:rPr>
        <w:t xml:space="preserve">” </w:t>
      </w:r>
      <w:r w:rsidRPr="00872256">
        <w:rPr>
          <w:rStyle w:val="bibjournal"/>
          <w:i/>
        </w:rPr>
        <w:t>Proceedings of the American Medical Informatics Association Symposium</w:t>
      </w:r>
      <w:r>
        <w:rPr>
          <w:szCs w:val="24"/>
        </w:rPr>
        <w:t xml:space="preserve"> </w:t>
      </w:r>
      <w:r w:rsidRPr="00872256">
        <w:rPr>
          <w:rStyle w:val="bibvolume"/>
        </w:rPr>
        <w:t>23</w:t>
      </w:r>
      <w:r>
        <w:rPr>
          <w:szCs w:val="24"/>
        </w:rPr>
        <w:t xml:space="preserve"> (</w:t>
      </w:r>
      <w:r>
        <w:rPr>
          <w:rStyle w:val="bibyear"/>
          <w:szCs w:val="24"/>
        </w:rPr>
        <w:t>2001</w:t>
      </w:r>
      <w:r>
        <w:rPr>
          <w:szCs w:val="24"/>
        </w:rPr>
        <w:t xml:space="preserve">): </w:t>
      </w:r>
      <w:r w:rsidRPr="00872256">
        <w:rPr>
          <w:rStyle w:val="bibfpage"/>
        </w:rPr>
        <w:t>57</w:t>
      </w:r>
      <w:r>
        <w:rPr>
          <w:szCs w:val="24"/>
        </w:rPr>
        <w:t>–</w:t>
      </w:r>
      <w:r w:rsidRPr="00872256">
        <w:rPr>
          <w:rStyle w:val="biblpage"/>
        </w:rPr>
        <w:t>61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69892AD9" w14:textId="77777777" w:rsidR="00410C45" w:rsidRDefault="00410C45" w:rsidP="00410C45">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_issn=\"0026-1270\""</w:instrText>
      </w:r>
      <w:r>
        <w:rPr>
          <w:szCs w:val="24"/>
        </w:rPr>
        <w:fldChar w:fldCharType="separate"/>
      </w:r>
      <w:r>
        <w:rPr>
          <w:szCs w:val="24"/>
        </w:rPr>
        <w:instrText xml:space="preserve"> _issn="0026-1270"</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proofErr w:type="spellStart"/>
      <w:r>
        <w:rPr>
          <w:rStyle w:val="bibsurname"/>
          <w:szCs w:val="24"/>
        </w:rPr>
        <w:t>Ceusters</w:t>
      </w:r>
      <w:proofErr w:type="spellEnd"/>
      <w:r>
        <w:rPr>
          <w:szCs w:val="24"/>
        </w:rPr>
        <w:t xml:space="preserve">, </w:t>
      </w:r>
      <w:r>
        <w:rPr>
          <w:rStyle w:val="bibfname"/>
          <w:szCs w:val="24"/>
        </w:rPr>
        <w:t>Werner</w:t>
      </w:r>
      <w:r>
        <w:rPr>
          <w:szCs w:val="24"/>
        </w:rPr>
        <w:t xml:space="preserve">, </w:t>
      </w:r>
      <w:r>
        <w:rPr>
          <w:rStyle w:val="bibfname"/>
          <w:szCs w:val="24"/>
        </w:rPr>
        <w:t>Barry</w:t>
      </w:r>
      <w:r>
        <w:rPr>
          <w:szCs w:val="24"/>
        </w:rPr>
        <w:t xml:space="preserve"> </w:t>
      </w:r>
      <w:r>
        <w:rPr>
          <w:rStyle w:val="bibsurname"/>
          <w:szCs w:val="24"/>
        </w:rPr>
        <w:t>Smith</w:t>
      </w:r>
      <w:r>
        <w:rPr>
          <w:szCs w:val="24"/>
        </w:rPr>
        <w:t xml:space="preserve">, and </w:t>
      </w:r>
      <w:r>
        <w:rPr>
          <w:rStyle w:val="bibfname"/>
          <w:szCs w:val="24"/>
        </w:rPr>
        <w:t>Louis</w:t>
      </w:r>
      <w:r>
        <w:rPr>
          <w:szCs w:val="24"/>
        </w:rPr>
        <w:t xml:space="preserve"> </w:t>
      </w:r>
      <w:r>
        <w:rPr>
          <w:rStyle w:val="bibsurname"/>
          <w:szCs w:val="24"/>
        </w:rPr>
        <w:t>Goldberg</w:t>
      </w:r>
      <w:r>
        <w:rPr>
          <w:szCs w:val="24"/>
        </w:rPr>
        <w:t>.</w:t>
      </w:r>
      <w:proofErr w:type="gramEnd"/>
      <w:r>
        <w:rPr>
          <w:szCs w:val="24"/>
        </w:rPr>
        <w:t xml:space="preserve"> “</w:t>
      </w:r>
      <w:r>
        <w:rPr>
          <w:rStyle w:val="bibarticle"/>
          <w:szCs w:val="24"/>
        </w:rPr>
        <w:t>A Terminological and Ontological Analysis of the NCI Thesaurus.</w:t>
      </w:r>
      <w:r>
        <w:rPr>
          <w:szCs w:val="24"/>
        </w:rPr>
        <w:t xml:space="preserve">” </w:t>
      </w:r>
      <w:r>
        <w:rPr>
          <w:rStyle w:val="bibjournal"/>
          <w:i/>
          <w:szCs w:val="24"/>
        </w:rPr>
        <w:t>Methods of Information in Medicine</w:t>
      </w:r>
      <w:r>
        <w:rPr>
          <w:szCs w:val="24"/>
        </w:rPr>
        <w:t xml:space="preserve"> </w:t>
      </w:r>
      <w:r>
        <w:rPr>
          <w:rStyle w:val="bibvolume"/>
          <w:szCs w:val="24"/>
        </w:rPr>
        <w:t>44</w:t>
      </w:r>
      <w:r>
        <w:t xml:space="preserve"> (</w:t>
      </w:r>
      <w:r>
        <w:rPr>
          <w:rStyle w:val="bibyear"/>
          <w:szCs w:val="24"/>
        </w:rPr>
        <w:t>2005</w:t>
      </w:r>
      <w:r>
        <w:rPr>
          <w:szCs w:val="24"/>
        </w:rPr>
        <w:t xml:space="preserve">): </w:t>
      </w:r>
      <w:r>
        <w:rPr>
          <w:rStyle w:val="bibfpage"/>
          <w:szCs w:val="24"/>
        </w:rPr>
        <w:t>498</w:t>
      </w:r>
      <w:r>
        <w:rPr>
          <w:szCs w:val="24"/>
        </w:rPr>
        <w:t>–</w:t>
      </w:r>
      <w:r>
        <w:rPr>
          <w:rStyle w:val="biblpage"/>
          <w:szCs w:val="24"/>
        </w:rPr>
        <w:t>507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4B534155" w14:textId="78C1FE02" w:rsidR="00410C45" w:rsidRDefault="00410C45" w:rsidP="00410C45">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_issn=\"0926-9630\""</w:instrText>
      </w:r>
      <w:r>
        <w:rPr>
          <w:szCs w:val="24"/>
        </w:rPr>
        <w:fldChar w:fldCharType="separate"/>
      </w:r>
      <w:r>
        <w:rPr>
          <w:szCs w:val="24"/>
        </w:rPr>
        <w:instrText xml:space="preserve"> _issn="0926-9630"</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proofErr w:type="spellStart"/>
      <w:r>
        <w:rPr>
          <w:rStyle w:val="bibsurname"/>
          <w:szCs w:val="24"/>
        </w:rPr>
        <w:t>Ceusters</w:t>
      </w:r>
      <w:proofErr w:type="spellEnd"/>
      <w:r>
        <w:rPr>
          <w:szCs w:val="24"/>
        </w:rPr>
        <w:t xml:space="preserve">, </w:t>
      </w:r>
      <w:r>
        <w:rPr>
          <w:rStyle w:val="bibfname"/>
          <w:szCs w:val="24"/>
        </w:rPr>
        <w:t>Werner</w:t>
      </w:r>
      <w:r>
        <w:rPr>
          <w:szCs w:val="24"/>
        </w:rPr>
        <w:t xml:space="preserve">, </w:t>
      </w:r>
      <w:r>
        <w:rPr>
          <w:rStyle w:val="bibfname"/>
          <w:szCs w:val="24"/>
        </w:rPr>
        <w:t>Barry</w:t>
      </w:r>
      <w:r>
        <w:rPr>
          <w:szCs w:val="24"/>
        </w:rPr>
        <w:t xml:space="preserve"> </w:t>
      </w:r>
      <w:r>
        <w:rPr>
          <w:rStyle w:val="bibsurname"/>
          <w:szCs w:val="24"/>
        </w:rPr>
        <w:t>Smith</w:t>
      </w:r>
      <w:r>
        <w:rPr>
          <w:szCs w:val="24"/>
        </w:rPr>
        <w:t xml:space="preserve">, </w:t>
      </w:r>
      <w:proofErr w:type="spellStart"/>
      <w:r>
        <w:rPr>
          <w:rStyle w:val="bibfname"/>
          <w:szCs w:val="24"/>
        </w:rPr>
        <w:t>Anand</w:t>
      </w:r>
      <w:proofErr w:type="spellEnd"/>
      <w:r>
        <w:rPr>
          <w:szCs w:val="24"/>
        </w:rPr>
        <w:t xml:space="preserve"> </w:t>
      </w:r>
      <w:r>
        <w:rPr>
          <w:rStyle w:val="bibsurname"/>
          <w:szCs w:val="24"/>
        </w:rPr>
        <w:t>Kumar</w:t>
      </w:r>
      <w:r>
        <w:rPr>
          <w:szCs w:val="24"/>
        </w:rPr>
        <w:t xml:space="preserve">, and </w:t>
      </w:r>
      <w:r>
        <w:rPr>
          <w:rStyle w:val="bibfname"/>
          <w:szCs w:val="24"/>
        </w:rPr>
        <w:t>C.</w:t>
      </w:r>
      <w:r>
        <w:rPr>
          <w:szCs w:val="24"/>
        </w:rPr>
        <w:t xml:space="preserve"> </w:t>
      </w:r>
      <w:proofErr w:type="spellStart"/>
      <w:r>
        <w:rPr>
          <w:rStyle w:val="bibsurname"/>
          <w:szCs w:val="24"/>
        </w:rPr>
        <w:t>Dhaen</w:t>
      </w:r>
      <w:proofErr w:type="spellEnd"/>
      <w:r>
        <w:rPr>
          <w:szCs w:val="24"/>
        </w:rPr>
        <w:t>.</w:t>
      </w:r>
      <w:proofErr w:type="gramEnd"/>
      <w:r>
        <w:rPr>
          <w:szCs w:val="24"/>
        </w:rPr>
        <w:t xml:space="preserve"> “</w:t>
      </w:r>
      <w:r>
        <w:rPr>
          <w:rStyle w:val="bibarticle"/>
          <w:szCs w:val="24"/>
        </w:rPr>
        <w:t>Mistakes in Medical Ontologies: Where Do They Come From and How Can They Be Detected?</w:t>
      </w:r>
      <w:r>
        <w:t>”</w:t>
      </w:r>
      <w:r>
        <w:rPr>
          <w:szCs w:val="24"/>
        </w:rPr>
        <w:t xml:space="preserve"> </w:t>
      </w:r>
      <w:r>
        <w:rPr>
          <w:rStyle w:val="bibjournal"/>
          <w:i/>
          <w:szCs w:val="24"/>
        </w:rPr>
        <w:t>Studies in Health Technology and Informatics</w:t>
      </w:r>
      <w:r>
        <w:rPr>
          <w:szCs w:val="24"/>
        </w:rPr>
        <w:t xml:space="preserve"> </w:t>
      </w:r>
      <w:r>
        <w:rPr>
          <w:rStyle w:val="bibvolume"/>
          <w:szCs w:val="24"/>
        </w:rPr>
        <w:t>102</w:t>
      </w:r>
      <w:r>
        <w:t xml:space="preserve"> (</w:t>
      </w:r>
      <w:r>
        <w:rPr>
          <w:rStyle w:val="bibyear"/>
          <w:szCs w:val="24"/>
        </w:rPr>
        <w:t>2004</w:t>
      </w:r>
      <w:r>
        <w:rPr>
          <w:szCs w:val="24"/>
        </w:rPr>
        <w:t xml:space="preserve">): </w:t>
      </w:r>
      <w:r>
        <w:rPr>
          <w:rStyle w:val="bibfpage"/>
          <w:szCs w:val="24"/>
        </w:rPr>
        <w:t>145</w:t>
      </w:r>
      <w:r>
        <w:rPr>
          <w:szCs w:val="24"/>
        </w:rPr>
        <w:t>–</w:t>
      </w:r>
      <w:r>
        <w:rPr>
          <w:rStyle w:val="biblpage"/>
          <w:szCs w:val="24"/>
        </w:rPr>
        <w:t>164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0CDE2DAE" w14:textId="77777777" w:rsidR="00410C45" w:rsidRDefault="00410C45" w:rsidP="00410C45">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noProof/>
          <w:szCs w:val="24"/>
        </w:rPr>
        <w:instrText>0</w:instrText>
      </w:r>
      <w:r>
        <w:rPr>
          <w:szCs w:val="24"/>
        </w:rPr>
        <w:fldChar w:fldCharType="end"/>
      </w:r>
      <w:r>
        <w:rPr>
          <w:szCs w:val="24"/>
        </w:rPr>
        <w:instrText>)</w:instrText>
      </w:r>
      <w:r>
        <w:rPr>
          <w:szCs w:val="24"/>
        </w:rPr>
        <w:fldChar w:fldCharType="separate"/>
      </w:r>
      <w:r>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begin"/>
      </w:r>
      <w:r>
        <w:rPr>
          <w:szCs w:val="24"/>
        </w:rPr>
        <w:instrText>QUOTE " _issn=\"1687-7470\""</w:instrText>
      </w:r>
      <w:r>
        <w:rPr>
          <w:szCs w:val="24"/>
        </w:rPr>
        <w:fldChar w:fldCharType="separate"/>
      </w:r>
      <w:r>
        <w:rPr>
          <w:szCs w:val="24"/>
        </w:rPr>
        <w:instrText xml:space="preserve"> _issn="1687-7470"</w:instrText>
      </w:r>
      <w:r>
        <w:rPr>
          <w:szCs w:val="24"/>
        </w:rPr>
        <w:fldChar w:fldCharType="end"/>
      </w:r>
      <w:r>
        <w:rPr>
          <w:szCs w:val="24"/>
        </w:rPr>
        <w:instrText>"</w:instrText>
      </w:r>
      <w:r>
        <w:rPr>
          <w:szCs w:val="24"/>
        </w:rPr>
        <w:fldChar w:fldCharType="separate"/>
      </w:r>
      <w:proofErr w:type="gramStart"/>
      <w:r>
        <w:rPr>
          <w:noProof/>
          <w:szCs w:val="24"/>
        </w:rPr>
        <w:t>&lt;jrn&gt;</w:t>
      </w:r>
      <w:r>
        <w:rPr>
          <w:szCs w:val="24"/>
        </w:rPr>
        <w:fldChar w:fldCharType="end"/>
      </w:r>
      <w:r>
        <w:rPr>
          <w:rStyle w:val="bibsurname"/>
          <w:szCs w:val="24"/>
        </w:rPr>
        <w:t>Kumar</w:t>
      </w:r>
      <w:r>
        <w:rPr>
          <w:szCs w:val="24"/>
        </w:rPr>
        <w:t xml:space="preserve">, </w:t>
      </w:r>
      <w:proofErr w:type="spellStart"/>
      <w:r>
        <w:rPr>
          <w:rStyle w:val="bibfname"/>
          <w:szCs w:val="24"/>
        </w:rPr>
        <w:t>Anand</w:t>
      </w:r>
      <w:proofErr w:type="spellEnd"/>
      <w:r>
        <w:rPr>
          <w:szCs w:val="24"/>
        </w:rPr>
        <w:t xml:space="preserve">, and </w:t>
      </w:r>
      <w:r>
        <w:rPr>
          <w:rStyle w:val="bibfname"/>
          <w:szCs w:val="24"/>
        </w:rPr>
        <w:t>Barry</w:t>
      </w:r>
      <w:r>
        <w:rPr>
          <w:szCs w:val="24"/>
        </w:rPr>
        <w:t xml:space="preserve"> </w:t>
      </w:r>
      <w:r>
        <w:rPr>
          <w:rStyle w:val="bibsurname"/>
          <w:szCs w:val="24"/>
        </w:rPr>
        <w:t>Smith</w:t>
      </w:r>
      <w:r>
        <w:rPr>
          <w:szCs w:val="24"/>
        </w:rPr>
        <w:t>.</w:t>
      </w:r>
      <w:proofErr w:type="gramEnd"/>
      <w:r>
        <w:rPr>
          <w:szCs w:val="24"/>
        </w:rPr>
        <w:t xml:space="preserve"> </w:t>
      </w:r>
      <w:r w:rsidRPr="00872256">
        <w:t>“</w:t>
      </w:r>
      <w:r>
        <w:rPr>
          <w:rStyle w:val="bibarticle"/>
          <w:szCs w:val="24"/>
        </w:rPr>
        <w:t>The Unified Medical Language System and the Gene Ontology: Some Critical Reflections.</w:t>
      </w:r>
      <w:r w:rsidRPr="00777E2C">
        <w:t xml:space="preserve">” </w:t>
      </w:r>
      <w:r w:rsidRPr="00777E2C">
        <w:rPr>
          <w:rStyle w:val="bibjournal"/>
          <w:i/>
          <w:szCs w:val="24"/>
        </w:rPr>
        <w:t>KI 2003</w:t>
      </w:r>
      <w:r>
        <w:rPr>
          <w:rStyle w:val="bibjournal"/>
          <w:i/>
          <w:szCs w:val="24"/>
        </w:rPr>
        <w:t xml:space="preserve">: </w:t>
      </w:r>
      <w:r w:rsidRPr="00777E2C">
        <w:rPr>
          <w:rStyle w:val="bibjournal"/>
          <w:i/>
          <w:szCs w:val="24"/>
        </w:rPr>
        <w:t>A</w:t>
      </w:r>
      <w:r>
        <w:rPr>
          <w:rStyle w:val="bibjournal"/>
          <w:i/>
          <w:szCs w:val="24"/>
        </w:rPr>
        <w:t>d</w:t>
      </w:r>
      <w:r w:rsidRPr="00777E2C">
        <w:rPr>
          <w:rStyle w:val="bibjournal"/>
          <w:i/>
          <w:szCs w:val="24"/>
        </w:rPr>
        <w:t>vanc</w:t>
      </w:r>
      <w:r>
        <w:rPr>
          <w:rStyle w:val="bibjournal"/>
          <w:i/>
          <w:szCs w:val="24"/>
        </w:rPr>
        <w:t>es in Artificial Intelligence</w:t>
      </w:r>
      <w:r>
        <w:rPr>
          <w:szCs w:val="24"/>
        </w:rPr>
        <w:t xml:space="preserve"> </w:t>
      </w:r>
      <w:r>
        <w:rPr>
          <w:rStyle w:val="bibvolume"/>
          <w:szCs w:val="24"/>
        </w:rPr>
        <w:t>2821</w:t>
      </w:r>
      <w:r>
        <w:t xml:space="preserve"> (</w:t>
      </w:r>
      <w:r>
        <w:rPr>
          <w:rStyle w:val="bibyear"/>
          <w:szCs w:val="24"/>
        </w:rPr>
        <w:t>2003</w:t>
      </w:r>
      <w:r>
        <w:rPr>
          <w:szCs w:val="24"/>
        </w:rPr>
        <w:t xml:space="preserve">): </w:t>
      </w:r>
      <w:r>
        <w:rPr>
          <w:rStyle w:val="bibfpage"/>
          <w:szCs w:val="24"/>
        </w:rPr>
        <w:t>135</w:t>
      </w:r>
      <w:r>
        <w:rPr>
          <w:szCs w:val="24"/>
        </w:rPr>
        <w:t>–</w:t>
      </w:r>
      <w:r>
        <w:rPr>
          <w:rStyle w:val="biblpage"/>
          <w:szCs w:val="24"/>
        </w:rPr>
        <w:t>148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noProof/>
          <w:szCs w:val="24"/>
        </w:rPr>
        <w:instrText>&gt;</w:instrText>
      </w:r>
      <w:r>
        <w:rPr>
          <w:szCs w:val="24"/>
        </w:rPr>
        <w:fldChar w:fldCharType="end"/>
      </w:r>
      <w:r>
        <w:rPr>
          <w:szCs w:val="24"/>
        </w:rPr>
        <w:instrText>" ""</w:instrText>
      </w:r>
      <w:r>
        <w:rPr>
          <w:szCs w:val="24"/>
        </w:rPr>
        <w:fldChar w:fldCharType="separate"/>
      </w:r>
      <w:r>
        <w:rPr>
          <w:noProof/>
          <w:szCs w:val="24"/>
        </w:rPr>
        <w:t>&lt;/</w:t>
      </w:r>
      <w:proofErr w:type="spellStart"/>
      <w:r>
        <w:rPr>
          <w:noProof/>
          <w:szCs w:val="24"/>
        </w:rPr>
        <w:t>jrn</w:t>
      </w:r>
      <w:proofErr w:type="spellEnd"/>
      <w:r>
        <w:rPr>
          <w:noProof/>
          <w:szCs w:val="24"/>
        </w:rPr>
        <w:t>&gt;</w:t>
      </w:r>
      <w:r>
        <w:rPr>
          <w:szCs w:val="24"/>
        </w:rPr>
        <w:fldChar w:fldCharType="end"/>
      </w:r>
    </w:p>
    <w:p w14:paraId="2544F1A0" w14:textId="77777777" w:rsidR="00872256" w:rsidRDefault="00872256">
      <w:pPr>
        <w:pStyle w:val="FgNFigureNumber"/>
        <w:autoSpaceDE w:val="0"/>
        <w:autoSpaceDN w:val="0"/>
        <w:adjustRightInd w:val="0"/>
        <w:rPr>
          <w:szCs w:val="24"/>
        </w:rPr>
      </w:pPr>
      <w:r>
        <w:rPr>
          <w:szCs w:val="24"/>
        </w:rPr>
        <w:t>Figure 4.1:</w:t>
      </w:r>
    </w:p>
    <w:p w14:paraId="60F64B3C" w14:textId="453A9540" w:rsidR="00872256" w:rsidRDefault="00872256">
      <w:pPr>
        <w:pStyle w:val="FgCFigureCaption"/>
        <w:autoSpaceDE w:val="0"/>
        <w:autoSpaceDN w:val="0"/>
        <w:adjustRightInd w:val="0"/>
        <w:rPr>
          <w:szCs w:val="24"/>
        </w:rPr>
      </w:pPr>
      <w:r>
        <w:rPr>
          <w:szCs w:val="24"/>
        </w:rPr>
        <w:t>Screenshot from the Protein Ontology (PRO) browser containing terms identified by alphanumeric identifiers</w:t>
      </w:r>
    </w:p>
    <w:p w14:paraId="63B11AE8" w14:textId="77777777" w:rsidR="00872256" w:rsidRDefault="00872256">
      <w:pPr>
        <w:pStyle w:val="FgNFigureNumber"/>
        <w:autoSpaceDE w:val="0"/>
        <w:autoSpaceDN w:val="0"/>
        <w:adjustRightInd w:val="0"/>
        <w:rPr>
          <w:szCs w:val="24"/>
        </w:rPr>
      </w:pPr>
      <w:r>
        <w:rPr>
          <w:szCs w:val="24"/>
        </w:rPr>
        <w:t>Figure 4.2</w:t>
      </w:r>
    </w:p>
    <w:p w14:paraId="1C621585" w14:textId="3A2AFC50" w:rsidR="00872256" w:rsidRDefault="00872256">
      <w:pPr>
        <w:pStyle w:val="FgCFigureCaption"/>
        <w:autoSpaceDE w:val="0"/>
        <w:autoSpaceDN w:val="0"/>
        <w:adjustRightInd w:val="0"/>
        <w:rPr>
          <w:szCs w:val="24"/>
        </w:rPr>
      </w:pPr>
      <w:r>
        <w:rPr>
          <w:szCs w:val="24"/>
        </w:rPr>
        <w:t xml:space="preserve">Circularity in </w:t>
      </w:r>
      <w:r w:rsidR="008E0517">
        <w:rPr>
          <w:szCs w:val="24"/>
        </w:rPr>
        <w:t xml:space="preserve">the </w:t>
      </w:r>
      <w:r>
        <w:rPr>
          <w:szCs w:val="24"/>
        </w:rPr>
        <w:t>FOAF Vocabulary Specification 0.99</w:t>
      </w:r>
    </w:p>
    <w:p w14:paraId="79E03D9E" w14:textId="77777777" w:rsidR="00872256" w:rsidRDefault="00872256">
      <w:pPr>
        <w:pStyle w:val="FgNFigureNumber"/>
        <w:autoSpaceDE w:val="0"/>
        <w:autoSpaceDN w:val="0"/>
        <w:adjustRightInd w:val="0"/>
        <w:rPr>
          <w:szCs w:val="24"/>
        </w:rPr>
      </w:pPr>
      <w:r>
        <w:rPr>
          <w:szCs w:val="24"/>
        </w:rPr>
        <w:lastRenderedPageBreak/>
        <w:t>Figure 4.3:</w:t>
      </w:r>
    </w:p>
    <w:p w14:paraId="2AA8E058" w14:textId="1B83C089" w:rsidR="00872256" w:rsidRDefault="00872256">
      <w:pPr>
        <w:pStyle w:val="FgCFigureCaption"/>
        <w:autoSpaceDE w:val="0"/>
        <w:autoSpaceDN w:val="0"/>
        <w:adjustRightInd w:val="0"/>
        <w:rPr>
          <w:szCs w:val="24"/>
        </w:rPr>
      </w:pPr>
      <w:r>
        <w:rPr>
          <w:szCs w:val="24"/>
        </w:rPr>
        <w:t xml:space="preserve">Fragment of a </w:t>
      </w:r>
      <w:proofErr w:type="spellStart"/>
      <w:r w:rsidR="00BB3432">
        <w:rPr>
          <w:szCs w:val="24"/>
        </w:rPr>
        <w:t>p</w:t>
      </w:r>
      <w:r>
        <w:rPr>
          <w:szCs w:val="24"/>
        </w:rPr>
        <w:t>artonomy</w:t>
      </w:r>
      <w:proofErr w:type="spellEnd"/>
      <w:r>
        <w:rPr>
          <w:szCs w:val="24"/>
        </w:rPr>
        <w:t xml:space="preserve"> for </w:t>
      </w:r>
      <w:r w:rsidR="00BB3432">
        <w:rPr>
          <w:szCs w:val="24"/>
        </w:rPr>
        <w:t>a</w:t>
      </w:r>
      <w:r>
        <w:rPr>
          <w:szCs w:val="24"/>
        </w:rPr>
        <w:t xml:space="preserve">nimal </w:t>
      </w:r>
      <w:r w:rsidR="00BB3432">
        <w:rPr>
          <w:szCs w:val="24"/>
        </w:rPr>
        <w:t>c</w:t>
      </w:r>
      <w:r>
        <w:rPr>
          <w:szCs w:val="24"/>
        </w:rPr>
        <w:t>ell</w:t>
      </w:r>
    </w:p>
    <w:p w14:paraId="2BB352E2" w14:textId="77777777" w:rsidR="00872256" w:rsidRDefault="00872256">
      <w:pPr>
        <w:pStyle w:val="FgNFigureNumber"/>
        <w:autoSpaceDE w:val="0"/>
        <w:autoSpaceDN w:val="0"/>
        <w:adjustRightInd w:val="0"/>
        <w:rPr>
          <w:szCs w:val="24"/>
        </w:rPr>
      </w:pPr>
      <w:r>
        <w:rPr>
          <w:szCs w:val="24"/>
        </w:rPr>
        <w:t>Figure 4.4:</w:t>
      </w:r>
    </w:p>
    <w:p w14:paraId="197F6373" w14:textId="08A2DD72" w:rsidR="00872256" w:rsidRDefault="00872256">
      <w:pPr>
        <w:pStyle w:val="FgCFigureCaption"/>
        <w:autoSpaceDE w:val="0"/>
        <w:autoSpaceDN w:val="0"/>
        <w:adjustRightInd w:val="0"/>
        <w:rPr>
          <w:szCs w:val="24"/>
        </w:rPr>
      </w:pPr>
      <w:r>
        <w:rPr>
          <w:szCs w:val="24"/>
        </w:rPr>
        <w:t xml:space="preserve">A </w:t>
      </w:r>
      <w:r w:rsidR="00BB3432">
        <w:rPr>
          <w:szCs w:val="24"/>
        </w:rPr>
        <w:t>p</w:t>
      </w:r>
      <w:r>
        <w:rPr>
          <w:szCs w:val="24"/>
        </w:rPr>
        <w:t xml:space="preserve">hylogenetic </w:t>
      </w:r>
      <w:r w:rsidR="00BB3432">
        <w:rPr>
          <w:szCs w:val="24"/>
        </w:rPr>
        <w:t>h</w:t>
      </w:r>
      <w:r>
        <w:rPr>
          <w:szCs w:val="24"/>
        </w:rPr>
        <w:t>ierarchy</w:t>
      </w:r>
    </w:p>
    <w:p w14:paraId="4716E0DC" w14:textId="77777777" w:rsidR="00872256" w:rsidRDefault="00872256">
      <w:pPr>
        <w:pStyle w:val="FgNFigureNumber"/>
        <w:autoSpaceDE w:val="0"/>
        <w:autoSpaceDN w:val="0"/>
        <w:adjustRightInd w:val="0"/>
        <w:rPr>
          <w:szCs w:val="24"/>
        </w:rPr>
      </w:pPr>
      <w:r>
        <w:rPr>
          <w:szCs w:val="24"/>
        </w:rPr>
        <w:t>Figure 4.5</w:t>
      </w:r>
    </w:p>
    <w:p w14:paraId="53BD2699" w14:textId="1B50057F" w:rsidR="00872256" w:rsidRDefault="00872256">
      <w:pPr>
        <w:pStyle w:val="FgCFigureCaption"/>
        <w:autoSpaceDE w:val="0"/>
        <w:autoSpaceDN w:val="0"/>
        <w:adjustRightInd w:val="0"/>
        <w:rPr>
          <w:szCs w:val="24"/>
        </w:rPr>
      </w:pPr>
      <w:r>
        <w:rPr>
          <w:szCs w:val="24"/>
        </w:rPr>
        <w:t xml:space="preserve">A </w:t>
      </w:r>
      <w:r w:rsidR="00BB3432">
        <w:rPr>
          <w:szCs w:val="24"/>
        </w:rPr>
        <w:t>s</w:t>
      </w:r>
      <w:r>
        <w:rPr>
          <w:szCs w:val="24"/>
        </w:rPr>
        <w:t xml:space="preserve">imple </w:t>
      </w:r>
      <w:r w:rsidR="00BB3432">
        <w:rPr>
          <w:szCs w:val="24"/>
        </w:rPr>
        <w:t>i</w:t>
      </w:r>
      <w:r>
        <w:rPr>
          <w:szCs w:val="24"/>
        </w:rPr>
        <w:t xml:space="preserve">llustration of </w:t>
      </w:r>
      <w:r w:rsidR="00BB3432">
        <w:rPr>
          <w:szCs w:val="24"/>
        </w:rPr>
        <w:t>m</w:t>
      </w:r>
      <w:r>
        <w:rPr>
          <w:szCs w:val="24"/>
        </w:rPr>
        <w:t xml:space="preserve">ultiple </w:t>
      </w:r>
      <w:proofErr w:type="gramStart"/>
      <w:r w:rsidR="00BB3432">
        <w:rPr>
          <w:szCs w:val="24"/>
        </w:rPr>
        <w:t>i</w:t>
      </w:r>
      <w:r>
        <w:rPr>
          <w:szCs w:val="24"/>
        </w:rPr>
        <w:t>nheritance</w:t>
      </w:r>
      <w:proofErr w:type="gramEnd"/>
    </w:p>
    <w:p w14:paraId="1A7E8AC9" w14:textId="77777777" w:rsidR="00872256" w:rsidRDefault="00872256">
      <w:pPr>
        <w:pStyle w:val="FgNFigureNumber"/>
        <w:autoSpaceDE w:val="0"/>
        <w:autoSpaceDN w:val="0"/>
        <w:adjustRightInd w:val="0"/>
        <w:rPr>
          <w:szCs w:val="24"/>
        </w:rPr>
      </w:pPr>
      <w:r>
        <w:rPr>
          <w:szCs w:val="24"/>
        </w:rPr>
        <w:t>Figure 4.6:</w:t>
      </w:r>
    </w:p>
    <w:p w14:paraId="039EF446" w14:textId="0991BA22" w:rsidR="00872256" w:rsidRDefault="00872256">
      <w:pPr>
        <w:pStyle w:val="FgCFigureCaption"/>
        <w:autoSpaceDE w:val="0"/>
        <w:autoSpaceDN w:val="0"/>
        <w:adjustRightInd w:val="0"/>
        <w:rPr>
          <w:szCs w:val="24"/>
        </w:rPr>
      </w:pPr>
      <w:r>
        <w:rPr>
          <w:szCs w:val="24"/>
        </w:rPr>
        <w:t xml:space="preserve">The </w:t>
      </w:r>
      <w:r w:rsidR="00BB3432">
        <w:rPr>
          <w:szCs w:val="24"/>
        </w:rPr>
        <w:t>m</w:t>
      </w:r>
      <w:r>
        <w:rPr>
          <w:szCs w:val="24"/>
        </w:rPr>
        <w:t xml:space="preserve">other </w:t>
      </w:r>
      <w:r w:rsidR="00BB3432">
        <w:rPr>
          <w:szCs w:val="24"/>
        </w:rPr>
        <w:t>r</w:t>
      </w:r>
      <w:r>
        <w:rPr>
          <w:szCs w:val="24"/>
        </w:rPr>
        <w:t xml:space="preserve">ole as a </w:t>
      </w:r>
      <w:r w:rsidR="00BB3432">
        <w:rPr>
          <w:szCs w:val="24"/>
        </w:rPr>
        <w:t>p</w:t>
      </w:r>
      <w:r>
        <w:rPr>
          <w:szCs w:val="24"/>
        </w:rPr>
        <w:t xml:space="preserve">utative </w:t>
      </w:r>
      <w:r w:rsidR="00BB3432">
        <w:rPr>
          <w:szCs w:val="24"/>
        </w:rPr>
        <w:t>e</w:t>
      </w:r>
      <w:r>
        <w:rPr>
          <w:szCs w:val="24"/>
        </w:rPr>
        <w:t xml:space="preserve">xample of </w:t>
      </w:r>
      <w:r w:rsidR="00BB3432">
        <w:rPr>
          <w:szCs w:val="24"/>
        </w:rPr>
        <w:t>m</w:t>
      </w:r>
      <w:r>
        <w:rPr>
          <w:szCs w:val="24"/>
        </w:rPr>
        <w:t xml:space="preserve">ultiple </w:t>
      </w:r>
      <w:proofErr w:type="gramStart"/>
      <w:r w:rsidR="00BB3432">
        <w:rPr>
          <w:szCs w:val="24"/>
        </w:rPr>
        <w:t>i</w:t>
      </w:r>
      <w:r>
        <w:rPr>
          <w:szCs w:val="24"/>
        </w:rPr>
        <w:t>nheritance</w:t>
      </w:r>
      <w:proofErr w:type="gramEnd"/>
    </w:p>
    <w:p w14:paraId="040DDE33" w14:textId="77777777" w:rsidR="00872256" w:rsidRDefault="00872256">
      <w:pPr>
        <w:pStyle w:val="FgNFigureNumber"/>
        <w:autoSpaceDE w:val="0"/>
        <w:autoSpaceDN w:val="0"/>
        <w:adjustRightInd w:val="0"/>
        <w:rPr>
          <w:szCs w:val="24"/>
        </w:rPr>
      </w:pPr>
      <w:r>
        <w:rPr>
          <w:szCs w:val="24"/>
        </w:rPr>
        <w:t>Figure 4.7</w:t>
      </w:r>
    </w:p>
    <w:p w14:paraId="231209EB" w14:textId="42AAD5EC" w:rsidR="00872256" w:rsidRDefault="00872256">
      <w:pPr>
        <w:pStyle w:val="FgCFigureCaption"/>
        <w:autoSpaceDE w:val="0"/>
        <w:autoSpaceDN w:val="0"/>
        <w:adjustRightInd w:val="0"/>
        <w:rPr>
          <w:szCs w:val="24"/>
        </w:rPr>
      </w:pPr>
      <w:r>
        <w:rPr>
          <w:szCs w:val="24"/>
        </w:rPr>
        <w:t xml:space="preserve">Mother </w:t>
      </w:r>
      <w:r w:rsidR="00BB3432">
        <w:rPr>
          <w:szCs w:val="24"/>
        </w:rPr>
        <w:t>c</w:t>
      </w:r>
      <w:r>
        <w:rPr>
          <w:szCs w:val="24"/>
        </w:rPr>
        <w:t xml:space="preserve">lassified without </w:t>
      </w:r>
      <w:r w:rsidR="00BB3432">
        <w:rPr>
          <w:szCs w:val="24"/>
        </w:rPr>
        <w:t>m</w:t>
      </w:r>
      <w:r>
        <w:rPr>
          <w:szCs w:val="24"/>
        </w:rPr>
        <w:t xml:space="preserve">ultiple </w:t>
      </w:r>
      <w:r w:rsidR="00BB3432">
        <w:rPr>
          <w:szCs w:val="24"/>
        </w:rPr>
        <w:t>i</w:t>
      </w:r>
      <w:r>
        <w:rPr>
          <w:szCs w:val="24"/>
        </w:rPr>
        <w:t>nheritance</w:t>
      </w:r>
    </w:p>
    <w:p w14:paraId="0613497A" w14:textId="77777777" w:rsidR="00872256" w:rsidRDefault="00872256">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2CF67D47" w14:textId="77777777" w:rsidR="00872256" w:rsidRDefault="00872256">
      <w:pPr>
        <w:pStyle w:val="H1HeadingLevel1"/>
        <w:autoSpaceDE w:val="0"/>
        <w:autoSpaceDN w:val="0"/>
        <w:adjustRightInd w:val="0"/>
        <w:rPr>
          <w:szCs w:val="24"/>
        </w:rPr>
      </w:pPr>
      <w:r>
        <w:rPr>
          <w:szCs w:val="24"/>
        </w:rPr>
        <w:t>4 Principles of Best Practice II</w:t>
      </w:r>
    </w:p>
    <w:p w14:paraId="0730C9DD" w14:textId="1E1E55B7" w:rsidR="00872256" w:rsidRDefault="00872256">
      <w:pPr>
        <w:pStyle w:val="NTNoteText"/>
        <w:autoSpaceDE w:val="0"/>
        <w:autoSpaceDN w:val="0"/>
        <w:adjustRightInd w:val="0"/>
        <w:rPr>
          <w:szCs w:val="24"/>
        </w:rPr>
      </w:pPr>
      <w:r>
        <w:rPr>
          <w:szCs w:val="24"/>
        </w:rPr>
        <w:t>1. Medical Subject Headings (</w:t>
      </w:r>
      <w:proofErr w:type="spellStart"/>
      <w:r>
        <w:rPr>
          <w:szCs w:val="24"/>
        </w:rPr>
        <w:t>MeSH</w:t>
      </w:r>
      <w:proofErr w:type="spellEnd"/>
      <w:r>
        <w:rPr>
          <w:szCs w:val="24"/>
        </w:rPr>
        <w:t xml:space="preserve">), </w:t>
      </w:r>
      <w:r w:rsidR="008E0517">
        <w:rPr>
          <w:szCs w:val="24"/>
        </w:rPr>
        <w:t xml:space="preserve">curated by the National Library of Medicine, </w:t>
      </w:r>
      <w:r>
        <w:rPr>
          <w:szCs w:val="24"/>
        </w:rPr>
        <w:t xml:space="preserve">accessed September 1, 2014, </w:t>
      </w:r>
      <w:hyperlink r:id="rId11" w:history="1">
        <w:r w:rsidRPr="00244803">
          <w:rPr>
            <w:rStyle w:val="Hyperlink"/>
            <w:szCs w:val="24"/>
          </w:rPr>
          <w:t>http://www.ncbi.nlm.nih.gov/mesh</w:t>
        </w:r>
      </w:hyperlink>
      <w:r>
        <w:rPr>
          <w:szCs w:val="24"/>
        </w:rPr>
        <w:t>.</w:t>
      </w:r>
    </w:p>
    <w:p w14:paraId="75BCD82E" w14:textId="3753CEE8" w:rsidR="00872256" w:rsidRDefault="00872256">
      <w:pPr>
        <w:pStyle w:val="NTNoteText"/>
        <w:autoSpaceDE w:val="0"/>
        <w:autoSpaceDN w:val="0"/>
        <w:adjustRightInd w:val="0"/>
        <w:rPr>
          <w:szCs w:val="24"/>
        </w:rPr>
      </w:pPr>
      <w:r>
        <w:rPr>
          <w:szCs w:val="24"/>
        </w:rPr>
        <w:t>2. There may be occasional exceptions to this rule. For example</w:t>
      </w:r>
      <w:r w:rsidR="00374777">
        <w:rPr>
          <w:szCs w:val="24"/>
        </w:rPr>
        <w:t>,</w:t>
      </w:r>
      <w:r>
        <w:rPr>
          <w:szCs w:val="24"/>
        </w:rPr>
        <w:t xml:space="preserve"> in chemistry, terms such as </w:t>
      </w:r>
      <w:r w:rsidR="00244803">
        <w:rPr>
          <w:szCs w:val="24"/>
        </w:rPr>
        <w:t>“</w:t>
      </w:r>
      <w:proofErr w:type="spellStart"/>
      <w:r>
        <w:rPr>
          <w:szCs w:val="24"/>
        </w:rPr>
        <w:t>zeatins</w:t>
      </w:r>
      <w:proofErr w:type="spellEnd"/>
      <w:r>
        <w:rPr>
          <w:szCs w:val="24"/>
        </w:rPr>
        <w:t>,</w:t>
      </w:r>
      <w:r w:rsidR="00244803">
        <w:rPr>
          <w:szCs w:val="24"/>
        </w:rPr>
        <w:t>”</w:t>
      </w:r>
      <w:r>
        <w:rPr>
          <w:szCs w:val="24"/>
        </w:rPr>
        <w:t xml:space="preserve"> </w:t>
      </w:r>
      <w:r w:rsidR="00244803">
        <w:rPr>
          <w:szCs w:val="24"/>
        </w:rPr>
        <w:t>“</w:t>
      </w:r>
      <w:proofErr w:type="spellStart"/>
      <w:r>
        <w:rPr>
          <w:szCs w:val="24"/>
        </w:rPr>
        <w:t>cations</w:t>
      </w:r>
      <w:proofErr w:type="spellEnd"/>
      <w:r>
        <w:rPr>
          <w:szCs w:val="24"/>
        </w:rPr>
        <w:t>,</w:t>
      </w:r>
      <w:r w:rsidR="00244803">
        <w:rPr>
          <w:szCs w:val="24"/>
        </w:rPr>
        <w:t>”</w:t>
      </w:r>
      <w:r>
        <w:rPr>
          <w:szCs w:val="24"/>
        </w:rPr>
        <w:t xml:space="preserve"> </w:t>
      </w:r>
      <w:r w:rsidR="00244803">
        <w:rPr>
          <w:szCs w:val="24"/>
        </w:rPr>
        <w:t>“</w:t>
      </w:r>
      <w:r>
        <w:rPr>
          <w:szCs w:val="24"/>
        </w:rPr>
        <w:t>esters,</w:t>
      </w:r>
      <w:r w:rsidR="00244803">
        <w:rPr>
          <w:szCs w:val="24"/>
        </w:rPr>
        <w:t>”</w:t>
      </w:r>
      <w:r>
        <w:rPr>
          <w:szCs w:val="24"/>
        </w:rPr>
        <w:t xml:space="preserve"> and </w:t>
      </w:r>
      <w:r w:rsidR="00244803">
        <w:rPr>
          <w:szCs w:val="24"/>
        </w:rPr>
        <w:t>“</w:t>
      </w:r>
      <w:r>
        <w:rPr>
          <w:szCs w:val="24"/>
        </w:rPr>
        <w:t>nitrates</w:t>
      </w:r>
      <w:r w:rsidR="00244803">
        <w:rPr>
          <w:szCs w:val="24"/>
        </w:rPr>
        <w:t>”</w:t>
      </w:r>
      <w:r>
        <w:rPr>
          <w:szCs w:val="24"/>
        </w:rPr>
        <w:t xml:space="preserve"> are used in addition to their respective singular forms to denote special families of molecule types.</w:t>
      </w:r>
    </w:p>
    <w:p w14:paraId="68BE660D" w14:textId="7FDC32C6" w:rsidR="00872256" w:rsidRDefault="00872256">
      <w:pPr>
        <w:pStyle w:val="NTNoteText"/>
        <w:autoSpaceDE w:val="0"/>
        <w:autoSpaceDN w:val="0"/>
        <w:adjustRightInd w:val="0"/>
        <w:rPr>
          <w:szCs w:val="24"/>
        </w:rPr>
      </w:pPr>
      <w:r>
        <w:rPr>
          <w:szCs w:val="24"/>
        </w:rPr>
        <w:lastRenderedPageBreak/>
        <w:t xml:space="preserve">3. The Protein Ontology (PRO). </w:t>
      </w:r>
      <w:commentRangeStart w:id="9"/>
      <w:r>
        <w:rPr>
          <w:szCs w:val="24"/>
        </w:rPr>
        <w:t xml:space="preserve">Screenshot </w:t>
      </w:r>
      <w:del w:id="10" w:author="Andrew Spear" w:date="2015-01-30T17:18:00Z">
        <w:r w:rsidR="0070081E" w:rsidDel="00291713">
          <w:rPr>
            <w:szCs w:val="24"/>
          </w:rPr>
          <w:delText xml:space="preserve">accessed and </w:delText>
        </w:r>
      </w:del>
      <w:r w:rsidR="0070081E">
        <w:rPr>
          <w:szCs w:val="24"/>
        </w:rPr>
        <w:t>generated June 23, 2011,</w:t>
      </w:r>
      <w:commentRangeEnd w:id="9"/>
      <w:r w:rsidR="008E3B01">
        <w:rPr>
          <w:rStyle w:val="CommentReference"/>
          <w:lang w:val="x-none" w:eastAsia="x-none"/>
        </w:rPr>
        <w:commentReference w:id="9"/>
      </w:r>
      <w:r>
        <w:rPr>
          <w:szCs w:val="24"/>
        </w:rPr>
        <w:t xml:space="preserve"> </w:t>
      </w:r>
      <w:hyperlink r:id="rId12" w:history="1">
        <w:r w:rsidRPr="00244803">
          <w:rPr>
            <w:rStyle w:val="Hyperlink"/>
            <w:szCs w:val="24"/>
          </w:rPr>
          <w:t>http://pir.georgetown.edu/cgi-bin/pro/browser_pro?quick_browse=Methylated_forms</w:t>
        </w:r>
      </w:hyperlink>
      <w:r w:rsidR="0070081E">
        <w:rPr>
          <w:rStyle w:val="Hyperlink"/>
          <w:szCs w:val="24"/>
        </w:rPr>
        <w:t>.</w:t>
      </w:r>
    </w:p>
    <w:p w14:paraId="6B5DFEF9" w14:textId="1994E32F" w:rsidR="00872256" w:rsidRDefault="00872256">
      <w:pPr>
        <w:pStyle w:val="NTNoteText"/>
        <w:autoSpaceDE w:val="0"/>
        <w:autoSpaceDN w:val="0"/>
        <w:adjustRightInd w:val="0"/>
        <w:rPr>
          <w:szCs w:val="24"/>
        </w:rPr>
      </w:pPr>
      <w:r>
        <w:rPr>
          <w:szCs w:val="24"/>
        </w:rPr>
        <w:t xml:space="preserve">4. National Cancer Institute (NCI) Thesaurus </w:t>
      </w:r>
      <w:commentRangeStart w:id="11"/>
      <w:r>
        <w:rPr>
          <w:szCs w:val="24"/>
        </w:rPr>
        <w:t xml:space="preserve">accessed via UMLS Knowledge Source Server Version 2006AC, </w:t>
      </w:r>
      <w:del w:id="12" w:author="Andrew Spear" w:date="2015-01-30T17:18:00Z">
        <w:r w:rsidDel="00291713">
          <w:rPr>
            <w:szCs w:val="24"/>
          </w:rPr>
          <w:delText xml:space="preserve">Thursday, </w:delText>
        </w:r>
      </w:del>
      <w:r>
        <w:rPr>
          <w:szCs w:val="24"/>
        </w:rPr>
        <w:t>September 28, 2006</w:t>
      </w:r>
      <w:commentRangeEnd w:id="11"/>
      <w:r w:rsidR="008E3B01">
        <w:rPr>
          <w:rStyle w:val="CommentReference"/>
          <w:lang w:val="x-none" w:eastAsia="x-none"/>
        </w:rPr>
        <w:commentReference w:id="11"/>
      </w:r>
      <w:r>
        <w:rPr>
          <w:szCs w:val="24"/>
        </w:rPr>
        <w:t xml:space="preserve">, </w:t>
      </w:r>
      <w:hyperlink r:id="rId13" w:history="1">
        <w:r w:rsidRPr="00A20718">
          <w:rPr>
            <w:rStyle w:val="Hyperlink"/>
            <w:szCs w:val="24"/>
          </w:rPr>
          <w:t>http://www.nlm.nih.gov/research/umls/</w:t>
        </w:r>
      </w:hyperlink>
      <w:r>
        <w:rPr>
          <w:szCs w:val="24"/>
        </w:rPr>
        <w:t>.</w:t>
      </w:r>
    </w:p>
    <w:p w14:paraId="100B9923" w14:textId="2DA6C589" w:rsidR="00872256" w:rsidRDefault="00872256">
      <w:pPr>
        <w:pStyle w:val="NTNoteText"/>
        <w:autoSpaceDE w:val="0"/>
        <w:autoSpaceDN w:val="0"/>
        <w:adjustRightInd w:val="0"/>
        <w:rPr>
          <w:szCs w:val="24"/>
        </w:rPr>
      </w:pPr>
      <w:r>
        <w:rPr>
          <w:szCs w:val="24"/>
        </w:rPr>
        <w:t>5. </w:t>
      </w:r>
      <w:r w:rsidR="00B34D4C">
        <w:rPr>
          <w:szCs w:val="24"/>
        </w:rPr>
        <w:t>Ibid.</w:t>
      </w:r>
    </w:p>
    <w:p w14:paraId="27FE7ECD" w14:textId="646D5E8C" w:rsidR="00872256" w:rsidRDefault="00872256">
      <w:pPr>
        <w:pStyle w:val="NTNoteText"/>
        <w:autoSpaceDE w:val="0"/>
        <w:autoSpaceDN w:val="0"/>
        <w:adjustRightInd w:val="0"/>
        <w:rPr>
          <w:szCs w:val="24"/>
        </w:rPr>
      </w:pPr>
      <w:r>
        <w:rPr>
          <w:szCs w:val="24"/>
        </w:rPr>
        <w:t xml:space="preserve">6. See </w:t>
      </w:r>
      <w:hyperlink r:id="rId14" w:history="1">
        <w:r w:rsidRPr="00A20718">
          <w:rPr>
            <w:rStyle w:val="Hyperlink"/>
            <w:szCs w:val="24"/>
          </w:rPr>
          <w:t>http://ncit.nci.nih.gov/ncitbrowser</w:t>
        </w:r>
      </w:hyperlink>
      <w:r>
        <w:rPr>
          <w:szCs w:val="24"/>
        </w:rPr>
        <w:t>.</w:t>
      </w:r>
    </w:p>
    <w:p w14:paraId="695342F4" w14:textId="5DF823C8" w:rsidR="00872256" w:rsidRDefault="00872256">
      <w:pPr>
        <w:pStyle w:val="NTNoteText"/>
        <w:autoSpaceDE w:val="0"/>
        <w:autoSpaceDN w:val="0"/>
        <w:adjustRightInd w:val="0"/>
        <w:rPr>
          <w:szCs w:val="24"/>
        </w:rPr>
      </w:pPr>
      <w:r>
        <w:rPr>
          <w:szCs w:val="24"/>
        </w:rPr>
        <w:t xml:space="preserve">7. Nicola </w:t>
      </w:r>
      <w:proofErr w:type="spellStart"/>
      <w:r>
        <w:rPr>
          <w:szCs w:val="24"/>
        </w:rPr>
        <w:t>Guarino</w:t>
      </w:r>
      <w:proofErr w:type="spellEnd"/>
      <w:r>
        <w:rPr>
          <w:szCs w:val="24"/>
        </w:rPr>
        <w:t xml:space="preserve">, </w:t>
      </w:r>
      <w:r>
        <w:rPr>
          <w:i/>
          <w:szCs w:val="24"/>
        </w:rPr>
        <w:t>“</w:t>
      </w:r>
      <w:r>
        <w:rPr>
          <w:szCs w:val="24"/>
        </w:rPr>
        <w:t xml:space="preserve">Avoiding IS-A Overloading: The Role of Identity Conditions in Ontology Design,” in </w:t>
      </w:r>
      <w:r>
        <w:rPr>
          <w:i/>
          <w:szCs w:val="24"/>
        </w:rPr>
        <w:t>International Conference on Spatial Information Theory: Cognitive and Computational Foundations of Geographic Information Science, Proceedings</w:t>
      </w:r>
      <w:r w:rsidR="00396822">
        <w:rPr>
          <w:szCs w:val="24"/>
        </w:rPr>
        <w:t xml:space="preserve">, ed. Nicola </w:t>
      </w:r>
      <w:proofErr w:type="spellStart"/>
      <w:r w:rsidR="00396822">
        <w:rPr>
          <w:szCs w:val="24"/>
        </w:rPr>
        <w:t>Guarino</w:t>
      </w:r>
      <w:proofErr w:type="spellEnd"/>
      <w:r w:rsidR="00396822">
        <w:rPr>
          <w:szCs w:val="24"/>
        </w:rPr>
        <w:t xml:space="preserve"> </w:t>
      </w:r>
      <w:r w:rsidR="001523A9">
        <w:rPr>
          <w:szCs w:val="24"/>
        </w:rPr>
        <w:t>(</w:t>
      </w:r>
      <w:r w:rsidR="00396822" w:rsidRPr="00817894">
        <w:rPr>
          <w:szCs w:val="24"/>
        </w:rPr>
        <w:t>London</w:t>
      </w:r>
      <w:r w:rsidR="001523A9">
        <w:rPr>
          <w:szCs w:val="24"/>
        </w:rPr>
        <w:t xml:space="preserve">: </w:t>
      </w:r>
      <w:r w:rsidR="00396822" w:rsidRPr="00817894">
        <w:rPr>
          <w:szCs w:val="24"/>
        </w:rPr>
        <w:t>Elsevier</w:t>
      </w:r>
      <w:r w:rsidR="001523A9">
        <w:rPr>
          <w:szCs w:val="24"/>
        </w:rPr>
        <w:t xml:space="preserve">, </w:t>
      </w:r>
      <w:r w:rsidR="001523A9" w:rsidRPr="00817894">
        <w:t>1999</w:t>
      </w:r>
      <w:r w:rsidR="001523A9" w:rsidRPr="00817894">
        <w:rPr>
          <w:szCs w:val="24"/>
        </w:rPr>
        <w:t>)</w:t>
      </w:r>
      <w:r w:rsidR="00966A13" w:rsidRPr="00817894">
        <w:rPr>
          <w:szCs w:val="24"/>
        </w:rPr>
        <w:t>, 221</w:t>
      </w:r>
      <w:r w:rsidR="00966A13">
        <w:rPr>
          <w:szCs w:val="24"/>
        </w:rPr>
        <w:t>–</w:t>
      </w:r>
      <w:r w:rsidR="00966A13" w:rsidRPr="00817894">
        <w:rPr>
          <w:szCs w:val="24"/>
        </w:rPr>
        <w:t>234</w:t>
      </w:r>
      <w:r>
        <w:rPr>
          <w:szCs w:val="24"/>
        </w:rPr>
        <w:t xml:space="preserve">. </w:t>
      </w:r>
      <w:r w:rsidR="00B34D4C">
        <w:rPr>
          <w:szCs w:val="24"/>
        </w:rPr>
        <w:t xml:space="preserve">See </w:t>
      </w:r>
      <w:r>
        <w:rPr>
          <w:szCs w:val="24"/>
        </w:rPr>
        <w:t xml:space="preserve">also Nicola </w:t>
      </w:r>
      <w:proofErr w:type="spellStart"/>
      <w:r>
        <w:rPr>
          <w:szCs w:val="24"/>
        </w:rPr>
        <w:t>Guarino</w:t>
      </w:r>
      <w:proofErr w:type="spellEnd"/>
      <w:r>
        <w:rPr>
          <w:szCs w:val="24"/>
        </w:rPr>
        <w:t xml:space="preserve">, “Some Ontological Principles for Designing Upper Level Lexical Resources,” in </w:t>
      </w:r>
      <w:r>
        <w:rPr>
          <w:i/>
          <w:szCs w:val="24"/>
        </w:rPr>
        <w:t>Proceedings of the First International Conference on Language Resources and Evaluation</w:t>
      </w:r>
      <w:r w:rsidR="00EE2D00">
        <w:rPr>
          <w:szCs w:val="24"/>
        </w:rPr>
        <w:t xml:space="preserve">, ed. Nicola </w:t>
      </w:r>
      <w:proofErr w:type="spellStart"/>
      <w:r w:rsidR="00EE2D00">
        <w:rPr>
          <w:szCs w:val="24"/>
        </w:rPr>
        <w:t>Guarino</w:t>
      </w:r>
      <w:proofErr w:type="spellEnd"/>
      <w:r w:rsidR="001523A9">
        <w:rPr>
          <w:szCs w:val="24"/>
        </w:rPr>
        <w:t xml:space="preserve"> </w:t>
      </w:r>
      <w:r>
        <w:rPr>
          <w:szCs w:val="24"/>
        </w:rPr>
        <w:t>(</w:t>
      </w:r>
      <w:r w:rsidR="00396822" w:rsidRPr="00817894">
        <w:rPr>
          <w:szCs w:val="24"/>
        </w:rPr>
        <w:t>London</w:t>
      </w:r>
      <w:r w:rsidR="00396822">
        <w:rPr>
          <w:szCs w:val="24"/>
        </w:rPr>
        <w:t xml:space="preserve">: </w:t>
      </w:r>
      <w:r w:rsidR="00396822" w:rsidRPr="00817894">
        <w:rPr>
          <w:szCs w:val="24"/>
        </w:rPr>
        <w:t>Elsevier,</w:t>
      </w:r>
      <w:r>
        <w:rPr>
          <w:szCs w:val="24"/>
        </w:rPr>
        <w:t xml:space="preserve"> 1998)</w:t>
      </w:r>
      <w:r w:rsidR="00966A13">
        <w:rPr>
          <w:szCs w:val="24"/>
        </w:rPr>
        <w:t>, 527–534</w:t>
      </w:r>
      <w:r w:rsidR="00396822">
        <w:rPr>
          <w:szCs w:val="24"/>
        </w:rPr>
        <w:t>.</w:t>
      </w:r>
    </w:p>
    <w:p w14:paraId="3A3C8B98" w14:textId="0916118C" w:rsidR="00872256" w:rsidRDefault="00872256">
      <w:pPr>
        <w:pStyle w:val="NTNoteText"/>
        <w:autoSpaceDE w:val="0"/>
        <w:autoSpaceDN w:val="0"/>
        <w:adjustRightInd w:val="0"/>
        <w:rPr>
          <w:szCs w:val="24"/>
        </w:rPr>
      </w:pPr>
      <w:r>
        <w:rPr>
          <w:szCs w:val="24"/>
        </w:rPr>
        <w:t xml:space="preserve">8. Barry Smith, </w:t>
      </w:r>
      <w:proofErr w:type="spellStart"/>
      <w:r>
        <w:rPr>
          <w:szCs w:val="24"/>
        </w:rPr>
        <w:t>Jakob</w:t>
      </w:r>
      <w:proofErr w:type="spellEnd"/>
      <w:r>
        <w:rPr>
          <w:szCs w:val="24"/>
        </w:rPr>
        <w:t xml:space="preserve"> </w:t>
      </w:r>
      <w:proofErr w:type="spellStart"/>
      <w:r>
        <w:rPr>
          <w:szCs w:val="24"/>
        </w:rPr>
        <w:t>Köhler</w:t>
      </w:r>
      <w:proofErr w:type="spellEnd"/>
      <w:r w:rsidR="009E4A40">
        <w:rPr>
          <w:szCs w:val="24"/>
        </w:rPr>
        <w:t>,</w:t>
      </w:r>
      <w:r w:rsidR="006527C2">
        <w:rPr>
          <w:szCs w:val="24"/>
        </w:rPr>
        <w:t xml:space="preserve"> and </w:t>
      </w:r>
      <w:proofErr w:type="spellStart"/>
      <w:r w:rsidR="006527C2">
        <w:rPr>
          <w:szCs w:val="24"/>
        </w:rPr>
        <w:t>Anand</w:t>
      </w:r>
      <w:proofErr w:type="spellEnd"/>
      <w:r w:rsidR="006527C2">
        <w:rPr>
          <w:szCs w:val="24"/>
        </w:rPr>
        <w:t xml:space="preserve"> Kumar,</w:t>
      </w:r>
      <w:r>
        <w:rPr>
          <w:szCs w:val="24"/>
        </w:rPr>
        <w:t xml:space="preserve"> “On the Application of Formal Principles to Life Science Data: A Case Study in the Gene Ontology,” in </w:t>
      </w:r>
      <w:r>
        <w:rPr>
          <w:i/>
          <w:szCs w:val="24"/>
        </w:rPr>
        <w:t>Proceedings of Data Integration in the Life Sciences</w:t>
      </w:r>
      <w:r>
        <w:rPr>
          <w:szCs w:val="24"/>
        </w:rPr>
        <w:t xml:space="preserve"> (DILS 2004)</w:t>
      </w:r>
      <w:r w:rsidR="00B34D4C">
        <w:rPr>
          <w:szCs w:val="24"/>
        </w:rPr>
        <w:t>, ed. Erhard Rahm</w:t>
      </w:r>
      <w:r w:rsidR="00966A13">
        <w:rPr>
          <w:szCs w:val="24"/>
        </w:rPr>
        <w:t xml:space="preserve"> </w:t>
      </w:r>
      <w:r>
        <w:rPr>
          <w:szCs w:val="24"/>
        </w:rPr>
        <w:t>(</w:t>
      </w:r>
      <w:commentRangeStart w:id="13"/>
      <w:r w:rsidR="006527C2">
        <w:rPr>
          <w:szCs w:val="24"/>
        </w:rPr>
        <w:t>Dordrecht</w:t>
      </w:r>
      <w:bookmarkStart w:id="14" w:name="_GoBack"/>
      <w:bookmarkEnd w:id="14"/>
      <w:commentRangeEnd w:id="13"/>
      <w:r w:rsidR="006527C2">
        <w:rPr>
          <w:rStyle w:val="CommentReference"/>
          <w:lang w:val="x-none" w:eastAsia="x-none"/>
        </w:rPr>
        <w:commentReference w:id="13"/>
      </w:r>
      <w:r>
        <w:rPr>
          <w:szCs w:val="24"/>
        </w:rPr>
        <w:t>: Springer, 2004)</w:t>
      </w:r>
      <w:r w:rsidR="00966A13">
        <w:rPr>
          <w:szCs w:val="24"/>
        </w:rPr>
        <w:t>, 79–94</w:t>
      </w:r>
      <w:r>
        <w:rPr>
          <w:szCs w:val="24"/>
        </w:rPr>
        <w:t>.</w:t>
      </w:r>
    </w:p>
    <w:p w14:paraId="3FC410D9" w14:textId="35685B8D" w:rsidR="00872256" w:rsidRDefault="00872256">
      <w:pPr>
        <w:pStyle w:val="NTNoteText"/>
        <w:autoSpaceDE w:val="0"/>
        <w:autoSpaceDN w:val="0"/>
        <w:adjustRightInd w:val="0"/>
        <w:rPr>
          <w:szCs w:val="24"/>
        </w:rPr>
      </w:pPr>
      <w:r>
        <w:rPr>
          <w:szCs w:val="24"/>
        </w:rPr>
        <w:t>9. Foundational Model of Anatomy (FMA</w:t>
      </w:r>
      <w:proofErr w:type="gramStart"/>
      <w:r>
        <w:rPr>
          <w:szCs w:val="24"/>
        </w:rPr>
        <w:t>),</w:t>
      </w:r>
      <w:proofErr w:type="gramEnd"/>
      <w:r>
        <w:rPr>
          <w:szCs w:val="24"/>
        </w:rPr>
        <w:t xml:space="preserve"> accessed September 1, 2014, </w:t>
      </w:r>
      <w:hyperlink r:id="rId15" w:history="1">
        <w:r w:rsidRPr="00966A13">
          <w:rPr>
            <w:rStyle w:val="Hyperlink"/>
            <w:szCs w:val="24"/>
          </w:rPr>
          <w:t>http://sig.biostr.washington.edu/projects/fm/AboutFM.html</w:t>
        </w:r>
      </w:hyperlink>
      <w:r>
        <w:rPr>
          <w:szCs w:val="24"/>
        </w:rPr>
        <w:t>.</w:t>
      </w:r>
    </w:p>
    <w:p w14:paraId="5FC72B5F" w14:textId="05624FD0" w:rsidR="00872256" w:rsidRDefault="00872256">
      <w:pPr>
        <w:pStyle w:val="NTNoteText"/>
        <w:autoSpaceDE w:val="0"/>
        <w:autoSpaceDN w:val="0"/>
        <w:adjustRightInd w:val="0"/>
        <w:rPr>
          <w:szCs w:val="24"/>
        </w:rPr>
      </w:pPr>
      <w:r>
        <w:rPr>
          <w:szCs w:val="24"/>
        </w:rPr>
        <w:lastRenderedPageBreak/>
        <w:t xml:space="preserve">10. SNOMED </w:t>
      </w:r>
      <w:proofErr w:type="gramStart"/>
      <w:r>
        <w:rPr>
          <w:szCs w:val="24"/>
        </w:rPr>
        <w:t>17.0.0,</w:t>
      </w:r>
      <w:proofErr w:type="gramEnd"/>
      <w:r>
        <w:rPr>
          <w:szCs w:val="24"/>
        </w:rPr>
        <w:t xml:space="preserve"> accessed September 1, 2014, </w:t>
      </w:r>
      <w:hyperlink r:id="rId16" w:history="1">
        <w:r w:rsidRPr="00966A13">
          <w:rPr>
            <w:rStyle w:val="Hyperlink"/>
            <w:szCs w:val="24"/>
          </w:rPr>
          <w:t>http://www.snomedbrowser.com/Codes/Details/88162007</w:t>
        </w:r>
      </w:hyperlink>
      <w:r>
        <w:rPr>
          <w:szCs w:val="24"/>
        </w:rPr>
        <w:t>.</w:t>
      </w:r>
    </w:p>
    <w:p w14:paraId="76D7D3D8" w14:textId="584F0780" w:rsidR="00872256" w:rsidRDefault="00872256">
      <w:pPr>
        <w:pStyle w:val="NTNoteText"/>
        <w:autoSpaceDE w:val="0"/>
        <w:autoSpaceDN w:val="0"/>
        <w:adjustRightInd w:val="0"/>
        <w:rPr>
          <w:szCs w:val="24"/>
        </w:rPr>
      </w:pPr>
      <w:r>
        <w:rPr>
          <w:szCs w:val="24"/>
        </w:rPr>
        <w:t xml:space="preserve">11. SNOMED asserts further that </w:t>
      </w:r>
      <w:r>
        <w:rPr>
          <w:i/>
          <w:szCs w:val="24"/>
        </w:rPr>
        <w:t>spiritual or religious belief</w:t>
      </w:r>
      <w:r>
        <w:rPr>
          <w:szCs w:val="24"/>
        </w:rPr>
        <w:t xml:space="preserve"> is a subclass of </w:t>
      </w:r>
      <w:r>
        <w:rPr>
          <w:i/>
          <w:szCs w:val="24"/>
        </w:rPr>
        <w:t>religion/philosophy</w:t>
      </w:r>
      <w:r>
        <w:rPr>
          <w:szCs w:val="24"/>
        </w:rPr>
        <w:t xml:space="preserve">, and that </w:t>
      </w:r>
      <w:r>
        <w:rPr>
          <w:i/>
          <w:szCs w:val="24"/>
        </w:rPr>
        <w:t>religion/philosophy</w:t>
      </w:r>
      <w:r>
        <w:rPr>
          <w:szCs w:val="24"/>
        </w:rPr>
        <w:t xml:space="preserve"> is a subclass of </w:t>
      </w:r>
      <w:r>
        <w:rPr>
          <w:i/>
          <w:szCs w:val="24"/>
        </w:rPr>
        <w:t>social context.</w:t>
      </w:r>
      <w:r>
        <w:rPr>
          <w:szCs w:val="24"/>
        </w:rPr>
        <w:t xml:space="preserve"> Each of these steps provides further examples of ontological error. Compare </w:t>
      </w:r>
      <w:proofErr w:type="spellStart"/>
      <w:r>
        <w:rPr>
          <w:szCs w:val="24"/>
        </w:rPr>
        <w:t>Ludger</w:t>
      </w:r>
      <w:proofErr w:type="spellEnd"/>
      <w:r>
        <w:rPr>
          <w:szCs w:val="24"/>
        </w:rPr>
        <w:t xml:space="preserve"> Jansen, “Four Rules for Classifying Social Entities,” in </w:t>
      </w:r>
      <w:r>
        <w:rPr>
          <w:i/>
          <w:szCs w:val="24"/>
        </w:rPr>
        <w:t>Philosophy, Computing and Information Science</w:t>
      </w:r>
      <w:r w:rsidR="00B34D4C">
        <w:rPr>
          <w:szCs w:val="24"/>
        </w:rPr>
        <w:t xml:space="preserve">, ed. Ruth </w:t>
      </w:r>
      <w:proofErr w:type="spellStart"/>
      <w:r w:rsidR="00B34D4C">
        <w:rPr>
          <w:szCs w:val="24"/>
        </w:rPr>
        <w:t>Hagengruber</w:t>
      </w:r>
      <w:proofErr w:type="spellEnd"/>
      <w:r w:rsidR="00B34D4C">
        <w:rPr>
          <w:szCs w:val="24"/>
        </w:rPr>
        <w:t xml:space="preserve"> and Uwe </w:t>
      </w:r>
      <w:proofErr w:type="spellStart"/>
      <w:r w:rsidR="00B34D4C">
        <w:rPr>
          <w:szCs w:val="24"/>
        </w:rPr>
        <w:t>Riss</w:t>
      </w:r>
      <w:proofErr w:type="spellEnd"/>
      <w:r w:rsidR="00B34D4C">
        <w:rPr>
          <w:szCs w:val="24"/>
        </w:rPr>
        <w:t xml:space="preserve"> </w:t>
      </w:r>
      <w:r>
        <w:rPr>
          <w:szCs w:val="24"/>
        </w:rPr>
        <w:t xml:space="preserve">(London: Pickering &amp; </w:t>
      </w:r>
      <w:proofErr w:type="spellStart"/>
      <w:r>
        <w:rPr>
          <w:szCs w:val="24"/>
        </w:rPr>
        <w:t>Chatto</w:t>
      </w:r>
      <w:proofErr w:type="spellEnd"/>
      <w:r w:rsidR="00AF1144">
        <w:rPr>
          <w:szCs w:val="24"/>
        </w:rPr>
        <w:t>,</w:t>
      </w:r>
      <w:r>
        <w:rPr>
          <w:szCs w:val="24"/>
        </w:rPr>
        <w:t xml:space="preserve"> 2014), 189–200.</w:t>
      </w:r>
    </w:p>
    <w:p w14:paraId="50E6FABB" w14:textId="1C873B9B" w:rsidR="00872256" w:rsidRDefault="00872256">
      <w:pPr>
        <w:pStyle w:val="NTNoteText"/>
        <w:autoSpaceDE w:val="0"/>
        <w:autoSpaceDN w:val="0"/>
        <w:adjustRightInd w:val="0"/>
        <w:rPr>
          <w:szCs w:val="24"/>
        </w:rPr>
      </w:pPr>
      <w:r>
        <w:rPr>
          <w:szCs w:val="24"/>
        </w:rPr>
        <w:t xml:space="preserve">12. Franz </w:t>
      </w:r>
      <w:proofErr w:type="spellStart"/>
      <w:r>
        <w:rPr>
          <w:szCs w:val="24"/>
        </w:rPr>
        <w:t>Baader</w:t>
      </w:r>
      <w:proofErr w:type="spellEnd"/>
      <w:r>
        <w:rPr>
          <w:szCs w:val="24"/>
        </w:rPr>
        <w:t xml:space="preserve">, Ian </w:t>
      </w:r>
      <w:proofErr w:type="spellStart"/>
      <w:r>
        <w:rPr>
          <w:szCs w:val="24"/>
        </w:rPr>
        <w:t>Horrocks</w:t>
      </w:r>
      <w:proofErr w:type="spellEnd"/>
      <w:r>
        <w:rPr>
          <w:szCs w:val="24"/>
        </w:rPr>
        <w:t xml:space="preserve">, and Ulrike Sattler, “Description Logics,” in </w:t>
      </w:r>
      <w:r>
        <w:rPr>
          <w:i/>
          <w:szCs w:val="24"/>
        </w:rPr>
        <w:t>Handbook of Knowledge Representation</w:t>
      </w:r>
      <w:r w:rsidR="00B34D4C">
        <w:rPr>
          <w:szCs w:val="24"/>
        </w:rPr>
        <w:t>,</w:t>
      </w:r>
      <w:r w:rsidR="00B34D4C" w:rsidRPr="00B34D4C">
        <w:rPr>
          <w:szCs w:val="24"/>
        </w:rPr>
        <w:t xml:space="preserve"> </w:t>
      </w:r>
      <w:r w:rsidR="00B34D4C">
        <w:rPr>
          <w:szCs w:val="24"/>
        </w:rPr>
        <w:t xml:space="preserve">ed. Frank van </w:t>
      </w:r>
      <w:proofErr w:type="spellStart"/>
      <w:r w:rsidR="00B34D4C">
        <w:rPr>
          <w:szCs w:val="24"/>
        </w:rPr>
        <w:t>Harmelen</w:t>
      </w:r>
      <w:proofErr w:type="spellEnd"/>
      <w:r w:rsidR="00B34D4C">
        <w:rPr>
          <w:szCs w:val="24"/>
        </w:rPr>
        <w:t xml:space="preserve">, Vladimir </w:t>
      </w:r>
      <w:proofErr w:type="spellStart"/>
      <w:r w:rsidR="00B34D4C">
        <w:rPr>
          <w:szCs w:val="24"/>
        </w:rPr>
        <w:t>Lifschitz</w:t>
      </w:r>
      <w:proofErr w:type="spellEnd"/>
      <w:r w:rsidR="00B34D4C">
        <w:rPr>
          <w:szCs w:val="24"/>
        </w:rPr>
        <w:t xml:space="preserve">, and Bruce Porter </w:t>
      </w:r>
      <w:r>
        <w:rPr>
          <w:szCs w:val="24"/>
        </w:rPr>
        <w:t>(</w:t>
      </w:r>
      <w:r w:rsidR="001F3785">
        <w:rPr>
          <w:szCs w:val="24"/>
        </w:rPr>
        <w:t xml:space="preserve">Amsterdam: </w:t>
      </w:r>
      <w:r>
        <w:rPr>
          <w:szCs w:val="24"/>
        </w:rPr>
        <w:t>Elsevier, 2007), 135–180.</w:t>
      </w:r>
    </w:p>
    <w:p w14:paraId="482DBC1D" w14:textId="1B375F03" w:rsidR="00872256" w:rsidRDefault="00872256">
      <w:pPr>
        <w:pStyle w:val="NTNoteText"/>
        <w:autoSpaceDE w:val="0"/>
        <w:autoSpaceDN w:val="0"/>
        <w:adjustRightInd w:val="0"/>
        <w:rPr>
          <w:szCs w:val="24"/>
        </w:rPr>
      </w:pPr>
      <w:r>
        <w:rPr>
          <w:szCs w:val="24"/>
        </w:rPr>
        <w:t xml:space="preserve">13. To see how ontologies might be complemented by a system for keeping track of particulars, see Werner </w:t>
      </w:r>
      <w:proofErr w:type="spellStart"/>
      <w:r>
        <w:rPr>
          <w:szCs w:val="24"/>
        </w:rPr>
        <w:t>Ceusters</w:t>
      </w:r>
      <w:proofErr w:type="spellEnd"/>
      <w:r>
        <w:rPr>
          <w:szCs w:val="24"/>
        </w:rPr>
        <w:t xml:space="preserve"> and Barry Smith, “Strategies for Referent Tracking in Electronic Health Records,” </w:t>
      </w:r>
      <w:r>
        <w:rPr>
          <w:i/>
          <w:szCs w:val="24"/>
        </w:rPr>
        <w:t>Journal of Biomedical Informatics</w:t>
      </w:r>
      <w:r>
        <w:rPr>
          <w:szCs w:val="24"/>
        </w:rPr>
        <w:t xml:space="preserve"> 39, no. 3 (June 2006): 362–</w:t>
      </w:r>
      <w:r w:rsidR="00807E1B">
        <w:rPr>
          <w:szCs w:val="24"/>
        </w:rPr>
        <w:t>3</w:t>
      </w:r>
      <w:r>
        <w:rPr>
          <w:szCs w:val="24"/>
        </w:rPr>
        <w:t>78.</w:t>
      </w:r>
    </w:p>
    <w:p w14:paraId="1D9678C2" w14:textId="1107FB54" w:rsidR="00872256" w:rsidRDefault="00872256">
      <w:pPr>
        <w:pStyle w:val="NTNoteText"/>
        <w:autoSpaceDE w:val="0"/>
        <w:autoSpaceDN w:val="0"/>
        <w:adjustRightInd w:val="0"/>
        <w:rPr>
          <w:szCs w:val="24"/>
        </w:rPr>
      </w:pPr>
      <w:r>
        <w:rPr>
          <w:szCs w:val="24"/>
        </w:rPr>
        <w:t>14. All definitions taken from the Foundational Model of Anatomy (FMA</w:t>
      </w:r>
      <w:proofErr w:type="gramStart"/>
      <w:r>
        <w:rPr>
          <w:szCs w:val="24"/>
        </w:rPr>
        <w:t>)</w:t>
      </w:r>
      <w:r w:rsidR="00807E1B">
        <w:rPr>
          <w:szCs w:val="24"/>
        </w:rPr>
        <w:t>,</w:t>
      </w:r>
      <w:proofErr w:type="gramEnd"/>
      <w:r>
        <w:rPr>
          <w:szCs w:val="24"/>
        </w:rPr>
        <w:t xml:space="preserve"> accessed September 1, 2014</w:t>
      </w:r>
      <w:r w:rsidR="00807E1B">
        <w:rPr>
          <w:szCs w:val="24"/>
        </w:rPr>
        <w:t>,</w:t>
      </w:r>
      <w:r>
        <w:rPr>
          <w:szCs w:val="24"/>
        </w:rPr>
        <w:t xml:space="preserve"> </w:t>
      </w:r>
      <w:r>
        <w:rPr>
          <w:rStyle w:val="Hyperlink"/>
          <w:szCs w:val="24"/>
        </w:rPr>
        <w:t>http://bioportal.bioontology.org</w:t>
      </w:r>
      <w:r>
        <w:rPr>
          <w:szCs w:val="24"/>
        </w:rPr>
        <w:t>.</w:t>
      </w:r>
    </w:p>
    <w:p w14:paraId="30A3643F" w14:textId="3393FAFF" w:rsidR="00872256" w:rsidRDefault="00872256">
      <w:pPr>
        <w:pStyle w:val="NTNoteText"/>
        <w:autoSpaceDE w:val="0"/>
        <w:autoSpaceDN w:val="0"/>
        <w:adjustRightInd w:val="0"/>
        <w:rPr>
          <w:szCs w:val="24"/>
        </w:rPr>
      </w:pPr>
      <w:r>
        <w:rPr>
          <w:szCs w:val="24"/>
        </w:rPr>
        <w:t xml:space="preserve">15. See Edward </w:t>
      </w:r>
      <w:proofErr w:type="spellStart"/>
      <w:r>
        <w:rPr>
          <w:szCs w:val="24"/>
        </w:rPr>
        <w:t>Swiderski</w:t>
      </w:r>
      <w:proofErr w:type="spellEnd"/>
      <w:r>
        <w:rPr>
          <w:szCs w:val="24"/>
        </w:rPr>
        <w:t xml:space="preserve">, “Some Salient Features of Ingarden’s Ontology,” </w:t>
      </w:r>
      <w:r>
        <w:rPr>
          <w:i/>
          <w:szCs w:val="24"/>
        </w:rPr>
        <w:t>Journal of the British Society for Phenomenology</w:t>
      </w:r>
      <w:r>
        <w:rPr>
          <w:szCs w:val="24"/>
        </w:rPr>
        <w:t xml:space="preserve"> 6, no. 2 (May 1975): </w:t>
      </w:r>
      <w:r w:rsidR="004147C4">
        <w:rPr>
          <w:szCs w:val="24"/>
        </w:rPr>
        <w:t>8</w:t>
      </w:r>
      <w:r>
        <w:rPr>
          <w:szCs w:val="24"/>
        </w:rPr>
        <w:t>1–</w:t>
      </w:r>
      <w:r w:rsidR="004147C4">
        <w:rPr>
          <w:szCs w:val="24"/>
        </w:rPr>
        <w:t>9</w:t>
      </w:r>
      <w:r>
        <w:rPr>
          <w:szCs w:val="24"/>
        </w:rPr>
        <w:t>0.</w:t>
      </w:r>
    </w:p>
    <w:p w14:paraId="0749A074" w14:textId="78066573" w:rsidR="00872256" w:rsidRDefault="00872256">
      <w:pPr>
        <w:pStyle w:val="NTNoteText"/>
        <w:autoSpaceDE w:val="0"/>
        <w:autoSpaceDN w:val="0"/>
        <w:adjustRightInd w:val="0"/>
        <w:rPr>
          <w:szCs w:val="24"/>
        </w:rPr>
      </w:pPr>
      <w:r>
        <w:rPr>
          <w:szCs w:val="24"/>
        </w:rPr>
        <w:t xml:space="preserve">16. HL7 Glossary, </w:t>
      </w:r>
      <w:r w:rsidR="00685511">
        <w:rPr>
          <w:szCs w:val="24"/>
        </w:rPr>
        <w:t>v</w:t>
      </w:r>
      <w:r>
        <w:rPr>
          <w:szCs w:val="24"/>
        </w:rPr>
        <w:t xml:space="preserve">arious </w:t>
      </w:r>
      <w:r w:rsidR="00685511">
        <w:rPr>
          <w:szCs w:val="24"/>
        </w:rPr>
        <w:t>c</w:t>
      </w:r>
      <w:r>
        <w:rPr>
          <w:szCs w:val="24"/>
        </w:rPr>
        <w:t xml:space="preserve">ontributors </w:t>
      </w:r>
      <w:r w:rsidR="00685511">
        <w:rPr>
          <w:szCs w:val="24"/>
        </w:rPr>
        <w:t>(</w:t>
      </w:r>
      <w:r>
        <w:rPr>
          <w:szCs w:val="24"/>
        </w:rPr>
        <w:t>eds.</w:t>
      </w:r>
      <w:r w:rsidR="00685511">
        <w:rPr>
          <w:szCs w:val="24"/>
        </w:rPr>
        <w:t>)</w:t>
      </w:r>
      <w:r>
        <w:rPr>
          <w:szCs w:val="24"/>
        </w:rPr>
        <w:t xml:space="preserve">, HL7 Publishing Technical Committee. Published </w:t>
      </w:r>
      <w:r w:rsidR="00685511">
        <w:rPr>
          <w:szCs w:val="24"/>
        </w:rPr>
        <w:t xml:space="preserve">November </w:t>
      </w:r>
      <w:r>
        <w:rPr>
          <w:szCs w:val="24"/>
        </w:rPr>
        <w:t>22</w:t>
      </w:r>
      <w:r w:rsidR="00685511">
        <w:rPr>
          <w:szCs w:val="24"/>
        </w:rPr>
        <w:t xml:space="preserve">, </w:t>
      </w:r>
      <w:r>
        <w:rPr>
          <w:szCs w:val="24"/>
        </w:rPr>
        <w:t>2005</w:t>
      </w:r>
      <w:r w:rsidR="00685511">
        <w:rPr>
          <w:szCs w:val="24"/>
        </w:rPr>
        <w:t>,</w:t>
      </w:r>
      <w:r>
        <w:rPr>
          <w:szCs w:val="24"/>
        </w:rPr>
        <w:t xml:space="preserve"> 8:05 </w:t>
      </w:r>
      <w:r w:rsidR="00685511">
        <w:rPr>
          <w:szCs w:val="24"/>
        </w:rPr>
        <w:t>pm</w:t>
      </w:r>
      <w:r>
        <w:rPr>
          <w:szCs w:val="24"/>
        </w:rPr>
        <w:t xml:space="preserve">. HL7 Version 3 Standard. </w:t>
      </w:r>
      <w:r w:rsidR="008E0517">
        <w:rPr>
          <w:szCs w:val="24"/>
        </w:rPr>
        <w:t>HL7’s practices in this respect have not improved, as we document i</w:t>
      </w:r>
      <w:r>
        <w:rPr>
          <w:szCs w:val="24"/>
        </w:rPr>
        <w:t xml:space="preserve">n Barry Smith, Lowell </w:t>
      </w:r>
      <w:proofErr w:type="spellStart"/>
      <w:r>
        <w:rPr>
          <w:szCs w:val="24"/>
        </w:rPr>
        <w:t>Vizenor</w:t>
      </w:r>
      <w:proofErr w:type="spellEnd"/>
      <w:r w:rsidR="00685511">
        <w:rPr>
          <w:szCs w:val="24"/>
        </w:rPr>
        <w:t>,</w:t>
      </w:r>
      <w:r>
        <w:rPr>
          <w:szCs w:val="24"/>
        </w:rPr>
        <w:t xml:space="preserve"> and Werner </w:t>
      </w:r>
      <w:proofErr w:type="spellStart"/>
      <w:r>
        <w:rPr>
          <w:szCs w:val="24"/>
        </w:rPr>
        <w:t>Ceusters</w:t>
      </w:r>
      <w:proofErr w:type="spellEnd"/>
      <w:r>
        <w:rPr>
          <w:szCs w:val="24"/>
        </w:rPr>
        <w:t xml:space="preserve">, “Human </w:t>
      </w:r>
      <w:r>
        <w:rPr>
          <w:szCs w:val="24"/>
        </w:rPr>
        <w:lastRenderedPageBreak/>
        <w:t xml:space="preserve">Action in the Healthcare Domain: A Critical Analysis of HL7’s Reference Information Model,” in </w:t>
      </w:r>
      <w:proofErr w:type="spellStart"/>
      <w:r>
        <w:rPr>
          <w:i/>
          <w:szCs w:val="24"/>
        </w:rPr>
        <w:t>Johanssonian</w:t>
      </w:r>
      <w:proofErr w:type="spellEnd"/>
      <w:r>
        <w:rPr>
          <w:i/>
          <w:szCs w:val="24"/>
        </w:rPr>
        <w:t xml:space="preserve"> Investigation</w:t>
      </w:r>
      <w:r w:rsidRPr="00817894">
        <w:rPr>
          <w:szCs w:val="24"/>
        </w:rPr>
        <w:t>s</w:t>
      </w:r>
      <w:r w:rsidR="00B34D4C" w:rsidRPr="00817894">
        <w:rPr>
          <w:i/>
          <w:szCs w:val="24"/>
        </w:rPr>
        <w:t xml:space="preserve">: Essays in </w:t>
      </w:r>
      <w:proofErr w:type="spellStart"/>
      <w:r w:rsidR="00B34D4C" w:rsidRPr="00817894">
        <w:rPr>
          <w:i/>
          <w:szCs w:val="24"/>
        </w:rPr>
        <w:t>Honour</w:t>
      </w:r>
      <w:proofErr w:type="spellEnd"/>
      <w:r w:rsidR="00B34D4C" w:rsidRPr="00817894">
        <w:rPr>
          <w:i/>
          <w:szCs w:val="24"/>
        </w:rPr>
        <w:t xml:space="preserve"> of Ingvar Johansson on His Seventieth Birthday</w:t>
      </w:r>
      <w:r w:rsidR="00B34D4C" w:rsidRPr="00817894">
        <w:rPr>
          <w:szCs w:val="24"/>
        </w:rPr>
        <w:t xml:space="preserve">, ed. Christer </w:t>
      </w:r>
      <w:proofErr w:type="spellStart"/>
      <w:r w:rsidR="00B34D4C" w:rsidRPr="00817894">
        <w:rPr>
          <w:szCs w:val="24"/>
        </w:rPr>
        <w:t>Svennerlind</w:t>
      </w:r>
      <w:proofErr w:type="spellEnd"/>
      <w:r w:rsidR="00B34D4C" w:rsidRPr="00817894">
        <w:rPr>
          <w:szCs w:val="24"/>
        </w:rPr>
        <w:t xml:space="preserve">, Jan </w:t>
      </w:r>
      <w:proofErr w:type="spellStart"/>
      <w:r w:rsidR="00B34D4C" w:rsidRPr="00817894">
        <w:rPr>
          <w:szCs w:val="24"/>
        </w:rPr>
        <w:t>Almäng</w:t>
      </w:r>
      <w:proofErr w:type="spellEnd"/>
      <w:r w:rsidR="00B34D4C" w:rsidRPr="00817894">
        <w:rPr>
          <w:szCs w:val="24"/>
        </w:rPr>
        <w:t xml:space="preserve">, and </w:t>
      </w:r>
      <w:proofErr w:type="spellStart"/>
      <w:r w:rsidR="00B34D4C" w:rsidRPr="00817894">
        <w:rPr>
          <w:szCs w:val="24"/>
        </w:rPr>
        <w:t>Rögnvaldur</w:t>
      </w:r>
      <w:proofErr w:type="spellEnd"/>
      <w:r w:rsidR="00B34D4C" w:rsidRPr="00817894">
        <w:rPr>
          <w:szCs w:val="24"/>
        </w:rPr>
        <w:t xml:space="preserve"> </w:t>
      </w:r>
      <w:proofErr w:type="spellStart"/>
      <w:r w:rsidR="00B34D4C" w:rsidRPr="00817894">
        <w:rPr>
          <w:szCs w:val="24"/>
        </w:rPr>
        <w:t>Ingthorsson</w:t>
      </w:r>
      <w:proofErr w:type="spellEnd"/>
      <w:r w:rsidR="00B34D4C">
        <w:rPr>
          <w:szCs w:val="24"/>
        </w:rPr>
        <w:t xml:space="preserve"> </w:t>
      </w:r>
      <w:r>
        <w:rPr>
          <w:szCs w:val="24"/>
        </w:rPr>
        <w:t xml:space="preserve">(Berlin/New York: de </w:t>
      </w:r>
      <w:proofErr w:type="spellStart"/>
      <w:r>
        <w:rPr>
          <w:szCs w:val="24"/>
        </w:rPr>
        <w:t>Gruyter</w:t>
      </w:r>
      <w:proofErr w:type="spellEnd"/>
      <w:r>
        <w:rPr>
          <w:szCs w:val="24"/>
        </w:rPr>
        <w:t>, 2013), 554–573</w:t>
      </w:r>
      <w:r w:rsidR="00685511">
        <w:rPr>
          <w:szCs w:val="24"/>
        </w:rPr>
        <w:t xml:space="preserve">. </w:t>
      </w:r>
    </w:p>
    <w:p w14:paraId="2E9D3445" w14:textId="3FF3E879" w:rsidR="00872256" w:rsidRDefault="00872256">
      <w:pPr>
        <w:pStyle w:val="NTNoteText"/>
        <w:autoSpaceDE w:val="0"/>
        <w:autoSpaceDN w:val="0"/>
        <w:adjustRightInd w:val="0"/>
        <w:rPr>
          <w:szCs w:val="24"/>
        </w:rPr>
      </w:pPr>
      <w:r>
        <w:rPr>
          <w:szCs w:val="24"/>
        </w:rPr>
        <w:t>17. </w:t>
      </w:r>
      <w:r w:rsidR="006E08F7">
        <w:rPr>
          <w:szCs w:val="24"/>
        </w:rPr>
        <w:t>Ibid.</w:t>
      </w:r>
      <w:r>
        <w:rPr>
          <w:szCs w:val="24"/>
        </w:rPr>
        <w:t xml:space="preserve"> </w:t>
      </w:r>
    </w:p>
    <w:p w14:paraId="5FEB0266" w14:textId="480B3976" w:rsidR="00872256" w:rsidRDefault="00872256">
      <w:pPr>
        <w:pStyle w:val="NTNoteText"/>
        <w:autoSpaceDE w:val="0"/>
        <w:autoSpaceDN w:val="0"/>
        <w:adjustRightInd w:val="0"/>
        <w:rPr>
          <w:szCs w:val="24"/>
        </w:rPr>
      </w:pPr>
      <w:r>
        <w:rPr>
          <w:szCs w:val="24"/>
        </w:rPr>
        <w:t xml:space="preserve">18. See David M. Armstrong, </w:t>
      </w:r>
      <w:r>
        <w:rPr>
          <w:i/>
          <w:szCs w:val="24"/>
        </w:rPr>
        <w:t>Universals and Scientific Realism</w:t>
      </w:r>
      <w:r>
        <w:rPr>
          <w:szCs w:val="24"/>
        </w:rPr>
        <w:t xml:space="preserve"> (Cambridge: Cambridge University Press, 1978). A sparse theory of universals is one that denies that there is a universal corresponding to every meaningful predicate. See also Barry Smith, “Against </w:t>
      </w:r>
      <w:proofErr w:type="spellStart"/>
      <w:r>
        <w:rPr>
          <w:szCs w:val="24"/>
        </w:rPr>
        <w:t>Fantology</w:t>
      </w:r>
      <w:proofErr w:type="spellEnd"/>
      <w:r>
        <w:rPr>
          <w:szCs w:val="24"/>
        </w:rPr>
        <w:t xml:space="preserve">,” in </w:t>
      </w:r>
      <w:r>
        <w:rPr>
          <w:i/>
          <w:szCs w:val="24"/>
        </w:rPr>
        <w:t>Experience and Analysis</w:t>
      </w:r>
      <w:r w:rsidR="00B34D4C">
        <w:rPr>
          <w:szCs w:val="24"/>
        </w:rPr>
        <w:t xml:space="preserve">, ed. M. </w:t>
      </w:r>
      <w:proofErr w:type="spellStart"/>
      <w:r w:rsidR="00B34D4C">
        <w:rPr>
          <w:szCs w:val="24"/>
        </w:rPr>
        <w:t>Reicher</w:t>
      </w:r>
      <w:proofErr w:type="spellEnd"/>
      <w:r w:rsidR="00B34D4C">
        <w:rPr>
          <w:szCs w:val="24"/>
        </w:rPr>
        <w:t xml:space="preserve"> and J. Marek </w:t>
      </w:r>
      <w:r>
        <w:rPr>
          <w:szCs w:val="24"/>
        </w:rPr>
        <w:t xml:space="preserve">(Vienna: </w:t>
      </w:r>
      <w:proofErr w:type="spellStart"/>
      <w:r>
        <w:rPr>
          <w:szCs w:val="24"/>
        </w:rPr>
        <w:t>Hölder-Pichler-Tempsky</w:t>
      </w:r>
      <w:proofErr w:type="spellEnd"/>
      <w:r>
        <w:rPr>
          <w:szCs w:val="24"/>
        </w:rPr>
        <w:t>, 2005), 153–170.</w:t>
      </w:r>
    </w:p>
    <w:p w14:paraId="55C7D9E5" w14:textId="71A84379" w:rsidR="00872256" w:rsidRDefault="00872256">
      <w:pPr>
        <w:pStyle w:val="NTNoteText"/>
        <w:autoSpaceDE w:val="0"/>
        <w:autoSpaceDN w:val="0"/>
        <w:adjustRightInd w:val="0"/>
        <w:rPr>
          <w:szCs w:val="24"/>
        </w:rPr>
      </w:pPr>
      <w:r>
        <w:rPr>
          <w:szCs w:val="24"/>
        </w:rPr>
        <w:t xml:space="preserve">19. Werner </w:t>
      </w:r>
      <w:proofErr w:type="spellStart"/>
      <w:r>
        <w:rPr>
          <w:szCs w:val="24"/>
        </w:rPr>
        <w:t>Ceusters</w:t>
      </w:r>
      <w:proofErr w:type="spellEnd"/>
      <w:r>
        <w:rPr>
          <w:szCs w:val="24"/>
        </w:rPr>
        <w:t xml:space="preserve">, Peter Elkin, </w:t>
      </w:r>
      <w:r w:rsidR="00351D40">
        <w:rPr>
          <w:szCs w:val="24"/>
        </w:rPr>
        <w:t xml:space="preserve">and </w:t>
      </w:r>
      <w:r>
        <w:rPr>
          <w:szCs w:val="24"/>
        </w:rPr>
        <w:t xml:space="preserve">Barry Smith, “Negative Findings in Electronic Health Records and Biomedical Ontologies: A Realist Approach,” </w:t>
      </w:r>
      <w:r>
        <w:rPr>
          <w:i/>
          <w:szCs w:val="24"/>
        </w:rPr>
        <w:t>International Journal of Medical Informatics</w:t>
      </w:r>
      <w:r>
        <w:rPr>
          <w:szCs w:val="24"/>
        </w:rPr>
        <w:t xml:space="preserve"> 76 (2007): S326</w:t>
      </w:r>
      <w:r w:rsidR="00351D40">
        <w:rPr>
          <w:szCs w:val="24"/>
        </w:rPr>
        <w:t>–</w:t>
      </w:r>
      <w:r>
        <w:rPr>
          <w:szCs w:val="24"/>
        </w:rPr>
        <w:t>S333.</w:t>
      </w:r>
    </w:p>
    <w:p w14:paraId="6EFF1409" w14:textId="0D2C2EC0" w:rsidR="00872256" w:rsidRDefault="00872256">
      <w:pPr>
        <w:pStyle w:val="NTNoteText"/>
        <w:autoSpaceDE w:val="0"/>
        <w:autoSpaceDN w:val="0"/>
        <w:adjustRightInd w:val="0"/>
        <w:rPr>
          <w:szCs w:val="24"/>
        </w:rPr>
      </w:pPr>
      <w:r>
        <w:rPr>
          <w:szCs w:val="24"/>
        </w:rPr>
        <w:t xml:space="preserve">20. For more on issues surrounding negation and negative vs. positive definitions, see Barry Smith and Werner </w:t>
      </w:r>
      <w:proofErr w:type="spellStart"/>
      <w:r>
        <w:rPr>
          <w:szCs w:val="24"/>
        </w:rPr>
        <w:t>Ceusters</w:t>
      </w:r>
      <w:proofErr w:type="spellEnd"/>
      <w:r>
        <w:rPr>
          <w:szCs w:val="24"/>
        </w:rPr>
        <w:t xml:space="preserve">, “Ontological Realism: A Methodology for Coordinated Evolution of Scientific Ontologies,” </w:t>
      </w:r>
      <w:r>
        <w:rPr>
          <w:i/>
          <w:szCs w:val="24"/>
        </w:rPr>
        <w:t>Applied Ontology</w:t>
      </w:r>
      <w:r>
        <w:rPr>
          <w:szCs w:val="24"/>
        </w:rPr>
        <w:t xml:space="preserve"> 5, no. 3–4 (2010): 139–</w:t>
      </w:r>
      <w:r w:rsidR="00BD390A">
        <w:rPr>
          <w:szCs w:val="24"/>
        </w:rPr>
        <w:t>1</w:t>
      </w:r>
      <w:r>
        <w:rPr>
          <w:szCs w:val="24"/>
        </w:rPr>
        <w:t>88.</w:t>
      </w:r>
    </w:p>
    <w:p w14:paraId="4AB0820C" w14:textId="77777777" w:rsidR="00872256" w:rsidRDefault="00872256">
      <w:pPr>
        <w:pStyle w:val="NTNoteText"/>
        <w:autoSpaceDE w:val="0"/>
        <w:autoSpaceDN w:val="0"/>
        <w:adjustRightInd w:val="0"/>
        <w:rPr>
          <w:szCs w:val="24"/>
        </w:rPr>
      </w:pPr>
      <w:r>
        <w:rPr>
          <w:szCs w:val="24"/>
        </w:rPr>
        <w:t>21. SNOMED-</w:t>
      </w:r>
      <w:proofErr w:type="gramStart"/>
      <w:r>
        <w:rPr>
          <w:szCs w:val="24"/>
        </w:rPr>
        <w:t>CT,</w:t>
      </w:r>
      <w:proofErr w:type="gramEnd"/>
      <w:r>
        <w:rPr>
          <w:szCs w:val="24"/>
        </w:rPr>
        <w:t xml:space="preserve"> accessed September 6, 2014, </w:t>
      </w:r>
      <w:r>
        <w:rPr>
          <w:rStyle w:val="Hyperlink"/>
          <w:szCs w:val="24"/>
        </w:rPr>
        <w:t>http://www.snomedbrowser.com/Codes/Details/8392000</w:t>
      </w:r>
      <w:r>
        <w:rPr>
          <w:szCs w:val="24"/>
        </w:rPr>
        <w:t>.</w:t>
      </w:r>
    </w:p>
    <w:p w14:paraId="7079EC09" w14:textId="77777777" w:rsidR="00872256" w:rsidRDefault="00872256">
      <w:pPr>
        <w:pStyle w:val="NTNoteText"/>
        <w:autoSpaceDE w:val="0"/>
        <w:autoSpaceDN w:val="0"/>
        <w:adjustRightInd w:val="0"/>
        <w:rPr>
          <w:szCs w:val="24"/>
        </w:rPr>
      </w:pPr>
      <w:r>
        <w:rPr>
          <w:szCs w:val="24"/>
        </w:rPr>
        <w:t>22. </w:t>
      </w:r>
      <w:proofErr w:type="spellStart"/>
      <w:r>
        <w:rPr>
          <w:szCs w:val="24"/>
        </w:rPr>
        <w:t>Gramene</w:t>
      </w:r>
      <w:proofErr w:type="spellEnd"/>
      <w:r>
        <w:rPr>
          <w:szCs w:val="24"/>
        </w:rPr>
        <w:t xml:space="preserve"> Plant Environment </w:t>
      </w:r>
      <w:proofErr w:type="gramStart"/>
      <w:r>
        <w:rPr>
          <w:szCs w:val="24"/>
        </w:rPr>
        <w:t>Ontology,</w:t>
      </w:r>
      <w:proofErr w:type="gramEnd"/>
      <w:r>
        <w:rPr>
          <w:szCs w:val="24"/>
        </w:rPr>
        <w:t xml:space="preserve"> accessed September 6, 2014, </w:t>
      </w:r>
      <w:r>
        <w:rPr>
          <w:rStyle w:val="Hyperlink"/>
          <w:szCs w:val="24"/>
        </w:rPr>
        <w:t>http://archive.gramene.org/db/ontology/search?id=EO:0007359</w:t>
      </w:r>
      <w:r>
        <w:rPr>
          <w:szCs w:val="24"/>
        </w:rPr>
        <w:t>.</w:t>
      </w:r>
    </w:p>
    <w:p w14:paraId="106101C5" w14:textId="06B47AA6" w:rsidR="00872256" w:rsidRDefault="00872256">
      <w:pPr>
        <w:pStyle w:val="NTNoteText"/>
        <w:autoSpaceDE w:val="0"/>
        <w:autoSpaceDN w:val="0"/>
        <w:adjustRightInd w:val="0"/>
        <w:rPr>
          <w:szCs w:val="24"/>
        </w:rPr>
      </w:pPr>
      <w:r>
        <w:rPr>
          <w:szCs w:val="24"/>
        </w:rPr>
        <w:lastRenderedPageBreak/>
        <w:t>23. See</w:t>
      </w:r>
      <w:r w:rsidR="00B34D4C">
        <w:rPr>
          <w:szCs w:val="24"/>
        </w:rPr>
        <w:t>,</w:t>
      </w:r>
      <w:r>
        <w:rPr>
          <w:szCs w:val="24"/>
        </w:rPr>
        <w:t xml:space="preserve"> for example</w:t>
      </w:r>
      <w:r w:rsidR="00B34D4C">
        <w:rPr>
          <w:szCs w:val="24"/>
        </w:rPr>
        <w:t>,</w:t>
      </w:r>
      <w:r>
        <w:rPr>
          <w:szCs w:val="24"/>
        </w:rPr>
        <w:t xml:space="preserve"> Marianne Shaw,</w:t>
      </w:r>
      <w:r w:rsidR="003C638A">
        <w:rPr>
          <w:szCs w:val="24"/>
        </w:rPr>
        <w:t xml:space="preserve"> </w:t>
      </w:r>
      <w:r w:rsidR="003C638A" w:rsidRPr="003C638A">
        <w:rPr>
          <w:szCs w:val="24"/>
        </w:rPr>
        <w:t xml:space="preserve">Todd </w:t>
      </w:r>
      <w:proofErr w:type="spellStart"/>
      <w:r w:rsidR="003C638A" w:rsidRPr="003C638A">
        <w:rPr>
          <w:szCs w:val="24"/>
        </w:rPr>
        <w:t>Detwiler</w:t>
      </w:r>
      <w:proofErr w:type="spellEnd"/>
      <w:r w:rsidR="003C638A">
        <w:rPr>
          <w:szCs w:val="24"/>
        </w:rPr>
        <w:t>,</w:t>
      </w:r>
      <w:r w:rsidR="003C638A" w:rsidRPr="003C638A">
        <w:rPr>
          <w:szCs w:val="24"/>
        </w:rPr>
        <w:t xml:space="preserve"> Jim Brinkley</w:t>
      </w:r>
      <w:r w:rsidR="003C638A">
        <w:rPr>
          <w:szCs w:val="24"/>
        </w:rPr>
        <w:t xml:space="preserve">, </w:t>
      </w:r>
      <w:r w:rsidR="00BF4A41">
        <w:rPr>
          <w:szCs w:val="24"/>
        </w:rPr>
        <w:t>and</w:t>
      </w:r>
      <w:r w:rsidR="003C638A" w:rsidRPr="003C638A">
        <w:rPr>
          <w:szCs w:val="24"/>
        </w:rPr>
        <w:t xml:space="preserve"> Dan </w:t>
      </w:r>
      <w:proofErr w:type="spellStart"/>
      <w:r w:rsidR="003C638A" w:rsidRPr="003C638A">
        <w:rPr>
          <w:szCs w:val="24"/>
        </w:rPr>
        <w:t>Suciu</w:t>
      </w:r>
      <w:proofErr w:type="spellEnd"/>
      <w:r w:rsidR="00817894">
        <w:rPr>
          <w:szCs w:val="24"/>
        </w:rPr>
        <w:t>,</w:t>
      </w:r>
      <w:r>
        <w:rPr>
          <w:szCs w:val="24"/>
        </w:rPr>
        <w:t xml:space="preserve"> “Generating Application Ontologies from Reference Ontologies,” </w:t>
      </w:r>
      <w:r>
        <w:rPr>
          <w:i/>
          <w:szCs w:val="24"/>
        </w:rPr>
        <w:t>Proceedings, American Medical Informatics Association Fall Symposium</w:t>
      </w:r>
      <w:r>
        <w:rPr>
          <w:szCs w:val="24"/>
        </w:rPr>
        <w:t xml:space="preserve"> (2008): 672–676.</w:t>
      </w:r>
    </w:p>
    <w:p w14:paraId="748D96A4" w14:textId="19C2B2F9" w:rsidR="00872256" w:rsidRDefault="00872256">
      <w:pPr>
        <w:pStyle w:val="NTNoteText"/>
        <w:autoSpaceDE w:val="0"/>
        <w:autoSpaceDN w:val="0"/>
        <w:adjustRightInd w:val="0"/>
        <w:rPr>
          <w:szCs w:val="24"/>
        </w:rPr>
      </w:pPr>
      <w:r>
        <w:rPr>
          <w:szCs w:val="24"/>
        </w:rPr>
        <w:t xml:space="preserve">24. See </w:t>
      </w:r>
      <w:r w:rsidR="00413D09" w:rsidRPr="00413D09">
        <w:rPr>
          <w:szCs w:val="24"/>
        </w:rPr>
        <w:t>Alan L. Rector</w:t>
      </w:r>
      <w:r w:rsidR="00BF4A41">
        <w:rPr>
          <w:szCs w:val="24"/>
        </w:rPr>
        <w:t>,</w:t>
      </w:r>
      <w:r w:rsidR="00413D09" w:rsidRPr="00413D09">
        <w:rPr>
          <w:szCs w:val="24"/>
        </w:rPr>
        <w:t xml:space="preserve"> </w:t>
      </w:r>
      <w:r w:rsidR="00413D09">
        <w:rPr>
          <w:szCs w:val="24"/>
        </w:rPr>
        <w:t>“</w:t>
      </w:r>
      <w:proofErr w:type="spellStart"/>
      <w:r w:rsidR="00413D09" w:rsidRPr="00413D09">
        <w:rPr>
          <w:szCs w:val="24"/>
        </w:rPr>
        <w:t>Modularisation</w:t>
      </w:r>
      <w:proofErr w:type="spellEnd"/>
      <w:r w:rsidR="00413D09" w:rsidRPr="00413D09">
        <w:rPr>
          <w:szCs w:val="24"/>
        </w:rPr>
        <w:t xml:space="preserve"> of </w:t>
      </w:r>
      <w:r w:rsidR="00BF4A41">
        <w:rPr>
          <w:szCs w:val="24"/>
        </w:rPr>
        <w:t>D</w:t>
      </w:r>
      <w:r w:rsidR="00413D09" w:rsidRPr="00413D09">
        <w:rPr>
          <w:szCs w:val="24"/>
        </w:rPr>
        <w:t xml:space="preserve">omain </w:t>
      </w:r>
      <w:r w:rsidR="00BF4A41">
        <w:rPr>
          <w:szCs w:val="24"/>
        </w:rPr>
        <w:t>O</w:t>
      </w:r>
      <w:r w:rsidR="00413D09" w:rsidRPr="00413D09">
        <w:rPr>
          <w:szCs w:val="24"/>
        </w:rPr>
        <w:t xml:space="preserve">ntologies </w:t>
      </w:r>
      <w:r w:rsidR="00BF4A41">
        <w:rPr>
          <w:szCs w:val="24"/>
        </w:rPr>
        <w:t>I</w:t>
      </w:r>
      <w:r w:rsidR="00413D09" w:rsidRPr="00413D09">
        <w:rPr>
          <w:szCs w:val="24"/>
        </w:rPr>
        <w:t xml:space="preserve">mplemented in </w:t>
      </w:r>
      <w:r w:rsidR="00BF4A41">
        <w:rPr>
          <w:szCs w:val="24"/>
        </w:rPr>
        <w:t>D</w:t>
      </w:r>
      <w:r w:rsidR="00413D09" w:rsidRPr="00413D09">
        <w:rPr>
          <w:szCs w:val="24"/>
        </w:rPr>
        <w:t xml:space="preserve">escription </w:t>
      </w:r>
      <w:r w:rsidR="00BF4A41">
        <w:rPr>
          <w:szCs w:val="24"/>
        </w:rPr>
        <w:t>L</w:t>
      </w:r>
      <w:r w:rsidR="00413D09" w:rsidRPr="00413D09">
        <w:rPr>
          <w:szCs w:val="24"/>
        </w:rPr>
        <w:t xml:space="preserve">ogics and </w:t>
      </w:r>
      <w:r w:rsidR="00BF4A41">
        <w:rPr>
          <w:szCs w:val="24"/>
        </w:rPr>
        <w:t>R</w:t>
      </w:r>
      <w:r w:rsidR="00413D09" w:rsidRPr="00413D09">
        <w:rPr>
          <w:szCs w:val="24"/>
        </w:rPr>
        <w:t xml:space="preserve">elated </w:t>
      </w:r>
      <w:r w:rsidR="00BF4A41">
        <w:rPr>
          <w:szCs w:val="24"/>
        </w:rPr>
        <w:t>F</w:t>
      </w:r>
      <w:r w:rsidR="00413D09" w:rsidRPr="00413D09">
        <w:rPr>
          <w:szCs w:val="24"/>
        </w:rPr>
        <w:t xml:space="preserve">ormalisms </w:t>
      </w:r>
      <w:r w:rsidR="00BF4A41">
        <w:rPr>
          <w:szCs w:val="24"/>
        </w:rPr>
        <w:t>I</w:t>
      </w:r>
      <w:r w:rsidR="00413D09" w:rsidRPr="00413D09">
        <w:rPr>
          <w:szCs w:val="24"/>
        </w:rPr>
        <w:t xml:space="preserve">ncluding </w:t>
      </w:r>
      <w:r w:rsidR="00BF4A41">
        <w:rPr>
          <w:szCs w:val="24"/>
        </w:rPr>
        <w:t>O</w:t>
      </w:r>
      <w:r w:rsidR="00413D09" w:rsidRPr="00413D09">
        <w:rPr>
          <w:szCs w:val="24"/>
        </w:rPr>
        <w:t>wl</w:t>
      </w:r>
      <w:r w:rsidR="00BF4A41">
        <w:rPr>
          <w:szCs w:val="24"/>
        </w:rPr>
        <w:t>,</w:t>
      </w:r>
      <w:r w:rsidR="00413D09">
        <w:rPr>
          <w:szCs w:val="24"/>
        </w:rPr>
        <w:t>”</w:t>
      </w:r>
      <w:r w:rsidR="00413D09" w:rsidRPr="00413D09">
        <w:rPr>
          <w:szCs w:val="24"/>
        </w:rPr>
        <w:t xml:space="preserve"> </w:t>
      </w:r>
      <w:r w:rsidR="00BF4A41">
        <w:rPr>
          <w:szCs w:val="24"/>
        </w:rPr>
        <w:t>i</w:t>
      </w:r>
      <w:r w:rsidR="00413D09" w:rsidRPr="00413D09">
        <w:rPr>
          <w:szCs w:val="24"/>
        </w:rPr>
        <w:t xml:space="preserve">n </w:t>
      </w:r>
      <w:r w:rsidR="00413D09" w:rsidRPr="00BF4A41">
        <w:rPr>
          <w:i/>
          <w:szCs w:val="24"/>
        </w:rPr>
        <w:t xml:space="preserve">K-CAP </w:t>
      </w:r>
      <w:r w:rsidR="00BF4A41" w:rsidRPr="00BF4A41">
        <w:rPr>
          <w:i/>
          <w:szCs w:val="24"/>
        </w:rPr>
        <w:t>’</w:t>
      </w:r>
      <w:r w:rsidR="00413D09" w:rsidRPr="00BF4A41">
        <w:rPr>
          <w:i/>
          <w:szCs w:val="24"/>
        </w:rPr>
        <w:t xml:space="preserve">03: Proceedings of the 2nd </w:t>
      </w:r>
      <w:r w:rsidR="00BF4A41">
        <w:rPr>
          <w:i/>
          <w:szCs w:val="24"/>
        </w:rPr>
        <w:t>I</w:t>
      </w:r>
      <w:r w:rsidR="00413D09" w:rsidRPr="00BF4A41">
        <w:rPr>
          <w:i/>
          <w:szCs w:val="24"/>
        </w:rPr>
        <w:t xml:space="preserve">nternational </w:t>
      </w:r>
      <w:r w:rsidR="00BF4A41">
        <w:rPr>
          <w:i/>
          <w:szCs w:val="24"/>
        </w:rPr>
        <w:t>C</w:t>
      </w:r>
      <w:r w:rsidR="00413D09" w:rsidRPr="00BF4A41">
        <w:rPr>
          <w:i/>
          <w:szCs w:val="24"/>
        </w:rPr>
        <w:t xml:space="preserve">onference on Knowledge </w:t>
      </w:r>
      <w:r w:rsidR="00BF4A41">
        <w:rPr>
          <w:i/>
          <w:szCs w:val="24"/>
        </w:rPr>
        <w:t>C</w:t>
      </w:r>
      <w:r w:rsidR="00413D09" w:rsidRPr="00BF4A41">
        <w:rPr>
          <w:i/>
          <w:szCs w:val="24"/>
        </w:rPr>
        <w:t>apture</w:t>
      </w:r>
      <w:r w:rsidR="00413D09" w:rsidRPr="00413D09">
        <w:rPr>
          <w:szCs w:val="24"/>
        </w:rPr>
        <w:t xml:space="preserve">, </w:t>
      </w:r>
      <w:r w:rsidR="00413D09">
        <w:rPr>
          <w:szCs w:val="24"/>
        </w:rPr>
        <w:t>121</w:t>
      </w:r>
      <w:r w:rsidR="00817894">
        <w:rPr>
          <w:szCs w:val="24"/>
        </w:rPr>
        <w:t>–</w:t>
      </w:r>
      <w:r w:rsidR="00413D09" w:rsidRPr="00413D09">
        <w:rPr>
          <w:szCs w:val="24"/>
        </w:rPr>
        <w:t xml:space="preserve">128 </w:t>
      </w:r>
      <w:r w:rsidR="00817894">
        <w:rPr>
          <w:szCs w:val="24"/>
        </w:rPr>
        <w:t>(</w:t>
      </w:r>
      <w:r w:rsidR="00413D09" w:rsidRPr="00413D09">
        <w:rPr>
          <w:szCs w:val="24"/>
        </w:rPr>
        <w:t>New York</w:t>
      </w:r>
      <w:r w:rsidR="00817894">
        <w:rPr>
          <w:szCs w:val="24"/>
        </w:rPr>
        <w:t>: ACM</w:t>
      </w:r>
      <w:r w:rsidR="00413D09" w:rsidRPr="00413D09">
        <w:rPr>
          <w:szCs w:val="24"/>
        </w:rPr>
        <w:t>, 2003</w:t>
      </w:r>
      <w:r w:rsidR="00817894">
        <w:rPr>
          <w:szCs w:val="24"/>
        </w:rPr>
        <w:t>)</w:t>
      </w:r>
      <w:r w:rsidR="00413D09" w:rsidRPr="00413D09">
        <w:rPr>
          <w:szCs w:val="24"/>
        </w:rPr>
        <w:t>.</w:t>
      </w:r>
    </w:p>
    <w:p w14:paraId="76D8F4A1" w14:textId="77777777" w:rsidR="00872256" w:rsidRDefault="00872256">
      <w:pPr>
        <w:pStyle w:val="NotesEndNotesEnd"/>
        <w:autoSpaceDE w:val="0"/>
        <w:autoSpaceDN w:val="0"/>
        <w:adjustRightInd w:val="0"/>
        <w:rPr>
          <w:szCs w:val="24"/>
        </w:rPr>
      </w:pPr>
      <w:r>
        <w:rPr>
          <w:szCs w:val="24"/>
        </w:rPr>
        <w:t>{</w:t>
      </w:r>
      <w:proofErr w:type="spellStart"/>
      <w:r>
        <w:rPr>
          <w:szCs w:val="24"/>
        </w:rPr>
        <w:t>Notes_end</w:t>
      </w:r>
      <w:proofErr w:type="spellEnd"/>
      <w:r>
        <w:rPr>
          <w:szCs w:val="24"/>
        </w:rPr>
        <w:t>}</w:t>
      </w:r>
    </w:p>
    <w:sectPr w:rsidR="00872256" w:rsidSect="007A7967">
      <w:headerReference w:type="even" r:id="rId17"/>
      <w:headerReference w:type="default" r:id="rId18"/>
      <w:footerReference w:type="even" r:id="rId19"/>
      <w:footerReference w:type="default" r:id="rId20"/>
      <w:headerReference w:type="first" r:id="rId21"/>
      <w:footerReference w:type="first" r:id="rId22"/>
      <w:endnotePr>
        <w:numFmt w:val="decimal"/>
      </w:endnotePr>
      <w:pgSz w:w="12240" w:h="15840"/>
      <w:pgMar w:top="1440" w:right="1440" w:bottom="1440" w:left="1440" w:header="720" w:footer="720" w:gutter="0"/>
      <w:pgNumType w:start="83"/>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A Caruso" w:date="2015-01-30T17:12:00Z" w:initials="KAC">
    <w:p w14:paraId="46AC1AF5" w14:textId="50F0CECB" w:rsidR="00BF4A41" w:rsidRDefault="00BF4A41">
      <w:pPr>
        <w:pStyle w:val="CommentText"/>
        <w:rPr>
          <w:lang w:val="en-US"/>
        </w:rPr>
      </w:pPr>
      <w:r>
        <w:rPr>
          <w:rStyle w:val="CommentReference"/>
        </w:rPr>
        <w:annotationRef/>
      </w:r>
      <w:r>
        <w:rPr>
          <w:lang w:val="en-US"/>
        </w:rPr>
        <w:t xml:space="preserve">AU: I thought you turned all items in list into </w:t>
      </w:r>
      <w:proofErr w:type="spellStart"/>
      <w:r>
        <w:rPr>
          <w:lang w:val="en-US"/>
        </w:rPr>
        <w:t>intructions</w:t>
      </w:r>
      <w:proofErr w:type="spellEnd"/>
      <w:r>
        <w:rPr>
          <w:lang w:val="en-US"/>
        </w:rPr>
        <w:t>/ commands; see 19, 21, etc.</w:t>
      </w:r>
    </w:p>
    <w:p w14:paraId="1F679E9A" w14:textId="77777777" w:rsidR="003E5676" w:rsidRDefault="003E5676">
      <w:pPr>
        <w:pStyle w:val="CommentText"/>
        <w:rPr>
          <w:lang w:val="en-US"/>
        </w:rPr>
      </w:pPr>
    </w:p>
    <w:p w14:paraId="653C4B64" w14:textId="5B8C5B77" w:rsidR="003E5676" w:rsidRPr="00541A92" w:rsidRDefault="003E5676">
      <w:pPr>
        <w:pStyle w:val="CommentText"/>
        <w:rPr>
          <w:lang w:val="en-US"/>
        </w:rPr>
      </w:pPr>
      <w:r>
        <w:rPr>
          <w:lang w:val="en-US"/>
        </w:rPr>
        <w:t>AS: I’ve changed 20 to match this.</w:t>
      </w:r>
    </w:p>
  </w:comment>
  <w:comment w:id="6" w:author="Kathleen A Caruso" w:date="2015-01-26T11:00:00Z" w:initials="KAC">
    <w:p w14:paraId="4A9066DA" w14:textId="6ED8D261" w:rsidR="00BF4A41" w:rsidRPr="00C26346" w:rsidRDefault="00BF4A41">
      <w:pPr>
        <w:pStyle w:val="CommentText"/>
        <w:rPr>
          <w:lang w:val="en-US"/>
        </w:rPr>
      </w:pPr>
      <w:r>
        <w:rPr>
          <w:rStyle w:val="CommentReference"/>
        </w:rPr>
        <w:annotationRef/>
      </w:r>
      <w:proofErr w:type="spellStart"/>
      <w:proofErr w:type="gramStart"/>
      <w:r>
        <w:rPr>
          <w:lang w:val="en-US"/>
        </w:rPr>
        <w:t>eX</w:t>
      </w:r>
      <w:proofErr w:type="spellEnd"/>
      <w:proofErr w:type="gramEnd"/>
      <w:r>
        <w:rPr>
          <w:lang w:val="en-US"/>
        </w:rPr>
        <w:t xml:space="preserve">: </w:t>
      </w:r>
      <w:r w:rsidR="00DE70C3">
        <w:rPr>
          <w:lang w:val="en-US"/>
        </w:rPr>
        <w:t>&lt;</w:t>
      </w:r>
      <w:proofErr w:type="spellStart"/>
      <w:r w:rsidR="00DE70C3">
        <w:rPr>
          <w:lang w:val="en-US"/>
        </w:rPr>
        <w:t>edb</w:t>
      </w:r>
      <w:proofErr w:type="spellEnd"/>
      <w:r>
        <w:rPr>
          <w:lang w:val="en-US"/>
        </w:rPr>
        <w:t>&gt;</w:t>
      </w:r>
    </w:p>
  </w:comment>
  <w:comment w:id="7" w:author="Kathleen A Caruso" w:date="2015-01-30T17:16:00Z" w:initials="KAC">
    <w:p w14:paraId="743B4700" w14:textId="59A9D3BF" w:rsidR="00DE70C3" w:rsidRDefault="00DE70C3">
      <w:pPr>
        <w:pStyle w:val="CommentText"/>
        <w:rPr>
          <w:lang w:val="en-US"/>
        </w:rPr>
      </w:pPr>
      <w:r>
        <w:rPr>
          <w:rStyle w:val="CommentReference"/>
        </w:rPr>
        <w:annotationRef/>
      </w:r>
      <w:r>
        <w:rPr>
          <w:lang w:val="en-US"/>
        </w:rPr>
        <w:t>AU: is this reference okay? cf. bibliography</w:t>
      </w:r>
    </w:p>
    <w:p w14:paraId="762FD7E3" w14:textId="77777777" w:rsidR="00A75235" w:rsidRDefault="00A75235">
      <w:pPr>
        <w:pStyle w:val="CommentText"/>
        <w:rPr>
          <w:lang w:val="en-US"/>
        </w:rPr>
      </w:pPr>
    </w:p>
    <w:p w14:paraId="247A0F43" w14:textId="40F5D5AF" w:rsidR="00A75235" w:rsidRDefault="00A75235">
      <w:pPr>
        <w:pStyle w:val="CommentText"/>
      </w:pPr>
      <w:r>
        <w:rPr>
          <w:lang w:val="en-US"/>
        </w:rPr>
        <w:t xml:space="preserve">AS: Yes. It is the same both here and in the bibliography. </w:t>
      </w:r>
    </w:p>
  </w:comment>
  <w:comment w:id="8" w:author="Kathleen A Caruso" w:date="2015-01-30T17:17:00Z" w:initials="KAC">
    <w:p w14:paraId="70382281" w14:textId="0B4724BB" w:rsidR="00BF4A41" w:rsidRDefault="00BF4A41">
      <w:pPr>
        <w:pStyle w:val="CommentText"/>
        <w:rPr>
          <w:lang w:val="en-US" w:eastAsia="en-US"/>
        </w:rPr>
      </w:pPr>
      <w:r>
        <w:rPr>
          <w:rStyle w:val="CommentReference"/>
        </w:rPr>
        <w:annotationRef/>
      </w:r>
      <w:r w:rsidRPr="001933E7">
        <w:rPr>
          <w:lang w:val="en-US" w:eastAsia="en-US"/>
        </w:rPr>
        <w:t>AU: pls. check again against bibliography; is it right now?</w:t>
      </w:r>
    </w:p>
    <w:p w14:paraId="5A57E70E" w14:textId="77777777" w:rsidR="00291713" w:rsidRDefault="00291713">
      <w:pPr>
        <w:pStyle w:val="CommentText"/>
        <w:rPr>
          <w:lang w:val="en-US" w:eastAsia="en-US"/>
        </w:rPr>
      </w:pPr>
    </w:p>
    <w:p w14:paraId="7947E75D" w14:textId="5683CE79" w:rsidR="00291713" w:rsidRDefault="00291713">
      <w:pPr>
        <w:pStyle w:val="CommentText"/>
      </w:pPr>
      <w:r>
        <w:rPr>
          <w:lang w:val="en-US" w:eastAsia="en-US"/>
        </w:rPr>
        <w:t xml:space="preserve">AS: Yes. </w:t>
      </w:r>
    </w:p>
  </w:comment>
  <w:comment w:id="9" w:author="Kathleen A Caruso" w:date="2015-02-05T16:06:00Z" w:initials="KAC">
    <w:p w14:paraId="469B2542" w14:textId="6716BFAD" w:rsidR="008E3B01" w:rsidRDefault="008E3B01">
      <w:pPr>
        <w:pStyle w:val="CommentText"/>
        <w:rPr>
          <w:lang w:val="en-US"/>
        </w:rPr>
      </w:pPr>
      <w:r>
        <w:rPr>
          <w:rStyle w:val="CommentReference"/>
        </w:rPr>
        <w:annotationRef/>
      </w:r>
      <w:r>
        <w:rPr>
          <w:lang w:val="en-US"/>
        </w:rPr>
        <w:t>AU: is this wording okay?</w:t>
      </w:r>
    </w:p>
    <w:p w14:paraId="25DD3FEE" w14:textId="33EA5146" w:rsidR="007C3622" w:rsidRPr="008E3B01" w:rsidRDefault="007C3622">
      <w:pPr>
        <w:pStyle w:val="CommentText"/>
        <w:rPr>
          <w:lang w:val="en-US"/>
        </w:rPr>
      </w:pPr>
      <w:r>
        <w:rPr>
          <w:lang w:val="en-US"/>
        </w:rPr>
        <w:t>BS: Yes</w:t>
      </w:r>
    </w:p>
  </w:comment>
  <w:comment w:id="11" w:author="Kathleen A Caruso" w:date="2015-02-05T16:07:00Z" w:initials="KAC">
    <w:p w14:paraId="077B7251" w14:textId="77777777" w:rsidR="007C3622" w:rsidRDefault="007C3622">
      <w:pPr>
        <w:pStyle w:val="CommentText"/>
        <w:rPr>
          <w:lang w:val="en-US"/>
        </w:rPr>
      </w:pPr>
    </w:p>
    <w:p w14:paraId="53C2A812" w14:textId="1F789E65" w:rsidR="008E3B01" w:rsidRDefault="008E3B01">
      <w:pPr>
        <w:pStyle w:val="CommentText"/>
        <w:rPr>
          <w:lang w:val="en-US"/>
        </w:rPr>
      </w:pPr>
      <w:r>
        <w:rPr>
          <w:rStyle w:val="CommentReference"/>
        </w:rPr>
        <w:annotationRef/>
      </w:r>
      <w:r>
        <w:rPr>
          <w:lang w:val="en-US"/>
        </w:rPr>
        <w:t>AU: is wording okay here? Necessary to mention that it’s a Thursday?</w:t>
      </w:r>
    </w:p>
    <w:p w14:paraId="3F3CACAB" w14:textId="15B8E57B" w:rsidR="007C3622" w:rsidRPr="008E3B01" w:rsidRDefault="007C3622">
      <w:pPr>
        <w:pStyle w:val="CommentText"/>
        <w:rPr>
          <w:lang w:val="en-US"/>
        </w:rPr>
      </w:pPr>
      <w:r>
        <w:rPr>
          <w:lang w:val="en-US"/>
        </w:rPr>
        <w:t>BS: wording ok</w:t>
      </w:r>
    </w:p>
  </w:comment>
  <w:comment w:id="13" w:author="Kathleen A Caruso" w:date="2015-01-30T17:19:00Z" w:initials="KAC">
    <w:p w14:paraId="32E7B935" w14:textId="77777777" w:rsidR="00BF4A41" w:rsidRDefault="00BF4A41">
      <w:pPr>
        <w:pStyle w:val="CommentText"/>
        <w:rPr>
          <w:lang w:val="en-US"/>
        </w:rPr>
      </w:pPr>
      <w:r>
        <w:rPr>
          <w:rStyle w:val="CommentReference"/>
        </w:rPr>
        <w:annotationRef/>
      </w:r>
      <w:proofErr w:type="spellStart"/>
      <w:r>
        <w:rPr>
          <w:lang w:val="en-US"/>
        </w:rPr>
        <w:t>AU</w:t>
      </w:r>
      <w:proofErr w:type="gramStart"/>
      <w:r>
        <w:rPr>
          <w:lang w:val="en-US"/>
        </w:rPr>
        <w:t>:Dordrecht</w:t>
      </w:r>
      <w:proofErr w:type="spellEnd"/>
      <w:proofErr w:type="gramEnd"/>
      <w:r>
        <w:rPr>
          <w:lang w:val="en-US"/>
        </w:rPr>
        <w:t xml:space="preserve"> instead of Berlin, to match bibliography</w:t>
      </w:r>
    </w:p>
    <w:p w14:paraId="7EB8E4AA" w14:textId="77777777" w:rsidR="008245CE" w:rsidRDefault="008245CE">
      <w:pPr>
        <w:pStyle w:val="CommentText"/>
        <w:rPr>
          <w:lang w:val="en-US"/>
        </w:rPr>
      </w:pPr>
    </w:p>
    <w:p w14:paraId="47823004" w14:textId="162959BA" w:rsidR="008245CE" w:rsidRPr="006527C2" w:rsidRDefault="008245CE">
      <w:pPr>
        <w:pStyle w:val="CommentText"/>
        <w:rPr>
          <w:lang w:val="en-US"/>
        </w:rPr>
      </w:pPr>
      <w:r>
        <w:rPr>
          <w:lang w:val="en-US"/>
        </w:rPr>
        <w:t>AS: that is correct. Thank you.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7F2D3" w14:textId="77777777" w:rsidR="00D30F46" w:rsidRDefault="00D30F46" w:rsidP="00FA3A54">
      <w:r>
        <w:separator/>
      </w:r>
    </w:p>
  </w:endnote>
  <w:endnote w:type="continuationSeparator" w:id="0">
    <w:p w14:paraId="0F965A0D" w14:textId="77777777" w:rsidR="00D30F46" w:rsidRDefault="00D30F46" w:rsidP="00FA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Nimbus Roman No9 L">
    <w:altName w:val="Cambria"/>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E92F" w14:textId="54D1D79E" w:rsidR="00BF4A41" w:rsidRPr="008A6E4B" w:rsidRDefault="00BF4A41" w:rsidP="008A6E4B">
    <w:pPr>
      <w:jc w:val="center"/>
    </w:pPr>
    <w:r>
      <w:t xml:space="preserve">Page </w:t>
    </w:r>
    <w:r>
      <w:fldChar w:fldCharType="begin"/>
    </w:r>
    <w:r>
      <w:instrText xml:space="preserve"> PAGE  \* MERGEFORMAT </w:instrText>
    </w:r>
    <w:r>
      <w:fldChar w:fldCharType="separate"/>
    </w:r>
    <w:r>
      <w:rPr>
        <w:noProof/>
      </w:rPr>
      <w:t>88</w:t>
    </w:r>
    <w:r>
      <w:fldChar w:fldCharType="end"/>
    </w:r>
    <w:r>
      <w:t xml:space="preserve"> of </w:t>
    </w:r>
    <w:fldSimple w:instr=" NUMPAGES  \* MERGEFORMAT ">
      <w:r>
        <w:rPr>
          <w:noProof/>
        </w:rPr>
        <w:t>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93345"/>
      <w:docPartObj>
        <w:docPartGallery w:val="Page Numbers (Bottom of Page)"/>
        <w:docPartUnique/>
      </w:docPartObj>
    </w:sdtPr>
    <w:sdtEndPr>
      <w:rPr>
        <w:noProof/>
      </w:rPr>
    </w:sdtEndPr>
    <w:sdtContent>
      <w:p w14:paraId="429BD698" w14:textId="42D5646B" w:rsidR="00BF4A41" w:rsidRDefault="00BF4A41">
        <w:pPr>
          <w:pStyle w:val="Footer"/>
          <w:jc w:val="right"/>
        </w:pPr>
        <w:r>
          <w:fldChar w:fldCharType="begin"/>
        </w:r>
        <w:r>
          <w:instrText xml:space="preserve"> PAGE   \* MERGEFORMAT </w:instrText>
        </w:r>
        <w:r>
          <w:fldChar w:fldCharType="separate"/>
        </w:r>
        <w:r w:rsidR="007C3622">
          <w:rPr>
            <w:noProof/>
          </w:rPr>
          <w:t>119</w:t>
        </w:r>
        <w:r>
          <w:rPr>
            <w:noProof/>
          </w:rPr>
          <w:fldChar w:fldCharType="end"/>
        </w:r>
      </w:p>
    </w:sdtContent>
  </w:sdt>
  <w:p w14:paraId="3713F015" w14:textId="2EE281D7" w:rsidR="00BF4A41" w:rsidRPr="008A6E4B" w:rsidRDefault="00BF4A41" w:rsidP="008A6E4B">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81702" w14:textId="4E4BC22F" w:rsidR="00BF4A41" w:rsidRPr="008A6E4B" w:rsidRDefault="00BF4A41" w:rsidP="008A6E4B">
    <w:pPr>
      <w:jc w:val="center"/>
    </w:pPr>
    <w:r>
      <w:t xml:space="preserve">Page </w:t>
    </w:r>
    <w:r>
      <w:fldChar w:fldCharType="begin"/>
    </w:r>
    <w:r>
      <w:instrText xml:space="preserve"> PAGE  \* MERGEFORMAT </w:instrText>
    </w:r>
    <w:r>
      <w:fldChar w:fldCharType="separate"/>
    </w:r>
    <w:r>
      <w:rPr>
        <w:noProof/>
      </w:rPr>
      <w:t>88</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7D114" w14:textId="77777777" w:rsidR="00D30F46" w:rsidRDefault="00D30F46" w:rsidP="00FA3A54">
      <w:r>
        <w:separator/>
      </w:r>
    </w:p>
  </w:footnote>
  <w:footnote w:type="continuationSeparator" w:id="0">
    <w:p w14:paraId="5E21C843" w14:textId="77777777" w:rsidR="00D30F46" w:rsidRDefault="00D30F46" w:rsidP="00FA3A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3620" w14:textId="32CFF86A" w:rsidR="00BF4A41" w:rsidRPr="008A6E4B" w:rsidRDefault="00BF4A41" w:rsidP="008A6E4B">
    <w:pPr>
      <w:jc w:val="center"/>
    </w:pPr>
    <w:r w:rsidRPr="008A6E4B">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42335" w14:textId="2D6F6CEE" w:rsidR="00BF4A41" w:rsidRPr="008A6E4B" w:rsidRDefault="00BF4A41" w:rsidP="008A6E4B">
    <w:pPr>
      <w:jc w:val="center"/>
    </w:pPr>
    <w:r w:rsidRPr="008A6E4B">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8AC9C" w14:textId="26B2C22D" w:rsidR="00BF4A41" w:rsidRPr="008A6E4B" w:rsidRDefault="00BF4A41" w:rsidP="008A6E4B">
    <w:pPr>
      <w:jc w:val="center"/>
    </w:pPr>
    <w:r w:rsidRPr="008A6E4B">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002F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188CAA4"/>
    <w:lvl w:ilvl="0">
      <w:start w:val="1"/>
      <w:numFmt w:val="decimal"/>
      <w:lvlText w:val="%1."/>
      <w:lvlJc w:val="left"/>
      <w:pPr>
        <w:tabs>
          <w:tab w:val="num" w:pos="1800"/>
        </w:tabs>
        <w:ind w:left="1800" w:hanging="360"/>
      </w:pPr>
    </w:lvl>
  </w:abstractNum>
  <w:abstractNum w:abstractNumId="2">
    <w:nsid w:val="FFFFFF7D"/>
    <w:multiLevelType w:val="singleLevel"/>
    <w:tmpl w:val="B2669BBC"/>
    <w:lvl w:ilvl="0">
      <w:start w:val="1"/>
      <w:numFmt w:val="decimal"/>
      <w:lvlText w:val="%1."/>
      <w:lvlJc w:val="left"/>
      <w:pPr>
        <w:tabs>
          <w:tab w:val="num" w:pos="1440"/>
        </w:tabs>
        <w:ind w:left="1440" w:hanging="360"/>
      </w:pPr>
    </w:lvl>
  </w:abstractNum>
  <w:abstractNum w:abstractNumId="3">
    <w:nsid w:val="FFFFFF7E"/>
    <w:multiLevelType w:val="singleLevel"/>
    <w:tmpl w:val="00DC4E06"/>
    <w:lvl w:ilvl="0">
      <w:start w:val="1"/>
      <w:numFmt w:val="decimal"/>
      <w:lvlText w:val="%1."/>
      <w:lvlJc w:val="left"/>
      <w:pPr>
        <w:tabs>
          <w:tab w:val="num" w:pos="1080"/>
        </w:tabs>
        <w:ind w:left="1080" w:hanging="360"/>
      </w:pPr>
    </w:lvl>
  </w:abstractNum>
  <w:abstractNum w:abstractNumId="4">
    <w:nsid w:val="FFFFFF7F"/>
    <w:multiLevelType w:val="singleLevel"/>
    <w:tmpl w:val="8238368C"/>
    <w:lvl w:ilvl="0">
      <w:start w:val="1"/>
      <w:numFmt w:val="decimal"/>
      <w:lvlText w:val="%1."/>
      <w:lvlJc w:val="left"/>
      <w:pPr>
        <w:tabs>
          <w:tab w:val="num" w:pos="720"/>
        </w:tabs>
        <w:ind w:left="720" w:hanging="360"/>
      </w:pPr>
    </w:lvl>
  </w:abstractNum>
  <w:abstractNum w:abstractNumId="5">
    <w:nsid w:val="FFFFFF80"/>
    <w:multiLevelType w:val="singleLevel"/>
    <w:tmpl w:val="CD6C50F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938F6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096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D2EEC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AD2867A"/>
    <w:lvl w:ilvl="0">
      <w:start w:val="1"/>
      <w:numFmt w:val="decimal"/>
      <w:lvlText w:val="%1."/>
      <w:lvlJc w:val="left"/>
      <w:pPr>
        <w:tabs>
          <w:tab w:val="num" w:pos="360"/>
        </w:tabs>
        <w:ind w:left="360" w:hanging="360"/>
      </w:pPr>
    </w:lvl>
  </w:abstractNum>
  <w:abstractNum w:abstractNumId="10">
    <w:nsid w:val="FFFFFF89"/>
    <w:multiLevelType w:val="singleLevel"/>
    <w:tmpl w:val="DE727B02"/>
    <w:lvl w:ilvl="0">
      <w:start w:val="1"/>
      <w:numFmt w:val="bullet"/>
      <w:lvlText w:val=""/>
      <w:lvlJc w:val="left"/>
      <w:pPr>
        <w:tabs>
          <w:tab w:val="num" w:pos="360"/>
        </w:tabs>
        <w:ind w:left="360" w:hanging="360"/>
      </w:pPr>
      <w:rPr>
        <w:rFonts w:ascii="Symbol" w:hAnsi="Symbol" w:hint="default"/>
      </w:rPr>
    </w:lvl>
  </w:abstractNum>
  <w:abstractNum w:abstractNumId="11">
    <w:nsid w:val="010A78B4"/>
    <w:multiLevelType w:val="hybridMultilevel"/>
    <w:tmpl w:val="FD50907A"/>
    <w:lvl w:ilvl="0" w:tplc="0C56B4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646544E"/>
    <w:multiLevelType w:val="hybridMultilevel"/>
    <w:tmpl w:val="142C6298"/>
    <w:lvl w:ilvl="0" w:tplc="BAAE21C0">
      <w:start w:val="4"/>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237CF6"/>
    <w:multiLevelType w:val="multilevel"/>
    <w:tmpl w:val="80C6ACCE"/>
    <w:lvl w:ilvl="0">
      <w:start w:val="1"/>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4">
    <w:nsid w:val="0C387458"/>
    <w:multiLevelType w:val="hybridMultilevel"/>
    <w:tmpl w:val="4B50BCC6"/>
    <w:lvl w:ilvl="0" w:tplc="6C66DE06">
      <w:start w:val="1"/>
      <w:numFmt w:val="bullet"/>
      <w:lvlText w:val="•"/>
      <w:lvlJc w:val="left"/>
      <w:pPr>
        <w:tabs>
          <w:tab w:val="num" w:pos="720"/>
        </w:tabs>
        <w:ind w:left="720" w:hanging="360"/>
      </w:pPr>
      <w:rPr>
        <w:rFonts w:ascii="Times New Roman" w:hAnsi="Times New Roman" w:hint="default"/>
      </w:rPr>
    </w:lvl>
    <w:lvl w:ilvl="1" w:tplc="288841B0" w:tentative="1">
      <w:start w:val="1"/>
      <w:numFmt w:val="bullet"/>
      <w:lvlText w:val="•"/>
      <w:lvlJc w:val="left"/>
      <w:pPr>
        <w:tabs>
          <w:tab w:val="num" w:pos="1440"/>
        </w:tabs>
        <w:ind w:left="1440" w:hanging="360"/>
      </w:pPr>
      <w:rPr>
        <w:rFonts w:ascii="Times New Roman" w:hAnsi="Times New Roman" w:hint="default"/>
      </w:rPr>
    </w:lvl>
    <w:lvl w:ilvl="2" w:tplc="777C46DE" w:tentative="1">
      <w:start w:val="1"/>
      <w:numFmt w:val="bullet"/>
      <w:lvlText w:val="•"/>
      <w:lvlJc w:val="left"/>
      <w:pPr>
        <w:tabs>
          <w:tab w:val="num" w:pos="2160"/>
        </w:tabs>
        <w:ind w:left="2160" w:hanging="360"/>
      </w:pPr>
      <w:rPr>
        <w:rFonts w:ascii="Times New Roman" w:hAnsi="Times New Roman" w:hint="default"/>
      </w:rPr>
    </w:lvl>
    <w:lvl w:ilvl="3" w:tplc="029A34D8" w:tentative="1">
      <w:start w:val="1"/>
      <w:numFmt w:val="bullet"/>
      <w:lvlText w:val="•"/>
      <w:lvlJc w:val="left"/>
      <w:pPr>
        <w:tabs>
          <w:tab w:val="num" w:pos="2880"/>
        </w:tabs>
        <w:ind w:left="2880" w:hanging="360"/>
      </w:pPr>
      <w:rPr>
        <w:rFonts w:ascii="Times New Roman" w:hAnsi="Times New Roman" w:hint="default"/>
      </w:rPr>
    </w:lvl>
    <w:lvl w:ilvl="4" w:tplc="A46A2444" w:tentative="1">
      <w:start w:val="1"/>
      <w:numFmt w:val="bullet"/>
      <w:lvlText w:val="•"/>
      <w:lvlJc w:val="left"/>
      <w:pPr>
        <w:tabs>
          <w:tab w:val="num" w:pos="3600"/>
        </w:tabs>
        <w:ind w:left="3600" w:hanging="360"/>
      </w:pPr>
      <w:rPr>
        <w:rFonts w:ascii="Times New Roman" w:hAnsi="Times New Roman" w:hint="default"/>
      </w:rPr>
    </w:lvl>
    <w:lvl w:ilvl="5" w:tplc="B894AA74" w:tentative="1">
      <w:start w:val="1"/>
      <w:numFmt w:val="bullet"/>
      <w:lvlText w:val="•"/>
      <w:lvlJc w:val="left"/>
      <w:pPr>
        <w:tabs>
          <w:tab w:val="num" w:pos="4320"/>
        </w:tabs>
        <w:ind w:left="4320" w:hanging="360"/>
      </w:pPr>
      <w:rPr>
        <w:rFonts w:ascii="Times New Roman" w:hAnsi="Times New Roman" w:hint="default"/>
      </w:rPr>
    </w:lvl>
    <w:lvl w:ilvl="6" w:tplc="AB30C612" w:tentative="1">
      <w:start w:val="1"/>
      <w:numFmt w:val="bullet"/>
      <w:lvlText w:val="•"/>
      <w:lvlJc w:val="left"/>
      <w:pPr>
        <w:tabs>
          <w:tab w:val="num" w:pos="5040"/>
        </w:tabs>
        <w:ind w:left="5040" w:hanging="360"/>
      </w:pPr>
      <w:rPr>
        <w:rFonts w:ascii="Times New Roman" w:hAnsi="Times New Roman" w:hint="default"/>
      </w:rPr>
    </w:lvl>
    <w:lvl w:ilvl="7" w:tplc="3828CFC6" w:tentative="1">
      <w:start w:val="1"/>
      <w:numFmt w:val="bullet"/>
      <w:lvlText w:val="•"/>
      <w:lvlJc w:val="left"/>
      <w:pPr>
        <w:tabs>
          <w:tab w:val="num" w:pos="5760"/>
        </w:tabs>
        <w:ind w:left="5760" w:hanging="360"/>
      </w:pPr>
      <w:rPr>
        <w:rFonts w:ascii="Times New Roman" w:hAnsi="Times New Roman" w:hint="default"/>
      </w:rPr>
    </w:lvl>
    <w:lvl w:ilvl="8" w:tplc="69B8149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0DFF1DE4"/>
    <w:multiLevelType w:val="hybridMultilevel"/>
    <w:tmpl w:val="2AF20240"/>
    <w:lvl w:ilvl="0" w:tplc="8E802ADE">
      <w:start w:val="1"/>
      <w:numFmt w:val="decimal"/>
      <w:lvlText w:val="(%1)"/>
      <w:lvlJc w:val="left"/>
      <w:pPr>
        <w:ind w:left="1080" w:hanging="720"/>
      </w:pPr>
      <w:rPr>
        <w:rFonts w:ascii="Times New Roman" w:eastAsia="Times New Roman" w:hAnsi="Times New Roman" w:cs="Times New Roman"/>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B06455"/>
    <w:multiLevelType w:val="hybridMultilevel"/>
    <w:tmpl w:val="E4260580"/>
    <w:lvl w:ilvl="0" w:tplc="258CDB40">
      <w:start w:val="1"/>
      <w:numFmt w:val="decimal"/>
      <w:lvlText w:val="%1."/>
      <w:lvlJc w:val="left"/>
      <w:pPr>
        <w:ind w:left="2400" w:hanging="9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5383595"/>
    <w:multiLevelType w:val="hybridMultilevel"/>
    <w:tmpl w:val="AECC7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652480"/>
    <w:multiLevelType w:val="hybridMultilevel"/>
    <w:tmpl w:val="F4E82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F9E364B"/>
    <w:multiLevelType w:val="hybridMultilevel"/>
    <w:tmpl w:val="3AC6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0254E"/>
    <w:multiLevelType w:val="hybridMultilevel"/>
    <w:tmpl w:val="92D220B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202AD"/>
    <w:multiLevelType w:val="hybridMultilevel"/>
    <w:tmpl w:val="B72A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3">
    <w:nsid w:val="308400BD"/>
    <w:multiLevelType w:val="hybridMultilevel"/>
    <w:tmpl w:val="D4BCC02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940358"/>
    <w:multiLevelType w:val="hybridMultilevel"/>
    <w:tmpl w:val="E7568B1A"/>
    <w:lvl w:ilvl="0" w:tplc="E31AF554">
      <w:start w:val="1"/>
      <w:numFmt w:val="decimal"/>
      <w:lvlText w:val="%1."/>
      <w:lvlJc w:val="left"/>
      <w:pPr>
        <w:ind w:left="720" w:hanging="360"/>
      </w:pPr>
      <w:rPr>
        <w:rFonts w:ascii="Times New Roman" w:hAnsi="Times New Roman" w:cs="Times New Roman" w:hint="default"/>
        <w:b w:val="0"/>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6138EB"/>
    <w:multiLevelType w:val="multilevel"/>
    <w:tmpl w:val="CB48FC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8196282"/>
    <w:multiLevelType w:val="multilevel"/>
    <w:tmpl w:val="C248D09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06C43F0"/>
    <w:multiLevelType w:val="hybridMultilevel"/>
    <w:tmpl w:val="E8BAA36C"/>
    <w:lvl w:ilvl="0" w:tplc="8E802ADE">
      <w:start w:val="1"/>
      <w:numFmt w:val="decimal"/>
      <w:lvlText w:val="(%1)"/>
      <w:lvlJc w:val="left"/>
      <w:pPr>
        <w:ind w:left="1080" w:hanging="720"/>
      </w:pPr>
      <w:rPr>
        <w:rFonts w:ascii="Times New Roman" w:eastAsia="Times New Roman" w:hAnsi="Times New Roman" w:cs="Times New Roman"/>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F1CD5"/>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1090BE6"/>
    <w:multiLevelType w:val="hybridMultilevel"/>
    <w:tmpl w:val="6018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8B0F1B"/>
    <w:multiLevelType w:val="hybridMultilevel"/>
    <w:tmpl w:val="3FB6A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49642D"/>
    <w:multiLevelType w:val="hybridMultilevel"/>
    <w:tmpl w:val="C72433B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3C44610"/>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7EB21D5"/>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B5753C2"/>
    <w:multiLevelType w:val="hybridMultilevel"/>
    <w:tmpl w:val="201EA6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003AA4"/>
    <w:multiLevelType w:val="hybridMultilevel"/>
    <w:tmpl w:val="56CC3AD2"/>
    <w:lvl w:ilvl="0" w:tplc="0576EC2C">
      <w:start w:val="1"/>
      <w:numFmt w:val="upp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7AA30D5"/>
    <w:multiLevelType w:val="hybridMultilevel"/>
    <w:tmpl w:val="2864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B7323F"/>
    <w:multiLevelType w:val="hybridMultilevel"/>
    <w:tmpl w:val="96A80F42"/>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70253F"/>
    <w:multiLevelType w:val="hybridMultilevel"/>
    <w:tmpl w:val="474ED20C"/>
    <w:lvl w:ilvl="0" w:tplc="E07C99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EA46868"/>
    <w:multiLevelType w:val="hybridMultilevel"/>
    <w:tmpl w:val="69AC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AF2276"/>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8437429"/>
    <w:multiLevelType w:val="hybridMultilevel"/>
    <w:tmpl w:val="0F1ABB1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D17E5D"/>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FDC7434"/>
    <w:multiLevelType w:val="hybridMultilevel"/>
    <w:tmpl w:val="1492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3"/>
  </w:num>
  <w:num w:numId="3">
    <w:abstractNumId w:val="12"/>
  </w:num>
  <w:num w:numId="4">
    <w:abstractNumId w:val="37"/>
  </w:num>
  <w:num w:numId="5">
    <w:abstractNumId w:val="31"/>
  </w:num>
  <w:num w:numId="6">
    <w:abstractNumId w:val="41"/>
  </w:num>
  <w:num w:numId="7">
    <w:abstractNumId w:val="30"/>
  </w:num>
  <w:num w:numId="8">
    <w:abstractNumId w:val="29"/>
  </w:num>
  <w:num w:numId="9">
    <w:abstractNumId w:val="42"/>
  </w:num>
  <w:num w:numId="10">
    <w:abstractNumId w:val="33"/>
  </w:num>
  <w:num w:numId="11">
    <w:abstractNumId w:val="19"/>
  </w:num>
  <w:num w:numId="12">
    <w:abstractNumId w:val="17"/>
  </w:num>
  <w:num w:numId="13">
    <w:abstractNumId w:val="16"/>
  </w:num>
  <w:num w:numId="14">
    <w:abstractNumId w:val="36"/>
  </w:num>
  <w:num w:numId="15">
    <w:abstractNumId w:val="35"/>
  </w:num>
  <w:num w:numId="16">
    <w:abstractNumId w:val="14"/>
  </w:num>
  <w:num w:numId="17">
    <w:abstractNumId w:val="40"/>
  </w:num>
  <w:num w:numId="18">
    <w:abstractNumId w:val="28"/>
  </w:num>
  <w:num w:numId="19">
    <w:abstractNumId w:val="24"/>
  </w:num>
  <w:num w:numId="20">
    <w:abstractNumId w:val="32"/>
  </w:num>
  <w:num w:numId="21">
    <w:abstractNumId w:val="0"/>
  </w:num>
  <w:num w:numId="22">
    <w:abstractNumId w:val="13"/>
  </w:num>
  <w:num w:numId="23">
    <w:abstractNumId w:val="20"/>
  </w:num>
  <w:num w:numId="24">
    <w:abstractNumId w:val="39"/>
  </w:num>
  <w:num w:numId="25">
    <w:abstractNumId w:val="18"/>
  </w:num>
  <w:num w:numId="26">
    <w:abstractNumId w:val="27"/>
  </w:num>
  <w:num w:numId="27">
    <w:abstractNumId w:val="25"/>
  </w:num>
  <w:num w:numId="28">
    <w:abstractNumId w:val="26"/>
  </w:num>
  <w:num w:numId="29">
    <w:abstractNumId w:val="11"/>
  </w:num>
  <w:num w:numId="30">
    <w:abstractNumId w:val="34"/>
  </w:num>
  <w:num w:numId="31">
    <w:abstractNumId w:val="38"/>
  </w:num>
  <w:num w:numId="32">
    <w:abstractNumId w:val="15"/>
  </w:num>
  <w:num w:numId="33">
    <w:abstractNumId w:val="3"/>
  </w:num>
  <w:num w:numId="34">
    <w:abstractNumId w:val="9"/>
  </w:num>
  <w:num w:numId="35">
    <w:abstractNumId w:val="1"/>
  </w:num>
  <w:num w:numId="36">
    <w:abstractNumId w:val="8"/>
  </w:num>
  <w:num w:numId="37">
    <w:abstractNumId w:val="6"/>
  </w:num>
  <w:num w:numId="38">
    <w:abstractNumId w:val="4"/>
  </w:num>
  <w:num w:numId="39">
    <w:abstractNumId w:val="10"/>
  </w:num>
  <w:num w:numId="40">
    <w:abstractNumId w:val="7"/>
  </w:num>
  <w:num w:numId="41">
    <w:abstractNumId w:val="5"/>
  </w:num>
  <w:num w:numId="42">
    <w:abstractNumId w:val="2"/>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4"/>
    <w:docVar w:name="CheckHeader" w:val="T"/>
    <w:docVar w:name="ex_AddedHTMLPreformat" w:val="Courier New"/>
    <w:docVar w:name="ex_AutoRedact" w:val="APComplete"/>
    <w:docVar w:name="ex_Citations" w:val="APComplete"/>
    <w:docVar w:name="ex_CleanUp" w:val="CleanUpComplete"/>
    <w:docVar w:name="ex_eXtylesBuild" w:val="2870"/>
    <w:docVar w:name="ex_FontAudit" w:val="APComplete"/>
    <w:docVar w:name="EX_LAST_PALETTE_TAB" w:val="3"/>
    <w:docVar w:name="ex_ParseBib" w:val="APComplete"/>
    <w:docVar w:name="ex_StyleRefs"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4.docx"/>
    <w:docVar w:name="iceJABR" w:val="BooksChicago"/>
    <w:docVar w:name="iceJournal" w:val="BooksChicago:Books Chicago"/>
    <w:docVar w:name="iceJournalName" w:val="Books Chicago"/>
    <w:docVar w:name="icePublisher" w:val="MITBooks"/>
    <w:docVar w:name="PreEdit Baseline Path" w:val="Z:\eXtyles_In_Process\Arp_8743\eXtyled\8743_004$base.docx"/>
    <w:docVar w:name="PreEdit Baseline Timestamp" w:val="10/17/2014 3:23:55 PM"/>
    <w:docVar w:name="PreEdit Up-Front Loss" w:val="complete"/>
  </w:docVars>
  <w:rsids>
    <w:rsidRoot w:val="00CC35F5"/>
    <w:rsid w:val="00000AE2"/>
    <w:rsid w:val="000016B8"/>
    <w:rsid w:val="0000547F"/>
    <w:rsid w:val="000216D4"/>
    <w:rsid w:val="000408CB"/>
    <w:rsid w:val="000806FE"/>
    <w:rsid w:val="0008121B"/>
    <w:rsid w:val="000A07CD"/>
    <w:rsid w:val="000B38BA"/>
    <w:rsid w:val="000C57FE"/>
    <w:rsid w:val="000D445F"/>
    <w:rsid w:val="000D5B69"/>
    <w:rsid w:val="000E05CC"/>
    <w:rsid w:val="000E17F3"/>
    <w:rsid w:val="000E3535"/>
    <w:rsid w:val="000E4DA5"/>
    <w:rsid w:val="000E718B"/>
    <w:rsid w:val="000F751E"/>
    <w:rsid w:val="000F776F"/>
    <w:rsid w:val="00111661"/>
    <w:rsid w:val="00113EBC"/>
    <w:rsid w:val="00115D86"/>
    <w:rsid w:val="00117B4E"/>
    <w:rsid w:val="001205D9"/>
    <w:rsid w:val="0013213B"/>
    <w:rsid w:val="001345F7"/>
    <w:rsid w:val="00135B60"/>
    <w:rsid w:val="001367C8"/>
    <w:rsid w:val="00137BFD"/>
    <w:rsid w:val="001523A9"/>
    <w:rsid w:val="001559C6"/>
    <w:rsid w:val="00161603"/>
    <w:rsid w:val="00165E9C"/>
    <w:rsid w:val="00174382"/>
    <w:rsid w:val="00183255"/>
    <w:rsid w:val="001866A4"/>
    <w:rsid w:val="00191722"/>
    <w:rsid w:val="001933E7"/>
    <w:rsid w:val="00193856"/>
    <w:rsid w:val="00197A52"/>
    <w:rsid w:val="001B4F76"/>
    <w:rsid w:val="001C793D"/>
    <w:rsid w:val="001D6B29"/>
    <w:rsid w:val="001E2B1E"/>
    <w:rsid w:val="001E390A"/>
    <w:rsid w:val="001E49B9"/>
    <w:rsid w:val="001F0278"/>
    <w:rsid w:val="001F3785"/>
    <w:rsid w:val="001F55E2"/>
    <w:rsid w:val="002011C2"/>
    <w:rsid w:val="00232801"/>
    <w:rsid w:val="00244803"/>
    <w:rsid w:val="002602FD"/>
    <w:rsid w:val="00261337"/>
    <w:rsid w:val="002618B1"/>
    <w:rsid w:val="0027120E"/>
    <w:rsid w:val="00291713"/>
    <w:rsid w:val="00292466"/>
    <w:rsid w:val="002A2BA0"/>
    <w:rsid w:val="002C14D8"/>
    <w:rsid w:val="002D14DA"/>
    <w:rsid w:val="002D53DC"/>
    <w:rsid w:val="002E5E3C"/>
    <w:rsid w:val="002F294C"/>
    <w:rsid w:val="002F402B"/>
    <w:rsid w:val="00306A8D"/>
    <w:rsid w:val="003071E0"/>
    <w:rsid w:val="00311E75"/>
    <w:rsid w:val="0031508F"/>
    <w:rsid w:val="00317D11"/>
    <w:rsid w:val="00320F13"/>
    <w:rsid w:val="0034089B"/>
    <w:rsid w:val="00346705"/>
    <w:rsid w:val="00347FED"/>
    <w:rsid w:val="00351D40"/>
    <w:rsid w:val="00354FD8"/>
    <w:rsid w:val="003601A2"/>
    <w:rsid w:val="00374777"/>
    <w:rsid w:val="003752C8"/>
    <w:rsid w:val="00396822"/>
    <w:rsid w:val="003C1FD9"/>
    <w:rsid w:val="003C638A"/>
    <w:rsid w:val="003E5676"/>
    <w:rsid w:val="003F194F"/>
    <w:rsid w:val="003F1FB7"/>
    <w:rsid w:val="003F5D3F"/>
    <w:rsid w:val="00410C45"/>
    <w:rsid w:val="00413D09"/>
    <w:rsid w:val="004147C4"/>
    <w:rsid w:val="004276D6"/>
    <w:rsid w:val="00430F54"/>
    <w:rsid w:val="00434A7F"/>
    <w:rsid w:val="00435019"/>
    <w:rsid w:val="00437427"/>
    <w:rsid w:val="004413D5"/>
    <w:rsid w:val="00447217"/>
    <w:rsid w:val="00456513"/>
    <w:rsid w:val="00487EC8"/>
    <w:rsid w:val="004B1741"/>
    <w:rsid w:val="004C330E"/>
    <w:rsid w:val="004C471D"/>
    <w:rsid w:val="004D4990"/>
    <w:rsid w:val="004D6A5E"/>
    <w:rsid w:val="004E5F5E"/>
    <w:rsid w:val="004E65B4"/>
    <w:rsid w:val="004E7538"/>
    <w:rsid w:val="004F759C"/>
    <w:rsid w:val="00521740"/>
    <w:rsid w:val="00532ED7"/>
    <w:rsid w:val="00541A92"/>
    <w:rsid w:val="00562E25"/>
    <w:rsid w:val="00567599"/>
    <w:rsid w:val="00574B2C"/>
    <w:rsid w:val="0058506F"/>
    <w:rsid w:val="005A3262"/>
    <w:rsid w:val="005B4D77"/>
    <w:rsid w:val="005C56CC"/>
    <w:rsid w:val="005D5085"/>
    <w:rsid w:val="006019FD"/>
    <w:rsid w:val="00621AD8"/>
    <w:rsid w:val="006527C2"/>
    <w:rsid w:val="0065747D"/>
    <w:rsid w:val="00665AF5"/>
    <w:rsid w:val="00670639"/>
    <w:rsid w:val="00675409"/>
    <w:rsid w:val="00683DAD"/>
    <w:rsid w:val="00685511"/>
    <w:rsid w:val="00690486"/>
    <w:rsid w:val="00692044"/>
    <w:rsid w:val="00692149"/>
    <w:rsid w:val="006A10CB"/>
    <w:rsid w:val="006A45CF"/>
    <w:rsid w:val="006A4F3E"/>
    <w:rsid w:val="006B4B3E"/>
    <w:rsid w:val="006B67FF"/>
    <w:rsid w:val="006C14B6"/>
    <w:rsid w:val="006C2B91"/>
    <w:rsid w:val="006C42D2"/>
    <w:rsid w:val="006E08F7"/>
    <w:rsid w:val="006E573E"/>
    <w:rsid w:val="006F42DE"/>
    <w:rsid w:val="0070070D"/>
    <w:rsid w:val="0070081E"/>
    <w:rsid w:val="00715980"/>
    <w:rsid w:val="00717D2D"/>
    <w:rsid w:val="00732B45"/>
    <w:rsid w:val="00744790"/>
    <w:rsid w:val="00755F77"/>
    <w:rsid w:val="007661B0"/>
    <w:rsid w:val="00777299"/>
    <w:rsid w:val="00777B04"/>
    <w:rsid w:val="00777E2C"/>
    <w:rsid w:val="00783A6C"/>
    <w:rsid w:val="007A501A"/>
    <w:rsid w:val="007A7967"/>
    <w:rsid w:val="007B1306"/>
    <w:rsid w:val="007B7DE8"/>
    <w:rsid w:val="007C0992"/>
    <w:rsid w:val="007C217D"/>
    <w:rsid w:val="007C2337"/>
    <w:rsid w:val="007C3622"/>
    <w:rsid w:val="007C3C79"/>
    <w:rsid w:val="007E0C28"/>
    <w:rsid w:val="007E2381"/>
    <w:rsid w:val="007E36BD"/>
    <w:rsid w:val="00806C92"/>
    <w:rsid w:val="00807E1B"/>
    <w:rsid w:val="00817894"/>
    <w:rsid w:val="008239EA"/>
    <w:rsid w:val="008245CE"/>
    <w:rsid w:val="00830680"/>
    <w:rsid w:val="008346ED"/>
    <w:rsid w:val="0084603A"/>
    <w:rsid w:val="008466D8"/>
    <w:rsid w:val="00852704"/>
    <w:rsid w:val="00866C9B"/>
    <w:rsid w:val="00872256"/>
    <w:rsid w:val="00885A3B"/>
    <w:rsid w:val="008953A5"/>
    <w:rsid w:val="008A518E"/>
    <w:rsid w:val="008A6E4B"/>
    <w:rsid w:val="008A6E8B"/>
    <w:rsid w:val="008A7169"/>
    <w:rsid w:val="008A7294"/>
    <w:rsid w:val="008C44FD"/>
    <w:rsid w:val="008D07D4"/>
    <w:rsid w:val="008D2F39"/>
    <w:rsid w:val="008D3378"/>
    <w:rsid w:val="008E0517"/>
    <w:rsid w:val="008E3B01"/>
    <w:rsid w:val="008E69FA"/>
    <w:rsid w:val="008F36F4"/>
    <w:rsid w:val="00905C0D"/>
    <w:rsid w:val="00907D47"/>
    <w:rsid w:val="00911D33"/>
    <w:rsid w:val="00911E4F"/>
    <w:rsid w:val="00912BFA"/>
    <w:rsid w:val="0091304C"/>
    <w:rsid w:val="00932807"/>
    <w:rsid w:val="00941685"/>
    <w:rsid w:val="00964324"/>
    <w:rsid w:val="00966A13"/>
    <w:rsid w:val="00966AAA"/>
    <w:rsid w:val="00966CFC"/>
    <w:rsid w:val="00977B9A"/>
    <w:rsid w:val="009A16F3"/>
    <w:rsid w:val="009C355F"/>
    <w:rsid w:val="009D0E57"/>
    <w:rsid w:val="009D11A1"/>
    <w:rsid w:val="009D2916"/>
    <w:rsid w:val="009D2D79"/>
    <w:rsid w:val="009D3E79"/>
    <w:rsid w:val="009D3FCE"/>
    <w:rsid w:val="009D4FEC"/>
    <w:rsid w:val="009E4A40"/>
    <w:rsid w:val="00A01385"/>
    <w:rsid w:val="00A03C3F"/>
    <w:rsid w:val="00A06888"/>
    <w:rsid w:val="00A101A4"/>
    <w:rsid w:val="00A165DC"/>
    <w:rsid w:val="00A175FE"/>
    <w:rsid w:val="00A17D79"/>
    <w:rsid w:val="00A20718"/>
    <w:rsid w:val="00A20D7D"/>
    <w:rsid w:val="00A21389"/>
    <w:rsid w:val="00A30A73"/>
    <w:rsid w:val="00A34587"/>
    <w:rsid w:val="00A52ECA"/>
    <w:rsid w:val="00A75235"/>
    <w:rsid w:val="00A95D91"/>
    <w:rsid w:val="00AA2581"/>
    <w:rsid w:val="00AE4473"/>
    <w:rsid w:val="00AE64BA"/>
    <w:rsid w:val="00AF1144"/>
    <w:rsid w:val="00B152C7"/>
    <w:rsid w:val="00B22909"/>
    <w:rsid w:val="00B34D4C"/>
    <w:rsid w:val="00B46FC5"/>
    <w:rsid w:val="00B56D74"/>
    <w:rsid w:val="00B64BA1"/>
    <w:rsid w:val="00B701A1"/>
    <w:rsid w:val="00B74935"/>
    <w:rsid w:val="00B756F1"/>
    <w:rsid w:val="00B820AA"/>
    <w:rsid w:val="00B9120E"/>
    <w:rsid w:val="00B927C2"/>
    <w:rsid w:val="00B92F05"/>
    <w:rsid w:val="00BA0969"/>
    <w:rsid w:val="00BB3432"/>
    <w:rsid w:val="00BC19DB"/>
    <w:rsid w:val="00BD390A"/>
    <w:rsid w:val="00BE1493"/>
    <w:rsid w:val="00BE4E8D"/>
    <w:rsid w:val="00BF14D2"/>
    <w:rsid w:val="00BF4A41"/>
    <w:rsid w:val="00C01A61"/>
    <w:rsid w:val="00C20443"/>
    <w:rsid w:val="00C21C95"/>
    <w:rsid w:val="00C25BE7"/>
    <w:rsid w:val="00C26346"/>
    <w:rsid w:val="00C26A6D"/>
    <w:rsid w:val="00C370B9"/>
    <w:rsid w:val="00C4149D"/>
    <w:rsid w:val="00C46854"/>
    <w:rsid w:val="00C5643D"/>
    <w:rsid w:val="00C56C1A"/>
    <w:rsid w:val="00C80AFD"/>
    <w:rsid w:val="00C83871"/>
    <w:rsid w:val="00CB31A9"/>
    <w:rsid w:val="00CB48FD"/>
    <w:rsid w:val="00CB5255"/>
    <w:rsid w:val="00CB6904"/>
    <w:rsid w:val="00CC0BFE"/>
    <w:rsid w:val="00CC35F5"/>
    <w:rsid w:val="00CD4D47"/>
    <w:rsid w:val="00CD6C54"/>
    <w:rsid w:val="00CF1D99"/>
    <w:rsid w:val="00CF7DD7"/>
    <w:rsid w:val="00D10B5B"/>
    <w:rsid w:val="00D12D75"/>
    <w:rsid w:val="00D27FBF"/>
    <w:rsid w:val="00D30F46"/>
    <w:rsid w:val="00D4290A"/>
    <w:rsid w:val="00D51216"/>
    <w:rsid w:val="00D73B5E"/>
    <w:rsid w:val="00D8397D"/>
    <w:rsid w:val="00D87B32"/>
    <w:rsid w:val="00D95C23"/>
    <w:rsid w:val="00DA4600"/>
    <w:rsid w:val="00DB50BB"/>
    <w:rsid w:val="00DB63B4"/>
    <w:rsid w:val="00DD716B"/>
    <w:rsid w:val="00DE70C3"/>
    <w:rsid w:val="00DF5411"/>
    <w:rsid w:val="00E02254"/>
    <w:rsid w:val="00E10DB9"/>
    <w:rsid w:val="00E113E1"/>
    <w:rsid w:val="00E14A86"/>
    <w:rsid w:val="00E30527"/>
    <w:rsid w:val="00E35F64"/>
    <w:rsid w:val="00E44946"/>
    <w:rsid w:val="00E45ADB"/>
    <w:rsid w:val="00E46076"/>
    <w:rsid w:val="00E60BF6"/>
    <w:rsid w:val="00E6236D"/>
    <w:rsid w:val="00E82719"/>
    <w:rsid w:val="00E83999"/>
    <w:rsid w:val="00EA06D3"/>
    <w:rsid w:val="00EA6C26"/>
    <w:rsid w:val="00EA7294"/>
    <w:rsid w:val="00EB26D5"/>
    <w:rsid w:val="00EB30D5"/>
    <w:rsid w:val="00EC2C6B"/>
    <w:rsid w:val="00ED182A"/>
    <w:rsid w:val="00EE018B"/>
    <w:rsid w:val="00EE2D00"/>
    <w:rsid w:val="00EF0243"/>
    <w:rsid w:val="00F03DC5"/>
    <w:rsid w:val="00F079B4"/>
    <w:rsid w:val="00F07B6E"/>
    <w:rsid w:val="00F17133"/>
    <w:rsid w:val="00F2164B"/>
    <w:rsid w:val="00F35B7F"/>
    <w:rsid w:val="00F410CE"/>
    <w:rsid w:val="00F539C7"/>
    <w:rsid w:val="00F56562"/>
    <w:rsid w:val="00F73520"/>
    <w:rsid w:val="00F85D12"/>
    <w:rsid w:val="00F90266"/>
    <w:rsid w:val="00F95BF9"/>
    <w:rsid w:val="00FA3A54"/>
    <w:rsid w:val="00FB1D09"/>
    <w:rsid w:val="00FC2C2E"/>
    <w:rsid w:val="00FC3B1D"/>
    <w:rsid w:val="00FD6160"/>
    <w:rsid w:val="00FD6582"/>
    <w:rsid w:val="00FE6A4C"/>
    <w:rsid w:val="00FF17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7A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8" w:uiPriority="3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Title" w:qFormat="1"/>
    <w:lsdException w:name="Body Text" w:uiPriority="99"/>
    <w:lsdException w:name="Body Text Indent" w:uiPriority="99"/>
    <w:lsdException w:name="Subtitle" w:qFormat="1"/>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No Spacing" w:qFormat="1"/>
    <w:lsdException w:name="Revision"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A6E4B"/>
    <w:rPr>
      <w:rFonts w:ascii="Times New Roman" w:eastAsia="Times New Roman" w:hAnsi="Times New Roman"/>
    </w:rPr>
  </w:style>
  <w:style w:type="paragraph" w:styleId="Heading1">
    <w:name w:val="heading 1"/>
    <w:basedOn w:val="Normal"/>
    <w:next w:val="Normal"/>
    <w:link w:val="Heading1Char"/>
    <w:uiPriority w:val="9"/>
    <w:qFormat/>
    <w:rsid w:val="008A6E4B"/>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8A6E4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8A6E4B"/>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8A6E4B"/>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8A6E4B"/>
    <w:rPr>
      <w:rFonts w:ascii="Tahoma" w:hAnsi="Tahoma" w:cs="Tahoma"/>
      <w:sz w:val="16"/>
      <w:szCs w:val="16"/>
    </w:rPr>
  </w:style>
  <w:style w:type="character" w:customStyle="1" w:styleId="BalloonTextChar">
    <w:name w:val="Balloon Text Char"/>
    <w:rsid w:val="00A579E0"/>
    <w:rPr>
      <w:rFonts w:ascii="Lucida Grande" w:hAnsi="Lucida Grande"/>
      <w:sz w:val="18"/>
      <w:szCs w:val="18"/>
    </w:rPr>
  </w:style>
  <w:style w:type="character" w:customStyle="1" w:styleId="Heading1Char">
    <w:name w:val="Heading 1 Char"/>
    <w:link w:val="Heading1"/>
    <w:uiPriority w:val="9"/>
    <w:rsid w:val="00CC35F5"/>
    <w:rPr>
      <w:rFonts w:ascii="Arial" w:eastAsia="Times New Roman" w:hAnsi="Arial"/>
      <w:b/>
      <w:kern w:val="32"/>
      <w:sz w:val="32"/>
    </w:rPr>
  </w:style>
  <w:style w:type="character" w:customStyle="1" w:styleId="Heading2Char">
    <w:name w:val="Heading 2 Char"/>
    <w:link w:val="Heading2"/>
    <w:uiPriority w:val="9"/>
    <w:rsid w:val="008A6E4B"/>
    <w:rPr>
      <w:rFonts w:eastAsia="Times New Roman"/>
      <w:b/>
      <w:bCs/>
      <w:i/>
      <w:iCs/>
      <w:sz w:val="28"/>
      <w:szCs w:val="28"/>
    </w:rPr>
  </w:style>
  <w:style w:type="paragraph" w:styleId="Footer">
    <w:name w:val="footer"/>
    <w:basedOn w:val="Normal"/>
    <w:link w:val="FooterChar"/>
    <w:uiPriority w:val="99"/>
    <w:rsid w:val="00CC35F5"/>
    <w:pPr>
      <w:tabs>
        <w:tab w:val="center" w:pos="4320"/>
        <w:tab w:val="right" w:pos="8640"/>
      </w:tabs>
    </w:pPr>
    <w:rPr>
      <w:lang w:val="x-none" w:eastAsia="x-none"/>
    </w:rPr>
  </w:style>
  <w:style w:type="character" w:customStyle="1" w:styleId="FooterChar">
    <w:name w:val="Footer Char"/>
    <w:link w:val="Footer"/>
    <w:uiPriority w:val="99"/>
    <w:rsid w:val="00CC35F5"/>
    <w:rPr>
      <w:rFonts w:ascii="Times New Roman" w:eastAsia="Times New Roman" w:hAnsi="Times New Roman" w:cs="Times New Roman"/>
    </w:rPr>
  </w:style>
  <w:style w:type="character" w:styleId="PageNumber">
    <w:name w:val="page number"/>
    <w:basedOn w:val="DefaultParagraphFont"/>
    <w:uiPriority w:val="99"/>
    <w:rsid w:val="00CC35F5"/>
  </w:style>
  <w:style w:type="paragraph" w:styleId="FootnoteText">
    <w:name w:val="footnote text"/>
    <w:basedOn w:val="Normal"/>
    <w:link w:val="FootnoteTextChar"/>
    <w:uiPriority w:val="99"/>
    <w:rsid w:val="00CC35F5"/>
    <w:rPr>
      <w:lang w:val="x-none" w:eastAsia="x-none"/>
    </w:rPr>
  </w:style>
  <w:style w:type="character" w:customStyle="1" w:styleId="FootnoteTextChar">
    <w:name w:val="Footnote Text Char"/>
    <w:link w:val="FootnoteText"/>
    <w:uiPriority w:val="99"/>
    <w:rsid w:val="00CC35F5"/>
    <w:rPr>
      <w:rFonts w:ascii="Times New Roman" w:eastAsia="Times New Roman" w:hAnsi="Times New Roman" w:cs="Times New Roman"/>
      <w:sz w:val="20"/>
      <w:szCs w:val="20"/>
    </w:rPr>
  </w:style>
  <w:style w:type="character" w:styleId="Hyperlink">
    <w:name w:val="Hyperlink"/>
    <w:uiPriority w:val="99"/>
    <w:rsid w:val="008A6E4B"/>
    <w:rPr>
      <w:color w:val="0000FF"/>
      <w:u w:val="none"/>
    </w:rPr>
  </w:style>
  <w:style w:type="character" w:customStyle="1" w:styleId="p12">
    <w:name w:val="p12"/>
    <w:basedOn w:val="DefaultParagraphFont"/>
    <w:rsid w:val="00CC35F5"/>
  </w:style>
  <w:style w:type="paragraph" w:styleId="HTMLPreformatted">
    <w:name w:val="HTML Preformatted"/>
    <w:basedOn w:val="Normal"/>
    <w:link w:val="HTMLPreformattedChar"/>
    <w:uiPriority w:val="99"/>
    <w:rsid w:val="00CC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CC35F5"/>
    <w:rPr>
      <w:rFonts w:ascii="Courier New" w:eastAsia="Times New Roman" w:hAnsi="Courier New" w:cs="Courier New"/>
      <w:sz w:val="20"/>
      <w:szCs w:val="20"/>
    </w:rPr>
  </w:style>
  <w:style w:type="character" w:styleId="Emphasis">
    <w:name w:val="Emphasis"/>
    <w:uiPriority w:val="20"/>
    <w:qFormat/>
    <w:rsid w:val="00CC35F5"/>
    <w:rPr>
      <w:i/>
      <w:iCs/>
    </w:rPr>
  </w:style>
  <w:style w:type="paragraph" w:styleId="Header">
    <w:name w:val="header"/>
    <w:basedOn w:val="Normal"/>
    <w:link w:val="HeaderChar"/>
    <w:uiPriority w:val="99"/>
    <w:rsid w:val="00CC35F5"/>
    <w:pPr>
      <w:tabs>
        <w:tab w:val="center" w:pos="4320"/>
        <w:tab w:val="right" w:pos="8640"/>
      </w:tabs>
    </w:pPr>
    <w:rPr>
      <w:lang w:val="x-none" w:eastAsia="x-none"/>
    </w:rPr>
  </w:style>
  <w:style w:type="character" w:customStyle="1" w:styleId="HeaderChar">
    <w:name w:val="Header Char"/>
    <w:link w:val="Header"/>
    <w:uiPriority w:val="99"/>
    <w:rsid w:val="00CC35F5"/>
    <w:rPr>
      <w:rFonts w:ascii="Times New Roman" w:eastAsia="Times New Roman" w:hAnsi="Times New Roman" w:cs="Times New Roman"/>
    </w:rPr>
  </w:style>
  <w:style w:type="table" w:styleId="TableGrid">
    <w:name w:val="Table Grid"/>
    <w:basedOn w:val="TableNormal"/>
    <w:uiPriority w:val="59"/>
    <w:rsid w:val="00CC35F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CC35F5"/>
    <w:pPr>
      <w:spacing w:before="100" w:beforeAutospacing="1" w:after="100" w:afterAutospacing="1"/>
    </w:pPr>
  </w:style>
  <w:style w:type="character" w:customStyle="1" w:styleId="m">
    <w:name w:val="m"/>
    <w:basedOn w:val="DefaultParagraphFont"/>
    <w:rsid w:val="00CC35F5"/>
  </w:style>
  <w:style w:type="paragraph" w:styleId="NormalWeb">
    <w:name w:val="Normal (Web)"/>
    <w:basedOn w:val="Normal"/>
    <w:uiPriority w:val="99"/>
    <w:rsid w:val="00CC35F5"/>
    <w:pPr>
      <w:spacing w:before="100" w:beforeAutospacing="1" w:after="100" w:afterAutospacing="1"/>
    </w:pPr>
  </w:style>
  <w:style w:type="character" w:customStyle="1" w:styleId="grame">
    <w:name w:val="grame"/>
    <w:basedOn w:val="DefaultParagraphFont"/>
    <w:rsid w:val="00CC35F5"/>
  </w:style>
  <w:style w:type="character" w:styleId="FollowedHyperlink">
    <w:name w:val="FollowedHyperlink"/>
    <w:uiPriority w:val="99"/>
    <w:rsid w:val="00CC35F5"/>
    <w:rPr>
      <w:color w:val="800080"/>
      <w:u w:val="single"/>
    </w:rPr>
  </w:style>
  <w:style w:type="character" w:customStyle="1" w:styleId="BalloonTextChar1">
    <w:name w:val="Balloon Text Char1"/>
    <w:link w:val="BalloonText"/>
    <w:rsid w:val="00CC35F5"/>
    <w:rPr>
      <w:rFonts w:ascii="Tahoma" w:eastAsia="Times New Roman" w:hAnsi="Tahoma" w:cs="Tahoma"/>
      <w:sz w:val="16"/>
      <w:szCs w:val="16"/>
    </w:rPr>
  </w:style>
  <w:style w:type="paragraph" w:customStyle="1" w:styleId="ColorfulList-Accent11">
    <w:name w:val="Colorful List - Accent 11"/>
    <w:basedOn w:val="Normal"/>
    <w:uiPriority w:val="34"/>
    <w:qFormat/>
    <w:rsid w:val="00CC35F5"/>
    <w:pPr>
      <w:ind w:left="720"/>
      <w:contextualSpacing/>
    </w:pPr>
  </w:style>
  <w:style w:type="paragraph" w:customStyle="1" w:styleId="level1">
    <w:name w:val="level1"/>
    <w:basedOn w:val="Normal"/>
    <w:rsid w:val="00CC35F5"/>
    <w:pPr>
      <w:spacing w:before="100" w:beforeAutospacing="1" w:after="100" w:afterAutospacing="1"/>
    </w:pPr>
  </w:style>
  <w:style w:type="character" w:styleId="Strong">
    <w:name w:val="Strong"/>
    <w:uiPriority w:val="22"/>
    <w:qFormat/>
    <w:rsid w:val="00CC35F5"/>
    <w:rPr>
      <w:b/>
      <w:bCs/>
    </w:rPr>
  </w:style>
  <w:style w:type="paragraph" w:customStyle="1" w:styleId="Level10">
    <w:name w:val="Level 1"/>
    <w:rsid w:val="00CC35F5"/>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CC35F5"/>
  </w:style>
  <w:style w:type="character" w:customStyle="1" w:styleId="fieldauthors">
    <w:name w:val="field_authors"/>
    <w:basedOn w:val="DefaultParagraphFont"/>
    <w:rsid w:val="00CC35F5"/>
  </w:style>
  <w:style w:type="character" w:customStyle="1" w:styleId="personname">
    <w:name w:val="person_name"/>
    <w:basedOn w:val="DefaultParagraphFont"/>
    <w:rsid w:val="00CC35F5"/>
  </w:style>
  <w:style w:type="character" w:customStyle="1" w:styleId="fieldyear">
    <w:name w:val="field_year"/>
    <w:basedOn w:val="DefaultParagraphFont"/>
    <w:rsid w:val="00CC35F5"/>
  </w:style>
  <w:style w:type="character" w:customStyle="1" w:styleId="fieldtitle">
    <w:name w:val="field_title"/>
    <w:basedOn w:val="DefaultParagraphFont"/>
    <w:rsid w:val="00CC35F5"/>
  </w:style>
  <w:style w:type="character" w:customStyle="1" w:styleId="fieldpublication">
    <w:name w:val="field_publication"/>
    <w:basedOn w:val="DefaultParagraphFont"/>
    <w:rsid w:val="00CC35F5"/>
  </w:style>
  <w:style w:type="character" w:customStyle="1" w:styleId="fieldvolume">
    <w:name w:val="field_volume"/>
    <w:basedOn w:val="DefaultParagraphFont"/>
    <w:rsid w:val="00CC35F5"/>
  </w:style>
  <w:style w:type="character" w:customStyle="1" w:styleId="fieldpages">
    <w:name w:val="field_pages"/>
    <w:basedOn w:val="DefaultParagraphFont"/>
    <w:rsid w:val="00CC35F5"/>
  </w:style>
  <w:style w:type="character" w:styleId="HTMLCite">
    <w:name w:val="HTML Cite"/>
    <w:uiPriority w:val="99"/>
    <w:unhideWhenUsed/>
    <w:rsid w:val="00CC35F5"/>
    <w:rPr>
      <w:i w:val="0"/>
      <w:iCs w:val="0"/>
    </w:rPr>
  </w:style>
  <w:style w:type="character" w:customStyle="1" w:styleId="title201">
    <w:name w:val="title201"/>
    <w:rsid w:val="00CC35F5"/>
    <w:rPr>
      <w:b/>
      <w:bCs/>
      <w:color w:val="990000"/>
      <w:sz w:val="20"/>
      <w:szCs w:val="20"/>
    </w:rPr>
  </w:style>
  <w:style w:type="character" w:customStyle="1" w:styleId="term1">
    <w:name w:val="term1"/>
    <w:rsid w:val="00CC35F5"/>
    <w:rPr>
      <w:b/>
      <w:bCs/>
      <w:color w:val="000066"/>
    </w:rPr>
  </w:style>
  <w:style w:type="character" w:customStyle="1" w:styleId="addtitle11">
    <w:name w:val="addtitle11"/>
    <w:rsid w:val="00CC35F5"/>
    <w:rPr>
      <w:rFonts w:ascii="Verdana" w:hAnsi="Verdana" w:hint="default"/>
      <w:b w:val="0"/>
      <w:bCs w:val="0"/>
      <w:sz w:val="38"/>
      <w:szCs w:val="38"/>
    </w:rPr>
  </w:style>
  <w:style w:type="paragraph" w:customStyle="1" w:styleId="ParaNoInd">
    <w:name w:val="ParaNoInd"/>
    <w:basedOn w:val="Normal"/>
    <w:rsid w:val="00CC35F5"/>
    <w:pPr>
      <w:spacing w:line="240" w:lineRule="exact"/>
      <w:jc w:val="both"/>
    </w:pPr>
  </w:style>
  <w:style w:type="paragraph" w:styleId="PlainText">
    <w:name w:val="Plain Text"/>
    <w:basedOn w:val="Normal"/>
    <w:link w:val="PlainTextChar"/>
    <w:uiPriority w:val="99"/>
    <w:unhideWhenUsed/>
    <w:rsid w:val="00CC35F5"/>
    <w:rPr>
      <w:rFonts w:ascii="Consolas" w:eastAsia="Calibri" w:hAnsi="Consolas"/>
      <w:sz w:val="21"/>
      <w:szCs w:val="21"/>
      <w:lang w:val="x-none" w:eastAsia="x-none"/>
    </w:rPr>
  </w:style>
  <w:style w:type="character" w:customStyle="1" w:styleId="PlainTextChar">
    <w:name w:val="Plain Text Char"/>
    <w:link w:val="PlainText"/>
    <w:uiPriority w:val="99"/>
    <w:rsid w:val="00CC35F5"/>
    <w:rPr>
      <w:rFonts w:ascii="Consolas" w:eastAsia="Calibri" w:hAnsi="Consolas" w:cs="Times New Roman"/>
      <w:sz w:val="21"/>
      <w:szCs w:val="21"/>
    </w:rPr>
  </w:style>
  <w:style w:type="character" w:styleId="CommentReference">
    <w:name w:val="annotation reference"/>
    <w:uiPriority w:val="99"/>
    <w:rsid w:val="008A6E4B"/>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CC35F5"/>
    <w:rPr>
      <w:lang w:val="x-none" w:eastAsia="x-none"/>
    </w:rPr>
  </w:style>
  <w:style w:type="character" w:customStyle="1" w:styleId="CommentTextChar">
    <w:name w:val="Comment Text Char"/>
    <w:link w:val="CommentText"/>
    <w:uiPriority w:val="99"/>
    <w:rsid w:val="00CC35F5"/>
    <w:rPr>
      <w:rFonts w:ascii="Times New Roman" w:eastAsia="Times New Roman" w:hAnsi="Times New Roman" w:cs="Times New Roman"/>
      <w:sz w:val="20"/>
      <w:szCs w:val="20"/>
    </w:rPr>
  </w:style>
  <w:style w:type="character" w:styleId="FootnoteReference">
    <w:name w:val="footnote reference"/>
    <w:uiPriority w:val="99"/>
    <w:rsid w:val="00CC35F5"/>
    <w:rPr>
      <w:vertAlign w:val="superscript"/>
    </w:rPr>
  </w:style>
  <w:style w:type="paragraph" w:styleId="EndnoteText">
    <w:name w:val="endnote text"/>
    <w:basedOn w:val="Normal"/>
    <w:link w:val="EndnoteTextChar"/>
    <w:uiPriority w:val="99"/>
    <w:unhideWhenUsed/>
    <w:rsid w:val="00157A20"/>
    <w:rPr>
      <w:lang w:val="x-none" w:eastAsia="x-none"/>
    </w:rPr>
  </w:style>
  <w:style w:type="character" w:customStyle="1" w:styleId="EndnoteTextChar">
    <w:name w:val="Endnote Text Char"/>
    <w:link w:val="EndnoteText"/>
    <w:uiPriority w:val="99"/>
    <w:rsid w:val="00157A20"/>
    <w:rPr>
      <w:rFonts w:ascii="Times New Roman" w:eastAsia="Times New Roman" w:hAnsi="Times New Roman" w:cs="Times New Roman"/>
    </w:rPr>
  </w:style>
  <w:style w:type="character" w:styleId="EndnoteReference">
    <w:name w:val="endnote reference"/>
    <w:uiPriority w:val="99"/>
    <w:unhideWhenUsed/>
    <w:rsid w:val="00157A20"/>
    <w:rPr>
      <w:vertAlign w:val="superscript"/>
    </w:rPr>
  </w:style>
  <w:style w:type="character" w:customStyle="1" w:styleId="Heading3Char">
    <w:name w:val="Heading 3 Char"/>
    <w:link w:val="Heading3"/>
    <w:uiPriority w:val="9"/>
    <w:rsid w:val="0084629C"/>
    <w:rPr>
      <w:rFonts w:ascii="Arial" w:eastAsia="Times New Roman" w:hAnsi="Arial"/>
      <w:b/>
      <w:sz w:val="26"/>
    </w:rPr>
  </w:style>
  <w:style w:type="paragraph" w:customStyle="1" w:styleId="ColorfulShading-Accent11">
    <w:name w:val="Colorful Shading - Accent 11"/>
    <w:hidden/>
    <w:uiPriority w:val="99"/>
    <w:semiHidden/>
    <w:rsid w:val="00230DD1"/>
    <w:rPr>
      <w:rFonts w:ascii="Times New Roman" w:eastAsia="Times New Roman" w:hAnsi="Times New Roman"/>
      <w:sz w:val="24"/>
      <w:szCs w:val="24"/>
    </w:rPr>
  </w:style>
  <w:style w:type="paragraph" w:styleId="Caption">
    <w:name w:val="caption"/>
    <w:basedOn w:val="Normal"/>
    <w:next w:val="Normal"/>
    <w:uiPriority w:val="35"/>
    <w:qFormat/>
    <w:rsid w:val="00BC3B96"/>
    <w:rPr>
      <w:b/>
      <w:bCs/>
    </w:rPr>
  </w:style>
  <w:style w:type="paragraph" w:styleId="BodyTextIndent">
    <w:name w:val="Body Text Indent"/>
    <w:basedOn w:val="Normal"/>
    <w:link w:val="BodyTextIndentChar"/>
    <w:uiPriority w:val="99"/>
    <w:unhideWhenUsed/>
    <w:rsid w:val="00356210"/>
    <w:pPr>
      <w:spacing w:line="480" w:lineRule="auto"/>
      <w:ind w:left="720"/>
    </w:pPr>
    <w:rPr>
      <w:lang w:val="x-none" w:eastAsia="x-none"/>
    </w:rPr>
  </w:style>
  <w:style w:type="character" w:customStyle="1" w:styleId="BodyTextIndentChar">
    <w:name w:val="Body Text Indent Char"/>
    <w:link w:val="BodyTextIndent"/>
    <w:uiPriority w:val="99"/>
    <w:rsid w:val="00356210"/>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3F574E"/>
    <w:pPr>
      <w:spacing w:line="480" w:lineRule="auto"/>
      <w:ind w:left="360"/>
    </w:pPr>
    <w:rPr>
      <w:lang w:val="x-none" w:eastAsia="x-none"/>
    </w:rPr>
  </w:style>
  <w:style w:type="character" w:customStyle="1" w:styleId="BodyTextIndent2Char">
    <w:name w:val="Body Text Indent 2 Char"/>
    <w:link w:val="BodyTextIndent2"/>
    <w:uiPriority w:val="99"/>
    <w:rsid w:val="003F574E"/>
    <w:rPr>
      <w:rFonts w:ascii="Times New Roman" w:eastAsia="Times New Roman" w:hAnsi="Times New Roman"/>
      <w:sz w:val="24"/>
      <w:szCs w:val="24"/>
    </w:rPr>
  </w:style>
  <w:style w:type="paragraph" w:customStyle="1" w:styleId="Default">
    <w:name w:val="Default"/>
    <w:rsid w:val="007F19D4"/>
    <w:pPr>
      <w:widowControl w:val="0"/>
      <w:autoSpaceDE w:val="0"/>
      <w:autoSpaceDN w:val="0"/>
      <w:adjustRightInd w:val="0"/>
    </w:pPr>
    <w:rPr>
      <w:rFonts w:ascii="Nimbus Roman No9 L" w:eastAsia="Times New Roman" w:hAnsi="Nimbus Roman No9 L" w:cs="Nimbus Roman No9 L"/>
      <w:color w:val="000000"/>
      <w:sz w:val="24"/>
      <w:szCs w:val="24"/>
    </w:rPr>
  </w:style>
  <w:style w:type="paragraph" w:styleId="BodyText">
    <w:name w:val="Body Text"/>
    <w:basedOn w:val="Normal"/>
    <w:link w:val="BodyTextChar"/>
    <w:uiPriority w:val="99"/>
    <w:semiHidden/>
    <w:unhideWhenUsed/>
    <w:rsid w:val="00DC2175"/>
    <w:pPr>
      <w:spacing w:after="120"/>
    </w:pPr>
    <w:rPr>
      <w:lang w:val="x-none" w:eastAsia="x-none"/>
    </w:rPr>
  </w:style>
  <w:style w:type="character" w:customStyle="1" w:styleId="BodyTextChar">
    <w:name w:val="Body Text Char"/>
    <w:link w:val="BodyText"/>
    <w:uiPriority w:val="99"/>
    <w:semiHidden/>
    <w:rsid w:val="00DC2175"/>
    <w:rPr>
      <w:rFonts w:ascii="Times New Roman" w:eastAsia="Times New Roman" w:hAnsi="Times New Roman"/>
      <w:sz w:val="24"/>
      <w:szCs w:val="24"/>
    </w:rPr>
  </w:style>
  <w:style w:type="paragraph" w:styleId="BodyTextIndent3">
    <w:name w:val="Body Text Indent 3"/>
    <w:basedOn w:val="Normal"/>
    <w:link w:val="BodyTextIndent3Char"/>
    <w:uiPriority w:val="99"/>
    <w:unhideWhenUsed/>
    <w:rsid w:val="0048240B"/>
    <w:pPr>
      <w:spacing w:line="480" w:lineRule="auto"/>
      <w:ind w:firstLine="720"/>
    </w:pPr>
    <w:rPr>
      <w:lang w:val="x-none" w:eastAsia="x-none"/>
    </w:rPr>
  </w:style>
  <w:style w:type="character" w:customStyle="1" w:styleId="BodyTextIndent3Char">
    <w:name w:val="Body Text Indent 3 Char"/>
    <w:link w:val="BodyTextIndent3"/>
    <w:uiPriority w:val="99"/>
    <w:rsid w:val="0048240B"/>
    <w:rPr>
      <w:rFonts w:ascii="Times New Roman" w:eastAsia="Times New Roman" w:hAnsi="Times New Roman"/>
      <w:sz w:val="24"/>
      <w:szCs w:val="24"/>
    </w:rPr>
  </w:style>
  <w:style w:type="character" w:customStyle="1" w:styleId="apple-style-span">
    <w:name w:val="apple-style-span"/>
    <w:rsid w:val="008640EE"/>
  </w:style>
  <w:style w:type="paragraph" w:styleId="CommentSubject">
    <w:name w:val="annotation subject"/>
    <w:basedOn w:val="CommentText"/>
    <w:next w:val="CommentText"/>
    <w:link w:val="CommentSubjectChar"/>
    <w:uiPriority w:val="99"/>
    <w:semiHidden/>
    <w:unhideWhenUsed/>
    <w:rsid w:val="00520DB9"/>
    <w:rPr>
      <w:rFonts w:ascii="Cambria" w:eastAsia="Cambria" w:hAnsi="Cambria"/>
      <w:sz w:val="24"/>
      <w:lang w:val="en-US" w:eastAsia="en-US"/>
    </w:rPr>
  </w:style>
  <w:style w:type="character" w:customStyle="1" w:styleId="CommentSubjectChar">
    <w:name w:val="Comment Subject Char"/>
    <w:link w:val="CommentSubject"/>
    <w:uiPriority w:val="99"/>
    <w:rsid w:val="008A6E4B"/>
    <w:rPr>
      <w:sz w:val="24"/>
      <w:lang w:val="en-US" w:eastAsia="en-US" w:bidi="ar-SA"/>
    </w:rPr>
  </w:style>
  <w:style w:type="paragraph" w:styleId="ListParagraph">
    <w:name w:val="List Paragraph"/>
    <w:basedOn w:val="Normal"/>
    <w:uiPriority w:val="34"/>
    <w:qFormat/>
    <w:rsid w:val="00B9120E"/>
    <w:pPr>
      <w:ind w:left="720"/>
      <w:contextualSpacing/>
    </w:pPr>
  </w:style>
  <w:style w:type="character" w:customStyle="1" w:styleId="aubase">
    <w:name w:val="au_base"/>
    <w:rsid w:val="008A6E4B"/>
    <w:rPr>
      <w:sz w:val="24"/>
    </w:rPr>
  </w:style>
  <w:style w:type="character" w:customStyle="1" w:styleId="aucollab">
    <w:name w:val="au_collab"/>
    <w:basedOn w:val="aubase"/>
    <w:rsid w:val="008A6E4B"/>
    <w:rPr>
      <w:sz w:val="24"/>
      <w:bdr w:val="none" w:sz="0" w:space="0" w:color="auto"/>
      <w:shd w:val="clear" w:color="auto" w:fill="C0C0C0"/>
    </w:rPr>
  </w:style>
  <w:style w:type="character" w:customStyle="1" w:styleId="audeg">
    <w:name w:val="au_deg"/>
    <w:basedOn w:val="aubase"/>
    <w:rsid w:val="008A6E4B"/>
    <w:rPr>
      <w:sz w:val="24"/>
      <w:bdr w:val="none" w:sz="0" w:space="0" w:color="auto"/>
      <w:shd w:val="clear" w:color="auto" w:fill="FFFF00"/>
    </w:rPr>
  </w:style>
  <w:style w:type="character" w:customStyle="1" w:styleId="aufname">
    <w:name w:val="au_fname"/>
    <w:basedOn w:val="aubase"/>
    <w:rsid w:val="008A6E4B"/>
    <w:rPr>
      <w:sz w:val="24"/>
      <w:bdr w:val="none" w:sz="0" w:space="0" w:color="auto"/>
      <w:shd w:val="clear" w:color="auto" w:fill="FFFFCC"/>
    </w:rPr>
  </w:style>
  <w:style w:type="character" w:customStyle="1" w:styleId="aurole">
    <w:name w:val="au_role"/>
    <w:basedOn w:val="aubase"/>
    <w:rsid w:val="008A6E4B"/>
    <w:rPr>
      <w:sz w:val="24"/>
      <w:bdr w:val="none" w:sz="0" w:space="0" w:color="auto"/>
      <w:shd w:val="clear" w:color="auto" w:fill="808000"/>
    </w:rPr>
  </w:style>
  <w:style w:type="character" w:customStyle="1" w:styleId="ausuffix">
    <w:name w:val="au_suffix"/>
    <w:basedOn w:val="aubase"/>
    <w:rsid w:val="008A6E4B"/>
    <w:rPr>
      <w:sz w:val="24"/>
      <w:bdr w:val="none" w:sz="0" w:space="0" w:color="auto"/>
      <w:shd w:val="clear" w:color="auto" w:fill="FF00FF"/>
    </w:rPr>
  </w:style>
  <w:style w:type="character" w:customStyle="1" w:styleId="ausurname">
    <w:name w:val="au_surname"/>
    <w:basedOn w:val="aubase"/>
    <w:rsid w:val="008A6E4B"/>
    <w:rPr>
      <w:sz w:val="24"/>
      <w:bdr w:val="none" w:sz="0" w:space="0" w:color="auto"/>
      <w:shd w:val="clear" w:color="auto" w:fill="CCFF99"/>
    </w:rPr>
  </w:style>
  <w:style w:type="character" w:customStyle="1" w:styleId="bibbase">
    <w:name w:val="bib_base"/>
    <w:rsid w:val="008A6E4B"/>
    <w:rPr>
      <w:sz w:val="24"/>
    </w:rPr>
  </w:style>
  <w:style w:type="character" w:customStyle="1" w:styleId="bibarticle">
    <w:name w:val="bib_article"/>
    <w:basedOn w:val="bibbase"/>
    <w:rsid w:val="008A6E4B"/>
    <w:rPr>
      <w:sz w:val="24"/>
      <w:bdr w:val="none" w:sz="0" w:space="0" w:color="auto"/>
      <w:shd w:val="clear" w:color="auto" w:fill="CCFFFF"/>
    </w:rPr>
  </w:style>
  <w:style w:type="character" w:customStyle="1" w:styleId="bibcomment">
    <w:name w:val="bib_comment"/>
    <w:basedOn w:val="bibbase"/>
    <w:rsid w:val="008A6E4B"/>
    <w:rPr>
      <w:sz w:val="24"/>
    </w:rPr>
  </w:style>
  <w:style w:type="character" w:customStyle="1" w:styleId="bibdeg">
    <w:name w:val="bib_deg"/>
    <w:basedOn w:val="bibbase"/>
    <w:rsid w:val="008A6E4B"/>
    <w:rPr>
      <w:sz w:val="24"/>
    </w:rPr>
  </w:style>
  <w:style w:type="character" w:customStyle="1" w:styleId="bibdoi">
    <w:name w:val="bib_doi"/>
    <w:basedOn w:val="bibbase"/>
    <w:rsid w:val="008A6E4B"/>
    <w:rPr>
      <w:sz w:val="24"/>
      <w:bdr w:val="none" w:sz="0" w:space="0" w:color="auto"/>
      <w:shd w:val="clear" w:color="auto" w:fill="CCFFCC"/>
    </w:rPr>
  </w:style>
  <w:style w:type="character" w:customStyle="1" w:styleId="bibetal">
    <w:name w:val="bib_etal"/>
    <w:basedOn w:val="bibbase"/>
    <w:rsid w:val="008A6E4B"/>
    <w:rPr>
      <w:sz w:val="24"/>
      <w:bdr w:val="none" w:sz="0" w:space="0" w:color="auto"/>
      <w:shd w:val="clear" w:color="auto" w:fill="CCFF99"/>
    </w:rPr>
  </w:style>
  <w:style w:type="character" w:customStyle="1" w:styleId="bibfname">
    <w:name w:val="bib_fname"/>
    <w:basedOn w:val="bibbase"/>
    <w:rsid w:val="008A6E4B"/>
    <w:rPr>
      <w:sz w:val="24"/>
      <w:bdr w:val="none" w:sz="0" w:space="0" w:color="auto"/>
      <w:shd w:val="clear" w:color="auto" w:fill="FFFFCC"/>
    </w:rPr>
  </w:style>
  <w:style w:type="character" w:customStyle="1" w:styleId="bibfpage">
    <w:name w:val="bib_fpage"/>
    <w:basedOn w:val="bibbase"/>
    <w:rsid w:val="008A6E4B"/>
    <w:rPr>
      <w:sz w:val="24"/>
      <w:bdr w:val="none" w:sz="0" w:space="0" w:color="auto"/>
      <w:shd w:val="clear" w:color="auto" w:fill="E6E6E6"/>
    </w:rPr>
  </w:style>
  <w:style w:type="character" w:customStyle="1" w:styleId="bibissue">
    <w:name w:val="bib_issue"/>
    <w:basedOn w:val="bibbase"/>
    <w:rsid w:val="008A6E4B"/>
    <w:rPr>
      <w:sz w:val="24"/>
      <w:bdr w:val="none" w:sz="0" w:space="0" w:color="auto"/>
      <w:shd w:val="clear" w:color="auto" w:fill="FFFFAB"/>
    </w:rPr>
  </w:style>
  <w:style w:type="character" w:customStyle="1" w:styleId="bibjournal">
    <w:name w:val="bib_journal"/>
    <w:basedOn w:val="bibbase"/>
    <w:rsid w:val="008A6E4B"/>
    <w:rPr>
      <w:sz w:val="24"/>
      <w:bdr w:val="none" w:sz="0" w:space="0" w:color="auto"/>
      <w:shd w:val="clear" w:color="auto" w:fill="F9DECF"/>
    </w:rPr>
  </w:style>
  <w:style w:type="character" w:customStyle="1" w:styleId="biblpage">
    <w:name w:val="bib_lpage"/>
    <w:basedOn w:val="bibbase"/>
    <w:rsid w:val="008A6E4B"/>
    <w:rPr>
      <w:sz w:val="24"/>
      <w:bdr w:val="none" w:sz="0" w:space="0" w:color="auto"/>
      <w:shd w:val="clear" w:color="auto" w:fill="D9D9D9"/>
    </w:rPr>
  </w:style>
  <w:style w:type="character" w:customStyle="1" w:styleId="bibnumber">
    <w:name w:val="bib_number"/>
    <w:basedOn w:val="bibbase"/>
    <w:rsid w:val="008A6E4B"/>
    <w:rPr>
      <w:sz w:val="24"/>
      <w:bdr w:val="none" w:sz="0" w:space="0" w:color="auto"/>
      <w:shd w:val="clear" w:color="auto" w:fill="CCCCFF"/>
    </w:rPr>
  </w:style>
  <w:style w:type="character" w:customStyle="1" w:styleId="biborganization">
    <w:name w:val="bib_organization"/>
    <w:basedOn w:val="bibbase"/>
    <w:rsid w:val="008A6E4B"/>
    <w:rPr>
      <w:sz w:val="24"/>
      <w:bdr w:val="none" w:sz="0" w:space="0" w:color="auto"/>
      <w:shd w:val="clear" w:color="auto" w:fill="CCFF99"/>
    </w:rPr>
  </w:style>
  <w:style w:type="character" w:customStyle="1" w:styleId="bibsuffix">
    <w:name w:val="bib_suffix"/>
    <w:basedOn w:val="bibbase"/>
    <w:rsid w:val="008A6E4B"/>
    <w:rPr>
      <w:sz w:val="24"/>
    </w:rPr>
  </w:style>
  <w:style w:type="character" w:customStyle="1" w:styleId="bibsuppl">
    <w:name w:val="bib_suppl"/>
    <w:basedOn w:val="bibbase"/>
    <w:rsid w:val="008A6E4B"/>
    <w:rPr>
      <w:sz w:val="24"/>
      <w:bdr w:val="none" w:sz="0" w:space="0" w:color="auto"/>
      <w:shd w:val="clear" w:color="auto" w:fill="FFCC66"/>
    </w:rPr>
  </w:style>
  <w:style w:type="character" w:customStyle="1" w:styleId="bibsurname">
    <w:name w:val="bib_surname"/>
    <w:basedOn w:val="bibbase"/>
    <w:rsid w:val="008A6E4B"/>
    <w:rPr>
      <w:sz w:val="24"/>
      <w:bdr w:val="none" w:sz="0" w:space="0" w:color="auto"/>
      <w:shd w:val="clear" w:color="auto" w:fill="CCFF99"/>
    </w:rPr>
  </w:style>
  <w:style w:type="character" w:customStyle="1" w:styleId="bibunpubl">
    <w:name w:val="bib_unpubl"/>
    <w:basedOn w:val="bibbase"/>
    <w:rsid w:val="008A6E4B"/>
    <w:rPr>
      <w:sz w:val="24"/>
    </w:rPr>
  </w:style>
  <w:style w:type="character" w:customStyle="1" w:styleId="biburl">
    <w:name w:val="bib_url"/>
    <w:basedOn w:val="bibbase"/>
    <w:rsid w:val="008A6E4B"/>
    <w:rPr>
      <w:sz w:val="24"/>
      <w:bdr w:val="none" w:sz="0" w:space="0" w:color="auto"/>
      <w:shd w:val="clear" w:color="auto" w:fill="CCFF66"/>
    </w:rPr>
  </w:style>
  <w:style w:type="character" w:customStyle="1" w:styleId="bibvolume">
    <w:name w:val="bib_volume"/>
    <w:basedOn w:val="bibbase"/>
    <w:rsid w:val="008A6E4B"/>
    <w:rPr>
      <w:sz w:val="24"/>
      <w:bdr w:val="none" w:sz="0" w:space="0" w:color="auto"/>
      <w:shd w:val="clear" w:color="auto" w:fill="CCECFF"/>
    </w:rPr>
  </w:style>
  <w:style w:type="character" w:customStyle="1" w:styleId="bibyear">
    <w:name w:val="bib_year"/>
    <w:basedOn w:val="bibbase"/>
    <w:rsid w:val="008A6E4B"/>
    <w:rPr>
      <w:sz w:val="24"/>
      <w:bdr w:val="none" w:sz="0" w:space="0" w:color="auto"/>
      <w:shd w:val="clear" w:color="auto" w:fill="FFCCFF"/>
    </w:rPr>
  </w:style>
  <w:style w:type="character" w:customStyle="1" w:styleId="citebase">
    <w:name w:val="cite_base"/>
    <w:rsid w:val="008A6E4B"/>
    <w:rPr>
      <w:sz w:val="24"/>
    </w:rPr>
  </w:style>
  <w:style w:type="character" w:customStyle="1" w:styleId="citebib">
    <w:name w:val="cite_bib"/>
    <w:basedOn w:val="citebase"/>
    <w:rsid w:val="008A6E4B"/>
    <w:rPr>
      <w:sz w:val="24"/>
      <w:bdr w:val="none" w:sz="0" w:space="0" w:color="auto"/>
      <w:shd w:val="clear" w:color="auto" w:fill="CCFFFF"/>
    </w:rPr>
  </w:style>
  <w:style w:type="character" w:customStyle="1" w:styleId="citebox">
    <w:name w:val="cite_box"/>
    <w:basedOn w:val="citebase"/>
    <w:rsid w:val="008A6E4B"/>
    <w:rPr>
      <w:sz w:val="24"/>
    </w:rPr>
  </w:style>
  <w:style w:type="character" w:customStyle="1" w:styleId="citeen">
    <w:name w:val="cite_en"/>
    <w:basedOn w:val="citebase"/>
    <w:rsid w:val="008A6E4B"/>
    <w:rPr>
      <w:sz w:val="24"/>
      <w:bdr w:val="none" w:sz="0" w:space="0" w:color="auto"/>
      <w:shd w:val="clear" w:color="auto" w:fill="FFFF99"/>
      <w:vertAlign w:val="superscript"/>
    </w:rPr>
  </w:style>
  <w:style w:type="character" w:customStyle="1" w:styleId="citefig">
    <w:name w:val="cite_fig"/>
    <w:basedOn w:val="citebase"/>
    <w:rsid w:val="008A6E4B"/>
    <w:rPr>
      <w:color w:val="auto"/>
      <w:sz w:val="24"/>
      <w:bdr w:val="none" w:sz="0" w:space="0" w:color="auto"/>
      <w:shd w:val="clear" w:color="auto" w:fill="CCFFCC"/>
    </w:rPr>
  </w:style>
  <w:style w:type="character" w:customStyle="1" w:styleId="citefn">
    <w:name w:val="cite_fn"/>
    <w:basedOn w:val="citebase"/>
    <w:rsid w:val="008A6E4B"/>
    <w:rPr>
      <w:color w:val="auto"/>
      <w:sz w:val="24"/>
      <w:bdr w:val="none" w:sz="0" w:space="0" w:color="auto"/>
      <w:shd w:val="clear" w:color="auto" w:fill="FF99CC"/>
      <w:vertAlign w:val="baseline"/>
    </w:rPr>
  </w:style>
  <w:style w:type="character" w:customStyle="1" w:styleId="citetbl">
    <w:name w:val="cite_tbl"/>
    <w:basedOn w:val="citebase"/>
    <w:rsid w:val="008A6E4B"/>
    <w:rPr>
      <w:color w:val="auto"/>
      <w:sz w:val="24"/>
      <w:bdr w:val="none" w:sz="0" w:space="0" w:color="auto"/>
      <w:shd w:val="clear" w:color="auto" w:fill="FF9999"/>
    </w:rPr>
  </w:style>
  <w:style w:type="character" w:customStyle="1" w:styleId="bibextlink">
    <w:name w:val="bib_extlink"/>
    <w:basedOn w:val="bibbase"/>
    <w:rsid w:val="008A6E4B"/>
    <w:rPr>
      <w:sz w:val="24"/>
      <w:bdr w:val="none" w:sz="0" w:space="0" w:color="auto"/>
      <w:shd w:val="clear" w:color="auto" w:fill="6CCE9D"/>
    </w:rPr>
  </w:style>
  <w:style w:type="character" w:customStyle="1" w:styleId="citeeq">
    <w:name w:val="cite_eq"/>
    <w:basedOn w:val="citebase"/>
    <w:rsid w:val="008A6E4B"/>
    <w:rPr>
      <w:sz w:val="24"/>
      <w:bdr w:val="none" w:sz="0" w:space="0" w:color="auto"/>
      <w:shd w:val="clear" w:color="auto" w:fill="FFAE37"/>
    </w:rPr>
  </w:style>
  <w:style w:type="character" w:customStyle="1" w:styleId="bibmedline">
    <w:name w:val="bib_medline"/>
    <w:basedOn w:val="bibbase"/>
    <w:rsid w:val="008A6E4B"/>
    <w:rPr>
      <w:sz w:val="24"/>
    </w:rPr>
  </w:style>
  <w:style w:type="character" w:customStyle="1" w:styleId="citetfn">
    <w:name w:val="cite_tfn"/>
    <w:basedOn w:val="citebase"/>
    <w:rsid w:val="008A6E4B"/>
    <w:rPr>
      <w:sz w:val="24"/>
      <w:bdr w:val="none" w:sz="0" w:space="0" w:color="auto"/>
      <w:shd w:val="clear" w:color="auto" w:fill="FBBA79"/>
    </w:rPr>
  </w:style>
  <w:style w:type="character" w:customStyle="1" w:styleId="auprefix">
    <w:name w:val="au_prefix"/>
    <w:basedOn w:val="aubase"/>
    <w:rsid w:val="008A6E4B"/>
    <w:rPr>
      <w:sz w:val="24"/>
      <w:bdr w:val="none" w:sz="0" w:space="0" w:color="auto"/>
      <w:shd w:val="clear" w:color="auto" w:fill="FFCC99"/>
    </w:rPr>
  </w:style>
  <w:style w:type="character" w:customStyle="1" w:styleId="citeapp">
    <w:name w:val="cite_app"/>
    <w:basedOn w:val="citebase"/>
    <w:rsid w:val="008A6E4B"/>
    <w:rPr>
      <w:sz w:val="24"/>
      <w:bdr w:val="none" w:sz="0" w:space="0" w:color="auto"/>
      <w:shd w:val="clear" w:color="auto" w:fill="CCFF33"/>
    </w:rPr>
  </w:style>
  <w:style w:type="character" w:customStyle="1" w:styleId="citesec">
    <w:name w:val="cite_sec"/>
    <w:basedOn w:val="citebase"/>
    <w:rsid w:val="008A6E4B"/>
    <w:rPr>
      <w:sz w:val="24"/>
      <w:bdr w:val="none" w:sz="0" w:space="0" w:color="auto"/>
      <w:shd w:val="clear" w:color="auto" w:fill="FFCCCC"/>
    </w:rPr>
  </w:style>
  <w:style w:type="character" w:customStyle="1" w:styleId="aumember">
    <w:name w:val="au_member"/>
    <w:basedOn w:val="aubase"/>
    <w:rsid w:val="008A6E4B"/>
    <w:rPr>
      <w:sz w:val="24"/>
      <w:bdr w:val="none" w:sz="0" w:space="0" w:color="auto"/>
      <w:shd w:val="clear" w:color="auto" w:fill="FF99CC"/>
    </w:rPr>
  </w:style>
  <w:style w:type="character" w:customStyle="1" w:styleId="bibbook">
    <w:name w:val="bib_book"/>
    <w:rsid w:val="008A6E4B"/>
    <w:rPr>
      <w:i/>
      <w:sz w:val="24"/>
      <w:bdr w:val="none" w:sz="0" w:space="0" w:color="auto"/>
      <w:shd w:val="clear" w:color="auto" w:fill="99CCFF"/>
    </w:rPr>
  </w:style>
  <w:style w:type="character" w:customStyle="1" w:styleId="bibchapterno">
    <w:name w:val="bib_chapterno"/>
    <w:rsid w:val="008A6E4B"/>
    <w:rPr>
      <w:sz w:val="24"/>
      <w:bdr w:val="none" w:sz="0" w:space="0" w:color="auto"/>
      <w:shd w:val="clear" w:color="auto" w:fill="D9D9D9"/>
    </w:rPr>
  </w:style>
  <w:style w:type="character" w:customStyle="1" w:styleId="bibchaptertitle">
    <w:name w:val="bib_chaptertitle"/>
    <w:rsid w:val="008A6E4B"/>
    <w:rPr>
      <w:sz w:val="24"/>
      <w:bdr w:val="none" w:sz="0" w:space="0" w:color="auto"/>
      <w:shd w:val="clear" w:color="auto" w:fill="FF9D5B"/>
    </w:rPr>
  </w:style>
  <w:style w:type="character" w:customStyle="1" w:styleId="bibed-etal">
    <w:name w:val="bib_ed-etal"/>
    <w:rsid w:val="008A6E4B"/>
    <w:rPr>
      <w:sz w:val="24"/>
      <w:bdr w:val="none" w:sz="0" w:space="0" w:color="auto"/>
      <w:shd w:val="clear" w:color="auto" w:fill="00F4EE"/>
    </w:rPr>
  </w:style>
  <w:style w:type="character" w:customStyle="1" w:styleId="bibed-fname">
    <w:name w:val="bib_ed-fname"/>
    <w:rsid w:val="008A6E4B"/>
    <w:rPr>
      <w:sz w:val="24"/>
      <w:bdr w:val="none" w:sz="0" w:space="0" w:color="auto"/>
      <w:shd w:val="clear" w:color="auto" w:fill="FFFFB7"/>
    </w:rPr>
  </w:style>
  <w:style w:type="character" w:customStyle="1" w:styleId="bibeditionno">
    <w:name w:val="bib_editionno"/>
    <w:rsid w:val="008A6E4B"/>
    <w:rPr>
      <w:sz w:val="24"/>
      <w:bdr w:val="none" w:sz="0" w:space="0" w:color="auto"/>
      <w:shd w:val="clear" w:color="auto" w:fill="FFCC00"/>
    </w:rPr>
  </w:style>
  <w:style w:type="character" w:customStyle="1" w:styleId="bibed-organization">
    <w:name w:val="bib_ed-organization"/>
    <w:rsid w:val="008A6E4B"/>
    <w:rPr>
      <w:sz w:val="24"/>
      <w:bdr w:val="none" w:sz="0" w:space="0" w:color="auto"/>
      <w:shd w:val="clear" w:color="auto" w:fill="FCAAC3"/>
    </w:rPr>
  </w:style>
  <w:style w:type="character" w:customStyle="1" w:styleId="bibed-suffix">
    <w:name w:val="bib_ed-suffix"/>
    <w:rsid w:val="008A6E4B"/>
    <w:rPr>
      <w:sz w:val="24"/>
      <w:bdr w:val="none" w:sz="0" w:space="0" w:color="auto"/>
      <w:shd w:val="clear" w:color="auto" w:fill="CCFFCC"/>
    </w:rPr>
  </w:style>
  <w:style w:type="character" w:customStyle="1" w:styleId="bibed-surname">
    <w:name w:val="bib_ed-surname"/>
    <w:rsid w:val="008A6E4B"/>
    <w:rPr>
      <w:sz w:val="24"/>
      <w:bdr w:val="none" w:sz="0" w:space="0" w:color="auto"/>
      <w:shd w:val="clear" w:color="auto" w:fill="FFFF00"/>
    </w:rPr>
  </w:style>
  <w:style w:type="character" w:customStyle="1" w:styleId="bibisbn">
    <w:name w:val="bib_isbn"/>
    <w:rsid w:val="008A6E4B"/>
    <w:rPr>
      <w:sz w:val="24"/>
      <w:shd w:val="clear" w:color="auto" w:fill="D9D9D9"/>
    </w:rPr>
  </w:style>
  <w:style w:type="character" w:customStyle="1" w:styleId="biblocation">
    <w:name w:val="bib_location"/>
    <w:rsid w:val="008A6E4B"/>
    <w:rPr>
      <w:sz w:val="24"/>
      <w:bdr w:val="none" w:sz="0" w:space="0" w:color="auto"/>
      <w:shd w:val="clear" w:color="auto" w:fill="FFCCCC"/>
    </w:rPr>
  </w:style>
  <w:style w:type="character" w:customStyle="1" w:styleId="bibpagecount">
    <w:name w:val="bib_pagecount"/>
    <w:rsid w:val="008A6E4B"/>
    <w:rPr>
      <w:sz w:val="24"/>
      <w:bdr w:val="none" w:sz="0" w:space="0" w:color="auto"/>
      <w:shd w:val="clear" w:color="auto" w:fill="00FF00"/>
    </w:rPr>
  </w:style>
  <w:style w:type="character" w:customStyle="1" w:styleId="bibpublisher">
    <w:name w:val="bib_publisher"/>
    <w:rsid w:val="008A6E4B"/>
    <w:rPr>
      <w:sz w:val="24"/>
      <w:bdr w:val="none" w:sz="0" w:space="0" w:color="auto"/>
      <w:shd w:val="clear" w:color="auto" w:fill="FF99CC"/>
    </w:rPr>
  </w:style>
  <w:style w:type="character" w:customStyle="1" w:styleId="bibseries">
    <w:name w:val="bib_series"/>
    <w:rsid w:val="008A6E4B"/>
    <w:rPr>
      <w:sz w:val="24"/>
      <w:shd w:val="clear" w:color="auto" w:fill="FFCC99"/>
    </w:rPr>
  </w:style>
  <w:style w:type="character" w:customStyle="1" w:styleId="bibseriesno">
    <w:name w:val="bib_seriesno"/>
    <w:rsid w:val="008A6E4B"/>
    <w:rPr>
      <w:sz w:val="24"/>
      <w:shd w:val="clear" w:color="auto" w:fill="FFFF99"/>
    </w:rPr>
  </w:style>
  <w:style w:type="character" w:customStyle="1" w:styleId="bibtrans">
    <w:name w:val="bib_trans"/>
    <w:rsid w:val="008A6E4B"/>
    <w:rPr>
      <w:sz w:val="24"/>
      <w:shd w:val="clear" w:color="auto" w:fill="99CC00"/>
    </w:rPr>
  </w:style>
  <w:style w:type="character" w:customStyle="1" w:styleId="bibinstitution">
    <w:name w:val="bib_institution"/>
    <w:rsid w:val="008A6E4B"/>
    <w:rPr>
      <w:sz w:val="24"/>
      <w:bdr w:val="none" w:sz="0" w:space="0" w:color="auto"/>
      <w:shd w:val="clear" w:color="auto" w:fill="CCFFCC"/>
    </w:rPr>
  </w:style>
  <w:style w:type="character" w:customStyle="1" w:styleId="bibpatent">
    <w:name w:val="bib_patent"/>
    <w:rsid w:val="008A6E4B"/>
    <w:rPr>
      <w:sz w:val="24"/>
      <w:bdr w:val="none" w:sz="0" w:space="0" w:color="auto"/>
      <w:shd w:val="clear" w:color="auto" w:fill="66FFCC"/>
    </w:rPr>
  </w:style>
  <w:style w:type="character" w:customStyle="1" w:styleId="bibreportnum">
    <w:name w:val="bib_reportnum"/>
    <w:rsid w:val="008A6E4B"/>
    <w:rPr>
      <w:sz w:val="24"/>
      <w:bdr w:val="none" w:sz="0" w:space="0" w:color="auto"/>
      <w:shd w:val="clear" w:color="auto" w:fill="CCCCFF"/>
    </w:rPr>
  </w:style>
  <w:style w:type="character" w:customStyle="1" w:styleId="bibschool">
    <w:name w:val="bib_school"/>
    <w:rsid w:val="008A6E4B"/>
    <w:rPr>
      <w:sz w:val="24"/>
      <w:bdr w:val="none" w:sz="0" w:space="0" w:color="auto"/>
      <w:shd w:val="clear" w:color="auto" w:fill="FFCC66"/>
    </w:rPr>
  </w:style>
  <w:style w:type="character" w:customStyle="1" w:styleId="bibalt-year">
    <w:name w:val="bib_alt-year"/>
    <w:rsid w:val="008A6E4B"/>
    <w:rPr>
      <w:sz w:val="24"/>
      <w:szCs w:val="24"/>
      <w:bdr w:val="none" w:sz="0" w:space="0" w:color="auto"/>
      <w:shd w:val="clear" w:color="auto" w:fill="CC99FF"/>
    </w:rPr>
  </w:style>
  <w:style w:type="character" w:customStyle="1" w:styleId="bibvolcount">
    <w:name w:val="bib_volcount"/>
    <w:rsid w:val="008A6E4B"/>
    <w:rPr>
      <w:rFonts w:ascii="Times New Roman" w:hAnsi="Times New Roman"/>
      <w:sz w:val="24"/>
      <w:bdr w:val="none" w:sz="0" w:space="0" w:color="auto"/>
      <w:shd w:val="clear" w:color="auto" w:fill="00FF00"/>
    </w:rPr>
  </w:style>
  <w:style w:type="character" w:customStyle="1" w:styleId="Heading5Char">
    <w:name w:val="Heading 5 Char"/>
    <w:basedOn w:val="DefaultParagraphFont"/>
    <w:link w:val="Heading5"/>
    <w:uiPriority w:val="9"/>
    <w:rsid w:val="008A6E4B"/>
    <w:rPr>
      <w:rFonts w:ascii="Times New Roman" w:eastAsia="Times New Roman" w:hAnsi="Times New Roman"/>
      <w:b/>
      <w:i/>
      <w:sz w:val="26"/>
    </w:rPr>
  </w:style>
  <w:style w:type="paragraph" w:customStyle="1" w:styleId="ESExtractSource">
    <w:name w:val="ES Extract Source"/>
    <w:basedOn w:val="EExtract"/>
    <w:qFormat/>
    <w:rsid w:val="008A6E4B"/>
  </w:style>
  <w:style w:type="paragraph" w:customStyle="1" w:styleId="EExtract">
    <w:name w:val="E Extract"/>
    <w:basedOn w:val="BaseText"/>
    <w:rsid w:val="008A6E4B"/>
    <w:pPr>
      <w:spacing w:before="240" w:after="240" w:line="480" w:lineRule="exact"/>
      <w:ind w:left="720" w:right="720"/>
    </w:pPr>
  </w:style>
  <w:style w:type="character" w:customStyle="1" w:styleId="SbarTxSidebarTextChar">
    <w:name w:val="SbarTx Sidebar Text Char"/>
    <w:link w:val="SbarTxSidebarText"/>
    <w:rsid w:val="008A6E4B"/>
    <w:rPr>
      <w:sz w:val="24"/>
      <w:shd w:val="clear" w:color="auto" w:fill="E6E6E6"/>
    </w:rPr>
  </w:style>
  <w:style w:type="paragraph" w:customStyle="1" w:styleId="SbarTxSidebarText">
    <w:name w:val="SbarTx Sidebar Text"/>
    <w:basedOn w:val="BaseText"/>
    <w:link w:val="SbarTxSidebarTextChar"/>
    <w:rsid w:val="008A6E4B"/>
    <w:pPr>
      <w:shd w:val="clear" w:color="auto" w:fill="E6E6E6"/>
      <w:spacing w:line="560" w:lineRule="exact"/>
      <w:ind w:left="360" w:right="360"/>
    </w:pPr>
    <w:rPr>
      <w:rFonts w:ascii="Cambria" w:eastAsia="Cambria" w:hAnsi="Cambria"/>
    </w:rPr>
  </w:style>
  <w:style w:type="paragraph" w:customStyle="1" w:styleId="TxText">
    <w:name w:val="Tx Text"/>
    <w:link w:val="TxTextChar"/>
    <w:rsid w:val="008A6E4B"/>
    <w:pPr>
      <w:spacing w:line="560" w:lineRule="exact"/>
      <w:ind w:firstLine="720"/>
    </w:pPr>
    <w:rPr>
      <w:rFonts w:ascii="Times New Roman" w:eastAsia="Times New Roman" w:hAnsi="Times New Roman"/>
      <w:sz w:val="24"/>
    </w:rPr>
  </w:style>
  <w:style w:type="character" w:customStyle="1" w:styleId="TxTextChar">
    <w:name w:val="Tx Text Char"/>
    <w:link w:val="TxText"/>
    <w:rsid w:val="008A6E4B"/>
    <w:rPr>
      <w:rFonts w:ascii="Times New Roman" w:eastAsia="Times New Roman" w:hAnsi="Times New Roman"/>
      <w:sz w:val="24"/>
    </w:rPr>
  </w:style>
  <w:style w:type="paragraph" w:customStyle="1" w:styleId="CNChapterNumber">
    <w:name w:val="CN Chapter Number"/>
    <w:basedOn w:val="BaseHeading"/>
    <w:rsid w:val="008A6E4B"/>
    <w:pPr>
      <w:keepNext/>
      <w:keepLines/>
      <w:widowControl w:val="0"/>
      <w:spacing w:before="560"/>
    </w:pPr>
    <w:rPr>
      <w:b/>
      <w:sz w:val="32"/>
    </w:rPr>
  </w:style>
  <w:style w:type="character" w:customStyle="1" w:styleId="LetTxLetterTextChar">
    <w:name w:val="LetTx Letter Text Char"/>
    <w:link w:val="LetTxLetterText"/>
    <w:rsid w:val="008A6E4B"/>
    <w:rPr>
      <w:sz w:val="24"/>
    </w:rPr>
  </w:style>
  <w:style w:type="paragraph" w:customStyle="1" w:styleId="LetTxLetterText">
    <w:name w:val="LetTx Letter Text"/>
    <w:basedOn w:val="BaseText"/>
    <w:link w:val="LetTxLetterTextChar"/>
    <w:rsid w:val="008A6E4B"/>
    <w:pPr>
      <w:spacing w:before="280" w:line="560" w:lineRule="exact"/>
    </w:pPr>
    <w:rPr>
      <w:rFonts w:ascii="Cambria" w:eastAsia="Cambria" w:hAnsi="Cambria"/>
    </w:rPr>
  </w:style>
  <w:style w:type="paragraph" w:customStyle="1" w:styleId="CTChapterTitle">
    <w:name w:val="CT Chapter Title"/>
    <w:basedOn w:val="BaseHeading"/>
    <w:rsid w:val="008A6E4B"/>
    <w:pPr>
      <w:spacing w:before="280" w:after="280"/>
    </w:pPr>
    <w:rPr>
      <w:b/>
      <w:sz w:val="32"/>
    </w:rPr>
  </w:style>
  <w:style w:type="paragraph" w:customStyle="1" w:styleId="CAuChapterAuthor">
    <w:name w:val="CAu Chapter Author"/>
    <w:basedOn w:val="BaseText"/>
    <w:rsid w:val="008A6E4B"/>
    <w:pPr>
      <w:keepNext/>
      <w:keepLines/>
      <w:widowControl w:val="0"/>
      <w:spacing w:before="280" w:line="560" w:lineRule="exact"/>
      <w:contextualSpacing/>
    </w:pPr>
  </w:style>
  <w:style w:type="paragraph" w:customStyle="1" w:styleId="H1HeadingLevel1">
    <w:name w:val="H1 Heading Level 1"/>
    <w:basedOn w:val="BaseHeading"/>
    <w:next w:val="TxText"/>
    <w:rsid w:val="008A6E4B"/>
    <w:pPr>
      <w:keepNext/>
      <w:keepLines/>
      <w:widowControl w:val="0"/>
      <w:spacing w:before="360" w:after="280"/>
      <w:outlineLvl w:val="0"/>
    </w:pPr>
    <w:rPr>
      <w:b/>
      <w:sz w:val="32"/>
    </w:rPr>
  </w:style>
  <w:style w:type="paragraph" w:customStyle="1" w:styleId="H2HeadingLevel2">
    <w:name w:val="H2 Heading Level 2"/>
    <w:basedOn w:val="H1HeadingLevel1"/>
    <w:next w:val="TxText"/>
    <w:rsid w:val="008A6E4B"/>
    <w:pPr>
      <w:spacing w:before="280"/>
      <w:outlineLvl w:val="1"/>
    </w:pPr>
    <w:rPr>
      <w:sz w:val="28"/>
    </w:rPr>
  </w:style>
  <w:style w:type="paragraph" w:customStyle="1" w:styleId="H3HeadingLevel3">
    <w:name w:val="H3 Heading Level 3"/>
    <w:basedOn w:val="H2HeadingLevel2"/>
    <w:next w:val="TxText"/>
    <w:rsid w:val="008A6E4B"/>
    <w:pPr>
      <w:spacing w:after="0"/>
      <w:outlineLvl w:val="2"/>
    </w:pPr>
    <w:rPr>
      <w:sz w:val="24"/>
    </w:rPr>
  </w:style>
  <w:style w:type="paragraph" w:customStyle="1" w:styleId="H4HeadingLevel4">
    <w:name w:val="H4 Heading Level 4"/>
    <w:basedOn w:val="H3HeadingLevel3"/>
    <w:next w:val="TxText"/>
    <w:rsid w:val="008A6E4B"/>
    <w:pPr>
      <w:outlineLvl w:val="3"/>
    </w:pPr>
    <w:rPr>
      <w:b w:val="0"/>
    </w:rPr>
  </w:style>
  <w:style w:type="paragraph" w:customStyle="1" w:styleId="H5HeadingLevel5">
    <w:name w:val="H5 Heading Level 5"/>
    <w:basedOn w:val="H4HeadingLevel4"/>
    <w:next w:val="TxText"/>
    <w:rsid w:val="008A6E4B"/>
    <w:pPr>
      <w:spacing w:before="140"/>
      <w:outlineLvl w:val="4"/>
    </w:pPr>
  </w:style>
  <w:style w:type="paragraph" w:customStyle="1" w:styleId="UL-EUnnumberedListinExtract">
    <w:name w:val="UL-E Unnumbered List in Extract"/>
    <w:basedOn w:val="ULUnnumberedList"/>
    <w:qFormat/>
    <w:rsid w:val="008A6E4B"/>
    <w:pPr>
      <w:ind w:left="1080" w:right="720"/>
    </w:pPr>
  </w:style>
  <w:style w:type="paragraph" w:customStyle="1" w:styleId="ULUnnumberedList">
    <w:name w:val="UL Unnumbered List"/>
    <w:basedOn w:val="LLLetteredList"/>
    <w:qFormat/>
    <w:rsid w:val="008A6E4B"/>
    <w:pPr>
      <w:tabs>
        <w:tab w:val="clear" w:pos="480"/>
      </w:tabs>
    </w:pPr>
  </w:style>
  <w:style w:type="paragraph" w:customStyle="1" w:styleId="LLLetteredList">
    <w:name w:val="LL Lettered List"/>
    <w:basedOn w:val="NLNumberedList"/>
    <w:qFormat/>
    <w:rsid w:val="008A6E4B"/>
  </w:style>
  <w:style w:type="paragraph" w:customStyle="1" w:styleId="NLNumberedList">
    <w:name w:val="NL Numbered List"/>
    <w:basedOn w:val="BLBulletList"/>
    <w:qFormat/>
    <w:rsid w:val="008A6E4B"/>
    <w:pPr>
      <w:tabs>
        <w:tab w:val="clear" w:pos="240"/>
        <w:tab w:val="clear" w:pos="960"/>
        <w:tab w:val="left" w:pos="480"/>
      </w:tabs>
      <w:ind w:left="360" w:hanging="360"/>
    </w:pPr>
  </w:style>
  <w:style w:type="paragraph" w:customStyle="1" w:styleId="BLBulletList">
    <w:name w:val="BL Bullet List"/>
    <w:basedOn w:val="BaseText"/>
    <w:rsid w:val="008A6E4B"/>
    <w:pPr>
      <w:tabs>
        <w:tab w:val="left" w:pos="240"/>
        <w:tab w:val="left" w:pos="960"/>
      </w:tabs>
      <w:spacing w:line="560" w:lineRule="exact"/>
      <w:ind w:left="245" w:hanging="245"/>
    </w:pPr>
  </w:style>
  <w:style w:type="paragraph" w:customStyle="1" w:styleId="LH-EListHeadinExtract">
    <w:name w:val="LH-E List Head in Extract"/>
    <w:basedOn w:val="LHListHead"/>
    <w:qFormat/>
    <w:rsid w:val="008A6E4B"/>
    <w:pPr>
      <w:ind w:left="720" w:right="720"/>
    </w:pPr>
  </w:style>
  <w:style w:type="paragraph" w:customStyle="1" w:styleId="LHListHead">
    <w:name w:val="LH List Head"/>
    <w:basedOn w:val="BaseText"/>
    <w:rsid w:val="008A6E4B"/>
    <w:pPr>
      <w:keepNext/>
      <w:keepLines/>
      <w:spacing w:before="280" w:line="560" w:lineRule="exact"/>
    </w:pPr>
    <w:rPr>
      <w:b/>
    </w:rPr>
  </w:style>
  <w:style w:type="paragraph" w:customStyle="1" w:styleId="BL-EBulletListinExtract">
    <w:name w:val="BL-E Bullet List in Extract"/>
    <w:basedOn w:val="BLBulletList"/>
    <w:qFormat/>
    <w:rsid w:val="008A6E4B"/>
    <w:pPr>
      <w:ind w:left="965"/>
    </w:pPr>
  </w:style>
  <w:style w:type="paragraph" w:customStyle="1" w:styleId="SSLSubsublist">
    <w:name w:val="SSL Subsublist"/>
    <w:basedOn w:val="SLSublist"/>
    <w:qFormat/>
    <w:rsid w:val="008A6E4B"/>
    <w:pPr>
      <w:ind w:left="1685"/>
    </w:pPr>
  </w:style>
  <w:style w:type="paragraph" w:customStyle="1" w:styleId="SLSublist">
    <w:name w:val="SL Sublist"/>
    <w:basedOn w:val="BLBulletList"/>
    <w:rsid w:val="008A6E4B"/>
    <w:pPr>
      <w:tabs>
        <w:tab w:val="clear" w:pos="960"/>
      </w:tabs>
      <w:ind w:left="965"/>
    </w:pPr>
  </w:style>
  <w:style w:type="paragraph" w:customStyle="1" w:styleId="DLDescriptiveList">
    <w:name w:val="DL Descriptive List"/>
    <w:basedOn w:val="BaseText"/>
    <w:qFormat/>
    <w:rsid w:val="008A6E4B"/>
    <w:pPr>
      <w:widowControl w:val="0"/>
      <w:spacing w:line="560" w:lineRule="exact"/>
    </w:pPr>
  </w:style>
  <w:style w:type="character" w:customStyle="1" w:styleId="IntRInterviewer">
    <w:name w:val="IntR Interviewer"/>
    <w:qFormat/>
    <w:rsid w:val="008A6E4B"/>
    <w:rPr>
      <w:u w:val="dash"/>
    </w:rPr>
  </w:style>
  <w:style w:type="character" w:customStyle="1" w:styleId="IntEInterviewee">
    <w:name w:val="IntE Interviewee"/>
    <w:qFormat/>
    <w:rsid w:val="008A6E4B"/>
    <w:rPr>
      <w:u w:val="dotted"/>
    </w:rPr>
  </w:style>
  <w:style w:type="paragraph" w:customStyle="1" w:styleId="CAbsChapterAbstract">
    <w:name w:val="CAbs Chapter Abstract"/>
    <w:basedOn w:val="BaseText"/>
    <w:rsid w:val="008A6E4B"/>
    <w:pPr>
      <w:spacing w:before="360" w:after="360" w:line="560" w:lineRule="exact"/>
      <w:ind w:firstLine="720"/>
    </w:pPr>
    <w:rPr>
      <w:color w:val="0000FF"/>
    </w:rPr>
  </w:style>
  <w:style w:type="paragraph" w:customStyle="1" w:styleId="OL1OutlineListLevel1">
    <w:name w:val="OL1 Outline List Level 1"/>
    <w:basedOn w:val="BaseText"/>
    <w:rsid w:val="008A6E4B"/>
    <w:pPr>
      <w:tabs>
        <w:tab w:val="right" w:pos="547"/>
      </w:tabs>
      <w:spacing w:before="140" w:after="140" w:line="560" w:lineRule="exact"/>
      <w:ind w:left="720" w:hanging="720"/>
    </w:pPr>
  </w:style>
  <w:style w:type="character" w:customStyle="1" w:styleId="FgCOFigureCallOut">
    <w:name w:val="FgCO Figure Call Out"/>
    <w:rsid w:val="008A6E4B"/>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8A6E4B"/>
    <w:pPr>
      <w:spacing w:before="140" w:line="560" w:lineRule="exact"/>
    </w:pPr>
  </w:style>
  <w:style w:type="character" w:customStyle="1" w:styleId="TCOTableCallOut">
    <w:name w:val="TCO Table Call Out"/>
    <w:rsid w:val="008A6E4B"/>
    <w:rPr>
      <w:rFonts w:ascii="Times New Roman" w:hAnsi="Times New Roman"/>
      <w:sz w:val="24"/>
      <w:bdr w:val="none" w:sz="0" w:space="0" w:color="auto"/>
      <w:shd w:val="pct30" w:color="FF6600" w:fill="F3F3F3"/>
    </w:rPr>
  </w:style>
  <w:style w:type="paragraph" w:customStyle="1" w:styleId="SBSpaceBreak">
    <w:name w:val="SB Space Break"/>
    <w:basedOn w:val="BaseText"/>
    <w:rsid w:val="008A6E4B"/>
    <w:pPr>
      <w:shd w:val="pct20" w:color="auto" w:fill="FFFFFF"/>
      <w:spacing w:line="560" w:lineRule="exact"/>
      <w:jc w:val="center"/>
    </w:pPr>
  </w:style>
  <w:style w:type="character" w:customStyle="1" w:styleId="BxCOBoxCallOut">
    <w:name w:val="BxCO Box Call Out"/>
    <w:rsid w:val="008A6E4B"/>
    <w:rPr>
      <w:rFonts w:ascii="Times New Roman" w:hAnsi="Times New Roman"/>
      <w:sz w:val="24"/>
      <w:bdr w:val="none" w:sz="0" w:space="0" w:color="auto"/>
      <w:shd w:val="pct20" w:color="FF00FF" w:fill="auto"/>
    </w:rPr>
  </w:style>
  <w:style w:type="paragraph" w:customStyle="1" w:styleId="NtCNotetoComp">
    <w:name w:val="NtC Note to Comp"/>
    <w:basedOn w:val="BaseText"/>
    <w:rsid w:val="008A6E4B"/>
    <w:pPr>
      <w:spacing w:before="360" w:after="360" w:line="360" w:lineRule="exact"/>
    </w:pPr>
    <w:rPr>
      <w:color w:val="FF0000"/>
      <w:sz w:val="28"/>
    </w:rPr>
  </w:style>
  <w:style w:type="paragraph" w:customStyle="1" w:styleId="NtENotetoEditor">
    <w:name w:val="NtE Note to Editor"/>
    <w:basedOn w:val="NtCNotetoComp"/>
    <w:rsid w:val="008A6E4B"/>
    <w:rPr>
      <w:color w:val="008000"/>
    </w:rPr>
  </w:style>
  <w:style w:type="paragraph" w:customStyle="1" w:styleId="BNBoxNumber">
    <w:name w:val="BN Box Number"/>
    <w:basedOn w:val="BaseText"/>
    <w:rsid w:val="008A6E4B"/>
    <w:pPr>
      <w:spacing w:before="280" w:line="560" w:lineRule="exact"/>
    </w:pPr>
    <w:rPr>
      <w:b/>
    </w:rPr>
  </w:style>
  <w:style w:type="paragraph" w:customStyle="1" w:styleId="BTBoxTitle">
    <w:name w:val="BT Box Title"/>
    <w:basedOn w:val="BNBoxNumber"/>
    <w:rsid w:val="008A6E4B"/>
    <w:pPr>
      <w:spacing w:before="0" w:after="280"/>
    </w:pPr>
    <w:rPr>
      <w:b w:val="0"/>
    </w:rPr>
  </w:style>
  <w:style w:type="paragraph" w:customStyle="1" w:styleId="TStbHTableStubHead">
    <w:name w:val="TStbH Table Stub Head"/>
    <w:basedOn w:val="BaseText"/>
    <w:rsid w:val="008A6E4B"/>
    <w:pPr>
      <w:spacing w:line="360" w:lineRule="exact"/>
    </w:pPr>
    <w:rPr>
      <w:b/>
    </w:rPr>
  </w:style>
  <w:style w:type="paragraph" w:customStyle="1" w:styleId="TBTableBody">
    <w:name w:val="TB Table Body"/>
    <w:basedOn w:val="BaseText"/>
    <w:rsid w:val="008A6E4B"/>
    <w:pPr>
      <w:spacing w:line="360" w:lineRule="exact"/>
    </w:pPr>
  </w:style>
  <w:style w:type="paragraph" w:customStyle="1" w:styleId="TCHTableColumnHead">
    <w:name w:val="TCH Table Column Head"/>
    <w:basedOn w:val="TTTableTitle"/>
    <w:rsid w:val="008A6E4B"/>
    <w:rPr>
      <w:b/>
    </w:rPr>
  </w:style>
  <w:style w:type="paragraph" w:customStyle="1" w:styleId="TTTableTitle">
    <w:name w:val="TT Table Title"/>
    <w:basedOn w:val="BaseText"/>
    <w:rsid w:val="008A6E4B"/>
    <w:pPr>
      <w:spacing w:line="360" w:lineRule="exact"/>
    </w:pPr>
  </w:style>
  <w:style w:type="paragraph" w:customStyle="1" w:styleId="GLDefGlossaryDefinition">
    <w:name w:val="GLDef Glossary Definition"/>
    <w:basedOn w:val="BaseText"/>
    <w:rsid w:val="008A6E4B"/>
    <w:pPr>
      <w:spacing w:line="560" w:lineRule="exact"/>
    </w:pPr>
  </w:style>
  <w:style w:type="paragraph" w:customStyle="1" w:styleId="OL2OutlineListLevel2">
    <w:name w:val="OL2 Outline List Level 2"/>
    <w:basedOn w:val="OL1OutlineListLevel1"/>
    <w:rsid w:val="008A6E4B"/>
    <w:pPr>
      <w:tabs>
        <w:tab w:val="clear" w:pos="547"/>
        <w:tab w:val="right" w:pos="1267"/>
      </w:tabs>
      <w:spacing w:before="0"/>
      <w:ind w:left="1440"/>
    </w:pPr>
  </w:style>
  <w:style w:type="paragraph" w:customStyle="1" w:styleId="OL3OutlineListLevel3">
    <w:name w:val="OL3 Outline List Level 3"/>
    <w:basedOn w:val="OL2OutlineListLevel2"/>
    <w:rsid w:val="008A6E4B"/>
    <w:pPr>
      <w:tabs>
        <w:tab w:val="right" w:pos="1872"/>
      </w:tabs>
      <w:ind w:left="2160"/>
    </w:pPr>
  </w:style>
  <w:style w:type="paragraph" w:customStyle="1" w:styleId="OL4OutlineListLevel4">
    <w:name w:val="OL4 Outline List Level 4"/>
    <w:basedOn w:val="OL3OutlineListLevel3"/>
    <w:rsid w:val="008A6E4B"/>
    <w:pPr>
      <w:tabs>
        <w:tab w:val="right" w:pos="2592"/>
      </w:tabs>
      <w:ind w:left="2880"/>
    </w:pPr>
  </w:style>
  <w:style w:type="paragraph" w:customStyle="1" w:styleId="SpExSpecialExtract">
    <w:name w:val="SpEx Special Extract"/>
    <w:basedOn w:val="EExtract"/>
    <w:rsid w:val="008A6E4B"/>
    <w:pPr>
      <w:spacing w:before="360" w:after="360" w:line="400" w:lineRule="exact"/>
      <w:contextualSpacing/>
    </w:pPr>
    <w:rPr>
      <w:color w:val="00B050"/>
    </w:rPr>
  </w:style>
  <w:style w:type="character" w:customStyle="1" w:styleId="FgMenFigureMention">
    <w:name w:val="FgMen Figure Mention"/>
    <w:rsid w:val="008A6E4B"/>
    <w:rPr>
      <w:color w:val="0000FF"/>
    </w:rPr>
  </w:style>
  <w:style w:type="paragraph" w:customStyle="1" w:styleId="CAuAfChapterAuthorAffiliation">
    <w:name w:val="CAuAf Chapter Author Affiliation"/>
    <w:basedOn w:val="CAuChapterAuthor"/>
    <w:rsid w:val="008A6E4B"/>
    <w:pPr>
      <w:spacing w:before="0" w:after="280"/>
    </w:pPr>
    <w:rPr>
      <w:b/>
    </w:rPr>
  </w:style>
  <w:style w:type="paragraph" w:customStyle="1" w:styleId="DEDisplayEquation">
    <w:name w:val="DE Display Equation"/>
    <w:basedOn w:val="BaseText"/>
    <w:rsid w:val="008A6E4B"/>
    <w:pPr>
      <w:tabs>
        <w:tab w:val="right" w:pos="8640"/>
      </w:tabs>
      <w:spacing w:before="360" w:after="360" w:line="560" w:lineRule="atLeast"/>
      <w:ind w:left="720" w:hanging="720"/>
    </w:pPr>
  </w:style>
  <w:style w:type="paragraph" w:customStyle="1" w:styleId="H6HeadingLevel6">
    <w:name w:val="H6 Heading Level 6"/>
    <w:basedOn w:val="H5HeadingLevel5"/>
    <w:rsid w:val="008A6E4B"/>
    <w:pPr>
      <w:outlineLvl w:val="5"/>
    </w:pPr>
    <w:rPr>
      <w:sz w:val="22"/>
    </w:rPr>
  </w:style>
  <w:style w:type="paragraph" w:customStyle="1" w:styleId="TIHTableInternalHead">
    <w:name w:val="TIH Table Internal Head"/>
    <w:basedOn w:val="TTTableTitle"/>
    <w:rsid w:val="008A6E4B"/>
    <w:pPr>
      <w:spacing w:before="280"/>
    </w:pPr>
  </w:style>
  <w:style w:type="paragraph" w:styleId="TOC8">
    <w:name w:val="toc 8"/>
    <w:basedOn w:val="Normal"/>
    <w:next w:val="Normal"/>
    <w:autoRedefine/>
    <w:uiPriority w:val="39"/>
    <w:rsid w:val="008A6E4B"/>
    <w:pPr>
      <w:ind w:left="1400"/>
    </w:pPr>
  </w:style>
  <w:style w:type="character" w:customStyle="1" w:styleId="DENDisplayEquationNumber">
    <w:name w:val="DEN Display Equation Number"/>
    <w:rsid w:val="008A6E4B"/>
    <w:rPr>
      <w:bdr w:val="none" w:sz="0" w:space="0" w:color="auto"/>
      <w:shd w:val="pct15" w:color="auto" w:fill="FFFFFF"/>
    </w:rPr>
  </w:style>
  <w:style w:type="paragraph" w:customStyle="1" w:styleId="TFNTableFootnote">
    <w:name w:val="TFN Table Footnote"/>
    <w:basedOn w:val="TBTableBody"/>
    <w:rsid w:val="008A6E4B"/>
    <w:pPr>
      <w:spacing w:before="280" w:after="280"/>
    </w:pPr>
  </w:style>
  <w:style w:type="character" w:customStyle="1" w:styleId="LetDateLetterDateChar">
    <w:name w:val="LetDate Letter Date Char"/>
    <w:basedOn w:val="LetTxLetterTextChar"/>
    <w:link w:val="LetDateLetterDate"/>
    <w:rsid w:val="008A6E4B"/>
    <w:rPr>
      <w:sz w:val="24"/>
    </w:rPr>
  </w:style>
  <w:style w:type="paragraph" w:customStyle="1" w:styleId="LetDateLetterDate">
    <w:name w:val="LetDate Letter Date"/>
    <w:basedOn w:val="LetTxLetterText"/>
    <w:link w:val="LetDateLetterDateChar"/>
    <w:rsid w:val="008A6E4B"/>
  </w:style>
  <w:style w:type="paragraph" w:customStyle="1" w:styleId="CONChapterOpeningNote">
    <w:name w:val="CON Chapter Opening Note"/>
    <w:basedOn w:val="BaseText"/>
    <w:rsid w:val="008A6E4B"/>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8A6E4B"/>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8A6E4B"/>
    <w:pPr>
      <w:spacing w:line="560" w:lineRule="exact"/>
      <w:ind w:firstLine="720"/>
    </w:pPr>
    <w:rPr>
      <w:color w:val="000080"/>
      <w:sz w:val="24"/>
    </w:rPr>
  </w:style>
  <w:style w:type="paragraph" w:customStyle="1" w:styleId="IntAInterviewAnswer">
    <w:name w:val="IntA Interview Answer"/>
    <w:basedOn w:val="BaseText"/>
    <w:autoRedefine/>
    <w:rsid w:val="008A6E4B"/>
    <w:pPr>
      <w:spacing w:line="560" w:lineRule="exact"/>
      <w:ind w:firstLine="720"/>
    </w:pPr>
    <w:rPr>
      <w:color w:val="008000"/>
      <w:szCs w:val="24"/>
    </w:rPr>
  </w:style>
  <w:style w:type="paragraph" w:customStyle="1" w:styleId="DE-EDisplayEquationinExtract">
    <w:name w:val="DE-E Display Equation in Extract"/>
    <w:basedOn w:val="DEDisplayEquation"/>
    <w:rsid w:val="008A6E4B"/>
    <w:pPr>
      <w:spacing w:before="0" w:after="0"/>
      <w:ind w:firstLine="0"/>
    </w:pPr>
  </w:style>
  <w:style w:type="paragraph" w:customStyle="1" w:styleId="PNPartNumber">
    <w:name w:val="PN Part Number"/>
    <w:basedOn w:val="BaseHeading"/>
    <w:next w:val="PTPartTitle"/>
    <w:rsid w:val="008A6E4B"/>
    <w:pPr>
      <w:keepNext/>
      <w:keepLines/>
      <w:spacing w:before="560"/>
      <w:jc w:val="center"/>
    </w:pPr>
    <w:rPr>
      <w:b/>
      <w:sz w:val="28"/>
    </w:rPr>
  </w:style>
  <w:style w:type="paragraph" w:customStyle="1" w:styleId="PTPartTitle">
    <w:name w:val="PT Part Title"/>
    <w:basedOn w:val="PNPartNumber"/>
    <w:rsid w:val="008A6E4B"/>
    <w:pPr>
      <w:spacing w:before="1200"/>
    </w:pPr>
  </w:style>
  <w:style w:type="paragraph" w:customStyle="1" w:styleId="PSTPartSubtitle">
    <w:name w:val="PST Part Subtitle"/>
    <w:basedOn w:val="PTPartTitle"/>
    <w:rsid w:val="008A6E4B"/>
    <w:pPr>
      <w:keepNext w:val="0"/>
      <w:spacing w:before="360"/>
    </w:pPr>
    <w:rPr>
      <w:b w:val="0"/>
    </w:rPr>
  </w:style>
  <w:style w:type="paragraph" w:customStyle="1" w:styleId="EpEpigraph">
    <w:name w:val="Ep Epigraph"/>
    <w:basedOn w:val="BaseText"/>
    <w:rsid w:val="008A6E4B"/>
    <w:pPr>
      <w:spacing w:before="280" w:line="560" w:lineRule="exact"/>
      <w:ind w:left="720" w:right="720"/>
    </w:pPr>
  </w:style>
  <w:style w:type="paragraph" w:customStyle="1" w:styleId="EpSEpigraphSource">
    <w:name w:val="EpS Epigraph Source"/>
    <w:basedOn w:val="EpEpigraph"/>
    <w:rsid w:val="008A6E4B"/>
    <w:pPr>
      <w:spacing w:before="140" w:after="280"/>
      <w:ind w:right="0"/>
    </w:pPr>
  </w:style>
  <w:style w:type="paragraph" w:customStyle="1" w:styleId="PITxPartIntroductionText">
    <w:name w:val="PITx Part Introduction Text"/>
    <w:basedOn w:val="BaseText"/>
    <w:rsid w:val="008A6E4B"/>
    <w:pPr>
      <w:spacing w:before="280" w:after="280" w:line="560" w:lineRule="exact"/>
      <w:ind w:firstLine="720"/>
      <w:contextualSpacing/>
    </w:pPr>
  </w:style>
  <w:style w:type="paragraph" w:customStyle="1" w:styleId="SpH1SpecialHeading1">
    <w:name w:val="SpH1 Special Heading 1"/>
    <w:basedOn w:val="SpTxSpecialText"/>
    <w:rsid w:val="008A6E4B"/>
    <w:pPr>
      <w:spacing w:before="280" w:after="280"/>
      <w:ind w:firstLine="0"/>
    </w:pPr>
    <w:rPr>
      <w:b/>
      <w:sz w:val="36"/>
    </w:rPr>
  </w:style>
  <w:style w:type="paragraph" w:customStyle="1" w:styleId="SpTxSpecialText">
    <w:name w:val="SpTx Special Text"/>
    <w:basedOn w:val="BaseText"/>
    <w:rsid w:val="008A6E4B"/>
    <w:pPr>
      <w:spacing w:line="560" w:lineRule="exact"/>
      <w:ind w:firstLine="720"/>
    </w:pPr>
    <w:rPr>
      <w:color w:val="00B050"/>
    </w:rPr>
  </w:style>
  <w:style w:type="paragraph" w:styleId="TableofAuthorities">
    <w:name w:val="table of authorities"/>
    <w:basedOn w:val="Normal"/>
    <w:next w:val="Normal"/>
    <w:uiPriority w:val="99"/>
    <w:rsid w:val="008A6E4B"/>
    <w:pPr>
      <w:ind w:left="200" w:hanging="200"/>
    </w:pPr>
  </w:style>
  <w:style w:type="paragraph" w:styleId="TableofFigures">
    <w:name w:val="table of figures"/>
    <w:basedOn w:val="Normal"/>
    <w:next w:val="Normal"/>
    <w:uiPriority w:val="99"/>
    <w:rsid w:val="008A6E4B"/>
    <w:pPr>
      <w:ind w:left="400" w:hanging="400"/>
    </w:pPr>
  </w:style>
  <w:style w:type="paragraph" w:customStyle="1" w:styleId="GLTrmGlossaryDefinitionTerm">
    <w:name w:val="GLTrm Glossary Definition Term"/>
    <w:basedOn w:val="GLDefGlossaryDefinition"/>
    <w:rsid w:val="008A6E4B"/>
    <w:pPr>
      <w:spacing w:before="280"/>
    </w:pPr>
    <w:rPr>
      <w:b/>
    </w:rPr>
  </w:style>
  <w:style w:type="character" w:customStyle="1" w:styleId="TMenTableMention">
    <w:name w:val="TMen Table Mention"/>
    <w:rsid w:val="008A6E4B"/>
    <w:rPr>
      <w:color w:val="FF6600"/>
    </w:rPr>
  </w:style>
  <w:style w:type="paragraph" w:customStyle="1" w:styleId="ChrChronology">
    <w:name w:val="Chr Chronology"/>
    <w:basedOn w:val="BaseText"/>
    <w:rsid w:val="008A6E4B"/>
    <w:pPr>
      <w:tabs>
        <w:tab w:val="left" w:pos="1728"/>
      </w:tabs>
      <w:spacing w:before="140" w:line="560" w:lineRule="exact"/>
      <w:ind w:left="1728" w:hanging="1728"/>
    </w:pPr>
  </w:style>
  <w:style w:type="paragraph" w:customStyle="1" w:styleId="VSVerseSource">
    <w:name w:val="VS Verse Source"/>
    <w:basedOn w:val="BaseText"/>
    <w:rsid w:val="008A6E4B"/>
    <w:pPr>
      <w:spacing w:before="140" w:after="280" w:line="560" w:lineRule="exact"/>
    </w:pPr>
  </w:style>
  <w:style w:type="character" w:customStyle="1" w:styleId="SbarMenSidebarMention">
    <w:name w:val="SbarMen Sidebar Mention"/>
    <w:rsid w:val="008A6E4B"/>
    <w:rPr>
      <w:color w:val="008000"/>
    </w:rPr>
  </w:style>
  <w:style w:type="paragraph" w:customStyle="1" w:styleId="PriDocBegPrimaryDocumentBegin">
    <w:name w:val="PriDocBeg Primary Document Begin"/>
    <w:basedOn w:val="BaseText"/>
    <w:rsid w:val="008A6E4B"/>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8A6E4B"/>
  </w:style>
  <w:style w:type="paragraph" w:customStyle="1" w:styleId="TxCTextContinuation">
    <w:name w:val="TxC Text Continuation"/>
    <w:basedOn w:val="BaseText"/>
    <w:rsid w:val="008A6E4B"/>
    <w:pPr>
      <w:spacing w:line="560" w:lineRule="exact"/>
    </w:pPr>
  </w:style>
  <w:style w:type="paragraph" w:customStyle="1" w:styleId="VHVerseHeading">
    <w:name w:val="VH Verse Heading"/>
    <w:basedOn w:val="BaseText"/>
    <w:next w:val="VVerse"/>
    <w:rsid w:val="008A6E4B"/>
    <w:pPr>
      <w:keepNext/>
      <w:keepLines/>
      <w:spacing w:before="280" w:line="560" w:lineRule="exact"/>
    </w:pPr>
    <w:rPr>
      <w:b/>
    </w:rPr>
  </w:style>
  <w:style w:type="paragraph" w:customStyle="1" w:styleId="VVerse">
    <w:name w:val="V Verse"/>
    <w:basedOn w:val="BaseText"/>
    <w:rsid w:val="008A6E4B"/>
    <w:pPr>
      <w:tabs>
        <w:tab w:val="left" w:pos="2880"/>
      </w:tabs>
      <w:spacing w:before="280" w:after="280" w:line="560" w:lineRule="exact"/>
      <w:ind w:left="245" w:hanging="245"/>
      <w:contextualSpacing/>
    </w:pPr>
  </w:style>
  <w:style w:type="character" w:customStyle="1" w:styleId="BxMenBoxMention">
    <w:name w:val="BxMen Box Mention"/>
    <w:rsid w:val="008A6E4B"/>
    <w:rPr>
      <w:color w:val="FF00FF"/>
    </w:rPr>
  </w:style>
  <w:style w:type="character" w:customStyle="1" w:styleId="SbarCOSidebarCallOut">
    <w:name w:val="SbarCO Sidebar Call Out"/>
    <w:rsid w:val="008A6E4B"/>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8A6E4B"/>
    <w:pPr>
      <w:tabs>
        <w:tab w:val="left" w:pos="1440"/>
        <w:tab w:val="left" w:pos="1800"/>
        <w:tab w:val="left" w:pos="2160"/>
      </w:tabs>
      <w:ind w:left="1080" w:right="720"/>
    </w:pPr>
  </w:style>
  <w:style w:type="paragraph" w:customStyle="1" w:styleId="LetAuLetterAuthor">
    <w:name w:val="LetAu Letter Author"/>
    <w:basedOn w:val="LetTxLetterText"/>
    <w:rsid w:val="008A6E4B"/>
    <w:pPr>
      <w:spacing w:after="280"/>
    </w:pPr>
  </w:style>
  <w:style w:type="paragraph" w:customStyle="1" w:styleId="LetAuAddLetterAuthorAddress">
    <w:name w:val="LetAuAdd Letter Author Address"/>
    <w:basedOn w:val="LetTxLetterText"/>
    <w:rsid w:val="008A6E4B"/>
    <w:pPr>
      <w:spacing w:after="280"/>
      <w:contextualSpacing/>
    </w:pPr>
  </w:style>
  <w:style w:type="paragraph" w:customStyle="1" w:styleId="LetAddLetterAddress">
    <w:name w:val="LetAdd Letter Address"/>
    <w:basedOn w:val="LetTxLetterText"/>
    <w:rsid w:val="008A6E4B"/>
    <w:pPr>
      <w:spacing w:after="280"/>
      <w:contextualSpacing/>
    </w:pPr>
  </w:style>
  <w:style w:type="paragraph" w:customStyle="1" w:styleId="Let-ELetterinExtract">
    <w:name w:val="Let-E Letter in Extract"/>
    <w:basedOn w:val="LetTxLetterText"/>
    <w:rsid w:val="008A6E4B"/>
    <w:pPr>
      <w:ind w:left="720" w:right="720"/>
    </w:pPr>
  </w:style>
  <w:style w:type="paragraph" w:customStyle="1" w:styleId="LetDate-ELetterDateinExtract">
    <w:name w:val="LetDate-E Letter Date in Extract"/>
    <w:basedOn w:val="Let-ELetterinExtract"/>
    <w:rsid w:val="008A6E4B"/>
  </w:style>
  <w:style w:type="paragraph" w:customStyle="1" w:styleId="LetAdd-ELetterAddressinExtract">
    <w:name w:val="LetAdd-E Letter Address in Extract"/>
    <w:basedOn w:val="LetAddLetterAddress"/>
    <w:rsid w:val="008A6E4B"/>
    <w:pPr>
      <w:spacing w:before="0" w:after="0"/>
      <w:ind w:left="720" w:right="720"/>
      <w:contextualSpacing w:val="0"/>
    </w:pPr>
  </w:style>
  <w:style w:type="paragraph" w:customStyle="1" w:styleId="LetAu-ELetterAuthorinExtract">
    <w:name w:val="LetAu-E Letter Author in Extract"/>
    <w:basedOn w:val="LetAuLetterAuthor"/>
    <w:rsid w:val="008A6E4B"/>
    <w:pPr>
      <w:spacing w:before="0"/>
      <w:ind w:left="720" w:right="720"/>
    </w:pPr>
  </w:style>
  <w:style w:type="paragraph" w:customStyle="1" w:styleId="LetAuAdd-ELetterAuthorAddressinExtract">
    <w:name w:val="LetAuAdd-E Letter Author Address in Extract"/>
    <w:basedOn w:val="LetAuAddLetterAuthorAddress"/>
    <w:rsid w:val="008A6E4B"/>
    <w:pPr>
      <w:spacing w:before="0"/>
      <w:ind w:left="720" w:right="720"/>
    </w:pPr>
  </w:style>
  <w:style w:type="paragraph" w:customStyle="1" w:styleId="CSTChapterSubtitle">
    <w:name w:val="CST Chapter Subtitle"/>
    <w:basedOn w:val="BaseHeading"/>
    <w:autoRedefine/>
    <w:rsid w:val="008A6E4B"/>
    <w:rPr>
      <w:sz w:val="28"/>
    </w:rPr>
  </w:style>
  <w:style w:type="paragraph" w:customStyle="1" w:styleId="PITPartIntroductionTitle">
    <w:name w:val="PIT Part Introduction Title"/>
    <w:basedOn w:val="PSTPartSubtitle"/>
    <w:qFormat/>
    <w:rsid w:val="008A6E4B"/>
    <w:pPr>
      <w:keepNext/>
      <w:spacing w:before="280"/>
    </w:pPr>
  </w:style>
  <w:style w:type="paragraph" w:customStyle="1" w:styleId="NNotation">
    <w:name w:val="N Notation"/>
    <w:basedOn w:val="BaseText"/>
    <w:qFormat/>
    <w:rsid w:val="008A6E4B"/>
    <w:pPr>
      <w:tabs>
        <w:tab w:val="left" w:pos="480"/>
      </w:tabs>
      <w:spacing w:line="560" w:lineRule="exact"/>
    </w:pPr>
  </w:style>
  <w:style w:type="paragraph" w:styleId="Revision">
    <w:name w:val="Revision"/>
    <w:hidden/>
    <w:uiPriority w:val="99"/>
    <w:rsid w:val="008A6E4B"/>
    <w:rPr>
      <w:rFonts w:ascii="Times New Roman" w:eastAsia="Times New Roman" w:hAnsi="Times New Roman"/>
    </w:rPr>
  </w:style>
  <w:style w:type="paragraph" w:customStyle="1" w:styleId="DIA-EDialogueinExtract">
    <w:name w:val="DIA-E Dialogue in Extract"/>
    <w:basedOn w:val="DIADialogue"/>
    <w:qFormat/>
    <w:rsid w:val="008A6E4B"/>
    <w:pPr>
      <w:tabs>
        <w:tab w:val="left" w:pos="4320"/>
      </w:tabs>
      <w:ind w:left="1440" w:right="720"/>
    </w:pPr>
  </w:style>
  <w:style w:type="paragraph" w:customStyle="1" w:styleId="VEVerseinExtract">
    <w:name w:val="VE Verse in Extract"/>
    <w:basedOn w:val="VVerse"/>
    <w:qFormat/>
    <w:rsid w:val="008A6E4B"/>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8A6E4B"/>
    <w:pPr>
      <w:spacing w:before="0"/>
      <w:ind w:left="720" w:right="720"/>
    </w:pPr>
  </w:style>
  <w:style w:type="paragraph" w:customStyle="1" w:styleId="AuQAuthorQuery">
    <w:name w:val="AuQ Author Query"/>
    <w:basedOn w:val="NtENotetoEditor"/>
    <w:qFormat/>
    <w:rsid w:val="008A6E4B"/>
    <w:rPr>
      <w:color w:val="0070C0"/>
    </w:rPr>
  </w:style>
  <w:style w:type="paragraph" w:customStyle="1" w:styleId="AppBegAppendixBegin">
    <w:name w:val="AppBeg Appendix Begin"/>
    <w:basedOn w:val="PriDocBegPrimaryDocumentBegin"/>
    <w:qFormat/>
    <w:rsid w:val="008A6E4B"/>
  </w:style>
  <w:style w:type="paragraph" w:customStyle="1" w:styleId="AppEndAppendixEnd">
    <w:name w:val="AppEnd Appendix End"/>
    <w:basedOn w:val="PriDocEndPrimaryDocumentEnd"/>
    <w:qFormat/>
    <w:rsid w:val="008A6E4B"/>
  </w:style>
  <w:style w:type="paragraph" w:customStyle="1" w:styleId="BoxBegBoxBegin">
    <w:name w:val="BoxBeg Box Begin"/>
    <w:basedOn w:val="PriDocBegPrimaryDocumentBegin"/>
    <w:qFormat/>
    <w:rsid w:val="008A6E4B"/>
  </w:style>
  <w:style w:type="paragraph" w:customStyle="1" w:styleId="BoxEndBoxEnd">
    <w:name w:val="BoxEnd Box End"/>
    <w:basedOn w:val="PriDocEndPrimaryDocumentEnd"/>
    <w:qFormat/>
    <w:rsid w:val="008A6E4B"/>
  </w:style>
  <w:style w:type="paragraph" w:customStyle="1" w:styleId="ExrBegExerciseBegin">
    <w:name w:val="ExrBeg Exercise Begin"/>
    <w:basedOn w:val="PriDocBegPrimaryDocumentBegin"/>
    <w:qFormat/>
    <w:rsid w:val="008A6E4B"/>
  </w:style>
  <w:style w:type="paragraph" w:customStyle="1" w:styleId="ExrEndExerciseEnd">
    <w:name w:val="ExrEnd Exercise End"/>
    <w:basedOn w:val="PriDocEndPrimaryDocumentEnd"/>
    <w:qFormat/>
    <w:rsid w:val="008A6E4B"/>
  </w:style>
  <w:style w:type="paragraph" w:customStyle="1" w:styleId="NotesBegNotesBegin">
    <w:name w:val="NotesBeg Notes Begin"/>
    <w:basedOn w:val="PriDocBegPrimaryDocumentBegin"/>
    <w:qFormat/>
    <w:rsid w:val="008A6E4B"/>
  </w:style>
  <w:style w:type="paragraph" w:customStyle="1" w:styleId="NotesEndNotesEnd">
    <w:name w:val="NotesEnd Notes End"/>
    <w:basedOn w:val="PriDocEndPrimaryDocumentEnd"/>
    <w:qFormat/>
    <w:rsid w:val="008A6E4B"/>
  </w:style>
  <w:style w:type="paragraph" w:customStyle="1" w:styleId="TSTableSource">
    <w:name w:val="TS Table Source"/>
    <w:basedOn w:val="TFNTableFootnote"/>
    <w:rsid w:val="008A6E4B"/>
    <w:pPr>
      <w:spacing w:before="0" w:after="560"/>
    </w:pPr>
  </w:style>
  <w:style w:type="paragraph" w:customStyle="1" w:styleId="TNTableNumber">
    <w:name w:val="TN Table Number"/>
    <w:basedOn w:val="TTTableTitle"/>
    <w:rsid w:val="008A6E4B"/>
    <w:pPr>
      <w:spacing w:before="560"/>
    </w:pPr>
    <w:rPr>
      <w:b/>
    </w:rPr>
  </w:style>
  <w:style w:type="paragraph" w:customStyle="1" w:styleId="ITCHIn-textTableColumnHead">
    <w:name w:val="ITCH In-text Table Column Head"/>
    <w:basedOn w:val="TCHTableColumnHead"/>
    <w:rsid w:val="008A6E4B"/>
  </w:style>
  <w:style w:type="paragraph" w:customStyle="1" w:styleId="ITBIn-textTableBody">
    <w:name w:val="ITB In-text Table Body"/>
    <w:basedOn w:val="TBTableBody"/>
    <w:rsid w:val="008A6E4B"/>
  </w:style>
  <w:style w:type="paragraph" w:customStyle="1" w:styleId="RefTxReferenceText">
    <w:name w:val="RefTx Reference Text"/>
    <w:basedOn w:val="BaseText"/>
    <w:link w:val="RefTxReferenceTextChar"/>
    <w:rsid w:val="008A6E4B"/>
    <w:pPr>
      <w:spacing w:after="140" w:line="560" w:lineRule="exact"/>
      <w:ind w:left="720" w:hanging="720"/>
    </w:pPr>
  </w:style>
  <w:style w:type="paragraph" w:customStyle="1" w:styleId="DL-EDescriptiveListinExtract">
    <w:name w:val="DL-E Descriptive List in Extract"/>
    <w:basedOn w:val="DLDescriptiveList"/>
    <w:rsid w:val="008A6E4B"/>
    <w:pPr>
      <w:tabs>
        <w:tab w:val="left" w:pos="480"/>
      </w:tabs>
    </w:pPr>
  </w:style>
  <w:style w:type="paragraph" w:customStyle="1" w:styleId="N-ENotationinExtract">
    <w:name w:val="N-E Notation in Extract"/>
    <w:basedOn w:val="NNotation"/>
    <w:rsid w:val="008A6E4B"/>
  </w:style>
  <w:style w:type="paragraph" w:customStyle="1" w:styleId="Dis-EDisplayinExtract">
    <w:name w:val="Dis-E Display in Extract"/>
    <w:basedOn w:val="DDisplay"/>
    <w:rsid w:val="008A6E4B"/>
    <w:pPr>
      <w:ind w:left="720" w:right="720"/>
    </w:pPr>
  </w:style>
  <w:style w:type="paragraph" w:customStyle="1" w:styleId="DDisplay">
    <w:name w:val="D Display"/>
    <w:basedOn w:val="BaseText"/>
    <w:rsid w:val="008A6E4B"/>
    <w:pPr>
      <w:spacing w:before="280" w:after="280" w:line="560" w:lineRule="exact"/>
    </w:pPr>
  </w:style>
  <w:style w:type="paragraph" w:customStyle="1" w:styleId="PProgram">
    <w:name w:val="P Program"/>
    <w:basedOn w:val="BaseText"/>
    <w:rsid w:val="008A6E4B"/>
    <w:pPr>
      <w:spacing w:line="560" w:lineRule="exact"/>
    </w:pPr>
    <w:rPr>
      <w:rFonts w:ascii="Courier" w:hAnsi="Courier"/>
      <w:sz w:val="22"/>
    </w:rPr>
  </w:style>
  <w:style w:type="paragraph" w:customStyle="1" w:styleId="P-EPrograminExtract">
    <w:name w:val="P-E Program in Extract"/>
    <w:basedOn w:val="PProgram"/>
    <w:rsid w:val="008A6E4B"/>
    <w:pPr>
      <w:spacing w:before="280" w:after="280"/>
      <w:ind w:left="720" w:right="720"/>
    </w:pPr>
  </w:style>
  <w:style w:type="paragraph" w:customStyle="1" w:styleId="NTrDNumberedTreeDisplay">
    <w:name w:val="NTrD Numbered Tree Display"/>
    <w:basedOn w:val="BaseText"/>
    <w:rsid w:val="008A6E4B"/>
    <w:pPr>
      <w:spacing w:before="280" w:after="280" w:line="560" w:lineRule="exact"/>
    </w:pPr>
  </w:style>
  <w:style w:type="paragraph" w:customStyle="1" w:styleId="NTrD-ENumberedTreeDisplayinExtract">
    <w:name w:val="NTrD-E Numbered Tree Display in Extract"/>
    <w:basedOn w:val="NTrDNumberedTreeDisplay"/>
    <w:rsid w:val="008A6E4B"/>
    <w:pPr>
      <w:ind w:left="720" w:right="720"/>
    </w:pPr>
  </w:style>
  <w:style w:type="paragraph" w:customStyle="1" w:styleId="IEIndexMainEntry">
    <w:name w:val="IE Index Main Entry"/>
    <w:basedOn w:val="BaseText"/>
    <w:rsid w:val="008A6E4B"/>
    <w:pPr>
      <w:spacing w:line="560" w:lineRule="exact"/>
      <w:ind w:left="2160" w:hanging="2160"/>
    </w:pPr>
  </w:style>
  <w:style w:type="paragraph" w:customStyle="1" w:styleId="ISEIndexSubentry">
    <w:name w:val="ISE Index Subentry"/>
    <w:basedOn w:val="IEIndexMainEntry"/>
    <w:rsid w:val="008A6E4B"/>
    <w:pPr>
      <w:ind w:left="2880"/>
    </w:pPr>
  </w:style>
  <w:style w:type="paragraph" w:customStyle="1" w:styleId="IABIndexAlphabeticalBreak">
    <w:name w:val="IAB Index Alphabetical Break"/>
    <w:basedOn w:val="IEIndexMainEntry"/>
    <w:rsid w:val="008A6E4B"/>
    <w:pPr>
      <w:spacing w:before="560"/>
    </w:pPr>
  </w:style>
  <w:style w:type="paragraph" w:customStyle="1" w:styleId="ISSEIndexSubsubentry">
    <w:name w:val="ISSE Index Subsubentry"/>
    <w:basedOn w:val="ISEIndexSubentry"/>
    <w:rsid w:val="008A6E4B"/>
    <w:pPr>
      <w:ind w:left="3600"/>
    </w:pPr>
  </w:style>
  <w:style w:type="paragraph" w:customStyle="1" w:styleId="SbarTSidebarTitle">
    <w:name w:val="SbarT Sidebar Title"/>
    <w:basedOn w:val="SbarTxSidebarText"/>
    <w:rsid w:val="008A6E4B"/>
    <w:pPr>
      <w:spacing w:before="560"/>
    </w:pPr>
    <w:rPr>
      <w:b/>
      <w:sz w:val="28"/>
    </w:rPr>
  </w:style>
  <w:style w:type="paragraph" w:customStyle="1" w:styleId="SbarAuSidebarAuthor">
    <w:name w:val="SbarAu Sidebar Author"/>
    <w:basedOn w:val="SbarTxSidebarText"/>
    <w:rsid w:val="008A6E4B"/>
    <w:pPr>
      <w:spacing w:before="280"/>
    </w:pPr>
    <w:rPr>
      <w:b/>
    </w:rPr>
  </w:style>
  <w:style w:type="paragraph" w:customStyle="1" w:styleId="SbarSNSidebarSourceNote">
    <w:name w:val="SbarSN Sidebar Source Note"/>
    <w:basedOn w:val="SbarTxSidebarText"/>
    <w:rsid w:val="008A6E4B"/>
    <w:pPr>
      <w:spacing w:before="280"/>
    </w:pPr>
  </w:style>
  <w:style w:type="paragraph" w:customStyle="1" w:styleId="FgCFigureCaption">
    <w:name w:val="FgC Figure Caption"/>
    <w:basedOn w:val="BaseText"/>
    <w:link w:val="FgCFigureCaptionChar"/>
    <w:rsid w:val="008A6E4B"/>
    <w:pPr>
      <w:spacing w:line="560" w:lineRule="exact"/>
    </w:pPr>
  </w:style>
  <w:style w:type="character" w:customStyle="1" w:styleId="FgCFigureCaptionChar">
    <w:name w:val="FgC Figure Caption Char"/>
    <w:link w:val="FgCFigureCaption"/>
    <w:rsid w:val="008A6E4B"/>
    <w:rPr>
      <w:rFonts w:ascii="Times New Roman" w:eastAsia="Times New Roman" w:hAnsi="Times New Roman"/>
      <w:sz w:val="24"/>
    </w:rPr>
  </w:style>
  <w:style w:type="paragraph" w:customStyle="1" w:styleId="FgTFigureTitle">
    <w:name w:val="FgT Figure Title"/>
    <w:basedOn w:val="FgCFigureCaption"/>
    <w:rsid w:val="008A6E4B"/>
  </w:style>
  <w:style w:type="paragraph" w:customStyle="1" w:styleId="FgNFigureNumber">
    <w:name w:val="FgN Figure Number"/>
    <w:basedOn w:val="FgTFigureTitle"/>
    <w:rsid w:val="008A6E4B"/>
    <w:pPr>
      <w:spacing w:before="560"/>
    </w:pPr>
  </w:style>
  <w:style w:type="paragraph" w:customStyle="1" w:styleId="FgSFigureSource">
    <w:name w:val="FgS Figure Source"/>
    <w:basedOn w:val="FgCFigureCaption"/>
    <w:rsid w:val="008A6E4B"/>
    <w:pPr>
      <w:spacing w:after="560"/>
    </w:pPr>
  </w:style>
  <w:style w:type="paragraph" w:customStyle="1" w:styleId="NtDNotetoDesign">
    <w:name w:val="NtD Note to Design"/>
    <w:basedOn w:val="NtENotetoEditor"/>
    <w:rsid w:val="008A6E4B"/>
    <w:rPr>
      <w:color w:val="FF00FF"/>
    </w:rPr>
  </w:style>
  <w:style w:type="paragraph" w:customStyle="1" w:styleId="DHDisplayHead">
    <w:name w:val="DH Display Head"/>
    <w:basedOn w:val="BaseText"/>
    <w:rsid w:val="008A6E4B"/>
    <w:pPr>
      <w:spacing w:before="280" w:line="560" w:lineRule="exact"/>
    </w:pPr>
    <w:rPr>
      <w:b/>
    </w:rPr>
  </w:style>
  <w:style w:type="paragraph" w:customStyle="1" w:styleId="SDSubdisplay">
    <w:name w:val="SD Subdisplay"/>
    <w:basedOn w:val="DDisplay"/>
    <w:rsid w:val="008A6E4B"/>
    <w:pPr>
      <w:spacing w:before="0" w:after="0"/>
      <w:ind w:left="720"/>
    </w:pPr>
  </w:style>
  <w:style w:type="paragraph" w:customStyle="1" w:styleId="SSDSubsubdisplay">
    <w:name w:val="SSD Subsubdisplay"/>
    <w:basedOn w:val="SDSubdisplay"/>
    <w:rsid w:val="008A6E4B"/>
    <w:pPr>
      <w:ind w:left="1440"/>
    </w:pPr>
  </w:style>
  <w:style w:type="paragraph" w:customStyle="1" w:styleId="ExrLv1TxExerciseText">
    <w:name w:val="ExrLv1Tx Exercise Text"/>
    <w:basedOn w:val="BaseText"/>
    <w:rsid w:val="008A6E4B"/>
    <w:pPr>
      <w:spacing w:before="280" w:after="280" w:line="560" w:lineRule="exact"/>
    </w:pPr>
  </w:style>
  <w:style w:type="paragraph" w:customStyle="1" w:styleId="ExrLv2TxSubexerciseText">
    <w:name w:val="ExrLv2Tx Subexercise Text"/>
    <w:basedOn w:val="ExrLv1TxExerciseText"/>
    <w:rsid w:val="008A6E4B"/>
    <w:pPr>
      <w:spacing w:before="0"/>
      <w:ind w:left="720"/>
    </w:pPr>
  </w:style>
  <w:style w:type="paragraph" w:customStyle="1" w:styleId="ExrLv3TxSubsubexerciseText">
    <w:name w:val="ExrLv3Tx Subsubexercise Text"/>
    <w:basedOn w:val="ExrLv2TxSubexerciseText"/>
    <w:rsid w:val="008A6E4B"/>
    <w:pPr>
      <w:ind w:left="1440"/>
    </w:pPr>
  </w:style>
  <w:style w:type="paragraph" w:customStyle="1" w:styleId="NTNoteText">
    <w:name w:val="NT Note Text"/>
    <w:basedOn w:val="BaseText"/>
    <w:rsid w:val="008A6E4B"/>
    <w:pPr>
      <w:spacing w:after="280" w:line="560" w:lineRule="exact"/>
    </w:pPr>
  </w:style>
  <w:style w:type="paragraph" w:customStyle="1" w:styleId="FNFootnoteText">
    <w:name w:val="FN Footnote Text"/>
    <w:basedOn w:val="BaseText"/>
    <w:rsid w:val="008A6E4B"/>
    <w:pPr>
      <w:spacing w:line="560" w:lineRule="exact"/>
    </w:pPr>
  </w:style>
  <w:style w:type="paragraph" w:customStyle="1" w:styleId="RHRRunningHeadRecto">
    <w:name w:val="RHR Running Head Recto"/>
    <w:basedOn w:val="BaseText"/>
    <w:link w:val="RHRRunningHeadRectoChar"/>
    <w:rsid w:val="008A6E4B"/>
    <w:pPr>
      <w:spacing w:line="560" w:lineRule="exact"/>
    </w:pPr>
  </w:style>
  <w:style w:type="paragraph" w:customStyle="1" w:styleId="RHVRunningHeadVerso">
    <w:name w:val="RHV Running Head Verso"/>
    <w:basedOn w:val="RHRRunningHeadRecto"/>
    <w:link w:val="RHVRunningHeadVersoChar"/>
    <w:rsid w:val="008A6E4B"/>
  </w:style>
  <w:style w:type="paragraph" w:customStyle="1" w:styleId="COContributorName">
    <w:name w:val="CO Contributor Name"/>
    <w:basedOn w:val="BaseText"/>
    <w:rsid w:val="008A6E4B"/>
    <w:pPr>
      <w:spacing w:before="280" w:line="560" w:lineRule="exact"/>
    </w:pPr>
    <w:rPr>
      <w:b/>
    </w:rPr>
  </w:style>
  <w:style w:type="paragraph" w:customStyle="1" w:styleId="COBContributorBio">
    <w:name w:val="COB Contributor Bio"/>
    <w:basedOn w:val="BaseText"/>
    <w:rsid w:val="008A6E4B"/>
    <w:pPr>
      <w:spacing w:after="280" w:line="560" w:lineRule="exact"/>
    </w:pPr>
  </w:style>
  <w:style w:type="paragraph" w:customStyle="1" w:styleId="FBHFrontmatterBackmatterHead">
    <w:name w:val="FBH Frontmatter/Backmatter Head"/>
    <w:basedOn w:val="CTChapterTitle"/>
    <w:rsid w:val="008A6E4B"/>
  </w:style>
  <w:style w:type="paragraph" w:customStyle="1" w:styleId="BaseHeading">
    <w:name w:val="Base Heading"/>
    <w:qFormat/>
    <w:rsid w:val="008A6E4B"/>
    <w:pPr>
      <w:spacing w:line="560" w:lineRule="exact"/>
    </w:pPr>
    <w:rPr>
      <w:rFonts w:ascii="Times New Roman" w:eastAsia="Times New Roman" w:hAnsi="Times New Roman"/>
      <w:sz w:val="36"/>
    </w:rPr>
  </w:style>
  <w:style w:type="paragraph" w:customStyle="1" w:styleId="BaseText">
    <w:name w:val="Base Text"/>
    <w:link w:val="BaseTextChar"/>
    <w:qFormat/>
    <w:rsid w:val="008A6E4B"/>
    <w:rPr>
      <w:rFonts w:ascii="Times New Roman" w:eastAsia="Times New Roman" w:hAnsi="Times New Roman"/>
      <w:sz w:val="24"/>
    </w:rPr>
  </w:style>
  <w:style w:type="paragraph" w:customStyle="1" w:styleId="BibTxBibliographyText">
    <w:name w:val="BibTx Bibliography Text"/>
    <w:basedOn w:val="BaseText"/>
    <w:rsid w:val="008A6E4B"/>
    <w:pPr>
      <w:spacing w:after="140" w:line="560" w:lineRule="exact"/>
      <w:ind w:left="720" w:hanging="720"/>
    </w:pPr>
  </w:style>
  <w:style w:type="paragraph" w:customStyle="1" w:styleId="H4MHeadingLevel4Math">
    <w:name w:val="H4M Heading Level 4 Math"/>
    <w:basedOn w:val="H4HeadingLevel4"/>
    <w:rsid w:val="008A6E4B"/>
    <w:pPr>
      <w:spacing w:after="360"/>
    </w:pPr>
  </w:style>
  <w:style w:type="paragraph" w:styleId="BlockText">
    <w:name w:val="Block Text"/>
    <w:basedOn w:val="Normal"/>
    <w:uiPriority w:val="99"/>
    <w:rsid w:val="008A6E4B"/>
    <w:pPr>
      <w:spacing w:after="120"/>
      <w:ind w:left="1440" w:right="1440"/>
    </w:pPr>
  </w:style>
  <w:style w:type="paragraph" w:customStyle="1" w:styleId="H5MHeadingLevel5Math">
    <w:name w:val="H5M Heading Level 5 Math"/>
    <w:basedOn w:val="H5HeadingLevel5"/>
    <w:rsid w:val="008A6E4B"/>
    <w:pPr>
      <w:spacing w:after="360"/>
    </w:pPr>
  </w:style>
  <w:style w:type="paragraph" w:customStyle="1" w:styleId="NoteCNotetoComp">
    <w:name w:val="NoteC Note to Comp"/>
    <w:basedOn w:val="BaseText"/>
    <w:link w:val="NoteCNotetoCompChar"/>
    <w:rsid w:val="008A6E4B"/>
    <w:pPr>
      <w:spacing w:before="360" w:after="360" w:line="360" w:lineRule="exact"/>
    </w:pPr>
    <w:rPr>
      <w:color w:val="FF0000"/>
      <w:sz w:val="28"/>
    </w:rPr>
  </w:style>
  <w:style w:type="paragraph" w:customStyle="1" w:styleId="NoteDNotetoDesign">
    <w:name w:val="NoteD Note to Design"/>
    <w:basedOn w:val="Normal"/>
    <w:rsid w:val="008A6E4B"/>
    <w:pPr>
      <w:spacing w:before="360" w:after="360" w:line="360" w:lineRule="exact"/>
    </w:pPr>
    <w:rPr>
      <w:color w:val="FF00FF"/>
      <w:sz w:val="28"/>
    </w:rPr>
  </w:style>
  <w:style w:type="paragraph" w:customStyle="1" w:styleId="NoteENotetoEditor">
    <w:name w:val="NoteE Note to Editor"/>
    <w:basedOn w:val="NoteCNotetoComp"/>
    <w:rsid w:val="008A6E4B"/>
    <w:rPr>
      <w:color w:val="008000"/>
    </w:rPr>
  </w:style>
  <w:style w:type="paragraph" w:customStyle="1" w:styleId="FBHFrontmatterHead">
    <w:name w:val="FBH Frontmatter Head"/>
    <w:basedOn w:val="CTChapterTitle"/>
    <w:rsid w:val="008A6E4B"/>
  </w:style>
  <w:style w:type="paragraph" w:customStyle="1" w:styleId="LList">
    <w:name w:val="L List"/>
    <w:basedOn w:val="ULUnnumberedList"/>
    <w:qFormat/>
    <w:rsid w:val="008A6E4B"/>
  </w:style>
  <w:style w:type="paragraph" w:customStyle="1" w:styleId="L-EListinExtract">
    <w:name w:val="L-E List in Extract"/>
    <w:basedOn w:val="ULUnnumberedList"/>
    <w:qFormat/>
    <w:rsid w:val="008A6E4B"/>
    <w:pPr>
      <w:ind w:left="1080"/>
    </w:pPr>
  </w:style>
  <w:style w:type="paragraph" w:customStyle="1" w:styleId="E-MExtractMultiple">
    <w:name w:val="E-M Extract Multiple"/>
    <w:basedOn w:val="EExtract"/>
    <w:qFormat/>
    <w:rsid w:val="008A6E4B"/>
    <w:pPr>
      <w:spacing w:after="120"/>
    </w:pPr>
  </w:style>
  <w:style w:type="paragraph" w:customStyle="1" w:styleId="H-EHeadinExtract">
    <w:name w:val="H-E Head in Extract"/>
    <w:basedOn w:val="LH-EListHeadinExtract"/>
    <w:qFormat/>
    <w:rsid w:val="008A6E4B"/>
  </w:style>
  <w:style w:type="paragraph" w:customStyle="1" w:styleId="HAAHead">
    <w:name w:val="HA A Head"/>
    <w:basedOn w:val="SpH1SpecialHeading1"/>
    <w:qFormat/>
    <w:rsid w:val="008A6E4B"/>
    <w:pPr>
      <w:outlineLvl w:val="0"/>
    </w:pPr>
  </w:style>
  <w:style w:type="paragraph" w:customStyle="1" w:styleId="SBHSpaceBreakHalfLine">
    <w:name w:val="SBH Space Break HalfLine"/>
    <w:basedOn w:val="SBSpaceBreak"/>
    <w:qFormat/>
    <w:rsid w:val="008A6E4B"/>
    <w:pPr>
      <w:spacing w:line="280" w:lineRule="exact"/>
    </w:pPr>
  </w:style>
  <w:style w:type="paragraph" w:customStyle="1" w:styleId="NHNotesHead">
    <w:name w:val="NH Notes Head"/>
    <w:basedOn w:val="BaseHeading"/>
    <w:rsid w:val="008A6E4B"/>
    <w:pPr>
      <w:autoSpaceDE w:val="0"/>
      <w:autoSpaceDN w:val="0"/>
      <w:adjustRightInd w:val="0"/>
      <w:spacing w:before="360" w:after="280"/>
    </w:pPr>
    <w:rPr>
      <w:b/>
      <w:sz w:val="32"/>
      <w:szCs w:val="24"/>
    </w:rPr>
  </w:style>
  <w:style w:type="paragraph" w:customStyle="1" w:styleId="BkTBookTitle">
    <w:name w:val="BkT Book Title"/>
    <w:basedOn w:val="BaseText"/>
    <w:rsid w:val="008A6E4B"/>
    <w:pPr>
      <w:spacing w:line="560" w:lineRule="exact"/>
      <w:jc w:val="right"/>
    </w:pPr>
    <w:rPr>
      <w:szCs w:val="24"/>
    </w:rPr>
  </w:style>
  <w:style w:type="paragraph" w:customStyle="1" w:styleId="SecTSectionTitle">
    <w:name w:val="SecT Section Title"/>
    <w:basedOn w:val="BaseText"/>
    <w:rsid w:val="008A6E4B"/>
    <w:pPr>
      <w:spacing w:line="560" w:lineRule="exact"/>
      <w:jc w:val="right"/>
    </w:pPr>
    <w:rPr>
      <w:szCs w:val="24"/>
    </w:rPr>
  </w:style>
  <w:style w:type="paragraph" w:customStyle="1" w:styleId="BibRefHeadBibRefHead">
    <w:name w:val="BibRefHead BibRef Head"/>
    <w:basedOn w:val="BaseHeading"/>
    <w:rsid w:val="008A6E4B"/>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8A6E4B"/>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8A6E4B"/>
    <w:pPr>
      <w:spacing w:before="280" w:line="560" w:lineRule="exact"/>
      <w:ind w:left="720" w:right="720"/>
    </w:pPr>
  </w:style>
  <w:style w:type="paragraph" w:customStyle="1" w:styleId="Algorithm">
    <w:name w:val="Algorithm"/>
    <w:basedOn w:val="DEDisplayEquation"/>
    <w:rsid w:val="008A6E4B"/>
  </w:style>
  <w:style w:type="paragraph" w:customStyle="1" w:styleId="Assumption">
    <w:name w:val="Assumption"/>
    <w:basedOn w:val="DEDisplayEquation"/>
    <w:rsid w:val="008A6E4B"/>
  </w:style>
  <w:style w:type="paragraph" w:customStyle="1" w:styleId="Axiom">
    <w:name w:val="Axiom"/>
    <w:basedOn w:val="DEDisplayEquation"/>
    <w:rsid w:val="008A6E4B"/>
  </w:style>
  <w:style w:type="paragraph" w:customStyle="1" w:styleId="Case">
    <w:name w:val="Case"/>
    <w:basedOn w:val="DEDisplayEquation"/>
    <w:rsid w:val="008A6E4B"/>
  </w:style>
  <w:style w:type="paragraph" w:customStyle="1" w:styleId="Claim">
    <w:name w:val="Claim"/>
    <w:basedOn w:val="DEDisplayEquation"/>
    <w:rsid w:val="008A6E4B"/>
  </w:style>
  <w:style w:type="paragraph" w:customStyle="1" w:styleId="Conjunction">
    <w:name w:val="Conjunction"/>
    <w:basedOn w:val="DEDisplayEquation"/>
    <w:rsid w:val="008A6E4B"/>
  </w:style>
  <w:style w:type="paragraph" w:customStyle="1" w:styleId="Corollary">
    <w:name w:val="Corollary"/>
    <w:basedOn w:val="DEDisplayEquation"/>
    <w:rsid w:val="008A6E4B"/>
  </w:style>
  <w:style w:type="paragraph" w:customStyle="1" w:styleId="Definition">
    <w:name w:val="Definition"/>
    <w:basedOn w:val="DEDisplayEquation"/>
    <w:rsid w:val="008A6E4B"/>
  </w:style>
  <w:style w:type="paragraph" w:customStyle="1" w:styleId="Hypothesis">
    <w:name w:val="Hypothesis"/>
    <w:basedOn w:val="DEDisplayEquation"/>
    <w:rsid w:val="008A6E4B"/>
  </w:style>
  <w:style w:type="paragraph" w:customStyle="1" w:styleId="Lemma">
    <w:name w:val="Lemma"/>
    <w:basedOn w:val="DEDisplayEquation"/>
    <w:rsid w:val="008A6E4B"/>
  </w:style>
  <w:style w:type="paragraph" w:customStyle="1" w:styleId="Note">
    <w:name w:val="Note"/>
    <w:basedOn w:val="DEDisplayEquation"/>
    <w:rsid w:val="008A6E4B"/>
  </w:style>
  <w:style w:type="paragraph" w:customStyle="1" w:styleId="Observation">
    <w:name w:val="Observation"/>
    <w:basedOn w:val="DEDisplayEquation"/>
    <w:rsid w:val="008A6E4B"/>
  </w:style>
  <w:style w:type="paragraph" w:customStyle="1" w:styleId="Proof">
    <w:name w:val="Proof"/>
    <w:basedOn w:val="DEDisplayEquation"/>
    <w:rsid w:val="008A6E4B"/>
  </w:style>
  <w:style w:type="paragraph" w:customStyle="1" w:styleId="Proposition">
    <w:name w:val="Proposition"/>
    <w:basedOn w:val="DEDisplayEquation"/>
    <w:rsid w:val="008A6E4B"/>
  </w:style>
  <w:style w:type="paragraph" w:customStyle="1" w:styleId="Remark">
    <w:name w:val="Remark"/>
    <w:basedOn w:val="DEDisplayEquation"/>
    <w:rsid w:val="008A6E4B"/>
  </w:style>
  <w:style w:type="paragraph" w:customStyle="1" w:styleId="Result">
    <w:name w:val="Result"/>
    <w:basedOn w:val="DEDisplayEquation"/>
    <w:rsid w:val="008A6E4B"/>
  </w:style>
  <w:style w:type="paragraph" w:customStyle="1" w:styleId="Rule">
    <w:name w:val="Rule"/>
    <w:basedOn w:val="DEDisplayEquation"/>
    <w:rsid w:val="008A6E4B"/>
  </w:style>
  <w:style w:type="paragraph" w:customStyle="1" w:styleId="SplCase">
    <w:name w:val="SplCase"/>
    <w:basedOn w:val="DEDisplayEquation"/>
    <w:rsid w:val="008A6E4B"/>
  </w:style>
  <w:style w:type="paragraph" w:customStyle="1" w:styleId="Theorem">
    <w:name w:val="Theorem"/>
    <w:basedOn w:val="DEDisplayEquation"/>
    <w:rsid w:val="008A6E4B"/>
  </w:style>
  <w:style w:type="paragraph" w:customStyle="1" w:styleId="AppTAppendixTitle">
    <w:name w:val="AppT Appendix Title"/>
    <w:basedOn w:val="H1HeadingLevel1"/>
    <w:qFormat/>
    <w:rsid w:val="008A6E4B"/>
  </w:style>
  <w:style w:type="paragraph" w:customStyle="1" w:styleId="DIASDialogueSpeaker">
    <w:name w:val="DIAS Dialogue Speaker"/>
    <w:basedOn w:val="DIADialogue"/>
    <w:next w:val="DIADialogue"/>
    <w:qFormat/>
    <w:rsid w:val="008A6E4B"/>
  </w:style>
  <w:style w:type="paragraph" w:customStyle="1" w:styleId="DIAS-EDialogueSpeakerinExtract">
    <w:name w:val="DIAS-E Dialogue Speaker in Extract"/>
    <w:basedOn w:val="DIA-EDialogueinExtract"/>
    <w:next w:val="DIA-EDialogueinExtract"/>
    <w:qFormat/>
    <w:rsid w:val="008A6E4B"/>
  </w:style>
  <w:style w:type="paragraph" w:customStyle="1" w:styleId="IntTxInterviewText">
    <w:name w:val="IntTx Interview Text"/>
    <w:basedOn w:val="BaseText"/>
    <w:autoRedefine/>
    <w:rsid w:val="008A6E4B"/>
    <w:pPr>
      <w:spacing w:line="560" w:lineRule="exact"/>
      <w:ind w:firstLine="720"/>
    </w:pPr>
    <w:rPr>
      <w:color w:val="000080"/>
    </w:rPr>
  </w:style>
  <w:style w:type="paragraph" w:customStyle="1" w:styleId="IntSInterviewSpeaker">
    <w:name w:val="IntS Interview Speaker"/>
    <w:basedOn w:val="IntTxInterviewText"/>
    <w:qFormat/>
    <w:rsid w:val="008A6E4B"/>
  </w:style>
  <w:style w:type="paragraph" w:customStyle="1" w:styleId="ITIndexTitle">
    <w:name w:val="IT Index Title"/>
    <w:basedOn w:val="BaseHeading"/>
    <w:next w:val="IABIndexAlphabeticalBreak"/>
    <w:rsid w:val="008A6E4B"/>
    <w:pPr>
      <w:autoSpaceDE w:val="0"/>
      <w:autoSpaceDN w:val="0"/>
      <w:adjustRightInd w:val="0"/>
      <w:spacing w:before="360" w:after="280"/>
    </w:pPr>
    <w:rPr>
      <w:b/>
      <w:szCs w:val="24"/>
    </w:rPr>
  </w:style>
  <w:style w:type="character" w:customStyle="1" w:styleId="EqCOEquationCallOut">
    <w:name w:val="EqCO Equation Call Out"/>
    <w:rsid w:val="008A6E4B"/>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8A6E4B"/>
  </w:style>
  <w:style w:type="paragraph" w:customStyle="1" w:styleId="IHIndexHead">
    <w:name w:val="IH Index Head"/>
    <w:basedOn w:val="BaseHeading"/>
    <w:next w:val="IABIndexAlphabeticalBreak"/>
    <w:rsid w:val="008A6E4B"/>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8A6E4B"/>
    <w:pPr>
      <w:autoSpaceDE w:val="0"/>
      <w:autoSpaceDN w:val="0"/>
      <w:adjustRightInd w:val="0"/>
    </w:pPr>
    <w:rPr>
      <w:szCs w:val="24"/>
    </w:rPr>
  </w:style>
  <w:style w:type="paragraph" w:customStyle="1" w:styleId="NCNoteTextContinuation">
    <w:name w:val="NC Note Text Continuation"/>
    <w:basedOn w:val="BaseText"/>
    <w:rsid w:val="008A6E4B"/>
    <w:pPr>
      <w:spacing w:after="280" w:line="560" w:lineRule="exact"/>
    </w:pPr>
  </w:style>
  <w:style w:type="paragraph" w:customStyle="1" w:styleId="BibRefNotesBibRefNotes">
    <w:name w:val="BibRefNotes BibRef Notes"/>
    <w:basedOn w:val="BaseText"/>
    <w:rsid w:val="008A6E4B"/>
    <w:pPr>
      <w:spacing w:after="140" w:line="560" w:lineRule="exact"/>
      <w:ind w:left="720" w:hanging="720"/>
    </w:pPr>
  </w:style>
  <w:style w:type="character" w:customStyle="1" w:styleId="monospace">
    <w:name w:val="monospace"/>
    <w:qFormat/>
    <w:rsid w:val="008A6E4B"/>
    <w:rPr>
      <w:rFonts w:ascii="Courier New" w:hAnsi="Courier New"/>
    </w:rPr>
  </w:style>
  <w:style w:type="character" w:customStyle="1" w:styleId="sansserif">
    <w:name w:val="sansserif"/>
    <w:qFormat/>
    <w:rsid w:val="008A6E4B"/>
    <w:rPr>
      <w:rFonts w:ascii="Arial" w:hAnsi="Arial"/>
    </w:rPr>
  </w:style>
  <w:style w:type="character" w:customStyle="1" w:styleId="BaseTextChar">
    <w:name w:val="Base Text Char"/>
    <w:basedOn w:val="DefaultParagraphFont"/>
    <w:link w:val="BaseText"/>
    <w:rsid w:val="006E573E"/>
    <w:rPr>
      <w:rFonts w:ascii="Times New Roman" w:eastAsia="Times New Roman" w:hAnsi="Times New Roman"/>
      <w:sz w:val="24"/>
    </w:rPr>
  </w:style>
  <w:style w:type="character" w:customStyle="1" w:styleId="NoteCNotetoCompChar">
    <w:name w:val="NoteC Note to Comp Char"/>
    <w:basedOn w:val="BaseTextChar"/>
    <w:link w:val="NoteCNotetoComp"/>
    <w:rsid w:val="006E573E"/>
    <w:rPr>
      <w:rFonts w:ascii="Times New Roman" w:eastAsia="Times New Roman" w:hAnsi="Times New Roman"/>
      <w:color w:val="FF0000"/>
      <w:sz w:val="28"/>
    </w:rPr>
  </w:style>
  <w:style w:type="character" w:customStyle="1" w:styleId="RHRRunningHeadRectoChar">
    <w:name w:val="RHR Running Head Recto Char"/>
    <w:basedOn w:val="BaseTextChar"/>
    <w:link w:val="RHRRunningHeadRecto"/>
    <w:rsid w:val="006019FD"/>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6019FD"/>
    <w:rPr>
      <w:rFonts w:ascii="Times New Roman" w:eastAsia="Times New Roman" w:hAnsi="Times New Roman"/>
      <w:sz w:val="24"/>
    </w:rPr>
  </w:style>
  <w:style w:type="character" w:customStyle="1" w:styleId="RefTxReferenceTextChar">
    <w:name w:val="RefTx Reference Text Char"/>
    <w:basedOn w:val="BaseTextChar"/>
    <w:link w:val="RefTxReferenceText"/>
    <w:rsid w:val="001205D9"/>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8" w:uiPriority="3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Title" w:qFormat="1"/>
    <w:lsdException w:name="Body Text" w:uiPriority="99"/>
    <w:lsdException w:name="Body Text Indent" w:uiPriority="99"/>
    <w:lsdException w:name="Subtitle" w:qFormat="1"/>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No Spacing" w:qFormat="1"/>
    <w:lsdException w:name="Revision"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A6E4B"/>
    <w:rPr>
      <w:rFonts w:ascii="Times New Roman" w:eastAsia="Times New Roman" w:hAnsi="Times New Roman"/>
    </w:rPr>
  </w:style>
  <w:style w:type="paragraph" w:styleId="Heading1">
    <w:name w:val="heading 1"/>
    <w:basedOn w:val="Normal"/>
    <w:next w:val="Normal"/>
    <w:link w:val="Heading1Char"/>
    <w:uiPriority w:val="9"/>
    <w:qFormat/>
    <w:rsid w:val="008A6E4B"/>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8A6E4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8A6E4B"/>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8A6E4B"/>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8A6E4B"/>
    <w:rPr>
      <w:rFonts w:ascii="Tahoma" w:hAnsi="Tahoma" w:cs="Tahoma"/>
      <w:sz w:val="16"/>
      <w:szCs w:val="16"/>
    </w:rPr>
  </w:style>
  <w:style w:type="character" w:customStyle="1" w:styleId="BalloonTextChar">
    <w:name w:val="Balloon Text Char"/>
    <w:rsid w:val="00A579E0"/>
    <w:rPr>
      <w:rFonts w:ascii="Lucida Grande" w:hAnsi="Lucida Grande"/>
      <w:sz w:val="18"/>
      <w:szCs w:val="18"/>
    </w:rPr>
  </w:style>
  <w:style w:type="character" w:customStyle="1" w:styleId="Heading1Char">
    <w:name w:val="Heading 1 Char"/>
    <w:link w:val="Heading1"/>
    <w:uiPriority w:val="9"/>
    <w:rsid w:val="00CC35F5"/>
    <w:rPr>
      <w:rFonts w:ascii="Arial" w:eastAsia="Times New Roman" w:hAnsi="Arial"/>
      <w:b/>
      <w:kern w:val="32"/>
      <w:sz w:val="32"/>
    </w:rPr>
  </w:style>
  <w:style w:type="character" w:customStyle="1" w:styleId="Heading2Char">
    <w:name w:val="Heading 2 Char"/>
    <w:link w:val="Heading2"/>
    <w:uiPriority w:val="9"/>
    <w:rsid w:val="008A6E4B"/>
    <w:rPr>
      <w:rFonts w:eastAsia="Times New Roman"/>
      <w:b/>
      <w:bCs/>
      <w:i/>
      <w:iCs/>
      <w:sz w:val="28"/>
      <w:szCs w:val="28"/>
    </w:rPr>
  </w:style>
  <w:style w:type="paragraph" w:styleId="Footer">
    <w:name w:val="footer"/>
    <w:basedOn w:val="Normal"/>
    <w:link w:val="FooterChar"/>
    <w:uiPriority w:val="99"/>
    <w:rsid w:val="00CC35F5"/>
    <w:pPr>
      <w:tabs>
        <w:tab w:val="center" w:pos="4320"/>
        <w:tab w:val="right" w:pos="8640"/>
      </w:tabs>
    </w:pPr>
    <w:rPr>
      <w:lang w:val="x-none" w:eastAsia="x-none"/>
    </w:rPr>
  </w:style>
  <w:style w:type="character" w:customStyle="1" w:styleId="FooterChar">
    <w:name w:val="Footer Char"/>
    <w:link w:val="Footer"/>
    <w:uiPriority w:val="99"/>
    <w:rsid w:val="00CC35F5"/>
    <w:rPr>
      <w:rFonts w:ascii="Times New Roman" w:eastAsia="Times New Roman" w:hAnsi="Times New Roman" w:cs="Times New Roman"/>
    </w:rPr>
  </w:style>
  <w:style w:type="character" w:styleId="PageNumber">
    <w:name w:val="page number"/>
    <w:basedOn w:val="DefaultParagraphFont"/>
    <w:uiPriority w:val="99"/>
    <w:rsid w:val="00CC35F5"/>
  </w:style>
  <w:style w:type="paragraph" w:styleId="FootnoteText">
    <w:name w:val="footnote text"/>
    <w:basedOn w:val="Normal"/>
    <w:link w:val="FootnoteTextChar"/>
    <w:uiPriority w:val="99"/>
    <w:rsid w:val="00CC35F5"/>
    <w:rPr>
      <w:lang w:val="x-none" w:eastAsia="x-none"/>
    </w:rPr>
  </w:style>
  <w:style w:type="character" w:customStyle="1" w:styleId="FootnoteTextChar">
    <w:name w:val="Footnote Text Char"/>
    <w:link w:val="FootnoteText"/>
    <w:uiPriority w:val="99"/>
    <w:rsid w:val="00CC35F5"/>
    <w:rPr>
      <w:rFonts w:ascii="Times New Roman" w:eastAsia="Times New Roman" w:hAnsi="Times New Roman" w:cs="Times New Roman"/>
      <w:sz w:val="20"/>
      <w:szCs w:val="20"/>
    </w:rPr>
  </w:style>
  <w:style w:type="character" w:styleId="Hyperlink">
    <w:name w:val="Hyperlink"/>
    <w:uiPriority w:val="99"/>
    <w:rsid w:val="008A6E4B"/>
    <w:rPr>
      <w:color w:val="0000FF"/>
      <w:u w:val="none"/>
    </w:rPr>
  </w:style>
  <w:style w:type="character" w:customStyle="1" w:styleId="p12">
    <w:name w:val="p12"/>
    <w:basedOn w:val="DefaultParagraphFont"/>
    <w:rsid w:val="00CC35F5"/>
  </w:style>
  <w:style w:type="paragraph" w:styleId="HTMLPreformatted">
    <w:name w:val="HTML Preformatted"/>
    <w:basedOn w:val="Normal"/>
    <w:link w:val="HTMLPreformattedChar"/>
    <w:uiPriority w:val="99"/>
    <w:rsid w:val="00CC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CC35F5"/>
    <w:rPr>
      <w:rFonts w:ascii="Courier New" w:eastAsia="Times New Roman" w:hAnsi="Courier New" w:cs="Courier New"/>
      <w:sz w:val="20"/>
      <w:szCs w:val="20"/>
    </w:rPr>
  </w:style>
  <w:style w:type="character" w:styleId="Emphasis">
    <w:name w:val="Emphasis"/>
    <w:uiPriority w:val="20"/>
    <w:qFormat/>
    <w:rsid w:val="00CC35F5"/>
    <w:rPr>
      <w:i/>
      <w:iCs/>
    </w:rPr>
  </w:style>
  <w:style w:type="paragraph" w:styleId="Header">
    <w:name w:val="header"/>
    <w:basedOn w:val="Normal"/>
    <w:link w:val="HeaderChar"/>
    <w:uiPriority w:val="99"/>
    <w:rsid w:val="00CC35F5"/>
    <w:pPr>
      <w:tabs>
        <w:tab w:val="center" w:pos="4320"/>
        <w:tab w:val="right" w:pos="8640"/>
      </w:tabs>
    </w:pPr>
    <w:rPr>
      <w:lang w:val="x-none" w:eastAsia="x-none"/>
    </w:rPr>
  </w:style>
  <w:style w:type="character" w:customStyle="1" w:styleId="HeaderChar">
    <w:name w:val="Header Char"/>
    <w:link w:val="Header"/>
    <w:uiPriority w:val="99"/>
    <w:rsid w:val="00CC35F5"/>
    <w:rPr>
      <w:rFonts w:ascii="Times New Roman" w:eastAsia="Times New Roman" w:hAnsi="Times New Roman" w:cs="Times New Roman"/>
    </w:rPr>
  </w:style>
  <w:style w:type="table" w:styleId="TableGrid">
    <w:name w:val="Table Grid"/>
    <w:basedOn w:val="TableNormal"/>
    <w:uiPriority w:val="59"/>
    <w:rsid w:val="00CC35F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CC35F5"/>
    <w:pPr>
      <w:spacing w:before="100" w:beforeAutospacing="1" w:after="100" w:afterAutospacing="1"/>
    </w:pPr>
  </w:style>
  <w:style w:type="character" w:customStyle="1" w:styleId="m">
    <w:name w:val="m"/>
    <w:basedOn w:val="DefaultParagraphFont"/>
    <w:rsid w:val="00CC35F5"/>
  </w:style>
  <w:style w:type="paragraph" w:styleId="NormalWeb">
    <w:name w:val="Normal (Web)"/>
    <w:basedOn w:val="Normal"/>
    <w:uiPriority w:val="99"/>
    <w:rsid w:val="00CC35F5"/>
    <w:pPr>
      <w:spacing w:before="100" w:beforeAutospacing="1" w:after="100" w:afterAutospacing="1"/>
    </w:pPr>
  </w:style>
  <w:style w:type="character" w:customStyle="1" w:styleId="grame">
    <w:name w:val="grame"/>
    <w:basedOn w:val="DefaultParagraphFont"/>
    <w:rsid w:val="00CC35F5"/>
  </w:style>
  <w:style w:type="character" w:styleId="FollowedHyperlink">
    <w:name w:val="FollowedHyperlink"/>
    <w:uiPriority w:val="99"/>
    <w:rsid w:val="00CC35F5"/>
    <w:rPr>
      <w:color w:val="800080"/>
      <w:u w:val="single"/>
    </w:rPr>
  </w:style>
  <w:style w:type="character" w:customStyle="1" w:styleId="BalloonTextChar1">
    <w:name w:val="Balloon Text Char1"/>
    <w:link w:val="BalloonText"/>
    <w:rsid w:val="00CC35F5"/>
    <w:rPr>
      <w:rFonts w:ascii="Tahoma" w:eastAsia="Times New Roman" w:hAnsi="Tahoma" w:cs="Tahoma"/>
      <w:sz w:val="16"/>
      <w:szCs w:val="16"/>
    </w:rPr>
  </w:style>
  <w:style w:type="paragraph" w:customStyle="1" w:styleId="ColorfulList-Accent11">
    <w:name w:val="Colorful List - Accent 11"/>
    <w:basedOn w:val="Normal"/>
    <w:uiPriority w:val="34"/>
    <w:qFormat/>
    <w:rsid w:val="00CC35F5"/>
    <w:pPr>
      <w:ind w:left="720"/>
      <w:contextualSpacing/>
    </w:pPr>
  </w:style>
  <w:style w:type="paragraph" w:customStyle="1" w:styleId="level1">
    <w:name w:val="level1"/>
    <w:basedOn w:val="Normal"/>
    <w:rsid w:val="00CC35F5"/>
    <w:pPr>
      <w:spacing w:before="100" w:beforeAutospacing="1" w:after="100" w:afterAutospacing="1"/>
    </w:pPr>
  </w:style>
  <w:style w:type="character" w:styleId="Strong">
    <w:name w:val="Strong"/>
    <w:uiPriority w:val="22"/>
    <w:qFormat/>
    <w:rsid w:val="00CC35F5"/>
    <w:rPr>
      <w:b/>
      <w:bCs/>
    </w:rPr>
  </w:style>
  <w:style w:type="paragraph" w:customStyle="1" w:styleId="Level10">
    <w:name w:val="Level 1"/>
    <w:rsid w:val="00CC35F5"/>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CC35F5"/>
  </w:style>
  <w:style w:type="character" w:customStyle="1" w:styleId="fieldauthors">
    <w:name w:val="field_authors"/>
    <w:basedOn w:val="DefaultParagraphFont"/>
    <w:rsid w:val="00CC35F5"/>
  </w:style>
  <w:style w:type="character" w:customStyle="1" w:styleId="personname">
    <w:name w:val="person_name"/>
    <w:basedOn w:val="DefaultParagraphFont"/>
    <w:rsid w:val="00CC35F5"/>
  </w:style>
  <w:style w:type="character" w:customStyle="1" w:styleId="fieldyear">
    <w:name w:val="field_year"/>
    <w:basedOn w:val="DefaultParagraphFont"/>
    <w:rsid w:val="00CC35F5"/>
  </w:style>
  <w:style w:type="character" w:customStyle="1" w:styleId="fieldtitle">
    <w:name w:val="field_title"/>
    <w:basedOn w:val="DefaultParagraphFont"/>
    <w:rsid w:val="00CC35F5"/>
  </w:style>
  <w:style w:type="character" w:customStyle="1" w:styleId="fieldpublication">
    <w:name w:val="field_publication"/>
    <w:basedOn w:val="DefaultParagraphFont"/>
    <w:rsid w:val="00CC35F5"/>
  </w:style>
  <w:style w:type="character" w:customStyle="1" w:styleId="fieldvolume">
    <w:name w:val="field_volume"/>
    <w:basedOn w:val="DefaultParagraphFont"/>
    <w:rsid w:val="00CC35F5"/>
  </w:style>
  <w:style w:type="character" w:customStyle="1" w:styleId="fieldpages">
    <w:name w:val="field_pages"/>
    <w:basedOn w:val="DefaultParagraphFont"/>
    <w:rsid w:val="00CC35F5"/>
  </w:style>
  <w:style w:type="character" w:styleId="HTMLCite">
    <w:name w:val="HTML Cite"/>
    <w:uiPriority w:val="99"/>
    <w:unhideWhenUsed/>
    <w:rsid w:val="00CC35F5"/>
    <w:rPr>
      <w:i w:val="0"/>
      <w:iCs w:val="0"/>
    </w:rPr>
  </w:style>
  <w:style w:type="character" w:customStyle="1" w:styleId="title201">
    <w:name w:val="title201"/>
    <w:rsid w:val="00CC35F5"/>
    <w:rPr>
      <w:b/>
      <w:bCs/>
      <w:color w:val="990000"/>
      <w:sz w:val="20"/>
      <w:szCs w:val="20"/>
    </w:rPr>
  </w:style>
  <w:style w:type="character" w:customStyle="1" w:styleId="term1">
    <w:name w:val="term1"/>
    <w:rsid w:val="00CC35F5"/>
    <w:rPr>
      <w:b/>
      <w:bCs/>
      <w:color w:val="000066"/>
    </w:rPr>
  </w:style>
  <w:style w:type="character" w:customStyle="1" w:styleId="addtitle11">
    <w:name w:val="addtitle11"/>
    <w:rsid w:val="00CC35F5"/>
    <w:rPr>
      <w:rFonts w:ascii="Verdana" w:hAnsi="Verdana" w:hint="default"/>
      <w:b w:val="0"/>
      <w:bCs w:val="0"/>
      <w:sz w:val="38"/>
      <w:szCs w:val="38"/>
    </w:rPr>
  </w:style>
  <w:style w:type="paragraph" w:customStyle="1" w:styleId="ParaNoInd">
    <w:name w:val="ParaNoInd"/>
    <w:basedOn w:val="Normal"/>
    <w:rsid w:val="00CC35F5"/>
    <w:pPr>
      <w:spacing w:line="240" w:lineRule="exact"/>
      <w:jc w:val="both"/>
    </w:pPr>
  </w:style>
  <w:style w:type="paragraph" w:styleId="PlainText">
    <w:name w:val="Plain Text"/>
    <w:basedOn w:val="Normal"/>
    <w:link w:val="PlainTextChar"/>
    <w:uiPriority w:val="99"/>
    <w:unhideWhenUsed/>
    <w:rsid w:val="00CC35F5"/>
    <w:rPr>
      <w:rFonts w:ascii="Consolas" w:eastAsia="Calibri" w:hAnsi="Consolas"/>
      <w:sz w:val="21"/>
      <w:szCs w:val="21"/>
      <w:lang w:val="x-none" w:eastAsia="x-none"/>
    </w:rPr>
  </w:style>
  <w:style w:type="character" w:customStyle="1" w:styleId="PlainTextChar">
    <w:name w:val="Plain Text Char"/>
    <w:link w:val="PlainText"/>
    <w:uiPriority w:val="99"/>
    <w:rsid w:val="00CC35F5"/>
    <w:rPr>
      <w:rFonts w:ascii="Consolas" w:eastAsia="Calibri" w:hAnsi="Consolas" w:cs="Times New Roman"/>
      <w:sz w:val="21"/>
      <w:szCs w:val="21"/>
    </w:rPr>
  </w:style>
  <w:style w:type="character" w:styleId="CommentReference">
    <w:name w:val="annotation reference"/>
    <w:uiPriority w:val="99"/>
    <w:rsid w:val="008A6E4B"/>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CC35F5"/>
    <w:rPr>
      <w:lang w:val="x-none" w:eastAsia="x-none"/>
    </w:rPr>
  </w:style>
  <w:style w:type="character" w:customStyle="1" w:styleId="CommentTextChar">
    <w:name w:val="Comment Text Char"/>
    <w:link w:val="CommentText"/>
    <w:uiPriority w:val="99"/>
    <w:rsid w:val="00CC35F5"/>
    <w:rPr>
      <w:rFonts w:ascii="Times New Roman" w:eastAsia="Times New Roman" w:hAnsi="Times New Roman" w:cs="Times New Roman"/>
      <w:sz w:val="20"/>
      <w:szCs w:val="20"/>
    </w:rPr>
  </w:style>
  <w:style w:type="character" w:styleId="FootnoteReference">
    <w:name w:val="footnote reference"/>
    <w:uiPriority w:val="99"/>
    <w:rsid w:val="00CC35F5"/>
    <w:rPr>
      <w:vertAlign w:val="superscript"/>
    </w:rPr>
  </w:style>
  <w:style w:type="paragraph" w:styleId="EndnoteText">
    <w:name w:val="endnote text"/>
    <w:basedOn w:val="Normal"/>
    <w:link w:val="EndnoteTextChar"/>
    <w:uiPriority w:val="99"/>
    <w:unhideWhenUsed/>
    <w:rsid w:val="00157A20"/>
    <w:rPr>
      <w:lang w:val="x-none" w:eastAsia="x-none"/>
    </w:rPr>
  </w:style>
  <w:style w:type="character" w:customStyle="1" w:styleId="EndnoteTextChar">
    <w:name w:val="Endnote Text Char"/>
    <w:link w:val="EndnoteText"/>
    <w:uiPriority w:val="99"/>
    <w:rsid w:val="00157A20"/>
    <w:rPr>
      <w:rFonts w:ascii="Times New Roman" w:eastAsia="Times New Roman" w:hAnsi="Times New Roman" w:cs="Times New Roman"/>
    </w:rPr>
  </w:style>
  <w:style w:type="character" w:styleId="EndnoteReference">
    <w:name w:val="endnote reference"/>
    <w:uiPriority w:val="99"/>
    <w:unhideWhenUsed/>
    <w:rsid w:val="00157A20"/>
    <w:rPr>
      <w:vertAlign w:val="superscript"/>
    </w:rPr>
  </w:style>
  <w:style w:type="character" w:customStyle="1" w:styleId="Heading3Char">
    <w:name w:val="Heading 3 Char"/>
    <w:link w:val="Heading3"/>
    <w:uiPriority w:val="9"/>
    <w:rsid w:val="0084629C"/>
    <w:rPr>
      <w:rFonts w:ascii="Arial" w:eastAsia="Times New Roman" w:hAnsi="Arial"/>
      <w:b/>
      <w:sz w:val="26"/>
    </w:rPr>
  </w:style>
  <w:style w:type="paragraph" w:customStyle="1" w:styleId="ColorfulShading-Accent11">
    <w:name w:val="Colorful Shading - Accent 11"/>
    <w:hidden/>
    <w:uiPriority w:val="99"/>
    <w:semiHidden/>
    <w:rsid w:val="00230DD1"/>
    <w:rPr>
      <w:rFonts w:ascii="Times New Roman" w:eastAsia="Times New Roman" w:hAnsi="Times New Roman"/>
      <w:sz w:val="24"/>
      <w:szCs w:val="24"/>
    </w:rPr>
  </w:style>
  <w:style w:type="paragraph" w:styleId="Caption">
    <w:name w:val="caption"/>
    <w:basedOn w:val="Normal"/>
    <w:next w:val="Normal"/>
    <w:uiPriority w:val="35"/>
    <w:qFormat/>
    <w:rsid w:val="00BC3B96"/>
    <w:rPr>
      <w:b/>
      <w:bCs/>
    </w:rPr>
  </w:style>
  <w:style w:type="paragraph" w:styleId="BodyTextIndent">
    <w:name w:val="Body Text Indent"/>
    <w:basedOn w:val="Normal"/>
    <w:link w:val="BodyTextIndentChar"/>
    <w:uiPriority w:val="99"/>
    <w:unhideWhenUsed/>
    <w:rsid w:val="00356210"/>
    <w:pPr>
      <w:spacing w:line="480" w:lineRule="auto"/>
      <w:ind w:left="720"/>
    </w:pPr>
    <w:rPr>
      <w:lang w:val="x-none" w:eastAsia="x-none"/>
    </w:rPr>
  </w:style>
  <w:style w:type="character" w:customStyle="1" w:styleId="BodyTextIndentChar">
    <w:name w:val="Body Text Indent Char"/>
    <w:link w:val="BodyTextIndent"/>
    <w:uiPriority w:val="99"/>
    <w:rsid w:val="00356210"/>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3F574E"/>
    <w:pPr>
      <w:spacing w:line="480" w:lineRule="auto"/>
      <w:ind w:left="360"/>
    </w:pPr>
    <w:rPr>
      <w:lang w:val="x-none" w:eastAsia="x-none"/>
    </w:rPr>
  </w:style>
  <w:style w:type="character" w:customStyle="1" w:styleId="BodyTextIndent2Char">
    <w:name w:val="Body Text Indent 2 Char"/>
    <w:link w:val="BodyTextIndent2"/>
    <w:uiPriority w:val="99"/>
    <w:rsid w:val="003F574E"/>
    <w:rPr>
      <w:rFonts w:ascii="Times New Roman" w:eastAsia="Times New Roman" w:hAnsi="Times New Roman"/>
      <w:sz w:val="24"/>
      <w:szCs w:val="24"/>
    </w:rPr>
  </w:style>
  <w:style w:type="paragraph" w:customStyle="1" w:styleId="Default">
    <w:name w:val="Default"/>
    <w:rsid w:val="007F19D4"/>
    <w:pPr>
      <w:widowControl w:val="0"/>
      <w:autoSpaceDE w:val="0"/>
      <w:autoSpaceDN w:val="0"/>
      <w:adjustRightInd w:val="0"/>
    </w:pPr>
    <w:rPr>
      <w:rFonts w:ascii="Nimbus Roman No9 L" w:eastAsia="Times New Roman" w:hAnsi="Nimbus Roman No9 L" w:cs="Nimbus Roman No9 L"/>
      <w:color w:val="000000"/>
      <w:sz w:val="24"/>
      <w:szCs w:val="24"/>
    </w:rPr>
  </w:style>
  <w:style w:type="paragraph" w:styleId="BodyText">
    <w:name w:val="Body Text"/>
    <w:basedOn w:val="Normal"/>
    <w:link w:val="BodyTextChar"/>
    <w:uiPriority w:val="99"/>
    <w:semiHidden/>
    <w:unhideWhenUsed/>
    <w:rsid w:val="00DC2175"/>
    <w:pPr>
      <w:spacing w:after="120"/>
    </w:pPr>
    <w:rPr>
      <w:lang w:val="x-none" w:eastAsia="x-none"/>
    </w:rPr>
  </w:style>
  <w:style w:type="character" w:customStyle="1" w:styleId="BodyTextChar">
    <w:name w:val="Body Text Char"/>
    <w:link w:val="BodyText"/>
    <w:uiPriority w:val="99"/>
    <w:semiHidden/>
    <w:rsid w:val="00DC2175"/>
    <w:rPr>
      <w:rFonts w:ascii="Times New Roman" w:eastAsia="Times New Roman" w:hAnsi="Times New Roman"/>
      <w:sz w:val="24"/>
      <w:szCs w:val="24"/>
    </w:rPr>
  </w:style>
  <w:style w:type="paragraph" w:styleId="BodyTextIndent3">
    <w:name w:val="Body Text Indent 3"/>
    <w:basedOn w:val="Normal"/>
    <w:link w:val="BodyTextIndent3Char"/>
    <w:uiPriority w:val="99"/>
    <w:unhideWhenUsed/>
    <w:rsid w:val="0048240B"/>
    <w:pPr>
      <w:spacing w:line="480" w:lineRule="auto"/>
      <w:ind w:firstLine="720"/>
    </w:pPr>
    <w:rPr>
      <w:lang w:val="x-none" w:eastAsia="x-none"/>
    </w:rPr>
  </w:style>
  <w:style w:type="character" w:customStyle="1" w:styleId="BodyTextIndent3Char">
    <w:name w:val="Body Text Indent 3 Char"/>
    <w:link w:val="BodyTextIndent3"/>
    <w:uiPriority w:val="99"/>
    <w:rsid w:val="0048240B"/>
    <w:rPr>
      <w:rFonts w:ascii="Times New Roman" w:eastAsia="Times New Roman" w:hAnsi="Times New Roman"/>
      <w:sz w:val="24"/>
      <w:szCs w:val="24"/>
    </w:rPr>
  </w:style>
  <w:style w:type="character" w:customStyle="1" w:styleId="apple-style-span">
    <w:name w:val="apple-style-span"/>
    <w:rsid w:val="008640EE"/>
  </w:style>
  <w:style w:type="paragraph" w:styleId="CommentSubject">
    <w:name w:val="annotation subject"/>
    <w:basedOn w:val="CommentText"/>
    <w:next w:val="CommentText"/>
    <w:link w:val="CommentSubjectChar"/>
    <w:uiPriority w:val="99"/>
    <w:semiHidden/>
    <w:unhideWhenUsed/>
    <w:rsid w:val="00520DB9"/>
    <w:rPr>
      <w:rFonts w:ascii="Cambria" w:eastAsia="Cambria" w:hAnsi="Cambria"/>
      <w:sz w:val="24"/>
      <w:lang w:val="en-US" w:eastAsia="en-US"/>
    </w:rPr>
  </w:style>
  <w:style w:type="character" w:customStyle="1" w:styleId="CommentSubjectChar">
    <w:name w:val="Comment Subject Char"/>
    <w:link w:val="CommentSubject"/>
    <w:uiPriority w:val="99"/>
    <w:rsid w:val="008A6E4B"/>
    <w:rPr>
      <w:sz w:val="24"/>
      <w:lang w:val="en-US" w:eastAsia="en-US" w:bidi="ar-SA"/>
    </w:rPr>
  </w:style>
  <w:style w:type="paragraph" w:styleId="ListParagraph">
    <w:name w:val="List Paragraph"/>
    <w:basedOn w:val="Normal"/>
    <w:uiPriority w:val="34"/>
    <w:qFormat/>
    <w:rsid w:val="00B9120E"/>
    <w:pPr>
      <w:ind w:left="720"/>
      <w:contextualSpacing/>
    </w:pPr>
  </w:style>
  <w:style w:type="character" w:customStyle="1" w:styleId="aubase">
    <w:name w:val="au_base"/>
    <w:rsid w:val="008A6E4B"/>
    <w:rPr>
      <w:sz w:val="24"/>
    </w:rPr>
  </w:style>
  <w:style w:type="character" w:customStyle="1" w:styleId="aucollab">
    <w:name w:val="au_collab"/>
    <w:basedOn w:val="aubase"/>
    <w:rsid w:val="008A6E4B"/>
    <w:rPr>
      <w:sz w:val="24"/>
      <w:bdr w:val="none" w:sz="0" w:space="0" w:color="auto"/>
      <w:shd w:val="clear" w:color="auto" w:fill="C0C0C0"/>
    </w:rPr>
  </w:style>
  <w:style w:type="character" w:customStyle="1" w:styleId="audeg">
    <w:name w:val="au_deg"/>
    <w:basedOn w:val="aubase"/>
    <w:rsid w:val="008A6E4B"/>
    <w:rPr>
      <w:sz w:val="24"/>
      <w:bdr w:val="none" w:sz="0" w:space="0" w:color="auto"/>
      <w:shd w:val="clear" w:color="auto" w:fill="FFFF00"/>
    </w:rPr>
  </w:style>
  <w:style w:type="character" w:customStyle="1" w:styleId="aufname">
    <w:name w:val="au_fname"/>
    <w:basedOn w:val="aubase"/>
    <w:rsid w:val="008A6E4B"/>
    <w:rPr>
      <w:sz w:val="24"/>
      <w:bdr w:val="none" w:sz="0" w:space="0" w:color="auto"/>
      <w:shd w:val="clear" w:color="auto" w:fill="FFFFCC"/>
    </w:rPr>
  </w:style>
  <w:style w:type="character" w:customStyle="1" w:styleId="aurole">
    <w:name w:val="au_role"/>
    <w:basedOn w:val="aubase"/>
    <w:rsid w:val="008A6E4B"/>
    <w:rPr>
      <w:sz w:val="24"/>
      <w:bdr w:val="none" w:sz="0" w:space="0" w:color="auto"/>
      <w:shd w:val="clear" w:color="auto" w:fill="808000"/>
    </w:rPr>
  </w:style>
  <w:style w:type="character" w:customStyle="1" w:styleId="ausuffix">
    <w:name w:val="au_suffix"/>
    <w:basedOn w:val="aubase"/>
    <w:rsid w:val="008A6E4B"/>
    <w:rPr>
      <w:sz w:val="24"/>
      <w:bdr w:val="none" w:sz="0" w:space="0" w:color="auto"/>
      <w:shd w:val="clear" w:color="auto" w:fill="FF00FF"/>
    </w:rPr>
  </w:style>
  <w:style w:type="character" w:customStyle="1" w:styleId="ausurname">
    <w:name w:val="au_surname"/>
    <w:basedOn w:val="aubase"/>
    <w:rsid w:val="008A6E4B"/>
    <w:rPr>
      <w:sz w:val="24"/>
      <w:bdr w:val="none" w:sz="0" w:space="0" w:color="auto"/>
      <w:shd w:val="clear" w:color="auto" w:fill="CCFF99"/>
    </w:rPr>
  </w:style>
  <w:style w:type="character" w:customStyle="1" w:styleId="bibbase">
    <w:name w:val="bib_base"/>
    <w:rsid w:val="008A6E4B"/>
    <w:rPr>
      <w:sz w:val="24"/>
    </w:rPr>
  </w:style>
  <w:style w:type="character" w:customStyle="1" w:styleId="bibarticle">
    <w:name w:val="bib_article"/>
    <w:basedOn w:val="bibbase"/>
    <w:rsid w:val="008A6E4B"/>
    <w:rPr>
      <w:sz w:val="24"/>
      <w:bdr w:val="none" w:sz="0" w:space="0" w:color="auto"/>
      <w:shd w:val="clear" w:color="auto" w:fill="CCFFFF"/>
    </w:rPr>
  </w:style>
  <w:style w:type="character" w:customStyle="1" w:styleId="bibcomment">
    <w:name w:val="bib_comment"/>
    <w:basedOn w:val="bibbase"/>
    <w:rsid w:val="008A6E4B"/>
    <w:rPr>
      <w:sz w:val="24"/>
    </w:rPr>
  </w:style>
  <w:style w:type="character" w:customStyle="1" w:styleId="bibdeg">
    <w:name w:val="bib_deg"/>
    <w:basedOn w:val="bibbase"/>
    <w:rsid w:val="008A6E4B"/>
    <w:rPr>
      <w:sz w:val="24"/>
    </w:rPr>
  </w:style>
  <w:style w:type="character" w:customStyle="1" w:styleId="bibdoi">
    <w:name w:val="bib_doi"/>
    <w:basedOn w:val="bibbase"/>
    <w:rsid w:val="008A6E4B"/>
    <w:rPr>
      <w:sz w:val="24"/>
      <w:bdr w:val="none" w:sz="0" w:space="0" w:color="auto"/>
      <w:shd w:val="clear" w:color="auto" w:fill="CCFFCC"/>
    </w:rPr>
  </w:style>
  <w:style w:type="character" w:customStyle="1" w:styleId="bibetal">
    <w:name w:val="bib_etal"/>
    <w:basedOn w:val="bibbase"/>
    <w:rsid w:val="008A6E4B"/>
    <w:rPr>
      <w:sz w:val="24"/>
      <w:bdr w:val="none" w:sz="0" w:space="0" w:color="auto"/>
      <w:shd w:val="clear" w:color="auto" w:fill="CCFF99"/>
    </w:rPr>
  </w:style>
  <w:style w:type="character" w:customStyle="1" w:styleId="bibfname">
    <w:name w:val="bib_fname"/>
    <w:basedOn w:val="bibbase"/>
    <w:rsid w:val="008A6E4B"/>
    <w:rPr>
      <w:sz w:val="24"/>
      <w:bdr w:val="none" w:sz="0" w:space="0" w:color="auto"/>
      <w:shd w:val="clear" w:color="auto" w:fill="FFFFCC"/>
    </w:rPr>
  </w:style>
  <w:style w:type="character" w:customStyle="1" w:styleId="bibfpage">
    <w:name w:val="bib_fpage"/>
    <w:basedOn w:val="bibbase"/>
    <w:rsid w:val="008A6E4B"/>
    <w:rPr>
      <w:sz w:val="24"/>
      <w:bdr w:val="none" w:sz="0" w:space="0" w:color="auto"/>
      <w:shd w:val="clear" w:color="auto" w:fill="E6E6E6"/>
    </w:rPr>
  </w:style>
  <w:style w:type="character" w:customStyle="1" w:styleId="bibissue">
    <w:name w:val="bib_issue"/>
    <w:basedOn w:val="bibbase"/>
    <w:rsid w:val="008A6E4B"/>
    <w:rPr>
      <w:sz w:val="24"/>
      <w:bdr w:val="none" w:sz="0" w:space="0" w:color="auto"/>
      <w:shd w:val="clear" w:color="auto" w:fill="FFFFAB"/>
    </w:rPr>
  </w:style>
  <w:style w:type="character" w:customStyle="1" w:styleId="bibjournal">
    <w:name w:val="bib_journal"/>
    <w:basedOn w:val="bibbase"/>
    <w:rsid w:val="008A6E4B"/>
    <w:rPr>
      <w:sz w:val="24"/>
      <w:bdr w:val="none" w:sz="0" w:space="0" w:color="auto"/>
      <w:shd w:val="clear" w:color="auto" w:fill="F9DECF"/>
    </w:rPr>
  </w:style>
  <w:style w:type="character" w:customStyle="1" w:styleId="biblpage">
    <w:name w:val="bib_lpage"/>
    <w:basedOn w:val="bibbase"/>
    <w:rsid w:val="008A6E4B"/>
    <w:rPr>
      <w:sz w:val="24"/>
      <w:bdr w:val="none" w:sz="0" w:space="0" w:color="auto"/>
      <w:shd w:val="clear" w:color="auto" w:fill="D9D9D9"/>
    </w:rPr>
  </w:style>
  <w:style w:type="character" w:customStyle="1" w:styleId="bibnumber">
    <w:name w:val="bib_number"/>
    <w:basedOn w:val="bibbase"/>
    <w:rsid w:val="008A6E4B"/>
    <w:rPr>
      <w:sz w:val="24"/>
      <w:bdr w:val="none" w:sz="0" w:space="0" w:color="auto"/>
      <w:shd w:val="clear" w:color="auto" w:fill="CCCCFF"/>
    </w:rPr>
  </w:style>
  <w:style w:type="character" w:customStyle="1" w:styleId="biborganization">
    <w:name w:val="bib_organization"/>
    <w:basedOn w:val="bibbase"/>
    <w:rsid w:val="008A6E4B"/>
    <w:rPr>
      <w:sz w:val="24"/>
      <w:bdr w:val="none" w:sz="0" w:space="0" w:color="auto"/>
      <w:shd w:val="clear" w:color="auto" w:fill="CCFF99"/>
    </w:rPr>
  </w:style>
  <w:style w:type="character" w:customStyle="1" w:styleId="bibsuffix">
    <w:name w:val="bib_suffix"/>
    <w:basedOn w:val="bibbase"/>
    <w:rsid w:val="008A6E4B"/>
    <w:rPr>
      <w:sz w:val="24"/>
    </w:rPr>
  </w:style>
  <w:style w:type="character" w:customStyle="1" w:styleId="bibsuppl">
    <w:name w:val="bib_suppl"/>
    <w:basedOn w:val="bibbase"/>
    <w:rsid w:val="008A6E4B"/>
    <w:rPr>
      <w:sz w:val="24"/>
      <w:bdr w:val="none" w:sz="0" w:space="0" w:color="auto"/>
      <w:shd w:val="clear" w:color="auto" w:fill="FFCC66"/>
    </w:rPr>
  </w:style>
  <w:style w:type="character" w:customStyle="1" w:styleId="bibsurname">
    <w:name w:val="bib_surname"/>
    <w:basedOn w:val="bibbase"/>
    <w:rsid w:val="008A6E4B"/>
    <w:rPr>
      <w:sz w:val="24"/>
      <w:bdr w:val="none" w:sz="0" w:space="0" w:color="auto"/>
      <w:shd w:val="clear" w:color="auto" w:fill="CCFF99"/>
    </w:rPr>
  </w:style>
  <w:style w:type="character" w:customStyle="1" w:styleId="bibunpubl">
    <w:name w:val="bib_unpubl"/>
    <w:basedOn w:val="bibbase"/>
    <w:rsid w:val="008A6E4B"/>
    <w:rPr>
      <w:sz w:val="24"/>
    </w:rPr>
  </w:style>
  <w:style w:type="character" w:customStyle="1" w:styleId="biburl">
    <w:name w:val="bib_url"/>
    <w:basedOn w:val="bibbase"/>
    <w:rsid w:val="008A6E4B"/>
    <w:rPr>
      <w:sz w:val="24"/>
      <w:bdr w:val="none" w:sz="0" w:space="0" w:color="auto"/>
      <w:shd w:val="clear" w:color="auto" w:fill="CCFF66"/>
    </w:rPr>
  </w:style>
  <w:style w:type="character" w:customStyle="1" w:styleId="bibvolume">
    <w:name w:val="bib_volume"/>
    <w:basedOn w:val="bibbase"/>
    <w:rsid w:val="008A6E4B"/>
    <w:rPr>
      <w:sz w:val="24"/>
      <w:bdr w:val="none" w:sz="0" w:space="0" w:color="auto"/>
      <w:shd w:val="clear" w:color="auto" w:fill="CCECFF"/>
    </w:rPr>
  </w:style>
  <w:style w:type="character" w:customStyle="1" w:styleId="bibyear">
    <w:name w:val="bib_year"/>
    <w:basedOn w:val="bibbase"/>
    <w:rsid w:val="008A6E4B"/>
    <w:rPr>
      <w:sz w:val="24"/>
      <w:bdr w:val="none" w:sz="0" w:space="0" w:color="auto"/>
      <w:shd w:val="clear" w:color="auto" w:fill="FFCCFF"/>
    </w:rPr>
  </w:style>
  <w:style w:type="character" w:customStyle="1" w:styleId="citebase">
    <w:name w:val="cite_base"/>
    <w:rsid w:val="008A6E4B"/>
    <w:rPr>
      <w:sz w:val="24"/>
    </w:rPr>
  </w:style>
  <w:style w:type="character" w:customStyle="1" w:styleId="citebib">
    <w:name w:val="cite_bib"/>
    <w:basedOn w:val="citebase"/>
    <w:rsid w:val="008A6E4B"/>
    <w:rPr>
      <w:sz w:val="24"/>
      <w:bdr w:val="none" w:sz="0" w:space="0" w:color="auto"/>
      <w:shd w:val="clear" w:color="auto" w:fill="CCFFFF"/>
    </w:rPr>
  </w:style>
  <w:style w:type="character" w:customStyle="1" w:styleId="citebox">
    <w:name w:val="cite_box"/>
    <w:basedOn w:val="citebase"/>
    <w:rsid w:val="008A6E4B"/>
    <w:rPr>
      <w:sz w:val="24"/>
    </w:rPr>
  </w:style>
  <w:style w:type="character" w:customStyle="1" w:styleId="citeen">
    <w:name w:val="cite_en"/>
    <w:basedOn w:val="citebase"/>
    <w:rsid w:val="008A6E4B"/>
    <w:rPr>
      <w:sz w:val="24"/>
      <w:bdr w:val="none" w:sz="0" w:space="0" w:color="auto"/>
      <w:shd w:val="clear" w:color="auto" w:fill="FFFF99"/>
      <w:vertAlign w:val="superscript"/>
    </w:rPr>
  </w:style>
  <w:style w:type="character" w:customStyle="1" w:styleId="citefig">
    <w:name w:val="cite_fig"/>
    <w:basedOn w:val="citebase"/>
    <w:rsid w:val="008A6E4B"/>
    <w:rPr>
      <w:color w:val="auto"/>
      <w:sz w:val="24"/>
      <w:bdr w:val="none" w:sz="0" w:space="0" w:color="auto"/>
      <w:shd w:val="clear" w:color="auto" w:fill="CCFFCC"/>
    </w:rPr>
  </w:style>
  <w:style w:type="character" w:customStyle="1" w:styleId="citefn">
    <w:name w:val="cite_fn"/>
    <w:basedOn w:val="citebase"/>
    <w:rsid w:val="008A6E4B"/>
    <w:rPr>
      <w:color w:val="auto"/>
      <w:sz w:val="24"/>
      <w:bdr w:val="none" w:sz="0" w:space="0" w:color="auto"/>
      <w:shd w:val="clear" w:color="auto" w:fill="FF99CC"/>
      <w:vertAlign w:val="baseline"/>
    </w:rPr>
  </w:style>
  <w:style w:type="character" w:customStyle="1" w:styleId="citetbl">
    <w:name w:val="cite_tbl"/>
    <w:basedOn w:val="citebase"/>
    <w:rsid w:val="008A6E4B"/>
    <w:rPr>
      <w:color w:val="auto"/>
      <w:sz w:val="24"/>
      <w:bdr w:val="none" w:sz="0" w:space="0" w:color="auto"/>
      <w:shd w:val="clear" w:color="auto" w:fill="FF9999"/>
    </w:rPr>
  </w:style>
  <w:style w:type="character" w:customStyle="1" w:styleId="bibextlink">
    <w:name w:val="bib_extlink"/>
    <w:basedOn w:val="bibbase"/>
    <w:rsid w:val="008A6E4B"/>
    <w:rPr>
      <w:sz w:val="24"/>
      <w:bdr w:val="none" w:sz="0" w:space="0" w:color="auto"/>
      <w:shd w:val="clear" w:color="auto" w:fill="6CCE9D"/>
    </w:rPr>
  </w:style>
  <w:style w:type="character" w:customStyle="1" w:styleId="citeeq">
    <w:name w:val="cite_eq"/>
    <w:basedOn w:val="citebase"/>
    <w:rsid w:val="008A6E4B"/>
    <w:rPr>
      <w:sz w:val="24"/>
      <w:bdr w:val="none" w:sz="0" w:space="0" w:color="auto"/>
      <w:shd w:val="clear" w:color="auto" w:fill="FFAE37"/>
    </w:rPr>
  </w:style>
  <w:style w:type="character" w:customStyle="1" w:styleId="bibmedline">
    <w:name w:val="bib_medline"/>
    <w:basedOn w:val="bibbase"/>
    <w:rsid w:val="008A6E4B"/>
    <w:rPr>
      <w:sz w:val="24"/>
    </w:rPr>
  </w:style>
  <w:style w:type="character" w:customStyle="1" w:styleId="citetfn">
    <w:name w:val="cite_tfn"/>
    <w:basedOn w:val="citebase"/>
    <w:rsid w:val="008A6E4B"/>
    <w:rPr>
      <w:sz w:val="24"/>
      <w:bdr w:val="none" w:sz="0" w:space="0" w:color="auto"/>
      <w:shd w:val="clear" w:color="auto" w:fill="FBBA79"/>
    </w:rPr>
  </w:style>
  <w:style w:type="character" w:customStyle="1" w:styleId="auprefix">
    <w:name w:val="au_prefix"/>
    <w:basedOn w:val="aubase"/>
    <w:rsid w:val="008A6E4B"/>
    <w:rPr>
      <w:sz w:val="24"/>
      <w:bdr w:val="none" w:sz="0" w:space="0" w:color="auto"/>
      <w:shd w:val="clear" w:color="auto" w:fill="FFCC99"/>
    </w:rPr>
  </w:style>
  <w:style w:type="character" w:customStyle="1" w:styleId="citeapp">
    <w:name w:val="cite_app"/>
    <w:basedOn w:val="citebase"/>
    <w:rsid w:val="008A6E4B"/>
    <w:rPr>
      <w:sz w:val="24"/>
      <w:bdr w:val="none" w:sz="0" w:space="0" w:color="auto"/>
      <w:shd w:val="clear" w:color="auto" w:fill="CCFF33"/>
    </w:rPr>
  </w:style>
  <w:style w:type="character" w:customStyle="1" w:styleId="citesec">
    <w:name w:val="cite_sec"/>
    <w:basedOn w:val="citebase"/>
    <w:rsid w:val="008A6E4B"/>
    <w:rPr>
      <w:sz w:val="24"/>
      <w:bdr w:val="none" w:sz="0" w:space="0" w:color="auto"/>
      <w:shd w:val="clear" w:color="auto" w:fill="FFCCCC"/>
    </w:rPr>
  </w:style>
  <w:style w:type="character" w:customStyle="1" w:styleId="aumember">
    <w:name w:val="au_member"/>
    <w:basedOn w:val="aubase"/>
    <w:rsid w:val="008A6E4B"/>
    <w:rPr>
      <w:sz w:val="24"/>
      <w:bdr w:val="none" w:sz="0" w:space="0" w:color="auto"/>
      <w:shd w:val="clear" w:color="auto" w:fill="FF99CC"/>
    </w:rPr>
  </w:style>
  <w:style w:type="character" w:customStyle="1" w:styleId="bibbook">
    <w:name w:val="bib_book"/>
    <w:rsid w:val="008A6E4B"/>
    <w:rPr>
      <w:i/>
      <w:sz w:val="24"/>
      <w:bdr w:val="none" w:sz="0" w:space="0" w:color="auto"/>
      <w:shd w:val="clear" w:color="auto" w:fill="99CCFF"/>
    </w:rPr>
  </w:style>
  <w:style w:type="character" w:customStyle="1" w:styleId="bibchapterno">
    <w:name w:val="bib_chapterno"/>
    <w:rsid w:val="008A6E4B"/>
    <w:rPr>
      <w:sz w:val="24"/>
      <w:bdr w:val="none" w:sz="0" w:space="0" w:color="auto"/>
      <w:shd w:val="clear" w:color="auto" w:fill="D9D9D9"/>
    </w:rPr>
  </w:style>
  <w:style w:type="character" w:customStyle="1" w:styleId="bibchaptertitle">
    <w:name w:val="bib_chaptertitle"/>
    <w:rsid w:val="008A6E4B"/>
    <w:rPr>
      <w:sz w:val="24"/>
      <w:bdr w:val="none" w:sz="0" w:space="0" w:color="auto"/>
      <w:shd w:val="clear" w:color="auto" w:fill="FF9D5B"/>
    </w:rPr>
  </w:style>
  <w:style w:type="character" w:customStyle="1" w:styleId="bibed-etal">
    <w:name w:val="bib_ed-etal"/>
    <w:rsid w:val="008A6E4B"/>
    <w:rPr>
      <w:sz w:val="24"/>
      <w:bdr w:val="none" w:sz="0" w:space="0" w:color="auto"/>
      <w:shd w:val="clear" w:color="auto" w:fill="00F4EE"/>
    </w:rPr>
  </w:style>
  <w:style w:type="character" w:customStyle="1" w:styleId="bibed-fname">
    <w:name w:val="bib_ed-fname"/>
    <w:rsid w:val="008A6E4B"/>
    <w:rPr>
      <w:sz w:val="24"/>
      <w:bdr w:val="none" w:sz="0" w:space="0" w:color="auto"/>
      <w:shd w:val="clear" w:color="auto" w:fill="FFFFB7"/>
    </w:rPr>
  </w:style>
  <w:style w:type="character" w:customStyle="1" w:styleId="bibeditionno">
    <w:name w:val="bib_editionno"/>
    <w:rsid w:val="008A6E4B"/>
    <w:rPr>
      <w:sz w:val="24"/>
      <w:bdr w:val="none" w:sz="0" w:space="0" w:color="auto"/>
      <w:shd w:val="clear" w:color="auto" w:fill="FFCC00"/>
    </w:rPr>
  </w:style>
  <w:style w:type="character" w:customStyle="1" w:styleId="bibed-organization">
    <w:name w:val="bib_ed-organization"/>
    <w:rsid w:val="008A6E4B"/>
    <w:rPr>
      <w:sz w:val="24"/>
      <w:bdr w:val="none" w:sz="0" w:space="0" w:color="auto"/>
      <w:shd w:val="clear" w:color="auto" w:fill="FCAAC3"/>
    </w:rPr>
  </w:style>
  <w:style w:type="character" w:customStyle="1" w:styleId="bibed-suffix">
    <w:name w:val="bib_ed-suffix"/>
    <w:rsid w:val="008A6E4B"/>
    <w:rPr>
      <w:sz w:val="24"/>
      <w:bdr w:val="none" w:sz="0" w:space="0" w:color="auto"/>
      <w:shd w:val="clear" w:color="auto" w:fill="CCFFCC"/>
    </w:rPr>
  </w:style>
  <w:style w:type="character" w:customStyle="1" w:styleId="bibed-surname">
    <w:name w:val="bib_ed-surname"/>
    <w:rsid w:val="008A6E4B"/>
    <w:rPr>
      <w:sz w:val="24"/>
      <w:bdr w:val="none" w:sz="0" w:space="0" w:color="auto"/>
      <w:shd w:val="clear" w:color="auto" w:fill="FFFF00"/>
    </w:rPr>
  </w:style>
  <w:style w:type="character" w:customStyle="1" w:styleId="bibisbn">
    <w:name w:val="bib_isbn"/>
    <w:rsid w:val="008A6E4B"/>
    <w:rPr>
      <w:sz w:val="24"/>
      <w:shd w:val="clear" w:color="auto" w:fill="D9D9D9"/>
    </w:rPr>
  </w:style>
  <w:style w:type="character" w:customStyle="1" w:styleId="biblocation">
    <w:name w:val="bib_location"/>
    <w:rsid w:val="008A6E4B"/>
    <w:rPr>
      <w:sz w:val="24"/>
      <w:bdr w:val="none" w:sz="0" w:space="0" w:color="auto"/>
      <w:shd w:val="clear" w:color="auto" w:fill="FFCCCC"/>
    </w:rPr>
  </w:style>
  <w:style w:type="character" w:customStyle="1" w:styleId="bibpagecount">
    <w:name w:val="bib_pagecount"/>
    <w:rsid w:val="008A6E4B"/>
    <w:rPr>
      <w:sz w:val="24"/>
      <w:bdr w:val="none" w:sz="0" w:space="0" w:color="auto"/>
      <w:shd w:val="clear" w:color="auto" w:fill="00FF00"/>
    </w:rPr>
  </w:style>
  <w:style w:type="character" w:customStyle="1" w:styleId="bibpublisher">
    <w:name w:val="bib_publisher"/>
    <w:rsid w:val="008A6E4B"/>
    <w:rPr>
      <w:sz w:val="24"/>
      <w:bdr w:val="none" w:sz="0" w:space="0" w:color="auto"/>
      <w:shd w:val="clear" w:color="auto" w:fill="FF99CC"/>
    </w:rPr>
  </w:style>
  <w:style w:type="character" w:customStyle="1" w:styleId="bibseries">
    <w:name w:val="bib_series"/>
    <w:rsid w:val="008A6E4B"/>
    <w:rPr>
      <w:sz w:val="24"/>
      <w:shd w:val="clear" w:color="auto" w:fill="FFCC99"/>
    </w:rPr>
  </w:style>
  <w:style w:type="character" w:customStyle="1" w:styleId="bibseriesno">
    <w:name w:val="bib_seriesno"/>
    <w:rsid w:val="008A6E4B"/>
    <w:rPr>
      <w:sz w:val="24"/>
      <w:shd w:val="clear" w:color="auto" w:fill="FFFF99"/>
    </w:rPr>
  </w:style>
  <w:style w:type="character" w:customStyle="1" w:styleId="bibtrans">
    <w:name w:val="bib_trans"/>
    <w:rsid w:val="008A6E4B"/>
    <w:rPr>
      <w:sz w:val="24"/>
      <w:shd w:val="clear" w:color="auto" w:fill="99CC00"/>
    </w:rPr>
  </w:style>
  <w:style w:type="character" w:customStyle="1" w:styleId="bibinstitution">
    <w:name w:val="bib_institution"/>
    <w:rsid w:val="008A6E4B"/>
    <w:rPr>
      <w:sz w:val="24"/>
      <w:bdr w:val="none" w:sz="0" w:space="0" w:color="auto"/>
      <w:shd w:val="clear" w:color="auto" w:fill="CCFFCC"/>
    </w:rPr>
  </w:style>
  <w:style w:type="character" w:customStyle="1" w:styleId="bibpatent">
    <w:name w:val="bib_patent"/>
    <w:rsid w:val="008A6E4B"/>
    <w:rPr>
      <w:sz w:val="24"/>
      <w:bdr w:val="none" w:sz="0" w:space="0" w:color="auto"/>
      <w:shd w:val="clear" w:color="auto" w:fill="66FFCC"/>
    </w:rPr>
  </w:style>
  <w:style w:type="character" w:customStyle="1" w:styleId="bibreportnum">
    <w:name w:val="bib_reportnum"/>
    <w:rsid w:val="008A6E4B"/>
    <w:rPr>
      <w:sz w:val="24"/>
      <w:bdr w:val="none" w:sz="0" w:space="0" w:color="auto"/>
      <w:shd w:val="clear" w:color="auto" w:fill="CCCCFF"/>
    </w:rPr>
  </w:style>
  <w:style w:type="character" w:customStyle="1" w:styleId="bibschool">
    <w:name w:val="bib_school"/>
    <w:rsid w:val="008A6E4B"/>
    <w:rPr>
      <w:sz w:val="24"/>
      <w:bdr w:val="none" w:sz="0" w:space="0" w:color="auto"/>
      <w:shd w:val="clear" w:color="auto" w:fill="FFCC66"/>
    </w:rPr>
  </w:style>
  <w:style w:type="character" w:customStyle="1" w:styleId="bibalt-year">
    <w:name w:val="bib_alt-year"/>
    <w:rsid w:val="008A6E4B"/>
    <w:rPr>
      <w:sz w:val="24"/>
      <w:szCs w:val="24"/>
      <w:bdr w:val="none" w:sz="0" w:space="0" w:color="auto"/>
      <w:shd w:val="clear" w:color="auto" w:fill="CC99FF"/>
    </w:rPr>
  </w:style>
  <w:style w:type="character" w:customStyle="1" w:styleId="bibvolcount">
    <w:name w:val="bib_volcount"/>
    <w:rsid w:val="008A6E4B"/>
    <w:rPr>
      <w:rFonts w:ascii="Times New Roman" w:hAnsi="Times New Roman"/>
      <w:sz w:val="24"/>
      <w:bdr w:val="none" w:sz="0" w:space="0" w:color="auto"/>
      <w:shd w:val="clear" w:color="auto" w:fill="00FF00"/>
    </w:rPr>
  </w:style>
  <w:style w:type="character" w:customStyle="1" w:styleId="Heading5Char">
    <w:name w:val="Heading 5 Char"/>
    <w:basedOn w:val="DefaultParagraphFont"/>
    <w:link w:val="Heading5"/>
    <w:uiPriority w:val="9"/>
    <w:rsid w:val="008A6E4B"/>
    <w:rPr>
      <w:rFonts w:ascii="Times New Roman" w:eastAsia="Times New Roman" w:hAnsi="Times New Roman"/>
      <w:b/>
      <w:i/>
      <w:sz w:val="26"/>
    </w:rPr>
  </w:style>
  <w:style w:type="paragraph" w:customStyle="1" w:styleId="ESExtractSource">
    <w:name w:val="ES Extract Source"/>
    <w:basedOn w:val="EExtract"/>
    <w:qFormat/>
    <w:rsid w:val="008A6E4B"/>
  </w:style>
  <w:style w:type="paragraph" w:customStyle="1" w:styleId="EExtract">
    <w:name w:val="E Extract"/>
    <w:basedOn w:val="BaseText"/>
    <w:rsid w:val="008A6E4B"/>
    <w:pPr>
      <w:spacing w:before="240" w:after="240" w:line="480" w:lineRule="exact"/>
      <w:ind w:left="720" w:right="720"/>
    </w:pPr>
  </w:style>
  <w:style w:type="character" w:customStyle="1" w:styleId="SbarTxSidebarTextChar">
    <w:name w:val="SbarTx Sidebar Text Char"/>
    <w:link w:val="SbarTxSidebarText"/>
    <w:rsid w:val="008A6E4B"/>
    <w:rPr>
      <w:sz w:val="24"/>
      <w:shd w:val="clear" w:color="auto" w:fill="E6E6E6"/>
    </w:rPr>
  </w:style>
  <w:style w:type="paragraph" w:customStyle="1" w:styleId="SbarTxSidebarText">
    <w:name w:val="SbarTx Sidebar Text"/>
    <w:basedOn w:val="BaseText"/>
    <w:link w:val="SbarTxSidebarTextChar"/>
    <w:rsid w:val="008A6E4B"/>
    <w:pPr>
      <w:shd w:val="clear" w:color="auto" w:fill="E6E6E6"/>
      <w:spacing w:line="560" w:lineRule="exact"/>
      <w:ind w:left="360" w:right="360"/>
    </w:pPr>
    <w:rPr>
      <w:rFonts w:ascii="Cambria" w:eastAsia="Cambria" w:hAnsi="Cambria"/>
    </w:rPr>
  </w:style>
  <w:style w:type="paragraph" w:customStyle="1" w:styleId="TxText">
    <w:name w:val="Tx Text"/>
    <w:link w:val="TxTextChar"/>
    <w:rsid w:val="008A6E4B"/>
    <w:pPr>
      <w:spacing w:line="560" w:lineRule="exact"/>
      <w:ind w:firstLine="720"/>
    </w:pPr>
    <w:rPr>
      <w:rFonts w:ascii="Times New Roman" w:eastAsia="Times New Roman" w:hAnsi="Times New Roman"/>
      <w:sz w:val="24"/>
    </w:rPr>
  </w:style>
  <w:style w:type="character" w:customStyle="1" w:styleId="TxTextChar">
    <w:name w:val="Tx Text Char"/>
    <w:link w:val="TxText"/>
    <w:rsid w:val="008A6E4B"/>
    <w:rPr>
      <w:rFonts w:ascii="Times New Roman" w:eastAsia="Times New Roman" w:hAnsi="Times New Roman"/>
      <w:sz w:val="24"/>
    </w:rPr>
  </w:style>
  <w:style w:type="paragraph" w:customStyle="1" w:styleId="CNChapterNumber">
    <w:name w:val="CN Chapter Number"/>
    <w:basedOn w:val="BaseHeading"/>
    <w:rsid w:val="008A6E4B"/>
    <w:pPr>
      <w:keepNext/>
      <w:keepLines/>
      <w:widowControl w:val="0"/>
      <w:spacing w:before="560"/>
    </w:pPr>
    <w:rPr>
      <w:b/>
      <w:sz w:val="32"/>
    </w:rPr>
  </w:style>
  <w:style w:type="character" w:customStyle="1" w:styleId="LetTxLetterTextChar">
    <w:name w:val="LetTx Letter Text Char"/>
    <w:link w:val="LetTxLetterText"/>
    <w:rsid w:val="008A6E4B"/>
    <w:rPr>
      <w:sz w:val="24"/>
    </w:rPr>
  </w:style>
  <w:style w:type="paragraph" w:customStyle="1" w:styleId="LetTxLetterText">
    <w:name w:val="LetTx Letter Text"/>
    <w:basedOn w:val="BaseText"/>
    <w:link w:val="LetTxLetterTextChar"/>
    <w:rsid w:val="008A6E4B"/>
    <w:pPr>
      <w:spacing w:before="280" w:line="560" w:lineRule="exact"/>
    </w:pPr>
    <w:rPr>
      <w:rFonts w:ascii="Cambria" w:eastAsia="Cambria" w:hAnsi="Cambria"/>
    </w:rPr>
  </w:style>
  <w:style w:type="paragraph" w:customStyle="1" w:styleId="CTChapterTitle">
    <w:name w:val="CT Chapter Title"/>
    <w:basedOn w:val="BaseHeading"/>
    <w:rsid w:val="008A6E4B"/>
    <w:pPr>
      <w:spacing w:before="280" w:after="280"/>
    </w:pPr>
    <w:rPr>
      <w:b/>
      <w:sz w:val="32"/>
    </w:rPr>
  </w:style>
  <w:style w:type="paragraph" w:customStyle="1" w:styleId="CAuChapterAuthor">
    <w:name w:val="CAu Chapter Author"/>
    <w:basedOn w:val="BaseText"/>
    <w:rsid w:val="008A6E4B"/>
    <w:pPr>
      <w:keepNext/>
      <w:keepLines/>
      <w:widowControl w:val="0"/>
      <w:spacing w:before="280" w:line="560" w:lineRule="exact"/>
      <w:contextualSpacing/>
    </w:pPr>
  </w:style>
  <w:style w:type="paragraph" w:customStyle="1" w:styleId="H1HeadingLevel1">
    <w:name w:val="H1 Heading Level 1"/>
    <w:basedOn w:val="BaseHeading"/>
    <w:next w:val="TxText"/>
    <w:rsid w:val="008A6E4B"/>
    <w:pPr>
      <w:keepNext/>
      <w:keepLines/>
      <w:widowControl w:val="0"/>
      <w:spacing w:before="360" w:after="280"/>
      <w:outlineLvl w:val="0"/>
    </w:pPr>
    <w:rPr>
      <w:b/>
      <w:sz w:val="32"/>
    </w:rPr>
  </w:style>
  <w:style w:type="paragraph" w:customStyle="1" w:styleId="H2HeadingLevel2">
    <w:name w:val="H2 Heading Level 2"/>
    <w:basedOn w:val="H1HeadingLevel1"/>
    <w:next w:val="TxText"/>
    <w:rsid w:val="008A6E4B"/>
    <w:pPr>
      <w:spacing w:before="280"/>
      <w:outlineLvl w:val="1"/>
    </w:pPr>
    <w:rPr>
      <w:sz w:val="28"/>
    </w:rPr>
  </w:style>
  <w:style w:type="paragraph" w:customStyle="1" w:styleId="H3HeadingLevel3">
    <w:name w:val="H3 Heading Level 3"/>
    <w:basedOn w:val="H2HeadingLevel2"/>
    <w:next w:val="TxText"/>
    <w:rsid w:val="008A6E4B"/>
    <w:pPr>
      <w:spacing w:after="0"/>
      <w:outlineLvl w:val="2"/>
    </w:pPr>
    <w:rPr>
      <w:sz w:val="24"/>
    </w:rPr>
  </w:style>
  <w:style w:type="paragraph" w:customStyle="1" w:styleId="H4HeadingLevel4">
    <w:name w:val="H4 Heading Level 4"/>
    <w:basedOn w:val="H3HeadingLevel3"/>
    <w:next w:val="TxText"/>
    <w:rsid w:val="008A6E4B"/>
    <w:pPr>
      <w:outlineLvl w:val="3"/>
    </w:pPr>
    <w:rPr>
      <w:b w:val="0"/>
    </w:rPr>
  </w:style>
  <w:style w:type="paragraph" w:customStyle="1" w:styleId="H5HeadingLevel5">
    <w:name w:val="H5 Heading Level 5"/>
    <w:basedOn w:val="H4HeadingLevel4"/>
    <w:next w:val="TxText"/>
    <w:rsid w:val="008A6E4B"/>
    <w:pPr>
      <w:spacing w:before="140"/>
      <w:outlineLvl w:val="4"/>
    </w:pPr>
  </w:style>
  <w:style w:type="paragraph" w:customStyle="1" w:styleId="UL-EUnnumberedListinExtract">
    <w:name w:val="UL-E Unnumbered List in Extract"/>
    <w:basedOn w:val="ULUnnumberedList"/>
    <w:qFormat/>
    <w:rsid w:val="008A6E4B"/>
    <w:pPr>
      <w:ind w:left="1080" w:right="720"/>
    </w:pPr>
  </w:style>
  <w:style w:type="paragraph" w:customStyle="1" w:styleId="ULUnnumberedList">
    <w:name w:val="UL Unnumbered List"/>
    <w:basedOn w:val="LLLetteredList"/>
    <w:qFormat/>
    <w:rsid w:val="008A6E4B"/>
    <w:pPr>
      <w:tabs>
        <w:tab w:val="clear" w:pos="480"/>
      </w:tabs>
    </w:pPr>
  </w:style>
  <w:style w:type="paragraph" w:customStyle="1" w:styleId="LLLetteredList">
    <w:name w:val="LL Lettered List"/>
    <w:basedOn w:val="NLNumberedList"/>
    <w:qFormat/>
    <w:rsid w:val="008A6E4B"/>
  </w:style>
  <w:style w:type="paragraph" w:customStyle="1" w:styleId="NLNumberedList">
    <w:name w:val="NL Numbered List"/>
    <w:basedOn w:val="BLBulletList"/>
    <w:qFormat/>
    <w:rsid w:val="008A6E4B"/>
    <w:pPr>
      <w:tabs>
        <w:tab w:val="clear" w:pos="240"/>
        <w:tab w:val="clear" w:pos="960"/>
        <w:tab w:val="left" w:pos="480"/>
      </w:tabs>
      <w:ind w:left="360" w:hanging="360"/>
    </w:pPr>
  </w:style>
  <w:style w:type="paragraph" w:customStyle="1" w:styleId="BLBulletList">
    <w:name w:val="BL Bullet List"/>
    <w:basedOn w:val="BaseText"/>
    <w:rsid w:val="008A6E4B"/>
    <w:pPr>
      <w:tabs>
        <w:tab w:val="left" w:pos="240"/>
        <w:tab w:val="left" w:pos="960"/>
      </w:tabs>
      <w:spacing w:line="560" w:lineRule="exact"/>
      <w:ind w:left="245" w:hanging="245"/>
    </w:pPr>
  </w:style>
  <w:style w:type="paragraph" w:customStyle="1" w:styleId="LH-EListHeadinExtract">
    <w:name w:val="LH-E List Head in Extract"/>
    <w:basedOn w:val="LHListHead"/>
    <w:qFormat/>
    <w:rsid w:val="008A6E4B"/>
    <w:pPr>
      <w:ind w:left="720" w:right="720"/>
    </w:pPr>
  </w:style>
  <w:style w:type="paragraph" w:customStyle="1" w:styleId="LHListHead">
    <w:name w:val="LH List Head"/>
    <w:basedOn w:val="BaseText"/>
    <w:rsid w:val="008A6E4B"/>
    <w:pPr>
      <w:keepNext/>
      <w:keepLines/>
      <w:spacing w:before="280" w:line="560" w:lineRule="exact"/>
    </w:pPr>
    <w:rPr>
      <w:b/>
    </w:rPr>
  </w:style>
  <w:style w:type="paragraph" w:customStyle="1" w:styleId="BL-EBulletListinExtract">
    <w:name w:val="BL-E Bullet List in Extract"/>
    <w:basedOn w:val="BLBulletList"/>
    <w:qFormat/>
    <w:rsid w:val="008A6E4B"/>
    <w:pPr>
      <w:ind w:left="965"/>
    </w:pPr>
  </w:style>
  <w:style w:type="paragraph" w:customStyle="1" w:styleId="SSLSubsublist">
    <w:name w:val="SSL Subsublist"/>
    <w:basedOn w:val="SLSublist"/>
    <w:qFormat/>
    <w:rsid w:val="008A6E4B"/>
    <w:pPr>
      <w:ind w:left="1685"/>
    </w:pPr>
  </w:style>
  <w:style w:type="paragraph" w:customStyle="1" w:styleId="SLSublist">
    <w:name w:val="SL Sublist"/>
    <w:basedOn w:val="BLBulletList"/>
    <w:rsid w:val="008A6E4B"/>
    <w:pPr>
      <w:tabs>
        <w:tab w:val="clear" w:pos="960"/>
      </w:tabs>
      <w:ind w:left="965"/>
    </w:pPr>
  </w:style>
  <w:style w:type="paragraph" w:customStyle="1" w:styleId="DLDescriptiveList">
    <w:name w:val="DL Descriptive List"/>
    <w:basedOn w:val="BaseText"/>
    <w:qFormat/>
    <w:rsid w:val="008A6E4B"/>
    <w:pPr>
      <w:widowControl w:val="0"/>
      <w:spacing w:line="560" w:lineRule="exact"/>
    </w:pPr>
  </w:style>
  <w:style w:type="character" w:customStyle="1" w:styleId="IntRInterviewer">
    <w:name w:val="IntR Interviewer"/>
    <w:qFormat/>
    <w:rsid w:val="008A6E4B"/>
    <w:rPr>
      <w:u w:val="dash"/>
    </w:rPr>
  </w:style>
  <w:style w:type="character" w:customStyle="1" w:styleId="IntEInterviewee">
    <w:name w:val="IntE Interviewee"/>
    <w:qFormat/>
    <w:rsid w:val="008A6E4B"/>
    <w:rPr>
      <w:u w:val="dotted"/>
    </w:rPr>
  </w:style>
  <w:style w:type="paragraph" w:customStyle="1" w:styleId="CAbsChapterAbstract">
    <w:name w:val="CAbs Chapter Abstract"/>
    <w:basedOn w:val="BaseText"/>
    <w:rsid w:val="008A6E4B"/>
    <w:pPr>
      <w:spacing w:before="360" w:after="360" w:line="560" w:lineRule="exact"/>
      <w:ind w:firstLine="720"/>
    </w:pPr>
    <w:rPr>
      <w:color w:val="0000FF"/>
    </w:rPr>
  </w:style>
  <w:style w:type="paragraph" w:customStyle="1" w:styleId="OL1OutlineListLevel1">
    <w:name w:val="OL1 Outline List Level 1"/>
    <w:basedOn w:val="BaseText"/>
    <w:rsid w:val="008A6E4B"/>
    <w:pPr>
      <w:tabs>
        <w:tab w:val="right" w:pos="547"/>
      </w:tabs>
      <w:spacing w:before="140" w:after="140" w:line="560" w:lineRule="exact"/>
      <w:ind w:left="720" w:hanging="720"/>
    </w:pPr>
  </w:style>
  <w:style w:type="character" w:customStyle="1" w:styleId="FgCOFigureCallOut">
    <w:name w:val="FgCO Figure Call Out"/>
    <w:rsid w:val="008A6E4B"/>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8A6E4B"/>
    <w:pPr>
      <w:spacing w:before="140" w:line="560" w:lineRule="exact"/>
    </w:pPr>
  </w:style>
  <w:style w:type="character" w:customStyle="1" w:styleId="TCOTableCallOut">
    <w:name w:val="TCO Table Call Out"/>
    <w:rsid w:val="008A6E4B"/>
    <w:rPr>
      <w:rFonts w:ascii="Times New Roman" w:hAnsi="Times New Roman"/>
      <w:sz w:val="24"/>
      <w:bdr w:val="none" w:sz="0" w:space="0" w:color="auto"/>
      <w:shd w:val="pct30" w:color="FF6600" w:fill="F3F3F3"/>
    </w:rPr>
  </w:style>
  <w:style w:type="paragraph" w:customStyle="1" w:styleId="SBSpaceBreak">
    <w:name w:val="SB Space Break"/>
    <w:basedOn w:val="BaseText"/>
    <w:rsid w:val="008A6E4B"/>
    <w:pPr>
      <w:shd w:val="pct20" w:color="auto" w:fill="FFFFFF"/>
      <w:spacing w:line="560" w:lineRule="exact"/>
      <w:jc w:val="center"/>
    </w:pPr>
  </w:style>
  <w:style w:type="character" w:customStyle="1" w:styleId="BxCOBoxCallOut">
    <w:name w:val="BxCO Box Call Out"/>
    <w:rsid w:val="008A6E4B"/>
    <w:rPr>
      <w:rFonts w:ascii="Times New Roman" w:hAnsi="Times New Roman"/>
      <w:sz w:val="24"/>
      <w:bdr w:val="none" w:sz="0" w:space="0" w:color="auto"/>
      <w:shd w:val="pct20" w:color="FF00FF" w:fill="auto"/>
    </w:rPr>
  </w:style>
  <w:style w:type="paragraph" w:customStyle="1" w:styleId="NtCNotetoComp">
    <w:name w:val="NtC Note to Comp"/>
    <w:basedOn w:val="BaseText"/>
    <w:rsid w:val="008A6E4B"/>
    <w:pPr>
      <w:spacing w:before="360" w:after="360" w:line="360" w:lineRule="exact"/>
    </w:pPr>
    <w:rPr>
      <w:color w:val="FF0000"/>
      <w:sz w:val="28"/>
    </w:rPr>
  </w:style>
  <w:style w:type="paragraph" w:customStyle="1" w:styleId="NtENotetoEditor">
    <w:name w:val="NtE Note to Editor"/>
    <w:basedOn w:val="NtCNotetoComp"/>
    <w:rsid w:val="008A6E4B"/>
    <w:rPr>
      <w:color w:val="008000"/>
    </w:rPr>
  </w:style>
  <w:style w:type="paragraph" w:customStyle="1" w:styleId="BNBoxNumber">
    <w:name w:val="BN Box Number"/>
    <w:basedOn w:val="BaseText"/>
    <w:rsid w:val="008A6E4B"/>
    <w:pPr>
      <w:spacing w:before="280" w:line="560" w:lineRule="exact"/>
    </w:pPr>
    <w:rPr>
      <w:b/>
    </w:rPr>
  </w:style>
  <w:style w:type="paragraph" w:customStyle="1" w:styleId="BTBoxTitle">
    <w:name w:val="BT Box Title"/>
    <w:basedOn w:val="BNBoxNumber"/>
    <w:rsid w:val="008A6E4B"/>
    <w:pPr>
      <w:spacing w:before="0" w:after="280"/>
    </w:pPr>
    <w:rPr>
      <w:b w:val="0"/>
    </w:rPr>
  </w:style>
  <w:style w:type="paragraph" w:customStyle="1" w:styleId="TStbHTableStubHead">
    <w:name w:val="TStbH Table Stub Head"/>
    <w:basedOn w:val="BaseText"/>
    <w:rsid w:val="008A6E4B"/>
    <w:pPr>
      <w:spacing w:line="360" w:lineRule="exact"/>
    </w:pPr>
    <w:rPr>
      <w:b/>
    </w:rPr>
  </w:style>
  <w:style w:type="paragraph" w:customStyle="1" w:styleId="TBTableBody">
    <w:name w:val="TB Table Body"/>
    <w:basedOn w:val="BaseText"/>
    <w:rsid w:val="008A6E4B"/>
    <w:pPr>
      <w:spacing w:line="360" w:lineRule="exact"/>
    </w:pPr>
  </w:style>
  <w:style w:type="paragraph" w:customStyle="1" w:styleId="TCHTableColumnHead">
    <w:name w:val="TCH Table Column Head"/>
    <w:basedOn w:val="TTTableTitle"/>
    <w:rsid w:val="008A6E4B"/>
    <w:rPr>
      <w:b/>
    </w:rPr>
  </w:style>
  <w:style w:type="paragraph" w:customStyle="1" w:styleId="TTTableTitle">
    <w:name w:val="TT Table Title"/>
    <w:basedOn w:val="BaseText"/>
    <w:rsid w:val="008A6E4B"/>
    <w:pPr>
      <w:spacing w:line="360" w:lineRule="exact"/>
    </w:pPr>
  </w:style>
  <w:style w:type="paragraph" w:customStyle="1" w:styleId="GLDefGlossaryDefinition">
    <w:name w:val="GLDef Glossary Definition"/>
    <w:basedOn w:val="BaseText"/>
    <w:rsid w:val="008A6E4B"/>
    <w:pPr>
      <w:spacing w:line="560" w:lineRule="exact"/>
    </w:pPr>
  </w:style>
  <w:style w:type="paragraph" w:customStyle="1" w:styleId="OL2OutlineListLevel2">
    <w:name w:val="OL2 Outline List Level 2"/>
    <w:basedOn w:val="OL1OutlineListLevel1"/>
    <w:rsid w:val="008A6E4B"/>
    <w:pPr>
      <w:tabs>
        <w:tab w:val="clear" w:pos="547"/>
        <w:tab w:val="right" w:pos="1267"/>
      </w:tabs>
      <w:spacing w:before="0"/>
      <w:ind w:left="1440"/>
    </w:pPr>
  </w:style>
  <w:style w:type="paragraph" w:customStyle="1" w:styleId="OL3OutlineListLevel3">
    <w:name w:val="OL3 Outline List Level 3"/>
    <w:basedOn w:val="OL2OutlineListLevel2"/>
    <w:rsid w:val="008A6E4B"/>
    <w:pPr>
      <w:tabs>
        <w:tab w:val="right" w:pos="1872"/>
      </w:tabs>
      <w:ind w:left="2160"/>
    </w:pPr>
  </w:style>
  <w:style w:type="paragraph" w:customStyle="1" w:styleId="OL4OutlineListLevel4">
    <w:name w:val="OL4 Outline List Level 4"/>
    <w:basedOn w:val="OL3OutlineListLevel3"/>
    <w:rsid w:val="008A6E4B"/>
    <w:pPr>
      <w:tabs>
        <w:tab w:val="right" w:pos="2592"/>
      </w:tabs>
      <w:ind w:left="2880"/>
    </w:pPr>
  </w:style>
  <w:style w:type="paragraph" w:customStyle="1" w:styleId="SpExSpecialExtract">
    <w:name w:val="SpEx Special Extract"/>
    <w:basedOn w:val="EExtract"/>
    <w:rsid w:val="008A6E4B"/>
    <w:pPr>
      <w:spacing w:before="360" w:after="360" w:line="400" w:lineRule="exact"/>
      <w:contextualSpacing/>
    </w:pPr>
    <w:rPr>
      <w:color w:val="00B050"/>
    </w:rPr>
  </w:style>
  <w:style w:type="character" w:customStyle="1" w:styleId="FgMenFigureMention">
    <w:name w:val="FgMen Figure Mention"/>
    <w:rsid w:val="008A6E4B"/>
    <w:rPr>
      <w:color w:val="0000FF"/>
    </w:rPr>
  </w:style>
  <w:style w:type="paragraph" w:customStyle="1" w:styleId="CAuAfChapterAuthorAffiliation">
    <w:name w:val="CAuAf Chapter Author Affiliation"/>
    <w:basedOn w:val="CAuChapterAuthor"/>
    <w:rsid w:val="008A6E4B"/>
    <w:pPr>
      <w:spacing w:before="0" w:after="280"/>
    </w:pPr>
    <w:rPr>
      <w:b/>
    </w:rPr>
  </w:style>
  <w:style w:type="paragraph" w:customStyle="1" w:styleId="DEDisplayEquation">
    <w:name w:val="DE Display Equation"/>
    <w:basedOn w:val="BaseText"/>
    <w:rsid w:val="008A6E4B"/>
    <w:pPr>
      <w:tabs>
        <w:tab w:val="right" w:pos="8640"/>
      </w:tabs>
      <w:spacing w:before="360" w:after="360" w:line="560" w:lineRule="atLeast"/>
      <w:ind w:left="720" w:hanging="720"/>
    </w:pPr>
  </w:style>
  <w:style w:type="paragraph" w:customStyle="1" w:styleId="H6HeadingLevel6">
    <w:name w:val="H6 Heading Level 6"/>
    <w:basedOn w:val="H5HeadingLevel5"/>
    <w:rsid w:val="008A6E4B"/>
    <w:pPr>
      <w:outlineLvl w:val="5"/>
    </w:pPr>
    <w:rPr>
      <w:sz w:val="22"/>
    </w:rPr>
  </w:style>
  <w:style w:type="paragraph" w:customStyle="1" w:styleId="TIHTableInternalHead">
    <w:name w:val="TIH Table Internal Head"/>
    <w:basedOn w:val="TTTableTitle"/>
    <w:rsid w:val="008A6E4B"/>
    <w:pPr>
      <w:spacing w:before="280"/>
    </w:pPr>
  </w:style>
  <w:style w:type="paragraph" w:styleId="TOC8">
    <w:name w:val="toc 8"/>
    <w:basedOn w:val="Normal"/>
    <w:next w:val="Normal"/>
    <w:autoRedefine/>
    <w:uiPriority w:val="39"/>
    <w:rsid w:val="008A6E4B"/>
    <w:pPr>
      <w:ind w:left="1400"/>
    </w:pPr>
  </w:style>
  <w:style w:type="character" w:customStyle="1" w:styleId="DENDisplayEquationNumber">
    <w:name w:val="DEN Display Equation Number"/>
    <w:rsid w:val="008A6E4B"/>
    <w:rPr>
      <w:bdr w:val="none" w:sz="0" w:space="0" w:color="auto"/>
      <w:shd w:val="pct15" w:color="auto" w:fill="FFFFFF"/>
    </w:rPr>
  </w:style>
  <w:style w:type="paragraph" w:customStyle="1" w:styleId="TFNTableFootnote">
    <w:name w:val="TFN Table Footnote"/>
    <w:basedOn w:val="TBTableBody"/>
    <w:rsid w:val="008A6E4B"/>
    <w:pPr>
      <w:spacing w:before="280" w:after="280"/>
    </w:pPr>
  </w:style>
  <w:style w:type="character" w:customStyle="1" w:styleId="LetDateLetterDateChar">
    <w:name w:val="LetDate Letter Date Char"/>
    <w:basedOn w:val="LetTxLetterTextChar"/>
    <w:link w:val="LetDateLetterDate"/>
    <w:rsid w:val="008A6E4B"/>
    <w:rPr>
      <w:sz w:val="24"/>
    </w:rPr>
  </w:style>
  <w:style w:type="paragraph" w:customStyle="1" w:styleId="LetDateLetterDate">
    <w:name w:val="LetDate Letter Date"/>
    <w:basedOn w:val="LetTxLetterText"/>
    <w:link w:val="LetDateLetterDateChar"/>
    <w:rsid w:val="008A6E4B"/>
  </w:style>
  <w:style w:type="paragraph" w:customStyle="1" w:styleId="CONChapterOpeningNote">
    <w:name w:val="CON Chapter Opening Note"/>
    <w:basedOn w:val="BaseText"/>
    <w:rsid w:val="008A6E4B"/>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8A6E4B"/>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8A6E4B"/>
    <w:pPr>
      <w:spacing w:line="560" w:lineRule="exact"/>
      <w:ind w:firstLine="720"/>
    </w:pPr>
    <w:rPr>
      <w:color w:val="000080"/>
      <w:sz w:val="24"/>
    </w:rPr>
  </w:style>
  <w:style w:type="paragraph" w:customStyle="1" w:styleId="IntAInterviewAnswer">
    <w:name w:val="IntA Interview Answer"/>
    <w:basedOn w:val="BaseText"/>
    <w:autoRedefine/>
    <w:rsid w:val="008A6E4B"/>
    <w:pPr>
      <w:spacing w:line="560" w:lineRule="exact"/>
      <w:ind w:firstLine="720"/>
    </w:pPr>
    <w:rPr>
      <w:color w:val="008000"/>
      <w:szCs w:val="24"/>
    </w:rPr>
  </w:style>
  <w:style w:type="paragraph" w:customStyle="1" w:styleId="DE-EDisplayEquationinExtract">
    <w:name w:val="DE-E Display Equation in Extract"/>
    <w:basedOn w:val="DEDisplayEquation"/>
    <w:rsid w:val="008A6E4B"/>
    <w:pPr>
      <w:spacing w:before="0" w:after="0"/>
      <w:ind w:firstLine="0"/>
    </w:pPr>
  </w:style>
  <w:style w:type="paragraph" w:customStyle="1" w:styleId="PNPartNumber">
    <w:name w:val="PN Part Number"/>
    <w:basedOn w:val="BaseHeading"/>
    <w:next w:val="PTPartTitle"/>
    <w:rsid w:val="008A6E4B"/>
    <w:pPr>
      <w:keepNext/>
      <w:keepLines/>
      <w:spacing w:before="560"/>
      <w:jc w:val="center"/>
    </w:pPr>
    <w:rPr>
      <w:b/>
      <w:sz w:val="28"/>
    </w:rPr>
  </w:style>
  <w:style w:type="paragraph" w:customStyle="1" w:styleId="PTPartTitle">
    <w:name w:val="PT Part Title"/>
    <w:basedOn w:val="PNPartNumber"/>
    <w:rsid w:val="008A6E4B"/>
    <w:pPr>
      <w:spacing w:before="1200"/>
    </w:pPr>
  </w:style>
  <w:style w:type="paragraph" w:customStyle="1" w:styleId="PSTPartSubtitle">
    <w:name w:val="PST Part Subtitle"/>
    <w:basedOn w:val="PTPartTitle"/>
    <w:rsid w:val="008A6E4B"/>
    <w:pPr>
      <w:keepNext w:val="0"/>
      <w:spacing w:before="360"/>
    </w:pPr>
    <w:rPr>
      <w:b w:val="0"/>
    </w:rPr>
  </w:style>
  <w:style w:type="paragraph" w:customStyle="1" w:styleId="EpEpigraph">
    <w:name w:val="Ep Epigraph"/>
    <w:basedOn w:val="BaseText"/>
    <w:rsid w:val="008A6E4B"/>
    <w:pPr>
      <w:spacing w:before="280" w:line="560" w:lineRule="exact"/>
      <w:ind w:left="720" w:right="720"/>
    </w:pPr>
  </w:style>
  <w:style w:type="paragraph" w:customStyle="1" w:styleId="EpSEpigraphSource">
    <w:name w:val="EpS Epigraph Source"/>
    <w:basedOn w:val="EpEpigraph"/>
    <w:rsid w:val="008A6E4B"/>
    <w:pPr>
      <w:spacing w:before="140" w:after="280"/>
      <w:ind w:right="0"/>
    </w:pPr>
  </w:style>
  <w:style w:type="paragraph" w:customStyle="1" w:styleId="PITxPartIntroductionText">
    <w:name w:val="PITx Part Introduction Text"/>
    <w:basedOn w:val="BaseText"/>
    <w:rsid w:val="008A6E4B"/>
    <w:pPr>
      <w:spacing w:before="280" w:after="280" w:line="560" w:lineRule="exact"/>
      <w:ind w:firstLine="720"/>
      <w:contextualSpacing/>
    </w:pPr>
  </w:style>
  <w:style w:type="paragraph" w:customStyle="1" w:styleId="SpH1SpecialHeading1">
    <w:name w:val="SpH1 Special Heading 1"/>
    <w:basedOn w:val="SpTxSpecialText"/>
    <w:rsid w:val="008A6E4B"/>
    <w:pPr>
      <w:spacing w:before="280" w:after="280"/>
      <w:ind w:firstLine="0"/>
    </w:pPr>
    <w:rPr>
      <w:b/>
      <w:sz w:val="36"/>
    </w:rPr>
  </w:style>
  <w:style w:type="paragraph" w:customStyle="1" w:styleId="SpTxSpecialText">
    <w:name w:val="SpTx Special Text"/>
    <w:basedOn w:val="BaseText"/>
    <w:rsid w:val="008A6E4B"/>
    <w:pPr>
      <w:spacing w:line="560" w:lineRule="exact"/>
      <w:ind w:firstLine="720"/>
    </w:pPr>
    <w:rPr>
      <w:color w:val="00B050"/>
    </w:rPr>
  </w:style>
  <w:style w:type="paragraph" w:styleId="TableofAuthorities">
    <w:name w:val="table of authorities"/>
    <w:basedOn w:val="Normal"/>
    <w:next w:val="Normal"/>
    <w:uiPriority w:val="99"/>
    <w:rsid w:val="008A6E4B"/>
    <w:pPr>
      <w:ind w:left="200" w:hanging="200"/>
    </w:pPr>
  </w:style>
  <w:style w:type="paragraph" w:styleId="TableofFigures">
    <w:name w:val="table of figures"/>
    <w:basedOn w:val="Normal"/>
    <w:next w:val="Normal"/>
    <w:uiPriority w:val="99"/>
    <w:rsid w:val="008A6E4B"/>
    <w:pPr>
      <w:ind w:left="400" w:hanging="400"/>
    </w:pPr>
  </w:style>
  <w:style w:type="paragraph" w:customStyle="1" w:styleId="GLTrmGlossaryDefinitionTerm">
    <w:name w:val="GLTrm Glossary Definition Term"/>
    <w:basedOn w:val="GLDefGlossaryDefinition"/>
    <w:rsid w:val="008A6E4B"/>
    <w:pPr>
      <w:spacing w:before="280"/>
    </w:pPr>
    <w:rPr>
      <w:b/>
    </w:rPr>
  </w:style>
  <w:style w:type="character" w:customStyle="1" w:styleId="TMenTableMention">
    <w:name w:val="TMen Table Mention"/>
    <w:rsid w:val="008A6E4B"/>
    <w:rPr>
      <w:color w:val="FF6600"/>
    </w:rPr>
  </w:style>
  <w:style w:type="paragraph" w:customStyle="1" w:styleId="ChrChronology">
    <w:name w:val="Chr Chronology"/>
    <w:basedOn w:val="BaseText"/>
    <w:rsid w:val="008A6E4B"/>
    <w:pPr>
      <w:tabs>
        <w:tab w:val="left" w:pos="1728"/>
      </w:tabs>
      <w:spacing w:before="140" w:line="560" w:lineRule="exact"/>
      <w:ind w:left="1728" w:hanging="1728"/>
    </w:pPr>
  </w:style>
  <w:style w:type="paragraph" w:customStyle="1" w:styleId="VSVerseSource">
    <w:name w:val="VS Verse Source"/>
    <w:basedOn w:val="BaseText"/>
    <w:rsid w:val="008A6E4B"/>
    <w:pPr>
      <w:spacing w:before="140" w:after="280" w:line="560" w:lineRule="exact"/>
    </w:pPr>
  </w:style>
  <w:style w:type="character" w:customStyle="1" w:styleId="SbarMenSidebarMention">
    <w:name w:val="SbarMen Sidebar Mention"/>
    <w:rsid w:val="008A6E4B"/>
    <w:rPr>
      <w:color w:val="008000"/>
    </w:rPr>
  </w:style>
  <w:style w:type="paragraph" w:customStyle="1" w:styleId="PriDocBegPrimaryDocumentBegin">
    <w:name w:val="PriDocBeg Primary Document Begin"/>
    <w:basedOn w:val="BaseText"/>
    <w:rsid w:val="008A6E4B"/>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8A6E4B"/>
  </w:style>
  <w:style w:type="paragraph" w:customStyle="1" w:styleId="TxCTextContinuation">
    <w:name w:val="TxC Text Continuation"/>
    <w:basedOn w:val="BaseText"/>
    <w:rsid w:val="008A6E4B"/>
    <w:pPr>
      <w:spacing w:line="560" w:lineRule="exact"/>
    </w:pPr>
  </w:style>
  <w:style w:type="paragraph" w:customStyle="1" w:styleId="VHVerseHeading">
    <w:name w:val="VH Verse Heading"/>
    <w:basedOn w:val="BaseText"/>
    <w:next w:val="VVerse"/>
    <w:rsid w:val="008A6E4B"/>
    <w:pPr>
      <w:keepNext/>
      <w:keepLines/>
      <w:spacing w:before="280" w:line="560" w:lineRule="exact"/>
    </w:pPr>
    <w:rPr>
      <w:b/>
    </w:rPr>
  </w:style>
  <w:style w:type="paragraph" w:customStyle="1" w:styleId="VVerse">
    <w:name w:val="V Verse"/>
    <w:basedOn w:val="BaseText"/>
    <w:rsid w:val="008A6E4B"/>
    <w:pPr>
      <w:tabs>
        <w:tab w:val="left" w:pos="2880"/>
      </w:tabs>
      <w:spacing w:before="280" w:after="280" w:line="560" w:lineRule="exact"/>
      <w:ind w:left="245" w:hanging="245"/>
      <w:contextualSpacing/>
    </w:pPr>
  </w:style>
  <w:style w:type="character" w:customStyle="1" w:styleId="BxMenBoxMention">
    <w:name w:val="BxMen Box Mention"/>
    <w:rsid w:val="008A6E4B"/>
    <w:rPr>
      <w:color w:val="FF00FF"/>
    </w:rPr>
  </w:style>
  <w:style w:type="character" w:customStyle="1" w:styleId="SbarCOSidebarCallOut">
    <w:name w:val="SbarCO Sidebar Call Out"/>
    <w:rsid w:val="008A6E4B"/>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8A6E4B"/>
    <w:pPr>
      <w:tabs>
        <w:tab w:val="left" w:pos="1440"/>
        <w:tab w:val="left" w:pos="1800"/>
        <w:tab w:val="left" w:pos="2160"/>
      </w:tabs>
      <w:ind w:left="1080" w:right="720"/>
    </w:pPr>
  </w:style>
  <w:style w:type="paragraph" w:customStyle="1" w:styleId="LetAuLetterAuthor">
    <w:name w:val="LetAu Letter Author"/>
    <w:basedOn w:val="LetTxLetterText"/>
    <w:rsid w:val="008A6E4B"/>
    <w:pPr>
      <w:spacing w:after="280"/>
    </w:pPr>
  </w:style>
  <w:style w:type="paragraph" w:customStyle="1" w:styleId="LetAuAddLetterAuthorAddress">
    <w:name w:val="LetAuAdd Letter Author Address"/>
    <w:basedOn w:val="LetTxLetterText"/>
    <w:rsid w:val="008A6E4B"/>
    <w:pPr>
      <w:spacing w:after="280"/>
      <w:contextualSpacing/>
    </w:pPr>
  </w:style>
  <w:style w:type="paragraph" w:customStyle="1" w:styleId="LetAddLetterAddress">
    <w:name w:val="LetAdd Letter Address"/>
    <w:basedOn w:val="LetTxLetterText"/>
    <w:rsid w:val="008A6E4B"/>
    <w:pPr>
      <w:spacing w:after="280"/>
      <w:contextualSpacing/>
    </w:pPr>
  </w:style>
  <w:style w:type="paragraph" w:customStyle="1" w:styleId="Let-ELetterinExtract">
    <w:name w:val="Let-E Letter in Extract"/>
    <w:basedOn w:val="LetTxLetterText"/>
    <w:rsid w:val="008A6E4B"/>
    <w:pPr>
      <w:ind w:left="720" w:right="720"/>
    </w:pPr>
  </w:style>
  <w:style w:type="paragraph" w:customStyle="1" w:styleId="LetDate-ELetterDateinExtract">
    <w:name w:val="LetDate-E Letter Date in Extract"/>
    <w:basedOn w:val="Let-ELetterinExtract"/>
    <w:rsid w:val="008A6E4B"/>
  </w:style>
  <w:style w:type="paragraph" w:customStyle="1" w:styleId="LetAdd-ELetterAddressinExtract">
    <w:name w:val="LetAdd-E Letter Address in Extract"/>
    <w:basedOn w:val="LetAddLetterAddress"/>
    <w:rsid w:val="008A6E4B"/>
    <w:pPr>
      <w:spacing w:before="0" w:after="0"/>
      <w:ind w:left="720" w:right="720"/>
      <w:contextualSpacing w:val="0"/>
    </w:pPr>
  </w:style>
  <w:style w:type="paragraph" w:customStyle="1" w:styleId="LetAu-ELetterAuthorinExtract">
    <w:name w:val="LetAu-E Letter Author in Extract"/>
    <w:basedOn w:val="LetAuLetterAuthor"/>
    <w:rsid w:val="008A6E4B"/>
    <w:pPr>
      <w:spacing w:before="0"/>
      <w:ind w:left="720" w:right="720"/>
    </w:pPr>
  </w:style>
  <w:style w:type="paragraph" w:customStyle="1" w:styleId="LetAuAdd-ELetterAuthorAddressinExtract">
    <w:name w:val="LetAuAdd-E Letter Author Address in Extract"/>
    <w:basedOn w:val="LetAuAddLetterAuthorAddress"/>
    <w:rsid w:val="008A6E4B"/>
    <w:pPr>
      <w:spacing w:before="0"/>
      <w:ind w:left="720" w:right="720"/>
    </w:pPr>
  </w:style>
  <w:style w:type="paragraph" w:customStyle="1" w:styleId="CSTChapterSubtitle">
    <w:name w:val="CST Chapter Subtitle"/>
    <w:basedOn w:val="BaseHeading"/>
    <w:autoRedefine/>
    <w:rsid w:val="008A6E4B"/>
    <w:rPr>
      <w:sz w:val="28"/>
    </w:rPr>
  </w:style>
  <w:style w:type="paragraph" w:customStyle="1" w:styleId="PITPartIntroductionTitle">
    <w:name w:val="PIT Part Introduction Title"/>
    <w:basedOn w:val="PSTPartSubtitle"/>
    <w:qFormat/>
    <w:rsid w:val="008A6E4B"/>
    <w:pPr>
      <w:keepNext/>
      <w:spacing w:before="280"/>
    </w:pPr>
  </w:style>
  <w:style w:type="paragraph" w:customStyle="1" w:styleId="NNotation">
    <w:name w:val="N Notation"/>
    <w:basedOn w:val="BaseText"/>
    <w:qFormat/>
    <w:rsid w:val="008A6E4B"/>
    <w:pPr>
      <w:tabs>
        <w:tab w:val="left" w:pos="480"/>
      </w:tabs>
      <w:spacing w:line="560" w:lineRule="exact"/>
    </w:pPr>
  </w:style>
  <w:style w:type="paragraph" w:styleId="Revision">
    <w:name w:val="Revision"/>
    <w:hidden/>
    <w:uiPriority w:val="99"/>
    <w:rsid w:val="008A6E4B"/>
    <w:rPr>
      <w:rFonts w:ascii="Times New Roman" w:eastAsia="Times New Roman" w:hAnsi="Times New Roman"/>
    </w:rPr>
  </w:style>
  <w:style w:type="paragraph" w:customStyle="1" w:styleId="DIA-EDialogueinExtract">
    <w:name w:val="DIA-E Dialogue in Extract"/>
    <w:basedOn w:val="DIADialogue"/>
    <w:qFormat/>
    <w:rsid w:val="008A6E4B"/>
    <w:pPr>
      <w:tabs>
        <w:tab w:val="left" w:pos="4320"/>
      </w:tabs>
      <w:ind w:left="1440" w:right="720"/>
    </w:pPr>
  </w:style>
  <w:style w:type="paragraph" w:customStyle="1" w:styleId="VEVerseinExtract">
    <w:name w:val="VE Verse in Extract"/>
    <w:basedOn w:val="VVerse"/>
    <w:qFormat/>
    <w:rsid w:val="008A6E4B"/>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8A6E4B"/>
    <w:pPr>
      <w:spacing w:before="0"/>
      <w:ind w:left="720" w:right="720"/>
    </w:pPr>
  </w:style>
  <w:style w:type="paragraph" w:customStyle="1" w:styleId="AuQAuthorQuery">
    <w:name w:val="AuQ Author Query"/>
    <w:basedOn w:val="NtENotetoEditor"/>
    <w:qFormat/>
    <w:rsid w:val="008A6E4B"/>
    <w:rPr>
      <w:color w:val="0070C0"/>
    </w:rPr>
  </w:style>
  <w:style w:type="paragraph" w:customStyle="1" w:styleId="AppBegAppendixBegin">
    <w:name w:val="AppBeg Appendix Begin"/>
    <w:basedOn w:val="PriDocBegPrimaryDocumentBegin"/>
    <w:qFormat/>
    <w:rsid w:val="008A6E4B"/>
  </w:style>
  <w:style w:type="paragraph" w:customStyle="1" w:styleId="AppEndAppendixEnd">
    <w:name w:val="AppEnd Appendix End"/>
    <w:basedOn w:val="PriDocEndPrimaryDocumentEnd"/>
    <w:qFormat/>
    <w:rsid w:val="008A6E4B"/>
  </w:style>
  <w:style w:type="paragraph" w:customStyle="1" w:styleId="BoxBegBoxBegin">
    <w:name w:val="BoxBeg Box Begin"/>
    <w:basedOn w:val="PriDocBegPrimaryDocumentBegin"/>
    <w:qFormat/>
    <w:rsid w:val="008A6E4B"/>
  </w:style>
  <w:style w:type="paragraph" w:customStyle="1" w:styleId="BoxEndBoxEnd">
    <w:name w:val="BoxEnd Box End"/>
    <w:basedOn w:val="PriDocEndPrimaryDocumentEnd"/>
    <w:qFormat/>
    <w:rsid w:val="008A6E4B"/>
  </w:style>
  <w:style w:type="paragraph" w:customStyle="1" w:styleId="ExrBegExerciseBegin">
    <w:name w:val="ExrBeg Exercise Begin"/>
    <w:basedOn w:val="PriDocBegPrimaryDocumentBegin"/>
    <w:qFormat/>
    <w:rsid w:val="008A6E4B"/>
  </w:style>
  <w:style w:type="paragraph" w:customStyle="1" w:styleId="ExrEndExerciseEnd">
    <w:name w:val="ExrEnd Exercise End"/>
    <w:basedOn w:val="PriDocEndPrimaryDocumentEnd"/>
    <w:qFormat/>
    <w:rsid w:val="008A6E4B"/>
  </w:style>
  <w:style w:type="paragraph" w:customStyle="1" w:styleId="NotesBegNotesBegin">
    <w:name w:val="NotesBeg Notes Begin"/>
    <w:basedOn w:val="PriDocBegPrimaryDocumentBegin"/>
    <w:qFormat/>
    <w:rsid w:val="008A6E4B"/>
  </w:style>
  <w:style w:type="paragraph" w:customStyle="1" w:styleId="NotesEndNotesEnd">
    <w:name w:val="NotesEnd Notes End"/>
    <w:basedOn w:val="PriDocEndPrimaryDocumentEnd"/>
    <w:qFormat/>
    <w:rsid w:val="008A6E4B"/>
  </w:style>
  <w:style w:type="paragraph" w:customStyle="1" w:styleId="TSTableSource">
    <w:name w:val="TS Table Source"/>
    <w:basedOn w:val="TFNTableFootnote"/>
    <w:rsid w:val="008A6E4B"/>
    <w:pPr>
      <w:spacing w:before="0" w:after="560"/>
    </w:pPr>
  </w:style>
  <w:style w:type="paragraph" w:customStyle="1" w:styleId="TNTableNumber">
    <w:name w:val="TN Table Number"/>
    <w:basedOn w:val="TTTableTitle"/>
    <w:rsid w:val="008A6E4B"/>
    <w:pPr>
      <w:spacing w:before="560"/>
    </w:pPr>
    <w:rPr>
      <w:b/>
    </w:rPr>
  </w:style>
  <w:style w:type="paragraph" w:customStyle="1" w:styleId="ITCHIn-textTableColumnHead">
    <w:name w:val="ITCH In-text Table Column Head"/>
    <w:basedOn w:val="TCHTableColumnHead"/>
    <w:rsid w:val="008A6E4B"/>
  </w:style>
  <w:style w:type="paragraph" w:customStyle="1" w:styleId="ITBIn-textTableBody">
    <w:name w:val="ITB In-text Table Body"/>
    <w:basedOn w:val="TBTableBody"/>
    <w:rsid w:val="008A6E4B"/>
  </w:style>
  <w:style w:type="paragraph" w:customStyle="1" w:styleId="RefTxReferenceText">
    <w:name w:val="RefTx Reference Text"/>
    <w:basedOn w:val="BaseText"/>
    <w:link w:val="RefTxReferenceTextChar"/>
    <w:rsid w:val="008A6E4B"/>
    <w:pPr>
      <w:spacing w:after="140" w:line="560" w:lineRule="exact"/>
      <w:ind w:left="720" w:hanging="720"/>
    </w:pPr>
  </w:style>
  <w:style w:type="paragraph" w:customStyle="1" w:styleId="DL-EDescriptiveListinExtract">
    <w:name w:val="DL-E Descriptive List in Extract"/>
    <w:basedOn w:val="DLDescriptiveList"/>
    <w:rsid w:val="008A6E4B"/>
    <w:pPr>
      <w:tabs>
        <w:tab w:val="left" w:pos="480"/>
      </w:tabs>
    </w:pPr>
  </w:style>
  <w:style w:type="paragraph" w:customStyle="1" w:styleId="N-ENotationinExtract">
    <w:name w:val="N-E Notation in Extract"/>
    <w:basedOn w:val="NNotation"/>
    <w:rsid w:val="008A6E4B"/>
  </w:style>
  <w:style w:type="paragraph" w:customStyle="1" w:styleId="Dis-EDisplayinExtract">
    <w:name w:val="Dis-E Display in Extract"/>
    <w:basedOn w:val="DDisplay"/>
    <w:rsid w:val="008A6E4B"/>
    <w:pPr>
      <w:ind w:left="720" w:right="720"/>
    </w:pPr>
  </w:style>
  <w:style w:type="paragraph" w:customStyle="1" w:styleId="DDisplay">
    <w:name w:val="D Display"/>
    <w:basedOn w:val="BaseText"/>
    <w:rsid w:val="008A6E4B"/>
    <w:pPr>
      <w:spacing w:before="280" w:after="280" w:line="560" w:lineRule="exact"/>
    </w:pPr>
  </w:style>
  <w:style w:type="paragraph" w:customStyle="1" w:styleId="PProgram">
    <w:name w:val="P Program"/>
    <w:basedOn w:val="BaseText"/>
    <w:rsid w:val="008A6E4B"/>
    <w:pPr>
      <w:spacing w:line="560" w:lineRule="exact"/>
    </w:pPr>
    <w:rPr>
      <w:rFonts w:ascii="Courier" w:hAnsi="Courier"/>
      <w:sz w:val="22"/>
    </w:rPr>
  </w:style>
  <w:style w:type="paragraph" w:customStyle="1" w:styleId="P-EPrograminExtract">
    <w:name w:val="P-E Program in Extract"/>
    <w:basedOn w:val="PProgram"/>
    <w:rsid w:val="008A6E4B"/>
    <w:pPr>
      <w:spacing w:before="280" w:after="280"/>
      <w:ind w:left="720" w:right="720"/>
    </w:pPr>
  </w:style>
  <w:style w:type="paragraph" w:customStyle="1" w:styleId="NTrDNumberedTreeDisplay">
    <w:name w:val="NTrD Numbered Tree Display"/>
    <w:basedOn w:val="BaseText"/>
    <w:rsid w:val="008A6E4B"/>
    <w:pPr>
      <w:spacing w:before="280" w:after="280" w:line="560" w:lineRule="exact"/>
    </w:pPr>
  </w:style>
  <w:style w:type="paragraph" w:customStyle="1" w:styleId="NTrD-ENumberedTreeDisplayinExtract">
    <w:name w:val="NTrD-E Numbered Tree Display in Extract"/>
    <w:basedOn w:val="NTrDNumberedTreeDisplay"/>
    <w:rsid w:val="008A6E4B"/>
    <w:pPr>
      <w:ind w:left="720" w:right="720"/>
    </w:pPr>
  </w:style>
  <w:style w:type="paragraph" w:customStyle="1" w:styleId="IEIndexMainEntry">
    <w:name w:val="IE Index Main Entry"/>
    <w:basedOn w:val="BaseText"/>
    <w:rsid w:val="008A6E4B"/>
    <w:pPr>
      <w:spacing w:line="560" w:lineRule="exact"/>
      <w:ind w:left="2160" w:hanging="2160"/>
    </w:pPr>
  </w:style>
  <w:style w:type="paragraph" w:customStyle="1" w:styleId="ISEIndexSubentry">
    <w:name w:val="ISE Index Subentry"/>
    <w:basedOn w:val="IEIndexMainEntry"/>
    <w:rsid w:val="008A6E4B"/>
    <w:pPr>
      <w:ind w:left="2880"/>
    </w:pPr>
  </w:style>
  <w:style w:type="paragraph" w:customStyle="1" w:styleId="IABIndexAlphabeticalBreak">
    <w:name w:val="IAB Index Alphabetical Break"/>
    <w:basedOn w:val="IEIndexMainEntry"/>
    <w:rsid w:val="008A6E4B"/>
    <w:pPr>
      <w:spacing w:before="560"/>
    </w:pPr>
  </w:style>
  <w:style w:type="paragraph" w:customStyle="1" w:styleId="ISSEIndexSubsubentry">
    <w:name w:val="ISSE Index Subsubentry"/>
    <w:basedOn w:val="ISEIndexSubentry"/>
    <w:rsid w:val="008A6E4B"/>
    <w:pPr>
      <w:ind w:left="3600"/>
    </w:pPr>
  </w:style>
  <w:style w:type="paragraph" w:customStyle="1" w:styleId="SbarTSidebarTitle">
    <w:name w:val="SbarT Sidebar Title"/>
    <w:basedOn w:val="SbarTxSidebarText"/>
    <w:rsid w:val="008A6E4B"/>
    <w:pPr>
      <w:spacing w:before="560"/>
    </w:pPr>
    <w:rPr>
      <w:b/>
      <w:sz w:val="28"/>
    </w:rPr>
  </w:style>
  <w:style w:type="paragraph" w:customStyle="1" w:styleId="SbarAuSidebarAuthor">
    <w:name w:val="SbarAu Sidebar Author"/>
    <w:basedOn w:val="SbarTxSidebarText"/>
    <w:rsid w:val="008A6E4B"/>
    <w:pPr>
      <w:spacing w:before="280"/>
    </w:pPr>
    <w:rPr>
      <w:b/>
    </w:rPr>
  </w:style>
  <w:style w:type="paragraph" w:customStyle="1" w:styleId="SbarSNSidebarSourceNote">
    <w:name w:val="SbarSN Sidebar Source Note"/>
    <w:basedOn w:val="SbarTxSidebarText"/>
    <w:rsid w:val="008A6E4B"/>
    <w:pPr>
      <w:spacing w:before="280"/>
    </w:pPr>
  </w:style>
  <w:style w:type="paragraph" w:customStyle="1" w:styleId="FgCFigureCaption">
    <w:name w:val="FgC Figure Caption"/>
    <w:basedOn w:val="BaseText"/>
    <w:link w:val="FgCFigureCaptionChar"/>
    <w:rsid w:val="008A6E4B"/>
    <w:pPr>
      <w:spacing w:line="560" w:lineRule="exact"/>
    </w:pPr>
  </w:style>
  <w:style w:type="character" w:customStyle="1" w:styleId="FgCFigureCaptionChar">
    <w:name w:val="FgC Figure Caption Char"/>
    <w:link w:val="FgCFigureCaption"/>
    <w:rsid w:val="008A6E4B"/>
    <w:rPr>
      <w:rFonts w:ascii="Times New Roman" w:eastAsia="Times New Roman" w:hAnsi="Times New Roman"/>
      <w:sz w:val="24"/>
    </w:rPr>
  </w:style>
  <w:style w:type="paragraph" w:customStyle="1" w:styleId="FgTFigureTitle">
    <w:name w:val="FgT Figure Title"/>
    <w:basedOn w:val="FgCFigureCaption"/>
    <w:rsid w:val="008A6E4B"/>
  </w:style>
  <w:style w:type="paragraph" w:customStyle="1" w:styleId="FgNFigureNumber">
    <w:name w:val="FgN Figure Number"/>
    <w:basedOn w:val="FgTFigureTitle"/>
    <w:rsid w:val="008A6E4B"/>
    <w:pPr>
      <w:spacing w:before="560"/>
    </w:pPr>
  </w:style>
  <w:style w:type="paragraph" w:customStyle="1" w:styleId="FgSFigureSource">
    <w:name w:val="FgS Figure Source"/>
    <w:basedOn w:val="FgCFigureCaption"/>
    <w:rsid w:val="008A6E4B"/>
    <w:pPr>
      <w:spacing w:after="560"/>
    </w:pPr>
  </w:style>
  <w:style w:type="paragraph" w:customStyle="1" w:styleId="NtDNotetoDesign">
    <w:name w:val="NtD Note to Design"/>
    <w:basedOn w:val="NtENotetoEditor"/>
    <w:rsid w:val="008A6E4B"/>
    <w:rPr>
      <w:color w:val="FF00FF"/>
    </w:rPr>
  </w:style>
  <w:style w:type="paragraph" w:customStyle="1" w:styleId="DHDisplayHead">
    <w:name w:val="DH Display Head"/>
    <w:basedOn w:val="BaseText"/>
    <w:rsid w:val="008A6E4B"/>
    <w:pPr>
      <w:spacing w:before="280" w:line="560" w:lineRule="exact"/>
    </w:pPr>
    <w:rPr>
      <w:b/>
    </w:rPr>
  </w:style>
  <w:style w:type="paragraph" w:customStyle="1" w:styleId="SDSubdisplay">
    <w:name w:val="SD Subdisplay"/>
    <w:basedOn w:val="DDisplay"/>
    <w:rsid w:val="008A6E4B"/>
    <w:pPr>
      <w:spacing w:before="0" w:after="0"/>
      <w:ind w:left="720"/>
    </w:pPr>
  </w:style>
  <w:style w:type="paragraph" w:customStyle="1" w:styleId="SSDSubsubdisplay">
    <w:name w:val="SSD Subsubdisplay"/>
    <w:basedOn w:val="SDSubdisplay"/>
    <w:rsid w:val="008A6E4B"/>
    <w:pPr>
      <w:ind w:left="1440"/>
    </w:pPr>
  </w:style>
  <w:style w:type="paragraph" w:customStyle="1" w:styleId="ExrLv1TxExerciseText">
    <w:name w:val="ExrLv1Tx Exercise Text"/>
    <w:basedOn w:val="BaseText"/>
    <w:rsid w:val="008A6E4B"/>
    <w:pPr>
      <w:spacing w:before="280" w:after="280" w:line="560" w:lineRule="exact"/>
    </w:pPr>
  </w:style>
  <w:style w:type="paragraph" w:customStyle="1" w:styleId="ExrLv2TxSubexerciseText">
    <w:name w:val="ExrLv2Tx Subexercise Text"/>
    <w:basedOn w:val="ExrLv1TxExerciseText"/>
    <w:rsid w:val="008A6E4B"/>
    <w:pPr>
      <w:spacing w:before="0"/>
      <w:ind w:left="720"/>
    </w:pPr>
  </w:style>
  <w:style w:type="paragraph" w:customStyle="1" w:styleId="ExrLv3TxSubsubexerciseText">
    <w:name w:val="ExrLv3Tx Subsubexercise Text"/>
    <w:basedOn w:val="ExrLv2TxSubexerciseText"/>
    <w:rsid w:val="008A6E4B"/>
    <w:pPr>
      <w:ind w:left="1440"/>
    </w:pPr>
  </w:style>
  <w:style w:type="paragraph" w:customStyle="1" w:styleId="NTNoteText">
    <w:name w:val="NT Note Text"/>
    <w:basedOn w:val="BaseText"/>
    <w:rsid w:val="008A6E4B"/>
    <w:pPr>
      <w:spacing w:after="280" w:line="560" w:lineRule="exact"/>
    </w:pPr>
  </w:style>
  <w:style w:type="paragraph" w:customStyle="1" w:styleId="FNFootnoteText">
    <w:name w:val="FN Footnote Text"/>
    <w:basedOn w:val="BaseText"/>
    <w:rsid w:val="008A6E4B"/>
    <w:pPr>
      <w:spacing w:line="560" w:lineRule="exact"/>
    </w:pPr>
  </w:style>
  <w:style w:type="paragraph" w:customStyle="1" w:styleId="RHRRunningHeadRecto">
    <w:name w:val="RHR Running Head Recto"/>
    <w:basedOn w:val="BaseText"/>
    <w:link w:val="RHRRunningHeadRectoChar"/>
    <w:rsid w:val="008A6E4B"/>
    <w:pPr>
      <w:spacing w:line="560" w:lineRule="exact"/>
    </w:pPr>
  </w:style>
  <w:style w:type="paragraph" w:customStyle="1" w:styleId="RHVRunningHeadVerso">
    <w:name w:val="RHV Running Head Verso"/>
    <w:basedOn w:val="RHRRunningHeadRecto"/>
    <w:link w:val="RHVRunningHeadVersoChar"/>
    <w:rsid w:val="008A6E4B"/>
  </w:style>
  <w:style w:type="paragraph" w:customStyle="1" w:styleId="COContributorName">
    <w:name w:val="CO Contributor Name"/>
    <w:basedOn w:val="BaseText"/>
    <w:rsid w:val="008A6E4B"/>
    <w:pPr>
      <w:spacing w:before="280" w:line="560" w:lineRule="exact"/>
    </w:pPr>
    <w:rPr>
      <w:b/>
    </w:rPr>
  </w:style>
  <w:style w:type="paragraph" w:customStyle="1" w:styleId="COBContributorBio">
    <w:name w:val="COB Contributor Bio"/>
    <w:basedOn w:val="BaseText"/>
    <w:rsid w:val="008A6E4B"/>
    <w:pPr>
      <w:spacing w:after="280" w:line="560" w:lineRule="exact"/>
    </w:pPr>
  </w:style>
  <w:style w:type="paragraph" w:customStyle="1" w:styleId="FBHFrontmatterBackmatterHead">
    <w:name w:val="FBH Frontmatter/Backmatter Head"/>
    <w:basedOn w:val="CTChapterTitle"/>
    <w:rsid w:val="008A6E4B"/>
  </w:style>
  <w:style w:type="paragraph" w:customStyle="1" w:styleId="BaseHeading">
    <w:name w:val="Base Heading"/>
    <w:qFormat/>
    <w:rsid w:val="008A6E4B"/>
    <w:pPr>
      <w:spacing w:line="560" w:lineRule="exact"/>
    </w:pPr>
    <w:rPr>
      <w:rFonts w:ascii="Times New Roman" w:eastAsia="Times New Roman" w:hAnsi="Times New Roman"/>
      <w:sz w:val="36"/>
    </w:rPr>
  </w:style>
  <w:style w:type="paragraph" w:customStyle="1" w:styleId="BaseText">
    <w:name w:val="Base Text"/>
    <w:link w:val="BaseTextChar"/>
    <w:qFormat/>
    <w:rsid w:val="008A6E4B"/>
    <w:rPr>
      <w:rFonts w:ascii="Times New Roman" w:eastAsia="Times New Roman" w:hAnsi="Times New Roman"/>
      <w:sz w:val="24"/>
    </w:rPr>
  </w:style>
  <w:style w:type="paragraph" w:customStyle="1" w:styleId="BibTxBibliographyText">
    <w:name w:val="BibTx Bibliography Text"/>
    <w:basedOn w:val="BaseText"/>
    <w:rsid w:val="008A6E4B"/>
    <w:pPr>
      <w:spacing w:after="140" w:line="560" w:lineRule="exact"/>
      <w:ind w:left="720" w:hanging="720"/>
    </w:pPr>
  </w:style>
  <w:style w:type="paragraph" w:customStyle="1" w:styleId="H4MHeadingLevel4Math">
    <w:name w:val="H4M Heading Level 4 Math"/>
    <w:basedOn w:val="H4HeadingLevel4"/>
    <w:rsid w:val="008A6E4B"/>
    <w:pPr>
      <w:spacing w:after="360"/>
    </w:pPr>
  </w:style>
  <w:style w:type="paragraph" w:styleId="BlockText">
    <w:name w:val="Block Text"/>
    <w:basedOn w:val="Normal"/>
    <w:uiPriority w:val="99"/>
    <w:rsid w:val="008A6E4B"/>
    <w:pPr>
      <w:spacing w:after="120"/>
      <w:ind w:left="1440" w:right="1440"/>
    </w:pPr>
  </w:style>
  <w:style w:type="paragraph" w:customStyle="1" w:styleId="H5MHeadingLevel5Math">
    <w:name w:val="H5M Heading Level 5 Math"/>
    <w:basedOn w:val="H5HeadingLevel5"/>
    <w:rsid w:val="008A6E4B"/>
    <w:pPr>
      <w:spacing w:after="360"/>
    </w:pPr>
  </w:style>
  <w:style w:type="paragraph" w:customStyle="1" w:styleId="NoteCNotetoComp">
    <w:name w:val="NoteC Note to Comp"/>
    <w:basedOn w:val="BaseText"/>
    <w:link w:val="NoteCNotetoCompChar"/>
    <w:rsid w:val="008A6E4B"/>
    <w:pPr>
      <w:spacing w:before="360" w:after="360" w:line="360" w:lineRule="exact"/>
    </w:pPr>
    <w:rPr>
      <w:color w:val="FF0000"/>
      <w:sz w:val="28"/>
    </w:rPr>
  </w:style>
  <w:style w:type="paragraph" w:customStyle="1" w:styleId="NoteDNotetoDesign">
    <w:name w:val="NoteD Note to Design"/>
    <w:basedOn w:val="Normal"/>
    <w:rsid w:val="008A6E4B"/>
    <w:pPr>
      <w:spacing w:before="360" w:after="360" w:line="360" w:lineRule="exact"/>
    </w:pPr>
    <w:rPr>
      <w:color w:val="FF00FF"/>
      <w:sz w:val="28"/>
    </w:rPr>
  </w:style>
  <w:style w:type="paragraph" w:customStyle="1" w:styleId="NoteENotetoEditor">
    <w:name w:val="NoteE Note to Editor"/>
    <w:basedOn w:val="NoteCNotetoComp"/>
    <w:rsid w:val="008A6E4B"/>
    <w:rPr>
      <w:color w:val="008000"/>
    </w:rPr>
  </w:style>
  <w:style w:type="paragraph" w:customStyle="1" w:styleId="FBHFrontmatterHead">
    <w:name w:val="FBH Frontmatter Head"/>
    <w:basedOn w:val="CTChapterTitle"/>
    <w:rsid w:val="008A6E4B"/>
  </w:style>
  <w:style w:type="paragraph" w:customStyle="1" w:styleId="LList">
    <w:name w:val="L List"/>
    <w:basedOn w:val="ULUnnumberedList"/>
    <w:qFormat/>
    <w:rsid w:val="008A6E4B"/>
  </w:style>
  <w:style w:type="paragraph" w:customStyle="1" w:styleId="L-EListinExtract">
    <w:name w:val="L-E List in Extract"/>
    <w:basedOn w:val="ULUnnumberedList"/>
    <w:qFormat/>
    <w:rsid w:val="008A6E4B"/>
    <w:pPr>
      <w:ind w:left="1080"/>
    </w:pPr>
  </w:style>
  <w:style w:type="paragraph" w:customStyle="1" w:styleId="E-MExtractMultiple">
    <w:name w:val="E-M Extract Multiple"/>
    <w:basedOn w:val="EExtract"/>
    <w:qFormat/>
    <w:rsid w:val="008A6E4B"/>
    <w:pPr>
      <w:spacing w:after="120"/>
    </w:pPr>
  </w:style>
  <w:style w:type="paragraph" w:customStyle="1" w:styleId="H-EHeadinExtract">
    <w:name w:val="H-E Head in Extract"/>
    <w:basedOn w:val="LH-EListHeadinExtract"/>
    <w:qFormat/>
    <w:rsid w:val="008A6E4B"/>
  </w:style>
  <w:style w:type="paragraph" w:customStyle="1" w:styleId="HAAHead">
    <w:name w:val="HA A Head"/>
    <w:basedOn w:val="SpH1SpecialHeading1"/>
    <w:qFormat/>
    <w:rsid w:val="008A6E4B"/>
    <w:pPr>
      <w:outlineLvl w:val="0"/>
    </w:pPr>
  </w:style>
  <w:style w:type="paragraph" w:customStyle="1" w:styleId="SBHSpaceBreakHalfLine">
    <w:name w:val="SBH Space Break HalfLine"/>
    <w:basedOn w:val="SBSpaceBreak"/>
    <w:qFormat/>
    <w:rsid w:val="008A6E4B"/>
    <w:pPr>
      <w:spacing w:line="280" w:lineRule="exact"/>
    </w:pPr>
  </w:style>
  <w:style w:type="paragraph" w:customStyle="1" w:styleId="NHNotesHead">
    <w:name w:val="NH Notes Head"/>
    <w:basedOn w:val="BaseHeading"/>
    <w:rsid w:val="008A6E4B"/>
    <w:pPr>
      <w:autoSpaceDE w:val="0"/>
      <w:autoSpaceDN w:val="0"/>
      <w:adjustRightInd w:val="0"/>
      <w:spacing w:before="360" w:after="280"/>
    </w:pPr>
    <w:rPr>
      <w:b/>
      <w:sz w:val="32"/>
      <w:szCs w:val="24"/>
    </w:rPr>
  </w:style>
  <w:style w:type="paragraph" w:customStyle="1" w:styleId="BkTBookTitle">
    <w:name w:val="BkT Book Title"/>
    <w:basedOn w:val="BaseText"/>
    <w:rsid w:val="008A6E4B"/>
    <w:pPr>
      <w:spacing w:line="560" w:lineRule="exact"/>
      <w:jc w:val="right"/>
    </w:pPr>
    <w:rPr>
      <w:szCs w:val="24"/>
    </w:rPr>
  </w:style>
  <w:style w:type="paragraph" w:customStyle="1" w:styleId="SecTSectionTitle">
    <w:name w:val="SecT Section Title"/>
    <w:basedOn w:val="BaseText"/>
    <w:rsid w:val="008A6E4B"/>
    <w:pPr>
      <w:spacing w:line="560" w:lineRule="exact"/>
      <w:jc w:val="right"/>
    </w:pPr>
    <w:rPr>
      <w:szCs w:val="24"/>
    </w:rPr>
  </w:style>
  <w:style w:type="paragraph" w:customStyle="1" w:styleId="BibRefHeadBibRefHead">
    <w:name w:val="BibRefHead BibRef Head"/>
    <w:basedOn w:val="BaseHeading"/>
    <w:rsid w:val="008A6E4B"/>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8A6E4B"/>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8A6E4B"/>
    <w:pPr>
      <w:spacing w:before="280" w:line="560" w:lineRule="exact"/>
      <w:ind w:left="720" w:right="720"/>
    </w:pPr>
  </w:style>
  <w:style w:type="paragraph" w:customStyle="1" w:styleId="Algorithm">
    <w:name w:val="Algorithm"/>
    <w:basedOn w:val="DEDisplayEquation"/>
    <w:rsid w:val="008A6E4B"/>
  </w:style>
  <w:style w:type="paragraph" w:customStyle="1" w:styleId="Assumption">
    <w:name w:val="Assumption"/>
    <w:basedOn w:val="DEDisplayEquation"/>
    <w:rsid w:val="008A6E4B"/>
  </w:style>
  <w:style w:type="paragraph" w:customStyle="1" w:styleId="Axiom">
    <w:name w:val="Axiom"/>
    <w:basedOn w:val="DEDisplayEquation"/>
    <w:rsid w:val="008A6E4B"/>
  </w:style>
  <w:style w:type="paragraph" w:customStyle="1" w:styleId="Case">
    <w:name w:val="Case"/>
    <w:basedOn w:val="DEDisplayEquation"/>
    <w:rsid w:val="008A6E4B"/>
  </w:style>
  <w:style w:type="paragraph" w:customStyle="1" w:styleId="Claim">
    <w:name w:val="Claim"/>
    <w:basedOn w:val="DEDisplayEquation"/>
    <w:rsid w:val="008A6E4B"/>
  </w:style>
  <w:style w:type="paragraph" w:customStyle="1" w:styleId="Conjunction">
    <w:name w:val="Conjunction"/>
    <w:basedOn w:val="DEDisplayEquation"/>
    <w:rsid w:val="008A6E4B"/>
  </w:style>
  <w:style w:type="paragraph" w:customStyle="1" w:styleId="Corollary">
    <w:name w:val="Corollary"/>
    <w:basedOn w:val="DEDisplayEquation"/>
    <w:rsid w:val="008A6E4B"/>
  </w:style>
  <w:style w:type="paragraph" w:customStyle="1" w:styleId="Definition">
    <w:name w:val="Definition"/>
    <w:basedOn w:val="DEDisplayEquation"/>
    <w:rsid w:val="008A6E4B"/>
  </w:style>
  <w:style w:type="paragraph" w:customStyle="1" w:styleId="Hypothesis">
    <w:name w:val="Hypothesis"/>
    <w:basedOn w:val="DEDisplayEquation"/>
    <w:rsid w:val="008A6E4B"/>
  </w:style>
  <w:style w:type="paragraph" w:customStyle="1" w:styleId="Lemma">
    <w:name w:val="Lemma"/>
    <w:basedOn w:val="DEDisplayEquation"/>
    <w:rsid w:val="008A6E4B"/>
  </w:style>
  <w:style w:type="paragraph" w:customStyle="1" w:styleId="Note">
    <w:name w:val="Note"/>
    <w:basedOn w:val="DEDisplayEquation"/>
    <w:rsid w:val="008A6E4B"/>
  </w:style>
  <w:style w:type="paragraph" w:customStyle="1" w:styleId="Observation">
    <w:name w:val="Observation"/>
    <w:basedOn w:val="DEDisplayEquation"/>
    <w:rsid w:val="008A6E4B"/>
  </w:style>
  <w:style w:type="paragraph" w:customStyle="1" w:styleId="Proof">
    <w:name w:val="Proof"/>
    <w:basedOn w:val="DEDisplayEquation"/>
    <w:rsid w:val="008A6E4B"/>
  </w:style>
  <w:style w:type="paragraph" w:customStyle="1" w:styleId="Proposition">
    <w:name w:val="Proposition"/>
    <w:basedOn w:val="DEDisplayEquation"/>
    <w:rsid w:val="008A6E4B"/>
  </w:style>
  <w:style w:type="paragraph" w:customStyle="1" w:styleId="Remark">
    <w:name w:val="Remark"/>
    <w:basedOn w:val="DEDisplayEquation"/>
    <w:rsid w:val="008A6E4B"/>
  </w:style>
  <w:style w:type="paragraph" w:customStyle="1" w:styleId="Result">
    <w:name w:val="Result"/>
    <w:basedOn w:val="DEDisplayEquation"/>
    <w:rsid w:val="008A6E4B"/>
  </w:style>
  <w:style w:type="paragraph" w:customStyle="1" w:styleId="Rule">
    <w:name w:val="Rule"/>
    <w:basedOn w:val="DEDisplayEquation"/>
    <w:rsid w:val="008A6E4B"/>
  </w:style>
  <w:style w:type="paragraph" w:customStyle="1" w:styleId="SplCase">
    <w:name w:val="SplCase"/>
    <w:basedOn w:val="DEDisplayEquation"/>
    <w:rsid w:val="008A6E4B"/>
  </w:style>
  <w:style w:type="paragraph" w:customStyle="1" w:styleId="Theorem">
    <w:name w:val="Theorem"/>
    <w:basedOn w:val="DEDisplayEquation"/>
    <w:rsid w:val="008A6E4B"/>
  </w:style>
  <w:style w:type="paragraph" w:customStyle="1" w:styleId="AppTAppendixTitle">
    <w:name w:val="AppT Appendix Title"/>
    <w:basedOn w:val="H1HeadingLevel1"/>
    <w:qFormat/>
    <w:rsid w:val="008A6E4B"/>
  </w:style>
  <w:style w:type="paragraph" w:customStyle="1" w:styleId="DIASDialogueSpeaker">
    <w:name w:val="DIAS Dialogue Speaker"/>
    <w:basedOn w:val="DIADialogue"/>
    <w:next w:val="DIADialogue"/>
    <w:qFormat/>
    <w:rsid w:val="008A6E4B"/>
  </w:style>
  <w:style w:type="paragraph" w:customStyle="1" w:styleId="DIAS-EDialogueSpeakerinExtract">
    <w:name w:val="DIAS-E Dialogue Speaker in Extract"/>
    <w:basedOn w:val="DIA-EDialogueinExtract"/>
    <w:next w:val="DIA-EDialogueinExtract"/>
    <w:qFormat/>
    <w:rsid w:val="008A6E4B"/>
  </w:style>
  <w:style w:type="paragraph" w:customStyle="1" w:styleId="IntTxInterviewText">
    <w:name w:val="IntTx Interview Text"/>
    <w:basedOn w:val="BaseText"/>
    <w:autoRedefine/>
    <w:rsid w:val="008A6E4B"/>
    <w:pPr>
      <w:spacing w:line="560" w:lineRule="exact"/>
      <w:ind w:firstLine="720"/>
    </w:pPr>
    <w:rPr>
      <w:color w:val="000080"/>
    </w:rPr>
  </w:style>
  <w:style w:type="paragraph" w:customStyle="1" w:styleId="IntSInterviewSpeaker">
    <w:name w:val="IntS Interview Speaker"/>
    <w:basedOn w:val="IntTxInterviewText"/>
    <w:qFormat/>
    <w:rsid w:val="008A6E4B"/>
  </w:style>
  <w:style w:type="paragraph" w:customStyle="1" w:styleId="ITIndexTitle">
    <w:name w:val="IT Index Title"/>
    <w:basedOn w:val="BaseHeading"/>
    <w:next w:val="IABIndexAlphabeticalBreak"/>
    <w:rsid w:val="008A6E4B"/>
    <w:pPr>
      <w:autoSpaceDE w:val="0"/>
      <w:autoSpaceDN w:val="0"/>
      <w:adjustRightInd w:val="0"/>
      <w:spacing w:before="360" w:after="280"/>
    </w:pPr>
    <w:rPr>
      <w:b/>
      <w:szCs w:val="24"/>
    </w:rPr>
  </w:style>
  <w:style w:type="character" w:customStyle="1" w:styleId="EqCOEquationCallOut">
    <w:name w:val="EqCO Equation Call Out"/>
    <w:rsid w:val="008A6E4B"/>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8A6E4B"/>
  </w:style>
  <w:style w:type="paragraph" w:customStyle="1" w:styleId="IHIndexHead">
    <w:name w:val="IH Index Head"/>
    <w:basedOn w:val="BaseHeading"/>
    <w:next w:val="IABIndexAlphabeticalBreak"/>
    <w:rsid w:val="008A6E4B"/>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8A6E4B"/>
    <w:pPr>
      <w:autoSpaceDE w:val="0"/>
      <w:autoSpaceDN w:val="0"/>
      <w:adjustRightInd w:val="0"/>
    </w:pPr>
    <w:rPr>
      <w:szCs w:val="24"/>
    </w:rPr>
  </w:style>
  <w:style w:type="paragraph" w:customStyle="1" w:styleId="NCNoteTextContinuation">
    <w:name w:val="NC Note Text Continuation"/>
    <w:basedOn w:val="BaseText"/>
    <w:rsid w:val="008A6E4B"/>
    <w:pPr>
      <w:spacing w:after="280" w:line="560" w:lineRule="exact"/>
    </w:pPr>
  </w:style>
  <w:style w:type="paragraph" w:customStyle="1" w:styleId="BibRefNotesBibRefNotes">
    <w:name w:val="BibRefNotes BibRef Notes"/>
    <w:basedOn w:val="BaseText"/>
    <w:rsid w:val="008A6E4B"/>
    <w:pPr>
      <w:spacing w:after="140" w:line="560" w:lineRule="exact"/>
      <w:ind w:left="720" w:hanging="720"/>
    </w:pPr>
  </w:style>
  <w:style w:type="character" w:customStyle="1" w:styleId="monospace">
    <w:name w:val="monospace"/>
    <w:qFormat/>
    <w:rsid w:val="008A6E4B"/>
    <w:rPr>
      <w:rFonts w:ascii="Courier New" w:hAnsi="Courier New"/>
    </w:rPr>
  </w:style>
  <w:style w:type="character" w:customStyle="1" w:styleId="sansserif">
    <w:name w:val="sansserif"/>
    <w:qFormat/>
    <w:rsid w:val="008A6E4B"/>
    <w:rPr>
      <w:rFonts w:ascii="Arial" w:hAnsi="Arial"/>
    </w:rPr>
  </w:style>
  <w:style w:type="character" w:customStyle="1" w:styleId="BaseTextChar">
    <w:name w:val="Base Text Char"/>
    <w:basedOn w:val="DefaultParagraphFont"/>
    <w:link w:val="BaseText"/>
    <w:rsid w:val="006E573E"/>
    <w:rPr>
      <w:rFonts w:ascii="Times New Roman" w:eastAsia="Times New Roman" w:hAnsi="Times New Roman"/>
      <w:sz w:val="24"/>
    </w:rPr>
  </w:style>
  <w:style w:type="character" w:customStyle="1" w:styleId="NoteCNotetoCompChar">
    <w:name w:val="NoteC Note to Comp Char"/>
    <w:basedOn w:val="BaseTextChar"/>
    <w:link w:val="NoteCNotetoComp"/>
    <w:rsid w:val="006E573E"/>
    <w:rPr>
      <w:rFonts w:ascii="Times New Roman" w:eastAsia="Times New Roman" w:hAnsi="Times New Roman"/>
      <w:color w:val="FF0000"/>
      <w:sz w:val="28"/>
    </w:rPr>
  </w:style>
  <w:style w:type="character" w:customStyle="1" w:styleId="RHRRunningHeadRectoChar">
    <w:name w:val="RHR Running Head Recto Char"/>
    <w:basedOn w:val="BaseTextChar"/>
    <w:link w:val="RHRRunningHeadRecto"/>
    <w:rsid w:val="006019FD"/>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6019FD"/>
    <w:rPr>
      <w:rFonts w:ascii="Times New Roman" w:eastAsia="Times New Roman" w:hAnsi="Times New Roman"/>
      <w:sz w:val="24"/>
    </w:rPr>
  </w:style>
  <w:style w:type="character" w:customStyle="1" w:styleId="RefTxReferenceTextChar">
    <w:name w:val="RefTx Reference Text Char"/>
    <w:basedOn w:val="BaseTextChar"/>
    <w:link w:val="RefTxReferenceText"/>
    <w:rsid w:val="001205D9"/>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53971">
      <w:bodyDiv w:val="1"/>
      <w:marLeft w:val="0"/>
      <w:marRight w:val="0"/>
      <w:marTop w:val="0"/>
      <w:marBottom w:val="0"/>
      <w:divBdr>
        <w:top w:val="none" w:sz="0" w:space="0" w:color="auto"/>
        <w:left w:val="none" w:sz="0" w:space="0" w:color="auto"/>
        <w:bottom w:val="none" w:sz="0" w:space="0" w:color="auto"/>
        <w:right w:val="none" w:sz="0" w:space="0" w:color="auto"/>
      </w:divBdr>
    </w:div>
    <w:div w:id="723334371">
      <w:bodyDiv w:val="1"/>
      <w:marLeft w:val="0"/>
      <w:marRight w:val="0"/>
      <w:marTop w:val="0"/>
      <w:marBottom w:val="0"/>
      <w:divBdr>
        <w:top w:val="none" w:sz="0" w:space="0" w:color="auto"/>
        <w:left w:val="none" w:sz="0" w:space="0" w:color="auto"/>
        <w:bottom w:val="none" w:sz="0" w:space="0" w:color="auto"/>
        <w:right w:val="none" w:sz="0" w:space="0" w:color="auto"/>
      </w:divBdr>
      <w:divsChild>
        <w:div w:id="1119183133">
          <w:marLeft w:val="547"/>
          <w:marRight w:val="0"/>
          <w:marTop w:val="154"/>
          <w:marBottom w:val="0"/>
          <w:divBdr>
            <w:top w:val="none" w:sz="0" w:space="0" w:color="auto"/>
            <w:left w:val="none" w:sz="0" w:space="0" w:color="auto"/>
            <w:bottom w:val="none" w:sz="0" w:space="0" w:color="auto"/>
            <w:right w:val="none" w:sz="0" w:space="0" w:color="auto"/>
          </w:divBdr>
        </w:div>
      </w:divsChild>
    </w:div>
    <w:div w:id="823818418">
      <w:bodyDiv w:val="1"/>
      <w:marLeft w:val="0"/>
      <w:marRight w:val="0"/>
      <w:marTop w:val="0"/>
      <w:marBottom w:val="0"/>
      <w:divBdr>
        <w:top w:val="none" w:sz="0" w:space="0" w:color="auto"/>
        <w:left w:val="none" w:sz="0" w:space="0" w:color="auto"/>
        <w:bottom w:val="none" w:sz="0" w:space="0" w:color="auto"/>
        <w:right w:val="none" w:sz="0" w:space="0" w:color="auto"/>
      </w:divBdr>
    </w:div>
    <w:div w:id="827669199">
      <w:bodyDiv w:val="1"/>
      <w:marLeft w:val="0"/>
      <w:marRight w:val="0"/>
      <w:marTop w:val="0"/>
      <w:marBottom w:val="0"/>
      <w:divBdr>
        <w:top w:val="none" w:sz="0" w:space="0" w:color="auto"/>
        <w:left w:val="none" w:sz="0" w:space="0" w:color="auto"/>
        <w:bottom w:val="none" w:sz="0" w:space="0" w:color="auto"/>
        <w:right w:val="none" w:sz="0" w:space="0" w:color="auto"/>
      </w:divBdr>
    </w:div>
    <w:div w:id="1072120728">
      <w:bodyDiv w:val="1"/>
      <w:marLeft w:val="0"/>
      <w:marRight w:val="0"/>
      <w:marTop w:val="0"/>
      <w:marBottom w:val="0"/>
      <w:divBdr>
        <w:top w:val="none" w:sz="0" w:space="0" w:color="auto"/>
        <w:left w:val="none" w:sz="0" w:space="0" w:color="auto"/>
        <w:bottom w:val="none" w:sz="0" w:space="0" w:color="auto"/>
        <w:right w:val="none" w:sz="0" w:space="0" w:color="auto"/>
      </w:divBdr>
    </w:div>
    <w:div w:id="1370497611">
      <w:bodyDiv w:val="1"/>
      <w:marLeft w:val="0"/>
      <w:marRight w:val="0"/>
      <w:marTop w:val="0"/>
      <w:marBottom w:val="0"/>
      <w:divBdr>
        <w:top w:val="none" w:sz="0" w:space="0" w:color="auto"/>
        <w:left w:val="none" w:sz="0" w:space="0" w:color="auto"/>
        <w:bottom w:val="none" w:sz="0" w:space="0" w:color="auto"/>
        <w:right w:val="none" w:sz="0" w:space="0" w:color="auto"/>
      </w:divBdr>
    </w:div>
    <w:div w:id="1506552962">
      <w:bodyDiv w:val="1"/>
      <w:marLeft w:val="0"/>
      <w:marRight w:val="0"/>
      <w:marTop w:val="0"/>
      <w:marBottom w:val="0"/>
      <w:divBdr>
        <w:top w:val="none" w:sz="0" w:space="0" w:color="auto"/>
        <w:left w:val="none" w:sz="0" w:space="0" w:color="auto"/>
        <w:bottom w:val="none" w:sz="0" w:space="0" w:color="auto"/>
        <w:right w:val="none" w:sz="0" w:space="0" w:color="auto"/>
      </w:divBdr>
      <w:divsChild>
        <w:div w:id="177039280">
          <w:marLeft w:val="0"/>
          <w:marRight w:val="0"/>
          <w:marTop w:val="0"/>
          <w:marBottom w:val="0"/>
          <w:divBdr>
            <w:top w:val="none" w:sz="0" w:space="0" w:color="auto"/>
            <w:left w:val="none" w:sz="0" w:space="0" w:color="auto"/>
            <w:bottom w:val="none" w:sz="0" w:space="0" w:color="auto"/>
            <w:right w:val="none" w:sz="0" w:space="0" w:color="auto"/>
          </w:divBdr>
          <w:divsChild>
            <w:div w:id="318734102">
              <w:marLeft w:val="1740"/>
              <w:marRight w:val="0"/>
              <w:marTop w:val="0"/>
              <w:marBottom w:val="0"/>
              <w:divBdr>
                <w:top w:val="none" w:sz="0" w:space="0" w:color="auto"/>
                <w:left w:val="none" w:sz="0" w:space="0" w:color="auto"/>
                <w:bottom w:val="none" w:sz="0" w:space="0" w:color="auto"/>
                <w:right w:val="none" w:sz="0" w:space="0" w:color="auto"/>
              </w:divBdr>
            </w:div>
          </w:divsChild>
        </w:div>
        <w:div w:id="1875773510">
          <w:marLeft w:val="0"/>
          <w:marRight w:val="0"/>
          <w:marTop w:val="0"/>
          <w:marBottom w:val="0"/>
          <w:divBdr>
            <w:top w:val="none" w:sz="0" w:space="0" w:color="auto"/>
            <w:left w:val="none" w:sz="0" w:space="0" w:color="auto"/>
            <w:bottom w:val="none" w:sz="0" w:space="0" w:color="auto"/>
            <w:right w:val="none" w:sz="0" w:space="0" w:color="auto"/>
          </w:divBdr>
          <w:divsChild>
            <w:div w:id="2071534557">
              <w:marLeft w:val="1740"/>
              <w:marRight w:val="0"/>
              <w:marTop w:val="0"/>
              <w:marBottom w:val="0"/>
              <w:divBdr>
                <w:top w:val="none" w:sz="0" w:space="0" w:color="auto"/>
                <w:left w:val="none" w:sz="0" w:space="0" w:color="auto"/>
                <w:bottom w:val="none" w:sz="0" w:space="0" w:color="auto"/>
                <w:right w:val="none" w:sz="0" w:space="0" w:color="auto"/>
              </w:divBdr>
            </w:div>
          </w:divsChild>
        </w:div>
        <w:div w:id="193084183">
          <w:marLeft w:val="0"/>
          <w:marRight w:val="0"/>
          <w:marTop w:val="0"/>
          <w:marBottom w:val="0"/>
          <w:divBdr>
            <w:top w:val="none" w:sz="0" w:space="0" w:color="auto"/>
            <w:left w:val="none" w:sz="0" w:space="0" w:color="auto"/>
            <w:bottom w:val="none" w:sz="0" w:space="0" w:color="auto"/>
            <w:right w:val="none" w:sz="0" w:space="0" w:color="auto"/>
          </w:divBdr>
          <w:divsChild>
            <w:div w:id="1957053525">
              <w:marLeft w:val="1740"/>
              <w:marRight w:val="0"/>
              <w:marTop w:val="0"/>
              <w:marBottom w:val="0"/>
              <w:divBdr>
                <w:top w:val="none" w:sz="0" w:space="0" w:color="auto"/>
                <w:left w:val="none" w:sz="0" w:space="0" w:color="auto"/>
                <w:bottom w:val="none" w:sz="0" w:space="0" w:color="auto"/>
                <w:right w:val="none" w:sz="0" w:space="0" w:color="auto"/>
              </w:divBdr>
            </w:div>
          </w:divsChild>
        </w:div>
        <w:div w:id="1630085890">
          <w:marLeft w:val="0"/>
          <w:marRight w:val="0"/>
          <w:marTop w:val="0"/>
          <w:marBottom w:val="0"/>
          <w:divBdr>
            <w:top w:val="none" w:sz="0" w:space="0" w:color="auto"/>
            <w:left w:val="none" w:sz="0" w:space="0" w:color="auto"/>
            <w:bottom w:val="none" w:sz="0" w:space="0" w:color="auto"/>
            <w:right w:val="none" w:sz="0" w:space="0" w:color="auto"/>
          </w:divBdr>
          <w:divsChild>
            <w:div w:id="1970743188">
              <w:marLeft w:val="1740"/>
              <w:marRight w:val="0"/>
              <w:marTop w:val="0"/>
              <w:marBottom w:val="0"/>
              <w:divBdr>
                <w:top w:val="none" w:sz="0" w:space="0" w:color="auto"/>
                <w:left w:val="none" w:sz="0" w:space="0" w:color="auto"/>
                <w:bottom w:val="none" w:sz="0" w:space="0" w:color="auto"/>
                <w:right w:val="none" w:sz="0" w:space="0" w:color="auto"/>
              </w:divBdr>
            </w:div>
          </w:divsChild>
        </w:div>
        <w:div w:id="895162005">
          <w:marLeft w:val="0"/>
          <w:marRight w:val="0"/>
          <w:marTop w:val="0"/>
          <w:marBottom w:val="0"/>
          <w:divBdr>
            <w:top w:val="none" w:sz="0" w:space="0" w:color="auto"/>
            <w:left w:val="none" w:sz="0" w:space="0" w:color="auto"/>
            <w:bottom w:val="none" w:sz="0" w:space="0" w:color="auto"/>
            <w:right w:val="none" w:sz="0" w:space="0" w:color="auto"/>
          </w:divBdr>
          <w:divsChild>
            <w:div w:id="679816260">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1608657752">
      <w:bodyDiv w:val="1"/>
      <w:marLeft w:val="0"/>
      <w:marRight w:val="0"/>
      <w:marTop w:val="0"/>
      <w:marBottom w:val="0"/>
      <w:divBdr>
        <w:top w:val="none" w:sz="0" w:space="0" w:color="auto"/>
        <w:left w:val="none" w:sz="0" w:space="0" w:color="auto"/>
        <w:bottom w:val="none" w:sz="0" w:space="0" w:color="auto"/>
        <w:right w:val="none" w:sz="0" w:space="0" w:color="auto"/>
      </w:divBdr>
    </w:div>
    <w:div w:id="1660503852">
      <w:bodyDiv w:val="1"/>
      <w:marLeft w:val="0"/>
      <w:marRight w:val="0"/>
      <w:marTop w:val="0"/>
      <w:marBottom w:val="0"/>
      <w:divBdr>
        <w:top w:val="none" w:sz="0" w:space="0" w:color="auto"/>
        <w:left w:val="none" w:sz="0" w:space="0" w:color="auto"/>
        <w:bottom w:val="none" w:sz="0" w:space="0" w:color="auto"/>
        <w:right w:val="none" w:sz="0" w:space="0" w:color="auto"/>
      </w:divBdr>
    </w:div>
    <w:div w:id="171331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m.nih.gov/research/uml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pir.georgetown.edu/cgi-bin/pro/browser_pro?quick_browse=Methylated_for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nomedbrowser.com/Codes/Details/8816200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mes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g.biostr.washington.edu/projects/fm/AboutFM.html"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ioportal.bioontology.org" TargetMode="External"/><Relationship Id="rId14" Type="http://schemas.openxmlformats.org/officeDocument/2006/relationships/hyperlink" Target="http://ncit.nci.nih.gov/ncitbrows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89DBF-0A1A-4A1D-95B6-6A43181F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40</Pages>
  <Words>10348</Words>
  <Characters>58989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69199</CharactersWithSpaces>
  <SharedDoc>false</SharedDoc>
  <HLinks>
    <vt:vector size="66" baseType="variant">
      <vt:variant>
        <vt:i4>2228337</vt:i4>
      </vt:variant>
      <vt:variant>
        <vt:i4>0</vt:i4>
      </vt:variant>
      <vt:variant>
        <vt:i4>0</vt:i4>
      </vt:variant>
      <vt:variant>
        <vt:i4>5</vt:i4>
      </vt:variant>
      <vt:variant>
        <vt:lpwstr>http://sigpubs.biostr.washington.edu/archive/00000204/</vt:lpwstr>
      </vt:variant>
      <vt:variant>
        <vt:lpwstr/>
      </vt:variant>
      <vt:variant>
        <vt:i4>4391003</vt:i4>
      </vt:variant>
      <vt:variant>
        <vt:i4>24</vt:i4>
      </vt:variant>
      <vt:variant>
        <vt:i4>0</vt:i4>
      </vt:variant>
      <vt:variant>
        <vt:i4>5</vt:i4>
      </vt:variant>
      <vt:variant>
        <vt:lpwstr>http://www.loa.istc.cnr.it/Papers/LREC98.pdf</vt:lpwstr>
      </vt:variant>
      <vt:variant>
        <vt:lpwstr/>
      </vt:variant>
      <vt:variant>
        <vt:i4>3145818</vt:i4>
      </vt:variant>
      <vt:variant>
        <vt:i4>21</vt:i4>
      </vt:variant>
      <vt:variant>
        <vt:i4>0</vt:i4>
      </vt:variant>
      <vt:variant>
        <vt:i4>5</vt:i4>
      </vt:variant>
      <vt:variant>
        <vt:lpwstr>http://archive.gramene.org/db/ontology/search?id=EO:0007359</vt:lpwstr>
      </vt:variant>
      <vt:variant>
        <vt:lpwstr/>
      </vt:variant>
      <vt:variant>
        <vt:i4>3080298</vt:i4>
      </vt:variant>
      <vt:variant>
        <vt:i4>18</vt:i4>
      </vt:variant>
      <vt:variant>
        <vt:i4>0</vt:i4>
      </vt:variant>
      <vt:variant>
        <vt:i4>5</vt:i4>
      </vt:variant>
      <vt:variant>
        <vt:lpwstr>http://www.snomedbrowser.com/Codes/Details/8392000</vt:lpwstr>
      </vt:variant>
      <vt:variant>
        <vt:lpwstr/>
      </vt:variant>
      <vt:variant>
        <vt:i4>7667718</vt:i4>
      </vt:variant>
      <vt:variant>
        <vt:i4>15</vt:i4>
      </vt:variant>
      <vt:variant>
        <vt:i4>0</vt:i4>
      </vt:variant>
      <vt:variant>
        <vt:i4>5</vt:i4>
      </vt:variant>
      <vt:variant>
        <vt:lpwstr>http://xmlns.com/foaf/spec/</vt:lpwstr>
      </vt:variant>
      <vt:variant>
        <vt:lpwstr>term_Document</vt:lpwstr>
      </vt:variant>
      <vt:variant>
        <vt:i4>2424914</vt:i4>
      </vt:variant>
      <vt:variant>
        <vt:i4>12</vt:i4>
      </vt:variant>
      <vt:variant>
        <vt:i4>0</vt:i4>
      </vt:variant>
      <vt:variant>
        <vt:i4>5</vt:i4>
      </vt:variant>
      <vt:variant>
        <vt:lpwstr>http://www.snomedbrowser.com/Codes/Details/88162007</vt:lpwstr>
      </vt:variant>
      <vt:variant>
        <vt:lpwstr/>
      </vt:variant>
      <vt:variant>
        <vt:i4>5963808</vt:i4>
      </vt:variant>
      <vt:variant>
        <vt:i4>9</vt:i4>
      </vt:variant>
      <vt:variant>
        <vt:i4>0</vt:i4>
      </vt:variant>
      <vt:variant>
        <vt:i4>5</vt:i4>
      </vt:variant>
      <vt:variant>
        <vt:lpwstr>http://sig.biostr.washington.edu/projects/fm/AboutFM.html</vt:lpwstr>
      </vt:variant>
      <vt:variant>
        <vt:lpwstr/>
      </vt:variant>
      <vt:variant>
        <vt:i4>852025</vt:i4>
      </vt:variant>
      <vt:variant>
        <vt:i4>6</vt:i4>
      </vt:variant>
      <vt:variant>
        <vt:i4>0</vt:i4>
      </vt:variant>
      <vt:variant>
        <vt:i4>5</vt:i4>
      </vt:variant>
      <vt:variant>
        <vt:lpwstr>http://www.nlm.nih.gov/research/umls/</vt:lpwstr>
      </vt:variant>
      <vt:variant>
        <vt:lpwstr/>
      </vt:variant>
      <vt:variant>
        <vt:i4>7077956</vt:i4>
      </vt:variant>
      <vt:variant>
        <vt:i4>3</vt:i4>
      </vt:variant>
      <vt:variant>
        <vt:i4>0</vt:i4>
      </vt:variant>
      <vt:variant>
        <vt:i4>5</vt:i4>
      </vt:variant>
      <vt:variant>
        <vt:lpwstr>http://ontofox.hegroup.org/introduction.php</vt:lpwstr>
      </vt:variant>
      <vt:variant>
        <vt:lpwstr/>
      </vt:variant>
      <vt:variant>
        <vt:i4>4390920</vt:i4>
      </vt:variant>
      <vt:variant>
        <vt:i4>0</vt:i4>
      </vt:variant>
      <vt:variant>
        <vt:i4>0</vt:i4>
      </vt:variant>
      <vt:variant>
        <vt:i4>5</vt:i4>
      </vt:variant>
      <vt:variant>
        <vt:lpwstr>http://bioportal.bioontology.org</vt:lpwstr>
      </vt:variant>
      <vt:variant>
        <vt:lpwstr/>
      </vt:variant>
      <vt:variant>
        <vt:i4>7929927</vt:i4>
      </vt:variant>
      <vt:variant>
        <vt:i4>40276</vt:i4>
      </vt:variant>
      <vt:variant>
        <vt:i4>1027</vt:i4>
      </vt:variant>
      <vt:variant>
        <vt:i4>1</vt:i4>
      </vt:variant>
      <vt:variant>
        <vt:lpwstr>Figure4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Spear</dc:creator>
  <cp:lastModifiedBy>phismith</cp:lastModifiedBy>
  <cp:revision>17</cp:revision>
  <cp:lastPrinted>2014-09-07T18:42:00Z</cp:lastPrinted>
  <dcterms:created xsi:type="dcterms:W3CDTF">2015-01-05T15:01:00Z</dcterms:created>
  <dcterms:modified xsi:type="dcterms:W3CDTF">2015-02-05T21:07:00Z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x_a">
    <vt:bool>false</vt:bool>
  </property>
  <property fmtid="{D5CDD505-2E9C-101B-9397-08002B2CF9AE}" pid="4" name="x_p">
    <vt:bool>false</vt:bool>
  </property>
</Properties>
</file>