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276D9" w14:textId="77777777" w:rsidR="00090D56" w:rsidRDefault="00090D56" w:rsidP="009B7524">
      <w:pPr>
        <w:pStyle w:val="HTTHalftitleTitle"/>
        <w:rPr>
          <w:szCs w:val="24"/>
        </w:rPr>
      </w:pPr>
      <w:r>
        <w:rPr>
          <w:szCs w:val="24"/>
        </w:rPr>
        <w:t>Building Ontologies with Basic Formal Ontology</w:t>
      </w:r>
    </w:p>
    <w:p w14:paraId="5B6ED09D" w14:textId="77777777" w:rsidR="009624D7" w:rsidRDefault="009624D7">
      <w:pPr>
        <w:spacing w:after="200" w:line="276" w:lineRule="auto"/>
        <w:rPr>
          <w:b/>
          <w:sz w:val="36"/>
          <w:szCs w:val="24"/>
        </w:rPr>
      </w:pPr>
      <w:r>
        <w:rPr>
          <w:szCs w:val="24"/>
        </w:rPr>
        <w:br w:type="page"/>
      </w:r>
    </w:p>
    <w:p w14:paraId="1FA7E7D6" w14:textId="57B5258F" w:rsidR="00090D56" w:rsidRDefault="00090D56">
      <w:pPr>
        <w:pStyle w:val="TITitle"/>
        <w:autoSpaceDE w:val="0"/>
        <w:autoSpaceDN w:val="0"/>
        <w:adjustRightInd w:val="0"/>
        <w:rPr>
          <w:szCs w:val="24"/>
        </w:rPr>
      </w:pPr>
      <w:r>
        <w:rPr>
          <w:szCs w:val="24"/>
        </w:rPr>
        <w:lastRenderedPageBreak/>
        <w:t>Building Ontologies with Basic Formal Ontology</w:t>
      </w:r>
    </w:p>
    <w:p w14:paraId="0775C20E" w14:textId="77777777" w:rsidR="00090D56" w:rsidRDefault="00090D56">
      <w:pPr>
        <w:pStyle w:val="AuAuthor"/>
        <w:autoSpaceDE w:val="0"/>
        <w:autoSpaceDN w:val="0"/>
        <w:adjustRightInd w:val="0"/>
        <w:rPr>
          <w:szCs w:val="24"/>
        </w:rPr>
      </w:pPr>
      <w:r>
        <w:rPr>
          <w:szCs w:val="24"/>
        </w:rPr>
        <w:t>Robert Arp, Barry Smith, and Andrew D. Spear</w:t>
      </w:r>
    </w:p>
    <w:p w14:paraId="005D83D4" w14:textId="77777777" w:rsidR="00406178" w:rsidRDefault="00406178">
      <w:pPr>
        <w:spacing w:after="200" w:line="276" w:lineRule="auto"/>
        <w:rPr>
          <w:sz w:val="22"/>
          <w:szCs w:val="24"/>
        </w:rPr>
      </w:pPr>
      <w:r>
        <w:rPr>
          <w:szCs w:val="24"/>
        </w:rPr>
        <w:br w:type="page"/>
      </w:r>
    </w:p>
    <w:p w14:paraId="2B93B2D2" w14:textId="20FC0BCD" w:rsidR="00090D56" w:rsidRDefault="00090D56">
      <w:pPr>
        <w:pStyle w:val="CPCopyrightText"/>
        <w:autoSpaceDE w:val="0"/>
        <w:autoSpaceDN w:val="0"/>
        <w:adjustRightInd w:val="0"/>
        <w:rPr>
          <w:szCs w:val="24"/>
        </w:rPr>
      </w:pPr>
      <w:r>
        <w:rPr>
          <w:szCs w:val="24"/>
        </w:rPr>
        <w:lastRenderedPageBreak/>
        <w:t xml:space="preserve">© </w:t>
      </w:r>
      <w:r w:rsidRPr="00F260A5">
        <w:rPr>
          <w:rStyle w:val="CPYCopyrightYear"/>
        </w:rPr>
        <w:t>2015</w:t>
      </w:r>
      <w:r>
        <w:rPr>
          <w:szCs w:val="24"/>
        </w:rPr>
        <w:t xml:space="preserve"> </w:t>
      </w:r>
      <w:r w:rsidRPr="00F260A5">
        <w:rPr>
          <w:rStyle w:val="CPOCopyrightOwner"/>
        </w:rPr>
        <w:t>Massachusetts Institute of Technology</w:t>
      </w:r>
    </w:p>
    <w:p w14:paraId="5C3FFCF3" w14:textId="77777777" w:rsidR="00090D56" w:rsidRDefault="00090D56">
      <w:pPr>
        <w:pStyle w:val="CPCopyrightText"/>
        <w:autoSpaceDE w:val="0"/>
        <w:autoSpaceDN w:val="0"/>
        <w:adjustRightInd w:val="0"/>
        <w:rPr>
          <w:szCs w:val="24"/>
        </w:rPr>
      </w:pPr>
      <w:r>
        <w:rPr>
          <w:szCs w:val="24"/>
        </w:rPr>
        <w:t>All rights reserved. No part of this book may be reproduced in any form by any electronic or mechanical means (including photocopying, recording, or information storage and retrieval) without permission in writing from the publisher.</w:t>
      </w:r>
    </w:p>
    <w:p w14:paraId="1DD7EE3D" w14:textId="77777777" w:rsidR="00090D56" w:rsidRDefault="00090D56">
      <w:pPr>
        <w:pStyle w:val="CPCopyrightText"/>
        <w:autoSpaceDE w:val="0"/>
        <w:autoSpaceDN w:val="0"/>
        <w:adjustRightInd w:val="0"/>
        <w:rPr>
          <w:szCs w:val="24"/>
        </w:rPr>
      </w:pPr>
      <w:r>
        <w:rPr>
          <w:szCs w:val="24"/>
        </w:rPr>
        <w:t>MIT Press books may be purchased at special quantity discounts for business or sales promotional use. For information, please email special_sales@mitpress.mit.edu</w:t>
      </w:r>
    </w:p>
    <w:p w14:paraId="7FDB6C94" w14:textId="77777777" w:rsidR="00090D56" w:rsidRDefault="00090D56">
      <w:pPr>
        <w:pStyle w:val="CPCopyrightText"/>
        <w:autoSpaceDE w:val="0"/>
        <w:autoSpaceDN w:val="0"/>
        <w:adjustRightInd w:val="0"/>
        <w:rPr>
          <w:szCs w:val="24"/>
        </w:rPr>
      </w:pPr>
      <w:r>
        <w:rPr>
          <w:szCs w:val="24"/>
        </w:rPr>
        <w:t>This book was set in _______ by _______. Printed and bound in the United States of America.</w:t>
      </w:r>
    </w:p>
    <w:p w14:paraId="1FE1627A" w14:textId="77777777" w:rsidR="00090D56" w:rsidRDefault="00090D56">
      <w:pPr>
        <w:pStyle w:val="NoteCNotetoComp"/>
        <w:autoSpaceDE w:val="0"/>
        <w:autoSpaceDN w:val="0"/>
        <w:adjustRightInd w:val="0"/>
        <w:rPr>
          <w:szCs w:val="24"/>
        </w:rPr>
      </w:pPr>
      <w:r>
        <w:rPr>
          <w:szCs w:val="24"/>
        </w:rPr>
        <w:t>{Comp: Please fill in font, compositor, and location}</w:t>
      </w:r>
    </w:p>
    <w:p w14:paraId="248BADC6" w14:textId="77777777" w:rsidR="00090D56" w:rsidRDefault="00090D56">
      <w:pPr>
        <w:pStyle w:val="CPCopyrightText"/>
        <w:autoSpaceDE w:val="0"/>
        <w:autoSpaceDN w:val="0"/>
        <w:adjustRightInd w:val="0"/>
        <w:rPr>
          <w:szCs w:val="24"/>
        </w:rPr>
      </w:pPr>
      <w:r>
        <w:rPr>
          <w:szCs w:val="24"/>
        </w:rPr>
        <w:t>Library of Congress Cataloging-in-Publication Data is available.</w:t>
      </w:r>
    </w:p>
    <w:p w14:paraId="1D965B66" w14:textId="7CA2E517" w:rsidR="00090D56" w:rsidRDefault="00090D56">
      <w:pPr>
        <w:pStyle w:val="CPCopyrightText"/>
        <w:autoSpaceDE w:val="0"/>
        <w:autoSpaceDN w:val="0"/>
        <w:adjustRightInd w:val="0"/>
        <w:rPr>
          <w:szCs w:val="24"/>
        </w:rPr>
      </w:pPr>
      <w:r>
        <w:rPr>
          <w:szCs w:val="24"/>
        </w:rPr>
        <w:t>ISBN:</w:t>
      </w:r>
      <w:r w:rsidR="008B5D98">
        <w:rPr>
          <w:szCs w:val="24"/>
        </w:rPr>
        <w:t xml:space="preserve"> </w:t>
      </w:r>
      <w:r w:rsidR="008B5D98" w:rsidRPr="008B5D98">
        <w:rPr>
          <w:szCs w:val="24"/>
        </w:rPr>
        <w:t>978-0-262-52781-1</w:t>
      </w:r>
      <w:r w:rsidR="008B5D98">
        <w:rPr>
          <w:szCs w:val="24"/>
        </w:rPr>
        <w:t xml:space="preserve"> (paperback)</w:t>
      </w:r>
    </w:p>
    <w:p w14:paraId="2C3D230F" w14:textId="77777777" w:rsidR="00090D56" w:rsidRDefault="00090D56">
      <w:pPr>
        <w:pStyle w:val="PLPrintline"/>
        <w:autoSpaceDE w:val="0"/>
        <w:autoSpaceDN w:val="0"/>
        <w:adjustRightInd w:val="0"/>
        <w:rPr>
          <w:szCs w:val="24"/>
        </w:rPr>
      </w:pPr>
      <w:r>
        <w:rPr>
          <w:szCs w:val="24"/>
        </w:rPr>
        <w:t>10 9 8 7 6 5 4 3 2 1</w:t>
      </w:r>
    </w:p>
    <w:p w14:paraId="2A5E4EB5" w14:textId="77777777" w:rsidR="009624D7" w:rsidRDefault="009624D7">
      <w:pPr>
        <w:spacing w:after="200" w:line="276" w:lineRule="auto"/>
        <w:rPr>
          <w:sz w:val="24"/>
          <w:szCs w:val="24"/>
        </w:rPr>
      </w:pPr>
      <w:r>
        <w:rPr>
          <w:szCs w:val="24"/>
        </w:rPr>
        <w:br w:type="page"/>
      </w:r>
    </w:p>
    <w:p w14:paraId="281BE453" w14:textId="454605EE" w:rsidR="00090D56" w:rsidRDefault="00090D56">
      <w:pPr>
        <w:pStyle w:val="DNDedication"/>
        <w:autoSpaceDE w:val="0"/>
        <w:autoSpaceDN w:val="0"/>
        <w:adjustRightInd w:val="0"/>
        <w:rPr>
          <w:szCs w:val="24"/>
        </w:rPr>
      </w:pPr>
      <w:r>
        <w:rPr>
          <w:szCs w:val="24"/>
        </w:rPr>
        <w:lastRenderedPageBreak/>
        <w:t>To Sandra, Susan, and Maria Teresa</w:t>
      </w:r>
    </w:p>
    <w:p w14:paraId="7C1DF8F3" w14:textId="77777777" w:rsidR="009624D7" w:rsidRDefault="009624D7">
      <w:pPr>
        <w:spacing w:after="200" w:line="276" w:lineRule="auto"/>
        <w:rPr>
          <w:b/>
          <w:sz w:val="32"/>
          <w:szCs w:val="24"/>
        </w:rPr>
      </w:pPr>
      <w:r>
        <w:rPr>
          <w:szCs w:val="24"/>
        </w:rPr>
        <w:br w:type="page"/>
      </w:r>
    </w:p>
    <w:p w14:paraId="64169A98" w14:textId="7EFE4806" w:rsidR="00090D56" w:rsidRDefault="00090D56">
      <w:pPr>
        <w:pStyle w:val="FBHFrontmatterHead"/>
        <w:autoSpaceDE w:val="0"/>
        <w:autoSpaceDN w:val="0"/>
        <w:adjustRightInd w:val="0"/>
        <w:rPr>
          <w:szCs w:val="24"/>
        </w:rPr>
      </w:pPr>
      <w:r>
        <w:rPr>
          <w:szCs w:val="24"/>
        </w:rPr>
        <w:lastRenderedPageBreak/>
        <w:t>Contents</w:t>
      </w:r>
    </w:p>
    <w:p w14:paraId="52359288" w14:textId="77777777" w:rsidR="004D71FB" w:rsidRDefault="004D71FB">
      <w:pPr>
        <w:pStyle w:val="FBHCFrontmatterHeadinContents"/>
        <w:autoSpaceDE w:val="0"/>
        <w:autoSpaceDN w:val="0"/>
        <w:adjustRightInd w:val="0"/>
        <w:contextualSpacing w:val="0"/>
        <w:rPr>
          <w:szCs w:val="24"/>
        </w:rPr>
      </w:pPr>
      <w:r>
        <w:rPr>
          <w:szCs w:val="24"/>
        </w:rPr>
        <w:t>Preface</w:t>
      </w:r>
    </w:p>
    <w:p w14:paraId="6C435906" w14:textId="77777777" w:rsidR="004D71FB" w:rsidRDefault="004D71FB">
      <w:pPr>
        <w:pStyle w:val="FBHCFrontmatterHeadinContents"/>
        <w:autoSpaceDE w:val="0"/>
        <w:autoSpaceDN w:val="0"/>
        <w:adjustRightInd w:val="0"/>
        <w:contextualSpacing w:val="0"/>
        <w:rPr>
          <w:szCs w:val="24"/>
        </w:rPr>
      </w:pPr>
      <w:r>
        <w:rPr>
          <w:szCs w:val="24"/>
        </w:rPr>
        <w:t>Acknowledgments</w:t>
      </w:r>
    </w:p>
    <w:p w14:paraId="6EBB316A" w14:textId="77777777" w:rsidR="00090D56" w:rsidRDefault="00090D56">
      <w:pPr>
        <w:pStyle w:val="FBHCFrontmatterHeadinContents"/>
        <w:autoSpaceDE w:val="0"/>
        <w:autoSpaceDN w:val="0"/>
        <w:adjustRightInd w:val="0"/>
        <w:contextualSpacing w:val="0"/>
        <w:rPr>
          <w:szCs w:val="24"/>
        </w:rPr>
      </w:pPr>
      <w:r>
        <w:rPr>
          <w:szCs w:val="24"/>
        </w:rPr>
        <w:t>Introduction</w:t>
      </w:r>
    </w:p>
    <w:p w14:paraId="1E63A1A0" w14:textId="103BA369" w:rsidR="00090D56" w:rsidRDefault="00090D56">
      <w:pPr>
        <w:pStyle w:val="CHCChapterHeadinContents"/>
        <w:autoSpaceDE w:val="0"/>
        <w:autoSpaceDN w:val="0"/>
        <w:adjustRightInd w:val="0"/>
        <w:rPr>
          <w:szCs w:val="24"/>
        </w:rPr>
      </w:pPr>
      <w:r>
        <w:rPr>
          <w:szCs w:val="24"/>
        </w:rPr>
        <w:t>1</w:t>
      </w:r>
      <w:r w:rsidR="00F260A5">
        <w:rPr>
          <w:szCs w:val="24"/>
        </w:rPr>
        <w:t> </w:t>
      </w:r>
      <w:r>
        <w:rPr>
          <w:szCs w:val="24"/>
        </w:rPr>
        <w:t xml:space="preserve">What Is </w:t>
      </w:r>
      <w:proofErr w:type="gramStart"/>
      <w:r>
        <w:rPr>
          <w:szCs w:val="24"/>
        </w:rPr>
        <w:t>an Ontology</w:t>
      </w:r>
      <w:proofErr w:type="gramEnd"/>
      <w:r>
        <w:rPr>
          <w:szCs w:val="24"/>
        </w:rPr>
        <w:t>?</w:t>
      </w:r>
    </w:p>
    <w:p w14:paraId="6F3C432D" w14:textId="2823A3F8" w:rsidR="00090D56" w:rsidRDefault="00090D56">
      <w:pPr>
        <w:pStyle w:val="CHCChapterHeadinContents"/>
        <w:autoSpaceDE w:val="0"/>
        <w:autoSpaceDN w:val="0"/>
        <w:adjustRightInd w:val="0"/>
        <w:rPr>
          <w:szCs w:val="24"/>
        </w:rPr>
      </w:pPr>
      <w:r>
        <w:rPr>
          <w:szCs w:val="24"/>
        </w:rPr>
        <w:t>2</w:t>
      </w:r>
      <w:r w:rsidR="00F260A5">
        <w:rPr>
          <w:szCs w:val="24"/>
        </w:rPr>
        <w:t> </w:t>
      </w:r>
      <w:r>
        <w:rPr>
          <w:szCs w:val="24"/>
        </w:rPr>
        <w:t>Kinds of Ontologies and the Role of Taxonomies</w:t>
      </w:r>
    </w:p>
    <w:p w14:paraId="75E9FD32" w14:textId="5479AA09" w:rsidR="00090D56" w:rsidRDefault="00090D56">
      <w:pPr>
        <w:pStyle w:val="CHCChapterHeadinContents"/>
        <w:autoSpaceDE w:val="0"/>
        <w:autoSpaceDN w:val="0"/>
        <w:adjustRightInd w:val="0"/>
        <w:rPr>
          <w:szCs w:val="24"/>
        </w:rPr>
      </w:pPr>
      <w:r>
        <w:rPr>
          <w:szCs w:val="24"/>
        </w:rPr>
        <w:t>3</w:t>
      </w:r>
      <w:r w:rsidR="00F260A5">
        <w:rPr>
          <w:szCs w:val="24"/>
        </w:rPr>
        <w:t> </w:t>
      </w:r>
      <w:r>
        <w:rPr>
          <w:szCs w:val="24"/>
        </w:rPr>
        <w:t>Principles of Best Practice I: Domain Ontology Design</w:t>
      </w:r>
    </w:p>
    <w:p w14:paraId="2CA35E14" w14:textId="3C238B46" w:rsidR="00090D56" w:rsidRDefault="00090D56">
      <w:pPr>
        <w:pStyle w:val="CHCChapterHeadinContents"/>
        <w:autoSpaceDE w:val="0"/>
        <w:autoSpaceDN w:val="0"/>
        <w:adjustRightInd w:val="0"/>
        <w:rPr>
          <w:szCs w:val="24"/>
        </w:rPr>
      </w:pPr>
      <w:r>
        <w:rPr>
          <w:szCs w:val="24"/>
        </w:rPr>
        <w:t>4</w:t>
      </w:r>
      <w:r w:rsidR="00F260A5">
        <w:rPr>
          <w:szCs w:val="24"/>
        </w:rPr>
        <w:t> </w:t>
      </w:r>
      <w:r>
        <w:rPr>
          <w:szCs w:val="24"/>
        </w:rPr>
        <w:t>Principles of Best Practice II: Terms, Definitions, and Classification</w:t>
      </w:r>
    </w:p>
    <w:p w14:paraId="125CE2EF" w14:textId="39A8E2BE" w:rsidR="00090D56" w:rsidRDefault="00090D56">
      <w:pPr>
        <w:pStyle w:val="CHCChapterHeadinContents"/>
        <w:autoSpaceDE w:val="0"/>
        <w:autoSpaceDN w:val="0"/>
        <w:adjustRightInd w:val="0"/>
        <w:rPr>
          <w:szCs w:val="24"/>
        </w:rPr>
      </w:pPr>
      <w:proofErr w:type="gramStart"/>
      <w:r>
        <w:rPr>
          <w:szCs w:val="24"/>
        </w:rPr>
        <w:t>5</w:t>
      </w:r>
      <w:r w:rsidR="00F260A5">
        <w:rPr>
          <w:szCs w:val="24"/>
        </w:rPr>
        <w:t> </w:t>
      </w:r>
      <w:r>
        <w:rPr>
          <w:szCs w:val="24"/>
        </w:rPr>
        <w:t>Introduction</w:t>
      </w:r>
      <w:proofErr w:type="gramEnd"/>
      <w:r>
        <w:rPr>
          <w:szCs w:val="24"/>
        </w:rPr>
        <w:t xml:space="preserve"> to Basic Formal Ontology</w:t>
      </w:r>
      <w:r w:rsidR="004D16C0">
        <w:rPr>
          <w:szCs w:val="24"/>
        </w:rPr>
        <w:t xml:space="preserve"> I</w:t>
      </w:r>
      <w:r>
        <w:rPr>
          <w:szCs w:val="24"/>
        </w:rPr>
        <w:t>: Continuants</w:t>
      </w:r>
    </w:p>
    <w:p w14:paraId="107AB11C" w14:textId="1F0F649F" w:rsidR="00090D56" w:rsidRDefault="00090D56">
      <w:pPr>
        <w:pStyle w:val="CHCChapterHeadinContents"/>
        <w:autoSpaceDE w:val="0"/>
        <w:autoSpaceDN w:val="0"/>
        <w:adjustRightInd w:val="0"/>
        <w:rPr>
          <w:szCs w:val="24"/>
        </w:rPr>
      </w:pPr>
      <w:proofErr w:type="gramStart"/>
      <w:r>
        <w:rPr>
          <w:szCs w:val="24"/>
        </w:rPr>
        <w:t>6</w:t>
      </w:r>
      <w:r w:rsidR="00F260A5">
        <w:rPr>
          <w:szCs w:val="24"/>
        </w:rPr>
        <w:t> </w:t>
      </w:r>
      <w:r>
        <w:rPr>
          <w:szCs w:val="24"/>
        </w:rPr>
        <w:t>Introduction</w:t>
      </w:r>
      <w:proofErr w:type="gramEnd"/>
      <w:r>
        <w:rPr>
          <w:szCs w:val="24"/>
        </w:rPr>
        <w:t xml:space="preserve"> to Basic Formal Ontology</w:t>
      </w:r>
      <w:r w:rsidR="004D16C0">
        <w:rPr>
          <w:szCs w:val="24"/>
        </w:rPr>
        <w:t xml:space="preserve"> II</w:t>
      </w:r>
      <w:r>
        <w:rPr>
          <w:szCs w:val="24"/>
        </w:rPr>
        <w:t xml:space="preserve">: </w:t>
      </w:r>
      <w:proofErr w:type="spellStart"/>
      <w:r>
        <w:rPr>
          <w:szCs w:val="24"/>
        </w:rPr>
        <w:t>Occurrents</w:t>
      </w:r>
      <w:proofErr w:type="spellEnd"/>
    </w:p>
    <w:p w14:paraId="4DE9412F" w14:textId="1A89D501" w:rsidR="00090D56" w:rsidRDefault="00090D56">
      <w:pPr>
        <w:pStyle w:val="CHCChapterHeadinContents"/>
        <w:autoSpaceDE w:val="0"/>
        <w:autoSpaceDN w:val="0"/>
        <w:adjustRightInd w:val="0"/>
        <w:rPr>
          <w:szCs w:val="24"/>
        </w:rPr>
      </w:pPr>
      <w:r>
        <w:rPr>
          <w:szCs w:val="24"/>
        </w:rPr>
        <w:t>7</w:t>
      </w:r>
      <w:r w:rsidR="00F260A5">
        <w:rPr>
          <w:szCs w:val="24"/>
        </w:rPr>
        <w:t> </w:t>
      </w:r>
      <w:r>
        <w:rPr>
          <w:szCs w:val="24"/>
        </w:rPr>
        <w:t>The Ontology of Relations</w:t>
      </w:r>
    </w:p>
    <w:p w14:paraId="087682E4" w14:textId="097A6654" w:rsidR="00090D56" w:rsidRDefault="00090D56">
      <w:pPr>
        <w:pStyle w:val="CHCChapterHeadinContents"/>
        <w:autoSpaceDE w:val="0"/>
        <w:autoSpaceDN w:val="0"/>
        <w:adjustRightInd w:val="0"/>
        <w:rPr>
          <w:szCs w:val="24"/>
        </w:rPr>
      </w:pPr>
      <w:proofErr w:type="gramStart"/>
      <w:r>
        <w:rPr>
          <w:szCs w:val="24"/>
        </w:rPr>
        <w:t>8</w:t>
      </w:r>
      <w:r w:rsidR="00F260A5">
        <w:rPr>
          <w:szCs w:val="24"/>
        </w:rPr>
        <w:t> </w:t>
      </w:r>
      <w:r>
        <w:rPr>
          <w:szCs w:val="24"/>
        </w:rPr>
        <w:t>Basic Formal Ontology at Work</w:t>
      </w:r>
      <w:proofErr w:type="gramEnd"/>
    </w:p>
    <w:p w14:paraId="45881E00" w14:textId="7EA34D87" w:rsidR="00090D56" w:rsidRDefault="00090D56">
      <w:pPr>
        <w:pStyle w:val="FBHCFrontmatterHeadinContents"/>
        <w:autoSpaceDE w:val="0"/>
        <w:autoSpaceDN w:val="0"/>
        <w:adjustRightInd w:val="0"/>
        <w:contextualSpacing w:val="0"/>
        <w:rPr>
          <w:szCs w:val="24"/>
        </w:rPr>
      </w:pPr>
      <w:r>
        <w:rPr>
          <w:szCs w:val="24"/>
        </w:rPr>
        <w:t xml:space="preserve">Appendix on Implementation: </w:t>
      </w:r>
      <w:del w:id="0" w:author="phismith" w:date="2015-02-05T16:09:00Z">
        <w:r w:rsidDel="00FA0FE9">
          <w:rPr>
            <w:szCs w:val="24"/>
          </w:rPr>
          <w:delText xml:space="preserve">Programming </w:delText>
        </w:r>
      </w:del>
      <w:r>
        <w:rPr>
          <w:szCs w:val="24"/>
        </w:rPr>
        <w:t xml:space="preserve">Languages, Editors, </w:t>
      </w:r>
      <w:proofErr w:type="spellStart"/>
      <w:r>
        <w:rPr>
          <w:szCs w:val="24"/>
        </w:rPr>
        <w:t>Reasoners</w:t>
      </w:r>
      <w:proofErr w:type="spellEnd"/>
      <w:r>
        <w:rPr>
          <w:szCs w:val="24"/>
        </w:rPr>
        <w:t>, Browsers, Tools for Reuse</w:t>
      </w:r>
    </w:p>
    <w:p w14:paraId="11F3B02F" w14:textId="77777777" w:rsidR="00090D56" w:rsidRDefault="00090D56">
      <w:pPr>
        <w:pStyle w:val="FBHCFrontmatterHeadinContents"/>
        <w:autoSpaceDE w:val="0"/>
        <w:autoSpaceDN w:val="0"/>
        <w:adjustRightInd w:val="0"/>
        <w:contextualSpacing w:val="0"/>
        <w:rPr>
          <w:szCs w:val="24"/>
        </w:rPr>
      </w:pPr>
      <w:r>
        <w:rPr>
          <w:szCs w:val="24"/>
        </w:rPr>
        <w:t>Glossary</w:t>
      </w:r>
      <w:bookmarkStart w:id="1" w:name="_GoBack"/>
      <w:bookmarkEnd w:id="1"/>
    </w:p>
    <w:p w14:paraId="4CBAA7CE" w14:textId="128F973E" w:rsidR="00090D56" w:rsidRDefault="00090D56">
      <w:pPr>
        <w:pStyle w:val="FBHCFrontmatterHeadinContents"/>
        <w:autoSpaceDE w:val="0"/>
        <w:autoSpaceDN w:val="0"/>
        <w:adjustRightInd w:val="0"/>
        <w:contextualSpacing w:val="0"/>
        <w:rPr>
          <w:szCs w:val="24"/>
        </w:rPr>
      </w:pPr>
      <w:r>
        <w:rPr>
          <w:szCs w:val="24"/>
        </w:rPr>
        <w:t>Web Links Mentioned in the Text Including Ontologies, Research Groups, Software, and Reasoning Tools</w:t>
      </w:r>
    </w:p>
    <w:p w14:paraId="2FC47489" w14:textId="77777777" w:rsidR="00090D56" w:rsidRDefault="00090D56">
      <w:pPr>
        <w:pStyle w:val="FBHCFrontmatterHeadinContents"/>
        <w:autoSpaceDE w:val="0"/>
        <w:autoSpaceDN w:val="0"/>
        <w:adjustRightInd w:val="0"/>
        <w:contextualSpacing w:val="0"/>
        <w:rPr>
          <w:szCs w:val="24"/>
        </w:rPr>
      </w:pPr>
      <w:r>
        <w:rPr>
          <w:szCs w:val="24"/>
        </w:rPr>
        <w:t>Notes</w:t>
      </w:r>
    </w:p>
    <w:p w14:paraId="1EB7786C" w14:textId="77777777" w:rsidR="00090D56" w:rsidRDefault="00090D56">
      <w:pPr>
        <w:pStyle w:val="FBHCFrontmatterHeadinContents"/>
        <w:autoSpaceDE w:val="0"/>
        <w:autoSpaceDN w:val="0"/>
        <w:adjustRightInd w:val="0"/>
        <w:contextualSpacing w:val="0"/>
        <w:rPr>
          <w:szCs w:val="24"/>
        </w:rPr>
      </w:pPr>
      <w:r>
        <w:rPr>
          <w:szCs w:val="24"/>
        </w:rPr>
        <w:t>Bibliography</w:t>
      </w:r>
    </w:p>
    <w:sectPr w:rsidR="00090D56" w:rsidSect="00090D5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6F0C9" w14:textId="77777777" w:rsidR="009F6621" w:rsidRDefault="009F6621" w:rsidP="002B69BE">
      <w:r>
        <w:separator/>
      </w:r>
    </w:p>
  </w:endnote>
  <w:endnote w:type="continuationSeparator" w:id="0">
    <w:p w14:paraId="26A59919" w14:textId="77777777" w:rsidR="009F6621" w:rsidRDefault="009F6621" w:rsidP="002B6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E9D8C" w14:textId="77777777" w:rsidR="00363D43" w:rsidRPr="001211E8" w:rsidRDefault="00363D43" w:rsidP="001211E8">
    <w:pPr>
      <w:jc w:val="center"/>
    </w:pPr>
    <w:r>
      <w:t xml:space="preserve">Page </w:t>
    </w:r>
    <w:r>
      <w:fldChar w:fldCharType="begin"/>
    </w:r>
    <w:r>
      <w:instrText xml:space="preserve"> PAGE  \* MERGEFORMAT </w:instrText>
    </w:r>
    <w:r>
      <w:fldChar w:fldCharType="separate"/>
    </w:r>
    <w:r>
      <w:rPr>
        <w:noProof/>
      </w:rPr>
      <w:t>i</w:t>
    </w:r>
    <w:r>
      <w:fldChar w:fldCharType="end"/>
    </w:r>
    <w:r>
      <w:t xml:space="preserve"> of </w:t>
    </w:r>
    <w:fldSimple w:instr=" NUMPAGES  \* MERGEFORMAT ">
      <w:r w:rsidR="00FA0FE9">
        <w:rPr>
          <w:noProof/>
        </w:rPr>
        <w:t>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644881"/>
      <w:docPartObj>
        <w:docPartGallery w:val="Page Numbers (Bottom of Page)"/>
        <w:docPartUnique/>
      </w:docPartObj>
    </w:sdtPr>
    <w:sdtEndPr>
      <w:rPr>
        <w:noProof/>
      </w:rPr>
    </w:sdtEndPr>
    <w:sdtContent>
      <w:p w14:paraId="758D4E07" w14:textId="77777777" w:rsidR="00582E3E" w:rsidRDefault="00582E3E">
        <w:pPr>
          <w:pStyle w:val="Footer"/>
          <w:jc w:val="right"/>
        </w:pPr>
        <w:r>
          <w:fldChar w:fldCharType="begin"/>
        </w:r>
        <w:r>
          <w:instrText xml:space="preserve"> PAGE   \* MERGEFORMAT </w:instrText>
        </w:r>
        <w:r>
          <w:fldChar w:fldCharType="separate"/>
        </w:r>
        <w:r w:rsidR="00FA0FE9">
          <w:rPr>
            <w:noProof/>
          </w:rPr>
          <w:t>v</w:t>
        </w:r>
        <w:r>
          <w:rPr>
            <w:noProof/>
          </w:rPr>
          <w:fldChar w:fldCharType="end"/>
        </w:r>
      </w:p>
    </w:sdtContent>
  </w:sdt>
  <w:p w14:paraId="48F75CC0" w14:textId="77777777" w:rsidR="00363D43" w:rsidRPr="001211E8" w:rsidRDefault="00363D43" w:rsidP="001211E8">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FC850" w14:textId="77777777" w:rsidR="00363D43" w:rsidRPr="001211E8" w:rsidRDefault="00363D43" w:rsidP="001211E8">
    <w:pPr>
      <w:jc w:val="center"/>
    </w:pPr>
    <w:r>
      <w:t xml:space="preserve">Page </w:t>
    </w:r>
    <w:r>
      <w:fldChar w:fldCharType="begin"/>
    </w:r>
    <w:r>
      <w:instrText xml:space="preserve"> PAGE  \* MERGEFORMAT </w:instrText>
    </w:r>
    <w:r>
      <w:fldChar w:fldCharType="separate"/>
    </w:r>
    <w:r>
      <w:rPr>
        <w:noProof/>
      </w:rPr>
      <w:t>i</w:t>
    </w:r>
    <w:r>
      <w:fldChar w:fldCharType="end"/>
    </w:r>
    <w:r>
      <w:t xml:space="preserve"> of </w:t>
    </w:r>
    <w:fldSimple w:instr=" NUMPAGES  \* MERGEFORMAT ">
      <w:r w:rsidR="00FA0FE9">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C4EDA" w14:textId="77777777" w:rsidR="009F6621" w:rsidRDefault="009F6621" w:rsidP="002B69BE">
      <w:r>
        <w:separator/>
      </w:r>
    </w:p>
  </w:footnote>
  <w:footnote w:type="continuationSeparator" w:id="0">
    <w:p w14:paraId="135E9EEE" w14:textId="77777777" w:rsidR="009F6621" w:rsidRDefault="009F6621" w:rsidP="002B69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5D4BA" w14:textId="77777777" w:rsidR="00363D43" w:rsidRPr="001211E8" w:rsidRDefault="00363D43" w:rsidP="001211E8">
    <w:pPr>
      <w:jc w:val="center"/>
    </w:pPr>
    <w:r w:rsidRPr="001211E8">
      <w:t>Authors: This is your final opportunity to revise. The MIT Press does not allow revision of content in page proofs.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6F26C" w14:textId="77777777" w:rsidR="00363D43" w:rsidRPr="001211E8" w:rsidRDefault="00363D43" w:rsidP="001211E8">
    <w:pPr>
      <w:jc w:val="center"/>
    </w:pPr>
    <w:r w:rsidRPr="001211E8">
      <w:t>Authors: This is your final opportunity to revise. The MIT Press does not allow revision of content in page proofs.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AE075" w14:textId="77777777" w:rsidR="00363D43" w:rsidRPr="001211E8" w:rsidRDefault="00363D43" w:rsidP="001211E8">
    <w:pPr>
      <w:jc w:val="center"/>
    </w:pPr>
    <w:r w:rsidRPr="001211E8">
      <w:t>Authors: This is your final opportunity to revise. The MIT Press does not allow revision of content in page proofs.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903AA6"/>
    <w:lvl w:ilvl="0">
      <w:start w:val="1"/>
      <w:numFmt w:val="decimal"/>
      <w:lvlText w:val="%1."/>
      <w:lvlJc w:val="left"/>
      <w:pPr>
        <w:tabs>
          <w:tab w:val="num" w:pos="1800"/>
        </w:tabs>
        <w:ind w:left="1800" w:hanging="360"/>
      </w:pPr>
    </w:lvl>
  </w:abstractNum>
  <w:abstractNum w:abstractNumId="1">
    <w:nsid w:val="FFFFFF7D"/>
    <w:multiLevelType w:val="singleLevel"/>
    <w:tmpl w:val="857095FC"/>
    <w:lvl w:ilvl="0">
      <w:start w:val="1"/>
      <w:numFmt w:val="decimal"/>
      <w:lvlText w:val="%1."/>
      <w:lvlJc w:val="left"/>
      <w:pPr>
        <w:tabs>
          <w:tab w:val="num" w:pos="1440"/>
        </w:tabs>
        <w:ind w:left="1440" w:hanging="360"/>
      </w:pPr>
    </w:lvl>
  </w:abstractNum>
  <w:abstractNum w:abstractNumId="2">
    <w:nsid w:val="FFFFFF7E"/>
    <w:multiLevelType w:val="singleLevel"/>
    <w:tmpl w:val="87FAECD0"/>
    <w:lvl w:ilvl="0">
      <w:start w:val="1"/>
      <w:numFmt w:val="decimal"/>
      <w:lvlText w:val="%1."/>
      <w:lvlJc w:val="left"/>
      <w:pPr>
        <w:tabs>
          <w:tab w:val="num" w:pos="1080"/>
        </w:tabs>
        <w:ind w:left="1080" w:hanging="360"/>
      </w:pPr>
    </w:lvl>
  </w:abstractNum>
  <w:abstractNum w:abstractNumId="3">
    <w:nsid w:val="FFFFFF7F"/>
    <w:multiLevelType w:val="singleLevel"/>
    <w:tmpl w:val="8A241AA4"/>
    <w:lvl w:ilvl="0">
      <w:start w:val="1"/>
      <w:numFmt w:val="decimal"/>
      <w:lvlText w:val="%1."/>
      <w:lvlJc w:val="left"/>
      <w:pPr>
        <w:tabs>
          <w:tab w:val="num" w:pos="720"/>
        </w:tabs>
        <w:ind w:left="720" w:hanging="360"/>
      </w:pPr>
    </w:lvl>
  </w:abstractNum>
  <w:abstractNum w:abstractNumId="4">
    <w:nsid w:val="FFFFFF80"/>
    <w:multiLevelType w:val="singleLevel"/>
    <w:tmpl w:val="2EF285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58AA3A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4C860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EAE26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6E92EA"/>
    <w:lvl w:ilvl="0">
      <w:start w:val="1"/>
      <w:numFmt w:val="decimal"/>
      <w:lvlText w:val="%1."/>
      <w:lvlJc w:val="left"/>
      <w:pPr>
        <w:tabs>
          <w:tab w:val="num" w:pos="360"/>
        </w:tabs>
        <w:ind w:left="360" w:hanging="360"/>
      </w:pPr>
    </w:lvl>
  </w:abstractNum>
  <w:abstractNum w:abstractNumId="9">
    <w:nsid w:val="FFFFFF89"/>
    <w:multiLevelType w:val="singleLevel"/>
    <w:tmpl w:val="B504EC90"/>
    <w:lvl w:ilvl="0">
      <w:start w:val="1"/>
      <w:numFmt w:val="bullet"/>
      <w:lvlText w:val=""/>
      <w:lvlJc w:val="left"/>
      <w:pPr>
        <w:tabs>
          <w:tab w:val="num" w:pos="360"/>
        </w:tabs>
        <w:ind w:left="360" w:hanging="360"/>
      </w:pPr>
      <w:rPr>
        <w:rFonts w:ascii="Symbol" w:hAnsi="Symbol" w:hint="default"/>
      </w:rPr>
    </w:lvl>
  </w:abstractNum>
  <w:abstractNum w:abstractNumId="10">
    <w:nsid w:val="29B074DC"/>
    <w:multiLevelType w:val="hybridMultilevel"/>
    <w:tmpl w:val="8E329356"/>
    <w:lvl w:ilvl="0" w:tplc="EBB6320E">
      <w:start w:val="1"/>
      <w:numFmt w:val="upperLetter"/>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1">
    <w:nsid w:val="43C823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4C9404B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85499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
  </w:num>
  <w:num w:numId="2">
    <w:abstractNumId w:val="8"/>
  </w:num>
  <w:num w:numId="3">
    <w:abstractNumId w:val="0"/>
  </w:num>
  <w:num w:numId="4">
    <w:abstractNumId w:val="7"/>
  </w:num>
  <w:num w:numId="5">
    <w:abstractNumId w:val="5"/>
  </w:num>
  <w:num w:numId="6">
    <w:abstractNumId w:val="3"/>
  </w:num>
  <w:num w:numId="7">
    <w:abstractNumId w:val="9"/>
  </w:num>
  <w:num w:numId="8">
    <w:abstractNumId w:val="6"/>
  </w:num>
  <w:num w:numId="9">
    <w:abstractNumId w:val="4"/>
  </w:num>
  <w:num w:numId="10">
    <w:abstractNumId w:val="1"/>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AUWarn" w:val="This is your final opportunity to revise. The MIT Press does not allow revision of content in page proofs."/>
    <w:docVar w:name="BookID" w:val="8743"/>
    <w:docVar w:name="ChapterNum" w:val="000"/>
    <w:docVar w:name="CheckHeader" w:val="T"/>
    <w:docVar w:name="ex_AddedHTMLPreformat" w:val="Consolas"/>
    <w:docVar w:name="ex_AutoRedact" w:val="APComplete"/>
    <w:docVar w:name="ex_CleanUp" w:val="CleanUpComplete"/>
    <w:docVar w:name="ex_eXtylesBuild" w:val="2870"/>
    <w:docVar w:name="ex_FontAudit" w:val="APComplete"/>
    <w:docVar w:name="EX_LAST_PALETTE_TAB" w:val="4"/>
    <w:docVar w:name="ex_StyleRefs"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Inline Graphic|graphic|Box Type|box-type|Figure Type|fig-type|Table Type|tab-type|Section Type|sec-type|List Type|list-type|Extract Type|ext-type|Specific Use|su|List Item Specific Use|litem-su|List Continued|list-cont|"/>
    <w:docVar w:name="iceFileDir" w:val="Z:\eXtyles_In_Process\Arp_8743\eXtyled"/>
    <w:docVar w:name="iceFileName" w:val="8743_000.docx"/>
    <w:docVar w:name="iceJABR" w:val="FrontMatter"/>
    <w:docVar w:name="iceJournal" w:val="FrontMatter:FrontMatter"/>
    <w:docVar w:name="iceJournalName" w:val="FrontMatter"/>
    <w:docVar w:name="icePublisher" w:val="MITBooks"/>
    <w:docVar w:name="PreEdit Baseline Path" w:val="Z:\eXtyles_In_Process\Arp_8743\eXtyled\8743_000$base.docx"/>
    <w:docVar w:name="PreEdit Baseline Timestamp" w:val="10/10/2014 9:32:11 AM"/>
    <w:docVar w:name="PreEdit Up-Front Loss" w:val="complete"/>
  </w:docVars>
  <w:rsids>
    <w:rsidRoot w:val="002B69BE"/>
    <w:rsid w:val="00090D56"/>
    <w:rsid w:val="001211E8"/>
    <w:rsid w:val="00121724"/>
    <w:rsid w:val="00137A9B"/>
    <w:rsid w:val="0024737E"/>
    <w:rsid w:val="002B69BE"/>
    <w:rsid w:val="002D50F6"/>
    <w:rsid w:val="00363D43"/>
    <w:rsid w:val="003F5240"/>
    <w:rsid w:val="00406178"/>
    <w:rsid w:val="00447894"/>
    <w:rsid w:val="004D16C0"/>
    <w:rsid w:val="004D71FB"/>
    <w:rsid w:val="00582E3E"/>
    <w:rsid w:val="00682435"/>
    <w:rsid w:val="00685EE8"/>
    <w:rsid w:val="006E73FA"/>
    <w:rsid w:val="00780561"/>
    <w:rsid w:val="008455D4"/>
    <w:rsid w:val="008B5D98"/>
    <w:rsid w:val="009624D7"/>
    <w:rsid w:val="009B7524"/>
    <w:rsid w:val="009F6621"/>
    <w:rsid w:val="00A208CC"/>
    <w:rsid w:val="00CE0C2F"/>
    <w:rsid w:val="00D9418A"/>
    <w:rsid w:val="00DA04AE"/>
    <w:rsid w:val="00E33A1C"/>
    <w:rsid w:val="00F260A5"/>
    <w:rsid w:val="00F52789"/>
    <w:rsid w:val="00FA0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5F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able of figures" w:uiPriority="0"/>
    <w:lsdException w:name="annotation reference" w:uiPriority="0"/>
    <w:lsdException w:name="table of authorities" w:uiPriority="0"/>
    <w:lsdException w:name="Title" w:semiHidden="0" w:uiPriority="10" w:unhideWhenUsed="0" w:qFormat="1"/>
    <w:lsdException w:name="Default Paragraph Fon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1E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211E8"/>
    <w:pPr>
      <w:keepNext/>
      <w:spacing w:before="240" w:after="60"/>
      <w:outlineLvl w:val="0"/>
    </w:pPr>
    <w:rPr>
      <w:rFonts w:ascii="Arial" w:hAnsi="Arial"/>
      <w:b/>
      <w:kern w:val="32"/>
      <w:sz w:val="32"/>
    </w:rPr>
  </w:style>
  <w:style w:type="paragraph" w:styleId="Heading2">
    <w:name w:val="heading 2"/>
    <w:basedOn w:val="Normal"/>
    <w:next w:val="Normal"/>
    <w:link w:val="Heading2Char"/>
    <w:semiHidden/>
    <w:unhideWhenUsed/>
    <w:qFormat/>
    <w:rsid w:val="001211E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1211E8"/>
    <w:pPr>
      <w:keepNext/>
      <w:spacing w:before="240" w:after="60"/>
      <w:outlineLvl w:val="2"/>
    </w:pPr>
    <w:rPr>
      <w:rFonts w:ascii="Arial" w:hAnsi="Arial"/>
      <w:b/>
      <w:sz w:val="26"/>
    </w:rPr>
  </w:style>
  <w:style w:type="paragraph" w:styleId="Heading5">
    <w:name w:val="heading 5"/>
    <w:basedOn w:val="Normal"/>
    <w:next w:val="Normal"/>
    <w:link w:val="Heading5Char"/>
    <w:qFormat/>
    <w:rsid w:val="001211E8"/>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CopyrightText">
    <w:name w:val="CP Copyright Text"/>
    <w:basedOn w:val="BaseText"/>
    <w:rsid w:val="001211E8"/>
    <w:pPr>
      <w:spacing w:after="280" w:line="560" w:lineRule="exact"/>
    </w:pPr>
    <w:rPr>
      <w:sz w:val="22"/>
    </w:rPr>
  </w:style>
  <w:style w:type="paragraph" w:customStyle="1" w:styleId="PLPrintline">
    <w:name w:val="PL Printline"/>
    <w:basedOn w:val="BaseText"/>
    <w:link w:val="PLPrintlineChar"/>
    <w:rsid w:val="001211E8"/>
    <w:pPr>
      <w:spacing w:line="560" w:lineRule="exact"/>
    </w:pPr>
  </w:style>
  <w:style w:type="character" w:customStyle="1" w:styleId="CPYCopyrightYear">
    <w:name w:val="CPY Copyright Year"/>
    <w:basedOn w:val="DefaultParagraphFont"/>
    <w:rsid w:val="001211E8"/>
    <w:rPr>
      <w:rFonts w:ascii="Times New Roman" w:hAnsi="Times New Roman"/>
      <w:sz w:val="22"/>
    </w:rPr>
  </w:style>
  <w:style w:type="character" w:customStyle="1" w:styleId="CPOCopyrightOwner">
    <w:name w:val="CPO Copyright Owner"/>
    <w:rsid w:val="001211E8"/>
    <w:rPr>
      <w:rFonts w:ascii="Times New Roman" w:hAnsi="Times New Roman"/>
      <w:sz w:val="22"/>
    </w:rPr>
  </w:style>
  <w:style w:type="paragraph" w:customStyle="1" w:styleId="NoteCNotetoComp">
    <w:name w:val="NoteC Note to Comp"/>
    <w:basedOn w:val="BaseText"/>
    <w:rsid w:val="001211E8"/>
    <w:pPr>
      <w:spacing w:before="360" w:after="360" w:line="360" w:lineRule="exact"/>
    </w:pPr>
    <w:rPr>
      <w:color w:val="FF0000"/>
      <w:sz w:val="28"/>
    </w:rPr>
  </w:style>
  <w:style w:type="character" w:customStyle="1" w:styleId="PLPrintlineChar">
    <w:name w:val="PL Printline Char"/>
    <w:link w:val="PLPrintline"/>
    <w:rsid w:val="002B69BE"/>
    <w:rPr>
      <w:rFonts w:ascii="Times New Roman" w:eastAsia="Times New Roman" w:hAnsi="Times New Roman" w:cs="Times New Roman"/>
      <w:sz w:val="24"/>
      <w:szCs w:val="20"/>
    </w:rPr>
  </w:style>
  <w:style w:type="paragraph" w:customStyle="1" w:styleId="SBHSpaceBreakHalfLine">
    <w:name w:val="SBH Space Break HalfLine"/>
    <w:basedOn w:val="SBSpaceBreak"/>
    <w:qFormat/>
    <w:rsid w:val="001211E8"/>
    <w:pPr>
      <w:spacing w:line="280" w:lineRule="exact"/>
    </w:pPr>
  </w:style>
  <w:style w:type="paragraph" w:styleId="Header">
    <w:name w:val="header"/>
    <w:basedOn w:val="Normal"/>
    <w:link w:val="HeaderChar"/>
    <w:uiPriority w:val="99"/>
    <w:unhideWhenUsed/>
    <w:rsid w:val="002B69BE"/>
    <w:pPr>
      <w:tabs>
        <w:tab w:val="center" w:pos="4680"/>
        <w:tab w:val="right" w:pos="9360"/>
      </w:tabs>
    </w:pPr>
  </w:style>
  <w:style w:type="character" w:customStyle="1" w:styleId="HeaderChar">
    <w:name w:val="Header Char"/>
    <w:basedOn w:val="DefaultParagraphFont"/>
    <w:link w:val="Header"/>
    <w:uiPriority w:val="99"/>
    <w:rsid w:val="002B69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B69BE"/>
    <w:pPr>
      <w:tabs>
        <w:tab w:val="center" w:pos="4680"/>
        <w:tab w:val="right" w:pos="9360"/>
      </w:tabs>
    </w:pPr>
  </w:style>
  <w:style w:type="character" w:customStyle="1" w:styleId="FooterChar">
    <w:name w:val="Footer Char"/>
    <w:basedOn w:val="DefaultParagraphFont"/>
    <w:link w:val="Footer"/>
    <w:uiPriority w:val="99"/>
    <w:rsid w:val="002B69BE"/>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11E8"/>
    <w:rPr>
      <w:rFonts w:ascii="Consolas" w:hAnsi="Consolas"/>
    </w:rPr>
  </w:style>
  <w:style w:type="character" w:customStyle="1" w:styleId="HTMLPreformattedChar">
    <w:name w:val="HTML Preformatted Char"/>
    <w:basedOn w:val="DefaultParagraphFont"/>
    <w:link w:val="HTMLPreformatted"/>
    <w:uiPriority w:val="99"/>
    <w:semiHidden/>
    <w:rsid w:val="001211E8"/>
    <w:rPr>
      <w:rFonts w:ascii="Consolas" w:eastAsia="Times New Roman" w:hAnsi="Consolas" w:cs="Times New Roman"/>
      <w:sz w:val="20"/>
      <w:szCs w:val="20"/>
    </w:rPr>
  </w:style>
  <w:style w:type="character" w:customStyle="1" w:styleId="aubase">
    <w:name w:val="au_base"/>
    <w:rsid w:val="001211E8"/>
    <w:rPr>
      <w:sz w:val="24"/>
    </w:rPr>
  </w:style>
  <w:style w:type="character" w:customStyle="1" w:styleId="aucollab">
    <w:name w:val="au_collab"/>
    <w:basedOn w:val="aubase"/>
    <w:rsid w:val="001211E8"/>
    <w:rPr>
      <w:sz w:val="24"/>
      <w:bdr w:val="none" w:sz="0" w:space="0" w:color="auto"/>
      <w:shd w:val="clear" w:color="auto" w:fill="C0C0C0"/>
    </w:rPr>
  </w:style>
  <w:style w:type="character" w:customStyle="1" w:styleId="audeg">
    <w:name w:val="au_deg"/>
    <w:basedOn w:val="aubase"/>
    <w:rsid w:val="001211E8"/>
    <w:rPr>
      <w:sz w:val="24"/>
      <w:bdr w:val="none" w:sz="0" w:space="0" w:color="auto"/>
      <w:shd w:val="clear" w:color="auto" w:fill="FFFF00"/>
    </w:rPr>
  </w:style>
  <w:style w:type="character" w:customStyle="1" w:styleId="aufname">
    <w:name w:val="au_fname"/>
    <w:basedOn w:val="aubase"/>
    <w:rsid w:val="001211E8"/>
    <w:rPr>
      <w:sz w:val="24"/>
      <w:bdr w:val="none" w:sz="0" w:space="0" w:color="auto"/>
      <w:shd w:val="clear" w:color="auto" w:fill="FFFFCC"/>
    </w:rPr>
  </w:style>
  <w:style w:type="character" w:customStyle="1" w:styleId="aurole">
    <w:name w:val="au_role"/>
    <w:basedOn w:val="aubase"/>
    <w:rsid w:val="001211E8"/>
    <w:rPr>
      <w:sz w:val="24"/>
      <w:bdr w:val="none" w:sz="0" w:space="0" w:color="auto"/>
      <w:shd w:val="clear" w:color="auto" w:fill="808000"/>
    </w:rPr>
  </w:style>
  <w:style w:type="character" w:customStyle="1" w:styleId="ausuffix">
    <w:name w:val="au_suffix"/>
    <w:basedOn w:val="aubase"/>
    <w:rsid w:val="001211E8"/>
    <w:rPr>
      <w:sz w:val="24"/>
      <w:bdr w:val="none" w:sz="0" w:space="0" w:color="auto"/>
      <w:shd w:val="clear" w:color="auto" w:fill="FF00FF"/>
    </w:rPr>
  </w:style>
  <w:style w:type="character" w:customStyle="1" w:styleId="ausurname">
    <w:name w:val="au_surname"/>
    <w:basedOn w:val="aubase"/>
    <w:rsid w:val="001211E8"/>
    <w:rPr>
      <w:sz w:val="24"/>
      <w:bdr w:val="none" w:sz="0" w:space="0" w:color="auto"/>
      <w:shd w:val="clear" w:color="auto" w:fill="CCFF99"/>
    </w:rPr>
  </w:style>
  <w:style w:type="character" w:customStyle="1" w:styleId="bibbase">
    <w:name w:val="bib_base"/>
    <w:rsid w:val="001211E8"/>
    <w:rPr>
      <w:sz w:val="24"/>
    </w:rPr>
  </w:style>
  <w:style w:type="character" w:customStyle="1" w:styleId="bibarticle">
    <w:name w:val="bib_article"/>
    <w:basedOn w:val="bibbase"/>
    <w:rsid w:val="001211E8"/>
    <w:rPr>
      <w:sz w:val="24"/>
      <w:bdr w:val="none" w:sz="0" w:space="0" w:color="auto"/>
      <w:shd w:val="clear" w:color="auto" w:fill="CCFFFF"/>
    </w:rPr>
  </w:style>
  <w:style w:type="character" w:customStyle="1" w:styleId="bibcomment">
    <w:name w:val="bib_comment"/>
    <w:basedOn w:val="bibbase"/>
    <w:rsid w:val="001211E8"/>
    <w:rPr>
      <w:sz w:val="24"/>
    </w:rPr>
  </w:style>
  <w:style w:type="character" w:customStyle="1" w:styleId="bibdeg">
    <w:name w:val="bib_deg"/>
    <w:basedOn w:val="bibbase"/>
    <w:rsid w:val="001211E8"/>
    <w:rPr>
      <w:sz w:val="24"/>
    </w:rPr>
  </w:style>
  <w:style w:type="character" w:customStyle="1" w:styleId="bibdoi">
    <w:name w:val="bib_doi"/>
    <w:basedOn w:val="bibbase"/>
    <w:rsid w:val="001211E8"/>
    <w:rPr>
      <w:sz w:val="24"/>
      <w:bdr w:val="none" w:sz="0" w:space="0" w:color="auto"/>
      <w:shd w:val="clear" w:color="auto" w:fill="CCFFCC"/>
    </w:rPr>
  </w:style>
  <w:style w:type="character" w:customStyle="1" w:styleId="bibetal">
    <w:name w:val="bib_etal"/>
    <w:basedOn w:val="bibbase"/>
    <w:rsid w:val="001211E8"/>
    <w:rPr>
      <w:sz w:val="24"/>
      <w:bdr w:val="none" w:sz="0" w:space="0" w:color="auto"/>
      <w:shd w:val="clear" w:color="auto" w:fill="CCFF99"/>
    </w:rPr>
  </w:style>
  <w:style w:type="character" w:customStyle="1" w:styleId="bibfname">
    <w:name w:val="bib_fname"/>
    <w:basedOn w:val="bibbase"/>
    <w:rsid w:val="001211E8"/>
    <w:rPr>
      <w:sz w:val="24"/>
      <w:bdr w:val="none" w:sz="0" w:space="0" w:color="auto"/>
      <w:shd w:val="clear" w:color="auto" w:fill="FFFFCC"/>
    </w:rPr>
  </w:style>
  <w:style w:type="character" w:customStyle="1" w:styleId="bibfpage">
    <w:name w:val="bib_fpage"/>
    <w:basedOn w:val="bibbase"/>
    <w:rsid w:val="001211E8"/>
    <w:rPr>
      <w:sz w:val="24"/>
      <w:bdr w:val="none" w:sz="0" w:space="0" w:color="auto"/>
      <w:shd w:val="clear" w:color="auto" w:fill="E6E6E6"/>
    </w:rPr>
  </w:style>
  <w:style w:type="character" w:customStyle="1" w:styleId="bibissue">
    <w:name w:val="bib_issue"/>
    <w:basedOn w:val="bibbase"/>
    <w:rsid w:val="001211E8"/>
    <w:rPr>
      <w:sz w:val="24"/>
      <w:bdr w:val="none" w:sz="0" w:space="0" w:color="auto"/>
      <w:shd w:val="clear" w:color="auto" w:fill="FFFFAB"/>
    </w:rPr>
  </w:style>
  <w:style w:type="character" w:customStyle="1" w:styleId="bibjournal">
    <w:name w:val="bib_journal"/>
    <w:basedOn w:val="bibbase"/>
    <w:rsid w:val="001211E8"/>
    <w:rPr>
      <w:sz w:val="24"/>
      <w:bdr w:val="none" w:sz="0" w:space="0" w:color="auto"/>
      <w:shd w:val="clear" w:color="auto" w:fill="F9DECF"/>
    </w:rPr>
  </w:style>
  <w:style w:type="character" w:customStyle="1" w:styleId="biblpage">
    <w:name w:val="bib_lpage"/>
    <w:basedOn w:val="bibbase"/>
    <w:rsid w:val="001211E8"/>
    <w:rPr>
      <w:sz w:val="24"/>
      <w:bdr w:val="none" w:sz="0" w:space="0" w:color="auto"/>
      <w:shd w:val="clear" w:color="auto" w:fill="D9D9D9"/>
    </w:rPr>
  </w:style>
  <w:style w:type="character" w:customStyle="1" w:styleId="bibnumber">
    <w:name w:val="bib_number"/>
    <w:basedOn w:val="bibbase"/>
    <w:rsid w:val="001211E8"/>
    <w:rPr>
      <w:sz w:val="24"/>
      <w:bdr w:val="none" w:sz="0" w:space="0" w:color="auto"/>
      <w:shd w:val="clear" w:color="auto" w:fill="CCCCFF"/>
    </w:rPr>
  </w:style>
  <w:style w:type="character" w:customStyle="1" w:styleId="biborganization">
    <w:name w:val="bib_organization"/>
    <w:basedOn w:val="bibbase"/>
    <w:rsid w:val="001211E8"/>
    <w:rPr>
      <w:sz w:val="24"/>
      <w:bdr w:val="none" w:sz="0" w:space="0" w:color="auto"/>
      <w:shd w:val="clear" w:color="auto" w:fill="CCFF99"/>
    </w:rPr>
  </w:style>
  <w:style w:type="character" w:customStyle="1" w:styleId="bibsuffix">
    <w:name w:val="bib_suffix"/>
    <w:basedOn w:val="bibbase"/>
    <w:rsid w:val="001211E8"/>
    <w:rPr>
      <w:sz w:val="24"/>
    </w:rPr>
  </w:style>
  <w:style w:type="character" w:customStyle="1" w:styleId="bibsuppl">
    <w:name w:val="bib_suppl"/>
    <w:basedOn w:val="bibbase"/>
    <w:rsid w:val="001211E8"/>
    <w:rPr>
      <w:sz w:val="24"/>
      <w:bdr w:val="none" w:sz="0" w:space="0" w:color="auto"/>
      <w:shd w:val="clear" w:color="auto" w:fill="FFCC66"/>
    </w:rPr>
  </w:style>
  <w:style w:type="character" w:customStyle="1" w:styleId="bibsurname">
    <w:name w:val="bib_surname"/>
    <w:basedOn w:val="bibbase"/>
    <w:rsid w:val="001211E8"/>
    <w:rPr>
      <w:sz w:val="24"/>
      <w:bdr w:val="none" w:sz="0" w:space="0" w:color="auto"/>
      <w:shd w:val="clear" w:color="auto" w:fill="CCFF99"/>
    </w:rPr>
  </w:style>
  <w:style w:type="character" w:customStyle="1" w:styleId="bibunpubl">
    <w:name w:val="bib_unpubl"/>
    <w:basedOn w:val="bibbase"/>
    <w:rsid w:val="001211E8"/>
    <w:rPr>
      <w:sz w:val="24"/>
    </w:rPr>
  </w:style>
  <w:style w:type="character" w:customStyle="1" w:styleId="biburl">
    <w:name w:val="bib_url"/>
    <w:basedOn w:val="bibbase"/>
    <w:rsid w:val="001211E8"/>
    <w:rPr>
      <w:sz w:val="24"/>
      <w:bdr w:val="none" w:sz="0" w:space="0" w:color="auto"/>
      <w:shd w:val="clear" w:color="auto" w:fill="CCFF66"/>
    </w:rPr>
  </w:style>
  <w:style w:type="character" w:customStyle="1" w:styleId="bibvolume">
    <w:name w:val="bib_volume"/>
    <w:basedOn w:val="bibbase"/>
    <w:rsid w:val="001211E8"/>
    <w:rPr>
      <w:sz w:val="24"/>
      <w:bdr w:val="none" w:sz="0" w:space="0" w:color="auto"/>
      <w:shd w:val="clear" w:color="auto" w:fill="CCECFF"/>
    </w:rPr>
  </w:style>
  <w:style w:type="character" w:customStyle="1" w:styleId="bibyear">
    <w:name w:val="bib_year"/>
    <w:basedOn w:val="bibbase"/>
    <w:rsid w:val="001211E8"/>
    <w:rPr>
      <w:sz w:val="24"/>
      <w:bdr w:val="none" w:sz="0" w:space="0" w:color="auto"/>
      <w:shd w:val="clear" w:color="auto" w:fill="FFCCFF"/>
    </w:rPr>
  </w:style>
  <w:style w:type="character" w:customStyle="1" w:styleId="citebase">
    <w:name w:val="cite_base"/>
    <w:rsid w:val="001211E8"/>
    <w:rPr>
      <w:sz w:val="24"/>
    </w:rPr>
  </w:style>
  <w:style w:type="character" w:customStyle="1" w:styleId="citebib">
    <w:name w:val="cite_bib"/>
    <w:basedOn w:val="citebase"/>
    <w:rsid w:val="001211E8"/>
    <w:rPr>
      <w:sz w:val="24"/>
      <w:bdr w:val="none" w:sz="0" w:space="0" w:color="auto"/>
      <w:shd w:val="clear" w:color="auto" w:fill="CCFFFF"/>
    </w:rPr>
  </w:style>
  <w:style w:type="character" w:customStyle="1" w:styleId="citebox">
    <w:name w:val="cite_box"/>
    <w:basedOn w:val="citebase"/>
    <w:rsid w:val="001211E8"/>
    <w:rPr>
      <w:sz w:val="24"/>
    </w:rPr>
  </w:style>
  <w:style w:type="character" w:customStyle="1" w:styleId="citeen">
    <w:name w:val="cite_en"/>
    <w:basedOn w:val="citebase"/>
    <w:rsid w:val="001211E8"/>
    <w:rPr>
      <w:sz w:val="24"/>
      <w:bdr w:val="none" w:sz="0" w:space="0" w:color="auto"/>
      <w:shd w:val="clear" w:color="auto" w:fill="FFFF99"/>
      <w:vertAlign w:val="superscript"/>
    </w:rPr>
  </w:style>
  <w:style w:type="character" w:customStyle="1" w:styleId="citefig">
    <w:name w:val="cite_fig"/>
    <w:basedOn w:val="citebase"/>
    <w:rsid w:val="001211E8"/>
    <w:rPr>
      <w:color w:val="auto"/>
      <w:sz w:val="24"/>
      <w:bdr w:val="none" w:sz="0" w:space="0" w:color="auto"/>
      <w:shd w:val="clear" w:color="auto" w:fill="CCFFCC"/>
    </w:rPr>
  </w:style>
  <w:style w:type="character" w:customStyle="1" w:styleId="citefn">
    <w:name w:val="cite_fn"/>
    <w:basedOn w:val="citebase"/>
    <w:rsid w:val="001211E8"/>
    <w:rPr>
      <w:color w:val="auto"/>
      <w:sz w:val="24"/>
      <w:bdr w:val="none" w:sz="0" w:space="0" w:color="auto"/>
      <w:shd w:val="clear" w:color="auto" w:fill="FF99CC"/>
      <w:vertAlign w:val="baseline"/>
    </w:rPr>
  </w:style>
  <w:style w:type="character" w:customStyle="1" w:styleId="citetbl">
    <w:name w:val="cite_tbl"/>
    <w:basedOn w:val="citebase"/>
    <w:rsid w:val="001211E8"/>
    <w:rPr>
      <w:color w:val="auto"/>
      <w:sz w:val="24"/>
      <w:bdr w:val="none" w:sz="0" w:space="0" w:color="auto"/>
      <w:shd w:val="clear" w:color="auto" w:fill="FF9999"/>
    </w:rPr>
  </w:style>
  <w:style w:type="character" w:customStyle="1" w:styleId="bibextlink">
    <w:name w:val="bib_extlink"/>
    <w:basedOn w:val="bibbase"/>
    <w:rsid w:val="001211E8"/>
    <w:rPr>
      <w:sz w:val="24"/>
      <w:bdr w:val="none" w:sz="0" w:space="0" w:color="auto"/>
      <w:shd w:val="clear" w:color="auto" w:fill="6CCE9D"/>
    </w:rPr>
  </w:style>
  <w:style w:type="character" w:customStyle="1" w:styleId="citeeq">
    <w:name w:val="cite_eq"/>
    <w:basedOn w:val="citebase"/>
    <w:rsid w:val="001211E8"/>
    <w:rPr>
      <w:sz w:val="24"/>
      <w:bdr w:val="none" w:sz="0" w:space="0" w:color="auto"/>
      <w:shd w:val="clear" w:color="auto" w:fill="FFAE37"/>
    </w:rPr>
  </w:style>
  <w:style w:type="character" w:customStyle="1" w:styleId="bibmedline">
    <w:name w:val="bib_medline"/>
    <w:basedOn w:val="bibbase"/>
    <w:rsid w:val="001211E8"/>
    <w:rPr>
      <w:sz w:val="24"/>
    </w:rPr>
  </w:style>
  <w:style w:type="character" w:customStyle="1" w:styleId="citetfn">
    <w:name w:val="cite_tfn"/>
    <w:basedOn w:val="citebase"/>
    <w:rsid w:val="001211E8"/>
    <w:rPr>
      <w:sz w:val="24"/>
      <w:bdr w:val="none" w:sz="0" w:space="0" w:color="auto"/>
      <w:shd w:val="clear" w:color="auto" w:fill="FBBA79"/>
    </w:rPr>
  </w:style>
  <w:style w:type="character" w:customStyle="1" w:styleId="auprefix">
    <w:name w:val="au_prefix"/>
    <w:basedOn w:val="aubase"/>
    <w:rsid w:val="001211E8"/>
    <w:rPr>
      <w:sz w:val="24"/>
      <w:bdr w:val="none" w:sz="0" w:space="0" w:color="auto"/>
      <w:shd w:val="clear" w:color="auto" w:fill="FFCC99"/>
    </w:rPr>
  </w:style>
  <w:style w:type="character" w:customStyle="1" w:styleId="citeapp">
    <w:name w:val="cite_app"/>
    <w:basedOn w:val="citebase"/>
    <w:rsid w:val="001211E8"/>
    <w:rPr>
      <w:sz w:val="24"/>
      <w:bdr w:val="none" w:sz="0" w:space="0" w:color="auto"/>
      <w:shd w:val="clear" w:color="auto" w:fill="CCFF33"/>
    </w:rPr>
  </w:style>
  <w:style w:type="character" w:customStyle="1" w:styleId="citesec">
    <w:name w:val="cite_sec"/>
    <w:basedOn w:val="citebase"/>
    <w:rsid w:val="001211E8"/>
    <w:rPr>
      <w:sz w:val="24"/>
      <w:bdr w:val="none" w:sz="0" w:space="0" w:color="auto"/>
      <w:shd w:val="clear" w:color="auto" w:fill="FFCCCC"/>
    </w:rPr>
  </w:style>
  <w:style w:type="character" w:customStyle="1" w:styleId="aumember">
    <w:name w:val="au_member"/>
    <w:basedOn w:val="aubase"/>
    <w:rsid w:val="001211E8"/>
    <w:rPr>
      <w:sz w:val="24"/>
      <w:bdr w:val="none" w:sz="0" w:space="0" w:color="auto"/>
      <w:shd w:val="clear" w:color="auto" w:fill="FF99CC"/>
    </w:rPr>
  </w:style>
  <w:style w:type="character" w:customStyle="1" w:styleId="bibbook">
    <w:name w:val="bib_book"/>
    <w:rsid w:val="001211E8"/>
    <w:rPr>
      <w:i/>
      <w:sz w:val="24"/>
      <w:bdr w:val="none" w:sz="0" w:space="0" w:color="auto"/>
      <w:shd w:val="clear" w:color="auto" w:fill="99CCFF"/>
    </w:rPr>
  </w:style>
  <w:style w:type="character" w:customStyle="1" w:styleId="bibchapterno">
    <w:name w:val="bib_chapterno"/>
    <w:rsid w:val="001211E8"/>
    <w:rPr>
      <w:sz w:val="24"/>
      <w:bdr w:val="none" w:sz="0" w:space="0" w:color="auto"/>
      <w:shd w:val="clear" w:color="auto" w:fill="D9D9D9"/>
    </w:rPr>
  </w:style>
  <w:style w:type="character" w:customStyle="1" w:styleId="bibchaptertitle">
    <w:name w:val="bib_chaptertitle"/>
    <w:rsid w:val="001211E8"/>
    <w:rPr>
      <w:sz w:val="24"/>
      <w:bdr w:val="none" w:sz="0" w:space="0" w:color="auto"/>
      <w:shd w:val="clear" w:color="auto" w:fill="FF9D5B"/>
    </w:rPr>
  </w:style>
  <w:style w:type="character" w:customStyle="1" w:styleId="bibed-etal">
    <w:name w:val="bib_ed-etal"/>
    <w:rsid w:val="001211E8"/>
    <w:rPr>
      <w:sz w:val="24"/>
      <w:bdr w:val="none" w:sz="0" w:space="0" w:color="auto"/>
      <w:shd w:val="clear" w:color="auto" w:fill="00F4EE"/>
    </w:rPr>
  </w:style>
  <w:style w:type="character" w:customStyle="1" w:styleId="bibed-fname">
    <w:name w:val="bib_ed-fname"/>
    <w:rsid w:val="001211E8"/>
    <w:rPr>
      <w:sz w:val="24"/>
      <w:bdr w:val="none" w:sz="0" w:space="0" w:color="auto"/>
      <w:shd w:val="clear" w:color="auto" w:fill="FFFFB7"/>
    </w:rPr>
  </w:style>
  <w:style w:type="character" w:customStyle="1" w:styleId="bibeditionno">
    <w:name w:val="bib_editionno"/>
    <w:rsid w:val="001211E8"/>
    <w:rPr>
      <w:sz w:val="24"/>
      <w:bdr w:val="none" w:sz="0" w:space="0" w:color="auto"/>
      <w:shd w:val="clear" w:color="auto" w:fill="FFCC00"/>
    </w:rPr>
  </w:style>
  <w:style w:type="character" w:customStyle="1" w:styleId="bibed-organization">
    <w:name w:val="bib_ed-organization"/>
    <w:rsid w:val="001211E8"/>
    <w:rPr>
      <w:sz w:val="24"/>
      <w:bdr w:val="none" w:sz="0" w:space="0" w:color="auto"/>
      <w:shd w:val="clear" w:color="auto" w:fill="FCAAC3"/>
    </w:rPr>
  </w:style>
  <w:style w:type="character" w:customStyle="1" w:styleId="bibed-suffix">
    <w:name w:val="bib_ed-suffix"/>
    <w:rsid w:val="001211E8"/>
    <w:rPr>
      <w:sz w:val="24"/>
      <w:bdr w:val="none" w:sz="0" w:space="0" w:color="auto"/>
      <w:shd w:val="clear" w:color="auto" w:fill="CCFFCC"/>
    </w:rPr>
  </w:style>
  <w:style w:type="character" w:customStyle="1" w:styleId="bibed-surname">
    <w:name w:val="bib_ed-surname"/>
    <w:rsid w:val="001211E8"/>
    <w:rPr>
      <w:sz w:val="24"/>
      <w:bdr w:val="none" w:sz="0" w:space="0" w:color="auto"/>
      <w:shd w:val="clear" w:color="auto" w:fill="FFFF00"/>
    </w:rPr>
  </w:style>
  <w:style w:type="character" w:customStyle="1" w:styleId="bibisbn">
    <w:name w:val="bib_isbn"/>
    <w:rsid w:val="001211E8"/>
    <w:rPr>
      <w:sz w:val="24"/>
      <w:shd w:val="clear" w:color="auto" w:fill="D9D9D9"/>
    </w:rPr>
  </w:style>
  <w:style w:type="character" w:customStyle="1" w:styleId="biblocation">
    <w:name w:val="bib_location"/>
    <w:rsid w:val="001211E8"/>
    <w:rPr>
      <w:sz w:val="24"/>
      <w:bdr w:val="none" w:sz="0" w:space="0" w:color="auto"/>
      <w:shd w:val="clear" w:color="auto" w:fill="FFCCCC"/>
    </w:rPr>
  </w:style>
  <w:style w:type="character" w:customStyle="1" w:styleId="bibpagecount">
    <w:name w:val="bib_pagecount"/>
    <w:rsid w:val="001211E8"/>
    <w:rPr>
      <w:sz w:val="24"/>
      <w:bdr w:val="none" w:sz="0" w:space="0" w:color="auto"/>
      <w:shd w:val="clear" w:color="auto" w:fill="00FF00"/>
    </w:rPr>
  </w:style>
  <w:style w:type="character" w:customStyle="1" w:styleId="bibpublisher">
    <w:name w:val="bib_publisher"/>
    <w:rsid w:val="001211E8"/>
    <w:rPr>
      <w:sz w:val="24"/>
      <w:bdr w:val="none" w:sz="0" w:space="0" w:color="auto"/>
      <w:shd w:val="clear" w:color="auto" w:fill="FF99CC"/>
    </w:rPr>
  </w:style>
  <w:style w:type="character" w:customStyle="1" w:styleId="bibseries">
    <w:name w:val="bib_series"/>
    <w:rsid w:val="001211E8"/>
    <w:rPr>
      <w:sz w:val="24"/>
      <w:shd w:val="clear" w:color="auto" w:fill="FFCC99"/>
    </w:rPr>
  </w:style>
  <w:style w:type="character" w:customStyle="1" w:styleId="bibseriesno">
    <w:name w:val="bib_seriesno"/>
    <w:rsid w:val="001211E8"/>
    <w:rPr>
      <w:sz w:val="24"/>
      <w:shd w:val="clear" w:color="auto" w:fill="FFFF99"/>
    </w:rPr>
  </w:style>
  <w:style w:type="character" w:customStyle="1" w:styleId="bibtrans">
    <w:name w:val="bib_trans"/>
    <w:rsid w:val="001211E8"/>
    <w:rPr>
      <w:sz w:val="24"/>
      <w:shd w:val="clear" w:color="auto" w:fill="99CC00"/>
    </w:rPr>
  </w:style>
  <w:style w:type="character" w:customStyle="1" w:styleId="bibinstitution">
    <w:name w:val="bib_institution"/>
    <w:rsid w:val="001211E8"/>
    <w:rPr>
      <w:sz w:val="24"/>
      <w:bdr w:val="none" w:sz="0" w:space="0" w:color="auto"/>
      <w:shd w:val="clear" w:color="auto" w:fill="CCFFCC"/>
    </w:rPr>
  </w:style>
  <w:style w:type="character" w:customStyle="1" w:styleId="bibpatent">
    <w:name w:val="bib_patent"/>
    <w:rsid w:val="001211E8"/>
    <w:rPr>
      <w:sz w:val="24"/>
      <w:bdr w:val="none" w:sz="0" w:space="0" w:color="auto"/>
      <w:shd w:val="clear" w:color="auto" w:fill="66FFCC"/>
    </w:rPr>
  </w:style>
  <w:style w:type="character" w:customStyle="1" w:styleId="bibreportnum">
    <w:name w:val="bib_reportnum"/>
    <w:rsid w:val="001211E8"/>
    <w:rPr>
      <w:sz w:val="24"/>
      <w:bdr w:val="none" w:sz="0" w:space="0" w:color="auto"/>
      <w:shd w:val="clear" w:color="auto" w:fill="CCCCFF"/>
    </w:rPr>
  </w:style>
  <w:style w:type="character" w:customStyle="1" w:styleId="bibschool">
    <w:name w:val="bib_school"/>
    <w:rsid w:val="001211E8"/>
    <w:rPr>
      <w:sz w:val="24"/>
      <w:bdr w:val="none" w:sz="0" w:space="0" w:color="auto"/>
      <w:shd w:val="clear" w:color="auto" w:fill="FFCC66"/>
    </w:rPr>
  </w:style>
  <w:style w:type="character" w:customStyle="1" w:styleId="bibalt-year">
    <w:name w:val="bib_alt-year"/>
    <w:rsid w:val="001211E8"/>
    <w:rPr>
      <w:sz w:val="24"/>
      <w:szCs w:val="24"/>
      <w:bdr w:val="none" w:sz="0" w:space="0" w:color="auto"/>
      <w:shd w:val="clear" w:color="auto" w:fill="CC99FF"/>
    </w:rPr>
  </w:style>
  <w:style w:type="character" w:customStyle="1" w:styleId="bibvolcount">
    <w:name w:val="bib_volcount"/>
    <w:rsid w:val="001211E8"/>
    <w:rPr>
      <w:rFonts w:ascii="Times New Roman" w:hAnsi="Times New Roman"/>
      <w:sz w:val="24"/>
      <w:bdr w:val="none" w:sz="0" w:space="0" w:color="auto"/>
      <w:shd w:val="clear" w:color="auto" w:fill="00FF00"/>
    </w:rPr>
  </w:style>
  <w:style w:type="character" w:customStyle="1" w:styleId="Heading1Char">
    <w:name w:val="Heading 1 Char"/>
    <w:basedOn w:val="DefaultParagraphFont"/>
    <w:link w:val="Heading1"/>
    <w:rsid w:val="001211E8"/>
    <w:rPr>
      <w:rFonts w:ascii="Arial" w:eastAsia="Times New Roman" w:hAnsi="Arial" w:cs="Times New Roman"/>
      <w:b/>
      <w:kern w:val="32"/>
      <w:sz w:val="32"/>
      <w:szCs w:val="20"/>
    </w:rPr>
  </w:style>
  <w:style w:type="character" w:customStyle="1" w:styleId="Heading2Char">
    <w:name w:val="Heading 2 Char"/>
    <w:link w:val="Heading2"/>
    <w:semiHidden/>
    <w:rsid w:val="001211E8"/>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1211E8"/>
    <w:rPr>
      <w:rFonts w:ascii="Arial" w:eastAsia="Times New Roman" w:hAnsi="Arial" w:cs="Times New Roman"/>
      <w:b/>
      <w:sz w:val="26"/>
      <w:szCs w:val="20"/>
    </w:rPr>
  </w:style>
  <w:style w:type="character" w:customStyle="1" w:styleId="Heading5Char">
    <w:name w:val="Heading 5 Char"/>
    <w:basedOn w:val="DefaultParagraphFont"/>
    <w:link w:val="Heading5"/>
    <w:rsid w:val="001211E8"/>
    <w:rPr>
      <w:rFonts w:ascii="Times New Roman" w:eastAsia="Times New Roman" w:hAnsi="Times New Roman" w:cs="Times New Roman"/>
      <w:b/>
      <w:i/>
      <w:sz w:val="26"/>
      <w:szCs w:val="20"/>
    </w:rPr>
  </w:style>
  <w:style w:type="paragraph" w:customStyle="1" w:styleId="ESExtractSource">
    <w:name w:val="ES Extract Source"/>
    <w:basedOn w:val="EExtract"/>
    <w:qFormat/>
    <w:rsid w:val="001211E8"/>
  </w:style>
  <w:style w:type="paragraph" w:customStyle="1" w:styleId="EExtract">
    <w:name w:val="E Extract"/>
    <w:basedOn w:val="BaseText"/>
    <w:rsid w:val="001211E8"/>
    <w:pPr>
      <w:spacing w:before="240" w:after="240" w:line="480" w:lineRule="exact"/>
      <w:ind w:left="720" w:right="720"/>
    </w:pPr>
  </w:style>
  <w:style w:type="character" w:customStyle="1" w:styleId="SbarTxSidebarTextChar">
    <w:name w:val="SbarTx Sidebar Text Char"/>
    <w:link w:val="SbarTxSidebarText"/>
    <w:rsid w:val="001211E8"/>
    <w:rPr>
      <w:sz w:val="24"/>
      <w:shd w:val="clear" w:color="auto" w:fill="E6E6E6"/>
    </w:rPr>
  </w:style>
  <w:style w:type="paragraph" w:customStyle="1" w:styleId="SbarTxSidebarText">
    <w:name w:val="SbarTx Sidebar Text"/>
    <w:basedOn w:val="BaseText"/>
    <w:link w:val="SbarTxSidebarTextChar"/>
    <w:rsid w:val="001211E8"/>
    <w:pPr>
      <w:shd w:val="clear" w:color="auto" w:fill="E6E6E6"/>
      <w:spacing w:line="560" w:lineRule="exact"/>
      <w:ind w:left="360" w:right="360"/>
    </w:pPr>
    <w:rPr>
      <w:rFonts w:asciiTheme="minorHAnsi" w:eastAsiaTheme="minorHAnsi" w:hAnsiTheme="minorHAnsi" w:cstheme="minorBidi"/>
      <w:szCs w:val="22"/>
    </w:rPr>
  </w:style>
  <w:style w:type="paragraph" w:customStyle="1" w:styleId="TxText">
    <w:name w:val="Tx Text"/>
    <w:link w:val="TxTextChar"/>
    <w:rsid w:val="001211E8"/>
    <w:pPr>
      <w:spacing w:after="0" w:line="560" w:lineRule="exact"/>
      <w:ind w:firstLine="720"/>
    </w:pPr>
    <w:rPr>
      <w:rFonts w:ascii="Times New Roman" w:eastAsia="Times New Roman" w:hAnsi="Times New Roman" w:cs="Times New Roman"/>
      <w:sz w:val="24"/>
      <w:szCs w:val="20"/>
    </w:rPr>
  </w:style>
  <w:style w:type="character" w:customStyle="1" w:styleId="TxTextChar">
    <w:name w:val="Tx Text Char"/>
    <w:link w:val="TxText"/>
    <w:rsid w:val="001211E8"/>
    <w:rPr>
      <w:rFonts w:ascii="Times New Roman" w:eastAsia="Times New Roman" w:hAnsi="Times New Roman" w:cs="Times New Roman"/>
      <w:sz w:val="24"/>
      <w:szCs w:val="20"/>
    </w:rPr>
  </w:style>
  <w:style w:type="character" w:styleId="CommentReference">
    <w:name w:val="annotation reference"/>
    <w:basedOn w:val="DefaultParagraphFont"/>
    <w:semiHidden/>
    <w:rsid w:val="001211E8"/>
    <w:rPr>
      <w:rFonts w:ascii="Helvetica" w:hAnsi="Helvetica"/>
      <w:b/>
      <w:sz w:val="28"/>
      <w:bdr w:val="none" w:sz="0" w:space="0" w:color="auto"/>
      <w:shd w:val="clear" w:color="auto" w:fill="FFFF00"/>
    </w:rPr>
  </w:style>
  <w:style w:type="paragraph" w:customStyle="1" w:styleId="CNChapterNumber">
    <w:name w:val="CN Chapter Number"/>
    <w:basedOn w:val="BaseHeading"/>
    <w:rsid w:val="001211E8"/>
    <w:pPr>
      <w:keepNext/>
      <w:keepLines/>
      <w:widowControl w:val="0"/>
      <w:spacing w:before="560"/>
    </w:pPr>
    <w:rPr>
      <w:b/>
      <w:sz w:val="32"/>
    </w:rPr>
  </w:style>
  <w:style w:type="character" w:customStyle="1" w:styleId="LetTxLetterTextChar">
    <w:name w:val="LetTx Letter Text Char"/>
    <w:link w:val="LetTxLetterText"/>
    <w:rsid w:val="001211E8"/>
    <w:rPr>
      <w:sz w:val="24"/>
    </w:rPr>
  </w:style>
  <w:style w:type="paragraph" w:customStyle="1" w:styleId="LetTxLetterText">
    <w:name w:val="LetTx Letter Text"/>
    <w:basedOn w:val="BaseText"/>
    <w:link w:val="LetTxLetterTextChar"/>
    <w:rsid w:val="001211E8"/>
    <w:pPr>
      <w:spacing w:before="280" w:line="560" w:lineRule="exact"/>
    </w:pPr>
    <w:rPr>
      <w:rFonts w:asciiTheme="minorHAnsi" w:eastAsiaTheme="minorHAnsi" w:hAnsiTheme="minorHAnsi" w:cstheme="minorBidi"/>
      <w:szCs w:val="22"/>
    </w:rPr>
  </w:style>
  <w:style w:type="paragraph" w:customStyle="1" w:styleId="CTChapterTitle">
    <w:name w:val="CT Chapter Title"/>
    <w:basedOn w:val="BaseHeading"/>
    <w:rsid w:val="001211E8"/>
    <w:pPr>
      <w:spacing w:before="280" w:after="280"/>
    </w:pPr>
    <w:rPr>
      <w:b/>
      <w:sz w:val="32"/>
    </w:rPr>
  </w:style>
  <w:style w:type="paragraph" w:customStyle="1" w:styleId="CAuChapterAuthor">
    <w:name w:val="CAu Chapter Author"/>
    <w:basedOn w:val="BaseText"/>
    <w:rsid w:val="001211E8"/>
    <w:pPr>
      <w:keepNext/>
      <w:keepLines/>
      <w:widowControl w:val="0"/>
      <w:spacing w:before="280" w:line="560" w:lineRule="exact"/>
      <w:contextualSpacing/>
    </w:pPr>
  </w:style>
  <w:style w:type="paragraph" w:customStyle="1" w:styleId="H1HeadingLevel1">
    <w:name w:val="H1 Heading Level 1"/>
    <w:basedOn w:val="BaseHeading"/>
    <w:next w:val="TxText"/>
    <w:rsid w:val="001211E8"/>
    <w:pPr>
      <w:keepNext/>
      <w:keepLines/>
      <w:widowControl w:val="0"/>
      <w:spacing w:before="360" w:after="280"/>
      <w:outlineLvl w:val="0"/>
    </w:pPr>
    <w:rPr>
      <w:b/>
      <w:sz w:val="32"/>
    </w:rPr>
  </w:style>
  <w:style w:type="paragraph" w:customStyle="1" w:styleId="H2HeadingLevel2">
    <w:name w:val="H2 Heading Level 2"/>
    <w:basedOn w:val="H1HeadingLevel1"/>
    <w:next w:val="TxText"/>
    <w:rsid w:val="001211E8"/>
    <w:pPr>
      <w:spacing w:before="280"/>
      <w:outlineLvl w:val="1"/>
    </w:pPr>
    <w:rPr>
      <w:sz w:val="28"/>
    </w:rPr>
  </w:style>
  <w:style w:type="paragraph" w:customStyle="1" w:styleId="H3HeadingLevel3">
    <w:name w:val="H3 Heading Level 3"/>
    <w:basedOn w:val="H2HeadingLevel2"/>
    <w:next w:val="TxText"/>
    <w:rsid w:val="001211E8"/>
    <w:pPr>
      <w:spacing w:after="0"/>
      <w:outlineLvl w:val="2"/>
    </w:pPr>
    <w:rPr>
      <w:sz w:val="24"/>
    </w:rPr>
  </w:style>
  <w:style w:type="paragraph" w:customStyle="1" w:styleId="H4HeadingLevel4">
    <w:name w:val="H4 Heading Level 4"/>
    <w:basedOn w:val="H3HeadingLevel3"/>
    <w:next w:val="TxText"/>
    <w:rsid w:val="001211E8"/>
    <w:pPr>
      <w:outlineLvl w:val="3"/>
    </w:pPr>
    <w:rPr>
      <w:b w:val="0"/>
    </w:rPr>
  </w:style>
  <w:style w:type="paragraph" w:customStyle="1" w:styleId="H5HeadingLevel5">
    <w:name w:val="H5 Heading Level 5"/>
    <w:basedOn w:val="H4HeadingLevel4"/>
    <w:next w:val="TxText"/>
    <w:rsid w:val="001211E8"/>
    <w:pPr>
      <w:spacing w:before="140"/>
      <w:outlineLvl w:val="4"/>
    </w:pPr>
  </w:style>
  <w:style w:type="paragraph" w:customStyle="1" w:styleId="UL-EUnnumberedListinExtract">
    <w:name w:val="UL-E Unnumbered List in Extract"/>
    <w:basedOn w:val="ULUnnumberedList"/>
    <w:qFormat/>
    <w:rsid w:val="001211E8"/>
    <w:pPr>
      <w:ind w:left="1080" w:right="720"/>
    </w:pPr>
  </w:style>
  <w:style w:type="paragraph" w:customStyle="1" w:styleId="ULUnnumberedList">
    <w:name w:val="UL Unnumbered List"/>
    <w:basedOn w:val="LLLetteredList"/>
    <w:qFormat/>
    <w:rsid w:val="001211E8"/>
    <w:pPr>
      <w:tabs>
        <w:tab w:val="clear" w:pos="480"/>
      </w:tabs>
    </w:pPr>
  </w:style>
  <w:style w:type="paragraph" w:customStyle="1" w:styleId="LLLetteredList">
    <w:name w:val="LL Lettered List"/>
    <w:basedOn w:val="NLNumberedList"/>
    <w:qFormat/>
    <w:rsid w:val="001211E8"/>
  </w:style>
  <w:style w:type="paragraph" w:customStyle="1" w:styleId="NLNumberedList">
    <w:name w:val="NL Numbered List"/>
    <w:basedOn w:val="BLBulletList"/>
    <w:qFormat/>
    <w:rsid w:val="001211E8"/>
    <w:pPr>
      <w:tabs>
        <w:tab w:val="clear" w:pos="240"/>
        <w:tab w:val="clear" w:pos="960"/>
        <w:tab w:val="left" w:pos="480"/>
      </w:tabs>
      <w:ind w:left="360" w:hanging="360"/>
    </w:pPr>
  </w:style>
  <w:style w:type="paragraph" w:customStyle="1" w:styleId="BLBulletList">
    <w:name w:val="BL Bullet List"/>
    <w:basedOn w:val="BaseText"/>
    <w:rsid w:val="001211E8"/>
    <w:pPr>
      <w:tabs>
        <w:tab w:val="left" w:pos="240"/>
        <w:tab w:val="left" w:pos="960"/>
      </w:tabs>
      <w:spacing w:line="560" w:lineRule="exact"/>
      <w:ind w:left="245" w:hanging="245"/>
    </w:pPr>
  </w:style>
  <w:style w:type="paragraph" w:customStyle="1" w:styleId="LH-EListHeadinExtract">
    <w:name w:val="LH-E List Head in Extract"/>
    <w:basedOn w:val="LHListHead"/>
    <w:qFormat/>
    <w:rsid w:val="001211E8"/>
    <w:pPr>
      <w:ind w:left="720" w:right="720"/>
    </w:pPr>
  </w:style>
  <w:style w:type="paragraph" w:customStyle="1" w:styleId="LHListHead">
    <w:name w:val="LH List Head"/>
    <w:basedOn w:val="BaseText"/>
    <w:rsid w:val="001211E8"/>
    <w:pPr>
      <w:keepNext/>
      <w:keepLines/>
      <w:spacing w:before="280" w:line="560" w:lineRule="exact"/>
    </w:pPr>
    <w:rPr>
      <w:b/>
    </w:rPr>
  </w:style>
  <w:style w:type="paragraph" w:customStyle="1" w:styleId="BL-EBulletListinExtract">
    <w:name w:val="BL-E Bullet List in Extract"/>
    <w:basedOn w:val="BLBulletList"/>
    <w:qFormat/>
    <w:rsid w:val="001211E8"/>
    <w:pPr>
      <w:ind w:left="965"/>
    </w:pPr>
  </w:style>
  <w:style w:type="paragraph" w:customStyle="1" w:styleId="SSLSubsublist">
    <w:name w:val="SSL Subsublist"/>
    <w:basedOn w:val="SLSublist"/>
    <w:qFormat/>
    <w:rsid w:val="001211E8"/>
    <w:pPr>
      <w:ind w:left="1685"/>
    </w:pPr>
  </w:style>
  <w:style w:type="paragraph" w:customStyle="1" w:styleId="SLSublist">
    <w:name w:val="SL Sublist"/>
    <w:basedOn w:val="BLBulletList"/>
    <w:rsid w:val="001211E8"/>
    <w:pPr>
      <w:tabs>
        <w:tab w:val="clear" w:pos="960"/>
      </w:tabs>
      <w:ind w:left="965"/>
    </w:pPr>
  </w:style>
  <w:style w:type="paragraph" w:customStyle="1" w:styleId="DLDescriptiveList">
    <w:name w:val="DL Descriptive List"/>
    <w:basedOn w:val="BaseText"/>
    <w:qFormat/>
    <w:rsid w:val="001211E8"/>
    <w:pPr>
      <w:widowControl w:val="0"/>
      <w:spacing w:line="560" w:lineRule="exact"/>
    </w:pPr>
  </w:style>
  <w:style w:type="character" w:customStyle="1" w:styleId="IntRInterviewer">
    <w:name w:val="IntR Interviewer"/>
    <w:qFormat/>
    <w:rsid w:val="001211E8"/>
    <w:rPr>
      <w:u w:val="dash"/>
    </w:rPr>
  </w:style>
  <w:style w:type="character" w:customStyle="1" w:styleId="IntEInterviewee">
    <w:name w:val="IntE Interviewee"/>
    <w:qFormat/>
    <w:rsid w:val="001211E8"/>
    <w:rPr>
      <w:u w:val="dotted"/>
    </w:rPr>
  </w:style>
  <w:style w:type="paragraph" w:customStyle="1" w:styleId="CAbsChapterAbstract">
    <w:name w:val="CAbs Chapter Abstract"/>
    <w:basedOn w:val="BaseText"/>
    <w:rsid w:val="001211E8"/>
    <w:pPr>
      <w:spacing w:before="360" w:after="360" w:line="560" w:lineRule="exact"/>
      <w:ind w:firstLine="720"/>
    </w:pPr>
    <w:rPr>
      <w:color w:val="0000FF"/>
    </w:rPr>
  </w:style>
  <w:style w:type="paragraph" w:customStyle="1" w:styleId="OL1OutlineListLevel1">
    <w:name w:val="OL1 Outline List Level 1"/>
    <w:basedOn w:val="BaseText"/>
    <w:rsid w:val="001211E8"/>
    <w:pPr>
      <w:tabs>
        <w:tab w:val="right" w:pos="547"/>
      </w:tabs>
      <w:spacing w:before="140" w:after="140" w:line="560" w:lineRule="exact"/>
      <w:ind w:left="720" w:hanging="720"/>
    </w:pPr>
  </w:style>
  <w:style w:type="character" w:customStyle="1" w:styleId="FgCOFigureCallOut">
    <w:name w:val="FgCO Figure Call Out"/>
    <w:rsid w:val="001211E8"/>
    <w:rPr>
      <w:rFonts w:ascii="Times New Roman" w:hAnsi="Times New Roman"/>
      <w:b/>
      <w:color w:val="auto"/>
      <w:sz w:val="24"/>
      <w:bdr w:val="none" w:sz="0" w:space="0" w:color="auto"/>
      <w:shd w:val="pct25" w:color="0000FF" w:fill="FFFFFF"/>
    </w:rPr>
  </w:style>
  <w:style w:type="paragraph" w:customStyle="1" w:styleId="TxNITextNoIndent">
    <w:name w:val="TxNI Text No Indent"/>
    <w:basedOn w:val="BaseText"/>
    <w:rsid w:val="001211E8"/>
    <w:pPr>
      <w:spacing w:before="140" w:line="560" w:lineRule="exact"/>
    </w:pPr>
  </w:style>
  <w:style w:type="character" w:customStyle="1" w:styleId="TCOTableCallOut">
    <w:name w:val="TCO Table Call Out"/>
    <w:rsid w:val="001211E8"/>
    <w:rPr>
      <w:rFonts w:ascii="Times New Roman" w:hAnsi="Times New Roman"/>
      <w:sz w:val="24"/>
      <w:bdr w:val="none" w:sz="0" w:space="0" w:color="auto"/>
      <w:shd w:val="pct30" w:color="FF6600" w:fill="F3F3F3"/>
    </w:rPr>
  </w:style>
  <w:style w:type="paragraph" w:customStyle="1" w:styleId="SBSpaceBreak">
    <w:name w:val="SB Space Break"/>
    <w:basedOn w:val="BaseText"/>
    <w:rsid w:val="001211E8"/>
    <w:pPr>
      <w:shd w:val="pct20" w:color="auto" w:fill="FFFFFF"/>
      <w:spacing w:line="560" w:lineRule="exact"/>
      <w:jc w:val="center"/>
    </w:pPr>
  </w:style>
  <w:style w:type="character" w:customStyle="1" w:styleId="BxCOBoxCallOut">
    <w:name w:val="BxCO Box Call Out"/>
    <w:rsid w:val="001211E8"/>
    <w:rPr>
      <w:rFonts w:ascii="Times New Roman" w:hAnsi="Times New Roman"/>
      <w:sz w:val="24"/>
      <w:bdr w:val="none" w:sz="0" w:space="0" w:color="auto"/>
      <w:shd w:val="pct20" w:color="FF00FF" w:fill="auto"/>
    </w:rPr>
  </w:style>
  <w:style w:type="paragraph" w:customStyle="1" w:styleId="NtCNotetoComp">
    <w:name w:val="NtC Note to Comp"/>
    <w:basedOn w:val="BaseText"/>
    <w:rsid w:val="001211E8"/>
    <w:pPr>
      <w:spacing w:before="360" w:after="360" w:line="360" w:lineRule="exact"/>
    </w:pPr>
    <w:rPr>
      <w:color w:val="FF0000"/>
      <w:sz w:val="28"/>
    </w:rPr>
  </w:style>
  <w:style w:type="paragraph" w:customStyle="1" w:styleId="NtENotetoEditor">
    <w:name w:val="NtE Note to Editor"/>
    <w:basedOn w:val="NtCNotetoComp"/>
    <w:rsid w:val="001211E8"/>
    <w:rPr>
      <w:color w:val="008000"/>
    </w:rPr>
  </w:style>
  <w:style w:type="paragraph" w:customStyle="1" w:styleId="BNBoxNumber">
    <w:name w:val="BN Box Number"/>
    <w:basedOn w:val="BaseText"/>
    <w:rsid w:val="001211E8"/>
    <w:pPr>
      <w:spacing w:before="280" w:line="560" w:lineRule="exact"/>
    </w:pPr>
    <w:rPr>
      <w:b/>
    </w:rPr>
  </w:style>
  <w:style w:type="paragraph" w:customStyle="1" w:styleId="BTBoxTitle">
    <w:name w:val="BT Box Title"/>
    <w:basedOn w:val="BNBoxNumber"/>
    <w:rsid w:val="001211E8"/>
    <w:pPr>
      <w:spacing w:before="0" w:after="280"/>
    </w:pPr>
    <w:rPr>
      <w:b w:val="0"/>
    </w:rPr>
  </w:style>
  <w:style w:type="paragraph" w:customStyle="1" w:styleId="TStbHTableStubHead">
    <w:name w:val="TStbH Table Stub Head"/>
    <w:basedOn w:val="BaseText"/>
    <w:rsid w:val="001211E8"/>
    <w:pPr>
      <w:spacing w:line="360" w:lineRule="exact"/>
    </w:pPr>
    <w:rPr>
      <w:b/>
    </w:rPr>
  </w:style>
  <w:style w:type="paragraph" w:customStyle="1" w:styleId="TBTableBody">
    <w:name w:val="TB Table Body"/>
    <w:basedOn w:val="BaseText"/>
    <w:rsid w:val="001211E8"/>
    <w:pPr>
      <w:spacing w:line="360" w:lineRule="exact"/>
    </w:pPr>
  </w:style>
  <w:style w:type="paragraph" w:customStyle="1" w:styleId="TCHTableColumnHead">
    <w:name w:val="TCH Table Column Head"/>
    <w:basedOn w:val="TTTableTitle"/>
    <w:rsid w:val="001211E8"/>
    <w:rPr>
      <w:b/>
    </w:rPr>
  </w:style>
  <w:style w:type="paragraph" w:customStyle="1" w:styleId="TTTableTitle">
    <w:name w:val="TT Table Title"/>
    <w:basedOn w:val="BaseText"/>
    <w:rsid w:val="001211E8"/>
    <w:pPr>
      <w:spacing w:line="360" w:lineRule="exact"/>
    </w:pPr>
  </w:style>
  <w:style w:type="paragraph" w:customStyle="1" w:styleId="GLDefGlossaryDefinition">
    <w:name w:val="GLDef Glossary Definition"/>
    <w:basedOn w:val="BaseText"/>
    <w:rsid w:val="001211E8"/>
    <w:pPr>
      <w:spacing w:line="560" w:lineRule="exact"/>
    </w:pPr>
  </w:style>
  <w:style w:type="paragraph" w:customStyle="1" w:styleId="OL2OutlineListLevel2">
    <w:name w:val="OL2 Outline List Level 2"/>
    <w:basedOn w:val="OL1OutlineListLevel1"/>
    <w:rsid w:val="001211E8"/>
    <w:pPr>
      <w:tabs>
        <w:tab w:val="clear" w:pos="547"/>
        <w:tab w:val="right" w:pos="1267"/>
      </w:tabs>
      <w:spacing w:before="0"/>
      <w:ind w:left="1440"/>
    </w:pPr>
  </w:style>
  <w:style w:type="paragraph" w:customStyle="1" w:styleId="OL3OutlineListLevel3">
    <w:name w:val="OL3 Outline List Level 3"/>
    <w:basedOn w:val="OL2OutlineListLevel2"/>
    <w:rsid w:val="001211E8"/>
    <w:pPr>
      <w:tabs>
        <w:tab w:val="right" w:pos="1872"/>
      </w:tabs>
      <w:ind w:left="2160"/>
    </w:pPr>
  </w:style>
  <w:style w:type="paragraph" w:customStyle="1" w:styleId="OL4OutlineListLevel4">
    <w:name w:val="OL4 Outline List Level 4"/>
    <w:basedOn w:val="OL3OutlineListLevel3"/>
    <w:rsid w:val="001211E8"/>
    <w:pPr>
      <w:tabs>
        <w:tab w:val="right" w:pos="2592"/>
      </w:tabs>
      <w:ind w:left="2880"/>
    </w:pPr>
  </w:style>
  <w:style w:type="paragraph" w:customStyle="1" w:styleId="SpExSpecialExtract">
    <w:name w:val="SpEx Special Extract"/>
    <w:basedOn w:val="EExtract"/>
    <w:rsid w:val="001211E8"/>
    <w:pPr>
      <w:spacing w:before="360" w:after="360" w:line="400" w:lineRule="exact"/>
      <w:contextualSpacing/>
    </w:pPr>
    <w:rPr>
      <w:color w:val="00B050"/>
    </w:rPr>
  </w:style>
  <w:style w:type="character" w:customStyle="1" w:styleId="FgMenFigureMention">
    <w:name w:val="FgMen Figure Mention"/>
    <w:rsid w:val="001211E8"/>
    <w:rPr>
      <w:color w:val="0000FF"/>
    </w:rPr>
  </w:style>
  <w:style w:type="paragraph" w:customStyle="1" w:styleId="CAuAfChapterAuthorAffiliation">
    <w:name w:val="CAuAf Chapter Author Affiliation"/>
    <w:basedOn w:val="CAuChapterAuthor"/>
    <w:rsid w:val="001211E8"/>
    <w:pPr>
      <w:spacing w:before="0" w:after="280"/>
    </w:pPr>
    <w:rPr>
      <w:b/>
    </w:rPr>
  </w:style>
  <w:style w:type="paragraph" w:customStyle="1" w:styleId="DEDisplayEquation">
    <w:name w:val="DE Display Equation"/>
    <w:basedOn w:val="BaseText"/>
    <w:rsid w:val="001211E8"/>
    <w:pPr>
      <w:tabs>
        <w:tab w:val="right" w:pos="8640"/>
      </w:tabs>
      <w:spacing w:before="360" w:after="360" w:line="560" w:lineRule="atLeast"/>
      <w:ind w:left="720" w:hanging="720"/>
    </w:pPr>
  </w:style>
  <w:style w:type="paragraph" w:customStyle="1" w:styleId="H6HeadingLevel6">
    <w:name w:val="H6 Heading Level 6"/>
    <w:basedOn w:val="H5HeadingLevel5"/>
    <w:rsid w:val="001211E8"/>
    <w:pPr>
      <w:outlineLvl w:val="5"/>
    </w:pPr>
    <w:rPr>
      <w:sz w:val="22"/>
    </w:rPr>
  </w:style>
  <w:style w:type="paragraph" w:customStyle="1" w:styleId="TIHTableInternalHead">
    <w:name w:val="TIH Table Internal Head"/>
    <w:basedOn w:val="TTTableTitle"/>
    <w:rsid w:val="001211E8"/>
    <w:pPr>
      <w:spacing w:before="280"/>
    </w:pPr>
  </w:style>
  <w:style w:type="paragraph" w:styleId="TOC8">
    <w:name w:val="toc 8"/>
    <w:basedOn w:val="Normal"/>
    <w:next w:val="Normal"/>
    <w:autoRedefine/>
    <w:semiHidden/>
    <w:rsid w:val="001211E8"/>
    <w:pPr>
      <w:ind w:left="1400"/>
    </w:pPr>
  </w:style>
  <w:style w:type="character" w:customStyle="1" w:styleId="DENDisplayEquationNumber">
    <w:name w:val="DEN Display Equation Number"/>
    <w:rsid w:val="001211E8"/>
    <w:rPr>
      <w:bdr w:val="none" w:sz="0" w:space="0" w:color="auto"/>
      <w:shd w:val="pct15" w:color="auto" w:fill="FFFFFF"/>
    </w:rPr>
  </w:style>
  <w:style w:type="paragraph" w:customStyle="1" w:styleId="TFNTableFootnote">
    <w:name w:val="TFN Table Footnote"/>
    <w:basedOn w:val="TBTableBody"/>
    <w:rsid w:val="001211E8"/>
    <w:pPr>
      <w:spacing w:before="280" w:after="280"/>
    </w:pPr>
  </w:style>
  <w:style w:type="character" w:customStyle="1" w:styleId="LetDateLetterDateChar">
    <w:name w:val="LetDate Letter Date Char"/>
    <w:basedOn w:val="LetTxLetterTextChar"/>
    <w:link w:val="LetDateLetterDate"/>
    <w:rsid w:val="001211E8"/>
    <w:rPr>
      <w:sz w:val="24"/>
    </w:rPr>
  </w:style>
  <w:style w:type="paragraph" w:customStyle="1" w:styleId="LetDateLetterDate">
    <w:name w:val="LetDate Letter Date"/>
    <w:basedOn w:val="LetTxLetterText"/>
    <w:link w:val="LetDateLetterDateChar"/>
    <w:rsid w:val="001211E8"/>
  </w:style>
  <w:style w:type="paragraph" w:customStyle="1" w:styleId="CONChapterOpeningNote">
    <w:name w:val="CON Chapter Opening Note"/>
    <w:basedOn w:val="BaseText"/>
    <w:rsid w:val="001211E8"/>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1211E8"/>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1211E8"/>
    <w:pPr>
      <w:spacing w:line="560" w:lineRule="exact"/>
      <w:ind w:firstLine="720"/>
    </w:pPr>
    <w:rPr>
      <w:color w:val="000080"/>
      <w:sz w:val="24"/>
    </w:rPr>
  </w:style>
  <w:style w:type="paragraph" w:customStyle="1" w:styleId="IntAInterviewAnswer">
    <w:name w:val="IntA Interview Answer"/>
    <w:basedOn w:val="BaseText"/>
    <w:autoRedefine/>
    <w:rsid w:val="001211E8"/>
    <w:pPr>
      <w:spacing w:line="560" w:lineRule="exact"/>
      <w:ind w:firstLine="720"/>
    </w:pPr>
    <w:rPr>
      <w:color w:val="008000"/>
      <w:szCs w:val="24"/>
    </w:rPr>
  </w:style>
  <w:style w:type="paragraph" w:customStyle="1" w:styleId="DE-EDisplayEquationinExtract">
    <w:name w:val="DE-E Display Equation in Extract"/>
    <w:basedOn w:val="DEDisplayEquation"/>
    <w:rsid w:val="001211E8"/>
    <w:pPr>
      <w:spacing w:before="0" w:after="0"/>
      <w:ind w:firstLine="0"/>
    </w:pPr>
  </w:style>
  <w:style w:type="paragraph" w:customStyle="1" w:styleId="PNPartNumber">
    <w:name w:val="PN Part Number"/>
    <w:basedOn w:val="BaseHeading"/>
    <w:next w:val="PTPartTitle"/>
    <w:rsid w:val="001211E8"/>
    <w:pPr>
      <w:keepNext/>
      <w:keepLines/>
      <w:spacing w:before="560"/>
      <w:jc w:val="center"/>
    </w:pPr>
    <w:rPr>
      <w:b/>
      <w:sz w:val="28"/>
    </w:rPr>
  </w:style>
  <w:style w:type="paragraph" w:customStyle="1" w:styleId="PTPartTitle">
    <w:name w:val="PT Part Title"/>
    <w:basedOn w:val="PNPartNumber"/>
    <w:rsid w:val="001211E8"/>
    <w:pPr>
      <w:spacing w:before="1200"/>
    </w:pPr>
  </w:style>
  <w:style w:type="paragraph" w:customStyle="1" w:styleId="PSTPartSubtitle">
    <w:name w:val="PST Part Subtitle"/>
    <w:basedOn w:val="PTPartTitle"/>
    <w:rsid w:val="001211E8"/>
    <w:pPr>
      <w:keepNext w:val="0"/>
      <w:spacing w:before="360"/>
    </w:pPr>
    <w:rPr>
      <w:b w:val="0"/>
    </w:rPr>
  </w:style>
  <w:style w:type="paragraph" w:customStyle="1" w:styleId="EpEpigraph">
    <w:name w:val="Ep Epigraph"/>
    <w:basedOn w:val="BaseText"/>
    <w:rsid w:val="001211E8"/>
    <w:pPr>
      <w:spacing w:before="280" w:line="560" w:lineRule="exact"/>
      <w:ind w:left="720" w:right="720"/>
    </w:pPr>
  </w:style>
  <w:style w:type="paragraph" w:customStyle="1" w:styleId="EpSEpigraphSource">
    <w:name w:val="EpS Epigraph Source"/>
    <w:basedOn w:val="EpEpigraph"/>
    <w:rsid w:val="001211E8"/>
    <w:pPr>
      <w:spacing w:before="140" w:after="280"/>
      <w:ind w:right="0"/>
    </w:pPr>
  </w:style>
  <w:style w:type="paragraph" w:customStyle="1" w:styleId="PITxPartIntroductionText">
    <w:name w:val="PITx Part Introduction Text"/>
    <w:basedOn w:val="BaseText"/>
    <w:rsid w:val="001211E8"/>
    <w:pPr>
      <w:spacing w:before="280" w:after="280" w:line="560" w:lineRule="exact"/>
      <w:ind w:firstLine="720"/>
      <w:contextualSpacing/>
    </w:pPr>
  </w:style>
  <w:style w:type="paragraph" w:customStyle="1" w:styleId="SpH1SpecialHeading1">
    <w:name w:val="SpH1 Special Heading 1"/>
    <w:basedOn w:val="SpTxSpecialText"/>
    <w:rsid w:val="001211E8"/>
    <w:pPr>
      <w:spacing w:before="280" w:after="280"/>
      <w:ind w:firstLine="0"/>
    </w:pPr>
    <w:rPr>
      <w:b/>
      <w:sz w:val="36"/>
    </w:rPr>
  </w:style>
  <w:style w:type="paragraph" w:customStyle="1" w:styleId="SpTxSpecialText">
    <w:name w:val="SpTx Special Text"/>
    <w:basedOn w:val="BaseText"/>
    <w:rsid w:val="001211E8"/>
    <w:pPr>
      <w:spacing w:line="560" w:lineRule="exact"/>
      <w:ind w:firstLine="720"/>
    </w:pPr>
    <w:rPr>
      <w:color w:val="00B050"/>
    </w:rPr>
  </w:style>
  <w:style w:type="paragraph" w:styleId="TableofAuthorities">
    <w:name w:val="table of authorities"/>
    <w:basedOn w:val="Normal"/>
    <w:next w:val="Normal"/>
    <w:semiHidden/>
    <w:rsid w:val="001211E8"/>
    <w:pPr>
      <w:ind w:left="200" w:hanging="200"/>
    </w:pPr>
  </w:style>
  <w:style w:type="paragraph" w:styleId="TableofFigures">
    <w:name w:val="table of figures"/>
    <w:basedOn w:val="Normal"/>
    <w:next w:val="Normal"/>
    <w:semiHidden/>
    <w:rsid w:val="001211E8"/>
    <w:pPr>
      <w:ind w:left="400" w:hanging="400"/>
    </w:pPr>
  </w:style>
  <w:style w:type="paragraph" w:customStyle="1" w:styleId="GLTrmGlossaryDefinitionTerm">
    <w:name w:val="GLTrm Glossary Definition Term"/>
    <w:basedOn w:val="GLDefGlossaryDefinition"/>
    <w:rsid w:val="001211E8"/>
    <w:pPr>
      <w:spacing w:before="280"/>
    </w:pPr>
    <w:rPr>
      <w:b/>
    </w:rPr>
  </w:style>
  <w:style w:type="character" w:customStyle="1" w:styleId="TMenTableMention">
    <w:name w:val="TMen Table Mention"/>
    <w:rsid w:val="001211E8"/>
    <w:rPr>
      <w:color w:val="FF6600"/>
    </w:rPr>
  </w:style>
  <w:style w:type="paragraph" w:customStyle="1" w:styleId="ChrChronology">
    <w:name w:val="Chr Chronology"/>
    <w:basedOn w:val="BaseText"/>
    <w:rsid w:val="001211E8"/>
    <w:pPr>
      <w:tabs>
        <w:tab w:val="left" w:pos="1728"/>
      </w:tabs>
      <w:spacing w:before="140" w:line="560" w:lineRule="exact"/>
      <w:ind w:left="1728" w:hanging="1728"/>
    </w:pPr>
  </w:style>
  <w:style w:type="paragraph" w:customStyle="1" w:styleId="VSVerseSource">
    <w:name w:val="VS Verse Source"/>
    <w:basedOn w:val="BaseText"/>
    <w:rsid w:val="001211E8"/>
    <w:pPr>
      <w:spacing w:before="140" w:after="280" w:line="560" w:lineRule="exact"/>
    </w:pPr>
  </w:style>
  <w:style w:type="character" w:customStyle="1" w:styleId="SbarMenSidebarMention">
    <w:name w:val="SbarMen Sidebar Mention"/>
    <w:rsid w:val="001211E8"/>
    <w:rPr>
      <w:color w:val="008000"/>
    </w:rPr>
  </w:style>
  <w:style w:type="paragraph" w:customStyle="1" w:styleId="PriDocBegPrimaryDocumentBegin">
    <w:name w:val="PriDocBeg Primary Document Begin"/>
    <w:basedOn w:val="BaseText"/>
    <w:rsid w:val="001211E8"/>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1211E8"/>
  </w:style>
  <w:style w:type="paragraph" w:customStyle="1" w:styleId="TxCTextContinuation">
    <w:name w:val="TxC Text Continuation"/>
    <w:basedOn w:val="BaseText"/>
    <w:rsid w:val="001211E8"/>
    <w:pPr>
      <w:spacing w:line="560" w:lineRule="exact"/>
    </w:pPr>
  </w:style>
  <w:style w:type="paragraph" w:customStyle="1" w:styleId="VHVerseHeading">
    <w:name w:val="VH Verse Heading"/>
    <w:basedOn w:val="BaseText"/>
    <w:next w:val="VVerse"/>
    <w:rsid w:val="001211E8"/>
    <w:pPr>
      <w:keepNext/>
      <w:keepLines/>
      <w:spacing w:before="280" w:line="560" w:lineRule="exact"/>
    </w:pPr>
    <w:rPr>
      <w:b/>
    </w:rPr>
  </w:style>
  <w:style w:type="paragraph" w:customStyle="1" w:styleId="VVerse">
    <w:name w:val="V Verse"/>
    <w:basedOn w:val="BaseText"/>
    <w:rsid w:val="001211E8"/>
    <w:pPr>
      <w:tabs>
        <w:tab w:val="left" w:pos="2880"/>
      </w:tabs>
      <w:spacing w:before="280" w:after="280" w:line="560" w:lineRule="exact"/>
      <w:ind w:left="245" w:hanging="245"/>
      <w:contextualSpacing/>
    </w:pPr>
  </w:style>
  <w:style w:type="character" w:customStyle="1" w:styleId="BxMenBoxMention">
    <w:name w:val="BxMen Box Mention"/>
    <w:rsid w:val="001211E8"/>
    <w:rPr>
      <w:color w:val="FF00FF"/>
    </w:rPr>
  </w:style>
  <w:style w:type="character" w:customStyle="1" w:styleId="SbarCOSidebarCallOut">
    <w:name w:val="SbarCO Sidebar Call Out"/>
    <w:rsid w:val="001211E8"/>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1211E8"/>
    <w:pPr>
      <w:tabs>
        <w:tab w:val="left" w:pos="1440"/>
        <w:tab w:val="left" w:pos="1800"/>
        <w:tab w:val="left" w:pos="2160"/>
      </w:tabs>
      <w:ind w:left="1080" w:right="720"/>
    </w:pPr>
  </w:style>
  <w:style w:type="paragraph" w:customStyle="1" w:styleId="LetAuLetterAuthor">
    <w:name w:val="LetAu Letter Author"/>
    <w:basedOn w:val="LetTxLetterText"/>
    <w:rsid w:val="001211E8"/>
    <w:pPr>
      <w:spacing w:after="280"/>
    </w:pPr>
  </w:style>
  <w:style w:type="paragraph" w:customStyle="1" w:styleId="LetAuAddLetterAuthorAddress">
    <w:name w:val="LetAuAdd Letter Author Address"/>
    <w:basedOn w:val="LetTxLetterText"/>
    <w:rsid w:val="001211E8"/>
    <w:pPr>
      <w:spacing w:after="280"/>
      <w:contextualSpacing/>
    </w:pPr>
  </w:style>
  <w:style w:type="paragraph" w:customStyle="1" w:styleId="LetAddLetterAddress">
    <w:name w:val="LetAdd Letter Address"/>
    <w:basedOn w:val="LetTxLetterText"/>
    <w:rsid w:val="001211E8"/>
    <w:pPr>
      <w:spacing w:after="280"/>
      <w:contextualSpacing/>
    </w:pPr>
  </w:style>
  <w:style w:type="paragraph" w:customStyle="1" w:styleId="Let-ELetterinExtract">
    <w:name w:val="Let-E Letter in Extract"/>
    <w:basedOn w:val="LetTxLetterText"/>
    <w:rsid w:val="001211E8"/>
    <w:pPr>
      <w:ind w:left="720" w:right="720"/>
    </w:pPr>
  </w:style>
  <w:style w:type="paragraph" w:customStyle="1" w:styleId="LetDate-ELetterDateinExtract">
    <w:name w:val="LetDate-E Letter Date in Extract"/>
    <w:basedOn w:val="Let-ELetterinExtract"/>
    <w:rsid w:val="001211E8"/>
  </w:style>
  <w:style w:type="paragraph" w:customStyle="1" w:styleId="LetAdd-ELetterAddressinExtract">
    <w:name w:val="LetAdd-E Letter Address in Extract"/>
    <w:basedOn w:val="LetAddLetterAddress"/>
    <w:rsid w:val="001211E8"/>
    <w:pPr>
      <w:spacing w:before="0" w:after="0"/>
      <w:ind w:left="720" w:right="720"/>
      <w:contextualSpacing w:val="0"/>
    </w:pPr>
  </w:style>
  <w:style w:type="paragraph" w:customStyle="1" w:styleId="LetAu-ELetterAuthorinExtract">
    <w:name w:val="LetAu-E Letter Author in Extract"/>
    <w:basedOn w:val="LetAuLetterAuthor"/>
    <w:rsid w:val="001211E8"/>
    <w:pPr>
      <w:spacing w:before="0"/>
      <w:ind w:left="720" w:right="720"/>
    </w:pPr>
  </w:style>
  <w:style w:type="paragraph" w:customStyle="1" w:styleId="LetAuAdd-ELetterAuthorAddressinExtract">
    <w:name w:val="LetAuAdd-E Letter Author Address in Extract"/>
    <w:basedOn w:val="LetAuAddLetterAuthorAddress"/>
    <w:rsid w:val="001211E8"/>
    <w:pPr>
      <w:spacing w:before="0"/>
      <w:ind w:left="720" w:right="720"/>
    </w:pPr>
  </w:style>
  <w:style w:type="paragraph" w:styleId="BalloonText">
    <w:name w:val="Balloon Text"/>
    <w:basedOn w:val="Normal"/>
    <w:link w:val="BalloonTextChar"/>
    <w:semiHidden/>
    <w:rsid w:val="001211E8"/>
    <w:rPr>
      <w:rFonts w:ascii="Tahoma" w:hAnsi="Tahoma" w:cs="Tahoma"/>
      <w:sz w:val="16"/>
      <w:szCs w:val="16"/>
    </w:rPr>
  </w:style>
  <w:style w:type="character" w:customStyle="1" w:styleId="BalloonTextChar">
    <w:name w:val="Balloon Text Char"/>
    <w:basedOn w:val="DefaultParagraphFont"/>
    <w:link w:val="BalloonText"/>
    <w:semiHidden/>
    <w:rsid w:val="001211E8"/>
    <w:rPr>
      <w:rFonts w:ascii="Tahoma" w:eastAsia="Times New Roman" w:hAnsi="Tahoma" w:cs="Tahoma"/>
      <w:sz w:val="16"/>
      <w:szCs w:val="16"/>
    </w:rPr>
  </w:style>
  <w:style w:type="paragraph" w:customStyle="1" w:styleId="CSTChapterSubtitle">
    <w:name w:val="CST Chapter Subtitle"/>
    <w:basedOn w:val="BaseHeading"/>
    <w:autoRedefine/>
    <w:rsid w:val="001211E8"/>
    <w:rPr>
      <w:sz w:val="28"/>
    </w:rPr>
  </w:style>
  <w:style w:type="paragraph" w:customStyle="1" w:styleId="PITPartIntroductionTitle">
    <w:name w:val="PIT Part Introduction Title"/>
    <w:basedOn w:val="PSTPartSubtitle"/>
    <w:qFormat/>
    <w:rsid w:val="001211E8"/>
    <w:pPr>
      <w:keepNext/>
      <w:spacing w:before="280"/>
    </w:pPr>
  </w:style>
  <w:style w:type="paragraph" w:customStyle="1" w:styleId="NNotation">
    <w:name w:val="N Notation"/>
    <w:basedOn w:val="BaseText"/>
    <w:qFormat/>
    <w:rsid w:val="001211E8"/>
    <w:pPr>
      <w:tabs>
        <w:tab w:val="left" w:pos="480"/>
      </w:tabs>
      <w:spacing w:line="560" w:lineRule="exact"/>
    </w:pPr>
  </w:style>
  <w:style w:type="character" w:customStyle="1" w:styleId="CommentSubjectChar">
    <w:name w:val="Comment Subject Char"/>
    <w:rsid w:val="001211E8"/>
    <w:rPr>
      <w:sz w:val="24"/>
      <w:lang w:val="en-US" w:eastAsia="en-US" w:bidi="ar-SA"/>
    </w:rPr>
  </w:style>
  <w:style w:type="paragraph" w:styleId="Revision">
    <w:name w:val="Revision"/>
    <w:hidden/>
    <w:uiPriority w:val="99"/>
    <w:semiHidden/>
    <w:rsid w:val="001211E8"/>
    <w:pPr>
      <w:spacing w:after="0" w:line="240" w:lineRule="auto"/>
    </w:pPr>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1211E8"/>
    <w:pPr>
      <w:tabs>
        <w:tab w:val="left" w:pos="4320"/>
      </w:tabs>
      <w:ind w:left="1440" w:right="720"/>
    </w:pPr>
  </w:style>
  <w:style w:type="paragraph" w:customStyle="1" w:styleId="VEVerseinExtract">
    <w:name w:val="VE Verse in Extract"/>
    <w:basedOn w:val="VVerse"/>
    <w:qFormat/>
    <w:rsid w:val="001211E8"/>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1211E8"/>
    <w:pPr>
      <w:spacing w:before="0"/>
      <w:ind w:left="720" w:right="720"/>
    </w:pPr>
  </w:style>
  <w:style w:type="paragraph" w:customStyle="1" w:styleId="AuQAuthorQuery">
    <w:name w:val="AuQ Author Query"/>
    <w:basedOn w:val="NoteENotetoEditor"/>
    <w:qFormat/>
    <w:rsid w:val="001211E8"/>
    <w:rPr>
      <w:color w:val="0070C0"/>
    </w:rPr>
  </w:style>
  <w:style w:type="paragraph" w:customStyle="1" w:styleId="AppBegAppendixBegin">
    <w:name w:val="AppBeg Appendix Begin"/>
    <w:basedOn w:val="PriDocBegPrimaryDocumentBegin"/>
    <w:qFormat/>
    <w:rsid w:val="001211E8"/>
  </w:style>
  <w:style w:type="paragraph" w:customStyle="1" w:styleId="AppEndAppendixEnd">
    <w:name w:val="AppEnd Appendix End"/>
    <w:basedOn w:val="PriDocEndPrimaryDocumentEnd"/>
    <w:qFormat/>
    <w:rsid w:val="001211E8"/>
  </w:style>
  <w:style w:type="paragraph" w:customStyle="1" w:styleId="BoxBegBoxBegin">
    <w:name w:val="BoxBeg Box Begin"/>
    <w:basedOn w:val="PriDocBegPrimaryDocumentBegin"/>
    <w:qFormat/>
    <w:rsid w:val="001211E8"/>
  </w:style>
  <w:style w:type="paragraph" w:customStyle="1" w:styleId="BoxEndBoxEnd">
    <w:name w:val="BoxEnd Box End"/>
    <w:basedOn w:val="PriDocEndPrimaryDocumentEnd"/>
    <w:qFormat/>
    <w:rsid w:val="001211E8"/>
  </w:style>
  <w:style w:type="paragraph" w:customStyle="1" w:styleId="ExrBegExerciseBegin">
    <w:name w:val="ExrBeg Exercise Begin"/>
    <w:basedOn w:val="PriDocBegPrimaryDocumentBegin"/>
    <w:qFormat/>
    <w:rsid w:val="001211E8"/>
  </w:style>
  <w:style w:type="paragraph" w:customStyle="1" w:styleId="ExrEndExerciseEnd">
    <w:name w:val="ExrEnd Exercise End"/>
    <w:basedOn w:val="PriDocEndPrimaryDocumentEnd"/>
    <w:qFormat/>
    <w:rsid w:val="001211E8"/>
  </w:style>
  <w:style w:type="paragraph" w:customStyle="1" w:styleId="NotesBegNotesBegin">
    <w:name w:val="NotesBeg Notes Begin"/>
    <w:basedOn w:val="PriDocBegPrimaryDocumentBegin"/>
    <w:qFormat/>
    <w:rsid w:val="001211E8"/>
  </w:style>
  <w:style w:type="paragraph" w:customStyle="1" w:styleId="NotesEndNotesEnd">
    <w:name w:val="NotesEnd Notes End"/>
    <w:basedOn w:val="PriDocEndPrimaryDocumentEnd"/>
    <w:qFormat/>
    <w:rsid w:val="001211E8"/>
  </w:style>
  <w:style w:type="paragraph" w:customStyle="1" w:styleId="TSTableSource">
    <w:name w:val="TS Table Source"/>
    <w:basedOn w:val="TFNTableFootnote"/>
    <w:rsid w:val="001211E8"/>
    <w:pPr>
      <w:spacing w:before="0" w:after="560"/>
    </w:pPr>
  </w:style>
  <w:style w:type="paragraph" w:customStyle="1" w:styleId="TNTableNumber">
    <w:name w:val="TN Table Number"/>
    <w:basedOn w:val="TTTableTitle"/>
    <w:rsid w:val="001211E8"/>
    <w:pPr>
      <w:spacing w:before="560"/>
    </w:pPr>
    <w:rPr>
      <w:b/>
    </w:rPr>
  </w:style>
  <w:style w:type="paragraph" w:customStyle="1" w:styleId="ITCHIn-textTableColumnHead">
    <w:name w:val="ITCH In-text Table Column Head"/>
    <w:basedOn w:val="TCHTableColumnHead"/>
    <w:rsid w:val="001211E8"/>
  </w:style>
  <w:style w:type="paragraph" w:customStyle="1" w:styleId="ITBIn-textTableBody">
    <w:name w:val="ITB In-text Table Body"/>
    <w:basedOn w:val="TBTableBody"/>
    <w:rsid w:val="001211E8"/>
  </w:style>
  <w:style w:type="paragraph" w:customStyle="1" w:styleId="RefTxReferenceText">
    <w:name w:val="RefTx Reference Text"/>
    <w:basedOn w:val="BaseText"/>
    <w:rsid w:val="001211E8"/>
    <w:pPr>
      <w:spacing w:after="140" w:line="560" w:lineRule="exact"/>
      <w:ind w:left="720" w:hanging="720"/>
    </w:pPr>
  </w:style>
  <w:style w:type="paragraph" w:customStyle="1" w:styleId="DL-EDescriptiveListinExtract">
    <w:name w:val="DL-E Descriptive List in Extract"/>
    <w:basedOn w:val="DLDescriptiveList"/>
    <w:rsid w:val="001211E8"/>
    <w:pPr>
      <w:tabs>
        <w:tab w:val="left" w:pos="480"/>
      </w:tabs>
    </w:pPr>
  </w:style>
  <w:style w:type="paragraph" w:customStyle="1" w:styleId="N-ENotationinExtract">
    <w:name w:val="N-E Notation in Extract"/>
    <w:basedOn w:val="NNotation"/>
    <w:rsid w:val="001211E8"/>
  </w:style>
  <w:style w:type="paragraph" w:customStyle="1" w:styleId="Dis-EDisplayinExtract">
    <w:name w:val="Dis-E Display in Extract"/>
    <w:basedOn w:val="DDisplay"/>
    <w:rsid w:val="001211E8"/>
    <w:pPr>
      <w:ind w:left="720" w:right="720"/>
    </w:pPr>
  </w:style>
  <w:style w:type="paragraph" w:customStyle="1" w:styleId="DDisplay">
    <w:name w:val="D Display"/>
    <w:basedOn w:val="BaseText"/>
    <w:rsid w:val="001211E8"/>
    <w:pPr>
      <w:spacing w:before="280" w:after="280" w:line="560" w:lineRule="exact"/>
    </w:pPr>
  </w:style>
  <w:style w:type="paragraph" w:customStyle="1" w:styleId="PProgram">
    <w:name w:val="P Program"/>
    <w:basedOn w:val="BaseText"/>
    <w:rsid w:val="001211E8"/>
    <w:pPr>
      <w:spacing w:line="560" w:lineRule="exact"/>
    </w:pPr>
    <w:rPr>
      <w:rFonts w:ascii="Courier" w:hAnsi="Courier"/>
      <w:sz w:val="22"/>
    </w:rPr>
  </w:style>
  <w:style w:type="paragraph" w:customStyle="1" w:styleId="P-EPrograminExtract">
    <w:name w:val="P-E Program in Extract"/>
    <w:basedOn w:val="PProgram"/>
    <w:rsid w:val="001211E8"/>
    <w:pPr>
      <w:spacing w:before="280" w:after="280"/>
      <w:ind w:left="720" w:right="720"/>
    </w:pPr>
  </w:style>
  <w:style w:type="paragraph" w:customStyle="1" w:styleId="NTrDNumberedTreeDisplay">
    <w:name w:val="NTrD Numbered Tree Display"/>
    <w:basedOn w:val="BaseText"/>
    <w:rsid w:val="001211E8"/>
    <w:pPr>
      <w:spacing w:before="280" w:after="280" w:line="560" w:lineRule="exact"/>
    </w:pPr>
  </w:style>
  <w:style w:type="paragraph" w:customStyle="1" w:styleId="NTrD-ENumberedTreeDisplayinExtract">
    <w:name w:val="NTrD-E Numbered Tree Display in Extract"/>
    <w:basedOn w:val="NTrDNumberedTreeDisplay"/>
    <w:rsid w:val="001211E8"/>
    <w:pPr>
      <w:ind w:left="720" w:right="720"/>
    </w:pPr>
  </w:style>
  <w:style w:type="paragraph" w:customStyle="1" w:styleId="IEIndexMainEntry">
    <w:name w:val="IE Index Main Entry"/>
    <w:basedOn w:val="BaseText"/>
    <w:rsid w:val="001211E8"/>
    <w:pPr>
      <w:spacing w:line="560" w:lineRule="exact"/>
      <w:ind w:left="2160" w:hanging="2160"/>
    </w:pPr>
  </w:style>
  <w:style w:type="paragraph" w:customStyle="1" w:styleId="ISEIndexSubentry">
    <w:name w:val="ISE Index Subentry"/>
    <w:basedOn w:val="IEIndexMainEntry"/>
    <w:rsid w:val="001211E8"/>
    <w:pPr>
      <w:ind w:left="2880"/>
    </w:pPr>
  </w:style>
  <w:style w:type="paragraph" w:customStyle="1" w:styleId="IABIndexAlphabeticalBreak">
    <w:name w:val="IAB Index Alphabetical Break"/>
    <w:basedOn w:val="IEIndexMainEntry"/>
    <w:rsid w:val="001211E8"/>
    <w:pPr>
      <w:spacing w:before="560"/>
    </w:pPr>
  </w:style>
  <w:style w:type="paragraph" w:customStyle="1" w:styleId="ISSEIndexSubsubentry">
    <w:name w:val="ISSE Index Subsubentry"/>
    <w:basedOn w:val="ISEIndexSubentry"/>
    <w:rsid w:val="001211E8"/>
    <w:pPr>
      <w:ind w:left="3600"/>
    </w:pPr>
  </w:style>
  <w:style w:type="paragraph" w:customStyle="1" w:styleId="SbarTSidebarTitle">
    <w:name w:val="SbarT Sidebar Title"/>
    <w:basedOn w:val="SbarTxSidebarText"/>
    <w:rsid w:val="001211E8"/>
    <w:pPr>
      <w:spacing w:before="560"/>
    </w:pPr>
    <w:rPr>
      <w:b/>
      <w:sz w:val="28"/>
    </w:rPr>
  </w:style>
  <w:style w:type="paragraph" w:customStyle="1" w:styleId="SbarAuSidebarAuthor">
    <w:name w:val="SbarAu Sidebar Author"/>
    <w:basedOn w:val="SbarTxSidebarText"/>
    <w:rsid w:val="001211E8"/>
    <w:pPr>
      <w:spacing w:before="280"/>
    </w:pPr>
    <w:rPr>
      <w:b/>
    </w:rPr>
  </w:style>
  <w:style w:type="paragraph" w:customStyle="1" w:styleId="SbarSNSidebarSourceNote">
    <w:name w:val="SbarSN Sidebar Source Note"/>
    <w:basedOn w:val="SbarTxSidebarText"/>
    <w:rsid w:val="001211E8"/>
    <w:pPr>
      <w:spacing w:before="280"/>
    </w:pPr>
  </w:style>
  <w:style w:type="paragraph" w:customStyle="1" w:styleId="FgCFigureCaption">
    <w:name w:val="FgC Figure Caption"/>
    <w:basedOn w:val="BaseText"/>
    <w:link w:val="FgCFigureCaptionChar"/>
    <w:rsid w:val="001211E8"/>
    <w:pPr>
      <w:spacing w:line="560" w:lineRule="exact"/>
    </w:pPr>
  </w:style>
  <w:style w:type="character" w:customStyle="1" w:styleId="FgCFigureCaptionChar">
    <w:name w:val="FgC Figure Caption Char"/>
    <w:link w:val="FgCFigureCaption"/>
    <w:rsid w:val="001211E8"/>
    <w:rPr>
      <w:rFonts w:ascii="Times New Roman" w:eastAsia="Times New Roman" w:hAnsi="Times New Roman" w:cs="Times New Roman"/>
      <w:sz w:val="24"/>
      <w:szCs w:val="20"/>
    </w:rPr>
  </w:style>
  <w:style w:type="paragraph" w:customStyle="1" w:styleId="FgTFigureTitle">
    <w:name w:val="FgT Figure Title"/>
    <w:basedOn w:val="FgCFigureCaption"/>
    <w:rsid w:val="001211E8"/>
    <w:rPr>
      <w:b/>
    </w:rPr>
  </w:style>
  <w:style w:type="paragraph" w:customStyle="1" w:styleId="FgNFigureNumber">
    <w:name w:val="FgN Figure Number"/>
    <w:basedOn w:val="FgTFigureTitle"/>
    <w:rsid w:val="001211E8"/>
    <w:pPr>
      <w:spacing w:before="560"/>
    </w:pPr>
    <w:rPr>
      <w:b w:val="0"/>
    </w:rPr>
  </w:style>
  <w:style w:type="paragraph" w:customStyle="1" w:styleId="FgSFigureSource">
    <w:name w:val="FgS Figure Source"/>
    <w:basedOn w:val="FgCFigureCaption"/>
    <w:rsid w:val="001211E8"/>
    <w:pPr>
      <w:spacing w:after="560"/>
    </w:pPr>
  </w:style>
  <w:style w:type="paragraph" w:customStyle="1" w:styleId="NtDNotetoDesign">
    <w:name w:val="NtD Note to Design"/>
    <w:basedOn w:val="NtENotetoEditor"/>
    <w:rsid w:val="001211E8"/>
    <w:rPr>
      <w:color w:val="FF00FF"/>
    </w:rPr>
  </w:style>
  <w:style w:type="paragraph" w:customStyle="1" w:styleId="DHDisplayHead">
    <w:name w:val="DH Display Head"/>
    <w:basedOn w:val="BaseText"/>
    <w:rsid w:val="001211E8"/>
    <w:pPr>
      <w:spacing w:before="280" w:line="560" w:lineRule="exact"/>
    </w:pPr>
    <w:rPr>
      <w:b/>
    </w:rPr>
  </w:style>
  <w:style w:type="paragraph" w:customStyle="1" w:styleId="SDSubdisplay">
    <w:name w:val="SD Subdisplay"/>
    <w:basedOn w:val="DDisplay"/>
    <w:rsid w:val="001211E8"/>
    <w:pPr>
      <w:spacing w:before="0" w:after="0"/>
      <w:ind w:left="720"/>
    </w:pPr>
  </w:style>
  <w:style w:type="paragraph" w:customStyle="1" w:styleId="SSDSubsubdisplay">
    <w:name w:val="SSD Subsubdisplay"/>
    <w:basedOn w:val="SDSubdisplay"/>
    <w:rsid w:val="001211E8"/>
    <w:pPr>
      <w:ind w:left="1440"/>
    </w:pPr>
  </w:style>
  <w:style w:type="paragraph" w:customStyle="1" w:styleId="ExrLv1TxExerciseText">
    <w:name w:val="ExrLv1Tx Exercise Text"/>
    <w:basedOn w:val="BaseText"/>
    <w:rsid w:val="001211E8"/>
    <w:pPr>
      <w:spacing w:before="280" w:after="280" w:line="560" w:lineRule="exact"/>
    </w:pPr>
  </w:style>
  <w:style w:type="paragraph" w:customStyle="1" w:styleId="ExrLv2TxSubexerciseText">
    <w:name w:val="ExrLv2Tx Subexercise Text"/>
    <w:basedOn w:val="ExrLv1TxExerciseText"/>
    <w:rsid w:val="001211E8"/>
    <w:pPr>
      <w:spacing w:before="0"/>
      <w:ind w:left="720"/>
    </w:pPr>
  </w:style>
  <w:style w:type="paragraph" w:customStyle="1" w:styleId="ExrLv3TxSubsubexerciseText">
    <w:name w:val="ExrLv3Tx Subsubexercise Text"/>
    <w:basedOn w:val="ExrLv2TxSubexerciseText"/>
    <w:rsid w:val="001211E8"/>
    <w:pPr>
      <w:ind w:left="1440"/>
    </w:pPr>
  </w:style>
  <w:style w:type="paragraph" w:customStyle="1" w:styleId="NTNoteText">
    <w:name w:val="NT Note Text"/>
    <w:basedOn w:val="BaseText"/>
    <w:rsid w:val="001211E8"/>
    <w:pPr>
      <w:spacing w:after="280" w:line="560" w:lineRule="exact"/>
    </w:pPr>
  </w:style>
  <w:style w:type="paragraph" w:customStyle="1" w:styleId="FNFootnoteText">
    <w:name w:val="FN Footnote Text"/>
    <w:basedOn w:val="BaseText"/>
    <w:rsid w:val="001211E8"/>
    <w:pPr>
      <w:spacing w:line="560" w:lineRule="exact"/>
    </w:pPr>
  </w:style>
  <w:style w:type="paragraph" w:customStyle="1" w:styleId="RHRRunningHeadRecto">
    <w:name w:val="RHR Running Head Recto"/>
    <w:basedOn w:val="BaseText"/>
    <w:rsid w:val="001211E8"/>
    <w:pPr>
      <w:spacing w:line="560" w:lineRule="exact"/>
    </w:pPr>
  </w:style>
  <w:style w:type="paragraph" w:customStyle="1" w:styleId="RHVRunningHeadVerso">
    <w:name w:val="RHV Running Head Verso"/>
    <w:basedOn w:val="RHRRunningHeadRecto"/>
    <w:rsid w:val="001211E8"/>
  </w:style>
  <w:style w:type="paragraph" w:customStyle="1" w:styleId="COContributorName">
    <w:name w:val="CO Contributor Name"/>
    <w:basedOn w:val="BaseText"/>
    <w:rsid w:val="001211E8"/>
    <w:pPr>
      <w:spacing w:before="280" w:line="560" w:lineRule="exact"/>
    </w:pPr>
    <w:rPr>
      <w:b/>
    </w:rPr>
  </w:style>
  <w:style w:type="paragraph" w:customStyle="1" w:styleId="COBContributorBio">
    <w:name w:val="COB Contributor Bio"/>
    <w:basedOn w:val="BaseText"/>
    <w:rsid w:val="001211E8"/>
    <w:pPr>
      <w:spacing w:after="280" w:line="560" w:lineRule="exact"/>
    </w:pPr>
  </w:style>
  <w:style w:type="paragraph" w:customStyle="1" w:styleId="FBHFrontmatterBackmatterHead">
    <w:name w:val="FBH Frontmatter/Backmatter Head"/>
    <w:basedOn w:val="CTChapterTitle"/>
    <w:rsid w:val="001211E8"/>
  </w:style>
  <w:style w:type="paragraph" w:customStyle="1" w:styleId="BaseHeading">
    <w:name w:val="Base Heading"/>
    <w:qFormat/>
    <w:rsid w:val="001211E8"/>
    <w:pPr>
      <w:spacing w:after="0" w:line="560" w:lineRule="exact"/>
    </w:pPr>
    <w:rPr>
      <w:rFonts w:ascii="Times New Roman" w:eastAsia="Times New Roman" w:hAnsi="Times New Roman" w:cs="Times New Roman"/>
      <w:sz w:val="36"/>
      <w:szCs w:val="20"/>
    </w:rPr>
  </w:style>
  <w:style w:type="paragraph" w:customStyle="1" w:styleId="BaseText">
    <w:name w:val="Base Text"/>
    <w:link w:val="BaseTextChar"/>
    <w:qFormat/>
    <w:rsid w:val="001211E8"/>
    <w:pPr>
      <w:spacing w:after="0" w:line="240" w:lineRule="auto"/>
    </w:pPr>
    <w:rPr>
      <w:rFonts w:ascii="Times New Roman" w:eastAsia="Times New Roman" w:hAnsi="Times New Roman" w:cs="Times New Roman"/>
      <w:sz w:val="24"/>
      <w:szCs w:val="20"/>
    </w:rPr>
  </w:style>
  <w:style w:type="paragraph" w:customStyle="1" w:styleId="BibTxBibliographyText">
    <w:name w:val="BibTx Bibliography Text"/>
    <w:basedOn w:val="BaseText"/>
    <w:rsid w:val="001211E8"/>
    <w:pPr>
      <w:spacing w:after="140" w:line="560" w:lineRule="exact"/>
      <w:ind w:left="720" w:hanging="720"/>
    </w:pPr>
  </w:style>
  <w:style w:type="paragraph" w:customStyle="1" w:styleId="H4MHeadingLevel4Math">
    <w:name w:val="H4M Heading Level 4 Math"/>
    <w:basedOn w:val="H4HeadingLevel4"/>
    <w:rsid w:val="001211E8"/>
    <w:pPr>
      <w:spacing w:after="360"/>
    </w:pPr>
  </w:style>
  <w:style w:type="paragraph" w:styleId="BlockText">
    <w:name w:val="Block Text"/>
    <w:basedOn w:val="Normal"/>
    <w:rsid w:val="001211E8"/>
    <w:pPr>
      <w:spacing w:after="120"/>
      <w:ind w:left="1440" w:right="1440"/>
    </w:pPr>
  </w:style>
  <w:style w:type="paragraph" w:customStyle="1" w:styleId="H5MHeadingLevel5Math">
    <w:name w:val="H5M Heading Level 5 Math"/>
    <w:basedOn w:val="H5HeadingLevel5"/>
    <w:rsid w:val="001211E8"/>
    <w:pPr>
      <w:spacing w:after="360"/>
    </w:pPr>
  </w:style>
  <w:style w:type="paragraph" w:customStyle="1" w:styleId="NoteDNotetoDesign">
    <w:name w:val="NoteD Note to Design"/>
    <w:basedOn w:val="NoteENotetoEditor"/>
    <w:rsid w:val="001211E8"/>
    <w:rPr>
      <w:color w:val="FF00FF"/>
    </w:rPr>
  </w:style>
  <w:style w:type="paragraph" w:customStyle="1" w:styleId="NoteENotetoEditor">
    <w:name w:val="NoteE Note to Editor"/>
    <w:basedOn w:val="NoteCNotetoComp"/>
    <w:rsid w:val="001211E8"/>
    <w:rPr>
      <w:color w:val="008000"/>
    </w:rPr>
  </w:style>
  <w:style w:type="paragraph" w:customStyle="1" w:styleId="FBHFrontmatterHead">
    <w:name w:val="FBH Frontmatter Head"/>
    <w:basedOn w:val="Normal"/>
    <w:rsid w:val="001211E8"/>
    <w:pPr>
      <w:spacing w:before="280" w:after="280" w:line="560" w:lineRule="exact"/>
    </w:pPr>
    <w:rPr>
      <w:b/>
      <w:sz w:val="32"/>
    </w:rPr>
  </w:style>
  <w:style w:type="paragraph" w:customStyle="1" w:styleId="LList">
    <w:name w:val="L List"/>
    <w:basedOn w:val="ULUnnumberedList"/>
    <w:qFormat/>
    <w:rsid w:val="001211E8"/>
  </w:style>
  <w:style w:type="paragraph" w:customStyle="1" w:styleId="L-EListinExtract">
    <w:name w:val="L-E List in Extract"/>
    <w:basedOn w:val="ULUnnumberedList"/>
    <w:qFormat/>
    <w:rsid w:val="001211E8"/>
    <w:pPr>
      <w:ind w:left="1080"/>
    </w:pPr>
  </w:style>
  <w:style w:type="paragraph" w:customStyle="1" w:styleId="E-MExtractMultiple">
    <w:name w:val="E-M Extract Multiple"/>
    <w:basedOn w:val="EExtract"/>
    <w:qFormat/>
    <w:rsid w:val="001211E8"/>
    <w:pPr>
      <w:spacing w:after="120"/>
    </w:pPr>
  </w:style>
  <w:style w:type="paragraph" w:customStyle="1" w:styleId="H-EHeadinExtract">
    <w:name w:val="H-E Head in Extract"/>
    <w:basedOn w:val="LH-EListHeadinExtract"/>
    <w:qFormat/>
    <w:rsid w:val="001211E8"/>
  </w:style>
  <w:style w:type="paragraph" w:customStyle="1" w:styleId="HAAHead">
    <w:name w:val="HA A Head"/>
    <w:basedOn w:val="SpH1SpecialHeading1"/>
    <w:qFormat/>
    <w:rsid w:val="001211E8"/>
    <w:pPr>
      <w:outlineLvl w:val="0"/>
    </w:pPr>
  </w:style>
  <w:style w:type="paragraph" w:customStyle="1" w:styleId="NHNotesHead">
    <w:name w:val="NH Notes Head"/>
    <w:basedOn w:val="BaseHeading"/>
    <w:rsid w:val="001211E8"/>
    <w:pPr>
      <w:autoSpaceDE w:val="0"/>
      <w:autoSpaceDN w:val="0"/>
      <w:adjustRightInd w:val="0"/>
      <w:spacing w:before="360" w:after="280"/>
    </w:pPr>
    <w:rPr>
      <w:b/>
      <w:sz w:val="32"/>
      <w:szCs w:val="24"/>
    </w:rPr>
  </w:style>
  <w:style w:type="paragraph" w:customStyle="1" w:styleId="BkTBookTitle">
    <w:name w:val="BkT Book Title"/>
    <w:basedOn w:val="BaseText"/>
    <w:rsid w:val="001211E8"/>
    <w:pPr>
      <w:spacing w:line="560" w:lineRule="exact"/>
      <w:jc w:val="right"/>
    </w:pPr>
    <w:rPr>
      <w:szCs w:val="24"/>
    </w:rPr>
  </w:style>
  <w:style w:type="paragraph" w:customStyle="1" w:styleId="SecTSectionTitle">
    <w:name w:val="SecT Section Title"/>
    <w:basedOn w:val="BaseText"/>
    <w:rsid w:val="001211E8"/>
    <w:pPr>
      <w:spacing w:line="560" w:lineRule="exact"/>
      <w:jc w:val="right"/>
    </w:pPr>
    <w:rPr>
      <w:szCs w:val="24"/>
    </w:rPr>
  </w:style>
  <w:style w:type="paragraph" w:customStyle="1" w:styleId="BibRefHeadBibRefHead">
    <w:name w:val="BibRefHead BibRef Head"/>
    <w:basedOn w:val="BaseHeading"/>
    <w:rsid w:val="001211E8"/>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1211E8"/>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1211E8"/>
    <w:pPr>
      <w:spacing w:before="280" w:line="560" w:lineRule="exact"/>
      <w:ind w:left="720" w:right="720"/>
    </w:pPr>
  </w:style>
  <w:style w:type="paragraph" w:customStyle="1" w:styleId="Algorithm">
    <w:name w:val="Algorithm"/>
    <w:basedOn w:val="DEDisplayEquation"/>
    <w:rsid w:val="001211E8"/>
  </w:style>
  <w:style w:type="paragraph" w:customStyle="1" w:styleId="Assumption">
    <w:name w:val="Assumption"/>
    <w:basedOn w:val="DEDisplayEquation"/>
    <w:rsid w:val="001211E8"/>
  </w:style>
  <w:style w:type="paragraph" w:customStyle="1" w:styleId="Axiom">
    <w:name w:val="Axiom"/>
    <w:basedOn w:val="DEDisplayEquation"/>
    <w:rsid w:val="001211E8"/>
  </w:style>
  <w:style w:type="paragraph" w:customStyle="1" w:styleId="Case">
    <w:name w:val="Case"/>
    <w:basedOn w:val="DEDisplayEquation"/>
    <w:rsid w:val="001211E8"/>
  </w:style>
  <w:style w:type="paragraph" w:customStyle="1" w:styleId="Claim">
    <w:name w:val="Claim"/>
    <w:basedOn w:val="DEDisplayEquation"/>
    <w:rsid w:val="001211E8"/>
  </w:style>
  <w:style w:type="paragraph" w:customStyle="1" w:styleId="Conjunction">
    <w:name w:val="Conjunction"/>
    <w:basedOn w:val="DEDisplayEquation"/>
    <w:rsid w:val="001211E8"/>
  </w:style>
  <w:style w:type="paragraph" w:customStyle="1" w:styleId="Corollary">
    <w:name w:val="Corollary"/>
    <w:basedOn w:val="DEDisplayEquation"/>
    <w:rsid w:val="001211E8"/>
  </w:style>
  <w:style w:type="paragraph" w:customStyle="1" w:styleId="Definition">
    <w:name w:val="Definition"/>
    <w:basedOn w:val="DEDisplayEquation"/>
    <w:rsid w:val="001211E8"/>
  </w:style>
  <w:style w:type="paragraph" w:customStyle="1" w:styleId="Hypothesis">
    <w:name w:val="Hypothesis"/>
    <w:basedOn w:val="DEDisplayEquation"/>
    <w:rsid w:val="001211E8"/>
  </w:style>
  <w:style w:type="paragraph" w:customStyle="1" w:styleId="Lemma">
    <w:name w:val="Lemma"/>
    <w:basedOn w:val="DEDisplayEquation"/>
    <w:rsid w:val="001211E8"/>
  </w:style>
  <w:style w:type="paragraph" w:customStyle="1" w:styleId="Note">
    <w:name w:val="Note"/>
    <w:basedOn w:val="DEDisplayEquation"/>
    <w:rsid w:val="001211E8"/>
  </w:style>
  <w:style w:type="paragraph" w:customStyle="1" w:styleId="Observation">
    <w:name w:val="Observation"/>
    <w:basedOn w:val="DEDisplayEquation"/>
    <w:rsid w:val="001211E8"/>
  </w:style>
  <w:style w:type="paragraph" w:customStyle="1" w:styleId="Proof">
    <w:name w:val="Proof"/>
    <w:basedOn w:val="DEDisplayEquation"/>
    <w:rsid w:val="001211E8"/>
  </w:style>
  <w:style w:type="paragraph" w:customStyle="1" w:styleId="Proposition">
    <w:name w:val="Proposition"/>
    <w:basedOn w:val="DEDisplayEquation"/>
    <w:rsid w:val="001211E8"/>
  </w:style>
  <w:style w:type="paragraph" w:customStyle="1" w:styleId="Remark">
    <w:name w:val="Remark"/>
    <w:basedOn w:val="DEDisplayEquation"/>
    <w:rsid w:val="001211E8"/>
  </w:style>
  <w:style w:type="paragraph" w:customStyle="1" w:styleId="Result">
    <w:name w:val="Result"/>
    <w:basedOn w:val="DEDisplayEquation"/>
    <w:rsid w:val="001211E8"/>
  </w:style>
  <w:style w:type="paragraph" w:customStyle="1" w:styleId="Rule">
    <w:name w:val="Rule"/>
    <w:basedOn w:val="DEDisplayEquation"/>
    <w:rsid w:val="001211E8"/>
  </w:style>
  <w:style w:type="paragraph" w:customStyle="1" w:styleId="SplCase">
    <w:name w:val="SplCase"/>
    <w:basedOn w:val="DEDisplayEquation"/>
    <w:rsid w:val="001211E8"/>
  </w:style>
  <w:style w:type="paragraph" w:customStyle="1" w:styleId="Theorem">
    <w:name w:val="Theorem"/>
    <w:basedOn w:val="DEDisplayEquation"/>
    <w:rsid w:val="001211E8"/>
  </w:style>
  <w:style w:type="paragraph" w:customStyle="1" w:styleId="AppTAppendixTitle">
    <w:name w:val="AppT Appendix Title"/>
    <w:basedOn w:val="H1HeadingLevel1"/>
    <w:qFormat/>
    <w:rsid w:val="001211E8"/>
  </w:style>
  <w:style w:type="paragraph" w:customStyle="1" w:styleId="DIASDialogueSpeaker">
    <w:name w:val="DIAS Dialogue Speaker"/>
    <w:basedOn w:val="DIADialogue"/>
    <w:next w:val="DIADialogue"/>
    <w:qFormat/>
    <w:rsid w:val="001211E8"/>
  </w:style>
  <w:style w:type="paragraph" w:customStyle="1" w:styleId="DIAS-EDialogueSpeakerinExtract">
    <w:name w:val="DIAS-E Dialogue Speaker in Extract"/>
    <w:basedOn w:val="DIA-EDialogueinExtract"/>
    <w:next w:val="DIA-EDialogueinExtract"/>
    <w:qFormat/>
    <w:rsid w:val="001211E8"/>
  </w:style>
  <w:style w:type="paragraph" w:customStyle="1" w:styleId="IntTxInterviewText">
    <w:name w:val="IntTx Interview Text"/>
    <w:basedOn w:val="BaseText"/>
    <w:autoRedefine/>
    <w:rsid w:val="001211E8"/>
    <w:pPr>
      <w:spacing w:line="560" w:lineRule="exact"/>
      <w:ind w:firstLine="720"/>
    </w:pPr>
    <w:rPr>
      <w:color w:val="000080"/>
    </w:rPr>
  </w:style>
  <w:style w:type="paragraph" w:customStyle="1" w:styleId="IntSInterviewSpeaker">
    <w:name w:val="IntS Interview Speaker"/>
    <w:basedOn w:val="IntTxInterviewText"/>
    <w:qFormat/>
    <w:rsid w:val="001211E8"/>
  </w:style>
  <w:style w:type="paragraph" w:customStyle="1" w:styleId="ITIndexTitle">
    <w:name w:val="IT Index Title"/>
    <w:basedOn w:val="BaseHeading"/>
    <w:next w:val="IABIndexAlphabeticalBreak"/>
    <w:rsid w:val="001211E8"/>
    <w:pPr>
      <w:autoSpaceDE w:val="0"/>
      <w:autoSpaceDN w:val="0"/>
      <w:adjustRightInd w:val="0"/>
      <w:spacing w:before="360" w:after="280"/>
    </w:pPr>
    <w:rPr>
      <w:b/>
      <w:szCs w:val="24"/>
    </w:rPr>
  </w:style>
  <w:style w:type="character" w:customStyle="1" w:styleId="EqCOEquationCallOut">
    <w:name w:val="EqCO Equation Call Out"/>
    <w:rsid w:val="001211E8"/>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1211E8"/>
  </w:style>
  <w:style w:type="paragraph" w:customStyle="1" w:styleId="IHIndexHead">
    <w:name w:val="IH Index Head"/>
    <w:basedOn w:val="BaseHeading"/>
    <w:next w:val="IABIndexAlphabeticalBreak"/>
    <w:rsid w:val="001211E8"/>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1211E8"/>
    <w:pPr>
      <w:autoSpaceDE w:val="0"/>
      <w:autoSpaceDN w:val="0"/>
      <w:adjustRightInd w:val="0"/>
    </w:pPr>
    <w:rPr>
      <w:szCs w:val="24"/>
    </w:rPr>
  </w:style>
  <w:style w:type="paragraph" w:customStyle="1" w:styleId="NCNoteTextContinuation">
    <w:name w:val="NC Note Text Continuation"/>
    <w:basedOn w:val="BaseText"/>
    <w:rsid w:val="001211E8"/>
    <w:pPr>
      <w:spacing w:after="280" w:line="560" w:lineRule="exact"/>
    </w:pPr>
  </w:style>
  <w:style w:type="paragraph" w:customStyle="1" w:styleId="BibRefNotesBibRefNotes">
    <w:name w:val="BibRefNotes BibRef Notes"/>
    <w:basedOn w:val="BaseText"/>
    <w:rsid w:val="001211E8"/>
    <w:pPr>
      <w:spacing w:after="140" w:line="560" w:lineRule="exact"/>
      <w:ind w:left="720" w:hanging="720"/>
    </w:pPr>
  </w:style>
  <w:style w:type="character" w:customStyle="1" w:styleId="monospace">
    <w:name w:val="monospace"/>
    <w:qFormat/>
    <w:rsid w:val="001211E8"/>
    <w:rPr>
      <w:rFonts w:ascii="Courier New" w:hAnsi="Courier New"/>
    </w:rPr>
  </w:style>
  <w:style w:type="character" w:customStyle="1" w:styleId="sansserif">
    <w:name w:val="sansserif"/>
    <w:qFormat/>
    <w:rsid w:val="001211E8"/>
    <w:rPr>
      <w:rFonts w:ascii="Arial" w:hAnsi="Arial"/>
    </w:rPr>
  </w:style>
  <w:style w:type="character" w:styleId="Hyperlink">
    <w:name w:val="Hyperlink"/>
    <w:rsid w:val="001211E8"/>
    <w:rPr>
      <w:color w:val="0000FF"/>
      <w:u w:val="none"/>
    </w:rPr>
  </w:style>
  <w:style w:type="table" w:styleId="TableGrid">
    <w:name w:val="Table Grid"/>
    <w:basedOn w:val="TableNormal"/>
    <w:rsid w:val="001211E8"/>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TTHalftitleTitle">
    <w:name w:val="HTT Halftitle Title"/>
    <w:basedOn w:val="BaseText"/>
    <w:rsid w:val="001211E8"/>
    <w:pPr>
      <w:spacing w:before="560" w:after="560" w:line="560" w:lineRule="exact"/>
    </w:pPr>
    <w:rPr>
      <w:b/>
      <w:sz w:val="36"/>
    </w:rPr>
  </w:style>
  <w:style w:type="paragraph" w:customStyle="1" w:styleId="SeTSeriesTitle">
    <w:name w:val="SeT Series Title"/>
    <w:basedOn w:val="BaseText"/>
    <w:rsid w:val="001211E8"/>
    <w:pPr>
      <w:spacing w:before="560" w:line="560" w:lineRule="exact"/>
    </w:pPr>
    <w:rPr>
      <w:b/>
    </w:rPr>
  </w:style>
  <w:style w:type="paragraph" w:customStyle="1" w:styleId="SeESeriesEditor">
    <w:name w:val="SeE Series Editor"/>
    <w:basedOn w:val="BaseText"/>
    <w:rsid w:val="001211E8"/>
    <w:pPr>
      <w:spacing w:after="280" w:line="560" w:lineRule="exact"/>
    </w:pPr>
  </w:style>
  <w:style w:type="paragraph" w:customStyle="1" w:styleId="SeETSeriesEntryTitle">
    <w:name w:val="SeET Series Entry Title"/>
    <w:basedOn w:val="BaseText"/>
    <w:rsid w:val="001211E8"/>
    <w:pPr>
      <w:spacing w:line="560" w:lineRule="exact"/>
    </w:pPr>
  </w:style>
  <w:style w:type="paragraph" w:customStyle="1" w:styleId="SeAuSeriesEntryAuthor">
    <w:name w:val="SeAu Series Entry Author"/>
    <w:basedOn w:val="BaseText"/>
    <w:rsid w:val="001211E8"/>
    <w:pPr>
      <w:spacing w:line="560" w:lineRule="exact"/>
    </w:pPr>
  </w:style>
  <w:style w:type="paragraph" w:customStyle="1" w:styleId="TITitle">
    <w:name w:val="TI Title"/>
    <w:basedOn w:val="HTTHalftitleTitle"/>
    <w:rsid w:val="001211E8"/>
  </w:style>
  <w:style w:type="paragraph" w:customStyle="1" w:styleId="STSubtitle">
    <w:name w:val="ST Subtitle"/>
    <w:basedOn w:val="BaseText"/>
    <w:rsid w:val="001211E8"/>
    <w:pPr>
      <w:spacing w:after="560" w:line="560" w:lineRule="exact"/>
    </w:pPr>
    <w:rPr>
      <w:b/>
      <w:sz w:val="32"/>
    </w:rPr>
  </w:style>
  <w:style w:type="paragraph" w:customStyle="1" w:styleId="AuAuthor">
    <w:name w:val="Au Author"/>
    <w:basedOn w:val="BaseText"/>
    <w:rsid w:val="001211E8"/>
    <w:pPr>
      <w:spacing w:after="560" w:line="560" w:lineRule="exact"/>
    </w:pPr>
    <w:rPr>
      <w:sz w:val="28"/>
    </w:rPr>
  </w:style>
  <w:style w:type="paragraph" w:customStyle="1" w:styleId="EDEditor">
    <w:name w:val="ED Editor"/>
    <w:basedOn w:val="AuAuthor"/>
    <w:rsid w:val="001211E8"/>
  </w:style>
  <w:style w:type="paragraph" w:customStyle="1" w:styleId="TransTranslator">
    <w:name w:val="Trans Translator"/>
    <w:basedOn w:val="BaseText"/>
    <w:rsid w:val="001211E8"/>
    <w:pPr>
      <w:spacing w:after="560" w:line="560" w:lineRule="exact"/>
    </w:pPr>
    <w:rPr>
      <w:sz w:val="28"/>
    </w:rPr>
  </w:style>
  <w:style w:type="paragraph" w:customStyle="1" w:styleId="IMImprint">
    <w:name w:val="IM Imprint"/>
    <w:basedOn w:val="BaseText"/>
    <w:rsid w:val="001211E8"/>
    <w:pPr>
      <w:spacing w:line="560" w:lineRule="exact"/>
    </w:pPr>
  </w:style>
  <w:style w:type="paragraph" w:customStyle="1" w:styleId="DNDedication">
    <w:name w:val="DN Dedication"/>
    <w:basedOn w:val="BaseText"/>
    <w:rsid w:val="001211E8"/>
    <w:pPr>
      <w:spacing w:before="560" w:after="560" w:line="560" w:lineRule="exact"/>
    </w:pPr>
  </w:style>
  <w:style w:type="paragraph" w:customStyle="1" w:styleId="FBHCFrontmatterHeadinContents">
    <w:name w:val="FBHC Frontmatter Head in Contents"/>
    <w:basedOn w:val="BaseText"/>
    <w:link w:val="FBHCFrontmatterHeadinContentsChar"/>
    <w:rsid w:val="001211E8"/>
    <w:pPr>
      <w:spacing w:after="280" w:line="560" w:lineRule="exact"/>
      <w:contextualSpacing/>
    </w:pPr>
  </w:style>
  <w:style w:type="paragraph" w:customStyle="1" w:styleId="PHCPartHeadinContents">
    <w:name w:val="PHC Part Head in Contents"/>
    <w:basedOn w:val="BaseText"/>
    <w:rsid w:val="001211E8"/>
    <w:pPr>
      <w:spacing w:before="280" w:line="560" w:lineRule="exact"/>
    </w:pPr>
    <w:rPr>
      <w:b/>
    </w:rPr>
  </w:style>
  <w:style w:type="paragraph" w:customStyle="1" w:styleId="CHCChapterHeadinContents">
    <w:name w:val="CHC Chapter Head in Contents"/>
    <w:basedOn w:val="BaseText"/>
    <w:rsid w:val="001211E8"/>
    <w:pPr>
      <w:spacing w:line="560" w:lineRule="exact"/>
    </w:pPr>
  </w:style>
  <w:style w:type="paragraph" w:customStyle="1" w:styleId="CStCChapterSubtitleinContents">
    <w:name w:val="CStC Chapter Subtitle in Contents"/>
    <w:basedOn w:val="BaseText"/>
    <w:rsid w:val="001211E8"/>
    <w:pPr>
      <w:spacing w:line="560" w:lineRule="exact"/>
      <w:ind w:left="720"/>
    </w:pPr>
  </w:style>
  <w:style w:type="paragraph" w:customStyle="1" w:styleId="CAuCChapterAuthorinContents">
    <w:name w:val="CAuC Chapter Author in Contents"/>
    <w:basedOn w:val="BaseText"/>
    <w:rsid w:val="001211E8"/>
    <w:pPr>
      <w:spacing w:after="280" w:line="560" w:lineRule="exact"/>
      <w:ind w:firstLine="720"/>
    </w:pPr>
  </w:style>
  <w:style w:type="paragraph" w:styleId="DocumentMap">
    <w:name w:val="Document Map"/>
    <w:basedOn w:val="Normal"/>
    <w:link w:val="DocumentMapChar"/>
    <w:semiHidden/>
    <w:rsid w:val="001211E8"/>
    <w:pPr>
      <w:shd w:val="clear" w:color="auto" w:fill="000080"/>
    </w:pPr>
    <w:rPr>
      <w:rFonts w:ascii="Tahoma" w:hAnsi="Tahoma" w:cs="Tahoma"/>
    </w:rPr>
  </w:style>
  <w:style w:type="character" w:customStyle="1" w:styleId="DocumentMapChar">
    <w:name w:val="Document Map Char"/>
    <w:basedOn w:val="DefaultParagraphFont"/>
    <w:link w:val="DocumentMap"/>
    <w:semiHidden/>
    <w:rsid w:val="001211E8"/>
    <w:rPr>
      <w:rFonts w:ascii="Tahoma" w:eastAsia="Times New Roman" w:hAnsi="Tahoma" w:cs="Tahoma"/>
      <w:sz w:val="20"/>
      <w:szCs w:val="20"/>
      <w:shd w:val="clear" w:color="auto" w:fill="000080"/>
    </w:rPr>
  </w:style>
  <w:style w:type="paragraph" w:customStyle="1" w:styleId="H3CHeadingLevel3inContents">
    <w:name w:val="H3C Heading Level 3 in Contents"/>
    <w:basedOn w:val="BaseText"/>
    <w:rsid w:val="001211E8"/>
    <w:pPr>
      <w:spacing w:line="560" w:lineRule="exact"/>
      <w:ind w:left="1800"/>
    </w:pPr>
  </w:style>
  <w:style w:type="paragraph" w:customStyle="1" w:styleId="H2CHeadingLevel2inContents">
    <w:name w:val="H2C Heading Level 2 in Contents"/>
    <w:basedOn w:val="BaseText"/>
    <w:rsid w:val="001211E8"/>
    <w:pPr>
      <w:spacing w:line="560" w:lineRule="exact"/>
      <w:ind w:left="1440"/>
    </w:pPr>
  </w:style>
  <w:style w:type="paragraph" w:customStyle="1" w:styleId="H1CHeadingLevel1inContents">
    <w:name w:val="H1C Heading Level 1 in Contents"/>
    <w:basedOn w:val="BaseText"/>
    <w:rsid w:val="001211E8"/>
    <w:pPr>
      <w:spacing w:line="560" w:lineRule="exact"/>
      <w:ind w:left="1080"/>
    </w:pPr>
  </w:style>
  <w:style w:type="character" w:customStyle="1" w:styleId="BaseTextChar">
    <w:name w:val="Base Text Char"/>
    <w:basedOn w:val="DefaultParagraphFont"/>
    <w:link w:val="BaseText"/>
    <w:rsid w:val="00090D56"/>
    <w:rPr>
      <w:rFonts w:ascii="Times New Roman" w:eastAsia="Times New Roman" w:hAnsi="Times New Roman" w:cs="Times New Roman"/>
      <w:sz w:val="24"/>
      <w:szCs w:val="20"/>
    </w:rPr>
  </w:style>
  <w:style w:type="character" w:customStyle="1" w:styleId="FBHCFrontmatterHeadinContentsChar">
    <w:name w:val="FBHC Frontmatter Head in Contents Char"/>
    <w:basedOn w:val="BaseTextChar"/>
    <w:link w:val="FBHCFrontmatterHeadinContents"/>
    <w:rsid w:val="00090D56"/>
    <w:rPr>
      <w:rFonts w:ascii="Times New Roman" w:eastAsia="Times New Roman" w:hAnsi="Times New Roman" w:cs="Times New Roman"/>
      <w:sz w:val="24"/>
      <w:szCs w:val="20"/>
    </w:rPr>
  </w:style>
  <w:style w:type="character" w:styleId="FollowedHyperlink">
    <w:name w:val="FollowedHyperlink"/>
    <w:basedOn w:val="DefaultParagraphFont"/>
    <w:uiPriority w:val="99"/>
    <w:unhideWhenUsed/>
    <w:rsid w:val="00090D56"/>
    <w:rPr>
      <w:color w:val="800080" w:themeColor="followedHyperlink"/>
      <w:u w:val="single"/>
    </w:rPr>
  </w:style>
  <w:style w:type="paragraph" w:styleId="CommentText">
    <w:name w:val="annotation text"/>
    <w:basedOn w:val="Normal"/>
    <w:link w:val="CommentTextChar"/>
    <w:uiPriority w:val="99"/>
    <w:semiHidden/>
    <w:unhideWhenUsed/>
    <w:rsid w:val="004D71FB"/>
  </w:style>
  <w:style w:type="character" w:customStyle="1" w:styleId="CommentTextChar">
    <w:name w:val="Comment Text Char"/>
    <w:basedOn w:val="DefaultParagraphFont"/>
    <w:link w:val="CommentText"/>
    <w:uiPriority w:val="99"/>
    <w:semiHidden/>
    <w:rsid w:val="004D71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1"/>
    <w:uiPriority w:val="99"/>
    <w:semiHidden/>
    <w:unhideWhenUsed/>
    <w:rsid w:val="004D71FB"/>
    <w:rPr>
      <w:b/>
      <w:bCs/>
    </w:rPr>
  </w:style>
  <w:style w:type="character" w:customStyle="1" w:styleId="CommentSubjectChar1">
    <w:name w:val="Comment Subject Char1"/>
    <w:basedOn w:val="CommentTextChar"/>
    <w:link w:val="CommentSubject"/>
    <w:uiPriority w:val="99"/>
    <w:semiHidden/>
    <w:rsid w:val="004D71FB"/>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able of figures" w:uiPriority="0"/>
    <w:lsdException w:name="annotation reference" w:uiPriority="0"/>
    <w:lsdException w:name="table of authorities" w:uiPriority="0"/>
    <w:lsdException w:name="Title" w:semiHidden="0" w:uiPriority="10" w:unhideWhenUsed="0" w:qFormat="1"/>
    <w:lsdException w:name="Default Paragraph Fon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1E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211E8"/>
    <w:pPr>
      <w:keepNext/>
      <w:spacing w:before="240" w:after="60"/>
      <w:outlineLvl w:val="0"/>
    </w:pPr>
    <w:rPr>
      <w:rFonts w:ascii="Arial" w:hAnsi="Arial"/>
      <w:b/>
      <w:kern w:val="32"/>
      <w:sz w:val="32"/>
    </w:rPr>
  </w:style>
  <w:style w:type="paragraph" w:styleId="Heading2">
    <w:name w:val="heading 2"/>
    <w:basedOn w:val="Normal"/>
    <w:next w:val="Normal"/>
    <w:link w:val="Heading2Char"/>
    <w:semiHidden/>
    <w:unhideWhenUsed/>
    <w:qFormat/>
    <w:rsid w:val="001211E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1211E8"/>
    <w:pPr>
      <w:keepNext/>
      <w:spacing w:before="240" w:after="60"/>
      <w:outlineLvl w:val="2"/>
    </w:pPr>
    <w:rPr>
      <w:rFonts w:ascii="Arial" w:hAnsi="Arial"/>
      <w:b/>
      <w:sz w:val="26"/>
    </w:rPr>
  </w:style>
  <w:style w:type="paragraph" w:styleId="Heading5">
    <w:name w:val="heading 5"/>
    <w:basedOn w:val="Normal"/>
    <w:next w:val="Normal"/>
    <w:link w:val="Heading5Char"/>
    <w:qFormat/>
    <w:rsid w:val="001211E8"/>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CopyrightText">
    <w:name w:val="CP Copyright Text"/>
    <w:basedOn w:val="BaseText"/>
    <w:rsid w:val="001211E8"/>
    <w:pPr>
      <w:spacing w:after="280" w:line="560" w:lineRule="exact"/>
    </w:pPr>
    <w:rPr>
      <w:sz w:val="22"/>
    </w:rPr>
  </w:style>
  <w:style w:type="paragraph" w:customStyle="1" w:styleId="PLPrintline">
    <w:name w:val="PL Printline"/>
    <w:basedOn w:val="BaseText"/>
    <w:link w:val="PLPrintlineChar"/>
    <w:rsid w:val="001211E8"/>
    <w:pPr>
      <w:spacing w:line="560" w:lineRule="exact"/>
    </w:pPr>
  </w:style>
  <w:style w:type="character" w:customStyle="1" w:styleId="CPYCopyrightYear">
    <w:name w:val="CPY Copyright Year"/>
    <w:basedOn w:val="DefaultParagraphFont"/>
    <w:rsid w:val="001211E8"/>
    <w:rPr>
      <w:rFonts w:ascii="Times New Roman" w:hAnsi="Times New Roman"/>
      <w:sz w:val="22"/>
    </w:rPr>
  </w:style>
  <w:style w:type="character" w:customStyle="1" w:styleId="CPOCopyrightOwner">
    <w:name w:val="CPO Copyright Owner"/>
    <w:rsid w:val="001211E8"/>
    <w:rPr>
      <w:rFonts w:ascii="Times New Roman" w:hAnsi="Times New Roman"/>
      <w:sz w:val="22"/>
    </w:rPr>
  </w:style>
  <w:style w:type="paragraph" w:customStyle="1" w:styleId="NoteCNotetoComp">
    <w:name w:val="NoteC Note to Comp"/>
    <w:basedOn w:val="BaseText"/>
    <w:rsid w:val="001211E8"/>
    <w:pPr>
      <w:spacing w:before="360" w:after="360" w:line="360" w:lineRule="exact"/>
    </w:pPr>
    <w:rPr>
      <w:color w:val="FF0000"/>
      <w:sz w:val="28"/>
    </w:rPr>
  </w:style>
  <w:style w:type="character" w:customStyle="1" w:styleId="PLPrintlineChar">
    <w:name w:val="PL Printline Char"/>
    <w:link w:val="PLPrintline"/>
    <w:rsid w:val="002B69BE"/>
    <w:rPr>
      <w:rFonts w:ascii="Times New Roman" w:eastAsia="Times New Roman" w:hAnsi="Times New Roman" w:cs="Times New Roman"/>
      <w:sz w:val="24"/>
      <w:szCs w:val="20"/>
    </w:rPr>
  </w:style>
  <w:style w:type="paragraph" w:customStyle="1" w:styleId="SBHSpaceBreakHalfLine">
    <w:name w:val="SBH Space Break HalfLine"/>
    <w:basedOn w:val="SBSpaceBreak"/>
    <w:qFormat/>
    <w:rsid w:val="001211E8"/>
    <w:pPr>
      <w:spacing w:line="280" w:lineRule="exact"/>
    </w:pPr>
  </w:style>
  <w:style w:type="paragraph" w:styleId="Header">
    <w:name w:val="header"/>
    <w:basedOn w:val="Normal"/>
    <w:link w:val="HeaderChar"/>
    <w:uiPriority w:val="99"/>
    <w:unhideWhenUsed/>
    <w:rsid w:val="002B69BE"/>
    <w:pPr>
      <w:tabs>
        <w:tab w:val="center" w:pos="4680"/>
        <w:tab w:val="right" w:pos="9360"/>
      </w:tabs>
    </w:pPr>
  </w:style>
  <w:style w:type="character" w:customStyle="1" w:styleId="HeaderChar">
    <w:name w:val="Header Char"/>
    <w:basedOn w:val="DefaultParagraphFont"/>
    <w:link w:val="Header"/>
    <w:uiPriority w:val="99"/>
    <w:rsid w:val="002B69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B69BE"/>
    <w:pPr>
      <w:tabs>
        <w:tab w:val="center" w:pos="4680"/>
        <w:tab w:val="right" w:pos="9360"/>
      </w:tabs>
    </w:pPr>
  </w:style>
  <w:style w:type="character" w:customStyle="1" w:styleId="FooterChar">
    <w:name w:val="Footer Char"/>
    <w:basedOn w:val="DefaultParagraphFont"/>
    <w:link w:val="Footer"/>
    <w:uiPriority w:val="99"/>
    <w:rsid w:val="002B69BE"/>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11E8"/>
    <w:rPr>
      <w:rFonts w:ascii="Consolas" w:hAnsi="Consolas"/>
    </w:rPr>
  </w:style>
  <w:style w:type="character" w:customStyle="1" w:styleId="HTMLPreformattedChar">
    <w:name w:val="HTML Preformatted Char"/>
    <w:basedOn w:val="DefaultParagraphFont"/>
    <w:link w:val="HTMLPreformatted"/>
    <w:uiPriority w:val="99"/>
    <w:semiHidden/>
    <w:rsid w:val="001211E8"/>
    <w:rPr>
      <w:rFonts w:ascii="Consolas" w:eastAsia="Times New Roman" w:hAnsi="Consolas" w:cs="Times New Roman"/>
      <w:sz w:val="20"/>
      <w:szCs w:val="20"/>
    </w:rPr>
  </w:style>
  <w:style w:type="character" w:customStyle="1" w:styleId="aubase">
    <w:name w:val="au_base"/>
    <w:rsid w:val="001211E8"/>
    <w:rPr>
      <w:sz w:val="24"/>
    </w:rPr>
  </w:style>
  <w:style w:type="character" w:customStyle="1" w:styleId="aucollab">
    <w:name w:val="au_collab"/>
    <w:basedOn w:val="aubase"/>
    <w:rsid w:val="001211E8"/>
    <w:rPr>
      <w:sz w:val="24"/>
      <w:bdr w:val="none" w:sz="0" w:space="0" w:color="auto"/>
      <w:shd w:val="clear" w:color="auto" w:fill="C0C0C0"/>
    </w:rPr>
  </w:style>
  <w:style w:type="character" w:customStyle="1" w:styleId="audeg">
    <w:name w:val="au_deg"/>
    <w:basedOn w:val="aubase"/>
    <w:rsid w:val="001211E8"/>
    <w:rPr>
      <w:sz w:val="24"/>
      <w:bdr w:val="none" w:sz="0" w:space="0" w:color="auto"/>
      <w:shd w:val="clear" w:color="auto" w:fill="FFFF00"/>
    </w:rPr>
  </w:style>
  <w:style w:type="character" w:customStyle="1" w:styleId="aufname">
    <w:name w:val="au_fname"/>
    <w:basedOn w:val="aubase"/>
    <w:rsid w:val="001211E8"/>
    <w:rPr>
      <w:sz w:val="24"/>
      <w:bdr w:val="none" w:sz="0" w:space="0" w:color="auto"/>
      <w:shd w:val="clear" w:color="auto" w:fill="FFFFCC"/>
    </w:rPr>
  </w:style>
  <w:style w:type="character" w:customStyle="1" w:styleId="aurole">
    <w:name w:val="au_role"/>
    <w:basedOn w:val="aubase"/>
    <w:rsid w:val="001211E8"/>
    <w:rPr>
      <w:sz w:val="24"/>
      <w:bdr w:val="none" w:sz="0" w:space="0" w:color="auto"/>
      <w:shd w:val="clear" w:color="auto" w:fill="808000"/>
    </w:rPr>
  </w:style>
  <w:style w:type="character" w:customStyle="1" w:styleId="ausuffix">
    <w:name w:val="au_suffix"/>
    <w:basedOn w:val="aubase"/>
    <w:rsid w:val="001211E8"/>
    <w:rPr>
      <w:sz w:val="24"/>
      <w:bdr w:val="none" w:sz="0" w:space="0" w:color="auto"/>
      <w:shd w:val="clear" w:color="auto" w:fill="FF00FF"/>
    </w:rPr>
  </w:style>
  <w:style w:type="character" w:customStyle="1" w:styleId="ausurname">
    <w:name w:val="au_surname"/>
    <w:basedOn w:val="aubase"/>
    <w:rsid w:val="001211E8"/>
    <w:rPr>
      <w:sz w:val="24"/>
      <w:bdr w:val="none" w:sz="0" w:space="0" w:color="auto"/>
      <w:shd w:val="clear" w:color="auto" w:fill="CCFF99"/>
    </w:rPr>
  </w:style>
  <w:style w:type="character" w:customStyle="1" w:styleId="bibbase">
    <w:name w:val="bib_base"/>
    <w:rsid w:val="001211E8"/>
    <w:rPr>
      <w:sz w:val="24"/>
    </w:rPr>
  </w:style>
  <w:style w:type="character" w:customStyle="1" w:styleId="bibarticle">
    <w:name w:val="bib_article"/>
    <w:basedOn w:val="bibbase"/>
    <w:rsid w:val="001211E8"/>
    <w:rPr>
      <w:sz w:val="24"/>
      <w:bdr w:val="none" w:sz="0" w:space="0" w:color="auto"/>
      <w:shd w:val="clear" w:color="auto" w:fill="CCFFFF"/>
    </w:rPr>
  </w:style>
  <w:style w:type="character" w:customStyle="1" w:styleId="bibcomment">
    <w:name w:val="bib_comment"/>
    <w:basedOn w:val="bibbase"/>
    <w:rsid w:val="001211E8"/>
    <w:rPr>
      <w:sz w:val="24"/>
    </w:rPr>
  </w:style>
  <w:style w:type="character" w:customStyle="1" w:styleId="bibdeg">
    <w:name w:val="bib_deg"/>
    <w:basedOn w:val="bibbase"/>
    <w:rsid w:val="001211E8"/>
    <w:rPr>
      <w:sz w:val="24"/>
    </w:rPr>
  </w:style>
  <w:style w:type="character" w:customStyle="1" w:styleId="bibdoi">
    <w:name w:val="bib_doi"/>
    <w:basedOn w:val="bibbase"/>
    <w:rsid w:val="001211E8"/>
    <w:rPr>
      <w:sz w:val="24"/>
      <w:bdr w:val="none" w:sz="0" w:space="0" w:color="auto"/>
      <w:shd w:val="clear" w:color="auto" w:fill="CCFFCC"/>
    </w:rPr>
  </w:style>
  <w:style w:type="character" w:customStyle="1" w:styleId="bibetal">
    <w:name w:val="bib_etal"/>
    <w:basedOn w:val="bibbase"/>
    <w:rsid w:val="001211E8"/>
    <w:rPr>
      <w:sz w:val="24"/>
      <w:bdr w:val="none" w:sz="0" w:space="0" w:color="auto"/>
      <w:shd w:val="clear" w:color="auto" w:fill="CCFF99"/>
    </w:rPr>
  </w:style>
  <w:style w:type="character" w:customStyle="1" w:styleId="bibfname">
    <w:name w:val="bib_fname"/>
    <w:basedOn w:val="bibbase"/>
    <w:rsid w:val="001211E8"/>
    <w:rPr>
      <w:sz w:val="24"/>
      <w:bdr w:val="none" w:sz="0" w:space="0" w:color="auto"/>
      <w:shd w:val="clear" w:color="auto" w:fill="FFFFCC"/>
    </w:rPr>
  </w:style>
  <w:style w:type="character" w:customStyle="1" w:styleId="bibfpage">
    <w:name w:val="bib_fpage"/>
    <w:basedOn w:val="bibbase"/>
    <w:rsid w:val="001211E8"/>
    <w:rPr>
      <w:sz w:val="24"/>
      <w:bdr w:val="none" w:sz="0" w:space="0" w:color="auto"/>
      <w:shd w:val="clear" w:color="auto" w:fill="E6E6E6"/>
    </w:rPr>
  </w:style>
  <w:style w:type="character" w:customStyle="1" w:styleId="bibissue">
    <w:name w:val="bib_issue"/>
    <w:basedOn w:val="bibbase"/>
    <w:rsid w:val="001211E8"/>
    <w:rPr>
      <w:sz w:val="24"/>
      <w:bdr w:val="none" w:sz="0" w:space="0" w:color="auto"/>
      <w:shd w:val="clear" w:color="auto" w:fill="FFFFAB"/>
    </w:rPr>
  </w:style>
  <w:style w:type="character" w:customStyle="1" w:styleId="bibjournal">
    <w:name w:val="bib_journal"/>
    <w:basedOn w:val="bibbase"/>
    <w:rsid w:val="001211E8"/>
    <w:rPr>
      <w:sz w:val="24"/>
      <w:bdr w:val="none" w:sz="0" w:space="0" w:color="auto"/>
      <w:shd w:val="clear" w:color="auto" w:fill="F9DECF"/>
    </w:rPr>
  </w:style>
  <w:style w:type="character" w:customStyle="1" w:styleId="biblpage">
    <w:name w:val="bib_lpage"/>
    <w:basedOn w:val="bibbase"/>
    <w:rsid w:val="001211E8"/>
    <w:rPr>
      <w:sz w:val="24"/>
      <w:bdr w:val="none" w:sz="0" w:space="0" w:color="auto"/>
      <w:shd w:val="clear" w:color="auto" w:fill="D9D9D9"/>
    </w:rPr>
  </w:style>
  <w:style w:type="character" w:customStyle="1" w:styleId="bibnumber">
    <w:name w:val="bib_number"/>
    <w:basedOn w:val="bibbase"/>
    <w:rsid w:val="001211E8"/>
    <w:rPr>
      <w:sz w:val="24"/>
      <w:bdr w:val="none" w:sz="0" w:space="0" w:color="auto"/>
      <w:shd w:val="clear" w:color="auto" w:fill="CCCCFF"/>
    </w:rPr>
  </w:style>
  <w:style w:type="character" w:customStyle="1" w:styleId="biborganization">
    <w:name w:val="bib_organization"/>
    <w:basedOn w:val="bibbase"/>
    <w:rsid w:val="001211E8"/>
    <w:rPr>
      <w:sz w:val="24"/>
      <w:bdr w:val="none" w:sz="0" w:space="0" w:color="auto"/>
      <w:shd w:val="clear" w:color="auto" w:fill="CCFF99"/>
    </w:rPr>
  </w:style>
  <w:style w:type="character" w:customStyle="1" w:styleId="bibsuffix">
    <w:name w:val="bib_suffix"/>
    <w:basedOn w:val="bibbase"/>
    <w:rsid w:val="001211E8"/>
    <w:rPr>
      <w:sz w:val="24"/>
    </w:rPr>
  </w:style>
  <w:style w:type="character" w:customStyle="1" w:styleId="bibsuppl">
    <w:name w:val="bib_suppl"/>
    <w:basedOn w:val="bibbase"/>
    <w:rsid w:val="001211E8"/>
    <w:rPr>
      <w:sz w:val="24"/>
      <w:bdr w:val="none" w:sz="0" w:space="0" w:color="auto"/>
      <w:shd w:val="clear" w:color="auto" w:fill="FFCC66"/>
    </w:rPr>
  </w:style>
  <w:style w:type="character" w:customStyle="1" w:styleId="bibsurname">
    <w:name w:val="bib_surname"/>
    <w:basedOn w:val="bibbase"/>
    <w:rsid w:val="001211E8"/>
    <w:rPr>
      <w:sz w:val="24"/>
      <w:bdr w:val="none" w:sz="0" w:space="0" w:color="auto"/>
      <w:shd w:val="clear" w:color="auto" w:fill="CCFF99"/>
    </w:rPr>
  </w:style>
  <w:style w:type="character" w:customStyle="1" w:styleId="bibunpubl">
    <w:name w:val="bib_unpubl"/>
    <w:basedOn w:val="bibbase"/>
    <w:rsid w:val="001211E8"/>
    <w:rPr>
      <w:sz w:val="24"/>
    </w:rPr>
  </w:style>
  <w:style w:type="character" w:customStyle="1" w:styleId="biburl">
    <w:name w:val="bib_url"/>
    <w:basedOn w:val="bibbase"/>
    <w:rsid w:val="001211E8"/>
    <w:rPr>
      <w:sz w:val="24"/>
      <w:bdr w:val="none" w:sz="0" w:space="0" w:color="auto"/>
      <w:shd w:val="clear" w:color="auto" w:fill="CCFF66"/>
    </w:rPr>
  </w:style>
  <w:style w:type="character" w:customStyle="1" w:styleId="bibvolume">
    <w:name w:val="bib_volume"/>
    <w:basedOn w:val="bibbase"/>
    <w:rsid w:val="001211E8"/>
    <w:rPr>
      <w:sz w:val="24"/>
      <w:bdr w:val="none" w:sz="0" w:space="0" w:color="auto"/>
      <w:shd w:val="clear" w:color="auto" w:fill="CCECFF"/>
    </w:rPr>
  </w:style>
  <w:style w:type="character" w:customStyle="1" w:styleId="bibyear">
    <w:name w:val="bib_year"/>
    <w:basedOn w:val="bibbase"/>
    <w:rsid w:val="001211E8"/>
    <w:rPr>
      <w:sz w:val="24"/>
      <w:bdr w:val="none" w:sz="0" w:space="0" w:color="auto"/>
      <w:shd w:val="clear" w:color="auto" w:fill="FFCCFF"/>
    </w:rPr>
  </w:style>
  <w:style w:type="character" w:customStyle="1" w:styleId="citebase">
    <w:name w:val="cite_base"/>
    <w:rsid w:val="001211E8"/>
    <w:rPr>
      <w:sz w:val="24"/>
    </w:rPr>
  </w:style>
  <w:style w:type="character" w:customStyle="1" w:styleId="citebib">
    <w:name w:val="cite_bib"/>
    <w:basedOn w:val="citebase"/>
    <w:rsid w:val="001211E8"/>
    <w:rPr>
      <w:sz w:val="24"/>
      <w:bdr w:val="none" w:sz="0" w:space="0" w:color="auto"/>
      <w:shd w:val="clear" w:color="auto" w:fill="CCFFFF"/>
    </w:rPr>
  </w:style>
  <w:style w:type="character" w:customStyle="1" w:styleId="citebox">
    <w:name w:val="cite_box"/>
    <w:basedOn w:val="citebase"/>
    <w:rsid w:val="001211E8"/>
    <w:rPr>
      <w:sz w:val="24"/>
    </w:rPr>
  </w:style>
  <w:style w:type="character" w:customStyle="1" w:styleId="citeen">
    <w:name w:val="cite_en"/>
    <w:basedOn w:val="citebase"/>
    <w:rsid w:val="001211E8"/>
    <w:rPr>
      <w:sz w:val="24"/>
      <w:bdr w:val="none" w:sz="0" w:space="0" w:color="auto"/>
      <w:shd w:val="clear" w:color="auto" w:fill="FFFF99"/>
      <w:vertAlign w:val="superscript"/>
    </w:rPr>
  </w:style>
  <w:style w:type="character" w:customStyle="1" w:styleId="citefig">
    <w:name w:val="cite_fig"/>
    <w:basedOn w:val="citebase"/>
    <w:rsid w:val="001211E8"/>
    <w:rPr>
      <w:color w:val="auto"/>
      <w:sz w:val="24"/>
      <w:bdr w:val="none" w:sz="0" w:space="0" w:color="auto"/>
      <w:shd w:val="clear" w:color="auto" w:fill="CCFFCC"/>
    </w:rPr>
  </w:style>
  <w:style w:type="character" w:customStyle="1" w:styleId="citefn">
    <w:name w:val="cite_fn"/>
    <w:basedOn w:val="citebase"/>
    <w:rsid w:val="001211E8"/>
    <w:rPr>
      <w:color w:val="auto"/>
      <w:sz w:val="24"/>
      <w:bdr w:val="none" w:sz="0" w:space="0" w:color="auto"/>
      <w:shd w:val="clear" w:color="auto" w:fill="FF99CC"/>
      <w:vertAlign w:val="baseline"/>
    </w:rPr>
  </w:style>
  <w:style w:type="character" w:customStyle="1" w:styleId="citetbl">
    <w:name w:val="cite_tbl"/>
    <w:basedOn w:val="citebase"/>
    <w:rsid w:val="001211E8"/>
    <w:rPr>
      <w:color w:val="auto"/>
      <w:sz w:val="24"/>
      <w:bdr w:val="none" w:sz="0" w:space="0" w:color="auto"/>
      <w:shd w:val="clear" w:color="auto" w:fill="FF9999"/>
    </w:rPr>
  </w:style>
  <w:style w:type="character" w:customStyle="1" w:styleId="bibextlink">
    <w:name w:val="bib_extlink"/>
    <w:basedOn w:val="bibbase"/>
    <w:rsid w:val="001211E8"/>
    <w:rPr>
      <w:sz w:val="24"/>
      <w:bdr w:val="none" w:sz="0" w:space="0" w:color="auto"/>
      <w:shd w:val="clear" w:color="auto" w:fill="6CCE9D"/>
    </w:rPr>
  </w:style>
  <w:style w:type="character" w:customStyle="1" w:styleId="citeeq">
    <w:name w:val="cite_eq"/>
    <w:basedOn w:val="citebase"/>
    <w:rsid w:val="001211E8"/>
    <w:rPr>
      <w:sz w:val="24"/>
      <w:bdr w:val="none" w:sz="0" w:space="0" w:color="auto"/>
      <w:shd w:val="clear" w:color="auto" w:fill="FFAE37"/>
    </w:rPr>
  </w:style>
  <w:style w:type="character" w:customStyle="1" w:styleId="bibmedline">
    <w:name w:val="bib_medline"/>
    <w:basedOn w:val="bibbase"/>
    <w:rsid w:val="001211E8"/>
    <w:rPr>
      <w:sz w:val="24"/>
    </w:rPr>
  </w:style>
  <w:style w:type="character" w:customStyle="1" w:styleId="citetfn">
    <w:name w:val="cite_tfn"/>
    <w:basedOn w:val="citebase"/>
    <w:rsid w:val="001211E8"/>
    <w:rPr>
      <w:sz w:val="24"/>
      <w:bdr w:val="none" w:sz="0" w:space="0" w:color="auto"/>
      <w:shd w:val="clear" w:color="auto" w:fill="FBBA79"/>
    </w:rPr>
  </w:style>
  <w:style w:type="character" w:customStyle="1" w:styleId="auprefix">
    <w:name w:val="au_prefix"/>
    <w:basedOn w:val="aubase"/>
    <w:rsid w:val="001211E8"/>
    <w:rPr>
      <w:sz w:val="24"/>
      <w:bdr w:val="none" w:sz="0" w:space="0" w:color="auto"/>
      <w:shd w:val="clear" w:color="auto" w:fill="FFCC99"/>
    </w:rPr>
  </w:style>
  <w:style w:type="character" w:customStyle="1" w:styleId="citeapp">
    <w:name w:val="cite_app"/>
    <w:basedOn w:val="citebase"/>
    <w:rsid w:val="001211E8"/>
    <w:rPr>
      <w:sz w:val="24"/>
      <w:bdr w:val="none" w:sz="0" w:space="0" w:color="auto"/>
      <w:shd w:val="clear" w:color="auto" w:fill="CCFF33"/>
    </w:rPr>
  </w:style>
  <w:style w:type="character" w:customStyle="1" w:styleId="citesec">
    <w:name w:val="cite_sec"/>
    <w:basedOn w:val="citebase"/>
    <w:rsid w:val="001211E8"/>
    <w:rPr>
      <w:sz w:val="24"/>
      <w:bdr w:val="none" w:sz="0" w:space="0" w:color="auto"/>
      <w:shd w:val="clear" w:color="auto" w:fill="FFCCCC"/>
    </w:rPr>
  </w:style>
  <w:style w:type="character" w:customStyle="1" w:styleId="aumember">
    <w:name w:val="au_member"/>
    <w:basedOn w:val="aubase"/>
    <w:rsid w:val="001211E8"/>
    <w:rPr>
      <w:sz w:val="24"/>
      <w:bdr w:val="none" w:sz="0" w:space="0" w:color="auto"/>
      <w:shd w:val="clear" w:color="auto" w:fill="FF99CC"/>
    </w:rPr>
  </w:style>
  <w:style w:type="character" w:customStyle="1" w:styleId="bibbook">
    <w:name w:val="bib_book"/>
    <w:rsid w:val="001211E8"/>
    <w:rPr>
      <w:i/>
      <w:sz w:val="24"/>
      <w:bdr w:val="none" w:sz="0" w:space="0" w:color="auto"/>
      <w:shd w:val="clear" w:color="auto" w:fill="99CCFF"/>
    </w:rPr>
  </w:style>
  <w:style w:type="character" w:customStyle="1" w:styleId="bibchapterno">
    <w:name w:val="bib_chapterno"/>
    <w:rsid w:val="001211E8"/>
    <w:rPr>
      <w:sz w:val="24"/>
      <w:bdr w:val="none" w:sz="0" w:space="0" w:color="auto"/>
      <w:shd w:val="clear" w:color="auto" w:fill="D9D9D9"/>
    </w:rPr>
  </w:style>
  <w:style w:type="character" w:customStyle="1" w:styleId="bibchaptertitle">
    <w:name w:val="bib_chaptertitle"/>
    <w:rsid w:val="001211E8"/>
    <w:rPr>
      <w:sz w:val="24"/>
      <w:bdr w:val="none" w:sz="0" w:space="0" w:color="auto"/>
      <w:shd w:val="clear" w:color="auto" w:fill="FF9D5B"/>
    </w:rPr>
  </w:style>
  <w:style w:type="character" w:customStyle="1" w:styleId="bibed-etal">
    <w:name w:val="bib_ed-etal"/>
    <w:rsid w:val="001211E8"/>
    <w:rPr>
      <w:sz w:val="24"/>
      <w:bdr w:val="none" w:sz="0" w:space="0" w:color="auto"/>
      <w:shd w:val="clear" w:color="auto" w:fill="00F4EE"/>
    </w:rPr>
  </w:style>
  <w:style w:type="character" w:customStyle="1" w:styleId="bibed-fname">
    <w:name w:val="bib_ed-fname"/>
    <w:rsid w:val="001211E8"/>
    <w:rPr>
      <w:sz w:val="24"/>
      <w:bdr w:val="none" w:sz="0" w:space="0" w:color="auto"/>
      <w:shd w:val="clear" w:color="auto" w:fill="FFFFB7"/>
    </w:rPr>
  </w:style>
  <w:style w:type="character" w:customStyle="1" w:styleId="bibeditionno">
    <w:name w:val="bib_editionno"/>
    <w:rsid w:val="001211E8"/>
    <w:rPr>
      <w:sz w:val="24"/>
      <w:bdr w:val="none" w:sz="0" w:space="0" w:color="auto"/>
      <w:shd w:val="clear" w:color="auto" w:fill="FFCC00"/>
    </w:rPr>
  </w:style>
  <w:style w:type="character" w:customStyle="1" w:styleId="bibed-organization">
    <w:name w:val="bib_ed-organization"/>
    <w:rsid w:val="001211E8"/>
    <w:rPr>
      <w:sz w:val="24"/>
      <w:bdr w:val="none" w:sz="0" w:space="0" w:color="auto"/>
      <w:shd w:val="clear" w:color="auto" w:fill="FCAAC3"/>
    </w:rPr>
  </w:style>
  <w:style w:type="character" w:customStyle="1" w:styleId="bibed-suffix">
    <w:name w:val="bib_ed-suffix"/>
    <w:rsid w:val="001211E8"/>
    <w:rPr>
      <w:sz w:val="24"/>
      <w:bdr w:val="none" w:sz="0" w:space="0" w:color="auto"/>
      <w:shd w:val="clear" w:color="auto" w:fill="CCFFCC"/>
    </w:rPr>
  </w:style>
  <w:style w:type="character" w:customStyle="1" w:styleId="bibed-surname">
    <w:name w:val="bib_ed-surname"/>
    <w:rsid w:val="001211E8"/>
    <w:rPr>
      <w:sz w:val="24"/>
      <w:bdr w:val="none" w:sz="0" w:space="0" w:color="auto"/>
      <w:shd w:val="clear" w:color="auto" w:fill="FFFF00"/>
    </w:rPr>
  </w:style>
  <w:style w:type="character" w:customStyle="1" w:styleId="bibisbn">
    <w:name w:val="bib_isbn"/>
    <w:rsid w:val="001211E8"/>
    <w:rPr>
      <w:sz w:val="24"/>
      <w:shd w:val="clear" w:color="auto" w:fill="D9D9D9"/>
    </w:rPr>
  </w:style>
  <w:style w:type="character" w:customStyle="1" w:styleId="biblocation">
    <w:name w:val="bib_location"/>
    <w:rsid w:val="001211E8"/>
    <w:rPr>
      <w:sz w:val="24"/>
      <w:bdr w:val="none" w:sz="0" w:space="0" w:color="auto"/>
      <w:shd w:val="clear" w:color="auto" w:fill="FFCCCC"/>
    </w:rPr>
  </w:style>
  <w:style w:type="character" w:customStyle="1" w:styleId="bibpagecount">
    <w:name w:val="bib_pagecount"/>
    <w:rsid w:val="001211E8"/>
    <w:rPr>
      <w:sz w:val="24"/>
      <w:bdr w:val="none" w:sz="0" w:space="0" w:color="auto"/>
      <w:shd w:val="clear" w:color="auto" w:fill="00FF00"/>
    </w:rPr>
  </w:style>
  <w:style w:type="character" w:customStyle="1" w:styleId="bibpublisher">
    <w:name w:val="bib_publisher"/>
    <w:rsid w:val="001211E8"/>
    <w:rPr>
      <w:sz w:val="24"/>
      <w:bdr w:val="none" w:sz="0" w:space="0" w:color="auto"/>
      <w:shd w:val="clear" w:color="auto" w:fill="FF99CC"/>
    </w:rPr>
  </w:style>
  <w:style w:type="character" w:customStyle="1" w:styleId="bibseries">
    <w:name w:val="bib_series"/>
    <w:rsid w:val="001211E8"/>
    <w:rPr>
      <w:sz w:val="24"/>
      <w:shd w:val="clear" w:color="auto" w:fill="FFCC99"/>
    </w:rPr>
  </w:style>
  <w:style w:type="character" w:customStyle="1" w:styleId="bibseriesno">
    <w:name w:val="bib_seriesno"/>
    <w:rsid w:val="001211E8"/>
    <w:rPr>
      <w:sz w:val="24"/>
      <w:shd w:val="clear" w:color="auto" w:fill="FFFF99"/>
    </w:rPr>
  </w:style>
  <w:style w:type="character" w:customStyle="1" w:styleId="bibtrans">
    <w:name w:val="bib_trans"/>
    <w:rsid w:val="001211E8"/>
    <w:rPr>
      <w:sz w:val="24"/>
      <w:shd w:val="clear" w:color="auto" w:fill="99CC00"/>
    </w:rPr>
  </w:style>
  <w:style w:type="character" w:customStyle="1" w:styleId="bibinstitution">
    <w:name w:val="bib_institution"/>
    <w:rsid w:val="001211E8"/>
    <w:rPr>
      <w:sz w:val="24"/>
      <w:bdr w:val="none" w:sz="0" w:space="0" w:color="auto"/>
      <w:shd w:val="clear" w:color="auto" w:fill="CCFFCC"/>
    </w:rPr>
  </w:style>
  <w:style w:type="character" w:customStyle="1" w:styleId="bibpatent">
    <w:name w:val="bib_patent"/>
    <w:rsid w:val="001211E8"/>
    <w:rPr>
      <w:sz w:val="24"/>
      <w:bdr w:val="none" w:sz="0" w:space="0" w:color="auto"/>
      <w:shd w:val="clear" w:color="auto" w:fill="66FFCC"/>
    </w:rPr>
  </w:style>
  <w:style w:type="character" w:customStyle="1" w:styleId="bibreportnum">
    <w:name w:val="bib_reportnum"/>
    <w:rsid w:val="001211E8"/>
    <w:rPr>
      <w:sz w:val="24"/>
      <w:bdr w:val="none" w:sz="0" w:space="0" w:color="auto"/>
      <w:shd w:val="clear" w:color="auto" w:fill="CCCCFF"/>
    </w:rPr>
  </w:style>
  <w:style w:type="character" w:customStyle="1" w:styleId="bibschool">
    <w:name w:val="bib_school"/>
    <w:rsid w:val="001211E8"/>
    <w:rPr>
      <w:sz w:val="24"/>
      <w:bdr w:val="none" w:sz="0" w:space="0" w:color="auto"/>
      <w:shd w:val="clear" w:color="auto" w:fill="FFCC66"/>
    </w:rPr>
  </w:style>
  <w:style w:type="character" w:customStyle="1" w:styleId="bibalt-year">
    <w:name w:val="bib_alt-year"/>
    <w:rsid w:val="001211E8"/>
    <w:rPr>
      <w:sz w:val="24"/>
      <w:szCs w:val="24"/>
      <w:bdr w:val="none" w:sz="0" w:space="0" w:color="auto"/>
      <w:shd w:val="clear" w:color="auto" w:fill="CC99FF"/>
    </w:rPr>
  </w:style>
  <w:style w:type="character" w:customStyle="1" w:styleId="bibvolcount">
    <w:name w:val="bib_volcount"/>
    <w:rsid w:val="001211E8"/>
    <w:rPr>
      <w:rFonts w:ascii="Times New Roman" w:hAnsi="Times New Roman"/>
      <w:sz w:val="24"/>
      <w:bdr w:val="none" w:sz="0" w:space="0" w:color="auto"/>
      <w:shd w:val="clear" w:color="auto" w:fill="00FF00"/>
    </w:rPr>
  </w:style>
  <w:style w:type="character" w:customStyle="1" w:styleId="Heading1Char">
    <w:name w:val="Heading 1 Char"/>
    <w:basedOn w:val="DefaultParagraphFont"/>
    <w:link w:val="Heading1"/>
    <w:rsid w:val="001211E8"/>
    <w:rPr>
      <w:rFonts w:ascii="Arial" w:eastAsia="Times New Roman" w:hAnsi="Arial" w:cs="Times New Roman"/>
      <w:b/>
      <w:kern w:val="32"/>
      <w:sz w:val="32"/>
      <w:szCs w:val="20"/>
    </w:rPr>
  </w:style>
  <w:style w:type="character" w:customStyle="1" w:styleId="Heading2Char">
    <w:name w:val="Heading 2 Char"/>
    <w:link w:val="Heading2"/>
    <w:semiHidden/>
    <w:rsid w:val="001211E8"/>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1211E8"/>
    <w:rPr>
      <w:rFonts w:ascii="Arial" w:eastAsia="Times New Roman" w:hAnsi="Arial" w:cs="Times New Roman"/>
      <w:b/>
      <w:sz w:val="26"/>
      <w:szCs w:val="20"/>
    </w:rPr>
  </w:style>
  <w:style w:type="character" w:customStyle="1" w:styleId="Heading5Char">
    <w:name w:val="Heading 5 Char"/>
    <w:basedOn w:val="DefaultParagraphFont"/>
    <w:link w:val="Heading5"/>
    <w:rsid w:val="001211E8"/>
    <w:rPr>
      <w:rFonts w:ascii="Times New Roman" w:eastAsia="Times New Roman" w:hAnsi="Times New Roman" w:cs="Times New Roman"/>
      <w:b/>
      <w:i/>
      <w:sz w:val="26"/>
      <w:szCs w:val="20"/>
    </w:rPr>
  </w:style>
  <w:style w:type="paragraph" w:customStyle="1" w:styleId="ESExtractSource">
    <w:name w:val="ES Extract Source"/>
    <w:basedOn w:val="EExtract"/>
    <w:qFormat/>
    <w:rsid w:val="001211E8"/>
  </w:style>
  <w:style w:type="paragraph" w:customStyle="1" w:styleId="EExtract">
    <w:name w:val="E Extract"/>
    <w:basedOn w:val="BaseText"/>
    <w:rsid w:val="001211E8"/>
    <w:pPr>
      <w:spacing w:before="240" w:after="240" w:line="480" w:lineRule="exact"/>
      <w:ind w:left="720" w:right="720"/>
    </w:pPr>
  </w:style>
  <w:style w:type="character" w:customStyle="1" w:styleId="SbarTxSidebarTextChar">
    <w:name w:val="SbarTx Sidebar Text Char"/>
    <w:link w:val="SbarTxSidebarText"/>
    <w:rsid w:val="001211E8"/>
    <w:rPr>
      <w:sz w:val="24"/>
      <w:shd w:val="clear" w:color="auto" w:fill="E6E6E6"/>
    </w:rPr>
  </w:style>
  <w:style w:type="paragraph" w:customStyle="1" w:styleId="SbarTxSidebarText">
    <w:name w:val="SbarTx Sidebar Text"/>
    <w:basedOn w:val="BaseText"/>
    <w:link w:val="SbarTxSidebarTextChar"/>
    <w:rsid w:val="001211E8"/>
    <w:pPr>
      <w:shd w:val="clear" w:color="auto" w:fill="E6E6E6"/>
      <w:spacing w:line="560" w:lineRule="exact"/>
      <w:ind w:left="360" w:right="360"/>
    </w:pPr>
    <w:rPr>
      <w:rFonts w:asciiTheme="minorHAnsi" w:eastAsiaTheme="minorHAnsi" w:hAnsiTheme="minorHAnsi" w:cstheme="minorBidi"/>
      <w:szCs w:val="22"/>
    </w:rPr>
  </w:style>
  <w:style w:type="paragraph" w:customStyle="1" w:styleId="TxText">
    <w:name w:val="Tx Text"/>
    <w:link w:val="TxTextChar"/>
    <w:rsid w:val="001211E8"/>
    <w:pPr>
      <w:spacing w:after="0" w:line="560" w:lineRule="exact"/>
      <w:ind w:firstLine="720"/>
    </w:pPr>
    <w:rPr>
      <w:rFonts w:ascii="Times New Roman" w:eastAsia="Times New Roman" w:hAnsi="Times New Roman" w:cs="Times New Roman"/>
      <w:sz w:val="24"/>
      <w:szCs w:val="20"/>
    </w:rPr>
  </w:style>
  <w:style w:type="character" w:customStyle="1" w:styleId="TxTextChar">
    <w:name w:val="Tx Text Char"/>
    <w:link w:val="TxText"/>
    <w:rsid w:val="001211E8"/>
    <w:rPr>
      <w:rFonts w:ascii="Times New Roman" w:eastAsia="Times New Roman" w:hAnsi="Times New Roman" w:cs="Times New Roman"/>
      <w:sz w:val="24"/>
      <w:szCs w:val="20"/>
    </w:rPr>
  </w:style>
  <w:style w:type="character" w:styleId="CommentReference">
    <w:name w:val="annotation reference"/>
    <w:basedOn w:val="DefaultParagraphFont"/>
    <w:semiHidden/>
    <w:rsid w:val="001211E8"/>
    <w:rPr>
      <w:rFonts w:ascii="Helvetica" w:hAnsi="Helvetica"/>
      <w:b/>
      <w:sz w:val="28"/>
      <w:bdr w:val="none" w:sz="0" w:space="0" w:color="auto"/>
      <w:shd w:val="clear" w:color="auto" w:fill="FFFF00"/>
    </w:rPr>
  </w:style>
  <w:style w:type="paragraph" w:customStyle="1" w:styleId="CNChapterNumber">
    <w:name w:val="CN Chapter Number"/>
    <w:basedOn w:val="BaseHeading"/>
    <w:rsid w:val="001211E8"/>
    <w:pPr>
      <w:keepNext/>
      <w:keepLines/>
      <w:widowControl w:val="0"/>
      <w:spacing w:before="560"/>
    </w:pPr>
    <w:rPr>
      <w:b/>
      <w:sz w:val="32"/>
    </w:rPr>
  </w:style>
  <w:style w:type="character" w:customStyle="1" w:styleId="LetTxLetterTextChar">
    <w:name w:val="LetTx Letter Text Char"/>
    <w:link w:val="LetTxLetterText"/>
    <w:rsid w:val="001211E8"/>
    <w:rPr>
      <w:sz w:val="24"/>
    </w:rPr>
  </w:style>
  <w:style w:type="paragraph" w:customStyle="1" w:styleId="LetTxLetterText">
    <w:name w:val="LetTx Letter Text"/>
    <w:basedOn w:val="BaseText"/>
    <w:link w:val="LetTxLetterTextChar"/>
    <w:rsid w:val="001211E8"/>
    <w:pPr>
      <w:spacing w:before="280" w:line="560" w:lineRule="exact"/>
    </w:pPr>
    <w:rPr>
      <w:rFonts w:asciiTheme="minorHAnsi" w:eastAsiaTheme="minorHAnsi" w:hAnsiTheme="minorHAnsi" w:cstheme="minorBidi"/>
      <w:szCs w:val="22"/>
    </w:rPr>
  </w:style>
  <w:style w:type="paragraph" w:customStyle="1" w:styleId="CTChapterTitle">
    <w:name w:val="CT Chapter Title"/>
    <w:basedOn w:val="BaseHeading"/>
    <w:rsid w:val="001211E8"/>
    <w:pPr>
      <w:spacing w:before="280" w:after="280"/>
    </w:pPr>
    <w:rPr>
      <w:b/>
      <w:sz w:val="32"/>
    </w:rPr>
  </w:style>
  <w:style w:type="paragraph" w:customStyle="1" w:styleId="CAuChapterAuthor">
    <w:name w:val="CAu Chapter Author"/>
    <w:basedOn w:val="BaseText"/>
    <w:rsid w:val="001211E8"/>
    <w:pPr>
      <w:keepNext/>
      <w:keepLines/>
      <w:widowControl w:val="0"/>
      <w:spacing w:before="280" w:line="560" w:lineRule="exact"/>
      <w:contextualSpacing/>
    </w:pPr>
  </w:style>
  <w:style w:type="paragraph" w:customStyle="1" w:styleId="H1HeadingLevel1">
    <w:name w:val="H1 Heading Level 1"/>
    <w:basedOn w:val="BaseHeading"/>
    <w:next w:val="TxText"/>
    <w:rsid w:val="001211E8"/>
    <w:pPr>
      <w:keepNext/>
      <w:keepLines/>
      <w:widowControl w:val="0"/>
      <w:spacing w:before="360" w:after="280"/>
      <w:outlineLvl w:val="0"/>
    </w:pPr>
    <w:rPr>
      <w:b/>
      <w:sz w:val="32"/>
    </w:rPr>
  </w:style>
  <w:style w:type="paragraph" w:customStyle="1" w:styleId="H2HeadingLevel2">
    <w:name w:val="H2 Heading Level 2"/>
    <w:basedOn w:val="H1HeadingLevel1"/>
    <w:next w:val="TxText"/>
    <w:rsid w:val="001211E8"/>
    <w:pPr>
      <w:spacing w:before="280"/>
      <w:outlineLvl w:val="1"/>
    </w:pPr>
    <w:rPr>
      <w:sz w:val="28"/>
    </w:rPr>
  </w:style>
  <w:style w:type="paragraph" w:customStyle="1" w:styleId="H3HeadingLevel3">
    <w:name w:val="H3 Heading Level 3"/>
    <w:basedOn w:val="H2HeadingLevel2"/>
    <w:next w:val="TxText"/>
    <w:rsid w:val="001211E8"/>
    <w:pPr>
      <w:spacing w:after="0"/>
      <w:outlineLvl w:val="2"/>
    </w:pPr>
    <w:rPr>
      <w:sz w:val="24"/>
    </w:rPr>
  </w:style>
  <w:style w:type="paragraph" w:customStyle="1" w:styleId="H4HeadingLevel4">
    <w:name w:val="H4 Heading Level 4"/>
    <w:basedOn w:val="H3HeadingLevel3"/>
    <w:next w:val="TxText"/>
    <w:rsid w:val="001211E8"/>
    <w:pPr>
      <w:outlineLvl w:val="3"/>
    </w:pPr>
    <w:rPr>
      <w:b w:val="0"/>
    </w:rPr>
  </w:style>
  <w:style w:type="paragraph" w:customStyle="1" w:styleId="H5HeadingLevel5">
    <w:name w:val="H5 Heading Level 5"/>
    <w:basedOn w:val="H4HeadingLevel4"/>
    <w:next w:val="TxText"/>
    <w:rsid w:val="001211E8"/>
    <w:pPr>
      <w:spacing w:before="140"/>
      <w:outlineLvl w:val="4"/>
    </w:pPr>
  </w:style>
  <w:style w:type="paragraph" w:customStyle="1" w:styleId="UL-EUnnumberedListinExtract">
    <w:name w:val="UL-E Unnumbered List in Extract"/>
    <w:basedOn w:val="ULUnnumberedList"/>
    <w:qFormat/>
    <w:rsid w:val="001211E8"/>
    <w:pPr>
      <w:ind w:left="1080" w:right="720"/>
    </w:pPr>
  </w:style>
  <w:style w:type="paragraph" w:customStyle="1" w:styleId="ULUnnumberedList">
    <w:name w:val="UL Unnumbered List"/>
    <w:basedOn w:val="LLLetteredList"/>
    <w:qFormat/>
    <w:rsid w:val="001211E8"/>
    <w:pPr>
      <w:tabs>
        <w:tab w:val="clear" w:pos="480"/>
      </w:tabs>
    </w:pPr>
  </w:style>
  <w:style w:type="paragraph" w:customStyle="1" w:styleId="LLLetteredList">
    <w:name w:val="LL Lettered List"/>
    <w:basedOn w:val="NLNumberedList"/>
    <w:qFormat/>
    <w:rsid w:val="001211E8"/>
  </w:style>
  <w:style w:type="paragraph" w:customStyle="1" w:styleId="NLNumberedList">
    <w:name w:val="NL Numbered List"/>
    <w:basedOn w:val="BLBulletList"/>
    <w:qFormat/>
    <w:rsid w:val="001211E8"/>
    <w:pPr>
      <w:tabs>
        <w:tab w:val="clear" w:pos="240"/>
        <w:tab w:val="clear" w:pos="960"/>
        <w:tab w:val="left" w:pos="480"/>
      </w:tabs>
      <w:ind w:left="360" w:hanging="360"/>
    </w:pPr>
  </w:style>
  <w:style w:type="paragraph" w:customStyle="1" w:styleId="BLBulletList">
    <w:name w:val="BL Bullet List"/>
    <w:basedOn w:val="BaseText"/>
    <w:rsid w:val="001211E8"/>
    <w:pPr>
      <w:tabs>
        <w:tab w:val="left" w:pos="240"/>
        <w:tab w:val="left" w:pos="960"/>
      </w:tabs>
      <w:spacing w:line="560" w:lineRule="exact"/>
      <w:ind w:left="245" w:hanging="245"/>
    </w:pPr>
  </w:style>
  <w:style w:type="paragraph" w:customStyle="1" w:styleId="LH-EListHeadinExtract">
    <w:name w:val="LH-E List Head in Extract"/>
    <w:basedOn w:val="LHListHead"/>
    <w:qFormat/>
    <w:rsid w:val="001211E8"/>
    <w:pPr>
      <w:ind w:left="720" w:right="720"/>
    </w:pPr>
  </w:style>
  <w:style w:type="paragraph" w:customStyle="1" w:styleId="LHListHead">
    <w:name w:val="LH List Head"/>
    <w:basedOn w:val="BaseText"/>
    <w:rsid w:val="001211E8"/>
    <w:pPr>
      <w:keepNext/>
      <w:keepLines/>
      <w:spacing w:before="280" w:line="560" w:lineRule="exact"/>
    </w:pPr>
    <w:rPr>
      <w:b/>
    </w:rPr>
  </w:style>
  <w:style w:type="paragraph" w:customStyle="1" w:styleId="BL-EBulletListinExtract">
    <w:name w:val="BL-E Bullet List in Extract"/>
    <w:basedOn w:val="BLBulletList"/>
    <w:qFormat/>
    <w:rsid w:val="001211E8"/>
    <w:pPr>
      <w:ind w:left="965"/>
    </w:pPr>
  </w:style>
  <w:style w:type="paragraph" w:customStyle="1" w:styleId="SSLSubsublist">
    <w:name w:val="SSL Subsublist"/>
    <w:basedOn w:val="SLSublist"/>
    <w:qFormat/>
    <w:rsid w:val="001211E8"/>
    <w:pPr>
      <w:ind w:left="1685"/>
    </w:pPr>
  </w:style>
  <w:style w:type="paragraph" w:customStyle="1" w:styleId="SLSublist">
    <w:name w:val="SL Sublist"/>
    <w:basedOn w:val="BLBulletList"/>
    <w:rsid w:val="001211E8"/>
    <w:pPr>
      <w:tabs>
        <w:tab w:val="clear" w:pos="960"/>
      </w:tabs>
      <w:ind w:left="965"/>
    </w:pPr>
  </w:style>
  <w:style w:type="paragraph" w:customStyle="1" w:styleId="DLDescriptiveList">
    <w:name w:val="DL Descriptive List"/>
    <w:basedOn w:val="BaseText"/>
    <w:qFormat/>
    <w:rsid w:val="001211E8"/>
    <w:pPr>
      <w:widowControl w:val="0"/>
      <w:spacing w:line="560" w:lineRule="exact"/>
    </w:pPr>
  </w:style>
  <w:style w:type="character" w:customStyle="1" w:styleId="IntRInterviewer">
    <w:name w:val="IntR Interviewer"/>
    <w:qFormat/>
    <w:rsid w:val="001211E8"/>
    <w:rPr>
      <w:u w:val="dash"/>
    </w:rPr>
  </w:style>
  <w:style w:type="character" w:customStyle="1" w:styleId="IntEInterviewee">
    <w:name w:val="IntE Interviewee"/>
    <w:qFormat/>
    <w:rsid w:val="001211E8"/>
    <w:rPr>
      <w:u w:val="dotted"/>
    </w:rPr>
  </w:style>
  <w:style w:type="paragraph" w:customStyle="1" w:styleId="CAbsChapterAbstract">
    <w:name w:val="CAbs Chapter Abstract"/>
    <w:basedOn w:val="BaseText"/>
    <w:rsid w:val="001211E8"/>
    <w:pPr>
      <w:spacing w:before="360" w:after="360" w:line="560" w:lineRule="exact"/>
      <w:ind w:firstLine="720"/>
    </w:pPr>
    <w:rPr>
      <w:color w:val="0000FF"/>
    </w:rPr>
  </w:style>
  <w:style w:type="paragraph" w:customStyle="1" w:styleId="OL1OutlineListLevel1">
    <w:name w:val="OL1 Outline List Level 1"/>
    <w:basedOn w:val="BaseText"/>
    <w:rsid w:val="001211E8"/>
    <w:pPr>
      <w:tabs>
        <w:tab w:val="right" w:pos="547"/>
      </w:tabs>
      <w:spacing w:before="140" w:after="140" w:line="560" w:lineRule="exact"/>
      <w:ind w:left="720" w:hanging="720"/>
    </w:pPr>
  </w:style>
  <w:style w:type="character" w:customStyle="1" w:styleId="FgCOFigureCallOut">
    <w:name w:val="FgCO Figure Call Out"/>
    <w:rsid w:val="001211E8"/>
    <w:rPr>
      <w:rFonts w:ascii="Times New Roman" w:hAnsi="Times New Roman"/>
      <w:b/>
      <w:color w:val="auto"/>
      <w:sz w:val="24"/>
      <w:bdr w:val="none" w:sz="0" w:space="0" w:color="auto"/>
      <w:shd w:val="pct25" w:color="0000FF" w:fill="FFFFFF"/>
    </w:rPr>
  </w:style>
  <w:style w:type="paragraph" w:customStyle="1" w:styleId="TxNITextNoIndent">
    <w:name w:val="TxNI Text No Indent"/>
    <w:basedOn w:val="BaseText"/>
    <w:rsid w:val="001211E8"/>
    <w:pPr>
      <w:spacing w:before="140" w:line="560" w:lineRule="exact"/>
    </w:pPr>
  </w:style>
  <w:style w:type="character" w:customStyle="1" w:styleId="TCOTableCallOut">
    <w:name w:val="TCO Table Call Out"/>
    <w:rsid w:val="001211E8"/>
    <w:rPr>
      <w:rFonts w:ascii="Times New Roman" w:hAnsi="Times New Roman"/>
      <w:sz w:val="24"/>
      <w:bdr w:val="none" w:sz="0" w:space="0" w:color="auto"/>
      <w:shd w:val="pct30" w:color="FF6600" w:fill="F3F3F3"/>
    </w:rPr>
  </w:style>
  <w:style w:type="paragraph" w:customStyle="1" w:styleId="SBSpaceBreak">
    <w:name w:val="SB Space Break"/>
    <w:basedOn w:val="BaseText"/>
    <w:rsid w:val="001211E8"/>
    <w:pPr>
      <w:shd w:val="pct20" w:color="auto" w:fill="FFFFFF"/>
      <w:spacing w:line="560" w:lineRule="exact"/>
      <w:jc w:val="center"/>
    </w:pPr>
  </w:style>
  <w:style w:type="character" w:customStyle="1" w:styleId="BxCOBoxCallOut">
    <w:name w:val="BxCO Box Call Out"/>
    <w:rsid w:val="001211E8"/>
    <w:rPr>
      <w:rFonts w:ascii="Times New Roman" w:hAnsi="Times New Roman"/>
      <w:sz w:val="24"/>
      <w:bdr w:val="none" w:sz="0" w:space="0" w:color="auto"/>
      <w:shd w:val="pct20" w:color="FF00FF" w:fill="auto"/>
    </w:rPr>
  </w:style>
  <w:style w:type="paragraph" w:customStyle="1" w:styleId="NtCNotetoComp">
    <w:name w:val="NtC Note to Comp"/>
    <w:basedOn w:val="BaseText"/>
    <w:rsid w:val="001211E8"/>
    <w:pPr>
      <w:spacing w:before="360" w:after="360" w:line="360" w:lineRule="exact"/>
    </w:pPr>
    <w:rPr>
      <w:color w:val="FF0000"/>
      <w:sz w:val="28"/>
    </w:rPr>
  </w:style>
  <w:style w:type="paragraph" w:customStyle="1" w:styleId="NtENotetoEditor">
    <w:name w:val="NtE Note to Editor"/>
    <w:basedOn w:val="NtCNotetoComp"/>
    <w:rsid w:val="001211E8"/>
    <w:rPr>
      <w:color w:val="008000"/>
    </w:rPr>
  </w:style>
  <w:style w:type="paragraph" w:customStyle="1" w:styleId="BNBoxNumber">
    <w:name w:val="BN Box Number"/>
    <w:basedOn w:val="BaseText"/>
    <w:rsid w:val="001211E8"/>
    <w:pPr>
      <w:spacing w:before="280" w:line="560" w:lineRule="exact"/>
    </w:pPr>
    <w:rPr>
      <w:b/>
    </w:rPr>
  </w:style>
  <w:style w:type="paragraph" w:customStyle="1" w:styleId="BTBoxTitle">
    <w:name w:val="BT Box Title"/>
    <w:basedOn w:val="BNBoxNumber"/>
    <w:rsid w:val="001211E8"/>
    <w:pPr>
      <w:spacing w:before="0" w:after="280"/>
    </w:pPr>
    <w:rPr>
      <w:b w:val="0"/>
    </w:rPr>
  </w:style>
  <w:style w:type="paragraph" w:customStyle="1" w:styleId="TStbHTableStubHead">
    <w:name w:val="TStbH Table Stub Head"/>
    <w:basedOn w:val="BaseText"/>
    <w:rsid w:val="001211E8"/>
    <w:pPr>
      <w:spacing w:line="360" w:lineRule="exact"/>
    </w:pPr>
    <w:rPr>
      <w:b/>
    </w:rPr>
  </w:style>
  <w:style w:type="paragraph" w:customStyle="1" w:styleId="TBTableBody">
    <w:name w:val="TB Table Body"/>
    <w:basedOn w:val="BaseText"/>
    <w:rsid w:val="001211E8"/>
    <w:pPr>
      <w:spacing w:line="360" w:lineRule="exact"/>
    </w:pPr>
  </w:style>
  <w:style w:type="paragraph" w:customStyle="1" w:styleId="TCHTableColumnHead">
    <w:name w:val="TCH Table Column Head"/>
    <w:basedOn w:val="TTTableTitle"/>
    <w:rsid w:val="001211E8"/>
    <w:rPr>
      <w:b/>
    </w:rPr>
  </w:style>
  <w:style w:type="paragraph" w:customStyle="1" w:styleId="TTTableTitle">
    <w:name w:val="TT Table Title"/>
    <w:basedOn w:val="BaseText"/>
    <w:rsid w:val="001211E8"/>
    <w:pPr>
      <w:spacing w:line="360" w:lineRule="exact"/>
    </w:pPr>
  </w:style>
  <w:style w:type="paragraph" w:customStyle="1" w:styleId="GLDefGlossaryDefinition">
    <w:name w:val="GLDef Glossary Definition"/>
    <w:basedOn w:val="BaseText"/>
    <w:rsid w:val="001211E8"/>
    <w:pPr>
      <w:spacing w:line="560" w:lineRule="exact"/>
    </w:pPr>
  </w:style>
  <w:style w:type="paragraph" w:customStyle="1" w:styleId="OL2OutlineListLevel2">
    <w:name w:val="OL2 Outline List Level 2"/>
    <w:basedOn w:val="OL1OutlineListLevel1"/>
    <w:rsid w:val="001211E8"/>
    <w:pPr>
      <w:tabs>
        <w:tab w:val="clear" w:pos="547"/>
        <w:tab w:val="right" w:pos="1267"/>
      </w:tabs>
      <w:spacing w:before="0"/>
      <w:ind w:left="1440"/>
    </w:pPr>
  </w:style>
  <w:style w:type="paragraph" w:customStyle="1" w:styleId="OL3OutlineListLevel3">
    <w:name w:val="OL3 Outline List Level 3"/>
    <w:basedOn w:val="OL2OutlineListLevel2"/>
    <w:rsid w:val="001211E8"/>
    <w:pPr>
      <w:tabs>
        <w:tab w:val="right" w:pos="1872"/>
      </w:tabs>
      <w:ind w:left="2160"/>
    </w:pPr>
  </w:style>
  <w:style w:type="paragraph" w:customStyle="1" w:styleId="OL4OutlineListLevel4">
    <w:name w:val="OL4 Outline List Level 4"/>
    <w:basedOn w:val="OL3OutlineListLevel3"/>
    <w:rsid w:val="001211E8"/>
    <w:pPr>
      <w:tabs>
        <w:tab w:val="right" w:pos="2592"/>
      </w:tabs>
      <w:ind w:left="2880"/>
    </w:pPr>
  </w:style>
  <w:style w:type="paragraph" w:customStyle="1" w:styleId="SpExSpecialExtract">
    <w:name w:val="SpEx Special Extract"/>
    <w:basedOn w:val="EExtract"/>
    <w:rsid w:val="001211E8"/>
    <w:pPr>
      <w:spacing w:before="360" w:after="360" w:line="400" w:lineRule="exact"/>
      <w:contextualSpacing/>
    </w:pPr>
    <w:rPr>
      <w:color w:val="00B050"/>
    </w:rPr>
  </w:style>
  <w:style w:type="character" w:customStyle="1" w:styleId="FgMenFigureMention">
    <w:name w:val="FgMen Figure Mention"/>
    <w:rsid w:val="001211E8"/>
    <w:rPr>
      <w:color w:val="0000FF"/>
    </w:rPr>
  </w:style>
  <w:style w:type="paragraph" w:customStyle="1" w:styleId="CAuAfChapterAuthorAffiliation">
    <w:name w:val="CAuAf Chapter Author Affiliation"/>
    <w:basedOn w:val="CAuChapterAuthor"/>
    <w:rsid w:val="001211E8"/>
    <w:pPr>
      <w:spacing w:before="0" w:after="280"/>
    </w:pPr>
    <w:rPr>
      <w:b/>
    </w:rPr>
  </w:style>
  <w:style w:type="paragraph" w:customStyle="1" w:styleId="DEDisplayEquation">
    <w:name w:val="DE Display Equation"/>
    <w:basedOn w:val="BaseText"/>
    <w:rsid w:val="001211E8"/>
    <w:pPr>
      <w:tabs>
        <w:tab w:val="right" w:pos="8640"/>
      </w:tabs>
      <w:spacing w:before="360" w:after="360" w:line="560" w:lineRule="atLeast"/>
      <w:ind w:left="720" w:hanging="720"/>
    </w:pPr>
  </w:style>
  <w:style w:type="paragraph" w:customStyle="1" w:styleId="H6HeadingLevel6">
    <w:name w:val="H6 Heading Level 6"/>
    <w:basedOn w:val="H5HeadingLevel5"/>
    <w:rsid w:val="001211E8"/>
    <w:pPr>
      <w:outlineLvl w:val="5"/>
    </w:pPr>
    <w:rPr>
      <w:sz w:val="22"/>
    </w:rPr>
  </w:style>
  <w:style w:type="paragraph" w:customStyle="1" w:styleId="TIHTableInternalHead">
    <w:name w:val="TIH Table Internal Head"/>
    <w:basedOn w:val="TTTableTitle"/>
    <w:rsid w:val="001211E8"/>
    <w:pPr>
      <w:spacing w:before="280"/>
    </w:pPr>
  </w:style>
  <w:style w:type="paragraph" w:styleId="TOC8">
    <w:name w:val="toc 8"/>
    <w:basedOn w:val="Normal"/>
    <w:next w:val="Normal"/>
    <w:autoRedefine/>
    <w:semiHidden/>
    <w:rsid w:val="001211E8"/>
    <w:pPr>
      <w:ind w:left="1400"/>
    </w:pPr>
  </w:style>
  <w:style w:type="character" w:customStyle="1" w:styleId="DENDisplayEquationNumber">
    <w:name w:val="DEN Display Equation Number"/>
    <w:rsid w:val="001211E8"/>
    <w:rPr>
      <w:bdr w:val="none" w:sz="0" w:space="0" w:color="auto"/>
      <w:shd w:val="pct15" w:color="auto" w:fill="FFFFFF"/>
    </w:rPr>
  </w:style>
  <w:style w:type="paragraph" w:customStyle="1" w:styleId="TFNTableFootnote">
    <w:name w:val="TFN Table Footnote"/>
    <w:basedOn w:val="TBTableBody"/>
    <w:rsid w:val="001211E8"/>
    <w:pPr>
      <w:spacing w:before="280" w:after="280"/>
    </w:pPr>
  </w:style>
  <w:style w:type="character" w:customStyle="1" w:styleId="LetDateLetterDateChar">
    <w:name w:val="LetDate Letter Date Char"/>
    <w:basedOn w:val="LetTxLetterTextChar"/>
    <w:link w:val="LetDateLetterDate"/>
    <w:rsid w:val="001211E8"/>
    <w:rPr>
      <w:sz w:val="24"/>
    </w:rPr>
  </w:style>
  <w:style w:type="paragraph" w:customStyle="1" w:styleId="LetDateLetterDate">
    <w:name w:val="LetDate Letter Date"/>
    <w:basedOn w:val="LetTxLetterText"/>
    <w:link w:val="LetDateLetterDateChar"/>
    <w:rsid w:val="001211E8"/>
  </w:style>
  <w:style w:type="paragraph" w:customStyle="1" w:styleId="CONChapterOpeningNote">
    <w:name w:val="CON Chapter Opening Note"/>
    <w:basedOn w:val="BaseText"/>
    <w:rsid w:val="001211E8"/>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1211E8"/>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1211E8"/>
    <w:pPr>
      <w:spacing w:line="560" w:lineRule="exact"/>
      <w:ind w:firstLine="720"/>
    </w:pPr>
    <w:rPr>
      <w:color w:val="000080"/>
      <w:sz w:val="24"/>
    </w:rPr>
  </w:style>
  <w:style w:type="paragraph" w:customStyle="1" w:styleId="IntAInterviewAnswer">
    <w:name w:val="IntA Interview Answer"/>
    <w:basedOn w:val="BaseText"/>
    <w:autoRedefine/>
    <w:rsid w:val="001211E8"/>
    <w:pPr>
      <w:spacing w:line="560" w:lineRule="exact"/>
      <w:ind w:firstLine="720"/>
    </w:pPr>
    <w:rPr>
      <w:color w:val="008000"/>
      <w:szCs w:val="24"/>
    </w:rPr>
  </w:style>
  <w:style w:type="paragraph" w:customStyle="1" w:styleId="DE-EDisplayEquationinExtract">
    <w:name w:val="DE-E Display Equation in Extract"/>
    <w:basedOn w:val="DEDisplayEquation"/>
    <w:rsid w:val="001211E8"/>
    <w:pPr>
      <w:spacing w:before="0" w:after="0"/>
      <w:ind w:firstLine="0"/>
    </w:pPr>
  </w:style>
  <w:style w:type="paragraph" w:customStyle="1" w:styleId="PNPartNumber">
    <w:name w:val="PN Part Number"/>
    <w:basedOn w:val="BaseHeading"/>
    <w:next w:val="PTPartTitle"/>
    <w:rsid w:val="001211E8"/>
    <w:pPr>
      <w:keepNext/>
      <w:keepLines/>
      <w:spacing w:before="560"/>
      <w:jc w:val="center"/>
    </w:pPr>
    <w:rPr>
      <w:b/>
      <w:sz w:val="28"/>
    </w:rPr>
  </w:style>
  <w:style w:type="paragraph" w:customStyle="1" w:styleId="PTPartTitle">
    <w:name w:val="PT Part Title"/>
    <w:basedOn w:val="PNPartNumber"/>
    <w:rsid w:val="001211E8"/>
    <w:pPr>
      <w:spacing w:before="1200"/>
    </w:pPr>
  </w:style>
  <w:style w:type="paragraph" w:customStyle="1" w:styleId="PSTPartSubtitle">
    <w:name w:val="PST Part Subtitle"/>
    <w:basedOn w:val="PTPartTitle"/>
    <w:rsid w:val="001211E8"/>
    <w:pPr>
      <w:keepNext w:val="0"/>
      <w:spacing w:before="360"/>
    </w:pPr>
    <w:rPr>
      <w:b w:val="0"/>
    </w:rPr>
  </w:style>
  <w:style w:type="paragraph" w:customStyle="1" w:styleId="EpEpigraph">
    <w:name w:val="Ep Epigraph"/>
    <w:basedOn w:val="BaseText"/>
    <w:rsid w:val="001211E8"/>
    <w:pPr>
      <w:spacing w:before="280" w:line="560" w:lineRule="exact"/>
      <w:ind w:left="720" w:right="720"/>
    </w:pPr>
  </w:style>
  <w:style w:type="paragraph" w:customStyle="1" w:styleId="EpSEpigraphSource">
    <w:name w:val="EpS Epigraph Source"/>
    <w:basedOn w:val="EpEpigraph"/>
    <w:rsid w:val="001211E8"/>
    <w:pPr>
      <w:spacing w:before="140" w:after="280"/>
      <w:ind w:right="0"/>
    </w:pPr>
  </w:style>
  <w:style w:type="paragraph" w:customStyle="1" w:styleId="PITxPartIntroductionText">
    <w:name w:val="PITx Part Introduction Text"/>
    <w:basedOn w:val="BaseText"/>
    <w:rsid w:val="001211E8"/>
    <w:pPr>
      <w:spacing w:before="280" w:after="280" w:line="560" w:lineRule="exact"/>
      <w:ind w:firstLine="720"/>
      <w:contextualSpacing/>
    </w:pPr>
  </w:style>
  <w:style w:type="paragraph" w:customStyle="1" w:styleId="SpH1SpecialHeading1">
    <w:name w:val="SpH1 Special Heading 1"/>
    <w:basedOn w:val="SpTxSpecialText"/>
    <w:rsid w:val="001211E8"/>
    <w:pPr>
      <w:spacing w:before="280" w:after="280"/>
      <w:ind w:firstLine="0"/>
    </w:pPr>
    <w:rPr>
      <w:b/>
      <w:sz w:val="36"/>
    </w:rPr>
  </w:style>
  <w:style w:type="paragraph" w:customStyle="1" w:styleId="SpTxSpecialText">
    <w:name w:val="SpTx Special Text"/>
    <w:basedOn w:val="BaseText"/>
    <w:rsid w:val="001211E8"/>
    <w:pPr>
      <w:spacing w:line="560" w:lineRule="exact"/>
      <w:ind w:firstLine="720"/>
    </w:pPr>
    <w:rPr>
      <w:color w:val="00B050"/>
    </w:rPr>
  </w:style>
  <w:style w:type="paragraph" w:styleId="TableofAuthorities">
    <w:name w:val="table of authorities"/>
    <w:basedOn w:val="Normal"/>
    <w:next w:val="Normal"/>
    <w:semiHidden/>
    <w:rsid w:val="001211E8"/>
    <w:pPr>
      <w:ind w:left="200" w:hanging="200"/>
    </w:pPr>
  </w:style>
  <w:style w:type="paragraph" w:styleId="TableofFigures">
    <w:name w:val="table of figures"/>
    <w:basedOn w:val="Normal"/>
    <w:next w:val="Normal"/>
    <w:semiHidden/>
    <w:rsid w:val="001211E8"/>
    <w:pPr>
      <w:ind w:left="400" w:hanging="400"/>
    </w:pPr>
  </w:style>
  <w:style w:type="paragraph" w:customStyle="1" w:styleId="GLTrmGlossaryDefinitionTerm">
    <w:name w:val="GLTrm Glossary Definition Term"/>
    <w:basedOn w:val="GLDefGlossaryDefinition"/>
    <w:rsid w:val="001211E8"/>
    <w:pPr>
      <w:spacing w:before="280"/>
    </w:pPr>
    <w:rPr>
      <w:b/>
    </w:rPr>
  </w:style>
  <w:style w:type="character" w:customStyle="1" w:styleId="TMenTableMention">
    <w:name w:val="TMen Table Mention"/>
    <w:rsid w:val="001211E8"/>
    <w:rPr>
      <w:color w:val="FF6600"/>
    </w:rPr>
  </w:style>
  <w:style w:type="paragraph" w:customStyle="1" w:styleId="ChrChronology">
    <w:name w:val="Chr Chronology"/>
    <w:basedOn w:val="BaseText"/>
    <w:rsid w:val="001211E8"/>
    <w:pPr>
      <w:tabs>
        <w:tab w:val="left" w:pos="1728"/>
      </w:tabs>
      <w:spacing w:before="140" w:line="560" w:lineRule="exact"/>
      <w:ind w:left="1728" w:hanging="1728"/>
    </w:pPr>
  </w:style>
  <w:style w:type="paragraph" w:customStyle="1" w:styleId="VSVerseSource">
    <w:name w:val="VS Verse Source"/>
    <w:basedOn w:val="BaseText"/>
    <w:rsid w:val="001211E8"/>
    <w:pPr>
      <w:spacing w:before="140" w:after="280" w:line="560" w:lineRule="exact"/>
    </w:pPr>
  </w:style>
  <w:style w:type="character" w:customStyle="1" w:styleId="SbarMenSidebarMention">
    <w:name w:val="SbarMen Sidebar Mention"/>
    <w:rsid w:val="001211E8"/>
    <w:rPr>
      <w:color w:val="008000"/>
    </w:rPr>
  </w:style>
  <w:style w:type="paragraph" w:customStyle="1" w:styleId="PriDocBegPrimaryDocumentBegin">
    <w:name w:val="PriDocBeg Primary Document Begin"/>
    <w:basedOn w:val="BaseText"/>
    <w:rsid w:val="001211E8"/>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1211E8"/>
  </w:style>
  <w:style w:type="paragraph" w:customStyle="1" w:styleId="TxCTextContinuation">
    <w:name w:val="TxC Text Continuation"/>
    <w:basedOn w:val="BaseText"/>
    <w:rsid w:val="001211E8"/>
    <w:pPr>
      <w:spacing w:line="560" w:lineRule="exact"/>
    </w:pPr>
  </w:style>
  <w:style w:type="paragraph" w:customStyle="1" w:styleId="VHVerseHeading">
    <w:name w:val="VH Verse Heading"/>
    <w:basedOn w:val="BaseText"/>
    <w:next w:val="VVerse"/>
    <w:rsid w:val="001211E8"/>
    <w:pPr>
      <w:keepNext/>
      <w:keepLines/>
      <w:spacing w:before="280" w:line="560" w:lineRule="exact"/>
    </w:pPr>
    <w:rPr>
      <w:b/>
    </w:rPr>
  </w:style>
  <w:style w:type="paragraph" w:customStyle="1" w:styleId="VVerse">
    <w:name w:val="V Verse"/>
    <w:basedOn w:val="BaseText"/>
    <w:rsid w:val="001211E8"/>
    <w:pPr>
      <w:tabs>
        <w:tab w:val="left" w:pos="2880"/>
      </w:tabs>
      <w:spacing w:before="280" w:after="280" w:line="560" w:lineRule="exact"/>
      <w:ind w:left="245" w:hanging="245"/>
      <w:contextualSpacing/>
    </w:pPr>
  </w:style>
  <w:style w:type="character" w:customStyle="1" w:styleId="BxMenBoxMention">
    <w:name w:val="BxMen Box Mention"/>
    <w:rsid w:val="001211E8"/>
    <w:rPr>
      <w:color w:val="FF00FF"/>
    </w:rPr>
  </w:style>
  <w:style w:type="character" w:customStyle="1" w:styleId="SbarCOSidebarCallOut">
    <w:name w:val="SbarCO Sidebar Call Out"/>
    <w:rsid w:val="001211E8"/>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1211E8"/>
    <w:pPr>
      <w:tabs>
        <w:tab w:val="left" w:pos="1440"/>
        <w:tab w:val="left" w:pos="1800"/>
        <w:tab w:val="left" w:pos="2160"/>
      </w:tabs>
      <w:ind w:left="1080" w:right="720"/>
    </w:pPr>
  </w:style>
  <w:style w:type="paragraph" w:customStyle="1" w:styleId="LetAuLetterAuthor">
    <w:name w:val="LetAu Letter Author"/>
    <w:basedOn w:val="LetTxLetterText"/>
    <w:rsid w:val="001211E8"/>
    <w:pPr>
      <w:spacing w:after="280"/>
    </w:pPr>
  </w:style>
  <w:style w:type="paragraph" w:customStyle="1" w:styleId="LetAuAddLetterAuthorAddress">
    <w:name w:val="LetAuAdd Letter Author Address"/>
    <w:basedOn w:val="LetTxLetterText"/>
    <w:rsid w:val="001211E8"/>
    <w:pPr>
      <w:spacing w:after="280"/>
      <w:contextualSpacing/>
    </w:pPr>
  </w:style>
  <w:style w:type="paragraph" w:customStyle="1" w:styleId="LetAddLetterAddress">
    <w:name w:val="LetAdd Letter Address"/>
    <w:basedOn w:val="LetTxLetterText"/>
    <w:rsid w:val="001211E8"/>
    <w:pPr>
      <w:spacing w:after="280"/>
      <w:contextualSpacing/>
    </w:pPr>
  </w:style>
  <w:style w:type="paragraph" w:customStyle="1" w:styleId="Let-ELetterinExtract">
    <w:name w:val="Let-E Letter in Extract"/>
    <w:basedOn w:val="LetTxLetterText"/>
    <w:rsid w:val="001211E8"/>
    <w:pPr>
      <w:ind w:left="720" w:right="720"/>
    </w:pPr>
  </w:style>
  <w:style w:type="paragraph" w:customStyle="1" w:styleId="LetDate-ELetterDateinExtract">
    <w:name w:val="LetDate-E Letter Date in Extract"/>
    <w:basedOn w:val="Let-ELetterinExtract"/>
    <w:rsid w:val="001211E8"/>
  </w:style>
  <w:style w:type="paragraph" w:customStyle="1" w:styleId="LetAdd-ELetterAddressinExtract">
    <w:name w:val="LetAdd-E Letter Address in Extract"/>
    <w:basedOn w:val="LetAddLetterAddress"/>
    <w:rsid w:val="001211E8"/>
    <w:pPr>
      <w:spacing w:before="0" w:after="0"/>
      <w:ind w:left="720" w:right="720"/>
      <w:contextualSpacing w:val="0"/>
    </w:pPr>
  </w:style>
  <w:style w:type="paragraph" w:customStyle="1" w:styleId="LetAu-ELetterAuthorinExtract">
    <w:name w:val="LetAu-E Letter Author in Extract"/>
    <w:basedOn w:val="LetAuLetterAuthor"/>
    <w:rsid w:val="001211E8"/>
    <w:pPr>
      <w:spacing w:before="0"/>
      <w:ind w:left="720" w:right="720"/>
    </w:pPr>
  </w:style>
  <w:style w:type="paragraph" w:customStyle="1" w:styleId="LetAuAdd-ELetterAuthorAddressinExtract">
    <w:name w:val="LetAuAdd-E Letter Author Address in Extract"/>
    <w:basedOn w:val="LetAuAddLetterAuthorAddress"/>
    <w:rsid w:val="001211E8"/>
    <w:pPr>
      <w:spacing w:before="0"/>
      <w:ind w:left="720" w:right="720"/>
    </w:pPr>
  </w:style>
  <w:style w:type="paragraph" w:styleId="BalloonText">
    <w:name w:val="Balloon Text"/>
    <w:basedOn w:val="Normal"/>
    <w:link w:val="BalloonTextChar"/>
    <w:semiHidden/>
    <w:rsid w:val="001211E8"/>
    <w:rPr>
      <w:rFonts w:ascii="Tahoma" w:hAnsi="Tahoma" w:cs="Tahoma"/>
      <w:sz w:val="16"/>
      <w:szCs w:val="16"/>
    </w:rPr>
  </w:style>
  <w:style w:type="character" w:customStyle="1" w:styleId="BalloonTextChar">
    <w:name w:val="Balloon Text Char"/>
    <w:basedOn w:val="DefaultParagraphFont"/>
    <w:link w:val="BalloonText"/>
    <w:semiHidden/>
    <w:rsid w:val="001211E8"/>
    <w:rPr>
      <w:rFonts w:ascii="Tahoma" w:eastAsia="Times New Roman" w:hAnsi="Tahoma" w:cs="Tahoma"/>
      <w:sz w:val="16"/>
      <w:szCs w:val="16"/>
    </w:rPr>
  </w:style>
  <w:style w:type="paragraph" w:customStyle="1" w:styleId="CSTChapterSubtitle">
    <w:name w:val="CST Chapter Subtitle"/>
    <w:basedOn w:val="BaseHeading"/>
    <w:autoRedefine/>
    <w:rsid w:val="001211E8"/>
    <w:rPr>
      <w:sz w:val="28"/>
    </w:rPr>
  </w:style>
  <w:style w:type="paragraph" w:customStyle="1" w:styleId="PITPartIntroductionTitle">
    <w:name w:val="PIT Part Introduction Title"/>
    <w:basedOn w:val="PSTPartSubtitle"/>
    <w:qFormat/>
    <w:rsid w:val="001211E8"/>
    <w:pPr>
      <w:keepNext/>
      <w:spacing w:before="280"/>
    </w:pPr>
  </w:style>
  <w:style w:type="paragraph" w:customStyle="1" w:styleId="NNotation">
    <w:name w:val="N Notation"/>
    <w:basedOn w:val="BaseText"/>
    <w:qFormat/>
    <w:rsid w:val="001211E8"/>
    <w:pPr>
      <w:tabs>
        <w:tab w:val="left" w:pos="480"/>
      </w:tabs>
      <w:spacing w:line="560" w:lineRule="exact"/>
    </w:pPr>
  </w:style>
  <w:style w:type="character" w:customStyle="1" w:styleId="CommentSubjectChar">
    <w:name w:val="Comment Subject Char"/>
    <w:rsid w:val="001211E8"/>
    <w:rPr>
      <w:sz w:val="24"/>
      <w:lang w:val="en-US" w:eastAsia="en-US" w:bidi="ar-SA"/>
    </w:rPr>
  </w:style>
  <w:style w:type="paragraph" w:styleId="Revision">
    <w:name w:val="Revision"/>
    <w:hidden/>
    <w:uiPriority w:val="99"/>
    <w:semiHidden/>
    <w:rsid w:val="001211E8"/>
    <w:pPr>
      <w:spacing w:after="0" w:line="240" w:lineRule="auto"/>
    </w:pPr>
    <w:rPr>
      <w:rFonts w:ascii="Times New Roman" w:eastAsia="Times New Roman" w:hAnsi="Times New Roman" w:cs="Times New Roman"/>
      <w:sz w:val="20"/>
      <w:szCs w:val="20"/>
    </w:rPr>
  </w:style>
  <w:style w:type="paragraph" w:customStyle="1" w:styleId="DIA-EDialogueinExtract">
    <w:name w:val="DIA-E Dialogue in Extract"/>
    <w:basedOn w:val="DIADialogue"/>
    <w:qFormat/>
    <w:rsid w:val="001211E8"/>
    <w:pPr>
      <w:tabs>
        <w:tab w:val="left" w:pos="4320"/>
      </w:tabs>
      <w:ind w:left="1440" w:right="720"/>
    </w:pPr>
  </w:style>
  <w:style w:type="paragraph" w:customStyle="1" w:styleId="VEVerseinExtract">
    <w:name w:val="VE Verse in Extract"/>
    <w:basedOn w:val="VVerse"/>
    <w:qFormat/>
    <w:rsid w:val="001211E8"/>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1211E8"/>
    <w:pPr>
      <w:spacing w:before="0"/>
      <w:ind w:left="720" w:right="720"/>
    </w:pPr>
  </w:style>
  <w:style w:type="paragraph" w:customStyle="1" w:styleId="AuQAuthorQuery">
    <w:name w:val="AuQ Author Query"/>
    <w:basedOn w:val="NoteENotetoEditor"/>
    <w:qFormat/>
    <w:rsid w:val="001211E8"/>
    <w:rPr>
      <w:color w:val="0070C0"/>
    </w:rPr>
  </w:style>
  <w:style w:type="paragraph" w:customStyle="1" w:styleId="AppBegAppendixBegin">
    <w:name w:val="AppBeg Appendix Begin"/>
    <w:basedOn w:val="PriDocBegPrimaryDocumentBegin"/>
    <w:qFormat/>
    <w:rsid w:val="001211E8"/>
  </w:style>
  <w:style w:type="paragraph" w:customStyle="1" w:styleId="AppEndAppendixEnd">
    <w:name w:val="AppEnd Appendix End"/>
    <w:basedOn w:val="PriDocEndPrimaryDocumentEnd"/>
    <w:qFormat/>
    <w:rsid w:val="001211E8"/>
  </w:style>
  <w:style w:type="paragraph" w:customStyle="1" w:styleId="BoxBegBoxBegin">
    <w:name w:val="BoxBeg Box Begin"/>
    <w:basedOn w:val="PriDocBegPrimaryDocumentBegin"/>
    <w:qFormat/>
    <w:rsid w:val="001211E8"/>
  </w:style>
  <w:style w:type="paragraph" w:customStyle="1" w:styleId="BoxEndBoxEnd">
    <w:name w:val="BoxEnd Box End"/>
    <w:basedOn w:val="PriDocEndPrimaryDocumentEnd"/>
    <w:qFormat/>
    <w:rsid w:val="001211E8"/>
  </w:style>
  <w:style w:type="paragraph" w:customStyle="1" w:styleId="ExrBegExerciseBegin">
    <w:name w:val="ExrBeg Exercise Begin"/>
    <w:basedOn w:val="PriDocBegPrimaryDocumentBegin"/>
    <w:qFormat/>
    <w:rsid w:val="001211E8"/>
  </w:style>
  <w:style w:type="paragraph" w:customStyle="1" w:styleId="ExrEndExerciseEnd">
    <w:name w:val="ExrEnd Exercise End"/>
    <w:basedOn w:val="PriDocEndPrimaryDocumentEnd"/>
    <w:qFormat/>
    <w:rsid w:val="001211E8"/>
  </w:style>
  <w:style w:type="paragraph" w:customStyle="1" w:styleId="NotesBegNotesBegin">
    <w:name w:val="NotesBeg Notes Begin"/>
    <w:basedOn w:val="PriDocBegPrimaryDocumentBegin"/>
    <w:qFormat/>
    <w:rsid w:val="001211E8"/>
  </w:style>
  <w:style w:type="paragraph" w:customStyle="1" w:styleId="NotesEndNotesEnd">
    <w:name w:val="NotesEnd Notes End"/>
    <w:basedOn w:val="PriDocEndPrimaryDocumentEnd"/>
    <w:qFormat/>
    <w:rsid w:val="001211E8"/>
  </w:style>
  <w:style w:type="paragraph" w:customStyle="1" w:styleId="TSTableSource">
    <w:name w:val="TS Table Source"/>
    <w:basedOn w:val="TFNTableFootnote"/>
    <w:rsid w:val="001211E8"/>
    <w:pPr>
      <w:spacing w:before="0" w:after="560"/>
    </w:pPr>
  </w:style>
  <w:style w:type="paragraph" w:customStyle="1" w:styleId="TNTableNumber">
    <w:name w:val="TN Table Number"/>
    <w:basedOn w:val="TTTableTitle"/>
    <w:rsid w:val="001211E8"/>
    <w:pPr>
      <w:spacing w:before="560"/>
    </w:pPr>
    <w:rPr>
      <w:b/>
    </w:rPr>
  </w:style>
  <w:style w:type="paragraph" w:customStyle="1" w:styleId="ITCHIn-textTableColumnHead">
    <w:name w:val="ITCH In-text Table Column Head"/>
    <w:basedOn w:val="TCHTableColumnHead"/>
    <w:rsid w:val="001211E8"/>
  </w:style>
  <w:style w:type="paragraph" w:customStyle="1" w:styleId="ITBIn-textTableBody">
    <w:name w:val="ITB In-text Table Body"/>
    <w:basedOn w:val="TBTableBody"/>
    <w:rsid w:val="001211E8"/>
  </w:style>
  <w:style w:type="paragraph" w:customStyle="1" w:styleId="RefTxReferenceText">
    <w:name w:val="RefTx Reference Text"/>
    <w:basedOn w:val="BaseText"/>
    <w:rsid w:val="001211E8"/>
    <w:pPr>
      <w:spacing w:after="140" w:line="560" w:lineRule="exact"/>
      <w:ind w:left="720" w:hanging="720"/>
    </w:pPr>
  </w:style>
  <w:style w:type="paragraph" w:customStyle="1" w:styleId="DL-EDescriptiveListinExtract">
    <w:name w:val="DL-E Descriptive List in Extract"/>
    <w:basedOn w:val="DLDescriptiveList"/>
    <w:rsid w:val="001211E8"/>
    <w:pPr>
      <w:tabs>
        <w:tab w:val="left" w:pos="480"/>
      </w:tabs>
    </w:pPr>
  </w:style>
  <w:style w:type="paragraph" w:customStyle="1" w:styleId="N-ENotationinExtract">
    <w:name w:val="N-E Notation in Extract"/>
    <w:basedOn w:val="NNotation"/>
    <w:rsid w:val="001211E8"/>
  </w:style>
  <w:style w:type="paragraph" w:customStyle="1" w:styleId="Dis-EDisplayinExtract">
    <w:name w:val="Dis-E Display in Extract"/>
    <w:basedOn w:val="DDisplay"/>
    <w:rsid w:val="001211E8"/>
    <w:pPr>
      <w:ind w:left="720" w:right="720"/>
    </w:pPr>
  </w:style>
  <w:style w:type="paragraph" w:customStyle="1" w:styleId="DDisplay">
    <w:name w:val="D Display"/>
    <w:basedOn w:val="BaseText"/>
    <w:rsid w:val="001211E8"/>
    <w:pPr>
      <w:spacing w:before="280" w:after="280" w:line="560" w:lineRule="exact"/>
    </w:pPr>
  </w:style>
  <w:style w:type="paragraph" w:customStyle="1" w:styleId="PProgram">
    <w:name w:val="P Program"/>
    <w:basedOn w:val="BaseText"/>
    <w:rsid w:val="001211E8"/>
    <w:pPr>
      <w:spacing w:line="560" w:lineRule="exact"/>
    </w:pPr>
    <w:rPr>
      <w:rFonts w:ascii="Courier" w:hAnsi="Courier"/>
      <w:sz w:val="22"/>
    </w:rPr>
  </w:style>
  <w:style w:type="paragraph" w:customStyle="1" w:styleId="P-EPrograminExtract">
    <w:name w:val="P-E Program in Extract"/>
    <w:basedOn w:val="PProgram"/>
    <w:rsid w:val="001211E8"/>
    <w:pPr>
      <w:spacing w:before="280" w:after="280"/>
      <w:ind w:left="720" w:right="720"/>
    </w:pPr>
  </w:style>
  <w:style w:type="paragraph" w:customStyle="1" w:styleId="NTrDNumberedTreeDisplay">
    <w:name w:val="NTrD Numbered Tree Display"/>
    <w:basedOn w:val="BaseText"/>
    <w:rsid w:val="001211E8"/>
    <w:pPr>
      <w:spacing w:before="280" w:after="280" w:line="560" w:lineRule="exact"/>
    </w:pPr>
  </w:style>
  <w:style w:type="paragraph" w:customStyle="1" w:styleId="NTrD-ENumberedTreeDisplayinExtract">
    <w:name w:val="NTrD-E Numbered Tree Display in Extract"/>
    <w:basedOn w:val="NTrDNumberedTreeDisplay"/>
    <w:rsid w:val="001211E8"/>
    <w:pPr>
      <w:ind w:left="720" w:right="720"/>
    </w:pPr>
  </w:style>
  <w:style w:type="paragraph" w:customStyle="1" w:styleId="IEIndexMainEntry">
    <w:name w:val="IE Index Main Entry"/>
    <w:basedOn w:val="BaseText"/>
    <w:rsid w:val="001211E8"/>
    <w:pPr>
      <w:spacing w:line="560" w:lineRule="exact"/>
      <w:ind w:left="2160" w:hanging="2160"/>
    </w:pPr>
  </w:style>
  <w:style w:type="paragraph" w:customStyle="1" w:styleId="ISEIndexSubentry">
    <w:name w:val="ISE Index Subentry"/>
    <w:basedOn w:val="IEIndexMainEntry"/>
    <w:rsid w:val="001211E8"/>
    <w:pPr>
      <w:ind w:left="2880"/>
    </w:pPr>
  </w:style>
  <w:style w:type="paragraph" w:customStyle="1" w:styleId="IABIndexAlphabeticalBreak">
    <w:name w:val="IAB Index Alphabetical Break"/>
    <w:basedOn w:val="IEIndexMainEntry"/>
    <w:rsid w:val="001211E8"/>
    <w:pPr>
      <w:spacing w:before="560"/>
    </w:pPr>
  </w:style>
  <w:style w:type="paragraph" w:customStyle="1" w:styleId="ISSEIndexSubsubentry">
    <w:name w:val="ISSE Index Subsubentry"/>
    <w:basedOn w:val="ISEIndexSubentry"/>
    <w:rsid w:val="001211E8"/>
    <w:pPr>
      <w:ind w:left="3600"/>
    </w:pPr>
  </w:style>
  <w:style w:type="paragraph" w:customStyle="1" w:styleId="SbarTSidebarTitle">
    <w:name w:val="SbarT Sidebar Title"/>
    <w:basedOn w:val="SbarTxSidebarText"/>
    <w:rsid w:val="001211E8"/>
    <w:pPr>
      <w:spacing w:before="560"/>
    </w:pPr>
    <w:rPr>
      <w:b/>
      <w:sz w:val="28"/>
    </w:rPr>
  </w:style>
  <w:style w:type="paragraph" w:customStyle="1" w:styleId="SbarAuSidebarAuthor">
    <w:name w:val="SbarAu Sidebar Author"/>
    <w:basedOn w:val="SbarTxSidebarText"/>
    <w:rsid w:val="001211E8"/>
    <w:pPr>
      <w:spacing w:before="280"/>
    </w:pPr>
    <w:rPr>
      <w:b/>
    </w:rPr>
  </w:style>
  <w:style w:type="paragraph" w:customStyle="1" w:styleId="SbarSNSidebarSourceNote">
    <w:name w:val="SbarSN Sidebar Source Note"/>
    <w:basedOn w:val="SbarTxSidebarText"/>
    <w:rsid w:val="001211E8"/>
    <w:pPr>
      <w:spacing w:before="280"/>
    </w:pPr>
  </w:style>
  <w:style w:type="paragraph" w:customStyle="1" w:styleId="FgCFigureCaption">
    <w:name w:val="FgC Figure Caption"/>
    <w:basedOn w:val="BaseText"/>
    <w:link w:val="FgCFigureCaptionChar"/>
    <w:rsid w:val="001211E8"/>
    <w:pPr>
      <w:spacing w:line="560" w:lineRule="exact"/>
    </w:pPr>
  </w:style>
  <w:style w:type="character" w:customStyle="1" w:styleId="FgCFigureCaptionChar">
    <w:name w:val="FgC Figure Caption Char"/>
    <w:link w:val="FgCFigureCaption"/>
    <w:rsid w:val="001211E8"/>
    <w:rPr>
      <w:rFonts w:ascii="Times New Roman" w:eastAsia="Times New Roman" w:hAnsi="Times New Roman" w:cs="Times New Roman"/>
      <w:sz w:val="24"/>
      <w:szCs w:val="20"/>
    </w:rPr>
  </w:style>
  <w:style w:type="paragraph" w:customStyle="1" w:styleId="FgTFigureTitle">
    <w:name w:val="FgT Figure Title"/>
    <w:basedOn w:val="FgCFigureCaption"/>
    <w:rsid w:val="001211E8"/>
    <w:rPr>
      <w:b/>
    </w:rPr>
  </w:style>
  <w:style w:type="paragraph" w:customStyle="1" w:styleId="FgNFigureNumber">
    <w:name w:val="FgN Figure Number"/>
    <w:basedOn w:val="FgTFigureTitle"/>
    <w:rsid w:val="001211E8"/>
    <w:pPr>
      <w:spacing w:before="560"/>
    </w:pPr>
    <w:rPr>
      <w:b w:val="0"/>
    </w:rPr>
  </w:style>
  <w:style w:type="paragraph" w:customStyle="1" w:styleId="FgSFigureSource">
    <w:name w:val="FgS Figure Source"/>
    <w:basedOn w:val="FgCFigureCaption"/>
    <w:rsid w:val="001211E8"/>
    <w:pPr>
      <w:spacing w:after="560"/>
    </w:pPr>
  </w:style>
  <w:style w:type="paragraph" w:customStyle="1" w:styleId="NtDNotetoDesign">
    <w:name w:val="NtD Note to Design"/>
    <w:basedOn w:val="NtENotetoEditor"/>
    <w:rsid w:val="001211E8"/>
    <w:rPr>
      <w:color w:val="FF00FF"/>
    </w:rPr>
  </w:style>
  <w:style w:type="paragraph" w:customStyle="1" w:styleId="DHDisplayHead">
    <w:name w:val="DH Display Head"/>
    <w:basedOn w:val="BaseText"/>
    <w:rsid w:val="001211E8"/>
    <w:pPr>
      <w:spacing w:before="280" w:line="560" w:lineRule="exact"/>
    </w:pPr>
    <w:rPr>
      <w:b/>
    </w:rPr>
  </w:style>
  <w:style w:type="paragraph" w:customStyle="1" w:styleId="SDSubdisplay">
    <w:name w:val="SD Subdisplay"/>
    <w:basedOn w:val="DDisplay"/>
    <w:rsid w:val="001211E8"/>
    <w:pPr>
      <w:spacing w:before="0" w:after="0"/>
      <w:ind w:left="720"/>
    </w:pPr>
  </w:style>
  <w:style w:type="paragraph" w:customStyle="1" w:styleId="SSDSubsubdisplay">
    <w:name w:val="SSD Subsubdisplay"/>
    <w:basedOn w:val="SDSubdisplay"/>
    <w:rsid w:val="001211E8"/>
    <w:pPr>
      <w:ind w:left="1440"/>
    </w:pPr>
  </w:style>
  <w:style w:type="paragraph" w:customStyle="1" w:styleId="ExrLv1TxExerciseText">
    <w:name w:val="ExrLv1Tx Exercise Text"/>
    <w:basedOn w:val="BaseText"/>
    <w:rsid w:val="001211E8"/>
    <w:pPr>
      <w:spacing w:before="280" w:after="280" w:line="560" w:lineRule="exact"/>
    </w:pPr>
  </w:style>
  <w:style w:type="paragraph" w:customStyle="1" w:styleId="ExrLv2TxSubexerciseText">
    <w:name w:val="ExrLv2Tx Subexercise Text"/>
    <w:basedOn w:val="ExrLv1TxExerciseText"/>
    <w:rsid w:val="001211E8"/>
    <w:pPr>
      <w:spacing w:before="0"/>
      <w:ind w:left="720"/>
    </w:pPr>
  </w:style>
  <w:style w:type="paragraph" w:customStyle="1" w:styleId="ExrLv3TxSubsubexerciseText">
    <w:name w:val="ExrLv3Tx Subsubexercise Text"/>
    <w:basedOn w:val="ExrLv2TxSubexerciseText"/>
    <w:rsid w:val="001211E8"/>
    <w:pPr>
      <w:ind w:left="1440"/>
    </w:pPr>
  </w:style>
  <w:style w:type="paragraph" w:customStyle="1" w:styleId="NTNoteText">
    <w:name w:val="NT Note Text"/>
    <w:basedOn w:val="BaseText"/>
    <w:rsid w:val="001211E8"/>
    <w:pPr>
      <w:spacing w:after="280" w:line="560" w:lineRule="exact"/>
    </w:pPr>
  </w:style>
  <w:style w:type="paragraph" w:customStyle="1" w:styleId="FNFootnoteText">
    <w:name w:val="FN Footnote Text"/>
    <w:basedOn w:val="BaseText"/>
    <w:rsid w:val="001211E8"/>
    <w:pPr>
      <w:spacing w:line="560" w:lineRule="exact"/>
    </w:pPr>
  </w:style>
  <w:style w:type="paragraph" w:customStyle="1" w:styleId="RHRRunningHeadRecto">
    <w:name w:val="RHR Running Head Recto"/>
    <w:basedOn w:val="BaseText"/>
    <w:rsid w:val="001211E8"/>
    <w:pPr>
      <w:spacing w:line="560" w:lineRule="exact"/>
    </w:pPr>
  </w:style>
  <w:style w:type="paragraph" w:customStyle="1" w:styleId="RHVRunningHeadVerso">
    <w:name w:val="RHV Running Head Verso"/>
    <w:basedOn w:val="RHRRunningHeadRecto"/>
    <w:rsid w:val="001211E8"/>
  </w:style>
  <w:style w:type="paragraph" w:customStyle="1" w:styleId="COContributorName">
    <w:name w:val="CO Contributor Name"/>
    <w:basedOn w:val="BaseText"/>
    <w:rsid w:val="001211E8"/>
    <w:pPr>
      <w:spacing w:before="280" w:line="560" w:lineRule="exact"/>
    </w:pPr>
    <w:rPr>
      <w:b/>
    </w:rPr>
  </w:style>
  <w:style w:type="paragraph" w:customStyle="1" w:styleId="COBContributorBio">
    <w:name w:val="COB Contributor Bio"/>
    <w:basedOn w:val="BaseText"/>
    <w:rsid w:val="001211E8"/>
    <w:pPr>
      <w:spacing w:after="280" w:line="560" w:lineRule="exact"/>
    </w:pPr>
  </w:style>
  <w:style w:type="paragraph" w:customStyle="1" w:styleId="FBHFrontmatterBackmatterHead">
    <w:name w:val="FBH Frontmatter/Backmatter Head"/>
    <w:basedOn w:val="CTChapterTitle"/>
    <w:rsid w:val="001211E8"/>
  </w:style>
  <w:style w:type="paragraph" w:customStyle="1" w:styleId="BaseHeading">
    <w:name w:val="Base Heading"/>
    <w:qFormat/>
    <w:rsid w:val="001211E8"/>
    <w:pPr>
      <w:spacing w:after="0" w:line="560" w:lineRule="exact"/>
    </w:pPr>
    <w:rPr>
      <w:rFonts w:ascii="Times New Roman" w:eastAsia="Times New Roman" w:hAnsi="Times New Roman" w:cs="Times New Roman"/>
      <w:sz w:val="36"/>
      <w:szCs w:val="20"/>
    </w:rPr>
  </w:style>
  <w:style w:type="paragraph" w:customStyle="1" w:styleId="BaseText">
    <w:name w:val="Base Text"/>
    <w:link w:val="BaseTextChar"/>
    <w:qFormat/>
    <w:rsid w:val="001211E8"/>
    <w:pPr>
      <w:spacing w:after="0" w:line="240" w:lineRule="auto"/>
    </w:pPr>
    <w:rPr>
      <w:rFonts w:ascii="Times New Roman" w:eastAsia="Times New Roman" w:hAnsi="Times New Roman" w:cs="Times New Roman"/>
      <w:sz w:val="24"/>
      <w:szCs w:val="20"/>
    </w:rPr>
  </w:style>
  <w:style w:type="paragraph" w:customStyle="1" w:styleId="BibTxBibliographyText">
    <w:name w:val="BibTx Bibliography Text"/>
    <w:basedOn w:val="BaseText"/>
    <w:rsid w:val="001211E8"/>
    <w:pPr>
      <w:spacing w:after="140" w:line="560" w:lineRule="exact"/>
      <w:ind w:left="720" w:hanging="720"/>
    </w:pPr>
  </w:style>
  <w:style w:type="paragraph" w:customStyle="1" w:styleId="H4MHeadingLevel4Math">
    <w:name w:val="H4M Heading Level 4 Math"/>
    <w:basedOn w:val="H4HeadingLevel4"/>
    <w:rsid w:val="001211E8"/>
    <w:pPr>
      <w:spacing w:after="360"/>
    </w:pPr>
  </w:style>
  <w:style w:type="paragraph" w:styleId="BlockText">
    <w:name w:val="Block Text"/>
    <w:basedOn w:val="Normal"/>
    <w:rsid w:val="001211E8"/>
    <w:pPr>
      <w:spacing w:after="120"/>
      <w:ind w:left="1440" w:right="1440"/>
    </w:pPr>
  </w:style>
  <w:style w:type="paragraph" w:customStyle="1" w:styleId="H5MHeadingLevel5Math">
    <w:name w:val="H5M Heading Level 5 Math"/>
    <w:basedOn w:val="H5HeadingLevel5"/>
    <w:rsid w:val="001211E8"/>
    <w:pPr>
      <w:spacing w:after="360"/>
    </w:pPr>
  </w:style>
  <w:style w:type="paragraph" w:customStyle="1" w:styleId="NoteDNotetoDesign">
    <w:name w:val="NoteD Note to Design"/>
    <w:basedOn w:val="NoteENotetoEditor"/>
    <w:rsid w:val="001211E8"/>
    <w:rPr>
      <w:color w:val="FF00FF"/>
    </w:rPr>
  </w:style>
  <w:style w:type="paragraph" w:customStyle="1" w:styleId="NoteENotetoEditor">
    <w:name w:val="NoteE Note to Editor"/>
    <w:basedOn w:val="NoteCNotetoComp"/>
    <w:rsid w:val="001211E8"/>
    <w:rPr>
      <w:color w:val="008000"/>
    </w:rPr>
  </w:style>
  <w:style w:type="paragraph" w:customStyle="1" w:styleId="FBHFrontmatterHead">
    <w:name w:val="FBH Frontmatter Head"/>
    <w:basedOn w:val="Normal"/>
    <w:rsid w:val="001211E8"/>
    <w:pPr>
      <w:spacing w:before="280" w:after="280" w:line="560" w:lineRule="exact"/>
    </w:pPr>
    <w:rPr>
      <w:b/>
      <w:sz w:val="32"/>
    </w:rPr>
  </w:style>
  <w:style w:type="paragraph" w:customStyle="1" w:styleId="LList">
    <w:name w:val="L List"/>
    <w:basedOn w:val="ULUnnumberedList"/>
    <w:qFormat/>
    <w:rsid w:val="001211E8"/>
  </w:style>
  <w:style w:type="paragraph" w:customStyle="1" w:styleId="L-EListinExtract">
    <w:name w:val="L-E List in Extract"/>
    <w:basedOn w:val="ULUnnumberedList"/>
    <w:qFormat/>
    <w:rsid w:val="001211E8"/>
    <w:pPr>
      <w:ind w:left="1080"/>
    </w:pPr>
  </w:style>
  <w:style w:type="paragraph" w:customStyle="1" w:styleId="E-MExtractMultiple">
    <w:name w:val="E-M Extract Multiple"/>
    <w:basedOn w:val="EExtract"/>
    <w:qFormat/>
    <w:rsid w:val="001211E8"/>
    <w:pPr>
      <w:spacing w:after="120"/>
    </w:pPr>
  </w:style>
  <w:style w:type="paragraph" w:customStyle="1" w:styleId="H-EHeadinExtract">
    <w:name w:val="H-E Head in Extract"/>
    <w:basedOn w:val="LH-EListHeadinExtract"/>
    <w:qFormat/>
    <w:rsid w:val="001211E8"/>
  </w:style>
  <w:style w:type="paragraph" w:customStyle="1" w:styleId="HAAHead">
    <w:name w:val="HA A Head"/>
    <w:basedOn w:val="SpH1SpecialHeading1"/>
    <w:qFormat/>
    <w:rsid w:val="001211E8"/>
    <w:pPr>
      <w:outlineLvl w:val="0"/>
    </w:pPr>
  </w:style>
  <w:style w:type="paragraph" w:customStyle="1" w:styleId="NHNotesHead">
    <w:name w:val="NH Notes Head"/>
    <w:basedOn w:val="BaseHeading"/>
    <w:rsid w:val="001211E8"/>
    <w:pPr>
      <w:autoSpaceDE w:val="0"/>
      <w:autoSpaceDN w:val="0"/>
      <w:adjustRightInd w:val="0"/>
      <w:spacing w:before="360" w:after="280"/>
    </w:pPr>
    <w:rPr>
      <w:b/>
      <w:sz w:val="32"/>
      <w:szCs w:val="24"/>
    </w:rPr>
  </w:style>
  <w:style w:type="paragraph" w:customStyle="1" w:styleId="BkTBookTitle">
    <w:name w:val="BkT Book Title"/>
    <w:basedOn w:val="BaseText"/>
    <w:rsid w:val="001211E8"/>
    <w:pPr>
      <w:spacing w:line="560" w:lineRule="exact"/>
      <w:jc w:val="right"/>
    </w:pPr>
    <w:rPr>
      <w:szCs w:val="24"/>
    </w:rPr>
  </w:style>
  <w:style w:type="paragraph" w:customStyle="1" w:styleId="SecTSectionTitle">
    <w:name w:val="SecT Section Title"/>
    <w:basedOn w:val="BaseText"/>
    <w:rsid w:val="001211E8"/>
    <w:pPr>
      <w:spacing w:line="560" w:lineRule="exact"/>
      <w:jc w:val="right"/>
    </w:pPr>
    <w:rPr>
      <w:szCs w:val="24"/>
    </w:rPr>
  </w:style>
  <w:style w:type="paragraph" w:customStyle="1" w:styleId="BibRefHeadBibRefHead">
    <w:name w:val="BibRefHead BibRef Head"/>
    <w:basedOn w:val="BaseHeading"/>
    <w:rsid w:val="001211E8"/>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1211E8"/>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1211E8"/>
    <w:pPr>
      <w:spacing w:before="280" w:line="560" w:lineRule="exact"/>
      <w:ind w:left="720" w:right="720"/>
    </w:pPr>
  </w:style>
  <w:style w:type="paragraph" w:customStyle="1" w:styleId="Algorithm">
    <w:name w:val="Algorithm"/>
    <w:basedOn w:val="DEDisplayEquation"/>
    <w:rsid w:val="001211E8"/>
  </w:style>
  <w:style w:type="paragraph" w:customStyle="1" w:styleId="Assumption">
    <w:name w:val="Assumption"/>
    <w:basedOn w:val="DEDisplayEquation"/>
    <w:rsid w:val="001211E8"/>
  </w:style>
  <w:style w:type="paragraph" w:customStyle="1" w:styleId="Axiom">
    <w:name w:val="Axiom"/>
    <w:basedOn w:val="DEDisplayEquation"/>
    <w:rsid w:val="001211E8"/>
  </w:style>
  <w:style w:type="paragraph" w:customStyle="1" w:styleId="Case">
    <w:name w:val="Case"/>
    <w:basedOn w:val="DEDisplayEquation"/>
    <w:rsid w:val="001211E8"/>
  </w:style>
  <w:style w:type="paragraph" w:customStyle="1" w:styleId="Claim">
    <w:name w:val="Claim"/>
    <w:basedOn w:val="DEDisplayEquation"/>
    <w:rsid w:val="001211E8"/>
  </w:style>
  <w:style w:type="paragraph" w:customStyle="1" w:styleId="Conjunction">
    <w:name w:val="Conjunction"/>
    <w:basedOn w:val="DEDisplayEquation"/>
    <w:rsid w:val="001211E8"/>
  </w:style>
  <w:style w:type="paragraph" w:customStyle="1" w:styleId="Corollary">
    <w:name w:val="Corollary"/>
    <w:basedOn w:val="DEDisplayEquation"/>
    <w:rsid w:val="001211E8"/>
  </w:style>
  <w:style w:type="paragraph" w:customStyle="1" w:styleId="Definition">
    <w:name w:val="Definition"/>
    <w:basedOn w:val="DEDisplayEquation"/>
    <w:rsid w:val="001211E8"/>
  </w:style>
  <w:style w:type="paragraph" w:customStyle="1" w:styleId="Hypothesis">
    <w:name w:val="Hypothesis"/>
    <w:basedOn w:val="DEDisplayEquation"/>
    <w:rsid w:val="001211E8"/>
  </w:style>
  <w:style w:type="paragraph" w:customStyle="1" w:styleId="Lemma">
    <w:name w:val="Lemma"/>
    <w:basedOn w:val="DEDisplayEquation"/>
    <w:rsid w:val="001211E8"/>
  </w:style>
  <w:style w:type="paragraph" w:customStyle="1" w:styleId="Note">
    <w:name w:val="Note"/>
    <w:basedOn w:val="DEDisplayEquation"/>
    <w:rsid w:val="001211E8"/>
  </w:style>
  <w:style w:type="paragraph" w:customStyle="1" w:styleId="Observation">
    <w:name w:val="Observation"/>
    <w:basedOn w:val="DEDisplayEquation"/>
    <w:rsid w:val="001211E8"/>
  </w:style>
  <w:style w:type="paragraph" w:customStyle="1" w:styleId="Proof">
    <w:name w:val="Proof"/>
    <w:basedOn w:val="DEDisplayEquation"/>
    <w:rsid w:val="001211E8"/>
  </w:style>
  <w:style w:type="paragraph" w:customStyle="1" w:styleId="Proposition">
    <w:name w:val="Proposition"/>
    <w:basedOn w:val="DEDisplayEquation"/>
    <w:rsid w:val="001211E8"/>
  </w:style>
  <w:style w:type="paragraph" w:customStyle="1" w:styleId="Remark">
    <w:name w:val="Remark"/>
    <w:basedOn w:val="DEDisplayEquation"/>
    <w:rsid w:val="001211E8"/>
  </w:style>
  <w:style w:type="paragraph" w:customStyle="1" w:styleId="Result">
    <w:name w:val="Result"/>
    <w:basedOn w:val="DEDisplayEquation"/>
    <w:rsid w:val="001211E8"/>
  </w:style>
  <w:style w:type="paragraph" w:customStyle="1" w:styleId="Rule">
    <w:name w:val="Rule"/>
    <w:basedOn w:val="DEDisplayEquation"/>
    <w:rsid w:val="001211E8"/>
  </w:style>
  <w:style w:type="paragraph" w:customStyle="1" w:styleId="SplCase">
    <w:name w:val="SplCase"/>
    <w:basedOn w:val="DEDisplayEquation"/>
    <w:rsid w:val="001211E8"/>
  </w:style>
  <w:style w:type="paragraph" w:customStyle="1" w:styleId="Theorem">
    <w:name w:val="Theorem"/>
    <w:basedOn w:val="DEDisplayEquation"/>
    <w:rsid w:val="001211E8"/>
  </w:style>
  <w:style w:type="paragraph" w:customStyle="1" w:styleId="AppTAppendixTitle">
    <w:name w:val="AppT Appendix Title"/>
    <w:basedOn w:val="H1HeadingLevel1"/>
    <w:qFormat/>
    <w:rsid w:val="001211E8"/>
  </w:style>
  <w:style w:type="paragraph" w:customStyle="1" w:styleId="DIASDialogueSpeaker">
    <w:name w:val="DIAS Dialogue Speaker"/>
    <w:basedOn w:val="DIADialogue"/>
    <w:next w:val="DIADialogue"/>
    <w:qFormat/>
    <w:rsid w:val="001211E8"/>
  </w:style>
  <w:style w:type="paragraph" w:customStyle="1" w:styleId="DIAS-EDialogueSpeakerinExtract">
    <w:name w:val="DIAS-E Dialogue Speaker in Extract"/>
    <w:basedOn w:val="DIA-EDialogueinExtract"/>
    <w:next w:val="DIA-EDialogueinExtract"/>
    <w:qFormat/>
    <w:rsid w:val="001211E8"/>
  </w:style>
  <w:style w:type="paragraph" w:customStyle="1" w:styleId="IntTxInterviewText">
    <w:name w:val="IntTx Interview Text"/>
    <w:basedOn w:val="BaseText"/>
    <w:autoRedefine/>
    <w:rsid w:val="001211E8"/>
    <w:pPr>
      <w:spacing w:line="560" w:lineRule="exact"/>
      <w:ind w:firstLine="720"/>
    </w:pPr>
    <w:rPr>
      <w:color w:val="000080"/>
    </w:rPr>
  </w:style>
  <w:style w:type="paragraph" w:customStyle="1" w:styleId="IntSInterviewSpeaker">
    <w:name w:val="IntS Interview Speaker"/>
    <w:basedOn w:val="IntTxInterviewText"/>
    <w:qFormat/>
    <w:rsid w:val="001211E8"/>
  </w:style>
  <w:style w:type="paragraph" w:customStyle="1" w:styleId="ITIndexTitle">
    <w:name w:val="IT Index Title"/>
    <w:basedOn w:val="BaseHeading"/>
    <w:next w:val="IABIndexAlphabeticalBreak"/>
    <w:rsid w:val="001211E8"/>
    <w:pPr>
      <w:autoSpaceDE w:val="0"/>
      <w:autoSpaceDN w:val="0"/>
      <w:adjustRightInd w:val="0"/>
      <w:spacing w:before="360" w:after="280"/>
    </w:pPr>
    <w:rPr>
      <w:b/>
      <w:szCs w:val="24"/>
    </w:rPr>
  </w:style>
  <w:style w:type="character" w:customStyle="1" w:styleId="EqCOEquationCallOut">
    <w:name w:val="EqCO Equation Call Out"/>
    <w:rsid w:val="001211E8"/>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1211E8"/>
  </w:style>
  <w:style w:type="paragraph" w:customStyle="1" w:styleId="IHIndexHead">
    <w:name w:val="IH Index Head"/>
    <w:basedOn w:val="BaseHeading"/>
    <w:next w:val="IABIndexAlphabeticalBreak"/>
    <w:rsid w:val="001211E8"/>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1211E8"/>
    <w:pPr>
      <w:autoSpaceDE w:val="0"/>
      <w:autoSpaceDN w:val="0"/>
      <w:adjustRightInd w:val="0"/>
    </w:pPr>
    <w:rPr>
      <w:szCs w:val="24"/>
    </w:rPr>
  </w:style>
  <w:style w:type="paragraph" w:customStyle="1" w:styleId="NCNoteTextContinuation">
    <w:name w:val="NC Note Text Continuation"/>
    <w:basedOn w:val="BaseText"/>
    <w:rsid w:val="001211E8"/>
    <w:pPr>
      <w:spacing w:after="280" w:line="560" w:lineRule="exact"/>
    </w:pPr>
  </w:style>
  <w:style w:type="paragraph" w:customStyle="1" w:styleId="BibRefNotesBibRefNotes">
    <w:name w:val="BibRefNotes BibRef Notes"/>
    <w:basedOn w:val="BaseText"/>
    <w:rsid w:val="001211E8"/>
    <w:pPr>
      <w:spacing w:after="140" w:line="560" w:lineRule="exact"/>
      <w:ind w:left="720" w:hanging="720"/>
    </w:pPr>
  </w:style>
  <w:style w:type="character" w:customStyle="1" w:styleId="monospace">
    <w:name w:val="monospace"/>
    <w:qFormat/>
    <w:rsid w:val="001211E8"/>
    <w:rPr>
      <w:rFonts w:ascii="Courier New" w:hAnsi="Courier New"/>
    </w:rPr>
  </w:style>
  <w:style w:type="character" w:customStyle="1" w:styleId="sansserif">
    <w:name w:val="sansserif"/>
    <w:qFormat/>
    <w:rsid w:val="001211E8"/>
    <w:rPr>
      <w:rFonts w:ascii="Arial" w:hAnsi="Arial"/>
    </w:rPr>
  </w:style>
  <w:style w:type="character" w:styleId="Hyperlink">
    <w:name w:val="Hyperlink"/>
    <w:rsid w:val="001211E8"/>
    <w:rPr>
      <w:color w:val="0000FF"/>
      <w:u w:val="none"/>
    </w:rPr>
  </w:style>
  <w:style w:type="table" w:styleId="TableGrid">
    <w:name w:val="Table Grid"/>
    <w:basedOn w:val="TableNormal"/>
    <w:rsid w:val="001211E8"/>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TTHalftitleTitle">
    <w:name w:val="HTT Halftitle Title"/>
    <w:basedOn w:val="BaseText"/>
    <w:rsid w:val="001211E8"/>
    <w:pPr>
      <w:spacing w:before="560" w:after="560" w:line="560" w:lineRule="exact"/>
    </w:pPr>
    <w:rPr>
      <w:b/>
      <w:sz w:val="36"/>
    </w:rPr>
  </w:style>
  <w:style w:type="paragraph" w:customStyle="1" w:styleId="SeTSeriesTitle">
    <w:name w:val="SeT Series Title"/>
    <w:basedOn w:val="BaseText"/>
    <w:rsid w:val="001211E8"/>
    <w:pPr>
      <w:spacing w:before="560" w:line="560" w:lineRule="exact"/>
    </w:pPr>
    <w:rPr>
      <w:b/>
    </w:rPr>
  </w:style>
  <w:style w:type="paragraph" w:customStyle="1" w:styleId="SeESeriesEditor">
    <w:name w:val="SeE Series Editor"/>
    <w:basedOn w:val="BaseText"/>
    <w:rsid w:val="001211E8"/>
    <w:pPr>
      <w:spacing w:after="280" w:line="560" w:lineRule="exact"/>
    </w:pPr>
  </w:style>
  <w:style w:type="paragraph" w:customStyle="1" w:styleId="SeETSeriesEntryTitle">
    <w:name w:val="SeET Series Entry Title"/>
    <w:basedOn w:val="BaseText"/>
    <w:rsid w:val="001211E8"/>
    <w:pPr>
      <w:spacing w:line="560" w:lineRule="exact"/>
    </w:pPr>
  </w:style>
  <w:style w:type="paragraph" w:customStyle="1" w:styleId="SeAuSeriesEntryAuthor">
    <w:name w:val="SeAu Series Entry Author"/>
    <w:basedOn w:val="BaseText"/>
    <w:rsid w:val="001211E8"/>
    <w:pPr>
      <w:spacing w:line="560" w:lineRule="exact"/>
    </w:pPr>
  </w:style>
  <w:style w:type="paragraph" w:customStyle="1" w:styleId="TITitle">
    <w:name w:val="TI Title"/>
    <w:basedOn w:val="HTTHalftitleTitle"/>
    <w:rsid w:val="001211E8"/>
  </w:style>
  <w:style w:type="paragraph" w:customStyle="1" w:styleId="STSubtitle">
    <w:name w:val="ST Subtitle"/>
    <w:basedOn w:val="BaseText"/>
    <w:rsid w:val="001211E8"/>
    <w:pPr>
      <w:spacing w:after="560" w:line="560" w:lineRule="exact"/>
    </w:pPr>
    <w:rPr>
      <w:b/>
      <w:sz w:val="32"/>
    </w:rPr>
  </w:style>
  <w:style w:type="paragraph" w:customStyle="1" w:styleId="AuAuthor">
    <w:name w:val="Au Author"/>
    <w:basedOn w:val="BaseText"/>
    <w:rsid w:val="001211E8"/>
    <w:pPr>
      <w:spacing w:after="560" w:line="560" w:lineRule="exact"/>
    </w:pPr>
    <w:rPr>
      <w:sz w:val="28"/>
    </w:rPr>
  </w:style>
  <w:style w:type="paragraph" w:customStyle="1" w:styleId="EDEditor">
    <w:name w:val="ED Editor"/>
    <w:basedOn w:val="AuAuthor"/>
    <w:rsid w:val="001211E8"/>
  </w:style>
  <w:style w:type="paragraph" w:customStyle="1" w:styleId="TransTranslator">
    <w:name w:val="Trans Translator"/>
    <w:basedOn w:val="BaseText"/>
    <w:rsid w:val="001211E8"/>
    <w:pPr>
      <w:spacing w:after="560" w:line="560" w:lineRule="exact"/>
    </w:pPr>
    <w:rPr>
      <w:sz w:val="28"/>
    </w:rPr>
  </w:style>
  <w:style w:type="paragraph" w:customStyle="1" w:styleId="IMImprint">
    <w:name w:val="IM Imprint"/>
    <w:basedOn w:val="BaseText"/>
    <w:rsid w:val="001211E8"/>
    <w:pPr>
      <w:spacing w:line="560" w:lineRule="exact"/>
    </w:pPr>
  </w:style>
  <w:style w:type="paragraph" w:customStyle="1" w:styleId="DNDedication">
    <w:name w:val="DN Dedication"/>
    <w:basedOn w:val="BaseText"/>
    <w:rsid w:val="001211E8"/>
    <w:pPr>
      <w:spacing w:before="560" w:after="560" w:line="560" w:lineRule="exact"/>
    </w:pPr>
  </w:style>
  <w:style w:type="paragraph" w:customStyle="1" w:styleId="FBHCFrontmatterHeadinContents">
    <w:name w:val="FBHC Frontmatter Head in Contents"/>
    <w:basedOn w:val="BaseText"/>
    <w:link w:val="FBHCFrontmatterHeadinContentsChar"/>
    <w:rsid w:val="001211E8"/>
    <w:pPr>
      <w:spacing w:after="280" w:line="560" w:lineRule="exact"/>
      <w:contextualSpacing/>
    </w:pPr>
  </w:style>
  <w:style w:type="paragraph" w:customStyle="1" w:styleId="PHCPartHeadinContents">
    <w:name w:val="PHC Part Head in Contents"/>
    <w:basedOn w:val="BaseText"/>
    <w:rsid w:val="001211E8"/>
    <w:pPr>
      <w:spacing w:before="280" w:line="560" w:lineRule="exact"/>
    </w:pPr>
    <w:rPr>
      <w:b/>
    </w:rPr>
  </w:style>
  <w:style w:type="paragraph" w:customStyle="1" w:styleId="CHCChapterHeadinContents">
    <w:name w:val="CHC Chapter Head in Contents"/>
    <w:basedOn w:val="BaseText"/>
    <w:rsid w:val="001211E8"/>
    <w:pPr>
      <w:spacing w:line="560" w:lineRule="exact"/>
    </w:pPr>
  </w:style>
  <w:style w:type="paragraph" w:customStyle="1" w:styleId="CStCChapterSubtitleinContents">
    <w:name w:val="CStC Chapter Subtitle in Contents"/>
    <w:basedOn w:val="BaseText"/>
    <w:rsid w:val="001211E8"/>
    <w:pPr>
      <w:spacing w:line="560" w:lineRule="exact"/>
      <w:ind w:left="720"/>
    </w:pPr>
  </w:style>
  <w:style w:type="paragraph" w:customStyle="1" w:styleId="CAuCChapterAuthorinContents">
    <w:name w:val="CAuC Chapter Author in Contents"/>
    <w:basedOn w:val="BaseText"/>
    <w:rsid w:val="001211E8"/>
    <w:pPr>
      <w:spacing w:after="280" w:line="560" w:lineRule="exact"/>
      <w:ind w:firstLine="720"/>
    </w:pPr>
  </w:style>
  <w:style w:type="paragraph" w:styleId="DocumentMap">
    <w:name w:val="Document Map"/>
    <w:basedOn w:val="Normal"/>
    <w:link w:val="DocumentMapChar"/>
    <w:semiHidden/>
    <w:rsid w:val="001211E8"/>
    <w:pPr>
      <w:shd w:val="clear" w:color="auto" w:fill="000080"/>
    </w:pPr>
    <w:rPr>
      <w:rFonts w:ascii="Tahoma" w:hAnsi="Tahoma" w:cs="Tahoma"/>
    </w:rPr>
  </w:style>
  <w:style w:type="character" w:customStyle="1" w:styleId="DocumentMapChar">
    <w:name w:val="Document Map Char"/>
    <w:basedOn w:val="DefaultParagraphFont"/>
    <w:link w:val="DocumentMap"/>
    <w:semiHidden/>
    <w:rsid w:val="001211E8"/>
    <w:rPr>
      <w:rFonts w:ascii="Tahoma" w:eastAsia="Times New Roman" w:hAnsi="Tahoma" w:cs="Tahoma"/>
      <w:sz w:val="20"/>
      <w:szCs w:val="20"/>
      <w:shd w:val="clear" w:color="auto" w:fill="000080"/>
    </w:rPr>
  </w:style>
  <w:style w:type="paragraph" w:customStyle="1" w:styleId="H3CHeadingLevel3inContents">
    <w:name w:val="H3C Heading Level 3 in Contents"/>
    <w:basedOn w:val="BaseText"/>
    <w:rsid w:val="001211E8"/>
    <w:pPr>
      <w:spacing w:line="560" w:lineRule="exact"/>
      <w:ind w:left="1800"/>
    </w:pPr>
  </w:style>
  <w:style w:type="paragraph" w:customStyle="1" w:styleId="H2CHeadingLevel2inContents">
    <w:name w:val="H2C Heading Level 2 in Contents"/>
    <w:basedOn w:val="BaseText"/>
    <w:rsid w:val="001211E8"/>
    <w:pPr>
      <w:spacing w:line="560" w:lineRule="exact"/>
      <w:ind w:left="1440"/>
    </w:pPr>
  </w:style>
  <w:style w:type="paragraph" w:customStyle="1" w:styleId="H1CHeadingLevel1inContents">
    <w:name w:val="H1C Heading Level 1 in Contents"/>
    <w:basedOn w:val="BaseText"/>
    <w:rsid w:val="001211E8"/>
    <w:pPr>
      <w:spacing w:line="560" w:lineRule="exact"/>
      <w:ind w:left="1080"/>
    </w:pPr>
  </w:style>
  <w:style w:type="character" w:customStyle="1" w:styleId="BaseTextChar">
    <w:name w:val="Base Text Char"/>
    <w:basedOn w:val="DefaultParagraphFont"/>
    <w:link w:val="BaseText"/>
    <w:rsid w:val="00090D56"/>
    <w:rPr>
      <w:rFonts w:ascii="Times New Roman" w:eastAsia="Times New Roman" w:hAnsi="Times New Roman" w:cs="Times New Roman"/>
      <w:sz w:val="24"/>
      <w:szCs w:val="20"/>
    </w:rPr>
  </w:style>
  <w:style w:type="character" w:customStyle="1" w:styleId="FBHCFrontmatterHeadinContentsChar">
    <w:name w:val="FBHC Frontmatter Head in Contents Char"/>
    <w:basedOn w:val="BaseTextChar"/>
    <w:link w:val="FBHCFrontmatterHeadinContents"/>
    <w:rsid w:val="00090D56"/>
    <w:rPr>
      <w:rFonts w:ascii="Times New Roman" w:eastAsia="Times New Roman" w:hAnsi="Times New Roman" w:cs="Times New Roman"/>
      <w:sz w:val="24"/>
      <w:szCs w:val="20"/>
    </w:rPr>
  </w:style>
  <w:style w:type="character" w:styleId="FollowedHyperlink">
    <w:name w:val="FollowedHyperlink"/>
    <w:basedOn w:val="DefaultParagraphFont"/>
    <w:uiPriority w:val="99"/>
    <w:unhideWhenUsed/>
    <w:rsid w:val="00090D56"/>
    <w:rPr>
      <w:color w:val="800080" w:themeColor="followedHyperlink"/>
      <w:u w:val="single"/>
    </w:rPr>
  </w:style>
  <w:style w:type="paragraph" w:styleId="CommentText">
    <w:name w:val="annotation text"/>
    <w:basedOn w:val="Normal"/>
    <w:link w:val="CommentTextChar"/>
    <w:uiPriority w:val="99"/>
    <w:semiHidden/>
    <w:unhideWhenUsed/>
    <w:rsid w:val="004D71FB"/>
  </w:style>
  <w:style w:type="character" w:customStyle="1" w:styleId="CommentTextChar">
    <w:name w:val="Comment Text Char"/>
    <w:basedOn w:val="DefaultParagraphFont"/>
    <w:link w:val="CommentText"/>
    <w:uiPriority w:val="99"/>
    <w:semiHidden/>
    <w:rsid w:val="004D71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1"/>
    <w:uiPriority w:val="99"/>
    <w:semiHidden/>
    <w:unhideWhenUsed/>
    <w:rsid w:val="004D71FB"/>
    <w:rPr>
      <w:b/>
      <w:bCs/>
    </w:rPr>
  </w:style>
  <w:style w:type="character" w:customStyle="1" w:styleId="CommentSubjectChar1">
    <w:name w:val="Comment Subject Char1"/>
    <w:basedOn w:val="CommentTextChar"/>
    <w:link w:val="CommentSubject"/>
    <w:uiPriority w:val="99"/>
    <w:semiHidden/>
    <w:rsid w:val="004D71F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Eyer</dc:creator>
  <cp:lastModifiedBy>phismith</cp:lastModifiedBy>
  <cp:revision>8</cp:revision>
  <cp:lastPrinted>2015-02-05T21:09:00Z</cp:lastPrinted>
  <dcterms:created xsi:type="dcterms:W3CDTF">2015-01-05T14:56:00Z</dcterms:created>
  <dcterms:modified xsi:type="dcterms:W3CDTF">2015-02-05T21:09:00Z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ies>
</file>