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6D25F" w14:textId="77777777" w:rsidR="00FC3FA0" w:rsidRDefault="00FC3FA0" w:rsidP="006C189C">
      <w:pPr>
        <w:pStyle w:val="RHVRunningHeadVerso"/>
        <w:rPr>
          <w:szCs w:val="24"/>
        </w:rPr>
      </w:pPr>
      <w:r>
        <w:rPr>
          <w:szCs w:val="24"/>
        </w:rPr>
        <w:t>Chapter 8</w:t>
      </w:r>
    </w:p>
    <w:p w14:paraId="27618C56" w14:textId="77777777" w:rsidR="00FC3FA0" w:rsidRDefault="00FC3FA0">
      <w:pPr>
        <w:pStyle w:val="RHRRunningHeadRecto"/>
        <w:autoSpaceDE w:val="0"/>
        <w:autoSpaceDN w:val="0"/>
        <w:adjustRightInd w:val="0"/>
        <w:rPr>
          <w:szCs w:val="24"/>
        </w:rPr>
      </w:pPr>
      <w:r>
        <w:rPr>
          <w:szCs w:val="24"/>
        </w:rPr>
        <w:t>Basic Formal Ontology at Work</w:t>
      </w:r>
    </w:p>
    <w:p w14:paraId="64518273" w14:textId="4880DC70" w:rsidR="00FC3FA0" w:rsidRDefault="00FC3FA0" w:rsidP="004E2EE6">
      <w:pPr>
        <w:pStyle w:val="CNChapterNumber"/>
        <w:tabs>
          <w:tab w:val="left" w:pos="7027"/>
        </w:tabs>
        <w:autoSpaceDE w:val="0"/>
        <w:autoSpaceDN w:val="0"/>
        <w:adjustRightInd w:val="0"/>
        <w:rPr>
          <w:szCs w:val="24"/>
        </w:rPr>
      </w:pPr>
      <w:r>
        <w:rPr>
          <w:szCs w:val="24"/>
        </w:rPr>
        <w:t>8</w:t>
      </w:r>
    </w:p>
    <w:p w14:paraId="2606735C" w14:textId="77777777" w:rsidR="00FC3FA0" w:rsidRDefault="00FC3FA0">
      <w:pPr>
        <w:pStyle w:val="CTChapterTitle"/>
        <w:autoSpaceDE w:val="0"/>
        <w:autoSpaceDN w:val="0"/>
        <w:adjustRightInd w:val="0"/>
        <w:rPr>
          <w:szCs w:val="24"/>
        </w:rPr>
      </w:pPr>
      <w:r>
        <w:rPr>
          <w:szCs w:val="24"/>
        </w:rPr>
        <w:t>Basic Formal Ontology at Work</w:t>
      </w:r>
    </w:p>
    <w:p w14:paraId="60845461" w14:textId="77777777" w:rsidR="00FC3FA0" w:rsidRDefault="00FC3FA0">
      <w:pPr>
        <w:pStyle w:val="TxNITextNoIndent"/>
        <w:autoSpaceDE w:val="0"/>
        <w:autoSpaceDN w:val="0"/>
        <w:adjustRightInd w:val="0"/>
        <w:rPr>
          <w:szCs w:val="24"/>
        </w:rPr>
      </w:pPr>
      <w:r>
        <w:rPr>
          <w:szCs w:val="24"/>
        </w:rPr>
        <w:t>All good ontology building, in our view, starts with thinking. The author of an ontology should first assemble a collection of the major terms he will need to use, and use careful thinking to ensure that he understands the meanings of these terms within the context of the associated science, and then further careful thinking to ensure that he can define these terms using words that other human beings will understand and in ways conformant to the BFO ontology and to the other principles set forth in the foregoing.</w:t>
      </w:r>
    </w:p>
    <w:p w14:paraId="4FA603C6" w14:textId="31DAE830" w:rsidR="00FC3FA0" w:rsidRDefault="00FC3FA0">
      <w:pPr>
        <w:pStyle w:val="TxText"/>
        <w:autoSpaceDE w:val="0"/>
        <w:autoSpaceDN w:val="0"/>
        <w:adjustRightInd w:val="0"/>
        <w:rPr>
          <w:szCs w:val="24"/>
        </w:rPr>
      </w:pPr>
      <w:r>
        <w:rPr>
          <w:szCs w:val="24"/>
        </w:rPr>
        <w:t xml:space="preserve">At some point, however, the ontology builder will need to embark on the process of creating the ontology as a computer artifact, a piece of software that can be used and reasoned with. In the future we believe that a range of different sorts of approaches to the building of such computer artifacts will be available, including an approach based on first-order logic (FOL) along the lines illustrated in </w:t>
      </w:r>
      <w:r w:rsidR="00C12F44">
        <w:rPr>
          <w:szCs w:val="24"/>
        </w:rPr>
        <w:t>the</w:t>
      </w:r>
      <w:r>
        <w:rPr>
          <w:szCs w:val="24"/>
        </w:rPr>
        <w:t xml:space="preserve"> set of sample axioms provided in the previous chapter. FOL, in our view, provides the sort of expressivity that </w:t>
      </w:r>
      <w:r w:rsidR="006E2957">
        <w:rPr>
          <w:szCs w:val="24"/>
        </w:rPr>
        <w:t xml:space="preserve">is </w:t>
      </w:r>
      <w:r>
        <w:rPr>
          <w:szCs w:val="24"/>
        </w:rPr>
        <w:t xml:space="preserve">needed to create formal definitions that will be conformant with the content of biological and other scientific disciplines. Currently, however, the most widely used standard approaches are focused on formal languages that have an expressivity weaker than FOL, primarily the Web Ontology Language (OWL). In this chapter we provide a brief description of the Protégé ontology-building tool and of OWL, which is the primary logico-linguistic framework used in what are called Semantic Web technologies, </w:t>
      </w:r>
      <w:r>
        <w:rPr>
          <w:szCs w:val="24"/>
        </w:rPr>
        <w:lastRenderedPageBreak/>
        <w:t>practitioners of which are a target audience for Protégé. We then provide examples of domain ontologies that utilize BFO as an upper-level ontology in order to give the reader an opportunity to see how the principles and recommendations from the previous chapters are used in practice.</w:t>
      </w:r>
    </w:p>
    <w:p w14:paraId="2EEBAA68" w14:textId="360A50A8" w:rsidR="00FC3FA0" w:rsidRDefault="00C12F44">
      <w:pPr>
        <w:pStyle w:val="H1HeadingLevel1"/>
        <w:autoSpaceDE w:val="0"/>
        <w:autoSpaceDN w:val="0"/>
        <w:adjustRightInd w:val="0"/>
        <w:rPr>
          <w:szCs w:val="24"/>
        </w:rPr>
      </w:pPr>
      <w:r>
        <w:rPr>
          <w:szCs w:val="24"/>
        </w:rPr>
        <w:t xml:space="preserve">The </w:t>
      </w:r>
      <w:r w:rsidR="00FC3FA0">
        <w:rPr>
          <w:szCs w:val="24"/>
        </w:rPr>
        <w:t>Protégé Ontology Editor and BFO</w:t>
      </w:r>
    </w:p>
    <w:p w14:paraId="21F52BB4" w14:textId="32A66AC0" w:rsidR="00FC3FA0" w:rsidRDefault="00FC3FA0">
      <w:pPr>
        <w:pStyle w:val="TxNITextNoIndent"/>
        <w:autoSpaceDE w:val="0"/>
        <w:autoSpaceDN w:val="0"/>
        <w:adjustRightInd w:val="0"/>
        <w:rPr>
          <w:szCs w:val="24"/>
        </w:rPr>
      </w:pPr>
      <w:r>
        <w:rPr>
          <w:szCs w:val="24"/>
        </w:rPr>
        <w:t>In this book, our focus has been on giving researchers an introduction to theoretical principles and on the strategies for creating good ontology content—rather than on the computational tools and details of ontology implementations. That said, we will describe briefly one major public-domain ontology building and editing tool known as Protégé.</w:t>
      </w:r>
      <w:r>
        <w:rPr>
          <w:rStyle w:val="citefn"/>
          <w:szCs w:val="24"/>
          <w:vertAlign w:val="superscript"/>
        </w:rPr>
        <w:t>1</w:t>
      </w:r>
      <w:r>
        <w:rPr>
          <w:szCs w:val="24"/>
        </w:rPr>
        <w:t xml:space="preserve"> We will talk also about</w:t>
      </w:r>
      <w:r w:rsidR="00C07304">
        <w:rPr>
          <w:szCs w:val="24"/>
        </w:rPr>
        <w:t xml:space="preserve"> </w:t>
      </w:r>
      <w:r>
        <w:rPr>
          <w:szCs w:val="24"/>
        </w:rPr>
        <w:t>OWL,</w:t>
      </w:r>
      <w:r>
        <w:rPr>
          <w:rStyle w:val="citefn"/>
          <w:szCs w:val="24"/>
          <w:vertAlign w:val="superscript"/>
        </w:rPr>
        <w:t>2</w:t>
      </w:r>
      <w:r>
        <w:rPr>
          <w:szCs w:val="24"/>
        </w:rPr>
        <w:t xml:space="preserve"> which is the primary logico-linguistic framework used in what is called</w:t>
      </w:r>
      <w:r w:rsidR="00C07304">
        <w:rPr>
          <w:szCs w:val="24"/>
        </w:rPr>
        <w:t xml:space="preserve"> the</w:t>
      </w:r>
      <w:r>
        <w:rPr>
          <w:szCs w:val="24"/>
        </w:rPr>
        <w:t xml:space="preserve"> </w:t>
      </w:r>
      <w:r w:rsidR="00C07304">
        <w:rPr>
          <w:szCs w:val="24"/>
        </w:rPr>
        <w:t>“</w:t>
      </w:r>
      <w:r>
        <w:rPr>
          <w:szCs w:val="24"/>
        </w:rPr>
        <w:t>Semantic Web</w:t>
      </w:r>
      <w:r w:rsidR="00C07304">
        <w:rPr>
          <w:szCs w:val="24"/>
        </w:rPr>
        <w:t>”</w:t>
      </w:r>
      <w:r>
        <w:rPr>
          <w:szCs w:val="24"/>
        </w:rPr>
        <w:t xml:space="preserve"> that is supported by Protégé.</w:t>
      </w:r>
      <w:r>
        <w:rPr>
          <w:rStyle w:val="citefn"/>
          <w:szCs w:val="24"/>
          <w:vertAlign w:val="superscript"/>
        </w:rPr>
        <w:t>3</w:t>
      </w:r>
    </w:p>
    <w:p w14:paraId="559A5CA6" w14:textId="5A8B94C6" w:rsidR="00FC3FA0" w:rsidRDefault="00FC3FA0">
      <w:pPr>
        <w:pStyle w:val="TxText"/>
        <w:autoSpaceDE w:val="0"/>
        <w:autoSpaceDN w:val="0"/>
        <w:adjustRightInd w:val="0"/>
        <w:rPr>
          <w:szCs w:val="24"/>
        </w:rPr>
      </w:pPr>
      <w:r>
        <w:rPr>
          <w:szCs w:val="24"/>
        </w:rPr>
        <w:t xml:space="preserve">Protégé is described at </w:t>
      </w:r>
      <w:hyperlink r:id="rId9" w:history="1">
        <w:r w:rsidR="00C07304" w:rsidRPr="00C07304">
          <w:rPr>
            <w:rStyle w:val="Hyperlink"/>
            <w:szCs w:val="24"/>
          </w:rPr>
          <w:t>http://protege.stanford.edu/</w:t>
        </w:r>
      </w:hyperlink>
      <w:r w:rsidR="00C07304">
        <w:rPr>
          <w:szCs w:val="24"/>
        </w:rPr>
        <w:t xml:space="preserve"> </w:t>
      </w:r>
      <w:r>
        <w:rPr>
          <w:szCs w:val="24"/>
        </w:rPr>
        <w:t xml:space="preserve">as a “free, open-source ontology editor and framework for building intelligent systems.” The software is freely available for download on any computer, and with the help of tutorials provided at the Protégé website it enables users to start composing domain ontologies. </w:t>
      </w:r>
      <w:r w:rsidR="00C07304">
        <w:rPr>
          <w:szCs w:val="24"/>
        </w:rPr>
        <w:t>These o</w:t>
      </w:r>
      <w:r>
        <w:rPr>
          <w:szCs w:val="24"/>
        </w:rPr>
        <w:t>ntologies are intended, with the help of BFO, to be interoperable with other domain ontologies built in a similar way.</w:t>
      </w:r>
      <w:r>
        <w:rPr>
          <w:rStyle w:val="citefn"/>
          <w:szCs w:val="24"/>
          <w:vertAlign w:val="superscript"/>
        </w:rPr>
        <w:t>4</w:t>
      </w:r>
    </w:p>
    <w:p w14:paraId="1DE1385B" w14:textId="2B0EACBF" w:rsidR="00FC3FA0" w:rsidRDefault="00FC3FA0">
      <w:pPr>
        <w:pStyle w:val="TxText"/>
        <w:autoSpaceDE w:val="0"/>
        <w:autoSpaceDN w:val="0"/>
        <w:adjustRightInd w:val="0"/>
        <w:rPr>
          <w:szCs w:val="24"/>
        </w:rPr>
      </w:pPr>
      <w:r>
        <w:rPr>
          <w:szCs w:val="24"/>
        </w:rPr>
        <w:t xml:space="preserve">The latest OWL version of BFO can always be found at the following link: </w:t>
      </w:r>
      <w:hyperlink r:id="rId10" w:history="1">
        <w:r w:rsidRPr="008F206E">
          <w:rPr>
            <w:rStyle w:val="Hyperlink"/>
            <w:szCs w:val="24"/>
          </w:rPr>
          <w:t>http://purl.obolibrary.org/obo/bfo.owl</w:t>
        </w:r>
      </w:hyperlink>
      <w:r>
        <w:rPr>
          <w:szCs w:val="24"/>
        </w:rPr>
        <w:t xml:space="preserve">. </w:t>
      </w:r>
      <w:r w:rsidR="008F206E">
        <w:rPr>
          <w:szCs w:val="24"/>
        </w:rPr>
        <w:t xml:space="preserve">Once users have </w:t>
      </w:r>
      <w:r>
        <w:rPr>
          <w:szCs w:val="24"/>
        </w:rPr>
        <w:t xml:space="preserve">downloaded and installed the Protégé software, </w:t>
      </w:r>
      <w:r w:rsidR="008F206E">
        <w:rPr>
          <w:szCs w:val="24"/>
        </w:rPr>
        <w:t>they</w:t>
      </w:r>
      <w:r>
        <w:rPr>
          <w:szCs w:val="24"/>
        </w:rPr>
        <w:t xml:space="preserve"> can simply import this latest version into a new Protégé file and start constructing an ontology with terms (</w:t>
      </w:r>
      <w:r w:rsidR="008F206E">
        <w:rPr>
          <w:szCs w:val="24"/>
        </w:rPr>
        <w:t>“</w:t>
      </w:r>
      <w:r>
        <w:rPr>
          <w:szCs w:val="24"/>
        </w:rPr>
        <w:t>classes</w:t>
      </w:r>
      <w:r w:rsidR="008F206E">
        <w:rPr>
          <w:szCs w:val="24"/>
        </w:rPr>
        <w:t>”</w:t>
      </w:r>
      <w:r>
        <w:rPr>
          <w:szCs w:val="24"/>
        </w:rPr>
        <w:t>) relevant to their respective domain by defining these as subclasses of terms in BFO. At various points in this chapter, we will feature screenshots of ontologies that have been produced using this method.</w:t>
      </w:r>
    </w:p>
    <w:p w14:paraId="643BABAF" w14:textId="6D05D381" w:rsidR="00FC3FA0" w:rsidRDefault="00FC3FA0">
      <w:pPr>
        <w:pStyle w:val="H1HeadingLevel1"/>
        <w:autoSpaceDE w:val="0"/>
        <w:autoSpaceDN w:val="0"/>
        <w:adjustRightInd w:val="0"/>
        <w:rPr>
          <w:szCs w:val="24"/>
        </w:rPr>
      </w:pPr>
      <w:r>
        <w:rPr>
          <w:szCs w:val="24"/>
        </w:rPr>
        <w:lastRenderedPageBreak/>
        <w:t>The Web Ontology Language (OWL)</w:t>
      </w:r>
    </w:p>
    <w:p w14:paraId="6036545B" w14:textId="4FA0F7CD" w:rsidR="00FC3FA0" w:rsidRDefault="00FC3FA0">
      <w:pPr>
        <w:pStyle w:val="TxNITextNoIndent"/>
        <w:autoSpaceDE w:val="0"/>
        <w:autoSpaceDN w:val="0"/>
        <w:adjustRightInd w:val="0"/>
        <w:rPr>
          <w:szCs w:val="24"/>
        </w:rPr>
      </w:pPr>
      <w:r>
        <w:rPr>
          <w:szCs w:val="24"/>
        </w:rPr>
        <w:t>Protégé is a tool that has ontologies constructed using OWL as one of its outputs. OWL evolved from two sources that were merged in the early 2000s: the U</w:t>
      </w:r>
      <w:r w:rsidR="00FF183F">
        <w:rPr>
          <w:szCs w:val="24"/>
        </w:rPr>
        <w:t>.S.</w:t>
      </w:r>
      <w:r>
        <w:rPr>
          <w:szCs w:val="24"/>
        </w:rPr>
        <w:t xml:space="preserve"> Defense Advanced Research Projects Agency (DARPA) </w:t>
      </w:r>
      <w:r w:rsidRPr="00C12F44">
        <w:rPr>
          <w:i/>
          <w:szCs w:val="24"/>
        </w:rPr>
        <w:t>Agent Markup Language</w:t>
      </w:r>
      <w:r>
        <w:rPr>
          <w:szCs w:val="24"/>
        </w:rPr>
        <w:t xml:space="preserve"> (DAML) and the European Union’s </w:t>
      </w:r>
      <w:r>
        <w:rPr>
          <w:i/>
          <w:szCs w:val="24"/>
        </w:rPr>
        <w:t>Ontology Inference Layer</w:t>
      </w:r>
      <w:r>
        <w:rPr>
          <w:szCs w:val="24"/>
        </w:rPr>
        <w:t xml:space="preserve"> (OIL).</w:t>
      </w:r>
      <w:r>
        <w:rPr>
          <w:rStyle w:val="citefn"/>
          <w:szCs w:val="24"/>
          <w:vertAlign w:val="superscript"/>
        </w:rPr>
        <w:t>5</w:t>
      </w:r>
      <w:r>
        <w:rPr>
          <w:szCs w:val="24"/>
        </w:rPr>
        <w:t xml:space="preserve"> By 2002 the combined resource (then called </w:t>
      </w:r>
      <w:r w:rsidR="00FF183F">
        <w:rPr>
          <w:szCs w:val="24"/>
        </w:rPr>
        <w:t>“</w:t>
      </w:r>
      <w:r>
        <w:rPr>
          <w:szCs w:val="24"/>
        </w:rPr>
        <w:t>DAML+OIL</w:t>
      </w:r>
      <w:r w:rsidR="00FF183F">
        <w:rPr>
          <w:szCs w:val="24"/>
        </w:rPr>
        <w:t>”</w:t>
      </w:r>
      <w:r>
        <w:rPr>
          <w:szCs w:val="24"/>
        </w:rPr>
        <w:t>) had been recommended for use by the World Wide Web Consortium (W3C), which is one of the principal Web standards organizations.</w:t>
      </w:r>
      <w:r>
        <w:rPr>
          <w:rStyle w:val="citefn"/>
          <w:szCs w:val="24"/>
          <w:vertAlign w:val="superscript"/>
        </w:rPr>
        <w:t>6</w:t>
      </w:r>
      <w:r>
        <w:rPr>
          <w:szCs w:val="24"/>
        </w:rPr>
        <w:t xml:space="preserve"> The committee approving DAML+OIL was comprised of now-well-known working ontologists such as Ian Horrocks, Peter Patel-Schneider, Jim Hendler, Deb McGuinness, and the person credited with inventing the </w:t>
      </w:r>
      <w:r w:rsidR="00FF3944">
        <w:rPr>
          <w:szCs w:val="24"/>
        </w:rPr>
        <w:t>World Wide W</w:t>
      </w:r>
      <w:r>
        <w:rPr>
          <w:szCs w:val="24"/>
        </w:rPr>
        <w:t>eb itself, Tim Berners-Lee. In February 2004 OWL received the status of a recommendation by the W3C with the following abstract, still accurate today: “The OWL Web Ontology Language is designed for use by applications that need to process the content of information instead of just presenting information to humans. OWL facilitates greater machine interpretability of Web content than that supported by XML, RDF, and RDF Schema (RDFS) by providing additional vocabulary along with a formal semantics.”</w:t>
      </w:r>
      <w:r>
        <w:rPr>
          <w:rStyle w:val="citefn"/>
          <w:szCs w:val="24"/>
          <w:vertAlign w:val="superscript"/>
        </w:rPr>
        <w:t>7</w:t>
      </w:r>
    </w:p>
    <w:p w14:paraId="1F4F0399" w14:textId="77777777" w:rsidR="00FC3FA0" w:rsidRDefault="00FC3FA0">
      <w:pPr>
        <w:pStyle w:val="TxText"/>
        <w:autoSpaceDE w:val="0"/>
        <w:autoSpaceDN w:val="0"/>
        <w:adjustRightInd w:val="0"/>
        <w:rPr>
          <w:szCs w:val="24"/>
        </w:rPr>
      </w:pPr>
      <w:r>
        <w:rPr>
          <w:szCs w:val="24"/>
        </w:rPr>
        <w:t>In the next several sections, we will parse the main ideas in this abstract.</w:t>
      </w:r>
    </w:p>
    <w:p w14:paraId="3549C492" w14:textId="6D4F5567" w:rsidR="00FC3FA0" w:rsidRDefault="00FC3FA0">
      <w:pPr>
        <w:pStyle w:val="H2HeadingLevel2"/>
        <w:autoSpaceDE w:val="0"/>
        <w:autoSpaceDN w:val="0"/>
        <w:adjustRightInd w:val="0"/>
        <w:rPr>
          <w:szCs w:val="24"/>
        </w:rPr>
      </w:pPr>
      <w:r>
        <w:rPr>
          <w:szCs w:val="24"/>
        </w:rPr>
        <w:t>Hypertext Markup Language (HTML) and Extensible Markup Language (XML)</w:t>
      </w:r>
    </w:p>
    <w:p w14:paraId="6A06F385" w14:textId="77777777" w:rsidR="00FC3FA0" w:rsidRDefault="00FC3FA0">
      <w:pPr>
        <w:pStyle w:val="TxNITextNoIndent"/>
        <w:autoSpaceDE w:val="0"/>
        <w:autoSpaceDN w:val="0"/>
        <w:adjustRightInd w:val="0"/>
        <w:rPr>
          <w:szCs w:val="24"/>
        </w:rPr>
      </w:pPr>
      <w:r>
        <w:rPr>
          <w:szCs w:val="24"/>
        </w:rPr>
        <w:t>HTML was developed by Berners-Lee in the late 1980s. It was designed to allow Web developers to display information in a way that is accessible to humans for viewing via Web browsers.</w:t>
      </w:r>
      <w:r>
        <w:rPr>
          <w:rStyle w:val="citefn"/>
          <w:szCs w:val="24"/>
          <w:vertAlign w:val="superscript"/>
        </w:rPr>
        <w:t>8</w:t>
      </w:r>
    </w:p>
    <w:p w14:paraId="27B93765" w14:textId="1CD91423" w:rsidR="00FC3FA0" w:rsidRDefault="00FC3FA0">
      <w:pPr>
        <w:pStyle w:val="TxText"/>
        <w:autoSpaceDE w:val="0"/>
        <w:autoSpaceDN w:val="0"/>
        <w:adjustRightInd w:val="0"/>
        <w:rPr>
          <w:szCs w:val="24"/>
        </w:rPr>
      </w:pPr>
      <w:r>
        <w:rPr>
          <w:szCs w:val="24"/>
        </w:rPr>
        <w:lastRenderedPageBreak/>
        <w:t>HTML’s primary limitation is that it is oriented toward representations of documents, and so it does not provide the capability to describe information in ways that facilitate the use of software programs to find, interpret, validate</w:t>
      </w:r>
      <w:r w:rsidR="00A71ED1">
        <w:rPr>
          <w:szCs w:val="24"/>
        </w:rPr>
        <w:t>,</w:t>
      </w:r>
      <w:r>
        <w:rPr>
          <w:szCs w:val="24"/>
        </w:rPr>
        <w:t xml:space="preserve"> or combine it. Thus, in 1998 the W3C recommended for use the Extensible Markup Language (XML) that allows information to be more accurately described utilizing tags that are not only understandable by humans but also readable and interpretable by machines. In the words of the members of W3C’s XML Working Group: “XML is the universal format for structured documents and data on the Web. It allows you to define your own mark-up formats.”</w:t>
      </w:r>
      <w:r>
        <w:rPr>
          <w:rStyle w:val="citefn"/>
          <w:szCs w:val="24"/>
          <w:vertAlign w:val="superscript"/>
        </w:rPr>
        <w:t>9</w:t>
      </w:r>
    </w:p>
    <w:p w14:paraId="078EDDC2" w14:textId="178C39C5" w:rsidR="00FC3FA0" w:rsidRDefault="00FC3FA0">
      <w:pPr>
        <w:pStyle w:val="H2HeadingLevel2"/>
        <w:autoSpaceDE w:val="0"/>
        <w:autoSpaceDN w:val="0"/>
        <w:adjustRightInd w:val="0"/>
        <w:rPr>
          <w:szCs w:val="24"/>
        </w:rPr>
      </w:pPr>
      <w:r>
        <w:rPr>
          <w:szCs w:val="24"/>
        </w:rPr>
        <w:t>Resource Description Framework (RDF)</w:t>
      </w:r>
    </w:p>
    <w:p w14:paraId="0EDE1A92" w14:textId="341181F7" w:rsidR="00FC3FA0" w:rsidRDefault="00FC3FA0">
      <w:pPr>
        <w:pStyle w:val="TxNITextNoIndent"/>
        <w:autoSpaceDE w:val="0"/>
        <w:autoSpaceDN w:val="0"/>
        <w:adjustRightInd w:val="0"/>
        <w:rPr>
          <w:szCs w:val="24"/>
        </w:rPr>
      </w:pPr>
      <w:r>
        <w:rPr>
          <w:szCs w:val="24"/>
        </w:rPr>
        <w:t>Unfortunately, while XML is useful when one wants to query documents, it has a limited capability to convey in a standard form the meanings of the statements contained therein, for example</w:t>
      </w:r>
      <w:r w:rsidR="004A4856">
        <w:rPr>
          <w:szCs w:val="24"/>
        </w:rPr>
        <w:t>,</w:t>
      </w:r>
      <w:r>
        <w:rPr>
          <w:szCs w:val="24"/>
        </w:rPr>
        <w:t xml:space="preserve"> as concerns the relationships between and among entities, and this prompted researchers to develop on its basis the Resource Description Framework (RDF). RDF became a W3C recommendation in February 1999.</w:t>
      </w:r>
      <w:r>
        <w:rPr>
          <w:rStyle w:val="citefn"/>
          <w:szCs w:val="24"/>
          <w:vertAlign w:val="superscript"/>
        </w:rPr>
        <w:t>10</w:t>
      </w:r>
      <w:r>
        <w:rPr>
          <w:szCs w:val="24"/>
        </w:rPr>
        <w:t xml:space="preserve"> It is a language created to allow the representation of relationships between entities by means of a simple </w:t>
      </w:r>
      <w:r w:rsidR="005D7D0C">
        <w:rPr>
          <w:szCs w:val="24"/>
        </w:rPr>
        <w:t>s</w:t>
      </w:r>
      <w:r>
        <w:rPr>
          <w:szCs w:val="24"/>
        </w:rPr>
        <w:t>ubject-</w:t>
      </w:r>
      <w:r w:rsidR="005D7D0C">
        <w:rPr>
          <w:szCs w:val="24"/>
        </w:rPr>
        <w:t>p</w:t>
      </w:r>
      <w:r>
        <w:rPr>
          <w:szCs w:val="24"/>
        </w:rPr>
        <w:t>redicate-</w:t>
      </w:r>
      <w:r w:rsidR="005D7D0C">
        <w:rPr>
          <w:szCs w:val="24"/>
        </w:rPr>
        <w:t>o</w:t>
      </w:r>
      <w:r>
        <w:rPr>
          <w:szCs w:val="24"/>
        </w:rPr>
        <w:t xml:space="preserve">bject format known as a </w:t>
      </w:r>
      <w:r>
        <w:rPr>
          <w:i/>
          <w:szCs w:val="24"/>
        </w:rPr>
        <w:t>triple</w:t>
      </w:r>
      <w:r>
        <w:rPr>
          <w:szCs w:val="24"/>
        </w:rPr>
        <w:t>. RDF thus to a degree mimics the structure of human language. It also allows for a computational representation of entities and relationships that allows reasoning that is more powerful than can be achieved using XML alone.</w:t>
      </w:r>
    </w:p>
    <w:p w14:paraId="79AE0444" w14:textId="19B95D43" w:rsidR="00FC3FA0" w:rsidRDefault="00FC3FA0">
      <w:pPr>
        <w:pStyle w:val="TxText"/>
        <w:autoSpaceDE w:val="0"/>
        <w:autoSpaceDN w:val="0"/>
        <w:adjustRightInd w:val="0"/>
        <w:rPr>
          <w:szCs w:val="24"/>
        </w:rPr>
      </w:pPr>
      <w:r>
        <w:rPr>
          <w:szCs w:val="24"/>
        </w:rPr>
        <w:t xml:space="preserve">The </w:t>
      </w:r>
      <w:r>
        <w:rPr>
          <w:i/>
          <w:szCs w:val="24"/>
        </w:rPr>
        <w:t>resource</w:t>
      </w:r>
      <w:r>
        <w:rPr>
          <w:szCs w:val="24"/>
        </w:rPr>
        <w:t xml:space="preserve"> part of RDF is inspired by the ability provided by the Internet to use Uniform Resource Identifiers (URIs), which is to say standard web addresses, to unambiguously identify web</w:t>
      </w:r>
      <w:r w:rsidR="00143EA3">
        <w:rPr>
          <w:szCs w:val="24"/>
        </w:rPr>
        <w:t xml:space="preserve"> </w:t>
      </w:r>
      <w:r>
        <w:rPr>
          <w:szCs w:val="24"/>
        </w:rPr>
        <w:t xml:space="preserve">pages on the Internet. In RDF the use of </w:t>
      </w:r>
      <w:r w:rsidR="005D7D0C">
        <w:rPr>
          <w:szCs w:val="24"/>
        </w:rPr>
        <w:t>“</w:t>
      </w:r>
      <w:r>
        <w:rPr>
          <w:szCs w:val="24"/>
        </w:rPr>
        <w:t>resource</w:t>
      </w:r>
      <w:r w:rsidR="005D7D0C">
        <w:rPr>
          <w:szCs w:val="24"/>
        </w:rPr>
        <w:t>”</w:t>
      </w:r>
      <w:r>
        <w:rPr>
          <w:szCs w:val="24"/>
        </w:rPr>
        <w:t xml:space="preserve"> refers to the fact that all of the subjects, predicates, and objects making up each triple are seen as referring to entities in reality, </w:t>
      </w:r>
      <w:r>
        <w:rPr>
          <w:szCs w:val="24"/>
        </w:rPr>
        <w:lastRenderedPageBreak/>
        <w:t>all of which are called “</w:t>
      </w:r>
      <w:r w:rsidR="00B97612">
        <w:rPr>
          <w:szCs w:val="24"/>
        </w:rPr>
        <w:t>r</w:t>
      </w:r>
      <w:r>
        <w:rPr>
          <w:szCs w:val="24"/>
        </w:rPr>
        <w:t>esources.” XML does not represent reality in this way at all, though it does provide specifications for representing dates, numbers, and symbols.</w:t>
      </w:r>
    </w:p>
    <w:p w14:paraId="23E68B82" w14:textId="4768B898" w:rsidR="00FC3FA0" w:rsidRDefault="00FC3FA0">
      <w:pPr>
        <w:pStyle w:val="TxText"/>
        <w:autoSpaceDE w:val="0"/>
        <w:autoSpaceDN w:val="0"/>
        <w:adjustRightInd w:val="0"/>
        <w:rPr>
          <w:szCs w:val="24"/>
        </w:rPr>
      </w:pPr>
      <w:r>
        <w:rPr>
          <w:szCs w:val="24"/>
        </w:rPr>
        <w:t xml:space="preserve">The triples form an RDF database—called a </w:t>
      </w:r>
      <w:r>
        <w:rPr>
          <w:i/>
          <w:szCs w:val="24"/>
        </w:rPr>
        <w:t>triplestore</w:t>
      </w:r>
      <w:r w:rsidR="00B97612">
        <w:rPr>
          <w:szCs w:val="24"/>
        </w:rPr>
        <w:t>—</w:t>
      </w:r>
      <w:r>
        <w:rPr>
          <w:szCs w:val="24"/>
        </w:rPr>
        <w:t xml:space="preserve">which can be populated with detailed information about some domain. The subjects, predicates, and objects are tagged with URIs (or in certain cases by what are called </w:t>
      </w:r>
      <w:r w:rsidR="00B97612">
        <w:rPr>
          <w:szCs w:val="24"/>
        </w:rPr>
        <w:t>“</w:t>
      </w:r>
      <w:r>
        <w:rPr>
          <w:szCs w:val="24"/>
        </w:rPr>
        <w:t>blank nodes</w:t>
      </w:r>
      <w:r w:rsidR="00B97612">
        <w:rPr>
          <w:szCs w:val="24"/>
        </w:rPr>
        <w:t>”</w:t>
      </w:r>
      <w:r>
        <w:rPr>
          <w:szCs w:val="24"/>
        </w:rPr>
        <w:t>), and the information can be placed on the Web so that anyone in the world can query the database.</w:t>
      </w:r>
    </w:p>
    <w:p w14:paraId="5E82B5CB" w14:textId="177E7EC1" w:rsidR="00FC3FA0" w:rsidRDefault="00FC3FA0">
      <w:pPr>
        <w:pStyle w:val="H2HeadingLevel2"/>
        <w:autoSpaceDE w:val="0"/>
        <w:autoSpaceDN w:val="0"/>
        <w:adjustRightInd w:val="0"/>
        <w:rPr>
          <w:szCs w:val="24"/>
        </w:rPr>
      </w:pPr>
      <w:r>
        <w:rPr>
          <w:szCs w:val="24"/>
        </w:rPr>
        <w:t>RDF Schema (RDFS)</w:t>
      </w:r>
    </w:p>
    <w:p w14:paraId="57851618" w14:textId="784E168F" w:rsidR="00FC3FA0" w:rsidRDefault="00FC3FA0">
      <w:pPr>
        <w:pStyle w:val="TxNITextNoIndent"/>
        <w:autoSpaceDE w:val="0"/>
        <w:autoSpaceDN w:val="0"/>
        <w:adjustRightInd w:val="0"/>
        <w:rPr>
          <w:szCs w:val="24"/>
        </w:rPr>
      </w:pPr>
      <w:r>
        <w:rPr>
          <w:szCs w:val="24"/>
        </w:rPr>
        <w:t>Immediately after RDF began to be used in the early 1990s, RDF Schema (RDFS) was developed as a set of mechanisms for describing groups of related resources (understood, again, as URIs) and of the relationships between them.</w:t>
      </w:r>
    </w:p>
    <w:p w14:paraId="27AD7F65" w14:textId="103E2062" w:rsidR="00FC3FA0" w:rsidRDefault="00FC3FA0">
      <w:pPr>
        <w:pStyle w:val="TxText"/>
        <w:autoSpaceDE w:val="0"/>
        <w:autoSpaceDN w:val="0"/>
        <w:adjustRightInd w:val="0"/>
        <w:rPr>
          <w:szCs w:val="24"/>
        </w:rPr>
      </w:pPr>
      <w:r>
        <w:rPr>
          <w:szCs w:val="24"/>
        </w:rPr>
        <w:t>Where RDF allows assertions about instances and literals</w:t>
      </w:r>
      <w:r w:rsidR="00C12F44">
        <w:rPr>
          <w:szCs w:val="24"/>
        </w:rPr>
        <w:t xml:space="preserve"> such as integers or alphanumeric strings</w:t>
      </w:r>
      <w:r>
        <w:rPr>
          <w:szCs w:val="24"/>
        </w:rPr>
        <w:t xml:space="preserve">, RDFS allows also assertions about types: </w:t>
      </w:r>
      <w:r>
        <w:rPr>
          <w:i/>
          <w:szCs w:val="24"/>
        </w:rPr>
        <w:t>schematic</w:t>
      </w:r>
      <w:r>
        <w:rPr>
          <w:szCs w:val="24"/>
        </w:rPr>
        <w:t xml:space="preserve"> assertions. Thus</w:t>
      </w:r>
      <w:r w:rsidR="004A4856">
        <w:rPr>
          <w:szCs w:val="24"/>
        </w:rPr>
        <w:t>,</w:t>
      </w:r>
      <w:r>
        <w:rPr>
          <w:szCs w:val="24"/>
        </w:rPr>
        <w:t xml:space="preserve"> for example</w:t>
      </w:r>
      <w:r w:rsidR="004A4856">
        <w:rPr>
          <w:szCs w:val="24"/>
        </w:rPr>
        <w:t>,</w:t>
      </w:r>
      <w:r>
        <w:rPr>
          <w:szCs w:val="24"/>
        </w:rPr>
        <w:t xml:space="preserve"> it allows the representation of the domains and ranges of relations, which in the Semantic Web world are called </w:t>
      </w:r>
      <w:r w:rsidR="00537494">
        <w:rPr>
          <w:szCs w:val="24"/>
        </w:rPr>
        <w:t>“</w:t>
      </w:r>
      <w:r>
        <w:rPr>
          <w:szCs w:val="24"/>
        </w:rPr>
        <w:t>properties</w:t>
      </w:r>
      <w:r w:rsidR="00537494">
        <w:rPr>
          <w:szCs w:val="24"/>
        </w:rPr>
        <w:t>.”</w:t>
      </w:r>
      <w:r>
        <w:rPr>
          <w:szCs w:val="24"/>
        </w:rPr>
        <w:t xml:space="preserve"> For example</w:t>
      </w:r>
      <w:r w:rsidR="004A4856">
        <w:rPr>
          <w:szCs w:val="24"/>
        </w:rPr>
        <w:t>,</w:t>
      </w:r>
      <w:r>
        <w:rPr>
          <w:szCs w:val="24"/>
        </w:rPr>
        <w:t xml:space="preserve"> it allows the property </w:t>
      </w:r>
      <w:r>
        <w:rPr>
          <w:i/>
          <w:szCs w:val="24"/>
        </w:rPr>
        <w:t>authored_by</w:t>
      </w:r>
      <w:r>
        <w:rPr>
          <w:szCs w:val="24"/>
        </w:rPr>
        <w:t xml:space="preserve"> to be characterized as having a domain </w:t>
      </w:r>
      <w:r>
        <w:rPr>
          <w:i/>
          <w:szCs w:val="24"/>
        </w:rPr>
        <w:t>document</w:t>
      </w:r>
      <w:r>
        <w:rPr>
          <w:szCs w:val="24"/>
        </w:rPr>
        <w:t xml:space="preserve"> and a range </w:t>
      </w:r>
      <w:r>
        <w:rPr>
          <w:i/>
          <w:szCs w:val="24"/>
        </w:rPr>
        <w:t>person</w:t>
      </w:r>
      <w:r>
        <w:rPr>
          <w:szCs w:val="24"/>
        </w:rPr>
        <w:t>. Information of this sort can then be saved in a triplestore and queried with SPARQL (</w:t>
      </w:r>
      <w:r w:rsidR="00935F6D">
        <w:rPr>
          <w:szCs w:val="24"/>
        </w:rPr>
        <w:t>see</w:t>
      </w:r>
      <w:r w:rsidR="00A22742">
        <w:rPr>
          <w:szCs w:val="24"/>
        </w:rPr>
        <w:t xml:space="preserve"> </w:t>
      </w:r>
      <w:r w:rsidR="00935F6D">
        <w:rPr>
          <w:szCs w:val="24"/>
        </w:rPr>
        <w:t xml:space="preserve">next </w:t>
      </w:r>
      <w:r w:rsidR="00A22742">
        <w:rPr>
          <w:szCs w:val="24"/>
        </w:rPr>
        <w:t>section</w:t>
      </w:r>
      <w:r>
        <w:rPr>
          <w:szCs w:val="24"/>
        </w:rPr>
        <w:t>).</w:t>
      </w:r>
      <w:r>
        <w:rPr>
          <w:rStyle w:val="citefn"/>
          <w:szCs w:val="24"/>
          <w:vertAlign w:val="superscript"/>
        </w:rPr>
        <w:t>11</w:t>
      </w:r>
      <w:r>
        <w:rPr>
          <w:szCs w:val="24"/>
        </w:rPr>
        <w:t xml:space="preserve"> RDFS introduces a number of predicates including:</w:t>
      </w:r>
    </w:p>
    <w:p w14:paraId="45FD1604" w14:textId="3A6CFCDC" w:rsidR="00FC3FA0" w:rsidRDefault="00FC3FA0">
      <w:pPr>
        <w:pStyle w:val="LList"/>
        <w:tabs>
          <w:tab w:val="left" w:pos="240"/>
          <w:tab w:val="left" w:pos="480"/>
          <w:tab w:val="left" w:pos="960"/>
        </w:tabs>
        <w:autoSpaceDE w:val="0"/>
        <w:autoSpaceDN w:val="0"/>
        <w:adjustRightInd w:val="0"/>
        <w:rPr>
          <w:szCs w:val="24"/>
        </w:rPr>
      </w:pPr>
      <w:r>
        <w:rPr>
          <w:szCs w:val="24"/>
        </w:rPr>
        <w:t>•</w:t>
      </w:r>
      <w:r w:rsidR="00AF419E">
        <w:rPr>
          <w:szCs w:val="24"/>
        </w:rPr>
        <w:t> </w:t>
      </w:r>
      <w:r>
        <w:rPr>
          <w:szCs w:val="24"/>
        </w:rPr>
        <w:t>rdfs:label, refers to a string of text describing a resource</w:t>
      </w:r>
    </w:p>
    <w:p w14:paraId="19426681" w14:textId="2182A2D7" w:rsidR="00FC3FA0" w:rsidRDefault="00FC3FA0">
      <w:pPr>
        <w:pStyle w:val="LList"/>
        <w:tabs>
          <w:tab w:val="left" w:pos="240"/>
          <w:tab w:val="left" w:pos="480"/>
          <w:tab w:val="left" w:pos="960"/>
        </w:tabs>
        <w:autoSpaceDE w:val="0"/>
        <w:autoSpaceDN w:val="0"/>
        <w:adjustRightInd w:val="0"/>
        <w:rPr>
          <w:szCs w:val="24"/>
        </w:rPr>
      </w:pPr>
      <w:r>
        <w:rPr>
          <w:szCs w:val="24"/>
        </w:rPr>
        <w:t>•</w:t>
      </w:r>
      <w:r w:rsidR="00AF419E">
        <w:rPr>
          <w:szCs w:val="24"/>
        </w:rPr>
        <w:t> </w:t>
      </w:r>
      <w:r>
        <w:rPr>
          <w:szCs w:val="24"/>
        </w:rPr>
        <w:t>rdfs:comment, points to a human</w:t>
      </w:r>
      <w:r w:rsidR="00935F6D">
        <w:rPr>
          <w:szCs w:val="24"/>
        </w:rPr>
        <w:t>-</w:t>
      </w:r>
      <w:r>
        <w:rPr>
          <w:szCs w:val="24"/>
        </w:rPr>
        <w:t>readable comment about the resource, also often used when providing a definition</w:t>
      </w:r>
    </w:p>
    <w:p w14:paraId="23632E8B" w14:textId="2BADD851" w:rsidR="00FC3FA0" w:rsidRDefault="00FC3FA0">
      <w:pPr>
        <w:pStyle w:val="LList"/>
        <w:tabs>
          <w:tab w:val="left" w:pos="240"/>
          <w:tab w:val="left" w:pos="480"/>
          <w:tab w:val="left" w:pos="960"/>
        </w:tabs>
        <w:autoSpaceDE w:val="0"/>
        <w:autoSpaceDN w:val="0"/>
        <w:adjustRightInd w:val="0"/>
        <w:rPr>
          <w:szCs w:val="24"/>
        </w:rPr>
      </w:pPr>
      <w:r>
        <w:rPr>
          <w:szCs w:val="24"/>
        </w:rPr>
        <w:t>•</w:t>
      </w:r>
      <w:r w:rsidR="00AF419E">
        <w:rPr>
          <w:szCs w:val="24"/>
        </w:rPr>
        <w:t> </w:t>
      </w:r>
      <w:r>
        <w:rPr>
          <w:szCs w:val="24"/>
        </w:rPr>
        <w:t>rdfs:seeAlso, which links to other relevant resources</w:t>
      </w:r>
    </w:p>
    <w:p w14:paraId="5BB19DAB" w14:textId="47506D79" w:rsidR="004E756B" w:rsidRDefault="00FC3FA0">
      <w:pPr>
        <w:pStyle w:val="LList"/>
        <w:tabs>
          <w:tab w:val="left" w:pos="240"/>
          <w:tab w:val="left" w:pos="480"/>
          <w:tab w:val="left" w:pos="960"/>
        </w:tabs>
        <w:autoSpaceDE w:val="0"/>
        <w:autoSpaceDN w:val="0"/>
        <w:adjustRightInd w:val="0"/>
        <w:rPr>
          <w:szCs w:val="24"/>
        </w:rPr>
      </w:pPr>
      <w:r>
        <w:rPr>
          <w:szCs w:val="24"/>
        </w:rPr>
        <w:t>•</w:t>
      </w:r>
      <w:r w:rsidR="00AF419E">
        <w:rPr>
          <w:szCs w:val="24"/>
        </w:rPr>
        <w:t> </w:t>
      </w:r>
      <w:r>
        <w:rPr>
          <w:szCs w:val="24"/>
        </w:rPr>
        <w:t>rdfs:subClassOf used to state that all the instances of one class are instances of another</w:t>
      </w:r>
    </w:p>
    <w:p w14:paraId="2EFD4F82" w14:textId="04D84F59" w:rsidR="00FC3FA0" w:rsidRDefault="00E42E2D">
      <w:pPr>
        <w:pStyle w:val="LList"/>
        <w:tabs>
          <w:tab w:val="left" w:pos="240"/>
          <w:tab w:val="left" w:pos="480"/>
          <w:tab w:val="left" w:pos="960"/>
        </w:tabs>
        <w:autoSpaceDE w:val="0"/>
        <w:autoSpaceDN w:val="0"/>
        <w:adjustRightInd w:val="0"/>
        <w:rPr>
          <w:szCs w:val="24"/>
        </w:rPr>
      </w:pPr>
      <w:r>
        <w:rPr>
          <w:szCs w:val="24"/>
        </w:rPr>
        <w:lastRenderedPageBreak/>
        <w:t>•</w:t>
      </w:r>
      <w:r>
        <w:rPr>
          <w:szCs w:val="24"/>
        </w:rPr>
        <w:t> </w:t>
      </w:r>
      <w:r w:rsidR="00FC3FA0">
        <w:rPr>
          <w:szCs w:val="24"/>
        </w:rPr>
        <w:t>rdfs:domain, used to state that any resource that has a given property is an instance of one or more classes</w:t>
      </w:r>
    </w:p>
    <w:p w14:paraId="46DFECDE" w14:textId="738490D2" w:rsidR="00FC3FA0" w:rsidRDefault="00FC3FA0">
      <w:pPr>
        <w:pStyle w:val="LList"/>
        <w:tabs>
          <w:tab w:val="left" w:pos="240"/>
          <w:tab w:val="left" w:pos="480"/>
          <w:tab w:val="left" w:pos="960"/>
        </w:tabs>
        <w:autoSpaceDE w:val="0"/>
        <w:autoSpaceDN w:val="0"/>
        <w:adjustRightInd w:val="0"/>
        <w:rPr>
          <w:szCs w:val="24"/>
        </w:rPr>
      </w:pPr>
      <w:r>
        <w:rPr>
          <w:szCs w:val="24"/>
        </w:rPr>
        <w:t>•</w:t>
      </w:r>
      <w:r w:rsidR="00AF419E">
        <w:rPr>
          <w:szCs w:val="24"/>
        </w:rPr>
        <w:t> </w:t>
      </w:r>
      <w:r>
        <w:rPr>
          <w:szCs w:val="24"/>
        </w:rPr>
        <w:t>rdfs:range, used to specify the set of values that a property can accept</w:t>
      </w:r>
    </w:p>
    <w:p w14:paraId="178ED4CC" w14:textId="77777777" w:rsidR="00FC3FA0" w:rsidRDefault="00FC3FA0">
      <w:pPr>
        <w:pStyle w:val="TxCTextContinuation"/>
        <w:autoSpaceDE w:val="0"/>
        <w:autoSpaceDN w:val="0"/>
        <w:adjustRightInd w:val="0"/>
        <w:rPr>
          <w:szCs w:val="24"/>
        </w:rPr>
      </w:pPr>
      <w:r>
        <w:rPr>
          <w:szCs w:val="24"/>
        </w:rPr>
        <w:t>By adding such elements, RDFS was able to augment the expressivity of RDF in order to enable more adequate representation of given domains of interest.</w:t>
      </w:r>
    </w:p>
    <w:p w14:paraId="5D8648E9" w14:textId="670C04B0" w:rsidR="00FC3FA0" w:rsidRDefault="00FC3FA0">
      <w:pPr>
        <w:pStyle w:val="TxText"/>
        <w:autoSpaceDE w:val="0"/>
        <w:autoSpaceDN w:val="0"/>
        <w:adjustRightInd w:val="0"/>
        <w:rPr>
          <w:szCs w:val="24"/>
        </w:rPr>
      </w:pPr>
      <w:r>
        <w:rPr>
          <w:szCs w:val="24"/>
        </w:rPr>
        <w:t>However, almost immediately after RDFS was developed, researchers began to see that it was still too weak to talk about types and about instances belonging to a type, as well as about properties of relations. Further, given that many of these same researchers had been working in the field of artificial intelligence, they wanted a language that could enable machine reasoning.</w:t>
      </w:r>
      <w:r>
        <w:rPr>
          <w:rStyle w:val="citefn"/>
          <w:szCs w:val="24"/>
          <w:vertAlign w:val="superscript"/>
        </w:rPr>
        <w:t>12</w:t>
      </w:r>
      <w:r>
        <w:rPr>
          <w:szCs w:val="24"/>
        </w:rPr>
        <w:t xml:space="preserve"> But RDFS is not able</w:t>
      </w:r>
      <w:r w:rsidR="00B50682">
        <w:rPr>
          <w:szCs w:val="24"/>
        </w:rPr>
        <w:t>,</w:t>
      </w:r>
      <w:r>
        <w:rPr>
          <w:szCs w:val="24"/>
        </w:rPr>
        <w:t xml:space="preserve"> for example</w:t>
      </w:r>
      <w:r w:rsidR="00B50682">
        <w:rPr>
          <w:szCs w:val="24"/>
        </w:rPr>
        <w:t>,</w:t>
      </w:r>
      <w:r>
        <w:rPr>
          <w:szCs w:val="24"/>
        </w:rPr>
        <w:t xml:space="preserve"> to express the assertion that some relation is transitive in a way that would allow users of RDFS to exploit transitivity in their reasoning.</w:t>
      </w:r>
    </w:p>
    <w:p w14:paraId="03A7F255" w14:textId="3FB4CEA3" w:rsidR="00FC3FA0" w:rsidRDefault="00FC3FA0">
      <w:pPr>
        <w:pStyle w:val="TxText"/>
        <w:autoSpaceDE w:val="0"/>
        <w:autoSpaceDN w:val="0"/>
        <w:adjustRightInd w:val="0"/>
        <w:rPr>
          <w:szCs w:val="24"/>
        </w:rPr>
      </w:pPr>
      <w:r>
        <w:rPr>
          <w:szCs w:val="24"/>
        </w:rPr>
        <w:t>RDFS is similarly unable to account for the symmetric, reflexive, and other properties of relations that we discussed in chapter</w:t>
      </w:r>
      <w:r w:rsidR="00614600">
        <w:rPr>
          <w:szCs w:val="24"/>
        </w:rPr>
        <w:t xml:space="preserve"> 7</w:t>
      </w:r>
      <w:r>
        <w:rPr>
          <w:szCs w:val="24"/>
        </w:rPr>
        <w:t>. It is impossible to say in RDFS, for example, that a relation is symmetrical or that one rel</w:t>
      </w:r>
      <w:r w:rsidR="00C83D3E">
        <w:rPr>
          <w:szCs w:val="24"/>
        </w:rPr>
        <w:t>ation is the inverse of another</w:t>
      </w:r>
      <w:r>
        <w:rPr>
          <w:szCs w:val="24"/>
        </w:rPr>
        <w:t>.</w:t>
      </w:r>
    </w:p>
    <w:p w14:paraId="5D0858A1" w14:textId="315DC8B6" w:rsidR="00FC3FA0" w:rsidRDefault="00FC3FA0">
      <w:pPr>
        <w:pStyle w:val="TxText"/>
        <w:autoSpaceDE w:val="0"/>
        <w:autoSpaceDN w:val="0"/>
        <w:adjustRightInd w:val="0"/>
        <w:rPr>
          <w:szCs w:val="24"/>
        </w:rPr>
      </w:pPr>
      <w:r>
        <w:rPr>
          <w:szCs w:val="24"/>
        </w:rPr>
        <w:t xml:space="preserve">Further, although RDFS added the ability to specify the domain and range of properties, there is no ability to constrain or localize the domain or the range. For example, it is not possible to designate that the range of </w:t>
      </w:r>
      <w:r>
        <w:rPr>
          <w:i/>
          <w:szCs w:val="24"/>
        </w:rPr>
        <w:t>has_offspring</w:t>
      </w:r>
      <w:r>
        <w:rPr>
          <w:szCs w:val="24"/>
        </w:rPr>
        <w:t xml:space="preserve"> is </w:t>
      </w:r>
      <w:r>
        <w:rPr>
          <w:i/>
          <w:szCs w:val="24"/>
        </w:rPr>
        <w:t>person</w:t>
      </w:r>
      <w:r>
        <w:rPr>
          <w:szCs w:val="24"/>
        </w:rPr>
        <w:t xml:space="preserve"> when applied to persons, but </w:t>
      </w:r>
      <w:r>
        <w:rPr>
          <w:i/>
          <w:szCs w:val="24"/>
        </w:rPr>
        <w:t>dog</w:t>
      </w:r>
      <w:r>
        <w:rPr>
          <w:szCs w:val="24"/>
        </w:rPr>
        <w:t xml:space="preserve"> when applied to dogs, </w:t>
      </w:r>
      <w:r>
        <w:rPr>
          <w:i/>
          <w:szCs w:val="24"/>
        </w:rPr>
        <w:t>cat</w:t>
      </w:r>
      <w:r>
        <w:rPr>
          <w:szCs w:val="24"/>
        </w:rPr>
        <w:t xml:space="preserve"> when applied to cats, and so forth. Also, there is no way to express existential or cardinality constraints in RDFS. One cannot say, for example, that all instances of </w:t>
      </w:r>
      <w:r>
        <w:rPr>
          <w:i/>
          <w:szCs w:val="24"/>
        </w:rPr>
        <w:t>person</w:t>
      </w:r>
      <w:r>
        <w:rPr>
          <w:szCs w:val="24"/>
        </w:rPr>
        <w:t xml:space="preserve"> have a </w:t>
      </w:r>
      <w:r>
        <w:rPr>
          <w:i/>
          <w:szCs w:val="24"/>
        </w:rPr>
        <w:t>mother</w:t>
      </w:r>
      <w:r>
        <w:rPr>
          <w:szCs w:val="24"/>
        </w:rPr>
        <w:t xml:space="preserve"> that is also a </w:t>
      </w:r>
      <w:r>
        <w:rPr>
          <w:i/>
          <w:szCs w:val="24"/>
        </w:rPr>
        <w:t>person</w:t>
      </w:r>
      <w:r>
        <w:rPr>
          <w:szCs w:val="24"/>
        </w:rPr>
        <w:t xml:space="preserve">, or that </w:t>
      </w:r>
      <w:r>
        <w:rPr>
          <w:i/>
          <w:szCs w:val="24"/>
        </w:rPr>
        <w:t>persons</w:t>
      </w:r>
      <w:r>
        <w:rPr>
          <w:szCs w:val="24"/>
        </w:rPr>
        <w:t xml:space="preserve"> have </w:t>
      </w:r>
      <w:r>
        <w:rPr>
          <w:i/>
          <w:szCs w:val="24"/>
        </w:rPr>
        <w:t>exactly two biological parents</w:t>
      </w:r>
      <w:r>
        <w:rPr>
          <w:szCs w:val="24"/>
        </w:rPr>
        <w:t>.</w:t>
      </w:r>
      <w:r>
        <w:rPr>
          <w:rStyle w:val="citefn"/>
          <w:szCs w:val="24"/>
          <w:vertAlign w:val="superscript"/>
        </w:rPr>
        <w:t>13</w:t>
      </w:r>
      <w:r>
        <w:rPr>
          <w:szCs w:val="24"/>
        </w:rPr>
        <w:t xml:space="preserve"> These and other problems with RDFS prompted researchers to develop OWL.</w:t>
      </w:r>
    </w:p>
    <w:p w14:paraId="243D09B5" w14:textId="75E9B093" w:rsidR="00FC3FA0" w:rsidRDefault="00FC3FA0">
      <w:pPr>
        <w:pStyle w:val="H2HeadingLevel2"/>
        <w:autoSpaceDE w:val="0"/>
        <w:autoSpaceDN w:val="0"/>
        <w:adjustRightInd w:val="0"/>
        <w:rPr>
          <w:szCs w:val="24"/>
        </w:rPr>
      </w:pPr>
      <w:r>
        <w:rPr>
          <w:szCs w:val="24"/>
        </w:rPr>
        <w:lastRenderedPageBreak/>
        <w:t>Simple Protocol and RDF Query Language (SPARQL)</w:t>
      </w:r>
    </w:p>
    <w:p w14:paraId="54AA29D6" w14:textId="2127FC07" w:rsidR="00FC3FA0" w:rsidRDefault="00FC3FA0">
      <w:pPr>
        <w:pStyle w:val="TxNITextNoIndent"/>
        <w:autoSpaceDE w:val="0"/>
        <w:autoSpaceDN w:val="0"/>
        <w:adjustRightInd w:val="0"/>
        <w:rPr>
          <w:szCs w:val="24"/>
        </w:rPr>
      </w:pPr>
      <w:r>
        <w:rPr>
          <w:szCs w:val="24"/>
        </w:rPr>
        <w:t>Just as tuples are queried with Structured (or Standard) Query Language (SQL) in a standard relational database, so triples are queried in a triplestore with what is known as the Simple Protocol and RDF Query Language (SPARQL). SPARQL 1.1 became a W3C recommendation in March 2013.</w:t>
      </w:r>
      <w:r>
        <w:rPr>
          <w:rStyle w:val="citefn"/>
          <w:szCs w:val="24"/>
          <w:vertAlign w:val="superscript"/>
        </w:rPr>
        <w:t>14</w:t>
      </w:r>
    </w:p>
    <w:p w14:paraId="1F13E2B7" w14:textId="77777777" w:rsidR="00FC3FA0" w:rsidRDefault="00FC3FA0" w:rsidP="00E42E2D">
      <w:pPr>
        <w:pStyle w:val="TxText"/>
      </w:pPr>
      <w:r>
        <w:t>A simple SPARQL query might look like this:</w:t>
      </w:r>
    </w:p>
    <w:p w14:paraId="58ED5681" w14:textId="77777777" w:rsidR="00FC3FA0" w:rsidRDefault="00FC3FA0">
      <w:pPr>
        <w:pStyle w:val="EExtract"/>
        <w:autoSpaceDE w:val="0"/>
        <w:autoSpaceDN w:val="0"/>
        <w:adjustRightInd w:val="0"/>
        <w:rPr>
          <w:szCs w:val="24"/>
        </w:rPr>
      </w:pPr>
      <w:r>
        <w:rPr>
          <w:szCs w:val="24"/>
        </w:rPr>
        <w:t>SELECT DISTINCT ?predicate</w:t>
      </w:r>
    </w:p>
    <w:p w14:paraId="241C6C68" w14:textId="77777777" w:rsidR="00FC3FA0" w:rsidRDefault="00FC3FA0">
      <w:pPr>
        <w:pStyle w:val="EExtract"/>
        <w:autoSpaceDE w:val="0"/>
        <w:autoSpaceDN w:val="0"/>
        <w:adjustRightInd w:val="0"/>
        <w:rPr>
          <w:szCs w:val="24"/>
        </w:rPr>
      </w:pPr>
      <w:r>
        <w:rPr>
          <w:szCs w:val="24"/>
        </w:rPr>
        <w:t>WHERE { ?subject ?predicate ?object }</w:t>
      </w:r>
    </w:p>
    <w:p w14:paraId="71778794" w14:textId="77777777" w:rsidR="00FC3FA0" w:rsidRDefault="00FC3FA0">
      <w:pPr>
        <w:pStyle w:val="EExtract"/>
        <w:autoSpaceDE w:val="0"/>
        <w:autoSpaceDN w:val="0"/>
        <w:adjustRightInd w:val="0"/>
        <w:rPr>
          <w:szCs w:val="24"/>
        </w:rPr>
      </w:pPr>
      <w:r>
        <w:rPr>
          <w:szCs w:val="24"/>
        </w:rPr>
        <w:t>ORDER BY ?predicate</w:t>
      </w:r>
    </w:p>
    <w:p w14:paraId="119922A4" w14:textId="77777777" w:rsidR="00FC3FA0" w:rsidRDefault="00FC3FA0">
      <w:pPr>
        <w:pStyle w:val="TxCTextContinuation"/>
        <w:autoSpaceDE w:val="0"/>
        <w:autoSpaceDN w:val="0"/>
        <w:adjustRightInd w:val="0"/>
        <w:rPr>
          <w:szCs w:val="24"/>
        </w:rPr>
      </w:pPr>
      <w:r>
        <w:rPr>
          <w:szCs w:val="24"/>
        </w:rPr>
        <w:t>which asks for all of the predicates in a triplestore.</w:t>
      </w:r>
    </w:p>
    <w:p w14:paraId="3AD2BA61" w14:textId="15FC5F5A" w:rsidR="00FC3FA0" w:rsidRDefault="00FC3FA0">
      <w:pPr>
        <w:pStyle w:val="H2HeadingLevel2"/>
        <w:autoSpaceDE w:val="0"/>
        <w:autoSpaceDN w:val="0"/>
        <w:adjustRightInd w:val="0"/>
        <w:rPr>
          <w:szCs w:val="24"/>
        </w:rPr>
      </w:pPr>
      <w:r>
        <w:rPr>
          <w:szCs w:val="24"/>
        </w:rPr>
        <w:t>Basic Features of OWL</w:t>
      </w:r>
    </w:p>
    <w:p w14:paraId="4144FC0C" w14:textId="6793DBE5" w:rsidR="00FC3FA0" w:rsidRDefault="00FC3FA0">
      <w:pPr>
        <w:pStyle w:val="TxNITextNoIndent"/>
        <w:autoSpaceDE w:val="0"/>
        <w:autoSpaceDN w:val="0"/>
        <w:adjustRightInd w:val="0"/>
        <w:rPr>
          <w:szCs w:val="24"/>
        </w:rPr>
      </w:pPr>
      <w:r>
        <w:rPr>
          <w:szCs w:val="24"/>
        </w:rPr>
        <w:t xml:space="preserve">In the </w:t>
      </w:r>
      <w:r w:rsidR="00235B68">
        <w:rPr>
          <w:szCs w:val="24"/>
        </w:rPr>
        <w:t xml:space="preserve">preceding </w:t>
      </w:r>
      <w:r>
        <w:rPr>
          <w:szCs w:val="24"/>
        </w:rPr>
        <w:t xml:space="preserve">chapters we have distinguished universals (such as </w:t>
      </w:r>
      <w:r>
        <w:rPr>
          <w:i/>
          <w:szCs w:val="24"/>
        </w:rPr>
        <w:t>person</w:t>
      </w:r>
      <w:r>
        <w:rPr>
          <w:szCs w:val="24"/>
        </w:rPr>
        <w:t xml:space="preserve"> and </w:t>
      </w:r>
      <w:r>
        <w:rPr>
          <w:i/>
          <w:szCs w:val="24"/>
        </w:rPr>
        <w:t>role</w:t>
      </w:r>
      <w:r>
        <w:rPr>
          <w:szCs w:val="24"/>
        </w:rPr>
        <w:t xml:space="preserve">), whose instances are entities in their own right, from defined classes, which we can think of as devices to capture certain ways of speaking about reality (as, when we speak of lawyers or students, we are in fact speaking merely of </w:t>
      </w:r>
      <w:r>
        <w:rPr>
          <w:i/>
          <w:szCs w:val="24"/>
        </w:rPr>
        <w:t>persons</w:t>
      </w:r>
      <w:r>
        <w:rPr>
          <w:szCs w:val="24"/>
        </w:rPr>
        <w:t xml:space="preserve"> with special </w:t>
      </w:r>
      <w:r>
        <w:rPr>
          <w:i/>
          <w:szCs w:val="24"/>
        </w:rPr>
        <w:t>roles</w:t>
      </w:r>
      <w:r>
        <w:rPr>
          <w:szCs w:val="24"/>
        </w:rPr>
        <w:t xml:space="preserve">). In the worldview of RDF and OWL, now, universals and defined classes are in effect run together under the single heading of </w:t>
      </w:r>
      <w:r w:rsidR="00235B68">
        <w:rPr>
          <w:szCs w:val="24"/>
        </w:rPr>
        <w:t>“</w:t>
      </w:r>
      <w:r>
        <w:rPr>
          <w:szCs w:val="24"/>
        </w:rPr>
        <w:t>classes</w:t>
      </w:r>
      <w:r w:rsidR="00235B68">
        <w:rPr>
          <w:szCs w:val="24"/>
        </w:rPr>
        <w:t>”</w:t>
      </w:r>
      <w:r>
        <w:rPr>
          <w:szCs w:val="24"/>
        </w:rPr>
        <w:t xml:space="preserve">; and (binary) relations are referred to as </w:t>
      </w:r>
      <w:r w:rsidR="00235B68">
        <w:rPr>
          <w:szCs w:val="24"/>
        </w:rPr>
        <w:t>“</w:t>
      </w:r>
      <w:r>
        <w:rPr>
          <w:szCs w:val="24"/>
        </w:rPr>
        <w:t>properties</w:t>
      </w:r>
      <w:r w:rsidR="00235B68">
        <w:rPr>
          <w:szCs w:val="24"/>
        </w:rPr>
        <w:t>.”</w:t>
      </w:r>
      <w:r>
        <w:rPr>
          <w:szCs w:val="24"/>
        </w:rPr>
        <w:t xml:space="preserve"> (OWL does share with BFO the use of </w:t>
      </w:r>
      <w:r w:rsidR="00235B68">
        <w:rPr>
          <w:szCs w:val="24"/>
        </w:rPr>
        <w:t>“</w:t>
      </w:r>
      <w:r>
        <w:rPr>
          <w:szCs w:val="24"/>
        </w:rPr>
        <w:t>instance</w:t>
      </w:r>
      <w:r w:rsidR="00235B68">
        <w:rPr>
          <w:szCs w:val="24"/>
        </w:rPr>
        <w:t>”</w:t>
      </w:r>
      <w:r>
        <w:rPr>
          <w:szCs w:val="24"/>
        </w:rPr>
        <w:t>; it uses this term to refer to the individuals</w:t>
      </w:r>
      <w:r w:rsidR="00EA66E7">
        <w:rPr>
          <w:szCs w:val="24"/>
        </w:rPr>
        <w:t xml:space="preserve"> that</w:t>
      </w:r>
      <w:r>
        <w:rPr>
          <w:szCs w:val="24"/>
        </w:rPr>
        <w:t xml:space="preserve"> are the members of classes as it conceives them.) OWL is in this respect close to a traditional set-theoretic view of reality</w:t>
      </w:r>
      <w:r w:rsidR="00235B68">
        <w:rPr>
          <w:szCs w:val="24"/>
        </w:rPr>
        <w:t>;</w:t>
      </w:r>
      <w:r>
        <w:rPr>
          <w:szCs w:val="24"/>
        </w:rPr>
        <w:t xml:space="preserve"> </w:t>
      </w:r>
      <w:r w:rsidR="00235B68">
        <w:rPr>
          <w:szCs w:val="24"/>
        </w:rPr>
        <w:lastRenderedPageBreak/>
        <w:t xml:space="preserve">however, </w:t>
      </w:r>
      <w:r>
        <w:rPr>
          <w:szCs w:val="24"/>
        </w:rPr>
        <w:t>because it allows for there to be two classes with the same members, OWL classes are in fact intensional.</w:t>
      </w:r>
    </w:p>
    <w:p w14:paraId="0E8625EA" w14:textId="5ED829D7" w:rsidR="00FC3FA0" w:rsidRDefault="00FC3FA0">
      <w:pPr>
        <w:pStyle w:val="TxText"/>
        <w:autoSpaceDE w:val="0"/>
        <w:autoSpaceDN w:val="0"/>
        <w:adjustRightInd w:val="0"/>
        <w:rPr>
          <w:szCs w:val="24"/>
        </w:rPr>
      </w:pPr>
      <w:r>
        <w:rPr>
          <w:szCs w:val="24"/>
        </w:rPr>
        <w:t xml:space="preserve">A key feature of OWL is its basis in Description Logics (DLs), a family of logics that are expressively weaker than standard FOL, but enjoy certain computational properties advantageous for purposes such as ontology-based reasoning and data validation. </w:t>
      </w:r>
      <w:r w:rsidR="0068135D">
        <w:rPr>
          <w:szCs w:val="24"/>
        </w:rPr>
        <w:t>DLs</w:t>
      </w:r>
      <w:r>
        <w:rPr>
          <w:szCs w:val="24"/>
        </w:rPr>
        <w:t xml:space="preserve"> emerged out of the artificial intelligence community in the mid-1980s and have a formal semantics typically expressed using model theory of the sort familiar from the world of FOL. </w:t>
      </w:r>
      <w:r w:rsidR="0068135D">
        <w:rPr>
          <w:szCs w:val="24"/>
        </w:rPr>
        <w:t>In</w:t>
      </w:r>
      <w:r>
        <w:rPr>
          <w:szCs w:val="24"/>
        </w:rPr>
        <w:t xml:space="preserve"> contradistinction to XML, RDF, and RDFS, OWL allows for the expression of</w:t>
      </w:r>
    </w:p>
    <w:p w14:paraId="4B693569" w14:textId="25C9FDC4" w:rsidR="00FC3FA0" w:rsidRDefault="00FC3FA0">
      <w:pPr>
        <w:pStyle w:val="LList"/>
        <w:tabs>
          <w:tab w:val="left" w:pos="240"/>
          <w:tab w:val="left" w:pos="480"/>
          <w:tab w:val="left" w:pos="960"/>
        </w:tabs>
        <w:autoSpaceDE w:val="0"/>
        <w:autoSpaceDN w:val="0"/>
        <w:adjustRightInd w:val="0"/>
        <w:rPr>
          <w:szCs w:val="24"/>
        </w:rPr>
      </w:pPr>
      <w:r>
        <w:rPr>
          <w:szCs w:val="24"/>
        </w:rPr>
        <w:t>a.</w:t>
      </w:r>
      <w:r w:rsidR="00AF419E">
        <w:rPr>
          <w:szCs w:val="24"/>
        </w:rPr>
        <w:t> </w:t>
      </w:r>
      <w:r>
        <w:rPr>
          <w:szCs w:val="24"/>
        </w:rPr>
        <w:t>universal (</w:t>
      </w:r>
      <w:r>
        <w:rPr>
          <w:rFonts w:ascii="Symbol" w:hAnsi="Symbol"/>
          <w:szCs w:val="24"/>
        </w:rPr>
        <w:t></w:t>
      </w:r>
      <w:r>
        <w:rPr>
          <w:szCs w:val="24"/>
        </w:rPr>
        <w:t>) quantification, through th</w:t>
      </w:r>
      <w:r w:rsidR="00E42E2D">
        <w:rPr>
          <w:szCs w:val="24"/>
        </w:rPr>
        <w:t>e owl:allValuesFrom restriction;</w:t>
      </w:r>
    </w:p>
    <w:p w14:paraId="1E32C7DA" w14:textId="484DBEEF" w:rsidR="00FC3FA0" w:rsidRDefault="00FC3FA0">
      <w:pPr>
        <w:pStyle w:val="LList"/>
        <w:tabs>
          <w:tab w:val="left" w:pos="240"/>
          <w:tab w:val="left" w:pos="480"/>
          <w:tab w:val="left" w:pos="960"/>
        </w:tabs>
        <w:autoSpaceDE w:val="0"/>
        <w:autoSpaceDN w:val="0"/>
        <w:adjustRightInd w:val="0"/>
        <w:rPr>
          <w:szCs w:val="24"/>
        </w:rPr>
      </w:pPr>
      <w:r>
        <w:rPr>
          <w:szCs w:val="24"/>
        </w:rPr>
        <w:t>b.</w:t>
      </w:r>
      <w:r w:rsidR="00AF419E">
        <w:rPr>
          <w:szCs w:val="24"/>
        </w:rPr>
        <w:t> </w:t>
      </w:r>
      <w:r>
        <w:rPr>
          <w:szCs w:val="24"/>
        </w:rPr>
        <w:t>existential (</w:t>
      </w:r>
      <w:r>
        <w:rPr>
          <w:rFonts w:ascii="Symbol" w:hAnsi="Symbol"/>
          <w:szCs w:val="24"/>
        </w:rPr>
        <w:t></w:t>
      </w:r>
      <w:r>
        <w:rPr>
          <w:szCs w:val="24"/>
        </w:rPr>
        <w:t>) quantification, through the owl:someValuesF</w:t>
      </w:r>
      <w:r w:rsidR="00E42E2D">
        <w:rPr>
          <w:szCs w:val="24"/>
        </w:rPr>
        <w:t>rom or owl:hasValue restriction;</w:t>
      </w:r>
      <w:r>
        <w:rPr>
          <w:szCs w:val="24"/>
        </w:rPr>
        <w:t>.</w:t>
      </w:r>
    </w:p>
    <w:p w14:paraId="1D29AD58" w14:textId="69A2A0C7" w:rsidR="00FC3FA0" w:rsidRDefault="00FC3FA0">
      <w:pPr>
        <w:pStyle w:val="LList"/>
        <w:tabs>
          <w:tab w:val="left" w:pos="240"/>
          <w:tab w:val="left" w:pos="480"/>
          <w:tab w:val="left" w:pos="960"/>
        </w:tabs>
        <w:autoSpaceDE w:val="0"/>
        <w:autoSpaceDN w:val="0"/>
        <w:adjustRightInd w:val="0"/>
        <w:rPr>
          <w:szCs w:val="24"/>
        </w:rPr>
      </w:pPr>
      <w:r>
        <w:rPr>
          <w:szCs w:val="24"/>
        </w:rPr>
        <w:t>c.</w:t>
      </w:r>
      <w:r w:rsidR="00AF419E">
        <w:rPr>
          <w:szCs w:val="24"/>
        </w:rPr>
        <w:t> </w:t>
      </w:r>
      <w:r>
        <w:rPr>
          <w:szCs w:val="24"/>
        </w:rPr>
        <w:t>cardinality through owl:cardinality, owl:minCard</w:t>
      </w:r>
      <w:r w:rsidR="00E42E2D">
        <w:rPr>
          <w:szCs w:val="24"/>
        </w:rPr>
        <w:t>inality, and owl:maxCardinality;</w:t>
      </w:r>
    </w:p>
    <w:p w14:paraId="62EBD6D1" w14:textId="1EFED6D9" w:rsidR="00FC3FA0" w:rsidRDefault="00FC3FA0">
      <w:pPr>
        <w:pStyle w:val="LList"/>
        <w:tabs>
          <w:tab w:val="left" w:pos="240"/>
          <w:tab w:val="left" w:pos="480"/>
          <w:tab w:val="left" w:pos="960"/>
        </w:tabs>
        <w:autoSpaceDE w:val="0"/>
        <w:autoSpaceDN w:val="0"/>
        <w:adjustRightInd w:val="0"/>
        <w:rPr>
          <w:szCs w:val="24"/>
        </w:rPr>
      </w:pPr>
      <w:r>
        <w:rPr>
          <w:szCs w:val="24"/>
        </w:rPr>
        <w:t>d.</w:t>
      </w:r>
      <w:r w:rsidR="00AF419E">
        <w:rPr>
          <w:szCs w:val="24"/>
        </w:rPr>
        <w:t> </w:t>
      </w:r>
      <w:r>
        <w:rPr>
          <w:szCs w:val="24"/>
        </w:rPr>
        <w:t xml:space="preserve">the Boolean </w:t>
      </w:r>
      <w:r>
        <w:rPr>
          <w:i/>
          <w:szCs w:val="24"/>
        </w:rPr>
        <w:t>and</w:t>
      </w:r>
      <w:r>
        <w:rPr>
          <w:szCs w:val="24"/>
        </w:rPr>
        <w:t xml:space="preserve">, </w:t>
      </w:r>
      <w:r>
        <w:rPr>
          <w:i/>
          <w:szCs w:val="24"/>
        </w:rPr>
        <w:t>or</w:t>
      </w:r>
      <w:r>
        <w:rPr>
          <w:szCs w:val="24"/>
        </w:rPr>
        <w:t xml:space="preserve">, and </w:t>
      </w:r>
      <w:r>
        <w:rPr>
          <w:i/>
          <w:szCs w:val="24"/>
        </w:rPr>
        <w:t>not</w:t>
      </w:r>
      <w:r>
        <w:rPr>
          <w:szCs w:val="24"/>
        </w:rPr>
        <w:t>, which in OWL are called owl:intersectionOf, owl:unionOf, and</w:t>
      </w:r>
      <w:r w:rsidR="00E42E2D">
        <w:rPr>
          <w:szCs w:val="24"/>
        </w:rPr>
        <w:t xml:space="preserve"> owl:complementOf, respectively;</w:t>
      </w:r>
    </w:p>
    <w:p w14:paraId="0C9D0591" w14:textId="31851388" w:rsidR="00FC3FA0" w:rsidRDefault="00FC3FA0">
      <w:pPr>
        <w:pStyle w:val="LList"/>
        <w:tabs>
          <w:tab w:val="left" w:pos="240"/>
          <w:tab w:val="left" w:pos="480"/>
          <w:tab w:val="left" w:pos="960"/>
        </w:tabs>
        <w:autoSpaceDE w:val="0"/>
        <w:autoSpaceDN w:val="0"/>
        <w:adjustRightInd w:val="0"/>
        <w:rPr>
          <w:szCs w:val="24"/>
        </w:rPr>
      </w:pPr>
      <w:r>
        <w:rPr>
          <w:szCs w:val="24"/>
        </w:rPr>
        <w:t>e.</w:t>
      </w:r>
      <w:r w:rsidR="00AF419E">
        <w:rPr>
          <w:szCs w:val="24"/>
        </w:rPr>
        <w:t> </w:t>
      </w:r>
      <w:r>
        <w:rPr>
          <w:szCs w:val="24"/>
        </w:rPr>
        <w:t>assertions of equivalence, through owl:equivalentC</w:t>
      </w:r>
      <w:r w:rsidR="00E42E2D">
        <w:rPr>
          <w:szCs w:val="24"/>
        </w:rPr>
        <w:t>lass and owl:equivalentProperty</w:t>
      </w:r>
      <w:r>
        <w:rPr>
          <w:szCs w:val="24"/>
        </w:rPr>
        <w:t xml:space="preserve"> </w:t>
      </w:r>
      <w:r w:rsidR="00E42E2D">
        <w:rPr>
          <w:szCs w:val="24"/>
        </w:rPr>
        <w:t>(t</w:t>
      </w:r>
      <w:r>
        <w:rPr>
          <w:szCs w:val="24"/>
        </w:rPr>
        <w:t>hus it is possible to assert for example that two classes X and Y are equivalent, by which is meant that they have the same member</w:t>
      </w:r>
      <w:r w:rsidR="00E42E2D">
        <w:rPr>
          <w:szCs w:val="24"/>
        </w:rPr>
        <w:t>s [apply to the same instances]); and</w:t>
      </w:r>
    </w:p>
    <w:p w14:paraId="7EEB45E4" w14:textId="594B13EF" w:rsidR="00FC3FA0" w:rsidRDefault="00FC3FA0">
      <w:pPr>
        <w:pStyle w:val="LList"/>
        <w:tabs>
          <w:tab w:val="left" w:pos="240"/>
          <w:tab w:val="left" w:pos="480"/>
          <w:tab w:val="left" w:pos="960"/>
        </w:tabs>
        <w:autoSpaceDE w:val="0"/>
        <w:autoSpaceDN w:val="0"/>
        <w:adjustRightInd w:val="0"/>
        <w:rPr>
          <w:szCs w:val="24"/>
        </w:rPr>
      </w:pPr>
      <w:r>
        <w:rPr>
          <w:szCs w:val="24"/>
        </w:rPr>
        <w:t>f.</w:t>
      </w:r>
      <w:r w:rsidR="00AF419E">
        <w:rPr>
          <w:szCs w:val="24"/>
        </w:rPr>
        <w:t> </w:t>
      </w:r>
      <w:r>
        <w:rPr>
          <w:szCs w:val="24"/>
        </w:rPr>
        <w:t>properties declared to hold of relations, including inverse (owl:inverseOf), functional (owl:FunctionalProperty), inverse functional (owl:InverseFunctionalProperty), transitive (owl:TransitiveProperty), symmetric (owl:SymmetricProperty), asymmetric (owl:AsymmetricProperty), reflexive (owl:ReflexiveProperty), and irreflexive (owl:IrreflexiveProperty).</w:t>
      </w:r>
    </w:p>
    <w:p w14:paraId="22E54134" w14:textId="3089BE91" w:rsidR="00FC3FA0" w:rsidRDefault="00FC3FA0">
      <w:pPr>
        <w:pStyle w:val="TxText"/>
        <w:autoSpaceDE w:val="0"/>
        <w:autoSpaceDN w:val="0"/>
        <w:adjustRightInd w:val="0"/>
        <w:rPr>
          <w:szCs w:val="24"/>
        </w:rPr>
      </w:pPr>
      <w:r>
        <w:rPr>
          <w:szCs w:val="24"/>
        </w:rPr>
        <w:t xml:space="preserve">OWL recognizes two types of properties: </w:t>
      </w:r>
      <w:r>
        <w:rPr>
          <w:i/>
          <w:szCs w:val="24"/>
        </w:rPr>
        <w:t>object properties</w:t>
      </w:r>
      <w:r>
        <w:rPr>
          <w:szCs w:val="24"/>
        </w:rPr>
        <w:t xml:space="preserve"> and </w:t>
      </w:r>
      <w:r>
        <w:rPr>
          <w:i/>
          <w:szCs w:val="24"/>
        </w:rPr>
        <w:t>data properties</w:t>
      </w:r>
      <w:r>
        <w:rPr>
          <w:szCs w:val="24"/>
        </w:rPr>
        <w:t xml:space="preserve">. In conjunction with the designation of a domain and range, an object property (owl:ObjectProperty) </w:t>
      </w:r>
      <w:r>
        <w:rPr>
          <w:szCs w:val="24"/>
        </w:rPr>
        <w:lastRenderedPageBreak/>
        <w:t>specifies a relationship between two individuals (instances, members)</w:t>
      </w:r>
      <w:r w:rsidR="0068135D">
        <w:rPr>
          <w:szCs w:val="24"/>
        </w:rPr>
        <w:t>—</w:t>
      </w:r>
      <w:r>
        <w:rPr>
          <w:szCs w:val="24"/>
        </w:rPr>
        <w:t xml:space="preserve">as in, “wing </w:t>
      </w:r>
      <w:r>
        <w:rPr>
          <w:i/>
          <w:szCs w:val="24"/>
        </w:rPr>
        <w:t>part_of</w:t>
      </w:r>
      <w:r>
        <w:rPr>
          <w:szCs w:val="24"/>
        </w:rPr>
        <w:t xml:space="preserve"> airplane” or “wrist </w:t>
      </w:r>
      <w:r>
        <w:rPr>
          <w:i/>
          <w:szCs w:val="24"/>
        </w:rPr>
        <w:t>adjacent_to</w:t>
      </w:r>
      <w:r>
        <w:rPr>
          <w:szCs w:val="24"/>
        </w:rPr>
        <w:t xml:space="preserve"> hand,” where </w:t>
      </w:r>
      <w:r w:rsidR="0068135D">
        <w:rPr>
          <w:szCs w:val="24"/>
        </w:rPr>
        <w:t>“</w:t>
      </w:r>
      <w:r>
        <w:rPr>
          <w:szCs w:val="24"/>
        </w:rPr>
        <w:t>wing</w:t>
      </w:r>
      <w:r w:rsidR="0068135D">
        <w:rPr>
          <w:szCs w:val="24"/>
        </w:rPr>
        <w:t>,”</w:t>
      </w:r>
      <w:r>
        <w:rPr>
          <w:szCs w:val="24"/>
        </w:rPr>
        <w:t xml:space="preserve"> </w:t>
      </w:r>
      <w:r w:rsidR="0068135D">
        <w:rPr>
          <w:szCs w:val="24"/>
        </w:rPr>
        <w:t>“</w:t>
      </w:r>
      <w:r>
        <w:rPr>
          <w:szCs w:val="24"/>
        </w:rPr>
        <w:t>airplane</w:t>
      </w:r>
      <w:r w:rsidR="0068135D">
        <w:rPr>
          <w:szCs w:val="24"/>
        </w:rPr>
        <w:t>,”</w:t>
      </w:r>
      <w:r>
        <w:rPr>
          <w:szCs w:val="24"/>
        </w:rPr>
        <w:t xml:space="preserve"> </w:t>
      </w:r>
      <w:r w:rsidR="0068135D">
        <w:rPr>
          <w:szCs w:val="24"/>
        </w:rPr>
        <w:t>“</w:t>
      </w:r>
      <w:r>
        <w:rPr>
          <w:szCs w:val="24"/>
        </w:rPr>
        <w:t>wrist</w:t>
      </w:r>
      <w:r w:rsidR="0068135D">
        <w:rPr>
          <w:szCs w:val="24"/>
        </w:rPr>
        <w:t>,”</w:t>
      </w:r>
      <w:r>
        <w:rPr>
          <w:szCs w:val="24"/>
        </w:rPr>
        <w:t xml:space="preserve"> and </w:t>
      </w:r>
      <w:r w:rsidR="0068135D">
        <w:rPr>
          <w:szCs w:val="24"/>
        </w:rPr>
        <w:t>“</w:t>
      </w:r>
      <w:r>
        <w:rPr>
          <w:szCs w:val="24"/>
        </w:rPr>
        <w:t>hand</w:t>
      </w:r>
      <w:r w:rsidR="0068135D">
        <w:rPr>
          <w:szCs w:val="24"/>
        </w:rPr>
        <w:t>”</w:t>
      </w:r>
      <w:r>
        <w:rPr>
          <w:szCs w:val="24"/>
        </w:rPr>
        <w:t xml:space="preserve"> refer to specific instances of the corresponding classes, not to the classes (or universals) themselves. A data property (owl:DatatypeProperty) specifies a relationship between an individual and a literal (integer, double, float, string, boolean, etc</w:t>
      </w:r>
      <w:r w:rsidR="004A4856">
        <w:rPr>
          <w:szCs w:val="24"/>
        </w:rPr>
        <w:t xml:space="preserve">.); </w:t>
      </w:r>
      <w:r>
        <w:rPr>
          <w:szCs w:val="24"/>
        </w:rPr>
        <w:t>for example</w:t>
      </w:r>
      <w:r w:rsidR="004A4856">
        <w:rPr>
          <w:szCs w:val="24"/>
        </w:rPr>
        <w:t>,</w:t>
      </w:r>
      <w:r>
        <w:rPr>
          <w:szCs w:val="24"/>
        </w:rPr>
        <w:t xml:space="preserve"> “the number of participants in the meeting was 6.”</w:t>
      </w:r>
    </w:p>
    <w:p w14:paraId="500327A7" w14:textId="28063201" w:rsidR="00FC3FA0" w:rsidRDefault="00FC3FA0">
      <w:pPr>
        <w:pStyle w:val="TxText"/>
        <w:autoSpaceDE w:val="0"/>
        <w:autoSpaceDN w:val="0"/>
        <w:adjustRightInd w:val="0"/>
        <w:rPr>
          <w:szCs w:val="24"/>
        </w:rPr>
      </w:pPr>
      <w:r>
        <w:rPr>
          <w:szCs w:val="24"/>
        </w:rPr>
        <w:t xml:space="preserve">To check the consistency of any given a set of facts or axioms (including definitions as this term is used in the </w:t>
      </w:r>
      <w:r w:rsidR="0037135B">
        <w:rPr>
          <w:szCs w:val="24"/>
        </w:rPr>
        <w:t>preceding</w:t>
      </w:r>
      <w:r>
        <w:rPr>
          <w:szCs w:val="24"/>
        </w:rPr>
        <w:t xml:space="preserve">), and thus in particular to check the consistency of an ontology in OWL, we must use </w:t>
      </w:r>
      <w:r>
        <w:rPr>
          <w:i/>
          <w:szCs w:val="24"/>
        </w:rPr>
        <w:t>reasoners</w:t>
      </w:r>
      <w:r>
        <w:rPr>
          <w:szCs w:val="24"/>
        </w:rPr>
        <w:t xml:space="preserve"> which can determine for each class in the ontology whether it is possible for that class to have instances.</w:t>
      </w:r>
      <w:r>
        <w:rPr>
          <w:rStyle w:val="citefn"/>
          <w:szCs w:val="24"/>
          <w:vertAlign w:val="superscript"/>
        </w:rPr>
        <w:t>15</w:t>
      </w:r>
      <w:r>
        <w:rPr>
          <w:szCs w:val="24"/>
        </w:rPr>
        <w:t xml:space="preserve"> A number of reasoners can be used </w:t>
      </w:r>
      <w:r w:rsidR="000A231F">
        <w:rPr>
          <w:szCs w:val="24"/>
        </w:rPr>
        <w:t xml:space="preserve">to </w:t>
      </w:r>
      <w:r>
        <w:rPr>
          <w:szCs w:val="24"/>
        </w:rPr>
        <w:t xml:space="preserve">in conjunction with Protégé, </w:t>
      </w:r>
      <w:r w:rsidR="000A231F">
        <w:rPr>
          <w:szCs w:val="24"/>
        </w:rPr>
        <w:t xml:space="preserve">which are discussed in the </w:t>
      </w:r>
      <w:r w:rsidR="00E42E2D">
        <w:rPr>
          <w:szCs w:val="24"/>
        </w:rPr>
        <w:t>a</w:t>
      </w:r>
      <w:r w:rsidR="000A231F">
        <w:rPr>
          <w:szCs w:val="24"/>
        </w:rPr>
        <w:t>ppendix.</w:t>
      </w:r>
    </w:p>
    <w:p w14:paraId="2415219D" w14:textId="10B925C9" w:rsidR="00FC3FA0" w:rsidRDefault="00FC3FA0">
      <w:pPr>
        <w:pStyle w:val="H2HeadingLevel2"/>
        <w:autoSpaceDE w:val="0"/>
        <w:autoSpaceDN w:val="0"/>
        <w:adjustRightInd w:val="0"/>
        <w:rPr>
          <w:szCs w:val="24"/>
        </w:rPr>
      </w:pPr>
      <w:r>
        <w:rPr>
          <w:szCs w:val="24"/>
        </w:rPr>
        <w:t>OWL vs. Standard Relational Databases</w:t>
      </w:r>
    </w:p>
    <w:p w14:paraId="59B745BF" w14:textId="77777777" w:rsidR="00FC3FA0" w:rsidRDefault="00FC3FA0">
      <w:pPr>
        <w:pStyle w:val="TxNITextNoIndent"/>
        <w:autoSpaceDE w:val="0"/>
        <w:autoSpaceDN w:val="0"/>
        <w:adjustRightInd w:val="0"/>
        <w:rPr>
          <w:szCs w:val="24"/>
        </w:rPr>
      </w:pPr>
      <w:r>
        <w:rPr>
          <w:szCs w:val="24"/>
        </w:rPr>
        <w:t>There are three further points to be made about ontologies built in OWL that can best be seen by contrasting the use of such ontologies with the use of standard relational databases.</w:t>
      </w:r>
    </w:p>
    <w:p w14:paraId="66FB95B0" w14:textId="665EEF31" w:rsidR="00FC3FA0" w:rsidRDefault="00FC3FA0">
      <w:pPr>
        <w:pStyle w:val="TxText"/>
        <w:autoSpaceDE w:val="0"/>
        <w:autoSpaceDN w:val="0"/>
        <w:adjustRightInd w:val="0"/>
        <w:rPr>
          <w:szCs w:val="24"/>
        </w:rPr>
      </w:pPr>
      <w:r>
        <w:rPr>
          <w:szCs w:val="24"/>
        </w:rPr>
        <w:t xml:space="preserve">First, in the latter each instance/individual must have a unique identifier; for example, the planet Venus must be referenced using one name only, such as </w:t>
      </w:r>
      <w:r w:rsidR="0037135B">
        <w:rPr>
          <w:szCs w:val="24"/>
        </w:rPr>
        <w:t>“</w:t>
      </w:r>
      <w:r>
        <w:rPr>
          <w:szCs w:val="24"/>
        </w:rPr>
        <w:t>Venus</w:t>
      </w:r>
      <w:r w:rsidR="0037135B">
        <w:rPr>
          <w:szCs w:val="24"/>
        </w:rPr>
        <w:t>,”</w:t>
      </w:r>
      <w:r>
        <w:rPr>
          <w:szCs w:val="24"/>
        </w:rPr>
        <w:t xml:space="preserve"> or your grandmother must be referenced using only one identifier, for example</w:t>
      </w:r>
      <w:r w:rsidR="004A4856">
        <w:rPr>
          <w:szCs w:val="24"/>
        </w:rPr>
        <w:t>,</w:t>
      </w:r>
      <w:r>
        <w:rPr>
          <w:szCs w:val="24"/>
        </w:rPr>
        <w:t xml:space="preserve"> her Social Security </w:t>
      </w:r>
      <w:r w:rsidR="004A4856">
        <w:rPr>
          <w:szCs w:val="24"/>
        </w:rPr>
        <w:t>number</w:t>
      </w:r>
      <w:r>
        <w:rPr>
          <w:szCs w:val="24"/>
        </w:rPr>
        <w:t xml:space="preserve">. This is because it is rows in a database </w:t>
      </w:r>
      <w:r w:rsidR="0037135B">
        <w:rPr>
          <w:szCs w:val="24"/>
        </w:rPr>
        <w:t xml:space="preserve">that </w:t>
      </w:r>
      <w:r>
        <w:rPr>
          <w:szCs w:val="24"/>
        </w:rPr>
        <w:t xml:space="preserve">are typically used to represent </w:t>
      </w:r>
      <w:r w:rsidR="00996B5D">
        <w:rPr>
          <w:szCs w:val="24"/>
        </w:rPr>
        <w:t>instances</w:t>
      </w:r>
      <w:r>
        <w:rPr>
          <w:szCs w:val="24"/>
        </w:rPr>
        <w:t xml:space="preserve"> and there is a rule (the primary key uniqueness constraint) </w:t>
      </w:r>
      <w:r w:rsidR="0037135B">
        <w:rPr>
          <w:szCs w:val="24"/>
        </w:rPr>
        <w:t xml:space="preserve">that </w:t>
      </w:r>
      <w:r>
        <w:rPr>
          <w:szCs w:val="24"/>
        </w:rPr>
        <w:t xml:space="preserve">prevents two rows being used to represent the same instance. In an OWL ontology, </w:t>
      </w:r>
      <w:r w:rsidR="0037135B">
        <w:rPr>
          <w:szCs w:val="24"/>
        </w:rPr>
        <w:t>however</w:t>
      </w:r>
      <w:r>
        <w:rPr>
          <w:szCs w:val="24"/>
        </w:rPr>
        <w:t xml:space="preserve">, an instance can have more than one name; Venus can be referenced as either </w:t>
      </w:r>
      <w:r w:rsidR="0037135B">
        <w:rPr>
          <w:szCs w:val="24"/>
        </w:rPr>
        <w:t>“</w:t>
      </w:r>
      <w:r>
        <w:rPr>
          <w:szCs w:val="24"/>
        </w:rPr>
        <w:t>The Morning Star</w:t>
      </w:r>
      <w:r w:rsidR="0037135B">
        <w:rPr>
          <w:szCs w:val="24"/>
        </w:rPr>
        <w:t>”</w:t>
      </w:r>
      <w:r>
        <w:rPr>
          <w:szCs w:val="24"/>
        </w:rPr>
        <w:t xml:space="preserve"> or </w:t>
      </w:r>
      <w:r w:rsidR="0037135B">
        <w:rPr>
          <w:szCs w:val="24"/>
        </w:rPr>
        <w:t>“</w:t>
      </w:r>
      <w:r>
        <w:rPr>
          <w:szCs w:val="24"/>
        </w:rPr>
        <w:t>The Evening Star,</w:t>
      </w:r>
      <w:r w:rsidR="0037135B">
        <w:rPr>
          <w:szCs w:val="24"/>
        </w:rPr>
        <w:t>”</w:t>
      </w:r>
      <w:r>
        <w:rPr>
          <w:szCs w:val="24"/>
        </w:rPr>
        <w:t xml:space="preserve"> or both, and one’s </w:t>
      </w:r>
      <w:r>
        <w:rPr>
          <w:szCs w:val="24"/>
        </w:rPr>
        <w:lastRenderedPageBreak/>
        <w:t xml:space="preserve">grandmother can be referenced as </w:t>
      </w:r>
      <w:r w:rsidR="0037135B">
        <w:rPr>
          <w:szCs w:val="24"/>
        </w:rPr>
        <w:t>“</w:t>
      </w:r>
      <w:r>
        <w:rPr>
          <w:szCs w:val="24"/>
        </w:rPr>
        <w:t>Grandma,</w:t>
      </w:r>
      <w:r w:rsidR="0037135B">
        <w:rPr>
          <w:szCs w:val="24"/>
        </w:rPr>
        <w:t>”</w:t>
      </w:r>
      <w:r>
        <w:rPr>
          <w:szCs w:val="24"/>
        </w:rPr>
        <w:t xml:space="preserve"> </w:t>
      </w:r>
      <w:r w:rsidR="0037135B">
        <w:rPr>
          <w:szCs w:val="24"/>
        </w:rPr>
        <w:t>“</w:t>
      </w:r>
      <w:r>
        <w:rPr>
          <w:szCs w:val="24"/>
        </w:rPr>
        <w:t>Nana,</w:t>
      </w:r>
      <w:r w:rsidR="0037135B">
        <w:rPr>
          <w:szCs w:val="24"/>
        </w:rPr>
        <w:t>”</w:t>
      </w:r>
      <w:r>
        <w:rPr>
          <w:szCs w:val="24"/>
        </w:rPr>
        <w:t xml:space="preserve"> </w:t>
      </w:r>
      <w:r w:rsidR="0037135B">
        <w:rPr>
          <w:szCs w:val="24"/>
        </w:rPr>
        <w:t>“</w:t>
      </w:r>
      <w:r>
        <w:rPr>
          <w:szCs w:val="24"/>
        </w:rPr>
        <w:t>Florence Smith,</w:t>
      </w:r>
      <w:r w:rsidR="0037135B">
        <w:rPr>
          <w:szCs w:val="24"/>
        </w:rPr>
        <w:t>”</w:t>
      </w:r>
      <w:r>
        <w:rPr>
          <w:szCs w:val="24"/>
        </w:rPr>
        <w:t xml:space="preserve"> or all three. SameAs axioms are then included (or SameAs relations are inferred) to assert identity.</w:t>
      </w:r>
    </w:p>
    <w:p w14:paraId="5CAA70F4" w14:textId="630B0756" w:rsidR="00FC3FA0" w:rsidRDefault="00FC3FA0">
      <w:pPr>
        <w:pStyle w:val="TxText"/>
        <w:autoSpaceDE w:val="0"/>
        <w:autoSpaceDN w:val="0"/>
        <w:adjustRightInd w:val="0"/>
        <w:rPr>
          <w:szCs w:val="24"/>
        </w:rPr>
      </w:pPr>
      <w:r>
        <w:rPr>
          <w:szCs w:val="24"/>
        </w:rPr>
        <w:t xml:space="preserve">Second, the closed-world assumption is standardly presupposed by those working with relational databases. The means that </w:t>
      </w:r>
      <w:r>
        <w:rPr>
          <w:i/>
          <w:szCs w:val="24"/>
        </w:rPr>
        <w:t>what is not known to be true in the database</w:t>
      </w:r>
      <w:r>
        <w:rPr>
          <w:szCs w:val="24"/>
        </w:rPr>
        <w:t xml:space="preserve"> is by default considered false, because knowledge of the world represented in the database is assumed to be complete. (This assumption is possible in virtue of the fact that the world of the database is defined exhaustively by the database itself.) </w:t>
      </w:r>
      <w:r w:rsidR="000A231F">
        <w:rPr>
          <w:szCs w:val="24"/>
        </w:rPr>
        <w:t>O</w:t>
      </w:r>
      <w:r>
        <w:rPr>
          <w:szCs w:val="24"/>
        </w:rPr>
        <w:t>ntologies</w:t>
      </w:r>
      <w:r w:rsidR="000A231F">
        <w:rPr>
          <w:szCs w:val="24"/>
        </w:rPr>
        <w:t>,</w:t>
      </w:r>
      <w:r>
        <w:rPr>
          <w:szCs w:val="24"/>
        </w:rPr>
        <w:t xml:space="preserve"> </w:t>
      </w:r>
      <w:r w:rsidR="000A231F">
        <w:rPr>
          <w:szCs w:val="24"/>
        </w:rPr>
        <w:t xml:space="preserve">by contrast, </w:t>
      </w:r>
      <w:r>
        <w:rPr>
          <w:szCs w:val="24"/>
        </w:rPr>
        <w:t xml:space="preserve">utilize the open-world assumption (OWA), whereby </w:t>
      </w:r>
      <w:r>
        <w:rPr>
          <w:i/>
          <w:szCs w:val="24"/>
        </w:rPr>
        <w:t>what is not known to be true</w:t>
      </w:r>
      <w:r>
        <w:rPr>
          <w:szCs w:val="24"/>
        </w:rPr>
        <w:t xml:space="preserve"> is always considered to be, simply, </w:t>
      </w:r>
      <w:r>
        <w:rPr>
          <w:i/>
          <w:szCs w:val="24"/>
        </w:rPr>
        <w:t>not known.</w:t>
      </w:r>
      <w:r>
        <w:rPr>
          <w:szCs w:val="24"/>
        </w:rPr>
        <w:t xml:space="preserve"> Thus ontologies are particularly useful for dealing with domains, such as biological science, where our knowledge of the world is seen as being always incomplete, because the science itself is rapidly advancing.</w:t>
      </w:r>
    </w:p>
    <w:p w14:paraId="11BC2FB0" w14:textId="77777777" w:rsidR="00FC3FA0" w:rsidRDefault="00FC3FA0">
      <w:pPr>
        <w:pStyle w:val="TxText"/>
        <w:autoSpaceDE w:val="0"/>
        <w:autoSpaceDN w:val="0"/>
        <w:adjustRightInd w:val="0"/>
        <w:rPr>
          <w:szCs w:val="24"/>
        </w:rPr>
      </w:pPr>
      <w:r>
        <w:rPr>
          <w:szCs w:val="24"/>
        </w:rPr>
        <w:t>The way that the closed-world assumption is practically made manifest on the standard database approach can be shown with the following simple example. We imagine a database consisting exactly of the information presented in this table:</w:t>
      </w:r>
    </w:p>
    <w:tbl>
      <w:tblPr>
        <w:tblStyle w:val="TableGrid"/>
        <w:tblW w:w="0" w:type="auto"/>
        <w:tblInd w:w="3078" w:type="dxa"/>
        <w:tblLook w:val="04A0" w:firstRow="1" w:lastRow="0" w:firstColumn="1" w:lastColumn="0" w:noHBand="0" w:noVBand="1"/>
      </w:tblPr>
      <w:tblGrid>
        <w:gridCol w:w="1710"/>
        <w:gridCol w:w="1350"/>
      </w:tblGrid>
      <w:tr w:rsidR="00FC3FA0" w14:paraId="323B7F8B" w14:textId="77777777" w:rsidTr="003C3E2B">
        <w:tc>
          <w:tcPr>
            <w:tcW w:w="1710" w:type="dxa"/>
            <w:tcBorders>
              <w:top w:val="nil"/>
              <w:left w:val="nil"/>
              <w:bottom w:val="single" w:sz="12" w:space="0" w:color="auto"/>
              <w:right w:val="single" w:sz="12" w:space="0" w:color="auto"/>
            </w:tcBorders>
          </w:tcPr>
          <w:p w14:paraId="32AE3582" w14:textId="77777777" w:rsidR="00FC3FA0" w:rsidRPr="00E43B26" w:rsidRDefault="00FC3FA0" w:rsidP="00FC3FA0">
            <w:pPr>
              <w:pStyle w:val="ITCHIn-textTableColumnHead"/>
              <w:autoSpaceDE w:val="0"/>
              <w:autoSpaceDN w:val="0"/>
              <w:adjustRightInd w:val="0"/>
              <w:rPr>
                <w:bCs/>
              </w:rPr>
            </w:pPr>
            <w:r w:rsidRPr="00E43B26">
              <w:rPr>
                <w:szCs w:val="24"/>
              </w:rPr>
              <w:t>Individuals</w:t>
            </w:r>
          </w:p>
        </w:tc>
        <w:tc>
          <w:tcPr>
            <w:tcW w:w="1350" w:type="dxa"/>
            <w:tcBorders>
              <w:top w:val="nil"/>
              <w:left w:val="single" w:sz="12" w:space="0" w:color="auto"/>
              <w:bottom w:val="single" w:sz="12" w:space="0" w:color="auto"/>
              <w:right w:val="nil"/>
            </w:tcBorders>
          </w:tcPr>
          <w:p w14:paraId="60478162" w14:textId="77777777" w:rsidR="00FC3FA0" w:rsidRPr="00E43B26" w:rsidRDefault="00FC3FA0" w:rsidP="00FC3FA0">
            <w:pPr>
              <w:pStyle w:val="ITCHIn-textTableColumnHead"/>
              <w:autoSpaceDE w:val="0"/>
              <w:autoSpaceDN w:val="0"/>
              <w:adjustRightInd w:val="0"/>
              <w:rPr>
                <w:bCs/>
              </w:rPr>
            </w:pPr>
            <w:r w:rsidRPr="00E43B26">
              <w:rPr>
                <w:szCs w:val="24"/>
              </w:rPr>
              <w:t>Attributes</w:t>
            </w:r>
          </w:p>
        </w:tc>
      </w:tr>
      <w:tr w:rsidR="00FC3FA0" w14:paraId="455E77BC" w14:textId="77777777" w:rsidTr="003C3E2B">
        <w:tc>
          <w:tcPr>
            <w:tcW w:w="1710" w:type="dxa"/>
            <w:tcBorders>
              <w:top w:val="single" w:sz="12" w:space="0" w:color="auto"/>
              <w:left w:val="nil"/>
              <w:right w:val="single" w:sz="12" w:space="0" w:color="auto"/>
            </w:tcBorders>
          </w:tcPr>
          <w:p w14:paraId="2F98C366" w14:textId="77777777" w:rsidR="00FC3FA0" w:rsidRPr="00E43B26" w:rsidRDefault="00FC3FA0" w:rsidP="00FC3FA0">
            <w:pPr>
              <w:pStyle w:val="ITBIn-textTableBody"/>
              <w:autoSpaceDE w:val="0"/>
              <w:autoSpaceDN w:val="0"/>
              <w:adjustRightInd w:val="0"/>
              <w:rPr>
                <w:bCs/>
              </w:rPr>
            </w:pPr>
            <w:r w:rsidRPr="00E43B26">
              <w:rPr>
                <w:szCs w:val="24"/>
              </w:rPr>
              <w:t>Fido</w:t>
            </w:r>
          </w:p>
        </w:tc>
        <w:tc>
          <w:tcPr>
            <w:tcW w:w="1350" w:type="dxa"/>
            <w:tcBorders>
              <w:top w:val="single" w:sz="12" w:space="0" w:color="auto"/>
              <w:left w:val="single" w:sz="12" w:space="0" w:color="auto"/>
              <w:right w:val="nil"/>
            </w:tcBorders>
          </w:tcPr>
          <w:p w14:paraId="128CF9F9" w14:textId="1BEFFF3C" w:rsidR="00FC3FA0" w:rsidRPr="00E43B26" w:rsidRDefault="004E26FD" w:rsidP="00FC3FA0">
            <w:pPr>
              <w:pStyle w:val="ITBIn-textTableBody"/>
              <w:autoSpaceDE w:val="0"/>
              <w:autoSpaceDN w:val="0"/>
              <w:adjustRightInd w:val="0"/>
              <w:rPr>
                <w:bCs/>
              </w:rPr>
            </w:pPr>
            <w:r>
              <w:rPr>
                <w:bCs/>
              </w:rPr>
              <w:t>dog</w:t>
            </w:r>
          </w:p>
        </w:tc>
      </w:tr>
      <w:tr w:rsidR="00FC3FA0" w14:paraId="2BB84D07" w14:textId="77777777" w:rsidTr="003C3E2B">
        <w:tc>
          <w:tcPr>
            <w:tcW w:w="1710" w:type="dxa"/>
            <w:tcBorders>
              <w:left w:val="nil"/>
              <w:bottom w:val="nil"/>
              <w:right w:val="single" w:sz="12" w:space="0" w:color="auto"/>
            </w:tcBorders>
          </w:tcPr>
          <w:p w14:paraId="54243C90" w14:textId="77777777" w:rsidR="00FC3FA0" w:rsidRPr="00E43B26" w:rsidRDefault="00FC3FA0" w:rsidP="00FC3FA0">
            <w:pPr>
              <w:pStyle w:val="ITBIn-textTableBody"/>
              <w:autoSpaceDE w:val="0"/>
              <w:autoSpaceDN w:val="0"/>
              <w:adjustRightInd w:val="0"/>
              <w:rPr>
                <w:bCs/>
              </w:rPr>
            </w:pPr>
            <w:r w:rsidRPr="00E43B26">
              <w:rPr>
                <w:szCs w:val="24"/>
              </w:rPr>
              <w:t>Rover</w:t>
            </w:r>
          </w:p>
        </w:tc>
        <w:tc>
          <w:tcPr>
            <w:tcW w:w="1350" w:type="dxa"/>
            <w:tcBorders>
              <w:left w:val="single" w:sz="12" w:space="0" w:color="auto"/>
              <w:bottom w:val="nil"/>
              <w:right w:val="nil"/>
            </w:tcBorders>
          </w:tcPr>
          <w:p w14:paraId="0D345547" w14:textId="5AEBBA1A" w:rsidR="00FC3FA0" w:rsidRPr="00E43B26" w:rsidRDefault="00FC3FA0" w:rsidP="00FC3FA0">
            <w:pPr>
              <w:pStyle w:val="ITBIn-textTableBody"/>
              <w:autoSpaceDE w:val="0"/>
              <w:autoSpaceDN w:val="0"/>
              <w:adjustRightInd w:val="0"/>
              <w:rPr>
                <w:bCs/>
              </w:rPr>
            </w:pPr>
          </w:p>
        </w:tc>
      </w:tr>
    </w:tbl>
    <w:p w14:paraId="51AF3FC3" w14:textId="77777777" w:rsidR="00FC3FA0" w:rsidRDefault="00FC3FA0">
      <w:pPr>
        <w:pStyle w:val="TxCTextContinuation"/>
        <w:autoSpaceDE w:val="0"/>
        <w:autoSpaceDN w:val="0"/>
        <w:adjustRightInd w:val="0"/>
        <w:rPr>
          <w:szCs w:val="24"/>
        </w:rPr>
      </w:pPr>
      <w:r>
        <w:rPr>
          <w:szCs w:val="24"/>
        </w:rPr>
        <w:t xml:space="preserve">An SQL query addressed to this database asking, “Is Rover an instance of a dog?” would yield the answer “no.” On the open-world approach adopted by ontologists, in contrast, a query would not return </w:t>
      </w:r>
      <w:r>
        <w:rPr>
          <w:i/>
          <w:szCs w:val="24"/>
        </w:rPr>
        <w:t>anything</w:t>
      </w:r>
      <w:r>
        <w:rPr>
          <w:szCs w:val="24"/>
        </w:rPr>
        <w:t>, since we have no evidence as to whether Rover is or is not an instance of dog. Similarly, to the query “How many dogs are there?” the database would come back with an answer: exactly 1; the ontology would return: at least 1, but possibly more.</w:t>
      </w:r>
    </w:p>
    <w:p w14:paraId="4B2E051D" w14:textId="33CAC1D3" w:rsidR="00FC3FA0" w:rsidRDefault="00FC3FA0">
      <w:pPr>
        <w:pStyle w:val="TxText"/>
        <w:autoSpaceDE w:val="0"/>
        <w:autoSpaceDN w:val="0"/>
        <w:adjustRightInd w:val="0"/>
        <w:rPr>
          <w:szCs w:val="24"/>
        </w:rPr>
      </w:pPr>
      <w:r>
        <w:rPr>
          <w:szCs w:val="24"/>
        </w:rPr>
        <w:t xml:space="preserve">Third, and most important, a relational database schema exists primarily to constrain and structure the data, and it is very difficult to address complex queries over the data, or to use </w:t>
      </w:r>
      <w:r>
        <w:rPr>
          <w:szCs w:val="24"/>
        </w:rPr>
        <w:lastRenderedPageBreak/>
        <w:t xml:space="preserve">reasoners to check for consistency. The relations in a database themselves do not (and cannot) have properties inherent in them such as transitivity or symmetry. Rather, they are simply listed, like all other entries in the database. Given its basis in DL, (and thus in FOL), however, OWL’s axioms and rules—including attributes of relations such as transitivity and symmetry—have been designed to facilitate the generation of implications and inferences from the ontologies that are formulated in its terms. For example, if you specify an OWL ontology in which the relation </w:t>
      </w:r>
      <w:r>
        <w:rPr>
          <w:i/>
          <w:szCs w:val="24"/>
        </w:rPr>
        <w:t>is_pet_of</w:t>
      </w:r>
      <w:r>
        <w:rPr>
          <w:szCs w:val="24"/>
        </w:rPr>
        <w:t xml:space="preserve"> is defined to have domain </w:t>
      </w:r>
      <w:r>
        <w:rPr>
          <w:i/>
          <w:szCs w:val="24"/>
        </w:rPr>
        <w:t>nonhuman animal</w:t>
      </w:r>
      <w:r>
        <w:rPr>
          <w:szCs w:val="24"/>
        </w:rPr>
        <w:t xml:space="preserve"> and range </w:t>
      </w:r>
      <w:r>
        <w:rPr>
          <w:i/>
          <w:szCs w:val="24"/>
        </w:rPr>
        <w:t>person</w:t>
      </w:r>
      <w:r>
        <w:rPr>
          <w:szCs w:val="24"/>
        </w:rPr>
        <w:t xml:space="preserve">, then if you assert the statement Rover </w:t>
      </w:r>
      <w:r>
        <w:rPr>
          <w:i/>
          <w:szCs w:val="24"/>
        </w:rPr>
        <w:t>is_pet_of</w:t>
      </w:r>
      <w:r>
        <w:rPr>
          <w:szCs w:val="24"/>
        </w:rPr>
        <w:t xml:space="preserve"> Jim, you will be able conclude that Rover is a nonhuman animal and that Jim is a person.</w:t>
      </w:r>
    </w:p>
    <w:p w14:paraId="3F870B3E" w14:textId="047A7C18" w:rsidR="00FC3FA0" w:rsidRDefault="00FC3FA0">
      <w:pPr>
        <w:pStyle w:val="H2HeadingLevel2"/>
        <w:autoSpaceDE w:val="0"/>
        <w:autoSpaceDN w:val="0"/>
        <w:adjustRightInd w:val="0"/>
        <w:rPr>
          <w:szCs w:val="24"/>
        </w:rPr>
      </w:pPr>
      <w:r>
        <w:rPr>
          <w:szCs w:val="24"/>
        </w:rPr>
        <w:t>OWL 2</w:t>
      </w:r>
    </w:p>
    <w:p w14:paraId="3AC71DF8" w14:textId="69F76049" w:rsidR="00FC3FA0" w:rsidRDefault="00FC3FA0">
      <w:pPr>
        <w:pStyle w:val="TxNITextNoIndent"/>
        <w:autoSpaceDE w:val="0"/>
        <w:autoSpaceDN w:val="0"/>
        <w:adjustRightInd w:val="0"/>
        <w:rPr>
          <w:szCs w:val="24"/>
        </w:rPr>
      </w:pPr>
      <w:r>
        <w:rPr>
          <w:szCs w:val="24"/>
        </w:rPr>
        <w:t>Shortly after researchers started using OWL in the early 2000s, they began to realize its limitations. One basic problem with the initial version of OWL was its inability to express and reason over qualified cardinality restrictions. For example, while it is easy to say in OWL 1 that someone has four dogs as pets, it cannot be stated easily that someone has four dogs as pets, two of which are male; or that someone has four dogs as pets, one of which is a poodle and the other three are boxers. Another problem had to do with restrictions placed on literals. For example, while it is possible to say in OWL 1 that the barometric pressure in a particular part of the atmosphere has a value of 1</w:t>
      </w:r>
      <w:r w:rsidR="00C737AD">
        <w:rPr>
          <w:szCs w:val="24"/>
        </w:rPr>
        <w:t>,</w:t>
      </w:r>
      <w:r>
        <w:rPr>
          <w:szCs w:val="24"/>
        </w:rPr>
        <w:t>000 millibars, it is not possible to assert, for example, that this value is more than 900 and less than 1</w:t>
      </w:r>
      <w:r w:rsidR="00C737AD">
        <w:rPr>
          <w:szCs w:val="24"/>
        </w:rPr>
        <w:t>,</w:t>
      </w:r>
      <w:r>
        <w:rPr>
          <w:szCs w:val="24"/>
        </w:rPr>
        <w:t>100 millibars.</w:t>
      </w:r>
      <w:r>
        <w:rPr>
          <w:rStyle w:val="citefn"/>
          <w:szCs w:val="24"/>
          <w:vertAlign w:val="superscript"/>
        </w:rPr>
        <w:t>1</w:t>
      </w:r>
      <w:r w:rsidR="00E42E2D">
        <w:rPr>
          <w:rStyle w:val="citefn"/>
          <w:szCs w:val="24"/>
          <w:vertAlign w:val="superscript"/>
        </w:rPr>
        <w:t>6</w:t>
      </w:r>
      <w:r>
        <w:rPr>
          <w:szCs w:val="24"/>
        </w:rPr>
        <w:t xml:space="preserve"> These and other problems prompted researchers to develop OWL 2, which became a W3C recommendation in October 2009.</w:t>
      </w:r>
    </w:p>
    <w:p w14:paraId="03D581C6" w14:textId="471B1EC5" w:rsidR="00FC3FA0" w:rsidRDefault="00FC3FA0">
      <w:pPr>
        <w:pStyle w:val="TxText"/>
        <w:autoSpaceDE w:val="0"/>
        <w:autoSpaceDN w:val="0"/>
        <w:adjustRightInd w:val="0"/>
        <w:rPr>
          <w:szCs w:val="24"/>
        </w:rPr>
      </w:pPr>
      <w:r>
        <w:rPr>
          <w:szCs w:val="24"/>
        </w:rPr>
        <w:t>OWL 2 also defines three profiles that are language subsets—EL, RL</w:t>
      </w:r>
      <w:r w:rsidR="002A6052">
        <w:rPr>
          <w:szCs w:val="24"/>
        </w:rPr>
        <w:t>,</w:t>
      </w:r>
      <w:r>
        <w:rPr>
          <w:szCs w:val="24"/>
        </w:rPr>
        <w:t xml:space="preserve"> and QL—each with useful computational properties and implementation capabilities. OWL 2 EL is ideal for </w:t>
      </w:r>
      <w:r>
        <w:rPr>
          <w:szCs w:val="24"/>
        </w:rPr>
        <w:lastRenderedPageBreak/>
        <w:t>large-scale ontologies, since using this profile allows many inference problems to be computed in polynomial time. OWL 2 RL is designed to take advantage of rule-based systems to solve inference problems. And in OWL 2 QL inference problems can be implemented as SQL queries against relational databases (RDBs), a very useful feature for practical, working ontologists.</w:t>
      </w:r>
    </w:p>
    <w:p w14:paraId="30E031C4" w14:textId="5235B9DE" w:rsidR="00FC3FA0" w:rsidRDefault="00FC3FA0">
      <w:pPr>
        <w:pStyle w:val="H1HeadingLevel1"/>
        <w:autoSpaceDE w:val="0"/>
        <w:autoSpaceDN w:val="0"/>
        <w:adjustRightInd w:val="0"/>
        <w:rPr>
          <w:szCs w:val="24"/>
        </w:rPr>
      </w:pPr>
      <w:r>
        <w:rPr>
          <w:szCs w:val="24"/>
        </w:rPr>
        <w:t>Building Ontologies with Basic Formal Ontology</w:t>
      </w:r>
    </w:p>
    <w:p w14:paraId="23E205D2" w14:textId="72286252" w:rsidR="00FC3FA0" w:rsidRDefault="00FC3FA0">
      <w:pPr>
        <w:pStyle w:val="TxNITextNoIndent"/>
        <w:autoSpaceDE w:val="0"/>
        <w:autoSpaceDN w:val="0"/>
        <w:adjustRightInd w:val="0"/>
        <w:rPr>
          <w:szCs w:val="24"/>
        </w:rPr>
      </w:pPr>
      <w:r>
        <w:rPr>
          <w:rStyle w:val="TCOTableCallOut"/>
          <w:szCs w:val="24"/>
        </w:rPr>
        <w:t>Tables 8.1 and 8.2</w:t>
      </w:r>
      <w:r>
        <w:rPr>
          <w:szCs w:val="24"/>
        </w:rPr>
        <w:t xml:space="preserve"> list some of the ontologies, institutions</w:t>
      </w:r>
      <w:r w:rsidR="001B51EA">
        <w:rPr>
          <w:szCs w:val="24"/>
        </w:rPr>
        <w:t>,</w:t>
      </w:r>
      <w:r>
        <w:rPr>
          <w:szCs w:val="24"/>
        </w:rPr>
        <w:t xml:space="preserve"> and groups that have utilized BFO in developing their domain ontologies.</w:t>
      </w:r>
      <w:r>
        <w:rPr>
          <w:rStyle w:val="citefn"/>
          <w:szCs w:val="24"/>
          <w:vertAlign w:val="superscript"/>
        </w:rPr>
        <w:t>1</w:t>
      </w:r>
      <w:r w:rsidR="00E42E2D">
        <w:rPr>
          <w:rStyle w:val="citefn"/>
          <w:szCs w:val="24"/>
          <w:vertAlign w:val="superscript"/>
        </w:rPr>
        <w:t>7</w:t>
      </w:r>
      <w:r>
        <w:rPr>
          <w:szCs w:val="24"/>
        </w:rPr>
        <w:t xml:space="preserve"> Having briefly described the basic features of Protégé</w:t>
      </w:r>
      <w:r w:rsidR="001B51EA">
        <w:rPr>
          <w:szCs w:val="24"/>
        </w:rPr>
        <w:t xml:space="preserve">, </w:t>
      </w:r>
      <w:r>
        <w:rPr>
          <w:szCs w:val="24"/>
        </w:rPr>
        <w:t>OWL</w:t>
      </w:r>
      <w:r w:rsidR="001B51EA">
        <w:rPr>
          <w:szCs w:val="24"/>
        </w:rPr>
        <w:t>,</w:t>
      </w:r>
      <w:r>
        <w:rPr>
          <w:szCs w:val="24"/>
        </w:rPr>
        <w:t xml:space="preserve"> and associated resources, we are now in a better position look at a few specific examples of domain ontologies that not only utilize BFO as upper-level ontology, but have also applied the principles and recommendations found in this book during ontology development.</w:t>
      </w:r>
    </w:p>
    <w:p w14:paraId="3106060F" w14:textId="22210612" w:rsidR="00FC3FA0" w:rsidRDefault="00FC3FA0">
      <w:pPr>
        <w:pStyle w:val="NoteCNotetoComp"/>
        <w:autoSpaceDE w:val="0"/>
        <w:autoSpaceDN w:val="0"/>
        <w:adjustRightInd w:val="0"/>
        <w:rPr>
          <w:szCs w:val="24"/>
        </w:rPr>
      </w:pPr>
      <w:r>
        <w:rPr>
          <w:szCs w:val="24"/>
        </w:rPr>
        <w:t xml:space="preserve">[Insert </w:t>
      </w:r>
      <w:r w:rsidRPr="003A05DD">
        <w:rPr>
          <w:rStyle w:val="TCOTableCallOut"/>
        </w:rPr>
        <w:t>Table</w:t>
      </w:r>
      <w:r w:rsidR="003A05DD" w:rsidRPr="003A05DD">
        <w:rPr>
          <w:rStyle w:val="TCOTableCallOut"/>
        </w:rPr>
        <w:t>s</w:t>
      </w:r>
      <w:r w:rsidRPr="00C737AD">
        <w:rPr>
          <w:rStyle w:val="TCOTableCallOut"/>
        </w:rPr>
        <w:t xml:space="preserve"> 8.1 and 8.2</w:t>
      </w:r>
      <w:r>
        <w:rPr>
          <w:szCs w:val="24"/>
        </w:rPr>
        <w:t>]</w:t>
      </w:r>
    </w:p>
    <w:p w14:paraId="4F232CD7" w14:textId="1250DA7B" w:rsidR="00FC3FA0" w:rsidRDefault="00FC3FA0">
      <w:pPr>
        <w:pStyle w:val="H2HeadingLevel2"/>
        <w:autoSpaceDE w:val="0"/>
        <w:autoSpaceDN w:val="0"/>
        <w:adjustRightInd w:val="0"/>
        <w:rPr>
          <w:szCs w:val="24"/>
        </w:rPr>
      </w:pPr>
      <w:r>
        <w:rPr>
          <w:szCs w:val="24"/>
        </w:rPr>
        <w:t>Example: The Ontology for General Medical Science (OGMS)</w:t>
      </w:r>
    </w:p>
    <w:p w14:paraId="137C0136" w14:textId="77777777" w:rsidR="00FC3FA0" w:rsidRDefault="00FC3FA0">
      <w:pPr>
        <w:pStyle w:val="TxNITextNoIndent"/>
        <w:autoSpaceDE w:val="0"/>
        <w:autoSpaceDN w:val="0"/>
        <w:adjustRightInd w:val="0"/>
        <w:rPr>
          <w:szCs w:val="24"/>
        </w:rPr>
      </w:pPr>
      <w:r>
        <w:rPr>
          <w:szCs w:val="24"/>
        </w:rPr>
        <w:t>An inspection of the homepage for the Ontology for General Medical Science (OGMS) reveals the influence of BFO and the recommendations from this book in the very definition of the ontology, which utilizes the Aristotelian definitional structure of “An A is a B that Cs”:</w:t>
      </w:r>
    </w:p>
    <w:p w14:paraId="17472493" w14:textId="319A4F4D" w:rsidR="00FC3FA0" w:rsidRDefault="00FC3FA0">
      <w:pPr>
        <w:pStyle w:val="EExtract"/>
        <w:autoSpaceDE w:val="0"/>
        <w:autoSpaceDN w:val="0"/>
        <w:adjustRightInd w:val="0"/>
        <w:rPr>
          <w:szCs w:val="24"/>
        </w:rPr>
      </w:pPr>
      <w:r>
        <w:rPr>
          <w:szCs w:val="24"/>
        </w:rPr>
        <w:t xml:space="preserve">The Ontology for General Medical Science (OGMS) is an ontology of entities involved in a clinical encounter. OGMS includes very general terms that are used across medical disciplines, including </w:t>
      </w:r>
      <w:r w:rsidR="001B51EA">
        <w:rPr>
          <w:szCs w:val="24"/>
        </w:rPr>
        <w:t>“</w:t>
      </w:r>
      <w:r>
        <w:rPr>
          <w:szCs w:val="24"/>
        </w:rPr>
        <w:t>disease,</w:t>
      </w:r>
      <w:r w:rsidR="001B51EA">
        <w:rPr>
          <w:szCs w:val="24"/>
        </w:rPr>
        <w:t>”</w:t>
      </w:r>
      <w:r>
        <w:rPr>
          <w:szCs w:val="24"/>
        </w:rPr>
        <w:t xml:space="preserve"> </w:t>
      </w:r>
      <w:r w:rsidR="001B51EA">
        <w:rPr>
          <w:szCs w:val="24"/>
        </w:rPr>
        <w:t>“</w:t>
      </w:r>
      <w:r>
        <w:rPr>
          <w:szCs w:val="24"/>
        </w:rPr>
        <w:t>disorder,</w:t>
      </w:r>
      <w:r w:rsidR="001B51EA">
        <w:rPr>
          <w:szCs w:val="24"/>
        </w:rPr>
        <w:t>”</w:t>
      </w:r>
      <w:r>
        <w:rPr>
          <w:szCs w:val="24"/>
        </w:rPr>
        <w:t xml:space="preserve"> </w:t>
      </w:r>
      <w:r w:rsidR="001B51EA">
        <w:rPr>
          <w:szCs w:val="24"/>
        </w:rPr>
        <w:t>“</w:t>
      </w:r>
      <w:r>
        <w:rPr>
          <w:szCs w:val="24"/>
        </w:rPr>
        <w:t>disease course,</w:t>
      </w:r>
      <w:r w:rsidR="001B51EA">
        <w:rPr>
          <w:szCs w:val="24"/>
        </w:rPr>
        <w:t>”</w:t>
      </w:r>
      <w:r>
        <w:rPr>
          <w:szCs w:val="24"/>
        </w:rPr>
        <w:t xml:space="preserve"> </w:t>
      </w:r>
      <w:r w:rsidR="001B51EA">
        <w:rPr>
          <w:szCs w:val="24"/>
        </w:rPr>
        <w:t>“</w:t>
      </w:r>
      <w:r>
        <w:rPr>
          <w:szCs w:val="24"/>
        </w:rPr>
        <w:t>diagnosis,</w:t>
      </w:r>
      <w:r w:rsidR="001B51EA">
        <w:rPr>
          <w:szCs w:val="24"/>
        </w:rPr>
        <w:t>”</w:t>
      </w:r>
      <w:r>
        <w:rPr>
          <w:szCs w:val="24"/>
        </w:rPr>
        <w:t xml:space="preserve"> </w:t>
      </w:r>
      <w:r w:rsidR="001B51EA">
        <w:rPr>
          <w:szCs w:val="24"/>
        </w:rPr>
        <w:t>“</w:t>
      </w:r>
      <w:r>
        <w:rPr>
          <w:szCs w:val="24"/>
        </w:rPr>
        <w:t>patient,</w:t>
      </w:r>
      <w:r w:rsidR="001B51EA">
        <w:rPr>
          <w:szCs w:val="24"/>
        </w:rPr>
        <w:t>”</w:t>
      </w:r>
      <w:r>
        <w:rPr>
          <w:szCs w:val="24"/>
        </w:rPr>
        <w:t xml:space="preserve"> and </w:t>
      </w:r>
      <w:r w:rsidR="001B51EA">
        <w:rPr>
          <w:szCs w:val="24"/>
        </w:rPr>
        <w:t>“</w:t>
      </w:r>
      <w:r>
        <w:rPr>
          <w:szCs w:val="24"/>
        </w:rPr>
        <w:t>healthcare provider.</w:t>
      </w:r>
      <w:r w:rsidR="001B51EA">
        <w:rPr>
          <w:szCs w:val="24"/>
        </w:rPr>
        <w:t>”</w:t>
      </w:r>
      <w:r>
        <w:rPr>
          <w:szCs w:val="24"/>
        </w:rPr>
        <w:t xml:space="preserve"> OGMS uses Basic Formal Ontology (BFO) as an upper-level ontology. The scope of OGMS is restricted to humans, but many terms can be applied to a variety of organisms. OGMS </w:t>
      </w:r>
      <w:r>
        <w:rPr>
          <w:szCs w:val="24"/>
        </w:rPr>
        <w:lastRenderedPageBreak/>
        <w:t>provides a formal theory of disease that can be further elaborated by specific disease ontologies.</w:t>
      </w:r>
      <w:r>
        <w:rPr>
          <w:rStyle w:val="citefn"/>
          <w:szCs w:val="24"/>
          <w:vertAlign w:val="superscript"/>
        </w:rPr>
        <w:t>1</w:t>
      </w:r>
      <w:r w:rsidR="00E42E2D">
        <w:rPr>
          <w:rStyle w:val="citefn"/>
          <w:szCs w:val="24"/>
          <w:vertAlign w:val="superscript"/>
        </w:rPr>
        <w:t>8</w:t>
      </w:r>
    </w:p>
    <w:p w14:paraId="1F52D879" w14:textId="1D86B905" w:rsidR="00FC3FA0" w:rsidRDefault="00FC3FA0">
      <w:pPr>
        <w:pStyle w:val="TxCTextContinuation"/>
        <w:autoSpaceDE w:val="0"/>
        <w:autoSpaceDN w:val="0"/>
        <w:adjustRightInd w:val="0"/>
        <w:rPr>
          <w:szCs w:val="24"/>
        </w:rPr>
      </w:pPr>
      <w:r>
        <w:rPr>
          <w:szCs w:val="24"/>
        </w:rPr>
        <w:t xml:space="preserve">The domain of clinical medicine is a difficult one from an ontological perspective. Clinical terminology can be inconsistent, vague, and highly dependent on disciplinary context. OGMS is designed to provide a formal, explicit, nonredundant, and unambiguous representation of clinical terms that can begin to address these difficulties. OGMS is not a disease ontology; rather, it is a reference ontology that provides the terminological core of a general theory of disease and formal definitions for terms widely used in clinical encounters to describe different aspects of disease. It is being used as a framework </w:t>
      </w:r>
      <w:r w:rsidR="00A00D4B">
        <w:rPr>
          <w:szCs w:val="24"/>
        </w:rPr>
        <w:t>for</w:t>
      </w:r>
      <w:r>
        <w:rPr>
          <w:szCs w:val="24"/>
        </w:rPr>
        <w:t xml:space="preserve"> ontology modules for a range of different diseases and disease families.</w:t>
      </w:r>
    </w:p>
    <w:p w14:paraId="48474EDB" w14:textId="59F14B35" w:rsidR="00FC3FA0" w:rsidRDefault="00FC3FA0">
      <w:pPr>
        <w:pStyle w:val="TxText"/>
        <w:autoSpaceDE w:val="0"/>
        <w:autoSpaceDN w:val="0"/>
        <w:adjustRightInd w:val="0"/>
        <w:rPr>
          <w:szCs w:val="24"/>
        </w:rPr>
      </w:pPr>
      <w:r>
        <w:rPr>
          <w:szCs w:val="24"/>
        </w:rPr>
        <w:t xml:space="preserve">OGMS utilizes the Aristotelian definitional structure for all of its entities, as in the example of constitutional genetic disorder, a disorder that pervades the whole organism, shown in </w:t>
      </w:r>
      <w:r>
        <w:rPr>
          <w:rStyle w:val="FgCOFigureCallOut"/>
          <w:szCs w:val="24"/>
        </w:rPr>
        <w:t>figure 8.1</w:t>
      </w:r>
      <w:r>
        <w:rPr>
          <w:szCs w:val="24"/>
        </w:rPr>
        <w:t>, which is a Protégé-generated visualization of a fragment of OGMS</w:t>
      </w:r>
      <w:r w:rsidR="00A00D4B">
        <w:rPr>
          <w:szCs w:val="24"/>
        </w:rPr>
        <w:t xml:space="preserve"> that</w:t>
      </w:r>
      <w:r>
        <w:rPr>
          <w:szCs w:val="24"/>
        </w:rPr>
        <w:t xml:space="preserve"> represents </w:t>
      </w:r>
      <w:r>
        <w:rPr>
          <w:i/>
          <w:szCs w:val="24"/>
        </w:rPr>
        <w:t>constitutional genetic disorder</w:t>
      </w:r>
      <w:r>
        <w:rPr>
          <w:szCs w:val="24"/>
        </w:rPr>
        <w:t xml:space="preserve"> as a child of </w:t>
      </w:r>
      <w:r>
        <w:rPr>
          <w:i/>
          <w:szCs w:val="24"/>
        </w:rPr>
        <w:t>genetic disorder</w:t>
      </w:r>
      <w:r>
        <w:rPr>
          <w:szCs w:val="24"/>
        </w:rPr>
        <w:t xml:space="preserve">, itself a child of OGMS: </w:t>
      </w:r>
      <w:r>
        <w:rPr>
          <w:i/>
          <w:szCs w:val="24"/>
        </w:rPr>
        <w:t>disorder</w:t>
      </w:r>
      <w:r>
        <w:rPr>
          <w:szCs w:val="24"/>
        </w:rPr>
        <w:t>.</w:t>
      </w:r>
    </w:p>
    <w:p w14:paraId="72A90A89" w14:textId="77777777" w:rsidR="00FC3FA0" w:rsidRDefault="00FC3FA0">
      <w:pPr>
        <w:pStyle w:val="NoteCNotetoComp"/>
        <w:autoSpaceDE w:val="0"/>
        <w:autoSpaceDN w:val="0"/>
        <w:adjustRightInd w:val="0"/>
        <w:rPr>
          <w:szCs w:val="24"/>
        </w:rPr>
      </w:pPr>
      <w:r>
        <w:rPr>
          <w:szCs w:val="24"/>
        </w:rPr>
        <w:t xml:space="preserve">[Insert </w:t>
      </w:r>
      <w:r w:rsidRPr="00C034FC">
        <w:rPr>
          <w:rStyle w:val="FgCOFigureCallOut"/>
        </w:rPr>
        <w:t>figure 8.1</w:t>
      </w:r>
      <w:r>
        <w:rPr>
          <w:szCs w:val="24"/>
        </w:rPr>
        <w:t>]</w:t>
      </w:r>
    </w:p>
    <w:p w14:paraId="5A0627F3" w14:textId="18DF102A" w:rsidR="00FC3FA0" w:rsidRDefault="00FC3FA0">
      <w:pPr>
        <w:pStyle w:val="TxText"/>
        <w:autoSpaceDE w:val="0"/>
        <w:autoSpaceDN w:val="0"/>
        <w:adjustRightInd w:val="0"/>
        <w:rPr>
          <w:szCs w:val="24"/>
        </w:rPr>
      </w:pPr>
      <w:r>
        <w:rPr>
          <w:rStyle w:val="FgCOFigureCallOut"/>
          <w:szCs w:val="24"/>
        </w:rPr>
        <w:t>Figure 8.2</w:t>
      </w:r>
      <w:r>
        <w:rPr>
          <w:szCs w:val="24"/>
        </w:rPr>
        <w:t xml:space="preserve"> shows a fragment of the OWL representation of OGMS: </w:t>
      </w:r>
      <w:r>
        <w:rPr>
          <w:i/>
          <w:szCs w:val="24"/>
        </w:rPr>
        <w:t>constitutional genetic disorder</w:t>
      </w:r>
      <w:r>
        <w:rPr>
          <w:szCs w:val="24"/>
        </w:rPr>
        <w:t>. Notice the use of RDFS in line five, which reads</w:t>
      </w:r>
    </w:p>
    <w:p w14:paraId="39376A9F" w14:textId="407BE1EA" w:rsidR="00FC3FA0" w:rsidRDefault="00FC3FA0">
      <w:pPr>
        <w:pStyle w:val="DDisplay"/>
        <w:autoSpaceDE w:val="0"/>
        <w:autoSpaceDN w:val="0"/>
        <w:adjustRightInd w:val="0"/>
        <w:rPr>
          <w:szCs w:val="24"/>
        </w:rPr>
      </w:pPr>
      <w:r>
        <w:rPr>
          <w:szCs w:val="24"/>
        </w:rPr>
        <w:t>&lt;rdfs:subClassOfrdf:resource=”&amp;obo;OGMS_0000047”/&gt;</w:t>
      </w:r>
    </w:p>
    <w:p w14:paraId="1E022B55" w14:textId="3AFE77CF" w:rsidR="00FC3FA0" w:rsidRDefault="00FC3FA0">
      <w:pPr>
        <w:pStyle w:val="TxCTextContinuation"/>
        <w:autoSpaceDE w:val="0"/>
        <w:autoSpaceDN w:val="0"/>
        <w:adjustRightInd w:val="0"/>
        <w:rPr>
          <w:szCs w:val="24"/>
        </w:rPr>
      </w:pPr>
      <w:r>
        <w:rPr>
          <w:szCs w:val="24"/>
        </w:rPr>
        <w:t xml:space="preserve">Because OGMS_0000047 is the alphanumeric identifier for </w:t>
      </w:r>
      <w:r w:rsidR="00567732">
        <w:rPr>
          <w:szCs w:val="24"/>
        </w:rPr>
        <w:t>“</w:t>
      </w:r>
      <w:r>
        <w:rPr>
          <w:szCs w:val="24"/>
        </w:rPr>
        <w:t>genetic disorder</w:t>
      </w:r>
      <w:r w:rsidR="00567732">
        <w:rPr>
          <w:szCs w:val="24"/>
        </w:rPr>
        <w:t>,”</w:t>
      </w:r>
      <w:r>
        <w:rPr>
          <w:szCs w:val="24"/>
        </w:rPr>
        <w:t xml:space="preserve"> this line communicates the fact that, in OGMS, </w:t>
      </w:r>
      <w:r w:rsidR="00567732">
        <w:rPr>
          <w:szCs w:val="24"/>
        </w:rPr>
        <w:t>“</w:t>
      </w:r>
      <w:r>
        <w:rPr>
          <w:szCs w:val="24"/>
        </w:rPr>
        <w:t>constitutional genetic disorder</w:t>
      </w:r>
      <w:r w:rsidR="00567732">
        <w:rPr>
          <w:szCs w:val="24"/>
        </w:rPr>
        <w:t>”</w:t>
      </w:r>
      <w:r>
        <w:rPr>
          <w:szCs w:val="24"/>
        </w:rPr>
        <w:t xml:space="preserve"> is a subclass (subtype, kind) of </w:t>
      </w:r>
      <w:r w:rsidR="00567732">
        <w:rPr>
          <w:szCs w:val="24"/>
        </w:rPr>
        <w:t>“</w:t>
      </w:r>
      <w:r>
        <w:rPr>
          <w:szCs w:val="24"/>
        </w:rPr>
        <w:t>genetic disorder</w:t>
      </w:r>
      <w:r w:rsidR="00567732">
        <w:rPr>
          <w:szCs w:val="24"/>
        </w:rPr>
        <w:t>.”</w:t>
      </w:r>
    </w:p>
    <w:p w14:paraId="54451FFD" w14:textId="4B0A36DC" w:rsidR="00FC3FA0" w:rsidRDefault="00FC3FA0">
      <w:pPr>
        <w:pStyle w:val="NoteCNotetoComp"/>
        <w:autoSpaceDE w:val="0"/>
        <w:autoSpaceDN w:val="0"/>
        <w:adjustRightInd w:val="0"/>
        <w:rPr>
          <w:szCs w:val="24"/>
        </w:rPr>
      </w:pPr>
      <w:r>
        <w:rPr>
          <w:szCs w:val="24"/>
        </w:rPr>
        <w:lastRenderedPageBreak/>
        <w:t xml:space="preserve">[Insert </w:t>
      </w:r>
      <w:r w:rsidR="00C034FC" w:rsidRPr="00C034FC">
        <w:rPr>
          <w:rStyle w:val="FgCOFigureCallOut"/>
        </w:rPr>
        <w:t>f</w:t>
      </w:r>
      <w:r w:rsidRPr="00C034FC">
        <w:rPr>
          <w:rStyle w:val="FgCOFigureCallOut"/>
        </w:rPr>
        <w:t>igure 8.2</w:t>
      </w:r>
      <w:r>
        <w:rPr>
          <w:szCs w:val="24"/>
        </w:rPr>
        <w:t xml:space="preserve">] </w:t>
      </w:r>
    </w:p>
    <w:p w14:paraId="7AE90B04" w14:textId="4F472055" w:rsidR="00FC3FA0" w:rsidRDefault="00FC3FA0">
      <w:pPr>
        <w:pStyle w:val="TxText"/>
        <w:autoSpaceDE w:val="0"/>
        <w:autoSpaceDN w:val="0"/>
        <w:adjustRightInd w:val="0"/>
        <w:rPr>
          <w:szCs w:val="24"/>
        </w:rPr>
      </w:pPr>
      <w:r>
        <w:rPr>
          <w:rStyle w:val="FgCOFigureCallOut"/>
          <w:szCs w:val="24"/>
        </w:rPr>
        <w:t>Figure 8.3</w:t>
      </w:r>
      <w:r>
        <w:rPr>
          <w:szCs w:val="24"/>
        </w:rPr>
        <w:t xml:space="preserve"> shows a portion of the Protégé-generated hierarchy for OGMS containing </w:t>
      </w:r>
      <w:r>
        <w:rPr>
          <w:i/>
          <w:szCs w:val="24"/>
        </w:rPr>
        <w:t>constitutional genetic disorder</w:t>
      </w:r>
      <w:r>
        <w:rPr>
          <w:szCs w:val="24"/>
        </w:rPr>
        <w:t xml:space="preserve"> as part. It shows how the latter can be traced back in the ontology to BFO’s </w:t>
      </w:r>
      <w:r>
        <w:rPr>
          <w:i/>
          <w:szCs w:val="24"/>
        </w:rPr>
        <w:t>material entity</w:t>
      </w:r>
      <w:r>
        <w:rPr>
          <w:szCs w:val="24"/>
        </w:rPr>
        <w:t xml:space="preserve"> and from there to </w:t>
      </w:r>
      <w:r>
        <w:rPr>
          <w:i/>
          <w:szCs w:val="24"/>
        </w:rPr>
        <w:t>independent continuant</w:t>
      </w:r>
      <w:r>
        <w:rPr>
          <w:szCs w:val="24"/>
        </w:rPr>
        <w:t xml:space="preserve">. OGMS also utilizes </w:t>
      </w:r>
      <w:r w:rsidR="004A4485">
        <w:rPr>
          <w:szCs w:val="24"/>
        </w:rPr>
        <w:t xml:space="preserve">the </w:t>
      </w:r>
      <w:r>
        <w:rPr>
          <w:szCs w:val="24"/>
        </w:rPr>
        <w:t>Relation Ontology.</w:t>
      </w:r>
    </w:p>
    <w:p w14:paraId="59589E0D" w14:textId="4AF04EB2" w:rsidR="00FC3FA0" w:rsidRDefault="00FC3FA0">
      <w:pPr>
        <w:pStyle w:val="NoteCNotetoComp"/>
        <w:autoSpaceDE w:val="0"/>
        <w:autoSpaceDN w:val="0"/>
        <w:adjustRightInd w:val="0"/>
        <w:rPr>
          <w:szCs w:val="24"/>
        </w:rPr>
      </w:pPr>
      <w:r>
        <w:rPr>
          <w:szCs w:val="24"/>
        </w:rPr>
        <w:t xml:space="preserve">[Insert </w:t>
      </w:r>
      <w:r w:rsidR="00C034FC">
        <w:rPr>
          <w:rStyle w:val="FgCOFigureCallOut"/>
        </w:rPr>
        <w:t>f</w:t>
      </w:r>
      <w:r w:rsidRPr="00C034FC">
        <w:rPr>
          <w:rStyle w:val="FgCOFigureCallOut"/>
        </w:rPr>
        <w:t>igure 8.3</w:t>
      </w:r>
      <w:r>
        <w:rPr>
          <w:szCs w:val="24"/>
        </w:rPr>
        <w:t>]</w:t>
      </w:r>
    </w:p>
    <w:p w14:paraId="37B42D78" w14:textId="7230DEE6" w:rsidR="00FC3FA0" w:rsidRDefault="00FC3FA0">
      <w:pPr>
        <w:pStyle w:val="TxText"/>
        <w:autoSpaceDE w:val="0"/>
        <w:autoSpaceDN w:val="0"/>
        <w:adjustRightInd w:val="0"/>
        <w:rPr>
          <w:szCs w:val="24"/>
        </w:rPr>
      </w:pPr>
      <w:r>
        <w:rPr>
          <w:rStyle w:val="FgCOFigureCallOut"/>
          <w:szCs w:val="24"/>
        </w:rPr>
        <w:t>Figure 8.4</w:t>
      </w:r>
      <w:r>
        <w:rPr>
          <w:szCs w:val="24"/>
        </w:rPr>
        <w:t xml:space="preserve"> shows how </w:t>
      </w:r>
      <w:r w:rsidR="00567732">
        <w:rPr>
          <w:szCs w:val="24"/>
        </w:rPr>
        <w:t>“</w:t>
      </w:r>
      <w:r>
        <w:rPr>
          <w:szCs w:val="24"/>
        </w:rPr>
        <w:t>disorder</w:t>
      </w:r>
      <w:r w:rsidR="00567732">
        <w:rPr>
          <w:szCs w:val="24"/>
        </w:rPr>
        <w:t>”</w:t>
      </w:r>
      <w:r>
        <w:rPr>
          <w:szCs w:val="24"/>
        </w:rPr>
        <w:t xml:space="preserve"> fits into the broader context of OGMS, and the relations that connect it to the other core terms in the ontology, including terms that are among the most generally used in clinical medicine. </w:t>
      </w:r>
      <w:r w:rsidR="00713E40">
        <w:rPr>
          <w:noProof/>
        </w:rPr>
        <w:pict w14:anchorId="31F74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3" type="#_x0000_t75" style="position:absolute;left:0;text-align:left;margin-left:-615.65pt;margin-top:-102.3pt;width:467.45pt;height:219.65pt;z-index:251734016;visibility:visible;mso-position-horizontal-relative:text;mso-position-vertical-relative:text">
            <v:imagedata r:id="rId11" o:title=""/>
          </v:shape>
        </w:pict>
      </w:r>
      <w:r>
        <w:rPr>
          <w:szCs w:val="24"/>
        </w:rPr>
        <w:t xml:space="preserve">What OGMS provides is a set of coherent definitions for these terms, built around a view of a disease as a certain sort of power or potentiality—roughly, the potentiality for signs and symptoms to be manifested. The disease exists in the organism by virtue of physical disorders in that organism, for instance a disordered liver or a disordered lung. These powers or potentialities are BFO: </w:t>
      </w:r>
      <w:r>
        <w:rPr>
          <w:i/>
          <w:szCs w:val="24"/>
        </w:rPr>
        <w:t>dispositions</w:t>
      </w:r>
      <w:r>
        <w:rPr>
          <w:szCs w:val="24"/>
        </w:rPr>
        <w:t xml:space="preserve">, and so the OGMS defends the general view according to which diseases are special types of </w:t>
      </w:r>
      <w:r>
        <w:rPr>
          <w:i/>
          <w:szCs w:val="24"/>
        </w:rPr>
        <w:t>disposition</w:t>
      </w:r>
      <w:r w:rsidR="00567732">
        <w:rPr>
          <w:szCs w:val="24"/>
        </w:rPr>
        <w:t xml:space="preserve"> that</w:t>
      </w:r>
      <w:r>
        <w:rPr>
          <w:szCs w:val="24"/>
        </w:rPr>
        <w:t xml:space="preserve"> themselves can be traced up the </w:t>
      </w:r>
      <w:r>
        <w:rPr>
          <w:i/>
          <w:szCs w:val="24"/>
        </w:rPr>
        <w:t>is_a</w:t>
      </w:r>
      <w:r>
        <w:rPr>
          <w:szCs w:val="24"/>
        </w:rPr>
        <w:t xml:space="preserve"> hierarchy to BFO: </w:t>
      </w:r>
      <w:r>
        <w:rPr>
          <w:i/>
          <w:szCs w:val="24"/>
        </w:rPr>
        <w:t>dependent continuant</w:t>
      </w:r>
      <w:r>
        <w:rPr>
          <w:szCs w:val="24"/>
        </w:rPr>
        <w:t xml:space="preserve">, as shown in </w:t>
      </w:r>
      <w:r>
        <w:rPr>
          <w:rStyle w:val="FgCOFigureCallOut"/>
          <w:szCs w:val="24"/>
        </w:rPr>
        <w:t>figure 8.5</w:t>
      </w:r>
      <w:r>
        <w:rPr>
          <w:szCs w:val="24"/>
        </w:rPr>
        <w:t>.</w:t>
      </w:r>
    </w:p>
    <w:p w14:paraId="164118C8" w14:textId="1F22C495" w:rsidR="00FC3FA0" w:rsidRDefault="00FC3FA0">
      <w:pPr>
        <w:pStyle w:val="NoteCNotetoComp"/>
        <w:autoSpaceDE w:val="0"/>
        <w:autoSpaceDN w:val="0"/>
        <w:adjustRightInd w:val="0"/>
        <w:rPr>
          <w:szCs w:val="24"/>
        </w:rPr>
      </w:pPr>
      <w:r>
        <w:rPr>
          <w:szCs w:val="24"/>
        </w:rPr>
        <w:t xml:space="preserve">[Insert </w:t>
      </w:r>
      <w:r w:rsidR="00C034FC" w:rsidRPr="00C034FC">
        <w:rPr>
          <w:rStyle w:val="FgCOFigureCallOut"/>
        </w:rPr>
        <w:t>f</w:t>
      </w:r>
      <w:r w:rsidRPr="00C034FC">
        <w:rPr>
          <w:rStyle w:val="FgCOFigureCallOut"/>
        </w:rPr>
        <w:t>igure 8.4</w:t>
      </w:r>
      <w:r>
        <w:rPr>
          <w:szCs w:val="24"/>
        </w:rPr>
        <w:t>]</w:t>
      </w:r>
    </w:p>
    <w:p w14:paraId="5A606F5F" w14:textId="059F1BB0" w:rsidR="00FC3FA0" w:rsidRDefault="00FC3FA0">
      <w:pPr>
        <w:pStyle w:val="NoteCNotetoComp"/>
        <w:autoSpaceDE w:val="0"/>
        <w:autoSpaceDN w:val="0"/>
        <w:adjustRightInd w:val="0"/>
        <w:rPr>
          <w:szCs w:val="24"/>
        </w:rPr>
      </w:pPr>
      <w:r>
        <w:rPr>
          <w:szCs w:val="24"/>
        </w:rPr>
        <w:t xml:space="preserve">[Insert </w:t>
      </w:r>
      <w:r w:rsidR="00C034FC" w:rsidRPr="00C034FC">
        <w:rPr>
          <w:rStyle w:val="FgCOFigureCallOut"/>
        </w:rPr>
        <w:t>f</w:t>
      </w:r>
      <w:r w:rsidRPr="00C034FC">
        <w:rPr>
          <w:rStyle w:val="FgCOFigureCallOut"/>
        </w:rPr>
        <w:t>igure 8.5</w:t>
      </w:r>
      <w:r>
        <w:rPr>
          <w:szCs w:val="24"/>
        </w:rPr>
        <w:t>]</w:t>
      </w:r>
    </w:p>
    <w:p w14:paraId="409D6AA0" w14:textId="48C709CA" w:rsidR="00FC3FA0" w:rsidRDefault="00FC3FA0">
      <w:pPr>
        <w:pStyle w:val="TxText"/>
        <w:autoSpaceDE w:val="0"/>
        <w:autoSpaceDN w:val="0"/>
        <w:adjustRightInd w:val="0"/>
        <w:rPr>
          <w:szCs w:val="24"/>
        </w:rPr>
      </w:pPr>
      <w:r>
        <w:rPr>
          <w:szCs w:val="24"/>
        </w:rPr>
        <w:t xml:space="preserve">OGMS has been designed to serve as the framework for describing the entities involved in a clinical encounter. This means: describing how specific types of physical disorders relate to abnormal dispositions on the side of patients, dispositions realized (manifesting themselves) in </w:t>
      </w:r>
      <w:r>
        <w:rPr>
          <w:szCs w:val="24"/>
        </w:rPr>
        <w:lastRenderedPageBreak/>
        <w:t>pathological processes that are recognized by the clinician in a clinical encounter as signs or symptoms and documented in clinical information systems. Clinical application ontologies extend OGMS by refining the basic taxonomic and relational structure for a particular domain of interest. Examples of such OGMS extensions include the Infectious Disease Ontology (IDO), Sleep Domain Ontology (SDO), Ontology of Medically Relevant Social Entities (OMRSE), Vital Sign Ontology (VSO), Mental Disease Ontology (OPMQoL), Neurological Disease Ontology (ND), Adverse Events Ontology (AEO), Ontology for Newborn Screening (ONSTR), Drug Ontology (DrOn), Model for Clinical Information (MCI), Ocular Disease Ontology (ODO), Oral Health and Disease Ontology</w:t>
      </w:r>
      <w:r w:rsidR="004A4485">
        <w:rPr>
          <w:szCs w:val="24"/>
        </w:rPr>
        <w:t xml:space="preserve"> (OHDO)</w:t>
      </w:r>
      <w:r>
        <w:rPr>
          <w:szCs w:val="24"/>
        </w:rPr>
        <w:t>, Mental Functioning Ontology</w:t>
      </w:r>
      <w:r w:rsidR="004A4485">
        <w:rPr>
          <w:szCs w:val="24"/>
        </w:rPr>
        <w:t xml:space="preserve"> (MFO)</w:t>
      </w:r>
      <w:r>
        <w:rPr>
          <w:szCs w:val="24"/>
        </w:rPr>
        <w:t>, and Cardiovascular Disease Ontology</w:t>
      </w:r>
      <w:r w:rsidR="004A4485">
        <w:rPr>
          <w:szCs w:val="24"/>
        </w:rPr>
        <w:t xml:space="preserve"> (CDO)</w:t>
      </w:r>
      <w:r>
        <w:rPr>
          <w:szCs w:val="24"/>
        </w:rPr>
        <w:t>.</w:t>
      </w:r>
      <w:r w:rsidR="00E42E2D">
        <w:rPr>
          <w:rStyle w:val="citefn"/>
          <w:szCs w:val="24"/>
          <w:vertAlign w:val="superscript"/>
        </w:rPr>
        <w:t>19</w:t>
      </w:r>
    </w:p>
    <w:p w14:paraId="7210512A" w14:textId="57E421BA" w:rsidR="00FC3FA0" w:rsidRDefault="00FC3FA0">
      <w:pPr>
        <w:pStyle w:val="H1HeadingLevel1"/>
        <w:autoSpaceDE w:val="0"/>
        <w:autoSpaceDN w:val="0"/>
        <w:adjustRightInd w:val="0"/>
        <w:rPr>
          <w:szCs w:val="24"/>
        </w:rPr>
      </w:pPr>
      <w:r>
        <w:rPr>
          <w:szCs w:val="24"/>
        </w:rPr>
        <w:t>Infectious Disease Ontology (IDO)</w:t>
      </w:r>
    </w:p>
    <w:p w14:paraId="7706BEAD" w14:textId="143A1067" w:rsidR="00FC3FA0" w:rsidRDefault="00FC3FA0">
      <w:pPr>
        <w:pStyle w:val="TxNITextNoIndent"/>
        <w:autoSpaceDE w:val="0"/>
        <w:autoSpaceDN w:val="0"/>
        <w:adjustRightInd w:val="0"/>
        <w:rPr>
          <w:szCs w:val="24"/>
        </w:rPr>
      </w:pPr>
      <w:r>
        <w:rPr>
          <w:szCs w:val="24"/>
        </w:rPr>
        <w:t xml:space="preserve">The Infectious Disease Ontology (IDO) is an ontology representing over </w:t>
      </w:r>
      <w:r w:rsidR="00F628D0">
        <w:rPr>
          <w:szCs w:val="24"/>
        </w:rPr>
        <w:t>five hundred</w:t>
      </w:r>
      <w:r>
        <w:rPr>
          <w:szCs w:val="24"/>
        </w:rPr>
        <w:t xml:space="preserve"> types or universals relevant to both the biomedical and clinical aspects of infectious diseases. A screenshot of IDO metadata generated by Protégé is shown in </w:t>
      </w:r>
      <w:r>
        <w:rPr>
          <w:rStyle w:val="FgCOFigureCallOut"/>
          <w:szCs w:val="24"/>
        </w:rPr>
        <w:t>figure 8.6</w:t>
      </w:r>
      <w:r>
        <w:rPr>
          <w:szCs w:val="24"/>
        </w:rPr>
        <w:t>.</w:t>
      </w:r>
    </w:p>
    <w:p w14:paraId="58CDEDCE" w14:textId="27FCA470" w:rsidR="00FC3FA0" w:rsidRDefault="00FC3FA0">
      <w:pPr>
        <w:pStyle w:val="NoteCNotetoComp"/>
        <w:autoSpaceDE w:val="0"/>
        <w:autoSpaceDN w:val="0"/>
        <w:adjustRightInd w:val="0"/>
        <w:rPr>
          <w:szCs w:val="24"/>
        </w:rPr>
      </w:pPr>
      <w:r>
        <w:rPr>
          <w:szCs w:val="24"/>
        </w:rPr>
        <w:t xml:space="preserve">[Insert </w:t>
      </w:r>
      <w:r w:rsidR="00C034FC" w:rsidRPr="00C034FC">
        <w:rPr>
          <w:rStyle w:val="FgCOFigureCallOut"/>
        </w:rPr>
        <w:t>f</w:t>
      </w:r>
      <w:r w:rsidRPr="00C034FC">
        <w:rPr>
          <w:rStyle w:val="FgCOFigureCallOut"/>
        </w:rPr>
        <w:t>igure 8.6</w:t>
      </w:r>
      <w:r>
        <w:rPr>
          <w:szCs w:val="24"/>
        </w:rPr>
        <w:t>]</w:t>
      </w:r>
    </w:p>
    <w:p w14:paraId="6F28D485" w14:textId="225D5861" w:rsidR="00FC3FA0" w:rsidRDefault="00FC3FA0">
      <w:pPr>
        <w:pStyle w:val="TxText"/>
        <w:autoSpaceDE w:val="0"/>
        <w:autoSpaceDN w:val="0"/>
        <w:adjustRightInd w:val="0"/>
        <w:rPr>
          <w:szCs w:val="24"/>
        </w:rPr>
      </w:pPr>
      <w:r>
        <w:rPr>
          <w:szCs w:val="24"/>
        </w:rPr>
        <w:t>IDO consists strictly speaking of a suite of ontologies</w:t>
      </w:r>
      <w:r w:rsidR="00156CF4">
        <w:rPr>
          <w:szCs w:val="24"/>
        </w:rPr>
        <w:t>,</w:t>
      </w:r>
      <w:r>
        <w:rPr>
          <w:szCs w:val="24"/>
        </w:rPr>
        <w:t xml:space="preserve"> each of which extends the general IDO-Core, which itself extends OGMS, which extends BFO in its turn. The extensions in the IDO suite are subdomain-specific ontologies primarily relating to specific infectious pathogens, such as IDO-Brucellosis, IDO-Dengue Fever, IDO-HIV, IDO-Infective Endocarditis, IDO-Influenza, IDO-Malaria, IDO-Staphylococcus Aureus, and IDO-Tuberculosis, as well as the vaccine ontology IDO-Vaccines.</w:t>
      </w:r>
      <w:r>
        <w:rPr>
          <w:rStyle w:val="citefn"/>
          <w:szCs w:val="24"/>
          <w:vertAlign w:val="superscript"/>
        </w:rPr>
        <w:t>2</w:t>
      </w:r>
      <w:r w:rsidR="00E42E2D">
        <w:rPr>
          <w:rStyle w:val="citefn"/>
          <w:szCs w:val="24"/>
          <w:vertAlign w:val="superscript"/>
        </w:rPr>
        <w:t>0</w:t>
      </w:r>
    </w:p>
    <w:p w14:paraId="0C6DE69C" w14:textId="2DE98870" w:rsidR="00FC3FA0" w:rsidRDefault="00FC3FA0">
      <w:pPr>
        <w:pStyle w:val="TxText"/>
        <w:autoSpaceDE w:val="0"/>
        <w:autoSpaceDN w:val="0"/>
        <w:adjustRightInd w:val="0"/>
        <w:rPr>
          <w:szCs w:val="24"/>
        </w:rPr>
      </w:pPr>
      <w:r>
        <w:rPr>
          <w:rStyle w:val="FgCOFigureCallOut"/>
          <w:szCs w:val="24"/>
        </w:rPr>
        <w:lastRenderedPageBreak/>
        <w:t>Figure 8.7</w:t>
      </w:r>
      <w:r>
        <w:rPr>
          <w:szCs w:val="24"/>
        </w:rPr>
        <w:t xml:space="preserve"> illustrates the position of the term </w:t>
      </w:r>
      <w:r w:rsidR="009E612C">
        <w:rPr>
          <w:szCs w:val="24"/>
        </w:rPr>
        <w:t>“</w:t>
      </w:r>
      <w:r w:rsidRPr="00E42E2D">
        <w:rPr>
          <w:szCs w:val="24"/>
        </w:rPr>
        <w:t>pathogen</w:t>
      </w:r>
      <w:r>
        <w:rPr>
          <w:szCs w:val="24"/>
        </w:rPr>
        <w:t>,</w:t>
      </w:r>
      <w:r w:rsidR="009E612C">
        <w:rPr>
          <w:szCs w:val="24"/>
        </w:rPr>
        <w:t>”</w:t>
      </w:r>
      <w:r>
        <w:rPr>
          <w:szCs w:val="24"/>
        </w:rPr>
        <w:t xml:space="preserve"> defined as a material entity with a pathogenic disposition, in the IDO ontology. The circle next to this term in the left-hand column contains a tribar </w:t>
      </w:r>
      <w:r w:rsidR="00156CF4">
        <w:rPr>
          <w:szCs w:val="24"/>
        </w:rPr>
        <w:t>(</w:t>
      </w:r>
      <w:r>
        <w:rPr>
          <w:rFonts w:ascii="Symbol" w:hAnsi="Symbol"/>
          <w:szCs w:val="24"/>
        </w:rPr>
        <w:t></w:t>
      </w:r>
      <w:r w:rsidR="00156CF4">
        <w:rPr>
          <w:szCs w:val="24"/>
        </w:rPr>
        <w:t>) that</w:t>
      </w:r>
      <w:r>
        <w:rPr>
          <w:szCs w:val="24"/>
        </w:rPr>
        <w:t xml:space="preserve"> indicates that the term is equivalent to some other term</w:t>
      </w:r>
      <w:r w:rsidR="00156CF4">
        <w:rPr>
          <w:szCs w:val="24"/>
        </w:rPr>
        <w:t xml:space="preserve"> that</w:t>
      </w:r>
      <w:r>
        <w:rPr>
          <w:szCs w:val="24"/>
        </w:rPr>
        <w:t xml:space="preserve"> behaves as a formal definition</w:t>
      </w:r>
      <w:r w:rsidR="00156CF4">
        <w:rPr>
          <w:szCs w:val="24"/>
        </w:rPr>
        <w:t xml:space="preserve">, </w:t>
      </w:r>
      <w:r>
        <w:rPr>
          <w:szCs w:val="24"/>
        </w:rPr>
        <w:t xml:space="preserve">in this case the </w:t>
      </w:r>
      <w:r w:rsidR="00C737AD">
        <w:rPr>
          <w:szCs w:val="24"/>
        </w:rPr>
        <w:t xml:space="preserve">following </w:t>
      </w:r>
      <w:r>
        <w:rPr>
          <w:szCs w:val="24"/>
        </w:rPr>
        <w:t>term:</w:t>
      </w:r>
    </w:p>
    <w:p w14:paraId="6F349E8C" w14:textId="77777777" w:rsidR="00FC3FA0" w:rsidRDefault="00FC3FA0">
      <w:pPr>
        <w:pStyle w:val="DDisplay"/>
        <w:autoSpaceDE w:val="0"/>
        <w:autoSpaceDN w:val="0"/>
        <w:adjustRightInd w:val="0"/>
        <w:rPr>
          <w:szCs w:val="24"/>
        </w:rPr>
      </w:pPr>
      <w:r>
        <w:rPr>
          <w:i/>
          <w:szCs w:val="24"/>
        </w:rPr>
        <w:t>material entity</w:t>
      </w:r>
      <w:r>
        <w:rPr>
          <w:szCs w:val="24"/>
        </w:rPr>
        <w:t xml:space="preserve"> and has disposition some pathogenic disposition</w:t>
      </w:r>
    </w:p>
    <w:p w14:paraId="50B363AF" w14:textId="73240E58" w:rsidR="00FC3FA0" w:rsidRDefault="00FC3FA0">
      <w:pPr>
        <w:pStyle w:val="TxCTextContinuation"/>
        <w:autoSpaceDE w:val="0"/>
        <w:autoSpaceDN w:val="0"/>
        <w:adjustRightInd w:val="0"/>
        <w:rPr>
          <w:szCs w:val="24"/>
        </w:rPr>
      </w:pPr>
      <w:r>
        <w:rPr>
          <w:szCs w:val="24"/>
        </w:rPr>
        <w:t xml:space="preserve">Designating equivalency </w:t>
      </w:r>
      <w:r w:rsidR="004A4485">
        <w:rPr>
          <w:szCs w:val="24"/>
        </w:rPr>
        <w:t>in this way</w:t>
      </w:r>
      <w:r>
        <w:rPr>
          <w:szCs w:val="24"/>
        </w:rPr>
        <w:t xml:space="preserve"> is also a means by which ontologists may assert synonymy relations between terms in different ontologies.</w:t>
      </w:r>
    </w:p>
    <w:p w14:paraId="0D040FF6" w14:textId="77777777" w:rsidR="00FC3FA0" w:rsidRDefault="00FC3FA0">
      <w:pPr>
        <w:pStyle w:val="NoteCNotetoComp"/>
        <w:autoSpaceDE w:val="0"/>
        <w:autoSpaceDN w:val="0"/>
        <w:adjustRightInd w:val="0"/>
        <w:rPr>
          <w:szCs w:val="24"/>
        </w:rPr>
      </w:pPr>
      <w:r>
        <w:rPr>
          <w:szCs w:val="24"/>
        </w:rPr>
        <w:t xml:space="preserve">[Insert </w:t>
      </w:r>
      <w:r w:rsidRPr="00C034FC">
        <w:rPr>
          <w:rStyle w:val="FgCOFigureCallOut"/>
        </w:rPr>
        <w:t>figure 8.7</w:t>
      </w:r>
      <w:r>
        <w:rPr>
          <w:szCs w:val="24"/>
        </w:rPr>
        <w:t>]</w:t>
      </w:r>
    </w:p>
    <w:p w14:paraId="6FE50C9B" w14:textId="75296251" w:rsidR="00FC3FA0" w:rsidRDefault="00FC3FA0">
      <w:pPr>
        <w:pStyle w:val="TxText"/>
        <w:autoSpaceDE w:val="0"/>
        <w:autoSpaceDN w:val="0"/>
        <w:adjustRightInd w:val="0"/>
        <w:rPr>
          <w:szCs w:val="24"/>
        </w:rPr>
      </w:pPr>
      <w:r>
        <w:rPr>
          <w:szCs w:val="24"/>
        </w:rPr>
        <w:t xml:space="preserve">It is good practice to reuse terms from one domain ontology in another domain ontology, and here, for example, the term </w:t>
      </w:r>
      <w:r w:rsidR="00156CF4">
        <w:rPr>
          <w:szCs w:val="24"/>
        </w:rPr>
        <w:t>“</w:t>
      </w:r>
      <w:r>
        <w:rPr>
          <w:szCs w:val="24"/>
        </w:rPr>
        <w:t>material entity</w:t>
      </w:r>
      <w:r w:rsidR="00156CF4">
        <w:rPr>
          <w:szCs w:val="24"/>
        </w:rPr>
        <w:t>”</w:t>
      </w:r>
      <w:r>
        <w:rPr>
          <w:szCs w:val="24"/>
        </w:rPr>
        <w:t xml:space="preserve"> is taken over from BFO. IDO reuses many terms from other authoritative domain ontologies in formulating its definitions, including </w:t>
      </w:r>
      <w:r w:rsidR="00156CF4">
        <w:rPr>
          <w:szCs w:val="24"/>
        </w:rPr>
        <w:t>“</w:t>
      </w:r>
      <w:r>
        <w:rPr>
          <w:szCs w:val="24"/>
        </w:rPr>
        <w:t>disorder</w:t>
      </w:r>
      <w:r w:rsidR="00156CF4">
        <w:rPr>
          <w:szCs w:val="24"/>
        </w:rPr>
        <w:t>”</w:t>
      </w:r>
      <w:r>
        <w:rPr>
          <w:szCs w:val="24"/>
        </w:rPr>
        <w:t xml:space="preserve"> from OGMS, </w:t>
      </w:r>
      <w:r w:rsidR="00156CF4">
        <w:rPr>
          <w:szCs w:val="24"/>
        </w:rPr>
        <w:t>“</w:t>
      </w:r>
      <w:r>
        <w:rPr>
          <w:szCs w:val="24"/>
        </w:rPr>
        <w:t>molecular entity</w:t>
      </w:r>
      <w:r w:rsidR="00156CF4">
        <w:rPr>
          <w:szCs w:val="24"/>
        </w:rPr>
        <w:t>”</w:t>
      </w:r>
      <w:r>
        <w:rPr>
          <w:szCs w:val="24"/>
        </w:rPr>
        <w:t xml:space="preserve"> from the CHEBI (Chemical Entities of Biological Interest) ontology, and </w:t>
      </w:r>
      <w:r w:rsidR="00156CF4">
        <w:rPr>
          <w:szCs w:val="24"/>
        </w:rPr>
        <w:t>“</w:t>
      </w:r>
      <w:r>
        <w:rPr>
          <w:szCs w:val="24"/>
        </w:rPr>
        <w:t>macromolecular complex</w:t>
      </w:r>
      <w:r w:rsidR="00156CF4">
        <w:rPr>
          <w:szCs w:val="24"/>
        </w:rPr>
        <w:t>”</w:t>
      </w:r>
      <w:r>
        <w:rPr>
          <w:szCs w:val="24"/>
        </w:rPr>
        <w:t xml:space="preserve"> from the Gene Ontology. An illustration of how IDO reuses terms from other ontologies is provided in </w:t>
      </w:r>
      <w:r w:rsidR="00C034FC">
        <w:rPr>
          <w:rStyle w:val="FgCOFigureCallOut"/>
          <w:szCs w:val="24"/>
        </w:rPr>
        <w:t>f</w:t>
      </w:r>
      <w:r>
        <w:rPr>
          <w:rStyle w:val="FgCOFigureCallOut"/>
          <w:szCs w:val="24"/>
        </w:rPr>
        <w:t>igure 8.8</w:t>
      </w:r>
      <w:r>
        <w:rPr>
          <w:szCs w:val="24"/>
        </w:rPr>
        <w:t>, which employs rendering of terms (using the Protégé View tab) by alphanumeric identifier.</w:t>
      </w:r>
    </w:p>
    <w:p w14:paraId="41219802" w14:textId="55CC0547" w:rsidR="00FC3FA0" w:rsidRDefault="00FC3FA0" w:rsidP="00C034FC">
      <w:pPr>
        <w:pStyle w:val="NoteCNotetoComp"/>
      </w:pPr>
      <w:r>
        <w:t xml:space="preserve">[Insert </w:t>
      </w:r>
      <w:r w:rsidR="00C034FC">
        <w:rPr>
          <w:rStyle w:val="FgCOFigureCallOut"/>
        </w:rPr>
        <w:t>f</w:t>
      </w:r>
      <w:r w:rsidRPr="00C034FC">
        <w:rPr>
          <w:rStyle w:val="FgCOFigureCallOut"/>
        </w:rPr>
        <w:t>igure 8.8</w:t>
      </w:r>
      <w:r>
        <w:t>]</w:t>
      </w:r>
    </w:p>
    <w:p w14:paraId="40D16EC0" w14:textId="4FADAD85" w:rsidR="00FC3FA0" w:rsidRDefault="00FC3FA0">
      <w:pPr>
        <w:pStyle w:val="H1HeadingLevel1"/>
        <w:autoSpaceDE w:val="0"/>
        <w:autoSpaceDN w:val="0"/>
        <w:adjustRightInd w:val="0"/>
        <w:rPr>
          <w:szCs w:val="24"/>
        </w:rPr>
      </w:pPr>
      <w:r>
        <w:rPr>
          <w:szCs w:val="24"/>
        </w:rPr>
        <w:t>Information Artifact Ontology (IAO)</w:t>
      </w:r>
    </w:p>
    <w:p w14:paraId="3D92966A" w14:textId="33535C27" w:rsidR="00FC3FA0" w:rsidRDefault="00FC3FA0">
      <w:pPr>
        <w:pStyle w:val="TxNITextNoIndent"/>
        <w:autoSpaceDE w:val="0"/>
        <w:autoSpaceDN w:val="0"/>
        <w:adjustRightInd w:val="0"/>
        <w:rPr>
          <w:szCs w:val="24"/>
        </w:rPr>
      </w:pPr>
      <w:r>
        <w:rPr>
          <w:szCs w:val="24"/>
        </w:rPr>
        <w:t xml:space="preserve">The Information Artifact Ontology (IAO) is an ontology of information entities based on BFO, emerging out of the need on the part of the developers of the Ontology for Biomedical </w:t>
      </w:r>
      <w:r>
        <w:rPr>
          <w:szCs w:val="24"/>
        </w:rPr>
        <w:lastRenderedPageBreak/>
        <w:t>Investigations (OBI) to categorize the different sorts of information entities that are involved in scientific research, including protocols, databases, experimental logs, published literature, and so forth.</w:t>
      </w:r>
      <w:r>
        <w:rPr>
          <w:rStyle w:val="citefn"/>
          <w:szCs w:val="24"/>
          <w:vertAlign w:val="superscript"/>
        </w:rPr>
        <w:t>2</w:t>
      </w:r>
      <w:r w:rsidR="00E42E2D">
        <w:rPr>
          <w:rStyle w:val="citefn"/>
          <w:szCs w:val="24"/>
          <w:vertAlign w:val="superscript"/>
        </w:rPr>
        <w:t>1</w:t>
      </w:r>
      <w:r>
        <w:rPr>
          <w:szCs w:val="24"/>
        </w:rPr>
        <w:t xml:space="preserve"> IAO concerns the material bearers of information (books, hard drives, photographic prints, traffic signs), information content entities themselves (sentences in a book, XML files on a disk, symbols on a </w:t>
      </w:r>
      <w:r w:rsidR="00002A2F">
        <w:rPr>
          <w:szCs w:val="24"/>
        </w:rPr>
        <w:t>map</w:t>
      </w:r>
      <w:r>
        <w:rPr>
          <w:szCs w:val="24"/>
        </w:rPr>
        <w:t>, directions on a traffic sign), the processes that produce or consume information content entities (writing, documenting, encoding, drawing, client-server processing), and the relations between and among such entities (</w:t>
      </w:r>
      <w:r>
        <w:rPr>
          <w:i/>
          <w:szCs w:val="24"/>
        </w:rPr>
        <w:t>is_about</w:t>
      </w:r>
      <w:r>
        <w:rPr>
          <w:szCs w:val="24"/>
        </w:rPr>
        <w:t xml:space="preserve">, </w:t>
      </w:r>
      <w:r>
        <w:rPr>
          <w:i/>
          <w:szCs w:val="24"/>
        </w:rPr>
        <w:t>denotes</w:t>
      </w:r>
      <w:r>
        <w:rPr>
          <w:szCs w:val="24"/>
        </w:rPr>
        <w:t xml:space="preserve">, </w:t>
      </w:r>
      <w:r>
        <w:rPr>
          <w:i/>
          <w:szCs w:val="24"/>
        </w:rPr>
        <w:t>is_translation_of</w:t>
      </w:r>
      <w:r>
        <w:rPr>
          <w:szCs w:val="24"/>
        </w:rPr>
        <w:t>, and so forth).</w:t>
      </w:r>
    </w:p>
    <w:p w14:paraId="3BA1321B" w14:textId="2F028E2C" w:rsidR="00FC3FA0" w:rsidRDefault="00FC3FA0">
      <w:pPr>
        <w:pStyle w:val="TxText"/>
        <w:autoSpaceDE w:val="0"/>
        <w:autoSpaceDN w:val="0"/>
        <w:adjustRightInd w:val="0"/>
        <w:rPr>
          <w:szCs w:val="24"/>
        </w:rPr>
      </w:pPr>
      <w:r>
        <w:rPr>
          <w:szCs w:val="24"/>
        </w:rPr>
        <w:t xml:space="preserve">A foundational idea in the IAO is that information content entities are related to other things by being “about” them or denoting them. Information content entities are a subtype of BFO’s </w:t>
      </w:r>
      <w:r w:rsidR="00F311CC">
        <w:rPr>
          <w:szCs w:val="24"/>
        </w:rPr>
        <w:t>“</w:t>
      </w:r>
      <w:r>
        <w:rPr>
          <w:szCs w:val="24"/>
        </w:rPr>
        <w:t>generically dependent continuant.</w:t>
      </w:r>
      <w:r w:rsidR="00F311CC">
        <w:rPr>
          <w:szCs w:val="24"/>
        </w:rPr>
        <w:t>”</w:t>
      </w:r>
      <w:r>
        <w:rPr>
          <w:szCs w:val="24"/>
        </w:rPr>
        <w:t xml:space="preserve"> The ideas, tables, and figures being communicated right now in this book are examples of information content entities that denote other things such as the OWL and RDF languages, various ontologies, and entities of many other types. The hard copy of the book in your hand is an example of a material bearer of these information content entities.</w:t>
      </w:r>
    </w:p>
    <w:p w14:paraId="320C083B" w14:textId="77777777" w:rsidR="00FC3FA0" w:rsidRDefault="00FC3FA0">
      <w:pPr>
        <w:pStyle w:val="TxText"/>
        <w:autoSpaceDE w:val="0"/>
        <w:autoSpaceDN w:val="0"/>
        <w:adjustRightInd w:val="0"/>
        <w:rPr>
          <w:szCs w:val="24"/>
        </w:rPr>
      </w:pPr>
      <w:r>
        <w:rPr>
          <w:rStyle w:val="FgCOFigureCallOut"/>
          <w:szCs w:val="24"/>
        </w:rPr>
        <w:t>Figure 8.9</w:t>
      </w:r>
      <w:r>
        <w:rPr>
          <w:szCs w:val="24"/>
        </w:rPr>
        <w:t xml:space="preserve"> illustrates IAO’s treatment of the </w:t>
      </w:r>
      <w:r>
        <w:rPr>
          <w:i/>
          <w:szCs w:val="24"/>
        </w:rPr>
        <w:t>scalar measurement datum</w:t>
      </w:r>
      <w:r>
        <w:rPr>
          <w:szCs w:val="24"/>
        </w:rPr>
        <w:t>, which is defined, in conformity with the Aristotelian template, as a measurement datum with two parts: a numeral and a unit label.</w:t>
      </w:r>
    </w:p>
    <w:p w14:paraId="12A491C8" w14:textId="4C6FFA88" w:rsidR="00FC3FA0" w:rsidRDefault="00FC3FA0">
      <w:pPr>
        <w:pStyle w:val="NoteCNotetoComp"/>
        <w:autoSpaceDE w:val="0"/>
        <w:autoSpaceDN w:val="0"/>
        <w:adjustRightInd w:val="0"/>
        <w:rPr>
          <w:szCs w:val="24"/>
        </w:rPr>
      </w:pPr>
      <w:r>
        <w:rPr>
          <w:szCs w:val="24"/>
        </w:rPr>
        <w:t xml:space="preserve">[Insert </w:t>
      </w:r>
      <w:r w:rsidR="00C034FC">
        <w:rPr>
          <w:rStyle w:val="FgCOFigureCallOut"/>
        </w:rPr>
        <w:t>f</w:t>
      </w:r>
      <w:r w:rsidRPr="00C034FC">
        <w:rPr>
          <w:rStyle w:val="FgCOFigureCallOut"/>
        </w:rPr>
        <w:t>igure 8.9</w:t>
      </w:r>
      <w:r>
        <w:rPr>
          <w:szCs w:val="24"/>
        </w:rPr>
        <w:t>]</w:t>
      </w:r>
    </w:p>
    <w:p w14:paraId="4E797109" w14:textId="5395E123" w:rsidR="00FC3FA0" w:rsidRDefault="00FC3FA0">
      <w:pPr>
        <w:pStyle w:val="TxText"/>
        <w:autoSpaceDE w:val="0"/>
        <w:autoSpaceDN w:val="0"/>
        <w:adjustRightInd w:val="0"/>
        <w:rPr>
          <w:szCs w:val="24"/>
        </w:rPr>
      </w:pPr>
      <w:r>
        <w:rPr>
          <w:rStyle w:val="FgCOFigureCallOut"/>
          <w:szCs w:val="24"/>
        </w:rPr>
        <w:t>Figure 8.10</w:t>
      </w:r>
      <w:r>
        <w:rPr>
          <w:szCs w:val="24"/>
        </w:rPr>
        <w:t xml:space="preserve"> shows one of IAO’s data properties, </w:t>
      </w:r>
      <w:r>
        <w:rPr>
          <w:i/>
          <w:szCs w:val="24"/>
        </w:rPr>
        <w:t>has_measurement_value</w:t>
      </w:r>
      <w:r>
        <w:rPr>
          <w:szCs w:val="24"/>
        </w:rPr>
        <w:t xml:space="preserve">, which has IAO_0000032: </w:t>
      </w:r>
      <w:r>
        <w:rPr>
          <w:i/>
          <w:szCs w:val="24"/>
        </w:rPr>
        <w:t>scalar measurement datum</w:t>
      </w:r>
      <w:r>
        <w:rPr>
          <w:szCs w:val="24"/>
        </w:rPr>
        <w:t xml:space="preserve"> as its domain, and its range float. Thus </w:t>
      </w:r>
      <w:r>
        <w:rPr>
          <w:i/>
          <w:szCs w:val="24"/>
        </w:rPr>
        <w:t>has_measurement_value</w:t>
      </w:r>
      <w:r>
        <w:rPr>
          <w:szCs w:val="24"/>
        </w:rPr>
        <w:t xml:space="preserve"> is a relation between a </w:t>
      </w:r>
      <w:r>
        <w:rPr>
          <w:i/>
          <w:szCs w:val="24"/>
        </w:rPr>
        <w:t>scalar measurement datum</w:t>
      </w:r>
      <w:r>
        <w:rPr>
          <w:szCs w:val="24"/>
        </w:rPr>
        <w:t xml:space="preserve"> and a floating-point </w:t>
      </w:r>
      <w:r>
        <w:rPr>
          <w:szCs w:val="24"/>
        </w:rPr>
        <w:lastRenderedPageBreak/>
        <w:t>number. This relation is functional, meaning that an individual scalar measurement datum has one, and only one, measurement value of datatype float.</w:t>
      </w:r>
    </w:p>
    <w:p w14:paraId="23F235C5" w14:textId="0A801B9C" w:rsidR="00FC3FA0" w:rsidRDefault="00FC3FA0">
      <w:pPr>
        <w:pStyle w:val="NoteCNotetoComp"/>
        <w:autoSpaceDE w:val="0"/>
        <w:autoSpaceDN w:val="0"/>
        <w:adjustRightInd w:val="0"/>
        <w:rPr>
          <w:szCs w:val="24"/>
        </w:rPr>
      </w:pPr>
      <w:r>
        <w:rPr>
          <w:szCs w:val="24"/>
        </w:rPr>
        <w:t xml:space="preserve">[Insert </w:t>
      </w:r>
      <w:r w:rsidR="00C034FC">
        <w:rPr>
          <w:rStyle w:val="FgCOFigureCallOut"/>
        </w:rPr>
        <w:t>f</w:t>
      </w:r>
      <w:r w:rsidRPr="00C034FC">
        <w:rPr>
          <w:rStyle w:val="FgCOFigureCallOut"/>
        </w:rPr>
        <w:t>igure 8.10</w:t>
      </w:r>
      <w:r>
        <w:rPr>
          <w:szCs w:val="24"/>
        </w:rPr>
        <w:t>]</w:t>
      </w:r>
    </w:p>
    <w:p w14:paraId="1E0595B1" w14:textId="1014FBC3" w:rsidR="00FC3FA0" w:rsidRDefault="00FC3FA0">
      <w:pPr>
        <w:pStyle w:val="H1HeadingLevel1"/>
        <w:autoSpaceDE w:val="0"/>
        <w:autoSpaceDN w:val="0"/>
        <w:adjustRightInd w:val="0"/>
        <w:rPr>
          <w:szCs w:val="24"/>
        </w:rPr>
      </w:pPr>
      <w:r>
        <w:rPr>
          <w:szCs w:val="24"/>
        </w:rPr>
        <w:t>The Emotion Ontology (MFO-EM)</w:t>
      </w:r>
    </w:p>
    <w:p w14:paraId="574C79F2" w14:textId="228B1E52" w:rsidR="00FC3FA0" w:rsidRDefault="00FC3FA0">
      <w:pPr>
        <w:pStyle w:val="TxNITextNoIndent"/>
        <w:autoSpaceDE w:val="0"/>
        <w:autoSpaceDN w:val="0"/>
        <w:adjustRightInd w:val="0"/>
        <w:rPr>
          <w:szCs w:val="24"/>
        </w:rPr>
      </w:pPr>
      <w:r>
        <w:rPr>
          <w:szCs w:val="24"/>
        </w:rPr>
        <w:t>The Emotion Ontology (MFO-EM) is an extension of the Mental Functioning Ontology (MFO) covering mental processes (such as thinking) and dispositions (such as memory) in a BFO framework.</w:t>
      </w:r>
      <w:r>
        <w:rPr>
          <w:rStyle w:val="citefn"/>
          <w:szCs w:val="24"/>
          <w:vertAlign w:val="superscript"/>
        </w:rPr>
        <w:t>2</w:t>
      </w:r>
      <w:r w:rsidR="00E42E2D">
        <w:rPr>
          <w:rStyle w:val="citefn"/>
          <w:szCs w:val="24"/>
          <w:vertAlign w:val="superscript"/>
        </w:rPr>
        <w:t>2</w:t>
      </w:r>
      <w:r>
        <w:rPr>
          <w:szCs w:val="24"/>
        </w:rPr>
        <w:t xml:space="preserve"> The Emotion Ontology itself comprises over 850 terms representing universals in the domain of affective phenomena such as emotions, moods, appraisals, and subjective feelings.</w:t>
      </w:r>
      <w:r>
        <w:rPr>
          <w:rStyle w:val="citefn"/>
          <w:szCs w:val="24"/>
          <w:vertAlign w:val="superscript"/>
        </w:rPr>
        <w:t>2</w:t>
      </w:r>
      <w:r w:rsidR="00E42E2D">
        <w:rPr>
          <w:rStyle w:val="citefn"/>
          <w:szCs w:val="24"/>
          <w:vertAlign w:val="superscript"/>
        </w:rPr>
        <w:t>3</w:t>
      </w:r>
      <w:r>
        <w:rPr>
          <w:szCs w:val="24"/>
        </w:rPr>
        <w:t xml:space="preserve"> Each aspect of the ontology is rooted in BFO; for example, BFO: </w:t>
      </w:r>
      <w:r>
        <w:rPr>
          <w:i/>
          <w:szCs w:val="24"/>
        </w:rPr>
        <w:t>occurrent</w:t>
      </w:r>
      <w:r>
        <w:rPr>
          <w:szCs w:val="24"/>
        </w:rPr>
        <w:t xml:space="preserve"> is utilized when defining </w:t>
      </w:r>
      <w:r>
        <w:rPr>
          <w:i/>
          <w:szCs w:val="24"/>
        </w:rPr>
        <w:t>emotion occurrent</w:t>
      </w:r>
      <w:r>
        <w:rPr>
          <w:szCs w:val="24"/>
        </w:rPr>
        <w:t xml:space="preserve"> and its subtypes </w:t>
      </w:r>
      <w:r>
        <w:rPr>
          <w:i/>
          <w:szCs w:val="24"/>
        </w:rPr>
        <w:t>anger</w:t>
      </w:r>
      <w:r>
        <w:rPr>
          <w:szCs w:val="24"/>
        </w:rPr>
        <w:t xml:space="preserve">, </w:t>
      </w:r>
      <w:r>
        <w:rPr>
          <w:i/>
          <w:szCs w:val="24"/>
        </w:rPr>
        <w:t>happiness</w:t>
      </w:r>
      <w:r>
        <w:rPr>
          <w:szCs w:val="24"/>
        </w:rPr>
        <w:t xml:space="preserve">, and so forth. Similarly, emotion dispositions such as </w:t>
      </w:r>
      <w:r>
        <w:rPr>
          <w:i/>
          <w:szCs w:val="24"/>
        </w:rPr>
        <w:t>love</w:t>
      </w:r>
      <w:r>
        <w:rPr>
          <w:szCs w:val="24"/>
        </w:rPr>
        <w:t xml:space="preserve"> and </w:t>
      </w:r>
      <w:r>
        <w:rPr>
          <w:i/>
          <w:szCs w:val="24"/>
        </w:rPr>
        <w:t>hate</w:t>
      </w:r>
      <w:r>
        <w:rPr>
          <w:szCs w:val="24"/>
        </w:rPr>
        <w:t xml:space="preserve"> are classified in MFO-EM as subtypes of BFO: </w:t>
      </w:r>
      <w:r>
        <w:rPr>
          <w:i/>
          <w:szCs w:val="24"/>
        </w:rPr>
        <w:t>disposition</w:t>
      </w:r>
      <w:r>
        <w:rPr>
          <w:szCs w:val="24"/>
        </w:rPr>
        <w:t>.</w:t>
      </w:r>
    </w:p>
    <w:p w14:paraId="2BEF202B" w14:textId="77777777" w:rsidR="00FC3FA0" w:rsidRDefault="00FC3FA0">
      <w:pPr>
        <w:pStyle w:val="TxText"/>
        <w:autoSpaceDE w:val="0"/>
        <w:autoSpaceDN w:val="0"/>
        <w:adjustRightInd w:val="0"/>
        <w:rPr>
          <w:szCs w:val="24"/>
        </w:rPr>
      </w:pPr>
      <w:r>
        <w:rPr>
          <w:rStyle w:val="FgCOFigureCallOut"/>
          <w:szCs w:val="24"/>
        </w:rPr>
        <w:t>Figure 8.11</w:t>
      </w:r>
      <w:r>
        <w:rPr>
          <w:szCs w:val="24"/>
        </w:rPr>
        <w:t xml:space="preserve"> provides a fragment of MFO-EM relating to the emotion occurrent: </w:t>
      </w:r>
      <w:r>
        <w:rPr>
          <w:i/>
          <w:szCs w:val="24"/>
        </w:rPr>
        <w:t>grief.</w:t>
      </w:r>
    </w:p>
    <w:p w14:paraId="0FB1D0A4" w14:textId="77777777" w:rsidR="00FC3FA0" w:rsidRDefault="00FC3FA0">
      <w:pPr>
        <w:pStyle w:val="NoteCNotetoComp"/>
        <w:autoSpaceDE w:val="0"/>
        <w:autoSpaceDN w:val="0"/>
        <w:adjustRightInd w:val="0"/>
        <w:rPr>
          <w:szCs w:val="24"/>
        </w:rPr>
      </w:pPr>
      <w:r>
        <w:rPr>
          <w:szCs w:val="24"/>
        </w:rPr>
        <w:t xml:space="preserve">[Insert </w:t>
      </w:r>
      <w:r w:rsidRPr="00C034FC">
        <w:rPr>
          <w:rStyle w:val="FgCOFigureCallOut"/>
        </w:rPr>
        <w:t>figure 8.11</w:t>
      </w:r>
      <w:r>
        <w:rPr>
          <w:szCs w:val="24"/>
        </w:rPr>
        <w:t>]</w:t>
      </w:r>
    </w:p>
    <w:p w14:paraId="339DCDD7" w14:textId="28B82E19" w:rsidR="00FC3FA0" w:rsidRDefault="00FC3FA0">
      <w:pPr>
        <w:pStyle w:val="TxText"/>
        <w:autoSpaceDE w:val="0"/>
        <w:autoSpaceDN w:val="0"/>
        <w:adjustRightInd w:val="0"/>
        <w:rPr>
          <w:szCs w:val="24"/>
        </w:rPr>
      </w:pPr>
      <w:r>
        <w:rPr>
          <w:rStyle w:val="FgCOFigureCallOut"/>
          <w:szCs w:val="24"/>
        </w:rPr>
        <w:t>Figure 8.12</w:t>
      </w:r>
      <w:r>
        <w:rPr>
          <w:szCs w:val="24"/>
        </w:rPr>
        <w:t xml:space="preserve"> shows how EO, like other ontologies following the principles of the OBO Foundry, makes extensive use of </w:t>
      </w:r>
      <w:r w:rsidR="00002A2F">
        <w:rPr>
          <w:szCs w:val="24"/>
        </w:rPr>
        <w:t xml:space="preserve">the </w:t>
      </w:r>
      <w:r>
        <w:rPr>
          <w:szCs w:val="24"/>
        </w:rPr>
        <w:t>relations described in chapter 7.</w:t>
      </w:r>
    </w:p>
    <w:p w14:paraId="47EE75AA" w14:textId="77777777" w:rsidR="00FC3FA0" w:rsidRDefault="00FC3FA0">
      <w:pPr>
        <w:pStyle w:val="NoteCNotetoComp"/>
        <w:autoSpaceDE w:val="0"/>
        <w:autoSpaceDN w:val="0"/>
        <w:adjustRightInd w:val="0"/>
        <w:rPr>
          <w:szCs w:val="24"/>
        </w:rPr>
      </w:pPr>
      <w:r>
        <w:rPr>
          <w:szCs w:val="24"/>
        </w:rPr>
        <w:t xml:space="preserve">[Insert </w:t>
      </w:r>
      <w:r w:rsidRPr="00C034FC">
        <w:rPr>
          <w:rStyle w:val="FgCOFigureCallOut"/>
        </w:rPr>
        <w:t>figure 8.12</w:t>
      </w:r>
      <w:r>
        <w:rPr>
          <w:szCs w:val="24"/>
        </w:rPr>
        <w:t>]</w:t>
      </w:r>
    </w:p>
    <w:p w14:paraId="2224DC51" w14:textId="3CCD32AC" w:rsidR="00FC3FA0" w:rsidRDefault="00FC3FA0">
      <w:pPr>
        <w:pStyle w:val="H1HeadingLevel1"/>
        <w:autoSpaceDE w:val="0"/>
        <w:autoSpaceDN w:val="0"/>
        <w:adjustRightInd w:val="0"/>
        <w:rPr>
          <w:szCs w:val="24"/>
        </w:rPr>
      </w:pPr>
      <w:r>
        <w:rPr>
          <w:szCs w:val="24"/>
        </w:rPr>
        <w:lastRenderedPageBreak/>
        <w:t>Facilitation of Interoperability</w:t>
      </w:r>
    </w:p>
    <w:p w14:paraId="7B24D5EE" w14:textId="5F32CDC2" w:rsidR="00FC3FA0" w:rsidRDefault="00FC3FA0">
      <w:pPr>
        <w:pStyle w:val="TxNITextNoIndent"/>
        <w:autoSpaceDE w:val="0"/>
        <w:autoSpaceDN w:val="0"/>
        <w:adjustRightInd w:val="0"/>
        <w:rPr>
          <w:szCs w:val="24"/>
        </w:rPr>
      </w:pPr>
      <w:r>
        <w:rPr>
          <w:szCs w:val="24"/>
        </w:rPr>
        <w:t>Throughout this book, we have emphasized the advantages</w:t>
      </w:r>
      <w:r w:rsidR="00ED44BE">
        <w:rPr>
          <w:szCs w:val="24"/>
        </w:rPr>
        <w:t xml:space="preserve"> that interoperability of information systems brings to</w:t>
      </w:r>
      <w:r>
        <w:rPr>
          <w:szCs w:val="24"/>
        </w:rPr>
        <w:t xml:space="preserve"> a world of increasing quantities of data. BFO promotes such interoperability by allowing the ontologies constructed in its terms to reuse each other’s terms, for example</w:t>
      </w:r>
      <w:r w:rsidR="004A4856">
        <w:rPr>
          <w:szCs w:val="24"/>
        </w:rPr>
        <w:t xml:space="preserve">, </w:t>
      </w:r>
      <w:r>
        <w:rPr>
          <w:szCs w:val="24"/>
        </w:rPr>
        <w:t xml:space="preserve">when formulating definitions. This promotes the integration not merely of the ontologies themselves but also the respective bodies of data annotated in their terms. </w:t>
      </w:r>
      <w:r w:rsidR="00996B5D">
        <w:rPr>
          <w:szCs w:val="24"/>
        </w:rPr>
        <w:t>Queries that</w:t>
      </w:r>
      <w:r>
        <w:rPr>
          <w:szCs w:val="24"/>
        </w:rPr>
        <w:t xml:space="preserve"> cannot be answered when addressed against single bodies of </w:t>
      </w:r>
      <w:r w:rsidR="00996B5D">
        <w:rPr>
          <w:szCs w:val="24"/>
        </w:rPr>
        <w:t>data</w:t>
      </w:r>
      <w:r>
        <w:rPr>
          <w:szCs w:val="24"/>
        </w:rPr>
        <w:t xml:space="preserve"> often yield answers when data are combined through annotation with the same ontologies—so that multiple heterogeneous bodies of data behave as a unified target for ontology-based queries.</w:t>
      </w:r>
    </w:p>
    <w:p w14:paraId="4F3008BE" w14:textId="0E07A687" w:rsidR="00FC3FA0" w:rsidRDefault="00FC3FA0">
      <w:pPr>
        <w:pStyle w:val="TxText"/>
        <w:autoSpaceDE w:val="0"/>
        <w:autoSpaceDN w:val="0"/>
        <w:adjustRightInd w:val="0"/>
        <w:rPr>
          <w:szCs w:val="24"/>
        </w:rPr>
      </w:pPr>
      <w:r>
        <w:rPr>
          <w:szCs w:val="24"/>
        </w:rPr>
        <w:t xml:space="preserve">In </w:t>
      </w:r>
      <w:r w:rsidR="00C83D3E">
        <w:rPr>
          <w:szCs w:val="24"/>
        </w:rPr>
        <w:t>c</w:t>
      </w:r>
      <w:r>
        <w:rPr>
          <w:szCs w:val="24"/>
        </w:rPr>
        <w:t xml:space="preserve">hapter 5, we discussed the </w:t>
      </w:r>
      <w:commentRangeStart w:id="0"/>
      <w:r>
        <w:rPr>
          <w:szCs w:val="24"/>
        </w:rPr>
        <w:t xml:space="preserve">Open </w:t>
      </w:r>
      <w:r w:rsidR="00457E4A">
        <w:rPr>
          <w:szCs w:val="24"/>
        </w:rPr>
        <w:t xml:space="preserve">Biological and </w:t>
      </w:r>
      <w:r>
        <w:rPr>
          <w:szCs w:val="24"/>
        </w:rPr>
        <w:t xml:space="preserve">Biomedical Ontologies (OBO) Foundry </w:t>
      </w:r>
      <w:r w:rsidR="00103D1D">
        <w:rPr>
          <w:szCs w:val="24"/>
        </w:rPr>
        <w:t xml:space="preserve">(formerly the Open Biomedical Ontologies Foundry) </w:t>
      </w:r>
      <w:commentRangeEnd w:id="0"/>
      <w:r w:rsidR="00E42E2D">
        <w:rPr>
          <w:rStyle w:val="CommentReference"/>
        </w:rPr>
        <w:commentReference w:id="0"/>
      </w:r>
      <w:r>
        <w:rPr>
          <w:szCs w:val="24"/>
        </w:rPr>
        <w:t>initiative, “a collaborative experiment involving developers of science-based ontologies who are establishing a set of principles for ontology development with the goal of creating a suite of orthogonal interoperable reference ontologies in the biomedical domain.”</w:t>
      </w:r>
      <w:r>
        <w:rPr>
          <w:rStyle w:val="citefn"/>
          <w:szCs w:val="24"/>
          <w:vertAlign w:val="superscript"/>
        </w:rPr>
        <w:t>2</w:t>
      </w:r>
      <w:r w:rsidR="00E42E2D">
        <w:rPr>
          <w:rStyle w:val="citefn"/>
          <w:szCs w:val="24"/>
          <w:vertAlign w:val="superscript"/>
        </w:rPr>
        <w:t>4</w:t>
      </w:r>
      <w:r>
        <w:rPr>
          <w:szCs w:val="24"/>
        </w:rPr>
        <w:t xml:space="preserve"> Use of BFO and conformity to the principles found in this book are an integral part of the OBO Foundry approach, and are used also by OBO Foundry candidate ontologies such as OGMS, IAO, MFO, and MFO-EM, and </w:t>
      </w:r>
      <w:r w:rsidR="00002A2F">
        <w:rPr>
          <w:szCs w:val="24"/>
        </w:rPr>
        <w:t>many</w:t>
      </w:r>
      <w:r>
        <w:rPr>
          <w:szCs w:val="24"/>
        </w:rPr>
        <w:t xml:space="preserve"> other ontologies. The result is an expanding virtual framework for navigating through massive amounts of biological and clinical data.</w:t>
      </w:r>
    </w:p>
    <w:p w14:paraId="00CC2F7A" w14:textId="77777777" w:rsidR="00FC3FA0" w:rsidRDefault="00FC3FA0">
      <w:pPr>
        <w:pStyle w:val="H1HeadingLevel1"/>
        <w:autoSpaceDE w:val="0"/>
        <w:autoSpaceDN w:val="0"/>
        <w:adjustRightInd w:val="0"/>
        <w:rPr>
          <w:szCs w:val="24"/>
        </w:rPr>
      </w:pPr>
      <w:r>
        <w:rPr>
          <w:szCs w:val="24"/>
        </w:rPr>
        <w:lastRenderedPageBreak/>
        <w:t>Further Reading in OWL, RDFS, and RDF</w:t>
      </w:r>
    </w:p>
    <w:p w14:paraId="3446159E" w14:textId="1BD48611" w:rsidR="00FC3FA0" w:rsidRDefault="00FC3FA0">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w:instrText>
      </w:r>
      <w:r>
        <w:rPr>
          <w:szCs w:val="24"/>
        </w:rPr>
        <w:fldChar w:fldCharType="separate"/>
      </w:r>
      <w:r w:rsidR="00C034FC">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C034FC">
        <w:rPr>
          <w:szCs w:val="24"/>
        </w:rPr>
        <w:instrText>N</w:instrText>
      </w:r>
      <w:r>
        <w:rPr>
          <w:szCs w:val="24"/>
        </w:rPr>
        <w:fldChar w:fldCharType="end"/>
      </w:r>
      <w:r>
        <w:rPr>
          <w:szCs w:val="24"/>
        </w:rPr>
        <w:instrText>&lt;&gt; N</w:instrText>
      </w:r>
      <w:r>
        <w:rPr>
          <w:szCs w:val="24"/>
        </w:rPr>
        <w:fldChar w:fldCharType="separate"/>
      </w:r>
      <w:r w:rsidR="00C034FC">
        <w:rPr>
          <w:noProof/>
          <w:szCs w:val="24"/>
        </w:rPr>
        <w:instrText>0</w:instrText>
      </w:r>
      <w:r>
        <w:rPr>
          <w:szCs w:val="24"/>
        </w:rPr>
        <w:fldChar w:fldCharType="end"/>
      </w:r>
      <w:r>
        <w:rPr>
          <w:szCs w:val="24"/>
        </w:rPr>
        <w:instrText>)</w:instrText>
      </w:r>
      <w:r>
        <w:rPr>
          <w:szCs w:val="24"/>
        </w:rPr>
        <w:fldChar w:fldCharType="separate"/>
      </w:r>
      <w:r w:rsidR="00C034FC">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sidR="00C034FC">
        <w:rPr>
          <w:noProof/>
          <w:szCs w:val="24"/>
        </w:rPr>
        <w:t>&lt;bok&gt;</w:t>
      </w:r>
      <w:r>
        <w:rPr>
          <w:szCs w:val="24"/>
        </w:rPr>
        <w:fldChar w:fldCharType="end"/>
      </w:r>
      <w:r>
        <w:rPr>
          <w:rStyle w:val="bibsurname"/>
          <w:szCs w:val="24"/>
        </w:rPr>
        <w:t>Baader</w:t>
      </w:r>
      <w:r>
        <w:rPr>
          <w:szCs w:val="24"/>
        </w:rPr>
        <w:t xml:space="preserve">, </w:t>
      </w:r>
      <w:r>
        <w:rPr>
          <w:rStyle w:val="bibfname"/>
          <w:szCs w:val="24"/>
        </w:rPr>
        <w:t>Franz</w:t>
      </w:r>
      <w:r>
        <w:rPr>
          <w:szCs w:val="24"/>
        </w:rPr>
        <w:t xml:space="preserve">, </w:t>
      </w:r>
      <w:r>
        <w:rPr>
          <w:rStyle w:val="bibfname"/>
          <w:szCs w:val="24"/>
        </w:rPr>
        <w:t>Diego</w:t>
      </w:r>
      <w:r>
        <w:rPr>
          <w:szCs w:val="24"/>
        </w:rPr>
        <w:t xml:space="preserve"> </w:t>
      </w:r>
      <w:r>
        <w:rPr>
          <w:rStyle w:val="bibsurname"/>
          <w:szCs w:val="24"/>
        </w:rPr>
        <w:t>Calvanese</w:t>
      </w:r>
      <w:r>
        <w:rPr>
          <w:szCs w:val="24"/>
        </w:rPr>
        <w:t xml:space="preserve">, </w:t>
      </w:r>
      <w:r>
        <w:rPr>
          <w:rStyle w:val="bibfname"/>
          <w:szCs w:val="24"/>
        </w:rPr>
        <w:t>Deborah L.</w:t>
      </w:r>
      <w:r>
        <w:rPr>
          <w:szCs w:val="24"/>
        </w:rPr>
        <w:t xml:space="preserve"> </w:t>
      </w:r>
      <w:r>
        <w:rPr>
          <w:rStyle w:val="bibsurname"/>
          <w:szCs w:val="24"/>
        </w:rPr>
        <w:t>McGuinness</w:t>
      </w:r>
      <w:r>
        <w:rPr>
          <w:szCs w:val="24"/>
        </w:rPr>
        <w:t xml:space="preserve">, </w:t>
      </w:r>
      <w:r>
        <w:rPr>
          <w:rStyle w:val="bibfname"/>
          <w:szCs w:val="24"/>
        </w:rPr>
        <w:t>Daniele</w:t>
      </w:r>
      <w:r>
        <w:rPr>
          <w:szCs w:val="24"/>
        </w:rPr>
        <w:t xml:space="preserve"> </w:t>
      </w:r>
      <w:r>
        <w:rPr>
          <w:rStyle w:val="bibsurname"/>
          <w:szCs w:val="24"/>
        </w:rPr>
        <w:t>Nardi</w:t>
      </w:r>
      <w:r>
        <w:rPr>
          <w:szCs w:val="24"/>
        </w:rPr>
        <w:t xml:space="preserve">, and </w:t>
      </w:r>
      <w:r>
        <w:rPr>
          <w:rStyle w:val="bibfname"/>
          <w:szCs w:val="24"/>
        </w:rPr>
        <w:t>Peter F.</w:t>
      </w:r>
      <w:r>
        <w:rPr>
          <w:szCs w:val="24"/>
        </w:rPr>
        <w:t xml:space="preserve"> </w:t>
      </w:r>
      <w:r>
        <w:rPr>
          <w:rStyle w:val="bibsurname"/>
          <w:szCs w:val="24"/>
        </w:rPr>
        <w:t>Patel-Schneider</w:t>
      </w:r>
      <w:r>
        <w:rPr>
          <w:szCs w:val="24"/>
        </w:rPr>
        <w:t xml:space="preserve">. </w:t>
      </w:r>
      <w:r>
        <w:rPr>
          <w:rStyle w:val="bibbook"/>
          <w:szCs w:val="24"/>
        </w:rPr>
        <w:t>The Description Logic Handbook: Theory, Implementation and Applications</w:t>
      </w:r>
      <w:r>
        <w:rPr>
          <w:szCs w:val="24"/>
        </w:rPr>
        <w:t xml:space="preserve">. </w:t>
      </w:r>
      <w:r>
        <w:rPr>
          <w:rStyle w:val="biblocation"/>
          <w:szCs w:val="24"/>
        </w:rPr>
        <w:t>Cambridge</w:t>
      </w:r>
      <w:r>
        <w:rPr>
          <w:szCs w:val="24"/>
        </w:rPr>
        <w:t xml:space="preserve">: </w:t>
      </w:r>
      <w:r>
        <w:rPr>
          <w:rStyle w:val="bibpublisher"/>
          <w:szCs w:val="24"/>
        </w:rPr>
        <w:t>Cambridge University Press</w:t>
      </w:r>
      <w:r w:rsidR="00C034FC">
        <w:rPr>
          <w:szCs w:val="24"/>
        </w:rPr>
        <w:t xml:space="preserve">, </w:t>
      </w:r>
      <w:r w:rsidR="00C034FC" w:rsidRPr="00C034FC">
        <w:rPr>
          <w:rStyle w:val="bibyear"/>
        </w:rPr>
        <w:t>2010</w:t>
      </w:r>
      <w:r w:rsidR="00C034FC">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separate"/>
      </w:r>
      <w:r w:rsidR="00C034FC">
        <w:rPr>
          <w:noProof/>
          <w:szCs w:val="24"/>
        </w:rPr>
        <w:t>&lt;/bok&gt;</w:t>
      </w:r>
      <w:r>
        <w:rPr>
          <w:szCs w:val="24"/>
        </w:rPr>
        <w:fldChar w:fldCharType="end"/>
      </w:r>
    </w:p>
    <w:p w14:paraId="7FB80E03" w14:textId="65ACF082" w:rsidR="00FC3FA0" w:rsidRDefault="00FC3FA0">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w:instrText>
      </w:r>
      <w:r>
        <w:rPr>
          <w:szCs w:val="24"/>
        </w:rPr>
        <w:fldChar w:fldCharType="separate"/>
      </w:r>
      <w:r w:rsidR="00C034FC">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C034FC">
        <w:rPr>
          <w:szCs w:val="24"/>
        </w:rPr>
        <w:instrText>N</w:instrText>
      </w:r>
      <w:r>
        <w:rPr>
          <w:szCs w:val="24"/>
        </w:rPr>
        <w:fldChar w:fldCharType="end"/>
      </w:r>
      <w:r>
        <w:rPr>
          <w:szCs w:val="24"/>
        </w:rPr>
        <w:instrText>&lt;&gt; N</w:instrText>
      </w:r>
      <w:r>
        <w:rPr>
          <w:szCs w:val="24"/>
        </w:rPr>
        <w:fldChar w:fldCharType="separate"/>
      </w:r>
      <w:r w:rsidR="00C034FC">
        <w:rPr>
          <w:noProof/>
          <w:szCs w:val="24"/>
        </w:rPr>
        <w:instrText>0</w:instrText>
      </w:r>
      <w:r>
        <w:rPr>
          <w:szCs w:val="24"/>
        </w:rPr>
        <w:fldChar w:fldCharType="end"/>
      </w:r>
      <w:r>
        <w:rPr>
          <w:szCs w:val="24"/>
        </w:rPr>
        <w:instrText>)</w:instrText>
      </w:r>
      <w:r>
        <w:rPr>
          <w:szCs w:val="24"/>
        </w:rPr>
        <w:fldChar w:fldCharType="separate"/>
      </w:r>
      <w:r w:rsidR="00C034FC">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sidR="00C034FC">
        <w:rPr>
          <w:noProof/>
          <w:szCs w:val="24"/>
        </w:rPr>
        <w:t>&lt;bok&gt;</w:t>
      </w:r>
      <w:r>
        <w:rPr>
          <w:szCs w:val="24"/>
        </w:rPr>
        <w:fldChar w:fldCharType="end"/>
      </w:r>
      <w:r>
        <w:rPr>
          <w:rStyle w:val="bibsurname"/>
          <w:szCs w:val="24"/>
        </w:rPr>
        <w:t>Cimiano</w:t>
      </w:r>
      <w:r>
        <w:rPr>
          <w:szCs w:val="24"/>
        </w:rPr>
        <w:t xml:space="preserve">, </w:t>
      </w:r>
      <w:r>
        <w:rPr>
          <w:rStyle w:val="bibfname"/>
          <w:szCs w:val="24"/>
        </w:rPr>
        <w:t>Philipp</w:t>
      </w:r>
      <w:r>
        <w:rPr>
          <w:szCs w:val="24"/>
        </w:rPr>
        <w:t xml:space="preserve">, </w:t>
      </w:r>
      <w:r>
        <w:rPr>
          <w:rStyle w:val="bibfname"/>
          <w:szCs w:val="24"/>
        </w:rPr>
        <w:t>Christina</w:t>
      </w:r>
      <w:r>
        <w:rPr>
          <w:szCs w:val="24"/>
        </w:rPr>
        <w:t xml:space="preserve"> </w:t>
      </w:r>
      <w:r>
        <w:rPr>
          <w:rStyle w:val="bibsurname"/>
          <w:szCs w:val="24"/>
        </w:rPr>
        <w:t>Unger</w:t>
      </w:r>
      <w:r>
        <w:rPr>
          <w:szCs w:val="24"/>
        </w:rPr>
        <w:t xml:space="preserve">, and </w:t>
      </w:r>
      <w:r>
        <w:rPr>
          <w:rStyle w:val="bibfname"/>
          <w:szCs w:val="24"/>
        </w:rPr>
        <w:t>John</w:t>
      </w:r>
      <w:r>
        <w:rPr>
          <w:szCs w:val="24"/>
        </w:rPr>
        <w:t xml:space="preserve"> </w:t>
      </w:r>
      <w:r>
        <w:rPr>
          <w:rStyle w:val="bibsurname"/>
          <w:szCs w:val="24"/>
        </w:rPr>
        <w:t>McCrae</w:t>
      </w:r>
      <w:r>
        <w:rPr>
          <w:szCs w:val="24"/>
        </w:rPr>
        <w:t xml:space="preserve">. </w:t>
      </w:r>
      <w:r>
        <w:rPr>
          <w:rStyle w:val="bibbook"/>
          <w:szCs w:val="24"/>
        </w:rPr>
        <w:t>Ontology-Based Interpretation of Natural Language</w:t>
      </w:r>
      <w:r>
        <w:rPr>
          <w:szCs w:val="24"/>
        </w:rPr>
        <w:t xml:space="preserve">. </w:t>
      </w:r>
      <w:r>
        <w:rPr>
          <w:rStyle w:val="biblocation"/>
          <w:szCs w:val="24"/>
        </w:rPr>
        <w:t>San Rafael, CA</w:t>
      </w:r>
      <w:r>
        <w:rPr>
          <w:szCs w:val="24"/>
        </w:rPr>
        <w:t xml:space="preserve">: </w:t>
      </w:r>
      <w:r>
        <w:rPr>
          <w:rStyle w:val="bibpublisher"/>
          <w:szCs w:val="24"/>
        </w:rPr>
        <w:t>Morgan &amp; Claypool</w:t>
      </w:r>
      <w:r w:rsidR="00C034FC">
        <w:rPr>
          <w:szCs w:val="24"/>
        </w:rPr>
        <w:t xml:space="preserve">, </w:t>
      </w:r>
      <w:r w:rsidR="00C034FC">
        <w:rPr>
          <w:rStyle w:val="bibyear"/>
          <w:szCs w:val="24"/>
        </w:rPr>
        <w:t>2014</w:t>
      </w:r>
      <w:r w:rsidR="00C034FC">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separate"/>
      </w:r>
      <w:r w:rsidR="00C034FC">
        <w:rPr>
          <w:noProof/>
          <w:szCs w:val="24"/>
        </w:rPr>
        <w:t>&lt;/bok&gt;</w:t>
      </w:r>
      <w:r>
        <w:rPr>
          <w:szCs w:val="24"/>
        </w:rPr>
        <w:fldChar w:fldCharType="end"/>
      </w:r>
    </w:p>
    <w:p w14:paraId="52FE7699" w14:textId="568C321A" w:rsidR="00FC3FA0" w:rsidRDefault="00FC3FA0">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w:instrText>
      </w:r>
      <w:r>
        <w:rPr>
          <w:szCs w:val="24"/>
        </w:rPr>
        <w:fldChar w:fldCharType="separate"/>
      </w:r>
      <w:r w:rsidR="00C034FC">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C034FC">
        <w:rPr>
          <w:szCs w:val="24"/>
        </w:rPr>
        <w:instrText>N</w:instrText>
      </w:r>
      <w:r>
        <w:rPr>
          <w:szCs w:val="24"/>
        </w:rPr>
        <w:fldChar w:fldCharType="end"/>
      </w:r>
      <w:r>
        <w:rPr>
          <w:szCs w:val="24"/>
        </w:rPr>
        <w:instrText>&lt;&gt; N</w:instrText>
      </w:r>
      <w:r>
        <w:rPr>
          <w:szCs w:val="24"/>
        </w:rPr>
        <w:fldChar w:fldCharType="separate"/>
      </w:r>
      <w:r w:rsidR="00C034FC">
        <w:rPr>
          <w:noProof/>
          <w:szCs w:val="24"/>
        </w:rPr>
        <w:instrText>0</w:instrText>
      </w:r>
      <w:r>
        <w:rPr>
          <w:szCs w:val="24"/>
        </w:rPr>
        <w:fldChar w:fldCharType="end"/>
      </w:r>
      <w:r>
        <w:rPr>
          <w:szCs w:val="24"/>
        </w:rPr>
        <w:instrText>)</w:instrText>
      </w:r>
      <w:r>
        <w:rPr>
          <w:szCs w:val="24"/>
        </w:rPr>
        <w:fldChar w:fldCharType="separate"/>
      </w:r>
      <w:r w:rsidR="00C034FC">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sidR="00C034FC">
        <w:rPr>
          <w:noProof/>
          <w:szCs w:val="24"/>
        </w:rPr>
        <w:t>&lt;bok&gt;</w:t>
      </w:r>
      <w:r>
        <w:rPr>
          <w:szCs w:val="24"/>
        </w:rPr>
        <w:fldChar w:fldCharType="end"/>
      </w:r>
      <w:r>
        <w:rPr>
          <w:rStyle w:val="bibsurname"/>
          <w:szCs w:val="24"/>
        </w:rPr>
        <w:t>Hitzler</w:t>
      </w:r>
      <w:r>
        <w:rPr>
          <w:szCs w:val="24"/>
        </w:rPr>
        <w:t xml:space="preserve">, </w:t>
      </w:r>
      <w:r>
        <w:rPr>
          <w:rStyle w:val="bibfname"/>
          <w:szCs w:val="24"/>
        </w:rPr>
        <w:t>Pascal</w:t>
      </w:r>
      <w:r>
        <w:rPr>
          <w:szCs w:val="24"/>
        </w:rPr>
        <w:t xml:space="preserve">, </w:t>
      </w:r>
      <w:r>
        <w:rPr>
          <w:rStyle w:val="bibfname"/>
          <w:szCs w:val="24"/>
        </w:rPr>
        <w:t>Markus</w:t>
      </w:r>
      <w:r>
        <w:rPr>
          <w:szCs w:val="24"/>
        </w:rPr>
        <w:t xml:space="preserve"> </w:t>
      </w:r>
      <w:r>
        <w:rPr>
          <w:rStyle w:val="bibsurname"/>
          <w:szCs w:val="24"/>
        </w:rPr>
        <w:t>Krötzsch</w:t>
      </w:r>
      <w:r>
        <w:rPr>
          <w:szCs w:val="24"/>
        </w:rPr>
        <w:t xml:space="preserve">, and </w:t>
      </w:r>
      <w:r>
        <w:rPr>
          <w:rStyle w:val="bibfname"/>
          <w:szCs w:val="24"/>
        </w:rPr>
        <w:t>Sebastian</w:t>
      </w:r>
      <w:r>
        <w:rPr>
          <w:szCs w:val="24"/>
        </w:rPr>
        <w:t xml:space="preserve"> </w:t>
      </w:r>
      <w:r>
        <w:rPr>
          <w:rStyle w:val="bibsurname"/>
          <w:szCs w:val="24"/>
        </w:rPr>
        <w:t>Rudolph</w:t>
      </w:r>
      <w:r>
        <w:rPr>
          <w:szCs w:val="24"/>
        </w:rPr>
        <w:t xml:space="preserve">. </w:t>
      </w:r>
      <w:r>
        <w:rPr>
          <w:rStyle w:val="bibbook"/>
          <w:szCs w:val="24"/>
        </w:rPr>
        <w:t>Foundations of Semantic Web Technologies</w:t>
      </w:r>
      <w:r>
        <w:rPr>
          <w:szCs w:val="24"/>
        </w:rPr>
        <w:t xml:space="preserve">. </w:t>
      </w:r>
      <w:r>
        <w:rPr>
          <w:rStyle w:val="biblocation"/>
          <w:szCs w:val="24"/>
        </w:rPr>
        <w:t>Boca Raton, FL</w:t>
      </w:r>
      <w:r>
        <w:rPr>
          <w:szCs w:val="24"/>
        </w:rPr>
        <w:t xml:space="preserve">: </w:t>
      </w:r>
      <w:r>
        <w:rPr>
          <w:rStyle w:val="bibpublisher"/>
          <w:szCs w:val="24"/>
        </w:rPr>
        <w:t>Chapman &amp; Hall</w:t>
      </w:r>
      <w:r w:rsidR="00C034FC">
        <w:rPr>
          <w:szCs w:val="24"/>
        </w:rPr>
        <w:t xml:space="preserve">, </w:t>
      </w:r>
      <w:r w:rsidR="00C034FC">
        <w:rPr>
          <w:rStyle w:val="bibyear"/>
          <w:szCs w:val="24"/>
        </w:rPr>
        <w:t>2009</w:t>
      </w:r>
      <w:r w:rsidR="00C034FC" w:rsidRPr="00C034FC">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separate"/>
      </w:r>
      <w:r w:rsidR="00C034FC">
        <w:rPr>
          <w:noProof/>
          <w:szCs w:val="24"/>
        </w:rPr>
        <w:t>&lt;/bok&gt;</w:t>
      </w:r>
      <w:r>
        <w:rPr>
          <w:szCs w:val="24"/>
        </w:rPr>
        <w:fldChar w:fldCharType="end"/>
      </w:r>
    </w:p>
    <w:p w14:paraId="0718A43A" w14:textId="6F7936B3" w:rsidR="00FC3FA0" w:rsidRDefault="00FC3FA0">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C034FC">
        <w:rPr>
          <w:szCs w:val="24"/>
        </w:rPr>
        <w:instrText>jrn</w:instrText>
      </w:r>
      <w:r>
        <w:rPr>
          <w:szCs w:val="24"/>
        </w:rPr>
        <w:fldChar w:fldCharType="end"/>
      </w:r>
      <w:r>
        <w:rPr>
          <w:szCs w:val="24"/>
        </w:rPr>
        <w:instrText>"</w:instrText>
      </w:r>
      <w:r>
        <w:rPr>
          <w:szCs w:val="24"/>
        </w:rPr>
        <w:fldChar w:fldCharType="separate"/>
      </w:r>
      <w:r w:rsidR="00C034FC">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w:instrText>
      </w:r>
      <w:r>
        <w:rPr>
          <w:szCs w:val="24"/>
        </w:rPr>
        <w:fldChar w:fldCharType="separate"/>
      </w:r>
      <w:r w:rsidR="00C034FC">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C034FC">
        <w:rPr>
          <w:szCs w:val="24"/>
        </w:rPr>
        <w:instrText>N</w:instrText>
      </w:r>
      <w:r>
        <w:rPr>
          <w:szCs w:val="24"/>
        </w:rPr>
        <w:fldChar w:fldCharType="end"/>
      </w:r>
      <w:r>
        <w:rPr>
          <w:szCs w:val="24"/>
        </w:rPr>
        <w:instrText>&lt;&gt; N</w:instrText>
      </w:r>
      <w:r>
        <w:rPr>
          <w:szCs w:val="24"/>
        </w:rPr>
        <w:fldChar w:fldCharType="separate"/>
      </w:r>
      <w:r w:rsidR="00C034FC">
        <w:rPr>
          <w:noProof/>
          <w:szCs w:val="24"/>
        </w:rPr>
        <w:instrText>0</w:instrText>
      </w:r>
      <w:r>
        <w:rPr>
          <w:szCs w:val="24"/>
        </w:rPr>
        <w:fldChar w:fldCharType="end"/>
      </w:r>
      <w:r>
        <w:rPr>
          <w:szCs w:val="24"/>
        </w:rPr>
        <w:instrText>)</w:instrText>
      </w:r>
      <w:r>
        <w:rPr>
          <w:szCs w:val="24"/>
        </w:rPr>
        <w:fldChar w:fldCharType="separate"/>
      </w:r>
      <w:r w:rsidR="00C034FC">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begin"/>
      </w:r>
      <w:r>
        <w:rPr>
          <w:szCs w:val="24"/>
        </w:rPr>
        <w:instrText>QUOTE " _issn=\"0001-0782\""</w:instrText>
      </w:r>
      <w:r>
        <w:rPr>
          <w:szCs w:val="24"/>
        </w:rPr>
        <w:fldChar w:fldCharType="separate"/>
      </w:r>
      <w:r>
        <w:rPr>
          <w:szCs w:val="24"/>
        </w:rPr>
        <w:instrText xml:space="preserve"> _issn="0001-0782"</w:instrText>
      </w:r>
      <w:r>
        <w:rPr>
          <w:szCs w:val="24"/>
        </w:rPr>
        <w:fldChar w:fldCharType="end"/>
      </w:r>
      <w:r>
        <w:rPr>
          <w:szCs w:val="24"/>
        </w:rPr>
        <w:instrText>"</w:instrText>
      </w:r>
      <w:r>
        <w:rPr>
          <w:szCs w:val="24"/>
        </w:rPr>
        <w:fldChar w:fldCharType="separate"/>
      </w:r>
      <w:r w:rsidR="00C034FC">
        <w:rPr>
          <w:noProof/>
          <w:szCs w:val="24"/>
        </w:rPr>
        <w:t>&lt;jrn&gt;</w:t>
      </w:r>
      <w:r>
        <w:rPr>
          <w:szCs w:val="24"/>
        </w:rPr>
        <w:fldChar w:fldCharType="end"/>
      </w:r>
      <w:r>
        <w:rPr>
          <w:rStyle w:val="bibsurname"/>
          <w:szCs w:val="24"/>
        </w:rPr>
        <w:t>Horrocks</w:t>
      </w:r>
      <w:r>
        <w:rPr>
          <w:szCs w:val="24"/>
        </w:rPr>
        <w:t xml:space="preserve">, </w:t>
      </w:r>
      <w:r>
        <w:rPr>
          <w:rStyle w:val="bibfname"/>
          <w:szCs w:val="24"/>
        </w:rPr>
        <w:t>Ian</w:t>
      </w:r>
      <w:r>
        <w:rPr>
          <w:szCs w:val="24"/>
        </w:rPr>
        <w:t xml:space="preserve">. </w:t>
      </w:r>
      <w:r w:rsidR="00327A21">
        <w:rPr>
          <w:szCs w:val="24"/>
        </w:rPr>
        <w:t>“</w:t>
      </w:r>
      <w:r>
        <w:rPr>
          <w:rStyle w:val="bibarticle"/>
          <w:szCs w:val="24"/>
        </w:rPr>
        <w:t>Ontologies and the Semantic Web.</w:t>
      </w:r>
      <w:r w:rsidR="00327A21">
        <w:t>”</w:t>
      </w:r>
      <w:r>
        <w:rPr>
          <w:szCs w:val="24"/>
        </w:rPr>
        <w:t xml:space="preserve"> </w:t>
      </w:r>
      <w:r>
        <w:rPr>
          <w:rStyle w:val="bibjournal"/>
          <w:i/>
          <w:szCs w:val="24"/>
        </w:rPr>
        <w:t>Communications of the ACM</w:t>
      </w:r>
      <w:r>
        <w:rPr>
          <w:szCs w:val="24"/>
        </w:rPr>
        <w:t xml:space="preserve"> </w:t>
      </w:r>
      <w:r>
        <w:rPr>
          <w:rStyle w:val="bibvolume"/>
          <w:szCs w:val="24"/>
        </w:rPr>
        <w:t>51</w:t>
      </w:r>
      <w:r>
        <w:rPr>
          <w:szCs w:val="24"/>
        </w:rPr>
        <w:t xml:space="preserve"> (</w:t>
      </w:r>
      <w:r>
        <w:rPr>
          <w:rStyle w:val="bibissue"/>
          <w:szCs w:val="24"/>
        </w:rPr>
        <w:t>12</w:t>
      </w:r>
      <w:r>
        <w:rPr>
          <w:szCs w:val="24"/>
        </w:rPr>
        <w:t>)</w:t>
      </w:r>
      <w:r w:rsidR="00C034FC">
        <w:rPr>
          <w:szCs w:val="24"/>
        </w:rPr>
        <w:t xml:space="preserve"> (</w:t>
      </w:r>
      <w:r w:rsidR="00C034FC">
        <w:rPr>
          <w:rStyle w:val="bibyear"/>
          <w:szCs w:val="24"/>
        </w:rPr>
        <w:t>2008</w:t>
      </w:r>
      <w:r w:rsidR="00C034FC">
        <w:rPr>
          <w:szCs w:val="24"/>
        </w:rPr>
        <w:t>)</w:t>
      </w:r>
      <w:r>
        <w:rPr>
          <w:szCs w:val="24"/>
        </w:rPr>
        <w:t xml:space="preserve">: </w:t>
      </w:r>
      <w:r>
        <w:rPr>
          <w:rStyle w:val="bibfpage"/>
          <w:szCs w:val="24"/>
        </w:rPr>
        <w:t>58</w:t>
      </w:r>
      <w:r>
        <w:rPr>
          <w:szCs w:val="24"/>
        </w:rPr>
        <w:t>–</w:t>
      </w:r>
      <w:r>
        <w:rPr>
          <w:rStyle w:val="biblpage"/>
          <w:szCs w:val="24"/>
        </w:rPr>
        <w:t>67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sidR="00C034FC">
        <w:rPr>
          <w:szCs w:val="24"/>
        </w:rPr>
        <w:instrText>jrn</w:instrText>
      </w:r>
      <w:r>
        <w:rPr>
          <w:szCs w:val="24"/>
        </w:rPr>
        <w:fldChar w:fldCharType="end"/>
      </w:r>
      <w:r>
        <w:rPr>
          <w:szCs w:val="24"/>
        </w:rPr>
        <w:instrText>"</w:instrText>
      </w:r>
      <w:r>
        <w:rPr>
          <w:szCs w:val="24"/>
        </w:rPr>
        <w:fldChar w:fldCharType="separate"/>
      </w:r>
      <w:r w:rsidR="00C034FC">
        <w:rPr>
          <w:noProof/>
          <w:szCs w:val="24"/>
        </w:rPr>
        <w:instrText>&lt;/jrn</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separate"/>
      </w:r>
      <w:r w:rsidR="00C034FC">
        <w:rPr>
          <w:noProof/>
          <w:szCs w:val="24"/>
        </w:rPr>
        <w:t>&lt;/jrn&gt;</w:t>
      </w:r>
      <w:r>
        <w:rPr>
          <w:szCs w:val="24"/>
        </w:rPr>
        <w:fldChar w:fldCharType="end"/>
      </w:r>
    </w:p>
    <w:p w14:paraId="5760F3F9" w14:textId="0E0694C6" w:rsidR="00FC3FA0" w:rsidRDefault="00FC3FA0">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w:instrText>
      </w:r>
      <w:r>
        <w:rPr>
          <w:szCs w:val="24"/>
        </w:rPr>
        <w:fldChar w:fldCharType="separate"/>
      </w:r>
      <w:r w:rsidR="00C034FC">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C034FC">
        <w:rPr>
          <w:szCs w:val="24"/>
        </w:rPr>
        <w:instrText>N</w:instrText>
      </w:r>
      <w:r>
        <w:rPr>
          <w:szCs w:val="24"/>
        </w:rPr>
        <w:fldChar w:fldCharType="end"/>
      </w:r>
      <w:r>
        <w:rPr>
          <w:szCs w:val="24"/>
        </w:rPr>
        <w:instrText>&lt;&gt; N</w:instrText>
      </w:r>
      <w:r>
        <w:rPr>
          <w:szCs w:val="24"/>
        </w:rPr>
        <w:fldChar w:fldCharType="separate"/>
      </w:r>
      <w:r w:rsidR="00C034FC">
        <w:rPr>
          <w:noProof/>
          <w:szCs w:val="24"/>
        </w:rPr>
        <w:instrText>0</w:instrText>
      </w:r>
      <w:r>
        <w:rPr>
          <w:szCs w:val="24"/>
        </w:rPr>
        <w:fldChar w:fldCharType="end"/>
      </w:r>
      <w:r>
        <w:rPr>
          <w:szCs w:val="24"/>
        </w:rPr>
        <w:instrText>)</w:instrText>
      </w:r>
      <w:r>
        <w:rPr>
          <w:szCs w:val="24"/>
        </w:rPr>
        <w:fldChar w:fldCharType="separate"/>
      </w:r>
      <w:r w:rsidR="00C034FC">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sidR="00C034FC">
        <w:rPr>
          <w:noProof/>
          <w:szCs w:val="24"/>
        </w:rPr>
        <w:t>&lt;bok&gt;</w:t>
      </w:r>
      <w:r>
        <w:rPr>
          <w:szCs w:val="24"/>
        </w:rPr>
        <w:fldChar w:fldCharType="end"/>
      </w:r>
      <w:r>
        <w:rPr>
          <w:rStyle w:val="bibsurname"/>
          <w:szCs w:val="24"/>
        </w:rPr>
        <w:t>Robinson</w:t>
      </w:r>
      <w:r>
        <w:rPr>
          <w:szCs w:val="24"/>
        </w:rPr>
        <w:t xml:space="preserve">, </w:t>
      </w:r>
      <w:r>
        <w:rPr>
          <w:rStyle w:val="bibfname"/>
          <w:szCs w:val="24"/>
        </w:rPr>
        <w:t>Peter N.</w:t>
      </w:r>
      <w:r>
        <w:rPr>
          <w:szCs w:val="24"/>
        </w:rPr>
        <w:t xml:space="preserve">, and </w:t>
      </w:r>
      <w:r>
        <w:rPr>
          <w:rStyle w:val="bibfname"/>
          <w:szCs w:val="24"/>
        </w:rPr>
        <w:t>Sebastian</w:t>
      </w:r>
      <w:r>
        <w:rPr>
          <w:szCs w:val="24"/>
        </w:rPr>
        <w:t xml:space="preserve"> </w:t>
      </w:r>
      <w:r>
        <w:rPr>
          <w:rStyle w:val="bibsurname"/>
          <w:szCs w:val="24"/>
        </w:rPr>
        <w:t>Bauer</w:t>
      </w:r>
      <w:r>
        <w:rPr>
          <w:szCs w:val="24"/>
        </w:rPr>
        <w:t xml:space="preserve">. </w:t>
      </w:r>
      <w:r>
        <w:rPr>
          <w:rStyle w:val="bibbook"/>
          <w:szCs w:val="24"/>
        </w:rPr>
        <w:t>Introduction to Bio-</w:t>
      </w:r>
      <w:r w:rsidR="00EA4523">
        <w:rPr>
          <w:rStyle w:val="bibbook"/>
          <w:szCs w:val="24"/>
        </w:rPr>
        <w:t>o</w:t>
      </w:r>
      <w:r>
        <w:rPr>
          <w:rStyle w:val="bibbook"/>
          <w:szCs w:val="24"/>
        </w:rPr>
        <w:t>ntologies</w:t>
      </w:r>
      <w:r>
        <w:rPr>
          <w:szCs w:val="24"/>
        </w:rPr>
        <w:t xml:space="preserve">. </w:t>
      </w:r>
      <w:r>
        <w:rPr>
          <w:rStyle w:val="biblocation"/>
          <w:szCs w:val="24"/>
        </w:rPr>
        <w:t>New York</w:t>
      </w:r>
      <w:r>
        <w:rPr>
          <w:szCs w:val="24"/>
        </w:rPr>
        <w:t xml:space="preserve">: </w:t>
      </w:r>
      <w:r>
        <w:rPr>
          <w:rStyle w:val="bibpublisher"/>
          <w:szCs w:val="24"/>
        </w:rPr>
        <w:t>Chapman and Hall/CRC</w:t>
      </w:r>
      <w:r w:rsidR="00C034FC">
        <w:rPr>
          <w:szCs w:val="24"/>
        </w:rPr>
        <w:t xml:space="preserve">, </w:t>
      </w:r>
      <w:r w:rsidR="00C034FC">
        <w:rPr>
          <w:rStyle w:val="bibyear"/>
          <w:szCs w:val="24"/>
        </w:rPr>
        <w:t>2011</w:t>
      </w:r>
      <w:r w:rsidR="00C034FC">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C034FC">
        <w:rPr>
          <w:szCs w:val="24"/>
        </w:rPr>
        <w:instrText>bok</w:instrText>
      </w:r>
      <w:r>
        <w:rPr>
          <w:szCs w:val="24"/>
        </w:rPr>
        <w:fldChar w:fldCharType="end"/>
      </w:r>
      <w:r>
        <w:rPr>
          <w:szCs w:val="24"/>
        </w:rPr>
        <w:instrText>"</w:instrText>
      </w:r>
      <w:r>
        <w:rPr>
          <w:szCs w:val="24"/>
        </w:rPr>
        <w:fldChar w:fldCharType="separate"/>
      </w:r>
      <w:r w:rsidR="00C034FC">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C034FC">
        <w:rPr>
          <w:szCs w:val="24"/>
        </w:rPr>
        <w:instrText>Y</w:instrText>
      </w:r>
      <w:r>
        <w:rPr>
          <w:szCs w:val="24"/>
        </w:rPr>
        <w:fldChar w:fldCharType="end"/>
      </w:r>
      <w:r>
        <w:rPr>
          <w:szCs w:val="24"/>
        </w:rPr>
        <w:instrText>&lt;&gt; N "&gt;"</w:instrText>
      </w:r>
      <w:r>
        <w:rPr>
          <w:szCs w:val="24"/>
        </w:rPr>
        <w:fldChar w:fldCharType="separate"/>
      </w:r>
      <w:r w:rsidR="00C034FC">
        <w:rPr>
          <w:noProof/>
          <w:szCs w:val="24"/>
        </w:rPr>
        <w:instrText>&gt;</w:instrText>
      </w:r>
      <w:r>
        <w:rPr>
          <w:szCs w:val="24"/>
        </w:rPr>
        <w:fldChar w:fldCharType="end"/>
      </w:r>
      <w:r>
        <w:rPr>
          <w:szCs w:val="24"/>
        </w:rPr>
        <w:instrText>" ""</w:instrText>
      </w:r>
      <w:r>
        <w:rPr>
          <w:szCs w:val="24"/>
        </w:rPr>
        <w:fldChar w:fldCharType="separate"/>
      </w:r>
      <w:r w:rsidR="00C034FC">
        <w:rPr>
          <w:noProof/>
          <w:szCs w:val="24"/>
        </w:rPr>
        <w:t>&lt;/bok&gt;</w:t>
      </w:r>
      <w:r>
        <w:rPr>
          <w:szCs w:val="24"/>
        </w:rPr>
        <w:fldChar w:fldCharType="end"/>
      </w:r>
    </w:p>
    <w:p w14:paraId="3D7C8C6C" w14:textId="77845C5F" w:rsidR="00FC3FA0" w:rsidRDefault="00C034FC" w:rsidP="00C034FC">
      <w:pPr>
        <w:pStyle w:val="RefTxReferenceText"/>
        <w:autoSpaceDE w:val="0"/>
        <w:autoSpaceDN w:val="0"/>
        <w:adjustRightInd w:val="0"/>
        <w:rPr>
          <w:szCs w:val="24"/>
        </w:rPr>
      </w:pPr>
      <w:r>
        <w:rPr>
          <w:rStyle w:val="bibsurname"/>
          <w:szCs w:val="24"/>
        </w:rPr>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"edb" </w:instrText>
      </w:r>
      <w:r>
        <w:rPr>
          <w:rStyle w:val="bibsurname"/>
          <w:szCs w:val="24"/>
        </w:rPr>
        <w:fldChar w:fldCharType="separate"/>
      </w:r>
      <w:r>
        <w:rPr>
          <w:rStyle w:val="bibsurname"/>
          <w:szCs w:val="24"/>
        </w:rPr>
        <w:instrText>edb</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&lt;edb</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t>&lt;edb&gt;</w:t>
      </w:r>
      <w:r>
        <w:rPr>
          <w:rStyle w:val="bibsurname"/>
          <w:szCs w:val="24"/>
        </w:rPr>
        <w:fldChar w:fldCharType="end"/>
      </w:r>
      <w:r w:rsidR="00FC3FA0">
        <w:rPr>
          <w:rStyle w:val="bibsurname"/>
          <w:szCs w:val="24"/>
        </w:rPr>
        <w:t>Zhou</w:t>
      </w:r>
      <w:r w:rsidR="00FC3FA0">
        <w:rPr>
          <w:szCs w:val="24"/>
        </w:rPr>
        <w:t xml:space="preserve">, </w:t>
      </w:r>
      <w:r w:rsidR="00FC3FA0">
        <w:rPr>
          <w:rStyle w:val="bibfname"/>
          <w:szCs w:val="24"/>
        </w:rPr>
        <w:t>Yujiao</w:t>
      </w:r>
      <w:r w:rsidR="00FC3FA0">
        <w:rPr>
          <w:szCs w:val="24"/>
        </w:rPr>
        <w:t xml:space="preserve">, </w:t>
      </w:r>
      <w:r w:rsidR="00FC3FA0">
        <w:rPr>
          <w:rStyle w:val="bibfname"/>
          <w:szCs w:val="24"/>
        </w:rPr>
        <w:t>Bernardo Cuenca</w:t>
      </w:r>
      <w:r w:rsidR="00FC3FA0">
        <w:rPr>
          <w:szCs w:val="24"/>
        </w:rPr>
        <w:t xml:space="preserve"> </w:t>
      </w:r>
      <w:r w:rsidR="00FC3FA0">
        <w:rPr>
          <w:rStyle w:val="bibsurname"/>
          <w:szCs w:val="24"/>
        </w:rPr>
        <w:t>Grau</w:t>
      </w:r>
      <w:r w:rsidR="00FC3FA0">
        <w:rPr>
          <w:szCs w:val="24"/>
        </w:rPr>
        <w:t xml:space="preserve">, </w:t>
      </w:r>
      <w:r w:rsidR="00FC3FA0">
        <w:rPr>
          <w:rStyle w:val="bibfname"/>
          <w:szCs w:val="24"/>
        </w:rPr>
        <w:t>Ian</w:t>
      </w:r>
      <w:r w:rsidR="00FC3FA0">
        <w:rPr>
          <w:szCs w:val="24"/>
        </w:rPr>
        <w:t xml:space="preserve"> </w:t>
      </w:r>
      <w:r w:rsidR="00FC3FA0">
        <w:rPr>
          <w:rStyle w:val="bibsurname"/>
          <w:szCs w:val="24"/>
        </w:rPr>
        <w:t>Horrocks</w:t>
      </w:r>
      <w:r w:rsidR="00FC3FA0">
        <w:rPr>
          <w:szCs w:val="24"/>
        </w:rPr>
        <w:t xml:space="preserve">, </w:t>
      </w:r>
      <w:r w:rsidR="00FC3FA0">
        <w:rPr>
          <w:rStyle w:val="bibfname"/>
          <w:szCs w:val="24"/>
        </w:rPr>
        <w:t>Zhe</w:t>
      </w:r>
      <w:r w:rsidR="00FC3FA0">
        <w:rPr>
          <w:szCs w:val="24"/>
        </w:rPr>
        <w:t xml:space="preserve"> </w:t>
      </w:r>
      <w:r w:rsidR="00FC3FA0">
        <w:rPr>
          <w:rStyle w:val="bibsurname"/>
          <w:szCs w:val="24"/>
        </w:rPr>
        <w:t>Wu</w:t>
      </w:r>
      <w:r w:rsidR="00FC3FA0">
        <w:rPr>
          <w:szCs w:val="24"/>
        </w:rPr>
        <w:t xml:space="preserve">, and </w:t>
      </w:r>
      <w:r w:rsidR="00FC3FA0">
        <w:rPr>
          <w:rStyle w:val="bibfname"/>
          <w:szCs w:val="24"/>
        </w:rPr>
        <w:t>Jay</w:t>
      </w:r>
      <w:r w:rsidR="00FC3FA0">
        <w:rPr>
          <w:szCs w:val="24"/>
        </w:rPr>
        <w:t xml:space="preserve"> </w:t>
      </w:r>
      <w:r w:rsidR="00FC3FA0">
        <w:rPr>
          <w:rStyle w:val="bibsurname"/>
          <w:szCs w:val="24"/>
        </w:rPr>
        <w:t>Banerjee</w:t>
      </w:r>
      <w:r w:rsidR="00FC3FA0">
        <w:rPr>
          <w:szCs w:val="24"/>
        </w:rPr>
        <w:t>. “</w:t>
      </w:r>
      <w:r w:rsidR="00052A0A" w:rsidRPr="0080538C">
        <w:rPr>
          <w:rStyle w:val="bibchaptertitle"/>
        </w:rPr>
        <w:t>Making the Most of Your Triple Store: Query Answering in OWL 2 Using an RL Reasoner</w:t>
      </w:r>
      <w:r w:rsidR="00052A0A">
        <w:rPr>
          <w:szCs w:val="24"/>
        </w:rPr>
        <w:t xml:space="preserve">.” In </w:t>
      </w:r>
      <w:r w:rsidR="00052A0A" w:rsidRPr="0080538C">
        <w:rPr>
          <w:rStyle w:val="bibbook"/>
        </w:rPr>
        <w:t>Proceedings of the 22nd International Conference on World Wide Web</w:t>
      </w:r>
      <w:r w:rsidR="00052A0A">
        <w:rPr>
          <w:szCs w:val="24"/>
        </w:rPr>
        <w:t xml:space="preserve"> (WWW 2013), </w:t>
      </w:r>
      <w:r w:rsidR="00457E4A">
        <w:rPr>
          <w:szCs w:val="24"/>
        </w:rPr>
        <w:t xml:space="preserve">ed. </w:t>
      </w:r>
      <w:r w:rsidR="00457E4A">
        <w:rPr>
          <w:rStyle w:val="bibfname"/>
          <w:szCs w:val="24"/>
        </w:rPr>
        <w:t>Ian</w:t>
      </w:r>
      <w:r w:rsidR="00457E4A">
        <w:rPr>
          <w:szCs w:val="24"/>
        </w:rPr>
        <w:t xml:space="preserve"> </w:t>
      </w:r>
      <w:r w:rsidR="00457E4A">
        <w:rPr>
          <w:rStyle w:val="bibsurname"/>
          <w:szCs w:val="24"/>
        </w:rPr>
        <w:t>Horrocks</w:t>
      </w:r>
      <w:r w:rsidR="00E42E2D">
        <w:rPr>
          <w:szCs w:val="24"/>
        </w:rPr>
        <w:t>,</w:t>
      </w:r>
      <w:r w:rsidR="00E42E2D" w:rsidRPr="00E42E2D">
        <w:rPr>
          <w:szCs w:val="24"/>
        </w:rPr>
        <w:t xml:space="preserve"> </w:t>
      </w:r>
      <w:r w:rsidR="00E42E2D" w:rsidRPr="00E42E2D">
        <w:rPr>
          <w:rStyle w:val="bibfpage"/>
        </w:rPr>
        <w:t>1569</w:t>
      </w:r>
      <w:r w:rsidR="00E42E2D">
        <w:rPr>
          <w:szCs w:val="24"/>
        </w:rPr>
        <w:t>–</w:t>
      </w:r>
      <w:r w:rsidR="00E42E2D" w:rsidRPr="00E42E2D">
        <w:rPr>
          <w:rStyle w:val="biblpage"/>
        </w:rPr>
        <w:t>1580</w:t>
      </w:r>
      <w:r w:rsidR="00E42E2D">
        <w:rPr>
          <w:szCs w:val="24"/>
        </w:rPr>
        <w:t xml:space="preserve">. </w:t>
      </w:r>
      <w:r w:rsidR="00457E4A" w:rsidRPr="00E42E2D">
        <w:rPr>
          <w:rStyle w:val="biblocation"/>
        </w:rPr>
        <w:t>London</w:t>
      </w:r>
      <w:r w:rsidR="00457E4A" w:rsidRPr="00E42E2D">
        <w:rPr>
          <w:szCs w:val="24"/>
        </w:rPr>
        <w:t xml:space="preserve">: </w:t>
      </w:r>
      <w:r w:rsidR="00457E4A" w:rsidRPr="00E42E2D">
        <w:rPr>
          <w:rStyle w:val="bibpublisher"/>
        </w:rPr>
        <w:t>Elsevier</w:t>
      </w:r>
      <w:r w:rsidR="00E42E2D" w:rsidRPr="00E42E2D">
        <w:rPr>
          <w:szCs w:val="24"/>
        </w:rPr>
        <w:t xml:space="preserve">, </w:t>
      </w:r>
      <w:r w:rsidR="00E42E2D" w:rsidRPr="00E42E2D">
        <w:rPr>
          <w:rStyle w:val="bibyear"/>
          <w:szCs w:val="24"/>
        </w:rPr>
        <w:t>2013</w:t>
      </w:r>
      <w:r w:rsidR="00E42E2D">
        <w:rPr>
          <w:szCs w:val="24"/>
        </w:rPr>
        <w:t>.</w:t>
      </w:r>
      <w:r>
        <w:rPr>
          <w:szCs w:val="24"/>
        </w:rPr>
        <w:t xml:space="preserve"> </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"edb" </w:instrText>
      </w:r>
      <w:r>
        <w:rPr>
          <w:szCs w:val="24"/>
        </w:rPr>
        <w:fldChar w:fldCharType="separate"/>
      </w:r>
      <w:r>
        <w:rPr>
          <w:szCs w:val="24"/>
        </w:rPr>
        <w:instrText>edb</w:instrText>
      </w:r>
      <w:r>
        <w:rPr>
          <w:szCs w:val="24"/>
        </w:rPr>
        <w:fldChar w:fldCharType="end"/>
      </w:r>
      <w:r>
        <w:rPr>
          <w:szCs w:val="24"/>
        </w:rPr>
        <w:instrText xml:space="preserve">" </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&lt;/edb&gt;</w:t>
      </w:r>
      <w:r>
        <w:rPr>
          <w:szCs w:val="24"/>
        </w:rPr>
        <w:fldChar w:fldCharType="end"/>
      </w:r>
    </w:p>
    <w:p w14:paraId="6F7459F7" w14:textId="77777777" w:rsidR="00FC3FA0" w:rsidRDefault="00FC3FA0">
      <w:pPr>
        <w:pStyle w:val="FgNFigureNumber"/>
        <w:autoSpaceDE w:val="0"/>
        <w:autoSpaceDN w:val="0"/>
        <w:adjustRightInd w:val="0"/>
        <w:rPr>
          <w:szCs w:val="24"/>
        </w:rPr>
      </w:pPr>
      <w:r>
        <w:rPr>
          <w:szCs w:val="24"/>
        </w:rPr>
        <w:t>Figure 8.1</w:t>
      </w:r>
    </w:p>
    <w:p w14:paraId="5DAC3B8F" w14:textId="77777777" w:rsidR="00FC3FA0" w:rsidRDefault="00FC3FA0">
      <w:pPr>
        <w:pStyle w:val="FgCFigureCaption"/>
        <w:autoSpaceDE w:val="0"/>
        <w:autoSpaceDN w:val="0"/>
        <w:adjustRightInd w:val="0"/>
        <w:rPr>
          <w:szCs w:val="24"/>
        </w:rPr>
      </w:pPr>
      <w:r>
        <w:rPr>
          <w:szCs w:val="24"/>
        </w:rPr>
        <w:t>Protégé visualization of OGMS fragment for constitutional genetic disorder</w:t>
      </w:r>
    </w:p>
    <w:p w14:paraId="3375CD45" w14:textId="77777777" w:rsidR="00FC3FA0" w:rsidRDefault="00FC3FA0">
      <w:pPr>
        <w:pStyle w:val="FgNFigureNumber"/>
        <w:autoSpaceDE w:val="0"/>
        <w:autoSpaceDN w:val="0"/>
        <w:adjustRightInd w:val="0"/>
        <w:rPr>
          <w:szCs w:val="24"/>
        </w:rPr>
      </w:pPr>
      <w:r>
        <w:rPr>
          <w:szCs w:val="24"/>
        </w:rPr>
        <w:t>Figure 8.2</w:t>
      </w:r>
    </w:p>
    <w:p w14:paraId="49508E42" w14:textId="77777777" w:rsidR="00FC3FA0" w:rsidRDefault="00FC3FA0">
      <w:pPr>
        <w:pStyle w:val="FgCFigureCaption"/>
        <w:autoSpaceDE w:val="0"/>
        <w:autoSpaceDN w:val="0"/>
        <w:adjustRightInd w:val="0"/>
        <w:rPr>
          <w:szCs w:val="24"/>
        </w:rPr>
      </w:pPr>
      <w:r>
        <w:rPr>
          <w:szCs w:val="24"/>
        </w:rPr>
        <w:lastRenderedPageBreak/>
        <w:t>Fragment of OWL representation of OGMS</w:t>
      </w:r>
    </w:p>
    <w:p w14:paraId="326E4AAD" w14:textId="77777777" w:rsidR="00FC3FA0" w:rsidRDefault="00FC3FA0">
      <w:pPr>
        <w:pStyle w:val="FgNFigureNumber"/>
        <w:autoSpaceDE w:val="0"/>
        <w:autoSpaceDN w:val="0"/>
        <w:adjustRightInd w:val="0"/>
        <w:rPr>
          <w:szCs w:val="24"/>
        </w:rPr>
      </w:pPr>
      <w:r>
        <w:rPr>
          <w:szCs w:val="24"/>
        </w:rPr>
        <w:t>Figure 8.3</w:t>
      </w:r>
    </w:p>
    <w:p w14:paraId="4C339A60" w14:textId="1836A611" w:rsidR="00FC3FA0" w:rsidRDefault="00FC3FA0">
      <w:pPr>
        <w:pStyle w:val="FgCFigureCaption"/>
        <w:autoSpaceDE w:val="0"/>
        <w:autoSpaceDN w:val="0"/>
        <w:adjustRightInd w:val="0"/>
        <w:rPr>
          <w:szCs w:val="24"/>
        </w:rPr>
      </w:pPr>
      <w:r>
        <w:rPr>
          <w:szCs w:val="24"/>
        </w:rPr>
        <w:t xml:space="preserve">Constitutional </w:t>
      </w:r>
      <w:r w:rsidR="005D4DDB">
        <w:rPr>
          <w:szCs w:val="24"/>
        </w:rPr>
        <w:t>g</w:t>
      </w:r>
      <w:r>
        <w:rPr>
          <w:szCs w:val="24"/>
        </w:rPr>
        <w:t xml:space="preserve">enetic </w:t>
      </w:r>
      <w:r w:rsidR="005D4DDB">
        <w:rPr>
          <w:szCs w:val="24"/>
        </w:rPr>
        <w:t>d</w:t>
      </w:r>
      <w:r>
        <w:rPr>
          <w:szCs w:val="24"/>
        </w:rPr>
        <w:t xml:space="preserve">isorder as a </w:t>
      </w:r>
      <w:r w:rsidR="005D4DDB">
        <w:rPr>
          <w:szCs w:val="24"/>
        </w:rPr>
        <w:t>t</w:t>
      </w:r>
      <w:r>
        <w:rPr>
          <w:szCs w:val="24"/>
        </w:rPr>
        <w:t xml:space="preserve">ype of </w:t>
      </w:r>
      <w:r w:rsidR="005D4DDB">
        <w:rPr>
          <w:szCs w:val="24"/>
        </w:rPr>
        <w:t>i</w:t>
      </w:r>
      <w:r>
        <w:rPr>
          <w:szCs w:val="24"/>
        </w:rPr>
        <w:t xml:space="preserve">ndependent </w:t>
      </w:r>
      <w:r w:rsidR="005D4DDB">
        <w:rPr>
          <w:szCs w:val="24"/>
        </w:rPr>
        <w:t>c</w:t>
      </w:r>
      <w:r>
        <w:rPr>
          <w:szCs w:val="24"/>
        </w:rPr>
        <w:t>ontinuant</w:t>
      </w:r>
    </w:p>
    <w:p w14:paraId="72B6324F" w14:textId="77777777" w:rsidR="00FC3FA0" w:rsidRDefault="00FC3FA0">
      <w:pPr>
        <w:pStyle w:val="FgNFigureNumber"/>
        <w:autoSpaceDE w:val="0"/>
        <w:autoSpaceDN w:val="0"/>
        <w:adjustRightInd w:val="0"/>
        <w:rPr>
          <w:szCs w:val="24"/>
        </w:rPr>
      </w:pPr>
      <w:r>
        <w:rPr>
          <w:szCs w:val="24"/>
        </w:rPr>
        <w:t>Figure 8.4</w:t>
      </w:r>
    </w:p>
    <w:p w14:paraId="632F2855" w14:textId="17F3D820" w:rsidR="00920F3A" w:rsidRDefault="00FC3FA0">
      <w:pPr>
        <w:pStyle w:val="FgCFigureCaption"/>
        <w:autoSpaceDE w:val="0"/>
        <w:autoSpaceDN w:val="0"/>
        <w:adjustRightInd w:val="0"/>
        <w:rPr>
          <w:szCs w:val="24"/>
        </w:rPr>
      </w:pPr>
      <w:r>
        <w:rPr>
          <w:szCs w:val="24"/>
        </w:rPr>
        <w:t xml:space="preserve">Selected </w:t>
      </w:r>
      <w:r w:rsidR="005D4DDB">
        <w:rPr>
          <w:szCs w:val="24"/>
        </w:rPr>
        <w:t>c</w:t>
      </w:r>
      <w:r>
        <w:rPr>
          <w:szCs w:val="24"/>
        </w:rPr>
        <w:t xml:space="preserve">ore </w:t>
      </w:r>
      <w:r w:rsidR="005D4DDB">
        <w:rPr>
          <w:szCs w:val="24"/>
        </w:rPr>
        <w:t>t</w:t>
      </w:r>
      <w:r>
        <w:rPr>
          <w:szCs w:val="24"/>
        </w:rPr>
        <w:t xml:space="preserve">erms and </w:t>
      </w:r>
      <w:r w:rsidR="005D4DDB">
        <w:rPr>
          <w:szCs w:val="24"/>
        </w:rPr>
        <w:t>r</w:t>
      </w:r>
      <w:r>
        <w:rPr>
          <w:szCs w:val="24"/>
        </w:rPr>
        <w:t>elations of OGMS</w:t>
      </w:r>
    </w:p>
    <w:p w14:paraId="535B55C4" w14:textId="0AFE3667" w:rsidR="00C737AD" w:rsidRDefault="00FC3FA0" w:rsidP="00C737AD">
      <w:pPr>
        <w:pStyle w:val="FgNFigureNumber"/>
      </w:pPr>
      <w:r>
        <w:t>Figure 8.5</w:t>
      </w:r>
    </w:p>
    <w:p w14:paraId="52B4EDF2" w14:textId="00B70677" w:rsidR="00FC3FA0" w:rsidRDefault="00FC3FA0">
      <w:pPr>
        <w:pStyle w:val="FgCFigureCaption"/>
        <w:autoSpaceDE w:val="0"/>
        <w:autoSpaceDN w:val="0"/>
        <w:adjustRightInd w:val="0"/>
        <w:rPr>
          <w:szCs w:val="24"/>
        </w:rPr>
      </w:pPr>
      <w:r>
        <w:rPr>
          <w:i/>
          <w:szCs w:val="24"/>
        </w:rPr>
        <w:t>Disease</w:t>
      </w:r>
      <w:r>
        <w:rPr>
          <w:szCs w:val="24"/>
        </w:rPr>
        <w:t xml:space="preserve"> as a subtype of </w:t>
      </w:r>
      <w:r w:rsidRPr="00E42E2D">
        <w:rPr>
          <w:szCs w:val="24"/>
        </w:rPr>
        <w:t>specifically dependent continuant</w:t>
      </w:r>
      <w:r w:rsidRPr="00920F3A">
        <w:rPr>
          <w:szCs w:val="24"/>
        </w:rPr>
        <w:t xml:space="preserve"> </w:t>
      </w:r>
      <w:r>
        <w:rPr>
          <w:szCs w:val="24"/>
        </w:rPr>
        <w:t>in OGMS</w:t>
      </w:r>
    </w:p>
    <w:p w14:paraId="2C6474D1" w14:textId="77777777" w:rsidR="00FC3FA0" w:rsidRDefault="00FC3FA0">
      <w:pPr>
        <w:pStyle w:val="FgNFigureNumber"/>
        <w:autoSpaceDE w:val="0"/>
        <w:autoSpaceDN w:val="0"/>
        <w:adjustRightInd w:val="0"/>
        <w:rPr>
          <w:szCs w:val="24"/>
        </w:rPr>
      </w:pPr>
      <w:r>
        <w:rPr>
          <w:szCs w:val="24"/>
        </w:rPr>
        <w:t>Figure 8.6</w:t>
      </w:r>
    </w:p>
    <w:p w14:paraId="24E23AF0" w14:textId="77777777" w:rsidR="00FC3FA0" w:rsidRDefault="00FC3FA0">
      <w:pPr>
        <w:pStyle w:val="FgCFigureCaption"/>
        <w:autoSpaceDE w:val="0"/>
        <w:autoSpaceDN w:val="0"/>
        <w:adjustRightInd w:val="0"/>
        <w:rPr>
          <w:szCs w:val="24"/>
        </w:rPr>
      </w:pPr>
      <w:r>
        <w:rPr>
          <w:szCs w:val="24"/>
        </w:rPr>
        <w:t>IDO metadata</w:t>
      </w:r>
    </w:p>
    <w:p w14:paraId="15FBC7D5" w14:textId="77777777" w:rsidR="00FC3FA0" w:rsidRDefault="00FC3FA0">
      <w:pPr>
        <w:pStyle w:val="FgNFigureNumber"/>
        <w:autoSpaceDE w:val="0"/>
        <w:autoSpaceDN w:val="0"/>
        <w:adjustRightInd w:val="0"/>
        <w:rPr>
          <w:szCs w:val="24"/>
        </w:rPr>
      </w:pPr>
      <w:r>
        <w:rPr>
          <w:szCs w:val="24"/>
        </w:rPr>
        <w:t>Figure 8.7</w:t>
      </w:r>
    </w:p>
    <w:p w14:paraId="772DE428" w14:textId="5156A42D" w:rsidR="00FC3FA0" w:rsidRDefault="00FC3FA0">
      <w:pPr>
        <w:pStyle w:val="FgCFigureCaption"/>
        <w:autoSpaceDE w:val="0"/>
        <w:autoSpaceDN w:val="0"/>
        <w:adjustRightInd w:val="0"/>
        <w:rPr>
          <w:szCs w:val="24"/>
        </w:rPr>
      </w:pPr>
      <w:r>
        <w:rPr>
          <w:szCs w:val="24"/>
        </w:rPr>
        <w:t xml:space="preserve">Protégé </w:t>
      </w:r>
      <w:r w:rsidR="00920F3A">
        <w:rPr>
          <w:szCs w:val="24"/>
        </w:rPr>
        <w:t>r</w:t>
      </w:r>
      <w:r>
        <w:rPr>
          <w:szCs w:val="24"/>
        </w:rPr>
        <w:t xml:space="preserve">epresentation of IDO: </w:t>
      </w:r>
      <w:r w:rsidRPr="00E42E2D">
        <w:rPr>
          <w:i/>
          <w:szCs w:val="24"/>
        </w:rPr>
        <w:t>pathogen</w:t>
      </w:r>
    </w:p>
    <w:p w14:paraId="3696D20F" w14:textId="77777777" w:rsidR="00FC3FA0" w:rsidRDefault="00FC3FA0">
      <w:pPr>
        <w:pStyle w:val="FgNFigureNumber"/>
        <w:autoSpaceDE w:val="0"/>
        <w:autoSpaceDN w:val="0"/>
        <w:adjustRightInd w:val="0"/>
        <w:rPr>
          <w:szCs w:val="24"/>
        </w:rPr>
      </w:pPr>
      <w:r>
        <w:rPr>
          <w:szCs w:val="24"/>
        </w:rPr>
        <w:t>Figure 8.8</w:t>
      </w:r>
    </w:p>
    <w:p w14:paraId="53056922" w14:textId="48D9B082" w:rsidR="00FC3FA0" w:rsidRDefault="00FC3FA0">
      <w:pPr>
        <w:pStyle w:val="FgCFigureCaption"/>
        <w:autoSpaceDE w:val="0"/>
        <w:autoSpaceDN w:val="0"/>
        <w:adjustRightInd w:val="0"/>
        <w:rPr>
          <w:szCs w:val="24"/>
        </w:rPr>
      </w:pPr>
      <w:r>
        <w:rPr>
          <w:szCs w:val="24"/>
        </w:rPr>
        <w:t xml:space="preserve">Reuse of </w:t>
      </w:r>
      <w:r w:rsidR="00920F3A">
        <w:rPr>
          <w:szCs w:val="24"/>
        </w:rPr>
        <w:t>t</w:t>
      </w:r>
      <w:r>
        <w:rPr>
          <w:szCs w:val="24"/>
        </w:rPr>
        <w:t xml:space="preserve">erms from </w:t>
      </w:r>
      <w:r w:rsidR="00920F3A">
        <w:rPr>
          <w:szCs w:val="24"/>
        </w:rPr>
        <w:t>e</w:t>
      </w:r>
      <w:r>
        <w:rPr>
          <w:szCs w:val="24"/>
        </w:rPr>
        <w:t xml:space="preserve">xternal </w:t>
      </w:r>
      <w:r w:rsidR="00920F3A">
        <w:rPr>
          <w:szCs w:val="24"/>
        </w:rPr>
        <w:t>o</w:t>
      </w:r>
      <w:r>
        <w:rPr>
          <w:szCs w:val="24"/>
        </w:rPr>
        <w:t>ntologies by IDO</w:t>
      </w:r>
    </w:p>
    <w:p w14:paraId="119F1578" w14:textId="77777777" w:rsidR="00FC3FA0" w:rsidRDefault="00FC3FA0">
      <w:pPr>
        <w:pStyle w:val="FgNFigureNumber"/>
        <w:autoSpaceDE w:val="0"/>
        <w:autoSpaceDN w:val="0"/>
        <w:adjustRightInd w:val="0"/>
        <w:rPr>
          <w:szCs w:val="24"/>
        </w:rPr>
      </w:pPr>
      <w:r>
        <w:rPr>
          <w:szCs w:val="24"/>
        </w:rPr>
        <w:t>Figure 8.9</w:t>
      </w:r>
    </w:p>
    <w:p w14:paraId="1F076773" w14:textId="77777777" w:rsidR="00FC3FA0" w:rsidRDefault="00FC3FA0">
      <w:pPr>
        <w:pStyle w:val="FgCFigureCaption"/>
        <w:autoSpaceDE w:val="0"/>
        <w:autoSpaceDN w:val="0"/>
        <w:adjustRightInd w:val="0"/>
        <w:rPr>
          <w:szCs w:val="24"/>
        </w:rPr>
      </w:pPr>
      <w:r>
        <w:rPr>
          <w:szCs w:val="24"/>
        </w:rPr>
        <w:t xml:space="preserve">IAO: </w:t>
      </w:r>
      <w:r>
        <w:rPr>
          <w:i/>
          <w:szCs w:val="24"/>
        </w:rPr>
        <w:t>scalar measurement datum</w:t>
      </w:r>
    </w:p>
    <w:p w14:paraId="7A186BDC" w14:textId="77777777" w:rsidR="00FC3FA0" w:rsidRDefault="00FC3FA0">
      <w:pPr>
        <w:pStyle w:val="FgNFigureNumber"/>
        <w:autoSpaceDE w:val="0"/>
        <w:autoSpaceDN w:val="0"/>
        <w:adjustRightInd w:val="0"/>
        <w:rPr>
          <w:szCs w:val="24"/>
        </w:rPr>
      </w:pPr>
      <w:r>
        <w:rPr>
          <w:szCs w:val="24"/>
        </w:rPr>
        <w:lastRenderedPageBreak/>
        <w:t>Figure 8.10</w:t>
      </w:r>
    </w:p>
    <w:p w14:paraId="15EEC2E5" w14:textId="7CFF6691" w:rsidR="00FC3FA0" w:rsidRDefault="00FC3FA0">
      <w:pPr>
        <w:pStyle w:val="FgCFigureCaption"/>
        <w:autoSpaceDE w:val="0"/>
        <w:autoSpaceDN w:val="0"/>
        <w:adjustRightInd w:val="0"/>
        <w:rPr>
          <w:szCs w:val="24"/>
        </w:rPr>
      </w:pPr>
      <w:r>
        <w:rPr>
          <w:szCs w:val="24"/>
        </w:rPr>
        <w:t xml:space="preserve">IAO’s has_measurement_value </w:t>
      </w:r>
      <w:r w:rsidR="00920F3A">
        <w:rPr>
          <w:szCs w:val="24"/>
        </w:rPr>
        <w:t>d</w:t>
      </w:r>
      <w:r>
        <w:rPr>
          <w:szCs w:val="24"/>
        </w:rPr>
        <w:t xml:space="preserve">ata </w:t>
      </w:r>
      <w:r w:rsidR="00920F3A">
        <w:rPr>
          <w:szCs w:val="24"/>
        </w:rPr>
        <w:t>p</w:t>
      </w:r>
      <w:r>
        <w:rPr>
          <w:szCs w:val="24"/>
        </w:rPr>
        <w:t>roperty</w:t>
      </w:r>
    </w:p>
    <w:p w14:paraId="03B79B4B" w14:textId="77777777" w:rsidR="00FC3FA0" w:rsidRDefault="00FC3FA0">
      <w:pPr>
        <w:pStyle w:val="FgNFigureNumber"/>
        <w:autoSpaceDE w:val="0"/>
        <w:autoSpaceDN w:val="0"/>
        <w:adjustRightInd w:val="0"/>
        <w:rPr>
          <w:szCs w:val="24"/>
        </w:rPr>
      </w:pPr>
      <w:r>
        <w:rPr>
          <w:szCs w:val="24"/>
        </w:rPr>
        <w:t>Figure 8.11</w:t>
      </w:r>
    </w:p>
    <w:p w14:paraId="35CD4664" w14:textId="77777777" w:rsidR="00FC3FA0" w:rsidRDefault="00FC3FA0">
      <w:pPr>
        <w:pStyle w:val="FgCFigureCaption"/>
        <w:autoSpaceDE w:val="0"/>
        <w:autoSpaceDN w:val="0"/>
        <w:adjustRightInd w:val="0"/>
        <w:rPr>
          <w:szCs w:val="24"/>
        </w:rPr>
      </w:pPr>
      <w:r>
        <w:rPr>
          <w:szCs w:val="24"/>
        </w:rPr>
        <w:t xml:space="preserve">MFO-EM: </w:t>
      </w:r>
      <w:r>
        <w:rPr>
          <w:i/>
          <w:szCs w:val="24"/>
        </w:rPr>
        <w:t>grief</w:t>
      </w:r>
    </w:p>
    <w:p w14:paraId="1F12425F" w14:textId="77777777" w:rsidR="00FC3FA0" w:rsidRDefault="00FC3FA0">
      <w:pPr>
        <w:pStyle w:val="FgNFigureNumber"/>
        <w:autoSpaceDE w:val="0"/>
        <w:autoSpaceDN w:val="0"/>
        <w:adjustRightInd w:val="0"/>
        <w:rPr>
          <w:szCs w:val="24"/>
        </w:rPr>
      </w:pPr>
      <w:r>
        <w:rPr>
          <w:szCs w:val="24"/>
        </w:rPr>
        <w:t>Figure 8.12</w:t>
      </w:r>
    </w:p>
    <w:p w14:paraId="1A88FA66" w14:textId="6D0ECD39" w:rsidR="00FC3FA0" w:rsidRDefault="00FC3FA0">
      <w:pPr>
        <w:pStyle w:val="FgCFigureCaption"/>
        <w:autoSpaceDE w:val="0"/>
        <w:autoSpaceDN w:val="0"/>
        <w:adjustRightInd w:val="0"/>
        <w:rPr>
          <w:szCs w:val="24"/>
        </w:rPr>
      </w:pPr>
      <w:r>
        <w:rPr>
          <w:szCs w:val="24"/>
        </w:rPr>
        <w:t xml:space="preserve">BFO </w:t>
      </w:r>
      <w:r w:rsidR="00920F3A">
        <w:rPr>
          <w:szCs w:val="24"/>
        </w:rPr>
        <w:t>r</w:t>
      </w:r>
      <w:r>
        <w:rPr>
          <w:szCs w:val="24"/>
        </w:rPr>
        <w:t>elations used in MFO-EM</w:t>
      </w:r>
    </w:p>
    <w:p w14:paraId="13FAE443" w14:textId="77777777" w:rsidR="00FC3FA0" w:rsidRDefault="00FC3FA0">
      <w:pPr>
        <w:pStyle w:val="TNTableNumber"/>
        <w:autoSpaceDE w:val="0"/>
        <w:autoSpaceDN w:val="0"/>
        <w:adjustRightInd w:val="0"/>
        <w:rPr>
          <w:szCs w:val="24"/>
        </w:rPr>
      </w:pPr>
      <w:r>
        <w:rPr>
          <w:szCs w:val="24"/>
        </w:rPr>
        <w:t>Table 8.1</w:t>
      </w:r>
    </w:p>
    <w:p w14:paraId="1B13A393" w14:textId="6BE3E9FB" w:rsidR="00FC3FA0" w:rsidRDefault="00FC3FA0">
      <w:pPr>
        <w:pStyle w:val="TTTableTitle"/>
        <w:autoSpaceDE w:val="0"/>
        <w:autoSpaceDN w:val="0"/>
        <w:adjustRightInd w:val="0"/>
        <w:rPr>
          <w:szCs w:val="24"/>
        </w:rPr>
      </w:pPr>
      <w:r>
        <w:rPr>
          <w:szCs w:val="24"/>
        </w:rPr>
        <w:t xml:space="preserve">Ontologies </w:t>
      </w:r>
      <w:r w:rsidR="00920F3A">
        <w:rPr>
          <w:szCs w:val="24"/>
        </w:rPr>
        <w:t>u</w:t>
      </w:r>
      <w:r>
        <w:rPr>
          <w:szCs w:val="24"/>
        </w:rPr>
        <w:t>tilizing BFO</w:t>
      </w:r>
    </w:p>
    <w:tbl>
      <w:tblPr>
        <w:tblStyle w:val="TableGrid"/>
        <w:tblW w:w="0" w:type="auto"/>
        <w:jc w:val="center"/>
        <w:tblLook w:val="04A0" w:firstRow="1" w:lastRow="0" w:firstColumn="1" w:lastColumn="0" w:noHBand="0" w:noVBand="1"/>
      </w:tblPr>
      <w:tblGrid>
        <w:gridCol w:w="2970"/>
        <w:gridCol w:w="3240"/>
        <w:gridCol w:w="3150"/>
      </w:tblGrid>
      <w:tr w:rsidR="00FC3FA0" w:rsidRPr="00BB0735" w14:paraId="01497754" w14:textId="77777777" w:rsidTr="00A846A7">
        <w:trPr>
          <w:jc w:val="center"/>
        </w:trPr>
        <w:tc>
          <w:tcPr>
            <w:tcW w:w="2970" w:type="dxa"/>
            <w:tcMar>
              <w:top w:w="43" w:type="dxa"/>
              <w:left w:w="115" w:type="dxa"/>
              <w:bottom w:w="43" w:type="dxa"/>
              <w:right w:w="115" w:type="dxa"/>
            </w:tcMar>
            <w:vAlign w:val="center"/>
          </w:tcPr>
          <w:p w14:paraId="01F85F10" w14:textId="77777777" w:rsidR="00FC3FA0" w:rsidRPr="00E43B26" w:rsidRDefault="00FC3FA0" w:rsidP="00FC3FA0">
            <w:pPr>
              <w:pStyle w:val="TBTableBody"/>
              <w:autoSpaceDE w:val="0"/>
              <w:autoSpaceDN w:val="0"/>
              <w:adjustRightInd w:val="0"/>
            </w:pPr>
            <w:r w:rsidRPr="00E43B26">
              <w:rPr>
                <w:szCs w:val="24"/>
              </w:rPr>
              <w:t>ACGT Master Ontology</w:t>
            </w:r>
          </w:p>
        </w:tc>
        <w:tc>
          <w:tcPr>
            <w:tcW w:w="3240" w:type="dxa"/>
            <w:tcMar>
              <w:top w:w="43" w:type="dxa"/>
              <w:left w:w="115" w:type="dxa"/>
              <w:bottom w:w="43" w:type="dxa"/>
              <w:right w:w="115" w:type="dxa"/>
            </w:tcMar>
            <w:vAlign w:val="center"/>
          </w:tcPr>
          <w:p w14:paraId="30639CBD" w14:textId="77777777" w:rsidR="00FC3FA0" w:rsidRPr="00E43B26" w:rsidRDefault="00FC3FA0" w:rsidP="00FC3FA0">
            <w:pPr>
              <w:pStyle w:val="TBTableBody"/>
              <w:autoSpaceDE w:val="0"/>
              <w:autoSpaceDN w:val="0"/>
              <w:adjustRightInd w:val="0"/>
            </w:pPr>
            <w:r w:rsidRPr="00E43B26">
              <w:rPr>
                <w:szCs w:val="24"/>
              </w:rPr>
              <w:t>Alzheimer Disease Ontology</w:t>
            </w:r>
          </w:p>
        </w:tc>
        <w:tc>
          <w:tcPr>
            <w:tcW w:w="3150" w:type="dxa"/>
            <w:tcMar>
              <w:top w:w="43" w:type="dxa"/>
              <w:left w:w="115" w:type="dxa"/>
              <w:bottom w:w="43" w:type="dxa"/>
              <w:right w:w="115" w:type="dxa"/>
            </w:tcMar>
            <w:vAlign w:val="center"/>
          </w:tcPr>
          <w:p w14:paraId="7880D3C7" w14:textId="77777777" w:rsidR="00FC3FA0" w:rsidRPr="00E43B26" w:rsidRDefault="00FC3FA0" w:rsidP="00FC3FA0">
            <w:pPr>
              <w:pStyle w:val="TBTableBody"/>
              <w:autoSpaceDE w:val="0"/>
              <w:autoSpaceDN w:val="0"/>
              <w:adjustRightInd w:val="0"/>
            </w:pPr>
            <w:r w:rsidRPr="00E43B26">
              <w:rPr>
                <w:szCs w:val="24"/>
              </w:rPr>
              <w:t>Adverse Event Ontology</w:t>
            </w:r>
          </w:p>
        </w:tc>
      </w:tr>
      <w:tr w:rsidR="00FC3FA0" w:rsidRPr="00BB0735" w14:paraId="5614DEC3" w14:textId="77777777" w:rsidTr="00A846A7">
        <w:trPr>
          <w:jc w:val="center"/>
        </w:trPr>
        <w:tc>
          <w:tcPr>
            <w:tcW w:w="2970" w:type="dxa"/>
            <w:tcMar>
              <w:top w:w="43" w:type="dxa"/>
              <w:left w:w="115" w:type="dxa"/>
              <w:bottom w:w="43" w:type="dxa"/>
              <w:right w:w="115" w:type="dxa"/>
            </w:tcMar>
            <w:vAlign w:val="center"/>
          </w:tcPr>
          <w:p w14:paraId="7A73728E" w14:textId="77777777" w:rsidR="00FC3FA0" w:rsidRPr="00E43B26" w:rsidRDefault="00FC3FA0" w:rsidP="00FC3FA0">
            <w:pPr>
              <w:pStyle w:val="TBTableBody"/>
              <w:autoSpaceDE w:val="0"/>
              <w:autoSpaceDN w:val="0"/>
              <w:adjustRightInd w:val="0"/>
            </w:pPr>
            <w:r w:rsidRPr="00E43B26">
              <w:rPr>
                <w:szCs w:val="24"/>
              </w:rPr>
              <w:t>Adverse Event Reporting Ontology</w:t>
            </w:r>
          </w:p>
        </w:tc>
        <w:tc>
          <w:tcPr>
            <w:tcW w:w="3240" w:type="dxa"/>
            <w:tcMar>
              <w:top w:w="43" w:type="dxa"/>
              <w:left w:w="115" w:type="dxa"/>
              <w:bottom w:w="43" w:type="dxa"/>
              <w:right w:w="115" w:type="dxa"/>
            </w:tcMar>
            <w:vAlign w:val="center"/>
          </w:tcPr>
          <w:p w14:paraId="39FEB5C3" w14:textId="77777777" w:rsidR="00FC3FA0" w:rsidRPr="00E43B26" w:rsidRDefault="00FC3FA0" w:rsidP="00FC3FA0">
            <w:pPr>
              <w:pStyle w:val="TBTableBody"/>
              <w:autoSpaceDE w:val="0"/>
              <w:autoSpaceDN w:val="0"/>
              <w:adjustRightInd w:val="0"/>
            </w:pPr>
            <w:r w:rsidRPr="00E43B26">
              <w:rPr>
                <w:szCs w:val="24"/>
              </w:rPr>
              <w:t>AFO Foundational Ontology</w:t>
            </w:r>
          </w:p>
        </w:tc>
        <w:tc>
          <w:tcPr>
            <w:tcW w:w="3150" w:type="dxa"/>
            <w:tcMar>
              <w:top w:w="43" w:type="dxa"/>
              <w:left w:w="115" w:type="dxa"/>
              <w:bottom w:w="43" w:type="dxa"/>
              <w:right w:w="115" w:type="dxa"/>
            </w:tcMar>
            <w:vAlign w:val="center"/>
          </w:tcPr>
          <w:p w14:paraId="7B8FC8BC" w14:textId="77777777" w:rsidR="00FC3FA0" w:rsidRPr="00E43B26" w:rsidRDefault="00FC3FA0" w:rsidP="00FC3FA0">
            <w:pPr>
              <w:pStyle w:val="TBTableBody"/>
              <w:autoSpaceDE w:val="0"/>
              <w:autoSpaceDN w:val="0"/>
              <w:adjustRightInd w:val="0"/>
            </w:pPr>
            <w:r w:rsidRPr="00E43B26">
              <w:rPr>
                <w:szCs w:val="24"/>
              </w:rPr>
              <w:t>Actionable Intelligence Retrieval System</w:t>
            </w:r>
          </w:p>
        </w:tc>
      </w:tr>
      <w:tr w:rsidR="00FC3FA0" w:rsidRPr="00BB0735" w14:paraId="24E88CC1" w14:textId="77777777" w:rsidTr="00A846A7">
        <w:trPr>
          <w:jc w:val="center"/>
        </w:trPr>
        <w:tc>
          <w:tcPr>
            <w:tcW w:w="2970" w:type="dxa"/>
            <w:tcMar>
              <w:top w:w="43" w:type="dxa"/>
              <w:left w:w="115" w:type="dxa"/>
              <w:bottom w:w="43" w:type="dxa"/>
              <w:right w:w="115" w:type="dxa"/>
            </w:tcMar>
            <w:vAlign w:val="center"/>
          </w:tcPr>
          <w:p w14:paraId="79B2D273" w14:textId="77777777" w:rsidR="00FC3FA0" w:rsidRPr="00E43B26" w:rsidRDefault="00FC3FA0" w:rsidP="00FC3FA0">
            <w:pPr>
              <w:pStyle w:val="TBTableBody"/>
              <w:autoSpaceDE w:val="0"/>
              <w:autoSpaceDN w:val="0"/>
              <w:adjustRightInd w:val="0"/>
            </w:pPr>
            <w:r w:rsidRPr="00E43B26">
              <w:rPr>
                <w:szCs w:val="24"/>
              </w:rPr>
              <w:t>Bank Ontology</w:t>
            </w:r>
          </w:p>
        </w:tc>
        <w:tc>
          <w:tcPr>
            <w:tcW w:w="3240" w:type="dxa"/>
            <w:tcMar>
              <w:top w:w="43" w:type="dxa"/>
              <w:left w:w="115" w:type="dxa"/>
              <w:bottom w:w="43" w:type="dxa"/>
              <w:right w:w="115" w:type="dxa"/>
            </w:tcMar>
            <w:vAlign w:val="center"/>
          </w:tcPr>
          <w:p w14:paraId="5C409065" w14:textId="77777777" w:rsidR="00FC3FA0" w:rsidRPr="00E43B26" w:rsidRDefault="00FC3FA0" w:rsidP="00FC3FA0">
            <w:pPr>
              <w:pStyle w:val="TBTableBody"/>
              <w:autoSpaceDE w:val="0"/>
              <w:autoSpaceDN w:val="0"/>
              <w:adjustRightInd w:val="0"/>
            </w:pPr>
            <w:r w:rsidRPr="00E43B26">
              <w:rPr>
                <w:szCs w:val="24"/>
              </w:rPr>
              <w:t>Beta Cell Genomics Application Ontology</w:t>
            </w:r>
          </w:p>
        </w:tc>
        <w:tc>
          <w:tcPr>
            <w:tcW w:w="3150" w:type="dxa"/>
            <w:tcMar>
              <w:top w:w="43" w:type="dxa"/>
              <w:left w:w="115" w:type="dxa"/>
              <w:bottom w:w="43" w:type="dxa"/>
              <w:right w:w="115" w:type="dxa"/>
            </w:tcMar>
            <w:vAlign w:val="center"/>
          </w:tcPr>
          <w:p w14:paraId="33F04DE1" w14:textId="77777777" w:rsidR="00FC3FA0" w:rsidRPr="00E43B26" w:rsidRDefault="00FC3FA0" w:rsidP="00FC3FA0">
            <w:pPr>
              <w:pStyle w:val="TBTableBody"/>
              <w:autoSpaceDE w:val="0"/>
              <w:autoSpaceDN w:val="0"/>
              <w:adjustRightInd w:val="0"/>
            </w:pPr>
            <w:r w:rsidRPr="00E43B26">
              <w:rPr>
                <w:szCs w:val="24"/>
              </w:rPr>
              <w:t>BioAssay Ontology</w:t>
            </w:r>
          </w:p>
        </w:tc>
      </w:tr>
      <w:tr w:rsidR="00FC3FA0" w:rsidRPr="00BB0735" w14:paraId="0EA7633B" w14:textId="77777777" w:rsidTr="00A846A7">
        <w:trPr>
          <w:jc w:val="center"/>
        </w:trPr>
        <w:tc>
          <w:tcPr>
            <w:tcW w:w="2970" w:type="dxa"/>
            <w:tcMar>
              <w:top w:w="43" w:type="dxa"/>
              <w:left w:w="115" w:type="dxa"/>
              <w:bottom w:w="43" w:type="dxa"/>
              <w:right w:w="115" w:type="dxa"/>
            </w:tcMar>
            <w:vAlign w:val="center"/>
          </w:tcPr>
          <w:p w14:paraId="086C7DB1" w14:textId="77777777" w:rsidR="00FC3FA0" w:rsidRPr="00E43B26" w:rsidRDefault="00FC3FA0" w:rsidP="00FC3FA0">
            <w:pPr>
              <w:pStyle w:val="TBTableBody"/>
              <w:autoSpaceDE w:val="0"/>
              <w:autoSpaceDN w:val="0"/>
              <w:adjustRightInd w:val="0"/>
            </w:pPr>
            <w:r w:rsidRPr="00E43B26">
              <w:rPr>
                <w:szCs w:val="24"/>
              </w:rPr>
              <w:t>Bioinformatics Web Service Ontology</w:t>
            </w:r>
          </w:p>
        </w:tc>
        <w:tc>
          <w:tcPr>
            <w:tcW w:w="3240" w:type="dxa"/>
            <w:tcMar>
              <w:top w:w="43" w:type="dxa"/>
              <w:left w:w="115" w:type="dxa"/>
              <w:bottom w:w="43" w:type="dxa"/>
              <w:right w:w="115" w:type="dxa"/>
            </w:tcMar>
            <w:vAlign w:val="center"/>
          </w:tcPr>
          <w:p w14:paraId="451E9DE8" w14:textId="77777777" w:rsidR="00FC3FA0" w:rsidRPr="00E43B26" w:rsidRDefault="00FC3FA0" w:rsidP="00FC3FA0">
            <w:pPr>
              <w:pStyle w:val="TBTableBody"/>
              <w:autoSpaceDE w:val="0"/>
              <w:autoSpaceDN w:val="0"/>
              <w:adjustRightInd w:val="0"/>
            </w:pPr>
            <w:r w:rsidRPr="00E43B26">
              <w:rPr>
                <w:szCs w:val="24"/>
              </w:rPr>
              <w:t>Biological Collections Ontology</w:t>
            </w:r>
          </w:p>
        </w:tc>
        <w:tc>
          <w:tcPr>
            <w:tcW w:w="3150" w:type="dxa"/>
            <w:tcMar>
              <w:top w:w="43" w:type="dxa"/>
              <w:left w:w="115" w:type="dxa"/>
              <w:bottom w:w="43" w:type="dxa"/>
              <w:right w:w="115" w:type="dxa"/>
            </w:tcMar>
            <w:vAlign w:val="center"/>
          </w:tcPr>
          <w:p w14:paraId="429CA65F" w14:textId="77777777" w:rsidR="00FC3FA0" w:rsidRPr="00E43B26" w:rsidRDefault="00FC3FA0" w:rsidP="00FC3FA0">
            <w:pPr>
              <w:pStyle w:val="TBTableBody"/>
              <w:autoSpaceDE w:val="0"/>
              <w:autoSpaceDN w:val="0"/>
              <w:adjustRightInd w:val="0"/>
            </w:pPr>
            <w:r w:rsidRPr="00E43B26">
              <w:rPr>
                <w:szCs w:val="24"/>
              </w:rPr>
              <w:t>Biomedical Ethics Ontology</w:t>
            </w:r>
          </w:p>
        </w:tc>
      </w:tr>
      <w:tr w:rsidR="00FC3FA0" w:rsidRPr="00BB0735" w14:paraId="3530D3A4" w14:textId="77777777" w:rsidTr="00A846A7">
        <w:trPr>
          <w:jc w:val="center"/>
        </w:trPr>
        <w:tc>
          <w:tcPr>
            <w:tcW w:w="2970" w:type="dxa"/>
            <w:tcMar>
              <w:top w:w="43" w:type="dxa"/>
              <w:left w:w="115" w:type="dxa"/>
              <w:bottom w:w="43" w:type="dxa"/>
              <w:right w:w="115" w:type="dxa"/>
            </w:tcMar>
            <w:vAlign w:val="center"/>
          </w:tcPr>
          <w:p w14:paraId="4696844F" w14:textId="77777777" w:rsidR="00FC3FA0" w:rsidRPr="00E43B26" w:rsidRDefault="00FC3FA0" w:rsidP="00FC3FA0">
            <w:pPr>
              <w:pStyle w:val="TBTableBody"/>
              <w:autoSpaceDE w:val="0"/>
              <w:autoSpaceDN w:val="0"/>
              <w:adjustRightInd w:val="0"/>
            </w:pPr>
            <w:r w:rsidRPr="00E43B26">
              <w:rPr>
                <w:szCs w:val="24"/>
              </w:rPr>
              <w:t>Biomedical Grid Terminology</w:t>
            </w:r>
          </w:p>
        </w:tc>
        <w:tc>
          <w:tcPr>
            <w:tcW w:w="3240" w:type="dxa"/>
            <w:tcMar>
              <w:top w:w="43" w:type="dxa"/>
              <w:left w:w="115" w:type="dxa"/>
              <w:bottom w:w="43" w:type="dxa"/>
              <w:right w:w="115" w:type="dxa"/>
            </w:tcMar>
            <w:vAlign w:val="center"/>
          </w:tcPr>
          <w:p w14:paraId="175E952E" w14:textId="77777777" w:rsidR="00FC3FA0" w:rsidRPr="00E43B26" w:rsidRDefault="00FC3FA0" w:rsidP="00FC3FA0">
            <w:pPr>
              <w:pStyle w:val="TBTableBody"/>
              <w:autoSpaceDE w:val="0"/>
              <w:autoSpaceDN w:val="0"/>
              <w:adjustRightInd w:val="0"/>
            </w:pPr>
            <w:r w:rsidRPr="00E43B26">
              <w:rPr>
                <w:szCs w:val="24"/>
              </w:rPr>
              <w:t>BioTop</w:t>
            </w:r>
          </w:p>
        </w:tc>
        <w:tc>
          <w:tcPr>
            <w:tcW w:w="3150" w:type="dxa"/>
            <w:tcMar>
              <w:top w:w="43" w:type="dxa"/>
              <w:left w:w="115" w:type="dxa"/>
              <w:bottom w:w="43" w:type="dxa"/>
              <w:right w:w="115" w:type="dxa"/>
            </w:tcMar>
            <w:vAlign w:val="center"/>
          </w:tcPr>
          <w:p w14:paraId="228DCE52" w14:textId="77777777" w:rsidR="00FC3FA0" w:rsidRPr="00E43B26" w:rsidRDefault="00FC3FA0" w:rsidP="00FC3FA0">
            <w:pPr>
              <w:pStyle w:val="TBTableBody"/>
              <w:autoSpaceDE w:val="0"/>
              <w:autoSpaceDN w:val="0"/>
              <w:adjustRightInd w:val="0"/>
            </w:pPr>
            <w:r w:rsidRPr="00E43B26">
              <w:rPr>
                <w:szCs w:val="24"/>
              </w:rPr>
              <w:t>BIRNLex</w:t>
            </w:r>
          </w:p>
        </w:tc>
      </w:tr>
      <w:tr w:rsidR="00FC3FA0" w:rsidRPr="00BB0735" w14:paraId="3DD55A0F" w14:textId="77777777" w:rsidTr="00A846A7">
        <w:trPr>
          <w:jc w:val="center"/>
        </w:trPr>
        <w:tc>
          <w:tcPr>
            <w:tcW w:w="2970" w:type="dxa"/>
            <w:tcMar>
              <w:top w:w="43" w:type="dxa"/>
              <w:left w:w="115" w:type="dxa"/>
              <w:bottom w:w="43" w:type="dxa"/>
              <w:right w:w="115" w:type="dxa"/>
            </w:tcMar>
            <w:vAlign w:val="center"/>
          </w:tcPr>
          <w:p w14:paraId="2D3408BB" w14:textId="77777777" w:rsidR="00FC3FA0" w:rsidRPr="00E43B26" w:rsidRDefault="00FC3FA0" w:rsidP="00FC3FA0">
            <w:pPr>
              <w:pStyle w:val="TBTableBody"/>
              <w:autoSpaceDE w:val="0"/>
              <w:autoSpaceDN w:val="0"/>
              <w:adjustRightInd w:val="0"/>
            </w:pPr>
            <w:r w:rsidRPr="00E43B26">
              <w:rPr>
                <w:szCs w:val="24"/>
              </w:rPr>
              <w:t>Blood Ontology</w:t>
            </w:r>
          </w:p>
        </w:tc>
        <w:tc>
          <w:tcPr>
            <w:tcW w:w="3240" w:type="dxa"/>
            <w:tcMar>
              <w:top w:w="43" w:type="dxa"/>
              <w:left w:w="115" w:type="dxa"/>
              <w:bottom w:w="43" w:type="dxa"/>
              <w:right w:w="115" w:type="dxa"/>
            </w:tcMar>
            <w:vAlign w:val="center"/>
          </w:tcPr>
          <w:p w14:paraId="403FB2B8" w14:textId="77777777" w:rsidR="00FC3FA0" w:rsidRPr="00E43B26" w:rsidRDefault="00FC3FA0" w:rsidP="00FC3FA0">
            <w:pPr>
              <w:pStyle w:val="TBTableBody"/>
              <w:autoSpaceDE w:val="0"/>
              <w:autoSpaceDN w:val="0"/>
              <w:adjustRightInd w:val="0"/>
            </w:pPr>
            <w:r w:rsidRPr="00E43B26">
              <w:rPr>
                <w:szCs w:val="24"/>
              </w:rPr>
              <w:t>Body Fluids Ontology</w:t>
            </w:r>
          </w:p>
        </w:tc>
        <w:tc>
          <w:tcPr>
            <w:tcW w:w="3150" w:type="dxa"/>
            <w:tcMar>
              <w:top w:w="43" w:type="dxa"/>
              <w:left w:w="115" w:type="dxa"/>
              <w:bottom w:w="43" w:type="dxa"/>
              <w:right w:w="115" w:type="dxa"/>
            </w:tcMar>
            <w:vAlign w:val="center"/>
          </w:tcPr>
          <w:p w14:paraId="66B80CF1" w14:textId="77777777" w:rsidR="00FC3FA0" w:rsidRPr="00E43B26" w:rsidRDefault="00FC3FA0" w:rsidP="00FC3FA0">
            <w:pPr>
              <w:pStyle w:val="TBTableBody"/>
              <w:autoSpaceDE w:val="0"/>
              <w:autoSpaceDN w:val="0"/>
              <w:adjustRightInd w:val="0"/>
            </w:pPr>
            <w:r w:rsidRPr="00E43B26">
              <w:rPr>
                <w:szCs w:val="24"/>
              </w:rPr>
              <w:t>Cancer Cell Ontology</w:t>
            </w:r>
          </w:p>
        </w:tc>
      </w:tr>
      <w:tr w:rsidR="00FC3FA0" w:rsidRPr="00BB0735" w14:paraId="3C757F2E" w14:textId="77777777" w:rsidTr="00A846A7">
        <w:trPr>
          <w:jc w:val="center"/>
        </w:trPr>
        <w:tc>
          <w:tcPr>
            <w:tcW w:w="2970" w:type="dxa"/>
            <w:tcMar>
              <w:top w:w="43" w:type="dxa"/>
              <w:left w:w="115" w:type="dxa"/>
              <w:bottom w:w="43" w:type="dxa"/>
              <w:right w:w="115" w:type="dxa"/>
            </w:tcMar>
            <w:vAlign w:val="center"/>
          </w:tcPr>
          <w:p w14:paraId="3CECC97E" w14:textId="77777777" w:rsidR="00FC3FA0" w:rsidRPr="00E43B26" w:rsidRDefault="00FC3FA0" w:rsidP="00FC3FA0">
            <w:pPr>
              <w:pStyle w:val="TBTableBody"/>
              <w:autoSpaceDE w:val="0"/>
              <w:autoSpaceDN w:val="0"/>
              <w:adjustRightInd w:val="0"/>
            </w:pPr>
            <w:r w:rsidRPr="00E43B26">
              <w:rPr>
                <w:szCs w:val="24"/>
              </w:rPr>
              <w:t>Cancer Chemoprevention Ontology</w:t>
            </w:r>
          </w:p>
        </w:tc>
        <w:tc>
          <w:tcPr>
            <w:tcW w:w="3240" w:type="dxa"/>
            <w:tcMar>
              <w:top w:w="43" w:type="dxa"/>
              <w:left w:w="115" w:type="dxa"/>
              <w:bottom w:w="43" w:type="dxa"/>
              <w:right w:w="115" w:type="dxa"/>
            </w:tcMar>
            <w:vAlign w:val="center"/>
          </w:tcPr>
          <w:p w14:paraId="62FAAAA8" w14:textId="77777777" w:rsidR="00FC3FA0" w:rsidRPr="00E43B26" w:rsidRDefault="00FC3FA0" w:rsidP="00FC3FA0">
            <w:pPr>
              <w:pStyle w:val="TBTableBody"/>
              <w:autoSpaceDE w:val="0"/>
              <w:autoSpaceDN w:val="0"/>
              <w:adjustRightInd w:val="0"/>
            </w:pPr>
            <w:r w:rsidRPr="00E43B26">
              <w:rPr>
                <w:szCs w:val="24"/>
              </w:rPr>
              <w:t>Cardiovascular Disease Ontology</w:t>
            </w:r>
          </w:p>
        </w:tc>
        <w:tc>
          <w:tcPr>
            <w:tcW w:w="3150" w:type="dxa"/>
            <w:tcMar>
              <w:top w:w="43" w:type="dxa"/>
              <w:left w:w="115" w:type="dxa"/>
              <w:bottom w:w="43" w:type="dxa"/>
              <w:right w:w="115" w:type="dxa"/>
            </w:tcMar>
            <w:vAlign w:val="center"/>
          </w:tcPr>
          <w:p w14:paraId="4571DE99" w14:textId="77777777" w:rsidR="00FC3FA0" w:rsidRPr="00E43B26" w:rsidRDefault="00FC3FA0" w:rsidP="00FC3FA0">
            <w:pPr>
              <w:pStyle w:val="TBTableBody"/>
              <w:autoSpaceDE w:val="0"/>
              <w:autoSpaceDN w:val="0"/>
              <w:adjustRightInd w:val="0"/>
            </w:pPr>
            <w:r w:rsidRPr="00E43B26">
              <w:rPr>
                <w:szCs w:val="24"/>
              </w:rPr>
              <w:t>Cell Behavior Ontology</w:t>
            </w:r>
          </w:p>
        </w:tc>
      </w:tr>
      <w:tr w:rsidR="00FC3FA0" w:rsidRPr="00BB0735" w14:paraId="61A09153" w14:textId="77777777" w:rsidTr="00A846A7">
        <w:trPr>
          <w:jc w:val="center"/>
        </w:trPr>
        <w:tc>
          <w:tcPr>
            <w:tcW w:w="2970" w:type="dxa"/>
            <w:tcMar>
              <w:top w:w="43" w:type="dxa"/>
              <w:left w:w="115" w:type="dxa"/>
              <w:bottom w:w="43" w:type="dxa"/>
              <w:right w:w="115" w:type="dxa"/>
            </w:tcMar>
            <w:vAlign w:val="center"/>
          </w:tcPr>
          <w:p w14:paraId="029CDB43" w14:textId="77777777" w:rsidR="00FC3FA0" w:rsidRPr="00E43B26" w:rsidRDefault="00FC3FA0" w:rsidP="00FC3FA0">
            <w:pPr>
              <w:pStyle w:val="TBTableBody"/>
              <w:autoSpaceDE w:val="0"/>
              <w:autoSpaceDN w:val="0"/>
              <w:adjustRightInd w:val="0"/>
            </w:pPr>
            <w:r w:rsidRPr="00E43B26">
              <w:rPr>
                <w:szCs w:val="24"/>
              </w:rPr>
              <w:t>Cell Cycle Ontology</w:t>
            </w:r>
          </w:p>
        </w:tc>
        <w:tc>
          <w:tcPr>
            <w:tcW w:w="3240" w:type="dxa"/>
            <w:tcMar>
              <w:top w:w="43" w:type="dxa"/>
              <w:left w:w="115" w:type="dxa"/>
              <w:bottom w:w="43" w:type="dxa"/>
              <w:right w:w="115" w:type="dxa"/>
            </w:tcMar>
            <w:vAlign w:val="center"/>
          </w:tcPr>
          <w:p w14:paraId="56943AC2" w14:textId="0E12FA22" w:rsidR="00FC3FA0" w:rsidRPr="00E43B26" w:rsidRDefault="00FC3FA0" w:rsidP="00FC3FA0">
            <w:pPr>
              <w:pStyle w:val="TBTableBody"/>
              <w:autoSpaceDE w:val="0"/>
              <w:autoSpaceDN w:val="0"/>
              <w:adjustRightInd w:val="0"/>
            </w:pPr>
            <w:r w:rsidRPr="00E43B26">
              <w:rPr>
                <w:szCs w:val="24"/>
              </w:rPr>
              <w:t>Cell Expression, Localization, Development</w:t>
            </w:r>
            <w:r w:rsidR="00920F3A">
              <w:rPr>
                <w:szCs w:val="24"/>
              </w:rPr>
              <w:t>,</w:t>
            </w:r>
            <w:r w:rsidRPr="00E43B26">
              <w:rPr>
                <w:szCs w:val="24"/>
              </w:rPr>
              <w:t xml:space="preserve"> and Anatomy Ontology</w:t>
            </w:r>
          </w:p>
        </w:tc>
        <w:tc>
          <w:tcPr>
            <w:tcW w:w="3150" w:type="dxa"/>
            <w:tcMar>
              <w:top w:w="43" w:type="dxa"/>
              <w:left w:w="115" w:type="dxa"/>
              <w:bottom w:w="43" w:type="dxa"/>
              <w:right w:w="115" w:type="dxa"/>
            </w:tcMar>
            <w:vAlign w:val="center"/>
          </w:tcPr>
          <w:p w14:paraId="0F9EFEC5" w14:textId="77777777" w:rsidR="00FC3FA0" w:rsidRPr="00E43B26" w:rsidRDefault="00FC3FA0" w:rsidP="00FC3FA0">
            <w:pPr>
              <w:pStyle w:val="TBTableBody"/>
              <w:autoSpaceDE w:val="0"/>
              <w:autoSpaceDN w:val="0"/>
              <w:adjustRightInd w:val="0"/>
            </w:pPr>
            <w:r w:rsidRPr="00E43B26">
              <w:rPr>
                <w:szCs w:val="24"/>
              </w:rPr>
              <w:t>Cell Line Ontology</w:t>
            </w:r>
          </w:p>
        </w:tc>
      </w:tr>
      <w:tr w:rsidR="00FC3FA0" w:rsidRPr="00BB0735" w14:paraId="27A6B9B7" w14:textId="77777777" w:rsidTr="00A846A7">
        <w:trPr>
          <w:jc w:val="center"/>
        </w:trPr>
        <w:tc>
          <w:tcPr>
            <w:tcW w:w="2970" w:type="dxa"/>
            <w:tcMar>
              <w:top w:w="43" w:type="dxa"/>
              <w:left w:w="115" w:type="dxa"/>
              <w:bottom w:w="43" w:type="dxa"/>
              <w:right w:w="115" w:type="dxa"/>
            </w:tcMar>
            <w:vAlign w:val="center"/>
          </w:tcPr>
          <w:p w14:paraId="67F3FB1C" w14:textId="77777777" w:rsidR="00FC3FA0" w:rsidRPr="00E43B26" w:rsidRDefault="00FC3FA0" w:rsidP="00FC3FA0">
            <w:pPr>
              <w:pStyle w:val="TBTableBody"/>
              <w:autoSpaceDE w:val="0"/>
              <w:autoSpaceDN w:val="0"/>
              <w:adjustRightInd w:val="0"/>
            </w:pPr>
            <w:r w:rsidRPr="00E43B26">
              <w:rPr>
                <w:szCs w:val="24"/>
              </w:rPr>
              <w:t>Cell Ontology</w:t>
            </w:r>
          </w:p>
        </w:tc>
        <w:tc>
          <w:tcPr>
            <w:tcW w:w="3240" w:type="dxa"/>
            <w:tcMar>
              <w:top w:w="43" w:type="dxa"/>
              <w:left w:w="115" w:type="dxa"/>
              <w:bottom w:w="43" w:type="dxa"/>
              <w:right w:w="115" w:type="dxa"/>
            </w:tcMar>
            <w:vAlign w:val="center"/>
          </w:tcPr>
          <w:p w14:paraId="15F558D6" w14:textId="77777777" w:rsidR="00FC3FA0" w:rsidRPr="00E43B26" w:rsidRDefault="00FC3FA0" w:rsidP="00FC3FA0">
            <w:pPr>
              <w:pStyle w:val="TBTableBody"/>
              <w:autoSpaceDE w:val="0"/>
              <w:autoSpaceDN w:val="0"/>
              <w:adjustRightInd w:val="0"/>
            </w:pPr>
            <w:r w:rsidRPr="00E43B26">
              <w:rPr>
                <w:szCs w:val="24"/>
              </w:rPr>
              <w:t>Chemical Entities of Biological Interest</w:t>
            </w:r>
          </w:p>
        </w:tc>
        <w:tc>
          <w:tcPr>
            <w:tcW w:w="3150" w:type="dxa"/>
            <w:tcMar>
              <w:top w:w="43" w:type="dxa"/>
              <w:left w:w="115" w:type="dxa"/>
              <w:bottom w:w="43" w:type="dxa"/>
              <w:right w:w="115" w:type="dxa"/>
            </w:tcMar>
            <w:vAlign w:val="center"/>
          </w:tcPr>
          <w:p w14:paraId="005DC04B" w14:textId="77777777" w:rsidR="00FC3FA0" w:rsidRPr="00E43B26" w:rsidRDefault="00FC3FA0" w:rsidP="00FC3FA0">
            <w:pPr>
              <w:pStyle w:val="TBTableBody"/>
              <w:autoSpaceDE w:val="0"/>
              <w:autoSpaceDN w:val="0"/>
              <w:adjustRightInd w:val="0"/>
            </w:pPr>
            <w:r w:rsidRPr="00E43B26">
              <w:rPr>
                <w:szCs w:val="24"/>
              </w:rPr>
              <w:t>CHRONIOUS Ontology Suite</w:t>
            </w:r>
          </w:p>
        </w:tc>
      </w:tr>
      <w:tr w:rsidR="00FC3FA0" w:rsidRPr="00BB0735" w14:paraId="2C596405" w14:textId="77777777" w:rsidTr="00A846A7">
        <w:trPr>
          <w:jc w:val="center"/>
        </w:trPr>
        <w:tc>
          <w:tcPr>
            <w:tcW w:w="2970" w:type="dxa"/>
            <w:tcMar>
              <w:top w:w="43" w:type="dxa"/>
              <w:left w:w="115" w:type="dxa"/>
              <w:bottom w:w="43" w:type="dxa"/>
              <w:right w:w="115" w:type="dxa"/>
            </w:tcMar>
            <w:vAlign w:val="center"/>
          </w:tcPr>
          <w:p w14:paraId="422F6B5D" w14:textId="77777777" w:rsidR="00FC3FA0" w:rsidRPr="00E43B26" w:rsidRDefault="00FC3FA0" w:rsidP="00FC3FA0">
            <w:pPr>
              <w:pStyle w:val="TBTableBody"/>
              <w:autoSpaceDE w:val="0"/>
              <w:autoSpaceDN w:val="0"/>
              <w:adjustRightInd w:val="0"/>
            </w:pPr>
            <w:r w:rsidRPr="00E43B26">
              <w:rPr>
                <w:szCs w:val="24"/>
              </w:rPr>
              <w:lastRenderedPageBreak/>
              <w:t>Clusters of Orthologous Groups Analysis Ontology</w:t>
            </w:r>
          </w:p>
        </w:tc>
        <w:tc>
          <w:tcPr>
            <w:tcW w:w="3240" w:type="dxa"/>
            <w:tcMar>
              <w:top w:w="43" w:type="dxa"/>
              <w:left w:w="115" w:type="dxa"/>
              <w:bottom w:w="43" w:type="dxa"/>
              <w:right w:w="115" w:type="dxa"/>
            </w:tcMar>
            <w:vAlign w:val="center"/>
          </w:tcPr>
          <w:p w14:paraId="30369465" w14:textId="77777777" w:rsidR="00FC3FA0" w:rsidRPr="00E43B26" w:rsidRDefault="00FC3FA0" w:rsidP="00FC3FA0">
            <w:pPr>
              <w:pStyle w:val="TBTableBody"/>
              <w:autoSpaceDE w:val="0"/>
              <w:autoSpaceDN w:val="0"/>
              <w:adjustRightInd w:val="0"/>
            </w:pPr>
            <w:r w:rsidRPr="00E43B26">
              <w:rPr>
                <w:szCs w:val="24"/>
              </w:rPr>
              <w:t>Cognitive Paradigm Ontology</w:t>
            </w:r>
          </w:p>
        </w:tc>
        <w:tc>
          <w:tcPr>
            <w:tcW w:w="3150" w:type="dxa"/>
            <w:tcMar>
              <w:top w:w="43" w:type="dxa"/>
              <w:left w:w="115" w:type="dxa"/>
              <w:bottom w:w="43" w:type="dxa"/>
              <w:right w:w="115" w:type="dxa"/>
            </w:tcMar>
            <w:vAlign w:val="center"/>
          </w:tcPr>
          <w:p w14:paraId="38E7B6B7" w14:textId="77777777" w:rsidR="00FC3FA0" w:rsidRPr="00E43B26" w:rsidRDefault="00FC3FA0" w:rsidP="00FC3FA0">
            <w:pPr>
              <w:pStyle w:val="TBTableBody"/>
              <w:autoSpaceDE w:val="0"/>
              <w:autoSpaceDN w:val="0"/>
              <w:adjustRightInd w:val="0"/>
            </w:pPr>
            <w:r w:rsidRPr="00E43B26">
              <w:rPr>
                <w:szCs w:val="24"/>
              </w:rPr>
              <w:t>Common Anatomy Reference Ontology</w:t>
            </w:r>
          </w:p>
        </w:tc>
      </w:tr>
      <w:tr w:rsidR="00FC3FA0" w:rsidRPr="00BB0735" w14:paraId="156BB60A" w14:textId="77777777" w:rsidTr="00A846A7">
        <w:trPr>
          <w:jc w:val="center"/>
        </w:trPr>
        <w:tc>
          <w:tcPr>
            <w:tcW w:w="2970" w:type="dxa"/>
            <w:tcMar>
              <w:top w:w="43" w:type="dxa"/>
              <w:left w:w="115" w:type="dxa"/>
              <w:bottom w:w="43" w:type="dxa"/>
              <w:right w:w="115" w:type="dxa"/>
            </w:tcMar>
            <w:vAlign w:val="center"/>
          </w:tcPr>
          <w:p w14:paraId="7C5EEFFA" w14:textId="77777777" w:rsidR="00FC3FA0" w:rsidRPr="00E43B26" w:rsidRDefault="00FC3FA0" w:rsidP="00FC3FA0">
            <w:pPr>
              <w:pStyle w:val="TBTableBody"/>
              <w:autoSpaceDE w:val="0"/>
              <w:autoSpaceDN w:val="0"/>
              <w:adjustRightInd w:val="0"/>
            </w:pPr>
            <w:r w:rsidRPr="00E43B26">
              <w:rPr>
                <w:szCs w:val="24"/>
              </w:rPr>
              <w:t>Communication Standards Ontology</w:t>
            </w:r>
          </w:p>
        </w:tc>
        <w:tc>
          <w:tcPr>
            <w:tcW w:w="3240" w:type="dxa"/>
            <w:tcMar>
              <w:top w:w="43" w:type="dxa"/>
              <w:left w:w="115" w:type="dxa"/>
              <w:bottom w:w="43" w:type="dxa"/>
              <w:right w:w="115" w:type="dxa"/>
            </w:tcMar>
            <w:vAlign w:val="center"/>
          </w:tcPr>
          <w:p w14:paraId="612933B1" w14:textId="77777777" w:rsidR="00FC3FA0" w:rsidRPr="00E43B26" w:rsidRDefault="00FC3FA0" w:rsidP="00FC3FA0">
            <w:pPr>
              <w:pStyle w:val="TBTableBody"/>
              <w:autoSpaceDE w:val="0"/>
              <w:autoSpaceDN w:val="0"/>
              <w:adjustRightInd w:val="0"/>
            </w:pPr>
            <w:r w:rsidRPr="00E43B26">
              <w:rPr>
                <w:szCs w:val="24"/>
              </w:rPr>
              <w:t>Conceptual Model Ontology</w:t>
            </w:r>
          </w:p>
        </w:tc>
        <w:tc>
          <w:tcPr>
            <w:tcW w:w="3150" w:type="dxa"/>
            <w:tcMar>
              <w:top w:w="43" w:type="dxa"/>
              <w:left w:w="115" w:type="dxa"/>
              <w:bottom w:w="43" w:type="dxa"/>
              <w:right w:w="115" w:type="dxa"/>
            </w:tcMar>
            <w:vAlign w:val="center"/>
          </w:tcPr>
          <w:p w14:paraId="04B10078" w14:textId="77777777" w:rsidR="00FC3FA0" w:rsidRPr="00E43B26" w:rsidRDefault="00FC3FA0" w:rsidP="00FC3FA0">
            <w:pPr>
              <w:pStyle w:val="TBTableBody"/>
              <w:autoSpaceDE w:val="0"/>
              <w:autoSpaceDN w:val="0"/>
              <w:adjustRightInd w:val="0"/>
            </w:pPr>
            <w:r w:rsidRPr="00E43B26">
              <w:rPr>
                <w:szCs w:val="24"/>
              </w:rPr>
              <w:t>Coriell Cell Line Ontology</w:t>
            </w:r>
          </w:p>
        </w:tc>
      </w:tr>
      <w:tr w:rsidR="00FC3FA0" w:rsidRPr="00BB0735" w14:paraId="745CB7B5" w14:textId="77777777" w:rsidTr="00A846A7">
        <w:trPr>
          <w:jc w:val="center"/>
        </w:trPr>
        <w:tc>
          <w:tcPr>
            <w:tcW w:w="2970" w:type="dxa"/>
            <w:tcMar>
              <w:top w:w="43" w:type="dxa"/>
              <w:left w:w="115" w:type="dxa"/>
              <w:bottom w:w="43" w:type="dxa"/>
              <w:right w:w="115" w:type="dxa"/>
            </w:tcMar>
            <w:vAlign w:val="center"/>
          </w:tcPr>
          <w:p w14:paraId="60336B2F" w14:textId="77777777" w:rsidR="00FC3FA0" w:rsidRPr="00E43B26" w:rsidRDefault="00FC3FA0" w:rsidP="00FC3FA0">
            <w:pPr>
              <w:pStyle w:val="TBTableBody"/>
              <w:autoSpaceDE w:val="0"/>
              <w:autoSpaceDN w:val="0"/>
              <w:adjustRightInd w:val="0"/>
            </w:pPr>
            <w:r w:rsidRPr="00E43B26">
              <w:rPr>
                <w:szCs w:val="24"/>
              </w:rPr>
              <w:t>CPR Ontology</w:t>
            </w:r>
          </w:p>
        </w:tc>
        <w:tc>
          <w:tcPr>
            <w:tcW w:w="3240" w:type="dxa"/>
            <w:tcMar>
              <w:top w:w="43" w:type="dxa"/>
              <w:left w:w="115" w:type="dxa"/>
              <w:bottom w:w="43" w:type="dxa"/>
              <w:right w:w="115" w:type="dxa"/>
            </w:tcMar>
            <w:vAlign w:val="center"/>
          </w:tcPr>
          <w:p w14:paraId="2FA3C3D7" w14:textId="77777777" w:rsidR="00FC3FA0" w:rsidRPr="00E43B26" w:rsidRDefault="00FC3FA0" w:rsidP="00FC3FA0">
            <w:pPr>
              <w:pStyle w:val="TBTableBody"/>
              <w:autoSpaceDE w:val="0"/>
              <w:autoSpaceDN w:val="0"/>
              <w:adjustRightInd w:val="0"/>
            </w:pPr>
            <w:r w:rsidRPr="00E43B26">
              <w:rPr>
                <w:szCs w:val="24"/>
              </w:rPr>
              <w:t>Document Act Ontology</w:t>
            </w:r>
          </w:p>
        </w:tc>
        <w:tc>
          <w:tcPr>
            <w:tcW w:w="3150" w:type="dxa"/>
            <w:tcMar>
              <w:top w:w="43" w:type="dxa"/>
              <w:left w:w="115" w:type="dxa"/>
              <w:bottom w:w="43" w:type="dxa"/>
              <w:right w:w="115" w:type="dxa"/>
            </w:tcMar>
            <w:vAlign w:val="center"/>
          </w:tcPr>
          <w:p w14:paraId="389CD9CF" w14:textId="77777777" w:rsidR="00FC3FA0" w:rsidRPr="00E43B26" w:rsidRDefault="00FC3FA0" w:rsidP="00FC3FA0">
            <w:pPr>
              <w:pStyle w:val="TBTableBody"/>
              <w:autoSpaceDE w:val="0"/>
              <w:autoSpaceDN w:val="0"/>
              <w:adjustRightInd w:val="0"/>
            </w:pPr>
            <w:r w:rsidRPr="00E43B26">
              <w:rPr>
                <w:szCs w:val="24"/>
              </w:rPr>
              <w:t>Drug Interaction Ontology</w:t>
            </w:r>
          </w:p>
        </w:tc>
      </w:tr>
      <w:tr w:rsidR="00FC3FA0" w:rsidRPr="00BB0735" w14:paraId="15C2F3D6" w14:textId="77777777" w:rsidTr="00A846A7">
        <w:trPr>
          <w:jc w:val="center"/>
        </w:trPr>
        <w:tc>
          <w:tcPr>
            <w:tcW w:w="2970" w:type="dxa"/>
            <w:tcMar>
              <w:top w:w="43" w:type="dxa"/>
              <w:left w:w="115" w:type="dxa"/>
              <w:bottom w:w="43" w:type="dxa"/>
              <w:right w:w="115" w:type="dxa"/>
            </w:tcMar>
            <w:vAlign w:val="center"/>
          </w:tcPr>
          <w:p w14:paraId="24008EF8" w14:textId="77777777" w:rsidR="00FC3FA0" w:rsidRPr="00E43B26" w:rsidRDefault="00FC3FA0" w:rsidP="00FC3FA0">
            <w:pPr>
              <w:pStyle w:val="TBTableBody"/>
              <w:autoSpaceDE w:val="0"/>
              <w:autoSpaceDN w:val="0"/>
              <w:adjustRightInd w:val="0"/>
            </w:pPr>
            <w:r w:rsidRPr="00E43B26">
              <w:rPr>
                <w:szCs w:val="24"/>
              </w:rPr>
              <w:t>Drug Ontology</w:t>
            </w:r>
          </w:p>
        </w:tc>
        <w:tc>
          <w:tcPr>
            <w:tcW w:w="3240" w:type="dxa"/>
            <w:tcMar>
              <w:top w:w="43" w:type="dxa"/>
              <w:left w:w="115" w:type="dxa"/>
              <w:bottom w:w="43" w:type="dxa"/>
              <w:right w:w="115" w:type="dxa"/>
            </w:tcMar>
            <w:vAlign w:val="center"/>
          </w:tcPr>
          <w:p w14:paraId="44798F71" w14:textId="77777777" w:rsidR="00FC3FA0" w:rsidRPr="00E43B26" w:rsidRDefault="00FC3FA0" w:rsidP="00FC3FA0">
            <w:pPr>
              <w:pStyle w:val="TBTableBody"/>
              <w:autoSpaceDE w:val="0"/>
              <w:autoSpaceDN w:val="0"/>
              <w:adjustRightInd w:val="0"/>
            </w:pPr>
            <w:r w:rsidRPr="00E43B26">
              <w:rPr>
                <w:szCs w:val="24"/>
              </w:rPr>
              <w:t>Drug-drug Interaction Ontology</w:t>
            </w:r>
          </w:p>
        </w:tc>
        <w:tc>
          <w:tcPr>
            <w:tcW w:w="3150" w:type="dxa"/>
            <w:tcMar>
              <w:top w:w="43" w:type="dxa"/>
              <w:left w:w="115" w:type="dxa"/>
              <w:bottom w:w="43" w:type="dxa"/>
              <w:right w:w="115" w:type="dxa"/>
            </w:tcMar>
            <w:vAlign w:val="center"/>
          </w:tcPr>
          <w:p w14:paraId="0680C99B" w14:textId="77777777" w:rsidR="00FC3FA0" w:rsidRPr="00E43B26" w:rsidRDefault="00FC3FA0" w:rsidP="00FC3FA0">
            <w:pPr>
              <w:pStyle w:val="TBTableBody"/>
              <w:autoSpaceDE w:val="0"/>
              <w:autoSpaceDN w:val="0"/>
              <w:adjustRightInd w:val="0"/>
            </w:pPr>
            <w:r w:rsidRPr="00E43B26">
              <w:rPr>
                <w:szCs w:val="24"/>
              </w:rPr>
              <w:t>Earth Sciences Ontologies</w:t>
            </w:r>
          </w:p>
        </w:tc>
      </w:tr>
      <w:tr w:rsidR="00FC3FA0" w:rsidRPr="00BB0735" w14:paraId="469A0AE8" w14:textId="77777777" w:rsidTr="00A846A7">
        <w:trPr>
          <w:jc w:val="center"/>
        </w:trPr>
        <w:tc>
          <w:tcPr>
            <w:tcW w:w="2970" w:type="dxa"/>
            <w:tcMar>
              <w:top w:w="43" w:type="dxa"/>
              <w:left w:w="115" w:type="dxa"/>
              <w:bottom w:w="43" w:type="dxa"/>
              <w:right w:w="115" w:type="dxa"/>
            </w:tcMar>
            <w:vAlign w:val="center"/>
          </w:tcPr>
          <w:p w14:paraId="731118E1" w14:textId="77777777" w:rsidR="00FC3FA0" w:rsidRPr="00E43B26" w:rsidRDefault="00FC3FA0" w:rsidP="00FC3FA0">
            <w:pPr>
              <w:pStyle w:val="TBTableBody"/>
              <w:autoSpaceDE w:val="0"/>
              <w:autoSpaceDN w:val="0"/>
              <w:adjustRightInd w:val="0"/>
            </w:pPr>
            <w:r w:rsidRPr="00E43B26">
              <w:rPr>
                <w:szCs w:val="24"/>
              </w:rPr>
              <w:t>Eagle-I Research Resource Ontology</w:t>
            </w:r>
          </w:p>
        </w:tc>
        <w:tc>
          <w:tcPr>
            <w:tcW w:w="3240" w:type="dxa"/>
            <w:tcMar>
              <w:top w:w="43" w:type="dxa"/>
              <w:left w:w="115" w:type="dxa"/>
              <w:bottom w:w="43" w:type="dxa"/>
              <w:right w:w="115" w:type="dxa"/>
            </w:tcMar>
            <w:vAlign w:val="center"/>
          </w:tcPr>
          <w:p w14:paraId="71F45C28" w14:textId="77777777" w:rsidR="00FC3FA0" w:rsidRPr="00E43B26" w:rsidRDefault="00FC3FA0" w:rsidP="00FC3FA0">
            <w:pPr>
              <w:pStyle w:val="TBTableBody"/>
              <w:autoSpaceDE w:val="0"/>
              <w:autoSpaceDN w:val="0"/>
              <w:adjustRightInd w:val="0"/>
            </w:pPr>
            <w:r w:rsidRPr="00E43B26">
              <w:rPr>
                <w:szCs w:val="24"/>
              </w:rPr>
              <w:t>Email Ontology</w:t>
            </w:r>
          </w:p>
        </w:tc>
        <w:tc>
          <w:tcPr>
            <w:tcW w:w="3150" w:type="dxa"/>
            <w:tcMar>
              <w:top w:w="43" w:type="dxa"/>
              <w:left w:w="115" w:type="dxa"/>
              <w:bottom w:w="43" w:type="dxa"/>
              <w:right w:w="115" w:type="dxa"/>
            </w:tcMar>
            <w:vAlign w:val="center"/>
          </w:tcPr>
          <w:p w14:paraId="46806471" w14:textId="77777777" w:rsidR="00FC3FA0" w:rsidRPr="00E43B26" w:rsidRDefault="00FC3FA0" w:rsidP="00FC3FA0">
            <w:pPr>
              <w:pStyle w:val="TBTableBody"/>
              <w:autoSpaceDE w:val="0"/>
              <w:autoSpaceDN w:val="0"/>
              <w:adjustRightInd w:val="0"/>
            </w:pPr>
            <w:r w:rsidRPr="00E43B26">
              <w:rPr>
                <w:szCs w:val="24"/>
              </w:rPr>
              <w:t>Emotion Ontology</w:t>
            </w:r>
          </w:p>
        </w:tc>
      </w:tr>
      <w:tr w:rsidR="00FC3FA0" w:rsidRPr="00BB0735" w14:paraId="7D7BB847" w14:textId="77777777" w:rsidTr="00A846A7">
        <w:trPr>
          <w:jc w:val="center"/>
        </w:trPr>
        <w:tc>
          <w:tcPr>
            <w:tcW w:w="2970" w:type="dxa"/>
            <w:tcMar>
              <w:top w:w="43" w:type="dxa"/>
              <w:left w:w="115" w:type="dxa"/>
              <w:bottom w:w="43" w:type="dxa"/>
              <w:right w:w="115" w:type="dxa"/>
            </w:tcMar>
            <w:vAlign w:val="center"/>
          </w:tcPr>
          <w:p w14:paraId="1EA1478A" w14:textId="77777777" w:rsidR="00FC3FA0" w:rsidRPr="00E43B26" w:rsidRDefault="00FC3FA0" w:rsidP="00FC3FA0">
            <w:pPr>
              <w:pStyle w:val="TBTableBody"/>
              <w:autoSpaceDE w:val="0"/>
              <w:autoSpaceDN w:val="0"/>
              <w:adjustRightInd w:val="0"/>
            </w:pPr>
            <w:r w:rsidRPr="00E43B26">
              <w:rPr>
                <w:szCs w:val="24"/>
              </w:rPr>
              <w:t>Environment Ontology</w:t>
            </w:r>
          </w:p>
        </w:tc>
        <w:tc>
          <w:tcPr>
            <w:tcW w:w="3240" w:type="dxa"/>
            <w:tcMar>
              <w:top w:w="43" w:type="dxa"/>
              <w:left w:w="115" w:type="dxa"/>
              <w:bottom w:w="43" w:type="dxa"/>
              <w:right w:w="115" w:type="dxa"/>
            </w:tcMar>
            <w:vAlign w:val="center"/>
          </w:tcPr>
          <w:p w14:paraId="2C424A22" w14:textId="77777777" w:rsidR="00FC3FA0" w:rsidRPr="00E43B26" w:rsidRDefault="00FC3FA0" w:rsidP="00FC3FA0">
            <w:pPr>
              <w:pStyle w:val="TBTableBody"/>
              <w:autoSpaceDE w:val="0"/>
              <w:autoSpaceDN w:val="0"/>
              <w:adjustRightInd w:val="0"/>
            </w:pPr>
            <w:r w:rsidRPr="00E43B26">
              <w:rPr>
                <w:szCs w:val="24"/>
              </w:rPr>
              <w:t>Epidemiology Ontology</w:t>
            </w:r>
          </w:p>
        </w:tc>
        <w:tc>
          <w:tcPr>
            <w:tcW w:w="3150" w:type="dxa"/>
            <w:tcMar>
              <w:top w:w="43" w:type="dxa"/>
              <w:left w:w="115" w:type="dxa"/>
              <w:bottom w:w="43" w:type="dxa"/>
              <w:right w:w="115" w:type="dxa"/>
            </w:tcMar>
            <w:vAlign w:val="center"/>
          </w:tcPr>
          <w:p w14:paraId="0622BB65" w14:textId="77777777" w:rsidR="00FC3FA0" w:rsidRPr="00E43B26" w:rsidRDefault="00FC3FA0" w:rsidP="00FC3FA0">
            <w:pPr>
              <w:pStyle w:val="TBTableBody"/>
              <w:autoSpaceDE w:val="0"/>
              <w:autoSpaceDN w:val="0"/>
              <w:adjustRightInd w:val="0"/>
            </w:pPr>
            <w:r w:rsidRPr="00E43B26">
              <w:rPr>
                <w:szCs w:val="24"/>
              </w:rPr>
              <w:t>Evolution Ontology</w:t>
            </w:r>
          </w:p>
        </w:tc>
      </w:tr>
      <w:tr w:rsidR="00FC3FA0" w:rsidRPr="00BB0735" w14:paraId="2D83E056" w14:textId="77777777" w:rsidTr="00A846A7">
        <w:trPr>
          <w:jc w:val="center"/>
        </w:trPr>
        <w:tc>
          <w:tcPr>
            <w:tcW w:w="2970" w:type="dxa"/>
            <w:tcMar>
              <w:top w:w="43" w:type="dxa"/>
              <w:left w:w="115" w:type="dxa"/>
              <w:bottom w:w="43" w:type="dxa"/>
              <w:right w:w="115" w:type="dxa"/>
            </w:tcMar>
            <w:vAlign w:val="center"/>
          </w:tcPr>
          <w:p w14:paraId="0E596A8A" w14:textId="77777777" w:rsidR="00FC3FA0" w:rsidRPr="00E43B26" w:rsidRDefault="00FC3FA0" w:rsidP="00FC3FA0">
            <w:pPr>
              <w:pStyle w:val="TBTableBody"/>
              <w:autoSpaceDE w:val="0"/>
              <w:autoSpaceDN w:val="0"/>
              <w:adjustRightInd w:val="0"/>
            </w:pPr>
            <w:r w:rsidRPr="00E43B26">
              <w:rPr>
                <w:szCs w:val="24"/>
              </w:rPr>
              <w:t>Experimental Factor Ontology</w:t>
            </w:r>
          </w:p>
        </w:tc>
        <w:tc>
          <w:tcPr>
            <w:tcW w:w="3240" w:type="dxa"/>
            <w:tcMar>
              <w:top w:w="43" w:type="dxa"/>
              <w:left w:w="115" w:type="dxa"/>
              <w:bottom w:w="43" w:type="dxa"/>
              <w:right w:w="115" w:type="dxa"/>
            </w:tcMar>
            <w:vAlign w:val="center"/>
          </w:tcPr>
          <w:p w14:paraId="1758F572" w14:textId="77777777" w:rsidR="00FC3FA0" w:rsidRPr="00E43B26" w:rsidRDefault="00FC3FA0" w:rsidP="00FC3FA0">
            <w:pPr>
              <w:pStyle w:val="TBTableBody"/>
              <w:autoSpaceDE w:val="0"/>
              <w:autoSpaceDN w:val="0"/>
              <w:adjustRightInd w:val="0"/>
            </w:pPr>
            <w:r w:rsidRPr="00E43B26">
              <w:rPr>
                <w:szCs w:val="24"/>
              </w:rPr>
              <w:t>Exposé</w:t>
            </w:r>
          </w:p>
        </w:tc>
        <w:tc>
          <w:tcPr>
            <w:tcW w:w="3150" w:type="dxa"/>
            <w:tcMar>
              <w:top w:w="43" w:type="dxa"/>
              <w:left w:w="115" w:type="dxa"/>
              <w:bottom w:w="43" w:type="dxa"/>
              <w:right w:w="115" w:type="dxa"/>
            </w:tcMar>
            <w:vAlign w:val="center"/>
          </w:tcPr>
          <w:p w14:paraId="4ACCCA90" w14:textId="77777777" w:rsidR="00FC3FA0" w:rsidRPr="00E43B26" w:rsidRDefault="00FC3FA0" w:rsidP="00FC3FA0">
            <w:pPr>
              <w:pStyle w:val="TBTableBody"/>
              <w:autoSpaceDE w:val="0"/>
              <w:autoSpaceDN w:val="0"/>
              <w:adjustRightInd w:val="0"/>
            </w:pPr>
            <w:r w:rsidRPr="00E43B26">
              <w:rPr>
                <w:szCs w:val="24"/>
              </w:rPr>
              <w:t>Financial Report Ontology</w:t>
            </w:r>
          </w:p>
        </w:tc>
      </w:tr>
      <w:tr w:rsidR="00FC3FA0" w:rsidRPr="00BB0735" w14:paraId="29C6A73E" w14:textId="77777777" w:rsidTr="00A846A7">
        <w:trPr>
          <w:jc w:val="center"/>
        </w:trPr>
        <w:tc>
          <w:tcPr>
            <w:tcW w:w="2970" w:type="dxa"/>
            <w:tcMar>
              <w:top w:w="43" w:type="dxa"/>
              <w:left w:w="115" w:type="dxa"/>
              <w:bottom w:w="43" w:type="dxa"/>
              <w:right w:w="115" w:type="dxa"/>
            </w:tcMar>
            <w:vAlign w:val="center"/>
          </w:tcPr>
          <w:p w14:paraId="37421DE8" w14:textId="77777777" w:rsidR="00FC3FA0" w:rsidRPr="00E43B26" w:rsidRDefault="00FC3FA0" w:rsidP="00FC3FA0">
            <w:pPr>
              <w:pStyle w:val="TBTableBody"/>
              <w:autoSpaceDE w:val="0"/>
              <w:autoSpaceDN w:val="0"/>
              <w:adjustRightInd w:val="0"/>
            </w:pPr>
            <w:r w:rsidRPr="00E43B26">
              <w:rPr>
                <w:szCs w:val="24"/>
              </w:rPr>
              <w:t>Flybase Drosophila Ontology</w:t>
            </w:r>
          </w:p>
        </w:tc>
        <w:tc>
          <w:tcPr>
            <w:tcW w:w="3240" w:type="dxa"/>
            <w:tcMar>
              <w:top w:w="43" w:type="dxa"/>
              <w:left w:w="115" w:type="dxa"/>
              <w:bottom w:w="43" w:type="dxa"/>
              <w:right w:w="115" w:type="dxa"/>
            </w:tcMar>
            <w:vAlign w:val="center"/>
          </w:tcPr>
          <w:p w14:paraId="7E821EE0" w14:textId="77777777" w:rsidR="00FC3FA0" w:rsidRPr="00E43B26" w:rsidRDefault="00FC3FA0" w:rsidP="00FC3FA0">
            <w:pPr>
              <w:pStyle w:val="TBTableBody"/>
              <w:autoSpaceDE w:val="0"/>
              <w:autoSpaceDN w:val="0"/>
              <w:adjustRightInd w:val="0"/>
            </w:pPr>
            <w:r w:rsidRPr="00E43B26">
              <w:rPr>
                <w:szCs w:val="24"/>
              </w:rPr>
              <w:t>Fission Yeast Phenotype Ontology</w:t>
            </w:r>
          </w:p>
        </w:tc>
        <w:tc>
          <w:tcPr>
            <w:tcW w:w="3150" w:type="dxa"/>
            <w:tcMar>
              <w:top w:w="43" w:type="dxa"/>
              <w:left w:w="115" w:type="dxa"/>
              <w:bottom w:w="43" w:type="dxa"/>
              <w:right w:w="115" w:type="dxa"/>
            </w:tcMar>
            <w:vAlign w:val="center"/>
          </w:tcPr>
          <w:p w14:paraId="60E77028" w14:textId="77777777" w:rsidR="00FC3FA0" w:rsidRPr="00E43B26" w:rsidRDefault="00FC3FA0" w:rsidP="00FC3FA0">
            <w:pPr>
              <w:pStyle w:val="TBTableBody"/>
              <w:autoSpaceDE w:val="0"/>
              <w:autoSpaceDN w:val="0"/>
              <w:adjustRightInd w:val="0"/>
            </w:pPr>
            <w:r w:rsidRPr="00E43B26">
              <w:rPr>
                <w:szCs w:val="24"/>
              </w:rPr>
              <w:t>Foundational Model of Anatomy</w:t>
            </w:r>
          </w:p>
        </w:tc>
      </w:tr>
      <w:tr w:rsidR="00FC3FA0" w:rsidRPr="00BB0735" w14:paraId="6A827948" w14:textId="77777777" w:rsidTr="00A846A7">
        <w:trPr>
          <w:jc w:val="center"/>
        </w:trPr>
        <w:tc>
          <w:tcPr>
            <w:tcW w:w="2970" w:type="dxa"/>
            <w:tcMar>
              <w:top w:w="43" w:type="dxa"/>
              <w:left w:w="115" w:type="dxa"/>
              <w:bottom w:w="43" w:type="dxa"/>
              <w:right w:w="115" w:type="dxa"/>
            </w:tcMar>
            <w:vAlign w:val="center"/>
          </w:tcPr>
          <w:p w14:paraId="450AC0E7" w14:textId="77777777" w:rsidR="00FC3FA0" w:rsidRPr="00E43B26" w:rsidRDefault="00FC3FA0" w:rsidP="00FC3FA0">
            <w:pPr>
              <w:pStyle w:val="TBTableBody"/>
              <w:autoSpaceDE w:val="0"/>
              <w:autoSpaceDN w:val="0"/>
              <w:adjustRightInd w:val="0"/>
            </w:pPr>
            <w:r w:rsidRPr="00E43B26">
              <w:rPr>
                <w:szCs w:val="24"/>
              </w:rPr>
              <w:t>Gastrointestinal Ontology</w:t>
            </w:r>
          </w:p>
        </w:tc>
        <w:tc>
          <w:tcPr>
            <w:tcW w:w="3240" w:type="dxa"/>
            <w:tcMar>
              <w:top w:w="43" w:type="dxa"/>
              <w:left w:w="115" w:type="dxa"/>
              <w:bottom w:w="43" w:type="dxa"/>
              <w:right w:w="115" w:type="dxa"/>
            </w:tcMar>
            <w:vAlign w:val="center"/>
          </w:tcPr>
          <w:p w14:paraId="48972D6B" w14:textId="77777777" w:rsidR="00FC3FA0" w:rsidRPr="00E43B26" w:rsidRDefault="00FC3FA0" w:rsidP="00FC3FA0">
            <w:pPr>
              <w:pStyle w:val="TBTableBody"/>
              <w:autoSpaceDE w:val="0"/>
              <w:autoSpaceDN w:val="0"/>
              <w:adjustRightInd w:val="0"/>
            </w:pPr>
            <w:r w:rsidRPr="00E43B26">
              <w:rPr>
                <w:szCs w:val="24"/>
              </w:rPr>
              <w:t>Gene Regulation Ontology</w:t>
            </w:r>
          </w:p>
        </w:tc>
        <w:tc>
          <w:tcPr>
            <w:tcW w:w="3150" w:type="dxa"/>
            <w:tcMar>
              <w:top w:w="43" w:type="dxa"/>
              <w:left w:w="115" w:type="dxa"/>
              <w:bottom w:w="43" w:type="dxa"/>
              <w:right w:w="115" w:type="dxa"/>
            </w:tcMar>
            <w:vAlign w:val="center"/>
          </w:tcPr>
          <w:p w14:paraId="6AB630FE" w14:textId="77777777" w:rsidR="00FC3FA0" w:rsidRPr="00E43B26" w:rsidRDefault="00FC3FA0" w:rsidP="00FC3FA0">
            <w:pPr>
              <w:pStyle w:val="TBTableBody"/>
              <w:autoSpaceDE w:val="0"/>
              <w:autoSpaceDN w:val="0"/>
              <w:adjustRightInd w:val="0"/>
            </w:pPr>
            <w:r w:rsidRPr="00E43B26">
              <w:rPr>
                <w:szCs w:val="24"/>
              </w:rPr>
              <w:t>General Information Model</w:t>
            </w:r>
          </w:p>
        </w:tc>
      </w:tr>
      <w:tr w:rsidR="00FC3FA0" w:rsidRPr="00BB0735" w14:paraId="567F84E0" w14:textId="77777777" w:rsidTr="00A846A7">
        <w:trPr>
          <w:jc w:val="center"/>
        </w:trPr>
        <w:tc>
          <w:tcPr>
            <w:tcW w:w="2970" w:type="dxa"/>
            <w:tcMar>
              <w:top w:w="43" w:type="dxa"/>
              <w:left w:w="115" w:type="dxa"/>
              <w:bottom w:w="43" w:type="dxa"/>
              <w:right w:w="115" w:type="dxa"/>
            </w:tcMar>
            <w:vAlign w:val="center"/>
          </w:tcPr>
          <w:p w14:paraId="2A73A669" w14:textId="77777777" w:rsidR="00FC3FA0" w:rsidRPr="00E43B26" w:rsidRDefault="00FC3FA0" w:rsidP="00FC3FA0">
            <w:pPr>
              <w:pStyle w:val="TBTableBody"/>
              <w:autoSpaceDE w:val="0"/>
              <w:autoSpaceDN w:val="0"/>
              <w:adjustRightInd w:val="0"/>
            </w:pPr>
            <w:r w:rsidRPr="00E43B26">
              <w:rPr>
                <w:szCs w:val="24"/>
              </w:rPr>
              <w:t>Health Data Ontology Trunk</w:t>
            </w:r>
          </w:p>
        </w:tc>
        <w:tc>
          <w:tcPr>
            <w:tcW w:w="3240" w:type="dxa"/>
            <w:tcMar>
              <w:top w:w="43" w:type="dxa"/>
              <w:left w:w="115" w:type="dxa"/>
              <w:bottom w:w="43" w:type="dxa"/>
              <w:right w:w="115" w:type="dxa"/>
            </w:tcMar>
            <w:vAlign w:val="center"/>
          </w:tcPr>
          <w:p w14:paraId="31C3C929" w14:textId="77777777" w:rsidR="00FC3FA0" w:rsidRPr="00E43B26" w:rsidRDefault="00FC3FA0" w:rsidP="00FC3FA0">
            <w:pPr>
              <w:pStyle w:val="TBTableBody"/>
              <w:autoSpaceDE w:val="0"/>
              <w:autoSpaceDN w:val="0"/>
              <w:adjustRightInd w:val="0"/>
            </w:pPr>
            <w:r w:rsidRPr="00E43B26">
              <w:rPr>
                <w:szCs w:val="24"/>
              </w:rPr>
              <w:t>Human Interaction Network Ontology</w:t>
            </w:r>
          </w:p>
        </w:tc>
        <w:tc>
          <w:tcPr>
            <w:tcW w:w="3150" w:type="dxa"/>
            <w:tcMar>
              <w:top w:w="43" w:type="dxa"/>
              <w:left w:w="115" w:type="dxa"/>
              <w:bottom w:w="43" w:type="dxa"/>
              <w:right w:w="115" w:type="dxa"/>
            </w:tcMar>
            <w:vAlign w:val="center"/>
          </w:tcPr>
          <w:p w14:paraId="3F08FA85" w14:textId="77777777" w:rsidR="00FC3FA0" w:rsidRPr="00E43B26" w:rsidRDefault="00FC3FA0" w:rsidP="00FC3FA0">
            <w:pPr>
              <w:pStyle w:val="TBTableBody"/>
              <w:autoSpaceDE w:val="0"/>
              <w:autoSpaceDN w:val="0"/>
              <w:adjustRightInd w:val="0"/>
            </w:pPr>
            <w:r w:rsidRPr="00E43B26">
              <w:rPr>
                <w:szCs w:val="24"/>
              </w:rPr>
              <w:t>Human Physiology Simulation Ontology</w:t>
            </w:r>
          </w:p>
        </w:tc>
      </w:tr>
      <w:tr w:rsidR="00FC3FA0" w:rsidRPr="00BB0735" w14:paraId="541B346E" w14:textId="77777777" w:rsidTr="00A846A7">
        <w:trPr>
          <w:jc w:val="center"/>
        </w:trPr>
        <w:tc>
          <w:tcPr>
            <w:tcW w:w="2970" w:type="dxa"/>
            <w:tcMar>
              <w:top w:w="43" w:type="dxa"/>
              <w:left w:w="115" w:type="dxa"/>
              <w:bottom w:w="43" w:type="dxa"/>
              <w:right w:w="115" w:type="dxa"/>
            </w:tcMar>
            <w:vAlign w:val="center"/>
          </w:tcPr>
          <w:p w14:paraId="751966EE" w14:textId="77777777" w:rsidR="00FC3FA0" w:rsidRPr="00E43B26" w:rsidRDefault="00FC3FA0" w:rsidP="00FC3FA0">
            <w:pPr>
              <w:pStyle w:val="TBTableBody"/>
              <w:autoSpaceDE w:val="0"/>
              <w:autoSpaceDN w:val="0"/>
              <w:adjustRightInd w:val="0"/>
            </w:pPr>
            <w:r w:rsidRPr="00E43B26">
              <w:rPr>
                <w:szCs w:val="24"/>
              </w:rPr>
              <w:t>Infectious Disease Ontology</w:t>
            </w:r>
          </w:p>
        </w:tc>
        <w:tc>
          <w:tcPr>
            <w:tcW w:w="3240" w:type="dxa"/>
            <w:tcMar>
              <w:top w:w="43" w:type="dxa"/>
              <w:left w:w="115" w:type="dxa"/>
              <w:bottom w:w="43" w:type="dxa"/>
              <w:right w:w="115" w:type="dxa"/>
            </w:tcMar>
            <w:vAlign w:val="center"/>
          </w:tcPr>
          <w:p w14:paraId="6A8EA554" w14:textId="77777777" w:rsidR="00FC3FA0" w:rsidRPr="00E43B26" w:rsidRDefault="00FC3FA0" w:rsidP="00FC3FA0">
            <w:pPr>
              <w:pStyle w:val="TBTableBody"/>
              <w:autoSpaceDE w:val="0"/>
              <w:autoSpaceDN w:val="0"/>
              <w:adjustRightInd w:val="0"/>
            </w:pPr>
            <w:r w:rsidRPr="00E43B26">
              <w:rPr>
                <w:szCs w:val="24"/>
              </w:rPr>
              <w:t>Information Artifact Ontology</w:t>
            </w:r>
          </w:p>
        </w:tc>
        <w:tc>
          <w:tcPr>
            <w:tcW w:w="3150" w:type="dxa"/>
            <w:tcMar>
              <w:top w:w="43" w:type="dxa"/>
              <w:left w:w="115" w:type="dxa"/>
              <w:bottom w:w="43" w:type="dxa"/>
              <w:right w:w="115" w:type="dxa"/>
            </w:tcMar>
            <w:vAlign w:val="center"/>
          </w:tcPr>
          <w:p w14:paraId="7D6984DE" w14:textId="77777777" w:rsidR="00FC3FA0" w:rsidRPr="00E43B26" w:rsidRDefault="00FC3FA0" w:rsidP="00FC3FA0">
            <w:pPr>
              <w:pStyle w:val="TBTableBody"/>
              <w:autoSpaceDE w:val="0"/>
              <w:autoSpaceDN w:val="0"/>
              <w:adjustRightInd w:val="0"/>
            </w:pPr>
            <w:r w:rsidRPr="00E43B26">
              <w:rPr>
                <w:szCs w:val="24"/>
              </w:rPr>
              <w:t>Interdisciplinary Prostate Ontology Project</w:t>
            </w:r>
          </w:p>
        </w:tc>
      </w:tr>
      <w:tr w:rsidR="00FC3FA0" w:rsidRPr="00BB0735" w14:paraId="2F9BCBE8" w14:textId="77777777" w:rsidTr="00A846A7">
        <w:trPr>
          <w:jc w:val="center"/>
        </w:trPr>
        <w:tc>
          <w:tcPr>
            <w:tcW w:w="2970" w:type="dxa"/>
            <w:tcMar>
              <w:top w:w="43" w:type="dxa"/>
              <w:left w:w="115" w:type="dxa"/>
              <w:bottom w:w="43" w:type="dxa"/>
              <w:right w:w="115" w:type="dxa"/>
            </w:tcMar>
            <w:vAlign w:val="center"/>
          </w:tcPr>
          <w:p w14:paraId="32B73C80" w14:textId="77777777" w:rsidR="00FC3FA0" w:rsidRPr="00E43B26" w:rsidRDefault="00FC3FA0" w:rsidP="00FC3FA0">
            <w:pPr>
              <w:pStyle w:val="TBTableBody"/>
              <w:autoSpaceDE w:val="0"/>
              <w:autoSpaceDN w:val="0"/>
              <w:adjustRightInd w:val="0"/>
            </w:pPr>
            <w:r w:rsidRPr="00E43B26">
              <w:rPr>
                <w:szCs w:val="24"/>
              </w:rPr>
              <w:t>Lipid Ontology</w:t>
            </w:r>
          </w:p>
        </w:tc>
        <w:tc>
          <w:tcPr>
            <w:tcW w:w="3240" w:type="dxa"/>
            <w:tcMar>
              <w:top w:w="43" w:type="dxa"/>
              <w:left w:w="115" w:type="dxa"/>
              <w:bottom w:w="43" w:type="dxa"/>
              <w:right w:w="115" w:type="dxa"/>
            </w:tcMar>
            <w:vAlign w:val="center"/>
          </w:tcPr>
          <w:p w14:paraId="3A98BA7D" w14:textId="77777777" w:rsidR="00FC3FA0" w:rsidRPr="00E43B26" w:rsidRDefault="00FC3FA0" w:rsidP="00FC3FA0">
            <w:pPr>
              <w:pStyle w:val="TBTableBody"/>
              <w:autoSpaceDE w:val="0"/>
              <w:autoSpaceDN w:val="0"/>
              <w:adjustRightInd w:val="0"/>
            </w:pPr>
            <w:r w:rsidRPr="00E43B26">
              <w:rPr>
                <w:szCs w:val="24"/>
              </w:rPr>
              <w:t>Mental Disease Ontology</w:t>
            </w:r>
          </w:p>
        </w:tc>
        <w:tc>
          <w:tcPr>
            <w:tcW w:w="3150" w:type="dxa"/>
            <w:tcMar>
              <w:top w:w="43" w:type="dxa"/>
              <w:left w:w="115" w:type="dxa"/>
              <w:bottom w:w="43" w:type="dxa"/>
              <w:right w:w="115" w:type="dxa"/>
            </w:tcMar>
            <w:vAlign w:val="center"/>
          </w:tcPr>
          <w:p w14:paraId="10372BE6" w14:textId="77777777" w:rsidR="00FC3FA0" w:rsidRPr="00E43B26" w:rsidRDefault="00FC3FA0" w:rsidP="00FC3FA0">
            <w:pPr>
              <w:pStyle w:val="TBTableBody"/>
              <w:autoSpaceDE w:val="0"/>
              <w:autoSpaceDN w:val="0"/>
              <w:adjustRightInd w:val="0"/>
            </w:pPr>
            <w:r w:rsidRPr="00E43B26">
              <w:rPr>
                <w:szCs w:val="24"/>
              </w:rPr>
              <w:t>Mental Functioning Ontology</w:t>
            </w:r>
          </w:p>
        </w:tc>
      </w:tr>
      <w:tr w:rsidR="00FC3FA0" w:rsidRPr="00BB0735" w14:paraId="57827F74" w14:textId="77777777" w:rsidTr="00A846A7">
        <w:trPr>
          <w:jc w:val="center"/>
        </w:trPr>
        <w:tc>
          <w:tcPr>
            <w:tcW w:w="2970" w:type="dxa"/>
            <w:tcMar>
              <w:top w:w="43" w:type="dxa"/>
              <w:left w:w="115" w:type="dxa"/>
              <w:bottom w:w="43" w:type="dxa"/>
              <w:right w:w="115" w:type="dxa"/>
            </w:tcMar>
            <w:vAlign w:val="center"/>
          </w:tcPr>
          <w:p w14:paraId="06EA4359" w14:textId="77777777" w:rsidR="00FC3FA0" w:rsidRPr="00E43B26" w:rsidRDefault="00FC3FA0" w:rsidP="00FC3FA0">
            <w:pPr>
              <w:pStyle w:val="TBTableBody"/>
              <w:autoSpaceDE w:val="0"/>
              <w:autoSpaceDN w:val="0"/>
              <w:adjustRightInd w:val="0"/>
            </w:pPr>
            <w:r w:rsidRPr="00E43B26">
              <w:rPr>
                <w:szCs w:val="24"/>
              </w:rPr>
              <w:t>Middle Layer Ontology for Clinical Care</w:t>
            </w:r>
          </w:p>
        </w:tc>
        <w:tc>
          <w:tcPr>
            <w:tcW w:w="3240" w:type="dxa"/>
            <w:tcMar>
              <w:top w:w="43" w:type="dxa"/>
              <w:left w:w="115" w:type="dxa"/>
              <w:bottom w:w="43" w:type="dxa"/>
              <w:right w:w="115" w:type="dxa"/>
            </w:tcMar>
            <w:vAlign w:val="center"/>
          </w:tcPr>
          <w:p w14:paraId="64266C6B" w14:textId="77777777" w:rsidR="00FC3FA0" w:rsidRPr="00E43B26" w:rsidRDefault="00FC3FA0" w:rsidP="00FC3FA0">
            <w:pPr>
              <w:pStyle w:val="TBTableBody"/>
              <w:autoSpaceDE w:val="0"/>
              <w:autoSpaceDN w:val="0"/>
              <w:adjustRightInd w:val="0"/>
            </w:pPr>
            <w:r w:rsidRPr="00E43B26">
              <w:rPr>
                <w:szCs w:val="24"/>
              </w:rPr>
              <w:t>Military Ontology</w:t>
            </w:r>
          </w:p>
        </w:tc>
        <w:tc>
          <w:tcPr>
            <w:tcW w:w="3150" w:type="dxa"/>
            <w:tcMar>
              <w:top w:w="43" w:type="dxa"/>
              <w:left w:w="115" w:type="dxa"/>
              <w:bottom w:w="43" w:type="dxa"/>
              <w:right w:w="115" w:type="dxa"/>
            </w:tcMar>
            <w:vAlign w:val="center"/>
          </w:tcPr>
          <w:p w14:paraId="311A42D4" w14:textId="77777777" w:rsidR="00FC3FA0" w:rsidRPr="00E43B26" w:rsidRDefault="00FC3FA0" w:rsidP="00FC3FA0">
            <w:pPr>
              <w:pStyle w:val="TBTableBody"/>
              <w:autoSpaceDE w:val="0"/>
              <w:autoSpaceDN w:val="0"/>
              <w:adjustRightInd w:val="0"/>
            </w:pPr>
            <w:r w:rsidRPr="00E43B26">
              <w:rPr>
                <w:szCs w:val="24"/>
              </w:rPr>
              <w:t>MIRO and IRbase</w:t>
            </w:r>
          </w:p>
        </w:tc>
      </w:tr>
      <w:tr w:rsidR="00FC3FA0" w:rsidRPr="00BB0735" w14:paraId="67560466" w14:textId="77777777" w:rsidTr="00A846A7">
        <w:trPr>
          <w:jc w:val="center"/>
        </w:trPr>
        <w:tc>
          <w:tcPr>
            <w:tcW w:w="2970" w:type="dxa"/>
            <w:tcMar>
              <w:top w:w="43" w:type="dxa"/>
              <w:left w:w="115" w:type="dxa"/>
              <w:bottom w:w="43" w:type="dxa"/>
              <w:right w:w="115" w:type="dxa"/>
            </w:tcMar>
            <w:vAlign w:val="center"/>
          </w:tcPr>
          <w:p w14:paraId="44606712" w14:textId="77777777" w:rsidR="00FC3FA0" w:rsidRPr="00E43B26" w:rsidRDefault="00FC3FA0" w:rsidP="00FC3FA0">
            <w:pPr>
              <w:pStyle w:val="TBTableBody"/>
              <w:autoSpaceDE w:val="0"/>
              <w:autoSpaceDN w:val="0"/>
              <w:adjustRightInd w:val="0"/>
            </w:pPr>
            <w:r w:rsidRPr="00E43B26">
              <w:rPr>
                <w:szCs w:val="24"/>
              </w:rPr>
              <w:t>Model for Clinical Information</w:t>
            </w:r>
          </w:p>
        </w:tc>
        <w:tc>
          <w:tcPr>
            <w:tcW w:w="3240" w:type="dxa"/>
            <w:tcMar>
              <w:top w:w="43" w:type="dxa"/>
              <w:left w:w="115" w:type="dxa"/>
              <w:bottom w:w="43" w:type="dxa"/>
              <w:right w:w="115" w:type="dxa"/>
            </w:tcMar>
            <w:vAlign w:val="center"/>
          </w:tcPr>
          <w:p w14:paraId="415F06E3" w14:textId="77777777" w:rsidR="00FC3FA0" w:rsidRPr="00E43B26" w:rsidRDefault="00FC3FA0" w:rsidP="00FC3FA0">
            <w:pPr>
              <w:pStyle w:val="TBTableBody"/>
              <w:autoSpaceDE w:val="0"/>
              <w:autoSpaceDN w:val="0"/>
              <w:adjustRightInd w:val="0"/>
            </w:pPr>
            <w:r w:rsidRPr="00E43B26">
              <w:rPr>
                <w:szCs w:val="24"/>
              </w:rPr>
              <w:t>Nanoparticle Ontology, Ontology for Cancer Nanotechnology Research</w:t>
            </w:r>
          </w:p>
        </w:tc>
        <w:tc>
          <w:tcPr>
            <w:tcW w:w="3150" w:type="dxa"/>
            <w:tcMar>
              <w:top w:w="43" w:type="dxa"/>
              <w:left w:w="115" w:type="dxa"/>
              <w:bottom w:w="43" w:type="dxa"/>
              <w:right w:w="115" w:type="dxa"/>
            </w:tcMar>
            <w:vAlign w:val="center"/>
          </w:tcPr>
          <w:p w14:paraId="75981B23" w14:textId="77777777" w:rsidR="00FC3FA0" w:rsidRPr="00E43B26" w:rsidRDefault="00FC3FA0" w:rsidP="00FC3FA0">
            <w:pPr>
              <w:pStyle w:val="TBTableBody"/>
              <w:autoSpaceDE w:val="0"/>
              <w:autoSpaceDN w:val="0"/>
              <w:adjustRightInd w:val="0"/>
            </w:pPr>
            <w:r w:rsidRPr="00E43B26">
              <w:rPr>
                <w:szCs w:val="24"/>
              </w:rPr>
              <w:t>NeuroPsychological Testing Ontology</w:t>
            </w:r>
          </w:p>
        </w:tc>
      </w:tr>
      <w:tr w:rsidR="00FC3FA0" w:rsidRPr="00BB0735" w14:paraId="0E4460B2" w14:textId="77777777" w:rsidTr="00A846A7">
        <w:trPr>
          <w:jc w:val="center"/>
        </w:trPr>
        <w:tc>
          <w:tcPr>
            <w:tcW w:w="2970" w:type="dxa"/>
            <w:tcMar>
              <w:top w:w="43" w:type="dxa"/>
              <w:left w:w="115" w:type="dxa"/>
              <w:bottom w:w="43" w:type="dxa"/>
              <w:right w:w="115" w:type="dxa"/>
            </w:tcMar>
            <w:vAlign w:val="center"/>
          </w:tcPr>
          <w:p w14:paraId="69F3B277" w14:textId="77777777" w:rsidR="00FC3FA0" w:rsidRPr="00E43B26" w:rsidRDefault="00FC3FA0" w:rsidP="00FC3FA0">
            <w:pPr>
              <w:pStyle w:val="TBTableBody"/>
              <w:autoSpaceDE w:val="0"/>
              <w:autoSpaceDN w:val="0"/>
              <w:adjustRightInd w:val="0"/>
            </w:pPr>
            <w:r w:rsidRPr="00E43B26">
              <w:rPr>
                <w:szCs w:val="24"/>
              </w:rPr>
              <w:t>Neuroscience Information Framework</w:t>
            </w:r>
          </w:p>
        </w:tc>
        <w:tc>
          <w:tcPr>
            <w:tcW w:w="3240" w:type="dxa"/>
            <w:tcMar>
              <w:top w:w="43" w:type="dxa"/>
              <w:left w:w="115" w:type="dxa"/>
              <w:bottom w:w="43" w:type="dxa"/>
              <w:right w:w="115" w:type="dxa"/>
            </w:tcMar>
            <w:vAlign w:val="center"/>
          </w:tcPr>
          <w:p w14:paraId="45127145" w14:textId="77777777" w:rsidR="00FC3FA0" w:rsidRPr="00E43B26" w:rsidRDefault="00FC3FA0" w:rsidP="00FC3FA0">
            <w:pPr>
              <w:pStyle w:val="TBTableBody"/>
              <w:autoSpaceDE w:val="0"/>
              <w:autoSpaceDN w:val="0"/>
              <w:adjustRightInd w:val="0"/>
            </w:pPr>
            <w:r w:rsidRPr="00E43B26">
              <w:rPr>
                <w:szCs w:val="24"/>
              </w:rPr>
              <w:t>Neuroscience Information Framework Standard</w:t>
            </w:r>
          </w:p>
        </w:tc>
        <w:tc>
          <w:tcPr>
            <w:tcW w:w="3150" w:type="dxa"/>
            <w:tcMar>
              <w:top w:w="43" w:type="dxa"/>
              <w:left w:w="115" w:type="dxa"/>
              <w:bottom w:w="43" w:type="dxa"/>
              <w:right w:w="115" w:type="dxa"/>
            </w:tcMar>
            <w:vAlign w:val="center"/>
          </w:tcPr>
          <w:p w14:paraId="6F904F70" w14:textId="77777777" w:rsidR="00FC3FA0" w:rsidRPr="00E43B26" w:rsidRDefault="00FC3FA0" w:rsidP="00FC3FA0">
            <w:pPr>
              <w:pStyle w:val="TBTableBody"/>
              <w:autoSpaceDE w:val="0"/>
              <w:autoSpaceDN w:val="0"/>
              <w:adjustRightInd w:val="0"/>
            </w:pPr>
            <w:r w:rsidRPr="00E43B26">
              <w:rPr>
                <w:szCs w:val="24"/>
              </w:rPr>
              <w:t>Neural Electromagnetic Ontologies</w:t>
            </w:r>
          </w:p>
        </w:tc>
      </w:tr>
      <w:tr w:rsidR="00FC3FA0" w:rsidRPr="00BB0735" w14:paraId="3C84CCE5" w14:textId="77777777" w:rsidTr="00A846A7">
        <w:trPr>
          <w:jc w:val="center"/>
        </w:trPr>
        <w:tc>
          <w:tcPr>
            <w:tcW w:w="2970" w:type="dxa"/>
            <w:tcMar>
              <w:top w:w="43" w:type="dxa"/>
              <w:left w:w="115" w:type="dxa"/>
              <w:bottom w:w="43" w:type="dxa"/>
              <w:right w:w="115" w:type="dxa"/>
            </w:tcMar>
            <w:vAlign w:val="center"/>
          </w:tcPr>
          <w:p w14:paraId="703E3A71" w14:textId="77777777" w:rsidR="00FC3FA0" w:rsidRPr="00E43B26" w:rsidRDefault="00FC3FA0" w:rsidP="00FC3FA0">
            <w:pPr>
              <w:pStyle w:val="TBTableBody"/>
              <w:autoSpaceDE w:val="0"/>
              <w:autoSpaceDN w:val="0"/>
              <w:adjustRightInd w:val="0"/>
            </w:pPr>
            <w:r w:rsidRPr="00E43B26">
              <w:rPr>
                <w:szCs w:val="24"/>
              </w:rPr>
              <w:t>Ocular Disease Ontology</w:t>
            </w:r>
          </w:p>
        </w:tc>
        <w:tc>
          <w:tcPr>
            <w:tcW w:w="3240" w:type="dxa"/>
            <w:tcMar>
              <w:top w:w="43" w:type="dxa"/>
              <w:left w:w="115" w:type="dxa"/>
              <w:bottom w:w="43" w:type="dxa"/>
              <w:right w:w="115" w:type="dxa"/>
            </w:tcMar>
            <w:vAlign w:val="center"/>
          </w:tcPr>
          <w:p w14:paraId="1E550095" w14:textId="77777777" w:rsidR="00FC3FA0" w:rsidRPr="00E43B26" w:rsidRDefault="00FC3FA0" w:rsidP="00FC3FA0">
            <w:pPr>
              <w:pStyle w:val="TBTableBody"/>
              <w:autoSpaceDE w:val="0"/>
              <w:autoSpaceDN w:val="0"/>
              <w:adjustRightInd w:val="0"/>
            </w:pPr>
            <w:r w:rsidRPr="00E43B26">
              <w:rPr>
                <w:szCs w:val="24"/>
              </w:rPr>
              <w:t>OntoAlign++</w:t>
            </w:r>
          </w:p>
        </w:tc>
        <w:tc>
          <w:tcPr>
            <w:tcW w:w="3150" w:type="dxa"/>
            <w:tcMar>
              <w:top w:w="43" w:type="dxa"/>
              <w:left w:w="115" w:type="dxa"/>
              <w:bottom w:w="43" w:type="dxa"/>
              <w:right w:w="115" w:type="dxa"/>
            </w:tcMar>
            <w:vAlign w:val="center"/>
          </w:tcPr>
          <w:p w14:paraId="3E040D73" w14:textId="77777777" w:rsidR="00FC3FA0" w:rsidRPr="00E43B26" w:rsidRDefault="00FC3FA0" w:rsidP="00FC3FA0">
            <w:pPr>
              <w:pStyle w:val="TBTableBody"/>
              <w:autoSpaceDE w:val="0"/>
              <w:autoSpaceDN w:val="0"/>
              <w:adjustRightInd w:val="0"/>
            </w:pPr>
            <w:r w:rsidRPr="00E43B26">
              <w:rPr>
                <w:szCs w:val="24"/>
              </w:rPr>
              <w:t>Ontologized Information—BIobank</w:t>
            </w:r>
          </w:p>
        </w:tc>
      </w:tr>
      <w:tr w:rsidR="00FC3FA0" w:rsidRPr="00BB0735" w14:paraId="522F3634" w14:textId="77777777" w:rsidTr="00A846A7">
        <w:trPr>
          <w:jc w:val="center"/>
        </w:trPr>
        <w:tc>
          <w:tcPr>
            <w:tcW w:w="2970" w:type="dxa"/>
            <w:tcMar>
              <w:top w:w="43" w:type="dxa"/>
              <w:left w:w="115" w:type="dxa"/>
              <w:bottom w:w="43" w:type="dxa"/>
              <w:right w:w="115" w:type="dxa"/>
            </w:tcMar>
            <w:vAlign w:val="center"/>
          </w:tcPr>
          <w:p w14:paraId="4DB5380B" w14:textId="77777777" w:rsidR="00FC3FA0" w:rsidRPr="00E43B26" w:rsidRDefault="00FC3FA0" w:rsidP="00FC3FA0">
            <w:pPr>
              <w:pStyle w:val="TBTableBody"/>
              <w:autoSpaceDE w:val="0"/>
              <w:autoSpaceDN w:val="0"/>
              <w:adjustRightInd w:val="0"/>
            </w:pPr>
            <w:r w:rsidRPr="00E43B26">
              <w:rPr>
                <w:szCs w:val="24"/>
              </w:rPr>
              <w:t>Ontology of Clinical Research</w:t>
            </w:r>
          </w:p>
        </w:tc>
        <w:tc>
          <w:tcPr>
            <w:tcW w:w="3240" w:type="dxa"/>
            <w:tcMar>
              <w:top w:w="43" w:type="dxa"/>
              <w:left w:w="115" w:type="dxa"/>
              <w:bottom w:w="43" w:type="dxa"/>
              <w:right w:w="115" w:type="dxa"/>
            </w:tcMar>
            <w:vAlign w:val="center"/>
          </w:tcPr>
          <w:p w14:paraId="3C33E972" w14:textId="77777777" w:rsidR="00FC3FA0" w:rsidRPr="00E43B26" w:rsidRDefault="00FC3FA0" w:rsidP="00FC3FA0">
            <w:pPr>
              <w:pStyle w:val="TBTableBody"/>
              <w:autoSpaceDE w:val="0"/>
              <w:autoSpaceDN w:val="0"/>
              <w:adjustRightInd w:val="0"/>
            </w:pPr>
            <w:r w:rsidRPr="00E43B26">
              <w:rPr>
                <w:szCs w:val="24"/>
              </w:rPr>
              <w:t>Ontology for Biomedical Investigations</w:t>
            </w:r>
          </w:p>
        </w:tc>
        <w:tc>
          <w:tcPr>
            <w:tcW w:w="3150" w:type="dxa"/>
            <w:tcMar>
              <w:top w:w="43" w:type="dxa"/>
              <w:left w:w="115" w:type="dxa"/>
              <w:bottom w:w="43" w:type="dxa"/>
              <w:right w:w="115" w:type="dxa"/>
            </w:tcMar>
            <w:vAlign w:val="center"/>
          </w:tcPr>
          <w:p w14:paraId="2E8F8006" w14:textId="77777777" w:rsidR="00FC3FA0" w:rsidRPr="00E43B26" w:rsidRDefault="00FC3FA0" w:rsidP="00FC3FA0">
            <w:pPr>
              <w:pStyle w:val="TBTableBody"/>
              <w:autoSpaceDE w:val="0"/>
              <w:autoSpaceDN w:val="0"/>
              <w:adjustRightInd w:val="0"/>
            </w:pPr>
            <w:r w:rsidRPr="00E43B26">
              <w:rPr>
                <w:szCs w:val="24"/>
              </w:rPr>
              <w:t>Ontology for Drug Discovery Investigations</w:t>
            </w:r>
          </w:p>
        </w:tc>
      </w:tr>
      <w:tr w:rsidR="00FC3FA0" w:rsidRPr="00BB0735" w14:paraId="527B6071" w14:textId="77777777" w:rsidTr="00A846A7">
        <w:trPr>
          <w:jc w:val="center"/>
        </w:trPr>
        <w:tc>
          <w:tcPr>
            <w:tcW w:w="2970" w:type="dxa"/>
            <w:tcMar>
              <w:top w:w="43" w:type="dxa"/>
              <w:left w:w="115" w:type="dxa"/>
              <w:bottom w:w="43" w:type="dxa"/>
              <w:right w:w="115" w:type="dxa"/>
            </w:tcMar>
            <w:vAlign w:val="center"/>
          </w:tcPr>
          <w:p w14:paraId="783F426D" w14:textId="77777777" w:rsidR="00FC3FA0" w:rsidRPr="00E43B26" w:rsidRDefault="00FC3FA0" w:rsidP="00FC3FA0">
            <w:pPr>
              <w:pStyle w:val="TBTableBody"/>
              <w:autoSpaceDE w:val="0"/>
              <w:autoSpaceDN w:val="0"/>
              <w:adjustRightInd w:val="0"/>
            </w:pPr>
            <w:r w:rsidRPr="00E43B26">
              <w:rPr>
                <w:szCs w:val="24"/>
              </w:rPr>
              <w:lastRenderedPageBreak/>
              <w:t>Ontology for General Medical Science</w:t>
            </w:r>
          </w:p>
        </w:tc>
        <w:tc>
          <w:tcPr>
            <w:tcW w:w="3240" w:type="dxa"/>
            <w:tcMar>
              <w:top w:w="43" w:type="dxa"/>
              <w:left w:w="115" w:type="dxa"/>
              <w:bottom w:w="43" w:type="dxa"/>
              <w:right w:w="115" w:type="dxa"/>
            </w:tcMar>
            <w:vAlign w:val="center"/>
          </w:tcPr>
          <w:p w14:paraId="2DE45220" w14:textId="77777777" w:rsidR="00FC3FA0" w:rsidRPr="00E43B26" w:rsidRDefault="00FC3FA0" w:rsidP="00FC3FA0">
            <w:pPr>
              <w:pStyle w:val="TBTableBody"/>
              <w:autoSpaceDE w:val="0"/>
              <w:autoSpaceDN w:val="0"/>
              <w:adjustRightInd w:val="0"/>
            </w:pPr>
            <w:r w:rsidRPr="00E43B26">
              <w:rPr>
                <w:szCs w:val="24"/>
              </w:rPr>
              <w:t>Ontology for Guiding Appropriate Antibiotic Prescribing</w:t>
            </w:r>
          </w:p>
        </w:tc>
        <w:tc>
          <w:tcPr>
            <w:tcW w:w="3150" w:type="dxa"/>
            <w:tcMar>
              <w:top w:w="43" w:type="dxa"/>
              <w:left w:w="115" w:type="dxa"/>
              <w:bottom w:w="43" w:type="dxa"/>
              <w:right w:w="115" w:type="dxa"/>
            </w:tcMar>
            <w:vAlign w:val="center"/>
          </w:tcPr>
          <w:p w14:paraId="2B2F5923" w14:textId="77777777" w:rsidR="00FC3FA0" w:rsidRPr="00E43B26" w:rsidRDefault="00FC3FA0" w:rsidP="00FC3FA0">
            <w:pPr>
              <w:pStyle w:val="TBTableBody"/>
              <w:autoSpaceDE w:val="0"/>
              <w:autoSpaceDN w:val="0"/>
              <w:adjustRightInd w:val="0"/>
            </w:pPr>
            <w:r w:rsidRPr="00E43B26">
              <w:rPr>
                <w:szCs w:val="24"/>
              </w:rPr>
              <w:t>Ontology for Newborn Screening and Translational Research</w:t>
            </w:r>
          </w:p>
        </w:tc>
      </w:tr>
      <w:tr w:rsidR="00FC3FA0" w:rsidRPr="00BB0735" w14:paraId="60F9A80D" w14:textId="77777777" w:rsidTr="00A846A7">
        <w:trPr>
          <w:jc w:val="center"/>
        </w:trPr>
        <w:tc>
          <w:tcPr>
            <w:tcW w:w="2970" w:type="dxa"/>
            <w:tcMar>
              <w:top w:w="43" w:type="dxa"/>
              <w:left w:w="115" w:type="dxa"/>
              <w:bottom w:w="43" w:type="dxa"/>
              <w:right w:w="115" w:type="dxa"/>
            </w:tcMar>
            <w:vAlign w:val="center"/>
          </w:tcPr>
          <w:p w14:paraId="622FA8E3" w14:textId="77777777" w:rsidR="00FC3FA0" w:rsidRPr="00E43B26" w:rsidRDefault="00FC3FA0" w:rsidP="00FC3FA0">
            <w:pPr>
              <w:pStyle w:val="TBTableBody"/>
              <w:autoSpaceDE w:val="0"/>
              <w:autoSpaceDN w:val="0"/>
              <w:adjustRightInd w:val="0"/>
            </w:pPr>
            <w:r w:rsidRPr="00E43B26">
              <w:rPr>
                <w:szCs w:val="24"/>
              </w:rPr>
              <w:t>Ontology for Mental Health and Quality of Life</w:t>
            </w:r>
          </w:p>
        </w:tc>
        <w:tc>
          <w:tcPr>
            <w:tcW w:w="3240" w:type="dxa"/>
            <w:tcMar>
              <w:top w:w="43" w:type="dxa"/>
              <w:left w:w="115" w:type="dxa"/>
              <w:bottom w:w="43" w:type="dxa"/>
              <w:right w:w="115" w:type="dxa"/>
            </w:tcMar>
            <w:vAlign w:val="center"/>
          </w:tcPr>
          <w:p w14:paraId="596F0480" w14:textId="77777777" w:rsidR="00FC3FA0" w:rsidRPr="00E43B26" w:rsidRDefault="00FC3FA0" w:rsidP="00FC3FA0">
            <w:pPr>
              <w:pStyle w:val="TBTableBody"/>
              <w:autoSpaceDE w:val="0"/>
              <w:autoSpaceDN w:val="0"/>
              <w:adjustRightInd w:val="0"/>
            </w:pPr>
            <w:r w:rsidRPr="00E43B26">
              <w:rPr>
                <w:szCs w:val="24"/>
              </w:rPr>
              <w:t>Ontology of Biobanking Administration</w:t>
            </w:r>
          </w:p>
        </w:tc>
        <w:tc>
          <w:tcPr>
            <w:tcW w:w="3150" w:type="dxa"/>
            <w:tcMar>
              <w:top w:w="43" w:type="dxa"/>
              <w:left w:w="115" w:type="dxa"/>
              <w:bottom w:w="43" w:type="dxa"/>
              <w:right w:w="115" w:type="dxa"/>
            </w:tcMar>
            <w:vAlign w:val="center"/>
          </w:tcPr>
          <w:p w14:paraId="130C7BE4" w14:textId="77777777" w:rsidR="00FC3FA0" w:rsidRPr="00E43B26" w:rsidRDefault="00FC3FA0" w:rsidP="00FC3FA0">
            <w:pPr>
              <w:pStyle w:val="TBTableBody"/>
              <w:autoSpaceDE w:val="0"/>
              <w:autoSpaceDN w:val="0"/>
              <w:adjustRightInd w:val="0"/>
            </w:pPr>
            <w:r w:rsidRPr="00E43B26">
              <w:rPr>
                <w:szCs w:val="24"/>
              </w:rPr>
              <w:t>Ontology for Parasite LifeCycle</w:t>
            </w:r>
          </w:p>
        </w:tc>
      </w:tr>
      <w:tr w:rsidR="00FC3FA0" w:rsidRPr="00BB0735" w14:paraId="12F76430" w14:textId="77777777" w:rsidTr="00A846A7">
        <w:trPr>
          <w:jc w:val="center"/>
        </w:trPr>
        <w:tc>
          <w:tcPr>
            <w:tcW w:w="2970" w:type="dxa"/>
            <w:tcMar>
              <w:top w:w="43" w:type="dxa"/>
              <w:left w:w="115" w:type="dxa"/>
              <w:bottom w:w="43" w:type="dxa"/>
              <w:right w:w="115" w:type="dxa"/>
            </w:tcMar>
            <w:vAlign w:val="center"/>
          </w:tcPr>
          <w:p w14:paraId="64B0ECD6" w14:textId="77777777" w:rsidR="00FC3FA0" w:rsidRPr="00E43B26" w:rsidRDefault="00FC3FA0" w:rsidP="00FC3FA0">
            <w:pPr>
              <w:pStyle w:val="TBTableBody"/>
              <w:autoSpaceDE w:val="0"/>
              <w:autoSpaceDN w:val="0"/>
              <w:adjustRightInd w:val="0"/>
            </w:pPr>
            <w:r w:rsidRPr="00E43B26">
              <w:rPr>
                <w:szCs w:val="24"/>
              </w:rPr>
              <w:t>Ontology for Rehabilitation (Traumatic Brain Injury)</w:t>
            </w:r>
          </w:p>
        </w:tc>
        <w:tc>
          <w:tcPr>
            <w:tcW w:w="3240" w:type="dxa"/>
            <w:tcMar>
              <w:top w:w="43" w:type="dxa"/>
              <w:left w:w="115" w:type="dxa"/>
              <w:bottom w:w="43" w:type="dxa"/>
              <w:right w:w="115" w:type="dxa"/>
            </w:tcMar>
            <w:vAlign w:val="center"/>
          </w:tcPr>
          <w:p w14:paraId="727AC014" w14:textId="77777777" w:rsidR="00FC3FA0" w:rsidRPr="00E43B26" w:rsidRDefault="00FC3FA0" w:rsidP="00FC3FA0">
            <w:pPr>
              <w:pStyle w:val="TBTableBody"/>
              <w:autoSpaceDE w:val="0"/>
              <w:autoSpaceDN w:val="0"/>
              <w:adjustRightInd w:val="0"/>
            </w:pPr>
            <w:r w:rsidRPr="00E43B26">
              <w:rPr>
                <w:szCs w:val="24"/>
              </w:rPr>
              <w:t>Ontology of Data Mining</w:t>
            </w:r>
          </w:p>
        </w:tc>
        <w:tc>
          <w:tcPr>
            <w:tcW w:w="3150" w:type="dxa"/>
            <w:tcMar>
              <w:top w:w="43" w:type="dxa"/>
              <w:left w:w="115" w:type="dxa"/>
              <w:bottom w:w="43" w:type="dxa"/>
              <w:right w:w="115" w:type="dxa"/>
            </w:tcMar>
            <w:vAlign w:val="center"/>
          </w:tcPr>
          <w:p w14:paraId="6A27C682" w14:textId="77777777" w:rsidR="00FC3FA0" w:rsidRPr="00E43B26" w:rsidRDefault="00FC3FA0" w:rsidP="00FC3FA0">
            <w:pPr>
              <w:pStyle w:val="TBTableBody"/>
              <w:autoSpaceDE w:val="0"/>
              <w:autoSpaceDN w:val="0"/>
              <w:adjustRightInd w:val="0"/>
            </w:pPr>
            <w:r w:rsidRPr="00E43B26">
              <w:rPr>
                <w:szCs w:val="24"/>
              </w:rPr>
              <w:t>Ontology of Medically Related Social Entities</w:t>
            </w:r>
          </w:p>
        </w:tc>
      </w:tr>
      <w:tr w:rsidR="00FC3FA0" w:rsidRPr="00BB0735" w14:paraId="0C81BFAD" w14:textId="77777777" w:rsidTr="00A846A7">
        <w:trPr>
          <w:jc w:val="center"/>
        </w:trPr>
        <w:tc>
          <w:tcPr>
            <w:tcW w:w="2970" w:type="dxa"/>
            <w:tcMar>
              <w:top w:w="43" w:type="dxa"/>
              <w:left w:w="115" w:type="dxa"/>
              <w:bottom w:w="43" w:type="dxa"/>
              <w:right w:w="115" w:type="dxa"/>
            </w:tcMar>
            <w:vAlign w:val="center"/>
          </w:tcPr>
          <w:p w14:paraId="37CB3BB0" w14:textId="77777777" w:rsidR="00FC3FA0" w:rsidRPr="00E43B26" w:rsidRDefault="00FC3FA0" w:rsidP="00FC3FA0">
            <w:pPr>
              <w:pStyle w:val="TBTableBody"/>
              <w:autoSpaceDE w:val="0"/>
              <w:autoSpaceDN w:val="0"/>
              <w:adjustRightInd w:val="0"/>
            </w:pPr>
            <w:r w:rsidRPr="00E43B26">
              <w:rPr>
                <w:szCs w:val="24"/>
              </w:rPr>
              <w:t>Ontology of Vaccine Adverse Events</w:t>
            </w:r>
          </w:p>
        </w:tc>
        <w:tc>
          <w:tcPr>
            <w:tcW w:w="3240" w:type="dxa"/>
            <w:tcMar>
              <w:top w:w="43" w:type="dxa"/>
              <w:left w:w="115" w:type="dxa"/>
              <w:bottom w:w="43" w:type="dxa"/>
              <w:right w:w="115" w:type="dxa"/>
            </w:tcMar>
            <w:vAlign w:val="center"/>
          </w:tcPr>
          <w:p w14:paraId="0ABD95E6" w14:textId="77777777" w:rsidR="00FC3FA0" w:rsidRPr="00E43B26" w:rsidRDefault="00FC3FA0" w:rsidP="00FC3FA0">
            <w:pPr>
              <w:pStyle w:val="TBTableBody"/>
              <w:autoSpaceDE w:val="0"/>
              <w:autoSpaceDN w:val="0"/>
              <w:adjustRightInd w:val="0"/>
            </w:pPr>
            <w:r w:rsidRPr="00E43B26">
              <w:rPr>
                <w:szCs w:val="24"/>
              </w:rPr>
              <w:t>Ontology-Based eXtensible Data Model</w:t>
            </w:r>
          </w:p>
        </w:tc>
        <w:tc>
          <w:tcPr>
            <w:tcW w:w="3150" w:type="dxa"/>
            <w:tcMar>
              <w:top w:w="43" w:type="dxa"/>
              <w:left w:w="115" w:type="dxa"/>
              <w:bottom w:w="43" w:type="dxa"/>
              <w:right w:w="115" w:type="dxa"/>
            </w:tcMar>
            <w:vAlign w:val="center"/>
          </w:tcPr>
          <w:p w14:paraId="262C4C8F" w14:textId="77777777" w:rsidR="00FC3FA0" w:rsidRPr="00E43B26" w:rsidRDefault="00FC3FA0" w:rsidP="00FC3FA0">
            <w:pPr>
              <w:pStyle w:val="TBTableBody"/>
              <w:autoSpaceDE w:val="0"/>
              <w:autoSpaceDN w:val="0"/>
              <w:adjustRightInd w:val="0"/>
            </w:pPr>
            <w:r w:rsidRPr="00E43B26">
              <w:rPr>
                <w:szCs w:val="24"/>
              </w:rPr>
              <w:t>Oral Health and Disease Ontology</w:t>
            </w:r>
          </w:p>
        </w:tc>
      </w:tr>
      <w:tr w:rsidR="00FC3FA0" w:rsidRPr="00BB0735" w14:paraId="6C700CC1" w14:textId="77777777" w:rsidTr="00A846A7">
        <w:trPr>
          <w:jc w:val="center"/>
        </w:trPr>
        <w:tc>
          <w:tcPr>
            <w:tcW w:w="2970" w:type="dxa"/>
            <w:tcMar>
              <w:top w:w="43" w:type="dxa"/>
              <w:left w:w="115" w:type="dxa"/>
              <w:bottom w:w="43" w:type="dxa"/>
              <w:right w:w="115" w:type="dxa"/>
            </w:tcMar>
            <w:vAlign w:val="center"/>
          </w:tcPr>
          <w:p w14:paraId="68A30C63" w14:textId="77777777" w:rsidR="00FC3FA0" w:rsidRPr="00E43B26" w:rsidRDefault="00FC3FA0" w:rsidP="00FC3FA0">
            <w:pPr>
              <w:pStyle w:val="TBTableBody"/>
              <w:autoSpaceDE w:val="0"/>
              <w:autoSpaceDN w:val="0"/>
              <w:adjustRightInd w:val="0"/>
            </w:pPr>
            <w:r w:rsidRPr="00E43B26">
              <w:rPr>
                <w:szCs w:val="24"/>
              </w:rPr>
              <w:t>Parasite Experiment Ontology</w:t>
            </w:r>
          </w:p>
        </w:tc>
        <w:tc>
          <w:tcPr>
            <w:tcW w:w="3240" w:type="dxa"/>
            <w:tcMar>
              <w:top w:w="43" w:type="dxa"/>
              <w:left w:w="115" w:type="dxa"/>
              <w:bottom w:w="43" w:type="dxa"/>
              <w:right w:w="115" w:type="dxa"/>
            </w:tcMar>
            <w:vAlign w:val="center"/>
          </w:tcPr>
          <w:p w14:paraId="521F292D" w14:textId="77777777" w:rsidR="00FC3FA0" w:rsidRPr="00E43B26" w:rsidRDefault="00FC3FA0" w:rsidP="00FC3FA0">
            <w:pPr>
              <w:pStyle w:val="TBTableBody"/>
              <w:autoSpaceDE w:val="0"/>
              <w:autoSpaceDN w:val="0"/>
              <w:adjustRightInd w:val="0"/>
            </w:pPr>
            <w:r w:rsidRPr="00E43B26">
              <w:rPr>
                <w:szCs w:val="24"/>
              </w:rPr>
              <w:t>Petrochemical Ontology</w:t>
            </w:r>
          </w:p>
        </w:tc>
        <w:tc>
          <w:tcPr>
            <w:tcW w:w="3150" w:type="dxa"/>
            <w:tcMar>
              <w:top w:w="43" w:type="dxa"/>
              <w:left w:w="115" w:type="dxa"/>
              <w:bottom w:w="43" w:type="dxa"/>
              <w:right w:w="115" w:type="dxa"/>
            </w:tcMar>
            <w:vAlign w:val="center"/>
          </w:tcPr>
          <w:p w14:paraId="107B7CD1" w14:textId="77777777" w:rsidR="00FC3FA0" w:rsidRPr="00E43B26" w:rsidRDefault="00FC3FA0" w:rsidP="00FC3FA0">
            <w:pPr>
              <w:pStyle w:val="TBTableBody"/>
              <w:autoSpaceDE w:val="0"/>
              <w:autoSpaceDN w:val="0"/>
              <w:adjustRightInd w:val="0"/>
            </w:pPr>
            <w:r w:rsidRPr="00E43B26">
              <w:rPr>
                <w:szCs w:val="24"/>
              </w:rPr>
              <w:t>Phenotypic Quality Ontology</w:t>
            </w:r>
          </w:p>
        </w:tc>
      </w:tr>
      <w:tr w:rsidR="00FC3FA0" w:rsidRPr="00BB0735" w14:paraId="2C3ECBEA" w14:textId="77777777" w:rsidTr="00A846A7">
        <w:trPr>
          <w:jc w:val="center"/>
        </w:trPr>
        <w:tc>
          <w:tcPr>
            <w:tcW w:w="2970" w:type="dxa"/>
            <w:tcMar>
              <w:top w:w="43" w:type="dxa"/>
              <w:left w:w="115" w:type="dxa"/>
              <w:bottom w:w="43" w:type="dxa"/>
              <w:right w:w="115" w:type="dxa"/>
            </w:tcMar>
            <w:vAlign w:val="center"/>
          </w:tcPr>
          <w:p w14:paraId="21A6361C" w14:textId="77777777" w:rsidR="00FC3FA0" w:rsidRPr="00E43B26" w:rsidRDefault="00FC3FA0" w:rsidP="00FC3FA0">
            <w:pPr>
              <w:pStyle w:val="TBTableBody"/>
              <w:autoSpaceDE w:val="0"/>
              <w:autoSpaceDN w:val="0"/>
              <w:adjustRightInd w:val="0"/>
            </w:pPr>
            <w:r w:rsidRPr="00E43B26">
              <w:rPr>
                <w:szCs w:val="24"/>
              </w:rPr>
              <w:t>Plant Ontology</w:t>
            </w:r>
          </w:p>
        </w:tc>
        <w:tc>
          <w:tcPr>
            <w:tcW w:w="3240" w:type="dxa"/>
            <w:tcMar>
              <w:top w:w="43" w:type="dxa"/>
              <w:left w:w="115" w:type="dxa"/>
              <w:bottom w:w="43" w:type="dxa"/>
              <w:right w:w="115" w:type="dxa"/>
            </w:tcMar>
            <w:vAlign w:val="center"/>
          </w:tcPr>
          <w:p w14:paraId="00769C87" w14:textId="77777777" w:rsidR="00FC3FA0" w:rsidRPr="00E43B26" w:rsidRDefault="00FC3FA0" w:rsidP="00FC3FA0">
            <w:pPr>
              <w:pStyle w:val="TBTableBody"/>
              <w:autoSpaceDE w:val="0"/>
              <w:autoSpaceDN w:val="0"/>
              <w:adjustRightInd w:val="0"/>
            </w:pPr>
            <w:r w:rsidRPr="00E43B26">
              <w:rPr>
                <w:szCs w:val="24"/>
              </w:rPr>
              <w:t>Population and Community Ontology</w:t>
            </w:r>
          </w:p>
        </w:tc>
        <w:tc>
          <w:tcPr>
            <w:tcW w:w="3150" w:type="dxa"/>
            <w:tcMar>
              <w:top w:w="43" w:type="dxa"/>
              <w:left w:w="115" w:type="dxa"/>
              <w:bottom w:w="43" w:type="dxa"/>
              <w:right w:w="115" w:type="dxa"/>
            </w:tcMar>
            <w:vAlign w:val="center"/>
          </w:tcPr>
          <w:p w14:paraId="615F9E0A" w14:textId="77777777" w:rsidR="00FC3FA0" w:rsidRPr="00E43B26" w:rsidRDefault="00FC3FA0" w:rsidP="00FC3FA0">
            <w:pPr>
              <w:pStyle w:val="TBTableBody"/>
              <w:autoSpaceDE w:val="0"/>
              <w:autoSpaceDN w:val="0"/>
              <w:adjustRightInd w:val="0"/>
            </w:pPr>
            <w:r w:rsidRPr="00E43B26">
              <w:rPr>
                <w:szCs w:val="24"/>
              </w:rPr>
              <w:t>Proper Name Ontology</w:t>
            </w:r>
          </w:p>
        </w:tc>
      </w:tr>
      <w:tr w:rsidR="00FC3FA0" w:rsidRPr="00BB0735" w14:paraId="471FF425" w14:textId="77777777" w:rsidTr="00A846A7">
        <w:trPr>
          <w:jc w:val="center"/>
        </w:trPr>
        <w:tc>
          <w:tcPr>
            <w:tcW w:w="2970" w:type="dxa"/>
            <w:tcMar>
              <w:top w:w="43" w:type="dxa"/>
              <w:left w:w="115" w:type="dxa"/>
              <w:bottom w:w="43" w:type="dxa"/>
              <w:right w:w="115" w:type="dxa"/>
            </w:tcMar>
            <w:vAlign w:val="center"/>
          </w:tcPr>
          <w:p w14:paraId="00218CA1" w14:textId="77777777" w:rsidR="00FC3FA0" w:rsidRPr="00E43B26" w:rsidRDefault="00FC3FA0" w:rsidP="00FC3FA0">
            <w:pPr>
              <w:pStyle w:val="TBTableBody"/>
              <w:autoSpaceDE w:val="0"/>
              <w:autoSpaceDN w:val="0"/>
              <w:adjustRightInd w:val="0"/>
            </w:pPr>
            <w:r w:rsidRPr="00E43B26">
              <w:rPr>
                <w:szCs w:val="24"/>
              </w:rPr>
              <w:t>Protein-Ligand Interaction Ontology</w:t>
            </w:r>
          </w:p>
        </w:tc>
        <w:tc>
          <w:tcPr>
            <w:tcW w:w="3240" w:type="dxa"/>
            <w:tcMar>
              <w:top w:w="43" w:type="dxa"/>
              <w:left w:w="115" w:type="dxa"/>
              <w:bottom w:w="43" w:type="dxa"/>
              <w:right w:w="115" w:type="dxa"/>
            </w:tcMar>
            <w:vAlign w:val="center"/>
          </w:tcPr>
          <w:p w14:paraId="221CADF1" w14:textId="77777777" w:rsidR="00FC3FA0" w:rsidRPr="00E43B26" w:rsidRDefault="00FC3FA0" w:rsidP="00FC3FA0">
            <w:pPr>
              <w:pStyle w:val="TBTableBody"/>
              <w:autoSpaceDE w:val="0"/>
              <w:autoSpaceDN w:val="0"/>
              <w:adjustRightInd w:val="0"/>
            </w:pPr>
            <w:r w:rsidRPr="00E43B26">
              <w:rPr>
                <w:szCs w:val="24"/>
              </w:rPr>
              <w:t>Proteomics Data and Process Provenance Ontology</w:t>
            </w:r>
          </w:p>
        </w:tc>
        <w:tc>
          <w:tcPr>
            <w:tcW w:w="3150" w:type="dxa"/>
            <w:tcMar>
              <w:top w:w="43" w:type="dxa"/>
              <w:left w:w="115" w:type="dxa"/>
              <w:bottom w:w="43" w:type="dxa"/>
              <w:right w:w="115" w:type="dxa"/>
            </w:tcMar>
            <w:vAlign w:val="center"/>
          </w:tcPr>
          <w:p w14:paraId="4149CBE5" w14:textId="77777777" w:rsidR="00FC3FA0" w:rsidRPr="00E43B26" w:rsidRDefault="00FC3FA0" w:rsidP="00FC3FA0">
            <w:pPr>
              <w:pStyle w:val="TBTableBody"/>
              <w:autoSpaceDE w:val="0"/>
              <w:autoSpaceDN w:val="0"/>
              <w:adjustRightInd w:val="0"/>
            </w:pPr>
            <w:r w:rsidRPr="00E43B26">
              <w:rPr>
                <w:szCs w:val="24"/>
              </w:rPr>
              <w:t>Protein Ontology</w:t>
            </w:r>
          </w:p>
        </w:tc>
      </w:tr>
      <w:tr w:rsidR="00FC3FA0" w:rsidRPr="00BB0735" w14:paraId="0C5D2A0C" w14:textId="77777777" w:rsidTr="00A846A7">
        <w:trPr>
          <w:jc w:val="center"/>
        </w:trPr>
        <w:tc>
          <w:tcPr>
            <w:tcW w:w="2970" w:type="dxa"/>
            <w:tcMar>
              <w:top w:w="43" w:type="dxa"/>
              <w:left w:w="115" w:type="dxa"/>
              <w:bottom w:w="43" w:type="dxa"/>
              <w:right w:w="115" w:type="dxa"/>
            </w:tcMar>
            <w:vAlign w:val="center"/>
          </w:tcPr>
          <w:p w14:paraId="2FE6151F" w14:textId="77777777" w:rsidR="00FC3FA0" w:rsidRPr="00E43B26" w:rsidRDefault="00FC3FA0" w:rsidP="00FC3FA0">
            <w:pPr>
              <w:pStyle w:val="TBTableBody"/>
              <w:autoSpaceDE w:val="0"/>
              <w:autoSpaceDN w:val="0"/>
              <w:adjustRightInd w:val="0"/>
            </w:pPr>
            <w:r w:rsidRPr="00E43B26">
              <w:rPr>
                <w:szCs w:val="24"/>
              </w:rPr>
              <w:t>RNA Ontology</w:t>
            </w:r>
          </w:p>
        </w:tc>
        <w:tc>
          <w:tcPr>
            <w:tcW w:w="3240" w:type="dxa"/>
            <w:tcMar>
              <w:top w:w="43" w:type="dxa"/>
              <w:left w:w="115" w:type="dxa"/>
              <w:bottom w:w="43" w:type="dxa"/>
              <w:right w:w="115" w:type="dxa"/>
            </w:tcMar>
            <w:vAlign w:val="center"/>
          </w:tcPr>
          <w:p w14:paraId="28C50C65" w14:textId="77777777" w:rsidR="00FC3FA0" w:rsidRPr="00E43B26" w:rsidRDefault="00FC3FA0" w:rsidP="00FC3FA0">
            <w:pPr>
              <w:pStyle w:val="TBTableBody"/>
              <w:autoSpaceDE w:val="0"/>
              <w:autoSpaceDN w:val="0"/>
              <w:adjustRightInd w:val="0"/>
            </w:pPr>
            <w:r w:rsidRPr="00E43B26">
              <w:rPr>
                <w:szCs w:val="24"/>
              </w:rPr>
              <w:t>Saliva Ontology</w:t>
            </w:r>
          </w:p>
        </w:tc>
        <w:tc>
          <w:tcPr>
            <w:tcW w:w="3150" w:type="dxa"/>
            <w:tcMar>
              <w:top w:w="43" w:type="dxa"/>
              <w:left w:w="115" w:type="dxa"/>
              <w:bottom w:w="43" w:type="dxa"/>
              <w:right w:w="115" w:type="dxa"/>
            </w:tcMar>
            <w:vAlign w:val="center"/>
          </w:tcPr>
          <w:p w14:paraId="2A795922" w14:textId="77777777" w:rsidR="00FC3FA0" w:rsidRPr="00E43B26" w:rsidRDefault="00FC3FA0" w:rsidP="00FC3FA0">
            <w:pPr>
              <w:pStyle w:val="TBTableBody"/>
              <w:autoSpaceDE w:val="0"/>
              <w:autoSpaceDN w:val="0"/>
              <w:adjustRightInd w:val="0"/>
            </w:pPr>
            <w:r w:rsidRPr="00E43B26">
              <w:rPr>
                <w:szCs w:val="24"/>
              </w:rPr>
              <w:t>Semantic HER</w:t>
            </w:r>
          </w:p>
        </w:tc>
      </w:tr>
      <w:tr w:rsidR="00FC3FA0" w:rsidRPr="00BB0735" w14:paraId="4458E22A" w14:textId="77777777" w:rsidTr="00A846A7">
        <w:trPr>
          <w:jc w:val="center"/>
        </w:trPr>
        <w:tc>
          <w:tcPr>
            <w:tcW w:w="2970" w:type="dxa"/>
            <w:tcMar>
              <w:top w:w="43" w:type="dxa"/>
              <w:left w:w="115" w:type="dxa"/>
              <w:bottom w:w="43" w:type="dxa"/>
              <w:right w:w="115" w:type="dxa"/>
            </w:tcMar>
            <w:vAlign w:val="center"/>
          </w:tcPr>
          <w:p w14:paraId="6D22C6C7" w14:textId="77777777" w:rsidR="00FC3FA0" w:rsidRPr="00E43B26" w:rsidRDefault="00FC3FA0" w:rsidP="00FC3FA0">
            <w:pPr>
              <w:pStyle w:val="TBTableBody"/>
              <w:autoSpaceDE w:val="0"/>
              <w:autoSpaceDN w:val="0"/>
              <w:adjustRightInd w:val="0"/>
            </w:pPr>
            <w:r w:rsidRPr="00E43B26">
              <w:rPr>
                <w:szCs w:val="24"/>
              </w:rPr>
              <w:t>Senselab Ontology</w:t>
            </w:r>
          </w:p>
        </w:tc>
        <w:tc>
          <w:tcPr>
            <w:tcW w:w="3240" w:type="dxa"/>
            <w:tcMar>
              <w:top w:w="43" w:type="dxa"/>
              <w:left w:w="115" w:type="dxa"/>
              <w:bottom w:w="43" w:type="dxa"/>
              <w:right w:w="115" w:type="dxa"/>
            </w:tcMar>
            <w:vAlign w:val="center"/>
          </w:tcPr>
          <w:p w14:paraId="6A30B7E0" w14:textId="77777777" w:rsidR="00FC3FA0" w:rsidRPr="00E43B26" w:rsidRDefault="00FC3FA0" w:rsidP="00FC3FA0">
            <w:pPr>
              <w:pStyle w:val="TBTableBody"/>
              <w:autoSpaceDE w:val="0"/>
              <w:autoSpaceDN w:val="0"/>
              <w:adjustRightInd w:val="0"/>
            </w:pPr>
            <w:r w:rsidRPr="00E43B26">
              <w:rPr>
                <w:szCs w:val="24"/>
              </w:rPr>
              <w:t>Sequence Ontology</w:t>
            </w:r>
          </w:p>
        </w:tc>
        <w:tc>
          <w:tcPr>
            <w:tcW w:w="3150" w:type="dxa"/>
            <w:tcMar>
              <w:top w:w="43" w:type="dxa"/>
              <w:left w:w="115" w:type="dxa"/>
              <w:bottom w:w="43" w:type="dxa"/>
              <w:right w:w="115" w:type="dxa"/>
            </w:tcMar>
            <w:vAlign w:val="center"/>
          </w:tcPr>
          <w:p w14:paraId="6A0B08AE" w14:textId="77777777" w:rsidR="00FC3FA0" w:rsidRPr="00E43B26" w:rsidRDefault="00FC3FA0" w:rsidP="00FC3FA0">
            <w:pPr>
              <w:pStyle w:val="TBTableBody"/>
              <w:tabs>
                <w:tab w:val="left" w:pos="484"/>
                <w:tab w:val="center" w:pos="1467"/>
              </w:tabs>
              <w:autoSpaceDE w:val="0"/>
              <w:autoSpaceDN w:val="0"/>
              <w:adjustRightInd w:val="0"/>
            </w:pPr>
            <w:r w:rsidRPr="00E43B26">
              <w:rPr>
                <w:szCs w:val="24"/>
              </w:rPr>
              <w:t>Sleep Domain Ontology</w:t>
            </w:r>
          </w:p>
        </w:tc>
      </w:tr>
      <w:tr w:rsidR="00FC3FA0" w:rsidRPr="00BB0735" w14:paraId="12A5B2E3" w14:textId="77777777" w:rsidTr="00A846A7">
        <w:trPr>
          <w:jc w:val="center"/>
        </w:trPr>
        <w:tc>
          <w:tcPr>
            <w:tcW w:w="2970" w:type="dxa"/>
            <w:tcMar>
              <w:top w:w="43" w:type="dxa"/>
              <w:left w:w="115" w:type="dxa"/>
              <w:bottom w:w="43" w:type="dxa"/>
              <w:right w:w="115" w:type="dxa"/>
            </w:tcMar>
            <w:vAlign w:val="center"/>
          </w:tcPr>
          <w:p w14:paraId="20E92EC4" w14:textId="77777777" w:rsidR="00FC3FA0" w:rsidRPr="00E43B26" w:rsidRDefault="00FC3FA0" w:rsidP="00FC3FA0">
            <w:pPr>
              <w:pStyle w:val="TBTableBody"/>
              <w:autoSpaceDE w:val="0"/>
              <w:autoSpaceDN w:val="0"/>
              <w:adjustRightInd w:val="0"/>
            </w:pPr>
            <w:r w:rsidRPr="00E43B26">
              <w:rPr>
                <w:szCs w:val="24"/>
              </w:rPr>
              <w:t>Semanticscience Integrated Ontology</w:t>
            </w:r>
          </w:p>
        </w:tc>
        <w:tc>
          <w:tcPr>
            <w:tcW w:w="3240" w:type="dxa"/>
            <w:tcMar>
              <w:top w:w="43" w:type="dxa"/>
              <w:left w:w="115" w:type="dxa"/>
              <w:bottom w:w="43" w:type="dxa"/>
              <w:right w:w="115" w:type="dxa"/>
            </w:tcMar>
            <w:vAlign w:val="center"/>
          </w:tcPr>
          <w:p w14:paraId="2CB3CFF3" w14:textId="77777777" w:rsidR="00FC3FA0" w:rsidRPr="00E43B26" w:rsidRDefault="00FC3FA0" w:rsidP="00FC3FA0">
            <w:pPr>
              <w:pStyle w:val="TBTableBody"/>
              <w:autoSpaceDE w:val="0"/>
              <w:autoSpaceDN w:val="0"/>
              <w:adjustRightInd w:val="0"/>
            </w:pPr>
            <w:r w:rsidRPr="00E43B26">
              <w:rPr>
                <w:szCs w:val="24"/>
              </w:rPr>
              <w:t>Spatiotemporal Ontology for the Administrative Units of Switzerland</w:t>
            </w:r>
          </w:p>
        </w:tc>
        <w:tc>
          <w:tcPr>
            <w:tcW w:w="3150" w:type="dxa"/>
            <w:tcMar>
              <w:top w:w="43" w:type="dxa"/>
              <w:left w:w="115" w:type="dxa"/>
              <w:bottom w:w="43" w:type="dxa"/>
              <w:right w:w="115" w:type="dxa"/>
            </w:tcMar>
            <w:vAlign w:val="center"/>
          </w:tcPr>
          <w:p w14:paraId="093D6058" w14:textId="77777777" w:rsidR="00FC3FA0" w:rsidRPr="00E43B26" w:rsidRDefault="00FC3FA0" w:rsidP="00FC3FA0">
            <w:pPr>
              <w:pStyle w:val="TBTableBody"/>
              <w:autoSpaceDE w:val="0"/>
              <w:autoSpaceDN w:val="0"/>
              <w:adjustRightInd w:val="0"/>
            </w:pPr>
            <w:r w:rsidRPr="00E43B26">
              <w:rPr>
                <w:szCs w:val="24"/>
              </w:rPr>
              <w:t>Special Nuclear Materials Detection Ontology</w:t>
            </w:r>
          </w:p>
        </w:tc>
      </w:tr>
      <w:tr w:rsidR="00FC3FA0" w:rsidRPr="00BB0735" w14:paraId="29B1D039" w14:textId="77777777" w:rsidTr="00A846A7">
        <w:trPr>
          <w:jc w:val="center"/>
        </w:trPr>
        <w:tc>
          <w:tcPr>
            <w:tcW w:w="2970" w:type="dxa"/>
            <w:tcMar>
              <w:top w:w="43" w:type="dxa"/>
              <w:left w:w="115" w:type="dxa"/>
              <w:bottom w:w="43" w:type="dxa"/>
              <w:right w:w="115" w:type="dxa"/>
            </w:tcMar>
            <w:vAlign w:val="center"/>
          </w:tcPr>
          <w:p w14:paraId="79CC7AAA" w14:textId="77777777" w:rsidR="00FC3FA0" w:rsidRPr="00E43B26" w:rsidRDefault="00FC3FA0" w:rsidP="00FC3FA0">
            <w:pPr>
              <w:pStyle w:val="TBTableBody"/>
              <w:autoSpaceDE w:val="0"/>
              <w:autoSpaceDN w:val="0"/>
              <w:adjustRightInd w:val="0"/>
            </w:pPr>
            <w:r w:rsidRPr="00E43B26">
              <w:rPr>
                <w:szCs w:val="24"/>
              </w:rPr>
              <w:t>Subcellular Anatomy Ontology</w:t>
            </w:r>
          </w:p>
        </w:tc>
        <w:tc>
          <w:tcPr>
            <w:tcW w:w="3240" w:type="dxa"/>
            <w:tcMar>
              <w:top w:w="43" w:type="dxa"/>
              <w:left w:w="115" w:type="dxa"/>
              <w:bottom w:w="43" w:type="dxa"/>
              <w:right w:w="115" w:type="dxa"/>
            </w:tcMar>
            <w:vAlign w:val="center"/>
          </w:tcPr>
          <w:p w14:paraId="348AC18C" w14:textId="77777777" w:rsidR="00FC3FA0" w:rsidRPr="00E43B26" w:rsidRDefault="00FC3FA0" w:rsidP="00FC3FA0">
            <w:pPr>
              <w:pStyle w:val="TBTableBody"/>
              <w:autoSpaceDE w:val="0"/>
              <w:autoSpaceDN w:val="0"/>
              <w:adjustRightInd w:val="0"/>
            </w:pPr>
            <w:r w:rsidRPr="00E43B26">
              <w:rPr>
                <w:szCs w:val="24"/>
              </w:rPr>
              <w:t>Time Event Ontology</w:t>
            </w:r>
          </w:p>
        </w:tc>
        <w:tc>
          <w:tcPr>
            <w:tcW w:w="3150" w:type="dxa"/>
            <w:tcMar>
              <w:top w:w="43" w:type="dxa"/>
              <w:left w:w="115" w:type="dxa"/>
              <w:bottom w:w="43" w:type="dxa"/>
              <w:right w:w="115" w:type="dxa"/>
            </w:tcMar>
            <w:vAlign w:val="center"/>
          </w:tcPr>
          <w:p w14:paraId="4A2FE004" w14:textId="77777777" w:rsidR="00FC3FA0" w:rsidRPr="00E43B26" w:rsidRDefault="00FC3FA0" w:rsidP="00FC3FA0">
            <w:pPr>
              <w:pStyle w:val="TBTableBody"/>
              <w:autoSpaceDE w:val="0"/>
              <w:autoSpaceDN w:val="0"/>
              <w:adjustRightInd w:val="0"/>
            </w:pPr>
            <w:r w:rsidRPr="00E43B26">
              <w:rPr>
                <w:szCs w:val="24"/>
              </w:rPr>
              <w:t>Translational Medicine Ontology</w:t>
            </w:r>
          </w:p>
        </w:tc>
      </w:tr>
      <w:tr w:rsidR="00FC3FA0" w:rsidRPr="00BB0735" w14:paraId="3DA27DCD" w14:textId="77777777" w:rsidTr="00A846A7">
        <w:trPr>
          <w:jc w:val="center"/>
        </w:trPr>
        <w:tc>
          <w:tcPr>
            <w:tcW w:w="2970" w:type="dxa"/>
            <w:tcMar>
              <w:top w:w="43" w:type="dxa"/>
              <w:left w:w="115" w:type="dxa"/>
              <w:bottom w:w="43" w:type="dxa"/>
              <w:right w:w="115" w:type="dxa"/>
            </w:tcMar>
            <w:vAlign w:val="center"/>
          </w:tcPr>
          <w:p w14:paraId="258DDB39" w14:textId="77777777" w:rsidR="00FC3FA0" w:rsidRPr="00E43B26" w:rsidRDefault="00FC3FA0" w:rsidP="00FC3FA0">
            <w:pPr>
              <w:pStyle w:val="TBTableBody"/>
              <w:autoSpaceDE w:val="0"/>
              <w:autoSpaceDN w:val="0"/>
              <w:adjustRightInd w:val="0"/>
            </w:pPr>
            <w:r w:rsidRPr="00E43B26">
              <w:rPr>
                <w:szCs w:val="24"/>
              </w:rPr>
              <w:t>Universal Core Semantic Layer</w:t>
            </w:r>
          </w:p>
        </w:tc>
        <w:tc>
          <w:tcPr>
            <w:tcW w:w="3240" w:type="dxa"/>
            <w:tcMar>
              <w:top w:w="43" w:type="dxa"/>
              <w:left w:w="115" w:type="dxa"/>
              <w:bottom w:w="43" w:type="dxa"/>
              <w:right w:w="115" w:type="dxa"/>
            </w:tcMar>
            <w:vAlign w:val="center"/>
          </w:tcPr>
          <w:p w14:paraId="4E1FDC3E" w14:textId="77777777" w:rsidR="00FC3FA0" w:rsidRPr="00E43B26" w:rsidRDefault="00FC3FA0" w:rsidP="00FC3FA0">
            <w:pPr>
              <w:pStyle w:val="TBTableBody"/>
              <w:autoSpaceDE w:val="0"/>
              <w:autoSpaceDN w:val="0"/>
              <w:adjustRightInd w:val="0"/>
            </w:pPr>
            <w:r w:rsidRPr="00E43B26">
              <w:rPr>
                <w:szCs w:val="24"/>
              </w:rPr>
              <w:t>Vaccine Ontology</w:t>
            </w:r>
          </w:p>
        </w:tc>
        <w:tc>
          <w:tcPr>
            <w:tcW w:w="3150" w:type="dxa"/>
            <w:tcMar>
              <w:top w:w="43" w:type="dxa"/>
              <w:left w:w="115" w:type="dxa"/>
              <w:bottom w:w="43" w:type="dxa"/>
              <w:right w:w="115" w:type="dxa"/>
            </w:tcMar>
            <w:vAlign w:val="center"/>
          </w:tcPr>
          <w:p w14:paraId="37511BC1" w14:textId="77777777" w:rsidR="00FC3FA0" w:rsidRPr="00E43B26" w:rsidRDefault="00FC3FA0" w:rsidP="00FC3FA0">
            <w:pPr>
              <w:pStyle w:val="TBTableBody"/>
              <w:autoSpaceDE w:val="0"/>
              <w:autoSpaceDN w:val="0"/>
              <w:adjustRightInd w:val="0"/>
            </w:pPr>
            <w:r w:rsidRPr="00E43B26">
              <w:rPr>
                <w:szCs w:val="24"/>
              </w:rPr>
              <w:t>Xenopus Anatomy Ontology</w:t>
            </w:r>
          </w:p>
        </w:tc>
      </w:tr>
      <w:tr w:rsidR="00FC3FA0" w:rsidRPr="00BB0735" w14:paraId="545A20E1" w14:textId="77777777" w:rsidTr="00A846A7">
        <w:trPr>
          <w:jc w:val="center"/>
        </w:trPr>
        <w:tc>
          <w:tcPr>
            <w:tcW w:w="2970" w:type="dxa"/>
            <w:tcMar>
              <w:top w:w="43" w:type="dxa"/>
              <w:left w:w="115" w:type="dxa"/>
              <w:bottom w:w="43" w:type="dxa"/>
              <w:right w:w="115" w:type="dxa"/>
            </w:tcMar>
            <w:vAlign w:val="center"/>
          </w:tcPr>
          <w:p w14:paraId="1DC0EE47" w14:textId="77777777" w:rsidR="00FC3FA0" w:rsidRPr="00E43B26" w:rsidRDefault="00FC3FA0" w:rsidP="00FC3FA0">
            <w:pPr>
              <w:pStyle w:val="TBTableBody"/>
              <w:autoSpaceDE w:val="0"/>
              <w:autoSpaceDN w:val="0"/>
              <w:adjustRightInd w:val="0"/>
            </w:pPr>
            <w:r w:rsidRPr="00E43B26">
              <w:rPr>
                <w:szCs w:val="24"/>
              </w:rPr>
              <w:t>YAMATO</w:t>
            </w:r>
          </w:p>
        </w:tc>
        <w:tc>
          <w:tcPr>
            <w:tcW w:w="3240" w:type="dxa"/>
            <w:tcMar>
              <w:top w:w="43" w:type="dxa"/>
              <w:left w:w="115" w:type="dxa"/>
              <w:bottom w:w="43" w:type="dxa"/>
              <w:right w:w="115" w:type="dxa"/>
            </w:tcMar>
            <w:vAlign w:val="center"/>
          </w:tcPr>
          <w:p w14:paraId="0D81D43E" w14:textId="77777777" w:rsidR="00FC3FA0" w:rsidRPr="00E43B26" w:rsidRDefault="00FC3FA0" w:rsidP="00FC3FA0">
            <w:pPr>
              <w:pStyle w:val="TBTableBody"/>
              <w:autoSpaceDE w:val="0"/>
              <w:autoSpaceDN w:val="0"/>
              <w:adjustRightInd w:val="0"/>
            </w:pPr>
            <w:r w:rsidRPr="00E43B26">
              <w:rPr>
                <w:szCs w:val="24"/>
              </w:rPr>
              <w:t>yOWL</w:t>
            </w:r>
          </w:p>
        </w:tc>
        <w:tc>
          <w:tcPr>
            <w:tcW w:w="3150" w:type="dxa"/>
            <w:tcMar>
              <w:top w:w="43" w:type="dxa"/>
              <w:left w:w="115" w:type="dxa"/>
              <w:bottom w:w="43" w:type="dxa"/>
              <w:right w:w="115" w:type="dxa"/>
            </w:tcMar>
            <w:vAlign w:val="center"/>
          </w:tcPr>
          <w:p w14:paraId="48B7F5B6" w14:textId="77777777" w:rsidR="00FC3FA0" w:rsidRPr="00E43B26" w:rsidRDefault="00FC3FA0" w:rsidP="00FC3FA0">
            <w:pPr>
              <w:pStyle w:val="TBTableBody"/>
              <w:autoSpaceDE w:val="0"/>
              <w:autoSpaceDN w:val="0"/>
              <w:adjustRightInd w:val="0"/>
            </w:pPr>
            <w:r w:rsidRPr="00E43B26">
              <w:rPr>
                <w:szCs w:val="24"/>
              </w:rPr>
              <w:t>Zebrafish Anatomical Ontology</w:t>
            </w:r>
          </w:p>
        </w:tc>
      </w:tr>
    </w:tbl>
    <w:p w14:paraId="0C71E45A" w14:textId="77777777" w:rsidR="00FC3FA0" w:rsidRDefault="00FC3FA0">
      <w:pPr>
        <w:pStyle w:val="TNTableNumber"/>
        <w:autoSpaceDE w:val="0"/>
        <w:autoSpaceDN w:val="0"/>
        <w:adjustRightInd w:val="0"/>
        <w:rPr>
          <w:szCs w:val="24"/>
        </w:rPr>
      </w:pPr>
      <w:r>
        <w:rPr>
          <w:szCs w:val="24"/>
        </w:rPr>
        <w:t>Table 8.2</w:t>
      </w:r>
    </w:p>
    <w:p w14:paraId="0851F830" w14:textId="32DF3AC2" w:rsidR="00FC3FA0" w:rsidRDefault="00FC3FA0">
      <w:pPr>
        <w:pStyle w:val="TTTableTitle"/>
        <w:autoSpaceDE w:val="0"/>
        <w:autoSpaceDN w:val="0"/>
        <w:adjustRightInd w:val="0"/>
        <w:rPr>
          <w:szCs w:val="24"/>
        </w:rPr>
      </w:pPr>
      <w:r>
        <w:rPr>
          <w:szCs w:val="24"/>
        </w:rPr>
        <w:t xml:space="preserve">Projects, </w:t>
      </w:r>
      <w:r w:rsidR="002D4F37">
        <w:rPr>
          <w:szCs w:val="24"/>
        </w:rPr>
        <w:t>i</w:t>
      </w:r>
      <w:r>
        <w:rPr>
          <w:szCs w:val="24"/>
        </w:rPr>
        <w:t xml:space="preserve">nstitutions, and </w:t>
      </w:r>
      <w:r w:rsidR="002D4F37">
        <w:rPr>
          <w:szCs w:val="24"/>
        </w:rPr>
        <w:t>g</w:t>
      </w:r>
      <w:r>
        <w:rPr>
          <w:szCs w:val="24"/>
        </w:rPr>
        <w:t xml:space="preserve">roups </w:t>
      </w:r>
      <w:r w:rsidR="002D4F37">
        <w:rPr>
          <w:szCs w:val="24"/>
        </w:rPr>
        <w:t>u</w:t>
      </w:r>
      <w:r>
        <w:rPr>
          <w:szCs w:val="24"/>
        </w:rPr>
        <w:t>tilizing BFO</w:t>
      </w:r>
    </w:p>
    <w:tbl>
      <w:tblPr>
        <w:tblStyle w:val="TableGrid"/>
        <w:tblW w:w="0" w:type="auto"/>
        <w:tblInd w:w="108" w:type="dxa"/>
        <w:tblLook w:val="04A0" w:firstRow="1" w:lastRow="0" w:firstColumn="1" w:lastColumn="0" w:noHBand="0" w:noVBand="1"/>
      </w:tblPr>
      <w:tblGrid>
        <w:gridCol w:w="2970"/>
        <w:gridCol w:w="3240"/>
        <w:gridCol w:w="3150"/>
      </w:tblGrid>
      <w:tr w:rsidR="00FC3FA0" w:rsidRPr="00BB0735" w14:paraId="0E5850B6" w14:textId="77777777" w:rsidTr="00A846A7">
        <w:tc>
          <w:tcPr>
            <w:tcW w:w="2970" w:type="dxa"/>
            <w:tcMar>
              <w:top w:w="43" w:type="dxa"/>
              <w:left w:w="115" w:type="dxa"/>
              <w:bottom w:w="43" w:type="dxa"/>
              <w:right w:w="115" w:type="dxa"/>
            </w:tcMar>
            <w:vAlign w:val="center"/>
          </w:tcPr>
          <w:p w14:paraId="782020E9" w14:textId="77777777" w:rsidR="00FC3FA0" w:rsidRPr="00E43B26" w:rsidRDefault="00FC3FA0" w:rsidP="00FC3FA0">
            <w:pPr>
              <w:pStyle w:val="TBTableBody"/>
              <w:autoSpaceDE w:val="0"/>
              <w:autoSpaceDN w:val="0"/>
              <w:adjustRightInd w:val="0"/>
            </w:pPr>
            <w:r w:rsidRPr="00E43B26">
              <w:rPr>
                <w:szCs w:val="24"/>
              </w:rPr>
              <w:t>AstraZeneca—Clinical Information Science</w:t>
            </w:r>
          </w:p>
        </w:tc>
        <w:tc>
          <w:tcPr>
            <w:tcW w:w="3240" w:type="dxa"/>
            <w:tcMar>
              <w:top w:w="43" w:type="dxa"/>
              <w:left w:w="115" w:type="dxa"/>
              <w:bottom w:w="43" w:type="dxa"/>
              <w:right w:w="115" w:type="dxa"/>
            </w:tcMar>
            <w:vAlign w:val="center"/>
          </w:tcPr>
          <w:p w14:paraId="039B9005" w14:textId="77777777" w:rsidR="00FC3FA0" w:rsidRPr="00E43B26" w:rsidRDefault="00FC3FA0" w:rsidP="00FC3FA0">
            <w:pPr>
              <w:pStyle w:val="TBTableBody"/>
              <w:autoSpaceDE w:val="0"/>
              <w:autoSpaceDN w:val="0"/>
              <w:adjustRightInd w:val="0"/>
            </w:pPr>
            <w:r w:rsidRPr="00E43B26">
              <w:rPr>
                <w:szCs w:val="24"/>
              </w:rPr>
              <w:t>Berkeley Bioinformatics Open-Source Projects</w:t>
            </w:r>
          </w:p>
        </w:tc>
        <w:tc>
          <w:tcPr>
            <w:tcW w:w="3150" w:type="dxa"/>
            <w:tcMar>
              <w:top w:w="43" w:type="dxa"/>
              <w:left w:w="115" w:type="dxa"/>
              <w:bottom w:w="43" w:type="dxa"/>
              <w:right w:w="115" w:type="dxa"/>
            </w:tcMar>
            <w:vAlign w:val="center"/>
          </w:tcPr>
          <w:p w14:paraId="01F0CF96" w14:textId="77777777" w:rsidR="00FC3FA0" w:rsidRPr="00E43B26" w:rsidRDefault="00FC3FA0" w:rsidP="00FC3FA0">
            <w:pPr>
              <w:pStyle w:val="TBTableBody"/>
              <w:autoSpaceDE w:val="0"/>
              <w:autoSpaceDN w:val="0"/>
              <w:adjustRightInd w:val="0"/>
            </w:pPr>
            <w:r w:rsidRPr="00E43B26">
              <w:rPr>
                <w:szCs w:val="24"/>
              </w:rPr>
              <w:t xml:space="preserve">Biomedical Knowledge Engineering Lab at Seoul </w:t>
            </w:r>
            <w:r w:rsidRPr="00E43B26">
              <w:rPr>
                <w:szCs w:val="24"/>
              </w:rPr>
              <w:lastRenderedPageBreak/>
              <w:t>National University</w:t>
            </w:r>
          </w:p>
        </w:tc>
      </w:tr>
      <w:tr w:rsidR="00FC3FA0" w:rsidRPr="00BB0735" w14:paraId="609C8E66" w14:textId="77777777" w:rsidTr="00A846A7">
        <w:tc>
          <w:tcPr>
            <w:tcW w:w="2970" w:type="dxa"/>
            <w:tcMar>
              <w:top w:w="43" w:type="dxa"/>
              <w:left w:w="115" w:type="dxa"/>
              <w:bottom w:w="43" w:type="dxa"/>
              <w:right w:w="115" w:type="dxa"/>
            </w:tcMar>
            <w:vAlign w:val="center"/>
          </w:tcPr>
          <w:p w14:paraId="6D1D17D4" w14:textId="77777777" w:rsidR="00FC3FA0" w:rsidRPr="00E43B26" w:rsidRDefault="00FC3FA0" w:rsidP="00FC3FA0">
            <w:pPr>
              <w:pStyle w:val="TBTableBody"/>
              <w:autoSpaceDE w:val="0"/>
              <w:autoSpaceDN w:val="0"/>
              <w:adjustRightInd w:val="0"/>
            </w:pPr>
            <w:r w:rsidRPr="00E43B26">
              <w:rPr>
                <w:szCs w:val="24"/>
              </w:rPr>
              <w:lastRenderedPageBreak/>
              <w:t>Brain Operation Database</w:t>
            </w:r>
          </w:p>
        </w:tc>
        <w:tc>
          <w:tcPr>
            <w:tcW w:w="3240" w:type="dxa"/>
            <w:tcMar>
              <w:top w:w="43" w:type="dxa"/>
              <w:left w:w="115" w:type="dxa"/>
              <w:bottom w:w="43" w:type="dxa"/>
              <w:right w:w="115" w:type="dxa"/>
            </w:tcMar>
            <w:vAlign w:val="center"/>
          </w:tcPr>
          <w:p w14:paraId="10281C53" w14:textId="77777777" w:rsidR="00FC3FA0" w:rsidRPr="00E43B26" w:rsidRDefault="00FC3FA0" w:rsidP="00FC3FA0">
            <w:pPr>
              <w:pStyle w:val="TBTableBody"/>
              <w:autoSpaceDE w:val="0"/>
              <w:autoSpaceDN w:val="0"/>
              <w:adjustRightInd w:val="0"/>
            </w:pPr>
            <w:r w:rsidRPr="00E43B26">
              <w:rPr>
                <w:szCs w:val="24"/>
              </w:rPr>
              <w:t>CTSAconnect</w:t>
            </w:r>
          </w:p>
        </w:tc>
        <w:tc>
          <w:tcPr>
            <w:tcW w:w="3150" w:type="dxa"/>
            <w:tcMar>
              <w:top w:w="43" w:type="dxa"/>
              <w:left w:w="115" w:type="dxa"/>
              <w:bottom w:w="43" w:type="dxa"/>
              <w:right w:w="115" w:type="dxa"/>
            </w:tcMar>
            <w:vAlign w:val="center"/>
          </w:tcPr>
          <w:p w14:paraId="6DD35CD0" w14:textId="77777777" w:rsidR="00FC3FA0" w:rsidRPr="00E43B26" w:rsidRDefault="00FC3FA0" w:rsidP="00FC3FA0">
            <w:pPr>
              <w:pStyle w:val="TBTableBody"/>
              <w:autoSpaceDE w:val="0"/>
              <w:autoSpaceDN w:val="0"/>
              <w:adjustRightInd w:val="0"/>
            </w:pPr>
            <w:r w:rsidRPr="00E43B26">
              <w:rPr>
                <w:szCs w:val="24"/>
              </w:rPr>
              <w:t>CUBRC</w:t>
            </w:r>
          </w:p>
        </w:tc>
      </w:tr>
      <w:tr w:rsidR="00FC3FA0" w:rsidRPr="00BB0735" w14:paraId="7F32E896" w14:textId="77777777" w:rsidTr="00A846A7">
        <w:tc>
          <w:tcPr>
            <w:tcW w:w="2970" w:type="dxa"/>
            <w:tcMar>
              <w:top w:w="43" w:type="dxa"/>
              <w:left w:w="115" w:type="dxa"/>
              <w:bottom w:w="43" w:type="dxa"/>
              <w:right w:w="115" w:type="dxa"/>
            </w:tcMar>
            <w:vAlign w:val="center"/>
          </w:tcPr>
          <w:p w14:paraId="710FBC0A" w14:textId="77777777" w:rsidR="00FC3FA0" w:rsidRPr="00E43B26" w:rsidRDefault="00FC3FA0" w:rsidP="00FC3FA0">
            <w:pPr>
              <w:pStyle w:val="TBTableBody"/>
              <w:autoSpaceDE w:val="0"/>
              <w:autoSpaceDN w:val="0"/>
              <w:adjustRightInd w:val="0"/>
            </w:pPr>
            <w:r w:rsidRPr="00E43B26">
              <w:rPr>
                <w:szCs w:val="24"/>
              </w:rPr>
              <w:t>Data-Tactics Corporation</w:t>
            </w:r>
          </w:p>
        </w:tc>
        <w:tc>
          <w:tcPr>
            <w:tcW w:w="3240" w:type="dxa"/>
            <w:tcMar>
              <w:top w:w="43" w:type="dxa"/>
              <w:left w:w="115" w:type="dxa"/>
              <w:bottom w:w="43" w:type="dxa"/>
              <w:right w:w="115" w:type="dxa"/>
            </w:tcMar>
            <w:vAlign w:val="center"/>
          </w:tcPr>
          <w:p w14:paraId="03ADB570" w14:textId="77777777" w:rsidR="00FC3FA0" w:rsidRPr="00E43B26" w:rsidRDefault="00FC3FA0" w:rsidP="00FC3FA0">
            <w:pPr>
              <w:pStyle w:val="TBTableBody"/>
              <w:autoSpaceDE w:val="0"/>
              <w:autoSpaceDN w:val="0"/>
              <w:adjustRightInd w:val="0"/>
            </w:pPr>
            <w:r w:rsidRPr="00E43B26">
              <w:rPr>
                <w:szCs w:val="24"/>
              </w:rPr>
              <w:t>DOQS: Data-Oriented Quality Solutions</w:t>
            </w:r>
          </w:p>
        </w:tc>
        <w:tc>
          <w:tcPr>
            <w:tcW w:w="3150" w:type="dxa"/>
            <w:tcMar>
              <w:top w:w="43" w:type="dxa"/>
              <w:left w:w="115" w:type="dxa"/>
              <w:bottom w:w="43" w:type="dxa"/>
              <w:right w:w="115" w:type="dxa"/>
            </w:tcMar>
            <w:vAlign w:val="center"/>
          </w:tcPr>
          <w:p w14:paraId="3A162915" w14:textId="77777777" w:rsidR="00FC3FA0" w:rsidRPr="00E43B26" w:rsidRDefault="00FC3FA0" w:rsidP="00FC3FA0">
            <w:pPr>
              <w:pStyle w:val="TBTableBody"/>
              <w:autoSpaceDE w:val="0"/>
              <w:autoSpaceDN w:val="0"/>
              <w:adjustRightInd w:val="0"/>
            </w:pPr>
            <w:r w:rsidRPr="00E43B26">
              <w:rPr>
                <w:szCs w:val="24"/>
              </w:rPr>
              <w:t>DSpace at NTNUA</w:t>
            </w:r>
          </w:p>
        </w:tc>
      </w:tr>
      <w:tr w:rsidR="00FC3FA0" w:rsidRPr="00BB0735" w14:paraId="58A1CBDA" w14:textId="77777777" w:rsidTr="00A846A7">
        <w:tc>
          <w:tcPr>
            <w:tcW w:w="2970" w:type="dxa"/>
            <w:tcMar>
              <w:top w:w="43" w:type="dxa"/>
              <w:left w:w="115" w:type="dxa"/>
              <w:bottom w:w="43" w:type="dxa"/>
              <w:right w:w="115" w:type="dxa"/>
            </w:tcMar>
            <w:vAlign w:val="center"/>
          </w:tcPr>
          <w:p w14:paraId="5F11BA27" w14:textId="77777777" w:rsidR="00FC3FA0" w:rsidRPr="00E43B26" w:rsidRDefault="00FC3FA0" w:rsidP="00FC3FA0">
            <w:pPr>
              <w:pStyle w:val="TBTableBody"/>
              <w:autoSpaceDE w:val="0"/>
              <w:autoSpaceDN w:val="0"/>
              <w:adjustRightInd w:val="0"/>
            </w:pPr>
            <w:r w:rsidRPr="00E43B26">
              <w:rPr>
                <w:szCs w:val="24"/>
              </w:rPr>
              <w:t>Dumontier Lab</w:t>
            </w:r>
          </w:p>
        </w:tc>
        <w:tc>
          <w:tcPr>
            <w:tcW w:w="3240" w:type="dxa"/>
            <w:tcMar>
              <w:top w:w="43" w:type="dxa"/>
              <w:left w:w="115" w:type="dxa"/>
              <w:bottom w:w="43" w:type="dxa"/>
              <w:right w:w="115" w:type="dxa"/>
            </w:tcMar>
            <w:vAlign w:val="center"/>
          </w:tcPr>
          <w:p w14:paraId="461F4727" w14:textId="77777777" w:rsidR="00FC3FA0" w:rsidRPr="00E43B26" w:rsidRDefault="00FC3FA0" w:rsidP="00FC3FA0">
            <w:pPr>
              <w:pStyle w:val="TBTableBody"/>
              <w:autoSpaceDE w:val="0"/>
              <w:autoSpaceDN w:val="0"/>
              <w:adjustRightInd w:val="0"/>
            </w:pPr>
            <w:r w:rsidRPr="00E43B26">
              <w:rPr>
                <w:szCs w:val="24"/>
              </w:rPr>
              <w:t>eagle-i Consortium</w:t>
            </w:r>
          </w:p>
        </w:tc>
        <w:tc>
          <w:tcPr>
            <w:tcW w:w="3150" w:type="dxa"/>
            <w:tcMar>
              <w:top w:w="43" w:type="dxa"/>
              <w:left w:w="115" w:type="dxa"/>
              <w:bottom w:w="43" w:type="dxa"/>
              <w:right w:w="115" w:type="dxa"/>
            </w:tcMar>
            <w:vAlign w:val="center"/>
          </w:tcPr>
          <w:p w14:paraId="38F98CF8" w14:textId="77777777" w:rsidR="00FC3FA0" w:rsidRPr="00E43B26" w:rsidRDefault="00FC3FA0" w:rsidP="00FC3FA0">
            <w:pPr>
              <w:pStyle w:val="TBTableBody"/>
              <w:autoSpaceDE w:val="0"/>
              <w:autoSpaceDN w:val="0"/>
              <w:adjustRightInd w:val="0"/>
            </w:pPr>
            <w:r w:rsidRPr="00E43B26">
              <w:rPr>
                <w:szCs w:val="24"/>
              </w:rPr>
              <w:t>Elsevier Smart Content Strategy</w:t>
            </w:r>
          </w:p>
        </w:tc>
      </w:tr>
      <w:tr w:rsidR="00FC3FA0" w:rsidRPr="00BB0735" w14:paraId="0A93D2EF" w14:textId="77777777" w:rsidTr="00A846A7">
        <w:tc>
          <w:tcPr>
            <w:tcW w:w="2970" w:type="dxa"/>
            <w:tcMar>
              <w:top w:w="43" w:type="dxa"/>
              <w:left w:w="115" w:type="dxa"/>
              <w:bottom w:w="43" w:type="dxa"/>
              <w:right w:w="115" w:type="dxa"/>
            </w:tcMar>
            <w:vAlign w:val="center"/>
          </w:tcPr>
          <w:p w14:paraId="52164828" w14:textId="77777777" w:rsidR="00FC3FA0" w:rsidRPr="00E43B26" w:rsidRDefault="00FC3FA0" w:rsidP="00FC3FA0">
            <w:pPr>
              <w:pStyle w:val="TBTableBody"/>
              <w:autoSpaceDE w:val="0"/>
              <w:autoSpaceDN w:val="0"/>
              <w:adjustRightInd w:val="0"/>
            </w:pPr>
            <w:r w:rsidRPr="00E43B26">
              <w:rPr>
                <w:szCs w:val="24"/>
              </w:rPr>
              <w:t>EuPathDB</w:t>
            </w:r>
          </w:p>
        </w:tc>
        <w:tc>
          <w:tcPr>
            <w:tcW w:w="3240" w:type="dxa"/>
            <w:tcMar>
              <w:top w:w="43" w:type="dxa"/>
              <w:left w:w="115" w:type="dxa"/>
              <w:bottom w:w="43" w:type="dxa"/>
              <w:right w:w="115" w:type="dxa"/>
            </w:tcMar>
            <w:vAlign w:val="center"/>
          </w:tcPr>
          <w:p w14:paraId="3BDAF7D4" w14:textId="77777777" w:rsidR="00FC3FA0" w:rsidRPr="00E43B26" w:rsidRDefault="00FC3FA0" w:rsidP="00FC3FA0">
            <w:pPr>
              <w:pStyle w:val="TBTableBody"/>
              <w:autoSpaceDE w:val="0"/>
              <w:autoSpaceDN w:val="0"/>
              <w:adjustRightInd w:val="0"/>
            </w:pPr>
            <w:r w:rsidRPr="00E43B26">
              <w:rPr>
                <w:szCs w:val="24"/>
              </w:rPr>
              <w:t>GoodOD</w:t>
            </w:r>
          </w:p>
        </w:tc>
        <w:tc>
          <w:tcPr>
            <w:tcW w:w="3150" w:type="dxa"/>
            <w:tcMar>
              <w:top w:w="43" w:type="dxa"/>
              <w:left w:w="115" w:type="dxa"/>
              <w:bottom w:w="43" w:type="dxa"/>
              <w:right w:w="115" w:type="dxa"/>
            </w:tcMar>
            <w:vAlign w:val="center"/>
          </w:tcPr>
          <w:p w14:paraId="5A625CED" w14:textId="77777777" w:rsidR="00FC3FA0" w:rsidRPr="00E43B26" w:rsidRDefault="00FC3FA0" w:rsidP="00FC3FA0">
            <w:pPr>
              <w:pStyle w:val="TBTableBody"/>
              <w:autoSpaceDE w:val="0"/>
              <w:autoSpaceDN w:val="0"/>
              <w:adjustRightInd w:val="0"/>
            </w:pPr>
            <w:r w:rsidRPr="00E43B26">
              <w:rPr>
                <w:szCs w:val="24"/>
              </w:rPr>
              <w:t>HIGHFLEET</w:t>
            </w:r>
          </w:p>
        </w:tc>
      </w:tr>
      <w:tr w:rsidR="00FC3FA0" w:rsidRPr="00BB0735" w14:paraId="0AA0AFEB" w14:textId="77777777" w:rsidTr="00A846A7">
        <w:tc>
          <w:tcPr>
            <w:tcW w:w="2970" w:type="dxa"/>
            <w:tcMar>
              <w:top w:w="43" w:type="dxa"/>
              <w:left w:w="115" w:type="dxa"/>
              <w:bottom w:w="43" w:type="dxa"/>
              <w:right w:w="115" w:type="dxa"/>
            </w:tcMar>
            <w:vAlign w:val="center"/>
          </w:tcPr>
          <w:p w14:paraId="640FBE57" w14:textId="38DDE358" w:rsidR="00FC3FA0" w:rsidRPr="00E43B26" w:rsidRDefault="00FC3FA0" w:rsidP="00FC3FA0">
            <w:pPr>
              <w:pStyle w:val="TBTableBody"/>
              <w:autoSpaceDE w:val="0"/>
              <w:autoSpaceDN w:val="0"/>
              <w:adjustRightInd w:val="0"/>
            </w:pPr>
            <w:r w:rsidRPr="00E43B26">
              <w:rPr>
                <w:szCs w:val="24"/>
              </w:rPr>
              <w:t>U</w:t>
            </w:r>
            <w:r w:rsidR="002D4F37">
              <w:rPr>
                <w:szCs w:val="24"/>
              </w:rPr>
              <w:t>.S.</w:t>
            </w:r>
            <w:r w:rsidRPr="00E43B26">
              <w:rPr>
                <w:szCs w:val="24"/>
              </w:rPr>
              <w:t xml:space="preserve"> Army Intelligence and Information Warfare Directorate</w:t>
            </w:r>
          </w:p>
        </w:tc>
        <w:tc>
          <w:tcPr>
            <w:tcW w:w="3240" w:type="dxa"/>
            <w:tcMar>
              <w:top w:w="43" w:type="dxa"/>
              <w:left w:w="115" w:type="dxa"/>
              <w:bottom w:w="43" w:type="dxa"/>
              <w:right w:w="115" w:type="dxa"/>
            </w:tcMar>
            <w:vAlign w:val="center"/>
          </w:tcPr>
          <w:p w14:paraId="4B05ED31" w14:textId="77777777" w:rsidR="00FC3FA0" w:rsidRPr="00E43B26" w:rsidRDefault="00FC3FA0" w:rsidP="00FC3FA0">
            <w:pPr>
              <w:pStyle w:val="TBTableBody"/>
              <w:autoSpaceDE w:val="0"/>
              <w:autoSpaceDN w:val="0"/>
              <w:adjustRightInd w:val="0"/>
            </w:pPr>
            <w:r w:rsidRPr="00E43B26">
              <w:rPr>
                <w:szCs w:val="24"/>
              </w:rPr>
              <w:t>Influenza Research Database</w:t>
            </w:r>
          </w:p>
        </w:tc>
        <w:tc>
          <w:tcPr>
            <w:tcW w:w="3150" w:type="dxa"/>
            <w:tcMar>
              <w:top w:w="43" w:type="dxa"/>
              <w:left w:w="115" w:type="dxa"/>
              <w:bottom w:w="43" w:type="dxa"/>
              <w:right w:w="115" w:type="dxa"/>
            </w:tcMar>
            <w:vAlign w:val="center"/>
          </w:tcPr>
          <w:p w14:paraId="3D69459F" w14:textId="77777777" w:rsidR="00FC3FA0" w:rsidRPr="00E43B26" w:rsidRDefault="00FC3FA0" w:rsidP="00FC3FA0">
            <w:pPr>
              <w:pStyle w:val="TBTableBody"/>
              <w:autoSpaceDE w:val="0"/>
              <w:autoSpaceDN w:val="0"/>
              <w:adjustRightInd w:val="0"/>
            </w:pPr>
            <w:r w:rsidRPr="00E43B26">
              <w:rPr>
                <w:szCs w:val="24"/>
              </w:rPr>
              <w:t>INRIA Lorraine Research Unit</w:t>
            </w:r>
          </w:p>
        </w:tc>
      </w:tr>
      <w:tr w:rsidR="00FC3FA0" w:rsidRPr="00BB0735" w14:paraId="775AFC19" w14:textId="77777777" w:rsidTr="00A846A7">
        <w:tc>
          <w:tcPr>
            <w:tcW w:w="2970" w:type="dxa"/>
            <w:tcMar>
              <w:top w:w="43" w:type="dxa"/>
              <w:left w:w="115" w:type="dxa"/>
              <w:bottom w:w="43" w:type="dxa"/>
              <w:right w:w="115" w:type="dxa"/>
            </w:tcMar>
            <w:vAlign w:val="center"/>
          </w:tcPr>
          <w:p w14:paraId="518984F7" w14:textId="77777777" w:rsidR="00FC3FA0" w:rsidRPr="00E43B26" w:rsidRDefault="00FC3FA0" w:rsidP="00FC3FA0">
            <w:pPr>
              <w:pStyle w:val="TBTableBody"/>
              <w:autoSpaceDE w:val="0"/>
              <w:autoSpaceDN w:val="0"/>
              <w:adjustRightInd w:val="0"/>
            </w:pPr>
            <w:r w:rsidRPr="00E43B26">
              <w:rPr>
                <w:szCs w:val="24"/>
              </w:rPr>
              <w:t>Kobe University Department of Sociomedical Informatics</w:t>
            </w:r>
          </w:p>
        </w:tc>
        <w:tc>
          <w:tcPr>
            <w:tcW w:w="3240" w:type="dxa"/>
            <w:tcMar>
              <w:top w:w="43" w:type="dxa"/>
              <w:left w:w="115" w:type="dxa"/>
              <w:bottom w:w="43" w:type="dxa"/>
              <w:right w:w="115" w:type="dxa"/>
            </w:tcMar>
            <w:vAlign w:val="center"/>
          </w:tcPr>
          <w:p w14:paraId="23BED338" w14:textId="77777777" w:rsidR="00FC3FA0" w:rsidRPr="00E43B26" w:rsidRDefault="00FC3FA0" w:rsidP="00FC3FA0">
            <w:pPr>
              <w:pStyle w:val="TBTableBody"/>
              <w:autoSpaceDE w:val="0"/>
              <w:autoSpaceDN w:val="0"/>
              <w:adjustRightInd w:val="0"/>
            </w:pPr>
            <w:r w:rsidRPr="00E43B26">
              <w:rPr>
                <w:szCs w:val="24"/>
              </w:rPr>
              <w:t>Medical University Graz—Informatics, Statistics and Documentation</w:t>
            </w:r>
          </w:p>
        </w:tc>
        <w:tc>
          <w:tcPr>
            <w:tcW w:w="3150" w:type="dxa"/>
            <w:tcMar>
              <w:top w:w="43" w:type="dxa"/>
              <w:left w:w="115" w:type="dxa"/>
              <w:bottom w:w="43" w:type="dxa"/>
              <w:right w:w="115" w:type="dxa"/>
            </w:tcMar>
            <w:vAlign w:val="center"/>
          </w:tcPr>
          <w:p w14:paraId="6AB9DCDD" w14:textId="77777777" w:rsidR="00FC3FA0" w:rsidRPr="00E43B26" w:rsidRDefault="00FC3FA0" w:rsidP="00FC3FA0">
            <w:pPr>
              <w:pStyle w:val="TBTableBody"/>
              <w:autoSpaceDE w:val="0"/>
              <w:autoSpaceDN w:val="0"/>
              <w:adjustRightInd w:val="0"/>
            </w:pPr>
            <w:r w:rsidRPr="00E43B26">
              <w:rPr>
                <w:szCs w:val="24"/>
              </w:rPr>
              <w:t>National Center for Multi-Source Information Fusion</w:t>
            </w:r>
          </w:p>
        </w:tc>
      </w:tr>
      <w:tr w:rsidR="00FC3FA0" w:rsidRPr="00BB0735" w14:paraId="006182C7" w14:textId="77777777" w:rsidTr="00A846A7">
        <w:tc>
          <w:tcPr>
            <w:tcW w:w="2970" w:type="dxa"/>
            <w:tcMar>
              <w:top w:w="43" w:type="dxa"/>
              <w:left w:w="115" w:type="dxa"/>
              <w:bottom w:w="43" w:type="dxa"/>
              <w:right w:w="115" w:type="dxa"/>
            </w:tcMar>
            <w:vAlign w:val="center"/>
          </w:tcPr>
          <w:p w14:paraId="788647E9" w14:textId="77777777" w:rsidR="00FC3FA0" w:rsidRPr="00E43B26" w:rsidRDefault="00FC3FA0" w:rsidP="00FC3FA0">
            <w:pPr>
              <w:pStyle w:val="TBTableBody"/>
              <w:autoSpaceDE w:val="0"/>
              <w:autoSpaceDN w:val="0"/>
              <w:adjustRightInd w:val="0"/>
            </w:pPr>
            <w:r w:rsidRPr="00E43B26">
              <w:rPr>
                <w:szCs w:val="24"/>
              </w:rPr>
              <w:t>National Center for Ontological Research</w:t>
            </w:r>
          </w:p>
        </w:tc>
        <w:tc>
          <w:tcPr>
            <w:tcW w:w="3240" w:type="dxa"/>
            <w:tcMar>
              <w:top w:w="43" w:type="dxa"/>
              <w:left w:w="115" w:type="dxa"/>
              <w:bottom w:w="43" w:type="dxa"/>
              <w:right w:w="115" w:type="dxa"/>
            </w:tcMar>
            <w:vAlign w:val="center"/>
          </w:tcPr>
          <w:p w14:paraId="5281A703" w14:textId="77777777" w:rsidR="00FC3FA0" w:rsidRPr="00E43B26" w:rsidRDefault="00FC3FA0" w:rsidP="00FC3FA0">
            <w:pPr>
              <w:pStyle w:val="TBTableBody"/>
              <w:autoSpaceDE w:val="0"/>
              <w:autoSpaceDN w:val="0"/>
              <w:adjustRightInd w:val="0"/>
            </w:pPr>
            <w:r w:rsidRPr="00E43B26">
              <w:rPr>
                <w:szCs w:val="24"/>
              </w:rPr>
              <w:t>OBO (Open Biological and Biomedical Ontologies) Foundry</w:t>
            </w:r>
          </w:p>
        </w:tc>
        <w:tc>
          <w:tcPr>
            <w:tcW w:w="3150" w:type="dxa"/>
            <w:tcMar>
              <w:top w:w="43" w:type="dxa"/>
              <w:left w:w="115" w:type="dxa"/>
              <w:bottom w:w="43" w:type="dxa"/>
              <w:right w:w="115" w:type="dxa"/>
            </w:tcMar>
            <w:vAlign w:val="center"/>
          </w:tcPr>
          <w:p w14:paraId="52F0F12F" w14:textId="77777777" w:rsidR="00FC3FA0" w:rsidRPr="00E43B26" w:rsidRDefault="00FC3FA0" w:rsidP="00FC3FA0">
            <w:pPr>
              <w:pStyle w:val="TBTableBody"/>
              <w:autoSpaceDE w:val="0"/>
              <w:autoSpaceDN w:val="0"/>
              <w:adjustRightInd w:val="0"/>
            </w:pPr>
            <w:r w:rsidRPr="00E43B26">
              <w:rPr>
                <w:szCs w:val="24"/>
              </w:rPr>
              <w:t>OntoCAT</w:t>
            </w:r>
          </w:p>
        </w:tc>
      </w:tr>
      <w:tr w:rsidR="00FC3FA0" w:rsidRPr="00BB0735" w14:paraId="1C7CA5EF" w14:textId="77777777" w:rsidTr="00A846A7">
        <w:tc>
          <w:tcPr>
            <w:tcW w:w="2970" w:type="dxa"/>
            <w:tcMar>
              <w:top w:w="43" w:type="dxa"/>
              <w:left w:w="115" w:type="dxa"/>
              <w:bottom w:w="43" w:type="dxa"/>
              <w:right w:w="115" w:type="dxa"/>
            </w:tcMar>
            <w:vAlign w:val="center"/>
          </w:tcPr>
          <w:p w14:paraId="37E2B295" w14:textId="77777777" w:rsidR="00FC3FA0" w:rsidRPr="00E43B26" w:rsidRDefault="00FC3FA0" w:rsidP="00FC3FA0">
            <w:pPr>
              <w:pStyle w:val="TBTableBody"/>
              <w:autoSpaceDE w:val="0"/>
              <w:autoSpaceDN w:val="0"/>
              <w:adjustRightInd w:val="0"/>
            </w:pPr>
            <w:r w:rsidRPr="00E43B26">
              <w:rPr>
                <w:szCs w:val="24"/>
              </w:rPr>
              <w:t>OntoCOG</w:t>
            </w:r>
          </w:p>
        </w:tc>
        <w:tc>
          <w:tcPr>
            <w:tcW w:w="3240" w:type="dxa"/>
            <w:tcMar>
              <w:top w:w="43" w:type="dxa"/>
              <w:left w:w="115" w:type="dxa"/>
              <w:bottom w:w="43" w:type="dxa"/>
              <w:right w:w="115" w:type="dxa"/>
            </w:tcMar>
            <w:vAlign w:val="center"/>
          </w:tcPr>
          <w:p w14:paraId="0EE9D101" w14:textId="77777777" w:rsidR="00FC3FA0" w:rsidRPr="00E43B26" w:rsidRDefault="00FC3FA0" w:rsidP="00FC3FA0">
            <w:pPr>
              <w:pStyle w:val="TBTableBody"/>
              <w:autoSpaceDE w:val="0"/>
              <w:autoSpaceDN w:val="0"/>
              <w:adjustRightInd w:val="0"/>
            </w:pPr>
            <w:r w:rsidRPr="00E43B26">
              <w:rPr>
                <w:szCs w:val="24"/>
              </w:rPr>
              <w:t>Open PHACTS</w:t>
            </w:r>
          </w:p>
        </w:tc>
        <w:tc>
          <w:tcPr>
            <w:tcW w:w="3150" w:type="dxa"/>
            <w:tcMar>
              <w:top w:w="43" w:type="dxa"/>
              <w:left w:w="115" w:type="dxa"/>
              <w:bottom w:w="43" w:type="dxa"/>
              <w:right w:w="115" w:type="dxa"/>
            </w:tcMar>
            <w:vAlign w:val="center"/>
          </w:tcPr>
          <w:p w14:paraId="3B03D12E" w14:textId="77777777" w:rsidR="00FC3FA0" w:rsidRPr="00E43B26" w:rsidRDefault="00FC3FA0" w:rsidP="00FC3FA0">
            <w:pPr>
              <w:pStyle w:val="TBTableBody"/>
              <w:autoSpaceDE w:val="0"/>
              <w:autoSpaceDN w:val="0"/>
              <w:adjustRightInd w:val="0"/>
            </w:pPr>
            <w:r w:rsidRPr="00E43B26">
              <w:rPr>
                <w:szCs w:val="24"/>
              </w:rPr>
              <w:t>OpenEHR</w:t>
            </w:r>
          </w:p>
        </w:tc>
      </w:tr>
      <w:tr w:rsidR="00FC3FA0" w:rsidRPr="00BB0735" w14:paraId="0A22FF24" w14:textId="77777777" w:rsidTr="00A846A7">
        <w:tc>
          <w:tcPr>
            <w:tcW w:w="2970" w:type="dxa"/>
            <w:tcMar>
              <w:top w:w="43" w:type="dxa"/>
              <w:left w:w="115" w:type="dxa"/>
              <w:bottom w:w="43" w:type="dxa"/>
              <w:right w:w="115" w:type="dxa"/>
            </w:tcMar>
            <w:vAlign w:val="center"/>
          </w:tcPr>
          <w:p w14:paraId="74F67B97" w14:textId="77777777" w:rsidR="00FC3FA0" w:rsidRPr="00E43B26" w:rsidRDefault="00FC3FA0" w:rsidP="00FC3FA0">
            <w:pPr>
              <w:pStyle w:val="TBTableBody"/>
              <w:autoSpaceDE w:val="0"/>
              <w:autoSpaceDN w:val="0"/>
              <w:adjustRightInd w:val="0"/>
            </w:pPr>
            <w:r w:rsidRPr="00E43B26">
              <w:rPr>
                <w:szCs w:val="24"/>
              </w:rPr>
              <w:t>REMINE</w:t>
            </w:r>
          </w:p>
        </w:tc>
        <w:tc>
          <w:tcPr>
            <w:tcW w:w="3240" w:type="dxa"/>
            <w:tcMar>
              <w:top w:w="43" w:type="dxa"/>
              <w:left w:w="115" w:type="dxa"/>
              <w:bottom w:w="43" w:type="dxa"/>
              <w:right w:w="115" w:type="dxa"/>
            </w:tcMar>
            <w:vAlign w:val="center"/>
          </w:tcPr>
          <w:p w14:paraId="2EF051C8" w14:textId="77777777" w:rsidR="00FC3FA0" w:rsidRPr="00E43B26" w:rsidRDefault="00FC3FA0" w:rsidP="00FC3FA0">
            <w:pPr>
              <w:pStyle w:val="TBTableBody"/>
              <w:autoSpaceDE w:val="0"/>
              <w:autoSpaceDN w:val="0"/>
              <w:adjustRightInd w:val="0"/>
            </w:pPr>
            <w:r w:rsidRPr="00E43B26">
              <w:rPr>
                <w:szCs w:val="24"/>
              </w:rPr>
              <w:t>Saitama University</w:t>
            </w:r>
          </w:p>
        </w:tc>
        <w:tc>
          <w:tcPr>
            <w:tcW w:w="3150" w:type="dxa"/>
            <w:tcMar>
              <w:top w:w="43" w:type="dxa"/>
              <w:left w:w="115" w:type="dxa"/>
              <w:bottom w:w="43" w:type="dxa"/>
              <w:right w:w="115" w:type="dxa"/>
            </w:tcMar>
            <w:vAlign w:val="center"/>
          </w:tcPr>
          <w:p w14:paraId="547E3E25" w14:textId="77777777" w:rsidR="00FC3FA0" w:rsidRPr="00E43B26" w:rsidRDefault="00FC3FA0" w:rsidP="00FC3FA0">
            <w:pPr>
              <w:pStyle w:val="TBTableBody"/>
              <w:autoSpaceDE w:val="0"/>
              <w:autoSpaceDN w:val="0"/>
              <w:adjustRightInd w:val="0"/>
            </w:pPr>
            <w:r w:rsidRPr="00E43B26">
              <w:rPr>
                <w:szCs w:val="24"/>
              </w:rPr>
              <w:t>Science Commons—Neurocommons</w:t>
            </w:r>
          </w:p>
        </w:tc>
      </w:tr>
      <w:tr w:rsidR="00FC3FA0" w:rsidRPr="00BB0735" w14:paraId="1CFF4D44" w14:textId="77777777" w:rsidTr="00A846A7">
        <w:tc>
          <w:tcPr>
            <w:tcW w:w="2970" w:type="dxa"/>
            <w:tcMar>
              <w:top w:w="43" w:type="dxa"/>
              <w:left w:w="115" w:type="dxa"/>
              <w:bottom w:w="43" w:type="dxa"/>
              <w:right w:w="115" w:type="dxa"/>
            </w:tcMar>
            <w:vAlign w:val="center"/>
          </w:tcPr>
          <w:p w14:paraId="7BA2B88E" w14:textId="77777777" w:rsidR="00FC3FA0" w:rsidRPr="00E43B26" w:rsidRDefault="00FC3FA0" w:rsidP="00FC3FA0">
            <w:pPr>
              <w:pStyle w:val="TBTableBody"/>
              <w:autoSpaceDE w:val="0"/>
              <w:autoSpaceDN w:val="0"/>
              <w:adjustRightInd w:val="0"/>
            </w:pPr>
            <w:r w:rsidRPr="00E43B26">
              <w:rPr>
                <w:szCs w:val="24"/>
              </w:rPr>
              <w:t>Skeletome</w:t>
            </w:r>
          </w:p>
        </w:tc>
        <w:tc>
          <w:tcPr>
            <w:tcW w:w="3240" w:type="dxa"/>
            <w:tcMar>
              <w:top w:w="43" w:type="dxa"/>
              <w:left w:w="115" w:type="dxa"/>
              <w:bottom w:w="43" w:type="dxa"/>
              <w:right w:w="115" w:type="dxa"/>
            </w:tcMar>
            <w:vAlign w:val="center"/>
          </w:tcPr>
          <w:p w14:paraId="2C8F0D6F" w14:textId="77777777" w:rsidR="00FC3FA0" w:rsidRPr="00E43B26" w:rsidRDefault="00FC3FA0" w:rsidP="00FC3FA0">
            <w:pPr>
              <w:pStyle w:val="TBTableBody"/>
              <w:autoSpaceDE w:val="0"/>
              <w:autoSpaceDN w:val="0"/>
              <w:adjustRightInd w:val="0"/>
            </w:pPr>
            <w:r w:rsidRPr="00E43B26">
              <w:rPr>
                <w:szCs w:val="24"/>
              </w:rPr>
              <w:t>University Hospital Erlangen—Radiology</w:t>
            </w:r>
          </w:p>
        </w:tc>
        <w:tc>
          <w:tcPr>
            <w:tcW w:w="3150" w:type="dxa"/>
            <w:tcMar>
              <w:top w:w="43" w:type="dxa"/>
              <w:left w:w="115" w:type="dxa"/>
              <w:bottom w:w="43" w:type="dxa"/>
              <w:right w:w="115" w:type="dxa"/>
            </w:tcMar>
            <w:vAlign w:val="center"/>
          </w:tcPr>
          <w:p w14:paraId="070319BE" w14:textId="336769A8" w:rsidR="00FC3FA0" w:rsidRPr="00E43B26" w:rsidRDefault="00FC3FA0" w:rsidP="00F72061">
            <w:pPr>
              <w:pStyle w:val="TBTableBody"/>
              <w:autoSpaceDE w:val="0"/>
              <w:autoSpaceDN w:val="0"/>
              <w:adjustRightInd w:val="0"/>
            </w:pPr>
            <w:r w:rsidRPr="00E43B26">
              <w:rPr>
                <w:szCs w:val="24"/>
              </w:rPr>
              <w:t>University of Arkansas</w:t>
            </w:r>
            <w:r w:rsidR="00F72061">
              <w:rPr>
                <w:szCs w:val="24"/>
              </w:rPr>
              <w:t xml:space="preserve"> for Medical Sciences</w:t>
            </w:r>
            <w:r w:rsidRPr="00E43B26">
              <w:rPr>
                <w:szCs w:val="24"/>
              </w:rPr>
              <w:t xml:space="preserve">, Biomedical Informatics </w:t>
            </w:r>
          </w:p>
        </w:tc>
      </w:tr>
      <w:tr w:rsidR="00FC3FA0" w:rsidRPr="00BB0735" w14:paraId="00B75D22" w14:textId="77777777" w:rsidTr="00A846A7">
        <w:tc>
          <w:tcPr>
            <w:tcW w:w="2970" w:type="dxa"/>
            <w:tcMar>
              <w:top w:w="43" w:type="dxa"/>
              <w:left w:w="115" w:type="dxa"/>
              <w:bottom w:w="43" w:type="dxa"/>
              <w:right w:w="115" w:type="dxa"/>
            </w:tcMar>
            <w:vAlign w:val="center"/>
          </w:tcPr>
          <w:p w14:paraId="0943E8DF" w14:textId="77777777" w:rsidR="00FC3FA0" w:rsidRPr="00E43B26" w:rsidRDefault="00FC3FA0" w:rsidP="00FC3FA0">
            <w:pPr>
              <w:pStyle w:val="TBTableBody"/>
              <w:autoSpaceDE w:val="0"/>
              <w:autoSpaceDN w:val="0"/>
              <w:adjustRightInd w:val="0"/>
            </w:pPr>
            <w:r w:rsidRPr="00E43B26">
              <w:rPr>
                <w:szCs w:val="24"/>
              </w:rPr>
              <w:t>University of Augsburg, Computer Science, Software Methodologies for Systems</w:t>
            </w:r>
          </w:p>
        </w:tc>
        <w:tc>
          <w:tcPr>
            <w:tcW w:w="3240" w:type="dxa"/>
            <w:tcMar>
              <w:top w:w="43" w:type="dxa"/>
              <w:left w:w="115" w:type="dxa"/>
              <w:bottom w:w="43" w:type="dxa"/>
              <w:right w:w="115" w:type="dxa"/>
            </w:tcMar>
            <w:vAlign w:val="center"/>
          </w:tcPr>
          <w:p w14:paraId="0D496B36" w14:textId="77777777" w:rsidR="00FC3FA0" w:rsidRPr="00E43B26" w:rsidRDefault="00FC3FA0" w:rsidP="00FC3FA0">
            <w:pPr>
              <w:pStyle w:val="TBTableBody"/>
              <w:autoSpaceDE w:val="0"/>
              <w:autoSpaceDN w:val="0"/>
              <w:adjustRightInd w:val="0"/>
            </w:pPr>
            <w:r w:rsidRPr="00E43B26">
              <w:rPr>
                <w:szCs w:val="24"/>
              </w:rPr>
              <w:t>University of Florida Biomedical Informatics</w:t>
            </w:r>
          </w:p>
        </w:tc>
        <w:tc>
          <w:tcPr>
            <w:tcW w:w="3150" w:type="dxa"/>
            <w:tcMar>
              <w:top w:w="43" w:type="dxa"/>
              <w:left w:w="115" w:type="dxa"/>
              <w:bottom w:w="43" w:type="dxa"/>
              <w:right w:w="115" w:type="dxa"/>
            </w:tcMar>
            <w:vAlign w:val="center"/>
          </w:tcPr>
          <w:p w14:paraId="54A2B2EF" w14:textId="77777777" w:rsidR="00FC3FA0" w:rsidRPr="00E43B26" w:rsidRDefault="00FC3FA0" w:rsidP="00FC3FA0">
            <w:pPr>
              <w:pStyle w:val="TBTableBody"/>
              <w:autoSpaceDE w:val="0"/>
              <w:autoSpaceDN w:val="0"/>
              <w:adjustRightInd w:val="0"/>
            </w:pPr>
            <w:r w:rsidRPr="00E43B26">
              <w:rPr>
                <w:szCs w:val="24"/>
              </w:rPr>
              <w:t>University of Texas Southwestern Medical Center</w:t>
            </w:r>
          </w:p>
        </w:tc>
      </w:tr>
      <w:tr w:rsidR="00FC3FA0" w:rsidRPr="00BB0735" w14:paraId="4209205F" w14:textId="77777777" w:rsidTr="00A846A7">
        <w:tc>
          <w:tcPr>
            <w:tcW w:w="2970" w:type="dxa"/>
            <w:tcMar>
              <w:top w:w="43" w:type="dxa"/>
              <w:left w:w="115" w:type="dxa"/>
              <w:bottom w:w="43" w:type="dxa"/>
              <w:right w:w="115" w:type="dxa"/>
            </w:tcMar>
            <w:vAlign w:val="center"/>
          </w:tcPr>
          <w:p w14:paraId="157CA0D2" w14:textId="77777777" w:rsidR="00FC3FA0" w:rsidRPr="00E43B26" w:rsidRDefault="00FC3FA0" w:rsidP="00FC3FA0">
            <w:pPr>
              <w:pStyle w:val="TBTableBody"/>
              <w:autoSpaceDE w:val="0"/>
              <w:autoSpaceDN w:val="0"/>
              <w:adjustRightInd w:val="0"/>
            </w:pPr>
            <w:r w:rsidRPr="00E43B26">
              <w:rPr>
                <w:szCs w:val="24"/>
              </w:rPr>
              <w:t>University of Washington Structural Informatics Group</w:t>
            </w:r>
          </w:p>
        </w:tc>
        <w:tc>
          <w:tcPr>
            <w:tcW w:w="3240" w:type="dxa"/>
            <w:tcMar>
              <w:top w:w="43" w:type="dxa"/>
              <w:left w:w="115" w:type="dxa"/>
              <w:bottom w:w="43" w:type="dxa"/>
              <w:right w:w="115" w:type="dxa"/>
            </w:tcMar>
            <w:vAlign w:val="center"/>
          </w:tcPr>
          <w:p w14:paraId="693245FF" w14:textId="77777777" w:rsidR="00FC3FA0" w:rsidRPr="00E43B26" w:rsidRDefault="00FC3FA0" w:rsidP="00FC3FA0">
            <w:pPr>
              <w:pStyle w:val="TBTableBody"/>
              <w:autoSpaceDE w:val="0"/>
              <w:autoSpaceDN w:val="0"/>
              <w:adjustRightInd w:val="0"/>
            </w:pPr>
            <w:r w:rsidRPr="00E43B26">
              <w:rPr>
                <w:szCs w:val="24"/>
              </w:rPr>
              <w:t>Virus Pathogen Resource</w:t>
            </w:r>
          </w:p>
        </w:tc>
        <w:tc>
          <w:tcPr>
            <w:tcW w:w="3150" w:type="dxa"/>
            <w:tcMar>
              <w:top w:w="43" w:type="dxa"/>
              <w:left w:w="115" w:type="dxa"/>
              <w:bottom w:w="43" w:type="dxa"/>
              <w:right w:w="115" w:type="dxa"/>
            </w:tcMar>
            <w:vAlign w:val="center"/>
          </w:tcPr>
          <w:p w14:paraId="48B42556" w14:textId="77777777" w:rsidR="00FC3FA0" w:rsidRPr="00E43B26" w:rsidRDefault="00FC3FA0" w:rsidP="00FC3FA0">
            <w:pPr>
              <w:pStyle w:val="TBTableBody"/>
              <w:autoSpaceDE w:val="0"/>
              <w:autoSpaceDN w:val="0"/>
              <w:adjustRightInd w:val="0"/>
            </w:pPr>
            <w:r w:rsidRPr="00E43B26">
              <w:rPr>
                <w:szCs w:val="24"/>
              </w:rPr>
              <w:t>VIVO</w:t>
            </w:r>
          </w:p>
        </w:tc>
      </w:tr>
    </w:tbl>
    <w:p w14:paraId="6C648A5E" w14:textId="77777777" w:rsidR="00FC3FA0" w:rsidRPr="00C034FC" w:rsidRDefault="00FC3FA0" w:rsidP="00C034FC">
      <w:pPr>
        <w:pStyle w:val="NotesBegNotesBegin"/>
      </w:pPr>
      <w:r w:rsidRPr="00C034FC">
        <w:t>{Notes_Begin}</w:t>
      </w:r>
    </w:p>
    <w:p w14:paraId="681D34E7" w14:textId="4DE4BCA5" w:rsidR="00FC3FA0" w:rsidRDefault="00FC3FA0">
      <w:pPr>
        <w:pStyle w:val="H1HeadingLevel1"/>
        <w:autoSpaceDE w:val="0"/>
        <w:autoSpaceDN w:val="0"/>
        <w:adjustRightInd w:val="0"/>
        <w:rPr>
          <w:szCs w:val="24"/>
        </w:rPr>
      </w:pPr>
      <w:r w:rsidRPr="00C034FC">
        <w:lastRenderedPageBreak/>
        <w:t>8</w:t>
      </w:r>
      <w:r>
        <w:rPr>
          <w:szCs w:val="24"/>
        </w:rPr>
        <w:t> Basic Formal Ontology at Work</w:t>
      </w:r>
    </w:p>
    <w:p w14:paraId="43836C64" w14:textId="4157FFAA" w:rsidR="00FC3FA0" w:rsidRDefault="00FC3FA0">
      <w:pPr>
        <w:pStyle w:val="NTNoteText"/>
        <w:autoSpaceDE w:val="0"/>
        <w:autoSpaceDN w:val="0"/>
        <w:adjustRightInd w:val="0"/>
        <w:rPr>
          <w:szCs w:val="24"/>
        </w:rPr>
      </w:pPr>
      <w:r>
        <w:rPr>
          <w:szCs w:val="24"/>
        </w:rPr>
        <w:t xml:space="preserve">1. See </w:t>
      </w:r>
      <w:commentRangeStart w:id="1"/>
      <w:r w:rsidR="005347E4">
        <w:rPr>
          <w:rStyle w:val="Hyperlink"/>
          <w:szCs w:val="24"/>
        </w:rPr>
        <w:fldChar w:fldCharType="begin"/>
      </w:r>
      <w:r w:rsidR="005347E4">
        <w:rPr>
          <w:rStyle w:val="Hyperlink"/>
          <w:szCs w:val="24"/>
        </w:rPr>
        <w:instrText xml:space="preserve"> HYPERLINK "http://protege.stanford.edu/" </w:instrText>
      </w:r>
      <w:r w:rsidR="005347E4">
        <w:rPr>
          <w:rStyle w:val="Hyperlink"/>
          <w:szCs w:val="24"/>
        </w:rPr>
        <w:fldChar w:fldCharType="separate"/>
      </w:r>
      <w:r w:rsidRPr="005347E4">
        <w:rPr>
          <w:rStyle w:val="Hyperlink"/>
          <w:szCs w:val="24"/>
        </w:rPr>
        <w:t>http://protege.stanford.edu/</w:t>
      </w:r>
      <w:r w:rsidR="005347E4">
        <w:rPr>
          <w:rStyle w:val="Hyperlink"/>
          <w:szCs w:val="24"/>
        </w:rPr>
        <w:fldChar w:fldCharType="end"/>
      </w:r>
      <w:commentRangeEnd w:id="1"/>
      <w:r w:rsidR="00E42E2D">
        <w:rPr>
          <w:rStyle w:val="CommentReference"/>
        </w:rPr>
        <w:commentReference w:id="1"/>
      </w:r>
      <w:ins w:id="3" w:author="Andrew Spear" w:date="2015-02-02T10:38:00Z">
        <w:r w:rsidR="00A00584">
          <w:rPr>
            <w:szCs w:val="24"/>
          </w:rPr>
          <w:t>, accessed December 14, 2014.</w:t>
        </w:r>
      </w:ins>
      <w:del w:id="4" w:author="Andrew Spear" w:date="2015-02-02T10:38:00Z">
        <w:r w:rsidDel="00A00584">
          <w:rPr>
            <w:szCs w:val="24"/>
          </w:rPr>
          <w:delText>.</w:delText>
        </w:r>
      </w:del>
    </w:p>
    <w:p w14:paraId="23E21671" w14:textId="25E3CBAD" w:rsidR="00FC3FA0" w:rsidRDefault="00FC3FA0">
      <w:pPr>
        <w:pStyle w:val="NTNoteText"/>
        <w:autoSpaceDE w:val="0"/>
        <w:autoSpaceDN w:val="0"/>
        <w:adjustRightInd w:val="0"/>
        <w:rPr>
          <w:szCs w:val="24"/>
        </w:rPr>
      </w:pPr>
      <w:r>
        <w:rPr>
          <w:szCs w:val="24"/>
        </w:rPr>
        <w:t>2. For an overview, see the OWL 2 Web Ontology Language Document Overview (Second Edition)</w:t>
      </w:r>
      <w:r w:rsidR="005347E4">
        <w:rPr>
          <w:szCs w:val="24"/>
        </w:rPr>
        <w:t>, accessed September 27, 2014,</w:t>
      </w:r>
      <w:r>
        <w:rPr>
          <w:szCs w:val="24"/>
        </w:rPr>
        <w:t xml:space="preserve"> </w:t>
      </w:r>
      <w:hyperlink r:id="rId13" w:history="1">
        <w:r w:rsidRPr="005347E4">
          <w:rPr>
            <w:rStyle w:val="Hyperlink"/>
            <w:szCs w:val="24"/>
          </w:rPr>
          <w:t>http://www.w3.org/TR/owl2-overview/</w:t>
        </w:r>
      </w:hyperlink>
      <w:r>
        <w:rPr>
          <w:szCs w:val="24"/>
        </w:rPr>
        <w:t>.</w:t>
      </w:r>
    </w:p>
    <w:p w14:paraId="3383A5EC" w14:textId="1915DCBC" w:rsidR="00FC3FA0" w:rsidRDefault="00FC3FA0">
      <w:pPr>
        <w:pStyle w:val="NTNoteText"/>
        <w:autoSpaceDE w:val="0"/>
        <w:autoSpaceDN w:val="0"/>
        <w:adjustRightInd w:val="0"/>
        <w:rPr>
          <w:szCs w:val="24"/>
        </w:rPr>
      </w:pPr>
      <w:r>
        <w:rPr>
          <w:szCs w:val="24"/>
        </w:rPr>
        <w:t>3. Tim Berners-Lee, James Hendler, and Ora Lassila</w:t>
      </w:r>
      <w:r w:rsidR="00B87F83">
        <w:rPr>
          <w:szCs w:val="24"/>
        </w:rPr>
        <w:t xml:space="preserve">, </w:t>
      </w:r>
      <w:r>
        <w:rPr>
          <w:szCs w:val="24"/>
        </w:rPr>
        <w:t>“The Semantic Web</w:t>
      </w:r>
      <w:r w:rsidR="00B87F83">
        <w:rPr>
          <w:szCs w:val="24"/>
        </w:rPr>
        <w:t>,</w:t>
      </w:r>
      <w:r>
        <w:rPr>
          <w:szCs w:val="24"/>
        </w:rPr>
        <w:t xml:space="preserve">” </w:t>
      </w:r>
      <w:r>
        <w:rPr>
          <w:i/>
          <w:szCs w:val="24"/>
        </w:rPr>
        <w:t>Scientific American</w:t>
      </w:r>
      <w:r>
        <w:rPr>
          <w:szCs w:val="24"/>
        </w:rPr>
        <w:t xml:space="preserve"> </w:t>
      </w:r>
      <w:r w:rsidR="00B87F83">
        <w:rPr>
          <w:szCs w:val="24"/>
        </w:rPr>
        <w:t>(</w:t>
      </w:r>
      <w:r>
        <w:rPr>
          <w:szCs w:val="24"/>
        </w:rPr>
        <w:t>May 2001</w:t>
      </w:r>
      <w:r w:rsidR="00B87F83">
        <w:rPr>
          <w:szCs w:val="24"/>
        </w:rPr>
        <w:t>)</w:t>
      </w:r>
      <w:r>
        <w:rPr>
          <w:szCs w:val="24"/>
        </w:rPr>
        <w:t>.</w:t>
      </w:r>
    </w:p>
    <w:p w14:paraId="5C812367" w14:textId="7FE49A4B" w:rsidR="00FC3FA0" w:rsidRDefault="00FC3FA0">
      <w:pPr>
        <w:pStyle w:val="NTNoteText"/>
        <w:autoSpaceDE w:val="0"/>
        <w:autoSpaceDN w:val="0"/>
        <w:adjustRightInd w:val="0"/>
        <w:rPr>
          <w:szCs w:val="24"/>
        </w:rPr>
      </w:pPr>
      <w:r>
        <w:rPr>
          <w:szCs w:val="24"/>
        </w:rPr>
        <w:t>4. Protégé has a useful tutorial titled “Protégé OWL Tutorial,” written by Matthew Horridge and others</w:t>
      </w:r>
      <w:r w:rsidR="00B87F83">
        <w:rPr>
          <w:szCs w:val="24"/>
        </w:rPr>
        <w:t>,</w:t>
      </w:r>
      <w:r>
        <w:rPr>
          <w:szCs w:val="24"/>
        </w:rPr>
        <w:t xml:space="preserve"> </w:t>
      </w:r>
      <w:hyperlink r:id="rId14" w:history="1">
        <w:r w:rsidRPr="00B87F83">
          <w:rPr>
            <w:rStyle w:val="Hyperlink"/>
            <w:szCs w:val="24"/>
          </w:rPr>
          <w:t>http://130.88.198.11/tutorials/protegeowltutorial/</w:t>
        </w:r>
      </w:hyperlink>
      <w:ins w:id="5" w:author="Andrew Spear" w:date="2015-02-02T10:39:00Z">
        <w:r w:rsidR="007A23C2">
          <w:rPr>
            <w:szCs w:val="24"/>
          </w:rPr>
          <w:t>, accessed December 14, 2014.</w:t>
        </w:r>
      </w:ins>
      <w:del w:id="6" w:author="Andrew Spear" w:date="2015-02-02T10:39:00Z">
        <w:r w:rsidDel="007A23C2">
          <w:rPr>
            <w:szCs w:val="24"/>
          </w:rPr>
          <w:delText>.</w:delText>
        </w:r>
      </w:del>
    </w:p>
    <w:p w14:paraId="613809FF" w14:textId="000039B8" w:rsidR="00FC3FA0" w:rsidRDefault="00FC3FA0">
      <w:pPr>
        <w:pStyle w:val="NTNoteText"/>
        <w:autoSpaceDE w:val="0"/>
        <w:autoSpaceDN w:val="0"/>
        <w:adjustRightInd w:val="0"/>
        <w:rPr>
          <w:szCs w:val="24"/>
        </w:rPr>
      </w:pPr>
      <w:r>
        <w:rPr>
          <w:szCs w:val="24"/>
        </w:rPr>
        <w:t xml:space="preserve">5. See “OWL Web Ontology Language Overview: W3C Recommendation,” </w:t>
      </w:r>
      <w:hyperlink r:id="rId15" w:history="1">
        <w:r w:rsidRPr="007B459E">
          <w:rPr>
            <w:rStyle w:val="Hyperlink"/>
            <w:szCs w:val="24"/>
          </w:rPr>
          <w:t>http://www.w3.org/TR/owl-features/</w:t>
        </w:r>
      </w:hyperlink>
      <w:r>
        <w:rPr>
          <w:szCs w:val="24"/>
        </w:rPr>
        <w:t xml:space="preserve">; also see W3C’s “DAML+OIL (March 2001) Reference Description,” </w:t>
      </w:r>
      <w:hyperlink r:id="rId16" w:history="1">
        <w:r w:rsidRPr="007B459E">
          <w:rPr>
            <w:rStyle w:val="Hyperlink"/>
            <w:szCs w:val="24"/>
          </w:rPr>
          <w:t>http://www.w3.org/TR/daml+oil-reference</w:t>
        </w:r>
      </w:hyperlink>
      <w:ins w:id="7" w:author="Andrew Spear" w:date="2015-02-02T10:39:00Z">
        <w:r w:rsidR="007A23C2">
          <w:rPr>
            <w:szCs w:val="24"/>
          </w:rPr>
          <w:t>, accessed December 14, 2014.</w:t>
        </w:r>
      </w:ins>
      <w:del w:id="8" w:author="Andrew Spear" w:date="2015-02-02T10:39:00Z">
        <w:r w:rsidDel="007A23C2">
          <w:rPr>
            <w:szCs w:val="24"/>
          </w:rPr>
          <w:delText>.</w:delText>
        </w:r>
      </w:del>
    </w:p>
    <w:p w14:paraId="3DE464D6" w14:textId="23B2EEBC" w:rsidR="00FC3FA0" w:rsidRDefault="00FC3FA0">
      <w:pPr>
        <w:pStyle w:val="NTNoteText"/>
        <w:autoSpaceDE w:val="0"/>
        <w:autoSpaceDN w:val="0"/>
        <w:adjustRightInd w:val="0"/>
        <w:rPr>
          <w:szCs w:val="24"/>
        </w:rPr>
      </w:pPr>
      <w:r>
        <w:rPr>
          <w:szCs w:val="24"/>
        </w:rPr>
        <w:t>6. See the WC3C website</w:t>
      </w:r>
      <w:r w:rsidR="007B459E">
        <w:rPr>
          <w:szCs w:val="24"/>
        </w:rPr>
        <w:t xml:space="preserve">, accessed September 27, 2014, </w:t>
      </w:r>
      <w:hyperlink r:id="rId17" w:history="1">
        <w:r w:rsidRPr="007B459E">
          <w:rPr>
            <w:rStyle w:val="Hyperlink"/>
            <w:szCs w:val="24"/>
          </w:rPr>
          <w:t>http://www.w3.org</w:t>
        </w:r>
      </w:hyperlink>
      <w:ins w:id="9" w:author="Andrew Spear" w:date="2015-02-02T10:39:00Z">
        <w:r w:rsidR="007A23C2">
          <w:rPr>
            <w:szCs w:val="24"/>
          </w:rPr>
          <w:t xml:space="preserve">, accessed December 14, 2014. </w:t>
        </w:r>
      </w:ins>
      <w:del w:id="10" w:author="Andrew Spear" w:date="2015-02-02T10:39:00Z">
        <w:r w:rsidR="007B459E" w:rsidDel="007A23C2">
          <w:rPr>
            <w:szCs w:val="24"/>
          </w:rPr>
          <w:delText>.</w:delText>
        </w:r>
      </w:del>
    </w:p>
    <w:p w14:paraId="7DFD407A" w14:textId="227D6031" w:rsidR="00FC3FA0" w:rsidRDefault="00FC3FA0">
      <w:pPr>
        <w:pStyle w:val="NTNoteText"/>
        <w:autoSpaceDE w:val="0"/>
        <w:autoSpaceDN w:val="0"/>
        <w:adjustRightInd w:val="0"/>
        <w:rPr>
          <w:szCs w:val="24"/>
        </w:rPr>
      </w:pPr>
      <w:r>
        <w:rPr>
          <w:szCs w:val="24"/>
        </w:rPr>
        <w:t xml:space="preserve">7. “OWL Web Ontology Language Overview: W3C Proposed Recommendation,” </w:t>
      </w:r>
      <w:hyperlink r:id="rId18" w:history="1">
        <w:r w:rsidRPr="007B459E">
          <w:rPr>
            <w:rStyle w:val="Hyperlink"/>
            <w:szCs w:val="24"/>
          </w:rPr>
          <w:t>http://www.w3.org/TR/2003/PR-owl-features-20031215/</w:t>
        </w:r>
      </w:hyperlink>
      <w:r>
        <w:rPr>
          <w:szCs w:val="24"/>
        </w:rPr>
        <w:t xml:space="preserve">. See also the press release at </w:t>
      </w:r>
      <w:hyperlink r:id="rId19" w:history="1">
        <w:r w:rsidRPr="007B459E">
          <w:rPr>
            <w:rStyle w:val="Hyperlink"/>
            <w:szCs w:val="24"/>
          </w:rPr>
          <w:t>http://www.w3.org/2004/01/sws-pressrelease</w:t>
        </w:r>
      </w:hyperlink>
      <w:ins w:id="11" w:author="Andrew Spear" w:date="2015-02-02T10:39:00Z">
        <w:r w:rsidR="007A23C2">
          <w:rPr>
            <w:szCs w:val="24"/>
          </w:rPr>
          <w:t xml:space="preserve">, accessed December 14, 2014. </w:t>
        </w:r>
      </w:ins>
      <w:del w:id="12" w:author="Andrew Spear" w:date="2015-02-02T10:39:00Z">
        <w:r w:rsidDel="007A23C2">
          <w:rPr>
            <w:szCs w:val="24"/>
          </w:rPr>
          <w:delText>.</w:delText>
        </w:r>
      </w:del>
    </w:p>
    <w:p w14:paraId="779F873F" w14:textId="3EDFFA6A" w:rsidR="00FC3FA0" w:rsidRDefault="00FC3FA0">
      <w:pPr>
        <w:pStyle w:val="NTNoteText"/>
        <w:autoSpaceDE w:val="0"/>
        <w:autoSpaceDN w:val="0"/>
        <w:adjustRightInd w:val="0"/>
        <w:rPr>
          <w:szCs w:val="24"/>
        </w:rPr>
      </w:pPr>
      <w:r>
        <w:rPr>
          <w:szCs w:val="24"/>
        </w:rPr>
        <w:t xml:space="preserve">8. See the W3C’s “A History of HTML,” </w:t>
      </w:r>
      <w:hyperlink r:id="rId20" w:history="1">
        <w:r w:rsidRPr="007B459E">
          <w:rPr>
            <w:rStyle w:val="Hyperlink"/>
            <w:szCs w:val="24"/>
          </w:rPr>
          <w:t>http://www.w3.org/People/Raggett/book4/ch02.html</w:t>
        </w:r>
      </w:hyperlink>
      <w:ins w:id="13" w:author="Andrew Spear" w:date="2015-02-02T10:40:00Z">
        <w:r w:rsidR="007A23C2">
          <w:rPr>
            <w:szCs w:val="24"/>
          </w:rPr>
          <w:t xml:space="preserve">, accessed December 10, 2014. </w:t>
        </w:r>
      </w:ins>
      <w:del w:id="14" w:author="Andrew Spear" w:date="2015-02-02T10:40:00Z">
        <w:r w:rsidDel="007A23C2">
          <w:rPr>
            <w:szCs w:val="24"/>
          </w:rPr>
          <w:delText>.</w:delText>
        </w:r>
      </w:del>
    </w:p>
    <w:p w14:paraId="3E14708D" w14:textId="31967A58" w:rsidR="00FC3FA0" w:rsidRDefault="00FC3FA0">
      <w:pPr>
        <w:pStyle w:val="NTNoteText"/>
        <w:autoSpaceDE w:val="0"/>
        <w:autoSpaceDN w:val="0"/>
        <w:adjustRightInd w:val="0"/>
        <w:rPr>
          <w:szCs w:val="24"/>
        </w:rPr>
      </w:pPr>
      <w:r>
        <w:rPr>
          <w:szCs w:val="24"/>
        </w:rPr>
        <w:lastRenderedPageBreak/>
        <w:t>9. </w:t>
      </w:r>
      <w:hyperlink r:id="rId21" w:history="1">
        <w:r w:rsidRPr="007B459E">
          <w:rPr>
            <w:rStyle w:val="Hyperlink"/>
            <w:szCs w:val="24"/>
          </w:rPr>
          <w:t>http://www.w3.org/MarkUp/</w:t>
        </w:r>
      </w:hyperlink>
      <w:r>
        <w:rPr>
          <w:szCs w:val="24"/>
        </w:rPr>
        <w:t xml:space="preserve">; also see the W3C’s “XML: Development History,” </w:t>
      </w:r>
      <w:hyperlink r:id="rId22" w:history="1">
        <w:r w:rsidRPr="00CC0C29">
          <w:rPr>
            <w:rStyle w:val="Hyperlink"/>
            <w:szCs w:val="24"/>
          </w:rPr>
          <w:t>http://www.w3.org/XML/hist2002</w:t>
        </w:r>
      </w:hyperlink>
      <w:ins w:id="15" w:author="Andrew Spear" w:date="2015-02-02T10:40:00Z">
        <w:r w:rsidR="007A23C2">
          <w:rPr>
            <w:szCs w:val="24"/>
          </w:rPr>
          <w:t xml:space="preserve">, accessed December 10, 2014. </w:t>
        </w:r>
      </w:ins>
      <w:del w:id="16" w:author="Andrew Spear" w:date="2015-02-02T10:40:00Z">
        <w:r w:rsidDel="007A23C2">
          <w:rPr>
            <w:szCs w:val="24"/>
          </w:rPr>
          <w:delText>.</w:delText>
        </w:r>
      </w:del>
    </w:p>
    <w:p w14:paraId="312EA405" w14:textId="7EA84319" w:rsidR="00FC3FA0" w:rsidRDefault="00FC3FA0">
      <w:pPr>
        <w:pStyle w:val="NTNoteText"/>
        <w:autoSpaceDE w:val="0"/>
        <w:autoSpaceDN w:val="0"/>
        <w:adjustRightInd w:val="0"/>
        <w:rPr>
          <w:szCs w:val="24"/>
        </w:rPr>
      </w:pPr>
      <w:r>
        <w:rPr>
          <w:szCs w:val="24"/>
        </w:rPr>
        <w:t>10. See the W3C</w:t>
      </w:r>
      <w:r w:rsidR="001E1D62">
        <w:rPr>
          <w:szCs w:val="24"/>
        </w:rPr>
        <w:t xml:space="preserve">’s </w:t>
      </w:r>
      <w:r>
        <w:rPr>
          <w:szCs w:val="24"/>
        </w:rPr>
        <w:t xml:space="preserve">“Resource Description Framework (RDF) Model and Syntax Specification,” </w:t>
      </w:r>
      <w:ins w:id="17" w:author="Andrew Spear" w:date="2015-02-02T10:40:00Z">
        <w:r w:rsidR="007A23C2">
          <w:rPr>
            <w:rStyle w:val="Hyperlink"/>
            <w:szCs w:val="24"/>
          </w:rPr>
          <w:fldChar w:fldCharType="begin"/>
        </w:r>
        <w:r w:rsidR="007A23C2">
          <w:rPr>
            <w:rStyle w:val="Hyperlink"/>
            <w:szCs w:val="24"/>
          </w:rPr>
          <w:instrText xml:space="preserve"> HYPERLINK "</w:instrText>
        </w:r>
      </w:ins>
      <w:r w:rsidR="007A23C2">
        <w:rPr>
          <w:rStyle w:val="Hyperlink"/>
          <w:szCs w:val="24"/>
        </w:rPr>
        <w:instrText>http://www.w3.org/TR/1999/REC-RDFSyntax-19990222/</w:instrText>
      </w:r>
      <w:ins w:id="18" w:author="Andrew Spear" w:date="2015-02-02T10:40:00Z">
        <w:r w:rsidR="007A23C2">
          <w:rPr>
            <w:rStyle w:val="Hyperlink"/>
            <w:szCs w:val="24"/>
          </w:rPr>
          <w:instrText xml:space="preserve">" </w:instrText>
        </w:r>
        <w:r w:rsidR="007A23C2">
          <w:rPr>
            <w:rStyle w:val="Hyperlink"/>
            <w:szCs w:val="24"/>
          </w:rPr>
          <w:fldChar w:fldCharType="separate"/>
        </w:r>
      </w:ins>
      <w:r w:rsidR="007A23C2" w:rsidRPr="00177C15">
        <w:rPr>
          <w:rStyle w:val="Hyperlink"/>
          <w:szCs w:val="24"/>
        </w:rPr>
        <w:t>http://www.w3.org/TR/1999/REC-RDFSyntax-19990222/</w:t>
      </w:r>
      <w:ins w:id="19" w:author="Andrew Spear" w:date="2015-02-02T10:40:00Z">
        <w:r w:rsidR="007A23C2">
          <w:rPr>
            <w:rStyle w:val="Hyperlink"/>
            <w:szCs w:val="24"/>
          </w:rPr>
          <w:fldChar w:fldCharType="end"/>
        </w:r>
        <w:r w:rsidR="007A23C2">
          <w:rPr>
            <w:szCs w:val="24"/>
          </w:rPr>
          <w:t xml:space="preserve">, accessed December 10, 2014. </w:t>
        </w:r>
      </w:ins>
      <w:del w:id="20" w:author="Andrew Spear" w:date="2015-02-02T10:40:00Z">
        <w:r w:rsidDel="007A23C2">
          <w:rPr>
            <w:szCs w:val="24"/>
          </w:rPr>
          <w:delText>.</w:delText>
        </w:r>
      </w:del>
    </w:p>
    <w:p w14:paraId="655722A4" w14:textId="39D81FE3" w:rsidR="00FC3FA0" w:rsidRDefault="00FC3FA0">
      <w:pPr>
        <w:pStyle w:val="NTNoteText"/>
        <w:autoSpaceDE w:val="0"/>
        <w:autoSpaceDN w:val="0"/>
        <w:adjustRightInd w:val="0"/>
        <w:rPr>
          <w:szCs w:val="24"/>
        </w:rPr>
      </w:pPr>
      <w:r>
        <w:rPr>
          <w:szCs w:val="24"/>
        </w:rPr>
        <w:t>11. </w:t>
      </w:r>
      <w:r w:rsidR="001E1D62">
        <w:rPr>
          <w:rStyle w:val="Hyperlink"/>
          <w:szCs w:val="24"/>
        </w:rPr>
        <w:t>Ibid</w:t>
      </w:r>
      <w:r>
        <w:rPr>
          <w:szCs w:val="24"/>
        </w:rPr>
        <w:t>.</w:t>
      </w:r>
    </w:p>
    <w:p w14:paraId="5AD8CAB6" w14:textId="1F6646AD" w:rsidR="00FC3FA0" w:rsidRDefault="00FC3FA0">
      <w:pPr>
        <w:pStyle w:val="NTNoteText"/>
        <w:autoSpaceDE w:val="0"/>
        <w:autoSpaceDN w:val="0"/>
        <w:adjustRightInd w:val="0"/>
        <w:rPr>
          <w:szCs w:val="24"/>
        </w:rPr>
      </w:pPr>
      <w:r>
        <w:rPr>
          <w:szCs w:val="24"/>
        </w:rPr>
        <w:t xml:space="preserve">12. See </w:t>
      </w:r>
      <w:r w:rsidR="002F3900">
        <w:rPr>
          <w:szCs w:val="24"/>
        </w:rPr>
        <w:t xml:space="preserve">Bernardo </w:t>
      </w:r>
      <w:r>
        <w:rPr>
          <w:szCs w:val="24"/>
        </w:rPr>
        <w:t xml:space="preserve">Grau </w:t>
      </w:r>
      <w:r w:rsidR="002F3900">
        <w:rPr>
          <w:szCs w:val="24"/>
        </w:rPr>
        <w:t>et al.,</w:t>
      </w:r>
      <w:r>
        <w:rPr>
          <w:szCs w:val="24"/>
        </w:rPr>
        <w:t xml:space="preserve"> “OWL 2: The </w:t>
      </w:r>
      <w:r w:rsidR="002F3900">
        <w:rPr>
          <w:szCs w:val="24"/>
        </w:rPr>
        <w:t>N</w:t>
      </w:r>
      <w:r>
        <w:rPr>
          <w:szCs w:val="24"/>
        </w:rPr>
        <w:t xml:space="preserve">ext </w:t>
      </w:r>
      <w:r w:rsidR="002F3900">
        <w:rPr>
          <w:szCs w:val="24"/>
        </w:rPr>
        <w:t>S</w:t>
      </w:r>
      <w:r>
        <w:rPr>
          <w:szCs w:val="24"/>
        </w:rPr>
        <w:t>tep for OWL</w:t>
      </w:r>
      <w:r w:rsidR="002F3900">
        <w:rPr>
          <w:szCs w:val="24"/>
        </w:rPr>
        <w:t>,</w:t>
      </w:r>
      <w:r>
        <w:rPr>
          <w:szCs w:val="24"/>
        </w:rPr>
        <w:t xml:space="preserve">” </w:t>
      </w:r>
      <w:r>
        <w:rPr>
          <w:i/>
          <w:szCs w:val="24"/>
        </w:rPr>
        <w:t>Web Semantics: Science, Services and Agents on the World Wide Web</w:t>
      </w:r>
      <w:r>
        <w:rPr>
          <w:szCs w:val="24"/>
        </w:rPr>
        <w:t xml:space="preserve"> 6</w:t>
      </w:r>
      <w:r w:rsidR="002F3900">
        <w:rPr>
          <w:szCs w:val="24"/>
        </w:rPr>
        <w:t xml:space="preserve">, no. </w:t>
      </w:r>
      <w:r>
        <w:rPr>
          <w:szCs w:val="24"/>
        </w:rPr>
        <w:t xml:space="preserve">4 (2008): 309–322, </w:t>
      </w:r>
      <w:hyperlink r:id="rId23" w:history="1">
        <w:r w:rsidRPr="002F3900">
          <w:rPr>
            <w:rStyle w:val="Hyperlink"/>
            <w:szCs w:val="24"/>
          </w:rPr>
          <w:t>http://www.sciencedirect.com/science/article/pii/S1570826808000413</w:t>
        </w:r>
      </w:hyperlink>
      <w:ins w:id="21" w:author="Andrew Spear" w:date="2015-02-02T10:40:00Z">
        <w:r w:rsidR="007B5741">
          <w:rPr>
            <w:szCs w:val="24"/>
          </w:rPr>
          <w:t xml:space="preserve">, accessed December 10, 2014. </w:t>
        </w:r>
      </w:ins>
      <w:del w:id="22" w:author="Andrew Spear" w:date="2015-02-02T10:40:00Z">
        <w:r w:rsidDel="007B5741">
          <w:rPr>
            <w:szCs w:val="24"/>
          </w:rPr>
          <w:delText>.</w:delText>
        </w:r>
      </w:del>
    </w:p>
    <w:p w14:paraId="49E59FDA" w14:textId="31B22494" w:rsidR="00FC3FA0" w:rsidRDefault="00FC3FA0">
      <w:pPr>
        <w:pStyle w:val="NTNoteText"/>
        <w:autoSpaceDE w:val="0"/>
        <w:autoSpaceDN w:val="0"/>
        <w:adjustRightInd w:val="0"/>
        <w:rPr>
          <w:szCs w:val="24"/>
        </w:rPr>
      </w:pPr>
      <w:r>
        <w:rPr>
          <w:szCs w:val="24"/>
        </w:rPr>
        <w:t xml:space="preserve">13. The problems with RDF and RDFS just mentioned, as well as others, are discussed in the W3C document “Web Ontology Language (OWL) Use Cases and Requirements,” </w:t>
      </w:r>
      <w:hyperlink r:id="rId24" w:history="1">
        <w:r w:rsidRPr="00DD4120">
          <w:rPr>
            <w:rStyle w:val="Hyperlink"/>
            <w:szCs w:val="24"/>
          </w:rPr>
          <w:t>http://www.w3.org/TR/2003/WD-webont-req-20030331/</w:t>
        </w:r>
      </w:hyperlink>
      <w:ins w:id="23" w:author="Andrew Spear" w:date="2015-02-02T10:40:00Z">
        <w:r w:rsidR="007B5741">
          <w:rPr>
            <w:rStyle w:val="Hyperlink"/>
            <w:szCs w:val="24"/>
          </w:rPr>
          <w:t>, accessed December 14, 2014</w:t>
        </w:r>
      </w:ins>
      <w:r>
        <w:rPr>
          <w:szCs w:val="24"/>
        </w:rPr>
        <w:t xml:space="preserve">; also see </w:t>
      </w:r>
      <w:r w:rsidR="00DD4120">
        <w:rPr>
          <w:szCs w:val="24"/>
        </w:rPr>
        <w:t xml:space="preserve">Grigoris </w:t>
      </w:r>
      <w:r>
        <w:rPr>
          <w:szCs w:val="24"/>
        </w:rPr>
        <w:t xml:space="preserve">Antoniou and Frank van Harmelen, “Web Ontology Language: OWL,” in Steffan Staab and Rudi Studer (eds.) </w:t>
      </w:r>
      <w:r>
        <w:rPr>
          <w:i/>
          <w:szCs w:val="24"/>
        </w:rPr>
        <w:t>Handbook on Ontologies</w:t>
      </w:r>
      <w:r>
        <w:rPr>
          <w:szCs w:val="24"/>
        </w:rPr>
        <w:t xml:space="preserve"> (Berlin: Springer, 2009), 91–110.</w:t>
      </w:r>
    </w:p>
    <w:p w14:paraId="09325214" w14:textId="1A32116B" w:rsidR="00FC3FA0" w:rsidRDefault="00FC3FA0">
      <w:pPr>
        <w:pStyle w:val="NTNoteText"/>
        <w:autoSpaceDE w:val="0"/>
        <w:autoSpaceDN w:val="0"/>
        <w:adjustRightInd w:val="0"/>
        <w:rPr>
          <w:szCs w:val="24"/>
        </w:rPr>
      </w:pPr>
      <w:r>
        <w:rPr>
          <w:szCs w:val="24"/>
        </w:rPr>
        <w:t>14. </w:t>
      </w:r>
      <w:hyperlink r:id="rId25" w:history="1">
        <w:r w:rsidRPr="00DD4120">
          <w:rPr>
            <w:rStyle w:val="Hyperlink"/>
            <w:szCs w:val="24"/>
          </w:rPr>
          <w:t>http://www.w3.org/TR/RDFSparql-query/</w:t>
        </w:r>
      </w:hyperlink>
      <w:r>
        <w:rPr>
          <w:szCs w:val="24"/>
        </w:rPr>
        <w:t xml:space="preserve">; </w:t>
      </w:r>
      <w:hyperlink r:id="rId26" w:history="1">
        <w:r w:rsidRPr="00DD4120">
          <w:rPr>
            <w:rStyle w:val="Hyperlink"/>
            <w:szCs w:val="24"/>
          </w:rPr>
          <w:t>http://www.w3.org/TR/sparql11-overview/</w:t>
        </w:r>
      </w:hyperlink>
      <w:ins w:id="24" w:author="Andrew Spear" w:date="2015-02-02T10:41:00Z">
        <w:r w:rsidR="007B5741">
          <w:rPr>
            <w:szCs w:val="24"/>
          </w:rPr>
          <w:t xml:space="preserve">, accessed December 14, 2014. </w:t>
        </w:r>
      </w:ins>
      <w:del w:id="25" w:author="Andrew Spear" w:date="2015-02-02T10:41:00Z">
        <w:r w:rsidDel="007B5741">
          <w:rPr>
            <w:szCs w:val="24"/>
          </w:rPr>
          <w:delText>.</w:delText>
        </w:r>
      </w:del>
    </w:p>
    <w:p w14:paraId="6A83819C" w14:textId="0DD2EC92" w:rsidR="00FC3FA0" w:rsidRDefault="00FC3FA0">
      <w:pPr>
        <w:pStyle w:val="NTNoteText"/>
        <w:autoSpaceDE w:val="0"/>
        <w:autoSpaceDN w:val="0"/>
        <w:adjustRightInd w:val="0"/>
        <w:rPr>
          <w:szCs w:val="24"/>
        </w:rPr>
      </w:pPr>
      <w:r>
        <w:rPr>
          <w:szCs w:val="24"/>
        </w:rPr>
        <w:t xml:space="preserve">15. See the W3C’s document “OWL Web Ontology Language: Test Cases,” </w:t>
      </w:r>
      <w:hyperlink r:id="rId27" w:history="1">
        <w:r w:rsidRPr="009F1A39">
          <w:rPr>
            <w:rStyle w:val="Hyperlink"/>
            <w:szCs w:val="24"/>
          </w:rPr>
          <w:t>http://www.w3.org/TR/2004/REC-owl-test-20040210/</w:t>
        </w:r>
      </w:hyperlink>
      <w:ins w:id="26" w:author="Andrew Spear" w:date="2015-02-02T10:41:00Z">
        <w:r w:rsidR="007B5741">
          <w:rPr>
            <w:szCs w:val="24"/>
          </w:rPr>
          <w:t xml:space="preserve">, accessed December 14, 2014. </w:t>
        </w:r>
      </w:ins>
      <w:del w:id="27" w:author="Andrew Spear" w:date="2015-02-02T10:41:00Z">
        <w:r w:rsidDel="007B5741">
          <w:rPr>
            <w:szCs w:val="24"/>
          </w:rPr>
          <w:delText>.</w:delText>
        </w:r>
      </w:del>
    </w:p>
    <w:p w14:paraId="51CCA6F2" w14:textId="186EB023" w:rsidR="00FC3FA0" w:rsidRDefault="00FC3FA0">
      <w:pPr>
        <w:pStyle w:val="NTNoteText"/>
        <w:autoSpaceDE w:val="0"/>
        <w:autoSpaceDN w:val="0"/>
        <w:adjustRightInd w:val="0"/>
        <w:rPr>
          <w:szCs w:val="24"/>
        </w:rPr>
      </w:pPr>
      <w:r>
        <w:rPr>
          <w:szCs w:val="24"/>
        </w:rPr>
        <w:t>1</w:t>
      </w:r>
      <w:r w:rsidR="00E42E2D">
        <w:rPr>
          <w:szCs w:val="24"/>
        </w:rPr>
        <w:t>6</w:t>
      </w:r>
      <w:r>
        <w:rPr>
          <w:szCs w:val="24"/>
        </w:rPr>
        <w:t>. See Grau</w:t>
      </w:r>
      <w:r w:rsidR="009F1A39">
        <w:rPr>
          <w:szCs w:val="24"/>
        </w:rPr>
        <w:t xml:space="preserve"> et al.,</w:t>
      </w:r>
      <w:r>
        <w:rPr>
          <w:szCs w:val="24"/>
        </w:rPr>
        <w:t xml:space="preserve"> “OWL 2.” </w:t>
      </w:r>
    </w:p>
    <w:p w14:paraId="332D787E" w14:textId="6FCA6771" w:rsidR="00FC3FA0" w:rsidRDefault="00FC3FA0">
      <w:pPr>
        <w:pStyle w:val="NTNoteText"/>
        <w:autoSpaceDE w:val="0"/>
        <w:autoSpaceDN w:val="0"/>
        <w:adjustRightInd w:val="0"/>
        <w:rPr>
          <w:szCs w:val="24"/>
        </w:rPr>
      </w:pPr>
      <w:r>
        <w:rPr>
          <w:szCs w:val="24"/>
        </w:rPr>
        <w:lastRenderedPageBreak/>
        <w:t>1</w:t>
      </w:r>
      <w:r w:rsidR="00E42E2D">
        <w:rPr>
          <w:szCs w:val="24"/>
        </w:rPr>
        <w:t>7</w:t>
      </w:r>
      <w:r>
        <w:rPr>
          <w:szCs w:val="24"/>
        </w:rPr>
        <w:t xml:space="preserve">. Taken from </w:t>
      </w:r>
      <w:hyperlink r:id="rId28" w:history="1">
        <w:r w:rsidRPr="009F1A39">
          <w:rPr>
            <w:rStyle w:val="Hyperlink"/>
            <w:szCs w:val="24"/>
          </w:rPr>
          <w:t>http://www.ifomis.org/bfo/users</w:t>
        </w:r>
      </w:hyperlink>
      <w:ins w:id="28" w:author="Andrew Spear" w:date="2015-02-02T10:41:00Z">
        <w:r w:rsidR="007B5741">
          <w:rPr>
            <w:szCs w:val="24"/>
          </w:rPr>
          <w:t xml:space="preserve">, accessed December 14, 2014. </w:t>
        </w:r>
      </w:ins>
      <w:del w:id="29" w:author="Andrew Spear" w:date="2015-02-02T10:41:00Z">
        <w:r w:rsidDel="007B5741">
          <w:rPr>
            <w:szCs w:val="24"/>
          </w:rPr>
          <w:delText>.</w:delText>
        </w:r>
      </w:del>
    </w:p>
    <w:p w14:paraId="727446CC" w14:textId="36C32852" w:rsidR="00FC3FA0" w:rsidRDefault="00FC3FA0">
      <w:pPr>
        <w:pStyle w:val="NTNoteText"/>
        <w:autoSpaceDE w:val="0"/>
        <w:autoSpaceDN w:val="0"/>
        <w:adjustRightInd w:val="0"/>
        <w:rPr>
          <w:szCs w:val="24"/>
        </w:rPr>
      </w:pPr>
      <w:r>
        <w:rPr>
          <w:szCs w:val="24"/>
        </w:rPr>
        <w:t>1</w:t>
      </w:r>
      <w:r w:rsidR="00E42E2D">
        <w:rPr>
          <w:szCs w:val="24"/>
        </w:rPr>
        <w:t>8</w:t>
      </w:r>
      <w:r>
        <w:rPr>
          <w:szCs w:val="24"/>
        </w:rPr>
        <w:t>. </w:t>
      </w:r>
      <w:hyperlink r:id="rId29" w:history="1">
        <w:r w:rsidRPr="009F1A39">
          <w:rPr>
            <w:rStyle w:val="Hyperlink"/>
            <w:szCs w:val="24"/>
          </w:rPr>
          <w:t>https://code.google.com/p/ogms/</w:t>
        </w:r>
      </w:hyperlink>
      <w:ins w:id="30" w:author="Andrew Spear" w:date="2015-02-02T10:41:00Z">
        <w:r w:rsidR="007B5741">
          <w:rPr>
            <w:rStyle w:val="Hyperlink"/>
            <w:szCs w:val="24"/>
          </w:rPr>
          <w:t>,</w:t>
        </w:r>
        <w:r w:rsidR="007B5741" w:rsidRPr="007B5741">
          <w:rPr>
            <w:szCs w:val="24"/>
          </w:rPr>
          <w:t xml:space="preserve"> </w:t>
        </w:r>
        <w:r w:rsidR="007B5741">
          <w:rPr>
            <w:szCs w:val="24"/>
          </w:rPr>
          <w:t>accessed December 14, 2014.</w:t>
        </w:r>
      </w:ins>
      <w:del w:id="31" w:author="Andrew Spear" w:date="2015-02-02T10:41:00Z">
        <w:r w:rsidDel="007B5741">
          <w:rPr>
            <w:szCs w:val="24"/>
          </w:rPr>
          <w:delText>.</w:delText>
        </w:r>
      </w:del>
    </w:p>
    <w:p w14:paraId="71CCF5D2" w14:textId="16672451" w:rsidR="00FC3FA0" w:rsidRDefault="00E42E2D">
      <w:pPr>
        <w:pStyle w:val="NTNoteText"/>
        <w:autoSpaceDE w:val="0"/>
        <w:autoSpaceDN w:val="0"/>
        <w:adjustRightInd w:val="0"/>
        <w:rPr>
          <w:szCs w:val="24"/>
        </w:rPr>
      </w:pPr>
      <w:r>
        <w:rPr>
          <w:szCs w:val="24"/>
        </w:rPr>
        <w:t>19</w:t>
      </w:r>
      <w:r w:rsidR="00FC3FA0">
        <w:rPr>
          <w:szCs w:val="24"/>
        </w:rPr>
        <w:t xml:space="preserve">. See </w:t>
      </w:r>
      <w:hyperlink r:id="rId30" w:history="1">
        <w:r w:rsidR="00FC3FA0" w:rsidRPr="009F1A39">
          <w:rPr>
            <w:rStyle w:val="Hyperlink"/>
            <w:szCs w:val="24"/>
          </w:rPr>
          <w:t>https://code.google.com/p/ogms/</w:t>
        </w:r>
      </w:hyperlink>
      <w:ins w:id="32" w:author="Andrew Spear" w:date="2015-02-02T10:42:00Z">
        <w:r w:rsidR="007B5741">
          <w:rPr>
            <w:rStyle w:val="Hyperlink"/>
            <w:szCs w:val="24"/>
          </w:rPr>
          <w:t>,</w:t>
        </w:r>
        <w:r w:rsidR="007B5741" w:rsidRPr="007B5741">
          <w:rPr>
            <w:szCs w:val="24"/>
          </w:rPr>
          <w:t xml:space="preserve"> </w:t>
        </w:r>
        <w:r w:rsidR="007B5741">
          <w:rPr>
            <w:szCs w:val="24"/>
          </w:rPr>
          <w:t>accessed December 14, 2014.</w:t>
        </w:r>
      </w:ins>
      <w:del w:id="33" w:author="Andrew Spear" w:date="2015-02-02T10:42:00Z">
        <w:r w:rsidR="00FC3FA0" w:rsidDel="007B5741">
          <w:rPr>
            <w:szCs w:val="24"/>
          </w:rPr>
          <w:delText>.</w:delText>
        </w:r>
      </w:del>
    </w:p>
    <w:p w14:paraId="5EFF60EA" w14:textId="0DE8F46C" w:rsidR="00FC3FA0" w:rsidRDefault="00FC3FA0">
      <w:pPr>
        <w:pStyle w:val="NTNoteText"/>
        <w:autoSpaceDE w:val="0"/>
        <w:autoSpaceDN w:val="0"/>
        <w:adjustRightInd w:val="0"/>
        <w:rPr>
          <w:szCs w:val="24"/>
        </w:rPr>
      </w:pPr>
      <w:r>
        <w:rPr>
          <w:szCs w:val="24"/>
        </w:rPr>
        <w:t>2</w:t>
      </w:r>
      <w:r w:rsidR="00E42E2D">
        <w:rPr>
          <w:szCs w:val="24"/>
        </w:rPr>
        <w:t>0</w:t>
      </w:r>
      <w:r>
        <w:rPr>
          <w:szCs w:val="24"/>
        </w:rPr>
        <w:t>. </w:t>
      </w:r>
      <w:hyperlink r:id="rId31" w:history="1">
        <w:r w:rsidRPr="009F1A39">
          <w:rPr>
            <w:rStyle w:val="Hyperlink"/>
            <w:szCs w:val="24"/>
          </w:rPr>
          <w:t>http://infectiousdiseaseontology.org/page/Main_Page</w:t>
        </w:r>
      </w:hyperlink>
      <w:ins w:id="34" w:author="Andrew Spear" w:date="2015-02-02T10:42:00Z">
        <w:r w:rsidR="007B5741">
          <w:rPr>
            <w:rStyle w:val="Hyperlink"/>
            <w:szCs w:val="24"/>
          </w:rPr>
          <w:t>,</w:t>
        </w:r>
        <w:r w:rsidR="007B5741" w:rsidRPr="007B5741">
          <w:rPr>
            <w:szCs w:val="24"/>
          </w:rPr>
          <w:t xml:space="preserve"> </w:t>
        </w:r>
        <w:r w:rsidR="007B5741">
          <w:rPr>
            <w:szCs w:val="24"/>
          </w:rPr>
          <w:t>accessed December 14, 2014.</w:t>
        </w:r>
      </w:ins>
      <w:del w:id="35" w:author="Andrew Spear" w:date="2015-02-02T10:42:00Z">
        <w:r w:rsidDel="007B5741">
          <w:rPr>
            <w:szCs w:val="24"/>
          </w:rPr>
          <w:delText>.</w:delText>
        </w:r>
      </w:del>
    </w:p>
    <w:p w14:paraId="0635D2F1" w14:textId="3CF5812A" w:rsidR="00FC3FA0" w:rsidRDefault="00FC3FA0">
      <w:pPr>
        <w:pStyle w:val="NTNoteText"/>
        <w:autoSpaceDE w:val="0"/>
        <w:autoSpaceDN w:val="0"/>
        <w:adjustRightInd w:val="0"/>
        <w:rPr>
          <w:szCs w:val="24"/>
        </w:rPr>
      </w:pPr>
      <w:r>
        <w:rPr>
          <w:szCs w:val="24"/>
        </w:rPr>
        <w:t>2</w:t>
      </w:r>
      <w:r w:rsidR="00E42E2D">
        <w:rPr>
          <w:szCs w:val="24"/>
        </w:rPr>
        <w:t>1</w:t>
      </w:r>
      <w:r>
        <w:rPr>
          <w:szCs w:val="24"/>
        </w:rPr>
        <w:t>. </w:t>
      </w:r>
      <w:hyperlink r:id="rId32" w:history="1">
        <w:r w:rsidRPr="002822FB">
          <w:rPr>
            <w:rStyle w:val="Hyperlink"/>
            <w:szCs w:val="24"/>
          </w:rPr>
          <w:t>https://code.google.com/p/information-artifact-ontology/</w:t>
        </w:r>
      </w:hyperlink>
      <w:ins w:id="36" w:author="Andrew Spear" w:date="2015-02-02T10:42:00Z">
        <w:r w:rsidR="007B5741">
          <w:rPr>
            <w:rStyle w:val="Hyperlink"/>
            <w:szCs w:val="24"/>
          </w:rPr>
          <w:t>,</w:t>
        </w:r>
        <w:r w:rsidR="007B5741" w:rsidRPr="007B5741">
          <w:rPr>
            <w:szCs w:val="24"/>
          </w:rPr>
          <w:t xml:space="preserve"> </w:t>
        </w:r>
        <w:r w:rsidR="007B5741">
          <w:rPr>
            <w:szCs w:val="24"/>
          </w:rPr>
          <w:t>accessed December 14, 2014.</w:t>
        </w:r>
      </w:ins>
      <w:del w:id="37" w:author="Andrew Spear" w:date="2015-02-02T10:42:00Z">
        <w:r w:rsidDel="007B5741">
          <w:rPr>
            <w:szCs w:val="24"/>
          </w:rPr>
          <w:delText>.</w:delText>
        </w:r>
      </w:del>
    </w:p>
    <w:p w14:paraId="59EA2A89" w14:textId="31690F5C" w:rsidR="00FC3FA0" w:rsidRDefault="00FC3FA0">
      <w:pPr>
        <w:pStyle w:val="NTNoteText"/>
        <w:autoSpaceDE w:val="0"/>
        <w:autoSpaceDN w:val="0"/>
        <w:adjustRightInd w:val="0"/>
        <w:rPr>
          <w:szCs w:val="24"/>
        </w:rPr>
      </w:pPr>
      <w:r>
        <w:rPr>
          <w:szCs w:val="24"/>
        </w:rPr>
        <w:t>2</w:t>
      </w:r>
      <w:r w:rsidR="00E42E2D">
        <w:rPr>
          <w:szCs w:val="24"/>
        </w:rPr>
        <w:t>2</w:t>
      </w:r>
      <w:r>
        <w:rPr>
          <w:szCs w:val="24"/>
        </w:rPr>
        <w:t>. </w:t>
      </w:r>
      <w:hyperlink r:id="rId33" w:history="1">
        <w:r w:rsidRPr="002822FB">
          <w:rPr>
            <w:rStyle w:val="Hyperlink"/>
            <w:szCs w:val="24"/>
          </w:rPr>
          <w:t>https://code.google.com/p/mental-functioning-ontology/</w:t>
        </w:r>
      </w:hyperlink>
      <w:ins w:id="38" w:author="Andrew Spear" w:date="2015-02-02T10:42:00Z">
        <w:r w:rsidR="007B5741">
          <w:rPr>
            <w:rStyle w:val="Hyperlink"/>
            <w:szCs w:val="24"/>
          </w:rPr>
          <w:t>,</w:t>
        </w:r>
        <w:r w:rsidR="007B5741" w:rsidRPr="007B5741">
          <w:rPr>
            <w:szCs w:val="24"/>
          </w:rPr>
          <w:t xml:space="preserve"> </w:t>
        </w:r>
        <w:r w:rsidR="007B5741">
          <w:rPr>
            <w:szCs w:val="24"/>
          </w:rPr>
          <w:t>accessed December 14, 2014.</w:t>
        </w:r>
      </w:ins>
      <w:del w:id="39" w:author="Andrew Spear" w:date="2015-02-02T10:42:00Z">
        <w:r w:rsidDel="007B5741">
          <w:rPr>
            <w:szCs w:val="24"/>
          </w:rPr>
          <w:delText>.</w:delText>
        </w:r>
      </w:del>
    </w:p>
    <w:p w14:paraId="076EB273" w14:textId="267F13DD" w:rsidR="00FC3FA0" w:rsidRDefault="00FC3FA0">
      <w:pPr>
        <w:pStyle w:val="NTNoteText"/>
        <w:autoSpaceDE w:val="0"/>
        <w:autoSpaceDN w:val="0"/>
        <w:adjustRightInd w:val="0"/>
        <w:rPr>
          <w:szCs w:val="24"/>
        </w:rPr>
      </w:pPr>
      <w:r>
        <w:rPr>
          <w:szCs w:val="24"/>
        </w:rPr>
        <w:t>2</w:t>
      </w:r>
      <w:r w:rsidR="00E42E2D">
        <w:rPr>
          <w:szCs w:val="24"/>
        </w:rPr>
        <w:t>3</w:t>
      </w:r>
      <w:r>
        <w:rPr>
          <w:szCs w:val="24"/>
        </w:rPr>
        <w:t>. </w:t>
      </w:r>
      <w:hyperlink r:id="rId34" w:history="1">
        <w:r w:rsidRPr="002822FB">
          <w:rPr>
            <w:rStyle w:val="Hyperlink"/>
            <w:szCs w:val="24"/>
          </w:rPr>
          <w:t>https://code.google.com/p/emotion-ontology/</w:t>
        </w:r>
      </w:hyperlink>
      <w:ins w:id="40" w:author="Andrew Spear" w:date="2015-02-02T10:42:00Z">
        <w:r w:rsidR="007B5741">
          <w:rPr>
            <w:rStyle w:val="Hyperlink"/>
            <w:szCs w:val="24"/>
          </w:rPr>
          <w:t>,</w:t>
        </w:r>
        <w:r w:rsidR="007B5741" w:rsidRPr="007B5741">
          <w:rPr>
            <w:szCs w:val="24"/>
          </w:rPr>
          <w:t xml:space="preserve"> </w:t>
        </w:r>
        <w:r w:rsidR="007B5741">
          <w:rPr>
            <w:szCs w:val="24"/>
          </w:rPr>
          <w:t>accessed December 14, 2014.</w:t>
        </w:r>
      </w:ins>
      <w:del w:id="41" w:author="Andrew Spear" w:date="2015-02-02T10:42:00Z">
        <w:r w:rsidDel="007B5741">
          <w:rPr>
            <w:szCs w:val="24"/>
          </w:rPr>
          <w:delText>.</w:delText>
        </w:r>
      </w:del>
    </w:p>
    <w:p w14:paraId="3CC08FBD" w14:textId="7429DE26" w:rsidR="00FC3FA0" w:rsidRDefault="00FC3FA0">
      <w:pPr>
        <w:pStyle w:val="NTNoteText"/>
        <w:autoSpaceDE w:val="0"/>
        <w:autoSpaceDN w:val="0"/>
        <w:adjustRightInd w:val="0"/>
        <w:rPr>
          <w:szCs w:val="24"/>
        </w:rPr>
      </w:pPr>
      <w:r>
        <w:rPr>
          <w:szCs w:val="24"/>
        </w:rPr>
        <w:t>2</w:t>
      </w:r>
      <w:r w:rsidR="00E42E2D">
        <w:rPr>
          <w:szCs w:val="24"/>
        </w:rPr>
        <w:t>4</w:t>
      </w:r>
      <w:r>
        <w:rPr>
          <w:szCs w:val="24"/>
        </w:rPr>
        <w:t>. </w:t>
      </w:r>
      <w:hyperlink r:id="rId35" w:history="1">
        <w:r w:rsidRPr="00996CC0">
          <w:rPr>
            <w:rStyle w:val="Hyperlink"/>
            <w:szCs w:val="24"/>
          </w:rPr>
          <w:t>http://obofoundry.org/</w:t>
        </w:r>
      </w:hyperlink>
      <w:ins w:id="42" w:author="Andrew Spear" w:date="2015-02-02T10:42:00Z">
        <w:r w:rsidR="007B5741">
          <w:rPr>
            <w:rStyle w:val="Hyperlink"/>
            <w:szCs w:val="24"/>
          </w:rPr>
          <w:t>,</w:t>
        </w:r>
        <w:r w:rsidR="007B5741" w:rsidRPr="007B5741">
          <w:rPr>
            <w:szCs w:val="24"/>
          </w:rPr>
          <w:t xml:space="preserve"> </w:t>
        </w:r>
        <w:r w:rsidR="007B5741">
          <w:rPr>
            <w:szCs w:val="24"/>
          </w:rPr>
          <w:t>accessed December 14, 2014.</w:t>
        </w:r>
      </w:ins>
      <w:del w:id="43" w:author="Andrew Spear" w:date="2015-02-02T10:42:00Z">
        <w:r w:rsidDel="007B5741">
          <w:rPr>
            <w:szCs w:val="24"/>
          </w:rPr>
          <w:delText>.</w:delText>
        </w:r>
      </w:del>
    </w:p>
    <w:p w14:paraId="425714B6" w14:textId="77777777" w:rsidR="00FC3FA0" w:rsidRDefault="00FC3FA0">
      <w:pPr>
        <w:pStyle w:val="NotesEndNotesEnd"/>
        <w:autoSpaceDE w:val="0"/>
        <w:autoSpaceDN w:val="0"/>
        <w:adjustRightInd w:val="0"/>
        <w:rPr>
          <w:szCs w:val="24"/>
        </w:rPr>
      </w:pPr>
      <w:r>
        <w:rPr>
          <w:szCs w:val="24"/>
        </w:rPr>
        <w:t>{Notes_end}</w:t>
      </w:r>
    </w:p>
    <w:sectPr w:rsidR="00FC3FA0" w:rsidSect="00E42E2D">
      <w:headerReference w:type="even" r:id="rId36"/>
      <w:headerReference w:type="default" r:id="rId37"/>
      <w:footerReference w:type="even" r:id="rId38"/>
      <w:footerReference w:type="default" r:id="rId39"/>
      <w:headerReference w:type="first" r:id="rId40"/>
      <w:footerReference w:type="first" r:id="rId41"/>
      <w:endnotePr>
        <w:numFmt w:val="decimal"/>
      </w:endnotePr>
      <w:pgSz w:w="12240" w:h="15840"/>
      <w:pgMar w:top="1440" w:right="1440" w:bottom="1440" w:left="1440" w:header="720" w:footer="197" w:gutter="0"/>
      <w:pgNumType w:start="22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leen A Caruso" w:date="2015-02-05T16:16:00Z" w:initials="KAC">
    <w:p w14:paraId="7BA30B04" w14:textId="130391A1" w:rsidR="00E42E2D" w:rsidRDefault="00E42E2D">
      <w:pPr>
        <w:pStyle w:val="CommentText"/>
      </w:pPr>
      <w:r>
        <w:rPr>
          <w:rStyle w:val="CommentReference"/>
        </w:rPr>
        <w:annotationRef/>
      </w:r>
      <w:r>
        <w:t>AU: is this wording okay?</w:t>
      </w:r>
      <w:r w:rsidR="008870B7">
        <w:br/>
        <w:t>Again: I think the parenthesis is by this stage redundant</w:t>
      </w:r>
    </w:p>
  </w:comment>
  <w:comment w:id="1" w:author="Kathleen A Caruso" w:date="2015-02-05T16:16:00Z" w:initials="KAC">
    <w:p w14:paraId="0AF685FD" w14:textId="77777777" w:rsidR="00E42E2D" w:rsidRDefault="00E42E2D">
      <w:pPr>
        <w:pStyle w:val="CommentText"/>
      </w:pPr>
      <w:r>
        <w:rPr>
          <w:rStyle w:val="CommentReference"/>
        </w:rPr>
        <w:annotationRef/>
      </w:r>
      <w:r>
        <w:t>AU: do you want to add an access dates for all URLs or okay for them to be inconsistent?</w:t>
      </w:r>
      <w:r w:rsidR="008870B7">
        <w:t xml:space="preserve"> </w:t>
      </w:r>
    </w:p>
    <w:p w14:paraId="651E2E2C" w14:textId="3FEF5713" w:rsidR="008870B7" w:rsidRDefault="008870B7">
      <w:pPr>
        <w:pStyle w:val="CommentText"/>
      </w:pPr>
      <w:r>
        <w:t xml:space="preserve">BS </w:t>
      </w:r>
      <w:bookmarkStart w:id="2" w:name="_GoBack"/>
      <w:bookmarkEnd w:id="2"/>
      <w:r>
        <w:t>Inconsistency is OK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1272B" w14:textId="77777777" w:rsidR="00713E40" w:rsidRDefault="00713E40" w:rsidP="006A2F97">
      <w:r>
        <w:separator/>
      </w:r>
    </w:p>
  </w:endnote>
  <w:endnote w:type="continuationSeparator" w:id="0">
    <w:p w14:paraId="074065F9" w14:textId="77777777" w:rsidR="00713E40" w:rsidRDefault="00713E40" w:rsidP="006A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78057" w14:textId="6967F033" w:rsidR="00C12F44" w:rsidRPr="001327EB" w:rsidRDefault="00C12F44" w:rsidP="001327EB">
    <w:pPr>
      <w:jc w:val="center"/>
    </w:pPr>
    <w:r>
      <w:t xml:space="preserve">Page </w:t>
    </w:r>
    <w:r>
      <w:fldChar w:fldCharType="begin"/>
    </w:r>
    <w:r>
      <w:instrText xml:space="preserve"> PAGE  \* MERGEFORMAT </w:instrText>
    </w:r>
    <w:r>
      <w:fldChar w:fldCharType="separate"/>
    </w:r>
    <w:r>
      <w:rPr>
        <w:noProof/>
      </w:rPr>
      <w:t>228</w:t>
    </w:r>
    <w:r>
      <w:fldChar w:fldCharType="end"/>
    </w:r>
    <w:r>
      <w:t xml:space="preserve"> of </w:t>
    </w:r>
    <w:fldSimple w:instr=" NUMPAGES  \* MERGEFORMAT ">
      <w:r>
        <w:rPr>
          <w:noProof/>
        </w:rPr>
        <w:t>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321758"/>
      <w:docPartObj>
        <w:docPartGallery w:val="Page Numbers (Bottom of Page)"/>
        <w:docPartUnique/>
      </w:docPartObj>
    </w:sdtPr>
    <w:sdtEndPr>
      <w:rPr>
        <w:noProof/>
      </w:rPr>
    </w:sdtEndPr>
    <w:sdtContent>
      <w:p w14:paraId="3911D9EA" w14:textId="7AFCDFD6" w:rsidR="00C12F44" w:rsidRDefault="00C12F44">
        <w:pPr>
          <w:pStyle w:val="Footer"/>
          <w:jc w:val="right"/>
        </w:pPr>
        <w:r>
          <w:fldChar w:fldCharType="begin"/>
        </w:r>
        <w:r>
          <w:instrText xml:space="preserve"> PAGE   \* MERGEFORMAT </w:instrText>
        </w:r>
        <w:r>
          <w:fldChar w:fldCharType="separate"/>
        </w:r>
        <w:r w:rsidR="008870B7">
          <w:rPr>
            <w:noProof/>
          </w:rPr>
          <w:t>246</w:t>
        </w:r>
        <w:r>
          <w:rPr>
            <w:noProof/>
          </w:rPr>
          <w:fldChar w:fldCharType="end"/>
        </w:r>
      </w:p>
    </w:sdtContent>
  </w:sdt>
  <w:p w14:paraId="54F83CEE" w14:textId="0360F133" w:rsidR="00C12F44" w:rsidRPr="001327EB" w:rsidRDefault="00C12F44" w:rsidP="001327EB">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25E06" w14:textId="310C847A" w:rsidR="00C12F44" w:rsidRPr="001327EB" w:rsidRDefault="00C12F44" w:rsidP="001327EB">
    <w:pPr>
      <w:jc w:val="center"/>
    </w:pPr>
    <w:r>
      <w:t xml:space="preserve">Page </w:t>
    </w:r>
    <w:r>
      <w:fldChar w:fldCharType="begin"/>
    </w:r>
    <w:r>
      <w:instrText xml:space="preserve"> PAGE  \* MERGEFORMAT </w:instrText>
    </w:r>
    <w:r>
      <w:fldChar w:fldCharType="separate"/>
    </w:r>
    <w:r>
      <w:rPr>
        <w:noProof/>
      </w:rPr>
      <w:t>228</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6F043" w14:textId="77777777" w:rsidR="00713E40" w:rsidRDefault="00713E40" w:rsidP="006A2F97">
      <w:r>
        <w:separator/>
      </w:r>
    </w:p>
  </w:footnote>
  <w:footnote w:type="continuationSeparator" w:id="0">
    <w:p w14:paraId="36EAC055" w14:textId="77777777" w:rsidR="00713E40" w:rsidRDefault="00713E40" w:rsidP="006A2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61E26" w14:textId="4DB1BB95" w:rsidR="00C12F44" w:rsidRPr="001327EB" w:rsidRDefault="00C12F44" w:rsidP="001327EB">
    <w:pPr>
      <w:jc w:val="center"/>
    </w:pPr>
    <w:r w:rsidRPr="001327EB">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0171D" w14:textId="5F008D76" w:rsidR="00C12F44" w:rsidRPr="001327EB" w:rsidRDefault="00C12F44" w:rsidP="001327EB">
    <w:pPr>
      <w:jc w:val="center"/>
    </w:pPr>
    <w:r w:rsidRPr="001327EB">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90786" w14:textId="3297B02A" w:rsidR="00C12F44" w:rsidRPr="001327EB" w:rsidRDefault="00C12F44" w:rsidP="001327EB">
    <w:pPr>
      <w:jc w:val="center"/>
    </w:pPr>
    <w:r w:rsidRPr="001327EB">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E61EF8"/>
    <w:lvl w:ilvl="0">
      <w:start w:val="1"/>
      <w:numFmt w:val="decimal"/>
      <w:lvlText w:val="%1."/>
      <w:lvlJc w:val="left"/>
      <w:pPr>
        <w:tabs>
          <w:tab w:val="num" w:pos="1800"/>
        </w:tabs>
        <w:ind w:left="1800" w:hanging="360"/>
      </w:pPr>
    </w:lvl>
  </w:abstractNum>
  <w:abstractNum w:abstractNumId="1">
    <w:nsid w:val="FFFFFF7D"/>
    <w:multiLevelType w:val="singleLevel"/>
    <w:tmpl w:val="65B41204"/>
    <w:lvl w:ilvl="0">
      <w:start w:val="1"/>
      <w:numFmt w:val="decimal"/>
      <w:lvlText w:val="%1."/>
      <w:lvlJc w:val="left"/>
      <w:pPr>
        <w:tabs>
          <w:tab w:val="num" w:pos="1440"/>
        </w:tabs>
        <w:ind w:left="1440" w:hanging="360"/>
      </w:pPr>
    </w:lvl>
  </w:abstractNum>
  <w:abstractNum w:abstractNumId="2">
    <w:nsid w:val="FFFFFF7E"/>
    <w:multiLevelType w:val="singleLevel"/>
    <w:tmpl w:val="C666BC28"/>
    <w:lvl w:ilvl="0">
      <w:start w:val="1"/>
      <w:numFmt w:val="decimal"/>
      <w:lvlText w:val="%1."/>
      <w:lvlJc w:val="left"/>
      <w:pPr>
        <w:tabs>
          <w:tab w:val="num" w:pos="1080"/>
        </w:tabs>
        <w:ind w:left="1080" w:hanging="360"/>
      </w:pPr>
    </w:lvl>
  </w:abstractNum>
  <w:abstractNum w:abstractNumId="3">
    <w:nsid w:val="FFFFFF7F"/>
    <w:multiLevelType w:val="singleLevel"/>
    <w:tmpl w:val="181EAF8A"/>
    <w:lvl w:ilvl="0">
      <w:start w:val="1"/>
      <w:numFmt w:val="decimal"/>
      <w:lvlText w:val="%1."/>
      <w:lvlJc w:val="left"/>
      <w:pPr>
        <w:tabs>
          <w:tab w:val="num" w:pos="720"/>
        </w:tabs>
        <w:ind w:left="720" w:hanging="360"/>
      </w:pPr>
    </w:lvl>
  </w:abstractNum>
  <w:abstractNum w:abstractNumId="4">
    <w:nsid w:val="FFFFFF80"/>
    <w:multiLevelType w:val="singleLevel"/>
    <w:tmpl w:val="4218ED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9E6C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D7C71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8269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D04C864"/>
    <w:lvl w:ilvl="0">
      <w:start w:val="1"/>
      <w:numFmt w:val="decimal"/>
      <w:lvlText w:val="%1."/>
      <w:lvlJc w:val="left"/>
      <w:pPr>
        <w:tabs>
          <w:tab w:val="num" w:pos="360"/>
        </w:tabs>
        <w:ind w:left="360" w:hanging="360"/>
      </w:pPr>
    </w:lvl>
  </w:abstractNum>
  <w:abstractNum w:abstractNumId="9">
    <w:nsid w:val="FFFFFF89"/>
    <w:multiLevelType w:val="singleLevel"/>
    <w:tmpl w:val="0F0A4AC6"/>
    <w:lvl w:ilvl="0">
      <w:start w:val="1"/>
      <w:numFmt w:val="bullet"/>
      <w:lvlText w:val=""/>
      <w:lvlJc w:val="left"/>
      <w:pPr>
        <w:tabs>
          <w:tab w:val="num" w:pos="360"/>
        </w:tabs>
        <w:ind w:left="360" w:hanging="360"/>
      </w:pPr>
      <w:rPr>
        <w:rFonts w:ascii="Symbol" w:hAnsi="Symbol" w:hint="default"/>
      </w:rPr>
    </w:lvl>
  </w:abstractNum>
  <w:abstractNum w:abstractNumId="10">
    <w:nsid w:val="04CC3744"/>
    <w:multiLevelType w:val="multilevel"/>
    <w:tmpl w:val="FB12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46544E"/>
    <w:multiLevelType w:val="hybridMultilevel"/>
    <w:tmpl w:val="142C6298"/>
    <w:lvl w:ilvl="0" w:tplc="BAAE21C0">
      <w:start w:val="4"/>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751965"/>
    <w:multiLevelType w:val="hybridMultilevel"/>
    <w:tmpl w:val="F63C15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073C6"/>
    <w:multiLevelType w:val="multilevel"/>
    <w:tmpl w:val="E7BEE7D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234692F"/>
    <w:multiLevelType w:val="hybridMultilevel"/>
    <w:tmpl w:val="F7B45266"/>
    <w:lvl w:ilvl="0" w:tplc="62B4000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6">
    <w:nsid w:val="2D280327"/>
    <w:multiLevelType w:val="hybridMultilevel"/>
    <w:tmpl w:val="49F81DB2"/>
    <w:lvl w:ilvl="0" w:tplc="8E0CFAE8">
      <w:start w:val="1"/>
      <w:numFmt w:val="bullet"/>
      <w:lvlText w:val="•"/>
      <w:lvlJc w:val="left"/>
      <w:pPr>
        <w:tabs>
          <w:tab w:val="num" w:pos="720"/>
        </w:tabs>
        <w:ind w:left="720" w:hanging="360"/>
      </w:pPr>
      <w:rPr>
        <w:rFonts w:ascii="Times" w:hAnsi="Times" w:hint="default"/>
      </w:rPr>
    </w:lvl>
    <w:lvl w:ilvl="1" w:tplc="5128ED1E">
      <w:numFmt w:val="bullet"/>
      <w:lvlText w:val="–"/>
      <w:lvlJc w:val="left"/>
      <w:pPr>
        <w:tabs>
          <w:tab w:val="num" w:pos="1440"/>
        </w:tabs>
        <w:ind w:left="1440" w:hanging="360"/>
      </w:pPr>
      <w:rPr>
        <w:rFonts w:ascii="Times" w:hAnsi="Times" w:hint="default"/>
      </w:rPr>
    </w:lvl>
    <w:lvl w:ilvl="2" w:tplc="3774DA1C">
      <w:numFmt w:val="bullet"/>
      <w:lvlText w:val="•"/>
      <w:lvlJc w:val="left"/>
      <w:pPr>
        <w:tabs>
          <w:tab w:val="num" w:pos="2160"/>
        </w:tabs>
        <w:ind w:left="2160" w:hanging="360"/>
      </w:pPr>
      <w:rPr>
        <w:rFonts w:ascii="Times" w:hAnsi="Times" w:hint="default"/>
      </w:rPr>
    </w:lvl>
    <w:lvl w:ilvl="3" w:tplc="065A14D0" w:tentative="1">
      <w:start w:val="1"/>
      <w:numFmt w:val="bullet"/>
      <w:lvlText w:val="•"/>
      <w:lvlJc w:val="left"/>
      <w:pPr>
        <w:tabs>
          <w:tab w:val="num" w:pos="2880"/>
        </w:tabs>
        <w:ind w:left="2880" w:hanging="360"/>
      </w:pPr>
      <w:rPr>
        <w:rFonts w:ascii="Times" w:hAnsi="Times" w:hint="default"/>
      </w:rPr>
    </w:lvl>
    <w:lvl w:ilvl="4" w:tplc="D7741832" w:tentative="1">
      <w:start w:val="1"/>
      <w:numFmt w:val="bullet"/>
      <w:lvlText w:val="•"/>
      <w:lvlJc w:val="left"/>
      <w:pPr>
        <w:tabs>
          <w:tab w:val="num" w:pos="3600"/>
        </w:tabs>
        <w:ind w:left="3600" w:hanging="360"/>
      </w:pPr>
      <w:rPr>
        <w:rFonts w:ascii="Times" w:hAnsi="Times" w:hint="default"/>
      </w:rPr>
    </w:lvl>
    <w:lvl w:ilvl="5" w:tplc="A8C0739C" w:tentative="1">
      <w:start w:val="1"/>
      <w:numFmt w:val="bullet"/>
      <w:lvlText w:val="•"/>
      <w:lvlJc w:val="left"/>
      <w:pPr>
        <w:tabs>
          <w:tab w:val="num" w:pos="4320"/>
        </w:tabs>
        <w:ind w:left="4320" w:hanging="360"/>
      </w:pPr>
      <w:rPr>
        <w:rFonts w:ascii="Times" w:hAnsi="Times" w:hint="default"/>
      </w:rPr>
    </w:lvl>
    <w:lvl w:ilvl="6" w:tplc="92F07E8C" w:tentative="1">
      <w:start w:val="1"/>
      <w:numFmt w:val="bullet"/>
      <w:lvlText w:val="•"/>
      <w:lvlJc w:val="left"/>
      <w:pPr>
        <w:tabs>
          <w:tab w:val="num" w:pos="5040"/>
        </w:tabs>
        <w:ind w:left="5040" w:hanging="360"/>
      </w:pPr>
      <w:rPr>
        <w:rFonts w:ascii="Times" w:hAnsi="Times" w:hint="default"/>
      </w:rPr>
    </w:lvl>
    <w:lvl w:ilvl="7" w:tplc="25E4EEFC" w:tentative="1">
      <w:start w:val="1"/>
      <w:numFmt w:val="bullet"/>
      <w:lvlText w:val="•"/>
      <w:lvlJc w:val="left"/>
      <w:pPr>
        <w:tabs>
          <w:tab w:val="num" w:pos="5760"/>
        </w:tabs>
        <w:ind w:left="5760" w:hanging="360"/>
      </w:pPr>
      <w:rPr>
        <w:rFonts w:ascii="Times" w:hAnsi="Times" w:hint="default"/>
      </w:rPr>
    </w:lvl>
    <w:lvl w:ilvl="8" w:tplc="EEA24B88" w:tentative="1">
      <w:start w:val="1"/>
      <w:numFmt w:val="bullet"/>
      <w:lvlText w:val="•"/>
      <w:lvlJc w:val="left"/>
      <w:pPr>
        <w:tabs>
          <w:tab w:val="num" w:pos="6480"/>
        </w:tabs>
        <w:ind w:left="6480" w:hanging="360"/>
      </w:pPr>
      <w:rPr>
        <w:rFonts w:ascii="Times" w:hAnsi="Times" w:hint="default"/>
      </w:rPr>
    </w:lvl>
  </w:abstractNum>
  <w:abstractNum w:abstractNumId="17">
    <w:nsid w:val="2D3468FA"/>
    <w:multiLevelType w:val="hybridMultilevel"/>
    <w:tmpl w:val="2B66303A"/>
    <w:lvl w:ilvl="0" w:tplc="695C4914">
      <w:start w:val="1"/>
      <w:numFmt w:val="bullet"/>
      <w:lvlText w:val="–"/>
      <w:lvlJc w:val="left"/>
      <w:pPr>
        <w:tabs>
          <w:tab w:val="num" w:pos="720"/>
        </w:tabs>
        <w:ind w:left="720" w:hanging="360"/>
      </w:pPr>
      <w:rPr>
        <w:rFonts w:ascii="Times" w:hAnsi="Times" w:hint="default"/>
      </w:rPr>
    </w:lvl>
    <w:lvl w:ilvl="1" w:tplc="F79CC8E8">
      <w:start w:val="1"/>
      <w:numFmt w:val="bullet"/>
      <w:lvlText w:val="–"/>
      <w:lvlJc w:val="left"/>
      <w:pPr>
        <w:tabs>
          <w:tab w:val="num" w:pos="1440"/>
        </w:tabs>
        <w:ind w:left="1440" w:hanging="360"/>
      </w:pPr>
      <w:rPr>
        <w:rFonts w:ascii="Times" w:hAnsi="Times" w:hint="default"/>
      </w:rPr>
    </w:lvl>
    <w:lvl w:ilvl="2" w:tplc="27240D12">
      <w:numFmt w:val="bullet"/>
      <w:lvlText w:val="•"/>
      <w:lvlJc w:val="left"/>
      <w:pPr>
        <w:tabs>
          <w:tab w:val="num" w:pos="2160"/>
        </w:tabs>
        <w:ind w:left="2160" w:hanging="360"/>
      </w:pPr>
      <w:rPr>
        <w:rFonts w:ascii="Times" w:hAnsi="Times" w:hint="default"/>
      </w:rPr>
    </w:lvl>
    <w:lvl w:ilvl="3" w:tplc="D5C8D386" w:tentative="1">
      <w:start w:val="1"/>
      <w:numFmt w:val="bullet"/>
      <w:lvlText w:val="–"/>
      <w:lvlJc w:val="left"/>
      <w:pPr>
        <w:tabs>
          <w:tab w:val="num" w:pos="2880"/>
        </w:tabs>
        <w:ind w:left="2880" w:hanging="360"/>
      </w:pPr>
      <w:rPr>
        <w:rFonts w:ascii="Times" w:hAnsi="Times" w:hint="default"/>
      </w:rPr>
    </w:lvl>
    <w:lvl w:ilvl="4" w:tplc="42004EC8" w:tentative="1">
      <w:start w:val="1"/>
      <w:numFmt w:val="bullet"/>
      <w:lvlText w:val="–"/>
      <w:lvlJc w:val="left"/>
      <w:pPr>
        <w:tabs>
          <w:tab w:val="num" w:pos="3600"/>
        </w:tabs>
        <w:ind w:left="3600" w:hanging="360"/>
      </w:pPr>
      <w:rPr>
        <w:rFonts w:ascii="Times" w:hAnsi="Times" w:hint="default"/>
      </w:rPr>
    </w:lvl>
    <w:lvl w:ilvl="5" w:tplc="A3A6C506" w:tentative="1">
      <w:start w:val="1"/>
      <w:numFmt w:val="bullet"/>
      <w:lvlText w:val="–"/>
      <w:lvlJc w:val="left"/>
      <w:pPr>
        <w:tabs>
          <w:tab w:val="num" w:pos="4320"/>
        </w:tabs>
        <w:ind w:left="4320" w:hanging="360"/>
      </w:pPr>
      <w:rPr>
        <w:rFonts w:ascii="Times" w:hAnsi="Times" w:hint="default"/>
      </w:rPr>
    </w:lvl>
    <w:lvl w:ilvl="6" w:tplc="00A29B86" w:tentative="1">
      <w:start w:val="1"/>
      <w:numFmt w:val="bullet"/>
      <w:lvlText w:val="–"/>
      <w:lvlJc w:val="left"/>
      <w:pPr>
        <w:tabs>
          <w:tab w:val="num" w:pos="5040"/>
        </w:tabs>
        <w:ind w:left="5040" w:hanging="360"/>
      </w:pPr>
      <w:rPr>
        <w:rFonts w:ascii="Times" w:hAnsi="Times" w:hint="default"/>
      </w:rPr>
    </w:lvl>
    <w:lvl w:ilvl="7" w:tplc="D5B2BC3A" w:tentative="1">
      <w:start w:val="1"/>
      <w:numFmt w:val="bullet"/>
      <w:lvlText w:val="–"/>
      <w:lvlJc w:val="left"/>
      <w:pPr>
        <w:tabs>
          <w:tab w:val="num" w:pos="5760"/>
        </w:tabs>
        <w:ind w:left="5760" w:hanging="360"/>
      </w:pPr>
      <w:rPr>
        <w:rFonts w:ascii="Times" w:hAnsi="Times" w:hint="default"/>
      </w:rPr>
    </w:lvl>
    <w:lvl w:ilvl="8" w:tplc="AA2A783C" w:tentative="1">
      <w:start w:val="1"/>
      <w:numFmt w:val="bullet"/>
      <w:lvlText w:val="–"/>
      <w:lvlJc w:val="left"/>
      <w:pPr>
        <w:tabs>
          <w:tab w:val="num" w:pos="6480"/>
        </w:tabs>
        <w:ind w:left="6480" w:hanging="360"/>
      </w:pPr>
      <w:rPr>
        <w:rFonts w:ascii="Times" w:hAnsi="Times" w:hint="default"/>
      </w:rPr>
    </w:lvl>
  </w:abstractNum>
  <w:abstractNum w:abstractNumId="18">
    <w:nsid w:val="308400BD"/>
    <w:multiLevelType w:val="hybridMultilevel"/>
    <w:tmpl w:val="D4BCC02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DD1655"/>
    <w:multiLevelType w:val="hybridMultilevel"/>
    <w:tmpl w:val="D56074F4"/>
    <w:lvl w:ilvl="0" w:tplc="305811E6">
      <w:start w:val="1"/>
      <w:numFmt w:val="bullet"/>
      <w:lvlText w:val=""/>
      <w:lvlJc w:val="left"/>
      <w:pPr>
        <w:tabs>
          <w:tab w:val="num" w:pos="720"/>
        </w:tabs>
        <w:ind w:left="720" w:hanging="360"/>
      </w:pPr>
      <w:rPr>
        <w:rFonts w:ascii="Wingdings" w:hAnsi="Wingdings" w:hint="default"/>
      </w:rPr>
    </w:lvl>
    <w:lvl w:ilvl="1" w:tplc="E438C2DE" w:tentative="1">
      <w:start w:val="1"/>
      <w:numFmt w:val="bullet"/>
      <w:lvlText w:val=""/>
      <w:lvlJc w:val="left"/>
      <w:pPr>
        <w:tabs>
          <w:tab w:val="num" w:pos="1440"/>
        </w:tabs>
        <w:ind w:left="1440" w:hanging="360"/>
      </w:pPr>
      <w:rPr>
        <w:rFonts w:ascii="Wingdings" w:hAnsi="Wingdings" w:hint="default"/>
      </w:rPr>
    </w:lvl>
    <w:lvl w:ilvl="2" w:tplc="6F2431AC" w:tentative="1">
      <w:start w:val="1"/>
      <w:numFmt w:val="bullet"/>
      <w:lvlText w:val=""/>
      <w:lvlJc w:val="left"/>
      <w:pPr>
        <w:tabs>
          <w:tab w:val="num" w:pos="2160"/>
        </w:tabs>
        <w:ind w:left="2160" w:hanging="360"/>
      </w:pPr>
      <w:rPr>
        <w:rFonts w:ascii="Wingdings" w:hAnsi="Wingdings" w:hint="default"/>
      </w:rPr>
    </w:lvl>
    <w:lvl w:ilvl="3" w:tplc="FB988B64" w:tentative="1">
      <w:start w:val="1"/>
      <w:numFmt w:val="bullet"/>
      <w:lvlText w:val=""/>
      <w:lvlJc w:val="left"/>
      <w:pPr>
        <w:tabs>
          <w:tab w:val="num" w:pos="2880"/>
        </w:tabs>
        <w:ind w:left="2880" w:hanging="360"/>
      </w:pPr>
      <w:rPr>
        <w:rFonts w:ascii="Wingdings" w:hAnsi="Wingdings" w:hint="default"/>
      </w:rPr>
    </w:lvl>
    <w:lvl w:ilvl="4" w:tplc="07FA56E8" w:tentative="1">
      <w:start w:val="1"/>
      <w:numFmt w:val="bullet"/>
      <w:lvlText w:val=""/>
      <w:lvlJc w:val="left"/>
      <w:pPr>
        <w:tabs>
          <w:tab w:val="num" w:pos="3600"/>
        </w:tabs>
        <w:ind w:left="3600" w:hanging="360"/>
      </w:pPr>
      <w:rPr>
        <w:rFonts w:ascii="Wingdings" w:hAnsi="Wingdings" w:hint="default"/>
      </w:rPr>
    </w:lvl>
    <w:lvl w:ilvl="5" w:tplc="78CCAC42" w:tentative="1">
      <w:start w:val="1"/>
      <w:numFmt w:val="bullet"/>
      <w:lvlText w:val=""/>
      <w:lvlJc w:val="left"/>
      <w:pPr>
        <w:tabs>
          <w:tab w:val="num" w:pos="4320"/>
        </w:tabs>
        <w:ind w:left="4320" w:hanging="360"/>
      </w:pPr>
      <w:rPr>
        <w:rFonts w:ascii="Wingdings" w:hAnsi="Wingdings" w:hint="default"/>
      </w:rPr>
    </w:lvl>
    <w:lvl w:ilvl="6" w:tplc="FB64CA8C" w:tentative="1">
      <w:start w:val="1"/>
      <w:numFmt w:val="bullet"/>
      <w:lvlText w:val=""/>
      <w:lvlJc w:val="left"/>
      <w:pPr>
        <w:tabs>
          <w:tab w:val="num" w:pos="5040"/>
        </w:tabs>
        <w:ind w:left="5040" w:hanging="360"/>
      </w:pPr>
      <w:rPr>
        <w:rFonts w:ascii="Wingdings" w:hAnsi="Wingdings" w:hint="default"/>
      </w:rPr>
    </w:lvl>
    <w:lvl w:ilvl="7" w:tplc="092C2B0A" w:tentative="1">
      <w:start w:val="1"/>
      <w:numFmt w:val="bullet"/>
      <w:lvlText w:val=""/>
      <w:lvlJc w:val="left"/>
      <w:pPr>
        <w:tabs>
          <w:tab w:val="num" w:pos="5760"/>
        </w:tabs>
        <w:ind w:left="5760" w:hanging="360"/>
      </w:pPr>
      <w:rPr>
        <w:rFonts w:ascii="Wingdings" w:hAnsi="Wingdings" w:hint="default"/>
      </w:rPr>
    </w:lvl>
    <w:lvl w:ilvl="8" w:tplc="7E12F42A" w:tentative="1">
      <w:start w:val="1"/>
      <w:numFmt w:val="bullet"/>
      <w:lvlText w:val=""/>
      <w:lvlJc w:val="left"/>
      <w:pPr>
        <w:tabs>
          <w:tab w:val="num" w:pos="6480"/>
        </w:tabs>
        <w:ind w:left="6480" w:hanging="360"/>
      </w:pPr>
      <w:rPr>
        <w:rFonts w:ascii="Wingdings" w:hAnsi="Wingdings" w:hint="default"/>
      </w:rPr>
    </w:lvl>
  </w:abstractNum>
  <w:abstractNum w:abstractNumId="20">
    <w:nsid w:val="351642D1"/>
    <w:multiLevelType w:val="hybridMultilevel"/>
    <w:tmpl w:val="FAECC60E"/>
    <w:lvl w:ilvl="0" w:tplc="A63A9656">
      <w:start w:val="1"/>
      <w:numFmt w:val="bullet"/>
      <w:lvlText w:val="–"/>
      <w:lvlJc w:val="left"/>
      <w:pPr>
        <w:tabs>
          <w:tab w:val="num" w:pos="720"/>
        </w:tabs>
        <w:ind w:left="720" w:hanging="360"/>
      </w:pPr>
      <w:rPr>
        <w:rFonts w:ascii="Times" w:hAnsi="Times" w:hint="default"/>
      </w:rPr>
    </w:lvl>
    <w:lvl w:ilvl="1" w:tplc="DDEC2570">
      <w:start w:val="1"/>
      <w:numFmt w:val="bullet"/>
      <w:lvlText w:val="–"/>
      <w:lvlJc w:val="left"/>
      <w:pPr>
        <w:tabs>
          <w:tab w:val="num" w:pos="1440"/>
        </w:tabs>
        <w:ind w:left="1440" w:hanging="360"/>
      </w:pPr>
      <w:rPr>
        <w:rFonts w:ascii="Times" w:hAnsi="Times" w:hint="default"/>
      </w:rPr>
    </w:lvl>
    <w:lvl w:ilvl="2" w:tplc="9CE44A34" w:tentative="1">
      <w:start w:val="1"/>
      <w:numFmt w:val="bullet"/>
      <w:lvlText w:val="–"/>
      <w:lvlJc w:val="left"/>
      <w:pPr>
        <w:tabs>
          <w:tab w:val="num" w:pos="2160"/>
        </w:tabs>
        <w:ind w:left="2160" w:hanging="360"/>
      </w:pPr>
      <w:rPr>
        <w:rFonts w:ascii="Times" w:hAnsi="Times" w:hint="default"/>
      </w:rPr>
    </w:lvl>
    <w:lvl w:ilvl="3" w:tplc="3494682E" w:tentative="1">
      <w:start w:val="1"/>
      <w:numFmt w:val="bullet"/>
      <w:lvlText w:val="–"/>
      <w:lvlJc w:val="left"/>
      <w:pPr>
        <w:tabs>
          <w:tab w:val="num" w:pos="2880"/>
        </w:tabs>
        <w:ind w:left="2880" w:hanging="360"/>
      </w:pPr>
      <w:rPr>
        <w:rFonts w:ascii="Times" w:hAnsi="Times" w:hint="default"/>
      </w:rPr>
    </w:lvl>
    <w:lvl w:ilvl="4" w:tplc="34A86820" w:tentative="1">
      <w:start w:val="1"/>
      <w:numFmt w:val="bullet"/>
      <w:lvlText w:val="–"/>
      <w:lvlJc w:val="left"/>
      <w:pPr>
        <w:tabs>
          <w:tab w:val="num" w:pos="3600"/>
        </w:tabs>
        <w:ind w:left="3600" w:hanging="360"/>
      </w:pPr>
      <w:rPr>
        <w:rFonts w:ascii="Times" w:hAnsi="Times" w:hint="default"/>
      </w:rPr>
    </w:lvl>
    <w:lvl w:ilvl="5" w:tplc="0A745932" w:tentative="1">
      <w:start w:val="1"/>
      <w:numFmt w:val="bullet"/>
      <w:lvlText w:val="–"/>
      <w:lvlJc w:val="left"/>
      <w:pPr>
        <w:tabs>
          <w:tab w:val="num" w:pos="4320"/>
        </w:tabs>
        <w:ind w:left="4320" w:hanging="360"/>
      </w:pPr>
      <w:rPr>
        <w:rFonts w:ascii="Times" w:hAnsi="Times" w:hint="default"/>
      </w:rPr>
    </w:lvl>
    <w:lvl w:ilvl="6" w:tplc="6CA2FADA" w:tentative="1">
      <w:start w:val="1"/>
      <w:numFmt w:val="bullet"/>
      <w:lvlText w:val="–"/>
      <w:lvlJc w:val="left"/>
      <w:pPr>
        <w:tabs>
          <w:tab w:val="num" w:pos="5040"/>
        </w:tabs>
        <w:ind w:left="5040" w:hanging="360"/>
      </w:pPr>
      <w:rPr>
        <w:rFonts w:ascii="Times" w:hAnsi="Times" w:hint="default"/>
      </w:rPr>
    </w:lvl>
    <w:lvl w:ilvl="7" w:tplc="0F0C9466" w:tentative="1">
      <w:start w:val="1"/>
      <w:numFmt w:val="bullet"/>
      <w:lvlText w:val="–"/>
      <w:lvlJc w:val="left"/>
      <w:pPr>
        <w:tabs>
          <w:tab w:val="num" w:pos="5760"/>
        </w:tabs>
        <w:ind w:left="5760" w:hanging="360"/>
      </w:pPr>
      <w:rPr>
        <w:rFonts w:ascii="Times" w:hAnsi="Times" w:hint="default"/>
      </w:rPr>
    </w:lvl>
    <w:lvl w:ilvl="8" w:tplc="BC38425A" w:tentative="1">
      <w:start w:val="1"/>
      <w:numFmt w:val="bullet"/>
      <w:lvlText w:val="–"/>
      <w:lvlJc w:val="left"/>
      <w:pPr>
        <w:tabs>
          <w:tab w:val="num" w:pos="6480"/>
        </w:tabs>
        <w:ind w:left="6480" w:hanging="360"/>
      </w:pPr>
      <w:rPr>
        <w:rFonts w:ascii="Times" w:hAnsi="Times" w:hint="default"/>
      </w:rPr>
    </w:lvl>
  </w:abstractNum>
  <w:abstractNum w:abstractNumId="21">
    <w:nsid w:val="405A6CCD"/>
    <w:multiLevelType w:val="hybridMultilevel"/>
    <w:tmpl w:val="8A84562E"/>
    <w:lvl w:ilvl="0" w:tplc="73F851E0">
      <w:start w:val="1"/>
      <w:numFmt w:val="bullet"/>
      <w:lvlText w:val="–"/>
      <w:lvlJc w:val="left"/>
      <w:pPr>
        <w:tabs>
          <w:tab w:val="num" w:pos="720"/>
        </w:tabs>
        <w:ind w:left="720" w:hanging="360"/>
      </w:pPr>
      <w:rPr>
        <w:rFonts w:ascii="Times" w:hAnsi="Times" w:hint="default"/>
      </w:rPr>
    </w:lvl>
    <w:lvl w:ilvl="1" w:tplc="7EBC6810">
      <w:start w:val="1"/>
      <w:numFmt w:val="bullet"/>
      <w:lvlText w:val="–"/>
      <w:lvlJc w:val="left"/>
      <w:pPr>
        <w:tabs>
          <w:tab w:val="num" w:pos="1440"/>
        </w:tabs>
        <w:ind w:left="1440" w:hanging="360"/>
      </w:pPr>
      <w:rPr>
        <w:rFonts w:ascii="Times" w:hAnsi="Times" w:hint="default"/>
      </w:rPr>
    </w:lvl>
    <w:lvl w:ilvl="2" w:tplc="C1847114">
      <w:numFmt w:val="bullet"/>
      <w:lvlText w:val="•"/>
      <w:lvlJc w:val="left"/>
      <w:pPr>
        <w:tabs>
          <w:tab w:val="num" w:pos="2160"/>
        </w:tabs>
        <w:ind w:left="2160" w:hanging="360"/>
      </w:pPr>
      <w:rPr>
        <w:rFonts w:ascii="Times" w:hAnsi="Times" w:hint="default"/>
      </w:rPr>
    </w:lvl>
    <w:lvl w:ilvl="3" w:tplc="87A06AD2" w:tentative="1">
      <w:start w:val="1"/>
      <w:numFmt w:val="bullet"/>
      <w:lvlText w:val="–"/>
      <w:lvlJc w:val="left"/>
      <w:pPr>
        <w:tabs>
          <w:tab w:val="num" w:pos="2880"/>
        </w:tabs>
        <w:ind w:left="2880" w:hanging="360"/>
      </w:pPr>
      <w:rPr>
        <w:rFonts w:ascii="Times" w:hAnsi="Times" w:hint="default"/>
      </w:rPr>
    </w:lvl>
    <w:lvl w:ilvl="4" w:tplc="6786F7AE" w:tentative="1">
      <w:start w:val="1"/>
      <w:numFmt w:val="bullet"/>
      <w:lvlText w:val="–"/>
      <w:lvlJc w:val="left"/>
      <w:pPr>
        <w:tabs>
          <w:tab w:val="num" w:pos="3600"/>
        </w:tabs>
        <w:ind w:left="3600" w:hanging="360"/>
      </w:pPr>
      <w:rPr>
        <w:rFonts w:ascii="Times" w:hAnsi="Times" w:hint="default"/>
      </w:rPr>
    </w:lvl>
    <w:lvl w:ilvl="5" w:tplc="8362C82C" w:tentative="1">
      <w:start w:val="1"/>
      <w:numFmt w:val="bullet"/>
      <w:lvlText w:val="–"/>
      <w:lvlJc w:val="left"/>
      <w:pPr>
        <w:tabs>
          <w:tab w:val="num" w:pos="4320"/>
        </w:tabs>
        <w:ind w:left="4320" w:hanging="360"/>
      </w:pPr>
      <w:rPr>
        <w:rFonts w:ascii="Times" w:hAnsi="Times" w:hint="default"/>
      </w:rPr>
    </w:lvl>
    <w:lvl w:ilvl="6" w:tplc="D4344890" w:tentative="1">
      <w:start w:val="1"/>
      <w:numFmt w:val="bullet"/>
      <w:lvlText w:val="–"/>
      <w:lvlJc w:val="left"/>
      <w:pPr>
        <w:tabs>
          <w:tab w:val="num" w:pos="5040"/>
        </w:tabs>
        <w:ind w:left="5040" w:hanging="360"/>
      </w:pPr>
      <w:rPr>
        <w:rFonts w:ascii="Times" w:hAnsi="Times" w:hint="default"/>
      </w:rPr>
    </w:lvl>
    <w:lvl w:ilvl="7" w:tplc="4ACE2FC8" w:tentative="1">
      <w:start w:val="1"/>
      <w:numFmt w:val="bullet"/>
      <w:lvlText w:val="–"/>
      <w:lvlJc w:val="left"/>
      <w:pPr>
        <w:tabs>
          <w:tab w:val="num" w:pos="5760"/>
        </w:tabs>
        <w:ind w:left="5760" w:hanging="360"/>
      </w:pPr>
      <w:rPr>
        <w:rFonts w:ascii="Times" w:hAnsi="Times" w:hint="default"/>
      </w:rPr>
    </w:lvl>
    <w:lvl w:ilvl="8" w:tplc="58A06242" w:tentative="1">
      <w:start w:val="1"/>
      <w:numFmt w:val="bullet"/>
      <w:lvlText w:val="–"/>
      <w:lvlJc w:val="left"/>
      <w:pPr>
        <w:tabs>
          <w:tab w:val="num" w:pos="6480"/>
        </w:tabs>
        <w:ind w:left="6480" w:hanging="360"/>
      </w:pPr>
      <w:rPr>
        <w:rFonts w:ascii="Times" w:hAnsi="Times" w:hint="default"/>
      </w:rPr>
    </w:lvl>
  </w:abstractNum>
  <w:abstractNum w:abstractNumId="22">
    <w:nsid w:val="411B6F0C"/>
    <w:multiLevelType w:val="hybridMultilevel"/>
    <w:tmpl w:val="1DE640AA"/>
    <w:lvl w:ilvl="0" w:tplc="03E85D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97295C"/>
    <w:multiLevelType w:val="hybridMultilevel"/>
    <w:tmpl w:val="0228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45044A"/>
    <w:multiLevelType w:val="multilevel"/>
    <w:tmpl w:val="762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49642D"/>
    <w:multiLevelType w:val="hybridMultilevel"/>
    <w:tmpl w:val="C72433B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D825E5"/>
    <w:multiLevelType w:val="hybridMultilevel"/>
    <w:tmpl w:val="ECFE55EA"/>
    <w:lvl w:ilvl="0" w:tplc="8BC0A554">
      <w:start w:val="1"/>
      <w:numFmt w:val="bullet"/>
      <w:lvlText w:val=""/>
      <w:lvlJc w:val="left"/>
      <w:pPr>
        <w:tabs>
          <w:tab w:val="num" w:pos="720"/>
        </w:tabs>
        <w:ind w:left="720" w:hanging="360"/>
      </w:pPr>
      <w:rPr>
        <w:rFonts w:ascii="Wingdings" w:hAnsi="Wingdings" w:hint="default"/>
      </w:rPr>
    </w:lvl>
    <w:lvl w:ilvl="1" w:tplc="0F2A3AB2">
      <w:start w:val="102"/>
      <w:numFmt w:val="bullet"/>
      <w:lvlText w:val="–"/>
      <w:lvlJc w:val="left"/>
      <w:pPr>
        <w:tabs>
          <w:tab w:val="num" w:pos="1440"/>
        </w:tabs>
        <w:ind w:left="1440" w:hanging="360"/>
      </w:pPr>
      <w:rPr>
        <w:rFonts w:ascii="Times" w:hAnsi="Times" w:hint="default"/>
      </w:rPr>
    </w:lvl>
    <w:lvl w:ilvl="2" w:tplc="222421C6" w:tentative="1">
      <w:start w:val="1"/>
      <w:numFmt w:val="bullet"/>
      <w:lvlText w:val=""/>
      <w:lvlJc w:val="left"/>
      <w:pPr>
        <w:tabs>
          <w:tab w:val="num" w:pos="2160"/>
        </w:tabs>
        <w:ind w:left="2160" w:hanging="360"/>
      </w:pPr>
      <w:rPr>
        <w:rFonts w:ascii="Wingdings" w:hAnsi="Wingdings" w:hint="default"/>
      </w:rPr>
    </w:lvl>
    <w:lvl w:ilvl="3" w:tplc="F46C57FE" w:tentative="1">
      <w:start w:val="1"/>
      <w:numFmt w:val="bullet"/>
      <w:lvlText w:val=""/>
      <w:lvlJc w:val="left"/>
      <w:pPr>
        <w:tabs>
          <w:tab w:val="num" w:pos="2880"/>
        </w:tabs>
        <w:ind w:left="2880" w:hanging="360"/>
      </w:pPr>
      <w:rPr>
        <w:rFonts w:ascii="Wingdings" w:hAnsi="Wingdings" w:hint="default"/>
      </w:rPr>
    </w:lvl>
    <w:lvl w:ilvl="4" w:tplc="3352594A" w:tentative="1">
      <w:start w:val="1"/>
      <w:numFmt w:val="bullet"/>
      <w:lvlText w:val=""/>
      <w:lvlJc w:val="left"/>
      <w:pPr>
        <w:tabs>
          <w:tab w:val="num" w:pos="3600"/>
        </w:tabs>
        <w:ind w:left="3600" w:hanging="360"/>
      </w:pPr>
      <w:rPr>
        <w:rFonts w:ascii="Wingdings" w:hAnsi="Wingdings" w:hint="default"/>
      </w:rPr>
    </w:lvl>
    <w:lvl w:ilvl="5" w:tplc="0548F25A" w:tentative="1">
      <w:start w:val="1"/>
      <w:numFmt w:val="bullet"/>
      <w:lvlText w:val=""/>
      <w:lvlJc w:val="left"/>
      <w:pPr>
        <w:tabs>
          <w:tab w:val="num" w:pos="4320"/>
        </w:tabs>
        <w:ind w:left="4320" w:hanging="360"/>
      </w:pPr>
      <w:rPr>
        <w:rFonts w:ascii="Wingdings" w:hAnsi="Wingdings" w:hint="default"/>
      </w:rPr>
    </w:lvl>
    <w:lvl w:ilvl="6" w:tplc="2096607A" w:tentative="1">
      <w:start w:val="1"/>
      <w:numFmt w:val="bullet"/>
      <w:lvlText w:val=""/>
      <w:lvlJc w:val="left"/>
      <w:pPr>
        <w:tabs>
          <w:tab w:val="num" w:pos="5040"/>
        </w:tabs>
        <w:ind w:left="5040" w:hanging="360"/>
      </w:pPr>
      <w:rPr>
        <w:rFonts w:ascii="Wingdings" w:hAnsi="Wingdings" w:hint="default"/>
      </w:rPr>
    </w:lvl>
    <w:lvl w:ilvl="7" w:tplc="871CBFEA" w:tentative="1">
      <w:start w:val="1"/>
      <w:numFmt w:val="bullet"/>
      <w:lvlText w:val=""/>
      <w:lvlJc w:val="left"/>
      <w:pPr>
        <w:tabs>
          <w:tab w:val="num" w:pos="5760"/>
        </w:tabs>
        <w:ind w:left="5760" w:hanging="360"/>
      </w:pPr>
      <w:rPr>
        <w:rFonts w:ascii="Wingdings" w:hAnsi="Wingdings" w:hint="default"/>
      </w:rPr>
    </w:lvl>
    <w:lvl w:ilvl="8" w:tplc="E5F457D4" w:tentative="1">
      <w:start w:val="1"/>
      <w:numFmt w:val="bullet"/>
      <w:lvlText w:val=""/>
      <w:lvlJc w:val="left"/>
      <w:pPr>
        <w:tabs>
          <w:tab w:val="num" w:pos="6480"/>
        </w:tabs>
        <w:ind w:left="6480" w:hanging="360"/>
      </w:pPr>
      <w:rPr>
        <w:rFonts w:ascii="Wingdings" w:hAnsi="Wingdings" w:hint="default"/>
      </w:rPr>
    </w:lvl>
  </w:abstractNum>
  <w:abstractNum w:abstractNumId="27">
    <w:nsid w:val="60415E0B"/>
    <w:multiLevelType w:val="hybridMultilevel"/>
    <w:tmpl w:val="300C8E16"/>
    <w:lvl w:ilvl="0" w:tplc="BAAE21C0">
      <w:start w:val="4"/>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D3940"/>
    <w:multiLevelType w:val="hybridMultilevel"/>
    <w:tmpl w:val="1480C52A"/>
    <w:lvl w:ilvl="0" w:tplc="7B167F32">
      <w:start w:val="1"/>
      <w:numFmt w:val="bullet"/>
      <w:lvlText w:val="–"/>
      <w:lvlJc w:val="left"/>
      <w:pPr>
        <w:tabs>
          <w:tab w:val="num" w:pos="720"/>
        </w:tabs>
        <w:ind w:left="720" w:hanging="360"/>
      </w:pPr>
      <w:rPr>
        <w:rFonts w:ascii="Times" w:hAnsi="Times" w:hint="default"/>
      </w:rPr>
    </w:lvl>
    <w:lvl w:ilvl="1" w:tplc="FEAA7860">
      <w:start w:val="1"/>
      <w:numFmt w:val="bullet"/>
      <w:lvlText w:val="–"/>
      <w:lvlJc w:val="left"/>
      <w:pPr>
        <w:tabs>
          <w:tab w:val="num" w:pos="1440"/>
        </w:tabs>
        <w:ind w:left="1440" w:hanging="360"/>
      </w:pPr>
      <w:rPr>
        <w:rFonts w:ascii="Times" w:hAnsi="Times" w:hint="default"/>
      </w:rPr>
    </w:lvl>
    <w:lvl w:ilvl="2" w:tplc="72C0BE82">
      <w:numFmt w:val="bullet"/>
      <w:lvlText w:val="•"/>
      <w:lvlJc w:val="left"/>
      <w:pPr>
        <w:tabs>
          <w:tab w:val="num" w:pos="2160"/>
        </w:tabs>
        <w:ind w:left="2160" w:hanging="360"/>
      </w:pPr>
      <w:rPr>
        <w:rFonts w:ascii="Times" w:hAnsi="Times" w:hint="default"/>
      </w:rPr>
    </w:lvl>
    <w:lvl w:ilvl="3" w:tplc="27A0B0E6" w:tentative="1">
      <w:start w:val="1"/>
      <w:numFmt w:val="bullet"/>
      <w:lvlText w:val="–"/>
      <w:lvlJc w:val="left"/>
      <w:pPr>
        <w:tabs>
          <w:tab w:val="num" w:pos="2880"/>
        </w:tabs>
        <w:ind w:left="2880" w:hanging="360"/>
      </w:pPr>
      <w:rPr>
        <w:rFonts w:ascii="Times" w:hAnsi="Times" w:hint="default"/>
      </w:rPr>
    </w:lvl>
    <w:lvl w:ilvl="4" w:tplc="E8C0932A" w:tentative="1">
      <w:start w:val="1"/>
      <w:numFmt w:val="bullet"/>
      <w:lvlText w:val="–"/>
      <w:lvlJc w:val="left"/>
      <w:pPr>
        <w:tabs>
          <w:tab w:val="num" w:pos="3600"/>
        </w:tabs>
        <w:ind w:left="3600" w:hanging="360"/>
      </w:pPr>
      <w:rPr>
        <w:rFonts w:ascii="Times" w:hAnsi="Times" w:hint="default"/>
      </w:rPr>
    </w:lvl>
    <w:lvl w:ilvl="5" w:tplc="39CEF81A" w:tentative="1">
      <w:start w:val="1"/>
      <w:numFmt w:val="bullet"/>
      <w:lvlText w:val="–"/>
      <w:lvlJc w:val="left"/>
      <w:pPr>
        <w:tabs>
          <w:tab w:val="num" w:pos="4320"/>
        </w:tabs>
        <w:ind w:left="4320" w:hanging="360"/>
      </w:pPr>
      <w:rPr>
        <w:rFonts w:ascii="Times" w:hAnsi="Times" w:hint="default"/>
      </w:rPr>
    </w:lvl>
    <w:lvl w:ilvl="6" w:tplc="85DE3D42" w:tentative="1">
      <w:start w:val="1"/>
      <w:numFmt w:val="bullet"/>
      <w:lvlText w:val="–"/>
      <w:lvlJc w:val="left"/>
      <w:pPr>
        <w:tabs>
          <w:tab w:val="num" w:pos="5040"/>
        </w:tabs>
        <w:ind w:left="5040" w:hanging="360"/>
      </w:pPr>
      <w:rPr>
        <w:rFonts w:ascii="Times" w:hAnsi="Times" w:hint="default"/>
      </w:rPr>
    </w:lvl>
    <w:lvl w:ilvl="7" w:tplc="8F90161E" w:tentative="1">
      <w:start w:val="1"/>
      <w:numFmt w:val="bullet"/>
      <w:lvlText w:val="–"/>
      <w:lvlJc w:val="left"/>
      <w:pPr>
        <w:tabs>
          <w:tab w:val="num" w:pos="5760"/>
        </w:tabs>
        <w:ind w:left="5760" w:hanging="360"/>
      </w:pPr>
      <w:rPr>
        <w:rFonts w:ascii="Times" w:hAnsi="Times" w:hint="default"/>
      </w:rPr>
    </w:lvl>
    <w:lvl w:ilvl="8" w:tplc="FF924EEE" w:tentative="1">
      <w:start w:val="1"/>
      <w:numFmt w:val="bullet"/>
      <w:lvlText w:val="–"/>
      <w:lvlJc w:val="left"/>
      <w:pPr>
        <w:tabs>
          <w:tab w:val="num" w:pos="6480"/>
        </w:tabs>
        <w:ind w:left="6480" w:hanging="360"/>
      </w:pPr>
      <w:rPr>
        <w:rFonts w:ascii="Times" w:hAnsi="Times" w:hint="default"/>
      </w:rPr>
    </w:lvl>
  </w:abstractNum>
  <w:abstractNum w:abstractNumId="29">
    <w:nsid w:val="646427ED"/>
    <w:multiLevelType w:val="hybridMultilevel"/>
    <w:tmpl w:val="5C8A8652"/>
    <w:lvl w:ilvl="0" w:tplc="2220A5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35D7A"/>
    <w:multiLevelType w:val="hybridMultilevel"/>
    <w:tmpl w:val="B4F83EFC"/>
    <w:lvl w:ilvl="0" w:tplc="8B581A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B7323F"/>
    <w:multiLevelType w:val="hybridMultilevel"/>
    <w:tmpl w:val="96A80F42"/>
    <w:lvl w:ilvl="0" w:tplc="04090003">
      <w:start w:val="1"/>
      <w:numFmt w:val="bullet"/>
      <w:lvlText w:val="o"/>
      <w:lvlJc w:val="left"/>
      <w:pPr>
        <w:ind w:left="36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904BF1"/>
    <w:multiLevelType w:val="hybridMultilevel"/>
    <w:tmpl w:val="2DE405B0"/>
    <w:lvl w:ilvl="0" w:tplc="68BEAE94">
      <w:start w:val="1"/>
      <w:numFmt w:val="bullet"/>
      <w:lvlText w:val=""/>
      <w:lvlJc w:val="left"/>
      <w:pPr>
        <w:tabs>
          <w:tab w:val="num" w:pos="720"/>
        </w:tabs>
        <w:ind w:left="720" w:hanging="360"/>
      </w:pPr>
      <w:rPr>
        <w:rFonts w:ascii="Wingdings" w:hAnsi="Wingdings" w:hint="default"/>
      </w:rPr>
    </w:lvl>
    <w:lvl w:ilvl="1" w:tplc="01509A96">
      <w:start w:val="102"/>
      <w:numFmt w:val="bullet"/>
      <w:lvlText w:val="–"/>
      <w:lvlJc w:val="left"/>
      <w:pPr>
        <w:tabs>
          <w:tab w:val="num" w:pos="1440"/>
        </w:tabs>
        <w:ind w:left="1440" w:hanging="360"/>
      </w:pPr>
      <w:rPr>
        <w:rFonts w:ascii="Times" w:hAnsi="Times" w:hint="default"/>
      </w:rPr>
    </w:lvl>
    <w:lvl w:ilvl="2" w:tplc="F6EE8A58" w:tentative="1">
      <w:start w:val="1"/>
      <w:numFmt w:val="bullet"/>
      <w:lvlText w:val=""/>
      <w:lvlJc w:val="left"/>
      <w:pPr>
        <w:tabs>
          <w:tab w:val="num" w:pos="2160"/>
        </w:tabs>
        <w:ind w:left="2160" w:hanging="360"/>
      </w:pPr>
      <w:rPr>
        <w:rFonts w:ascii="Wingdings" w:hAnsi="Wingdings" w:hint="default"/>
      </w:rPr>
    </w:lvl>
    <w:lvl w:ilvl="3" w:tplc="E4C4EF66" w:tentative="1">
      <w:start w:val="1"/>
      <w:numFmt w:val="bullet"/>
      <w:lvlText w:val=""/>
      <w:lvlJc w:val="left"/>
      <w:pPr>
        <w:tabs>
          <w:tab w:val="num" w:pos="2880"/>
        </w:tabs>
        <w:ind w:left="2880" w:hanging="360"/>
      </w:pPr>
      <w:rPr>
        <w:rFonts w:ascii="Wingdings" w:hAnsi="Wingdings" w:hint="default"/>
      </w:rPr>
    </w:lvl>
    <w:lvl w:ilvl="4" w:tplc="AB4AA57E" w:tentative="1">
      <w:start w:val="1"/>
      <w:numFmt w:val="bullet"/>
      <w:lvlText w:val=""/>
      <w:lvlJc w:val="left"/>
      <w:pPr>
        <w:tabs>
          <w:tab w:val="num" w:pos="3600"/>
        </w:tabs>
        <w:ind w:left="3600" w:hanging="360"/>
      </w:pPr>
      <w:rPr>
        <w:rFonts w:ascii="Wingdings" w:hAnsi="Wingdings" w:hint="default"/>
      </w:rPr>
    </w:lvl>
    <w:lvl w:ilvl="5" w:tplc="7742816E" w:tentative="1">
      <w:start w:val="1"/>
      <w:numFmt w:val="bullet"/>
      <w:lvlText w:val=""/>
      <w:lvlJc w:val="left"/>
      <w:pPr>
        <w:tabs>
          <w:tab w:val="num" w:pos="4320"/>
        </w:tabs>
        <w:ind w:left="4320" w:hanging="360"/>
      </w:pPr>
      <w:rPr>
        <w:rFonts w:ascii="Wingdings" w:hAnsi="Wingdings" w:hint="default"/>
      </w:rPr>
    </w:lvl>
    <w:lvl w:ilvl="6" w:tplc="E774EE90" w:tentative="1">
      <w:start w:val="1"/>
      <w:numFmt w:val="bullet"/>
      <w:lvlText w:val=""/>
      <w:lvlJc w:val="left"/>
      <w:pPr>
        <w:tabs>
          <w:tab w:val="num" w:pos="5040"/>
        </w:tabs>
        <w:ind w:left="5040" w:hanging="360"/>
      </w:pPr>
      <w:rPr>
        <w:rFonts w:ascii="Wingdings" w:hAnsi="Wingdings" w:hint="default"/>
      </w:rPr>
    </w:lvl>
    <w:lvl w:ilvl="7" w:tplc="999A0DC8" w:tentative="1">
      <w:start w:val="1"/>
      <w:numFmt w:val="bullet"/>
      <w:lvlText w:val=""/>
      <w:lvlJc w:val="left"/>
      <w:pPr>
        <w:tabs>
          <w:tab w:val="num" w:pos="5760"/>
        </w:tabs>
        <w:ind w:left="5760" w:hanging="360"/>
      </w:pPr>
      <w:rPr>
        <w:rFonts w:ascii="Wingdings" w:hAnsi="Wingdings" w:hint="default"/>
      </w:rPr>
    </w:lvl>
    <w:lvl w:ilvl="8" w:tplc="EF5E9534" w:tentative="1">
      <w:start w:val="1"/>
      <w:numFmt w:val="bullet"/>
      <w:lvlText w:val=""/>
      <w:lvlJc w:val="left"/>
      <w:pPr>
        <w:tabs>
          <w:tab w:val="num" w:pos="6480"/>
        </w:tabs>
        <w:ind w:left="6480" w:hanging="360"/>
      </w:pPr>
      <w:rPr>
        <w:rFonts w:ascii="Wingdings" w:hAnsi="Wingdings" w:hint="default"/>
      </w:rPr>
    </w:lvl>
  </w:abstractNum>
  <w:abstractNum w:abstractNumId="33">
    <w:nsid w:val="74733210"/>
    <w:multiLevelType w:val="hybridMultilevel"/>
    <w:tmpl w:val="FA00676C"/>
    <w:lvl w:ilvl="0" w:tplc="A00213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437429"/>
    <w:multiLevelType w:val="hybridMultilevel"/>
    <w:tmpl w:val="0F1ABB1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6D316E"/>
    <w:multiLevelType w:val="hybridMultilevel"/>
    <w:tmpl w:val="E9AE3856"/>
    <w:lvl w:ilvl="0" w:tplc="8CF2944C">
      <w:start w:val="1"/>
      <w:numFmt w:val="bullet"/>
      <w:lvlText w:val="–"/>
      <w:lvlJc w:val="left"/>
      <w:pPr>
        <w:tabs>
          <w:tab w:val="num" w:pos="720"/>
        </w:tabs>
        <w:ind w:left="720" w:hanging="360"/>
      </w:pPr>
      <w:rPr>
        <w:rFonts w:ascii="Times" w:hAnsi="Times" w:hint="default"/>
      </w:rPr>
    </w:lvl>
    <w:lvl w:ilvl="1" w:tplc="98CE884C">
      <w:start w:val="1"/>
      <w:numFmt w:val="bullet"/>
      <w:lvlText w:val="–"/>
      <w:lvlJc w:val="left"/>
      <w:pPr>
        <w:tabs>
          <w:tab w:val="num" w:pos="1440"/>
        </w:tabs>
        <w:ind w:left="1440" w:hanging="360"/>
      </w:pPr>
      <w:rPr>
        <w:rFonts w:ascii="Times" w:hAnsi="Times" w:hint="default"/>
      </w:rPr>
    </w:lvl>
    <w:lvl w:ilvl="2" w:tplc="5604324C" w:tentative="1">
      <w:start w:val="1"/>
      <w:numFmt w:val="bullet"/>
      <w:lvlText w:val="–"/>
      <w:lvlJc w:val="left"/>
      <w:pPr>
        <w:tabs>
          <w:tab w:val="num" w:pos="2160"/>
        </w:tabs>
        <w:ind w:left="2160" w:hanging="360"/>
      </w:pPr>
      <w:rPr>
        <w:rFonts w:ascii="Times" w:hAnsi="Times" w:hint="default"/>
      </w:rPr>
    </w:lvl>
    <w:lvl w:ilvl="3" w:tplc="EF7E7C66" w:tentative="1">
      <w:start w:val="1"/>
      <w:numFmt w:val="bullet"/>
      <w:lvlText w:val="–"/>
      <w:lvlJc w:val="left"/>
      <w:pPr>
        <w:tabs>
          <w:tab w:val="num" w:pos="2880"/>
        </w:tabs>
        <w:ind w:left="2880" w:hanging="360"/>
      </w:pPr>
      <w:rPr>
        <w:rFonts w:ascii="Times" w:hAnsi="Times" w:hint="default"/>
      </w:rPr>
    </w:lvl>
    <w:lvl w:ilvl="4" w:tplc="BA106CA8" w:tentative="1">
      <w:start w:val="1"/>
      <w:numFmt w:val="bullet"/>
      <w:lvlText w:val="–"/>
      <w:lvlJc w:val="left"/>
      <w:pPr>
        <w:tabs>
          <w:tab w:val="num" w:pos="3600"/>
        </w:tabs>
        <w:ind w:left="3600" w:hanging="360"/>
      </w:pPr>
      <w:rPr>
        <w:rFonts w:ascii="Times" w:hAnsi="Times" w:hint="default"/>
      </w:rPr>
    </w:lvl>
    <w:lvl w:ilvl="5" w:tplc="DE74CBC6" w:tentative="1">
      <w:start w:val="1"/>
      <w:numFmt w:val="bullet"/>
      <w:lvlText w:val="–"/>
      <w:lvlJc w:val="left"/>
      <w:pPr>
        <w:tabs>
          <w:tab w:val="num" w:pos="4320"/>
        </w:tabs>
        <w:ind w:left="4320" w:hanging="360"/>
      </w:pPr>
      <w:rPr>
        <w:rFonts w:ascii="Times" w:hAnsi="Times" w:hint="default"/>
      </w:rPr>
    </w:lvl>
    <w:lvl w:ilvl="6" w:tplc="131A3F32" w:tentative="1">
      <w:start w:val="1"/>
      <w:numFmt w:val="bullet"/>
      <w:lvlText w:val="–"/>
      <w:lvlJc w:val="left"/>
      <w:pPr>
        <w:tabs>
          <w:tab w:val="num" w:pos="5040"/>
        </w:tabs>
        <w:ind w:left="5040" w:hanging="360"/>
      </w:pPr>
      <w:rPr>
        <w:rFonts w:ascii="Times" w:hAnsi="Times" w:hint="default"/>
      </w:rPr>
    </w:lvl>
    <w:lvl w:ilvl="7" w:tplc="E346A74A" w:tentative="1">
      <w:start w:val="1"/>
      <w:numFmt w:val="bullet"/>
      <w:lvlText w:val="–"/>
      <w:lvlJc w:val="left"/>
      <w:pPr>
        <w:tabs>
          <w:tab w:val="num" w:pos="5760"/>
        </w:tabs>
        <w:ind w:left="5760" w:hanging="360"/>
      </w:pPr>
      <w:rPr>
        <w:rFonts w:ascii="Times" w:hAnsi="Times" w:hint="default"/>
      </w:rPr>
    </w:lvl>
    <w:lvl w:ilvl="8" w:tplc="5F62C806" w:tentative="1">
      <w:start w:val="1"/>
      <w:numFmt w:val="bullet"/>
      <w:lvlText w:val="–"/>
      <w:lvlJc w:val="left"/>
      <w:pPr>
        <w:tabs>
          <w:tab w:val="num" w:pos="6480"/>
        </w:tabs>
        <w:ind w:left="6480" w:hanging="360"/>
      </w:pPr>
      <w:rPr>
        <w:rFonts w:ascii="Times" w:hAnsi="Times" w:hint="default"/>
      </w:rPr>
    </w:lvl>
  </w:abstractNum>
  <w:abstractNum w:abstractNumId="36">
    <w:nsid w:val="7ED17E5D"/>
    <w:multiLevelType w:val="multilevel"/>
    <w:tmpl w:val="E7BEE7D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F5378C3"/>
    <w:multiLevelType w:val="hybridMultilevel"/>
    <w:tmpl w:val="2C645F50"/>
    <w:lvl w:ilvl="0" w:tplc="DB4ED360">
      <w:start w:val="1"/>
      <w:numFmt w:val="bullet"/>
      <w:lvlText w:val="–"/>
      <w:lvlJc w:val="left"/>
      <w:pPr>
        <w:tabs>
          <w:tab w:val="num" w:pos="720"/>
        </w:tabs>
        <w:ind w:left="720" w:hanging="360"/>
      </w:pPr>
      <w:rPr>
        <w:rFonts w:ascii="Times" w:hAnsi="Times" w:hint="default"/>
      </w:rPr>
    </w:lvl>
    <w:lvl w:ilvl="1" w:tplc="C5AE2616">
      <w:start w:val="1"/>
      <w:numFmt w:val="bullet"/>
      <w:lvlText w:val="–"/>
      <w:lvlJc w:val="left"/>
      <w:pPr>
        <w:tabs>
          <w:tab w:val="num" w:pos="1440"/>
        </w:tabs>
        <w:ind w:left="1440" w:hanging="360"/>
      </w:pPr>
      <w:rPr>
        <w:rFonts w:ascii="Times" w:hAnsi="Times" w:hint="default"/>
      </w:rPr>
    </w:lvl>
    <w:lvl w:ilvl="2" w:tplc="747C4E52">
      <w:numFmt w:val="bullet"/>
      <w:lvlText w:val="•"/>
      <w:lvlJc w:val="left"/>
      <w:pPr>
        <w:tabs>
          <w:tab w:val="num" w:pos="2160"/>
        </w:tabs>
        <w:ind w:left="2160" w:hanging="360"/>
      </w:pPr>
      <w:rPr>
        <w:rFonts w:ascii="Times" w:hAnsi="Times" w:hint="default"/>
      </w:rPr>
    </w:lvl>
    <w:lvl w:ilvl="3" w:tplc="122A4944" w:tentative="1">
      <w:start w:val="1"/>
      <w:numFmt w:val="bullet"/>
      <w:lvlText w:val="–"/>
      <w:lvlJc w:val="left"/>
      <w:pPr>
        <w:tabs>
          <w:tab w:val="num" w:pos="2880"/>
        </w:tabs>
        <w:ind w:left="2880" w:hanging="360"/>
      </w:pPr>
      <w:rPr>
        <w:rFonts w:ascii="Times" w:hAnsi="Times" w:hint="default"/>
      </w:rPr>
    </w:lvl>
    <w:lvl w:ilvl="4" w:tplc="321A7514" w:tentative="1">
      <w:start w:val="1"/>
      <w:numFmt w:val="bullet"/>
      <w:lvlText w:val="–"/>
      <w:lvlJc w:val="left"/>
      <w:pPr>
        <w:tabs>
          <w:tab w:val="num" w:pos="3600"/>
        </w:tabs>
        <w:ind w:left="3600" w:hanging="360"/>
      </w:pPr>
      <w:rPr>
        <w:rFonts w:ascii="Times" w:hAnsi="Times" w:hint="default"/>
      </w:rPr>
    </w:lvl>
    <w:lvl w:ilvl="5" w:tplc="DF9C280A" w:tentative="1">
      <w:start w:val="1"/>
      <w:numFmt w:val="bullet"/>
      <w:lvlText w:val="–"/>
      <w:lvlJc w:val="left"/>
      <w:pPr>
        <w:tabs>
          <w:tab w:val="num" w:pos="4320"/>
        </w:tabs>
        <w:ind w:left="4320" w:hanging="360"/>
      </w:pPr>
      <w:rPr>
        <w:rFonts w:ascii="Times" w:hAnsi="Times" w:hint="default"/>
      </w:rPr>
    </w:lvl>
    <w:lvl w:ilvl="6" w:tplc="94AACCA8" w:tentative="1">
      <w:start w:val="1"/>
      <w:numFmt w:val="bullet"/>
      <w:lvlText w:val="–"/>
      <w:lvlJc w:val="left"/>
      <w:pPr>
        <w:tabs>
          <w:tab w:val="num" w:pos="5040"/>
        </w:tabs>
        <w:ind w:left="5040" w:hanging="360"/>
      </w:pPr>
      <w:rPr>
        <w:rFonts w:ascii="Times" w:hAnsi="Times" w:hint="default"/>
      </w:rPr>
    </w:lvl>
    <w:lvl w:ilvl="7" w:tplc="EF8C5438" w:tentative="1">
      <w:start w:val="1"/>
      <w:numFmt w:val="bullet"/>
      <w:lvlText w:val="–"/>
      <w:lvlJc w:val="left"/>
      <w:pPr>
        <w:tabs>
          <w:tab w:val="num" w:pos="5760"/>
        </w:tabs>
        <w:ind w:left="5760" w:hanging="360"/>
      </w:pPr>
      <w:rPr>
        <w:rFonts w:ascii="Times" w:hAnsi="Times" w:hint="default"/>
      </w:rPr>
    </w:lvl>
    <w:lvl w:ilvl="8" w:tplc="7B54B508" w:tentative="1">
      <w:start w:val="1"/>
      <w:numFmt w:val="bullet"/>
      <w:lvlText w:val="–"/>
      <w:lvlJc w:val="left"/>
      <w:pPr>
        <w:tabs>
          <w:tab w:val="num" w:pos="6480"/>
        </w:tabs>
        <w:ind w:left="6480" w:hanging="360"/>
      </w:pPr>
      <w:rPr>
        <w:rFonts w:ascii="Times" w:hAnsi="Times" w:hint="default"/>
      </w:rPr>
    </w:lvl>
  </w:abstractNum>
  <w:num w:numId="1">
    <w:abstractNumId w:val="14"/>
  </w:num>
  <w:num w:numId="2">
    <w:abstractNumId w:val="18"/>
  </w:num>
  <w:num w:numId="3">
    <w:abstractNumId w:val="11"/>
  </w:num>
  <w:num w:numId="4">
    <w:abstractNumId w:val="31"/>
  </w:num>
  <w:num w:numId="5">
    <w:abstractNumId w:val="25"/>
  </w:num>
  <w:num w:numId="6">
    <w:abstractNumId w:val="34"/>
  </w:num>
  <w:num w:numId="7">
    <w:abstractNumId w:val="36"/>
  </w:num>
  <w:num w:numId="8">
    <w:abstractNumId w:val="13"/>
  </w:num>
  <w:num w:numId="9">
    <w:abstractNumId w:val="24"/>
  </w:num>
  <w:num w:numId="10">
    <w:abstractNumId w:val="22"/>
  </w:num>
  <w:num w:numId="11">
    <w:abstractNumId w:val="29"/>
  </w:num>
  <w:num w:numId="12">
    <w:abstractNumId w:val="26"/>
  </w:num>
  <w:num w:numId="13">
    <w:abstractNumId w:val="32"/>
  </w:num>
  <w:num w:numId="14">
    <w:abstractNumId w:val="35"/>
  </w:num>
  <w:num w:numId="15">
    <w:abstractNumId w:val="20"/>
  </w:num>
  <w:num w:numId="16">
    <w:abstractNumId w:val="19"/>
  </w:num>
  <w:num w:numId="17">
    <w:abstractNumId w:val="10"/>
  </w:num>
  <w:num w:numId="18">
    <w:abstractNumId w:val="27"/>
  </w:num>
  <w:num w:numId="19">
    <w:abstractNumId w:val="12"/>
  </w:num>
  <w:num w:numId="20">
    <w:abstractNumId w:val="21"/>
  </w:num>
  <w:num w:numId="21">
    <w:abstractNumId w:val="16"/>
  </w:num>
  <w:num w:numId="22">
    <w:abstractNumId w:val="37"/>
  </w:num>
  <w:num w:numId="23">
    <w:abstractNumId w:val="28"/>
  </w:num>
  <w:num w:numId="24">
    <w:abstractNumId w:val="17"/>
  </w:num>
  <w:num w:numId="25">
    <w:abstractNumId w:val="30"/>
  </w:num>
  <w:num w:numId="26">
    <w:abstractNumId w:val="33"/>
  </w:num>
  <w:num w:numId="27">
    <w:abstractNumId w:val="23"/>
  </w:num>
  <w:num w:numId="28">
    <w:abstractNumId w:val="2"/>
  </w:num>
  <w:num w:numId="29">
    <w:abstractNumId w:val="8"/>
  </w:num>
  <w:num w:numId="30">
    <w:abstractNumId w:val="0"/>
  </w:num>
  <w:num w:numId="31">
    <w:abstractNumId w:val="7"/>
  </w:num>
  <w:num w:numId="32">
    <w:abstractNumId w:val="5"/>
  </w:num>
  <w:num w:numId="33">
    <w:abstractNumId w:val="3"/>
  </w:num>
  <w:num w:numId="34">
    <w:abstractNumId w:val="9"/>
  </w:num>
  <w:num w:numId="35">
    <w:abstractNumId w:val="6"/>
  </w:num>
  <w:num w:numId="36">
    <w:abstractNumId w:val="4"/>
  </w:num>
  <w:num w:numId="37">
    <w:abstractNumId w:val="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8"/>
    <w:docVar w:name="CheckHeader" w:val="T"/>
    <w:docVar w:name="ex_AddedHTMLPreformat" w:val="Consolas"/>
    <w:docVar w:name="ex_AutoRedact" w:val="APComplete"/>
    <w:docVar w:name="ex_Citations" w:val="APComplete"/>
    <w:docVar w:name="ex_CitRenum" w:val="APComplete"/>
    <w:docVar w:name="ex_CleanUp" w:val="CleanUpComplete"/>
    <w:docVar w:name="ex_eXtylesBuild" w:val="2870"/>
    <w:docVar w:name="ex_FontAudit" w:val="APComplete"/>
    <w:docVar w:name="EX_LAST_PALETTE_TAB" w:val="3"/>
    <w:docVar w:name="ex_ParseBib" w:val="APComplete"/>
    <w:docVar w:name="ex_StyleRefs"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8.docx"/>
    <w:docVar w:name="iceJABR" w:val="BooksChicago"/>
    <w:docVar w:name="iceJournal" w:val="BooksChicago:Books Chicago"/>
    <w:docVar w:name="iceJournalName" w:val="Books Chicago"/>
    <w:docVar w:name="icePublisher" w:val="MITBooks"/>
    <w:docVar w:name="PreEdit Baseline Path" w:val="Z:\eXtyles_In_Process\Arp_8743\eXtyled\8743_008$base.docx"/>
    <w:docVar w:name="PreEdit Baseline Timestamp" w:val="10/22/2014 4:01:40 PM"/>
    <w:docVar w:name="PreEdit Up-Front Loss" w:val="complete"/>
  </w:docVars>
  <w:rsids>
    <w:rsidRoot w:val="00B05A40"/>
    <w:rsid w:val="00000B28"/>
    <w:rsid w:val="00001F64"/>
    <w:rsid w:val="00002036"/>
    <w:rsid w:val="00002A2F"/>
    <w:rsid w:val="000030E3"/>
    <w:rsid w:val="000031EC"/>
    <w:rsid w:val="00004442"/>
    <w:rsid w:val="000056C2"/>
    <w:rsid w:val="000076F2"/>
    <w:rsid w:val="00010A6D"/>
    <w:rsid w:val="00010AE3"/>
    <w:rsid w:val="000120D7"/>
    <w:rsid w:val="00015715"/>
    <w:rsid w:val="00015C9D"/>
    <w:rsid w:val="00015F5E"/>
    <w:rsid w:val="000168A3"/>
    <w:rsid w:val="0002002F"/>
    <w:rsid w:val="00021279"/>
    <w:rsid w:val="00021F63"/>
    <w:rsid w:val="000221F0"/>
    <w:rsid w:val="00022BBA"/>
    <w:rsid w:val="00024161"/>
    <w:rsid w:val="0002493E"/>
    <w:rsid w:val="00027983"/>
    <w:rsid w:val="00030573"/>
    <w:rsid w:val="000310F5"/>
    <w:rsid w:val="00033A59"/>
    <w:rsid w:val="00033D14"/>
    <w:rsid w:val="00035427"/>
    <w:rsid w:val="00035B1D"/>
    <w:rsid w:val="00040780"/>
    <w:rsid w:val="00041C1A"/>
    <w:rsid w:val="00041E53"/>
    <w:rsid w:val="000435D4"/>
    <w:rsid w:val="00044FDA"/>
    <w:rsid w:val="00045C3B"/>
    <w:rsid w:val="0005289A"/>
    <w:rsid w:val="00052A0A"/>
    <w:rsid w:val="00053379"/>
    <w:rsid w:val="00054AEE"/>
    <w:rsid w:val="000556A1"/>
    <w:rsid w:val="00055EC7"/>
    <w:rsid w:val="00060FBC"/>
    <w:rsid w:val="0006277C"/>
    <w:rsid w:val="000633DC"/>
    <w:rsid w:val="00063BD3"/>
    <w:rsid w:val="00066A40"/>
    <w:rsid w:val="0006732C"/>
    <w:rsid w:val="00072F74"/>
    <w:rsid w:val="00074393"/>
    <w:rsid w:val="00076D9D"/>
    <w:rsid w:val="00077FE8"/>
    <w:rsid w:val="000820A1"/>
    <w:rsid w:val="000838D6"/>
    <w:rsid w:val="00086FA9"/>
    <w:rsid w:val="00090AF3"/>
    <w:rsid w:val="000940D6"/>
    <w:rsid w:val="00094B1A"/>
    <w:rsid w:val="00096C6C"/>
    <w:rsid w:val="00096E31"/>
    <w:rsid w:val="00097684"/>
    <w:rsid w:val="000A000B"/>
    <w:rsid w:val="000A0C51"/>
    <w:rsid w:val="000A21B4"/>
    <w:rsid w:val="000A231F"/>
    <w:rsid w:val="000A4FFE"/>
    <w:rsid w:val="000B2014"/>
    <w:rsid w:val="000B3AE6"/>
    <w:rsid w:val="000B3D4E"/>
    <w:rsid w:val="000B48A4"/>
    <w:rsid w:val="000B49B6"/>
    <w:rsid w:val="000B5957"/>
    <w:rsid w:val="000B5E2F"/>
    <w:rsid w:val="000C7A98"/>
    <w:rsid w:val="000C7DA8"/>
    <w:rsid w:val="000C7E61"/>
    <w:rsid w:val="000D05E3"/>
    <w:rsid w:val="000D2451"/>
    <w:rsid w:val="000D4BA4"/>
    <w:rsid w:val="000D506C"/>
    <w:rsid w:val="000E05FA"/>
    <w:rsid w:val="000E29CC"/>
    <w:rsid w:val="000E2BA1"/>
    <w:rsid w:val="000E3071"/>
    <w:rsid w:val="000E4088"/>
    <w:rsid w:val="000E544F"/>
    <w:rsid w:val="000E58A7"/>
    <w:rsid w:val="000E76A1"/>
    <w:rsid w:val="000F0241"/>
    <w:rsid w:val="000F0A51"/>
    <w:rsid w:val="000F3937"/>
    <w:rsid w:val="000F4A89"/>
    <w:rsid w:val="000F4C65"/>
    <w:rsid w:val="000F4E61"/>
    <w:rsid w:val="000F5BAD"/>
    <w:rsid w:val="00103466"/>
    <w:rsid w:val="00103D1D"/>
    <w:rsid w:val="00104AFF"/>
    <w:rsid w:val="001052E3"/>
    <w:rsid w:val="0010629B"/>
    <w:rsid w:val="00106630"/>
    <w:rsid w:val="001073F3"/>
    <w:rsid w:val="00112A0E"/>
    <w:rsid w:val="001156C6"/>
    <w:rsid w:val="0012225D"/>
    <w:rsid w:val="0013054F"/>
    <w:rsid w:val="001322FC"/>
    <w:rsid w:val="001327EB"/>
    <w:rsid w:val="00136E79"/>
    <w:rsid w:val="00137EA5"/>
    <w:rsid w:val="001413C7"/>
    <w:rsid w:val="00141914"/>
    <w:rsid w:val="00143EA3"/>
    <w:rsid w:val="00152D72"/>
    <w:rsid w:val="00152ECC"/>
    <w:rsid w:val="00154B6F"/>
    <w:rsid w:val="0015690F"/>
    <w:rsid w:val="00156CF4"/>
    <w:rsid w:val="001577A5"/>
    <w:rsid w:val="00160F2D"/>
    <w:rsid w:val="0016434E"/>
    <w:rsid w:val="001648B0"/>
    <w:rsid w:val="00164F49"/>
    <w:rsid w:val="00166403"/>
    <w:rsid w:val="00171D4F"/>
    <w:rsid w:val="00172887"/>
    <w:rsid w:val="00180F00"/>
    <w:rsid w:val="00183570"/>
    <w:rsid w:val="00185B96"/>
    <w:rsid w:val="00185E15"/>
    <w:rsid w:val="00186A23"/>
    <w:rsid w:val="00187CC8"/>
    <w:rsid w:val="001902F9"/>
    <w:rsid w:val="00192CAC"/>
    <w:rsid w:val="0019425C"/>
    <w:rsid w:val="001A25E0"/>
    <w:rsid w:val="001A272C"/>
    <w:rsid w:val="001A3192"/>
    <w:rsid w:val="001A47EB"/>
    <w:rsid w:val="001B0F3C"/>
    <w:rsid w:val="001B1D58"/>
    <w:rsid w:val="001B51EA"/>
    <w:rsid w:val="001B5E4F"/>
    <w:rsid w:val="001B68E7"/>
    <w:rsid w:val="001B7E02"/>
    <w:rsid w:val="001C1276"/>
    <w:rsid w:val="001C14F4"/>
    <w:rsid w:val="001C2C4F"/>
    <w:rsid w:val="001C2FA4"/>
    <w:rsid w:val="001C4516"/>
    <w:rsid w:val="001C4E03"/>
    <w:rsid w:val="001C7150"/>
    <w:rsid w:val="001D06F9"/>
    <w:rsid w:val="001D10D1"/>
    <w:rsid w:val="001D174B"/>
    <w:rsid w:val="001D178D"/>
    <w:rsid w:val="001D187F"/>
    <w:rsid w:val="001D26E9"/>
    <w:rsid w:val="001D27D2"/>
    <w:rsid w:val="001D4A5B"/>
    <w:rsid w:val="001D60BD"/>
    <w:rsid w:val="001D79E4"/>
    <w:rsid w:val="001E1D62"/>
    <w:rsid w:val="001E2FEB"/>
    <w:rsid w:val="001E45ED"/>
    <w:rsid w:val="001E54D3"/>
    <w:rsid w:val="001F22F6"/>
    <w:rsid w:val="001F5F24"/>
    <w:rsid w:val="001F6233"/>
    <w:rsid w:val="001F6352"/>
    <w:rsid w:val="001F6467"/>
    <w:rsid w:val="002004EF"/>
    <w:rsid w:val="00201366"/>
    <w:rsid w:val="00202121"/>
    <w:rsid w:val="00203F14"/>
    <w:rsid w:val="00205340"/>
    <w:rsid w:val="002061D0"/>
    <w:rsid w:val="0020659A"/>
    <w:rsid w:val="0021021F"/>
    <w:rsid w:val="00210A6B"/>
    <w:rsid w:val="00212A53"/>
    <w:rsid w:val="00214872"/>
    <w:rsid w:val="00214FB9"/>
    <w:rsid w:val="00216314"/>
    <w:rsid w:val="00216D11"/>
    <w:rsid w:val="00221679"/>
    <w:rsid w:val="00225F39"/>
    <w:rsid w:val="00230D73"/>
    <w:rsid w:val="002334E0"/>
    <w:rsid w:val="00235B68"/>
    <w:rsid w:val="00236578"/>
    <w:rsid w:val="002409EB"/>
    <w:rsid w:val="00241DAE"/>
    <w:rsid w:val="0024336D"/>
    <w:rsid w:val="002451E9"/>
    <w:rsid w:val="00245CEF"/>
    <w:rsid w:val="00245FD6"/>
    <w:rsid w:val="0024626F"/>
    <w:rsid w:val="00246D29"/>
    <w:rsid w:val="00247E9D"/>
    <w:rsid w:val="00251142"/>
    <w:rsid w:val="002514D2"/>
    <w:rsid w:val="002521B1"/>
    <w:rsid w:val="002552A4"/>
    <w:rsid w:val="002571DB"/>
    <w:rsid w:val="00257E36"/>
    <w:rsid w:val="0026014C"/>
    <w:rsid w:val="00260BA6"/>
    <w:rsid w:val="00262616"/>
    <w:rsid w:val="0026312B"/>
    <w:rsid w:val="00265FF5"/>
    <w:rsid w:val="0027047F"/>
    <w:rsid w:val="00270E6E"/>
    <w:rsid w:val="00271F7C"/>
    <w:rsid w:val="00272CF9"/>
    <w:rsid w:val="00273FF4"/>
    <w:rsid w:val="00274006"/>
    <w:rsid w:val="00274F09"/>
    <w:rsid w:val="00277DD5"/>
    <w:rsid w:val="00280F20"/>
    <w:rsid w:val="00281161"/>
    <w:rsid w:val="00281A53"/>
    <w:rsid w:val="00281E95"/>
    <w:rsid w:val="002822FB"/>
    <w:rsid w:val="00285D89"/>
    <w:rsid w:val="00291031"/>
    <w:rsid w:val="002921FB"/>
    <w:rsid w:val="00292A4E"/>
    <w:rsid w:val="00292A69"/>
    <w:rsid w:val="00292D23"/>
    <w:rsid w:val="002933B0"/>
    <w:rsid w:val="00294045"/>
    <w:rsid w:val="002A1A5F"/>
    <w:rsid w:val="002A39D3"/>
    <w:rsid w:val="002A4931"/>
    <w:rsid w:val="002A4994"/>
    <w:rsid w:val="002A5696"/>
    <w:rsid w:val="002A6052"/>
    <w:rsid w:val="002A6194"/>
    <w:rsid w:val="002B4DB9"/>
    <w:rsid w:val="002B5311"/>
    <w:rsid w:val="002C0842"/>
    <w:rsid w:val="002C1DF9"/>
    <w:rsid w:val="002C3A33"/>
    <w:rsid w:val="002C4DDC"/>
    <w:rsid w:val="002C5450"/>
    <w:rsid w:val="002C62A3"/>
    <w:rsid w:val="002C6E8A"/>
    <w:rsid w:val="002D0BAC"/>
    <w:rsid w:val="002D1856"/>
    <w:rsid w:val="002D243D"/>
    <w:rsid w:val="002D336D"/>
    <w:rsid w:val="002D4F37"/>
    <w:rsid w:val="002D50F5"/>
    <w:rsid w:val="002D56B4"/>
    <w:rsid w:val="002D7B76"/>
    <w:rsid w:val="002E008D"/>
    <w:rsid w:val="002E0190"/>
    <w:rsid w:val="002E166A"/>
    <w:rsid w:val="002E1FCB"/>
    <w:rsid w:val="002E5038"/>
    <w:rsid w:val="002E59C8"/>
    <w:rsid w:val="002E75EF"/>
    <w:rsid w:val="002F3900"/>
    <w:rsid w:val="002F7779"/>
    <w:rsid w:val="002F7927"/>
    <w:rsid w:val="00301557"/>
    <w:rsid w:val="00301FDB"/>
    <w:rsid w:val="00306043"/>
    <w:rsid w:val="00314763"/>
    <w:rsid w:val="0032005C"/>
    <w:rsid w:val="00320EB6"/>
    <w:rsid w:val="0032169D"/>
    <w:rsid w:val="0032293E"/>
    <w:rsid w:val="003241C3"/>
    <w:rsid w:val="0032436C"/>
    <w:rsid w:val="00324ACC"/>
    <w:rsid w:val="00324AF2"/>
    <w:rsid w:val="00325A1B"/>
    <w:rsid w:val="0032623A"/>
    <w:rsid w:val="00326CE5"/>
    <w:rsid w:val="00327A21"/>
    <w:rsid w:val="00330339"/>
    <w:rsid w:val="00330E29"/>
    <w:rsid w:val="003339D1"/>
    <w:rsid w:val="00333C03"/>
    <w:rsid w:val="00334193"/>
    <w:rsid w:val="00334B4C"/>
    <w:rsid w:val="00335B20"/>
    <w:rsid w:val="003366F1"/>
    <w:rsid w:val="00344522"/>
    <w:rsid w:val="003453A9"/>
    <w:rsid w:val="003462C1"/>
    <w:rsid w:val="00347469"/>
    <w:rsid w:val="00350BC5"/>
    <w:rsid w:val="00352E89"/>
    <w:rsid w:val="003535BB"/>
    <w:rsid w:val="0035421C"/>
    <w:rsid w:val="00355331"/>
    <w:rsid w:val="00356A56"/>
    <w:rsid w:val="00361CE7"/>
    <w:rsid w:val="003623CF"/>
    <w:rsid w:val="00370B84"/>
    <w:rsid w:val="0037135B"/>
    <w:rsid w:val="003722EB"/>
    <w:rsid w:val="0037352C"/>
    <w:rsid w:val="00377872"/>
    <w:rsid w:val="00377E6C"/>
    <w:rsid w:val="00381953"/>
    <w:rsid w:val="00382B42"/>
    <w:rsid w:val="00384344"/>
    <w:rsid w:val="00390553"/>
    <w:rsid w:val="003930DE"/>
    <w:rsid w:val="00394AD7"/>
    <w:rsid w:val="00397875"/>
    <w:rsid w:val="00397A75"/>
    <w:rsid w:val="003A05DD"/>
    <w:rsid w:val="003A0E23"/>
    <w:rsid w:val="003A0E31"/>
    <w:rsid w:val="003A3D58"/>
    <w:rsid w:val="003A5F7E"/>
    <w:rsid w:val="003B1F9E"/>
    <w:rsid w:val="003B2446"/>
    <w:rsid w:val="003B35FF"/>
    <w:rsid w:val="003B38CE"/>
    <w:rsid w:val="003C00D8"/>
    <w:rsid w:val="003C1483"/>
    <w:rsid w:val="003C3E2B"/>
    <w:rsid w:val="003C6E3F"/>
    <w:rsid w:val="003D16A5"/>
    <w:rsid w:val="003D2814"/>
    <w:rsid w:val="003D549D"/>
    <w:rsid w:val="003D56BC"/>
    <w:rsid w:val="003D6338"/>
    <w:rsid w:val="003E4427"/>
    <w:rsid w:val="003E4500"/>
    <w:rsid w:val="003E63AB"/>
    <w:rsid w:val="003E710F"/>
    <w:rsid w:val="003F0F69"/>
    <w:rsid w:val="003F2E87"/>
    <w:rsid w:val="003F43C6"/>
    <w:rsid w:val="003F50DF"/>
    <w:rsid w:val="00400D5F"/>
    <w:rsid w:val="00400FD6"/>
    <w:rsid w:val="0040248A"/>
    <w:rsid w:val="00402FD2"/>
    <w:rsid w:val="00403785"/>
    <w:rsid w:val="00412288"/>
    <w:rsid w:val="00415343"/>
    <w:rsid w:val="00415ABC"/>
    <w:rsid w:val="00420741"/>
    <w:rsid w:val="00424AB9"/>
    <w:rsid w:val="004250F1"/>
    <w:rsid w:val="0042767A"/>
    <w:rsid w:val="0042772D"/>
    <w:rsid w:val="00431468"/>
    <w:rsid w:val="00432F37"/>
    <w:rsid w:val="00433F5E"/>
    <w:rsid w:val="004341CD"/>
    <w:rsid w:val="00434228"/>
    <w:rsid w:val="00434E75"/>
    <w:rsid w:val="00436D6A"/>
    <w:rsid w:val="00436E77"/>
    <w:rsid w:val="00437DEC"/>
    <w:rsid w:val="00440A63"/>
    <w:rsid w:val="00443DB3"/>
    <w:rsid w:val="00445458"/>
    <w:rsid w:val="004457FE"/>
    <w:rsid w:val="00445A72"/>
    <w:rsid w:val="00446E27"/>
    <w:rsid w:val="00447D1A"/>
    <w:rsid w:val="004508FD"/>
    <w:rsid w:val="004520E7"/>
    <w:rsid w:val="00453EA0"/>
    <w:rsid w:val="0045579D"/>
    <w:rsid w:val="0045706B"/>
    <w:rsid w:val="00457E4A"/>
    <w:rsid w:val="00460064"/>
    <w:rsid w:val="00461FE9"/>
    <w:rsid w:val="00464112"/>
    <w:rsid w:val="00464762"/>
    <w:rsid w:val="00465292"/>
    <w:rsid w:val="004664F8"/>
    <w:rsid w:val="004705DB"/>
    <w:rsid w:val="004708D6"/>
    <w:rsid w:val="00470BEC"/>
    <w:rsid w:val="00472491"/>
    <w:rsid w:val="0047361F"/>
    <w:rsid w:val="00480245"/>
    <w:rsid w:val="0048126C"/>
    <w:rsid w:val="00482223"/>
    <w:rsid w:val="00483454"/>
    <w:rsid w:val="00486021"/>
    <w:rsid w:val="004864B9"/>
    <w:rsid w:val="004876D1"/>
    <w:rsid w:val="00487FE6"/>
    <w:rsid w:val="00490FF5"/>
    <w:rsid w:val="004927E5"/>
    <w:rsid w:val="00493E0E"/>
    <w:rsid w:val="004951ED"/>
    <w:rsid w:val="004952AF"/>
    <w:rsid w:val="00496003"/>
    <w:rsid w:val="004966FE"/>
    <w:rsid w:val="00497112"/>
    <w:rsid w:val="004A24FA"/>
    <w:rsid w:val="004A27C8"/>
    <w:rsid w:val="004A4485"/>
    <w:rsid w:val="004A4856"/>
    <w:rsid w:val="004A5589"/>
    <w:rsid w:val="004A5600"/>
    <w:rsid w:val="004A633D"/>
    <w:rsid w:val="004A65AB"/>
    <w:rsid w:val="004A778F"/>
    <w:rsid w:val="004B1471"/>
    <w:rsid w:val="004B2C1E"/>
    <w:rsid w:val="004B78D2"/>
    <w:rsid w:val="004C52F9"/>
    <w:rsid w:val="004C55FF"/>
    <w:rsid w:val="004D26D8"/>
    <w:rsid w:val="004D2F98"/>
    <w:rsid w:val="004D35D5"/>
    <w:rsid w:val="004D6B70"/>
    <w:rsid w:val="004D6F4D"/>
    <w:rsid w:val="004D704D"/>
    <w:rsid w:val="004D7C00"/>
    <w:rsid w:val="004E0218"/>
    <w:rsid w:val="004E26FD"/>
    <w:rsid w:val="004E2EE6"/>
    <w:rsid w:val="004E3DB7"/>
    <w:rsid w:val="004E46F7"/>
    <w:rsid w:val="004E493B"/>
    <w:rsid w:val="004E6760"/>
    <w:rsid w:val="004E756B"/>
    <w:rsid w:val="004F0177"/>
    <w:rsid w:val="004F13A2"/>
    <w:rsid w:val="004F3771"/>
    <w:rsid w:val="004F3967"/>
    <w:rsid w:val="004F4090"/>
    <w:rsid w:val="004F5E5A"/>
    <w:rsid w:val="004F6308"/>
    <w:rsid w:val="004F7531"/>
    <w:rsid w:val="0050007F"/>
    <w:rsid w:val="00501E2A"/>
    <w:rsid w:val="0050276B"/>
    <w:rsid w:val="00506093"/>
    <w:rsid w:val="00507D7F"/>
    <w:rsid w:val="00507E1F"/>
    <w:rsid w:val="00512424"/>
    <w:rsid w:val="00512A6C"/>
    <w:rsid w:val="00514023"/>
    <w:rsid w:val="00516D24"/>
    <w:rsid w:val="00520225"/>
    <w:rsid w:val="00520BE3"/>
    <w:rsid w:val="00521F80"/>
    <w:rsid w:val="005259C2"/>
    <w:rsid w:val="00525FC9"/>
    <w:rsid w:val="005265CF"/>
    <w:rsid w:val="0052684C"/>
    <w:rsid w:val="00526B0A"/>
    <w:rsid w:val="00527B83"/>
    <w:rsid w:val="0053014E"/>
    <w:rsid w:val="00530B57"/>
    <w:rsid w:val="00532B2C"/>
    <w:rsid w:val="00533FEA"/>
    <w:rsid w:val="005347E4"/>
    <w:rsid w:val="00535AD5"/>
    <w:rsid w:val="00536C7D"/>
    <w:rsid w:val="00537494"/>
    <w:rsid w:val="00537528"/>
    <w:rsid w:val="00540FF9"/>
    <w:rsid w:val="00541D15"/>
    <w:rsid w:val="005437DA"/>
    <w:rsid w:val="00544471"/>
    <w:rsid w:val="005479F5"/>
    <w:rsid w:val="005518EA"/>
    <w:rsid w:val="00551994"/>
    <w:rsid w:val="00551F6F"/>
    <w:rsid w:val="0055472C"/>
    <w:rsid w:val="00562B3F"/>
    <w:rsid w:val="0056343E"/>
    <w:rsid w:val="00564123"/>
    <w:rsid w:val="005669EE"/>
    <w:rsid w:val="00567732"/>
    <w:rsid w:val="005708A6"/>
    <w:rsid w:val="00575377"/>
    <w:rsid w:val="00575FC8"/>
    <w:rsid w:val="00576C6D"/>
    <w:rsid w:val="005849DE"/>
    <w:rsid w:val="00584CBA"/>
    <w:rsid w:val="0058515E"/>
    <w:rsid w:val="0058575E"/>
    <w:rsid w:val="00590CB4"/>
    <w:rsid w:val="00593D16"/>
    <w:rsid w:val="0059441C"/>
    <w:rsid w:val="00594BC2"/>
    <w:rsid w:val="005954B9"/>
    <w:rsid w:val="005958E0"/>
    <w:rsid w:val="00595ACD"/>
    <w:rsid w:val="00596C0C"/>
    <w:rsid w:val="005A113B"/>
    <w:rsid w:val="005A38A5"/>
    <w:rsid w:val="005A39F0"/>
    <w:rsid w:val="005A3F52"/>
    <w:rsid w:val="005A4839"/>
    <w:rsid w:val="005A784C"/>
    <w:rsid w:val="005A7FC9"/>
    <w:rsid w:val="005B2021"/>
    <w:rsid w:val="005B47A0"/>
    <w:rsid w:val="005B59CC"/>
    <w:rsid w:val="005B6CEB"/>
    <w:rsid w:val="005C0E02"/>
    <w:rsid w:val="005C2146"/>
    <w:rsid w:val="005C4E8D"/>
    <w:rsid w:val="005C537F"/>
    <w:rsid w:val="005D0CCC"/>
    <w:rsid w:val="005D306C"/>
    <w:rsid w:val="005D4A62"/>
    <w:rsid w:val="005D4DDB"/>
    <w:rsid w:val="005D6938"/>
    <w:rsid w:val="005D7D0C"/>
    <w:rsid w:val="005E2BE2"/>
    <w:rsid w:val="005E47C2"/>
    <w:rsid w:val="005E6DB9"/>
    <w:rsid w:val="005E7C06"/>
    <w:rsid w:val="005F1147"/>
    <w:rsid w:val="005F796E"/>
    <w:rsid w:val="00600155"/>
    <w:rsid w:val="006003EE"/>
    <w:rsid w:val="00602E2C"/>
    <w:rsid w:val="0060439D"/>
    <w:rsid w:val="00605479"/>
    <w:rsid w:val="00606F17"/>
    <w:rsid w:val="00610951"/>
    <w:rsid w:val="00610AC2"/>
    <w:rsid w:val="00614600"/>
    <w:rsid w:val="0062010B"/>
    <w:rsid w:val="00622588"/>
    <w:rsid w:val="00624892"/>
    <w:rsid w:val="006309B2"/>
    <w:rsid w:val="00630A9D"/>
    <w:rsid w:val="00630BB6"/>
    <w:rsid w:val="00630E1D"/>
    <w:rsid w:val="006311EE"/>
    <w:rsid w:val="00633668"/>
    <w:rsid w:val="00633F02"/>
    <w:rsid w:val="0063657B"/>
    <w:rsid w:val="00637E00"/>
    <w:rsid w:val="00637FA1"/>
    <w:rsid w:val="00640831"/>
    <w:rsid w:val="00645BFB"/>
    <w:rsid w:val="00645C38"/>
    <w:rsid w:val="006507B4"/>
    <w:rsid w:val="00651BC7"/>
    <w:rsid w:val="00655E6C"/>
    <w:rsid w:val="00656AB1"/>
    <w:rsid w:val="00657B0F"/>
    <w:rsid w:val="00660C52"/>
    <w:rsid w:val="0066126E"/>
    <w:rsid w:val="00662ACF"/>
    <w:rsid w:val="00662CF5"/>
    <w:rsid w:val="00662D7C"/>
    <w:rsid w:val="0066399C"/>
    <w:rsid w:val="006657E8"/>
    <w:rsid w:val="00665968"/>
    <w:rsid w:val="006666AF"/>
    <w:rsid w:val="00672070"/>
    <w:rsid w:val="00673D9F"/>
    <w:rsid w:val="00675FC9"/>
    <w:rsid w:val="00677A90"/>
    <w:rsid w:val="0068135D"/>
    <w:rsid w:val="0068241B"/>
    <w:rsid w:val="006834DF"/>
    <w:rsid w:val="00683CFF"/>
    <w:rsid w:val="0068494F"/>
    <w:rsid w:val="006865B1"/>
    <w:rsid w:val="006865F0"/>
    <w:rsid w:val="006877E9"/>
    <w:rsid w:val="00695F90"/>
    <w:rsid w:val="00696BFE"/>
    <w:rsid w:val="006A2F97"/>
    <w:rsid w:val="006A3210"/>
    <w:rsid w:val="006A3249"/>
    <w:rsid w:val="006A75BD"/>
    <w:rsid w:val="006A79D7"/>
    <w:rsid w:val="006B00FF"/>
    <w:rsid w:val="006B0EFF"/>
    <w:rsid w:val="006B26F1"/>
    <w:rsid w:val="006B3506"/>
    <w:rsid w:val="006B6902"/>
    <w:rsid w:val="006B6E5C"/>
    <w:rsid w:val="006C0CDF"/>
    <w:rsid w:val="006C189C"/>
    <w:rsid w:val="006C1D8C"/>
    <w:rsid w:val="006C2B5E"/>
    <w:rsid w:val="006E2957"/>
    <w:rsid w:val="006E2BAF"/>
    <w:rsid w:val="006E437F"/>
    <w:rsid w:val="006E48EE"/>
    <w:rsid w:val="006E79ED"/>
    <w:rsid w:val="006F18BB"/>
    <w:rsid w:val="006F2022"/>
    <w:rsid w:val="006F2D1C"/>
    <w:rsid w:val="006F48D0"/>
    <w:rsid w:val="006F7215"/>
    <w:rsid w:val="00702589"/>
    <w:rsid w:val="00702596"/>
    <w:rsid w:val="007034DF"/>
    <w:rsid w:val="00703943"/>
    <w:rsid w:val="00704BEF"/>
    <w:rsid w:val="00705C2A"/>
    <w:rsid w:val="00713E40"/>
    <w:rsid w:val="007145A8"/>
    <w:rsid w:val="00714B1E"/>
    <w:rsid w:val="007239FE"/>
    <w:rsid w:val="0072471E"/>
    <w:rsid w:val="00730EFC"/>
    <w:rsid w:val="007312E1"/>
    <w:rsid w:val="0073483D"/>
    <w:rsid w:val="00734EEA"/>
    <w:rsid w:val="00740957"/>
    <w:rsid w:val="00742DC2"/>
    <w:rsid w:val="00744566"/>
    <w:rsid w:val="00746A87"/>
    <w:rsid w:val="007476AB"/>
    <w:rsid w:val="007501E1"/>
    <w:rsid w:val="00750B48"/>
    <w:rsid w:val="00751DD4"/>
    <w:rsid w:val="0075316C"/>
    <w:rsid w:val="00756DBF"/>
    <w:rsid w:val="00761D15"/>
    <w:rsid w:val="00763BB9"/>
    <w:rsid w:val="00764704"/>
    <w:rsid w:val="0076499D"/>
    <w:rsid w:val="00766DB9"/>
    <w:rsid w:val="00767AFB"/>
    <w:rsid w:val="007738A2"/>
    <w:rsid w:val="00773958"/>
    <w:rsid w:val="00777138"/>
    <w:rsid w:val="007773CB"/>
    <w:rsid w:val="007805B3"/>
    <w:rsid w:val="00782848"/>
    <w:rsid w:val="00793ECA"/>
    <w:rsid w:val="00795DFE"/>
    <w:rsid w:val="007A0582"/>
    <w:rsid w:val="007A1013"/>
    <w:rsid w:val="007A23C2"/>
    <w:rsid w:val="007A71AB"/>
    <w:rsid w:val="007B0484"/>
    <w:rsid w:val="007B4535"/>
    <w:rsid w:val="007B459E"/>
    <w:rsid w:val="007B5741"/>
    <w:rsid w:val="007B72A8"/>
    <w:rsid w:val="007C0CE5"/>
    <w:rsid w:val="007C28CC"/>
    <w:rsid w:val="007C2FEB"/>
    <w:rsid w:val="007C307D"/>
    <w:rsid w:val="007C3230"/>
    <w:rsid w:val="007C4557"/>
    <w:rsid w:val="007C6F00"/>
    <w:rsid w:val="007C707A"/>
    <w:rsid w:val="007C7B17"/>
    <w:rsid w:val="007D2F7B"/>
    <w:rsid w:val="007D6E2C"/>
    <w:rsid w:val="007E087C"/>
    <w:rsid w:val="007E0D99"/>
    <w:rsid w:val="007E1264"/>
    <w:rsid w:val="007E3DAD"/>
    <w:rsid w:val="007E68C9"/>
    <w:rsid w:val="007E7B64"/>
    <w:rsid w:val="007F0850"/>
    <w:rsid w:val="007F74E7"/>
    <w:rsid w:val="00800AB9"/>
    <w:rsid w:val="00800CCB"/>
    <w:rsid w:val="00802E63"/>
    <w:rsid w:val="00803862"/>
    <w:rsid w:val="00804514"/>
    <w:rsid w:val="0080462B"/>
    <w:rsid w:val="00804867"/>
    <w:rsid w:val="00806021"/>
    <w:rsid w:val="00810902"/>
    <w:rsid w:val="008109E2"/>
    <w:rsid w:val="00811268"/>
    <w:rsid w:val="008144E6"/>
    <w:rsid w:val="008147DC"/>
    <w:rsid w:val="00815B1B"/>
    <w:rsid w:val="00816018"/>
    <w:rsid w:val="008172F9"/>
    <w:rsid w:val="00820CB4"/>
    <w:rsid w:val="0082452A"/>
    <w:rsid w:val="008256FA"/>
    <w:rsid w:val="0083138A"/>
    <w:rsid w:val="008323B7"/>
    <w:rsid w:val="00834438"/>
    <w:rsid w:val="0083493D"/>
    <w:rsid w:val="008356D2"/>
    <w:rsid w:val="00841BC4"/>
    <w:rsid w:val="00841D2A"/>
    <w:rsid w:val="00844E5B"/>
    <w:rsid w:val="00845881"/>
    <w:rsid w:val="00853900"/>
    <w:rsid w:val="00855A1F"/>
    <w:rsid w:val="008624CC"/>
    <w:rsid w:val="008671F5"/>
    <w:rsid w:val="00873321"/>
    <w:rsid w:val="0087545D"/>
    <w:rsid w:val="00875593"/>
    <w:rsid w:val="0088361B"/>
    <w:rsid w:val="0088427C"/>
    <w:rsid w:val="008846E8"/>
    <w:rsid w:val="008870B7"/>
    <w:rsid w:val="00890F69"/>
    <w:rsid w:val="008911B4"/>
    <w:rsid w:val="00891CCB"/>
    <w:rsid w:val="00894B20"/>
    <w:rsid w:val="00894F15"/>
    <w:rsid w:val="008A0449"/>
    <w:rsid w:val="008A7844"/>
    <w:rsid w:val="008B017C"/>
    <w:rsid w:val="008B0900"/>
    <w:rsid w:val="008B0ACD"/>
    <w:rsid w:val="008B1854"/>
    <w:rsid w:val="008B191C"/>
    <w:rsid w:val="008B2618"/>
    <w:rsid w:val="008B32B9"/>
    <w:rsid w:val="008B3343"/>
    <w:rsid w:val="008B497E"/>
    <w:rsid w:val="008B4EF2"/>
    <w:rsid w:val="008B5764"/>
    <w:rsid w:val="008B78F7"/>
    <w:rsid w:val="008C02F8"/>
    <w:rsid w:val="008C52FF"/>
    <w:rsid w:val="008C5B77"/>
    <w:rsid w:val="008D1785"/>
    <w:rsid w:val="008D5137"/>
    <w:rsid w:val="008E13C9"/>
    <w:rsid w:val="008E13FA"/>
    <w:rsid w:val="008E2103"/>
    <w:rsid w:val="008E2627"/>
    <w:rsid w:val="008E27A7"/>
    <w:rsid w:val="008E3A58"/>
    <w:rsid w:val="008E5326"/>
    <w:rsid w:val="008E711D"/>
    <w:rsid w:val="008E73B6"/>
    <w:rsid w:val="008F17A8"/>
    <w:rsid w:val="008F206E"/>
    <w:rsid w:val="008F2D1D"/>
    <w:rsid w:val="008F3076"/>
    <w:rsid w:val="008F4395"/>
    <w:rsid w:val="008F4F99"/>
    <w:rsid w:val="008F55C1"/>
    <w:rsid w:val="008F57E2"/>
    <w:rsid w:val="008F6D2E"/>
    <w:rsid w:val="009001EC"/>
    <w:rsid w:val="0090059D"/>
    <w:rsid w:val="0090306E"/>
    <w:rsid w:val="0090344F"/>
    <w:rsid w:val="0090368C"/>
    <w:rsid w:val="0090405B"/>
    <w:rsid w:val="00904A95"/>
    <w:rsid w:val="009050EB"/>
    <w:rsid w:val="00906BB3"/>
    <w:rsid w:val="0090759F"/>
    <w:rsid w:val="0090762C"/>
    <w:rsid w:val="00911931"/>
    <w:rsid w:val="0091386F"/>
    <w:rsid w:val="00913C44"/>
    <w:rsid w:val="00914800"/>
    <w:rsid w:val="00914B6F"/>
    <w:rsid w:val="00914D68"/>
    <w:rsid w:val="00915933"/>
    <w:rsid w:val="00916F4F"/>
    <w:rsid w:val="0092030E"/>
    <w:rsid w:val="00920F3A"/>
    <w:rsid w:val="00922372"/>
    <w:rsid w:val="009253E1"/>
    <w:rsid w:val="0092616B"/>
    <w:rsid w:val="009279BA"/>
    <w:rsid w:val="009279E2"/>
    <w:rsid w:val="00927BFA"/>
    <w:rsid w:val="00934DF4"/>
    <w:rsid w:val="00935F6D"/>
    <w:rsid w:val="00937C3E"/>
    <w:rsid w:val="00940D6C"/>
    <w:rsid w:val="00941DE1"/>
    <w:rsid w:val="00942C20"/>
    <w:rsid w:val="009437CD"/>
    <w:rsid w:val="00944F2E"/>
    <w:rsid w:val="00952954"/>
    <w:rsid w:val="009529BA"/>
    <w:rsid w:val="00952EEC"/>
    <w:rsid w:val="0095343C"/>
    <w:rsid w:val="00954742"/>
    <w:rsid w:val="009549F0"/>
    <w:rsid w:val="00955CF4"/>
    <w:rsid w:val="00960775"/>
    <w:rsid w:val="00962921"/>
    <w:rsid w:val="0096479D"/>
    <w:rsid w:val="009651EB"/>
    <w:rsid w:val="009715A1"/>
    <w:rsid w:val="00973E93"/>
    <w:rsid w:val="00973EDD"/>
    <w:rsid w:val="00974184"/>
    <w:rsid w:val="00974396"/>
    <w:rsid w:val="00974B79"/>
    <w:rsid w:val="009757A7"/>
    <w:rsid w:val="00976D8C"/>
    <w:rsid w:val="00976E66"/>
    <w:rsid w:val="00977883"/>
    <w:rsid w:val="00982FE2"/>
    <w:rsid w:val="0098311B"/>
    <w:rsid w:val="00983EFA"/>
    <w:rsid w:val="0098635B"/>
    <w:rsid w:val="00986A61"/>
    <w:rsid w:val="00987816"/>
    <w:rsid w:val="00987D63"/>
    <w:rsid w:val="00992389"/>
    <w:rsid w:val="0099353C"/>
    <w:rsid w:val="00993F23"/>
    <w:rsid w:val="009941C2"/>
    <w:rsid w:val="009947E3"/>
    <w:rsid w:val="00995387"/>
    <w:rsid w:val="00995ED7"/>
    <w:rsid w:val="00996B5D"/>
    <w:rsid w:val="009972AC"/>
    <w:rsid w:val="009979CD"/>
    <w:rsid w:val="009A3038"/>
    <w:rsid w:val="009A726F"/>
    <w:rsid w:val="009B0971"/>
    <w:rsid w:val="009B2487"/>
    <w:rsid w:val="009B4697"/>
    <w:rsid w:val="009B60A0"/>
    <w:rsid w:val="009B75BD"/>
    <w:rsid w:val="009C251E"/>
    <w:rsid w:val="009C3065"/>
    <w:rsid w:val="009C77E8"/>
    <w:rsid w:val="009C7EAD"/>
    <w:rsid w:val="009D03C3"/>
    <w:rsid w:val="009D049C"/>
    <w:rsid w:val="009D0690"/>
    <w:rsid w:val="009D3F93"/>
    <w:rsid w:val="009D56DF"/>
    <w:rsid w:val="009D791B"/>
    <w:rsid w:val="009E075F"/>
    <w:rsid w:val="009E1086"/>
    <w:rsid w:val="009E2083"/>
    <w:rsid w:val="009E22C8"/>
    <w:rsid w:val="009E2358"/>
    <w:rsid w:val="009E364D"/>
    <w:rsid w:val="009E612C"/>
    <w:rsid w:val="009F1A39"/>
    <w:rsid w:val="009F1E77"/>
    <w:rsid w:val="009F40D7"/>
    <w:rsid w:val="009F416C"/>
    <w:rsid w:val="00A00584"/>
    <w:rsid w:val="00A00D4B"/>
    <w:rsid w:val="00A11912"/>
    <w:rsid w:val="00A11DDD"/>
    <w:rsid w:val="00A126A8"/>
    <w:rsid w:val="00A15F7B"/>
    <w:rsid w:val="00A20A65"/>
    <w:rsid w:val="00A20D46"/>
    <w:rsid w:val="00A21633"/>
    <w:rsid w:val="00A22742"/>
    <w:rsid w:val="00A2318B"/>
    <w:rsid w:val="00A2321A"/>
    <w:rsid w:val="00A32DF9"/>
    <w:rsid w:val="00A35583"/>
    <w:rsid w:val="00A36CDB"/>
    <w:rsid w:val="00A41981"/>
    <w:rsid w:val="00A44244"/>
    <w:rsid w:val="00A46081"/>
    <w:rsid w:val="00A477AA"/>
    <w:rsid w:val="00A47F97"/>
    <w:rsid w:val="00A57E50"/>
    <w:rsid w:val="00A60678"/>
    <w:rsid w:val="00A6420C"/>
    <w:rsid w:val="00A66E17"/>
    <w:rsid w:val="00A671E2"/>
    <w:rsid w:val="00A67BC6"/>
    <w:rsid w:val="00A707EE"/>
    <w:rsid w:val="00A71ED1"/>
    <w:rsid w:val="00A723D0"/>
    <w:rsid w:val="00A73612"/>
    <w:rsid w:val="00A73C2F"/>
    <w:rsid w:val="00A747FB"/>
    <w:rsid w:val="00A74D83"/>
    <w:rsid w:val="00A8021A"/>
    <w:rsid w:val="00A83D05"/>
    <w:rsid w:val="00A846A7"/>
    <w:rsid w:val="00A858EE"/>
    <w:rsid w:val="00A86F63"/>
    <w:rsid w:val="00A8765A"/>
    <w:rsid w:val="00A90745"/>
    <w:rsid w:val="00A9470B"/>
    <w:rsid w:val="00A95931"/>
    <w:rsid w:val="00A965BB"/>
    <w:rsid w:val="00A966A7"/>
    <w:rsid w:val="00AA225B"/>
    <w:rsid w:val="00AA353D"/>
    <w:rsid w:val="00AA6FDC"/>
    <w:rsid w:val="00AB28D0"/>
    <w:rsid w:val="00AB40FC"/>
    <w:rsid w:val="00AB6110"/>
    <w:rsid w:val="00AC118B"/>
    <w:rsid w:val="00AC2D25"/>
    <w:rsid w:val="00AC42AC"/>
    <w:rsid w:val="00AC79CB"/>
    <w:rsid w:val="00AD0DBE"/>
    <w:rsid w:val="00AD25FC"/>
    <w:rsid w:val="00AD5C09"/>
    <w:rsid w:val="00AD70DF"/>
    <w:rsid w:val="00AE0DE2"/>
    <w:rsid w:val="00AE13A0"/>
    <w:rsid w:val="00AE7F7A"/>
    <w:rsid w:val="00AF0FC7"/>
    <w:rsid w:val="00AF1B3D"/>
    <w:rsid w:val="00AF353E"/>
    <w:rsid w:val="00AF419E"/>
    <w:rsid w:val="00AF570A"/>
    <w:rsid w:val="00AF58BB"/>
    <w:rsid w:val="00AF7378"/>
    <w:rsid w:val="00B045AA"/>
    <w:rsid w:val="00B05007"/>
    <w:rsid w:val="00B05A40"/>
    <w:rsid w:val="00B071C0"/>
    <w:rsid w:val="00B07A3C"/>
    <w:rsid w:val="00B104C0"/>
    <w:rsid w:val="00B1149D"/>
    <w:rsid w:val="00B11DF1"/>
    <w:rsid w:val="00B122DA"/>
    <w:rsid w:val="00B12387"/>
    <w:rsid w:val="00B13CD7"/>
    <w:rsid w:val="00B16A69"/>
    <w:rsid w:val="00B17114"/>
    <w:rsid w:val="00B21972"/>
    <w:rsid w:val="00B23327"/>
    <w:rsid w:val="00B23679"/>
    <w:rsid w:val="00B24A13"/>
    <w:rsid w:val="00B25126"/>
    <w:rsid w:val="00B26C4B"/>
    <w:rsid w:val="00B30B56"/>
    <w:rsid w:val="00B3102B"/>
    <w:rsid w:val="00B31F74"/>
    <w:rsid w:val="00B32A0E"/>
    <w:rsid w:val="00B343E4"/>
    <w:rsid w:val="00B3753B"/>
    <w:rsid w:val="00B41F3E"/>
    <w:rsid w:val="00B4263E"/>
    <w:rsid w:val="00B4429D"/>
    <w:rsid w:val="00B44B94"/>
    <w:rsid w:val="00B45CEA"/>
    <w:rsid w:val="00B46407"/>
    <w:rsid w:val="00B50682"/>
    <w:rsid w:val="00B5124D"/>
    <w:rsid w:val="00B53EE5"/>
    <w:rsid w:val="00B55C55"/>
    <w:rsid w:val="00B56723"/>
    <w:rsid w:val="00B56ABB"/>
    <w:rsid w:val="00B71A88"/>
    <w:rsid w:val="00B72CF8"/>
    <w:rsid w:val="00B748AA"/>
    <w:rsid w:val="00B8001B"/>
    <w:rsid w:val="00B806AF"/>
    <w:rsid w:val="00B80F91"/>
    <w:rsid w:val="00B811DE"/>
    <w:rsid w:val="00B812F2"/>
    <w:rsid w:val="00B81985"/>
    <w:rsid w:val="00B845BD"/>
    <w:rsid w:val="00B84B53"/>
    <w:rsid w:val="00B867E7"/>
    <w:rsid w:val="00B87F83"/>
    <w:rsid w:val="00B902AD"/>
    <w:rsid w:val="00B9180F"/>
    <w:rsid w:val="00B918EC"/>
    <w:rsid w:val="00B94778"/>
    <w:rsid w:val="00B9751F"/>
    <w:rsid w:val="00B97612"/>
    <w:rsid w:val="00BA14BC"/>
    <w:rsid w:val="00BA3B39"/>
    <w:rsid w:val="00BA5DD7"/>
    <w:rsid w:val="00BA6023"/>
    <w:rsid w:val="00BB0735"/>
    <w:rsid w:val="00BB2C24"/>
    <w:rsid w:val="00BB459A"/>
    <w:rsid w:val="00BC077B"/>
    <w:rsid w:val="00BC4FF8"/>
    <w:rsid w:val="00BC5D8B"/>
    <w:rsid w:val="00BC65C6"/>
    <w:rsid w:val="00BD3102"/>
    <w:rsid w:val="00BD49AA"/>
    <w:rsid w:val="00BD4F08"/>
    <w:rsid w:val="00BD4FF8"/>
    <w:rsid w:val="00BD54E6"/>
    <w:rsid w:val="00BD5FF6"/>
    <w:rsid w:val="00BD6A9D"/>
    <w:rsid w:val="00BD6F00"/>
    <w:rsid w:val="00BE1FDE"/>
    <w:rsid w:val="00BE225E"/>
    <w:rsid w:val="00BE24D1"/>
    <w:rsid w:val="00BE2C33"/>
    <w:rsid w:val="00BE3A72"/>
    <w:rsid w:val="00BF0EAB"/>
    <w:rsid w:val="00BF1CB2"/>
    <w:rsid w:val="00BF350F"/>
    <w:rsid w:val="00BF6D9C"/>
    <w:rsid w:val="00C003D3"/>
    <w:rsid w:val="00C01C86"/>
    <w:rsid w:val="00C034FC"/>
    <w:rsid w:val="00C03D80"/>
    <w:rsid w:val="00C04AEA"/>
    <w:rsid w:val="00C0551F"/>
    <w:rsid w:val="00C07304"/>
    <w:rsid w:val="00C10395"/>
    <w:rsid w:val="00C12141"/>
    <w:rsid w:val="00C127B0"/>
    <w:rsid w:val="00C12F44"/>
    <w:rsid w:val="00C1504E"/>
    <w:rsid w:val="00C172A5"/>
    <w:rsid w:val="00C17344"/>
    <w:rsid w:val="00C17726"/>
    <w:rsid w:val="00C17D9A"/>
    <w:rsid w:val="00C17FE3"/>
    <w:rsid w:val="00C23707"/>
    <w:rsid w:val="00C25059"/>
    <w:rsid w:val="00C25D26"/>
    <w:rsid w:val="00C2608A"/>
    <w:rsid w:val="00C27363"/>
    <w:rsid w:val="00C30672"/>
    <w:rsid w:val="00C33571"/>
    <w:rsid w:val="00C33DA6"/>
    <w:rsid w:val="00C33F6D"/>
    <w:rsid w:val="00C420AC"/>
    <w:rsid w:val="00C43296"/>
    <w:rsid w:val="00C46B11"/>
    <w:rsid w:val="00C5176F"/>
    <w:rsid w:val="00C52900"/>
    <w:rsid w:val="00C5311F"/>
    <w:rsid w:val="00C5375B"/>
    <w:rsid w:val="00C554CC"/>
    <w:rsid w:val="00C5757B"/>
    <w:rsid w:val="00C60724"/>
    <w:rsid w:val="00C72A64"/>
    <w:rsid w:val="00C737AD"/>
    <w:rsid w:val="00C74123"/>
    <w:rsid w:val="00C7434E"/>
    <w:rsid w:val="00C75E25"/>
    <w:rsid w:val="00C76D3E"/>
    <w:rsid w:val="00C76E4D"/>
    <w:rsid w:val="00C8241E"/>
    <w:rsid w:val="00C827D3"/>
    <w:rsid w:val="00C82ED5"/>
    <w:rsid w:val="00C83D3E"/>
    <w:rsid w:val="00C842CC"/>
    <w:rsid w:val="00C85B3E"/>
    <w:rsid w:val="00C869E8"/>
    <w:rsid w:val="00C86EA6"/>
    <w:rsid w:val="00C86F63"/>
    <w:rsid w:val="00C91628"/>
    <w:rsid w:val="00C92780"/>
    <w:rsid w:val="00C94563"/>
    <w:rsid w:val="00C95FC3"/>
    <w:rsid w:val="00CA07EF"/>
    <w:rsid w:val="00CA26D2"/>
    <w:rsid w:val="00CA3037"/>
    <w:rsid w:val="00CA3CE8"/>
    <w:rsid w:val="00CA700D"/>
    <w:rsid w:val="00CA739A"/>
    <w:rsid w:val="00CB387C"/>
    <w:rsid w:val="00CC0208"/>
    <w:rsid w:val="00CC0C29"/>
    <w:rsid w:val="00CC0ECD"/>
    <w:rsid w:val="00CC20FE"/>
    <w:rsid w:val="00CC31F8"/>
    <w:rsid w:val="00CC4743"/>
    <w:rsid w:val="00CC6ACD"/>
    <w:rsid w:val="00CC6B7D"/>
    <w:rsid w:val="00CC7FDB"/>
    <w:rsid w:val="00CD07EE"/>
    <w:rsid w:val="00CD1C0E"/>
    <w:rsid w:val="00CD67CE"/>
    <w:rsid w:val="00CD7716"/>
    <w:rsid w:val="00CE132B"/>
    <w:rsid w:val="00CE1803"/>
    <w:rsid w:val="00CE32C0"/>
    <w:rsid w:val="00CE7D5A"/>
    <w:rsid w:val="00CF4639"/>
    <w:rsid w:val="00CF5A9E"/>
    <w:rsid w:val="00CF63AB"/>
    <w:rsid w:val="00CF6DA2"/>
    <w:rsid w:val="00CF747C"/>
    <w:rsid w:val="00CF79D8"/>
    <w:rsid w:val="00D007E9"/>
    <w:rsid w:val="00D00BC3"/>
    <w:rsid w:val="00D02849"/>
    <w:rsid w:val="00D02E4E"/>
    <w:rsid w:val="00D03B0F"/>
    <w:rsid w:val="00D10298"/>
    <w:rsid w:val="00D20544"/>
    <w:rsid w:val="00D2358F"/>
    <w:rsid w:val="00D23FC3"/>
    <w:rsid w:val="00D24E02"/>
    <w:rsid w:val="00D2559E"/>
    <w:rsid w:val="00D27764"/>
    <w:rsid w:val="00D279F2"/>
    <w:rsid w:val="00D27F09"/>
    <w:rsid w:val="00D343FC"/>
    <w:rsid w:val="00D36342"/>
    <w:rsid w:val="00D40044"/>
    <w:rsid w:val="00D4214B"/>
    <w:rsid w:val="00D44548"/>
    <w:rsid w:val="00D464DE"/>
    <w:rsid w:val="00D472BB"/>
    <w:rsid w:val="00D52C92"/>
    <w:rsid w:val="00D555CB"/>
    <w:rsid w:val="00D56D77"/>
    <w:rsid w:val="00D607DD"/>
    <w:rsid w:val="00D675C9"/>
    <w:rsid w:val="00D76570"/>
    <w:rsid w:val="00D778B9"/>
    <w:rsid w:val="00D77EFC"/>
    <w:rsid w:val="00D81264"/>
    <w:rsid w:val="00D81B16"/>
    <w:rsid w:val="00D82B1C"/>
    <w:rsid w:val="00D8322E"/>
    <w:rsid w:val="00D852B6"/>
    <w:rsid w:val="00D85A36"/>
    <w:rsid w:val="00D87447"/>
    <w:rsid w:val="00D94334"/>
    <w:rsid w:val="00D95315"/>
    <w:rsid w:val="00D953FD"/>
    <w:rsid w:val="00D9608A"/>
    <w:rsid w:val="00D96243"/>
    <w:rsid w:val="00DA1786"/>
    <w:rsid w:val="00DA1F9B"/>
    <w:rsid w:val="00DA452F"/>
    <w:rsid w:val="00DA5246"/>
    <w:rsid w:val="00DA774D"/>
    <w:rsid w:val="00DA7791"/>
    <w:rsid w:val="00DB06FC"/>
    <w:rsid w:val="00DB22BC"/>
    <w:rsid w:val="00DB2AEF"/>
    <w:rsid w:val="00DB3CAE"/>
    <w:rsid w:val="00DB407A"/>
    <w:rsid w:val="00DC357E"/>
    <w:rsid w:val="00DC3BF2"/>
    <w:rsid w:val="00DD0B46"/>
    <w:rsid w:val="00DD2825"/>
    <w:rsid w:val="00DD4120"/>
    <w:rsid w:val="00DD543B"/>
    <w:rsid w:val="00DD709C"/>
    <w:rsid w:val="00DE0E9E"/>
    <w:rsid w:val="00DE15E2"/>
    <w:rsid w:val="00DE25FD"/>
    <w:rsid w:val="00DE3C09"/>
    <w:rsid w:val="00DE554E"/>
    <w:rsid w:val="00DE57A1"/>
    <w:rsid w:val="00DE6390"/>
    <w:rsid w:val="00DE66AA"/>
    <w:rsid w:val="00DE798A"/>
    <w:rsid w:val="00DF07A9"/>
    <w:rsid w:val="00DF2503"/>
    <w:rsid w:val="00DF26FE"/>
    <w:rsid w:val="00DF3D8E"/>
    <w:rsid w:val="00DF3F4D"/>
    <w:rsid w:val="00DF5919"/>
    <w:rsid w:val="00DF7492"/>
    <w:rsid w:val="00E0438B"/>
    <w:rsid w:val="00E0546A"/>
    <w:rsid w:val="00E10F4C"/>
    <w:rsid w:val="00E11308"/>
    <w:rsid w:val="00E119A3"/>
    <w:rsid w:val="00E12A0C"/>
    <w:rsid w:val="00E15B95"/>
    <w:rsid w:val="00E16E5A"/>
    <w:rsid w:val="00E205A6"/>
    <w:rsid w:val="00E21E31"/>
    <w:rsid w:val="00E243D1"/>
    <w:rsid w:val="00E244A4"/>
    <w:rsid w:val="00E2560C"/>
    <w:rsid w:val="00E267E2"/>
    <w:rsid w:val="00E30376"/>
    <w:rsid w:val="00E35190"/>
    <w:rsid w:val="00E356F5"/>
    <w:rsid w:val="00E3619A"/>
    <w:rsid w:val="00E3630C"/>
    <w:rsid w:val="00E4125C"/>
    <w:rsid w:val="00E42016"/>
    <w:rsid w:val="00E423E7"/>
    <w:rsid w:val="00E42E2D"/>
    <w:rsid w:val="00E43B26"/>
    <w:rsid w:val="00E451F7"/>
    <w:rsid w:val="00E4687D"/>
    <w:rsid w:val="00E50A31"/>
    <w:rsid w:val="00E520D2"/>
    <w:rsid w:val="00E520E7"/>
    <w:rsid w:val="00E5271A"/>
    <w:rsid w:val="00E52D60"/>
    <w:rsid w:val="00E55808"/>
    <w:rsid w:val="00E55F57"/>
    <w:rsid w:val="00E57DFC"/>
    <w:rsid w:val="00E6198A"/>
    <w:rsid w:val="00E62FE6"/>
    <w:rsid w:val="00E63085"/>
    <w:rsid w:val="00E6318D"/>
    <w:rsid w:val="00E64536"/>
    <w:rsid w:val="00E67CD7"/>
    <w:rsid w:val="00E70AE2"/>
    <w:rsid w:val="00E721C0"/>
    <w:rsid w:val="00E7360C"/>
    <w:rsid w:val="00E76BE0"/>
    <w:rsid w:val="00E77A5E"/>
    <w:rsid w:val="00E8058A"/>
    <w:rsid w:val="00E80B3B"/>
    <w:rsid w:val="00E81C0C"/>
    <w:rsid w:val="00E94C70"/>
    <w:rsid w:val="00E95321"/>
    <w:rsid w:val="00EA3133"/>
    <w:rsid w:val="00EA3B3B"/>
    <w:rsid w:val="00EA3DF9"/>
    <w:rsid w:val="00EA4523"/>
    <w:rsid w:val="00EA5C70"/>
    <w:rsid w:val="00EA66E7"/>
    <w:rsid w:val="00EA6A46"/>
    <w:rsid w:val="00EB5794"/>
    <w:rsid w:val="00EB6639"/>
    <w:rsid w:val="00EB692C"/>
    <w:rsid w:val="00EC1319"/>
    <w:rsid w:val="00EC4F3B"/>
    <w:rsid w:val="00EC5A76"/>
    <w:rsid w:val="00EC5F4C"/>
    <w:rsid w:val="00EC6214"/>
    <w:rsid w:val="00EC79AD"/>
    <w:rsid w:val="00EC7F52"/>
    <w:rsid w:val="00ED0F41"/>
    <w:rsid w:val="00ED1D82"/>
    <w:rsid w:val="00ED20ED"/>
    <w:rsid w:val="00ED31FF"/>
    <w:rsid w:val="00ED44BE"/>
    <w:rsid w:val="00ED5CA7"/>
    <w:rsid w:val="00EE04B0"/>
    <w:rsid w:val="00EE10EE"/>
    <w:rsid w:val="00EE2C9A"/>
    <w:rsid w:val="00EE3022"/>
    <w:rsid w:val="00EE53AD"/>
    <w:rsid w:val="00EE60D1"/>
    <w:rsid w:val="00EF02AB"/>
    <w:rsid w:val="00EF1BF1"/>
    <w:rsid w:val="00EF62A1"/>
    <w:rsid w:val="00F010F6"/>
    <w:rsid w:val="00F0271F"/>
    <w:rsid w:val="00F02BB4"/>
    <w:rsid w:val="00F0439D"/>
    <w:rsid w:val="00F076C3"/>
    <w:rsid w:val="00F1168B"/>
    <w:rsid w:val="00F116F8"/>
    <w:rsid w:val="00F14E64"/>
    <w:rsid w:val="00F156A9"/>
    <w:rsid w:val="00F17854"/>
    <w:rsid w:val="00F17DEB"/>
    <w:rsid w:val="00F211BE"/>
    <w:rsid w:val="00F24F87"/>
    <w:rsid w:val="00F25671"/>
    <w:rsid w:val="00F30053"/>
    <w:rsid w:val="00F302F5"/>
    <w:rsid w:val="00F304E6"/>
    <w:rsid w:val="00F30BE2"/>
    <w:rsid w:val="00F30E69"/>
    <w:rsid w:val="00F311CC"/>
    <w:rsid w:val="00F32B52"/>
    <w:rsid w:val="00F337C6"/>
    <w:rsid w:val="00F35326"/>
    <w:rsid w:val="00F35816"/>
    <w:rsid w:val="00F40C5D"/>
    <w:rsid w:val="00F417DA"/>
    <w:rsid w:val="00F46ACB"/>
    <w:rsid w:val="00F54438"/>
    <w:rsid w:val="00F557CC"/>
    <w:rsid w:val="00F57EC0"/>
    <w:rsid w:val="00F57EFD"/>
    <w:rsid w:val="00F61B1B"/>
    <w:rsid w:val="00F628D0"/>
    <w:rsid w:val="00F63B67"/>
    <w:rsid w:val="00F64530"/>
    <w:rsid w:val="00F65A8A"/>
    <w:rsid w:val="00F6645C"/>
    <w:rsid w:val="00F6662A"/>
    <w:rsid w:val="00F67F67"/>
    <w:rsid w:val="00F70183"/>
    <w:rsid w:val="00F72061"/>
    <w:rsid w:val="00F72812"/>
    <w:rsid w:val="00F73861"/>
    <w:rsid w:val="00F73B08"/>
    <w:rsid w:val="00F7589C"/>
    <w:rsid w:val="00F75E60"/>
    <w:rsid w:val="00F75FCE"/>
    <w:rsid w:val="00F77363"/>
    <w:rsid w:val="00F7737A"/>
    <w:rsid w:val="00F81239"/>
    <w:rsid w:val="00F8278D"/>
    <w:rsid w:val="00F83407"/>
    <w:rsid w:val="00F84163"/>
    <w:rsid w:val="00F85DF1"/>
    <w:rsid w:val="00F87315"/>
    <w:rsid w:val="00F902BC"/>
    <w:rsid w:val="00F93B19"/>
    <w:rsid w:val="00F94856"/>
    <w:rsid w:val="00F95E2D"/>
    <w:rsid w:val="00F96202"/>
    <w:rsid w:val="00F974A8"/>
    <w:rsid w:val="00FA5B57"/>
    <w:rsid w:val="00FA7B97"/>
    <w:rsid w:val="00FB297C"/>
    <w:rsid w:val="00FB31BC"/>
    <w:rsid w:val="00FB5F90"/>
    <w:rsid w:val="00FB7AA1"/>
    <w:rsid w:val="00FC0578"/>
    <w:rsid w:val="00FC1777"/>
    <w:rsid w:val="00FC1E8F"/>
    <w:rsid w:val="00FC2D6E"/>
    <w:rsid w:val="00FC314F"/>
    <w:rsid w:val="00FC39E7"/>
    <w:rsid w:val="00FC3FA0"/>
    <w:rsid w:val="00FC4453"/>
    <w:rsid w:val="00FC5E1F"/>
    <w:rsid w:val="00FC6E5B"/>
    <w:rsid w:val="00FD1478"/>
    <w:rsid w:val="00FD1A77"/>
    <w:rsid w:val="00FD2481"/>
    <w:rsid w:val="00FD3113"/>
    <w:rsid w:val="00FD76C1"/>
    <w:rsid w:val="00FE31CE"/>
    <w:rsid w:val="00FE3501"/>
    <w:rsid w:val="00FE4A02"/>
    <w:rsid w:val="00FE72B8"/>
    <w:rsid w:val="00FF183F"/>
    <w:rsid w:val="00FF3026"/>
    <w:rsid w:val="00FF36B0"/>
    <w:rsid w:val="00FF3944"/>
    <w:rsid w:val="00FF45F0"/>
    <w:rsid w:val="00FF7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31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A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327EB"/>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semiHidden/>
    <w:unhideWhenUsed/>
    <w:qFormat/>
    <w:rsid w:val="001327E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1327EB"/>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1327EB"/>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40"/>
    <w:pPr>
      <w:ind w:left="720"/>
      <w:contextualSpacing/>
    </w:pPr>
  </w:style>
  <w:style w:type="character" w:styleId="Hyperlink">
    <w:name w:val="Hyperlink"/>
    <w:uiPriority w:val="99"/>
    <w:rsid w:val="001327EB"/>
    <w:rPr>
      <w:color w:val="0000FF"/>
      <w:u w:val="none"/>
    </w:rPr>
  </w:style>
  <w:style w:type="table" w:styleId="TableGrid">
    <w:name w:val="Table Grid"/>
    <w:basedOn w:val="TableNormal"/>
    <w:uiPriority w:val="59"/>
    <w:rsid w:val="004A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F97"/>
    <w:pPr>
      <w:tabs>
        <w:tab w:val="center" w:pos="4680"/>
        <w:tab w:val="right" w:pos="9360"/>
      </w:tabs>
    </w:pPr>
  </w:style>
  <w:style w:type="character" w:customStyle="1" w:styleId="HeaderChar">
    <w:name w:val="Header Char"/>
    <w:basedOn w:val="DefaultParagraphFont"/>
    <w:link w:val="Header"/>
    <w:uiPriority w:val="99"/>
    <w:rsid w:val="006A2F97"/>
  </w:style>
  <w:style w:type="paragraph" w:styleId="Footer">
    <w:name w:val="footer"/>
    <w:basedOn w:val="Normal"/>
    <w:link w:val="FooterChar"/>
    <w:uiPriority w:val="99"/>
    <w:unhideWhenUsed/>
    <w:rsid w:val="006A2F97"/>
    <w:pPr>
      <w:tabs>
        <w:tab w:val="center" w:pos="4680"/>
        <w:tab w:val="right" w:pos="9360"/>
      </w:tabs>
    </w:pPr>
  </w:style>
  <w:style w:type="character" w:customStyle="1" w:styleId="FooterChar">
    <w:name w:val="Footer Char"/>
    <w:basedOn w:val="DefaultParagraphFont"/>
    <w:link w:val="Footer"/>
    <w:uiPriority w:val="99"/>
    <w:rsid w:val="006A2F97"/>
  </w:style>
  <w:style w:type="paragraph" w:styleId="BalloonText">
    <w:name w:val="Balloon Text"/>
    <w:basedOn w:val="Normal"/>
    <w:link w:val="BalloonTextChar"/>
    <w:uiPriority w:val="99"/>
    <w:semiHidden/>
    <w:rsid w:val="001327EB"/>
    <w:rPr>
      <w:rFonts w:ascii="Tahoma" w:hAnsi="Tahoma" w:cs="Tahoma"/>
      <w:sz w:val="16"/>
      <w:szCs w:val="16"/>
    </w:rPr>
  </w:style>
  <w:style w:type="character" w:customStyle="1" w:styleId="BalloonTextChar">
    <w:name w:val="Balloon Text Char"/>
    <w:basedOn w:val="DefaultParagraphFont"/>
    <w:link w:val="BalloonText"/>
    <w:uiPriority w:val="99"/>
    <w:semiHidden/>
    <w:rsid w:val="000D05E3"/>
    <w:rPr>
      <w:rFonts w:ascii="Tahoma" w:eastAsia="Times New Roman" w:hAnsi="Tahoma" w:cs="Tahoma"/>
      <w:sz w:val="16"/>
      <w:szCs w:val="16"/>
    </w:rPr>
  </w:style>
  <w:style w:type="character" w:styleId="Emphasis">
    <w:name w:val="Emphasis"/>
    <w:basedOn w:val="DefaultParagraphFont"/>
    <w:uiPriority w:val="20"/>
    <w:qFormat/>
    <w:rsid w:val="00894B20"/>
    <w:rPr>
      <w:i/>
      <w:iCs/>
    </w:rPr>
  </w:style>
  <w:style w:type="paragraph" w:styleId="NormalWeb">
    <w:name w:val="Normal (Web)"/>
    <w:basedOn w:val="Normal"/>
    <w:uiPriority w:val="99"/>
    <w:unhideWhenUsed/>
    <w:rsid w:val="00063BD3"/>
    <w:rPr>
      <w:sz w:val="24"/>
      <w:szCs w:val="24"/>
    </w:rPr>
  </w:style>
  <w:style w:type="character" w:customStyle="1" w:styleId="Heading1Char">
    <w:name w:val="Heading 1 Char"/>
    <w:basedOn w:val="DefaultParagraphFont"/>
    <w:link w:val="Heading1"/>
    <w:uiPriority w:val="9"/>
    <w:rsid w:val="00EC1319"/>
    <w:rPr>
      <w:rFonts w:ascii="Arial" w:eastAsia="Times New Roman" w:hAnsi="Arial" w:cs="Times New Roman"/>
      <w:b/>
      <w:kern w:val="32"/>
      <w:sz w:val="32"/>
      <w:szCs w:val="20"/>
    </w:rPr>
  </w:style>
  <w:style w:type="paragraph" w:styleId="FootnoteText">
    <w:name w:val="footnote text"/>
    <w:basedOn w:val="Normal"/>
    <w:link w:val="FootnoteTextChar"/>
    <w:uiPriority w:val="99"/>
    <w:semiHidden/>
    <w:rsid w:val="002451E9"/>
  </w:style>
  <w:style w:type="character" w:customStyle="1" w:styleId="FootnoteTextChar">
    <w:name w:val="Footnote Text Char"/>
    <w:basedOn w:val="DefaultParagraphFont"/>
    <w:link w:val="FootnoteText"/>
    <w:uiPriority w:val="99"/>
    <w:semiHidden/>
    <w:rsid w:val="002451E9"/>
    <w:rPr>
      <w:rFonts w:ascii="Times New Roman" w:eastAsia="Times New Roman" w:hAnsi="Times New Roman" w:cs="Times New Roman"/>
      <w:sz w:val="20"/>
      <w:szCs w:val="20"/>
    </w:rPr>
  </w:style>
  <w:style w:type="character" w:customStyle="1" w:styleId="p12">
    <w:name w:val="p12"/>
    <w:basedOn w:val="DefaultParagraphFont"/>
    <w:rsid w:val="002451E9"/>
  </w:style>
  <w:style w:type="character" w:customStyle="1" w:styleId="apple-style-span">
    <w:name w:val="apple-style-span"/>
    <w:basedOn w:val="DefaultParagraphFont"/>
    <w:rsid w:val="002451E9"/>
  </w:style>
  <w:style w:type="character" w:styleId="FootnoteReference">
    <w:name w:val="footnote reference"/>
    <w:basedOn w:val="DefaultParagraphFont"/>
    <w:uiPriority w:val="99"/>
    <w:unhideWhenUsed/>
    <w:rsid w:val="00447D1A"/>
    <w:rPr>
      <w:vertAlign w:val="superscript"/>
    </w:rPr>
  </w:style>
  <w:style w:type="paragraph" w:styleId="EndnoteText">
    <w:name w:val="endnote text"/>
    <w:basedOn w:val="Normal"/>
    <w:link w:val="EndnoteTextChar"/>
    <w:uiPriority w:val="99"/>
    <w:unhideWhenUsed/>
    <w:rsid w:val="00447D1A"/>
    <w:rPr>
      <w:sz w:val="24"/>
      <w:szCs w:val="24"/>
    </w:rPr>
  </w:style>
  <w:style w:type="character" w:customStyle="1" w:styleId="EndnoteTextChar">
    <w:name w:val="Endnote Text Char"/>
    <w:basedOn w:val="DefaultParagraphFont"/>
    <w:link w:val="EndnoteText"/>
    <w:uiPriority w:val="99"/>
    <w:rsid w:val="00447D1A"/>
    <w:rPr>
      <w:sz w:val="24"/>
      <w:szCs w:val="24"/>
    </w:rPr>
  </w:style>
  <w:style w:type="character" w:styleId="EndnoteReference">
    <w:name w:val="endnote reference"/>
    <w:basedOn w:val="DefaultParagraphFont"/>
    <w:uiPriority w:val="99"/>
    <w:unhideWhenUsed/>
    <w:rsid w:val="00447D1A"/>
    <w:rPr>
      <w:vertAlign w:val="superscript"/>
    </w:rPr>
  </w:style>
  <w:style w:type="character" w:styleId="FollowedHyperlink">
    <w:name w:val="FollowedHyperlink"/>
    <w:basedOn w:val="DefaultParagraphFont"/>
    <w:uiPriority w:val="99"/>
    <w:unhideWhenUsed/>
    <w:rsid w:val="00B045AA"/>
    <w:rPr>
      <w:color w:val="800080" w:themeColor="followedHyperlink"/>
      <w:u w:val="single"/>
    </w:rPr>
  </w:style>
  <w:style w:type="paragraph" w:customStyle="1" w:styleId="referenceite">
    <w:name w:val="referenceite"/>
    <w:basedOn w:val="Normal"/>
    <w:rsid w:val="00A2318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Times" w:hAnsi="Times"/>
      <w:sz w:val="18"/>
      <w:szCs w:val="18"/>
    </w:rPr>
  </w:style>
  <w:style w:type="paragraph" w:styleId="BodyText">
    <w:name w:val="Body Text"/>
    <w:basedOn w:val="Normal"/>
    <w:link w:val="BodyTextChar"/>
    <w:uiPriority w:val="99"/>
    <w:unhideWhenUsed/>
    <w:rsid w:val="00927BFA"/>
    <w:pPr>
      <w:spacing w:line="480" w:lineRule="auto"/>
      <w:contextualSpacing/>
    </w:pPr>
    <w:rPr>
      <w:sz w:val="24"/>
      <w:szCs w:val="24"/>
    </w:rPr>
  </w:style>
  <w:style w:type="character" w:customStyle="1" w:styleId="BodyTextChar">
    <w:name w:val="Body Text Char"/>
    <w:basedOn w:val="DefaultParagraphFont"/>
    <w:link w:val="BodyText"/>
    <w:uiPriority w:val="99"/>
    <w:rsid w:val="00927BFA"/>
    <w:rPr>
      <w:rFonts w:ascii="Times New Roman" w:hAnsi="Times New Roman" w:cs="Times New Roman"/>
      <w:sz w:val="24"/>
      <w:szCs w:val="24"/>
    </w:rPr>
  </w:style>
  <w:style w:type="paragraph" w:styleId="Caption">
    <w:name w:val="caption"/>
    <w:basedOn w:val="Normal"/>
    <w:next w:val="Normal"/>
    <w:uiPriority w:val="35"/>
    <w:unhideWhenUsed/>
    <w:qFormat/>
    <w:rsid w:val="0092030E"/>
    <w:rPr>
      <w:b/>
      <w:bCs/>
      <w:color w:val="4F81BD" w:themeColor="accent1"/>
      <w:sz w:val="18"/>
      <w:szCs w:val="18"/>
    </w:rPr>
  </w:style>
  <w:style w:type="character" w:styleId="CommentReference">
    <w:name w:val="annotation reference"/>
    <w:uiPriority w:val="99"/>
    <w:semiHidden/>
    <w:rsid w:val="001327EB"/>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semiHidden/>
    <w:unhideWhenUsed/>
    <w:rsid w:val="00C10395"/>
  </w:style>
  <w:style w:type="character" w:customStyle="1" w:styleId="CommentTextChar">
    <w:name w:val="Comment Text Char"/>
    <w:basedOn w:val="DefaultParagraphFont"/>
    <w:link w:val="CommentText"/>
    <w:uiPriority w:val="99"/>
    <w:semiHidden/>
    <w:rsid w:val="00C10395"/>
    <w:rPr>
      <w:sz w:val="20"/>
      <w:szCs w:val="20"/>
    </w:rPr>
  </w:style>
  <w:style w:type="paragraph" w:styleId="CommentSubject">
    <w:name w:val="annotation subject"/>
    <w:basedOn w:val="CommentText"/>
    <w:next w:val="CommentText"/>
    <w:link w:val="CommentSubjectChar"/>
    <w:uiPriority w:val="99"/>
    <w:semiHidden/>
    <w:unhideWhenUsed/>
    <w:rsid w:val="00C10395"/>
    <w:rPr>
      <w:rFonts w:asciiTheme="minorHAnsi" w:eastAsiaTheme="minorHAnsi" w:hAnsiTheme="minorHAnsi" w:cstheme="minorBidi"/>
      <w:sz w:val="24"/>
      <w:szCs w:val="22"/>
    </w:rPr>
  </w:style>
  <w:style w:type="character" w:customStyle="1" w:styleId="CommentSubjectChar">
    <w:name w:val="Comment Subject Char"/>
    <w:link w:val="CommentSubject"/>
    <w:uiPriority w:val="99"/>
    <w:rsid w:val="001327EB"/>
    <w:rPr>
      <w:sz w:val="24"/>
      <w:lang w:val="en-US" w:eastAsia="en-US" w:bidi="ar-SA"/>
    </w:rPr>
  </w:style>
  <w:style w:type="character" w:styleId="HTMLCode">
    <w:name w:val="HTML Code"/>
    <w:basedOn w:val="DefaultParagraphFont"/>
    <w:uiPriority w:val="99"/>
    <w:semiHidden/>
    <w:unhideWhenUsed/>
    <w:rsid w:val="002E1FCB"/>
    <w:rPr>
      <w:rFonts w:ascii="Courier New" w:eastAsia="Times New Roman" w:hAnsi="Courier New" w:cs="Courier New"/>
      <w:sz w:val="20"/>
      <w:szCs w:val="20"/>
    </w:rPr>
  </w:style>
  <w:style w:type="character" w:customStyle="1" w:styleId="apple-converted-space">
    <w:name w:val="apple-converted-space"/>
    <w:basedOn w:val="DefaultParagraphFont"/>
    <w:rsid w:val="002E1FCB"/>
  </w:style>
  <w:style w:type="paragraph" w:styleId="HTMLPreformatted">
    <w:name w:val="HTML Preformatted"/>
    <w:basedOn w:val="Normal"/>
    <w:link w:val="HTMLPreformattedChar"/>
    <w:uiPriority w:val="99"/>
    <w:semiHidden/>
    <w:unhideWhenUsed/>
    <w:rsid w:val="009757A7"/>
    <w:rPr>
      <w:rFonts w:ascii="Consolas" w:hAnsi="Consolas" w:cs="Consolas"/>
    </w:rPr>
  </w:style>
  <w:style w:type="character" w:customStyle="1" w:styleId="HTMLPreformattedChar">
    <w:name w:val="HTML Preformatted Char"/>
    <w:basedOn w:val="DefaultParagraphFont"/>
    <w:link w:val="HTMLPreformatted"/>
    <w:uiPriority w:val="99"/>
    <w:semiHidden/>
    <w:rsid w:val="009757A7"/>
    <w:rPr>
      <w:rFonts w:ascii="Consolas" w:hAnsi="Consolas" w:cs="Consolas"/>
      <w:sz w:val="20"/>
      <w:szCs w:val="20"/>
    </w:rPr>
  </w:style>
  <w:style w:type="character" w:customStyle="1" w:styleId="aubase">
    <w:name w:val="au_base"/>
    <w:rsid w:val="001327EB"/>
    <w:rPr>
      <w:sz w:val="24"/>
    </w:rPr>
  </w:style>
  <w:style w:type="character" w:customStyle="1" w:styleId="aucollab">
    <w:name w:val="au_collab"/>
    <w:basedOn w:val="aubase"/>
    <w:rsid w:val="001327EB"/>
    <w:rPr>
      <w:sz w:val="24"/>
      <w:bdr w:val="none" w:sz="0" w:space="0" w:color="auto"/>
      <w:shd w:val="clear" w:color="auto" w:fill="C0C0C0"/>
    </w:rPr>
  </w:style>
  <w:style w:type="character" w:customStyle="1" w:styleId="audeg">
    <w:name w:val="au_deg"/>
    <w:basedOn w:val="aubase"/>
    <w:rsid w:val="001327EB"/>
    <w:rPr>
      <w:sz w:val="24"/>
      <w:bdr w:val="none" w:sz="0" w:space="0" w:color="auto"/>
      <w:shd w:val="clear" w:color="auto" w:fill="FFFF00"/>
    </w:rPr>
  </w:style>
  <w:style w:type="character" w:customStyle="1" w:styleId="aufname">
    <w:name w:val="au_fname"/>
    <w:basedOn w:val="aubase"/>
    <w:rsid w:val="001327EB"/>
    <w:rPr>
      <w:sz w:val="24"/>
      <w:bdr w:val="none" w:sz="0" w:space="0" w:color="auto"/>
      <w:shd w:val="clear" w:color="auto" w:fill="FFFFCC"/>
    </w:rPr>
  </w:style>
  <w:style w:type="character" w:customStyle="1" w:styleId="aurole">
    <w:name w:val="au_role"/>
    <w:basedOn w:val="aubase"/>
    <w:rsid w:val="001327EB"/>
    <w:rPr>
      <w:sz w:val="24"/>
      <w:bdr w:val="none" w:sz="0" w:space="0" w:color="auto"/>
      <w:shd w:val="clear" w:color="auto" w:fill="808000"/>
    </w:rPr>
  </w:style>
  <w:style w:type="character" w:customStyle="1" w:styleId="ausuffix">
    <w:name w:val="au_suffix"/>
    <w:basedOn w:val="aubase"/>
    <w:rsid w:val="001327EB"/>
    <w:rPr>
      <w:sz w:val="24"/>
      <w:bdr w:val="none" w:sz="0" w:space="0" w:color="auto"/>
      <w:shd w:val="clear" w:color="auto" w:fill="FF00FF"/>
    </w:rPr>
  </w:style>
  <w:style w:type="character" w:customStyle="1" w:styleId="ausurname">
    <w:name w:val="au_surname"/>
    <w:basedOn w:val="aubase"/>
    <w:rsid w:val="001327EB"/>
    <w:rPr>
      <w:sz w:val="24"/>
      <w:bdr w:val="none" w:sz="0" w:space="0" w:color="auto"/>
      <w:shd w:val="clear" w:color="auto" w:fill="CCFF99"/>
    </w:rPr>
  </w:style>
  <w:style w:type="character" w:customStyle="1" w:styleId="bibbase">
    <w:name w:val="bib_base"/>
    <w:rsid w:val="001327EB"/>
    <w:rPr>
      <w:sz w:val="24"/>
    </w:rPr>
  </w:style>
  <w:style w:type="character" w:customStyle="1" w:styleId="bibarticle">
    <w:name w:val="bib_article"/>
    <w:basedOn w:val="bibbase"/>
    <w:rsid w:val="001327EB"/>
    <w:rPr>
      <w:sz w:val="24"/>
      <w:bdr w:val="none" w:sz="0" w:space="0" w:color="auto"/>
      <w:shd w:val="clear" w:color="auto" w:fill="CCFFFF"/>
    </w:rPr>
  </w:style>
  <w:style w:type="character" w:customStyle="1" w:styleId="bibcomment">
    <w:name w:val="bib_comment"/>
    <w:basedOn w:val="bibbase"/>
    <w:rsid w:val="001327EB"/>
    <w:rPr>
      <w:sz w:val="24"/>
    </w:rPr>
  </w:style>
  <w:style w:type="character" w:customStyle="1" w:styleId="bibdeg">
    <w:name w:val="bib_deg"/>
    <w:basedOn w:val="bibbase"/>
    <w:rsid w:val="001327EB"/>
    <w:rPr>
      <w:sz w:val="24"/>
    </w:rPr>
  </w:style>
  <w:style w:type="character" w:customStyle="1" w:styleId="bibdoi">
    <w:name w:val="bib_doi"/>
    <w:basedOn w:val="bibbase"/>
    <w:rsid w:val="001327EB"/>
    <w:rPr>
      <w:sz w:val="24"/>
      <w:bdr w:val="none" w:sz="0" w:space="0" w:color="auto"/>
      <w:shd w:val="clear" w:color="auto" w:fill="CCFFCC"/>
    </w:rPr>
  </w:style>
  <w:style w:type="character" w:customStyle="1" w:styleId="bibetal">
    <w:name w:val="bib_etal"/>
    <w:basedOn w:val="bibbase"/>
    <w:rsid w:val="001327EB"/>
    <w:rPr>
      <w:sz w:val="24"/>
      <w:bdr w:val="none" w:sz="0" w:space="0" w:color="auto"/>
      <w:shd w:val="clear" w:color="auto" w:fill="CCFF99"/>
    </w:rPr>
  </w:style>
  <w:style w:type="character" w:customStyle="1" w:styleId="bibfname">
    <w:name w:val="bib_fname"/>
    <w:basedOn w:val="bibbase"/>
    <w:rsid w:val="001327EB"/>
    <w:rPr>
      <w:sz w:val="24"/>
      <w:bdr w:val="none" w:sz="0" w:space="0" w:color="auto"/>
      <w:shd w:val="clear" w:color="auto" w:fill="FFFFCC"/>
    </w:rPr>
  </w:style>
  <w:style w:type="character" w:customStyle="1" w:styleId="bibfpage">
    <w:name w:val="bib_fpage"/>
    <w:basedOn w:val="bibbase"/>
    <w:rsid w:val="001327EB"/>
    <w:rPr>
      <w:sz w:val="24"/>
      <w:bdr w:val="none" w:sz="0" w:space="0" w:color="auto"/>
      <w:shd w:val="clear" w:color="auto" w:fill="E6E6E6"/>
    </w:rPr>
  </w:style>
  <w:style w:type="character" w:customStyle="1" w:styleId="bibissue">
    <w:name w:val="bib_issue"/>
    <w:basedOn w:val="bibbase"/>
    <w:rsid w:val="001327EB"/>
    <w:rPr>
      <w:sz w:val="24"/>
      <w:bdr w:val="none" w:sz="0" w:space="0" w:color="auto"/>
      <w:shd w:val="clear" w:color="auto" w:fill="FFFFAB"/>
    </w:rPr>
  </w:style>
  <w:style w:type="character" w:customStyle="1" w:styleId="bibjournal">
    <w:name w:val="bib_journal"/>
    <w:basedOn w:val="bibbase"/>
    <w:rsid w:val="001327EB"/>
    <w:rPr>
      <w:sz w:val="24"/>
      <w:bdr w:val="none" w:sz="0" w:space="0" w:color="auto"/>
      <w:shd w:val="clear" w:color="auto" w:fill="F9DECF"/>
    </w:rPr>
  </w:style>
  <w:style w:type="character" w:customStyle="1" w:styleId="biblpage">
    <w:name w:val="bib_lpage"/>
    <w:basedOn w:val="bibbase"/>
    <w:rsid w:val="001327EB"/>
    <w:rPr>
      <w:sz w:val="24"/>
      <w:bdr w:val="none" w:sz="0" w:space="0" w:color="auto"/>
      <w:shd w:val="clear" w:color="auto" w:fill="D9D9D9"/>
    </w:rPr>
  </w:style>
  <w:style w:type="character" w:customStyle="1" w:styleId="bibnumber">
    <w:name w:val="bib_number"/>
    <w:basedOn w:val="bibbase"/>
    <w:rsid w:val="001327EB"/>
    <w:rPr>
      <w:sz w:val="24"/>
      <w:bdr w:val="none" w:sz="0" w:space="0" w:color="auto"/>
      <w:shd w:val="clear" w:color="auto" w:fill="CCCCFF"/>
    </w:rPr>
  </w:style>
  <w:style w:type="character" w:customStyle="1" w:styleId="biborganization">
    <w:name w:val="bib_organization"/>
    <w:basedOn w:val="bibbase"/>
    <w:rsid w:val="001327EB"/>
    <w:rPr>
      <w:sz w:val="24"/>
      <w:bdr w:val="none" w:sz="0" w:space="0" w:color="auto"/>
      <w:shd w:val="clear" w:color="auto" w:fill="CCFF99"/>
    </w:rPr>
  </w:style>
  <w:style w:type="character" w:customStyle="1" w:styleId="bibsuffix">
    <w:name w:val="bib_suffix"/>
    <w:basedOn w:val="bibbase"/>
    <w:rsid w:val="001327EB"/>
    <w:rPr>
      <w:sz w:val="24"/>
    </w:rPr>
  </w:style>
  <w:style w:type="character" w:customStyle="1" w:styleId="bibsuppl">
    <w:name w:val="bib_suppl"/>
    <w:basedOn w:val="bibbase"/>
    <w:rsid w:val="001327EB"/>
    <w:rPr>
      <w:sz w:val="24"/>
      <w:bdr w:val="none" w:sz="0" w:space="0" w:color="auto"/>
      <w:shd w:val="clear" w:color="auto" w:fill="FFCC66"/>
    </w:rPr>
  </w:style>
  <w:style w:type="character" w:customStyle="1" w:styleId="bibsurname">
    <w:name w:val="bib_surname"/>
    <w:basedOn w:val="bibbase"/>
    <w:rsid w:val="001327EB"/>
    <w:rPr>
      <w:sz w:val="24"/>
      <w:bdr w:val="none" w:sz="0" w:space="0" w:color="auto"/>
      <w:shd w:val="clear" w:color="auto" w:fill="CCFF99"/>
    </w:rPr>
  </w:style>
  <w:style w:type="character" w:customStyle="1" w:styleId="bibunpubl">
    <w:name w:val="bib_unpubl"/>
    <w:basedOn w:val="bibbase"/>
    <w:rsid w:val="001327EB"/>
    <w:rPr>
      <w:sz w:val="24"/>
    </w:rPr>
  </w:style>
  <w:style w:type="character" w:customStyle="1" w:styleId="biburl">
    <w:name w:val="bib_url"/>
    <w:basedOn w:val="bibbase"/>
    <w:rsid w:val="001327EB"/>
    <w:rPr>
      <w:sz w:val="24"/>
      <w:bdr w:val="none" w:sz="0" w:space="0" w:color="auto"/>
      <w:shd w:val="clear" w:color="auto" w:fill="CCFF66"/>
    </w:rPr>
  </w:style>
  <w:style w:type="character" w:customStyle="1" w:styleId="bibvolume">
    <w:name w:val="bib_volume"/>
    <w:basedOn w:val="bibbase"/>
    <w:rsid w:val="001327EB"/>
    <w:rPr>
      <w:sz w:val="24"/>
      <w:bdr w:val="none" w:sz="0" w:space="0" w:color="auto"/>
      <w:shd w:val="clear" w:color="auto" w:fill="CCECFF"/>
    </w:rPr>
  </w:style>
  <w:style w:type="character" w:customStyle="1" w:styleId="bibyear">
    <w:name w:val="bib_year"/>
    <w:basedOn w:val="bibbase"/>
    <w:rsid w:val="001327EB"/>
    <w:rPr>
      <w:sz w:val="24"/>
      <w:bdr w:val="none" w:sz="0" w:space="0" w:color="auto"/>
      <w:shd w:val="clear" w:color="auto" w:fill="FFCCFF"/>
    </w:rPr>
  </w:style>
  <w:style w:type="character" w:customStyle="1" w:styleId="citebase">
    <w:name w:val="cite_base"/>
    <w:rsid w:val="001327EB"/>
    <w:rPr>
      <w:sz w:val="24"/>
    </w:rPr>
  </w:style>
  <w:style w:type="character" w:customStyle="1" w:styleId="citebib">
    <w:name w:val="cite_bib"/>
    <w:basedOn w:val="citebase"/>
    <w:rsid w:val="001327EB"/>
    <w:rPr>
      <w:sz w:val="24"/>
      <w:bdr w:val="none" w:sz="0" w:space="0" w:color="auto"/>
      <w:shd w:val="clear" w:color="auto" w:fill="CCFFFF"/>
    </w:rPr>
  </w:style>
  <w:style w:type="character" w:customStyle="1" w:styleId="citebox">
    <w:name w:val="cite_box"/>
    <w:basedOn w:val="citebase"/>
    <w:rsid w:val="001327EB"/>
    <w:rPr>
      <w:sz w:val="24"/>
    </w:rPr>
  </w:style>
  <w:style w:type="character" w:customStyle="1" w:styleId="citeen">
    <w:name w:val="cite_en"/>
    <w:basedOn w:val="citebase"/>
    <w:rsid w:val="001327EB"/>
    <w:rPr>
      <w:sz w:val="24"/>
      <w:bdr w:val="none" w:sz="0" w:space="0" w:color="auto"/>
      <w:shd w:val="clear" w:color="auto" w:fill="FFFF99"/>
      <w:vertAlign w:val="superscript"/>
    </w:rPr>
  </w:style>
  <w:style w:type="character" w:customStyle="1" w:styleId="citefig">
    <w:name w:val="cite_fig"/>
    <w:basedOn w:val="citebase"/>
    <w:rsid w:val="001327EB"/>
    <w:rPr>
      <w:color w:val="auto"/>
      <w:sz w:val="24"/>
      <w:bdr w:val="none" w:sz="0" w:space="0" w:color="auto"/>
      <w:shd w:val="clear" w:color="auto" w:fill="CCFFCC"/>
    </w:rPr>
  </w:style>
  <w:style w:type="character" w:customStyle="1" w:styleId="citefn">
    <w:name w:val="cite_fn"/>
    <w:basedOn w:val="citebase"/>
    <w:rsid w:val="001327EB"/>
    <w:rPr>
      <w:color w:val="auto"/>
      <w:sz w:val="24"/>
      <w:bdr w:val="none" w:sz="0" w:space="0" w:color="auto"/>
      <w:shd w:val="clear" w:color="auto" w:fill="FF99CC"/>
      <w:vertAlign w:val="baseline"/>
    </w:rPr>
  </w:style>
  <w:style w:type="character" w:customStyle="1" w:styleId="citetbl">
    <w:name w:val="cite_tbl"/>
    <w:basedOn w:val="citebase"/>
    <w:rsid w:val="001327EB"/>
    <w:rPr>
      <w:color w:val="auto"/>
      <w:sz w:val="24"/>
      <w:bdr w:val="none" w:sz="0" w:space="0" w:color="auto"/>
      <w:shd w:val="clear" w:color="auto" w:fill="FF9999"/>
    </w:rPr>
  </w:style>
  <w:style w:type="character" w:customStyle="1" w:styleId="bibextlink">
    <w:name w:val="bib_extlink"/>
    <w:basedOn w:val="bibbase"/>
    <w:rsid w:val="001327EB"/>
    <w:rPr>
      <w:sz w:val="24"/>
      <w:bdr w:val="none" w:sz="0" w:space="0" w:color="auto"/>
      <w:shd w:val="clear" w:color="auto" w:fill="6CCE9D"/>
    </w:rPr>
  </w:style>
  <w:style w:type="character" w:customStyle="1" w:styleId="citeeq">
    <w:name w:val="cite_eq"/>
    <w:basedOn w:val="citebase"/>
    <w:rsid w:val="001327EB"/>
    <w:rPr>
      <w:sz w:val="24"/>
      <w:bdr w:val="none" w:sz="0" w:space="0" w:color="auto"/>
      <w:shd w:val="clear" w:color="auto" w:fill="FFAE37"/>
    </w:rPr>
  </w:style>
  <w:style w:type="character" w:customStyle="1" w:styleId="bibmedline">
    <w:name w:val="bib_medline"/>
    <w:basedOn w:val="bibbase"/>
    <w:rsid w:val="001327EB"/>
    <w:rPr>
      <w:sz w:val="24"/>
    </w:rPr>
  </w:style>
  <w:style w:type="character" w:customStyle="1" w:styleId="citetfn">
    <w:name w:val="cite_tfn"/>
    <w:basedOn w:val="citebase"/>
    <w:rsid w:val="001327EB"/>
    <w:rPr>
      <w:sz w:val="24"/>
      <w:bdr w:val="none" w:sz="0" w:space="0" w:color="auto"/>
      <w:shd w:val="clear" w:color="auto" w:fill="FBBA79"/>
    </w:rPr>
  </w:style>
  <w:style w:type="character" w:customStyle="1" w:styleId="auprefix">
    <w:name w:val="au_prefix"/>
    <w:basedOn w:val="aubase"/>
    <w:rsid w:val="001327EB"/>
    <w:rPr>
      <w:sz w:val="24"/>
      <w:bdr w:val="none" w:sz="0" w:space="0" w:color="auto"/>
      <w:shd w:val="clear" w:color="auto" w:fill="FFCC99"/>
    </w:rPr>
  </w:style>
  <w:style w:type="character" w:customStyle="1" w:styleId="citeapp">
    <w:name w:val="cite_app"/>
    <w:basedOn w:val="citebase"/>
    <w:rsid w:val="001327EB"/>
    <w:rPr>
      <w:sz w:val="24"/>
      <w:bdr w:val="none" w:sz="0" w:space="0" w:color="auto"/>
      <w:shd w:val="clear" w:color="auto" w:fill="CCFF33"/>
    </w:rPr>
  </w:style>
  <w:style w:type="character" w:customStyle="1" w:styleId="citesec">
    <w:name w:val="cite_sec"/>
    <w:basedOn w:val="citebase"/>
    <w:rsid w:val="001327EB"/>
    <w:rPr>
      <w:sz w:val="24"/>
      <w:bdr w:val="none" w:sz="0" w:space="0" w:color="auto"/>
      <w:shd w:val="clear" w:color="auto" w:fill="FFCCCC"/>
    </w:rPr>
  </w:style>
  <w:style w:type="character" w:customStyle="1" w:styleId="aumember">
    <w:name w:val="au_member"/>
    <w:basedOn w:val="aubase"/>
    <w:rsid w:val="001327EB"/>
    <w:rPr>
      <w:sz w:val="24"/>
      <w:bdr w:val="none" w:sz="0" w:space="0" w:color="auto"/>
      <w:shd w:val="clear" w:color="auto" w:fill="FF99CC"/>
    </w:rPr>
  </w:style>
  <w:style w:type="character" w:customStyle="1" w:styleId="bibbook">
    <w:name w:val="bib_book"/>
    <w:rsid w:val="001327EB"/>
    <w:rPr>
      <w:i/>
      <w:sz w:val="24"/>
      <w:bdr w:val="none" w:sz="0" w:space="0" w:color="auto"/>
      <w:shd w:val="clear" w:color="auto" w:fill="99CCFF"/>
    </w:rPr>
  </w:style>
  <w:style w:type="character" w:customStyle="1" w:styleId="bibchapterno">
    <w:name w:val="bib_chapterno"/>
    <w:rsid w:val="001327EB"/>
    <w:rPr>
      <w:sz w:val="24"/>
      <w:bdr w:val="none" w:sz="0" w:space="0" w:color="auto"/>
      <w:shd w:val="clear" w:color="auto" w:fill="D9D9D9"/>
    </w:rPr>
  </w:style>
  <w:style w:type="character" w:customStyle="1" w:styleId="bibchaptertitle">
    <w:name w:val="bib_chaptertitle"/>
    <w:rsid w:val="001327EB"/>
    <w:rPr>
      <w:sz w:val="24"/>
      <w:bdr w:val="none" w:sz="0" w:space="0" w:color="auto"/>
      <w:shd w:val="clear" w:color="auto" w:fill="FF9D5B"/>
    </w:rPr>
  </w:style>
  <w:style w:type="character" w:customStyle="1" w:styleId="bibed-etal">
    <w:name w:val="bib_ed-etal"/>
    <w:rsid w:val="001327EB"/>
    <w:rPr>
      <w:sz w:val="24"/>
      <w:bdr w:val="none" w:sz="0" w:space="0" w:color="auto"/>
      <w:shd w:val="clear" w:color="auto" w:fill="00F4EE"/>
    </w:rPr>
  </w:style>
  <w:style w:type="character" w:customStyle="1" w:styleId="bibed-fname">
    <w:name w:val="bib_ed-fname"/>
    <w:rsid w:val="001327EB"/>
    <w:rPr>
      <w:sz w:val="24"/>
      <w:bdr w:val="none" w:sz="0" w:space="0" w:color="auto"/>
      <w:shd w:val="clear" w:color="auto" w:fill="FFFFB7"/>
    </w:rPr>
  </w:style>
  <w:style w:type="character" w:customStyle="1" w:styleId="bibeditionno">
    <w:name w:val="bib_editionno"/>
    <w:rsid w:val="001327EB"/>
    <w:rPr>
      <w:sz w:val="24"/>
      <w:bdr w:val="none" w:sz="0" w:space="0" w:color="auto"/>
      <w:shd w:val="clear" w:color="auto" w:fill="FFCC00"/>
    </w:rPr>
  </w:style>
  <w:style w:type="character" w:customStyle="1" w:styleId="bibed-organization">
    <w:name w:val="bib_ed-organization"/>
    <w:rsid w:val="001327EB"/>
    <w:rPr>
      <w:sz w:val="24"/>
      <w:bdr w:val="none" w:sz="0" w:space="0" w:color="auto"/>
      <w:shd w:val="clear" w:color="auto" w:fill="FCAAC3"/>
    </w:rPr>
  </w:style>
  <w:style w:type="character" w:customStyle="1" w:styleId="bibed-suffix">
    <w:name w:val="bib_ed-suffix"/>
    <w:rsid w:val="001327EB"/>
    <w:rPr>
      <w:sz w:val="24"/>
      <w:bdr w:val="none" w:sz="0" w:space="0" w:color="auto"/>
      <w:shd w:val="clear" w:color="auto" w:fill="CCFFCC"/>
    </w:rPr>
  </w:style>
  <w:style w:type="character" w:customStyle="1" w:styleId="bibed-surname">
    <w:name w:val="bib_ed-surname"/>
    <w:rsid w:val="001327EB"/>
    <w:rPr>
      <w:sz w:val="24"/>
      <w:bdr w:val="none" w:sz="0" w:space="0" w:color="auto"/>
      <w:shd w:val="clear" w:color="auto" w:fill="FFFF00"/>
    </w:rPr>
  </w:style>
  <w:style w:type="character" w:customStyle="1" w:styleId="bibisbn">
    <w:name w:val="bib_isbn"/>
    <w:rsid w:val="001327EB"/>
    <w:rPr>
      <w:sz w:val="24"/>
      <w:shd w:val="clear" w:color="auto" w:fill="D9D9D9"/>
    </w:rPr>
  </w:style>
  <w:style w:type="character" w:customStyle="1" w:styleId="biblocation">
    <w:name w:val="bib_location"/>
    <w:rsid w:val="001327EB"/>
    <w:rPr>
      <w:sz w:val="24"/>
      <w:bdr w:val="none" w:sz="0" w:space="0" w:color="auto"/>
      <w:shd w:val="clear" w:color="auto" w:fill="FFCCCC"/>
    </w:rPr>
  </w:style>
  <w:style w:type="character" w:customStyle="1" w:styleId="bibpagecount">
    <w:name w:val="bib_pagecount"/>
    <w:rsid w:val="001327EB"/>
    <w:rPr>
      <w:sz w:val="24"/>
      <w:bdr w:val="none" w:sz="0" w:space="0" w:color="auto"/>
      <w:shd w:val="clear" w:color="auto" w:fill="00FF00"/>
    </w:rPr>
  </w:style>
  <w:style w:type="character" w:customStyle="1" w:styleId="bibpublisher">
    <w:name w:val="bib_publisher"/>
    <w:rsid w:val="001327EB"/>
    <w:rPr>
      <w:sz w:val="24"/>
      <w:bdr w:val="none" w:sz="0" w:space="0" w:color="auto"/>
      <w:shd w:val="clear" w:color="auto" w:fill="FF99CC"/>
    </w:rPr>
  </w:style>
  <w:style w:type="character" w:customStyle="1" w:styleId="bibseries">
    <w:name w:val="bib_series"/>
    <w:rsid w:val="001327EB"/>
    <w:rPr>
      <w:sz w:val="24"/>
      <w:shd w:val="clear" w:color="auto" w:fill="FFCC99"/>
    </w:rPr>
  </w:style>
  <w:style w:type="character" w:customStyle="1" w:styleId="bibseriesno">
    <w:name w:val="bib_seriesno"/>
    <w:rsid w:val="001327EB"/>
    <w:rPr>
      <w:sz w:val="24"/>
      <w:shd w:val="clear" w:color="auto" w:fill="FFFF99"/>
    </w:rPr>
  </w:style>
  <w:style w:type="character" w:customStyle="1" w:styleId="bibtrans">
    <w:name w:val="bib_trans"/>
    <w:rsid w:val="001327EB"/>
    <w:rPr>
      <w:sz w:val="24"/>
      <w:shd w:val="clear" w:color="auto" w:fill="99CC00"/>
    </w:rPr>
  </w:style>
  <w:style w:type="character" w:customStyle="1" w:styleId="bibinstitution">
    <w:name w:val="bib_institution"/>
    <w:rsid w:val="001327EB"/>
    <w:rPr>
      <w:sz w:val="24"/>
      <w:bdr w:val="none" w:sz="0" w:space="0" w:color="auto"/>
      <w:shd w:val="clear" w:color="auto" w:fill="CCFFCC"/>
    </w:rPr>
  </w:style>
  <w:style w:type="character" w:customStyle="1" w:styleId="bibpatent">
    <w:name w:val="bib_patent"/>
    <w:rsid w:val="001327EB"/>
    <w:rPr>
      <w:sz w:val="24"/>
      <w:bdr w:val="none" w:sz="0" w:space="0" w:color="auto"/>
      <w:shd w:val="clear" w:color="auto" w:fill="66FFCC"/>
    </w:rPr>
  </w:style>
  <w:style w:type="character" w:customStyle="1" w:styleId="bibreportnum">
    <w:name w:val="bib_reportnum"/>
    <w:rsid w:val="001327EB"/>
    <w:rPr>
      <w:sz w:val="24"/>
      <w:bdr w:val="none" w:sz="0" w:space="0" w:color="auto"/>
      <w:shd w:val="clear" w:color="auto" w:fill="CCCCFF"/>
    </w:rPr>
  </w:style>
  <w:style w:type="character" w:customStyle="1" w:styleId="bibschool">
    <w:name w:val="bib_school"/>
    <w:rsid w:val="001327EB"/>
    <w:rPr>
      <w:sz w:val="24"/>
      <w:bdr w:val="none" w:sz="0" w:space="0" w:color="auto"/>
      <w:shd w:val="clear" w:color="auto" w:fill="FFCC66"/>
    </w:rPr>
  </w:style>
  <w:style w:type="character" w:customStyle="1" w:styleId="bibalt-year">
    <w:name w:val="bib_alt-year"/>
    <w:rsid w:val="001327EB"/>
    <w:rPr>
      <w:sz w:val="24"/>
      <w:szCs w:val="24"/>
      <w:bdr w:val="none" w:sz="0" w:space="0" w:color="auto"/>
      <w:shd w:val="clear" w:color="auto" w:fill="CC99FF"/>
    </w:rPr>
  </w:style>
  <w:style w:type="character" w:customStyle="1" w:styleId="bibvolcount">
    <w:name w:val="bib_volcount"/>
    <w:rsid w:val="001327EB"/>
    <w:rPr>
      <w:rFonts w:ascii="Times New Roman" w:hAnsi="Times New Roman"/>
      <w:sz w:val="24"/>
      <w:bdr w:val="none" w:sz="0" w:space="0" w:color="auto"/>
      <w:shd w:val="clear" w:color="auto" w:fill="00FF00"/>
    </w:rPr>
  </w:style>
  <w:style w:type="character" w:customStyle="1" w:styleId="Heading2Char">
    <w:name w:val="Heading 2 Char"/>
    <w:link w:val="Heading2"/>
    <w:uiPriority w:val="9"/>
    <w:semiHidden/>
    <w:rsid w:val="001327E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9757A7"/>
    <w:rPr>
      <w:rFonts w:ascii="Arial" w:eastAsia="Times New Roman" w:hAnsi="Arial" w:cs="Times New Roman"/>
      <w:b/>
      <w:sz w:val="26"/>
      <w:szCs w:val="20"/>
    </w:rPr>
  </w:style>
  <w:style w:type="character" w:customStyle="1" w:styleId="Heading5Char">
    <w:name w:val="Heading 5 Char"/>
    <w:basedOn w:val="DefaultParagraphFont"/>
    <w:link w:val="Heading5"/>
    <w:uiPriority w:val="9"/>
    <w:rsid w:val="009757A7"/>
    <w:rPr>
      <w:rFonts w:ascii="Times New Roman" w:eastAsia="Times New Roman" w:hAnsi="Times New Roman" w:cs="Times New Roman"/>
      <w:b/>
      <w:i/>
      <w:sz w:val="26"/>
      <w:szCs w:val="20"/>
    </w:rPr>
  </w:style>
  <w:style w:type="paragraph" w:customStyle="1" w:styleId="ESExtractSource">
    <w:name w:val="ES Extract Source"/>
    <w:basedOn w:val="EExtract"/>
    <w:qFormat/>
    <w:rsid w:val="001327EB"/>
  </w:style>
  <w:style w:type="paragraph" w:customStyle="1" w:styleId="EExtract">
    <w:name w:val="E Extract"/>
    <w:basedOn w:val="BaseText"/>
    <w:rsid w:val="001327EB"/>
    <w:pPr>
      <w:spacing w:before="240" w:after="240" w:line="480" w:lineRule="exact"/>
      <w:ind w:left="720" w:right="720"/>
    </w:pPr>
  </w:style>
  <w:style w:type="character" w:customStyle="1" w:styleId="SbarTxSidebarTextChar">
    <w:name w:val="SbarTx Sidebar Text Char"/>
    <w:link w:val="SbarTxSidebarText"/>
    <w:rsid w:val="001327EB"/>
    <w:rPr>
      <w:sz w:val="24"/>
      <w:shd w:val="clear" w:color="auto" w:fill="E6E6E6"/>
    </w:rPr>
  </w:style>
  <w:style w:type="paragraph" w:customStyle="1" w:styleId="SbarTxSidebarText">
    <w:name w:val="SbarTx Sidebar Text"/>
    <w:basedOn w:val="BaseText"/>
    <w:link w:val="SbarTxSidebarTextChar"/>
    <w:rsid w:val="001327EB"/>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1327EB"/>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1327EB"/>
    <w:rPr>
      <w:rFonts w:ascii="Times New Roman" w:eastAsia="Times New Roman" w:hAnsi="Times New Roman" w:cs="Times New Roman"/>
      <w:sz w:val="24"/>
      <w:szCs w:val="20"/>
    </w:rPr>
  </w:style>
  <w:style w:type="paragraph" w:customStyle="1" w:styleId="CNChapterNumber">
    <w:name w:val="CN Chapter Number"/>
    <w:basedOn w:val="BaseHeading"/>
    <w:rsid w:val="001327EB"/>
    <w:pPr>
      <w:keepNext/>
      <w:keepLines/>
      <w:widowControl w:val="0"/>
      <w:spacing w:before="560"/>
    </w:pPr>
    <w:rPr>
      <w:b/>
      <w:sz w:val="32"/>
    </w:rPr>
  </w:style>
  <w:style w:type="character" w:customStyle="1" w:styleId="LetTxLetterTextChar">
    <w:name w:val="LetTx Letter Text Char"/>
    <w:link w:val="LetTxLetterText"/>
    <w:rsid w:val="001327EB"/>
    <w:rPr>
      <w:sz w:val="24"/>
    </w:rPr>
  </w:style>
  <w:style w:type="paragraph" w:customStyle="1" w:styleId="LetTxLetterText">
    <w:name w:val="LetTx Letter Text"/>
    <w:basedOn w:val="BaseText"/>
    <w:link w:val="LetTxLetterTextChar"/>
    <w:rsid w:val="001327EB"/>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1327EB"/>
    <w:pPr>
      <w:spacing w:before="280" w:after="280"/>
    </w:pPr>
    <w:rPr>
      <w:b/>
      <w:sz w:val="32"/>
    </w:rPr>
  </w:style>
  <w:style w:type="paragraph" w:customStyle="1" w:styleId="CAuChapterAuthor">
    <w:name w:val="CAu Chapter Author"/>
    <w:basedOn w:val="BaseText"/>
    <w:rsid w:val="001327EB"/>
    <w:pPr>
      <w:keepNext/>
      <w:keepLines/>
      <w:widowControl w:val="0"/>
      <w:spacing w:before="280" w:line="560" w:lineRule="exact"/>
      <w:contextualSpacing/>
    </w:pPr>
  </w:style>
  <w:style w:type="paragraph" w:customStyle="1" w:styleId="H1HeadingLevel1">
    <w:name w:val="H1 Heading Level 1"/>
    <w:basedOn w:val="BaseHeading"/>
    <w:next w:val="TxText"/>
    <w:rsid w:val="001327EB"/>
    <w:pPr>
      <w:keepNext/>
      <w:keepLines/>
      <w:widowControl w:val="0"/>
      <w:spacing w:before="360" w:after="280"/>
      <w:outlineLvl w:val="0"/>
    </w:pPr>
    <w:rPr>
      <w:b/>
      <w:sz w:val="32"/>
    </w:rPr>
  </w:style>
  <w:style w:type="paragraph" w:customStyle="1" w:styleId="H2HeadingLevel2">
    <w:name w:val="H2 Heading Level 2"/>
    <w:basedOn w:val="H1HeadingLevel1"/>
    <w:next w:val="TxText"/>
    <w:rsid w:val="001327EB"/>
    <w:pPr>
      <w:spacing w:before="280"/>
      <w:outlineLvl w:val="1"/>
    </w:pPr>
    <w:rPr>
      <w:sz w:val="28"/>
    </w:rPr>
  </w:style>
  <w:style w:type="paragraph" w:customStyle="1" w:styleId="H3HeadingLevel3">
    <w:name w:val="H3 Heading Level 3"/>
    <w:basedOn w:val="H2HeadingLevel2"/>
    <w:next w:val="TxText"/>
    <w:rsid w:val="001327EB"/>
    <w:pPr>
      <w:spacing w:after="0"/>
      <w:outlineLvl w:val="2"/>
    </w:pPr>
    <w:rPr>
      <w:sz w:val="24"/>
    </w:rPr>
  </w:style>
  <w:style w:type="paragraph" w:customStyle="1" w:styleId="H4HeadingLevel4">
    <w:name w:val="H4 Heading Level 4"/>
    <w:basedOn w:val="H3HeadingLevel3"/>
    <w:next w:val="TxText"/>
    <w:rsid w:val="001327EB"/>
    <w:pPr>
      <w:outlineLvl w:val="3"/>
    </w:pPr>
    <w:rPr>
      <w:b w:val="0"/>
    </w:rPr>
  </w:style>
  <w:style w:type="paragraph" w:customStyle="1" w:styleId="H5HeadingLevel5">
    <w:name w:val="H5 Heading Level 5"/>
    <w:basedOn w:val="H4HeadingLevel4"/>
    <w:next w:val="TxText"/>
    <w:rsid w:val="001327EB"/>
    <w:pPr>
      <w:spacing w:before="140"/>
      <w:outlineLvl w:val="4"/>
    </w:pPr>
  </w:style>
  <w:style w:type="paragraph" w:customStyle="1" w:styleId="UL-EUnnumberedListinExtract">
    <w:name w:val="UL-E Unnumbered List in Extract"/>
    <w:basedOn w:val="ULUnnumberedList"/>
    <w:qFormat/>
    <w:rsid w:val="001327EB"/>
    <w:pPr>
      <w:ind w:left="1080" w:right="720"/>
    </w:pPr>
  </w:style>
  <w:style w:type="paragraph" w:customStyle="1" w:styleId="ULUnnumberedList">
    <w:name w:val="UL Unnumbered List"/>
    <w:basedOn w:val="LLLetteredList"/>
    <w:qFormat/>
    <w:rsid w:val="001327EB"/>
    <w:pPr>
      <w:tabs>
        <w:tab w:val="clear" w:pos="480"/>
      </w:tabs>
    </w:pPr>
  </w:style>
  <w:style w:type="paragraph" w:customStyle="1" w:styleId="LLLetteredList">
    <w:name w:val="LL Lettered List"/>
    <w:basedOn w:val="NLNumberedList"/>
    <w:qFormat/>
    <w:rsid w:val="001327EB"/>
  </w:style>
  <w:style w:type="paragraph" w:customStyle="1" w:styleId="NLNumberedList">
    <w:name w:val="NL Numbered List"/>
    <w:basedOn w:val="BLBulletList"/>
    <w:qFormat/>
    <w:rsid w:val="001327EB"/>
    <w:pPr>
      <w:tabs>
        <w:tab w:val="clear" w:pos="240"/>
        <w:tab w:val="clear" w:pos="960"/>
        <w:tab w:val="left" w:pos="480"/>
      </w:tabs>
      <w:ind w:left="360" w:hanging="360"/>
    </w:pPr>
  </w:style>
  <w:style w:type="paragraph" w:customStyle="1" w:styleId="BLBulletList">
    <w:name w:val="BL Bullet List"/>
    <w:basedOn w:val="BaseText"/>
    <w:rsid w:val="001327EB"/>
    <w:pPr>
      <w:tabs>
        <w:tab w:val="left" w:pos="240"/>
        <w:tab w:val="left" w:pos="960"/>
      </w:tabs>
      <w:spacing w:line="560" w:lineRule="exact"/>
      <w:ind w:left="245" w:hanging="245"/>
    </w:pPr>
  </w:style>
  <w:style w:type="paragraph" w:customStyle="1" w:styleId="LH-EListHeadinExtract">
    <w:name w:val="LH-E List Head in Extract"/>
    <w:basedOn w:val="LHListHead"/>
    <w:qFormat/>
    <w:rsid w:val="001327EB"/>
    <w:pPr>
      <w:ind w:left="720" w:right="720"/>
    </w:pPr>
  </w:style>
  <w:style w:type="paragraph" w:customStyle="1" w:styleId="LHListHead">
    <w:name w:val="LH List Head"/>
    <w:basedOn w:val="BaseText"/>
    <w:rsid w:val="001327EB"/>
    <w:pPr>
      <w:keepNext/>
      <w:keepLines/>
      <w:spacing w:before="280" w:line="560" w:lineRule="exact"/>
    </w:pPr>
    <w:rPr>
      <w:b/>
    </w:rPr>
  </w:style>
  <w:style w:type="paragraph" w:customStyle="1" w:styleId="BL-EBulletListinExtract">
    <w:name w:val="BL-E Bullet List in Extract"/>
    <w:basedOn w:val="BLBulletList"/>
    <w:qFormat/>
    <w:rsid w:val="001327EB"/>
    <w:pPr>
      <w:ind w:left="965"/>
    </w:pPr>
  </w:style>
  <w:style w:type="paragraph" w:customStyle="1" w:styleId="SSLSubsublist">
    <w:name w:val="SSL Subsublist"/>
    <w:basedOn w:val="SLSublist"/>
    <w:qFormat/>
    <w:rsid w:val="001327EB"/>
    <w:pPr>
      <w:ind w:left="1685"/>
    </w:pPr>
  </w:style>
  <w:style w:type="paragraph" w:customStyle="1" w:styleId="SLSublist">
    <w:name w:val="SL Sublist"/>
    <w:basedOn w:val="BLBulletList"/>
    <w:rsid w:val="001327EB"/>
    <w:pPr>
      <w:tabs>
        <w:tab w:val="clear" w:pos="960"/>
      </w:tabs>
      <w:ind w:left="965"/>
    </w:pPr>
  </w:style>
  <w:style w:type="paragraph" w:customStyle="1" w:styleId="DLDescriptiveList">
    <w:name w:val="DL Descriptive List"/>
    <w:basedOn w:val="BaseText"/>
    <w:qFormat/>
    <w:rsid w:val="001327EB"/>
    <w:pPr>
      <w:widowControl w:val="0"/>
      <w:spacing w:line="560" w:lineRule="exact"/>
    </w:pPr>
  </w:style>
  <w:style w:type="character" w:customStyle="1" w:styleId="IntRInterviewer">
    <w:name w:val="IntR Interviewer"/>
    <w:qFormat/>
    <w:rsid w:val="001327EB"/>
    <w:rPr>
      <w:u w:val="dash"/>
    </w:rPr>
  </w:style>
  <w:style w:type="character" w:customStyle="1" w:styleId="IntEInterviewee">
    <w:name w:val="IntE Interviewee"/>
    <w:qFormat/>
    <w:rsid w:val="001327EB"/>
    <w:rPr>
      <w:u w:val="dotted"/>
    </w:rPr>
  </w:style>
  <w:style w:type="paragraph" w:customStyle="1" w:styleId="CAbsChapterAbstract">
    <w:name w:val="CAbs Chapter Abstract"/>
    <w:basedOn w:val="BaseText"/>
    <w:rsid w:val="001327EB"/>
    <w:pPr>
      <w:spacing w:before="360" w:after="360" w:line="560" w:lineRule="exact"/>
      <w:ind w:firstLine="720"/>
    </w:pPr>
    <w:rPr>
      <w:color w:val="0000FF"/>
    </w:rPr>
  </w:style>
  <w:style w:type="paragraph" w:customStyle="1" w:styleId="OL1OutlineListLevel1">
    <w:name w:val="OL1 Outline List Level 1"/>
    <w:basedOn w:val="BaseText"/>
    <w:rsid w:val="001327EB"/>
    <w:pPr>
      <w:tabs>
        <w:tab w:val="right" w:pos="547"/>
      </w:tabs>
      <w:spacing w:before="140" w:after="140" w:line="560" w:lineRule="exact"/>
      <w:ind w:left="720" w:hanging="720"/>
    </w:pPr>
  </w:style>
  <w:style w:type="character" w:customStyle="1" w:styleId="FgCOFigureCallOut">
    <w:name w:val="FgCO Figure Call Out"/>
    <w:rsid w:val="001327EB"/>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1327EB"/>
    <w:pPr>
      <w:spacing w:before="140" w:line="560" w:lineRule="exact"/>
    </w:pPr>
  </w:style>
  <w:style w:type="character" w:customStyle="1" w:styleId="TCOTableCallOut">
    <w:name w:val="TCO Table Call Out"/>
    <w:rsid w:val="001327EB"/>
    <w:rPr>
      <w:rFonts w:ascii="Times New Roman" w:hAnsi="Times New Roman"/>
      <w:sz w:val="24"/>
      <w:bdr w:val="none" w:sz="0" w:space="0" w:color="auto"/>
      <w:shd w:val="pct30" w:color="FF6600" w:fill="F3F3F3"/>
    </w:rPr>
  </w:style>
  <w:style w:type="paragraph" w:customStyle="1" w:styleId="SBSpaceBreak">
    <w:name w:val="SB Space Break"/>
    <w:basedOn w:val="BaseText"/>
    <w:rsid w:val="001327EB"/>
    <w:pPr>
      <w:shd w:val="pct20" w:color="auto" w:fill="FFFFFF"/>
      <w:spacing w:line="560" w:lineRule="exact"/>
      <w:jc w:val="center"/>
    </w:pPr>
  </w:style>
  <w:style w:type="character" w:customStyle="1" w:styleId="BxCOBoxCallOut">
    <w:name w:val="BxCO Box Call Out"/>
    <w:rsid w:val="001327EB"/>
    <w:rPr>
      <w:rFonts w:ascii="Times New Roman" w:hAnsi="Times New Roman"/>
      <w:sz w:val="24"/>
      <w:bdr w:val="none" w:sz="0" w:space="0" w:color="auto"/>
      <w:shd w:val="pct20" w:color="FF00FF" w:fill="auto"/>
    </w:rPr>
  </w:style>
  <w:style w:type="paragraph" w:customStyle="1" w:styleId="NtCNotetoComp">
    <w:name w:val="NtC Note to Comp"/>
    <w:basedOn w:val="BaseText"/>
    <w:rsid w:val="001327EB"/>
    <w:pPr>
      <w:spacing w:before="360" w:after="360" w:line="360" w:lineRule="exact"/>
    </w:pPr>
    <w:rPr>
      <w:color w:val="FF0000"/>
      <w:sz w:val="28"/>
    </w:rPr>
  </w:style>
  <w:style w:type="paragraph" w:customStyle="1" w:styleId="NtENotetoEditor">
    <w:name w:val="NtE Note to Editor"/>
    <w:basedOn w:val="NtCNotetoComp"/>
    <w:rsid w:val="001327EB"/>
    <w:rPr>
      <w:color w:val="008000"/>
    </w:rPr>
  </w:style>
  <w:style w:type="paragraph" w:customStyle="1" w:styleId="BNBoxNumber">
    <w:name w:val="BN Box Number"/>
    <w:basedOn w:val="BaseText"/>
    <w:rsid w:val="001327EB"/>
    <w:pPr>
      <w:spacing w:before="280" w:line="560" w:lineRule="exact"/>
    </w:pPr>
    <w:rPr>
      <w:b/>
    </w:rPr>
  </w:style>
  <w:style w:type="paragraph" w:customStyle="1" w:styleId="BTBoxTitle">
    <w:name w:val="BT Box Title"/>
    <w:basedOn w:val="BNBoxNumber"/>
    <w:rsid w:val="001327EB"/>
    <w:pPr>
      <w:spacing w:before="0" w:after="280"/>
    </w:pPr>
    <w:rPr>
      <w:b w:val="0"/>
    </w:rPr>
  </w:style>
  <w:style w:type="paragraph" w:customStyle="1" w:styleId="TStbHTableStubHead">
    <w:name w:val="TStbH Table Stub Head"/>
    <w:basedOn w:val="BaseText"/>
    <w:rsid w:val="001327EB"/>
    <w:pPr>
      <w:spacing w:line="360" w:lineRule="exact"/>
    </w:pPr>
    <w:rPr>
      <w:b/>
    </w:rPr>
  </w:style>
  <w:style w:type="paragraph" w:customStyle="1" w:styleId="TBTableBody">
    <w:name w:val="TB Table Body"/>
    <w:basedOn w:val="BaseText"/>
    <w:rsid w:val="001327EB"/>
    <w:pPr>
      <w:spacing w:line="360" w:lineRule="exact"/>
    </w:pPr>
  </w:style>
  <w:style w:type="paragraph" w:customStyle="1" w:styleId="TCHTableColumnHead">
    <w:name w:val="TCH Table Column Head"/>
    <w:basedOn w:val="TTTableTitle"/>
    <w:rsid w:val="001327EB"/>
    <w:rPr>
      <w:b/>
    </w:rPr>
  </w:style>
  <w:style w:type="paragraph" w:customStyle="1" w:styleId="TTTableTitle">
    <w:name w:val="TT Table Title"/>
    <w:basedOn w:val="BaseText"/>
    <w:link w:val="TTTableTitleChar"/>
    <w:rsid w:val="001327EB"/>
    <w:pPr>
      <w:spacing w:line="360" w:lineRule="exact"/>
    </w:pPr>
  </w:style>
  <w:style w:type="paragraph" w:customStyle="1" w:styleId="GLDefGlossaryDefinition">
    <w:name w:val="GLDef Glossary Definition"/>
    <w:basedOn w:val="BaseText"/>
    <w:rsid w:val="001327EB"/>
    <w:pPr>
      <w:spacing w:line="560" w:lineRule="exact"/>
    </w:pPr>
  </w:style>
  <w:style w:type="paragraph" w:customStyle="1" w:styleId="OL2OutlineListLevel2">
    <w:name w:val="OL2 Outline List Level 2"/>
    <w:basedOn w:val="OL1OutlineListLevel1"/>
    <w:rsid w:val="001327EB"/>
    <w:pPr>
      <w:tabs>
        <w:tab w:val="clear" w:pos="547"/>
        <w:tab w:val="right" w:pos="1267"/>
      </w:tabs>
      <w:spacing w:before="0"/>
      <w:ind w:left="1440"/>
    </w:pPr>
  </w:style>
  <w:style w:type="paragraph" w:customStyle="1" w:styleId="OL3OutlineListLevel3">
    <w:name w:val="OL3 Outline List Level 3"/>
    <w:basedOn w:val="OL2OutlineListLevel2"/>
    <w:rsid w:val="001327EB"/>
    <w:pPr>
      <w:tabs>
        <w:tab w:val="right" w:pos="1872"/>
      </w:tabs>
      <w:ind w:left="2160"/>
    </w:pPr>
  </w:style>
  <w:style w:type="paragraph" w:customStyle="1" w:styleId="OL4OutlineListLevel4">
    <w:name w:val="OL4 Outline List Level 4"/>
    <w:basedOn w:val="OL3OutlineListLevel3"/>
    <w:rsid w:val="001327EB"/>
    <w:pPr>
      <w:tabs>
        <w:tab w:val="right" w:pos="2592"/>
      </w:tabs>
      <w:ind w:left="2880"/>
    </w:pPr>
  </w:style>
  <w:style w:type="paragraph" w:customStyle="1" w:styleId="SpExSpecialExtract">
    <w:name w:val="SpEx Special Extract"/>
    <w:basedOn w:val="EExtract"/>
    <w:rsid w:val="001327EB"/>
    <w:pPr>
      <w:spacing w:before="360" w:after="360" w:line="400" w:lineRule="exact"/>
      <w:contextualSpacing/>
    </w:pPr>
    <w:rPr>
      <w:color w:val="00B050"/>
    </w:rPr>
  </w:style>
  <w:style w:type="character" w:customStyle="1" w:styleId="FgMenFigureMention">
    <w:name w:val="FgMen Figure Mention"/>
    <w:rsid w:val="001327EB"/>
    <w:rPr>
      <w:color w:val="0000FF"/>
    </w:rPr>
  </w:style>
  <w:style w:type="paragraph" w:customStyle="1" w:styleId="CAuAfChapterAuthorAffiliation">
    <w:name w:val="CAuAf Chapter Author Affiliation"/>
    <w:basedOn w:val="CAuChapterAuthor"/>
    <w:rsid w:val="001327EB"/>
    <w:pPr>
      <w:spacing w:before="0" w:after="280"/>
    </w:pPr>
    <w:rPr>
      <w:b/>
    </w:rPr>
  </w:style>
  <w:style w:type="paragraph" w:customStyle="1" w:styleId="DEDisplayEquation">
    <w:name w:val="DE Display Equation"/>
    <w:basedOn w:val="BaseText"/>
    <w:rsid w:val="001327EB"/>
    <w:pPr>
      <w:tabs>
        <w:tab w:val="right" w:pos="8640"/>
      </w:tabs>
      <w:spacing w:before="360" w:after="360" w:line="560" w:lineRule="atLeast"/>
      <w:ind w:left="720" w:hanging="720"/>
    </w:pPr>
  </w:style>
  <w:style w:type="paragraph" w:customStyle="1" w:styleId="H6HeadingLevel6">
    <w:name w:val="H6 Heading Level 6"/>
    <w:basedOn w:val="H5HeadingLevel5"/>
    <w:rsid w:val="001327EB"/>
    <w:pPr>
      <w:outlineLvl w:val="5"/>
    </w:pPr>
    <w:rPr>
      <w:sz w:val="22"/>
    </w:rPr>
  </w:style>
  <w:style w:type="paragraph" w:customStyle="1" w:styleId="TIHTableInternalHead">
    <w:name w:val="TIH Table Internal Head"/>
    <w:basedOn w:val="TTTableTitle"/>
    <w:rsid w:val="001327EB"/>
    <w:pPr>
      <w:spacing w:before="280"/>
    </w:pPr>
  </w:style>
  <w:style w:type="paragraph" w:styleId="TOC8">
    <w:name w:val="toc 8"/>
    <w:basedOn w:val="Normal"/>
    <w:next w:val="Normal"/>
    <w:autoRedefine/>
    <w:uiPriority w:val="39"/>
    <w:semiHidden/>
    <w:rsid w:val="001327EB"/>
    <w:pPr>
      <w:ind w:left="1400"/>
    </w:pPr>
  </w:style>
  <w:style w:type="character" w:customStyle="1" w:styleId="DENDisplayEquationNumber">
    <w:name w:val="DEN Display Equation Number"/>
    <w:rsid w:val="001327EB"/>
    <w:rPr>
      <w:bdr w:val="none" w:sz="0" w:space="0" w:color="auto"/>
      <w:shd w:val="pct15" w:color="auto" w:fill="FFFFFF"/>
    </w:rPr>
  </w:style>
  <w:style w:type="paragraph" w:customStyle="1" w:styleId="TFNTableFootnote">
    <w:name w:val="TFN Table Footnote"/>
    <w:basedOn w:val="TBTableBody"/>
    <w:rsid w:val="001327EB"/>
    <w:pPr>
      <w:spacing w:before="280" w:after="280"/>
    </w:pPr>
  </w:style>
  <w:style w:type="character" w:customStyle="1" w:styleId="LetDateLetterDateChar">
    <w:name w:val="LetDate Letter Date Char"/>
    <w:basedOn w:val="LetTxLetterTextChar"/>
    <w:link w:val="LetDateLetterDate"/>
    <w:rsid w:val="001327EB"/>
    <w:rPr>
      <w:sz w:val="24"/>
    </w:rPr>
  </w:style>
  <w:style w:type="paragraph" w:customStyle="1" w:styleId="LetDateLetterDate">
    <w:name w:val="LetDate Letter Date"/>
    <w:basedOn w:val="LetTxLetterText"/>
    <w:link w:val="LetDateLetterDateChar"/>
    <w:rsid w:val="001327EB"/>
  </w:style>
  <w:style w:type="paragraph" w:customStyle="1" w:styleId="CONChapterOpeningNote">
    <w:name w:val="CON Chapter Opening Note"/>
    <w:basedOn w:val="BaseText"/>
    <w:rsid w:val="001327EB"/>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1327EB"/>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1327EB"/>
    <w:pPr>
      <w:spacing w:line="560" w:lineRule="exact"/>
      <w:ind w:firstLine="720"/>
    </w:pPr>
    <w:rPr>
      <w:color w:val="000080"/>
      <w:sz w:val="24"/>
    </w:rPr>
  </w:style>
  <w:style w:type="paragraph" w:customStyle="1" w:styleId="IntAInterviewAnswer">
    <w:name w:val="IntA Interview Answer"/>
    <w:basedOn w:val="BaseText"/>
    <w:autoRedefine/>
    <w:rsid w:val="001327EB"/>
    <w:pPr>
      <w:spacing w:line="560" w:lineRule="exact"/>
      <w:ind w:firstLine="720"/>
    </w:pPr>
    <w:rPr>
      <w:color w:val="008000"/>
      <w:szCs w:val="24"/>
    </w:rPr>
  </w:style>
  <w:style w:type="paragraph" w:customStyle="1" w:styleId="DE-EDisplayEquationinExtract">
    <w:name w:val="DE-E Display Equation in Extract"/>
    <w:basedOn w:val="DEDisplayEquation"/>
    <w:rsid w:val="001327EB"/>
    <w:pPr>
      <w:spacing w:before="0" w:after="0"/>
      <w:ind w:firstLine="0"/>
    </w:pPr>
  </w:style>
  <w:style w:type="paragraph" w:customStyle="1" w:styleId="PNPartNumber">
    <w:name w:val="PN Part Number"/>
    <w:basedOn w:val="BaseHeading"/>
    <w:next w:val="PTPartTitle"/>
    <w:rsid w:val="001327EB"/>
    <w:pPr>
      <w:keepNext/>
      <w:keepLines/>
      <w:spacing w:before="560"/>
      <w:jc w:val="center"/>
    </w:pPr>
    <w:rPr>
      <w:b/>
      <w:sz w:val="28"/>
    </w:rPr>
  </w:style>
  <w:style w:type="paragraph" w:customStyle="1" w:styleId="PTPartTitle">
    <w:name w:val="PT Part Title"/>
    <w:basedOn w:val="PNPartNumber"/>
    <w:rsid w:val="001327EB"/>
    <w:pPr>
      <w:spacing w:before="1200"/>
    </w:pPr>
  </w:style>
  <w:style w:type="paragraph" w:customStyle="1" w:styleId="PSTPartSubtitle">
    <w:name w:val="PST Part Subtitle"/>
    <w:basedOn w:val="PTPartTitle"/>
    <w:rsid w:val="001327EB"/>
    <w:pPr>
      <w:keepNext w:val="0"/>
      <w:spacing w:before="360"/>
    </w:pPr>
    <w:rPr>
      <w:b w:val="0"/>
    </w:rPr>
  </w:style>
  <w:style w:type="paragraph" w:customStyle="1" w:styleId="EpEpigraph">
    <w:name w:val="Ep Epigraph"/>
    <w:basedOn w:val="BaseText"/>
    <w:rsid w:val="001327EB"/>
    <w:pPr>
      <w:spacing w:before="280" w:line="560" w:lineRule="exact"/>
      <w:ind w:left="720" w:right="720"/>
    </w:pPr>
  </w:style>
  <w:style w:type="paragraph" w:customStyle="1" w:styleId="EpSEpigraphSource">
    <w:name w:val="EpS Epigraph Source"/>
    <w:basedOn w:val="EpEpigraph"/>
    <w:rsid w:val="001327EB"/>
    <w:pPr>
      <w:spacing w:before="140" w:after="280"/>
      <w:ind w:right="0"/>
    </w:pPr>
  </w:style>
  <w:style w:type="paragraph" w:customStyle="1" w:styleId="PITxPartIntroductionText">
    <w:name w:val="PITx Part Introduction Text"/>
    <w:basedOn w:val="BaseText"/>
    <w:rsid w:val="001327EB"/>
    <w:pPr>
      <w:spacing w:before="280" w:after="280" w:line="560" w:lineRule="exact"/>
      <w:ind w:firstLine="720"/>
      <w:contextualSpacing/>
    </w:pPr>
  </w:style>
  <w:style w:type="paragraph" w:customStyle="1" w:styleId="SpH1SpecialHeading1">
    <w:name w:val="SpH1 Special Heading 1"/>
    <w:basedOn w:val="SpTxSpecialText"/>
    <w:rsid w:val="001327EB"/>
    <w:pPr>
      <w:spacing w:before="280" w:after="280"/>
      <w:ind w:firstLine="0"/>
    </w:pPr>
    <w:rPr>
      <w:b/>
      <w:sz w:val="36"/>
    </w:rPr>
  </w:style>
  <w:style w:type="paragraph" w:customStyle="1" w:styleId="SpTxSpecialText">
    <w:name w:val="SpTx Special Text"/>
    <w:basedOn w:val="BaseText"/>
    <w:rsid w:val="001327EB"/>
    <w:pPr>
      <w:spacing w:line="560" w:lineRule="exact"/>
      <w:ind w:firstLine="720"/>
    </w:pPr>
    <w:rPr>
      <w:color w:val="00B050"/>
    </w:rPr>
  </w:style>
  <w:style w:type="paragraph" w:styleId="TableofAuthorities">
    <w:name w:val="table of authorities"/>
    <w:basedOn w:val="Normal"/>
    <w:next w:val="Normal"/>
    <w:uiPriority w:val="99"/>
    <w:semiHidden/>
    <w:rsid w:val="001327EB"/>
    <w:pPr>
      <w:ind w:left="200" w:hanging="200"/>
    </w:pPr>
  </w:style>
  <w:style w:type="paragraph" w:styleId="TableofFigures">
    <w:name w:val="table of figures"/>
    <w:basedOn w:val="Normal"/>
    <w:next w:val="Normal"/>
    <w:uiPriority w:val="99"/>
    <w:semiHidden/>
    <w:rsid w:val="001327EB"/>
    <w:pPr>
      <w:ind w:left="400" w:hanging="400"/>
    </w:pPr>
  </w:style>
  <w:style w:type="paragraph" w:customStyle="1" w:styleId="GLTrmGlossaryDefinitionTerm">
    <w:name w:val="GLTrm Glossary Definition Term"/>
    <w:basedOn w:val="GLDefGlossaryDefinition"/>
    <w:rsid w:val="001327EB"/>
    <w:pPr>
      <w:spacing w:before="280"/>
    </w:pPr>
    <w:rPr>
      <w:b/>
    </w:rPr>
  </w:style>
  <w:style w:type="character" w:customStyle="1" w:styleId="TMenTableMention">
    <w:name w:val="TMen Table Mention"/>
    <w:rsid w:val="001327EB"/>
    <w:rPr>
      <w:color w:val="FF6600"/>
    </w:rPr>
  </w:style>
  <w:style w:type="paragraph" w:customStyle="1" w:styleId="ChrChronology">
    <w:name w:val="Chr Chronology"/>
    <w:basedOn w:val="BaseText"/>
    <w:rsid w:val="001327EB"/>
    <w:pPr>
      <w:tabs>
        <w:tab w:val="left" w:pos="1728"/>
      </w:tabs>
      <w:spacing w:before="140" w:line="560" w:lineRule="exact"/>
      <w:ind w:left="1728" w:hanging="1728"/>
    </w:pPr>
  </w:style>
  <w:style w:type="paragraph" w:customStyle="1" w:styleId="VSVerseSource">
    <w:name w:val="VS Verse Source"/>
    <w:basedOn w:val="BaseText"/>
    <w:rsid w:val="001327EB"/>
    <w:pPr>
      <w:spacing w:before="140" w:after="280" w:line="560" w:lineRule="exact"/>
    </w:pPr>
  </w:style>
  <w:style w:type="character" w:customStyle="1" w:styleId="SbarMenSidebarMention">
    <w:name w:val="SbarMen Sidebar Mention"/>
    <w:rsid w:val="001327EB"/>
    <w:rPr>
      <w:color w:val="008000"/>
    </w:rPr>
  </w:style>
  <w:style w:type="paragraph" w:customStyle="1" w:styleId="PriDocBegPrimaryDocumentBegin">
    <w:name w:val="PriDocBeg Primary Document Begin"/>
    <w:basedOn w:val="BaseText"/>
    <w:rsid w:val="001327EB"/>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1327EB"/>
  </w:style>
  <w:style w:type="paragraph" w:customStyle="1" w:styleId="TxCTextContinuation">
    <w:name w:val="TxC Text Continuation"/>
    <w:basedOn w:val="BaseText"/>
    <w:rsid w:val="001327EB"/>
    <w:pPr>
      <w:spacing w:line="560" w:lineRule="exact"/>
    </w:pPr>
  </w:style>
  <w:style w:type="paragraph" w:customStyle="1" w:styleId="VHVerseHeading">
    <w:name w:val="VH Verse Heading"/>
    <w:basedOn w:val="BaseText"/>
    <w:next w:val="VVerse"/>
    <w:rsid w:val="001327EB"/>
    <w:pPr>
      <w:keepNext/>
      <w:keepLines/>
      <w:spacing w:before="280" w:line="560" w:lineRule="exact"/>
    </w:pPr>
    <w:rPr>
      <w:b/>
    </w:rPr>
  </w:style>
  <w:style w:type="paragraph" w:customStyle="1" w:styleId="VVerse">
    <w:name w:val="V Verse"/>
    <w:basedOn w:val="BaseText"/>
    <w:rsid w:val="001327EB"/>
    <w:pPr>
      <w:tabs>
        <w:tab w:val="left" w:pos="2880"/>
      </w:tabs>
      <w:spacing w:before="280" w:after="280" w:line="560" w:lineRule="exact"/>
      <w:ind w:left="245" w:hanging="245"/>
      <w:contextualSpacing/>
    </w:pPr>
  </w:style>
  <w:style w:type="character" w:customStyle="1" w:styleId="BxMenBoxMention">
    <w:name w:val="BxMen Box Mention"/>
    <w:rsid w:val="001327EB"/>
    <w:rPr>
      <w:color w:val="FF00FF"/>
    </w:rPr>
  </w:style>
  <w:style w:type="character" w:customStyle="1" w:styleId="SbarCOSidebarCallOut">
    <w:name w:val="SbarCO Sidebar Call Out"/>
    <w:rsid w:val="001327EB"/>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1327EB"/>
    <w:pPr>
      <w:tabs>
        <w:tab w:val="left" w:pos="1440"/>
        <w:tab w:val="left" w:pos="1800"/>
        <w:tab w:val="left" w:pos="2160"/>
      </w:tabs>
      <w:ind w:left="1080" w:right="720"/>
    </w:pPr>
  </w:style>
  <w:style w:type="paragraph" w:customStyle="1" w:styleId="LetAuLetterAuthor">
    <w:name w:val="LetAu Letter Author"/>
    <w:basedOn w:val="LetTxLetterText"/>
    <w:rsid w:val="001327EB"/>
    <w:pPr>
      <w:spacing w:after="280"/>
    </w:pPr>
  </w:style>
  <w:style w:type="paragraph" w:customStyle="1" w:styleId="LetAuAddLetterAuthorAddress">
    <w:name w:val="LetAuAdd Letter Author Address"/>
    <w:basedOn w:val="LetTxLetterText"/>
    <w:rsid w:val="001327EB"/>
    <w:pPr>
      <w:spacing w:after="280"/>
      <w:contextualSpacing/>
    </w:pPr>
  </w:style>
  <w:style w:type="paragraph" w:customStyle="1" w:styleId="LetAddLetterAddress">
    <w:name w:val="LetAdd Letter Address"/>
    <w:basedOn w:val="LetTxLetterText"/>
    <w:rsid w:val="001327EB"/>
    <w:pPr>
      <w:spacing w:after="280"/>
      <w:contextualSpacing/>
    </w:pPr>
  </w:style>
  <w:style w:type="paragraph" w:customStyle="1" w:styleId="Let-ELetterinExtract">
    <w:name w:val="Let-E Letter in Extract"/>
    <w:basedOn w:val="LetTxLetterText"/>
    <w:rsid w:val="001327EB"/>
    <w:pPr>
      <w:ind w:left="720" w:right="720"/>
    </w:pPr>
  </w:style>
  <w:style w:type="paragraph" w:customStyle="1" w:styleId="LetDate-ELetterDateinExtract">
    <w:name w:val="LetDate-E Letter Date in Extract"/>
    <w:basedOn w:val="Let-ELetterinExtract"/>
    <w:rsid w:val="001327EB"/>
  </w:style>
  <w:style w:type="paragraph" w:customStyle="1" w:styleId="LetAdd-ELetterAddressinExtract">
    <w:name w:val="LetAdd-E Letter Address in Extract"/>
    <w:basedOn w:val="LetAddLetterAddress"/>
    <w:rsid w:val="001327EB"/>
    <w:pPr>
      <w:spacing w:before="0" w:after="0"/>
      <w:ind w:left="720" w:right="720"/>
      <w:contextualSpacing w:val="0"/>
    </w:pPr>
  </w:style>
  <w:style w:type="paragraph" w:customStyle="1" w:styleId="LetAu-ELetterAuthorinExtract">
    <w:name w:val="LetAu-E Letter Author in Extract"/>
    <w:basedOn w:val="LetAuLetterAuthor"/>
    <w:rsid w:val="001327EB"/>
    <w:pPr>
      <w:spacing w:before="0"/>
      <w:ind w:left="720" w:right="720"/>
    </w:pPr>
  </w:style>
  <w:style w:type="paragraph" w:customStyle="1" w:styleId="LetAuAdd-ELetterAuthorAddressinExtract">
    <w:name w:val="LetAuAdd-E Letter Author Address in Extract"/>
    <w:basedOn w:val="LetAuAddLetterAuthorAddress"/>
    <w:rsid w:val="001327EB"/>
    <w:pPr>
      <w:spacing w:before="0"/>
      <w:ind w:left="720" w:right="720"/>
    </w:pPr>
  </w:style>
  <w:style w:type="paragraph" w:customStyle="1" w:styleId="CSTChapterSubtitle">
    <w:name w:val="CST Chapter Subtitle"/>
    <w:basedOn w:val="BaseHeading"/>
    <w:autoRedefine/>
    <w:rsid w:val="001327EB"/>
    <w:rPr>
      <w:sz w:val="28"/>
    </w:rPr>
  </w:style>
  <w:style w:type="paragraph" w:customStyle="1" w:styleId="PITPartIntroductionTitle">
    <w:name w:val="PIT Part Introduction Title"/>
    <w:basedOn w:val="PSTPartSubtitle"/>
    <w:qFormat/>
    <w:rsid w:val="001327EB"/>
    <w:pPr>
      <w:keepNext/>
      <w:spacing w:before="280"/>
    </w:pPr>
  </w:style>
  <w:style w:type="paragraph" w:customStyle="1" w:styleId="NNotation">
    <w:name w:val="N Notation"/>
    <w:basedOn w:val="BaseText"/>
    <w:qFormat/>
    <w:rsid w:val="001327EB"/>
    <w:pPr>
      <w:tabs>
        <w:tab w:val="left" w:pos="480"/>
      </w:tabs>
      <w:spacing w:line="560" w:lineRule="exact"/>
    </w:pPr>
  </w:style>
  <w:style w:type="paragraph" w:styleId="Revision">
    <w:name w:val="Revision"/>
    <w:hidden/>
    <w:uiPriority w:val="99"/>
    <w:semiHidden/>
    <w:rsid w:val="001327EB"/>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1327EB"/>
    <w:pPr>
      <w:tabs>
        <w:tab w:val="left" w:pos="4320"/>
      </w:tabs>
      <w:ind w:left="1440" w:right="720"/>
    </w:pPr>
  </w:style>
  <w:style w:type="paragraph" w:customStyle="1" w:styleId="VEVerseinExtract">
    <w:name w:val="VE Verse in Extract"/>
    <w:basedOn w:val="VVerse"/>
    <w:qFormat/>
    <w:rsid w:val="001327EB"/>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1327EB"/>
    <w:pPr>
      <w:spacing w:before="0"/>
      <w:ind w:left="720" w:right="720"/>
    </w:pPr>
  </w:style>
  <w:style w:type="paragraph" w:customStyle="1" w:styleId="AuQAuthorQuery">
    <w:name w:val="AuQ Author Query"/>
    <w:basedOn w:val="NtENotetoEditor"/>
    <w:qFormat/>
    <w:rsid w:val="001327EB"/>
    <w:rPr>
      <w:color w:val="0070C0"/>
    </w:rPr>
  </w:style>
  <w:style w:type="paragraph" w:customStyle="1" w:styleId="AppBegAppendixBegin">
    <w:name w:val="AppBeg Appendix Begin"/>
    <w:basedOn w:val="PriDocBegPrimaryDocumentBegin"/>
    <w:qFormat/>
    <w:rsid w:val="001327EB"/>
  </w:style>
  <w:style w:type="paragraph" w:customStyle="1" w:styleId="AppEndAppendixEnd">
    <w:name w:val="AppEnd Appendix End"/>
    <w:basedOn w:val="PriDocEndPrimaryDocumentEnd"/>
    <w:qFormat/>
    <w:rsid w:val="001327EB"/>
  </w:style>
  <w:style w:type="paragraph" w:customStyle="1" w:styleId="BoxBegBoxBegin">
    <w:name w:val="BoxBeg Box Begin"/>
    <w:basedOn w:val="PriDocBegPrimaryDocumentBegin"/>
    <w:qFormat/>
    <w:rsid w:val="001327EB"/>
  </w:style>
  <w:style w:type="paragraph" w:customStyle="1" w:styleId="BoxEndBoxEnd">
    <w:name w:val="BoxEnd Box End"/>
    <w:basedOn w:val="PriDocEndPrimaryDocumentEnd"/>
    <w:qFormat/>
    <w:rsid w:val="001327EB"/>
  </w:style>
  <w:style w:type="paragraph" w:customStyle="1" w:styleId="ExrBegExerciseBegin">
    <w:name w:val="ExrBeg Exercise Begin"/>
    <w:basedOn w:val="PriDocBegPrimaryDocumentBegin"/>
    <w:qFormat/>
    <w:rsid w:val="001327EB"/>
  </w:style>
  <w:style w:type="paragraph" w:customStyle="1" w:styleId="ExrEndExerciseEnd">
    <w:name w:val="ExrEnd Exercise End"/>
    <w:basedOn w:val="PriDocEndPrimaryDocumentEnd"/>
    <w:qFormat/>
    <w:rsid w:val="001327EB"/>
  </w:style>
  <w:style w:type="paragraph" w:customStyle="1" w:styleId="NotesBegNotesBegin">
    <w:name w:val="NotesBeg Notes Begin"/>
    <w:basedOn w:val="PriDocBegPrimaryDocumentBegin"/>
    <w:qFormat/>
    <w:rsid w:val="001327EB"/>
  </w:style>
  <w:style w:type="paragraph" w:customStyle="1" w:styleId="NotesEndNotesEnd">
    <w:name w:val="NotesEnd Notes End"/>
    <w:basedOn w:val="PriDocEndPrimaryDocumentEnd"/>
    <w:qFormat/>
    <w:rsid w:val="001327EB"/>
  </w:style>
  <w:style w:type="paragraph" w:customStyle="1" w:styleId="TSTableSource">
    <w:name w:val="TS Table Source"/>
    <w:basedOn w:val="TFNTableFootnote"/>
    <w:rsid w:val="001327EB"/>
    <w:pPr>
      <w:spacing w:before="0" w:after="560"/>
    </w:pPr>
  </w:style>
  <w:style w:type="paragraph" w:customStyle="1" w:styleId="TNTableNumber">
    <w:name w:val="TN Table Number"/>
    <w:basedOn w:val="TTTableTitle"/>
    <w:link w:val="TNTableNumberChar"/>
    <w:rsid w:val="001327EB"/>
    <w:pPr>
      <w:spacing w:before="560"/>
    </w:pPr>
    <w:rPr>
      <w:b/>
    </w:rPr>
  </w:style>
  <w:style w:type="paragraph" w:customStyle="1" w:styleId="ITCHIn-textTableColumnHead">
    <w:name w:val="ITCH In-text Table Column Head"/>
    <w:basedOn w:val="TCHTableColumnHead"/>
    <w:rsid w:val="001327EB"/>
  </w:style>
  <w:style w:type="paragraph" w:customStyle="1" w:styleId="ITBIn-textTableBody">
    <w:name w:val="ITB In-text Table Body"/>
    <w:basedOn w:val="TBTableBody"/>
    <w:rsid w:val="001327EB"/>
  </w:style>
  <w:style w:type="paragraph" w:customStyle="1" w:styleId="RefTxReferenceText">
    <w:name w:val="RefTx Reference Text"/>
    <w:basedOn w:val="BaseText"/>
    <w:link w:val="RefTxReferenceTextChar"/>
    <w:rsid w:val="001327EB"/>
    <w:pPr>
      <w:spacing w:after="140" w:line="560" w:lineRule="exact"/>
      <w:ind w:left="720" w:hanging="720"/>
    </w:pPr>
  </w:style>
  <w:style w:type="paragraph" w:customStyle="1" w:styleId="DL-EDescriptiveListinExtract">
    <w:name w:val="DL-E Descriptive List in Extract"/>
    <w:basedOn w:val="DLDescriptiveList"/>
    <w:rsid w:val="001327EB"/>
    <w:pPr>
      <w:tabs>
        <w:tab w:val="left" w:pos="480"/>
      </w:tabs>
    </w:pPr>
  </w:style>
  <w:style w:type="paragraph" w:customStyle="1" w:styleId="N-ENotationinExtract">
    <w:name w:val="N-E Notation in Extract"/>
    <w:basedOn w:val="NNotation"/>
    <w:rsid w:val="001327EB"/>
  </w:style>
  <w:style w:type="paragraph" w:customStyle="1" w:styleId="Dis-EDisplayinExtract">
    <w:name w:val="Dis-E Display in Extract"/>
    <w:basedOn w:val="DDisplay"/>
    <w:rsid w:val="001327EB"/>
    <w:pPr>
      <w:ind w:left="720" w:right="720"/>
    </w:pPr>
  </w:style>
  <w:style w:type="paragraph" w:customStyle="1" w:styleId="DDisplay">
    <w:name w:val="D Display"/>
    <w:basedOn w:val="BaseText"/>
    <w:rsid w:val="001327EB"/>
    <w:pPr>
      <w:spacing w:before="280" w:after="280" w:line="560" w:lineRule="exact"/>
    </w:pPr>
  </w:style>
  <w:style w:type="paragraph" w:customStyle="1" w:styleId="PProgram">
    <w:name w:val="P Program"/>
    <w:basedOn w:val="BaseText"/>
    <w:rsid w:val="001327EB"/>
    <w:pPr>
      <w:spacing w:line="560" w:lineRule="exact"/>
    </w:pPr>
    <w:rPr>
      <w:rFonts w:ascii="Courier" w:hAnsi="Courier"/>
      <w:sz w:val="22"/>
    </w:rPr>
  </w:style>
  <w:style w:type="paragraph" w:customStyle="1" w:styleId="P-EPrograminExtract">
    <w:name w:val="P-E Program in Extract"/>
    <w:basedOn w:val="PProgram"/>
    <w:rsid w:val="001327EB"/>
    <w:pPr>
      <w:spacing w:before="280" w:after="280"/>
      <w:ind w:left="720" w:right="720"/>
    </w:pPr>
  </w:style>
  <w:style w:type="paragraph" w:customStyle="1" w:styleId="NTrDNumberedTreeDisplay">
    <w:name w:val="NTrD Numbered Tree Display"/>
    <w:basedOn w:val="BaseText"/>
    <w:rsid w:val="001327EB"/>
    <w:pPr>
      <w:spacing w:before="280" w:after="280" w:line="560" w:lineRule="exact"/>
    </w:pPr>
  </w:style>
  <w:style w:type="paragraph" w:customStyle="1" w:styleId="NTrD-ENumberedTreeDisplayinExtract">
    <w:name w:val="NTrD-E Numbered Tree Display in Extract"/>
    <w:basedOn w:val="NTrDNumberedTreeDisplay"/>
    <w:rsid w:val="001327EB"/>
    <w:pPr>
      <w:ind w:left="720" w:right="720"/>
    </w:pPr>
  </w:style>
  <w:style w:type="paragraph" w:customStyle="1" w:styleId="IEIndexMainEntry">
    <w:name w:val="IE Index Main Entry"/>
    <w:basedOn w:val="BaseText"/>
    <w:rsid w:val="001327EB"/>
    <w:pPr>
      <w:spacing w:line="560" w:lineRule="exact"/>
      <w:ind w:left="2160" w:hanging="2160"/>
    </w:pPr>
  </w:style>
  <w:style w:type="paragraph" w:customStyle="1" w:styleId="ISEIndexSubentry">
    <w:name w:val="ISE Index Subentry"/>
    <w:basedOn w:val="IEIndexMainEntry"/>
    <w:rsid w:val="001327EB"/>
    <w:pPr>
      <w:ind w:left="2880"/>
    </w:pPr>
  </w:style>
  <w:style w:type="paragraph" w:customStyle="1" w:styleId="IABIndexAlphabeticalBreak">
    <w:name w:val="IAB Index Alphabetical Break"/>
    <w:basedOn w:val="IEIndexMainEntry"/>
    <w:rsid w:val="001327EB"/>
    <w:pPr>
      <w:spacing w:before="560"/>
    </w:pPr>
  </w:style>
  <w:style w:type="paragraph" w:customStyle="1" w:styleId="ISSEIndexSubsubentry">
    <w:name w:val="ISSE Index Subsubentry"/>
    <w:basedOn w:val="ISEIndexSubentry"/>
    <w:rsid w:val="001327EB"/>
    <w:pPr>
      <w:ind w:left="3600"/>
    </w:pPr>
  </w:style>
  <w:style w:type="paragraph" w:customStyle="1" w:styleId="SbarTSidebarTitle">
    <w:name w:val="SbarT Sidebar Title"/>
    <w:basedOn w:val="SbarTxSidebarText"/>
    <w:rsid w:val="001327EB"/>
    <w:pPr>
      <w:spacing w:before="560"/>
    </w:pPr>
    <w:rPr>
      <w:b/>
      <w:sz w:val="28"/>
    </w:rPr>
  </w:style>
  <w:style w:type="paragraph" w:customStyle="1" w:styleId="SbarAuSidebarAuthor">
    <w:name w:val="SbarAu Sidebar Author"/>
    <w:basedOn w:val="SbarTxSidebarText"/>
    <w:rsid w:val="001327EB"/>
    <w:pPr>
      <w:spacing w:before="280"/>
    </w:pPr>
    <w:rPr>
      <w:b/>
    </w:rPr>
  </w:style>
  <w:style w:type="paragraph" w:customStyle="1" w:styleId="SbarSNSidebarSourceNote">
    <w:name w:val="SbarSN Sidebar Source Note"/>
    <w:basedOn w:val="SbarTxSidebarText"/>
    <w:rsid w:val="001327EB"/>
    <w:pPr>
      <w:spacing w:before="280"/>
    </w:pPr>
  </w:style>
  <w:style w:type="paragraph" w:customStyle="1" w:styleId="FgCFigureCaption">
    <w:name w:val="FgC Figure Caption"/>
    <w:basedOn w:val="BaseText"/>
    <w:link w:val="FgCFigureCaptionChar"/>
    <w:rsid w:val="001327EB"/>
    <w:pPr>
      <w:spacing w:line="560" w:lineRule="exact"/>
    </w:pPr>
  </w:style>
  <w:style w:type="character" w:customStyle="1" w:styleId="FgCFigureCaptionChar">
    <w:name w:val="FgC Figure Caption Char"/>
    <w:link w:val="FgCFigureCaption"/>
    <w:rsid w:val="001327EB"/>
    <w:rPr>
      <w:rFonts w:ascii="Times New Roman" w:eastAsia="Times New Roman" w:hAnsi="Times New Roman" w:cs="Times New Roman"/>
      <w:sz w:val="24"/>
      <w:szCs w:val="20"/>
    </w:rPr>
  </w:style>
  <w:style w:type="paragraph" w:customStyle="1" w:styleId="FgTFigureTitle">
    <w:name w:val="FgT Figure Title"/>
    <w:basedOn w:val="FgCFigureCaption"/>
    <w:rsid w:val="001327EB"/>
  </w:style>
  <w:style w:type="paragraph" w:customStyle="1" w:styleId="FgNFigureNumber">
    <w:name w:val="FgN Figure Number"/>
    <w:basedOn w:val="FgTFigureTitle"/>
    <w:rsid w:val="001327EB"/>
    <w:pPr>
      <w:spacing w:before="560"/>
    </w:pPr>
  </w:style>
  <w:style w:type="paragraph" w:customStyle="1" w:styleId="FgSFigureSource">
    <w:name w:val="FgS Figure Source"/>
    <w:basedOn w:val="FgCFigureCaption"/>
    <w:rsid w:val="001327EB"/>
    <w:pPr>
      <w:spacing w:after="560"/>
    </w:pPr>
  </w:style>
  <w:style w:type="paragraph" w:customStyle="1" w:styleId="NtDNotetoDesign">
    <w:name w:val="NtD Note to Design"/>
    <w:basedOn w:val="NtENotetoEditor"/>
    <w:rsid w:val="001327EB"/>
    <w:rPr>
      <w:color w:val="FF00FF"/>
    </w:rPr>
  </w:style>
  <w:style w:type="paragraph" w:customStyle="1" w:styleId="DHDisplayHead">
    <w:name w:val="DH Display Head"/>
    <w:basedOn w:val="BaseText"/>
    <w:rsid w:val="001327EB"/>
    <w:pPr>
      <w:spacing w:before="280" w:line="560" w:lineRule="exact"/>
    </w:pPr>
    <w:rPr>
      <w:b/>
    </w:rPr>
  </w:style>
  <w:style w:type="paragraph" w:customStyle="1" w:styleId="SDSubdisplay">
    <w:name w:val="SD Subdisplay"/>
    <w:basedOn w:val="DDisplay"/>
    <w:rsid w:val="001327EB"/>
    <w:pPr>
      <w:spacing w:before="0" w:after="0"/>
      <w:ind w:left="720"/>
    </w:pPr>
  </w:style>
  <w:style w:type="paragraph" w:customStyle="1" w:styleId="SSDSubsubdisplay">
    <w:name w:val="SSD Subsubdisplay"/>
    <w:basedOn w:val="SDSubdisplay"/>
    <w:rsid w:val="001327EB"/>
    <w:pPr>
      <w:ind w:left="1440"/>
    </w:pPr>
  </w:style>
  <w:style w:type="paragraph" w:customStyle="1" w:styleId="ExrLv1TxExerciseText">
    <w:name w:val="ExrLv1Tx Exercise Text"/>
    <w:basedOn w:val="BaseText"/>
    <w:rsid w:val="001327EB"/>
    <w:pPr>
      <w:spacing w:before="280" w:after="280" w:line="560" w:lineRule="exact"/>
    </w:pPr>
  </w:style>
  <w:style w:type="paragraph" w:customStyle="1" w:styleId="ExrLv2TxSubexerciseText">
    <w:name w:val="ExrLv2Tx Subexercise Text"/>
    <w:basedOn w:val="ExrLv1TxExerciseText"/>
    <w:rsid w:val="001327EB"/>
    <w:pPr>
      <w:spacing w:before="0"/>
      <w:ind w:left="720"/>
    </w:pPr>
  </w:style>
  <w:style w:type="paragraph" w:customStyle="1" w:styleId="ExrLv3TxSubsubexerciseText">
    <w:name w:val="ExrLv3Tx Subsubexercise Text"/>
    <w:basedOn w:val="ExrLv2TxSubexerciseText"/>
    <w:rsid w:val="001327EB"/>
    <w:pPr>
      <w:ind w:left="1440"/>
    </w:pPr>
  </w:style>
  <w:style w:type="paragraph" w:customStyle="1" w:styleId="NTNoteText">
    <w:name w:val="NT Note Text"/>
    <w:basedOn w:val="BaseText"/>
    <w:link w:val="NTNoteTextChar"/>
    <w:rsid w:val="001327EB"/>
    <w:pPr>
      <w:spacing w:after="280" w:line="560" w:lineRule="exact"/>
    </w:pPr>
  </w:style>
  <w:style w:type="paragraph" w:customStyle="1" w:styleId="FNFootnoteText">
    <w:name w:val="FN Footnote Text"/>
    <w:basedOn w:val="BaseText"/>
    <w:rsid w:val="001327EB"/>
    <w:pPr>
      <w:spacing w:line="560" w:lineRule="exact"/>
    </w:pPr>
  </w:style>
  <w:style w:type="paragraph" w:customStyle="1" w:styleId="RHRRunningHeadRecto">
    <w:name w:val="RHR Running Head Recto"/>
    <w:basedOn w:val="BaseText"/>
    <w:link w:val="RHRRunningHeadRectoChar"/>
    <w:rsid w:val="001327EB"/>
    <w:pPr>
      <w:spacing w:line="560" w:lineRule="exact"/>
    </w:pPr>
  </w:style>
  <w:style w:type="paragraph" w:customStyle="1" w:styleId="RHVRunningHeadVerso">
    <w:name w:val="RHV Running Head Verso"/>
    <w:basedOn w:val="RHRRunningHeadRecto"/>
    <w:link w:val="RHVRunningHeadVersoChar"/>
    <w:rsid w:val="001327EB"/>
  </w:style>
  <w:style w:type="paragraph" w:customStyle="1" w:styleId="COContributorName">
    <w:name w:val="CO Contributor Name"/>
    <w:basedOn w:val="BaseText"/>
    <w:rsid w:val="001327EB"/>
    <w:pPr>
      <w:spacing w:before="280" w:line="560" w:lineRule="exact"/>
    </w:pPr>
    <w:rPr>
      <w:b/>
    </w:rPr>
  </w:style>
  <w:style w:type="paragraph" w:customStyle="1" w:styleId="COBContributorBio">
    <w:name w:val="COB Contributor Bio"/>
    <w:basedOn w:val="BaseText"/>
    <w:rsid w:val="001327EB"/>
    <w:pPr>
      <w:spacing w:after="280" w:line="560" w:lineRule="exact"/>
    </w:pPr>
  </w:style>
  <w:style w:type="paragraph" w:customStyle="1" w:styleId="FBHFrontmatterBackmatterHead">
    <w:name w:val="FBH Frontmatter/Backmatter Head"/>
    <w:basedOn w:val="CTChapterTitle"/>
    <w:rsid w:val="001327EB"/>
  </w:style>
  <w:style w:type="paragraph" w:customStyle="1" w:styleId="BaseHeading">
    <w:name w:val="Base Heading"/>
    <w:qFormat/>
    <w:rsid w:val="001327EB"/>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1327EB"/>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1327EB"/>
    <w:pPr>
      <w:spacing w:after="140" w:line="560" w:lineRule="exact"/>
      <w:ind w:left="720" w:hanging="720"/>
    </w:pPr>
  </w:style>
  <w:style w:type="paragraph" w:customStyle="1" w:styleId="H4MHeadingLevel4Math">
    <w:name w:val="H4M Heading Level 4 Math"/>
    <w:basedOn w:val="H4HeadingLevel4"/>
    <w:rsid w:val="001327EB"/>
    <w:pPr>
      <w:spacing w:after="360"/>
    </w:pPr>
  </w:style>
  <w:style w:type="paragraph" w:styleId="BlockText">
    <w:name w:val="Block Text"/>
    <w:basedOn w:val="Normal"/>
    <w:uiPriority w:val="99"/>
    <w:rsid w:val="001327EB"/>
    <w:pPr>
      <w:spacing w:after="120"/>
      <w:ind w:left="1440" w:right="1440"/>
    </w:pPr>
  </w:style>
  <w:style w:type="paragraph" w:customStyle="1" w:styleId="H5MHeadingLevel5Math">
    <w:name w:val="H5M Heading Level 5 Math"/>
    <w:basedOn w:val="H5HeadingLevel5"/>
    <w:rsid w:val="001327EB"/>
    <w:pPr>
      <w:spacing w:after="360"/>
    </w:pPr>
  </w:style>
  <w:style w:type="paragraph" w:customStyle="1" w:styleId="NoteCNotetoComp">
    <w:name w:val="NoteC Note to Comp"/>
    <w:basedOn w:val="BaseText"/>
    <w:rsid w:val="001327EB"/>
    <w:pPr>
      <w:spacing w:before="360" w:after="360" w:line="360" w:lineRule="exact"/>
    </w:pPr>
    <w:rPr>
      <w:color w:val="FF0000"/>
      <w:sz w:val="28"/>
    </w:rPr>
  </w:style>
  <w:style w:type="paragraph" w:customStyle="1" w:styleId="NoteDNotetoDesign">
    <w:name w:val="NoteD Note to Design"/>
    <w:basedOn w:val="Normal"/>
    <w:rsid w:val="001327EB"/>
    <w:pPr>
      <w:spacing w:before="360" w:after="360" w:line="360" w:lineRule="exact"/>
    </w:pPr>
    <w:rPr>
      <w:color w:val="FF00FF"/>
      <w:sz w:val="28"/>
    </w:rPr>
  </w:style>
  <w:style w:type="paragraph" w:customStyle="1" w:styleId="NoteENotetoEditor">
    <w:name w:val="NoteE Note to Editor"/>
    <w:basedOn w:val="NoteCNotetoComp"/>
    <w:rsid w:val="001327EB"/>
    <w:rPr>
      <w:color w:val="008000"/>
    </w:rPr>
  </w:style>
  <w:style w:type="paragraph" w:customStyle="1" w:styleId="FBHFrontmatterHead">
    <w:name w:val="FBH Frontmatter Head"/>
    <w:basedOn w:val="CTChapterTitle"/>
    <w:rsid w:val="001327EB"/>
  </w:style>
  <w:style w:type="paragraph" w:customStyle="1" w:styleId="LList">
    <w:name w:val="L List"/>
    <w:basedOn w:val="ULUnnumberedList"/>
    <w:qFormat/>
    <w:rsid w:val="001327EB"/>
  </w:style>
  <w:style w:type="paragraph" w:customStyle="1" w:styleId="L-EListinExtract">
    <w:name w:val="L-E List in Extract"/>
    <w:basedOn w:val="ULUnnumberedList"/>
    <w:qFormat/>
    <w:rsid w:val="001327EB"/>
    <w:pPr>
      <w:ind w:left="1080"/>
    </w:pPr>
  </w:style>
  <w:style w:type="paragraph" w:customStyle="1" w:styleId="E-MExtractMultiple">
    <w:name w:val="E-M Extract Multiple"/>
    <w:basedOn w:val="EExtract"/>
    <w:qFormat/>
    <w:rsid w:val="001327EB"/>
    <w:pPr>
      <w:spacing w:after="120"/>
    </w:pPr>
  </w:style>
  <w:style w:type="paragraph" w:customStyle="1" w:styleId="H-EHeadinExtract">
    <w:name w:val="H-E Head in Extract"/>
    <w:basedOn w:val="LH-EListHeadinExtract"/>
    <w:qFormat/>
    <w:rsid w:val="001327EB"/>
  </w:style>
  <w:style w:type="paragraph" w:customStyle="1" w:styleId="HAAHead">
    <w:name w:val="HA A Head"/>
    <w:basedOn w:val="SpH1SpecialHeading1"/>
    <w:qFormat/>
    <w:rsid w:val="001327EB"/>
    <w:pPr>
      <w:outlineLvl w:val="0"/>
    </w:pPr>
  </w:style>
  <w:style w:type="paragraph" w:customStyle="1" w:styleId="SBHSpaceBreakHalfLine">
    <w:name w:val="SBH Space Break HalfLine"/>
    <w:basedOn w:val="SBSpaceBreak"/>
    <w:qFormat/>
    <w:rsid w:val="001327EB"/>
    <w:pPr>
      <w:spacing w:line="280" w:lineRule="exact"/>
    </w:pPr>
  </w:style>
  <w:style w:type="paragraph" w:customStyle="1" w:styleId="NHNotesHead">
    <w:name w:val="NH Notes Head"/>
    <w:basedOn w:val="BaseHeading"/>
    <w:rsid w:val="001327EB"/>
    <w:pPr>
      <w:autoSpaceDE w:val="0"/>
      <w:autoSpaceDN w:val="0"/>
      <w:adjustRightInd w:val="0"/>
      <w:spacing w:before="360" w:after="280"/>
    </w:pPr>
    <w:rPr>
      <w:b/>
      <w:sz w:val="32"/>
      <w:szCs w:val="24"/>
    </w:rPr>
  </w:style>
  <w:style w:type="paragraph" w:customStyle="1" w:styleId="BkTBookTitle">
    <w:name w:val="BkT Book Title"/>
    <w:basedOn w:val="BaseText"/>
    <w:rsid w:val="001327EB"/>
    <w:pPr>
      <w:spacing w:line="560" w:lineRule="exact"/>
      <w:jc w:val="right"/>
    </w:pPr>
    <w:rPr>
      <w:szCs w:val="24"/>
    </w:rPr>
  </w:style>
  <w:style w:type="paragraph" w:customStyle="1" w:styleId="SecTSectionTitle">
    <w:name w:val="SecT Section Title"/>
    <w:basedOn w:val="BaseText"/>
    <w:rsid w:val="001327EB"/>
    <w:pPr>
      <w:spacing w:line="560" w:lineRule="exact"/>
      <w:jc w:val="right"/>
    </w:pPr>
    <w:rPr>
      <w:szCs w:val="24"/>
    </w:rPr>
  </w:style>
  <w:style w:type="paragraph" w:customStyle="1" w:styleId="BibRefHeadBibRefHead">
    <w:name w:val="BibRefHead BibRef Head"/>
    <w:basedOn w:val="BaseHeading"/>
    <w:rsid w:val="001327EB"/>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1327EB"/>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1327EB"/>
    <w:pPr>
      <w:spacing w:before="280" w:line="560" w:lineRule="exact"/>
      <w:ind w:left="720" w:right="720"/>
    </w:pPr>
  </w:style>
  <w:style w:type="paragraph" w:customStyle="1" w:styleId="Algorithm">
    <w:name w:val="Algorithm"/>
    <w:basedOn w:val="DEDisplayEquation"/>
    <w:rsid w:val="001327EB"/>
  </w:style>
  <w:style w:type="paragraph" w:customStyle="1" w:styleId="Assumption">
    <w:name w:val="Assumption"/>
    <w:basedOn w:val="DEDisplayEquation"/>
    <w:rsid w:val="001327EB"/>
  </w:style>
  <w:style w:type="paragraph" w:customStyle="1" w:styleId="Axiom">
    <w:name w:val="Axiom"/>
    <w:basedOn w:val="DEDisplayEquation"/>
    <w:rsid w:val="001327EB"/>
  </w:style>
  <w:style w:type="paragraph" w:customStyle="1" w:styleId="Case">
    <w:name w:val="Case"/>
    <w:basedOn w:val="DEDisplayEquation"/>
    <w:rsid w:val="001327EB"/>
  </w:style>
  <w:style w:type="paragraph" w:customStyle="1" w:styleId="Claim">
    <w:name w:val="Claim"/>
    <w:basedOn w:val="DEDisplayEquation"/>
    <w:rsid w:val="001327EB"/>
  </w:style>
  <w:style w:type="paragraph" w:customStyle="1" w:styleId="Conjunction">
    <w:name w:val="Conjunction"/>
    <w:basedOn w:val="DEDisplayEquation"/>
    <w:rsid w:val="001327EB"/>
  </w:style>
  <w:style w:type="paragraph" w:customStyle="1" w:styleId="Corollary">
    <w:name w:val="Corollary"/>
    <w:basedOn w:val="DEDisplayEquation"/>
    <w:rsid w:val="001327EB"/>
  </w:style>
  <w:style w:type="paragraph" w:customStyle="1" w:styleId="Definition">
    <w:name w:val="Definition"/>
    <w:basedOn w:val="DEDisplayEquation"/>
    <w:rsid w:val="001327EB"/>
  </w:style>
  <w:style w:type="paragraph" w:customStyle="1" w:styleId="Hypothesis">
    <w:name w:val="Hypothesis"/>
    <w:basedOn w:val="DEDisplayEquation"/>
    <w:rsid w:val="001327EB"/>
  </w:style>
  <w:style w:type="paragraph" w:customStyle="1" w:styleId="Lemma">
    <w:name w:val="Lemma"/>
    <w:basedOn w:val="DEDisplayEquation"/>
    <w:rsid w:val="001327EB"/>
  </w:style>
  <w:style w:type="paragraph" w:customStyle="1" w:styleId="Note">
    <w:name w:val="Note"/>
    <w:basedOn w:val="DEDisplayEquation"/>
    <w:rsid w:val="001327EB"/>
  </w:style>
  <w:style w:type="paragraph" w:customStyle="1" w:styleId="Observation">
    <w:name w:val="Observation"/>
    <w:basedOn w:val="DEDisplayEquation"/>
    <w:rsid w:val="001327EB"/>
  </w:style>
  <w:style w:type="paragraph" w:customStyle="1" w:styleId="Proof">
    <w:name w:val="Proof"/>
    <w:basedOn w:val="DEDisplayEquation"/>
    <w:rsid w:val="001327EB"/>
  </w:style>
  <w:style w:type="paragraph" w:customStyle="1" w:styleId="Proposition">
    <w:name w:val="Proposition"/>
    <w:basedOn w:val="DEDisplayEquation"/>
    <w:rsid w:val="001327EB"/>
  </w:style>
  <w:style w:type="paragraph" w:customStyle="1" w:styleId="Remark">
    <w:name w:val="Remark"/>
    <w:basedOn w:val="DEDisplayEquation"/>
    <w:rsid w:val="001327EB"/>
  </w:style>
  <w:style w:type="paragraph" w:customStyle="1" w:styleId="Result">
    <w:name w:val="Result"/>
    <w:basedOn w:val="DEDisplayEquation"/>
    <w:rsid w:val="001327EB"/>
  </w:style>
  <w:style w:type="paragraph" w:customStyle="1" w:styleId="Rule">
    <w:name w:val="Rule"/>
    <w:basedOn w:val="DEDisplayEquation"/>
    <w:rsid w:val="001327EB"/>
  </w:style>
  <w:style w:type="paragraph" w:customStyle="1" w:styleId="SplCase">
    <w:name w:val="SplCase"/>
    <w:basedOn w:val="DEDisplayEquation"/>
    <w:rsid w:val="001327EB"/>
  </w:style>
  <w:style w:type="paragraph" w:customStyle="1" w:styleId="Theorem">
    <w:name w:val="Theorem"/>
    <w:basedOn w:val="DEDisplayEquation"/>
    <w:rsid w:val="001327EB"/>
  </w:style>
  <w:style w:type="paragraph" w:customStyle="1" w:styleId="AppTAppendixTitle">
    <w:name w:val="AppT Appendix Title"/>
    <w:basedOn w:val="H1HeadingLevel1"/>
    <w:qFormat/>
    <w:rsid w:val="001327EB"/>
  </w:style>
  <w:style w:type="paragraph" w:customStyle="1" w:styleId="DIASDialogueSpeaker">
    <w:name w:val="DIAS Dialogue Speaker"/>
    <w:basedOn w:val="DIADialogue"/>
    <w:next w:val="DIADialogue"/>
    <w:qFormat/>
    <w:rsid w:val="001327EB"/>
  </w:style>
  <w:style w:type="paragraph" w:customStyle="1" w:styleId="DIAS-EDialogueSpeakerinExtract">
    <w:name w:val="DIAS-E Dialogue Speaker in Extract"/>
    <w:basedOn w:val="DIA-EDialogueinExtract"/>
    <w:next w:val="DIA-EDialogueinExtract"/>
    <w:qFormat/>
    <w:rsid w:val="001327EB"/>
  </w:style>
  <w:style w:type="paragraph" w:customStyle="1" w:styleId="IntTxInterviewText">
    <w:name w:val="IntTx Interview Text"/>
    <w:basedOn w:val="BaseText"/>
    <w:autoRedefine/>
    <w:rsid w:val="001327EB"/>
    <w:pPr>
      <w:spacing w:line="560" w:lineRule="exact"/>
      <w:ind w:firstLine="720"/>
    </w:pPr>
    <w:rPr>
      <w:color w:val="000080"/>
    </w:rPr>
  </w:style>
  <w:style w:type="paragraph" w:customStyle="1" w:styleId="IntSInterviewSpeaker">
    <w:name w:val="IntS Interview Speaker"/>
    <w:basedOn w:val="IntTxInterviewText"/>
    <w:qFormat/>
    <w:rsid w:val="001327EB"/>
  </w:style>
  <w:style w:type="paragraph" w:customStyle="1" w:styleId="ITIndexTitle">
    <w:name w:val="IT Index Title"/>
    <w:basedOn w:val="BaseHeading"/>
    <w:next w:val="IABIndexAlphabeticalBreak"/>
    <w:rsid w:val="001327EB"/>
    <w:pPr>
      <w:autoSpaceDE w:val="0"/>
      <w:autoSpaceDN w:val="0"/>
      <w:adjustRightInd w:val="0"/>
      <w:spacing w:before="360" w:after="280"/>
    </w:pPr>
    <w:rPr>
      <w:b/>
      <w:szCs w:val="24"/>
    </w:rPr>
  </w:style>
  <w:style w:type="character" w:customStyle="1" w:styleId="EqCOEquationCallOut">
    <w:name w:val="EqCO Equation Call Out"/>
    <w:rsid w:val="001327EB"/>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1327EB"/>
  </w:style>
  <w:style w:type="paragraph" w:customStyle="1" w:styleId="IHIndexHead">
    <w:name w:val="IH Index Head"/>
    <w:basedOn w:val="BaseHeading"/>
    <w:next w:val="IABIndexAlphabeticalBreak"/>
    <w:rsid w:val="001327EB"/>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1327EB"/>
    <w:pPr>
      <w:autoSpaceDE w:val="0"/>
      <w:autoSpaceDN w:val="0"/>
      <w:adjustRightInd w:val="0"/>
    </w:pPr>
    <w:rPr>
      <w:szCs w:val="24"/>
    </w:rPr>
  </w:style>
  <w:style w:type="paragraph" w:customStyle="1" w:styleId="NCNoteTextContinuation">
    <w:name w:val="NC Note Text Continuation"/>
    <w:basedOn w:val="BaseText"/>
    <w:rsid w:val="001327EB"/>
    <w:pPr>
      <w:spacing w:after="280" w:line="560" w:lineRule="exact"/>
    </w:pPr>
  </w:style>
  <w:style w:type="paragraph" w:customStyle="1" w:styleId="BibRefNotesBibRefNotes">
    <w:name w:val="BibRefNotes BibRef Notes"/>
    <w:basedOn w:val="BaseText"/>
    <w:rsid w:val="001327EB"/>
    <w:pPr>
      <w:spacing w:after="140" w:line="560" w:lineRule="exact"/>
      <w:ind w:left="720" w:hanging="720"/>
    </w:pPr>
  </w:style>
  <w:style w:type="character" w:customStyle="1" w:styleId="monospace">
    <w:name w:val="monospace"/>
    <w:qFormat/>
    <w:rsid w:val="001327EB"/>
    <w:rPr>
      <w:rFonts w:ascii="Courier New" w:hAnsi="Courier New"/>
    </w:rPr>
  </w:style>
  <w:style w:type="character" w:customStyle="1" w:styleId="sansserif">
    <w:name w:val="sansserif"/>
    <w:qFormat/>
    <w:rsid w:val="001327EB"/>
    <w:rPr>
      <w:rFonts w:ascii="Arial" w:hAnsi="Arial"/>
    </w:rPr>
  </w:style>
  <w:style w:type="paragraph" w:customStyle="1" w:styleId="Fc">
    <w:name w:val="Fc"/>
    <w:basedOn w:val="NoteCNotetoComp"/>
    <w:rsid w:val="00C034FC"/>
    <w:pPr>
      <w:autoSpaceDE w:val="0"/>
      <w:autoSpaceDN w:val="0"/>
      <w:adjustRightInd w:val="0"/>
    </w:pPr>
  </w:style>
  <w:style w:type="character" w:customStyle="1" w:styleId="BaseTextChar">
    <w:name w:val="Base Text Char"/>
    <w:basedOn w:val="DefaultParagraphFont"/>
    <w:link w:val="BaseText"/>
    <w:rsid w:val="006F18BB"/>
    <w:rPr>
      <w:rFonts w:ascii="Times New Roman" w:eastAsia="Times New Roman" w:hAnsi="Times New Roman" w:cs="Times New Roman"/>
      <w:sz w:val="24"/>
      <w:szCs w:val="20"/>
    </w:rPr>
  </w:style>
  <w:style w:type="character" w:customStyle="1" w:styleId="RefTxReferenceTextChar">
    <w:name w:val="RefTx Reference Text Char"/>
    <w:basedOn w:val="BaseTextChar"/>
    <w:link w:val="RefTxReferenceText"/>
    <w:rsid w:val="006F18BB"/>
    <w:rPr>
      <w:rFonts w:ascii="Times New Roman" w:eastAsia="Times New Roman" w:hAnsi="Times New Roman" w:cs="Times New Roman"/>
      <w:sz w:val="24"/>
      <w:szCs w:val="20"/>
    </w:rPr>
  </w:style>
  <w:style w:type="character" w:customStyle="1" w:styleId="TTTableTitleChar">
    <w:name w:val="TT Table Title Char"/>
    <w:basedOn w:val="BaseTextChar"/>
    <w:link w:val="TTTableTitle"/>
    <w:rsid w:val="00AA353D"/>
    <w:rPr>
      <w:rFonts w:ascii="Times New Roman" w:eastAsia="Times New Roman" w:hAnsi="Times New Roman" w:cs="Times New Roman"/>
      <w:sz w:val="24"/>
      <w:szCs w:val="20"/>
    </w:rPr>
  </w:style>
  <w:style w:type="character" w:customStyle="1" w:styleId="TNTableNumberChar">
    <w:name w:val="TN Table Number Char"/>
    <w:basedOn w:val="TTTableTitleChar"/>
    <w:link w:val="TNTableNumber"/>
    <w:rsid w:val="00AA353D"/>
    <w:rPr>
      <w:rFonts w:ascii="Times New Roman" w:eastAsia="Times New Roman" w:hAnsi="Times New Roman" w:cs="Times New Roman"/>
      <w:b/>
      <w:sz w:val="24"/>
      <w:szCs w:val="20"/>
    </w:rPr>
  </w:style>
  <w:style w:type="character" w:customStyle="1" w:styleId="RHRRunningHeadRectoChar">
    <w:name w:val="RHR Running Head Recto Char"/>
    <w:basedOn w:val="BaseTextChar"/>
    <w:link w:val="RHRRunningHeadRecto"/>
    <w:rsid w:val="00403785"/>
    <w:rPr>
      <w:rFonts w:ascii="Times New Roman" w:eastAsia="Times New Roman" w:hAnsi="Times New Roman" w:cs="Times New Roman"/>
      <w:sz w:val="24"/>
      <w:szCs w:val="20"/>
    </w:rPr>
  </w:style>
  <w:style w:type="character" w:customStyle="1" w:styleId="RHVRunningHeadVersoChar">
    <w:name w:val="RHV Running Head Verso Char"/>
    <w:basedOn w:val="RHRRunningHeadRectoChar"/>
    <w:link w:val="RHVRunningHeadVerso"/>
    <w:rsid w:val="00403785"/>
    <w:rPr>
      <w:rFonts w:ascii="Times New Roman" w:eastAsia="Times New Roman" w:hAnsi="Times New Roman" w:cs="Times New Roman"/>
      <w:sz w:val="24"/>
      <w:szCs w:val="20"/>
    </w:rPr>
  </w:style>
  <w:style w:type="character" w:customStyle="1" w:styleId="NTNoteTextChar">
    <w:name w:val="NT Note Text Char"/>
    <w:basedOn w:val="BaseTextChar"/>
    <w:link w:val="NTNoteText"/>
    <w:rsid w:val="00FC3FA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A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327EB"/>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semiHidden/>
    <w:unhideWhenUsed/>
    <w:qFormat/>
    <w:rsid w:val="001327E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1327EB"/>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1327EB"/>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40"/>
    <w:pPr>
      <w:ind w:left="720"/>
      <w:contextualSpacing/>
    </w:pPr>
  </w:style>
  <w:style w:type="character" w:styleId="Hyperlink">
    <w:name w:val="Hyperlink"/>
    <w:uiPriority w:val="99"/>
    <w:rsid w:val="001327EB"/>
    <w:rPr>
      <w:color w:val="0000FF"/>
      <w:u w:val="none"/>
    </w:rPr>
  </w:style>
  <w:style w:type="table" w:styleId="TableGrid">
    <w:name w:val="Table Grid"/>
    <w:basedOn w:val="TableNormal"/>
    <w:uiPriority w:val="59"/>
    <w:rsid w:val="004A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F97"/>
    <w:pPr>
      <w:tabs>
        <w:tab w:val="center" w:pos="4680"/>
        <w:tab w:val="right" w:pos="9360"/>
      </w:tabs>
    </w:pPr>
  </w:style>
  <w:style w:type="character" w:customStyle="1" w:styleId="HeaderChar">
    <w:name w:val="Header Char"/>
    <w:basedOn w:val="DefaultParagraphFont"/>
    <w:link w:val="Header"/>
    <w:uiPriority w:val="99"/>
    <w:rsid w:val="006A2F97"/>
  </w:style>
  <w:style w:type="paragraph" w:styleId="Footer">
    <w:name w:val="footer"/>
    <w:basedOn w:val="Normal"/>
    <w:link w:val="FooterChar"/>
    <w:uiPriority w:val="99"/>
    <w:unhideWhenUsed/>
    <w:rsid w:val="006A2F97"/>
    <w:pPr>
      <w:tabs>
        <w:tab w:val="center" w:pos="4680"/>
        <w:tab w:val="right" w:pos="9360"/>
      </w:tabs>
    </w:pPr>
  </w:style>
  <w:style w:type="character" w:customStyle="1" w:styleId="FooterChar">
    <w:name w:val="Footer Char"/>
    <w:basedOn w:val="DefaultParagraphFont"/>
    <w:link w:val="Footer"/>
    <w:uiPriority w:val="99"/>
    <w:rsid w:val="006A2F97"/>
  </w:style>
  <w:style w:type="paragraph" w:styleId="BalloonText">
    <w:name w:val="Balloon Text"/>
    <w:basedOn w:val="Normal"/>
    <w:link w:val="BalloonTextChar"/>
    <w:uiPriority w:val="99"/>
    <w:semiHidden/>
    <w:rsid w:val="001327EB"/>
    <w:rPr>
      <w:rFonts w:ascii="Tahoma" w:hAnsi="Tahoma" w:cs="Tahoma"/>
      <w:sz w:val="16"/>
      <w:szCs w:val="16"/>
    </w:rPr>
  </w:style>
  <w:style w:type="character" w:customStyle="1" w:styleId="BalloonTextChar">
    <w:name w:val="Balloon Text Char"/>
    <w:basedOn w:val="DefaultParagraphFont"/>
    <w:link w:val="BalloonText"/>
    <w:uiPriority w:val="99"/>
    <w:semiHidden/>
    <w:rsid w:val="000D05E3"/>
    <w:rPr>
      <w:rFonts w:ascii="Tahoma" w:eastAsia="Times New Roman" w:hAnsi="Tahoma" w:cs="Tahoma"/>
      <w:sz w:val="16"/>
      <w:szCs w:val="16"/>
    </w:rPr>
  </w:style>
  <w:style w:type="character" w:styleId="Emphasis">
    <w:name w:val="Emphasis"/>
    <w:basedOn w:val="DefaultParagraphFont"/>
    <w:uiPriority w:val="20"/>
    <w:qFormat/>
    <w:rsid w:val="00894B20"/>
    <w:rPr>
      <w:i/>
      <w:iCs/>
    </w:rPr>
  </w:style>
  <w:style w:type="paragraph" w:styleId="NormalWeb">
    <w:name w:val="Normal (Web)"/>
    <w:basedOn w:val="Normal"/>
    <w:uiPriority w:val="99"/>
    <w:unhideWhenUsed/>
    <w:rsid w:val="00063BD3"/>
    <w:rPr>
      <w:sz w:val="24"/>
      <w:szCs w:val="24"/>
    </w:rPr>
  </w:style>
  <w:style w:type="character" w:customStyle="1" w:styleId="Heading1Char">
    <w:name w:val="Heading 1 Char"/>
    <w:basedOn w:val="DefaultParagraphFont"/>
    <w:link w:val="Heading1"/>
    <w:uiPriority w:val="9"/>
    <w:rsid w:val="00EC1319"/>
    <w:rPr>
      <w:rFonts w:ascii="Arial" w:eastAsia="Times New Roman" w:hAnsi="Arial" w:cs="Times New Roman"/>
      <w:b/>
      <w:kern w:val="32"/>
      <w:sz w:val="32"/>
      <w:szCs w:val="20"/>
    </w:rPr>
  </w:style>
  <w:style w:type="paragraph" w:styleId="FootnoteText">
    <w:name w:val="footnote text"/>
    <w:basedOn w:val="Normal"/>
    <w:link w:val="FootnoteTextChar"/>
    <w:uiPriority w:val="99"/>
    <w:semiHidden/>
    <w:rsid w:val="002451E9"/>
  </w:style>
  <w:style w:type="character" w:customStyle="1" w:styleId="FootnoteTextChar">
    <w:name w:val="Footnote Text Char"/>
    <w:basedOn w:val="DefaultParagraphFont"/>
    <w:link w:val="FootnoteText"/>
    <w:uiPriority w:val="99"/>
    <w:semiHidden/>
    <w:rsid w:val="002451E9"/>
    <w:rPr>
      <w:rFonts w:ascii="Times New Roman" w:eastAsia="Times New Roman" w:hAnsi="Times New Roman" w:cs="Times New Roman"/>
      <w:sz w:val="20"/>
      <w:szCs w:val="20"/>
    </w:rPr>
  </w:style>
  <w:style w:type="character" w:customStyle="1" w:styleId="p12">
    <w:name w:val="p12"/>
    <w:basedOn w:val="DefaultParagraphFont"/>
    <w:rsid w:val="002451E9"/>
  </w:style>
  <w:style w:type="character" w:customStyle="1" w:styleId="apple-style-span">
    <w:name w:val="apple-style-span"/>
    <w:basedOn w:val="DefaultParagraphFont"/>
    <w:rsid w:val="002451E9"/>
  </w:style>
  <w:style w:type="character" w:styleId="FootnoteReference">
    <w:name w:val="footnote reference"/>
    <w:basedOn w:val="DefaultParagraphFont"/>
    <w:uiPriority w:val="99"/>
    <w:unhideWhenUsed/>
    <w:rsid w:val="00447D1A"/>
    <w:rPr>
      <w:vertAlign w:val="superscript"/>
    </w:rPr>
  </w:style>
  <w:style w:type="paragraph" w:styleId="EndnoteText">
    <w:name w:val="endnote text"/>
    <w:basedOn w:val="Normal"/>
    <w:link w:val="EndnoteTextChar"/>
    <w:uiPriority w:val="99"/>
    <w:unhideWhenUsed/>
    <w:rsid w:val="00447D1A"/>
    <w:rPr>
      <w:sz w:val="24"/>
      <w:szCs w:val="24"/>
    </w:rPr>
  </w:style>
  <w:style w:type="character" w:customStyle="1" w:styleId="EndnoteTextChar">
    <w:name w:val="Endnote Text Char"/>
    <w:basedOn w:val="DefaultParagraphFont"/>
    <w:link w:val="EndnoteText"/>
    <w:uiPriority w:val="99"/>
    <w:rsid w:val="00447D1A"/>
    <w:rPr>
      <w:sz w:val="24"/>
      <w:szCs w:val="24"/>
    </w:rPr>
  </w:style>
  <w:style w:type="character" w:styleId="EndnoteReference">
    <w:name w:val="endnote reference"/>
    <w:basedOn w:val="DefaultParagraphFont"/>
    <w:uiPriority w:val="99"/>
    <w:unhideWhenUsed/>
    <w:rsid w:val="00447D1A"/>
    <w:rPr>
      <w:vertAlign w:val="superscript"/>
    </w:rPr>
  </w:style>
  <w:style w:type="character" w:styleId="FollowedHyperlink">
    <w:name w:val="FollowedHyperlink"/>
    <w:basedOn w:val="DefaultParagraphFont"/>
    <w:uiPriority w:val="99"/>
    <w:unhideWhenUsed/>
    <w:rsid w:val="00B045AA"/>
    <w:rPr>
      <w:color w:val="800080" w:themeColor="followedHyperlink"/>
      <w:u w:val="single"/>
    </w:rPr>
  </w:style>
  <w:style w:type="paragraph" w:customStyle="1" w:styleId="referenceite">
    <w:name w:val="referenceite"/>
    <w:basedOn w:val="Normal"/>
    <w:rsid w:val="00A2318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Times" w:hAnsi="Times"/>
      <w:sz w:val="18"/>
      <w:szCs w:val="18"/>
    </w:rPr>
  </w:style>
  <w:style w:type="paragraph" w:styleId="BodyText">
    <w:name w:val="Body Text"/>
    <w:basedOn w:val="Normal"/>
    <w:link w:val="BodyTextChar"/>
    <w:uiPriority w:val="99"/>
    <w:unhideWhenUsed/>
    <w:rsid w:val="00927BFA"/>
    <w:pPr>
      <w:spacing w:line="480" w:lineRule="auto"/>
      <w:contextualSpacing/>
    </w:pPr>
    <w:rPr>
      <w:sz w:val="24"/>
      <w:szCs w:val="24"/>
    </w:rPr>
  </w:style>
  <w:style w:type="character" w:customStyle="1" w:styleId="BodyTextChar">
    <w:name w:val="Body Text Char"/>
    <w:basedOn w:val="DefaultParagraphFont"/>
    <w:link w:val="BodyText"/>
    <w:uiPriority w:val="99"/>
    <w:rsid w:val="00927BFA"/>
    <w:rPr>
      <w:rFonts w:ascii="Times New Roman" w:hAnsi="Times New Roman" w:cs="Times New Roman"/>
      <w:sz w:val="24"/>
      <w:szCs w:val="24"/>
    </w:rPr>
  </w:style>
  <w:style w:type="paragraph" w:styleId="Caption">
    <w:name w:val="caption"/>
    <w:basedOn w:val="Normal"/>
    <w:next w:val="Normal"/>
    <w:uiPriority w:val="35"/>
    <w:unhideWhenUsed/>
    <w:qFormat/>
    <w:rsid w:val="0092030E"/>
    <w:rPr>
      <w:b/>
      <w:bCs/>
      <w:color w:val="4F81BD" w:themeColor="accent1"/>
      <w:sz w:val="18"/>
      <w:szCs w:val="18"/>
    </w:rPr>
  </w:style>
  <w:style w:type="character" w:styleId="CommentReference">
    <w:name w:val="annotation reference"/>
    <w:uiPriority w:val="99"/>
    <w:semiHidden/>
    <w:rsid w:val="001327EB"/>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semiHidden/>
    <w:unhideWhenUsed/>
    <w:rsid w:val="00C10395"/>
  </w:style>
  <w:style w:type="character" w:customStyle="1" w:styleId="CommentTextChar">
    <w:name w:val="Comment Text Char"/>
    <w:basedOn w:val="DefaultParagraphFont"/>
    <w:link w:val="CommentText"/>
    <w:uiPriority w:val="99"/>
    <w:semiHidden/>
    <w:rsid w:val="00C10395"/>
    <w:rPr>
      <w:sz w:val="20"/>
      <w:szCs w:val="20"/>
    </w:rPr>
  </w:style>
  <w:style w:type="paragraph" w:styleId="CommentSubject">
    <w:name w:val="annotation subject"/>
    <w:basedOn w:val="CommentText"/>
    <w:next w:val="CommentText"/>
    <w:link w:val="CommentSubjectChar"/>
    <w:uiPriority w:val="99"/>
    <w:semiHidden/>
    <w:unhideWhenUsed/>
    <w:rsid w:val="00C10395"/>
    <w:rPr>
      <w:rFonts w:asciiTheme="minorHAnsi" w:eastAsiaTheme="minorHAnsi" w:hAnsiTheme="minorHAnsi" w:cstheme="minorBidi"/>
      <w:sz w:val="24"/>
      <w:szCs w:val="22"/>
    </w:rPr>
  </w:style>
  <w:style w:type="character" w:customStyle="1" w:styleId="CommentSubjectChar">
    <w:name w:val="Comment Subject Char"/>
    <w:link w:val="CommentSubject"/>
    <w:uiPriority w:val="99"/>
    <w:rsid w:val="001327EB"/>
    <w:rPr>
      <w:sz w:val="24"/>
      <w:lang w:val="en-US" w:eastAsia="en-US" w:bidi="ar-SA"/>
    </w:rPr>
  </w:style>
  <w:style w:type="character" w:styleId="HTMLCode">
    <w:name w:val="HTML Code"/>
    <w:basedOn w:val="DefaultParagraphFont"/>
    <w:uiPriority w:val="99"/>
    <w:semiHidden/>
    <w:unhideWhenUsed/>
    <w:rsid w:val="002E1FCB"/>
    <w:rPr>
      <w:rFonts w:ascii="Courier New" w:eastAsia="Times New Roman" w:hAnsi="Courier New" w:cs="Courier New"/>
      <w:sz w:val="20"/>
      <w:szCs w:val="20"/>
    </w:rPr>
  </w:style>
  <w:style w:type="character" w:customStyle="1" w:styleId="apple-converted-space">
    <w:name w:val="apple-converted-space"/>
    <w:basedOn w:val="DefaultParagraphFont"/>
    <w:rsid w:val="002E1FCB"/>
  </w:style>
  <w:style w:type="paragraph" w:styleId="HTMLPreformatted">
    <w:name w:val="HTML Preformatted"/>
    <w:basedOn w:val="Normal"/>
    <w:link w:val="HTMLPreformattedChar"/>
    <w:uiPriority w:val="99"/>
    <w:semiHidden/>
    <w:unhideWhenUsed/>
    <w:rsid w:val="009757A7"/>
    <w:rPr>
      <w:rFonts w:ascii="Consolas" w:hAnsi="Consolas" w:cs="Consolas"/>
    </w:rPr>
  </w:style>
  <w:style w:type="character" w:customStyle="1" w:styleId="HTMLPreformattedChar">
    <w:name w:val="HTML Preformatted Char"/>
    <w:basedOn w:val="DefaultParagraphFont"/>
    <w:link w:val="HTMLPreformatted"/>
    <w:uiPriority w:val="99"/>
    <w:semiHidden/>
    <w:rsid w:val="009757A7"/>
    <w:rPr>
      <w:rFonts w:ascii="Consolas" w:hAnsi="Consolas" w:cs="Consolas"/>
      <w:sz w:val="20"/>
      <w:szCs w:val="20"/>
    </w:rPr>
  </w:style>
  <w:style w:type="character" w:customStyle="1" w:styleId="aubase">
    <w:name w:val="au_base"/>
    <w:rsid w:val="001327EB"/>
    <w:rPr>
      <w:sz w:val="24"/>
    </w:rPr>
  </w:style>
  <w:style w:type="character" w:customStyle="1" w:styleId="aucollab">
    <w:name w:val="au_collab"/>
    <w:basedOn w:val="aubase"/>
    <w:rsid w:val="001327EB"/>
    <w:rPr>
      <w:sz w:val="24"/>
      <w:bdr w:val="none" w:sz="0" w:space="0" w:color="auto"/>
      <w:shd w:val="clear" w:color="auto" w:fill="C0C0C0"/>
    </w:rPr>
  </w:style>
  <w:style w:type="character" w:customStyle="1" w:styleId="audeg">
    <w:name w:val="au_deg"/>
    <w:basedOn w:val="aubase"/>
    <w:rsid w:val="001327EB"/>
    <w:rPr>
      <w:sz w:val="24"/>
      <w:bdr w:val="none" w:sz="0" w:space="0" w:color="auto"/>
      <w:shd w:val="clear" w:color="auto" w:fill="FFFF00"/>
    </w:rPr>
  </w:style>
  <w:style w:type="character" w:customStyle="1" w:styleId="aufname">
    <w:name w:val="au_fname"/>
    <w:basedOn w:val="aubase"/>
    <w:rsid w:val="001327EB"/>
    <w:rPr>
      <w:sz w:val="24"/>
      <w:bdr w:val="none" w:sz="0" w:space="0" w:color="auto"/>
      <w:shd w:val="clear" w:color="auto" w:fill="FFFFCC"/>
    </w:rPr>
  </w:style>
  <w:style w:type="character" w:customStyle="1" w:styleId="aurole">
    <w:name w:val="au_role"/>
    <w:basedOn w:val="aubase"/>
    <w:rsid w:val="001327EB"/>
    <w:rPr>
      <w:sz w:val="24"/>
      <w:bdr w:val="none" w:sz="0" w:space="0" w:color="auto"/>
      <w:shd w:val="clear" w:color="auto" w:fill="808000"/>
    </w:rPr>
  </w:style>
  <w:style w:type="character" w:customStyle="1" w:styleId="ausuffix">
    <w:name w:val="au_suffix"/>
    <w:basedOn w:val="aubase"/>
    <w:rsid w:val="001327EB"/>
    <w:rPr>
      <w:sz w:val="24"/>
      <w:bdr w:val="none" w:sz="0" w:space="0" w:color="auto"/>
      <w:shd w:val="clear" w:color="auto" w:fill="FF00FF"/>
    </w:rPr>
  </w:style>
  <w:style w:type="character" w:customStyle="1" w:styleId="ausurname">
    <w:name w:val="au_surname"/>
    <w:basedOn w:val="aubase"/>
    <w:rsid w:val="001327EB"/>
    <w:rPr>
      <w:sz w:val="24"/>
      <w:bdr w:val="none" w:sz="0" w:space="0" w:color="auto"/>
      <w:shd w:val="clear" w:color="auto" w:fill="CCFF99"/>
    </w:rPr>
  </w:style>
  <w:style w:type="character" w:customStyle="1" w:styleId="bibbase">
    <w:name w:val="bib_base"/>
    <w:rsid w:val="001327EB"/>
    <w:rPr>
      <w:sz w:val="24"/>
    </w:rPr>
  </w:style>
  <w:style w:type="character" w:customStyle="1" w:styleId="bibarticle">
    <w:name w:val="bib_article"/>
    <w:basedOn w:val="bibbase"/>
    <w:rsid w:val="001327EB"/>
    <w:rPr>
      <w:sz w:val="24"/>
      <w:bdr w:val="none" w:sz="0" w:space="0" w:color="auto"/>
      <w:shd w:val="clear" w:color="auto" w:fill="CCFFFF"/>
    </w:rPr>
  </w:style>
  <w:style w:type="character" w:customStyle="1" w:styleId="bibcomment">
    <w:name w:val="bib_comment"/>
    <w:basedOn w:val="bibbase"/>
    <w:rsid w:val="001327EB"/>
    <w:rPr>
      <w:sz w:val="24"/>
    </w:rPr>
  </w:style>
  <w:style w:type="character" w:customStyle="1" w:styleId="bibdeg">
    <w:name w:val="bib_deg"/>
    <w:basedOn w:val="bibbase"/>
    <w:rsid w:val="001327EB"/>
    <w:rPr>
      <w:sz w:val="24"/>
    </w:rPr>
  </w:style>
  <w:style w:type="character" w:customStyle="1" w:styleId="bibdoi">
    <w:name w:val="bib_doi"/>
    <w:basedOn w:val="bibbase"/>
    <w:rsid w:val="001327EB"/>
    <w:rPr>
      <w:sz w:val="24"/>
      <w:bdr w:val="none" w:sz="0" w:space="0" w:color="auto"/>
      <w:shd w:val="clear" w:color="auto" w:fill="CCFFCC"/>
    </w:rPr>
  </w:style>
  <w:style w:type="character" w:customStyle="1" w:styleId="bibetal">
    <w:name w:val="bib_etal"/>
    <w:basedOn w:val="bibbase"/>
    <w:rsid w:val="001327EB"/>
    <w:rPr>
      <w:sz w:val="24"/>
      <w:bdr w:val="none" w:sz="0" w:space="0" w:color="auto"/>
      <w:shd w:val="clear" w:color="auto" w:fill="CCFF99"/>
    </w:rPr>
  </w:style>
  <w:style w:type="character" w:customStyle="1" w:styleId="bibfname">
    <w:name w:val="bib_fname"/>
    <w:basedOn w:val="bibbase"/>
    <w:rsid w:val="001327EB"/>
    <w:rPr>
      <w:sz w:val="24"/>
      <w:bdr w:val="none" w:sz="0" w:space="0" w:color="auto"/>
      <w:shd w:val="clear" w:color="auto" w:fill="FFFFCC"/>
    </w:rPr>
  </w:style>
  <w:style w:type="character" w:customStyle="1" w:styleId="bibfpage">
    <w:name w:val="bib_fpage"/>
    <w:basedOn w:val="bibbase"/>
    <w:rsid w:val="001327EB"/>
    <w:rPr>
      <w:sz w:val="24"/>
      <w:bdr w:val="none" w:sz="0" w:space="0" w:color="auto"/>
      <w:shd w:val="clear" w:color="auto" w:fill="E6E6E6"/>
    </w:rPr>
  </w:style>
  <w:style w:type="character" w:customStyle="1" w:styleId="bibissue">
    <w:name w:val="bib_issue"/>
    <w:basedOn w:val="bibbase"/>
    <w:rsid w:val="001327EB"/>
    <w:rPr>
      <w:sz w:val="24"/>
      <w:bdr w:val="none" w:sz="0" w:space="0" w:color="auto"/>
      <w:shd w:val="clear" w:color="auto" w:fill="FFFFAB"/>
    </w:rPr>
  </w:style>
  <w:style w:type="character" w:customStyle="1" w:styleId="bibjournal">
    <w:name w:val="bib_journal"/>
    <w:basedOn w:val="bibbase"/>
    <w:rsid w:val="001327EB"/>
    <w:rPr>
      <w:sz w:val="24"/>
      <w:bdr w:val="none" w:sz="0" w:space="0" w:color="auto"/>
      <w:shd w:val="clear" w:color="auto" w:fill="F9DECF"/>
    </w:rPr>
  </w:style>
  <w:style w:type="character" w:customStyle="1" w:styleId="biblpage">
    <w:name w:val="bib_lpage"/>
    <w:basedOn w:val="bibbase"/>
    <w:rsid w:val="001327EB"/>
    <w:rPr>
      <w:sz w:val="24"/>
      <w:bdr w:val="none" w:sz="0" w:space="0" w:color="auto"/>
      <w:shd w:val="clear" w:color="auto" w:fill="D9D9D9"/>
    </w:rPr>
  </w:style>
  <w:style w:type="character" w:customStyle="1" w:styleId="bibnumber">
    <w:name w:val="bib_number"/>
    <w:basedOn w:val="bibbase"/>
    <w:rsid w:val="001327EB"/>
    <w:rPr>
      <w:sz w:val="24"/>
      <w:bdr w:val="none" w:sz="0" w:space="0" w:color="auto"/>
      <w:shd w:val="clear" w:color="auto" w:fill="CCCCFF"/>
    </w:rPr>
  </w:style>
  <w:style w:type="character" w:customStyle="1" w:styleId="biborganization">
    <w:name w:val="bib_organization"/>
    <w:basedOn w:val="bibbase"/>
    <w:rsid w:val="001327EB"/>
    <w:rPr>
      <w:sz w:val="24"/>
      <w:bdr w:val="none" w:sz="0" w:space="0" w:color="auto"/>
      <w:shd w:val="clear" w:color="auto" w:fill="CCFF99"/>
    </w:rPr>
  </w:style>
  <w:style w:type="character" w:customStyle="1" w:styleId="bibsuffix">
    <w:name w:val="bib_suffix"/>
    <w:basedOn w:val="bibbase"/>
    <w:rsid w:val="001327EB"/>
    <w:rPr>
      <w:sz w:val="24"/>
    </w:rPr>
  </w:style>
  <w:style w:type="character" w:customStyle="1" w:styleId="bibsuppl">
    <w:name w:val="bib_suppl"/>
    <w:basedOn w:val="bibbase"/>
    <w:rsid w:val="001327EB"/>
    <w:rPr>
      <w:sz w:val="24"/>
      <w:bdr w:val="none" w:sz="0" w:space="0" w:color="auto"/>
      <w:shd w:val="clear" w:color="auto" w:fill="FFCC66"/>
    </w:rPr>
  </w:style>
  <w:style w:type="character" w:customStyle="1" w:styleId="bibsurname">
    <w:name w:val="bib_surname"/>
    <w:basedOn w:val="bibbase"/>
    <w:rsid w:val="001327EB"/>
    <w:rPr>
      <w:sz w:val="24"/>
      <w:bdr w:val="none" w:sz="0" w:space="0" w:color="auto"/>
      <w:shd w:val="clear" w:color="auto" w:fill="CCFF99"/>
    </w:rPr>
  </w:style>
  <w:style w:type="character" w:customStyle="1" w:styleId="bibunpubl">
    <w:name w:val="bib_unpubl"/>
    <w:basedOn w:val="bibbase"/>
    <w:rsid w:val="001327EB"/>
    <w:rPr>
      <w:sz w:val="24"/>
    </w:rPr>
  </w:style>
  <w:style w:type="character" w:customStyle="1" w:styleId="biburl">
    <w:name w:val="bib_url"/>
    <w:basedOn w:val="bibbase"/>
    <w:rsid w:val="001327EB"/>
    <w:rPr>
      <w:sz w:val="24"/>
      <w:bdr w:val="none" w:sz="0" w:space="0" w:color="auto"/>
      <w:shd w:val="clear" w:color="auto" w:fill="CCFF66"/>
    </w:rPr>
  </w:style>
  <w:style w:type="character" w:customStyle="1" w:styleId="bibvolume">
    <w:name w:val="bib_volume"/>
    <w:basedOn w:val="bibbase"/>
    <w:rsid w:val="001327EB"/>
    <w:rPr>
      <w:sz w:val="24"/>
      <w:bdr w:val="none" w:sz="0" w:space="0" w:color="auto"/>
      <w:shd w:val="clear" w:color="auto" w:fill="CCECFF"/>
    </w:rPr>
  </w:style>
  <w:style w:type="character" w:customStyle="1" w:styleId="bibyear">
    <w:name w:val="bib_year"/>
    <w:basedOn w:val="bibbase"/>
    <w:rsid w:val="001327EB"/>
    <w:rPr>
      <w:sz w:val="24"/>
      <w:bdr w:val="none" w:sz="0" w:space="0" w:color="auto"/>
      <w:shd w:val="clear" w:color="auto" w:fill="FFCCFF"/>
    </w:rPr>
  </w:style>
  <w:style w:type="character" w:customStyle="1" w:styleId="citebase">
    <w:name w:val="cite_base"/>
    <w:rsid w:val="001327EB"/>
    <w:rPr>
      <w:sz w:val="24"/>
    </w:rPr>
  </w:style>
  <w:style w:type="character" w:customStyle="1" w:styleId="citebib">
    <w:name w:val="cite_bib"/>
    <w:basedOn w:val="citebase"/>
    <w:rsid w:val="001327EB"/>
    <w:rPr>
      <w:sz w:val="24"/>
      <w:bdr w:val="none" w:sz="0" w:space="0" w:color="auto"/>
      <w:shd w:val="clear" w:color="auto" w:fill="CCFFFF"/>
    </w:rPr>
  </w:style>
  <w:style w:type="character" w:customStyle="1" w:styleId="citebox">
    <w:name w:val="cite_box"/>
    <w:basedOn w:val="citebase"/>
    <w:rsid w:val="001327EB"/>
    <w:rPr>
      <w:sz w:val="24"/>
    </w:rPr>
  </w:style>
  <w:style w:type="character" w:customStyle="1" w:styleId="citeen">
    <w:name w:val="cite_en"/>
    <w:basedOn w:val="citebase"/>
    <w:rsid w:val="001327EB"/>
    <w:rPr>
      <w:sz w:val="24"/>
      <w:bdr w:val="none" w:sz="0" w:space="0" w:color="auto"/>
      <w:shd w:val="clear" w:color="auto" w:fill="FFFF99"/>
      <w:vertAlign w:val="superscript"/>
    </w:rPr>
  </w:style>
  <w:style w:type="character" w:customStyle="1" w:styleId="citefig">
    <w:name w:val="cite_fig"/>
    <w:basedOn w:val="citebase"/>
    <w:rsid w:val="001327EB"/>
    <w:rPr>
      <w:color w:val="auto"/>
      <w:sz w:val="24"/>
      <w:bdr w:val="none" w:sz="0" w:space="0" w:color="auto"/>
      <w:shd w:val="clear" w:color="auto" w:fill="CCFFCC"/>
    </w:rPr>
  </w:style>
  <w:style w:type="character" w:customStyle="1" w:styleId="citefn">
    <w:name w:val="cite_fn"/>
    <w:basedOn w:val="citebase"/>
    <w:rsid w:val="001327EB"/>
    <w:rPr>
      <w:color w:val="auto"/>
      <w:sz w:val="24"/>
      <w:bdr w:val="none" w:sz="0" w:space="0" w:color="auto"/>
      <w:shd w:val="clear" w:color="auto" w:fill="FF99CC"/>
      <w:vertAlign w:val="baseline"/>
    </w:rPr>
  </w:style>
  <w:style w:type="character" w:customStyle="1" w:styleId="citetbl">
    <w:name w:val="cite_tbl"/>
    <w:basedOn w:val="citebase"/>
    <w:rsid w:val="001327EB"/>
    <w:rPr>
      <w:color w:val="auto"/>
      <w:sz w:val="24"/>
      <w:bdr w:val="none" w:sz="0" w:space="0" w:color="auto"/>
      <w:shd w:val="clear" w:color="auto" w:fill="FF9999"/>
    </w:rPr>
  </w:style>
  <w:style w:type="character" w:customStyle="1" w:styleId="bibextlink">
    <w:name w:val="bib_extlink"/>
    <w:basedOn w:val="bibbase"/>
    <w:rsid w:val="001327EB"/>
    <w:rPr>
      <w:sz w:val="24"/>
      <w:bdr w:val="none" w:sz="0" w:space="0" w:color="auto"/>
      <w:shd w:val="clear" w:color="auto" w:fill="6CCE9D"/>
    </w:rPr>
  </w:style>
  <w:style w:type="character" w:customStyle="1" w:styleId="citeeq">
    <w:name w:val="cite_eq"/>
    <w:basedOn w:val="citebase"/>
    <w:rsid w:val="001327EB"/>
    <w:rPr>
      <w:sz w:val="24"/>
      <w:bdr w:val="none" w:sz="0" w:space="0" w:color="auto"/>
      <w:shd w:val="clear" w:color="auto" w:fill="FFAE37"/>
    </w:rPr>
  </w:style>
  <w:style w:type="character" w:customStyle="1" w:styleId="bibmedline">
    <w:name w:val="bib_medline"/>
    <w:basedOn w:val="bibbase"/>
    <w:rsid w:val="001327EB"/>
    <w:rPr>
      <w:sz w:val="24"/>
    </w:rPr>
  </w:style>
  <w:style w:type="character" w:customStyle="1" w:styleId="citetfn">
    <w:name w:val="cite_tfn"/>
    <w:basedOn w:val="citebase"/>
    <w:rsid w:val="001327EB"/>
    <w:rPr>
      <w:sz w:val="24"/>
      <w:bdr w:val="none" w:sz="0" w:space="0" w:color="auto"/>
      <w:shd w:val="clear" w:color="auto" w:fill="FBBA79"/>
    </w:rPr>
  </w:style>
  <w:style w:type="character" w:customStyle="1" w:styleId="auprefix">
    <w:name w:val="au_prefix"/>
    <w:basedOn w:val="aubase"/>
    <w:rsid w:val="001327EB"/>
    <w:rPr>
      <w:sz w:val="24"/>
      <w:bdr w:val="none" w:sz="0" w:space="0" w:color="auto"/>
      <w:shd w:val="clear" w:color="auto" w:fill="FFCC99"/>
    </w:rPr>
  </w:style>
  <w:style w:type="character" w:customStyle="1" w:styleId="citeapp">
    <w:name w:val="cite_app"/>
    <w:basedOn w:val="citebase"/>
    <w:rsid w:val="001327EB"/>
    <w:rPr>
      <w:sz w:val="24"/>
      <w:bdr w:val="none" w:sz="0" w:space="0" w:color="auto"/>
      <w:shd w:val="clear" w:color="auto" w:fill="CCFF33"/>
    </w:rPr>
  </w:style>
  <w:style w:type="character" w:customStyle="1" w:styleId="citesec">
    <w:name w:val="cite_sec"/>
    <w:basedOn w:val="citebase"/>
    <w:rsid w:val="001327EB"/>
    <w:rPr>
      <w:sz w:val="24"/>
      <w:bdr w:val="none" w:sz="0" w:space="0" w:color="auto"/>
      <w:shd w:val="clear" w:color="auto" w:fill="FFCCCC"/>
    </w:rPr>
  </w:style>
  <w:style w:type="character" w:customStyle="1" w:styleId="aumember">
    <w:name w:val="au_member"/>
    <w:basedOn w:val="aubase"/>
    <w:rsid w:val="001327EB"/>
    <w:rPr>
      <w:sz w:val="24"/>
      <w:bdr w:val="none" w:sz="0" w:space="0" w:color="auto"/>
      <w:shd w:val="clear" w:color="auto" w:fill="FF99CC"/>
    </w:rPr>
  </w:style>
  <w:style w:type="character" w:customStyle="1" w:styleId="bibbook">
    <w:name w:val="bib_book"/>
    <w:rsid w:val="001327EB"/>
    <w:rPr>
      <w:i/>
      <w:sz w:val="24"/>
      <w:bdr w:val="none" w:sz="0" w:space="0" w:color="auto"/>
      <w:shd w:val="clear" w:color="auto" w:fill="99CCFF"/>
    </w:rPr>
  </w:style>
  <w:style w:type="character" w:customStyle="1" w:styleId="bibchapterno">
    <w:name w:val="bib_chapterno"/>
    <w:rsid w:val="001327EB"/>
    <w:rPr>
      <w:sz w:val="24"/>
      <w:bdr w:val="none" w:sz="0" w:space="0" w:color="auto"/>
      <w:shd w:val="clear" w:color="auto" w:fill="D9D9D9"/>
    </w:rPr>
  </w:style>
  <w:style w:type="character" w:customStyle="1" w:styleId="bibchaptertitle">
    <w:name w:val="bib_chaptertitle"/>
    <w:rsid w:val="001327EB"/>
    <w:rPr>
      <w:sz w:val="24"/>
      <w:bdr w:val="none" w:sz="0" w:space="0" w:color="auto"/>
      <w:shd w:val="clear" w:color="auto" w:fill="FF9D5B"/>
    </w:rPr>
  </w:style>
  <w:style w:type="character" w:customStyle="1" w:styleId="bibed-etal">
    <w:name w:val="bib_ed-etal"/>
    <w:rsid w:val="001327EB"/>
    <w:rPr>
      <w:sz w:val="24"/>
      <w:bdr w:val="none" w:sz="0" w:space="0" w:color="auto"/>
      <w:shd w:val="clear" w:color="auto" w:fill="00F4EE"/>
    </w:rPr>
  </w:style>
  <w:style w:type="character" w:customStyle="1" w:styleId="bibed-fname">
    <w:name w:val="bib_ed-fname"/>
    <w:rsid w:val="001327EB"/>
    <w:rPr>
      <w:sz w:val="24"/>
      <w:bdr w:val="none" w:sz="0" w:space="0" w:color="auto"/>
      <w:shd w:val="clear" w:color="auto" w:fill="FFFFB7"/>
    </w:rPr>
  </w:style>
  <w:style w:type="character" w:customStyle="1" w:styleId="bibeditionno">
    <w:name w:val="bib_editionno"/>
    <w:rsid w:val="001327EB"/>
    <w:rPr>
      <w:sz w:val="24"/>
      <w:bdr w:val="none" w:sz="0" w:space="0" w:color="auto"/>
      <w:shd w:val="clear" w:color="auto" w:fill="FFCC00"/>
    </w:rPr>
  </w:style>
  <w:style w:type="character" w:customStyle="1" w:styleId="bibed-organization">
    <w:name w:val="bib_ed-organization"/>
    <w:rsid w:val="001327EB"/>
    <w:rPr>
      <w:sz w:val="24"/>
      <w:bdr w:val="none" w:sz="0" w:space="0" w:color="auto"/>
      <w:shd w:val="clear" w:color="auto" w:fill="FCAAC3"/>
    </w:rPr>
  </w:style>
  <w:style w:type="character" w:customStyle="1" w:styleId="bibed-suffix">
    <w:name w:val="bib_ed-suffix"/>
    <w:rsid w:val="001327EB"/>
    <w:rPr>
      <w:sz w:val="24"/>
      <w:bdr w:val="none" w:sz="0" w:space="0" w:color="auto"/>
      <w:shd w:val="clear" w:color="auto" w:fill="CCFFCC"/>
    </w:rPr>
  </w:style>
  <w:style w:type="character" w:customStyle="1" w:styleId="bibed-surname">
    <w:name w:val="bib_ed-surname"/>
    <w:rsid w:val="001327EB"/>
    <w:rPr>
      <w:sz w:val="24"/>
      <w:bdr w:val="none" w:sz="0" w:space="0" w:color="auto"/>
      <w:shd w:val="clear" w:color="auto" w:fill="FFFF00"/>
    </w:rPr>
  </w:style>
  <w:style w:type="character" w:customStyle="1" w:styleId="bibisbn">
    <w:name w:val="bib_isbn"/>
    <w:rsid w:val="001327EB"/>
    <w:rPr>
      <w:sz w:val="24"/>
      <w:shd w:val="clear" w:color="auto" w:fill="D9D9D9"/>
    </w:rPr>
  </w:style>
  <w:style w:type="character" w:customStyle="1" w:styleId="biblocation">
    <w:name w:val="bib_location"/>
    <w:rsid w:val="001327EB"/>
    <w:rPr>
      <w:sz w:val="24"/>
      <w:bdr w:val="none" w:sz="0" w:space="0" w:color="auto"/>
      <w:shd w:val="clear" w:color="auto" w:fill="FFCCCC"/>
    </w:rPr>
  </w:style>
  <w:style w:type="character" w:customStyle="1" w:styleId="bibpagecount">
    <w:name w:val="bib_pagecount"/>
    <w:rsid w:val="001327EB"/>
    <w:rPr>
      <w:sz w:val="24"/>
      <w:bdr w:val="none" w:sz="0" w:space="0" w:color="auto"/>
      <w:shd w:val="clear" w:color="auto" w:fill="00FF00"/>
    </w:rPr>
  </w:style>
  <w:style w:type="character" w:customStyle="1" w:styleId="bibpublisher">
    <w:name w:val="bib_publisher"/>
    <w:rsid w:val="001327EB"/>
    <w:rPr>
      <w:sz w:val="24"/>
      <w:bdr w:val="none" w:sz="0" w:space="0" w:color="auto"/>
      <w:shd w:val="clear" w:color="auto" w:fill="FF99CC"/>
    </w:rPr>
  </w:style>
  <w:style w:type="character" w:customStyle="1" w:styleId="bibseries">
    <w:name w:val="bib_series"/>
    <w:rsid w:val="001327EB"/>
    <w:rPr>
      <w:sz w:val="24"/>
      <w:shd w:val="clear" w:color="auto" w:fill="FFCC99"/>
    </w:rPr>
  </w:style>
  <w:style w:type="character" w:customStyle="1" w:styleId="bibseriesno">
    <w:name w:val="bib_seriesno"/>
    <w:rsid w:val="001327EB"/>
    <w:rPr>
      <w:sz w:val="24"/>
      <w:shd w:val="clear" w:color="auto" w:fill="FFFF99"/>
    </w:rPr>
  </w:style>
  <w:style w:type="character" w:customStyle="1" w:styleId="bibtrans">
    <w:name w:val="bib_trans"/>
    <w:rsid w:val="001327EB"/>
    <w:rPr>
      <w:sz w:val="24"/>
      <w:shd w:val="clear" w:color="auto" w:fill="99CC00"/>
    </w:rPr>
  </w:style>
  <w:style w:type="character" w:customStyle="1" w:styleId="bibinstitution">
    <w:name w:val="bib_institution"/>
    <w:rsid w:val="001327EB"/>
    <w:rPr>
      <w:sz w:val="24"/>
      <w:bdr w:val="none" w:sz="0" w:space="0" w:color="auto"/>
      <w:shd w:val="clear" w:color="auto" w:fill="CCFFCC"/>
    </w:rPr>
  </w:style>
  <w:style w:type="character" w:customStyle="1" w:styleId="bibpatent">
    <w:name w:val="bib_patent"/>
    <w:rsid w:val="001327EB"/>
    <w:rPr>
      <w:sz w:val="24"/>
      <w:bdr w:val="none" w:sz="0" w:space="0" w:color="auto"/>
      <w:shd w:val="clear" w:color="auto" w:fill="66FFCC"/>
    </w:rPr>
  </w:style>
  <w:style w:type="character" w:customStyle="1" w:styleId="bibreportnum">
    <w:name w:val="bib_reportnum"/>
    <w:rsid w:val="001327EB"/>
    <w:rPr>
      <w:sz w:val="24"/>
      <w:bdr w:val="none" w:sz="0" w:space="0" w:color="auto"/>
      <w:shd w:val="clear" w:color="auto" w:fill="CCCCFF"/>
    </w:rPr>
  </w:style>
  <w:style w:type="character" w:customStyle="1" w:styleId="bibschool">
    <w:name w:val="bib_school"/>
    <w:rsid w:val="001327EB"/>
    <w:rPr>
      <w:sz w:val="24"/>
      <w:bdr w:val="none" w:sz="0" w:space="0" w:color="auto"/>
      <w:shd w:val="clear" w:color="auto" w:fill="FFCC66"/>
    </w:rPr>
  </w:style>
  <w:style w:type="character" w:customStyle="1" w:styleId="bibalt-year">
    <w:name w:val="bib_alt-year"/>
    <w:rsid w:val="001327EB"/>
    <w:rPr>
      <w:sz w:val="24"/>
      <w:szCs w:val="24"/>
      <w:bdr w:val="none" w:sz="0" w:space="0" w:color="auto"/>
      <w:shd w:val="clear" w:color="auto" w:fill="CC99FF"/>
    </w:rPr>
  </w:style>
  <w:style w:type="character" w:customStyle="1" w:styleId="bibvolcount">
    <w:name w:val="bib_volcount"/>
    <w:rsid w:val="001327EB"/>
    <w:rPr>
      <w:rFonts w:ascii="Times New Roman" w:hAnsi="Times New Roman"/>
      <w:sz w:val="24"/>
      <w:bdr w:val="none" w:sz="0" w:space="0" w:color="auto"/>
      <w:shd w:val="clear" w:color="auto" w:fill="00FF00"/>
    </w:rPr>
  </w:style>
  <w:style w:type="character" w:customStyle="1" w:styleId="Heading2Char">
    <w:name w:val="Heading 2 Char"/>
    <w:link w:val="Heading2"/>
    <w:uiPriority w:val="9"/>
    <w:semiHidden/>
    <w:rsid w:val="001327E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9757A7"/>
    <w:rPr>
      <w:rFonts w:ascii="Arial" w:eastAsia="Times New Roman" w:hAnsi="Arial" w:cs="Times New Roman"/>
      <w:b/>
      <w:sz w:val="26"/>
      <w:szCs w:val="20"/>
    </w:rPr>
  </w:style>
  <w:style w:type="character" w:customStyle="1" w:styleId="Heading5Char">
    <w:name w:val="Heading 5 Char"/>
    <w:basedOn w:val="DefaultParagraphFont"/>
    <w:link w:val="Heading5"/>
    <w:uiPriority w:val="9"/>
    <w:rsid w:val="009757A7"/>
    <w:rPr>
      <w:rFonts w:ascii="Times New Roman" w:eastAsia="Times New Roman" w:hAnsi="Times New Roman" w:cs="Times New Roman"/>
      <w:b/>
      <w:i/>
      <w:sz w:val="26"/>
      <w:szCs w:val="20"/>
    </w:rPr>
  </w:style>
  <w:style w:type="paragraph" w:customStyle="1" w:styleId="ESExtractSource">
    <w:name w:val="ES Extract Source"/>
    <w:basedOn w:val="EExtract"/>
    <w:qFormat/>
    <w:rsid w:val="001327EB"/>
  </w:style>
  <w:style w:type="paragraph" w:customStyle="1" w:styleId="EExtract">
    <w:name w:val="E Extract"/>
    <w:basedOn w:val="BaseText"/>
    <w:rsid w:val="001327EB"/>
    <w:pPr>
      <w:spacing w:before="240" w:after="240" w:line="480" w:lineRule="exact"/>
      <w:ind w:left="720" w:right="720"/>
    </w:pPr>
  </w:style>
  <w:style w:type="character" w:customStyle="1" w:styleId="SbarTxSidebarTextChar">
    <w:name w:val="SbarTx Sidebar Text Char"/>
    <w:link w:val="SbarTxSidebarText"/>
    <w:rsid w:val="001327EB"/>
    <w:rPr>
      <w:sz w:val="24"/>
      <w:shd w:val="clear" w:color="auto" w:fill="E6E6E6"/>
    </w:rPr>
  </w:style>
  <w:style w:type="paragraph" w:customStyle="1" w:styleId="SbarTxSidebarText">
    <w:name w:val="SbarTx Sidebar Text"/>
    <w:basedOn w:val="BaseText"/>
    <w:link w:val="SbarTxSidebarTextChar"/>
    <w:rsid w:val="001327EB"/>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1327EB"/>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1327EB"/>
    <w:rPr>
      <w:rFonts w:ascii="Times New Roman" w:eastAsia="Times New Roman" w:hAnsi="Times New Roman" w:cs="Times New Roman"/>
      <w:sz w:val="24"/>
      <w:szCs w:val="20"/>
    </w:rPr>
  </w:style>
  <w:style w:type="paragraph" w:customStyle="1" w:styleId="CNChapterNumber">
    <w:name w:val="CN Chapter Number"/>
    <w:basedOn w:val="BaseHeading"/>
    <w:rsid w:val="001327EB"/>
    <w:pPr>
      <w:keepNext/>
      <w:keepLines/>
      <w:widowControl w:val="0"/>
      <w:spacing w:before="560"/>
    </w:pPr>
    <w:rPr>
      <w:b/>
      <w:sz w:val="32"/>
    </w:rPr>
  </w:style>
  <w:style w:type="character" w:customStyle="1" w:styleId="LetTxLetterTextChar">
    <w:name w:val="LetTx Letter Text Char"/>
    <w:link w:val="LetTxLetterText"/>
    <w:rsid w:val="001327EB"/>
    <w:rPr>
      <w:sz w:val="24"/>
    </w:rPr>
  </w:style>
  <w:style w:type="paragraph" w:customStyle="1" w:styleId="LetTxLetterText">
    <w:name w:val="LetTx Letter Text"/>
    <w:basedOn w:val="BaseText"/>
    <w:link w:val="LetTxLetterTextChar"/>
    <w:rsid w:val="001327EB"/>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1327EB"/>
    <w:pPr>
      <w:spacing w:before="280" w:after="280"/>
    </w:pPr>
    <w:rPr>
      <w:b/>
      <w:sz w:val="32"/>
    </w:rPr>
  </w:style>
  <w:style w:type="paragraph" w:customStyle="1" w:styleId="CAuChapterAuthor">
    <w:name w:val="CAu Chapter Author"/>
    <w:basedOn w:val="BaseText"/>
    <w:rsid w:val="001327EB"/>
    <w:pPr>
      <w:keepNext/>
      <w:keepLines/>
      <w:widowControl w:val="0"/>
      <w:spacing w:before="280" w:line="560" w:lineRule="exact"/>
      <w:contextualSpacing/>
    </w:pPr>
  </w:style>
  <w:style w:type="paragraph" w:customStyle="1" w:styleId="H1HeadingLevel1">
    <w:name w:val="H1 Heading Level 1"/>
    <w:basedOn w:val="BaseHeading"/>
    <w:next w:val="TxText"/>
    <w:rsid w:val="001327EB"/>
    <w:pPr>
      <w:keepNext/>
      <w:keepLines/>
      <w:widowControl w:val="0"/>
      <w:spacing w:before="360" w:after="280"/>
      <w:outlineLvl w:val="0"/>
    </w:pPr>
    <w:rPr>
      <w:b/>
      <w:sz w:val="32"/>
    </w:rPr>
  </w:style>
  <w:style w:type="paragraph" w:customStyle="1" w:styleId="H2HeadingLevel2">
    <w:name w:val="H2 Heading Level 2"/>
    <w:basedOn w:val="H1HeadingLevel1"/>
    <w:next w:val="TxText"/>
    <w:rsid w:val="001327EB"/>
    <w:pPr>
      <w:spacing w:before="280"/>
      <w:outlineLvl w:val="1"/>
    </w:pPr>
    <w:rPr>
      <w:sz w:val="28"/>
    </w:rPr>
  </w:style>
  <w:style w:type="paragraph" w:customStyle="1" w:styleId="H3HeadingLevel3">
    <w:name w:val="H3 Heading Level 3"/>
    <w:basedOn w:val="H2HeadingLevel2"/>
    <w:next w:val="TxText"/>
    <w:rsid w:val="001327EB"/>
    <w:pPr>
      <w:spacing w:after="0"/>
      <w:outlineLvl w:val="2"/>
    </w:pPr>
    <w:rPr>
      <w:sz w:val="24"/>
    </w:rPr>
  </w:style>
  <w:style w:type="paragraph" w:customStyle="1" w:styleId="H4HeadingLevel4">
    <w:name w:val="H4 Heading Level 4"/>
    <w:basedOn w:val="H3HeadingLevel3"/>
    <w:next w:val="TxText"/>
    <w:rsid w:val="001327EB"/>
    <w:pPr>
      <w:outlineLvl w:val="3"/>
    </w:pPr>
    <w:rPr>
      <w:b w:val="0"/>
    </w:rPr>
  </w:style>
  <w:style w:type="paragraph" w:customStyle="1" w:styleId="H5HeadingLevel5">
    <w:name w:val="H5 Heading Level 5"/>
    <w:basedOn w:val="H4HeadingLevel4"/>
    <w:next w:val="TxText"/>
    <w:rsid w:val="001327EB"/>
    <w:pPr>
      <w:spacing w:before="140"/>
      <w:outlineLvl w:val="4"/>
    </w:pPr>
  </w:style>
  <w:style w:type="paragraph" w:customStyle="1" w:styleId="UL-EUnnumberedListinExtract">
    <w:name w:val="UL-E Unnumbered List in Extract"/>
    <w:basedOn w:val="ULUnnumberedList"/>
    <w:qFormat/>
    <w:rsid w:val="001327EB"/>
    <w:pPr>
      <w:ind w:left="1080" w:right="720"/>
    </w:pPr>
  </w:style>
  <w:style w:type="paragraph" w:customStyle="1" w:styleId="ULUnnumberedList">
    <w:name w:val="UL Unnumbered List"/>
    <w:basedOn w:val="LLLetteredList"/>
    <w:qFormat/>
    <w:rsid w:val="001327EB"/>
    <w:pPr>
      <w:tabs>
        <w:tab w:val="clear" w:pos="480"/>
      </w:tabs>
    </w:pPr>
  </w:style>
  <w:style w:type="paragraph" w:customStyle="1" w:styleId="LLLetteredList">
    <w:name w:val="LL Lettered List"/>
    <w:basedOn w:val="NLNumberedList"/>
    <w:qFormat/>
    <w:rsid w:val="001327EB"/>
  </w:style>
  <w:style w:type="paragraph" w:customStyle="1" w:styleId="NLNumberedList">
    <w:name w:val="NL Numbered List"/>
    <w:basedOn w:val="BLBulletList"/>
    <w:qFormat/>
    <w:rsid w:val="001327EB"/>
    <w:pPr>
      <w:tabs>
        <w:tab w:val="clear" w:pos="240"/>
        <w:tab w:val="clear" w:pos="960"/>
        <w:tab w:val="left" w:pos="480"/>
      </w:tabs>
      <w:ind w:left="360" w:hanging="360"/>
    </w:pPr>
  </w:style>
  <w:style w:type="paragraph" w:customStyle="1" w:styleId="BLBulletList">
    <w:name w:val="BL Bullet List"/>
    <w:basedOn w:val="BaseText"/>
    <w:rsid w:val="001327EB"/>
    <w:pPr>
      <w:tabs>
        <w:tab w:val="left" w:pos="240"/>
        <w:tab w:val="left" w:pos="960"/>
      </w:tabs>
      <w:spacing w:line="560" w:lineRule="exact"/>
      <w:ind w:left="245" w:hanging="245"/>
    </w:pPr>
  </w:style>
  <w:style w:type="paragraph" w:customStyle="1" w:styleId="LH-EListHeadinExtract">
    <w:name w:val="LH-E List Head in Extract"/>
    <w:basedOn w:val="LHListHead"/>
    <w:qFormat/>
    <w:rsid w:val="001327EB"/>
    <w:pPr>
      <w:ind w:left="720" w:right="720"/>
    </w:pPr>
  </w:style>
  <w:style w:type="paragraph" w:customStyle="1" w:styleId="LHListHead">
    <w:name w:val="LH List Head"/>
    <w:basedOn w:val="BaseText"/>
    <w:rsid w:val="001327EB"/>
    <w:pPr>
      <w:keepNext/>
      <w:keepLines/>
      <w:spacing w:before="280" w:line="560" w:lineRule="exact"/>
    </w:pPr>
    <w:rPr>
      <w:b/>
    </w:rPr>
  </w:style>
  <w:style w:type="paragraph" w:customStyle="1" w:styleId="BL-EBulletListinExtract">
    <w:name w:val="BL-E Bullet List in Extract"/>
    <w:basedOn w:val="BLBulletList"/>
    <w:qFormat/>
    <w:rsid w:val="001327EB"/>
    <w:pPr>
      <w:ind w:left="965"/>
    </w:pPr>
  </w:style>
  <w:style w:type="paragraph" w:customStyle="1" w:styleId="SSLSubsublist">
    <w:name w:val="SSL Subsublist"/>
    <w:basedOn w:val="SLSublist"/>
    <w:qFormat/>
    <w:rsid w:val="001327EB"/>
    <w:pPr>
      <w:ind w:left="1685"/>
    </w:pPr>
  </w:style>
  <w:style w:type="paragraph" w:customStyle="1" w:styleId="SLSublist">
    <w:name w:val="SL Sublist"/>
    <w:basedOn w:val="BLBulletList"/>
    <w:rsid w:val="001327EB"/>
    <w:pPr>
      <w:tabs>
        <w:tab w:val="clear" w:pos="960"/>
      </w:tabs>
      <w:ind w:left="965"/>
    </w:pPr>
  </w:style>
  <w:style w:type="paragraph" w:customStyle="1" w:styleId="DLDescriptiveList">
    <w:name w:val="DL Descriptive List"/>
    <w:basedOn w:val="BaseText"/>
    <w:qFormat/>
    <w:rsid w:val="001327EB"/>
    <w:pPr>
      <w:widowControl w:val="0"/>
      <w:spacing w:line="560" w:lineRule="exact"/>
    </w:pPr>
  </w:style>
  <w:style w:type="character" w:customStyle="1" w:styleId="IntRInterviewer">
    <w:name w:val="IntR Interviewer"/>
    <w:qFormat/>
    <w:rsid w:val="001327EB"/>
    <w:rPr>
      <w:u w:val="dash"/>
    </w:rPr>
  </w:style>
  <w:style w:type="character" w:customStyle="1" w:styleId="IntEInterviewee">
    <w:name w:val="IntE Interviewee"/>
    <w:qFormat/>
    <w:rsid w:val="001327EB"/>
    <w:rPr>
      <w:u w:val="dotted"/>
    </w:rPr>
  </w:style>
  <w:style w:type="paragraph" w:customStyle="1" w:styleId="CAbsChapterAbstract">
    <w:name w:val="CAbs Chapter Abstract"/>
    <w:basedOn w:val="BaseText"/>
    <w:rsid w:val="001327EB"/>
    <w:pPr>
      <w:spacing w:before="360" w:after="360" w:line="560" w:lineRule="exact"/>
      <w:ind w:firstLine="720"/>
    </w:pPr>
    <w:rPr>
      <w:color w:val="0000FF"/>
    </w:rPr>
  </w:style>
  <w:style w:type="paragraph" w:customStyle="1" w:styleId="OL1OutlineListLevel1">
    <w:name w:val="OL1 Outline List Level 1"/>
    <w:basedOn w:val="BaseText"/>
    <w:rsid w:val="001327EB"/>
    <w:pPr>
      <w:tabs>
        <w:tab w:val="right" w:pos="547"/>
      </w:tabs>
      <w:spacing w:before="140" w:after="140" w:line="560" w:lineRule="exact"/>
      <w:ind w:left="720" w:hanging="720"/>
    </w:pPr>
  </w:style>
  <w:style w:type="character" w:customStyle="1" w:styleId="FgCOFigureCallOut">
    <w:name w:val="FgCO Figure Call Out"/>
    <w:rsid w:val="001327EB"/>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1327EB"/>
    <w:pPr>
      <w:spacing w:before="140" w:line="560" w:lineRule="exact"/>
    </w:pPr>
  </w:style>
  <w:style w:type="character" w:customStyle="1" w:styleId="TCOTableCallOut">
    <w:name w:val="TCO Table Call Out"/>
    <w:rsid w:val="001327EB"/>
    <w:rPr>
      <w:rFonts w:ascii="Times New Roman" w:hAnsi="Times New Roman"/>
      <w:sz w:val="24"/>
      <w:bdr w:val="none" w:sz="0" w:space="0" w:color="auto"/>
      <w:shd w:val="pct30" w:color="FF6600" w:fill="F3F3F3"/>
    </w:rPr>
  </w:style>
  <w:style w:type="paragraph" w:customStyle="1" w:styleId="SBSpaceBreak">
    <w:name w:val="SB Space Break"/>
    <w:basedOn w:val="BaseText"/>
    <w:rsid w:val="001327EB"/>
    <w:pPr>
      <w:shd w:val="pct20" w:color="auto" w:fill="FFFFFF"/>
      <w:spacing w:line="560" w:lineRule="exact"/>
      <w:jc w:val="center"/>
    </w:pPr>
  </w:style>
  <w:style w:type="character" w:customStyle="1" w:styleId="BxCOBoxCallOut">
    <w:name w:val="BxCO Box Call Out"/>
    <w:rsid w:val="001327EB"/>
    <w:rPr>
      <w:rFonts w:ascii="Times New Roman" w:hAnsi="Times New Roman"/>
      <w:sz w:val="24"/>
      <w:bdr w:val="none" w:sz="0" w:space="0" w:color="auto"/>
      <w:shd w:val="pct20" w:color="FF00FF" w:fill="auto"/>
    </w:rPr>
  </w:style>
  <w:style w:type="paragraph" w:customStyle="1" w:styleId="NtCNotetoComp">
    <w:name w:val="NtC Note to Comp"/>
    <w:basedOn w:val="BaseText"/>
    <w:rsid w:val="001327EB"/>
    <w:pPr>
      <w:spacing w:before="360" w:after="360" w:line="360" w:lineRule="exact"/>
    </w:pPr>
    <w:rPr>
      <w:color w:val="FF0000"/>
      <w:sz w:val="28"/>
    </w:rPr>
  </w:style>
  <w:style w:type="paragraph" w:customStyle="1" w:styleId="NtENotetoEditor">
    <w:name w:val="NtE Note to Editor"/>
    <w:basedOn w:val="NtCNotetoComp"/>
    <w:rsid w:val="001327EB"/>
    <w:rPr>
      <w:color w:val="008000"/>
    </w:rPr>
  </w:style>
  <w:style w:type="paragraph" w:customStyle="1" w:styleId="BNBoxNumber">
    <w:name w:val="BN Box Number"/>
    <w:basedOn w:val="BaseText"/>
    <w:rsid w:val="001327EB"/>
    <w:pPr>
      <w:spacing w:before="280" w:line="560" w:lineRule="exact"/>
    </w:pPr>
    <w:rPr>
      <w:b/>
    </w:rPr>
  </w:style>
  <w:style w:type="paragraph" w:customStyle="1" w:styleId="BTBoxTitle">
    <w:name w:val="BT Box Title"/>
    <w:basedOn w:val="BNBoxNumber"/>
    <w:rsid w:val="001327EB"/>
    <w:pPr>
      <w:spacing w:before="0" w:after="280"/>
    </w:pPr>
    <w:rPr>
      <w:b w:val="0"/>
    </w:rPr>
  </w:style>
  <w:style w:type="paragraph" w:customStyle="1" w:styleId="TStbHTableStubHead">
    <w:name w:val="TStbH Table Stub Head"/>
    <w:basedOn w:val="BaseText"/>
    <w:rsid w:val="001327EB"/>
    <w:pPr>
      <w:spacing w:line="360" w:lineRule="exact"/>
    </w:pPr>
    <w:rPr>
      <w:b/>
    </w:rPr>
  </w:style>
  <w:style w:type="paragraph" w:customStyle="1" w:styleId="TBTableBody">
    <w:name w:val="TB Table Body"/>
    <w:basedOn w:val="BaseText"/>
    <w:rsid w:val="001327EB"/>
    <w:pPr>
      <w:spacing w:line="360" w:lineRule="exact"/>
    </w:pPr>
  </w:style>
  <w:style w:type="paragraph" w:customStyle="1" w:styleId="TCHTableColumnHead">
    <w:name w:val="TCH Table Column Head"/>
    <w:basedOn w:val="TTTableTitle"/>
    <w:rsid w:val="001327EB"/>
    <w:rPr>
      <w:b/>
    </w:rPr>
  </w:style>
  <w:style w:type="paragraph" w:customStyle="1" w:styleId="TTTableTitle">
    <w:name w:val="TT Table Title"/>
    <w:basedOn w:val="BaseText"/>
    <w:link w:val="TTTableTitleChar"/>
    <w:rsid w:val="001327EB"/>
    <w:pPr>
      <w:spacing w:line="360" w:lineRule="exact"/>
    </w:pPr>
  </w:style>
  <w:style w:type="paragraph" w:customStyle="1" w:styleId="GLDefGlossaryDefinition">
    <w:name w:val="GLDef Glossary Definition"/>
    <w:basedOn w:val="BaseText"/>
    <w:rsid w:val="001327EB"/>
    <w:pPr>
      <w:spacing w:line="560" w:lineRule="exact"/>
    </w:pPr>
  </w:style>
  <w:style w:type="paragraph" w:customStyle="1" w:styleId="OL2OutlineListLevel2">
    <w:name w:val="OL2 Outline List Level 2"/>
    <w:basedOn w:val="OL1OutlineListLevel1"/>
    <w:rsid w:val="001327EB"/>
    <w:pPr>
      <w:tabs>
        <w:tab w:val="clear" w:pos="547"/>
        <w:tab w:val="right" w:pos="1267"/>
      </w:tabs>
      <w:spacing w:before="0"/>
      <w:ind w:left="1440"/>
    </w:pPr>
  </w:style>
  <w:style w:type="paragraph" w:customStyle="1" w:styleId="OL3OutlineListLevel3">
    <w:name w:val="OL3 Outline List Level 3"/>
    <w:basedOn w:val="OL2OutlineListLevel2"/>
    <w:rsid w:val="001327EB"/>
    <w:pPr>
      <w:tabs>
        <w:tab w:val="right" w:pos="1872"/>
      </w:tabs>
      <w:ind w:left="2160"/>
    </w:pPr>
  </w:style>
  <w:style w:type="paragraph" w:customStyle="1" w:styleId="OL4OutlineListLevel4">
    <w:name w:val="OL4 Outline List Level 4"/>
    <w:basedOn w:val="OL3OutlineListLevel3"/>
    <w:rsid w:val="001327EB"/>
    <w:pPr>
      <w:tabs>
        <w:tab w:val="right" w:pos="2592"/>
      </w:tabs>
      <w:ind w:left="2880"/>
    </w:pPr>
  </w:style>
  <w:style w:type="paragraph" w:customStyle="1" w:styleId="SpExSpecialExtract">
    <w:name w:val="SpEx Special Extract"/>
    <w:basedOn w:val="EExtract"/>
    <w:rsid w:val="001327EB"/>
    <w:pPr>
      <w:spacing w:before="360" w:after="360" w:line="400" w:lineRule="exact"/>
      <w:contextualSpacing/>
    </w:pPr>
    <w:rPr>
      <w:color w:val="00B050"/>
    </w:rPr>
  </w:style>
  <w:style w:type="character" w:customStyle="1" w:styleId="FgMenFigureMention">
    <w:name w:val="FgMen Figure Mention"/>
    <w:rsid w:val="001327EB"/>
    <w:rPr>
      <w:color w:val="0000FF"/>
    </w:rPr>
  </w:style>
  <w:style w:type="paragraph" w:customStyle="1" w:styleId="CAuAfChapterAuthorAffiliation">
    <w:name w:val="CAuAf Chapter Author Affiliation"/>
    <w:basedOn w:val="CAuChapterAuthor"/>
    <w:rsid w:val="001327EB"/>
    <w:pPr>
      <w:spacing w:before="0" w:after="280"/>
    </w:pPr>
    <w:rPr>
      <w:b/>
    </w:rPr>
  </w:style>
  <w:style w:type="paragraph" w:customStyle="1" w:styleId="DEDisplayEquation">
    <w:name w:val="DE Display Equation"/>
    <w:basedOn w:val="BaseText"/>
    <w:rsid w:val="001327EB"/>
    <w:pPr>
      <w:tabs>
        <w:tab w:val="right" w:pos="8640"/>
      </w:tabs>
      <w:spacing w:before="360" w:after="360" w:line="560" w:lineRule="atLeast"/>
      <w:ind w:left="720" w:hanging="720"/>
    </w:pPr>
  </w:style>
  <w:style w:type="paragraph" w:customStyle="1" w:styleId="H6HeadingLevel6">
    <w:name w:val="H6 Heading Level 6"/>
    <w:basedOn w:val="H5HeadingLevel5"/>
    <w:rsid w:val="001327EB"/>
    <w:pPr>
      <w:outlineLvl w:val="5"/>
    </w:pPr>
    <w:rPr>
      <w:sz w:val="22"/>
    </w:rPr>
  </w:style>
  <w:style w:type="paragraph" w:customStyle="1" w:styleId="TIHTableInternalHead">
    <w:name w:val="TIH Table Internal Head"/>
    <w:basedOn w:val="TTTableTitle"/>
    <w:rsid w:val="001327EB"/>
    <w:pPr>
      <w:spacing w:before="280"/>
    </w:pPr>
  </w:style>
  <w:style w:type="paragraph" w:styleId="TOC8">
    <w:name w:val="toc 8"/>
    <w:basedOn w:val="Normal"/>
    <w:next w:val="Normal"/>
    <w:autoRedefine/>
    <w:uiPriority w:val="39"/>
    <w:semiHidden/>
    <w:rsid w:val="001327EB"/>
    <w:pPr>
      <w:ind w:left="1400"/>
    </w:pPr>
  </w:style>
  <w:style w:type="character" w:customStyle="1" w:styleId="DENDisplayEquationNumber">
    <w:name w:val="DEN Display Equation Number"/>
    <w:rsid w:val="001327EB"/>
    <w:rPr>
      <w:bdr w:val="none" w:sz="0" w:space="0" w:color="auto"/>
      <w:shd w:val="pct15" w:color="auto" w:fill="FFFFFF"/>
    </w:rPr>
  </w:style>
  <w:style w:type="paragraph" w:customStyle="1" w:styleId="TFNTableFootnote">
    <w:name w:val="TFN Table Footnote"/>
    <w:basedOn w:val="TBTableBody"/>
    <w:rsid w:val="001327EB"/>
    <w:pPr>
      <w:spacing w:before="280" w:after="280"/>
    </w:pPr>
  </w:style>
  <w:style w:type="character" w:customStyle="1" w:styleId="LetDateLetterDateChar">
    <w:name w:val="LetDate Letter Date Char"/>
    <w:basedOn w:val="LetTxLetterTextChar"/>
    <w:link w:val="LetDateLetterDate"/>
    <w:rsid w:val="001327EB"/>
    <w:rPr>
      <w:sz w:val="24"/>
    </w:rPr>
  </w:style>
  <w:style w:type="paragraph" w:customStyle="1" w:styleId="LetDateLetterDate">
    <w:name w:val="LetDate Letter Date"/>
    <w:basedOn w:val="LetTxLetterText"/>
    <w:link w:val="LetDateLetterDateChar"/>
    <w:rsid w:val="001327EB"/>
  </w:style>
  <w:style w:type="paragraph" w:customStyle="1" w:styleId="CONChapterOpeningNote">
    <w:name w:val="CON Chapter Opening Note"/>
    <w:basedOn w:val="BaseText"/>
    <w:rsid w:val="001327EB"/>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1327EB"/>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1327EB"/>
    <w:pPr>
      <w:spacing w:line="560" w:lineRule="exact"/>
      <w:ind w:firstLine="720"/>
    </w:pPr>
    <w:rPr>
      <w:color w:val="000080"/>
      <w:sz w:val="24"/>
    </w:rPr>
  </w:style>
  <w:style w:type="paragraph" w:customStyle="1" w:styleId="IntAInterviewAnswer">
    <w:name w:val="IntA Interview Answer"/>
    <w:basedOn w:val="BaseText"/>
    <w:autoRedefine/>
    <w:rsid w:val="001327EB"/>
    <w:pPr>
      <w:spacing w:line="560" w:lineRule="exact"/>
      <w:ind w:firstLine="720"/>
    </w:pPr>
    <w:rPr>
      <w:color w:val="008000"/>
      <w:szCs w:val="24"/>
    </w:rPr>
  </w:style>
  <w:style w:type="paragraph" w:customStyle="1" w:styleId="DE-EDisplayEquationinExtract">
    <w:name w:val="DE-E Display Equation in Extract"/>
    <w:basedOn w:val="DEDisplayEquation"/>
    <w:rsid w:val="001327EB"/>
    <w:pPr>
      <w:spacing w:before="0" w:after="0"/>
      <w:ind w:firstLine="0"/>
    </w:pPr>
  </w:style>
  <w:style w:type="paragraph" w:customStyle="1" w:styleId="PNPartNumber">
    <w:name w:val="PN Part Number"/>
    <w:basedOn w:val="BaseHeading"/>
    <w:next w:val="PTPartTitle"/>
    <w:rsid w:val="001327EB"/>
    <w:pPr>
      <w:keepNext/>
      <w:keepLines/>
      <w:spacing w:before="560"/>
      <w:jc w:val="center"/>
    </w:pPr>
    <w:rPr>
      <w:b/>
      <w:sz w:val="28"/>
    </w:rPr>
  </w:style>
  <w:style w:type="paragraph" w:customStyle="1" w:styleId="PTPartTitle">
    <w:name w:val="PT Part Title"/>
    <w:basedOn w:val="PNPartNumber"/>
    <w:rsid w:val="001327EB"/>
    <w:pPr>
      <w:spacing w:before="1200"/>
    </w:pPr>
  </w:style>
  <w:style w:type="paragraph" w:customStyle="1" w:styleId="PSTPartSubtitle">
    <w:name w:val="PST Part Subtitle"/>
    <w:basedOn w:val="PTPartTitle"/>
    <w:rsid w:val="001327EB"/>
    <w:pPr>
      <w:keepNext w:val="0"/>
      <w:spacing w:before="360"/>
    </w:pPr>
    <w:rPr>
      <w:b w:val="0"/>
    </w:rPr>
  </w:style>
  <w:style w:type="paragraph" w:customStyle="1" w:styleId="EpEpigraph">
    <w:name w:val="Ep Epigraph"/>
    <w:basedOn w:val="BaseText"/>
    <w:rsid w:val="001327EB"/>
    <w:pPr>
      <w:spacing w:before="280" w:line="560" w:lineRule="exact"/>
      <w:ind w:left="720" w:right="720"/>
    </w:pPr>
  </w:style>
  <w:style w:type="paragraph" w:customStyle="1" w:styleId="EpSEpigraphSource">
    <w:name w:val="EpS Epigraph Source"/>
    <w:basedOn w:val="EpEpigraph"/>
    <w:rsid w:val="001327EB"/>
    <w:pPr>
      <w:spacing w:before="140" w:after="280"/>
      <w:ind w:right="0"/>
    </w:pPr>
  </w:style>
  <w:style w:type="paragraph" w:customStyle="1" w:styleId="PITxPartIntroductionText">
    <w:name w:val="PITx Part Introduction Text"/>
    <w:basedOn w:val="BaseText"/>
    <w:rsid w:val="001327EB"/>
    <w:pPr>
      <w:spacing w:before="280" w:after="280" w:line="560" w:lineRule="exact"/>
      <w:ind w:firstLine="720"/>
      <w:contextualSpacing/>
    </w:pPr>
  </w:style>
  <w:style w:type="paragraph" w:customStyle="1" w:styleId="SpH1SpecialHeading1">
    <w:name w:val="SpH1 Special Heading 1"/>
    <w:basedOn w:val="SpTxSpecialText"/>
    <w:rsid w:val="001327EB"/>
    <w:pPr>
      <w:spacing w:before="280" w:after="280"/>
      <w:ind w:firstLine="0"/>
    </w:pPr>
    <w:rPr>
      <w:b/>
      <w:sz w:val="36"/>
    </w:rPr>
  </w:style>
  <w:style w:type="paragraph" w:customStyle="1" w:styleId="SpTxSpecialText">
    <w:name w:val="SpTx Special Text"/>
    <w:basedOn w:val="BaseText"/>
    <w:rsid w:val="001327EB"/>
    <w:pPr>
      <w:spacing w:line="560" w:lineRule="exact"/>
      <w:ind w:firstLine="720"/>
    </w:pPr>
    <w:rPr>
      <w:color w:val="00B050"/>
    </w:rPr>
  </w:style>
  <w:style w:type="paragraph" w:styleId="TableofAuthorities">
    <w:name w:val="table of authorities"/>
    <w:basedOn w:val="Normal"/>
    <w:next w:val="Normal"/>
    <w:uiPriority w:val="99"/>
    <w:semiHidden/>
    <w:rsid w:val="001327EB"/>
    <w:pPr>
      <w:ind w:left="200" w:hanging="200"/>
    </w:pPr>
  </w:style>
  <w:style w:type="paragraph" w:styleId="TableofFigures">
    <w:name w:val="table of figures"/>
    <w:basedOn w:val="Normal"/>
    <w:next w:val="Normal"/>
    <w:uiPriority w:val="99"/>
    <w:semiHidden/>
    <w:rsid w:val="001327EB"/>
    <w:pPr>
      <w:ind w:left="400" w:hanging="400"/>
    </w:pPr>
  </w:style>
  <w:style w:type="paragraph" w:customStyle="1" w:styleId="GLTrmGlossaryDefinitionTerm">
    <w:name w:val="GLTrm Glossary Definition Term"/>
    <w:basedOn w:val="GLDefGlossaryDefinition"/>
    <w:rsid w:val="001327EB"/>
    <w:pPr>
      <w:spacing w:before="280"/>
    </w:pPr>
    <w:rPr>
      <w:b/>
    </w:rPr>
  </w:style>
  <w:style w:type="character" w:customStyle="1" w:styleId="TMenTableMention">
    <w:name w:val="TMen Table Mention"/>
    <w:rsid w:val="001327EB"/>
    <w:rPr>
      <w:color w:val="FF6600"/>
    </w:rPr>
  </w:style>
  <w:style w:type="paragraph" w:customStyle="1" w:styleId="ChrChronology">
    <w:name w:val="Chr Chronology"/>
    <w:basedOn w:val="BaseText"/>
    <w:rsid w:val="001327EB"/>
    <w:pPr>
      <w:tabs>
        <w:tab w:val="left" w:pos="1728"/>
      </w:tabs>
      <w:spacing w:before="140" w:line="560" w:lineRule="exact"/>
      <w:ind w:left="1728" w:hanging="1728"/>
    </w:pPr>
  </w:style>
  <w:style w:type="paragraph" w:customStyle="1" w:styleId="VSVerseSource">
    <w:name w:val="VS Verse Source"/>
    <w:basedOn w:val="BaseText"/>
    <w:rsid w:val="001327EB"/>
    <w:pPr>
      <w:spacing w:before="140" w:after="280" w:line="560" w:lineRule="exact"/>
    </w:pPr>
  </w:style>
  <w:style w:type="character" w:customStyle="1" w:styleId="SbarMenSidebarMention">
    <w:name w:val="SbarMen Sidebar Mention"/>
    <w:rsid w:val="001327EB"/>
    <w:rPr>
      <w:color w:val="008000"/>
    </w:rPr>
  </w:style>
  <w:style w:type="paragraph" w:customStyle="1" w:styleId="PriDocBegPrimaryDocumentBegin">
    <w:name w:val="PriDocBeg Primary Document Begin"/>
    <w:basedOn w:val="BaseText"/>
    <w:rsid w:val="001327EB"/>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1327EB"/>
  </w:style>
  <w:style w:type="paragraph" w:customStyle="1" w:styleId="TxCTextContinuation">
    <w:name w:val="TxC Text Continuation"/>
    <w:basedOn w:val="BaseText"/>
    <w:rsid w:val="001327EB"/>
    <w:pPr>
      <w:spacing w:line="560" w:lineRule="exact"/>
    </w:pPr>
  </w:style>
  <w:style w:type="paragraph" w:customStyle="1" w:styleId="VHVerseHeading">
    <w:name w:val="VH Verse Heading"/>
    <w:basedOn w:val="BaseText"/>
    <w:next w:val="VVerse"/>
    <w:rsid w:val="001327EB"/>
    <w:pPr>
      <w:keepNext/>
      <w:keepLines/>
      <w:spacing w:before="280" w:line="560" w:lineRule="exact"/>
    </w:pPr>
    <w:rPr>
      <w:b/>
    </w:rPr>
  </w:style>
  <w:style w:type="paragraph" w:customStyle="1" w:styleId="VVerse">
    <w:name w:val="V Verse"/>
    <w:basedOn w:val="BaseText"/>
    <w:rsid w:val="001327EB"/>
    <w:pPr>
      <w:tabs>
        <w:tab w:val="left" w:pos="2880"/>
      </w:tabs>
      <w:spacing w:before="280" w:after="280" w:line="560" w:lineRule="exact"/>
      <w:ind w:left="245" w:hanging="245"/>
      <w:contextualSpacing/>
    </w:pPr>
  </w:style>
  <w:style w:type="character" w:customStyle="1" w:styleId="BxMenBoxMention">
    <w:name w:val="BxMen Box Mention"/>
    <w:rsid w:val="001327EB"/>
    <w:rPr>
      <w:color w:val="FF00FF"/>
    </w:rPr>
  </w:style>
  <w:style w:type="character" w:customStyle="1" w:styleId="SbarCOSidebarCallOut">
    <w:name w:val="SbarCO Sidebar Call Out"/>
    <w:rsid w:val="001327EB"/>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1327EB"/>
    <w:pPr>
      <w:tabs>
        <w:tab w:val="left" w:pos="1440"/>
        <w:tab w:val="left" w:pos="1800"/>
        <w:tab w:val="left" w:pos="2160"/>
      </w:tabs>
      <w:ind w:left="1080" w:right="720"/>
    </w:pPr>
  </w:style>
  <w:style w:type="paragraph" w:customStyle="1" w:styleId="LetAuLetterAuthor">
    <w:name w:val="LetAu Letter Author"/>
    <w:basedOn w:val="LetTxLetterText"/>
    <w:rsid w:val="001327EB"/>
    <w:pPr>
      <w:spacing w:after="280"/>
    </w:pPr>
  </w:style>
  <w:style w:type="paragraph" w:customStyle="1" w:styleId="LetAuAddLetterAuthorAddress">
    <w:name w:val="LetAuAdd Letter Author Address"/>
    <w:basedOn w:val="LetTxLetterText"/>
    <w:rsid w:val="001327EB"/>
    <w:pPr>
      <w:spacing w:after="280"/>
      <w:contextualSpacing/>
    </w:pPr>
  </w:style>
  <w:style w:type="paragraph" w:customStyle="1" w:styleId="LetAddLetterAddress">
    <w:name w:val="LetAdd Letter Address"/>
    <w:basedOn w:val="LetTxLetterText"/>
    <w:rsid w:val="001327EB"/>
    <w:pPr>
      <w:spacing w:after="280"/>
      <w:contextualSpacing/>
    </w:pPr>
  </w:style>
  <w:style w:type="paragraph" w:customStyle="1" w:styleId="Let-ELetterinExtract">
    <w:name w:val="Let-E Letter in Extract"/>
    <w:basedOn w:val="LetTxLetterText"/>
    <w:rsid w:val="001327EB"/>
    <w:pPr>
      <w:ind w:left="720" w:right="720"/>
    </w:pPr>
  </w:style>
  <w:style w:type="paragraph" w:customStyle="1" w:styleId="LetDate-ELetterDateinExtract">
    <w:name w:val="LetDate-E Letter Date in Extract"/>
    <w:basedOn w:val="Let-ELetterinExtract"/>
    <w:rsid w:val="001327EB"/>
  </w:style>
  <w:style w:type="paragraph" w:customStyle="1" w:styleId="LetAdd-ELetterAddressinExtract">
    <w:name w:val="LetAdd-E Letter Address in Extract"/>
    <w:basedOn w:val="LetAddLetterAddress"/>
    <w:rsid w:val="001327EB"/>
    <w:pPr>
      <w:spacing w:before="0" w:after="0"/>
      <w:ind w:left="720" w:right="720"/>
      <w:contextualSpacing w:val="0"/>
    </w:pPr>
  </w:style>
  <w:style w:type="paragraph" w:customStyle="1" w:styleId="LetAu-ELetterAuthorinExtract">
    <w:name w:val="LetAu-E Letter Author in Extract"/>
    <w:basedOn w:val="LetAuLetterAuthor"/>
    <w:rsid w:val="001327EB"/>
    <w:pPr>
      <w:spacing w:before="0"/>
      <w:ind w:left="720" w:right="720"/>
    </w:pPr>
  </w:style>
  <w:style w:type="paragraph" w:customStyle="1" w:styleId="LetAuAdd-ELetterAuthorAddressinExtract">
    <w:name w:val="LetAuAdd-E Letter Author Address in Extract"/>
    <w:basedOn w:val="LetAuAddLetterAuthorAddress"/>
    <w:rsid w:val="001327EB"/>
    <w:pPr>
      <w:spacing w:before="0"/>
      <w:ind w:left="720" w:right="720"/>
    </w:pPr>
  </w:style>
  <w:style w:type="paragraph" w:customStyle="1" w:styleId="CSTChapterSubtitle">
    <w:name w:val="CST Chapter Subtitle"/>
    <w:basedOn w:val="BaseHeading"/>
    <w:autoRedefine/>
    <w:rsid w:val="001327EB"/>
    <w:rPr>
      <w:sz w:val="28"/>
    </w:rPr>
  </w:style>
  <w:style w:type="paragraph" w:customStyle="1" w:styleId="PITPartIntroductionTitle">
    <w:name w:val="PIT Part Introduction Title"/>
    <w:basedOn w:val="PSTPartSubtitle"/>
    <w:qFormat/>
    <w:rsid w:val="001327EB"/>
    <w:pPr>
      <w:keepNext/>
      <w:spacing w:before="280"/>
    </w:pPr>
  </w:style>
  <w:style w:type="paragraph" w:customStyle="1" w:styleId="NNotation">
    <w:name w:val="N Notation"/>
    <w:basedOn w:val="BaseText"/>
    <w:qFormat/>
    <w:rsid w:val="001327EB"/>
    <w:pPr>
      <w:tabs>
        <w:tab w:val="left" w:pos="480"/>
      </w:tabs>
      <w:spacing w:line="560" w:lineRule="exact"/>
    </w:pPr>
  </w:style>
  <w:style w:type="paragraph" w:styleId="Revision">
    <w:name w:val="Revision"/>
    <w:hidden/>
    <w:uiPriority w:val="99"/>
    <w:semiHidden/>
    <w:rsid w:val="001327EB"/>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1327EB"/>
    <w:pPr>
      <w:tabs>
        <w:tab w:val="left" w:pos="4320"/>
      </w:tabs>
      <w:ind w:left="1440" w:right="720"/>
    </w:pPr>
  </w:style>
  <w:style w:type="paragraph" w:customStyle="1" w:styleId="VEVerseinExtract">
    <w:name w:val="VE Verse in Extract"/>
    <w:basedOn w:val="VVerse"/>
    <w:qFormat/>
    <w:rsid w:val="001327EB"/>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1327EB"/>
    <w:pPr>
      <w:spacing w:before="0"/>
      <w:ind w:left="720" w:right="720"/>
    </w:pPr>
  </w:style>
  <w:style w:type="paragraph" w:customStyle="1" w:styleId="AuQAuthorQuery">
    <w:name w:val="AuQ Author Query"/>
    <w:basedOn w:val="NtENotetoEditor"/>
    <w:qFormat/>
    <w:rsid w:val="001327EB"/>
    <w:rPr>
      <w:color w:val="0070C0"/>
    </w:rPr>
  </w:style>
  <w:style w:type="paragraph" w:customStyle="1" w:styleId="AppBegAppendixBegin">
    <w:name w:val="AppBeg Appendix Begin"/>
    <w:basedOn w:val="PriDocBegPrimaryDocumentBegin"/>
    <w:qFormat/>
    <w:rsid w:val="001327EB"/>
  </w:style>
  <w:style w:type="paragraph" w:customStyle="1" w:styleId="AppEndAppendixEnd">
    <w:name w:val="AppEnd Appendix End"/>
    <w:basedOn w:val="PriDocEndPrimaryDocumentEnd"/>
    <w:qFormat/>
    <w:rsid w:val="001327EB"/>
  </w:style>
  <w:style w:type="paragraph" w:customStyle="1" w:styleId="BoxBegBoxBegin">
    <w:name w:val="BoxBeg Box Begin"/>
    <w:basedOn w:val="PriDocBegPrimaryDocumentBegin"/>
    <w:qFormat/>
    <w:rsid w:val="001327EB"/>
  </w:style>
  <w:style w:type="paragraph" w:customStyle="1" w:styleId="BoxEndBoxEnd">
    <w:name w:val="BoxEnd Box End"/>
    <w:basedOn w:val="PriDocEndPrimaryDocumentEnd"/>
    <w:qFormat/>
    <w:rsid w:val="001327EB"/>
  </w:style>
  <w:style w:type="paragraph" w:customStyle="1" w:styleId="ExrBegExerciseBegin">
    <w:name w:val="ExrBeg Exercise Begin"/>
    <w:basedOn w:val="PriDocBegPrimaryDocumentBegin"/>
    <w:qFormat/>
    <w:rsid w:val="001327EB"/>
  </w:style>
  <w:style w:type="paragraph" w:customStyle="1" w:styleId="ExrEndExerciseEnd">
    <w:name w:val="ExrEnd Exercise End"/>
    <w:basedOn w:val="PriDocEndPrimaryDocumentEnd"/>
    <w:qFormat/>
    <w:rsid w:val="001327EB"/>
  </w:style>
  <w:style w:type="paragraph" w:customStyle="1" w:styleId="NotesBegNotesBegin">
    <w:name w:val="NotesBeg Notes Begin"/>
    <w:basedOn w:val="PriDocBegPrimaryDocumentBegin"/>
    <w:qFormat/>
    <w:rsid w:val="001327EB"/>
  </w:style>
  <w:style w:type="paragraph" w:customStyle="1" w:styleId="NotesEndNotesEnd">
    <w:name w:val="NotesEnd Notes End"/>
    <w:basedOn w:val="PriDocEndPrimaryDocumentEnd"/>
    <w:qFormat/>
    <w:rsid w:val="001327EB"/>
  </w:style>
  <w:style w:type="paragraph" w:customStyle="1" w:styleId="TSTableSource">
    <w:name w:val="TS Table Source"/>
    <w:basedOn w:val="TFNTableFootnote"/>
    <w:rsid w:val="001327EB"/>
    <w:pPr>
      <w:spacing w:before="0" w:after="560"/>
    </w:pPr>
  </w:style>
  <w:style w:type="paragraph" w:customStyle="1" w:styleId="TNTableNumber">
    <w:name w:val="TN Table Number"/>
    <w:basedOn w:val="TTTableTitle"/>
    <w:link w:val="TNTableNumberChar"/>
    <w:rsid w:val="001327EB"/>
    <w:pPr>
      <w:spacing w:before="560"/>
    </w:pPr>
    <w:rPr>
      <w:b/>
    </w:rPr>
  </w:style>
  <w:style w:type="paragraph" w:customStyle="1" w:styleId="ITCHIn-textTableColumnHead">
    <w:name w:val="ITCH In-text Table Column Head"/>
    <w:basedOn w:val="TCHTableColumnHead"/>
    <w:rsid w:val="001327EB"/>
  </w:style>
  <w:style w:type="paragraph" w:customStyle="1" w:styleId="ITBIn-textTableBody">
    <w:name w:val="ITB In-text Table Body"/>
    <w:basedOn w:val="TBTableBody"/>
    <w:rsid w:val="001327EB"/>
  </w:style>
  <w:style w:type="paragraph" w:customStyle="1" w:styleId="RefTxReferenceText">
    <w:name w:val="RefTx Reference Text"/>
    <w:basedOn w:val="BaseText"/>
    <w:link w:val="RefTxReferenceTextChar"/>
    <w:rsid w:val="001327EB"/>
    <w:pPr>
      <w:spacing w:after="140" w:line="560" w:lineRule="exact"/>
      <w:ind w:left="720" w:hanging="720"/>
    </w:pPr>
  </w:style>
  <w:style w:type="paragraph" w:customStyle="1" w:styleId="DL-EDescriptiveListinExtract">
    <w:name w:val="DL-E Descriptive List in Extract"/>
    <w:basedOn w:val="DLDescriptiveList"/>
    <w:rsid w:val="001327EB"/>
    <w:pPr>
      <w:tabs>
        <w:tab w:val="left" w:pos="480"/>
      </w:tabs>
    </w:pPr>
  </w:style>
  <w:style w:type="paragraph" w:customStyle="1" w:styleId="N-ENotationinExtract">
    <w:name w:val="N-E Notation in Extract"/>
    <w:basedOn w:val="NNotation"/>
    <w:rsid w:val="001327EB"/>
  </w:style>
  <w:style w:type="paragraph" w:customStyle="1" w:styleId="Dis-EDisplayinExtract">
    <w:name w:val="Dis-E Display in Extract"/>
    <w:basedOn w:val="DDisplay"/>
    <w:rsid w:val="001327EB"/>
    <w:pPr>
      <w:ind w:left="720" w:right="720"/>
    </w:pPr>
  </w:style>
  <w:style w:type="paragraph" w:customStyle="1" w:styleId="DDisplay">
    <w:name w:val="D Display"/>
    <w:basedOn w:val="BaseText"/>
    <w:rsid w:val="001327EB"/>
    <w:pPr>
      <w:spacing w:before="280" w:after="280" w:line="560" w:lineRule="exact"/>
    </w:pPr>
  </w:style>
  <w:style w:type="paragraph" w:customStyle="1" w:styleId="PProgram">
    <w:name w:val="P Program"/>
    <w:basedOn w:val="BaseText"/>
    <w:rsid w:val="001327EB"/>
    <w:pPr>
      <w:spacing w:line="560" w:lineRule="exact"/>
    </w:pPr>
    <w:rPr>
      <w:rFonts w:ascii="Courier" w:hAnsi="Courier"/>
      <w:sz w:val="22"/>
    </w:rPr>
  </w:style>
  <w:style w:type="paragraph" w:customStyle="1" w:styleId="P-EPrograminExtract">
    <w:name w:val="P-E Program in Extract"/>
    <w:basedOn w:val="PProgram"/>
    <w:rsid w:val="001327EB"/>
    <w:pPr>
      <w:spacing w:before="280" w:after="280"/>
      <w:ind w:left="720" w:right="720"/>
    </w:pPr>
  </w:style>
  <w:style w:type="paragraph" w:customStyle="1" w:styleId="NTrDNumberedTreeDisplay">
    <w:name w:val="NTrD Numbered Tree Display"/>
    <w:basedOn w:val="BaseText"/>
    <w:rsid w:val="001327EB"/>
    <w:pPr>
      <w:spacing w:before="280" w:after="280" w:line="560" w:lineRule="exact"/>
    </w:pPr>
  </w:style>
  <w:style w:type="paragraph" w:customStyle="1" w:styleId="NTrD-ENumberedTreeDisplayinExtract">
    <w:name w:val="NTrD-E Numbered Tree Display in Extract"/>
    <w:basedOn w:val="NTrDNumberedTreeDisplay"/>
    <w:rsid w:val="001327EB"/>
    <w:pPr>
      <w:ind w:left="720" w:right="720"/>
    </w:pPr>
  </w:style>
  <w:style w:type="paragraph" w:customStyle="1" w:styleId="IEIndexMainEntry">
    <w:name w:val="IE Index Main Entry"/>
    <w:basedOn w:val="BaseText"/>
    <w:rsid w:val="001327EB"/>
    <w:pPr>
      <w:spacing w:line="560" w:lineRule="exact"/>
      <w:ind w:left="2160" w:hanging="2160"/>
    </w:pPr>
  </w:style>
  <w:style w:type="paragraph" w:customStyle="1" w:styleId="ISEIndexSubentry">
    <w:name w:val="ISE Index Subentry"/>
    <w:basedOn w:val="IEIndexMainEntry"/>
    <w:rsid w:val="001327EB"/>
    <w:pPr>
      <w:ind w:left="2880"/>
    </w:pPr>
  </w:style>
  <w:style w:type="paragraph" w:customStyle="1" w:styleId="IABIndexAlphabeticalBreak">
    <w:name w:val="IAB Index Alphabetical Break"/>
    <w:basedOn w:val="IEIndexMainEntry"/>
    <w:rsid w:val="001327EB"/>
    <w:pPr>
      <w:spacing w:before="560"/>
    </w:pPr>
  </w:style>
  <w:style w:type="paragraph" w:customStyle="1" w:styleId="ISSEIndexSubsubentry">
    <w:name w:val="ISSE Index Subsubentry"/>
    <w:basedOn w:val="ISEIndexSubentry"/>
    <w:rsid w:val="001327EB"/>
    <w:pPr>
      <w:ind w:left="3600"/>
    </w:pPr>
  </w:style>
  <w:style w:type="paragraph" w:customStyle="1" w:styleId="SbarTSidebarTitle">
    <w:name w:val="SbarT Sidebar Title"/>
    <w:basedOn w:val="SbarTxSidebarText"/>
    <w:rsid w:val="001327EB"/>
    <w:pPr>
      <w:spacing w:before="560"/>
    </w:pPr>
    <w:rPr>
      <w:b/>
      <w:sz w:val="28"/>
    </w:rPr>
  </w:style>
  <w:style w:type="paragraph" w:customStyle="1" w:styleId="SbarAuSidebarAuthor">
    <w:name w:val="SbarAu Sidebar Author"/>
    <w:basedOn w:val="SbarTxSidebarText"/>
    <w:rsid w:val="001327EB"/>
    <w:pPr>
      <w:spacing w:before="280"/>
    </w:pPr>
    <w:rPr>
      <w:b/>
    </w:rPr>
  </w:style>
  <w:style w:type="paragraph" w:customStyle="1" w:styleId="SbarSNSidebarSourceNote">
    <w:name w:val="SbarSN Sidebar Source Note"/>
    <w:basedOn w:val="SbarTxSidebarText"/>
    <w:rsid w:val="001327EB"/>
    <w:pPr>
      <w:spacing w:before="280"/>
    </w:pPr>
  </w:style>
  <w:style w:type="paragraph" w:customStyle="1" w:styleId="FgCFigureCaption">
    <w:name w:val="FgC Figure Caption"/>
    <w:basedOn w:val="BaseText"/>
    <w:link w:val="FgCFigureCaptionChar"/>
    <w:rsid w:val="001327EB"/>
    <w:pPr>
      <w:spacing w:line="560" w:lineRule="exact"/>
    </w:pPr>
  </w:style>
  <w:style w:type="character" w:customStyle="1" w:styleId="FgCFigureCaptionChar">
    <w:name w:val="FgC Figure Caption Char"/>
    <w:link w:val="FgCFigureCaption"/>
    <w:rsid w:val="001327EB"/>
    <w:rPr>
      <w:rFonts w:ascii="Times New Roman" w:eastAsia="Times New Roman" w:hAnsi="Times New Roman" w:cs="Times New Roman"/>
      <w:sz w:val="24"/>
      <w:szCs w:val="20"/>
    </w:rPr>
  </w:style>
  <w:style w:type="paragraph" w:customStyle="1" w:styleId="FgTFigureTitle">
    <w:name w:val="FgT Figure Title"/>
    <w:basedOn w:val="FgCFigureCaption"/>
    <w:rsid w:val="001327EB"/>
  </w:style>
  <w:style w:type="paragraph" w:customStyle="1" w:styleId="FgNFigureNumber">
    <w:name w:val="FgN Figure Number"/>
    <w:basedOn w:val="FgTFigureTitle"/>
    <w:rsid w:val="001327EB"/>
    <w:pPr>
      <w:spacing w:before="560"/>
    </w:pPr>
  </w:style>
  <w:style w:type="paragraph" w:customStyle="1" w:styleId="FgSFigureSource">
    <w:name w:val="FgS Figure Source"/>
    <w:basedOn w:val="FgCFigureCaption"/>
    <w:rsid w:val="001327EB"/>
    <w:pPr>
      <w:spacing w:after="560"/>
    </w:pPr>
  </w:style>
  <w:style w:type="paragraph" w:customStyle="1" w:styleId="NtDNotetoDesign">
    <w:name w:val="NtD Note to Design"/>
    <w:basedOn w:val="NtENotetoEditor"/>
    <w:rsid w:val="001327EB"/>
    <w:rPr>
      <w:color w:val="FF00FF"/>
    </w:rPr>
  </w:style>
  <w:style w:type="paragraph" w:customStyle="1" w:styleId="DHDisplayHead">
    <w:name w:val="DH Display Head"/>
    <w:basedOn w:val="BaseText"/>
    <w:rsid w:val="001327EB"/>
    <w:pPr>
      <w:spacing w:before="280" w:line="560" w:lineRule="exact"/>
    </w:pPr>
    <w:rPr>
      <w:b/>
    </w:rPr>
  </w:style>
  <w:style w:type="paragraph" w:customStyle="1" w:styleId="SDSubdisplay">
    <w:name w:val="SD Subdisplay"/>
    <w:basedOn w:val="DDisplay"/>
    <w:rsid w:val="001327EB"/>
    <w:pPr>
      <w:spacing w:before="0" w:after="0"/>
      <w:ind w:left="720"/>
    </w:pPr>
  </w:style>
  <w:style w:type="paragraph" w:customStyle="1" w:styleId="SSDSubsubdisplay">
    <w:name w:val="SSD Subsubdisplay"/>
    <w:basedOn w:val="SDSubdisplay"/>
    <w:rsid w:val="001327EB"/>
    <w:pPr>
      <w:ind w:left="1440"/>
    </w:pPr>
  </w:style>
  <w:style w:type="paragraph" w:customStyle="1" w:styleId="ExrLv1TxExerciseText">
    <w:name w:val="ExrLv1Tx Exercise Text"/>
    <w:basedOn w:val="BaseText"/>
    <w:rsid w:val="001327EB"/>
    <w:pPr>
      <w:spacing w:before="280" w:after="280" w:line="560" w:lineRule="exact"/>
    </w:pPr>
  </w:style>
  <w:style w:type="paragraph" w:customStyle="1" w:styleId="ExrLv2TxSubexerciseText">
    <w:name w:val="ExrLv2Tx Subexercise Text"/>
    <w:basedOn w:val="ExrLv1TxExerciseText"/>
    <w:rsid w:val="001327EB"/>
    <w:pPr>
      <w:spacing w:before="0"/>
      <w:ind w:left="720"/>
    </w:pPr>
  </w:style>
  <w:style w:type="paragraph" w:customStyle="1" w:styleId="ExrLv3TxSubsubexerciseText">
    <w:name w:val="ExrLv3Tx Subsubexercise Text"/>
    <w:basedOn w:val="ExrLv2TxSubexerciseText"/>
    <w:rsid w:val="001327EB"/>
    <w:pPr>
      <w:ind w:left="1440"/>
    </w:pPr>
  </w:style>
  <w:style w:type="paragraph" w:customStyle="1" w:styleId="NTNoteText">
    <w:name w:val="NT Note Text"/>
    <w:basedOn w:val="BaseText"/>
    <w:link w:val="NTNoteTextChar"/>
    <w:rsid w:val="001327EB"/>
    <w:pPr>
      <w:spacing w:after="280" w:line="560" w:lineRule="exact"/>
    </w:pPr>
  </w:style>
  <w:style w:type="paragraph" w:customStyle="1" w:styleId="FNFootnoteText">
    <w:name w:val="FN Footnote Text"/>
    <w:basedOn w:val="BaseText"/>
    <w:rsid w:val="001327EB"/>
    <w:pPr>
      <w:spacing w:line="560" w:lineRule="exact"/>
    </w:pPr>
  </w:style>
  <w:style w:type="paragraph" w:customStyle="1" w:styleId="RHRRunningHeadRecto">
    <w:name w:val="RHR Running Head Recto"/>
    <w:basedOn w:val="BaseText"/>
    <w:link w:val="RHRRunningHeadRectoChar"/>
    <w:rsid w:val="001327EB"/>
    <w:pPr>
      <w:spacing w:line="560" w:lineRule="exact"/>
    </w:pPr>
  </w:style>
  <w:style w:type="paragraph" w:customStyle="1" w:styleId="RHVRunningHeadVerso">
    <w:name w:val="RHV Running Head Verso"/>
    <w:basedOn w:val="RHRRunningHeadRecto"/>
    <w:link w:val="RHVRunningHeadVersoChar"/>
    <w:rsid w:val="001327EB"/>
  </w:style>
  <w:style w:type="paragraph" w:customStyle="1" w:styleId="COContributorName">
    <w:name w:val="CO Contributor Name"/>
    <w:basedOn w:val="BaseText"/>
    <w:rsid w:val="001327EB"/>
    <w:pPr>
      <w:spacing w:before="280" w:line="560" w:lineRule="exact"/>
    </w:pPr>
    <w:rPr>
      <w:b/>
    </w:rPr>
  </w:style>
  <w:style w:type="paragraph" w:customStyle="1" w:styleId="COBContributorBio">
    <w:name w:val="COB Contributor Bio"/>
    <w:basedOn w:val="BaseText"/>
    <w:rsid w:val="001327EB"/>
    <w:pPr>
      <w:spacing w:after="280" w:line="560" w:lineRule="exact"/>
    </w:pPr>
  </w:style>
  <w:style w:type="paragraph" w:customStyle="1" w:styleId="FBHFrontmatterBackmatterHead">
    <w:name w:val="FBH Frontmatter/Backmatter Head"/>
    <w:basedOn w:val="CTChapterTitle"/>
    <w:rsid w:val="001327EB"/>
  </w:style>
  <w:style w:type="paragraph" w:customStyle="1" w:styleId="BaseHeading">
    <w:name w:val="Base Heading"/>
    <w:qFormat/>
    <w:rsid w:val="001327EB"/>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1327EB"/>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1327EB"/>
    <w:pPr>
      <w:spacing w:after="140" w:line="560" w:lineRule="exact"/>
      <w:ind w:left="720" w:hanging="720"/>
    </w:pPr>
  </w:style>
  <w:style w:type="paragraph" w:customStyle="1" w:styleId="H4MHeadingLevel4Math">
    <w:name w:val="H4M Heading Level 4 Math"/>
    <w:basedOn w:val="H4HeadingLevel4"/>
    <w:rsid w:val="001327EB"/>
    <w:pPr>
      <w:spacing w:after="360"/>
    </w:pPr>
  </w:style>
  <w:style w:type="paragraph" w:styleId="BlockText">
    <w:name w:val="Block Text"/>
    <w:basedOn w:val="Normal"/>
    <w:uiPriority w:val="99"/>
    <w:rsid w:val="001327EB"/>
    <w:pPr>
      <w:spacing w:after="120"/>
      <w:ind w:left="1440" w:right="1440"/>
    </w:pPr>
  </w:style>
  <w:style w:type="paragraph" w:customStyle="1" w:styleId="H5MHeadingLevel5Math">
    <w:name w:val="H5M Heading Level 5 Math"/>
    <w:basedOn w:val="H5HeadingLevel5"/>
    <w:rsid w:val="001327EB"/>
    <w:pPr>
      <w:spacing w:after="360"/>
    </w:pPr>
  </w:style>
  <w:style w:type="paragraph" w:customStyle="1" w:styleId="NoteCNotetoComp">
    <w:name w:val="NoteC Note to Comp"/>
    <w:basedOn w:val="BaseText"/>
    <w:rsid w:val="001327EB"/>
    <w:pPr>
      <w:spacing w:before="360" w:after="360" w:line="360" w:lineRule="exact"/>
    </w:pPr>
    <w:rPr>
      <w:color w:val="FF0000"/>
      <w:sz w:val="28"/>
    </w:rPr>
  </w:style>
  <w:style w:type="paragraph" w:customStyle="1" w:styleId="NoteDNotetoDesign">
    <w:name w:val="NoteD Note to Design"/>
    <w:basedOn w:val="Normal"/>
    <w:rsid w:val="001327EB"/>
    <w:pPr>
      <w:spacing w:before="360" w:after="360" w:line="360" w:lineRule="exact"/>
    </w:pPr>
    <w:rPr>
      <w:color w:val="FF00FF"/>
      <w:sz w:val="28"/>
    </w:rPr>
  </w:style>
  <w:style w:type="paragraph" w:customStyle="1" w:styleId="NoteENotetoEditor">
    <w:name w:val="NoteE Note to Editor"/>
    <w:basedOn w:val="NoteCNotetoComp"/>
    <w:rsid w:val="001327EB"/>
    <w:rPr>
      <w:color w:val="008000"/>
    </w:rPr>
  </w:style>
  <w:style w:type="paragraph" w:customStyle="1" w:styleId="FBHFrontmatterHead">
    <w:name w:val="FBH Frontmatter Head"/>
    <w:basedOn w:val="CTChapterTitle"/>
    <w:rsid w:val="001327EB"/>
  </w:style>
  <w:style w:type="paragraph" w:customStyle="1" w:styleId="LList">
    <w:name w:val="L List"/>
    <w:basedOn w:val="ULUnnumberedList"/>
    <w:qFormat/>
    <w:rsid w:val="001327EB"/>
  </w:style>
  <w:style w:type="paragraph" w:customStyle="1" w:styleId="L-EListinExtract">
    <w:name w:val="L-E List in Extract"/>
    <w:basedOn w:val="ULUnnumberedList"/>
    <w:qFormat/>
    <w:rsid w:val="001327EB"/>
    <w:pPr>
      <w:ind w:left="1080"/>
    </w:pPr>
  </w:style>
  <w:style w:type="paragraph" w:customStyle="1" w:styleId="E-MExtractMultiple">
    <w:name w:val="E-M Extract Multiple"/>
    <w:basedOn w:val="EExtract"/>
    <w:qFormat/>
    <w:rsid w:val="001327EB"/>
    <w:pPr>
      <w:spacing w:after="120"/>
    </w:pPr>
  </w:style>
  <w:style w:type="paragraph" w:customStyle="1" w:styleId="H-EHeadinExtract">
    <w:name w:val="H-E Head in Extract"/>
    <w:basedOn w:val="LH-EListHeadinExtract"/>
    <w:qFormat/>
    <w:rsid w:val="001327EB"/>
  </w:style>
  <w:style w:type="paragraph" w:customStyle="1" w:styleId="HAAHead">
    <w:name w:val="HA A Head"/>
    <w:basedOn w:val="SpH1SpecialHeading1"/>
    <w:qFormat/>
    <w:rsid w:val="001327EB"/>
    <w:pPr>
      <w:outlineLvl w:val="0"/>
    </w:pPr>
  </w:style>
  <w:style w:type="paragraph" w:customStyle="1" w:styleId="SBHSpaceBreakHalfLine">
    <w:name w:val="SBH Space Break HalfLine"/>
    <w:basedOn w:val="SBSpaceBreak"/>
    <w:qFormat/>
    <w:rsid w:val="001327EB"/>
    <w:pPr>
      <w:spacing w:line="280" w:lineRule="exact"/>
    </w:pPr>
  </w:style>
  <w:style w:type="paragraph" w:customStyle="1" w:styleId="NHNotesHead">
    <w:name w:val="NH Notes Head"/>
    <w:basedOn w:val="BaseHeading"/>
    <w:rsid w:val="001327EB"/>
    <w:pPr>
      <w:autoSpaceDE w:val="0"/>
      <w:autoSpaceDN w:val="0"/>
      <w:adjustRightInd w:val="0"/>
      <w:spacing w:before="360" w:after="280"/>
    </w:pPr>
    <w:rPr>
      <w:b/>
      <w:sz w:val="32"/>
      <w:szCs w:val="24"/>
    </w:rPr>
  </w:style>
  <w:style w:type="paragraph" w:customStyle="1" w:styleId="BkTBookTitle">
    <w:name w:val="BkT Book Title"/>
    <w:basedOn w:val="BaseText"/>
    <w:rsid w:val="001327EB"/>
    <w:pPr>
      <w:spacing w:line="560" w:lineRule="exact"/>
      <w:jc w:val="right"/>
    </w:pPr>
    <w:rPr>
      <w:szCs w:val="24"/>
    </w:rPr>
  </w:style>
  <w:style w:type="paragraph" w:customStyle="1" w:styleId="SecTSectionTitle">
    <w:name w:val="SecT Section Title"/>
    <w:basedOn w:val="BaseText"/>
    <w:rsid w:val="001327EB"/>
    <w:pPr>
      <w:spacing w:line="560" w:lineRule="exact"/>
      <w:jc w:val="right"/>
    </w:pPr>
    <w:rPr>
      <w:szCs w:val="24"/>
    </w:rPr>
  </w:style>
  <w:style w:type="paragraph" w:customStyle="1" w:styleId="BibRefHeadBibRefHead">
    <w:name w:val="BibRefHead BibRef Head"/>
    <w:basedOn w:val="BaseHeading"/>
    <w:rsid w:val="001327EB"/>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1327EB"/>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1327EB"/>
    <w:pPr>
      <w:spacing w:before="280" w:line="560" w:lineRule="exact"/>
      <w:ind w:left="720" w:right="720"/>
    </w:pPr>
  </w:style>
  <w:style w:type="paragraph" w:customStyle="1" w:styleId="Algorithm">
    <w:name w:val="Algorithm"/>
    <w:basedOn w:val="DEDisplayEquation"/>
    <w:rsid w:val="001327EB"/>
  </w:style>
  <w:style w:type="paragraph" w:customStyle="1" w:styleId="Assumption">
    <w:name w:val="Assumption"/>
    <w:basedOn w:val="DEDisplayEquation"/>
    <w:rsid w:val="001327EB"/>
  </w:style>
  <w:style w:type="paragraph" w:customStyle="1" w:styleId="Axiom">
    <w:name w:val="Axiom"/>
    <w:basedOn w:val="DEDisplayEquation"/>
    <w:rsid w:val="001327EB"/>
  </w:style>
  <w:style w:type="paragraph" w:customStyle="1" w:styleId="Case">
    <w:name w:val="Case"/>
    <w:basedOn w:val="DEDisplayEquation"/>
    <w:rsid w:val="001327EB"/>
  </w:style>
  <w:style w:type="paragraph" w:customStyle="1" w:styleId="Claim">
    <w:name w:val="Claim"/>
    <w:basedOn w:val="DEDisplayEquation"/>
    <w:rsid w:val="001327EB"/>
  </w:style>
  <w:style w:type="paragraph" w:customStyle="1" w:styleId="Conjunction">
    <w:name w:val="Conjunction"/>
    <w:basedOn w:val="DEDisplayEquation"/>
    <w:rsid w:val="001327EB"/>
  </w:style>
  <w:style w:type="paragraph" w:customStyle="1" w:styleId="Corollary">
    <w:name w:val="Corollary"/>
    <w:basedOn w:val="DEDisplayEquation"/>
    <w:rsid w:val="001327EB"/>
  </w:style>
  <w:style w:type="paragraph" w:customStyle="1" w:styleId="Definition">
    <w:name w:val="Definition"/>
    <w:basedOn w:val="DEDisplayEquation"/>
    <w:rsid w:val="001327EB"/>
  </w:style>
  <w:style w:type="paragraph" w:customStyle="1" w:styleId="Hypothesis">
    <w:name w:val="Hypothesis"/>
    <w:basedOn w:val="DEDisplayEquation"/>
    <w:rsid w:val="001327EB"/>
  </w:style>
  <w:style w:type="paragraph" w:customStyle="1" w:styleId="Lemma">
    <w:name w:val="Lemma"/>
    <w:basedOn w:val="DEDisplayEquation"/>
    <w:rsid w:val="001327EB"/>
  </w:style>
  <w:style w:type="paragraph" w:customStyle="1" w:styleId="Note">
    <w:name w:val="Note"/>
    <w:basedOn w:val="DEDisplayEquation"/>
    <w:rsid w:val="001327EB"/>
  </w:style>
  <w:style w:type="paragraph" w:customStyle="1" w:styleId="Observation">
    <w:name w:val="Observation"/>
    <w:basedOn w:val="DEDisplayEquation"/>
    <w:rsid w:val="001327EB"/>
  </w:style>
  <w:style w:type="paragraph" w:customStyle="1" w:styleId="Proof">
    <w:name w:val="Proof"/>
    <w:basedOn w:val="DEDisplayEquation"/>
    <w:rsid w:val="001327EB"/>
  </w:style>
  <w:style w:type="paragraph" w:customStyle="1" w:styleId="Proposition">
    <w:name w:val="Proposition"/>
    <w:basedOn w:val="DEDisplayEquation"/>
    <w:rsid w:val="001327EB"/>
  </w:style>
  <w:style w:type="paragraph" w:customStyle="1" w:styleId="Remark">
    <w:name w:val="Remark"/>
    <w:basedOn w:val="DEDisplayEquation"/>
    <w:rsid w:val="001327EB"/>
  </w:style>
  <w:style w:type="paragraph" w:customStyle="1" w:styleId="Result">
    <w:name w:val="Result"/>
    <w:basedOn w:val="DEDisplayEquation"/>
    <w:rsid w:val="001327EB"/>
  </w:style>
  <w:style w:type="paragraph" w:customStyle="1" w:styleId="Rule">
    <w:name w:val="Rule"/>
    <w:basedOn w:val="DEDisplayEquation"/>
    <w:rsid w:val="001327EB"/>
  </w:style>
  <w:style w:type="paragraph" w:customStyle="1" w:styleId="SplCase">
    <w:name w:val="SplCase"/>
    <w:basedOn w:val="DEDisplayEquation"/>
    <w:rsid w:val="001327EB"/>
  </w:style>
  <w:style w:type="paragraph" w:customStyle="1" w:styleId="Theorem">
    <w:name w:val="Theorem"/>
    <w:basedOn w:val="DEDisplayEquation"/>
    <w:rsid w:val="001327EB"/>
  </w:style>
  <w:style w:type="paragraph" w:customStyle="1" w:styleId="AppTAppendixTitle">
    <w:name w:val="AppT Appendix Title"/>
    <w:basedOn w:val="H1HeadingLevel1"/>
    <w:qFormat/>
    <w:rsid w:val="001327EB"/>
  </w:style>
  <w:style w:type="paragraph" w:customStyle="1" w:styleId="DIASDialogueSpeaker">
    <w:name w:val="DIAS Dialogue Speaker"/>
    <w:basedOn w:val="DIADialogue"/>
    <w:next w:val="DIADialogue"/>
    <w:qFormat/>
    <w:rsid w:val="001327EB"/>
  </w:style>
  <w:style w:type="paragraph" w:customStyle="1" w:styleId="DIAS-EDialogueSpeakerinExtract">
    <w:name w:val="DIAS-E Dialogue Speaker in Extract"/>
    <w:basedOn w:val="DIA-EDialogueinExtract"/>
    <w:next w:val="DIA-EDialogueinExtract"/>
    <w:qFormat/>
    <w:rsid w:val="001327EB"/>
  </w:style>
  <w:style w:type="paragraph" w:customStyle="1" w:styleId="IntTxInterviewText">
    <w:name w:val="IntTx Interview Text"/>
    <w:basedOn w:val="BaseText"/>
    <w:autoRedefine/>
    <w:rsid w:val="001327EB"/>
    <w:pPr>
      <w:spacing w:line="560" w:lineRule="exact"/>
      <w:ind w:firstLine="720"/>
    </w:pPr>
    <w:rPr>
      <w:color w:val="000080"/>
    </w:rPr>
  </w:style>
  <w:style w:type="paragraph" w:customStyle="1" w:styleId="IntSInterviewSpeaker">
    <w:name w:val="IntS Interview Speaker"/>
    <w:basedOn w:val="IntTxInterviewText"/>
    <w:qFormat/>
    <w:rsid w:val="001327EB"/>
  </w:style>
  <w:style w:type="paragraph" w:customStyle="1" w:styleId="ITIndexTitle">
    <w:name w:val="IT Index Title"/>
    <w:basedOn w:val="BaseHeading"/>
    <w:next w:val="IABIndexAlphabeticalBreak"/>
    <w:rsid w:val="001327EB"/>
    <w:pPr>
      <w:autoSpaceDE w:val="0"/>
      <w:autoSpaceDN w:val="0"/>
      <w:adjustRightInd w:val="0"/>
      <w:spacing w:before="360" w:after="280"/>
    </w:pPr>
    <w:rPr>
      <w:b/>
      <w:szCs w:val="24"/>
    </w:rPr>
  </w:style>
  <w:style w:type="character" w:customStyle="1" w:styleId="EqCOEquationCallOut">
    <w:name w:val="EqCO Equation Call Out"/>
    <w:rsid w:val="001327EB"/>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1327EB"/>
  </w:style>
  <w:style w:type="paragraph" w:customStyle="1" w:styleId="IHIndexHead">
    <w:name w:val="IH Index Head"/>
    <w:basedOn w:val="BaseHeading"/>
    <w:next w:val="IABIndexAlphabeticalBreak"/>
    <w:rsid w:val="001327EB"/>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1327EB"/>
    <w:pPr>
      <w:autoSpaceDE w:val="0"/>
      <w:autoSpaceDN w:val="0"/>
      <w:adjustRightInd w:val="0"/>
    </w:pPr>
    <w:rPr>
      <w:szCs w:val="24"/>
    </w:rPr>
  </w:style>
  <w:style w:type="paragraph" w:customStyle="1" w:styleId="NCNoteTextContinuation">
    <w:name w:val="NC Note Text Continuation"/>
    <w:basedOn w:val="BaseText"/>
    <w:rsid w:val="001327EB"/>
    <w:pPr>
      <w:spacing w:after="280" w:line="560" w:lineRule="exact"/>
    </w:pPr>
  </w:style>
  <w:style w:type="paragraph" w:customStyle="1" w:styleId="BibRefNotesBibRefNotes">
    <w:name w:val="BibRefNotes BibRef Notes"/>
    <w:basedOn w:val="BaseText"/>
    <w:rsid w:val="001327EB"/>
    <w:pPr>
      <w:spacing w:after="140" w:line="560" w:lineRule="exact"/>
      <w:ind w:left="720" w:hanging="720"/>
    </w:pPr>
  </w:style>
  <w:style w:type="character" w:customStyle="1" w:styleId="monospace">
    <w:name w:val="monospace"/>
    <w:qFormat/>
    <w:rsid w:val="001327EB"/>
    <w:rPr>
      <w:rFonts w:ascii="Courier New" w:hAnsi="Courier New"/>
    </w:rPr>
  </w:style>
  <w:style w:type="character" w:customStyle="1" w:styleId="sansserif">
    <w:name w:val="sansserif"/>
    <w:qFormat/>
    <w:rsid w:val="001327EB"/>
    <w:rPr>
      <w:rFonts w:ascii="Arial" w:hAnsi="Arial"/>
    </w:rPr>
  </w:style>
  <w:style w:type="paragraph" w:customStyle="1" w:styleId="Fc">
    <w:name w:val="Fc"/>
    <w:basedOn w:val="NoteCNotetoComp"/>
    <w:rsid w:val="00C034FC"/>
    <w:pPr>
      <w:autoSpaceDE w:val="0"/>
      <w:autoSpaceDN w:val="0"/>
      <w:adjustRightInd w:val="0"/>
    </w:pPr>
  </w:style>
  <w:style w:type="character" w:customStyle="1" w:styleId="BaseTextChar">
    <w:name w:val="Base Text Char"/>
    <w:basedOn w:val="DefaultParagraphFont"/>
    <w:link w:val="BaseText"/>
    <w:rsid w:val="006F18BB"/>
    <w:rPr>
      <w:rFonts w:ascii="Times New Roman" w:eastAsia="Times New Roman" w:hAnsi="Times New Roman" w:cs="Times New Roman"/>
      <w:sz w:val="24"/>
      <w:szCs w:val="20"/>
    </w:rPr>
  </w:style>
  <w:style w:type="character" w:customStyle="1" w:styleId="RefTxReferenceTextChar">
    <w:name w:val="RefTx Reference Text Char"/>
    <w:basedOn w:val="BaseTextChar"/>
    <w:link w:val="RefTxReferenceText"/>
    <w:rsid w:val="006F18BB"/>
    <w:rPr>
      <w:rFonts w:ascii="Times New Roman" w:eastAsia="Times New Roman" w:hAnsi="Times New Roman" w:cs="Times New Roman"/>
      <w:sz w:val="24"/>
      <w:szCs w:val="20"/>
    </w:rPr>
  </w:style>
  <w:style w:type="character" w:customStyle="1" w:styleId="TTTableTitleChar">
    <w:name w:val="TT Table Title Char"/>
    <w:basedOn w:val="BaseTextChar"/>
    <w:link w:val="TTTableTitle"/>
    <w:rsid w:val="00AA353D"/>
    <w:rPr>
      <w:rFonts w:ascii="Times New Roman" w:eastAsia="Times New Roman" w:hAnsi="Times New Roman" w:cs="Times New Roman"/>
      <w:sz w:val="24"/>
      <w:szCs w:val="20"/>
    </w:rPr>
  </w:style>
  <w:style w:type="character" w:customStyle="1" w:styleId="TNTableNumberChar">
    <w:name w:val="TN Table Number Char"/>
    <w:basedOn w:val="TTTableTitleChar"/>
    <w:link w:val="TNTableNumber"/>
    <w:rsid w:val="00AA353D"/>
    <w:rPr>
      <w:rFonts w:ascii="Times New Roman" w:eastAsia="Times New Roman" w:hAnsi="Times New Roman" w:cs="Times New Roman"/>
      <w:b/>
      <w:sz w:val="24"/>
      <w:szCs w:val="20"/>
    </w:rPr>
  </w:style>
  <w:style w:type="character" w:customStyle="1" w:styleId="RHRRunningHeadRectoChar">
    <w:name w:val="RHR Running Head Recto Char"/>
    <w:basedOn w:val="BaseTextChar"/>
    <w:link w:val="RHRRunningHeadRecto"/>
    <w:rsid w:val="00403785"/>
    <w:rPr>
      <w:rFonts w:ascii="Times New Roman" w:eastAsia="Times New Roman" w:hAnsi="Times New Roman" w:cs="Times New Roman"/>
      <w:sz w:val="24"/>
      <w:szCs w:val="20"/>
    </w:rPr>
  </w:style>
  <w:style w:type="character" w:customStyle="1" w:styleId="RHVRunningHeadVersoChar">
    <w:name w:val="RHV Running Head Verso Char"/>
    <w:basedOn w:val="RHRRunningHeadRectoChar"/>
    <w:link w:val="RHVRunningHeadVerso"/>
    <w:rsid w:val="00403785"/>
    <w:rPr>
      <w:rFonts w:ascii="Times New Roman" w:eastAsia="Times New Roman" w:hAnsi="Times New Roman" w:cs="Times New Roman"/>
      <w:sz w:val="24"/>
      <w:szCs w:val="20"/>
    </w:rPr>
  </w:style>
  <w:style w:type="character" w:customStyle="1" w:styleId="NTNoteTextChar">
    <w:name w:val="NT Note Text Char"/>
    <w:basedOn w:val="BaseTextChar"/>
    <w:link w:val="NTNoteText"/>
    <w:rsid w:val="00FC3FA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9534">
      <w:bodyDiv w:val="1"/>
      <w:marLeft w:val="0"/>
      <w:marRight w:val="0"/>
      <w:marTop w:val="0"/>
      <w:marBottom w:val="0"/>
      <w:divBdr>
        <w:top w:val="none" w:sz="0" w:space="0" w:color="auto"/>
        <w:left w:val="none" w:sz="0" w:space="0" w:color="auto"/>
        <w:bottom w:val="none" w:sz="0" w:space="0" w:color="auto"/>
        <w:right w:val="none" w:sz="0" w:space="0" w:color="auto"/>
      </w:divBdr>
    </w:div>
    <w:div w:id="171453538">
      <w:bodyDiv w:val="1"/>
      <w:marLeft w:val="0"/>
      <w:marRight w:val="0"/>
      <w:marTop w:val="0"/>
      <w:marBottom w:val="0"/>
      <w:divBdr>
        <w:top w:val="none" w:sz="0" w:space="0" w:color="auto"/>
        <w:left w:val="none" w:sz="0" w:space="0" w:color="auto"/>
        <w:bottom w:val="none" w:sz="0" w:space="0" w:color="auto"/>
        <w:right w:val="none" w:sz="0" w:space="0" w:color="auto"/>
      </w:divBdr>
      <w:divsChild>
        <w:div w:id="332029029">
          <w:marLeft w:val="446"/>
          <w:marRight w:val="0"/>
          <w:marTop w:val="134"/>
          <w:marBottom w:val="0"/>
          <w:divBdr>
            <w:top w:val="none" w:sz="0" w:space="0" w:color="auto"/>
            <w:left w:val="none" w:sz="0" w:space="0" w:color="auto"/>
            <w:bottom w:val="none" w:sz="0" w:space="0" w:color="auto"/>
            <w:right w:val="none" w:sz="0" w:space="0" w:color="auto"/>
          </w:divBdr>
        </w:div>
        <w:div w:id="1201163523">
          <w:marLeft w:val="446"/>
          <w:marRight w:val="0"/>
          <w:marTop w:val="134"/>
          <w:marBottom w:val="0"/>
          <w:divBdr>
            <w:top w:val="none" w:sz="0" w:space="0" w:color="auto"/>
            <w:left w:val="none" w:sz="0" w:space="0" w:color="auto"/>
            <w:bottom w:val="none" w:sz="0" w:space="0" w:color="auto"/>
            <w:right w:val="none" w:sz="0" w:space="0" w:color="auto"/>
          </w:divBdr>
        </w:div>
        <w:div w:id="1264655832">
          <w:marLeft w:val="1080"/>
          <w:marRight w:val="0"/>
          <w:marTop w:val="115"/>
          <w:marBottom w:val="0"/>
          <w:divBdr>
            <w:top w:val="none" w:sz="0" w:space="0" w:color="auto"/>
            <w:left w:val="none" w:sz="0" w:space="0" w:color="auto"/>
            <w:bottom w:val="none" w:sz="0" w:space="0" w:color="auto"/>
            <w:right w:val="none" w:sz="0" w:space="0" w:color="auto"/>
          </w:divBdr>
        </w:div>
        <w:div w:id="1385444175">
          <w:marLeft w:val="1080"/>
          <w:marRight w:val="0"/>
          <w:marTop w:val="115"/>
          <w:marBottom w:val="0"/>
          <w:divBdr>
            <w:top w:val="none" w:sz="0" w:space="0" w:color="auto"/>
            <w:left w:val="none" w:sz="0" w:space="0" w:color="auto"/>
            <w:bottom w:val="none" w:sz="0" w:space="0" w:color="auto"/>
            <w:right w:val="none" w:sz="0" w:space="0" w:color="auto"/>
          </w:divBdr>
        </w:div>
        <w:div w:id="1690909516">
          <w:marLeft w:val="1080"/>
          <w:marRight w:val="0"/>
          <w:marTop w:val="115"/>
          <w:marBottom w:val="0"/>
          <w:divBdr>
            <w:top w:val="none" w:sz="0" w:space="0" w:color="auto"/>
            <w:left w:val="none" w:sz="0" w:space="0" w:color="auto"/>
            <w:bottom w:val="none" w:sz="0" w:space="0" w:color="auto"/>
            <w:right w:val="none" w:sz="0" w:space="0" w:color="auto"/>
          </w:divBdr>
        </w:div>
        <w:div w:id="1789159728">
          <w:marLeft w:val="446"/>
          <w:marRight w:val="0"/>
          <w:marTop w:val="134"/>
          <w:marBottom w:val="0"/>
          <w:divBdr>
            <w:top w:val="none" w:sz="0" w:space="0" w:color="auto"/>
            <w:left w:val="none" w:sz="0" w:space="0" w:color="auto"/>
            <w:bottom w:val="none" w:sz="0" w:space="0" w:color="auto"/>
            <w:right w:val="none" w:sz="0" w:space="0" w:color="auto"/>
          </w:divBdr>
        </w:div>
        <w:div w:id="1996489390">
          <w:marLeft w:val="446"/>
          <w:marRight w:val="0"/>
          <w:marTop w:val="134"/>
          <w:marBottom w:val="0"/>
          <w:divBdr>
            <w:top w:val="none" w:sz="0" w:space="0" w:color="auto"/>
            <w:left w:val="none" w:sz="0" w:space="0" w:color="auto"/>
            <w:bottom w:val="none" w:sz="0" w:space="0" w:color="auto"/>
            <w:right w:val="none" w:sz="0" w:space="0" w:color="auto"/>
          </w:divBdr>
        </w:div>
      </w:divsChild>
    </w:div>
    <w:div w:id="234241123">
      <w:bodyDiv w:val="1"/>
      <w:marLeft w:val="0"/>
      <w:marRight w:val="0"/>
      <w:marTop w:val="0"/>
      <w:marBottom w:val="0"/>
      <w:divBdr>
        <w:top w:val="none" w:sz="0" w:space="0" w:color="auto"/>
        <w:left w:val="none" w:sz="0" w:space="0" w:color="auto"/>
        <w:bottom w:val="none" w:sz="0" w:space="0" w:color="auto"/>
        <w:right w:val="none" w:sz="0" w:space="0" w:color="auto"/>
      </w:divBdr>
    </w:div>
    <w:div w:id="270627495">
      <w:bodyDiv w:val="1"/>
      <w:marLeft w:val="0"/>
      <w:marRight w:val="0"/>
      <w:marTop w:val="0"/>
      <w:marBottom w:val="0"/>
      <w:divBdr>
        <w:top w:val="none" w:sz="0" w:space="0" w:color="auto"/>
        <w:left w:val="none" w:sz="0" w:space="0" w:color="auto"/>
        <w:bottom w:val="none" w:sz="0" w:space="0" w:color="auto"/>
        <w:right w:val="none" w:sz="0" w:space="0" w:color="auto"/>
      </w:divBdr>
      <w:divsChild>
        <w:div w:id="94910271">
          <w:marLeft w:val="0"/>
          <w:marRight w:val="0"/>
          <w:marTop w:val="0"/>
          <w:marBottom w:val="0"/>
          <w:divBdr>
            <w:top w:val="none" w:sz="0" w:space="0" w:color="auto"/>
            <w:left w:val="none" w:sz="0" w:space="0" w:color="auto"/>
            <w:bottom w:val="none" w:sz="0" w:space="0" w:color="auto"/>
            <w:right w:val="none" w:sz="0" w:space="0" w:color="auto"/>
          </w:divBdr>
          <w:divsChild>
            <w:div w:id="600845185">
              <w:marLeft w:val="0"/>
              <w:marRight w:val="0"/>
              <w:marTop w:val="0"/>
              <w:marBottom w:val="0"/>
              <w:divBdr>
                <w:top w:val="single" w:sz="4" w:space="7" w:color="E4E4E4"/>
                <w:left w:val="single" w:sz="4" w:space="7" w:color="E4E4E4"/>
                <w:bottom w:val="single" w:sz="4" w:space="7" w:color="E4E4E4"/>
                <w:right w:val="single" w:sz="4" w:space="7" w:color="E4E4E4"/>
              </w:divBdr>
            </w:div>
          </w:divsChild>
        </w:div>
      </w:divsChild>
    </w:div>
    <w:div w:id="285622207">
      <w:bodyDiv w:val="1"/>
      <w:marLeft w:val="0"/>
      <w:marRight w:val="0"/>
      <w:marTop w:val="0"/>
      <w:marBottom w:val="0"/>
      <w:divBdr>
        <w:top w:val="none" w:sz="0" w:space="0" w:color="auto"/>
        <w:left w:val="none" w:sz="0" w:space="0" w:color="auto"/>
        <w:bottom w:val="none" w:sz="0" w:space="0" w:color="auto"/>
        <w:right w:val="none" w:sz="0" w:space="0" w:color="auto"/>
      </w:divBdr>
      <w:divsChild>
        <w:div w:id="588126517">
          <w:marLeft w:val="0"/>
          <w:marRight w:val="0"/>
          <w:marTop w:val="0"/>
          <w:marBottom w:val="0"/>
          <w:divBdr>
            <w:top w:val="none" w:sz="0" w:space="0" w:color="auto"/>
            <w:left w:val="none" w:sz="0" w:space="0" w:color="auto"/>
            <w:bottom w:val="none" w:sz="0" w:space="0" w:color="auto"/>
            <w:right w:val="none" w:sz="0" w:space="0" w:color="auto"/>
          </w:divBdr>
          <w:divsChild>
            <w:div w:id="26637878">
              <w:marLeft w:val="0"/>
              <w:marRight w:val="0"/>
              <w:marTop w:val="0"/>
              <w:marBottom w:val="0"/>
              <w:divBdr>
                <w:top w:val="none" w:sz="0" w:space="0" w:color="auto"/>
                <w:left w:val="none" w:sz="0" w:space="0" w:color="auto"/>
                <w:bottom w:val="none" w:sz="0" w:space="0" w:color="auto"/>
                <w:right w:val="none" w:sz="0" w:space="0" w:color="auto"/>
              </w:divBdr>
            </w:div>
            <w:div w:id="1819498402">
              <w:marLeft w:val="0"/>
              <w:marRight w:val="0"/>
              <w:marTop w:val="0"/>
              <w:marBottom w:val="0"/>
              <w:divBdr>
                <w:top w:val="none" w:sz="0" w:space="0" w:color="auto"/>
                <w:left w:val="none" w:sz="0" w:space="0" w:color="auto"/>
                <w:bottom w:val="none" w:sz="0" w:space="0" w:color="auto"/>
                <w:right w:val="none" w:sz="0" w:space="0" w:color="auto"/>
              </w:divBdr>
            </w:div>
          </w:divsChild>
        </w:div>
        <w:div w:id="1130317882">
          <w:marLeft w:val="0"/>
          <w:marRight w:val="0"/>
          <w:marTop w:val="0"/>
          <w:marBottom w:val="0"/>
          <w:divBdr>
            <w:top w:val="none" w:sz="0" w:space="0" w:color="auto"/>
            <w:left w:val="none" w:sz="0" w:space="0" w:color="auto"/>
            <w:bottom w:val="none" w:sz="0" w:space="0" w:color="auto"/>
            <w:right w:val="none" w:sz="0" w:space="0" w:color="auto"/>
          </w:divBdr>
          <w:divsChild>
            <w:div w:id="21110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4097">
      <w:bodyDiv w:val="1"/>
      <w:marLeft w:val="0"/>
      <w:marRight w:val="0"/>
      <w:marTop w:val="0"/>
      <w:marBottom w:val="0"/>
      <w:divBdr>
        <w:top w:val="none" w:sz="0" w:space="0" w:color="auto"/>
        <w:left w:val="none" w:sz="0" w:space="0" w:color="auto"/>
        <w:bottom w:val="none" w:sz="0" w:space="0" w:color="auto"/>
        <w:right w:val="none" w:sz="0" w:space="0" w:color="auto"/>
      </w:divBdr>
    </w:div>
    <w:div w:id="344088855">
      <w:bodyDiv w:val="1"/>
      <w:marLeft w:val="0"/>
      <w:marRight w:val="0"/>
      <w:marTop w:val="0"/>
      <w:marBottom w:val="0"/>
      <w:divBdr>
        <w:top w:val="none" w:sz="0" w:space="0" w:color="auto"/>
        <w:left w:val="none" w:sz="0" w:space="0" w:color="auto"/>
        <w:bottom w:val="none" w:sz="0" w:space="0" w:color="auto"/>
        <w:right w:val="none" w:sz="0" w:space="0" w:color="auto"/>
      </w:divBdr>
      <w:divsChild>
        <w:div w:id="2101563725">
          <w:marLeft w:val="0"/>
          <w:marRight w:val="0"/>
          <w:marTop w:val="0"/>
          <w:marBottom w:val="0"/>
          <w:divBdr>
            <w:top w:val="none" w:sz="0" w:space="0" w:color="auto"/>
            <w:left w:val="none" w:sz="0" w:space="0" w:color="auto"/>
            <w:bottom w:val="none" w:sz="0" w:space="0" w:color="auto"/>
            <w:right w:val="none" w:sz="0" w:space="0" w:color="auto"/>
          </w:divBdr>
          <w:divsChild>
            <w:div w:id="469179187">
              <w:marLeft w:val="0"/>
              <w:marRight w:val="0"/>
              <w:marTop w:val="0"/>
              <w:marBottom w:val="0"/>
              <w:divBdr>
                <w:top w:val="single" w:sz="4" w:space="6" w:color="E4E4E4"/>
                <w:left w:val="single" w:sz="4" w:space="6" w:color="E4E4E4"/>
                <w:bottom w:val="single" w:sz="4" w:space="6" w:color="E4E4E4"/>
                <w:right w:val="single" w:sz="4" w:space="6" w:color="E4E4E4"/>
              </w:divBdr>
            </w:div>
          </w:divsChild>
        </w:div>
      </w:divsChild>
    </w:div>
    <w:div w:id="397556623">
      <w:bodyDiv w:val="1"/>
      <w:marLeft w:val="0"/>
      <w:marRight w:val="0"/>
      <w:marTop w:val="0"/>
      <w:marBottom w:val="0"/>
      <w:divBdr>
        <w:top w:val="none" w:sz="0" w:space="0" w:color="auto"/>
        <w:left w:val="none" w:sz="0" w:space="0" w:color="auto"/>
        <w:bottom w:val="none" w:sz="0" w:space="0" w:color="auto"/>
        <w:right w:val="none" w:sz="0" w:space="0" w:color="auto"/>
      </w:divBdr>
      <w:divsChild>
        <w:div w:id="489172599">
          <w:marLeft w:val="1166"/>
          <w:marRight w:val="0"/>
          <w:marTop w:val="96"/>
          <w:marBottom w:val="96"/>
          <w:divBdr>
            <w:top w:val="none" w:sz="0" w:space="0" w:color="auto"/>
            <w:left w:val="none" w:sz="0" w:space="0" w:color="auto"/>
            <w:bottom w:val="none" w:sz="0" w:space="0" w:color="auto"/>
            <w:right w:val="none" w:sz="0" w:space="0" w:color="auto"/>
          </w:divBdr>
        </w:div>
        <w:div w:id="1379351582">
          <w:marLeft w:val="1800"/>
          <w:marRight w:val="0"/>
          <w:marTop w:val="86"/>
          <w:marBottom w:val="86"/>
          <w:divBdr>
            <w:top w:val="none" w:sz="0" w:space="0" w:color="auto"/>
            <w:left w:val="none" w:sz="0" w:space="0" w:color="auto"/>
            <w:bottom w:val="none" w:sz="0" w:space="0" w:color="auto"/>
            <w:right w:val="none" w:sz="0" w:space="0" w:color="auto"/>
          </w:divBdr>
        </w:div>
        <w:div w:id="1626036026">
          <w:marLeft w:val="1166"/>
          <w:marRight w:val="0"/>
          <w:marTop w:val="96"/>
          <w:marBottom w:val="96"/>
          <w:divBdr>
            <w:top w:val="none" w:sz="0" w:space="0" w:color="auto"/>
            <w:left w:val="none" w:sz="0" w:space="0" w:color="auto"/>
            <w:bottom w:val="none" w:sz="0" w:space="0" w:color="auto"/>
            <w:right w:val="none" w:sz="0" w:space="0" w:color="auto"/>
          </w:divBdr>
        </w:div>
        <w:div w:id="1835291107">
          <w:marLeft w:val="1800"/>
          <w:marRight w:val="0"/>
          <w:marTop w:val="86"/>
          <w:marBottom w:val="86"/>
          <w:divBdr>
            <w:top w:val="none" w:sz="0" w:space="0" w:color="auto"/>
            <w:left w:val="none" w:sz="0" w:space="0" w:color="auto"/>
            <w:bottom w:val="none" w:sz="0" w:space="0" w:color="auto"/>
            <w:right w:val="none" w:sz="0" w:space="0" w:color="auto"/>
          </w:divBdr>
        </w:div>
        <w:div w:id="1925799790">
          <w:marLeft w:val="1800"/>
          <w:marRight w:val="0"/>
          <w:marTop w:val="86"/>
          <w:marBottom w:val="86"/>
          <w:divBdr>
            <w:top w:val="none" w:sz="0" w:space="0" w:color="auto"/>
            <w:left w:val="none" w:sz="0" w:space="0" w:color="auto"/>
            <w:bottom w:val="none" w:sz="0" w:space="0" w:color="auto"/>
            <w:right w:val="none" w:sz="0" w:space="0" w:color="auto"/>
          </w:divBdr>
        </w:div>
        <w:div w:id="1939289254">
          <w:marLeft w:val="1166"/>
          <w:marRight w:val="0"/>
          <w:marTop w:val="96"/>
          <w:marBottom w:val="96"/>
          <w:divBdr>
            <w:top w:val="none" w:sz="0" w:space="0" w:color="auto"/>
            <w:left w:val="none" w:sz="0" w:space="0" w:color="auto"/>
            <w:bottom w:val="none" w:sz="0" w:space="0" w:color="auto"/>
            <w:right w:val="none" w:sz="0" w:space="0" w:color="auto"/>
          </w:divBdr>
        </w:div>
      </w:divsChild>
    </w:div>
    <w:div w:id="480582133">
      <w:bodyDiv w:val="1"/>
      <w:marLeft w:val="0"/>
      <w:marRight w:val="0"/>
      <w:marTop w:val="0"/>
      <w:marBottom w:val="0"/>
      <w:divBdr>
        <w:top w:val="none" w:sz="0" w:space="0" w:color="auto"/>
        <w:left w:val="none" w:sz="0" w:space="0" w:color="auto"/>
        <w:bottom w:val="none" w:sz="0" w:space="0" w:color="auto"/>
        <w:right w:val="none" w:sz="0" w:space="0" w:color="auto"/>
      </w:divBdr>
    </w:div>
    <w:div w:id="588853811">
      <w:bodyDiv w:val="1"/>
      <w:marLeft w:val="0"/>
      <w:marRight w:val="0"/>
      <w:marTop w:val="0"/>
      <w:marBottom w:val="0"/>
      <w:divBdr>
        <w:top w:val="none" w:sz="0" w:space="0" w:color="auto"/>
        <w:left w:val="none" w:sz="0" w:space="0" w:color="auto"/>
        <w:bottom w:val="none" w:sz="0" w:space="0" w:color="auto"/>
        <w:right w:val="none" w:sz="0" w:space="0" w:color="auto"/>
      </w:divBdr>
      <w:divsChild>
        <w:div w:id="21245681">
          <w:marLeft w:val="1166"/>
          <w:marRight w:val="0"/>
          <w:marTop w:val="96"/>
          <w:marBottom w:val="96"/>
          <w:divBdr>
            <w:top w:val="none" w:sz="0" w:space="0" w:color="auto"/>
            <w:left w:val="none" w:sz="0" w:space="0" w:color="auto"/>
            <w:bottom w:val="none" w:sz="0" w:space="0" w:color="auto"/>
            <w:right w:val="none" w:sz="0" w:space="0" w:color="auto"/>
          </w:divBdr>
        </w:div>
        <w:div w:id="163473396">
          <w:marLeft w:val="1800"/>
          <w:marRight w:val="0"/>
          <w:marTop w:val="86"/>
          <w:marBottom w:val="86"/>
          <w:divBdr>
            <w:top w:val="none" w:sz="0" w:space="0" w:color="auto"/>
            <w:left w:val="none" w:sz="0" w:space="0" w:color="auto"/>
            <w:bottom w:val="none" w:sz="0" w:space="0" w:color="auto"/>
            <w:right w:val="none" w:sz="0" w:space="0" w:color="auto"/>
          </w:divBdr>
        </w:div>
        <w:div w:id="194781760">
          <w:marLeft w:val="1800"/>
          <w:marRight w:val="0"/>
          <w:marTop w:val="86"/>
          <w:marBottom w:val="86"/>
          <w:divBdr>
            <w:top w:val="none" w:sz="0" w:space="0" w:color="auto"/>
            <w:left w:val="none" w:sz="0" w:space="0" w:color="auto"/>
            <w:bottom w:val="none" w:sz="0" w:space="0" w:color="auto"/>
            <w:right w:val="none" w:sz="0" w:space="0" w:color="auto"/>
          </w:divBdr>
        </w:div>
        <w:div w:id="404424091">
          <w:marLeft w:val="1800"/>
          <w:marRight w:val="0"/>
          <w:marTop w:val="86"/>
          <w:marBottom w:val="86"/>
          <w:divBdr>
            <w:top w:val="none" w:sz="0" w:space="0" w:color="auto"/>
            <w:left w:val="none" w:sz="0" w:space="0" w:color="auto"/>
            <w:bottom w:val="none" w:sz="0" w:space="0" w:color="auto"/>
            <w:right w:val="none" w:sz="0" w:space="0" w:color="auto"/>
          </w:divBdr>
        </w:div>
        <w:div w:id="1155412564">
          <w:marLeft w:val="1166"/>
          <w:marRight w:val="0"/>
          <w:marTop w:val="96"/>
          <w:marBottom w:val="96"/>
          <w:divBdr>
            <w:top w:val="none" w:sz="0" w:space="0" w:color="auto"/>
            <w:left w:val="none" w:sz="0" w:space="0" w:color="auto"/>
            <w:bottom w:val="none" w:sz="0" w:space="0" w:color="auto"/>
            <w:right w:val="none" w:sz="0" w:space="0" w:color="auto"/>
          </w:divBdr>
        </w:div>
        <w:div w:id="1782527721">
          <w:marLeft w:val="1166"/>
          <w:marRight w:val="0"/>
          <w:marTop w:val="96"/>
          <w:marBottom w:val="96"/>
          <w:divBdr>
            <w:top w:val="none" w:sz="0" w:space="0" w:color="auto"/>
            <w:left w:val="none" w:sz="0" w:space="0" w:color="auto"/>
            <w:bottom w:val="none" w:sz="0" w:space="0" w:color="auto"/>
            <w:right w:val="none" w:sz="0" w:space="0" w:color="auto"/>
          </w:divBdr>
        </w:div>
      </w:divsChild>
    </w:div>
    <w:div w:id="685138227">
      <w:bodyDiv w:val="1"/>
      <w:marLeft w:val="0"/>
      <w:marRight w:val="0"/>
      <w:marTop w:val="0"/>
      <w:marBottom w:val="0"/>
      <w:divBdr>
        <w:top w:val="none" w:sz="0" w:space="0" w:color="auto"/>
        <w:left w:val="none" w:sz="0" w:space="0" w:color="auto"/>
        <w:bottom w:val="none" w:sz="0" w:space="0" w:color="auto"/>
        <w:right w:val="none" w:sz="0" w:space="0" w:color="auto"/>
      </w:divBdr>
    </w:div>
    <w:div w:id="775713074">
      <w:bodyDiv w:val="1"/>
      <w:marLeft w:val="0"/>
      <w:marRight w:val="0"/>
      <w:marTop w:val="0"/>
      <w:marBottom w:val="0"/>
      <w:divBdr>
        <w:top w:val="none" w:sz="0" w:space="0" w:color="auto"/>
        <w:left w:val="none" w:sz="0" w:space="0" w:color="auto"/>
        <w:bottom w:val="none" w:sz="0" w:space="0" w:color="auto"/>
        <w:right w:val="none" w:sz="0" w:space="0" w:color="auto"/>
      </w:divBdr>
    </w:div>
    <w:div w:id="819468324">
      <w:bodyDiv w:val="1"/>
      <w:marLeft w:val="0"/>
      <w:marRight w:val="0"/>
      <w:marTop w:val="0"/>
      <w:marBottom w:val="0"/>
      <w:divBdr>
        <w:top w:val="none" w:sz="0" w:space="0" w:color="auto"/>
        <w:left w:val="none" w:sz="0" w:space="0" w:color="auto"/>
        <w:bottom w:val="none" w:sz="0" w:space="0" w:color="auto"/>
        <w:right w:val="none" w:sz="0" w:space="0" w:color="auto"/>
      </w:divBdr>
    </w:div>
    <w:div w:id="848641744">
      <w:bodyDiv w:val="1"/>
      <w:marLeft w:val="0"/>
      <w:marRight w:val="0"/>
      <w:marTop w:val="0"/>
      <w:marBottom w:val="0"/>
      <w:divBdr>
        <w:top w:val="none" w:sz="0" w:space="0" w:color="auto"/>
        <w:left w:val="none" w:sz="0" w:space="0" w:color="auto"/>
        <w:bottom w:val="none" w:sz="0" w:space="0" w:color="auto"/>
        <w:right w:val="none" w:sz="0" w:space="0" w:color="auto"/>
      </w:divBdr>
      <w:divsChild>
        <w:div w:id="157036149">
          <w:marLeft w:val="1800"/>
          <w:marRight w:val="0"/>
          <w:marTop w:val="86"/>
          <w:marBottom w:val="86"/>
          <w:divBdr>
            <w:top w:val="none" w:sz="0" w:space="0" w:color="auto"/>
            <w:left w:val="none" w:sz="0" w:space="0" w:color="auto"/>
            <w:bottom w:val="none" w:sz="0" w:space="0" w:color="auto"/>
            <w:right w:val="none" w:sz="0" w:space="0" w:color="auto"/>
          </w:divBdr>
        </w:div>
        <w:div w:id="306906819">
          <w:marLeft w:val="1800"/>
          <w:marRight w:val="0"/>
          <w:marTop w:val="86"/>
          <w:marBottom w:val="86"/>
          <w:divBdr>
            <w:top w:val="none" w:sz="0" w:space="0" w:color="auto"/>
            <w:left w:val="none" w:sz="0" w:space="0" w:color="auto"/>
            <w:bottom w:val="none" w:sz="0" w:space="0" w:color="auto"/>
            <w:right w:val="none" w:sz="0" w:space="0" w:color="auto"/>
          </w:divBdr>
        </w:div>
        <w:div w:id="359667929">
          <w:marLeft w:val="1166"/>
          <w:marRight w:val="0"/>
          <w:marTop w:val="96"/>
          <w:marBottom w:val="96"/>
          <w:divBdr>
            <w:top w:val="none" w:sz="0" w:space="0" w:color="auto"/>
            <w:left w:val="none" w:sz="0" w:space="0" w:color="auto"/>
            <w:bottom w:val="none" w:sz="0" w:space="0" w:color="auto"/>
            <w:right w:val="none" w:sz="0" w:space="0" w:color="auto"/>
          </w:divBdr>
        </w:div>
        <w:div w:id="558057780">
          <w:marLeft w:val="1800"/>
          <w:marRight w:val="0"/>
          <w:marTop w:val="86"/>
          <w:marBottom w:val="86"/>
          <w:divBdr>
            <w:top w:val="none" w:sz="0" w:space="0" w:color="auto"/>
            <w:left w:val="none" w:sz="0" w:space="0" w:color="auto"/>
            <w:bottom w:val="none" w:sz="0" w:space="0" w:color="auto"/>
            <w:right w:val="none" w:sz="0" w:space="0" w:color="auto"/>
          </w:divBdr>
        </w:div>
        <w:div w:id="609092663">
          <w:marLeft w:val="547"/>
          <w:marRight w:val="0"/>
          <w:marTop w:val="115"/>
          <w:marBottom w:val="115"/>
          <w:divBdr>
            <w:top w:val="none" w:sz="0" w:space="0" w:color="auto"/>
            <w:left w:val="none" w:sz="0" w:space="0" w:color="auto"/>
            <w:bottom w:val="none" w:sz="0" w:space="0" w:color="auto"/>
            <w:right w:val="none" w:sz="0" w:space="0" w:color="auto"/>
          </w:divBdr>
        </w:div>
        <w:div w:id="789207654">
          <w:marLeft w:val="1800"/>
          <w:marRight w:val="0"/>
          <w:marTop w:val="86"/>
          <w:marBottom w:val="86"/>
          <w:divBdr>
            <w:top w:val="none" w:sz="0" w:space="0" w:color="auto"/>
            <w:left w:val="none" w:sz="0" w:space="0" w:color="auto"/>
            <w:bottom w:val="none" w:sz="0" w:space="0" w:color="auto"/>
            <w:right w:val="none" w:sz="0" w:space="0" w:color="auto"/>
          </w:divBdr>
        </w:div>
        <w:div w:id="1657567638">
          <w:marLeft w:val="1800"/>
          <w:marRight w:val="0"/>
          <w:marTop w:val="86"/>
          <w:marBottom w:val="86"/>
          <w:divBdr>
            <w:top w:val="none" w:sz="0" w:space="0" w:color="auto"/>
            <w:left w:val="none" w:sz="0" w:space="0" w:color="auto"/>
            <w:bottom w:val="none" w:sz="0" w:space="0" w:color="auto"/>
            <w:right w:val="none" w:sz="0" w:space="0" w:color="auto"/>
          </w:divBdr>
        </w:div>
        <w:div w:id="1662584186">
          <w:marLeft w:val="1800"/>
          <w:marRight w:val="0"/>
          <w:marTop w:val="86"/>
          <w:marBottom w:val="86"/>
          <w:divBdr>
            <w:top w:val="none" w:sz="0" w:space="0" w:color="auto"/>
            <w:left w:val="none" w:sz="0" w:space="0" w:color="auto"/>
            <w:bottom w:val="none" w:sz="0" w:space="0" w:color="auto"/>
            <w:right w:val="none" w:sz="0" w:space="0" w:color="auto"/>
          </w:divBdr>
        </w:div>
        <w:div w:id="1947230084">
          <w:marLeft w:val="1166"/>
          <w:marRight w:val="0"/>
          <w:marTop w:val="96"/>
          <w:marBottom w:val="96"/>
          <w:divBdr>
            <w:top w:val="none" w:sz="0" w:space="0" w:color="auto"/>
            <w:left w:val="none" w:sz="0" w:space="0" w:color="auto"/>
            <w:bottom w:val="none" w:sz="0" w:space="0" w:color="auto"/>
            <w:right w:val="none" w:sz="0" w:space="0" w:color="auto"/>
          </w:divBdr>
        </w:div>
      </w:divsChild>
    </w:div>
    <w:div w:id="950236701">
      <w:bodyDiv w:val="1"/>
      <w:marLeft w:val="0"/>
      <w:marRight w:val="0"/>
      <w:marTop w:val="0"/>
      <w:marBottom w:val="0"/>
      <w:divBdr>
        <w:top w:val="none" w:sz="0" w:space="0" w:color="auto"/>
        <w:left w:val="none" w:sz="0" w:space="0" w:color="auto"/>
        <w:bottom w:val="none" w:sz="0" w:space="0" w:color="auto"/>
        <w:right w:val="none" w:sz="0" w:space="0" w:color="auto"/>
      </w:divBdr>
      <w:divsChild>
        <w:div w:id="106120359">
          <w:marLeft w:val="1166"/>
          <w:marRight w:val="0"/>
          <w:marTop w:val="96"/>
          <w:marBottom w:val="96"/>
          <w:divBdr>
            <w:top w:val="none" w:sz="0" w:space="0" w:color="auto"/>
            <w:left w:val="none" w:sz="0" w:space="0" w:color="auto"/>
            <w:bottom w:val="none" w:sz="0" w:space="0" w:color="auto"/>
            <w:right w:val="none" w:sz="0" w:space="0" w:color="auto"/>
          </w:divBdr>
        </w:div>
        <w:div w:id="135027686">
          <w:marLeft w:val="1800"/>
          <w:marRight w:val="0"/>
          <w:marTop w:val="86"/>
          <w:marBottom w:val="86"/>
          <w:divBdr>
            <w:top w:val="none" w:sz="0" w:space="0" w:color="auto"/>
            <w:left w:val="none" w:sz="0" w:space="0" w:color="auto"/>
            <w:bottom w:val="none" w:sz="0" w:space="0" w:color="auto"/>
            <w:right w:val="none" w:sz="0" w:space="0" w:color="auto"/>
          </w:divBdr>
        </w:div>
        <w:div w:id="1315910978">
          <w:marLeft w:val="1166"/>
          <w:marRight w:val="0"/>
          <w:marTop w:val="96"/>
          <w:marBottom w:val="96"/>
          <w:divBdr>
            <w:top w:val="none" w:sz="0" w:space="0" w:color="auto"/>
            <w:left w:val="none" w:sz="0" w:space="0" w:color="auto"/>
            <w:bottom w:val="none" w:sz="0" w:space="0" w:color="auto"/>
            <w:right w:val="none" w:sz="0" w:space="0" w:color="auto"/>
          </w:divBdr>
        </w:div>
      </w:divsChild>
    </w:div>
    <w:div w:id="1194147908">
      <w:bodyDiv w:val="1"/>
      <w:marLeft w:val="0"/>
      <w:marRight w:val="0"/>
      <w:marTop w:val="0"/>
      <w:marBottom w:val="0"/>
      <w:divBdr>
        <w:top w:val="none" w:sz="0" w:space="0" w:color="auto"/>
        <w:left w:val="none" w:sz="0" w:space="0" w:color="auto"/>
        <w:bottom w:val="none" w:sz="0" w:space="0" w:color="auto"/>
        <w:right w:val="none" w:sz="0" w:space="0" w:color="auto"/>
      </w:divBdr>
    </w:div>
    <w:div w:id="1271618739">
      <w:bodyDiv w:val="1"/>
      <w:marLeft w:val="0"/>
      <w:marRight w:val="0"/>
      <w:marTop w:val="0"/>
      <w:marBottom w:val="0"/>
      <w:divBdr>
        <w:top w:val="none" w:sz="0" w:space="0" w:color="auto"/>
        <w:left w:val="none" w:sz="0" w:space="0" w:color="auto"/>
        <w:bottom w:val="none" w:sz="0" w:space="0" w:color="auto"/>
        <w:right w:val="none" w:sz="0" w:space="0" w:color="auto"/>
      </w:divBdr>
      <w:divsChild>
        <w:div w:id="1326057988">
          <w:marLeft w:val="0"/>
          <w:marRight w:val="0"/>
          <w:marTop w:val="0"/>
          <w:marBottom w:val="0"/>
          <w:divBdr>
            <w:top w:val="none" w:sz="0" w:space="0" w:color="auto"/>
            <w:left w:val="none" w:sz="0" w:space="0" w:color="auto"/>
            <w:bottom w:val="none" w:sz="0" w:space="0" w:color="auto"/>
            <w:right w:val="none" w:sz="0" w:space="0" w:color="auto"/>
          </w:divBdr>
          <w:divsChild>
            <w:div w:id="188567359">
              <w:marLeft w:val="0"/>
              <w:marRight w:val="0"/>
              <w:marTop w:val="0"/>
              <w:marBottom w:val="0"/>
              <w:divBdr>
                <w:top w:val="none" w:sz="0" w:space="0" w:color="auto"/>
                <w:left w:val="none" w:sz="0" w:space="0" w:color="auto"/>
                <w:bottom w:val="none" w:sz="0" w:space="0" w:color="auto"/>
                <w:right w:val="none" w:sz="0" w:space="0" w:color="auto"/>
              </w:divBdr>
              <w:divsChild>
                <w:div w:id="13667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1268">
      <w:bodyDiv w:val="1"/>
      <w:marLeft w:val="0"/>
      <w:marRight w:val="0"/>
      <w:marTop w:val="0"/>
      <w:marBottom w:val="0"/>
      <w:divBdr>
        <w:top w:val="none" w:sz="0" w:space="0" w:color="auto"/>
        <w:left w:val="none" w:sz="0" w:space="0" w:color="auto"/>
        <w:bottom w:val="none" w:sz="0" w:space="0" w:color="auto"/>
        <w:right w:val="none" w:sz="0" w:space="0" w:color="auto"/>
      </w:divBdr>
    </w:div>
    <w:div w:id="1412776050">
      <w:bodyDiv w:val="1"/>
      <w:marLeft w:val="0"/>
      <w:marRight w:val="0"/>
      <w:marTop w:val="0"/>
      <w:marBottom w:val="0"/>
      <w:divBdr>
        <w:top w:val="none" w:sz="0" w:space="0" w:color="auto"/>
        <w:left w:val="none" w:sz="0" w:space="0" w:color="auto"/>
        <w:bottom w:val="none" w:sz="0" w:space="0" w:color="auto"/>
        <w:right w:val="none" w:sz="0" w:space="0" w:color="auto"/>
      </w:divBdr>
    </w:div>
    <w:div w:id="1509565176">
      <w:bodyDiv w:val="1"/>
      <w:marLeft w:val="0"/>
      <w:marRight w:val="0"/>
      <w:marTop w:val="0"/>
      <w:marBottom w:val="0"/>
      <w:divBdr>
        <w:top w:val="none" w:sz="0" w:space="0" w:color="auto"/>
        <w:left w:val="none" w:sz="0" w:space="0" w:color="auto"/>
        <w:bottom w:val="none" w:sz="0" w:space="0" w:color="auto"/>
        <w:right w:val="none" w:sz="0" w:space="0" w:color="auto"/>
      </w:divBdr>
      <w:divsChild>
        <w:div w:id="910583717">
          <w:marLeft w:val="0"/>
          <w:marRight w:val="0"/>
          <w:marTop w:val="0"/>
          <w:marBottom w:val="0"/>
          <w:divBdr>
            <w:top w:val="none" w:sz="0" w:space="0" w:color="auto"/>
            <w:left w:val="none" w:sz="0" w:space="0" w:color="auto"/>
            <w:bottom w:val="none" w:sz="0" w:space="0" w:color="auto"/>
            <w:right w:val="none" w:sz="0" w:space="0" w:color="auto"/>
          </w:divBdr>
        </w:div>
        <w:div w:id="1899588917">
          <w:marLeft w:val="0"/>
          <w:marRight w:val="0"/>
          <w:marTop w:val="0"/>
          <w:marBottom w:val="0"/>
          <w:divBdr>
            <w:top w:val="none" w:sz="0" w:space="0" w:color="auto"/>
            <w:left w:val="none" w:sz="0" w:space="0" w:color="auto"/>
            <w:bottom w:val="none" w:sz="0" w:space="0" w:color="auto"/>
            <w:right w:val="none" w:sz="0" w:space="0" w:color="auto"/>
          </w:divBdr>
        </w:div>
      </w:divsChild>
    </w:div>
    <w:div w:id="1594364870">
      <w:bodyDiv w:val="1"/>
      <w:marLeft w:val="0"/>
      <w:marRight w:val="0"/>
      <w:marTop w:val="0"/>
      <w:marBottom w:val="0"/>
      <w:divBdr>
        <w:top w:val="none" w:sz="0" w:space="0" w:color="auto"/>
        <w:left w:val="none" w:sz="0" w:space="0" w:color="auto"/>
        <w:bottom w:val="none" w:sz="0" w:space="0" w:color="auto"/>
        <w:right w:val="none" w:sz="0" w:space="0" w:color="auto"/>
      </w:divBdr>
    </w:div>
    <w:div w:id="1607998605">
      <w:bodyDiv w:val="1"/>
      <w:marLeft w:val="0"/>
      <w:marRight w:val="0"/>
      <w:marTop w:val="0"/>
      <w:marBottom w:val="0"/>
      <w:divBdr>
        <w:top w:val="none" w:sz="0" w:space="0" w:color="auto"/>
        <w:left w:val="none" w:sz="0" w:space="0" w:color="auto"/>
        <w:bottom w:val="none" w:sz="0" w:space="0" w:color="auto"/>
        <w:right w:val="none" w:sz="0" w:space="0" w:color="auto"/>
      </w:divBdr>
    </w:div>
    <w:div w:id="1664121909">
      <w:bodyDiv w:val="1"/>
      <w:marLeft w:val="0"/>
      <w:marRight w:val="0"/>
      <w:marTop w:val="0"/>
      <w:marBottom w:val="0"/>
      <w:divBdr>
        <w:top w:val="none" w:sz="0" w:space="0" w:color="auto"/>
        <w:left w:val="none" w:sz="0" w:space="0" w:color="auto"/>
        <w:bottom w:val="none" w:sz="0" w:space="0" w:color="auto"/>
        <w:right w:val="none" w:sz="0" w:space="0" w:color="auto"/>
      </w:divBdr>
    </w:div>
    <w:div w:id="1763840124">
      <w:bodyDiv w:val="1"/>
      <w:marLeft w:val="0"/>
      <w:marRight w:val="0"/>
      <w:marTop w:val="0"/>
      <w:marBottom w:val="0"/>
      <w:divBdr>
        <w:top w:val="none" w:sz="0" w:space="0" w:color="auto"/>
        <w:left w:val="none" w:sz="0" w:space="0" w:color="auto"/>
        <w:bottom w:val="none" w:sz="0" w:space="0" w:color="auto"/>
        <w:right w:val="none" w:sz="0" w:space="0" w:color="auto"/>
      </w:divBdr>
      <w:divsChild>
        <w:div w:id="311636960">
          <w:marLeft w:val="634"/>
          <w:marRight w:val="0"/>
          <w:marTop w:val="115"/>
          <w:marBottom w:val="0"/>
          <w:divBdr>
            <w:top w:val="none" w:sz="0" w:space="0" w:color="auto"/>
            <w:left w:val="none" w:sz="0" w:space="0" w:color="auto"/>
            <w:bottom w:val="none" w:sz="0" w:space="0" w:color="auto"/>
            <w:right w:val="none" w:sz="0" w:space="0" w:color="auto"/>
          </w:divBdr>
        </w:div>
        <w:div w:id="502017097">
          <w:marLeft w:val="259"/>
          <w:marRight w:val="0"/>
          <w:marTop w:val="115"/>
          <w:marBottom w:val="0"/>
          <w:divBdr>
            <w:top w:val="none" w:sz="0" w:space="0" w:color="auto"/>
            <w:left w:val="none" w:sz="0" w:space="0" w:color="auto"/>
            <w:bottom w:val="none" w:sz="0" w:space="0" w:color="auto"/>
            <w:right w:val="none" w:sz="0" w:space="0" w:color="auto"/>
          </w:divBdr>
        </w:div>
        <w:div w:id="776602734">
          <w:marLeft w:val="634"/>
          <w:marRight w:val="0"/>
          <w:marTop w:val="115"/>
          <w:marBottom w:val="0"/>
          <w:divBdr>
            <w:top w:val="none" w:sz="0" w:space="0" w:color="auto"/>
            <w:left w:val="none" w:sz="0" w:space="0" w:color="auto"/>
            <w:bottom w:val="none" w:sz="0" w:space="0" w:color="auto"/>
            <w:right w:val="none" w:sz="0" w:space="0" w:color="auto"/>
          </w:divBdr>
        </w:div>
        <w:div w:id="1442145615">
          <w:marLeft w:val="634"/>
          <w:marRight w:val="0"/>
          <w:marTop w:val="115"/>
          <w:marBottom w:val="0"/>
          <w:divBdr>
            <w:top w:val="none" w:sz="0" w:space="0" w:color="auto"/>
            <w:left w:val="none" w:sz="0" w:space="0" w:color="auto"/>
            <w:bottom w:val="none" w:sz="0" w:space="0" w:color="auto"/>
            <w:right w:val="none" w:sz="0" w:space="0" w:color="auto"/>
          </w:divBdr>
        </w:div>
        <w:div w:id="1450320197">
          <w:marLeft w:val="259"/>
          <w:marRight w:val="0"/>
          <w:marTop w:val="115"/>
          <w:marBottom w:val="0"/>
          <w:divBdr>
            <w:top w:val="none" w:sz="0" w:space="0" w:color="auto"/>
            <w:left w:val="none" w:sz="0" w:space="0" w:color="auto"/>
            <w:bottom w:val="none" w:sz="0" w:space="0" w:color="auto"/>
            <w:right w:val="none" w:sz="0" w:space="0" w:color="auto"/>
          </w:divBdr>
        </w:div>
      </w:divsChild>
    </w:div>
    <w:div w:id="1781147229">
      <w:bodyDiv w:val="1"/>
      <w:marLeft w:val="0"/>
      <w:marRight w:val="0"/>
      <w:marTop w:val="0"/>
      <w:marBottom w:val="0"/>
      <w:divBdr>
        <w:top w:val="none" w:sz="0" w:space="0" w:color="auto"/>
        <w:left w:val="none" w:sz="0" w:space="0" w:color="auto"/>
        <w:bottom w:val="none" w:sz="0" w:space="0" w:color="auto"/>
        <w:right w:val="none" w:sz="0" w:space="0" w:color="auto"/>
      </w:divBdr>
      <w:divsChild>
        <w:div w:id="1048147038">
          <w:marLeft w:val="0"/>
          <w:marRight w:val="0"/>
          <w:marTop w:val="0"/>
          <w:marBottom w:val="0"/>
          <w:divBdr>
            <w:top w:val="none" w:sz="0" w:space="0" w:color="auto"/>
            <w:left w:val="none" w:sz="0" w:space="0" w:color="auto"/>
            <w:bottom w:val="none" w:sz="0" w:space="0" w:color="auto"/>
            <w:right w:val="none" w:sz="0" w:space="0" w:color="auto"/>
          </w:divBdr>
          <w:divsChild>
            <w:div w:id="1257637753">
              <w:marLeft w:val="0"/>
              <w:marRight w:val="0"/>
              <w:marTop w:val="0"/>
              <w:marBottom w:val="0"/>
              <w:divBdr>
                <w:top w:val="none" w:sz="0" w:space="0" w:color="auto"/>
                <w:left w:val="none" w:sz="0" w:space="0" w:color="auto"/>
                <w:bottom w:val="none" w:sz="0" w:space="0" w:color="auto"/>
                <w:right w:val="none" w:sz="0" w:space="0" w:color="auto"/>
              </w:divBdr>
              <w:divsChild>
                <w:div w:id="6394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owl2-overview/" TargetMode="External"/><Relationship Id="rId18" Type="http://schemas.openxmlformats.org/officeDocument/2006/relationships/hyperlink" Target="http://www.w3.org/TR/2003/PR-owl-features-20031215/" TargetMode="External"/><Relationship Id="rId26" Type="http://schemas.openxmlformats.org/officeDocument/2006/relationships/hyperlink" Target="http://www.w3.org/TR/sparql11-overview/" TargetMode="External"/><Relationship Id="rId39" Type="http://schemas.openxmlformats.org/officeDocument/2006/relationships/footer" Target="footer2.xml"/><Relationship Id="rId21" Type="http://schemas.openxmlformats.org/officeDocument/2006/relationships/hyperlink" Target="http://www.w3.org/MarkUp/" TargetMode="External"/><Relationship Id="rId34" Type="http://schemas.openxmlformats.org/officeDocument/2006/relationships/hyperlink" Target="https://code.google.com/p/emotion-ontology/"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daml+oil-reference" TargetMode="External"/><Relationship Id="rId20" Type="http://schemas.openxmlformats.org/officeDocument/2006/relationships/hyperlink" Target="http://www.w3.org/People/Raggett/book4/ch02.html" TargetMode="External"/><Relationship Id="rId29" Type="http://schemas.openxmlformats.org/officeDocument/2006/relationships/hyperlink" Target="https://code.google.com/p/ogm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w3.org/TR/2003/WD-webont-req-20030331/" TargetMode="External"/><Relationship Id="rId32" Type="http://schemas.openxmlformats.org/officeDocument/2006/relationships/hyperlink" Target="https://code.google.com/p/information-artifact-ontology/"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w3.org/TR/owl-features/" TargetMode="External"/><Relationship Id="rId23" Type="http://schemas.openxmlformats.org/officeDocument/2006/relationships/hyperlink" Target="http://www.sciencedirect.com/science/article/pii/S1570826808000413" TargetMode="External"/><Relationship Id="rId28" Type="http://schemas.openxmlformats.org/officeDocument/2006/relationships/hyperlink" Target="http://www.ifomis.org/bfo/users" TargetMode="External"/><Relationship Id="rId36" Type="http://schemas.openxmlformats.org/officeDocument/2006/relationships/header" Target="header1.xml"/><Relationship Id="rId10" Type="http://schemas.openxmlformats.org/officeDocument/2006/relationships/hyperlink" Target="http://purl.obolibrary.org/obo/bfo.owl" TargetMode="External"/><Relationship Id="rId19" Type="http://schemas.openxmlformats.org/officeDocument/2006/relationships/hyperlink" Target="http://www.w3.org/2004/01/sws-pressrelease" TargetMode="External"/><Relationship Id="rId31" Type="http://schemas.openxmlformats.org/officeDocument/2006/relationships/hyperlink" Target="http://infectiousdiseaseontology.org/page/Main_Page" TargetMode="External"/><Relationship Id="rId4" Type="http://schemas.microsoft.com/office/2007/relationships/stylesWithEffects" Target="stylesWithEffects.xml"/><Relationship Id="rId9" Type="http://schemas.openxmlformats.org/officeDocument/2006/relationships/hyperlink" Target="http://protege.stanford.edu/" TargetMode="External"/><Relationship Id="rId14" Type="http://schemas.openxmlformats.org/officeDocument/2006/relationships/hyperlink" Target="http://130.88.198.11/tutorials/protegeowltutorial/" TargetMode="External"/><Relationship Id="rId22" Type="http://schemas.openxmlformats.org/officeDocument/2006/relationships/hyperlink" Target="http://www.w3.org/XML/hist2002" TargetMode="External"/><Relationship Id="rId27" Type="http://schemas.openxmlformats.org/officeDocument/2006/relationships/hyperlink" Target="http://www.w3.org/TR/2004/REC-owl-test-20040210/" TargetMode="External"/><Relationship Id="rId30" Type="http://schemas.openxmlformats.org/officeDocument/2006/relationships/hyperlink" Target="https://code.google.com/p/ogms/" TargetMode="External"/><Relationship Id="rId35" Type="http://schemas.openxmlformats.org/officeDocument/2006/relationships/hyperlink" Target="http://obofoundry.org/"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w3.org" TargetMode="External"/><Relationship Id="rId25" Type="http://schemas.openxmlformats.org/officeDocument/2006/relationships/hyperlink" Target="http://www.w3.org/TR/RDFSparql-query/" TargetMode="External"/><Relationship Id="rId33" Type="http://schemas.openxmlformats.org/officeDocument/2006/relationships/hyperlink" Target="https://code.google.com/p/mental-functioning-ontology/"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A3951-427C-40A1-90DB-7F812830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6620</Words>
  <Characters>37734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robert.arp</dc:creator>
  <cp:lastModifiedBy>phismith</cp:lastModifiedBy>
  <cp:revision>10</cp:revision>
  <cp:lastPrinted>2014-09-20T15:09:00Z</cp:lastPrinted>
  <dcterms:created xsi:type="dcterms:W3CDTF">2015-01-05T15:05:00Z</dcterms:created>
  <dcterms:modified xsi:type="dcterms:W3CDTF">2015-02-05T21:16:00Z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ies>
</file>