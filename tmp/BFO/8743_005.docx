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4BD76" w14:textId="77777777" w:rsidR="003E3EDC" w:rsidRDefault="003E3EDC" w:rsidP="00B5392E">
      <w:pPr>
        <w:pStyle w:val="RHVRunningHeadVerso"/>
        <w:rPr>
          <w:szCs w:val="24"/>
        </w:rPr>
      </w:pPr>
      <w:r>
        <w:rPr>
          <w:szCs w:val="24"/>
        </w:rPr>
        <w:t>Chapter 5</w:t>
      </w:r>
    </w:p>
    <w:p w14:paraId="017533F5" w14:textId="77777777" w:rsidR="003E3EDC" w:rsidRDefault="003E3EDC">
      <w:pPr>
        <w:pStyle w:val="RHRRunningHeadRecto"/>
        <w:autoSpaceDE w:val="0"/>
        <w:autoSpaceDN w:val="0"/>
        <w:adjustRightInd w:val="0"/>
        <w:rPr>
          <w:szCs w:val="24"/>
        </w:rPr>
      </w:pPr>
      <w:r>
        <w:rPr>
          <w:szCs w:val="24"/>
        </w:rPr>
        <w:t>Introduction to Basic Formal Ontology: Continuants</w:t>
      </w:r>
    </w:p>
    <w:p w14:paraId="0856FA8D" w14:textId="77777777" w:rsidR="003E3EDC" w:rsidRDefault="003E3EDC">
      <w:pPr>
        <w:pStyle w:val="CNChapterNumber"/>
        <w:autoSpaceDE w:val="0"/>
        <w:autoSpaceDN w:val="0"/>
        <w:adjustRightInd w:val="0"/>
        <w:rPr>
          <w:szCs w:val="24"/>
        </w:rPr>
      </w:pPr>
      <w:r>
        <w:rPr>
          <w:szCs w:val="24"/>
        </w:rPr>
        <w:t>5</w:t>
      </w:r>
    </w:p>
    <w:p w14:paraId="0BD69DB6" w14:textId="09EEFDEF" w:rsidR="003E3EDC" w:rsidRDefault="003E3EDC">
      <w:pPr>
        <w:pStyle w:val="CTChapterTitle"/>
        <w:autoSpaceDE w:val="0"/>
        <w:autoSpaceDN w:val="0"/>
        <w:adjustRightInd w:val="0"/>
        <w:rPr>
          <w:szCs w:val="24"/>
        </w:rPr>
      </w:pPr>
      <w:r>
        <w:rPr>
          <w:szCs w:val="24"/>
        </w:rPr>
        <w:t>Introduction to Basic Formal Ontology</w:t>
      </w:r>
      <w:r w:rsidR="005D3DFF">
        <w:rPr>
          <w:szCs w:val="24"/>
        </w:rPr>
        <w:t xml:space="preserve"> I</w:t>
      </w:r>
      <w:r>
        <w:rPr>
          <w:szCs w:val="24"/>
        </w:rPr>
        <w:t>: Continuants</w:t>
      </w:r>
    </w:p>
    <w:p w14:paraId="436D0DB8" w14:textId="79F21E02" w:rsidR="003E3EDC" w:rsidRDefault="003E3EDC">
      <w:pPr>
        <w:pStyle w:val="TxNITextNoIndent"/>
        <w:autoSpaceDE w:val="0"/>
        <w:autoSpaceDN w:val="0"/>
        <w:adjustRightInd w:val="0"/>
        <w:rPr>
          <w:szCs w:val="24"/>
        </w:rPr>
      </w:pPr>
      <w:r>
        <w:rPr>
          <w:szCs w:val="24"/>
        </w:rPr>
        <w:t xml:space="preserve">In previous chapters we have discussed how making use of a formal (or top-level or domain-neutral) ontology can be helpful in constructing domain ontologies that are interoperable, rigorous, and clear. We argued that issues such as terminology selection, term definition, and classification can all be better </w:t>
      </w:r>
      <w:r w:rsidR="005D3DFF">
        <w:rPr>
          <w:szCs w:val="24"/>
        </w:rPr>
        <w:t xml:space="preserve">addressed </w:t>
      </w:r>
      <w:r>
        <w:rPr>
          <w:szCs w:val="24"/>
        </w:rPr>
        <w:t xml:space="preserve">in the context of a top-level ontology, and </w:t>
      </w:r>
      <w:r w:rsidR="005D3DFF">
        <w:rPr>
          <w:szCs w:val="24"/>
        </w:rPr>
        <w:t xml:space="preserve">also suggested </w:t>
      </w:r>
      <w:r>
        <w:rPr>
          <w:szCs w:val="24"/>
        </w:rPr>
        <w:t>that use of a top-level ontology brings benefits when it comes to sharing ontology content, governance of ontology development, and developing expertise.</w:t>
      </w:r>
    </w:p>
    <w:p w14:paraId="49B42FAF" w14:textId="485E2F89" w:rsidR="003E3EDC" w:rsidRDefault="005D3DFF">
      <w:pPr>
        <w:pStyle w:val="TxText"/>
        <w:autoSpaceDE w:val="0"/>
        <w:autoSpaceDN w:val="0"/>
        <w:adjustRightInd w:val="0"/>
        <w:rPr>
          <w:szCs w:val="24"/>
        </w:rPr>
      </w:pPr>
      <w:r>
        <w:rPr>
          <w:szCs w:val="24"/>
        </w:rPr>
        <w:t xml:space="preserve">Multiple ontologies working together within the framework of the </w:t>
      </w:r>
      <w:commentRangeStart w:id="0"/>
      <w:r>
        <w:rPr>
          <w:szCs w:val="24"/>
        </w:rPr>
        <w:t xml:space="preserve">Open </w:t>
      </w:r>
      <w:r w:rsidR="000B2D64">
        <w:rPr>
          <w:szCs w:val="24"/>
        </w:rPr>
        <w:t xml:space="preserve">Biological and </w:t>
      </w:r>
      <w:r>
        <w:rPr>
          <w:szCs w:val="24"/>
        </w:rPr>
        <w:t xml:space="preserve">Biomedical Ontologies (OBO) Foundry </w:t>
      </w:r>
      <w:r w:rsidR="000B2D64">
        <w:rPr>
          <w:szCs w:val="24"/>
        </w:rPr>
        <w:t>(formerly the Open Biomedical Ontologies Foundry)</w:t>
      </w:r>
      <w:commentRangeEnd w:id="0"/>
      <w:r w:rsidR="000B2D64">
        <w:rPr>
          <w:rStyle w:val="CommentReference"/>
        </w:rPr>
        <w:commentReference w:id="0"/>
      </w:r>
      <w:r w:rsidR="000B2D64">
        <w:rPr>
          <w:szCs w:val="24"/>
        </w:rPr>
        <w:t xml:space="preserve"> </w:t>
      </w:r>
      <w:r>
        <w:rPr>
          <w:szCs w:val="24"/>
        </w:rPr>
        <w:t xml:space="preserve">initiative utilize Basic Formal Ontology (BFO) as a starting point for the categorization of entities and relationships in their respective domains of research. This includes </w:t>
      </w:r>
      <w:r w:rsidRPr="00D174B5">
        <w:rPr>
          <w:szCs w:val="24"/>
        </w:rPr>
        <w:t>inter alia</w:t>
      </w:r>
      <w:r>
        <w:rPr>
          <w:szCs w:val="24"/>
        </w:rPr>
        <w:t xml:space="preserve"> the Cell Ontology, the Foundational Model of Anatomy, the Protein Ontology, the Ontology for General Medical Science, and the Ontology for Biomedical Investigations. </w:t>
      </w:r>
      <w:r w:rsidR="003E3EDC">
        <w:rPr>
          <w:szCs w:val="24"/>
        </w:rPr>
        <w:t xml:space="preserve">Like other top-level ontologies—and in harmony with the principle of </w:t>
      </w:r>
      <w:proofErr w:type="spellStart"/>
      <w:r w:rsidR="003E3EDC">
        <w:rPr>
          <w:szCs w:val="24"/>
        </w:rPr>
        <w:t>fallibilism</w:t>
      </w:r>
      <w:proofErr w:type="spellEnd"/>
      <w:r w:rsidR="003E3EDC">
        <w:rPr>
          <w:szCs w:val="24"/>
        </w:rPr>
        <w:t xml:space="preserve">—BFO has been and is still subject to ongoing review and to multiple different sorts of testing </w:t>
      </w:r>
      <w:r>
        <w:rPr>
          <w:szCs w:val="24"/>
        </w:rPr>
        <w:t xml:space="preserve">by the developers and users of these and many other ontologies </w:t>
      </w:r>
      <w:r w:rsidR="003E3EDC">
        <w:rPr>
          <w:szCs w:val="24"/>
        </w:rPr>
        <w:t xml:space="preserve">supporting empirical science. </w:t>
      </w:r>
      <w:r>
        <w:rPr>
          <w:szCs w:val="24"/>
        </w:rPr>
        <w:t>BFO</w:t>
      </w:r>
      <w:r w:rsidR="003E3EDC">
        <w:rPr>
          <w:szCs w:val="24"/>
        </w:rPr>
        <w:t xml:space="preserve"> has been modified, and we hope improved</w:t>
      </w:r>
      <w:r>
        <w:rPr>
          <w:szCs w:val="24"/>
        </w:rPr>
        <w:t>,</w:t>
      </w:r>
      <w:r w:rsidR="003E3EDC">
        <w:rPr>
          <w:szCs w:val="24"/>
        </w:rPr>
        <w:t xml:space="preserve"> as a result of the lessons learned by the many groups who have been applying the ontology to particular domains, and also in reflection of considerable input from external critics. </w:t>
      </w:r>
      <w:r w:rsidR="003E3EDC">
        <w:rPr>
          <w:szCs w:val="24"/>
        </w:rPr>
        <w:lastRenderedPageBreak/>
        <w:t xml:space="preserve">In this chapter we will introduce the categories of BFO along with their definitions, </w:t>
      </w:r>
      <w:r w:rsidR="00577587">
        <w:rPr>
          <w:szCs w:val="24"/>
        </w:rPr>
        <w:t xml:space="preserve">focusing on version 2.0 of the ontology </w:t>
      </w:r>
      <w:r w:rsidR="007A4D8F">
        <w:rPr>
          <w:szCs w:val="24"/>
        </w:rPr>
        <w:t>that</w:t>
      </w:r>
      <w:r w:rsidR="00577587">
        <w:rPr>
          <w:szCs w:val="24"/>
        </w:rPr>
        <w:t xml:space="preserve"> was released for comment in 2014. </w:t>
      </w:r>
      <w:r w:rsidR="003E3EDC">
        <w:rPr>
          <w:szCs w:val="24"/>
        </w:rPr>
        <w:t xml:space="preserve">We will also describe how these categories can be applied to </w:t>
      </w:r>
      <w:proofErr w:type="gramStart"/>
      <w:r w:rsidR="003E3EDC">
        <w:rPr>
          <w:szCs w:val="24"/>
        </w:rPr>
        <w:t>an existing</w:t>
      </w:r>
      <w:proofErr w:type="gramEnd"/>
      <w:r w:rsidR="003E3EDC">
        <w:rPr>
          <w:szCs w:val="24"/>
        </w:rPr>
        <w:t xml:space="preserve"> domain ontology by what might be thought of as a process of reverse engineering.</w:t>
      </w:r>
    </w:p>
    <w:p w14:paraId="20963B05" w14:textId="60527E93" w:rsidR="003E3EDC" w:rsidRDefault="003E3EDC">
      <w:pPr>
        <w:pStyle w:val="H1HeadingLevel1"/>
        <w:autoSpaceDE w:val="0"/>
        <w:autoSpaceDN w:val="0"/>
        <w:adjustRightInd w:val="0"/>
        <w:rPr>
          <w:szCs w:val="24"/>
        </w:rPr>
      </w:pPr>
      <w:r>
        <w:rPr>
          <w:szCs w:val="24"/>
        </w:rPr>
        <w:t>Some Basic Features of BFO</w:t>
      </w:r>
    </w:p>
    <w:p w14:paraId="76CEB808" w14:textId="00832015" w:rsidR="003E3EDC" w:rsidRDefault="003E3EDC" w:rsidP="00565D8D">
      <w:pPr>
        <w:pStyle w:val="TxNITextNoIndent"/>
      </w:pPr>
      <w:r>
        <w:t xml:space="preserve">BFO is an upper-level ontology developed to support integration of data obtained through scientific research. It is deliberately designed to be very small, in order that it should be able to represent in consistent fashion those upper-level categories common to domain ontologies developed by scientists in different fields. It is small, too, in order to allow exercise of the </w:t>
      </w:r>
      <w:r w:rsidR="00577587">
        <w:t xml:space="preserve">benefits </w:t>
      </w:r>
      <w:r>
        <w:t xml:space="preserve">of modularity and of the division of expertise; a top-level ontology should not contain terms like </w:t>
      </w:r>
      <w:r w:rsidR="00D24222">
        <w:t>“</w:t>
      </w:r>
      <w:r>
        <w:t>cell,</w:t>
      </w:r>
      <w:r w:rsidR="00D24222">
        <w:t>”</w:t>
      </w:r>
      <w:r>
        <w:t xml:space="preserve"> </w:t>
      </w:r>
      <w:r w:rsidR="00D24222">
        <w:t>“</w:t>
      </w:r>
      <w:r>
        <w:t>death,</w:t>
      </w:r>
      <w:r w:rsidR="00D24222">
        <w:t>”</w:t>
      </w:r>
      <w:r>
        <w:t xml:space="preserve"> or </w:t>
      </w:r>
      <w:r w:rsidR="00D24222">
        <w:t>“</w:t>
      </w:r>
      <w:r>
        <w:t>plant</w:t>
      </w:r>
      <w:r w:rsidR="00D24222">
        <w:t>”</w:t>
      </w:r>
      <w:r>
        <w:t xml:space="preserve"> that properly belong in domain-specific ontology modules of narrower scope.</w:t>
      </w:r>
    </w:p>
    <w:p w14:paraId="7376F36E" w14:textId="33C7B524" w:rsidR="003E3EDC" w:rsidRDefault="003E3EDC">
      <w:pPr>
        <w:pStyle w:val="TxText"/>
        <w:autoSpaceDE w:val="0"/>
        <w:autoSpaceDN w:val="0"/>
        <w:adjustRightInd w:val="0"/>
        <w:rPr>
          <w:szCs w:val="24"/>
        </w:rPr>
      </w:pPr>
      <w:r>
        <w:rPr>
          <w:szCs w:val="24"/>
        </w:rPr>
        <w:t xml:space="preserve">Because of its generality and small size, BFO will not in and of itself address the terminological needs of those working in specific domains; it provides rather a starting point for work by those with specialist knowledge. Nor will BFO provide complete answers to many of the quasi-philosophical </w:t>
      </w:r>
      <w:r w:rsidR="00367CA2">
        <w:rPr>
          <w:szCs w:val="24"/>
        </w:rPr>
        <w:t>questions that</w:t>
      </w:r>
      <w:r>
        <w:rPr>
          <w:szCs w:val="24"/>
        </w:rPr>
        <w:t xml:space="preserve"> arise in the course of domain-specific ontology development—questions such as </w:t>
      </w:r>
      <w:r w:rsidR="00FE2566">
        <w:rPr>
          <w:szCs w:val="24"/>
        </w:rPr>
        <w:t>“</w:t>
      </w:r>
      <w:r>
        <w:rPr>
          <w:szCs w:val="24"/>
        </w:rPr>
        <w:t>what is an organization?</w:t>
      </w:r>
      <w:r w:rsidR="00FE2566">
        <w:rPr>
          <w:szCs w:val="24"/>
        </w:rPr>
        <w:t>”</w:t>
      </w:r>
      <w:r>
        <w:rPr>
          <w:szCs w:val="24"/>
        </w:rPr>
        <w:t xml:space="preserve"> or </w:t>
      </w:r>
      <w:r w:rsidR="00FE2566">
        <w:rPr>
          <w:szCs w:val="24"/>
        </w:rPr>
        <w:t>“</w:t>
      </w:r>
      <w:r>
        <w:rPr>
          <w:szCs w:val="24"/>
        </w:rPr>
        <w:t>what is life?</w:t>
      </w:r>
      <w:r w:rsidR="00FE2566">
        <w:rPr>
          <w:szCs w:val="24"/>
        </w:rPr>
        <w:t>”</w:t>
      </w:r>
      <w:r>
        <w:rPr>
          <w:szCs w:val="24"/>
        </w:rPr>
        <w:t xml:space="preserve"> or </w:t>
      </w:r>
      <w:r w:rsidR="00FE2566">
        <w:rPr>
          <w:szCs w:val="24"/>
        </w:rPr>
        <w:t>“</w:t>
      </w:r>
      <w:r>
        <w:rPr>
          <w:szCs w:val="24"/>
        </w:rPr>
        <w:t>what is a work of art?</w:t>
      </w:r>
      <w:r w:rsidR="00FE2566">
        <w:rPr>
          <w:szCs w:val="24"/>
        </w:rPr>
        <w:t>”</w:t>
      </w:r>
      <w:r>
        <w:rPr>
          <w:szCs w:val="24"/>
        </w:rPr>
        <w:t xml:space="preserve"> or </w:t>
      </w:r>
      <w:r w:rsidR="00FE2566">
        <w:rPr>
          <w:szCs w:val="24"/>
        </w:rPr>
        <w:t>“</w:t>
      </w:r>
      <w:r>
        <w:rPr>
          <w:szCs w:val="24"/>
        </w:rPr>
        <w:t>what is an action?</w:t>
      </w:r>
      <w:r w:rsidR="00FE2566">
        <w:rPr>
          <w:szCs w:val="24"/>
        </w:rPr>
        <w:t>”</w:t>
      </w:r>
      <w:r>
        <w:rPr>
          <w:szCs w:val="24"/>
        </w:rPr>
        <w:t xml:space="preserve"> This does not mean that answers to such questions cannot be expressed within the BFO framework. In some cases</w:t>
      </w:r>
      <w:r w:rsidR="005A3C9E">
        <w:rPr>
          <w:szCs w:val="24"/>
        </w:rPr>
        <w:t>—</w:t>
      </w:r>
      <w:r>
        <w:rPr>
          <w:szCs w:val="24"/>
        </w:rPr>
        <w:t xml:space="preserve">as we shall see in our discussion of information artifacts </w:t>
      </w:r>
      <w:r w:rsidR="005A3C9E">
        <w:rPr>
          <w:szCs w:val="24"/>
        </w:rPr>
        <w:t>to follow—</w:t>
      </w:r>
      <w:r>
        <w:rPr>
          <w:szCs w:val="24"/>
        </w:rPr>
        <w:t>such debates, involving both BFO developers and users, have led to the recognition of the need to extend BFO itself, though still without departing from the narrow confines of what is domain neutral.</w:t>
      </w:r>
    </w:p>
    <w:p w14:paraId="3565ABC9" w14:textId="500EDF56" w:rsidR="003E3EDC" w:rsidRDefault="003E3EDC">
      <w:pPr>
        <w:pStyle w:val="TxText"/>
        <w:autoSpaceDE w:val="0"/>
        <w:autoSpaceDN w:val="0"/>
        <w:adjustRightInd w:val="0"/>
        <w:rPr>
          <w:szCs w:val="24"/>
        </w:rPr>
      </w:pPr>
      <w:r>
        <w:rPr>
          <w:szCs w:val="24"/>
        </w:rPr>
        <w:lastRenderedPageBreak/>
        <w:t xml:space="preserve">BFO assists domain </w:t>
      </w:r>
      <w:proofErr w:type="spellStart"/>
      <w:r>
        <w:rPr>
          <w:szCs w:val="24"/>
        </w:rPr>
        <w:t>ontologists</w:t>
      </w:r>
      <w:proofErr w:type="spellEnd"/>
      <w:r>
        <w:rPr>
          <w:szCs w:val="24"/>
        </w:rPr>
        <w:t xml:space="preserve"> by providing a common top-level structure to support the interoperability of the multiple domain ontologies created in its terms. In this way it helps to bring about a situation in which information compiled in separate repositories can form part of a common framework for the categorization of, and for reasoning about, the entities in the corresponding domains. This will be achieved, of course, only if </w:t>
      </w:r>
      <w:proofErr w:type="spellStart"/>
      <w:r>
        <w:rPr>
          <w:szCs w:val="24"/>
        </w:rPr>
        <w:t>informaticians</w:t>
      </w:r>
      <w:proofErr w:type="spellEnd"/>
      <w:r>
        <w:rPr>
          <w:szCs w:val="24"/>
        </w:rPr>
        <w:t xml:space="preserve">, data managers, researchers, </w:t>
      </w:r>
      <w:r w:rsidR="00577587">
        <w:rPr>
          <w:szCs w:val="24"/>
        </w:rPr>
        <w:t xml:space="preserve">and </w:t>
      </w:r>
      <w:r>
        <w:rPr>
          <w:szCs w:val="24"/>
        </w:rPr>
        <w:t xml:space="preserve">curators of experimental literature and data, do in fact utilize BFO in their work. At the same time, however, the adoption of BFO has been shown to bring </w:t>
      </w:r>
      <w:r w:rsidR="00367CA2">
        <w:rPr>
          <w:szCs w:val="24"/>
        </w:rPr>
        <w:t>benefits that</w:t>
      </w:r>
      <w:r>
        <w:rPr>
          <w:szCs w:val="24"/>
        </w:rPr>
        <w:t xml:space="preserve"> provide additional justification for its use. Thus</w:t>
      </w:r>
      <w:r w:rsidR="0068496E">
        <w:rPr>
          <w:szCs w:val="24"/>
        </w:rPr>
        <w:t>,</w:t>
      </w:r>
      <w:r>
        <w:rPr>
          <w:szCs w:val="24"/>
        </w:rPr>
        <w:t xml:space="preserve"> for example</w:t>
      </w:r>
      <w:r w:rsidR="0068496E">
        <w:rPr>
          <w:szCs w:val="24"/>
        </w:rPr>
        <w:t>,</w:t>
      </w:r>
      <w:r>
        <w:rPr>
          <w:szCs w:val="24"/>
        </w:rPr>
        <w:t xml:space="preserve"> its use promotes portability of expertise, so that those who have once been trained in use of BFO in one domain can more easily apply their skills in other areas. It also provides a starting point for ontology development, which allows those new to ontology to move more quickly to the sorts of domain-specific questions which </w:t>
      </w:r>
      <w:r w:rsidR="00903F88">
        <w:rPr>
          <w:szCs w:val="24"/>
        </w:rPr>
        <w:t xml:space="preserve">belong to their respective areas of expertise </w:t>
      </w:r>
      <w:r>
        <w:rPr>
          <w:szCs w:val="24"/>
        </w:rPr>
        <w:t xml:space="preserve">by providing a set of ready-made answers to the abstract questions with which top-level ontology is concerned. Thus many people use BFO-based ontologies without being aware that they are doing so; the BFO components of these ontologies remain invisible to them in their work, in much the same way that the engine of a car is most of the time unnoticed by </w:t>
      </w:r>
      <w:r w:rsidR="00567EBF">
        <w:rPr>
          <w:szCs w:val="24"/>
        </w:rPr>
        <w:t>the</w:t>
      </w:r>
      <w:r>
        <w:rPr>
          <w:szCs w:val="24"/>
        </w:rPr>
        <w:t xml:space="preserve"> driver.</w:t>
      </w:r>
    </w:p>
    <w:p w14:paraId="187C1C5B" w14:textId="24ACDE51" w:rsidR="003E3EDC" w:rsidRDefault="003E3EDC">
      <w:pPr>
        <w:pStyle w:val="TxText"/>
        <w:autoSpaceDE w:val="0"/>
        <w:autoSpaceDN w:val="0"/>
        <w:adjustRightInd w:val="0"/>
        <w:rPr>
          <w:szCs w:val="24"/>
        </w:rPr>
      </w:pPr>
      <w:r>
        <w:rPr>
          <w:szCs w:val="24"/>
        </w:rPr>
        <w:t xml:space="preserve">In previous chapters we have discussed the distinction between universals and particulars, and we have stressed that the primary goal of scientific ontologies is the representation of universals and the relations between them. Ontologies, like scientific theories, are concerned </w:t>
      </w:r>
      <w:r w:rsidR="00FA3D94">
        <w:rPr>
          <w:szCs w:val="24"/>
        </w:rPr>
        <w:t xml:space="preserve">with </w:t>
      </w:r>
      <w:r>
        <w:rPr>
          <w:szCs w:val="24"/>
        </w:rPr>
        <w:t>captur</w:t>
      </w:r>
      <w:r w:rsidR="00FA3D94">
        <w:rPr>
          <w:szCs w:val="24"/>
        </w:rPr>
        <w:t>ing</w:t>
      </w:r>
      <w:r>
        <w:rPr>
          <w:szCs w:val="24"/>
        </w:rPr>
        <w:t xml:space="preserve"> knowledge of what is general. The terms in BFO, and in the ontologies developed on its basis, should thus be understood, in the first place, as representing universals. This is not because of an interest in universals for their own sake. The ultimate goal of scientific ontologies is to support the work of scientists in </w:t>
      </w:r>
      <w:r>
        <w:rPr>
          <w:i/>
          <w:szCs w:val="24"/>
        </w:rPr>
        <w:t>classifying particulars</w:t>
      </w:r>
      <w:r>
        <w:rPr>
          <w:szCs w:val="24"/>
        </w:rPr>
        <w:t>, for example</w:t>
      </w:r>
      <w:r w:rsidR="0068496E">
        <w:rPr>
          <w:szCs w:val="24"/>
        </w:rPr>
        <w:t>,</w:t>
      </w:r>
      <w:r>
        <w:rPr>
          <w:szCs w:val="24"/>
        </w:rPr>
        <w:t xml:space="preserve"> the sorts of particulars </w:t>
      </w:r>
      <w:r>
        <w:rPr>
          <w:szCs w:val="24"/>
        </w:rPr>
        <w:lastRenderedPageBreak/>
        <w:t>they observe in their experiments. BFO supports the construction of classificatory hierarchies to aid in reasoning about such particulars. It provides a set of preconfigured high-level taxonomic distinctions that can serve as an off-ramp for the population of representations of universals at lower levels of generality. BFO is thus designed to help ensure that the domain ontologies built on its basis represent the universals in their respective domains in a consistent and coherently structured fashion.</w:t>
      </w:r>
    </w:p>
    <w:p w14:paraId="6C589CD5" w14:textId="16D98E70" w:rsidR="003E3EDC" w:rsidRDefault="003E3EDC">
      <w:pPr>
        <w:pStyle w:val="H1HeadingLevel1"/>
        <w:autoSpaceDE w:val="0"/>
        <w:autoSpaceDN w:val="0"/>
        <w:adjustRightInd w:val="0"/>
        <w:rPr>
          <w:szCs w:val="24"/>
        </w:rPr>
      </w:pPr>
      <w:r>
        <w:rPr>
          <w:szCs w:val="24"/>
        </w:rPr>
        <w:t xml:space="preserve">Basic Types of Entity: Continuant and </w:t>
      </w:r>
      <w:proofErr w:type="spellStart"/>
      <w:r>
        <w:rPr>
          <w:szCs w:val="24"/>
        </w:rPr>
        <w:t>Occurrent</w:t>
      </w:r>
      <w:proofErr w:type="spellEnd"/>
    </w:p>
    <w:p w14:paraId="1E85860D" w14:textId="5783F3A9" w:rsidR="003E3EDC" w:rsidRDefault="003E3EDC">
      <w:pPr>
        <w:pStyle w:val="TxNITextNoIndent"/>
        <w:autoSpaceDE w:val="0"/>
        <w:autoSpaceDN w:val="0"/>
        <w:adjustRightInd w:val="0"/>
        <w:rPr>
          <w:szCs w:val="24"/>
        </w:rPr>
      </w:pPr>
      <w:r>
        <w:rPr>
          <w:szCs w:val="24"/>
        </w:rPr>
        <w:t xml:space="preserve">BFO takes as its starting point an interest in the workings of reality from the point of view of those who are engaged in scientific research. We take reality to be comprised of entities—using </w:t>
      </w:r>
      <w:r w:rsidR="00A011F7">
        <w:rPr>
          <w:szCs w:val="24"/>
        </w:rPr>
        <w:t>“</w:t>
      </w:r>
      <w:r>
        <w:rPr>
          <w:szCs w:val="24"/>
        </w:rPr>
        <w:t>entity</w:t>
      </w:r>
      <w:r w:rsidR="00A011F7">
        <w:rPr>
          <w:szCs w:val="24"/>
        </w:rPr>
        <w:t>”</w:t>
      </w:r>
      <w:r>
        <w:rPr>
          <w:szCs w:val="24"/>
        </w:rPr>
        <w:t xml:space="preserve"> in a sense that is common among both philosophers and scientific researchers to refer to anything at all that exists in any way at all.</w:t>
      </w:r>
    </w:p>
    <w:p w14:paraId="03745F24" w14:textId="77777777" w:rsidR="003E3EDC" w:rsidRDefault="003E3EDC">
      <w:pPr>
        <w:pStyle w:val="TxText"/>
        <w:autoSpaceDE w:val="0"/>
        <w:autoSpaceDN w:val="0"/>
        <w:adjustRightInd w:val="0"/>
        <w:rPr>
          <w:szCs w:val="24"/>
        </w:rPr>
      </w:pPr>
      <w:r>
        <w:rPr>
          <w:szCs w:val="24"/>
        </w:rPr>
        <w:t>We then divide entities into two categories, namely:</w:t>
      </w:r>
    </w:p>
    <w:p w14:paraId="2272A752" w14:textId="75E9630A" w:rsidR="003E3EDC" w:rsidRDefault="003E3EDC">
      <w:pPr>
        <w:pStyle w:val="LList"/>
        <w:tabs>
          <w:tab w:val="left" w:pos="240"/>
          <w:tab w:val="left" w:pos="480"/>
          <w:tab w:val="left" w:pos="960"/>
        </w:tabs>
        <w:autoSpaceDE w:val="0"/>
        <w:autoSpaceDN w:val="0"/>
        <w:adjustRightInd w:val="0"/>
        <w:rPr>
          <w:szCs w:val="24"/>
        </w:rPr>
      </w:pPr>
      <w:r>
        <w:rPr>
          <w:szCs w:val="24"/>
        </w:rPr>
        <w:t>• </w:t>
      </w:r>
      <w:r w:rsidR="00C62F19">
        <w:rPr>
          <w:i/>
          <w:szCs w:val="24"/>
        </w:rPr>
        <w:t>C</w:t>
      </w:r>
      <w:r>
        <w:rPr>
          <w:i/>
          <w:szCs w:val="24"/>
        </w:rPr>
        <w:t>ontinuants</w:t>
      </w:r>
      <w:r>
        <w:rPr>
          <w:szCs w:val="24"/>
        </w:rPr>
        <w:t xml:space="preserve">: entities that </w:t>
      </w:r>
      <w:r>
        <w:rPr>
          <w:i/>
          <w:szCs w:val="24"/>
        </w:rPr>
        <w:t>continue</w:t>
      </w:r>
      <w:r>
        <w:rPr>
          <w:szCs w:val="24"/>
        </w:rPr>
        <w:t xml:space="preserve"> or </w:t>
      </w:r>
      <w:r>
        <w:rPr>
          <w:i/>
          <w:szCs w:val="24"/>
        </w:rPr>
        <w:t>persist</w:t>
      </w:r>
      <w:r>
        <w:rPr>
          <w:szCs w:val="24"/>
        </w:rPr>
        <w:t xml:space="preserve"> through time, including (1) independent objects (for example</w:t>
      </w:r>
      <w:r w:rsidR="0068496E">
        <w:rPr>
          <w:szCs w:val="24"/>
        </w:rPr>
        <w:t>,</w:t>
      </w:r>
      <w:r>
        <w:rPr>
          <w:szCs w:val="24"/>
        </w:rPr>
        <w:t xml:space="preserve"> things such as you and me)</w:t>
      </w:r>
      <w:r w:rsidR="00A011F7">
        <w:rPr>
          <w:szCs w:val="24"/>
        </w:rPr>
        <w:t>;</w:t>
      </w:r>
      <w:r>
        <w:rPr>
          <w:szCs w:val="24"/>
        </w:rPr>
        <w:t xml:space="preserve"> (2) dependent continuants, including qualities (such as your temperature and my height), and functions (such as the function of this switch to turn on this light)</w:t>
      </w:r>
      <w:r w:rsidR="00A011F7">
        <w:rPr>
          <w:szCs w:val="24"/>
        </w:rPr>
        <w:t>;</w:t>
      </w:r>
      <w:r>
        <w:rPr>
          <w:szCs w:val="24"/>
        </w:rPr>
        <w:t xml:space="preserve"> together with (3) the spatial regions these entities occupy at any given time;</w:t>
      </w:r>
    </w:p>
    <w:p w14:paraId="2389B3F5" w14:textId="17FD7255" w:rsidR="003E3EDC" w:rsidRDefault="003E3EDC">
      <w:pPr>
        <w:pStyle w:val="LList"/>
        <w:tabs>
          <w:tab w:val="left" w:pos="240"/>
          <w:tab w:val="left" w:pos="480"/>
          <w:tab w:val="left" w:pos="960"/>
        </w:tabs>
        <w:autoSpaceDE w:val="0"/>
        <w:autoSpaceDN w:val="0"/>
        <w:adjustRightInd w:val="0"/>
        <w:rPr>
          <w:szCs w:val="24"/>
        </w:rPr>
      </w:pPr>
      <w:r>
        <w:rPr>
          <w:szCs w:val="24"/>
        </w:rPr>
        <w:t>• </w:t>
      </w:r>
      <w:proofErr w:type="spellStart"/>
      <w:r w:rsidR="00C62F19">
        <w:rPr>
          <w:i/>
          <w:szCs w:val="24"/>
        </w:rPr>
        <w:t>O</w:t>
      </w:r>
      <w:r>
        <w:rPr>
          <w:i/>
          <w:szCs w:val="24"/>
        </w:rPr>
        <w:t>ccurrents</w:t>
      </w:r>
      <w:proofErr w:type="spellEnd"/>
      <w:r>
        <w:rPr>
          <w:szCs w:val="24"/>
        </w:rPr>
        <w:t xml:space="preserve">: entities that </w:t>
      </w:r>
      <w:r>
        <w:rPr>
          <w:i/>
          <w:szCs w:val="24"/>
        </w:rPr>
        <w:t>occur or happen</w:t>
      </w:r>
      <w:r>
        <w:rPr>
          <w:szCs w:val="24"/>
        </w:rPr>
        <w:t xml:space="preserve">, variously referred to as </w:t>
      </w:r>
      <w:r w:rsidR="00A011F7">
        <w:rPr>
          <w:szCs w:val="24"/>
        </w:rPr>
        <w:t>“</w:t>
      </w:r>
      <w:r>
        <w:rPr>
          <w:szCs w:val="24"/>
        </w:rPr>
        <w:t>events</w:t>
      </w:r>
      <w:r w:rsidR="00A011F7">
        <w:rPr>
          <w:szCs w:val="24"/>
        </w:rPr>
        <w:t>”</w:t>
      </w:r>
      <w:r>
        <w:rPr>
          <w:szCs w:val="24"/>
        </w:rPr>
        <w:t xml:space="preserve"> or </w:t>
      </w:r>
      <w:r w:rsidR="00A011F7">
        <w:rPr>
          <w:szCs w:val="24"/>
        </w:rPr>
        <w:t>“</w:t>
      </w:r>
      <w:r>
        <w:rPr>
          <w:szCs w:val="24"/>
        </w:rPr>
        <w:t>processes</w:t>
      </w:r>
      <w:r w:rsidR="00A011F7">
        <w:rPr>
          <w:szCs w:val="24"/>
        </w:rPr>
        <w:t>”</w:t>
      </w:r>
      <w:r>
        <w:rPr>
          <w:szCs w:val="24"/>
        </w:rPr>
        <w:t xml:space="preserve"> or </w:t>
      </w:r>
      <w:r w:rsidR="00A011F7">
        <w:rPr>
          <w:szCs w:val="24"/>
        </w:rPr>
        <w:t>“</w:t>
      </w:r>
      <w:r>
        <w:rPr>
          <w:szCs w:val="24"/>
        </w:rPr>
        <w:t>happenings,</w:t>
      </w:r>
      <w:r w:rsidR="00A011F7">
        <w:rPr>
          <w:szCs w:val="24"/>
        </w:rPr>
        <w:t>”</w:t>
      </w:r>
      <w:r>
        <w:rPr>
          <w:szCs w:val="24"/>
        </w:rPr>
        <w:t xml:space="preserve"> which we take to comprise not only (1) the processes </w:t>
      </w:r>
      <w:r w:rsidR="008B3E6E">
        <w:rPr>
          <w:szCs w:val="24"/>
        </w:rPr>
        <w:t>that</w:t>
      </w:r>
      <w:r>
        <w:rPr>
          <w:szCs w:val="24"/>
        </w:rPr>
        <w:t xml:space="preserve"> unfold in successive phases but also (2) the boundaries or thresholds at the beginnings or ends of such </w:t>
      </w:r>
      <w:r w:rsidR="00903F88">
        <w:rPr>
          <w:szCs w:val="24"/>
        </w:rPr>
        <w:t>processes</w:t>
      </w:r>
      <w:r>
        <w:rPr>
          <w:szCs w:val="24"/>
        </w:rPr>
        <w:t>, as well as (3) the temporal and spatiotemporal regions in which these processes occur.</w:t>
      </w:r>
    </w:p>
    <w:p w14:paraId="74C97632" w14:textId="3CCDBEC5" w:rsidR="003E3EDC" w:rsidRDefault="003E3EDC">
      <w:pPr>
        <w:pStyle w:val="TxCTextContinuation"/>
        <w:autoSpaceDE w:val="0"/>
        <w:autoSpaceDN w:val="0"/>
        <w:adjustRightInd w:val="0"/>
        <w:rPr>
          <w:szCs w:val="24"/>
        </w:rPr>
      </w:pPr>
      <w:r>
        <w:rPr>
          <w:szCs w:val="24"/>
        </w:rPr>
        <w:lastRenderedPageBreak/>
        <w:t xml:space="preserve">These two types of entities do not exist side by side with each other in any simple sense. Rather, in keeping with the doctrine of </w:t>
      </w:r>
      <w:proofErr w:type="spellStart"/>
      <w:r>
        <w:rPr>
          <w:szCs w:val="24"/>
        </w:rPr>
        <w:t>perspectivalism</w:t>
      </w:r>
      <w:proofErr w:type="spellEnd"/>
      <w:r>
        <w:rPr>
          <w:szCs w:val="24"/>
        </w:rPr>
        <w:t xml:space="preserve"> outlined in </w:t>
      </w:r>
      <w:r w:rsidR="00A44252">
        <w:rPr>
          <w:szCs w:val="24"/>
        </w:rPr>
        <w:t>c</w:t>
      </w:r>
      <w:r>
        <w:rPr>
          <w:szCs w:val="24"/>
        </w:rPr>
        <w:t xml:space="preserve">hapter 3, they correspond to two distinct and complementary perspectives on </w:t>
      </w:r>
      <w:r w:rsidR="00903F88">
        <w:rPr>
          <w:szCs w:val="24"/>
        </w:rPr>
        <w:t xml:space="preserve">one and the same </w:t>
      </w:r>
      <w:r>
        <w:rPr>
          <w:szCs w:val="24"/>
        </w:rPr>
        <w:t>reality, neither of which can do full justice to th</w:t>
      </w:r>
      <w:r w:rsidR="00903F88">
        <w:rPr>
          <w:szCs w:val="24"/>
        </w:rPr>
        <w:t>os</w:t>
      </w:r>
      <w:r>
        <w:rPr>
          <w:szCs w:val="24"/>
        </w:rPr>
        <w:t>e features of reality represented by the other. In describing this reality</w:t>
      </w:r>
      <w:r w:rsidR="00D959D7">
        <w:rPr>
          <w:szCs w:val="24"/>
        </w:rPr>
        <w:t>,</w:t>
      </w:r>
      <w:r>
        <w:rPr>
          <w:szCs w:val="24"/>
        </w:rPr>
        <w:t xml:space="preserve"> we customarily draw on both of these perspectives simultaneously, as when we make assertions such as</w:t>
      </w:r>
    </w:p>
    <w:p w14:paraId="6FC86535" w14:textId="77777777" w:rsidR="003E3EDC" w:rsidRDefault="003E3EDC">
      <w:pPr>
        <w:pStyle w:val="LList"/>
        <w:tabs>
          <w:tab w:val="left" w:pos="240"/>
          <w:tab w:val="left" w:pos="480"/>
          <w:tab w:val="left" w:pos="960"/>
        </w:tabs>
        <w:autoSpaceDE w:val="0"/>
        <w:autoSpaceDN w:val="0"/>
        <w:adjustRightInd w:val="0"/>
        <w:rPr>
          <w:szCs w:val="24"/>
        </w:rPr>
      </w:pPr>
      <w:r>
        <w:rPr>
          <w:szCs w:val="24"/>
        </w:rPr>
        <w:t>• </w:t>
      </w:r>
      <w:proofErr w:type="gramStart"/>
      <w:r>
        <w:rPr>
          <w:szCs w:val="24"/>
        </w:rPr>
        <w:t>there</w:t>
      </w:r>
      <w:proofErr w:type="gramEnd"/>
      <w:r>
        <w:rPr>
          <w:szCs w:val="24"/>
        </w:rPr>
        <w:t xml:space="preserve"> are cells (continuants) engaging in processes of meiosis (</w:t>
      </w:r>
      <w:proofErr w:type="spellStart"/>
      <w:r>
        <w:rPr>
          <w:szCs w:val="24"/>
        </w:rPr>
        <w:t>occurrents</w:t>
      </w:r>
      <w:proofErr w:type="spellEnd"/>
      <w:r>
        <w:rPr>
          <w:szCs w:val="24"/>
        </w:rPr>
        <w:t>);</w:t>
      </w:r>
    </w:p>
    <w:p w14:paraId="75DF84A2" w14:textId="77777777" w:rsidR="003E3EDC" w:rsidRDefault="003E3EDC">
      <w:pPr>
        <w:pStyle w:val="LList"/>
        <w:tabs>
          <w:tab w:val="left" w:pos="240"/>
          <w:tab w:val="left" w:pos="480"/>
          <w:tab w:val="left" w:pos="960"/>
        </w:tabs>
        <w:autoSpaceDE w:val="0"/>
        <w:autoSpaceDN w:val="0"/>
        <w:adjustRightInd w:val="0"/>
        <w:rPr>
          <w:szCs w:val="24"/>
        </w:rPr>
      </w:pPr>
      <w:r>
        <w:rPr>
          <w:szCs w:val="24"/>
        </w:rPr>
        <w:t>• </w:t>
      </w:r>
      <w:proofErr w:type="gramStart"/>
      <w:r>
        <w:rPr>
          <w:szCs w:val="24"/>
        </w:rPr>
        <w:t>there</w:t>
      </w:r>
      <w:proofErr w:type="gramEnd"/>
      <w:r>
        <w:rPr>
          <w:szCs w:val="24"/>
        </w:rPr>
        <w:t xml:space="preserve"> are people (continuants) having surgeries (</w:t>
      </w:r>
      <w:proofErr w:type="spellStart"/>
      <w:r>
        <w:rPr>
          <w:szCs w:val="24"/>
        </w:rPr>
        <w:t>occurrents</w:t>
      </w:r>
      <w:proofErr w:type="spellEnd"/>
      <w:r>
        <w:rPr>
          <w:szCs w:val="24"/>
        </w:rPr>
        <w:t>) performed on them by other people (continuants);</w:t>
      </w:r>
    </w:p>
    <w:p w14:paraId="1AF027BA" w14:textId="29486E7F" w:rsidR="003E3EDC" w:rsidRDefault="003E3EDC">
      <w:pPr>
        <w:pStyle w:val="LList"/>
        <w:tabs>
          <w:tab w:val="left" w:pos="240"/>
          <w:tab w:val="left" w:pos="480"/>
          <w:tab w:val="left" w:pos="960"/>
        </w:tabs>
        <w:autoSpaceDE w:val="0"/>
        <w:autoSpaceDN w:val="0"/>
        <w:adjustRightInd w:val="0"/>
        <w:rPr>
          <w:szCs w:val="24"/>
        </w:rPr>
      </w:pPr>
      <w:r>
        <w:rPr>
          <w:szCs w:val="24"/>
        </w:rPr>
        <w:t>• there are amino acid chains (continuants</w:t>
      </w:r>
      <w:r w:rsidR="007D0E3D">
        <w:rPr>
          <w:szCs w:val="24"/>
        </w:rPr>
        <w:t>) that</w:t>
      </w:r>
      <w:r>
        <w:rPr>
          <w:szCs w:val="24"/>
        </w:rPr>
        <w:t xml:space="preserve"> participate in processes of folding (</w:t>
      </w:r>
      <w:proofErr w:type="spellStart"/>
      <w:r>
        <w:rPr>
          <w:szCs w:val="24"/>
        </w:rPr>
        <w:t>occurrents</w:t>
      </w:r>
      <w:proofErr w:type="spellEnd"/>
      <w:r>
        <w:rPr>
          <w:szCs w:val="24"/>
        </w:rPr>
        <w:t>), which result in new structures (continuants) that themselves participate in processes of posttranslational modification (</w:t>
      </w:r>
      <w:proofErr w:type="spellStart"/>
      <w:r>
        <w:rPr>
          <w:szCs w:val="24"/>
        </w:rPr>
        <w:t>occurrents</w:t>
      </w:r>
      <w:proofErr w:type="spellEnd"/>
      <w:r>
        <w:rPr>
          <w:szCs w:val="24"/>
        </w:rPr>
        <w:t>) resulting in typical three-dimensional amino acid chain structures (continuants);</w:t>
      </w:r>
    </w:p>
    <w:p w14:paraId="0A30BB34" w14:textId="5AC3CD1C" w:rsidR="003E3EDC" w:rsidRDefault="003E3EDC">
      <w:pPr>
        <w:pStyle w:val="LList"/>
        <w:tabs>
          <w:tab w:val="left" w:pos="240"/>
          <w:tab w:val="left" w:pos="480"/>
          <w:tab w:val="left" w:pos="960"/>
        </w:tabs>
        <w:autoSpaceDE w:val="0"/>
        <w:autoSpaceDN w:val="0"/>
        <w:adjustRightInd w:val="0"/>
        <w:rPr>
          <w:szCs w:val="24"/>
        </w:rPr>
      </w:pPr>
      <w:r>
        <w:rPr>
          <w:szCs w:val="24"/>
        </w:rPr>
        <w:t>• </w:t>
      </w:r>
      <w:proofErr w:type="gramStart"/>
      <w:r>
        <w:rPr>
          <w:szCs w:val="24"/>
        </w:rPr>
        <w:t>there</w:t>
      </w:r>
      <w:proofErr w:type="gramEnd"/>
      <w:r>
        <w:rPr>
          <w:szCs w:val="24"/>
        </w:rPr>
        <w:t xml:space="preserve"> is the Earth (continuant</w:t>
      </w:r>
      <w:r w:rsidR="007D0E3D">
        <w:rPr>
          <w:szCs w:val="24"/>
        </w:rPr>
        <w:t>) that</w:t>
      </w:r>
      <w:r>
        <w:rPr>
          <w:szCs w:val="24"/>
        </w:rPr>
        <w:t xml:space="preserve"> orbits (</w:t>
      </w:r>
      <w:proofErr w:type="spellStart"/>
      <w:r>
        <w:rPr>
          <w:szCs w:val="24"/>
        </w:rPr>
        <w:t>occurrent</w:t>
      </w:r>
      <w:proofErr w:type="spellEnd"/>
      <w:r>
        <w:rPr>
          <w:szCs w:val="24"/>
        </w:rPr>
        <w:t>) the Sun (continuant).</w:t>
      </w:r>
    </w:p>
    <w:p w14:paraId="0A8A68F3" w14:textId="7B469A03" w:rsidR="003E3EDC" w:rsidRDefault="003E3EDC">
      <w:pPr>
        <w:pStyle w:val="TxCTextContinuation"/>
        <w:autoSpaceDE w:val="0"/>
        <w:autoSpaceDN w:val="0"/>
        <w:adjustRightInd w:val="0"/>
        <w:rPr>
          <w:szCs w:val="24"/>
        </w:rPr>
      </w:pPr>
      <w:r>
        <w:rPr>
          <w:szCs w:val="24"/>
        </w:rPr>
        <w:t xml:space="preserve">Note how, in each such case, we talk about particulars, such as particular </w:t>
      </w:r>
      <w:r w:rsidR="00D908BD">
        <w:rPr>
          <w:szCs w:val="24"/>
        </w:rPr>
        <w:t xml:space="preserve">things and particular </w:t>
      </w:r>
      <w:r>
        <w:rPr>
          <w:szCs w:val="24"/>
        </w:rPr>
        <w:t xml:space="preserve">processes by using general terms such as </w:t>
      </w:r>
      <w:r w:rsidR="00D17F20">
        <w:rPr>
          <w:szCs w:val="24"/>
        </w:rPr>
        <w:t>“</w:t>
      </w:r>
      <w:r>
        <w:rPr>
          <w:szCs w:val="24"/>
        </w:rPr>
        <w:t>amino acid chain</w:t>
      </w:r>
      <w:r w:rsidR="00D17F20">
        <w:rPr>
          <w:szCs w:val="24"/>
        </w:rPr>
        <w:t>”</w:t>
      </w:r>
      <w:r>
        <w:rPr>
          <w:szCs w:val="24"/>
        </w:rPr>
        <w:t xml:space="preserve"> or </w:t>
      </w:r>
      <w:r w:rsidR="00D17F20">
        <w:rPr>
          <w:szCs w:val="24"/>
        </w:rPr>
        <w:t>“</w:t>
      </w:r>
      <w:r>
        <w:rPr>
          <w:szCs w:val="24"/>
        </w:rPr>
        <w:t>orbit</w:t>
      </w:r>
      <w:r w:rsidR="00D17F20">
        <w:rPr>
          <w:szCs w:val="24"/>
        </w:rPr>
        <w:t>”</w:t>
      </w:r>
      <w:r>
        <w:rPr>
          <w:szCs w:val="24"/>
        </w:rPr>
        <w:t xml:space="preserve"> referring to universals.</w:t>
      </w:r>
    </w:p>
    <w:p w14:paraId="7AE8E872" w14:textId="77777777" w:rsidR="003E3EDC" w:rsidRDefault="003E3EDC">
      <w:pPr>
        <w:pStyle w:val="NoteCNotetoComp"/>
        <w:autoSpaceDE w:val="0"/>
        <w:autoSpaceDN w:val="0"/>
        <w:adjustRightInd w:val="0"/>
        <w:rPr>
          <w:szCs w:val="24"/>
        </w:rPr>
      </w:pPr>
      <w:r>
        <w:rPr>
          <w:szCs w:val="24"/>
        </w:rPr>
        <w:t xml:space="preserve">[Insert </w:t>
      </w:r>
      <w:r w:rsidRPr="001371D9">
        <w:rPr>
          <w:rStyle w:val="FgCOFigureCallOut"/>
        </w:rPr>
        <w:t>figure 5.1</w:t>
      </w:r>
      <w:r>
        <w:rPr>
          <w:szCs w:val="24"/>
        </w:rPr>
        <w:t>]</w:t>
      </w:r>
    </w:p>
    <w:p w14:paraId="542A6A21" w14:textId="5E8F6943" w:rsidR="003E3EDC" w:rsidRDefault="003E3EDC">
      <w:pPr>
        <w:pStyle w:val="TxText"/>
        <w:autoSpaceDE w:val="0"/>
        <w:autoSpaceDN w:val="0"/>
        <w:adjustRightInd w:val="0"/>
        <w:rPr>
          <w:szCs w:val="24"/>
        </w:rPr>
      </w:pPr>
      <w:r>
        <w:rPr>
          <w:szCs w:val="24"/>
        </w:rPr>
        <w:t xml:space="preserve">In what follows, we will describe the </w:t>
      </w:r>
      <w:proofErr w:type="spellStart"/>
      <w:r>
        <w:rPr>
          <w:i/>
          <w:szCs w:val="24"/>
        </w:rPr>
        <w:t>is_a</w:t>
      </w:r>
      <w:proofErr w:type="spellEnd"/>
      <w:r>
        <w:rPr>
          <w:szCs w:val="24"/>
        </w:rPr>
        <w:t xml:space="preserve"> hierarchy of BFO types and subtypes, beginning with the top-level categories and working downward through the subtypes, first for </w:t>
      </w:r>
      <w:r>
        <w:rPr>
          <w:i/>
          <w:szCs w:val="24"/>
        </w:rPr>
        <w:t>continuants</w:t>
      </w:r>
      <w:r>
        <w:rPr>
          <w:szCs w:val="24"/>
        </w:rPr>
        <w:t xml:space="preserve"> and then, in chapter</w:t>
      </w:r>
      <w:r w:rsidR="00D17F20">
        <w:rPr>
          <w:szCs w:val="24"/>
        </w:rPr>
        <w:t xml:space="preserve"> 6</w:t>
      </w:r>
      <w:r>
        <w:rPr>
          <w:szCs w:val="24"/>
        </w:rPr>
        <w:t xml:space="preserve">, for </w:t>
      </w:r>
      <w:proofErr w:type="spellStart"/>
      <w:r>
        <w:rPr>
          <w:i/>
          <w:szCs w:val="24"/>
        </w:rPr>
        <w:t>occurrents</w:t>
      </w:r>
      <w:proofErr w:type="spellEnd"/>
      <w:r>
        <w:rPr>
          <w:szCs w:val="24"/>
        </w:rPr>
        <w:t>. We will proceed in order of diminishing concreteness, beginning with independent continuants and material entities.</w:t>
      </w:r>
    </w:p>
    <w:p w14:paraId="7A365278" w14:textId="3EC61910" w:rsidR="003E3EDC" w:rsidRDefault="003E3EDC">
      <w:pPr>
        <w:pStyle w:val="H1HeadingLevel1"/>
        <w:autoSpaceDE w:val="0"/>
        <w:autoSpaceDN w:val="0"/>
        <w:adjustRightInd w:val="0"/>
        <w:rPr>
          <w:szCs w:val="24"/>
        </w:rPr>
      </w:pPr>
      <w:r>
        <w:rPr>
          <w:szCs w:val="24"/>
        </w:rPr>
        <w:lastRenderedPageBreak/>
        <w:t>BFO: Continuant</w:t>
      </w:r>
    </w:p>
    <w:p w14:paraId="1106C7AC" w14:textId="50BC5FF7" w:rsidR="003E3EDC" w:rsidRDefault="003E3EDC">
      <w:pPr>
        <w:pStyle w:val="TxNITextNoIndent"/>
        <w:autoSpaceDE w:val="0"/>
        <w:autoSpaceDN w:val="0"/>
        <w:adjustRightInd w:val="0"/>
        <w:rPr>
          <w:szCs w:val="24"/>
        </w:rPr>
      </w:pPr>
      <w:r>
        <w:rPr>
          <w:szCs w:val="24"/>
        </w:rPr>
        <w:t xml:space="preserve">Continuants in BFO are </w:t>
      </w:r>
      <w:r w:rsidR="00367CA2">
        <w:rPr>
          <w:szCs w:val="24"/>
        </w:rPr>
        <w:t>entities that</w:t>
      </w:r>
      <w:r>
        <w:rPr>
          <w:szCs w:val="24"/>
        </w:rPr>
        <w:t xml:space="preserve"> </w:t>
      </w:r>
      <w:r>
        <w:rPr>
          <w:i/>
          <w:szCs w:val="24"/>
        </w:rPr>
        <w:t>continue to exist through time</w:t>
      </w:r>
      <w:r>
        <w:rPr>
          <w:szCs w:val="24"/>
        </w:rPr>
        <w:t>; they may gain and lose parts (for instance</w:t>
      </w:r>
      <w:r w:rsidR="00CB10AC">
        <w:rPr>
          <w:szCs w:val="24"/>
        </w:rPr>
        <w:t>,</w:t>
      </w:r>
      <w:r>
        <w:rPr>
          <w:szCs w:val="24"/>
        </w:rPr>
        <w:t xml:space="preserve"> as an organism gains and loses cells), but at each point in time at which they exist at all they nonetheless exist completely. Thus you may lose an arm, but you—all of you, at whatever time you exist—will </w:t>
      </w:r>
      <w:r w:rsidR="00D908BD">
        <w:rPr>
          <w:szCs w:val="24"/>
        </w:rPr>
        <w:t xml:space="preserve">still </w:t>
      </w:r>
      <w:r>
        <w:rPr>
          <w:szCs w:val="24"/>
        </w:rPr>
        <w:t xml:space="preserve">exist completely, and this is so in times both before and after the loss of the arm. </w:t>
      </w:r>
      <w:r w:rsidR="00D908BD">
        <w:rPr>
          <w:szCs w:val="24"/>
        </w:rPr>
        <w:t xml:space="preserve">The loss of an arm may be more painful than, but it is ontologically comparable to, the loss of a single hair. </w:t>
      </w:r>
      <w:r>
        <w:rPr>
          <w:szCs w:val="24"/>
        </w:rPr>
        <w:t xml:space="preserve">This is in contrast to </w:t>
      </w:r>
      <w:r>
        <w:rPr>
          <w:i/>
          <w:szCs w:val="24"/>
        </w:rPr>
        <w:t>processes</w:t>
      </w:r>
      <w:r>
        <w:rPr>
          <w:szCs w:val="24"/>
        </w:rPr>
        <w:t xml:space="preserve"> (which form the main subcategory of continuants), which unfold themselves through time in successive temporal parts or phases. Because no two distinct phases exist simultaneously, there is no time at which a process exists as a whole. Rather, it exists at any given point in time only in some correspondingly short-lived stage or slice.</w:t>
      </w:r>
    </w:p>
    <w:p w14:paraId="4C26D18C" w14:textId="0C7FBB66" w:rsidR="003E3EDC" w:rsidRDefault="003E3EDC">
      <w:pPr>
        <w:pStyle w:val="TxText"/>
        <w:autoSpaceDE w:val="0"/>
        <w:autoSpaceDN w:val="0"/>
        <w:adjustRightInd w:val="0"/>
        <w:rPr>
          <w:szCs w:val="24"/>
        </w:rPr>
      </w:pPr>
      <w:r>
        <w:rPr>
          <w:szCs w:val="24"/>
        </w:rPr>
        <w:t xml:space="preserve">The continuant portion of BFO consists of representations of entities that (1) persist, endure, or continue to exist through time while maintaining their identity, and (2) have no temporal parts. Note that </w:t>
      </w:r>
      <w:r w:rsidR="00136071">
        <w:rPr>
          <w:szCs w:val="24"/>
        </w:rPr>
        <w:t>this</w:t>
      </w:r>
      <w:r>
        <w:rPr>
          <w:szCs w:val="24"/>
        </w:rPr>
        <w:t xml:space="preserve"> is not a </w:t>
      </w:r>
      <w:r w:rsidRPr="00565D8D">
        <w:rPr>
          <w:i/>
          <w:szCs w:val="24"/>
        </w:rPr>
        <w:t>definition</w:t>
      </w:r>
      <w:r>
        <w:rPr>
          <w:szCs w:val="24"/>
        </w:rPr>
        <w:t xml:space="preserve"> of </w:t>
      </w:r>
      <w:r w:rsidR="00136071">
        <w:rPr>
          <w:szCs w:val="24"/>
        </w:rPr>
        <w:t>“</w:t>
      </w:r>
      <w:r>
        <w:rPr>
          <w:szCs w:val="24"/>
        </w:rPr>
        <w:t>continuant.</w:t>
      </w:r>
      <w:r w:rsidR="00136071">
        <w:rPr>
          <w:szCs w:val="24"/>
        </w:rPr>
        <w:t>”</w:t>
      </w:r>
      <w:r>
        <w:rPr>
          <w:szCs w:val="24"/>
        </w:rPr>
        <w:t xml:space="preserve"> This term is so basic to our understanding of reality that it is not possible to provide a definition that does not itself use terms, like </w:t>
      </w:r>
      <w:r w:rsidR="00136071">
        <w:rPr>
          <w:szCs w:val="24"/>
        </w:rPr>
        <w:t>“</w:t>
      </w:r>
      <w:r>
        <w:rPr>
          <w:szCs w:val="24"/>
        </w:rPr>
        <w:t>persist</w:t>
      </w:r>
      <w:r w:rsidR="00136071">
        <w:rPr>
          <w:szCs w:val="24"/>
        </w:rPr>
        <w:t>”</w:t>
      </w:r>
      <w:r>
        <w:rPr>
          <w:szCs w:val="24"/>
        </w:rPr>
        <w:t xml:space="preserve"> or </w:t>
      </w:r>
      <w:r w:rsidR="00136071">
        <w:rPr>
          <w:szCs w:val="24"/>
        </w:rPr>
        <w:t>“</w:t>
      </w:r>
      <w:r>
        <w:rPr>
          <w:szCs w:val="24"/>
        </w:rPr>
        <w:t>endure,</w:t>
      </w:r>
      <w:r w:rsidR="00136071">
        <w:rPr>
          <w:szCs w:val="24"/>
        </w:rPr>
        <w:t>”</w:t>
      </w:r>
      <w:r>
        <w:rPr>
          <w:szCs w:val="24"/>
        </w:rPr>
        <w:t xml:space="preserve"> which are equivalent in meaning. Any attempted definition will thus be circular. We provide, instead, what we can think of as an elucidation of what we mean by the term </w:t>
      </w:r>
      <w:r w:rsidR="00136071">
        <w:rPr>
          <w:szCs w:val="24"/>
        </w:rPr>
        <w:t>“</w:t>
      </w:r>
      <w:r>
        <w:rPr>
          <w:szCs w:val="24"/>
        </w:rPr>
        <w:t>continuant,</w:t>
      </w:r>
      <w:r w:rsidR="00136071">
        <w:rPr>
          <w:szCs w:val="24"/>
        </w:rPr>
        <w:t>”</w:t>
      </w:r>
      <w:r>
        <w:rPr>
          <w:szCs w:val="24"/>
        </w:rPr>
        <w:t xml:space="preserve"> together with examples designed to illustrate the sorts of entities to which the term is to be applied.</w:t>
      </w:r>
      <w:r w:rsidR="00D908BD">
        <w:rPr>
          <w:szCs w:val="24"/>
        </w:rPr>
        <w:t xml:space="preserve"> </w:t>
      </w:r>
      <w:r w:rsidR="00987EC1">
        <w:rPr>
          <w:szCs w:val="24"/>
        </w:rPr>
        <w:t>(</w:t>
      </w:r>
      <w:commentRangeStart w:id="1"/>
      <w:r w:rsidR="00987EC1">
        <w:rPr>
          <w:szCs w:val="24"/>
        </w:rPr>
        <w:t xml:space="preserve">And where </w:t>
      </w:r>
      <w:r w:rsidR="00CB10AC">
        <w:rPr>
          <w:szCs w:val="24"/>
        </w:rPr>
        <w:t>“</w:t>
      </w:r>
      <w:r w:rsidR="00987EC1">
        <w:rPr>
          <w:szCs w:val="24"/>
        </w:rPr>
        <w:t>BFO:</w:t>
      </w:r>
      <w:r w:rsidR="00CB10AC">
        <w:rPr>
          <w:szCs w:val="24"/>
        </w:rPr>
        <w:t>”</w:t>
      </w:r>
      <w:r w:rsidR="00987EC1">
        <w:rPr>
          <w:szCs w:val="24"/>
        </w:rPr>
        <w:t xml:space="preserve"> terms are introduced in what follows in the absence of a definition</w:t>
      </w:r>
      <w:r w:rsidR="00CB10AC">
        <w:rPr>
          <w:szCs w:val="24"/>
        </w:rPr>
        <w:t>,</w:t>
      </w:r>
      <w:r w:rsidR="00987EC1">
        <w:rPr>
          <w:szCs w:val="24"/>
        </w:rPr>
        <w:t xml:space="preserve"> this is because a similar policy is being applied in these cases</w:t>
      </w:r>
      <w:r w:rsidR="00CB10AC">
        <w:rPr>
          <w:szCs w:val="24"/>
        </w:rPr>
        <w:t xml:space="preserve"> as well</w:t>
      </w:r>
      <w:r w:rsidR="00987EC1">
        <w:rPr>
          <w:szCs w:val="24"/>
        </w:rPr>
        <w:t>.</w:t>
      </w:r>
      <w:commentRangeEnd w:id="1"/>
      <w:r w:rsidR="00CB10AC">
        <w:rPr>
          <w:rStyle w:val="CommentReference"/>
        </w:rPr>
        <w:commentReference w:id="1"/>
      </w:r>
      <w:r w:rsidR="00987EC1">
        <w:rPr>
          <w:szCs w:val="24"/>
        </w:rPr>
        <w:t>)</w:t>
      </w:r>
    </w:p>
    <w:p w14:paraId="0841CD51" w14:textId="3E9F427A" w:rsidR="003E3EDC" w:rsidRDefault="003E3EDC">
      <w:pPr>
        <w:pStyle w:val="TxText"/>
        <w:autoSpaceDE w:val="0"/>
        <w:autoSpaceDN w:val="0"/>
        <w:adjustRightInd w:val="0"/>
        <w:rPr>
          <w:szCs w:val="24"/>
        </w:rPr>
      </w:pPr>
      <w:r>
        <w:rPr>
          <w:szCs w:val="24"/>
        </w:rPr>
        <w:lastRenderedPageBreak/>
        <w:t xml:space="preserve">While continuants do not have temporal parts, each continuant will be associated with a life or, in BFO parlance, a </w:t>
      </w:r>
      <w:r>
        <w:rPr>
          <w:i/>
          <w:szCs w:val="24"/>
        </w:rPr>
        <w:t>history</w:t>
      </w:r>
      <w:r w:rsidR="00136071">
        <w:rPr>
          <w:szCs w:val="24"/>
        </w:rPr>
        <w:t>—</w:t>
      </w:r>
      <w:r>
        <w:rPr>
          <w:szCs w:val="24"/>
        </w:rPr>
        <w:t xml:space="preserve">an entity belonging to the realm of </w:t>
      </w:r>
      <w:proofErr w:type="spellStart"/>
      <w:r>
        <w:rPr>
          <w:szCs w:val="24"/>
        </w:rPr>
        <w:t>occurrents</w:t>
      </w:r>
      <w:proofErr w:type="spellEnd"/>
      <w:r>
        <w:rPr>
          <w:szCs w:val="24"/>
        </w:rPr>
        <w:t>, and thus the sort of thing that can have temporal parts.</w:t>
      </w:r>
    </w:p>
    <w:p w14:paraId="5F6E4DA7" w14:textId="174C1A05" w:rsidR="003E3EDC" w:rsidRDefault="003E3EDC">
      <w:pPr>
        <w:pStyle w:val="TxText"/>
        <w:autoSpaceDE w:val="0"/>
        <w:autoSpaceDN w:val="0"/>
        <w:adjustRightInd w:val="0"/>
        <w:rPr>
          <w:szCs w:val="24"/>
        </w:rPr>
      </w:pPr>
      <w:r>
        <w:rPr>
          <w:szCs w:val="24"/>
        </w:rPr>
        <w:t>Examples of continuants include a tomato, the qualities of the tomato—for example</w:t>
      </w:r>
      <w:r w:rsidR="0068496E">
        <w:rPr>
          <w:szCs w:val="24"/>
        </w:rPr>
        <w:t>,</w:t>
      </w:r>
      <w:r>
        <w:rPr>
          <w:szCs w:val="24"/>
        </w:rPr>
        <w:t xml:space="preserve"> its weight or temperature or color, and the region of space occupied by a tomato at any given time. BFO’s </w:t>
      </w:r>
      <w:r>
        <w:rPr>
          <w:i/>
          <w:szCs w:val="24"/>
        </w:rPr>
        <w:t>continuant</w:t>
      </w:r>
      <w:r>
        <w:rPr>
          <w:szCs w:val="24"/>
        </w:rPr>
        <w:t xml:space="preserve"> has subtypes intended to capture all of these types of continuant. Its three immediate subtypes or </w:t>
      </w:r>
      <w:r w:rsidR="00136071">
        <w:rPr>
          <w:szCs w:val="24"/>
        </w:rPr>
        <w:t>“</w:t>
      </w:r>
      <w:r>
        <w:rPr>
          <w:szCs w:val="24"/>
        </w:rPr>
        <w:t>children</w:t>
      </w:r>
      <w:r w:rsidR="00136071">
        <w:rPr>
          <w:szCs w:val="24"/>
        </w:rPr>
        <w:t>”</w:t>
      </w:r>
      <w:r>
        <w:rPr>
          <w:szCs w:val="24"/>
        </w:rPr>
        <w:t xml:space="preserve"> are: </w:t>
      </w:r>
      <w:r>
        <w:rPr>
          <w:i/>
          <w:szCs w:val="24"/>
        </w:rPr>
        <w:t>independent continuant, specifically dependent continuant,</w:t>
      </w:r>
      <w:r>
        <w:rPr>
          <w:szCs w:val="24"/>
        </w:rPr>
        <w:t xml:space="preserve"> and </w:t>
      </w:r>
      <w:r>
        <w:rPr>
          <w:i/>
          <w:szCs w:val="24"/>
        </w:rPr>
        <w:t>generically dependent continuant.</w:t>
      </w:r>
    </w:p>
    <w:p w14:paraId="25A5E679" w14:textId="5D8F0057" w:rsidR="003E3EDC" w:rsidRDefault="003E3EDC">
      <w:pPr>
        <w:pStyle w:val="H1HeadingLevel1"/>
        <w:autoSpaceDE w:val="0"/>
        <w:autoSpaceDN w:val="0"/>
        <w:adjustRightInd w:val="0"/>
        <w:rPr>
          <w:szCs w:val="24"/>
        </w:rPr>
      </w:pPr>
      <w:r>
        <w:rPr>
          <w:szCs w:val="24"/>
        </w:rPr>
        <w:t>BFO: Independent Continuant</w:t>
      </w:r>
    </w:p>
    <w:p w14:paraId="68876B86" w14:textId="787FC948" w:rsidR="003E3EDC" w:rsidRDefault="003E3EDC">
      <w:pPr>
        <w:pStyle w:val="TxNITextNoIndent"/>
        <w:autoSpaceDE w:val="0"/>
        <w:autoSpaceDN w:val="0"/>
        <w:adjustRightInd w:val="0"/>
        <w:rPr>
          <w:szCs w:val="24"/>
        </w:rPr>
      </w:pPr>
      <w:r>
        <w:rPr>
          <w:szCs w:val="24"/>
        </w:rPr>
        <w:t xml:space="preserve">An </w:t>
      </w:r>
      <w:r>
        <w:rPr>
          <w:i/>
          <w:szCs w:val="24"/>
        </w:rPr>
        <w:t>independent continuant</w:t>
      </w:r>
      <w:r>
        <w:rPr>
          <w:szCs w:val="24"/>
        </w:rPr>
        <w:t xml:space="preserve"> is a </w:t>
      </w:r>
      <w:r>
        <w:rPr>
          <w:i/>
          <w:szCs w:val="24"/>
        </w:rPr>
        <w:t>continuant</w:t>
      </w:r>
      <w:r>
        <w:rPr>
          <w:szCs w:val="24"/>
        </w:rPr>
        <w:t xml:space="preserve"> entity that is the bearer of qualities. If a continuant entity </w:t>
      </w:r>
      <w:proofErr w:type="gramStart"/>
      <w:r>
        <w:rPr>
          <w:i/>
          <w:szCs w:val="24"/>
        </w:rPr>
        <w:t>a</w:t>
      </w:r>
      <w:r>
        <w:rPr>
          <w:szCs w:val="24"/>
        </w:rPr>
        <w:t xml:space="preserve"> is</w:t>
      </w:r>
      <w:proofErr w:type="gramEnd"/>
      <w:r>
        <w:rPr>
          <w:szCs w:val="24"/>
        </w:rPr>
        <w:t xml:space="preserve"> the bearer of quality </w:t>
      </w:r>
      <w:r>
        <w:rPr>
          <w:i/>
          <w:szCs w:val="24"/>
        </w:rPr>
        <w:t>b</w:t>
      </w:r>
      <w:r>
        <w:rPr>
          <w:szCs w:val="24"/>
        </w:rPr>
        <w:t xml:space="preserve">, then we also say that </w:t>
      </w:r>
      <w:r>
        <w:rPr>
          <w:i/>
          <w:szCs w:val="24"/>
        </w:rPr>
        <w:t>b inheres in a.</w:t>
      </w:r>
      <w:r>
        <w:rPr>
          <w:szCs w:val="24"/>
        </w:rPr>
        <w:t xml:space="preserve"> Thus the color </w:t>
      </w:r>
      <w:r>
        <w:rPr>
          <w:i/>
          <w:szCs w:val="24"/>
        </w:rPr>
        <w:t>b</w:t>
      </w:r>
      <w:r>
        <w:rPr>
          <w:szCs w:val="24"/>
        </w:rPr>
        <w:t xml:space="preserve"> of tomato </w:t>
      </w:r>
      <w:r>
        <w:rPr>
          <w:i/>
          <w:szCs w:val="24"/>
        </w:rPr>
        <w:t>a inheres in</w:t>
      </w:r>
      <w:r>
        <w:rPr>
          <w:szCs w:val="24"/>
        </w:rPr>
        <w:t xml:space="preserve"> tomato </w:t>
      </w:r>
      <w:r>
        <w:rPr>
          <w:i/>
          <w:szCs w:val="24"/>
        </w:rPr>
        <w:t>a</w:t>
      </w:r>
      <w:r>
        <w:rPr>
          <w:szCs w:val="24"/>
        </w:rPr>
        <w:t xml:space="preserve">. Inherence itself can be defined as a kind of one-sided dependence, more precisely as that sort of one-sided dependence </w:t>
      </w:r>
      <w:r w:rsidR="00136071">
        <w:rPr>
          <w:szCs w:val="24"/>
        </w:rPr>
        <w:t>that</w:t>
      </w:r>
      <w:r>
        <w:rPr>
          <w:szCs w:val="24"/>
        </w:rPr>
        <w:t xml:space="preserve"> obtains </w:t>
      </w:r>
      <w:r w:rsidR="00136071">
        <w:rPr>
          <w:szCs w:val="24"/>
        </w:rPr>
        <w:t xml:space="preserve">among </w:t>
      </w:r>
      <w:r>
        <w:rPr>
          <w:szCs w:val="24"/>
        </w:rPr>
        <w:t>qualities, dispositions, and roles (</w:t>
      </w:r>
      <w:r w:rsidR="00F57E0C">
        <w:rPr>
          <w:szCs w:val="24"/>
        </w:rPr>
        <w:t>an explanation follows</w:t>
      </w:r>
      <w:r>
        <w:rPr>
          <w:szCs w:val="24"/>
        </w:rPr>
        <w:t xml:space="preserve">) on the one hand and independent continuants on the other. There are other uses of the word </w:t>
      </w:r>
      <w:r w:rsidR="00F57E0C">
        <w:rPr>
          <w:szCs w:val="24"/>
        </w:rPr>
        <w:t>“</w:t>
      </w:r>
      <w:r>
        <w:rPr>
          <w:szCs w:val="24"/>
        </w:rPr>
        <w:t>dependence,</w:t>
      </w:r>
      <w:r w:rsidR="00F57E0C">
        <w:rPr>
          <w:szCs w:val="24"/>
        </w:rPr>
        <w:t>”</w:t>
      </w:r>
      <w:r>
        <w:rPr>
          <w:szCs w:val="24"/>
        </w:rPr>
        <w:t xml:space="preserve"> some of which will concern us in what follows (for instance in our treatment of the relation between a boundary and that which it bounds). For the moment, however, it is crucial to understand the very specific sense of </w:t>
      </w:r>
      <w:r w:rsidR="00F57E0C">
        <w:rPr>
          <w:szCs w:val="24"/>
        </w:rPr>
        <w:t>“</w:t>
      </w:r>
      <w:r>
        <w:rPr>
          <w:szCs w:val="24"/>
        </w:rPr>
        <w:t>dependence</w:t>
      </w:r>
      <w:r w:rsidR="00F57E0C">
        <w:rPr>
          <w:szCs w:val="24"/>
        </w:rPr>
        <w:t>”</w:t>
      </w:r>
      <w:r>
        <w:rPr>
          <w:szCs w:val="24"/>
        </w:rPr>
        <w:t xml:space="preserve"> </w:t>
      </w:r>
      <w:r w:rsidR="00987EC1">
        <w:rPr>
          <w:szCs w:val="24"/>
        </w:rPr>
        <w:t>upon which BFO relies</w:t>
      </w:r>
      <w:r w:rsidR="00CB10AC">
        <w:rPr>
          <w:szCs w:val="24"/>
        </w:rPr>
        <w:t xml:space="preserve">, </w:t>
      </w:r>
      <w:r>
        <w:rPr>
          <w:szCs w:val="24"/>
        </w:rPr>
        <w:t xml:space="preserve">a sense of </w:t>
      </w:r>
      <w:r w:rsidR="00367CA2">
        <w:rPr>
          <w:szCs w:val="24"/>
        </w:rPr>
        <w:t>dependence that</w:t>
      </w:r>
      <w:r>
        <w:rPr>
          <w:szCs w:val="24"/>
        </w:rPr>
        <w:t xml:space="preserve"> implies that the dependent entity is secondary (has diminished concreteness) in relation to </w:t>
      </w:r>
      <w:r w:rsidR="00022BE0">
        <w:rPr>
          <w:szCs w:val="24"/>
        </w:rPr>
        <w:t xml:space="preserve">the independent continuant that is its </w:t>
      </w:r>
      <w:r>
        <w:rPr>
          <w:szCs w:val="24"/>
        </w:rPr>
        <w:t xml:space="preserve">bearer. The </w:t>
      </w:r>
      <w:r w:rsidR="00022BE0">
        <w:rPr>
          <w:szCs w:val="24"/>
        </w:rPr>
        <w:t xml:space="preserve">latter </w:t>
      </w:r>
      <w:r>
        <w:rPr>
          <w:szCs w:val="24"/>
        </w:rPr>
        <w:t xml:space="preserve">is a three-dimensional thing that has material parts. The </w:t>
      </w:r>
      <w:r w:rsidR="00022BE0">
        <w:rPr>
          <w:szCs w:val="24"/>
        </w:rPr>
        <w:t>dependent entity</w:t>
      </w:r>
      <w:r>
        <w:rPr>
          <w:szCs w:val="24"/>
        </w:rPr>
        <w:t xml:space="preserve">, by contrast, has no material parts but is rather parasitic on the material thing that supports it. Material things cannot be parasitic on (or ontologically secondary to) other entities in this sense. (There is nothing more </w:t>
      </w:r>
      <w:r>
        <w:rPr>
          <w:szCs w:val="24"/>
        </w:rPr>
        <w:lastRenderedPageBreak/>
        <w:t>concrete than material things.) And from this it follows that an independent continuant, while it is an entity in which other entities (such as qualities) inhere, cannot itself inhere in anything.</w:t>
      </w:r>
    </w:p>
    <w:p w14:paraId="2E34DD08" w14:textId="5959C970" w:rsidR="003E3EDC" w:rsidRDefault="003E3EDC">
      <w:pPr>
        <w:pStyle w:val="TxText"/>
        <w:autoSpaceDE w:val="0"/>
        <w:autoSpaceDN w:val="0"/>
        <w:adjustRightInd w:val="0"/>
        <w:rPr>
          <w:szCs w:val="24"/>
        </w:rPr>
      </w:pPr>
      <w:r>
        <w:rPr>
          <w:szCs w:val="24"/>
        </w:rPr>
        <w:t xml:space="preserve">Independent continuants are such that their identity </w:t>
      </w:r>
      <w:r w:rsidR="00022BE0">
        <w:rPr>
          <w:szCs w:val="24"/>
        </w:rPr>
        <w:t xml:space="preserve">and existence </w:t>
      </w:r>
      <w:r>
        <w:rPr>
          <w:szCs w:val="24"/>
        </w:rPr>
        <w:t xml:space="preserve">can be maintained through gain and loss of parts, and also, as we shall see, through changes in their qualities, and through gain and loss of dispositions, and of roles. Tomato </w:t>
      </w:r>
      <w:r>
        <w:rPr>
          <w:i/>
          <w:szCs w:val="24"/>
        </w:rPr>
        <w:t>a</w:t>
      </w:r>
      <w:r>
        <w:rPr>
          <w:szCs w:val="24"/>
        </w:rPr>
        <w:t xml:space="preserve"> may be left out in the sun and lose its moisture; tomato </w:t>
      </w:r>
      <w:r>
        <w:rPr>
          <w:i/>
          <w:szCs w:val="24"/>
        </w:rPr>
        <w:t>a</w:t>
      </w:r>
      <w:r>
        <w:rPr>
          <w:szCs w:val="24"/>
        </w:rPr>
        <w:t xml:space="preserve"> may once have been green, but is now red; tomato </w:t>
      </w:r>
      <w:r>
        <w:rPr>
          <w:i/>
          <w:szCs w:val="24"/>
        </w:rPr>
        <w:t>a</w:t>
      </w:r>
      <w:r>
        <w:rPr>
          <w:szCs w:val="24"/>
        </w:rPr>
        <w:t xml:space="preserve"> may be frozen, and thereby lose its disposition to ripen; and tomato </w:t>
      </w:r>
      <w:r>
        <w:rPr>
          <w:i/>
          <w:szCs w:val="24"/>
        </w:rPr>
        <w:t>a</w:t>
      </w:r>
      <w:r>
        <w:rPr>
          <w:szCs w:val="24"/>
        </w:rPr>
        <w:t xml:space="preserve"> may be selected by the chef, and thereby acquire the role of garnish to your steak.</w:t>
      </w:r>
    </w:p>
    <w:p w14:paraId="3D103E38" w14:textId="6D77BC06" w:rsidR="003E3EDC" w:rsidRDefault="003E3EDC">
      <w:pPr>
        <w:pStyle w:val="TxText"/>
        <w:autoSpaceDE w:val="0"/>
        <w:autoSpaceDN w:val="0"/>
        <w:adjustRightInd w:val="0"/>
        <w:rPr>
          <w:szCs w:val="24"/>
        </w:rPr>
      </w:pPr>
      <w:r>
        <w:rPr>
          <w:szCs w:val="24"/>
        </w:rPr>
        <w:t>Types of independent continuants to be dealt within in what follows include organisms and their parts</w:t>
      </w:r>
      <w:r w:rsidR="004537A3">
        <w:rPr>
          <w:szCs w:val="24"/>
        </w:rPr>
        <w:t>—</w:t>
      </w:r>
      <w:r>
        <w:rPr>
          <w:szCs w:val="24"/>
        </w:rPr>
        <w:t>for example</w:t>
      </w:r>
      <w:r w:rsidR="004537A3">
        <w:rPr>
          <w:szCs w:val="24"/>
        </w:rPr>
        <w:t>,</w:t>
      </w:r>
      <w:r>
        <w:rPr>
          <w:szCs w:val="24"/>
        </w:rPr>
        <w:t xml:space="preserve"> your heart and the collection of your limbs; the </w:t>
      </w:r>
      <w:r>
        <w:rPr>
          <w:i/>
          <w:szCs w:val="24"/>
        </w:rPr>
        <w:t>boundaries</w:t>
      </w:r>
      <w:r>
        <w:rPr>
          <w:szCs w:val="24"/>
        </w:rPr>
        <w:t xml:space="preserve"> of organisms—for example</w:t>
      </w:r>
      <w:r w:rsidR="004537A3">
        <w:rPr>
          <w:szCs w:val="24"/>
        </w:rPr>
        <w:t>,</w:t>
      </w:r>
      <w:r>
        <w:rPr>
          <w:szCs w:val="24"/>
        </w:rPr>
        <w:t xml:space="preserve"> your fingertips (the sorts of things used to take impressions called </w:t>
      </w:r>
      <w:r w:rsidR="006D5D97">
        <w:rPr>
          <w:szCs w:val="24"/>
        </w:rPr>
        <w:t>“</w:t>
      </w:r>
      <w:r>
        <w:rPr>
          <w:szCs w:val="24"/>
        </w:rPr>
        <w:t>fingerprints</w:t>
      </w:r>
      <w:r w:rsidR="006D5D97">
        <w:rPr>
          <w:szCs w:val="24"/>
        </w:rPr>
        <w:t>”</w:t>
      </w:r>
      <w:r>
        <w:rPr>
          <w:szCs w:val="24"/>
        </w:rPr>
        <w:t>)</w:t>
      </w:r>
      <w:r w:rsidR="004537A3">
        <w:rPr>
          <w:szCs w:val="24"/>
        </w:rPr>
        <w:t xml:space="preserve">; </w:t>
      </w:r>
      <w:r>
        <w:rPr>
          <w:szCs w:val="24"/>
        </w:rPr>
        <w:t xml:space="preserve">and </w:t>
      </w:r>
      <w:r>
        <w:rPr>
          <w:i/>
          <w:szCs w:val="24"/>
        </w:rPr>
        <w:t>places</w:t>
      </w:r>
      <w:r>
        <w:rPr>
          <w:szCs w:val="24"/>
        </w:rPr>
        <w:t xml:space="preserve">, such as the Grand Canyon. BFO correspondingly distinguishes two subtypes of independent continuant: </w:t>
      </w:r>
      <w:r>
        <w:rPr>
          <w:i/>
          <w:szCs w:val="24"/>
        </w:rPr>
        <w:t>material entity</w:t>
      </w:r>
      <w:r>
        <w:rPr>
          <w:szCs w:val="24"/>
        </w:rPr>
        <w:t xml:space="preserve"> and </w:t>
      </w:r>
      <w:r>
        <w:rPr>
          <w:i/>
          <w:szCs w:val="24"/>
        </w:rPr>
        <w:t>immaterial entity.</w:t>
      </w:r>
    </w:p>
    <w:p w14:paraId="332FBAAB" w14:textId="25753708" w:rsidR="003E3EDC" w:rsidRDefault="003E3EDC">
      <w:pPr>
        <w:pStyle w:val="H1HeadingLevel1"/>
        <w:autoSpaceDE w:val="0"/>
        <w:autoSpaceDN w:val="0"/>
        <w:adjustRightInd w:val="0"/>
        <w:rPr>
          <w:szCs w:val="24"/>
        </w:rPr>
      </w:pPr>
      <w:r>
        <w:rPr>
          <w:szCs w:val="24"/>
        </w:rPr>
        <w:t>BFO: Material Entity</w:t>
      </w:r>
    </w:p>
    <w:p w14:paraId="4919012C" w14:textId="4663A01C" w:rsidR="003E3EDC" w:rsidRDefault="003E3EDC">
      <w:pPr>
        <w:pStyle w:val="TxNITextNoIndent"/>
        <w:autoSpaceDE w:val="0"/>
        <w:autoSpaceDN w:val="0"/>
        <w:adjustRightInd w:val="0"/>
        <w:rPr>
          <w:szCs w:val="24"/>
        </w:rPr>
      </w:pPr>
      <w:r>
        <w:rPr>
          <w:szCs w:val="24"/>
        </w:rPr>
        <w:t>A BFO</w:t>
      </w:r>
      <w:r>
        <w:rPr>
          <w:szCs w:val="24"/>
          <w:u w:val="single"/>
        </w:rPr>
        <w:t>:</w:t>
      </w:r>
      <w:r w:rsidR="00C261F9">
        <w:rPr>
          <w:szCs w:val="24"/>
          <w:u w:val="single"/>
        </w:rPr>
        <w:t xml:space="preserve"> </w:t>
      </w:r>
      <w:r>
        <w:rPr>
          <w:i/>
          <w:szCs w:val="24"/>
        </w:rPr>
        <w:t>material entity</w:t>
      </w:r>
      <w:r>
        <w:rPr>
          <w:szCs w:val="24"/>
        </w:rPr>
        <w:t xml:space="preserve"> is an independent continuant that has some portion of matter as part. It is thus an independent continuant that is spatially extended in three dimensions, and that continues to exist through some interval of time, however short. Examples of BFO:</w:t>
      </w:r>
      <w:r w:rsidR="00C261F9">
        <w:rPr>
          <w:szCs w:val="24"/>
        </w:rPr>
        <w:t xml:space="preserve"> </w:t>
      </w:r>
      <w:r>
        <w:rPr>
          <w:i/>
          <w:szCs w:val="24"/>
        </w:rPr>
        <w:t>material entity</w:t>
      </w:r>
      <w:r>
        <w:rPr>
          <w:szCs w:val="24"/>
        </w:rPr>
        <w:t xml:space="preserve"> are organisms such as human beings, undetached arms of human beings, and aggregates of human beings such as, for example, a dance troupe or a baseball team. These three sets of examples correspond to the three principal subtypes of material entity</w:t>
      </w:r>
      <w:r w:rsidR="001D6761">
        <w:rPr>
          <w:szCs w:val="24"/>
        </w:rPr>
        <w:t xml:space="preserve"> distinguished by BFO</w:t>
      </w:r>
      <w:r>
        <w:rPr>
          <w:szCs w:val="24"/>
        </w:rPr>
        <w:t>, namely:</w:t>
      </w:r>
    </w:p>
    <w:p w14:paraId="5F4EC0A9" w14:textId="7B39FAE8" w:rsidR="003E3EDC" w:rsidRDefault="003600C8">
      <w:pPr>
        <w:pStyle w:val="LList"/>
        <w:tabs>
          <w:tab w:val="left" w:pos="240"/>
          <w:tab w:val="left" w:pos="480"/>
          <w:tab w:val="left" w:pos="960"/>
        </w:tabs>
        <w:autoSpaceDE w:val="0"/>
        <w:autoSpaceDN w:val="0"/>
        <w:adjustRightInd w:val="0"/>
        <w:rPr>
          <w:szCs w:val="24"/>
        </w:rPr>
      </w:pPr>
      <w:r>
        <w:rPr>
          <w:szCs w:val="24"/>
        </w:rPr>
        <w:t>•</w:t>
      </w:r>
      <w:r w:rsidR="003E3EDC">
        <w:rPr>
          <w:szCs w:val="24"/>
        </w:rPr>
        <w:t> </w:t>
      </w:r>
      <w:r w:rsidR="003E3EDC" w:rsidRPr="00565D8D">
        <w:rPr>
          <w:szCs w:val="24"/>
        </w:rPr>
        <w:t>BFO</w:t>
      </w:r>
      <w:r w:rsidR="003E3EDC" w:rsidRPr="00CB10AC">
        <w:rPr>
          <w:szCs w:val="24"/>
        </w:rPr>
        <w:t>:</w:t>
      </w:r>
      <w:r w:rsidR="00C261F9">
        <w:rPr>
          <w:i/>
          <w:szCs w:val="24"/>
        </w:rPr>
        <w:t xml:space="preserve"> </w:t>
      </w:r>
      <w:r w:rsidR="003E3EDC">
        <w:rPr>
          <w:i/>
          <w:szCs w:val="24"/>
        </w:rPr>
        <w:t>object</w:t>
      </w:r>
    </w:p>
    <w:p w14:paraId="6B41FEC4" w14:textId="27C857DD" w:rsidR="003E3EDC" w:rsidRDefault="003600C8">
      <w:pPr>
        <w:pStyle w:val="LList"/>
        <w:tabs>
          <w:tab w:val="left" w:pos="240"/>
          <w:tab w:val="left" w:pos="480"/>
          <w:tab w:val="left" w:pos="960"/>
        </w:tabs>
        <w:autoSpaceDE w:val="0"/>
        <w:autoSpaceDN w:val="0"/>
        <w:adjustRightInd w:val="0"/>
        <w:rPr>
          <w:szCs w:val="24"/>
        </w:rPr>
      </w:pPr>
      <w:r>
        <w:rPr>
          <w:szCs w:val="24"/>
        </w:rPr>
        <w:t>•</w:t>
      </w:r>
      <w:r w:rsidR="003E3EDC">
        <w:rPr>
          <w:szCs w:val="24"/>
        </w:rPr>
        <w:t> </w:t>
      </w:r>
      <w:r w:rsidR="003E3EDC" w:rsidRPr="00565D8D">
        <w:rPr>
          <w:szCs w:val="24"/>
        </w:rPr>
        <w:t>BFO</w:t>
      </w:r>
      <w:r w:rsidR="003E3EDC" w:rsidRPr="00CB10AC">
        <w:rPr>
          <w:szCs w:val="24"/>
        </w:rPr>
        <w:t>:</w:t>
      </w:r>
      <w:r w:rsidR="00C261F9">
        <w:rPr>
          <w:i/>
          <w:szCs w:val="24"/>
        </w:rPr>
        <w:t xml:space="preserve"> </w:t>
      </w:r>
      <w:r w:rsidR="003E3EDC">
        <w:rPr>
          <w:i/>
          <w:szCs w:val="24"/>
        </w:rPr>
        <w:t>fiat object part</w:t>
      </w:r>
    </w:p>
    <w:p w14:paraId="5DD78A34" w14:textId="148CE8EE" w:rsidR="003E3EDC" w:rsidRDefault="003600C8">
      <w:pPr>
        <w:pStyle w:val="LList"/>
        <w:tabs>
          <w:tab w:val="left" w:pos="240"/>
          <w:tab w:val="left" w:pos="480"/>
          <w:tab w:val="left" w:pos="960"/>
        </w:tabs>
        <w:autoSpaceDE w:val="0"/>
        <w:autoSpaceDN w:val="0"/>
        <w:adjustRightInd w:val="0"/>
        <w:rPr>
          <w:szCs w:val="24"/>
        </w:rPr>
      </w:pPr>
      <w:r>
        <w:rPr>
          <w:szCs w:val="24"/>
        </w:rPr>
        <w:lastRenderedPageBreak/>
        <w:t>•</w:t>
      </w:r>
      <w:r w:rsidR="003E3EDC">
        <w:rPr>
          <w:szCs w:val="24"/>
        </w:rPr>
        <w:t> </w:t>
      </w:r>
      <w:r w:rsidR="003E3EDC" w:rsidRPr="00565D8D">
        <w:rPr>
          <w:szCs w:val="24"/>
        </w:rPr>
        <w:t>BFO</w:t>
      </w:r>
      <w:r w:rsidR="003E3EDC" w:rsidRPr="00CB10AC">
        <w:rPr>
          <w:szCs w:val="24"/>
        </w:rPr>
        <w:t>:</w:t>
      </w:r>
      <w:r w:rsidR="00C261F9">
        <w:rPr>
          <w:i/>
          <w:szCs w:val="24"/>
        </w:rPr>
        <w:t xml:space="preserve"> </w:t>
      </w:r>
      <w:r w:rsidR="003E3EDC">
        <w:rPr>
          <w:i/>
          <w:szCs w:val="24"/>
        </w:rPr>
        <w:t>object aggregate</w:t>
      </w:r>
    </w:p>
    <w:p w14:paraId="30DDE766" w14:textId="6A97A413" w:rsidR="003E3EDC" w:rsidRDefault="003E3EDC">
      <w:pPr>
        <w:pStyle w:val="TxCTextContinuation"/>
        <w:autoSpaceDE w:val="0"/>
        <w:autoSpaceDN w:val="0"/>
        <w:adjustRightInd w:val="0"/>
        <w:rPr>
          <w:szCs w:val="24"/>
        </w:rPr>
      </w:pPr>
      <w:proofErr w:type="gramStart"/>
      <w:r>
        <w:rPr>
          <w:szCs w:val="24"/>
        </w:rPr>
        <w:t>together</w:t>
      </w:r>
      <w:proofErr w:type="gramEnd"/>
      <w:r>
        <w:rPr>
          <w:szCs w:val="24"/>
        </w:rPr>
        <w:t xml:space="preserve"> with various combinations </w:t>
      </w:r>
      <w:r w:rsidR="00F748A7">
        <w:rPr>
          <w:szCs w:val="24"/>
        </w:rPr>
        <w:t xml:space="preserve">that will be </w:t>
      </w:r>
      <w:r>
        <w:rPr>
          <w:szCs w:val="24"/>
        </w:rPr>
        <w:t>discussed.</w:t>
      </w:r>
    </w:p>
    <w:p w14:paraId="4C030D38" w14:textId="567E5906" w:rsidR="003E3EDC" w:rsidRDefault="003E3EDC">
      <w:pPr>
        <w:pStyle w:val="H1HeadingLevel1"/>
        <w:autoSpaceDE w:val="0"/>
        <w:autoSpaceDN w:val="0"/>
        <w:adjustRightInd w:val="0"/>
        <w:rPr>
          <w:szCs w:val="24"/>
        </w:rPr>
      </w:pPr>
      <w:r>
        <w:rPr>
          <w:szCs w:val="24"/>
        </w:rPr>
        <w:t>BFO: Object</w:t>
      </w:r>
    </w:p>
    <w:p w14:paraId="2C1EFD07" w14:textId="093F7ECA" w:rsidR="003E3EDC" w:rsidRDefault="003E3EDC">
      <w:pPr>
        <w:pStyle w:val="TxNITextNoIndent"/>
        <w:autoSpaceDE w:val="0"/>
        <w:autoSpaceDN w:val="0"/>
        <w:adjustRightInd w:val="0"/>
        <w:rPr>
          <w:szCs w:val="24"/>
        </w:rPr>
      </w:pPr>
      <w:r>
        <w:rPr>
          <w:szCs w:val="24"/>
        </w:rPr>
        <w:t xml:space="preserve">Nature is organized as a hierarchy of nested units. From microphysical particles to planetary bodies, there are units or grains in the order of reality—referred to in what follows as </w:t>
      </w:r>
      <w:r w:rsidR="00F748A7">
        <w:rPr>
          <w:szCs w:val="24"/>
        </w:rPr>
        <w:t>“</w:t>
      </w:r>
      <w:r>
        <w:rPr>
          <w:szCs w:val="24"/>
        </w:rPr>
        <w:t>objects.</w:t>
      </w:r>
      <w:r w:rsidR="00F748A7">
        <w:rPr>
          <w:szCs w:val="24"/>
        </w:rPr>
        <w:t>”</w:t>
      </w:r>
      <w:r>
        <w:rPr>
          <w:szCs w:val="24"/>
        </w:rPr>
        <w:t xml:space="preserve"> Examples are atoms, molecules, organelles, cells, organs, organisms, planets, </w:t>
      </w:r>
      <w:r w:rsidR="00F748A7">
        <w:rPr>
          <w:szCs w:val="24"/>
        </w:rPr>
        <w:t xml:space="preserve">and </w:t>
      </w:r>
      <w:r>
        <w:rPr>
          <w:szCs w:val="24"/>
        </w:rPr>
        <w:t>stars.</w:t>
      </w:r>
    </w:p>
    <w:p w14:paraId="3BDDCDA9" w14:textId="77777777" w:rsidR="003E3EDC" w:rsidRDefault="003E3EDC">
      <w:pPr>
        <w:pStyle w:val="TxText"/>
        <w:autoSpaceDE w:val="0"/>
        <w:autoSpaceDN w:val="0"/>
        <w:adjustRightInd w:val="0"/>
        <w:rPr>
          <w:szCs w:val="24"/>
        </w:rPr>
      </w:pPr>
      <w:r>
        <w:rPr>
          <w:szCs w:val="24"/>
        </w:rPr>
        <w:t xml:space="preserve">An </w:t>
      </w:r>
      <w:r>
        <w:rPr>
          <w:i/>
          <w:szCs w:val="24"/>
        </w:rPr>
        <w:t>object</w:t>
      </w:r>
      <w:r>
        <w:rPr>
          <w:szCs w:val="24"/>
        </w:rPr>
        <w:t xml:space="preserve"> is a material entity that is</w:t>
      </w:r>
    </w:p>
    <w:p w14:paraId="4727973F" w14:textId="63EFC7D9" w:rsidR="003E3EDC" w:rsidRDefault="003E3EDC">
      <w:pPr>
        <w:pStyle w:val="LList"/>
        <w:tabs>
          <w:tab w:val="left" w:pos="240"/>
          <w:tab w:val="left" w:pos="480"/>
          <w:tab w:val="left" w:pos="960"/>
        </w:tabs>
        <w:autoSpaceDE w:val="0"/>
        <w:autoSpaceDN w:val="0"/>
        <w:adjustRightInd w:val="0"/>
        <w:rPr>
          <w:szCs w:val="24"/>
        </w:rPr>
      </w:pPr>
      <w:r>
        <w:rPr>
          <w:szCs w:val="24"/>
        </w:rPr>
        <w:t>1. </w:t>
      </w:r>
      <w:proofErr w:type="gramStart"/>
      <w:r>
        <w:rPr>
          <w:szCs w:val="24"/>
        </w:rPr>
        <w:t>spatially</w:t>
      </w:r>
      <w:proofErr w:type="gramEnd"/>
      <w:r>
        <w:rPr>
          <w:szCs w:val="24"/>
        </w:rPr>
        <w:t xml:space="preserve"> extended in three dimensions</w:t>
      </w:r>
      <w:r w:rsidR="00B21C95">
        <w:rPr>
          <w:szCs w:val="24"/>
        </w:rPr>
        <w:t>;</w:t>
      </w:r>
    </w:p>
    <w:p w14:paraId="54E23755" w14:textId="301F767D" w:rsidR="003E3EDC" w:rsidRDefault="003E3EDC">
      <w:pPr>
        <w:pStyle w:val="LList"/>
        <w:tabs>
          <w:tab w:val="left" w:pos="240"/>
          <w:tab w:val="left" w:pos="480"/>
          <w:tab w:val="left" w:pos="960"/>
        </w:tabs>
        <w:autoSpaceDE w:val="0"/>
        <w:autoSpaceDN w:val="0"/>
        <w:adjustRightInd w:val="0"/>
        <w:rPr>
          <w:szCs w:val="24"/>
        </w:rPr>
      </w:pPr>
      <w:r>
        <w:rPr>
          <w:szCs w:val="24"/>
        </w:rPr>
        <w:t>2. causally unified</w:t>
      </w:r>
      <w:r w:rsidR="00F748A7">
        <w:rPr>
          <w:szCs w:val="24"/>
        </w:rPr>
        <w:t>, meaning</w:t>
      </w:r>
      <w:r>
        <w:rPr>
          <w:szCs w:val="24"/>
        </w:rPr>
        <w:t xml:space="preserve"> its parts are tied together by relations of connection in such a way that if one part of the object is moved in space then its other parts will likely be moved also (the parts share in this sense what we can think of as a </w:t>
      </w:r>
      <w:r>
        <w:rPr>
          <w:i/>
          <w:szCs w:val="24"/>
        </w:rPr>
        <w:t>common fate</w:t>
      </w:r>
      <w:r>
        <w:rPr>
          <w:szCs w:val="24"/>
        </w:rPr>
        <w:t>)</w:t>
      </w:r>
      <w:r w:rsidR="00F748A7">
        <w:rPr>
          <w:szCs w:val="24"/>
        </w:rPr>
        <w:t>;</w:t>
      </w:r>
    </w:p>
    <w:p w14:paraId="0571A3DB" w14:textId="77777777" w:rsidR="003E3EDC" w:rsidRDefault="003E3EDC">
      <w:pPr>
        <w:pStyle w:val="LList"/>
        <w:tabs>
          <w:tab w:val="left" w:pos="240"/>
          <w:tab w:val="left" w:pos="480"/>
          <w:tab w:val="left" w:pos="960"/>
        </w:tabs>
        <w:autoSpaceDE w:val="0"/>
        <w:autoSpaceDN w:val="0"/>
        <w:adjustRightInd w:val="0"/>
        <w:rPr>
          <w:szCs w:val="24"/>
        </w:rPr>
      </w:pPr>
      <w:r>
        <w:rPr>
          <w:szCs w:val="24"/>
        </w:rPr>
        <w:t>3. maximally self-connected (which means intuitively that the different parts of the object are tied together in a certain way and that anything that is tied to these parts in the same way is itself part of the object).</w:t>
      </w:r>
      <w:r>
        <w:rPr>
          <w:rStyle w:val="citefn"/>
          <w:szCs w:val="24"/>
          <w:vertAlign w:val="superscript"/>
        </w:rPr>
        <w:t>1</w:t>
      </w:r>
    </w:p>
    <w:p w14:paraId="73A7B237" w14:textId="42116E3B" w:rsidR="003E3EDC" w:rsidRDefault="003E3EDC">
      <w:pPr>
        <w:pStyle w:val="TxText"/>
        <w:autoSpaceDE w:val="0"/>
        <w:autoSpaceDN w:val="0"/>
        <w:adjustRightInd w:val="0"/>
        <w:rPr>
          <w:szCs w:val="24"/>
        </w:rPr>
      </w:pPr>
      <w:r>
        <w:rPr>
          <w:szCs w:val="24"/>
        </w:rPr>
        <w:t>An organism is an object in this sense, as is a single cell, an egg (including all its contents), a space ship (including all its contents), and a planet. Two people shaking hands, in contrast, do not form an object, nor does one person joined together with his hat. This is because the connections are in both cases too weak to join the parts together in the sense required. Your (attached) head does not form an object even though the connections</w:t>
      </w:r>
      <w:r w:rsidR="00DC25D0">
        <w:rPr>
          <w:szCs w:val="24"/>
        </w:rPr>
        <w:t xml:space="preserve"> between its parts</w:t>
      </w:r>
      <w:r>
        <w:rPr>
          <w:szCs w:val="24"/>
        </w:rPr>
        <w:t xml:space="preserve"> are physically sufficiently strong for </w:t>
      </w:r>
      <w:proofErr w:type="spellStart"/>
      <w:r>
        <w:rPr>
          <w:szCs w:val="24"/>
        </w:rPr>
        <w:t>objecthood</w:t>
      </w:r>
      <w:proofErr w:type="spellEnd"/>
      <w:r>
        <w:rPr>
          <w:szCs w:val="24"/>
        </w:rPr>
        <w:t>. This is because your head, unlike your body as a whole, is not maximal in the sense required.</w:t>
      </w:r>
    </w:p>
    <w:p w14:paraId="036CE7E3" w14:textId="31BEA417" w:rsidR="003E3EDC" w:rsidRDefault="003E3EDC">
      <w:pPr>
        <w:pStyle w:val="TxText"/>
        <w:autoSpaceDE w:val="0"/>
        <w:autoSpaceDN w:val="0"/>
        <w:adjustRightInd w:val="0"/>
        <w:rPr>
          <w:szCs w:val="24"/>
        </w:rPr>
      </w:pPr>
      <w:r>
        <w:rPr>
          <w:szCs w:val="24"/>
        </w:rPr>
        <w:lastRenderedPageBreak/>
        <w:t xml:space="preserve">In many cases, an object enjoys the requisite sort of self-connectedness in virtue of possessing a physical covering layer or membrane, a </w:t>
      </w:r>
      <w:r w:rsidR="00367CA2">
        <w:rPr>
          <w:szCs w:val="24"/>
        </w:rPr>
        <w:t>container that</w:t>
      </w:r>
      <w:r>
        <w:rPr>
          <w:szCs w:val="24"/>
        </w:rPr>
        <w:t xml:space="preserve"> holds the parts inside it together. The covering layer may have holes or cavities but these are in normal circumstances too small to allow the objects contained within it to escape. The covering layer is itself both topologically self-connected and maximal. It is self-connected in the sense that, selecting any portion of the layer, we can trace a continuous (though not always straight, given that the surface may include holes) line to any other portion of the layer without needing to go outside it. And it is maximal in the sense that every portion of matter to which we can trace a similarly continuous line is included as part of the layer.</w:t>
      </w:r>
      <w:r w:rsidR="00DC25D0">
        <w:rPr>
          <w:szCs w:val="24"/>
        </w:rPr>
        <w:t xml:space="preserve"> </w:t>
      </w:r>
    </w:p>
    <w:p w14:paraId="0408A558" w14:textId="6A79CD35" w:rsidR="003E3EDC" w:rsidRDefault="003E3EDC">
      <w:pPr>
        <w:pStyle w:val="TxText"/>
        <w:autoSpaceDE w:val="0"/>
        <w:autoSpaceDN w:val="0"/>
        <w:adjustRightInd w:val="0"/>
        <w:rPr>
          <w:szCs w:val="24"/>
        </w:rPr>
      </w:pPr>
      <w:r>
        <w:rPr>
          <w:szCs w:val="24"/>
        </w:rPr>
        <w:t>A tomato is an object in this sense, not however the two halves of a tomato before separation. A human being, too, is an object. And as both of these examples show, the fact that the surface of an object must be self-connected does not imply that the surface does not contain holes—for example</w:t>
      </w:r>
      <w:r w:rsidR="0068496E">
        <w:rPr>
          <w:szCs w:val="24"/>
        </w:rPr>
        <w:t>,</w:t>
      </w:r>
      <w:r>
        <w:rPr>
          <w:szCs w:val="24"/>
        </w:rPr>
        <w:t xml:space="preserve"> pores, </w:t>
      </w:r>
      <w:r w:rsidR="00B21C95">
        <w:rPr>
          <w:szCs w:val="24"/>
        </w:rPr>
        <w:t xml:space="preserve">or </w:t>
      </w:r>
      <w:r>
        <w:rPr>
          <w:szCs w:val="24"/>
        </w:rPr>
        <w:t>your mouth—through which particles of matter can penetrate in one or other direction.</w:t>
      </w:r>
      <w:r w:rsidR="00DC25D0">
        <w:rPr>
          <w:szCs w:val="24"/>
        </w:rPr>
        <w:t xml:space="preserve"> An organ such as your heart or brain is an object in this sense, and so also is a fetus. Each of these entities is connected by physical conduits to its surrounding host organism. But these connections are relatively weak, and (as we know from experience) the object in question is able to survive its disconnection.</w:t>
      </w:r>
    </w:p>
    <w:p w14:paraId="5ABBC515" w14:textId="77777777" w:rsidR="003E3EDC" w:rsidRDefault="003E3EDC">
      <w:pPr>
        <w:pStyle w:val="TxText"/>
        <w:autoSpaceDE w:val="0"/>
        <w:autoSpaceDN w:val="0"/>
        <w:adjustRightInd w:val="0"/>
        <w:rPr>
          <w:szCs w:val="24"/>
        </w:rPr>
      </w:pPr>
      <w:r>
        <w:rPr>
          <w:szCs w:val="24"/>
        </w:rPr>
        <w:t xml:space="preserve">The possession of a maximally self-connected outer boundary—called an </w:t>
      </w:r>
      <w:r>
        <w:rPr>
          <w:i/>
          <w:szCs w:val="24"/>
        </w:rPr>
        <w:t>object boundary</w:t>
      </w:r>
      <w:r>
        <w:rPr>
          <w:szCs w:val="24"/>
        </w:rPr>
        <w:t xml:space="preserve"> in the BFO ontology—works well as a criterion of </w:t>
      </w:r>
      <w:proofErr w:type="spellStart"/>
      <w:r>
        <w:rPr>
          <w:szCs w:val="24"/>
        </w:rPr>
        <w:t>objecthood</w:t>
      </w:r>
      <w:proofErr w:type="spellEnd"/>
      <w:r>
        <w:rPr>
          <w:szCs w:val="24"/>
        </w:rPr>
        <w:t xml:space="preserve"> for macroscopic objects, which means, roughly, for independent continuants at least as large as a cell nucleus. However, it cannot be applied to serve as such a criterion for objects at finer grains—roughly, of single molecules or smaller. At such levels the criterion of causal unity plays a more central role. This criterion is applied both internally, where it relates to the ways in which the different parts of the </w:t>
      </w:r>
      <w:r>
        <w:rPr>
          <w:szCs w:val="24"/>
        </w:rPr>
        <w:lastRenderedPageBreak/>
        <w:t>object are related to each other, and externally, where it has to do with the ways in which the object as a whole interacts causally with other objects.</w:t>
      </w:r>
    </w:p>
    <w:p w14:paraId="2BD1B8CC" w14:textId="05C6E13A" w:rsidR="003E3EDC" w:rsidRDefault="003E3EDC" w:rsidP="00AE4EF1">
      <w:pPr>
        <w:pStyle w:val="TxText"/>
        <w:autoSpaceDE w:val="0"/>
        <w:autoSpaceDN w:val="0"/>
        <w:adjustRightInd w:val="0"/>
        <w:rPr>
          <w:szCs w:val="24"/>
        </w:rPr>
      </w:pPr>
      <w:r>
        <w:rPr>
          <w:szCs w:val="24"/>
        </w:rPr>
        <w:t xml:space="preserve">Even where an object has a maximally connected physical </w:t>
      </w:r>
      <w:r>
        <w:rPr>
          <w:i/>
          <w:szCs w:val="24"/>
        </w:rPr>
        <w:t>outer</w:t>
      </w:r>
      <w:r>
        <w:rPr>
          <w:szCs w:val="24"/>
        </w:rPr>
        <w:t xml:space="preserve"> boundary, it may still include in its interior </w:t>
      </w:r>
      <w:r w:rsidR="00367CA2">
        <w:rPr>
          <w:szCs w:val="24"/>
        </w:rPr>
        <w:t>parts that</w:t>
      </w:r>
      <w:r>
        <w:rPr>
          <w:szCs w:val="24"/>
        </w:rPr>
        <w:t xml:space="preserve"> are not connected to its other parts. An example is provided by the blood cells in your body. These are parts of your body, though they are not connected to the other parts.</w:t>
      </w:r>
      <w:r>
        <w:rPr>
          <w:rStyle w:val="citefn"/>
          <w:szCs w:val="24"/>
          <w:vertAlign w:val="superscript"/>
        </w:rPr>
        <w:t>2</w:t>
      </w:r>
      <w:r>
        <w:rPr>
          <w:szCs w:val="24"/>
        </w:rPr>
        <w:t xml:space="preserve"> The bacteria </w:t>
      </w:r>
      <w:r w:rsidR="00CB10AC">
        <w:rPr>
          <w:szCs w:val="24"/>
        </w:rPr>
        <w:t>that</w:t>
      </w:r>
      <w:r w:rsidR="00F47008">
        <w:rPr>
          <w:szCs w:val="24"/>
        </w:rPr>
        <w:t xml:space="preserve"> form</w:t>
      </w:r>
      <w:r>
        <w:rPr>
          <w:szCs w:val="24"/>
        </w:rPr>
        <w:t xml:space="preserve"> your </w:t>
      </w:r>
      <w:r w:rsidR="00F47008">
        <w:rPr>
          <w:szCs w:val="24"/>
        </w:rPr>
        <w:t xml:space="preserve">microbiome </w:t>
      </w:r>
      <w:r>
        <w:rPr>
          <w:szCs w:val="24"/>
        </w:rPr>
        <w:t xml:space="preserve">are located in </w:t>
      </w:r>
      <w:r w:rsidR="00F47008">
        <w:rPr>
          <w:szCs w:val="24"/>
        </w:rPr>
        <w:t xml:space="preserve">the </w:t>
      </w:r>
      <w:r>
        <w:rPr>
          <w:szCs w:val="24"/>
        </w:rPr>
        <w:t xml:space="preserve">interior </w:t>
      </w:r>
      <w:r w:rsidR="00F47008">
        <w:rPr>
          <w:szCs w:val="24"/>
        </w:rPr>
        <w:t xml:space="preserve">of your </w:t>
      </w:r>
      <w:r>
        <w:rPr>
          <w:szCs w:val="24"/>
        </w:rPr>
        <w:t>body, but they are neither connected to your body nor a part thereof.</w:t>
      </w:r>
      <w:r>
        <w:rPr>
          <w:rStyle w:val="citefn"/>
          <w:szCs w:val="24"/>
          <w:vertAlign w:val="superscript"/>
        </w:rPr>
        <w:t>3</w:t>
      </w:r>
      <w:r w:rsidR="00C261F9">
        <w:rPr>
          <w:szCs w:val="24"/>
        </w:rPr>
        <w:t xml:space="preserve"> </w:t>
      </w:r>
      <w:r>
        <w:rPr>
          <w:szCs w:val="24"/>
        </w:rPr>
        <w:t>They do</w:t>
      </w:r>
      <w:r w:rsidR="00706A8C">
        <w:rPr>
          <w:szCs w:val="24"/>
        </w:rPr>
        <w:t>,</w:t>
      </w:r>
      <w:r>
        <w:rPr>
          <w:szCs w:val="24"/>
        </w:rPr>
        <w:t xml:space="preserve"> however</w:t>
      </w:r>
      <w:r w:rsidR="00706A8C">
        <w:rPr>
          <w:szCs w:val="24"/>
        </w:rPr>
        <w:t xml:space="preserve">, </w:t>
      </w:r>
      <w:r>
        <w:rPr>
          <w:szCs w:val="24"/>
        </w:rPr>
        <w:t xml:space="preserve">in virtue of the surrounding </w:t>
      </w:r>
      <w:r w:rsidR="00367CA2">
        <w:rPr>
          <w:szCs w:val="24"/>
        </w:rPr>
        <w:t>membrane that</w:t>
      </w:r>
      <w:r>
        <w:rPr>
          <w:szCs w:val="24"/>
        </w:rPr>
        <w:t xml:space="preserve"> is your skin</w:t>
      </w:r>
      <w:r w:rsidR="00706A8C">
        <w:rPr>
          <w:szCs w:val="24"/>
        </w:rPr>
        <w:t xml:space="preserve">, </w:t>
      </w:r>
      <w:r>
        <w:rPr>
          <w:szCs w:val="24"/>
        </w:rPr>
        <w:t>share a common fate.</w:t>
      </w:r>
    </w:p>
    <w:p w14:paraId="27AB3843" w14:textId="5DCE8954" w:rsidR="003E3EDC" w:rsidRDefault="003E3EDC">
      <w:pPr>
        <w:pStyle w:val="TxText"/>
        <w:autoSpaceDE w:val="0"/>
        <w:autoSpaceDN w:val="0"/>
        <w:adjustRightInd w:val="0"/>
        <w:rPr>
          <w:szCs w:val="24"/>
        </w:rPr>
      </w:pPr>
      <w:r>
        <w:rPr>
          <w:szCs w:val="24"/>
        </w:rPr>
        <w:t xml:space="preserve">Objects are the bedrock upon which dependent continuants and </w:t>
      </w:r>
      <w:proofErr w:type="spellStart"/>
      <w:r>
        <w:rPr>
          <w:szCs w:val="24"/>
        </w:rPr>
        <w:t>occurrents</w:t>
      </w:r>
      <w:proofErr w:type="spellEnd"/>
      <w:r>
        <w:rPr>
          <w:szCs w:val="24"/>
        </w:rPr>
        <w:t xml:space="preserve"> depend for their existence. An object is an entity that can exist and be what it is regardless of what other objects exist. Thus, </w:t>
      </w:r>
      <w:proofErr w:type="gramStart"/>
      <w:r>
        <w:rPr>
          <w:szCs w:val="24"/>
        </w:rPr>
        <w:t>a doorknob is an object because it can be removed from a door and still exist</w:t>
      </w:r>
      <w:proofErr w:type="gramEnd"/>
      <w:r>
        <w:rPr>
          <w:szCs w:val="24"/>
        </w:rPr>
        <w:t xml:space="preserve"> with all its parts intact. It can be moved from one place to another, and survive even when the objects around it are destroyed, removed</w:t>
      </w:r>
      <w:r w:rsidR="00ED4596">
        <w:rPr>
          <w:szCs w:val="24"/>
        </w:rPr>
        <w:t>,</w:t>
      </w:r>
      <w:r>
        <w:rPr>
          <w:szCs w:val="24"/>
        </w:rPr>
        <w:t xml:space="preserve"> or replaced. Organisms, which as we saw are objects in the BFO sense, can certainly be said to depend on other objects (for example</w:t>
      </w:r>
      <w:r w:rsidR="0068496E">
        <w:rPr>
          <w:szCs w:val="24"/>
        </w:rPr>
        <w:t>,</w:t>
      </w:r>
      <w:r>
        <w:rPr>
          <w:szCs w:val="24"/>
        </w:rPr>
        <w:t xml:space="preserve"> on oxygen, water, drugs, food for sustenance, and so forth); these senses of </w:t>
      </w:r>
      <w:r w:rsidR="00ED4596">
        <w:rPr>
          <w:szCs w:val="24"/>
        </w:rPr>
        <w:t>“</w:t>
      </w:r>
      <w:r>
        <w:rPr>
          <w:szCs w:val="24"/>
        </w:rPr>
        <w:t>dependence</w:t>
      </w:r>
      <w:r w:rsidR="00ED4596">
        <w:rPr>
          <w:szCs w:val="24"/>
        </w:rPr>
        <w:t>”</w:t>
      </w:r>
      <w:r>
        <w:rPr>
          <w:szCs w:val="24"/>
        </w:rPr>
        <w:t xml:space="preserve"> are not however of significance for us here.</w:t>
      </w:r>
    </w:p>
    <w:p w14:paraId="6E9A271F" w14:textId="57773E92" w:rsidR="003E3EDC" w:rsidRDefault="003E3EDC">
      <w:pPr>
        <w:pStyle w:val="TxText"/>
        <w:autoSpaceDE w:val="0"/>
        <w:autoSpaceDN w:val="0"/>
        <w:adjustRightInd w:val="0"/>
        <w:rPr>
          <w:szCs w:val="24"/>
        </w:rPr>
      </w:pPr>
      <w:r>
        <w:rPr>
          <w:szCs w:val="24"/>
        </w:rPr>
        <w:t xml:space="preserve">We said that BFO continuants </w:t>
      </w:r>
      <w:r>
        <w:rPr>
          <w:i/>
          <w:szCs w:val="24"/>
        </w:rPr>
        <w:t>exist in full at any time in which they exist at all</w:t>
      </w:r>
      <w:r>
        <w:rPr>
          <w:szCs w:val="24"/>
        </w:rPr>
        <w:t xml:space="preserve">. </w:t>
      </w:r>
      <w:r w:rsidR="00F47008">
        <w:rPr>
          <w:szCs w:val="24"/>
        </w:rPr>
        <w:t>Again: i</w:t>
      </w:r>
      <w:r>
        <w:rPr>
          <w:szCs w:val="24"/>
        </w:rPr>
        <w:t xml:space="preserve">f Jill loses her arm, then she still exists as a whole—with all the parts that she currently has—and if her arm survives this loss, it is now a </w:t>
      </w:r>
      <w:r>
        <w:rPr>
          <w:i/>
          <w:szCs w:val="24"/>
        </w:rPr>
        <w:t>separate object</w:t>
      </w:r>
      <w:r>
        <w:rPr>
          <w:szCs w:val="24"/>
        </w:rPr>
        <w:t xml:space="preserve">. It is no longer a part of Jill. The reason for insisting on this point is that something similar is not true in the case of BFO’s </w:t>
      </w:r>
      <w:proofErr w:type="spellStart"/>
      <w:r>
        <w:rPr>
          <w:i/>
          <w:szCs w:val="24"/>
        </w:rPr>
        <w:t>occurrents</w:t>
      </w:r>
      <w:proofErr w:type="spellEnd"/>
      <w:r>
        <w:rPr>
          <w:szCs w:val="24"/>
        </w:rPr>
        <w:t xml:space="preserve">. The first set of a tennis match may now be in the past, but it is still part of the whole tennis match, and will indeed always remain so, just as the first three years of your life are still and will </w:t>
      </w:r>
      <w:r>
        <w:rPr>
          <w:szCs w:val="24"/>
        </w:rPr>
        <w:lastRenderedPageBreak/>
        <w:t>always remain a part of your life. Lives, in this sense, and processes in general, have temporal parts. Continuants do not have temporal parts.</w:t>
      </w:r>
    </w:p>
    <w:p w14:paraId="2ADBC6BA" w14:textId="77777777" w:rsidR="003E3EDC" w:rsidRDefault="003E3EDC">
      <w:pPr>
        <w:pStyle w:val="TxText"/>
        <w:autoSpaceDE w:val="0"/>
        <w:autoSpaceDN w:val="0"/>
        <w:adjustRightInd w:val="0"/>
        <w:rPr>
          <w:szCs w:val="24"/>
        </w:rPr>
      </w:pPr>
      <w:r>
        <w:rPr>
          <w:szCs w:val="24"/>
        </w:rPr>
        <w:t xml:space="preserve">Not only do the relations between an </w:t>
      </w:r>
      <w:proofErr w:type="spellStart"/>
      <w:r>
        <w:rPr>
          <w:szCs w:val="24"/>
        </w:rPr>
        <w:t>occurrent</w:t>
      </w:r>
      <w:proofErr w:type="spellEnd"/>
      <w:r>
        <w:rPr>
          <w:szCs w:val="24"/>
        </w:rPr>
        <w:t xml:space="preserve"> and its parts hold </w:t>
      </w:r>
      <w:proofErr w:type="spellStart"/>
      <w:r>
        <w:rPr>
          <w:szCs w:val="24"/>
        </w:rPr>
        <w:t>atemporally</w:t>
      </w:r>
      <w:proofErr w:type="spellEnd"/>
      <w:r>
        <w:rPr>
          <w:szCs w:val="24"/>
        </w:rPr>
        <w:t xml:space="preserve">, but so also do the relations between an </w:t>
      </w:r>
      <w:proofErr w:type="spellStart"/>
      <w:r>
        <w:rPr>
          <w:szCs w:val="24"/>
        </w:rPr>
        <w:t>occurrent</w:t>
      </w:r>
      <w:proofErr w:type="spellEnd"/>
      <w:r>
        <w:rPr>
          <w:szCs w:val="24"/>
        </w:rPr>
        <w:t xml:space="preserve"> and its qualities. </w:t>
      </w:r>
      <w:proofErr w:type="spellStart"/>
      <w:r>
        <w:rPr>
          <w:szCs w:val="24"/>
        </w:rPr>
        <w:t>Occurrents</w:t>
      </w:r>
      <w:proofErr w:type="spellEnd"/>
      <w:r>
        <w:rPr>
          <w:szCs w:val="24"/>
        </w:rPr>
        <w:t>, as we shall see, behave differently, from a logical point of view, from the ways continuants behave.</w:t>
      </w:r>
    </w:p>
    <w:p w14:paraId="4C6387CA" w14:textId="168B80E1" w:rsidR="003E3EDC" w:rsidRDefault="003E3EDC">
      <w:pPr>
        <w:pStyle w:val="H1HeadingLevel1"/>
        <w:autoSpaceDE w:val="0"/>
        <w:autoSpaceDN w:val="0"/>
        <w:adjustRightInd w:val="0"/>
        <w:rPr>
          <w:szCs w:val="24"/>
        </w:rPr>
      </w:pPr>
      <w:r>
        <w:rPr>
          <w:szCs w:val="24"/>
        </w:rPr>
        <w:t>BFO:</w:t>
      </w:r>
      <w:r w:rsidR="00C261F9">
        <w:rPr>
          <w:szCs w:val="24"/>
        </w:rPr>
        <w:t xml:space="preserve"> </w:t>
      </w:r>
      <w:r>
        <w:rPr>
          <w:szCs w:val="24"/>
        </w:rPr>
        <w:t>Object Aggregate</w:t>
      </w:r>
    </w:p>
    <w:p w14:paraId="215D2F65" w14:textId="00DBE752" w:rsidR="003E3EDC" w:rsidRDefault="003E3EDC">
      <w:pPr>
        <w:pStyle w:val="TxNITextNoIndent"/>
        <w:autoSpaceDE w:val="0"/>
        <w:autoSpaceDN w:val="0"/>
        <w:adjustRightInd w:val="0"/>
        <w:rPr>
          <w:szCs w:val="24"/>
        </w:rPr>
      </w:pPr>
      <w:r>
        <w:rPr>
          <w:szCs w:val="24"/>
        </w:rPr>
        <w:t xml:space="preserve">An </w:t>
      </w:r>
      <w:r>
        <w:rPr>
          <w:i/>
          <w:szCs w:val="24"/>
        </w:rPr>
        <w:t>object aggregate</w:t>
      </w:r>
      <w:r>
        <w:rPr>
          <w:szCs w:val="24"/>
        </w:rPr>
        <w:t xml:space="preserve"> is a </w:t>
      </w:r>
      <w:r>
        <w:rPr>
          <w:i/>
          <w:szCs w:val="24"/>
        </w:rPr>
        <w:t>material entity</w:t>
      </w:r>
      <w:r>
        <w:rPr>
          <w:szCs w:val="24"/>
        </w:rPr>
        <w:t xml:space="preserve"> that is made up of a collection of objects and whose parts are exactly exhausted by the </w:t>
      </w:r>
      <w:r w:rsidR="00367CA2">
        <w:rPr>
          <w:szCs w:val="24"/>
        </w:rPr>
        <w:t>objects that</w:t>
      </w:r>
      <w:r>
        <w:rPr>
          <w:szCs w:val="24"/>
        </w:rPr>
        <w:t xml:space="preserve"> form this collection. In addition the objects forming an object aggregate are separate from each other in the sense that they share no parts in common.</w:t>
      </w:r>
    </w:p>
    <w:p w14:paraId="0EEFF575" w14:textId="30651F03" w:rsidR="003E3EDC" w:rsidRDefault="003E3EDC">
      <w:pPr>
        <w:pStyle w:val="TxText"/>
        <w:autoSpaceDE w:val="0"/>
        <w:autoSpaceDN w:val="0"/>
        <w:adjustRightInd w:val="0"/>
        <w:rPr>
          <w:szCs w:val="24"/>
        </w:rPr>
      </w:pPr>
      <w:r>
        <w:rPr>
          <w:szCs w:val="24"/>
        </w:rPr>
        <w:t>Examples of object aggregates are: a heap of stones, a group of commuters on the subway, a population of bacteria in your blood, a flock of geese, the collection of patients in a hospital. The degree of unity of such entities is, we might say, weaker than that possessed by objects proper—compare a heap of stones to a single stone. In some types of object aggregates, the objects themselves may interact dynamically, as</w:t>
      </w:r>
      <w:r w:rsidR="0068496E">
        <w:rPr>
          <w:szCs w:val="24"/>
        </w:rPr>
        <w:t>,</w:t>
      </w:r>
      <w:r>
        <w:rPr>
          <w:szCs w:val="24"/>
        </w:rPr>
        <w:t xml:space="preserve"> for example, in the case of a symphony orchestra, or an infantry battalion going into battle.</w:t>
      </w:r>
    </w:p>
    <w:p w14:paraId="26A85316" w14:textId="09E353BF" w:rsidR="003E3EDC" w:rsidRDefault="003E3EDC">
      <w:pPr>
        <w:pStyle w:val="TxText"/>
        <w:autoSpaceDE w:val="0"/>
        <w:autoSpaceDN w:val="0"/>
        <w:adjustRightInd w:val="0"/>
        <w:rPr>
          <w:szCs w:val="24"/>
        </w:rPr>
      </w:pPr>
      <w:r>
        <w:rPr>
          <w:szCs w:val="24"/>
        </w:rPr>
        <w:t>Organizations such as symphony orchestras or tenants’ associations are object aggregates of a special sort, in which specific objects (specific human beings), play specific roles (for example</w:t>
      </w:r>
      <w:r w:rsidR="0068496E">
        <w:rPr>
          <w:szCs w:val="24"/>
        </w:rPr>
        <w:t xml:space="preserve">, </w:t>
      </w:r>
      <w:r>
        <w:rPr>
          <w:szCs w:val="24"/>
        </w:rPr>
        <w:t xml:space="preserve">president, secretary, treasurer, member, and so on). (See our discussion of roles </w:t>
      </w:r>
      <w:r w:rsidR="00CA4DA6">
        <w:rPr>
          <w:szCs w:val="24"/>
        </w:rPr>
        <w:t>that follows</w:t>
      </w:r>
      <w:r>
        <w:rPr>
          <w:szCs w:val="24"/>
        </w:rPr>
        <w:t>.)</w:t>
      </w:r>
    </w:p>
    <w:p w14:paraId="228834B5" w14:textId="71108CA1" w:rsidR="003E3EDC" w:rsidRDefault="003E3EDC">
      <w:pPr>
        <w:pStyle w:val="H1HeadingLevel1"/>
        <w:autoSpaceDE w:val="0"/>
        <w:autoSpaceDN w:val="0"/>
        <w:adjustRightInd w:val="0"/>
        <w:rPr>
          <w:szCs w:val="24"/>
        </w:rPr>
      </w:pPr>
      <w:r>
        <w:rPr>
          <w:szCs w:val="24"/>
        </w:rPr>
        <w:lastRenderedPageBreak/>
        <w:t>BFO: Fiat Object Part</w:t>
      </w:r>
    </w:p>
    <w:p w14:paraId="5E5AC2B1" w14:textId="77777777" w:rsidR="003E3EDC" w:rsidRDefault="003E3EDC">
      <w:pPr>
        <w:pStyle w:val="TxNITextNoIndent"/>
        <w:autoSpaceDE w:val="0"/>
        <w:autoSpaceDN w:val="0"/>
        <w:adjustRightInd w:val="0"/>
        <w:rPr>
          <w:szCs w:val="24"/>
        </w:rPr>
      </w:pPr>
      <w:r>
        <w:rPr>
          <w:szCs w:val="24"/>
        </w:rPr>
        <w:t xml:space="preserve">A </w:t>
      </w:r>
      <w:r>
        <w:rPr>
          <w:i/>
          <w:szCs w:val="24"/>
        </w:rPr>
        <w:t>fiat object part</w:t>
      </w:r>
      <w:r>
        <w:rPr>
          <w:szCs w:val="24"/>
        </w:rPr>
        <w:t xml:space="preserve"> is a </w:t>
      </w:r>
      <w:r>
        <w:rPr>
          <w:i/>
          <w:szCs w:val="24"/>
        </w:rPr>
        <w:t>material entity</w:t>
      </w:r>
      <w:r>
        <w:rPr>
          <w:szCs w:val="24"/>
        </w:rPr>
        <w:t xml:space="preserve"> that is a proper part of some larger object, but is not demarcated from the remainder of this object by any physical discontinuities (thus it is not itself an object). Examples of fiat object parts include your upper torso, the handle of a solid metal spoon, the Western hemisphere of the planet Earth, the diaphysis of a long bone (see </w:t>
      </w:r>
      <w:r>
        <w:rPr>
          <w:rStyle w:val="FgCOFigureCallOut"/>
          <w:szCs w:val="24"/>
        </w:rPr>
        <w:t>figure 5.2</w:t>
      </w:r>
      <w:r>
        <w:rPr>
          <w:szCs w:val="24"/>
        </w:rPr>
        <w:t>)</w:t>
      </w:r>
    </w:p>
    <w:p w14:paraId="5AEBF051" w14:textId="77777777" w:rsidR="003E3EDC" w:rsidRDefault="003E3EDC">
      <w:pPr>
        <w:pStyle w:val="NoteCNotetoComp"/>
        <w:autoSpaceDE w:val="0"/>
        <w:autoSpaceDN w:val="0"/>
        <w:adjustRightInd w:val="0"/>
        <w:rPr>
          <w:szCs w:val="24"/>
        </w:rPr>
      </w:pPr>
      <w:r>
        <w:rPr>
          <w:szCs w:val="24"/>
        </w:rPr>
        <w:t xml:space="preserve">[Insert </w:t>
      </w:r>
      <w:r w:rsidRPr="001371D9">
        <w:rPr>
          <w:rStyle w:val="FgCOFigureCallOut"/>
        </w:rPr>
        <w:t>figure 5.2</w:t>
      </w:r>
      <w:r>
        <w:rPr>
          <w:szCs w:val="24"/>
        </w:rPr>
        <w:t>]</w:t>
      </w:r>
    </w:p>
    <w:p w14:paraId="286F4279" w14:textId="2ABB6291" w:rsidR="003E3EDC" w:rsidRDefault="003E3EDC">
      <w:pPr>
        <w:pStyle w:val="TxText"/>
        <w:autoSpaceDE w:val="0"/>
        <w:autoSpaceDN w:val="0"/>
        <w:adjustRightInd w:val="0"/>
        <w:rPr>
          <w:szCs w:val="24"/>
        </w:rPr>
      </w:pPr>
      <w:r>
        <w:rPr>
          <w:szCs w:val="24"/>
        </w:rPr>
        <w:t xml:space="preserve">Fiat object parts are to be contrasted with those object parts </w:t>
      </w:r>
      <w:r w:rsidR="00CA4DA6">
        <w:rPr>
          <w:szCs w:val="24"/>
        </w:rPr>
        <w:t>that</w:t>
      </w:r>
      <w:r>
        <w:rPr>
          <w:szCs w:val="24"/>
        </w:rPr>
        <w:t xml:space="preserve"> are objects in their own right, and which thus have complete physical outer boundaries of their own, for example</w:t>
      </w:r>
      <w:r w:rsidR="0068496E">
        <w:rPr>
          <w:szCs w:val="24"/>
        </w:rPr>
        <w:t xml:space="preserve">, </w:t>
      </w:r>
      <w:r>
        <w:rPr>
          <w:szCs w:val="24"/>
        </w:rPr>
        <w:t xml:space="preserve">the blood cells in your veins and arteries or the individual sardines in a can of sardines. We use the term </w:t>
      </w:r>
      <w:r w:rsidR="00CA4DA6">
        <w:rPr>
          <w:szCs w:val="24"/>
        </w:rPr>
        <w:t>“</w:t>
      </w:r>
      <w:r>
        <w:rPr>
          <w:szCs w:val="24"/>
        </w:rPr>
        <w:t>fiat</w:t>
      </w:r>
      <w:r w:rsidR="00CA4DA6">
        <w:rPr>
          <w:szCs w:val="24"/>
        </w:rPr>
        <w:t>”</w:t>
      </w:r>
      <w:r>
        <w:rPr>
          <w:szCs w:val="24"/>
        </w:rPr>
        <w:t xml:space="preserve"> to draw attention to the fact that the boundaries in question are standardly the reflection of decisions on the part of, for example, the drawer of a map or the theorist identifying regions of different sorts within a domain of continuous variation. Such divisions are drawn even where there are no physical discontinuities to which the dividing lines correspond. As we shall see in our discussion of fiat object boundaries </w:t>
      </w:r>
      <w:r w:rsidR="00CA4DA6">
        <w:rPr>
          <w:szCs w:val="24"/>
        </w:rPr>
        <w:t>to follow</w:t>
      </w:r>
      <w:r>
        <w:rPr>
          <w:szCs w:val="24"/>
        </w:rPr>
        <w:t>, some boundaries of this sort exist even in the absence of any decision by a cognitive agent.</w:t>
      </w:r>
    </w:p>
    <w:p w14:paraId="4F55D6C6" w14:textId="1808F352" w:rsidR="003E3EDC" w:rsidRDefault="003E3EDC">
      <w:pPr>
        <w:pStyle w:val="H1HeadingLevel1"/>
        <w:autoSpaceDE w:val="0"/>
        <w:autoSpaceDN w:val="0"/>
        <w:adjustRightInd w:val="0"/>
        <w:rPr>
          <w:szCs w:val="24"/>
        </w:rPr>
      </w:pPr>
      <w:r>
        <w:rPr>
          <w:szCs w:val="24"/>
        </w:rPr>
        <w:t>Combination Object-Entities</w:t>
      </w:r>
    </w:p>
    <w:p w14:paraId="2B1D5A53" w14:textId="471D751F" w:rsidR="003E3EDC" w:rsidRDefault="003E3EDC">
      <w:pPr>
        <w:pStyle w:val="TxNITextNoIndent"/>
        <w:autoSpaceDE w:val="0"/>
        <w:autoSpaceDN w:val="0"/>
        <w:adjustRightInd w:val="0"/>
        <w:rPr>
          <w:szCs w:val="24"/>
        </w:rPr>
      </w:pPr>
      <w:r>
        <w:rPr>
          <w:szCs w:val="24"/>
        </w:rPr>
        <w:t>BFO makes no claim to the effect that objects, object aggregates, and fiat object parts provide an exhaustive classification of the types of material entity. Thus</w:t>
      </w:r>
      <w:r w:rsidR="0068496E">
        <w:rPr>
          <w:szCs w:val="24"/>
        </w:rPr>
        <w:t>,</w:t>
      </w:r>
      <w:r>
        <w:rPr>
          <w:szCs w:val="24"/>
        </w:rPr>
        <w:t xml:space="preserve"> for example</w:t>
      </w:r>
      <w:r w:rsidR="0068496E">
        <w:rPr>
          <w:szCs w:val="24"/>
        </w:rPr>
        <w:t>,</w:t>
      </w:r>
      <w:r>
        <w:rPr>
          <w:szCs w:val="24"/>
        </w:rPr>
        <w:t xml:space="preserve"> if John owns two neighboring apartment buildings, but sells the top floor of one of them, then it may be that what he owns is the sum of an object together with a fiat object part. If Mary is studying knee injuries </w:t>
      </w:r>
      <w:r>
        <w:rPr>
          <w:szCs w:val="24"/>
        </w:rPr>
        <w:lastRenderedPageBreak/>
        <w:t>in a population of patients then it may be that the target of her study is an aggregate of fiat object parts.</w:t>
      </w:r>
    </w:p>
    <w:p w14:paraId="201EE750" w14:textId="1ED4D31B" w:rsidR="003E3EDC" w:rsidRDefault="003E3EDC">
      <w:pPr>
        <w:pStyle w:val="TxText"/>
        <w:autoSpaceDE w:val="0"/>
        <w:autoSpaceDN w:val="0"/>
        <w:adjustRightInd w:val="0"/>
        <w:rPr>
          <w:szCs w:val="24"/>
        </w:rPr>
      </w:pPr>
      <w:r>
        <w:rPr>
          <w:szCs w:val="24"/>
        </w:rPr>
        <w:t>Combination entities of this sort</w:t>
      </w:r>
      <w:r>
        <w:rPr>
          <w:rStyle w:val="citefn"/>
          <w:szCs w:val="24"/>
          <w:vertAlign w:val="superscript"/>
        </w:rPr>
        <w:t>4</w:t>
      </w:r>
      <w:r>
        <w:rPr>
          <w:szCs w:val="24"/>
        </w:rPr>
        <w:t xml:space="preserve"> provide no special challenges to BFO. They are not included explicitly as subtypes in BFO 2.0, though they could be included in future versions of the ontology if there is a corresponding need on the part of BFO’s users. We may distinguish further subtypes of fiat entities analogously also in the realm of </w:t>
      </w:r>
      <w:r w:rsidR="00667F59">
        <w:rPr>
          <w:szCs w:val="24"/>
        </w:rPr>
        <w:t>two</w:t>
      </w:r>
      <w:r>
        <w:rPr>
          <w:szCs w:val="24"/>
        </w:rPr>
        <w:t>-dimensional surfaces (for example</w:t>
      </w:r>
      <w:r w:rsidR="0068496E">
        <w:rPr>
          <w:szCs w:val="24"/>
        </w:rPr>
        <w:t>,</w:t>
      </w:r>
      <w:r>
        <w:rPr>
          <w:szCs w:val="24"/>
        </w:rPr>
        <w:t xml:space="preserve"> Arizona is a fiat part of the </w:t>
      </w:r>
      <w:r w:rsidR="00667F59">
        <w:rPr>
          <w:szCs w:val="24"/>
        </w:rPr>
        <w:t>two</w:t>
      </w:r>
      <w:r>
        <w:rPr>
          <w:szCs w:val="24"/>
        </w:rPr>
        <w:t xml:space="preserve">-dimensional surface that is the </w:t>
      </w:r>
      <w:r w:rsidR="00667F59">
        <w:rPr>
          <w:szCs w:val="24"/>
        </w:rPr>
        <w:t>c</w:t>
      </w:r>
      <w:r>
        <w:rPr>
          <w:szCs w:val="24"/>
        </w:rPr>
        <w:t xml:space="preserve">ontinental United States, which may in turn be a fiat part of the </w:t>
      </w:r>
      <w:r w:rsidR="00B53FAF">
        <w:rPr>
          <w:szCs w:val="24"/>
        </w:rPr>
        <w:t>two</w:t>
      </w:r>
      <w:r>
        <w:rPr>
          <w:szCs w:val="24"/>
        </w:rPr>
        <w:t>-dimensional surface of the planet Earth).</w:t>
      </w:r>
    </w:p>
    <w:p w14:paraId="5C9CB4A3" w14:textId="65B38860" w:rsidR="003E3EDC" w:rsidRDefault="003E3EDC">
      <w:pPr>
        <w:pStyle w:val="H1HeadingLevel1"/>
        <w:autoSpaceDE w:val="0"/>
        <w:autoSpaceDN w:val="0"/>
        <w:adjustRightInd w:val="0"/>
        <w:rPr>
          <w:szCs w:val="24"/>
        </w:rPr>
      </w:pPr>
      <w:r>
        <w:rPr>
          <w:szCs w:val="24"/>
        </w:rPr>
        <w:t>BFO: Specifically Dependent Continuant</w:t>
      </w:r>
    </w:p>
    <w:p w14:paraId="02CAC37C" w14:textId="3383B559" w:rsidR="003E3EDC" w:rsidRDefault="003E3EDC">
      <w:pPr>
        <w:pStyle w:val="TxNITextNoIndent"/>
        <w:autoSpaceDE w:val="0"/>
        <w:autoSpaceDN w:val="0"/>
        <w:adjustRightInd w:val="0"/>
        <w:rPr>
          <w:szCs w:val="24"/>
        </w:rPr>
      </w:pPr>
      <w:r>
        <w:rPr>
          <w:szCs w:val="24"/>
        </w:rPr>
        <w:t xml:space="preserve">In line with our strategy of moving through BFOs </w:t>
      </w:r>
      <w:proofErr w:type="spellStart"/>
      <w:r>
        <w:rPr>
          <w:i/>
          <w:szCs w:val="24"/>
        </w:rPr>
        <w:t>is_a</w:t>
      </w:r>
      <w:proofErr w:type="spellEnd"/>
      <w:r>
        <w:rPr>
          <w:szCs w:val="24"/>
        </w:rPr>
        <w:t xml:space="preserve"> hierarchy in order of diminishing concreteness, we deal next what BFO calls </w:t>
      </w:r>
      <w:r>
        <w:rPr>
          <w:i/>
          <w:szCs w:val="24"/>
        </w:rPr>
        <w:t>specifically</w:t>
      </w:r>
      <w:r>
        <w:rPr>
          <w:szCs w:val="24"/>
        </w:rPr>
        <w:t xml:space="preserve"> and </w:t>
      </w:r>
      <w:r>
        <w:rPr>
          <w:i/>
          <w:szCs w:val="24"/>
        </w:rPr>
        <w:t>generically dependent continuants</w:t>
      </w:r>
      <w:r>
        <w:rPr>
          <w:szCs w:val="24"/>
        </w:rPr>
        <w:t xml:space="preserve">. A </w:t>
      </w:r>
      <w:r>
        <w:rPr>
          <w:i/>
          <w:szCs w:val="24"/>
        </w:rPr>
        <w:t>specifically dependent continuant</w:t>
      </w:r>
      <w:r>
        <w:rPr>
          <w:szCs w:val="24"/>
        </w:rPr>
        <w:t xml:space="preserve"> is a </w:t>
      </w:r>
      <w:r>
        <w:rPr>
          <w:i/>
          <w:szCs w:val="24"/>
        </w:rPr>
        <w:t>continuant</w:t>
      </w:r>
      <w:r>
        <w:rPr>
          <w:szCs w:val="24"/>
        </w:rPr>
        <w:t xml:space="preserve"> entity that depends on one or more specific independent continuants for its existence. Dependent continuants exhibit </w:t>
      </w:r>
      <w:r>
        <w:rPr>
          <w:i/>
          <w:szCs w:val="24"/>
        </w:rPr>
        <w:t>existential dependence</w:t>
      </w:r>
      <w:r>
        <w:rPr>
          <w:szCs w:val="24"/>
        </w:rPr>
        <w:t xml:space="preserve"> in the sense that, in order for a dependent continuant to exist, some other entity in which it inheres (intuitively, an entity enjoying a larger degree of concreteness) must exist also.</w:t>
      </w:r>
    </w:p>
    <w:p w14:paraId="37BA1F99" w14:textId="5ED0F571" w:rsidR="003E3EDC" w:rsidRDefault="003E3EDC">
      <w:pPr>
        <w:pStyle w:val="TxText"/>
        <w:autoSpaceDE w:val="0"/>
        <w:autoSpaceDN w:val="0"/>
        <w:adjustRightInd w:val="0"/>
        <w:rPr>
          <w:szCs w:val="24"/>
        </w:rPr>
      </w:pPr>
      <w:r>
        <w:rPr>
          <w:szCs w:val="24"/>
        </w:rPr>
        <w:t xml:space="preserve">Examples of specifically dependent continuants include the color of this tomato, the pain in your left elbow, the mass of this cloud, the smell of this piece of mozzarella, the disposition of this fish to decay, your role of being a doctor, the function of your heart to pump blood, </w:t>
      </w:r>
      <w:r w:rsidR="004537A3">
        <w:rPr>
          <w:szCs w:val="24"/>
        </w:rPr>
        <w:t xml:space="preserve">and </w:t>
      </w:r>
      <w:r>
        <w:rPr>
          <w:szCs w:val="24"/>
        </w:rPr>
        <w:t>the quality of a specific pixel array on your screen. The mass of this cloud could not exist without this cloud and the color of this tomato could not exist without this tomato.</w:t>
      </w:r>
    </w:p>
    <w:p w14:paraId="7A5B0939" w14:textId="1164CF4A" w:rsidR="003E3EDC" w:rsidRDefault="003E3EDC">
      <w:pPr>
        <w:pStyle w:val="TxText"/>
        <w:autoSpaceDE w:val="0"/>
        <w:autoSpaceDN w:val="0"/>
        <w:adjustRightInd w:val="0"/>
        <w:rPr>
          <w:szCs w:val="24"/>
        </w:rPr>
      </w:pPr>
      <w:r>
        <w:rPr>
          <w:szCs w:val="24"/>
        </w:rPr>
        <w:t xml:space="preserve">In BFO, </w:t>
      </w:r>
      <w:r>
        <w:rPr>
          <w:i/>
          <w:szCs w:val="24"/>
        </w:rPr>
        <w:t>specifically dependent continuants</w:t>
      </w:r>
      <w:r>
        <w:rPr>
          <w:szCs w:val="24"/>
        </w:rPr>
        <w:t xml:space="preserve"> are </w:t>
      </w:r>
      <w:proofErr w:type="spellStart"/>
      <w:r>
        <w:rPr>
          <w:szCs w:val="24"/>
        </w:rPr>
        <w:t>subclassified</w:t>
      </w:r>
      <w:proofErr w:type="spellEnd"/>
      <w:r>
        <w:rPr>
          <w:szCs w:val="24"/>
        </w:rPr>
        <w:t xml:space="preserve"> as follows:</w:t>
      </w:r>
    </w:p>
    <w:p w14:paraId="117DBBFB" w14:textId="6370F830" w:rsidR="003E3EDC" w:rsidRDefault="00627220" w:rsidP="00497983">
      <w:pPr>
        <w:pStyle w:val="LList"/>
        <w:tabs>
          <w:tab w:val="left" w:pos="240"/>
          <w:tab w:val="left" w:pos="480"/>
          <w:tab w:val="left" w:pos="960"/>
        </w:tabs>
        <w:autoSpaceDE w:val="0"/>
        <w:autoSpaceDN w:val="0"/>
        <w:adjustRightInd w:val="0"/>
        <w:rPr>
          <w:szCs w:val="24"/>
        </w:rPr>
      </w:pPr>
      <w:r>
        <w:rPr>
          <w:szCs w:val="24"/>
        </w:rPr>
        <w:t xml:space="preserve"> </w:t>
      </w:r>
      <w:r w:rsidR="003E3EDC">
        <w:rPr>
          <w:szCs w:val="24"/>
        </w:rPr>
        <w:t xml:space="preserve">BFO: </w:t>
      </w:r>
      <w:r w:rsidR="003E3EDC">
        <w:rPr>
          <w:i/>
          <w:szCs w:val="24"/>
        </w:rPr>
        <w:t>quality</w:t>
      </w:r>
    </w:p>
    <w:p w14:paraId="1FA151CB" w14:textId="7FEE2D03" w:rsidR="003E3EDC" w:rsidRDefault="00497983" w:rsidP="00497983">
      <w:pPr>
        <w:pStyle w:val="LList"/>
        <w:tabs>
          <w:tab w:val="left" w:pos="240"/>
          <w:tab w:val="left" w:pos="480"/>
          <w:tab w:val="left" w:pos="960"/>
        </w:tabs>
        <w:autoSpaceDE w:val="0"/>
        <w:autoSpaceDN w:val="0"/>
        <w:adjustRightInd w:val="0"/>
        <w:rPr>
          <w:szCs w:val="24"/>
        </w:rPr>
      </w:pPr>
      <w:r>
        <w:rPr>
          <w:szCs w:val="24"/>
        </w:rPr>
        <w:lastRenderedPageBreak/>
        <w:t>•</w:t>
      </w:r>
      <w:r>
        <w:rPr>
          <w:szCs w:val="24"/>
        </w:rPr>
        <w:t> </w:t>
      </w:r>
      <w:r w:rsidR="00627220">
        <w:rPr>
          <w:szCs w:val="24"/>
        </w:rPr>
        <w:t>B</w:t>
      </w:r>
      <w:r w:rsidR="003E3EDC">
        <w:rPr>
          <w:szCs w:val="24"/>
        </w:rPr>
        <w:t xml:space="preserve">FO: </w:t>
      </w:r>
      <w:r w:rsidR="003E3EDC">
        <w:rPr>
          <w:i/>
          <w:szCs w:val="24"/>
        </w:rPr>
        <w:t>relational quality</w:t>
      </w:r>
    </w:p>
    <w:p w14:paraId="0ACBA8C6" w14:textId="6F41DBA6" w:rsidR="003E3EDC" w:rsidRDefault="00497983" w:rsidP="00497983">
      <w:pPr>
        <w:pStyle w:val="LList"/>
        <w:tabs>
          <w:tab w:val="left" w:pos="240"/>
          <w:tab w:val="left" w:pos="480"/>
          <w:tab w:val="left" w:pos="960"/>
        </w:tabs>
        <w:autoSpaceDE w:val="0"/>
        <w:autoSpaceDN w:val="0"/>
        <w:adjustRightInd w:val="0"/>
        <w:rPr>
          <w:szCs w:val="24"/>
        </w:rPr>
      </w:pPr>
      <w:r>
        <w:rPr>
          <w:szCs w:val="24"/>
        </w:rPr>
        <w:t>•</w:t>
      </w:r>
      <w:r>
        <w:rPr>
          <w:szCs w:val="24"/>
        </w:rPr>
        <w:t> </w:t>
      </w:r>
      <w:r w:rsidR="003E3EDC">
        <w:rPr>
          <w:szCs w:val="24"/>
        </w:rPr>
        <w:t xml:space="preserve">BFO: </w:t>
      </w:r>
      <w:r w:rsidR="003E3EDC">
        <w:rPr>
          <w:i/>
          <w:szCs w:val="24"/>
        </w:rPr>
        <w:t>realizable entity</w:t>
      </w:r>
    </w:p>
    <w:p w14:paraId="4216671B" w14:textId="4C947068" w:rsidR="003E3EDC" w:rsidRDefault="00497983" w:rsidP="00497983">
      <w:pPr>
        <w:pStyle w:val="LList"/>
        <w:tabs>
          <w:tab w:val="left" w:pos="240"/>
          <w:tab w:val="left" w:pos="480"/>
          <w:tab w:val="left" w:pos="960"/>
        </w:tabs>
        <w:autoSpaceDE w:val="0"/>
        <w:autoSpaceDN w:val="0"/>
        <w:adjustRightInd w:val="0"/>
        <w:rPr>
          <w:szCs w:val="24"/>
        </w:rPr>
      </w:pPr>
      <w:r>
        <w:rPr>
          <w:szCs w:val="24"/>
        </w:rPr>
        <w:t>•</w:t>
      </w:r>
      <w:r>
        <w:rPr>
          <w:szCs w:val="24"/>
        </w:rPr>
        <w:t> </w:t>
      </w:r>
      <w:r w:rsidR="003E3EDC">
        <w:rPr>
          <w:szCs w:val="24"/>
        </w:rPr>
        <w:t>BFO</w:t>
      </w:r>
      <w:r w:rsidR="003E3EDC" w:rsidRPr="00497983">
        <w:rPr>
          <w:szCs w:val="24"/>
        </w:rPr>
        <w:t>:</w:t>
      </w:r>
      <w:r w:rsidR="003E3EDC">
        <w:rPr>
          <w:i/>
          <w:szCs w:val="24"/>
        </w:rPr>
        <w:t xml:space="preserve"> role</w:t>
      </w:r>
    </w:p>
    <w:p w14:paraId="707E52F8" w14:textId="75A91E6B" w:rsidR="003E3EDC" w:rsidRDefault="00497983" w:rsidP="00497983">
      <w:pPr>
        <w:pStyle w:val="LList"/>
        <w:tabs>
          <w:tab w:val="left" w:pos="240"/>
          <w:tab w:val="left" w:pos="480"/>
          <w:tab w:val="left" w:pos="960"/>
        </w:tabs>
        <w:autoSpaceDE w:val="0"/>
        <w:autoSpaceDN w:val="0"/>
        <w:adjustRightInd w:val="0"/>
        <w:rPr>
          <w:szCs w:val="24"/>
        </w:rPr>
      </w:pPr>
      <w:r>
        <w:rPr>
          <w:szCs w:val="24"/>
        </w:rPr>
        <w:t>•</w:t>
      </w:r>
      <w:r>
        <w:rPr>
          <w:szCs w:val="24"/>
        </w:rPr>
        <w:t> </w:t>
      </w:r>
      <w:r w:rsidR="003E3EDC">
        <w:rPr>
          <w:szCs w:val="24"/>
        </w:rPr>
        <w:t>BFO</w:t>
      </w:r>
      <w:r w:rsidR="003E3EDC" w:rsidRPr="00497983">
        <w:rPr>
          <w:szCs w:val="24"/>
        </w:rPr>
        <w:t>:</w:t>
      </w:r>
      <w:r w:rsidR="003E3EDC">
        <w:rPr>
          <w:i/>
          <w:szCs w:val="24"/>
        </w:rPr>
        <w:t xml:space="preserve"> disposition</w:t>
      </w:r>
    </w:p>
    <w:p w14:paraId="3941DDF8" w14:textId="7400EA80" w:rsidR="003E3EDC" w:rsidRDefault="00497983" w:rsidP="00497983">
      <w:pPr>
        <w:pStyle w:val="LList"/>
        <w:tabs>
          <w:tab w:val="left" w:pos="240"/>
          <w:tab w:val="left" w:pos="480"/>
          <w:tab w:val="left" w:pos="960"/>
        </w:tabs>
        <w:autoSpaceDE w:val="0"/>
        <w:autoSpaceDN w:val="0"/>
        <w:adjustRightInd w:val="0"/>
        <w:rPr>
          <w:szCs w:val="24"/>
        </w:rPr>
      </w:pPr>
      <w:r>
        <w:rPr>
          <w:szCs w:val="24"/>
        </w:rPr>
        <w:t>•</w:t>
      </w:r>
      <w:r>
        <w:rPr>
          <w:szCs w:val="24"/>
        </w:rPr>
        <w:t> </w:t>
      </w:r>
      <w:r w:rsidR="003E3EDC">
        <w:rPr>
          <w:szCs w:val="24"/>
        </w:rPr>
        <w:t>BFO</w:t>
      </w:r>
      <w:r w:rsidR="003E3EDC" w:rsidRPr="00497983">
        <w:rPr>
          <w:szCs w:val="24"/>
        </w:rPr>
        <w:t>:</w:t>
      </w:r>
      <w:r w:rsidR="003E3EDC">
        <w:rPr>
          <w:i/>
          <w:szCs w:val="24"/>
        </w:rPr>
        <w:t xml:space="preserve"> function</w:t>
      </w:r>
    </w:p>
    <w:p w14:paraId="2EED3FE6" w14:textId="103B1F75" w:rsidR="003E3EDC" w:rsidRDefault="003E3EDC">
      <w:pPr>
        <w:pStyle w:val="TxCTextContinuation"/>
        <w:autoSpaceDE w:val="0"/>
        <w:autoSpaceDN w:val="0"/>
        <w:adjustRightInd w:val="0"/>
        <w:rPr>
          <w:szCs w:val="24"/>
        </w:rPr>
      </w:pPr>
      <w:r>
        <w:rPr>
          <w:szCs w:val="24"/>
        </w:rPr>
        <w:t xml:space="preserve">A </w:t>
      </w:r>
      <w:r>
        <w:rPr>
          <w:i/>
          <w:szCs w:val="24"/>
        </w:rPr>
        <w:t>specifically dependent continuant</w:t>
      </w:r>
      <w:r>
        <w:rPr>
          <w:szCs w:val="24"/>
        </w:rPr>
        <w:t xml:space="preserve"> is a </w:t>
      </w:r>
      <w:r>
        <w:rPr>
          <w:i/>
          <w:szCs w:val="24"/>
        </w:rPr>
        <w:t>dependent continuant</w:t>
      </w:r>
      <w:r>
        <w:rPr>
          <w:szCs w:val="24"/>
        </w:rPr>
        <w:t xml:space="preserve"> that depends on some specific independent continuant that is its bearer. Thus a specifically dependent continuant is such that it cannot migrate from one bearer to another. My </w:t>
      </w:r>
      <w:r w:rsidR="0003724F">
        <w:rPr>
          <w:szCs w:val="24"/>
        </w:rPr>
        <w:t>suntan</w:t>
      </w:r>
      <w:r>
        <w:rPr>
          <w:szCs w:val="24"/>
        </w:rPr>
        <w:t xml:space="preserve"> is specifically dependent on me. It cannot also be </w:t>
      </w:r>
      <w:r w:rsidRPr="00565D8D">
        <w:rPr>
          <w:i/>
          <w:szCs w:val="24"/>
        </w:rPr>
        <w:t>your</w:t>
      </w:r>
      <w:r>
        <w:rPr>
          <w:szCs w:val="24"/>
        </w:rPr>
        <w:t xml:space="preserve"> </w:t>
      </w:r>
      <w:r w:rsidR="0003724F">
        <w:rPr>
          <w:szCs w:val="24"/>
        </w:rPr>
        <w:t>suntan, however closely similar the two distinct instances of the suntan type might be.</w:t>
      </w:r>
      <w:r>
        <w:rPr>
          <w:szCs w:val="24"/>
        </w:rPr>
        <w:t xml:space="preserve"> Similarly, the mass of your car exists only so long as the car exists, and that very instance of </w:t>
      </w:r>
      <w:r>
        <w:rPr>
          <w:i/>
          <w:szCs w:val="24"/>
        </w:rPr>
        <w:t>mass</w:t>
      </w:r>
      <w:r>
        <w:rPr>
          <w:szCs w:val="24"/>
        </w:rPr>
        <w:t xml:space="preserve"> can only exist as the mass of this specific car, and not of some other</w:t>
      </w:r>
      <w:r w:rsidR="0003724F">
        <w:rPr>
          <w:szCs w:val="24"/>
        </w:rPr>
        <w:t xml:space="preserve"> car</w:t>
      </w:r>
      <w:r>
        <w:rPr>
          <w:szCs w:val="24"/>
        </w:rPr>
        <w:t xml:space="preserve">. As we shall see, this is not true of generically dependent </w:t>
      </w:r>
      <w:r w:rsidR="00367CA2">
        <w:rPr>
          <w:szCs w:val="24"/>
        </w:rPr>
        <w:t>continuants</w:t>
      </w:r>
      <w:r w:rsidR="0003724F">
        <w:rPr>
          <w:szCs w:val="24"/>
        </w:rPr>
        <w:t>, which are defined by the fact that they</w:t>
      </w:r>
      <w:r w:rsidR="00367CA2">
        <w:rPr>
          <w:szCs w:val="24"/>
        </w:rPr>
        <w:t xml:space="preserve"> </w:t>
      </w:r>
      <w:r>
        <w:rPr>
          <w:szCs w:val="24"/>
        </w:rPr>
        <w:t>can migrate from one bearer to another.</w:t>
      </w:r>
    </w:p>
    <w:p w14:paraId="5EB914FF" w14:textId="47327610" w:rsidR="003E3EDC" w:rsidRDefault="003E3EDC">
      <w:pPr>
        <w:pStyle w:val="H1HeadingLevel1"/>
        <w:autoSpaceDE w:val="0"/>
        <w:autoSpaceDN w:val="0"/>
        <w:adjustRightInd w:val="0"/>
        <w:rPr>
          <w:szCs w:val="24"/>
        </w:rPr>
      </w:pPr>
      <w:r>
        <w:rPr>
          <w:szCs w:val="24"/>
        </w:rPr>
        <w:t>BFO: Quality</w:t>
      </w:r>
    </w:p>
    <w:p w14:paraId="7D676E8C" w14:textId="77777777" w:rsidR="003E3EDC" w:rsidRDefault="003E3EDC">
      <w:pPr>
        <w:pStyle w:val="TxNITextNoIndent"/>
        <w:autoSpaceDE w:val="0"/>
        <w:autoSpaceDN w:val="0"/>
        <w:adjustRightInd w:val="0"/>
        <w:rPr>
          <w:szCs w:val="24"/>
        </w:rPr>
      </w:pPr>
      <w:r>
        <w:rPr>
          <w:szCs w:val="24"/>
        </w:rPr>
        <w:t xml:space="preserve">There are two types of </w:t>
      </w:r>
      <w:r>
        <w:rPr>
          <w:i/>
          <w:szCs w:val="24"/>
        </w:rPr>
        <w:t>specifically dependent continuant</w:t>
      </w:r>
      <w:r>
        <w:rPr>
          <w:szCs w:val="24"/>
        </w:rPr>
        <w:t xml:space="preserve">: </w:t>
      </w:r>
      <w:r>
        <w:rPr>
          <w:i/>
          <w:szCs w:val="24"/>
        </w:rPr>
        <w:t>quality</w:t>
      </w:r>
      <w:r>
        <w:rPr>
          <w:szCs w:val="24"/>
        </w:rPr>
        <w:t xml:space="preserve"> and </w:t>
      </w:r>
      <w:r>
        <w:rPr>
          <w:i/>
          <w:szCs w:val="24"/>
        </w:rPr>
        <w:t>realizable entity</w:t>
      </w:r>
      <w:r>
        <w:rPr>
          <w:szCs w:val="24"/>
        </w:rPr>
        <w:t xml:space="preserve">. Qualities are contrasted with </w:t>
      </w:r>
      <w:proofErr w:type="spellStart"/>
      <w:r>
        <w:rPr>
          <w:szCs w:val="24"/>
        </w:rPr>
        <w:t>realizables</w:t>
      </w:r>
      <w:proofErr w:type="spellEnd"/>
      <w:r>
        <w:rPr>
          <w:szCs w:val="24"/>
        </w:rPr>
        <w:t xml:space="preserve"> in that the former, if they inhere in an entity at all, are fully exhibited or manifested or realized in that entity. The latter, in contrast, can inhere without being realized, and can be realized to different degrees (including different degrees of likelihood).</w:t>
      </w:r>
    </w:p>
    <w:p w14:paraId="0408F0FE" w14:textId="75E8243E" w:rsidR="003E3EDC" w:rsidRDefault="003E3EDC">
      <w:pPr>
        <w:pStyle w:val="TxText"/>
        <w:autoSpaceDE w:val="0"/>
        <w:autoSpaceDN w:val="0"/>
        <w:adjustRightInd w:val="0"/>
        <w:rPr>
          <w:szCs w:val="24"/>
        </w:rPr>
      </w:pPr>
      <w:r>
        <w:rPr>
          <w:szCs w:val="24"/>
        </w:rPr>
        <w:t xml:space="preserve">What all qualities have in common is that they inhere in, and so depend on, other entities; in order for a quality to exist some other entity or entities—specifically, one or more independent continuants, must also exist. Examples of qualities include the mass of this kidney, the color of this portion of blood, and the shape of this hand. Notice that, in each of these cases, the quality is </w:t>
      </w:r>
      <w:r>
        <w:rPr>
          <w:szCs w:val="24"/>
        </w:rPr>
        <w:lastRenderedPageBreak/>
        <w:t xml:space="preserve">referred to as standing in a relationship to some other independent continuant entity, such as a kidney, a portion of blood, a hand. This is because of the dependent nature of qualities. There cannot be color without it being the color </w:t>
      </w:r>
      <w:r>
        <w:rPr>
          <w:i/>
          <w:szCs w:val="24"/>
        </w:rPr>
        <w:t>of something</w:t>
      </w:r>
      <w:r>
        <w:rPr>
          <w:szCs w:val="24"/>
        </w:rPr>
        <w:t xml:space="preserve">, and there cannot be mass without it being the mass </w:t>
      </w:r>
      <w:r>
        <w:rPr>
          <w:i/>
          <w:szCs w:val="24"/>
        </w:rPr>
        <w:t>of something</w:t>
      </w:r>
      <w:r>
        <w:rPr>
          <w:szCs w:val="24"/>
        </w:rPr>
        <w:t>. In particular, it is BFO independent continuants that qualities depend on (or as we also say: inhere in). Qualities may inhere in one independent continuant—for example</w:t>
      </w:r>
      <w:r w:rsidR="0068496E">
        <w:rPr>
          <w:szCs w:val="24"/>
        </w:rPr>
        <w:t>,</w:t>
      </w:r>
      <w:r>
        <w:rPr>
          <w:szCs w:val="24"/>
        </w:rPr>
        <w:t xml:space="preserve"> the shape </w:t>
      </w:r>
      <w:r w:rsidR="0003724F">
        <w:rPr>
          <w:szCs w:val="24"/>
        </w:rPr>
        <w:t xml:space="preserve">quality </w:t>
      </w:r>
      <w:r>
        <w:rPr>
          <w:szCs w:val="24"/>
        </w:rPr>
        <w:t>of this glass cube; or they may inhere in multiple independent continuants—for example</w:t>
      </w:r>
      <w:r w:rsidR="0068496E">
        <w:rPr>
          <w:szCs w:val="24"/>
        </w:rPr>
        <w:t>,</w:t>
      </w:r>
      <w:r>
        <w:rPr>
          <w:szCs w:val="24"/>
        </w:rPr>
        <w:t xml:space="preserve"> the quality of </w:t>
      </w:r>
      <w:r>
        <w:rPr>
          <w:i/>
          <w:szCs w:val="24"/>
        </w:rPr>
        <w:t>being siblings</w:t>
      </w:r>
      <w:r>
        <w:rPr>
          <w:szCs w:val="24"/>
        </w:rPr>
        <w:t xml:space="preserve"> or </w:t>
      </w:r>
      <w:r>
        <w:rPr>
          <w:i/>
          <w:szCs w:val="24"/>
        </w:rPr>
        <w:t>being competitive with</w:t>
      </w:r>
      <w:r>
        <w:rPr>
          <w:szCs w:val="24"/>
        </w:rPr>
        <w:t xml:space="preserve"> that might inhere in John and Mary; the quality of </w:t>
      </w:r>
      <w:r w:rsidR="0003724F">
        <w:rPr>
          <w:szCs w:val="24"/>
        </w:rPr>
        <w:t xml:space="preserve">being </w:t>
      </w:r>
      <w:r>
        <w:rPr>
          <w:szCs w:val="24"/>
        </w:rPr>
        <w:t>angry that might inhere in an aggregate of persons we call a mob.</w:t>
      </w:r>
    </w:p>
    <w:p w14:paraId="6611E49D" w14:textId="2F26B248" w:rsidR="003E3EDC" w:rsidRDefault="003E3EDC">
      <w:pPr>
        <w:pStyle w:val="TxText"/>
        <w:autoSpaceDE w:val="0"/>
        <w:autoSpaceDN w:val="0"/>
        <w:adjustRightInd w:val="0"/>
        <w:rPr>
          <w:szCs w:val="24"/>
        </w:rPr>
      </w:pPr>
      <w:r>
        <w:rPr>
          <w:szCs w:val="24"/>
        </w:rPr>
        <w:t>Qualities may depend also on entities of other types; thus</w:t>
      </w:r>
      <w:r w:rsidR="0068496E">
        <w:rPr>
          <w:szCs w:val="24"/>
        </w:rPr>
        <w:t>,</w:t>
      </w:r>
      <w:r>
        <w:rPr>
          <w:szCs w:val="24"/>
        </w:rPr>
        <w:t xml:space="preserve"> for example</w:t>
      </w:r>
      <w:r w:rsidR="0068496E">
        <w:rPr>
          <w:szCs w:val="24"/>
        </w:rPr>
        <w:t>,</w:t>
      </w:r>
      <w:r>
        <w:rPr>
          <w:szCs w:val="24"/>
        </w:rPr>
        <w:t xml:space="preserve"> the quality of your heart, of </w:t>
      </w:r>
      <w:r>
        <w:rPr>
          <w:i/>
          <w:szCs w:val="24"/>
        </w:rPr>
        <w:t>beating with a certain rate</w:t>
      </w:r>
      <w:r>
        <w:rPr>
          <w:szCs w:val="24"/>
        </w:rPr>
        <w:t>, is dependent not only on your heart, but also on the beating process in which the heart participates.</w:t>
      </w:r>
    </w:p>
    <w:p w14:paraId="577C388B" w14:textId="77777777" w:rsidR="003E3EDC" w:rsidRDefault="003E3EDC">
      <w:pPr>
        <w:pStyle w:val="TxText"/>
        <w:autoSpaceDE w:val="0"/>
        <w:autoSpaceDN w:val="0"/>
        <w:adjustRightInd w:val="0"/>
        <w:rPr>
          <w:szCs w:val="24"/>
        </w:rPr>
      </w:pPr>
      <w:r>
        <w:rPr>
          <w:szCs w:val="24"/>
        </w:rPr>
        <w:t>Often, it is the qualities of objects and their parts that we refer to as differentiae when formulating definitions. Why is our sun classified as a star? Because it shares certain qualities with other celestial bodies already identified as stars, such as being self-luminous, being plasmatic, having a size, mass, and temperature within a certain range, and so on.</w:t>
      </w:r>
    </w:p>
    <w:p w14:paraId="539220B6" w14:textId="029965B3" w:rsidR="003E3EDC" w:rsidRDefault="003E3EDC">
      <w:pPr>
        <w:pStyle w:val="TxText"/>
        <w:autoSpaceDE w:val="0"/>
        <w:autoSpaceDN w:val="0"/>
        <w:adjustRightInd w:val="0"/>
        <w:rPr>
          <w:szCs w:val="24"/>
        </w:rPr>
      </w:pPr>
      <w:r>
        <w:rPr>
          <w:szCs w:val="24"/>
        </w:rPr>
        <w:t xml:space="preserve">Qualities in BFO can be ordered into </w:t>
      </w:r>
      <w:r w:rsidR="003247BB">
        <w:rPr>
          <w:szCs w:val="24"/>
        </w:rPr>
        <w:t xml:space="preserve">those </w:t>
      </w:r>
      <w:r>
        <w:rPr>
          <w:szCs w:val="24"/>
        </w:rPr>
        <w:t>more or less general, for example, as follows:</w:t>
      </w:r>
    </w:p>
    <w:p w14:paraId="27FDB565" w14:textId="77777777" w:rsidR="003E3EDC" w:rsidRDefault="003E3EDC">
      <w:pPr>
        <w:pStyle w:val="LList"/>
        <w:tabs>
          <w:tab w:val="left" w:pos="240"/>
          <w:tab w:val="left" w:pos="480"/>
          <w:tab w:val="left" w:pos="960"/>
        </w:tabs>
        <w:autoSpaceDE w:val="0"/>
        <w:autoSpaceDN w:val="0"/>
        <w:adjustRightInd w:val="0"/>
        <w:rPr>
          <w:szCs w:val="24"/>
        </w:rPr>
      </w:pPr>
      <w:proofErr w:type="gramStart"/>
      <w:r>
        <w:rPr>
          <w:szCs w:val="24"/>
        </w:rPr>
        <w:t>quality</w:t>
      </w:r>
      <w:proofErr w:type="gramEnd"/>
    </w:p>
    <w:p w14:paraId="4B249DE9" w14:textId="77777777" w:rsidR="003E3EDC" w:rsidRDefault="003E3EDC">
      <w:pPr>
        <w:pStyle w:val="LList"/>
        <w:tabs>
          <w:tab w:val="left" w:pos="240"/>
          <w:tab w:val="left" w:pos="480"/>
          <w:tab w:val="left" w:pos="960"/>
        </w:tabs>
        <w:autoSpaceDE w:val="0"/>
        <w:autoSpaceDN w:val="0"/>
        <w:adjustRightInd w:val="0"/>
        <w:rPr>
          <w:szCs w:val="24"/>
        </w:rPr>
      </w:pPr>
      <w:r>
        <w:rPr>
          <w:szCs w:val="24"/>
        </w:rPr>
        <w:t> </w:t>
      </w:r>
      <w:proofErr w:type="gramStart"/>
      <w:r>
        <w:rPr>
          <w:szCs w:val="24"/>
        </w:rPr>
        <w:t>color</w:t>
      </w:r>
      <w:proofErr w:type="gramEnd"/>
    </w:p>
    <w:p w14:paraId="56CAD2A7" w14:textId="77777777" w:rsidR="003E3EDC" w:rsidRDefault="003E3EDC">
      <w:pPr>
        <w:pStyle w:val="LList"/>
        <w:tabs>
          <w:tab w:val="left" w:pos="240"/>
          <w:tab w:val="left" w:pos="480"/>
          <w:tab w:val="left" w:pos="960"/>
        </w:tabs>
        <w:autoSpaceDE w:val="0"/>
        <w:autoSpaceDN w:val="0"/>
        <w:adjustRightInd w:val="0"/>
        <w:rPr>
          <w:szCs w:val="24"/>
        </w:rPr>
      </w:pPr>
      <w:r>
        <w:rPr>
          <w:szCs w:val="24"/>
        </w:rPr>
        <w:t>  </w:t>
      </w:r>
      <w:proofErr w:type="gramStart"/>
      <w:r>
        <w:rPr>
          <w:szCs w:val="24"/>
        </w:rPr>
        <w:t>red</w:t>
      </w:r>
      <w:proofErr w:type="gramEnd"/>
    </w:p>
    <w:p w14:paraId="3E0036CC" w14:textId="77777777" w:rsidR="003E3EDC" w:rsidRDefault="003E3EDC">
      <w:pPr>
        <w:pStyle w:val="LList"/>
        <w:tabs>
          <w:tab w:val="left" w:pos="240"/>
          <w:tab w:val="left" w:pos="480"/>
          <w:tab w:val="left" w:pos="960"/>
        </w:tabs>
        <w:autoSpaceDE w:val="0"/>
        <w:autoSpaceDN w:val="0"/>
        <w:adjustRightInd w:val="0"/>
        <w:rPr>
          <w:szCs w:val="24"/>
        </w:rPr>
      </w:pPr>
      <w:r>
        <w:rPr>
          <w:szCs w:val="24"/>
        </w:rPr>
        <w:t>   </w:t>
      </w:r>
      <w:proofErr w:type="gramStart"/>
      <w:r>
        <w:rPr>
          <w:szCs w:val="24"/>
        </w:rPr>
        <w:t>dark</w:t>
      </w:r>
      <w:proofErr w:type="gramEnd"/>
      <w:r>
        <w:rPr>
          <w:szCs w:val="24"/>
        </w:rPr>
        <w:t xml:space="preserve"> red</w:t>
      </w:r>
    </w:p>
    <w:p w14:paraId="2942F9B1" w14:textId="77777777" w:rsidR="003E3EDC" w:rsidRDefault="003E3EDC">
      <w:pPr>
        <w:pStyle w:val="LList"/>
        <w:tabs>
          <w:tab w:val="left" w:pos="240"/>
          <w:tab w:val="left" w:pos="480"/>
          <w:tab w:val="left" w:pos="960"/>
        </w:tabs>
        <w:autoSpaceDE w:val="0"/>
        <w:autoSpaceDN w:val="0"/>
        <w:adjustRightInd w:val="0"/>
        <w:rPr>
          <w:szCs w:val="24"/>
        </w:rPr>
      </w:pPr>
      <w:r>
        <w:rPr>
          <w:szCs w:val="24"/>
        </w:rPr>
        <w:t>    RGB 990033 dark red</w:t>
      </w:r>
    </w:p>
    <w:p w14:paraId="0971BD04" w14:textId="77777777" w:rsidR="003E3EDC" w:rsidRDefault="003E3EDC">
      <w:pPr>
        <w:pStyle w:val="LList"/>
        <w:tabs>
          <w:tab w:val="left" w:pos="240"/>
          <w:tab w:val="left" w:pos="480"/>
          <w:tab w:val="left" w:pos="960"/>
        </w:tabs>
        <w:autoSpaceDE w:val="0"/>
        <w:autoSpaceDN w:val="0"/>
        <w:adjustRightInd w:val="0"/>
        <w:rPr>
          <w:szCs w:val="24"/>
        </w:rPr>
      </w:pPr>
      <w:proofErr w:type="gramStart"/>
      <w:r>
        <w:rPr>
          <w:szCs w:val="24"/>
        </w:rPr>
        <w:t>or</w:t>
      </w:r>
      <w:proofErr w:type="gramEnd"/>
    </w:p>
    <w:p w14:paraId="6B6D0164" w14:textId="77777777" w:rsidR="003E3EDC" w:rsidRDefault="003E3EDC">
      <w:pPr>
        <w:pStyle w:val="LList"/>
        <w:tabs>
          <w:tab w:val="left" w:pos="240"/>
          <w:tab w:val="left" w:pos="480"/>
          <w:tab w:val="left" w:pos="960"/>
        </w:tabs>
        <w:autoSpaceDE w:val="0"/>
        <w:autoSpaceDN w:val="0"/>
        <w:adjustRightInd w:val="0"/>
        <w:rPr>
          <w:szCs w:val="24"/>
        </w:rPr>
      </w:pPr>
      <w:r>
        <w:rPr>
          <w:szCs w:val="24"/>
        </w:rPr>
        <w:lastRenderedPageBreak/>
        <w:t>  </w:t>
      </w:r>
      <w:proofErr w:type="gramStart"/>
      <w:r>
        <w:rPr>
          <w:szCs w:val="24"/>
        </w:rPr>
        <w:t>body</w:t>
      </w:r>
      <w:proofErr w:type="gramEnd"/>
      <w:r>
        <w:rPr>
          <w:szCs w:val="24"/>
        </w:rPr>
        <w:t xml:space="preserve"> temperature</w:t>
      </w:r>
    </w:p>
    <w:p w14:paraId="4FDB4958" w14:textId="77777777" w:rsidR="003E3EDC" w:rsidRDefault="003E3EDC">
      <w:pPr>
        <w:pStyle w:val="LList"/>
        <w:tabs>
          <w:tab w:val="left" w:pos="240"/>
          <w:tab w:val="left" w:pos="480"/>
          <w:tab w:val="left" w:pos="960"/>
        </w:tabs>
        <w:autoSpaceDE w:val="0"/>
        <w:autoSpaceDN w:val="0"/>
        <w:adjustRightInd w:val="0"/>
        <w:rPr>
          <w:szCs w:val="24"/>
        </w:rPr>
      </w:pPr>
      <w:r>
        <w:rPr>
          <w:szCs w:val="24"/>
        </w:rPr>
        <w:t>   </w:t>
      </w:r>
      <w:proofErr w:type="gramStart"/>
      <w:r>
        <w:rPr>
          <w:szCs w:val="24"/>
        </w:rPr>
        <w:t>elevated</w:t>
      </w:r>
      <w:proofErr w:type="gramEnd"/>
      <w:r>
        <w:rPr>
          <w:szCs w:val="24"/>
        </w:rPr>
        <w:t xml:space="preserve"> body temperature</w:t>
      </w:r>
    </w:p>
    <w:p w14:paraId="2A99A417" w14:textId="77777777" w:rsidR="003E3EDC" w:rsidRDefault="003E3EDC">
      <w:pPr>
        <w:pStyle w:val="LList"/>
        <w:tabs>
          <w:tab w:val="left" w:pos="240"/>
          <w:tab w:val="left" w:pos="480"/>
          <w:tab w:val="left" w:pos="960"/>
        </w:tabs>
        <w:autoSpaceDE w:val="0"/>
        <w:autoSpaceDN w:val="0"/>
        <w:adjustRightInd w:val="0"/>
        <w:rPr>
          <w:szCs w:val="24"/>
        </w:rPr>
      </w:pPr>
      <w:r>
        <w:rPr>
          <w:szCs w:val="24"/>
        </w:rPr>
        <w:t>    </w:t>
      </w:r>
      <w:proofErr w:type="gramStart"/>
      <w:r>
        <w:rPr>
          <w:szCs w:val="24"/>
        </w:rPr>
        <w:t>body</w:t>
      </w:r>
      <w:proofErr w:type="gramEnd"/>
      <w:r>
        <w:rPr>
          <w:szCs w:val="24"/>
        </w:rPr>
        <w:t xml:space="preserve"> temperate in the range 37.6° and 38° Celsius</w:t>
      </w:r>
    </w:p>
    <w:p w14:paraId="6338C824" w14:textId="77777777" w:rsidR="003E3EDC" w:rsidRDefault="003E3EDC">
      <w:pPr>
        <w:pStyle w:val="LList"/>
        <w:tabs>
          <w:tab w:val="left" w:pos="240"/>
          <w:tab w:val="left" w:pos="480"/>
          <w:tab w:val="left" w:pos="960"/>
        </w:tabs>
        <w:autoSpaceDE w:val="0"/>
        <w:autoSpaceDN w:val="0"/>
        <w:adjustRightInd w:val="0"/>
        <w:rPr>
          <w:szCs w:val="24"/>
        </w:rPr>
      </w:pPr>
      <w:r>
        <w:rPr>
          <w:szCs w:val="24"/>
        </w:rPr>
        <w:t>     </w:t>
      </w:r>
      <w:proofErr w:type="gramStart"/>
      <w:r>
        <w:rPr>
          <w:szCs w:val="24"/>
        </w:rPr>
        <w:t>body</w:t>
      </w:r>
      <w:proofErr w:type="gramEnd"/>
      <w:r>
        <w:rPr>
          <w:szCs w:val="24"/>
        </w:rPr>
        <w:t xml:space="preserve"> temperature of 37.8° Celsius</w:t>
      </w:r>
    </w:p>
    <w:p w14:paraId="1462F95A" w14:textId="11C58660" w:rsidR="003E3EDC" w:rsidRDefault="003E3EDC">
      <w:pPr>
        <w:pStyle w:val="TxCTextContinuation"/>
        <w:autoSpaceDE w:val="0"/>
        <w:autoSpaceDN w:val="0"/>
        <w:adjustRightInd w:val="0"/>
        <w:rPr>
          <w:szCs w:val="24"/>
        </w:rPr>
      </w:pPr>
      <w:r>
        <w:rPr>
          <w:szCs w:val="24"/>
        </w:rPr>
        <w:t xml:space="preserve">Note that to assert that a body temperature quality of 37.8° Celsius inheres in a certain body does not imply that the body has a temperature of 37.8° Celsius uniformly through all its parts. Rather, different temperature qualities will be detectable in different parts of the body, and the </w:t>
      </w:r>
      <w:r w:rsidR="00C67EA1">
        <w:rPr>
          <w:szCs w:val="24"/>
        </w:rPr>
        <w:t>“</w:t>
      </w:r>
      <w:r>
        <w:rPr>
          <w:szCs w:val="24"/>
        </w:rPr>
        <w:t>37.8° Celsius</w:t>
      </w:r>
      <w:r w:rsidR="00C67EA1">
        <w:rPr>
          <w:szCs w:val="24"/>
        </w:rPr>
        <w:t>”</w:t>
      </w:r>
      <w:r>
        <w:rPr>
          <w:szCs w:val="24"/>
        </w:rPr>
        <w:t xml:space="preserve"> represents an average of these.</w:t>
      </w:r>
    </w:p>
    <w:p w14:paraId="3404B73B" w14:textId="0704966B" w:rsidR="003E3EDC" w:rsidRDefault="003E3EDC">
      <w:pPr>
        <w:pStyle w:val="TxText"/>
        <w:autoSpaceDE w:val="0"/>
        <w:autoSpaceDN w:val="0"/>
        <w:adjustRightInd w:val="0"/>
        <w:rPr>
          <w:szCs w:val="24"/>
        </w:rPr>
      </w:pPr>
      <w:r>
        <w:rPr>
          <w:szCs w:val="24"/>
        </w:rPr>
        <w:t xml:space="preserve">More general qualities are called </w:t>
      </w:r>
      <w:r w:rsidR="00183C92">
        <w:rPr>
          <w:szCs w:val="24"/>
        </w:rPr>
        <w:t>“</w:t>
      </w:r>
      <w:proofErr w:type="spellStart"/>
      <w:r>
        <w:rPr>
          <w:szCs w:val="24"/>
        </w:rPr>
        <w:t>determinables</w:t>
      </w:r>
      <w:proofErr w:type="spellEnd"/>
      <w:r w:rsidR="00183C92">
        <w:rPr>
          <w:szCs w:val="24"/>
        </w:rPr>
        <w:t>”</w:t>
      </w:r>
      <w:r>
        <w:rPr>
          <w:szCs w:val="24"/>
        </w:rPr>
        <w:t xml:space="preserve"> in the philosophical literature, and the corresponding least general qualities</w:t>
      </w:r>
      <w:r w:rsidR="00C67EA1">
        <w:rPr>
          <w:szCs w:val="24"/>
        </w:rPr>
        <w:t xml:space="preserve"> are called</w:t>
      </w:r>
      <w:r>
        <w:rPr>
          <w:szCs w:val="24"/>
        </w:rPr>
        <w:t xml:space="preserve"> </w:t>
      </w:r>
      <w:r w:rsidR="00183C92">
        <w:rPr>
          <w:szCs w:val="24"/>
        </w:rPr>
        <w:t>“</w:t>
      </w:r>
      <w:r>
        <w:rPr>
          <w:szCs w:val="24"/>
        </w:rPr>
        <w:t>determinates</w:t>
      </w:r>
      <w:r w:rsidR="00183C92">
        <w:rPr>
          <w:szCs w:val="24"/>
        </w:rPr>
        <w:t>.”</w:t>
      </w:r>
      <w:r>
        <w:rPr>
          <w:szCs w:val="24"/>
        </w:rPr>
        <w:t xml:space="preserve"> Typically, determinable qualities—for example</w:t>
      </w:r>
      <w:r w:rsidR="0068496E">
        <w:rPr>
          <w:szCs w:val="24"/>
        </w:rPr>
        <w:t>,</w:t>
      </w:r>
      <w:r>
        <w:rPr>
          <w:szCs w:val="24"/>
        </w:rPr>
        <w:t xml:space="preserve"> </w:t>
      </w:r>
      <w:r>
        <w:rPr>
          <w:i/>
          <w:szCs w:val="24"/>
        </w:rPr>
        <w:t>mass</w:t>
      </w:r>
      <w:r w:rsidR="00C67EA1">
        <w:rPr>
          <w:szCs w:val="24"/>
        </w:rPr>
        <w:t>—</w:t>
      </w:r>
      <w:r>
        <w:rPr>
          <w:szCs w:val="24"/>
        </w:rPr>
        <w:t>hold of independent continuants as a matter of necessity. (You cannot, as a matter of necessity</w:t>
      </w:r>
      <w:r w:rsidR="00C67EA1">
        <w:rPr>
          <w:szCs w:val="24"/>
        </w:rPr>
        <w:t>,</w:t>
      </w:r>
      <w:r>
        <w:rPr>
          <w:szCs w:val="24"/>
        </w:rPr>
        <w:t xml:space="preserve"> exist without your mass.) Determinate qualities—for example</w:t>
      </w:r>
      <w:r w:rsidR="0068496E">
        <w:rPr>
          <w:szCs w:val="24"/>
        </w:rPr>
        <w:t>,</w:t>
      </w:r>
      <w:r>
        <w:rPr>
          <w:szCs w:val="24"/>
        </w:rPr>
        <w:t xml:space="preserve"> </w:t>
      </w:r>
      <w:r>
        <w:rPr>
          <w:i/>
          <w:szCs w:val="24"/>
        </w:rPr>
        <w:t>mass of 70 kg</w:t>
      </w:r>
      <w:r>
        <w:rPr>
          <w:szCs w:val="24"/>
        </w:rPr>
        <w:t>—hold only contingently. A red nose need not be red, but it must have some color. We can think of the necessary or essential determinable qualities as constants within the architecture of their bearers, while the determinate qualities vary with time. You always have your temperature, but the value of your temperature varies from one time to the next.</w:t>
      </w:r>
    </w:p>
    <w:p w14:paraId="33F61B7D" w14:textId="560B3088" w:rsidR="003E3EDC" w:rsidRDefault="003E3EDC">
      <w:pPr>
        <w:pStyle w:val="H1HeadingLevel1"/>
        <w:autoSpaceDE w:val="0"/>
        <w:autoSpaceDN w:val="0"/>
        <w:adjustRightInd w:val="0"/>
        <w:rPr>
          <w:szCs w:val="24"/>
        </w:rPr>
      </w:pPr>
      <w:r>
        <w:rPr>
          <w:szCs w:val="24"/>
        </w:rPr>
        <w:t>BFO: Relational Quality</w:t>
      </w:r>
    </w:p>
    <w:p w14:paraId="03896813" w14:textId="79C418A7" w:rsidR="003E3EDC" w:rsidRDefault="003E3EDC">
      <w:pPr>
        <w:pStyle w:val="TxNITextNoIndent"/>
        <w:autoSpaceDE w:val="0"/>
        <w:autoSpaceDN w:val="0"/>
        <w:adjustRightInd w:val="0"/>
        <w:rPr>
          <w:szCs w:val="24"/>
        </w:rPr>
      </w:pPr>
      <w:r>
        <w:rPr>
          <w:szCs w:val="24"/>
        </w:rPr>
        <w:t>Relational qualities have a plurality of independent continuants as their bearers. Examples include a marriage bond, an instance of love, being a parent of, and so on, all of which obtain between one person and another. From the BFO perspective there is both the relational</w:t>
      </w:r>
      <w:r w:rsidR="00E21411">
        <w:rPr>
          <w:szCs w:val="24"/>
        </w:rPr>
        <w:t>-</w:t>
      </w:r>
      <w:r>
        <w:rPr>
          <w:szCs w:val="24"/>
        </w:rPr>
        <w:t xml:space="preserve">quality universal </w:t>
      </w:r>
      <w:r>
        <w:rPr>
          <w:i/>
          <w:szCs w:val="24"/>
        </w:rPr>
        <w:t>marriage bond</w:t>
      </w:r>
      <w:r>
        <w:rPr>
          <w:szCs w:val="24"/>
        </w:rPr>
        <w:t xml:space="preserve"> (an entity </w:t>
      </w:r>
      <w:r w:rsidR="00B57E51">
        <w:rPr>
          <w:szCs w:val="24"/>
        </w:rPr>
        <w:t>that might be included in</w:t>
      </w:r>
      <w:r>
        <w:rPr>
          <w:szCs w:val="24"/>
        </w:rPr>
        <w:t xml:space="preserve"> a domain ontology for social </w:t>
      </w:r>
      <w:r>
        <w:rPr>
          <w:szCs w:val="24"/>
        </w:rPr>
        <w:lastRenderedPageBreak/>
        <w:t>reality) as well as the specific instances of this universal obtaining between (and so specifically depending upon) John and Mary, Bill and Sally, and so forth.</w:t>
      </w:r>
    </w:p>
    <w:p w14:paraId="496A5653" w14:textId="01CEDEDE" w:rsidR="003E3EDC" w:rsidRDefault="003E3EDC">
      <w:pPr>
        <w:pStyle w:val="H2HeadingLevel2"/>
        <w:autoSpaceDE w:val="0"/>
        <w:autoSpaceDN w:val="0"/>
        <w:adjustRightInd w:val="0"/>
        <w:rPr>
          <w:szCs w:val="24"/>
        </w:rPr>
      </w:pPr>
      <w:r>
        <w:rPr>
          <w:szCs w:val="24"/>
        </w:rPr>
        <w:t xml:space="preserve">Relations </w:t>
      </w:r>
      <w:r w:rsidR="00E21411">
        <w:rPr>
          <w:szCs w:val="24"/>
        </w:rPr>
        <w:t>T</w:t>
      </w:r>
      <w:r>
        <w:rPr>
          <w:szCs w:val="24"/>
        </w:rPr>
        <w:t xml:space="preserve">hat </w:t>
      </w:r>
      <w:r w:rsidR="00E21411">
        <w:rPr>
          <w:szCs w:val="24"/>
        </w:rPr>
        <w:t>D</w:t>
      </w:r>
      <w:r>
        <w:rPr>
          <w:szCs w:val="24"/>
        </w:rPr>
        <w:t xml:space="preserve">o and </w:t>
      </w:r>
      <w:r w:rsidR="00E21411">
        <w:rPr>
          <w:szCs w:val="24"/>
        </w:rPr>
        <w:t>R</w:t>
      </w:r>
      <w:r>
        <w:rPr>
          <w:szCs w:val="24"/>
        </w:rPr>
        <w:t xml:space="preserve">elations </w:t>
      </w:r>
      <w:r w:rsidR="00E21411">
        <w:rPr>
          <w:szCs w:val="24"/>
        </w:rPr>
        <w:t>T</w:t>
      </w:r>
      <w:r>
        <w:rPr>
          <w:szCs w:val="24"/>
        </w:rPr>
        <w:t xml:space="preserve">hat </w:t>
      </w:r>
      <w:r w:rsidR="00E21411">
        <w:rPr>
          <w:szCs w:val="24"/>
        </w:rPr>
        <w:t>D</w:t>
      </w:r>
      <w:r>
        <w:rPr>
          <w:szCs w:val="24"/>
        </w:rPr>
        <w:t xml:space="preserve">o </w:t>
      </w:r>
      <w:r w:rsidR="00E21411">
        <w:rPr>
          <w:szCs w:val="24"/>
        </w:rPr>
        <w:t>N</w:t>
      </w:r>
      <w:r>
        <w:rPr>
          <w:szCs w:val="24"/>
        </w:rPr>
        <w:t xml:space="preserve">ot </w:t>
      </w:r>
      <w:r w:rsidR="00E21411">
        <w:rPr>
          <w:szCs w:val="24"/>
        </w:rPr>
        <w:t>H</w:t>
      </w:r>
      <w:r>
        <w:rPr>
          <w:szCs w:val="24"/>
        </w:rPr>
        <w:t xml:space="preserve">ave </w:t>
      </w:r>
      <w:r w:rsidR="00E21411">
        <w:rPr>
          <w:szCs w:val="24"/>
        </w:rPr>
        <w:t>I</w:t>
      </w:r>
      <w:r>
        <w:rPr>
          <w:szCs w:val="24"/>
        </w:rPr>
        <w:t>nstances</w:t>
      </w:r>
    </w:p>
    <w:p w14:paraId="0F7E9B8D" w14:textId="1249416F" w:rsidR="003E3EDC" w:rsidRDefault="003E3EDC">
      <w:pPr>
        <w:pStyle w:val="TxNITextNoIndent"/>
        <w:autoSpaceDE w:val="0"/>
        <w:autoSpaceDN w:val="0"/>
        <w:adjustRightInd w:val="0"/>
        <w:rPr>
          <w:szCs w:val="24"/>
        </w:rPr>
      </w:pPr>
      <w:r>
        <w:rPr>
          <w:szCs w:val="24"/>
        </w:rPr>
        <w:t xml:space="preserve">By contrast with BFO’s </w:t>
      </w:r>
      <w:r>
        <w:rPr>
          <w:i/>
          <w:szCs w:val="24"/>
        </w:rPr>
        <w:t>relational qualities</w:t>
      </w:r>
      <w:r>
        <w:rPr>
          <w:szCs w:val="24"/>
        </w:rPr>
        <w:t xml:space="preserve">, relations such as </w:t>
      </w:r>
      <w:proofErr w:type="spellStart"/>
      <w:r>
        <w:rPr>
          <w:b/>
          <w:szCs w:val="24"/>
        </w:rPr>
        <w:t>instance_of</w:t>
      </w:r>
      <w:proofErr w:type="spellEnd"/>
      <w:r>
        <w:rPr>
          <w:szCs w:val="24"/>
        </w:rPr>
        <w:t xml:space="preserve"> or </w:t>
      </w:r>
      <w:r>
        <w:rPr>
          <w:b/>
          <w:szCs w:val="24"/>
        </w:rPr>
        <w:t>part_of</w:t>
      </w:r>
      <w:r>
        <w:rPr>
          <w:szCs w:val="24"/>
        </w:rPr>
        <w:t xml:space="preserve"> (discussed in more detail in chapter 7), are relations for which it does not make sense to speak of instances. They are not entities in their own right. If it is true that Mary is a human being then there is no extra entity—for example, no instance of the relation of instantiation—that is needed to make this true. If it is true that Mary’s heart is </w:t>
      </w:r>
      <w:r>
        <w:rPr>
          <w:b/>
          <w:szCs w:val="24"/>
        </w:rPr>
        <w:t>part_of</w:t>
      </w:r>
      <w:r>
        <w:rPr>
          <w:szCs w:val="24"/>
        </w:rPr>
        <w:t xml:space="preserve"> Mary, then similarly there is no extra entity in addition to Mary and her heart that is needed to make it true that this relation obtains.</w:t>
      </w:r>
      <w:r w:rsidR="00FC604B">
        <w:rPr>
          <w:szCs w:val="24"/>
        </w:rPr>
        <w:t xml:space="preserve"> BFO adopts this view of relations for reasons of practical utility. (We have, for instance, no data pertaining to different instances of the parthood relation.)</w:t>
      </w:r>
    </w:p>
    <w:p w14:paraId="07222B32" w14:textId="15493E49" w:rsidR="003E3EDC" w:rsidRDefault="003E3EDC">
      <w:pPr>
        <w:pStyle w:val="TxText"/>
        <w:autoSpaceDE w:val="0"/>
        <w:autoSpaceDN w:val="0"/>
        <w:adjustRightInd w:val="0"/>
        <w:rPr>
          <w:szCs w:val="24"/>
        </w:rPr>
      </w:pPr>
      <w:r>
        <w:rPr>
          <w:szCs w:val="24"/>
        </w:rPr>
        <w:t>Internal relations such as comparatives (</w:t>
      </w:r>
      <w:r>
        <w:rPr>
          <w:i/>
          <w:szCs w:val="24"/>
        </w:rPr>
        <w:t>taller-than</w:t>
      </w:r>
      <w:r>
        <w:rPr>
          <w:szCs w:val="24"/>
        </w:rPr>
        <w:t xml:space="preserve">, </w:t>
      </w:r>
      <w:r>
        <w:rPr>
          <w:i/>
          <w:szCs w:val="24"/>
        </w:rPr>
        <w:t>larger-than</w:t>
      </w:r>
      <w:r>
        <w:rPr>
          <w:szCs w:val="24"/>
        </w:rPr>
        <w:t xml:space="preserve">, </w:t>
      </w:r>
      <w:r>
        <w:rPr>
          <w:i/>
          <w:szCs w:val="24"/>
        </w:rPr>
        <w:t>heavier-than</w:t>
      </w:r>
      <w:r w:rsidR="0082257A">
        <w:rPr>
          <w:i/>
          <w:szCs w:val="24"/>
        </w:rPr>
        <w:t xml:space="preserve"> .</w:t>
      </w:r>
      <w:r w:rsidR="00497983">
        <w:rPr>
          <w:i/>
          <w:szCs w:val="24"/>
        </w:rPr>
        <w:t> </w:t>
      </w:r>
      <w:r w:rsidR="0082257A">
        <w:rPr>
          <w:i/>
          <w:szCs w:val="24"/>
        </w:rPr>
        <w:t>.</w:t>
      </w:r>
      <w:r w:rsidR="00497983">
        <w:rPr>
          <w:i/>
          <w:szCs w:val="24"/>
        </w:rPr>
        <w:t> </w:t>
      </w:r>
      <w:r w:rsidR="0082257A">
        <w:rPr>
          <w:i/>
          <w:szCs w:val="24"/>
        </w:rPr>
        <w:t>.</w:t>
      </w:r>
      <w:r>
        <w:rPr>
          <w:szCs w:val="24"/>
        </w:rPr>
        <w:t>) are also not entities in their own right</w:t>
      </w:r>
      <w:r w:rsidR="00FC604B">
        <w:rPr>
          <w:szCs w:val="24"/>
        </w:rPr>
        <w:t>, as BFO conceives them</w:t>
      </w:r>
      <w:r>
        <w:rPr>
          <w:szCs w:val="24"/>
        </w:rPr>
        <w:t>.</w:t>
      </w:r>
      <w:r>
        <w:rPr>
          <w:rStyle w:val="citefn"/>
          <w:szCs w:val="24"/>
          <w:vertAlign w:val="superscript"/>
        </w:rPr>
        <w:t>5</w:t>
      </w:r>
      <w:r>
        <w:rPr>
          <w:szCs w:val="24"/>
        </w:rPr>
        <w:t xml:space="preserve"> If John is taller than Mary, then this is accounted for exclusively in terms of John’s and Mary’s respective height qualities, and in terms of the fact that each of these heights instantiates a certain determinate height universal and that the totality of such universals form a certain linear order. (And we note that </w:t>
      </w:r>
      <w:r w:rsidR="0082257A">
        <w:rPr>
          <w:szCs w:val="24"/>
        </w:rPr>
        <w:t>“</w:t>
      </w:r>
      <w:r>
        <w:rPr>
          <w:szCs w:val="24"/>
        </w:rPr>
        <w:t>fact</w:t>
      </w:r>
      <w:r w:rsidR="0082257A">
        <w:rPr>
          <w:szCs w:val="24"/>
        </w:rPr>
        <w:t>”</w:t>
      </w:r>
      <w:r>
        <w:rPr>
          <w:szCs w:val="24"/>
        </w:rPr>
        <w:t xml:space="preserve"> here is not being used as a technical term, and thus also not as referring to an extra entity in the BFO sense.)</w:t>
      </w:r>
    </w:p>
    <w:p w14:paraId="44DFCEC4" w14:textId="35E721AE" w:rsidR="003E3EDC" w:rsidRDefault="003E3EDC">
      <w:pPr>
        <w:pStyle w:val="H2HeadingLevel2"/>
        <w:autoSpaceDE w:val="0"/>
        <w:autoSpaceDN w:val="0"/>
        <w:adjustRightInd w:val="0"/>
        <w:rPr>
          <w:szCs w:val="24"/>
        </w:rPr>
      </w:pPr>
      <w:r>
        <w:rPr>
          <w:szCs w:val="24"/>
        </w:rPr>
        <w:t>BFO: Realizable Entity</w:t>
      </w:r>
    </w:p>
    <w:p w14:paraId="590C187B" w14:textId="77777777" w:rsidR="003E3EDC" w:rsidRDefault="003E3EDC">
      <w:pPr>
        <w:pStyle w:val="TxNITextNoIndent"/>
        <w:autoSpaceDE w:val="0"/>
        <w:autoSpaceDN w:val="0"/>
        <w:adjustRightInd w:val="0"/>
        <w:rPr>
          <w:szCs w:val="24"/>
        </w:rPr>
      </w:pPr>
      <w:r>
        <w:rPr>
          <w:szCs w:val="24"/>
        </w:rPr>
        <w:t xml:space="preserve">Like qualities, </w:t>
      </w:r>
      <w:r>
        <w:rPr>
          <w:i/>
          <w:szCs w:val="24"/>
        </w:rPr>
        <w:t>realizable entities</w:t>
      </w:r>
      <w:r>
        <w:rPr>
          <w:szCs w:val="24"/>
        </w:rPr>
        <w:t xml:space="preserve"> are </w:t>
      </w:r>
      <w:r>
        <w:rPr>
          <w:i/>
          <w:szCs w:val="24"/>
        </w:rPr>
        <w:t>specifically dependent continuants</w:t>
      </w:r>
      <w:r>
        <w:rPr>
          <w:szCs w:val="24"/>
        </w:rPr>
        <w:t xml:space="preserve"> that inhere in one or more independent continuants. Realizable entities are </w:t>
      </w:r>
      <w:r>
        <w:rPr>
          <w:i/>
          <w:szCs w:val="24"/>
        </w:rPr>
        <w:t>in</w:t>
      </w:r>
      <w:r>
        <w:rPr>
          <w:szCs w:val="24"/>
        </w:rPr>
        <w:t xml:space="preserve"> (inhere in) their bearers in just the same </w:t>
      </w:r>
      <w:r>
        <w:rPr>
          <w:szCs w:val="24"/>
        </w:rPr>
        <w:lastRenderedPageBreak/>
        <w:t>way that qualities are in their bearers. In contrast to qualities, however, realizable entities are exhibited only through certain characteristic processes of realization.</w:t>
      </w:r>
    </w:p>
    <w:p w14:paraId="40141A60" w14:textId="77777777" w:rsidR="003E3EDC" w:rsidRDefault="003E3EDC">
      <w:pPr>
        <w:pStyle w:val="TxText"/>
        <w:autoSpaceDE w:val="0"/>
        <w:autoSpaceDN w:val="0"/>
        <w:adjustRightInd w:val="0"/>
        <w:rPr>
          <w:szCs w:val="24"/>
        </w:rPr>
      </w:pPr>
      <w:r>
        <w:rPr>
          <w:szCs w:val="24"/>
        </w:rPr>
        <w:t xml:space="preserve">A </w:t>
      </w:r>
      <w:r>
        <w:rPr>
          <w:i/>
          <w:szCs w:val="24"/>
        </w:rPr>
        <w:t>realizable entity</w:t>
      </w:r>
      <w:r>
        <w:rPr>
          <w:szCs w:val="24"/>
        </w:rPr>
        <w:t xml:space="preserve"> is thus defined as a specifically dependent continuant that has at least one independent continuant entity as its bearer, and whose instances can be realized (manifested, actualized, executed) in associated processes of specific correlated types in which the bearer participates.</w:t>
      </w:r>
    </w:p>
    <w:p w14:paraId="5E4499BC" w14:textId="16B0BD1B" w:rsidR="003E3EDC" w:rsidRDefault="003E3EDC">
      <w:pPr>
        <w:pStyle w:val="TxText"/>
        <w:autoSpaceDE w:val="0"/>
        <w:autoSpaceDN w:val="0"/>
        <w:adjustRightInd w:val="0"/>
        <w:rPr>
          <w:szCs w:val="24"/>
        </w:rPr>
      </w:pPr>
      <w:r>
        <w:rPr>
          <w:szCs w:val="24"/>
        </w:rPr>
        <w:t xml:space="preserve">Examples of </w:t>
      </w:r>
      <w:r>
        <w:rPr>
          <w:i/>
          <w:szCs w:val="24"/>
        </w:rPr>
        <w:t>realizable entity</w:t>
      </w:r>
      <w:r>
        <w:rPr>
          <w:szCs w:val="24"/>
        </w:rPr>
        <w:t xml:space="preserve"> include the role of being a doctor, the function</w:t>
      </w:r>
      <w:r w:rsidR="00FC604B">
        <w:rPr>
          <w:szCs w:val="24"/>
        </w:rPr>
        <w:t>s</w:t>
      </w:r>
      <w:r>
        <w:rPr>
          <w:szCs w:val="24"/>
        </w:rPr>
        <w:t xml:space="preserve"> of the reproductive organs, the disposition of a portion of blood to coagulate, the disposition of a portion of metal to conduct electricity. Entities in each of these types are in each case associated with entities of corresponding process types in which they are realized (executed, manifested, actualized). Thus</w:t>
      </w:r>
      <w:r w:rsidR="0068496E">
        <w:rPr>
          <w:szCs w:val="24"/>
        </w:rPr>
        <w:t>,</w:t>
      </w:r>
      <w:r>
        <w:rPr>
          <w:szCs w:val="24"/>
        </w:rPr>
        <w:t xml:space="preserve"> for example</w:t>
      </w:r>
      <w:r w:rsidR="0068496E">
        <w:rPr>
          <w:szCs w:val="24"/>
        </w:rPr>
        <w:t>,</w:t>
      </w:r>
      <w:r>
        <w:rPr>
          <w:szCs w:val="24"/>
        </w:rPr>
        <w:t xml:space="preserve"> the role of a doctor is realized when he examines or treats patients; the function of a reproductive organ is realized in copulation or insemination.</w:t>
      </w:r>
    </w:p>
    <w:p w14:paraId="08CA985E" w14:textId="7F03DBA9" w:rsidR="003E3EDC" w:rsidRDefault="003E3EDC">
      <w:pPr>
        <w:pStyle w:val="TxText"/>
        <w:autoSpaceDE w:val="0"/>
        <w:autoSpaceDN w:val="0"/>
        <w:adjustRightInd w:val="0"/>
        <w:rPr>
          <w:szCs w:val="24"/>
        </w:rPr>
      </w:pPr>
      <w:r>
        <w:rPr>
          <w:szCs w:val="24"/>
        </w:rPr>
        <w:t>Realizable entities are entities of a type whose instances are such that in the course of their existence they contain periods of actualization, when they are manifested through processes in which their bearers participate. But they may also exhibit periods of dormancy, when they exist by inhering in their bearers but without being manifested—as, for example, in the case of those diseases which are marked by periods of latency, and by the many occupational roles that are not realized because the bearer is, for example, asleep. Some realizable entities are realized during all the times when the bearer exists, as</w:t>
      </w:r>
      <w:r w:rsidR="0068496E">
        <w:rPr>
          <w:szCs w:val="24"/>
        </w:rPr>
        <w:t>,</w:t>
      </w:r>
      <w:r>
        <w:rPr>
          <w:szCs w:val="24"/>
        </w:rPr>
        <w:t xml:space="preserve"> for example</w:t>
      </w:r>
      <w:r w:rsidR="0068496E">
        <w:rPr>
          <w:szCs w:val="24"/>
        </w:rPr>
        <w:t>,</w:t>
      </w:r>
      <w:r>
        <w:rPr>
          <w:szCs w:val="24"/>
        </w:rPr>
        <w:t xml:space="preserve"> in the continuous functioning of a mammal’s heart and lungs; other realizable entities are realized hardly at all, as</w:t>
      </w:r>
      <w:r w:rsidR="0068496E">
        <w:rPr>
          <w:szCs w:val="24"/>
        </w:rPr>
        <w:t>,</w:t>
      </w:r>
      <w:r>
        <w:rPr>
          <w:szCs w:val="24"/>
        </w:rPr>
        <w:t xml:space="preserve"> for example</w:t>
      </w:r>
      <w:r w:rsidR="0068496E">
        <w:rPr>
          <w:szCs w:val="24"/>
        </w:rPr>
        <w:t>,</w:t>
      </w:r>
      <w:r>
        <w:rPr>
          <w:szCs w:val="24"/>
        </w:rPr>
        <w:t xml:space="preserve"> in the case of sperm, which are nevertheless the bearers of a function—to carry male genes to a female’s egg—</w:t>
      </w:r>
      <w:r w:rsidR="0082257A">
        <w:rPr>
          <w:szCs w:val="24"/>
        </w:rPr>
        <w:t>that</w:t>
      </w:r>
      <w:r>
        <w:rPr>
          <w:szCs w:val="24"/>
        </w:rPr>
        <w:t xml:space="preserve"> are entities </w:t>
      </w:r>
      <w:r>
        <w:rPr>
          <w:i/>
          <w:szCs w:val="24"/>
        </w:rPr>
        <w:t>of a type</w:t>
      </w:r>
      <w:r>
        <w:rPr>
          <w:szCs w:val="24"/>
        </w:rPr>
        <w:t xml:space="preserve"> some (an important few) of whose instances do indeed contain periods of actualization.</w:t>
      </w:r>
    </w:p>
    <w:p w14:paraId="5F44042C" w14:textId="6B95CEEC" w:rsidR="003E3EDC" w:rsidRDefault="003E3EDC">
      <w:pPr>
        <w:pStyle w:val="TxText"/>
        <w:autoSpaceDE w:val="0"/>
        <w:autoSpaceDN w:val="0"/>
        <w:adjustRightInd w:val="0"/>
        <w:rPr>
          <w:szCs w:val="24"/>
        </w:rPr>
      </w:pPr>
      <w:r>
        <w:rPr>
          <w:szCs w:val="24"/>
        </w:rPr>
        <w:lastRenderedPageBreak/>
        <w:t>We saw that an animal is classified as a mammal in virtue of possessing certain qualities (being a vertebrate, being warm</w:t>
      </w:r>
      <w:r w:rsidR="0082257A">
        <w:rPr>
          <w:szCs w:val="24"/>
        </w:rPr>
        <w:t xml:space="preserve"> </w:t>
      </w:r>
      <w:r>
        <w:rPr>
          <w:szCs w:val="24"/>
        </w:rPr>
        <w:t xml:space="preserve">blooded); but there are characteristics of mammals </w:t>
      </w:r>
      <w:r w:rsidR="00367CA2">
        <w:rPr>
          <w:szCs w:val="24"/>
        </w:rPr>
        <w:t xml:space="preserve">that </w:t>
      </w:r>
      <w:r>
        <w:rPr>
          <w:szCs w:val="24"/>
        </w:rPr>
        <w:t xml:space="preserve">involve not qualities but </w:t>
      </w:r>
      <w:proofErr w:type="spellStart"/>
      <w:r>
        <w:rPr>
          <w:szCs w:val="24"/>
        </w:rPr>
        <w:t>realizables</w:t>
      </w:r>
      <w:proofErr w:type="spellEnd"/>
      <w:r>
        <w:rPr>
          <w:szCs w:val="24"/>
        </w:rPr>
        <w:t xml:space="preserve">. For example, a (female) mammal is capable of giving birth to live young, and capable of lactating, even if in particular cases these dispositions are never realized. Some </w:t>
      </w:r>
      <w:proofErr w:type="spellStart"/>
      <w:r>
        <w:rPr>
          <w:szCs w:val="24"/>
        </w:rPr>
        <w:t>realizables</w:t>
      </w:r>
      <w:proofErr w:type="spellEnd"/>
      <w:r>
        <w:rPr>
          <w:szCs w:val="24"/>
        </w:rPr>
        <w:t>, as again in the case of the function of a sperm to penetrate an ovum, may be such that they can be manifested only once in their lifetime. Others, for example</w:t>
      </w:r>
      <w:r w:rsidR="0068496E">
        <w:rPr>
          <w:szCs w:val="24"/>
        </w:rPr>
        <w:t>,</w:t>
      </w:r>
      <w:r>
        <w:rPr>
          <w:szCs w:val="24"/>
        </w:rPr>
        <w:t xml:space="preserve"> the function of a spark plug in an internal combustion engine, can be manifested over and over again.</w:t>
      </w:r>
    </w:p>
    <w:p w14:paraId="4F60E466" w14:textId="77777777" w:rsidR="003E3EDC" w:rsidRDefault="003E3EDC">
      <w:pPr>
        <w:pStyle w:val="TxText"/>
        <w:autoSpaceDE w:val="0"/>
        <w:autoSpaceDN w:val="0"/>
        <w:adjustRightInd w:val="0"/>
        <w:rPr>
          <w:szCs w:val="24"/>
        </w:rPr>
      </w:pPr>
      <w:r>
        <w:rPr>
          <w:szCs w:val="24"/>
        </w:rPr>
        <w:t xml:space="preserve">BFO distinguishes two principal types of </w:t>
      </w:r>
      <w:r>
        <w:rPr>
          <w:i/>
          <w:szCs w:val="24"/>
        </w:rPr>
        <w:t>realizable entity</w:t>
      </w:r>
      <w:r>
        <w:rPr>
          <w:szCs w:val="24"/>
        </w:rPr>
        <w:t xml:space="preserve">: </w:t>
      </w:r>
      <w:r>
        <w:rPr>
          <w:i/>
          <w:szCs w:val="24"/>
        </w:rPr>
        <w:t>role</w:t>
      </w:r>
      <w:r>
        <w:rPr>
          <w:szCs w:val="24"/>
        </w:rPr>
        <w:t xml:space="preserve"> and </w:t>
      </w:r>
      <w:r>
        <w:rPr>
          <w:i/>
          <w:szCs w:val="24"/>
        </w:rPr>
        <w:t>disposition,</w:t>
      </w:r>
      <w:r>
        <w:rPr>
          <w:szCs w:val="24"/>
        </w:rPr>
        <w:t xml:space="preserve"> with one subtype of </w:t>
      </w:r>
      <w:r>
        <w:rPr>
          <w:i/>
          <w:szCs w:val="24"/>
        </w:rPr>
        <w:t>disposition</w:t>
      </w:r>
      <w:r>
        <w:rPr>
          <w:szCs w:val="24"/>
        </w:rPr>
        <w:t xml:space="preserve">, namely </w:t>
      </w:r>
      <w:r>
        <w:rPr>
          <w:i/>
          <w:szCs w:val="24"/>
        </w:rPr>
        <w:t>function.</w:t>
      </w:r>
      <w:r>
        <w:rPr>
          <w:szCs w:val="24"/>
        </w:rPr>
        <w:t xml:space="preserve"> Other subtypes of realizable entity distinguished in the ontological literature include </w:t>
      </w:r>
      <w:r>
        <w:rPr>
          <w:i/>
          <w:szCs w:val="24"/>
        </w:rPr>
        <w:t>capabilities</w:t>
      </w:r>
      <w:r>
        <w:rPr>
          <w:szCs w:val="24"/>
        </w:rPr>
        <w:t xml:space="preserve"> and </w:t>
      </w:r>
      <w:r>
        <w:rPr>
          <w:i/>
          <w:szCs w:val="24"/>
        </w:rPr>
        <w:t>tendencies</w:t>
      </w:r>
      <w:r w:rsidRPr="00497983">
        <w:rPr>
          <w:szCs w:val="24"/>
        </w:rPr>
        <w:t>.</w:t>
      </w:r>
      <w:r>
        <w:rPr>
          <w:rStyle w:val="citefn"/>
          <w:szCs w:val="24"/>
          <w:vertAlign w:val="superscript"/>
        </w:rPr>
        <w:t>6</w:t>
      </w:r>
    </w:p>
    <w:p w14:paraId="532703C8" w14:textId="6D301776" w:rsidR="003E3EDC" w:rsidRDefault="003E3EDC">
      <w:pPr>
        <w:pStyle w:val="H2HeadingLevel2"/>
        <w:autoSpaceDE w:val="0"/>
        <w:autoSpaceDN w:val="0"/>
        <w:adjustRightInd w:val="0"/>
        <w:rPr>
          <w:szCs w:val="24"/>
        </w:rPr>
      </w:pPr>
      <w:r>
        <w:rPr>
          <w:szCs w:val="24"/>
        </w:rPr>
        <w:t>BFO: Role</w:t>
      </w:r>
    </w:p>
    <w:p w14:paraId="1AC8EA9F" w14:textId="182C9556" w:rsidR="003E3EDC" w:rsidRDefault="003E3EDC">
      <w:pPr>
        <w:pStyle w:val="TxNITextNoIndent"/>
        <w:autoSpaceDE w:val="0"/>
        <w:autoSpaceDN w:val="0"/>
        <w:adjustRightInd w:val="0"/>
        <w:rPr>
          <w:szCs w:val="24"/>
        </w:rPr>
      </w:pPr>
      <w:r>
        <w:rPr>
          <w:szCs w:val="24"/>
        </w:rPr>
        <w:t xml:space="preserve">A </w:t>
      </w:r>
      <w:r>
        <w:rPr>
          <w:i/>
          <w:szCs w:val="24"/>
        </w:rPr>
        <w:t>role</w:t>
      </w:r>
      <w:r>
        <w:rPr>
          <w:szCs w:val="24"/>
        </w:rPr>
        <w:t xml:space="preserve"> is an externally grounded </w:t>
      </w:r>
      <w:r>
        <w:rPr>
          <w:i/>
          <w:szCs w:val="24"/>
        </w:rPr>
        <w:t>realizable entity</w:t>
      </w:r>
      <w:r>
        <w:rPr>
          <w:szCs w:val="24"/>
        </w:rPr>
        <w:t>, that is, it is a realizable entity that is possessed by its bearer because of some external circumstances (for example</w:t>
      </w:r>
      <w:r w:rsidR="0068496E">
        <w:rPr>
          <w:szCs w:val="24"/>
        </w:rPr>
        <w:t>,</w:t>
      </w:r>
      <w:r>
        <w:rPr>
          <w:szCs w:val="24"/>
        </w:rPr>
        <w:t xml:space="preserve"> the bearer has been assigned the role by some other persons, who have roles of their own which grant them a certain authority). A role is thus always optional; the bearer does not have to be in the given external circumstances.</w:t>
      </w:r>
    </w:p>
    <w:p w14:paraId="28DD9CDF" w14:textId="669335CE" w:rsidR="003E3EDC" w:rsidRDefault="00FC604B">
      <w:pPr>
        <w:pStyle w:val="TxText"/>
        <w:autoSpaceDE w:val="0"/>
        <w:autoSpaceDN w:val="0"/>
        <w:adjustRightInd w:val="0"/>
        <w:rPr>
          <w:szCs w:val="24"/>
        </w:rPr>
      </w:pPr>
      <w:r>
        <w:rPr>
          <w:szCs w:val="24"/>
        </w:rPr>
        <w:t xml:space="preserve">Each instance of </w:t>
      </w:r>
      <w:r w:rsidR="003E3EDC" w:rsidRPr="00565D8D">
        <w:rPr>
          <w:i/>
          <w:szCs w:val="24"/>
        </w:rPr>
        <w:t>role</w:t>
      </w:r>
      <w:r w:rsidR="003E3EDC">
        <w:rPr>
          <w:szCs w:val="24"/>
        </w:rPr>
        <w:t xml:space="preserve"> </w:t>
      </w:r>
      <w:r>
        <w:rPr>
          <w:szCs w:val="24"/>
        </w:rPr>
        <w:t>i</w:t>
      </w:r>
      <w:r w:rsidR="003E3EDC">
        <w:rPr>
          <w:szCs w:val="24"/>
        </w:rPr>
        <w:t>s a realizable entity that (1) exists because the bearer is in some special physical, social, or institutional set of circumstances in which the bearer does not have to be (optionality), and (2) is not such that, if this realizable entity ceases to exist, then the physical make-up of the bearer is thereby changed (external grounding).</w:t>
      </w:r>
    </w:p>
    <w:p w14:paraId="58D7D8F3" w14:textId="77777777" w:rsidR="003E3EDC" w:rsidRDefault="003E3EDC">
      <w:pPr>
        <w:pStyle w:val="TxText"/>
        <w:autoSpaceDE w:val="0"/>
        <w:autoSpaceDN w:val="0"/>
        <w:adjustRightInd w:val="0"/>
        <w:rPr>
          <w:szCs w:val="24"/>
        </w:rPr>
      </w:pPr>
      <w:r>
        <w:rPr>
          <w:szCs w:val="24"/>
        </w:rPr>
        <w:t xml:space="preserve">A role is a realizable entity whose manifestation brings about some result or end. This result is not essential to its bearer in virtue of the kind of thing that it is. Thus it is not essential to </w:t>
      </w:r>
      <w:r>
        <w:rPr>
          <w:szCs w:val="24"/>
        </w:rPr>
        <w:lastRenderedPageBreak/>
        <w:t>Jim that he is a nurse, or to Mary that she is a bankrupt or a baroness or a bodyguard. But Jim and Mary have these roles because they are in certain associated kinds of natural, social, or institutional contexts. A role can cease to exist without the physical make-up of the bearer thereby being changed. An entity has a role not because of the way it itself is, but because of something that happens or obtains externally.</w:t>
      </w:r>
    </w:p>
    <w:p w14:paraId="6BAAB61F" w14:textId="3A674F83" w:rsidR="003E3EDC" w:rsidRDefault="00265B69">
      <w:pPr>
        <w:pStyle w:val="TxText"/>
        <w:autoSpaceDE w:val="0"/>
        <w:autoSpaceDN w:val="0"/>
        <w:adjustRightInd w:val="0"/>
        <w:rPr>
          <w:szCs w:val="24"/>
        </w:rPr>
      </w:pPr>
      <w:r>
        <w:rPr>
          <w:szCs w:val="24"/>
        </w:rPr>
        <w:t>Further e</w:t>
      </w:r>
      <w:r w:rsidR="003E3EDC">
        <w:rPr>
          <w:szCs w:val="24"/>
        </w:rPr>
        <w:t xml:space="preserve">xamples include the role of an instance of a chemical compound to serve as </w:t>
      </w:r>
      <w:proofErr w:type="spellStart"/>
      <w:r w:rsidR="003E3EDC">
        <w:rPr>
          <w:szCs w:val="24"/>
        </w:rPr>
        <w:t>analyte</w:t>
      </w:r>
      <w:proofErr w:type="spellEnd"/>
      <w:r w:rsidR="003E3EDC">
        <w:rPr>
          <w:szCs w:val="24"/>
        </w:rPr>
        <w:t xml:space="preserve"> in an experiment, the role of a portion of penicillin to serve as a drug, </w:t>
      </w:r>
      <w:r w:rsidR="004537A3">
        <w:rPr>
          <w:szCs w:val="24"/>
        </w:rPr>
        <w:t xml:space="preserve">and </w:t>
      </w:r>
      <w:r w:rsidR="003E3EDC">
        <w:rPr>
          <w:szCs w:val="24"/>
        </w:rPr>
        <w:t>the role of a stone in marking a boundary.</w:t>
      </w:r>
    </w:p>
    <w:p w14:paraId="0F19A6EB" w14:textId="0169D4A5" w:rsidR="003E3EDC" w:rsidRDefault="003E3EDC">
      <w:pPr>
        <w:pStyle w:val="TxText"/>
        <w:autoSpaceDE w:val="0"/>
        <w:autoSpaceDN w:val="0"/>
        <w:adjustRightInd w:val="0"/>
        <w:rPr>
          <w:szCs w:val="24"/>
        </w:rPr>
      </w:pPr>
      <w:r>
        <w:rPr>
          <w:szCs w:val="24"/>
        </w:rPr>
        <w:t xml:space="preserve">As we shall see, roles are distinct from another type of realizable entity, called functions. A heart has the function of pumping blood, but in certain circumstances that same heart can play the role of dinner for a lion or of </w:t>
      </w:r>
      <w:proofErr w:type="spellStart"/>
      <w:r>
        <w:rPr>
          <w:szCs w:val="24"/>
        </w:rPr>
        <w:t>plastinated</w:t>
      </w:r>
      <w:proofErr w:type="spellEnd"/>
      <w:r>
        <w:rPr>
          <w:szCs w:val="24"/>
        </w:rPr>
        <w:t xml:space="preserve"> prop in a museum display. A portion of water does not have any function per se, but it does play many different roles, for example</w:t>
      </w:r>
      <w:r w:rsidR="0068496E">
        <w:rPr>
          <w:szCs w:val="24"/>
        </w:rPr>
        <w:t>,</w:t>
      </w:r>
      <w:r>
        <w:rPr>
          <w:szCs w:val="24"/>
        </w:rPr>
        <w:t xml:space="preserve"> in a hydroelectric experiment, or in washing clothes, or in helping to initiate the growth process of a seed. Many prominent types of role involve social ascription. A person can play the role of lawyer or of surrogate to a patient, but it is not necessary for persons that they be lawyers or surrogates.</w:t>
      </w:r>
    </w:p>
    <w:p w14:paraId="66254F2C" w14:textId="54F3A3E6" w:rsidR="003E3EDC" w:rsidRDefault="003E3EDC">
      <w:pPr>
        <w:pStyle w:val="TxText"/>
        <w:autoSpaceDE w:val="0"/>
        <w:autoSpaceDN w:val="0"/>
        <w:adjustRightInd w:val="0"/>
        <w:rPr>
          <w:szCs w:val="24"/>
        </w:rPr>
      </w:pPr>
      <w:r>
        <w:rPr>
          <w:szCs w:val="24"/>
        </w:rPr>
        <w:t xml:space="preserve">Note, here, that it is the role that is ontologically prior. </w:t>
      </w:r>
      <w:r w:rsidR="000E66CA">
        <w:rPr>
          <w:szCs w:val="24"/>
        </w:rPr>
        <w:t>“</w:t>
      </w:r>
      <w:r>
        <w:rPr>
          <w:szCs w:val="24"/>
        </w:rPr>
        <w:t>Lawyer role</w:t>
      </w:r>
      <w:r w:rsidR="000E66CA">
        <w:rPr>
          <w:szCs w:val="24"/>
        </w:rPr>
        <w:t>,”</w:t>
      </w:r>
      <w:r>
        <w:rPr>
          <w:szCs w:val="24"/>
        </w:rPr>
        <w:t xml:space="preserve"> </w:t>
      </w:r>
      <w:r w:rsidR="000E66CA">
        <w:rPr>
          <w:szCs w:val="24"/>
        </w:rPr>
        <w:t>“</w:t>
      </w:r>
      <w:r>
        <w:rPr>
          <w:szCs w:val="24"/>
        </w:rPr>
        <w:t>surrogate role</w:t>
      </w:r>
      <w:r w:rsidR="000E66CA">
        <w:rPr>
          <w:szCs w:val="24"/>
        </w:rPr>
        <w:t>,”</w:t>
      </w:r>
      <w:r>
        <w:rPr>
          <w:szCs w:val="24"/>
        </w:rPr>
        <w:t xml:space="preserve"> </w:t>
      </w:r>
      <w:r w:rsidR="000E66CA">
        <w:rPr>
          <w:szCs w:val="24"/>
        </w:rPr>
        <w:t>“</w:t>
      </w:r>
      <w:r>
        <w:rPr>
          <w:szCs w:val="24"/>
        </w:rPr>
        <w:t>nurse role</w:t>
      </w:r>
      <w:r w:rsidR="000E66CA">
        <w:rPr>
          <w:szCs w:val="24"/>
        </w:rPr>
        <w:t>,”</w:t>
      </w:r>
      <w:r>
        <w:rPr>
          <w:szCs w:val="24"/>
        </w:rPr>
        <w:t xml:space="preserve"> and so on, all refer to universals in BFO’s terms. </w:t>
      </w:r>
      <w:r w:rsidR="000E66CA">
        <w:rPr>
          <w:szCs w:val="24"/>
        </w:rPr>
        <w:t>“</w:t>
      </w:r>
      <w:r>
        <w:rPr>
          <w:szCs w:val="24"/>
        </w:rPr>
        <w:t>Lawyer</w:t>
      </w:r>
      <w:r w:rsidR="000E66CA">
        <w:rPr>
          <w:szCs w:val="24"/>
        </w:rPr>
        <w:t>,”</w:t>
      </w:r>
      <w:r>
        <w:rPr>
          <w:szCs w:val="24"/>
        </w:rPr>
        <w:t xml:space="preserve"> </w:t>
      </w:r>
      <w:r w:rsidR="000E66CA">
        <w:rPr>
          <w:szCs w:val="24"/>
        </w:rPr>
        <w:t>“</w:t>
      </w:r>
      <w:r>
        <w:rPr>
          <w:szCs w:val="24"/>
        </w:rPr>
        <w:t>surr</w:t>
      </w:r>
      <w:r w:rsidR="00B42396">
        <w:rPr>
          <w:szCs w:val="24"/>
        </w:rPr>
        <w:t>o</w:t>
      </w:r>
      <w:r>
        <w:rPr>
          <w:szCs w:val="24"/>
        </w:rPr>
        <w:t>g</w:t>
      </w:r>
      <w:r w:rsidR="00B42396">
        <w:rPr>
          <w:szCs w:val="24"/>
        </w:rPr>
        <w:t>at</w:t>
      </w:r>
      <w:r>
        <w:rPr>
          <w:szCs w:val="24"/>
        </w:rPr>
        <w:t>e</w:t>
      </w:r>
      <w:r w:rsidR="000E66CA">
        <w:rPr>
          <w:szCs w:val="24"/>
        </w:rPr>
        <w:t>,”</w:t>
      </w:r>
      <w:r>
        <w:rPr>
          <w:szCs w:val="24"/>
        </w:rPr>
        <w:t xml:space="preserve"> </w:t>
      </w:r>
      <w:r w:rsidR="000E66CA">
        <w:rPr>
          <w:szCs w:val="24"/>
        </w:rPr>
        <w:t>“</w:t>
      </w:r>
      <w:r>
        <w:rPr>
          <w:szCs w:val="24"/>
        </w:rPr>
        <w:t>nurse,</w:t>
      </w:r>
      <w:r w:rsidR="000E66CA">
        <w:rPr>
          <w:szCs w:val="24"/>
        </w:rPr>
        <w:t>”</w:t>
      </w:r>
      <w:r>
        <w:rPr>
          <w:szCs w:val="24"/>
        </w:rPr>
        <w:t xml:space="preserve"> however, refer merely to defined classes. If a person has the role of lawyer, then we can refer to the person in two ways, as person, or as lawyer. The latter usage can be defined as follows:</w:t>
      </w:r>
    </w:p>
    <w:p w14:paraId="405B47F7" w14:textId="6CC7091B" w:rsidR="003E3EDC" w:rsidRPr="00846EA4" w:rsidRDefault="003E3EDC">
      <w:pPr>
        <w:pStyle w:val="DDisplay"/>
        <w:autoSpaceDE w:val="0"/>
        <w:autoSpaceDN w:val="0"/>
        <w:adjustRightInd w:val="0"/>
        <w:rPr>
          <w:szCs w:val="24"/>
        </w:rPr>
      </w:pPr>
      <w:proofErr w:type="gramStart"/>
      <w:r w:rsidRPr="00846EA4">
        <w:rPr>
          <w:i/>
          <w:szCs w:val="24"/>
        </w:rPr>
        <w:t>lawyer</w:t>
      </w:r>
      <w:r w:rsidRPr="00565D8D">
        <w:rPr>
          <w:szCs w:val="24"/>
        </w:rPr>
        <w:t>(</w:t>
      </w:r>
      <w:proofErr w:type="gramEnd"/>
      <w:r w:rsidRPr="00846EA4">
        <w:rPr>
          <w:i/>
          <w:szCs w:val="24"/>
        </w:rPr>
        <w:t>x</w:t>
      </w:r>
      <w:r w:rsidRPr="00565D8D">
        <w:rPr>
          <w:szCs w:val="24"/>
        </w:rPr>
        <w:t>) =</w:t>
      </w:r>
      <w:ins w:id="2" w:author="Andrew Spear" w:date="2015-02-02T10:22:00Z">
        <w:r w:rsidR="00CA5621">
          <w:rPr>
            <w:szCs w:val="24"/>
          </w:rPr>
          <w:t xml:space="preserve"> </w:t>
        </w:r>
      </w:ins>
      <w:r w:rsidRPr="00565D8D">
        <w:rPr>
          <w:szCs w:val="24"/>
        </w:rPr>
        <w:t xml:space="preserve">def. </w:t>
      </w:r>
      <w:r w:rsidRPr="00846EA4">
        <w:rPr>
          <w:i/>
          <w:szCs w:val="24"/>
        </w:rPr>
        <w:t>person</w:t>
      </w:r>
      <w:r w:rsidRPr="00565D8D">
        <w:rPr>
          <w:szCs w:val="24"/>
        </w:rPr>
        <w:t>(</w:t>
      </w:r>
      <w:r w:rsidRPr="00846EA4">
        <w:rPr>
          <w:i/>
          <w:szCs w:val="24"/>
        </w:rPr>
        <w:t>x</w:t>
      </w:r>
      <w:r w:rsidRPr="00565D8D">
        <w:rPr>
          <w:szCs w:val="24"/>
        </w:rPr>
        <w:t xml:space="preserve">) and for some </w:t>
      </w:r>
      <w:r w:rsidRPr="00846EA4">
        <w:rPr>
          <w:i/>
          <w:szCs w:val="24"/>
        </w:rPr>
        <w:t>y</w:t>
      </w:r>
      <w:r w:rsidRPr="00565D8D">
        <w:rPr>
          <w:szCs w:val="24"/>
        </w:rPr>
        <w:t>(lawyer-role(</w:t>
      </w:r>
      <w:r w:rsidRPr="00846EA4">
        <w:rPr>
          <w:i/>
          <w:szCs w:val="24"/>
        </w:rPr>
        <w:t>y</w:t>
      </w:r>
      <w:r w:rsidRPr="00565D8D">
        <w:rPr>
          <w:szCs w:val="24"/>
        </w:rPr>
        <w:t xml:space="preserve">) and </w:t>
      </w:r>
      <w:r w:rsidRPr="00846EA4">
        <w:rPr>
          <w:i/>
          <w:szCs w:val="24"/>
        </w:rPr>
        <w:t>x</w:t>
      </w:r>
      <w:r w:rsidRPr="00565D8D">
        <w:rPr>
          <w:szCs w:val="24"/>
        </w:rPr>
        <w:t xml:space="preserve"> </w:t>
      </w:r>
      <w:proofErr w:type="spellStart"/>
      <w:r w:rsidRPr="00565D8D">
        <w:rPr>
          <w:b/>
          <w:szCs w:val="24"/>
        </w:rPr>
        <w:t>has_role</w:t>
      </w:r>
      <w:proofErr w:type="spellEnd"/>
      <w:r w:rsidRPr="00565D8D">
        <w:rPr>
          <w:szCs w:val="24"/>
        </w:rPr>
        <w:t xml:space="preserve"> </w:t>
      </w:r>
      <w:r w:rsidRPr="00846EA4">
        <w:rPr>
          <w:i/>
          <w:szCs w:val="24"/>
        </w:rPr>
        <w:t>y</w:t>
      </w:r>
      <w:r w:rsidRPr="00565D8D">
        <w:rPr>
          <w:szCs w:val="24"/>
        </w:rPr>
        <w:t>)</w:t>
      </w:r>
    </w:p>
    <w:p w14:paraId="27372010" w14:textId="549076AD" w:rsidR="00C45151" w:rsidRDefault="00265B69">
      <w:pPr>
        <w:pStyle w:val="TxCTextContinuation"/>
        <w:autoSpaceDE w:val="0"/>
        <w:autoSpaceDN w:val="0"/>
        <w:adjustRightInd w:val="0"/>
        <w:rPr>
          <w:szCs w:val="24"/>
        </w:rPr>
      </w:pPr>
      <w:r>
        <w:rPr>
          <w:szCs w:val="24"/>
        </w:rPr>
        <w:t xml:space="preserve">This </w:t>
      </w:r>
      <w:r w:rsidR="00C45151">
        <w:rPr>
          <w:szCs w:val="24"/>
        </w:rPr>
        <w:t>definition can serve as a template for very many role-related defined classes.</w:t>
      </w:r>
    </w:p>
    <w:p w14:paraId="08E4A7AD" w14:textId="21E38579" w:rsidR="003E3EDC" w:rsidRDefault="003E3EDC" w:rsidP="00565D8D">
      <w:pPr>
        <w:pStyle w:val="TxCTextContinuation"/>
        <w:autoSpaceDE w:val="0"/>
        <w:autoSpaceDN w:val="0"/>
        <w:adjustRightInd w:val="0"/>
        <w:ind w:firstLine="720"/>
        <w:rPr>
          <w:szCs w:val="24"/>
        </w:rPr>
      </w:pPr>
      <w:r>
        <w:rPr>
          <w:szCs w:val="24"/>
        </w:rPr>
        <w:lastRenderedPageBreak/>
        <w:t xml:space="preserve">When once the class </w:t>
      </w:r>
      <w:r>
        <w:rPr>
          <w:i/>
          <w:szCs w:val="24"/>
        </w:rPr>
        <w:t>lawyer</w:t>
      </w:r>
      <w:r>
        <w:rPr>
          <w:szCs w:val="24"/>
        </w:rPr>
        <w:t xml:space="preserve"> has been defined, however, then it may be used in BFO-based ontologies in many of the same ways these ontologies use terms representing universals, thus</w:t>
      </w:r>
      <w:r w:rsidR="0068496E">
        <w:rPr>
          <w:szCs w:val="24"/>
        </w:rPr>
        <w:t>,</w:t>
      </w:r>
      <w:r>
        <w:rPr>
          <w:szCs w:val="24"/>
        </w:rPr>
        <w:t xml:space="preserve"> for example</w:t>
      </w:r>
      <w:r w:rsidR="0068496E">
        <w:rPr>
          <w:szCs w:val="24"/>
        </w:rPr>
        <w:t>,</w:t>
      </w:r>
      <w:r>
        <w:rPr>
          <w:szCs w:val="24"/>
        </w:rPr>
        <w:t xml:space="preserve"> in assertions of the form: </w:t>
      </w:r>
      <w:r>
        <w:rPr>
          <w:i/>
          <w:szCs w:val="24"/>
        </w:rPr>
        <w:t>lawyer</w:t>
      </w:r>
      <w:r>
        <w:rPr>
          <w:szCs w:val="24"/>
        </w:rPr>
        <w:t xml:space="preserve"> </w:t>
      </w:r>
      <w:proofErr w:type="spellStart"/>
      <w:r w:rsidRPr="00565D8D">
        <w:rPr>
          <w:i/>
          <w:szCs w:val="24"/>
        </w:rPr>
        <w:t>is_a</w:t>
      </w:r>
      <w:proofErr w:type="spellEnd"/>
      <w:r>
        <w:rPr>
          <w:szCs w:val="24"/>
        </w:rPr>
        <w:t xml:space="preserve"> </w:t>
      </w:r>
      <w:r>
        <w:rPr>
          <w:i/>
          <w:szCs w:val="24"/>
        </w:rPr>
        <w:t>person.</w:t>
      </w:r>
      <w:r w:rsidR="00265B69">
        <w:rPr>
          <w:i/>
          <w:szCs w:val="24"/>
        </w:rPr>
        <w:t xml:space="preserve"> </w:t>
      </w:r>
    </w:p>
    <w:p w14:paraId="47013C43" w14:textId="0B967CC4" w:rsidR="003E3EDC" w:rsidRDefault="003E3EDC">
      <w:pPr>
        <w:pStyle w:val="TxText"/>
        <w:autoSpaceDE w:val="0"/>
        <w:autoSpaceDN w:val="0"/>
        <w:adjustRightInd w:val="0"/>
        <w:rPr>
          <w:szCs w:val="24"/>
        </w:rPr>
      </w:pPr>
      <w:proofErr w:type="spellStart"/>
      <w:r>
        <w:rPr>
          <w:szCs w:val="24"/>
        </w:rPr>
        <w:t>BFO</w:t>
      </w:r>
      <w:proofErr w:type="gramStart"/>
      <w:r>
        <w:rPr>
          <w:szCs w:val="24"/>
        </w:rPr>
        <w:t>:</w:t>
      </w:r>
      <w:r>
        <w:rPr>
          <w:i/>
          <w:szCs w:val="24"/>
        </w:rPr>
        <w:t>roles</w:t>
      </w:r>
      <w:proofErr w:type="spellEnd"/>
      <w:proofErr w:type="gramEnd"/>
      <w:r>
        <w:rPr>
          <w:szCs w:val="24"/>
        </w:rPr>
        <w:t xml:space="preserve"> are specifically dependent instances. A role exists only when some specific independent continuant serves as its bearer. Roles in this sense, like qualities, cannot migrate from one bearer to another. The term </w:t>
      </w:r>
      <w:r w:rsidR="00AA4303">
        <w:rPr>
          <w:szCs w:val="24"/>
        </w:rPr>
        <w:t>“</w:t>
      </w:r>
      <w:r>
        <w:rPr>
          <w:szCs w:val="24"/>
        </w:rPr>
        <w:t>role</w:t>
      </w:r>
      <w:r w:rsidR="00AA4303">
        <w:rPr>
          <w:szCs w:val="24"/>
        </w:rPr>
        <w:t>”</w:t>
      </w:r>
      <w:r>
        <w:rPr>
          <w:szCs w:val="24"/>
        </w:rPr>
        <w:t xml:space="preserve"> can, however, be used in a different sense in contexts such as Jane’s being the seventh person to fill the role of director of this institute, or Joe’s being the third person to play a particular role in a play. </w:t>
      </w:r>
      <w:r w:rsidR="00AA4303">
        <w:rPr>
          <w:szCs w:val="24"/>
        </w:rPr>
        <w:t>“</w:t>
      </w:r>
      <w:r>
        <w:rPr>
          <w:szCs w:val="24"/>
        </w:rPr>
        <w:t>Role</w:t>
      </w:r>
      <w:r w:rsidR="00AA4303">
        <w:rPr>
          <w:szCs w:val="24"/>
        </w:rPr>
        <w:t>”</w:t>
      </w:r>
      <w:r>
        <w:rPr>
          <w:szCs w:val="24"/>
        </w:rPr>
        <w:t xml:space="preserve"> in this sense is being used to designate </w:t>
      </w:r>
      <w:r w:rsidR="00C45151">
        <w:rPr>
          <w:szCs w:val="24"/>
        </w:rPr>
        <w:t>wh</w:t>
      </w:r>
      <w:r>
        <w:rPr>
          <w:szCs w:val="24"/>
        </w:rPr>
        <w:t>a</w:t>
      </w:r>
      <w:r w:rsidR="00C45151">
        <w:rPr>
          <w:szCs w:val="24"/>
        </w:rPr>
        <w:t>t BFO calls a</w:t>
      </w:r>
      <w:r>
        <w:rPr>
          <w:szCs w:val="24"/>
        </w:rPr>
        <w:t xml:space="preserve"> </w:t>
      </w:r>
      <w:r>
        <w:rPr>
          <w:i/>
          <w:szCs w:val="24"/>
        </w:rPr>
        <w:t>generically</w:t>
      </w:r>
      <w:r>
        <w:rPr>
          <w:szCs w:val="24"/>
        </w:rPr>
        <w:t xml:space="preserve"> dependent continuant.</w:t>
      </w:r>
    </w:p>
    <w:p w14:paraId="1571BAD2" w14:textId="273D3529" w:rsidR="003E3EDC" w:rsidRDefault="003E3EDC">
      <w:pPr>
        <w:pStyle w:val="H1HeadingLevel1"/>
        <w:autoSpaceDE w:val="0"/>
        <w:autoSpaceDN w:val="0"/>
        <w:adjustRightInd w:val="0"/>
        <w:rPr>
          <w:szCs w:val="24"/>
        </w:rPr>
      </w:pPr>
      <w:r>
        <w:rPr>
          <w:szCs w:val="24"/>
        </w:rPr>
        <w:t>BFO: Disposition</w:t>
      </w:r>
    </w:p>
    <w:p w14:paraId="4718D405" w14:textId="722D2415" w:rsidR="003E3EDC" w:rsidRDefault="003E3EDC">
      <w:pPr>
        <w:pStyle w:val="TxNITextNoIndent"/>
        <w:autoSpaceDE w:val="0"/>
        <w:autoSpaceDN w:val="0"/>
        <w:adjustRightInd w:val="0"/>
        <w:rPr>
          <w:szCs w:val="24"/>
        </w:rPr>
      </w:pPr>
      <w:r>
        <w:rPr>
          <w:szCs w:val="24"/>
        </w:rPr>
        <w:t>It is common for researchers to make claims such as</w:t>
      </w:r>
    </w:p>
    <w:p w14:paraId="1E8A9378" w14:textId="77777777" w:rsidR="003E3EDC" w:rsidRDefault="003E3EDC">
      <w:pPr>
        <w:pStyle w:val="LList"/>
        <w:tabs>
          <w:tab w:val="left" w:pos="240"/>
          <w:tab w:val="left" w:pos="480"/>
          <w:tab w:val="left" w:pos="960"/>
        </w:tabs>
        <w:autoSpaceDE w:val="0"/>
        <w:autoSpaceDN w:val="0"/>
        <w:adjustRightInd w:val="0"/>
        <w:rPr>
          <w:szCs w:val="24"/>
        </w:rPr>
      </w:pPr>
      <w:r>
        <w:rPr>
          <w:szCs w:val="24"/>
        </w:rPr>
        <w:t>• </w:t>
      </w:r>
      <w:proofErr w:type="gramStart"/>
      <w:r>
        <w:rPr>
          <w:szCs w:val="24"/>
        </w:rPr>
        <w:t>element</w:t>
      </w:r>
      <w:proofErr w:type="gramEnd"/>
      <w:r>
        <w:rPr>
          <w:szCs w:val="24"/>
        </w:rPr>
        <w:t xml:space="preserve"> X has a disposition to decay into element Y,</w:t>
      </w:r>
    </w:p>
    <w:p w14:paraId="4548194B" w14:textId="77777777" w:rsidR="003E3EDC" w:rsidRDefault="003E3EDC">
      <w:pPr>
        <w:pStyle w:val="LList"/>
        <w:tabs>
          <w:tab w:val="left" w:pos="240"/>
          <w:tab w:val="left" w:pos="480"/>
          <w:tab w:val="left" w:pos="960"/>
        </w:tabs>
        <w:autoSpaceDE w:val="0"/>
        <w:autoSpaceDN w:val="0"/>
        <w:adjustRightInd w:val="0"/>
        <w:rPr>
          <w:szCs w:val="24"/>
        </w:rPr>
      </w:pPr>
      <w:r>
        <w:rPr>
          <w:szCs w:val="24"/>
        </w:rPr>
        <w:t>• </w:t>
      </w:r>
      <w:proofErr w:type="gramStart"/>
      <w:r>
        <w:rPr>
          <w:szCs w:val="24"/>
        </w:rPr>
        <w:t>the</w:t>
      </w:r>
      <w:proofErr w:type="gramEnd"/>
      <w:r>
        <w:rPr>
          <w:szCs w:val="24"/>
        </w:rPr>
        <w:t xml:space="preserve"> cell wall is disposed to filter chemicals in </w:t>
      </w:r>
      <w:proofErr w:type="spellStart"/>
      <w:r>
        <w:rPr>
          <w:szCs w:val="24"/>
        </w:rPr>
        <w:t>endocitosis</w:t>
      </w:r>
      <w:proofErr w:type="spellEnd"/>
      <w:r>
        <w:rPr>
          <w:szCs w:val="24"/>
        </w:rPr>
        <w:t xml:space="preserve"> and </w:t>
      </w:r>
      <w:proofErr w:type="spellStart"/>
      <w:r>
        <w:rPr>
          <w:szCs w:val="24"/>
        </w:rPr>
        <w:t>exocitosis</w:t>
      </w:r>
      <w:proofErr w:type="spellEnd"/>
      <w:r>
        <w:rPr>
          <w:szCs w:val="24"/>
        </w:rPr>
        <w:t>,</w:t>
      </w:r>
    </w:p>
    <w:p w14:paraId="79FF1CA6" w14:textId="77777777" w:rsidR="003E3EDC" w:rsidRDefault="003E3EDC">
      <w:pPr>
        <w:pStyle w:val="LList"/>
        <w:tabs>
          <w:tab w:val="left" w:pos="240"/>
          <w:tab w:val="left" w:pos="480"/>
          <w:tab w:val="left" w:pos="960"/>
        </w:tabs>
        <w:autoSpaceDE w:val="0"/>
        <w:autoSpaceDN w:val="0"/>
        <w:adjustRightInd w:val="0"/>
        <w:rPr>
          <w:szCs w:val="24"/>
        </w:rPr>
      </w:pPr>
      <w:r>
        <w:rPr>
          <w:szCs w:val="24"/>
        </w:rPr>
        <w:t>• </w:t>
      </w:r>
      <w:proofErr w:type="gramStart"/>
      <w:r>
        <w:rPr>
          <w:szCs w:val="24"/>
        </w:rPr>
        <w:t>certain</w:t>
      </w:r>
      <w:proofErr w:type="gramEnd"/>
      <w:r>
        <w:rPr>
          <w:szCs w:val="24"/>
        </w:rPr>
        <w:t xml:space="preserve"> people have a disposition to develop colon cancer,</w:t>
      </w:r>
    </w:p>
    <w:p w14:paraId="4AFAF44E" w14:textId="77777777" w:rsidR="003E3EDC" w:rsidRDefault="003E3EDC">
      <w:pPr>
        <w:pStyle w:val="LList"/>
        <w:tabs>
          <w:tab w:val="left" w:pos="240"/>
          <w:tab w:val="left" w:pos="480"/>
          <w:tab w:val="left" w:pos="960"/>
        </w:tabs>
        <w:autoSpaceDE w:val="0"/>
        <w:autoSpaceDN w:val="0"/>
        <w:adjustRightInd w:val="0"/>
        <w:rPr>
          <w:szCs w:val="24"/>
        </w:rPr>
      </w:pPr>
      <w:r>
        <w:rPr>
          <w:szCs w:val="24"/>
        </w:rPr>
        <w:t>• </w:t>
      </w:r>
      <w:proofErr w:type="gramStart"/>
      <w:r>
        <w:rPr>
          <w:szCs w:val="24"/>
        </w:rPr>
        <w:t>children</w:t>
      </w:r>
      <w:proofErr w:type="gramEnd"/>
      <w:r>
        <w:rPr>
          <w:szCs w:val="24"/>
        </w:rPr>
        <w:t xml:space="preserve"> are innately disposed to categorize objects in certain ways.</w:t>
      </w:r>
    </w:p>
    <w:p w14:paraId="187B32AC" w14:textId="7A7E8BEC" w:rsidR="003E3EDC" w:rsidRDefault="003E3EDC">
      <w:pPr>
        <w:pStyle w:val="TxCTextContinuation"/>
        <w:autoSpaceDE w:val="0"/>
        <w:autoSpaceDN w:val="0"/>
        <w:adjustRightInd w:val="0"/>
        <w:rPr>
          <w:szCs w:val="24"/>
        </w:rPr>
      </w:pPr>
      <w:r>
        <w:rPr>
          <w:szCs w:val="24"/>
        </w:rPr>
        <w:t xml:space="preserve">All of these are examples of dispositions in BFO’s sense. A </w:t>
      </w:r>
      <w:r>
        <w:rPr>
          <w:i/>
          <w:szCs w:val="24"/>
        </w:rPr>
        <w:t>disposition</w:t>
      </w:r>
      <w:r>
        <w:rPr>
          <w:szCs w:val="24"/>
        </w:rPr>
        <w:t xml:space="preserve"> is a </w:t>
      </w:r>
      <w:r>
        <w:rPr>
          <w:i/>
          <w:szCs w:val="24"/>
        </w:rPr>
        <w:t>realizable entity</w:t>
      </w:r>
      <w:r>
        <w:rPr>
          <w:szCs w:val="24"/>
        </w:rPr>
        <w:t xml:space="preserve"> in virtue of which—for example</w:t>
      </w:r>
      <w:r w:rsidR="0068496E">
        <w:rPr>
          <w:szCs w:val="24"/>
        </w:rPr>
        <w:t>,</w:t>
      </w:r>
      <w:r>
        <w:rPr>
          <w:szCs w:val="24"/>
        </w:rPr>
        <w:t xml:space="preserve"> through appropriate triggers—a process of a certain kind occurs (or can occur or is likely to occur) in the independent continuant in which the disposition inheres. This process is called the </w:t>
      </w:r>
      <w:r>
        <w:rPr>
          <w:i/>
          <w:szCs w:val="24"/>
        </w:rPr>
        <w:t>realization</w:t>
      </w:r>
      <w:r>
        <w:rPr>
          <w:szCs w:val="24"/>
        </w:rPr>
        <w:t xml:space="preserve"> of the disposition. The trigger might consist in the objects being placed in a certain environment or being subjected to certain external influence, or it may be some internal event within the object itself.</w:t>
      </w:r>
    </w:p>
    <w:p w14:paraId="4953BE42" w14:textId="48CE30B1" w:rsidR="003E3EDC" w:rsidRDefault="003E3EDC">
      <w:pPr>
        <w:pStyle w:val="TxText"/>
        <w:autoSpaceDE w:val="0"/>
        <w:autoSpaceDN w:val="0"/>
        <w:adjustRightInd w:val="0"/>
        <w:rPr>
          <w:szCs w:val="24"/>
        </w:rPr>
      </w:pPr>
      <w:r>
        <w:rPr>
          <w:szCs w:val="24"/>
        </w:rPr>
        <w:lastRenderedPageBreak/>
        <w:t xml:space="preserve">Unlike a role, a </w:t>
      </w:r>
      <w:r>
        <w:rPr>
          <w:i/>
          <w:szCs w:val="24"/>
        </w:rPr>
        <w:t>disposition</w:t>
      </w:r>
      <w:r>
        <w:rPr>
          <w:szCs w:val="24"/>
        </w:rPr>
        <w:t xml:space="preserve"> is a realizable entity that is such that, if it ceases to exist, then its bearer is physically changed. Dispositions are in this sense (and in contrast to what is the case with roles) not optional. If an entity is physically a certain way, then it has a certain disposition, and if it ceases to be that way, then it loses that disposition. A disposition can thus be conceived of as an </w:t>
      </w:r>
      <w:r w:rsidR="001B01F3">
        <w:rPr>
          <w:i/>
          <w:szCs w:val="24"/>
        </w:rPr>
        <w:t>internally grounded</w:t>
      </w:r>
      <w:r>
        <w:rPr>
          <w:szCs w:val="24"/>
        </w:rPr>
        <w:t xml:space="preserve"> realizable entity. That is, it is a realizable entity that exists because of certain features of the physical make-up of the independent continuant that is its bearer. One can think of the latter as the material basis of the disposition in question. Note that this material basis will exist even though its associated disposition is never realized.</w:t>
      </w:r>
    </w:p>
    <w:p w14:paraId="2CB6D8A6" w14:textId="292EC1E8" w:rsidR="003E3EDC" w:rsidRDefault="003E3EDC">
      <w:pPr>
        <w:pStyle w:val="TxText"/>
        <w:autoSpaceDE w:val="0"/>
        <w:autoSpaceDN w:val="0"/>
        <w:adjustRightInd w:val="0"/>
        <w:rPr>
          <w:szCs w:val="24"/>
        </w:rPr>
      </w:pPr>
      <w:r>
        <w:rPr>
          <w:szCs w:val="24"/>
        </w:rPr>
        <w:t>Dispositions are variable along a continuum from weaker to stronger. Dispositions at the weaker end of the spectrum are not realized in every suitable triggering situation, but only in some fraction of relevant cases. Examples include</w:t>
      </w:r>
    </w:p>
    <w:p w14:paraId="7DA216A4" w14:textId="61D9F5E9" w:rsidR="003E3EDC" w:rsidRDefault="003E3EDC">
      <w:pPr>
        <w:pStyle w:val="LList"/>
        <w:tabs>
          <w:tab w:val="left" w:pos="240"/>
          <w:tab w:val="left" w:pos="480"/>
          <w:tab w:val="left" w:pos="960"/>
        </w:tabs>
        <w:autoSpaceDE w:val="0"/>
        <w:autoSpaceDN w:val="0"/>
        <w:adjustRightInd w:val="0"/>
        <w:rPr>
          <w:szCs w:val="24"/>
        </w:rPr>
      </w:pPr>
      <w:r>
        <w:rPr>
          <w:szCs w:val="24"/>
        </w:rPr>
        <w:t>• </w:t>
      </w:r>
      <w:proofErr w:type="gramStart"/>
      <w:r>
        <w:rPr>
          <w:szCs w:val="24"/>
        </w:rPr>
        <w:t>a</w:t>
      </w:r>
      <w:proofErr w:type="gramEnd"/>
      <w:r>
        <w:rPr>
          <w:szCs w:val="24"/>
        </w:rPr>
        <w:t xml:space="preserve"> hemophiliac’s disposition to bleed an abnormally large amount of blood</w:t>
      </w:r>
      <w:r w:rsidR="004537A3">
        <w:rPr>
          <w:szCs w:val="24"/>
        </w:rPr>
        <w:t>, and</w:t>
      </w:r>
    </w:p>
    <w:p w14:paraId="4E4B9693" w14:textId="01BBE5C9" w:rsidR="003E3EDC" w:rsidRDefault="003E3EDC">
      <w:pPr>
        <w:pStyle w:val="LList"/>
        <w:tabs>
          <w:tab w:val="left" w:pos="240"/>
          <w:tab w:val="left" w:pos="480"/>
          <w:tab w:val="left" w:pos="960"/>
        </w:tabs>
        <w:autoSpaceDE w:val="0"/>
        <w:autoSpaceDN w:val="0"/>
        <w:adjustRightInd w:val="0"/>
        <w:rPr>
          <w:szCs w:val="24"/>
        </w:rPr>
      </w:pPr>
      <w:r>
        <w:rPr>
          <w:szCs w:val="24"/>
        </w:rPr>
        <w:t>• </w:t>
      </w:r>
      <w:proofErr w:type="gramStart"/>
      <w:r>
        <w:rPr>
          <w:szCs w:val="24"/>
        </w:rPr>
        <w:t>the</w:t>
      </w:r>
      <w:proofErr w:type="gramEnd"/>
      <w:r>
        <w:rPr>
          <w:szCs w:val="24"/>
        </w:rPr>
        <w:t xml:space="preserve"> disposition of a person who smokes two packs of cigarettes a day throughout adulthood to die of a disease at a below average age.</w:t>
      </w:r>
    </w:p>
    <w:p w14:paraId="44DC6F20" w14:textId="77777777" w:rsidR="003E3EDC" w:rsidRDefault="003E3EDC">
      <w:pPr>
        <w:pStyle w:val="TxCTextContinuation"/>
        <w:autoSpaceDE w:val="0"/>
        <w:autoSpaceDN w:val="0"/>
        <w:adjustRightInd w:val="0"/>
        <w:rPr>
          <w:szCs w:val="24"/>
        </w:rPr>
      </w:pPr>
      <w:r>
        <w:rPr>
          <w:szCs w:val="24"/>
        </w:rPr>
        <w:t>Clearly, we are often referring to more or less weak forms of disposition when we consider genetic and other risk factors for specific diseases.</w:t>
      </w:r>
    </w:p>
    <w:p w14:paraId="57A003C7" w14:textId="206AF6FC" w:rsidR="003E3EDC" w:rsidRDefault="003E3EDC">
      <w:pPr>
        <w:pStyle w:val="TxText"/>
        <w:autoSpaceDE w:val="0"/>
        <w:autoSpaceDN w:val="0"/>
        <w:adjustRightInd w:val="0"/>
        <w:rPr>
          <w:szCs w:val="24"/>
        </w:rPr>
      </w:pPr>
      <w:r>
        <w:rPr>
          <w:szCs w:val="24"/>
        </w:rPr>
        <w:t xml:space="preserve">By contrast, we can distinguish a strong form of disposition, a </w:t>
      </w:r>
      <w:r>
        <w:rPr>
          <w:i/>
          <w:szCs w:val="24"/>
        </w:rPr>
        <w:t>sure-fire disposition</w:t>
      </w:r>
      <w:r>
        <w:rPr>
          <w:szCs w:val="24"/>
        </w:rPr>
        <w:t>, which is reliably executed whenever its bearer is in the conditions appropriate for a disposition of the corresponding type. Examples include</w:t>
      </w:r>
    </w:p>
    <w:p w14:paraId="30BDCB60" w14:textId="21E6D1E1" w:rsidR="003E3EDC" w:rsidRDefault="003E3EDC">
      <w:pPr>
        <w:pStyle w:val="LList"/>
        <w:tabs>
          <w:tab w:val="left" w:pos="240"/>
          <w:tab w:val="left" w:pos="480"/>
          <w:tab w:val="left" w:pos="960"/>
        </w:tabs>
        <w:autoSpaceDE w:val="0"/>
        <w:autoSpaceDN w:val="0"/>
        <w:adjustRightInd w:val="0"/>
        <w:rPr>
          <w:szCs w:val="24"/>
        </w:rPr>
      </w:pPr>
      <w:r>
        <w:rPr>
          <w:szCs w:val="24"/>
        </w:rPr>
        <w:t>• </w:t>
      </w:r>
      <w:proofErr w:type="gramStart"/>
      <w:r>
        <w:rPr>
          <w:szCs w:val="24"/>
        </w:rPr>
        <w:t>the</w:t>
      </w:r>
      <w:proofErr w:type="gramEnd"/>
      <w:r>
        <w:rPr>
          <w:szCs w:val="24"/>
        </w:rPr>
        <w:t xml:space="preserve"> disposition of a piece of stretched elastic to contract when released</w:t>
      </w:r>
      <w:r w:rsidR="00641956">
        <w:rPr>
          <w:szCs w:val="24"/>
        </w:rPr>
        <w:t>,</w:t>
      </w:r>
    </w:p>
    <w:p w14:paraId="7C2FF2CB" w14:textId="56AE0CE1" w:rsidR="003E3EDC" w:rsidRDefault="003E3EDC">
      <w:pPr>
        <w:pStyle w:val="LList"/>
        <w:tabs>
          <w:tab w:val="left" w:pos="240"/>
          <w:tab w:val="left" w:pos="480"/>
          <w:tab w:val="left" w:pos="960"/>
        </w:tabs>
        <w:autoSpaceDE w:val="0"/>
        <w:autoSpaceDN w:val="0"/>
        <w:adjustRightInd w:val="0"/>
        <w:rPr>
          <w:szCs w:val="24"/>
        </w:rPr>
      </w:pPr>
      <w:r>
        <w:rPr>
          <w:szCs w:val="24"/>
        </w:rPr>
        <w:t>• </w:t>
      </w:r>
      <w:proofErr w:type="gramStart"/>
      <w:r>
        <w:rPr>
          <w:szCs w:val="24"/>
        </w:rPr>
        <w:t>the</w:t>
      </w:r>
      <w:proofErr w:type="gramEnd"/>
      <w:r>
        <w:rPr>
          <w:szCs w:val="24"/>
        </w:rPr>
        <w:t xml:space="preserve"> disposition of a sheet of glass to break if struck with a sledgehammer moving at 100 feet per second</w:t>
      </w:r>
      <w:r w:rsidR="00641956">
        <w:rPr>
          <w:szCs w:val="24"/>
        </w:rPr>
        <w:t>,</w:t>
      </w:r>
    </w:p>
    <w:p w14:paraId="56825C8B" w14:textId="43098290" w:rsidR="003E3EDC" w:rsidRDefault="003E3EDC">
      <w:pPr>
        <w:pStyle w:val="LList"/>
        <w:tabs>
          <w:tab w:val="left" w:pos="240"/>
          <w:tab w:val="left" w:pos="480"/>
          <w:tab w:val="left" w:pos="960"/>
        </w:tabs>
        <w:autoSpaceDE w:val="0"/>
        <w:autoSpaceDN w:val="0"/>
        <w:adjustRightInd w:val="0"/>
        <w:rPr>
          <w:szCs w:val="24"/>
        </w:rPr>
      </w:pPr>
      <w:r>
        <w:rPr>
          <w:szCs w:val="24"/>
        </w:rPr>
        <w:t>• </w:t>
      </w:r>
      <w:proofErr w:type="gramStart"/>
      <w:r>
        <w:rPr>
          <w:szCs w:val="24"/>
        </w:rPr>
        <w:t>the</w:t>
      </w:r>
      <w:proofErr w:type="gramEnd"/>
      <w:r>
        <w:rPr>
          <w:szCs w:val="24"/>
        </w:rPr>
        <w:t xml:space="preserve"> disposition of a diploid cell to become haploid following meiosis</w:t>
      </w:r>
      <w:r w:rsidR="00641956">
        <w:rPr>
          <w:szCs w:val="24"/>
        </w:rPr>
        <w:t>,</w:t>
      </w:r>
      <w:r w:rsidR="004537A3">
        <w:rPr>
          <w:szCs w:val="24"/>
        </w:rPr>
        <w:t xml:space="preserve"> and</w:t>
      </w:r>
    </w:p>
    <w:p w14:paraId="622511A4" w14:textId="4B04A631" w:rsidR="003E3EDC" w:rsidRDefault="003E3EDC">
      <w:pPr>
        <w:pStyle w:val="LList"/>
        <w:tabs>
          <w:tab w:val="left" w:pos="240"/>
          <w:tab w:val="left" w:pos="480"/>
          <w:tab w:val="left" w:pos="960"/>
        </w:tabs>
        <w:autoSpaceDE w:val="0"/>
        <w:autoSpaceDN w:val="0"/>
        <w:adjustRightInd w:val="0"/>
        <w:rPr>
          <w:szCs w:val="24"/>
        </w:rPr>
      </w:pPr>
      <w:r>
        <w:rPr>
          <w:szCs w:val="24"/>
        </w:rPr>
        <w:lastRenderedPageBreak/>
        <w:t>• </w:t>
      </w:r>
      <w:proofErr w:type="gramStart"/>
      <w:r>
        <w:rPr>
          <w:szCs w:val="24"/>
        </w:rPr>
        <w:t>the</w:t>
      </w:r>
      <w:proofErr w:type="gramEnd"/>
      <w:r>
        <w:rPr>
          <w:szCs w:val="24"/>
        </w:rPr>
        <w:t xml:space="preserve"> disposition of a magnet to attract iron filings.</w:t>
      </w:r>
    </w:p>
    <w:p w14:paraId="4322B5EA" w14:textId="724111D9" w:rsidR="003E3EDC" w:rsidRDefault="003E3EDC">
      <w:pPr>
        <w:pStyle w:val="TxCTextContinuation"/>
        <w:autoSpaceDE w:val="0"/>
        <w:autoSpaceDN w:val="0"/>
        <w:adjustRightInd w:val="0"/>
        <w:rPr>
          <w:szCs w:val="24"/>
        </w:rPr>
      </w:pPr>
      <w:r>
        <w:rPr>
          <w:szCs w:val="24"/>
        </w:rPr>
        <w:t xml:space="preserve">Incorporation of dispositions into the BFO ontology provides a means to deal with those aspects of reality that involve possibility or potentiality without the need for complicated appeals to modal logics or possible worlds. At the same time, the ontological commitment to dispositions itself faces the problem as to how dispositions are to be individuated. If John has the disposition to scratch his nose, does he also have the disposition to scratch his nose </w:t>
      </w:r>
      <w:r>
        <w:rPr>
          <w:i/>
          <w:szCs w:val="24"/>
        </w:rPr>
        <w:t>when awake</w:t>
      </w:r>
      <w:r>
        <w:rPr>
          <w:szCs w:val="24"/>
        </w:rPr>
        <w:t xml:space="preserve">, or </w:t>
      </w:r>
      <w:r>
        <w:rPr>
          <w:i/>
          <w:szCs w:val="24"/>
        </w:rPr>
        <w:t>in the presence of Mary</w:t>
      </w:r>
      <w:r>
        <w:rPr>
          <w:szCs w:val="24"/>
        </w:rPr>
        <w:t xml:space="preserve">, or </w:t>
      </w:r>
      <w:r>
        <w:rPr>
          <w:i/>
          <w:szCs w:val="24"/>
        </w:rPr>
        <w:t>during a full moon</w:t>
      </w:r>
      <w:r>
        <w:rPr>
          <w:szCs w:val="24"/>
        </w:rPr>
        <w:t xml:space="preserve">? How, in other words, are dispositions to be counted? How is one disposition to be distinguished from another? BFO’s approach to answering such questions is highly practical. BFO has been created to serve the annotation of data deriving from scientific experiments. BFO itself does not provide </w:t>
      </w:r>
      <w:proofErr w:type="gramStart"/>
      <w:r>
        <w:rPr>
          <w:szCs w:val="24"/>
        </w:rPr>
        <w:t>a taxonomy</w:t>
      </w:r>
      <w:proofErr w:type="gramEnd"/>
      <w:r>
        <w:rPr>
          <w:szCs w:val="24"/>
        </w:rPr>
        <w:t xml:space="preserve"> of dispositions; it does not itself legislate concerning which types of dispositions exist, or how they are to be individuated. Rather, it leaves this task to the specific sciences. Those involved in scientific practice have at their disposal at each stage a limited repertory of terms for representing the salient types of dispositions, and it is this set of evolving repertories that will serve as starting point for ontology building in the spirit of BFO. Scientific practice does not reduce the massive diversity in the number of ways in which the totality of dispositions can be divided up</w:t>
      </w:r>
      <w:r w:rsidR="0025375B">
        <w:rPr>
          <w:szCs w:val="24"/>
        </w:rPr>
        <w:t>,</w:t>
      </w:r>
      <w:r>
        <w:rPr>
          <w:szCs w:val="24"/>
        </w:rPr>
        <w:t xml:space="preserve"> nor does it solve all problems concerning how dispositions are identified or individuated; but it does solve the practical problem of providing us with a means to represent those dispositions in each given domain that </w:t>
      </w:r>
      <w:r w:rsidR="00C45151">
        <w:rPr>
          <w:szCs w:val="24"/>
        </w:rPr>
        <w:t>are</w:t>
      </w:r>
      <w:r>
        <w:rPr>
          <w:szCs w:val="24"/>
        </w:rPr>
        <w:t xml:space="preserve"> salient to scientific advance.</w:t>
      </w:r>
    </w:p>
    <w:p w14:paraId="25A9BD15" w14:textId="4556AB84" w:rsidR="003E3EDC" w:rsidRDefault="003E3EDC">
      <w:pPr>
        <w:pStyle w:val="H1HeadingLevel1"/>
        <w:autoSpaceDE w:val="0"/>
        <w:autoSpaceDN w:val="0"/>
        <w:adjustRightInd w:val="0"/>
        <w:rPr>
          <w:szCs w:val="24"/>
        </w:rPr>
      </w:pPr>
      <w:r>
        <w:rPr>
          <w:szCs w:val="24"/>
        </w:rPr>
        <w:t>BFO: Function</w:t>
      </w:r>
    </w:p>
    <w:p w14:paraId="7BC797C1" w14:textId="76717C22" w:rsidR="003E3EDC" w:rsidRDefault="003E3EDC">
      <w:pPr>
        <w:pStyle w:val="TxNITextNoIndent"/>
        <w:autoSpaceDE w:val="0"/>
        <w:autoSpaceDN w:val="0"/>
        <w:adjustRightInd w:val="0"/>
        <w:rPr>
          <w:szCs w:val="24"/>
        </w:rPr>
      </w:pPr>
      <w:r>
        <w:rPr>
          <w:szCs w:val="24"/>
        </w:rPr>
        <w:t xml:space="preserve">A </w:t>
      </w:r>
      <w:r>
        <w:rPr>
          <w:i/>
          <w:szCs w:val="24"/>
        </w:rPr>
        <w:t>function</w:t>
      </w:r>
      <w:r>
        <w:rPr>
          <w:szCs w:val="24"/>
        </w:rPr>
        <w:t xml:space="preserve"> is a special kind of disposition.</w:t>
      </w:r>
      <w:r>
        <w:rPr>
          <w:rStyle w:val="citefn"/>
          <w:szCs w:val="24"/>
          <w:vertAlign w:val="superscript"/>
        </w:rPr>
        <w:t>7</w:t>
      </w:r>
      <w:r>
        <w:rPr>
          <w:szCs w:val="24"/>
        </w:rPr>
        <w:t xml:space="preserve"> </w:t>
      </w:r>
      <w:proofErr w:type="gramStart"/>
      <w:r>
        <w:rPr>
          <w:szCs w:val="24"/>
        </w:rPr>
        <w:t>It</w:t>
      </w:r>
      <w:proofErr w:type="gramEnd"/>
      <w:r>
        <w:rPr>
          <w:szCs w:val="24"/>
        </w:rPr>
        <w:t xml:space="preserve"> is a realizable entity whose realization is an end-directed activity of its bearer that occurs because this bearer is (a) of a specific kind and (b) in </w:t>
      </w:r>
      <w:r>
        <w:rPr>
          <w:szCs w:val="24"/>
        </w:rPr>
        <w:lastRenderedPageBreak/>
        <w:t>the kind or kinds of contexts that it is made or selected for. Thus a function is a disposition that exists in virtue of the bearer’s physical make-up, and this physical make-up is something the bearer possesses because of how it came into being—either through natural selection (in the case of biological entities) or through intentional design (in the case of artifacts).</w:t>
      </w:r>
      <w:commentRangeStart w:id="3"/>
      <w:r w:rsidR="00497983">
        <w:rPr>
          <w:rStyle w:val="citefn"/>
          <w:szCs w:val="24"/>
          <w:vertAlign w:val="superscript"/>
        </w:rPr>
        <w:t>8</w:t>
      </w:r>
      <w:commentRangeEnd w:id="3"/>
      <w:r w:rsidR="00CB32D6">
        <w:rPr>
          <w:rStyle w:val="CommentReference"/>
        </w:rPr>
        <w:commentReference w:id="3"/>
      </w:r>
      <w:r>
        <w:rPr>
          <w:szCs w:val="24"/>
        </w:rPr>
        <w:t xml:space="preserve"> Roughly, the entities in question came into being in order to perform activities of a certain sort, called </w:t>
      </w:r>
      <w:r w:rsidR="001B01F3">
        <w:rPr>
          <w:szCs w:val="24"/>
        </w:rPr>
        <w:t>“</w:t>
      </w:r>
      <w:proofErr w:type="spellStart"/>
      <w:r>
        <w:rPr>
          <w:szCs w:val="24"/>
        </w:rPr>
        <w:t>functionings</w:t>
      </w:r>
      <w:proofErr w:type="spellEnd"/>
      <w:r w:rsidR="001B01F3">
        <w:rPr>
          <w:szCs w:val="24"/>
        </w:rPr>
        <w:t>.”</w:t>
      </w:r>
      <w:r>
        <w:rPr>
          <w:szCs w:val="24"/>
        </w:rPr>
        <w:t xml:space="preserve"> Examples include</w:t>
      </w:r>
    </w:p>
    <w:p w14:paraId="3315D21B" w14:textId="6D80FD6D" w:rsidR="003E3EDC" w:rsidRDefault="003E3EDC">
      <w:pPr>
        <w:pStyle w:val="LList"/>
        <w:tabs>
          <w:tab w:val="left" w:pos="240"/>
          <w:tab w:val="left" w:pos="480"/>
          <w:tab w:val="left" w:pos="960"/>
        </w:tabs>
        <w:autoSpaceDE w:val="0"/>
        <w:autoSpaceDN w:val="0"/>
        <w:adjustRightInd w:val="0"/>
        <w:rPr>
          <w:szCs w:val="24"/>
        </w:rPr>
      </w:pPr>
      <w:r>
        <w:rPr>
          <w:szCs w:val="24"/>
        </w:rPr>
        <w:t>• </w:t>
      </w:r>
      <w:proofErr w:type="gramStart"/>
      <w:r>
        <w:rPr>
          <w:szCs w:val="24"/>
        </w:rPr>
        <w:t>the</w:t>
      </w:r>
      <w:proofErr w:type="gramEnd"/>
      <w:r>
        <w:rPr>
          <w:szCs w:val="24"/>
        </w:rPr>
        <w:t xml:space="preserve"> function of amylase in saliva to break down starch into sugar</w:t>
      </w:r>
      <w:r w:rsidR="00641956">
        <w:rPr>
          <w:szCs w:val="24"/>
        </w:rPr>
        <w:t>,</w:t>
      </w:r>
    </w:p>
    <w:p w14:paraId="672A2D8C" w14:textId="42D54605" w:rsidR="003E3EDC" w:rsidRDefault="003E3EDC">
      <w:pPr>
        <w:pStyle w:val="LList"/>
        <w:tabs>
          <w:tab w:val="left" w:pos="240"/>
          <w:tab w:val="left" w:pos="480"/>
          <w:tab w:val="left" w:pos="960"/>
        </w:tabs>
        <w:autoSpaceDE w:val="0"/>
        <w:autoSpaceDN w:val="0"/>
        <w:adjustRightInd w:val="0"/>
        <w:rPr>
          <w:szCs w:val="24"/>
        </w:rPr>
      </w:pPr>
      <w:r>
        <w:rPr>
          <w:szCs w:val="24"/>
        </w:rPr>
        <w:t>• </w:t>
      </w:r>
      <w:proofErr w:type="gramStart"/>
      <w:r>
        <w:rPr>
          <w:szCs w:val="24"/>
        </w:rPr>
        <w:t>the</w:t>
      </w:r>
      <w:proofErr w:type="gramEnd"/>
      <w:r>
        <w:rPr>
          <w:szCs w:val="24"/>
        </w:rPr>
        <w:t xml:space="preserve"> function of a sperm to penetrate an ovum</w:t>
      </w:r>
      <w:r w:rsidR="00641956">
        <w:rPr>
          <w:szCs w:val="24"/>
        </w:rPr>
        <w:t>,</w:t>
      </w:r>
    </w:p>
    <w:p w14:paraId="58224899" w14:textId="1B1CB325" w:rsidR="003E3EDC" w:rsidRDefault="003E3EDC">
      <w:pPr>
        <w:pStyle w:val="LList"/>
        <w:tabs>
          <w:tab w:val="left" w:pos="240"/>
          <w:tab w:val="left" w:pos="480"/>
          <w:tab w:val="left" w:pos="960"/>
        </w:tabs>
        <w:autoSpaceDE w:val="0"/>
        <w:autoSpaceDN w:val="0"/>
        <w:adjustRightInd w:val="0"/>
        <w:rPr>
          <w:szCs w:val="24"/>
        </w:rPr>
      </w:pPr>
      <w:r>
        <w:rPr>
          <w:szCs w:val="24"/>
        </w:rPr>
        <w:t>• </w:t>
      </w:r>
      <w:proofErr w:type="gramStart"/>
      <w:r>
        <w:rPr>
          <w:szCs w:val="24"/>
        </w:rPr>
        <w:t>the</w:t>
      </w:r>
      <w:proofErr w:type="gramEnd"/>
      <w:r>
        <w:rPr>
          <w:szCs w:val="24"/>
        </w:rPr>
        <w:t xml:space="preserve"> function of a hammer to drive in nails</w:t>
      </w:r>
      <w:r w:rsidR="00641956">
        <w:rPr>
          <w:szCs w:val="24"/>
        </w:rPr>
        <w:t>,</w:t>
      </w:r>
    </w:p>
    <w:p w14:paraId="3647EF46" w14:textId="3654491F" w:rsidR="003E3EDC" w:rsidRDefault="003E3EDC">
      <w:pPr>
        <w:pStyle w:val="LList"/>
        <w:tabs>
          <w:tab w:val="left" w:pos="240"/>
          <w:tab w:val="left" w:pos="480"/>
          <w:tab w:val="left" w:pos="960"/>
        </w:tabs>
        <w:autoSpaceDE w:val="0"/>
        <w:autoSpaceDN w:val="0"/>
        <w:adjustRightInd w:val="0"/>
        <w:rPr>
          <w:szCs w:val="24"/>
        </w:rPr>
      </w:pPr>
      <w:r>
        <w:rPr>
          <w:szCs w:val="24"/>
        </w:rPr>
        <w:t>• </w:t>
      </w:r>
      <w:proofErr w:type="gramStart"/>
      <w:r>
        <w:rPr>
          <w:szCs w:val="24"/>
        </w:rPr>
        <w:t>the</w:t>
      </w:r>
      <w:proofErr w:type="gramEnd"/>
      <w:r>
        <w:rPr>
          <w:szCs w:val="24"/>
        </w:rPr>
        <w:t xml:space="preserve"> function of a pen to write</w:t>
      </w:r>
      <w:r w:rsidR="00641956">
        <w:rPr>
          <w:szCs w:val="24"/>
        </w:rPr>
        <w:t>,</w:t>
      </w:r>
      <w:r w:rsidR="004537A3">
        <w:rPr>
          <w:szCs w:val="24"/>
        </w:rPr>
        <w:t xml:space="preserve"> and</w:t>
      </w:r>
    </w:p>
    <w:p w14:paraId="00B3142B" w14:textId="77777777" w:rsidR="003E3EDC" w:rsidRDefault="003E3EDC">
      <w:pPr>
        <w:pStyle w:val="LList"/>
        <w:tabs>
          <w:tab w:val="left" w:pos="240"/>
          <w:tab w:val="left" w:pos="480"/>
          <w:tab w:val="left" w:pos="960"/>
        </w:tabs>
        <w:autoSpaceDE w:val="0"/>
        <w:autoSpaceDN w:val="0"/>
        <w:adjustRightInd w:val="0"/>
        <w:rPr>
          <w:szCs w:val="24"/>
        </w:rPr>
      </w:pPr>
      <w:r>
        <w:rPr>
          <w:szCs w:val="24"/>
        </w:rPr>
        <w:t>• </w:t>
      </w:r>
      <w:proofErr w:type="gramStart"/>
      <w:r>
        <w:rPr>
          <w:szCs w:val="24"/>
        </w:rPr>
        <w:t>the</w:t>
      </w:r>
      <w:proofErr w:type="gramEnd"/>
      <w:r>
        <w:rPr>
          <w:szCs w:val="24"/>
        </w:rPr>
        <w:t xml:space="preserve"> function of a heart pacemaker to regulate the beating of a heart by means of electricity.</w:t>
      </w:r>
    </w:p>
    <w:p w14:paraId="711970E3" w14:textId="69BAA679" w:rsidR="003E3EDC" w:rsidRDefault="003E3EDC">
      <w:pPr>
        <w:pStyle w:val="TxCTextContinuation"/>
        <w:autoSpaceDE w:val="0"/>
        <w:autoSpaceDN w:val="0"/>
        <w:adjustRightInd w:val="0"/>
        <w:rPr>
          <w:szCs w:val="24"/>
        </w:rPr>
      </w:pPr>
      <w:r>
        <w:rPr>
          <w:szCs w:val="24"/>
        </w:rPr>
        <w:t xml:space="preserve">Each function has a bearer with a specific type of physical make-up. This is something </w:t>
      </w:r>
      <w:r w:rsidR="00007C86">
        <w:rPr>
          <w:szCs w:val="24"/>
        </w:rPr>
        <w:t>that</w:t>
      </w:r>
      <w:r>
        <w:rPr>
          <w:szCs w:val="24"/>
        </w:rPr>
        <w:t xml:space="preserve">, in the biological case, the bearer has evolved to have (as in a hypothalamus secreting hormones) and, in the artifact case, something </w:t>
      </w:r>
      <w:r w:rsidR="00007C86">
        <w:rPr>
          <w:szCs w:val="24"/>
        </w:rPr>
        <w:t xml:space="preserve">that </w:t>
      </w:r>
      <w:r>
        <w:rPr>
          <w:szCs w:val="24"/>
        </w:rPr>
        <w:t>the bearer has been designed and built to have (as an Erlenmeyer flask is designed to hold liquid).</w:t>
      </w:r>
    </w:p>
    <w:p w14:paraId="780CA84D" w14:textId="529DA590" w:rsidR="003E3EDC" w:rsidRDefault="003E3EDC">
      <w:pPr>
        <w:pStyle w:val="TxText"/>
        <w:autoSpaceDE w:val="0"/>
        <w:autoSpaceDN w:val="0"/>
        <w:adjustRightInd w:val="0"/>
        <w:rPr>
          <w:szCs w:val="24"/>
        </w:rPr>
      </w:pPr>
      <w:r>
        <w:rPr>
          <w:szCs w:val="24"/>
        </w:rPr>
        <w:t>It is not accidental or arbitrary that the eye has the function to see or that a screwdriver has the function of fastening screws. Rather, eyes and screwdrivers exist because they perform these functions. Their functions are integral to the entities in question in virtue of the fact that the latter have evolved, or been constructed, to have the physical make-up needed to perform or realize them. It is because of its physical make-up that your heart’s function is to pump blood and not</w:t>
      </w:r>
      <w:r w:rsidR="0068496E">
        <w:rPr>
          <w:szCs w:val="24"/>
        </w:rPr>
        <w:t xml:space="preserve">, </w:t>
      </w:r>
      <w:r>
        <w:rPr>
          <w:szCs w:val="24"/>
        </w:rPr>
        <w:t>for example</w:t>
      </w:r>
      <w:r w:rsidR="0068496E">
        <w:rPr>
          <w:szCs w:val="24"/>
        </w:rPr>
        <w:t xml:space="preserve">, </w:t>
      </w:r>
      <w:r>
        <w:rPr>
          <w:szCs w:val="24"/>
        </w:rPr>
        <w:t>to produce thumping sounds—the latter are mere byproducts of your heart’s functioning.</w:t>
      </w:r>
    </w:p>
    <w:p w14:paraId="18A196AC" w14:textId="667C8BB7" w:rsidR="003E3EDC" w:rsidRDefault="003E3EDC">
      <w:pPr>
        <w:pStyle w:val="TxText"/>
        <w:autoSpaceDE w:val="0"/>
        <w:autoSpaceDN w:val="0"/>
        <w:adjustRightInd w:val="0"/>
        <w:rPr>
          <w:szCs w:val="24"/>
        </w:rPr>
      </w:pPr>
      <w:r>
        <w:rPr>
          <w:szCs w:val="24"/>
        </w:rPr>
        <w:lastRenderedPageBreak/>
        <w:t>Like dispositions in general, therefore, functions are internally</w:t>
      </w:r>
      <w:r w:rsidR="004C5FC4">
        <w:rPr>
          <w:szCs w:val="24"/>
        </w:rPr>
        <w:t xml:space="preserve"> </w:t>
      </w:r>
      <w:r>
        <w:rPr>
          <w:szCs w:val="24"/>
        </w:rPr>
        <w:t>grounded realizable entities: a function is such that if it ceases to exist, then its bearer is physically changed. If a lung or attic fan becomes nonfunctioning, then this i</w:t>
      </w:r>
      <w:r w:rsidR="00497983">
        <w:rPr>
          <w:szCs w:val="24"/>
        </w:rPr>
        <w:t>ndicates that the physical make</w:t>
      </w:r>
      <w:r>
        <w:rPr>
          <w:szCs w:val="24"/>
        </w:rPr>
        <w:t>up of these things has changed. In the case of the lung this might be due to a cancerous lesion; in the case of the attic fan to a rusted exhaust screen.</w:t>
      </w:r>
      <w:r w:rsidR="00497983">
        <w:rPr>
          <w:rStyle w:val="citefn"/>
          <w:szCs w:val="24"/>
          <w:vertAlign w:val="superscript"/>
        </w:rPr>
        <w:t>9</w:t>
      </w:r>
      <w:ins w:id="4" w:author="Andrew Spear" w:date="2015-01-30T17:29:00Z">
        <w:r w:rsidR="00E4545E">
          <w:rPr>
            <w:rStyle w:val="citefn"/>
            <w:szCs w:val="24"/>
            <w:vertAlign w:val="superscript"/>
          </w:rPr>
          <w:t xml:space="preserve">       </w:t>
        </w:r>
      </w:ins>
    </w:p>
    <w:p w14:paraId="0A1E1257" w14:textId="7DAE4C5F" w:rsidR="003E3EDC" w:rsidRDefault="003E3EDC">
      <w:pPr>
        <w:pStyle w:val="H1HeadingLevel1"/>
        <w:autoSpaceDE w:val="0"/>
        <w:autoSpaceDN w:val="0"/>
        <w:adjustRightInd w:val="0"/>
        <w:rPr>
          <w:szCs w:val="24"/>
        </w:rPr>
      </w:pPr>
      <w:r>
        <w:rPr>
          <w:szCs w:val="24"/>
        </w:rPr>
        <w:t>BFO: Specifically Dependent Continuant</w:t>
      </w:r>
      <w:r w:rsidR="00F949AC">
        <w:rPr>
          <w:szCs w:val="24"/>
        </w:rPr>
        <w:t>:</w:t>
      </w:r>
      <w:r>
        <w:rPr>
          <w:szCs w:val="24"/>
        </w:rPr>
        <w:t xml:space="preserve"> </w:t>
      </w:r>
      <w:r w:rsidR="002E7AB5">
        <w:rPr>
          <w:szCs w:val="24"/>
        </w:rPr>
        <w:t>S</w:t>
      </w:r>
      <w:r>
        <w:rPr>
          <w:szCs w:val="24"/>
        </w:rPr>
        <w:t xml:space="preserve">ummary </w:t>
      </w:r>
    </w:p>
    <w:p w14:paraId="3EB23C84" w14:textId="22B4D50B" w:rsidR="003E3EDC" w:rsidRDefault="003E3EDC">
      <w:pPr>
        <w:pStyle w:val="TxNITextNoIndent"/>
        <w:autoSpaceDE w:val="0"/>
        <w:autoSpaceDN w:val="0"/>
        <w:adjustRightInd w:val="0"/>
        <w:rPr>
          <w:szCs w:val="24"/>
        </w:rPr>
      </w:pPr>
      <w:r>
        <w:rPr>
          <w:szCs w:val="24"/>
        </w:rPr>
        <w:t>Examples of the different kinds of specifically dependent continuant recognized by BFO</w:t>
      </w:r>
      <w:r w:rsidR="004537A3">
        <w:rPr>
          <w:szCs w:val="24"/>
        </w:rPr>
        <w:t xml:space="preserve"> are</w:t>
      </w:r>
    </w:p>
    <w:p w14:paraId="56C87489" w14:textId="604FD91E" w:rsidR="003E3EDC" w:rsidRDefault="003E3EDC">
      <w:pPr>
        <w:pStyle w:val="LList"/>
        <w:tabs>
          <w:tab w:val="left" w:pos="240"/>
          <w:tab w:val="left" w:pos="480"/>
          <w:tab w:val="left" w:pos="960"/>
        </w:tabs>
        <w:autoSpaceDE w:val="0"/>
        <w:autoSpaceDN w:val="0"/>
        <w:adjustRightInd w:val="0"/>
        <w:rPr>
          <w:szCs w:val="24"/>
        </w:rPr>
      </w:pPr>
      <w:r>
        <w:rPr>
          <w:szCs w:val="24"/>
        </w:rPr>
        <w:t>• </w:t>
      </w:r>
      <w:proofErr w:type="gramStart"/>
      <w:r>
        <w:rPr>
          <w:szCs w:val="24"/>
        </w:rPr>
        <w:t>this</w:t>
      </w:r>
      <w:proofErr w:type="gramEnd"/>
      <w:r>
        <w:rPr>
          <w:szCs w:val="24"/>
        </w:rPr>
        <w:t xml:space="preserve"> negative charge is a </w:t>
      </w:r>
      <w:r>
        <w:rPr>
          <w:i/>
          <w:szCs w:val="24"/>
        </w:rPr>
        <w:t>quality</w:t>
      </w:r>
      <w:r>
        <w:rPr>
          <w:szCs w:val="24"/>
        </w:rPr>
        <w:t xml:space="preserve"> of this phosphate ion</w:t>
      </w:r>
      <w:r w:rsidR="004537A3">
        <w:rPr>
          <w:szCs w:val="24"/>
        </w:rPr>
        <w:t>,</w:t>
      </w:r>
    </w:p>
    <w:p w14:paraId="632B8AC7" w14:textId="724939F3" w:rsidR="003E3EDC" w:rsidRDefault="003E3EDC">
      <w:pPr>
        <w:pStyle w:val="LList"/>
        <w:tabs>
          <w:tab w:val="left" w:pos="240"/>
          <w:tab w:val="left" w:pos="480"/>
          <w:tab w:val="left" w:pos="960"/>
        </w:tabs>
        <w:autoSpaceDE w:val="0"/>
        <w:autoSpaceDN w:val="0"/>
        <w:adjustRightInd w:val="0"/>
        <w:rPr>
          <w:szCs w:val="24"/>
        </w:rPr>
      </w:pPr>
      <w:r>
        <w:rPr>
          <w:szCs w:val="24"/>
        </w:rPr>
        <w:t>• </w:t>
      </w:r>
      <w:proofErr w:type="gramStart"/>
      <w:r>
        <w:rPr>
          <w:szCs w:val="24"/>
        </w:rPr>
        <w:t>this</w:t>
      </w:r>
      <w:proofErr w:type="gramEnd"/>
      <w:r>
        <w:rPr>
          <w:szCs w:val="24"/>
        </w:rPr>
        <w:t xml:space="preserve"> adhesion is a </w:t>
      </w:r>
      <w:r>
        <w:rPr>
          <w:i/>
          <w:szCs w:val="24"/>
        </w:rPr>
        <w:t>quality</w:t>
      </w:r>
      <w:r>
        <w:rPr>
          <w:szCs w:val="24"/>
        </w:rPr>
        <w:t xml:space="preserve"> of the water in this flask</w:t>
      </w:r>
      <w:r w:rsidR="004537A3">
        <w:rPr>
          <w:szCs w:val="24"/>
        </w:rPr>
        <w:t>,</w:t>
      </w:r>
    </w:p>
    <w:p w14:paraId="1877DA6C" w14:textId="7E410840" w:rsidR="003E3EDC" w:rsidRDefault="003E3EDC">
      <w:pPr>
        <w:pStyle w:val="LList"/>
        <w:tabs>
          <w:tab w:val="left" w:pos="240"/>
          <w:tab w:val="left" w:pos="480"/>
          <w:tab w:val="left" w:pos="960"/>
        </w:tabs>
        <w:autoSpaceDE w:val="0"/>
        <w:autoSpaceDN w:val="0"/>
        <w:adjustRightInd w:val="0"/>
        <w:rPr>
          <w:szCs w:val="24"/>
        </w:rPr>
      </w:pPr>
      <w:r>
        <w:rPr>
          <w:szCs w:val="24"/>
        </w:rPr>
        <w:t xml:space="preserve">• John’s obligation to pay Susan is a </w:t>
      </w:r>
      <w:r>
        <w:rPr>
          <w:i/>
          <w:szCs w:val="24"/>
        </w:rPr>
        <w:t>relational quality</w:t>
      </w:r>
      <w:r>
        <w:rPr>
          <w:szCs w:val="24"/>
        </w:rPr>
        <w:t xml:space="preserve"> that obtains between John and Susan</w:t>
      </w:r>
      <w:r w:rsidR="004537A3">
        <w:rPr>
          <w:szCs w:val="24"/>
        </w:rPr>
        <w:t>,</w:t>
      </w:r>
    </w:p>
    <w:p w14:paraId="49032AD0" w14:textId="1FE66B86" w:rsidR="003E3EDC" w:rsidRDefault="003E3EDC">
      <w:pPr>
        <w:pStyle w:val="LList"/>
        <w:tabs>
          <w:tab w:val="left" w:pos="240"/>
          <w:tab w:val="left" w:pos="480"/>
          <w:tab w:val="left" w:pos="960"/>
        </w:tabs>
        <w:autoSpaceDE w:val="0"/>
        <w:autoSpaceDN w:val="0"/>
        <w:adjustRightInd w:val="0"/>
        <w:rPr>
          <w:szCs w:val="24"/>
        </w:rPr>
      </w:pPr>
      <w:r>
        <w:rPr>
          <w:szCs w:val="24"/>
        </w:rPr>
        <w:t>• </w:t>
      </w:r>
      <w:proofErr w:type="gramStart"/>
      <w:r>
        <w:rPr>
          <w:szCs w:val="24"/>
        </w:rPr>
        <w:t>to</w:t>
      </w:r>
      <w:proofErr w:type="gramEnd"/>
      <w:r>
        <w:rPr>
          <w:szCs w:val="24"/>
        </w:rPr>
        <w:t xml:space="preserve"> detoxify its containing organism is a </w:t>
      </w:r>
      <w:r>
        <w:rPr>
          <w:i/>
          <w:szCs w:val="24"/>
        </w:rPr>
        <w:t>function</w:t>
      </w:r>
      <w:r>
        <w:rPr>
          <w:szCs w:val="24"/>
        </w:rPr>
        <w:t xml:space="preserve"> of this liver</w:t>
      </w:r>
      <w:r w:rsidR="004537A3">
        <w:rPr>
          <w:szCs w:val="24"/>
        </w:rPr>
        <w:t>,</w:t>
      </w:r>
    </w:p>
    <w:p w14:paraId="198E55A4" w14:textId="65B7B949" w:rsidR="003E3EDC" w:rsidRDefault="003E3EDC">
      <w:pPr>
        <w:pStyle w:val="LList"/>
        <w:tabs>
          <w:tab w:val="left" w:pos="240"/>
          <w:tab w:val="left" w:pos="480"/>
          <w:tab w:val="left" w:pos="960"/>
        </w:tabs>
        <w:autoSpaceDE w:val="0"/>
        <w:autoSpaceDN w:val="0"/>
        <w:adjustRightInd w:val="0"/>
        <w:rPr>
          <w:szCs w:val="24"/>
        </w:rPr>
      </w:pPr>
      <w:r>
        <w:rPr>
          <w:szCs w:val="24"/>
        </w:rPr>
        <w:t>• </w:t>
      </w:r>
      <w:proofErr w:type="gramStart"/>
      <w:r>
        <w:rPr>
          <w:szCs w:val="24"/>
        </w:rPr>
        <w:t>to</w:t>
      </w:r>
      <w:proofErr w:type="gramEnd"/>
      <w:r>
        <w:rPr>
          <w:szCs w:val="24"/>
        </w:rPr>
        <w:t xml:space="preserve"> produce portions of glycogen is a </w:t>
      </w:r>
      <w:r>
        <w:rPr>
          <w:i/>
          <w:szCs w:val="24"/>
        </w:rPr>
        <w:t>function</w:t>
      </w:r>
      <w:r>
        <w:rPr>
          <w:szCs w:val="24"/>
        </w:rPr>
        <w:t xml:space="preserve"> of this endoplasmic reticulum</w:t>
      </w:r>
      <w:r w:rsidR="004537A3">
        <w:rPr>
          <w:szCs w:val="24"/>
        </w:rPr>
        <w:t>,</w:t>
      </w:r>
    </w:p>
    <w:p w14:paraId="04783386" w14:textId="544C1BE8" w:rsidR="003E3EDC" w:rsidRDefault="003E3EDC">
      <w:pPr>
        <w:pStyle w:val="LList"/>
        <w:tabs>
          <w:tab w:val="left" w:pos="240"/>
          <w:tab w:val="left" w:pos="480"/>
          <w:tab w:val="left" w:pos="960"/>
        </w:tabs>
        <w:autoSpaceDE w:val="0"/>
        <w:autoSpaceDN w:val="0"/>
        <w:adjustRightInd w:val="0"/>
        <w:rPr>
          <w:szCs w:val="24"/>
        </w:rPr>
      </w:pPr>
      <w:r>
        <w:rPr>
          <w:szCs w:val="24"/>
        </w:rPr>
        <w:t>• </w:t>
      </w:r>
      <w:proofErr w:type="gramStart"/>
      <w:r>
        <w:rPr>
          <w:szCs w:val="24"/>
        </w:rPr>
        <w:t>this</w:t>
      </w:r>
      <w:proofErr w:type="gramEnd"/>
      <w:r>
        <w:rPr>
          <w:szCs w:val="24"/>
        </w:rPr>
        <w:t xml:space="preserve"> bacterium in this case of cholera has the </w:t>
      </w:r>
      <w:r>
        <w:rPr>
          <w:i/>
          <w:szCs w:val="24"/>
        </w:rPr>
        <w:t>role</w:t>
      </w:r>
      <w:r>
        <w:rPr>
          <w:szCs w:val="24"/>
        </w:rPr>
        <w:t xml:space="preserve"> of pathogen</w:t>
      </w:r>
      <w:r w:rsidR="004537A3">
        <w:rPr>
          <w:szCs w:val="24"/>
        </w:rPr>
        <w:t>,</w:t>
      </w:r>
    </w:p>
    <w:p w14:paraId="125D3EF9" w14:textId="06D76CD3" w:rsidR="003E3EDC" w:rsidRDefault="003E3EDC">
      <w:pPr>
        <w:pStyle w:val="LList"/>
        <w:tabs>
          <w:tab w:val="left" w:pos="240"/>
          <w:tab w:val="left" w:pos="480"/>
          <w:tab w:val="left" w:pos="960"/>
        </w:tabs>
        <w:autoSpaceDE w:val="0"/>
        <w:autoSpaceDN w:val="0"/>
        <w:adjustRightInd w:val="0"/>
        <w:rPr>
          <w:szCs w:val="24"/>
        </w:rPr>
      </w:pPr>
      <w:r>
        <w:rPr>
          <w:szCs w:val="24"/>
        </w:rPr>
        <w:t>• </w:t>
      </w:r>
      <w:proofErr w:type="gramStart"/>
      <w:r>
        <w:rPr>
          <w:szCs w:val="24"/>
        </w:rPr>
        <w:t>this</w:t>
      </w:r>
      <w:proofErr w:type="gramEnd"/>
      <w:r>
        <w:rPr>
          <w:szCs w:val="24"/>
        </w:rPr>
        <w:t xml:space="preserve"> person in this clinical trial has the </w:t>
      </w:r>
      <w:r>
        <w:rPr>
          <w:i/>
          <w:szCs w:val="24"/>
        </w:rPr>
        <w:t>role</w:t>
      </w:r>
      <w:r>
        <w:rPr>
          <w:szCs w:val="24"/>
        </w:rPr>
        <w:t xml:space="preserve"> of subject</w:t>
      </w:r>
      <w:r w:rsidR="004537A3">
        <w:rPr>
          <w:szCs w:val="24"/>
        </w:rPr>
        <w:t>,</w:t>
      </w:r>
    </w:p>
    <w:p w14:paraId="1E459F24" w14:textId="11769074" w:rsidR="003E3EDC" w:rsidRDefault="003E3EDC">
      <w:pPr>
        <w:pStyle w:val="LList"/>
        <w:tabs>
          <w:tab w:val="left" w:pos="240"/>
          <w:tab w:val="left" w:pos="480"/>
          <w:tab w:val="left" w:pos="960"/>
        </w:tabs>
        <w:autoSpaceDE w:val="0"/>
        <w:autoSpaceDN w:val="0"/>
        <w:adjustRightInd w:val="0"/>
        <w:rPr>
          <w:szCs w:val="24"/>
        </w:rPr>
      </w:pPr>
      <w:r>
        <w:rPr>
          <w:szCs w:val="24"/>
        </w:rPr>
        <w:t>• </w:t>
      </w:r>
      <w:proofErr w:type="gramStart"/>
      <w:r>
        <w:rPr>
          <w:szCs w:val="24"/>
        </w:rPr>
        <w:t>this</w:t>
      </w:r>
      <w:proofErr w:type="gramEnd"/>
      <w:r>
        <w:rPr>
          <w:szCs w:val="24"/>
        </w:rPr>
        <w:t xml:space="preserve"> rattlesnake has the </w:t>
      </w:r>
      <w:r>
        <w:rPr>
          <w:i/>
          <w:szCs w:val="24"/>
        </w:rPr>
        <w:t>disposition</w:t>
      </w:r>
      <w:r>
        <w:rPr>
          <w:szCs w:val="24"/>
        </w:rPr>
        <w:t xml:space="preserve"> to strike when threatened</w:t>
      </w:r>
      <w:r w:rsidR="004537A3">
        <w:rPr>
          <w:szCs w:val="24"/>
        </w:rPr>
        <w:t>, and</w:t>
      </w:r>
    </w:p>
    <w:p w14:paraId="6FF6E2E5" w14:textId="0C9075A8" w:rsidR="003E3EDC" w:rsidRDefault="003E3EDC">
      <w:pPr>
        <w:pStyle w:val="LList"/>
        <w:tabs>
          <w:tab w:val="left" w:pos="240"/>
          <w:tab w:val="left" w:pos="480"/>
          <w:tab w:val="left" w:pos="960"/>
        </w:tabs>
        <w:autoSpaceDE w:val="0"/>
        <w:autoSpaceDN w:val="0"/>
        <w:adjustRightInd w:val="0"/>
        <w:rPr>
          <w:szCs w:val="24"/>
        </w:rPr>
      </w:pPr>
      <w:r>
        <w:rPr>
          <w:szCs w:val="24"/>
        </w:rPr>
        <w:t>• </w:t>
      </w:r>
      <w:proofErr w:type="gramStart"/>
      <w:r>
        <w:rPr>
          <w:szCs w:val="24"/>
        </w:rPr>
        <w:t>this</w:t>
      </w:r>
      <w:proofErr w:type="gramEnd"/>
      <w:r>
        <w:rPr>
          <w:szCs w:val="24"/>
        </w:rPr>
        <w:t xml:space="preserve"> structure of mature bamboo scaffolding has the </w:t>
      </w:r>
      <w:r>
        <w:rPr>
          <w:i/>
          <w:szCs w:val="24"/>
        </w:rPr>
        <w:t>disposition</w:t>
      </w:r>
      <w:r>
        <w:rPr>
          <w:szCs w:val="24"/>
        </w:rPr>
        <w:t xml:space="preserve"> to be cyclone-resistant</w:t>
      </w:r>
      <w:r w:rsidR="004537A3">
        <w:rPr>
          <w:szCs w:val="24"/>
        </w:rPr>
        <w:t>.</w:t>
      </w:r>
    </w:p>
    <w:p w14:paraId="6D6B5B95" w14:textId="213D132E" w:rsidR="003E3EDC" w:rsidRDefault="003E3EDC">
      <w:pPr>
        <w:pStyle w:val="TxText"/>
        <w:autoSpaceDE w:val="0"/>
        <w:autoSpaceDN w:val="0"/>
        <w:adjustRightInd w:val="0"/>
        <w:rPr>
          <w:szCs w:val="24"/>
        </w:rPr>
      </w:pPr>
      <w:r>
        <w:rPr>
          <w:szCs w:val="24"/>
        </w:rPr>
        <w:t>The BFO ontology of dispositions serves as the basis for the treatment of diseases in the BFO-based Ontology for General Medical Science.</w:t>
      </w:r>
      <w:r w:rsidR="00497983">
        <w:rPr>
          <w:rStyle w:val="citefn"/>
          <w:szCs w:val="24"/>
          <w:vertAlign w:val="superscript"/>
        </w:rPr>
        <w:t>10</w:t>
      </w:r>
      <w:r>
        <w:rPr>
          <w:szCs w:val="24"/>
        </w:rPr>
        <w:t xml:space="preserve"> To say that a human being has a case of influenza, for example, is to say that he or she has a complex disposition that is realized, </w:t>
      </w:r>
      <w:r w:rsidRPr="00565D8D">
        <w:rPr>
          <w:szCs w:val="24"/>
        </w:rPr>
        <w:t>inter alia</w:t>
      </w:r>
      <w:r>
        <w:rPr>
          <w:szCs w:val="24"/>
        </w:rPr>
        <w:t xml:space="preserve">, in acute inflammation, weakness, dizziness, and fever. A person may also have a </w:t>
      </w:r>
      <w:r>
        <w:rPr>
          <w:i/>
          <w:szCs w:val="24"/>
        </w:rPr>
        <w:t>pre</w:t>
      </w:r>
      <w:r>
        <w:rPr>
          <w:szCs w:val="24"/>
        </w:rPr>
        <w:t xml:space="preserve">disposition to some disease without in fact having the disease. Many persons, for example, have a predisposition to colon cancer; we may have this predisposition for the whole of our lives </w:t>
      </w:r>
      <w:r>
        <w:rPr>
          <w:szCs w:val="24"/>
        </w:rPr>
        <w:lastRenderedPageBreak/>
        <w:t>without ever developing the disease of colon cancer itself. In this case we have a disposition (already now) to acquire a further disposition at a later time. In a similar way, each healthy adult human being has a disposition to walk. A human fetus has a predisposition to walk; that is, she has a disposition to acquire the disposition to walk at a later stage in her life.</w:t>
      </w:r>
    </w:p>
    <w:p w14:paraId="4AA54EA7" w14:textId="35BE2C02" w:rsidR="003E3EDC" w:rsidRDefault="003E3EDC">
      <w:pPr>
        <w:pStyle w:val="H2HeadingLevel2"/>
        <w:autoSpaceDE w:val="0"/>
        <w:autoSpaceDN w:val="0"/>
        <w:adjustRightInd w:val="0"/>
        <w:rPr>
          <w:szCs w:val="24"/>
        </w:rPr>
      </w:pPr>
      <w:r>
        <w:rPr>
          <w:szCs w:val="24"/>
        </w:rPr>
        <w:t xml:space="preserve">Reciprocal </w:t>
      </w:r>
      <w:r w:rsidR="002E7AB5">
        <w:rPr>
          <w:szCs w:val="24"/>
        </w:rPr>
        <w:t>D</w:t>
      </w:r>
      <w:r>
        <w:rPr>
          <w:szCs w:val="24"/>
        </w:rPr>
        <w:t xml:space="preserve">ependence among </w:t>
      </w:r>
      <w:r w:rsidR="002E7AB5">
        <w:rPr>
          <w:szCs w:val="24"/>
        </w:rPr>
        <w:t>R</w:t>
      </w:r>
      <w:r>
        <w:rPr>
          <w:szCs w:val="24"/>
        </w:rPr>
        <w:t xml:space="preserve">ealizable </w:t>
      </w:r>
      <w:r w:rsidR="002E7AB5">
        <w:rPr>
          <w:szCs w:val="24"/>
        </w:rPr>
        <w:t>D</w:t>
      </w:r>
      <w:r>
        <w:rPr>
          <w:szCs w:val="24"/>
        </w:rPr>
        <w:t xml:space="preserve">ependent </w:t>
      </w:r>
      <w:r w:rsidR="002E7AB5">
        <w:rPr>
          <w:szCs w:val="24"/>
        </w:rPr>
        <w:t>C</w:t>
      </w:r>
      <w:r>
        <w:rPr>
          <w:szCs w:val="24"/>
        </w:rPr>
        <w:t>ontinuants</w:t>
      </w:r>
    </w:p>
    <w:p w14:paraId="42C72952" w14:textId="41E5DAB1" w:rsidR="003E3EDC" w:rsidRDefault="003E3EDC">
      <w:pPr>
        <w:pStyle w:val="TxNITextNoIndent"/>
        <w:autoSpaceDE w:val="0"/>
        <w:autoSpaceDN w:val="0"/>
        <w:adjustRightInd w:val="0"/>
        <w:rPr>
          <w:szCs w:val="24"/>
        </w:rPr>
      </w:pPr>
      <w:r>
        <w:rPr>
          <w:szCs w:val="24"/>
        </w:rPr>
        <w:t>Consider the cases of husband and wife, or of doctor and patient. Here pairs of reciprocally dependent roles are involved, whereby the first role in each reciprocal pair can be realized only if the second is realized also. We encounter analogous reciprocally dependent pairs of functions in the realm of artifacts. Consider a key and the associated lock. The key has a disposition to unlock the lock, while the lock itself has the disposition to be unlocked by that very key. Both dispositions are manifested in the same process, namely, in the key’s unlocking of the lock. What underlies these complementary dispositions is the key’s disposition to transmit torque when rotated, the lock’s disposition to release when unlatched, and a relation between the material and shape qualities of the lock and key that confers these dispositions (the key must fit the lock and must be of sufficient hardness to enable transmission of torque to the lock’s lever).</w:t>
      </w:r>
    </w:p>
    <w:p w14:paraId="6D8901A8" w14:textId="3B381282" w:rsidR="003E3EDC" w:rsidRDefault="003E3EDC">
      <w:pPr>
        <w:pStyle w:val="TxText"/>
        <w:autoSpaceDE w:val="0"/>
        <w:autoSpaceDN w:val="0"/>
        <w:adjustRightInd w:val="0"/>
        <w:rPr>
          <w:szCs w:val="24"/>
        </w:rPr>
      </w:pPr>
      <w:r>
        <w:rPr>
          <w:szCs w:val="24"/>
        </w:rPr>
        <w:t>Reciprocally dependent pairs of functions are present throughout the natural world. Consider the case of sperm and egg. Here biological functions have evolved in complementary dependence upon each other. Each cannot realize its primary function unless the other does so also.</w:t>
      </w:r>
      <w:r>
        <w:rPr>
          <w:rStyle w:val="citefn"/>
          <w:szCs w:val="24"/>
          <w:vertAlign w:val="superscript"/>
        </w:rPr>
        <w:t>1</w:t>
      </w:r>
      <w:r w:rsidR="00497983">
        <w:rPr>
          <w:rStyle w:val="citefn"/>
          <w:szCs w:val="24"/>
          <w:vertAlign w:val="superscript"/>
        </w:rPr>
        <w:t>1</w:t>
      </w:r>
    </w:p>
    <w:p w14:paraId="3C118630" w14:textId="5BAB1A8C" w:rsidR="003E3EDC" w:rsidRDefault="003E3EDC">
      <w:pPr>
        <w:pStyle w:val="H1HeadingLevel1"/>
        <w:autoSpaceDE w:val="0"/>
        <w:autoSpaceDN w:val="0"/>
        <w:adjustRightInd w:val="0"/>
        <w:rPr>
          <w:szCs w:val="24"/>
        </w:rPr>
      </w:pPr>
      <w:r>
        <w:rPr>
          <w:szCs w:val="24"/>
        </w:rPr>
        <w:lastRenderedPageBreak/>
        <w:t>BFO: Generically Dependent Continuant</w:t>
      </w:r>
    </w:p>
    <w:p w14:paraId="0755B888" w14:textId="4E26542F" w:rsidR="003E3EDC" w:rsidRDefault="003E3EDC">
      <w:pPr>
        <w:pStyle w:val="TxNITextNoIndent"/>
        <w:autoSpaceDE w:val="0"/>
        <w:autoSpaceDN w:val="0"/>
        <w:adjustRightInd w:val="0"/>
        <w:rPr>
          <w:szCs w:val="24"/>
        </w:rPr>
      </w:pPr>
      <w:r>
        <w:rPr>
          <w:szCs w:val="24"/>
        </w:rPr>
        <w:t xml:space="preserve">To say that one entity is </w:t>
      </w:r>
      <w:r>
        <w:rPr>
          <w:i/>
          <w:szCs w:val="24"/>
        </w:rPr>
        <w:t>specifically dependent on</w:t>
      </w:r>
      <w:r>
        <w:rPr>
          <w:szCs w:val="24"/>
        </w:rPr>
        <w:t xml:space="preserve"> another is to assert that the first entity is as a matter of necessity such that it cannot exist unless the second entity exists. BFO’s specifically dependent continuants are thus subject to what we might call the axiom of </w:t>
      </w:r>
      <w:proofErr w:type="spellStart"/>
      <w:r>
        <w:rPr>
          <w:szCs w:val="24"/>
        </w:rPr>
        <w:t>nonmigration</w:t>
      </w:r>
      <w:proofErr w:type="spellEnd"/>
      <w:r>
        <w:rPr>
          <w:szCs w:val="24"/>
        </w:rPr>
        <w:t>: they cannot migrate from one bearer to another. Some dependent continuants seem, however, to be capable of such migration, as</w:t>
      </w:r>
      <w:r w:rsidR="0068496E">
        <w:rPr>
          <w:szCs w:val="24"/>
        </w:rPr>
        <w:t>,</w:t>
      </w:r>
      <w:r>
        <w:rPr>
          <w:szCs w:val="24"/>
        </w:rPr>
        <w:t xml:space="preserve"> for example</w:t>
      </w:r>
      <w:r w:rsidR="0068496E">
        <w:rPr>
          <w:szCs w:val="24"/>
        </w:rPr>
        <w:t>,</w:t>
      </w:r>
      <w:r>
        <w:rPr>
          <w:szCs w:val="24"/>
        </w:rPr>
        <w:t xml:space="preserve"> when you copy a pdf file from one computer to another. Clearly the pdf file is </w:t>
      </w:r>
      <w:r>
        <w:rPr>
          <w:i/>
          <w:szCs w:val="24"/>
        </w:rPr>
        <w:t>dependent</w:t>
      </w:r>
      <w:r>
        <w:rPr>
          <w:szCs w:val="24"/>
        </w:rPr>
        <w:t xml:space="preserve"> on some bearer; for the pdf file to exist, there must be some physical storage device on which it has been saved. But equally clearly, the pdf file can be </w:t>
      </w:r>
      <w:r>
        <w:rPr>
          <w:i/>
          <w:szCs w:val="24"/>
        </w:rPr>
        <w:t>moved</w:t>
      </w:r>
      <w:r>
        <w:rPr>
          <w:szCs w:val="24"/>
        </w:rPr>
        <w:t xml:space="preserve"> from one storage device to another. The very same pdf file can be saved to multiple storage devices, and thus it—the numerically identical information entity—can exist in multiple copies.</w:t>
      </w:r>
    </w:p>
    <w:p w14:paraId="7E94EBC1" w14:textId="5BAC08C2" w:rsidR="003E3EDC" w:rsidRDefault="003E3EDC">
      <w:pPr>
        <w:pStyle w:val="TxText"/>
        <w:autoSpaceDE w:val="0"/>
        <w:autoSpaceDN w:val="0"/>
        <w:adjustRightInd w:val="0"/>
        <w:rPr>
          <w:szCs w:val="24"/>
        </w:rPr>
      </w:pPr>
      <w:r>
        <w:rPr>
          <w:szCs w:val="24"/>
        </w:rPr>
        <w:t xml:space="preserve">To do justice to this and many similar phenomena BFO incorporates the category of </w:t>
      </w:r>
      <w:r>
        <w:rPr>
          <w:i/>
          <w:szCs w:val="24"/>
        </w:rPr>
        <w:t>generically dependent continuant</w:t>
      </w:r>
      <w:r>
        <w:rPr>
          <w:szCs w:val="24"/>
        </w:rPr>
        <w:t xml:space="preserve">, defined as </w:t>
      </w:r>
      <w:r w:rsidR="009251DA">
        <w:rPr>
          <w:szCs w:val="24"/>
        </w:rPr>
        <w:t xml:space="preserve">a </w:t>
      </w:r>
      <w:r>
        <w:rPr>
          <w:szCs w:val="24"/>
        </w:rPr>
        <w:t xml:space="preserve">continuant that is dependent on one or other independent </w:t>
      </w:r>
      <w:r w:rsidR="00304C2E">
        <w:rPr>
          <w:szCs w:val="24"/>
        </w:rPr>
        <w:t>continuants that</w:t>
      </w:r>
      <w:r>
        <w:rPr>
          <w:szCs w:val="24"/>
        </w:rPr>
        <w:t xml:space="preserve"> can serve as its bearer. More formally</w:t>
      </w:r>
      <w:r w:rsidR="009251DA">
        <w:rPr>
          <w:szCs w:val="24"/>
        </w:rPr>
        <w:t xml:space="preserve"> we define</w:t>
      </w:r>
      <w:r w:rsidR="009F1881">
        <w:rPr>
          <w:szCs w:val="24"/>
        </w:rPr>
        <w:t xml:space="preserve"> </w:t>
      </w:r>
      <w:commentRangeStart w:id="5"/>
      <w:del w:id="6" w:author="Andrew Spear" w:date="2015-02-02T10:11:00Z">
        <w:r w:rsidR="009F1881" w:rsidRPr="007979D7" w:rsidDel="0073060F">
          <w:rPr>
            <w:i/>
            <w:szCs w:val="24"/>
            <w:rPrChange w:id="7" w:author="Andrew Spear" w:date="2015-02-02T10:12:00Z">
              <w:rPr>
                <w:szCs w:val="24"/>
              </w:rPr>
            </w:rPrChange>
          </w:rPr>
          <w:delText>X</w:delText>
        </w:r>
        <w:commentRangeEnd w:id="5"/>
        <w:r w:rsidR="009F1881" w:rsidRPr="007979D7" w:rsidDel="0073060F">
          <w:rPr>
            <w:rStyle w:val="CommentReference"/>
            <w:i/>
            <w:rPrChange w:id="8" w:author="Andrew Spear" w:date="2015-02-02T10:12:00Z">
              <w:rPr>
                <w:rStyle w:val="CommentReference"/>
              </w:rPr>
            </w:rPrChange>
          </w:rPr>
          <w:commentReference w:id="5"/>
        </w:r>
        <w:r w:rsidR="009F1881" w:rsidRPr="007979D7" w:rsidDel="0073060F">
          <w:rPr>
            <w:i/>
            <w:szCs w:val="24"/>
            <w:rPrChange w:id="9" w:author="Andrew Spear" w:date="2015-02-02T10:12:00Z">
              <w:rPr>
                <w:szCs w:val="24"/>
              </w:rPr>
            </w:rPrChange>
          </w:rPr>
          <w:delText xml:space="preserve"> as</w:delText>
        </w:r>
      </w:del>
      <w:ins w:id="10" w:author="Andrew Spear" w:date="2015-02-02T10:11:00Z">
        <w:r w:rsidR="0073060F" w:rsidRPr="007979D7">
          <w:rPr>
            <w:i/>
            <w:szCs w:val="24"/>
            <w:rPrChange w:id="11" w:author="Andrew Spear" w:date="2015-02-02T10:12:00Z">
              <w:rPr>
                <w:szCs w:val="24"/>
              </w:rPr>
            </w:rPrChange>
          </w:rPr>
          <w:t>generic</w:t>
        </w:r>
        <w:r w:rsidR="0073060F">
          <w:rPr>
            <w:szCs w:val="24"/>
          </w:rPr>
          <w:t xml:space="preserve"> </w:t>
        </w:r>
        <w:r w:rsidR="0073060F" w:rsidRPr="0073060F">
          <w:rPr>
            <w:i/>
            <w:szCs w:val="24"/>
            <w:rPrChange w:id="12" w:author="Andrew Spear" w:date="2015-02-02T10:11:00Z">
              <w:rPr>
                <w:szCs w:val="24"/>
              </w:rPr>
            </w:rPrChange>
          </w:rPr>
          <w:t>dependence</w:t>
        </w:r>
        <w:r w:rsidR="0073060F">
          <w:rPr>
            <w:szCs w:val="24"/>
          </w:rPr>
          <w:t xml:space="preserve"> as</w:t>
        </w:r>
      </w:ins>
      <w:r w:rsidR="009F1881">
        <w:rPr>
          <w:szCs w:val="24"/>
        </w:rPr>
        <w:t xml:space="preserve"> follows</w:t>
      </w:r>
      <w:r w:rsidR="009251DA">
        <w:rPr>
          <w:szCs w:val="24"/>
        </w:rPr>
        <w:t>:</w:t>
      </w:r>
    </w:p>
    <w:p w14:paraId="6581B46F" w14:textId="4CCA3B5D" w:rsidR="003F7C4B" w:rsidRDefault="003E3EDC">
      <w:pPr>
        <w:pStyle w:val="DDisplay"/>
        <w:autoSpaceDE w:val="0"/>
        <w:autoSpaceDN w:val="0"/>
        <w:adjustRightInd w:val="0"/>
        <w:rPr>
          <w:szCs w:val="24"/>
        </w:rPr>
      </w:pPr>
      <w:proofErr w:type="gramStart"/>
      <w:r>
        <w:rPr>
          <w:i/>
          <w:szCs w:val="24"/>
        </w:rPr>
        <w:t>a</w:t>
      </w:r>
      <w:proofErr w:type="gramEnd"/>
      <w:r>
        <w:rPr>
          <w:szCs w:val="24"/>
        </w:rPr>
        <w:t xml:space="preserve"> generically depends on </w:t>
      </w:r>
      <w:r>
        <w:rPr>
          <w:i/>
          <w:szCs w:val="24"/>
        </w:rPr>
        <w:t>b</w:t>
      </w:r>
      <w:r>
        <w:rPr>
          <w:szCs w:val="24"/>
        </w:rPr>
        <w:t xml:space="preserve"> =</w:t>
      </w:r>
      <w:ins w:id="13" w:author="Andrew Spear" w:date="2015-02-02T10:12:00Z">
        <w:r w:rsidR="00B92AC7">
          <w:rPr>
            <w:szCs w:val="24"/>
          </w:rPr>
          <w:t xml:space="preserve"> </w:t>
        </w:r>
      </w:ins>
      <w:r>
        <w:rPr>
          <w:szCs w:val="24"/>
        </w:rPr>
        <w:t xml:space="preserve">def. </w:t>
      </w:r>
      <w:r>
        <w:rPr>
          <w:i/>
          <w:szCs w:val="24"/>
        </w:rPr>
        <w:t>a</w:t>
      </w:r>
      <w:r>
        <w:rPr>
          <w:szCs w:val="24"/>
        </w:rPr>
        <w:t xml:space="preserve"> exists and </w:t>
      </w:r>
      <w:r>
        <w:rPr>
          <w:i/>
          <w:szCs w:val="24"/>
        </w:rPr>
        <w:t>b</w:t>
      </w:r>
      <w:r>
        <w:rPr>
          <w:szCs w:val="24"/>
        </w:rPr>
        <w:t xml:space="preserve"> exists and:</w:t>
      </w:r>
      <w:r w:rsidR="009251DA">
        <w:rPr>
          <w:szCs w:val="24"/>
        </w:rPr>
        <w:t xml:space="preserve"> </w:t>
      </w:r>
      <w:r>
        <w:rPr>
          <w:szCs w:val="24"/>
        </w:rPr>
        <w:t xml:space="preserve">for some type </w:t>
      </w:r>
      <w:r>
        <w:rPr>
          <w:i/>
          <w:szCs w:val="24"/>
        </w:rPr>
        <w:t>B</w:t>
      </w:r>
      <w:r>
        <w:rPr>
          <w:szCs w:val="24"/>
        </w:rPr>
        <w:t xml:space="preserve">, </w:t>
      </w:r>
      <w:r>
        <w:rPr>
          <w:i/>
          <w:szCs w:val="24"/>
        </w:rPr>
        <w:t>b</w:t>
      </w:r>
      <w:r>
        <w:rPr>
          <w:szCs w:val="24"/>
        </w:rPr>
        <w:t xml:space="preserve"> is an instance of </w:t>
      </w:r>
      <w:r>
        <w:rPr>
          <w:i/>
          <w:szCs w:val="24"/>
        </w:rPr>
        <w:t>B</w:t>
      </w:r>
      <w:r>
        <w:rPr>
          <w:szCs w:val="24"/>
        </w:rPr>
        <w:t xml:space="preserve"> and necessarily</w:t>
      </w:r>
      <w:r w:rsidR="00304C2E">
        <w:rPr>
          <w:szCs w:val="24"/>
        </w:rPr>
        <w:t xml:space="preserve"> </w:t>
      </w:r>
      <w:r>
        <w:rPr>
          <w:szCs w:val="24"/>
        </w:rPr>
        <w:t xml:space="preserve">(if </w:t>
      </w:r>
      <w:r>
        <w:rPr>
          <w:i/>
          <w:szCs w:val="24"/>
        </w:rPr>
        <w:t>a</w:t>
      </w:r>
      <w:r>
        <w:rPr>
          <w:szCs w:val="24"/>
        </w:rPr>
        <w:t xml:space="preserve"> exists then some </w:t>
      </w:r>
      <w:r>
        <w:rPr>
          <w:i/>
          <w:szCs w:val="24"/>
        </w:rPr>
        <w:t>B</w:t>
      </w:r>
      <w:r>
        <w:rPr>
          <w:szCs w:val="24"/>
        </w:rPr>
        <w:t xml:space="preserve"> exists)</w:t>
      </w:r>
    </w:p>
    <w:p w14:paraId="18A6EBED" w14:textId="228805C2" w:rsidR="003F7C4B" w:rsidRPr="003F7C4B" w:rsidRDefault="009251DA" w:rsidP="00565D8D">
      <w:pPr>
        <w:pStyle w:val="DDisplay"/>
        <w:autoSpaceDE w:val="0"/>
        <w:autoSpaceDN w:val="0"/>
        <w:adjustRightInd w:val="0"/>
      </w:pPr>
      <w:proofErr w:type="gramStart"/>
      <w:r>
        <w:t>and</w:t>
      </w:r>
      <w:proofErr w:type="gramEnd"/>
      <w:r>
        <w:t xml:space="preserve"> </w:t>
      </w:r>
      <w:ins w:id="14" w:author="phismith" w:date="2015-02-05T16:10:00Z">
        <w:r w:rsidR="00BE428B">
          <w:t xml:space="preserve">we </w:t>
        </w:r>
      </w:ins>
      <w:r>
        <w:t>define</w:t>
      </w:r>
      <w:r w:rsidR="003F7C4B">
        <w:t xml:space="preserve"> </w:t>
      </w:r>
      <w:ins w:id="15" w:author="Andrew Spear" w:date="2015-02-02T10:12:00Z">
        <w:r w:rsidR="007979D7" w:rsidRPr="00EB65D5">
          <w:rPr>
            <w:i/>
            <w:rPrChange w:id="16" w:author="Andrew Spear" w:date="2015-02-02T10:13:00Z">
              <w:rPr/>
            </w:rPrChange>
          </w:rPr>
          <w:t>generically dependent continuant</w:t>
        </w:r>
        <w:r w:rsidR="007979D7">
          <w:t xml:space="preserve"> o</w:t>
        </w:r>
      </w:ins>
      <w:commentRangeStart w:id="17"/>
      <w:del w:id="18" w:author="Andrew Spear" w:date="2015-02-02T10:12:00Z">
        <w:r w:rsidR="009F1881" w:rsidDel="007979D7">
          <w:delText>X</w:delText>
        </w:r>
        <w:commentRangeEnd w:id="17"/>
        <w:r w:rsidR="009F1881" w:rsidDel="007979D7">
          <w:rPr>
            <w:rStyle w:val="CommentReference"/>
          </w:rPr>
          <w:commentReference w:id="17"/>
        </w:r>
        <w:r w:rsidR="009F1881" w:rsidDel="007979D7">
          <w:delText xml:space="preserve"> </w:delText>
        </w:r>
        <w:r w:rsidR="003F7C4B" w:rsidDel="007979D7">
          <w:delText>o</w:delText>
        </w:r>
      </w:del>
      <w:r w:rsidR="003F7C4B">
        <w:t>n this basis:</w:t>
      </w:r>
      <w:r>
        <w:t xml:space="preserve"> </w:t>
      </w:r>
    </w:p>
    <w:p w14:paraId="5EEDDE81" w14:textId="055448F6" w:rsidR="009251DA" w:rsidRPr="00565D8D" w:rsidRDefault="009251DA">
      <w:pPr>
        <w:pStyle w:val="TxCTextContinuation"/>
        <w:autoSpaceDE w:val="0"/>
        <w:autoSpaceDN w:val="0"/>
        <w:adjustRightInd w:val="0"/>
        <w:rPr>
          <w:i/>
          <w:szCs w:val="24"/>
        </w:rPr>
      </w:pPr>
      <w:proofErr w:type="gramStart"/>
      <w:r>
        <w:rPr>
          <w:i/>
          <w:szCs w:val="24"/>
        </w:rPr>
        <w:t>a</w:t>
      </w:r>
      <w:proofErr w:type="gramEnd"/>
      <w:r>
        <w:rPr>
          <w:i/>
          <w:szCs w:val="24"/>
        </w:rPr>
        <w:t xml:space="preserve"> </w:t>
      </w:r>
      <w:r>
        <w:rPr>
          <w:szCs w:val="24"/>
        </w:rPr>
        <w:t>is a generically dependent continuant =</w:t>
      </w:r>
      <w:ins w:id="20" w:author="Andrew Spear" w:date="2015-02-02T10:13:00Z">
        <w:r w:rsidR="00B92AC7">
          <w:rPr>
            <w:szCs w:val="24"/>
          </w:rPr>
          <w:t xml:space="preserve"> </w:t>
        </w:r>
      </w:ins>
      <w:r>
        <w:rPr>
          <w:szCs w:val="24"/>
        </w:rPr>
        <w:t xml:space="preserve">def. there is some </w:t>
      </w:r>
      <w:r>
        <w:rPr>
          <w:i/>
          <w:szCs w:val="24"/>
        </w:rPr>
        <w:t xml:space="preserve">b </w:t>
      </w:r>
      <w:r>
        <w:rPr>
          <w:szCs w:val="24"/>
        </w:rPr>
        <w:t xml:space="preserve">such that </w:t>
      </w:r>
      <w:r>
        <w:rPr>
          <w:i/>
          <w:szCs w:val="24"/>
        </w:rPr>
        <w:t xml:space="preserve">a </w:t>
      </w:r>
      <w:r>
        <w:rPr>
          <w:szCs w:val="24"/>
        </w:rPr>
        <w:t xml:space="preserve">is generically dependent on </w:t>
      </w:r>
      <w:r>
        <w:rPr>
          <w:i/>
          <w:szCs w:val="24"/>
        </w:rPr>
        <w:t>b</w:t>
      </w:r>
    </w:p>
    <w:p w14:paraId="4CF698D8" w14:textId="636F5EC0" w:rsidR="003E3EDC" w:rsidRDefault="003E3EDC" w:rsidP="00565D8D">
      <w:pPr>
        <w:pStyle w:val="TxCTextContinuation"/>
        <w:autoSpaceDE w:val="0"/>
        <w:autoSpaceDN w:val="0"/>
        <w:adjustRightInd w:val="0"/>
        <w:ind w:firstLine="720"/>
        <w:rPr>
          <w:szCs w:val="24"/>
        </w:rPr>
      </w:pPr>
      <w:r>
        <w:rPr>
          <w:szCs w:val="24"/>
        </w:rPr>
        <w:lastRenderedPageBreak/>
        <w:t xml:space="preserve">If </w:t>
      </w:r>
      <w:r>
        <w:rPr>
          <w:i/>
          <w:szCs w:val="24"/>
        </w:rPr>
        <w:t>A</w:t>
      </w:r>
      <w:r>
        <w:rPr>
          <w:szCs w:val="24"/>
        </w:rPr>
        <w:t xml:space="preserve"> is a subtype of generically dependent continuant, then every instance of </w:t>
      </w:r>
      <w:r>
        <w:rPr>
          <w:i/>
          <w:szCs w:val="24"/>
        </w:rPr>
        <w:t>A</w:t>
      </w:r>
      <w:r>
        <w:rPr>
          <w:szCs w:val="24"/>
        </w:rPr>
        <w:t xml:space="preserve"> requires some instance of independent continuant subtype </w:t>
      </w:r>
      <w:r>
        <w:rPr>
          <w:i/>
          <w:szCs w:val="24"/>
        </w:rPr>
        <w:t>B</w:t>
      </w:r>
      <w:r>
        <w:rPr>
          <w:szCs w:val="24"/>
        </w:rPr>
        <w:t xml:space="preserve">, whereby which instance (or instances) of </w:t>
      </w:r>
      <w:r>
        <w:rPr>
          <w:i/>
          <w:szCs w:val="24"/>
        </w:rPr>
        <w:t>B</w:t>
      </w:r>
      <w:r>
        <w:rPr>
          <w:szCs w:val="24"/>
        </w:rPr>
        <w:t xml:space="preserve"> serve</w:t>
      </w:r>
      <w:r w:rsidR="00BB05C4">
        <w:rPr>
          <w:szCs w:val="24"/>
        </w:rPr>
        <w:t>s</w:t>
      </w:r>
      <w:r>
        <w:rPr>
          <w:szCs w:val="24"/>
        </w:rPr>
        <w:t xml:space="preserve"> as bearer can change from time to time.</w:t>
      </w:r>
    </w:p>
    <w:p w14:paraId="37BD9C22" w14:textId="0D97F08A" w:rsidR="009251DA" w:rsidRDefault="003E3EDC" w:rsidP="0090236B">
      <w:pPr>
        <w:pStyle w:val="TxText"/>
        <w:autoSpaceDE w:val="0"/>
        <w:autoSpaceDN w:val="0"/>
        <w:adjustRightInd w:val="0"/>
        <w:rPr>
          <w:szCs w:val="24"/>
        </w:rPr>
      </w:pPr>
      <w:r>
        <w:rPr>
          <w:szCs w:val="24"/>
        </w:rPr>
        <w:t xml:space="preserve">There are two large families of examples of such entities—in the domains of information artifacts and of biological sequences respectively. And while BFO itself does not contain terms like </w:t>
      </w:r>
      <w:r w:rsidR="00BB05C4">
        <w:rPr>
          <w:szCs w:val="24"/>
        </w:rPr>
        <w:t>“</w:t>
      </w:r>
      <w:r>
        <w:rPr>
          <w:szCs w:val="24"/>
        </w:rPr>
        <w:t>information artifact</w:t>
      </w:r>
      <w:r w:rsidR="00BB05C4">
        <w:rPr>
          <w:szCs w:val="24"/>
        </w:rPr>
        <w:t>”</w:t>
      </w:r>
      <w:r>
        <w:rPr>
          <w:szCs w:val="24"/>
        </w:rPr>
        <w:t xml:space="preserve"> or </w:t>
      </w:r>
      <w:r w:rsidR="00BB05C4">
        <w:rPr>
          <w:szCs w:val="24"/>
        </w:rPr>
        <w:t>“</w:t>
      </w:r>
      <w:r>
        <w:rPr>
          <w:szCs w:val="24"/>
        </w:rPr>
        <w:t>DNA sequence,</w:t>
      </w:r>
      <w:r w:rsidR="00BB05C4">
        <w:rPr>
          <w:szCs w:val="24"/>
        </w:rPr>
        <w:t>”</w:t>
      </w:r>
      <w:r>
        <w:rPr>
          <w:szCs w:val="24"/>
        </w:rPr>
        <w:t xml:space="preserve"> terms like these are found in the Information Artifact Ontology (IAO</w:t>
      </w:r>
      <w:proofErr w:type="gramStart"/>
      <w:r>
        <w:rPr>
          <w:szCs w:val="24"/>
        </w:rPr>
        <w:t>)</w:t>
      </w:r>
      <w:r>
        <w:rPr>
          <w:rStyle w:val="citefn"/>
          <w:szCs w:val="24"/>
          <w:vertAlign w:val="superscript"/>
        </w:rPr>
        <w:t>1</w:t>
      </w:r>
      <w:r w:rsidR="00497983">
        <w:rPr>
          <w:rStyle w:val="citefn"/>
          <w:szCs w:val="24"/>
          <w:vertAlign w:val="superscript"/>
        </w:rPr>
        <w:t>2</w:t>
      </w:r>
      <w:proofErr w:type="gramEnd"/>
      <w:r>
        <w:rPr>
          <w:szCs w:val="24"/>
        </w:rPr>
        <w:t xml:space="preserve"> and Sequence Ontology (SO)</w:t>
      </w:r>
      <w:r w:rsidR="009251DA">
        <w:rPr>
          <w:szCs w:val="24"/>
        </w:rPr>
        <w:t>,</w:t>
      </w:r>
      <w:r>
        <w:rPr>
          <w:rStyle w:val="citefn"/>
          <w:szCs w:val="24"/>
          <w:vertAlign w:val="superscript"/>
        </w:rPr>
        <w:t>1</w:t>
      </w:r>
      <w:r w:rsidR="00497983">
        <w:rPr>
          <w:rStyle w:val="citefn"/>
          <w:szCs w:val="24"/>
          <w:vertAlign w:val="superscript"/>
        </w:rPr>
        <w:t>3</w:t>
      </w:r>
      <w:r w:rsidR="009251DA">
        <w:rPr>
          <w:szCs w:val="24"/>
        </w:rPr>
        <w:t xml:space="preserve"> both of which are BFO conformant.</w:t>
      </w:r>
    </w:p>
    <w:p w14:paraId="141B9ED7" w14:textId="6E9F9E4C" w:rsidR="003E3EDC" w:rsidRDefault="003E3EDC" w:rsidP="009251DA">
      <w:pPr>
        <w:pStyle w:val="TxText"/>
        <w:autoSpaceDE w:val="0"/>
        <w:autoSpaceDN w:val="0"/>
        <w:adjustRightInd w:val="0"/>
        <w:rPr>
          <w:szCs w:val="24"/>
        </w:rPr>
      </w:pPr>
      <w:r>
        <w:rPr>
          <w:szCs w:val="24"/>
        </w:rPr>
        <w:t xml:space="preserve">We can think of generically dependent continuants, intuitively, as complex continuant patterns of the sort created by authors or designers, or (in the case of DNA sequences) through the processes of evolution. Generically dependent continuants thus include, for example, the Coca Cola trademark, the pattern that is your signature, a square arrangement of </w:t>
      </w:r>
      <w:r w:rsidR="00BB05C4">
        <w:rPr>
          <w:szCs w:val="24"/>
        </w:rPr>
        <w:t>sixty-four</w:t>
      </w:r>
      <w:r>
        <w:rPr>
          <w:szCs w:val="24"/>
        </w:rPr>
        <w:t xml:space="preserve"> alternating black and white squares. Each such pattern exists only if it is </w:t>
      </w:r>
      <w:r>
        <w:rPr>
          <w:i/>
          <w:szCs w:val="24"/>
        </w:rPr>
        <w:t>concretized</w:t>
      </w:r>
      <w:r>
        <w:rPr>
          <w:szCs w:val="24"/>
        </w:rPr>
        <w:t xml:space="preserve"> in some counterpart specifically</w:t>
      </w:r>
      <w:r w:rsidR="00BB05C4">
        <w:rPr>
          <w:szCs w:val="24"/>
        </w:rPr>
        <w:t>-</w:t>
      </w:r>
      <w:r>
        <w:rPr>
          <w:szCs w:val="24"/>
        </w:rPr>
        <w:t xml:space="preserve">dependent continuant—the pattern of red and white swirls on the label of this Coca Cola bottle; the pattern of ink marks </w:t>
      </w:r>
      <w:r w:rsidR="00472404">
        <w:rPr>
          <w:szCs w:val="24"/>
        </w:rPr>
        <w:t xml:space="preserve">you just created by signing </w:t>
      </w:r>
      <w:r>
        <w:rPr>
          <w:szCs w:val="24"/>
        </w:rPr>
        <w:t>this piece of paper</w:t>
      </w:r>
      <w:r w:rsidR="00472404">
        <w:rPr>
          <w:szCs w:val="24"/>
        </w:rPr>
        <w:t>; the pattern of black</w:t>
      </w:r>
      <w:r w:rsidR="00CB32D6">
        <w:rPr>
          <w:szCs w:val="24"/>
        </w:rPr>
        <w:t>-</w:t>
      </w:r>
      <w:r w:rsidR="00472404">
        <w:rPr>
          <w:szCs w:val="24"/>
        </w:rPr>
        <w:t>and</w:t>
      </w:r>
      <w:r w:rsidR="00CB32D6">
        <w:rPr>
          <w:szCs w:val="24"/>
        </w:rPr>
        <w:t>-</w:t>
      </w:r>
      <w:r w:rsidR="00472404">
        <w:rPr>
          <w:szCs w:val="24"/>
        </w:rPr>
        <w:t>white squares on this chessboard</w:t>
      </w:r>
      <w:r>
        <w:rPr>
          <w:szCs w:val="24"/>
        </w:rPr>
        <w:t>.</w:t>
      </w:r>
    </w:p>
    <w:p w14:paraId="02A95F5F" w14:textId="24E15743" w:rsidR="003E3EDC" w:rsidRDefault="003E3EDC">
      <w:pPr>
        <w:pStyle w:val="TxText"/>
        <w:autoSpaceDE w:val="0"/>
        <w:autoSpaceDN w:val="0"/>
        <w:adjustRightInd w:val="0"/>
        <w:rPr>
          <w:szCs w:val="24"/>
        </w:rPr>
      </w:pPr>
      <w:r>
        <w:rPr>
          <w:szCs w:val="24"/>
        </w:rPr>
        <w:t xml:space="preserve">Such patterns can be highly complex. The pattern of letters of the alphabet and associated spacing which is the novel </w:t>
      </w:r>
      <w:r>
        <w:rPr>
          <w:i/>
          <w:szCs w:val="24"/>
        </w:rPr>
        <w:t>Robinson Crusoe</w:t>
      </w:r>
      <w:r>
        <w:rPr>
          <w:szCs w:val="24"/>
        </w:rPr>
        <w:t xml:space="preserve"> is concretized in the patterns of ink marks in this (and that) particular </w:t>
      </w:r>
      <w:r>
        <w:rPr>
          <w:i/>
          <w:szCs w:val="24"/>
        </w:rPr>
        <w:t>copy</w:t>
      </w:r>
      <w:r>
        <w:rPr>
          <w:szCs w:val="24"/>
        </w:rPr>
        <w:t xml:space="preserve"> of the novel. Generically dependent continuants can be concretized in multiple ways; you may concretize a novel in your head.</w:t>
      </w:r>
      <w:r>
        <w:rPr>
          <w:rStyle w:val="citefn"/>
          <w:szCs w:val="24"/>
          <w:vertAlign w:val="superscript"/>
        </w:rPr>
        <w:t>1</w:t>
      </w:r>
      <w:r w:rsidR="00497983">
        <w:rPr>
          <w:rStyle w:val="citefn"/>
          <w:szCs w:val="24"/>
          <w:vertAlign w:val="superscript"/>
        </w:rPr>
        <w:t>4</w:t>
      </w:r>
      <w:r>
        <w:rPr>
          <w:szCs w:val="24"/>
        </w:rPr>
        <w:t xml:space="preserve"> </w:t>
      </w:r>
      <w:proofErr w:type="gramStart"/>
      <w:r>
        <w:rPr>
          <w:szCs w:val="24"/>
        </w:rPr>
        <w:t>You</w:t>
      </w:r>
      <w:proofErr w:type="gramEnd"/>
      <w:r>
        <w:rPr>
          <w:szCs w:val="24"/>
        </w:rPr>
        <w:t xml:space="preserve"> may concretize a piece of software by installing it in your computer. You may concretize a cake </w:t>
      </w:r>
      <w:r w:rsidR="00304C2E">
        <w:rPr>
          <w:szCs w:val="24"/>
        </w:rPr>
        <w:t>recipe that</w:t>
      </w:r>
      <w:r>
        <w:rPr>
          <w:szCs w:val="24"/>
        </w:rPr>
        <w:t xml:space="preserve"> you find in a cookbook by reading it, and your concretization may then serve as the starting point for a process of creating a </w:t>
      </w:r>
      <w:r w:rsidR="00304C2E">
        <w:rPr>
          <w:szCs w:val="24"/>
        </w:rPr>
        <w:t>plan, which</w:t>
      </w:r>
      <w:r>
        <w:rPr>
          <w:szCs w:val="24"/>
        </w:rPr>
        <w:t xml:space="preserve"> exists as a realizable dependent continuant in your head and is realized in your baking of a cake.</w:t>
      </w:r>
    </w:p>
    <w:p w14:paraId="36BC7B01" w14:textId="42FF80FD" w:rsidR="003E3EDC" w:rsidRDefault="003E3EDC">
      <w:pPr>
        <w:pStyle w:val="TxText"/>
        <w:autoSpaceDE w:val="0"/>
        <w:autoSpaceDN w:val="0"/>
        <w:adjustRightInd w:val="0"/>
        <w:rPr>
          <w:szCs w:val="24"/>
        </w:rPr>
      </w:pPr>
      <w:r>
        <w:rPr>
          <w:szCs w:val="24"/>
        </w:rPr>
        <w:lastRenderedPageBreak/>
        <w:t xml:space="preserve">Generically dependent continuants </w:t>
      </w:r>
      <w:r w:rsidR="00627220">
        <w:rPr>
          <w:szCs w:val="24"/>
        </w:rPr>
        <w:t xml:space="preserve">may be found </w:t>
      </w:r>
      <w:r>
        <w:rPr>
          <w:szCs w:val="24"/>
        </w:rPr>
        <w:t xml:space="preserve">in the realm of nucleic acid and other biological sequences. Other generically dependent continuants are information entities created by human beings. The data in your database, for example, are patterns in some medium—for instance in your hard drive—with a certain kind of provenance. The database itself is an aggregate of such patterns. When you create the database you create a particular entity (what BFO calls an </w:t>
      </w:r>
      <w:r w:rsidR="00642353">
        <w:rPr>
          <w:szCs w:val="24"/>
        </w:rPr>
        <w:t>“</w:t>
      </w:r>
      <w:r>
        <w:rPr>
          <w:szCs w:val="24"/>
        </w:rPr>
        <w:t>instance</w:t>
      </w:r>
      <w:r w:rsidR="00642353">
        <w:rPr>
          <w:szCs w:val="24"/>
        </w:rPr>
        <w:t>”</w:t>
      </w:r>
      <w:r>
        <w:rPr>
          <w:szCs w:val="24"/>
        </w:rPr>
        <w:t xml:space="preserve">) of the generically dependent continuant type </w:t>
      </w:r>
      <w:r>
        <w:rPr>
          <w:i/>
          <w:szCs w:val="24"/>
        </w:rPr>
        <w:t>database.</w:t>
      </w:r>
      <w:r>
        <w:rPr>
          <w:szCs w:val="24"/>
        </w:rPr>
        <w:t xml:space="preserve"> This will be concretized in your hard drive as a certain complex quality (of magnetic excitation)</w:t>
      </w:r>
      <w:r w:rsidR="00642353">
        <w:rPr>
          <w:szCs w:val="24"/>
        </w:rPr>
        <w:t>—</w:t>
      </w:r>
      <w:r>
        <w:rPr>
          <w:szCs w:val="24"/>
        </w:rPr>
        <w:t xml:space="preserve">a specifically dependent continuant. Similarly each entry in the database is an instance of the generically dependent continuant type </w:t>
      </w:r>
      <w:r>
        <w:rPr>
          <w:i/>
          <w:szCs w:val="24"/>
        </w:rPr>
        <w:t>datum</w:t>
      </w:r>
      <w:r>
        <w:rPr>
          <w:szCs w:val="24"/>
        </w:rPr>
        <w:t>, which will be concretized in your hard drive as a certain part-quality of th</w:t>
      </w:r>
      <w:r w:rsidR="00472404">
        <w:rPr>
          <w:szCs w:val="24"/>
        </w:rPr>
        <w:t>at</w:t>
      </w:r>
      <w:r>
        <w:rPr>
          <w:szCs w:val="24"/>
        </w:rPr>
        <w:t xml:space="preserve"> whole </w:t>
      </w:r>
      <w:r w:rsidR="00304C2E">
        <w:rPr>
          <w:szCs w:val="24"/>
        </w:rPr>
        <w:t xml:space="preserve">quality </w:t>
      </w:r>
      <w:r w:rsidR="00497983">
        <w:rPr>
          <w:szCs w:val="24"/>
        </w:rPr>
        <w:t>that</w:t>
      </w:r>
      <w:r>
        <w:rPr>
          <w:szCs w:val="24"/>
        </w:rPr>
        <w:t xml:space="preserve"> is the concretization of the database as a whole.</w:t>
      </w:r>
    </w:p>
    <w:p w14:paraId="77C7B7BE" w14:textId="5F043211" w:rsidR="003E3EDC" w:rsidRDefault="003E3EDC">
      <w:pPr>
        <w:pStyle w:val="TxText"/>
        <w:autoSpaceDE w:val="0"/>
        <w:autoSpaceDN w:val="0"/>
        <w:adjustRightInd w:val="0"/>
        <w:rPr>
          <w:szCs w:val="24"/>
        </w:rPr>
      </w:pPr>
      <w:r>
        <w:rPr>
          <w:szCs w:val="24"/>
        </w:rPr>
        <w:t xml:space="preserve">Databases, novels, dramatic scripts, musical scores, and other information entities are in some ways analogous to other created artifacts such as paintings or sculptures. They differ from the latter in that, once having </w:t>
      </w:r>
      <w:r w:rsidR="00472404">
        <w:rPr>
          <w:szCs w:val="24"/>
        </w:rPr>
        <w:t xml:space="preserve">been </w:t>
      </w:r>
      <w:r>
        <w:rPr>
          <w:szCs w:val="24"/>
        </w:rPr>
        <w:t xml:space="preserve">created, they can exist in many copies that are all of equal value. The novel </w:t>
      </w:r>
      <w:r>
        <w:rPr>
          <w:i/>
          <w:szCs w:val="24"/>
        </w:rPr>
        <w:t>Robinson Crusoe</w:t>
      </w:r>
      <w:r>
        <w:rPr>
          <w:szCs w:val="24"/>
        </w:rPr>
        <w:t xml:space="preserve"> is an instance of the type </w:t>
      </w:r>
      <w:proofErr w:type="gramStart"/>
      <w:r>
        <w:rPr>
          <w:i/>
          <w:szCs w:val="24"/>
        </w:rPr>
        <w:t>novel</w:t>
      </w:r>
      <w:r>
        <w:rPr>
          <w:szCs w:val="24"/>
        </w:rPr>
        <w:t>,</w:t>
      </w:r>
      <w:proofErr w:type="gramEnd"/>
      <w:r>
        <w:rPr>
          <w:szCs w:val="24"/>
        </w:rPr>
        <w:t xml:space="preserve"> each printed copy is an instance of the type </w:t>
      </w:r>
      <w:r>
        <w:rPr>
          <w:i/>
          <w:szCs w:val="24"/>
        </w:rPr>
        <w:t>book.</w:t>
      </w:r>
      <w:r>
        <w:rPr>
          <w:szCs w:val="24"/>
        </w:rPr>
        <w:t xml:space="preserve"> The novel </w:t>
      </w:r>
      <w:r>
        <w:rPr>
          <w:i/>
          <w:szCs w:val="24"/>
        </w:rPr>
        <w:t>Robinson Crusoe</w:t>
      </w:r>
      <w:r>
        <w:rPr>
          <w:szCs w:val="24"/>
        </w:rPr>
        <w:t xml:space="preserve"> is a generically dependent continuant instance, an </w:t>
      </w:r>
      <w:r>
        <w:rPr>
          <w:i/>
          <w:szCs w:val="24"/>
        </w:rPr>
        <w:t>abstract pattern</w:t>
      </w:r>
      <w:r>
        <w:rPr>
          <w:szCs w:val="24"/>
        </w:rPr>
        <w:t xml:space="preserve">, made concrete through the acts involved in printing successive copies. In each of these copies there inheres a certain complex quality (of a certain quantity of bound paper and associated small piles of printer’s ink), and each such complex quality concretizes the generically dependent </w:t>
      </w:r>
      <w:r w:rsidR="00304C2E">
        <w:rPr>
          <w:szCs w:val="24"/>
        </w:rPr>
        <w:t>continuant that</w:t>
      </w:r>
      <w:r>
        <w:rPr>
          <w:szCs w:val="24"/>
        </w:rPr>
        <w:t xml:space="preserve"> is Defoe’s novel.</w:t>
      </w:r>
    </w:p>
    <w:p w14:paraId="43E0F7D3" w14:textId="77777777" w:rsidR="003E3EDC" w:rsidRDefault="003E3EDC">
      <w:pPr>
        <w:pStyle w:val="TxText"/>
        <w:autoSpaceDE w:val="0"/>
        <w:autoSpaceDN w:val="0"/>
        <w:adjustRightInd w:val="0"/>
        <w:rPr>
          <w:szCs w:val="24"/>
        </w:rPr>
      </w:pPr>
      <w:r>
        <w:rPr>
          <w:szCs w:val="24"/>
        </w:rPr>
        <w:t xml:space="preserve">In this way we can do justice to the fact that there is only one </w:t>
      </w:r>
      <w:r>
        <w:rPr>
          <w:i/>
          <w:szCs w:val="24"/>
        </w:rPr>
        <w:t>Robinson Crusoe</w:t>
      </w:r>
      <w:r>
        <w:rPr>
          <w:szCs w:val="24"/>
        </w:rPr>
        <w:t>, which does not change when additional copies are printed.</w:t>
      </w:r>
    </w:p>
    <w:p w14:paraId="2890209C" w14:textId="25E8818C" w:rsidR="003E3EDC" w:rsidRDefault="003E3EDC">
      <w:pPr>
        <w:pStyle w:val="TxText"/>
        <w:autoSpaceDE w:val="0"/>
        <w:autoSpaceDN w:val="0"/>
        <w:adjustRightInd w:val="0"/>
        <w:rPr>
          <w:szCs w:val="24"/>
        </w:rPr>
      </w:pPr>
      <w:r>
        <w:rPr>
          <w:szCs w:val="24"/>
        </w:rPr>
        <w:t>In the case of a work of music such as Beethoven’s</w:t>
      </w:r>
      <w:r>
        <w:rPr>
          <w:i/>
          <w:szCs w:val="24"/>
        </w:rPr>
        <w:t xml:space="preserve"> </w:t>
      </w:r>
      <w:r w:rsidR="00627220">
        <w:rPr>
          <w:i/>
        </w:rPr>
        <w:t xml:space="preserve">Symphony No. 9, </w:t>
      </w:r>
      <w:r>
        <w:rPr>
          <w:szCs w:val="24"/>
        </w:rPr>
        <w:t xml:space="preserve">there is again a certain abstract pattern, a generically dependent continuant instance of the type </w:t>
      </w:r>
      <w:r>
        <w:rPr>
          <w:i/>
          <w:szCs w:val="24"/>
        </w:rPr>
        <w:t>symphony</w:t>
      </w:r>
      <w:r>
        <w:rPr>
          <w:szCs w:val="24"/>
        </w:rPr>
        <w:t xml:space="preserve">, which </w:t>
      </w:r>
      <w:r>
        <w:rPr>
          <w:szCs w:val="24"/>
        </w:rPr>
        <w:lastRenderedPageBreak/>
        <w:t xml:space="preserve">is itself a subtype of the type </w:t>
      </w:r>
      <w:r>
        <w:rPr>
          <w:i/>
          <w:szCs w:val="24"/>
        </w:rPr>
        <w:t>musical work</w:t>
      </w:r>
      <w:r>
        <w:rPr>
          <w:szCs w:val="24"/>
        </w:rPr>
        <w:t xml:space="preserve">, which is concretized in certain specifically dependent patterns of ink marks that we find in a printed copy of the score or in certain specifically dependent patterns of grooves in a vinyl disk. The symphony is </w:t>
      </w:r>
      <w:r>
        <w:rPr>
          <w:i/>
          <w:szCs w:val="24"/>
        </w:rPr>
        <w:t>realized</w:t>
      </w:r>
      <w:r>
        <w:rPr>
          <w:szCs w:val="24"/>
        </w:rPr>
        <w:t xml:space="preserve"> (manifested, performed) in those </w:t>
      </w:r>
      <w:proofErr w:type="spellStart"/>
      <w:r>
        <w:rPr>
          <w:szCs w:val="24"/>
        </w:rPr>
        <w:t>occurrent</w:t>
      </w:r>
      <w:proofErr w:type="spellEnd"/>
      <w:r>
        <w:rPr>
          <w:szCs w:val="24"/>
        </w:rPr>
        <w:t xml:space="preserve"> patterns of air </w:t>
      </w:r>
      <w:r w:rsidR="00304C2E">
        <w:rPr>
          <w:szCs w:val="24"/>
        </w:rPr>
        <w:t>vibrations</w:t>
      </w:r>
      <w:r w:rsidR="001E67A4">
        <w:rPr>
          <w:szCs w:val="24"/>
        </w:rPr>
        <w:t xml:space="preserve"> that</w:t>
      </w:r>
      <w:r>
        <w:rPr>
          <w:szCs w:val="24"/>
        </w:rPr>
        <w:t xml:space="preserve"> are instances of the type </w:t>
      </w:r>
      <w:r>
        <w:rPr>
          <w:i/>
          <w:szCs w:val="24"/>
        </w:rPr>
        <w:t>musical performance.</w:t>
      </w:r>
      <w:r>
        <w:rPr>
          <w:szCs w:val="24"/>
        </w:rPr>
        <w:t xml:space="preserve"> The score itself is an instance of the generically dependent continuant type </w:t>
      </w:r>
      <w:r>
        <w:rPr>
          <w:i/>
          <w:szCs w:val="24"/>
        </w:rPr>
        <w:t>plan specification</w:t>
      </w:r>
      <w:r>
        <w:rPr>
          <w:szCs w:val="24"/>
        </w:rPr>
        <w:t>, which is concretized in the minds of the conductor and the members of the orchestra when they read and understand the score. This allows them to create (and to realize as they perform) a plan, which is a complex</w:t>
      </w:r>
      <w:r w:rsidR="001E67A4">
        <w:rPr>
          <w:szCs w:val="24"/>
        </w:rPr>
        <w:t>,</w:t>
      </w:r>
      <w:r>
        <w:rPr>
          <w:szCs w:val="24"/>
        </w:rPr>
        <w:t xml:space="preserve"> realizable dependent continuant that exists (in slightly different but mutually compatible forms) in the minds of multiple human beings; it is realized when conductor and orchestra work together to create the already mentioned pattern of air vibrations.</w:t>
      </w:r>
    </w:p>
    <w:p w14:paraId="3C3FDB09" w14:textId="20FF87E4" w:rsidR="003E3EDC" w:rsidRDefault="003E3EDC">
      <w:pPr>
        <w:pStyle w:val="TxText"/>
        <w:autoSpaceDE w:val="0"/>
        <w:autoSpaceDN w:val="0"/>
        <w:adjustRightInd w:val="0"/>
        <w:rPr>
          <w:szCs w:val="24"/>
        </w:rPr>
      </w:pPr>
      <w:r>
        <w:rPr>
          <w:szCs w:val="24"/>
        </w:rPr>
        <w:t xml:space="preserve">Analogously, when a research team decides to perform an experiment following a published protocol, the protocol itself is a generically dependent continuant instance of the type </w:t>
      </w:r>
      <w:r>
        <w:rPr>
          <w:i/>
          <w:szCs w:val="24"/>
        </w:rPr>
        <w:t>plan specification.</w:t>
      </w:r>
      <w:r>
        <w:rPr>
          <w:szCs w:val="24"/>
        </w:rPr>
        <w:t xml:space="preserve"> The leader of the research team concretizes this protocol as a complex quality in her mind by reading it, and creates on this basis that specifically dependent realizable continuant </w:t>
      </w:r>
      <w:r w:rsidR="001E67A4">
        <w:rPr>
          <w:szCs w:val="24"/>
        </w:rPr>
        <w:t>that</w:t>
      </w:r>
      <w:r>
        <w:rPr>
          <w:szCs w:val="24"/>
        </w:rPr>
        <w:t xml:space="preserve"> is a plan for carrying out this experiment. At the same time she creates a series of </w:t>
      </w:r>
      <w:proofErr w:type="spellStart"/>
      <w:r>
        <w:rPr>
          <w:szCs w:val="24"/>
        </w:rPr>
        <w:t>subprotocols</w:t>
      </w:r>
      <w:proofErr w:type="spellEnd"/>
      <w:r>
        <w:rPr>
          <w:szCs w:val="24"/>
        </w:rPr>
        <w:t xml:space="preserve">, plan specifications for her various team members, which are concretized by them as plans for carrying out their corresponding parts of the experiment. The experiment itself is the </w:t>
      </w:r>
      <w:r w:rsidR="00472404">
        <w:rPr>
          <w:szCs w:val="24"/>
        </w:rPr>
        <w:t xml:space="preserve">synchronized </w:t>
      </w:r>
      <w:r>
        <w:rPr>
          <w:szCs w:val="24"/>
        </w:rPr>
        <w:t>realization of these plans.</w:t>
      </w:r>
    </w:p>
    <w:p w14:paraId="78C2C45A" w14:textId="060CE93C" w:rsidR="003E3EDC" w:rsidRDefault="003E3EDC">
      <w:pPr>
        <w:pStyle w:val="H1HeadingLevel1"/>
        <w:autoSpaceDE w:val="0"/>
        <w:autoSpaceDN w:val="0"/>
        <w:adjustRightInd w:val="0"/>
        <w:rPr>
          <w:szCs w:val="24"/>
        </w:rPr>
      </w:pPr>
      <w:r>
        <w:rPr>
          <w:szCs w:val="24"/>
        </w:rPr>
        <w:t>BFO: Immaterial Entity</w:t>
      </w:r>
    </w:p>
    <w:p w14:paraId="3B320994" w14:textId="3A80ACD3" w:rsidR="003E3EDC" w:rsidRDefault="003E3EDC" w:rsidP="00565D8D">
      <w:pPr>
        <w:pStyle w:val="TxNITextNoIndent"/>
        <w:autoSpaceDE w:val="0"/>
        <w:autoSpaceDN w:val="0"/>
        <w:adjustRightInd w:val="0"/>
      </w:pPr>
      <w:r>
        <w:rPr>
          <w:szCs w:val="24"/>
        </w:rPr>
        <w:t xml:space="preserve">Having dealt with BFO’s specifically and generically dependent entities, we now return to the other major subclass of BFO’s </w:t>
      </w:r>
      <w:r>
        <w:rPr>
          <w:i/>
          <w:szCs w:val="24"/>
        </w:rPr>
        <w:t>independent continuant</w:t>
      </w:r>
      <w:r>
        <w:rPr>
          <w:szCs w:val="24"/>
        </w:rPr>
        <w:t xml:space="preserve">, namely </w:t>
      </w:r>
      <w:r>
        <w:rPr>
          <w:i/>
          <w:szCs w:val="24"/>
        </w:rPr>
        <w:t>immaterial entity</w:t>
      </w:r>
      <w:r>
        <w:rPr>
          <w:szCs w:val="24"/>
        </w:rPr>
        <w:t xml:space="preserve">, defined as an </w:t>
      </w:r>
      <w:r>
        <w:rPr>
          <w:szCs w:val="24"/>
        </w:rPr>
        <w:lastRenderedPageBreak/>
        <w:t xml:space="preserve">independent </w:t>
      </w:r>
      <w:r w:rsidR="00304C2E">
        <w:rPr>
          <w:szCs w:val="24"/>
        </w:rPr>
        <w:t>continuant</w:t>
      </w:r>
      <w:r w:rsidR="000063DF">
        <w:rPr>
          <w:szCs w:val="24"/>
        </w:rPr>
        <w:t xml:space="preserve"> that</w:t>
      </w:r>
      <w:r>
        <w:rPr>
          <w:szCs w:val="24"/>
        </w:rPr>
        <w:t xml:space="preserve"> contains no material entities as parts. Even to speak of </w:t>
      </w:r>
      <w:r w:rsidR="000063DF">
        <w:rPr>
          <w:szCs w:val="24"/>
        </w:rPr>
        <w:t>“</w:t>
      </w:r>
      <w:r>
        <w:rPr>
          <w:szCs w:val="24"/>
        </w:rPr>
        <w:t>immaterial entities</w:t>
      </w:r>
      <w:r w:rsidR="000063DF">
        <w:rPr>
          <w:szCs w:val="24"/>
        </w:rPr>
        <w:t>”</w:t>
      </w:r>
      <w:r>
        <w:rPr>
          <w:szCs w:val="24"/>
        </w:rPr>
        <w:t xml:space="preserve"> may sound, at first, counter-intuitive. However, consideration of cases makes it clear that there are entities in </w:t>
      </w:r>
      <w:r w:rsidR="00304C2E">
        <w:rPr>
          <w:szCs w:val="24"/>
        </w:rPr>
        <w:t>reality that</w:t>
      </w:r>
      <w:r>
        <w:rPr>
          <w:szCs w:val="24"/>
        </w:rPr>
        <w:t xml:space="preserve"> although not </w:t>
      </w:r>
      <w:proofErr w:type="gramStart"/>
      <w:r>
        <w:rPr>
          <w:szCs w:val="24"/>
        </w:rPr>
        <w:t>themselves</w:t>
      </w:r>
      <w:proofErr w:type="gramEnd"/>
      <w:r>
        <w:rPr>
          <w:szCs w:val="24"/>
        </w:rPr>
        <w:t xml:space="preserve"> material are nonetheless important for our manipulation and cognition of what is material. A good example set of such entities is found in the domain of anatomy, where the boundaries of, for instance, organs and portions of tissue are no less salient than the entities </w:t>
      </w:r>
      <w:r w:rsidR="000063DF">
        <w:rPr>
          <w:szCs w:val="24"/>
        </w:rPr>
        <w:t xml:space="preserve">that </w:t>
      </w:r>
      <w:r>
        <w:rPr>
          <w:szCs w:val="24"/>
        </w:rPr>
        <w:t xml:space="preserve">they bound. </w:t>
      </w:r>
      <w:proofErr w:type="spellStart"/>
      <w:r>
        <w:rPr>
          <w:szCs w:val="24"/>
        </w:rPr>
        <w:t>Rosse</w:t>
      </w:r>
      <w:proofErr w:type="spellEnd"/>
      <w:r>
        <w:rPr>
          <w:szCs w:val="24"/>
        </w:rPr>
        <w:t xml:space="preserve"> and </w:t>
      </w:r>
      <w:proofErr w:type="spellStart"/>
      <w:r>
        <w:rPr>
          <w:szCs w:val="24"/>
        </w:rPr>
        <w:t>Mejino</w:t>
      </w:r>
      <w:proofErr w:type="spellEnd"/>
      <w:r>
        <w:rPr>
          <w:szCs w:val="24"/>
        </w:rPr>
        <w:t xml:space="preserve"> provide the following rationale for including terms for immaterial entities such as surfaces, lines, and points in the Foundational Model of Anatomy (FMA) </w:t>
      </w:r>
      <w:r w:rsidR="00FD3AA6">
        <w:rPr>
          <w:szCs w:val="24"/>
        </w:rPr>
        <w:t>o</w:t>
      </w:r>
      <w:r>
        <w:rPr>
          <w:szCs w:val="24"/>
        </w:rPr>
        <w:t>ntology:</w:t>
      </w:r>
      <w:r w:rsidR="000063DF">
        <w:rPr>
          <w:szCs w:val="24"/>
        </w:rPr>
        <w:t xml:space="preserve"> “</w:t>
      </w:r>
      <w:r>
        <w:t>Although anatomical texts and medical terminologies with an anatomical content deal only sup</w:t>
      </w:r>
      <w:r w:rsidR="00472404">
        <w:t>erfi</w:t>
      </w:r>
      <w:r>
        <w:t>cially, if at all, with anatomical surfaces, lines, and points, it is nevertheless necessary to represent these entities explicitly and comprehensively in the FMA in order to describe boundary and adjacency relationships of material physical anatomical entities and spaces.</w:t>
      </w:r>
      <w:r w:rsidR="000063DF">
        <w:t>”</w:t>
      </w:r>
      <w:r>
        <w:rPr>
          <w:rStyle w:val="citefn"/>
          <w:szCs w:val="24"/>
          <w:vertAlign w:val="superscript"/>
        </w:rPr>
        <w:t>1</w:t>
      </w:r>
      <w:r w:rsidR="00497983">
        <w:rPr>
          <w:rStyle w:val="citefn"/>
          <w:szCs w:val="24"/>
          <w:vertAlign w:val="superscript"/>
        </w:rPr>
        <w:t>5</w:t>
      </w:r>
    </w:p>
    <w:p w14:paraId="09A64C3C" w14:textId="77777777" w:rsidR="003E3EDC" w:rsidRDefault="003E3EDC">
      <w:pPr>
        <w:pStyle w:val="TxText"/>
        <w:autoSpaceDE w:val="0"/>
        <w:autoSpaceDN w:val="0"/>
        <w:adjustRightInd w:val="0"/>
        <w:rPr>
          <w:szCs w:val="24"/>
        </w:rPr>
      </w:pPr>
      <w:r>
        <w:rPr>
          <w:i/>
          <w:vanish/>
          <w:szCs w:val="24"/>
        </w:rPr>
        <w:t>\note(immaterial entity)[</w:t>
      </w:r>
      <w:r>
        <w:rPr>
          <w:i/>
          <w:szCs w:val="24"/>
        </w:rPr>
        <w:t>Immaterial entities</w:t>
      </w:r>
      <w:r>
        <w:rPr>
          <w:szCs w:val="24"/>
        </w:rPr>
        <w:t xml:space="preserve"> divide into two major subgroups:</w:t>
      </w:r>
    </w:p>
    <w:p w14:paraId="4BC748A0" w14:textId="1EA72731" w:rsidR="003E3EDC" w:rsidRDefault="003E3EDC">
      <w:pPr>
        <w:pStyle w:val="LList"/>
        <w:tabs>
          <w:tab w:val="left" w:pos="240"/>
          <w:tab w:val="left" w:pos="480"/>
          <w:tab w:val="left" w:pos="960"/>
        </w:tabs>
        <w:autoSpaceDE w:val="0"/>
        <w:autoSpaceDN w:val="0"/>
        <w:adjustRightInd w:val="0"/>
        <w:rPr>
          <w:szCs w:val="24"/>
        </w:rPr>
      </w:pPr>
      <w:r>
        <w:rPr>
          <w:szCs w:val="24"/>
        </w:rPr>
        <w:t>1. </w:t>
      </w:r>
      <w:r w:rsidR="003D0685">
        <w:rPr>
          <w:i/>
          <w:szCs w:val="24"/>
        </w:rPr>
        <w:t>B</w:t>
      </w:r>
      <w:r>
        <w:rPr>
          <w:i/>
          <w:szCs w:val="24"/>
        </w:rPr>
        <w:t>oundaries</w:t>
      </w:r>
      <w:r>
        <w:rPr>
          <w:szCs w:val="24"/>
        </w:rPr>
        <w:t xml:space="preserve"> and </w:t>
      </w:r>
      <w:r>
        <w:rPr>
          <w:i/>
          <w:szCs w:val="24"/>
        </w:rPr>
        <w:t>sites</w:t>
      </w:r>
      <w:r>
        <w:rPr>
          <w:szCs w:val="24"/>
        </w:rPr>
        <w:t xml:space="preserve">, which bound, or are demarcated in relation to, </w:t>
      </w:r>
      <w:r>
        <w:rPr>
          <w:i/>
          <w:szCs w:val="24"/>
        </w:rPr>
        <w:t>material entities</w:t>
      </w:r>
      <w:r>
        <w:rPr>
          <w:szCs w:val="24"/>
        </w:rPr>
        <w:t>, and which can thus change location, shape and size as their material hosts move or change shape or size (for example</w:t>
      </w:r>
      <w:r w:rsidR="0038280E">
        <w:rPr>
          <w:szCs w:val="24"/>
        </w:rPr>
        <w:t>,</w:t>
      </w:r>
      <w:r>
        <w:rPr>
          <w:szCs w:val="24"/>
        </w:rPr>
        <w:t xml:space="preserve"> </w:t>
      </w:r>
      <w:r w:rsidR="004941A7">
        <w:rPr>
          <w:szCs w:val="24"/>
        </w:rPr>
        <w:t xml:space="preserve">your waste, the boundary of Wales [which moves with the rotation of the Earth]; </w:t>
      </w:r>
      <w:r>
        <w:rPr>
          <w:szCs w:val="24"/>
        </w:rPr>
        <w:t>your nasal passage, the hold of a ship);</w:t>
      </w:r>
    </w:p>
    <w:p w14:paraId="373A101F" w14:textId="0D97365B" w:rsidR="003E3EDC" w:rsidRDefault="003E3EDC">
      <w:pPr>
        <w:pStyle w:val="LList"/>
        <w:tabs>
          <w:tab w:val="left" w:pos="240"/>
          <w:tab w:val="left" w:pos="480"/>
          <w:tab w:val="left" w:pos="960"/>
        </w:tabs>
        <w:autoSpaceDE w:val="0"/>
        <w:autoSpaceDN w:val="0"/>
        <w:adjustRightInd w:val="0"/>
        <w:rPr>
          <w:szCs w:val="24"/>
        </w:rPr>
      </w:pPr>
      <w:r>
        <w:rPr>
          <w:szCs w:val="24"/>
        </w:rPr>
        <w:t>2. </w:t>
      </w:r>
      <w:r w:rsidR="003D0685">
        <w:rPr>
          <w:i/>
          <w:szCs w:val="24"/>
        </w:rPr>
        <w:t>S</w:t>
      </w:r>
      <w:r>
        <w:rPr>
          <w:i/>
          <w:szCs w:val="24"/>
        </w:rPr>
        <w:t>patial regions</w:t>
      </w:r>
      <w:r>
        <w:rPr>
          <w:szCs w:val="24"/>
        </w:rPr>
        <w:t xml:space="preserve">, which exist independently of </w:t>
      </w:r>
      <w:r>
        <w:rPr>
          <w:i/>
          <w:szCs w:val="24"/>
        </w:rPr>
        <w:t xml:space="preserve">material </w:t>
      </w:r>
      <w:proofErr w:type="gramStart"/>
      <w:r>
        <w:rPr>
          <w:i/>
          <w:szCs w:val="24"/>
        </w:rPr>
        <w:t>entities</w:t>
      </w:r>
      <w:r>
        <w:rPr>
          <w:szCs w:val="24"/>
        </w:rPr>
        <w:t>,</w:t>
      </w:r>
      <w:proofErr w:type="gramEnd"/>
      <w:r>
        <w:rPr>
          <w:szCs w:val="24"/>
        </w:rPr>
        <w:t xml:space="preserve"> and which thus do not change.</w:t>
      </w:r>
      <w:r>
        <w:rPr>
          <w:i/>
          <w:vanish/>
          <w:szCs w:val="24"/>
        </w:rPr>
        <w:t>]</w:t>
      </w:r>
    </w:p>
    <w:p w14:paraId="4989419D" w14:textId="505A1330" w:rsidR="003E3EDC" w:rsidRDefault="003E3EDC">
      <w:pPr>
        <w:pStyle w:val="TxCTextContinuation"/>
        <w:autoSpaceDE w:val="0"/>
        <w:autoSpaceDN w:val="0"/>
        <w:adjustRightInd w:val="0"/>
        <w:rPr>
          <w:szCs w:val="24"/>
        </w:rPr>
      </w:pPr>
      <w:r>
        <w:rPr>
          <w:i/>
          <w:vanish/>
          <w:szCs w:val="24"/>
        </w:rPr>
        <w:t>note(continuant part of)[</w:t>
      </w:r>
      <w:r>
        <w:rPr>
          <w:szCs w:val="24"/>
        </w:rPr>
        <w:t xml:space="preserve">Immaterial entities listed </w:t>
      </w:r>
      <w:r>
        <w:rPr>
          <w:i/>
          <w:vanish/>
          <w:szCs w:val="24"/>
        </w:rPr>
        <w:t>/*</w:t>
      </w:r>
      <w:proofErr w:type="gramStart"/>
      <w:r>
        <w:rPr>
          <w:szCs w:val="24"/>
        </w:rPr>
        <w:t>under</w:t>
      </w:r>
      <w:proofErr w:type="gramEnd"/>
      <w:r>
        <w:rPr>
          <w:szCs w:val="24"/>
        </w:rPr>
        <w:t xml:space="preserve"> </w:t>
      </w:r>
      <w:r w:rsidR="004941A7">
        <w:rPr>
          <w:szCs w:val="24"/>
        </w:rPr>
        <w:t>1.</w:t>
      </w:r>
      <w:r>
        <w:rPr>
          <w:szCs w:val="24"/>
        </w:rPr>
        <w:t xml:space="preserve"> </w:t>
      </w:r>
      <w:r>
        <w:rPr>
          <w:i/>
          <w:vanish/>
          <w:szCs w:val="24"/>
        </w:rPr>
        <w:t>*/</w:t>
      </w:r>
      <w:r>
        <w:rPr>
          <w:szCs w:val="24"/>
        </w:rPr>
        <w:t xml:space="preserve">are in some cases </w:t>
      </w:r>
      <w:r>
        <w:rPr>
          <w:b/>
          <w:szCs w:val="24"/>
        </w:rPr>
        <w:t>continuant parts</w:t>
      </w:r>
      <w:r>
        <w:rPr>
          <w:szCs w:val="24"/>
        </w:rPr>
        <w:t xml:space="preserve"> of their material hosts. Thus the hold of a ship, for example, is a part of the ship; the hold may itself have parts, which may have names (used</w:t>
      </w:r>
      <w:r w:rsidR="0068496E">
        <w:rPr>
          <w:szCs w:val="24"/>
        </w:rPr>
        <w:t>,</w:t>
      </w:r>
      <w:r>
        <w:rPr>
          <w:szCs w:val="24"/>
        </w:rPr>
        <w:t xml:space="preserve"> for example</w:t>
      </w:r>
      <w:r w:rsidR="0068496E">
        <w:rPr>
          <w:szCs w:val="24"/>
        </w:rPr>
        <w:t>,</w:t>
      </w:r>
      <w:r>
        <w:rPr>
          <w:szCs w:val="24"/>
        </w:rPr>
        <w:t xml:space="preserve"> by ship stow planners, customs inspectors, smugglers</w:t>
      </w:r>
      <w:r w:rsidR="00980B12">
        <w:rPr>
          <w:szCs w:val="24"/>
        </w:rPr>
        <w:t>,</w:t>
      </w:r>
      <w:r>
        <w:rPr>
          <w:szCs w:val="24"/>
        </w:rPr>
        <w:t xml:space="preserve"> and the like). </w:t>
      </w:r>
      <w:proofErr w:type="gramStart"/>
      <w:r>
        <w:rPr>
          <w:szCs w:val="24"/>
        </w:rPr>
        <w:t xml:space="preserve">Immaterial entities under both </w:t>
      </w:r>
      <w:r w:rsidR="004941A7">
        <w:rPr>
          <w:szCs w:val="24"/>
        </w:rPr>
        <w:t>1.</w:t>
      </w:r>
      <w:proofErr w:type="gramEnd"/>
      <w:r>
        <w:rPr>
          <w:szCs w:val="24"/>
        </w:rPr>
        <w:t xml:space="preserve"> </w:t>
      </w:r>
      <w:proofErr w:type="gramStart"/>
      <w:r>
        <w:rPr>
          <w:szCs w:val="24"/>
        </w:rPr>
        <w:t>and</w:t>
      </w:r>
      <w:proofErr w:type="gramEnd"/>
      <w:r>
        <w:rPr>
          <w:szCs w:val="24"/>
        </w:rPr>
        <w:t xml:space="preserve"> </w:t>
      </w:r>
      <w:r w:rsidR="004941A7">
        <w:rPr>
          <w:szCs w:val="24"/>
        </w:rPr>
        <w:t xml:space="preserve">2. </w:t>
      </w:r>
      <w:proofErr w:type="gramStart"/>
      <w:r>
        <w:rPr>
          <w:szCs w:val="24"/>
        </w:rPr>
        <w:t>can</w:t>
      </w:r>
      <w:proofErr w:type="gramEnd"/>
      <w:r>
        <w:rPr>
          <w:szCs w:val="24"/>
        </w:rPr>
        <w:t xml:space="preserve"> be of zero, one, two, or three dimensions.</w:t>
      </w:r>
    </w:p>
    <w:p w14:paraId="31A70166" w14:textId="31E07B83" w:rsidR="003E3EDC" w:rsidRDefault="003E3EDC">
      <w:pPr>
        <w:pStyle w:val="TxText"/>
        <w:autoSpaceDE w:val="0"/>
        <w:autoSpaceDN w:val="0"/>
        <w:adjustRightInd w:val="0"/>
        <w:rPr>
          <w:szCs w:val="24"/>
        </w:rPr>
      </w:pPr>
      <w:r>
        <w:rPr>
          <w:szCs w:val="24"/>
        </w:rPr>
        <w:lastRenderedPageBreak/>
        <w:t>Sites, such as the kitchen of a restaurant on a ship, are analogous to material entities in that they are of three dimensions and can move through space. When they do so they will occupy successively different spatial regions. One site may move through another site, for instance the interior of a railway carriage may move through the Mont Blanc tunnel. By contrast, spatial regions never move through each other, because spatial regions never move. (More precisely</w:t>
      </w:r>
      <w:r w:rsidR="0038280E">
        <w:rPr>
          <w:szCs w:val="24"/>
        </w:rPr>
        <w:t>,</w:t>
      </w:r>
      <w:r>
        <w:rPr>
          <w:szCs w:val="24"/>
        </w:rPr>
        <w:t xml:space="preserve"> they are, by definition, at rest relative to the pertinent frame of reference, as </w:t>
      </w:r>
      <w:r w:rsidR="007171ED">
        <w:rPr>
          <w:szCs w:val="24"/>
        </w:rPr>
        <w:t>will be discussed</w:t>
      </w:r>
      <w:r>
        <w:rPr>
          <w:szCs w:val="24"/>
        </w:rPr>
        <w:t>.)</w:t>
      </w:r>
    </w:p>
    <w:p w14:paraId="6EED65F7" w14:textId="18593AF8" w:rsidR="003E3EDC" w:rsidRDefault="003E3EDC">
      <w:pPr>
        <w:pStyle w:val="H1HeadingLevel1"/>
        <w:autoSpaceDE w:val="0"/>
        <w:autoSpaceDN w:val="0"/>
        <w:adjustRightInd w:val="0"/>
        <w:rPr>
          <w:szCs w:val="24"/>
        </w:rPr>
      </w:pPr>
      <w:r>
        <w:rPr>
          <w:szCs w:val="24"/>
        </w:rPr>
        <w:t xml:space="preserve">BFO: Continuant </w:t>
      </w:r>
      <w:r w:rsidR="007171ED">
        <w:rPr>
          <w:szCs w:val="24"/>
        </w:rPr>
        <w:t>F</w:t>
      </w:r>
      <w:r>
        <w:rPr>
          <w:szCs w:val="24"/>
        </w:rPr>
        <w:t xml:space="preserve">iat </w:t>
      </w:r>
      <w:r w:rsidR="007171ED">
        <w:rPr>
          <w:szCs w:val="24"/>
        </w:rPr>
        <w:t>B</w:t>
      </w:r>
      <w:r>
        <w:rPr>
          <w:szCs w:val="24"/>
        </w:rPr>
        <w:t xml:space="preserve">oundary (including </w:t>
      </w:r>
      <w:r w:rsidR="007171ED">
        <w:rPr>
          <w:szCs w:val="24"/>
        </w:rPr>
        <w:t>Z</w:t>
      </w:r>
      <w:r>
        <w:rPr>
          <w:szCs w:val="24"/>
        </w:rPr>
        <w:t xml:space="preserve">ero-, </w:t>
      </w:r>
      <w:r w:rsidR="007171ED">
        <w:rPr>
          <w:szCs w:val="24"/>
        </w:rPr>
        <w:t>O</w:t>
      </w:r>
      <w:r>
        <w:rPr>
          <w:szCs w:val="24"/>
        </w:rPr>
        <w:t xml:space="preserve">ne-, and </w:t>
      </w:r>
      <w:r w:rsidR="007171ED">
        <w:rPr>
          <w:szCs w:val="24"/>
        </w:rPr>
        <w:t>T</w:t>
      </w:r>
      <w:r>
        <w:rPr>
          <w:szCs w:val="24"/>
        </w:rPr>
        <w:t>wo-</w:t>
      </w:r>
      <w:r w:rsidR="007171ED">
        <w:rPr>
          <w:szCs w:val="24"/>
        </w:rPr>
        <w:t>D</w:t>
      </w:r>
      <w:r>
        <w:rPr>
          <w:szCs w:val="24"/>
        </w:rPr>
        <w:t xml:space="preserve">imensional </w:t>
      </w:r>
      <w:r w:rsidR="007171ED">
        <w:rPr>
          <w:szCs w:val="24"/>
        </w:rPr>
        <w:t>C</w:t>
      </w:r>
      <w:r>
        <w:rPr>
          <w:szCs w:val="24"/>
        </w:rPr>
        <w:t xml:space="preserve">ontinuant </w:t>
      </w:r>
      <w:r w:rsidR="007171ED">
        <w:rPr>
          <w:szCs w:val="24"/>
        </w:rPr>
        <w:t>F</w:t>
      </w:r>
      <w:r>
        <w:rPr>
          <w:szCs w:val="24"/>
        </w:rPr>
        <w:t xml:space="preserve">iat </w:t>
      </w:r>
      <w:r w:rsidR="007171ED">
        <w:rPr>
          <w:szCs w:val="24"/>
        </w:rPr>
        <w:t>B</w:t>
      </w:r>
      <w:r>
        <w:rPr>
          <w:szCs w:val="24"/>
        </w:rPr>
        <w:t>oundary)</w:t>
      </w:r>
    </w:p>
    <w:p w14:paraId="246DB29D" w14:textId="6870C19C" w:rsidR="003E3EDC" w:rsidRDefault="003E3EDC">
      <w:pPr>
        <w:pStyle w:val="TxNITextNoIndent"/>
        <w:autoSpaceDE w:val="0"/>
        <w:autoSpaceDN w:val="0"/>
        <w:adjustRightInd w:val="0"/>
        <w:rPr>
          <w:szCs w:val="24"/>
        </w:rPr>
      </w:pPr>
      <w:r>
        <w:rPr>
          <w:szCs w:val="24"/>
        </w:rPr>
        <w:t xml:space="preserve">A </w:t>
      </w:r>
      <w:r>
        <w:rPr>
          <w:i/>
          <w:szCs w:val="24"/>
        </w:rPr>
        <w:t>continuant fiat boundary</w:t>
      </w:r>
      <w:r>
        <w:rPr>
          <w:szCs w:val="24"/>
        </w:rPr>
        <w:t xml:space="preserve"> is an </w:t>
      </w:r>
      <w:r>
        <w:rPr>
          <w:i/>
          <w:szCs w:val="24"/>
        </w:rPr>
        <w:t>immaterial entity</w:t>
      </w:r>
      <w:r>
        <w:rPr>
          <w:szCs w:val="24"/>
        </w:rPr>
        <w:t xml:space="preserve"> that is of zero, one</w:t>
      </w:r>
      <w:r w:rsidR="007171ED">
        <w:rPr>
          <w:szCs w:val="24"/>
        </w:rPr>
        <w:t>,</w:t>
      </w:r>
      <w:r>
        <w:rPr>
          <w:szCs w:val="24"/>
        </w:rPr>
        <w:t xml:space="preserve"> or two dimensions and does not include a </w:t>
      </w:r>
      <w:r>
        <w:rPr>
          <w:i/>
          <w:szCs w:val="24"/>
        </w:rPr>
        <w:t>spatial region</w:t>
      </w:r>
      <w:r>
        <w:rPr>
          <w:szCs w:val="24"/>
        </w:rPr>
        <w:t xml:space="preserve"> as part. Intuitively, </w:t>
      </w:r>
      <w:r>
        <w:rPr>
          <w:i/>
          <w:vanish/>
          <w:szCs w:val="24"/>
        </w:rPr>
        <w:t>note(continuant fiat boundary)[</w:t>
      </w:r>
      <w:r>
        <w:rPr>
          <w:szCs w:val="24"/>
        </w:rPr>
        <w:t xml:space="preserve">a </w:t>
      </w:r>
      <w:r>
        <w:rPr>
          <w:i/>
          <w:szCs w:val="24"/>
        </w:rPr>
        <w:t>continuant fiat boundary</w:t>
      </w:r>
      <w:r>
        <w:rPr>
          <w:szCs w:val="24"/>
        </w:rPr>
        <w:t xml:space="preserve"> is a boundary of some material entity that exists exactly where that object meets its surroundings. For BFO: </w:t>
      </w:r>
      <w:r>
        <w:rPr>
          <w:i/>
          <w:szCs w:val="24"/>
        </w:rPr>
        <w:t>objects</w:t>
      </w:r>
      <w:r>
        <w:rPr>
          <w:szCs w:val="24"/>
        </w:rPr>
        <w:t xml:space="preserve"> larger than molecules, the </w:t>
      </w:r>
      <w:r>
        <w:rPr>
          <w:i/>
          <w:szCs w:val="24"/>
        </w:rPr>
        <w:t>fiat object boundary</w:t>
      </w:r>
      <w:r>
        <w:rPr>
          <w:szCs w:val="24"/>
        </w:rPr>
        <w:t xml:space="preserve"> is its maximally connected two-dimensional surface, for example</w:t>
      </w:r>
      <w:r w:rsidR="0068496E">
        <w:rPr>
          <w:szCs w:val="24"/>
        </w:rPr>
        <w:t>,</w:t>
      </w:r>
      <w:r>
        <w:rPr>
          <w:szCs w:val="24"/>
        </w:rPr>
        <w:t xml:space="preserve"> the surface of the earth, or the surface of a cell membrane. However, a fiat boundary can also be the boundary of an immaterial entity, such as a site (for example</w:t>
      </w:r>
      <w:r w:rsidR="0068496E">
        <w:rPr>
          <w:szCs w:val="24"/>
        </w:rPr>
        <w:t>,</w:t>
      </w:r>
      <w:r>
        <w:rPr>
          <w:szCs w:val="24"/>
        </w:rPr>
        <w:t xml:space="preserve"> the boundary of a portion of airspace into which only military aircraft are allowed to fly).</w:t>
      </w:r>
    </w:p>
    <w:p w14:paraId="1F69EA82" w14:textId="787872E0" w:rsidR="003E3EDC" w:rsidRDefault="003E3EDC">
      <w:pPr>
        <w:pStyle w:val="TxText"/>
        <w:autoSpaceDE w:val="0"/>
        <w:autoSpaceDN w:val="0"/>
        <w:adjustRightInd w:val="0"/>
        <w:rPr>
          <w:szCs w:val="24"/>
        </w:rPr>
      </w:pPr>
      <w:r>
        <w:rPr>
          <w:szCs w:val="24"/>
        </w:rPr>
        <w:t xml:space="preserve">In the simplest cases such as rocks or baseballs, and even in topologically more complex cases such as donuts or wedding rings or bird cages, there is little difficulty in determining where the corresponding object boundary lies. In the case of compartmentalized objects such as mammals, buildings, and refrigerators, however, we may face options as to whether to include the compartments (cavities) within the object as </w:t>
      </w:r>
      <w:r>
        <w:rPr>
          <w:i/>
          <w:szCs w:val="24"/>
        </w:rPr>
        <w:t>parts</w:t>
      </w:r>
      <w:r>
        <w:rPr>
          <w:szCs w:val="24"/>
        </w:rPr>
        <w:t xml:space="preserve"> of the object or as </w:t>
      </w:r>
      <w:r>
        <w:rPr>
          <w:i/>
          <w:szCs w:val="24"/>
        </w:rPr>
        <w:t>holes</w:t>
      </w:r>
      <w:r>
        <w:rPr>
          <w:szCs w:val="24"/>
        </w:rPr>
        <w:t xml:space="preserve">. Consider, for example, your digestive tract. On one view your body is topologically analogous to a donut; your </w:t>
      </w:r>
      <w:r>
        <w:rPr>
          <w:szCs w:val="24"/>
        </w:rPr>
        <w:lastRenderedPageBreak/>
        <w:t>digestive tract is a hole running through the middle. On the view espoused in the FMA</w:t>
      </w:r>
      <w:r w:rsidR="007171ED">
        <w:rPr>
          <w:szCs w:val="24"/>
        </w:rPr>
        <w:t xml:space="preserve">, </w:t>
      </w:r>
      <w:r>
        <w:rPr>
          <w:szCs w:val="24"/>
        </w:rPr>
        <w:t xml:space="preserve">however, which is the </w:t>
      </w:r>
      <w:r w:rsidRPr="00565D8D">
        <w:rPr>
          <w:szCs w:val="24"/>
        </w:rPr>
        <w:t>de facto</w:t>
      </w:r>
      <w:r>
        <w:rPr>
          <w:szCs w:val="24"/>
        </w:rPr>
        <w:t xml:space="preserve"> standard human</w:t>
      </w:r>
      <w:r w:rsidR="007171ED">
        <w:rPr>
          <w:szCs w:val="24"/>
        </w:rPr>
        <w:t>-</w:t>
      </w:r>
      <w:r>
        <w:rPr>
          <w:szCs w:val="24"/>
        </w:rPr>
        <w:t xml:space="preserve">anatomy ontology, the digestive tract is not a </w:t>
      </w:r>
      <w:r>
        <w:rPr>
          <w:i/>
          <w:szCs w:val="24"/>
        </w:rPr>
        <w:t>hole in</w:t>
      </w:r>
      <w:r>
        <w:rPr>
          <w:szCs w:val="24"/>
        </w:rPr>
        <w:t xml:space="preserve"> but rather a </w:t>
      </w:r>
      <w:r>
        <w:rPr>
          <w:i/>
          <w:szCs w:val="24"/>
        </w:rPr>
        <w:t>part of</w:t>
      </w:r>
      <w:r>
        <w:rPr>
          <w:szCs w:val="24"/>
        </w:rPr>
        <w:t xml:space="preserve"> the organism—a part that is not made of matter. Similarly the interior of your freezer compartment is not a </w:t>
      </w:r>
      <w:r>
        <w:rPr>
          <w:i/>
          <w:szCs w:val="24"/>
        </w:rPr>
        <w:t>hole in</w:t>
      </w:r>
      <w:r>
        <w:rPr>
          <w:szCs w:val="24"/>
        </w:rPr>
        <w:t xml:space="preserve"> but is rather a </w:t>
      </w:r>
      <w:r>
        <w:rPr>
          <w:i/>
          <w:szCs w:val="24"/>
        </w:rPr>
        <w:t>part of</w:t>
      </w:r>
      <w:r>
        <w:rPr>
          <w:szCs w:val="24"/>
        </w:rPr>
        <w:t xml:space="preserve"> your refrigerator. Whichever option we take will determine what is to be counted as the </w:t>
      </w:r>
      <w:r w:rsidR="007171ED">
        <w:rPr>
          <w:szCs w:val="24"/>
        </w:rPr>
        <w:t>“</w:t>
      </w:r>
      <w:r>
        <w:rPr>
          <w:szCs w:val="24"/>
        </w:rPr>
        <w:t>outer</w:t>
      </w:r>
      <w:r w:rsidR="007171ED">
        <w:rPr>
          <w:szCs w:val="24"/>
        </w:rPr>
        <w:t>”</w:t>
      </w:r>
      <w:r>
        <w:rPr>
          <w:szCs w:val="24"/>
        </w:rPr>
        <w:t xml:space="preserve"> boundary of the object in question</w:t>
      </w:r>
      <w:r w:rsidR="004941A7">
        <w:rPr>
          <w:szCs w:val="24"/>
        </w:rPr>
        <w:t xml:space="preserve"> and thus also of the object’s shape</w:t>
      </w:r>
      <w:r>
        <w:rPr>
          <w:szCs w:val="24"/>
        </w:rPr>
        <w:t>.</w:t>
      </w:r>
    </w:p>
    <w:p w14:paraId="3D563CEB" w14:textId="371C1C11" w:rsidR="003E3EDC" w:rsidRDefault="003E3EDC">
      <w:pPr>
        <w:pStyle w:val="TxText"/>
        <w:autoSpaceDE w:val="0"/>
        <w:autoSpaceDN w:val="0"/>
        <w:adjustRightInd w:val="0"/>
        <w:rPr>
          <w:szCs w:val="24"/>
        </w:rPr>
      </w:pPr>
      <w:r>
        <w:rPr>
          <w:szCs w:val="24"/>
        </w:rPr>
        <w:t xml:space="preserve">Note that the sense of </w:t>
      </w:r>
      <w:r w:rsidR="00AB03DA">
        <w:rPr>
          <w:szCs w:val="24"/>
        </w:rPr>
        <w:t>“</w:t>
      </w:r>
      <w:r>
        <w:rPr>
          <w:szCs w:val="24"/>
        </w:rPr>
        <w:t>boundary</w:t>
      </w:r>
      <w:r w:rsidR="00AB03DA">
        <w:rPr>
          <w:szCs w:val="24"/>
        </w:rPr>
        <w:t>”</w:t>
      </w:r>
      <w:r>
        <w:rPr>
          <w:szCs w:val="24"/>
        </w:rPr>
        <w:t xml:space="preserve"> that is presupposed in the</w:t>
      </w:r>
      <w:r w:rsidR="00AB03DA">
        <w:rPr>
          <w:szCs w:val="24"/>
        </w:rPr>
        <w:t xml:space="preserve"> preceding</w:t>
      </w:r>
      <w:r>
        <w:rPr>
          <w:szCs w:val="24"/>
        </w:rPr>
        <w:t xml:space="preserve"> is one according to which boundaries have no material parts. Entities with material parts are in every case spatially of three dimensions. Continuant boundaries as we conceive them are always of lower dimension.</w:t>
      </w:r>
    </w:p>
    <w:p w14:paraId="306BC5FC" w14:textId="5E675EA0" w:rsidR="003E3EDC" w:rsidRDefault="003E3EDC">
      <w:pPr>
        <w:pStyle w:val="TxText"/>
        <w:autoSpaceDE w:val="0"/>
        <w:autoSpaceDN w:val="0"/>
        <w:adjustRightInd w:val="0"/>
        <w:rPr>
          <w:szCs w:val="24"/>
        </w:rPr>
      </w:pPr>
      <w:r>
        <w:rPr>
          <w:szCs w:val="24"/>
        </w:rPr>
        <w:t xml:space="preserve">Consider a rectangular block of marble. The surface of the block is a boundary of two dimensions, its edges are of one dimension, and its corners are of zero dimension. Each of these boundaries is dependent on the cuboid, but in a sense of </w:t>
      </w:r>
      <w:r w:rsidR="00AB03DA">
        <w:rPr>
          <w:szCs w:val="24"/>
        </w:rPr>
        <w:t>“</w:t>
      </w:r>
      <w:r>
        <w:rPr>
          <w:szCs w:val="24"/>
        </w:rPr>
        <w:t>dependence</w:t>
      </w:r>
      <w:r w:rsidR="00AB03DA">
        <w:rPr>
          <w:szCs w:val="24"/>
        </w:rPr>
        <w:t>”</w:t>
      </w:r>
      <w:r>
        <w:rPr>
          <w:szCs w:val="24"/>
        </w:rPr>
        <w:t xml:space="preserve">—which we can call </w:t>
      </w:r>
      <w:r w:rsidR="00AB03DA">
        <w:rPr>
          <w:szCs w:val="24"/>
        </w:rPr>
        <w:t>“</w:t>
      </w:r>
      <w:r>
        <w:rPr>
          <w:szCs w:val="24"/>
        </w:rPr>
        <w:t>boundary dependence</w:t>
      </w:r>
      <w:r w:rsidR="00AB03DA">
        <w:rPr>
          <w:szCs w:val="24"/>
        </w:rPr>
        <w:t>”</w:t>
      </w:r>
      <w:r>
        <w:rPr>
          <w:szCs w:val="24"/>
        </w:rPr>
        <w:t xml:space="preserve">—that is different from the sense employed when dealing with specifically and generically dependent continuants above. Briefly, we can say that a boundary </w:t>
      </w:r>
      <w:r>
        <w:rPr>
          <w:i/>
          <w:szCs w:val="24"/>
        </w:rPr>
        <w:t>a</w:t>
      </w:r>
      <w:r>
        <w:rPr>
          <w:szCs w:val="24"/>
        </w:rPr>
        <w:t xml:space="preserve"> of an object </w:t>
      </w:r>
      <w:r>
        <w:rPr>
          <w:i/>
          <w:szCs w:val="24"/>
        </w:rPr>
        <w:t>b</w:t>
      </w:r>
      <w:r>
        <w:rPr>
          <w:szCs w:val="24"/>
        </w:rPr>
        <w:t xml:space="preserve"> is boundary-dependent on this object if and only if it is necessarily such that it can exist only if </w:t>
      </w:r>
      <w:r>
        <w:rPr>
          <w:i/>
          <w:szCs w:val="24"/>
        </w:rPr>
        <w:t>either b</w:t>
      </w:r>
      <w:r>
        <w:rPr>
          <w:szCs w:val="24"/>
        </w:rPr>
        <w:t xml:space="preserve"> exists </w:t>
      </w:r>
      <w:r>
        <w:rPr>
          <w:i/>
          <w:szCs w:val="24"/>
        </w:rPr>
        <w:t>or</w:t>
      </w:r>
      <w:r>
        <w:rPr>
          <w:szCs w:val="24"/>
        </w:rPr>
        <w:t xml:space="preserve"> there exists some part of </w:t>
      </w:r>
      <w:r>
        <w:rPr>
          <w:i/>
          <w:szCs w:val="24"/>
        </w:rPr>
        <w:t>b</w:t>
      </w:r>
      <w:r>
        <w:rPr>
          <w:szCs w:val="24"/>
        </w:rPr>
        <w:t xml:space="preserve"> that includes </w:t>
      </w:r>
      <w:r>
        <w:rPr>
          <w:i/>
          <w:szCs w:val="24"/>
        </w:rPr>
        <w:t>a</w:t>
      </w:r>
      <w:r>
        <w:rPr>
          <w:szCs w:val="24"/>
        </w:rPr>
        <w:t xml:space="preserve"> as part. To see what is at issue here, imagine that there is some capsule of a supremely powerful corrosive acid inside the marble </w:t>
      </w:r>
      <w:r w:rsidR="00304C2E">
        <w:rPr>
          <w:szCs w:val="24"/>
        </w:rPr>
        <w:t>block</w:t>
      </w:r>
      <w:r w:rsidR="00AB03DA">
        <w:rPr>
          <w:szCs w:val="24"/>
        </w:rPr>
        <w:t xml:space="preserve"> that</w:t>
      </w:r>
      <w:r>
        <w:rPr>
          <w:szCs w:val="24"/>
        </w:rPr>
        <w:t xml:space="preserve"> is eating the marble away, by degrees, from the inside. As the marble is progressively destroyed its boundaries are at first unaffected. They will continue to exist for just as long as there is at least </w:t>
      </w:r>
      <w:r>
        <w:rPr>
          <w:i/>
          <w:szCs w:val="24"/>
        </w:rPr>
        <w:t>some</w:t>
      </w:r>
      <w:r>
        <w:rPr>
          <w:szCs w:val="24"/>
        </w:rPr>
        <w:t xml:space="preserve"> remaining part of the block that includes them as part. Since this remaining part can be arbitrarily thin, there is a sense in which the boundary itself is of zero thickness.</w:t>
      </w:r>
    </w:p>
    <w:p w14:paraId="31971A62" w14:textId="77777777" w:rsidR="003E3EDC" w:rsidRDefault="003E3EDC">
      <w:pPr>
        <w:pStyle w:val="NoteCNotetoComp"/>
        <w:autoSpaceDE w:val="0"/>
        <w:autoSpaceDN w:val="0"/>
        <w:adjustRightInd w:val="0"/>
        <w:rPr>
          <w:szCs w:val="24"/>
        </w:rPr>
      </w:pPr>
      <w:r>
        <w:rPr>
          <w:szCs w:val="24"/>
        </w:rPr>
        <w:lastRenderedPageBreak/>
        <w:t xml:space="preserve">[Insert </w:t>
      </w:r>
      <w:r w:rsidRPr="001371D9">
        <w:rPr>
          <w:rStyle w:val="FgCOFigureCallOut"/>
        </w:rPr>
        <w:t>figure 5.3</w:t>
      </w:r>
      <w:r>
        <w:rPr>
          <w:szCs w:val="24"/>
        </w:rPr>
        <w:t>]</w:t>
      </w:r>
    </w:p>
    <w:p w14:paraId="0CDBE02C" w14:textId="1B13D25F" w:rsidR="003E3EDC" w:rsidRDefault="003E3EDC">
      <w:pPr>
        <w:pStyle w:val="TxText"/>
        <w:autoSpaceDE w:val="0"/>
        <w:autoSpaceDN w:val="0"/>
        <w:adjustRightInd w:val="0"/>
        <w:rPr>
          <w:szCs w:val="24"/>
        </w:rPr>
      </w:pPr>
      <w:r>
        <w:rPr>
          <w:szCs w:val="24"/>
        </w:rPr>
        <w:t xml:space="preserve">It will be clear from the </w:t>
      </w:r>
      <w:r w:rsidR="00AB03DA">
        <w:rPr>
          <w:szCs w:val="24"/>
        </w:rPr>
        <w:t>preceding discussion</w:t>
      </w:r>
      <w:r>
        <w:rPr>
          <w:szCs w:val="24"/>
        </w:rPr>
        <w:t xml:space="preserve"> that the sense of </w:t>
      </w:r>
      <w:r w:rsidR="00AB03DA">
        <w:rPr>
          <w:szCs w:val="24"/>
        </w:rPr>
        <w:t>“</w:t>
      </w:r>
      <w:r>
        <w:rPr>
          <w:szCs w:val="24"/>
        </w:rPr>
        <w:t>boundary</w:t>
      </w:r>
      <w:r w:rsidR="00AB03DA">
        <w:rPr>
          <w:szCs w:val="24"/>
        </w:rPr>
        <w:t>”</w:t>
      </w:r>
      <w:r>
        <w:rPr>
          <w:szCs w:val="24"/>
        </w:rPr>
        <w:t xml:space="preserve"> intended here—which is close to the mathematical sense of the term—is distinct from that which is involved when we refer to a skin or membrane as the boundary of an organism or cell. Material boundaries in this latter sense—boundaries with thickness—themselves have boundaries (on either side) of the type at issue here.</w:t>
      </w:r>
      <w:r>
        <w:rPr>
          <w:rStyle w:val="citefn"/>
          <w:szCs w:val="24"/>
          <w:vertAlign w:val="superscript"/>
        </w:rPr>
        <w:t>1</w:t>
      </w:r>
      <w:r w:rsidR="00497983">
        <w:rPr>
          <w:rStyle w:val="citefn"/>
          <w:szCs w:val="24"/>
          <w:vertAlign w:val="superscript"/>
        </w:rPr>
        <w:t>6</w:t>
      </w:r>
    </w:p>
    <w:p w14:paraId="6A339ECC" w14:textId="627A563C" w:rsidR="003E3EDC" w:rsidRDefault="003E3EDC">
      <w:pPr>
        <w:pStyle w:val="TxText"/>
        <w:autoSpaceDE w:val="0"/>
        <w:autoSpaceDN w:val="0"/>
        <w:adjustRightInd w:val="0"/>
        <w:rPr>
          <w:szCs w:val="24"/>
        </w:rPr>
      </w:pPr>
      <w:r>
        <w:rPr>
          <w:szCs w:val="24"/>
        </w:rPr>
        <w:t xml:space="preserve">Continuant fiat boundaries admit of different dimensions. A </w:t>
      </w:r>
      <w:r>
        <w:rPr>
          <w:i/>
          <w:szCs w:val="24"/>
        </w:rPr>
        <w:t>two-dimensional continuant fiat boundary</w:t>
      </w:r>
      <w:r>
        <w:rPr>
          <w:szCs w:val="24"/>
        </w:rPr>
        <w:t xml:space="preserve"> (surface) is a self-connected fiat surface whose location is defined in relation to some </w:t>
      </w:r>
      <w:r w:rsidRPr="00565D8D">
        <w:rPr>
          <w:szCs w:val="24"/>
        </w:rPr>
        <w:t>material entity</w:t>
      </w:r>
      <w:r>
        <w:rPr>
          <w:i/>
          <w:szCs w:val="24"/>
        </w:rPr>
        <w:t>.</w:t>
      </w:r>
      <w:r>
        <w:rPr>
          <w:szCs w:val="24"/>
        </w:rPr>
        <w:t xml:space="preserve"> Examples of this type of boundary include any surface of a continuant material object that segments that object off from the rest of its environment, such as the boundary of the block of marble in the example just discussed. A </w:t>
      </w:r>
      <w:r>
        <w:rPr>
          <w:i/>
          <w:szCs w:val="24"/>
        </w:rPr>
        <w:t>one-dimensional continuant fiat boundary</w:t>
      </w:r>
      <w:r>
        <w:rPr>
          <w:szCs w:val="24"/>
        </w:rPr>
        <w:t xml:space="preserve"> is a continuous fiat line whose location is defined in relation to some </w:t>
      </w:r>
      <w:r w:rsidRPr="00565D8D">
        <w:rPr>
          <w:szCs w:val="24"/>
        </w:rPr>
        <w:t>material entity</w:t>
      </w:r>
      <w:r w:rsidR="00AB03DA">
        <w:rPr>
          <w:szCs w:val="24"/>
        </w:rPr>
        <w:t>; f</w:t>
      </w:r>
      <w:r>
        <w:rPr>
          <w:szCs w:val="24"/>
        </w:rPr>
        <w:t xml:space="preserve">or example, the Greenwich meridian, the Equator, and geopolitical boundaries of nations and states. Finally, a </w:t>
      </w:r>
      <w:r>
        <w:rPr>
          <w:i/>
          <w:szCs w:val="24"/>
        </w:rPr>
        <w:t>zero-dimensional continuant fiat boundary</w:t>
      </w:r>
      <w:r>
        <w:rPr>
          <w:szCs w:val="24"/>
        </w:rPr>
        <w:t xml:space="preserve"> is a fiat point whose location is defined in relation to some </w:t>
      </w:r>
      <w:r w:rsidRPr="00565D8D">
        <w:rPr>
          <w:szCs w:val="24"/>
        </w:rPr>
        <w:t>material entity</w:t>
      </w:r>
      <w:r>
        <w:rPr>
          <w:szCs w:val="24"/>
        </w:rPr>
        <w:t>. Examples include the North Pole and the point of origin of a spatial coordinate system.</w:t>
      </w:r>
    </w:p>
    <w:p w14:paraId="595FD565" w14:textId="0A4B2B55" w:rsidR="003E3EDC" w:rsidRDefault="003E3EDC">
      <w:pPr>
        <w:pStyle w:val="H1HeadingLevel1"/>
        <w:autoSpaceDE w:val="0"/>
        <w:autoSpaceDN w:val="0"/>
        <w:adjustRightInd w:val="0"/>
        <w:rPr>
          <w:szCs w:val="24"/>
        </w:rPr>
      </w:pPr>
      <w:r>
        <w:rPr>
          <w:szCs w:val="24"/>
        </w:rPr>
        <w:t>Boundaries and Granularity</w:t>
      </w:r>
    </w:p>
    <w:p w14:paraId="4C8A6300" w14:textId="77777777" w:rsidR="003E3EDC" w:rsidRDefault="003E3EDC">
      <w:pPr>
        <w:pStyle w:val="TxNITextNoIndent"/>
        <w:autoSpaceDE w:val="0"/>
        <w:autoSpaceDN w:val="0"/>
        <w:adjustRightInd w:val="0"/>
        <w:rPr>
          <w:szCs w:val="24"/>
        </w:rPr>
      </w:pPr>
      <w:r>
        <w:rPr>
          <w:szCs w:val="24"/>
        </w:rPr>
        <w:t xml:space="preserve">Why, now, does BFO refer to object boundaries as </w:t>
      </w:r>
      <w:r>
        <w:rPr>
          <w:i/>
          <w:szCs w:val="24"/>
        </w:rPr>
        <w:t>fiat</w:t>
      </w:r>
      <w:r>
        <w:rPr>
          <w:szCs w:val="24"/>
        </w:rPr>
        <w:t>, given that the outer boundary of, for example, a tomato or a block of marble or a table in our living room does not depend for its existence on any decision or on any drawing of boundaries by any cognitive agent? The answer to this question turns</w:t>
      </w:r>
      <w:r>
        <w:rPr>
          <w:i/>
          <w:vanish/>
          <w:szCs w:val="24"/>
        </w:rPr>
        <w:t>]]as(one-dimensional continuant fiat boundary)[]</w:t>
      </w:r>
      <w:r>
        <w:rPr>
          <w:szCs w:val="24"/>
        </w:rPr>
        <w:t xml:space="preserve"> on BFO’s treatment of the phenomenon of granularity.</w:t>
      </w:r>
    </w:p>
    <w:p w14:paraId="781196AC" w14:textId="0CAB4C9B" w:rsidR="003E3EDC" w:rsidRDefault="003E3EDC" w:rsidP="00565D8D">
      <w:pPr>
        <w:pStyle w:val="TxText"/>
        <w:autoSpaceDE w:val="0"/>
        <w:autoSpaceDN w:val="0"/>
        <w:adjustRightInd w:val="0"/>
      </w:pPr>
      <w:r>
        <w:rPr>
          <w:szCs w:val="24"/>
        </w:rPr>
        <w:lastRenderedPageBreak/>
        <w:t xml:space="preserve">If we examine the surface of the table with a powerful microscope, then it will appear that there is no boundary there at all, in either the </w:t>
      </w:r>
      <w:r>
        <w:rPr>
          <w:i/>
          <w:szCs w:val="24"/>
        </w:rPr>
        <w:t>mathematical</w:t>
      </w:r>
      <w:r>
        <w:rPr>
          <w:szCs w:val="24"/>
        </w:rPr>
        <w:t xml:space="preserve"> or the </w:t>
      </w:r>
      <w:r>
        <w:rPr>
          <w:i/>
          <w:szCs w:val="24"/>
        </w:rPr>
        <w:t>thin layer</w:t>
      </w:r>
      <w:r>
        <w:rPr>
          <w:szCs w:val="24"/>
        </w:rPr>
        <w:t xml:space="preserve"> sense just distinguished. Rather, there is just (something like) a cloud of </w:t>
      </w:r>
      <w:proofErr w:type="spellStart"/>
      <w:r>
        <w:rPr>
          <w:szCs w:val="24"/>
        </w:rPr>
        <w:t>microparticles</w:t>
      </w:r>
      <w:proofErr w:type="spellEnd"/>
      <w:r>
        <w:rPr>
          <w:szCs w:val="24"/>
        </w:rPr>
        <w:t xml:space="preserve"> oscillating at high velocities in the vicinity of what, when we use the naked eye, we like to call the surface of the table. In a famous passage by the physicist </w:t>
      </w:r>
      <w:proofErr w:type="spellStart"/>
      <w:r>
        <w:rPr>
          <w:szCs w:val="24"/>
        </w:rPr>
        <w:t>Eddington</w:t>
      </w:r>
      <w:proofErr w:type="spellEnd"/>
      <w:r>
        <w:rPr>
          <w:szCs w:val="24"/>
        </w:rPr>
        <w:t xml:space="preserve"> on what he called “My Two Tables,” the view that there are no boundaries of (middle-sized) objects—and so there are no corresponding (middle-sized) objects for them to bound—is defended explicitly. Table 1, as </w:t>
      </w:r>
      <w:proofErr w:type="spellStart"/>
      <w:r>
        <w:rPr>
          <w:szCs w:val="24"/>
        </w:rPr>
        <w:t>Eddington</w:t>
      </w:r>
      <w:proofErr w:type="spellEnd"/>
      <w:r>
        <w:rPr>
          <w:szCs w:val="24"/>
        </w:rPr>
        <w:t xml:space="preserve"> sees it, is the ordinary solid table made of </w:t>
      </w:r>
      <w:r w:rsidR="00304C2E">
        <w:rPr>
          <w:szCs w:val="24"/>
        </w:rPr>
        <w:t>wood;</w:t>
      </w:r>
      <w:r>
        <w:rPr>
          <w:szCs w:val="24"/>
        </w:rPr>
        <w:t xml:space="preserve"> table 2 is what he called his </w:t>
      </w:r>
      <w:r w:rsidR="001314A9">
        <w:rPr>
          <w:szCs w:val="24"/>
        </w:rPr>
        <w:t>“</w:t>
      </w:r>
      <w:r>
        <w:rPr>
          <w:szCs w:val="24"/>
        </w:rPr>
        <w:t>scientific table</w:t>
      </w:r>
      <w:r w:rsidR="001314A9">
        <w:rPr>
          <w:szCs w:val="24"/>
        </w:rPr>
        <w:t>”</w:t>
      </w:r>
      <w:r>
        <w:rPr>
          <w:szCs w:val="24"/>
        </w:rPr>
        <w:t>:</w:t>
      </w:r>
      <w:r w:rsidR="001314A9">
        <w:rPr>
          <w:szCs w:val="24"/>
        </w:rPr>
        <w:t xml:space="preserve"> “</w:t>
      </w:r>
      <w:r>
        <w:t>My scientific table is mostly emptiness. Sparsely scattered in that emptiness are numerous electric charges rushing about with great speed; but their combined bulk amounts to less than a billionth of the bulk of the table itself. [The scientific table] supports my writing paper as satisfactorily as table No. 1; for when I lay the paper on it the little electric particles with their headlong speed keep on hitting the underside, so that the paper is maintained in shuttlecock fashion at nearly steady level.</w:t>
      </w:r>
      <w:r w:rsidR="001314A9">
        <w:t>”</w:t>
      </w:r>
      <w:r>
        <w:rPr>
          <w:rStyle w:val="citefn"/>
          <w:szCs w:val="24"/>
          <w:vertAlign w:val="superscript"/>
        </w:rPr>
        <w:t>1</w:t>
      </w:r>
      <w:r w:rsidR="00497983">
        <w:rPr>
          <w:rStyle w:val="citefn"/>
          <w:szCs w:val="24"/>
          <w:vertAlign w:val="superscript"/>
        </w:rPr>
        <w:t>7</w:t>
      </w:r>
    </w:p>
    <w:p w14:paraId="55CE2E0F" w14:textId="2DACC4EE" w:rsidR="003E3EDC" w:rsidRDefault="003E3EDC">
      <w:pPr>
        <w:pStyle w:val="TxText"/>
        <w:autoSpaceDE w:val="0"/>
        <w:autoSpaceDN w:val="0"/>
        <w:adjustRightInd w:val="0"/>
        <w:rPr>
          <w:szCs w:val="24"/>
        </w:rPr>
      </w:pPr>
      <w:proofErr w:type="spellStart"/>
      <w:r>
        <w:rPr>
          <w:szCs w:val="24"/>
        </w:rPr>
        <w:t>Eddington</w:t>
      </w:r>
      <w:proofErr w:type="spellEnd"/>
      <w:r>
        <w:rPr>
          <w:szCs w:val="24"/>
        </w:rPr>
        <w:t xml:space="preserve"> here expresses the sort of reductionist point of view that we rejected in </w:t>
      </w:r>
      <w:r w:rsidR="001314A9">
        <w:rPr>
          <w:szCs w:val="24"/>
        </w:rPr>
        <w:t>c</w:t>
      </w:r>
      <w:r>
        <w:rPr>
          <w:szCs w:val="24"/>
        </w:rPr>
        <w:t xml:space="preserve">hapter 3 (especially </w:t>
      </w:r>
      <w:r w:rsidR="00E02D10">
        <w:rPr>
          <w:szCs w:val="24"/>
        </w:rPr>
        <w:t xml:space="preserve">the </w:t>
      </w:r>
      <w:r>
        <w:rPr>
          <w:szCs w:val="24"/>
        </w:rPr>
        <w:t xml:space="preserve">section </w:t>
      </w:r>
      <w:r w:rsidR="00E02D10">
        <w:rPr>
          <w:szCs w:val="24"/>
        </w:rPr>
        <w:t xml:space="preserve">on </w:t>
      </w:r>
      <w:proofErr w:type="spellStart"/>
      <w:r w:rsidR="00E02D10">
        <w:rPr>
          <w:szCs w:val="24"/>
        </w:rPr>
        <w:t>adequatism</w:t>
      </w:r>
      <w:proofErr w:type="spellEnd"/>
      <w:r>
        <w:rPr>
          <w:szCs w:val="24"/>
        </w:rPr>
        <w:t xml:space="preserve">). For him only the scientific table exists; table 1 is for him something like a convenient fiction. From the </w:t>
      </w:r>
      <w:proofErr w:type="spellStart"/>
      <w:r>
        <w:rPr>
          <w:szCs w:val="24"/>
        </w:rPr>
        <w:t>adequatist</w:t>
      </w:r>
      <w:proofErr w:type="spellEnd"/>
      <w:r>
        <w:rPr>
          <w:szCs w:val="24"/>
        </w:rPr>
        <w:t xml:space="preserve"> point of view defended by BFO, in contrast, denying that the two tables have just the same degree of reality is a mistake, since the two tables are in fact one and the same object—it is merely that they are viewed at different levels of granularity. </w:t>
      </w:r>
      <w:r w:rsidR="00967521">
        <w:rPr>
          <w:szCs w:val="24"/>
        </w:rPr>
        <w:t>T</w:t>
      </w:r>
      <w:r>
        <w:rPr>
          <w:szCs w:val="24"/>
        </w:rPr>
        <w:t>able 1 and table 2 have the same degree of reality in the same way as do, for example, the City of Toronto depicted on a large- and a small-scale map (where the former shows items at the order of magnitude of single streets and houses, the latter only major highways and neighborhood divisions).</w:t>
      </w:r>
    </w:p>
    <w:p w14:paraId="61C9CCBD" w14:textId="0895720F" w:rsidR="003E3EDC" w:rsidRDefault="003E3EDC">
      <w:pPr>
        <w:pStyle w:val="TxText"/>
        <w:autoSpaceDE w:val="0"/>
        <w:autoSpaceDN w:val="0"/>
        <w:adjustRightInd w:val="0"/>
        <w:rPr>
          <w:szCs w:val="24"/>
        </w:rPr>
      </w:pPr>
      <w:r>
        <w:rPr>
          <w:szCs w:val="24"/>
        </w:rPr>
        <w:lastRenderedPageBreak/>
        <w:t xml:space="preserve">The fiat object boundaries of tables and tomatoes exist, because the tables and tomatoes exist, as is seen when these objects are viewed from the perspective of medium-sized-object granularity. These fiat object boundaries are referred to (implicitly or explicitly) when we apply the commonsensical distinction between what is in the interior and what is in the exterior of the objects in question. Something similar occurs also when we use a map to determine what is in the interior and what is in the exterior of some parcel of real estate. This does not mean that those who wish to embrace a reductionist view cannot use BFO to support their work in ontology development. </w:t>
      </w:r>
      <w:r w:rsidR="00967521">
        <w:rPr>
          <w:szCs w:val="24"/>
        </w:rPr>
        <w:t>R</w:t>
      </w:r>
      <w:r>
        <w:rPr>
          <w:szCs w:val="24"/>
        </w:rPr>
        <w:t xml:space="preserve">eductionists </w:t>
      </w:r>
      <w:r w:rsidR="00967521">
        <w:rPr>
          <w:szCs w:val="24"/>
        </w:rPr>
        <w:t xml:space="preserve">who wish to follow </w:t>
      </w:r>
      <w:proofErr w:type="spellStart"/>
      <w:r>
        <w:rPr>
          <w:szCs w:val="24"/>
        </w:rPr>
        <w:t>Eddington</w:t>
      </w:r>
      <w:proofErr w:type="spellEnd"/>
      <w:r>
        <w:rPr>
          <w:szCs w:val="24"/>
        </w:rPr>
        <w:t xml:space="preserve"> can simply ignore (not use) those parts of BFO pertaining to boundaries at higher levels of granularity. For most users of BFO however, and especially users of BFO in areas of biology and the health sciences, its </w:t>
      </w:r>
      <w:proofErr w:type="spellStart"/>
      <w:r>
        <w:rPr>
          <w:szCs w:val="24"/>
        </w:rPr>
        <w:t>adequatist</w:t>
      </w:r>
      <w:proofErr w:type="spellEnd"/>
      <w:r>
        <w:rPr>
          <w:szCs w:val="24"/>
        </w:rPr>
        <w:t xml:space="preserve"> framework provides them precisely with the resources they need to deal ontologically with collected data pertaining to boundaries in both of the two distinguished senses. This is clear from the large number of terms for surface boundaries (in addition to surface layers) found in the FMA. Representing surface boundaries is important, too, in areas such as perceptual psychology</w:t>
      </w:r>
      <w:r w:rsidR="0068496E">
        <w:rPr>
          <w:szCs w:val="24"/>
        </w:rPr>
        <w:t>—</w:t>
      </w:r>
      <w:r>
        <w:rPr>
          <w:szCs w:val="24"/>
        </w:rPr>
        <w:t>for example</w:t>
      </w:r>
      <w:r w:rsidR="0068496E">
        <w:rPr>
          <w:szCs w:val="24"/>
        </w:rPr>
        <w:t>,</w:t>
      </w:r>
      <w:r>
        <w:rPr>
          <w:szCs w:val="24"/>
        </w:rPr>
        <w:t xml:space="preserve"> in experiments on vision </w:t>
      </w:r>
      <w:r w:rsidR="00DF7389">
        <w:rPr>
          <w:szCs w:val="24"/>
        </w:rPr>
        <w:t>that</w:t>
      </w:r>
      <w:r>
        <w:rPr>
          <w:szCs w:val="24"/>
        </w:rPr>
        <w:t xml:space="preserve"> gather data pertaining to surface colors and to perceptual surfaces of different shapes and textures.</w:t>
      </w:r>
    </w:p>
    <w:p w14:paraId="15C05FF4" w14:textId="0181F02E" w:rsidR="003E3EDC" w:rsidRDefault="003E3EDC">
      <w:pPr>
        <w:pStyle w:val="TxText"/>
        <w:autoSpaceDE w:val="0"/>
        <w:autoSpaceDN w:val="0"/>
        <w:adjustRightInd w:val="0"/>
        <w:rPr>
          <w:szCs w:val="24"/>
        </w:rPr>
      </w:pPr>
      <w:r>
        <w:rPr>
          <w:szCs w:val="24"/>
        </w:rPr>
        <w:t>The issue here pertains to distinctions of granularity in scientific research and in clinical practice, in engineering, administration</w:t>
      </w:r>
      <w:r w:rsidR="00DF7389">
        <w:rPr>
          <w:szCs w:val="24"/>
        </w:rPr>
        <w:t>,</w:t>
      </w:r>
      <w:r>
        <w:rPr>
          <w:szCs w:val="24"/>
        </w:rPr>
        <w:t xml:space="preserve"> and other practical disciplines. Different scientific special</w:t>
      </w:r>
      <w:r w:rsidR="0093138D">
        <w:rPr>
          <w:szCs w:val="24"/>
        </w:rPr>
        <w:t>ties</w:t>
      </w:r>
      <w:r>
        <w:rPr>
          <w:szCs w:val="24"/>
        </w:rPr>
        <w:t xml:space="preserve"> explore the same domains of reality at different levels of granularity, and what are counted as objects on one level of granularity may appear to scientists working on another level of granularity as object aggregates. To describe BFO as an </w:t>
      </w:r>
      <w:r w:rsidR="00DF7389">
        <w:rPr>
          <w:szCs w:val="24"/>
        </w:rPr>
        <w:t>“</w:t>
      </w:r>
      <w:proofErr w:type="spellStart"/>
      <w:r>
        <w:rPr>
          <w:szCs w:val="24"/>
        </w:rPr>
        <w:t>adequatist</w:t>
      </w:r>
      <w:proofErr w:type="spellEnd"/>
      <w:r w:rsidR="00DF7389">
        <w:rPr>
          <w:szCs w:val="24"/>
        </w:rPr>
        <w:t>”</w:t>
      </w:r>
      <w:r>
        <w:rPr>
          <w:szCs w:val="24"/>
        </w:rPr>
        <w:t xml:space="preserve"> ontology is to say that it is designed to support the work of scientists and engineers at multiple scales and levels of aggregation, and thereby also to support the integration of data relating to such multiple levels. </w:t>
      </w:r>
      <w:r>
        <w:rPr>
          <w:szCs w:val="24"/>
        </w:rPr>
        <w:lastRenderedPageBreak/>
        <w:t>Different BFO users may address the problem of such integration in different ways. Some may be able to ignore this problem because they focus exclusively on one level of granularity. Others may need to annotate each of BFO’s material entity types with explicit reference to the level of granularity at issue, and work is ongoing to create an extension of BFO 2.0 in which resources for such explicit reference will be provided.</w:t>
      </w:r>
      <w:r>
        <w:rPr>
          <w:rStyle w:val="citefn"/>
          <w:szCs w:val="24"/>
          <w:vertAlign w:val="superscript"/>
        </w:rPr>
        <w:t>1</w:t>
      </w:r>
      <w:r w:rsidR="00497983">
        <w:rPr>
          <w:rStyle w:val="citefn"/>
          <w:szCs w:val="24"/>
          <w:vertAlign w:val="superscript"/>
        </w:rPr>
        <w:t>8</w:t>
      </w:r>
    </w:p>
    <w:p w14:paraId="102DDFB2" w14:textId="70E7B3CE" w:rsidR="003E3EDC" w:rsidRDefault="003E3EDC">
      <w:pPr>
        <w:pStyle w:val="H1HeadingLevel1"/>
        <w:autoSpaceDE w:val="0"/>
        <w:autoSpaceDN w:val="0"/>
        <w:adjustRightInd w:val="0"/>
        <w:rPr>
          <w:szCs w:val="24"/>
        </w:rPr>
      </w:pPr>
      <w:r>
        <w:rPr>
          <w:szCs w:val="24"/>
        </w:rPr>
        <w:t>BFO: Site</w:t>
      </w:r>
    </w:p>
    <w:p w14:paraId="4AEB7127" w14:textId="2577C6A9" w:rsidR="003E3EDC" w:rsidRDefault="003E3EDC">
      <w:pPr>
        <w:pStyle w:val="TxNITextNoIndent"/>
        <w:autoSpaceDE w:val="0"/>
        <w:autoSpaceDN w:val="0"/>
        <w:adjustRightInd w:val="0"/>
        <w:rPr>
          <w:szCs w:val="24"/>
        </w:rPr>
      </w:pPr>
      <w:r>
        <w:rPr>
          <w:szCs w:val="24"/>
        </w:rPr>
        <w:t xml:space="preserve">A </w:t>
      </w:r>
      <w:r>
        <w:rPr>
          <w:i/>
          <w:szCs w:val="24"/>
        </w:rPr>
        <w:t>site</w:t>
      </w:r>
      <w:r>
        <w:rPr>
          <w:szCs w:val="24"/>
        </w:rPr>
        <w:t xml:space="preserve"> is, intuitively, an immaterial entity in which objects—such as molecules of air or water, or a bear—are or can be contained.</w:t>
      </w:r>
    </w:p>
    <w:p w14:paraId="4560B591" w14:textId="77777777" w:rsidR="003E3EDC" w:rsidRDefault="003E3EDC">
      <w:pPr>
        <w:pStyle w:val="NoteCNotetoComp"/>
        <w:autoSpaceDE w:val="0"/>
        <w:autoSpaceDN w:val="0"/>
        <w:adjustRightInd w:val="0"/>
        <w:rPr>
          <w:szCs w:val="24"/>
        </w:rPr>
      </w:pPr>
      <w:r>
        <w:rPr>
          <w:szCs w:val="24"/>
        </w:rPr>
        <w:t xml:space="preserve">[Insert </w:t>
      </w:r>
      <w:r w:rsidRPr="00E02D10">
        <w:rPr>
          <w:rStyle w:val="FgCOFigureCallOut"/>
        </w:rPr>
        <w:t>figure 5.4</w:t>
      </w:r>
      <w:r>
        <w:rPr>
          <w:szCs w:val="24"/>
        </w:rPr>
        <w:t>]</w:t>
      </w:r>
    </w:p>
    <w:p w14:paraId="2A2251B2" w14:textId="03E9CE4B" w:rsidR="003E3EDC" w:rsidRDefault="003E3EDC">
      <w:pPr>
        <w:pStyle w:val="TxText"/>
        <w:autoSpaceDE w:val="0"/>
        <w:autoSpaceDN w:val="0"/>
        <w:adjustRightInd w:val="0"/>
        <w:rPr>
          <w:szCs w:val="24"/>
        </w:rPr>
      </w:pPr>
      <w:r>
        <w:rPr>
          <w:szCs w:val="24"/>
        </w:rPr>
        <w:t>A site exists because there is some material entity in relation to which it is defined, providing</w:t>
      </w:r>
      <w:r w:rsidR="0068496E">
        <w:rPr>
          <w:szCs w:val="24"/>
        </w:rPr>
        <w:t>,</w:t>
      </w:r>
      <w:r>
        <w:rPr>
          <w:szCs w:val="24"/>
        </w:rPr>
        <w:t xml:space="preserve"> for example</w:t>
      </w:r>
      <w:r w:rsidR="0068496E">
        <w:rPr>
          <w:szCs w:val="24"/>
        </w:rPr>
        <w:t>,</w:t>
      </w:r>
      <w:r>
        <w:rPr>
          <w:szCs w:val="24"/>
        </w:rPr>
        <w:t xml:space="preserve"> the floor and walls and </w:t>
      </w:r>
      <w:r w:rsidR="004A39EA">
        <w:rPr>
          <w:szCs w:val="24"/>
        </w:rPr>
        <w:t>ceiling that</w:t>
      </w:r>
      <w:r>
        <w:rPr>
          <w:szCs w:val="24"/>
        </w:rPr>
        <w:t xml:space="preserve"> allow containment by forming the </w:t>
      </w:r>
      <w:r>
        <w:rPr>
          <w:i/>
          <w:szCs w:val="24"/>
        </w:rPr>
        <w:t>retainer</w:t>
      </w:r>
      <w:r>
        <w:rPr>
          <w:szCs w:val="24"/>
        </w:rPr>
        <w:t xml:space="preserve"> for the site. Each site will thus have a characteristic spatial shape in virtue of this physical retainer. But the site itself, while it exists because of this retainer, does not contain the retainer as part. The site is, rather, the </w:t>
      </w:r>
      <w:r>
        <w:rPr>
          <w:i/>
          <w:szCs w:val="24"/>
        </w:rPr>
        <w:t>hole</w:t>
      </w:r>
      <w:r>
        <w:rPr>
          <w:szCs w:val="24"/>
        </w:rPr>
        <w:t xml:space="preserve"> that is contained by the retainer. A BFO: </w:t>
      </w:r>
      <w:r>
        <w:rPr>
          <w:i/>
          <w:szCs w:val="24"/>
        </w:rPr>
        <w:t>site</w:t>
      </w:r>
      <w:r>
        <w:rPr>
          <w:szCs w:val="24"/>
        </w:rPr>
        <w:t xml:space="preserve"> can now be defined as follows:</w:t>
      </w:r>
    </w:p>
    <w:p w14:paraId="01A4E13A" w14:textId="6AB5A040" w:rsidR="003E3EDC" w:rsidRDefault="003E3EDC">
      <w:pPr>
        <w:pStyle w:val="DDisplay"/>
        <w:autoSpaceDE w:val="0"/>
        <w:autoSpaceDN w:val="0"/>
        <w:adjustRightInd w:val="0"/>
        <w:rPr>
          <w:szCs w:val="24"/>
        </w:rPr>
      </w:pPr>
      <w:proofErr w:type="gramStart"/>
      <w:r>
        <w:rPr>
          <w:szCs w:val="24"/>
        </w:rPr>
        <w:t>site</w:t>
      </w:r>
      <w:proofErr w:type="gramEnd"/>
      <w:r>
        <w:rPr>
          <w:szCs w:val="24"/>
        </w:rPr>
        <w:t xml:space="preserve"> =</w:t>
      </w:r>
      <w:ins w:id="21" w:author="Andrew Spear" w:date="2015-02-02T10:14:00Z">
        <w:r w:rsidR="004333C6">
          <w:rPr>
            <w:szCs w:val="24"/>
          </w:rPr>
          <w:t xml:space="preserve"> </w:t>
        </w:r>
      </w:ins>
      <w:r>
        <w:rPr>
          <w:szCs w:val="24"/>
        </w:rPr>
        <w:t xml:space="preserve">def. a three-dimensional </w:t>
      </w:r>
      <w:r>
        <w:rPr>
          <w:i/>
          <w:szCs w:val="24"/>
        </w:rPr>
        <w:t>immaterial entity</w:t>
      </w:r>
      <w:r>
        <w:rPr>
          <w:szCs w:val="24"/>
        </w:rPr>
        <w:t xml:space="preserve"> that either 1. </w:t>
      </w:r>
      <w:proofErr w:type="gramStart"/>
      <w:r>
        <w:rPr>
          <w:szCs w:val="24"/>
        </w:rPr>
        <w:t>is</w:t>
      </w:r>
      <w:proofErr w:type="gramEnd"/>
      <w:r>
        <w:rPr>
          <w:szCs w:val="24"/>
        </w:rPr>
        <w:t xml:space="preserve"> (partially or wholly) bounded by a </w:t>
      </w:r>
      <w:r>
        <w:rPr>
          <w:i/>
          <w:szCs w:val="24"/>
        </w:rPr>
        <w:t>material entity</w:t>
      </w:r>
      <w:r>
        <w:rPr>
          <w:szCs w:val="24"/>
        </w:rPr>
        <w:t xml:space="preserve"> or 2. </w:t>
      </w:r>
      <w:proofErr w:type="gramStart"/>
      <w:r>
        <w:rPr>
          <w:szCs w:val="24"/>
        </w:rPr>
        <w:t>is</w:t>
      </w:r>
      <w:proofErr w:type="gramEnd"/>
      <w:r>
        <w:rPr>
          <w:szCs w:val="24"/>
        </w:rPr>
        <w:t xml:space="preserve"> a three-dimensional immaterial part of an entity satisfying 1</w:t>
      </w:r>
    </w:p>
    <w:p w14:paraId="2D610D18" w14:textId="77777777" w:rsidR="003E3EDC" w:rsidRDefault="003E3EDC">
      <w:pPr>
        <w:pStyle w:val="TxText"/>
        <w:autoSpaceDE w:val="0"/>
        <w:autoSpaceDN w:val="0"/>
        <w:adjustRightInd w:val="0"/>
        <w:rPr>
          <w:szCs w:val="24"/>
        </w:rPr>
      </w:pPr>
      <w:r>
        <w:rPr>
          <w:szCs w:val="24"/>
        </w:rPr>
        <w:t xml:space="preserve">Examples include your nasal cavity, your veins (cavities through which blood flows), the Suez Canal (trench), the lumen of your gastrointestinal tract, the interior of your aorta, the </w:t>
      </w:r>
      <w:r>
        <w:rPr>
          <w:szCs w:val="24"/>
        </w:rPr>
        <w:lastRenderedPageBreak/>
        <w:t>interior of your office, the trunk of your car, the Piazza San Marco, a kangaroo pouch, the inside of your shoe, your eye socket, the cruciform slot of a Philips head screw.</w:t>
      </w:r>
    </w:p>
    <w:p w14:paraId="7F400CD6" w14:textId="47ABAAA0" w:rsidR="003E3EDC" w:rsidRDefault="003E3EDC" w:rsidP="00104105">
      <w:pPr>
        <w:pStyle w:val="TxText"/>
        <w:autoSpaceDE w:val="0"/>
        <w:autoSpaceDN w:val="0"/>
        <w:adjustRightInd w:val="0"/>
        <w:rPr>
          <w:szCs w:val="24"/>
        </w:rPr>
      </w:pPr>
      <w:r>
        <w:rPr>
          <w:szCs w:val="24"/>
        </w:rPr>
        <w:t>All of the</w:t>
      </w:r>
      <w:r w:rsidR="00D5592B">
        <w:rPr>
          <w:szCs w:val="24"/>
        </w:rPr>
        <w:t xml:space="preserve">se </w:t>
      </w:r>
      <w:r>
        <w:rPr>
          <w:szCs w:val="24"/>
        </w:rPr>
        <w:t xml:space="preserve">examples are at the levels of granularity accessible to ordinary human perception. </w:t>
      </w:r>
      <w:r w:rsidR="007D1F93">
        <w:rPr>
          <w:szCs w:val="24"/>
        </w:rPr>
        <w:t xml:space="preserve">The Protein Ontology Consortium is developing a sub-ontology representing </w:t>
      </w:r>
      <w:r w:rsidR="007D1F93" w:rsidRPr="007D1F93">
        <w:rPr>
          <w:szCs w:val="24"/>
        </w:rPr>
        <w:t>amino acid sites that are the locations of post-translational modifications</w:t>
      </w:r>
      <w:r w:rsidR="00104105">
        <w:rPr>
          <w:szCs w:val="24"/>
        </w:rPr>
        <w:t>.</w:t>
      </w:r>
      <w:r w:rsidR="00CB32D6" w:rsidRPr="00CB32D6">
        <w:rPr>
          <w:rStyle w:val="citefn"/>
          <w:vertAlign w:val="superscript"/>
        </w:rPr>
        <w:t>19</w:t>
      </w:r>
      <w:r w:rsidR="00CB32D6">
        <w:rPr>
          <w:szCs w:val="24"/>
        </w:rPr>
        <w:t xml:space="preserve"> </w:t>
      </w:r>
      <w:r>
        <w:rPr>
          <w:szCs w:val="24"/>
        </w:rPr>
        <w:t xml:space="preserve">We leave open the question whether there are </w:t>
      </w:r>
      <w:r w:rsidR="00104105">
        <w:rPr>
          <w:szCs w:val="24"/>
        </w:rPr>
        <w:t xml:space="preserve">BFO: </w:t>
      </w:r>
      <w:r w:rsidRPr="00565D8D">
        <w:rPr>
          <w:i/>
          <w:szCs w:val="24"/>
        </w:rPr>
        <w:t>sites</w:t>
      </w:r>
      <w:r>
        <w:rPr>
          <w:szCs w:val="24"/>
        </w:rPr>
        <w:t xml:space="preserve"> at other levels of granularity. Are, for example, black holes BFO: </w:t>
      </w:r>
      <w:r>
        <w:rPr>
          <w:i/>
          <w:szCs w:val="24"/>
        </w:rPr>
        <w:t>sites</w:t>
      </w:r>
      <w:r>
        <w:rPr>
          <w:szCs w:val="24"/>
        </w:rPr>
        <w:t xml:space="preserve">? </w:t>
      </w:r>
      <w:r w:rsidR="00104105">
        <w:rPr>
          <w:szCs w:val="24"/>
        </w:rPr>
        <w:t xml:space="preserve">Such </w:t>
      </w:r>
      <w:r>
        <w:rPr>
          <w:szCs w:val="24"/>
        </w:rPr>
        <w:t>questions will need to be addressed empirically</w:t>
      </w:r>
      <w:r w:rsidR="00104105">
        <w:rPr>
          <w:szCs w:val="24"/>
        </w:rPr>
        <w:t xml:space="preserve">, in light of </w:t>
      </w:r>
      <w:r>
        <w:rPr>
          <w:szCs w:val="24"/>
        </w:rPr>
        <w:t>the consequences of applying BFO to corresponding domains.</w:t>
      </w:r>
    </w:p>
    <w:p w14:paraId="57395F25" w14:textId="482ECAE4" w:rsidR="003E3EDC" w:rsidRDefault="003E3EDC">
      <w:pPr>
        <w:pStyle w:val="TxText"/>
        <w:autoSpaceDE w:val="0"/>
        <w:autoSpaceDN w:val="0"/>
        <w:adjustRightInd w:val="0"/>
        <w:rPr>
          <w:szCs w:val="24"/>
        </w:rPr>
      </w:pPr>
      <w:r>
        <w:rPr>
          <w:szCs w:val="24"/>
        </w:rPr>
        <w:t xml:space="preserve">Every site will at any given moment coincide with some spatial region. But the site is not </w:t>
      </w:r>
      <w:r>
        <w:rPr>
          <w:i/>
          <w:szCs w:val="24"/>
        </w:rPr>
        <w:t>identical</w:t>
      </w:r>
      <w:r>
        <w:rPr>
          <w:szCs w:val="24"/>
        </w:rPr>
        <w:t xml:space="preserve"> with the spatial region with which it coincides, because the site but not the spatial region is ontologically (site-) dependent upon its retainer. In the case of mobile sites (for example</w:t>
      </w:r>
      <w:r w:rsidR="0068496E">
        <w:rPr>
          <w:szCs w:val="24"/>
        </w:rPr>
        <w:t>,</w:t>
      </w:r>
      <w:r>
        <w:rPr>
          <w:szCs w:val="24"/>
        </w:rPr>
        <w:t xml:space="preserve"> a ship’s cargo hold) the site in question will cycle through a continuous multiplicity of spatial regions as its retainer, the ship, moves. While at any given moment the hold will be co-extensive with some spatial region, it is not </w:t>
      </w:r>
      <w:r>
        <w:rPr>
          <w:i/>
          <w:szCs w:val="24"/>
        </w:rPr>
        <w:t>identical</w:t>
      </w:r>
      <w:r>
        <w:rPr>
          <w:szCs w:val="24"/>
        </w:rPr>
        <w:t xml:space="preserve"> to that spatial region, because the hold remains what it is even after the ship and the sites for which its interior walls serve as retainers have moved so as to occupy new spatial regions. Spatial regions cannot move since it is spatial regions in and through which movement occurs.</w:t>
      </w:r>
    </w:p>
    <w:p w14:paraId="4F03F82A" w14:textId="462A7714" w:rsidR="003E3EDC" w:rsidRDefault="003E3EDC">
      <w:pPr>
        <w:pStyle w:val="TxText"/>
        <w:autoSpaceDE w:val="0"/>
        <w:autoSpaceDN w:val="0"/>
        <w:adjustRightInd w:val="0"/>
        <w:rPr>
          <w:szCs w:val="24"/>
        </w:rPr>
      </w:pPr>
      <w:r>
        <w:rPr>
          <w:szCs w:val="24"/>
        </w:rPr>
        <w:t xml:space="preserve">A site is typically associated with some medium such as the body of air that is partially or completely enclosed by its retainer. Thus, the nasal cavity is a site that is formed by the exterior boundaries of the inner membranes and parts of the </w:t>
      </w:r>
      <w:r w:rsidR="00464E7A">
        <w:rPr>
          <w:szCs w:val="24"/>
        </w:rPr>
        <w:t>nose that</w:t>
      </w:r>
      <w:r>
        <w:rPr>
          <w:szCs w:val="24"/>
        </w:rPr>
        <w:t xml:space="preserve"> give this site its characteristic spatial shape. The site serves as container for a succession of molecules of oxygen and nasal flora. Similarly, the skull is a site that contains the cranial cavity, the brain, and the cerebrospinal </w:t>
      </w:r>
      <w:r>
        <w:rPr>
          <w:szCs w:val="24"/>
        </w:rPr>
        <w:lastRenderedPageBreak/>
        <w:t>fluid that entirely fills the cavities that are enclosed by the skull walls and the brain, taken together.</w:t>
      </w:r>
    </w:p>
    <w:p w14:paraId="66544869" w14:textId="07C561F2" w:rsidR="003E3EDC" w:rsidRDefault="003E3EDC">
      <w:pPr>
        <w:pStyle w:val="H1HeadingLevel1"/>
        <w:autoSpaceDE w:val="0"/>
        <w:autoSpaceDN w:val="0"/>
        <w:adjustRightInd w:val="0"/>
        <w:rPr>
          <w:szCs w:val="24"/>
        </w:rPr>
      </w:pPr>
      <w:r>
        <w:rPr>
          <w:szCs w:val="24"/>
        </w:rPr>
        <w:t xml:space="preserve">BFO: Spatial Region (including </w:t>
      </w:r>
      <w:r w:rsidR="00D5592B">
        <w:rPr>
          <w:szCs w:val="24"/>
        </w:rPr>
        <w:t>Z</w:t>
      </w:r>
      <w:r>
        <w:rPr>
          <w:szCs w:val="24"/>
        </w:rPr>
        <w:t xml:space="preserve">ero-, </w:t>
      </w:r>
      <w:r w:rsidR="00D5592B">
        <w:rPr>
          <w:szCs w:val="24"/>
        </w:rPr>
        <w:t>O</w:t>
      </w:r>
      <w:r>
        <w:rPr>
          <w:szCs w:val="24"/>
        </w:rPr>
        <w:t xml:space="preserve">ne-, </w:t>
      </w:r>
      <w:r w:rsidR="00D5592B">
        <w:rPr>
          <w:szCs w:val="24"/>
        </w:rPr>
        <w:t>T</w:t>
      </w:r>
      <w:r>
        <w:rPr>
          <w:szCs w:val="24"/>
        </w:rPr>
        <w:t xml:space="preserve">wo-, and </w:t>
      </w:r>
      <w:r w:rsidR="00D5592B">
        <w:rPr>
          <w:szCs w:val="24"/>
        </w:rPr>
        <w:t>T</w:t>
      </w:r>
      <w:r>
        <w:rPr>
          <w:szCs w:val="24"/>
        </w:rPr>
        <w:t>hree-</w:t>
      </w:r>
      <w:r w:rsidR="00D5592B">
        <w:rPr>
          <w:szCs w:val="24"/>
        </w:rPr>
        <w:t>D</w:t>
      </w:r>
      <w:r>
        <w:rPr>
          <w:szCs w:val="24"/>
        </w:rPr>
        <w:t xml:space="preserve">imensional </w:t>
      </w:r>
      <w:r w:rsidR="00D5592B">
        <w:rPr>
          <w:szCs w:val="24"/>
        </w:rPr>
        <w:t>S</w:t>
      </w:r>
      <w:r>
        <w:rPr>
          <w:szCs w:val="24"/>
        </w:rPr>
        <w:t xml:space="preserve">patial </w:t>
      </w:r>
      <w:r w:rsidR="00D5592B">
        <w:rPr>
          <w:szCs w:val="24"/>
        </w:rPr>
        <w:t>R</w:t>
      </w:r>
      <w:r>
        <w:rPr>
          <w:szCs w:val="24"/>
        </w:rPr>
        <w:t>egions)</w:t>
      </w:r>
    </w:p>
    <w:p w14:paraId="4A6AC63A" w14:textId="77777777" w:rsidR="003E3EDC" w:rsidRDefault="003E3EDC">
      <w:pPr>
        <w:pStyle w:val="TxNITextNoIndent"/>
        <w:autoSpaceDE w:val="0"/>
        <w:autoSpaceDN w:val="0"/>
        <w:adjustRightInd w:val="0"/>
        <w:rPr>
          <w:szCs w:val="24"/>
        </w:rPr>
      </w:pPr>
      <w:r>
        <w:rPr>
          <w:szCs w:val="24"/>
        </w:rPr>
        <w:t>A spatial region is a continuant entity that is a part of space (by which we mean: a part of the maximal or total space, or in other words of the whole of space). Both material and immaterial entities occupy regions of space; processes occur in space. When an object moves from one place to another, then it occupies a continuous series of different three-dimensional spatial regions at different times. As we know from the theory of relativity, however, there are no spatial regions except as defined relative to some frame of reference, an issue we discuss in the next section.</w:t>
      </w:r>
    </w:p>
    <w:p w14:paraId="7D436FFD" w14:textId="1926E289" w:rsidR="003E3EDC" w:rsidRDefault="003E3EDC">
      <w:pPr>
        <w:pStyle w:val="TxText"/>
        <w:autoSpaceDE w:val="0"/>
        <w:autoSpaceDN w:val="0"/>
        <w:adjustRightInd w:val="0"/>
        <w:rPr>
          <w:szCs w:val="24"/>
        </w:rPr>
      </w:pPr>
      <w:r>
        <w:rPr>
          <w:szCs w:val="24"/>
        </w:rPr>
        <w:t xml:space="preserve">BFO recognizes four different sorts of spatial regions in its ontology, of three, two, one and zero dimensions. Just as, from the ontological realist perspective, there are objects (independent continuants such as you and me) so there are three-dimensional spatial regions </w:t>
      </w:r>
      <w:r w:rsidR="00B77F7D">
        <w:rPr>
          <w:szCs w:val="24"/>
        </w:rPr>
        <w:t>th</w:t>
      </w:r>
      <w:r w:rsidR="00AF1E90">
        <w:rPr>
          <w:szCs w:val="24"/>
        </w:rPr>
        <w:t xml:space="preserve">at </w:t>
      </w:r>
      <w:r>
        <w:rPr>
          <w:szCs w:val="24"/>
        </w:rPr>
        <w:t>such objects occupy. And just as for BFO there are surfaces of objects (for example</w:t>
      </w:r>
      <w:r w:rsidR="0068496E">
        <w:rPr>
          <w:szCs w:val="24"/>
        </w:rPr>
        <w:t>,</w:t>
      </w:r>
      <w:r>
        <w:rPr>
          <w:szCs w:val="24"/>
        </w:rPr>
        <w:t xml:space="preserve"> the two-dimensional external fiat boundary of your body) so there are two-dimensional spatial regions </w:t>
      </w:r>
      <w:r w:rsidR="00464E7A">
        <w:rPr>
          <w:szCs w:val="24"/>
        </w:rPr>
        <w:t>that</w:t>
      </w:r>
      <w:r>
        <w:rPr>
          <w:szCs w:val="24"/>
        </w:rPr>
        <w:t xml:space="preserve"> these boundaries occupy and one- and zero-dimensional spatial regions </w:t>
      </w:r>
      <w:r w:rsidR="00464E7A">
        <w:rPr>
          <w:szCs w:val="24"/>
        </w:rPr>
        <w:t>that</w:t>
      </w:r>
      <w:r>
        <w:rPr>
          <w:szCs w:val="24"/>
        </w:rPr>
        <w:t xml:space="preserve"> are the boundaries of these boundaries.</w:t>
      </w:r>
    </w:p>
    <w:p w14:paraId="1F2C43B5" w14:textId="03CD4FA1" w:rsidR="003E3EDC" w:rsidRDefault="003E3EDC">
      <w:pPr>
        <w:pStyle w:val="TxText"/>
        <w:autoSpaceDE w:val="0"/>
        <w:autoSpaceDN w:val="0"/>
        <w:adjustRightInd w:val="0"/>
        <w:rPr>
          <w:szCs w:val="24"/>
        </w:rPr>
      </w:pPr>
      <w:r>
        <w:rPr>
          <w:szCs w:val="24"/>
        </w:rPr>
        <w:t xml:space="preserve">BFO thus incorporates two levels of continuants—with </w:t>
      </w:r>
      <w:r>
        <w:rPr>
          <w:i/>
          <w:szCs w:val="24"/>
        </w:rPr>
        <w:t>spatial regions</w:t>
      </w:r>
      <w:r>
        <w:rPr>
          <w:szCs w:val="24"/>
        </w:rPr>
        <w:t xml:space="preserve"> on one level and </w:t>
      </w:r>
      <w:r>
        <w:rPr>
          <w:i/>
          <w:szCs w:val="24"/>
        </w:rPr>
        <w:t>material entities</w:t>
      </w:r>
      <w:r>
        <w:rPr>
          <w:szCs w:val="24"/>
        </w:rPr>
        <w:t xml:space="preserve"> and </w:t>
      </w:r>
      <w:r>
        <w:rPr>
          <w:i/>
          <w:szCs w:val="24"/>
        </w:rPr>
        <w:t>sites</w:t>
      </w:r>
      <w:r>
        <w:rPr>
          <w:szCs w:val="24"/>
        </w:rPr>
        <w:t xml:space="preserve"> (with their respective boundaries) on the other, the former providing, as it were, the spatial receptacles for the latter. Such a two-level approach is common in the literature on spatial reasoning.</w:t>
      </w:r>
      <w:r w:rsidR="009B55C7">
        <w:rPr>
          <w:rStyle w:val="citefn"/>
          <w:szCs w:val="24"/>
          <w:vertAlign w:val="superscript"/>
        </w:rPr>
        <w:t>20</w:t>
      </w:r>
    </w:p>
    <w:p w14:paraId="002E47E8" w14:textId="5AF4B7B0" w:rsidR="003E3EDC" w:rsidRDefault="003E3EDC">
      <w:pPr>
        <w:pStyle w:val="TxText"/>
        <w:autoSpaceDE w:val="0"/>
        <w:autoSpaceDN w:val="0"/>
        <w:adjustRightInd w:val="0"/>
        <w:rPr>
          <w:szCs w:val="24"/>
        </w:rPr>
      </w:pPr>
      <w:r>
        <w:rPr>
          <w:szCs w:val="24"/>
        </w:rPr>
        <w:lastRenderedPageBreak/>
        <w:t>BFO is a boundary</w:t>
      </w:r>
      <w:r w:rsidR="00B77F7D">
        <w:rPr>
          <w:szCs w:val="24"/>
        </w:rPr>
        <w:t>-</w:t>
      </w:r>
      <w:r>
        <w:rPr>
          <w:szCs w:val="24"/>
        </w:rPr>
        <w:t>tolerant ontology.</w:t>
      </w:r>
      <w:r w:rsidR="00497983">
        <w:rPr>
          <w:rStyle w:val="citefn"/>
          <w:szCs w:val="24"/>
          <w:vertAlign w:val="superscript"/>
        </w:rPr>
        <w:t>2</w:t>
      </w:r>
      <w:r w:rsidR="009B55C7">
        <w:rPr>
          <w:rStyle w:val="citefn"/>
          <w:szCs w:val="24"/>
          <w:vertAlign w:val="superscript"/>
        </w:rPr>
        <w:t>1</w:t>
      </w:r>
      <w:r>
        <w:rPr>
          <w:szCs w:val="24"/>
        </w:rPr>
        <w:t xml:space="preserve"> </w:t>
      </w:r>
      <w:proofErr w:type="gramStart"/>
      <w:r>
        <w:rPr>
          <w:szCs w:val="24"/>
        </w:rPr>
        <w:t>It</w:t>
      </w:r>
      <w:proofErr w:type="gramEnd"/>
      <w:r>
        <w:rPr>
          <w:szCs w:val="24"/>
        </w:rPr>
        <w:t xml:space="preserve"> incorporates terms for spatial regions of </w:t>
      </w:r>
      <w:r w:rsidR="00B77F7D">
        <w:rPr>
          <w:szCs w:val="24"/>
        </w:rPr>
        <w:t>zero</w:t>
      </w:r>
      <w:r>
        <w:rPr>
          <w:szCs w:val="24"/>
        </w:rPr>
        <w:t xml:space="preserve">, </w:t>
      </w:r>
      <w:r w:rsidR="00B77F7D">
        <w:rPr>
          <w:szCs w:val="24"/>
        </w:rPr>
        <w:t>one</w:t>
      </w:r>
      <w:r>
        <w:rPr>
          <w:szCs w:val="24"/>
        </w:rPr>
        <w:t xml:space="preserve">, </w:t>
      </w:r>
      <w:r w:rsidR="00B77F7D">
        <w:rPr>
          <w:szCs w:val="24"/>
        </w:rPr>
        <w:t>two</w:t>
      </w:r>
      <w:r>
        <w:rPr>
          <w:szCs w:val="24"/>
        </w:rPr>
        <w:t xml:space="preserve">, and </w:t>
      </w:r>
      <w:r w:rsidR="00B77F7D">
        <w:rPr>
          <w:szCs w:val="24"/>
        </w:rPr>
        <w:t>three</w:t>
      </w:r>
      <w:r>
        <w:rPr>
          <w:szCs w:val="24"/>
        </w:rPr>
        <w:t xml:space="preserve"> dimensions (points, lines, areas, and surfaces, respectively) and also terms for the objects, fiat object boundaries</w:t>
      </w:r>
      <w:r w:rsidR="00B77F7D">
        <w:rPr>
          <w:szCs w:val="24"/>
        </w:rPr>
        <w:t>,</w:t>
      </w:r>
      <w:r>
        <w:rPr>
          <w:szCs w:val="24"/>
        </w:rPr>
        <w:t xml:space="preserve"> and sites </w:t>
      </w:r>
      <w:r w:rsidR="00B77F7D">
        <w:rPr>
          <w:szCs w:val="24"/>
        </w:rPr>
        <w:t xml:space="preserve">that </w:t>
      </w:r>
      <w:r>
        <w:rPr>
          <w:szCs w:val="24"/>
        </w:rPr>
        <w:t xml:space="preserve">occupy the corresponding spatial regions. (As we shall see, BFO adopts a similar two-level theory in its treatment of temporal entities.) </w:t>
      </w:r>
      <w:r w:rsidR="00D02AAA">
        <w:rPr>
          <w:szCs w:val="24"/>
        </w:rPr>
        <w:t xml:space="preserve">One </w:t>
      </w:r>
      <w:r>
        <w:rPr>
          <w:szCs w:val="24"/>
        </w:rPr>
        <w:t>rationale for recognizing the two levels of objects and the regions they occupy turns on the way in which the part-whole structures of objects reflect the part-whole structures of the corresponding spatial regions. In decomposing an object into its constituent parts we also decompose the spatial region occupied by the object into the spatial regions occupied by these parts at any given time. If two parts of the object are connected to each other, then so also are the corresponding spatial regions (and this is true independent of the frame of reference we are using to determine the reference of spatial region identifiers in any given case).</w:t>
      </w:r>
    </w:p>
    <w:p w14:paraId="0A8937E5" w14:textId="7937BB5E" w:rsidR="003E3EDC" w:rsidRDefault="003E3EDC">
      <w:pPr>
        <w:pStyle w:val="TxText"/>
        <w:autoSpaceDE w:val="0"/>
        <w:autoSpaceDN w:val="0"/>
        <w:adjustRightInd w:val="0"/>
        <w:rPr>
          <w:szCs w:val="24"/>
        </w:rPr>
      </w:pPr>
      <w:r>
        <w:rPr>
          <w:szCs w:val="24"/>
        </w:rPr>
        <w:t>In accepting sites into its ontology in addition to spatial regions, BFO is acknowledging also two distinct location relations involving independent continuants</w:t>
      </w:r>
      <w:r w:rsidR="003D0685">
        <w:rPr>
          <w:szCs w:val="24"/>
        </w:rPr>
        <w:t xml:space="preserve"> of</w:t>
      </w:r>
    </w:p>
    <w:p w14:paraId="4D3210E7" w14:textId="4EB5CE7F" w:rsidR="003E3EDC" w:rsidRDefault="00E02D10">
      <w:pPr>
        <w:pStyle w:val="LList"/>
        <w:tabs>
          <w:tab w:val="left" w:pos="240"/>
          <w:tab w:val="left" w:pos="480"/>
          <w:tab w:val="left" w:pos="960"/>
        </w:tabs>
        <w:autoSpaceDE w:val="0"/>
        <w:autoSpaceDN w:val="0"/>
        <w:adjustRightInd w:val="0"/>
        <w:rPr>
          <w:szCs w:val="24"/>
        </w:rPr>
      </w:pPr>
      <w:r>
        <w:rPr>
          <w:szCs w:val="24"/>
        </w:rPr>
        <w:t>1. </w:t>
      </w:r>
      <w:proofErr w:type="gramStart"/>
      <w:r w:rsidR="003E3EDC">
        <w:rPr>
          <w:b/>
          <w:szCs w:val="24"/>
        </w:rPr>
        <w:t>containment</w:t>
      </w:r>
      <w:proofErr w:type="gramEnd"/>
      <w:r w:rsidR="003E3EDC">
        <w:rPr>
          <w:szCs w:val="24"/>
        </w:rPr>
        <w:t>, between an independent continuant and a site that contains it (for example</w:t>
      </w:r>
      <w:r w:rsidR="0068496E">
        <w:rPr>
          <w:szCs w:val="24"/>
        </w:rPr>
        <w:t>,</w:t>
      </w:r>
      <w:r w:rsidR="003E3EDC">
        <w:rPr>
          <w:szCs w:val="24"/>
        </w:rPr>
        <w:t xml:space="preserve"> between a chick and the interior of an egg, or between a group of drinkers and the interior of a pub)</w:t>
      </w:r>
      <w:r w:rsidR="00746126">
        <w:rPr>
          <w:szCs w:val="24"/>
        </w:rPr>
        <w:t>,</w:t>
      </w:r>
      <w:r w:rsidR="003D0685">
        <w:rPr>
          <w:szCs w:val="24"/>
        </w:rPr>
        <w:t xml:space="preserve"> and</w:t>
      </w:r>
    </w:p>
    <w:p w14:paraId="14BF456E" w14:textId="6C34FEA2" w:rsidR="003E3EDC" w:rsidRDefault="00E02D10">
      <w:pPr>
        <w:pStyle w:val="LList"/>
        <w:tabs>
          <w:tab w:val="left" w:pos="240"/>
          <w:tab w:val="left" w:pos="480"/>
          <w:tab w:val="left" w:pos="960"/>
        </w:tabs>
        <w:autoSpaceDE w:val="0"/>
        <w:autoSpaceDN w:val="0"/>
        <w:adjustRightInd w:val="0"/>
        <w:rPr>
          <w:szCs w:val="24"/>
        </w:rPr>
      </w:pPr>
      <w:r>
        <w:rPr>
          <w:szCs w:val="24"/>
        </w:rPr>
        <w:t>2. </w:t>
      </w:r>
      <w:proofErr w:type="gramStart"/>
      <w:r w:rsidR="003E3EDC">
        <w:rPr>
          <w:b/>
          <w:szCs w:val="24"/>
        </w:rPr>
        <w:t>location</w:t>
      </w:r>
      <w:proofErr w:type="gramEnd"/>
      <w:r w:rsidR="003E3EDC">
        <w:rPr>
          <w:szCs w:val="24"/>
        </w:rPr>
        <w:t>, between any independent continuant entity and the corresponding spatial region—whereby every independent continuant is, at any given time, associated with the spatial region at which it is located at that time.</w:t>
      </w:r>
    </w:p>
    <w:p w14:paraId="08D73726" w14:textId="77777777" w:rsidR="003E3EDC" w:rsidRDefault="003E3EDC">
      <w:pPr>
        <w:pStyle w:val="TxText"/>
        <w:autoSpaceDE w:val="0"/>
        <w:autoSpaceDN w:val="0"/>
        <w:adjustRightInd w:val="0"/>
        <w:rPr>
          <w:szCs w:val="24"/>
        </w:rPr>
      </w:pPr>
      <w:r>
        <w:rPr>
          <w:szCs w:val="24"/>
        </w:rPr>
        <w:t>Independent continuants may have many qualities (such as shape, size, mass, density, reflectance, electric charge, and so forth), stand in many different sorts of relations to other entities, and be such that many realizable dependent continuants inhere in them.</w:t>
      </w:r>
    </w:p>
    <w:p w14:paraId="436B6A65" w14:textId="142E3D1C" w:rsidR="003E3EDC" w:rsidRDefault="003E3EDC">
      <w:pPr>
        <w:pStyle w:val="TxText"/>
        <w:autoSpaceDE w:val="0"/>
        <w:autoSpaceDN w:val="0"/>
        <w:adjustRightInd w:val="0"/>
        <w:rPr>
          <w:szCs w:val="24"/>
        </w:rPr>
      </w:pPr>
      <w:r>
        <w:rPr>
          <w:szCs w:val="24"/>
        </w:rPr>
        <w:lastRenderedPageBreak/>
        <w:t>Spatial regions, in contrast, are continuants of a peculiar (</w:t>
      </w:r>
      <w:r w:rsidR="00746126">
        <w:rPr>
          <w:szCs w:val="24"/>
        </w:rPr>
        <w:t>“</w:t>
      </w:r>
      <w:r>
        <w:rPr>
          <w:szCs w:val="24"/>
        </w:rPr>
        <w:t>abstract</w:t>
      </w:r>
      <w:r w:rsidR="00746126">
        <w:rPr>
          <w:szCs w:val="24"/>
        </w:rPr>
        <w:t>”</w:t>
      </w:r>
      <w:r>
        <w:rPr>
          <w:szCs w:val="24"/>
        </w:rPr>
        <w:t xml:space="preserve">) sort. There is a sense in which they have qualities of shape and size, but the primary BFO relation here is one of instantiation between a spatial region instance and the corresponding spatial region universal. Spatial regions can be said to have the quality of being size </w:t>
      </w:r>
      <w:r>
        <w:rPr>
          <w:i/>
          <w:szCs w:val="24"/>
        </w:rPr>
        <w:t>m because</w:t>
      </w:r>
      <w:r>
        <w:rPr>
          <w:szCs w:val="24"/>
        </w:rPr>
        <w:t xml:space="preserve"> they instantiate the universal </w:t>
      </w:r>
      <w:r>
        <w:rPr>
          <w:i/>
          <w:szCs w:val="24"/>
        </w:rPr>
        <w:t>spatial region of size m</w:t>
      </w:r>
      <w:r w:rsidRPr="00E02D10">
        <w:rPr>
          <w:szCs w:val="24"/>
        </w:rPr>
        <w:t>.</w:t>
      </w:r>
      <w:r>
        <w:rPr>
          <w:rStyle w:val="citefn"/>
          <w:szCs w:val="24"/>
          <w:vertAlign w:val="superscript"/>
        </w:rPr>
        <w:t>2</w:t>
      </w:r>
      <w:r w:rsidR="009B55C7">
        <w:rPr>
          <w:rStyle w:val="citefn"/>
          <w:szCs w:val="24"/>
          <w:vertAlign w:val="superscript"/>
        </w:rPr>
        <w:t>2</w:t>
      </w:r>
      <w:r>
        <w:rPr>
          <w:szCs w:val="24"/>
        </w:rPr>
        <w:t xml:space="preserve"> </w:t>
      </w:r>
      <w:r w:rsidR="00D02AAA">
        <w:rPr>
          <w:szCs w:val="24"/>
        </w:rPr>
        <w:t>The</w:t>
      </w:r>
      <w:r>
        <w:rPr>
          <w:szCs w:val="24"/>
        </w:rPr>
        <w:t xml:space="preserve"> corresponding qualities, accordingly, a</w:t>
      </w:r>
      <w:r w:rsidR="00D02AAA">
        <w:rPr>
          <w:szCs w:val="24"/>
        </w:rPr>
        <w:t>re</w:t>
      </w:r>
      <w:r>
        <w:rPr>
          <w:szCs w:val="24"/>
        </w:rPr>
        <w:t xml:space="preserve"> </w:t>
      </w:r>
      <w:r w:rsidR="00746126">
        <w:rPr>
          <w:szCs w:val="24"/>
        </w:rPr>
        <w:t>“</w:t>
      </w:r>
      <w:r>
        <w:rPr>
          <w:szCs w:val="24"/>
        </w:rPr>
        <w:t>defined qualities</w:t>
      </w:r>
      <w:r w:rsidR="00746126">
        <w:rPr>
          <w:szCs w:val="24"/>
        </w:rPr>
        <w:t>,”</w:t>
      </w:r>
      <w:r>
        <w:rPr>
          <w:szCs w:val="24"/>
        </w:rPr>
        <w:t xml:space="preserve"> </w:t>
      </w:r>
      <w:r w:rsidR="00D02AAA">
        <w:rPr>
          <w:szCs w:val="24"/>
        </w:rPr>
        <w:t xml:space="preserve">and form </w:t>
      </w:r>
      <w:r>
        <w:rPr>
          <w:szCs w:val="24"/>
        </w:rPr>
        <w:t xml:space="preserve">a special subfamily of </w:t>
      </w:r>
      <w:r w:rsidRPr="00D02AAA">
        <w:rPr>
          <w:szCs w:val="24"/>
        </w:rPr>
        <w:t>defined classes</w:t>
      </w:r>
      <w:r>
        <w:rPr>
          <w:szCs w:val="24"/>
        </w:rPr>
        <w:t xml:space="preserve"> in the BFO framework.</w:t>
      </w:r>
    </w:p>
    <w:p w14:paraId="0ADD8A5F" w14:textId="4CEB1D1C" w:rsidR="003E3EDC" w:rsidRDefault="003E3EDC">
      <w:pPr>
        <w:pStyle w:val="TxText"/>
        <w:autoSpaceDE w:val="0"/>
        <w:autoSpaceDN w:val="0"/>
        <w:adjustRightInd w:val="0"/>
        <w:rPr>
          <w:szCs w:val="24"/>
        </w:rPr>
      </w:pPr>
      <w:r>
        <w:rPr>
          <w:szCs w:val="24"/>
        </w:rPr>
        <w:t xml:space="preserve">Spatial regions do not inhere in any other entities; and they are inert, in the sense that no </w:t>
      </w:r>
      <w:proofErr w:type="spellStart"/>
      <w:r>
        <w:rPr>
          <w:szCs w:val="24"/>
        </w:rPr>
        <w:t>realizables</w:t>
      </w:r>
      <w:proofErr w:type="spellEnd"/>
      <w:r>
        <w:rPr>
          <w:szCs w:val="24"/>
        </w:rPr>
        <w:t xml:space="preserve"> inhere in them. Spatial regions are thus unique kinds of entities in BFO. They are entities in the full sense; however, they are neither material entities of the </w:t>
      </w:r>
      <w:r w:rsidR="00E90A3B">
        <w:rPr>
          <w:szCs w:val="24"/>
        </w:rPr>
        <w:t>sort that</w:t>
      </w:r>
      <w:r>
        <w:rPr>
          <w:szCs w:val="24"/>
        </w:rPr>
        <w:t xml:space="preserve"> they provide locations for, nor are they dependent on such concrete material entities in the way that qualities and </w:t>
      </w:r>
      <w:proofErr w:type="spellStart"/>
      <w:r>
        <w:rPr>
          <w:szCs w:val="24"/>
        </w:rPr>
        <w:t>realizables</w:t>
      </w:r>
      <w:proofErr w:type="spellEnd"/>
      <w:r>
        <w:rPr>
          <w:szCs w:val="24"/>
        </w:rPr>
        <w:t xml:space="preserve"> are.</w:t>
      </w:r>
    </w:p>
    <w:p w14:paraId="3FD874A3" w14:textId="5190ABFA" w:rsidR="003F7C4B" w:rsidRDefault="003E3EDC">
      <w:pPr>
        <w:pStyle w:val="TxText"/>
        <w:autoSpaceDE w:val="0"/>
        <w:autoSpaceDN w:val="0"/>
        <w:adjustRightInd w:val="0"/>
        <w:rPr>
          <w:szCs w:val="24"/>
        </w:rPr>
      </w:pPr>
      <w:r>
        <w:rPr>
          <w:szCs w:val="24"/>
        </w:rPr>
        <w:t xml:space="preserve">As we have seen, while some determinable qualities—such as </w:t>
      </w:r>
      <w:r>
        <w:rPr>
          <w:i/>
          <w:szCs w:val="24"/>
        </w:rPr>
        <w:t>mass</w:t>
      </w:r>
      <w:r w:rsidR="006E1CA6">
        <w:rPr>
          <w:szCs w:val="24"/>
        </w:rPr>
        <w:t>—</w:t>
      </w:r>
      <w:r>
        <w:rPr>
          <w:szCs w:val="24"/>
        </w:rPr>
        <w:t xml:space="preserve">hold of independent continuants as a matter of necessity, the corresponding qualities of lower generality such as </w:t>
      </w:r>
      <w:r>
        <w:rPr>
          <w:i/>
          <w:szCs w:val="24"/>
        </w:rPr>
        <w:t>mass of 70 kg</w:t>
      </w:r>
      <w:r>
        <w:rPr>
          <w:szCs w:val="24"/>
        </w:rPr>
        <w:t xml:space="preserve"> hold only contingently. When it comes to qualities and relations of spatial regions, in contrast, all hold as a matter of necessity at all scales. A spatial region cannot change its shape, since if it did then this would mean that it had ceased to exist and had been replaced by some other spatial region. Similarly a spatial region cannot change its relations (for example</w:t>
      </w:r>
      <w:r w:rsidR="0068496E">
        <w:rPr>
          <w:szCs w:val="24"/>
        </w:rPr>
        <w:t xml:space="preserve">, </w:t>
      </w:r>
      <w:r>
        <w:rPr>
          <w:szCs w:val="24"/>
        </w:rPr>
        <w:t xml:space="preserve">of adjacency or parthood) to other spatial </w:t>
      </w:r>
      <w:r w:rsidR="00E90A3B">
        <w:rPr>
          <w:szCs w:val="24"/>
        </w:rPr>
        <w:t>relations.</w:t>
      </w:r>
    </w:p>
    <w:p w14:paraId="701224A4" w14:textId="6DFF56E5" w:rsidR="003E3EDC" w:rsidRDefault="00E90A3B">
      <w:pPr>
        <w:pStyle w:val="TxText"/>
        <w:autoSpaceDE w:val="0"/>
        <w:autoSpaceDN w:val="0"/>
        <w:adjustRightInd w:val="0"/>
        <w:rPr>
          <w:szCs w:val="24"/>
        </w:rPr>
      </w:pPr>
      <w:r>
        <w:rPr>
          <w:szCs w:val="24"/>
        </w:rPr>
        <w:t>The</w:t>
      </w:r>
      <w:r w:rsidR="003E3EDC">
        <w:rPr>
          <w:szCs w:val="24"/>
        </w:rPr>
        <w:t xml:space="preserve"> four subtypes of BFO: spatial region are as follows:</w:t>
      </w:r>
    </w:p>
    <w:p w14:paraId="0314A862" w14:textId="07315D1F" w:rsidR="003E3EDC" w:rsidRDefault="003E3EDC">
      <w:pPr>
        <w:pStyle w:val="LList"/>
        <w:tabs>
          <w:tab w:val="left" w:pos="240"/>
          <w:tab w:val="left" w:pos="480"/>
          <w:tab w:val="left" w:pos="960"/>
        </w:tabs>
        <w:autoSpaceDE w:val="0"/>
        <w:autoSpaceDN w:val="0"/>
        <w:adjustRightInd w:val="0"/>
        <w:rPr>
          <w:szCs w:val="24"/>
        </w:rPr>
      </w:pPr>
      <w:r>
        <w:rPr>
          <w:szCs w:val="24"/>
        </w:rPr>
        <w:t xml:space="preserve">1. BFO: </w:t>
      </w:r>
      <w:r>
        <w:rPr>
          <w:i/>
          <w:szCs w:val="24"/>
        </w:rPr>
        <w:t>zero-dimensional region</w:t>
      </w:r>
      <w:r>
        <w:rPr>
          <w:szCs w:val="24"/>
        </w:rPr>
        <w:t xml:space="preserve"> is a spatial region with no dimensions, also called a spatial point</w:t>
      </w:r>
      <w:r w:rsidR="006E1CA6">
        <w:rPr>
          <w:szCs w:val="24"/>
        </w:rPr>
        <w:t>.</w:t>
      </w:r>
    </w:p>
    <w:p w14:paraId="4A8C745E" w14:textId="0BCE27A9" w:rsidR="003E3EDC" w:rsidRDefault="003E3EDC">
      <w:pPr>
        <w:pStyle w:val="LList"/>
        <w:tabs>
          <w:tab w:val="left" w:pos="240"/>
          <w:tab w:val="left" w:pos="480"/>
          <w:tab w:val="left" w:pos="960"/>
        </w:tabs>
        <w:autoSpaceDE w:val="0"/>
        <w:autoSpaceDN w:val="0"/>
        <w:adjustRightInd w:val="0"/>
        <w:rPr>
          <w:szCs w:val="24"/>
        </w:rPr>
      </w:pPr>
      <w:r>
        <w:rPr>
          <w:szCs w:val="24"/>
        </w:rPr>
        <w:t xml:space="preserve">2. BFO: </w:t>
      </w:r>
      <w:r>
        <w:rPr>
          <w:i/>
          <w:szCs w:val="24"/>
        </w:rPr>
        <w:t>one-dimensional region</w:t>
      </w:r>
      <w:r>
        <w:rPr>
          <w:szCs w:val="24"/>
        </w:rPr>
        <w:t xml:space="preserve"> is a spatial region with one dimension, also called a spatial line</w:t>
      </w:r>
      <w:r w:rsidR="006E1CA6">
        <w:rPr>
          <w:szCs w:val="24"/>
        </w:rPr>
        <w:t>.</w:t>
      </w:r>
    </w:p>
    <w:p w14:paraId="09591FE8" w14:textId="3C82FF64" w:rsidR="003E3EDC" w:rsidRDefault="003E3EDC">
      <w:pPr>
        <w:pStyle w:val="LList"/>
        <w:tabs>
          <w:tab w:val="left" w:pos="240"/>
          <w:tab w:val="left" w:pos="480"/>
          <w:tab w:val="left" w:pos="960"/>
        </w:tabs>
        <w:autoSpaceDE w:val="0"/>
        <w:autoSpaceDN w:val="0"/>
        <w:adjustRightInd w:val="0"/>
        <w:rPr>
          <w:szCs w:val="24"/>
        </w:rPr>
      </w:pPr>
      <w:r>
        <w:rPr>
          <w:szCs w:val="24"/>
        </w:rPr>
        <w:lastRenderedPageBreak/>
        <w:t xml:space="preserve">3. BFO: </w:t>
      </w:r>
      <w:r>
        <w:rPr>
          <w:i/>
          <w:szCs w:val="24"/>
        </w:rPr>
        <w:t>two-dimensional region</w:t>
      </w:r>
      <w:r>
        <w:rPr>
          <w:szCs w:val="24"/>
        </w:rPr>
        <w:t xml:space="preserve"> is a spatial region with two dimensions, also called a spatial surface</w:t>
      </w:r>
      <w:r w:rsidR="00F36EFB">
        <w:rPr>
          <w:szCs w:val="24"/>
        </w:rPr>
        <w:t>.</w:t>
      </w:r>
    </w:p>
    <w:p w14:paraId="3B29C506" w14:textId="69855E64" w:rsidR="003E3EDC" w:rsidRDefault="003E3EDC">
      <w:pPr>
        <w:pStyle w:val="LList"/>
        <w:tabs>
          <w:tab w:val="left" w:pos="240"/>
          <w:tab w:val="left" w:pos="480"/>
          <w:tab w:val="left" w:pos="960"/>
        </w:tabs>
        <w:autoSpaceDE w:val="0"/>
        <w:autoSpaceDN w:val="0"/>
        <w:adjustRightInd w:val="0"/>
        <w:rPr>
          <w:szCs w:val="24"/>
        </w:rPr>
      </w:pPr>
      <w:r>
        <w:rPr>
          <w:szCs w:val="24"/>
        </w:rPr>
        <w:t xml:space="preserve">4. BFO: </w:t>
      </w:r>
      <w:r>
        <w:rPr>
          <w:i/>
          <w:szCs w:val="24"/>
        </w:rPr>
        <w:t>three-dimensional region</w:t>
      </w:r>
      <w:r>
        <w:rPr>
          <w:szCs w:val="24"/>
        </w:rPr>
        <w:t xml:space="preserve"> is a spatial region with three dimensions, also called a spatial volume</w:t>
      </w:r>
      <w:r w:rsidR="00F36EFB">
        <w:rPr>
          <w:szCs w:val="24"/>
        </w:rPr>
        <w:t>.</w:t>
      </w:r>
    </w:p>
    <w:p w14:paraId="4C78446E" w14:textId="36226C70" w:rsidR="003E3EDC" w:rsidRDefault="003E3EDC">
      <w:pPr>
        <w:pStyle w:val="H1HeadingLevel1"/>
        <w:autoSpaceDE w:val="0"/>
        <w:autoSpaceDN w:val="0"/>
        <w:adjustRightInd w:val="0"/>
        <w:rPr>
          <w:szCs w:val="24"/>
        </w:rPr>
      </w:pPr>
      <w:r>
        <w:rPr>
          <w:szCs w:val="24"/>
        </w:rPr>
        <w:t>Spatial Regions and Frames of Reference</w:t>
      </w:r>
    </w:p>
    <w:p w14:paraId="3CE61437" w14:textId="59913444" w:rsidR="003E3EDC" w:rsidRDefault="003E3EDC">
      <w:pPr>
        <w:pStyle w:val="TxNITextNoIndent"/>
        <w:autoSpaceDE w:val="0"/>
        <w:autoSpaceDN w:val="0"/>
        <w:adjustRightInd w:val="0"/>
        <w:rPr>
          <w:szCs w:val="24"/>
        </w:rPr>
      </w:pPr>
      <w:r>
        <w:rPr>
          <w:szCs w:val="24"/>
        </w:rPr>
        <w:t xml:space="preserve">As pointed out above, spatial regions cannot be specified absolutely but always only relative to some reference frame, and work is </w:t>
      </w:r>
      <w:r w:rsidR="00F36EFB">
        <w:rPr>
          <w:szCs w:val="24"/>
        </w:rPr>
        <w:t>on</w:t>
      </w:r>
      <w:r w:rsidR="00E90A3B">
        <w:rPr>
          <w:szCs w:val="24"/>
        </w:rPr>
        <w:t>going</w:t>
      </w:r>
      <w:r>
        <w:rPr>
          <w:szCs w:val="24"/>
        </w:rPr>
        <w:t xml:space="preserve"> to create a future version of BFO in which such reference frames will be incorporated explicitly. For most current users of BFO, however, the effects of special relativity are not significant and thus they can safely make the assumption that there is a single Euclidean frame of reference </w:t>
      </w:r>
      <w:r w:rsidR="00F36EFB">
        <w:rPr>
          <w:szCs w:val="24"/>
        </w:rPr>
        <w:t xml:space="preserve">that </w:t>
      </w:r>
      <w:r>
        <w:rPr>
          <w:szCs w:val="24"/>
        </w:rPr>
        <w:t>they all—modulo trivial differences</w:t>
      </w:r>
      <w:r w:rsidR="0068496E">
        <w:rPr>
          <w:szCs w:val="24"/>
        </w:rPr>
        <w:t>,</w:t>
      </w:r>
      <w:r>
        <w:rPr>
          <w:szCs w:val="24"/>
        </w:rPr>
        <w:t xml:space="preserve"> for example</w:t>
      </w:r>
      <w:r w:rsidR="0068496E">
        <w:rPr>
          <w:szCs w:val="24"/>
        </w:rPr>
        <w:t>,</w:t>
      </w:r>
      <w:r>
        <w:rPr>
          <w:szCs w:val="24"/>
        </w:rPr>
        <w:t xml:space="preserve"> as to choice of origin, or of coordinates used—share in common.</w:t>
      </w:r>
    </w:p>
    <w:p w14:paraId="61A25D2B" w14:textId="7239F91B" w:rsidR="003E3EDC" w:rsidRDefault="003E3EDC">
      <w:pPr>
        <w:pStyle w:val="TxText"/>
        <w:autoSpaceDE w:val="0"/>
        <w:autoSpaceDN w:val="0"/>
        <w:adjustRightInd w:val="0"/>
        <w:rPr>
          <w:szCs w:val="24"/>
        </w:rPr>
      </w:pPr>
      <w:r>
        <w:rPr>
          <w:szCs w:val="24"/>
        </w:rPr>
        <w:t xml:space="preserve">A reference frame is, in first approximation, a system of coordinates with an origin and units. And (to our knowledge) all coordinate systems employed by current users of BFO are easily convertible one into another. This is because significant problems of conversion between coordinate systems arise only where frames of reference are in motion relative to each other. When we are all working with what is effectively the same Newtonian frame because we are dealing with objects and spatial regions close to or on the surface of the Earth, such relative motion is insignificant. In some cases a system of coordinates is specified in an experimental protocol—for instance when observations are being made of animal behavior using coordinates defined relative to a specific forest. Users of BFO should document such specifications explicitly when employing BFO spatial region terms in annotations. In other cases the coordinates are provided by some standard, as for instance in the case of the representation of latitude and </w:t>
      </w:r>
      <w:r>
        <w:rPr>
          <w:szCs w:val="24"/>
        </w:rPr>
        <w:lastRenderedPageBreak/>
        <w:t>longitude on a map. The map then divides up the represented land and sea surfaces into (roughly) rectangular two-dimensional spatial regions, and we can think of the lines themselves as representing one-dimensional spatial regions, and of the points where they intersect as representing zero-dimensional spatial regions.</w:t>
      </w:r>
    </w:p>
    <w:p w14:paraId="2CDD16A2" w14:textId="35167194" w:rsidR="003E3EDC" w:rsidRDefault="003E3EDC">
      <w:pPr>
        <w:pStyle w:val="TxText"/>
        <w:autoSpaceDE w:val="0"/>
        <w:autoSpaceDN w:val="0"/>
        <w:adjustRightInd w:val="0"/>
        <w:rPr>
          <w:szCs w:val="24"/>
        </w:rPr>
      </w:pPr>
      <w:r>
        <w:rPr>
          <w:szCs w:val="24"/>
        </w:rPr>
        <w:t>The spatial regions defined by a reference frame are always at rest relative to this frame. Thus in the cases normally treated by biologists and clinical scientists the spatial regions they refer to (for example</w:t>
      </w:r>
      <w:r w:rsidR="0068496E">
        <w:rPr>
          <w:szCs w:val="24"/>
        </w:rPr>
        <w:t>,</w:t>
      </w:r>
      <w:r>
        <w:rPr>
          <w:szCs w:val="24"/>
        </w:rPr>
        <w:t xml:space="preserve"> a lab bench or hospital ward) can be assumed to be at rest—they can be treated as if they were absolute containers for the things and events observed—and all space-related measurements</w:t>
      </w:r>
      <w:r w:rsidR="0068496E">
        <w:rPr>
          <w:szCs w:val="24"/>
        </w:rPr>
        <w:t>,</w:t>
      </w:r>
      <w:r>
        <w:rPr>
          <w:szCs w:val="24"/>
        </w:rPr>
        <w:t xml:space="preserve"> for example</w:t>
      </w:r>
      <w:r w:rsidR="0068496E">
        <w:rPr>
          <w:szCs w:val="24"/>
        </w:rPr>
        <w:t>,</w:t>
      </w:r>
      <w:r>
        <w:rPr>
          <w:szCs w:val="24"/>
        </w:rPr>
        <w:t xml:space="preserve"> of speed or of relative distance can be directly compared.</w:t>
      </w:r>
    </w:p>
    <w:p w14:paraId="38BA20CA" w14:textId="676BF455" w:rsidR="003E3EDC" w:rsidRDefault="003E3EDC">
      <w:pPr>
        <w:pStyle w:val="TxText"/>
        <w:autoSpaceDE w:val="0"/>
        <w:autoSpaceDN w:val="0"/>
        <w:adjustRightInd w:val="0"/>
        <w:rPr>
          <w:szCs w:val="24"/>
        </w:rPr>
      </w:pPr>
      <w:r>
        <w:rPr>
          <w:szCs w:val="24"/>
        </w:rPr>
        <w:t xml:space="preserve">In the future we anticipate that BFO will be used in support of domain ontologies developed for many different types of research, some of which may involve frames of reference that are not at rest relative to each other. </w:t>
      </w:r>
      <w:proofErr w:type="gramStart"/>
      <w:r>
        <w:rPr>
          <w:szCs w:val="24"/>
        </w:rPr>
        <w:t>A space</w:t>
      </w:r>
      <w:proofErr w:type="gramEnd"/>
      <w:r>
        <w:rPr>
          <w:szCs w:val="24"/>
        </w:rPr>
        <w:t xml:space="preserve"> transport ontology, for example, might include a reference frame that, because it is in motion relative to the earth, is not trivially </w:t>
      </w:r>
      <w:proofErr w:type="spellStart"/>
      <w:r>
        <w:rPr>
          <w:szCs w:val="24"/>
        </w:rPr>
        <w:t>interconvertible</w:t>
      </w:r>
      <w:proofErr w:type="spellEnd"/>
      <w:r>
        <w:rPr>
          <w:szCs w:val="24"/>
        </w:rPr>
        <w:t xml:space="preserve"> with the standard Newtonian frames used by biologists. Such conversions can be made, but may be quite complex—as</w:t>
      </w:r>
      <w:r w:rsidR="0068496E">
        <w:rPr>
          <w:szCs w:val="24"/>
        </w:rPr>
        <w:t>,</w:t>
      </w:r>
      <w:r>
        <w:rPr>
          <w:szCs w:val="24"/>
        </w:rPr>
        <w:t xml:space="preserve"> for example</w:t>
      </w:r>
      <w:r w:rsidR="0068496E">
        <w:rPr>
          <w:szCs w:val="24"/>
        </w:rPr>
        <w:t>,</w:t>
      </w:r>
      <w:r>
        <w:rPr>
          <w:szCs w:val="24"/>
        </w:rPr>
        <w:t xml:space="preserve"> where demarcations of spatial regions in terms of the World Geodetic System (WGS-84) need to be converted into demarcations in accordance with the International Celestial Reference System (ICRS) maintained by the International Astronomical Union (IAU).</w:t>
      </w:r>
    </w:p>
    <w:p w14:paraId="5788BA5A" w14:textId="390FFC7A" w:rsidR="003E3EDC" w:rsidRDefault="003E3EDC">
      <w:pPr>
        <w:pStyle w:val="TxText"/>
        <w:autoSpaceDE w:val="0"/>
        <w:autoSpaceDN w:val="0"/>
        <w:adjustRightInd w:val="0"/>
        <w:rPr>
          <w:szCs w:val="24"/>
        </w:rPr>
      </w:pPr>
      <w:r>
        <w:rPr>
          <w:szCs w:val="24"/>
        </w:rPr>
        <w:t xml:space="preserve">Where, as in some areas of physics, BFO-based domain ontologies contain representations of spatial regions that are defined in terms of what are called </w:t>
      </w:r>
      <w:proofErr w:type="spellStart"/>
      <w:r>
        <w:rPr>
          <w:szCs w:val="24"/>
        </w:rPr>
        <w:t>noninvariant</w:t>
      </w:r>
      <w:proofErr w:type="spellEnd"/>
      <w:r>
        <w:rPr>
          <w:szCs w:val="24"/>
        </w:rPr>
        <w:t xml:space="preserve"> frames of reference, a special situation arises, since convertibility here may not be achievable. Future versions of BFO will be required to provide appropriate means to support the development of </w:t>
      </w:r>
      <w:r>
        <w:rPr>
          <w:szCs w:val="24"/>
        </w:rPr>
        <w:lastRenderedPageBreak/>
        <w:t>domain ontologies of this sort, and as we shall see, analogous issues will arise also with regard to BFO categories of temporal region.</w:t>
      </w:r>
    </w:p>
    <w:p w14:paraId="3361E7C9" w14:textId="3555B9A0" w:rsidR="003E3EDC" w:rsidRDefault="003E3EDC">
      <w:pPr>
        <w:pStyle w:val="H1HeadingLevel1"/>
        <w:autoSpaceDE w:val="0"/>
        <w:autoSpaceDN w:val="0"/>
        <w:adjustRightInd w:val="0"/>
        <w:rPr>
          <w:szCs w:val="24"/>
        </w:rPr>
      </w:pPr>
      <w:r>
        <w:rPr>
          <w:szCs w:val="24"/>
        </w:rPr>
        <w:t>A BFO Continuant Classification</w:t>
      </w:r>
    </w:p>
    <w:p w14:paraId="4E05E2BC" w14:textId="77777777" w:rsidR="003E3EDC" w:rsidRDefault="003E3EDC">
      <w:pPr>
        <w:pStyle w:val="TxNITextNoIndent"/>
        <w:autoSpaceDE w:val="0"/>
        <w:autoSpaceDN w:val="0"/>
        <w:adjustRightInd w:val="0"/>
        <w:rPr>
          <w:szCs w:val="24"/>
        </w:rPr>
      </w:pPr>
      <w:r>
        <w:rPr>
          <w:szCs w:val="24"/>
        </w:rPr>
        <w:t xml:space="preserve">Having outlined the </w:t>
      </w:r>
      <w:r>
        <w:rPr>
          <w:i/>
          <w:szCs w:val="24"/>
        </w:rPr>
        <w:t>continuant</w:t>
      </w:r>
      <w:r>
        <w:rPr>
          <w:szCs w:val="24"/>
        </w:rPr>
        <w:t xml:space="preserve"> perspective of BFO, we conclude by providing a simple illustration of how BFO might be used to provide a classification of the qualities, functions, and dispositions relating to the human heart.</w:t>
      </w:r>
    </w:p>
    <w:p w14:paraId="52D82288" w14:textId="34BEF8C8" w:rsidR="003E3EDC" w:rsidRDefault="0082109E">
      <w:pPr>
        <w:pStyle w:val="LList"/>
        <w:tabs>
          <w:tab w:val="left" w:pos="240"/>
          <w:tab w:val="left" w:pos="480"/>
          <w:tab w:val="left" w:pos="960"/>
        </w:tabs>
        <w:autoSpaceDE w:val="0"/>
        <w:autoSpaceDN w:val="0"/>
        <w:adjustRightInd w:val="0"/>
        <w:rPr>
          <w:szCs w:val="24"/>
        </w:rPr>
      </w:pPr>
      <w:r w:rsidRPr="00257C72">
        <w:rPr>
          <w:szCs w:val="24"/>
        </w:rPr>
        <w:t>•</w:t>
      </w:r>
      <w:r w:rsidR="003E3EDC">
        <w:rPr>
          <w:szCs w:val="24"/>
        </w:rPr>
        <w:t> </w:t>
      </w:r>
      <w:r w:rsidR="003E3EDC">
        <w:rPr>
          <w:szCs w:val="24"/>
        </w:rPr>
        <w:t xml:space="preserve">this human heart </w:t>
      </w:r>
      <w:r w:rsidR="003E3EDC">
        <w:rPr>
          <w:b/>
          <w:szCs w:val="24"/>
        </w:rPr>
        <w:t>instance of</w:t>
      </w:r>
      <w:r w:rsidR="003E3EDC">
        <w:rPr>
          <w:szCs w:val="24"/>
        </w:rPr>
        <w:t xml:space="preserve"> </w:t>
      </w:r>
      <w:r w:rsidR="003E3EDC">
        <w:rPr>
          <w:i/>
          <w:szCs w:val="24"/>
        </w:rPr>
        <w:t>object</w:t>
      </w:r>
      <w:r w:rsidR="003D0685">
        <w:rPr>
          <w:i/>
          <w:szCs w:val="24"/>
        </w:rPr>
        <w:t>,</w:t>
      </w:r>
    </w:p>
    <w:p w14:paraId="48B1AC40" w14:textId="1D5AD957" w:rsidR="003E3EDC" w:rsidRDefault="0082109E">
      <w:pPr>
        <w:pStyle w:val="LList"/>
        <w:tabs>
          <w:tab w:val="left" w:pos="240"/>
          <w:tab w:val="left" w:pos="480"/>
          <w:tab w:val="left" w:pos="960"/>
        </w:tabs>
        <w:autoSpaceDE w:val="0"/>
        <w:autoSpaceDN w:val="0"/>
        <w:adjustRightInd w:val="0"/>
        <w:rPr>
          <w:szCs w:val="24"/>
        </w:rPr>
      </w:pPr>
      <w:r w:rsidRPr="00257C72">
        <w:rPr>
          <w:szCs w:val="24"/>
        </w:rPr>
        <w:t>•</w:t>
      </w:r>
      <w:r w:rsidR="003E3EDC">
        <w:rPr>
          <w:szCs w:val="24"/>
        </w:rPr>
        <w:t> </w:t>
      </w:r>
      <w:r w:rsidR="003E3EDC">
        <w:rPr>
          <w:szCs w:val="24"/>
        </w:rPr>
        <w:t xml:space="preserve">this heart’s surface </w:t>
      </w:r>
      <w:r w:rsidR="003E3EDC">
        <w:rPr>
          <w:b/>
          <w:szCs w:val="24"/>
        </w:rPr>
        <w:t>instance of</w:t>
      </w:r>
      <w:r w:rsidR="003E3EDC">
        <w:rPr>
          <w:szCs w:val="24"/>
        </w:rPr>
        <w:t xml:space="preserve"> </w:t>
      </w:r>
      <w:r w:rsidR="003E3EDC">
        <w:rPr>
          <w:i/>
          <w:szCs w:val="24"/>
        </w:rPr>
        <w:t>fiat object boundary</w:t>
      </w:r>
      <w:r w:rsidR="003D0685">
        <w:rPr>
          <w:i/>
          <w:szCs w:val="24"/>
        </w:rPr>
        <w:t>,</w:t>
      </w:r>
    </w:p>
    <w:p w14:paraId="6329DBDB" w14:textId="4C1AB4A0" w:rsidR="003E3EDC" w:rsidRDefault="0082109E">
      <w:pPr>
        <w:pStyle w:val="LList"/>
        <w:tabs>
          <w:tab w:val="left" w:pos="240"/>
          <w:tab w:val="left" w:pos="480"/>
          <w:tab w:val="left" w:pos="960"/>
        </w:tabs>
        <w:autoSpaceDE w:val="0"/>
        <w:autoSpaceDN w:val="0"/>
        <w:adjustRightInd w:val="0"/>
        <w:rPr>
          <w:szCs w:val="24"/>
        </w:rPr>
      </w:pPr>
      <w:r w:rsidRPr="00257C72">
        <w:rPr>
          <w:szCs w:val="24"/>
        </w:rPr>
        <w:t>•</w:t>
      </w:r>
      <w:r w:rsidR="003E3EDC">
        <w:rPr>
          <w:szCs w:val="24"/>
        </w:rPr>
        <w:t> </w:t>
      </w:r>
      <w:r w:rsidR="003E3EDC">
        <w:rPr>
          <w:szCs w:val="24"/>
        </w:rPr>
        <w:t xml:space="preserve">this collection of </w:t>
      </w:r>
      <w:r w:rsidR="002166CA">
        <w:rPr>
          <w:szCs w:val="24"/>
        </w:rPr>
        <w:t>four</w:t>
      </w:r>
      <w:r w:rsidR="003E3EDC">
        <w:rPr>
          <w:szCs w:val="24"/>
        </w:rPr>
        <w:t xml:space="preserve"> hearts in a </w:t>
      </w:r>
      <w:proofErr w:type="spellStart"/>
      <w:r w:rsidR="003E3EDC">
        <w:rPr>
          <w:szCs w:val="24"/>
        </w:rPr>
        <w:t>biobank</w:t>
      </w:r>
      <w:proofErr w:type="spellEnd"/>
      <w:r w:rsidR="003E3EDC">
        <w:rPr>
          <w:szCs w:val="24"/>
        </w:rPr>
        <w:t xml:space="preserve"> </w:t>
      </w:r>
      <w:r w:rsidR="003E3EDC">
        <w:rPr>
          <w:b/>
          <w:szCs w:val="24"/>
        </w:rPr>
        <w:t>instance of</w:t>
      </w:r>
      <w:r w:rsidR="003E3EDC">
        <w:rPr>
          <w:szCs w:val="24"/>
        </w:rPr>
        <w:t xml:space="preserve"> </w:t>
      </w:r>
      <w:r w:rsidR="003E3EDC">
        <w:rPr>
          <w:i/>
          <w:szCs w:val="24"/>
        </w:rPr>
        <w:t>object aggregate</w:t>
      </w:r>
      <w:r w:rsidR="003D0685">
        <w:rPr>
          <w:i/>
          <w:szCs w:val="24"/>
        </w:rPr>
        <w:t>,</w:t>
      </w:r>
    </w:p>
    <w:p w14:paraId="57E43AC5" w14:textId="379049A6" w:rsidR="003E3EDC" w:rsidRDefault="0082109E">
      <w:pPr>
        <w:pStyle w:val="LList"/>
        <w:tabs>
          <w:tab w:val="left" w:pos="240"/>
          <w:tab w:val="left" w:pos="480"/>
          <w:tab w:val="left" w:pos="960"/>
        </w:tabs>
        <w:autoSpaceDE w:val="0"/>
        <w:autoSpaceDN w:val="0"/>
        <w:adjustRightInd w:val="0"/>
        <w:rPr>
          <w:szCs w:val="24"/>
        </w:rPr>
      </w:pPr>
      <w:r w:rsidRPr="00257C72">
        <w:rPr>
          <w:szCs w:val="24"/>
        </w:rPr>
        <w:t>•</w:t>
      </w:r>
      <w:r w:rsidR="003E3EDC">
        <w:rPr>
          <w:szCs w:val="24"/>
        </w:rPr>
        <w:t> </w:t>
      </w:r>
      <w:r w:rsidR="003E3EDC">
        <w:rPr>
          <w:szCs w:val="24"/>
        </w:rPr>
        <w:t xml:space="preserve">this superior vena cava </w:t>
      </w:r>
      <w:r w:rsidR="003E3EDC">
        <w:rPr>
          <w:b/>
          <w:szCs w:val="24"/>
        </w:rPr>
        <w:t>instance of</w:t>
      </w:r>
      <w:r w:rsidR="003E3EDC">
        <w:rPr>
          <w:szCs w:val="24"/>
        </w:rPr>
        <w:t xml:space="preserve"> </w:t>
      </w:r>
      <w:r w:rsidR="003E3EDC">
        <w:rPr>
          <w:i/>
          <w:szCs w:val="24"/>
        </w:rPr>
        <w:t>fiat object part</w:t>
      </w:r>
      <w:r w:rsidR="003D0685">
        <w:rPr>
          <w:i/>
          <w:szCs w:val="24"/>
        </w:rPr>
        <w:t>,</w:t>
      </w:r>
    </w:p>
    <w:p w14:paraId="69AF8C14" w14:textId="356631E2" w:rsidR="003E3EDC" w:rsidRDefault="0082109E">
      <w:pPr>
        <w:pStyle w:val="LList"/>
        <w:tabs>
          <w:tab w:val="left" w:pos="240"/>
          <w:tab w:val="left" w:pos="480"/>
          <w:tab w:val="left" w:pos="960"/>
        </w:tabs>
        <w:autoSpaceDE w:val="0"/>
        <w:autoSpaceDN w:val="0"/>
        <w:adjustRightInd w:val="0"/>
        <w:rPr>
          <w:szCs w:val="24"/>
        </w:rPr>
      </w:pPr>
      <w:r w:rsidRPr="00257C72">
        <w:rPr>
          <w:szCs w:val="24"/>
        </w:rPr>
        <w:t>•</w:t>
      </w:r>
      <w:r w:rsidR="003E3EDC">
        <w:rPr>
          <w:szCs w:val="24"/>
        </w:rPr>
        <w:t> </w:t>
      </w:r>
      <w:r w:rsidR="003E3EDC">
        <w:rPr>
          <w:szCs w:val="24"/>
        </w:rPr>
        <w:t xml:space="preserve">this biopsy sample of the septum of the heart </w:t>
      </w:r>
      <w:r w:rsidR="003E3EDC">
        <w:rPr>
          <w:b/>
          <w:szCs w:val="24"/>
        </w:rPr>
        <w:t>instance of</w:t>
      </w:r>
      <w:r w:rsidR="003E3EDC">
        <w:rPr>
          <w:szCs w:val="24"/>
        </w:rPr>
        <w:t xml:space="preserve"> </w:t>
      </w:r>
      <w:r w:rsidR="003E3EDC">
        <w:rPr>
          <w:i/>
          <w:szCs w:val="24"/>
        </w:rPr>
        <w:t>material entity</w:t>
      </w:r>
      <w:r w:rsidR="003D0685">
        <w:rPr>
          <w:i/>
          <w:szCs w:val="24"/>
        </w:rPr>
        <w:t>,</w:t>
      </w:r>
    </w:p>
    <w:p w14:paraId="0E9DC66B" w14:textId="2C947701" w:rsidR="003E3EDC" w:rsidRDefault="0082109E">
      <w:pPr>
        <w:pStyle w:val="LList"/>
        <w:tabs>
          <w:tab w:val="left" w:pos="240"/>
          <w:tab w:val="left" w:pos="480"/>
          <w:tab w:val="left" w:pos="960"/>
        </w:tabs>
        <w:autoSpaceDE w:val="0"/>
        <w:autoSpaceDN w:val="0"/>
        <w:adjustRightInd w:val="0"/>
        <w:rPr>
          <w:szCs w:val="24"/>
        </w:rPr>
      </w:pPr>
      <w:r w:rsidRPr="00257C72">
        <w:rPr>
          <w:szCs w:val="24"/>
        </w:rPr>
        <w:t>•</w:t>
      </w:r>
      <w:r w:rsidR="003E3EDC">
        <w:rPr>
          <w:szCs w:val="24"/>
        </w:rPr>
        <w:t> </w:t>
      </w:r>
      <w:r w:rsidR="003E3EDC">
        <w:rPr>
          <w:szCs w:val="24"/>
        </w:rPr>
        <w:t xml:space="preserve">this mediastinum </w:t>
      </w:r>
      <w:r w:rsidR="003E3EDC">
        <w:rPr>
          <w:b/>
          <w:szCs w:val="24"/>
        </w:rPr>
        <w:t>instance of</w:t>
      </w:r>
      <w:r w:rsidR="003E3EDC">
        <w:rPr>
          <w:szCs w:val="24"/>
        </w:rPr>
        <w:t xml:space="preserve"> </w:t>
      </w:r>
      <w:r w:rsidR="003E3EDC">
        <w:rPr>
          <w:i/>
          <w:szCs w:val="24"/>
        </w:rPr>
        <w:t>site</w:t>
      </w:r>
      <w:r w:rsidR="003D0685">
        <w:rPr>
          <w:i/>
          <w:szCs w:val="24"/>
        </w:rPr>
        <w:t>,</w:t>
      </w:r>
    </w:p>
    <w:p w14:paraId="55D1A09B" w14:textId="56A63B47" w:rsidR="003E3EDC" w:rsidRDefault="0082109E">
      <w:pPr>
        <w:pStyle w:val="LList"/>
        <w:tabs>
          <w:tab w:val="left" w:pos="240"/>
          <w:tab w:val="left" w:pos="480"/>
          <w:tab w:val="left" w:pos="960"/>
        </w:tabs>
        <w:autoSpaceDE w:val="0"/>
        <w:autoSpaceDN w:val="0"/>
        <w:adjustRightInd w:val="0"/>
        <w:rPr>
          <w:szCs w:val="24"/>
        </w:rPr>
      </w:pPr>
      <w:r w:rsidRPr="00257C72">
        <w:rPr>
          <w:szCs w:val="24"/>
        </w:rPr>
        <w:t>•</w:t>
      </w:r>
      <w:r w:rsidR="003E3EDC">
        <w:rPr>
          <w:szCs w:val="24"/>
        </w:rPr>
        <w:t> </w:t>
      </w:r>
      <w:r w:rsidR="003E3EDC">
        <w:rPr>
          <w:szCs w:val="24"/>
        </w:rPr>
        <w:t xml:space="preserve">this mass of 250 grams </w:t>
      </w:r>
      <w:r w:rsidR="003E3EDC">
        <w:rPr>
          <w:b/>
          <w:szCs w:val="24"/>
        </w:rPr>
        <w:t>instance of</w:t>
      </w:r>
      <w:r w:rsidR="003E3EDC">
        <w:rPr>
          <w:szCs w:val="24"/>
        </w:rPr>
        <w:t xml:space="preserve"> </w:t>
      </w:r>
      <w:r w:rsidR="003E3EDC">
        <w:rPr>
          <w:i/>
          <w:szCs w:val="24"/>
        </w:rPr>
        <w:t>quality</w:t>
      </w:r>
      <w:r w:rsidR="003D0685">
        <w:rPr>
          <w:i/>
          <w:szCs w:val="24"/>
        </w:rPr>
        <w:t>,</w:t>
      </w:r>
    </w:p>
    <w:p w14:paraId="660B3AD0" w14:textId="423CEB6F" w:rsidR="003E3EDC" w:rsidRDefault="0082109E">
      <w:pPr>
        <w:pStyle w:val="LList"/>
        <w:tabs>
          <w:tab w:val="left" w:pos="240"/>
          <w:tab w:val="left" w:pos="480"/>
          <w:tab w:val="left" w:pos="960"/>
        </w:tabs>
        <w:autoSpaceDE w:val="0"/>
        <w:autoSpaceDN w:val="0"/>
        <w:adjustRightInd w:val="0"/>
        <w:rPr>
          <w:szCs w:val="24"/>
        </w:rPr>
      </w:pPr>
      <w:r w:rsidRPr="00257C72">
        <w:rPr>
          <w:szCs w:val="24"/>
        </w:rPr>
        <w:t>•</w:t>
      </w:r>
      <w:r w:rsidR="003E3EDC">
        <w:rPr>
          <w:szCs w:val="24"/>
        </w:rPr>
        <w:t> </w:t>
      </w:r>
      <w:r w:rsidR="003E3EDC">
        <w:rPr>
          <w:szCs w:val="24"/>
        </w:rPr>
        <w:t xml:space="preserve">this disposition to deteriorate over time </w:t>
      </w:r>
      <w:r w:rsidR="003E3EDC">
        <w:rPr>
          <w:b/>
          <w:szCs w:val="24"/>
        </w:rPr>
        <w:t>instance of</w:t>
      </w:r>
      <w:r w:rsidR="003E3EDC">
        <w:rPr>
          <w:szCs w:val="24"/>
        </w:rPr>
        <w:t xml:space="preserve"> </w:t>
      </w:r>
      <w:r w:rsidR="003E3EDC">
        <w:rPr>
          <w:i/>
          <w:szCs w:val="24"/>
        </w:rPr>
        <w:t>disposition</w:t>
      </w:r>
      <w:r w:rsidR="003D0685">
        <w:rPr>
          <w:i/>
          <w:szCs w:val="24"/>
        </w:rPr>
        <w:t>,</w:t>
      </w:r>
    </w:p>
    <w:p w14:paraId="57DC3BF7" w14:textId="3620D698" w:rsidR="003E3EDC" w:rsidRDefault="0082109E">
      <w:pPr>
        <w:pStyle w:val="LList"/>
        <w:tabs>
          <w:tab w:val="left" w:pos="240"/>
          <w:tab w:val="left" w:pos="480"/>
          <w:tab w:val="left" w:pos="960"/>
        </w:tabs>
        <w:autoSpaceDE w:val="0"/>
        <w:autoSpaceDN w:val="0"/>
        <w:adjustRightInd w:val="0"/>
        <w:rPr>
          <w:szCs w:val="24"/>
        </w:rPr>
      </w:pPr>
      <w:r w:rsidRPr="00257C72">
        <w:rPr>
          <w:szCs w:val="24"/>
        </w:rPr>
        <w:t>•</w:t>
      </w:r>
      <w:r w:rsidR="003E3EDC">
        <w:rPr>
          <w:szCs w:val="24"/>
        </w:rPr>
        <w:t> </w:t>
      </w:r>
      <w:r w:rsidR="003E3EDC">
        <w:rPr>
          <w:szCs w:val="24"/>
        </w:rPr>
        <w:t xml:space="preserve">this disposition to pump blood </w:t>
      </w:r>
      <w:r w:rsidR="003E3EDC">
        <w:rPr>
          <w:b/>
          <w:szCs w:val="24"/>
        </w:rPr>
        <w:t>instance of</w:t>
      </w:r>
      <w:r w:rsidR="003E3EDC">
        <w:rPr>
          <w:szCs w:val="24"/>
        </w:rPr>
        <w:t xml:space="preserve"> </w:t>
      </w:r>
      <w:r w:rsidR="003E3EDC">
        <w:rPr>
          <w:i/>
          <w:szCs w:val="24"/>
        </w:rPr>
        <w:t>function</w:t>
      </w:r>
      <w:r w:rsidR="003D0685">
        <w:rPr>
          <w:i/>
          <w:szCs w:val="24"/>
        </w:rPr>
        <w:t>,</w:t>
      </w:r>
    </w:p>
    <w:p w14:paraId="36F55CFB" w14:textId="24D553D2" w:rsidR="003E3EDC" w:rsidRDefault="0082109E">
      <w:pPr>
        <w:pStyle w:val="LList"/>
        <w:tabs>
          <w:tab w:val="left" w:pos="240"/>
          <w:tab w:val="left" w:pos="480"/>
          <w:tab w:val="left" w:pos="960"/>
        </w:tabs>
        <w:autoSpaceDE w:val="0"/>
        <w:autoSpaceDN w:val="0"/>
        <w:adjustRightInd w:val="0"/>
        <w:rPr>
          <w:szCs w:val="24"/>
        </w:rPr>
      </w:pPr>
      <w:proofErr w:type="gramStart"/>
      <w:r w:rsidRPr="00257C72">
        <w:rPr>
          <w:szCs w:val="24"/>
        </w:rPr>
        <w:t>•</w:t>
      </w:r>
      <w:r w:rsidR="003E3EDC">
        <w:rPr>
          <w:szCs w:val="24"/>
        </w:rPr>
        <w:t> </w:t>
      </w:r>
      <w:r w:rsidR="003E3EDC">
        <w:rPr>
          <w:szCs w:val="24"/>
        </w:rPr>
        <w:t xml:space="preserve">this role of serving as </w:t>
      </w:r>
      <w:proofErr w:type="spellStart"/>
      <w:r w:rsidR="003E3EDC">
        <w:rPr>
          <w:szCs w:val="24"/>
        </w:rPr>
        <w:t>plastinated</w:t>
      </w:r>
      <w:proofErr w:type="spellEnd"/>
      <w:r w:rsidR="003E3EDC">
        <w:rPr>
          <w:szCs w:val="24"/>
        </w:rPr>
        <w:t xml:space="preserve"> prop </w:t>
      </w:r>
      <w:r w:rsidR="003E3EDC">
        <w:rPr>
          <w:b/>
          <w:szCs w:val="24"/>
        </w:rPr>
        <w:t>instance of</w:t>
      </w:r>
      <w:r w:rsidR="003E3EDC">
        <w:rPr>
          <w:szCs w:val="24"/>
        </w:rPr>
        <w:t xml:space="preserve"> </w:t>
      </w:r>
      <w:r w:rsidR="003E3EDC">
        <w:rPr>
          <w:i/>
          <w:szCs w:val="24"/>
        </w:rPr>
        <w:t>role</w:t>
      </w:r>
      <w:r w:rsidR="003E3EDC">
        <w:rPr>
          <w:szCs w:val="24"/>
        </w:rPr>
        <w:t>.</w:t>
      </w:r>
      <w:proofErr w:type="gramEnd"/>
    </w:p>
    <w:p w14:paraId="7DFCD263" w14:textId="77777777" w:rsidR="003E3EDC" w:rsidRDefault="003E3EDC">
      <w:pPr>
        <w:pStyle w:val="H1HeadingLevel1"/>
        <w:autoSpaceDE w:val="0"/>
        <w:autoSpaceDN w:val="0"/>
        <w:adjustRightInd w:val="0"/>
        <w:rPr>
          <w:szCs w:val="24"/>
        </w:rPr>
      </w:pPr>
      <w:r>
        <w:rPr>
          <w:szCs w:val="24"/>
        </w:rPr>
        <w:t>Further Reading on Basic Formal Ontology</w:t>
      </w:r>
    </w:p>
    <w:p w14:paraId="67200B8F" w14:textId="36575AF2" w:rsidR="003E3EDC" w:rsidRDefault="003E3EDC">
      <w:pPr>
        <w:pStyle w:val="BibRefAnBibRefAnnotation"/>
      </w:pPr>
      <w:r>
        <w:t xml:space="preserve">Basic Formal Ontology website: </w:t>
      </w:r>
      <w:hyperlink r:id="rId10" w:history="1">
        <w:r w:rsidRPr="002166CA">
          <w:rPr>
            <w:rStyle w:val="Hyperlink"/>
          </w:rPr>
          <w:t>http://www.ifomis.org/bfo</w:t>
        </w:r>
      </w:hyperlink>
      <w:r>
        <w:t>.</w:t>
      </w:r>
    </w:p>
    <w:p w14:paraId="536866DB" w14:textId="26FD6786" w:rsidR="003E3EDC" w:rsidRDefault="003E3EDC">
      <w:pPr>
        <w:pStyle w:val="BibRefAnBibRefAnnotation"/>
      </w:pPr>
      <w:r>
        <w:t xml:space="preserve">Chapters 5, 6, and parts of 7 are based on the draft specification of BFO 2.0, which contains also formal definitions of the terms introduced in these chapters as well as associated axioms and theorems and considerable further explanatory material. This specification, which can be found at </w:t>
      </w:r>
      <w:hyperlink r:id="rId11" w:history="1">
        <w:r w:rsidRPr="002166CA">
          <w:rPr>
            <w:rStyle w:val="Hyperlink"/>
          </w:rPr>
          <w:t>http://ifomis.uni-saarland.de/bfo/</w:t>
        </w:r>
      </w:hyperlink>
      <w:r>
        <w:t>, will be updated at intervals in advance of the official release of BFO 2.0.</w:t>
      </w:r>
    </w:p>
    <w:p w14:paraId="673ECDB3" w14:textId="6279370D" w:rsidR="003E3EDC" w:rsidRDefault="003E3EDC">
      <w:pPr>
        <w:pStyle w:val="RefTxReferenceText"/>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 _issn=\"1387-5868\""</w:instrText>
      </w:r>
      <w:r>
        <w:rPr>
          <w:szCs w:val="24"/>
        </w:rPr>
        <w:fldChar w:fldCharType="separate"/>
      </w:r>
      <w:r>
        <w:rPr>
          <w:szCs w:val="24"/>
        </w:rPr>
        <w:instrText xml:space="preserve"> _issn="1387-5868"</w:instrText>
      </w:r>
      <w:r>
        <w:rPr>
          <w:szCs w:val="24"/>
        </w:rPr>
        <w:fldChar w:fldCharType="end"/>
      </w:r>
      <w:r>
        <w:rPr>
          <w:szCs w:val="24"/>
        </w:rPr>
        <w:instrText>"</w:instrText>
      </w:r>
      <w:r>
        <w:rPr>
          <w:szCs w:val="24"/>
        </w:rPr>
        <w:fldChar w:fldCharType="separate"/>
      </w:r>
      <w:proofErr w:type="gramStart"/>
      <w:r>
        <w:rPr>
          <w:noProof/>
          <w:szCs w:val="24"/>
        </w:rPr>
        <w:t>&lt;jrn&gt;</w:t>
      </w:r>
      <w:r>
        <w:rPr>
          <w:szCs w:val="24"/>
        </w:rPr>
        <w:fldChar w:fldCharType="end"/>
      </w:r>
      <w:proofErr w:type="spellStart"/>
      <w:r>
        <w:rPr>
          <w:rStyle w:val="bibsurname"/>
          <w:szCs w:val="24"/>
        </w:rPr>
        <w:t>Grenon</w:t>
      </w:r>
      <w:proofErr w:type="spellEnd"/>
      <w:r>
        <w:rPr>
          <w:szCs w:val="24"/>
        </w:rPr>
        <w:t xml:space="preserve">, </w:t>
      </w:r>
      <w:r>
        <w:rPr>
          <w:rStyle w:val="bibfname"/>
          <w:szCs w:val="24"/>
        </w:rPr>
        <w:t>Pierre</w:t>
      </w:r>
      <w:r>
        <w:rPr>
          <w:szCs w:val="24"/>
        </w:rPr>
        <w:t xml:space="preserve">, and </w:t>
      </w:r>
      <w:r>
        <w:rPr>
          <w:rStyle w:val="bibfname"/>
          <w:szCs w:val="24"/>
        </w:rPr>
        <w:t>Barry</w:t>
      </w:r>
      <w:r>
        <w:rPr>
          <w:szCs w:val="24"/>
        </w:rPr>
        <w:t xml:space="preserve"> </w:t>
      </w:r>
      <w:r>
        <w:rPr>
          <w:rStyle w:val="bibsurname"/>
          <w:szCs w:val="24"/>
        </w:rPr>
        <w:t>Smith</w:t>
      </w:r>
      <w:r>
        <w:rPr>
          <w:szCs w:val="24"/>
        </w:rPr>
        <w:t>.</w:t>
      </w:r>
      <w:proofErr w:type="gramEnd"/>
      <w:r>
        <w:rPr>
          <w:szCs w:val="24"/>
        </w:rPr>
        <w:t xml:space="preserve"> </w:t>
      </w:r>
      <w:r w:rsidR="00E129CD">
        <w:rPr>
          <w:szCs w:val="24"/>
        </w:rPr>
        <w:t>“</w:t>
      </w:r>
      <w:r>
        <w:rPr>
          <w:rStyle w:val="bibarticle"/>
          <w:szCs w:val="24"/>
        </w:rPr>
        <w:t>SNAP and SPAN: Towards Dynamic Spatial Ontology.</w:t>
      </w:r>
      <w:r w:rsidR="00E129CD">
        <w:t>”</w:t>
      </w:r>
      <w:r>
        <w:rPr>
          <w:szCs w:val="24"/>
        </w:rPr>
        <w:t xml:space="preserve"> </w:t>
      </w:r>
      <w:r>
        <w:rPr>
          <w:rStyle w:val="bibjournal"/>
          <w:i/>
          <w:szCs w:val="24"/>
        </w:rPr>
        <w:t>Spatial Cognition and Computation</w:t>
      </w:r>
      <w:r>
        <w:rPr>
          <w:szCs w:val="24"/>
        </w:rPr>
        <w:t xml:space="preserve"> </w:t>
      </w:r>
      <w:r>
        <w:rPr>
          <w:rStyle w:val="bibvolume"/>
          <w:szCs w:val="24"/>
        </w:rPr>
        <w:t>1</w:t>
      </w:r>
      <w:r w:rsidR="002166CA">
        <w:t xml:space="preserve"> (</w:t>
      </w:r>
      <w:r w:rsidR="002166CA">
        <w:rPr>
          <w:rStyle w:val="bibyear"/>
          <w:szCs w:val="24"/>
        </w:rPr>
        <w:t>2004</w:t>
      </w:r>
      <w:r w:rsidR="002166CA">
        <w:rPr>
          <w:szCs w:val="24"/>
        </w:rPr>
        <w:t>)</w:t>
      </w:r>
      <w:r>
        <w:rPr>
          <w:szCs w:val="24"/>
        </w:rPr>
        <w:t>:</w:t>
      </w:r>
      <w:r w:rsidR="002166CA">
        <w:rPr>
          <w:szCs w:val="24"/>
        </w:rPr>
        <w:t xml:space="preserve"> </w:t>
      </w:r>
      <w:r>
        <w:rPr>
          <w:rStyle w:val="bibfpage"/>
          <w:szCs w:val="24"/>
        </w:rPr>
        <w:t>1</w:t>
      </w:r>
      <w:r>
        <w:rPr>
          <w:szCs w:val="24"/>
        </w:rPr>
        <w:t>–</w:t>
      </w:r>
      <w:r>
        <w:rPr>
          <w:rStyle w:val="biblpage"/>
          <w:szCs w:val="24"/>
        </w:rPr>
        <w:t>10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jrn</w:t>
      </w:r>
      <w:proofErr w:type="spellEnd"/>
      <w:r>
        <w:rPr>
          <w:noProof/>
          <w:szCs w:val="24"/>
        </w:rPr>
        <w:t>&gt;</w:t>
      </w:r>
      <w:r>
        <w:rPr>
          <w:szCs w:val="24"/>
        </w:rPr>
        <w:fldChar w:fldCharType="end"/>
      </w:r>
    </w:p>
    <w:p w14:paraId="6F664CAD" w14:textId="27FAC5ED" w:rsidR="003E3EDC" w:rsidRDefault="003E3EDC" w:rsidP="003E3EDC">
      <w:pPr>
        <w:pStyle w:val="RefTxReferenceText"/>
        <w:autoSpaceDE w:val="0"/>
        <w:autoSpaceDN w:val="0"/>
        <w:adjustRightInd w:val="0"/>
        <w:rPr>
          <w:szCs w:val="24"/>
        </w:rPr>
      </w:pPr>
      <w:r w:rsidRPr="00565D8D">
        <w:fldChar w:fldCharType="begin"/>
      </w:r>
      <w:r w:rsidRPr="00565D8D">
        <w:instrText xml:space="preserve"> IF "x_+3" "</w:instrText>
      </w:r>
      <w:r w:rsidRPr="00565D8D">
        <w:fldChar w:fldCharType="begin"/>
      </w:r>
      <w:r w:rsidRPr="00565D8D">
        <w:instrText xml:space="preserve"> IF </w:instrText>
      </w:r>
      <w:fldSimple w:instr=" DOCPROPERTY &quot;x_t&quot; ">
        <w:r w:rsidRPr="00565D8D">
          <w:instrText>Y</w:instrText>
        </w:r>
      </w:fldSimple>
      <w:r w:rsidRPr="00565D8D">
        <w:instrText xml:space="preserve"> &lt;&gt; N "&lt;</w:instrText>
      </w:r>
      <w:r w:rsidRPr="00565D8D">
        <w:fldChar w:fldCharType="begin"/>
      </w:r>
      <w:r w:rsidRPr="00565D8D">
        <w:instrText xml:space="preserve"> QUOTE "edb" </w:instrText>
      </w:r>
      <w:r w:rsidRPr="00565D8D">
        <w:fldChar w:fldCharType="separate"/>
      </w:r>
      <w:r w:rsidRPr="00565D8D">
        <w:instrText>edb</w:instrText>
      </w:r>
      <w:r w:rsidRPr="00565D8D">
        <w:fldChar w:fldCharType="end"/>
      </w:r>
      <w:r w:rsidRPr="00565D8D">
        <w:instrText xml:space="preserve">" </w:instrText>
      </w:r>
      <w:r w:rsidRPr="00565D8D">
        <w:fldChar w:fldCharType="separate"/>
      </w:r>
      <w:r w:rsidRPr="00565D8D">
        <w:instrText>&lt;edb</w:instrText>
      </w:r>
      <w:r w:rsidRPr="00565D8D">
        <w:fldChar w:fldCharType="end"/>
      </w:r>
      <w:r w:rsidRPr="00565D8D">
        <w:fldChar w:fldCharType="begin"/>
      </w:r>
      <w:r w:rsidRPr="00565D8D">
        <w:instrText xml:space="preserve"> IF </w:instrText>
      </w:r>
      <w:r w:rsidRPr="00565D8D">
        <w:fldChar w:fldCharType="begin"/>
      </w:r>
      <w:r w:rsidRPr="00565D8D">
        <w:instrText xml:space="preserve"> = AND(</w:instrText>
      </w:r>
      <w:r w:rsidRPr="00565D8D">
        <w:fldChar w:fldCharType="begin"/>
      </w:r>
      <w:r w:rsidRPr="00565D8D">
        <w:instrText xml:space="preserve"> COMPARE </w:instrText>
      </w:r>
      <w:fldSimple w:instr=" DOCPROPERTY &quot;x_t&quot; ">
        <w:r w:rsidRPr="00565D8D">
          <w:instrText>Y</w:instrText>
        </w:r>
      </w:fldSimple>
      <w:r w:rsidRPr="00565D8D">
        <w:instrText xml:space="preserve"> &lt;&gt; N </w:instrText>
      </w:r>
      <w:r w:rsidRPr="00565D8D">
        <w:fldChar w:fldCharType="separate"/>
      </w:r>
      <w:r w:rsidRPr="00565D8D">
        <w:instrText>1</w:instrText>
      </w:r>
      <w:r w:rsidRPr="00565D8D">
        <w:fldChar w:fldCharType="end"/>
      </w:r>
      <w:r w:rsidRPr="00565D8D">
        <w:instrText>,</w:instrText>
      </w:r>
      <w:r w:rsidRPr="00565D8D">
        <w:fldChar w:fldCharType="begin"/>
      </w:r>
      <w:r w:rsidRPr="00565D8D">
        <w:instrText xml:space="preserve"> COMPARE </w:instrText>
      </w:r>
      <w:fldSimple w:instr=" DOCPROPERTY &quot;x_a&quot; ">
        <w:r w:rsidRPr="00565D8D">
          <w:instrText>N</w:instrText>
        </w:r>
      </w:fldSimple>
      <w:r w:rsidRPr="00565D8D">
        <w:instrText xml:space="preserve"> &lt;&gt; N </w:instrText>
      </w:r>
      <w:r w:rsidRPr="00565D8D">
        <w:fldChar w:fldCharType="separate"/>
      </w:r>
      <w:r w:rsidRPr="00565D8D">
        <w:instrText>0</w:instrText>
      </w:r>
      <w:r w:rsidRPr="00565D8D">
        <w:fldChar w:fldCharType="end"/>
      </w:r>
      <w:r w:rsidRPr="00565D8D">
        <w:instrText xml:space="preserve">) </w:instrText>
      </w:r>
      <w:r w:rsidRPr="00565D8D">
        <w:fldChar w:fldCharType="separate"/>
      </w:r>
      <w:r w:rsidRPr="00565D8D">
        <w:instrText>0</w:instrText>
      </w:r>
      <w:r w:rsidRPr="00565D8D">
        <w:fldChar w:fldCharType="end"/>
      </w:r>
      <w:r w:rsidRPr="00565D8D">
        <w:instrText xml:space="preserve"> = 1 "</w:instrText>
      </w:r>
      <w:r w:rsidRPr="00565D8D">
        <w:fldChar w:fldCharType="begin"/>
      </w:r>
      <w:r w:rsidRPr="00565D8D">
        <w:instrText xml:space="preserve"> QUOTE "" </w:instrText>
      </w:r>
      <w:r w:rsidRPr="00565D8D">
        <w:fldChar w:fldCharType="end"/>
      </w:r>
      <w:r w:rsidRPr="00565D8D">
        <w:instrText xml:space="preserve">" </w:instrText>
      </w:r>
      <w:r w:rsidRPr="00565D8D">
        <w:fldChar w:fldCharType="end"/>
      </w:r>
      <w:r w:rsidRPr="00565D8D">
        <w:fldChar w:fldCharType="begin"/>
      </w:r>
      <w:r w:rsidRPr="00565D8D">
        <w:instrText xml:space="preserve"> IF </w:instrText>
      </w:r>
      <w:fldSimple w:instr=" DOCPROPERTY &quot;x_t&quot; ">
        <w:r w:rsidRPr="00565D8D">
          <w:instrText>Y</w:instrText>
        </w:r>
      </w:fldSimple>
      <w:r w:rsidRPr="00565D8D">
        <w:instrText xml:space="preserve"> &lt;&gt; N "&gt;" </w:instrText>
      </w:r>
      <w:r w:rsidRPr="00565D8D">
        <w:fldChar w:fldCharType="separate"/>
      </w:r>
      <w:r w:rsidRPr="00565D8D">
        <w:instrText>&gt;</w:instrText>
      </w:r>
      <w:r w:rsidRPr="00565D8D">
        <w:fldChar w:fldCharType="end"/>
      </w:r>
      <w:r w:rsidRPr="00565D8D">
        <w:instrText>" "</w:instrText>
      </w:r>
      <w:r w:rsidRPr="00565D8D">
        <w:fldChar w:fldCharType="begin"/>
      </w:r>
      <w:r w:rsidRPr="00565D8D">
        <w:instrText xml:space="preserve"> QUOTE "" </w:instrText>
      </w:r>
      <w:r w:rsidRPr="00565D8D">
        <w:fldChar w:fldCharType="end"/>
      </w:r>
      <w:r w:rsidRPr="00565D8D">
        <w:instrText xml:space="preserve">" </w:instrText>
      </w:r>
      <w:r w:rsidRPr="00565D8D">
        <w:fldChar w:fldCharType="separate"/>
      </w:r>
      <w:r w:rsidRPr="00565D8D">
        <w:t>&lt;</w:t>
      </w:r>
      <w:proofErr w:type="spellStart"/>
      <w:proofErr w:type="gramStart"/>
      <w:r w:rsidRPr="00565D8D">
        <w:t>edb</w:t>
      </w:r>
      <w:proofErr w:type="spellEnd"/>
      <w:proofErr w:type="gramEnd"/>
      <w:r w:rsidRPr="00565D8D">
        <w:t>&gt;</w:t>
      </w:r>
      <w:proofErr w:type="spellStart"/>
      <w:r w:rsidRPr="00565D8D">
        <w:fldChar w:fldCharType="end"/>
      </w:r>
      <w:r>
        <w:rPr>
          <w:rStyle w:val="bibsurname"/>
          <w:szCs w:val="24"/>
        </w:rPr>
        <w:t>Grenon</w:t>
      </w:r>
      <w:proofErr w:type="spellEnd"/>
      <w:r>
        <w:rPr>
          <w:szCs w:val="24"/>
        </w:rPr>
        <w:t xml:space="preserve">, </w:t>
      </w:r>
      <w:r>
        <w:rPr>
          <w:rStyle w:val="bibfname"/>
          <w:szCs w:val="24"/>
        </w:rPr>
        <w:t>Pierre</w:t>
      </w:r>
      <w:r>
        <w:rPr>
          <w:szCs w:val="24"/>
        </w:rPr>
        <w:t xml:space="preserve">, and </w:t>
      </w:r>
      <w:r>
        <w:rPr>
          <w:rStyle w:val="bibfname"/>
          <w:szCs w:val="24"/>
        </w:rPr>
        <w:t>Barry</w:t>
      </w:r>
      <w:r>
        <w:rPr>
          <w:szCs w:val="24"/>
        </w:rPr>
        <w:t xml:space="preserve"> </w:t>
      </w:r>
      <w:r>
        <w:rPr>
          <w:rStyle w:val="bibsurname"/>
          <w:szCs w:val="24"/>
        </w:rPr>
        <w:t>Smith</w:t>
      </w:r>
      <w:r>
        <w:rPr>
          <w:szCs w:val="24"/>
        </w:rPr>
        <w:t>. “</w:t>
      </w:r>
      <w:r w:rsidRPr="00565D8D">
        <w:rPr>
          <w:rStyle w:val="bibchaptertitle"/>
        </w:rPr>
        <w:t>A Formal Theory of Substances, Qualities and Universals</w:t>
      </w:r>
      <w:r>
        <w:rPr>
          <w:szCs w:val="24"/>
        </w:rPr>
        <w:t xml:space="preserve">.” </w:t>
      </w:r>
      <w:r w:rsidR="00E90A3B">
        <w:rPr>
          <w:szCs w:val="24"/>
        </w:rPr>
        <w:t>In</w:t>
      </w:r>
      <w:r w:rsidR="00E90A3B">
        <w:rPr>
          <w:i/>
          <w:szCs w:val="24"/>
        </w:rPr>
        <w:t xml:space="preserve"> </w:t>
      </w:r>
      <w:r w:rsidR="00E90A3B" w:rsidRPr="00565D8D">
        <w:rPr>
          <w:rStyle w:val="bibbook"/>
        </w:rPr>
        <w:t>Proceedings</w:t>
      </w:r>
      <w:r w:rsidRPr="00565D8D">
        <w:rPr>
          <w:rStyle w:val="bibbook"/>
        </w:rPr>
        <w:t xml:space="preserve"> of the International Conference on Formal Ontology and Information Systems</w:t>
      </w:r>
      <w:r>
        <w:rPr>
          <w:i/>
          <w:szCs w:val="24"/>
        </w:rPr>
        <w:t xml:space="preserve"> </w:t>
      </w:r>
      <w:r w:rsidRPr="003E3EDC">
        <w:rPr>
          <w:szCs w:val="24"/>
        </w:rPr>
        <w:t>(</w:t>
      </w:r>
      <w:r>
        <w:rPr>
          <w:szCs w:val="24"/>
        </w:rPr>
        <w:t>FOIS 2004), ed.</w:t>
      </w:r>
      <w:r w:rsidR="00E90A3B">
        <w:rPr>
          <w:szCs w:val="24"/>
        </w:rPr>
        <w:t xml:space="preserve"> </w:t>
      </w:r>
      <w:proofErr w:type="spellStart"/>
      <w:r w:rsidRPr="00565D8D">
        <w:rPr>
          <w:rStyle w:val="bibed-fname"/>
        </w:rPr>
        <w:t>Achille</w:t>
      </w:r>
      <w:proofErr w:type="spellEnd"/>
      <w:r>
        <w:rPr>
          <w:szCs w:val="24"/>
        </w:rPr>
        <w:t xml:space="preserve"> </w:t>
      </w:r>
      <w:proofErr w:type="spellStart"/>
      <w:r w:rsidRPr="00565D8D">
        <w:rPr>
          <w:rStyle w:val="bibed-surname"/>
        </w:rPr>
        <w:t>Varzi</w:t>
      </w:r>
      <w:proofErr w:type="spellEnd"/>
      <w:r>
        <w:rPr>
          <w:szCs w:val="24"/>
        </w:rPr>
        <w:t xml:space="preserve"> and </w:t>
      </w:r>
      <w:r w:rsidRPr="00565D8D">
        <w:rPr>
          <w:rStyle w:val="bibed-fname"/>
        </w:rPr>
        <w:t>Laure</w:t>
      </w:r>
      <w:r>
        <w:rPr>
          <w:szCs w:val="24"/>
        </w:rPr>
        <w:t xml:space="preserve"> </w:t>
      </w:r>
      <w:proofErr w:type="spellStart"/>
      <w:r w:rsidRPr="00565D8D">
        <w:rPr>
          <w:rStyle w:val="bibed-surname"/>
        </w:rPr>
        <w:t>Vieu</w:t>
      </w:r>
      <w:proofErr w:type="spellEnd"/>
      <w:r>
        <w:rPr>
          <w:szCs w:val="24"/>
        </w:rPr>
        <w:t xml:space="preserve">, </w:t>
      </w:r>
      <w:r w:rsidRPr="00565D8D">
        <w:rPr>
          <w:rStyle w:val="bibfpage"/>
        </w:rPr>
        <w:t>49</w:t>
      </w:r>
      <w:r>
        <w:rPr>
          <w:szCs w:val="24"/>
        </w:rPr>
        <w:t xml:space="preserve">–59. </w:t>
      </w:r>
      <w:r w:rsidR="00D733A7">
        <w:rPr>
          <w:rStyle w:val="biblocation"/>
          <w:szCs w:val="24"/>
        </w:rPr>
        <w:t>Amsterdam</w:t>
      </w:r>
      <w:r w:rsidR="00D733A7">
        <w:rPr>
          <w:szCs w:val="24"/>
        </w:rPr>
        <w:t xml:space="preserve">: </w:t>
      </w:r>
      <w:r w:rsidR="00D733A7">
        <w:rPr>
          <w:rStyle w:val="bibpublisher"/>
          <w:szCs w:val="24"/>
        </w:rPr>
        <w:t>IOS Press</w:t>
      </w:r>
      <w:r>
        <w:rPr>
          <w:szCs w:val="24"/>
        </w:rPr>
        <w:t xml:space="preserve">, </w:t>
      </w:r>
      <w:r>
        <w:rPr>
          <w:rStyle w:val="bibyear"/>
          <w:szCs w:val="24"/>
        </w:rPr>
        <w:t>2004</w:t>
      </w:r>
      <w:r>
        <w:rPr>
          <w:szCs w:val="24"/>
        </w:rPr>
        <w:t>.</w:t>
      </w:r>
      <w:r>
        <w:rPr>
          <w:szCs w:val="24"/>
        </w:rPr>
        <w:fldChar w:fldCharType="begin"/>
      </w:r>
      <w:r>
        <w:rPr>
          <w:szCs w:val="24"/>
        </w:rPr>
        <w:instrText xml:space="preserve"> IF "x_-3" "</w:instrText>
      </w:r>
      <w:r>
        <w:rPr>
          <w:szCs w:val="24"/>
        </w:rPr>
        <w:fldChar w:fldCharType="begin"/>
      </w:r>
      <w:r>
        <w:rPr>
          <w:szCs w:val="24"/>
        </w:rPr>
        <w:instrText xml:space="preserve"> IF </w:instrText>
      </w:r>
      <w:r>
        <w:rPr>
          <w:szCs w:val="24"/>
        </w:rPr>
        <w:fldChar w:fldCharType="begin"/>
      </w:r>
      <w:r>
        <w:rPr>
          <w:szCs w:val="24"/>
        </w:rPr>
        <w:instrText xml:space="preserve"> DOCPROPERTY "x_t" </w:instrText>
      </w:r>
      <w:r>
        <w:rPr>
          <w:szCs w:val="24"/>
        </w:rPr>
        <w:fldChar w:fldCharType="separate"/>
      </w:r>
      <w:r>
        <w:rPr>
          <w:szCs w:val="24"/>
        </w:rPr>
        <w:instrText>Y</w:instrText>
      </w:r>
      <w:r>
        <w:rPr>
          <w:szCs w:val="24"/>
        </w:rPr>
        <w:fldChar w:fldCharType="end"/>
      </w:r>
      <w:r>
        <w:rPr>
          <w:szCs w:val="24"/>
        </w:rPr>
        <w:instrText xml:space="preserve"> &lt;&gt; N "&lt;/</w:instrText>
      </w:r>
      <w:r>
        <w:rPr>
          <w:szCs w:val="24"/>
        </w:rPr>
        <w:fldChar w:fldCharType="begin"/>
      </w:r>
      <w:r>
        <w:rPr>
          <w:szCs w:val="24"/>
        </w:rPr>
        <w:instrText xml:space="preserve"> QUOTE "edb" </w:instrText>
      </w:r>
      <w:r>
        <w:rPr>
          <w:szCs w:val="24"/>
        </w:rPr>
        <w:fldChar w:fldCharType="separate"/>
      </w:r>
      <w:r>
        <w:rPr>
          <w:szCs w:val="24"/>
        </w:rPr>
        <w:instrText>edb</w:instrText>
      </w:r>
      <w:r>
        <w:rPr>
          <w:szCs w:val="24"/>
        </w:rPr>
        <w:fldChar w:fldCharType="end"/>
      </w:r>
      <w:r>
        <w:rPr>
          <w:szCs w:val="24"/>
        </w:rPr>
        <w:instrText xml:space="preserve">" </w:instrText>
      </w:r>
      <w:r>
        <w:rPr>
          <w:szCs w:val="24"/>
        </w:rPr>
        <w:fldChar w:fldCharType="separate"/>
      </w:r>
      <w:r>
        <w:rPr>
          <w:noProof/>
          <w:szCs w:val="24"/>
        </w:rPr>
        <w:instrText>&lt;/edb</w:instrText>
      </w:r>
      <w:r>
        <w:rPr>
          <w:szCs w:val="24"/>
        </w:rPr>
        <w:fldChar w:fldCharType="end"/>
      </w:r>
      <w:r>
        <w:rPr>
          <w:szCs w:val="24"/>
        </w:rPr>
        <w:fldChar w:fldCharType="begin"/>
      </w:r>
      <w:r>
        <w:rPr>
          <w:szCs w:val="24"/>
        </w:rPr>
        <w:instrText xml:space="preserve"> IF </w:instrText>
      </w:r>
      <w:r>
        <w:rPr>
          <w:szCs w:val="24"/>
        </w:rPr>
        <w:fldChar w:fldCharType="begin"/>
      </w:r>
      <w:r>
        <w:rPr>
          <w:szCs w:val="24"/>
        </w:rPr>
        <w:instrText xml:space="preserve"> DOCPROPERTY "x_t" </w:instrText>
      </w:r>
      <w:r>
        <w:rPr>
          <w:szCs w:val="24"/>
        </w:rPr>
        <w:fldChar w:fldCharType="separate"/>
      </w:r>
      <w:r>
        <w:rPr>
          <w:szCs w:val="24"/>
        </w:rPr>
        <w:instrText>Y</w:instrText>
      </w:r>
      <w:r>
        <w:rPr>
          <w:szCs w:val="24"/>
        </w:rPr>
        <w:fldChar w:fldCharType="end"/>
      </w:r>
      <w:r>
        <w:rPr>
          <w:szCs w:val="24"/>
        </w:rPr>
        <w:instrText xml:space="preserve"> &lt;&gt; N "&gt;" </w:instrText>
      </w:r>
      <w:r>
        <w:rPr>
          <w:szCs w:val="24"/>
        </w:rPr>
        <w:fldChar w:fldCharType="separate"/>
      </w:r>
      <w:r>
        <w:rPr>
          <w:noProof/>
          <w:szCs w:val="24"/>
        </w:rPr>
        <w:instrText>&gt;</w:instrText>
      </w:r>
      <w:r>
        <w:rPr>
          <w:szCs w:val="24"/>
        </w:rPr>
        <w:fldChar w:fldCharType="end"/>
      </w:r>
      <w:r>
        <w:rPr>
          <w:szCs w:val="24"/>
        </w:rPr>
        <w:instrText xml:space="preserve">" "" </w:instrText>
      </w:r>
      <w:r>
        <w:rPr>
          <w:szCs w:val="24"/>
        </w:rPr>
        <w:fldChar w:fldCharType="separate"/>
      </w:r>
      <w:r>
        <w:rPr>
          <w:noProof/>
          <w:szCs w:val="24"/>
        </w:rPr>
        <w:t>&lt;/</w:t>
      </w:r>
      <w:proofErr w:type="spellStart"/>
      <w:r>
        <w:rPr>
          <w:noProof/>
          <w:szCs w:val="24"/>
        </w:rPr>
        <w:t>edb</w:t>
      </w:r>
      <w:proofErr w:type="spellEnd"/>
      <w:r>
        <w:rPr>
          <w:noProof/>
          <w:szCs w:val="24"/>
        </w:rPr>
        <w:t>&gt;</w:t>
      </w:r>
      <w:r>
        <w:rPr>
          <w:szCs w:val="24"/>
        </w:rPr>
        <w:fldChar w:fldCharType="end"/>
      </w:r>
    </w:p>
    <w:p w14:paraId="7019718A" w14:textId="4844EE2D" w:rsidR="003E3EDC" w:rsidRDefault="003E3EDC">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 _issn=\"0012-2017\""</w:instrText>
      </w:r>
      <w:r>
        <w:rPr>
          <w:szCs w:val="24"/>
        </w:rPr>
        <w:fldChar w:fldCharType="separate"/>
      </w:r>
      <w:r>
        <w:rPr>
          <w:szCs w:val="24"/>
        </w:rPr>
        <w:instrText xml:space="preserve"> _issn="0012-2017"</w:instrText>
      </w:r>
      <w:r>
        <w:rPr>
          <w:szCs w:val="24"/>
        </w:rPr>
        <w:fldChar w:fldCharType="end"/>
      </w:r>
      <w:r>
        <w:rPr>
          <w:szCs w:val="24"/>
        </w:rPr>
        <w:instrText>"</w:instrText>
      </w:r>
      <w:r>
        <w:rPr>
          <w:szCs w:val="24"/>
        </w:rPr>
        <w:fldChar w:fldCharType="separate"/>
      </w:r>
      <w:proofErr w:type="gramStart"/>
      <w:r>
        <w:rPr>
          <w:noProof/>
          <w:szCs w:val="24"/>
        </w:rPr>
        <w:t>&lt;jrn&gt;</w:t>
      </w:r>
      <w:r>
        <w:rPr>
          <w:szCs w:val="24"/>
        </w:rPr>
        <w:fldChar w:fldCharType="end"/>
      </w:r>
      <w:r>
        <w:rPr>
          <w:rStyle w:val="bibsurname"/>
          <w:szCs w:val="24"/>
        </w:rPr>
        <w:t>Smith</w:t>
      </w:r>
      <w:r>
        <w:rPr>
          <w:szCs w:val="24"/>
        </w:rPr>
        <w:t xml:space="preserve">, </w:t>
      </w:r>
      <w:r>
        <w:rPr>
          <w:rStyle w:val="bibfname"/>
          <w:szCs w:val="24"/>
        </w:rPr>
        <w:t>Barry</w:t>
      </w:r>
      <w:r>
        <w:rPr>
          <w:szCs w:val="24"/>
        </w:rPr>
        <w:t xml:space="preserve">, and </w:t>
      </w:r>
      <w:r>
        <w:rPr>
          <w:rStyle w:val="bibfname"/>
          <w:szCs w:val="24"/>
        </w:rPr>
        <w:t>Pierre</w:t>
      </w:r>
      <w:r>
        <w:rPr>
          <w:szCs w:val="24"/>
        </w:rPr>
        <w:t xml:space="preserve"> </w:t>
      </w:r>
      <w:proofErr w:type="spellStart"/>
      <w:r>
        <w:rPr>
          <w:rStyle w:val="bibsurname"/>
          <w:szCs w:val="24"/>
        </w:rPr>
        <w:t>Grenon</w:t>
      </w:r>
      <w:proofErr w:type="spellEnd"/>
      <w:r>
        <w:rPr>
          <w:szCs w:val="24"/>
        </w:rPr>
        <w:t>.</w:t>
      </w:r>
      <w:proofErr w:type="gramEnd"/>
      <w:r>
        <w:rPr>
          <w:szCs w:val="24"/>
        </w:rPr>
        <w:t xml:space="preserve"> “</w:t>
      </w:r>
      <w:r>
        <w:rPr>
          <w:rStyle w:val="bibarticle"/>
          <w:szCs w:val="24"/>
        </w:rPr>
        <w:t>The Cornucopia of Formal Ontological Relations.</w:t>
      </w:r>
      <w:r w:rsidRPr="003E3EDC">
        <w:t>”</w:t>
      </w:r>
      <w:r>
        <w:rPr>
          <w:szCs w:val="24"/>
        </w:rPr>
        <w:t xml:space="preserve"> </w:t>
      </w:r>
      <w:proofErr w:type="spellStart"/>
      <w:r>
        <w:rPr>
          <w:rStyle w:val="bibjournal"/>
          <w:i/>
          <w:szCs w:val="24"/>
        </w:rPr>
        <w:t>Dialectica</w:t>
      </w:r>
      <w:proofErr w:type="spellEnd"/>
      <w:r>
        <w:rPr>
          <w:szCs w:val="24"/>
        </w:rPr>
        <w:t xml:space="preserve"> </w:t>
      </w:r>
      <w:r>
        <w:rPr>
          <w:rStyle w:val="bibvolume"/>
          <w:szCs w:val="24"/>
        </w:rPr>
        <w:t>58</w:t>
      </w:r>
      <w:r w:rsidR="00364E50">
        <w:t xml:space="preserve"> (</w:t>
      </w:r>
      <w:r w:rsidR="00364E50">
        <w:rPr>
          <w:rStyle w:val="bibyear"/>
          <w:szCs w:val="24"/>
        </w:rPr>
        <w:t>2004</w:t>
      </w:r>
      <w:r w:rsidR="00364E50">
        <w:rPr>
          <w:szCs w:val="24"/>
        </w:rPr>
        <w:t>)</w:t>
      </w:r>
      <w:r>
        <w:rPr>
          <w:szCs w:val="24"/>
        </w:rPr>
        <w:t>:</w:t>
      </w:r>
      <w:r w:rsidR="00364E50">
        <w:rPr>
          <w:szCs w:val="24"/>
        </w:rPr>
        <w:t xml:space="preserve"> </w:t>
      </w:r>
      <w:r>
        <w:rPr>
          <w:rStyle w:val="bibfpage"/>
          <w:szCs w:val="24"/>
        </w:rPr>
        <w:t>279</w:t>
      </w:r>
      <w:r>
        <w:rPr>
          <w:szCs w:val="24"/>
        </w:rPr>
        <w:t>–</w:t>
      </w:r>
      <w:r>
        <w:rPr>
          <w:rStyle w:val="biblpage"/>
          <w:szCs w:val="24"/>
        </w:rPr>
        <w:t>296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jrn</w:t>
      </w:r>
      <w:proofErr w:type="spellEnd"/>
      <w:r>
        <w:rPr>
          <w:noProof/>
          <w:szCs w:val="24"/>
        </w:rPr>
        <w:t>&gt;</w:t>
      </w:r>
      <w:r>
        <w:rPr>
          <w:szCs w:val="24"/>
        </w:rPr>
        <w:fldChar w:fldCharType="end"/>
      </w:r>
    </w:p>
    <w:p w14:paraId="1B25B1F9" w14:textId="36559CA4" w:rsidR="003E3EDC" w:rsidRDefault="003E3EDC" w:rsidP="003E3EDC">
      <w:pPr>
        <w:pStyle w:val="RefTxReferenceText"/>
        <w:autoSpaceDE w:val="0"/>
        <w:autoSpaceDN w:val="0"/>
        <w:adjustRightInd w:val="0"/>
        <w:rPr>
          <w:szCs w:val="24"/>
        </w:rPr>
      </w:pPr>
      <w:r w:rsidRPr="00565D8D">
        <w:fldChar w:fldCharType="begin"/>
      </w:r>
      <w:r w:rsidRPr="00565D8D">
        <w:instrText xml:space="preserve"> IF "x_+3" "</w:instrText>
      </w:r>
      <w:r w:rsidRPr="00565D8D">
        <w:fldChar w:fldCharType="begin"/>
      </w:r>
      <w:r w:rsidRPr="00565D8D">
        <w:instrText xml:space="preserve"> IF </w:instrText>
      </w:r>
      <w:fldSimple w:instr=" DOCPROPERTY &quot;x_t&quot; ">
        <w:r w:rsidRPr="00565D8D">
          <w:instrText>Y</w:instrText>
        </w:r>
      </w:fldSimple>
      <w:r w:rsidRPr="00565D8D">
        <w:instrText xml:space="preserve"> &lt;&gt; N "&lt;</w:instrText>
      </w:r>
      <w:r w:rsidRPr="00565D8D">
        <w:fldChar w:fldCharType="begin"/>
      </w:r>
      <w:r w:rsidRPr="00565D8D">
        <w:instrText xml:space="preserve"> QUOTE "edb" </w:instrText>
      </w:r>
      <w:r w:rsidRPr="00565D8D">
        <w:fldChar w:fldCharType="separate"/>
      </w:r>
      <w:r w:rsidRPr="00565D8D">
        <w:instrText>edb</w:instrText>
      </w:r>
      <w:r w:rsidRPr="00565D8D">
        <w:fldChar w:fldCharType="end"/>
      </w:r>
      <w:r w:rsidRPr="00565D8D">
        <w:instrText xml:space="preserve">" </w:instrText>
      </w:r>
      <w:r w:rsidRPr="00565D8D">
        <w:fldChar w:fldCharType="separate"/>
      </w:r>
      <w:r w:rsidRPr="00565D8D">
        <w:instrText>&lt;edb</w:instrText>
      </w:r>
      <w:r w:rsidRPr="00565D8D">
        <w:fldChar w:fldCharType="end"/>
      </w:r>
      <w:r w:rsidRPr="00565D8D">
        <w:fldChar w:fldCharType="begin"/>
      </w:r>
      <w:r w:rsidRPr="00565D8D">
        <w:instrText xml:space="preserve"> IF </w:instrText>
      </w:r>
      <w:r w:rsidRPr="00565D8D">
        <w:fldChar w:fldCharType="begin"/>
      </w:r>
      <w:r w:rsidRPr="00565D8D">
        <w:instrText xml:space="preserve"> = AND(</w:instrText>
      </w:r>
      <w:r w:rsidRPr="00565D8D">
        <w:fldChar w:fldCharType="begin"/>
      </w:r>
      <w:r w:rsidRPr="00565D8D">
        <w:instrText xml:space="preserve"> COMPARE </w:instrText>
      </w:r>
      <w:fldSimple w:instr=" DOCPROPERTY &quot;x_t&quot; ">
        <w:r w:rsidRPr="00565D8D">
          <w:instrText>Y</w:instrText>
        </w:r>
      </w:fldSimple>
      <w:r w:rsidRPr="00565D8D">
        <w:instrText xml:space="preserve"> &lt;&gt; N </w:instrText>
      </w:r>
      <w:r w:rsidRPr="00565D8D">
        <w:fldChar w:fldCharType="separate"/>
      </w:r>
      <w:r w:rsidRPr="00565D8D">
        <w:instrText>1</w:instrText>
      </w:r>
      <w:r w:rsidRPr="00565D8D">
        <w:fldChar w:fldCharType="end"/>
      </w:r>
      <w:r w:rsidRPr="00565D8D">
        <w:instrText>,</w:instrText>
      </w:r>
      <w:r w:rsidRPr="00565D8D">
        <w:fldChar w:fldCharType="begin"/>
      </w:r>
      <w:r w:rsidRPr="00565D8D">
        <w:instrText xml:space="preserve"> COMPARE </w:instrText>
      </w:r>
      <w:fldSimple w:instr=" DOCPROPERTY &quot;x_a&quot; ">
        <w:r w:rsidRPr="00565D8D">
          <w:instrText>N</w:instrText>
        </w:r>
      </w:fldSimple>
      <w:r w:rsidRPr="00565D8D">
        <w:instrText xml:space="preserve"> &lt;&gt; N </w:instrText>
      </w:r>
      <w:r w:rsidRPr="00565D8D">
        <w:fldChar w:fldCharType="separate"/>
      </w:r>
      <w:r w:rsidRPr="00565D8D">
        <w:instrText>0</w:instrText>
      </w:r>
      <w:r w:rsidRPr="00565D8D">
        <w:fldChar w:fldCharType="end"/>
      </w:r>
      <w:r w:rsidRPr="00565D8D">
        <w:instrText xml:space="preserve">) </w:instrText>
      </w:r>
      <w:r w:rsidRPr="00565D8D">
        <w:fldChar w:fldCharType="separate"/>
      </w:r>
      <w:r w:rsidRPr="00565D8D">
        <w:instrText>0</w:instrText>
      </w:r>
      <w:r w:rsidRPr="00565D8D">
        <w:fldChar w:fldCharType="end"/>
      </w:r>
      <w:r w:rsidRPr="00565D8D">
        <w:instrText xml:space="preserve"> = 1 "</w:instrText>
      </w:r>
      <w:r w:rsidRPr="00565D8D">
        <w:fldChar w:fldCharType="begin"/>
      </w:r>
      <w:r w:rsidRPr="00565D8D">
        <w:instrText xml:space="preserve"> QUOTE "" </w:instrText>
      </w:r>
      <w:r w:rsidRPr="00565D8D">
        <w:fldChar w:fldCharType="end"/>
      </w:r>
      <w:r w:rsidRPr="00565D8D">
        <w:instrText xml:space="preserve">" </w:instrText>
      </w:r>
      <w:r w:rsidRPr="00565D8D">
        <w:fldChar w:fldCharType="end"/>
      </w:r>
      <w:r w:rsidRPr="00565D8D">
        <w:fldChar w:fldCharType="begin"/>
      </w:r>
      <w:r w:rsidRPr="00565D8D">
        <w:instrText xml:space="preserve"> IF </w:instrText>
      </w:r>
      <w:fldSimple w:instr=" DOCPROPERTY &quot;x_t&quot; ">
        <w:r w:rsidRPr="00565D8D">
          <w:instrText>Y</w:instrText>
        </w:r>
      </w:fldSimple>
      <w:r w:rsidRPr="00565D8D">
        <w:instrText xml:space="preserve"> &lt;&gt; N "&gt;" </w:instrText>
      </w:r>
      <w:r w:rsidRPr="00565D8D">
        <w:fldChar w:fldCharType="separate"/>
      </w:r>
      <w:r w:rsidRPr="00565D8D">
        <w:instrText>&gt;</w:instrText>
      </w:r>
      <w:r w:rsidRPr="00565D8D">
        <w:fldChar w:fldCharType="end"/>
      </w:r>
      <w:r w:rsidRPr="00565D8D">
        <w:instrText>" "</w:instrText>
      </w:r>
      <w:r w:rsidRPr="00565D8D">
        <w:fldChar w:fldCharType="begin"/>
      </w:r>
      <w:r w:rsidRPr="00565D8D">
        <w:instrText xml:space="preserve"> QUOTE "" </w:instrText>
      </w:r>
      <w:r w:rsidRPr="00565D8D">
        <w:fldChar w:fldCharType="end"/>
      </w:r>
      <w:r w:rsidRPr="00565D8D">
        <w:instrText xml:space="preserve">" </w:instrText>
      </w:r>
      <w:r w:rsidRPr="00565D8D">
        <w:fldChar w:fldCharType="separate"/>
      </w:r>
      <w:r w:rsidRPr="00565D8D">
        <w:t>&lt;</w:t>
      </w:r>
      <w:proofErr w:type="spellStart"/>
      <w:proofErr w:type="gramStart"/>
      <w:r w:rsidRPr="00565D8D">
        <w:t>edb</w:t>
      </w:r>
      <w:proofErr w:type="spellEnd"/>
      <w:proofErr w:type="gramEnd"/>
      <w:r w:rsidRPr="00565D8D">
        <w:t>&gt;</w:t>
      </w:r>
      <w:r w:rsidRPr="00565D8D">
        <w:fldChar w:fldCharType="end"/>
      </w:r>
      <w:r>
        <w:rPr>
          <w:rStyle w:val="bibsurname"/>
          <w:szCs w:val="24"/>
        </w:rPr>
        <w:t>Smith</w:t>
      </w:r>
      <w:r>
        <w:rPr>
          <w:szCs w:val="24"/>
        </w:rPr>
        <w:t xml:space="preserve">, </w:t>
      </w:r>
      <w:r>
        <w:rPr>
          <w:rStyle w:val="bibfname"/>
          <w:szCs w:val="24"/>
        </w:rPr>
        <w:t>Barry</w:t>
      </w:r>
      <w:r>
        <w:rPr>
          <w:szCs w:val="24"/>
        </w:rPr>
        <w:t>. “</w:t>
      </w:r>
      <w:r w:rsidRPr="00565D8D">
        <w:rPr>
          <w:rStyle w:val="bibchaptertitle"/>
        </w:rPr>
        <w:t>On Classifying Material Entities in Basic Formal Ontology</w:t>
      </w:r>
      <w:r>
        <w:rPr>
          <w:szCs w:val="24"/>
        </w:rPr>
        <w:t xml:space="preserve">.” In </w:t>
      </w:r>
      <w:r w:rsidRPr="00565D8D">
        <w:rPr>
          <w:rStyle w:val="bibbook"/>
        </w:rPr>
        <w:t>Interdisciplinary Ontology (Proceedings of the Third Interdisciplinary Ontology Meeting)</w:t>
      </w:r>
      <w:r>
        <w:rPr>
          <w:szCs w:val="24"/>
        </w:rPr>
        <w:t xml:space="preserve">, ed. </w:t>
      </w:r>
      <w:r w:rsidRPr="00565D8D">
        <w:rPr>
          <w:rStyle w:val="bibed-fname"/>
        </w:rPr>
        <w:t>Barry</w:t>
      </w:r>
      <w:r>
        <w:rPr>
          <w:szCs w:val="24"/>
        </w:rPr>
        <w:t xml:space="preserve"> </w:t>
      </w:r>
      <w:r w:rsidRPr="00565D8D">
        <w:rPr>
          <w:rStyle w:val="bibed-surname"/>
        </w:rPr>
        <w:t>Smith</w:t>
      </w:r>
      <w:r>
        <w:rPr>
          <w:szCs w:val="24"/>
        </w:rPr>
        <w:t xml:space="preserve">, </w:t>
      </w:r>
      <w:proofErr w:type="spellStart"/>
      <w:r w:rsidRPr="00565D8D">
        <w:rPr>
          <w:rStyle w:val="bibed-fname"/>
        </w:rPr>
        <w:t>Riichiro</w:t>
      </w:r>
      <w:proofErr w:type="spellEnd"/>
      <w:r>
        <w:rPr>
          <w:szCs w:val="24"/>
        </w:rPr>
        <w:t xml:space="preserve"> </w:t>
      </w:r>
      <w:proofErr w:type="spellStart"/>
      <w:r w:rsidRPr="00565D8D">
        <w:rPr>
          <w:rStyle w:val="bibed-surname"/>
        </w:rPr>
        <w:t>Mizoguchi</w:t>
      </w:r>
      <w:proofErr w:type="spellEnd"/>
      <w:r>
        <w:rPr>
          <w:szCs w:val="24"/>
        </w:rPr>
        <w:t xml:space="preserve">, and </w:t>
      </w:r>
      <w:proofErr w:type="spellStart"/>
      <w:r>
        <w:rPr>
          <w:szCs w:val="24"/>
        </w:rPr>
        <w:t>Sumio</w:t>
      </w:r>
      <w:proofErr w:type="spellEnd"/>
      <w:r>
        <w:rPr>
          <w:szCs w:val="24"/>
        </w:rPr>
        <w:t xml:space="preserve"> </w:t>
      </w:r>
      <w:r w:rsidRPr="00565D8D">
        <w:rPr>
          <w:rStyle w:val="bibed-surname"/>
        </w:rPr>
        <w:t>Nakagawa</w:t>
      </w:r>
      <w:r>
        <w:rPr>
          <w:szCs w:val="24"/>
        </w:rPr>
        <w:t xml:space="preserve">, </w:t>
      </w:r>
      <w:r w:rsidRPr="00565D8D">
        <w:rPr>
          <w:rStyle w:val="bibfpage"/>
        </w:rPr>
        <w:t>1</w:t>
      </w:r>
      <w:r>
        <w:rPr>
          <w:szCs w:val="24"/>
        </w:rPr>
        <w:t>–</w:t>
      </w:r>
      <w:r w:rsidRPr="00565D8D">
        <w:rPr>
          <w:rStyle w:val="biblpage"/>
        </w:rPr>
        <w:t>13</w:t>
      </w:r>
      <w:r>
        <w:rPr>
          <w:szCs w:val="24"/>
        </w:rPr>
        <w:t xml:space="preserve">. </w:t>
      </w:r>
      <w:r w:rsidRPr="00565D8D">
        <w:rPr>
          <w:rStyle w:val="biblocation"/>
        </w:rPr>
        <w:t>Tokyo</w:t>
      </w:r>
      <w:r>
        <w:rPr>
          <w:szCs w:val="24"/>
        </w:rPr>
        <w:t xml:space="preserve">: </w:t>
      </w:r>
      <w:r w:rsidRPr="00565D8D">
        <w:rPr>
          <w:rStyle w:val="bibpublisher"/>
        </w:rPr>
        <w:t>Keio University Press</w:t>
      </w:r>
      <w:r>
        <w:rPr>
          <w:szCs w:val="24"/>
        </w:rPr>
        <w:t xml:space="preserve">, </w:t>
      </w:r>
      <w:r>
        <w:rPr>
          <w:rStyle w:val="bibyear"/>
          <w:szCs w:val="24"/>
        </w:rPr>
        <w:t>2012</w:t>
      </w:r>
      <w:r>
        <w:rPr>
          <w:szCs w:val="24"/>
        </w:rPr>
        <w:t>.</w:t>
      </w:r>
      <w:r>
        <w:rPr>
          <w:szCs w:val="24"/>
        </w:rPr>
        <w:fldChar w:fldCharType="begin"/>
      </w:r>
      <w:r>
        <w:rPr>
          <w:szCs w:val="24"/>
        </w:rPr>
        <w:instrText xml:space="preserve"> IF "x_-3" "</w:instrText>
      </w:r>
      <w:r>
        <w:rPr>
          <w:szCs w:val="24"/>
        </w:rPr>
        <w:fldChar w:fldCharType="begin"/>
      </w:r>
      <w:r>
        <w:rPr>
          <w:szCs w:val="24"/>
        </w:rPr>
        <w:instrText xml:space="preserve"> IF </w:instrText>
      </w:r>
      <w:r>
        <w:rPr>
          <w:szCs w:val="24"/>
        </w:rPr>
        <w:fldChar w:fldCharType="begin"/>
      </w:r>
      <w:r>
        <w:rPr>
          <w:szCs w:val="24"/>
        </w:rPr>
        <w:instrText xml:space="preserve"> DOCPROPERTY "x_t" </w:instrText>
      </w:r>
      <w:r>
        <w:rPr>
          <w:szCs w:val="24"/>
        </w:rPr>
        <w:fldChar w:fldCharType="separate"/>
      </w:r>
      <w:r>
        <w:rPr>
          <w:szCs w:val="24"/>
        </w:rPr>
        <w:instrText>Y</w:instrText>
      </w:r>
      <w:r>
        <w:rPr>
          <w:szCs w:val="24"/>
        </w:rPr>
        <w:fldChar w:fldCharType="end"/>
      </w:r>
      <w:r>
        <w:rPr>
          <w:szCs w:val="24"/>
        </w:rPr>
        <w:instrText xml:space="preserve"> &lt;&gt; N "&lt;/</w:instrText>
      </w:r>
      <w:r>
        <w:rPr>
          <w:szCs w:val="24"/>
        </w:rPr>
        <w:fldChar w:fldCharType="begin"/>
      </w:r>
      <w:r>
        <w:rPr>
          <w:szCs w:val="24"/>
        </w:rPr>
        <w:instrText xml:space="preserve"> QUOTE "edb" </w:instrText>
      </w:r>
      <w:r>
        <w:rPr>
          <w:szCs w:val="24"/>
        </w:rPr>
        <w:fldChar w:fldCharType="separate"/>
      </w:r>
      <w:r>
        <w:rPr>
          <w:szCs w:val="24"/>
        </w:rPr>
        <w:instrText>edb</w:instrText>
      </w:r>
      <w:r>
        <w:rPr>
          <w:szCs w:val="24"/>
        </w:rPr>
        <w:fldChar w:fldCharType="end"/>
      </w:r>
      <w:r>
        <w:rPr>
          <w:szCs w:val="24"/>
        </w:rPr>
        <w:instrText xml:space="preserve">" </w:instrText>
      </w:r>
      <w:r>
        <w:rPr>
          <w:szCs w:val="24"/>
        </w:rPr>
        <w:fldChar w:fldCharType="separate"/>
      </w:r>
      <w:r>
        <w:rPr>
          <w:noProof/>
          <w:szCs w:val="24"/>
        </w:rPr>
        <w:instrText>&lt;/edb</w:instrText>
      </w:r>
      <w:r>
        <w:rPr>
          <w:szCs w:val="24"/>
        </w:rPr>
        <w:fldChar w:fldCharType="end"/>
      </w:r>
      <w:r>
        <w:rPr>
          <w:szCs w:val="24"/>
        </w:rPr>
        <w:fldChar w:fldCharType="begin"/>
      </w:r>
      <w:r>
        <w:rPr>
          <w:szCs w:val="24"/>
        </w:rPr>
        <w:instrText xml:space="preserve"> IF </w:instrText>
      </w:r>
      <w:r>
        <w:rPr>
          <w:szCs w:val="24"/>
        </w:rPr>
        <w:fldChar w:fldCharType="begin"/>
      </w:r>
      <w:r>
        <w:rPr>
          <w:szCs w:val="24"/>
        </w:rPr>
        <w:instrText xml:space="preserve"> DOCPROPERTY "x_t" </w:instrText>
      </w:r>
      <w:r>
        <w:rPr>
          <w:szCs w:val="24"/>
        </w:rPr>
        <w:fldChar w:fldCharType="separate"/>
      </w:r>
      <w:r>
        <w:rPr>
          <w:szCs w:val="24"/>
        </w:rPr>
        <w:instrText>Y</w:instrText>
      </w:r>
      <w:r>
        <w:rPr>
          <w:szCs w:val="24"/>
        </w:rPr>
        <w:fldChar w:fldCharType="end"/>
      </w:r>
      <w:r>
        <w:rPr>
          <w:szCs w:val="24"/>
        </w:rPr>
        <w:instrText xml:space="preserve"> &lt;&gt; N "&gt;" </w:instrText>
      </w:r>
      <w:r>
        <w:rPr>
          <w:szCs w:val="24"/>
        </w:rPr>
        <w:fldChar w:fldCharType="separate"/>
      </w:r>
      <w:r>
        <w:rPr>
          <w:noProof/>
          <w:szCs w:val="24"/>
        </w:rPr>
        <w:instrText>&gt;</w:instrText>
      </w:r>
      <w:r>
        <w:rPr>
          <w:szCs w:val="24"/>
        </w:rPr>
        <w:fldChar w:fldCharType="end"/>
      </w:r>
      <w:r>
        <w:rPr>
          <w:szCs w:val="24"/>
        </w:rPr>
        <w:instrText xml:space="preserve">" "" </w:instrText>
      </w:r>
      <w:r>
        <w:rPr>
          <w:szCs w:val="24"/>
        </w:rPr>
        <w:fldChar w:fldCharType="separate"/>
      </w:r>
      <w:r>
        <w:rPr>
          <w:noProof/>
          <w:szCs w:val="24"/>
        </w:rPr>
        <w:t>&lt;/</w:t>
      </w:r>
      <w:proofErr w:type="spellStart"/>
      <w:r>
        <w:rPr>
          <w:noProof/>
          <w:szCs w:val="24"/>
        </w:rPr>
        <w:t>edb</w:t>
      </w:r>
      <w:proofErr w:type="spellEnd"/>
      <w:r>
        <w:rPr>
          <w:noProof/>
          <w:szCs w:val="24"/>
        </w:rPr>
        <w:t>&gt;</w:t>
      </w:r>
      <w:r>
        <w:rPr>
          <w:szCs w:val="24"/>
        </w:rPr>
        <w:fldChar w:fldCharType="end"/>
      </w:r>
    </w:p>
    <w:p w14:paraId="3D446056" w14:textId="2A95FC72" w:rsidR="003E3EDC" w:rsidRDefault="003E3EDC">
      <w:pPr>
        <w:pStyle w:val="H1HeadingLevel1"/>
        <w:autoSpaceDE w:val="0"/>
        <w:autoSpaceDN w:val="0"/>
        <w:adjustRightInd w:val="0"/>
        <w:rPr>
          <w:szCs w:val="24"/>
        </w:rPr>
      </w:pPr>
      <w:r>
        <w:rPr>
          <w:szCs w:val="24"/>
        </w:rPr>
        <w:t>Further Reading on Granularity</w:t>
      </w:r>
    </w:p>
    <w:p w14:paraId="0330A614" w14:textId="0CDB26D2" w:rsidR="003E3EDC" w:rsidRDefault="003E3EDC">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 _issn=\"1532-0464\""</w:instrText>
      </w:r>
      <w:r>
        <w:rPr>
          <w:szCs w:val="24"/>
        </w:rPr>
        <w:fldChar w:fldCharType="separate"/>
      </w:r>
      <w:r>
        <w:rPr>
          <w:szCs w:val="24"/>
        </w:rPr>
        <w:instrText xml:space="preserve"> _issn="1532-0464"</w:instrText>
      </w:r>
      <w:r>
        <w:rPr>
          <w:szCs w:val="24"/>
        </w:rPr>
        <w:fldChar w:fldCharType="end"/>
      </w:r>
      <w:r>
        <w:rPr>
          <w:szCs w:val="24"/>
        </w:rPr>
        <w:instrText>"</w:instrText>
      </w:r>
      <w:r>
        <w:rPr>
          <w:szCs w:val="24"/>
        </w:rPr>
        <w:fldChar w:fldCharType="separate"/>
      </w:r>
      <w:proofErr w:type="gramStart"/>
      <w:r>
        <w:rPr>
          <w:noProof/>
          <w:szCs w:val="24"/>
        </w:rPr>
        <w:t>&lt;jrn&gt;</w:t>
      </w:r>
      <w:r>
        <w:rPr>
          <w:szCs w:val="24"/>
        </w:rPr>
        <w:fldChar w:fldCharType="end"/>
      </w:r>
      <w:r>
        <w:rPr>
          <w:rStyle w:val="bibsurname"/>
          <w:szCs w:val="24"/>
        </w:rPr>
        <w:t>Rector</w:t>
      </w:r>
      <w:r>
        <w:rPr>
          <w:szCs w:val="24"/>
        </w:rPr>
        <w:t xml:space="preserve">, </w:t>
      </w:r>
      <w:r>
        <w:rPr>
          <w:rStyle w:val="bibfname"/>
          <w:szCs w:val="24"/>
        </w:rPr>
        <w:t>Alan</w:t>
      </w:r>
      <w:r>
        <w:rPr>
          <w:szCs w:val="24"/>
        </w:rPr>
        <w:t xml:space="preserve">, </w:t>
      </w:r>
      <w:r>
        <w:rPr>
          <w:rStyle w:val="bibfname"/>
          <w:szCs w:val="24"/>
        </w:rPr>
        <w:t>Jeremy</w:t>
      </w:r>
      <w:r>
        <w:rPr>
          <w:szCs w:val="24"/>
        </w:rPr>
        <w:t xml:space="preserve"> </w:t>
      </w:r>
      <w:r>
        <w:rPr>
          <w:rStyle w:val="bibsurname"/>
          <w:szCs w:val="24"/>
        </w:rPr>
        <w:t>Rogers</w:t>
      </w:r>
      <w:r>
        <w:rPr>
          <w:szCs w:val="24"/>
        </w:rPr>
        <w:t xml:space="preserve">, and </w:t>
      </w:r>
      <w:r>
        <w:rPr>
          <w:rStyle w:val="bibfname"/>
          <w:szCs w:val="24"/>
        </w:rPr>
        <w:t>Thomas</w:t>
      </w:r>
      <w:r>
        <w:rPr>
          <w:szCs w:val="24"/>
        </w:rPr>
        <w:t xml:space="preserve"> </w:t>
      </w:r>
      <w:r>
        <w:rPr>
          <w:rStyle w:val="bibsurname"/>
          <w:szCs w:val="24"/>
        </w:rPr>
        <w:t>Bittner</w:t>
      </w:r>
      <w:r>
        <w:rPr>
          <w:szCs w:val="24"/>
        </w:rPr>
        <w:t>.</w:t>
      </w:r>
      <w:proofErr w:type="gramEnd"/>
      <w:r>
        <w:rPr>
          <w:szCs w:val="24"/>
        </w:rPr>
        <w:t xml:space="preserve"> “</w:t>
      </w:r>
      <w:r>
        <w:rPr>
          <w:rStyle w:val="bibarticle"/>
          <w:szCs w:val="24"/>
        </w:rPr>
        <w:t>Granularity, Scale and Collectivity: When Size Does and Does Not Matter.</w:t>
      </w:r>
      <w:r>
        <w:rPr>
          <w:szCs w:val="24"/>
        </w:rPr>
        <w:t xml:space="preserve">” </w:t>
      </w:r>
      <w:r>
        <w:rPr>
          <w:rStyle w:val="bibjournal"/>
          <w:i/>
          <w:szCs w:val="24"/>
        </w:rPr>
        <w:t>Journal of Biomedical Informatics</w:t>
      </w:r>
      <w:r>
        <w:rPr>
          <w:szCs w:val="24"/>
        </w:rPr>
        <w:t xml:space="preserve"> </w:t>
      </w:r>
      <w:r>
        <w:rPr>
          <w:rStyle w:val="bibvolume"/>
          <w:szCs w:val="24"/>
        </w:rPr>
        <w:t>39</w:t>
      </w:r>
      <w:r>
        <w:rPr>
          <w:szCs w:val="24"/>
        </w:rPr>
        <w:t xml:space="preserve"> (</w:t>
      </w:r>
      <w:r>
        <w:rPr>
          <w:rStyle w:val="bibissue"/>
          <w:szCs w:val="24"/>
        </w:rPr>
        <w:t>3</w:t>
      </w:r>
      <w:r>
        <w:rPr>
          <w:szCs w:val="24"/>
        </w:rPr>
        <w:t>)</w:t>
      </w:r>
      <w:r w:rsidR="00C507A3">
        <w:rPr>
          <w:szCs w:val="24"/>
        </w:rPr>
        <w:t xml:space="preserve"> (</w:t>
      </w:r>
      <w:r w:rsidR="00C507A3">
        <w:rPr>
          <w:rStyle w:val="bibyear"/>
          <w:szCs w:val="24"/>
        </w:rPr>
        <w:t>2006</w:t>
      </w:r>
      <w:r w:rsidR="00C507A3">
        <w:rPr>
          <w:szCs w:val="24"/>
        </w:rPr>
        <w:t>)</w:t>
      </w:r>
      <w:r>
        <w:rPr>
          <w:szCs w:val="24"/>
        </w:rPr>
        <w:t xml:space="preserve">: </w:t>
      </w:r>
      <w:r>
        <w:rPr>
          <w:rStyle w:val="bibfpage"/>
          <w:szCs w:val="24"/>
        </w:rPr>
        <w:t>333</w:t>
      </w:r>
      <w:r>
        <w:rPr>
          <w:szCs w:val="24"/>
        </w:rPr>
        <w:t>–</w:t>
      </w:r>
      <w:r>
        <w:rPr>
          <w:rStyle w:val="biblpage"/>
          <w:szCs w:val="24"/>
        </w:rPr>
        <w:t>349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jrn</w:t>
      </w:r>
      <w:proofErr w:type="spellEnd"/>
      <w:r>
        <w:rPr>
          <w:noProof/>
          <w:szCs w:val="24"/>
        </w:rPr>
        <w:t>&gt;</w:t>
      </w:r>
      <w:r>
        <w:rPr>
          <w:szCs w:val="24"/>
        </w:rPr>
        <w:fldChar w:fldCharType="end"/>
      </w:r>
    </w:p>
    <w:p w14:paraId="7C5FF0C7" w14:textId="4E6CEEAD" w:rsidR="003E3EDC" w:rsidRDefault="003E3EDC">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proofErr w:type="gramStart"/>
      <w:r>
        <w:rPr>
          <w:noProof/>
          <w:szCs w:val="24"/>
        </w:rPr>
        <w:t>&lt;jrn&gt;</w:t>
      </w:r>
      <w:r>
        <w:rPr>
          <w:szCs w:val="24"/>
        </w:rPr>
        <w:fldChar w:fldCharType="end"/>
      </w:r>
      <w:r>
        <w:rPr>
          <w:rStyle w:val="bibsurname"/>
          <w:szCs w:val="24"/>
        </w:rPr>
        <w:t>Smith</w:t>
      </w:r>
      <w:r>
        <w:rPr>
          <w:szCs w:val="24"/>
        </w:rPr>
        <w:t xml:space="preserve">, </w:t>
      </w:r>
      <w:r>
        <w:rPr>
          <w:rStyle w:val="bibfname"/>
          <w:szCs w:val="24"/>
        </w:rPr>
        <w:t>Barry</w:t>
      </w:r>
      <w:r>
        <w:rPr>
          <w:szCs w:val="24"/>
        </w:rPr>
        <w:t xml:space="preserve">, and </w:t>
      </w:r>
      <w:proofErr w:type="spellStart"/>
      <w:r>
        <w:rPr>
          <w:rStyle w:val="bibfname"/>
          <w:szCs w:val="24"/>
        </w:rPr>
        <w:t>Berit</w:t>
      </w:r>
      <w:proofErr w:type="spellEnd"/>
      <w:r>
        <w:rPr>
          <w:szCs w:val="24"/>
        </w:rPr>
        <w:t xml:space="preserve"> </w:t>
      </w:r>
      <w:proofErr w:type="spellStart"/>
      <w:r>
        <w:rPr>
          <w:rStyle w:val="bibsurname"/>
          <w:szCs w:val="24"/>
        </w:rPr>
        <w:t>Brogaard</w:t>
      </w:r>
      <w:proofErr w:type="spellEnd"/>
      <w:r>
        <w:rPr>
          <w:szCs w:val="24"/>
        </w:rPr>
        <w:t>.</w:t>
      </w:r>
      <w:proofErr w:type="gramEnd"/>
      <w:r>
        <w:rPr>
          <w:szCs w:val="24"/>
        </w:rPr>
        <w:t xml:space="preserve"> “</w:t>
      </w:r>
      <w:r>
        <w:rPr>
          <w:rStyle w:val="bibarticle"/>
          <w:szCs w:val="24"/>
        </w:rPr>
        <w:t>A Unified Theory of Truth and Reference.</w:t>
      </w:r>
      <w:r>
        <w:rPr>
          <w:szCs w:val="24"/>
        </w:rPr>
        <w:t xml:space="preserve">” </w:t>
      </w:r>
      <w:proofErr w:type="spellStart"/>
      <w:r>
        <w:rPr>
          <w:rStyle w:val="bibjournal"/>
          <w:i/>
          <w:szCs w:val="24"/>
        </w:rPr>
        <w:t>Logique</w:t>
      </w:r>
      <w:proofErr w:type="spellEnd"/>
      <w:r>
        <w:rPr>
          <w:rStyle w:val="bibjournal"/>
          <w:i/>
          <w:szCs w:val="24"/>
        </w:rPr>
        <w:t xml:space="preserve"> </w:t>
      </w:r>
      <w:proofErr w:type="gramStart"/>
      <w:r>
        <w:rPr>
          <w:rStyle w:val="bibjournal"/>
          <w:i/>
          <w:szCs w:val="24"/>
        </w:rPr>
        <w:t>et</w:t>
      </w:r>
      <w:proofErr w:type="gramEnd"/>
      <w:r>
        <w:rPr>
          <w:rStyle w:val="bibjournal"/>
          <w:i/>
          <w:szCs w:val="24"/>
        </w:rPr>
        <w:t xml:space="preserve"> </w:t>
      </w:r>
      <w:proofErr w:type="spellStart"/>
      <w:r>
        <w:rPr>
          <w:rStyle w:val="bibjournal"/>
          <w:i/>
          <w:szCs w:val="24"/>
        </w:rPr>
        <w:t>Analyse</w:t>
      </w:r>
      <w:proofErr w:type="spellEnd"/>
      <w:r>
        <w:rPr>
          <w:szCs w:val="24"/>
        </w:rPr>
        <w:t xml:space="preserve"> </w:t>
      </w:r>
      <w:r>
        <w:rPr>
          <w:rStyle w:val="bibvolume"/>
          <w:szCs w:val="24"/>
        </w:rPr>
        <w:t>43</w:t>
      </w:r>
      <w:r>
        <w:rPr>
          <w:szCs w:val="24"/>
        </w:rPr>
        <w:t xml:space="preserve"> (</w:t>
      </w:r>
      <w:r>
        <w:rPr>
          <w:rStyle w:val="bibissue"/>
          <w:szCs w:val="24"/>
        </w:rPr>
        <w:t>169–170</w:t>
      </w:r>
      <w:r>
        <w:rPr>
          <w:szCs w:val="24"/>
        </w:rPr>
        <w:t>)</w:t>
      </w:r>
      <w:r w:rsidR="00C507A3">
        <w:rPr>
          <w:szCs w:val="24"/>
        </w:rPr>
        <w:t xml:space="preserve"> (</w:t>
      </w:r>
      <w:r w:rsidR="00C507A3">
        <w:rPr>
          <w:rStyle w:val="bibyear"/>
          <w:szCs w:val="24"/>
        </w:rPr>
        <w:t>2003</w:t>
      </w:r>
      <w:r w:rsidR="00C507A3">
        <w:rPr>
          <w:szCs w:val="24"/>
        </w:rPr>
        <w:t>)</w:t>
      </w:r>
      <w:r>
        <w:rPr>
          <w:szCs w:val="24"/>
        </w:rPr>
        <w:t xml:space="preserve">: </w:t>
      </w:r>
      <w:r>
        <w:rPr>
          <w:rStyle w:val="bibfpage"/>
          <w:szCs w:val="24"/>
        </w:rPr>
        <w:t>49</w:t>
      </w:r>
      <w:r>
        <w:rPr>
          <w:szCs w:val="24"/>
        </w:rPr>
        <w:t>–</w:t>
      </w:r>
      <w:r>
        <w:rPr>
          <w:rStyle w:val="biblpage"/>
          <w:szCs w:val="24"/>
        </w:rPr>
        <w:t>93</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jrn</w:t>
      </w:r>
      <w:proofErr w:type="spellEnd"/>
      <w:r>
        <w:rPr>
          <w:noProof/>
          <w:szCs w:val="24"/>
        </w:rPr>
        <w:t>&gt;</w:t>
      </w:r>
      <w:r>
        <w:rPr>
          <w:szCs w:val="24"/>
        </w:rPr>
        <w:fldChar w:fldCharType="end"/>
      </w:r>
    </w:p>
    <w:p w14:paraId="60ED6458" w14:textId="4EE25D28" w:rsidR="003E3EDC" w:rsidRDefault="003E3EDC">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 _issn=\"1471-2105\""</w:instrText>
      </w:r>
      <w:r>
        <w:rPr>
          <w:szCs w:val="24"/>
        </w:rPr>
        <w:fldChar w:fldCharType="separate"/>
      </w:r>
      <w:r>
        <w:rPr>
          <w:szCs w:val="24"/>
        </w:rPr>
        <w:instrText xml:space="preserve"> _issn="1471-2105"</w:instrText>
      </w:r>
      <w:r>
        <w:rPr>
          <w:szCs w:val="24"/>
        </w:rPr>
        <w:fldChar w:fldCharType="end"/>
      </w:r>
      <w:r>
        <w:rPr>
          <w:szCs w:val="24"/>
        </w:rPr>
        <w:instrText>"</w:instrText>
      </w:r>
      <w:r>
        <w:rPr>
          <w:szCs w:val="24"/>
        </w:rPr>
        <w:fldChar w:fldCharType="separate"/>
      </w:r>
      <w:proofErr w:type="gramStart"/>
      <w:r>
        <w:rPr>
          <w:noProof/>
          <w:szCs w:val="24"/>
        </w:rPr>
        <w:t>&lt;jrn&gt;</w:t>
      </w:r>
      <w:r>
        <w:rPr>
          <w:szCs w:val="24"/>
        </w:rPr>
        <w:fldChar w:fldCharType="end"/>
      </w:r>
      <w:r>
        <w:rPr>
          <w:rStyle w:val="bibsurname"/>
          <w:szCs w:val="24"/>
        </w:rPr>
        <w:t>Vogt</w:t>
      </w:r>
      <w:r>
        <w:rPr>
          <w:szCs w:val="24"/>
        </w:rPr>
        <w:t xml:space="preserve">, </w:t>
      </w:r>
      <w:r>
        <w:rPr>
          <w:rStyle w:val="bibfname"/>
          <w:szCs w:val="24"/>
        </w:rPr>
        <w:t>Lars</w:t>
      </w:r>
      <w:r>
        <w:rPr>
          <w:szCs w:val="24"/>
        </w:rPr>
        <w:t>.</w:t>
      </w:r>
      <w:proofErr w:type="gramEnd"/>
      <w:r>
        <w:rPr>
          <w:szCs w:val="24"/>
        </w:rPr>
        <w:t xml:space="preserve"> “</w:t>
      </w:r>
      <w:proofErr w:type="spellStart"/>
      <w:r>
        <w:rPr>
          <w:rStyle w:val="bibarticle"/>
          <w:szCs w:val="24"/>
        </w:rPr>
        <w:t>Spatio</w:t>
      </w:r>
      <w:proofErr w:type="spellEnd"/>
      <w:r>
        <w:rPr>
          <w:rStyle w:val="bibarticle"/>
          <w:szCs w:val="24"/>
        </w:rPr>
        <w:t>-Structural Granularity of Biological Material Entities.</w:t>
      </w:r>
      <w:r>
        <w:rPr>
          <w:szCs w:val="24"/>
        </w:rPr>
        <w:t xml:space="preserve">” </w:t>
      </w:r>
      <w:r>
        <w:rPr>
          <w:rStyle w:val="bibjournal"/>
          <w:i/>
          <w:szCs w:val="24"/>
        </w:rPr>
        <w:t>BMC Bioinformatics</w:t>
      </w:r>
      <w:r>
        <w:rPr>
          <w:szCs w:val="24"/>
        </w:rPr>
        <w:t xml:space="preserve"> </w:t>
      </w:r>
      <w:r>
        <w:rPr>
          <w:rStyle w:val="bibvolume"/>
          <w:szCs w:val="24"/>
        </w:rPr>
        <w:t>11</w:t>
      </w:r>
      <w:r w:rsidR="005E134A">
        <w:t xml:space="preserve"> (</w:t>
      </w:r>
      <w:r w:rsidR="005E134A">
        <w:rPr>
          <w:rStyle w:val="bibyear"/>
          <w:szCs w:val="24"/>
        </w:rPr>
        <w:t>2010</w:t>
      </w:r>
      <w:r w:rsidR="005E134A">
        <w:rPr>
          <w:szCs w:val="24"/>
        </w:rPr>
        <w:t>)</w:t>
      </w:r>
      <w:r>
        <w:rPr>
          <w:szCs w:val="24"/>
        </w:rPr>
        <w:t>:</w:t>
      </w:r>
      <w:r w:rsidR="005E134A">
        <w:rPr>
          <w:szCs w:val="24"/>
        </w:rPr>
        <w:t xml:space="preserve"> </w:t>
      </w:r>
      <w:r>
        <w:rPr>
          <w:rStyle w:val="bibfpage"/>
          <w:szCs w:val="24"/>
        </w:rPr>
        <w:t>289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jrn</w:t>
      </w:r>
      <w:proofErr w:type="spellEnd"/>
      <w:r>
        <w:rPr>
          <w:noProof/>
          <w:szCs w:val="24"/>
        </w:rPr>
        <w:t>&gt;</w:t>
      </w:r>
      <w:r>
        <w:rPr>
          <w:szCs w:val="24"/>
        </w:rPr>
        <w:fldChar w:fldCharType="end"/>
      </w:r>
    </w:p>
    <w:p w14:paraId="0E2F6C6C" w14:textId="77777777" w:rsidR="003E3EDC" w:rsidRDefault="003E3EDC">
      <w:pPr>
        <w:pStyle w:val="H1HeadingLevel1"/>
        <w:autoSpaceDE w:val="0"/>
        <w:autoSpaceDN w:val="0"/>
        <w:adjustRightInd w:val="0"/>
        <w:rPr>
          <w:szCs w:val="24"/>
        </w:rPr>
      </w:pPr>
      <w:r>
        <w:rPr>
          <w:szCs w:val="24"/>
        </w:rPr>
        <w:lastRenderedPageBreak/>
        <w:t>Further Reading on Independent Continuants</w:t>
      </w:r>
    </w:p>
    <w:p w14:paraId="4C5F26A7" w14:textId="0BDBD297" w:rsidR="003E3EDC" w:rsidRDefault="003E3EDC" w:rsidP="003E3EDC">
      <w:pPr>
        <w:pStyle w:val="RefTxReferenceText"/>
        <w:autoSpaceDE w:val="0"/>
        <w:autoSpaceDN w:val="0"/>
        <w:adjustRightInd w:val="0"/>
        <w:rPr>
          <w:szCs w:val="24"/>
        </w:rPr>
      </w:pPr>
      <w:r>
        <w:rPr>
          <w:rStyle w:val="bibsurname"/>
          <w:szCs w:val="24"/>
        </w:rPr>
        <w:fldChar w:fldCharType="begin"/>
      </w:r>
      <w:r>
        <w:rPr>
          <w:rStyle w:val="bibsurname"/>
          <w:szCs w:val="24"/>
        </w:rPr>
        <w:instrText xml:space="preserve"> IF "x_+3" "</w:instrText>
      </w:r>
      <w:r>
        <w:rPr>
          <w:rStyle w:val="bibsurname"/>
          <w:szCs w:val="24"/>
        </w:rPr>
        <w:fldChar w:fldCharType="begin"/>
      </w:r>
      <w:r>
        <w:rPr>
          <w:rStyle w:val="bibsurname"/>
          <w:szCs w:val="24"/>
        </w:rPr>
        <w:instrText xml:space="preserve"> IF </w:instrText>
      </w:r>
      <w:r>
        <w:rPr>
          <w:rStyle w:val="bibsurname"/>
          <w:szCs w:val="24"/>
        </w:rPr>
        <w:fldChar w:fldCharType="begin"/>
      </w:r>
      <w:r>
        <w:rPr>
          <w:rStyle w:val="bibsurname"/>
          <w:szCs w:val="24"/>
        </w:rPr>
        <w:instrText xml:space="preserve"> DOCPROPERTY "x_t" </w:instrText>
      </w:r>
      <w:r>
        <w:rPr>
          <w:rStyle w:val="bibsurname"/>
          <w:szCs w:val="24"/>
        </w:rPr>
        <w:fldChar w:fldCharType="separate"/>
      </w:r>
      <w:r>
        <w:rPr>
          <w:rStyle w:val="bibsurname"/>
          <w:szCs w:val="24"/>
        </w:rPr>
        <w:instrText>Y</w:instrText>
      </w:r>
      <w:r>
        <w:rPr>
          <w:rStyle w:val="bibsurname"/>
          <w:szCs w:val="24"/>
        </w:rPr>
        <w:fldChar w:fldCharType="end"/>
      </w:r>
      <w:r>
        <w:rPr>
          <w:rStyle w:val="bibsurname"/>
          <w:szCs w:val="24"/>
        </w:rPr>
        <w:instrText xml:space="preserve"> &lt;&gt; N "&lt;</w:instrText>
      </w:r>
      <w:r>
        <w:rPr>
          <w:rStyle w:val="bibsurname"/>
          <w:szCs w:val="24"/>
        </w:rPr>
        <w:fldChar w:fldCharType="begin"/>
      </w:r>
      <w:r>
        <w:rPr>
          <w:rStyle w:val="bibsurname"/>
          <w:szCs w:val="24"/>
        </w:rPr>
        <w:instrText xml:space="preserve"> QUOTE "edb" </w:instrText>
      </w:r>
      <w:r>
        <w:rPr>
          <w:rStyle w:val="bibsurname"/>
          <w:szCs w:val="24"/>
        </w:rPr>
        <w:fldChar w:fldCharType="separate"/>
      </w:r>
      <w:r>
        <w:rPr>
          <w:rStyle w:val="bibsurname"/>
          <w:szCs w:val="24"/>
        </w:rPr>
        <w:instrText>edb</w:instrText>
      </w:r>
      <w:r>
        <w:rPr>
          <w:rStyle w:val="bibsurname"/>
          <w:szCs w:val="24"/>
        </w:rPr>
        <w:fldChar w:fldCharType="end"/>
      </w:r>
      <w:r>
        <w:rPr>
          <w:rStyle w:val="bibsurname"/>
          <w:szCs w:val="24"/>
        </w:rPr>
        <w:instrText xml:space="preserve">" </w:instrText>
      </w:r>
      <w:r>
        <w:rPr>
          <w:rStyle w:val="bibsurname"/>
          <w:szCs w:val="24"/>
        </w:rPr>
        <w:fldChar w:fldCharType="separate"/>
      </w:r>
      <w:r>
        <w:rPr>
          <w:rStyle w:val="bibsurname"/>
          <w:noProof/>
          <w:szCs w:val="24"/>
        </w:rPr>
        <w:instrText>&lt;edb</w:instrText>
      </w:r>
      <w:r>
        <w:rPr>
          <w:rStyle w:val="bibsurname"/>
          <w:szCs w:val="24"/>
        </w:rPr>
        <w:fldChar w:fldCharType="end"/>
      </w:r>
      <w:r>
        <w:rPr>
          <w:rStyle w:val="bibsurname"/>
          <w:szCs w:val="24"/>
        </w:rPr>
        <w:fldChar w:fldCharType="begin"/>
      </w:r>
      <w:r>
        <w:rPr>
          <w:rStyle w:val="bibsurname"/>
          <w:szCs w:val="24"/>
        </w:rPr>
        <w:instrText xml:space="preserve"> IF </w:instrText>
      </w:r>
      <w:r>
        <w:rPr>
          <w:rStyle w:val="bibsurname"/>
          <w:szCs w:val="24"/>
        </w:rPr>
        <w:fldChar w:fldCharType="begin"/>
      </w:r>
      <w:r>
        <w:rPr>
          <w:rStyle w:val="bibsurname"/>
          <w:szCs w:val="24"/>
        </w:rPr>
        <w:instrText xml:space="preserve"> = AND(</w:instrText>
      </w:r>
      <w:r>
        <w:rPr>
          <w:rStyle w:val="bibsurname"/>
          <w:szCs w:val="24"/>
        </w:rPr>
        <w:fldChar w:fldCharType="begin"/>
      </w:r>
      <w:r>
        <w:rPr>
          <w:rStyle w:val="bibsurname"/>
          <w:szCs w:val="24"/>
        </w:rPr>
        <w:instrText xml:space="preserve"> COMPARE </w:instrText>
      </w:r>
      <w:r>
        <w:rPr>
          <w:rStyle w:val="bibsurname"/>
          <w:szCs w:val="24"/>
        </w:rPr>
        <w:fldChar w:fldCharType="begin"/>
      </w:r>
      <w:r>
        <w:rPr>
          <w:rStyle w:val="bibsurname"/>
          <w:szCs w:val="24"/>
        </w:rPr>
        <w:instrText xml:space="preserve"> DOCPROPERTY "x_t" </w:instrText>
      </w:r>
      <w:r>
        <w:rPr>
          <w:rStyle w:val="bibsurname"/>
          <w:szCs w:val="24"/>
        </w:rPr>
        <w:fldChar w:fldCharType="separate"/>
      </w:r>
      <w:r>
        <w:rPr>
          <w:rStyle w:val="bibsurname"/>
          <w:szCs w:val="24"/>
        </w:rPr>
        <w:instrText>Y</w:instrText>
      </w:r>
      <w:r>
        <w:rPr>
          <w:rStyle w:val="bibsurname"/>
          <w:szCs w:val="24"/>
        </w:rPr>
        <w:fldChar w:fldCharType="end"/>
      </w:r>
      <w:r>
        <w:rPr>
          <w:rStyle w:val="bibsurname"/>
          <w:szCs w:val="24"/>
        </w:rPr>
        <w:instrText xml:space="preserve"> &lt;&gt; N </w:instrText>
      </w:r>
      <w:r>
        <w:rPr>
          <w:rStyle w:val="bibsurname"/>
          <w:szCs w:val="24"/>
        </w:rPr>
        <w:fldChar w:fldCharType="separate"/>
      </w:r>
      <w:r>
        <w:rPr>
          <w:rStyle w:val="bibsurname"/>
          <w:noProof/>
          <w:szCs w:val="24"/>
        </w:rPr>
        <w:instrText>1</w:instrText>
      </w:r>
      <w:r>
        <w:rPr>
          <w:rStyle w:val="bibsurname"/>
          <w:szCs w:val="24"/>
        </w:rPr>
        <w:fldChar w:fldCharType="end"/>
      </w:r>
      <w:r>
        <w:rPr>
          <w:rStyle w:val="bibsurname"/>
          <w:szCs w:val="24"/>
        </w:rPr>
        <w:instrText>,</w:instrText>
      </w:r>
      <w:r>
        <w:rPr>
          <w:rStyle w:val="bibsurname"/>
          <w:szCs w:val="24"/>
        </w:rPr>
        <w:fldChar w:fldCharType="begin"/>
      </w:r>
      <w:r>
        <w:rPr>
          <w:rStyle w:val="bibsurname"/>
          <w:szCs w:val="24"/>
        </w:rPr>
        <w:instrText xml:space="preserve"> COMPARE </w:instrText>
      </w:r>
      <w:r>
        <w:rPr>
          <w:rStyle w:val="bibsurname"/>
          <w:szCs w:val="24"/>
        </w:rPr>
        <w:fldChar w:fldCharType="begin"/>
      </w:r>
      <w:r>
        <w:rPr>
          <w:rStyle w:val="bibsurname"/>
          <w:szCs w:val="24"/>
        </w:rPr>
        <w:instrText xml:space="preserve"> DOCPROPERTY "x_a" </w:instrText>
      </w:r>
      <w:r>
        <w:rPr>
          <w:rStyle w:val="bibsurname"/>
          <w:szCs w:val="24"/>
        </w:rPr>
        <w:fldChar w:fldCharType="separate"/>
      </w:r>
      <w:r>
        <w:rPr>
          <w:rStyle w:val="bibsurname"/>
          <w:szCs w:val="24"/>
        </w:rPr>
        <w:instrText>N</w:instrText>
      </w:r>
      <w:r>
        <w:rPr>
          <w:rStyle w:val="bibsurname"/>
          <w:szCs w:val="24"/>
        </w:rPr>
        <w:fldChar w:fldCharType="end"/>
      </w:r>
      <w:r>
        <w:rPr>
          <w:rStyle w:val="bibsurname"/>
          <w:szCs w:val="24"/>
        </w:rPr>
        <w:instrText xml:space="preserve"> &lt;&gt; N </w:instrText>
      </w:r>
      <w:r>
        <w:rPr>
          <w:rStyle w:val="bibsurname"/>
          <w:szCs w:val="24"/>
        </w:rPr>
        <w:fldChar w:fldCharType="separate"/>
      </w:r>
      <w:r>
        <w:rPr>
          <w:rStyle w:val="bibsurname"/>
          <w:noProof/>
          <w:szCs w:val="24"/>
        </w:rPr>
        <w:instrText>0</w:instrText>
      </w:r>
      <w:r>
        <w:rPr>
          <w:rStyle w:val="bibsurname"/>
          <w:szCs w:val="24"/>
        </w:rPr>
        <w:fldChar w:fldCharType="end"/>
      </w:r>
      <w:r>
        <w:rPr>
          <w:rStyle w:val="bibsurname"/>
          <w:szCs w:val="24"/>
        </w:rPr>
        <w:instrText xml:space="preserve">) </w:instrText>
      </w:r>
      <w:r>
        <w:rPr>
          <w:rStyle w:val="bibsurname"/>
          <w:szCs w:val="24"/>
        </w:rPr>
        <w:fldChar w:fldCharType="separate"/>
      </w:r>
      <w:r>
        <w:rPr>
          <w:rStyle w:val="bibsurname"/>
          <w:noProof/>
          <w:szCs w:val="24"/>
        </w:rPr>
        <w:instrText>0</w:instrText>
      </w:r>
      <w:r>
        <w:rPr>
          <w:rStyle w:val="bibsurname"/>
          <w:szCs w:val="24"/>
        </w:rPr>
        <w:fldChar w:fldCharType="end"/>
      </w:r>
      <w:r>
        <w:rPr>
          <w:rStyle w:val="bibsurname"/>
          <w:szCs w:val="24"/>
        </w:rPr>
        <w:instrText xml:space="preserve"> = 1 "</w:instrText>
      </w:r>
      <w:r>
        <w:rPr>
          <w:rStyle w:val="bibsurname"/>
          <w:szCs w:val="24"/>
        </w:rPr>
        <w:fldChar w:fldCharType="begin"/>
      </w:r>
      <w:r>
        <w:rPr>
          <w:rStyle w:val="bibsurname"/>
          <w:szCs w:val="24"/>
        </w:rPr>
        <w:instrText xml:space="preserve"> QUOTE "" </w:instrText>
      </w:r>
      <w:r>
        <w:rPr>
          <w:rStyle w:val="bibsurname"/>
          <w:szCs w:val="24"/>
        </w:rPr>
        <w:fldChar w:fldCharType="end"/>
      </w:r>
      <w:r>
        <w:rPr>
          <w:rStyle w:val="bibsurname"/>
          <w:szCs w:val="24"/>
        </w:rPr>
        <w:instrText xml:space="preserve">" </w:instrText>
      </w:r>
      <w:r>
        <w:rPr>
          <w:rStyle w:val="bibsurname"/>
          <w:szCs w:val="24"/>
        </w:rPr>
        <w:fldChar w:fldCharType="end"/>
      </w:r>
      <w:r>
        <w:rPr>
          <w:rStyle w:val="bibsurname"/>
          <w:szCs w:val="24"/>
        </w:rPr>
        <w:fldChar w:fldCharType="begin"/>
      </w:r>
      <w:r>
        <w:rPr>
          <w:rStyle w:val="bibsurname"/>
          <w:szCs w:val="24"/>
        </w:rPr>
        <w:instrText xml:space="preserve"> IF </w:instrText>
      </w:r>
      <w:r>
        <w:rPr>
          <w:rStyle w:val="bibsurname"/>
          <w:szCs w:val="24"/>
        </w:rPr>
        <w:fldChar w:fldCharType="begin"/>
      </w:r>
      <w:r>
        <w:rPr>
          <w:rStyle w:val="bibsurname"/>
          <w:szCs w:val="24"/>
        </w:rPr>
        <w:instrText xml:space="preserve"> DOCPROPERTY "x_t" </w:instrText>
      </w:r>
      <w:r>
        <w:rPr>
          <w:rStyle w:val="bibsurname"/>
          <w:szCs w:val="24"/>
        </w:rPr>
        <w:fldChar w:fldCharType="separate"/>
      </w:r>
      <w:r>
        <w:rPr>
          <w:rStyle w:val="bibsurname"/>
          <w:szCs w:val="24"/>
        </w:rPr>
        <w:instrText>Y</w:instrText>
      </w:r>
      <w:r>
        <w:rPr>
          <w:rStyle w:val="bibsurname"/>
          <w:szCs w:val="24"/>
        </w:rPr>
        <w:fldChar w:fldCharType="end"/>
      </w:r>
      <w:r>
        <w:rPr>
          <w:rStyle w:val="bibsurname"/>
          <w:szCs w:val="24"/>
        </w:rPr>
        <w:instrText xml:space="preserve"> &lt;&gt; N "&gt;" </w:instrText>
      </w:r>
      <w:r>
        <w:rPr>
          <w:rStyle w:val="bibsurname"/>
          <w:szCs w:val="24"/>
        </w:rPr>
        <w:fldChar w:fldCharType="separate"/>
      </w:r>
      <w:r>
        <w:rPr>
          <w:rStyle w:val="bibsurname"/>
          <w:noProof/>
          <w:szCs w:val="24"/>
        </w:rPr>
        <w:instrText>&gt;</w:instrText>
      </w:r>
      <w:r>
        <w:rPr>
          <w:rStyle w:val="bibsurname"/>
          <w:szCs w:val="24"/>
        </w:rPr>
        <w:fldChar w:fldCharType="end"/>
      </w:r>
      <w:r>
        <w:rPr>
          <w:rStyle w:val="bibsurname"/>
          <w:szCs w:val="24"/>
        </w:rPr>
        <w:instrText>" "</w:instrText>
      </w:r>
      <w:r>
        <w:rPr>
          <w:rStyle w:val="bibsurname"/>
          <w:szCs w:val="24"/>
        </w:rPr>
        <w:fldChar w:fldCharType="begin"/>
      </w:r>
      <w:r>
        <w:rPr>
          <w:rStyle w:val="bibsurname"/>
          <w:szCs w:val="24"/>
        </w:rPr>
        <w:instrText xml:space="preserve"> QUOTE "" </w:instrText>
      </w:r>
      <w:r>
        <w:rPr>
          <w:rStyle w:val="bibsurname"/>
          <w:szCs w:val="24"/>
        </w:rPr>
        <w:fldChar w:fldCharType="end"/>
      </w:r>
      <w:r>
        <w:rPr>
          <w:rStyle w:val="bibsurname"/>
          <w:szCs w:val="24"/>
        </w:rPr>
        <w:instrText xml:space="preserve">" </w:instrText>
      </w:r>
      <w:r>
        <w:rPr>
          <w:rStyle w:val="bibsurname"/>
          <w:szCs w:val="24"/>
        </w:rPr>
        <w:fldChar w:fldCharType="separate"/>
      </w:r>
      <w:proofErr w:type="gramStart"/>
      <w:r>
        <w:rPr>
          <w:rStyle w:val="bibsurname"/>
          <w:noProof/>
          <w:szCs w:val="24"/>
        </w:rPr>
        <w:t>&lt;edb&gt;</w:t>
      </w:r>
      <w:r>
        <w:rPr>
          <w:rStyle w:val="bibsurname"/>
          <w:szCs w:val="24"/>
        </w:rPr>
        <w:fldChar w:fldCharType="end"/>
      </w:r>
      <w:r>
        <w:rPr>
          <w:rStyle w:val="bibsurname"/>
          <w:szCs w:val="24"/>
        </w:rPr>
        <w:t>Bittner</w:t>
      </w:r>
      <w:r>
        <w:rPr>
          <w:szCs w:val="24"/>
        </w:rPr>
        <w:t xml:space="preserve">, </w:t>
      </w:r>
      <w:r>
        <w:rPr>
          <w:rStyle w:val="bibfname"/>
          <w:szCs w:val="24"/>
        </w:rPr>
        <w:t>Thomas</w:t>
      </w:r>
      <w:r>
        <w:rPr>
          <w:szCs w:val="24"/>
        </w:rPr>
        <w:t xml:space="preserve">, </w:t>
      </w:r>
      <w:r>
        <w:rPr>
          <w:rStyle w:val="bibfname"/>
          <w:szCs w:val="24"/>
        </w:rPr>
        <w:t>Maureen</w:t>
      </w:r>
      <w:r>
        <w:rPr>
          <w:szCs w:val="24"/>
        </w:rPr>
        <w:t xml:space="preserve"> </w:t>
      </w:r>
      <w:r>
        <w:rPr>
          <w:rStyle w:val="bibsurname"/>
          <w:szCs w:val="24"/>
        </w:rPr>
        <w:t>Donnelly</w:t>
      </w:r>
      <w:r>
        <w:rPr>
          <w:szCs w:val="24"/>
        </w:rPr>
        <w:t xml:space="preserve">, and </w:t>
      </w:r>
      <w:r>
        <w:rPr>
          <w:rStyle w:val="bibfname"/>
          <w:szCs w:val="24"/>
        </w:rPr>
        <w:t>Barry</w:t>
      </w:r>
      <w:r>
        <w:rPr>
          <w:szCs w:val="24"/>
        </w:rPr>
        <w:t xml:space="preserve"> </w:t>
      </w:r>
      <w:r>
        <w:rPr>
          <w:rStyle w:val="bibsurname"/>
          <w:szCs w:val="24"/>
        </w:rPr>
        <w:t>Smith</w:t>
      </w:r>
      <w:r>
        <w:rPr>
          <w:szCs w:val="24"/>
        </w:rPr>
        <w:t>.</w:t>
      </w:r>
      <w:proofErr w:type="gramEnd"/>
      <w:r>
        <w:rPr>
          <w:szCs w:val="24"/>
        </w:rPr>
        <w:t xml:space="preserve"> “</w:t>
      </w:r>
      <w:r w:rsidRPr="00565D8D">
        <w:rPr>
          <w:rStyle w:val="bibchaptertitle"/>
        </w:rPr>
        <w:t>Individuals, Universals, Collections: On the Foundational Relations of Ontology</w:t>
      </w:r>
      <w:r>
        <w:rPr>
          <w:szCs w:val="24"/>
        </w:rPr>
        <w:t xml:space="preserve">.” In </w:t>
      </w:r>
      <w:r w:rsidRPr="00565D8D">
        <w:rPr>
          <w:rStyle w:val="bibbook"/>
        </w:rPr>
        <w:t>Formal Ontology and Information Systems</w:t>
      </w:r>
      <w:r w:rsidR="00566528">
        <w:rPr>
          <w:rStyle w:val="bibbook"/>
        </w:rPr>
        <w:t xml:space="preserve">: </w:t>
      </w:r>
      <w:r w:rsidRPr="00565D8D">
        <w:rPr>
          <w:rStyle w:val="bibbook"/>
        </w:rPr>
        <w:t>Proceedings of FOIS 2004</w:t>
      </w:r>
      <w:r>
        <w:rPr>
          <w:szCs w:val="24"/>
        </w:rPr>
        <w:t>, ed</w:t>
      </w:r>
      <w:r w:rsidR="005E134A">
        <w:rPr>
          <w:szCs w:val="24"/>
        </w:rPr>
        <w:t>.</w:t>
      </w:r>
      <w:r>
        <w:rPr>
          <w:szCs w:val="24"/>
        </w:rPr>
        <w:t xml:space="preserve"> </w:t>
      </w:r>
      <w:proofErr w:type="spellStart"/>
      <w:r w:rsidRPr="00565D8D">
        <w:rPr>
          <w:rStyle w:val="bibed-fname"/>
        </w:rPr>
        <w:t>Achille</w:t>
      </w:r>
      <w:proofErr w:type="spellEnd"/>
      <w:r>
        <w:rPr>
          <w:szCs w:val="24"/>
        </w:rPr>
        <w:t xml:space="preserve"> </w:t>
      </w:r>
      <w:proofErr w:type="spellStart"/>
      <w:r w:rsidRPr="00565D8D">
        <w:rPr>
          <w:rStyle w:val="bibed-surname"/>
        </w:rPr>
        <w:t>Varzi</w:t>
      </w:r>
      <w:proofErr w:type="spellEnd"/>
      <w:r>
        <w:rPr>
          <w:szCs w:val="24"/>
        </w:rPr>
        <w:t xml:space="preserve"> and </w:t>
      </w:r>
      <w:r w:rsidRPr="00565D8D">
        <w:rPr>
          <w:rStyle w:val="bibed-fname"/>
        </w:rPr>
        <w:t>Laure</w:t>
      </w:r>
      <w:r>
        <w:rPr>
          <w:szCs w:val="24"/>
        </w:rPr>
        <w:t xml:space="preserve"> </w:t>
      </w:r>
      <w:proofErr w:type="spellStart"/>
      <w:r w:rsidRPr="00565D8D">
        <w:rPr>
          <w:rStyle w:val="bibed-surname"/>
        </w:rPr>
        <w:t>Vieu</w:t>
      </w:r>
      <w:proofErr w:type="spellEnd"/>
      <w:r>
        <w:rPr>
          <w:szCs w:val="24"/>
        </w:rPr>
        <w:t xml:space="preserve">, </w:t>
      </w:r>
      <w:r w:rsidRPr="00565D8D">
        <w:rPr>
          <w:rStyle w:val="bibfpage"/>
        </w:rPr>
        <w:t>37</w:t>
      </w:r>
      <w:r>
        <w:rPr>
          <w:szCs w:val="24"/>
        </w:rPr>
        <w:t>–</w:t>
      </w:r>
      <w:r w:rsidRPr="00565D8D">
        <w:rPr>
          <w:rStyle w:val="biblpage"/>
        </w:rPr>
        <w:t>48</w:t>
      </w:r>
      <w:r>
        <w:rPr>
          <w:szCs w:val="24"/>
        </w:rPr>
        <w:t xml:space="preserve">. </w:t>
      </w:r>
      <w:r w:rsidRPr="00565D8D">
        <w:rPr>
          <w:rStyle w:val="biblocation"/>
        </w:rPr>
        <w:t>Amsterdam</w:t>
      </w:r>
      <w:r>
        <w:rPr>
          <w:szCs w:val="24"/>
        </w:rPr>
        <w:t xml:space="preserve">: </w:t>
      </w:r>
      <w:r w:rsidRPr="00565D8D">
        <w:rPr>
          <w:rStyle w:val="bibpublisher"/>
        </w:rPr>
        <w:t>IOS Press</w:t>
      </w:r>
      <w:r>
        <w:rPr>
          <w:szCs w:val="24"/>
        </w:rPr>
        <w:t xml:space="preserve">, </w:t>
      </w:r>
      <w:r>
        <w:rPr>
          <w:rStyle w:val="bibyear"/>
          <w:szCs w:val="24"/>
        </w:rPr>
        <w:t>2004</w:t>
      </w:r>
      <w:r>
        <w:rPr>
          <w:szCs w:val="24"/>
        </w:rPr>
        <w:t>.</w:t>
      </w:r>
      <w:r>
        <w:rPr>
          <w:szCs w:val="24"/>
        </w:rPr>
        <w:fldChar w:fldCharType="begin"/>
      </w:r>
      <w:r>
        <w:rPr>
          <w:szCs w:val="24"/>
        </w:rPr>
        <w:instrText xml:space="preserve"> IF "x_-3" "</w:instrText>
      </w:r>
      <w:r>
        <w:rPr>
          <w:szCs w:val="24"/>
        </w:rPr>
        <w:fldChar w:fldCharType="begin"/>
      </w:r>
      <w:r>
        <w:rPr>
          <w:szCs w:val="24"/>
        </w:rPr>
        <w:instrText xml:space="preserve"> IF </w:instrText>
      </w:r>
      <w:r>
        <w:rPr>
          <w:szCs w:val="24"/>
        </w:rPr>
        <w:fldChar w:fldCharType="begin"/>
      </w:r>
      <w:r>
        <w:rPr>
          <w:szCs w:val="24"/>
        </w:rPr>
        <w:instrText xml:space="preserve"> DOCPROPERTY "x_t" </w:instrText>
      </w:r>
      <w:r>
        <w:rPr>
          <w:szCs w:val="24"/>
        </w:rPr>
        <w:fldChar w:fldCharType="separate"/>
      </w:r>
      <w:r>
        <w:rPr>
          <w:szCs w:val="24"/>
        </w:rPr>
        <w:instrText>Y</w:instrText>
      </w:r>
      <w:r>
        <w:rPr>
          <w:szCs w:val="24"/>
        </w:rPr>
        <w:fldChar w:fldCharType="end"/>
      </w:r>
      <w:r>
        <w:rPr>
          <w:szCs w:val="24"/>
        </w:rPr>
        <w:instrText xml:space="preserve"> &lt;&gt; N "&lt;/</w:instrText>
      </w:r>
      <w:r>
        <w:rPr>
          <w:szCs w:val="24"/>
        </w:rPr>
        <w:fldChar w:fldCharType="begin"/>
      </w:r>
      <w:r>
        <w:rPr>
          <w:szCs w:val="24"/>
        </w:rPr>
        <w:instrText xml:space="preserve"> QUOTE "edb" </w:instrText>
      </w:r>
      <w:r>
        <w:rPr>
          <w:szCs w:val="24"/>
        </w:rPr>
        <w:fldChar w:fldCharType="separate"/>
      </w:r>
      <w:r>
        <w:rPr>
          <w:szCs w:val="24"/>
        </w:rPr>
        <w:instrText>edb</w:instrText>
      </w:r>
      <w:r>
        <w:rPr>
          <w:szCs w:val="24"/>
        </w:rPr>
        <w:fldChar w:fldCharType="end"/>
      </w:r>
      <w:r>
        <w:rPr>
          <w:szCs w:val="24"/>
        </w:rPr>
        <w:instrText xml:space="preserve">" </w:instrText>
      </w:r>
      <w:r>
        <w:rPr>
          <w:szCs w:val="24"/>
        </w:rPr>
        <w:fldChar w:fldCharType="separate"/>
      </w:r>
      <w:r>
        <w:rPr>
          <w:noProof/>
          <w:szCs w:val="24"/>
        </w:rPr>
        <w:instrText>&lt;/edb</w:instrText>
      </w:r>
      <w:r>
        <w:rPr>
          <w:szCs w:val="24"/>
        </w:rPr>
        <w:fldChar w:fldCharType="end"/>
      </w:r>
      <w:r>
        <w:rPr>
          <w:szCs w:val="24"/>
        </w:rPr>
        <w:fldChar w:fldCharType="begin"/>
      </w:r>
      <w:r>
        <w:rPr>
          <w:szCs w:val="24"/>
        </w:rPr>
        <w:instrText xml:space="preserve"> IF </w:instrText>
      </w:r>
      <w:r>
        <w:rPr>
          <w:szCs w:val="24"/>
        </w:rPr>
        <w:fldChar w:fldCharType="begin"/>
      </w:r>
      <w:r>
        <w:rPr>
          <w:szCs w:val="24"/>
        </w:rPr>
        <w:instrText xml:space="preserve"> DOCPROPERTY "x_t" </w:instrText>
      </w:r>
      <w:r>
        <w:rPr>
          <w:szCs w:val="24"/>
        </w:rPr>
        <w:fldChar w:fldCharType="separate"/>
      </w:r>
      <w:r>
        <w:rPr>
          <w:szCs w:val="24"/>
        </w:rPr>
        <w:instrText>Y</w:instrText>
      </w:r>
      <w:r>
        <w:rPr>
          <w:szCs w:val="24"/>
        </w:rPr>
        <w:fldChar w:fldCharType="end"/>
      </w:r>
      <w:r>
        <w:rPr>
          <w:szCs w:val="24"/>
        </w:rPr>
        <w:instrText xml:space="preserve"> &lt;&gt; N "&gt;" </w:instrText>
      </w:r>
      <w:r>
        <w:rPr>
          <w:szCs w:val="24"/>
        </w:rPr>
        <w:fldChar w:fldCharType="separate"/>
      </w:r>
      <w:r>
        <w:rPr>
          <w:noProof/>
          <w:szCs w:val="24"/>
        </w:rPr>
        <w:instrText>&gt;</w:instrText>
      </w:r>
      <w:r>
        <w:rPr>
          <w:szCs w:val="24"/>
        </w:rPr>
        <w:fldChar w:fldCharType="end"/>
      </w:r>
      <w:r>
        <w:rPr>
          <w:szCs w:val="24"/>
        </w:rPr>
        <w:instrText xml:space="preserve">" "" </w:instrText>
      </w:r>
      <w:r>
        <w:rPr>
          <w:szCs w:val="24"/>
        </w:rPr>
        <w:fldChar w:fldCharType="separate"/>
      </w:r>
      <w:r>
        <w:rPr>
          <w:noProof/>
          <w:szCs w:val="24"/>
        </w:rPr>
        <w:t>&lt;/</w:t>
      </w:r>
      <w:proofErr w:type="spellStart"/>
      <w:r>
        <w:rPr>
          <w:noProof/>
          <w:szCs w:val="24"/>
        </w:rPr>
        <w:t>edb</w:t>
      </w:r>
      <w:proofErr w:type="spellEnd"/>
      <w:r>
        <w:rPr>
          <w:noProof/>
          <w:szCs w:val="24"/>
        </w:rPr>
        <w:t>&gt;</w:t>
      </w:r>
      <w:r>
        <w:rPr>
          <w:szCs w:val="24"/>
        </w:rPr>
        <w:fldChar w:fldCharType="end"/>
      </w:r>
    </w:p>
    <w:p w14:paraId="795AB014" w14:textId="61F39087" w:rsidR="003E3EDC" w:rsidRDefault="003E3EDC">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noProof/>
          <w:szCs w:val="24"/>
        </w:rPr>
        <w:instrText>&lt;bok</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proofErr w:type="gramStart"/>
      <w:r>
        <w:rPr>
          <w:noProof/>
          <w:szCs w:val="24"/>
        </w:rPr>
        <w:t>&lt;bok&gt;</w:t>
      </w:r>
      <w:r>
        <w:rPr>
          <w:szCs w:val="24"/>
        </w:rPr>
        <w:fldChar w:fldCharType="end"/>
      </w:r>
      <w:proofErr w:type="spellStart"/>
      <w:r>
        <w:rPr>
          <w:rStyle w:val="bibsurname"/>
          <w:szCs w:val="24"/>
        </w:rPr>
        <w:t>Casati</w:t>
      </w:r>
      <w:proofErr w:type="spellEnd"/>
      <w:r>
        <w:rPr>
          <w:szCs w:val="24"/>
        </w:rPr>
        <w:t xml:space="preserve">, </w:t>
      </w:r>
      <w:r>
        <w:rPr>
          <w:rStyle w:val="bibfname"/>
          <w:szCs w:val="24"/>
        </w:rPr>
        <w:t>Roberto</w:t>
      </w:r>
      <w:r>
        <w:rPr>
          <w:szCs w:val="24"/>
        </w:rPr>
        <w:t xml:space="preserve">, and </w:t>
      </w:r>
      <w:proofErr w:type="spellStart"/>
      <w:r>
        <w:rPr>
          <w:rStyle w:val="bibfname"/>
          <w:szCs w:val="24"/>
        </w:rPr>
        <w:t>Achille</w:t>
      </w:r>
      <w:proofErr w:type="spellEnd"/>
      <w:r>
        <w:rPr>
          <w:szCs w:val="24"/>
        </w:rPr>
        <w:t xml:space="preserve"> </w:t>
      </w:r>
      <w:proofErr w:type="spellStart"/>
      <w:r>
        <w:rPr>
          <w:rStyle w:val="bibsurname"/>
          <w:szCs w:val="24"/>
        </w:rPr>
        <w:t>Varzi</w:t>
      </w:r>
      <w:proofErr w:type="spellEnd"/>
      <w:r>
        <w:rPr>
          <w:szCs w:val="24"/>
        </w:rPr>
        <w:t>.</w:t>
      </w:r>
      <w:proofErr w:type="gramEnd"/>
      <w:r>
        <w:rPr>
          <w:szCs w:val="24"/>
        </w:rPr>
        <w:t xml:space="preserve"> </w:t>
      </w:r>
      <w:proofErr w:type="gramStart"/>
      <w:r>
        <w:rPr>
          <w:rStyle w:val="bibbook"/>
          <w:szCs w:val="24"/>
        </w:rPr>
        <w:t xml:space="preserve">Holes and </w:t>
      </w:r>
      <w:r w:rsidR="005E134A">
        <w:rPr>
          <w:rStyle w:val="bibbook"/>
          <w:szCs w:val="24"/>
        </w:rPr>
        <w:t>O</w:t>
      </w:r>
      <w:r>
        <w:rPr>
          <w:rStyle w:val="bibbook"/>
          <w:szCs w:val="24"/>
        </w:rPr>
        <w:t xml:space="preserve">ther </w:t>
      </w:r>
      <w:r w:rsidR="005E134A">
        <w:rPr>
          <w:rStyle w:val="bibbook"/>
          <w:szCs w:val="24"/>
        </w:rPr>
        <w:t>S</w:t>
      </w:r>
      <w:r>
        <w:rPr>
          <w:rStyle w:val="bibbook"/>
          <w:szCs w:val="24"/>
        </w:rPr>
        <w:t>uperficialities</w:t>
      </w:r>
      <w:r>
        <w:rPr>
          <w:szCs w:val="24"/>
        </w:rPr>
        <w:t>.</w:t>
      </w:r>
      <w:proofErr w:type="gramEnd"/>
      <w:r>
        <w:rPr>
          <w:szCs w:val="24"/>
        </w:rPr>
        <w:t xml:space="preserve"> </w:t>
      </w:r>
      <w:r>
        <w:rPr>
          <w:rStyle w:val="biblocation"/>
          <w:szCs w:val="24"/>
        </w:rPr>
        <w:t>Cambridge, MA</w:t>
      </w:r>
      <w:r>
        <w:rPr>
          <w:szCs w:val="24"/>
        </w:rPr>
        <w:t xml:space="preserve">: </w:t>
      </w:r>
      <w:r>
        <w:rPr>
          <w:rStyle w:val="bibpublisher"/>
          <w:szCs w:val="24"/>
        </w:rPr>
        <w:t>MIT Press</w:t>
      </w:r>
      <w:r w:rsidR="0084489B">
        <w:rPr>
          <w:szCs w:val="24"/>
        </w:rPr>
        <w:t xml:space="preserve">, </w:t>
      </w:r>
      <w:r w:rsidR="0084489B">
        <w:rPr>
          <w:rStyle w:val="bibyear"/>
          <w:szCs w:val="24"/>
        </w:rPr>
        <w:t>1994</w:t>
      </w:r>
      <w:r w:rsidR="0084489B">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noProof/>
          <w:szCs w:val="24"/>
        </w:rPr>
        <w:instrText>&lt;/bok</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bok</w:t>
      </w:r>
      <w:proofErr w:type="spellEnd"/>
      <w:r>
        <w:rPr>
          <w:noProof/>
          <w:szCs w:val="24"/>
        </w:rPr>
        <w:t>&gt;</w:t>
      </w:r>
      <w:r>
        <w:rPr>
          <w:szCs w:val="24"/>
        </w:rPr>
        <w:fldChar w:fldCharType="end"/>
      </w:r>
    </w:p>
    <w:p w14:paraId="2721E02F" w14:textId="29639589" w:rsidR="003E3EDC" w:rsidRDefault="003E3EDC">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 _issn=\"0031-8205\""</w:instrText>
      </w:r>
      <w:r>
        <w:rPr>
          <w:szCs w:val="24"/>
        </w:rPr>
        <w:fldChar w:fldCharType="separate"/>
      </w:r>
      <w:r>
        <w:rPr>
          <w:szCs w:val="24"/>
        </w:rPr>
        <w:instrText xml:space="preserve"> _issn="0031-8205"</w:instrText>
      </w:r>
      <w:r>
        <w:rPr>
          <w:szCs w:val="24"/>
        </w:rPr>
        <w:fldChar w:fldCharType="end"/>
      </w:r>
      <w:r>
        <w:rPr>
          <w:szCs w:val="24"/>
        </w:rPr>
        <w:instrText>"</w:instrText>
      </w:r>
      <w:r>
        <w:rPr>
          <w:szCs w:val="24"/>
        </w:rPr>
        <w:fldChar w:fldCharType="separate"/>
      </w:r>
      <w:proofErr w:type="gramStart"/>
      <w:r>
        <w:rPr>
          <w:noProof/>
          <w:szCs w:val="24"/>
        </w:rPr>
        <w:t>&lt;jrn&gt;</w:t>
      </w:r>
      <w:r>
        <w:rPr>
          <w:szCs w:val="24"/>
        </w:rPr>
        <w:fldChar w:fldCharType="end"/>
      </w:r>
      <w:r>
        <w:rPr>
          <w:rStyle w:val="bibsurname"/>
          <w:szCs w:val="24"/>
        </w:rPr>
        <w:t>Simons</w:t>
      </w:r>
      <w:r>
        <w:rPr>
          <w:szCs w:val="24"/>
        </w:rPr>
        <w:t xml:space="preserve">, </w:t>
      </w:r>
      <w:r>
        <w:rPr>
          <w:rStyle w:val="bibfname"/>
          <w:szCs w:val="24"/>
        </w:rPr>
        <w:t>Peter</w:t>
      </w:r>
      <w:r>
        <w:rPr>
          <w:szCs w:val="24"/>
        </w:rPr>
        <w:t>.</w:t>
      </w:r>
      <w:proofErr w:type="gramEnd"/>
      <w:r>
        <w:rPr>
          <w:szCs w:val="24"/>
        </w:rPr>
        <w:t xml:space="preserve"> </w:t>
      </w:r>
      <w:r w:rsidR="00745D94">
        <w:rPr>
          <w:szCs w:val="24"/>
        </w:rPr>
        <w:t>“</w:t>
      </w:r>
      <w:r>
        <w:rPr>
          <w:rStyle w:val="bibarticle"/>
          <w:szCs w:val="24"/>
        </w:rPr>
        <w:t>Particulars in Particular Clothing: Three Trope Theories of Substance.</w:t>
      </w:r>
      <w:r w:rsidR="00745D94">
        <w:t>”</w:t>
      </w:r>
      <w:r>
        <w:rPr>
          <w:szCs w:val="24"/>
        </w:rPr>
        <w:t xml:space="preserve"> </w:t>
      </w:r>
      <w:r>
        <w:rPr>
          <w:rStyle w:val="bibjournal"/>
          <w:i/>
          <w:szCs w:val="24"/>
        </w:rPr>
        <w:t>Philosophy and Phenomenological Research</w:t>
      </w:r>
      <w:r>
        <w:rPr>
          <w:szCs w:val="24"/>
        </w:rPr>
        <w:t xml:space="preserve"> </w:t>
      </w:r>
      <w:r>
        <w:rPr>
          <w:rStyle w:val="bibvolume"/>
          <w:szCs w:val="24"/>
        </w:rPr>
        <w:t>54</w:t>
      </w:r>
      <w:r w:rsidR="00745D94">
        <w:t xml:space="preserve"> (</w:t>
      </w:r>
      <w:r w:rsidR="00745D94">
        <w:rPr>
          <w:rStyle w:val="bibyear"/>
          <w:szCs w:val="24"/>
        </w:rPr>
        <w:t>1994</w:t>
      </w:r>
      <w:r w:rsidR="00745D94">
        <w:rPr>
          <w:szCs w:val="24"/>
        </w:rPr>
        <w:t>)</w:t>
      </w:r>
      <w:r>
        <w:rPr>
          <w:szCs w:val="24"/>
        </w:rPr>
        <w:t>:</w:t>
      </w:r>
      <w:r w:rsidR="00745D94">
        <w:rPr>
          <w:szCs w:val="24"/>
        </w:rPr>
        <w:t xml:space="preserve"> </w:t>
      </w:r>
      <w:r>
        <w:rPr>
          <w:rStyle w:val="bibfpage"/>
          <w:szCs w:val="24"/>
        </w:rPr>
        <w:t>553</w:t>
      </w:r>
      <w:r>
        <w:rPr>
          <w:szCs w:val="24"/>
        </w:rPr>
        <w:t>–</w:t>
      </w:r>
      <w:r>
        <w:rPr>
          <w:rStyle w:val="biblpage"/>
          <w:szCs w:val="24"/>
        </w:rPr>
        <w:t>575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jrn</w:t>
      </w:r>
      <w:proofErr w:type="spellEnd"/>
      <w:r>
        <w:rPr>
          <w:noProof/>
          <w:szCs w:val="24"/>
        </w:rPr>
        <w:t>&gt;</w:t>
      </w:r>
      <w:r>
        <w:rPr>
          <w:szCs w:val="24"/>
        </w:rPr>
        <w:fldChar w:fldCharType="end"/>
      </w:r>
    </w:p>
    <w:p w14:paraId="59A23AB9" w14:textId="57FC6302" w:rsidR="003E3EDC" w:rsidRDefault="003E3EDC">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 _issn=\"0167-7411\""</w:instrText>
      </w:r>
      <w:r>
        <w:rPr>
          <w:szCs w:val="24"/>
        </w:rPr>
        <w:fldChar w:fldCharType="separate"/>
      </w:r>
      <w:r>
        <w:rPr>
          <w:szCs w:val="24"/>
        </w:rPr>
        <w:instrText xml:space="preserve"> _issn="0167-7411"</w:instrText>
      </w:r>
      <w:r>
        <w:rPr>
          <w:szCs w:val="24"/>
        </w:rPr>
        <w:fldChar w:fldCharType="end"/>
      </w:r>
      <w:r>
        <w:rPr>
          <w:szCs w:val="24"/>
        </w:rPr>
        <w:instrText>"</w:instrText>
      </w:r>
      <w:r>
        <w:rPr>
          <w:szCs w:val="24"/>
        </w:rPr>
        <w:fldChar w:fldCharType="separate"/>
      </w:r>
      <w:proofErr w:type="gramStart"/>
      <w:r>
        <w:rPr>
          <w:noProof/>
          <w:szCs w:val="24"/>
        </w:rPr>
        <w:t>&lt;jrn&gt;</w:t>
      </w:r>
      <w:r>
        <w:rPr>
          <w:szCs w:val="24"/>
        </w:rPr>
        <w:fldChar w:fldCharType="end"/>
      </w:r>
      <w:r>
        <w:rPr>
          <w:rStyle w:val="bibsurname"/>
          <w:szCs w:val="24"/>
        </w:rPr>
        <w:t>Smith</w:t>
      </w:r>
      <w:r>
        <w:rPr>
          <w:szCs w:val="24"/>
        </w:rPr>
        <w:t xml:space="preserve">, </w:t>
      </w:r>
      <w:r>
        <w:rPr>
          <w:rStyle w:val="bibfname"/>
          <w:szCs w:val="24"/>
        </w:rPr>
        <w:t>Barry</w:t>
      </w:r>
      <w:r>
        <w:rPr>
          <w:szCs w:val="24"/>
        </w:rPr>
        <w:t>.</w:t>
      </w:r>
      <w:proofErr w:type="gramEnd"/>
      <w:r>
        <w:rPr>
          <w:szCs w:val="24"/>
        </w:rPr>
        <w:t xml:space="preserve"> </w:t>
      </w:r>
      <w:r w:rsidR="00932140">
        <w:rPr>
          <w:szCs w:val="24"/>
        </w:rPr>
        <w:t>“</w:t>
      </w:r>
      <w:r>
        <w:rPr>
          <w:rStyle w:val="bibarticle"/>
          <w:szCs w:val="24"/>
        </w:rPr>
        <w:t>Fiat Objects.</w:t>
      </w:r>
      <w:r w:rsidR="00932140">
        <w:rPr>
          <w:szCs w:val="24"/>
        </w:rPr>
        <w:t xml:space="preserve">” </w:t>
      </w:r>
      <w:r>
        <w:rPr>
          <w:rStyle w:val="bibjournal"/>
          <w:i/>
          <w:szCs w:val="24"/>
        </w:rPr>
        <w:t>Topoi</w:t>
      </w:r>
      <w:r>
        <w:rPr>
          <w:szCs w:val="24"/>
        </w:rPr>
        <w:t xml:space="preserve"> </w:t>
      </w:r>
      <w:r>
        <w:rPr>
          <w:rStyle w:val="bibvolume"/>
          <w:szCs w:val="24"/>
        </w:rPr>
        <w:t>20</w:t>
      </w:r>
      <w:r w:rsidR="00E12456">
        <w:t xml:space="preserve"> (</w:t>
      </w:r>
      <w:r w:rsidR="00E12456">
        <w:rPr>
          <w:rStyle w:val="bibyear"/>
          <w:szCs w:val="24"/>
        </w:rPr>
        <w:t>2001</w:t>
      </w:r>
      <w:r w:rsidR="00E12456">
        <w:rPr>
          <w:szCs w:val="24"/>
        </w:rPr>
        <w:t>)</w:t>
      </w:r>
      <w:r>
        <w:rPr>
          <w:szCs w:val="24"/>
        </w:rPr>
        <w:t>:</w:t>
      </w:r>
      <w:r w:rsidR="00E12456">
        <w:rPr>
          <w:szCs w:val="24"/>
        </w:rPr>
        <w:t xml:space="preserve"> </w:t>
      </w:r>
      <w:r>
        <w:rPr>
          <w:rStyle w:val="bibfpage"/>
          <w:szCs w:val="24"/>
        </w:rPr>
        <w:t>131</w:t>
      </w:r>
      <w:r>
        <w:rPr>
          <w:szCs w:val="24"/>
        </w:rPr>
        <w:t>–</w:t>
      </w:r>
      <w:r>
        <w:rPr>
          <w:rStyle w:val="biblpage"/>
          <w:szCs w:val="24"/>
        </w:rPr>
        <w:t>148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jrn</w:t>
      </w:r>
      <w:proofErr w:type="spellEnd"/>
      <w:r>
        <w:rPr>
          <w:noProof/>
          <w:szCs w:val="24"/>
        </w:rPr>
        <w:t>&gt;</w:t>
      </w:r>
      <w:r>
        <w:rPr>
          <w:szCs w:val="24"/>
        </w:rPr>
        <w:fldChar w:fldCharType="end"/>
      </w:r>
    </w:p>
    <w:p w14:paraId="3FB3A845" w14:textId="086F2703" w:rsidR="003E3EDC" w:rsidRDefault="003E3EDC">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 _issn=\"0029-4624\""</w:instrText>
      </w:r>
      <w:r>
        <w:rPr>
          <w:szCs w:val="24"/>
        </w:rPr>
        <w:fldChar w:fldCharType="separate"/>
      </w:r>
      <w:r>
        <w:rPr>
          <w:szCs w:val="24"/>
        </w:rPr>
        <w:instrText xml:space="preserve"> _issn="0029-4624"</w:instrText>
      </w:r>
      <w:r>
        <w:rPr>
          <w:szCs w:val="24"/>
        </w:rPr>
        <w:fldChar w:fldCharType="end"/>
      </w:r>
      <w:r>
        <w:rPr>
          <w:szCs w:val="24"/>
        </w:rPr>
        <w:instrText>"</w:instrText>
      </w:r>
      <w:r>
        <w:rPr>
          <w:szCs w:val="24"/>
        </w:rPr>
        <w:fldChar w:fldCharType="separate"/>
      </w:r>
      <w:proofErr w:type="gramStart"/>
      <w:r>
        <w:rPr>
          <w:noProof/>
          <w:szCs w:val="24"/>
        </w:rPr>
        <w:t>&lt;jrn&gt;</w:t>
      </w:r>
      <w:r>
        <w:rPr>
          <w:szCs w:val="24"/>
        </w:rPr>
        <w:fldChar w:fldCharType="end"/>
      </w:r>
      <w:r>
        <w:rPr>
          <w:rStyle w:val="bibsurname"/>
          <w:szCs w:val="24"/>
        </w:rPr>
        <w:t>Smith</w:t>
      </w:r>
      <w:r>
        <w:rPr>
          <w:szCs w:val="24"/>
        </w:rPr>
        <w:t xml:space="preserve">, </w:t>
      </w:r>
      <w:r>
        <w:rPr>
          <w:rStyle w:val="bibfname"/>
          <w:szCs w:val="24"/>
        </w:rPr>
        <w:t>Barry</w:t>
      </w:r>
      <w:r>
        <w:rPr>
          <w:szCs w:val="24"/>
        </w:rPr>
        <w:t xml:space="preserve">, and </w:t>
      </w:r>
      <w:proofErr w:type="spellStart"/>
      <w:r>
        <w:rPr>
          <w:rStyle w:val="bibfname"/>
          <w:szCs w:val="24"/>
        </w:rPr>
        <w:t>Achille</w:t>
      </w:r>
      <w:proofErr w:type="spellEnd"/>
      <w:r>
        <w:rPr>
          <w:szCs w:val="24"/>
        </w:rPr>
        <w:t xml:space="preserve"> </w:t>
      </w:r>
      <w:proofErr w:type="spellStart"/>
      <w:r>
        <w:rPr>
          <w:rStyle w:val="bibsurname"/>
          <w:szCs w:val="24"/>
        </w:rPr>
        <w:t>Varzi</w:t>
      </w:r>
      <w:proofErr w:type="spellEnd"/>
      <w:r>
        <w:rPr>
          <w:szCs w:val="24"/>
        </w:rPr>
        <w:t>.</w:t>
      </w:r>
      <w:proofErr w:type="gramEnd"/>
      <w:r>
        <w:rPr>
          <w:szCs w:val="24"/>
        </w:rPr>
        <w:t xml:space="preserve"> </w:t>
      </w:r>
      <w:r w:rsidR="00E129CD">
        <w:rPr>
          <w:szCs w:val="24"/>
        </w:rPr>
        <w:t>“</w:t>
      </w:r>
      <w:r>
        <w:rPr>
          <w:rStyle w:val="bibarticle"/>
          <w:szCs w:val="24"/>
        </w:rPr>
        <w:t>The Niche.</w:t>
      </w:r>
      <w:r w:rsidR="00E129CD">
        <w:t>”</w:t>
      </w:r>
      <w:r>
        <w:rPr>
          <w:szCs w:val="24"/>
        </w:rPr>
        <w:t xml:space="preserve"> </w:t>
      </w:r>
      <w:proofErr w:type="spellStart"/>
      <w:r>
        <w:rPr>
          <w:rStyle w:val="bibjournal"/>
          <w:i/>
          <w:szCs w:val="24"/>
        </w:rPr>
        <w:t>Noûs</w:t>
      </w:r>
      <w:proofErr w:type="spellEnd"/>
      <w:r>
        <w:rPr>
          <w:szCs w:val="24"/>
        </w:rPr>
        <w:t xml:space="preserve"> </w:t>
      </w:r>
      <w:r>
        <w:rPr>
          <w:rStyle w:val="bibvolume"/>
          <w:szCs w:val="24"/>
        </w:rPr>
        <w:t>33</w:t>
      </w:r>
      <w:r>
        <w:rPr>
          <w:szCs w:val="24"/>
        </w:rPr>
        <w:t xml:space="preserve"> (</w:t>
      </w:r>
      <w:r>
        <w:rPr>
          <w:rStyle w:val="bibissue"/>
          <w:szCs w:val="24"/>
        </w:rPr>
        <w:t>2</w:t>
      </w:r>
      <w:r>
        <w:rPr>
          <w:szCs w:val="24"/>
        </w:rPr>
        <w:t>)</w:t>
      </w:r>
      <w:r w:rsidR="00D41EAF">
        <w:rPr>
          <w:szCs w:val="24"/>
        </w:rPr>
        <w:t xml:space="preserve"> (</w:t>
      </w:r>
      <w:r w:rsidR="00D41EAF">
        <w:rPr>
          <w:rStyle w:val="bibyear"/>
          <w:szCs w:val="24"/>
        </w:rPr>
        <w:t>1999</w:t>
      </w:r>
      <w:r w:rsidR="00D41EAF">
        <w:rPr>
          <w:szCs w:val="24"/>
        </w:rPr>
        <w:t>)</w:t>
      </w:r>
      <w:r>
        <w:rPr>
          <w:szCs w:val="24"/>
        </w:rPr>
        <w:t xml:space="preserve">: </w:t>
      </w:r>
      <w:r>
        <w:rPr>
          <w:rStyle w:val="bibfpage"/>
          <w:szCs w:val="24"/>
        </w:rPr>
        <w:t>198</w:t>
      </w:r>
      <w:r>
        <w:rPr>
          <w:szCs w:val="24"/>
        </w:rPr>
        <w:t>–</w:t>
      </w:r>
      <w:r>
        <w:rPr>
          <w:rStyle w:val="biblpage"/>
          <w:szCs w:val="24"/>
        </w:rPr>
        <w:t>222</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jrn</w:t>
      </w:r>
      <w:proofErr w:type="spellEnd"/>
      <w:r>
        <w:rPr>
          <w:noProof/>
          <w:szCs w:val="24"/>
        </w:rPr>
        <w:t>&gt;</w:t>
      </w:r>
      <w:r>
        <w:rPr>
          <w:szCs w:val="24"/>
        </w:rPr>
        <w:fldChar w:fldCharType="end"/>
      </w:r>
    </w:p>
    <w:p w14:paraId="6A4B2978" w14:textId="28BDEEF2" w:rsidR="003E3EDC" w:rsidRDefault="003E3EDC">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 _issn=\"0031-8205\""</w:instrText>
      </w:r>
      <w:r>
        <w:rPr>
          <w:szCs w:val="24"/>
        </w:rPr>
        <w:fldChar w:fldCharType="separate"/>
      </w:r>
      <w:r>
        <w:rPr>
          <w:szCs w:val="24"/>
        </w:rPr>
        <w:instrText xml:space="preserve"> _issn="0031-8205"</w:instrText>
      </w:r>
      <w:r>
        <w:rPr>
          <w:szCs w:val="24"/>
        </w:rPr>
        <w:fldChar w:fldCharType="end"/>
      </w:r>
      <w:r>
        <w:rPr>
          <w:szCs w:val="24"/>
        </w:rPr>
        <w:instrText>"</w:instrText>
      </w:r>
      <w:r>
        <w:rPr>
          <w:szCs w:val="24"/>
        </w:rPr>
        <w:fldChar w:fldCharType="separate"/>
      </w:r>
      <w:proofErr w:type="gramStart"/>
      <w:r>
        <w:rPr>
          <w:noProof/>
          <w:szCs w:val="24"/>
        </w:rPr>
        <w:t>&lt;jrn&gt;</w:t>
      </w:r>
      <w:r>
        <w:rPr>
          <w:szCs w:val="24"/>
        </w:rPr>
        <w:fldChar w:fldCharType="end"/>
      </w:r>
      <w:r>
        <w:rPr>
          <w:rStyle w:val="bibsurname"/>
          <w:szCs w:val="24"/>
        </w:rPr>
        <w:t>Smith</w:t>
      </w:r>
      <w:r>
        <w:rPr>
          <w:szCs w:val="24"/>
        </w:rPr>
        <w:t xml:space="preserve">, </w:t>
      </w:r>
      <w:r>
        <w:rPr>
          <w:rStyle w:val="bibfname"/>
          <w:szCs w:val="24"/>
        </w:rPr>
        <w:t>Barry</w:t>
      </w:r>
      <w:r>
        <w:rPr>
          <w:szCs w:val="24"/>
        </w:rPr>
        <w:t xml:space="preserve">, and </w:t>
      </w:r>
      <w:proofErr w:type="spellStart"/>
      <w:r>
        <w:rPr>
          <w:rStyle w:val="bibfname"/>
          <w:szCs w:val="24"/>
        </w:rPr>
        <w:t>Achille</w:t>
      </w:r>
      <w:proofErr w:type="spellEnd"/>
      <w:r>
        <w:rPr>
          <w:szCs w:val="24"/>
        </w:rPr>
        <w:t xml:space="preserve"> </w:t>
      </w:r>
      <w:proofErr w:type="spellStart"/>
      <w:r>
        <w:rPr>
          <w:rStyle w:val="bibsurname"/>
          <w:szCs w:val="24"/>
        </w:rPr>
        <w:t>Varzi</w:t>
      </w:r>
      <w:proofErr w:type="spellEnd"/>
      <w:r>
        <w:rPr>
          <w:szCs w:val="24"/>
        </w:rPr>
        <w:t>.</w:t>
      </w:r>
      <w:proofErr w:type="gramEnd"/>
      <w:r>
        <w:rPr>
          <w:szCs w:val="24"/>
        </w:rPr>
        <w:t xml:space="preserve"> </w:t>
      </w:r>
      <w:r w:rsidR="00E129CD">
        <w:rPr>
          <w:szCs w:val="24"/>
        </w:rPr>
        <w:t>“</w:t>
      </w:r>
      <w:r>
        <w:rPr>
          <w:rStyle w:val="bibarticle"/>
          <w:szCs w:val="24"/>
        </w:rPr>
        <w:t>Fiat and Bona Fide Boundaries.</w:t>
      </w:r>
      <w:r w:rsidR="00E129CD">
        <w:t>”</w:t>
      </w:r>
      <w:r>
        <w:rPr>
          <w:szCs w:val="24"/>
        </w:rPr>
        <w:t xml:space="preserve"> </w:t>
      </w:r>
      <w:r>
        <w:rPr>
          <w:rStyle w:val="bibjournal"/>
          <w:i/>
          <w:szCs w:val="24"/>
        </w:rPr>
        <w:t>Philosophy and Phenomenological Research</w:t>
      </w:r>
      <w:r>
        <w:rPr>
          <w:szCs w:val="24"/>
        </w:rPr>
        <w:t xml:space="preserve"> </w:t>
      </w:r>
      <w:r>
        <w:rPr>
          <w:rStyle w:val="bibvolume"/>
          <w:szCs w:val="24"/>
        </w:rPr>
        <w:t>60</w:t>
      </w:r>
      <w:r w:rsidR="008F7E53">
        <w:t xml:space="preserve"> (</w:t>
      </w:r>
      <w:r w:rsidR="008F7E53">
        <w:rPr>
          <w:rStyle w:val="bibyear"/>
          <w:szCs w:val="24"/>
        </w:rPr>
        <w:t>2000</w:t>
      </w:r>
      <w:r w:rsidR="008F7E53">
        <w:rPr>
          <w:szCs w:val="24"/>
        </w:rPr>
        <w:t>)</w:t>
      </w:r>
      <w:r>
        <w:rPr>
          <w:szCs w:val="24"/>
        </w:rPr>
        <w:t>:</w:t>
      </w:r>
      <w:r w:rsidR="008F7E53">
        <w:rPr>
          <w:szCs w:val="24"/>
        </w:rPr>
        <w:t xml:space="preserve"> </w:t>
      </w:r>
      <w:r>
        <w:rPr>
          <w:rStyle w:val="bibfpage"/>
          <w:szCs w:val="24"/>
        </w:rPr>
        <w:t>401</w:t>
      </w:r>
      <w:r>
        <w:rPr>
          <w:szCs w:val="24"/>
        </w:rPr>
        <w:t>–</w:t>
      </w:r>
      <w:r>
        <w:rPr>
          <w:rStyle w:val="biblpage"/>
          <w:szCs w:val="24"/>
        </w:rPr>
        <w:t>420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jrn</w:t>
      </w:r>
      <w:proofErr w:type="spellEnd"/>
      <w:r>
        <w:rPr>
          <w:noProof/>
          <w:szCs w:val="24"/>
        </w:rPr>
        <w:t>&gt;</w:t>
      </w:r>
      <w:r>
        <w:rPr>
          <w:szCs w:val="24"/>
        </w:rPr>
        <w:fldChar w:fldCharType="end"/>
      </w:r>
    </w:p>
    <w:p w14:paraId="6082C898" w14:textId="0DBAC993" w:rsidR="003E3EDC" w:rsidRDefault="003E3EDC">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 _issn=\"1431-7613\""</w:instrText>
      </w:r>
      <w:r>
        <w:rPr>
          <w:szCs w:val="24"/>
        </w:rPr>
        <w:fldChar w:fldCharType="separate"/>
      </w:r>
      <w:r>
        <w:rPr>
          <w:szCs w:val="24"/>
        </w:rPr>
        <w:instrText xml:space="preserve"> _issn="1431-7613"</w:instrText>
      </w:r>
      <w:r>
        <w:rPr>
          <w:szCs w:val="24"/>
        </w:rPr>
        <w:fldChar w:fldCharType="end"/>
      </w:r>
      <w:r>
        <w:rPr>
          <w:szCs w:val="24"/>
        </w:rPr>
        <w:instrText>"</w:instrText>
      </w:r>
      <w:r>
        <w:rPr>
          <w:szCs w:val="24"/>
        </w:rPr>
        <w:fldChar w:fldCharType="separate"/>
      </w:r>
      <w:proofErr w:type="gramStart"/>
      <w:r>
        <w:rPr>
          <w:noProof/>
          <w:szCs w:val="24"/>
        </w:rPr>
        <w:t>&lt;jrn&gt;</w:t>
      </w:r>
      <w:r>
        <w:rPr>
          <w:szCs w:val="24"/>
        </w:rPr>
        <w:fldChar w:fldCharType="end"/>
      </w:r>
      <w:r>
        <w:rPr>
          <w:rStyle w:val="bibsurname"/>
          <w:szCs w:val="24"/>
        </w:rPr>
        <w:t>Smith</w:t>
      </w:r>
      <w:r>
        <w:rPr>
          <w:szCs w:val="24"/>
        </w:rPr>
        <w:t xml:space="preserve">, </w:t>
      </w:r>
      <w:r>
        <w:rPr>
          <w:rStyle w:val="bibfname"/>
          <w:szCs w:val="24"/>
        </w:rPr>
        <w:t>Barry</w:t>
      </w:r>
      <w:r>
        <w:rPr>
          <w:szCs w:val="24"/>
        </w:rPr>
        <w:t xml:space="preserve">, and </w:t>
      </w:r>
      <w:proofErr w:type="spellStart"/>
      <w:r>
        <w:rPr>
          <w:rStyle w:val="bibfname"/>
          <w:szCs w:val="24"/>
        </w:rPr>
        <w:t>Achille</w:t>
      </w:r>
      <w:proofErr w:type="spellEnd"/>
      <w:r>
        <w:rPr>
          <w:szCs w:val="24"/>
        </w:rPr>
        <w:t xml:space="preserve"> </w:t>
      </w:r>
      <w:proofErr w:type="spellStart"/>
      <w:r>
        <w:rPr>
          <w:rStyle w:val="bibsurname"/>
          <w:szCs w:val="24"/>
        </w:rPr>
        <w:t>Varzi</w:t>
      </w:r>
      <w:proofErr w:type="spellEnd"/>
      <w:r>
        <w:rPr>
          <w:szCs w:val="24"/>
        </w:rPr>
        <w:t>.</w:t>
      </w:r>
      <w:proofErr w:type="gramEnd"/>
      <w:r>
        <w:rPr>
          <w:szCs w:val="24"/>
        </w:rPr>
        <w:t xml:space="preserve"> </w:t>
      </w:r>
      <w:r w:rsidR="00E129CD">
        <w:rPr>
          <w:szCs w:val="24"/>
        </w:rPr>
        <w:t>“</w:t>
      </w:r>
      <w:r>
        <w:rPr>
          <w:rStyle w:val="bibarticle"/>
          <w:szCs w:val="24"/>
        </w:rPr>
        <w:t>Surrounding Space: The Ontology of Organism-Environment Relations.</w:t>
      </w:r>
      <w:r w:rsidR="00E129CD">
        <w:t>”</w:t>
      </w:r>
      <w:r>
        <w:rPr>
          <w:szCs w:val="24"/>
        </w:rPr>
        <w:t xml:space="preserve"> </w:t>
      </w:r>
      <w:r>
        <w:rPr>
          <w:rStyle w:val="bibjournal"/>
          <w:i/>
          <w:szCs w:val="24"/>
        </w:rPr>
        <w:t>Theory in Biosciences</w:t>
      </w:r>
      <w:r>
        <w:rPr>
          <w:szCs w:val="24"/>
        </w:rPr>
        <w:t xml:space="preserve"> </w:t>
      </w:r>
      <w:r>
        <w:rPr>
          <w:rStyle w:val="bibvolume"/>
          <w:szCs w:val="24"/>
        </w:rPr>
        <w:t>121</w:t>
      </w:r>
      <w:r w:rsidR="00EE476C">
        <w:t xml:space="preserve"> (</w:t>
      </w:r>
      <w:r w:rsidR="00EE476C">
        <w:rPr>
          <w:rStyle w:val="bibyear"/>
          <w:szCs w:val="24"/>
        </w:rPr>
        <w:t>2002</w:t>
      </w:r>
      <w:r w:rsidR="00EE476C">
        <w:rPr>
          <w:szCs w:val="24"/>
        </w:rPr>
        <w:t>)</w:t>
      </w:r>
      <w:r>
        <w:rPr>
          <w:szCs w:val="24"/>
        </w:rPr>
        <w:t>:</w:t>
      </w:r>
      <w:r w:rsidR="00EE476C">
        <w:rPr>
          <w:szCs w:val="24"/>
        </w:rPr>
        <w:t xml:space="preserve"> </w:t>
      </w:r>
      <w:r>
        <w:rPr>
          <w:rStyle w:val="bibfpage"/>
          <w:szCs w:val="24"/>
        </w:rPr>
        <w:t>139</w:t>
      </w:r>
      <w:r>
        <w:rPr>
          <w:szCs w:val="24"/>
        </w:rPr>
        <w:t>–</w:t>
      </w:r>
      <w:r>
        <w:rPr>
          <w:rStyle w:val="biblpage"/>
          <w:szCs w:val="24"/>
        </w:rPr>
        <w:t>162</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jrn</w:t>
      </w:r>
      <w:proofErr w:type="spellEnd"/>
      <w:r>
        <w:rPr>
          <w:noProof/>
          <w:szCs w:val="24"/>
        </w:rPr>
        <w:t>&gt;</w:t>
      </w:r>
      <w:r>
        <w:rPr>
          <w:szCs w:val="24"/>
        </w:rPr>
        <w:fldChar w:fldCharType="end"/>
      </w:r>
    </w:p>
    <w:p w14:paraId="14564D8E" w14:textId="51D3BE74" w:rsidR="003E3EDC" w:rsidRDefault="003E3EDC">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 _issn=\"0029-4624\""</w:instrText>
      </w:r>
      <w:r>
        <w:rPr>
          <w:szCs w:val="24"/>
        </w:rPr>
        <w:fldChar w:fldCharType="separate"/>
      </w:r>
      <w:r>
        <w:rPr>
          <w:szCs w:val="24"/>
        </w:rPr>
        <w:instrText xml:space="preserve"> _issn="0029-4624"</w:instrText>
      </w:r>
      <w:r>
        <w:rPr>
          <w:szCs w:val="24"/>
        </w:rPr>
        <w:fldChar w:fldCharType="end"/>
      </w:r>
      <w:r>
        <w:rPr>
          <w:szCs w:val="24"/>
        </w:rPr>
        <w:instrText>"</w:instrText>
      </w:r>
      <w:r>
        <w:rPr>
          <w:szCs w:val="24"/>
        </w:rPr>
        <w:fldChar w:fldCharType="separate"/>
      </w:r>
      <w:proofErr w:type="gramStart"/>
      <w:r>
        <w:rPr>
          <w:noProof/>
          <w:szCs w:val="24"/>
        </w:rPr>
        <w:t>&lt;jrn&gt;</w:t>
      </w:r>
      <w:r>
        <w:rPr>
          <w:szCs w:val="24"/>
        </w:rPr>
        <w:fldChar w:fldCharType="end"/>
      </w:r>
      <w:proofErr w:type="spellStart"/>
      <w:r>
        <w:rPr>
          <w:rStyle w:val="bibsurname"/>
          <w:szCs w:val="24"/>
        </w:rPr>
        <w:t>Varzi</w:t>
      </w:r>
      <w:proofErr w:type="spellEnd"/>
      <w:r>
        <w:rPr>
          <w:szCs w:val="24"/>
        </w:rPr>
        <w:t xml:space="preserve">, </w:t>
      </w:r>
      <w:proofErr w:type="spellStart"/>
      <w:r>
        <w:rPr>
          <w:rStyle w:val="bibfname"/>
          <w:szCs w:val="24"/>
        </w:rPr>
        <w:t>Achille</w:t>
      </w:r>
      <w:proofErr w:type="spellEnd"/>
      <w:r>
        <w:rPr>
          <w:szCs w:val="24"/>
        </w:rPr>
        <w:t>.</w:t>
      </w:r>
      <w:proofErr w:type="gramEnd"/>
      <w:r>
        <w:rPr>
          <w:szCs w:val="24"/>
        </w:rPr>
        <w:t xml:space="preserve"> </w:t>
      </w:r>
      <w:r w:rsidR="00E129CD">
        <w:rPr>
          <w:szCs w:val="24"/>
        </w:rPr>
        <w:t>“</w:t>
      </w:r>
      <w:r>
        <w:rPr>
          <w:rStyle w:val="bibarticle"/>
          <w:szCs w:val="24"/>
        </w:rPr>
        <w:t>Boundaries, Continuity, and Contact.</w:t>
      </w:r>
      <w:r w:rsidR="00E129CD">
        <w:t>”</w:t>
      </w:r>
      <w:r>
        <w:rPr>
          <w:szCs w:val="24"/>
        </w:rPr>
        <w:t xml:space="preserve"> </w:t>
      </w:r>
      <w:proofErr w:type="spellStart"/>
      <w:r>
        <w:rPr>
          <w:rStyle w:val="bibjournal"/>
          <w:i/>
          <w:szCs w:val="24"/>
        </w:rPr>
        <w:t>Noûs</w:t>
      </w:r>
      <w:proofErr w:type="spellEnd"/>
      <w:r>
        <w:rPr>
          <w:szCs w:val="24"/>
        </w:rPr>
        <w:t xml:space="preserve"> </w:t>
      </w:r>
      <w:r>
        <w:rPr>
          <w:rStyle w:val="bibvolume"/>
          <w:szCs w:val="24"/>
        </w:rPr>
        <w:t>31</w:t>
      </w:r>
      <w:r w:rsidR="00E129CD">
        <w:t xml:space="preserve"> (</w:t>
      </w:r>
      <w:r w:rsidR="00E129CD">
        <w:rPr>
          <w:rStyle w:val="bibyear"/>
          <w:szCs w:val="24"/>
        </w:rPr>
        <w:t>1997</w:t>
      </w:r>
      <w:r w:rsidR="00E129CD">
        <w:rPr>
          <w:szCs w:val="24"/>
        </w:rPr>
        <w:t>)</w:t>
      </w:r>
      <w:r>
        <w:rPr>
          <w:szCs w:val="24"/>
        </w:rPr>
        <w:t>:</w:t>
      </w:r>
      <w:r w:rsidR="006806BA">
        <w:rPr>
          <w:szCs w:val="24"/>
        </w:rPr>
        <w:t xml:space="preserve"> </w:t>
      </w:r>
      <w:r>
        <w:rPr>
          <w:rStyle w:val="bibfpage"/>
          <w:szCs w:val="24"/>
        </w:rPr>
        <w:t>26</w:t>
      </w:r>
      <w:r>
        <w:rPr>
          <w:szCs w:val="24"/>
        </w:rPr>
        <w:t>–</w:t>
      </w:r>
      <w:r>
        <w:rPr>
          <w:rStyle w:val="biblpage"/>
          <w:szCs w:val="24"/>
        </w:rPr>
        <w:t>58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jrn</w:t>
      </w:r>
      <w:proofErr w:type="spellEnd"/>
      <w:r>
        <w:rPr>
          <w:noProof/>
          <w:szCs w:val="24"/>
        </w:rPr>
        <w:t>&gt;</w:t>
      </w:r>
      <w:r>
        <w:rPr>
          <w:szCs w:val="24"/>
        </w:rPr>
        <w:fldChar w:fldCharType="end"/>
      </w:r>
    </w:p>
    <w:p w14:paraId="4DEA0E5C" w14:textId="5CB19B6A" w:rsidR="003E3EDC" w:rsidRDefault="003E3EDC">
      <w:pPr>
        <w:pStyle w:val="H1HeadingLevel1"/>
        <w:autoSpaceDE w:val="0"/>
        <w:autoSpaceDN w:val="0"/>
        <w:adjustRightInd w:val="0"/>
        <w:rPr>
          <w:szCs w:val="24"/>
        </w:rPr>
      </w:pPr>
      <w:r>
        <w:rPr>
          <w:szCs w:val="24"/>
        </w:rPr>
        <w:t>Further Reading on Dependent Continuants</w:t>
      </w:r>
    </w:p>
    <w:p w14:paraId="2735CE18" w14:textId="433E4EDE" w:rsidR="003E3EDC" w:rsidRDefault="003E3EDC">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noProof/>
          <w:szCs w:val="24"/>
        </w:rPr>
        <w:instrText>&lt;edb</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r>
        <w:rPr>
          <w:noProof/>
          <w:szCs w:val="24"/>
        </w:rPr>
        <w:t>&lt;edb&gt;</w:t>
      </w:r>
      <w:r>
        <w:rPr>
          <w:szCs w:val="24"/>
        </w:rPr>
        <w:fldChar w:fldCharType="end"/>
      </w:r>
      <w:proofErr w:type="spellStart"/>
      <w:r>
        <w:rPr>
          <w:rStyle w:val="bibed-surname"/>
          <w:szCs w:val="24"/>
        </w:rPr>
        <w:t>Ariew</w:t>
      </w:r>
      <w:proofErr w:type="spellEnd"/>
      <w:r>
        <w:rPr>
          <w:szCs w:val="24"/>
        </w:rPr>
        <w:t xml:space="preserve">, </w:t>
      </w:r>
      <w:r>
        <w:rPr>
          <w:rStyle w:val="bibed-fname"/>
          <w:szCs w:val="24"/>
        </w:rPr>
        <w:t>A.</w:t>
      </w:r>
      <w:r>
        <w:rPr>
          <w:szCs w:val="24"/>
        </w:rPr>
        <w:t xml:space="preserve">, </w:t>
      </w:r>
      <w:r>
        <w:rPr>
          <w:rStyle w:val="bibed-fname"/>
          <w:szCs w:val="24"/>
        </w:rPr>
        <w:t>R.</w:t>
      </w:r>
      <w:r>
        <w:rPr>
          <w:szCs w:val="24"/>
        </w:rPr>
        <w:t xml:space="preserve"> </w:t>
      </w:r>
      <w:r>
        <w:rPr>
          <w:rStyle w:val="bibed-surname"/>
          <w:szCs w:val="24"/>
        </w:rPr>
        <w:t>Cummins</w:t>
      </w:r>
      <w:r>
        <w:rPr>
          <w:szCs w:val="24"/>
        </w:rPr>
        <w:t xml:space="preserve">, and </w:t>
      </w:r>
      <w:r>
        <w:rPr>
          <w:rStyle w:val="bibed-fname"/>
          <w:szCs w:val="24"/>
        </w:rPr>
        <w:t>M.</w:t>
      </w:r>
      <w:r>
        <w:rPr>
          <w:szCs w:val="24"/>
        </w:rPr>
        <w:t xml:space="preserve"> </w:t>
      </w:r>
      <w:r>
        <w:rPr>
          <w:rStyle w:val="bibed-surname"/>
          <w:szCs w:val="24"/>
        </w:rPr>
        <w:t>Perlman</w:t>
      </w:r>
      <w:r>
        <w:rPr>
          <w:szCs w:val="24"/>
        </w:rPr>
        <w:t xml:space="preserve">, eds. </w:t>
      </w:r>
      <w:r>
        <w:rPr>
          <w:rStyle w:val="bibbook"/>
          <w:szCs w:val="24"/>
        </w:rPr>
        <w:t>Functions: New Essays in the Philosophy of Biology and Psychology</w:t>
      </w:r>
      <w:r>
        <w:rPr>
          <w:szCs w:val="24"/>
        </w:rPr>
        <w:t xml:space="preserve">. </w:t>
      </w:r>
      <w:r>
        <w:rPr>
          <w:rStyle w:val="biblocation"/>
          <w:szCs w:val="24"/>
        </w:rPr>
        <w:t>Oxford</w:t>
      </w:r>
      <w:r>
        <w:rPr>
          <w:szCs w:val="24"/>
        </w:rPr>
        <w:t xml:space="preserve">: </w:t>
      </w:r>
      <w:r>
        <w:rPr>
          <w:rStyle w:val="bibpublisher"/>
          <w:szCs w:val="24"/>
        </w:rPr>
        <w:t>Oxford University Press</w:t>
      </w:r>
      <w:r w:rsidR="00CB11BC">
        <w:rPr>
          <w:szCs w:val="24"/>
        </w:rPr>
        <w:t xml:space="preserve">, </w:t>
      </w:r>
      <w:r w:rsidR="00CB11BC">
        <w:rPr>
          <w:rStyle w:val="bibyear"/>
          <w:szCs w:val="24"/>
        </w:rPr>
        <w:t>2002</w:t>
      </w:r>
      <w:r w:rsidR="00CB11BC">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noProof/>
          <w:szCs w:val="24"/>
        </w:rPr>
        <w:instrText>&lt;/edb</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edb</w:t>
      </w:r>
      <w:proofErr w:type="spellEnd"/>
      <w:r>
        <w:rPr>
          <w:noProof/>
          <w:szCs w:val="24"/>
        </w:rPr>
        <w:t>&gt;</w:t>
      </w:r>
      <w:r>
        <w:rPr>
          <w:szCs w:val="24"/>
        </w:rPr>
        <w:fldChar w:fldCharType="end"/>
      </w:r>
    </w:p>
    <w:p w14:paraId="56302D0F" w14:textId="33703AC5" w:rsidR="003E3EDC" w:rsidRDefault="003E3EDC" w:rsidP="003E3EDC">
      <w:pPr>
        <w:pStyle w:val="RefTxReferenceText"/>
        <w:autoSpaceDE w:val="0"/>
        <w:autoSpaceDN w:val="0"/>
        <w:adjustRightInd w:val="0"/>
        <w:rPr>
          <w:szCs w:val="24"/>
        </w:rPr>
      </w:pPr>
      <w:r>
        <w:rPr>
          <w:rStyle w:val="bibsurname"/>
          <w:szCs w:val="24"/>
        </w:rPr>
        <w:lastRenderedPageBreak/>
        <w:fldChar w:fldCharType="begin"/>
      </w:r>
      <w:r>
        <w:rPr>
          <w:rStyle w:val="bibsurname"/>
          <w:szCs w:val="24"/>
        </w:rPr>
        <w:instrText xml:space="preserve"> IF "x_+3" "</w:instrText>
      </w:r>
      <w:r>
        <w:rPr>
          <w:rStyle w:val="bibsurname"/>
          <w:szCs w:val="24"/>
        </w:rPr>
        <w:fldChar w:fldCharType="begin"/>
      </w:r>
      <w:r>
        <w:rPr>
          <w:rStyle w:val="bibsurname"/>
          <w:szCs w:val="24"/>
        </w:rPr>
        <w:instrText xml:space="preserve"> IF </w:instrText>
      </w:r>
      <w:r>
        <w:rPr>
          <w:rStyle w:val="bibsurname"/>
          <w:szCs w:val="24"/>
        </w:rPr>
        <w:fldChar w:fldCharType="begin"/>
      </w:r>
      <w:r>
        <w:rPr>
          <w:rStyle w:val="bibsurname"/>
          <w:szCs w:val="24"/>
        </w:rPr>
        <w:instrText xml:space="preserve"> DOCPROPERTY "x_t" </w:instrText>
      </w:r>
      <w:r>
        <w:rPr>
          <w:rStyle w:val="bibsurname"/>
          <w:szCs w:val="24"/>
        </w:rPr>
        <w:fldChar w:fldCharType="separate"/>
      </w:r>
      <w:r>
        <w:rPr>
          <w:rStyle w:val="bibsurname"/>
          <w:szCs w:val="24"/>
        </w:rPr>
        <w:instrText>Y</w:instrText>
      </w:r>
      <w:r>
        <w:rPr>
          <w:rStyle w:val="bibsurname"/>
          <w:szCs w:val="24"/>
        </w:rPr>
        <w:fldChar w:fldCharType="end"/>
      </w:r>
      <w:r>
        <w:rPr>
          <w:rStyle w:val="bibsurname"/>
          <w:szCs w:val="24"/>
        </w:rPr>
        <w:instrText xml:space="preserve"> &lt;&gt; N "&lt;</w:instrText>
      </w:r>
      <w:r>
        <w:rPr>
          <w:rStyle w:val="bibsurname"/>
          <w:szCs w:val="24"/>
        </w:rPr>
        <w:fldChar w:fldCharType="begin"/>
      </w:r>
      <w:r>
        <w:rPr>
          <w:rStyle w:val="bibsurname"/>
          <w:szCs w:val="24"/>
        </w:rPr>
        <w:instrText xml:space="preserve"> QUOTE "edb" </w:instrText>
      </w:r>
      <w:r>
        <w:rPr>
          <w:rStyle w:val="bibsurname"/>
          <w:szCs w:val="24"/>
        </w:rPr>
        <w:fldChar w:fldCharType="separate"/>
      </w:r>
      <w:r>
        <w:rPr>
          <w:rStyle w:val="bibsurname"/>
          <w:szCs w:val="24"/>
        </w:rPr>
        <w:instrText>edb</w:instrText>
      </w:r>
      <w:r>
        <w:rPr>
          <w:rStyle w:val="bibsurname"/>
          <w:szCs w:val="24"/>
        </w:rPr>
        <w:fldChar w:fldCharType="end"/>
      </w:r>
      <w:r>
        <w:rPr>
          <w:rStyle w:val="bibsurname"/>
          <w:szCs w:val="24"/>
        </w:rPr>
        <w:instrText xml:space="preserve">" </w:instrText>
      </w:r>
      <w:r>
        <w:rPr>
          <w:rStyle w:val="bibsurname"/>
          <w:szCs w:val="24"/>
        </w:rPr>
        <w:fldChar w:fldCharType="separate"/>
      </w:r>
      <w:r>
        <w:rPr>
          <w:rStyle w:val="bibsurname"/>
          <w:noProof/>
          <w:szCs w:val="24"/>
        </w:rPr>
        <w:instrText>&lt;edb</w:instrText>
      </w:r>
      <w:r>
        <w:rPr>
          <w:rStyle w:val="bibsurname"/>
          <w:szCs w:val="24"/>
        </w:rPr>
        <w:fldChar w:fldCharType="end"/>
      </w:r>
      <w:r>
        <w:rPr>
          <w:rStyle w:val="bibsurname"/>
          <w:szCs w:val="24"/>
        </w:rPr>
        <w:fldChar w:fldCharType="begin"/>
      </w:r>
      <w:r>
        <w:rPr>
          <w:rStyle w:val="bibsurname"/>
          <w:szCs w:val="24"/>
        </w:rPr>
        <w:instrText xml:space="preserve"> IF </w:instrText>
      </w:r>
      <w:r>
        <w:rPr>
          <w:rStyle w:val="bibsurname"/>
          <w:szCs w:val="24"/>
        </w:rPr>
        <w:fldChar w:fldCharType="begin"/>
      </w:r>
      <w:r>
        <w:rPr>
          <w:rStyle w:val="bibsurname"/>
          <w:szCs w:val="24"/>
        </w:rPr>
        <w:instrText xml:space="preserve"> = AND(</w:instrText>
      </w:r>
      <w:r>
        <w:rPr>
          <w:rStyle w:val="bibsurname"/>
          <w:szCs w:val="24"/>
        </w:rPr>
        <w:fldChar w:fldCharType="begin"/>
      </w:r>
      <w:r>
        <w:rPr>
          <w:rStyle w:val="bibsurname"/>
          <w:szCs w:val="24"/>
        </w:rPr>
        <w:instrText xml:space="preserve"> COMPARE </w:instrText>
      </w:r>
      <w:r>
        <w:rPr>
          <w:rStyle w:val="bibsurname"/>
          <w:szCs w:val="24"/>
        </w:rPr>
        <w:fldChar w:fldCharType="begin"/>
      </w:r>
      <w:r>
        <w:rPr>
          <w:rStyle w:val="bibsurname"/>
          <w:szCs w:val="24"/>
        </w:rPr>
        <w:instrText xml:space="preserve"> DOCPROPERTY "x_t" </w:instrText>
      </w:r>
      <w:r>
        <w:rPr>
          <w:rStyle w:val="bibsurname"/>
          <w:szCs w:val="24"/>
        </w:rPr>
        <w:fldChar w:fldCharType="separate"/>
      </w:r>
      <w:r>
        <w:rPr>
          <w:rStyle w:val="bibsurname"/>
          <w:szCs w:val="24"/>
        </w:rPr>
        <w:instrText>Y</w:instrText>
      </w:r>
      <w:r>
        <w:rPr>
          <w:rStyle w:val="bibsurname"/>
          <w:szCs w:val="24"/>
        </w:rPr>
        <w:fldChar w:fldCharType="end"/>
      </w:r>
      <w:r>
        <w:rPr>
          <w:rStyle w:val="bibsurname"/>
          <w:szCs w:val="24"/>
        </w:rPr>
        <w:instrText xml:space="preserve"> &lt;&gt; N </w:instrText>
      </w:r>
      <w:r>
        <w:rPr>
          <w:rStyle w:val="bibsurname"/>
          <w:szCs w:val="24"/>
        </w:rPr>
        <w:fldChar w:fldCharType="separate"/>
      </w:r>
      <w:r>
        <w:rPr>
          <w:rStyle w:val="bibsurname"/>
          <w:noProof/>
          <w:szCs w:val="24"/>
        </w:rPr>
        <w:instrText>1</w:instrText>
      </w:r>
      <w:r>
        <w:rPr>
          <w:rStyle w:val="bibsurname"/>
          <w:szCs w:val="24"/>
        </w:rPr>
        <w:fldChar w:fldCharType="end"/>
      </w:r>
      <w:r>
        <w:rPr>
          <w:rStyle w:val="bibsurname"/>
          <w:szCs w:val="24"/>
        </w:rPr>
        <w:instrText>,</w:instrText>
      </w:r>
      <w:r>
        <w:rPr>
          <w:rStyle w:val="bibsurname"/>
          <w:szCs w:val="24"/>
        </w:rPr>
        <w:fldChar w:fldCharType="begin"/>
      </w:r>
      <w:r>
        <w:rPr>
          <w:rStyle w:val="bibsurname"/>
          <w:szCs w:val="24"/>
        </w:rPr>
        <w:instrText xml:space="preserve"> COMPARE </w:instrText>
      </w:r>
      <w:r>
        <w:rPr>
          <w:rStyle w:val="bibsurname"/>
          <w:szCs w:val="24"/>
        </w:rPr>
        <w:fldChar w:fldCharType="begin"/>
      </w:r>
      <w:r>
        <w:rPr>
          <w:rStyle w:val="bibsurname"/>
          <w:szCs w:val="24"/>
        </w:rPr>
        <w:instrText xml:space="preserve"> DOCPROPERTY "x_a" </w:instrText>
      </w:r>
      <w:r>
        <w:rPr>
          <w:rStyle w:val="bibsurname"/>
          <w:szCs w:val="24"/>
        </w:rPr>
        <w:fldChar w:fldCharType="separate"/>
      </w:r>
      <w:r>
        <w:rPr>
          <w:rStyle w:val="bibsurname"/>
          <w:szCs w:val="24"/>
        </w:rPr>
        <w:instrText>N</w:instrText>
      </w:r>
      <w:r>
        <w:rPr>
          <w:rStyle w:val="bibsurname"/>
          <w:szCs w:val="24"/>
        </w:rPr>
        <w:fldChar w:fldCharType="end"/>
      </w:r>
      <w:r>
        <w:rPr>
          <w:rStyle w:val="bibsurname"/>
          <w:szCs w:val="24"/>
        </w:rPr>
        <w:instrText xml:space="preserve"> &lt;&gt; N </w:instrText>
      </w:r>
      <w:r>
        <w:rPr>
          <w:rStyle w:val="bibsurname"/>
          <w:szCs w:val="24"/>
        </w:rPr>
        <w:fldChar w:fldCharType="separate"/>
      </w:r>
      <w:r>
        <w:rPr>
          <w:rStyle w:val="bibsurname"/>
          <w:noProof/>
          <w:szCs w:val="24"/>
        </w:rPr>
        <w:instrText>0</w:instrText>
      </w:r>
      <w:r>
        <w:rPr>
          <w:rStyle w:val="bibsurname"/>
          <w:szCs w:val="24"/>
        </w:rPr>
        <w:fldChar w:fldCharType="end"/>
      </w:r>
      <w:r>
        <w:rPr>
          <w:rStyle w:val="bibsurname"/>
          <w:szCs w:val="24"/>
        </w:rPr>
        <w:instrText xml:space="preserve">) </w:instrText>
      </w:r>
      <w:r>
        <w:rPr>
          <w:rStyle w:val="bibsurname"/>
          <w:szCs w:val="24"/>
        </w:rPr>
        <w:fldChar w:fldCharType="separate"/>
      </w:r>
      <w:r>
        <w:rPr>
          <w:rStyle w:val="bibsurname"/>
          <w:noProof/>
          <w:szCs w:val="24"/>
        </w:rPr>
        <w:instrText>0</w:instrText>
      </w:r>
      <w:r>
        <w:rPr>
          <w:rStyle w:val="bibsurname"/>
          <w:szCs w:val="24"/>
        </w:rPr>
        <w:fldChar w:fldCharType="end"/>
      </w:r>
      <w:r>
        <w:rPr>
          <w:rStyle w:val="bibsurname"/>
          <w:szCs w:val="24"/>
        </w:rPr>
        <w:instrText xml:space="preserve"> = 1 "</w:instrText>
      </w:r>
      <w:r>
        <w:rPr>
          <w:rStyle w:val="bibsurname"/>
          <w:szCs w:val="24"/>
        </w:rPr>
        <w:fldChar w:fldCharType="begin"/>
      </w:r>
      <w:r>
        <w:rPr>
          <w:rStyle w:val="bibsurname"/>
          <w:szCs w:val="24"/>
        </w:rPr>
        <w:instrText xml:space="preserve"> QUOTE "" </w:instrText>
      </w:r>
      <w:r>
        <w:rPr>
          <w:rStyle w:val="bibsurname"/>
          <w:szCs w:val="24"/>
        </w:rPr>
        <w:fldChar w:fldCharType="end"/>
      </w:r>
      <w:r>
        <w:rPr>
          <w:rStyle w:val="bibsurname"/>
          <w:szCs w:val="24"/>
        </w:rPr>
        <w:instrText xml:space="preserve">" </w:instrText>
      </w:r>
      <w:r>
        <w:rPr>
          <w:rStyle w:val="bibsurname"/>
          <w:szCs w:val="24"/>
        </w:rPr>
        <w:fldChar w:fldCharType="end"/>
      </w:r>
      <w:r>
        <w:rPr>
          <w:rStyle w:val="bibsurname"/>
          <w:szCs w:val="24"/>
        </w:rPr>
        <w:fldChar w:fldCharType="begin"/>
      </w:r>
      <w:r>
        <w:rPr>
          <w:rStyle w:val="bibsurname"/>
          <w:szCs w:val="24"/>
        </w:rPr>
        <w:instrText xml:space="preserve"> IF </w:instrText>
      </w:r>
      <w:r>
        <w:rPr>
          <w:rStyle w:val="bibsurname"/>
          <w:szCs w:val="24"/>
        </w:rPr>
        <w:fldChar w:fldCharType="begin"/>
      </w:r>
      <w:r>
        <w:rPr>
          <w:rStyle w:val="bibsurname"/>
          <w:szCs w:val="24"/>
        </w:rPr>
        <w:instrText xml:space="preserve"> DOCPROPERTY "x_t" </w:instrText>
      </w:r>
      <w:r>
        <w:rPr>
          <w:rStyle w:val="bibsurname"/>
          <w:szCs w:val="24"/>
        </w:rPr>
        <w:fldChar w:fldCharType="separate"/>
      </w:r>
      <w:r>
        <w:rPr>
          <w:rStyle w:val="bibsurname"/>
          <w:szCs w:val="24"/>
        </w:rPr>
        <w:instrText>Y</w:instrText>
      </w:r>
      <w:r>
        <w:rPr>
          <w:rStyle w:val="bibsurname"/>
          <w:szCs w:val="24"/>
        </w:rPr>
        <w:fldChar w:fldCharType="end"/>
      </w:r>
      <w:r>
        <w:rPr>
          <w:rStyle w:val="bibsurname"/>
          <w:szCs w:val="24"/>
        </w:rPr>
        <w:instrText xml:space="preserve"> &lt;&gt; N "&gt;" </w:instrText>
      </w:r>
      <w:r>
        <w:rPr>
          <w:rStyle w:val="bibsurname"/>
          <w:szCs w:val="24"/>
        </w:rPr>
        <w:fldChar w:fldCharType="separate"/>
      </w:r>
      <w:r>
        <w:rPr>
          <w:rStyle w:val="bibsurname"/>
          <w:noProof/>
          <w:szCs w:val="24"/>
        </w:rPr>
        <w:instrText>&gt;</w:instrText>
      </w:r>
      <w:r>
        <w:rPr>
          <w:rStyle w:val="bibsurname"/>
          <w:szCs w:val="24"/>
        </w:rPr>
        <w:fldChar w:fldCharType="end"/>
      </w:r>
      <w:r>
        <w:rPr>
          <w:rStyle w:val="bibsurname"/>
          <w:szCs w:val="24"/>
        </w:rPr>
        <w:instrText>" "</w:instrText>
      </w:r>
      <w:r>
        <w:rPr>
          <w:rStyle w:val="bibsurname"/>
          <w:szCs w:val="24"/>
        </w:rPr>
        <w:fldChar w:fldCharType="begin"/>
      </w:r>
      <w:r>
        <w:rPr>
          <w:rStyle w:val="bibsurname"/>
          <w:szCs w:val="24"/>
        </w:rPr>
        <w:instrText xml:space="preserve"> QUOTE "" </w:instrText>
      </w:r>
      <w:r>
        <w:rPr>
          <w:rStyle w:val="bibsurname"/>
          <w:szCs w:val="24"/>
        </w:rPr>
        <w:fldChar w:fldCharType="end"/>
      </w:r>
      <w:r>
        <w:rPr>
          <w:rStyle w:val="bibsurname"/>
          <w:szCs w:val="24"/>
        </w:rPr>
        <w:instrText xml:space="preserve">" </w:instrText>
      </w:r>
      <w:r>
        <w:rPr>
          <w:rStyle w:val="bibsurname"/>
          <w:szCs w:val="24"/>
        </w:rPr>
        <w:fldChar w:fldCharType="separate"/>
      </w:r>
      <w:proofErr w:type="gramStart"/>
      <w:r>
        <w:rPr>
          <w:rStyle w:val="bibsurname"/>
          <w:noProof/>
          <w:szCs w:val="24"/>
        </w:rPr>
        <w:t>&lt;edb&gt;</w:t>
      </w:r>
      <w:r>
        <w:rPr>
          <w:rStyle w:val="bibsurname"/>
          <w:szCs w:val="24"/>
        </w:rPr>
        <w:fldChar w:fldCharType="end"/>
      </w:r>
      <w:proofErr w:type="spellStart"/>
      <w:r>
        <w:rPr>
          <w:rStyle w:val="bibsurname"/>
          <w:szCs w:val="24"/>
        </w:rPr>
        <w:t>Batchelor</w:t>
      </w:r>
      <w:proofErr w:type="spellEnd"/>
      <w:r>
        <w:rPr>
          <w:szCs w:val="24"/>
        </w:rPr>
        <w:t xml:space="preserve">, </w:t>
      </w:r>
      <w:r>
        <w:rPr>
          <w:rStyle w:val="bibfname"/>
          <w:szCs w:val="24"/>
        </w:rPr>
        <w:t>Colin</w:t>
      </w:r>
      <w:r>
        <w:rPr>
          <w:szCs w:val="24"/>
        </w:rPr>
        <w:t xml:space="preserve">, </w:t>
      </w:r>
      <w:r>
        <w:rPr>
          <w:rStyle w:val="bibfname"/>
          <w:szCs w:val="24"/>
        </w:rPr>
        <w:t>Janna</w:t>
      </w:r>
      <w:r>
        <w:rPr>
          <w:szCs w:val="24"/>
        </w:rPr>
        <w:t xml:space="preserve"> </w:t>
      </w:r>
      <w:r>
        <w:rPr>
          <w:rStyle w:val="bibsurname"/>
          <w:szCs w:val="24"/>
        </w:rPr>
        <w:t>Hastings</w:t>
      </w:r>
      <w:r>
        <w:rPr>
          <w:szCs w:val="24"/>
        </w:rPr>
        <w:t xml:space="preserve">, and </w:t>
      </w:r>
      <w:proofErr w:type="spellStart"/>
      <w:r>
        <w:rPr>
          <w:rStyle w:val="bibfname"/>
          <w:szCs w:val="24"/>
        </w:rPr>
        <w:t>Christoph</w:t>
      </w:r>
      <w:proofErr w:type="spellEnd"/>
      <w:r>
        <w:rPr>
          <w:szCs w:val="24"/>
        </w:rPr>
        <w:t xml:space="preserve"> </w:t>
      </w:r>
      <w:r>
        <w:rPr>
          <w:rStyle w:val="bibsurname"/>
          <w:szCs w:val="24"/>
        </w:rPr>
        <w:t>Steinbeck</w:t>
      </w:r>
      <w:r>
        <w:rPr>
          <w:szCs w:val="24"/>
        </w:rPr>
        <w:t>.</w:t>
      </w:r>
      <w:proofErr w:type="gramEnd"/>
      <w:r>
        <w:rPr>
          <w:szCs w:val="24"/>
        </w:rPr>
        <w:t xml:space="preserve"> “</w:t>
      </w:r>
      <w:r w:rsidR="004756C0" w:rsidRPr="00631E91">
        <w:rPr>
          <w:rStyle w:val="bibchaptertitle"/>
        </w:rPr>
        <w:t>Ontological Dependence, Dispositions and Institutional Reality in Chemistry</w:t>
      </w:r>
      <w:r w:rsidR="004756C0">
        <w:rPr>
          <w:szCs w:val="24"/>
        </w:rPr>
        <w:t xml:space="preserve">.” </w:t>
      </w:r>
      <w:proofErr w:type="gramStart"/>
      <w:r w:rsidR="004756C0">
        <w:rPr>
          <w:szCs w:val="24"/>
        </w:rPr>
        <w:t xml:space="preserve">In </w:t>
      </w:r>
      <w:r w:rsidR="004756C0" w:rsidRPr="00631E91">
        <w:rPr>
          <w:rStyle w:val="bibbook"/>
        </w:rPr>
        <w:t>Formal Ontology in Information Systems.</w:t>
      </w:r>
      <w:proofErr w:type="gramEnd"/>
      <w:r w:rsidR="004756C0" w:rsidRPr="00631E91">
        <w:rPr>
          <w:rStyle w:val="bibbook"/>
        </w:rPr>
        <w:t xml:space="preserve"> Proceedings of the Sixth International Conference</w:t>
      </w:r>
      <w:r w:rsidR="004756C0">
        <w:rPr>
          <w:szCs w:val="24"/>
        </w:rPr>
        <w:t xml:space="preserve"> (FOIS 2010), ed. </w:t>
      </w:r>
      <w:r w:rsidR="004756C0" w:rsidRPr="00631E91">
        <w:rPr>
          <w:rStyle w:val="bibed-fname"/>
        </w:rPr>
        <w:t>Antony</w:t>
      </w:r>
      <w:r w:rsidR="004756C0">
        <w:rPr>
          <w:szCs w:val="24"/>
        </w:rPr>
        <w:t xml:space="preserve"> </w:t>
      </w:r>
      <w:r w:rsidR="004756C0" w:rsidRPr="00631E91">
        <w:rPr>
          <w:rStyle w:val="bibed-surname"/>
        </w:rPr>
        <w:t>Galton</w:t>
      </w:r>
      <w:r w:rsidR="004756C0">
        <w:rPr>
          <w:szCs w:val="24"/>
        </w:rPr>
        <w:t xml:space="preserve"> and </w:t>
      </w:r>
      <w:proofErr w:type="spellStart"/>
      <w:r w:rsidR="004756C0" w:rsidRPr="00631E91">
        <w:rPr>
          <w:rStyle w:val="bibed-fname"/>
        </w:rPr>
        <w:t>Riichiro</w:t>
      </w:r>
      <w:proofErr w:type="spellEnd"/>
      <w:r w:rsidR="004756C0">
        <w:rPr>
          <w:szCs w:val="24"/>
        </w:rPr>
        <w:t xml:space="preserve"> </w:t>
      </w:r>
      <w:proofErr w:type="spellStart"/>
      <w:r w:rsidR="004756C0" w:rsidRPr="00631E91">
        <w:rPr>
          <w:rStyle w:val="bibed-surname"/>
        </w:rPr>
        <w:t>Mizoguchi</w:t>
      </w:r>
      <w:proofErr w:type="spellEnd"/>
      <w:r w:rsidR="004756C0">
        <w:rPr>
          <w:szCs w:val="24"/>
        </w:rPr>
        <w:t xml:space="preserve">, </w:t>
      </w:r>
      <w:r w:rsidR="004756C0" w:rsidRPr="00631E91">
        <w:rPr>
          <w:rStyle w:val="bibfpage"/>
        </w:rPr>
        <w:t>271</w:t>
      </w:r>
      <w:r w:rsidR="004756C0">
        <w:rPr>
          <w:szCs w:val="24"/>
        </w:rPr>
        <w:t>–</w:t>
      </w:r>
      <w:r w:rsidR="004756C0" w:rsidRPr="00631E91">
        <w:rPr>
          <w:rStyle w:val="biblpage"/>
        </w:rPr>
        <w:t>284</w:t>
      </w:r>
      <w:r w:rsidR="004756C0">
        <w:rPr>
          <w:szCs w:val="24"/>
        </w:rPr>
        <w:t xml:space="preserve">. </w:t>
      </w:r>
      <w:r w:rsidR="004756C0" w:rsidRPr="00631E91">
        <w:rPr>
          <w:rStyle w:val="biblocation"/>
        </w:rPr>
        <w:t>Amsterdam</w:t>
      </w:r>
      <w:r w:rsidR="004756C0">
        <w:rPr>
          <w:szCs w:val="24"/>
        </w:rPr>
        <w:t xml:space="preserve">: </w:t>
      </w:r>
      <w:r w:rsidR="004756C0" w:rsidRPr="00631E91">
        <w:rPr>
          <w:rStyle w:val="bibpublisher"/>
        </w:rPr>
        <w:t>IOS Press</w:t>
      </w:r>
      <w:r w:rsidR="004756C0">
        <w:rPr>
          <w:szCs w:val="24"/>
        </w:rPr>
        <w:t xml:space="preserve">, </w:t>
      </w:r>
      <w:r w:rsidR="004756C0">
        <w:rPr>
          <w:rStyle w:val="bibyear"/>
          <w:szCs w:val="24"/>
        </w:rPr>
        <w:t>2010</w:t>
      </w:r>
      <w:r w:rsidR="00932140" w:rsidRPr="00565D8D">
        <w:t>.</w:t>
      </w:r>
      <w:r>
        <w:rPr>
          <w:szCs w:val="24"/>
        </w:rPr>
        <w:fldChar w:fldCharType="begin"/>
      </w:r>
      <w:r>
        <w:rPr>
          <w:szCs w:val="24"/>
        </w:rPr>
        <w:instrText xml:space="preserve"> IF "x_-3" "</w:instrText>
      </w:r>
      <w:r>
        <w:rPr>
          <w:szCs w:val="24"/>
        </w:rPr>
        <w:fldChar w:fldCharType="begin"/>
      </w:r>
      <w:r>
        <w:rPr>
          <w:szCs w:val="24"/>
        </w:rPr>
        <w:instrText xml:space="preserve"> IF </w:instrText>
      </w:r>
      <w:r>
        <w:rPr>
          <w:szCs w:val="24"/>
        </w:rPr>
        <w:fldChar w:fldCharType="begin"/>
      </w:r>
      <w:r>
        <w:rPr>
          <w:szCs w:val="24"/>
        </w:rPr>
        <w:instrText xml:space="preserve"> DOCPROPERTY "x_t" </w:instrText>
      </w:r>
      <w:r>
        <w:rPr>
          <w:szCs w:val="24"/>
        </w:rPr>
        <w:fldChar w:fldCharType="separate"/>
      </w:r>
      <w:r>
        <w:rPr>
          <w:szCs w:val="24"/>
        </w:rPr>
        <w:instrText>Y</w:instrText>
      </w:r>
      <w:r>
        <w:rPr>
          <w:szCs w:val="24"/>
        </w:rPr>
        <w:fldChar w:fldCharType="end"/>
      </w:r>
      <w:r>
        <w:rPr>
          <w:szCs w:val="24"/>
        </w:rPr>
        <w:instrText xml:space="preserve"> &lt;&gt; N "&lt;/</w:instrText>
      </w:r>
      <w:r>
        <w:rPr>
          <w:szCs w:val="24"/>
        </w:rPr>
        <w:fldChar w:fldCharType="begin"/>
      </w:r>
      <w:r>
        <w:rPr>
          <w:szCs w:val="24"/>
        </w:rPr>
        <w:instrText xml:space="preserve"> QUOTE "edb" </w:instrText>
      </w:r>
      <w:r>
        <w:rPr>
          <w:szCs w:val="24"/>
        </w:rPr>
        <w:fldChar w:fldCharType="separate"/>
      </w:r>
      <w:r>
        <w:rPr>
          <w:szCs w:val="24"/>
        </w:rPr>
        <w:instrText>edb</w:instrText>
      </w:r>
      <w:r>
        <w:rPr>
          <w:szCs w:val="24"/>
        </w:rPr>
        <w:fldChar w:fldCharType="end"/>
      </w:r>
      <w:r>
        <w:rPr>
          <w:szCs w:val="24"/>
        </w:rPr>
        <w:instrText xml:space="preserve">" </w:instrText>
      </w:r>
      <w:r>
        <w:rPr>
          <w:szCs w:val="24"/>
        </w:rPr>
        <w:fldChar w:fldCharType="separate"/>
      </w:r>
      <w:r>
        <w:rPr>
          <w:noProof/>
          <w:szCs w:val="24"/>
        </w:rPr>
        <w:instrText>&lt;/edb</w:instrText>
      </w:r>
      <w:r>
        <w:rPr>
          <w:szCs w:val="24"/>
        </w:rPr>
        <w:fldChar w:fldCharType="end"/>
      </w:r>
      <w:r>
        <w:rPr>
          <w:szCs w:val="24"/>
        </w:rPr>
        <w:fldChar w:fldCharType="begin"/>
      </w:r>
      <w:r>
        <w:rPr>
          <w:szCs w:val="24"/>
        </w:rPr>
        <w:instrText xml:space="preserve"> IF </w:instrText>
      </w:r>
      <w:r>
        <w:rPr>
          <w:szCs w:val="24"/>
        </w:rPr>
        <w:fldChar w:fldCharType="begin"/>
      </w:r>
      <w:r>
        <w:rPr>
          <w:szCs w:val="24"/>
        </w:rPr>
        <w:instrText xml:space="preserve"> DOCPROPERTY "x_t" </w:instrText>
      </w:r>
      <w:r>
        <w:rPr>
          <w:szCs w:val="24"/>
        </w:rPr>
        <w:fldChar w:fldCharType="separate"/>
      </w:r>
      <w:r>
        <w:rPr>
          <w:szCs w:val="24"/>
        </w:rPr>
        <w:instrText>Y</w:instrText>
      </w:r>
      <w:r>
        <w:rPr>
          <w:szCs w:val="24"/>
        </w:rPr>
        <w:fldChar w:fldCharType="end"/>
      </w:r>
      <w:r>
        <w:rPr>
          <w:szCs w:val="24"/>
        </w:rPr>
        <w:instrText xml:space="preserve"> &lt;&gt; N "&gt;" </w:instrText>
      </w:r>
      <w:r>
        <w:rPr>
          <w:szCs w:val="24"/>
        </w:rPr>
        <w:fldChar w:fldCharType="separate"/>
      </w:r>
      <w:r>
        <w:rPr>
          <w:noProof/>
          <w:szCs w:val="24"/>
        </w:rPr>
        <w:instrText>&gt;</w:instrText>
      </w:r>
      <w:r>
        <w:rPr>
          <w:szCs w:val="24"/>
        </w:rPr>
        <w:fldChar w:fldCharType="end"/>
      </w:r>
      <w:r>
        <w:rPr>
          <w:szCs w:val="24"/>
        </w:rPr>
        <w:instrText xml:space="preserve">" "" </w:instrText>
      </w:r>
      <w:r>
        <w:rPr>
          <w:szCs w:val="24"/>
        </w:rPr>
        <w:fldChar w:fldCharType="separate"/>
      </w:r>
      <w:r>
        <w:rPr>
          <w:noProof/>
          <w:szCs w:val="24"/>
        </w:rPr>
        <w:t>&lt;/</w:t>
      </w:r>
      <w:proofErr w:type="spellStart"/>
      <w:r>
        <w:rPr>
          <w:noProof/>
          <w:szCs w:val="24"/>
        </w:rPr>
        <w:t>edb</w:t>
      </w:r>
      <w:proofErr w:type="spellEnd"/>
      <w:r>
        <w:rPr>
          <w:noProof/>
          <w:szCs w:val="24"/>
        </w:rPr>
        <w:t>&gt;</w:t>
      </w:r>
      <w:r>
        <w:rPr>
          <w:szCs w:val="24"/>
        </w:rPr>
        <w:fldChar w:fldCharType="end"/>
      </w:r>
    </w:p>
    <w:p w14:paraId="113D7716" w14:textId="738B7081" w:rsidR="003E3EDC" w:rsidRDefault="003E3EDC">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noProof/>
          <w:szCs w:val="24"/>
        </w:rPr>
        <w:instrText>&lt;bok</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r>
        <w:rPr>
          <w:noProof/>
          <w:szCs w:val="24"/>
        </w:rPr>
        <w:t>&lt;bok&gt;</w:t>
      </w:r>
      <w:r>
        <w:rPr>
          <w:szCs w:val="24"/>
        </w:rPr>
        <w:fldChar w:fldCharType="end"/>
      </w:r>
      <w:r>
        <w:rPr>
          <w:rStyle w:val="bibsurname"/>
          <w:szCs w:val="24"/>
        </w:rPr>
        <w:t>Bird</w:t>
      </w:r>
      <w:r>
        <w:rPr>
          <w:szCs w:val="24"/>
        </w:rPr>
        <w:t xml:space="preserve">, </w:t>
      </w:r>
      <w:r>
        <w:rPr>
          <w:rStyle w:val="bibfname"/>
          <w:szCs w:val="24"/>
        </w:rPr>
        <w:t>A.</w:t>
      </w:r>
      <w:r>
        <w:rPr>
          <w:szCs w:val="24"/>
        </w:rPr>
        <w:t xml:space="preserve"> </w:t>
      </w:r>
      <w:r>
        <w:rPr>
          <w:rStyle w:val="bibbook"/>
          <w:szCs w:val="24"/>
        </w:rPr>
        <w:t>Nature’s Metaphysics: Laws and Properties</w:t>
      </w:r>
      <w:r>
        <w:rPr>
          <w:szCs w:val="24"/>
        </w:rPr>
        <w:t xml:space="preserve">. </w:t>
      </w:r>
      <w:r>
        <w:rPr>
          <w:rStyle w:val="biblocation"/>
          <w:szCs w:val="24"/>
        </w:rPr>
        <w:t>Oxford</w:t>
      </w:r>
      <w:r>
        <w:rPr>
          <w:szCs w:val="24"/>
        </w:rPr>
        <w:t xml:space="preserve">: </w:t>
      </w:r>
      <w:r>
        <w:rPr>
          <w:rStyle w:val="bibpublisher"/>
          <w:szCs w:val="24"/>
        </w:rPr>
        <w:t>Oxford University Press</w:t>
      </w:r>
      <w:r w:rsidR="003F3BBC">
        <w:rPr>
          <w:szCs w:val="24"/>
        </w:rPr>
        <w:t xml:space="preserve">, </w:t>
      </w:r>
      <w:r w:rsidR="003F3BBC">
        <w:rPr>
          <w:rStyle w:val="bibyear"/>
          <w:szCs w:val="24"/>
        </w:rPr>
        <w:t>2007</w:t>
      </w:r>
      <w:r w:rsidR="003F3BBC">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noProof/>
          <w:szCs w:val="24"/>
        </w:rPr>
        <w:instrText>&lt;/bok</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bok</w:t>
      </w:r>
      <w:proofErr w:type="spellEnd"/>
      <w:r>
        <w:rPr>
          <w:noProof/>
          <w:szCs w:val="24"/>
        </w:rPr>
        <w:t>&gt;</w:t>
      </w:r>
      <w:r>
        <w:rPr>
          <w:szCs w:val="24"/>
        </w:rPr>
        <w:fldChar w:fldCharType="end"/>
      </w:r>
    </w:p>
    <w:p w14:paraId="7E0E4A46" w14:textId="7A5568D7" w:rsidR="003E3EDC" w:rsidRDefault="003E3EDC">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noProof/>
          <w:szCs w:val="24"/>
        </w:rPr>
        <w:instrText>&lt;bok</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proofErr w:type="gramStart"/>
      <w:r>
        <w:rPr>
          <w:noProof/>
          <w:szCs w:val="24"/>
        </w:rPr>
        <w:t>&lt;bok&gt;</w:t>
      </w:r>
      <w:r>
        <w:rPr>
          <w:szCs w:val="24"/>
        </w:rPr>
        <w:fldChar w:fldCharType="end"/>
      </w:r>
      <w:proofErr w:type="spellStart"/>
      <w:r>
        <w:rPr>
          <w:rStyle w:val="bibsurname"/>
          <w:szCs w:val="24"/>
        </w:rPr>
        <w:t>Dipert</w:t>
      </w:r>
      <w:proofErr w:type="spellEnd"/>
      <w:r>
        <w:rPr>
          <w:szCs w:val="24"/>
        </w:rPr>
        <w:t xml:space="preserve">, </w:t>
      </w:r>
      <w:r>
        <w:rPr>
          <w:rStyle w:val="bibfname"/>
          <w:szCs w:val="24"/>
        </w:rPr>
        <w:t>Randall</w:t>
      </w:r>
      <w:r>
        <w:rPr>
          <w:szCs w:val="24"/>
        </w:rPr>
        <w:t>.</w:t>
      </w:r>
      <w:proofErr w:type="gramEnd"/>
      <w:r>
        <w:rPr>
          <w:szCs w:val="24"/>
        </w:rPr>
        <w:t xml:space="preserve"> </w:t>
      </w:r>
      <w:proofErr w:type="gramStart"/>
      <w:r>
        <w:rPr>
          <w:rStyle w:val="bibbook"/>
          <w:szCs w:val="24"/>
        </w:rPr>
        <w:t>Artifacts, Art Works, and Agency</w:t>
      </w:r>
      <w:r>
        <w:rPr>
          <w:szCs w:val="24"/>
        </w:rPr>
        <w:t>.</w:t>
      </w:r>
      <w:proofErr w:type="gramEnd"/>
      <w:r>
        <w:rPr>
          <w:szCs w:val="24"/>
        </w:rPr>
        <w:t xml:space="preserve"> </w:t>
      </w:r>
      <w:r>
        <w:rPr>
          <w:rStyle w:val="biblocation"/>
          <w:szCs w:val="24"/>
        </w:rPr>
        <w:t>Philadelphia</w:t>
      </w:r>
      <w:r>
        <w:rPr>
          <w:szCs w:val="24"/>
        </w:rPr>
        <w:t xml:space="preserve">: </w:t>
      </w:r>
      <w:r>
        <w:rPr>
          <w:rStyle w:val="bibpublisher"/>
          <w:szCs w:val="24"/>
        </w:rPr>
        <w:t>Temple University Press</w:t>
      </w:r>
      <w:r w:rsidR="00272320">
        <w:rPr>
          <w:szCs w:val="24"/>
        </w:rPr>
        <w:t xml:space="preserve">, </w:t>
      </w:r>
      <w:r w:rsidR="00272320">
        <w:rPr>
          <w:rStyle w:val="bibyear"/>
          <w:szCs w:val="24"/>
        </w:rPr>
        <w:t>1993</w:t>
      </w:r>
      <w:r w:rsidR="00272320">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noProof/>
          <w:szCs w:val="24"/>
        </w:rPr>
        <w:instrText>&lt;/bok</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bok</w:t>
      </w:r>
      <w:proofErr w:type="spellEnd"/>
      <w:r>
        <w:rPr>
          <w:noProof/>
          <w:szCs w:val="24"/>
        </w:rPr>
        <w:t>&gt;</w:t>
      </w:r>
      <w:r>
        <w:rPr>
          <w:szCs w:val="24"/>
        </w:rPr>
        <w:fldChar w:fldCharType="end"/>
      </w:r>
    </w:p>
    <w:p w14:paraId="054463FB" w14:textId="55E12090" w:rsidR="003E3EDC" w:rsidRDefault="003E3EDC" w:rsidP="003E3EDC">
      <w:pPr>
        <w:pStyle w:val="RefTxReferenceText"/>
        <w:autoSpaceDE w:val="0"/>
        <w:autoSpaceDN w:val="0"/>
        <w:adjustRightInd w:val="0"/>
        <w:rPr>
          <w:szCs w:val="24"/>
        </w:rPr>
      </w:pPr>
      <w:r>
        <w:rPr>
          <w:rStyle w:val="bibsurname"/>
          <w:szCs w:val="24"/>
        </w:rPr>
        <w:fldChar w:fldCharType="begin"/>
      </w:r>
      <w:r>
        <w:rPr>
          <w:rStyle w:val="bibsurname"/>
          <w:szCs w:val="24"/>
        </w:rPr>
        <w:instrText xml:space="preserve"> IF "x_+3" "</w:instrText>
      </w:r>
      <w:r>
        <w:rPr>
          <w:rStyle w:val="bibsurname"/>
          <w:szCs w:val="24"/>
        </w:rPr>
        <w:fldChar w:fldCharType="begin"/>
      </w:r>
      <w:r>
        <w:rPr>
          <w:rStyle w:val="bibsurname"/>
          <w:szCs w:val="24"/>
        </w:rPr>
        <w:instrText xml:space="preserve"> IF </w:instrText>
      </w:r>
      <w:r>
        <w:rPr>
          <w:rStyle w:val="bibsurname"/>
          <w:szCs w:val="24"/>
        </w:rPr>
        <w:fldChar w:fldCharType="begin"/>
      </w:r>
      <w:r>
        <w:rPr>
          <w:rStyle w:val="bibsurname"/>
          <w:szCs w:val="24"/>
        </w:rPr>
        <w:instrText xml:space="preserve"> DOCPROPERTY "x_t" </w:instrText>
      </w:r>
      <w:r>
        <w:rPr>
          <w:rStyle w:val="bibsurname"/>
          <w:szCs w:val="24"/>
        </w:rPr>
        <w:fldChar w:fldCharType="separate"/>
      </w:r>
      <w:r>
        <w:rPr>
          <w:rStyle w:val="bibsurname"/>
          <w:szCs w:val="24"/>
        </w:rPr>
        <w:instrText>Y</w:instrText>
      </w:r>
      <w:r>
        <w:rPr>
          <w:rStyle w:val="bibsurname"/>
          <w:szCs w:val="24"/>
        </w:rPr>
        <w:fldChar w:fldCharType="end"/>
      </w:r>
      <w:r>
        <w:rPr>
          <w:rStyle w:val="bibsurname"/>
          <w:szCs w:val="24"/>
        </w:rPr>
        <w:instrText xml:space="preserve"> &lt;&gt; N "&lt;</w:instrText>
      </w:r>
      <w:r>
        <w:rPr>
          <w:rStyle w:val="bibsurname"/>
          <w:szCs w:val="24"/>
        </w:rPr>
        <w:fldChar w:fldCharType="begin"/>
      </w:r>
      <w:r>
        <w:rPr>
          <w:rStyle w:val="bibsurname"/>
          <w:szCs w:val="24"/>
        </w:rPr>
        <w:instrText xml:space="preserve"> QUOTE "jrn" </w:instrText>
      </w:r>
      <w:r>
        <w:rPr>
          <w:rStyle w:val="bibsurname"/>
          <w:szCs w:val="24"/>
        </w:rPr>
        <w:fldChar w:fldCharType="separate"/>
      </w:r>
      <w:r>
        <w:rPr>
          <w:rStyle w:val="bibsurname"/>
          <w:szCs w:val="24"/>
        </w:rPr>
        <w:instrText>jrn</w:instrText>
      </w:r>
      <w:r>
        <w:rPr>
          <w:rStyle w:val="bibsurname"/>
          <w:szCs w:val="24"/>
        </w:rPr>
        <w:fldChar w:fldCharType="end"/>
      </w:r>
      <w:r>
        <w:rPr>
          <w:rStyle w:val="bibsurname"/>
          <w:szCs w:val="24"/>
        </w:rPr>
        <w:instrText xml:space="preserve">" </w:instrText>
      </w:r>
      <w:r>
        <w:rPr>
          <w:rStyle w:val="bibsurname"/>
          <w:szCs w:val="24"/>
        </w:rPr>
        <w:fldChar w:fldCharType="separate"/>
      </w:r>
      <w:r>
        <w:rPr>
          <w:rStyle w:val="bibsurname"/>
          <w:noProof/>
          <w:szCs w:val="24"/>
        </w:rPr>
        <w:instrText>&lt;jrn</w:instrText>
      </w:r>
      <w:r>
        <w:rPr>
          <w:rStyle w:val="bibsurname"/>
          <w:szCs w:val="24"/>
        </w:rPr>
        <w:fldChar w:fldCharType="end"/>
      </w:r>
      <w:r>
        <w:rPr>
          <w:rStyle w:val="bibsurname"/>
          <w:szCs w:val="24"/>
        </w:rPr>
        <w:fldChar w:fldCharType="begin"/>
      </w:r>
      <w:r>
        <w:rPr>
          <w:rStyle w:val="bibsurname"/>
          <w:szCs w:val="24"/>
        </w:rPr>
        <w:instrText xml:space="preserve"> IF </w:instrText>
      </w:r>
      <w:r>
        <w:rPr>
          <w:rStyle w:val="bibsurname"/>
          <w:szCs w:val="24"/>
        </w:rPr>
        <w:fldChar w:fldCharType="begin"/>
      </w:r>
      <w:r>
        <w:rPr>
          <w:rStyle w:val="bibsurname"/>
          <w:szCs w:val="24"/>
        </w:rPr>
        <w:instrText xml:space="preserve"> = AND(</w:instrText>
      </w:r>
      <w:r>
        <w:rPr>
          <w:rStyle w:val="bibsurname"/>
          <w:szCs w:val="24"/>
        </w:rPr>
        <w:fldChar w:fldCharType="begin"/>
      </w:r>
      <w:r>
        <w:rPr>
          <w:rStyle w:val="bibsurname"/>
          <w:szCs w:val="24"/>
        </w:rPr>
        <w:instrText xml:space="preserve"> COMPARE </w:instrText>
      </w:r>
      <w:r>
        <w:rPr>
          <w:rStyle w:val="bibsurname"/>
          <w:szCs w:val="24"/>
        </w:rPr>
        <w:fldChar w:fldCharType="begin"/>
      </w:r>
      <w:r>
        <w:rPr>
          <w:rStyle w:val="bibsurname"/>
          <w:szCs w:val="24"/>
        </w:rPr>
        <w:instrText xml:space="preserve"> DOCPROPERTY "x_t" </w:instrText>
      </w:r>
      <w:r>
        <w:rPr>
          <w:rStyle w:val="bibsurname"/>
          <w:szCs w:val="24"/>
        </w:rPr>
        <w:fldChar w:fldCharType="separate"/>
      </w:r>
      <w:r>
        <w:rPr>
          <w:rStyle w:val="bibsurname"/>
          <w:szCs w:val="24"/>
        </w:rPr>
        <w:instrText>Y</w:instrText>
      </w:r>
      <w:r>
        <w:rPr>
          <w:rStyle w:val="bibsurname"/>
          <w:szCs w:val="24"/>
        </w:rPr>
        <w:fldChar w:fldCharType="end"/>
      </w:r>
      <w:r>
        <w:rPr>
          <w:rStyle w:val="bibsurname"/>
          <w:szCs w:val="24"/>
        </w:rPr>
        <w:instrText xml:space="preserve"> &lt;&gt; N </w:instrText>
      </w:r>
      <w:r>
        <w:rPr>
          <w:rStyle w:val="bibsurname"/>
          <w:szCs w:val="24"/>
        </w:rPr>
        <w:fldChar w:fldCharType="separate"/>
      </w:r>
      <w:r>
        <w:rPr>
          <w:rStyle w:val="bibsurname"/>
          <w:noProof/>
          <w:szCs w:val="24"/>
        </w:rPr>
        <w:instrText>1</w:instrText>
      </w:r>
      <w:r>
        <w:rPr>
          <w:rStyle w:val="bibsurname"/>
          <w:szCs w:val="24"/>
        </w:rPr>
        <w:fldChar w:fldCharType="end"/>
      </w:r>
      <w:r>
        <w:rPr>
          <w:rStyle w:val="bibsurname"/>
          <w:szCs w:val="24"/>
        </w:rPr>
        <w:instrText>,</w:instrText>
      </w:r>
      <w:r>
        <w:rPr>
          <w:rStyle w:val="bibsurname"/>
          <w:szCs w:val="24"/>
        </w:rPr>
        <w:fldChar w:fldCharType="begin"/>
      </w:r>
      <w:r>
        <w:rPr>
          <w:rStyle w:val="bibsurname"/>
          <w:szCs w:val="24"/>
        </w:rPr>
        <w:instrText xml:space="preserve"> COMPARE </w:instrText>
      </w:r>
      <w:r>
        <w:rPr>
          <w:rStyle w:val="bibsurname"/>
          <w:szCs w:val="24"/>
        </w:rPr>
        <w:fldChar w:fldCharType="begin"/>
      </w:r>
      <w:r>
        <w:rPr>
          <w:rStyle w:val="bibsurname"/>
          <w:szCs w:val="24"/>
        </w:rPr>
        <w:instrText xml:space="preserve"> DOCPROPERTY "x_a" </w:instrText>
      </w:r>
      <w:r>
        <w:rPr>
          <w:rStyle w:val="bibsurname"/>
          <w:szCs w:val="24"/>
        </w:rPr>
        <w:fldChar w:fldCharType="separate"/>
      </w:r>
      <w:r>
        <w:rPr>
          <w:rStyle w:val="bibsurname"/>
          <w:szCs w:val="24"/>
        </w:rPr>
        <w:instrText>N</w:instrText>
      </w:r>
      <w:r>
        <w:rPr>
          <w:rStyle w:val="bibsurname"/>
          <w:szCs w:val="24"/>
        </w:rPr>
        <w:fldChar w:fldCharType="end"/>
      </w:r>
      <w:r>
        <w:rPr>
          <w:rStyle w:val="bibsurname"/>
          <w:szCs w:val="24"/>
        </w:rPr>
        <w:instrText xml:space="preserve"> &lt;&gt; N </w:instrText>
      </w:r>
      <w:r>
        <w:rPr>
          <w:rStyle w:val="bibsurname"/>
          <w:szCs w:val="24"/>
        </w:rPr>
        <w:fldChar w:fldCharType="separate"/>
      </w:r>
      <w:r>
        <w:rPr>
          <w:rStyle w:val="bibsurname"/>
          <w:noProof/>
          <w:szCs w:val="24"/>
        </w:rPr>
        <w:instrText>0</w:instrText>
      </w:r>
      <w:r>
        <w:rPr>
          <w:rStyle w:val="bibsurname"/>
          <w:szCs w:val="24"/>
        </w:rPr>
        <w:fldChar w:fldCharType="end"/>
      </w:r>
      <w:r>
        <w:rPr>
          <w:rStyle w:val="bibsurname"/>
          <w:szCs w:val="24"/>
        </w:rPr>
        <w:instrText xml:space="preserve">) </w:instrText>
      </w:r>
      <w:r>
        <w:rPr>
          <w:rStyle w:val="bibsurname"/>
          <w:szCs w:val="24"/>
        </w:rPr>
        <w:fldChar w:fldCharType="separate"/>
      </w:r>
      <w:r>
        <w:rPr>
          <w:rStyle w:val="bibsurname"/>
          <w:noProof/>
          <w:szCs w:val="24"/>
        </w:rPr>
        <w:instrText>0</w:instrText>
      </w:r>
      <w:r>
        <w:rPr>
          <w:rStyle w:val="bibsurname"/>
          <w:szCs w:val="24"/>
        </w:rPr>
        <w:fldChar w:fldCharType="end"/>
      </w:r>
      <w:r>
        <w:rPr>
          <w:rStyle w:val="bibsurname"/>
          <w:szCs w:val="24"/>
        </w:rPr>
        <w:instrText xml:space="preserve"> = 1 "</w:instrText>
      </w:r>
      <w:r>
        <w:rPr>
          <w:rStyle w:val="bibsurname"/>
          <w:szCs w:val="24"/>
        </w:rPr>
        <w:fldChar w:fldCharType="begin"/>
      </w:r>
      <w:r>
        <w:rPr>
          <w:rStyle w:val="bibsurname"/>
          <w:szCs w:val="24"/>
        </w:rPr>
        <w:instrText xml:space="preserve"> QUOTE "" </w:instrText>
      </w:r>
      <w:r>
        <w:rPr>
          <w:rStyle w:val="bibsurname"/>
          <w:szCs w:val="24"/>
        </w:rPr>
        <w:fldChar w:fldCharType="end"/>
      </w:r>
      <w:r>
        <w:rPr>
          <w:rStyle w:val="bibsurname"/>
          <w:szCs w:val="24"/>
        </w:rPr>
        <w:instrText xml:space="preserve">" </w:instrText>
      </w:r>
      <w:r>
        <w:rPr>
          <w:rStyle w:val="bibsurname"/>
          <w:szCs w:val="24"/>
        </w:rPr>
        <w:fldChar w:fldCharType="end"/>
      </w:r>
      <w:r>
        <w:rPr>
          <w:rStyle w:val="bibsurname"/>
          <w:szCs w:val="24"/>
        </w:rPr>
        <w:fldChar w:fldCharType="begin"/>
      </w:r>
      <w:r>
        <w:rPr>
          <w:rStyle w:val="bibsurname"/>
          <w:szCs w:val="24"/>
        </w:rPr>
        <w:instrText xml:space="preserve"> IF </w:instrText>
      </w:r>
      <w:r>
        <w:rPr>
          <w:rStyle w:val="bibsurname"/>
          <w:szCs w:val="24"/>
        </w:rPr>
        <w:fldChar w:fldCharType="begin"/>
      </w:r>
      <w:r>
        <w:rPr>
          <w:rStyle w:val="bibsurname"/>
          <w:szCs w:val="24"/>
        </w:rPr>
        <w:instrText xml:space="preserve"> DOCPROPERTY "x_t" </w:instrText>
      </w:r>
      <w:r>
        <w:rPr>
          <w:rStyle w:val="bibsurname"/>
          <w:szCs w:val="24"/>
        </w:rPr>
        <w:fldChar w:fldCharType="separate"/>
      </w:r>
      <w:r>
        <w:rPr>
          <w:rStyle w:val="bibsurname"/>
          <w:szCs w:val="24"/>
        </w:rPr>
        <w:instrText>Y</w:instrText>
      </w:r>
      <w:r>
        <w:rPr>
          <w:rStyle w:val="bibsurname"/>
          <w:szCs w:val="24"/>
        </w:rPr>
        <w:fldChar w:fldCharType="end"/>
      </w:r>
      <w:r>
        <w:rPr>
          <w:rStyle w:val="bibsurname"/>
          <w:szCs w:val="24"/>
        </w:rPr>
        <w:instrText xml:space="preserve"> &lt;&gt; N "&gt;" </w:instrText>
      </w:r>
      <w:r>
        <w:rPr>
          <w:rStyle w:val="bibsurname"/>
          <w:szCs w:val="24"/>
        </w:rPr>
        <w:fldChar w:fldCharType="separate"/>
      </w:r>
      <w:r>
        <w:rPr>
          <w:rStyle w:val="bibsurname"/>
          <w:noProof/>
          <w:szCs w:val="24"/>
        </w:rPr>
        <w:instrText>&gt;</w:instrText>
      </w:r>
      <w:r>
        <w:rPr>
          <w:rStyle w:val="bibsurname"/>
          <w:szCs w:val="24"/>
        </w:rPr>
        <w:fldChar w:fldCharType="end"/>
      </w:r>
      <w:r>
        <w:rPr>
          <w:rStyle w:val="bibsurname"/>
          <w:szCs w:val="24"/>
        </w:rPr>
        <w:instrText>" "</w:instrText>
      </w:r>
      <w:r>
        <w:rPr>
          <w:rStyle w:val="bibsurname"/>
          <w:szCs w:val="24"/>
        </w:rPr>
        <w:fldChar w:fldCharType="begin"/>
      </w:r>
      <w:r>
        <w:rPr>
          <w:rStyle w:val="bibsurname"/>
          <w:szCs w:val="24"/>
        </w:rPr>
        <w:instrText xml:space="preserve"> QUOTE "" </w:instrText>
      </w:r>
      <w:r>
        <w:rPr>
          <w:rStyle w:val="bibsurname"/>
          <w:szCs w:val="24"/>
        </w:rPr>
        <w:fldChar w:fldCharType="end"/>
      </w:r>
      <w:r>
        <w:rPr>
          <w:rStyle w:val="bibsurname"/>
          <w:szCs w:val="24"/>
        </w:rPr>
        <w:instrText xml:space="preserve">" </w:instrText>
      </w:r>
      <w:r>
        <w:rPr>
          <w:rStyle w:val="bibsurname"/>
          <w:szCs w:val="24"/>
        </w:rPr>
        <w:fldChar w:fldCharType="separate"/>
      </w:r>
      <w:proofErr w:type="gramStart"/>
      <w:r>
        <w:rPr>
          <w:rStyle w:val="bibsurname"/>
          <w:noProof/>
          <w:szCs w:val="24"/>
        </w:rPr>
        <w:t>&lt;jrn&gt;</w:t>
      </w:r>
      <w:r>
        <w:rPr>
          <w:rStyle w:val="bibsurname"/>
          <w:szCs w:val="24"/>
        </w:rPr>
        <w:fldChar w:fldCharType="end"/>
      </w:r>
      <w:r>
        <w:rPr>
          <w:rStyle w:val="bibsurname"/>
          <w:szCs w:val="24"/>
        </w:rPr>
        <w:t>Fine</w:t>
      </w:r>
      <w:r>
        <w:rPr>
          <w:szCs w:val="24"/>
        </w:rPr>
        <w:t xml:space="preserve">, </w:t>
      </w:r>
      <w:r>
        <w:rPr>
          <w:rStyle w:val="bibfname"/>
          <w:szCs w:val="24"/>
        </w:rPr>
        <w:t>Kit</w:t>
      </w:r>
      <w:r>
        <w:rPr>
          <w:szCs w:val="24"/>
        </w:rPr>
        <w:t>.</w:t>
      </w:r>
      <w:proofErr w:type="gramEnd"/>
      <w:r>
        <w:rPr>
          <w:szCs w:val="24"/>
        </w:rPr>
        <w:t xml:space="preserve"> “Ontological Dependence.” </w:t>
      </w:r>
      <w:proofErr w:type="gramStart"/>
      <w:r>
        <w:rPr>
          <w:i/>
          <w:szCs w:val="24"/>
        </w:rPr>
        <w:t>Proceedings of the Aristotelian Society.</w:t>
      </w:r>
      <w:proofErr w:type="gramEnd"/>
      <w:r>
        <w:rPr>
          <w:i/>
          <w:szCs w:val="24"/>
        </w:rPr>
        <w:t xml:space="preserve"> New Series</w:t>
      </w:r>
      <w:r>
        <w:rPr>
          <w:szCs w:val="24"/>
        </w:rPr>
        <w:t xml:space="preserve"> 95 (</w:t>
      </w:r>
      <w:r>
        <w:rPr>
          <w:rStyle w:val="bibyear"/>
          <w:szCs w:val="24"/>
        </w:rPr>
        <w:t>1995</w:t>
      </w:r>
      <w:r>
        <w:rPr>
          <w:szCs w:val="24"/>
        </w:rPr>
        <w:t>): 269–290.</w:t>
      </w:r>
      <w:r>
        <w:rPr>
          <w:szCs w:val="24"/>
        </w:rPr>
        <w:fldChar w:fldCharType="begin"/>
      </w:r>
      <w:r>
        <w:rPr>
          <w:szCs w:val="24"/>
        </w:rPr>
        <w:instrText xml:space="preserve"> IF "x_-3" "</w:instrText>
      </w:r>
      <w:r>
        <w:rPr>
          <w:szCs w:val="24"/>
        </w:rPr>
        <w:fldChar w:fldCharType="begin"/>
      </w:r>
      <w:r>
        <w:rPr>
          <w:szCs w:val="24"/>
        </w:rPr>
        <w:instrText xml:space="preserve"> IF </w:instrText>
      </w:r>
      <w:r>
        <w:rPr>
          <w:szCs w:val="24"/>
        </w:rPr>
        <w:fldChar w:fldCharType="begin"/>
      </w:r>
      <w:r>
        <w:rPr>
          <w:szCs w:val="24"/>
        </w:rPr>
        <w:instrText xml:space="preserve"> DOCPROPERTY "x_t" </w:instrText>
      </w:r>
      <w:r>
        <w:rPr>
          <w:szCs w:val="24"/>
        </w:rPr>
        <w:fldChar w:fldCharType="separate"/>
      </w:r>
      <w:r>
        <w:rPr>
          <w:szCs w:val="24"/>
        </w:rPr>
        <w:instrText>Y</w:instrText>
      </w:r>
      <w:r>
        <w:rPr>
          <w:szCs w:val="24"/>
        </w:rPr>
        <w:fldChar w:fldCharType="end"/>
      </w:r>
      <w:r>
        <w:rPr>
          <w:szCs w:val="24"/>
        </w:rPr>
        <w:instrText xml:space="preserve"> &lt;&gt; N "&lt;/</w:instrText>
      </w:r>
      <w:r>
        <w:rPr>
          <w:szCs w:val="24"/>
        </w:rPr>
        <w:fldChar w:fldCharType="begin"/>
      </w:r>
      <w:r>
        <w:rPr>
          <w:szCs w:val="24"/>
        </w:rPr>
        <w:instrText xml:space="preserve"> QUOTE "jrn" </w:instrText>
      </w:r>
      <w:r>
        <w:rPr>
          <w:szCs w:val="24"/>
        </w:rPr>
        <w:fldChar w:fldCharType="separate"/>
      </w:r>
      <w:r>
        <w:rPr>
          <w:szCs w:val="24"/>
        </w:rPr>
        <w:instrText>jrn</w:instrText>
      </w:r>
      <w:r>
        <w:rPr>
          <w:szCs w:val="24"/>
        </w:rPr>
        <w:fldChar w:fldCharType="end"/>
      </w:r>
      <w:r>
        <w:rPr>
          <w:szCs w:val="24"/>
        </w:rPr>
        <w:instrText xml:space="preserve">" </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 xml:space="preserve"> IF </w:instrText>
      </w:r>
      <w:r>
        <w:rPr>
          <w:szCs w:val="24"/>
        </w:rPr>
        <w:fldChar w:fldCharType="begin"/>
      </w:r>
      <w:r>
        <w:rPr>
          <w:szCs w:val="24"/>
        </w:rPr>
        <w:instrText xml:space="preserve"> DOCPROPERTY "x_t" </w:instrText>
      </w:r>
      <w:r>
        <w:rPr>
          <w:szCs w:val="24"/>
        </w:rPr>
        <w:fldChar w:fldCharType="separate"/>
      </w:r>
      <w:r>
        <w:rPr>
          <w:szCs w:val="24"/>
        </w:rPr>
        <w:instrText>Y</w:instrText>
      </w:r>
      <w:r>
        <w:rPr>
          <w:szCs w:val="24"/>
        </w:rPr>
        <w:fldChar w:fldCharType="end"/>
      </w:r>
      <w:r>
        <w:rPr>
          <w:szCs w:val="24"/>
        </w:rPr>
        <w:instrText xml:space="preserve"> &lt;&gt; N "&gt;" </w:instrText>
      </w:r>
      <w:r>
        <w:rPr>
          <w:szCs w:val="24"/>
        </w:rPr>
        <w:fldChar w:fldCharType="separate"/>
      </w:r>
      <w:r>
        <w:rPr>
          <w:noProof/>
          <w:szCs w:val="24"/>
        </w:rPr>
        <w:instrText>&gt;</w:instrText>
      </w:r>
      <w:r>
        <w:rPr>
          <w:szCs w:val="24"/>
        </w:rPr>
        <w:fldChar w:fldCharType="end"/>
      </w:r>
      <w:r>
        <w:rPr>
          <w:szCs w:val="24"/>
        </w:rPr>
        <w:instrText xml:space="preserve">" "" </w:instrText>
      </w:r>
      <w:r>
        <w:rPr>
          <w:szCs w:val="24"/>
        </w:rPr>
        <w:fldChar w:fldCharType="separate"/>
      </w:r>
      <w:r>
        <w:rPr>
          <w:noProof/>
          <w:szCs w:val="24"/>
        </w:rPr>
        <w:t>&lt;/</w:t>
      </w:r>
      <w:proofErr w:type="spellStart"/>
      <w:r>
        <w:rPr>
          <w:noProof/>
          <w:szCs w:val="24"/>
        </w:rPr>
        <w:t>jrn</w:t>
      </w:r>
      <w:proofErr w:type="spellEnd"/>
      <w:r>
        <w:rPr>
          <w:noProof/>
          <w:szCs w:val="24"/>
        </w:rPr>
        <w:t>&gt;</w:t>
      </w:r>
      <w:r>
        <w:rPr>
          <w:szCs w:val="24"/>
        </w:rPr>
        <w:fldChar w:fldCharType="end"/>
      </w:r>
    </w:p>
    <w:p w14:paraId="2BBC5419" w14:textId="16CB61B0" w:rsidR="003E3EDC" w:rsidRDefault="003E3EDC" w:rsidP="003E3EDC">
      <w:pPr>
        <w:pStyle w:val="RefTxReferenceText"/>
        <w:autoSpaceDE w:val="0"/>
        <w:autoSpaceDN w:val="0"/>
        <w:adjustRightInd w:val="0"/>
        <w:rPr>
          <w:szCs w:val="24"/>
        </w:rPr>
      </w:pPr>
      <w:r>
        <w:rPr>
          <w:rStyle w:val="bibsurname"/>
          <w:szCs w:val="24"/>
        </w:rPr>
        <w:fldChar w:fldCharType="begin"/>
      </w:r>
      <w:r>
        <w:rPr>
          <w:rStyle w:val="bibsurname"/>
          <w:szCs w:val="24"/>
        </w:rPr>
        <w:instrText xml:space="preserve"> IF "x_+3" "</w:instrText>
      </w:r>
      <w:r>
        <w:rPr>
          <w:rStyle w:val="bibsurname"/>
          <w:szCs w:val="24"/>
        </w:rPr>
        <w:fldChar w:fldCharType="begin"/>
      </w:r>
      <w:r>
        <w:rPr>
          <w:rStyle w:val="bibsurname"/>
          <w:szCs w:val="24"/>
        </w:rPr>
        <w:instrText xml:space="preserve"> IF </w:instrText>
      </w:r>
      <w:r>
        <w:rPr>
          <w:rStyle w:val="bibsurname"/>
          <w:szCs w:val="24"/>
        </w:rPr>
        <w:fldChar w:fldCharType="begin"/>
      </w:r>
      <w:r>
        <w:rPr>
          <w:rStyle w:val="bibsurname"/>
          <w:szCs w:val="24"/>
        </w:rPr>
        <w:instrText xml:space="preserve"> DOCPROPERTY "x_t" </w:instrText>
      </w:r>
      <w:r>
        <w:rPr>
          <w:rStyle w:val="bibsurname"/>
          <w:szCs w:val="24"/>
        </w:rPr>
        <w:fldChar w:fldCharType="separate"/>
      </w:r>
      <w:r>
        <w:rPr>
          <w:rStyle w:val="bibsurname"/>
          <w:szCs w:val="24"/>
        </w:rPr>
        <w:instrText>Y</w:instrText>
      </w:r>
      <w:r>
        <w:rPr>
          <w:rStyle w:val="bibsurname"/>
          <w:szCs w:val="24"/>
        </w:rPr>
        <w:fldChar w:fldCharType="end"/>
      </w:r>
      <w:r>
        <w:rPr>
          <w:rStyle w:val="bibsurname"/>
          <w:szCs w:val="24"/>
        </w:rPr>
        <w:instrText xml:space="preserve"> &lt;&gt; N "&lt;</w:instrText>
      </w:r>
      <w:r>
        <w:rPr>
          <w:rStyle w:val="bibsurname"/>
          <w:szCs w:val="24"/>
        </w:rPr>
        <w:fldChar w:fldCharType="begin"/>
      </w:r>
      <w:r>
        <w:rPr>
          <w:rStyle w:val="bibsurname"/>
          <w:szCs w:val="24"/>
        </w:rPr>
        <w:instrText xml:space="preserve"> QUOTE "edb" </w:instrText>
      </w:r>
      <w:r>
        <w:rPr>
          <w:rStyle w:val="bibsurname"/>
          <w:szCs w:val="24"/>
        </w:rPr>
        <w:fldChar w:fldCharType="separate"/>
      </w:r>
      <w:r>
        <w:rPr>
          <w:rStyle w:val="bibsurname"/>
          <w:szCs w:val="24"/>
        </w:rPr>
        <w:instrText>edb</w:instrText>
      </w:r>
      <w:r>
        <w:rPr>
          <w:rStyle w:val="bibsurname"/>
          <w:szCs w:val="24"/>
        </w:rPr>
        <w:fldChar w:fldCharType="end"/>
      </w:r>
      <w:r>
        <w:rPr>
          <w:rStyle w:val="bibsurname"/>
          <w:szCs w:val="24"/>
        </w:rPr>
        <w:instrText xml:space="preserve">" </w:instrText>
      </w:r>
      <w:r>
        <w:rPr>
          <w:rStyle w:val="bibsurname"/>
          <w:szCs w:val="24"/>
        </w:rPr>
        <w:fldChar w:fldCharType="separate"/>
      </w:r>
      <w:r>
        <w:rPr>
          <w:rStyle w:val="bibsurname"/>
          <w:noProof/>
          <w:szCs w:val="24"/>
        </w:rPr>
        <w:instrText>&lt;edb</w:instrText>
      </w:r>
      <w:r>
        <w:rPr>
          <w:rStyle w:val="bibsurname"/>
          <w:szCs w:val="24"/>
        </w:rPr>
        <w:fldChar w:fldCharType="end"/>
      </w:r>
      <w:r>
        <w:rPr>
          <w:rStyle w:val="bibsurname"/>
          <w:szCs w:val="24"/>
        </w:rPr>
        <w:fldChar w:fldCharType="begin"/>
      </w:r>
      <w:r>
        <w:rPr>
          <w:rStyle w:val="bibsurname"/>
          <w:szCs w:val="24"/>
        </w:rPr>
        <w:instrText xml:space="preserve"> IF </w:instrText>
      </w:r>
      <w:r>
        <w:rPr>
          <w:rStyle w:val="bibsurname"/>
          <w:szCs w:val="24"/>
        </w:rPr>
        <w:fldChar w:fldCharType="begin"/>
      </w:r>
      <w:r>
        <w:rPr>
          <w:rStyle w:val="bibsurname"/>
          <w:szCs w:val="24"/>
        </w:rPr>
        <w:instrText xml:space="preserve"> = AND(</w:instrText>
      </w:r>
      <w:r>
        <w:rPr>
          <w:rStyle w:val="bibsurname"/>
          <w:szCs w:val="24"/>
        </w:rPr>
        <w:fldChar w:fldCharType="begin"/>
      </w:r>
      <w:r>
        <w:rPr>
          <w:rStyle w:val="bibsurname"/>
          <w:szCs w:val="24"/>
        </w:rPr>
        <w:instrText xml:space="preserve"> COMPARE </w:instrText>
      </w:r>
      <w:r>
        <w:rPr>
          <w:rStyle w:val="bibsurname"/>
          <w:szCs w:val="24"/>
        </w:rPr>
        <w:fldChar w:fldCharType="begin"/>
      </w:r>
      <w:r>
        <w:rPr>
          <w:rStyle w:val="bibsurname"/>
          <w:szCs w:val="24"/>
        </w:rPr>
        <w:instrText xml:space="preserve"> DOCPROPERTY "x_t" </w:instrText>
      </w:r>
      <w:r>
        <w:rPr>
          <w:rStyle w:val="bibsurname"/>
          <w:szCs w:val="24"/>
        </w:rPr>
        <w:fldChar w:fldCharType="separate"/>
      </w:r>
      <w:r>
        <w:rPr>
          <w:rStyle w:val="bibsurname"/>
          <w:szCs w:val="24"/>
        </w:rPr>
        <w:instrText>Y</w:instrText>
      </w:r>
      <w:r>
        <w:rPr>
          <w:rStyle w:val="bibsurname"/>
          <w:szCs w:val="24"/>
        </w:rPr>
        <w:fldChar w:fldCharType="end"/>
      </w:r>
      <w:r>
        <w:rPr>
          <w:rStyle w:val="bibsurname"/>
          <w:szCs w:val="24"/>
        </w:rPr>
        <w:instrText xml:space="preserve"> &lt;&gt; N </w:instrText>
      </w:r>
      <w:r>
        <w:rPr>
          <w:rStyle w:val="bibsurname"/>
          <w:szCs w:val="24"/>
        </w:rPr>
        <w:fldChar w:fldCharType="separate"/>
      </w:r>
      <w:r>
        <w:rPr>
          <w:rStyle w:val="bibsurname"/>
          <w:noProof/>
          <w:szCs w:val="24"/>
        </w:rPr>
        <w:instrText>1</w:instrText>
      </w:r>
      <w:r>
        <w:rPr>
          <w:rStyle w:val="bibsurname"/>
          <w:szCs w:val="24"/>
        </w:rPr>
        <w:fldChar w:fldCharType="end"/>
      </w:r>
      <w:r>
        <w:rPr>
          <w:rStyle w:val="bibsurname"/>
          <w:szCs w:val="24"/>
        </w:rPr>
        <w:instrText>,</w:instrText>
      </w:r>
      <w:r>
        <w:rPr>
          <w:rStyle w:val="bibsurname"/>
          <w:szCs w:val="24"/>
        </w:rPr>
        <w:fldChar w:fldCharType="begin"/>
      </w:r>
      <w:r>
        <w:rPr>
          <w:rStyle w:val="bibsurname"/>
          <w:szCs w:val="24"/>
        </w:rPr>
        <w:instrText xml:space="preserve"> COMPARE </w:instrText>
      </w:r>
      <w:r>
        <w:rPr>
          <w:rStyle w:val="bibsurname"/>
          <w:szCs w:val="24"/>
        </w:rPr>
        <w:fldChar w:fldCharType="begin"/>
      </w:r>
      <w:r>
        <w:rPr>
          <w:rStyle w:val="bibsurname"/>
          <w:szCs w:val="24"/>
        </w:rPr>
        <w:instrText xml:space="preserve"> DOCPROPERTY "x_a" </w:instrText>
      </w:r>
      <w:r>
        <w:rPr>
          <w:rStyle w:val="bibsurname"/>
          <w:szCs w:val="24"/>
        </w:rPr>
        <w:fldChar w:fldCharType="separate"/>
      </w:r>
      <w:r>
        <w:rPr>
          <w:rStyle w:val="bibsurname"/>
          <w:szCs w:val="24"/>
        </w:rPr>
        <w:instrText>N</w:instrText>
      </w:r>
      <w:r>
        <w:rPr>
          <w:rStyle w:val="bibsurname"/>
          <w:szCs w:val="24"/>
        </w:rPr>
        <w:fldChar w:fldCharType="end"/>
      </w:r>
      <w:r>
        <w:rPr>
          <w:rStyle w:val="bibsurname"/>
          <w:szCs w:val="24"/>
        </w:rPr>
        <w:instrText xml:space="preserve"> &lt;&gt; N </w:instrText>
      </w:r>
      <w:r>
        <w:rPr>
          <w:rStyle w:val="bibsurname"/>
          <w:szCs w:val="24"/>
        </w:rPr>
        <w:fldChar w:fldCharType="separate"/>
      </w:r>
      <w:r>
        <w:rPr>
          <w:rStyle w:val="bibsurname"/>
          <w:noProof/>
          <w:szCs w:val="24"/>
        </w:rPr>
        <w:instrText>0</w:instrText>
      </w:r>
      <w:r>
        <w:rPr>
          <w:rStyle w:val="bibsurname"/>
          <w:szCs w:val="24"/>
        </w:rPr>
        <w:fldChar w:fldCharType="end"/>
      </w:r>
      <w:r>
        <w:rPr>
          <w:rStyle w:val="bibsurname"/>
          <w:szCs w:val="24"/>
        </w:rPr>
        <w:instrText xml:space="preserve">) </w:instrText>
      </w:r>
      <w:r>
        <w:rPr>
          <w:rStyle w:val="bibsurname"/>
          <w:szCs w:val="24"/>
        </w:rPr>
        <w:fldChar w:fldCharType="separate"/>
      </w:r>
      <w:r>
        <w:rPr>
          <w:rStyle w:val="bibsurname"/>
          <w:noProof/>
          <w:szCs w:val="24"/>
        </w:rPr>
        <w:instrText>0</w:instrText>
      </w:r>
      <w:r>
        <w:rPr>
          <w:rStyle w:val="bibsurname"/>
          <w:szCs w:val="24"/>
        </w:rPr>
        <w:fldChar w:fldCharType="end"/>
      </w:r>
      <w:r>
        <w:rPr>
          <w:rStyle w:val="bibsurname"/>
          <w:szCs w:val="24"/>
        </w:rPr>
        <w:instrText xml:space="preserve"> = 1 "</w:instrText>
      </w:r>
      <w:r>
        <w:rPr>
          <w:rStyle w:val="bibsurname"/>
          <w:szCs w:val="24"/>
        </w:rPr>
        <w:fldChar w:fldCharType="begin"/>
      </w:r>
      <w:r>
        <w:rPr>
          <w:rStyle w:val="bibsurname"/>
          <w:szCs w:val="24"/>
        </w:rPr>
        <w:instrText xml:space="preserve"> QUOTE "" </w:instrText>
      </w:r>
      <w:r>
        <w:rPr>
          <w:rStyle w:val="bibsurname"/>
          <w:szCs w:val="24"/>
        </w:rPr>
        <w:fldChar w:fldCharType="end"/>
      </w:r>
      <w:r>
        <w:rPr>
          <w:rStyle w:val="bibsurname"/>
          <w:szCs w:val="24"/>
        </w:rPr>
        <w:instrText xml:space="preserve">" </w:instrText>
      </w:r>
      <w:r>
        <w:rPr>
          <w:rStyle w:val="bibsurname"/>
          <w:szCs w:val="24"/>
        </w:rPr>
        <w:fldChar w:fldCharType="end"/>
      </w:r>
      <w:r>
        <w:rPr>
          <w:rStyle w:val="bibsurname"/>
          <w:szCs w:val="24"/>
        </w:rPr>
        <w:fldChar w:fldCharType="begin"/>
      </w:r>
      <w:r>
        <w:rPr>
          <w:rStyle w:val="bibsurname"/>
          <w:szCs w:val="24"/>
        </w:rPr>
        <w:instrText xml:space="preserve"> IF </w:instrText>
      </w:r>
      <w:r>
        <w:rPr>
          <w:rStyle w:val="bibsurname"/>
          <w:szCs w:val="24"/>
        </w:rPr>
        <w:fldChar w:fldCharType="begin"/>
      </w:r>
      <w:r>
        <w:rPr>
          <w:rStyle w:val="bibsurname"/>
          <w:szCs w:val="24"/>
        </w:rPr>
        <w:instrText xml:space="preserve"> DOCPROPERTY "x_t" </w:instrText>
      </w:r>
      <w:r>
        <w:rPr>
          <w:rStyle w:val="bibsurname"/>
          <w:szCs w:val="24"/>
        </w:rPr>
        <w:fldChar w:fldCharType="separate"/>
      </w:r>
      <w:r>
        <w:rPr>
          <w:rStyle w:val="bibsurname"/>
          <w:szCs w:val="24"/>
        </w:rPr>
        <w:instrText>Y</w:instrText>
      </w:r>
      <w:r>
        <w:rPr>
          <w:rStyle w:val="bibsurname"/>
          <w:szCs w:val="24"/>
        </w:rPr>
        <w:fldChar w:fldCharType="end"/>
      </w:r>
      <w:r>
        <w:rPr>
          <w:rStyle w:val="bibsurname"/>
          <w:szCs w:val="24"/>
        </w:rPr>
        <w:instrText xml:space="preserve"> &lt;&gt; N "&gt;" </w:instrText>
      </w:r>
      <w:r>
        <w:rPr>
          <w:rStyle w:val="bibsurname"/>
          <w:szCs w:val="24"/>
        </w:rPr>
        <w:fldChar w:fldCharType="separate"/>
      </w:r>
      <w:r>
        <w:rPr>
          <w:rStyle w:val="bibsurname"/>
          <w:noProof/>
          <w:szCs w:val="24"/>
        </w:rPr>
        <w:instrText>&gt;</w:instrText>
      </w:r>
      <w:r>
        <w:rPr>
          <w:rStyle w:val="bibsurname"/>
          <w:szCs w:val="24"/>
        </w:rPr>
        <w:fldChar w:fldCharType="end"/>
      </w:r>
      <w:r>
        <w:rPr>
          <w:rStyle w:val="bibsurname"/>
          <w:szCs w:val="24"/>
        </w:rPr>
        <w:instrText>" "</w:instrText>
      </w:r>
      <w:r>
        <w:rPr>
          <w:rStyle w:val="bibsurname"/>
          <w:szCs w:val="24"/>
        </w:rPr>
        <w:fldChar w:fldCharType="begin"/>
      </w:r>
      <w:r>
        <w:rPr>
          <w:rStyle w:val="bibsurname"/>
          <w:szCs w:val="24"/>
        </w:rPr>
        <w:instrText xml:space="preserve"> QUOTE "" </w:instrText>
      </w:r>
      <w:r>
        <w:rPr>
          <w:rStyle w:val="bibsurname"/>
          <w:szCs w:val="24"/>
        </w:rPr>
        <w:fldChar w:fldCharType="end"/>
      </w:r>
      <w:r>
        <w:rPr>
          <w:rStyle w:val="bibsurname"/>
          <w:szCs w:val="24"/>
        </w:rPr>
        <w:instrText xml:space="preserve">" </w:instrText>
      </w:r>
      <w:r>
        <w:rPr>
          <w:rStyle w:val="bibsurname"/>
          <w:szCs w:val="24"/>
        </w:rPr>
        <w:fldChar w:fldCharType="separate"/>
      </w:r>
      <w:proofErr w:type="gramStart"/>
      <w:r>
        <w:rPr>
          <w:rStyle w:val="bibsurname"/>
          <w:noProof/>
          <w:szCs w:val="24"/>
        </w:rPr>
        <w:t>&lt;edb&gt;</w:t>
      </w:r>
      <w:r>
        <w:rPr>
          <w:rStyle w:val="bibsurname"/>
          <w:szCs w:val="24"/>
        </w:rPr>
        <w:fldChar w:fldCharType="end"/>
      </w:r>
      <w:proofErr w:type="spellStart"/>
      <w:r>
        <w:rPr>
          <w:rStyle w:val="bibsurname"/>
          <w:szCs w:val="24"/>
        </w:rPr>
        <w:t>Goldfain</w:t>
      </w:r>
      <w:proofErr w:type="spellEnd"/>
      <w:r>
        <w:rPr>
          <w:szCs w:val="24"/>
        </w:rPr>
        <w:t xml:space="preserve">, </w:t>
      </w:r>
      <w:r>
        <w:rPr>
          <w:rStyle w:val="bibfname"/>
          <w:szCs w:val="24"/>
        </w:rPr>
        <w:t>Albert</w:t>
      </w:r>
      <w:r>
        <w:rPr>
          <w:szCs w:val="24"/>
        </w:rPr>
        <w:t xml:space="preserve">, </w:t>
      </w:r>
      <w:r>
        <w:rPr>
          <w:rStyle w:val="bibfname"/>
          <w:szCs w:val="24"/>
        </w:rPr>
        <w:t>Barry</w:t>
      </w:r>
      <w:r>
        <w:rPr>
          <w:szCs w:val="24"/>
        </w:rPr>
        <w:t xml:space="preserve"> </w:t>
      </w:r>
      <w:r>
        <w:rPr>
          <w:rStyle w:val="bibsurname"/>
          <w:szCs w:val="24"/>
        </w:rPr>
        <w:t>Smith</w:t>
      </w:r>
      <w:r>
        <w:rPr>
          <w:szCs w:val="24"/>
        </w:rPr>
        <w:t xml:space="preserve">, and </w:t>
      </w:r>
      <w:r>
        <w:rPr>
          <w:rStyle w:val="bibfname"/>
          <w:szCs w:val="24"/>
        </w:rPr>
        <w:t>Lindsay G.</w:t>
      </w:r>
      <w:r>
        <w:rPr>
          <w:szCs w:val="24"/>
        </w:rPr>
        <w:t xml:space="preserve"> </w:t>
      </w:r>
      <w:r>
        <w:rPr>
          <w:rStyle w:val="bibsurname"/>
          <w:szCs w:val="24"/>
        </w:rPr>
        <w:t>Cowell</w:t>
      </w:r>
      <w:r>
        <w:rPr>
          <w:szCs w:val="24"/>
        </w:rPr>
        <w:t>.</w:t>
      </w:r>
      <w:proofErr w:type="gramEnd"/>
      <w:r>
        <w:rPr>
          <w:szCs w:val="24"/>
        </w:rPr>
        <w:t xml:space="preserve"> “</w:t>
      </w:r>
      <w:r w:rsidRPr="00565D8D">
        <w:rPr>
          <w:rStyle w:val="bibchaptertitle"/>
        </w:rPr>
        <w:t>Dispositions and the Infectious Disease Ontology</w:t>
      </w:r>
      <w:r>
        <w:rPr>
          <w:szCs w:val="24"/>
        </w:rPr>
        <w:t xml:space="preserve">.” In </w:t>
      </w:r>
      <w:r w:rsidRPr="00565D8D">
        <w:rPr>
          <w:rStyle w:val="bibbook"/>
        </w:rPr>
        <w:t>Formal Ontology and Information Systems (Proceedings of FOIS 2010)</w:t>
      </w:r>
      <w:r>
        <w:rPr>
          <w:szCs w:val="24"/>
        </w:rPr>
        <w:t xml:space="preserve">. </w:t>
      </w:r>
      <w:r w:rsidRPr="00565D8D">
        <w:rPr>
          <w:rStyle w:val="biblocation"/>
        </w:rPr>
        <w:t>Amsterdam</w:t>
      </w:r>
      <w:r>
        <w:rPr>
          <w:szCs w:val="24"/>
        </w:rPr>
        <w:t xml:space="preserve">: </w:t>
      </w:r>
      <w:r w:rsidRPr="00565D8D">
        <w:rPr>
          <w:rStyle w:val="bibpublisher"/>
        </w:rPr>
        <w:t>IOS Press</w:t>
      </w:r>
      <w:r>
        <w:rPr>
          <w:szCs w:val="24"/>
        </w:rPr>
        <w:t xml:space="preserve">, </w:t>
      </w:r>
      <w:r>
        <w:rPr>
          <w:rStyle w:val="bibyear"/>
          <w:szCs w:val="24"/>
        </w:rPr>
        <w:t>2011</w:t>
      </w:r>
      <w:r>
        <w:rPr>
          <w:szCs w:val="24"/>
        </w:rPr>
        <w:t>.</w:t>
      </w:r>
      <w:r>
        <w:rPr>
          <w:szCs w:val="24"/>
        </w:rPr>
        <w:fldChar w:fldCharType="begin"/>
      </w:r>
      <w:r>
        <w:rPr>
          <w:szCs w:val="24"/>
        </w:rPr>
        <w:instrText xml:space="preserve"> IF "x_-3" "</w:instrText>
      </w:r>
      <w:r>
        <w:rPr>
          <w:szCs w:val="24"/>
        </w:rPr>
        <w:fldChar w:fldCharType="begin"/>
      </w:r>
      <w:r>
        <w:rPr>
          <w:szCs w:val="24"/>
        </w:rPr>
        <w:instrText xml:space="preserve"> IF </w:instrText>
      </w:r>
      <w:r>
        <w:rPr>
          <w:szCs w:val="24"/>
        </w:rPr>
        <w:fldChar w:fldCharType="begin"/>
      </w:r>
      <w:r>
        <w:rPr>
          <w:szCs w:val="24"/>
        </w:rPr>
        <w:instrText xml:space="preserve"> DOCPROPERTY "x_t" </w:instrText>
      </w:r>
      <w:r>
        <w:rPr>
          <w:szCs w:val="24"/>
        </w:rPr>
        <w:fldChar w:fldCharType="separate"/>
      </w:r>
      <w:r>
        <w:rPr>
          <w:szCs w:val="24"/>
        </w:rPr>
        <w:instrText>Y</w:instrText>
      </w:r>
      <w:r>
        <w:rPr>
          <w:szCs w:val="24"/>
        </w:rPr>
        <w:fldChar w:fldCharType="end"/>
      </w:r>
      <w:r>
        <w:rPr>
          <w:szCs w:val="24"/>
        </w:rPr>
        <w:instrText xml:space="preserve"> &lt;&gt; N "&lt;/</w:instrText>
      </w:r>
      <w:r>
        <w:rPr>
          <w:szCs w:val="24"/>
        </w:rPr>
        <w:fldChar w:fldCharType="begin"/>
      </w:r>
      <w:r>
        <w:rPr>
          <w:szCs w:val="24"/>
        </w:rPr>
        <w:instrText xml:space="preserve"> QUOTE "edb" </w:instrText>
      </w:r>
      <w:r>
        <w:rPr>
          <w:szCs w:val="24"/>
        </w:rPr>
        <w:fldChar w:fldCharType="separate"/>
      </w:r>
      <w:r>
        <w:rPr>
          <w:szCs w:val="24"/>
        </w:rPr>
        <w:instrText>edb</w:instrText>
      </w:r>
      <w:r>
        <w:rPr>
          <w:szCs w:val="24"/>
        </w:rPr>
        <w:fldChar w:fldCharType="end"/>
      </w:r>
      <w:r>
        <w:rPr>
          <w:szCs w:val="24"/>
        </w:rPr>
        <w:instrText xml:space="preserve">" </w:instrText>
      </w:r>
      <w:r>
        <w:rPr>
          <w:szCs w:val="24"/>
        </w:rPr>
        <w:fldChar w:fldCharType="separate"/>
      </w:r>
      <w:r>
        <w:rPr>
          <w:noProof/>
          <w:szCs w:val="24"/>
        </w:rPr>
        <w:instrText>&lt;/edb</w:instrText>
      </w:r>
      <w:r>
        <w:rPr>
          <w:szCs w:val="24"/>
        </w:rPr>
        <w:fldChar w:fldCharType="end"/>
      </w:r>
      <w:r>
        <w:rPr>
          <w:szCs w:val="24"/>
        </w:rPr>
        <w:fldChar w:fldCharType="begin"/>
      </w:r>
      <w:r>
        <w:rPr>
          <w:szCs w:val="24"/>
        </w:rPr>
        <w:instrText xml:space="preserve"> IF </w:instrText>
      </w:r>
      <w:r>
        <w:rPr>
          <w:szCs w:val="24"/>
        </w:rPr>
        <w:fldChar w:fldCharType="begin"/>
      </w:r>
      <w:r>
        <w:rPr>
          <w:szCs w:val="24"/>
        </w:rPr>
        <w:instrText xml:space="preserve"> DOCPROPERTY "x_t" </w:instrText>
      </w:r>
      <w:r>
        <w:rPr>
          <w:szCs w:val="24"/>
        </w:rPr>
        <w:fldChar w:fldCharType="separate"/>
      </w:r>
      <w:r>
        <w:rPr>
          <w:szCs w:val="24"/>
        </w:rPr>
        <w:instrText>Y</w:instrText>
      </w:r>
      <w:r>
        <w:rPr>
          <w:szCs w:val="24"/>
        </w:rPr>
        <w:fldChar w:fldCharType="end"/>
      </w:r>
      <w:r>
        <w:rPr>
          <w:szCs w:val="24"/>
        </w:rPr>
        <w:instrText xml:space="preserve"> &lt;&gt; N "&gt;" </w:instrText>
      </w:r>
      <w:r>
        <w:rPr>
          <w:szCs w:val="24"/>
        </w:rPr>
        <w:fldChar w:fldCharType="separate"/>
      </w:r>
      <w:r>
        <w:rPr>
          <w:noProof/>
          <w:szCs w:val="24"/>
        </w:rPr>
        <w:instrText>&gt;</w:instrText>
      </w:r>
      <w:r>
        <w:rPr>
          <w:szCs w:val="24"/>
        </w:rPr>
        <w:fldChar w:fldCharType="end"/>
      </w:r>
      <w:r>
        <w:rPr>
          <w:szCs w:val="24"/>
        </w:rPr>
        <w:instrText xml:space="preserve">" "" </w:instrText>
      </w:r>
      <w:r>
        <w:rPr>
          <w:szCs w:val="24"/>
        </w:rPr>
        <w:fldChar w:fldCharType="separate"/>
      </w:r>
      <w:r>
        <w:rPr>
          <w:noProof/>
          <w:szCs w:val="24"/>
        </w:rPr>
        <w:t>&lt;/</w:t>
      </w:r>
      <w:proofErr w:type="spellStart"/>
      <w:r>
        <w:rPr>
          <w:noProof/>
          <w:szCs w:val="24"/>
        </w:rPr>
        <w:t>edb</w:t>
      </w:r>
      <w:proofErr w:type="spellEnd"/>
      <w:r>
        <w:rPr>
          <w:noProof/>
          <w:szCs w:val="24"/>
        </w:rPr>
        <w:t>&gt;</w:t>
      </w:r>
      <w:r>
        <w:rPr>
          <w:szCs w:val="24"/>
        </w:rPr>
        <w:fldChar w:fldCharType="end"/>
      </w:r>
    </w:p>
    <w:p w14:paraId="72F31A98" w14:textId="213A1142" w:rsidR="003E3EDC" w:rsidRDefault="003E3EDC" w:rsidP="003E3EDC">
      <w:pPr>
        <w:pStyle w:val="RefTxReferenceText"/>
        <w:autoSpaceDE w:val="0"/>
        <w:autoSpaceDN w:val="0"/>
        <w:adjustRightInd w:val="0"/>
        <w:rPr>
          <w:szCs w:val="24"/>
        </w:rPr>
      </w:pPr>
      <w:r>
        <w:rPr>
          <w:rStyle w:val="bibsurname"/>
          <w:szCs w:val="24"/>
        </w:rPr>
        <w:fldChar w:fldCharType="begin"/>
      </w:r>
      <w:r>
        <w:rPr>
          <w:rStyle w:val="bibsurname"/>
          <w:szCs w:val="24"/>
        </w:rPr>
        <w:instrText xml:space="preserve"> IF "x_+3" "</w:instrText>
      </w:r>
      <w:r>
        <w:rPr>
          <w:rStyle w:val="bibsurname"/>
          <w:szCs w:val="24"/>
        </w:rPr>
        <w:fldChar w:fldCharType="begin"/>
      </w:r>
      <w:r>
        <w:rPr>
          <w:rStyle w:val="bibsurname"/>
          <w:szCs w:val="24"/>
        </w:rPr>
        <w:instrText xml:space="preserve"> IF </w:instrText>
      </w:r>
      <w:r>
        <w:rPr>
          <w:rStyle w:val="bibsurname"/>
          <w:szCs w:val="24"/>
        </w:rPr>
        <w:fldChar w:fldCharType="begin"/>
      </w:r>
      <w:r>
        <w:rPr>
          <w:rStyle w:val="bibsurname"/>
          <w:szCs w:val="24"/>
        </w:rPr>
        <w:instrText xml:space="preserve"> DOCPROPERTY "x_t" </w:instrText>
      </w:r>
      <w:r>
        <w:rPr>
          <w:rStyle w:val="bibsurname"/>
          <w:szCs w:val="24"/>
        </w:rPr>
        <w:fldChar w:fldCharType="separate"/>
      </w:r>
      <w:r>
        <w:rPr>
          <w:rStyle w:val="bibsurname"/>
          <w:szCs w:val="24"/>
        </w:rPr>
        <w:instrText>Y</w:instrText>
      </w:r>
      <w:r>
        <w:rPr>
          <w:rStyle w:val="bibsurname"/>
          <w:szCs w:val="24"/>
        </w:rPr>
        <w:fldChar w:fldCharType="end"/>
      </w:r>
      <w:r>
        <w:rPr>
          <w:rStyle w:val="bibsurname"/>
          <w:szCs w:val="24"/>
        </w:rPr>
        <w:instrText xml:space="preserve"> &lt;&gt; N "&lt;</w:instrText>
      </w:r>
      <w:r>
        <w:rPr>
          <w:rStyle w:val="bibsurname"/>
          <w:szCs w:val="24"/>
        </w:rPr>
        <w:fldChar w:fldCharType="begin"/>
      </w:r>
      <w:r>
        <w:rPr>
          <w:rStyle w:val="bibsurname"/>
          <w:szCs w:val="24"/>
        </w:rPr>
        <w:instrText xml:space="preserve"> QUOTE "jrn" </w:instrText>
      </w:r>
      <w:r>
        <w:rPr>
          <w:rStyle w:val="bibsurname"/>
          <w:szCs w:val="24"/>
        </w:rPr>
        <w:fldChar w:fldCharType="separate"/>
      </w:r>
      <w:r>
        <w:rPr>
          <w:rStyle w:val="bibsurname"/>
          <w:szCs w:val="24"/>
        </w:rPr>
        <w:instrText>jrn</w:instrText>
      </w:r>
      <w:r>
        <w:rPr>
          <w:rStyle w:val="bibsurname"/>
          <w:szCs w:val="24"/>
        </w:rPr>
        <w:fldChar w:fldCharType="end"/>
      </w:r>
      <w:r>
        <w:rPr>
          <w:rStyle w:val="bibsurname"/>
          <w:szCs w:val="24"/>
        </w:rPr>
        <w:instrText xml:space="preserve">" </w:instrText>
      </w:r>
      <w:r>
        <w:rPr>
          <w:rStyle w:val="bibsurname"/>
          <w:szCs w:val="24"/>
        </w:rPr>
        <w:fldChar w:fldCharType="separate"/>
      </w:r>
      <w:r>
        <w:rPr>
          <w:rStyle w:val="bibsurname"/>
          <w:noProof/>
          <w:szCs w:val="24"/>
        </w:rPr>
        <w:instrText>&lt;jrn</w:instrText>
      </w:r>
      <w:r>
        <w:rPr>
          <w:rStyle w:val="bibsurname"/>
          <w:szCs w:val="24"/>
        </w:rPr>
        <w:fldChar w:fldCharType="end"/>
      </w:r>
      <w:r>
        <w:rPr>
          <w:rStyle w:val="bibsurname"/>
          <w:szCs w:val="24"/>
        </w:rPr>
        <w:fldChar w:fldCharType="begin"/>
      </w:r>
      <w:r>
        <w:rPr>
          <w:rStyle w:val="bibsurname"/>
          <w:szCs w:val="24"/>
        </w:rPr>
        <w:instrText xml:space="preserve"> IF </w:instrText>
      </w:r>
      <w:r>
        <w:rPr>
          <w:rStyle w:val="bibsurname"/>
          <w:szCs w:val="24"/>
        </w:rPr>
        <w:fldChar w:fldCharType="begin"/>
      </w:r>
      <w:r>
        <w:rPr>
          <w:rStyle w:val="bibsurname"/>
          <w:szCs w:val="24"/>
        </w:rPr>
        <w:instrText xml:space="preserve"> = AND(</w:instrText>
      </w:r>
      <w:r>
        <w:rPr>
          <w:rStyle w:val="bibsurname"/>
          <w:szCs w:val="24"/>
        </w:rPr>
        <w:fldChar w:fldCharType="begin"/>
      </w:r>
      <w:r>
        <w:rPr>
          <w:rStyle w:val="bibsurname"/>
          <w:szCs w:val="24"/>
        </w:rPr>
        <w:instrText xml:space="preserve"> COMPARE </w:instrText>
      </w:r>
      <w:r>
        <w:rPr>
          <w:rStyle w:val="bibsurname"/>
          <w:szCs w:val="24"/>
        </w:rPr>
        <w:fldChar w:fldCharType="begin"/>
      </w:r>
      <w:r>
        <w:rPr>
          <w:rStyle w:val="bibsurname"/>
          <w:szCs w:val="24"/>
        </w:rPr>
        <w:instrText xml:space="preserve"> DOCPROPERTY "x_t" </w:instrText>
      </w:r>
      <w:r>
        <w:rPr>
          <w:rStyle w:val="bibsurname"/>
          <w:szCs w:val="24"/>
        </w:rPr>
        <w:fldChar w:fldCharType="separate"/>
      </w:r>
      <w:r>
        <w:rPr>
          <w:rStyle w:val="bibsurname"/>
          <w:szCs w:val="24"/>
        </w:rPr>
        <w:instrText>Y</w:instrText>
      </w:r>
      <w:r>
        <w:rPr>
          <w:rStyle w:val="bibsurname"/>
          <w:szCs w:val="24"/>
        </w:rPr>
        <w:fldChar w:fldCharType="end"/>
      </w:r>
      <w:r>
        <w:rPr>
          <w:rStyle w:val="bibsurname"/>
          <w:szCs w:val="24"/>
        </w:rPr>
        <w:instrText xml:space="preserve"> &lt;&gt; N </w:instrText>
      </w:r>
      <w:r>
        <w:rPr>
          <w:rStyle w:val="bibsurname"/>
          <w:szCs w:val="24"/>
        </w:rPr>
        <w:fldChar w:fldCharType="separate"/>
      </w:r>
      <w:r>
        <w:rPr>
          <w:rStyle w:val="bibsurname"/>
          <w:noProof/>
          <w:szCs w:val="24"/>
        </w:rPr>
        <w:instrText>1</w:instrText>
      </w:r>
      <w:r>
        <w:rPr>
          <w:rStyle w:val="bibsurname"/>
          <w:szCs w:val="24"/>
        </w:rPr>
        <w:fldChar w:fldCharType="end"/>
      </w:r>
      <w:r>
        <w:rPr>
          <w:rStyle w:val="bibsurname"/>
          <w:szCs w:val="24"/>
        </w:rPr>
        <w:instrText>,</w:instrText>
      </w:r>
      <w:r>
        <w:rPr>
          <w:rStyle w:val="bibsurname"/>
          <w:szCs w:val="24"/>
        </w:rPr>
        <w:fldChar w:fldCharType="begin"/>
      </w:r>
      <w:r>
        <w:rPr>
          <w:rStyle w:val="bibsurname"/>
          <w:szCs w:val="24"/>
        </w:rPr>
        <w:instrText xml:space="preserve"> COMPARE </w:instrText>
      </w:r>
      <w:r>
        <w:rPr>
          <w:rStyle w:val="bibsurname"/>
          <w:szCs w:val="24"/>
        </w:rPr>
        <w:fldChar w:fldCharType="begin"/>
      </w:r>
      <w:r>
        <w:rPr>
          <w:rStyle w:val="bibsurname"/>
          <w:szCs w:val="24"/>
        </w:rPr>
        <w:instrText xml:space="preserve"> DOCPROPERTY "x_a" </w:instrText>
      </w:r>
      <w:r>
        <w:rPr>
          <w:rStyle w:val="bibsurname"/>
          <w:szCs w:val="24"/>
        </w:rPr>
        <w:fldChar w:fldCharType="separate"/>
      </w:r>
      <w:r>
        <w:rPr>
          <w:rStyle w:val="bibsurname"/>
          <w:szCs w:val="24"/>
        </w:rPr>
        <w:instrText>N</w:instrText>
      </w:r>
      <w:r>
        <w:rPr>
          <w:rStyle w:val="bibsurname"/>
          <w:szCs w:val="24"/>
        </w:rPr>
        <w:fldChar w:fldCharType="end"/>
      </w:r>
      <w:r>
        <w:rPr>
          <w:rStyle w:val="bibsurname"/>
          <w:szCs w:val="24"/>
        </w:rPr>
        <w:instrText xml:space="preserve"> &lt;&gt; N </w:instrText>
      </w:r>
      <w:r>
        <w:rPr>
          <w:rStyle w:val="bibsurname"/>
          <w:szCs w:val="24"/>
        </w:rPr>
        <w:fldChar w:fldCharType="separate"/>
      </w:r>
      <w:r>
        <w:rPr>
          <w:rStyle w:val="bibsurname"/>
          <w:noProof/>
          <w:szCs w:val="24"/>
        </w:rPr>
        <w:instrText>0</w:instrText>
      </w:r>
      <w:r>
        <w:rPr>
          <w:rStyle w:val="bibsurname"/>
          <w:szCs w:val="24"/>
        </w:rPr>
        <w:fldChar w:fldCharType="end"/>
      </w:r>
      <w:r>
        <w:rPr>
          <w:rStyle w:val="bibsurname"/>
          <w:szCs w:val="24"/>
        </w:rPr>
        <w:instrText xml:space="preserve">) </w:instrText>
      </w:r>
      <w:r>
        <w:rPr>
          <w:rStyle w:val="bibsurname"/>
          <w:szCs w:val="24"/>
        </w:rPr>
        <w:fldChar w:fldCharType="separate"/>
      </w:r>
      <w:r>
        <w:rPr>
          <w:rStyle w:val="bibsurname"/>
          <w:noProof/>
          <w:szCs w:val="24"/>
        </w:rPr>
        <w:instrText>0</w:instrText>
      </w:r>
      <w:r>
        <w:rPr>
          <w:rStyle w:val="bibsurname"/>
          <w:szCs w:val="24"/>
        </w:rPr>
        <w:fldChar w:fldCharType="end"/>
      </w:r>
      <w:r>
        <w:rPr>
          <w:rStyle w:val="bibsurname"/>
          <w:szCs w:val="24"/>
        </w:rPr>
        <w:instrText xml:space="preserve"> = 1 "</w:instrText>
      </w:r>
      <w:r>
        <w:rPr>
          <w:rStyle w:val="bibsurname"/>
          <w:szCs w:val="24"/>
        </w:rPr>
        <w:fldChar w:fldCharType="begin"/>
      </w:r>
      <w:r>
        <w:rPr>
          <w:rStyle w:val="bibsurname"/>
          <w:szCs w:val="24"/>
        </w:rPr>
        <w:instrText xml:space="preserve"> QUOTE "" </w:instrText>
      </w:r>
      <w:r>
        <w:rPr>
          <w:rStyle w:val="bibsurname"/>
          <w:szCs w:val="24"/>
        </w:rPr>
        <w:fldChar w:fldCharType="end"/>
      </w:r>
      <w:r>
        <w:rPr>
          <w:rStyle w:val="bibsurname"/>
          <w:szCs w:val="24"/>
        </w:rPr>
        <w:instrText xml:space="preserve">" </w:instrText>
      </w:r>
      <w:r>
        <w:rPr>
          <w:rStyle w:val="bibsurname"/>
          <w:szCs w:val="24"/>
        </w:rPr>
        <w:fldChar w:fldCharType="end"/>
      </w:r>
      <w:r>
        <w:rPr>
          <w:rStyle w:val="bibsurname"/>
          <w:szCs w:val="24"/>
        </w:rPr>
        <w:fldChar w:fldCharType="begin"/>
      </w:r>
      <w:r>
        <w:rPr>
          <w:rStyle w:val="bibsurname"/>
          <w:szCs w:val="24"/>
        </w:rPr>
        <w:instrText xml:space="preserve"> IF </w:instrText>
      </w:r>
      <w:r>
        <w:rPr>
          <w:rStyle w:val="bibsurname"/>
          <w:szCs w:val="24"/>
        </w:rPr>
        <w:fldChar w:fldCharType="begin"/>
      </w:r>
      <w:r>
        <w:rPr>
          <w:rStyle w:val="bibsurname"/>
          <w:szCs w:val="24"/>
        </w:rPr>
        <w:instrText xml:space="preserve"> DOCPROPERTY "x_t" </w:instrText>
      </w:r>
      <w:r>
        <w:rPr>
          <w:rStyle w:val="bibsurname"/>
          <w:szCs w:val="24"/>
        </w:rPr>
        <w:fldChar w:fldCharType="separate"/>
      </w:r>
      <w:r>
        <w:rPr>
          <w:rStyle w:val="bibsurname"/>
          <w:szCs w:val="24"/>
        </w:rPr>
        <w:instrText>Y</w:instrText>
      </w:r>
      <w:r>
        <w:rPr>
          <w:rStyle w:val="bibsurname"/>
          <w:szCs w:val="24"/>
        </w:rPr>
        <w:fldChar w:fldCharType="end"/>
      </w:r>
      <w:r>
        <w:rPr>
          <w:rStyle w:val="bibsurname"/>
          <w:szCs w:val="24"/>
        </w:rPr>
        <w:instrText xml:space="preserve"> &lt;&gt; N "&gt;" </w:instrText>
      </w:r>
      <w:r>
        <w:rPr>
          <w:rStyle w:val="bibsurname"/>
          <w:szCs w:val="24"/>
        </w:rPr>
        <w:fldChar w:fldCharType="separate"/>
      </w:r>
      <w:r>
        <w:rPr>
          <w:rStyle w:val="bibsurname"/>
          <w:noProof/>
          <w:szCs w:val="24"/>
        </w:rPr>
        <w:instrText>&gt;</w:instrText>
      </w:r>
      <w:r>
        <w:rPr>
          <w:rStyle w:val="bibsurname"/>
          <w:szCs w:val="24"/>
        </w:rPr>
        <w:fldChar w:fldCharType="end"/>
      </w:r>
      <w:r>
        <w:rPr>
          <w:rStyle w:val="bibsurname"/>
          <w:szCs w:val="24"/>
        </w:rPr>
        <w:instrText>" "</w:instrText>
      </w:r>
      <w:r>
        <w:rPr>
          <w:rStyle w:val="bibsurname"/>
          <w:szCs w:val="24"/>
        </w:rPr>
        <w:fldChar w:fldCharType="begin"/>
      </w:r>
      <w:r>
        <w:rPr>
          <w:rStyle w:val="bibsurname"/>
          <w:szCs w:val="24"/>
        </w:rPr>
        <w:instrText xml:space="preserve"> QUOTE "" </w:instrText>
      </w:r>
      <w:r>
        <w:rPr>
          <w:rStyle w:val="bibsurname"/>
          <w:szCs w:val="24"/>
        </w:rPr>
        <w:fldChar w:fldCharType="end"/>
      </w:r>
      <w:r>
        <w:rPr>
          <w:rStyle w:val="bibsurname"/>
          <w:szCs w:val="24"/>
        </w:rPr>
        <w:instrText xml:space="preserve">" </w:instrText>
      </w:r>
      <w:r>
        <w:rPr>
          <w:rStyle w:val="bibsurname"/>
          <w:szCs w:val="24"/>
        </w:rPr>
        <w:fldChar w:fldCharType="separate"/>
      </w:r>
      <w:proofErr w:type="gramStart"/>
      <w:r>
        <w:rPr>
          <w:rStyle w:val="bibsurname"/>
          <w:noProof/>
          <w:szCs w:val="24"/>
        </w:rPr>
        <w:t>&lt;jrn&gt;</w:t>
      </w:r>
      <w:r>
        <w:rPr>
          <w:rStyle w:val="bibsurname"/>
          <w:szCs w:val="24"/>
        </w:rPr>
        <w:fldChar w:fldCharType="end"/>
      </w:r>
      <w:r>
        <w:rPr>
          <w:rStyle w:val="bibsurname"/>
          <w:szCs w:val="24"/>
        </w:rPr>
        <w:t>Jansen</w:t>
      </w:r>
      <w:r>
        <w:rPr>
          <w:szCs w:val="24"/>
        </w:rPr>
        <w:t xml:space="preserve">, </w:t>
      </w:r>
      <w:proofErr w:type="spellStart"/>
      <w:r>
        <w:rPr>
          <w:rStyle w:val="bibfname"/>
          <w:szCs w:val="24"/>
        </w:rPr>
        <w:t>Ludger</w:t>
      </w:r>
      <w:proofErr w:type="spellEnd"/>
      <w:r>
        <w:rPr>
          <w:szCs w:val="24"/>
        </w:rPr>
        <w:t>.</w:t>
      </w:r>
      <w:proofErr w:type="gramEnd"/>
      <w:r>
        <w:rPr>
          <w:szCs w:val="24"/>
        </w:rPr>
        <w:t xml:space="preserve"> “</w:t>
      </w:r>
      <w:r w:rsidR="003A2C2B" w:rsidRPr="00631E91">
        <w:rPr>
          <w:rStyle w:val="bibarticle"/>
        </w:rPr>
        <w:t>The Ontology of Tendencies and Medical Information Science.</w:t>
      </w:r>
      <w:r w:rsidR="003A2C2B">
        <w:rPr>
          <w:szCs w:val="24"/>
        </w:rPr>
        <w:t xml:space="preserve">” </w:t>
      </w:r>
      <w:r w:rsidR="003A2C2B" w:rsidRPr="00631E91">
        <w:rPr>
          <w:rStyle w:val="bibjournal"/>
          <w:i/>
        </w:rPr>
        <w:t>The Monist</w:t>
      </w:r>
      <w:r w:rsidR="003A2C2B">
        <w:rPr>
          <w:szCs w:val="24"/>
        </w:rPr>
        <w:t xml:space="preserve"> </w:t>
      </w:r>
      <w:r w:rsidR="003A2C2B" w:rsidRPr="00631E91">
        <w:rPr>
          <w:rStyle w:val="bibvolume"/>
        </w:rPr>
        <w:t>90</w:t>
      </w:r>
      <w:r w:rsidR="003A2C2B">
        <w:rPr>
          <w:szCs w:val="24"/>
        </w:rPr>
        <w:t>, Special Issue on Biomedical Ontologies (</w:t>
      </w:r>
      <w:r w:rsidR="003A2C2B">
        <w:rPr>
          <w:rStyle w:val="bibyear"/>
          <w:szCs w:val="24"/>
        </w:rPr>
        <w:t>2007</w:t>
      </w:r>
      <w:r w:rsidR="003A2C2B">
        <w:rPr>
          <w:szCs w:val="24"/>
        </w:rPr>
        <w:t xml:space="preserve">): </w:t>
      </w:r>
      <w:r w:rsidR="003A2C2B" w:rsidRPr="00631E91">
        <w:rPr>
          <w:rStyle w:val="bibfpage"/>
        </w:rPr>
        <w:t>534</w:t>
      </w:r>
      <w:r w:rsidR="003A2C2B">
        <w:rPr>
          <w:szCs w:val="24"/>
        </w:rPr>
        <w:t>–</w:t>
      </w:r>
      <w:r w:rsidR="003A2C2B" w:rsidRPr="00631E91">
        <w:rPr>
          <w:rStyle w:val="biblpage"/>
        </w:rPr>
        <w:t>555</w:t>
      </w:r>
      <w:r>
        <w:rPr>
          <w:szCs w:val="24"/>
        </w:rPr>
        <w:t>.</w:t>
      </w:r>
      <w:r>
        <w:rPr>
          <w:szCs w:val="24"/>
        </w:rPr>
        <w:fldChar w:fldCharType="begin"/>
      </w:r>
      <w:r>
        <w:rPr>
          <w:szCs w:val="24"/>
        </w:rPr>
        <w:instrText xml:space="preserve"> IF "x_-3" "</w:instrText>
      </w:r>
      <w:r>
        <w:rPr>
          <w:szCs w:val="24"/>
        </w:rPr>
        <w:fldChar w:fldCharType="begin"/>
      </w:r>
      <w:r>
        <w:rPr>
          <w:szCs w:val="24"/>
        </w:rPr>
        <w:instrText xml:space="preserve"> IF </w:instrText>
      </w:r>
      <w:r>
        <w:rPr>
          <w:szCs w:val="24"/>
        </w:rPr>
        <w:fldChar w:fldCharType="begin"/>
      </w:r>
      <w:r>
        <w:rPr>
          <w:szCs w:val="24"/>
        </w:rPr>
        <w:instrText xml:space="preserve"> DOCPROPERTY "x_t" </w:instrText>
      </w:r>
      <w:r>
        <w:rPr>
          <w:szCs w:val="24"/>
        </w:rPr>
        <w:fldChar w:fldCharType="separate"/>
      </w:r>
      <w:r>
        <w:rPr>
          <w:szCs w:val="24"/>
        </w:rPr>
        <w:instrText>Y</w:instrText>
      </w:r>
      <w:r>
        <w:rPr>
          <w:szCs w:val="24"/>
        </w:rPr>
        <w:fldChar w:fldCharType="end"/>
      </w:r>
      <w:r>
        <w:rPr>
          <w:szCs w:val="24"/>
        </w:rPr>
        <w:instrText xml:space="preserve"> &lt;&gt; N "&lt;/</w:instrText>
      </w:r>
      <w:r>
        <w:rPr>
          <w:szCs w:val="24"/>
        </w:rPr>
        <w:fldChar w:fldCharType="begin"/>
      </w:r>
      <w:r>
        <w:rPr>
          <w:szCs w:val="24"/>
        </w:rPr>
        <w:instrText xml:space="preserve"> QUOTE "jrn" </w:instrText>
      </w:r>
      <w:r>
        <w:rPr>
          <w:szCs w:val="24"/>
        </w:rPr>
        <w:fldChar w:fldCharType="separate"/>
      </w:r>
      <w:r>
        <w:rPr>
          <w:szCs w:val="24"/>
        </w:rPr>
        <w:instrText>jrn</w:instrText>
      </w:r>
      <w:r>
        <w:rPr>
          <w:szCs w:val="24"/>
        </w:rPr>
        <w:fldChar w:fldCharType="end"/>
      </w:r>
      <w:r>
        <w:rPr>
          <w:szCs w:val="24"/>
        </w:rPr>
        <w:instrText xml:space="preserve">" </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 xml:space="preserve"> IF </w:instrText>
      </w:r>
      <w:r>
        <w:rPr>
          <w:szCs w:val="24"/>
        </w:rPr>
        <w:fldChar w:fldCharType="begin"/>
      </w:r>
      <w:r>
        <w:rPr>
          <w:szCs w:val="24"/>
        </w:rPr>
        <w:instrText xml:space="preserve"> DOCPROPERTY "x_t" </w:instrText>
      </w:r>
      <w:r>
        <w:rPr>
          <w:szCs w:val="24"/>
        </w:rPr>
        <w:fldChar w:fldCharType="separate"/>
      </w:r>
      <w:r>
        <w:rPr>
          <w:szCs w:val="24"/>
        </w:rPr>
        <w:instrText>Y</w:instrText>
      </w:r>
      <w:r>
        <w:rPr>
          <w:szCs w:val="24"/>
        </w:rPr>
        <w:fldChar w:fldCharType="end"/>
      </w:r>
      <w:r>
        <w:rPr>
          <w:szCs w:val="24"/>
        </w:rPr>
        <w:instrText xml:space="preserve"> &lt;&gt; N "&gt;" </w:instrText>
      </w:r>
      <w:r>
        <w:rPr>
          <w:szCs w:val="24"/>
        </w:rPr>
        <w:fldChar w:fldCharType="separate"/>
      </w:r>
      <w:r>
        <w:rPr>
          <w:noProof/>
          <w:szCs w:val="24"/>
        </w:rPr>
        <w:instrText>&gt;</w:instrText>
      </w:r>
      <w:r>
        <w:rPr>
          <w:szCs w:val="24"/>
        </w:rPr>
        <w:fldChar w:fldCharType="end"/>
      </w:r>
      <w:r>
        <w:rPr>
          <w:szCs w:val="24"/>
        </w:rPr>
        <w:instrText xml:space="preserve">" "" </w:instrText>
      </w:r>
      <w:r>
        <w:rPr>
          <w:szCs w:val="24"/>
        </w:rPr>
        <w:fldChar w:fldCharType="separate"/>
      </w:r>
      <w:r>
        <w:rPr>
          <w:noProof/>
          <w:szCs w:val="24"/>
        </w:rPr>
        <w:t>&lt;/</w:t>
      </w:r>
      <w:proofErr w:type="spellStart"/>
      <w:r>
        <w:rPr>
          <w:noProof/>
          <w:szCs w:val="24"/>
        </w:rPr>
        <w:t>jrn</w:t>
      </w:r>
      <w:proofErr w:type="spellEnd"/>
      <w:r>
        <w:rPr>
          <w:noProof/>
          <w:szCs w:val="24"/>
        </w:rPr>
        <w:t>&gt;</w:t>
      </w:r>
      <w:r>
        <w:rPr>
          <w:szCs w:val="24"/>
        </w:rPr>
        <w:fldChar w:fldCharType="end"/>
      </w:r>
    </w:p>
    <w:p w14:paraId="73503F6A" w14:textId="74D25A6B" w:rsidR="003E3EDC" w:rsidRDefault="003E3EDC">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 _issn=\"0031-8094\""</w:instrText>
      </w:r>
      <w:r>
        <w:rPr>
          <w:szCs w:val="24"/>
        </w:rPr>
        <w:fldChar w:fldCharType="separate"/>
      </w:r>
      <w:r>
        <w:rPr>
          <w:szCs w:val="24"/>
        </w:rPr>
        <w:instrText xml:space="preserve"> _issn="0031-8094"</w:instrText>
      </w:r>
      <w:r>
        <w:rPr>
          <w:szCs w:val="24"/>
        </w:rPr>
        <w:fldChar w:fldCharType="end"/>
      </w:r>
      <w:r>
        <w:rPr>
          <w:szCs w:val="24"/>
        </w:rPr>
        <w:instrText>"</w:instrText>
      </w:r>
      <w:r>
        <w:rPr>
          <w:szCs w:val="24"/>
        </w:rPr>
        <w:fldChar w:fldCharType="separate"/>
      </w:r>
      <w:proofErr w:type="gramStart"/>
      <w:r>
        <w:rPr>
          <w:noProof/>
          <w:szCs w:val="24"/>
        </w:rPr>
        <w:t>&lt;jrn&gt;</w:t>
      </w:r>
      <w:r>
        <w:rPr>
          <w:szCs w:val="24"/>
        </w:rPr>
        <w:fldChar w:fldCharType="end"/>
      </w:r>
      <w:r>
        <w:rPr>
          <w:rStyle w:val="bibsurname"/>
          <w:szCs w:val="24"/>
        </w:rPr>
        <w:t>Martin</w:t>
      </w:r>
      <w:r>
        <w:rPr>
          <w:szCs w:val="24"/>
        </w:rPr>
        <w:t xml:space="preserve">, </w:t>
      </w:r>
      <w:r>
        <w:rPr>
          <w:rStyle w:val="bibfname"/>
          <w:szCs w:val="24"/>
        </w:rPr>
        <w:t>C. B.</w:t>
      </w:r>
      <w:r>
        <w:rPr>
          <w:szCs w:val="24"/>
        </w:rPr>
        <w:t xml:space="preserve"> </w:t>
      </w:r>
      <w:r w:rsidR="003A2C2B">
        <w:rPr>
          <w:szCs w:val="24"/>
        </w:rPr>
        <w:t>“</w:t>
      </w:r>
      <w:r>
        <w:rPr>
          <w:rStyle w:val="bibarticle"/>
          <w:szCs w:val="24"/>
        </w:rPr>
        <w:t>Dispositions and Conditionals.</w:t>
      </w:r>
      <w:r w:rsidR="003A2C2B">
        <w:t>”</w:t>
      </w:r>
      <w:proofErr w:type="gramEnd"/>
      <w:r>
        <w:rPr>
          <w:szCs w:val="24"/>
        </w:rPr>
        <w:t xml:space="preserve"> </w:t>
      </w:r>
      <w:r>
        <w:rPr>
          <w:rStyle w:val="bibjournal"/>
          <w:i/>
          <w:szCs w:val="24"/>
        </w:rPr>
        <w:t>Philosophical Quarterly</w:t>
      </w:r>
      <w:r>
        <w:rPr>
          <w:szCs w:val="24"/>
        </w:rPr>
        <w:t xml:space="preserve"> </w:t>
      </w:r>
      <w:r>
        <w:rPr>
          <w:rStyle w:val="bibvolume"/>
          <w:szCs w:val="24"/>
        </w:rPr>
        <w:t>44</w:t>
      </w:r>
      <w:r w:rsidR="003A2C2B">
        <w:t xml:space="preserve"> (</w:t>
      </w:r>
      <w:r w:rsidR="003A2C2B">
        <w:rPr>
          <w:rStyle w:val="bibyear"/>
          <w:szCs w:val="24"/>
        </w:rPr>
        <w:t>1994</w:t>
      </w:r>
      <w:r w:rsidR="003A2C2B">
        <w:rPr>
          <w:szCs w:val="24"/>
        </w:rPr>
        <w:t>)</w:t>
      </w:r>
      <w:r>
        <w:rPr>
          <w:szCs w:val="24"/>
        </w:rPr>
        <w:t>:</w:t>
      </w:r>
      <w:r w:rsidR="003A2C2B">
        <w:rPr>
          <w:szCs w:val="24"/>
        </w:rPr>
        <w:t xml:space="preserve"> </w:t>
      </w:r>
      <w:r>
        <w:rPr>
          <w:rStyle w:val="bibfpage"/>
          <w:szCs w:val="24"/>
        </w:rPr>
        <w:t>1</w:t>
      </w:r>
      <w:r>
        <w:rPr>
          <w:szCs w:val="24"/>
        </w:rPr>
        <w:t>–</w:t>
      </w:r>
      <w:r>
        <w:rPr>
          <w:rStyle w:val="biblpage"/>
          <w:szCs w:val="24"/>
        </w:rPr>
        <w:t>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jrn</w:t>
      </w:r>
      <w:proofErr w:type="spellEnd"/>
      <w:r>
        <w:rPr>
          <w:noProof/>
          <w:szCs w:val="24"/>
        </w:rPr>
        <w:t>&gt;</w:t>
      </w:r>
      <w:r>
        <w:rPr>
          <w:szCs w:val="24"/>
        </w:rPr>
        <w:fldChar w:fldCharType="end"/>
      </w:r>
    </w:p>
    <w:p w14:paraId="689DABA2" w14:textId="09B545ED" w:rsidR="003E3EDC" w:rsidRDefault="003E3EDC">
      <w:pPr>
        <w:pStyle w:val="H1HeadingLevel1"/>
        <w:autoSpaceDE w:val="0"/>
        <w:autoSpaceDN w:val="0"/>
        <w:adjustRightInd w:val="0"/>
        <w:rPr>
          <w:szCs w:val="24"/>
        </w:rPr>
      </w:pPr>
      <w:r>
        <w:rPr>
          <w:szCs w:val="24"/>
        </w:rPr>
        <w:t>Further Reading on Boundaries, Spatial Regions</w:t>
      </w:r>
      <w:r w:rsidR="0054062E">
        <w:rPr>
          <w:szCs w:val="24"/>
        </w:rPr>
        <w:t>,</w:t>
      </w:r>
      <w:r>
        <w:rPr>
          <w:szCs w:val="24"/>
        </w:rPr>
        <w:t xml:space="preserve"> and Topology</w:t>
      </w:r>
    </w:p>
    <w:p w14:paraId="03CE55E0" w14:textId="6B6DA909" w:rsidR="003E3EDC" w:rsidRDefault="003E3EDC">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 _issn=\"0218-2130\""</w:instrText>
      </w:r>
      <w:r>
        <w:rPr>
          <w:szCs w:val="24"/>
        </w:rPr>
        <w:fldChar w:fldCharType="separate"/>
      </w:r>
      <w:r>
        <w:rPr>
          <w:szCs w:val="24"/>
        </w:rPr>
        <w:instrText xml:space="preserve"> _issn="0218-2130"</w:instrText>
      </w:r>
      <w:r>
        <w:rPr>
          <w:szCs w:val="24"/>
        </w:rPr>
        <w:fldChar w:fldCharType="end"/>
      </w:r>
      <w:r>
        <w:rPr>
          <w:szCs w:val="24"/>
        </w:rPr>
        <w:instrText>"</w:instrText>
      </w:r>
      <w:r>
        <w:rPr>
          <w:szCs w:val="24"/>
        </w:rPr>
        <w:fldChar w:fldCharType="separate"/>
      </w:r>
      <w:proofErr w:type="gramStart"/>
      <w:r>
        <w:rPr>
          <w:noProof/>
          <w:szCs w:val="24"/>
        </w:rPr>
        <w:t>&lt;jrn&gt;</w:t>
      </w:r>
      <w:r>
        <w:rPr>
          <w:szCs w:val="24"/>
        </w:rPr>
        <w:fldChar w:fldCharType="end"/>
      </w:r>
      <w:r>
        <w:rPr>
          <w:rStyle w:val="bibsurname"/>
          <w:szCs w:val="24"/>
        </w:rPr>
        <w:t>Bittner</w:t>
      </w:r>
      <w:r>
        <w:rPr>
          <w:szCs w:val="24"/>
        </w:rPr>
        <w:t xml:space="preserve">, </w:t>
      </w:r>
      <w:r>
        <w:rPr>
          <w:rStyle w:val="bibfname"/>
          <w:szCs w:val="24"/>
        </w:rPr>
        <w:t>Thomas</w:t>
      </w:r>
      <w:r>
        <w:rPr>
          <w:szCs w:val="24"/>
        </w:rPr>
        <w:t>.</w:t>
      </w:r>
      <w:proofErr w:type="gramEnd"/>
      <w:r>
        <w:rPr>
          <w:szCs w:val="24"/>
        </w:rPr>
        <w:t xml:space="preserve"> </w:t>
      </w:r>
      <w:r w:rsidR="0054062E">
        <w:rPr>
          <w:szCs w:val="24"/>
        </w:rPr>
        <w:t>“</w:t>
      </w:r>
      <w:r>
        <w:rPr>
          <w:rStyle w:val="bibarticle"/>
          <w:szCs w:val="24"/>
        </w:rPr>
        <w:t xml:space="preserve">A </w:t>
      </w:r>
      <w:proofErr w:type="spellStart"/>
      <w:r>
        <w:rPr>
          <w:rStyle w:val="bibarticle"/>
          <w:szCs w:val="24"/>
        </w:rPr>
        <w:t>Mereological</w:t>
      </w:r>
      <w:proofErr w:type="spellEnd"/>
      <w:r>
        <w:rPr>
          <w:rStyle w:val="bibarticle"/>
          <w:szCs w:val="24"/>
        </w:rPr>
        <w:t xml:space="preserve"> Theory of Frames of Reference.</w:t>
      </w:r>
      <w:r w:rsidR="0054062E">
        <w:t>”</w:t>
      </w:r>
      <w:r>
        <w:rPr>
          <w:szCs w:val="24"/>
        </w:rPr>
        <w:t xml:space="preserve"> </w:t>
      </w:r>
      <w:r>
        <w:rPr>
          <w:rStyle w:val="bibjournal"/>
          <w:i/>
          <w:szCs w:val="24"/>
        </w:rPr>
        <w:t>International Journal of Artificial Intelligence Tools</w:t>
      </w:r>
      <w:r>
        <w:rPr>
          <w:szCs w:val="24"/>
        </w:rPr>
        <w:t xml:space="preserve"> </w:t>
      </w:r>
      <w:r>
        <w:rPr>
          <w:rStyle w:val="bibvolume"/>
          <w:szCs w:val="24"/>
        </w:rPr>
        <w:t>13</w:t>
      </w:r>
      <w:r>
        <w:rPr>
          <w:szCs w:val="24"/>
        </w:rPr>
        <w:t xml:space="preserve"> (</w:t>
      </w:r>
      <w:r>
        <w:rPr>
          <w:rStyle w:val="bibissue"/>
          <w:szCs w:val="24"/>
        </w:rPr>
        <w:t>1</w:t>
      </w:r>
      <w:r>
        <w:rPr>
          <w:szCs w:val="24"/>
        </w:rPr>
        <w:t>)</w:t>
      </w:r>
      <w:r w:rsidR="0054062E">
        <w:rPr>
          <w:szCs w:val="24"/>
        </w:rPr>
        <w:t xml:space="preserve"> (</w:t>
      </w:r>
      <w:r w:rsidR="0054062E">
        <w:rPr>
          <w:rStyle w:val="bibyear"/>
          <w:szCs w:val="24"/>
        </w:rPr>
        <w:t>2004</w:t>
      </w:r>
      <w:r w:rsidR="0054062E">
        <w:rPr>
          <w:szCs w:val="24"/>
        </w:rPr>
        <w:t>)</w:t>
      </w:r>
      <w:r>
        <w:rPr>
          <w:szCs w:val="24"/>
        </w:rPr>
        <w:t xml:space="preserve">: </w:t>
      </w:r>
      <w:r>
        <w:rPr>
          <w:rStyle w:val="bibfpage"/>
          <w:szCs w:val="24"/>
        </w:rPr>
        <w:t>171</w:t>
      </w:r>
      <w:r>
        <w:rPr>
          <w:szCs w:val="24"/>
        </w:rPr>
        <w:t>–</w:t>
      </w:r>
      <w:r>
        <w:rPr>
          <w:rStyle w:val="biblpage"/>
          <w:szCs w:val="24"/>
        </w:rPr>
        <w:t>198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jrn</w:t>
      </w:r>
      <w:proofErr w:type="spellEnd"/>
      <w:r>
        <w:rPr>
          <w:noProof/>
          <w:szCs w:val="24"/>
        </w:rPr>
        <w:t>&gt;</w:t>
      </w:r>
      <w:r>
        <w:rPr>
          <w:szCs w:val="24"/>
        </w:rPr>
        <w:fldChar w:fldCharType="end"/>
      </w:r>
    </w:p>
    <w:p w14:paraId="1DC114B2" w14:textId="50890392" w:rsidR="003E3EDC" w:rsidRDefault="003E3EDC">
      <w:pPr>
        <w:pStyle w:val="RefTxReferenceText"/>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noProof/>
          <w:szCs w:val="24"/>
        </w:rPr>
        <w:instrText>&lt;conf</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proofErr w:type="gramStart"/>
      <w:r>
        <w:rPr>
          <w:noProof/>
          <w:szCs w:val="24"/>
        </w:rPr>
        <w:t>&lt;conf&gt;</w:t>
      </w:r>
      <w:r>
        <w:rPr>
          <w:szCs w:val="24"/>
        </w:rPr>
        <w:fldChar w:fldCharType="end"/>
      </w:r>
      <w:r>
        <w:rPr>
          <w:rStyle w:val="bibsurname"/>
          <w:szCs w:val="24"/>
        </w:rPr>
        <w:t>Bittner</w:t>
      </w:r>
      <w:r>
        <w:rPr>
          <w:szCs w:val="24"/>
        </w:rPr>
        <w:t xml:space="preserve">, </w:t>
      </w:r>
      <w:r>
        <w:rPr>
          <w:rStyle w:val="bibfname"/>
          <w:szCs w:val="24"/>
        </w:rPr>
        <w:t>Thomas</w:t>
      </w:r>
      <w:r>
        <w:rPr>
          <w:szCs w:val="24"/>
        </w:rPr>
        <w:t xml:space="preserve">, and </w:t>
      </w:r>
      <w:r>
        <w:rPr>
          <w:rStyle w:val="bibfname"/>
          <w:szCs w:val="24"/>
        </w:rPr>
        <w:t>Maureen</w:t>
      </w:r>
      <w:r>
        <w:rPr>
          <w:szCs w:val="24"/>
        </w:rPr>
        <w:t xml:space="preserve"> </w:t>
      </w:r>
      <w:r>
        <w:rPr>
          <w:rStyle w:val="bibsurname"/>
          <w:szCs w:val="24"/>
        </w:rPr>
        <w:t>Donnelly</w:t>
      </w:r>
      <w:r>
        <w:rPr>
          <w:szCs w:val="24"/>
        </w:rPr>
        <w:t>.</w:t>
      </w:r>
      <w:proofErr w:type="gramEnd"/>
      <w:r>
        <w:rPr>
          <w:szCs w:val="24"/>
        </w:rPr>
        <w:t xml:space="preserve"> “</w:t>
      </w:r>
      <w:r w:rsidR="00B776C9" w:rsidRPr="00631E91">
        <w:rPr>
          <w:rStyle w:val="bibchaptertitle"/>
        </w:rPr>
        <w:t>A Temporal Mereology for Distinguishing between Integral Objects and Portions of Stuff</w:t>
      </w:r>
      <w:r w:rsidR="00B776C9">
        <w:rPr>
          <w:szCs w:val="24"/>
        </w:rPr>
        <w:t xml:space="preserve">.” In </w:t>
      </w:r>
      <w:r w:rsidR="00B776C9" w:rsidRPr="00B776C9">
        <w:rPr>
          <w:rStyle w:val="bibbook"/>
        </w:rPr>
        <w:t>Proceedings of the Twenty-Second AAAI Conference on Artificial Intelligence</w:t>
      </w:r>
      <w:r w:rsidR="00B776C9" w:rsidRPr="005D520C">
        <w:rPr>
          <w:rStyle w:val="bibbook"/>
        </w:rPr>
        <w:t xml:space="preserve"> </w:t>
      </w:r>
      <w:r w:rsidR="00B776C9">
        <w:rPr>
          <w:szCs w:val="24"/>
        </w:rPr>
        <w:t xml:space="preserve">(AAAI), ed. </w:t>
      </w:r>
      <w:r w:rsidR="00B776C9" w:rsidRPr="00631E91">
        <w:rPr>
          <w:rStyle w:val="bibed-fname"/>
        </w:rPr>
        <w:t>R.</w:t>
      </w:r>
      <w:r w:rsidR="00B776C9">
        <w:rPr>
          <w:szCs w:val="24"/>
        </w:rPr>
        <w:t xml:space="preserve"> </w:t>
      </w:r>
      <w:proofErr w:type="spellStart"/>
      <w:r w:rsidR="00B776C9" w:rsidRPr="00631E91">
        <w:rPr>
          <w:rStyle w:val="bibed-surname"/>
        </w:rPr>
        <w:t>Holte</w:t>
      </w:r>
      <w:proofErr w:type="spellEnd"/>
      <w:r w:rsidR="00B776C9">
        <w:rPr>
          <w:szCs w:val="24"/>
        </w:rPr>
        <w:t xml:space="preserve"> and </w:t>
      </w:r>
      <w:r w:rsidR="00B776C9" w:rsidRPr="00631E91">
        <w:rPr>
          <w:rStyle w:val="bibed-fname"/>
        </w:rPr>
        <w:t>A.</w:t>
      </w:r>
      <w:r w:rsidR="00B776C9">
        <w:rPr>
          <w:szCs w:val="24"/>
        </w:rPr>
        <w:t xml:space="preserve"> </w:t>
      </w:r>
      <w:r w:rsidR="00B776C9" w:rsidRPr="00631E91">
        <w:rPr>
          <w:rStyle w:val="bibed-surname"/>
        </w:rPr>
        <w:t>Howe</w:t>
      </w:r>
      <w:r w:rsidR="00B776C9">
        <w:rPr>
          <w:szCs w:val="24"/>
        </w:rPr>
        <w:t xml:space="preserve">, </w:t>
      </w:r>
      <w:r w:rsidR="00B776C9" w:rsidRPr="00631E91">
        <w:rPr>
          <w:rStyle w:val="bibfpage"/>
        </w:rPr>
        <w:t>287</w:t>
      </w:r>
      <w:r w:rsidR="00B776C9">
        <w:rPr>
          <w:szCs w:val="24"/>
        </w:rPr>
        <w:t>–</w:t>
      </w:r>
      <w:r w:rsidR="00B776C9" w:rsidRPr="00631E91">
        <w:rPr>
          <w:rStyle w:val="biblpage"/>
        </w:rPr>
        <w:t>292</w:t>
      </w:r>
      <w:r w:rsidR="00B776C9">
        <w:rPr>
          <w:szCs w:val="24"/>
        </w:rPr>
        <w:t xml:space="preserve">. </w:t>
      </w:r>
      <w:r w:rsidR="006714AA">
        <w:rPr>
          <w:szCs w:val="24"/>
        </w:rPr>
        <w:t>London: Elsevier,</w:t>
      </w:r>
      <w:r w:rsidR="00B776C9">
        <w:rPr>
          <w:szCs w:val="24"/>
        </w:rPr>
        <w:t xml:space="preserve"> </w:t>
      </w:r>
      <w:r w:rsidR="00B776C9">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noProof/>
          <w:szCs w:val="24"/>
        </w:rPr>
        <w:instrText>&lt;/conf</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conf</w:t>
      </w:r>
      <w:proofErr w:type="spellEnd"/>
      <w:r>
        <w:rPr>
          <w:noProof/>
          <w:szCs w:val="24"/>
        </w:rPr>
        <w:t>&gt;</w:t>
      </w:r>
      <w:r>
        <w:rPr>
          <w:szCs w:val="24"/>
        </w:rPr>
        <w:fldChar w:fldCharType="end"/>
      </w:r>
    </w:p>
    <w:p w14:paraId="1343AB7C" w14:textId="6DC09E9D" w:rsidR="003E3EDC" w:rsidRDefault="003E3EDC">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noProof/>
          <w:szCs w:val="24"/>
        </w:rPr>
        <w:instrText>&lt;conf</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proofErr w:type="gramStart"/>
      <w:r>
        <w:rPr>
          <w:noProof/>
          <w:szCs w:val="24"/>
        </w:rPr>
        <w:t>&lt;conf&gt;</w:t>
      </w:r>
      <w:r>
        <w:rPr>
          <w:szCs w:val="24"/>
        </w:rPr>
        <w:fldChar w:fldCharType="end"/>
      </w:r>
      <w:proofErr w:type="spellStart"/>
      <w:r>
        <w:rPr>
          <w:rStyle w:val="bibsurname"/>
          <w:szCs w:val="24"/>
        </w:rPr>
        <w:t>Casati</w:t>
      </w:r>
      <w:proofErr w:type="spellEnd"/>
      <w:r>
        <w:rPr>
          <w:szCs w:val="24"/>
        </w:rPr>
        <w:t xml:space="preserve">, </w:t>
      </w:r>
      <w:r>
        <w:rPr>
          <w:rStyle w:val="bibfname"/>
          <w:szCs w:val="24"/>
        </w:rPr>
        <w:t>Roberto</w:t>
      </w:r>
      <w:r>
        <w:rPr>
          <w:szCs w:val="24"/>
        </w:rPr>
        <w:t xml:space="preserve">, </w:t>
      </w:r>
      <w:r>
        <w:rPr>
          <w:rStyle w:val="bibfname"/>
          <w:szCs w:val="24"/>
        </w:rPr>
        <w:t>Barry</w:t>
      </w:r>
      <w:r>
        <w:rPr>
          <w:szCs w:val="24"/>
        </w:rPr>
        <w:t xml:space="preserve"> </w:t>
      </w:r>
      <w:r>
        <w:rPr>
          <w:rStyle w:val="bibsurname"/>
          <w:szCs w:val="24"/>
        </w:rPr>
        <w:t>Smith</w:t>
      </w:r>
      <w:r>
        <w:rPr>
          <w:szCs w:val="24"/>
        </w:rPr>
        <w:t xml:space="preserve">, and </w:t>
      </w:r>
      <w:proofErr w:type="spellStart"/>
      <w:r>
        <w:rPr>
          <w:rStyle w:val="bibfname"/>
          <w:szCs w:val="24"/>
        </w:rPr>
        <w:t>Achille</w:t>
      </w:r>
      <w:proofErr w:type="spellEnd"/>
      <w:r>
        <w:rPr>
          <w:szCs w:val="24"/>
        </w:rPr>
        <w:t xml:space="preserve"> </w:t>
      </w:r>
      <w:proofErr w:type="spellStart"/>
      <w:r>
        <w:rPr>
          <w:rStyle w:val="bibsurname"/>
          <w:szCs w:val="24"/>
        </w:rPr>
        <w:t>Varzi</w:t>
      </w:r>
      <w:proofErr w:type="spellEnd"/>
      <w:r>
        <w:rPr>
          <w:szCs w:val="24"/>
        </w:rPr>
        <w:t>.</w:t>
      </w:r>
      <w:proofErr w:type="gramEnd"/>
      <w:r>
        <w:rPr>
          <w:szCs w:val="24"/>
        </w:rPr>
        <w:t xml:space="preserve"> “</w:t>
      </w:r>
      <w:r w:rsidR="005D520C" w:rsidRPr="00631E91">
        <w:rPr>
          <w:rStyle w:val="bibchaptertitle"/>
        </w:rPr>
        <w:t>Ontological Tools for Geographic Representation</w:t>
      </w:r>
      <w:r w:rsidR="005D520C">
        <w:rPr>
          <w:szCs w:val="24"/>
        </w:rPr>
        <w:t xml:space="preserve">.” In </w:t>
      </w:r>
      <w:r w:rsidR="005D520C" w:rsidRPr="00631E91">
        <w:rPr>
          <w:rStyle w:val="bibbook"/>
        </w:rPr>
        <w:t>Formal Ontology in Information Systems: Proceedings of the First International Conference</w:t>
      </w:r>
      <w:r w:rsidR="005D520C">
        <w:rPr>
          <w:szCs w:val="24"/>
        </w:rPr>
        <w:t xml:space="preserve"> (FOIS 1998), ed. </w:t>
      </w:r>
      <w:r w:rsidR="005D520C" w:rsidRPr="00631E91">
        <w:rPr>
          <w:rStyle w:val="bibed-fname"/>
        </w:rPr>
        <w:t>Nicola</w:t>
      </w:r>
      <w:r w:rsidR="005D520C">
        <w:rPr>
          <w:szCs w:val="24"/>
        </w:rPr>
        <w:t xml:space="preserve"> </w:t>
      </w:r>
      <w:proofErr w:type="spellStart"/>
      <w:r w:rsidR="005D520C">
        <w:rPr>
          <w:szCs w:val="24"/>
        </w:rPr>
        <w:t>Guarino</w:t>
      </w:r>
      <w:proofErr w:type="spellEnd"/>
      <w:r w:rsidR="005D520C">
        <w:rPr>
          <w:szCs w:val="24"/>
        </w:rPr>
        <w:t xml:space="preserve">, </w:t>
      </w:r>
      <w:r w:rsidR="005D520C" w:rsidRPr="00631E91">
        <w:rPr>
          <w:rStyle w:val="bibfpage"/>
        </w:rPr>
        <w:t>77</w:t>
      </w:r>
      <w:r w:rsidR="005D520C">
        <w:rPr>
          <w:szCs w:val="24"/>
        </w:rPr>
        <w:t>–</w:t>
      </w:r>
      <w:r w:rsidR="005D520C" w:rsidRPr="00631E91">
        <w:rPr>
          <w:rStyle w:val="biblpage"/>
        </w:rPr>
        <w:t>85</w:t>
      </w:r>
      <w:r w:rsidR="005D520C">
        <w:rPr>
          <w:szCs w:val="24"/>
        </w:rPr>
        <w:t xml:space="preserve">. </w:t>
      </w:r>
      <w:r w:rsidR="005D520C" w:rsidRPr="00631E91">
        <w:rPr>
          <w:rStyle w:val="biblocation"/>
        </w:rPr>
        <w:t>Amsterdam</w:t>
      </w:r>
      <w:r w:rsidR="005D520C">
        <w:rPr>
          <w:szCs w:val="24"/>
        </w:rPr>
        <w:t xml:space="preserve">: </w:t>
      </w:r>
      <w:r w:rsidR="005D520C" w:rsidRPr="00631E91">
        <w:rPr>
          <w:rStyle w:val="bibpublisher"/>
        </w:rPr>
        <w:t>IOS Press</w:t>
      </w:r>
      <w:r>
        <w:rPr>
          <w:szCs w:val="24"/>
        </w:rPr>
        <w:t xml:space="preserve">, </w:t>
      </w:r>
      <w:r>
        <w:rPr>
          <w:rStyle w:val="bibyear"/>
          <w:szCs w:val="24"/>
        </w:rPr>
        <w:t>1998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noProof/>
          <w:szCs w:val="24"/>
        </w:rPr>
        <w:instrText>&lt;/conf</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conf</w:t>
      </w:r>
      <w:proofErr w:type="spellEnd"/>
      <w:r>
        <w:rPr>
          <w:noProof/>
          <w:szCs w:val="24"/>
        </w:rPr>
        <w:t>&gt;</w:t>
      </w:r>
      <w:r>
        <w:rPr>
          <w:szCs w:val="24"/>
        </w:rPr>
        <w:fldChar w:fldCharType="end"/>
      </w:r>
    </w:p>
    <w:p w14:paraId="47EF8A6D" w14:textId="28B96904" w:rsidR="003E3EDC" w:rsidRDefault="003E3EDC">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noProof/>
          <w:szCs w:val="24"/>
        </w:rPr>
        <w:instrText>&lt;bok</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proofErr w:type="gramStart"/>
      <w:r>
        <w:rPr>
          <w:noProof/>
          <w:szCs w:val="24"/>
        </w:rPr>
        <w:t>&lt;bok&gt;</w:t>
      </w:r>
      <w:r>
        <w:rPr>
          <w:szCs w:val="24"/>
        </w:rPr>
        <w:fldChar w:fldCharType="end"/>
      </w:r>
      <w:proofErr w:type="spellStart"/>
      <w:r>
        <w:rPr>
          <w:rStyle w:val="bibsurname"/>
          <w:szCs w:val="24"/>
        </w:rPr>
        <w:t>Casati</w:t>
      </w:r>
      <w:proofErr w:type="spellEnd"/>
      <w:r>
        <w:rPr>
          <w:szCs w:val="24"/>
        </w:rPr>
        <w:t xml:space="preserve">, </w:t>
      </w:r>
      <w:r>
        <w:rPr>
          <w:rStyle w:val="bibfname"/>
          <w:szCs w:val="24"/>
        </w:rPr>
        <w:t>Roberto</w:t>
      </w:r>
      <w:r>
        <w:rPr>
          <w:szCs w:val="24"/>
        </w:rPr>
        <w:t xml:space="preserve">, and </w:t>
      </w:r>
      <w:proofErr w:type="spellStart"/>
      <w:r>
        <w:rPr>
          <w:rStyle w:val="bibfname"/>
          <w:szCs w:val="24"/>
        </w:rPr>
        <w:t>Varzi</w:t>
      </w:r>
      <w:proofErr w:type="spellEnd"/>
      <w:r>
        <w:rPr>
          <w:szCs w:val="24"/>
        </w:rPr>
        <w:t xml:space="preserve"> </w:t>
      </w:r>
      <w:proofErr w:type="spellStart"/>
      <w:r>
        <w:rPr>
          <w:rStyle w:val="bibsurname"/>
          <w:szCs w:val="24"/>
        </w:rPr>
        <w:t>Varzi</w:t>
      </w:r>
      <w:proofErr w:type="spellEnd"/>
      <w:r>
        <w:rPr>
          <w:szCs w:val="24"/>
        </w:rPr>
        <w:t>.</w:t>
      </w:r>
      <w:proofErr w:type="gramEnd"/>
      <w:r>
        <w:rPr>
          <w:szCs w:val="24"/>
        </w:rPr>
        <w:t xml:space="preserve"> </w:t>
      </w:r>
      <w:r>
        <w:rPr>
          <w:rStyle w:val="bibbook"/>
          <w:szCs w:val="24"/>
        </w:rPr>
        <w:t>Parts and Places: The Structure</w:t>
      </w:r>
      <w:r w:rsidR="00274241">
        <w:rPr>
          <w:rStyle w:val="bibbook"/>
          <w:szCs w:val="24"/>
        </w:rPr>
        <w:t>s</w:t>
      </w:r>
      <w:r>
        <w:rPr>
          <w:rStyle w:val="bibbook"/>
          <w:szCs w:val="24"/>
        </w:rPr>
        <w:t xml:space="preserve"> of Spatial Representation</w:t>
      </w:r>
      <w:r>
        <w:rPr>
          <w:szCs w:val="24"/>
        </w:rPr>
        <w:t xml:space="preserve">. </w:t>
      </w:r>
      <w:r w:rsidR="00274241">
        <w:rPr>
          <w:rStyle w:val="biblocation"/>
          <w:szCs w:val="24"/>
        </w:rPr>
        <w:t>Cambridge, MA</w:t>
      </w:r>
      <w:r>
        <w:rPr>
          <w:szCs w:val="24"/>
        </w:rPr>
        <w:t xml:space="preserve">: </w:t>
      </w:r>
      <w:r w:rsidR="00274241">
        <w:rPr>
          <w:rStyle w:val="bibpublisher"/>
          <w:szCs w:val="24"/>
        </w:rPr>
        <w:t>MIT Press</w:t>
      </w:r>
      <w:r w:rsidR="009B6BA9">
        <w:rPr>
          <w:szCs w:val="24"/>
        </w:rPr>
        <w:t xml:space="preserve">, </w:t>
      </w:r>
      <w:r w:rsidR="009B6BA9">
        <w:rPr>
          <w:rStyle w:val="bibyear"/>
          <w:szCs w:val="24"/>
        </w:rPr>
        <w:t>1999</w:t>
      </w:r>
      <w:r w:rsidR="009B6BA9">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noProof/>
          <w:szCs w:val="24"/>
        </w:rPr>
        <w:instrText>&lt;/bok</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bok</w:t>
      </w:r>
      <w:proofErr w:type="spellEnd"/>
      <w:r>
        <w:rPr>
          <w:noProof/>
          <w:szCs w:val="24"/>
        </w:rPr>
        <w:t>&gt;</w:t>
      </w:r>
      <w:r>
        <w:rPr>
          <w:szCs w:val="24"/>
        </w:rPr>
        <w:fldChar w:fldCharType="end"/>
      </w:r>
    </w:p>
    <w:p w14:paraId="4B9E442D" w14:textId="6BFE89FA" w:rsidR="003E3EDC" w:rsidRDefault="003E3EDC">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noProof/>
          <w:szCs w:val="24"/>
        </w:rPr>
        <w:instrText>&lt;edb</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proofErr w:type="gramStart"/>
      <w:r>
        <w:rPr>
          <w:noProof/>
          <w:szCs w:val="24"/>
        </w:rPr>
        <w:t>&lt;edb&gt;</w:t>
      </w:r>
      <w:r>
        <w:rPr>
          <w:szCs w:val="24"/>
        </w:rPr>
        <w:fldChar w:fldCharType="end"/>
      </w:r>
      <w:r>
        <w:rPr>
          <w:rStyle w:val="bibsurname"/>
          <w:szCs w:val="24"/>
        </w:rPr>
        <w:t>Cohn</w:t>
      </w:r>
      <w:r>
        <w:rPr>
          <w:szCs w:val="24"/>
        </w:rPr>
        <w:t xml:space="preserve">, </w:t>
      </w:r>
      <w:r>
        <w:rPr>
          <w:rStyle w:val="bibfname"/>
          <w:szCs w:val="24"/>
        </w:rPr>
        <w:t>A. G.</w:t>
      </w:r>
      <w:r>
        <w:rPr>
          <w:szCs w:val="24"/>
        </w:rPr>
        <w:t xml:space="preserve">, and </w:t>
      </w:r>
      <w:r>
        <w:rPr>
          <w:rStyle w:val="bibfname"/>
          <w:szCs w:val="24"/>
        </w:rPr>
        <w:t>J.</w:t>
      </w:r>
      <w:r>
        <w:rPr>
          <w:szCs w:val="24"/>
        </w:rPr>
        <w:t xml:space="preserve"> </w:t>
      </w:r>
      <w:r>
        <w:rPr>
          <w:rStyle w:val="bibsurname"/>
          <w:szCs w:val="24"/>
        </w:rPr>
        <w:t>Renz</w:t>
      </w:r>
      <w:r>
        <w:rPr>
          <w:szCs w:val="24"/>
        </w:rPr>
        <w:t>.</w:t>
      </w:r>
      <w:proofErr w:type="gramEnd"/>
      <w:r>
        <w:rPr>
          <w:szCs w:val="24"/>
        </w:rPr>
        <w:t xml:space="preserve"> “</w:t>
      </w:r>
      <w:r>
        <w:rPr>
          <w:rStyle w:val="bibchaptertitle"/>
          <w:szCs w:val="24"/>
        </w:rPr>
        <w:t>Qualitative Spatial Representation and Reasoning</w:t>
      </w:r>
      <w:r>
        <w:rPr>
          <w:szCs w:val="24"/>
        </w:rPr>
        <w:t xml:space="preserve">.” In </w:t>
      </w:r>
      <w:r>
        <w:rPr>
          <w:rStyle w:val="bibbook"/>
          <w:szCs w:val="24"/>
        </w:rPr>
        <w:t>Handbook of Knowledge Representation</w:t>
      </w:r>
      <w:r>
        <w:rPr>
          <w:szCs w:val="24"/>
        </w:rPr>
        <w:t xml:space="preserve">, ed. </w:t>
      </w:r>
      <w:r>
        <w:rPr>
          <w:rStyle w:val="bibed-fname"/>
          <w:szCs w:val="24"/>
        </w:rPr>
        <w:t>F.</w:t>
      </w:r>
      <w:r>
        <w:rPr>
          <w:szCs w:val="24"/>
        </w:rPr>
        <w:t xml:space="preserve"> </w:t>
      </w:r>
      <w:r>
        <w:rPr>
          <w:rStyle w:val="bibed-surname"/>
          <w:szCs w:val="24"/>
        </w:rPr>
        <w:t xml:space="preserve">van </w:t>
      </w:r>
      <w:proofErr w:type="spellStart"/>
      <w:r>
        <w:rPr>
          <w:rStyle w:val="bibed-surname"/>
          <w:szCs w:val="24"/>
        </w:rPr>
        <w:t>Harmelen</w:t>
      </w:r>
      <w:proofErr w:type="spellEnd"/>
      <w:r>
        <w:rPr>
          <w:szCs w:val="24"/>
        </w:rPr>
        <w:t xml:space="preserve">, </w:t>
      </w:r>
      <w:r>
        <w:rPr>
          <w:rStyle w:val="bibed-fname"/>
          <w:szCs w:val="24"/>
        </w:rPr>
        <w:t>V.</w:t>
      </w:r>
      <w:r>
        <w:rPr>
          <w:szCs w:val="24"/>
        </w:rPr>
        <w:t xml:space="preserve"> </w:t>
      </w:r>
      <w:proofErr w:type="spellStart"/>
      <w:r>
        <w:rPr>
          <w:rStyle w:val="bibed-surname"/>
          <w:szCs w:val="24"/>
        </w:rPr>
        <w:t>Lifschitz</w:t>
      </w:r>
      <w:proofErr w:type="spellEnd"/>
      <w:r>
        <w:rPr>
          <w:szCs w:val="24"/>
        </w:rPr>
        <w:t xml:space="preserve">, and </w:t>
      </w:r>
      <w:r>
        <w:rPr>
          <w:rStyle w:val="bibed-fname"/>
          <w:szCs w:val="24"/>
        </w:rPr>
        <w:t>B.</w:t>
      </w:r>
      <w:r>
        <w:rPr>
          <w:szCs w:val="24"/>
        </w:rPr>
        <w:t xml:space="preserve"> </w:t>
      </w:r>
      <w:r>
        <w:rPr>
          <w:rStyle w:val="bibed-surname"/>
          <w:szCs w:val="24"/>
        </w:rPr>
        <w:t>Porter</w:t>
      </w:r>
      <w:r>
        <w:rPr>
          <w:szCs w:val="24"/>
        </w:rPr>
        <w:t xml:space="preserve">, </w:t>
      </w:r>
      <w:r>
        <w:rPr>
          <w:rStyle w:val="bibfpage"/>
          <w:szCs w:val="24"/>
        </w:rPr>
        <w:t>551</w:t>
      </w:r>
      <w:r>
        <w:rPr>
          <w:szCs w:val="24"/>
        </w:rPr>
        <w:t>–</w:t>
      </w:r>
      <w:r>
        <w:rPr>
          <w:rStyle w:val="biblpage"/>
          <w:szCs w:val="24"/>
        </w:rPr>
        <w:t>596</w:t>
      </w:r>
      <w:r>
        <w:rPr>
          <w:szCs w:val="24"/>
        </w:rPr>
        <w:t xml:space="preserve">. </w:t>
      </w:r>
      <w:r>
        <w:rPr>
          <w:rStyle w:val="biblocation"/>
          <w:szCs w:val="24"/>
        </w:rPr>
        <w:t>Amsterdam</w:t>
      </w:r>
      <w:r>
        <w:rPr>
          <w:szCs w:val="24"/>
        </w:rPr>
        <w:t xml:space="preserve">: </w:t>
      </w:r>
      <w:r>
        <w:rPr>
          <w:rStyle w:val="bibpublisher"/>
          <w:szCs w:val="24"/>
        </w:rPr>
        <w:t>Elsevier</w:t>
      </w:r>
      <w:r w:rsidR="003D5E06">
        <w:rPr>
          <w:szCs w:val="24"/>
        </w:rPr>
        <w:t xml:space="preserve">, </w:t>
      </w:r>
      <w:r w:rsidR="003D5E06">
        <w:rPr>
          <w:rStyle w:val="bibyear"/>
          <w:szCs w:val="24"/>
        </w:rPr>
        <w:t>2008</w:t>
      </w:r>
      <w:r w:rsidR="003D5E06">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noProof/>
          <w:szCs w:val="24"/>
        </w:rPr>
        <w:instrText>&lt;/edb</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edb</w:t>
      </w:r>
      <w:proofErr w:type="spellEnd"/>
      <w:r>
        <w:rPr>
          <w:noProof/>
          <w:szCs w:val="24"/>
        </w:rPr>
        <w:t>&gt;</w:t>
      </w:r>
      <w:r>
        <w:rPr>
          <w:szCs w:val="24"/>
        </w:rPr>
        <w:fldChar w:fldCharType="end"/>
      </w:r>
    </w:p>
    <w:p w14:paraId="11AA3E41" w14:textId="1F003F9F" w:rsidR="003E3EDC" w:rsidRDefault="003E3EDC">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 _issn=\"0022-3611\""</w:instrText>
      </w:r>
      <w:r>
        <w:rPr>
          <w:szCs w:val="24"/>
        </w:rPr>
        <w:fldChar w:fldCharType="separate"/>
      </w:r>
      <w:r>
        <w:rPr>
          <w:szCs w:val="24"/>
        </w:rPr>
        <w:instrText xml:space="preserve"> _issn="0022-3611"</w:instrText>
      </w:r>
      <w:r>
        <w:rPr>
          <w:szCs w:val="24"/>
        </w:rPr>
        <w:fldChar w:fldCharType="end"/>
      </w:r>
      <w:r>
        <w:rPr>
          <w:szCs w:val="24"/>
        </w:rPr>
        <w:instrText>"</w:instrText>
      </w:r>
      <w:r>
        <w:rPr>
          <w:szCs w:val="24"/>
        </w:rPr>
        <w:fldChar w:fldCharType="separate"/>
      </w:r>
      <w:proofErr w:type="gramStart"/>
      <w:r>
        <w:rPr>
          <w:noProof/>
          <w:szCs w:val="24"/>
        </w:rPr>
        <w:t>&lt;jrn&gt;</w:t>
      </w:r>
      <w:r>
        <w:rPr>
          <w:szCs w:val="24"/>
        </w:rPr>
        <w:fldChar w:fldCharType="end"/>
      </w:r>
      <w:r>
        <w:rPr>
          <w:rStyle w:val="bibsurname"/>
          <w:szCs w:val="24"/>
        </w:rPr>
        <w:t>Cohn</w:t>
      </w:r>
      <w:r>
        <w:rPr>
          <w:szCs w:val="24"/>
        </w:rPr>
        <w:t xml:space="preserve">, </w:t>
      </w:r>
      <w:r>
        <w:rPr>
          <w:rStyle w:val="bibfname"/>
          <w:szCs w:val="24"/>
        </w:rPr>
        <w:t>Anthony G.</w:t>
      </w:r>
      <w:r>
        <w:rPr>
          <w:szCs w:val="24"/>
        </w:rPr>
        <w:t xml:space="preserve">, and </w:t>
      </w:r>
      <w:proofErr w:type="spellStart"/>
      <w:r>
        <w:rPr>
          <w:rStyle w:val="bibfname"/>
          <w:szCs w:val="24"/>
        </w:rPr>
        <w:t>Achille</w:t>
      </w:r>
      <w:proofErr w:type="spellEnd"/>
      <w:r>
        <w:rPr>
          <w:szCs w:val="24"/>
        </w:rPr>
        <w:t xml:space="preserve"> </w:t>
      </w:r>
      <w:proofErr w:type="spellStart"/>
      <w:r>
        <w:rPr>
          <w:rStyle w:val="bibsurname"/>
          <w:szCs w:val="24"/>
        </w:rPr>
        <w:t>Varzi</w:t>
      </w:r>
      <w:proofErr w:type="spellEnd"/>
      <w:r>
        <w:rPr>
          <w:szCs w:val="24"/>
        </w:rPr>
        <w:t>.</w:t>
      </w:r>
      <w:proofErr w:type="gramEnd"/>
      <w:r>
        <w:rPr>
          <w:szCs w:val="24"/>
        </w:rPr>
        <w:t xml:space="preserve"> </w:t>
      </w:r>
      <w:r w:rsidR="00B77A6A">
        <w:rPr>
          <w:szCs w:val="24"/>
        </w:rPr>
        <w:t>“</w:t>
      </w:r>
      <w:proofErr w:type="spellStart"/>
      <w:r>
        <w:rPr>
          <w:rStyle w:val="bibarticle"/>
          <w:szCs w:val="24"/>
        </w:rPr>
        <w:t>Mereotopological</w:t>
      </w:r>
      <w:proofErr w:type="spellEnd"/>
      <w:r>
        <w:rPr>
          <w:rStyle w:val="bibarticle"/>
          <w:szCs w:val="24"/>
        </w:rPr>
        <w:t xml:space="preserve"> Connection.</w:t>
      </w:r>
      <w:r w:rsidR="00B77A6A">
        <w:t>”</w:t>
      </w:r>
      <w:r>
        <w:rPr>
          <w:szCs w:val="24"/>
        </w:rPr>
        <w:t xml:space="preserve"> </w:t>
      </w:r>
      <w:r>
        <w:rPr>
          <w:rStyle w:val="bibjournal"/>
          <w:i/>
          <w:szCs w:val="24"/>
        </w:rPr>
        <w:t>Journal of Philosophical Logic</w:t>
      </w:r>
      <w:r>
        <w:rPr>
          <w:szCs w:val="24"/>
        </w:rPr>
        <w:t xml:space="preserve"> </w:t>
      </w:r>
      <w:r>
        <w:rPr>
          <w:rStyle w:val="bibvolume"/>
          <w:szCs w:val="24"/>
        </w:rPr>
        <w:t>32</w:t>
      </w:r>
      <w:r>
        <w:rPr>
          <w:szCs w:val="24"/>
        </w:rPr>
        <w:t xml:space="preserve"> (</w:t>
      </w:r>
      <w:r>
        <w:rPr>
          <w:rStyle w:val="bibissue"/>
          <w:szCs w:val="24"/>
        </w:rPr>
        <w:t>4</w:t>
      </w:r>
      <w:r>
        <w:rPr>
          <w:szCs w:val="24"/>
        </w:rPr>
        <w:t>)</w:t>
      </w:r>
      <w:r w:rsidR="00B77A6A">
        <w:rPr>
          <w:szCs w:val="24"/>
        </w:rPr>
        <w:t xml:space="preserve"> (</w:t>
      </w:r>
      <w:r w:rsidR="00B77A6A">
        <w:rPr>
          <w:rStyle w:val="bibyear"/>
          <w:szCs w:val="24"/>
        </w:rPr>
        <w:t>2003</w:t>
      </w:r>
      <w:r w:rsidR="00B77A6A">
        <w:rPr>
          <w:szCs w:val="24"/>
        </w:rPr>
        <w:t>)</w:t>
      </w:r>
      <w:r>
        <w:rPr>
          <w:szCs w:val="24"/>
        </w:rPr>
        <w:t xml:space="preserve">: </w:t>
      </w:r>
      <w:r>
        <w:rPr>
          <w:rStyle w:val="bibfpage"/>
          <w:szCs w:val="24"/>
        </w:rPr>
        <w:t>357</w:t>
      </w:r>
      <w:r>
        <w:rPr>
          <w:szCs w:val="24"/>
        </w:rPr>
        <w:t>–</w:t>
      </w:r>
      <w:r>
        <w:rPr>
          <w:rStyle w:val="biblpage"/>
          <w:szCs w:val="24"/>
        </w:rPr>
        <w:t>390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jrn</w:t>
      </w:r>
      <w:proofErr w:type="spellEnd"/>
      <w:r>
        <w:rPr>
          <w:noProof/>
          <w:szCs w:val="24"/>
        </w:rPr>
        <w:t>&gt;</w:t>
      </w:r>
      <w:r>
        <w:rPr>
          <w:szCs w:val="24"/>
        </w:rPr>
        <w:fldChar w:fldCharType="end"/>
      </w:r>
    </w:p>
    <w:p w14:paraId="4B22F72A" w14:textId="254F58EA" w:rsidR="003E3EDC" w:rsidRDefault="003E3EDC">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noProof/>
          <w:szCs w:val="24"/>
        </w:rPr>
        <w:instrText>&lt;conf</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proofErr w:type="gramStart"/>
      <w:r>
        <w:rPr>
          <w:noProof/>
          <w:szCs w:val="24"/>
        </w:rPr>
        <w:t>&lt;conf&gt;</w:t>
      </w:r>
      <w:r>
        <w:rPr>
          <w:szCs w:val="24"/>
        </w:rPr>
        <w:fldChar w:fldCharType="end"/>
      </w:r>
      <w:r>
        <w:rPr>
          <w:rStyle w:val="bibsurname"/>
          <w:szCs w:val="24"/>
        </w:rPr>
        <w:t>Donnelly</w:t>
      </w:r>
      <w:r>
        <w:rPr>
          <w:szCs w:val="24"/>
        </w:rPr>
        <w:t xml:space="preserve">, </w:t>
      </w:r>
      <w:r>
        <w:rPr>
          <w:rStyle w:val="bibfname"/>
          <w:szCs w:val="24"/>
        </w:rPr>
        <w:t>Maureen</w:t>
      </w:r>
      <w:r>
        <w:rPr>
          <w:szCs w:val="24"/>
        </w:rPr>
        <w:t>.</w:t>
      </w:r>
      <w:proofErr w:type="gramEnd"/>
      <w:r>
        <w:rPr>
          <w:szCs w:val="24"/>
        </w:rPr>
        <w:t xml:space="preserve"> “</w:t>
      </w:r>
      <w:r w:rsidR="0050537F" w:rsidRPr="002931D5">
        <w:rPr>
          <w:rStyle w:val="bibchaptertitle"/>
        </w:rPr>
        <w:t>Relative Places</w:t>
      </w:r>
      <w:r w:rsidR="0050537F">
        <w:rPr>
          <w:szCs w:val="24"/>
        </w:rPr>
        <w:t xml:space="preserve">.” In </w:t>
      </w:r>
      <w:r w:rsidR="0050537F" w:rsidRPr="002931D5">
        <w:rPr>
          <w:rStyle w:val="bibbook"/>
        </w:rPr>
        <w:t>Formal Ontology in Information Systems: Proceedings of the Fourth International Conference</w:t>
      </w:r>
      <w:r w:rsidR="0050537F">
        <w:rPr>
          <w:szCs w:val="24"/>
        </w:rPr>
        <w:t xml:space="preserve"> (FOIS 2004), ed. </w:t>
      </w:r>
      <w:proofErr w:type="spellStart"/>
      <w:r w:rsidR="0050537F" w:rsidRPr="002931D5">
        <w:rPr>
          <w:rStyle w:val="bibed-fname"/>
        </w:rPr>
        <w:t>Achille</w:t>
      </w:r>
      <w:proofErr w:type="spellEnd"/>
      <w:r w:rsidR="0050537F">
        <w:rPr>
          <w:szCs w:val="24"/>
        </w:rPr>
        <w:t xml:space="preserve"> </w:t>
      </w:r>
      <w:proofErr w:type="spellStart"/>
      <w:r w:rsidR="0050537F" w:rsidRPr="002931D5">
        <w:rPr>
          <w:rStyle w:val="bibed-surname"/>
        </w:rPr>
        <w:t>Varzi</w:t>
      </w:r>
      <w:proofErr w:type="spellEnd"/>
      <w:r w:rsidR="0050537F">
        <w:rPr>
          <w:szCs w:val="24"/>
        </w:rPr>
        <w:t xml:space="preserve"> and </w:t>
      </w:r>
      <w:r w:rsidR="0050537F" w:rsidRPr="002931D5">
        <w:rPr>
          <w:rStyle w:val="bibed-fname"/>
        </w:rPr>
        <w:t>Laure</w:t>
      </w:r>
      <w:r w:rsidR="0050537F">
        <w:rPr>
          <w:szCs w:val="24"/>
        </w:rPr>
        <w:t xml:space="preserve"> </w:t>
      </w:r>
      <w:proofErr w:type="spellStart"/>
      <w:r w:rsidR="0050537F" w:rsidRPr="002931D5">
        <w:rPr>
          <w:rStyle w:val="bibed-surname"/>
        </w:rPr>
        <w:t>Vieu</w:t>
      </w:r>
      <w:proofErr w:type="spellEnd"/>
      <w:r w:rsidR="0050537F">
        <w:rPr>
          <w:szCs w:val="24"/>
        </w:rPr>
        <w:t xml:space="preserve">, </w:t>
      </w:r>
      <w:r w:rsidR="0050537F" w:rsidRPr="002931D5">
        <w:rPr>
          <w:rStyle w:val="bibfpage"/>
        </w:rPr>
        <w:t>249</w:t>
      </w:r>
      <w:r w:rsidR="0050537F">
        <w:rPr>
          <w:szCs w:val="24"/>
        </w:rPr>
        <w:t>–</w:t>
      </w:r>
      <w:r w:rsidR="0050537F" w:rsidRPr="002931D5">
        <w:rPr>
          <w:rStyle w:val="biblpage"/>
        </w:rPr>
        <w:t>260</w:t>
      </w:r>
      <w:r w:rsidR="0050537F">
        <w:rPr>
          <w:szCs w:val="24"/>
        </w:rPr>
        <w:t xml:space="preserve">. </w:t>
      </w:r>
      <w:r w:rsidR="0050537F" w:rsidRPr="002931D5">
        <w:rPr>
          <w:rStyle w:val="biblocation"/>
        </w:rPr>
        <w:t>Amsterdam</w:t>
      </w:r>
      <w:r w:rsidR="0050537F">
        <w:rPr>
          <w:szCs w:val="24"/>
        </w:rPr>
        <w:t xml:space="preserve">: </w:t>
      </w:r>
      <w:r w:rsidR="0050537F" w:rsidRPr="002931D5">
        <w:rPr>
          <w:rStyle w:val="bibpublisher"/>
        </w:rPr>
        <w:t>IOS Press</w:t>
      </w:r>
      <w:r>
        <w:rPr>
          <w:szCs w:val="24"/>
        </w:rPr>
        <w:t xml:space="preserve">, </w:t>
      </w:r>
      <w:r>
        <w:rPr>
          <w:rStyle w:val="bibyear"/>
          <w:szCs w:val="24"/>
        </w:rPr>
        <w:t>2004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noProof/>
          <w:szCs w:val="24"/>
        </w:rPr>
        <w:instrText>&lt;/conf</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conf</w:t>
      </w:r>
      <w:proofErr w:type="spellEnd"/>
      <w:r>
        <w:rPr>
          <w:noProof/>
          <w:szCs w:val="24"/>
        </w:rPr>
        <w:t>&gt;</w:t>
      </w:r>
      <w:r>
        <w:rPr>
          <w:szCs w:val="24"/>
        </w:rPr>
        <w:fldChar w:fldCharType="end"/>
      </w:r>
    </w:p>
    <w:p w14:paraId="1770DEE7" w14:textId="1E537EFE" w:rsidR="003E3EDC" w:rsidRDefault="003E3EDC">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 _issn=\"0004-3702\""</w:instrText>
      </w:r>
      <w:r>
        <w:rPr>
          <w:szCs w:val="24"/>
        </w:rPr>
        <w:fldChar w:fldCharType="separate"/>
      </w:r>
      <w:r>
        <w:rPr>
          <w:szCs w:val="24"/>
        </w:rPr>
        <w:instrText xml:space="preserve"> _issn="0004-3702"</w:instrText>
      </w:r>
      <w:r>
        <w:rPr>
          <w:szCs w:val="24"/>
        </w:rPr>
        <w:fldChar w:fldCharType="end"/>
      </w:r>
      <w:r>
        <w:rPr>
          <w:szCs w:val="24"/>
        </w:rPr>
        <w:instrText>"</w:instrText>
      </w:r>
      <w:r>
        <w:rPr>
          <w:szCs w:val="24"/>
        </w:rPr>
        <w:fldChar w:fldCharType="separate"/>
      </w:r>
      <w:proofErr w:type="gramStart"/>
      <w:r>
        <w:rPr>
          <w:noProof/>
          <w:szCs w:val="24"/>
        </w:rPr>
        <w:t>&lt;jrn&gt;</w:t>
      </w:r>
      <w:r>
        <w:rPr>
          <w:szCs w:val="24"/>
        </w:rPr>
        <w:fldChar w:fldCharType="end"/>
      </w:r>
      <w:r>
        <w:rPr>
          <w:rStyle w:val="bibsurname"/>
          <w:szCs w:val="24"/>
        </w:rPr>
        <w:t>Donnelly</w:t>
      </w:r>
      <w:r>
        <w:rPr>
          <w:szCs w:val="24"/>
        </w:rPr>
        <w:t xml:space="preserve">, </w:t>
      </w:r>
      <w:r>
        <w:rPr>
          <w:rStyle w:val="bibfname"/>
          <w:szCs w:val="24"/>
        </w:rPr>
        <w:t>Maureen</w:t>
      </w:r>
      <w:r>
        <w:rPr>
          <w:szCs w:val="24"/>
        </w:rPr>
        <w:t>.</w:t>
      </w:r>
      <w:proofErr w:type="gramEnd"/>
      <w:r>
        <w:rPr>
          <w:szCs w:val="24"/>
        </w:rPr>
        <w:t xml:space="preserve"> </w:t>
      </w:r>
      <w:r w:rsidR="00C14AA4">
        <w:rPr>
          <w:szCs w:val="24"/>
        </w:rPr>
        <w:t>“</w:t>
      </w:r>
      <w:r>
        <w:rPr>
          <w:rStyle w:val="bibarticle"/>
          <w:szCs w:val="24"/>
        </w:rPr>
        <w:t>A Formal Theory for Reasoning about Parthood, Connection, and Location.</w:t>
      </w:r>
      <w:r w:rsidR="00C14AA4">
        <w:t>”</w:t>
      </w:r>
      <w:r>
        <w:rPr>
          <w:szCs w:val="24"/>
        </w:rPr>
        <w:t xml:space="preserve"> </w:t>
      </w:r>
      <w:r>
        <w:rPr>
          <w:rStyle w:val="bibjournal"/>
          <w:i/>
          <w:szCs w:val="24"/>
        </w:rPr>
        <w:t>Artificial Intelligence</w:t>
      </w:r>
      <w:r>
        <w:rPr>
          <w:szCs w:val="24"/>
        </w:rPr>
        <w:t xml:space="preserve"> </w:t>
      </w:r>
      <w:r>
        <w:rPr>
          <w:rStyle w:val="bibvolume"/>
          <w:szCs w:val="24"/>
        </w:rPr>
        <w:t>160</w:t>
      </w:r>
      <w:r w:rsidR="00C14AA4">
        <w:t xml:space="preserve"> (</w:t>
      </w:r>
      <w:r w:rsidR="00C14AA4">
        <w:rPr>
          <w:rStyle w:val="bibyear"/>
          <w:szCs w:val="24"/>
        </w:rPr>
        <w:t>2004</w:t>
      </w:r>
      <w:r w:rsidR="00C14AA4">
        <w:t>)</w:t>
      </w:r>
      <w:r>
        <w:rPr>
          <w:szCs w:val="24"/>
        </w:rPr>
        <w:t>:</w:t>
      </w:r>
      <w:r w:rsidR="002B5DAD">
        <w:rPr>
          <w:szCs w:val="24"/>
        </w:rPr>
        <w:t xml:space="preserve"> </w:t>
      </w:r>
      <w:r>
        <w:rPr>
          <w:rStyle w:val="bibfpage"/>
          <w:szCs w:val="24"/>
        </w:rPr>
        <w:t>145</w:t>
      </w:r>
      <w:r>
        <w:rPr>
          <w:szCs w:val="24"/>
        </w:rPr>
        <w:t>–</w:t>
      </w:r>
      <w:r>
        <w:rPr>
          <w:rStyle w:val="biblpage"/>
          <w:szCs w:val="24"/>
        </w:rPr>
        <w:t>172</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jrn</w:t>
      </w:r>
      <w:proofErr w:type="spellEnd"/>
      <w:r>
        <w:rPr>
          <w:noProof/>
          <w:szCs w:val="24"/>
        </w:rPr>
        <w:t>&gt;</w:t>
      </w:r>
      <w:r>
        <w:rPr>
          <w:szCs w:val="24"/>
        </w:rPr>
        <w:fldChar w:fldCharType="end"/>
      </w:r>
    </w:p>
    <w:commentRangeStart w:id="22"/>
    <w:p w14:paraId="6023F2D2" w14:textId="1470653B" w:rsidR="003E3EDC" w:rsidRDefault="003E3EDC">
      <w:pPr>
        <w:pStyle w:val="RefTxReferenceText"/>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noProof/>
          <w:szCs w:val="24"/>
        </w:rPr>
        <w:instrText>&lt;conf</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proofErr w:type="gramStart"/>
      <w:r>
        <w:rPr>
          <w:noProof/>
          <w:szCs w:val="24"/>
        </w:rPr>
        <w:t>&lt;conf&gt;</w:t>
      </w:r>
      <w:r>
        <w:rPr>
          <w:szCs w:val="24"/>
        </w:rPr>
        <w:fldChar w:fldCharType="end"/>
      </w:r>
      <w:commentRangeEnd w:id="22"/>
      <w:r w:rsidR="001F734D">
        <w:rPr>
          <w:rStyle w:val="CommentReference"/>
        </w:rPr>
        <w:commentReference w:id="22"/>
      </w:r>
      <w:r>
        <w:rPr>
          <w:rStyle w:val="bibsurname"/>
          <w:szCs w:val="24"/>
        </w:rPr>
        <w:t>Donnelly</w:t>
      </w:r>
      <w:r>
        <w:rPr>
          <w:szCs w:val="24"/>
        </w:rPr>
        <w:t xml:space="preserve">, </w:t>
      </w:r>
      <w:r>
        <w:rPr>
          <w:rStyle w:val="bibfname"/>
          <w:szCs w:val="24"/>
        </w:rPr>
        <w:t>Maureen</w:t>
      </w:r>
      <w:r>
        <w:rPr>
          <w:szCs w:val="24"/>
        </w:rPr>
        <w:t>.</w:t>
      </w:r>
      <w:proofErr w:type="gramEnd"/>
      <w:r>
        <w:rPr>
          <w:szCs w:val="24"/>
        </w:rPr>
        <w:t xml:space="preserve"> “</w:t>
      </w:r>
      <w:r w:rsidR="002B5DAD" w:rsidRPr="002931D5">
        <w:rPr>
          <w:rStyle w:val="bibchaptertitle"/>
        </w:rPr>
        <w:t>Containment Relations in Anatomical Ontologies</w:t>
      </w:r>
      <w:r w:rsidR="002B5DAD">
        <w:rPr>
          <w:szCs w:val="24"/>
        </w:rPr>
        <w:t xml:space="preserve">.” </w:t>
      </w:r>
      <w:proofErr w:type="gramStart"/>
      <w:r w:rsidR="002B5DAD">
        <w:rPr>
          <w:szCs w:val="24"/>
        </w:rPr>
        <w:t xml:space="preserve">In </w:t>
      </w:r>
      <w:r w:rsidR="002B5DAD" w:rsidRPr="002931D5">
        <w:rPr>
          <w:rStyle w:val="bibbook"/>
        </w:rPr>
        <w:t xml:space="preserve">Proceedings of </w:t>
      </w:r>
      <w:r w:rsidR="002B5DAD">
        <w:rPr>
          <w:rStyle w:val="bibbook"/>
        </w:rPr>
        <w:t>the</w:t>
      </w:r>
      <w:r w:rsidR="00320FCA">
        <w:rPr>
          <w:rStyle w:val="bibbook"/>
        </w:rPr>
        <w:t xml:space="preserve"> AMIA</w:t>
      </w:r>
      <w:r w:rsidR="002B5DAD" w:rsidRPr="002931D5">
        <w:rPr>
          <w:rStyle w:val="bibbook"/>
        </w:rPr>
        <w:t xml:space="preserve"> Symposium</w:t>
      </w:r>
      <w:r w:rsidR="002B5DAD">
        <w:rPr>
          <w:szCs w:val="24"/>
        </w:rPr>
        <w:t xml:space="preserve">, </w:t>
      </w:r>
      <w:r w:rsidR="002B5DAD" w:rsidRPr="002931D5">
        <w:rPr>
          <w:rStyle w:val="bibfpage"/>
        </w:rPr>
        <w:t>206</w:t>
      </w:r>
      <w:r w:rsidR="002B5DAD">
        <w:rPr>
          <w:szCs w:val="24"/>
        </w:rPr>
        <w:t>–</w:t>
      </w:r>
      <w:r w:rsidR="002B5DAD" w:rsidRPr="002931D5">
        <w:rPr>
          <w:rStyle w:val="biblpage"/>
        </w:rPr>
        <w:t>210</w:t>
      </w:r>
      <w:r w:rsidR="002B5DAD">
        <w:rPr>
          <w:szCs w:val="24"/>
        </w:rPr>
        <w:t>.</w:t>
      </w:r>
      <w:proofErr w:type="gramEnd"/>
      <w:r w:rsidR="002B5DAD">
        <w:rPr>
          <w:szCs w:val="24"/>
        </w:rPr>
        <w:t xml:space="preserve"> </w:t>
      </w:r>
      <w:r w:rsidR="006714AA" w:rsidRPr="00320FCA">
        <w:rPr>
          <w:rStyle w:val="biblocation"/>
        </w:rPr>
        <w:t>London</w:t>
      </w:r>
      <w:r w:rsidR="002B5DAD">
        <w:rPr>
          <w:szCs w:val="24"/>
        </w:rPr>
        <w:t xml:space="preserve">: </w:t>
      </w:r>
      <w:r w:rsidR="006714AA" w:rsidRPr="00320FCA">
        <w:rPr>
          <w:rStyle w:val="bibpublisher"/>
        </w:rPr>
        <w:t>Elsevier</w:t>
      </w:r>
      <w:r w:rsidR="002B5DAD">
        <w:rPr>
          <w:szCs w:val="24"/>
        </w:rPr>
        <w:t xml:space="preserve">, </w:t>
      </w:r>
      <w:r w:rsidR="002B5DAD">
        <w:rPr>
          <w:rStyle w:val="bibyear"/>
          <w:szCs w:val="24"/>
        </w:rPr>
        <w:t>2005</w:t>
      </w:r>
      <w:r w:rsidR="002B5DAD">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noProof/>
          <w:szCs w:val="24"/>
        </w:rPr>
        <w:instrText>&lt;/conf</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conf</w:t>
      </w:r>
      <w:proofErr w:type="spellEnd"/>
      <w:r>
        <w:rPr>
          <w:noProof/>
          <w:szCs w:val="24"/>
        </w:rPr>
        <w:t>&gt;</w:t>
      </w:r>
      <w:r>
        <w:rPr>
          <w:szCs w:val="24"/>
        </w:rPr>
        <w:fldChar w:fldCharType="end"/>
      </w:r>
    </w:p>
    <w:p w14:paraId="5E275740" w14:textId="3E4B973E" w:rsidR="003E3EDC" w:rsidRDefault="003E3EDC">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noProof/>
          <w:szCs w:val="24"/>
        </w:rPr>
        <w:instrText>&lt;bok</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proofErr w:type="gramStart"/>
      <w:r>
        <w:rPr>
          <w:noProof/>
          <w:szCs w:val="24"/>
        </w:rPr>
        <w:t>&lt;bok&gt;</w:t>
      </w:r>
      <w:r>
        <w:rPr>
          <w:szCs w:val="24"/>
        </w:rPr>
        <w:fldChar w:fldCharType="end"/>
      </w:r>
      <w:r>
        <w:rPr>
          <w:rStyle w:val="bibsurname"/>
          <w:szCs w:val="24"/>
        </w:rPr>
        <w:t>Galton</w:t>
      </w:r>
      <w:r>
        <w:rPr>
          <w:szCs w:val="24"/>
        </w:rPr>
        <w:t xml:space="preserve">, </w:t>
      </w:r>
      <w:r>
        <w:rPr>
          <w:rStyle w:val="bibfname"/>
          <w:szCs w:val="24"/>
        </w:rPr>
        <w:t>Anthony</w:t>
      </w:r>
      <w:r>
        <w:rPr>
          <w:szCs w:val="24"/>
        </w:rPr>
        <w:t>.</w:t>
      </w:r>
      <w:proofErr w:type="gramEnd"/>
      <w:r>
        <w:rPr>
          <w:szCs w:val="24"/>
        </w:rPr>
        <w:t xml:space="preserve"> </w:t>
      </w:r>
      <w:proofErr w:type="gramStart"/>
      <w:r>
        <w:rPr>
          <w:rStyle w:val="bibbook"/>
          <w:szCs w:val="24"/>
        </w:rPr>
        <w:t>Qualitative Spatial Change</w:t>
      </w:r>
      <w:r>
        <w:rPr>
          <w:szCs w:val="24"/>
        </w:rPr>
        <w:t>.</w:t>
      </w:r>
      <w:proofErr w:type="gramEnd"/>
      <w:r>
        <w:rPr>
          <w:szCs w:val="24"/>
        </w:rPr>
        <w:t xml:space="preserve"> </w:t>
      </w:r>
      <w:r>
        <w:rPr>
          <w:rStyle w:val="biblocation"/>
          <w:szCs w:val="24"/>
        </w:rPr>
        <w:t>Oxford</w:t>
      </w:r>
      <w:r>
        <w:rPr>
          <w:szCs w:val="24"/>
        </w:rPr>
        <w:t xml:space="preserve">: </w:t>
      </w:r>
      <w:r>
        <w:rPr>
          <w:rStyle w:val="bibpublisher"/>
          <w:szCs w:val="24"/>
        </w:rPr>
        <w:t>Oxford University Press</w:t>
      </w:r>
      <w:r w:rsidR="00747B30">
        <w:rPr>
          <w:szCs w:val="24"/>
        </w:rPr>
        <w:t xml:space="preserve">, </w:t>
      </w:r>
      <w:r w:rsidR="00747B30">
        <w:rPr>
          <w:rStyle w:val="bibyear"/>
          <w:szCs w:val="24"/>
        </w:rPr>
        <w:t>2001</w:t>
      </w:r>
      <w:r w:rsidR="00747B30">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noProof/>
          <w:szCs w:val="24"/>
        </w:rPr>
        <w:instrText>&lt;/bok</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bok</w:t>
      </w:r>
      <w:proofErr w:type="spellEnd"/>
      <w:r>
        <w:rPr>
          <w:noProof/>
          <w:szCs w:val="24"/>
        </w:rPr>
        <w:t>&gt;</w:t>
      </w:r>
      <w:r>
        <w:rPr>
          <w:szCs w:val="24"/>
        </w:rPr>
        <w:fldChar w:fldCharType="end"/>
      </w:r>
    </w:p>
    <w:p w14:paraId="264B20D9" w14:textId="39D56DCB" w:rsidR="003E3EDC" w:rsidRDefault="003E3EDC">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noProof/>
          <w:szCs w:val="24"/>
        </w:rPr>
        <w:instrText>&lt;edb</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proofErr w:type="gramStart"/>
      <w:r>
        <w:rPr>
          <w:noProof/>
          <w:szCs w:val="24"/>
        </w:rPr>
        <w:t>&lt;edb&gt;</w:t>
      </w:r>
      <w:r>
        <w:rPr>
          <w:szCs w:val="24"/>
        </w:rPr>
        <w:fldChar w:fldCharType="end"/>
      </w:r>
      <w:proofErr w:type="spellStart"/>
      <w:r>
        <w:rPr>
          <w:rStyle w:val="bibsurname"/>
          <w:szCs w:val="24"/>
        </w:rPr>
        <w:t>Haemmerli</w:t>
      </w:r>
      <w:proofErr w:type="spellEnd"/>
      <w:r>
        <w:rPr>
          <w:szCs w:val="24"/>
        </w:rPr>
        <w:t xml:space="preserve">, </w:t>
      </w:r>
      <w:r>
        <w:rPr>
          <w:rStyle w:val="bibfname"/>
          <w:szCs w:val="24"/>
        </w:rPr>
        <w:t>Marion</w:t>
      </w:r>
      <w:r>
        <w:rPr>
          <w:szCs w:val="24"/>
        </w:rPr>
        <w:t xml:space="preserve">, and </w:t>
      </w:r>
      <w:proofErr w:type="spellStart"/>
      <w:r>
        <w:rPr>
          <w:rStyle w:val="bibfname"/>
          <w:szCs w:val="24"/>
        </w:rPr>
        <w:t>Achille</w:t>
      </w:r>
      <w:proofErr w:type="spellEnd"/>
      <w:r>
        <w:rPr>
          <w:szCs w:val="24"/>
        </w:rPr>
        <w:t xml:space="preserve"> </w:t>
      </w:r>
      <w:proofErr w:type="spellStart"/>
      <w:r>
        <w:rPr>
          <w:rStyle w:val="bibsurname"/>
          <w:szCs w:val="24"/>
        </w:rPr>
        <w:t>Varzi</w:t>
      </w:r>
      <w:proofErr w:type="spellEnd"/>
      <w:r>
        <w:rPr>
          <w:szCs w:val="24"/>
        </w:rPr>
        <w:t>.</w:t>
      </w:r>
      <w:proofErr w:type="gramEnd"/>
      <w:r>
        <w:rPr>
          <w:szCs w:val="24"/>
        </w:rPr>
        <w:t xml:space="preserve"> “</w:t>
      </w:r>
      <w:r w:rsidR="00747B30" w:rsidRPr="00D87659">
        <w:rPr>
          <w:rStyle w:val="bibchaptertitle"/>
        </w:rPr>
        <w:t xml:space="preserve">Adding Convexity to </w:t>
      </w:r>
      <w:proofErr w:type="spellStart"/>
      <w:r w:rsidR="00747B30" w:rsidRPr="00D87659">
        <w:rPr>
          <w:rStyle w:val="bibchaptertitle"/>
        </w:rPr>
        <w:t>Mereotopology</w:t>
      </w:r>
      <w:proofErr w:type="spellEnd"/>
      <w:r w:rsidR="00747B30">
        <w:rPr>
          <w:szCs w:val="24"/>
        </w:rPr>
        <w:t xml:space="preserve">.” </w:t>
      </w:r>
      <w:proofErr w:type="gramStart"/>
      <w:r w:rsidR="00747B30">
        <w:rPr>
          <w:szCs w:val="24"/>
        </w:rPr>
        <w:t xml:space="preserve">In </w:t>
      </w:r>
      <w:r w:rsidR="00747B30" w:rsidRPr="00D87659">
        <w:rPr>
          <w:rStyle w:val="bibbook"/>
        </w:rPr>
        <w:t>Formal Ontology in Information Systems</w:t>
      </w:r>
      <w:r w:rsidR="00747B30">
        <w:rPr>
          <w:szCs w:val="24"/>
        </w:rPr>
        <w:t xml:space="preserve">, </w:t>
      </w:r>
      <w:r w:rsidR="00AF63B5">
        <w:rPr>
          <w:szCs w:val="24"/>
        </w:rPr>
        <w:t xml:space="preserve">ed. </w:t>
      </w:r>
      <w:proofErr w:type="spellStart"/>
      <w:r w:rsidR="00AF63B5" w:rsidRPr="00565D8D">
        <w:rPr>
          <w:rStyle w:val="bibed-fname"/>
        </w:rPr>
        <w:t>Achille</w:t>
      </w:r>
      <w:proofErr w:type="spellEnd"/>
      <w:r w:rsidR="00AF63B5">
        <w:rPr>
          <w:szCs w:val="24"/>
        </w:rPr>
        <w:t xml:space="preserve"> </w:t>
      </w:r>
      <w:proofErr w:type="spellStart"/>
      <w:r w:rsidR="00AF63B5" w:rsidRPr="00565D8D">
        <w:rPr>
          <w:rStyle w:val="bibed-surname"/>
        </w:rPr>
        <w:t>Varzi</w:t>
      </w:r>
      <w:proofErr w:type="spellEnd"/>
      <w:r w:rsidR="00AF63B5">
        <w:rPr>
          <w:szCs w:val="24"/>
        </w:rPr>
        <w:t xml:space="preserve">, </w:t>
      </w:r>
      <w:r w:rsidR="00747B30" w:rsidRPr="007036B6">
        <w:rPr>
          <w:rStyle w:val="bibfpage"/>
        </w:rPr>
        <w:t>65</w:t>
      </w:r>
      <w:r w:rsidR="00747B30">
        <w:rPr>
          <w:szCs w:val="24"/>
        </w:rPr>
        <w:t>–</w:t>
      </w:r>
      <w:r w:rsidR="00747B30" w:rsidRPr="007036B6">
        <w:rPr>
          <w:rStyle w:val="biblpage"/>
        </w:rPr>
        <w:t>78</w:t>
      </w:r>
      <w:r w:rsidR="00747B30">
        <w:rPr>
          <w:szCs w:val="24"/>
        </w:rPr>
        <w:t>.</w:t>
      </w:r>
      <w:proofErr w:type="gramEnd"/>
      <w:r w:rsidR="00747B30">
        <w:rPr>
          <w:szCs w:val="24"/>
        </w:rPr>
        <w:t xml:space="preserve"> </w:t>
      </w:r>
      <w:r w:rsidR="00747B30" w:rsidRPr="00D87659">
        <w:rPr>
          <w:rStyle w:val="biblocation"/>
        </w:rPr>
        <w:t>Amsterdam</w:t>
      </w:r>
      <w:r w:rsidR="00747B30">
        <w:rPr>
          <w:szCs w:val="24"/>
        </w:rPr>
        <w:t xml:space="preserve">: </w:t>
      </w:r>
      <w:r w:rsidR="00747B30" w:rsidRPr="00D87659">
        <w:rPr>
          <w:rStyle w:val="bibpublisher"/>
        </w:rPr>
        <w:t>IOS Press</w:t>
      </w:r>
      <w:r w:rsidR="00747B30">
        <w:rPr>
          <w:szCs w:val="24"/>
        </w:rPr>
        <w:t xml:space="preserve">,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noProof/>
          <w:szCs w:val="24"/>
        </w:rPr>
        <w:instrText>&lt;/edb</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edb</w:t>
      </w:r>
      <w:proofErr w:type="spellEnd"/>
      <w:r>
        <w:rPr>
          <w:noProof/>
          <w:szCs w:val="24"/>
        </w:rPr>
        <w:t>&gt;</w:t>
      </w:r>
      <w:r>
        <w:rPr>
          <w:szCs w:val="24"/>
        </w:rPr>
        <w:fldChar w:fldCharType="end"/>
      </w:r>
    </w:p>
    <w:p w14:paraId="2B37DC35" w14:textId="02241922" w:rsidR="003E3EDC" w:rsidRDefault="003E3EDC">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noProof/>
          <w:szCs w:val="24"/>
        </w:rPr>
        <w:instrText>&lt;edb</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proofErr w:type="gramStart"/>
      <w:r>
        <w:rPr>
          <w:noProof/>
          <w:szCs w:val="24"/>
        </w:rPr>
        <w:t>&lt;edb&gt;</w:t>
      </w:r>
      <w:r>
        <w:rPr>
          <w:szCs w:val="24"/>
        </w:rPr>
        <w:fldChar w:fldCharType="end"/>
      </w:r>
      <w:r>
        <w:rPr>
          <w:rStyle w:val="bibsurname"/>
          <w:szCs w:val="24"/>
        </w:rPr>
        <w:t>Smith</w:t>
      </w:r>
      <w:r>
        <w:rPr>
          <w:szCs w:val="24"/>
        </w:rPr>
        <w:t xml:space="preserve">, </w:t>
      </w:r>
      <w:r>
        <w:rPr>
          <w:rStyle w:val="bibfname"/>
          <w:szCs w:val="24"/>
        </w:rPr>
        <w:t>Barry</w:t>
      </w:r>
      <w:r>
        <w:rPr>
          <w:szCs w:val="24"/>
        </w:rPr>
        <w:t>.</w:t>
      </w:r>
      <w:proofErr w:type="gramEnd"/>
      <w:r>
        <w:rPr>
          <w:szCs w:val="24"/>
        </w:rPr>
        <w:t xml:space="preserve"> “</w:t>
      </w:r>
      <w:r w:rsidR="00520178">
        <w:rPr>
          <w:rStyle w:val="bibsurname"/>
        </w:rPr>
        <w:t>Smith</w:t>
      </w:r>
      <w:r w:rsidR="00520178">
        <w:rPr>
          <w:szCs w:val="24"/>
        </w:rPr>
        <w:t xml:space="preserve">, </w:t>
      </w:r>
      <w:r w:rsidR="00520178">
        <w:rPr>
          <w:rStyle w:val="bibfname"/>
          <w:szCs w:val="24"/>
        </w:rPr>
        <w:t>Barry</w:t>
      </w:r>
      <w:r w:rsidR="00520178">
        <w:rPr>
          <w:szCs w:val="24"/>
        </w:rPr>
        <w:t>. “</w:t>
      </w:r>
      <w:r w:rsidR="00520178" w:rsidRPr="002C7CAE">
        <w:rPr>
          <w:rStyle w:val="bibchaptertitle"/>
        </w:rPr>
        <w:t xml:space="preserve">Boundaries: An Essay in </w:t>
      </w:r>
      <w:proofErr w:type="spellStart"/>
      <w:r w:rsidR="00520178" w:rsidRPr="002C7CAE">
        <w:rPr>
          <w:rStyle w:val="bibchaptertitle"/>
        </w:rPr>
        <w:t>Mereotopology</w:t>
      </w:r>
      <w:proofErr w:type="spellEnd"/>
      <w:r w:rsidR="00520178">
        <w:rPr>
          <w:szCs w:val="24"/>
        </w:rPr>
        <w:t xml:space="preserve">.” </w:t>
      </w:r>
      <w:proofErr w:type="gramStart"/>
      <w:r w:rsidR="00520178">
        <w:rPr>
          <w:szCs w:val="24"/>
        </w:rPr>
        <w:t>In</w:t>
      </w:r>
      <w:r w:rsidR="00520178" w:rsidRPr="002D0414">
        <w:rPr>
          <w:i/>
          <w:szCs w:val="24"/>
        </w:rPr>
        <w:t xml:space="preserve"> </w:t>
      </w:r>
      <w:r w:rsidR="00520178" w:rsidRPr="002D0414">
        <w:rPr>
          <w:rStyle w:val="bibbook"/>
        </w:rPr>
        <w:t>The Philosophy of Roderick Chisholm</w:t>
      </w:r>
      <w:r w:rsidR="00520178">
        <w:rPr>
          <w:szCs w:val="24"/>
        </w:rPr>
        <w:t xml:space="preserve">, ed. </w:t>
      </w:r>
      <w:r w:rsidR="00520178" w:rsidRPr="002C7CAE">
        <w:rPr>
          <w:rStyle w:val="bibed-fname"/>
        </w:rPr>
        <w:t>Lewis</w:t>
      </w:r>
      <w:r w:rsidR="00520178">
        <w:rPr>
          <w:szCs w:val="24"/>
        </w:rPr>
        <w:t xml:space="preserve"> </w:t>
      </w:r>
      <w:r w:rsidR="00520178" w:rsidRPr="002C7CAE">
        <w:rPr>
          <w:rStyle w:val="bibed-surname"/>
        </w:rPr>
        <w:t>Hahn</w:t>
      </w:r>
      <w:r w:rsidR="00520178">
        <w:rPr>
          <w:szCs w:val="24"/>
        </w:rPr>
        <w:t xml:space="preserve">, </w:t>
      </w:r>
      <w:r w:rsidR="00520178" w:rsidRPr="002C7CAE">
        <w:rPr>
          <w:rStyle w:val="bibfpage"/>
        </w:rPr>
        <w:t>534</w:t>
      </w:r>
      <w:r w:rsidR="00520178">
        <w:rPr>
          <w:szCs w:val="24"/>
        </w:rPr>
        <w:t>–</w:t>
      </w:r>
      <w:r w:rsidR="00520178" w:rsidRPr="002C7CAE">
        <w:rPr>
          <w:rStyle w:val="biblpage"/>
        </w:rPr>
        <w:t>561</w:t>
      </w:r>
      <w:r w:rsidR="00520178">
        <w:rPr>
          <w:szCs w:val="24"/>
        </w:rPr>
        <w:t>.</w:t>
      </w:r>
      <w:proofErr w:type="gramEnd"/>
      <w:r w:rsidR="00520178">
        <w:rPr>
          <w:szCs w:val="24"/>
        </w:rPr>
        <w:t xml:space="preserve"> </w:t>
      </w:r>
      <w:r w:rsidR="00520178" w:rsidRPr="002C7CAE">
        <w:rPr>
          <w:rStyle w:val="biblocation"/>
        </w:rPr>
        <w:t>LaSalle</w:t>
      </w:r>
      <w:r w:rsidR="00520178">
        <w:rPr>
          <w:szCs w:val="24"/>
        </w:rPr>
        <w:t xml:space="preserve">: </w:t>
      </w:r>
      <w:r w:rsidR="00520178" w:rsidRPr="002C7CAE">
        <w:rPr>
          <w:rStyle w:val="bibpublisher"/>
        </w:rPr>
        <w:t>Open Court</w:t>
      </w:r>
      <w:r>
        <w:rPr>
          <w:szCs w:val="24"/>
        </w:rPr>
        <w:t xml:space="preserve">, </w:t>
      </w:r>
      <w:r>
        <w:rPr>
          <w:rStyle w:val="bibyear"/>
          <w:szCs w:val="24"/>
        </w:rPr>
        <w:t>1997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noProof/>
          <w:szCs w:val="24"/>
        </w:rPr>
        <w:instrText>&lt;/edb</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edb</w:t>
      </w:r>
      <w:proofErr w:type="spellEnd"/>
      <w:r>
        <w:rPr>
          <w:noProof/>
          <w:szCs w:val="24"/>
        </w:rPr>
        <w:t>&gt;</w:t>
      </w:r>
      <w:r>
        <w:rPr>
          <w:szCs w:val="24"/>
        </w:rPr>
        <w:fldChar w:fldCharType="end"/>
      </w:r>
    </w:p>
    <w:p w14:paraId="190799A6" w14:textId="3DE4EC38" w:rsidR="003E3EDC" w:rsidRDefault="003E3EDC">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 _issn=\"0169-023X\""</w:instrText>
      </w:r>
      <w:r>
        <w:rPr>
          <w:szCs w:val="24"/>
        </w:rPr>
        <w:fldChar w:fldCharType="separate"/>
      </w:r>
      <w:r>
        <w:rPr>
          <w:szCs w:val="24"/>
        </w:rPr>
        <w:instrText xml:space="preserve"> _issn="0169-023X"</w:instrText>
      </w:r>
      <w:r>
        <w:rPr>
          <w:szCs w:val="24"/>
        </w:rPr>
        <w:fldChar w:fldCharType="end"/>
      </w:r>
      <w:r>
        <w:rPr>
          <w:szCs w:val="24"/>
        </w:rPr>
        <w:instrText>"</w:instrText>
      </w:r>
      <w:r>
        <w:rPr>
          <w:szCs w:val="24"/>
        </w:rPr>
        <w:fldChar w:fldCharType="separate"/>
      </w:r>
      <w:proofErr w:type="gramStart"/>
      <w:r>
        <w:rPr>
          <w:noProof/>
          <w:szCs w:val="24"/>
        </w:rPr>
        <w:t>&lt;jrn&gt;</w:t>
      </w:r>
      <w:r>
        <w:rPr>
          <w:szCs w:val="24"/>
        </w:rPr>
        <w:fldChar w:fldCharType="end"/>
      </w:r>
      <w:r>
        <w:rPr>
          <w:rStyle w:val="bibsurname"/>
          <w:szCs w:val="24"/>
        </w:rPr>
        <w:t>Smith</w:t>
      </w:r>
      <w:r>
        <w:rPr>
          <w:szCs w:val="24"/>
        </w:rPr>
        <w:t xml:space="preserve">, </w:t>
      </w:r>
      <w:r>
        <w:rPr>
          <w:rStyle w:val="bibfname"/>
          <w:szCs w:val="24"/>
        </w:rPr>
        <w:t>Barry</w:t>
      </w:r>
      <w:r>
        <w:rPr>
          <w:szCs w:val="24"/>
        </w:rPr>
        <w:t>.</w:t>
      </w:r>
      <w:proofErr w:type="gramEnd"/>
      <w:r>
        <w:rPr>
          <w:szCs w:val="24"/>
        </w:rPr>
        <w:t xml:space="preserve"> </w:t>
      </w:r>
      <w:r w:rsidR="0092076C">
        <w:rPr>
          <w:szCs w:val="24"/>
        </w:rPr>
        <w:t>“</w:t>
      </w:r>
      <w:proofErr w:type="spellStart"/>
      <w:r>
        <w:rPr>
          <w:rStyle w:val="bibarticle"/>
          <w:szCs w:val="24"/>
        </w:rPr>
        <w:t>Mereotopology</w:t>
      </w:r>
      <w:proofErr w:type="spellEnd"/>
      <w:r>
        <w:rPr>
          <w:rStyle w:val="bibarticle"/>
          <w:szCs w:val="24"/>
        </w:rPr>
        <w:t>: A Theory of Parts and Boundaries.</w:t>
      </w:r>
      <w:r w:rsidR="0092076C">
        <w:t>”</w:t>
      </w:r>
      <w:r>
        <w:rPr>
          <w:szCs w:val="24"/>
        </w:rPr>
        <w:t xml:space="preserve"> </w:t>
      </w:r>
      <w:r>
        <w:rPr>
          <w:rStyle w:val="bibjournal"/>
          <w:i/>
          <w:szCs w:val="24"/>
        </w:rPr>
        <w:t>Data &amp; Knowledge Engineering</w:t>
      </w:r>
      <w:r>
        <w:rPr>
          <w:szCs w:val="24"/>
        </w:rPr>
        <w:t xml:space="preserve"> </w:t>
      </w:r>
      <w:r>
        <w:rPr>
          <w:rStyle w:val="bibvolume"/>
          <w:szCs w:val="24"/>
        </w:rPr>
        <w:t>20</w:t>
      </w:r>
      <w:r w:rsidR="00384385">
        <w:t xml:space="preserve"> (</w:t>
      </w:r>
      <w:r w:rsidR="00384385">
        <w:rPr>
          <w:rStyle w:val="bibyear"/>
          <w:szCs w:val="24"/>
        </w:rPr>
        <w:t>1996</w:t>
      </w:r>
      <w:r w:rsidR="00384385">
        <w:rPr>
          <w:szCs w:val="24"/>
        </w:rPr>
        <w:t>)</w:t>
      </w:r>
      <w:r>
        <w:rPr>
          <w:szCs w:val="24"/>
        </w:rPr>
        <w:t>:</w:t>
      </w:r>
      <w:r w:rsidR="00384385">
        <w:rPr>
          <w:szCs w:val="24"/>
        </w:rPr>
        <w:t xml:space="preserve"> </w:t>
      </w:r>
      <w:r>
        <w:rPr>
          <w:rStyle w:val="bibfpage"/>
          <w:szCs w:val="24"/>
        </w:rPr>
        <w:t>287</w:t>
      </w:r>
      <w:r>
        <w:rPr>
          <w:szCs w:val="24"/>
        </w:rPr>
        <w:t>–</w:t>
      </w:r>
      <w:r>
        <w:rPr>
          <w:rStyle w:val="biblpage"/>
          <w:szCs w:val="24"/>
        </w:rPr>
        <w:t>303</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jrn</w:t>
      </w:r>
      <w:proofErr w:type="spellEnd"/>
      <w:r>
        <w:rPr>
          <w:noProof/>
          <w:szCs w:val="24"/>
        </w:rPr>
        <w:t>&gt;</w:t>
      </w:r>
      <w:r>
        <w:rPr>
          <w:szCs w:val="24"/>
        </w:rPr>
        <w:fldChar w:fldCharType="end"/>
      </w:r>
    </w:p>
    <w:p w14:paraId="539E3837" w14:textId="77777777" w:rsidR="003E3EDC" w:rsidRDefault="003E3EDC">
      <w:pPr>
        <w:pStyle w:val="FgNFigureNumber"/>
        <w:autoSpaceDE w:val="0"/>
        <w:autoSpaceDN w:val="0"/>
        <w:adjustRightInd w:val="0"/>
        <w:rPr>
          <w:szCs w:val="24"/>
        </w:rPr>
      </w:pPr>
      <w:r>
        <w:rPr>
          <w:szCs w:val="24"/>
        </w:rPr>
        <w:t>Figure 5.1</w:t>
      </w:r>
    </w:p>
    <w:p w14:paraId="77DF77AF" w14:textId="44808DB6" w:rsidR="003E3EDC" w:rsidRDefault="003E3EDC">
      <w:pPr>
        <w:pStyle w:val="FgCFigureCaption"/>
        <w:autoSpaceDE w:val="0"/>
        <w:autoSpaceDN w:val="0"/>
        <w:adjustRightInd w:val="0"/>
        <w:rPr>
          <w:szCs w:val="24"/>
        </w:rPr>
      </w:pPr>
      <w:r>
        <w:rPr>
          <w:szCs w:val="24"/>
        </w:rPr>
        <w:t xml:space="preserve">The </w:t>
      </w:r>
      <w:r w:rsidR="0092076C">
        <w:rPr>
          <w:szCs w:val="24"/>
        </w:rPr>
        <w:t>h</w:t>
      </w:r>
      <w:r>
        <w:rPr>
          <w:szCs w:val="24"/>
        </w:rPr>
        <w:t xml:space="preserve">ierarchy of BFO </w:t>
      </w:r>
      <w:r w:rsidR="0092076C">
        <w:rPr>
          <w:szCs w:val="24"/>
        </w:rPr>
        <w:t>c</w:t>
      </w:r>
      <w:r>
        <w:rPr>
          <w:szCs w:val="24"/>
        </w:rPr>
        <w:t>ontinuants</w:t>
      </w:r>
    </w:p>
    <w:p w14:paraId="52FF6F62" w14:textId="77777777" w:rsidR="003E3EDC" w:rsidRDefault="003E3EDC">
      <w:pPr>
        <w:pStyle w:val="FgNFigureNumber"/>
        <w:autoSpaceDE w:val="0"/>
        <w:autoSpaceDN w:val="0"/>
        <w:adjustRightInd w:val="0"/>
        <w:rPr>
          <w:szCs w:val="24"/>
        </w:rPr>
      </w:pPr>
      <w:r>
        <w:rPr>
          <w:szCs w:val="24"/>
        </w:rPr>
        <w:t>Figure 5.2</w:t>
      </w:r>
    </w:p>
    <w:p w14:paraId="2C60D15A" w14:textId="14D50870" w:rsidR="003E3EDC" w:rsidRDefault="003E3EDC">
      <w:pPr>
        <w:pStyle w:val="FgCFigureCaption"/>
        <w:autoSpaceDE w:val="0"/>
        <w:autoSpaceDN w:val="0"/>
        <w:adjustRightInd w:val="0"/>
        <w:rPr>
          <w:szCs w:val="24"/>
        </w:rPr>
      </w:pPr>
      <w:r>
        <w:rPr>
          <w:szCs w:val="24"/>
        </w:rPr>
        <w:t xml:space="preserve">A long bone such as a femur divided into three different types of fiat parts: </w:t>
      </w:r>
      <w:r>
        <w:rPr>
          <w:i/>
          <w:szCs w:val="24"/>
        </w:rPr>
        <w:t>epiphysis</w:t>
      </w:r>
      <w:r>
        <w:rPr>
          <w:szCs w:val="24"/>
        </w:rPr>
        <w:t xml:space="preserve">, </w:t>
      </w:r>
      <w:r>
        <w:rPr>
          <w:i/>
          <w:szCs w:val="24"/>
        </w:rPr>
        <w:t>diaphysis</w:t>
      </w:r>
      <w:r>
        <w:rPr>
          <w:szCs w:val="24"/>
        </w:rPr>
        <w:t xml:space="preserve"> and </w:t>
      </w:r>
      <w:r>
        <w:rPr>
          <w:i/>
          <w:szCs w:val="24"/>
        </w:rPr>
        <w:t>metaphysis</w:t>
      </w:r>
    </w:p>
    <w:p w14:paraId="194C3FDE" w14:textId="387D0C57" w:rsidR="003E3EDC" w:rsidRDefault="003E3EDC">
      <w:pPr>
        <w:pStyle w:val="FgSFigureSource"/>
        <w:autoSpaceDE w:val="0"/>
        <w:autoSpaceDN w:val="0"/>
        <w:adjustRightInd w:val="0"/>
        <w:rPr>
          <w:szCs w:val="24"/>
        </w:rPr>
      </w:pPr>
      <w:r>
        <w:rPr>
          <w:i/>
          <w:szCs w:val="24"/>
        </w:rPr>
        <w:t>Source:</w:t>
      </w:r>
      <w:r>
        <w:rPr>
          <w:szCs w:val="24"/>
        </w:rPr>
        <w:t xml:space="preserve"> </w:t>
      </w:r>
      <w:r w:rsidR="00CB32D6">
        <w:rPr>
          <w:szCs w:val="24"/>
        </w:rPr>
        <w:t xml:space="preserve">From </w:t>
      </w:r>
      <w:r w:rsidR="00CB32D6">
        <w:rPr>
          <w:rStyle w:val="Hyperlink"/>
          <w:szCs w:val="24"/>
        </w:rPr>
        <w:t>http://medical-dictionary.thefreedictionary.com/epiphysis</w:t>
      </w:r>
      <w:r w:rsidR="00CB32D6">
        <w:rPr>
          <w:szCs w:val="24"/>
        </w:rPr>
        <w:t xml:space="preserve">, originally published in Miller-Keane and Marie T. O’Toole, </w:t>
      </w:r>
      <w:r w:rsidR="00CB32D6" w:rsidRPr="00565D8D">
        <w:rPr>
          <w:i/>
          <w:szCs w:val="24"/>
        </w:rPr>
        <w:t xml:space="preserve">Miller-Keane Encyclopedia and Dictionary of Medicine, </w:t>
      </w:r>
      <w:r w:rsidR="00CB32D6" w:rsidRPr="00565D8D">
        <w:rPr>
          <w:i/>
          <w:szCs w:val="24"/>
        </w:rPr>
        <w:lastRenderedPageBreak/>
        <w:t>Nursing, and Allied Health</w:t>
      </w:r>
      <w:r w:rsidR="00CB32D6">
        <w:rPr>
          <w:szCs w:val="24"/>
        </w:rPr>
        <w:t>, 7th ed. (London: Elsevier, 2003</w:t>
      </w:r>
      <w:ins w:id="23" w:author="Andrew Spear" w:date="2015-02-02T10:16:00Z">
        <w:r w:rsidR="008536FD">
          <w:rPr>
            <w:szCs w:val="24"/>
          </w:rPr>
          <w:t>).</w:t>
        </w:r>
      </w:ins>
      <w:del w:id="24" w:author="Andrew Spear" w:date="2015-02-02T10:16:00Z">
        <w:r w:rsidR="00CB32D6" w:rsidDel="008536FD">
          <w:rPr>
            <w:szCs w:val="24"/>
          </w:rPr>
          <w:delText>),</w:delText>
        </w:r>
        <w:commentRangeStart w:id="25"/>
        <w:r w:rsidDel="008536FD">
          <w:rPr>
            <w:szCs w:val="24"/>
          </w:rPr>
          <w:delText>© 2003 by Saunders, an imprint of Elsevier, Inc.</w:delText>
        </w:r>
        <w:commentRangeEnd w:id="25"/>
        <w:r w:rsidR="00CB32D6" w:rsidDel="008536FD">
          <w:rPr>
            <w:rStyle w:val="CommentReference"/>
          </w:rPr>
          <w:commentReference w:id="25"/>
        </w:r>
      </w:del>
    </w:p>
    <w:p w14:paraId="1D3AD6C8" w14:textId="77777777" w:rsidR="003E3EDC" w:rsidRDefault="003E3EDC">
      <w:pPr>
        <w:pStyle w:val="FgNFigureNumber"/>
        <w:autoSpaceDE w:val="0"/>
        <w:autoSpaceDN w:val="0"/>
        <w:adjustRightInd w:val="0"/>
        <w:rPr>
          <w:szCs w:val="24"/>
        </w:rPr>
      </w:pPr>
      <w:r>
        <w:rPr>
          <w:szCs w:val="24"/>
        </w:rPr>
        <w:t>Figure 5.3</w:t>
      </w:r>
    </w:p>
    <w:p w14:paraId="754E73CB" w14:textId="16CAA3B8" w:rsidR="003E3EDC" w:rsidRDefault="003E3EDC">
      <w:pPr>
        <w:pStyle w:val="FgCFigureCaption"/>
        <w:autoSpaceDE w:val="0"/>
        <w:autoSpaceDN w:val="0"/>
        <w:adjustRightInd w:val="0"/>
        <w:rPr>
          <w:szCs w:val="24"/>
        </w:rPr>
      </w:pPr>
      <w:r>
        <w:rPr>
          <w:szCs w:val="24"/>
        </w:rPr>
        <w:t>A block of marble with corrosive acid eating outward toward its boundary</w:t>
      </w:r>
    </w:p>
    <w:p w14:paraId="5DBD3B57" w14:textId="77777777" w:rsidR="003E3EDC" w:rsidRDefault="003E3EDC">
      <w:pPr>
        <w:pStyle w:val="FgNFigureNumber"/>
        <w:autoSpaceDE w:val="0"/>
        <w:autoSpaceDN w:val="0"/>
        <w:adjustRightInd w:val="0"/>
        <w:rPr>
          <w:szCs w:val="24"/>
        </w:rPr>
      </w:pPr>
      <w:r>
        <w:rPr>
          <w:szCs w:val="24"/>
        </w:rPr>
        <w:t>Figure 5.4</w:t>
      </w:r>
    </w:p>
    <w:p w14:paraId="3F9A578A" w14:textId="13C59160" w:rsidR="003E3EDC" w:rsidRDefault="003E3EDC">
      <w:pPr>
        <w:pStyle w:val="FgCFigureCaption"/>
        <w:autoSpaceDE w:val="0"/>
        <w:autoSpaceDN w:val="0"/>
        <w:adjustRightInd w:val="0"/>
        <w:rPr>
          <w:szCs w:val="24"/>
        </w:rPr>
      </w:pPr>
      <w:r>
        <w:rPr>
          <w:szCs w:val="24"/>
        </w:rPr>
        <w:t>A site containing a bear</w:t>
      </w:r>
    </w:p>
    <w:p w14:paraId="1F1D284B" w14:textId="76F7948B" w:rsidR="003E3EDC" w:rsidRDefault="003E3EDC">
      <w:pPr>
        <w:pStyle w:val="FgCFigureCaption"/>
        <w:autoSpaceDE w:val="0"/>
        <w:autoSpaceDN w:val="0"/>
        <w:adjustRightInd w:val="0"/>
        <w:rPr>
          <w:szCs w:val="24"/>
        </w:rPr>
      </w:pPr>
      <w:r>
        <w:rPr>
          <w:i/>
          <w:szCs w:val="24"/>
        </w:rPr>
        <w:t>Source:</w:t>
      </w:r>
      <w:r>
        <w:rPr>
          <w:szCs w:val="24"/>
        </w:rPr>
        <w:t xml:space="preserve"> Barry Smith and </w:t>
      </w:r>
      <w:proofErr w:type="spellStart"/>
      <w:r>
        <w:rPr>
          <w:szCs w:val="24"/>
        </w:rPr>
        <w:t>Achille</w:t>
      </w:r>
      <w:proofErr w:type="spellEnd"/>
      <w:r>
        <w:rPr>
          <w:szCs w:val="24"/>
        </w:rPr>
        <w:t xml:space="preserve"> </w:t>
      </w:r>
      <w:proofErr w:type="spellStart"/>
      <w:r>
        <w:rPr>
          <w:szCs w:val="24"/>
        </w:rPr>
        <w:t>Varzi</w:t>
      </w:r>
      <w:proofErr w:type="spellEnd"/>
      <w:r>
        <w:rPr>
          <w:szCs w:val="24"/>
        </w:rPr>
        <w:t xml:space="preserve">, “Surrounding Space: The Ontology of Organism-Environment Relations,” </w:t>
      </w:r>
      <w:r>
        <w:rPr>
          <w:i/>
          <w:szCs w:val="24"/>
        </w:rPr>
        <w:t>Theory in Biosciences</w:t>
      </w:r>
      <w:r w:rsidR="00CB32D6">
        <w:rPr>
          <w:szCs w:val="24"/>
        </w:rPr>
        <w:t xml:space="preserve"> 121 (2002): 139–162</w:t>
      </w:r>
    </w:p>
    <w:p w14:paraId="3C9F92F3" w14:textId="77777777" w:rsidR="003E3EDC" w:rsidRDefault="003E3EDC">
      <w:pPr>
        <w:pStyle w:val="NotesBegNotesBegin"/>
        <w:autoSpaceDE w:val="0"/>
        <w:autoSpaceDN w:val="0"/>
        <w:adjustRightInd w:val="0"/>
        <w:rPr>
          <w:szCs w:val="24"/>
        </w:rPr>
      </w:pPr>
      <w:r>
        <w:rPr>
          <w:szCs w:val="24"/>
        </w:rPr>
        <w:t>{</w:t>
      </w:r>
      <w:proofErr w:type="spellStart"/>
      <w:r>
        <w:rPr>
          <w:szCs w:val="24"/>
        </w:rPr>
        <w:t>Notes_begin</w:t>
      </w:r>
      <w:proofErr w:type="spellEnd"/>
      <w:r>
        <w:rPr>
          <w:szCs w:val="24"/>
        </w:rPr>
        <w:t>}</w:t>
      </w:r>
    </w:p>
    <w:p w14:paraId="2EEA3164" w14:textId="14409B26" w:rsidR="00B65B1C" w:rsidRDefault="00887036">
      <w:pPr>
        <w:pStyle w:val="H1HeadingLevel1"/>
        <w:autoSpaceDE w:val="0"/>
        <w:autoSpaceDN w:val="0"/>
        <w:adjustRightInd w:val="0"/>
        <w:rPr>
          <w:szCs w:val="24"/>
        </w:rPr>
      </w:pPr>
      <w:proofErr w:type="gramStart"/>
      <w:r>
        <w:rPr>
          <w:szCs w:val="24"/>
        </w:rPr>
        <w:t>5</w:t>
      </w:r>
      <w:r w:rsidR="0090236B">
        <w:rPr>
          <w:szCs w:val="24"/>
        </w:rPr>
        <w:t> </w:t>
      </w:r>
      <w:r w:rsidR="00B65B1C">
        <w:rPr>
          <w:szCs w:val="24"/>
        </w:rPr>
        <w:t>Introduction</w:t>
      </w:r>
      <w:proofErr w:type="gramEnd"/>
      <w:r w:rsidR="00B65B1C">
        <w:rPr>
          <w:szCs w:val="24"/>
        </w:rPr>
        <w:t xml:space="preserve"> to Basic Formal Ontology </w:t>
      </w:r>
      <w:r w:rsidR="008542A4">
        <w:rPr>
          <w:szCs w:val="24"/>
        </w:rPr>
        <w:t>I</w:t>
      </w:r>
    </w:p>
    <w:p w14:paraId="1E76B0DD" w14:textId="191DB65D" w:rsidR="003E3EDC" w:rsidRDefault="003E3EDC">
      <w:pPr>
        <w:pStyle w:val="NTNoteText"/>
        <w:autoSpaceDE w:val="0"/>
        <w:autoSpaceDN w:val="0"/>
        <w:adjustRightInd w:val="0"/>
        <w:rPr>
          <w:szCs w:val="24"/>
        </w:rPr>
      </w:pPr>
      <w:r>
        <w:rPr>
          <w:szCs w:val="24"/>
        </w:rPr>
        <w:t xml:space="preserve">The material in this </w:t>
      </w:r>
      <w:r w:rsidR="00415881">
        <w:rPr>
          <w:szCs w:val="24"/>
        </w:rPr>
        <w:t xml:space="preserve">chapter </w:t>
      </w:r>
      <w:r>
        <w:rPr>
          <w:szCs w:val="24"/>
        </w:rPr>
        <w:t xml:space="preserve">and chapters </w:t>
      </w:r>
      <w:r w:rsidR="00415881">
        <w:rPr>
          <w:szCs w:val="24"/>
        </w:rPr>
        <w:t xml:space="preserve">6 and 7 </w:t>
      </w:r>
      <w:r>
        <w:rPr>
          <w:szCs w:val="24"/>
        </w:rPr>
        <w:t xml:space="preserve">is intended as an introduction to the categories and relations in BFO </w:t>
      </w:r>
      <w:r w:rsidR="00932140">
        <w:rPr>
          <w:szCs w:val="24"/>
        </w:rPr>
        <w:t xml:space="preserve">version 2.0 </w:t>
      </w:r>
      <w:r>
        <w:rPr>
          <w:szCs w:val="24"/>
        </w:rPr>
        <w:t xml:space="preserve">based on the documentation at </w:t>
      </w:r>
      <w:hyperlink r:id="rId12" w:history="1">
        <w:r w:rsidRPr="00415881">
          <w:rPr>
            <w:rStyle w:val="Hyperlink"/>
            <w:szCs w:val="24"/>
          </w:rPr>
          <w:t>http://ifomis.uni-saarland.de/bfo/</w:t>
        </w:r>
      </w:hyperlink>
      <w:r>
        <w:rPr>
          <w:szCs w:val="24"/>
        </w:rPr>
        <w:t>. This includes formal definitions of the terms introduced in these chapters as well as associated axioms and theorems and further explanatory material.</w:t>
      </w:r>
    </w:p>
    <w:p w14:paraId="4A6BC62E" w14:textId="5DD26908" w:rsidR="003E3EDC" w:rsidRDefault="003E3EDC">
      <w:pPr>
        <w:pStyle w:val="NTNoteText"/>
        <w:autoSpaceDE w:val="0"/>
        <w:autoSpaceDN w:val="0"/>
        <w:adjustRightInd w:val="0"/>
        <w:rPr>
          <w:szCs w:val="24"/>
        </w:rPr>
      </w:pPr>
      <w:r>
        <w:rPr>
          <w:szCs w:val="24"/>
        </w:rPr>
        <w:t>1. A more formal and rigorous treatment of the notions of “maximal” and “causal unity” is provided in the BFO 2.0 Specification referred to</w:t>
      </w:r>
      <w:r w:rsidR="00B65B1C">
        <w:rPr>
          <w:szCs w:val="24"/>
        </w:rPr>
        <w:t xml:space="preserve"> above</w:t>
      </w:r>
      <w:r>
        <w:rPr>
          <w:szCs w:val="24"/>
        </w:rPr>
        <w:t>.</w:t>
      </w:r>
    </w:p>
    <w:p w14:paraId="239EBFE2" w14:textId="33D53AFC" w:rsidR="003E3EDC" w:rsidRDefault="003E3EDC">
      <w:pPr>
        <w:pStyle w:val="NTNoteText"/>
        <w:autoSpaceDE w:val="0"/>
        <w:autoSpaceDN w:val="0"/>
        <w:adjustRightInd w:val="0"/>
        <w:rPr>
          <w:szCs w:val="24"/>
        </w:rPr>
      </w:pPr>
      <w:r>
        <w:rPr>
          <w:szCs w:val="24"/>
        </w:rPr>
        <w:t>2. Peter Simons</w:t>
      </w:r>
      <w:r w:rsidR="00415881" w:rsidRPr="00415881">
        <w:rPr>
          <w:szCs w:val="24"/>
        </w:rPr>
        <w:t xml:space="preserve"> </w:t>
      </w:r>
      <w:r w:rsidR="00415881">
        <w:rPr>
          <w:szCs w:val="24"/>
        </w:rPr>
        <w:t>talks in this connection of the parts inside an object being “welded” together in</w:t>
      </w:r>
      <w:r>
        <w:rPr>
          <w:szCs w:val="24"/>
        </w:rPr>
        <w:t xml:space="preserve"> “Real Wholes, Real Parts: Mereology without Algebra,” </w:t>
      </w:r>
      <w:r>
        <w:rPr>
          <w:i/>
          <w:szCs w:val="24"/>
        </w:rPr>
        <w:t>Journal of Philosophy</w:t>
      </w:r>
      <w:r>
        <w:rPr>
          <w:szCs w:val="24"/>
        </w:rPr>
        <w:t xml:space="preserve"> 103, no. 5 </w:t>
      </w:r>
      <w:r>
        <w:rPr>
          <w:szCs w:val="24"/>
        </w:rPr>
        <w:lastRenderedPageBreak/>
        <w:t>(2006): 597–613. The case of blood cells shows, however, that not all parts of an object need be connected to the remainder.</w:t>
      </w:r>
    </w:p>
    <w:p w14:paraId="1C340D88" w14:textId="6D1211AC" w:rsidR="003E3EDC" w:rsidRDefault="003E3EDC">
      <w:pPr>
        <w:pStyle w:val="NTNoteText"/>
        <w:autoSpaceDE w:val="0"/>
        <w:autoSpaceDN w:val="0"/>
        <w:adjustRightInd w:val="0"/>
        <w:rPr>
          <w:szCs w:val="24"/>
        </w:rPr>
      </w:pPr>
      <w:r>
        <w:rPr>
          <w:szCs w:val="24"/>
        </w:rPr>
        <w:t xml:space="preserve">3. Stefan Schulz, </w:t>
      </w:r>
      <w:proofErr w:type="spellStart"/>
      <w:r>
        <w:rPr>
          <w:szCs w:val="24"/>
        </w:rPr>
        <w:t>Anand</w:t>
      </w:r>
      <w:proofErr w:type="spellEnd"/>
      <w:r>
        <w:rPr>
          <w:szCs w:val="24"/>
        </w:rPr>
        <w:t xml:space="preserve"> Kumar</w:t>
      </w:r>
      <w:r w:rsidR="00370B6F">
        <w:rPr>
          <w:szCs w:val="24"/>
        </w:rPr>
        <w:t>,</w:t>
      </w:r>
      <w:r>
        <w:rPr>
          <w:szCs w:val="24"/>
        </w:rPr>
        <w:t xml:space="preserve"> and Thomas Bittner, “Biomedical </w:t>
      </w:r>
      <w:r w:rsidR="00370B6F">
        <w:rPr>
          <w:szCs w:val="24"/>
        </w:rPr>
        <w:t>O</w:t>
      </w:r>
      <w:r>
        <w:rPr>
          <w:szCs w:val="24"/>
        </w:rPr>
        <w:t xml:space="preserve">ntologies: What </w:t>
      </w:r>
      <w:r>
        <w:rPr>
          <w:i/>
          <w:szCs w:val="24"/>
        </w:rPr>
        <w:t>part-of</w:t>
      </w:r>
      <w:r>
        <w:rPr>
          <w:szCs w:val="24"/>
        </w:rPr>
        <w:t xml:space="preserve"> </w:t>
      </w:r>
      <w:proofErr w:type="gramStart"/>
      <w:r w:rsidR="00370B6F">
        <w:rPr>
          <w:szCs w:val="24"/>
        </w:rPr>
        <w:t>I</w:t>
      </w:r>
      <w:r>
        <w:rPr>
          <w:szCs w:val="24"/>
        </w:rPr>
        <w:t>s</w:t>
      </w:r>
      <w:proofErr w:type="gramEnd"/>
      <w:r>
        <w:rPr>
          <w:szCs w:val="24"/>
        </w:rPr>
        <w:t xml:space="preserve"> and </w:t>
      </w:r>
      <w:r w:rsidR="00370B6F">
        <w:rPr>
          <w:szCs w:val="24"/>
        </w:rPr>
        <w:t>I</w:t>
      </w:r>
      <w:r>
        <w:rPr>
          <w:szCs w:val="24"/>
        </w:rPr>
        <w:t xml:space="preserve">sn’t,” </w:t>
      </w:r>
      <w:r>
        <w:rPr>
          <w:i/>
          <w:szCs w:val="24"/>
        </w:rPr>
        <w:t>Journal of Biomedical Informatics</w:t>
      </w:r>
      <w:r>
        <w:rPr>
          <w:szCs w:val="24"/>
        </w:rPr>
        <w:t xml:space="preserve"> 39, no. 3 (2006): 350–361.</w:t>
      </w:r>
    </w:p>
    <w:p w14:paraId="13F7D860" w14:textId="44D4974D" w:rsidR="003E3EDC" w:rsidRDefault="003E3EDC">
      <w:pPr>
        <w:pStyle w:val="NTNoteText"/>
        <w:autoSpaceDE w:val="0"/>
        <w:autoSpaceDN w:val="0"/>
        <w:adjustRightInd w:val="0"/>
        <w:rPr>
          <w:szCs w:val="24"/>
        </w:rPr>
      </w:pPr>
      <w:r>
        <w:rPr>
          <w:szCs w:val="24"/>
        </w:rPr>
        <w:t xml:space="preserve">4. Discussed in the following papers by Lars Vogt, Peter </w:t>
      </w:r>
      <w:proofErr w:type="spellStart"/>
      <w:r>
        <w:rPr>
          <w:szCs w:val="24"/>
        </w:rPr>
        <w:t>Grobe</w:t>
      </w:r>
      <w:proofErr w:type="spellEnd"/>
      <w:r>
        <w:rPr>
          <w:szCs w:val="24"/>
        </w:rPr>
        <w:t xml:space="preserve">, </w:t>
      </w:r>
      <w:proofErr w:type="spellStart"/>
      <w:r>
        <w:rPr>
          <w:szCs w:val="24"/>
        </w:rPr>
        <w:t>Björn</w:t>
      </w:r>
      <w:proofErr w:type="spellEnd"/>
      <w:r>
        <w:rPr>
          <w:szCs w:val="24"/>
        </w:rPr>
        <w:t xml:space="preserve"> </w:t>
      </w:r>
      <w:proofErr w:type="spellStart"/>
      <w:r>
        <w:rPr>
          <w:szCs w:val="24"/>
        </w:rPr>
        <w:t>Quast</w:t>
      </w:r>
      <w:proofErr w:type="spellEnd"/>
      <w:r w:rsidR="00815FE8">
        <w:rPr>
          <w:szCs w:val="24"/>
        </w:rPr>
        <w:t>,</w:t>
      </w:r>
      <w:r>
        <w:rPr>
          <w:szCs w:val="24"/>
        </w:rPr>
        <w:t xml:space="preserve"> and Thomas </w:t>
      </w:r>
      <w:proofErr w:type="spellStart"/>
      <w:r>
        <w:rPr>
          <w:szCs w:val="24"/>
        </w:rPr>
        <w:t>Bartolomaeus</w:t>
      </w:r>
      <w:proofErr w:type="spellEnd"/>
      <w:r>
        <w:rPr>
          <w:szCs w:val="24"/>
        </w:rPr>
        <w:t xml:space="preserve">: “Top-Level Categories </w:t>
      </w:r>
      <w:r w:rsidR="006979A9">
        <w:rPr>
          <w:szCs w:val="24"/>
        </w:rPr>
        <w:t>o</w:t>
      </w:r>
      <w:r>
        <w:rPr>
          <w:szCs w:val="24"/>
        </w:rPr>
        <w:t>f Constitutively Organized Material Entities</w:t>
      </w:r>
      <w:r w:rsidR="00815FE8">
        <w:rPr>
          <w:szCs w:val="24"/>
        </w:rPr>
        <w:t>—</w:t>
      </w:r>
      <w:r>
        <w:rPr>
          <w:szCs w:val="24"/>
        </w:rPr>
        <w:t xml:space="preserve"> Suggestions for a Formal Top-Level Ontology</w:t>
      </w:r>
      <w:r w:rsidR="00815FE8">
        <w:rPr>
          <w:szCs w:val="24"/>
        </w:rPr>
        <w:t>,</w:t>
      </w:r>
      <w:r>
        <w:rPr>
          <w:szCs w:val="24"/>
        </w:rPr>
        <w:t xml:space="preserve">” </w:t>
      </w:r>
      <w:proofErr w:type="spellStart"/>
      <w:r>
        <w:rPr>
          <w:i/>
          <w:szCs w:val="24"/>
        </w:rPr>
        <w:t>P</w:t>
      </w:r>
      <w:r w:rsidR="005770EE">
        <w:rPr>
          <w:i/>
          <w:szCs w:val="24"/>
        </w:rPr>
        <w:t>LoS</w:t>
      </w:r>
      <w:proofErr w:type="spellEnd"/>
      <w:r>
        <w:rPr>
          <w:i/>
          <w:szCs w:val="24"/>
        </w:rPr>
        <w:t xml:space="preserve"> ONE</w:t>
      </w:r>
      <w:r>
        <w:rPr>
          <w:szCs w:val="24"/>
        </w:rPr>
        <w:t xml:space="preserve"> 6, no. 4 (2011)</w:t>
      </w:r>
      <w:r w:rsidR="00815FE8">
        <w:rPr>
          <w:szCs w:val="24"/>
        </w:rPr>
        <w:t>:</w:t>
      </w:r>
      <w:r>
        <w:rPr>
          <w:szCs w:val="24"/>
        </w:rPr>
        <w:t xml:space="preserve"> e18794; “Accommodating Ontologies to Biological Reality</w:t>
      </w:r>
      <w:r w:rsidR="00815FE8">
        <w:rPr>
          <w:szCs w:val="24"/>
        </w:rPr>
        <w:t>—</w:t>
      </w:r>
      <w:r>
        <w:rPr>
          <w:szCs w:val="24"/>
        </w:rPr>
        <w:t>Top-Level Categories of Cumulative-Constitutively Organized Material Entities</w:t>
      </w:r>
      <w:r w:rsidR="00815FE8">
        <w:rPr>
          <w:szCs w:val="24"/>
        </w:rPr>
        <w:t>,</w:t>
      </w:r>
      <w:r>
        <w:rPr>
          <w:szCs w:val="24"/>
        </w:rPr>
        <w:t xml:space="preserve">” </w:t>
      </w:r>
      <w:proofErr w:type="spellStart"/>
      <w:r>
        <w:rPr>
          <w:i/>
          <w:szCs w:val="24"/>
        </w:rPr>
        <w:t>PLoS</w:t>
      </w:r>
      <w:proofErr w:type="spellEnd"/>
      <w:r>
        <w:rPr>
          <w:i/>
          <w:szCs w:val="24"/>
        </w:rPr>
        <w:t xml:space="preserve"> ONE</w:t>
      </w:r>
      <w:r>
        <w:rPr>
          <w:szCs w:val="24"/>
        </w:rPr>
        <w:t xml:space="preserve"> 7, no. 1 (2012)</w:t>
      </w:r>
      <w:r w:rsidR="00815FE8">
        <w:rPr>
          <w:szCs w:val="24"/>
        </w:rPr>
        <w:t>:</w:t>
      </w:r>
      <w:r>
        <w:rPr>
          <w:szCs w:val="24"/>
        </w:rPr>
        <w:t xml:space="preserve"> e30004; and “ Fiat or Bona Fide Boundary</w:t>
      </w:r>
      <w:r w:rsidR="00815FE8">
        <w:rPr>
          <w:szCs w:val="24"/>
        </w:rPr>
        <w:t>—</w:t>
      </w:r>
      <w:r>
        <w:rPr>
          <w:szCs w:val="24"/>
        </w:rPr>
        <w:t>A Matter of Granular Perspective</w:t>
      </w:r>
      <w:r w:rsidR="00815FE8">
        <w:rPr>
          <w:szCs w:val="24"/>
        </w:rPr>
        <w:t>,</w:t>
      </w:r>
      <w:r>
        <w:rPr>
          <w:szCs w:val="24"/>
        </w:rPr>
        <w:t xml:space="preserve">” </w:t>
      </w:r>
      <w:proofErr w:type="spellStart"/>
      <w:r>
        <w:rPr>
          <w:i/>
          <w:szCs w:val="24"/>
        </w:rPr>
        <w:t>PLoS</w:t>
      </w:r>
      <w:proofErr w:type="spellEnd"/>
      <w:r>
        <w:rPr>
          <w:i/>
          <w:szCs w:val="24"/>
        </w:rPr>
        <w:t xml:space="preserve"> ONE</w:t>
      </w:r>
      <w:r>
        <w:rPr>
          <w:szCs w:val="24"/>
        </w:rPr>
        <w:t xml:space="preserve"> 7, no. 12 (2012)</w:t>
      </w:r>
      <w:r w:rsidR="00815FE8">
        <w:rPr>
          <w:szCs w:val="24"/>
        </w:rPr>
        <w:t>:</w:t>
      </w:r>
      <w:r>
        <w:rPr>
          <w:szCs w:val="24"/>
        </w:rPr>
        <w:t xml:space="preserve"> e48603.</w:t>
      </w:r>
    </w:p>
    <w:p w14:paraId="263496AB" w14:textId="2ABD3CA4" w:rsidR="003E3EDC" w:rsidRDefault="003E3EDC">
      <w:pPr>
        <w:pStyle w:val="NTNoteText"/>
        <w:autoSpaceDE w:val="0"/>
        <w:autoSpaceDN w:val="0"/>
        <w:adjustRightInd w:val="0"/>
        <w:rPr>
          <w:szCs w:val="24"/>
        </w:rPr>
      </w:pPr>
      <w:r>
        <w:rPr>
          <w:szCs w:val="24"/>
        </w:rPr>
        <w:t>5. Kevin Mulligan, “Relations</w:t>
      </w:r>
      <w:r w:rsidR="00FE2C1F">
        <w:rPr>
          <w:szCs w:val="24"/>
        </w:rPr>
        <w:t>—</w:t>
      </w:r>
      <w:r>
        <w:rPr>
          <w:szCs w:val="24"/>
        </w:rPr>
        <w:t xml:space="preserve">Through Thick and Thin,” </w:t>
      </w:r>
      <w:proofErr w:type="spellStart"/>
      <w:r>
        <w:rPr>
          <w:i/>
          <w:szCs w:val="24"/>
        </w:rPr>
        <w:t>Erkenntnis</w:t>
      </w:r>
      <w:proofErr w:type="spellEnd"/>
      <w:r>
        <w:rPr>
          <w:szCs w:val="24"/>
        </w:rPr>
        <w:t xml:space="preserve"> 48 (1998): 325–353.</w:t>
      </w:r>
    </w:p>
    <w:p w14:paraId="4A84F603" w14:textId="77777777" w:rsidR="003E3EDC" w:rsidRDefault="003E3EDC">
      <w:pPr>
        <w:pStyle w:val="NTNoteText"/>
        <w:autoSpaceDE w:val="0"/>
        <w:autoSpaceDN w:val="0"/>
        <w:adjustRightInd w:val="0"/>
        <w:rPr>
          <w:szCs w:val="24"/>
        </w:rPr>
      </w:pPr>
      <w:r>
        <w:rPr>
          <w:szCs w:val="24"/>
        </w:rPr>
        <w:t xml:space="preserve">6. See </w:t>
      </w:r>
      <w:proofErr w:type="spellStart"/>
      <w:r>
        <w:rPr>
          <w:szCs w:val="24"/>
        </w:rPr>
        <w:t>Ludger</w:t>
      </w:r>
      <w:proofErr w:type="spellEnd"/>
      <w:r>
        <w:rPr>
          <w:szCs w:val="24"/>
        </w:rPr>
        <w:t xml:space="preserve"> Jansen, “The Ontology of Tendencies and Medical Information Science,” </w:t>
      </w:r>
      <w:r>
        <w:rPr>
          <w:i/>
          <w:szCs w:val="24"/>
        </w:rPr>
        <w:t>The Monist</w:t>
      </w:r>
      <w:r>
        <w:rPr>
          <w:szCs w:val="24"/>
        </w:rPr>
        <w:t xml:space="preserve"> 90 (2007): 534–555.</w:t>
      </w:r>
    </w:p>
    <w:p w14:paraId="69DEAD66" w14:textId="33A9B0AC" w:rsidR="003E3EDC" w:rsidRDefault="003E3EDC">
      <w:pPr>
        <w:pStyle w:val="NTNoteText"/>
        <w:autoSpaceDE w:val="0"/>
        <w:autoSpaceDN w:val="0"/>
        <w:adjustRightInd w:val="0"/>
        <w:rPr>
          <w:szCs w:val="24"/>
        </w:rPr>
      </w:pPr>
      <w:r>
        <w:rPr>
          <w:szCs w:val="24"/>
        </w:rPr>
        <w:t>7. </w:t>
      </w:r>
      <w:r w:rsidR="00EC0A58">
        <w:rPr>
          <w:szCs w:val="24"/>
        </w:rPr>
        <w:t>A</w:t>
      </w:r>
      <w:r w:rsidR="00EC0A58" w:rsidRPr="00EC0A58">
        <w:rPr>
          <w:szCs w:val="24"/>
        </w:rPr>
        <w:t xml:space="preserve"> </w:t>
      </w:r>
      <w:r w:rsidR="00EC0A58">
        <w:rPr>
          <w:szCs w:val="24"/>
        </w:rPr>
        <w:t xml:space="preserve">proposal according to which </w:t>
      </w:r>
      <w:r w:rsidR="00EC0A58">
        <w:rPr>
          <w:i/>
          <w:szCs w:val="24"/>
        </w:rPr>
        <w:t>function</w:t>
      </w:r>
      <w:r w:rsidR="00EC0A58">
        <w:rPr>
          <w:szCs w:val="24"/>
        </w:rPr>
        <w:t xml:space="preserve"> would</w:t>
      </w:r>
      <w:del w:id="26" w:author="Andrew Spear" w:date="2015-01-30T17:24:00Z">
        <w:r w:rsidR="00EC0A58" w:rsidDel="00CE3D7A">
          <w:rPr>
            <w:szCs w:val="24"/>
          </w:rPr>
          <w:delText xml:space="preserve"> </w:delText>
        </w:r>
      </w:del>
      <w:ins w:id="27" w:author="Andrew Spear" w:date="2015-01-30T17:21:00Z">
        <w:r w:rsidR="00C00B36">
          <w:rPr>
            <w:szCs w:val="24"/>
          </w:rPr>
          <w:t xml:space="preserve"> </w:t>
        </w:r>
      </w:ins>
      <w:r w:rsidR="00EC0A58">
        <w:rPr>
          <w:szCs w:val="24"/>
        </w:rPr>
        <w:t xml:space="preserve">be recognized by BFO as a sibling of </w:t>
      </w:r>
      <w:ins w:id="28" w:author="Andrew Spear" w:date="2015-01-30T17:24:00Z">
        <w:r w:rsidR="002E0D41" w:rsidRPr="002E0D41">
          <w:rPr>
            <w:i/>
            <w:szCs w:val="24"/>
            <w:rPrChange w:id="29" w:author="Andrew Spear" w:date="2015-01-30T17:24:00Z">
              <w:rPr>
                <w:szCs w:val="24"/>
              </w:rPr>
            </w:rPrChange>
          </w:rPr>
          <w:t>realizable entity</w:t>
        </w:r>
        <w:r w:rsidR="002E0D41">
          <w:rPr>
            <w:szCs w:val="24"/>
          </w:rPr>
          <w:t xml:space="preserve"> rather than of </w:t>
        </w:r>
      </w:ins>
      <w:r w:rsidR="00EC0A58">
        <w:rPr>
          <w:i/>
          <w:szCs w:val="24"/>
        </w:rPr>
        <w:t>disposition</w:t>
      </w:r>
      <w:r w:rsidR="00EC0A58">
        <w:rPr>
          <w:szCs w:val="24"/>
        </w:rPr>
        <w:t xml:space="preserve"> is c</w:t>
      </w:r>
      <w:r w:rsidR="009C53FD">
        <w:rPr>
          <w:szCs w:val="24"/>
        </w:rPr>
        <w:t>urrently under review</w:t>
      </w:r>
      <w:r w:rsidR="00EC0A58">
        <w:rPr>
          <w:szCs w:val="24"/>
        </w:rPr>
        <w:t>.</w:t>
      </w:r>
      <w:r w:rsidR="009C53FD">
        <w:rPr>
          <w:szCs w:val="24"/>
        </w:rPr>
        <w:t xml:space="preserve"> </w:t>
      </w:r>
      <w:r w:rsidR="00EC0A58">
        <w:rPr>
          <w:szCs w:val="24"/>
        </w:rPr>
        <w:t xml:space="preserve">See </w:t>
      </w:r>
      <w:r>
        <w:rPr>
          <w:szCs w:val="24"/>
        </w:rPr>
        <w:t xml:space="preserve">Johannes </w:t>
      </w:r>
      <w:proofErr w:type="spellStart"/>
      <w:r>
        <w:rPr>
          <w:szCs w:val="24"/>
        </w:rPr>
        <w:t>Röhl</w:t>
      </w:r>
      <w:proofErr w:type="spellEnd"/>
      <w:r>
        <w:rPr>
          <w:szCs w:val="24"/>
        </w:rPr>
        <w:t xml:space="preserve"> and </w:t>
      </w:r>
      <w:proofErr w:type="spellStart"/>
      <w:r>
        <w:rPr>
          <w:szCs w:val="24"/>
        </w:rPr>
        <w:t>Ludger</w:t>
      </w:r>
      <w:proofErr w:type="spellEnd"/>
      <w:r>
        <w:rPr>
          <w:szCs w:val="24"/>
        </w:rPr>
        <w:t xml:space="preserve"> Jansen, “Why Functions </w:t>
      </w:r>
      <w:r w:rsidR="009C53FD">
        <w:rPr>
          <w:szCs w:val="24"/>
        </w:rPr>
        <w:t>A</w:t>
      </w:r>
      <w:r>
        <w:rPr>
          <w:szCs w:val="24"/>
        </w:rPr>
        <w:t xml:space="preserve">re </w:t>
      </w:r>
      <w:r w:rsidR="009C53FD">
        <w:rPr>
          <w:szCs w:val="24"/>
        </w:rPr>
        <w:t>N</w:t>
      </w:r>
      <w:r>
        <w:rPr>
          <w:szCs w:val="24"/>
        </w:rPr>
        <w:t xml:space="preserve">ot Special Dispositions: An </w:t>
      </w:r>
      <w:r w:rsidR="009C53FD">
        <w:rPr>
          <w:szCs w:val="24"/>
        </w:rPr>
        <w:t>I</w:t>
      </w:r>
      <w:r>
        <w:rPr>
          <w:szCs w:val="24"/>
        </w:rPr>
        <w:t xml:space="preserve">mproved Classification of </w:t>
      </w:r>
      <w:proofErr w:type="spellStart"/>
      <w:r>
        <w:rPr>
          <w:szCs w:val="24"/>
        </w:rPr>
        <w:t>Realizables</w:t>
      </w:r>
      <w:proofErr w:type="spellEnd"/>
      <w:r>
        <w:rPr>
          <w:szCs w:val="24"/>
        </w:rPr>
        <w:t xml:space="preserve"> in Top-Level Ontologies,” </w:t>
      </w:r>
      <w:r>
        <w:rPr>
          <w:i/>
          <w:szCs w:val="24"/>
        </w:rPr>
        <w:t>Journal of Biomedical Semantics</w:t>
      </w:r>
      <w:r>
        <w:rPr>
          <w:szCs w:val="24"/>
        </w:rPr>
        <w:t xml:space="preserve"> 5, no. 27 (2014), </w:t>
      </w:r>
      <w:r w:rsidR="006714AA">
        <w:rPr>
          <w:szCs w:val="24"/>
        </w:rPr>
        <w:t>77–89</w:t>
      </w:r>
      <w:r>
        <w:rPr>
          <w:szCs w:val="24"/>
        </w:rPr>
        <w:t>.</w:t>
      </w:r>
    </w:p>
    <w:p w14:paraId="47120335" w14:textId="231EC272" w:rsidR="00497983" w:rsidRDefault="00497983">
      <w:pPr>
        <w:pStyle w:val="NTNoteText"/>
        <w:autoSpaceDE w:val="0"/>
        <w:autoSpaceDN w:val="0"/>
        <w:adjustRightInd w:val="0"/>
      </w:pPr>
      <w:r>
        <w:rPr>
          <w:szCs w:val="24"/>
        </w:rPr>
        <w:t>8. </w:t>
      </w:r>
      <w:r>
        <w:t>There is a large and complex philosophical literature on functions; a useful ov</w:t>
      </w:r>
      <w:r w:rsidR="00CB32D6">
        <w:t xml:space="preserve">erview for our purposes here is Jerome C. </w:t>
      </w:r>
      <w:commentRangeStart w:id="30"/>
      <w:r w:rsidR="00CB32D6">
        <w:t>Wakefield</w:t>
      </w:r>
      <w:commentRangeEnd w:id="30"/>
      <w:r w:rsidR="009B55C7">
        <w:rPr>
          <w:rStyle w:val="CommentReference"/>
        </w:rPr>
        <w:commentReference w:id="30"/>
      </w:r>
      <w:r w:rsidR="00CB32D6">
        <w:t>, “</w:t>
      </w:r>
      <w:r>
        <w:t>Biological Function and Dysfunction</w:t>
      </w:r>
      <w:r w:rsidR="00CB32D6">
        <w:t>,”</w:t>
      </w:r>
      <w:r>
        <w:t xml:space="preserve"> </w:t>
      </w:r>
      <w:r>
        <w:rPr>
          <w:i/>
        </w:rPr>
        <w:t>Handbook of Evolutionary Psychology</w:t>
      </w:r>
      <w:del w:id="31" w:author="Andrew Spear" w:date="2015-02-02T10:19:00Z">
        <w:r w:rsidDel="00070958">
          <w:delText xml:space="preserve"> </w:delText>
        </w:r>
      </w:del>
      <w:ins w:id="32" w:author="Andrew Spear" w:date="2015-02-02T10:19:00Z">
        <w:r w:rsidR="00070958">
          <w:t xml:space="preserve">, ed. David M. Buss </w:t>
        </w:r>
      </w:ins>
      <w:r w:rsidR="00CB32D6">
        <w:t>(</w:t>
      </w:r>
      <w:r>
        <w:t>New York: Wiley, 2005</w:t>
      </w:r>
      <w:r w:rsidR="00CB32D6">
        <w:t>)</w:t>
      </w:r>
      <w:r>
        <w:t>, 878</w:t>
      </w:r>
      <w:r w:rsidR="00CB32D6">
        <w:rPr>
          <w:szCs w:val="24"/>
        </w:rPr>
        <w:t>–</w:t>
      </w:r>
      <w:r>
        <w:t>902.</w:t>
      </w:r>
    </w:p>
    <w:p w14:paraId="1EAF19DE" w14:textId="0A198741" w:rsidR="003E3EDC" w:rsidRDefault="00CB32D6">
      <w:pPr>
        <w:pStyle w:val="NTNoteText"/>
        <w:autoSpaceDE w:val="0"/>
        <w:autoSpaceDN w:val="0"/>
        <w:adjustRightInd w:val="0"/>
        <w:rPr>
          <w:szCs w:val="24"/>
        </w:rPr>
      </w:pPr>
      <w:r>
        <w:rPr>
          <w:szCs w:val="24"/>
        </w:rPr>
        <w:lastRenderedPageBreak/>
        <w:t>9</w:t>
      </w:r>
      <w:r w:rsidR="003E3EDC">
        <w:rPr>
          <w:szCs w:val="24"/>
        </w:rPr>
        <w:t>. </w:t>
      </w:r>
      <w:proofErr w:type="spellStart"/>
      <w:r w:rsidR="0090236B">
        <w:rPr>
          <w:szCs w:val="24"/>
        </w:rPr>
        <w:t>Röhl</w:t>
      </w:r>
      <w:proofErr w:type="spellEnd"/>
      <w:r w:rsidR="0090236B">
        <w:rPr>
          <w:szCs w:val="24"/>
        </w:rPr>
        <w:t xml:space="preserve"> and Jansen, “Why Functions Are Not Special Dispositions.”</w:t>
      </w:r>
    </w:p>
    <w:p w14:paraId="3E801E22" w14:textId="065FE370" w:rsidR="003E3EDC" w:rsidRDefault="00CB32D6">
      <w:pPr>
        <w:pStyle w:val="NTNoteText"/>
        <w:autoSpaceDE w:val="0"/>
        <w:autoSpaceDN w:val="0"/>
        <w:adjustRightInd w:val="0"/>
        <w:rPr>
          <w:szCs w:val="24"/>
        </w:rPr>
      </w:pPr>
      <w:r>
        <w:rPr>
          <w:szCs w:val="24"/>
        </w:rPr>
        <w:t>10</w:t>
      </w:r>
      <w:r w:rsidR="003E3EDC">
        <w:rPr>
          <w:szCs w:val="24"/>
        </w:rPr>
        <w:t xml:space="preserve">. See </w:t>
      </w:r>
      <w:r w:rsidR="003E3EDC">
        <w:rPr>
          <w:rStyle w:val="Hyperlink"/>
          <w:szCs w:val="24"/>
        </w:rPr>
        <w:t>https://code.google.com/p/ogms/</w:t>
      </w:r>
      <w:r w:rsidR="003E3EDC">
        <w:rPr>
          <w:szCs w:val="24"/>
        </w:rPr>
        <w:t xml:space="preserve">, accessed September 14, 2014, and Richard H. </w:t>
      </w:r>
      <w:proofErr w:type="spellStart"/>
      <w:r w:rsidR="003E3EDC">
        <w:rPr>
          <w:szCs w:val="24"/>
        </w:rPr>
        <w:t>Scheuermann</w:t>
      </w:r>
      <w:proofErr w:type="spellEnd"/>
      <w:r w:rsidR="003E3EDC">
        <w:rPr>
          <w:szCs w:val="24"/>
        </w:rPr>
        <w:t xml:space="preserve">, Werner </w:t>
      </w:r>
      <w:proofErr w:type="spellStart"/>
      <w:r w:rsidR="003E3EDC">
        <w:rPr>
          <w:szCs w:val="24"/>
        </w:rPr>
        <w:t>Ceusters</w:t>
      </w:r>
      <w:proofErr w:type="spellEnd"/>
      <w:r w:rsidR="003E3EDC">
        <w:rPr>
          <w:szCs w:val="24"/>
        </w:rPr>
        <w:t xml:space="preserve">, and Barry Smith, “Toward an Ontological Treatment of Disease and Diagnosis,” </w:t>
      </w:r>
      <w:r w:rsidR="00320FCA">
        <w:rPr>
          <w:szCs w:val="24"/>
        </w:rPr>
        <w:t xml:space="preserve">in </w:t>
      </w:r>
      <w:r w:rsidR="003E3EDC">
        <w:rPr>
          <w:i/>
          <w:szCs w:val="24"/>
        </w:rPr>
        <w:t>Proceedings of the 2009 AMIA Summit on Translational Bioinformatics</w:t>
      </w:r>
      <w:r w:rsidR="00320FCA">
        <w:rPr>
          <w:szCs w:val="24"/>
        </w:rPr>
        <w:t xml:space="preserve"> (Washington, DC: AMIA, 2009),</w:t>
      </w:r>
      <w:r w:rsidR="003E3EDC">
        <w:rPr>
          <w:szCs w:val="24"/>
        </w:rPr>
        <w:t xml:space="preserve"> 116–120.</w:t>
      </w:r>
    </w:p>
    <w:p w14:paraId="5410D8F0" w14:textId="10667C2B" w:rsidR="003E3EDC" w:rsidRDefault="003E3EDC">
      <w:pPr>
        <w:pStyle w:val="NTNoteText"/>
        <w:autoSpaceDE w:val="0"/>
        <w:autoSpaceDN w:val="0"/>
        <w:adjustRightInd w:val="0"/>
        <w:rPr>
          <w:szCs w:val="24"/>
        </w:rPr>
      </w:pPr>
      <w:r>
        <w:rPr>
          <w:szCs w:val="24"/>
        </w:rPr>
        <w:t>1</w:t>
      </w:r>
      <w:r w:rsidR="00CB32D6">
        <w:rPr>
          <w:szCs w:val="24"/>
        </w:rPr>
        <w:t>1</w:t>
      </w:r>
      <w:r>
        <w:rPr>
          <w:szCs w:val="24"/>
        </w:rPr>
        <w:t xml:space="preserve">. Consider also the case of complementary dispositions in the realm of infectious diseases discussed in Albert </w:t>
      </w:r>
      <w:proofErr w:type="spellStart"/>
      <w:r>
        <w:rPr>
          <w:szCs w:val="24"/>
        </w:rPr>
        <w:t>Goldfain</w:t>
      </w:r>
      <w:proofErr w:type="spellEnd"/>
      <w:r>
        <w:rPr>
          <w:szCs w:val="24"/>
        </w:rPr>
        <w:t xml:space="preserve">, Barry Smith, and Lindsay G. Cowell, “Dispositions and the Infectious Disease Ontology,” in </w:t>
      </w:r>
      <w:r>
        <w:rPr>
          <w:i/>
          <w:szCs w:val="24"/>
        </w:rPr>
        <w:t>Formal Ontology in Information Systems</w:t>
      </w:r>
      <w:r w:rsidR="00B65B1C">
        <w:rPr>
          <w:i/>
          <w:szCs w:val="24"/>
        </w:rPr>
        <w:t xml:space="preserve">: </w:t>
      </w:r>
      <w:r>
        <w:rPr>
          <w:i/>
          <w:szCs w:val="24"/>
        </w:rPr>
        <w:t xml:space="preserve">Proceedings of </w:t>
      </w:r>
      <w:r w:rsidR="00B65B1C">
        <w:rPr>
          <w:i/>
          <w:szCs w:val="24"/>
        </w:rPr>
        <w:t xml:space="preserve">the Sixth International Conference </w:t>
      </w:r>
      <w:r w:rsidR="00B65B1C" w:rsidRPr="00565D8D">
        <w:rPr>
          <w:szCs w:val="24"/>
        </w:rPr>
        <w:t>(</w:t>
      </w:r>
      <w:r w:rsidRPr="00565D8D">
        <w:rPr>
          <w:szCs w:val="24"/>
        </w:rPr>
        <w:t>FOIS 2010)</w:t>
      </w:r>
      <w:r w:rsidRPr="00B65B1C">
        <w:rPr>
          <w:szCs w:val="24"/>
        </w:rPr>
        <w:t xml:space="preserve">, </w:t>
      </w:r>
      <w:r>
        <w:rPr>
          <w:szCs w:val="24"/>
        </w:rPr>
        <w:t xml:space="preserve">ed. Antony Galton and </w:t>
      </w:r>
      <w:proofErr w:type="spellStart"/>
      <w:r>
        <w:rPr>
          <w:szCs w:val="24"/>
        </w:rPr>
        <w:t>Riichiro</w:t>
      </w:r>
      <w:proofErr w:type="spellEnd"/>
      <w:r>
        <w:rPr>
          <w:szCs w:val="24"/>
        </w:rPr>
        <w:t xml:space="preserve"> </w:t>
      </w:r>
      <w:proofErr w:type="spellStart"/>
      <w:r>
        <w:rPr>
          <w:szCs w:val="24"/>
        </w:rPr>
        <w:t>Mizoguchi</w:t>
      </w:r>
      <w:proofErr w:type="spellEnd"/>
      <w:r>
        <w:rPr>
          <w:szCs w:val="24"/>
        </w:rPr>
        <w:t xml:space="preserve"> (Amsterdam: IOS Press, 2010), 400–413. As OGMS is developed by extension from BFO, so IDO (the Infectious Disease Ontology) is developed in its turn from OGMS.</w:t>
      </w:r>
    </w:p>
    <w:p w14:paraId="255F602E" w14:textId="439D51D0" w:rsidR="003E3EDC" w:rsidRDefault="003E3EDC">
      <w:pPr>
        <w:pStyle w:val="NTNoteText"/>
        <w:autoSpaceDE w:val="0"/>
        <w:autoSpaceDN w:val="0"/>
        <w:adjustRightInd w:val="0"/>
        <w:rPr>
          <w:szCs w:val="24"/>
        </w:rPr>
      </w:pPr>
      <w:r>
        <w:rPr>
          <w:szCs w:val="24"/>
        </w:rPr>
        <w:t>1</w:t>
      </w:r>
      <w:r w:rsidR="00CB32D6">
        <w:rPr>
          <w:szCs w:val="24"/>
        </w:rPr>
        <w:t>2</w:t>
      </w:r>
      <w:r>
        <w:rPr>
          <w:szCs w:val="24"/>
        </w:rPr>
        <w:t>. </w:t>
      </w:r>
      <w:r w:rsidR="00B65B1C">
        <w:rPr>
          <w:szCs w:val="24"/>
        </w:rPr>
        <w:t xml:space="preserve">See </w:t>
      </w:r>
      <w:r>
        <w:rPr>
          <w:rStyle w:val="Hyperlink"/>
          <w:szCs w:val="24"/>
        </w:rPr>
        <w:t>https://code.google.com/p/information-artifact-ontology/</w:t>
      </w:r>
      <w:r>
        <w:rPr>
          <w:szCs w:val="24"/>
        </w:rPr>
        <w:t>, last accessed September 29, 2014.</w:t>
      </w:r>
    </w:p>
    <w:p w14:paraId="56F99B41" w14:textId="2D9CA5EB" w:rsidR="003E3EDC" w:rsidRDefault="003E3EDC">
      <w:pPr>
        <w:pStyle w:val="NTNoteText"/>
        <w:autoSpaceDE w:val="0"/>
        <w:autoSpaceDN w:val="0"/>
        <w:adjustRightInd w:val="0"/>
        <w:rPr>
          <w:szCs w:val="24"/>
        </w:rPr>
      </w:pPr>
      <w:r>
        <w:rPr>
          <w:szCs w:val="24"/>
        </w:rPr>
        <w:t>1</w:t>
      </w:r>
      <w:r w:rsidR="00CB32D6">
        <w:rPr>
          <w:szCs w:val="24"/>
        </w:rPr>
        <w:t>3</w:t>
      </w:r>
      <w:r>
        <w:rPr>
          <w:szCs w:val="24"/>
        </w:rPr>
        <w:t>. </w:t>
      </w:r>
      <w:r w:rsidR="00B65B1C">
        <w:rPr>
          <w:szCs w:val="24"/>
        </w:rPr>
        <w:t xml:space="preserve">See </w:t>
      </w:r>
      <w:r>
        <w:rPr>
          <w:rStyle w:val="Hyperlink"/>
          <w:szCs w:val="24"/>
        </w:rPr>
        <w:t>http://www.sequenceontology.org/</w:t>
      </w:r>
      <w:r>
        <w:rPr>
          <w:szCs w:val="24"/>
        </w:rPr>
        <w:t>, last accessed September 29, 2014.</w:t>
      </w:r>
    </w:p>
    <w:p w14:paraId="40C5DE96" w14:textId="46B62FE6" w:rsidR="003E3EDC" w:rsidRDefault="003E3EDC">
      <w:pPr>
        <w:pStyle w:val="NTNoteText"/>
        <w:autoSpaceDE w:val="0"/>
        <w:autoSpaceDN w:val="0"/>
        <w:adjustRightInd w:val="0"/>
        <w:rPr>
          <w:szCs w:val="24"/>
        </w:rPr>
      </w:pPr>
      <w:r>
        <w:rPr>
          <w:szCs w:val="24"/>
        </w:rPr>
        <w:t>1</w:t>
      </w:r>
      <w:r w:rsidR="00CB32D6">
        <w:rPr>
          <w:szCs w:val="24"/>
        </w:rPr>
        <w:t>4</w:t>
      </w:r>
      <w:r>
        <w:rPr>
          <w:szCs w:val="24"/>
        </w:rPr>
        <w:t xml:space="preserve">. For a detailed consideration of the nature of literary works and the ways in which they are concretized, see Roman Ingarden, </w:t>
      </w:r>
      <w:r>
        <w:rPr>
          <w:i/>
          <w:szCs w:val="24"/>
        </w:rPr>
        <w:t>The Literary Work of Art</w:t>
      </w:r>
      <w:r>
        <w:rPr>
          <w:szCs w:val="24"/>
        </w:rPr>
        <w:t xml:space="preserve"> (</w:t>
      </w:r>
      <w:r w:rsidR="004C316E">
        <w:rPr>
          <w:szCs w:val="24"/>
        </w:rPr>
        <w:t>Evanston, IL</w:t>
      </w:r>
      <w:r>
        <w:rPr>
          <w:szCs w:val="24"/>
        </w:rPr>
        <w:t>: Northwestern University Press, 1974).</w:t>
      </w:r>
    </w:p>
    <w:p w14:paraId="01F8EF65" w14:textId="7D3DF69D" w:rsidR="003E3EDC" w:rsidRDefault="003E3EDC">
      <w:pPr>
        <w:pStyle w:val="NTNoteText"/>
        <w:autoSpaceDE w:val="0"/>
        <w:autoSpaceDN w:val="0"/>
        <w:adjustRightInd w:val="0"/>
        <w:rPr>
          <w:szCs w:val="24"/>
        </w:rPr>
      </w:pPr>
      <w:r>
        <w:rPr>
          <w:szCs w:val="24"/>
        </w:rPr>
        <w:t>1</w:t>
      </w:r>
      <w:r w:rsidR="00CB32D6">
        <w:rPr>
          <w:szCs w:val="24"/>
        </w:rPr>
        <w:t>5</w:t>
      </w:r>
      <w:r>
        <w:rPr>
          <w:szCs w:val="24"/>
        </w:rPr>
        <w:t xml:space="preserve">. Cornelius </w:t>
      </w:r>
      <w:proofErr w:type="spellStart"/>
      <w:r>
        <w:rPr>
          <w:szCs w:val="24"/>
        </w:rPr>
        <w:t>Rosse</w:t>
      </w:r>
      <w:proofErr w:type="spellEnd"/>
      <w:r>
        <w:rPr>
          <w:szCs w:val="24"/>
        </w:rPr>
        <w:t xml:space="preserve"> and J. L. V. </w:t>
      </w:r>
      <w:proofErr w:type="spellStart"/>
      <w:r>
        <w:rPr>
          <w:szCs w:val="24"/>
        </w:rPr>
        <w:t>Mejino</w:t>
      </w:r>
      <w:proofErr w:type="spellEnd"/>
      <w:r>
        <w:rPr>
          <w:szCs w:val="24"/>
        </w:rPr>
        <w:t xml:space="preserve"> Jr., “The Foundational Model of Anatomy Ontology,” in </w:t>
      </w:r>
      <w:r>
        <w:rPr>
          <w:i/>
          <w:szCs w:val="24"/>
        </w:rPr>
        <w:t>Anatomy Ontologies for Bioinformatics: Principles and Practice</w:t>
      </w:r>
      <w:r>
        <w:rPr>
          <w:szCs w:val="24"/>
        </w:rPr>
        <w:t xml:space="preserve">, </w:t>
      </w:r>
      <w:r w:rsidR="008B0E7F">
        <w:rPr>
          <w:szCs w:val="24"/>
        </w:rPr>
        <w:t xml:space="preserve">vol. 6, </w:t>
      </w:r>
      <w:r>
        <w:rPr>
          <w:szCs w:val="24"/>
        </w:rPr>
        <w:t xml:space="preserve">ed. A. Burger, D. Davidson, and R. </w:t>
      </w:r>
      <w:proofErr w:type="spellStart"/>
      <w:r>
        <w:rPr>
          <w:szCs w:val="24"/>
        </w:rPr>
        <w:t>Baldock</w:t>
      </w:r>
      <w:proofErr w:type="spellEnd"/>
      <w:r>
        <w:rPr>
          <w:szCs w:val="24"/>
        </w:rPr>
        <w:t xml:space="preserve"> (London: Springer, 2007), 59–117.</w:t>
      </w:r>
    </w:p>
    <w:p w14:paraId="4604B36F" w14:textId="51AF96B8" w:rsidR="003E3EDC" w:rsidRDefault="003E3EDC">
      <w:pPr>
        <w:pStyle w:val="NTNoteText"/>
        <w:autoSpaceDE w:val="0"/>
        <w:autoSpaceDN w:val="0"/>
        <w:adjustRightInd w:val="0"/>
        <w:rPr>
          <w:szCs w:val="24"/>
        </w:rPr>
      </w:pPr>
      <w:r>
        <w:rPr>
          <w:szCs w:val="24"/>
        </w:rPr>
        <w:lastRenderedPageBreak/>
        <w:t>1</w:t>
      </w:r>
      <w:r w:rsidR="00CB32D6">
        <w:rPr>
          <w:szCs w:val="24"/>
        </w:rPr>
        <w:t>6</w:t>
      </w:r>
      <w:r>
        <w:rPr>
          <w:szCs w:val="24"/>
        </w:rPr>
        <w:t xml:space="preserve">. On this topic see </w:t>
      </w:r>
      <w:proofErr w:type="spellStart"/>
      <w:r>
        <w:rPr>
          <w:szCs w:val="24"/>
        </w:rPr>
        <w:t>Avrum</w:t>
      </w:r>
      <w:proofErr w:type="spellEnd"/>
      <w:r>
        <w:rPr>
          <w:szCs w:val="24"/>
        </w:rPr>
        <w:t xml:space="preserve"> Stroll, </w:t>
      </w:r>
      <w:r>
        <w:rPr>
          <w:i/>
          <w:szCs w:val="24"/>
        </w:rPr>
        <w:t>Surfaces</w:t>
      </w:r>
      <w:r>
        <w:rPr>
          <w:szCs w:val="24"/>
        </w:rPr>
        <w:t xml:space="preserve"> (</w:t>
      </w:r>
      <w:r w:rsidR="00B65B1C">
        <w:rPr>
          <w:szCs w:val="24"/>
        </w:rPr>
        <w:t xml:space="preserve">Minneapolis: </w:t>
      </w:r>
      <w:r>
        <w:rPr>
          <w:szCs w:val="24"/>
        </w:rPr>
        <w:t>University of Minnesota Press, 1988)</w:t>
      </w:r>
      <w:r w:rsidR="005F3C06">
        <w:rPr>
          <w:szCs w:val="24"/>
        </w:rPr>
        <w:t>;</w:t>
      </w:r>
      <w:r>
        <w:rPr>
          <w:szCs w:val="24"/>
        </w:rPr>
        <w:t xml:space="preserve"> and Peter Simons, “Faces, Boundaries, and Thin Layers,” in </w:t>
      </w:r>
      <w:r w:rsidR="00AC483B" w:rsidRPr="00565D8D">
        <w:rPr>
          <w:i/>
          <w:szCs w:val="24"/>
        </w:rPr>
        <w:t>Certainty and Surface i</w:t>
      </w:r>
      <w:r w:rsidR="00AC483B">
        <w:rPr>
          <w:i/>
          <w:szCs w:val="24"/>
        </w:rPr>
        <w:t>n</w:t>
      </w:r>
      <w:r w:rsidR="00AC483B" w:rsidRPr="00565D8D">
        <w:rPr>
          <w:i/>
          <w:szCs w:val="24"/>
        </w:rPr>
        <w:t xml:space="preserve"> Epistemology and Philosophical Method</w:t>
      </w:r>
      <w:r w:rsidR="00AC483B">
        <w:rPr>
          <w:szCs w:val="24"/>
        </w:rPr>
        <w:t xml:space="preserve">, </w:t>
      </w:r>
      <w:r w:rsidRPr="00565D8D">
        <w:rPr>
          <w:szCs w:val="24"/>
        </w:rPr>
        <w:t xml:space="preserve">Problems in Contemporary </w:t>
      </w:r>
      <w:r w:rsidR="00AC483B" w:rsidRPr="00565D8D">
        <w:rPr>
          <w:szCs w:val="24"/>
        </w:rPr>
        <w:t>Philosophy</w:t>
      </w:r>
      <w:r w:rsidR="00AC483B" w:rsidRPr="00AC483B">
        <w:rPr>
          <w:szCs w:val="24"/>
        </w:rPr>
        <w:t xml:space="preserve">, </w:t>
      </w:r>
      <w:r w:rsidR="00AC483B">
        <w:rPr>
          <w:szCs w:val="24"/>
        </w:rPr>
        <w:t xml:space="preserve">vol. </w:t>
      </w:r>
      <w:r>
        <w:rPr>
          <w:szCs w:val="24"/>
        </w:rPr>
        <w:t>32 (Lewiston</w:t>
      </w:r>
      <w:r w:rsidR="00AC483B">
        <w:rPr>
          <w:szCs w:val="24"/>
        </w:rPr>
        <w:t>, NY</w:t>
      </w:r>
      <w:r>
        <w:rPr>
          <w:szCs w:val="24"/>
        </w:rPr>
        <w:t xml:space="preserve">: </w:t>
      </w:r>
      <w:proofErr w:type="spellStart"/>
      <w:r>
        <w:rPr>
          <w:szCs w:val="24"/>
        </w:rPr>
        <w:t>Mellen</w:t>
      </w:r>
      <w:proofErr w:type="spellEnd"/>
      <w:r>
        <w:rPr>
          <w:szCs w:val="24"/>
        </w:rPr>
        <w:t xml:space="preserve"> Press, 1991).</w:t>
      </w:r>
    </w:p>
    <w:p w14:paraId="3D647694" w14:textId="2AF235A6" w:rsidR="003E3EDC" w:rsidRDefault="003E3EDC">
      <w:pPr>
        <w:pStyle w:val="NTNoteText"/>
        <w:autoSpaceDE w:val="0"/>
        <w:autoSpaceDN w:val="0"/>
        <w:adjustRightInd w:val="0"/>
        <w:rPr>
          <w:szCs w:val="24"/>
        </w:rPr>
      </w:pPr>
      <w:r>
        <w:rPr>
          <w:szCs w:val="24"/>
        </w:rPr>
        <w:t>1</w:t>
      </w:r>
      <w:r w:rsidR="00CB32D6">
        <w:rPr>
          <w:szCs w:val="24"/>
        </w:rPr>
        <w:t>7</w:t>
      </w:r>
      <w:r>
        <w:rPr>
          <w:szCs w:val="24"/>
        </w:rPr>
        <w:t xml:space="preserve">. Arthur </w:t>
      </w:r>
      <w:commentRangeStart w:id="33"/>
      <w:proofErr w:type="spellStart"/>
      <w:r>
        <w:rPr>
          <w:szCs w:val="24"/>
        </w:rPr>
        <w:t>Eddington</w:t>
      </w:r>
      <w:commentRangeEnd w:id="33"/>
      <w:proofErr w:type="spellEnd"/>
      <w:r w:rsidR="00996A67">
        <w:rPr>
          <w:rStyle w:val="CommentReference"/>
        </w:rPr>
        <w:commentReference w:id="33"/>
      </w:r>
      <w:r>
        <w:rPr>
          <w:szCs w:val="24"/>
        </w:rPr>
        <w:t xml:space="preserve">, </w:t>
      </w:r>
      <w:r>
        <w:rPr>
          <w:i/>
          <w:szCs w:val="24"/>
        </w:rPr>
        <w:t>The Nature of the Physical World</w:t>
      </w:r>
      <w:r w:rsidR="00B7633D">
        <w:rPr>
          <w:szCs w:val="24"/>
        </w:rPr>
        <w:t xml:space="preserve"> (</w:t>
      </w:r>
      <w:r>
        <w:rPr>
          <w:szCs w:val="24"/>
        </w:rPr>
        <w:t>Cambridge</w:t>
      </w:r>
      <w:r w:rsidR="00B7633D">
        <w:rPr>
          <w:szCs w:val="24"/>
        </w:rPr>
        <w:t>:</w:t>
      </w:r>
      <w:r>
        <w:rPr>
          <w:szCs w:val="24"/>
        </w:rPr>
        <w:t xml:space="preserve"> 1928</w:t>
      </w:r>
      <w:r w:rsidR="00B7633D">
        <w:rPr>
          <w:szCs w:val="24"/>
        </w:rPr>
        <w:t>)</w:t>
      </w:r>
      <w:r>
        <w:rPr>
          <w:szCs w:val="24"/>
        </w:rPr>
        <w:t>, viii.</w:t>
      </w:r>
    </w:p>
    <w:p w14:paraId="5225E0A9" w14:textId="70EA95AB" w:rsidR="003E3EDC" w:rsidRDefault="003E3EDC">
      <w:pPr>
        <w:pStyle w:val="NTNoteText"/>
        <w:autoSpaceDE w:val="0"/>
        <w:autoSpaceDN w:val="0"/>
        <w:adjustRightInd w:val="0"/>
        <w:rPr>
          <w:szCs w:val="24"/>
        </w:rPr>
      </w:pPr>
      <w:r>
        <w:rPr>
          <w:szCs w:val="24"/>
        </w:rPr>
        <w:t>1</w:t>
      </w:r>
      <w:r w:rsidR="00CB32D6">
        <w:rPr>
          <w:szCs w:val="24"/>
        </w:rPr>
        <w:t>8</w:t>
      </w:r>
      <w:r>
        <w:rPr>
          <w:szCs w:val="24"/>
        </w:rPr>
        <w:t>. See</w:t>
      </w:r>
      <w:r w:rsidR="0068496E">
        <w:rPr>
          <w:szCs w:val="24"/>
        </w:rPr>
        <w:t>,</w:t>
      </w:r>
      <w:r>
        <w:rPr>
          <w:szCs w:val="24"/>
        </w:rPr>
        <w:t xml:space="preserve"> for example</w:t>
      </w:r>
      <w:r w:rsidR="0068496E">
        <w:rPr>
          <w:szCs w:val="24"/>
        </w:rPr>
        <w:t>,</w:t>
      </w:r>
      <w:r>
        <w:rPr>
          <w:szCs w:val="24"/>
        </w:rPr>
        <w:t xml:space="preserve"> </w:t>
      </w:r>
      <w:proofErr w:type="spellStart"/>
      <w:r>
        <w:rPr>
          <w:szCs w:val="24"/>
        </w:rPr>
        <w:t>Anand</w:t>
      </w:r>
      <w:proofErr w:type="spellEnd"/>
      <w:r>
        <w:rPr>
          <w:szCs w:val="24"/>
        </w:rPr>
        <w:t xml:space="preserve"> Kumar, Barry Smith, and Daniel Novotny, “Biomedical Informatics and Granularity,” </w:t>
      </w:r>
      <w:r>
        <w:rPr>
          <w:i/>
          <w:szCs w:val="24"/>
        </w:rPr>
        <w:t>Functional and Comparative Genomics</w:t>
      </w:r>
      <w:r>
        <w:rPr>
          <w:szCs w:val="24"/>
        </w:rPr>
        <w:t xml:space="preserve"> 5 (2004): 501–508.</w:t>
      </w:r>
    </w:p>
    <w:p w14:paraId="1C96CF4F" w14:textId="595B84E2" w:rsidR="00CB32D6" w:rsidRPr="009B55C7" w:rsidRDefault="009B55C7" w:rsidP="009B55C7">
      <w:pPr>
        <w:pStyle w:val="NTNoteText"/>
      </w:pPr>
      <w:r w:rsidRPr="009B55C7">
        <w:t>19. </w:t>
      </w:r>
      <w:r w:rsidR="00CB32D6" w:rsidRPr="009B55C7">
        <w:t xml:space="preserve">Jonathan P. Bona, Alan </w:t>
      </w:r>
      <w:proofErr w:type="spellStart"/>
      <w:r w:rsidR="00CB32D6" w:rsidRPr="009B55C7">
        <w:t>Ruttenberg</w:t>
      </w:r>
      <w:proofErr w:type="spellEnd"/>
      <w:r w:rsidR="00CB32D6" w:rsidRPr="009B55C7">
        <w:t xml:space="preserve">, </w:t>
      </w:r>
      <w:r>
        <w:t xml:space="preserve">and </w:t>
      </w:r>
      <w:r w:rsidR="00CB32D6" w:rsidRPr="009B55C7">
        <w:t xml:space="preserve">Jenny </w:t>
      </w:r>
      <w:proofErr w:type="spellStart"/>
      <w:r w:rsidR="00CB32D6" w:rsidRPr="009B55C7">
        <w:t>Rouleau</w:t>
      </w:r>
      <w:proofErr w:type="spellEnd"/>
      <w:r w:rsidR="00CB32D6" w:rsidRPr="009B55C7">
        <w:t>,</w:t>
      </w:r>
      <w:r>
        <w:t xml:space="preserve"> “</w:t>
      </w:r>
      <w:r w:rsidR="00CB32D6" w:rsidRPr="009B55C7">
        <w:t>Representing Modification Sites in PRO</w:t>
      </w:r>
      <w:r>
        <w:t>,”</w:t>
      </w:r>
      <w:r w:rsidR="00CB32D6" w:rsidRPr="009B55C7">
        <w:t xml:space="preserve"> </w:t>
      </w:r>
      <w:r>
        <w:t xml:space="preserve">forthcoming in </w:t>
      </w:r>
      <w:r w:rsidR="00CB32D6" w:rsidRPr="009B55C7">
        <w:rPr>
          <w:i/>
        </w:rPr>
        <w:t xml:space="preserve">Proceedings of the </w:t>
      </w:r>
      <w:commentRangeStart w:id="34"/>
      <w:r w:rsidR="00CB32D6" w:rsidRPr="009B55C7">
        <w:rPr>
          <w:i/>
        </w:rPr>
        <w:t>20</w:t>
      </w:r>
      <w:ins w:id="35" w:author="Andrew Spear" w:date="2015-02-02T10:21:00Z">
        <w:r w:rsidR="00A007BF">
          <w:rPr>
            <w:i/>
          </w:rPr>
          <w:t>14</w:t>
        </w:r>
      </w:ins>
      <w:del w:id="36" w:author="Andrew Spear" w:date="2015-02-02T10:21:00Z">
        <w:r w:rsidR="00CB32D6" w:rsidRPr="009B55C7" w:rsidDel="00A007BF">
          <w:rPr>
            <w:i/>
          </w:rPr>
          <w:delText>41</w:delText>
        </w:r>
        <w:commentRangeEnd w:id="34"/>
        <w:r w:rsidDel="00A007BF">
          <w:rPr>
            <w:rStyle w:val="CommentReference"/>
          </w:rPr>
          <w:commentReference w:id="34"/>
        </w:r>
        <w:r w:rsidR="00CB32D6" w:rsidRPr="009B55C7" w:rsidDel="00A007BF">
          <w:rPr>
            <w:i/>
          </w:rPr>
          <w:delText xml:space="preserve"> </w:delText>
        </w:r>
      </w:del>
      <w:r w:rsidR="00CB32D6" w:rsidRPr="009B55C7">
        <w:rPr>
          <w:i/>
        </w:rPr>
        <w:t>International Conference on Biomedical Ontology</w:t>
      </w:r>
      <w:r w:rsidR="00CB32D6" w:rsidRPr="009B55C7">
        <w:t xml:space="preserve"> </w:t>
      </w:r>
      <w:r>
        <w:t>(CEUR Proceedings)</w:t>
      </w:r>
      <w:r w:rsidR="00CB32D6" w:rsidRPr="009B55C7">
        <w:t xml:space="preserve"> </w:t>
      </w:r>
      <w:r>
        <w:t>(2015)</w:t>
      </w:r>
      <w:r w:rsidR="00CB32D6" w:rsidRPr="009B55C7">
        <w:t>.</w:t>
      </w:r>
    </w:p>
    <w:p w14:paraId="12288585" w14:textId="39EC9185" w:rsidR="003E3EDC" w:rsidRDefault="009B55C7">
      <w:pPr>
        <w:pStyle w:val="NTNoteText"/>
        <w:autoSpaceDE w:val="0"/>
        <w:autoSpaceDN w:val="0"/>
        <w:adjustRightInd w:val="0"/>
        <w:rPr>
          <w:szCs w:val="24"/>
        </w:rPr>
      </w:pPr>
      <w:r>
        <w:rPr>
          <w:szCs w:val="24"/>
        </w:rPr>
        <w:t>20</w:t>
      </w:r>
      <w:r w:rsidR="003E3EDC">
        <w:rPr>
          <w:szCs w:val="24"/>
        </w:rPr>
        <w:t>. See</w:t>
      </w:r>
      <w:r w:rsidR="0068496E">
        <w:rPr>
          <w:szCs w:val="24"/>
        </w:rPr>
        <w:t>,</w:t>
      </w:r>
      <w:r w:rsidR="003E3EDC">
        <w:rPr>
          <w:szCs w:val="24"/>
        </w:rPr>
        <w:t xml:space="preserve"> for example</w:t>
      </w:r>
      <w:r w:rsidR="0068496E">
        <w:rPr>
          <w:szCs w:val="24"/>
        </w:rPr>
        <w:t>,</w:t>
      </w:r>
      <w:r w:rsidR="003E3EDC">
        <w:rPr>
          <w:szCs w:val="24"/>
        </w:rPr>
        <w:t xml:space="preserve"> Brandon Bennett, “Space, Time, Matter and Things,” in </w:t>
      </w:r>
      <w:r w:rsidR="003E3EDC">
        <w:rPr>
          <w:i/>
          <w:szCs w:val="24"/>
        </w:rPr>
        <w:t>Formal Ontology in Information System</w:t>
      </w:r>
      <w:r w:rsidR="00D62C81">
        <w:rPr>
          <w:i/>
          <w:szCs w:val="24"/>
        </w:rPr>
        <w:t>s:</w:t>
      </w:r>
      <w:r w:rsidR="003E3EDC">
        <w:rPr>
          <w:i/>
          <w:szCs w:val="24"/>
        </w:rPr>
        <w:t xml:space="preserve"> </w:t>
      </w:r>
      <w:r w:rsidR="00D62C81">
        <w:rPr>
          <w:i/>
          <w:szCs w:val="24"/>
        </w:rPr>
        <w:t>Proceedings of the Fourth International Conference</w:t>
      </w:r>
      <w:r w:rsidR="00D62C81">
        <w:rPr>
          <w:szCs w:val="24"/>
        </w:rPr>
        <w:t xml:space="preserve"> (FOIS 2001), ed. C. Welty and B. Smith</w:t>
      </w:r>
      <w:r w:rsidR="003E3EDC">
        <w:rPr>
          <w:szCs w:val="24"/>
        </w:rPr>
        <w:t xml:space="preserve"> (New York: ACM, 2001), 105–116.</w:t>
      </w:r>
    </w:p>
    <w:p w14:paraId="3796F5CA" w14:textId="209797E6" w:rsidR="003E3EDC" w:rsidRDefault="00CB32D6">
      <w:pPr>
        <w:pStyle w:val="NTNoteText"/>
        <w:autoSpaceDE w:val="0"/>
        <w:autoSpaceDN w:val="0"/>
        <w:adjustRightInd w:val="0"/>
        <w:rPr>
          <w:szCs w:val="24"/>
        </w:rPr>
      </w:pPr>
      <w:r>
        <w:rPr>
          <w:szCs w:val="24"/>
        </w:rPr>
        <w:t>2</w:t>
      </w:r>
      <w:r w:rsidR="009B55C7">
        <w:rPr>
          <w:szCs w:val="24"/>
        </w:rPr>
        <w:t>1</w:t>
      </w:r>
      <w:r w:rsidR="003E3EDC">
        <w:rPr>
          <w:szCs w:val="24"/>
        </w:rPr>
        <w:t xml:space="preserve">. See Anthony Cohn and </w:t>
      </w:r>
      <w:proofErr w:type="spellStart"/>
      <w:r w:rsidR="003E3EDC">
        <w:rPr>
          <w:szCs w:val="24"/>
        </w:rPr>
        <w:t>Achille</w:t>
      </w:r>
      <w:proofErr w:type="spellEnd"/>
      <w:r w:rsidR="003E3EDC">
        <w:rPr>
          <w:szCs w:val="24"/>
        </w:rPr>
        <w:t xml:space="preserve"> </w:t>
      </w:r>
      <w:proofErr w:type="spellStart"/>
      <w:r w:rsidR="003E3EDC">
        <w:rPr>
          <w:szCs w:val="24"/>
        </w:rPr>
        <w:t>Varzi</w:t>
      </w:r>
      <w:proofErr w:type="spellEnd"/>
      <w:r w:rsidR="003E3EDC">
        <w:rPr>
          <w:szCs w:val="24"/>
        </w:rPr>
        <w:t>, “</w:t>
      </w:r>
      <w:proofErr w:type="spellStart"/>
      <w:r w:rsidR="003E3EDC">
        <w:rPr>
          <w:szCs w:val="24"/>
        </w:rPr>
        <w:t>Mereotopological</w:t>
      </w:r>
      <w:proofErr w:type="spellEnd"/>
      <w:r w:rsidR="003E3EDC">
        <w:rPr>
          <w:szCs w:val="24"/>
        </w:rPr>
        <w:t xml:space="preserve"> Connection,” </w:t>
      </w:r>
      <w:r w:rsidR="003E3EDC">
        <w:rPr>
          <w:i/>
          <w:szCs w:val="24"/>
        </w:rPr>
        <w:t>Journal of Philosophical Logic</w:t>
      </w:r>
      <w:r w:rsidR="003E3EDC">
        <w:rPr>
          <w:szCs w:val="24"/>
        </w:rPr>
        <w:t xml:space="preserve"> 32, no. 4 (2003): 357–390.</w:t>
      </w:r>
    </w:p>
    <w:p w14:paraId="3560223F" w14:textId="27E4DDA1" w:rsidR="003E3EDC" w:rsidRDefault="003E3EDC">
      <w:pPr>
        <w:pStyle w:val="NTNoteText"/>
        <w:autoSpaceDE w:val="0"/>
        <w:autoSpaceDN w:val="0"/>
        <w:adjustRightInd w:val="0"/>
        <w:rPr>
          <w:szCs w:val="24"/>
        </w:rPr>
      </w:pPr>
      <w:r>
        <w:rPr>
          <w:szCs w:val="24"/>
        </w:rPr>
        <w:t>2</w:t>
      </w:r>
      <w:r w:rsidR="009B55C7">
        <w:rPr>
          <w:szCs w:val="24"/>
        </w:rPr>
        <w:t>2</w:t>
      </w:r>
      <w:r>
        <w:rPr>
          <w:szCs w:val="24"/>
        </w:rPr>
        <w:t xml:space="preserve">. See Barry Smith, “Classifying Processes: An Essay in Applied Ontology,” </w:t>
      </w:r>
      <w:r>
        <w:rPr>
          <w:i/>
          <w:szCs w:val="24"/>
        </w:rPr>
        <w:t>Ratio</w:t>
      </w:r>
      <w:r>
        <w:rPr>
          <w:szCs w:val="24"/>
        </w:rPr>
        <w:t xml:space="preserve"> 25, no. 4 (2012): 463–488.</w:t>
      </w:r>
    </w:p>
    <w:p w14:paraId="0E41DA31" w14:textId="77777777" w:rsidR="003E3EDC" w:rsidRDefault="003E3EDC">
      <w:pPr>
        <w:pStyle w:val="NotesEndNotesEnd"/>
        <w:autoSpaceDE w:val="0"/>
        <w:autoSpaceDN w:val="0"/>
        <w:adjustRightInd w:val="0"/>
        <w:rPr>
          <w:szCs w:val="24"/>
        </w:rPr>
      </w:pPr>
      <w:r>
        <w:rPr>
          <w:szCs w:val="24"/>
        </w:rPr>
        <w:t>{</w:t>
      </w:r>
      <w:proofErr w:type="spellStart"/>
      <w:r>
        <w:rPr>
          <w:szCs w:val="24"/>
        </w:rPr>
        <w:t>Notes_end</w:t>
      </w:r>
      <w:proofErr w:type="spellEnd"/>
      <w:r>
        <w:rPr>
          <w:szCs w:val="24"/>
        </w:rPr>
        <w:t>}</w:t>
      </w:r>
    </w:p>
    <w:sectPr w:rsidR="003E3EDC" w:rsidSect="009831B1">
      <w:headerReference w:type="even" r:id="rId13"/>
      <w:headerReference w:type="default" r:id="rId14"/>
      <w:footerReference w:type="even" r:id="rId15"/>
      <w:footerReference w:type="default" r:id="rId16"/>
      <w:headerReference w:type="first" r:id="rId17"/>
      <w:footerReference w:type="first" r:id="rId18"/>
      <w:endnotePr>
        <w:numFmt w:val="decimal"/>
      </w:endnotePr>
      <w:pgSz w:w="12240" w:h="15840"/>
      <w:pgMar w:top="1440" w:right="1440" w:bottom="1440" w:left="1440" w:header="720" w:footer="720" w:gutter="0"/>
      <w:pgNumType w:start="123"/>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hleen Caruso" w:date="2015-02-05T16:10:00Z" w:initials="KC">
    <w:p w14:paraId="290FE957" w14:textId="37A2C2F7" w:rsidR="00E4545E" w:rsidRDefault="00E4545E">
      <w:pPr>
        <w:pStyle w:val="CommentText"/>
      </w:pPr>
      <w:r>
        <w:rPr>
          <w:rStyle w:val="CommentReference"/>
        </w:rPr>
        <w:annotationRef/>
      </w:r>
      <w:r>
        <w:t>AU: pls. check this carefully; chap. 8 had been changed, so I had to edit here for consistency</w:t>
      </w:r>
      <w:r w:rsidR="00BE428B">
        <w:t>\</w:t>
      </w:r>
    </w:p>
    <w:p w14:paraId="7A1E5E16" w14:textId="7A0C6275" w:rsidR="00BE428B" w:rsidRDefault="00BE428B">
      <w:pPr>
        <w:pStyle w:val="CommentText"/>
      </w:pPr>
      <w:r>
        <w:t>BS: OK</w:t>
      </w:r>
    </w:p>
  </w:comment>
  <w:comment w:id="1" w:author="Kathleen A Caruso" w:date="2015-01-30T17:27:00Z" w:initials="KAC">
    <w:p w14:paraId="26A4A8D7" w14:textId="6A0A2EB9" w:rsidR="00E4545E" w:rsidRDefault="00E4545E">
      <w:pPr>
        <w:pStyle w:val="CommentText"/>
      </w:pPr>
      <w:r>
        <w:rPr>
          <w:rStyle w:val="CommentReference"/>
        </w:rPr>
        <w:annotationRef/>
      </w:r>
      <w:r>
        <w:t>AU: are edits okay?</w:t>
      </w:r>
    </w:p>
    <w:p w14:paraId="7C326A88" w14:textId="77777777" w:rsidR="00E4545E" w:rsidRDefault="00E4545E">
      <w:pPr>
        <w:pStyle w:val="CommentText"/>
      </w:pPr>
    </w:p>
    <w:p w14:paraId="352DECAD" w14:textId="3DDD79B2" w:rsidR="00E4545E" w:rsidRDefault="00E4545E">
      <w:pPr>
        <w:pStyle w:val="CommentText"/>
      </w:pPr>
      <w:r>
        <w:t xml:space="preserve">AS: Yes. </w:t>
      </w:r>
    </w:p>
  </w:comment>
  <w:comment w:id="3" w:author="Kathleen A Caruso" w:date="2015-02-02T10:09:00Z" w:initials="KAC">
    <w:p w14:paraId="2DC7980A" w14:textId="7FC0A6AB" w:rsidR="00E4545E" w:rsidRDefault="00E4545E">
      <w:pPr>
        <w:pStyle w:val="CommentText"/>
      </w:pPr>
      <w:r>
        <w:rPr>
          <w:rStyle w:val="CommentReference"/>
        </w:rPr>
        <w:annotationRef/>
      </w:r>
      <w:r>
        <w:t>AU: I’ve added new note here and renumbered remaining; pls. double check notes against text</w:t>
      </w:r>
    </w:p>
    <w:p w14:paraId="3FF0FAA0" w14:textId="77777777" w:rsidR="0073060F" w:rsidRDefault="0073060F">
      <w:pPr>
        <w:pStyle w:val="CommentText"/>
      </w:pPr>
    </w:p>
    <w:p w14:paraId="1ACB9435" w14:textId="0F01850E" w:rsidR="0073060F" w:rsidRDefault="0073060F">
      <w:pPr>
        <w:pStyle w:val="CommentText"/>
      </w:pPr>
      <w:r>
        <w:t xml:space="preserve">AS: I have double checked. </w:t>
      </w:r>
      <w:proofErr w:type="spellStart"/>
      <w:r>
        <w:t>Everythig</w:t>
      </w:r>
      <w:proofErr w:type="spellEnd"/>
      <w:r>
        <w:t xml:space="preserve"> looks good.</w:t>
      </w:r>
    </w:p>
  </w:comment>
  <w:comment w:id="5" w:author="Kathleen A Caruso" w:date="2015-02-05T16:10:00Z" w:initials="KAC">
    <w:p w14:paraId="51AAFCCB" w14:textId="4B247AE0" w:rsidR="00E4545E" w:rsidRDefault="00E4545E">
      <w:pPr>
        <w:pStyle w:val="CommentText"/>
      </w:pPr>
      <w:r>
        <w:rPr>
          <w:rStyle w:val="CommentReference"/>
        </w:rPr>
        <w:annotationRef/>
      </w:r>
      <w:r>
        <w:t>AU: spell out what it is you’re defining</w:t>
      </w:r>
    </w:p>
    <w:p w14:paraId="482A1512" w14:textId="1177230B" w:rsidR="00BE428B" w:rsidRDefault="00BE428B">
      <w:pPr>
        <w:pStyle w:val="CommentText"/>
      </w:pPr>
      <w:r>
        <w:t>BS</w:t>
      </w:r>
      <w:proofErr w:type="gramStart"/>
      <w:r>
        <w:t>:OK</w:t>
      </w:r>
      <w:proofErr w:type="gramEnd"/>
    </w:p>
  </w:comment>
  <w:comment w:id="17" w:author="Kathleen A Caruso" w:date="2015-02-05T16:11:00Z" w:initials="KAC">
    <w:p w14:paraId="52645A55" w14:textId="18EEF9E1" w:rsidR="00E4545E" w:rsidRDefault="00E4545E">
      <w:pPr>
        <w:pStyle w:val="CommentText"/>
      </w:pPr>
      <w:r>
        <w:rPr>
          <w:rStyle w:val="CommentReference"/>
        </w:rPr>
        <w:annotationRef/>
      </w:r>
      <w:r>
        <w:t>AU: refers to what?</w:t>
      </w:r>
    </w:p>
    <w:p w14:paraId="5751B61F" w14:textId="74C4AA83" w:rsidR="00BE428B" w:rsidRDefault="00BE428B">
      <w:pPr>
        <w:pStyle w:val="CommentText"/>
      </w:pPr>
      <w:r>
        <w:t xml:space="preserve">BS: </w:t>
      </w:r>
      <w:r>
        <w:t>OK</w:t>
      </w:r>
      <w:bookmarkStart w:id="19" w:name="_GoBack"/>
      <w:bookmarkEnd w:id="19"/>
    </w:p>
  </w:comment>
  <w:comment w:id="22" w:author="Julia Collins" w:date="2015-01-26T11:12:00Z" w:initials="JC">
    <w:p w14:paraId="21A78832" w14:textId="1B8800F8" w:rsidR="00E4545E" w:rsidRDefault="00E4545E">
      <w:pPr>
        <w:pStyle w:val="CommentText"/>
      </w:pPr>
      <w:r>
        <w:rPr>
          <w:rStyle w:val="CommentReference"/>
        </w:rPr>
        <w:annotationRef/>
      </w:r>
      <w:proofErr w:type="spellStart"/>
      <w:proofErr w:type="gramStart"/>
      <w:r>
        <w:t>eX</w:t>
      </w:r>
      <w:proofErr w:type="spellEnd"/>
      <w:proofErr w:type="gramEnd"/>
      <w:r>
        <w:t>: &lt;</w:t>
      </w:r>
      <w:proofErr w:type="spellStart"/>
      <w:r>
        <w:t>edb</w:t>
      </w:r>
      <w:proofErr w:type="spellEnd"/>
      <w:r>
        <w:t>&gt;</w:t>
      </w:r>
    </w:p>
  </w:comment>
  <w:comment w:id="25" w:author="Kathleen A Caruso" w:date="2015-02-02T10:17:00Z" w:initials="KAC">
    <w:p w14:paraId="4BCAB282" w14:textId="37890606" w:rsidR="00E4545E" w:rsidRDefault="00E4545E">
      <w:pPr>
        <w:pStyle w:val="CommentText"/>
      </w:pPr>
      <w:r>
        <w:rPr>
          <w:rStyle w:val="CommentReference"/>
        </w:rPr>
        <w:annotationRef/>
      </w:r>
      <w:r>
        <w:t>AU: is this part of source?</w:t>
      </w:r>
    </w:p>
    <w:p w14:paraId="304F4178" w14:textId="77777777" w:rsidR="008536FD" w:rsidRDefault="008536FD">
      <w:pPr>
        <w:pStyle w:val="CommentText"/>
      </w:pPr>
    </w:p>
    <w:p w14:paraId="6B8F6697" w14:textId="7D9957E3" w:rsidR="008536FD" w:rsidRDefault="008536FD">
      <w:pPr>
        <w:pStyle w:val="CommentText"/>
      </w:pPr>
      <w:r>
        <w:t xml:space="preserve">AS: yes, but not necessary here. I’ve </w:t>
      </w:r>
      <w:proofErr w:type="spellStart"/>
      <w:r>
        <w:t>delted</w:t>
      </w:r>
      <w:proofErr w:type="spellEnd"/>
      <w:r>
        <w:t xml:space="preserve"> it.</w:t>
      </w:r>
    </w:p>
  </w:comment>
  <w:comment w:id="30" w:author="Kathleen A Caruso" w:date="2015-02-02T10:19:00Z" w:initials="KAC">
    <w:p w14:paraId="6AE2527E" w14:textId="5E054E9F" w:rsidR="00E4545E" w:rsidRDefault="00E4545E">
      <w:pPr>
        <w:pStyle w:val="CommentText"/>
      </w:pPr>
      <w:r>
        <w:rPr>
          <w:rStyle w:val="CommentReference"/>
        </w:rPr>
        <w:annotationRef/>
      </w:r>
      <w:r>
        <w:t>AU: is Wakefield chapter author and book author?</w:t>
      </w:r>
    </w:p>
    <w:p w14:paraId="6E164E6D" w14:textId="77777777" w:rsidR="00070958" w:rsidRDefault="00070958">
      <w:pPr>
        <w:pStyle w:val="CommentText"/>
      </w:pPr>
    </w:p>
    <w:p w14:paraId="68CBA295" w14:textId="099391AE" w:rsidR="00070958" w:rsidRDefault="00070958">
      <w:pPr>
        <w:pStyle w:val="CommentText"/>
      </w:pPr>
      <w:r>
        <w:t>AS: no. I’ve added the editor of the volume.</w:t>
      </w:r>
    </w:p>
  </w:comment>
  <w:comment w:id="33" w:author="Kathleen A Caruso" w:date="2015-02-02T10:21:00Z" w:initials="KAC">
    <w:p w14:paraId="1DE63369" w14:textId="3D3D7E5D" w:rsidR="00E4545E" w:rsidRDefault="00E4545E">
      <w:pPr>
        <w:pStyle w:val="CommentText"/>
      </w:pPr>
      <w:r>
        <w:rPr>
          <w:rStyle w:val="CommentReference"/>
        </w:rPr>
        <w:annotationRef/>
      </w:r>
      <w:r>
        <w:t>Au: I don’t find this in the bibliography; pls. advise</w:t>
      </w:r>
    </w:p>
    <w:p w14:paraId="629FBB78" w14:textId="77777777" w:rsidR="00A007BF" w:rsidRDefault="00A007BF">
      <w:pPr>
        <w:pStyle w:val="CommentText"/>
      </w:pPr>
    </w:p>
    <w:p w14:paraId="24E7CDF3" w14:textId="6BD4B792" w:rsidR="00A007BF" w:rsidRDefault="00A007BF">
      <w:pPr>
        <w:pStyle w:val="CommentText"/>
      </w:pPr>
      <w:r>
        <w:t>AS: I have added it.</w:t>
      </w:r>
    </w:p>
  </w:comment>
  <w:comment w:id="34" w:author="Kathleen A Caruso" w:date="2015-02-02T10:21:00Z" w:initials="KAC">
    <w:p w14:paraId="2705BAC7" w14:textId="77777777" w:rsidR="00E4545E" w:rsidRDefault="00E4545E">
      <w:pPr>
        <w:pStyle w:val="CommentText"/>
      </w:pPr>
      <w:r>
        <w:rPr>
          <w:rStyle w:val="CommentReference"/>
        </w:rPr>
        <w:annotationRef/>
      </w:r>
      <w:r>
        <w:t>AU: should this be 2014?</w:t>
      </w:r>
    </w:p>
    <w:p w14:paraId="21DB349E" w14:textId="77777777" w:rsidR="00A007BF" w:rsidRDefault="00A007BF">
      <w:pPr>
        <w:pStyle w:val="CommentText"/>
      </w:pPr>
    </w:p>
    <w:p w14:paraId="06F9C2CB" w14:textId="717E6072" w:rsidR="00A007BF" w:rsidRDefault="00A007BF">
      <w:pPr>
        <w:pStyle w:val="CommentText"/>
      </w:pPr>
      <w:r>
        <w:t>AS: yes. Sorry about that.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993E60" w14:textId="77777777" w:rsidR="00383F50" w:rsidRDefault="00383F50" w:rsidP="008A0D45">
      <w:r>
        <w:separator/>
      </w:r>
    </w:p>
  </w:endnote>
  <w:endnote w:type="continuationSeparator" w:id="0">
    <w:p w14:paraId="73F5B92F" w14:textId="77777777" w:rsidR="00383F50" w:rsidRDefault="00383F50" w:rsidP="008A0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28D1E" w14:textId="15242955" w:rsidR="00E4545E" w:rsidRPr="00184DCC" w:rsidRDefault="00E4545E" w:rsidP="00184DCC">
    <w:pPr>
      <w:jc w:val="center"/>
    </w:pPr>
    <w:r>
      <w:t xml:space="preserve">Page </w:t>
    </w:r>
    <w:r>
      <w:fldChar w:fldCharType="begin"/>
    </w:r>
    <w:r>
      <w:instrText xml:space="preserve"> PAGE  \* MERGEFORMAT </w:instrText>
    </w:r>
    <w:r>
      <w:fldChar w:fldCharType="separate"/>
    </w:r>
    <w:r>
      <w:rPr>
        <w:noProof/>
      </w:rPr>
      <w:t>129</w:t>
    </w:r>
    <w:r>
      <w:fldChar w:fldCharType="end"/>
    </w:r>
    <w:r>
      <w:t xml:space="preserve"> of </w:t>
    </w:r>
    <w:r w:rsidR="00383F50">
      <w:fldChar w:fldCharType="begin"/>
    </w:r>
    <w:r w:rsidR="00383F50">
      <w:instrText xml:space="preserve"> NUMPAGES  \* MERGEFORMAT </w:instrText>
    </w:r>
    <w:r w:rsidR="00383F50">
      <w:fldChar w:fldCharType="separate"/>
    </w:r>
    <w:r w:rsidR="0073060F">
      <w:rPr>
        <w:noProof/>
      </w:rPr>
      <w:t>54</w:t>
    </w:r>
    <w:r w:rsidR="00383F50">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2226043"/>
      <w:docPartObj>
        <w:docPartGallery w:val="Page Numbers (Bottom of Page)"/>
        <w:docPartUnique/>
      </w:docPartObj>
    </w:sdtPr>
    <w:sdtEndPr>
      <w:rPr>
        <w:noProof/>
      </w:rPr>
    </w:sdtEndPr>
    <w:sdtContent>
      <w:p w14:paraId="606474D1" w14:textId="6EFAEE46" w:rsidR="00E4545E" w:rsidRDefault="00E4545E">
        <w:pPr>
          <w:pStyle w:val="Footer"/>
          <w:jc w:val="right"/>
        </w:pPr>
        <w:r>
          <w:fldChar w:fldCharType="begin"/>
        </w:r>
        <w:r>
          <w:instrText xml:space="preserve"> PAGE   \* MERGEFORMAT </w:instrText>
        </w:r>
        <w:r>
          <w:fldChar w:fldCharType="separate"/>
        </w:r>
        <w:r w:rsidR="00BE428B">
          <w:rPr>
            <w:noProof/>
          </w:rPr>
          <w:t>150</w:t>
        </w:r>
        <w:r>
          <w:rPr>
            <w:noProof/>
          </w:rPr>
          <w:fldChar w:fldCharType="end"/>
        </w:r>
      </w:p>
    </w:sdtContent>
  </w:sdt>
  <w:p w14:paraId="0C9987E7" w14:textId="546202B8" w:rsidR="00E4545E" w:rsidRPr="00184DCC" w:rsidRDefault="00E4545E" w:rsidP="00184DCC">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EEE44" w14:textId="74914514" w:rsidR="00E4545E" w:rsidRPr="00184DCC" w:rsidRDefault="00E4545E" w:rsidP="00184DCC">
    <w:pPr>
      <w:jc w:val="center"/>
    </w:pPr>
    <w:r>
      <w:t xml:space="preserve">Page </w:t>
    </w:r>
    <w:r>
      <w:fldChar w:fldCharType="begin"/>
    </w:r>
    <w:r>
      <w:instrText xml:space="preserve"> PAGE  \* MERGEFORMAT </w:instrText>
    </w:r>
    <w:r>
      <w:fldChar w:fldCharType="separate"/>
    </w:r>
    <w:r>
      <w:rPr>
        <w:noProof/>
      </w:rPr>
      <w:t>129</w:t>
    </w:r>
    <w:r>
      <w:fldChar w:fldCharType="end"/>
    </w:r>
    <w:r>
      <w:t xml:space="preserve"> of </w:t>
    </w:r>
    <w:r w:rsidR="00383F50">
      <w:fldChar w:fldCharType="begin"/>
    </w:r>
    <w:r w:rsidR="00383F50">
      <w:instrText xml:space="preserve"> NUMPAGES  \* MERGEFORMAT </w:instrText>
    </w:r>
    <w:r w:rsidR="00383F50">
      <w:fldChar w:fldCharType="separate"/>
    </w:r>
    <w:r w:rsidR="0073060F">
      <w:rPr>
        <w:noProof/>
      </w:rPr>
      <w:t>54</w:t>
    </w:r>
    <w:r w:rsidR="00383F5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E842AF" w14:textId="77777777" w:rsidR="00383F50" w:rsidRDefault="00383F50" w:rsidP="008A0D45">
      <w:r>
        <w:separator/>
      </w:r>
    </w:p>
  </w:footnote>
  <w:footnote w:type="continuationSeparator" w:id="0">
    <w:p w14:paraId="2AC42065" w14:textId="77777777" w:rsidR="00383F50" w:rsidRDefault="00383F50" w:rsidP="008A0D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1F03EA" w14:textId="373D166B" w:rsidR="00E4545E" w:rsidRPr="00184DCC" w:rsidRDefault="00E4545E" w:rsidP="00184DCC">
    <w:pPr>
      <w:jc w:val="center"/>
    </w:pPr>
    <w:r w:rsidRPr="00184DCC">
      <w:t>Authors: This is your final opportunity to revise. The MIT Press does not allow revision of content in page proofs.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488F8" w14:textId="27525967" w:rsidR="00E4545E" w:rsidRPr="00184DCC" w:rsidRDefault="00E4545E" w:rsidP="00184DCC">
    <w:pPr>
      <w:jc w:val="center"/>
    </w:pPr>
    <w:r w:rsidRPr="00184DCC">
      <w:t>Authors: This is your final opportunity to revise. The MIT Press does not allow revision of content in page proofs.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BCB40" w14:textId="1D3C8EC0" w:rsidR="00E4545E" w:rsidRPr="00184DCC" w:rsidRDefault="00E4545E" w:rsidP="00184DCC">
    <w:pPr>
      <w:jc w:val="center"/>
    </w:pPr>
    <w:r w:rsidRPr="00184DCC">
      <w:t>Authors: This is your final opportunity to revise. The MIT Press does not allow revision of content in page proofs.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E3059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66038FA"/>
    <w:lvl w:ilvl="0">
      <w:start w:val="1"/>
      <w:numFmt w:val="decimal"/>
      <w:lvlText w:val="%1."/>
      <w:lvlJc w:val="left"/>
      <w:pPr>
        <w:tabs>
          <w:tab w:val="num" w:pos="1800"/>
        </w:tabs>
        <w:ind w:left="1800" w:hanging="360"/>
      </w:pPr>
    </w:lvl>
  </w:abstractNum>
  <w:abstractNum w:abstractNumId="2">
    <w:nsid w:val="FFFFFF7D"/>
    <w:multiLevelType w:val="singleLevel"/>
    <w:tmpl w:val="64F2FE20"/>
    <w:lvl w:ilvl="0">
      <w:start w:val="1"/>
      <w:numFmt w:val="decimal"/>
      <w:lvlText w:val="%1."/>
      <w:lvlJc w:val="left"/>
      <w:pPr>
        <w:tabs>
          <w:tab w:val="num" w:pos="1440"/>
        </w:tabs>
        <w:ind w:left="1440" w:hanging="360"/>
      </w:pPr>
    </w:lvl>
  </w:abstractNum>
  <w:abstractNum w:abstractNumId="3">
    <w:nsid w:val="FFFFFF7E"/>
    <w:multiLevelType w:val="singleLevel"/>
    <w:tmpl w:val="8C6ED3BC"/>
    <w:lvl w:ilvl="0">
      <w:start w:val="1"/>
      <w:numFmt w:val="decimal"/>
      <w:lvlText w:val="%1."/>
      <w:lvlJc w:val="left"/>
      <w:pPr>
        <w:tabs>
          <w:tab w:val="num" w:pos="1080"/>
        </w:tabs>
        <w:ind w:left="1080" w:hanging="360"/>
      </w:pPr>
    </w:lvl>
  </w:abstractNum>
  <w:abstractNum w:abstractNumId="4">
    <w:nsid w:val="FFFFFF7F"/>
    <w:multiLevelType w:val="singleLevel"/>
    <w:tmpl w:val="D3761582"/>
    <w:lvl w:ilvl="0">
      <w:start w:val="1"/>
      <w:numFmt w:val="decimal"/>
      <w:lvlText w:val="%1."/>
      <w:lvlJc w:val="left"/>
      <w:pPr>
        <w:tabs>
          <w:tab w:val="num" w:pos="720"/>
        </w:tabs>
        <w:ind w:left="720" w:hanging="360"/>
      </w:pPr>
    </w:lvl>
  </w:abstractNum>
  <w:abstractNum w:abstractNumId="5">
    <w:nsid w:val="FFFFFF80"/>
    <w:multiLevelType w:val="singleLevel"/>
    <w:tmpl w:val="FAB0DB5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084DDE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AADB8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0006F2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15C85EA"/>
    <w:lvl w:ilvl="0">
      <w:start w:val="1"/>
      <w:numFmt w:val="decimal"/>
      <w:lvlText w:val="%1."/>
      <w:lvlJc w:val="left"/>
      <w:pPr>
        <w:tabs>
          <w:tab w:val="num" w:pos="360"/>
        </w:tabs>
        <w:ind w:left="360" w:hanging="360"/>
      </w:pPr>
    </w:lvl>
  </w:abstractNum>
  <w:abstractNum w:abstractNumId="10">
    <w:nsid w:val="FFFFFF89"/>
    <w:multiLevelType w:val="singleLevel"/>
    <w:tmpl w:val="43185120"/>
    <w:lvl w:ilvl="0">
      <w:start w:val="1"/>
      <w:numFmt w:val="bullet"/>
      <w:lvlText w:val=""/>
      <w:lvlJc w:val="left"/>
      <w:pPr>
        <w:tabs>
          <w:tab w:val="num" w:pos="360"/>
        </w:tabs>
        <w:ind w:left="360" w:hanging="360"/>
      </w:pPr>
      <w:rPr>
        <w:rFonts w:ascii="Symbol" w:hAnsi="Symbol" w:hint="default"/>
      </w:rPr>
    </w:lvl>
  </w:abstractNum>
  <w:abstractNum w:abstractNumId="11">
    <w:nsid w:val="00000003"/>
    <w:multiLevelType w:val="multilevel"/>
    <w:tmpl w:val="894EE875"/>
    <w:lvl w:ilvl="0">
      <w:start w:val="1"/>
      <w:numFmt w:val="bullet"/>
      <w:lvlText w:val="•"/>
      <w:lvlJc w:val="left"/>
      <w:pPr>
        <w:tabs>
          <w:tab w:val="num" w:pos="360"/>
        </w:tabs>
        <w:ind w:left="360" w:firstLine="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rPr>
    </w:lvl>
  </w:abstractNum>
  <w:abstractNum w:abstractNumId="12">
    <w:nsid w:val="03FE4420"/>
    <w:multiLevelType w:val="multilevel"/>
    <w:tmpl w:val="AA0ADCAA"/>
    <w:lvl w:ilvl="0">
      <w:numFmt w:val="decimal"/>
      <w:lvlText w:val="%1"/>
      <w:lvlJc w:val="left"/>
      <w:pPr>
        <w:ind w:left="432" w:hanging="432"/>
      </w:pPr>
      <w:rPr>
        <w:rFonts w:hint="default"/>
      </w:rPr>
    </w:lvl>
    <w:lvl w:ilv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040C6C79"/>
    <w:multiLevelType w:val="multilevel"/>
    <w:tmpl w:val="63AE9250"/>
    <w:lvl w:ilvl="0">
      <w:start w:val="21"/>
      <w:numFmt w:val="decimal"/>
      <w:lvlText w:val="%1."/>
      <w:lvlJc w:val="left"/>
      <w:pPr>
        <w:ind w:left="480" w:hanging="480"/>
      </w:pPr>
      <w:rPr>
        <w:rFonts w:hint="default"/>
        <w:b w:val="0"/>
      </w:rPr>
    </w:lvl>
    <w:lvl w:ilvl="1">
      <w:start w:val="1"/>
      <w:numFmt w:val="decimal"/>
      <w:lvlText w:val="%1.%2."/>
      <w:lvlJc w:val="left"/>
      <w:pPr>
        <w:ind w:left="2460" w:hanging="48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640" w:hanging="1800"/>
      </w:pPr>
      <w:rPr>
        <w:rFonts w:hint="default"/>
      </w:rPr>
    </w:lvl>
  </w:abstractNum>
  <w:abstractNum w:abstractNumId="14">
    <w:nsid w:val="08F25FA0"/>
    <w:multiLevelType w:val="multilevel"/>
    <w:tmpl w:val="71149E4A"/>
    <w:lvl w:ilvl="0">
      <w:start w:val="21"/>
      <w:numFmt w:val="decimal"/>
      <w:lvlText w:val="%1"/>
      <w:lvlJc w:val="left"/>
      <w:pPr>
        <w:ind w:left="420" w:hanging="420"/>
      </w:pPr>
      <w:rPr>
        <w:rFonts w:hint="default"/>
      </w:rPr>
    </w:lvl>
    <w:lvl w:ilvl="1">
      <w:start w:val="1"/>
      <w:numFmt w:val="decimal"/>
      <w:lvlText w:val="%1.%2"/>
      <w:lvlJc w:val="left"/>
      <w:pPr>
        <w:ind w:left="2400" w:hanging="42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640" w:hanging="1800"/>
      </w:pPr>
      <w:rPr>
        <w:rFonts w:hint="default"/>
      </w:rPr>
    </w:lvl>
  </w:abstractNum>
  <w:abstractNum w:abstractNumId="15">
    <w:nsid w:val="0A7A1A68"/>
    <w:multiLevelType w:val="hybridMultilevel"/>
    <w:tmpl w:val="73CCD1E4"/>
    <w:lvl w:ilvl="0" w:tplc="F65834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CC21F0C"/>
    <w:multiLevelType w:val="hybridMultilevel"/>
    <w:tmpl w:val="B7364A42"/>
    <w:lvl w:ilvl="0" w:tplc="45843412">
      <w:start w:val="1"/>
      <w:numFmt w:val="decimal"/>
      <w:lvlText w:val="(%1)"/>
      <w:lvlJc w:val="left"/>
      <w:pPr>
        <w:ind w:left="720" w:hanging="360"/>
      </w:pPr>
      <w:rPr>
        <w:rFonts w:ascii="Times New Roman" w:eastAsia="Times New Roman" w:hAnsi="Times New Roman" w:cs="Times New Roman"/>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9821D1"/>
    <w:multiLevelType w:val="hybridMultilevel"/>
    <w:tmpl w:val="73CCD1E4"/>
    <w:lvl w:ilvl="0" w:tplc="F65834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10A54F6"/>
    <w:multiLevelType w:val="hybridMultilevel"/>
    <w:tmpl w:val="330A8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37C3327"/>
    <w:multiLevelType w:val="multilevel"/>
    <w:tmpl w:val="77C653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138C10E4"/>
    <w:multiLevelType w:val="hybridMultilevel"/>
    <w:tmpl w:val="EDCAE80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5E107FF"/>
    <w:multiLevelType w:val="multilevel"/>
    <w:tmpl w:val="1FD806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2306683F"/>
    <w:multiLevelType w:val="hybridMultilevel"/>
    <w:tmpl w:val="CE2AA0D0"/>
    <w:lvl w:ilvl="0" w:tplc="F22E9566">
      <w:start w:val="5"/>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23523964"/>
    <w:multiLevelType w:val="hybridMultilevel"/>
    <w:tmpl w:val="F432A6FE"/>
    <w:lvl w:ilvl="0" w:tplc="B76C4E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9B074DC"/>
    <w:multiLevelType w:val="hybridMultilevel"/>
    <w:tmpl w:val="8E329356"/>
    <w:lvl w:ilvl="0" w:tplc="EBB6320E">
      <w:start w:val="1"/>
      <w:numFmt w:val="upperLetter"/>
      <w:lvlText w:val="%1."/>
      <w:lvlJc w:val="left"/>
      <w:pPr>
        <w:tabs>
          <w:tab w:val="num" w:pos="660"/>
        </w:tabs>
        <w:ind w:left="660" w:hanging="360"/>
      </w:pPr>
      <w:rPr>
        <w:rFonts w:hint="default"/>
      </w:rPr>
    </w:lvl>
    <w:lvl w:ilvl="1" w:tplc="04090019">
      <w:start w:val="1"/>
      <w:numFmt w:val="lowerLetter"/>
      <w:lvlText w:val="%2."/>
      <w:lvlJc w:val="left"/>
      <w:pPr>
        <w:tabs>
          <w:tab w:val="num" w:pos="1380"/>
        </w:tabs>
        <w:ind w:left="1380" w:hanging="360"/>
      </w:pPr>
    </w:lvl>
    <w:lvl w:ilvl="2" w:tplc="0409001B">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5">
    <w:nsid w:val="2E7E5E01"/>
    <w:multiLevelType w:val="hybridMultilevel"/>
    <w:tmpl w:val="F65A6BF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0310671"/>
    <w:multiLevelType w:val="multilevel"/>
    <w:tmpl w:val="AFA84428"/>
    <w:lvl w:ilvl="0">
      <w:start w:val="17"/>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nsid w:val="30586DC6"/>
    <w:multiLevelType w:val="hybridMultilevel"/>
    <w:tmpl w:val="DD9C2F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13D2E16"/>
    <w:multiLevelType w:val="multilevel"/>
    <w:tmpl w:val="833038FE"/>
    <w:lvl w:ilvl="0">
      <w:start w:val="1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33940358"/>
    <w:multiLevelType w:val="hybridMultilevel"/>
    <w:tmpl w:val="E7568B1A"/>
    <w:lvl w:ilvl="0" w:tplc="E31AF554">
      <w:start w:val="1"/>
      <w:numFmt w:val="decimal"/>
      <w:lvlText w:val="%1."/>
      <w:lvlJc w:val="left"/>
      <w:pPr>
        <w:ind w:left="720" w:hanging="360"/>
      </w:pPr>
      <w:rPr>
        <w:rFonts w:ascii="Times New Roman" w:hAnsi="Times New Roman" w:cs="Times New Roman" w:hint="default"/>
        <w:b w:val="0"/>
        <w:i w:val="0"/>
        <w:color w:val="auto"/>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867146B"/>
    <w:multiLevelType w:val="hybridMultilevel"/>
    <w:tmpl w:val="EB84E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8B94480"/>
    <w:multiLevelType w:val="multilevel"/>
    <w:tmpl w:val="70A8482C"/>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2">
    <w:nsid w:val="39CF6D4A"/>
    <w:multiLevelType w:val="multilevel"/>
    <w:tmpl w:val="F656D0E8"/>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417434B7"/>
    <w:multiLevelType w:val="multilevel"/>
    <w:tmpl w:val="F9A4B7A2"/>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41982BDF"/>
    <w:multiLevelType w:val="hybridMultilevel"/>
    <w:tmpl w:val="6D6640C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1EC4569"/>
    <w:multiLevelType w:val="multilevel"/>
    <w:tmpl w:val="2AF09E8C"/>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43AF6044"/>
    <w:multiLevelType w:val="multilevel"/>
    <w:tmpl w:val="C1F2E3EE"/>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4446010C"/>
    <w:multiLevelType w:val="hybridMultilevel"/>
    <w:tmpl w:val="A2786A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6160464"/>
    <w:multiLevelType w:val="hybridMultilevel"/>
    <w:tmpl w:val="440C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B537E0E"/>
    <w:multiLevelType w:val="multilevel"/>
    <w:tmpl w:val="866C4540"/>
    <w:lvl w:ilvl="0">
      <w:start w:val="4"/>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0">
    <w:nsid w:val="568A39C2"/>
    <w:multiLevelType w:val="multilevel"/>
    <w:tmpl w:val="2C04EEDC"/>
    <w:lvl w:ilvl="0">
      <w:start w:val="23"/>
      <w:numFmt w:val="decimal"/>
      <w:lvlText w:val="%1"/>
      <w:lvlJc w:val="left"/>
      <w:pPr>
        <w:ind w:left="420" w:hanging="420"/>
      </w:pPr>
      <w:rPr>
        <w:rFonts w:hint="default"/>
      </w:rPr>
    </w:lvl>
    <w:lvl w:ilvl="1">
      <w:start w:val="1"/>
      <w:numFmt w:val="decimal"/>
      <w:lvlText w:val="%1.%2"/>
      <w:lvlJc w:val="left"/>
      <w:pPr>
        <w:ind w:left="2400" w:hanging="42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640" w:hanging="1800"/>
      </w:pPr>
      <w:rPr>
        <w:rFonts w:hint="default"/>
      </w:rPr>
    </w:lvl>
  </w:abstractNum>
  <w:abstractNum w:abstractNumId="41">
    <w:nsid w:val="58895896"/>
    <w:multiLevelType w:val="hybridMultilevel"/>
    <w:tmpl w:val="B8A0579E"/>
    <w:lvl w:ilvl="0" w:tplc="382EA6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7330D0"/>
    <w:multiLevelType w:val="hybridMultilevel"/>
    <w:tmpl w:val="D22A420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3">
      <w:start w:val="1"/>
      <w:numFmt w:val="bullet"/>
      <w:lvlText w:val="o"/>
      <w:lvlJc w:val="left"/>
      <w:pPr>
        <w:ind w:left="108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110609E"/>
    <w:multiLevelType w:val="multilevel"/>
    <w:tmpl w:val="A01CF9D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61C5118A"/>
    <w:multiLevelType w:val="hybridMultilevel"/>
    <w:tmpl w:val="F79A85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46306F1"/>
    <w:multiLevelType w:val="hybridMultilevel"/>
    <w:tmpl w:val="459A7F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alibri"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alibri"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alibri" w:hint="default"/>
      </w:rPr>
    </w:lvl>
    <w:lvl w:ilvl="8" w:tplc="04090005" w:tentative="1">
      <w:start w:val="1"/>
      <w:numFmt w:val="bullet"/>
      <w:lvlText w:val=""/>
      <w:lvlJc w:val="left"/>
      <w:pPr>
        <w:ind w:left="6660" w:hanging="360"/>
      </w:pPr>
      <w:rPr>
        <w:rFonts w:ascii="Wingdings" w:hAnsi="Wingdings" w:hint="default"/>
      </w:rPr>
    </w:lvl>
  </w:abstractNum>
  <w:abstractNum w:abstractNumId="46">
    <w:nsid w:val="64A604B6"/>
    <w:multiLevelType w:val="multilevel"/>
    <w:tmpl w:val="2C04EEDC"/>
    <w:lvl w:ilvl="0">
      <w:start w:val="23"/>
      <w:numFmt w:val="decimal"/>
      <w:lvlText w:val="%1"/>
      <w:lvlJc w:val="left"/>
      <w:pPr>
        <w:ind w:left="420" w:hanging="420"/>
      </w:pPr>
      <w:rPr>
        <w:rFonts w:hint="default"/>
      </w:rPr>
    </w:lvl>
    <w:lvl w:ilvl="1">
      <w:start w:val="1"/>
      <w:numFmt w:val="decimal"/>
      <w:lvlText w:val="%1.%2"/>
      <w:lvlJc w:val="left"/>
      <w:pPr>
        <w:ind w:left="2400" w:hanging="42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640" w:hanging="1800"/>
      </w:pPr>
      <w:rPr>
        <w:rFonts w:hint="default"/>
      </w:rPr>
    </w:lvl>
  </w:abstractNum>
  <w:abstractNum w:abstractNumId="47">
    <w:nsid w:val="66121A5A"/>
    <w:multiLevelType w:val="multilevel"/>
    <w:tmpl w:val="F79A85F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nsid w:val="6B446DEC"/>
    <w:multiLevelType w:val="hybridMultilevel"/>
    <w:tmpl w:val="B8DC4F5C"/>
    <w:lvl w:ilvl="0" w:tplc="04090019">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B817582"/>
    <w:multiLevelType w:val="hybridMultilevel"/>
    <w:tmpl w:val="833C3B14"/>
    <w:lvl w:ilvl="0" w:tplc="5830B8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C170793"/>
    <w:multiLevelType w:val="hybridMultilevel"/>
    <w:tmpl w:val="A01CF9D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CB366E4"/>
    <w:multiLevelType w:val="hybridMultilevel"/>
    <w:tmpl w:val="9EA47C6A"/>
    <w:lvl w:ilvl="0" w:tplc="7122C808">
      <w:start w:val="1"/>
      <w:numFmt w:val="decimal"/>
      <w:lvlText w:val="(%1)"/>
      <w:lvlJc w:val="left"/>
      <w:pPr>
        <w:ind w:left="810" w:hanging="360"/>
      </w:pPr>
      <w:rPr>
        <w:rFonts w:ascii="Times New Roman" w:eastAsia="Times New Roman" w:hAnsi="Times New Roman" w:cs="Times New Roman"/>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2">
    <w:nsid w:val="6DCF717B"/>
    <w:multiLevelType w:val="hybridMultilevel"/>
    <w:tmpl w:val="9922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9E76802"/>
    <w:multiLevelType w:val="hybridMultilevel"/>
    <w:tmpl w:val="A9664CC2"/>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7A8C3034"/>
    <w:multiLevelType w:val="hybridMultilevel"/>
    <w:tmpl w:val="D576C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7"/>
  </w:num>
  <w:num w:numId="3">
    <w:abstractNumId w:val="38"/>
  </w:num>
  <w:num w:numId="4">
    <w:abstractNumId w:val="48"/>
  </w:num>
  <w:num w:numId="5">
    <w:abstractNumId w:val="50"/>
  </w:num>
  <w:num w:numId="6">
    <w:abstractNumId w:val="45"/>
  </w:num>
  <w:num w:numId="7">
    <w:abstractNumId w:val="25"/>
  </w:num>
  <w:num w:numId="8">
    <w:abstractNumId w:val="22"/>
  </w:num>
  <w:num w:numId="9">
    <w:abstractNumId w:val="34"/>
  </w:num>
  <w:num w:numId="10">
    <w:abstractNumId w:val="42"/>
  </w:num>
  <w:num w:numId="11">
    <w:abstractNumId w:val="41"/>
  </w:num>
  <w:num w:numId="12">
    <w:abstractNumId w:val="19"/>
  </w:num>
  <w:num w:numId="13">
    <w:abstractNumId w:val="20"/>
  </w:num>
  <w:num w:numId="14">
    <w:abstractNumId w:val="18"/>
  </w:num>
  <w:num w:numId="15">
    <w:abstractNumId w:val="11"/>
  </w:num>
  <w:num w:numId="16">
    <w:abstractNumId w:val="30"/>
  </w:num>
  <w:num w:numId="17">
    <w:abstractNumId w:val="53"/>
  </w:num>
  <w:num w:numId="18">
    <w:abstractNumId w:val="43"/>
  </w:num>
  <w:num w:numId="19">
    <w:abstractNumId w:val="44"/>
  </w:num>
  <w:num w:numId="20">
    <w:abstractNumId w:val="47"/>
  </w:num>
  <w:num w:numId="21">
    <w:abstractNumId w:val="23"/>
  </w:num>
  <w:num w:numId="22">
    <w:abstractNumId w:val="15"/>
  </w:num>
  <w:num w:numId="23">
    <w:abstractNumId w:val="0"/>
  </w:num>
  <w:num w:numId="24">
    <w:abstractNumId w:val="36"/>
  </w:num>
  <w:num w:numId="25">
    <w:abstractNumId w:val="31"/>
  </w:num>
  <w:num w:numId="26">
    <w:abstractNumId w:val="21"/>
  </w:num>
  <w:num w:numId="27">
    <w:abstractNumId w:val="12"/>
  </w:num>
  <w:num w:numId="28">
    <w:abstractNumId w:val="27"/>
  </w:num>
  <w:num w:numId="29">
    <w:abstractNumId w:val="39"/>
  </w:num>
  <w:num w:numId="30">
    <w:abstractNumId w:val="51"/>
  </w:num>
  <w:num w:numId="31">
    <w:abstractNumId w:val="49"/>
  </w:num>
  <w:num w:numId="32">
    <w:abstractNumId w:val="14"/>
  </w:num>
  <w:num w:numId="33">
    <w:abstractNumId w:val="40"/>
  </w:num>
  <w:num w:numId="34">
    <w:abstractNumId w:val="46"/>
  </w:num>
  <w:num w:numId="35">
    <w:abstractNumId w:val="32"/>
  </w:num>
  <w:num w:numId="36">
    <w:abstractNumId w:val="28"/>
  </w:num>
  <w:num w:numId="37">
    <w:abstractNumId w:val="26"/>
  </w:num>
  <w:num w:numId="38">
    <w:abstractNumId w:val="13"/>
  </w:num>
  <w:num w:numId="39">
    <w:abstractNumId w:val="17"/>
  </w:num>
  <w:num w:numId="40">
    <w:abstractNumId w:val="52"/>
  </w:num>
  <w:num w:numId="41">
    <w:abstractNumId w:val="29"/>
  </w:num>
  <w:num w:numId="42">
    <w:abstractNumId w:val="35"/>
  </w:num>
  <w:num w:numId="43">
    <w:abstractNumId w:val="33"/>
  </w:num>
  <w:num w:numId="44">
    <w:abstractNumId w:val="10"/>
  </w:num>
  <w:num w:numId="45">
    <w:abstractNumId w:val="8"/>
  </w:num>
  <w:num w:numId="46">
    <w:abstractNumId w:val="7"/>
  </w:num>
  <w:num w:numId="47">
    <w:abstractNumId w:val="6"/>
  </w:num>
  <w:num w:numId="48">
    <w:abstractNumId w:val="5"/>
  </w:num>
  <w:num w:numId="49">
    <w:abstractNumId w:val="9"/>
  </w:num>
  <w:num w:numId="50">
    <w:abstractNumId w:val="4"/>
  </w:num>
  <w:num w:numId="51">
    <w:abstractNumId w:val="3"/>
  </w:num>
  <w:num w:numId="52">
    <w:abstractNumId w:val="2"/>
  </w:num>
  <w:num w:numId="53">
    <w:abstractNumId w:val="1"/>
  </w:num>
  <w:num w:numId="54">
    <w:abstractNumId w:val="24"/>
  </w:num>
  <w:num w:numId="55">
    <w:abstractNumId w:val="5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Redact State" w:val="ready"/>
    <w:docVar w:name="AUWarn" w:val="This is your final opportunity to revise. The MIT Press does not allow revision of content in page proofs."/>
    <w:docVar w:name="BookID" w:val="8743"/>
    <w:docVar w:name="ChapterNum" w:val="005"/>
    <w:docVar w:name="CheckHeader" w:val="T"/>
    <w:docVar w:name="ex_AddedHTMLPreformat" w:val="Courier New"/>
    <w:docVar w:name="ex_AutoRedact" w:val="APComplete"/>
    <w:docVar w:name="ex_Citations" w:val="APComplete"/>
    <w:docVar w:name="ex_CleanUp" w:val="CleanUpComplete"/>
    <w:docVar w:name="ex_eXtylesBuild" w:val="2870"/>
    <w:docVar w:name="ex_FontAudit" w:val="APComplete"/>
    <w:docVar w:name="EX_LAST_PALETTE_TAB" w:val="7"/>
    <w:docVar w:name="ex_ParseBib" w:val="APComplete"/>
    <w:docVar w:name="ex_URLCheck" w:val="APComplete"/>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Inline Graphic|graphic|Box Type|box-type|Figure Type|fig-type|Table Type|tab-type|Section Type|sec-type|List Type|list-type|Extract Type|ext-type|Specific Use|su|List Item Specific Use|litem-su|List Continued|list-cont|"/>
    <w:docVar w:name="iceFileDir" w:val="Z:\eXtyles_In_Process\Arp_8743\eXtyled"/>
    <w:docVar w:name="iceFileName" w:val="8743_005.docx"/>
    <w:docVar w:name="iceJABR" w:val="BooksChicago"/>
    <w:docVar w:name="iceJournal" w:val="BooksChicago:Books Chicago"/>
    <w:docVar w:name="iceJournalName" w:val="Books Chicago"/>
    <w:docVar w:name="icePublisher" w:val="MITBooks"/>
    <w:docVar w:name="PreEdit Baseline Path" w:val="Z:\eXtyles_In_Process\Arp_8743\eXtyled\8743_005_rec$base.docx"/>
    <w:docVar w:name="PreEdit Baseline Timestamp" w:val="10/22/2014 9:37:23 AM"/>
    <w:docVar w:name="PreEdit Up-Front Loss" w:val="complete"/>
  </w:docVars>
  <w:rsids>
    <w:rsidRoot w:val="001D4B5D"/>
    <w:rsid w:val="00000006"/>
    <w:rsid w:val="000063DF"/>
    <w:rsid w:val="00007A5B"/>
    <w:rsid w:val="00007C86"/>
    <w:rsid w:val="00011298"/>
    <w:rsid w:val="00012A8B"/>
    <w:rsid w:val="00016138"/>
    <w:rsid w:val="00017F14"/>
    <w:rsid w:val="00022570"/>
    <w:rsid w:val="00022BE0"/>
    <w:rsid w:val="00023E53"/>
    <w:rsid w:val="00025A2E"/>
    <w:rsid w:val="00030B79"/>
    <w:rsid w:val="00031F19"/>
    <w:rsid w:val="00033CB6"/>
    <w:rsid w:val="0003724F"/>
    <w:rsid w:val="000376DC"/>
    <w:rsid w:val="000403E0"/>
    <w:rsid w:val="000403FB"/>
    <w:rsid w:val="00040F35"/>
    <w:rsid w:val="00047D3A"/>
    <w:rsid w:val="00057EA4"/>
    <w:rsid w:val="00061872"/>
    <w:rsid w:val="00064966"/>
    <w:rsid w:val="000662AF"/>
    <w:rsid w:val="000704EE"/>
    <w:rsid w:val="00070958"/>
    <w:rsid w:val="00074C8B"/>
    <w:rsid w:val="000801ED"/>
    <w:rsid w:val="0008390C"/>
    <w:rsid w:val="00085A19"/>
    <w:rsid w:val="00087585"/>
    <w:rsid w:val="000935A8"/>
    <w:rsid w:val="000969DB"/>
    <w:rsid w:val="00097052"/>
    <w:rsid w:val="000A5DCD"/>
    <w:rsid w:val="000B2D64"/>
    <w:rsid w:val="000B3306"/>
    <w:rsid w:val="000B714A"/>
    <w:rsid w:val="000C1DE5"/>
    <w:rsid w:val="000C457F"/>
    <w:rsid w:val="000D34B9"/>
    <w:rsid w:val="000D3C3A"/>
    <w:rsid w:val="000D7A3B"/>
    <w:rsid w:val="000E0A23"/>
    <w:rsid w:val="000E66CA"/>
    <w:rsid w:val="000E6933"/>
    <w:rsid w:val="000E73F1"/>
    <w:rsid w:val="000E7B43"/>
    <w:rsid w:val="000F2271"/>
    <w:rsid w:val="000F2299"/>
    <w:rsid w:val="000F3B69"/>
    <w:rsid w:val="000F3C8A"/>
    <w:rsid w:val="000F457A"/>
    <w:rsid w:val="00104105"/>
    <w:rsid w:val="00104121"/>
    <w:rsid w:val="00116EB7"/>
    <w:rsid w:val="00116F8F"/>
    <w:rsid w:val="001255DC"/>
    <w:rsid w:val="00130B42"/>
    <w:rsid w:val="001314A9"/>
    <w:rsid w:val="00131625"/>
    <w:rsid w:val="001320D0"/>
    <w:rsid w:val="001326C5"/>
    <w:rsid w:val="00136071"/>
    <w:rsid w:val="00136465"/>
    <w:rsid w:val="001371D9"/>
    <w:rsid w:val="00144A81"/>
    <w:rsid w:val="0014562D"/>
    <w:rsid w:val="00146FBB"/>
    <w:rsid w:val="001475AB"/>
    <w:rsid w:val="00147902"/>
    <w:rsid w:val="00153798"/>
    <w:rsid w:val="001546B4"/>
    <w:rsid w:val="00156660"/>
    <w:rsid w:val="00160DA8"/>
    <w:rsid w:val="00163F11"/>
    <w:rsid w:val="001662A4"/>
    <w:rsid w:val="001666DF"/>
    <w:rsid w:val="00173CA2"/>
    <w:rsid w:val="00176EBF"/>
    <w:rsid w:val="0018048B"/>
    <w:rsid w:val="001836FF"/>
    <w:rsid w:val="00183C92"/>
    <w:rsid w:val="00184DCC"/>
    <w:rsid w:val="001920FD"/>
    <w:rsid w:val="001925CE"/>
    <w:rsid w:val="00192D30"/>
    <w:rsid w:val="00194F84"/>
    <w:rsid w:val="0019630C"/>
    <w:rsid w:val="00197906"/>
    <w:rsid w:val="001A1D67"/>
    <w:rsid w:val="001A289D"/>
    <w:rsid w:val="001B01F3"/>
    <w:rsid w:val="001B09F2"/>
    <w:rsid w:val="001B1937"/>
    <w:rsid w:val="001B1C6F"/>
    <w:rsid w:val="001B2A1F"/>
    <w:rsid w:val="001C002D"/>
    <w:rsid w:val="001C1250"/>
    <w:rsid w:val="001C188C"/>
    <w:rsid w:val="001C1F4F"/>
    <w:rsid w:val="001C2777"/>
    <w:rsid w:val="001C4B16"/>
    <w:rsid w:val="001C5F54"/>
    <w:rsid w:val="001D0584"/>
    <w:rsid w:val="001D44C4"/>
    <w:rsid w:val="001D4B5D"/>
    <w:rsid w:val="001D4ECB"/>
    <w:rsid w:val="001D5675"/>
    <w:rsid w:val="001D6761"/>
    <w:rsid w:val="001D6BEB"/>
    <w:rsid w:val="001E1306"/>
    <w:rsid w:val="001E67A4"/>
    <w:rsid w:val="001F04B5"/>
    <w:rsid w:val="001F1242"/>
    <w:rsid w:val="001F16EB"/>
    <w:rsid w:val="001F42E5"/>
    <w:rsid w:val="001F59B7"/>
    <w:rsid w:val="001F7339"/>
    <w:rsid w:val="001F734D"/>
    <w:rsid w:val="001F772C"/>
    <w:rsid w:val="00200203"/>
    <w:rsid w:val="00200905"/>
    <w:rsid w:val="00200E1A"/>
    <w:rsid w:val="00204360"/>
    <w:rsid w:val="00215853"/>
    <w:rsid w:val="002166CA"/>
    <w:rsid w:val="002179C5"/>
    <w:rsid w:val="0022239B"/>
    <w:rsid w:val="00222ACE"/>
    <w:rsid w:val="00224D5F"/>
    <w:rsid w:val="002401EC"/>
    <w:rsid w:val="002508D4"/>
    <w:rsid w:val="00252390"/>
    <w:rsid w:val="0025375B"/>
    <w:rsid w:val="00253A81"/>
    <w:rsid w:val="002600D6"/>
    <w:rsid w:val="0026270F"/>
    <w:rsid w:val="0026470E"/>
    <w:rsid w:val="00265B69"/>
    <w:rsid w:val="002667F1"/>
    <w:rsid w:val="00270679"/>
    <w:rsid w:val="00270D41"/>
    <w:rsid w:val="00272320"/>
    <w:rsid w:val="00274241"/>
    <w:rsid w:val="002806CD"/>
    <w:rsid w:val="00281BB8"/>
    <w:rsid w:val="00291627"/>
    <w:rsid w:val="00296EC5"/>
    <w:rsid w:val="002A0A87"/>
    <w:rsid w:val="002A17ED"/>
    <w:rsid w:val="002B10AD"/>
    <w:rsid w:val="002B18B5"/>
    <w:rsid w:val="002B3589"/>
    <w:rsid w:val="002B3612"/>
    <w:rsid w:val="002B5452"/>
    <w:rsid w:val="002B5DAD"/>
    <w:rsid w:val="002C1B76"/>
    <w:rsid w:val="002C3E83"/>
    <w:rsid w:val="002D0414"/>
    <w:rsid w:val="002D0438"/>
    <w:rsid w:val="002D09E8"/>
    <w:rsid w:val="002D3D2E"/>
    <w:rsid w:val="002D6401"/>
    <w:rsid w:val="002E0D41"/>
    <w:rsid w:val="002E3199"/>
    <w:rsid w:val="002E3965"/>
    <w:rsid w:val="002E71E3"/>
    <w:rsid w:val="002E7AB5"/>
    <w:rsid w:val="002F5F5D"/>
    <w:rsid w:val="002F6D54"/>
    <w:rsid w:val="003006B5"/>
    <w:rsid w:val="00302767"/>
    <w:rsid w:val="003033AC"/>
    <w:rsid w:val="00303656"/>
    <w:rsid w:val="00304C2E"/>
    <w:rsid w:val="00311C9A"/>
    <w:rsid w:val="00313911"/>
    <w:rsid w:val="00315833"/>
    <w:rsid w:val="0031726F"/>
    <w:rsid w:val="00320947"/>
    <w:rsid w:val="00320A25"/>
    <w:rsid w:val="00320F6E"/>
    <w:rsid w:val="00320FCA"/>
    <w:rsid w:val="00321700"/>
    <w:rsid w:val="003247BB"/>
    <w:rsid w:val="00326A85"/>
    <w:rsid w:val="003314E4"/>
    <w:rsid w:val="00331B15"/>
    <w:rsid w:val="003322A8"/>
    <w:rsid w:val="00335400"/>
    <w:rsid w:val="00336E65"/>
    <w:rsid w:val="00337AAD"/>
    <w:rsid w:val="00340C93"/>
    <w:rsid w:val="00340F4E"/>
    <w:rsid w:val="003417C9"/>
    <w:rsid w:val="00342127"/>
    <w:rsid w:val="003431A0"/>
    <w:rsid w:val="00343356"/>
    <w:rsid w:val="003433B0"/>
    <w:rsid w:val="0034607B"/>
    <w:rsid w:val="00347529"/>
    <w:rsid w:val="00352A85"/>
    <w:rsid w:val="003600C8"/>
    <w:rsid w:val="0036206E"/>
    <w:rsid w:val="003626F6"/>
    <w:rsid w:val="003649A0"/>
    <w:rsid w:val="00364E50"/>
    <w:rsid w:val="00366830"/>
    <w:rsid w:val="00367CA2"/>
    <w:rsid w:val="003706BA"/>
    <w:rsid w:val="00370B32"/>
    <w:rsid w:val="00370B6F"/>
    <w:rsid w:val="00381A46"/>
    <w:rsid w:val="0038280E"/>
    <w:rsid w:val="00383F50"/>
    <w:rsid w:val="00384385"/>
    <w:rsid w:val="00384F71"/>
    <w:rsid w:val="0038590C"/>
    <w:rsid w:val="00392373"/>
    <w:rsid w:val="003937C7"/>
    <w:rsid w:val="00393BAF"/>
    <w:rsid w:val="003A1AB1"/>
    <w:rsid w:val="003A2C2B"/>
    <w:rsid w:val="003A3A5D"/>
    <w:rsid w:val="003A77A8"/>
    <w:rsid w:val="003A7970"/>
    <w:rsid w:val="003B05CA"/>
    <w:rsid w:val="003B2452"/>
    <w:rsid w:val="003B2478"/>
    <w:rsid w:val="003B553F"/>
    <w:rsid w:val="003B7C71"/>
    <w:rsid w:val="003C3C34"/>
    <w:rsid w:val="003C6C1E"/>
    <w:rsid w:val="003D0685"/>
    <w:rsid w:val="003D2B9E"/>
    <w:rsid w:val="003D404D"/>
    <w:rsid w:val="003D5E06"/>
    <w:rsid w:val="003D7FDA"/>
    <w:rsid w:val="003E02BB"/>
    <w:rsid w:val="003E1A83"/>
    <w:rsid w:val="003E2FEB"/>
    <w:rsid w:val="003E3EDC"/>
    <w:rsid w:val="003F3BBC"/>
    <w:rsid w:val="003F3D13"/>
    <w:rsid w:val="003F7C4B"/>
    <w:rsid w:val="004042F9"/>
    <w:rsid w:val="00404C42"/>
    <w:rsid w:val="00406954"/>
    <w:rsid w:val="00411F4A"/>
    <w:rsid w:val="00413337"/>
    <w:rsid w:val="00413DC5"/>
    <w:rsid w:val="0041555A"/>
    <w:rsid w:val="00415881"/>
    <w:rsid w:val="004168E9"/>
    <w:rsid w:val="0041777C"/>
    <w:rsid w:val="0042423A"/>
    <w:rsid w:val="004276CD"/>
    <w:rsid w:val="00430275"/>
    <w:rsid w:val="00431533"/>
    <w:rsid w:val="00432449"/>
    <w:rsid w:val="004333C6"/>
    <w:rsid w:val="00434D27"/>
    <w:rsid w:val="0043612E"/>
    <w:rsid w:val="00436BA5"/>
    <w:rsid w:val="004522ED"/>
    <w:rsid w:val="004537A3"/>
    <w:rsid w:val="0045640F"/>
    <w:rsid w:val="00461031"/>
    <w:rsid w:val="00461088"/>
    <w:rsid w:val="0046123C"/>
    <w:rsid w:val="0046198C"/>
    <w:rsid w:val="00464E7A"/>
    <w:rsid w:val="004706A4"/>
    <w:rsid w:val="00472404"/>
    <w:rsid w:val="00473C58"/>
    <w:rsid w:val="004754AE"/>
    <w:rsid w:val="004756C0"/>
    <w:rsid w:val="0048061C"/>
    <w:rsid w:val="00482FF1"/>
    <w:rsid w:val="00483066"/>
    <w:rsid w:val="00484127"/>
    <w:rsid w:val="0048433D"/>
    <w:rsid w:val="004856A2"/>
    <w:rsid w:val="00486F52"/>
    <w:rsid w:val="004878CB"/>
    <w:rsid w:val="00490AF4"/>
    <w:rsid w:val="0049206F"/>
    <w:rsid w:val="00492470"/>
    <w:rsid w:val="0049272F"/>
    <w:rsid w:val="004941A7"/>
    <w:rsid w:val="00496300"/>
    <w:rsid w:val="00496742"/>
    <w:rsid w:val="00497983"/>
    <w:rsid w:val="00497A31"/>
    <w:rsid w:val="004A1F90"/>
    <w:rsid w:val="004A39EA"/>
    <w:rsid w:val="004A5866"/>
    <w:rsid w:val="004B0DE6"/>
    <w:rsid w:val="004B2FE9"/>
    <w:rsid w:val="004B3594"/>
    <w:rsid w:val="004C253E"/>
    <w:rsid w:val="004C29F7"/>
    <w:rsid w:val="004C316E"/>
    <w:rsid w:val="004C36A5"/>
    <w:rsid w:val="004C5FC4"/>
    <w:rsid w:val="004D3FEB"/>
    <w:rsid w:val="004E4918"/>
    <w:rsid w:val="004E4CB0"/>
    <w:rsid w:val="005015AA"/>
    <w:rsid w:val="0050270D"/>
    <w:rsid w:val="005031E2"/>
    <w:rsid w:val="005045E8"/>
    <w:rsid w:val="0050537F"/>
    <w:rsid w:val="0050753F"/>
    <w:rsid w:val="0051098B"/>
    <w:rsid w:val="00513234"/>
    <w:rsid w:val="00513787"/>
    <w:rsid w:val="00514EA8"/>
    <w:rsid w:val="00515E51"/>
    <w:rsid w:val="00520178"/>
    <w:rsid w:val="00523446"/>
    <w:rsid w:val="005302D6"/>
    <w:rsid w:val="0053068B"/>
    <w:rsid w:val="00531D7D"/>
    <w:rsid w:val="005353D5"/>
    <w:rsid w:val="0054062E"/>
    <w:rsid w:val="005412C1"/>
    <w:rsid w:val="00550344"/>
    <w:rsid w:val="00556228"/>
    <w:rsid w:val="005654F4"/>
    <w:rsid w:val="00565D8D"/>
    <w:rsid w:val="00566528"/>
    <w:rsid w:val="00567EBF"/>
    <w:rsid w:val="00570D34"/>
    <w:rsid w:val="0057208F"/>
    <w:rsid w:val="00576631"/>
    <w:rsid w:val="00576B42"/>
    <w:rsid w:val="005770EE"/>
    <w:rsid w:val="00577345"/>
    <w:rsid w:val="00577587"/>
    <w:rsid w:val="005833C7"/>
    <w:rsid w:val="00585010"/>
    <w:rsid w:val="00585C54"/>
    <w:rsid w:val="00585DF2"/>
    <w:rsid w:val="00597367"/>
    <w:rsid w:val="005A3C9E"/>
    <w:rsid w:val="005A661E"/>
    <w:rsid w:val="005A6E54"/>
    <w:rsid w:val="005B362C"/>
    <w:rsid w:val="005B5499"/>
    <w:rsid w:val="005C1A48"/>
    <w:rsid w:val="005C2648"/>
    <w:rsid w:val="005C3408"/>
    <w:rsid w:val="005C49B5"/>
    <w:rsid w:val="005C5056"/>
    <w:rsid w:val="005C7D06"/>
    <w:rsid w:val="005C7E38"/>
    <w:rsid w:val="005D113A"/>
    <w:rsid w:val="005D1A5E"/>
    <w:rsid w:val="005D38A9"/>
    <w:rsid w:val="005D3DFF"/>
    <w:rsid w:val="005D520C"/>
    <w:rsid w:val="005D5EAB"/>
    <w:rsid w:val="005D703D"/>
    <w:rsid w:val="005D79BD"/>
    <w:rsid w:val="005E134A"/>
    <w:rsid w:val="005E3DAA"/>
    <w:rsid w:val="005E6FDF"/>
    <w:rsid w:val="005E7980"/>
    <w:rsid w:val="005F30EF"/>
    <w:rsid w:val="005F3C06"/>
    <w:rsid w:val="005F52CB"/>
    <w:rsid w:val="005F7210"/>
    <w:rsid w:val="0060098C"/>
    <w:rsid w:val="00600A8D"/>
    <w:rsid w:val="006019C0"/>
    <w:rsid w:val="00601A06"/>
    <w:rsid w:val="00601C57"/>
    <w:rsid w:val="00603A1C"/>
    <w:rsid w:val="00605C9D"/>
    <w:rsid w:val="00610FB3"/>
    <w:rsid w:val="00612C3A"/>
    <w:rsid w:val="00616D17"/>
    <w:rsid w:val="00616E8B"/>
    <w:rsid w:val="00623594"/>
    <w:rsid w:val="00627220"/>
    <w:rsid w:val="00631A76"/>
    <w:rsid w:val="00631D82"/>
    <w:rsid w:val="00635FA9"/>
    <w:rsid w:val="00641956"/>
    <w:rsid w:val="006419DD"/>
    <w:rsid w:val="00641C8D"/>
    <w:rsid w:val="00642353"/>
    <w:rsid w:val="00643EB8"/>
    <w:rsid w:val="00644371"/>
    <w:rsid w:val="0064458F"/>
    <w:rsid w:val="00644A3B"/>
    <w:rsid w:val="00646B91"/>
    <w:rsid w:val="00646EBE"/>
    <w:rsid w:val="00647F67"/>
    <w:rsid w:val="00650864"/>
    <w:rsid w:val="006511A9"/>
    <w:rsid w:val="00651567"/>
    <w:rsid w:val="00651D05"/>
    <w:rsid w:val="0066279B"/>
    <w:rsid w:val="006629D0"/>
    <w:rsid w:val="00662F58"/>
    <w:rsid w:val="00663AD7"/>
    <w:rsid w:val="00667F59"/>
    <w:rsid w:val="006714AA"/>
    <w:rsid w:val="006723A3"/>
    <w:rsid w:val="00672732"/>
    <w:rsid w:val="00675853"/>
    <w:rsid w:val="00676558"/>
    <w:rsid w:val="006806BA"/>
    <w:rsid w:val="00681AFE"/>
    <w:rsid w:val="00681B37"/>
    <w:rsid w:val="006828BC"/>
    <w:rsid w:val="0068310A"/>
    <w:rsid w:val="0068496E"/>
    <w:rsid w:val="006979A9"/>
    <w:rsid w:val="00697EE0"/>
    <w:rsid w:val="006A54E9"/>
    <w:rsid w:val="006A6097"/>
    <w:rsid w:val="006B3F52"/>
    <w:rsid w:val="006C013C"/>
    <w:rsid w:val="006C5EA8"/>
    <w:rsid w:val="006D5D97"/>
    <w:rsid w:val="006D7598"/>
    <w:rsid w:val="006E1384"/>
    <w:rsid w:val="006E1C1C"/>
    <w:rsid w:val="006E1CA6"/>
    <w:rsid w:val="006E1F1F"/>
    <w:rsid w:val="006E5617"/>
    <w:rsid w:val="006F0DEB"/>
    <w:rsid w:val="006F5DBD"/>
    <w:rsid w:val="00706A8C"/>
    <w:rsid w:val="007171ED"/>
    <w:rsid w:val="00717CFA"/>
    <w:rsid w:val="00720524"/>
    <w:rsid w:val="00725CBF"/>
    <w:rsid w:val="00727C5B"/>
    <w:rsid w:val="0073018F"/>
    <w:rsid w:val="0073060F"/>
    <w:rsid w:val="00730FCA"/>
    <w:rsid w:val="0073134C"/>
    <w:rsid w:val="00736A5E"/>
    <w:rsid w:val="00737642"/>
    <w:rsid w:val="00741B7E"/>
    <w:rsid w:val="00743B36"/>
    <w:rsid w:val="00745D94"/>
    <w:rsid w:val="00746126"/>
    <w:rsid w:val="00747B30"/>
    <w:rsid w:val="00751110"/>
    <w:rsid w:val="00751533"/>
    <w:rsid w:val="00751BF8"/>
    <w:rsid w:val="0075258D"/>
    <w:rsid w:val="00755836"/>
    <w:rsid w:val="00755B37"/>
    <w:rsid w:val="007576F0"/>
    <w:rsid w:val="00757861"/>
    <w:rsid w:val="00757AC6"/>
    <w:rsid w:val="0076116C"/>
    <w:rsid w:val="00766EC1"/>
    <w:rsid w:val="00770D7F"/>
    <w:rsid w:val="00774C11"/>
    <w:rsid w:val="00775520"/>
    <w:rsid w:val="007765D5"/>
    <w:rsid w:val="00777AF4"/>
    <w:rsid w:val="007828B5"/>
    <w:rsid w:val="00784924"/>
    <w:rsid w:val="00787B3E"/>
    <w:rsid w:val="0079184C"/>
    <w:rsid w:val="0079268C"/>
    <w:rsid w:val="00794C2C"/>
    <w:rsid w:val="0079519E"/>
    <w:rsid w:val="007954B9"/>
    <w:rsid w:val="0079657E"/>
    <w:rsid w:val="00797571"/>
    <w:rsid w:val="007979D7"/>
    <w:rsid w:val="007A4D8F"/>
    <w:rsid w:val="007A69E1"/>
    <w:rsid w:val="007A7662"/>
    <w:rsid w:val="007A7705"/>
    <w:rsid w:val="007B05F6"/>
    <w:rsid w:val="007B2A89"/>
    <w:rsid w:val="007B529F"/>
    <w:rsid w:val="007B77FE"/>
    <w:rsid w:val="007C3CE1"/>
    <w:rsid w:val="007C5205"/>
    <w:rsid w:val="007D0E3D"/>
    <w:rsid w:val="007D11C0"/>
    <w:rsid w:val="007D1F93"/>
    <w:rsid w:val="007D4379"/>
    <w:rsid w:val="007D4690"/>
    <w:rsid w:val="007D499A"/>
    <w:rsid w:val="007E29E4"/>
    <w:rsid w:val="007E5F7D"/>
    <w:rsid w:val="007F53BA"/>
    <w:rsid w:val="00806F76"/>
    <w:rsid w:val="008100C5"/>
    <w:rsid w:val="008122D3"/>
    <w:rsid w:val="008150A9"/>
    <w:rsid w:val="00815256"/>
    <w:rsid w:val="00815FE8"/>
    <w:rsid w:val="00817AE2"/>
    <w:rsid w:val="00817AF4"/>
    <w:rsid w:val="00820755"/>
    <w:rsid w:val="00820863"/>
    <w:rsid w:val="0082109E"/>
    <w:rsid w:val="00821F96"/>
    <w:rsid w:val="0082257A"/>
    <w:rsid w:val="00822ACE"/>
    <w:rsid w:val="00822AD0"/>
    <w:rsid w:val="00825990"/>
    <w:rsid w:val="00826450"/>
    <w:rsid w:val="00827F0F"/>
    <w:rsid w:val="00835700"/>
    <w:rsid w:val="00837E16"/>
    <w:rsid w:val="00842F71"/>
    <w:rsid w:val="0084489B"/>
    <w:rsid w:val="00846383"/>
    <w:rsid w:val="008463BE"/>
    <w:rsid w:val="00846EA4"/>
    <w:rsid w:val="0085314B"/>
    <w:rsid w:val="008536FD"/>
    <w:rsid w:val="00853C04"/>
    <w:rsid w:val="008542A4"/>
    <w:rsid w:val="00855834"/>
    <w:rsid w:val="00861081"/>
    <w:rsid w:val="0086273A"/>
    <w:rsid w:val="00862B01"/>
    <w:rsid w:val="00863160"/>
    <w:rsid w:val="00863F05"/>
    <w:rsid w:val="00865118"/>
    <w:rsid w:val="00865C3B"/>
    <w:rsid w:val="0087185E"/>
    <w:rsid w:val="00881B3E"/>
    <w:rsid w:val="00881F70"/>
    <w:rsid w:val="00883067"/>
    <w:rsid w:val="00887036"/>
    <w:rsid w:val="008908D5"/>
    <w:rsid w:val="00894840"/>
    <w:rsid w:val="008949E8"/>
    <w:rsid w:val="008970B9"/>
    <w:rsid w:val="008A09ED"/>
    <w:rsid w:val="008A0D45"/>
    <w:rsid w:val="008A1EB6"/>
    <w:rsid w:val="008A3B4F"/>
    <w:rsid w:val="008A4CBC"/>
    <w:rsid w:val="008B0E7F"/>
    <w:rsid w:val="008B3E6E"/>
    <w:rsid w:val="008B4866"/>
    <w:rsid w:val="008B6E7E"/>
    <w:rsid w:val="008C1A61"/>
    <w:rsid w:val="008D06B9"/>
    <w:rsid w:val="008E1EEC"/>
    <w:rsid w:val="008E6C42"/>
    <w:rsid w:val="008F3293"/>
    <w:rsid w:val="008F55CC"/>
    <w:rsid w:val="008F7E53"/>
    <w:rsid w:val="0090236B"/>
    <w:rsid w:val="00902391"/>
    <w:rsid w:val="009036D0"/>
    <w:rsid w:val="00903F88"/>
    <w:rsid w:val="009043BC"/>
    <w:rsid w:val="00906949"/>
    <w:rsid w:val="00911A8F"/>
    <w:rsid w:val="0092076C"/>
    <w:rsid w:val="00922505"/>
    <w:rsid w:val="00922E15"/>
    <w:rsid w:val="009251DA"/>
    <w:rsid w:val="009272F3"/>
    <w:rsid w:val="0093003D"/>
    <w:rsid w:val="00930D63"/>
    <w:rsid w:val="0093138D"/>
    <w:rsid w:val="00931F59"/>
    <w:rsid w:val="00932140"/>
    <w:rsid w:val="00936082"/>
    <w:rsid w:val="00936CC2"/>
    <w:rsid w:val="009379C5"/>
    <w:rsid w:val="00940230"/>
    <w:rsid w:val="009416E3"/>
    <w:rsid w:val="00942D24"/>
    <w:rsid w:val="009449F3"/>
    <w:rsid w:val="00945DE4"/>
    <w:rsid w:val="009524F9"/>
    <w:rsid w:val="0095452D"/>
    <w:rsid w:val="0095788E"/>
    <w:rsid w:val="0096242C"/>
    <w:rsid w:val="0096460F"/>
    <w:rsid w:val="00967521"/>
    <w:rsid w:val="00980B12"/>
    <w:rsid w:val="009831B1"/>
    <w:rsid w:val="00983FD7"/>
    <w:rsid w:val="009874E3"/>
    <w:rsid w:val="00987EC1"/>
    <w:rsid w:val="00992C1A"/>
    <w:rsid w:val="009967EF"/>
    <w:rsid w:val="00996A67"/>
    <w:rsid w:val="00997587"/>
    <w:rsid w:val="009A0B48"/>
    <w:rsid w:val="009A1ACB"/>
    <w:rsid w:val="009A3470"/>
    <w:rsid w:val="009A548B"/>
    <w:rsid w:val="009A5D65"/>
    <w:rsid w:val="009B0FDD"/>
    <w:rsid w:val="009B3702"/>
    <w:rsid w:val="009B4501"/>
    <w:rsid w:val="009B5383"/>
    <w:rsid w:val="009B55C7"/>
    <w:rsid w:val="009B653D"/>
    <w:rsid w:val="009B6BA9"/>
    <w:rsid w:val="009B76C8"/>
    <w:rsid w:val="009C0810"/>
    <w:rsid w:val="009C0C9A"/>
    <w:rsid w:val="009C53FD"/>
    <w:rsid w:val="009C7F62"/>
    <w:rsid w:val="009D261E"/>
    <w:rsid w:val="009D4569"/>
    <w:rsid w:val="009D46DF"/>
    <w:rsid w:val="009D5508"/>
    <w:rsid w:val="009D6C9F"/>
    <w:rsid w:val="009D6E2D"/>
    <w:rsid w:val="009D7D63"/>
    <w:rsid w:val="009E2AA5"/>
    <w:rsid w:val="009E2C16"/>
    <w:rsid w:val="009E3CF9"/>
    <w:rsid w:val="009E5F21"/>
    <w:rsid w:val="009E68A9"/>
    <w:rsid w:val="009E69B1"/>
    <w:rsid w:val="009E7D1D"/>
    <w:rsid w:val="009F075B"/>
    <w:rsid w:val="009F1881"/>
    <w:rsid w:val="009F4F7A"/>
    <w:rsid w:val="009F6DBA"/>
    <w:rsid w:val="00A007BF"/>
    <w:rsid w:val="00A011F7"/>
    <w:rsid w:val="00A07A2A"/>
    <w:rsid w:val="00A12F07"/>
    <w:rsid w:val="00A13A53"/>
    <w:rsid w:val="00A158E7"/>
    <w:rsid w:val="00A15FCB"/>
    <w:rsid w:val="00A237B9"/>
    <w:rsid w:val="00A23E15"/>
    <w:rsid w:val="00A257E3"/>
    <w:rsid w:val="00A26C22"/>
    <w:rsid w:val="00A36864"/>
    <w:rsid w:val="00A403FE"/>
    <w:rsid w:val="00A43249"/>
    <w:rsid w:val="00A44252"/>
    <w:rsid w:val="00A668E3"/>
    <w:rsid w:val="00A67B0D"/>
    <w:rsid w:val="00A746E9"/>
    <w:rsid w:val="00A753C9"/>
    <w:rsid w:val="00A75CFB"/>
    <w:rsid w:val="00A76A05"/>
    <w:rsid w:val="00A76E1E"/>
    <w:rsid w:val="00A774FE"/>
    <w:rsid w:val="00A86856"/>
    <w:rsid w:val="00AA16A3"/>
    <w:rsid w:val="00AA1A88"/>
    <w:rsid w:val="00AA393F"/>
    <w:rsid w:val="00AA4303"/>
    <w:rsid w:val="00AB03DA"/>
    <w:rsid w:val="00AB11F3"/>
    <w:rsid w:val="00AB22C2"/>
    <w:rsid w:val="00AB231B"/>
    <w:rsid w:val="00AB2AF7"/>
    <w:rsid w:val="00AB462D"/>
    <w:rsid w:val="00AC0863"/>
    <w:rsid w:val="00AC195B"/>
    <w:rsid w:val="00AC2463"/>
    <w:rsid w:val="00AC483B"/>
    <w:rsid w:val="00AC59D4"/>
    <w:rsid w:val="00AC7253"/>
    <w:rsid w:val="00AD0262"/>
    <w:rsid w:val="00AD35D4"/>
    <w:rsid w:val="00AD7040"/>
    <w:rsid w:val="00AD7A4B"/>
    <w:rsid w:val="00AE2987"/>
    <w:rsid w:val="00AE2EC7"/>
    <w:rsid w:val="00AE40B8"/>
    <w:rsid w:val="00AE4EF1"/>
    <w:rsid w:val="00AE5A09"/>
    <w:rsid w:val="00AE6109"/>
    <w:rsid w:val="00AE700A"/>
    <w:rsid w:val="00AF0241"/>
    <w:rsid w:val="00AF0C18"/>
    <w:rsid w:val="00AF1E90"/>
    <w:rsid w:val="00AF36DC"/>
    <w:rsid w:val="00AF6148"/>
    <w:rsid w:val="00AF63B5"/>
    <w:rsid w:val="00B11724"/>
    <w:rsid w:val="00B119F8"/>
    <w:rsid w:val="00B156B5"/>
    <w:rsid w:val="00B1616C"/>
    <w:rsid w:val="00B2096E"/>
    <w:rsid w:val="00B21C95"/>
    <w:rsid w:val="00B25D82"/>
    <w:rsid w:val="00B33006"/>
    <w:rsid w:val="00B40774"/>
    <w:rsid w:val="00B41EC9"/>
    <w:rsid w:val="00B42396"/>
    <w:rsid w:val="00B4666C"/>
    <w:rsid w:val="00B46A48"/>
    <w:rsid w:val="00B47737"/>
    <w:rsid w:val="00B47EBA"/>
    <w:rsid w:val="00B50CA4"/>
    <w:rsid w:val="00B5392E"/>
    <w:rsid w:val="00B53FAF"/>
    <w:rsid w:val="00B5474E"/>
    <w:rsid w:val="00B55975"/>
    <w:rsid w:val="00B57E51"/>
    <w:rsid w:val="00B64604"/>
    <w:rsid w:val="00B65B1C"/>
    <w:rsid w:val="00B65ECF"/>
    <w:rsid w:val="00B70C70"/>
    <w:rsid w:val="00B73F8E"/>
    <w:rsid w:val="00B74A3B"/>
    <w:rsid w:val="00B7633D"/>
    <w:rsid w:val="00B776C9"/>
    <w:rsid w:val="00B77A6A"/>
    <w:rsid w:val="00B77F7D"/>
    <w:rsid w:val="00B83B0A"/>
    <w:rsid w:val="00B85646"/>
    <w:rsid w:val="00B8725D"/>
    <w:rsid w:val="00B87664"/>
    <w:rsid w:val="00B878F1"/>
    <w:rsid w:val="00B900CE"/>
    <w:rsid w:val="00B90822"/>
    <w:rsid w:val="00B92771"/>
    <w:rsid w:val="00B92AC7"/>
    <w:rsid w:val="00B93843"/>
    <w:rsid w:val="00B948BF"/>
    <w:rsid w:val="00B96322"/>
    <w:rsid w:val="00B96D6D"/>
    <w:rsid w:val="00BA0757"/>
    <w:rsid w:val="00BA0C64"/>
    <w:rsid w:val="00BA2189"/>
    <w:rsid w:val="00BA7B46"/>
    <w:rsid w:val="00BB05C4"/>
    <w:rsid w:val="00BB3147"/>
    <w:rsid w:val="00BB3C4F"/>
    <w:rsid w:val="00BB45E6"/>
    <w:rsid w:val="00BB666D"/>
    <w:rsid w:val="00BC03C4"/>
    <w:rsid w:val="00BC2D04"/>
    <w:rsid w:val="00BC3EA0"/>
    <w:rsid w:val="00BC5D8B"/>
    <w:rsid w:val="00BD3E2F"/>
    <w:rsid w:val="00BD743C"/>
    <w:rsid w:val="00BD76E5"/>
    <w:rsid w:val="00BE0E20"/>
    <w:rsid w:val="00BE428B"/>
    <w:rsid w:val="00BE6243"/>
    <w:rsid w:val="00BE659E"/>
    <w:rsid w:val="00BE6E22"/>
    <w:rsid w:val="00BF45BC"/>
    <w:rsid w:val="00BF57C1"/>
    <w:rsid w:val="00BF5832"/>
    <w:rsid w:val="00BF6147"/>
    <w:rsid w:val="00C00B36"/>
    <w:rsid w:val="00C05EA9"/>
    <w:rsid w:val="00C05FF5"/>
    <w:rsid w:val="00C10CAF"/>
    <w:rsid w:val="00C10F3D"/>
    <w:rsid w:val="00C12D1F"/>
    <w:rsid w:val="00C13A48"/>
    <w:rsid w:val="00C14AA4"/>
    <w:rsid w:val="00C151D6"/>
    <w:rsid w:val="00C2470F"/>
    <w:rsid w:val="00C24CBD"/>
    <w:rsid w:val="00C261F9"/>
    <w:rsid w:val="00C314F1"/>
    <w:rsid w:val="00C31D07"/>
    <w:rsid w:val="00C344F9"/>
    <w:rsid w:val="00C3554F"/>
    <w:rsid w:val="00C3608E"/>
    <w:rsid w:val="00C45151"/>
    <w:rsid w:val="00C507A3"/>
    <w:rsid w:val="00C511A0"/>
    <w:rsid w:val="00C511F0"/>
    <w:rsid w:val="00C525D4"/>
    <w:rsid w:val="00C54731"/>
    <w:rsid w:val="00C569CF"/>
    <w:rsid w:val="00C57C3C"/>
    <w:rsid w:val="00C62F19"/>
    <w:rsid w:val="00C66CBD"/>
    <w:rsid w:val="00C67EA1"/>
    <w:rsid w:val="00C72953"/>
    <w:rsid w:val="00C8262C"/>
    <w:rsid w:val="00C855C6"/>
    <w:rsid w:val="00C867DB"/>
    <w:rsid w:val="00C870D0"/>
    <w:rsid w:val="00C90277"/>
    <w:rsid w:val="00C91377"/>
    <w:rsid w:val="00C953D3"/>
    <w:rsid w:val="00C957A0"/>
    <w:rsid w:val="00CA28DF"/>
    <w:rsid w:val="00CA4DA6"/>
    <w:rsid w:val="00CA5621"/>
    <w:rsid w:val="00CA6053"/>
    <w:rsid w:val="00CA711A"/>
    <w:rsid w:val="00CB10AC"/>
    <w:rsid w:val="00CB11BC"/>
    <w:rsid w:val="00CB2B7A"/>
    <w:rsid w:val="00CB3282"/>
    <w:rsid w:val="00CB32D6"/>
    <w:rsid w:val="00CB3479"/>
    <w:rsid w:val="00CB3C7B"/>
    <w:rsid w:val="00CB49A5"/>
    <w:rsid w:val="00CB6A17"/>
    <w:rsid w:val="00CC0732"/>
    <w:rsid w:val="00CD1371"/>
    <w:rsid w:val="00CD6063"/>
    <w:rsid w:val="00CE0821"/>
    <w:rsid w:val="00CE0FD2"/>
    <w:rsid w:val="00CE18E6"/>
    <w:rsid w:val="00CE2CD6"/>
    <w:rsid w:val="00CE3D7A"/>
    <w:rsid w:val="00CF146B"/>
    <w:rsid w:val="00CF29F9"/>
    <w:rsid w:val="00CF2A9F"/>
    <w:rsid w:val="00CF4844"/>
    <w:rsid w:val="00CF5B68"/>
    <w:rsid w:val="00D01DC5"/>
    <w:rsid w:val="00D02AAA"/>
    <w:rsid w:val="00D02C79"/>
    <w:rsid w:val="00D0485E"/>
    <w:rsid w:val="00D079B1"/>
    <w:rsid w:val="00D07F1D"/>
    <w:rsid w:val="00D12662"/>
    <w:rsid w:val="00D13D78"/>
    <w:rsid w:val="00D1409E"/>
    <w:rsid w:val="00D155A0"/>
    <w:rsid w:val="00D17574"/>
    <w:rsid w:val="00D17F20"/>
    <w:rsid w:val="00D20AD9"/>
    <w:rsid w:val="00D21BCB"/>
    <w:rsid w:val="00D2369B"/>
    <w:rsid w:val="00D24222"/>
    <w:rsid w:val="00D258A9"/>
    <w:rsid w:val="00D25BFD"/>
    <w:rsid w:val="00D26E25"/>
    <w:rsid w:val="00D26F92"/>
    <w:rsid w:val="00D27FE9"/>
    <w:rsid w:val="00D30CB5"/>
    <w:rsid w:val="00D32190"/>
    <w:rsid w:val="00D337E5"/>
    <w:rsid w:val="00D343B5"/>
    <w:rsid w:val="00D3529C"/>
    <w:rsid w:val="00D35B0D"/>
    <w:rsid w:val="00D41CA4"/>
    <w:rsid w:val="00D41EAF"/>
    <w:rsid w:val="00D423AD"/>
    <w:rsid w:val="00D43740"/>
    <w:rsid w:val="00D44DA5"/>
    <w:rsid w:val="00D513E5"/>
    <w:rsid w:val="00D53DDF"/>
    <w:rsid w:val="00D5592B"/>
    <w:rsid w:val="00D6016F"/>
    <w:rsid w:val="00D60AD1"/>
    <w:rsid w:val="00D615F5"/>
    <w:rsid w:val="00D61613"/>
    <w:rsid w:val="00D62C81"/>
    <w:rsid w:val="00D64ABB"/>
    <w:rsid w:val="00D65095"/>
    <w:rsid w:val="00D65A43"/>
    <w:rsid w:val="00D66E11"/>
    <w:rsid w:val="00D702C9"/>
    <w:rsid w:val="00D70428"/>
    <w:rsid w:val="00D733A7"/>
    <w:rsid w:val="00D74985"/>
    <w:rsid w:val="00D75A97"/>
    <w:rsid w:val="00D80AA3"/>
    <w:rsid w:val="00D82D73"/>
    <w:rsid w:val="00D82E11"/>
    <w:rsid w:val="00D83BCF"/>
    <w:rsid w:val="00D84C6B"/>
    <w:rsid w:val="00D87709"/>
    <w:rsid w:val="00D908BD"/>
    <w:rsid w:val="00D91358"/>
    <w:rsid w:val="00D94EC9"/>
    <w:rsid w:val="00D95835"/>
    <w:rsid w:val="00D959D7"/>
    <w:rsid w:val="00D9609D"/>
    <w:rsid w:val="00D9629F"/>
    <w:rsid w:val="00D97B2C"/>
    <w:rsid w:val="00DA0F40"/>
    <w:rsid w:val="00DA45DB"/>
    <w:rsid w:val="00DA56E5"/>
    <w:rsid w:val="00DB10AB"/>
    <w:rsid w:val="00DB141D"/>
    <w:rsid w:val="00DB252A"/>
    <w:rsid w:val="00DB3BC1"/>
    <w:rsid w:val="00DC1078"/>
    <w:rsid w:val="00DC1609"/>
    <w:rsid w:val="00DC25D0"/>
    <w:rsid w:val="00DC323C"/>
    <w:rsid w:val="00DC3BC5"/>
    <w:rsid w:val="00DD0965"/>
    <w:rsid w:val="00DD3888"/>
    <w:rsid w:val="00DD4BCE"/>
    <w:rsid w:val="00DD60F9"/>
    <w:rsid w:val="00DD6628"/>
    <w:rsid w:val="00DD7DC9"/>
    <w:rsid w:val="00DE1292"/>
    <w:rsid w:val="00DE357C"/>
    <w:rsid w:val="00DE5FDB"/>
    <w:rsid w:val="00DE6249"/>
    <w:rsid w:val="00DE68C6"/>
    <w:rsid w:val="00DE76FC"/>
    <w:rsid w:val="00DF3070"/>
    <w:rsid w:val="00DF424C"/>
    <w:rsid w:val="00DF6AF5"/>
    <w:rsid w:val="00DF7389"/>
    <w:rsid w:val="00E00D44"/>
    <w:rsid w:val="00E00F07"/>
    <w:rsid w:val="00E0128F"/>
    <w:rsid w:val="00E01DF1"/>
    <w:rsid w:val="00E02288"/>
    <w:rsid w:val="00E02D10"/>
    <w:rsid w:val="00E10B8B"/>
    <w:rsid w:val="00E12456"/>
    <w:rsid w:val="00E12732"/>
    <w:rsid w:val="00E129CD"/>
    <w:rsid w:val="00E13A1E"/>
    <w:rsid w:val="00E16185"/>
    <w:rsid w:val="00E16589"/>
    <w:rsid w:val="00E20833"/>
    <w:rsid w:val="00E21411"/>
    <w:rsid w:val="00E24815"/>
    <w:rsid w:val="00E24D15"/>
    <w:rsid w:val="00E312C7"/>
    <w:rsid w:val="00E34F07"/>
    <w:rsid w:val="00E43532"/>
    <w:rsid w:val="00E43715"/>
    <w:rsid w:val="00E4545E"/>
    <w:rsid w:val="00E46106"/>
    <w:rsid w:val="00E60612"/>
    <w:rsid w:val="00E61A21"/>
    <w:rsid w:val="00E6724D"/>
    <w:rsid w:val="00E7577E"/>
    <w:rsid w:val="00E76B7D"/>
    <w:rsid w:val="00E77BC0"/>
    <w:rsid w:val="00E83DEB"/>
    <w:rsid w:val="00E846B1"/>
    <w:rsid w:val="00E863EE"/>
    <w:rsid w:val="00E8741D"/>
    <w:rsid w:val="00E90A3B"/>
    <w:rsid w:val="00E91B9A"/>
    <w:rsid w:val="00E91FE5"/>
    <w:rsid w:val="00E939FC"/>
    <w:rsid w:val="00E93C27"/>
    <w:rsid w:val="00E9706C"/>
    <w:rsid w:val="00E9762A"/>
    <w:rsid w:val="00EA0B5C"/>
    <w:rsid w:val="00EA0CAB"/>
    <w:rsid w:val="00EA16AD"/>
    <w:rsid w:val="00EA1F99"/>
    <w:rsid w:val="00EA419B"/>
    <w:rsid w:val="00EA4787"/>
    <w:rsid w:val="00EA4E5C"/>
    <w:rsid w:val="00EB0D97"/>
    <w:rsid w:val="00EB65D5"/>
    <w:rsid w:val="00EB6BC2"/>
    <w:rsid w:val="00EC0A58"/>
    <w:rsid w:val="00EC501D"/>
    <w:rsid w:val="00EC657F"/>
    <w:rsid w:val="00EC6CC8"/>
    <w:rsid w:val="00EC74E0"/>
    <w:rsid w:val="00ED064B"/>
    <w:rsid w:val="00ED1433"/>
    <w:rsid w:val="00ED1466"/>
    <w:rsid w:val="00ED1722"/>
    <w:rsid w:val="00ED1940"/>
    <w:rsid w:val="00ED4596"/>
    <w:rsid w:val="00ED6A0D"/>
    <w:rsid w:val="00EE13F4"/>
    <w:rsid w:val="00EE45A5"/>
    <w:rsid w:val="00EE476C"/>
    <w:rsid w:val="00EF06B1"/>
    <w:rsid w:val="00EF0B1B"/>
    <w:rsid w:val="00EF4D03"/>
    <w:rsid w:val="00EF5475"/>
    <w:rsid w:val="00F01BFB"/>
    <w:rsid w:val="00F1039F"/>
    <w:rsid w:val="00F11F6D"/>
    <w:rsid w:val="00F15873"/>
    <w:rsid w:val="00F16763"/>
    <w:rsid w:val="00F169F4"/>
    <w:rsid w:val="00F21FDD"/>
    <w:rsid w:val="00F2386E"/>
    <w:rsid w:val="00F255A8"/>
    <w:rsid w:val="00F2740E"/>
    <w:rsid w:val="00F347AD"/>
    <w:rsid w:val="00F35DD7"/>
    <w:rsid w:val="00F36EFB"/>
    <w:rsid w:val="00F37E98"/>
    <w:rsid w:val="00F46E30"/>
    <w:rsid w:val="00F47008"/>
    <w:rsid w:val="00F532C9"/>
    <w:rsid w:val="00F5368B"/>
    <w:rsid w:val="00F5374B"/>
    <w:rsid w:val="00F57479"/>
    <w:rsid w:val="00F57E0C"/>
    <w:rsid w:val="00F60D16"/>
    <w:rsid w:val="00F66A3B"/>
    <w:rsid w:val="00F66F42"/>
    <w:rsid w:val="00F71647"/>
    <w:rsid w:val="00F7253D"/>
    <w:rsid w:val="00F72E7F"/>
    <w:rsid w:val="00F748A7"/>
    <w:rsid w:val="00F7656D"/>
    <w:rsid w:val="00F82DB8"/>
    <w:rsid w:val="00F932E1"/>
    <w:rsid w:val="00F94574"/>
    <w:rsid w:val="00F949AC"/>
    <w:rsid w:val="00F96FDE"/>
    <w:rsid w:val="00F971A3"/>
    <w:rsid w:val="00FA0C8D"/>
    <w:rsid w:val="00FA3D94"/>
    <w:rsid w:val="00FB0D33"/>
    <w:rsid w:val="00FB1434"/>
    <w:rsid w:val="00FB24DB"/>
    <w:rsid w:val="00FB3E1E"/>
    <w:rsid w:val="00FB70F8"/>
    <w:rsid w:val="00FC00E3"/>
    <w:rsid w:val="00FC36E1"/>
    <w:rsid w:val="00FC604B"/>
    <w:rsid w:val="00FC6A17"/>
    <w:rsid w:val="00FC7ED3"/>
    <w:rsid w:val="00FD01CB"/>
    <w:rsid w:val="00FD02CE"/>
    <w:rsid w:val="00FD0692"/>
    <w:rsid w:val="00FD3AA6"/>
    <w:rsid w:val="00FD4BFE"/>
    <w:rsid w:val="00FD5C39"/>
    <w:rsid w:val="00FD5DE5"/>
    <w:rsid w:val="00FD5E0B"/>
    <w:rsid w:val="00FD74CE"/>
    <w:rsid w:val="00FD757C"/>
    <w:rsid w:val="00FE09F4"/>
    <w:rsid w:val="00FE176E"/>
    <w:rsid w:val="00FE2566"/>
    <w:rsid w:val="00FE25C3"/>
    <w:rsid w:val="00FE2C1F"/>
    <w:rsid w:val="00FE2E42"/>
    <w:rsid w:val="00FE5B95"/>
    <w:rsid w:val="00FF1758"/>
    <w:rsid w:val="00FF3D8B"/>
    <w:rsid w:val="00FF55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CC3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8" w:uiPriority="39"/>
    <w:lsdException w:name="footnote text" w:uiPriority="99"/>
    <w:lsdException w:name="annotation text" w:uiPriority="99"/>
    <w:lsdException w:name="header" w:uiPriority="99"/>
    <w:lsdException w:name="footer" w:uiPriority="99"/>
    <w:lsdException w:name="caption" w:uiPriority="35"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table of authorities" w:uiPriority="99"/>
    <w:lsdException w:name="Title" w:qFormat="1"/>
    <w:lsdException w:name="Subtitle" w:qFormat="1"/>
    <w:lsdException w:name="Block Text" w:uiPriority="99"/>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HTML Preformatted" w:uiPriority="99"/>
    <w:lsdException w:name="annotation subject" w:uiPriority="99"/>
    <w:lsdException w:name="No List" w:uiPriority="99"/>
    <w:lsdException w:name="Balloon Text" w:uiPriority="99"/>
    <w:lsdException w:name="Table Grid" w:uiPriority="59"/>
    <w:lsdException w:name="No Spacing" w:qFormat="1"/>
    <w:lsdException w:name="Revision" w:uiPriority="99"/>
    <w:lsdException w:name="List Paragraph" w:qFormat="1"/>
    <w:lsdException w:name="Quote" w:qFormat="1"/>
    <w:lsdException w:name="Intense Quote" w:qFormat="1"/>
    <w:lsdException w:name="Colorful List Accent 1"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184DCC"/>
    <w:rPr>
      <w:rFonts w:ascii="Times New Roman" w:eastAsia="Times New Roman" w:hAnsi="Times New Roman"/>
    </w:rPr>
  </w:style>
  <w:style w:type="paragraph" w:styleId="Heading1">
    <w:name w:val="heading 1"/>
    <w:basedOn w:val="Normal"/>
    <w:next w:val="Normal"/>
    <w:link w:val="Heading1Char"/>
    <w:uiPriority w:val="9"/>
    <w:qFormat/>
    <w:rsid w:val="00184DCC"/>
    <w:pPr>
      <w:keepNext/>
      <w:spacing w:before="240" w:after="60"/>
      <w:outlineLvl w:val="0"/>
    </w:pPr>
    <w:rPr>
      <w:rFonts w:ascii="Arial" w:hAnsi="Arial"/>
      <w:b/>
      <w:kern w:val="32"/>
      <w:sz w:val="32"/>
    </w:rPr>
  </w:style>
  <w:style w:type="paragraph" w:styleId="Heading2">
    <w:name w:val="heading 2"/>
    <w:basedOn w:val="Normal"/>
    <w:next w:val="Normal"/>
    <w:link w:val="Heading2Char"/>
    <w:uiPriority w:val="9"/>
    <w:unhideWhenUsed/>
    <w:qFormat/>
    <w:rsid w:val="00184DCC"/>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184DCC"/>
    <w:pPr>
      <w:keepNext/>
      <w:spacing w:before="240" w:after="60"/>
      <w:outlineLvl w:val="2"/>
    </w:pPr>
    <w:rPr>
      <w:rFonts w:ascii="Arial" w:hAnsi="Arial"/>
      <w:b/>
      <w:sz w:val="26"/>
    </w:rPr>
  </w:style>
  <w:style w:type="paragraph" w:styleId="Heading4">
    <w:name w:val="heading 4"/>
    <w:basedOn w:val="Normal"/>
    <w:next w:val="Normal"/>
    <w:link w:val="Heading4Char"/>
    <w:uiPriority w:val="9"/>
    <w:qFormat/>
    <w:rsid w:val="00672B69"/>
    <w:pPr>
      <w:keepNext/>
      <w:numPr>
        <w:ilvl w:val="3"/>
        <w:numId w:val="27"/>
      </w:numPr>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
    <w:uiPriority w:val="9"/>
    <w:qFormat/>
    <w:rsid w:val="00184DCC"/>
    <w:pPr>
      <w:spacing w:before="240" w:after="60"/>
      <w:outlineLvl w:val="4"/>
    </w:pPr>
    <w:rPr>
      <w:b/>
      <w:i/>
      <w:sz w:val="26"/>
    </w:rPr>
  </w:style>
  <w:style w:type="paragraph" w:styleId="Heading6">
    <w:name w:val="heading 6"/>
    <w:basedOn w:val="Normal"/>
    <w:next w:val="Normal"/>
    <w:link w:val="Heading6Char"/>
    <w:uiPriority w:val="9"/>
    <w:qFormat/>
    <w:rsid w:val="00672B69"/>
    <w:pPr>
      <w:numPr>
        <w:ilvl w:val="5"/>
        <w:numId w:val="27"/>
      </w:num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iPriority w:val="9"/>
    <w:qFormat/>
    <w:rsid w:val="00672B69"/>
    <w:pPr>
      <w:numPr>
        <w:ilvl w:val="6"/>
        <w:numId w:val="27"/>
      </w:numPr>
      <w:spacing w:before="240" w:after="60"/>
      <w:outlineLvl w:val="6"/>
    </w:pPr>
    <w:rPr>
      <w:rFonts w:ascii="Calibri" w:hAnsi="Calibri"/>
      <w:lang w:val="x-none" w:eastAsia="x-none"/>
    </w:rPr>
  </w:style>
  <w:style w:type="paragraph" w:styleId="Heading8">
    <w:name w:val="heading 8"/>
    <w:basedOn w:val="Normal"/>
    <w:next w:val="Normal"/>
    <w:link w:val="Heading8Char"/>
    <w:uiPriority w:val="9"/>
    <w:qFormat/>
    <w:rsid w:val="00672B69"/>
    <w:pPr>
      <w:numPr>
        <w:ilvl w:val="7"/>
        <w:numId w:val="27"/>
      </w:numPr>
      <w:spacing w:before="240" w:after="60"/>
      <w:outlineLvl w:val="7"/>
    </w:pPr>
    <w:rPr>
      <w:rFonts w:ascii="Calibri" w:hAnsi="Calibri"/>
      <w:i/>
      <w:iCs/>
      <w:lang w:val="x-none" w:eastAsia="x-none"/>
    </w:rPr>
  </w:style>
  <w:style w:type="paragraph" w:styleId="Heading9">
    <w:name w:val="heading 9"/>
    <w:basedOn w:val="Normal"/>
    <w:next w:val="Normal"/>
    <w:link w:val="Heading9Char"/>
    <w:uiPriority w:val="9"/>
    <w:qFormat/>
    <w:rsid w:val="00672B69"/>
    <w:pPr>
      <w:numPr>
        <w:ilvl w:val="8"/>
        <w:numId w:val="27"/>
      </w:numPr>
      <w:spacing w:before="240" w:after="60"/>
      <w:outlineLvl w:val="8"/>
    </w:pPr>
    <w:rPr>
      <w:rFonts w:ascii="Cambria" w:hAnsi="Cambria"/>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D4B5D"/>
    <w:rPr>
      <w:rFonts w:ascii="Arial" w:eastAsia="Times New Roman" w:hAnsi="Arial"/>
      <w:b/>
      <w:kern w:val="32"/>
      <w:sz w:val="32"/>
    </w:rPr>
  </w:style>
  <w:style w:type="character" w:customStyle="1" w:styleId="Heading2Char">
    <w:name w:val="Heading 2 Char"/>
    <w:link w:val="Heading2"/>
    <w:uiPriority w:val="9"/>
    <w:rsid w:val="00184DCC"/>
    <w:rPr>
      <w:rFonts w:ascii="Cambria" w:eastAsia="Times New Roman" w:hAnsi="Cambria"/>
      <w:b/>
      <w:bCs/>
      <w:i/>
      <w:iCs/>
      <w:sz w:val="28"/>
      <w:szCs w:val="28"/>
    </w:rPr>
  </w:style>
  <w:style w:type="paragraph" w:styleId="Footer">
    <w:name w:val="footer"/>
    <w:basedOn w:val="Normal"/>
    <w:link w:val="FooterChar"/>
    <w:uiPriority w:val="99"/>
    <w:rsid w:val="001D4B5D"/>
    <w:pPr>
      <w:tabs>
        <w:tab w:val="center" w:pos="4320"/>
        <w:tab w:val="right" w:pos="8640"/>
      </w:tabs>
    </w:pPr>
    <w:rPr>
      <w:lang w:val="x-none" w:eastAsia="x-none"/>
    </w:rPr>
  </w:style>
  <w:style w:type="character" w:customStyle="1" w:styleId="FooterChar">
    <w:name w:val="Footer Char"/>
    <w:link w:val="Footer"/>
    <w:uiPriority w:val="99"/>
    <w:rsid w:val="001D4B5D"/>
    <w:rPr>
      <w:rFonts w:ascii="Times New Roman" w:eastAsia="Times New Roman" w:hAnsi="Times New Roman" w:cs="Times New Roman"/>
      <w:sz w:val="24"/>
      <w:szCs w:val="24"/>
    </w:rPr>
  </w:style>
  <w:style w:type="character" w:styleId="PageNumber">
    <w:name w:val="page number"/>
    <w:basedOn w:val="DefaultParagraphFont"/>
    <w:uiPriority w:val="99"/>
    <w:rsid w:val="001D4B5D"/>
  </w:style>
  <w:style w:type="paragraph" w:styleId="FootnoteText">
    <w:name w:val="footnote text"/>
    <w:basedOn w:val="Normal"/>
    <w:link w:val="FootnoteTextChar"/>
    <w:uiPriority w:val="99"/>
    <w:rsid w:val="001D4B5D"/>
    <w:rPr>
      <w:lang w:val="x-none" w:eastAsia="x-none"/>
    </w:rPr>
  </w:style>
  <w:style w:type="character" w:customStyle="1" w:styleId="FootnoteTextChar">
    <w:name w:val="Footnote Text Char"/>
    <w:link w:val="FootnoteText"/>
    <w:uiPriority w:val="99"/>
    <w:rsid w:val="001D4B5D"/>
    <w:rPr>
      <w:rFonts w:ascii="Times New Roman" w:eastAsia="Times New Roman" w:hAnsi="Times New Roman" w:cs="Times New Roman"/>
      <w:sz w:val="20"/>
      <w:szCs w:val="20"/>
    </w:rPr>
  </w:style>
  <w:style w:type="character" w:styleId="FootnoteReference">
    <w:name w:val="footnote reference"/>
    <w:uiPriority w:val="99"/>
    <w:semiHidden/>
    <w:rsid w:val="001D4B5D"/>
    <w:rPr>
      <w:vertAlign w:val="superscript"/>
    </w:rPr>
  </w:style>
  <w:style w:type="character" w:styleId="Hyperlink">
    <w:name w:val="Hyperlink"/>
    <w:uiPriority w:val="99"/>
    <w:rsid w:val="00184DCC"/>
    <w:rPr>
      <w:color w:val="0000FF"/>
      <w:u w:val="none"/>
    </w:rPr>
  </w:style>
  <w:style w:type="character" w:customStyle="1" w:styleId="p12">
    <w:name w:val="p12"/>
    <w:basedOn w:val="DefaultParagraphFont"/>
    <w:rsid w:val="001D4B5D"/>
  </w:style>
  <w:style w:type="paragraph" w:styleId="HTMLPreformatted">
    <w:name w:val="HTML Preformatted"/>
    <w:basedOn w:val="Normal"/>
    <w:link w:val="HTMLPreformattedChar"/>
    <w:uiPriority w:val="99"/>
    <w:rsid w:val="001D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PreformattedChar">
    <w:name w:val="HTML Preformatted Char"/>
    <w:link w:val="HTMLPreformatted"/>
    <w:uiPriority w:val="99"/>
    <w:rsid w:val="001D4B5D"/>
    <w:rPr>
      <w:rFonts w:ascii="Courier New" w:eastAsia="Times New Roman" w:hAnsi="Courier New" w:cs="Courier New"/>
      <w:sz w:val="20"/>
      <w:szCs w:val="20"/>
    </w:rPr>
  </w:style>
  <w:style w:type="character" w:styleId="Emphasis">
    <w:name w:val="Emphasis"/>
    <w:uiPriority w:val="20"/>
    <w:qFormat/>
    <w:rsid w:val="001D4B5D"/>
    <w:rPr>
      <w:i/>
      <w:iCs/>
    </w:rPr>
  </w:style>
  <w:style w:type="paragraph" w:styleId="Header">
    <w:name w:val="header"/>
    <w:basedOn w:val="Normal"/>
    <w:link w:val="HeaderChar"/>
    <w:uiPriority w:val="99"/>
    <w:rsid w:val="001D4B5D"/>
    <w:pPr>
      <w:tabs>
        <w:tab w:val="center" w:pos="4320"/>
        <w:tab w:val="right" w:pos="8640"/>
      </w:tabs>
    </w:pPr>
    <w:rPr>
      <w:lang w:val="x-none" w:eastAsia="x-none"/>
    </w:rPr>
  </w:style>
  <w:style w:type="character" w:customStyle="1" w:styleId="HeaderChar">
    <w:name w:val="Header Char"/>
    <w:link w:val="Header"/>
    <w:uiPriority w:val="99"/>
    <w:rsid w:val="001D4B5D"/>
    <w:rPr>
      <w:rFonts w:ascii="Times New Roman" w:eastAsia="Times New Roman" w:hAnsi="Times New Roman" w:cs="Times New Roman"/>
      <w:sz w:val="24"/>
      <w:szCs w:val="24"/>
    </w:rPr>
  </w:style>
  <w:style w:type="table" w:styleId="TableGrid">
    <w:name w:val="Table Grid"/>
    <w:basedOn w:val="TableNormal"/>
    <w:uiPriority w:val="59"/>
    <w:rsid w:val="001D4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full">
    <w:name w:val="xfull"/>
    <w:basedOn w:val="Normal"/>
    <w:rsid w:val="001D4B5D"/>
    <w:pPr>
      <w:spacing w:before="100" w:beforeAutospacing="1" w:after="100" w:afterAutospacing="1"/>
    </w:pPr>
  </w:style>
  <w:style w:type="character" w:customStyle="1" w:styleId="m">
    <w:name w:val="m"/>
    <w:basedOn w:val="DefaultParagraphFont"/>
    <w:rsid w:val="001D4B5D"/>
  </w:style>
  <w:style w:type="paragraph" w:styleId="NormalWeb">
    <w:name w:val="Normal (Web)"/>
    <w:basedOn w:val="Normal"/>
    <w:uiPriority w:val="99"/>
    <w:rsid w:val="001D4B5D"/>
    <w:pPr>
      <w:spacing w:before="100" w:beforeAutospacing="1" w:after="100" w:afterAutospacing="1"/>
    </w:pPr>
  </w:style>
  <w:style w:type="character" w:customStyle="1" w:styleId="grame">
    <w:name w:val="grame"/>
    <w:basedOn w:val="DefaultParagraphFont"/>
    <w:rsid w:val="001D4B5D"/>
  </w:style>
  <w:style w:type="character" w:styleId="FollowedHyperlink">
    <w:name w:val="FollowedHyperlink"/>
    <w:uiPriority w:val="99"/>
    <w:rsid w:val="001D4B5D"/>
    <w:rPr>
      <w:color w:val="800080"/>
      <w:u w:val="single"/>
    </w:rPr>
  </w:style>
  <w:style w:type="paragraph" w:styleId="BalloonText">
    <w:name w:val="Balloon Text"/>
    <w:basedOn w:val="Normal"/>
    <w:link w:val="BalloonTextChar"/>
    <w:uiPriority w:val="99"/>
    <w:rsid w:val="00184DCC"/>
    <w:rPr>
      <w:rFonts w:ascii="Tahoma" w:hAnsi="Tahoma" w:cs="Tahoma"/>
      <w:sz w:val="16"/>
      <w:szCs w:val="16"/>
    </w:rPr>
  </w:style>
  <w:style w:type="character" w:customStyle="1" w:styleId="BalloonTextChar">
    <w:name w:val="Balloon Text Char"/>
    <w:link w:val="BalloonText"/>
    <w:uiPriority w:val="99"/>
    <w:rsid w:val="001D4B5D"/>
    <w:rPr>
      <w:rFonts w:ascii="Tahoma" w:eastAsia="Times New Roman" w:hAnsi="Tahoma" w:cs="Tahoma"/>
      <w:sz w:val="16"/>
      <w:szCs w:val="16"/>
    </w:rPr>
  </w:style>
  <w:style w:type="paragraph" w:customStyle="1" w:styleId="ColorfulList-Accent11">
    <w:name w:val="Colorful List - Accent 11"/>
    <w:basedOn w:val="Normal"/>
    <w:uiPriority w:val="34"/>
    <w:qFormat/>
    <w:rsid w:val="001D4B5D"/>
    <w:pPr>
      <w:ind w:left="720"/>
      <w:contextualSpacing/>
    </w:pPr>
  </w:style>
  <w:style w:type="paragraph" w:customStyle="1" w:styleId="level1">
    <w:name w:val="level1"/>
    <w:basedOn w:val="Normal"/>
    <w:rsid w:val="001D4B5D"/>
    <w:pPr>
      <w:spacing w:before="100" w:beforeAutospacing="1" w:after="100" w:afterAutospacing="1"/>
    </w:pPr>
  </w:style>
  <w:style w:type="character" w:styleId="Strong">
    <w:name w:val="Strong"/>
    <w:uiPriority w:val="22"/>
    <w:qFormat/>
    <w:rsid w:val="001D4B5D"/>
    <w:rPr>
      <w:b/>
      <w:bCs/>
    </w:rPr>
  </w:style>
  <w:style w:type="paragraph" w:customStyle="1" w:styleId="Level10">
    <w:name w:val="Level 1"/>
    <w:uiPriority w:val="99"/>
    <w:rsid w:val="001D4B5D"/>
    <w:pPr>
      <w:widowControl w:val="0"/>
      <w:autoSpaceDE w:val="0"/>
      <w:autoSpaceDN w:val="0"/>
      <w:adjustRightInd w:val="0"/>
      <w:jc w:val="both"/>
    </w:pPr>
    <w:rPr>
      <w:rFonts w:ascii="Times New Roman" w:eastAsia="Times New Roman" w:hAnsi="Times New Roman"/>
      <w:sz w:val="24"/>
      <w:szCs w:val="24"/>
    </w:rPr>
  </w:style>
  <w:style w:type="character" w:customStyle="1" w:styleId="citation">
    <w:name w:val="citation"/>
    <w:basedOn w:val="DefaultParagraphFont"/>
    <w:rsid w:val="001D4B5D"/>
  </w:style>
  <w:style w:type="character" w:customStyle="1" w:styleId="fieldauthors">
    <w:name w:val="field_authors"/>
    <w:basedOn w:val="DefaultParagraphFont"/>
    <w:rsid w:val="001D4B5D"/>
  </w:style>
  <w:style w:type="character" w:customStyle="1" w:styleId="personname">
    <w:name w:val="person_name"/>
    <w:basedOn w:val="DefaultParagraphFont"/>
    <w:rsid w:val="001D4B5D"/>
  </w:style>
  <w:style w:type="character" w:customStyle="1" w:styleId="fieldyear">
    <w:name w:val="field_year"/>
    <w:basedOn w:val="DefaultParagraphFont"/>
    <w:rsid w:val="001D4B5D"/>
  </w:style>
  <w:style w:type="character" w:customStyle="1" w:styleId="fieldtitle">
    <w:name w:val="field_title"/>
    <w:basedOn w:val="DefaultParagraphFont"/>
    <w:rsid w:val="001D4B5D"/>
  </w:style>
  <w:style w:type="character" w:customStyle="1" w:styleId="fieldpublication">
    <w:name w:val="field_publication"/>
    <w:basedOn w:val="DefaultParagraphFont"/>
    <w:rsid w:val="001D4B5D"/>
  </w:style>
  <w:style w:type="character" w:customStyle="1" w:styleId="fieldvolume">
    <w:name w:val="field_volume"/>
    <w:basedOn w:val="DefaultParagraphFont"/>
    <w:rsid w:val="001D4B5D"/>
  </w:style>
  <w:style w:type="character" w:customStyle="1" w:styleId="fieldpages">
    <w:name w:val="field_pages"/>
    <w:basedOn w:val="DefaultParagraphFont"/>
    <w:rsid w:val="001D4B5D"/>
  </w:style>
  <w:style w:type="character" w:styleId="HTMLCite">
    <w:name w:val="HTML Cite"/>
    <w:uiPriority w:val="99"/>
    <w:unhideWhenUsed/>
    <w:rsid w:val="001D4B5D"/>
    <w:rPr>
      <w:i w:val="0"/>
      <w:iCs w:val="0"/>
    </w:rPr>
  </w:style>
  <w:style w:type="character" w:customStyle="1" w:styleId="title201">
    <w:name w:val="title201"/>
    <w:rsid w:val="001D4B5D"/>
    <w:rPr>
      <w:b/>
      <w:bCs/>
      <w:color w:val="990000"/>
      <w:sz w:val="20"/>
      <w:szCs w:val="20"/>
    </w:rPr>
  </w:style>
  <w:style w:type="character" w:customStyle="1" w:styleId="term1">
    <w:name w:val="term1"/>
    <w:rsid w:val="001D4B5D"/>
    <w:rPr>
      <w:b/>
      <w:bCs/>
      <w:color w:val="000066"/>
    </w:rPr>
  </w:style>
  <w:style w:type="character" w:customStyle="1" w:styleId="StyleLatinArialComplexArial">
    <w:name w:val="Style (Latin) Arial (Complex) Arial"/>
    <w:rsid w:val="00D2429B"/>
    <w:rPr>
      <w:rFonts w:ascii="Arial" w:hAnsi="Arial" w:cs="Arial"/>
      <w:sz w:val="22"/>
    </w:rPr>
  </w:style>
  <w:style w:type="paragraph" w:customStyle="1" w:styleId="Default">
    <w:name w:val="Default"/>
    <w:rsid w:val="00D2429B"/>
    <w:pPr>
      <w:autoSpaceDE w:val="0"/>
      <w:autoSpaceDN w:val="0"/>
      <w:adjustRightInd w:val="0"/>
    </w:pPr>
    <w:rPr>
      <w:rFonts w:ascii="Arial" w:hAnsi="Arial" w:cs="Arial"/>
      <w:color w:val="000000"/>
      <w:sz w:val="24"/>
      <w:szCs w:val="24"/>
    </w:rPr>
  </w:style>
  <w:style w:type="paragraph" w:customStyle="1" w:styleId="helptext1">
    <w:name w:val="helptext1"/>
    <w:basedOn w:val="Normal"/>
    <w:rsid w:val="00CC4DEA"/>
    <w:pPr>
      <w:spacing w:before="50" w:after="50" w:line="160" w:lineRule="atLeast"/>
      <w:textAlignment w:val="bottom"/>
    </w:pPr>
    <w:rPr>
      <w:rFonts w:ascii="Verdana" w:hAnsi="Verdana"/>
      <w:sz w:val="12"/>
      <w:szCs w:val="12"/>
    </w:rPr>
  </w:style>
  <w:style w:type="paragraph" w:customStyle="1" w:styleId="ParaNoInd">
    <w:name w:val="ParaNoInd"/>
    <w:basedOn w:val="Normal"/>
    <w:rsid w:val="00EA31B3"/>
    <w:pPr>
      <w:spacing w:line="240" w:lineRule="exact"/>
      <w:jc w:val="both"/>
    </w:pPr>
  </w:style>
  <w:style w:type="paragraph" w:styleId="PlainText">
    <w:name w:val="Plain Text"/>
    <w:basedOn w:val="Normal"/>
    <w:link w:val="PlainTextChar"/>
    <w:uiPriority w:val="99"/>
    <w:unhideWhenUsed/>
    <w:rsid w:val="00D57822"/>
    <w:rPr>
      <w:rFonts w:ascii="Consolas" w:eastAsia="Calibri" w:hAnsi="Consolas"/>
      <w:sz w:val="21"/>
      <w:szCs w:val="21"/>
      <w:lang w:val="x-none" w:eastAsia="x-none"/>
    </w:rPr>
  </w:style>
  <w:style w:type="character" w:customStyle="1" w:styleId="PlainTextChar">
    <w:name w:val="Plain Text Char"/>
    <w:link w:val="PlainText"/>
    <w:uiPriority w:val="99"/>
    <w:rsid w:val="00D57822"/>
    <w:rPr>
      <w:rFonts w:ascii="Consolas" w:eastAsia="Calibri" w:hAnsi="Consolas" w:cs="Times New Roman"/>
      <w:sz w:val="21"/>
      <w:szCs w:val="21"/>
    </w:rPr>
  </w:style>
  <w:style w:type="character" w:customStyle="1" w:styleId="quoted">
    <w:name w:val="quoted"/>
    <w:basedOn w:val="DefaultParagraphFont"/>
    <w:rsid w:val="00E54F41"/>
  </w:style>
  <w:style w:type="paragraph" w:customStyle="1" w:styleId="RefText">
    <w:name w:val="Ref Text"/>
    <w:rsid w:val="00A0728D"/>
    <w:pPr>
      <w:spacing w:line="220" w:lineRule="exact"/>
      <w:ind w:left="227" w:hanging="227"/>
      <w:jc w:val="both"/>
    </w:pPr>
    <w:rPr>
      <w:rFonts w:ascii="Times New Roman" w:eastAsia="Times New Roman" w:hAnsi="Times New Roman"/>
      <w:sz w:val="18"/>
    </w:rPr>
  </w:style>
  <w:style w:type="paragraph" w:styleId="EndnoteText">
    <w:name w:val="endnote text"/>
    <w:basedOn w:val="Normal"/>
    <w:link w:val="EndnoteTextChar"/>
    <w:uiPriority w:val="99"/>
    <w:rsid w:val="00A0728D"/>
    <w:pPr>
      <w:spacing w:line="240" w:lineRule="exact"/>
    </w:pPr>
    <w:rPr>
      <w:rFonts w:ascii="Times" w:hAnsi="Times"/>
      <w:lang w:val="x-none" w:eastAsia="x-none"/>
    </w:rPr>
  </w:style>
  <w:style w:type="character" w:customStyle="1" w:styleId="EndnoteTextChar">
    <w:name w:val="Endnote Text Char"/>
    <w:link w:val="EndnoteText"/>
    <w:uiPriority w:val="99"/>
    <w:rsid w:val="00A0728D"/>
    <w:rPr>
      <w:rFonts w:ascii="Times" w:eastAsia="Times New Roman" w:hAnsi="Times"/>
    </w:rPr>
  </w:style>
  <w:style w:type="character" w:styleId="EndnoteReference">
    <w:name w:val="endnote reference"/>
    <w:uiPriority w:val="99"/>
    <w:rsid w:val="00A0728D"/>
    <w:rPr>
      <w:vertAlign w:val="superscript"/>
    </w:rPr>
  </w:style>
  <w:style w:type="paragraph" w:customStyle="1" w:styleId="ColorfulShading-Accent31">
    <w:name w:val="Colorful Shading - Accent 31"/>
    <w:basedOn w:val="Normal"/>
    <w:uiPriority w:val="34"/>
    <w:qFormat/>
    <w:rsid w:val="002636B6"/>
    <w:pPr>
      <w:ind w:left="720"/>
    </w:pPr>
  </w:style>
  <w:style w:type="character" w:customStyle="1" w:styleId="Heading3Char">
    <w:name w:val="Heading 3 Char"/>
    <w:link w:val="Heading3"/>
    <w:uiPriority w:val="9"/>
    <w:rsid w:val="00672B69"/>
    <w:rPr>
      <w:rFonts w:ascii="Arial" w:eastAsia="Times New Roman" w:hAnsi="Arial"/>
      <w:b/>
      <w:sz w:val="26"/>
    </w:rPr>
  </w:style>
  <w:style w:type="character" w:customStyle="1" w:styleId="Heading4Char">
    <w:name w:val="Heading 4 Char"/>
    <w:link w:val="Heading4"/>
    <w:uiPriority w:val="9"/>
    <w:rsid w:val="00672B69"/>
    <w:rPr>
      <w:rFonts w:eastAsia="Times New Roman"/>
      <w:b/>
      <w:bCs/>
      <w:sz w:val="28"/>
      <w:szCs w:val="28"/>
      <w:lang w:val="x-none" w:eastAsia="x-none"/>
    </w:rPr>
  </w:style>
  <w:style w:type="character" w:customStyle="1" w:styleId="Heading5Char">
    <w:name w:val="Heading 5 Char"/>
    <w:link w:val="Heading5"/>
    <w:uiPriority w:val="9"/>
    <w:rsid w:val="00672B69"/>
    <w:rPr>
      <w:rFonts w:ascii="Times New Roman" w:eastAsia="Times New Roman" w:hAnsi="Times New Roman"/>
      <w:b/>
      <w:i/>
      <w:sz w:val="26"/>
    </w:rPr>
  </w:style>
  <w:style w:type="character" w:customStyle="1" w:styleId="Heading6Char">
    <w:name w:val="Heading 6 Char"/>
    <w:link w:val="Heading6"/>
    <w:uiPriority w:val="9"/>
    <w:rsid w:val="00672B69"/>
    <w:rPr>
      <w:rFonts w:eastAsia="Times New Roman"/>
      <w:b/>
      <w:bCs/>
      <w:sz w:val="22"/>
      <w:szCs w:val="22"/>
      <w:lang w:val="x-none" w:eastAsia="x-none"/>
    </w:rPr>
  </w:style>
  <w:style w:type="character" w:customStyle="1" w:styleId="Heading7Char">
    <w:name w:val="Heading 7 Char"/>
    <w:link w:val="Heading7"/>
    <w:uiPriority w:val="9"/>
    <w:rsid w:val="00672B69"/>
    <w:rPr>
      <w:rFonts w:eastAsia="Times New Roman"/>
      <w:sz w:val="24"/>
      <w:szCs w:val="24"/>
      <w:lang w:val="x-none" w:eastAsia="x-none"/>
    </w:rPr>
  </w:style>
  <w:style w:type="character" w:customStyle="1" w:styleId="Heading8Char">
    <w:name w:val="Heading 8 Char"/>
    <w:link w:val="Heading8"/>
    <w:uiPriority w:val="9"/>
    <w:rsid w:val="00672B69"/>
    <w:rPr>
      <w:rFonts w:eastAsia="Times New Roman"/>
      <w:i/>
      <w:iCs/>
      <w:sz w:val="24"/>
      <w:szCs w:val="24"/>
      <w:lang w:val="x-none" w:eastAsia="x-none"/>
    </w:rPr>
  </w:style>
  <w:style w:type="character" w:customStyle="1" w:styleId="Heading9Char">
    <w:name w:val="Heading 9 Char"/>
    <w:link w:val="Heading9"/>
    <w:uiPriority w:val="9"/>
    <w:rsid w:val="00672B69"/>
    <w:rPr>
      <w:rFonts w:ascii="Cambria" w:eastAsia="Times New Roman" w:hAnsi="Cambria"/>
      <w:sz w:val="22"/>
      <w:szCs w:val="22"/>
      <w:lang w:val="x-none" w:eastAsia="x-none"/>
    </w:rPr>
  </w:style>
  <w:style w:type="character" w:customStyle="1" w:styleId="apple-style-span">
    <w:name w:val="apple-style-span"/>
    <w:basedOn w:val="DefaultParagraphFont"/>
    <w:rsid w:val="00F74AF1"/>
  </w:style>
  <w:style w:type="character" w:customStyle="1" w:styleId="QuickFormat4">
    <w:name w:val="QuickFormat4"/>
    <w:rsid w:val="009C129D"/>
    <w:rPr>
      <w:sz w:val="20"/>
      <w:szCs w:val="20"/>
    </w:rPr>
  </w:style>
  <w:style w:type="character" w:customStyle="1" w:styleId="bullet">
    <w:name w:val="bullet"/>
    <w:rsid w:val="00AF3560"/>
  </w:style>
  <w:style w:type="character" w:customStyle="1" w:styleId="style10">
    <w:name w:val="style_10"/>
    <w:rsid w:val="00AF3560"/>
  </w:style>
  <w:style w:type="character" w:customStyle="1" w:styleId="apple-converted-space">
    <w:name w:val="apple-converted-space"/>
    <w:rsid w:val="00AF3560"/>
  </w:style>
  <w:style w:type="character" w:customStyle="1" w:styleId="style11">
    <w:name w:val="style_11"/>
    <w:rsid w:val="00AF3560"/>
  </w:style>
  <w:style w:type="character" w:customStyle="1" w:styleId="quickformat40">
    <w:name w:val="quickformat4"/>
    <w:basedOn w:val="DefaultParagraphFont"/>
    <w:rsid w:val="002244E1"/>
  </w:style>
  <w:style w:type="paragraph" w:customStyle="1" w:styleId="ColorfulList-Accent12">
    <w:name w:val="Colorful List - Accent 12"/>
    <w:basedOn w:val="Normal"/>
    <w:uiPriority w:val="34"/>
    <w:qFormat/>
    <w:rsid w:val="001662A4"/>
    <w:pPr>
      <w:spacing w:before="200" w:after="200" w:line="360" w:lineRule="auto"/>
      <w:ind w:left="720"/>
      <w:contextualSpacing/>
      <w:jc w:val="both"/>
    </w:pPr>
    <w:rPr>
      <w:color w:val="000000"/>
      <w:sz w:val="22"/>
      <w:szCs w:val="22"/>
    </w:rPr>
  </w:style>
  <w:style w:type="paragraph" w:customStyle="1" w:styleId="Specification">
    <w:name w:val="Specification"/>
    <w:basedOn w:val="Normal"/>
    <w:next w:val="Normal"/>
    <w:qFormat/>
    <w:rsid w:val="001662A4"/>
    <w:pPr>
      <w:keepLines/>
      <w:spacing w:before="200" w:line="360" w:lineRule="auto"/>
      <w:ind w:left="720"/>
      <w:jc w:val="both"/>
    </w:pPr>
    <w:rPr>
      <w:color w:val="000000"/>
      <w:sz w:val="22"/>
      <w:szCs w:val="22"/>
    </w:rPr>
  </w:style>
  <w:style w:type="character" w:customStyle="1" w:styleId="SpecificationType">
    <w:name w:val="Specification Type"/>
    <w:uiPriority w:val="1"/>
    <w:qFormat/>
    <w:rsid w:val="001662A4"/>
    <w:rPr>
      <w:rFonts w:ascii="Times New Roman" w:hAnsi="Times New Roman"/>
      <w:smallCaps/>
      <w:sz w:val="24"/>
    </w:rPr>
  </w:style>
  <w:style w:type="character" w:customStyle="1" w:styleId="Annotation">
    <w:name w:val="Annotation"/>
    <w:uiPriority w:val="1"/>
    <w:qFormat/>
    <w:rsid w:val="001662A4"/>
    <w:rPr>
      <w:i/>
      <w:iCs/>
      <w:caps w:val="0"/>
      <w:smallCaps w:val="0"/>
      <w:strike w:val="0"/>
      <w:dstrike w:val="0"/>
      <w:vanish/>
      <w:color w:val="FF0000"/>
      <w:vertAlign w:val="baseline"/>
    </w:rPr>
  </w:style>
  <w:style w:type="character" w:styleId="CommentReference">
    <w:name w:val="annotation reference"/>
    <w:uiPriority w:val="99"/>
    <w:rsid w:val="00184DCC"/>
    <w:rPr>
      <w:rFonts w:ascii="Helvetica" w:hAnsi="Helvetica"/>
      <w:b/>
      <w:sz w:val="28"/>
      <w:bdr w:val="none" w:sz="0" w:space="0" w:color="auto"/>
      <w:shd w:val="clear" w:color="auto" w:fill="FFFF00"/>
    </w:rPr>
  </w:style>
  <w:style w:type="paragraph" w:styleId="CommentText">
    <w:name w:val="annotation text"/>
    <w:basedOn w:val="Normal"/>
    <w:link w:val="CommentTextChar"/>
    <w:uiPriority w:val="99"/>
    <w:rsid w:val="00631D82"/>
  </w:style>
  <w:style w:type="character" w:customStyle="1" w:styleId="CommentTextChar">
    <w:name w:val="Comment Text Char"/>
    <w:link w:val="CommentText"/>
    <w:uiPriority w:val="99"/>
    <w:rsid w:val="00631D82"/>
    <w:rPr>
      <w:rFonts w:ascii="Times New Roman" w:eastAsia="Times New Roman" w:hAnsi="Times New Roman"/>
    </w:rPr>
  </w:style>
  <w:style w:type="paragraph" w:styleId="CommentSubject">
    <w:name w:val="annotation subject"/>
    <w:basedOn w:val="CommentText"/>
    <w:next w:val="CommentText"/>
    <w:link w:val="CommentSubjectChar"/>
    <w:uiPriority w:val="99"/>
    <w:rsid w:val="00631D82"/>
    <w:rPr>
      <w:rFonts w:ascii="Calibri" w:eastAsia="Calibri" w:hAnsi="Calibri"/>
      <w:sz w:val="24"/>
    </w:rPr>
  </w:style>
  <w:style w:type="character" w:customStyle="1" w:styleId="CommentSubjectChar">
    <w:name w:val="Comment Subject Char"/>
    <w:link w:val="CommentSubject"/>
    <w:uiPriority w:val="99"/>
    <w:rsid w:val="00184DCC"/>
    <w:rPr>
      <w:sz w:val="24"/>
      <w:lang w:val="en-US" w:eastAsia="en-US" w:bidi="ar-SA"/>
    </w:rPr>
  </w:style>
  <w:style w:type="paragraph" w:styleId="Caption">
    <w:name w:val="caption"/>
    <w:basedOn w:val="Normal"/>
    <w:next w:val="Normal"/>
    <w:uiPriority w:val="35"/>
    <w:qFormat/>
    <w:rsid w:val="00215853"/>
    <w:rPr>
      <w:b/>
      <w:bCs/>
    </w:rPr>
  </w:style>
  <w:style w:type="paragraph" w:customStyle="1" w:styleId="ColorfulList-Accent13">
    <w:name w:val="Colorful List - Accent 13"/>
    <w:basedOn w:val="Normal"/>
    <w:uiPriority w:val="34"/>
    <w:qFormat/>
    <w:rsid w:val="00313911"/>
    <w:pPr>
      <w:spacing w:before="200" w:after="200" w:line="360" w:lineRule="auto"/>
      <w:ind w:left="720"/>
      <w:contextualSpacing/>
      <w:jc w:val="both"/>
    </w:pPr>
    <w:rPr>
      <w:color w:val="000000"/>
      <w:sz w:val="22"/>
      <w:szCs w:val="22"/>
    </w:rPr>
  </w:style>
  <w:style w:type="character" w:customStyle="1" w:styleId="spelle">
    <w:name w:val="spelle"/>
    <w:basedOn w:val="DefaultParagraphFont"/>
    <w:rsid w:val="0038590C"/>
  </w:style>
  <w:style w:type="character" w:customStyle="1" w:styleId="aubase">
    <w:name w:val="au_base"/>
    <w:rsid w:val="00184DCC"/>
    <w:rPr>
      <w:sz w:val="24"/>
    </w:rPr>
  </w:style>
  <w:style w:type="character" w:customStyle="1" w:styleId="aucollab">
    <w:name w:val="au_collab"/>
    <w:basedOn w:val="aubase"/>
    <w:rsid w:val="00184DCC"/>
    <w:rPr>
      <w:sz w:val="24"/>
      <w:bdr w:val="none" w:sz="0" w:space="0" w:color="auto"/>
      <w:shd w:val="clear" w:color="auto" w:fill="C0C0C0"/>
    </w:rPr>
  </w:style>
  <w:style w:type="character" w:customStyle="1" w:styleId="audeg">
    <w:name w:val="au_deg"/>
    <w:basedOn w:val="aubase"/>
    <w:rsid w:val="00184DCC"/>
    <w:rPr>
      <w:sz w:val="24"/>
      <w:bdr w:val="none" w:sz="0" w:space="0" w:color="auto"/>
      <w:shd w:val="clear" w:color="auto" w:fill="FFFF00"/>
    </w:rPr>
  </w:style>
  <w:style w:type="character" w:customStyle="1" w:styleId="aufname">
    <w:name w:val="au_fname"/>
    <w:basedOn w:val="aubase"/>
    <w:rsid w:val="00184DCC"/>
    <w:rPr>
      <w:sz w:val="24"/>
      <w:bdr w:val="none" w:sz="0" w:space="0" w:color="auto"/>
      <w:shd w:val="clear" w:color="auto" w:fill="FFFFCC"/>
    </w:rPr>
  </w:style>
  <w:style w:type="character" w:customStyle="1" w:styleId="aurole">
    <w:name w:val="au_role"/>
    <w:basedOn w:val="aubase"/>
    <w:rsid w:val="00184DCC"/>
    <w:rPr>
      <w:sz w:val="24"/>
      <w:bdr w:val="none" w:sz="0" w:space="0" w:color="auto"/>
      <w:shd w:val="clear" w:color="auto" w:fill="808000"/>
    </w:rPr>
  </w:style>
  <w:style w:type="character" w:customStyle="1" w:styleId="ausuffix">
    <w:name w:val="au_suffix"/>
    <w:basedOn w:val="aubase"/>
    <w:rsid w:val="00184DCC"/>
    <w:rPr>
      <w:sz w:val="24"/>
      <w:bdr w:val="none" w:sz="0" w:space="0" w:color="auto"/>
      <w:shd w:val="clear" w:color="auto" w:fill="FF00FF"/>
    </w:rPr>
  </w:style>
  <w:style w:type="character" w:customStyle="1" w:styleId="ausurname">
    <w:name w:val="au_surname"/>
    <w:basedOn w:val="aubase"/>
    <w:rsid w:val="00184DCC"/>
    <w:rPr>
      <w:sz w:val="24"/>
      <w:bdr w:val="none" w:sz="0" w:space="0" w:color="auto"/>
      <w:shd w:val="clear" w:color="auto" w:fill="CCFF99"/>
    </w:rPr>
  </w:style>
  <w:style w:type="character" w:customStyle="1" w:styleId="bibbase">
    <w:name w:val="bib_base"/>
    <w:rsid w:val="00184DCC"/>
    <w:rPr>
      <w:sz w:val="24"/>
    </w:rPr>
  </w:style>
  <w:style w:type="character" w:customStyle="1" w:styleId="bibarticle">
    <w:name w:val="bib_article"/>
    <w:basedOn w:val="bibbase"/>
    <w:rsid w:val="00184DCC"/>
    <w:rPr>
      <w:sz w:val="24"/>
      <w:bdr w:val="none" w:sz="0" w:space="0" w:color="auto"/>
      <w:shd w:val="clear" w:color="auto" w:fill="CCFFFF"/>
    </w:rPr>
  </w:style>
  <w:style w:type="character" w:customStyle="1" w:styleId="bibcomment">
    <w:name w:val="bib_comment"/>
    <w:basedOn w:val="bibbase"/>
    <w:rsid w:val="00184DCC"/>
    <w:rPr>
      <w:sz w:val="24"/>
    </w:rPr>
  </w:style>
  <w:style w:type="character" w:customStyle="1" w:styleId="bibdeg">
    <w:name w:val="bib_deg"/>
    <w:basedOn w:val="bibbase"/>
    <w:rsid w:val="00184DCC"/>
    <w:rPr>
      <w:sz w:val="24"/>
    </w:rPr>
  </w:style>
  <w:style w:type="character" w:customStyle="1" w:styleId="bibdoi">
    <w:name w:val="bib_doi"/>
    <w:basedOn w:val="bibbase"/>
    <w:rsid w:val="00184DCC"/>
    <w:rPr>
      <w:sz w:val="24"/>
      <w:bdr w:val="none" w:sz="0" w:space="0" w:color="auto"/>
      <w:shd w:val="clear" w:color="auto" w:fill="CCFFCC"/>
    </w:rPr>
  </w:style>
  <w:style w:type="character" w:customStyle="1" w:styleId="bibetal">
    <w:name w:val="bib_etal"/>
    <w:basedOn w:val="bibbase"/>
    <w:rsid w:val="00184DCC"/>
    <w:rPr>
      <w:sz w:val="24"/>
      <w:bdr w:val="none" w:sz="0" w:space="0" w:color="auto"/>
      <w:shd w:val="clear" w:color="auto" w:fill="CCFF99"/>
    </w:rPr>
  </w:style>
  <w:style w:type="character" w:customStyle="1" w:styleId="bibfname">
    <w:name w:val="bib_fname"/>
    <w:basedOn w:val="bibbase"/>
    <w:rsid w:val="00184DCC"/>
    <w:rPr>
      <w:sz w:val="24"/>
      <w:bdr w:val="none" w:sz="0" w:space="0" w:color="auto"/>
      <w:shd w:val="clear" w:color="auto" w:fill="FFFFCC"/>
    </w:rPr>
  </w:style>
  <w:style w:type="character" w:customStyle="1" w:styleId="bibfpage">
    <w:name w:val="bib_fpage"/>
    <w:basedOn w:val="bibbase"/>
    <w:rsid w:val="00184DCC"/>
    <w:rPr>
      <w:sz w:val="24"/>
      <w:bdr w:val="none" w:sz="0" w:space="0" w:color="auto"/>
      <w:shd w:val="clear" w:color="auto" w:fill="E6E6E6"/>
    </w:rPr>
  </w:style>
  <w:style w:type="character" w:customStyle="1" w:styleId="bibissue">
    <w:name w:val="bib_issue"/>
    <w:basedOn w:val="bibbase"/>
    <w:rsid w:val="00184DCC"/>
    <w:rPr>
      <w:sz w:val="24"/>
      <w:bdr w:val="none" w:sz="0" w:space="0" w:color="auto"/>
      <w:shd w:val="clear" w:color="auto" w:fill="FFFFAB"/>
    </w:rPr>
  </w:style>
  <w:style w:type="character" w:customStyle="1" w:styleId="bibjournal">
    <w:name w:val="bib_journal"/>
    <w:basedOn w:val="bibbase"/>
    <w:rsid w:val="00184DCC"/>
    <w:rPr>
      <w:sz w:val="24"/>
      <w:bdr w:val="none" w:sz="0" w:space="0" w:color="auto"/>
      <w:shd w:val="clear" w:color="auto" w:fill="F9DECF"/>
    </w:rPr>
  </w:style>
  <w:style w:type="character" w:customStyle="1" w:styleId="biblpage">
    <w:name w:val="bib_lpage"/>
    <w:basedOn w:val="bibbase"/>
    <w:rsid w:val="00184DCC"/>
    <w:rPr>
      <w:sz w:val="24"/>
      <w:bdr w:val="none" w:sz="0" w:space="0" w:color="auto"/>
      <w:shd w:val="clear" w:color="auto" w:fill="D9D9D9"/>
    </w:rPr>
  </w:style>
  <w:style w:type="character" w:customStyle="1" w:styleId="bibnumber">
    <w:name w:val="bib_number"/>
    <w:basedOn w:val="bibbase"/>
    <w:rsid w:val="00184DCC"/>
    <w:rPr>
      <w:sz w:val="24"/>
      <w:bdr w:val="none" w:sz="0" w:space="0" w:color="auto"/>
      <w:shd w:val="clear" w:color="auto" w:fill="CCCCFF"/>
    </w:rPr>
  </w:style>
  <w:style w:type="character" w:customStyle="1" w:styleId="biborganization">
    <w:name w:val="bib_organization"/>
    <w:basedOn w:val="bibbase"/>
    <w:rsid w:val="00184DCC"/>
    <w:rPr>
      <w:sz w:val="24"/>
      <w:bdr w:val="none" w:sz="0" w:space="0" w:color="auto"/>
      <w:shd w:val="clear" w:color="auto" w:fill="CCFF99"/>
    </w:rPr>
  </w:style>
  <w:style w:type="character" w:customStyle="1" w:styleId="bibsuffix">
    <w:name w:val="bib_suffix"/>
    <w:basedOn w:val="bibbase"/>
    <w:rsid w:val="00184DCC"/>
    <w:rPr>
      <w:sz w:val="24"/>
    </w:rPr>
  </w:style>
  <w:style w:type="character" w:customStyle="1" w:styleId="bibsuppl">
    <w:name w:val="bib_suppl"/>
    <w:basedOn w:val="bibbase"/>
    <w:rsid w:val="00184DCC"/>
    <w:rPr>
      <w:sz w:val="24"/>
      <w:bdr w:val="none" w:sz="0" w:space="0" w:color="auto"/>
      <w:shd w:val="clear" w:color="auto" w:fill="FFCC66"/>
    </w:rPr>
  </w:style>
  <w:style w:type="character" w:customStyle="1" w:styleId="bibsurname">
    <w:name w:val="bib_surname"/>
    <w:basedOn w:val="bibbase"/>
    <w:rsid w:val="00184DCC"/>
    <w:rPr>
      <w:sz w:val="24"/>
      <w:bdr w:val="none" w:sz="0" w:space="0" w:color="auto"/>
      <w:shd w:val="clear" w:color="auto" w:fill="CCFF99"/>
    </w:rPr>
  </w:style>
  <w:style w:type="character" w:customStyle="1" w:styleId="bibunpubl">
    <w:name w:val="bib_unpubl"/>
    <w:basedOn w:val="bibbase"/>
    <w:rsid w:val="00184DCC"/>
    <w:rPr>
      <w:sz w:val="24"/>
    </w:rPr>
  </w:style>
  <w:style w:type="character" w:customStyle="1" w:styleId="biburl">
    <w:name w:val="bib_url"/>
    <w:basedOn w:val="bibbase"/>
    <w:rsid w:val="00184DCC"/>
    <w:rPr>
      <w:sz w:val="24"/>
      <w:bdr w:val="none" w:sz="0" w:space="0" w:color="auto"/>
      <w:shd w:val="clear" w:color="auto" w:fill="CCFF66"/>
    </w:rPr>
  </w:style>
  <w:style w:type="character" w:customStyle="1" w:styleId="bibvolume">
    <w:name w:val="bib_volume"/>
    <w:basedOn w:val="bibbase"/>
    <w:rsid w:val="00184DCC"/>
    <w:rPr>
      <w:sz w:val="24"/>
      <w:bdr w:val="none" w:sz="0" w:space="0" w:color="auto"/>
      <w:shd w:val="clear" w:color="auto" w:fill="CCECFF"/>
    </w:rPr>
  </w:style>
  <w:style w:type="character" w:customStyle="1" w:styleId="bibyear">
    <w:name w:val="bib_year"/>
    <w:basedOn w:val="bibbase"/>
    <w:rsid w:val="00184DCC"/>
    <w:rPr>
      <w:sz w:val="24"/>
      <w:bdr w:val="none" w:sz="0" w:space="0" w:color="auto"/>
      <w:shd w:val="clear" w:color="auto" w:fill="FFCCFF"/>
    </w:rPr>
  </w:style>
  <w:style w:type="character" w:customStyle="1" w:styleId="citebase">
    <w:name w:val="cite_base"/>
    <w:rsid w:val="00184DCC"/>
    <w:rPr>
      <w:sz w:val="24"/>
    </w:rPr>
  </w:style>
  <w:style w:type="character" w:customStyle="1" w:styleId="citebib">
    <w:name w:val="cite_bib"/>
    <w:basedOn w:val="citebase"/>
    <w:rsid w:val="00184DCC"/>
    <w:rPr>
      <w:sz w:val="24"/>
      <w:bdr w:val="none" w:sz="0" w:space="0" w:color="auto"/>
      <w:shd w:val="clear" w:color="auto" w:fill="CCFFFF"/>
    </w:rPr>
  </w:style>
  <w:style w:type="character" w:customStyle="1" w:styleId="citebox">
    <w:name w:val="cite_box"/>
    <w:basedOn w:val="citebase"/>
    <w:rsid w:val="00184DCC"/>
    <w:rPr>
      <w:sz w:val="24"/>
    </w:rPr>
  </w:style>
  <w:style w:type="character" w:customStyle="1" w:styleId="citeen">
    <w:name w:val="cite_en"/>
    <w:basedOn w:val="citebase"/>
    <w:rsid w:val="00184DCC"/>
    <w:rPr>
      <w:sz w:val="24"/>
      <w:bdr w:val="none" w:sz="0" w:space="0" w:color="auto"/>
      <w:shd w:val="clear" w:color="auto" w:fill="FFFF99"/>
      <w:vertAlign w:val="superscript"/>
    </w:rPr>
  </w:style>
  <w:style w:type="character" w:customStyle="1" w:styleId="citefig">
    <w:name w:val="cite_fig"/>
    <w:basedOn w:val="citebase"/>
    <w:rsid w:val="00184DCC"/>
    <w:rPr>
      <w:color w:val="auto"/>
      <w:sz w:val="24"/>
      <w:bdr w:val="none" w:sz="0" w:space="0" w:color="auto"/>
      <w:shd w:val="clear" w:color="auto" w:fill="CCFFCC"/>
    </w:rPr>
  </w:style>
  <w:style w:type="character" w:customStyle="1" w:styleId="citefn">
    <w:name w:val="cite_fn"/>
    <w:basedOn w:val="citebase"/>
    <w:rsid w:val="00184DCC"/>
    <w:rPr>
      <w:color w:val="auto"/>
      <w:sz w:val="24"/>
      <w:bdr w:val="none" w:sz="0" w:space="0" w:color="auto"/>
      <w:shd w:val="clear" w:color="auto" w:fill="FF99CC"/>
      <w:vertAlign w:val="baseline"/>
    </w:rPr>
  </w:style>
  <w:style w:type="character" w:customStyle="1" w:styleId="citetbl">
    <w:name w:val="cite_tbl"/>
    <w:basedOn w:val="citebase"/>
    <w:rsid w:val="00184DCC"/>
    <w:rPr>
      <w:color w:val="auto"/>
      <w:sz w:val="24"/>
      <w:bdr w:val="none" w:sz="0" w:space="0" w:color="auto"/>
      <w:shd w:val="clear" w:color="auto" w:fill="FF9999"/>
    </w:rPr>
  </w:style>
  <w:style w:type="character" w:customStyle="1" w:styleId="bibextlink">
    <w:name w:val="bib_extlink"/>
    <w:basedOn w:val="bibbase"/>
    <w:rsid w:val="00184DCC"/>
    <w:rPr>
      <w:sz w:val="24"/>
      <w:bdr w:val="none" w:sz="0" w:space="0" w:color="auto"/>
      <w:shd w:val="clear" w:color="auto" w:fill="6CCE9D"/>
    </w:rPr>
  </w:style>
  <w:style w:type="character" w:customStyle="1" w:styleId="citeeq">
    <w:name w:val="cite_eq"/>
    <w:basedOn w:val="citebase"/>
    <w:rsid w:val="00184DCC"/>
    <w:rPr>
      <w:sz w:val="24"/>
      <w:bdr w:val="none" w:sz="0" w:space="0" w:color="auto"/>
      <w:shd w:val="clear" w:color="auto" w:fill="FFAE37"/>
    </w:rPr>
  </w:style>
  <w:style w:type="character" w:customStyle="1" w:styleId="bibmedline">
    <w:name w:val="bib_medline"/>
    <w:basedOn w:val="bibbase"/>
    <w:rsid w:val="00184DCC"/>
    <w:rPr>
      <w:sz w:val="24"/>
    </w:rPr>
  </w:style>
  <w:style w:type="character" w:customStyle="1" w:styleId="citetfn">
    <w:name w:val="cite_tfn"/>
    <w:basedOn w:val="citebase"/>
    <w:rsid w:val="00184DCC"/>
    <w:rPr>
      <w:sz w:val="24"/>
      <w:bdr w:val="none" w:sz="0" w:space="0" w:color="auto"/>
      <w:shd w:val="clear" w:color="auto" w:fill="FBBA79"/>
    </w:rPr>
  </w:style>
  <w:style w:type="character" w:customStyle="1" w:styleId="auprefix">
    <w:name w:val="au_prefix"/>
    <w:basedOn w:val="aubase"/>
    <w:rsid w:val="00184DCC"/>
    <w:rPr>
      <w:sz w:val="24"/>
      <w:bdr w:val="none" w:sz="0" w:space="0" w:color="auto"/>
      <w:shd w:val="clear" w:color="auto" w:fill="FFCC99"/>
    </w:rPr>
  </w:style>
  <w:style w:type="character" w:customStyle="1" w:styleId="citeapp">
    <w:name w:val="cite_app"/>
    <w:basedOn w:val="citebase"/>
    <w:rsid w:val="00184DCC"/>
    <w:rPr>
      <w:sz w:val="24"/>
      <w:bdr w:val="none" w:sz="0" w:space="0" w:color="auto"/>
      <w:shd w:val="clear" w:color="auto" w:fill="CCFF33"/>
    </w:rPr>
  </w:style>
  <w:style w:type="character" w:customStyle="1" w:styleId="citesec">
    <w:name w:val="cite_sec"/>
    <w:basedOn w:val="citebase"/>
    <w:rsid w:val="00184DCC"/>
    <w:rPr>
      <w:sz w:val="24"/>
      <w:bdr w:val="none" w:sz="0" w:space="0" w:color="auto"/>
      <w:shd w:val="clear" w:color="auto" w:fill="FFCCCC"/>
    </w:rPr>
  </w:style>
  <w:style w:type="character" w:customStyle="1" w:styleId="aumember">
    <w:name w:val="au_member"/>
    <w:basedOn w:val="aubase"/>
    <w:rsid w:val="00184DCC"/>
    <w:rPr>
      <w:sz w:val="24"/>
      <w:bdr w:val="none" w:sz="0" w:space="0" w:color="auto"/>
      <w:shd w:val="clear" w:color="auto" w:fill="FF99CC"/>
    </w:rPr>
  </w:style>
  <w:style w:type="character" w:customStyle="1" w:styleId="bibbook">
    <w:name w:val="bib_book"/>
    <w:rsid w:val="00184DCC"/>
    <w:rPr>
      <w:i/>
      <w:sz w:val="24"/>
      <w:bdr w:val="none" w:sz="0" w:space="0" w:color="auto"/>
      <w:shd w:val="clear" w:color="auto" w:fill="99CCFF"/>
    </w:rPr>
  </w:style>
  <w:style w:type="character" w:customStyle="1" w:styleId="bibchapterno">
    <w:name w:val="bib_chapterno"/>
    <w:rsid w:val="00184DCC"/>
    <w:rPr>
      <w:sz w:val="24"/>
      <w:bdr w:val="none" w:sz="0" w:space="0" w:color="auto"/>
      <w:shd w:val="clear" w:color="auto" w:fill="D9D9D9"/>
    </w:rPr>
  </w:style>
  <w:style w:type="character" w:customStyle="1" w:styleId="bibchaptertitle">
    <w:name w:val="bib_chaptertitle"/>
    <w:rsid w:val="00184DCC"/>
    <w:rPr>
      <w:sz w:val="24"/>
      <w:bdr w:val="none" w:sz="0" w:space="0" w:color="auto"/>
      <w:shd w:val="clear" w:color="auto" w:fill="FF9D5B"/>
    </w:rPr>
  </w:style>
  <w:style w:type="character" w:customStyle="1" w:styleId="bibed-etal">
    <w:name w:val="bib_ed-etal"/>
    <w:rsid w:val="00184DCC"/>
    <w:rPr>
      <w:sz w:val="24"/>
      <w:bdr w:val="none" w:sz="0" w:space="0" w:color="auto"/>
      <w:shd w:val="clear" w:color="auto" w:fill="00F4EE"/>
    </w:rPr>
  </w:style>
  <w:style w:type="character" w:customStyle="1" w:styleId="bibed-fname">
    <w:name w:val="bib_ed-fname"/>
    <w:rsid w:val="00184DCC"/>
    <w:rPr>
      <w:sz w:val="24"/>
      <w:bdr w:val="none" w:sz="0" w:space="0" w:color="auto"/>
      <w:shd w:val="clear" w:color="auto" w:fill="FFFFB7"/>
    </w:rPr>
  </w:style>
  <w:style w:type="character" w:customStyle="1" w:styleId="bibeditionno">
    <w:name w:val="bib_editionno"/>
    <w:rsid w:val="00184DCC"/>
    <w:rPr>
      <w:sz w:val="24"/>
      <w:bdr w:val="none" w:sz="0" w:space="0" w:color="auto"/>
      <w:shd w:val="clear" w:color="auto" w:fill="FFCC00"/>
    </w:rPr>
  </w:style>
  <w:style w:type="character" w:customStyle="1" w:styleId="bibed-organization">
    <w:name w:val="bib_ed-organization"/>
    <w:rsid w:val="00184DCC"/>
    <w:rPr>
      <w:sz w:val="24"/>
      <w:bdr w:val="none" w:sz="0" w:space="0" w:color="auto"/>
      <w:shd w:val="clear" w:color="auto" w:fill="FCAAC3"/>
    </w:rPr>
  </w:style>
  <w:style w:type="character" w:customStyle="1" w:styleId="bibed-suffix">
    <w:name w:val="bib_ed-suffix"/>
    <w:rsid w:val="00184DCC"/>
    <w:rPr>
      <w:sz w:val="24"/>
      <w:bdr w:val="none" w:sz="0" w:space="0" w:color="auto"/>
      <w:shd w:val="clear" w:color="auto" w:fill="CCFFCC"/>
    </w:rPr>
  </w:style>
  <w:style w:type="character" w:customStyle="1" w:styleId="bibed-surname">
    <w:name w:val="bib_ed-surname"/>
    <w:rsid w:val="00184DCC"/>
    <w:rPr>
      <w:sz w:val="24"/>
      <w:bdr w:val="none" w:sz="0" w:space="0" w:color="auto"/>
      <w:shd w:val="clear" w:color="auto" w:fill="FFFF00"/>
    </w:rPr>
  </w:style>
  <w:style w:type="character" w:customStyle="1" w:styleId="bibisbn">
    <w:name w:val="bib_isbn"/>
    <w:rsid w:val="00184DCC"/>
    <w:rPr>
      <w:sz w:val="24"/>
      <w:shd w:val="clear" w:color="auto" w:fill="D9D9D9"/>
    </w:rPr>
  </w:style>
  <w:style w:type="character" w:customStyle="1" w:styleId="biblocation">
    <w:name w:val="bib_location"/>
    <w:rsid w:val="00184DCC"/>
    <w:rPr>
      <w:sz w:val="24"/>
      <w:bdr w:val="none" w:sz="0" w:space="0" w:color="auto"/>
      <w:shd w:val="clear" w:color="auto" w:fill="FFCCCC"/>
    </w:rPr>
  </w:style>
  <w:style w:type="character" w:customStyle="1" w:styleId="bibpagecount">
    <w:name w:val="bib_pagecount"/>
    <w:rsid w:val="00184DCC"/>
    <w:rPr>
      <w:sz w:val="24"/>
      <w:bdr w:val="none" w:sz="0" w:space="0" w:color="auto"/>
      <w:shd w:val="clear" w:color="auto" w:fill="00FF00"/>
    </w:rPr>
  </w:style>
  <w:style w:type="character" w:customStyle="1" w:styleId="bibpublisher">
    <w:name w:val="bib_publisher"/>
    <w:rsid w:val="00184DCC"/>
    <w:rPr>
      <w:sz w:val="24"/>
      <w:bdr w:val="none" w:sz="0" w:space="0" w:color="auto"/>
      <w:shd w:val="clear" w:color="auto" w:fill="FF99CC"/>
    </w:rPr>
  </w:style>
  <w:style w:type="character" w:customStyle="1" w:styleId="bibseries">
    <w:name w:val="bib_series"/>
    <w:rsid w:val="00184DCC"/>
    <w:rPr>
      <w:sz w:val="24"/>
      <w:shd w:val="clear" w:color="auto" w:fill="FFCC99"/>
    </w:rPr>
  </w:style>
  <w:style w:type="character" w:customStyle="1" w:styleId="bibseriesno">
    <w:name w:val="bib_seriesno"/>
    <w:rsid w:val="00184DCC"/>
    <w:rPr>
      <w:sz w:val="24"/>
      <w:shd w:val="clear" w:color="auto" w:fill="FFFF99"/>
    </w:rPr>
  </w:style>
  <w:style w:type="character" w:customStyle="1" w:styleId="bibtrans">
    <w:name w:val="bib_trans"/>
    <w:rsid w:val="00184DCC"/>
    <w:rPr>
      <w:sz w:val="24"/>
      <w:shd w:val="clear" w:color="auto" w:fill="99CC00"/>
    </w:rPr>
  </w:style>
  <w:style w:type="character" w:customStyle="1" w:styleId="bibinstitution">
    <w:name w:val="bib_institution"/>
    <w:rsid w:val="00184DCC"/>
    <w:rPr>
      <w:sz w:val="24"/>
      <w:bdr w:val="none" w:sz="0" w:space="0" w:color="auto"/>
      <w:shd w:val="clear" w:color="auto" w:fill="CCFFCC"/>
    </w:rPr>
  </w:style>
  <w:style w:type="character" w:customStyle="1" w:styleId="bibpatent">
    <w:name w:val="bib_patent"/>
    <w:rsid w:val="00184DCC"/>
    <w:rPr>
      <w:sz w:val="24"/>
      <w:bdr w:val="none" w:sz="0" w:space="0" w:color="auto"/>
      <w:shd w:val="clear" w:color="auto" w:fill="66FFCC"/>
    </w:rPr>
  </w:style>
  <w:style w:type="character" w:customStyle="1" w:styleId="bibreportnum">
    <w:name w:val="bib_reportnum"/>
    <w:rsid w:val="00184DCC"/>
    <w:rPr>
      <w:sz w:val="24"/>
      <w:bdr w:val="none" w:sz="0" w:space="0" w:color="auto"/>
      <w:shd w:val="clear" w:color="auto" w:fill="CCCCFF"/>
    </w:rPr>
  </w:style>
  <w:style w:type="character" w:customStyle="1" w:styleId="bibschool">
    <w:name w:val="bib_school"/>
    <w:rsid w:val="00184DCC"/>
    <w:rPr>
      <w:sz w:val="24"/>
      <w:bdr w:val="none" w:sz="0" w:space="0" w:color="auto"/>
      <w:shd w:val="clear" w:color="auto" w:fill="FFCC66"/>
    </w:rPr>
  </w:style>
  <w:style w:type="character" w:customStyle="1" w:styleId="bibalt-year">
    <w:name w:val="bib_alt-year"/>
    <w:rsid w:val="00184DCC"/>
    <w:rPr>
      <w:sz w:val="24"/>
      <w:szCs w:val="24"/>
      <w:bdr w:val="none" w:sz="0" w:space="0" w:color="auto"/>
      <w:shd w:val="clear" w:color="auto" w:fill="CC99FF"/>
    </w:rPr>
  </w:style>
  <w:style w:type="character" w:customStyle="1" w:styleId="bibvolcount">
    <w:name w:val="bib_volcount"/>
    <w:rsid w:val="00184DCC"/>
    <w:rPr>
      <w:rFonts w:ascii="Times New Roman" w:hAnsi="Times New Roman"/>
      <w:sz w:val="24"/>
      <w:bdr w:val="none" w:sz="0" w:space="0" w:color="auto"/>
      <w:shd w:val="clear" w:color="auto" w:fill="00FF00"/>
    </w:rPr>
  </w:style>
  <w:style w:type="paragraph" w:customStyle="1" w:styleId="ESExtractSource">
    <w:name w:val="ES Extract Source"/>
    <w:basedOn w:val="EExtract"/>
    <w:qFormat/>
    <w:rsid w:val="00184DCC"/>
  </w:style>
  <w:style w:type="paragraph" w:customStyle="1" w:styleId="EExtract">
    <w:name w:val="E Extract"/>
    <w:basedOn w:val="BaseText"/>
    <w:rsid w:val="00184DCC"/>
    <w:pPr>
      <w:spacing w:before="240" w:after="240" w:line="480" w:lineRule="exact"/>
      <w:ind w:left="720" w:right="720"/>
    </w:pPr>
  </w:style>
  <w:style w:type="character" w:customStyle="1" w:styleId="SbarTxSidebarTextChar">
    <w:name w:val="SbarTx Sidebar Text Char"/>
    <w:link w:val="SbarTxSidebarText"/>
    <w:rsid w:val="00184DCC"/>
    <w:rPr>
      <w:sz w:val="24"/>
      <w:shd w:val="clear" w:color="auto" w:fill="E6E6E6"/>
    </w:rPr>
  </w:style>
  <w:style w:type="paragraph" w:customStyle="1" w:styleId="SbarTxSidebarText">
    <w:name w:val="SbarTx Sidebar Text"/>
    <w:basedOn w:val="BaseText"/>
    <w:link w:val="SbarTxSidebarTextChar"/>
    <w:rsid w:val="00184DCC"/>
    <w:pPr>
      <w:shd w:val="clear" w:color="auto" w:fill="E6E6E6"/>
      <w:spacing w:line="560" w:lineRule="exact"/>
      <w:ind w:left="360" w:right="360"/>
    </w:pPr>
    <w:rPr>
      <w:rFonts w:ascii="Calibri" w:eastAsia="Calibri" w:hAnsi="Calibri"/>
    </w:rPr>
  </w:style>
  <w:style w:type="paragraph" w:customStyle="1" w:styleId="TxText">
    <w:name w:val="Tx Text"/>
    <w:link w:val="TxTextChar"/>
    <w:rsid w:val="00184DCC"/>
    <w:pPr>
      <w:spacing w:line="560" w:lineRule="exact"/>
      <w:ind w:firstLine="720"/>
    </w:pPr>
    <w:rPr>
      <w:rFonts w:ascii="Times New Roman" w:eastAsia="Times New Roman" w:hAnsi="Times New Roman"/>
      <w:sz w:val="24"/>
    </w:rPr>
  </w:style>
  <w:style w:type="character" w:customStyle="1" w:styleId="TxTextChar">
    <w:name w:val="Tx Text Char"/>
    <w:link w:val="TxText"/>
    <w:rsid w:val="00184DCC"/>
    <w:rPr>
      <w:rFonts w:ascii="Times New Roman" w:eastAsia="Times New Roman" w:hAnsi="Times New Roman"/>
      <w:sz w:val="24"/>
    </w:rPr>
  </w:style>
  <w:style w:type="paragraph" w:customStyle="1" w:styleId="CNChapterNumber">
    <w:name w:val="CN Chapter Number"/>
    <w:basedOn w:val="BaseHeading"/>
    <w:rsid w:val="00184DCC"/>
    <w:pPr>
      <w:keepNext/>
      <w:keepLines/>
      <w:widowControl w:val="0"/>
      <w:spacing w:before="560"/>
    </w:pPr>
    <w:rPr>
      <w:b/>
      <w:sz w:val="32"/>
    </w:rPr>
  </w:style>
  <w:style w:type="character" w:customStyle="1" w:styleId="LetTxLetterTextChar">
    <w:name w:val="LetTx Letter Text Char"/>
    <w:link w:val="LetTxLetterText"/>
    <w:rsid w:val="00184DCC"/>
    <w:rPr>
      <w:sz w:val="24"/>
    </w:rPr>
  </w:style>
  <w:style w:type="paragraph" w:customStyle="1" w:styleId="LetTxLetterText">
    <w:name w:val="LetTx Letter Text"/>
    <w:basedOn w:val="BaseText"/>
    <w:link w:val="LetTxLetterTextChar"/>
    <w:rsid w:val="00184DCC"/>
    <w:pPr>
      <w:spacing w:before="280" w:line="560" w:lineRule="exact"/>
    </w:pPr>
    <w:rPr>
      <w:rFonts w:ascii="Calibri" w:eastAsia="Calibri" w:hAnsi="Calibri"/>
    </w:rPr>
  </w:style>
  <w:style w:type="paragraph" w:customStyle="1" w:styleId="CTChapterTitle">
    <w:name w:val="CT Chapter Title"/>
    <w:basedOn w:val="BaseHeading"/>
    <w:rsid w:val="00184DCC"/>
    <w:pPr>
      <w:spacing w:before="280" w:after="280"/>
    </w:pPr>
    <w:rPr>
      <w:b/>
      <w:sz w:val="32"/>
    </w:rPr>
  </w:style>
  <w:style w:type="paragraph" w:customStyle="1" w:styleId="CAuChapterAuthor">
    <w:name w:val="CAu Chapter Author"/>
    <w:basedOn w:val="BaseText"/>
    <w:rsid w:val="00184DCC"/>
    <w:pPr>
      <w:keepNext/>
      <w:keepLines/>
      <w:widowControl w:val="0"/>
      <w:spacing w:before="280" w:line="560" w:lineRule="exact"/>
      <w:contextualSpacing/>
    </w:pPr>
  </w:style>
  <w:style w:type="paragraph" w:customStyle="1" w:styleId="H1HeadingLevel1">
    <w:name w:val="H1 Heading Level 1"/>
    <w:basedOn w:val="BaseHeading"/>
    <w:next w:val="TxText"/>
    <w:rsid w:val="00184DCC"/>
    <w:pPr>
      <w:keepNext/>
      <w:keepLines/>
      <w:widowControl w:val="0"/>
      <w:spacing w:before="360" w:after="280"/>
      <w:outlineLvl w:val="0"/>
    </w:pPr>
    <w:rPr>
      <w:b/>
      <w:sz w:val="32"/>
    </w:rPr>
  </w:style>
  <w:style w:type="paragraph" w:customStyle="1" w:styleId="H2HeadingLevel2">
    <w:name w:val="H2 Heading Level 2"/>
    <w:basedOn w:val="H1HeadingLevel1"/>
    <w:next w:val="TxText"/>
    <w:rsid w:val="00184DCC"/>
    <w:pPr>
      <w:spacing w:before="280"/>
      <w:outlineLvl w:val="1"/>
    </w:pPr>
    <w:rPr>
      <w:sz w:val="28"/>
    </w:rPr>
  </w:style>
  <w:style w:type="paragraph" w:customStyle="1" w:styleId="H3HeadingLevel3">
    <w:name w:val="H3 Heading Level 3"/>
    <w:basedOn w:val="H2HeadingLevel2"/>
    <w:next w:val="TxText"/>
    <w:rsid w:val="00184DCC"/>
    <w:pPr>
      <w:spacing w:after="0"/>
      <w:outlineLvl w:val="2"/>
    </w:pPr>
    <w:rPr>
      <w:sz w:val="24"/>
    </w:rPr>
  </w:style>
  <w:style w:type="paragraph" w:customStyle="1" w:styleId="H4HeadingLevel4">
    <w:name w:val="H4 Heading Level 4"/>
    <w:basedOn w:val="H3HeadingLevel3"/>
    <w:next w:val="TxText"/>
    <w:rsid w:val="00184DCC"/>
    <w:pPr>
      <w:outlineLvl w:val="3"/>
    </w:pPr>
    <w:rPr>
      <w:b w:val="0"/>
    </w:rPr>
  </w:style>
  <w:style w:type="paragraph" w:customStyle="1" w:styleId="H5HeadingLevel5">
    <w:name w:val="H5 Heading Level 5"/>
    <w:basedOn w:val="H4HeadingLevel4"/>
    <w:next w:val="TxText"/>
    <w:rsid w:val="00184DCC"/>
    <w:pPr>
      <w:spacing w:before="140"/>
      <w:outlineLvl w:val="4"/>
    </w:pPr>
  </w:style>
  <w:style w:type="paragraph" w:customStyle="1" w:styleId="UL-EUnnumberedListinExtract">
    <w:name w:val="UL-E Unnumbered List in Extract"/>
    <w:basedOn w:val="ULUnnumberedList"/>
    <w:qFormat/>
    <w:rsid w:val="00184DCC"/>
    <w:pPr>
      <w:ind w:left="1080" w:right="720"/>
    </w:pPr>
  </w:style>
  <w:style w:type="paragraph" w:customStyle="1" w:styleId="ULUnnumberedList">
    <w:name w:val="UL Unnumbered List"/>
    <w:basedOn w:val="LLLetteredList"/>
    <w:qFormat/>
    <w:rsid w:val="00184DCC"/>
    <w:pPr>
      <w:tabs>
        <w:tab w:val="clear" w:pos="480"/>
      </w:tabs>
    </w:pPr>
  </w:style>
  <w:style w:type="paragraph" w:customStyle="1" w:styleId="LLLetteredList">
    <w:name w:val="LL Lettered List"/>
    <w:basedOn w:val="NLNumberedList"/>
    <w:qFormat/>
    <w:rsid w:val="00184DCC"/>
  </w:style>
  <w:style w:type="paragraph" w:customStyle="1" w:styleId="NLNumberedList">
    <w:name w:val="NL Numbered List"/>
    <w:basedOn w:val="BLBulletList"/>
    <w:qFormat/>
    <w:rsid w:val="00184DCC"/>
    <w:pPr>
      <w:tabs>
        <w:tab w:val="clear" w:pos="240"/>
        <w:tab w:val="clear" w:pos="960"/>
        <w:tab w:val="left" w:pos="480"/>
      </w:tabs>
      <w:ind w:left="360" w:hanging="360"/>
    </w:pPr>
  </w:style>
  <w:style w:type="paragraph" w:customStyle="1" w:styleId="BLBulletList">
    <w:name w:val="BL Bullet List"/>
    <w:basedOn w:val="BaseText"/>
    <w:rsid w:val="00184DCC"/>
    <w:pPr>
      <w:tabs>
        <w:tab w:val="left" w:pos="240"/>
        <w:tab w:val="left" w:pos="960"/>
      </w:tabs>
      <w:spacing w:line="560" w:lineRule="exact"/>
      <w:ind w:left="245" w:hanging="245"/>
    </w:pPr>
  </w:style>
  <w:style w:type="paragraph" w:customStyle="1" w:styleId="LH-EListHeadinExtract">
    <w:name w:val="LH-E List Head in Extract"/>
    <w:basedOn w:val="LHListHead"/>
    <w:qFormat/>
    <w:rsid w:val="00184DCC"/>
    <w:pPr>
      <w:ind w:left="720" w:right="720"/>
    </w:pPr>
  </w:style>
  <w:style w:type="paragraph" w:customStyle="1" w:styleId="LHListHead">
    <w:name w:val="LH List Head"/>
    <w:basedOn w:val="BaseText"/>
    <w:rsid w:val="00184DCC"/>
    <w:pPr>
      <w:keepNext/>
      <w:keepLines/>
      <w:spacing w:before="280" w:line="560" w:lineRule="exact"/>
    </w:pPr>
    <w:rPr>
      <w:b/>
    </w:rPr>
  </w:style>
  <w:style w:type="paragraph" w:customStyle="1" w:styleId="BL-EBulletListinExtract">
    <w:name w:val="BL-E Bullet List in Extract"/>
    <w:basedOn w:val="BLBulletList"/>
    <w:qFormat/>
    <w:rsid w:val="00184DCC"/>
    <w:pPr>
      <w:ind w:left="965"/>
    </w:pPr>
  </w:style>
  <w:style w:type="paragraph" w:customStyle="1" w:styleId="SSLSubsublist">
    <w:name w:val="SSL Subsublist"/>
    <w:basedOn w:val="SLSublist"/>
    <w:qFormat/>
    <w:rsid w:val="00184DCC"/>
    <w:pPr>
      <w:ind w:left="1685"/>
    </w:pPr>
  </w:style>
  <w:style w:type="paragraph" w:customStyle="1" w:styleId="SLSublist">
    <w:name w:val="SL Sublist"/>
    <w:basedOn w:val="BLBulletList"/>
    <w:rsid w:val="00184DCC"/>
    <w:pPr>
      <w:tabs>
        <w:tab w:val="clear" w:pos="960"/>
      </w:tabs>
      <w:ind w:left="965"/>
    </w:pPr>
  </w:style>
  <w:style w:type="paragraph" w:customStyle="1" w:styleId="DLDescriptiveList">
    <w:name w:val="DL Descriptive List"/>
    <w:basedOn w:val="BaseText"/>
    <w:qFormat/>
    <w:rsid w:val="00184DCC"/>
    <w:pPr>
      <w:widowControl w:val="0"/>
      <w:spacing w:line="560" w:lineRule="exact"/>
    </w:pPr>
  </w:style>
  <w:style w:type="character" w:customStyle="1" w:styleId="IntRInterviewer">
    <w:name w:val="IntR Interviewer"/>
    <w:qFormat/>
    <w:rsid w:val="00184DCC"/>
    <w:rPr>
      <w:u w:val="dash"/>
    </w:rPr>
  </w:style>
  <w:style w:type="character" w:customStyle="1" w:styleId="IntEInterviewee">
    <w:name w:val="IntE Interviewee"/>
    <w:qFormat/>
    <w:rsid w:val="00184DCC"/>
    <w:rPr>
      <w:u w:val="dotted"/>
    </w:rPr>
  </w:style>
  <w:style w:type="paragraph" w:customStyle="1" w:styleId="CAbsChapterAbstract">
    <w:name w:val="CAbs Chapter Abstract"/>
    <w:basedOn w:val="BaseText"/>
    <w:rsid w:val="00184DCC"/>
    <w:pPr>
      <w:spacing w:before="360" w:after="360" w:line="560" w:lineRule="exact"/>
      <w:ind w:firstLine="720"/>
    </w:pPr>
    <w:rPr>
      <w:color w:val="0000FF"/>
    </w:rPr>
  </w:style>
  <w:style w:type="paragraph" w:customStyle="1" w:styleId="OL1OutlineListLevel1">
    <w:name w:val="OL1 Outline List Level 1"/>
    <w:basedOn w:val="BaseText"/>
    <w:rsid w:val="00184DCC"/>
    <w:pPr>
      <w:tabs>
        <w:tab w:val="right" w:pos="547"/>
      </w:tabs>
      <w:spacing w:before="140" w:after="140" w:line="560" w:lineRule="exact"/>
      <w:ind w:left="720" w:hanging="720"/>
    </w:pPr>
  </w:style>
  <w:style w:type="character" w:customStyle="1" w:styleId="FgCOFigureCallOut">
    <w:name w:val="FgCO Figure Call Out"/>
    <w:rsid w:val="00184DCC"/>
    <w:rPr>
      <w:rFonts w:ascii="Times New Roman" w:hAnsi="Times New Roman"/>
      <w:color w:val="auto"/>
      <w:sz w:val="24"/>
      <w:bdr w:val="none" w:sz="0" w:space="0" w:color="auto"/>
      <w:shd w:val="pct25" w:color="0000FF" w:fill="FFFFFF"/>
    </w:rPr>
  </w:style>
  <w:style w:type="paragraph" w:customStyle="1" w:styleId="TxNITextNoIndent">
    <w:name w:val="TxNI Text No Indent"/>
    <w:basedOn w:val="BaseText"/>
    <w:rsid w:val="00184DCC"/>
    <w:pPr>
      <w:spacing w:before="140" w:line="560" w:lineRule="exact"/>
    </w:pPr>
  </w:style>
  <w:style w:type="character" w:customStyle="1" w:styleId="TCOTableCallOut">
    <w:name w:val="TCO Table Call Out"/>
    <w:rsid w:val="00184DCC"/>
    <w:rPr>
      <w:rFonts w:ascii="Times New Roman" w:hAnsi="Times New Roman"/>
      <w:sz w:val="24"/>
      <w:bdr w:val="none" w:sz="0" w:space="0" w:color="auto"/>
      <w:shd w:val="pct30" w:color="FF6600" w:fill="F3F3F3"/>
    </w:rPr>
  </w:style>
  <w:style w:type="paragraph" w:customStyle="1" w:styleId="SBSpaceBreak">
    <w:name w:val="SB Space Break"/>
    <w:basedOn w:val="BaseText"/>
    <w:rsid w:val="00184DCC"/>
    <w:pPr>
      <w:shd w:val="pct20" w:color="auto" w:fill="FFFFFF"/>
      <w:spacing w:line="560" w:lineRule="exact"/>
      <w:jc w:val="center"/>
    </w:pPr>
  </w:style>
  <w:style w:type="character" w:customStyle="1" w:styleId="BxCOBoxCallOut">
    <w:name w:val="BxCO Box Call Out"/>
    <w:rsid w:val="00184DCC"/>
    <w:rPr>
      <w:rFonts w:ascii="Times New Roman" w:hAnsi="Times New Roman"/>
      <w:sz w:val="24"/>
      <w:bdr w:val="none" w:sz="0" w:space="0" w:color="auto"/>
      <w:shd w:val="pct20" w:color="FF00FF" w:fill="auto"/>
    </w:rPr>
  </w:style>
  <w:style w:type="paragraph" w:customStyle="1" w:styleId="NtCNotetoComp">
    <w:name w:val="NtC Note to Comp"/>
    <w:basedOn w:val="BaseText"/>
    <w:rsid w:val="00184DCC"/>
    <w:pPr>
      <w:spacing w:before="360" w:after="360" w:line="360" w:lineRule="exact"/>
    </w:pPr>
    <w:rPr>
      <w:color w:val="FF0000"/>
      <w:sz w:val="28"/>
    </w:rPr>
  </w:style>
  <w:style w:type="paragraph" w:customStyle="1" w:styleId="NtENotetoEditor">
    <w:name w:val="NtE Note to Editor"/>
    <w:basedOn w:val="NtCNotetoComp"/>
    <w:rsid w:val="00184DCC"/>
    <w:rPr>
      <w:color w:val="008000"/>
    </w:rPr>
  </w:style>
  <w:style w:type="paragraph" w:customStyle="1" w:styleId="BNBoxNumber">
    <w:name w:val="BN Box Number"/>
    <w:basedOn w:val="BaseText"/>
    <w:rsid w:val="00184DCC"/>
    <w:pPr>
      <w:spacing w:before="280" w:line="560" w:lineRule="exact"/>
    </w:pPr>
    <w:rPr>
      <w:b/>
    </w:rPr>
  </w:style>
  <w:style w:type="paragraph" w:customStyle="1" w:styleId="BTBoxTitle">
    <w:name w:val="BT Box Title"/>
    <w:basedOn w:val="BNBoxNumber"/>
    <w:rsid w:val="00184DCC"/>
    <w:pPr>
      <w:spacing w:before="0" w:after="280"/>
    </w:pPr>
    <w:rPr>
      <w:b w:val="0"/>
    </w:rPr>
  </w:style>
  <w:style w:type="paragraph" w:customStyle="1" w:styleId="TStbHTableStubHead">
    <w:name w:val="TStbH Table Stub Head"/>
    <w:basedOn w:val="BaseText"/>
    <w:rsid w:val="00184DCC"/>
    <w:pPr>
      <w:spacing w:line="360" w:lineRule="exact"/>
    </w:pPr>
    <w:rPr>
      <w:b/>
    </w:rPr>
  </w:style>
  <w:style w:type="paragraph" w:customStyle="1" w:styleId="TBTableBody">
    <w:name w:val="TB Table Body"/>
    <w:basedOn w:val="BaseText"/>
    <w:rsid w:val="00184DCC"/>
    <w:pPr>
      <w:spacing w:line="360" w:lineRule="exact"/>
    </w:pPr>
  </w:style>
  <w:style w:type="paragraph" w:customStyle="1" w:styleId="TCHTableColumnHead">
    <w:name w:val="TCH Table Column Head"/>
    <w:basedOn w:val="TTTableTitle"/>
    <w:rsid w:val="00184DCC"/>
    <w:rPr>
      <w:b/>
    </w:rPr>
  </w:style>
  <w:style w:type="paragraph" w:customStyle="1" w:styleId="TTTableTitle">
    <w:name w:val="TT Table Title"/>
    <w:basedOn w:val="BaseText"/>
    <w:rsid w:val="00184DCC"/>
    <w:pPr>
      <w:spacing w:line="360" w:lineRule="exact"/>
    </w:pPr>
  </w:style>
  <w:style w:type="paragraph" w:customStyle="1" w:styleId="GLDefGlossaryDefinition">
    <w:name w:val="GLDef Glossary Definition"/>
    <w:basedOn w:val="BaseText"/>
    <w:rsid w:val="00184DCC"/>
    <w:pPr>
      <w:spacing w:line="560" w:lineRule="exact"/>
    </w:pPr>
  </w:style>
  <w:style w:type="paragraph" w:customStyle="1" w:styleId="OL2OutlineListLevel2">
    <w:name w:val="OL2 Outline List Level 2"/>
    <w:basedOn w:val="OL1OutlineListLevel1"/>
    <w:rsid w:val="00184DCC"/>
    <w:pPr>
      <w:tabs>
        <w:tab w:val="clear" w:pos="547"/>
        <w:tab w:val="right" w:pos="1267"/>
      </w:tabs>
      <w:spacing w:before="0"/>
      <w:ind w:left="1440"/>
    </w:pPr>
  </w:style>
  <w:style w:type="paragraph" w:customStyle="1" w:styleId="OL3OutlineListLevel3">
    <w:name w:val="OL3 Outline List Level 3"/>
    <w:basedOn w:val="OL2OutlineListLevel2"/>
    <w:rsid w:val="00184DCC"/>
    <w:pPr>
      <w:tabs>
        <w:tab w:val="right" w:pos="1872"/>
      </w:tabs>
      <w:ind w:left="2160"/>
    </w:pPr>
  </w:style>
  <w:style w:type="paragraph" w:customStyle="1" w:styleId="OL4OutlineListLevel4">
    <w:name w:val="OL4 Outline List Level 4"/>
    <w:basedOn w:val="OL3OutlineListLevel3"/>
    <w:rsid w:val="00184DCC"/>
    <w:pPr>
      <w:tabs>
        <w:tab w:val="right" w:pos="2592"/>
      </w:tabs>
      <w:ind w:left="2880"/>
    </w:pPr>
  </w:style>
  <w:style w:type="paragraph" w:customStyle="1" w:styleId="SpExSpecialExtract">
    <w:name w:val="SpEx Special Extract"/>
    <w:basedOn w:val="EExtract"/>
    <w:rsid w:val="00184DCC"/>
    <w:pPr>
      <w:spacing w:before="360" w:after="360" w:line="400" w:lineRule="exact"/>
      <w:contextualSpacing/>
    </w:pPr>
    <w:rPr>
      <w:color w:val="00B050"/>
    </w:rPr>
  </w:style>
  <w:style w:type="character" w:customStyle="1" w:styleId="FgMenFigureMention">
    <w:name w:val="FgMen Figure Mention"/>
    <w:rsid w:val="00184DCC"/>
    <w:rPr>
      <w:color w:val="0000FF"/>
    </w:rPr>
  </w:style>
  <w:style w:type="paragraph" w:customStyle="1" w:styleId="CAuAfChapterAuthorAffiliation">
    <w:name w:val="CAuAf Chapter Author Affiliation"/>
    <w:basedOn w:val="CAuChapterAuthor"/>
    <w:rsid w:val="00184DCC"/>
    <w:pPr>
      <w:spacing w:before="0" w:after="280"/>
    </w:pPr>
    <w:rPr>
      <w:b/>
    </w:rPr>
  </w:style>
  <w:style w:type="paragraph" w:customStyle="1" w:styleId="DEDisplayEquation">
    <w:name w:val="DE Display Equation"/>
    <w:basedOn w:val="BaseText"/>
    <w:rsid w:val="00184DCC"/>
    <w:pPr>
      <w:tabs>
        <w:tab w:val="right" w:pos="8640"/>
      </w:tabs>
      <w:spacing w:before="360" w:after="360" w:line="560" w:lineRule="atLeast"/>
      <w:ind w:left="720" w:hanging="720"/>
    </w:pPr>
  </w:style>
  <w:style w:type="paragraph" w:customStyle="1" w:styleId="H6HeadingLevel6">
    <w:name w:val="H6 Heading Level 6"/>
    <w:basedOn w:val="H5HeadingLevel5"/>
    <w:rsid w:val="00184DCC"/>
    <w:pPr>
      <w:outlineLvl w:val="5"/>
    </w:pPr>
    <w:rPr>
      <w:sz w:val="22"/>
    </w:rPr>
  </w:style>
  <w:style w:type="paragraph" w:customStyle="1" w:styleId="TIHTableInternalHead">
    <w:name w:val="TIH Table Internal Head"/>
    <w:basedOn w:val="TTTableTitle"/>
    <w:rsid w:val="00184DCC"/>
    <w:pPr>
      <w:spacing w:before="280"/>
    </w:pPr>
  </w:style>
  <w:style w:type="paragraph" w:styleId="TOC8">
    <w:name w:val="toc 8"/>
    <w:basedOn w:val="Normal"/>
    <w:next w:val="Normal"/>
    <w:autoRedefine/>
    <w:uiPriority w:val="39"/>
    <w:rsid w:val="00184DCC"/>
    <w:pPr>
      <w:ind w:left="1400"/>
    </w:pPr>
  </w:style>
  <w:style w:type="character" w:customStyle="1" w:styleId="DENDisplayEquationNumber">
    <w:name w:val="DEN Display Equation Number"/>
    <w:rsid w:val="00184DCC"/>
    <w:rPr>
      <w:bdr w:val="none" w:sz="0" w:space="0" w:color="auto"/>
      <w:shd w:val="pct15" w:color="auto" w:fill="FFFFFF"/>
    </w:rPr>
  </w:style>
  <w:style w:type="paragraph" w:customStyle="1" w:styleId="TFNTableFootnote">
    <w:name w:val="TFN Table Footnote"/>
    <w:basedOn w:val="TBTableBody"/>
    <w:rsid w:val="00184DCC"/>
    <w:pPr>
      <w:spacing w:before="280" w:after="280"/>
    </w:pPr>
  </w:style>
  <w:style w:type="character" w:customStyle="1" w:styleId="LetDateLetterDateChar">
    <w:name w:val="LetDate Letter Date Char"/>
    <w:basedOn w:val="LetTxLetterTextChar"/>
    <w:link w:val="LetDateLetterDate"/>
    <w:rsid w:val="00184DCC"/>
    <w:rPr>
      <w:sz w:val="24"/>
    </w:rPr>
  </w:style>
  <w:style w:type="paragraph" w:customStyle="1" w:styleId="LetDateLetterDate">
    <w:name w:val="LetDate Letter Date"/>
    <w:basedOn w:val="LetTxLetterText"/>
    <w:link w:val="LetDateLetterDateChar"/>
    <w:rsid w:val="00184DCC"/>
  </w:style>
  <w:style w:type="paragraph" w:customStyle="1" w:styleId="CONChapterOpeningNote">
    <w:name w:val="CON Chapter Opening Note"/>
    <w:basedOn w:val="BaseText"/>
    <w:rsid w:val="00184DCC"/>
    <w:pPr>
      <w:pBdr>
        <w:top w:val="dotted" w:sz="4" w:space="12" w:color="auto"/>
        <w:left w:val="dotted" w:sz="4" w:space="12" w:color="auto"/>
        <w:bottom w:val="dotted" w:sz="4" w:space="12" w:color="auto"/>
        <w:right w:val="dotted" w:sz="4" w:space="12" w:color="auto"/>
      </w:pBdr>
      <w:spacing w:after="280" w:line="560" w:lineRule="exact"/>
      <w:ind w:left="720" w:right="720"/>
    </w:pPr>
  </w:style>
  <w:style w:type="paragraph" w:customStyle="1" w:styleId="DIADialogue">
    <w:name w:val="DIA Dialogue"/>
    <w:basedOn w:val="BaseText"/>
    <w:rsid w:val="00184DCC"/>
    <w:pPr>
      <w:tabs>
        <w:tab w:val="left" w:pos="2880"/>
      </w:tabs>
      <w:spacing w:before="280" w:after="280" w:line="560" w:lineRule="exact"/>
      <w:ind w:left="720" w:hanging="720"/>
      <w:contextualSpacing/>
    </w:pPr>
  </w:style>
  <w:style w:type="paragraph" w:customStyle="1" w:styleId="IntQInterviewQuestion">
    <w:name w:val="IntQ Interview Question"/>
    <w:basedOn w:val="BlockText"/>
    <w:autoRedefine/>
    <w:rsid w:val="00184DCC"/>
    <w:pPr>
      <w:spacing w:line="560" w:lineRule="exact"/>
      <w:ind w:firstLine="720"/>
    </w:pPr>
    <w:rPr>
      <w:color w:val="000080"/>
      <w:sz w:val="24"/>
    </w:rPr>
  </w:style>
  <w:style w:type="paragraph" w:customStyle="1" w:styleId="IntAInterviewAnswer">
    <w:name w:val="IntA Interview Answer"/>
    <w:basedOn w:val="BaseText"/>
    <w:autoRedefine/>
    <w:rsid w:val="00184DCC"/>
    <w:pPr>
      <w:spacing w:line="560" w:lineRule="exact"/>
      <w:ind w:firstLine="720"/>
    </w:pPr>
    <w:rPr>
      <w:color w:val="008000"/>
      <w:szCs w:val="24"/>
    </w:rPr>
  </w:style>
  <w:style w:type="paragraph" w:customStyle="1" w:styleId="DE-EDisplayEquationinExtract">
    <w:name w:val="DE-E Display Equation in Extract"/>
    <w:basedOn w:val="DEDisplayEquation"/>
    <w:rsid w:val="00184DCC"/>
    <w:pPr>
      <w:spacing w:before="0" w:after="0"/>
      <w:ind w:firstLine="0"/>
    </w:pPr>
  </w:style>
  <w:style w:type="paragraph" w:customStyle="1" w:styleId="PNPartNumber">
    <w:name w:val="PN Part Number"/>
    <w:basedOn w:val="BaseHeading"/>
    <w:next w:val="PTPartTitle"/>
    <w:rsid w:val="00184DCC"/>
    <w:pPr>
      <w:keepNext/>
      <w:keepLines/>
      <w:spacing w:before="560"/>
      <w:jc w:val="center"/>
    </w:pPr>
    <w:rPr>
      <w:b/>
      <w:sz w:val="28"/>
    </w:rPr>
  </w:style>
  <w:style w:type="paragraph" w:customStyle="1" w:styleId="PTPartTitle">
    <w:name w:val="PT Part Title"/>
    <w:basedOn w:val="PNPartNumber"/>
    <w:rsid w:val="00184DCC"/>
    <w:pPr>
      <w:spacing w:before="1200"/>
    </w:pPr>
  </w:style>
  <w:style w:type="paragraph" w:customStyle="1" w:styleId="PSTPartSubtitle">
    <w:name w:val="PST Part Subtitle"/>
    <w:basedOn w:val="PTPartTitle"/>
    <w:rsid w:val="00184DCC"/>
    <w:pPr>
      <w:keepNext w:val="0"/>
      <w:spacing w:before="360"/>
    </w:pPr>
    <w:rPr>
      <w:b w:val="0"/>
    </w:rPr>
  </w:style>
  <w:style w:type="paragraph" w:customStyle="1" w:styleId="EpEpigraph">
    <w:name w:val="Ep Epigraph"/>
    <w:basedOn w:val="BaseText"/>
    <w:rsid w:val="00184DCC"/>
    <w:pPr>
      <w:spacing w:before="280" w:line="560" w:lineRule="exact"/>
      <w:ind w:left="720" w:right="720"/>
    </w:pPr>
  </w:style>
  <w:style w:type="paragraph" w:customStyle="1" w:styleId="EpSEpigraphSource">
    <w:name w:val="EpS Epigraph Source"/>
    <w:basedOn w:val="EpEpigraph"/>
    <w:rsid w:val="00184DCC"/>
    <w:pPr>
      <w:spacing w:before="140" w:after="280"/>
      <w:ind w:right="0"/>
    </w:pPr>
  </w:style>
  <w:style w:type="paragraph" w:customStyle="1" w:styleId="PITxPartIntroductionText">
    <w:name w:val="PITx Part Introduction Text"/>
    <w:basedOn w:val="BaseText"/>
    <w:rsid w:val="00184DCC"/>
    <w:pPr>
      <w:spacing w:before="280" w:after="280" w:line="560" w:lineRule="exact"/>
      <w:ind w:firstLine="720"/>
      <w:contextualSpacing/>
    </w:pPr>
  </w:style>
  <w:style w:type="paragraph" w:customStyle="1" w:styleId="SpH1SpecialHeading1">
    <w:name w:val="SpH1 Special Heading 1"/>
    <w:basedOn w:val="SpTxSpecialText"/>
    <w:rsid w:val="00184DCC"/>
    <w:pPr>
      <w:spacing w:before="280" w:after="280"/>
      <w:ind w:firstLine="0"/>
    </w:pPr>
    <w:rPr>
      <w:b/>
      <w:sz w:val="36"/>
    </w:rPr>
  </w:style>
  <w:style w:type="paragraph" w:customStyle="1" w:styleId="SpTxSpecialText">
    <w:name w:val="SpTx Special Text"/>
    <w:basedOn w:val="BaseText"/>
    <w:rsid w:val="00184DCC"/>
    <w:pPr>
      <w:spacing w:line="560" w:lineRule="exact"/>
      <w:ind w:firstLine="720"/>
    </w:pPr>
    <w:rPr>
      <w:color w:val="00B050"/>
    </w:rPr>
  </w:style>
  <w:style w:type="paragraph" w:styleId="TableofAuthorities">
    <w:name w:val="table of authorities"/>
    <w:basedOn w:val="Normal"/>
    <w:next w:val="Normal"/>
    <w:uiPriority w:val="99"/>
    <w:rsid w:val="00184DCC"/>
    <w:pPr>
      <w:ind w:left="200" w:hanging="200"/>
    </w:pPr>
  </w:style>
  <w:style w:type="paragraph" w:styleId="TableofFigures">
    <w:name w:val="table of figures"/>
    <w:basedOn w:val="Normal"/>
    <w:next w:val="Normal"/>
    <w:uiPriority w:val="99"/>
    <w:rsid w:val="00184DCC"/>
    <w:pPr>
      <w:ind w:left="400" w:hanging="400"/>
    </w:pPr>
  </w:style>
  <w:style w:type="paragraph" w:customStyle="1" w:styleId="GLTrmGlossaryDefinitionTerm">
    <w:name w:val="GLTrm Glossary Definition Term"/>
    <w:basedOn w:val="GLDefGlossaryDefinition"/>
    <w:rsid w:val="00184DCC"/>
    <w:pPr>
      <w:spacing w:before="280"/>
    </w:pPr>
    <w:rPr>
      <w:b/>
    </w:rPr>
  </w:style>
  <w:style w:type="character" w:customStyle="1" w:styleId="TMenTableMention">
    <w:name w:val="TMen Table Mention"/>
    <w:rsid w:val="00184DCC"/>
    <w:rPr>
      <w:color w:val="FF6600"/>
    </w:rPr>
  </w:style>
  <w:style w:type="paragraph" w:customStyle="1" w:styleId="ChrChronology">
    <w:name w:val="Chr Chronology"/>
    <w:basedOn w:val="BaseText"/>
    <w:rsid w:val="00184DCC"/>
    <w:pPr>
      <w:tabs>
        <w:tab w:val="left" w:pos="1728"/>
      </w:tabs>
      <w:spacing w:before="140" w:line="560" w:lineRule="exact"/>
      <w:ind w:left="1728" w:hanging="1728"/>
    </w:pPr>
  </w:style>
  <w:style w:type="paragraph" w:customStyle="1" w:styleId="VSVerseSource">
    <w:name w:val="VS Verse Source"/>
    <w:basedOn w:val="BaseText"/>
    <w:rsid w:val="00184DCC"/>
    <w:pPr>
      <w:spacing w:before="140" w:after="280" w:line="560" w:lineRule="exact"/>
    </w:pPr>
  </w:style>
  <w:style w:type="character" w:customStyle="1" w:styleId="SbarMenSidebarMention">
    <w:name w:val="SbarMen Sidebar Mention"/>
    <w:rsid w:val="00184DCC"/>
    <w:rPr>
      <w:color w:val="008000"/>
    </w:rPr>
  </w:style>
  <w:style w:type="paragraph" w:customStyle="1" w:styleId="PriDocBegPrimaryDocumentBegin">
    <w:name w:val="PriDocBeg Primary Document Begin"/>
    <w:basedOn w:val="BaseText"/>
    <w:link w:val="PriDocBegPrimaryDocumentBeginChar"/>
    <w:rsid w:val="00184DCC"/>
    <w:pPr>
      <w:shd w:val="pct12" w:color="auto" w:fill="FFFFFF"/>
      <w:spacing w:before="280" w:after="280" w:line="560" w:lineRule="exact"/>
    </w:pPr>
    <w:rPr>
      <w:b/>
      <w:sz w:val="28"/>
    </w:rPr>
  </w:style>
  <w:style w:type="paragraph" w:customStyle="1" w:styleId="PriDocEndPrimaryDocumentEnd">
    <w:name w:val="PriDocEnd Primary Document End"/>
    <w:basedOn w:val="PriDocBegPrimaryDocumentBegin"/>
    <w:link w:val="PriDocEndPrimaryDocumentEndChar"/>
    <w:rsid w:val="00184DCC"/>
  </w:style>
  <w:style w:type="paragraph" w:customStyle="1" w:styleId="TxCTextContinuation">
    <w:name w:val="TxC Text Continuation"/>
    <w:basedOn w:val="BaseText"/>
    <w:rsid w:val="00184DCC"/>
    <w:pPr>
      <w:spacing w:line="560" w:lineRule="exact"/>
    </w:pPr>
  </w:style>
  <w:style w:type="paragraph" w:customStyle="1" w:styleId="VHVerseHeading">
    <w:name w:val="VH Verse Heading"/>
    <w:basedOn w:val="BaseText"/>
    <w:next w:val="VVerse"/>
    <w:rsid w:val="00184DCC"/>
    <w:pPr>
      <w:keepNext/>
      <w:keepLines/>
      <w:spacing w:before="280" w:line="560" w:lineRule="exact"/>
    </w:pPr>
    <w:rPr>
      <w:b/>
    </w:rPr>
  </w:style>
  <w:style w:type="paragraph" w:customStyle="1" w:styleId="VVerse">
    <w:name w:val="V Verse"/>
    <w:basedOn w:val="BaseText"/>
    <w:rsid w:val="00184DCC"/>
    <w:pPr>
      <w:tabs>
        <w:tab w:val="left" w:pos="2880"/>
      </w:tabs>
      <w:spacing w:before="280" w:after="280" w:line="560" w:lineRule="exact"/>
      <w:ind w:left="245" w:hanging="245"/>
      <w:contextualSpacing/>
    </w:pPr>
  </w:style>
  <w:style w:type="character" w:customStyle="1" w:styleId="BxMenBoxMention">
    <w:name w:val="BxMen Box Mention"/>
    <w:rsid w:val="00184DCC"/>
    <w:rPr>
      <w:color w:val="FF00FF"/>
    </w:rPr>
  </w:style>
  <w:style w:type="character" w:customStyle="1" w:styleId="SbarCOSidebarCallOut">
    <w:name w:val="SbarCO Sidebar Call Out"/>
    <w:rsid w:val="00184DCC"/>
    <w:rPr>
      <w:rFonts w:ascii="Times New Roman" w:hAnsi="Times New Roman"/>
      <w:sz w:val="24"/>
      <w:bdr w:val="none" w:sz="0" w:space="0" w:color="auto"/>
      <w:shd w:val="pct30" w:color="008000" w:fill="auto"/>
    </w:rPr>
  </w:style>
  <w:style w:type="paragraph" w:customStyle="1" w:styleId="NL-ENumberedListinExtract">
    <w:name w:val="NL-E Numbered List in Extract"/>
    <w:basedOn w:val="NLNumberedList"/>
    <w:rsid w:val="00184DCC"/>
    <w:pPr>
      <w:tabs>
        <w:tab w:val="left" w:pos="1440"/>
        <w:tab w:val="left" w:pos="1800"/>
        <w:tab w:val="left" w:pos="2160"/>
      </w:tabs>
      <w:ind w:left="1080" w:right="720"/>
    </w:pPr>
  </w:style>
  <w:style w:type="paragraph" w:customStyle="1" w:styleId="LetAuLetterAuthor">
    <w:name w:val="LetAu Letter Author"/>
    <w:basedOn w:val="LetTxLetterText"/>
    <w:rsid w:val="00184DCC"/>
    <w:pPr>
      <w:spacing w:after="280"/>
    </w:pPr>
  </w:style>
  <w:style w:type="paragraph" w:customStyle="1" w:styleId="LetAuAddLetterAuthorAddress">
    <w:name w:val="LetAuAdd Letter Author Address"/>
    <w:basedOn w:val="LetTxLetterText"/>
    <w:rsid w:val="00184DCC"/>
    <w:pPr>
      <w:spacing w:after="280"/>
      <w:contextualSpacing/>
    </w:pPr>
  </w:style>
  <w:style w:type="paragraph" w:customStyle="1" w:styleId="LetAddLetterAddress">
    <w:name w:val="LetAdd Letter Address"/>
    <w:basedOn w:val="LetTxLetterText"/>
    <w:rsid w:val="00184DCC"/>
    <w:pPr>
      <w:spacing w:after="280"/>
      <w:contextualSpacing/>
    </w:pPr>
  </w:style>
  <w:style w:type="paragraph" w:customStyle="1" w:styleId="Let-ELetterinExtract">
    <w:name w:val="Let-E Letter in Extract"/>
    <w:basedOn w:val="LetTxLetterText"/>
    <w:rsid w:val="00184DCC"/>
    <w:pPr>
      <w:ind w:left="720" w:right="720"/>
    </w:pPr>
  </w:style>
  <w:style w:type="paragraph" w:customStyle="1" w:styleId="LetDate-ELetterDateinExtract">
    <w:name w:val="LetDate-E Letter Date in Extract"/>
    <w:basedOn w:val="Let-ELetterinExtract"/>
    <w:rsid w:val="00184DCC"/>
  </w:style>
  <w:style w:type="paragraph" w:customStyle="1" w:styleId="LetAdd-ELetterAddressinExtract">
    <w:name w:val="LetAdd-E Letter Address in Extract"/>
    <w:basedOn w:val="LetAddLetterAddress"/>
    <w:rsid w:val="00184DCC"/>
    <w:pPr>
      <w:spacing w:before="0" w:after="0"/>
      <w:ind w:left="720" w:right="720"/>
      <w:contextualSpacing w:val="0"/>
    </w:pPr>
  </w:style>
  <w:style w:type="paragraph" w:customStyle="1" w:styleId="LetAu-ELetterAuthorinExtract">
    <w:name w:val="LetAu-E Letter Author in Extract"/>
    <w:basedOn w:val="LetAuLetterAuthor"/>
    <w:rsid w:val="00184DCC"/>
    <w:pPr>
      <w:spacing w:before="0"/>
      <w:ind w:left="720" w:right="720"/>
    </w:pPr>
  </w:style>
  <w:style w:type="paragraph" w:customStyle="1" w:styleId="LetAuAdd-ELetterAuthorAddressinExtract">
    <w:name w:val="LetAuAdd-E Letter Author Address in Extract"/>
    <w:basedOn w:val="LetAuAddLetterAuthorAddress"/>
    <w:rsid w:val="00184DCC"/>
    <w:pPr>
      <w:spacing w:before="0"/>
      <w:ind w:left="720" w:right="720"/>
    </w:pPr>
  </w:style>
  <w:style w:type="paragraph" w:customStyle="1" w:styleId="CSTChapterSubtitle">
    <w:name w:val="CST Chapter Subtitle"/>
    <w:basedOn w:val="BaseHeading"/>
    <w:autoRedefine/>
    <w:rsid w:val="00184DCC"/>
    <w:rPr>
      <w:sz w:val="28"/>
    </w:rPr>
  </w:style>
  <w:style w:type="paragraph" w:customStyle="1" w:styleId="PITPartIntroductionTitle">
    <w:name w:val="PIT Part Introduction Title"/>
    <w:basedOn w:val="PSTPartSubtitle"/>
    <w:qFormat/>
    <w:rsid w:val="00184DCC"/>
    <w:pPr>
      <w:keepNext/>
      <w:spacing w:before="280"/>
    </w:pPr>
  </w:style>
  <w:style w:type="paragraph" w:customStyle="1" w:styleId="NNotation">
    <w:name w:val="N Notation"/>
    <w:basedOn w:val="BaseText"/>
    <w:qFormat/>
    <w:rsid w:val="00184DCC"/>
    <w:pPr>
      <w:tabs>
        <w:tab w:val="left" w:pos="480"/>
      </w:tabs>
      <w:spacing w:line="560" w:lineRule="exact"/>
    </w:pPr>
  </w:style>
  <w:style w:type="paragraph" w:styleId="Revision">
    <w:name w:val="Revision"/>
    <w:hidden/>
    <w:uiPriority w:val="99"/>
    <w:rsid w:val="00184DCC"/>
    <w:rPr>
      <w:rFonts w:ascii="Times New Roman" w:eastAsia="Times New Roman" w:hAnsi="Times New Roman"/>
    </w:rPr>
  </w:style>
  <w:style w:type="paragraph" w:customStyle="1" w:styleId="DIA-EDialogueinExtract">
    <w:name w:val="DIA-E Dialogue in Extract"/>
    <w:basedOn w:val="DIADialogue"/>
    <w:qFormat/>
    <w:rsid w:val="00184DCC"/>
    <w:pPr>
      <w:tabs>
        <w:tab w:val="left" w:pos="4320"/>
      </w:tabs>
      <w:ind w:left="1440" w:right="720"/>
    </w:pPr>
  </w:style>
  <w:style w:type="paragraph" w:customStyle="1" w:styleId="VEVerseinExtract">
    <w:name w:val="VE Verse in Extract"/>
    <w:basedOn w:val="VVerse"/>
    <w:qFormat/>
    <w:rsid w:val="00184DCC"/>
    <w:pPr>
      <w:tabs>
        <w:tab w:val="left" w:pos="1440"/>
        <w:tab w:val="left" w:pos="3600"/>
        <w:tab w:val="left" w:pos="4320"/>
        <w:tab w:val="left" w:pos="5040"/>
        <w:tab w:val="left" w:pos="5760"/>
      </w:tabs>
      <w:ind w:left="965" w:right="720"/>
    </w:pPr>
  </w:style>
  <w:style w:type="paragraph" w:customStyle="1" w:styleId="VESVerseinExtractSource">
    <w:name w:val="VES Verse in Extract Source"/>
    <w:basedOn w:val="VSVerseSource"/>
    <w:qFormat/>
    <w:rsid w:val="00184DCC"/>
    <w:pPr>
      <w:spacing w:before="0"/>
      <w:ind w:left="720" w:right="720"/>
    </w:pPr>
  </w:style>
  <w:style w:type="paragraph" w:customStyle="1" w:styleId="AuQAuthorQuery">
    <w:name w:val="AuQ Author Query"/>
    <w:basedOn w:val="NtENotetoEditor"/>
    <w:qFormat/>
    <w:rsid w:val="00184DCC"/>
    <w:rPr>
      <w:color w:val="0070C0"/>
    </w:rPr>
  </w:style>
  <w:style w:type="paragraph" w:customStyle="1" w:styleId="AppBegAppendixBegin">
    <w:name w:val="AppBeg Appendix Begin"/>
    <w:basedOn w:val="PriDocBegPrimaryDocumentBegin"/>
    <w:qFormat/>
    <w:rsid w:val="00184DCC"/>
  </w:style>
  <w:style w:type="paragraph" w:customStyle="1" w:styleId="AppEndAppendixEnd">
    <w:name w:val="AppEnd Appendix End"/>
    <w:basedOn w:val="PriDocEndPrimaryDocumentEnd"/>
    <w:qFormat/>
    <w:rsid w:val="00184DCC"/>
  </w:style>
  <w:style w:type="paragraph" w:customStyle="1" w:styleId="BoxBegBoxBegin">
    <w:name w:val="BoxBeg Box Begin"/>
    <w:basedOn w:val="PriDocBegPrimaryDocumentBegin"/>
    <w:qFormat/>
    <w:rsid w:val="00184DCC"/>
  </w:style>
  <w:style w:type="paragraph" w:customStyle="1" w:styleId="BoxEndBoxEnd">
    <w:name w:val="BoxEnd Box End"/>
    <w:basedOn w:val="PriDocEndPrimaryDocumentEnd"/>
    <w:qFormat/>
    <w:rsid w:val="00184DCC"/>
  </w:style>
  <w:style w:type="paragraph" w:customStyle="1" w:styleId="ExrBegExerciseBegin">
    <w:name w:val="ExrBeg Exercise Begin"/>
    <w:basedOn w:val="PriDocBegPrimaryDocumentBegin"/>
    <w:qFormat/>
    <w:rsid w:val="00184DCC"/>
  </w:style>
  <w:style w:type="paragraph" w:customStyle="1" w:styleId="ExrEndExerciseEnd">
    <w:name w:val="ExrEnd Exercise End"/>
    <w:basedOn w:val="PriDocEndPrimaryDocumentEnd"/>
    <w:qFormat/>
    <w:rsid w:val="00184DCC"/>
  </w:style>
  <w:style w:type="paragraph" w:customStyle="1" w:styleId="NotesBegNotesBegin">
    <w:name w:val="NotesBeg Notes Begin"/>
    <w:basedOn w:val="PriDocBegPrimaryDocumentBegin"/>
    <w:qFormat/>
    <w:rsid w:val="00184DCC"/>
  </w:style>
  <w:style w:type="paragraph" w:customStyle="1" w:styleId="NotesEndNotesEnd">
    <w:name w:val="NotesEnd Notes End"/>
    <w:basedOn w:val="PriDocEndPrimaryDocumentEnd"/>
    <w:link w:val="NotesEndNotesEndChar"/>
    <w:qFormat/>
    <w:rsid w:val="00184DCC"/>
  </w:style>
  <w:style w:type="paragraph" w:customStyle="1" w:styleId="TSTableSource">
    <w:name w:val="TS Table Source"/>
    <w:basedOn w:val="TFNTableFootnote"/>
    <w:rsid w:val="00184DCC"/>
    <w:pPr>
      <w:spacing w:before="0" w:after="560"/>
    </w:pPr>
  </w:style>
  <w:style w:type="paragraph" w:customStyle="1" w:styleId="TNTableNumber">
    <w:name w:val="TN Table Number"/>
    <w:basedOn w:val="TTTableTitle"/>
    <w:rsid w:val="00184DCC"/>
    <w:pPr>
      <w:spacing w:before="560"/>
    </w:pPr>
    <w:rPr>
      <w:b/>
    </w:rPr>
  </w:style>
  <w:style w:type="paragraph" w:customStyle="1" w:styleId="ITCHIn-textTableColumnHead">
    <w:name w:val="ITCH In-text Table Column Head"/>
    <w:basedOn w:val="TCHTableColumnHead"/>
    <w:rsid w:val="00184DCC"/>
  </w:style>
  <w:style w:type="paragraph" w:customStyle="1" w:styleId="ITBIn-textTableBody">
    <w:name w:val="ITB In-text Table Body"/>
    <w:basedOn w:val="TBTableBody"/>
    <w:rsid w:val="00184DCC"/>
  </w:style>
  <w:style w:type="paragraph" w:customStyle="1" w:styleId="RefTxReferenceText">
    <w:name w:val="RefTx Reference Text"/>
    <w:basedOn w:val="BaseText"/>
    <w:rsid w:val="00184DCC"/>
    <w:pPr>
      <w:spacing w:after="140" w:line="560" w:lineRule="exact"/>
      <w:ind w:left="720" w:hanging="720"/>
    </w:pPr>
  </w:style>
  <w:style w:type="paragraph" w:customStyle="1" w:styleId="DL-EDescriptiveListinExtract">
    <w:name w:val="DL-E Descriptive List in Extract"/>
    <w:basedOn w:val="DLDescriptiveList"/>
    <w:rsid w:val="00184DCC"/>
    <w:pPr>
      <w:tabs>
        <w:tab w:val="left" w:pos="480"/>
      </w:tabs>
    </w:pPr>
  </w:style>
  <w:style w:type="paragraph" w:customStyle="1" w:styleId="N-ENotationinExtract">
    <w:name w:val="N-E Notation in Extract"/>
    <w:basedOn w:val="NNotation"/>
    <w:rsid w:val="00184DCC"/>
  </w:style>
  <w:style w:type="paragraph" w:customStyle="1" w:styleId="Dis-EDisplayinExtract">
    <w:name w:val="Dis-E Display in Extract"/>
    <w:basedOn w:val="DDisplay"/>
    <w:rsid w:val="00184DCC"/>
    <w:pPr>
      <w:ind w:left="720" w:right="720"/>
    </w:pPr>
  </w:style>
  <w:style w:type="paragraph" w:customStyle="1" w:styleId="DDisplay">
    <w:name w:val="D Display"/>
    <w:basedOn w:val="BaseText"/>
    <w:rsid w:val="00184DCC"/>
    <w:pPr>
      <w:spacing w:before="280" w:after="280" w:line="560" w:lineRule="exact"/>
    </w:pPr>
  </w:style>
  <w:style w:type="paragraph" w:customStyle="1" w:styleId="PProgram">
    <w:name w:val="P Program"/>
    <w:basedOn w:val="BaseText"/>
    <w:rsid w:val="00184DCC"/>
    <w:pPr>
      <w:spacing w:line="560" w:lineRule="exact"/>
    </w:pPr>
    <w:rPr>
      <w:rFonts w:ascii="Courier" w:hAnsi="Courier"/>
      <w:sz w:val="22"/>
    </w:rPr>
  </w:style>
  <w:style w:type="paragraph" w:customStyle="1" w:styleId="P-EPrograminExtract">
    <w:name w:val="P-E Program in Extract"/>
    <w:basedOn w:val="PProgram"/>
    <w:rsid w:val="00184DCC"/>
    <w:pPr>
      <w:spacing w:before="280" w:after="280"/>
      <w:ind w:left="720" w:right="720"/>
    </w:pPr>
  </w:style>
  <w:style w:type="paragraph" w:customStyle="1" w:styleId="NTrDNumberedTreeDisplay">
    <w:name w:val="NTrD Numbered Tree Display"/>
    <w:basedOn w:val="BaseText"/>
    <w:rsid w:val="00184DCC"/>
    <w:pPr>
      <w:spacing w:before="280" w:after="280" w:line="560" w:lineRule="exact"/>
    </w:pPr>
  </w:style>
  <w:style w:type="paragraph" w:customStyle="1" w:styleId="NTrD-ENumberedTreeDisplayinExtract">
    <w:name w:val="NTrD-E Numbered Tree Display in Extract"/>
    <w:basedOn w:val="NTrDNumberedTreeDisplay"/>
    <w:rsid w:val="00184DCC"/>
    <w:pPr>
      <w:ind w:left="720" w:right="720"/>
    </w:pPr>
  </w:style>
  <w:style w:type="paragraph" w:customStyle="1" w:styleId="IEIndexMainEntry">
    <w:name w:val="IE Index Main Entry"/>
    <w:basedOn w:val="BaseText"/>
    <w:rsid w:val="00184DCC"/>
    <w:pPr>
      <w:spacing w:line="560" w:lineRule="exact"/>
      <w:ind w:left="2160" w:hanging="2160"/>
    </w:pPr>
  </w:style>
  <w:style w:type="paragraph" w:customStyle="1" w:styleId="ISEIndexSubentry">
    <w:name w:val="ISE Index Subentry"/>
    <w:basedOn w:val="IEIndexMainEntry"/>
    <w:rsid w:val="00184DCC"/>
    <w:pPr>
      <w:ind w:left="2880"/>
    </w:pPr>
  </w:style>
  <w:style w:type="paragraph" w:customStyle="1" w:styleId="IABIndexAlphabeticalBreak">
    <w:name w:val="IAB Index Alphabetical Break"/>
    <w:basedOn w:val="IEIndexMainEntry"/>
    <w:rsid w:val="00184DCC"/>
    <w:pPr>
      <w:spacing w:before="560"/>
    </w:pPr>
  </w:style>
  <w:style w:type="paragraph" w:customStyle="1" w:styleId="ISSEIndexSubsubentry">
    <w:name w:val="ISSE Index Subsubentry"/>
    <w:basedOn w:val="ISEIndexSubentry"/>
    <w:rsid w:val="00184DCC"/>
    <w:pPr>
      <w:ind w:left="3600"/>
    </w:pPr>
  </w:style>
  <w:style w:type="paragraph" w:customStyle="1" w:styleId="SbarTSidebarTitle">
    <w:name w:val="SbarT Sidebar Title"/>
    <w:basedOn w:val="SbarTxSidebarText"/>
    <w:rsid w:val="00184DCC"/>
    <w:pPr>
      <w:spacing w:before="560"/>
    </w:pPr>
    <w:rPr>
      <w:b/>
      <w:sz w:val="28"/>
    </w:rPr>
  </w:style>
  <w:style w:type="paragraph" w:customStyle="1" w:styleId="SbarAuSidebarAuthor">
    <w:name w:val="SbarAu Sidebar Author"/>
    <w:basedOn w:val="SbarTxSidebarText"/>
    <w:rsid w:val="00184DCC"/>
    <w:pPr>
      <w:spacing w:before="280"/>
    </w:pPr>
    <w:rPr>
      <w:b/>
    </w:rPr>
  </w:style>
  <w:style w:type="paragraph" w:customStyle="1" w:styleId="SbarSNSidebarSourceNote">
    <w:name w:val="SbarSN Sidebar Source Note"/>
    <w:basedOn w:val="SbarTxSidebarText"/>
    <w:rsid w:val="00184DCC"/>
    <w:pPr>
      <w:spacing w:before="280"/>
    </w:pPr>
  </w:style>
  <w:style w:type="paragraph" w:customStyle="1" w:styleId="FgCFigureCaption">
    <w:name w:val="FgC Figure Caption"/>
    <w:basedOn w:val="BaseText"/>
    <w:link w:val="FgCFigureCaptionChar"/>
    <w:rsid w:val="00184DCC"/>
    <w:pPr>
      <w:spacing w:line="560" w:lineRule="exact"/>
    </w:pPr>
  </w:style>
  <w:style w:type="character" w:customStyle="1" w:styleId="FgCFigureCaptionChar">
    <w:name w:val="FgC Figure Caption Char"/>
    <w:link w:val="FgCFigureCaption"/>
    <w:rsid w:val="00184DCC"/>
    <w:rPr>
      <w:rFonts w:ascii="Times New Roman" w:eastAsia="Times New Roman" w:hAnsi="Times New Roman"/>
      <w:sz w:val="24"/>
    </w:rPr>
  </w:style>
  <w:style w:type="paragraph" w:customStyle="1" w:styleId="FgTFigureTitle">
    <w:name w:val="FgT Figure Title"/>
    <w:basedOn w:val="FgCFigureCaption"/>
    <w:rsid w:val="00184DCC"/>
  </w:style>
  <w:style w:type="paragraph" w:customStyle="1" w:styleId="FgNFigureNumber">
    <w:name w:val="FgN Figure Number"/>
    <w:basedOn w:val="FgTFigureTitle"/>
    <w:rsid w:val="00184DCC"/>
    <w:pPr>
      <w:spacing w:before="560"/>
    </w:pPr>
  </w:style>
  <w:style w:type="paragraph" w:customStyle="1" w:styleId="FgSFigureSource">
    <w:name w:val="FgS Figure Source"/>
    <w:basedOn w:val="FgCFigureCaption"/>
    <w:rsid w:val="00184DCC"/>
    <w:pPr>
      <w:spacing w:after="560"/>
    </w:pPr>
  </w:style>
  <w:style w:type="paragraph" w:customStyle="1" w:styleId="NtDNotetoDesign">
    <w:name w:val="NtD Note to Design"/>
    <w:basedOn w:val="NtENotetoEditor"/>
    <w:rsid w:val="00184DCC"/>
    <w:rPr>
      <w:color w:val="FF00FF"/>
    </w:rPr>
  </w:style>
  <w:style w:type="paragraph" w:customStyle="1" w:styleId="DHDisplayHead">
    <w:name w:val="DH Display Head"/>
    <w:basedOn w:val="BaseText"/>
    <w:rsid w:val="00184DCC"/>
    <w:pPr>
      <w:spacing w:before="280" w:line="560" w:lineRule="exact"/>
    </w:pPr>
    <w:rPr>
      <w:b/>
    </w:rPr>
  </w:style>
  <w:style w:type="paragraph" w:customStyle="1" w:styleId="SDSubdisplay">
    <w:name w:val="SD Subdisplay"/>
    <w:basedOn w:val="DDisplay"/>
    <w:rsid w:val="00184DCC"/>
    <w:pPr>
      <w:spacing w:before="0" w:after="0"/>
      <w:ind w:left="720"/>
    </w:pPr>
  </w:style>
  <w:style w:type="paragraph" w:customStyle="1" w:styleId="SSDSubsubdisplay">
    <w:name w:val="SSD Subsubdisplay"/>
    <w:basedOn w:val="SDSubdisplay"/>
    <w:rsid w:val="00184DCC"/>
    <w:pPr>
      <w:ind w:left="1440"/>
    </w:pPr>
  </w:style>
  <w:style w:type="paragraph" w:customStyle="1" w:styleId="ExrLv1TxExerciseText">
    <w:name w:val="ExrLv1Tx Exercise Text"/>
    <w:basedOn w:val="BaseText"/>
    <w:rsid w:val="00184DCC"/>
    <w:pPr>
      <w:spacing w:before="280" w:after="280" w:line="560" w:lineRule="exact"/>
    </w:pPr>
  </w:style>
  <w:style w:type="paragraph" w:customStyle="1" w:styleId="ExrLv2TxSubexerciseText">
    <w:name w:val="ExrLv2Tx Subexercise Text"/>
    <w:basedOn w:val="ExrLv1TxExerciseText"/>
    <w:rsid w:val="00184DCC"/>
    <w:pPr>
      <w:spacing w:before="0"/>
      <w:ind w:left="720"/>
    </w:pPr>
  </w:style>
  <w:style w:type="paragraph" w:customStyle="1" w:styleId="ExrLv3TxSubsubexerciseText">
    <w:name w:val="ExrLv3Tx Subsubexercise Text"/>
    <w:basedOn w:val="ExrLv2TxSubexerciseText"/>
    <w:rsid w:val="00184DCC"/>
    <w:pPr>
      <w:ind w:left="1440"/>
    </w:pPr>
  </w:style>
  <w:style w:type="paragraph" w:customStyle="1" w:styleId="NTNoteText">
    <w:name w:val="NT Note Text"/>
    <w:basedOn w:val="BaseText"/>
    <w:rsid w:val="00184DCC"/>
    <w:pPr>
      <w:spacing w:after="280" w:line="560" w:lineRule="exact"/>
    </w:pPr>
  </w:style>
  <w:style w:type="paragraph" w:customStyle="1" w:styleId="FNFootnoteText">
    <w:name w:val="FN Footnote Text"/>
    <w:basedOn w:val="BaseText"/>
    <w:rsid w:val="00184DCC"/>
    <w:pPr>
      <w:spacing w:line="560" w:lineRule="exact"/>
    </w:pPr>
  </w:style>
  <w:style w:type="paragraph" w:customStyle="1" w:styleId="RHRRunningHeadRecto">
    <w:name w:val="RHR Running Head Recto"/>
    <w:basedOn w:val="BaseText"/>
    <w:link w:val="RHRRunningHeadRectoChar"/>
    <w:rsid w:val="00184DCC"/>
    <w:pPr>
      <w:spacing w:line="560" w:lineRule="exact"/>
    </w:pPr>
  </w:style>
  <w:style w:type="paragraph" w:customStyle="1" w:styleId="RHVRunningHeadVerso">
    <w:name w:val="RHV Running Head Verso"/>
    <w:basedOn w:val="RHRRunningHeadRecto"/>
    <w:link w:val="RHVRunningHeadVersoChar"/>
    <w:rsid w:val="00184DCC"/>
  </w:style>
  <w:style w:type="paragraph" w:customStyle="1" w:styleId="COContributorName">
    <w:name w:val="CO Contributor Name"/>
    <w:basedOn w:val="BaseText"/>
    <w:rsid w:val="00184DCC"/>
    <w:pPr>
      <w:spacing w:before="280" w:line="560" w:lineRule="exact"/>
    </w:pPr>
    <w:rPr>
      <w:b/>
    </w:rPr>
  </w:style>
  <w:style w:type="paragraph" w:customStyle="1" w:styleId="COBContributorBio">
    <w:name w:val="COB Contributor Bio"/>
    <w:basedOn w:val="BaseText"/>
    <w:rsid w:val="00184DCC"/>
    <w:pPr>
      <w:spacing w:after="280" w:line="560" w:lineRule="exact"/>
    </w:pPr>
  </w:style>
  <w:style w:type="paragraph" w:customStyle="1" w:styleId="FBHFrontmatterBackmatterHead">
    <w:name w:val="FBH Frontmatter/Backmatter Head"/>
    <w:basedOn w:val="CTChapterTitle"/>
    <w:rsid w:val="00184DCC"/>
  </w:style>
  <w:style w:type="paragraph" w:customStyle="1" w:styleId="BaseHeading">
    <w:name w:val="Base Heading"/>
    <w:qFormat/>
    <w:rsid w:val="00184DCC"/>
    <w:pPr>
      <w:spacing w:line="560" w:lineRule="exact"/>
    </w:pPr>
    <w:rPr>
      <w:rFonts w:ascii="Times New Roman" w:eastAsia="Times New Roman" w:hAnsi="Times New Roman"/>
      <w:sz w:val="36"/>
    </w:rPr>
  </w:style>
  <w:style w:type="paragraph" w:customStyle="1" w:styleId="BaseText">
    <w:name w:val="Base Text"/>
    <w:link w:val="BaseTextChar"/>
    <w:qFormat/>
    <w:rsid w:val="00184DCC"/>
    <w:rPr>
      <w:rFonts w:ascii="Times New Roman" w:eastAsia="Times New Roman" w:hAnsi="Times New Roman"/>
      <w:sz w:val="24"/>
    </w:rPr>
  </w:style>
  <w:style w:type="paragraph" w:customStyle="1" w:styleId="BibTxBibliographyText">
    <w:name w:val="BibTx Bibliography Text"/>
    <w:basedOn w:val="BaseText"/>
    <w:rsid w:val="00184DCC"/>
    <w:pPr>
      <w:spacing w:after="140" w:line="560" w:lineRule="exact"/>
      <w:ind w:left="720" w:hanging="720"/>
    </w:pPr>
  </w:style>
  <w:style w:type="paragraph" w:customStyle="1" w:styleId="H4MHeadingLevel4Math">
    <w:name w:val="H4M Heading Level 4 Math"/>
    <w:basedOn w:val="H4HeadingLevel4"/>
    <w:rsid w:val="00184DCC"/>
    <w:pPr>
      <w:spacing w:after="360"/>
    </w:pPr>
  </w:style>
  <w:style w:type="paragraph" w:styleId="BlockText">
    <w:name w:val="Block Text"/>
    <w:basedOn w:val="Normal"/>
    <w:uiPriority w:val="99"/>
    <w:rsid w:val="00184DCC"/>
    <w:pPr>
      <w:spacing w:after="120"/>
      <w:ind w:left="1440" w:right="1440"/>
    </w:pPr>
  </w:style>
  <w:style w:type="paragraph" w:customStyle="1" w:styleId="H5MHeadingLevel5Math">
    <w:name w:val="H5M Heading Level 5 Math"/>
    <w:basedOn w:val="H5HeadingLevel5"/>
    <w:rsid w:val="00184DCC"/>
    <w:pPr>
      <w:spacing w:after="360"/>
    </w:pPr>
  </w:style>
  <w:style w:type="paragraph" w:customStyle="1" w:styleId="NoteCNotetoComp">
    <w:name w:val="NoteC Note to Comp"/>
    <w:basedOn w:val="BaseText"/>
    <w:rsid w:val="00184DCC"/>
    <w:pPr>
      <w:spacing w:before="360" w:after="360" w:line="360" w:lineRule="exact"/>
    </w:pPr>
    <w:rPr>
      <w:color w:val="FF0000"/>
      <w:sz w:val="28"/>
    </w:rPr>
  </w:style>
  <w:style w:type="paragraph" w:customStyle="1" w:styleId="NoteDNotetoDesign">
    <w:name w:val="NoteD Note to Design"/>
    <w:basedOn w:val="Normal"/>
    <w:rsid w:val="00184DCC"/>
    <w:pPr>
      <w:spacing w:before="360" w:after="360" w:line="360" w:lineRule="exact"/>
    </w:pPr>
    <w:rPr>
      <w:color w:val="FF00FF"/>
      <w:sz w:val="28"/>
    </w:rPr>
  </w:style>
  <w:style w:type="paragraph" w:customStyle="1" w:styleId="NoteENotetoEditor">
    <w:name w:val="NoteE Note to Editor"/>
    <w:basedOn w:val="NoteCNotetoComp"/>
    <w:rsid w:val="00184DCC"/>
    <w:rPr>
      <w:color w:val="008000"/>
    </w:rPr>
  </w:style>
  <w:style w:type="paragraph" w:customStyle="1" w:styleId="FBHFrontmatterHead">
    <w:name w:val="FBH Frontmatter Head"/>
    <w:basedOn w:val="CTChapterTitle"/>
    <w:rsid w:val="00184DCC"/>
  </w:style>
  <w:style w:type="paragraph" w:customStyle="1" w:styleId="LList">
    <w:name w:val="L List"/>
    <w:basedOn w:val="ULUnnumberedList"/>
    <w:qFormat/>
    <w:rsid w:val="00184DCC"/>
  </w:style>
  <w:style w:type="paragraph" w:customStyle="1" w:styleId="L-EListinExtract">
    <w:name w:val="L-E List in Extract"/>
    <w:basedOn w:val="ULUnnumberedList"/>
    <w:qFormat/>
    <w:rsid w:val="00184DCC"/>
    <w:pPr>
      <w:ind w:left="1080"/>
    </w:pPr>
  </w:style>
  <w:style w:type="paragraph" w:customStyle="1" w:styleId="E-MExtractMultiple">
    <w:name w:val="E-M Extract Multiple"/>
    <w:basedOn w:val="EExtract"/>
    <w:qFormat/>
    <w:rsid w:val="00184DCC"/>
    <w:pPr>
      <w:spacing w:after="120"/>
    </w:pPr>
  </w:style>
  <w:style w:type="paragraph" w:customStyle="1" w:styleId="H-EHeadinExtract">
    <w:name w:val="H-E Head in Extract"/>
    <w:basedOn w:val="LH-EListHeadinExtract"/>
    <w:qFormat/>
    <w:rsid w:val="00184DCC"/>
  </w:style>
  <w:style w:type="paragraph" w:customStyle="1" w:styleId="HAAHead">
    <w:name w:val="HA A Head"/>
    <w:basedOn w:val="SpH1SpecialHeading1"/>
    <w:qFormat/>
    <w:rsid w:val="00184DCC"/>
    <w:pPr>
      <w:outlineLvl w:val="0"/>
    </w:pPr>
  </w:style>
  <w:style w:type="paragraph" w:customStyle="1" w:styleId="SBHSpaceBreakHalfLine">
    <w:name w:val="SBH Space Break HalfLine"/>
    <w:basedOn w:val="SBSpaceBreak"/>
    <w:qFormat/>
    <w:rsid w:val="00184DCC"/>
    <w:pPr>
      <w:spacing w:line="280" w:lineRule="exact"/>
    </w:pPr>
  </w:style>
  <w:style w:type="paragraph" w:customStyle="1" w:styleId="NHNotesHead">
    <w:name w:val="NH Notes Head"/>
    <w:basedOn w:val="BaseHeading"/>
    <w:rsid w:val="00184DCC"/>
    <w:pPr>
      <w:autoSpaceDE w:val="0"/>
      <w:autoSpaceDN w:val="0"/>
      <w:adjustRightInd w:val="0"/>
      <w:spacing w:before="360" w:after="280"/>
    </w:pPr>
    <w:rPr>
      <w:b/>
      <w:sz w:val="32"/>
      <w:szCs w:val="24"/>
    </w:rPr>
  </w:style>
  <w:style w:type="paragraph" w:customStyle="1" w:styleId="BkTBookTitle">
    <w:name w:val="BkT Book Title"/>
    <w:basedOn w:val="BaseText"/>
    <w:rsid w:val="00184DCC"/>
    <w:pPr>
      <w:spacing w:line="560" w:lineRule="exact"/>
      <w:jc w:val="right"/>
    </w:pPr>
    <w:rPr>
      <w:szCs w:val="24"/>
    </w:rPr>
  </w:style>
  <w:style w:type="paragraph" w:customStyle="1" w:styleId="SecTSectionTitle">
    <w:name w:val="SecT Section Title"/>
    <w:basedOn w:val="BaseText"/>
    <w:rsid w:val="00184DCC"/>
    <w:pPr>
      <w:spacing w:line="560" w:lineRule="exact"/>
      <w:jc w:val="right"/>
    </w:pPr>
    <w:rPr>
      <w:szCs w:val="24"/>
    </w:rPr>
  </w:style>
  <w:style w:type="paragraph" w:customStyle="1" w:styleId="BibRefHeadBibRefHead">
    <w:name w:val="BibRefHead BibRef Head"/>
    <w:basedOn w:val="BaseHeading"/>
    <w:rsid w:val="00184DCC"/>
    <w:pPr>
      <w:autoSpaceDE w:val="0"/>
      <w:autoSpaceDN w:val="0"/>
      <w:adjustRightInd w:val="0"/>
      <w:spacing w:before="360" w:after="280"/>
    </w:pPr>
    <w:rPr>
      <w:b/>
      <w:sz w:val="32"/>
      <w:szCs w:val="24"/>
    </w:rPr>
  </w:style>
  <w:style w:type="paragraph" w:customStyle="1" w:styleId="BibRefSubheadBibRefSubhead">
    <w:name w:val="BibRefSubhead BibRef Subhead"/>
    <w:basedOn w:val="BaseHeading"/>
    <w:rsid w:val="00184DCC"/>
    <w:pPr>
      <w:autoSpaceDE w:val="0"/>
      <w:autoSpaceDN w:val="0"/>
      <w:adjustRightInd w:val="0"/>
      <w:spacing w:before="280" w:after="280"/>
    </w:pPr>
    <w:rPr>
      <w:b/>
      <w:sz w:val="28"/>
      <w:szCs w:val="24"/>
    </w:rPr>
  </w:style>
  <w:style w:type="paragraph" w:customStyle="1" w:styleId="EpCEpigraphContinuation">
    <w:name w:val="EpC Epigraph Continuation"/>
    <w:basedOn w:val="BaseText"/>
    <w:rsid w:val="00184DCC"/>
    <w:pPr>
      <w:spacing w:before="280" w:line="560" w:lineRule="exact"/>
      <w:ind w:left="720" w:right="720"/>
    </w:pPr>
  </w:style>
  <w:style w:type="paragraph" w:customStyle="1" w:styleId="Algorithm">
    <w:name w:val="Algorithm"/>
    <w:basedOn w:val="DEDisplayEquation"/>
    <w:rsid w:val="00184DCC"/>
  </w:style>
  <w:style w:type="paragraph" w:customStyle="1" w:styleId="Assumption">
    <w:name w:val="Assumption"/>
    <w:basedOn w:val="DEDisplayEquation"/>
    <w:rsid w:val="00184DCC"/>
  </w:style>
  <w:style w:type="paragraph" w:customStyle="1" w:styleId="Axiom">
    <w:name w:val="Axiom"/>
    <w:basedOn w:val="DEDisplayEquation"/>
    <w:rsid w:val="00184DCC"/>
  </w:style>
  <w:style w:type="paragraph" w:customStyle="1" w:styleId="Case">
    <w:name w:val="Case"/>
    <w:basedOn w:val="DEDisplayEquation"/>
    <w:rsid w:val="00184DCC"/>
  </w:style>
  <w:style w:type="paragraph" w:customStyle="1" w:styleId="Claim">
    <w:name w:val="Claim"/>
    <w:basedOn w:val="DEDisplayEquation"/>
    <w:rsid w:val="00184DCC"/>
  </w:style>
  <w:style w:type="paragraph" w:customStyle="1" w:styleId="Conjunction">
    <w:name w:val="Conjunction"/>
    <w:basedOn w:val="DEDisplayEquation"/>
    <w:rsid w:val="00184DCC"/>
  </w:style>
  <w:style w:type="paragraph" w:customStyle="1" w:styleId="Corollary">
    <w:name w:val="Corollary"/>
    <w:basedOn w:val="DEDisplayEquation"/>
    <w:rsid w:val="00184DCC"/>
  </w:style>
  <w:style w:type="paragraph" w:customStyle="1" w:styleId="Definition">
    <w:name w:val="Definition"/>
    <w:basedOn w:val="DEDisplayEquation"/>
    <w:rsid w:val="00184DCC"/>
  </w:style>
  <w:style w:type="paragraph" w:customStyle="1" w:styleId="Hypothesis">
    <w:name w:val="Hypothesis"/>
    <w:basedOn w:val="DEDisplayEquation"/>
    <w:rsid w:val="00184DCC"/>
  </w:style>
  <w:style w:type="paragraph" w:customStyle="1" w:styleId="Lemma">
    <w:name w:val="Lemma"/>
    <w:basedOn w:val="DEDisplayEquation"/>
    <w:rsid w:val="00184DCC"/>
  </w:style>
  <w:style w:type="paragraph" w:customStyle="1" w:styleId="Note">
    <w:name w:val="Note"/>
    <w:basedOn w:val="DEDisplayEquation"/>
    <w:rsid w:val="00184DCC"/>
  </w:style>
  <w:style w:type="paragraph" w:customStyle="1" w:styleId="Observation">
    <w:name w:val="Observation"/>
    <w:basedOn w:val="DEDisplayEquation"/>
    <w:rsid w:val="00184DCC"/>
  </w:style>
  <w:style w:type="paragraph" w:customStyle="1" w:styleId="Proof">
    <w:name w:val="Proof"/>
    <w:basedOn w:val="DEDisplayEquation"/>
    <w:rsid w:val="00184DCC"/>
  </w:style>
  <w:style w:type="paragraph" w:customStyle="1" w:styleId="Proposition">
    <w:name w:val="Proposition"/>
    <w:basedOn w:val="DEDisplayEquation"/>
    <w:rsid w:val="00184DCC"/>
  </w:style>
  <w:style w:type="paragraph" w:customStyle="1" w:styleId="Remark">
    <w:name w:val="Remark"/>
    <w:basedOn w:val="DEDisplayEquation"/>
    <w:rsid w:val="00184DCC"/>
  </w:style>
  <w:style w:type="paragraph" w:customStyle="1" w:styleId="Result">
    <w:name w:val="Result"/>
    <w:basedOn w:val="DEDisplayEquation"/>
    <w:rsid w:val="00184DCC"/>
  </w:style>
  <w:style w:type="paragraph" w:customStyle="1" w:styleId="Rule">
    <w:name w:val="Rule"/>
    <w:basedOn w:val="DEDisplayEquation"/>
    <w:rsid w:val="00184DCC"/>
  </w:style>
  <w:style w:type="paragraph" w:customStyle="1" w:styleId="SplCase">
    <w:name w:val="SplCase"/>
    <w:basedOn w:val="DEDisplayEquation"/>
    <w:rsid w:val="00184DCC"/>
  </w:style>
  <w:style w:type="paragraph" w:customStyle="1" w:styleId="Theorem">
    <w:name w:val="Theorem"/>
    <w:basedOn w:val="DEDisplayEquation"/>
    <w:rsid w:val="00184DCC"/>
  </w:style>
  <w:style w:type="paragraph" w:customStyle="1" w:styleId="AppTAppendixTitle">
    <w:name w:val="AppT Appendix Title"/>
    <w:basedOn w:val="H1HeadingLevel1"/>
    <w:qFormat/>
    <w:rsid w:val="00184DCC"/>
  </w:style>
  <w:style w:type="paragraph" w:customStyle="1" w:styleId="DIASDialogueSpeaker">
    <w:name w:val="DIAS Dialogue Speaker"/>
    <w:basedOn w:val="DIADialogue"/>
    <w:next w:val="DIADialogue"/>
    <w:qFormat/>
    <w:rsid w:val="00184DCC"/>
  </w:style>
  <w:style w:type="paragraph" w:customStyle="1" w:styleId="DIAS-EDialogueSpeakerinExtract">
    <w:name w:val="DIAS-E Dialogue Speaker in Extract"/>
    <w:basedOn w:val="DIA-EDialogueinExtract"/>
    <w:next w:val="DIA-EDialogueinExtract"/>
    <w:qFormat/>
    <w:rsid w:val="00184DCC"/>
  </w:style>
  <w:style w:type="paragraph" w:customStyle="1" w:styleId="IntTxInterviewText">
    <w:name w:val="IntTx Interview Text"/>
    <w:basedOn w:val="BaseText"/>
    <w:autoRedefine/>
    <w:rsid w:val="00184DCC"/>
    <w:pPr>
      <w:spacing w:line="560" w:lineRule="exact"/>
      <w:ind w:firstLine="720"/>
    </w:pPr>
    <w:rPr>
      <w:color w:val="000080"/>
    </w:rPr>
  </w:style>
  <w:style w:type="paragraph" w:customStyle="1" w:styleId="IntSInterviewSpeaker">
    <w:name w:val="IntS Interview Speaker"/>
    <w:basedOn w:val="IntTxInterviewText"/>
    <w:qFormat/>
    <w:rsid w:val="00184DCC"/>
  </w:style>
  <w:style w:type="paragraph" w:customStyle="1" w:styleId="ITIndexTitle">
    <w:name w:val="IT Index Title"/>
    <w:basedOn w:val="BaseHeading"/>
    <w:next w:val="IABIndexAlphabeticalBreak"/>
    <w:rsid w:val="00184DCC"/>
    <w:pPr>
      <w:autoSpaceDE w:val="0"/>
      <w:autoSpaceDN w:val="0"/>
      <w:adjustRightInd w:val="0"/>
      <w:spacing w:before="360" w:after="280"/>
    </w:pPr>
    <w:rPr>
      <w:b/>
      <w:szCs w:val="24"/>
    </w:rPr>
  </w:style>
  <w:style w:type="character" w:customStyle="1" w:styleId="EqCOEquationCallOut">
    <w:name w:val="EqCO Equation Call Out"/>
    <w:rsid w:val="00184DCC"/>
    <w:rPr>
      <w:rFonts w:ascii="Times New Roman" w:hAnsi="Times New Roman"/>
      <w:b w:val="0"/>
      <w:sz w:val="24"/>
      <w:bdr w:val="none" w:sz="0" w:space="0" w:color="auto"/>
      <w:shd w:val="pct30" w:color="FF6600" w:fill="F3F3F3"/>
    </w:rPr>
  </w:style>
  <w:style w:type="paragraph" w:customStyle="1" w:styleId="STContStatementContinued">
    <w:name w:val="STCont Statement Continued"/>
    <w:basedOn w:val="DEDisplayEquation"/>
    <w:rsid w:val="00184DCC"/>
  </w:style>
  <w:style w:type="paragraph" w:customStyle="1" w:styleId="IHIndexHead">
    <w:name w:val="IH Index Head"/>
    <w:basedOn w:val="BaseHeading"/>
    <w:next w:val="IABIndexAlphabeticalBreak"/>
    <w:rsid w:val="00184DCC"/>
    <w:pPr>
      <w:autoSpaceDE w:val="0"/>
      <w:autoSpaceDN w:val="0"/>
      <w:adjustRightInd w:val="0"/>
      <w:spacing w:before="360" w:after="280"/>
    </w:pPr>
    <w:rPr>
      <w:b/>
      <w:sz w:val="32"/>
      <w:szCs w:val="24"/>
    </w:rPr>
  </w:style>
  <w:style w:type="paragraph" w:customStyle="1" w:styleId="BibRefAnBibRefAnnotation">
    <w:name w:val="BibRefAn BibRef Annotation"/>
    <w:basedOn w:val="BaseText"/>
    <w:rsid w:val="00184DCC"/>
    <w:pPr>
      <w:autoSpaceDE w:val="0"/>
      <w:autoSpaceDN w:val="0"/>
      <w:adjustRightInd w:val="0"/>
    </w:pPr>
    <w:rPr>
      <w:szCs w:val="24"/>
    </w:rPr>
  </w:style>
  <w:style w:type="paragraph" w:customStyle="1" w:styleId="NCNoteTextContinuation">
    <w:name w:val="NC Note Text Continuation"/>
    <w:basedOn w:val="BaseText"/>
    <w:rsid w:val="00184DCC"/>
    <w:pPr>
      <w:spacing w:after="280" w:line="560" w:lineRule="exact"/>
    </w:pPr>
  </w:style>
  <w:style w:type="paragraph" w:customStyle="1" w:styleId="BibRefNotesBibRefNotes">
    <w:name w:val="BibRefNotes BibRef Notes"/>
    <w:basedOn w:val="BaseText"/>
    <w:rsid w:val="00184DCC"/>
    <w:pPr>
      <w:spacing w:after="140" w:line="560" w:lineRule="exact"/>
      <w:ind w:left="720" w:hanging="720"/>
    </w:pPr>
  </w:style>
  <w:style w:type="character" w:customStyle="1" w:styleId="monospace">
    <w:name w:val="monospace"/>
    <w:qFormat/>
    <w:rsid w:val="00184DCC"/>
    <w:rPr>
      <w:rFonts w:ascii="Courier New" w:hAnsi="Courier New"/>
    </w:rPr>
  </w:style>
  <w:style w:type="character" w:customStyle="1" w:styleId="sansserif">
    <w:name w:val="sansserif"/>
    <w:qFormat/>
    <w:rsid w:val="00184DCC"/>
    <w:rPr>
      <w:rFonts w:ascii="Arial" w:hAnsi="Arial"/>
    </w:rPr>
  </w:style>
  <w:style w:type="character" w:customStyle="1" w:styleId="BaseTextChar">
    <w:name w:val="Base Text Char"/>
    <w:basedOn w:val="DefaultParagraphFont"/>
    <w:link w:val="BaseText"/>
    <w:rsid w:val="00D82E11"/>
    <w:rPr>
      <w:rFonts w:ascii="Times New Roman" w:eastAsia="Times New Roman" w:hAnsi="Times New Roman"/>
      <w:sz w:val="24"/>
    </w:rPr>
  </w:style>
  <w:style w:type="character" w:customStyle="1" w:styleId="PriDocBegPrimaryDocumentBeginChar">
    <w:name w:val="PriDocBeg Primary Document Begin Char"/>
    <w:basedOn w:val="BaseTextChar"/>
    <w:link w:val="PriDocBegPrimaryDocumentBegin"/>
    <w:rsid w:val="00D82E11"/>
    <w:rPr>
      <w:rFonts w:ascii="Times New Roman" w:eastAsia="Times New Roman" w:hAnsi="Times New Roman"/>
      <w:b/>
      <w:sz w:val="28"/>
      <w:shd w:val="pct12" w:color="auto" w:fill="FFFFFF"/>
    </w:rPr>
  </w:style>
  <w:style w:type="character" w:customStyle="1" w:styleId="PriDocEndPrimaryDocumentEndChar">
    <w:name w:val="PriDocEnd Primary Document End Char"/>
    <w:basedOn w:val="PriDocBegPrimaryDocumentBeginChar"/>
    <w:link w:val="PriDocEndPrimaryDocumentEnd"/>
    <w:rsid w:val="00D82E11"/>
    <w:rPr>
      <w:rFonts w:ascii="Times New Roman" w:eastAsia="Times New Roman" w:hAnsi="Times New Roman"/>
      <w:b/>
      <w:sz w:val="28"/>
      <w:shd w:val="pct12" w:color="auto" w:fill="FFFFFF"/>
    </w:rPr>
  </w:style>
  <w:style w:type="character" w:customStyle="1" w:styleId="NotesEndNotesEndChar">
    <w:name w:val="NotesEnd Notes End Char"/>
    <w:basedOn w:val="PriDocEndPrimaryDocumentEndChar"/>
    <w:link w:val="NotesEndNotesEnd"/>
    <w:rsid w:val="00D82E11"/>
    <w:rPr>
      <w:rFonts w:ascii="Times New Roman" w:eastAsia="Times New Roman" w:hAnsi="Times New Roman"/>
      <w:b/>
      <w:sz w:val="28"/>
      <w:shd w:val="pct12" w:color="auto" w:fill="FFFFFF"/>
    </w:rPr>
  </w:style>
  <w:style w:type="character" w:customStyle="1" w:styleId="RHRRunningHeadRectoChar">
    <w:name w:val="RHR Running Head Recto Char"/>
    <w:basedOn w:val="BaseTextChar"/>
    <w:link w:val="RHRRunningHeadRecto"/>
    <w:rsid w:val="0019630C"/>
    <w:rPr>
      <w:rFonts w:ascii="Times New Roman" w:eastAsia="Times New Roman" w:hAnsi="Times New Roman"/>
      <w:sz w:val="24"/>
    </w:rPr>
  </w:style>
  <w:style w:type="character" w:customStyle="1" w:styleId="RHVRunningHeadVersoChar">
    <w:name w:val="RHV Running Head Verso Char"/>
    <w:basedOn w:val="RHRRunningHeadRectoChar"/>
    <w:link w:val="RHVRunningHeadVerso"/>
    <w:rsid w:val="0019630C"/>
    <w:rPr>
      <w:rFonts w:ascii="Times New Roman" w:eastAsia="Times New Roman" w:hAnsi="Times New Roman"/>
      <w:sz w:val="24"/>
    </w:rPr>
  </w:style>
  <w:style w:type="paragraph" w:styleId="DocumentMap">
    <w:name w:val="Document Map"/>
    <w:basedOn w:val="Normal"/>
    <w:link w:val="DocumentMapChar"/>
    <w:rsid w:val="007A4D8F"/>
    <w:rPr>
      <w:rFonts w:ascii="Lucida Grande" w:hAnsi="Lucida Grande" w:cs="Lucida Grande"/>
      <w:sz w:val="24"/>
      <w:szCs w:val="24"/>
    </w:rPr>
  </w:style>
  <w:style w:type="character" w:customStyle="1" w:styleId="DocumentMapChar">
    <w:name w:val="Document Map Char"/>
    <w:basedOn w:val="DefaultParagraphFont"/>
    <w:link w:val="DocumentMap"/>
    <w:rsid w:val="007A4D8F"/>
    <w:rPr>
      <w:rFonts w:ascii="Lucida Grande" w:eastAsia="Times New Roman"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8" w:uiPriority="39"/>
    <w:lsdException w:name="footnote text" w:uiPriority="99"/>
    <w:lsdException w:name="annotation text" w:uiPriority="99"/>
    <w:lsdException w:name="header" w:uiPriority="99"/>
    <w:lsdException w:name="footer" w:uiPriority="99"/>
    <w:lsdException w:name="caption" w:uiPriority="35"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table of authorities" w:uiPriority="99"/>
    <w:lsdException w:name="Title" w:qFormat="1"/>
    <w:lsdException w:name="Subtitle" w:qFormat="1"/>
    <w:lsdException w:name="Block Text" w:uiPriority="99"/>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HTML Preformatted" w:uiPriority="99"/>
    <w:lsdException w:name="annotation subject" w:uiPriority="99"/>
    <w:lsdException w:name="No List" w:uiPriority="99"/>
    <w:lsdException w:name="Balloon Text" w:uiPriority="99"/>
    <w:lsdException w:name="Table Grid" w:uiPriority="59"/>
    <w:lsdException w:name="No Spacing" w:qFormat="1"/>
    <w:lsdException w:name="Revision" w:uiPriority="99"/>
    <w:lsdException w:name="List Paragraph" w:qFormat="1"/>
    <w:lsdException w:name="Quote" w:qFormat="1"/>
    <w:lsdException w:name="Intense Quote" w:qFormat="1"/>
    <w:lsdException w:name="Colorful List Accent 1"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184DCC"/>
    <w:rPr>
      <w:rFonts w:ascii="Times New Roman" w:eastAsia="Times New Roman" w:hAnsi="Times New Roman"/>
    </w:rPr>
  </w:style>
  <w:style w:type="paragraph" w:styleId="Heading1">
    <w:name w:val="heading 1"/>
    <w:basedOn w:val="Normal"/>
    <w:next w:val="Normal"/>
    <w:link w:val="Heading1Char"/>
    <w:uiPriority w:val="9"/>
    <w:qFormat/>
    <w:rsid w:val="00184DCC"/>
    <w:pPr>
      <w:keepNext/>
      <w:spacing w:before="240" w:after="60"/>
      <w:outlineLvl w:val="0"/>
    </w:pPr>
    <w:rPr>
      <w:rFonts w:ascii="Arial" w:hAnsi="Arial"/>
      <w:b/>
      <w:kern w:val="32"/>
      <w:sz w:val="32"/>
    </w:rPr>
  </w:style>
  <w:style w:type="paragraph" w:styleId="Heading2">
    <w:name w:val="heading 2"/>
    <w:basedOn w:val="Normal"/>
    <w:next w:val="Normal"/>
    <w:link w:val="Heading2Char"/>
    <w:uiPriority w:val="9"/>
    <w:unhideWhenUsed/>
    <w:qFormat/>
    <w:rsid w:val="00184DCC"/>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184DCC"/>
    <w:pPr>
      <w:keepNext/>
      <w:spacing w:before="240" w:after="60"/>
      <w:outlineLvl w:val="2"/>
    </w:pPr>
    <w:rPr>
      <w:rFonts w:ascii="Arial" w:hAnsi="Arial"/>
      <w:b/>
      <w:sz w:val="26"/>
    </w:rPr>
  </w:style>
  <w:style w:type="paragraph" w:styleId="Heading4">
    <w:name w:val="heading 4"/>
    <w:basedOn w:val="Normal"/>
    <w:next w:val="Normal"/>
    <w:link w:val="Heading4Char"/>
    <w:uiPriority w:val="9"/>
    <w:qFormat/>
    <w:rsid w:val="00672B69"/>
    <w:pPr>
      <w:keepNext/>
      <w:numPr>
        <w:ilvl w:val="3"/>
        <w:numId w:val="27"/>
      </w:numPr>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
    <w:uiPriority w:val="9"/>
    <w:qFormat/>
    <w:rsid w:val="00184DCC"/>
    <w:pPr>
      <w:spacing w:before="240" w:after="60"/>
      <w:outlineLvl w:val="4"/>
    </w:pPr>
    <w:rPr>
      <w:b/>
      <w:i/>
      <w:sz w:val="26"/>
    </w:rPr>
  </w:style>
  <w:style w:type="paragraph" w:styleId="Heading6">
    <w:name w:val="heading 6"/>
    <w:basedOn w:val="Normal"/>
    <w:next w:val="Normal"/>
    <w:link w:val="Heading6Char"/>
    <w:uiPriority w:val="9"/>
    <w:qFormat/>
    <w:rsid w:val="00672B69"/>
    <w:pPr>
      <w:numPr>
        <w:ilvl w:val="5"/>
        <w:numId w:val="27"/>
      </w:num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iPriority w:val="9"/>
    <w:qFormat/>
    <w:rsid w:val="00672B69"/>
    <w:pPr>
      <w:numPr>
        <w:ilvl w:val="6"/>
        <w:numId w:val="27"/>
      </w:numPr>
      <w:spacing w:before="240" w:after="60"/>
      <w:outlineLvl w:val="6"/>
    </w:pPr>
    <w:rPr>
      <w:rFonts w:ascii="Calibri" w:hAnsi="Calibri"/>
      <w:lang w:val="x-none" w:eastAsia="x-none"/>
    </w:rPr>
  </w:style>
  <w:style w:type="paragraph" w:styleId="Heading8">
    <w:name w:val="heading 8"/>
    <w:basedOn w:val="Normal"/>
    <w:next w:val="Normal"/>
    <w:link w:val="Heading8Char"/>
    <w:uiPriority w:val="9"/>
    <w:qFormat/>
    <w:rsid w:val="00672B69"/>
    <w:pPr>
      <w:numPr>
        <w:ilvl w:val="7"/>
        <w:numId w:val="27"/>
      </w:numPr>
      <w:spacing w:before="240" w:after="60"/>
      <w:outlineLvl w:val="7"/>
    </w:pPr>
    <w:rPr>
      <w:rFonts w:ascii="Calibri" w:hAnsi="Calibri"/>
      <w:i/>
      <w:iCs/>
      <w:lang w:val="x-none" w:eastAsia="x-none"/>
    </w:rPr>
  </w:style>
  <w:style w:type="paragraph" w:styleId="Heading9">
    <w:name w:val="heading 9"/>
    <w:basedOn w:val="Normal"/>
    <w:next w:val="Normal"/>
    <w:link w:val="Heading9Char"/>
    <w:uiPriority w:val="9"/>
    <w:qFormat/>
    <w:rsid w:val="00672B69"/>
    <w:pPr>
      <w:numPr>
        <w:ilvl w:val="8"/>
        <w:numId w:val="27"/>
      </w:numPr>
      <w:spacing w:before="240" w:after="60"/>
      <w:outlineLvl w:val="8"/>
    </w:pPr>
    <w:rPr>
      <w:rFonts w:ascii="Cambria" w:hAnsi="Cambria"/>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D4B5D"/>
    <w:rPr>
      <w:rFonts w:ascii="Arial" w:eastAsia="Times New Roman" w:hAnsi="Arial"/>
      <w:b/>
      <w:kern w:val="32"/>
      <w:sz w:val="32"/>
    </w:rPr>
  </w:style>
  <w:style w:type="character" w:customStyle="1" w:styleId="Heading2Char">
    <w:name w:val="Heading 2 Char"/>
    <w:link w:val="Heading2"/>
    <w:uiPriority w:val="9"/>
    <w:rsid w:val="00184DCC"/>
    <w:rPr>
      <w:rFonts w:ascii="Cambria" w:eastAsia="Times New Roman" w:hAnsi="Cambria"/>
      <w:b/>
      <w:bCs/>
      <w:i/>
      <w:iCs/>
      <w:sz w:val="28"/>
      <w:szCs w:val="28"/>
    </w:rPr>
  </w:style>
  <w:style w:type="paragraph" w:styleId="Footer">
    <w:name w:val="footer"/>
    <w:basedOn w:val="Normal"/>
    <w:link w:val="FooterChar"/>
    <w:uiPriority w:val="99"/>
    <w:rsid w:val="001D4B5D"/>
    <w:pPr>
      <w:tabs>
        <w:tab w:val="center" w:pos="4320"/>
        <w:tab w:val="right" w:pos="8640"/>
      </w:tabs>
    </w:pPr>
    <w:rPr>
      <w:lang w:val="x-none" w:eastAsia="x-none"/>
    </w:rPr>
  </w:style>
  <w:style w:type="character" w:customStyle="1" w:styleId="FooterChar">
    <w:name w:val="Footer Char"/>
    <w:link w:val="Footer"/>
    <w:uiPriority w:val="99"/>
    <w:rsid w:val="001D4B5D"/>
    <w:rPr>
      <w:rFonts w:ascii="Times New Roman" w:eastAsia="Times New Roman" w:hAnsi="Times New Roman" w:cs="Times New Roman"/>
      <w:sz w:val="24"/>
      <w:szCs w:val="24"/>
    </w:rPr>
  </w:style>
  <w:style w:type="character" w:styleId="PageNumber">
    <w:name w:val="page number"/>
    <w:basedOn w:val="DefaultParagraphFont"/>
    <w:uiPriority w:val="99"/>
    <w:rsid w:val="001D4B5D"/>
  </w:style>
  <w:style w:type="paragraph" w:styleId="FootnoteText">
    <w:name w:val="footnote text"/>
    <w:basedOn w:val="Normal"/>
    <w:link w:val="FootnoteTextChar"/>
    <w:uiPriority w:val="99"/>
    <w:rsid w:val="001D4B5D"/>
    <w:rPr>
      <w:lang w:val="x-none" w:eastAsia="x-none"/>
    </w:rPr>
  </w:style>
  <w:style w:type="character" w:customStyle="1" w:styleId="FootnoteTextChar">
    <w:name w:val="Footnote Text Char"/>
    <w:link w:val="FootnoteText"/>
    <w:uiPriority w:val="99"/>
    <w:rsid w:val="001D4B5D"/>
    <w:rPr>
      <w:rFonts w:ascii="Times New Roman" w:eastAsia="Times New Roman" w:hAnsi="Times New Roman" w:cs="Times New Roman"/>
      <w:sz w:val="20"/>
      <w:szCs w:val="20"/>
    </w:rPr>
  </w:style>
  <w:style w:type="character" w:styleId="FootnoteReference">
    <w:name w:val="footnote reference"/>
    <w:uiPriority w:val="99"/>
    <w:semiHidden/>
    <w:rsid w:val="001D4B5D"/>
    <w:rPr>
      <w:vertAlign w:val="superscript"/>
    </w:rPr>
  </w:style>
  <w:style w:type="character" w:styleId="Hyperlink">
    <w:name w:val="Hyperlink"/>
    <w:uiPriority w:val="99"/>
    <w:rsid w:val="00184DCC"/>
    <w:rPr>
      <w:color w:val="0000FF"/>
      <w:u w:val="none"/>
    </w:rPr>
  </w:style>
  <w:style w:type="character" w:customStyle="1" w:styleId="p12">
    <w:name w:val="p12"/>
    <w:basedOn w:val="DefaultParagraphFont"/>
    <w:rsid w:val="001D4B5D"/>
  </w:style>
  <w:style w:type="paragraph" w:styleId="HTMLPreformatted">
    <w:name w:val="HTML Preformatted"/>
    <w:basedOn w:val="Normal"/>
    <w:link w:val="HTMLPreformattedChar"/>
    <w:uiPriority w:val="99"/>
    <w:rsid w:val="001D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PreformattedChar">
    <w:name w:val="HTML Preformatted Char"/>
    <w:link w:val="HTMLPreformatted"/>
    <w:uiPriority w:val="99"/>
    <w:rsid w:val="001D4B5D"/>
    <w:rPr>
      <w:rFonts w:ascii="Courier New" w:eastAsia="Times New Roman" w:hAnsi="Courier New" w:cs="Courier New"/>
      <w:sz w:val="20"/>
      <w:szCs w:val="20"/>
    </w:rPr>
  </w:style>
  <w:style w:type="character" w:styleId="Emphasis">
    <w:name w:val="Emphasis"/>
    <w:uiPriority w:val="20"/>
    <w:qFormat/>
    <w:rsid w:val="001D4B5D"/>
    <w:rPr>
      <w:i/>
      <w:iCs/>
    </w:rPr>
  </w:style>
  <w:style w:type="paragraph" w:styleId="Header">
    <w:name w:val="header"/>
    <w:basedOn w:val="Normal"/>
    <w:link w:val="HeaderChar"/>
    <w:uiPriority w:val="99"/>
    <w:rsid w:val="001D4B5D"/>
    <w:pPr>
      <w:tabs>
        <w:tab w:val="center" w:pos="4320"/>
        <w:tab w:val="right" w:pos="8640"/>
      </w:tabs>
    </w:pPr>
    <w:rPr>
      <w:lang w:val="x-none" w:eastAsia="x-none"/>
    </w:rPr>
  </w:style>
  <w:style w:type="character" w:customStyle="1" w:styleId="HeaderChar">
    <w:name w:val="Header Char"/>
    <w:link w:val="Header"/>
    <w:uiPriority w:val="99"/>
    <w:rsid w:val="001D4B5D"/>
    <w:rPr>
      <w:rFonts w:ascii="Times New Roman" w:eastAsia="Times New Roman" w:hAnsi="Times New Roman" w:cs="Times New Roman"/>
      <w:sz w:val="24"/>
      <w:szCs w:val="24"/>
    </w:rPr>
  </w:style>
  <w:style w:type="table" w:styleId="TableGrid">
    <w:name w:val="Table Grid"/>
    <w:basedOn w:val="TableNormal"/>
    <w:uiPriority w:val="59"/>
    <w:rsid w:val="001D4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full">
    <w:name w:val="xfull"/>
    <w:basedOn w:val="Normal"/>
    <w:rsid w:val="001D4B5D"/>
    <w:pPr>
      <w:spacing w:before="100" w:beforeAutospacing="1" w:after="100" w:afterAutospacing="1"/>
    </w:pPr>
  </w:style>
  <w:style w:type="character" w:customStyle="1" w:styleId="m">
    <w:name w:val="m"/>
    <w:basedOn w:val="DefaultParagraphFont"/>
    <w:rsid w:val="001D4B5D"/>
  </w:style>
  <w:style w:type="paragraph" w:styleId="NormalWeb">
    <w:name w:val="Normal (Web)"/>
    <w:basedOn w:val="Normal"/>
    <w:uiPriority w:val="99"/>
    <w:rsid w:val="001D4B5D"/>
    <w:pPr>
      <w:spacing w:before="100" w:beforeAutospacing="1" w:after="100" w:afterAutospacing="1"/>
    </w:pPr>
  </w:style>
  <w:style w:type="character" w:customStyle="1" w:styleId="grame">
    <w:name w:val="grame"/>
    <w:basedOn w:val="DefaultParagraphFont"/>
    <w:rsid w:val="001D4B5D"/>
  </w:style>
  <w:style w:type="character" w:styleId="FollowedHyperlink">
    <w:name w:val="FollowedHyperlink"/>
    <w:uiPriority w:val="99"/>
    <w:rsid w:val="001D4B5D"/>
    <w:rPr>
      <w:color w:val="800080"/>
      <w:u w:val="single"/>
    </w:rPr>
  </w:style>
  <w:style w:type="paragraph" w:styleId="BalloonText">
    <w:name w:val="Balloon Text"/>
    <w:basedOn w:val="Normal"/>
    <w:link w:val="BalloonTextChar"/>
    <w:uiPriority w:val="99"/>
    <w:rsid w:val="00184DCC"/>
    <w:rPr>
      <w:rFonts w:ascii="Tahoma" w:hAnsi="Tahoma" w:cs="Tahoma"/>
      <w:sz w:val="16"/>
      <w:szCs w:val="16"/>
    </w:rPr>
  </w:style>
  <w:style w:type="character" w:customStyle="1" w:styleId="BalloonTextChar">
    <w:name w:val="Balloon Text Char"/>
    <w:link w:val="BalloonText"/>
    <w:uiPriority w:val="99"/>
    <w:rsid w:val="001D4B5D"/>
    <w:rPr>
      <w:rFonts w:ascii="Tahoma" w:eastAsia="Times New Roman" w:hAnsi="Tahoma" w:cs="Tahoma"/>
      <w:sz w:val="16"/>
      <w:szCs w:val="16"/>
    </w:rPr>
  </w:style>
  <w:style w:type="paragraph" w:customStyle="1" w:styleId="ColorfulList-Accent11">
    <w:name w:val="Colorful List - Accent 11"/>
    <w:basedOn w:val="Normal"/>
    <w:uiPriority w:val="34"/>
    <w:qFormat/>
    <w:rsid w:val="001D4B5D"/>
    <w:pPr>
      <w:ind w:left="720"/>
      <w:contextualSpacing/>
    </w:pPr>
  </w:style>
  <w:style w:type="paragraph" w:customStyle="1" w:styleId="level1">
    <w:name w:val="level1"/>
    <w:basedOn w:val="Normal"/>
    <w:rsid w:val="001D4B5D"/>
    <w:pPr>
      <w:spacing w:before="100" w:beforeAutospacing="1" w:after="100" w:afterAutospacing="1"/>
    </w:pPr>
  </w:style>
  <w:style w:type="character" w:styleId="Strong">
    <w:name w:val="Strong"/>
    <w:uiPriority w:val="22"/>
    <w:qFormat/>
    <w:rsid w:val="001D4B5D"/>
    <w:rPr>
      <w:b/>
      <w:bCs/>
    </w:rPr>
  </w:style>
  <w:style w:type="paragraph" w:customStyle="1" w:styleId="Level10">
    <w:name w:val="Level 1"/>
    <w:uiPriority w:val="99"/>
    <w:rsid w:val="001D4B5D"/>
    <w:pPr>
      <w:widowControl w:val="0"/>
      <w:autoSpaceDE w:val="0"/>
      <w:autoSpaceDN w:val="0"/>
      <w:adjustRightInd w:val="0"/>
      <w:jc w:val="both"/>
    </w:pPr>
    <w:rPr>
      <w:rFonts w:ascii="Times New Roman" w:eastAsia="Times New Roman" w:hAnsi="Times New Roman"/>
      <w:sz w:val="24"/>
      <w:szCs w:val="24"/>
    </w:rPr>
  </w:style>
  <w:style w:type="character" w:customStyle="1" w:styleId="citation">
    <w:name w:val="citation"/>
    <w:basedOn w:val="DefaultParagraphFont"/>
    <w:rsid w:val="001D4B5D"/>
  </w:style>
  <w:style w:type="character" w:customStyle="1" w:styleId="fieldauthors">
    <w:name w:val="field_authors"/>
    <w:basedOn w:val="DefaultParagraphFont"/>
    <w:rsid w:val="001D4B5D"/>
  </w:style>
  <w:style w:type="character" w:customStyle="1" w:styleId="personname">
    <w:name w:val="person_name"/>
    <w:basedOn w:val="DefaultParagraphFont"/>
    <w:rsid w:val="001D4B5D"/>
  </w:style>
  <w:style w:type="character" w:customStyle="1" w:styleId="fieldyear">
    <w:name w:val="field_year"/>
    <w:basedOn w:val="DefaultParagraphFont"/>
    <w:rsid w:val="001D4B5D"/>
  </w:style>
  <w:style w:type="character" w:customStyle="1" w:styleId="fieldtitle">
    <w:name w:val="field_title"/>
    <w:basedOn w:val="DefaultParagraphFont"/>
    <w:rsid w:val="001D4B5D"/>
  </w:style>
  <w:style w:type="character" w:customStyle="1" w:styleId="fieldpublication">
    <w:name w:val="field_publication"/>
    <w:basedOn w:val="DefaultParagraphFont"/>
    <w:rsid w:val="001D4B5D"/>
  </w:style>
  <w:style w:type="character" w:customStyle="1" w:styleId="fieldvolume">
    <w:name w:val="field_volume"/>
    <w:basedOn w:val="DefaultParagraphFont"/>
    <w:rsid w:val="001D4B5D"/>
  </w:style>
  <w:style w:type="character" w:customStyle="1" w:styleId="fieldpages">
    <w:name w:val="field_pages"/>
    <w:basedOn w:val="DefaultParagraphFont"/>
    <w:rsid w:val="001D4B5D"/>
  </w:style>
  <w:style w:type="character" w:styleId="HTMLCite">
    <w:name w:val="HTML Cite"/>
    <w:uiPriority w:val="99"/>
    <w:unhideWhenUsed/>
    <w:rsid w:val="001D4B5D"/>
    <w:rPr>
      <w:i w:val="0"/>
      <w:iCs w:val="0"/>
    </w:rPr>
  </w:style>
  <w:style w:type="character" w:customStyle="1" w:styleId="title201">
    <w:name w:val="title201"/>
    <w:rsid w:val="001D4B5D"/>
    <w:rPr>
      <w:b/>
      <w:bCs/>
      <w:color w:val="990000"/>
      <w:sz w:val="20"/>
      <w:szCs w:val="20"/>
    </w:rPr>
  </w:style>
  <w:style w:type="character" w:customStyle="1" w:styleId="term1">
    <w:name w:val="term1"/>
    <w:rsid w:val="001D4B5D"/>
    <w:rPr>
      <w:b/>
      <w:bCs/>
      <w:color w:val="000066"/>
    </w:rPr>
  </w:style>
  <w:style w:type="character" w:customStyle="1" w:styleId="StyleLatinArialComplexArial">
    <w:name w:val="Style (Latin) Arial (Complex) Arial"/>
    <w:rsid w:val="00D2429B"/>
    <w:rPr>
      <w:rFonts w:ascii="Arial" w:hAnsi="Arial" w:cs="Arial"/>
      <w:sz w:val="22"/>
    </w:rPr>
  </w:style>
  <w:style w:type="paragraph" w:customStyle="1" w:styleId="Default">
    <w:name w:val="Default"/>
    <w:rsid w:val="00D2429B"/>
    <w:pPr>
      <w:autoSpaceDE w:val="0"/>
      <w:autoSpaceDN w:val="0"/>
      <w:adjustRightInd w:val="0"/>
    </w:pPr>
    <w:rPr>
      <w:rFonts w:ascii="Arial" w:hAnsi="Arial" w:cs="Arial"/>
      <w:color w:val="000000"/>
      <w:sz w:val="24"/>
      <w:szCs w:val="24"/>
    </w:rPr>
  </w:style>
  <w:style w:type="paragraph" w:customStyle="1" w:styleId="helptext1">
    <w:name w:val="helptext1"/>
    <w:basedOn w:val="Normal"/>
    <w:rsid w:val="00CC4DEA"/>
    <w:pPr>
      <w:spacing w:before="50" w:after="50" w:line="160" w:lineRule="atLeast"/>
      <w:textAlignment w:val="bottom"/>
    </w:pPr>
    <w:rPr>
      <w:rFonts w:ascii="Verdana" w:hAnsi="Verdana"/>
      <w:sz w:val="12"/>
      <w:szCs w:val="12"/>
    </w:rPr>
  </w:style>
  <w:style w:type="paragraph" w:customStyle="1" w:styleId="ParaNoInd">
    <w:name w:val="ParaNoInd"/>
    <w:basedOn w:val="Normal"/>
    <w:rsid w:val="00EA31B3"/>
    <w:pPr>
      <w:spacing w:line="240" w:lineRule="exact"/>
      <w:jc w:val="both"/>
    </w:pPr>
  </w:style>
  <w:style w:type="paragraph" w:styleId="PlainText">
    <w:name w:val="Plain Text"/>
    <w:basedOn w:val="Normal"/>
    <w:link w:val="PlainTextChar"/>
    <w:uiPriority w:val="99"/>
    <w:unhideWhenUsed/>
    <w:rsid w:val="00D57822"/>
    <w:rPr>
      <w:rFonts w:ascii="Consolas" w:eastAsia="Calibri" w:hAnsi="Consolas"/>
      <w:sz w:val="21"/>
      <w:szCs w:val="21"/>
      <w:lang w:val="x-none" w:eastAsia="x-none"/>
    </w:rPr>
  </w:style>
  <w:style w:type="character" w:customStyle="1" w:styleId="PlainTextChar">
    <w:name w:val="Plain Text Char"/>
    <w:link w:val="PlainText"/>
    <w:uiPriority w:val="99"/>
    <w:rsid w:val="00D57822"/>
    <w:rPr>
      <w:rFonts w:ascii="Consolas" w:eastAsia="Calibri" w:hAnsi="Consolas" w:cs="Times New Roman"/>
      <w:sz w:val="21"/>
      <w:szCs w:val="21"/>
    </w:rPr>
  </w:style>
  <w:style w:type="character" w:customStyle="1" w:styleId="quoted">
    <w:name w:val="quoted"/>
    <w:basedOn w:val="DefaultParagraphFont"/>
    <w:rsid w:val="00E54F41"/>
  </w:style>
  <w:style w:type="paragraph" w:customStyle="1" w:styleId="RefText">
    <w:name w:val="Ref Text"/>
    <w:rsid w:val="00A0728D"/>
    <w:pPr>
      <w:spacing w:line="220" w:lineRule="exact"/>
      <w:ind w:left="227" w:hanging="227"/>
      <w:jc w:val="both"/>
    </w:pPr>
    <w:rPr>
      <w:rFonts w:ascii="Times New Roman" w:eastAsia="Times New Roman" w:hAnsi="Times New Roman"/>
      <w:sz w:val="18"/>
    </w:rPr>
  </w:style>
  <w:style w:type="paragraph" w:styleId="EndnoteText">
    <w:name w:val="endnote text"/>
    <w:basedOn w:val="Normal"/>
    <w:link w:val="EndnoteTextChar"/>
    <w:uiPriority w:val="99"/>
    <w:rsid w:val="00A0728D"/>
    <w:pPr>
      <w:spacing w:line="240" w:lineRule="exact"/>
    </w:pPr>
    <w:rPr>
      <w:rFonts w:ascii="Times" w:hAnsi="Times"/>
      <w:lang w:val="x-none" w:eastAsia="x-none"/>
    </w:rPr>
  </w:style>
  <w:style w:type="character" w:customStyle="1" w:styleId="EndnoteTextChar">
    <w:name w:val="Endnote Text Char"/>
    <w:link w:val="EndnoteText"/>
    <w:uiPriority w:val="99"/>
    <w:rsid w:val="00A0728D"/>
    <w:rPr>
      <w:rFonts w:ascii="Times" w:eastAsia="Times New Roman" w:hAnsi="Times"/>
    </w:rPr>
  </w:style>
  <w:style w:type="character" w:styleId="EndnoteReference">
    <w:name w:val="endnote reference"/>
    <w:uiPriority w:val="99"/>
    <w:rsid w:val="00A0728D"/>
    <w:rPr>
      <w:vertAlign w:val="superscript"/>
    </w:rPr>
  </w:style>
  <w:style w:type="paragraph" w:customStyle="1" w:styleId="ColorfulShading-Accent31">
    <w:name w:val="Colorful Shading - Accent 31"/>
    <w:basedOn w:val="Normal"/>
    <w:uiPriority w:val="34"/>
    <w:qFormat/>
    <w:rsid w:val="002636B6"/>
    <w:pPr>
      <w:ind w:left="720"/>
    </w:pPr>
  </w:style>
  <w:style w:type="character" w:customStyle="1" w:styleId="Heading3Char">
    <w:name w:val="Heading 3 Char"/>
    <w:link w:val="Heading3"/>
    <w:uiPriority w:val="9"/>
    <w:rsid w:val="00672B69"/>
    <w:rPr>
      <w:rFonts w:ascii="Arial" w:eastAsia="Times New Roman" w:hAnsi="Arial"/>
      <w:b/>
      <w:sz w:val="26"/>
    </w:rPr>
  </w:style>
  <w:style w:type="character" w:customStyle="1" w:styleId="Heading4Char">
    <w:name w:val="Heading 4 Char"/>
    <w:link w:val="Heading4"/>
    <w:uiPriority w:val="9"/>
    <w:rsid w:val="00672B69"/>
    <w:rPr>
      <w:rFonts w:eastAsia="Times New Roman"/>
      <w:b/>
      <w:bCs/>
      <w:sz w:val="28"/>
      <w:szCs w:val="28"/>
      <w:lang w:val="x-none" w:eastAsia="x-none"/>
    </w:rPr>
  </w:style>
  <w:style w:type="character" w:customStyle="1" w:styleId="Heading5Char">
    <w:name w:val="Heading 5 Char"/>
    <w:link w:val="Heading5"/>
    <w:uiPriority w:val="9"/>
    <w:rsid w:val="00672B69"/>
    <w:rPr>
      <w:rFonts w:ascii="Times New Roman" w:eastAsia="Times New Roman" w:hAnsi="Times New Roman"/>
      <w:b/>
      <w:i/>
      <w:sz w:val="26"/>
    </w:rPr>
  </w:style>
  <w:style w:type="character" w:customStyle="1" w:styleId="Heading6Char">
    <w:name w:val="Heading 6 Char"/>
    <w:link w:val="Heading6"/>
    <w:uiPriority w:val="9"/>
    <w:rsid w:val="00672B69"/>
    <w:rPr>
      <w:rFonts w:eastAsia="Times New Roman"/>
      <w:b/>
      <w:bCs/>
      <w:sz w:val="22"/>
      <w:szCs w:val="22"/>
      <w:lang w:val="x-none" w:eastAsia="x-none"/>
    </w:rPr>
  </w:style>
  <w:style w:type="character" w:customStyle="1" w:styleId="Heading7Char">
    <w:name w:val="Heading 7 Char"/>
    <w:link w:val="Heading7"/>
    <w:uiPriority w:val="9"/>
    <w:rsid w:val="00672B69"/>
    <w:rPr>
      <w:rFonts w:eastAsia="Times New Roman"/>
      <w:sz w:val="24"/>
      <w:szCs w:val="24"/>
      <w:lang w:val="x-none" w:eastAsia="x-none"/>
    </w:rPr>
  </w:style>
  <w:style w:type="character" w:customStyle="1" w:styleId="Heading8Char">
    <w:name w:val="Heading 8 Char"/>
    <w:link w:val="Heading8"/>
    <w:uiPriority w:val="9"/>
    <w:rsid w:val="00672B69"/>
    <w:rPr>
      <w:rFonts w:eastAsia="Times New Roman"/>
      <w:i/>
      <w:iCs/>
      <w:sz w:val="24"/>
      <w:szCs w:val="24"/>
      <w:lang w:val="x-none" w:eastAsia="x-none"/>
    </w:rPr>
  </w:style>
  <w:style w:type="character" w:customStyle="1" w:styleId="Heading9Char">
    <w:name w:val="Heading 9 Char"/>
    <w:link w:val="Heading9"/>
    <w:uiPriority w:val="9"/>
    <w:rsid w:val="00672B69"/>
    <w:rPr>
      <w:rFonts w:ascii="Cambria" w:eastAsia="Times New Roman" w:hAnsi="Cambria"/>
      <w:sz w:val="22"/>
      <w:szCs w:val="22"/>
      <w:lang w:val="x-none" w:eastAsia="x-none"/>
    </w:rPr>
  </w:style>
  <w:style w:type="character" w:customStyle="1" w:styleId="apple-style-span">
    <w:name w:val="apple-style-span"/>
    <w:basedOn w:val="DefaultParagraphFont"/>
    <w:rsid w:val="00F74AF1"/>
  </w:style>
  <w:style w:type="character" w:customStyle="1" w:styleId="QuickFormat4">
    <w:name w:val="QuickFormat4"/>
    <w:rsid w:val="009C129D"/>
    <w:rPr>
      <w:sz w:val="20"/>
      <w:szCs w:val="20"/>
    </w:rPr>
  </w:style>
  <w:style w:type="character" w:customStyle="1" w:styleId="bullet">
    <w:name w:val="bullet"/>
    <w:rsid w:val="00AF3560"/>
  </w:style>
  <w:style w:type="character" w:customStyle="1" w:styleId="style10">
    <w:name w:val="style_10"/>
    <w:rsid w:val="00AF3560"/>
  </w:style>
  <w:style w:type="character" w:customStyle="1" w:styleId="apple-converted-space">
    <w:name w:val="apple-converted-space"/>
    <w:rsid w:val="00AF3560"/>
  </w:style>
  <w:style w:type="character" w:customStyle="1" w:styleId="style11">
    <w:name w:val="style_11"/>
    <w:rsid w:val="00AF3560"/>
  </w:style>
  <w:style w:type="character" w:customStyle="1" w:styleId="quickformat40">
    <w:name w:val="quickformat4"/>
    <w:basedOn w:val="DefaultParagraphFont"/>
    <w:rsid w:val="002244E1"/>
  </w:style>
  <w:style w:type="paragraph" w:customStyle="1" w:styleId="ColorfulList-Accent12">
    <w:name w:val="Colorful List - Accent 12"/>
    <w:basedOn w:val="Normal"/>
    <w:uiPriority w:val="34"/>
    <w:qFormat/>
    <w:rsid w:val="001662A4"/>
    <w:pPr>
      <w:spacing w:before="200" w:after="200" w:line="360" w:lineRule="auto"/>
      <w:ind w:left="720"/>
      <w:contextualSpacing/>
      <w:jc w:val="both"/>
    </w:pPr>
    <w:rPr>
      <w:color w:val="000000"/>
      <w:sz w:val="22"/>
      <w:szCs w:val="22"/>
    </w:rPr>
  </w:style>
  <w:style w:type="paragraph" w:customStyle="1" w:styleId="Specification">
    <w:name w:val="Specification"/>
    <w:basedOn w:val="Normal"/>
    <w:next w:val="Normal"/>
    <w:qFormat/>
    <w:rsid w:val="001662A4"/>
    <w:pPr>
      <w:keepLines/>
      <w:spacing w:before="200" w:line="360" w:lineRule="auto"/>
      <w:ind w:left="720"/>
      <w:jc w:val="both"/>
    </w:pPr>
    <w:rPr>
      <w:color w:val="000000"/>
      <w:sz w:val="22"/>
      <w:szCs w:val="22"/>
    </w:rPr>
  </w:style>
  <w:style w:type="character" w:customStyle="1" w:styleId="SpecificationType">
    <w:name w:val="Specification Type"/>
    <w:uiPriority w:val="1"/>
    <w:qFormat/>
    <w:rsid w:val="001662A4"/>
    <w:rPr>
      <w:rFonts w:ascii="Times New Roman" w:hAnsi="Times New Roman"/>
      <w:smallCaps/>
      <w:sz w:val="24"/>
    </w:rPr>
  </w:style>
  <w:style w:type="character" w:customStyle="1" w:styleId="Annotation">
    <w:name w:val="Annotation"/>
    <w:uiPriority w:val="1"/>
    <w:qFormat/>
    <w:rsid w:val="001662A4"/>
    <w:rPr>
      <w:i/>
      <w:iCs/>
      <w:caps w:val="0"/>
      <w:smallCaps w:val="0"/>
      <w:strike w:val="0"/>
      <w:dstrike w:val="0"/>
      <w:vanish/>
      <w:color w:val="FF0000"/>
      <w:vertAlign w:val="baseline"/>
    </w:rPr>
  </w:style>
  <w:style w:type="character" w:styleId="CommentReference">
    <w:name w:val="annotation reference"/>
    <w:uiPriority w:val="99"/>
    <w:rsid w:val="00184DCC"/>
    <w:rPr>
      <w:rFonts w:ascii="Helvetica" w:hAnsi="Helvetica"/>
      <w:b/>
      <w:sz w:val="28"/>
      <w:bdr w:val="none" w:sz="0" w:space="0" w:color="auto"/>
      <w:shd w:val="clear" w:color="auto" w:fill="FFFF00"/>
    </w:rPr>
  </w:style>
  <w:style w:type="paragraph" w:styleId="CommentText">
    <w:name w:val="annotation text"/>
    <w:basedOn w:val="Normal"/>
    <w:link w:val="CommentTextChar"/>
    <w:uiPriority w:val="99"/>
    <w:rsid w:val="00631D82"/>
  </w:style>
  <w:style w:type="character" w:customStyle="1" w:styleId="CommentTextChar">
    <w:name w:val="Comment Text Char"/>
    <w:link w:val="CommentText"/>
    <w:uiPriority w:val="99"/>
    <w:rsid w:val="00631D82"/>
    <w:rPr>
      <w:rFonts w:ascii="Times New Roman" w:eastAsia="Times New Roman" w:hAnsi="Times New Roman"/>
    </w:rPr>
  </w:style>
  <w:style w:type="paragraph" w:styleId="CommentSubject">
    <w:name w:val="annotation subject"/>
    <w:basedOn w:val="CommentText"/>
    <w:next w:val="CommentText"/>
    <w:link w:val="CommentSubjectChar"/>
    <w:uiPriority w:val="99"/>
    <w:rsid w:val="00631D82"/>
    <w:rPr>
      <w:rFonts w:ascii="Calibri" w:eastAsia="Calibri" w:hAnsi="Calibri"/>
      <w:sz w:val="24"/>
    </w:rPr>
  </w:style>
  <w:style w:type="character" w:customStyle="1" w:styleId="CommentSubjectChar">
    <w:name w:val="Comment Subject Char"/>
    <w:link w:val="CommentSubject"/>
    <w:uiPriority w:val="99"/>
    <w:rsid w:val="00184DCC"/>
    <w:rPr>
      <w:sz w:val="24"/>
      <w:lang w:val="en-US" w:eastAsia="en-US" w:bidi="ar-SA"/>
    </w:rPr>
  </w:style>
  <w:style w:type="paragraph" w:styleId="Caption">
    <w:name w:val="caption"/>
    <w:basedOn w:val="Normal"/>
    <w:next w:val="Normal"/>
    <w:uiPriority w:val="35"/>
    <w:qFormat/>
    <w:rsid w:val="00215853"/>
    <w:rPr>
      <w:b/>
      <w:bCs/>
    </w:rPr>
  </w:style>
  <w:style w:type="paragraph" w:customStyle="1" w:styleId="ColorfulList-Accent13">
    <w:name w:val="Colorful List - Accent 13"/>
    <w:basedOn w:val="Normal"/>
    <w:uiPriority w:val="34"/>
    <w:qFormat/>
    <w:rsid w:val="00313911"/>
    <w:pPr>
      <w:spacing w:before="200" w:after="200" w:line="360" w:lineRule="auto"/>
      <w:ind w:left="720"/>
      <w:contextualSpacing/>
      <w:jc w:val="both"/>
    </w:pPr>
    <w:rPr>
      <w:color w:val="000000"/>
      <w:sz w:val="22"/>
      <w:szCs w:val="22"/>
    </w:rPr>
  </w:style>
  <w:style w:type="character" w:customStyle="1" w:styleId="spelle">
    <w:name w:val="spelle"/>
    <w:basedOn w:val="DefaultParagraphFont"/>
    <w:rsid w:val="0038590C"/>
  </w:style>
  <w:style w:type="character" w:customStyle="1" w:styleId="aubase">
    <w:name w:val="au_base"/>
    <w:rsid w:val="00184DCC"/>
    <w:rPr>
      <w:sz w:val="24"/>
    </w:rPr>
  </w:style>
  <w:style w:type="character" w:customStyle="1" w:styleId="aucollab">
    <w:name w:val="au_collab"/>
    <w:basedOn w:val="aubase"/>
    <w:rsid w:val="00184DCC"/>
    <w:rPr>
      <w:sz w:val="24"/>
      <w:bdr w:val="none" w:sz="0" w:space="0" w:color="auto"/>
      <w:shd w:val="clear" w:color="auto" w:fill="C0C0C0"/>
    </w:rPr>
  </w:style>
  <w:style w:type="character" w:customStyle="1" w:styleId="audeg">
    <w:name w:val="au_deg"/>
    <w:basedOn w:val="aubase"/>
    <w:rsid w:val="00184DCC"/>
    <w:rPr>
      <w:sz w:val="24"/>
      <w:bdr w:val="none" w:sz="0" w:space="0" w:color="auto"/>
      <w:shd w:val="clear" w:color="auto" w:fill="FFFF00"/>
    </w:rPr>
  </w:style>
  <w:style w:type="character" w:customStyle="1" w:styleId="aufname">
    <w:name w:val="au_fname"/>
    <w:basedOn w:val="aubase"/>
    <w:rsid w:val="00184DCC"/>
    <w:rPr>
      <w:sz w:val="24"/>
      <w:bdr w:val="none" w:sz="0" w:space="0" w:color="auto"/>
      <w:shd w:val="clear" w:color="auto" w:fill="FFFFCC"/>
    </w:rPr>
  </w:style>
  <w:style w:type="character" w:customStyle="1" w:styleId="aurole">
    <w:name w:val="au_role"/>
    <w:basedOn w:val="aubase"/>
    <w:rsid w:val="00184DCC"/>
    <w:rPr>
      <w:sz w:val="24"/>
      <w:bdr w:val="none" w:sz="0" w:space="0" w:color="auto"/>
      <w:shd w:val="clear" w:color="auto" w:fill="808000"/>
    </w:rPr>
  </w:style>
  <w:style w:type="character" w:customStyle="1" w:styleId="ausuffix">
    <w:name w:val="au_suffix"/>
    <w:basedOn w:val="aubase"/>
    <w:rsid w:val="00184DCC"/>
    <w:rPr>
      <w:sz w:val="24"/>
      <w:bdr w:val="none" w:sz="0" w:space="0" w:color="auto"/>
      <w:shd w:val="clear" w:color="auto" w:fill="FF00FF"/>
    </w:rPr>
  </w:style>
  <w:style w:type="character" w:customStyle="1" w:styleId="ausurname">
    <w:name w:val="au_surname"/>
    <w:basedOn w:val="aubase"/>
    <w:rsid w:val="00184DCC"/>
    <w:rPr>
      <w:sz w:val="24"/>
      <w:bdr w:val="none" w:sz="0" w:space="0" w:color="auto"/>
      <w:shd w:val="clear" w:color="auto" w:fill="CCFF99"/>
    </w:rPr>
  </w:style>
  <w:style w:type="character" w:customStyle="1" w:styleId="bibbase">
    <w:name w:val="bib_base"/>
    <w:rsid w:val="00184DCC"/>
    <w:rPr>
      <w:sz w:val="24"/>
    </w:rPr>
  </w:style>
  <w:style w:type="character" w:customStyle="1" w:styleId="bibarticle">
    <w:name w:val="bib_article"/>
    <w:basedOn w:val="bibbase"/>
    <w:rsid w:val="00184DCC"/>
    <w:rPr>
      <w:sz w:val="24"/>
      <w:bdr w:val="none" w:sz="0" w:space="0" w:color="auto"/>
      <w:shd w:val="clear" w:color="auto" w:fill="CCFFFF"/>
    </w:rPr>
  </w:style>
  <w:style w:type="character" w:customStyle="1" w:styleId="bibcomment">
    <w:name w:val="bib_comment"/>
    <w:basedOn w:val="bibbase"/>
    <w:rsid w:val="00184DCC"/>
    <w:rPr>
      <w:sz w:val="24"/>
    </w:rPr>
  </w:style>
  <w:style w:type="character" w:customStyle="1" w:styleId="bibdeg">
    <w:name w:val="bib_deg"/>
    <w:basedOn w:val="bibbase"/>
    <w:rsid w:val="00184DCC"/>
    <w:rPr>
      <w:sz w:val="24"/>
    </w:rPr>
  </w:style>
  <w:style w:type="character" w:customStyle="1" w:styleId="bibdoi">
    <w:name w:val="bib_doi"/>
    <w:basedOn w:val="bibbase"/>
    <w:rsid w:val="00184DCC"/>
    <w:rPr>
      <w:sz w:val="24"/>
      <w:bdr w:val="none" w:sz="0" w:space="0" w:color="auto"/>
      <w:shd w:val="clear" w:color="auto" w:fill="CCFFCC"/>
    </w:rPr>
  </w:style>
  <w:style w:type="character" w:customStyle="1" w:styleId="bibetal">
    <w:name w:val="bib_etal"/>
    <w:basedOn w:val="bibbase"/>
    <w:rsid w:val="00184DCC"/>
    <w:rPr>
      <w:sz w:val="24"/>
      <w:bdr w:val="none" w:sz="0" w:space="0" w:color="auto"/>
      <w:shd w:val="clear" w:color="auto" w:fill="CCFF99"/>
    </w:rPr>
  </w:style>
  <w:style w:type="character" w:customStyle="1" w:styleId="bibfname">
    <w:name w:val="bib_fname"/>
    <w:basedOn w:val="bibbase"/>
    <w:rsid w:val="00184DCC"/>
    <w:rPr>
      <w:sz w:val="24"/>
      <w:bdr w:val="none" w:sz="0" w:space="0" w:color="auto"/>
      <w:shd w:val="clear" w:color="auto" w:fill="FFFFCC"/>
    </w:rPr>
  </w:style>
  <w:style w:type="character" w:customStyle="1" w:styleId="bibfpage">
    <w:name w:val="bib_fpage"/>
    <w:basedOn w:val="bibbase"/>
    <w:rsid w:val="00184DCC"/>
    <w:rPr>
      <w:sz w:val="24"/>
      <w:bdr w:val="none" w:sz="0" w:space="0" w:color="auto"/>
      <w:shd w:val="clear" w:color="auto" w:fill="E6E6E6"/>
    </w:rPr>
  </w:style>
  <w:style w:type="character" w:customStyle="1" w:styleId="bibissue">
    <w:name w:val="bib_issue"/>
    <w:basedOn w:val="bibbase"/>
    <w:rsid w:val="00184DCC"/>
    <w:rPr>
      <w:sz w:val="24"/>
      <w:bdr w:val="none" w:sz="0" w:space="0" w:color="auto"/>
      <w:shd w:val="clear" w:color="auto" w:fill="FFFFAB"/>
    </w:rPr>
  </w:style>
  <w:style w:type="character" w:customStyle="1" w:styleId="bibjournal">
    <w:name w:val="bib_journal"/>
    <w:basedOn w:val="bibbase"/>
    <w:rsid w:val="00184DCC"/>
    <w:rPr>
      <w:sz w:val="24"/>
      <w:bdr w:val="none" w:sz="0" w:space="0" w:color="auto"/>
      <w:shd w:val="clear" w:color="auto" w:fill="F9DECF"/>
    </w:rPr>
  </w:style>
  <w:style w:type="character" w:customStyle="1" w:styleId="biblpage">
    <w:name w:val="bib_lpage"/>
    <w:basedOn w:val="bibbase"/>
    <w:rsid w:val="00184DCC"/>
    <w:rPr>
      <w:sz w:val="24"/>
      <w:bdr w:val="none" w:sz="0" w:space="0" w:color="auto"/>
      <w:shd w:val="clear" w:color="auto" w:fill="D9D9D9"/>
    </w:rPr>
  </w:style>
  <w:style w:type="character" w:customStyle="1" w:styleId="bibnumber">
    <w:name w:val="bib_number"/>
    <w:basedOn w:val="bibbase"/>
    <w:rsid w:val="00184DCC"/>
    <w:rPr>
      <w:sz w:val="24"/>
      <w:bdr w:val="none" w:sz="0" w:space="0" w:color="auto"/>
      <w:shd w:val="clear" w:color="auto" w:fill="CCCCFF"/>
    </w:rPr>
  </w:style>
  <w:style w:type="character" w:customStyle="1" w:styleId="biborganization">
    <w:name w:val="bib_organization"/>
    <w:basedOn w:val="bibbase"/>
    <w:rsid w:val="00184DCC"/>
    <w:rPr>
      <w:sz w:val="24"/>
      <w:bdr w:val="none" w:sz="0" w:space="0" w:color="auto"/>
      <w:shd w:val="clear" w:color="auto" w:fill="CCFF99"/>
    </w:rPr>
  </w:style>
  <w:style w:type="character" w:customStyle="1" w:styleId="bibsuffix">
    <w:name w:val="bib_suffix"/>
    <w:basedOn w:val="bibbase"/>
    <w:rsid w:val="00184DCC"/>
    <w:rPr>
      <w:sz w:val="24"/>
    </w:rPr>
  </w:style>
  <w:style w:type="character" w:customStyle="1" w:styleId="bibsuppl">
    <w:name w:val="bib_suppl"/>
    <w:basedOn w:val="bibbase"/>
    <w:rsid w:val="00184DCC"/>
    <w:rPr>
      <w:sz w:val="24"/>
      <w:bdr w:val="none" w:sz="0" w:space="0" w:color="auto"/>
      <w:shd w:val="clear" w:color="auto" w:fill="FFCC66"/>
    </w:rPr>
  </w:style>
  <w:style w:type="character" w:customStyle="1" w:styleId="bibsurname">
    <w:name w:val="bib_surname"/>
    <w:basedOn w:val="bibbase"/>
    <w:rsid w:val="00184DCC"/>
    <w:rPr>
      <w:sz w:val="24"/>
      <w:bdr w:val="none" w:sz="0" w:space="0" w:color="auto"/>
      <w:shd w:val="clear" w:color="auto" w:fill="CCFF99"/>
    </w:rPr>
  </w:style>
  <w:style w:type="character" w:customStyle="1" w:styleId="bibunpubl">
    <w:name w:val="bib_unpubl"/>
    <w:basedOn w:val="bibbase"/>
    <w:rsid w:val="00184DCC"/>
    <w:rPr>
      <w:sz w:val="24"/>
    </w:rPr>
  </w:style>
  <w:style w:type="character" w:customStyle="1" w:styleId="biburl">
    <w:name w:val="bib_url"/>
    <w:basedOn w:val="bibbase"/>
    <w:rsid w:val="00184DCC"/>
    <w:rPr>
      <w:sz w:val="24"/>
      <w:bdr w:val="none" w:sz="0" w:space="0" w:color="auto"/>
      <w:shd w:val="clear" w:color="auto" w:fill="CCFF66"/>
    </w:rPr>
  </w:style>
  <w:style w:type="character" w:customStyle="1" w:styleId="bibvolume">
    <w:name w:val="bib_volume"/>
    <w:basedOn w:val="bibbase"/>
    <w:rsid w:val="00184DCC"/>
    <w:rPr>
      <w:sz w:val="24"/>
      <w:bdr w:val="none" w:sz="0" w:space="0" w:color="auto"/>
      <w:shd w:val="clear" w:color="auto" w:fill="CCECFF"/>
    </w:rPr>
  </w:style>
  <w:style w:type="character" w:customStyle="1" w:styleId="bibyear">
    <w:name w:val="bib_year"/>
    <w:basedOn w:val="bibbase"/>
    <w:rsid w:val="00184DCC"/>
    <w:rPr>
      <w:sz w:val="24"/>
      <w:bdr w:val="none" w:sz="0" w:space="0" w:color="auto"/>
      <w:shd w:val="clear" w:color="auto" w:fill="FFCCFF"/>
    </w:rPr>
  </w:style>
  <w:style w:type="character" w:customStyle="1" w:styleId="citebase">
    <w:name w:val="cite_base"/>
    <w:rsid w:val="00184DCC"/>
    <w:rPr>
      <w:sz w:val="24"/>
    </w:rPr>
  </w:style>
  <w:style w:type="character" w:customStyle="1" w:styleId="citebib">
    <w:name w:val="cite_bib"/>
    <w:basedOn w:val="citebase"/>
    <w:rsid w:val="00184DCC"/>
    <w:rPr>
      <w:sz w:val="24"/>
      <w:bdr w:val="none" w:sz="0" w:space="0" w:color="auto"/>
      <w:shd w:val="clear" w:color="auto" w:fill="CCFFFF"/>
    </w:rPr>
  </w:style>
  <w:style w:type="character" w:customStyle="1" w:styleId="citebox">
    <w:name w:val="cite_box"/>
    <w:basedOn w:val="citebase"/>
    <w:rsid w:val="00184DCC"/>
    <w:rPr>
      <w:sz w:val="24"/>
    </w:rPr>
  </w:style>
  <w:style w:type="character" w:customStyle="1" w:styleId="citeen">
    <w:name w:val="cite_en"/>
    <w:basedOn w:val="citebase"/>
    <w:rsid w:val="00184DCC"/>
    <w:rPr>
      <w:sz w:val="24"/>
      <w:bdr w:val="none" w:sz="0" w:space="0" w:color="auto"/>
      <w:shd w:val="clear" w:color="auto" w:fill="FFFF99"/>
      <w:vertAlign w:val="superscript"/>
    </w:rPr>
  </w:style>
  <w:style w:type="character" w:customStyle="1" w:styleId="citefig">
    <w:name w:val="cite_fig"/>
    <w:basedOn w:val="citebase"/>
    <w:rsid w:val="00184DCC"/>
    <w:rPr>
      <w:color w:val="auto"/>
      <w:sz w:val="24"/>
      <w:bdr w:val="none" w:sz="0" w:space="0" w:color="auto"/>
      <w:shd w:val="clear" w:color="auto" w:fill="CCFFCC"/>
    </w:rPr>
  </w:style>
  <w:style w:type="character" w:customStyle="1" w:styleId="citefn">
    <w:name w:val="cite_fn"/>
    <w:basedOn w:val="citebase"/>
    <w:rsid w:val="00184DCC"/>
    <w:rPr>
      <w:color w:val="auto"/>
      <w:sz w:val="24"/>
      <w:bdr w:val="none" w:sz="0" w:space="0" w:color="auto"/>
      <w:shd w:val="clear" w:color="auto" w:fill="FF99CC"/>
      <w:vertAlign w:val="baseline"/>
    </w:rPr>
  </w:style>
  <w:style w:type="character" w:customStyle="1" w:styleId="citetbl">
    <w:name w:val="cite_tbl"/>
    <w:basedOn w:val="citebase"/>
    <w:rsid w:val="00184DCC"/>
    <w:rPr>
      <w:color w:val="auto"/>
      <w:sz w:val="24"/>
      <w:bdr w:val="none" w:sz="0" w:space="0" w:color="auto"/>
      <w:shd w:val="clear" w:color="auto" w:fill="FF9999"/>
    </w:rPr>
  </w:style>
  <w:style w:type="character" w:customStyle="1" w:styleId="bibextlink">
    <w:name w:val="bib_extlink"/>
    <w:basedOn w:val="bibbase"/>
    <w:rsid w:val="00184DCC"/>
    <w:rPr>
      <w:sz w:val="24"/>
      <w:bdr w:val="none" w:sz="0" w:space="0" w:color="auto"/>
      <w:shd w:val="clear" w:color="auto" w:fill="6CCE9D"/>
    </w:rPr>
  </w:style>
  <w:style w:type="character" w:customStyle="1" w:styleId="citeeq">
    <w:name w:val="cite_eq"/>
    <w:basedOn w:val="citebase"/>
    <w:rsid w:val="00184DCC"/>
    <w:rPr>
      <w:sz w:val="24"/>
      <w:bdr w:val="none" w:sz="0" w:space="0" w:color="auto"/>
      <w:shd w:val="clear" w:color="auto" w:fill="FFAE37"/>
    </w:rPr>
  </w:style>
  <w:style w:type="character" w:customStyle="1" w:styleId="bibmedline">
    <w:name w:val="bib_medline"/>
    <w:basedOn w:val="bibbase"/>
    <w:rsid w:val="00184DCC"/>
    <w:rPr>
      <w:sz w:val="24"/>
    </w:rPr>
  </w:style>
  <w:style w:type="character" w:customStyle="1" w:styleId="citetfn">
    <w:name w:val="cite_tfn"/>
    <w:basedOn w:val="citebase"/>
    <w:rsid w:val="00184DCC"/>
    <w:rPr>
      <w:sz w:val="24"/>
      <w:bdr w:val="none" w:sz="0" w:space="0" w:color="auto"/>
      <w:shd w:val="clear" w:color="auto" w:fill="FBBA79"/>
    </w:rPr>
  </w:style>
  <w:style w:type="character" w:customStyle="1" w:styleId="auprefix">
    <w:name w:val="au_prefix"/>
    <w:basedOn w:val="aubase"/>
    <w:rsid w:val="00184DCC"/>
    <w:rPr>
      <w:sz w:val="24"/>
      <w:bdr w:val="none" w:sz="0" w:space="0" w:color="auto"/>
      <w:shd w:val="clear" w:color="auto" w:fill="FFCC99"/>
    </w:rPr>
  </w:style>
  <w:style w:type="character" w:customStyle="1" w:styleId="citeapp">
    <w:name w:val="cite_app"/>
    <w:basedOn w:val="citebase"/>
    <w:rsid w:val="00184DCC"/>
    <w:rPr>
      <w:sz w:val="24"/>
      <w:bdr w:val="none" w:sz="0" w:space="0" w:color="auto"/>
      <w:shd w:val="clear" w:color="auto" w:fill="CCFF33"/>
    </w:rPr>
  </w:style>
  <w:style w:type="character" w:customStyle="1" w:styleId="citesec">
    <w:name w:val="cite_sec"/>
    <w:basedOn w:val="citebase"/>
    <w:rsid w:val="00184DCC"/>
    <w:rPr>
      <w:sz w:val="24"/>
      <w:bdr w:val="none" w:sz="0" w:space="0" w:color="auto"/>
      <w:shd w:val="clear" w:color="auto" w:fill="FFCCCC"/>
    </w:rPr>
  </w:style>
  <w:style w:type="character" w:customStyle="1" w:styleId="aumember">
    <w:name w:val="au_member"/>
    <w:basedOn w:val="aubase"/>
    <w:rsid w:val="00184DCC"/>
    <w:rPr>
      <w:sz w:val="24"/>
      <w:bdr w:val="none" w:sz="0" w:space="0" w:color="auto"/>
      <w:shd w:val="clear" w:color="auto" w:fill="FF99CC"/>
    </w:rPr>
  </w:style>
  <w:style w:type="character" w:customStyle="1" w:styleId="bibbook">
    <w:name w:val="bib_book"/>
    <w:rsid w:val="00184DCC"/>
    <w:rPr>
      <w:i/>
      <w:sz w:val="24"/>
      <w:bdr w:val="none" w:sz="0" w:space="0" w:color="auto"/>
      <w:shd w:val="clear" w:color="auto" w:fill="99CCFF"/>
    </w:rPr>
  </w:style>
  <w:style w:type="character" w:customStyle="1" w:styleId="bibchapterno">
    <w:name w:val="bib_chapterno"/>
    <w:rsid w:val="00184DCC"/>
    <w:rPr>
      <w:sz w:val="24"/>
      <w:bdr w:val="none" w:sz="0" w:space="0" w:color="auto"/>
      <w:shd w:val="clear" w:color="auto" w:fill="D9D9D9"/>
    </w:rPr>
  </w:style>
  <w:style w:type="character" w:customStyle="1" w:styleId="bibchaptertitle">
    <w:name w:val="bib_chaptertitle"/>
    <w:rsid w:val="00184DCC"/>
    <w:rPr>
      <w:sz w:val="24"/>
      <w:bdr w:val="none" w:sz="0" w:space="0" w:color="auto"/>
      <w:shd w:val="clear" w:color="auto" w:fill="FF9D5B"/>
    </w:rPr>
  </w:style>
  <w:style w:type="character" w:customStyle="1" w:styleId="bibed-etal">
    <w:name w:val="bib_ed-etal"/>
    <w:rsid w:val="00184DCC"/>
    <w:rPr>
      <w:sz w:val="24"/>
      <w:bdr w:val="none" w:sz="0" w:space="0" w:color="auto"/>
      <w:shd w:val="clear" w:color="auto" w:fill="00F4EE"/>
    </w:rPr>
  </w:style>
  <w:style w:type="character" w:customStyle="1" w:styleId="bibed-fname">
    <w:name w:val="bib_ed-fname"/>
    <w:rsid w:val="00184DCC"/>
    <w:rPr>
      <w:sz w:val="24"/>
      <w:bdr w:val="none" w:sz="0" w:space="0" w:color="auto"/>
      <w:shd w:val="clear" w:color="auto" w:fill="FFFFB7"/>
    </w:rPr>
  </w:style>
  <w:style w:type="character" w:customStyle="1" w:styleId="bibeditionno">
    <w:name w:val="bib_editionno"/>
    <w:rsid w:val="00184DCC"/>
    <w:rPr>
      <w:sz w:val="24"/>
      <w:bdr w:val="none" w:sz="0" w:space="0" w:color="auto"/>
      <w:shd w:val="clear" w:color="auto" w:fill="FFCC00"/>
    </w:rPr>
  </w:style>
  <w:style w:type="character" w:customStyle="1" w:styleId="bibed-organization">
    <w:name w:val="bib_ed-organization"/>
    <w:rsid w:val="00184DCC"/>
    <w:rPr>
      <w:sz w:val="24"/>
      <w:bdr w:val="none" w:sz="0" w:space="0" w:color="auto"/>
      <w:shd w:val="clear" w:color="auto" w:fill="FCAAC3"/>
    </w:rPr>
  </w:style>
  <w:style w:type="character" w:customStyle="1" w:styleId="bibed-suffix">
    <w:name w:val="bib_ed-suffix"/>
    <w:rsid w:val="00184DCC"/>
    <w:rPr>
      <w:sz w:val="24"/>
      <w:bdr w:val="none" w:sz="0" w:space="0" w:color="auto"/>
      <w:shd w:val="clear" w:color="auto" w:fill="CCFFCC"/>
    </w:rPr>
  </w:style>
  <w:style w:type="character" w:customStyle="1" w:styleId="bibed-surname">
    <w:name w:val="bib_ed-surname"/>
    <w:rsid w:val="00184DCC"/>
    <w:rPr>
      <w:sz w:val="24"/>
      <w:bdr w:val="none" w:sz="0" w:space="0" w:color="auto"/>
      <w:shd w:val="clear" w:color="auto" w:fill="FFFF00"/>
    </w:rPr>
  </w:style>
  <w:style w:type="character" w:customStyle="1" w:styleId="bibisbn">
    <w:name w:val="bib_isbn"/>
    <w:rsid w:val="00184DCC"/>
    <w:rPr>
      <w:sz w:val="24"/>
      <w:shd w:val="clear" w:color="auto" w:fill="D9D9D9"/>
    </w:rPr>
  </w:style>
  <w:style w:type="character" w:customStyle="1" w:styleId="biblocation">
    <w:name w:val="bib_location"/>
    <w:rsid w:val="00184DCC"/>
    <w:rPr>
      <w:sz w:val="24"/>
      <w:bdr w:val="none" w:sz="0" w:space="0" w:color="auto"/>
      <w:shd w:val="clear" w:color="auto" w:fill="FFCCCC"/>
    </w:rPr>
  </w:style>
  <w:style w:type="character" w:customStyle="1" w:styleId="bibpagecount">
    <w:name w:val="bib_pagecount"/>
    <w:rsid w:val="00184DCC"/>
    <w:rPr>
      <w:sz w:val="24"/>
      <w:bdr w:val="none" w:sz="0" w:space="0" w:color="auto"/>
      <w:shd w:val="clear" w:color="auto" w:fill="00FF00"/>
    </w:rPr>
  </w:style>
  <w:style w:type="character" w:customStyle="1" w:styleId="bibpublisher">
    <w:name w:val="bib_publisher"/>
    <w:rsid w:val="00184DCC"/>
    <w:rPr>
      <w:sz w:val="24"/>
      <w:bdr w:val="none" w:sz="0" w:space="0" w:color="auto"/>
      <w:shd w:val="clear" w:color="auto" w:fill="FF99CC"/>
    </w:rPr>
  </w:style>
  <w:style w:type="character" w:customStyle="1" w:styleId="bibseries">
    <w:name w:val="bib_series"/>
    <w:rsid w:val="00184DCC"/>
    <w:rPr>
      <w:sz w:val="24"/>
      <w:shd w:val="clear" w:color="auto" w:fill="FFCC99"/>
    </w:rPr>
  </w:style>
  <w:style w:type="character" w:customStyle="1" w:styleId="bibseriesno">
    <w:name w:val="bib_seriesno"/>
    <w:rsid w:val="00184DCC"/>
    <w:rPr>
      <w:sz w:val="24"/>
      <w:shd w:val="clear" w:color="auto" w:fill="FFFF99"/>
    </w:rPr>
  </w:style>
  <w:style w:type="character" w:customStyle="1" w:styleId="bibtrans">
    <w:name w:val="bib_trans"/>
    <w:rsid w:val="00184DCC"/>
    <w:rPr>
      <w:sz w:val="24"/>
      <w:shd w:val="clear" w:color="auto" w:fill="99CC00"/>
    </w:rPr>
  </w:style>
  <w:style w:type="character" w:customStyle="1" w:styleId="bibinstitution">
    <w:name w:val="bib_institution"/>
    <w:rsid w:val="00184DCC"/>
    <w:rPr>
      <w:sz w:val="24"/>
      <w:bdr w:val="none" w:sz="0" w:space="0" w:color="auto"/>
      <w:shd w:val="clear" w:color="auto" w:fill="CCFFCC"/>
    </w:rPr>
  </w:style>
  <w:style w:type="character" w:customStyle="1" w:styleId="bibpatent">
    <w:name w:val="bib_patent"/>
    <w:rsid w:val="00184DCC"/>
    <w:rPr>
      <w:sz w:val="24"/>
      <w:bdr w:val="none" w:sz="0" w:space="0" w:color="auto"/>
      <w:shd w:val="clear" w:color="auto" w:fill="66FFCC"/>
    </w:rPr>
  </w:style>
  <w:style w:type="character" w:customStyle="1" w:styleId="bibreportnum">
    <w:name w:val="bib_reportnum"/>
    <w:rsid w:val="00184DCC"/>
    <w:rPr>
      <w:sz w:val="24"/>
      <w:bdr w:val="none" w:sz="0" w:space="0" w:color="auto"/>
      <w:shd w:val="clear" w:color="auto" w:fill="CCCCFF"/>
    </w:rPr>
  </w:style>
  <w:style w:type="character" w:customStyle="1" w:styleId="bibschool">
    <w:name w:val="bib_school"/>
    <w:rsid w:val="00184DCC"/>
    <w:rPr>
      <w:sz w:val="24"/>
      <w:bdr w:val="none" w:sz="0" w:space="0" w:color="auto"/>
      <w:shd w:val="clear" w:color="auto" w:fill="FFCC66"/>
    </w:rPr>
  </w:style>
  <w:style w:type="character" w:customStyle="1" w:styleId="bibalt-year">
    <w:name w:val="bib_alt-year"/>
    <w:rsid w:val="00184DCC"/>
    <w:rPr>
      <w:sz w:val="24"/>
      <w:szCs w:val="24"/>
      <w:bdr w:val="none" w:sz="0" w:space="0" w:color="auto"/>
      <w:shd w:val="clear" w:color="auto" w:fill="CC99FF"/>
    </w:rPr>
  </w:style>
  <w:style w:type="character" w:customStyle="1" w:styleId="bibvolcount">
    <w:name w:val="bib_volcount"/>
    <w:rsid w:val="00184DCC"/>
    <w:rPr>
      <w:rFonts w:ascii="Times New Roman" w:hAnsi="Times New Roman"/>
      <w:sz w:val="24"/>
      <w:bdr w:val="none" w:sz="0" w:space="0" w:color="auto"/>
      <w:shd w:val="clear" w:color="auto" w:fill="00FF00"/>
    </w:rPr>
  </w:style>
  <w:style w:type="paragraph" w:customStyle="1" w:styleId="ESExtractSource">
    <w:name w:val="ES Extract Source"/>
    <w:basedOn w:val="EExtract"/>
    <w:qFormat/>
    <w:rsid w:val="00184DCC"/>
  </w:style>
  <w:style w:type="paragraph" w:customStyle="1" w:styleId="EExtract">
    <w:name w:val="E Extract"/>
    <w:basedOn w:val="BaseText"/>
    <w:rsid w:val="00184DCC"/>
    <w:pPr>
      <w:spacing w:before="240" w:after="240" w:line="480" w:lineRule="exact"/>
      <w:ind w:left="720" w:right="720"/>
    </w:pPr>
  </w:style>
  <w:style w:type="character" w:customStyle="1" w:styleId="SbarTxSidebarTextChar">
    <w:name w:val="SbarTx Sidebar Text Char"/>
    <w:link w:val="SbarTxSidebarText"/>
    <w:rsid w:val="00184DCC"/>
    <w:rPr>
      <w:sz w:val="24"/>
      <w:shd w:val="clear" w:color="auto" w:fill="E6E6E6"/>
    </w:rPr>
  </w:style>
  <w:style w:type="paragraph" w:customStyle="1" w:styleId="SbarTxSidebarText">
    <w:name w:val="SbarTx Sidebar Text"/>
    <w:basedOn w:val="BaseText"/>
    <w:link w:val="SbarTxSidebarTextChar"/>
    <w:rsid w:val="00184DCC"/>
    <w:pPr>
      <w:shd w:val="clear" w:color="auto" w:fill="E6E6E6"/>
      <w:spacing w:line="560" w:lineRule="exact"/>
      <w:ind w:left="360" w:right="360"/>
    </w:pPr>
    <w:rPr>
      <w:rFonts w:ascii="Calibri" w:eastAsia="Calibri" w:hAnsi="Calibri"/>
    </w:rPr>
  </w:style>
  <w:style w:type="paragraph" w:customStyle="1" w:styleId="TxText">
    <w:name w:val="Tx Text"/>
    <w:link w:val="TxTextChar"/>
    <w:rsid w:val="00184DCC"/>
    <w:pPr>
      <w:spacing w:line="560" w:lineRule="exact"/>
      <w:ind w:firstLine="720"/>
    </w:pPr>
    <w:rPr>
      <w:rFonts w:ascii="Times New Roman" w:eastAsia="Times New Roman" w:hAnsi="Times New Roman"/>
      <w:sz w:val="24"/>
    </w:rPr>
  </w:style>
  <w:style w:type="character" w:customStyle="1" w:styleId="TxTextChar">
    <w:name w:val="Tx Text Char"/>
    <w:link w:val="TxText"/>
    <w:rsid w:val="00184DCC"/>
    <w:rPr>
      <w:rFonts w:ascii="Times New Roman" w:eastAsia="Times New Roman" w:hAnsi="Times New Roman"/>
      <w:sz w:val="24"/>
    </w:rPr>
  </w:style>
  <w:style w:type="paragraph" w:customStyle="1" w:styleId="CNChapterNumber">
    <w:name w:val="CN Chapter Number"/>
    <w:basedOn w:val="BaseHeading"/>
    <w:rsid w:val="00184DCC"/>
    <w:pPr>
      <w:keepNext/>
      <w:keepLines/>
      <w:widowControl w:val="0"/>
      <w:spacing w:before="560"/>
    </w:pPr>
    <w:rPr>
      <w:b/>
      <w:sz w:val="32"/>
    </w:rPr>
  </w:style>
  <w:style w:type="character" w:customStyle="1" w:styleId="LetTxLetterTextChar">
    <w:name w:val="LetTx Letter Text Char"/>
    <w:link w:val="LetTxLetterText"/>
    <w:rsid w:val="00184DCC"/>
    <w:rPr>
      <w:sz w:val="24"/>
    </w:rPr>
  </w:style>
  <w:style w:type="paragraph" w:customStyle="1" w:styleId="LetTxLetterText">
    <w:name w:val="LetTx Letter Text"/>
    <w:basedOn w:val="BaseText"/>
    <w:link w:val="LetTxLetterTextChar"/>
    <w:rsid w:val="00184DCC"/>
    <w:pPr>
      <w:spacing w:before="280" w:line="560" w:lineRule="exact"/>
    </w:pPr>
    <w:rPr>
      <w:rFonts w:ascii="Calibri" w:eastAsia="Calibri" w:hAnsi="Calibri"/>
    </w:rPr>
  </w:style>
  <w:style w:type="paragraph" w:customStyle="1" w:styleId="CTChapterTitle">
    <w:name w:val="CT Chapter Title"/>
    <w:basedOn w:val="BaseHeading"/>
    <w:rsid w:val="00184DCC"/>
    <w:pPr>
      <w:spacing w:before="280" w:after="280"/>
    </w:pPr>
    <w:rPr>
      <w:b/>
      <w:sz w:val="32"/>
    </w:rPr>
  </w:style>
  <w:style w:type="paragraph" w:customStyle="1" w:styleId="CAuChapterAuthor">
    <w:name w:val="CAu Chapter Author"/>
    <w:basedOn w:val="BaseText"/>
    <w:rsid w:val="00184DCC"/>
    <w:pPr>
      <w:keepNext/>
      <w:keepLines/>
      <w:widowControl w:val="0"/>
      <w:spacing w:before="280" w:line="560" w:lineRule="exact"/>
      <w:contextualSpacing/>
    </w:pPr>
  </w:style>
  <w:style w:type="paragraph" w:customStyle="1" w:styleId="H1HeadingLevel1">
    <w:name w:val="H1 Heading Level 1"/>
    <w:basedOn w:val="BaseHeading"/>
    <w:next w:val="TxText"/>
    <w:rsid w:val="00184DCC"/>
    <w:pPr>
      <w:keepNext/>
      <w:keepLines/>
      <w:widowControl w:val="0"/>
      <w:spacing w:before="360" w:after="280"/>
      <w:outlineLvl w:val="0"/>
    </w:pPr>
    <w:rPr>
      <w:b/>
      <w:sz w:val="32"/>
    </w:rPr>
  </w:style>
  <w:style w:type="paragraph" w:customStyle="1" w:styleId="H2HeadingLevel2">
    <w:name w:val="H2 Heading Level 2"/>
    <w:basedOn w:val="H1HeadingLevel1"/>
    <w:next w:val="TxText"/>
    <w:rsid w:val="00184DCC"/>
    <w:pPr>
      <w:spacing w:before="280"/>
      <w:outlineLvl w:val="1"/>
    </w:pPr>
    <w:rPr>
      <w:sz w:val="28"/>
    </w:rPr>
  </w:style>
  <w:style w:type="paragraph" w:customStyle="1" w:styleId="H3HeadingLevel3">
    <w:name w:val="H3 Heading Level 3"/>
    <w:basedOn w:val="H2HeadingLevel2"/>
    <w:next w:val="TxText"/>
    <w:rsid w:val="00184DCC"/>
    <w:pPr>
      <w:spacing w:after="0"/>
      <w:outlineLvl w:val="2"/>
    </w:pPr>
    <w:rPr>
      <w:sz w:val="24"/>
    </w:rPr>
  </w:style>
  <w:style w:type="paragraph" w:customStyle="1" w:styleId="H4HeadingLevel4">
    <w:name w:val="H4 Heading Level 4"/>
    <w:basedOn w:val="H3HeadingLevel3"/>
    <w:next w:val="TxText"/>
    <w:rsid w:val="00184DCC"/>
    <w:pPr>
      <w:outlineLvl w:val="3"/>
    </w:pPr>
    <w:rPr>
      <w:b w:val="0"/>
    </w:rPr>
  </w:style>
  <w:style w:type="paragraph" w:customStyle="1" w:styleId="H5HeadingLevel5">
    <w:name w:val="H5 Heading Level 5"/>
    <w:basedOn w:val="H4HeadingLevel4"/>
    <w:next w:val="TxText"/>
    <w:rsid w:val="00184DCC"/>
    <w:pPr>
      <w:spacing w:before="140"/>
      <w:outlineLvl w:val="4"/>
    </w:pPr>
  </w:style>
  <w:style w:type="paragraph" w:customStyle="1" w:styleId="UL-EUnnumberedListinExtract">
    <w:name w:val="UL-E Unnumbered List in Extract"/>
    <w:basedOn w:val="ULUnnumberedList"/>
    <w:qFormat/>
    <w:rsid w:val="00184DCC"/>
    <w:pPr>
      <w:ind w:left="1080" w:right="720"/>
    </w:pPr>
  </w:style>
  <w:style w:type="paragraph" w:customStyle="1" w:styleId="ULUnnumberedList">
    <w:name w:val="UL Unnumbered List"/>
    <w:basedOn w:val="LLLetteredList"/>
    <w:qFormat/>
    <w:rsid w:val="00184DCC"/>
    <w:pPr>
      <w:tabs>
        <w:tab w:val="clear" w:pos="480"/>
      </w:tabs>
    </w:pPr>
  </w:style>
  <w:style w:type="paragraph" w:customStyle="1" w:styleId="LLLetteredList">
    <w:name w:val="LL Lettered List"/>
    <w:basedOn w:val="NLNumberedList"/>
    <w:qFormat/>
    <w:rsid w:val="00184DCC"/>
  </w:style>
  <w:style w:type="paragraph" w:customStyle="1" w:styleId="NLNumberedList">
    <w:name w:val="NL Numbered List"/>
    <w:basedOn w:val="BLBulletList"/>
    <w:qFormat/>
    <w:rsid w:val="00184DCC"/>
    <w:pPr>
      <w:tabs>
        <w:tab w:val="clear" w:pos="240"/>
        <w:tab w:val="clear" w:pos="960"/>
        <w:tab w:val="left" w:pos="480"/>
      </w:tabs>
      <w:ind w:left="360" w:hanging="360"/>
    </w:pPr>
  </w:style>
  <w:style w:type="paragraph" w:customStyle="1" w:styleId="BLBulletList">
    <w:name w:val="BL Bullet List"/>
    <w:basedOn w:val="BaseText"/>
    <w:rsid w:val="00184DCC"/>
    <w:pPr>
      <w:tabs>
        <w:tab w:val="left" w:pos="240"/>
        <w:tab w:val="left" w:pos="960"/>
      </w:tabs>
      <w:spacing w:line="560" w:lineRule="exact"/>
      <w:ind w:left="245" w:hanging="245"/>
    </w:pPr>
  </w:style>
  <w:style w:type="paragraph" w:customStyle="1" w:styleId="LH-EListHeadinExtract">
    <w:name w:val="LH-E List Head in Extract"/>
    <w:basedOn w:val="LHListHead"/>
    <w:qFormat/>
    <w:rsid w:val="00184DCC"/>
    <w:pPr>
      <w:ind w:left="720" w:right="720"/>
    </w:pPr>
  </w:style>
  <w:style w:type="paragraph" w:customStyle="1" w:styleId="LHListHead">
    <w:name w:val="LH List Head"/>
    <w:basedOn w:val="BaseText"/>
    <w:rsid w:val="00184DCC"/>
    <w:pPr>
      <w:keepNext/>
      <w:keepLines/>
      <w:spacing w:before="280" w:line="560" w:lineRule="exact"/>
    </w:pPr>
    <w:rPr>
      <w:b/>
    </w:rPr>
  </w:style>
  <w:style w:type="paragraph" w:customStyle="1" w:styleId="BL-EBulletListinExtract">
    <w:name w:val="BL-E Bullet List in Extract"/>
    <w:basedOn w:val="BLBulletList"/>
    <w:qFormat/>
    <w:rsid w:val="00184DCC"/>
    <w:pPr>
      <w:ind w:left="965"/>
    </w:pPr>
  </w:style>
  <w:style w:type="paragraph" w:customStyle="1" w:styleId="SSLSubsublist">
    <w:name w:val="SSL Subsublist"/>
    <w:basedOn w:val="SLSublist"/>
    <w:qFormat/>
    <w:rsid w:val="00184DCC"/>
    <w:pPr>
      <w:ind w:left="1685"/>
    </w:pPr>
  </w:style>
  <w:style w:type="paragraph" w:customStyle="1" w:styleId="SLSublist">
    <w:name w:val="SL Sublist"/>
    <w:basedOn w:val="BLBulletList"/>
    <w:rsid w:val="00184DCC"/>
    <w:pPr>
      <w:tabs>
        <w:tab w:val="clear" w:pos="960"/>
      </w:tabs>
      <w:ind w:left="965"/>
    </w:pPr>
  </w:style>
  <w:style w:type="paragraph" w:customStyle="1" w:styleId="DLDescriptiveList">
    <w:name w:val="DL Descriptive List"/>
    <w:basedOn w:val="BaseText"/>
    <w:qFormat/>
    <w:rsid w:val="00184DCC"/>
    <w:pPr>
      <w:widowControl w:val="0"/>
      <w:spacing w:line="560" w:lineRule="exact"/>
    </w:pPr>
  </w:style>
  <w:style w:type="character" w:customStyle="1" w:styleId="IntRInterviewer">
    <w:name w:val="IntR Interviewer"/>
    <w:qFormat/>
    <w:rsid w:val="00184DCC"/>
    <w:rPr>
      <w:u w:val="dash"/>
    </w:rPr>
  </w:style>
  <w:style w:type="character" w:customStyle="1" w:styleId="IntEInterviewee">
    <w:name w:val="IntE Interviewee"/>
    <w:qFormat/>
    <w:rsid w:val="00184DCC"/>
    <w:rPr>
      <w:u w:val="dotted"/>
    </w:rPr>
  </w:style>
  <w:style w:type="paragraph" w:customStyle="1" w:styleId="CAbsChapterAbstract">
    <w:name w:val="CAbs Chapter Abstract"/>
    <w:basedOn w:val="BaseText"/>
    <w:rsid w:val="00184DCC"/>
    <w:pPr>
      <w:spacing w:before="360" w:after="360" w:line="560" w:lineRule="exact"/>
      <w:ind w:firstLine="720"/>
    </w:pPr>
    <w:rPr>
      <w:color w:val="0000FF"/>
    </w:rPr>
  </w:style>
  <w:style w:type="paragraph" w:customStyle="1" w:styleId="OL1OutlineListLevel1">
    <w:name w:val="OL1 Outline List Level 1"/>
    <w:basedOn w:val="BaseText"/>
    <w:rsid w:val="00184DCC"/>
    <w:pPr>
      <w:tabs>
        <w:tab w:val="right" w:pos="547"/>
      </w:tabs>
      <w:spacing w:before="140" w:after="140" w:line="560" w:lineRule="exact"/>
      <w:ind w:left="720" w:hanging="720"/>
    </w:pPr>
  </w:style>
  <w:style w:type="character" w:customStyle="1" w:styleId="FgCOFigureCallOut">
    <w:name w:val="FgCO Figure Call Out"/>
    <w:rsid w:val="00184DCC"/>
    <w:rPr>
      <w:rFonts w:ascii="Times New Roman" w:hAnsi="Times New Roman"/>
      <w:color w:val="auto"/>
      <w:sz w:val="24"/>
      <w:bdr w:val="none" w:sz="0" w:space="0" w:color="auto"/>
      <w:shd w:val="pct25" w:color="0000FF" w:fill="FFFFFF"/>
    </w:rPr>
  </w:style>
  <w:style w:type="paragraph" w:customStyle="1" w:styleId="TxNITextNoIndent">
    <w:name w:val="TxNI Text No Indent"/>
    <w:basedOn w:val="BaseText"/>
    <w:rsid w:val="00184DCC"/>
    <w:pPr>
      <w:spacing w:before="140" w:line="560" w:lineRule="exact"/>
    </w:pPr>
  </w:style>
  <w:style w:type="character" w:customStyle="1" w:styleId="TCOTableCallOut">
    <w:name w:val="TCO Table Call Out"/>
    <w:rsid w:val="00184DCC"/>
    <w:rPr>
      <w:rFonts w:ascii="Times New Roman" w:hAnsi="Times New Roman"/>
      <w:sz w:val="24"/>
      <w:bdr w:val="none" w:sz="0" w:space="0" w:color="auto"/>
      <w:shd w:val="pct30" w:color="FF6600" w:fill="F3F3F3"/>
    </w:rPr>
  </w:style>
  <w:style w:type="paragraph" w:customStyle="1" w:styleId="SBSpaceBreak">
    <w:name w:val="SB Space Break"/>
    <w:basedOn w:val="BaseText"/>
    <w:rsid w:val="00184DCC"/>
    <w:pPr>
      <w:shd w:val="pct20" w:color="auto" w:fill="FFFFFF"/>
      <w:spacing w:line="560" w:lineRule="exact"/>
      <w:jc w:val="center"/>
    </w:pPr>
  </w:style>
  <w:style w:type="character" w:customStyle="1" w:styleId="BxCOBoxCallOut">
    <w:name w:val="BxCO Box Call Out"/>
    <w:rsid w:val="00184DCC"/>
    <w:rPr>
      <w:rFonts w:ascii="Times New Roman" w:hAnsi="Times New Roman"/>
      <w:sz w:val="24"/>
      <w:bdr w:val="none" w:sz="0" w:space="0" w:color="auto"/>
      <w:shd w:val="pct20" w:color="FF00FF" w:fill="auto"/>
    </w:rPr>
  </w:style>
  <w:style w:type="paragraph" w:customStyle="1" w:styleId="NtCNotetoComp">
    <w:name w:val="NtC Note to Comp"/>
    <w:basedOn w:val="BaseText"/>
    <w:rsid w:val="00184DCC"/>
    <w:pPr>
      <w:spacing w:before="360" w:after="360" w:line="360" w:lineRule="exact"/>
    </w:pPr>
    <w:rPr>
      <w:color w:val="FF0000"/>
      <w:sz w:val="28"/>
    </w:rPr>
  </w:style>
  <w:style w:type="paragraph" w:customStyle="1" w:styleId="NtENotetoEditor">
    <w:name w:val="NtE Note to Editor"/>
    <w:basedOn w:val="NtCNotetoComp"/>
    <w:rsid w:val="00184DCC"/>
    <w:rPr>
      <w:color w:val="008000"/>
    </w:rPr>
  </w:style>
  <w:style w:type="paragraph" w:customStyle="1" w:styleId="BNBoxNumber">
    <w:name w:val="BN Box Number"/>
    <w:basedOn w:val="BaseText"/>
    <w:rsid w:val="00184DCC"/>
    <w:pPr>
      <w:spacing w:before="280" w:line="560" w:lineRule="exact"/>
    </w:pPr>
    <w:rPr>
      <w:b/>
    </w:rPr>
  </w:style>
  <w:style w:type="paragraph" w:customStyle="1" w:styleId="BTBoxTitle">
    <w:name w:val="BT Box Title"/>
    <w:basedOn w:val="BNBoxNumber"/>
    <w:rsid w:val="00184DCC"/>
    <w:pPr>
      <w:spacing w:before="0" w:after="280"/>
    </w:pPr>
    <w:rPr>
      <w:b w:val="0"/>
    </w:rPr>
  </w:style>
  <w:style w:type="paragraph" w:customStyle="1" w:styleId="TStbHTableStubHead">
    <w:name w:val="TStbH Table Stub Head"/>
    <w:basedOn w:val="BaseText"/>
    <w:rsid w:val="00184DCC"/>
    <w:pPr>
      <w:spacing w:line="360" w:lineRule="exact"/>
    </w:pPr>
    <w:rPr>
      <w:b/>
    </w:rPr>
  </w:style>
  <w:style w:type="paragraph" w:customStyle="1" w:styleId="TBTableBody">
    <w:name w:val="TB Table Body"/>
    <w:basedOn w:val="BaseText"/>
    <w:rsid w:val="00184DCC"/>
    <w:pPr>
      <w:spacing w:line="360" w:lineRule="exact"/>
    </w:pPr>
  </w:style>
  <w:style w:type="paragraph" w:customStyle="1" w:styleId="TCHTableColumnHead">
    <w:name w:val="TCH Table Column Head"/>
    <w:basedOn w:val="TTTableTitle"/>
    <w:rsid w:val="00184DCC"/>
    <w:rPr>
      <w:b/>
    </w:rPr>
  </w:style>
  <w:style w:type="paragraph" w:customStyle="1" w:styleId="TTTableTitle">
    <w:name w:val="TT Table Title"/>
    <w:basedOn w:val="BaseText"/>
    <w:rsid w:val="00184DCC"/>
    <w:pPr>
      <w:spacing w:line="360" w:lineRule="exact"/>
    </w:pPr>
  </w:style>
  <w:style w:type="paragraph" w:customStyle="1" w:styleId="GLDefGlossaryDefinition">
    <w:name w:val="GLDef Glossary Definition"/>
    <w:basedOn w:val="BaseText"/>
    <w:rsid w:val="00184DCC"/>
    <w:pPr>
      <w:spacing w:line="560" w:lineRule="exact"/>
    </w:pPr>
  </w:style>
  <w:style w:type="paragraph" w:customStyle="1" w:styleId="OL2OutlineListLevel2">
    <w:name w:val="OL2 Outline List Level 2"/>
    <w:basedOn w:val="OL1OutlineListLevel1"/>
    <w:rsid w:val="00184DCC"/>
    <w:pPr>
      <w:tabs>
        <w:tab w:val="clear" w:pos="547"/>
        <w:tab w:val="right" w:pos="1267"/>
      </w:tabs>
      <w:spacing w:before="0"/>
      <w:ind w:left="1440"/>
    </w:pPr>
  </w:style>
  <w:style w:type="paragraph" w:customStyle="1" w:styleId="OL3OutlineListLevel3">
    <w:name w:val="OL3 Outline List Level 3"/>
    <w:basedOn w:val="OL2OutlineListLevel2"/>
    <w:rsid w:val="00184DCC"/>
    <w:pPr>
      <w:tabs>
        <w:tab w:val="right" w:pos="1872"/>
      </w:tabs>
      <w:ind w:left="2160"/>
    </w:pPr>
  </w:style>
  <w:style w:type="paragraph" w:customStyle="1" w:styleId="OL4OutlineListLevel4">
    <w:name w:val="OL4 Outline List Level 4"/>
    <w:basedOn w:val="OL3OutlineListLevel3"/>
    <w:rsid w:val="00184DCC"/>
    <w:pPr>
      <w:tabs>
        <w:tab w:val="right" w:pos="2592"/>
      </w:tabs>
      <w:ind w:left="2880"/>
    </w:pPr>
  </w:style>
  <w:style w:type="paragraph" w:customStyle="1" w:styleId="SpExSpecialExtract">
    <w:name w:val="SpEx Special Extract"/>
    <w:basedOn w:val="EExtract"/>
    <w:rsid w:val="00184DCC"/>
    <w:pPr>
      <w:spacing w:before="360" w:after="360" w:line="400" w:lineRule="exact"/>
      <w:contextualSpacing/>
    </w:pPr>
    <w:rPr>
      <w:color w:val="00B050"/>
    </w:rPr>
  </w:style>
  <w:style w:type="character" w:customStyle="1" w:styleId="FgMenFigureMention">
    <w:name w:val="FgMen Figure Mention"/>
    <w:rsid w:val="00184DCC"/>
    <w:rPr>
      <w:color w:val="0000FF"/>
    </w:rPr>
  </w:style>
  <w:style w:type="paragraph" w:customStyle="1" w:styleId="CAuAfChapterAuthorAffiliation">
    <w:name w:val="CAuAf Chapter Author Affiliation"/>
    <w:basedOn w:val="CAuChapterAuthor"/>
    <w:rsid w:val="00184DCC"/>
    <w:pPr>
      <w:spacing w:before="0" w:after="280"/>
    </w:pPr>
    <w:rPr>
      <w:b/>
    </w:rPr>
  </w:style>
  <w:style w:type="paragraph" w:customStyle="1" w:styleId="DEDisplayEquation">
    <w:name w:val="DE Display Equation"/>
    <w:basedOn w:val="BaseText"/>
    <w:rsid w:val="00184DCC"/>
    <w:pPr>
      <w:tabs>
        <w:tab w:val="right" w:pos="8640"/>
      </w:tabs>
      <w:spacing w:before="360" w:after="360" w:line="560" w:lineRule="atLeast"/>
      <w:ind w:left="720" w:hanging="720"/>
    </w:pPr>
  </w:style>
  <w:style w:type="paragraph" w:customStyle="1" w:styleId="H6HeadingLevel6">
    <w:name w:val="H6 Heading Level 6"/>
    <w:basedOn w:val="H5HeadingLevel5"/>
    <w:rsid w:val="00184DCC"/>
    <w:pPr>
      <w:outlineLvl w:val="5"/>
    </w:pPr>
    <w:rPr>
      <w:sz w:val="22"/>
    </w:rPr>
  </w:style>
  <w:style w:type="paragraph" w:customStyle="1" w:styleId="TIHTableInternalHead">
    <w:name w:val="TIH Table Internal Head"/>
    <w:basedOn w:val="TTTableTitle"/>
    <w:rsid w:val="00184DCC"/>
    <w:pPr>
      <w:spacing w:before="280"/>
    </w:pPr>
  </w:style>
  <w:style w:type="paragraph" w:styleId="TOC8">
    <w:name w:val="toc 8"/>
    <w:basedOn w:val="Normal"/>
    <w:next w:val="Normal"/>
    <w:autoRedefine/>
    <w:uiPriority w:val="39"/>
    <w:rsid w:val="00184DCC"/>
    <w:pPr>
      <w:ind w:left="1400"/>
    </w:pPr>
  </w:style>
  <w:style w:type="character" w:customStyle="1" w:styleId="DENDisplayEquationNumber">
    <w:name w:val="DEN Display Equation Number"/>
    <w:rsid w:val="00184DCC"/>
    <w:rPr>
      <w:bdr w:val="none" w:sz="0" w:space="0" w:color="auto"/>
      <w:shd w:val="pct15" w:color="auto" w:fill="FFFFFF"/>
    </w:rPr>
  </w:style>
  <w:style w:type="paragraph" w:customStyle="1" w:styleId="TFNTableFootnote">
    <w:name w:val="TFN Table Footnote"/>
    <w:basedOn w:val="TBTableBody"/>
    <w:rsid w:val="00184DCC"/>
    <w:pPr>
      <w:spacing w:before="280" w:after="280"/>
    </w:pPr>
  </w:style>
  <w:style w:type="character" w:customStyle="1" w:styleId="LetDateLetterDateChar">
    <w:name w:val="LetDate Letter Date Char"/>
    <w:basedOn w:val="LetTxLetterTextChar"/>
    <w:link w:val="LetDateLetterDate"/>
    <w:rsid w:val="00184DCC"/>
    <w:rPr>
      <w:sz w:val="24"/>
    </w:rPr>
  </w:style>
  <w:style w:type="paragraph" w:customStyle="1" w:styleId="LetDateLetterDate">
    <w:name w:val="LetDate Letter Date"/>
    <w:basedOn w:val="LetTxLetterText"/>
    <w:link w:val="LetDateLetterDateChar"/>
    <w:rsid w:val="00184DCC"/>
  </w:style>
  <w:style w:type="paragraph" w:customStyle="1" w:styleId="CONChapterOpeningNote">
    <w:name w:val="CON Chapter Opening Note"/>
    <w:basedOn w:val="BaseText"/>
    <w:rsid w:val="00184DCC"/>
    <w:pPr>
      <w:pBdr>
        <w:top w:val="dotted" w:sz="4" w:space="12" w:color="auto"/>
        <w:left w:val="dotted" w:sz="4" w:space="12" w:color="auto"/>
        <w:bottom w:val="dotted" w:sz="4" w:space="12" w:color="auto"/>
        <w:right w:val="dotted" w:sz="4" w:space="12" w:color="auto"/>
      </w:pBdr>
      <w:spacing w:after="280" w:line="560" w:lineRule="exact"/>
      <w:ind w:left="720" w:right="720"/>
    </w:pPr>
  </w:style>
  <w:style w:type="paragraph" w:customStyle="1" w:styleId="DIADialogue">
    <w:name w:val="DIA Dialogue"/>
    <w:basedOn w:val="BaseText"/>
    <w:rsid w:val="00184DCC"/>
    <w:pPr>
      <w:tabs>
        <w:tab w:val="left" w:pos="2880"/>
      </w:tabs>
      <w:spacing w:before="280" w:after="280" w:line="560" w:lineRule="exact"/>
      <w:ind w:left="720" w:hanging="720"/>
      <w:contextualSpacing/>
    </w:pPr>
  </w:style>
  <w:style w:type="paragraph" w:customStyle="1" w:styleId="IntQInterviewQuestion">
    <w:name w:val="IntQ Interview Question"/>
    <w:basedOn w:val="BlockText"/>
    <w:autoRedefine/>
    <w:rsid w:val="00184DCC"/>
    <w:pPr>
      <w:spacing w:line="560" w:lineRule="exact"/>
      <w:ind w:firstLine="720"/>
    </w:pPr>
    <w:rPr>
      <w:color w:val="000080"/>
      <w:sz w:val="24"/>
    </w:rPr>
  </w:style>
  <w:style w:type="paragraph" w:customStyle="1" w:styleId="IntAInterviewAnswer">
    <w:name w:val="IntA Interview Answer"/>
    <w:basedOn w:val="BaseText"/>
    <w:autoRedefine/>
    <w:rsid w:val="00184DCC"/>
    <w:pPr>
      <w:spacing w:line="560" w:lineRule="exact"/>
      <w:ind w:firstLine="720"/>
    </w:pPr>
    <w:rPr>
      <w:color w:val="008000"/>
      <w:szCs w:val="24"/>
    </w:rPr>
  </w:style>
  <w:style w:type="paragraph" w:customStyle="1" w:styleId="DE-EDisplayEquationinExtract">
    <w:name w:val="DE-E Display Equation in Extract"/>
    <w:basedOn w:val="DEDisplayEquation"/>
    <w:rsid w:val="00184DCC"/>
    <w:pPr>
      <w:spacing w:before="0" w:after="0"/>
      <w:ind w:firstLine="0"/>
    </w:pPr>
  </w:style>
  <w:style w:type="paragraph" w:customStyle="1" w:styleId="PNPartNumber">
    <w:name w:val="PN Part Number"/>
    <w:basedOn w:val="BaseHeading"/>
    <w:next w:val="PTPartTitle"/>
    <w:rsid w:val="00184DCC"/>
    <w:pPr>
      <w:keepNext/>
      <w:keepLines/>
      <w:spacing w:before="560"/>
      <w:jc w:val="center"/>
    </w:pPr>
    <w:rPr>
      <w:b/>
      <w:sz w:val="28"/>
    </w:rPr>
  </w:style>
  <w:style w:type="paragraph" w:customStyle="1" w:styleId="PTPartTitle">
    <w:name w:val="PT Part Title"/>
    <w:basedOn w:val="PNPartNumber"/>
    <w:rsid w:val="00184DCC"/>
    <w:pPr>
      <w:spacing w:before="1200"/>
    </w:pPr>
  </w:style>
  <w:style w:type="paragraph" w:customStyle="1" w:styleId="PSTPartSubtitle">
    <w:name w:val="PST Part Subtitle"/>
    <w:basedOn w:val="PTPartTitle"/>
    <w:rsid w:val="00184DCC"/>
    <w:pPr>
      <w:keepNext w:val="0"/>
      <w:spacing w:before="360"/>
    </w:pPr>
    <w:rPr>
      <w:b w:val="0"/>
    </w:rPr>
  </w:style>
  <w:style w:type="paragraph" w:customStyle="1" w:styleId="EpEpigraph">
    <w:name w:val="Ep Epigraph"/>
    <w:basedOn w:val="BaseText"/>
    <w:rsid w:val="00184DCC"/>
    <w:pPr>
      <w:spacing w:before="280" w:line="560" w:lineRule="exact"/>
      <w:ind w:left="720" w:right="720"/>
    </w:pPr>
  </w:style>
  <w:style w:type="paragraph" w:customStyle="1" w:styleId="EpSEpigraphSource">
    <w:name w:val="EpS Epigraph Source"/>
    <w:basedOn w:val="EpEpigraph"/>
    <w:rsid w:val="00184DCC"/>
    <w:pPr>
      <w:spacing w:before="140" w:after="280"/>
      <w:ind w:right="0"/>
    </w:pPr>
  </w:style>
  <w:style w:type="paragraph" w:customStyle="1" w:styleId="PITxPartIntroductionText">
    <w:name w:val="PITx Part Introduction Text"/>
    <w:basedOn w:val="BaseText"/>
    <w:rsid w:val="00184DCC"/>
    <w:pPr>
      <w:spacing w:before="280" w:after="280" w:line="560" w:lineRule="exact"/>
      <w:ind w:firstLine="720"/>
      <w:contextualSpacing/>
    </w:pPr>
  </w:style>
  <w:style w:type="paragraph" w:customStyle="1" w:styleId="SpH1SpecialHeading1">
    <w:name w:val="SpH1 Special Heading 1"/>
    <w:basedOn w:val="SpTxSpecialText"/>
    <w:rsid w:val="00184DCC"/>
    <w:pPr>
      <w:spacing w:before="280" w:after="280"/>
      <w:ind w:firstLine="0"/>
    </w:pPr>
    <w:rPr>
      <w:b/>
      <w:sz w:val="36"/>
    </w:rPr>
  </w:style>
  <w:style w:type="paragraph" w:customStyle="1" w:styleId="SpTxSpecialText">
    <w:name w:val="SpTx Special Text"/>
    <w:basedOn w:val="BaseText"/>
    <w:rsid w:val="00184DCC"/>
    <w:pPr>
      <w:spacing w:line="560" w:lineRule="exact"/>
      <w:ind w:firstLine="720"/>
    </w:pPr>
    <w:rPr>
      <w:color w:val="00B050"/>
    </w:rPr>
  </w:style>
  <w:style w:type="paragraph" w:styleId="TableofAuthorities">
    <w:name w:val="table of authorities"/>
    <w:basedOn w:val="Normal"/>
    <w:next w:val="Normal"/>
    <w:uiPriority w:val="99"/>
    <w:rsid w:val="00184DCC"/>
    <w:pPr>
      <w:ind w:left="200" w:hanging="200"/>
    </w:pPr>
  </w:style>
  <w:style w:type="paragraph" w:styleId="TableofFigures">
    <w:name w:val="table of figures"/>
    <w:basedOn w:val="Normal"/>
    <w:next w:val="Normal"/>
    <w:uiPriority w:val="99"/>
    <w:rsid w:val="00184DCC"/>
    <w:pPr>
      <w:ind w:left="400" w:hanging="400"/>
    </w:pPr>
  </w:style>
  <w:style w:type="paragraph" w:customStyle="1" w:styleId="GLTrmGlossaryDefinitionTerm">
    <w:name w:val="GLTrm Glossary Definition Term"/>
    <w:basedOn w:val="GLDefGlossaryDefinition"/>
    <w:rsid w:val="00184DCC"/>
    <w:pPr>
      <w:spacing w:before="280"/>
    </w:pPr>
    <w:rPr>
      <w:b/>
    </w:rPr>
  </w:style>
  <w:style w:type="character" w:customStyle="1" w:styleId="TMenTableMention">
    <w:name w:val="TMen Table Mention"/>
    <w:rsid w:val="00184DCC"/>
    <w:rPr>
      <w:color w:val="FF6600"/>
    </w:rPr>
  </w:style>
  <w:style w:type="paragraph" w:customStyle="1" w:styleId="ChrChronology">
    <w:name w:val="Chr Chronology"/>
    <w:basedOn w:val="BaseText"/>
    <w:rsid w:val="00184DCC"/>
    <w:pPr>
      <w:tabs>
        <w:tab w:val="left" w:pos="1728"/>
      </w:tabs>
      <w:spacing w:before="140" w:line="560" w:lineRule="exact"/>
      <w:ind w:left="1728" w:hanging="1728"/>
    </w:pPr>
  </w:style>
  <w:style w:type="paragraph" w:customStyle="1" w:styleId="VSVerseSource">
    <w:name w:val="VS Verse Source"/>
    <w:basedOn w:val="BaseText"/>
    <w:rsid w:val="00184DCC"/>
    <w:pPr>
      <w:spacing w:before="140" w:after="280" w:line="560" w:lineRule="exact"/>
    </w:pPr>
  </w:style>
  <w:style w:type="character" w:customStyle="1" w:styleId="SbarMenSidebarMention">
    <w:name w:val="SbarMen Sidebar Mention"/>
    <w:rsid w:val="00184DCC"/>
    <w:rPr>
      <w:color w:val="008000"/>
    </w:rPr>
  </w:style>
  <w:style w:type="paragraph" w:customStyle="1" w:styleId="PriDocBegPrimaryDocumentBegin">
    <w:name w:val="PriDocBeg Primary Document Begin"/>
    <w:basedOn w:val="BaseText"/>
    <w:link w:val="PriDocBegPrimaryDocumentBeginChar"/>
    <w:rsid w:val="00184DCC"/>
    <w:pPr>
      <w:shd w:val="pct12" w:color="auto" w:fill="FFFFFF"/>
      <w:spacing w:before="280" w:after="280" w:line="560" w:lineRule="exact"/>
    </w:pPr>
    <w:rPr>
      <w:b/>
      <w:sz w:val="28"/>
    </w:rPr>
  </w:style>
  <w:style w:type="paragraph" w:customStyle="1" w:styleId="PriDocEndPrimaryDocumentEnd">
    <w:name w:val="PriDocEnd Primary Document End"/>
    <w:basedOn w:val="PriDocBegPrimaryDocumentBegin"/>
    <w:link w:val="PriDocEndPrimaryDocumentEndChar"/>
    <w:rsid w:val="00184DCC"/>
  </w:style>
  <w:style w:type="paragraph" w:customStyle="1" w:styleId="TxCTextContinuation">
    <w:name w:val="TxC Text Continuation"/>
    <w:basedOn w:val="BaseText"/>
    <w:rsid w:val="00184DCC"/>
    <w:pPr>
      <w:spacing w:line="560" w:lineRule="exact"/>
    </w:pPr>
  </w:style>
  <w:style w:type="paragraph" w:customStyle="1" w:styleId="VHVerseHeading">
    <w:name w:val="VH Verse Heading"/>
    <w:basedOn w:val="BaseText"/>
    <w:next w:val="VVerse"/>
    <w:rsid w:val="00184DCC"/>
    <w:pPr>
      <w:keepNext/>
      <w:keepLines/>
      <w:spacing w:before="280" w:line="560" w:lineRule="exact"/>
    </w:pPr>
    <w:rPr>
      <w:b/>
    </w:rPr>
  </w:style>
  <w:style w:type="paragraph" w:customStyle="1" w:styleId="VVerse">
    <w:name w:val="V Verse"/>
    <w:basedOn w:val="BaseText"/>
    <w:rsid w:val="00184DCC"/>
    <w:pPr>
      <w:tabs>
        <w:tab w:val="left" w:pos="2880"/>
      </w:tabs>
      <w:spacing w:before="280" w:after="280" w:line="560" w:lineRule="exact"/>
      <w:ind w:left="245" w:hanging="245"/>
      <w:contextualSpacing/>
    </w:pPr>
  </w:style>
  <w:style w:type="character" w:customStyle="1" w:styleId="BxMenBoxMention">
    <w:name w:val="BxMen Box Mention"/>
    <w:rsid w:val="00184DCC"/>
    <w:rPr>
      <w:color w:val="FF00FF"/>
    </w:rPr>
  </w:style>
  <w:style w:type="character" w:customStyle="1" w:styleId="SbarCOSidebarCallOut">
    <w:name w:val="SbarCO Sidebar Call Out"/>
    <w:rsid w:val="00184DCC"/>
    <w:rPr>
      <w:rFonts w:ascii="Times New Roman" w:hAnsi="Times New Roman"/>
      <w:sz w:val="24"/>
      <w:bdr w:val="none" w:sz="0" w:space="0" w:color="auto"/>
      <w:shd w:val="pct30" w:color="008000" w:fill="auto"/>
    </w:rPr>
  </w:style>
  <w:style w:type="paragraph" w:customStyle="1" w:styleId="NL-ENumberedListinExtract">
    <w:name w:val="NL-E Numbered List in Extract"/>
    <w:basedOn w:val="NLNumberedList"/>
    <w:rsid w:val="00184DCC"/>
    <w:pPr>
      <w:tabs>
        <w:tab w:val="left" w:pos="1440"/>
        <w:tab w:val="left" w:pos="1800"/>
        <w:tab w:val="left" w:pos="2160"/>
      </w:tabs>
      <w:ind w:left="1080" w:right="720"/>
    </w:pPr>
  </w:style>
  <w:style w:type="paragraph" w:customStyle="1" w:styleId="LetAuLetterAuthor">
    <w:name w:val="LetAu Letter Author"/>
    <w:basedOn w:val="LetTxLetterText"/>
    <w:rsid w:val="00184DCC"/>
    <w:pPr>
      <w:spacing w:after="280"/>
    </w:pPr>
  </w:style>
  <w:style w:type="paragraph" w:customStyle="1" w:styleId="LetAuAddLetterAuthorAddress">
    <w:name w:val="LetAuAdd Letter Author Address"/>
    <w:basedOn w:val="LetTxLetterText"/>
    <w:rsid w:val="00184DCC"/>
    <w:pPr>
      <w:spacing w:after="280"/>
      <w:contextualSpacing/>
    </w:pPr>
  </w:style>
  <w:style w:type="paragraph" w:customStyle="1" w:styleId="LetAddLetterAddress">
    <w:name w:val="LetAdd Letter Address"/>
    <w:basedOn w:val="LetTxLetterText"/>
    <w:rsid w:val="00184DCC"/>
    <w:pPr>
      <w:spacing w:after="280"/>
      <w:contextualSpacing/>
    </w:pPr>
  </w:style>
  <w:style w:type="paragraph" w:customStyle="1" w:styleId="Let-ELetterinExtract">
    <w:name w:val="Let-E Letter in Extract"/>
    <w:basedOn w:val="LetTxLetterText"/>
    <w:rsid w:val="00184DCC"/>
    <w:pPr>
      <w:ind w:left="720" w:right="720"/>
    </w:pPr>
  </w:style>
  <w:style w:type="paragraph" w:customStyle="1" w:styleId="LetDate-ELetterDateinExtract">
    <w:name w:val="LetDate-E Letter Date in Extract"/>
    <w:basedOn w:val="Let-ELetterinExtract"/>
    <w:rsid w:val="00184DCC"/>
  </w:style>
  <w:style w:type="paragraph" w:customStyle="1" w:styleId="LetAdd-ELetterAddressinExtract">
    <w:name w:val="LetAdd-E Letter Address in Extract"/>
    <w:basedOn w:val="LetAddLetterAddress"/>
    <w:rsid w:val="00184DCC"/>
    <w:pPr>
      <w:spacing w:before="0" w:after="0"/>
      <w:ind w:left="720" w:right="720"/>
      <w:contextualSpacing w:val="0"/>
    </w:pPr>
  </w:style>
  <w:style w:type="paragraph" w:customStyle="1" w:styleId="LetAu-ELetterAuthorinExtract">
    <w:name w:val="LetAu-E Letter Author in Extract"/>
    <w:basedOn w:val="LetAuLetterAuthor"/>
    <w:rsid w:val="00184DCC"/>
    <w:pPr>
      <w:spacing w:before="0"/>
      <w:ind w:left="720" w:right="720"/>
    </w:pPr>
  </w:style>
  <w:style w:type="paragraph" w:customStyle="1" w:styleId="LetAuAdd-ELetterAuthorAddressinExtract">
    <w:name w:val="LetAuAdd-E Letter Author Address in Extract"/>
    <w:basedOn w:val="LetAuAddLetterAuthorAddress"/>
    <w:rsid w:val="00184DCC"/>
    <w:pPr>
      <w:spacing w:before="0"/>
      <w:ind w:left="720" w:right="720"/>
    </w:pPr>
  </w:style>
  <w:style w:type="paragraph" w:customStyle="1" w:styleId="CSTChapterSubtitle">
    <w:name w:val="CST Chapter Subtitle"/>
    <w:basedOn w:val="BaseHeading"/>
    <w:autoRedefine/>
    <w:rsid w:val="00184DCC"/>
    <w:rPr>
      <w:sz w:val="28"/>
    </w:rPr>
  </w:style>
  <w:style w:type="paragraph" w:customStyle="1" w:styleId="PITPartIntroductionTitle">
    <w:name w:val="PIT Part Introduction Title"/>
    <w:basedOn w:val="PSTPartSubtitle"/>
    <w:qFormat/>
    <w:rsid w:val="00184DCC"/>
    <w:pPr>
      <w:keepNext/>
      <w:spacing w:before="280"/>
    </w:pPr>
  </w:style>
  <w:style w:type="paragraph" w:customStyle="1" w:styleId="NNotation">
    <w:name w:val="N Notation"/>
    <w:basedOn w:val="BaseText"/>
    <w:qFormat/>
    <w:rsid w:val="00184DCC"/>
    <w:pPr>
      <w:tabs>
        <w:tab w:val="left" w:pos="480"/>
      </w:tabs>
      <w:spacing w:line="560" w:lineRule="exact"/>
    </w:pPr>
  </w:style>
  <w:style w:type="paragraph" w:styleId="Revision">
    <w:name w:val="Revision"/>
    <w:hidden/>
    <w:uiPriority w:val="99"/>
    <w:rsid w:val="00184DCC"/>
    <w:rPr>
      <w:rFonts w:ascii="Times New Roman" w:eastAsia="Times New Roman" w:hAnsi="Times New Roman"/>
    </w:rPr>
  </w:style>
  <w:style w:type="paragraph" w:customStyle="1" w:styleId="DIA-EDialogueinExtract">
    <w:name w:val="DIA-E Dialogue in Extract"/>
    <w:basedOn w:val="DIADialogue"/>
    <w:qFormat/>
    <w:rsid w:val="00184DCC"/>
    <w:pPr>
      <w:tabs>
        <w:tab w:val="left" w:pos="4320"/>
      </w:tabs>
      <w:ind w:left="1440" w:right="720"/>
    </w:pPr>
  </w:style>
  <w:style w:type="paragraph" w:customStyle="1" w:styleId="VEVerseinExtract">
    <w:name w:val="VE Verse in Extract"/>
    <w:basedOn w:val="VVerse"/>
    <w:qFormat/>
    <w:rsid w:val="00184DCC"/>
    <w:pPr>
      <w:tabs>
        <w:tab w:val="left" w:pos="1440"/>
        <w:tab w:val="left" w:pos="3600"/>
        <w:tab w:val="left" w:pos="4320"/>
        <w:tab w:val="left" w:pos="5040"/>
        <w:tab w:val="left" w:pos="5760"/>
      </w:tabs>
      <w:ind w:left="965" w:right="720"/>
    </w:pPr>
  </w:style>
  <w:style w:type="paragraph" w:customStyle="1" w:styleId="VESVerseinExtractSource">
    <w:name w:val="VES Verse in Extract Source"/>
    <w:basedOn w:val="VSVerseSource"/>
    <w:qFormat/>
    <w:rsid w:val="00184DCC"/>
    <w:pPr>
      <w:spacing w:before="0"/>
      <w:ind w:left="720" w:right="720"/>
    </w:pPr>
  </w:style>
  <w:style w:type="paragraph" w:customStyle="1" w:styleId="AuQAuthorQuery">
    <w:name w:val="AuQ Author Query"/>
    <w:basedOn w:val="NtENotetoEditor"/>
    <w:qFormat/>
    <w:rsid w:val="00184DCC"/>
    <w:rPr>
      <w:color w:val="0070C0"/>
    </w:rPr>
  </w:style>
  <w:style w:type="paragraph" w:customStyle="1" w:styleId="AppBegAppendixBegin">
    <w:name w:val="AppBeg Appendix Begin"/>
    <w:basedOn w:val="PriDocBegPrimaryDocumentBegin"/>
    <w:qFormat/>
    <w:rsid w:val="00184DCC"/>
  </w:style>
  <w:style w:type="paragraph" w:customStyle="1" w:styleId="AppEndAppendixEnd">
    <w:name w:val="AppEnd Appendix End"/>
    <w:basedOn w:val="PriDocEndPrimaryDocumentEnd"/>
    <w:qFormat/>
    <w:rsid w:val="00184DCC"/>
  </w:style>
  <w:style w:type="paragraph" w:customStyle="1" w:styleId="BoxBegBoxBegin">
    <w:name w:val="BoxBeg Box Begin"/>
    <w:basedOn w:val="PriDocBegPrimaryDocumentBegin"/>
    <w:qFormat/>
    <w:rsid w:val="00184DCC"/>
  </w:style>
  <w:style w:type="paragraph" w:customStyle="1" w:styleId="BoxEndBoxEnd">
    <w:name w:val="BoxEnd Box End"/>
    <w:basedOn w:val="PriDocEndPrimaryDocumentEnd"/>
    <w:qFormat/>
    <w:rsid w:val="00184DCC"/>
  </w:style>
  <w:style w:type="paragraph" w:customStyle="1" w:styleId="ExrBegExerciseBegin">
    <w:name w:val="ExrBeg Exercise Begin"/>
    <w:basedOn w:val="PriDocBegPrimaryDocumentBegin"/>
    <w:qFormat/>
    <w:rsid w:val="00184DCC"/>
  </w:style>
  <w:style w:type="paragraph" w:customStyle="1" w:styleId="ExrEndExerciseEnd">
    <w:name w:val="ExrEnd Exercise End"/>
    <w:basedOn w:val="PriDocEndPrimaryDocumentEnd"/>
    <w:qFormat/>
    <w:rsid w:val="00184DCC"/>
  </w:style>
  <w:style w:type="paragraph" w:customStyle="1" w:styleId="NotesBegNotesBegin">
    <w:name w:val="NotesBeg Notes Begin"/>
    <w:basedOn w:val="PriDocBegPrimaryDocumentBegin"/>
    <w:qFormat/>
    <w:rsid w:val="00184DCC"/>
  </w:style>
  <w:style w:type="paragraph" w:customStyle="1" w:styleId="NotesEndNotesEnd">
    <w:name w:val="NotesEnd Notes End"/>
    <w:basedOn w:val="PriDocEndPrimaryDocumentEnd"/>
    <w:link w:val="NotesEndNotesEndChar"/>
    <w:qFormat/>
    <w:rsid w:val="00184DCC"/>
  </w:style>
  <w:style w:type="paragraph" w:customStyle="1" w:styleId="TSTableSource">
    <w:name w:val="TS Table Source"/>
    <w:basedOn w:val="TFNTableFootnote"/>
    <w:rsid w:val="00184DCC"/>
    <w:pPr>
      <w:spacing w:before="0" w:after="560"/>
    </w:pPr>
  </w:style>
  <w:style w:type="paragraph" w:customStyle="1" w:styleId="TNTableNumber">
    <w:name w:val="TN Table Number"/>
    <w:basedOn w:val="TTTableTitle"/>
    <w:rsid w:val="00184DCC"/>
    <w:pPr>
      <w:spacing w:before="560"/>
    </w:pPr>
    <w:rPr>
      <w:b/>
    </w:rPr>
  </w:style>
  <w:style w:type="paragraph" w:customStyle="1" w:styleId="ITCHIn-textTableColumnHead">
    <w:name w:val="ITCH In-text Table Column Head"/>
    <w:basedOn w:val="TCHTableColumnHead"/>
    <w:rsid w:val="00184DCC"/>
  </w:style>
  <w:style w:type="paragraph" w:customStyle="1" w:styleId="ITBIn-textTableBody">
    <w:name w:val="ITB In-text Table Body"/>
    <w:basedOn w:val="TBTableBody"/>
    <w:rsid w:val="00184DCC"/>
  </w:style>
  <w:style w:type="paragraph" w:customStyle="1" w:styleId="RefTxReferenceText">
    <w:name w:val="RefTx Reference Text"/>
    <w:basedOn w:val="BaseText"/>
    <w:rsid w:val="00184DCC"/>
    <w:pPr>
      <w:spacing w:after="140" w:line="560" w:lineRule="exact"/>
      <w:ind w:left="720" w:hanging="720"/>
    </w:pPr>
  </w:style>
  <w:style w:type="paragraph" w:customStyle="1" w:styleId="DL-EDescriptiveListinExtract">
    <w:name w:val="DL-E Descriptive List in Extract"/>
    <w:basedOn w:val="DLDescriptiveList"/>
    <w:rsid w:val="00184DCC"/>
    <w:pPr>
      <w:tabs>
        <w:tab w:val="left" w:pos="480"/>
      </w:tabs>
    </w:pPr>
  </w:style>
  <w:style w:type="paragraph" w:customStyle="1" w:styleId="N-ENotationinExtract">
    <w:name w:val="N-E Notation in Extract"/>
    <w:basedOn w:val="NNotation"/>
    <w:rsid w:val="00184DCC"/>
  </w:style>
  <w:style w:type="paragraph" w:customStyle="1" w:styleId="Dis-EDisplayinExtract">
    <w:name w:val="Dis-E Display in Extract"/>
    <w:basedOn w:val="DDisplay"/>
    <w:rsid w:val="00184DCC"/>
    <w:pPr>
      <w:ind w:left="720" w:right="720"/>
    </w:pPr>
  </w:style>
  <w:style w:type="paragraph" w:customStyle="1" w:styleId="DDisplay">
    <w:name w:val="D Display"/>
    <w:basedOn w:val="BaseText"/>
    <w:rsid w:val="00184DCC"/>
    <w:pPr>
      <w:spacing w:before="280" w:after="280" w:line="560" w:lineRule="exact"/>
    </w:pPr>
  </w:style>
  <w:style w:type="paragraph" w:customStyle="1" w:styleId="PProgram">
    <w:name w:val="P Program"/>
    <w:basedOn w:val="BaseText"/>
    <w:rsid w:val="00184DCC"/>
    <w:pPr>
      <w:spacing w:line="560" w:lineRule="exact"/>
    </w:pPr>
    <w:rPr>
      <w:rFonts w:ascii="Courier" w:hAnsi="Courier"/>
      <w:sz w:val="22"/>
    </w:rPr>
  </w:style>
  <w:style w:type="paragraph" w:customStyle="1" w:styleId="P-EPrograminExtract">
    <w:name w:val="P-E Program in Extract"/>
    <w:basedOn w:val="PProgram"/>
    <w:rsid w:val="00184DCC"/>
    <w:pPr>
      <w:spacing w:before="280" w:after="280"/>
      <w:ind w:left="720" w:right="720"/>
    </w:pPr>
  </w:style>
  <w:style w:type="paragraph" w:customStyle="1" w:styleId="NTrDNumberedTreeDisplay">
    <w:name w:val="NTrD Numbered Tree Display"/>
    <w:basedOn w:val="BaseText"/>
    <w:rsid w:val="00184DCC"/>
    <w:pPr>
      <w:spacing w:before="280" w:after="280" w:line="560" w:lineRule="exact"/>
    </w:pPr>
  </w:style>
  <w:style w:type="paragraph" w:customStyle="1" w:styleId="NTrD-ENumberedTreeDisplayinExtract">
    <w:name w:val="NTrD-E Numbered Tree Display in Extract"/>
    <w:basedOn w:val="NTrDNumberedTreeDisplay"/>
    <w:rsid w:val="00184DCC"/>
    <w:pPr>
      <w:ind w:left="720" w:right="720"/>
    </w:pPr>
  </w:style>
  <w:style w:type="paragraph" w:customStyle="1" w:styleId="IEIndexMainEntry">
    <w:name w:val="IE Index Main Entry"/>
    <w:basedOn w:val="BaseText"/>
    <w:rsid w:val="00184DCC"/>
    <w:pPr>
      <w:spacing w:line="560" w:lineRule="exact"/>
      <w:ind w:left="2160" w:hanging="2160"/>
    </w:pPr>
  </w:style>
  <w:style w:type="paragraph" w:customStyle="1" w:styleId="ISEIndexSubentry">
    <w:name w:val="ISE Index Subentry"/>
    <w:basedOn w:val="IEIndexMainEntry"/>
    <w:rsid w:val="00184DCC"/>
    <w:pPr>
      <w:ind w:left="2880"/>
    </w:pPr>
  </w:style>
  <w:style w:type="paragraph" w:customStyle="1" w:styleId="IABIndexAlphabeticalBreak">
    <w:name w:val="IAB Index Alphabetical Break"/>
    <w:basedOn w:val="IEIndexMainEntry"/>
    <w:rsid w:val="00184DCC"/>
    <w:pPr>
      <w:spacing w:before="560"/>
    </w:pPr>
  </w:style>
  <w:style w:type="paragraph" w:customStyle="1" w:styleId="ISSEIndexSubsubentry">
    <w:name w:val="ISSE Index Subsubentry"/>
    <w:basedOn w:val="ISEIndexSubentry"/>
    <w:rsid w:val="00184DCC"/>
    <w:pPr>
      <w:ind w:left="3600"/>
    </w:pPr>
  </w:style>
  <w:style w:type="paragraph" w:customStyle="1" w:styleId="SbarTSidebarTitle">
    <w:name w:val="SbarT Sidebar Title"/>
    <w:basedOn w:val="SbarTxSidebarText"/>
    <w:rsid w:val="00184DCC"/>
    <w:pPr>
      <w:spacing w:before="560"/>
    </w:pPr>
    <w:rPr>
      <w:b/>
      <w:sz w:val="28"/>
    </w:rPr>
  </w:style>
  <w:style w:type="paragraph" w:customStyle="1" w:styleId="SbarAuSidebarAuthor">
    <w:name w:val="SbarAu Sidebar Author"/>
    <w:basedOn w:val="SbarTxSidebarText"/>
    <w:rsid w:val="00184DCC"/>
    <w:pPr>
      <w:spacing w:before="280"/>
    </w:pPr>
    <w:rPr>
      <w:b/>
    </w:rPr>
  </w:style>
  <w:style w:type="paragraph" w:customStyle="1" w:styleId="SbarSNSidebarSourceNote">
    <w:name w:val="SbarSN Sidebar Source Note"/>
    <w:basedOn w:val="SbarTxSidebarText"/>
    <w:rsid w:val="00184DCC"/>
    <w:pPr>
      <w:spacing w:before="280"/>
    </w:pPr>
  </w:style>
  <w:style w:type="paragraph" w:customStyle="1" w:styleId="FgCFigureCaption">
    <w:name w:val="FgC Figure Caption"/>
    <w:basedOn w:val="BaseText"/>
    <w:link w:val="FgCFigureCaptionChar"/>
    <w:rsid w:val="00184DCC"/>
    <w:pPr>
      <w:spacing w:line="560" w:lineRule="exact"/>
    </w:pPr>
  </w:style>
  <w:style w:type="character" w:customStyle="1" w:styleId="FgCFigureCaptionChar">
    <w:name w:val="FgC Figure Caption Char"/>
    <w:link w:val="FgCFigureCaption"/>
    <w:rsid w:val="00184DCC"/>
    <w:rPr>
      <w:rFonts w:ascii="Times New Roman" w:eastAsia="Times New Roman" w:hAnsi="Times New Roman"/>
      <w:sz w:val="24"/>
    </w:rPr>
  </w:style>
  <w:style w:type="paragraph" w:customStyle="1" w:styleId="FgTFigureTitle">
    <w:name w:val="FgT Figure Title"/>
    <w:basedOn w:val="FgCFigureCaption"/>
    <w:rsid w:val="00184DCC"/>
  </w:style>
  <w:style w:type="paragraph" w:customStyle="1" w:styleId="FgNFigureNumber">
    <w:name w:val="FgN Figure Number"/>
    <w:basedOn w:val="FgTFigureTitle"/>
    <w:rsid w:val="00184DCC"/>
    <w:pPr>
      <w:spacing w:before="560"/>
    </w:pPr>
  </w:style>
  <w:style w:type="paragraph" w:customStyle="1" w:styleId="FgSFigureSource">
    <w:name w:val="FgS Figure Source"/>
    <w:basedOn w:val="FgCFigureCaption"/>
    <w:rsid w:val="00184DCC"/>
    <w:pPr>
      <w:spacing w:after="560"/>
    </w:pPr>
  </w:style>
  <w:style w:type="paragraph" w:customStyle="1" w:styleId="NtDNotetoDesign">
    <w:name w:val="NtD Note to Design"/>
    <w:basedOn w:val="NtENotetoEditor"/>
    <w:rsid w:val="00184DCC"/>
    <w:rPr>
      <w:color w:val="FF00FF"/>
    </w:rPr>
  </w:style>
  <w:style w:type="paragraph" w:customStyle="1" w:styleId="DHDisplayHead">
    <w:name w:val="DH Display Head"/>
    <w:basedOn w:val="BaseText"/>
    <w:rsid w:val="00184DCC"/>
    <w:pPr>
      <w:spacing w:before="280" w:line="560" w:lineRule="exact"/>
    </w:pPr>
    <w:rPr>
      <w:b/>
    </w:rPr>
  </w:style>
  <w:style w:type="paragraph" w:customStyle="1" w:styleId="SDSubdisplay">
    <w:name w:val="SD Subdisplay"/>
    <w:basedOn w:val="DDisplay"/>
    <w:rsid w:val="00184DCC"/>
    <w:pPr>
      <w:spacing w:before="0" w:after="0"/>
      <w:ind w:left="720"/>
    </w:pPr>
  </w:style>
  <w:style w:type="paragraph" w:customStyle="1" w:styleId="SSDSubsubdisplay">
    <w:name w:val="SSD Subsubdisplay"/>
    <w:basedOn w:val="SDSubdisplay"/>
    <w:rsid w:val="00184DCC"/>
    <w:pPr>
      <w:ind w:left="1440"/>
    </w:pPr>
  </w:style>
  <w:style w:type="paragraph" w:customStyle="1" w:styleId="ExrLv1TxExerciseText">
    <w:name w:val="ExrLv1Tx Exercise Text"/>
    <w:basedOn w:val="BaseText"/>
    <w:rsid w:val="00184DCC"/>
    <w:pPr>
      <w:spacing w:before="280" w:after="280" w:line="560" w:lineRule="exact"/>
    </w:pPr>
  </w:style>
  <w:style w:type="paragraph" w:customStyle="1" w:styleId="ExrLv2TxSubexerciseText">
    <w:name w:val="ExrLv2Tx Subexercise Text"/>
    <w:basedOn w:val="ExrLv1TxExerciseText"/>
    <w:rsid w:val="00184DCC"/>
    <w:pPr>
      <w:spacing w:before="0"/>
      <w:ind w:left="720"/>
    </w:pPr>
  </w:style>
  <w:style w:type="paragraph" w:customStyle="1" w:styleId="ExrLv3TxSubsubexerciseText">
    <w:name w:val="ExrLv3Tx Subsubexercise Text"/>
    <w:basedOn w:val="ExrLv2TxSubexerciseText"/>
    <w:rsid w:val="00184DCC"/>
    <w:pPr>
      <w:ind w:left="1440"/>
    </w:pPr>
  </w:style>
  <w:style w:type="paragraph" w:customStyle="1" w:styleId="NTNoteText">
    <w:name w:val="NT Note Text"/>
    <w:basedOn w:val="BaseText"/>
    <w:rsid w:val="00184DCC"/>
    <w:pPr>
      <w:spacing w:after="280" w:line="560" w:lineRule="exact"/>
    </w:pPr>
  </w:style>
  <w:style w:type="paragraph" w:customStyle="1" w:styleId="FNFootnoteText">
    <w:name w:val="FN Footnote Text"/>
    <w:basedOn w:val="BaseText"/>
    <w:rsid w:val="00184DCC"/>
    <w:pPr>
      <w:spacing w:line="560" w:lineRule="exact"/>
    </w:pPr>
  </w:style>
  <w:style w:type="paragraph" w:customStyle="1" w:styleId="RHRRunningHeadRecto">
    <w:name w:val="RHR Running Head Recto"/>
    <w:basedOn w:val="BaseText"/>
    <w:link w:val="RHRRunningHeadRectoChar"/>
    <w:rsid w:val="00184DCC"/>
    <w:pPr>
      <w:spacing w:line="560" w:lineRule="exact"/>
    </w:pPr>
  </w:style>
  <w:style w:type="paragraph" w:customStyle="1" w:styleId="RHVRunningHeadVerso">
    <w:name w:val="RHV Running Head Verso"/>
    <w:basedOn w:val="RHRRunningHeadRecto"/>
    <w:link w:val="RHVRunningHeadVersoChar"/>
    <w:rsid w:val="00184DCC"/>
  </w:style>
  <w:style w:type="paragraph" w:customStyle="1" w:styleId="COContributorName">
    <w:name w:val="CO Contributor Name"/>
    <w:basedOn w:val="BaseText"/>
    <w:rsid w:val="00184DCC"/>
    <w:pPr>
      <w:spacing w:before="280" w:line="560" w:lineRule="exact"/>
    </w:pPr>
    <w:rPr>
      <w:b/>
    </w:rPr>
  </w:style>
  <w:style w:type="paragraph" w:customStyle="1" w:styleId="COBContributorBio">
    <w:name w:val="COB Contributor Bio"/>
    <w:basedOn w:val="BaseText"/>
    <w:rsid w:val="00184DCC"/>
    <w:pPr>
      <w:spacing w:after="280" w:line="560" w:lineRule="exact"/>
    </w:pPr>
  </w:style>
  <w:style w:type="paragraph" w:customStyle="1" w:styleId="FBHFrontmatterBackmatterHead">
    <w:name w:val="FBH Frontmatter/Backmatter Head"/>
    <w:basedOn w:val="CTChapterTitle"/>
    <w:rsid w:val="00184DCC"/>
  </w:style>
  <w:style w:type="paragraph" w:customStyle="1" w:styleId="BaseHeading">
    <w:name w:val="Base Heading"/>
    <w:qFormat/>
    <w:rsid w:val="00184DCC"/>
    <w:pPr>
      <w:spacing w:line="560" w:lineRule="exact"/>
    </w:pPr>
    <w:rPr>
      <w:rFonts w:ascii="Times New Roman" w:eastAsia="Times New Roman" w:hAnsi="Times New Roman"/>
      <w:sz w:val="36"/>
    </w:rPr>
  </w:style>
  <w:style w:type="paragraph" w:customStyle="1" w:styleId="BaseText">
    <w:name w:val="Base Text"/>
    <w:link w:val="BaseTextChar"/>
    <w:qFormat/>
    <w:rsid w:val="00184DCC"/>
    <w:rPr>
      <w:rFonts w:ascii="Times New Roman" w:eastAsia="Times New Roman" w:hAnsi="Times New Roman"/>
      <w:sz w:val="24"/>
    </w:rPr>
  </w:style>
  <w:style w:type="paragraph" w:customStyle="1" w:styleId="BibTxBibliographyText">
    <w:name w:val="BibTx Bibliography Text"/>
    <w:basedOn w:val="BaseText"/>
    <w:rsid w:val="00184DCC"/>
    <w:pPr>
      <w:spacing w:after="140" w:line="560" w:lineRule="exact"/>
      <w:ind w:left="720" w:hanging="720"/>
    </w:pPr>
  </w:style>
  <w:style w:type="paragraph" w:customStyle="1" w:styleId="H4MHeadingLevel4Math">
    <w:name w:val="H4M Heading Level 4 Math"/>
    <w:basedOn w:val="H4HeadingLevel4"/>
    <w:rsid w:val="00184DCC"/>
    <w:pPr>
      <w:spacing w:after="360"/>
    </w:pPr>
  </w:style>
  <w:style w:type="paragraph" w:styleId="BlockText">
    <w:name w:val="Block Text"/>
    <w:basedOn w:val="Normal"/>
    <w:uiPriority w:val="99"/>
    <w:rsid w:val="00184DCC"/>
    <w:pPr>
      <w:spacing w:after="120"/>
      <w:ind w:left="1440" w:right="1440"/>
    </w:pPr>
  </w:style>
  <w:style w:type="paragraph" w:customStyle="1" w:styleId="H5MHeadingLevel5Math">
    <w:name w:val="H5M Heading Level 5 Math"/>
    <w:basedOn w:val="H5HeadingLevel5"/>
    <w:rsid w:val="00184DCC"/>
    <w:pPr>
      <w:spacing w:after="360"/>
    </w:pPr>
  </w:style>
  <w:style w:type="paragraph" w:customStyle="1" w:styleId="NoteCNotetoComp">
    <w:name w:val="NoteC Note to Comp"/>
    <w:basedOn w:val="BaseText"/>
    <w:rsid w:val="00184DCC"/>
    <w:pPr>
      <w:spacing w:before="360" w:after="360" w:line="360" w:lineRule="exact"/>
    </w:pPr>
    <w:rPr>
      <w:color w:val="FF0000"/>
      <w:sz w:val="28"/>
    </w:rPr>
  </w:style>
  <w:style w:type="paragraph" w:customStyle="1" w:styleId="NoteDNotetoDesign">
    <w:name w:val="NoteD Note to Design"/>
    <w:basedOn w:val="Normal"/>
    <w:rsid w:val="00184DCC"/>
    <w:pPr>
      <w:spacing w:before="360" w:after="360" w:line="360" w:lineRule="exact"/>
    </w:pPr>
    <w:rPr>
      <w:color w:val="FF00FF"/>
      <w:sz w:val="28"/>
    </w:rPr>
  </w:style>
  <w:style w:type="paragraph" w:customStyle="1" w:styleId="NoteENotetoEditor">
    <w:name w:val="NoteE Note to Editor"/>
    <w:basedOn w:val="NoteCNotetoComp"/>
    <w:rsid w:val="00184DCC"/>
    <w:rPr>
      <w:color w:val="008000"/>
    </w:rPr>
  </w:style>
  <w:style w:type="paragraph" w:customStyle="1" w:styleId="FBHFrontmatterHead">
    <w:name w:val="FBH Frontmatter Head"/>
    <w:basedOn w:val="CTChapterTitle"/>
    <w:rsid w:val="00184DCC"/>
  </w:style>
  <w:style w:type="paragraph" w:customStyle="1" w:styleId="LList">
    <w:name w:val="L List"/>
    <w:basedOn w:val="ULUnnumberedList"/>
    <w:qFormat/>
    <w:rsid w:val="00184DCC"/>
  </w:style>
  <w:style w:type="paragraph" w:customStyle="1" w:styleId="L-EListinExtract">
    <w:name w:val="L-E List in Extract"/>
    <w:basedOn w:val="ULUnnumberedList"/>
    <w:qFormat/>
    <w:rsid w:val="00184DCC"/>
    <w:pPr>
      <w:ind w:left="1080"/>
    </w:pPr>
  </w:style>
  <w:style w:type="paragraph" w:customStyle="1" w:styleId="E-MExtractMultiple">
    <w:name w:val="E-M Extract Multiple"/>
    <w:basedOn w:val="EExtract"/>
    <w:qFormat/>
    <w:rsid w:val="00184DCC"/>
    <w:pPr>
      <w:spacing w:after="120"/>
    </w:pPr>
  </w:style>
  <w:style w:type="paragraph" w:customStyle="1" w:styleId="H-EHeadinExtract">
    <w:name w:val="H-E Head in Extract"/>
    <w:basedOn w:val="LH-EListHeadinExtract"/>
    <w:qFormat/>
    <w:rsid w:val="00184DCC"/>
  </w:style>
  <w:style w:type="paragraph" w:customStyle="1" w:styleId="HAAHead">
    <w:name w:val="HA A Head"/>
    <w:basedOn w:val="SpH1SpecialHeading1"/>
    <w:qFormat/>
    <w:rsid w:val="00184DCC"/>
    <w:pPr>
      <w:outlineLvl w:val="0"/>
    </w:pPr>
  </w:style>
  <w:style w:type="paragraph" w:customStyle="1" w:styleId="SBHSpaceBreakHalfLine">
    <w:name w:val="SBH Space Break HalfLine"/>
    <w:basedOn w:val="SBSpaceBreak"/>
    <w:qFormat/>
    <w:rsid w:val="00184DCC"/>
    <w:pPr>
      <w:spacing w:line="280" w:lineRule="exact"/>
    </w:pPr>
  </w:style>
  <w:style w:type="paragraph" w:customStyle="1" w:styleId="NHNotesHead">
    <w:name w:val="NH Notes Head"/>
    <w:basedOn w:val="BaseHeading"/>
    <w:rsid w:val="00184DCC"/>
    <w:pPr>
      <w:autoSpaceDE w:val="0"/>
      <w:autoSpaceDN w:val="0"/>
      <w:adjustRightInd w:val="0"/>
      <w:spacing w:before="360" w:after="280"/>
    </w:pPr>
    <w:rPr>
      <w:b/>
      <w:sz w:val="32"/>
      <w:szCs w:val="24"/>
    </w:rPr>
  </w:style>
  <w:style w:type="paragraph" w:customStyle="1" w:styleId="BkTBookTitle">
    <w:name w:val="BkT Book Title"/>
    <w:basedOn w:val="BaseText"/>
    <w:rsid w:val="00184DCC"/>
    <w:pPr>
      <w:spacing w:line="560" w:lineRule="exact"/>
      <w:jc w:val="right"/>
    </w:pPr>
    <w:rPr>
      <w:szCs w:val="24"/>
    </w:rPr>
  </w:style>
  <w:style w:type="paragraph" w:customStyle="1" w:styleId="SecTSectionTitle">
    <w:name w:val="SecT Section Title"/>
    <w:basedOn w:val="BaseText"/>
    <w:rsid w:val="00184DCC"/>
    <w:pPr>
      <w:spacing w:line="560" w:lineRule="exact"/>
      <w:jc w:val="right"/>
    </w:pPr>
    <w:rPr>
      <w:szCs w:val="24"/>
    </w:rPr>
  </w:style>
  <w:style w:type="paragraph" w:customStyle="1" w:styleId="BibRefHeadBibRefHead">
    <w:name w:val="BibRefHead BibRef Head"/>
    <w:basedOn w:val="BaseHeading"/>
    <w:rsid w:val="00184DCC"/>
    <w:pPr>
      <w:autoSpaceDE w:val="0"/>
      <w:autoSpaceDN w:val="0"/>
      <w:adjustRightInd w:val="0"/>
      <w:spacing w:before="360" w:after="280"/>
    </w:pPr>
    <w:rPr>
      <w:b/>
      <w:sz w:val="32"/>
      <w:szCs w:val="24"/>
    </w:rPr>
  </w:style>
  <w:style w:type="paragraph" w:customStyle="1" w:styleId="BibRefSubheadBibRefSubhead">
    <w:name w:val="BibRefSubhead BibRef Subhead"/>
    <w:basedOn w:val="BaseHeading"/>
    <w:rsid w:val="00184DCC"/>
    <w:pPr>
      <w:autoSpaceDE w:val="0"/>
      <w:autoSpaceDN w:val="0"/>
      <w:adjustRightInd w:val="0"/>
      <w:spacing w:before="280" w:after="280"/>
    </w:pPr>
    <w:rPr>
      <w:b/>
      <w:sz w:val="28"/>
      <w:szCs w:val="24"/>
    </w:rPr>
  </w:style>
  <w:style w:type="paragraph" w:customStyle="1" w:styleId="EpCEpigraphContinuation">
    <w:name w:val="EpC Epigraph Continuation"/>
    <w:basedOn w:val="BaseText"/>
    <w:rsid w:val="00184DCC"/>
    <w:pPr>
      <w:spacing w:before="280" w:line="560" w:lineRule="exact"/>
      <w:ind w:left="720" w:right="720"/>
    </w:pPr>
  </w:style>
  <w:style w:type="paragraph" w:customStyle="1" w:styleId="Algorithm">
    <w:name w:val="Algorithm"/>
    <w:basedOn w:val="DEDisplayEquation"/>
    <w:rsid w:val="00184DCC"/>
  </w:style>
  <w:style w:type="paragraph" w:customStyle="1" w:styleId="Assumption">
    <w:name w:val="Assumption"/>
    <w:basedOn w:val="DEDisplayEquation"/>
    <w:rsid w:val="00184DCC"/>
  </w:style>
  <w:style w:type="paragraph" w:customStyle="1" w:styleId="Axiom">
    <w:name w:val="Axiom"/>
    <w:basedOn w:val="DEDisplayEquation"/>
    <w:rsid w:val="00184DCC"/>
  </w:style>
  <w:style w:type="paragraph" w:customStyle="1" w:styleId="Case">
    <w:name w:val="Case"/>
    <w:basedOn w:val="DEDisplayEquation"/>
    <w:rsid w:val="00184DCC"/>
  </w:style>
  <w:style w:type="paragraph" w:customStyle="1" w:styleId="Claim">
    <w:name w:val="Claim"/>
    <w:basedOn w:val="DEDisplayEquation"/>
    <w:rsid w:val="00184DCC"/>
  </w:style>
  <w:style w:type="paragraph" w:customStyle="1" w:styleId="Conjunction">
    <w:name w:val="Conjunction"/>
    <w:basedOn w:val="DEDisplayEquation"/>
    <w:rsid w:val="00184DCC"/>
  </w:style>
  <w:style w:type="paragraph" w:customStyle="1" w:styleId="Corollary">
    <w:name w:val="Corollary"/>
    <w:basedOn w:val="DEDisplayEquation"/>
    <w:rsid w:val="00184DCC"/>
  </w:style>
  <w:style w:type="paragraph" w:customStyle="1" w:styleId="Definition">
    <w:name w:val="Definition"/>
    <w:basedOn w:val="DEDisplayEquation"/>
    <w:rsid w:val="00184DCC"/>
  </w:style>
  <w:style w:type="paragraph" w:customStyle="1" w:styleId="Hypothesis">
    <w:name w:val="Hypothesis"/>
    <w:basedOn w:val="DEDisplayEquation"/>
    <w:rsid w:val="00184DCC"/>
  </w:style>
  <w:style w:type="paragraph" w:customStyle="1" w:styleId="Lemma">
    <w:name w:val="Lemma"/>
    <w:basedOn w:val="DEDisplayEquation"/>
    <w:rsid w:val="00184DCC"/>
  </w:style>
  <w:style w:type="paragraph" w:customStyle="1" w:styleId="Note">
    <w:name w:val="Note"/>
    <w:basedOn w:val="DEDisplayEquation"/>
    <w:rsid w:val="00184DCC"/>
  </w:style>
  <w:style w:type="paragraph" w:customStyle="1" w:styleId="Observation">
    <w:name w:val="Observation"/>
    <w:basedOn w:val="DEDisplayEquation"/>
    <w:rsid w:val="00184DCC"/>
  </w:style>
  <w:style w:type="paragraph" w:customStyle="1" w:styleId="Proof">
    <w:name w:val="Proof"/>
    <w:basedOn w:val="DEDisplayEquation"/>
    <w:rsid w:val="00184DCC"/>
  </w:style>
  <w:style w:type="paragraph" w:customStyle="1" w:styleId="Proposition">
    <w:name w:val="Proposition"/>
    <w:basedOn w:val="DEDisplayEquation"/>
    <w:rsid w:val="00184DCC"/>
  </w:style>
  <w:style w:type="paragraph" w:customStyle="1" w:styleId="Remark">
    <w:name w:val="Remark"/>
    <w:basedOn w:val="DEDisplayEquation"/>
    <w:rsid w:val="00184DCC"/>
  </w:style>
  <w:style w:type="paragraph" w:customStyle="1" w:styleId="Result">
    <w:name w:val="Result"/>
    <w:basedOn w:val="DEDisplayEquation"/>
    <w:rsid w:val="00184DCC"/>
  </w:style>
  <w:style w:type="paragraph" w:customStyle="1" w:styleId="Rule">
    <w:name w:val="Rule"/>
    <w:basedOn w:val="DEDisplayEquation"/>
    <w:rsid w:val="00184DCC"/>
  </w:style>
  <w:style w:type="paragraph" w:customStyle="1" w:styleId="SplCase">
    <w:name w:val="SplCase"/>
    <w:basedOn w:val="DEDisplayEquation"/>
    <w:rsid w:val="00184DCC"/>
  </w:style>
  <w:style w:type="paragraph" w:customStyle="1" w:styleId="Theorem">
    <w:name w:val="Theorem"/>
    <w:basedOn w:val="DEDisplayEquation"/>
    <w:rsid w:val="00184DCC"/>
  </w:style>
  <w:style w:type="paragraph" w:customStyle="1" w:styleId="AppTAppendixTitle">
    <w:name w:val="AppT Appendix Title"/>
    <w:basedOn w:val="H1HeadingLevel1"/>
    <w:qFormat/>
    <w:rsid w:val="00184DCC"/>
  </w:style>
  <w:style w:type="paragraph" w:customStyle="1" w:styleId="DIASDialogueSpeaker">
    <w:name w:val="DIAS Dialogue Speaker"/>
    <w:basedOn w:val="DIADialogue"/>
    <w:next w:val="DIADialogue"/>
    <w:qFormat/>
    <w:rsid w:val="00184DCC"/>
  </w:style>
  <w:style w:type="paragraph" w:customStyle="1" w:styleId="DIAS-EDialogueSpeakerinExtract">
    <w:name w:val="DIAS-E Dialogue Speaker in Extract"/>
    <w:basedOn w:val="DIA-EDialogueinExtract"/>
    <w:next w:val="DIA-EDialogueinExtract"/>
    <w:qFormat/>
    <w:rsid w:val="00184DCC"/>
  </w:style>
  <w:style w:type="paragraph" w:customStyle="1" w:styleId="IntTxInterviewText">
    <w:name w:val="IntTx Interview Text"/>
    <w:basedOn w:val="BaseText"/>
    <w:autoRedefine/>
    <w:rsid w:val="00184DCC"/>
    <w:pPr>
      <w:spacing w:line="560" w:lineRule="exact"/>
      <w:ind w:firstLine="720"/>
    </w:pPr>
    <w:rPr>
      <w:color w:val="000080"/>
    </w:rPr>
  </w:style>
  <w:style w:type="paragraph" w:customStyle="1" w:styleId="IntSInterviewSpeaker">
    <w:name w:val="IntS Interview Speaker"/>
    <w:basedOn w:val="IntTxInterviewText"/>
    <w:qFormat/>
    <w:rsid w:val="00184DCC"/>
  </w:style>
  <w:style w:type="paragraph" w:customStyle="1" w:styleId="ITIndexTitle">
    <w:name w:val="IT Index Title"/>
    <w:basedOn w:val="BaseHeading"/>
    <w:next w:val="IABIndexAlphabeticalBreak"/>
    <w:rsid w:val="00184DCC"/>
    <w:pPr>
      <w:autoSpaceDE w:val="0"/>
      <w:autoSpaceDN w:val="0"/>
      <w:adjustRightInd w:val="0"/>
      <w:spacing w:before="360" w:after="280"/>
    </w:pPr>
    <w:rPr>
      <w:b/>
      <w:szCs w:val="24"/>
    </w:rPr>
  </w:style>
  <w:style w:type="character" w:customStyle="1" w:styleId="EqCOEquationCallOut">
    <w:name w:val="EqCO Equation Call Out"/>
    <w:rsid w:val="00184DCC"/>
    <w:rPr>
      <w:rFonts w:ascii="Times New Roman" w:hAnsi="Times New Roman"/>
      <w:b w:val="0"/>
      <w:sz w:val="24"/>
      <w:bdr w:val="none" w:sz="0" w:space="0" w:color="auto"/>
      <w:shd w:val="pct30" w:color="FF6600" w:fill="F3F3F3"/>
    </w:rPr>
  </w:style>
  <w:style w:type="paragraph" w:customStyle="1" w:styleId="STContStatementContinued">
    <w:name w:val="STCont Statement Continued"/>
    <w:basedOn w:val="DEDisplayEquation"/>
    <w:rsid w:val="00184DCC"/>
  </w:style>
  <w:style w:type="paragraph" w:customStyle="1" w:styleId="IHIndexHead">
    <w:name w:val="IH Index Head"/>
    <w:basedOn w:val="BaseHeading"/>
    <w:next w:val="IABIndexAlphabeticalBreak"/>
    <w:rsid w:val="00184DCC"/>
    <w:pPr>
      <w:autoSpaceDE w:val="0"/>
      <w:autoSpaceDN w:val="0"/>
      <w:adjustRightInd w:val="0"/>
      <w:spacing w:before="360" w:after="280"/>
    </w:pPr>
    <w:rPr>
      <w:b/>
      <w:sz w:val="32"/>
      <w:szCs w:val="24"/>
    </w:rPr>
  </w:style>
  <w:style w:type="paragraph" w:customStyle="1" w:styleId="BibRefAnBibRefAnnotation">
    <w:name w:val="BibRefAn BibRef Annotation"/>
    <w:basedOn w:val="BaseText"/>
    <w:rsid w:val="00184DCC"/>
    <w:pPr>
      <w:autoSpaceDE w:val="0"/>
      <w:autoSpaceDN w:val="0"/>
      <w:adjustRightInd w:val="0"/>
    </w:pPr>
    <w:rPr>
      <w:szCs w:val="24"/>
    </w:rPr>
  </w:style>
  <w:style w:type="paragraph" w:customStyle="1" w:styleId="NCNoteTextContinuation">
    <w:name w:val="NC Note Text Continuation"/>
    <w:basedOn w:val="BaseText"/>
    <w:rsid w:val="00184DCC"/>
    <w:pPr>
      <w:spacing w:after="280" w:line="560" w:lineRule="exact"/>
    </w:pPr>
  </w:style>
  <w:style w:type="paragraph" w:customStyle="1" w:styleId="BibRefNotesBibRefNotes">
    <w:name w:val="BibRefNotes BibRef Notes"/>
    <w:basedOn w:val="BaseText"/>
    <w:rsid w:val="00184DCC"/>
    <w:pPr>
      <w:spacing w:after="140" w:line="560" w:lineRule="exact"/>
      <w:ind w:left="720" w:hanging="720"/>
    </w:pPr>
  </w:style>
  <w:style w:type="character" w:customStyle="1" w:styleId="monospace">
    <w:name w:val="monospace"/>
    <w:qFormat/>
    <w:rsid w:val="00184DCC"/>
    <w:rPr>
      <w:rFonts w:ascii="Courier New" w:hAnsi="Courier New"/>
    </w:rPr>
  </w:style>
  <w:style w:type="character" w:customStyle="1" w:styleId="sansserif">
    <w:name w:val="sansserif"/>
    <w:qFormat/>
    <w:rsid w:val="00184DCC"/>
    <w:rPr>
      <w:rFonts w:ascii="Arial" w:hAnsi="Arial"/>
    </w:rPr>
  </w:style>
  <w:style w:type="character" w:customStyle="1" w:styleId="BaseTextChar">
    <w:name w:val="Base Text Char"/>
    <w:basedOn w:val="DefaultParagraphFont"/>
    <w:link w:val="BaseText"/>
    <w:rsid w:val="00D82E11"/>
    <w:rPr>
      <w:rFonts w:ascii="Times New Roman" w:eastAsia="Times New Roman" w:hAnsi="Times New Roman"/>
      <w:sz w:val="24"/>
    </w:rPr>
  </w:style>
  <w:style w:type="character" w:customStyle="1" w:styleId="PriDocBegPrimaryDocumentBeginChar">
    <w:name w:val="PriDocBeg Primary Document Begin Char"/>
    <w:basedOn w:val="BaseTextChar"/>
    <w:link w:val="PriDocBegPrimaryDocumentBegin"/>
    <w:rsid w:val="00D82E11"/>
    <w:rPr>
      <w:rFonts w:ascii="Times New Roman" w:eastAsia="Times New Roman" w:hAnsi="Times New Roman"/>
      <w:b/>
      <w:sz w:val="28"/>
      <w:shd w:val="pct12" w:color="auto" w:fill="FFFFFF"/>
    </w:rPr>
  </w:style>
  <w:style w:type="character" w:customStyle="1" w:styleId="PriDocEndPrimaryDocumentEndChar">
    <w:name w:val="PriDocEnd Primary Document End Char"/>
    <w:basedOn w:val="PriDocBegPrimaryDocumentBeginChar"/>
    <w:link w:val="PriDocEndPrimaryDocumentEnd"/>
    <w:rsid w:val="00D82E11"/>
    <w:rPr>
      <w:rFonts w:ascii="Times New Roman" w:eastAsia="Times New Roman" w:hAnsi="Times New Roman"/>
      <w:b/>
      <w:sz w:val="28"/>
      <w:shd w:val="pct12" w:color="auto" w:fill="FFFFFF"/>
    </w:rPr>
  </w:style>
  <w:style w:type="character" w:customStyle="1" w:styleId="NotesEndNotesEndChar">
    <w:name w:val="NotesEnd Notes End Char"/>
    <w:basedOn w:val="PriDocEndPrimaryDocumentEndChar"/>
    <w:link w:val="NotesEndNotesEnd"/>
    <w:rsid w:val="00D82E11"/>
    <w:rPr>
      <w:rFonts w:ascii="Times New Roman" w:eastAsia="Times New Roman" w:hAnsi="Times New Roman"/>
      <w:b/>
      <w:sz w:val="28"/>
      <w:shd w:val="pct12" w:color="auto" w:fill="FFFFFF"/>
    </w:rPr>
  </w:style>
  <w:style w:type="character" w:customStyle="1" w:styleId="RHRRunningHeadRectoChar">
    <w:name w:val="RHR Running Head Recto Char"/>
    <w:basedOn w:val="BaseTextChar"/>
    <w:link w:val="RHRRunningHeadRecto"/>
    <w:rsid w:val="0019630C"/>
    <w:rPr>
      <w:rFonts w:ascii="Times New Roman" w:eastAsia="Times New Roman" w:hAnsi="Times New Roman"/>
      <w:sz w:val="24"/>
    </w:rPr>
  </w:style>
  <w:style w:type="character" w:customStyle="1" w:styleId="RHVRunningHeadVersoChar">
    <w:name w:val="RHV Running Head Verso Char"/>
    <w:basedOn w:val="RHRRunningHeadRectoChar"/>
    <w:link w:val="RHVRunningHeadVerso"/>
    <w:rsid w:val="0019630C"/>
    <w:rPr>
      <w:rFonts w:ascii="Times New Roman" w:eastAsia="Times New Roman" w:hAnsi="Times New Roman"/>
      <w:sz w:val="24"/>
    </w:rPr>
  </w:style>
  <w:style w:type="paragraph" w:styleId="DocumentMap">
    <w:name w:val="Document Map"/>
    <w:basedOn w:val="Normal"/>
    <w:link w:val="DocumentMapChar"/>
    <w:rsid w:val="007A4D8F"/>
    <w:rPr>
      <w:rFonts w:ascii="Lucida Grande" w:hAnsi="Lucida Grande" w:cs="Lucida Grande"/>
      <w:sz w:val="24"/>
      <w:szCs w:val="24"/>
    </w:rPr>
  </w:style>
  <w:style w:type="character" w:customStyle="1" w:styleId="DocumentMapChar">
    <w:name w:val="Document Map Char"/>
    <w:basedOn w:val="DefaultParagraphFont"/>
    <w:link w:val="DocumentMap"/>
    <w:rsid w:val="007A4D8F"/>
    <w:rPr>
      <w:rFonts w:ascii="Lucida Grande" w:eastAsia="Times New Roman"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51260">
      <w:bodyDiv w:val="1"/>
      <w:marLeft w:val="0"/>
      <w:marRight w:val="0"/>
      <w:marTop w:val="0"/>
      <w:marBottom w:val="0"/>
      <w:divBdr>
        <w:top w:val="none" w:sz="0" w:space="0" w:color="auto"/>
        <w:left w:val="none" w:sz="0" w:space="0" w:color="auto"/>
        <w:bottom w:val="none" w:sz="0" w:space="0" w:color="auto"/>
        <w:right w:val="none" w:sz="0" w:space="0" w:color="auto"/>
      </w:divBdr>
    </w:div>
    <w:div w:id="183787257">
      <w:bodyDiv w:val="1"/>
      <w:marLeft w:val="0"/>
      <w:marRight w:val="0"/>
      <w:marTop w:val="0"/>
      <w:marBottom w:val="0"/>
      <w:divBdr>
        <w:top w:val="none" w:sz="0" w:space="0" w:color="auto"/>
        <w:left w:val="none" w:sz="0" w:space="0" w:color="auto"/>
        <w:bottom w:val="none" w:sz="0" w:space="0" w:color="auto"/>
        <w:right w:val="none" w:sz="0" w:space="0" w:color="auto"/>
      </w:divBdr>
      <w:divsChild>
        <w:div w:id="849561344">
          <w:marLeft w:val="0"/>
          <w:marRight w:val="0"/>
          <w:marTop w:val="0"/>
          <w:marBottom w:val="0"/>
          <w:divBdr>
            <w:top w:val="none" w:sz="0" w:space="0" w:color="auto"/>
            <w:left w:val="none" w:sz="0" w:space="0" w:color="auto"/>
            <w:bottom w:val="none" w:sz="0" w:space="0" w:color="auto"/>
            <w:right w:val="none" w:sz="0" w:space="0" w:color="auto"/>
          </w:divBdr>
        </w:div>
        <w:div w:id="1955792086">
          <w:marLeft w:val="0"/>
          <w:marRight w:val="0"/>
          <w:marTop w:val="0"/>
          <w:marBottom w:val="0"/>
          <w:divBdr>
            <w:top w:val="none" w:sz="0" w:space="0" w:color="auto"/>
            <w:left w:val="none" w:sz="0" w:space="0" w:color="auto"/>
            <w:bottom w:val="none" w:sz="0" w:space="0" w:color="auto"/>
            <w:right w:val="none" w:sz="0" w:space="0" w:color="auto"/>
          </w:divBdr>
        </w:div>
      </w:divsChild>
    </w:div>
    <w:div w:id="196087904">
      <w:bodyDiv w:val="1"/>
      <w:marLeft w:val="0"/>
      <w:marRight w:val="0"/>
      <w:marTop w:val="0"/>
      <w:marBottom w:val="0"/>
      <w:divBdr>
        <w:top w:val="none" w:sz="0" w:space="0" w:color="auto"/>
        <w:left w:val="none" w:sz="0" w:space="0" w:color="auto"/>
        <w:bottom w:val="none" w:sz="0" w:space="0" w:color="auto"/>
        <w:right w:val="none" w:sz="0" w:space="0" w:color="auto"/>
      </w:divBdr>
      <w:divsChild>
        <w:div w:id="25057950">
          <w:marLeft w:val="1094"/>
          <w:marRight w:val="0"/>
          <w:marTop w:val="96"/>
          <w:marBottom w:val="0"/>
          <w:divBdr>
            <w:top w:val="none" w:sz="0" w:space="0" w:color="auto"/>
            <w:left w:val="none" w:sz="0" w:space="0" w:color="auto"/>
            <w:bottom w:val="none" w:sz="0" w:space="0" w:color="auto"/>
            <w:right w:val="none" w:sz="0" w:space="0" w:color="auto"/>
          </w:divBdr>
        </w:div>
        <w:div w:id="335575321">
          <w:marLeft w:val="547"/>
          <w:marRight w:val="0"/>
          <w:marTop w:val="96"/>
          <w:marBottom w:val="0"/>
          <w:divBdr>
            <w:top w:val="none" w:sz="0" w:space="0" w:color="auto"/>
            <w:left w:val="none" w:sz="0" w:space="0" w:color="auto"/>
            <w:bottom w:val="none" w:sz="0" w:space="0" w:color="auto"/>
            <w:right w:val="none" w:sz="0" w:space="0" w:color="auto"/>
          </w:divBdr>
        </w:div>
        <w:div w:id="537742654">
          <w:marLeft w:val="547"/>
          <w:marRight w:val="0"/>
          <w:marTop w:val="96"/>
          <w:marBottom w:val="0"/>
          <w:divBdr>
            <w:top w:val="none" w:sz="0" w:space="0" w:color="auto"/>
            <w:left w:val="none" w:sz="0" w:space="0" w:color="auto"/>
            <w:bottom w:val="none" w:sz="0" w:space="0" w:color="auto"/>
            <w:right w:val="none" w:sz="0" w:space="0" w:color="auto"/>
          </w:divBdr>
        </w:div>
        <w:div w:id="744492291">
          <w:marLeft w:val="1094"/>
          <w:marRight w:val="0"/>
          <w:marTop w:val="96"/>
          <w:marBottom w:val="0"/>
          <w:divBdr>
            <w:top w:val="none" w:sz="0" w:space="0" w:color="auto"/>
            <w:left w:val="none" w:sz="0" w:space="0" w:color="auto"/>
            <w:bottom w:val="none" w:sz="0" w:space="0" w:color="auto"/>
            <w:right w:val="none" w:sz="0" w:space="0" w:color="auto"/>
          </w:divBdr>
        </w:div>
        <w:div w:id="894972464">
          <w:marLeft w:val="547"/>
          <w:marRight w:val="0"/>
          <w:marTop w:val="96"/>
          <w:marBottom w:val="0"/>
          <w:divBdr>
            <w:top w:val="none" w:sz="0" w:space="0" w:color="auto"/>
            <w:left w:val="none" w:sz="0" w:space="0" w:color="auto"/>
            <w:bottom w:val="none" w:sz="0" w:space="0" w:color="auto"/>
            <w:right w:val="none" w:sz="0" w:space="0" w:color="auto"/>
          </w:divBdr>
        </w:div>
        <w:div w:id="961154549">
          <w:marLeft w:val="1094"/>
          <w:marRight w:val="0"/>
          <w:marTop w:val="96"/>
          <w:marBottom w:val="0"/>
          <w:divBdr>
            <w:top w:val="none" w:sz="0" w:space="0" w:color="auto"/>
            <w:left w:val="none" w:sz="0" w:space="0" w:color="auto"/>
            <w:bottom w:val="none" w:sz="0" w:space="0" w:color="auto"/>
            <w:right w:val="none" w:sz="0" w:space="0" w:color="auto"/>
          </w:divBdr>
        </w:div>
        <w:div w:id="1091856188">
          <w:marLeft w:val="1094"/>
          <w:marRight w:val="0"/>
          <w:marTop w:val="96"/>
          <w:marBottom w:val="0"/>
          <w:divBdr>
            <w:top w:val="none" w:sz="0" w:space="0" w:color="auto"/>
            <w:left w:val="none" w:sz="0" w:space="0" w:color="auto"/>
            <w:bottom w:val="none" w:sz="0" w:space="0" w:color="auto"/>
            <w:right w:val="none" w:sz="0" w:space="0" w:color="auto"/>
          </w:divBdr>
        </w:div>
        <w:div w:id="1194417849">
          <w:marLeft w:val="547"/>
          <w:marRight w:val="0"/>
          <w:marTop w:val="96"/>
          <w:marBottom w:val="0"/>
          <w:divBdr>
            <w:top w:val="none" w:sz="0" w:space="0" w:color="auto"/>
            <w:left w:val="none" w:sz="0" w:space="0" w:color="auto"/>
            <w:bottom w:val="none" w:sz="0" w:space="0" w:color="auto"/>
            <w:right w:val="none" w:sz="0" w:space="0" w:color="auto"/>
          </w:divBdr>
        </w:div>
        <w:div w:id="1415971206">
          <w:marLeft w:val="1094"/>
          <w:marRight w:val="0"/>
          <w:marTop w:val="96"/>
          <w:marBottom w:val="0"/>
          <w:divBdr>
            <w:top w:val="none" w:sz="0" w:space="0" w:color="auto"/>
            <w:left w:val="none" w:sz="0" w:space="0" w:color="auto"/>
            <w:bottom w:val="none" w:sz="0" w:space="0" w:color="auto"/>
            <w:right w:val="none" w:sz="0" w:space="0" w:color="auto"/>
          </w:divBdr>
        </w:div>
        <w:div w:id="1442645570">
          <w:marLeft w:val="547"/>
          <w:marRight w:val="0"/>
          <w:marTop w:val="96"/>
          <w:marBottom w:val="0"/>
          <w:divBdr>
            <w:top w:val="none" w:sz="0" w:space="0" w:color="auto"/>
            <w:left w:val="none" w:sz="0" w:space="0" w:color="auto"/>
            <w:bottom w:val="none" w:sz="0" w:space="0" w:color="auto"/>
            <w:right w:val="none" w:sz="0" w:space="0" w:color="auto"/>
          </w:divBdr>
        </w:div>
        <w:div w:id="1528057362">
          <w:marLeft w:val="547"/>
          <w:marRight w:val="0"/>
          <w:marTop w:val="96"/>
          <w:marBottom w:val="0"/>
          <w:divBdr>
            <w:top w:val="none" w:sz="0" w:space="0" w:color="auto"/>
            <w:left w:val="none" w:sz="0" w:space="0" w:color="auto"/>
            <w:bottom w:val="none" w:sz="0" w:space="0" w:color="auto"/>
            <w:right w:val="none" w:sz="0" w:space="0" w:color="auto"/>
          </w:divBdr>
        </w:div>
        <w:div w:id="1975476695">
          <w:marLeft w:val="547"/>
          <w:marRight w:val="0"/>
          <w:marTop w:val="96"/>
          <w:marBottom w:val="0"/>
          <w:divBdr>
            <w:top w:val="none" w:sz="0" w:space="0" w:color="auto"/>
            <w:left w:val="none" w:sz="0" w:space="0" w:color="auto"/>
            <w:bottom w:val="none" w:sz="0" w:space="0" w:color="auto"/>
            <w:right w:val="none" w:sz="0" w:space="0" w:color="auto"/>
          </w:divBdr>
        </w:div>
        <w:div w:id="2066448346">
          <w:marLeft w:val="1094"/>
          <w:marRight w:val="0"/>
          <w:marTop w:val="96"/>
          <w:marBottom w:val="0"/>
          <w:divBdr>
            <w:top w:val="none" w:sz="0" w:space="0" w:color="auto"/>
            <w:left w:val="none" w:sz="0" w:space="0" w:color="auto"/>
            <w:bottom w:val="none" w:sz="0" w:space="0" w:color="auto"/>
            <w:right w:val="none" w:sz="0" w:space="0" w:color="auto"/>
          </w:divBdr>
        </w:div>
      </w:divsChild>
    </w:div>
    <w:div w:id="215707185">
      <w:bodyDiv w:val="1"/>
      <w:marLeft w:val="0"/>
      <w:marRight w:val="0"/>
      <w:marTop w:val="0"/>
      <w:marBottom w:val="0"/>
      <w:divBdr>
        <w:top w:val="none" w:sz="0" w:space="0" w:color="auto"/>
        <w:left w:val="none" w:sz="0" w:space="0" w:color="auto"/>
        <w:bottom w:val="none" w:sz="0" w:space="0" w:color="auto"/>
        <w:right w:val="none" w:sz="0" w:space="0" w:color="auto"/>
      </w:divBdr>
    </w:div>
    <w:div w:id="269628232">
      <w:bodyDiv w:val="1"/>
      <w:marLeft w:val="0"/>
      <w:marRight w:val="0"/>
      <w:marTop w:val="0"/>
      <w:marBottom w:val="0"/>
      <w:divBdr>
        <w:top w:val="none" w:sz="0" w:space="0" w:color="auto"/>
        <w:left w:val="none" w:sz="0" w:space="0" w:color="auto"/>
        <w:bottom w:val="none" w:sz="0" w:space="0" w:color="auto"/>
        <w:right w:val="none" w:sz="0" w:space="0" w:color="auto"/>
      </w:divBdr>
      <w:divsChild>
        <w:div w:id="1924949827">
          <w:marLeft w:val="547"/>
          <w:marRight w:val="0"/>
          <w:marTop w:val="0"/>
          <w:marBottom w:val="0"/>
          <w:divBdr>
            <w:top w:val="none" w:sz="0" w:space="0" w:color="auto"/>
            <w:left w:val="none" w:sz="0" w:space="0" w:color="auto"/>
            <w:bottom w:val="none" w:sz="0" w:space="0" w:color="auto"/>
            <w:right w:val="none" w:sz="0" w:space="0" w:color="auto"/>
          </w:divBdr>
        </w:div>
      </w:divsChild>
    </w:div>
    <w:div w:id="302539872">
      <w:bodyDiv w:val="1"/>
      <w:marLeft w:val="0"/>
      <w:marRight w:val="0"/>
      <w:marTop w:val="0"/>
      <w:marBottom w:val="0"/>
      <w:divBdr>
        <w:top w:val="none" w:sz="0" w:space="0" w:color="auto"/>
        <w:left w:val="none" w:sz="0" w:space="0" w:color="auto"/>
        <w:bottom w:val="none" w:sz="0" w:space="0" w:color="auto"/>
        <w:right w:val="none" w:sz="0" w:space="0" w:color="auto"/>
      </w:divBdr>
      <w:divsChild>
        <w:div w:id="1364749801">
          <w:marLeft w:val="0"/>
          <w:marRight w:val="0"/>
          <w:marTop w:val="240"/>
          <w:marBottom w:val="240"/>
          <w:divBdr>
            <w:top w:val="none" w:sz="0" w:space="0" w:color="auto"/>
            <w:left w:val="none" w:sz="0" w:space="0" w:color="auto"/>
            <w:bottom w:val="none" w:sz="0" w:space="0" w:color="auto"/>
            <w:right w:val="none" w:sz="0" w:space="0" w:color="auto"/>
          </w:divBdr>
          <w:divsChild>
            <w:div w:id="74861876">
              <w:marLeft w:val="0"/>
              <w:marRight w:val="0"/>
              <w:marTop w:val="0"/>
              <w:marBottom w:val="0"/>
              <w:divBdr>
                <w:top w:val="none" w:sz="0" w:space="0" w:color="auto"/>
                <w:left w:val="none" w:sz="0" w:space="0" w:color="auto"/>
                <w:bottom w:val="none" w:sz="0" w:space="0" w:color="auto"/>
                <w:right w:val="none" w:sz="0" w:space="0" w:color="auto"/>
              </w:divBdr>
            </w:div>
          </w:divsChild>
        </w:div>
        <w:div w:id="1380082582">
          <w:marLeft w:val="0"/>
          <w:marRight w:val="0"/>
          <w:marTop w:val="0"/>
          <w:marBottom w:val="0"/>
          <w:divBdr>
            <w:top w:val="none" w:sz="0" w:space="0" w:color="auto"/>
            <w:left w:val="none" w:sz="0" w:space="0" w:color="auto"/>
            <w:bottom w:val="none" w:sz="0" w:space="0" w:color="auto"/>
            <w:right w:val="none" w:sz="0" w:space="0" w:color="auto"/>
          </w:divBdr>
          <w:divsChild>
            <w:div w:id="284191725">
              <w:marLeft w:val="0"/>
              <w:marRight w:val="0"/>
              <w:marTop w:val="0"/>
              <w:marBottom w:val="0"/>
              <w:divBdr>
                <w:top w:val="none" w:sz="0" w:space="0" w:color="auto"/>
                <w:left w:val="none" w:sz="0" w:space="0" w:color="auto"/>
                <w:bottom w:val="none" w:sz="0" w:space="0" w:color="auto"/>
                <w:right w:val="none" w:sz="0" w:space="0" w:color="auto"/>
              </w:divBdr>
              <w:divsChild>
                <w:div w:id="121732012">
                  <w:marLeft w:val="1740"/>
                  <w:marRight w:val="0"/>
                  <w:marTop w:val="0"/>
                  <w:marBottom w:val="0"/>
                  <w:divBdr>
                    <w:top w:val="none" w:sz="0" w:space="0" w:color="auto"/>
                    <w:left w:val="none" w:sz="0" w:space="0" w:color="auto"/>
                    <w:bottom w:val="none" w:sz="0" w:space="0" w:color="auto"/>
                    <w:right w:val="none" w:sz="0" w:space="0" w:color="auto"/>
                  </w:divBdr>
                </w:div>
              </w:divsChild>
            </w:div>
            <w:div w:id="395979586">
              <w:marLeft w:val="0"/>
              <w:marRight w:val="0"/>
              <w:marTop w:val="0"/>
              <w:marBottom w:val="0"/>
              <w:divBdr>
                <w:top w:val="none" w:sz="0" w:space="0" w:color="auto"/>
                <w:left w:val="none" w:sz="0" w:space="0" w:color="auto"/>
                <w:bottom w:val="none" w:sz="0" w:space="0" w:color="auto"/>
                <w:right w:val="none" w:sz="0" w:space="0" w:color="auto"/>
              </w:divBdr>
              <w:divsChild>
                <w:div w:id="65341558">
                  <w:marLeft w:val="1740"/>
                  <w:marRight w:val="0"/>
                  <w:marTop w:val="0"/>
                  <w:marBottom w:val="0"/>
                  <w:divBdr>
                    <w:top w:val="none" w:sz="0" w:space="0" w:color="auto"/>
                    <w:left w:val="none" w:sz="0" w:space="0" w:color="auto"/>
                    <w:bottom w:val="none" w:sz="0" w:space="0" w:color="auto"/>
                    <w:right w:val="none" w:sz="0" w:space="0" w:color="auto"/>
                  </w:divBdr>
                </w:div>
              </w:divsChild>
            </w:div>
            <w:div w:id="1395743002">
              <w:marLeft w:val="0"/>
              <w:marRight w:val="0"/>
              <w:marTop w:val="0"/>
              <w:marBottom w:val="0"/>
              <w:divBdr>
                <w:top w:val="none" w:sz="0" w:space="0" w:color="auto"/>
                <w:left w:val="none" w:sz="0" w:space="0" w:color="auto"/>
                <w:bottom w:val="none" w:sz="0" w:space="0" w:color="auto"/>
                <w:right w:val="none" w:sz="0" w:space="0" w:color="auto"/>
              </w:divBdr>
              <w:divsChild>
                <w:div w:id="356932673">
                  <w:marLeft w:val="1740"/>
                  <w:marRight w:val="0"/>
                  <w:marTop w:val="0"/>
                  <w:marBottom w:val="0"/>
                  <w:divBdr>
                    <w:top w:val="none" w:sz="0" w:space="0" w:color="auto"/>
                    <w:left w:val="none" w:sz="0" w:space="0" w:color="auto"/>
                    <w:bottom w:val="none" w:sz="0" w:space="0" w:color="auto"/>
                    <w:right w:val="none" w:sz="0" w:space="0" w:color="auto"/>
                  </w:divBdr>
                </w:div>
              </w:divsChild>
            </w:div>
            <w:div w:id="1953705430">
              <w:marLeft w:val="0"/>
              <w:marRight w:val="0"/>
              <w:marTop w:val="0"/>
              <w:marBottom w:val="0"/>
              <w:divBdr>
                <w:top w:val="none" w:sz="0" w:space="0" w:color="auto"/>
                <w:left w:val="none" w:sz="0" w:space="0" w:color="auto"/>
                <w:bottom w:val="none" w:sz="0" w:space="0" w:color="auto"/>
                <w:right w:val="none" w:sz="0" w:space="0" w:color="auto"/>
              </w:divBdr>
              <w:divsChild>
                <w:div w:id="803039185">
                  <w:marLeft w:val="1740"/>
                  <w:marRight w:val="0"/>
                  <w:marTop w:val="0"/>
                  <w:marBottom w:val="0"/>
                  <w:divBdr>
                    <w:top w:val="none" w:sz="0" w:space="0" w:color="auto"/>
                    <w:left w:val="none" w:sz="0" w:space="0" w:color="auto"/>
                    <w:bottom w:val="none" w:sz="0" w:space="0" w:color="auto"/>
                    <w:right w:val="none" w:sz="0" w:space="0" w:color="auto"/>
                  </w:divBdr>
                </w:div>
              </w:divsChild>
            </w:div>
            <w:div w:id="2098477308">
              <w:marLeft w:val="0"/>
              <w:marRight w:val="0"/>
              <w:marTop w:val="0"/>
              <w:marBottom w:val="0"/>
              <w:divBdr>
                <w:top w:val="none" w:sz="0" w:space="0" w:color="auto"/>
                <w:left w:val="none" w:sz="0" w:space="0" w:color="auto"/>
                <w:bottom w:val="none" w:sz="0" w:space="0" w:color="auto"/>
                <w:right w:val="none" w:sz="0" w:space="0" w:color="auto"/>
              </w:divBdr>
              <w:divsChild>
                <w:div w:id="516889201">
                  <w:marLeft w:val="17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175563">
      <w:bodyDiv w:val="1"/>
      <w:marLeft w:val="0"/>
      <w:marRight w:val="0"/>
      <w:marTop w:val="0"/>
      <w:marBottom w:val="0"/>
      <w:divBdr>
        <w:top w:val="none" w:sz="0" w:space="0" w:color="auto"/>
        <w:left w:val="none" w:sz="0" w:space="0" w:color="auto"/>
        <w:bottom w:val="none" w:sz="0" w:space="0" w:color="auto"/>
        <w:right w:val="none" w:sz="0" w:space="0" w:color="auto"/>
      </w:divBdr>
    </w:div>
    <w:div w:id="349453553">
      <w:bodyDiv w:val="1"/>
      <w:marLeft w:val="0"/>
      <w:marRight w:val="0"/>
      <w:marTop w:val="0"/>
      <w:marBottom w:val="0"/>
      <w:divBdr>
        <w:top w:val="none" w:sz="0" w:space="0" w:color="auto"/>
        <w:left w:val="none" w:sz="0" w:space="0" w:color="auto"/>
        <w:bottom w:val="none" w:sz="0" w:space="0" w:color="auto"/>
        <w:right w:val="none" w:sz="0" w:space="0" w:color="auto"/>
      </w:divBdr>
      <w:divsChild>
        <w:div w:id="1299451455">
          <w:marLeft w:val="0"/>
          <w:marRight w:val="0"/>
          <w:marTop w:val="0"/>
          <w:marBottom w:val="0"/>
          <w:divBdr>
            <w:top w:val="none" w:sz="0" w:space="0" w:color="auto"/>
            <w:left w:val="none" w:sz="0" w:space="0" w:color="auto"/>
            <w:bottom w:val="none" w:sz="0" w:space="0" w:color="auto"/>
            <w:right w:val="none" w:sz="0" w:space="0" w:color="auto"/>
          </w:divBdr>
        </w:div>
      </w:divsChild>
    </w:div>
    <w:div w:id="389114981">
      <w:bodyDiv w:val="1"/>
      <w:marLeft w:val="0"/>
      <w:marRight w:val="0"/>
      <w:marTop w:val="0"/>
      <w:marBottom w:val="0"/>
      <w:divBdr>
        <w:top w:val="none" w:sz="0" w:space="0" w:color="auto"/>
        <w:left w:val="none" w:sz="0" w:space="0" w:color="auto"/>
        <w:bottom w:val="none" w:sz="0" w:space="0" w:color="auto"/>
        <w:right w:val="none" w:sz="0" w:space="0" w:color="auto"/>
      </w:divBdr>
    </w:div>
    <w:div w:id="424542804">
      <w:bodyDiv w:val="1"/>
      <w:marLeft w:val="0"/>
      <w:marRight w:val="0"/>
      <w:marTop w:val="0"/>
      <w:marBottom w:val="0"/>
      <w:divBdr>
        <w:top w:val="none" w:sz="0" w:space="0" w:color="auto"/>
        <w:left w:val="none" w:sz="0" w:space="0" w:color="auto"/>
        <w:bottom w:val="none" w:sz="0" w:space="0" w:color="auto"/>
        <w:right w:val="none" w:sz="0" w:space="0" w:color="auto"/>
      </w:divBdr>
      <w:divsChild>
        <w:div w:id="899562067">
          <w:marLeft w:val="547"/>
          <w:marRight w:val="0"/>
          <w:marTop w:val="0"/>
          <w:marBottom w:val="0"/>
          <w:divBdr>
            <w:top w:val="none" w:sz="0" w:space="0" w:color="auto"/>
            <w:left w:val="none" w:sz="0" w:space="0" w:color="auto"/>
            <w:bottom w:val="none" w:sz="0" w:space="0" w:color="auto"/>
            <w:right w:val="none" w:sz="0" w:space="0" w:color="auto"/>
          </w:divBdr>
        </w:div>
      </w:divsChild>
    </w:div>
    <w:div w:id="450326022">
      <w:bodyDiv w:val="1"/>
      <w:marLeft w:val="0"/>
      <w:marRight w:val="0"/>
      <w:marTop w:val="0"/>
      <w:marBottom w:val="0"/>
      <w:divBdr>
        <w:top w:val="none" w:sz="0" w:space="0" w:color="auto"/>
        <w:left w:val="none" w:sz="0" w:space="0" w:color="auto"/>
        <w:bottom w:val="none" w:sz="0" w:space="0" w:color="auto"/>
        <w:right w:val="none" w:sz="0" w:space="0" w:color="auto"/>
      </w:divBdr>
    </w:div>
    <w:div w:id="491529823">
      <w:bodyDiv w:val="1"/>
      <w:marLeft w:val="0"/>
      <w:marRight w:val="0"/>
      <w:marTop w:val="0"/>
      <w:marBottom w:val="0"/>
      <w:divBdr>
        <w:top w:val="none" w:sz="0" w:space="0" w:color="auto"/>
        <w:left w:val="none" w:sz="0" w:space="0" w:color="auto"/>
        <w:bottom w:val="none" w:sz="0" w:space="0" w:color="auto"/>
        <w:right w:val="none" w:sz="0" w:space="0" w:color="auto"/>
      </w:divBdr>
      <w:divsChild>
        <w:div w:id="3022920">
          <w:marLeft w:val="0"/>
          <w:marRight w:val="0"/>
          <w:marTop w:val="0"/>
          <w:marBottom w:val="0"/>
          <w:divBdr>
            <w:top w:val="none" w:sz="0" w:space="0" w:color="auto"/>
            <w:left w:val="none" w:sz="0" w:space="0" w:color="auto"/>
            <w:bottom w:val="none" w:sz="0" w:space="0" w:color="auto"/>
            <w:right w:val="none" w:sz="0" w:space="0" w:color="auto"/>
          </w:divBdr>
        </w:div>
        <w:div w:id="371924794">
          <w:marLeft w:val="2400"/>
          <w:marRight w:val="0"/>
          <w:marTop w:val="0"/>
          <w:marBottom w:val="0"/>
          <w:divBdr>
            <w:top w:val="none" w:sz="0" w:space="0" w:color="auto"/>
            <w:left w:val="none" w:sz="0" w:space="0" w:color="auto"/>
            <w:bottom w:val="none" w:sz="0" w:space="0" w:color="auto"/>
            <w:right w:val="none" w:sz="0" w:space="0" w:color="auto"/>
          </w:divBdr>
          <w:divsChild>
            <w:div w:id="534001528">
              <w:marLeft w:val="0"/>
              <w:marRight w:val="0"/>
              <w:marTop w:val="0"/>
              <w:marBottom w:val="0"/>
              <w:divBdr>
                <w:top w:val="none" w:sz="0" w:space="0" w:color="auto"/>
                <w:left w:val="none" w:sz="0" w:space="0" w:color="auto"/>
                <w:bottom w:val="none" w:sz="0" w:space="0" w:color="auto"/>
                <w:right w:val="none" w:sz="0" w:space="0" w:color="auto"/>
              </w:divBdr>
            </w:div>
          </w:divsChild>
        </w:div>
        <w:div w:id="379744916">
          <w:marLeft w:val="0"/>
          <w:marRight w:val="0"/>
          <w:marTop w:val="0"/>
          <w:marBottom w:val="0"/>
          <w:divBdr>
            <w:top w:val="none" w:sz="0" w:space="0" w:color="auto"/>
            <w:left w:val="none" w:sz="0" w:space="0" w:color="auto"/>
            <w:bottom w:val="none" w:sz="0" w:space="0" w:color="auto"/>
            <w:right w:val="none" w:sz="0" w:space="0" w:color="auto"/>
          </w:divBdr>
        </w:div>
        <w:div w:id="688795168">
          <w:marLeft w:val="2400"/>
          <w:marRight w:val="0"/>
          <w:marTop w:val="0"/>
          <w:marBottom w:val="0"/>
          <w:divBdr>
            <w:top w:val="none" w:sz="0" w:space="0" w:color="auto"/>
            <w:left w:val="none" w:sz="0" w:space="0" w:color="auto"/>
            <w:bottom w:val="none" w:sz="0" w:space="0" w:color="auto"/>
            <w:right w:val="none" w:sz="0" w:space="0" w:color="auto"/>
          </w:divBdr>
        </w:div>
        <w:div w:id="733546032">
          <w:marLeft w:val="2400"/>
          <w:marRight w:val="0"/>
          <w:marTop w:val="0"/>
          <w:marBottom w:val="0"/>
          <w:divBdr>
            <w:top w:val="none" w:sz="0" w:space="0" w:color="auto"/>
            <w:left w:val="none" w:sz="0" w:space="0" w:color="auto"/>
            <w:bottom w:val="none" w:sz="0" w:space="0" w:color="auto"/>
            <w:right w:val="none" w:sz="0" w:space="0" w:color="auto"/>
          </w:divBdr>
        </w:div>
        <w:div w:id="811406111">
          <w:marLeft w:val="2400"/>
          <w:marRight w:val="0"/>
          <w:marTop w:val="0"/>
          <w:marBottom w:val="0"/>
          <w:divBdr>
            <w:top w:val="none" w:sz="0" w:space="0" w:color="auto"/>
            <w:left w:val="none" w:sz="0" w:space="0" w:color="auto"/>
            <w:bottom w:val="none" w:sz="0" w:space="0" w:color="auto"/>
            <w:right w:val="none" w:sz="0" w:space="0" w:color="auto"/>
          </w:divBdr>
        </w:div>
        <w:div w:id="929462363">
          <w:marLeft w:val="0"/>
          <w:marRight w:val="0"/>
          <w:marTop w:val="0"/>
          <w:marBottom w:val="0"/>
          <w:divBdr>
            <w:top w:val="none" w:sz="0" w:space="0" w:color="auto"/>
            <w:left w:val="none" w:sz="0" w:space="0" w:color="auto"/>
            <w:bottom w:val="none" w:sz="0" w:space="0" w:color="auto"/>
            <w:right w:val="none" w:sz="0" w:space="0" w:color="auto"/>
          </w:divBdr>
        </w:div>
        <w:div w:id="1101801520">
          <w:marLeft w:val="2400"/>
          <w:marRight w:val="0"/>
          <w:marTop w:val="0"/>
          <w:marBottom w:val="0"/>
          <w:divBdr>
            <w:top w:val="none" w:sz="0" w:space="0" w:color="auto"/>
            <w:left w:val="none" w:sz="0" w:space="0" w:color="auto"/>
            <w:bottom w:val="none" w:sz="0" w:space="0" w:color="auto"/>
            <w:right w:val="none" w:sz="0" w:space="0" w:color="auto"/>
          </w:divBdr>
        </w:div>
        <w:div w:id="1436094706">
          <w:marLeft w:val="0"/>
          <w:marRight w:val="0"/>
          <w:marTop w:val="0"/>
          <w:marBottom w:val="0"/>
          <w:divBdr>
            <w:top w:val="none" w:sz="0" w:space="0" w:color="auto"/>
            <w:left w:val="none" w:sz="0" w:space="0" w:color="auto"/>
            <w:bottom w:val="none" w:sz="0" w:space="0" w:color="auto"/>
            <w:right w:val="none" w:sz="0" w:space="0" w:color="auto"/>
          </w:divBdr>
        </w:div>
        <w:div w:id="1679384790">
          <w:marLeft w:val="0"/>
          <w:marRight w:val="0"/>
          <w:marTop w:val="0"/>
          <w:marBottom w:val="0"/>
          <w:divBdr>
            <w:top w:val="none" w:sz="0" w:space="0" w:color="auto"/>
            <w:left w:val="none" w:sz="0" w:space="0" w:color="auto"/>
            <w:bottom w:val="none" w:sz="0" w:space="0" w:color="auto"/>
            <w:right w:val="none" w:sz="0" w:space="0" w:color="auto"/>
          </w:divBdr>
        </w:div>
        <w:div w:id="1684016112">
          <w:marLeft w:val="2400"/>
          <w:marRight w:val="0"/>
          <w:marTop w:val="0"/>
          <w:marBottom w:val="0"/>
          <w:divBdr>
            <w:top w:val="none" w:sz="0" w:space="0" w:color="auto"/>
            <w:left w:val="none" w:sz="0" w:space="0" w:color="auto"/>
            <w:bottom w:val="none" w:sz="0" w:space="0" w:color="auto"/>
            <w:right w:val="none" w:sz="0" w:space="0" w:color="auto"/>
          </w:divBdr>
        </w:div>
        <w:div w:id="1885287235">
          <w:marLeft w:val="2400"/>
          <w:marRight w:val="0"/>
          <w:marTop w:val="0"/>
          <w:marBottom w:val="0"/>
          <w:divBdr>
            <w:top w:val="none" w:sz="0" w:space="0" w:color="auto"/>
            <w:left w:val="none" w:sz="0" w:space="0" w:color="auto"/>
            <w:bottom w:val="none" w:sz="0" w:space="0" w:color="auto"/>
            <w:right w:val="none" w:sz="0" w:space="0" w:color="auto"/>
          </w:divBdr>
        </w:div>
        <w:div w:id="1901401724">
          <w:marLeft w:val="0"/>
          <w:marRight w:val="0"/>
          <w:marTop w:val="0"/>
          <w:marBottom w:val="0"/>
          <w:divBdr>
            <w:top w:val="none" w:sz="0" w:space="0" w:color="auto"/>
            <w:left w:val="none" w:sz="0" w:space="0" w:color="auto"/>
            <w:bottom w:val="none" w:sz="0" w:space="0" w:color="auto"/>
            <w:right w:val="none" w:sz="0" w:space="0" w:color="auto"/>
          </w:divBdr>
        </w:div>
      </w:divsChild>
    </w:div>
    <w:div w:id="497960510">
      <w:bodyDiv w:val="1"/>
      <w:marLeft w:val="0"/>
      <w:marRight w:val="0"/>
      <w:marTop w:val="0"/>
      <w:marBottom w:val="0"/>
      <w:divBdr>
        <w:top w:val="none" w:sz="0" w:space="0" w:color="auto"/>
        <w:left w:val="none" w:sz="0" w:space="0" w:color="auto"/>
        <w:bottom w:val="none" w:sz="0" w:space="0" w:color="auto"/>
        <w:right w:val="none" w:sz="0" w:space="0" w:color="auto"/>
      </w:divBdr>
      <w:divsChild>
        <w:div w:id="498888806">
          <w:marLeft w:val="1094"/>
          <w:marRight w:val="0"/>
          <w:marTop w:val="120"/>
          <w:marBottom w:val="0"/>
          <w:divBdr>
            <w:top w:val="none" w:sz="0" w:space="0" w:color="auto"/>
            <w:left w:val="none" w:sz="0" w:space="0" w:color="auto"/>
            <w:bottom w:val="none" w:sz="0" w:space="0" w:color="auto"/>
            <w:right w:val="none" w:sz="0" w:space="0" w:color="auto"/>
          </w:divBdr>
        </w:div>
        <w:div w:id="726148666">
          <w:marLeft w:val="1094"/>
          <w:marRight w:val="0"/>
          <w:marTop w:val="120"/>
          <w:marBottom w:val="0"/>
          <w:divBdr>
            <w:top w:val="none" w:sz="0" w:space="0" w:color="auto"/>
            <w:left w:val="none" w:sz="0" w:space="0" w:color="auto"/>
            <w:bottom w:val="none" w:sz="0" w:space="0" w:color="auto"/>
            <w:right w:val="none" w:sz="0" w:space="0" w:color="auto"/>
          </w:divBdr>
        </w:div>
        <w:div w:id="837574751">
          <w:marLeft w:val="1094"/>
          <w:marRight w:val="0"/>
          <w:marTop w:val="120"/>
          <w:marBottom w:val="0"/>
          <w:divBdr>
            <w:top w:val="none" w:sz="0" w:space="0" w:color="auto"/>
            <w:left w:val="none" w:sz="0" w:space="0" w:color="auto"/>
            <w:bottom w:val="none" w:sz="0" w:space="0" w:color="auto"/>
            <w:right w:val="none" w:sz="0" w:space="0" w:color="auto"/>
          </w:divBdr>
        </w:div>
        <w:div w:id="2001612787">
          <w:marLeft w:val="547"/>
          <w:marRight w:val="0"/>
          <w:marTop w:val="120"/>
          <w:marBottom w:val="0"/>
          <w:divBdr>
            <w:top w:val="none" w:sz="0" w:space="0" w:color="auto"/>
            <w:left w:val="none" w:sz="0" w:space="0" w:color="auto"/>
            <w:bottom w:val="none" w:sz="0" w:space="0" w:color="auto"/>
            <w:right w:val="none" w:sz="0" w:space="0" w:color="auto"/>
          </w:divBdr>
        </w:div>
      </w:divsChild>
    </w:div>
    <w:div w:id="601840197">
      <w:bodyDiv w:val="1"/>
      <w:marLeft w:val="0"/>
      <w:marRight w:val="0"/>
      <w:marTop w:val="0"/>
      <w:marBottom w:val="0"/>
      <w:divBdr>
        <w:top w:val="none" w:sz="0" w:space="0" w:color="auto"/>
        <w:left w:val="none" w:sz="0" w:space="0" w:color="auto"/>
        <w:bottom w:val="none" w:sz="0" w:space="0" w:color="auto"/>
        <w:right w:val="none" w:sz="0" w:space="0" w:color="auto"/>
      </w:divBdr>
    </w:div>
    <w:div w:id="721757184">
      <w:bodyDiv w:val="1"/>
      <w:marLeft w:val="0"/>
      <w:marRight w:val="0"/>
      <w:marTop w:val="0"/>
      <w:marBottom w:val="0"/>
      <w:divBdr>
        <w:top w:val="none" w:sz="0" w:space="0" w:color="auto"/>
        <w:left w:val="none" w:sz="0" w:space="0" w:color="auto"/>
        <w:bottom w:val="none" w:sz="0" w:space="0" w:color="auto"/>
        <w:right w:val="none" w:sz="0" w:space="0" w:color="auto"/>
      </w:divBdr>
    </w:div>
    <w:div w:id="731850140">
      <w:bodyDiv w:val="1"/>
      <w:marLeft w:val="0"/>
      <w:marRight w:val="0"/>
      <w:marTop w:val="0"/>
      <w:marBottom w:val="0"/>
      <w:divBdr>
        <w:top w:val="none" w:sz="0" w:space="0" w:color="auto"/>
        <w:left w:val="none" w:sz="0" w:space="0" w:color="auto"/>
        <w:bottom w:val="none" w:sz="0" w:space="0" w:color="auto"/>
        <w:right w:val="none" w:sz="0" w:space="0" w:color="auto"/>
      </w:divBdr>
      <w:divsChild>
        <w:div w:id="626010930">
          <w:marLeft w:val="547"/>
          <w:marRight w:val="0"/>
          <w:marTop w:val="0"/>
          <w:marBottom w:val="0"/>
          <w:divBdr>
            <w:top w:val="none" w:sz="0" w:space="0" w:color="auto"/>
            <w:left w:val="none" w:sz="0" w:space="0" w:color="auto"/>
            <w:bottom w:val="none" w:sz="0" w:space="0" w:color="auto"/>
            <w:right w:val="none" w:sz="0" w:space="0" w:color="auto"/>
          </w:divBdr>
        </w:div>
      </w:divsChild>
    </w:div>
    <w:div w:id="770973865">
      <w:bodyDiv w:val="1"/>
      <w:marLeft w:val="0"/>
      <w:marRight w:val="0"/>
      <w:marTop w:val="0"/>
      <w:marBottom w:val="0"/>
      <w:divBdr>
        <w:top w:val="none" w:sz="0" w:space="0" w:color="auto"/>
        <w:left w:val="none" w:sz="0" w:space="0" w:color="auto"/>
        <w:bottom w:val="none" w:sz="0" w:space="0" w:color="auto"/>
        <w:right w:val="none" w:sz="0" w:space="0" w:color="auto"/>
      </w:divBdr>
    </w:div>
    <w:div w:id="824051049">
      <w:bodyDiv w:val="1"/>
      <w:marLeft w:val="0"/>
      <w:marRight w:val="0"/>
      <w:marTop w:val="0"/>
      <w:marBottom w:val="0"/>
      <w:divBdr>
        <w:top w:val="none" w:sz="0" w:space="0" w:color="auto"/>
        <w:left w:val="none" w:sz="0" w:space="0" w:color="auto"/>
        <w:bottom w:val="none" w:sz="0" w:space="0" w:color="auto"/>
        <w:right w:val="none" w:sz="0" w:space="0" w:color="auto"/>
      </w:divBdr>
    </w:div>
    <w:div w:id="878786821">
      <w:bodyDiv w:val="1"/>
      <w:marLeft w:val="0"/>
      <w:marRight w:val="0"/>
      <w:marTop w:val="0"/>
      <w:marBottom w:val="0"/>
      <w:divBdr>
        <w:top w:val="none" w:sz="0" w:space="0" w:color="auto"/>
        <w:left w:val="none" w:sz="0" w:space="0" w:color="auto"/>
        <w:bottom w:val="none" w:sz="0" w:space="0" w:color="auto"/>
        <w:right w:val="none" w:sz="0" w:space="0" w:color="auto"/>
      </w:divBdr>
    </w:div>
    <w:div w:id="912008402">
      <w:bodyDiv w:val="1"/>
      <w:marLeft w:val="0"/>
      <w:marRight w:val="0"/>
      <w:marTop w:val="0"/>
      <w:marBottom w:val="0"/>
      <w:divBdr>
        <w:top w:val="none" w:sz="0" w:space="0" w:color="auto"/>
        <w:left w:val="none" w:sz="0" w:space="0" w:color="auto"/>
        <w:bottom w:val="none" w:sz="0" w:space="0" w:color="auto"/>
        <w:right w:val="none" w:sz="0" w:space="0" w:color="auto"/>
      </w:divBdr>
      <w:divsChild>
        <w:div w:id="995887276">
          <w:marLeft w:val="720"/>
          <w:marRight w:val="0"/>
          <w:marTop w:val="154"/>
          <w:marBottom w:val="0"/>
          <w:divBdr>
            <w:top w:val="none" w:sz="0" w:space="0" w:color="auto"/>
            <w:left w:val="none" w:sz="0" w:space="0" w:color="auto"/>
            <w:bottom w:val="none" w:sz="0" w:space="0" w:color="auto"/>
            <w:right w:val="none" w:sz="0" w:space="0" w:color="auto"/>
          </w:divBdr>
        </w:div>
      </w:divsChild>
    </w:div>
    <w:div w:id="941838427">
      <w:bodyDiv w:val="1"/>
      <w:marLeft w:val="0"/>
      <w:marRight w:val="0"/>
      <w:marTop w:val="0"/>
      <w:marBottom w:val="0"/>
      <w:divBdr>
        <w:top w:val="none" w:sz="0" w:space="0" w:color="auto"/>
        <w:left w:val="none" w:sz="0" w:space="0" w:color="auto"/>
        <w:bottom w:val="none" w:sz="0" w:space="0" w:color="auto"/>
        <w:right w:val="none" w:sz="0" w:space="0" w:color="auto"/>
      </w:divBdr>
      <w:divsChild>
        <w:div w:id="315492764">
          <w:marLeft w:val="979"/>
          <w:marRight w:val="0"/>
          <w:marTop w:val="65"/>
          <w:marBottom w:val="0"/>
          <w:divBdr>
            <w:top w:val="none" w:sz="0" w:space="0" w:color="auto"/>
            <w:left w:val="none" w:sz="0" w:space="0" w:color="auto"/>
            <w:bottom w:val="none" w:sz="0" w:space="0" w:color="auto"/>
            <w:right w:val="none" w:sz="0" w:space="0" w:color="auto"/>
          </w:divBdr>
        </w:div>
        <w:div w:id="1360206788">
          <w:marLeft w:val="979"/>
          <w:marRight w:val="0"/>
          <w:marTop w:val="65"/>
          <w:marBottom w:val="0"/>
          <w:divBdr>
            <w:top w:val="none" w:sz="0" w:space="0" w:color="auto"/>
            <w:left w:val="none" w:sz="0" w:space="0" w:color="auto"/>
            <w:bottom w:val="none" w:sz="0" w:space="0" w:color="auto"/>
            <w:right w:val="none" w:sz="0" w:space="0" w:color="auto"/>
          </w:divBdr>
        </w:div>
      </w:divsChild>
    </w:div>
    <w:div w:id="969898834">
      <w:bodyDiv w:val="1"/>
      <w:marLeft w:val="0"/>
      <w:marRight w:val="0"/>
      <w:marTop w:val="0"/>
      <w:marBottom w:val="0"/>
      <w:divBdr>
        <w:top w:val="none" w:sz="0" w:space="0" w:color="auto"/>
        <w:left w:val="none" w:sz="0" w:space="0" w:color="auto"/>
        <w:bottom w:val="none" w:sz="0" w:space="0" w:color="auto"/>
        <w:right w:val="none" w:sz="0" w:space="0" w:color="auto"/>
      </w:divBdr>
    </w:div>
    <w:div w:id="1009062729">
      <w:bodyDiv w:val="1"/>
      <w:marLeft w:val="0"/>
      <w:marRight w:val="0"/>
      <w:marTop w:val="0"/>
      <w:marBottom w:val="0"/>
      <w:divBdr>
        <w:top w:val="none" w:sz="0" w:space="0" w:color="auto"/>
        <w:left w:val="none" w:sz="0" w:space="0" w:color="auto"/>
        <w:bottom w:val="none" w:sz="0" w:space="0" w:color="auto"/>
        <w:right w:val="none" w:sz="0" w:space="0" w:color="auto"/>
      </w:divBdr>
    </w:div>
    <w:div w:id="1143540411">
      <w:bodyDiv w:val="1"/>
      <w:marLeft w:val="0"/>
      <w:marRight w:val="0"/>
      <w:marTop w:val="0"/>
      <w:marBottom w:val="0"/>
      <w:divBdr>
        <w:top w:val="none" w:sz="0" w:space="0" w:color="auto"/>
        <w:left w:val="none" w:sz="0" w:space="0" w:color="auto"/>
        <w:bottom w:val="none" w:sz="0" w:space="0" w:color="auto"/>
        <w:right w:val="none" w:sz="0" w:space="0" w:color="auto"/>
      </w:divBdr>
    </w:div>
    <w:div w:id="1206671785">
      <w:bodyDiv w:val="1"/>
      <w:marLeft w:val="0"/>
      <w:marRight w:val="0"/>
      <w:marTop w:val="0"/>
      <w:marBottom w:val="0"/>
      <w:divBdr>
        <w:top w:val="none" w:sz="0" w:space="0" w:color="auto"/>
        <w:left w:val="none" w:sz="0" w:space="0" w:color="auto"/>
        <w:bottom w:val="none" w:sz="0" w:space="0" w:color="auto"/>
        <w:right w:val="none" w:sz="0" w:space="0" w:color="auto"/>
      </w:divBdr>
      <w:divsChild>
        <w:div w:id="426001232">
          <w:marLeft w:val="0"/>
          <w:marRight w:val="0"/>
          <w:marTop w:val="0"/>
          <w:marBottom w:val="0"/>
          <w:divBdr>
            <w:top w:val="single" w:sz="6" w:space="0" w:color="356B20"/>
            <w:left w:val="single" w:sz="6" w:space="0" w:color="356B20"/>
            <w:bottom w:val="single" w:sz="6" w:space="0" w:color="356B20"/>
            <w:right w:val="single" w:sz="6" w:space="0" w:color="356B20"/>
          </w:divBdr>
          <w:divsChild>
            <w:div w:id="1239250953">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221164599">
      <w:bodyDiv w:val="1"/>
      <w:marLeft w:val="0"/>
      <w:marRight w:val="0"/>
      <w:marTop w:val="0"/>
      <w:marBottom w:val="0"/>
      <w:divBdr>
        <w:top w:val="none" w:sz="0" w:space="0" w:color="auto"/>
        <w:left w:val="none" w:sz="0" w:space="0" w:color="auto"/>
        <w:bottom w:val="none" w:sz="0" w:space="0" w:color="auto"/>
        <w:right w:val="none" w:sz="0" w:space="0" w:color="auto"/>
      </w:divBdr>
    </w:div>
    <w:div w:id="1290474895">
      <w:bodyDiv w:val="1"/>
      <w:marLeft w:val="0"/>
      <w:marRight w:val="0"/>
      <w:marTop w:val="0"/>
      <w:marBottom w:val="0"/>
      <w:divBdr>
        <w:top w:val="none" w:sz="0" w:space="0" w:color="auto"/>
        <w:left w:val="none" w:sz="0" w:space="0" w:color="auto"/>
        <w:bottom w:val="none" w:sz="0" w:space="0" w:color="auto"/>
        <w:right w:val="none" w:sz="0" w:space="0" w:color="auto"/>
      </w:divBdr>
      <w:divsChild>
        <w:div w:id="631403987">
          <w:marLeft w:val="547"/>
          <w:marRight w:val="0"/>
          <w:marTop w:val="0"/>
          <w:marBottom w:val="0"/>
          <w:divBdr>
            <w:top w:val="none" w:sz="0" w:space="0" w:color="auto"/>
            <w:left w:val="none" w:sz="0" w:space="0" w:color="auto"/>
            <w:bottom w:val="none" w:sz="0" w:space="0" w:color="auto"/>
            <w:right w:val="none" w:sz="0" w:space="0" w:color="auto"/>
          </w:divBdr>
        </w:div>
      </w:divsChild>
    </w:div>
    <w:div w:id="1352335581">
      <w:bodyDiv w:val="1"/>
      <w:marLeft w:val="0"/>
      <w:marRight w:val="0"/>
      <w:marTop w:val="0"/>
      <w:marBottom w:val="0"/>
      <w:divBdr>
        <w:top w:val="none" w:sz="0" w:space="0" w:color="auto"/>
        <w:left w:val="none" w:sz="0" w:space="0" w:color="auto"/>
        <w:bottom w:val="none" w:sz="0" w:space="0" w:color="auto"/>
        <w:right w:val="none" w:sz="0" w:space="0" w:color="auto"/>
      </w:divBdr>
    </w:div>
    <w:div w:id="1523086382">
      <w:bodyDiv w:val="1"/>
      <w:marLeft w:val="0"/>
      <w:marRight w:val="0"/>
      <w:marTop w:val="0"/>
      <w:marBottom w:val="0"/>
      <w:divBdr>
        <w:top w:val="none" w:sz="0" w:space="0" w:color="auto"/>
        <w:left w:val="none" w:sz="0" w:space="0" w:color="auto"/>
        <w:bottom w:val="none" w:sz="0" w:space="0" w:color="auto"/>
        <w:right w:val="none" w:sz="0" w:space="0" w:color="auto"/>
      </w:divBdr>
    </w:div>
    <w:div w:id="1588152698">
      <w:bodyDiv w:val="1"/>
      <w:marLeft w:val="0"/>
      <w:marRight w:val="0"/>
      <w:marTop w:val="0"/>
      <w:marBottom w:val="0"/>
      <w:divBdr>
        <w:top w:val="none" w:sz="0" w:space="0" w:color="auto"/>
        <w:left w:val="none" w:sz="0" w:space="0" w:color="auto"/>
        <w:bottom w:val="none" w:sz="0" w:space="0" w:color="auto"/>
        <w:right w:val="none" w:sz="0" w:space="0" w:color="auto"/>
      </w:divBdr>
      <w:divsChild>
        <w:div w:id="177811213">
          <w:marLeft w:val="547"/>
          <w:marRight w:val="0"/>
          <w:marTop w:val="86"/>
          <w:marBottom w:val="0"/>
          <w:divBdr>
            <w:top w:val="none" w:sz="0" w:space="0" w:color="auto"/>
            <w:left w:val="none" w:sz="0" w:space="0" w:color="auto"/>
            <w:bottom w:val="none" w:sz="0" w:space="0" w:color="auto"/>
            <w:right w:val="none" w:sz="0" w:space="0" w:color="auto"/>
          </w:divBdr>
        </w:div>
        <w:div w:id="423115092">
          <w:marLeft w:val="1094"/>
          <w:marRight w:val="0"/>
          <w:marTop w:val="86"/>
          <w:marBottom w:val="0"/>
          <w:divBdr>
            <w:top w:val="none" w:sz="0" w:space="0" w:color="auto"/>
            <w:left w:val="none" w:sz="0" w:space="0" w:color="auto"/>
            <w:bottom w:val="none" w:sz="0" w:space="0" w:color="auto"/>
            <w:right w:val="none" w:sz="0" w:space="0" w:color="auto"/>
          </w:divBdr>
        </w:div>
        <w:div w:id="1325936964">
          <w:marLeft w:val="1094"/>
          <w:marRight w:val="0"/>
          <w:marTop w:val="86"/>
          <w:marBottom w:val="0"/>
          <w:divBdr>
            <w:top w:val="none" w:sz="0" w:space="0" w:color="auto"/>
            <w:left w:val="none" w:sz="0" w:space="0" w:color="auto"/>
            <w:bottom w:val="none" w:sz="0" w:space="0" w:color="auto"/>
            <w:right w:val="none" w:sz="0" w:space="0" w:color="auto"/>
          </w:divBdr>
        </w:div>
        <w:div w:id="1427192566">
          <w:marLeft w:val="547"/>
          <w:marRight w:val="0"/>
          <w:marTop w:val="86"/>
          <w:marBottom w:val="0"/>
          <w:divBdr>
            <w:top w:val="none" w:sz="0" w:space="0" w:color="auto"/>
            <w:left w:val="none" w:sz="0" w:space="0" w:color="auto"/>
            <w:bottom w:val="none" w:sz="0" w:space="0" w:color="auto"/>
            <w:right w:val="none" w:sz="0" w:space="0" w:color="auto"/>
          </w:divBdr>
        </w:div>
        <w:div w:id="1730418008">
          <w:marLeft w:val="547"/>
          <w:marRight w:val="0"/>
          <w:marTop w:val="86"/>
          <w:marBottom w:val="0"/>
          <w:divBdr>
            <w:top w:val="none" w:sz="0" w:space="0" w:color="auto"/>
            <w:left w:val="none" w:sz="0" w:space="0" w:color="auto"/>
            <w:bottom w:val="none" w:sz="0" w:space="0" w:color="auto"/>
            <w:right w:val="none" w:sz="0" w:space="0" w:color="auto"/>
          </w:divBdr>
        </w:div>
        <w:div w:id="1863548222">
          <w:marLeft w:val="547"/>
          <w:marRight w:val="0"/>
          <w:marTop w:val="86"/>
          <w:marBottom w:val="0"/>
          <w:divBdr>
            <w:top w:val="none" w:sz="0" w:space="0" w:color="auto"/>
            <w:left w:val="none" w:sz="0" w:space="0" w:color="auto"/>
            <w:bottom w:val="none" w:sz="0" w:space="0" w:color="auto"/>
            <w:right w:val="none" w:sz="0" w:space="0" w:color="auto"/>
          </w:divBdr>
        </w:div>
      </w:divsChild>
    </w:div>
    <w:div w:id="1654794725">
      <w:bodyDiv w:val="1"/>
      <w:marLeft w:val="0"/>
      <w:marRight w:val="0"/>
      <w:marTop w:val="0"/>
      <w:marBottom w:val="0"/>
      <w:divBdr>
        <w:top w:val="none" w:sz="0" w:space="0" w:color="auto"/>
        <w:left w:val="none" w:sz="0" w:space="0" w:color="auto"/>
        <w:bottom w:val="none" w:sz="0" w:space="0" w:color="auto"/>
        <w:right w:val="none" w:sz="0" w:space="0" w:color="auto"/>
      </w:divBdr>
    </w:div>
    <w:div w:id="1755711262">
      <w:bodyDiv w:val="1"/>
      <w:marLeft w:val="0"/>
      <w:marRight w:val="0"/>
      <w:marTop w:val="0"/>
      <w:marBottom w:val="0"/>
      <w:divBdr>
        <w:top w:val="none" w:sz="0" w:space="0" w:color="auto"/>
        <w:left w:val="none" w:sz="0" w:space="0" w:color="auto"/>
        <w:bottom w:val="none" w:sz="0" w:space="0" w:color="auto"/>
        <w:right w:val="none" w:sz="0" w:space="0" w:color="auto"/>
      </w:divBdr>
      <w:divsChild>
        <w:div w:id="354113903">
          <w:marLeft w:val="0"/>
          <w:marRight w:val="0"/>
          <w:marTop w:val="0"/>
          <w:marBottom w:val="0"/>
          <w:divBdr>
            <w:top w:val="none" w:sz="0" w:space="0" w:color="auto"/>
            <w:left w:val="none" w:sz="0" w:space="0" w:color="auto"/>
            <w:bottom w:val="none" w:sz="0" w:space="0" w:color="auto"/>
            <w:right w:val="none" w:sz="0" w:space="0" w:color="auto"/>
          </w:divBdr>
        </w:div>
        <w:div w:id="467747010">
          <w:marLeft w:val="0"/>
          <w:marRight w:val="0"/>
          <w:marTop w:val="0"/>
          <w:marBottom w:val="0"/>
          <w:divBdr>
            <w:top w:val="none" w:sz="0" w:space="0" w:color="auto"/>
            <w:left w:val="none" w:sz="0" w:space="0" w:color="auto"/>
            <w:bottom w:val="none" w:sz="0" w:space="0" w:color="auto"/>
            <w:right w:val="none" w:sz="0" w:space="0" w:color="auto"/>
          </w:divBdr>
        </w:div>
        <w:div w:id="518005549">
          <w:marLeft w:val="0"/>
          <w:marRight w:val="0"/>
          <w:marTop w:val="0"/>
          <w:marBottom w:val="0"/>
          <w:divBdr>
            <w:top w:val="none" w:sz="0" w:space="0" w:color="auto"/>
            <w:left w:val="none" w:sz="0" w:space="0" w:color="auto"/>
            <w:bottom w:val="none" w:sz="0" w:space="0" w:color="auto"/>
            <w:right w:val="none" w:sz="0" w:space="0" w:color="auto"/>
          </w:divBdr>
        </w:div>
      </w:divsChild>
    </w:div>
    <w:div w:id="1768962853">
      <w:bodyDiv w:val="1"/>
      <w:marLeft w:val="0"/>
      <w:marRight w:val="0"/>
      <w:marTop w:val="0"/>
      <w:marBottom w:val="0"/>
      <w:divBdr>
        <w:top w:val="none" w:sz="0" w:space="0" w:color="auto"/>
        <w:left w:val="none" w:sz="0" w:space="0" w:color="auto"/>
        <w:bottom w:val="none" w:sz="0" w:space="0" w:color="auto"/>
        <w:right w:val="none" w:sz="0" w:space="0" w:color="auto"/>
      </w:divBdr>
      <w:divsChild>
        <w:div w:id="2004892365">
          <w:marLeft w:val="979"/>
          <w:marRight w:val="0"/>
          <w:marTop w:val="80"/>
          <w:marBottom w:val="0"/>
          <w:divBdr>
            <w:top w:val="none" w:sz="0" w:space="0" w:color="auto"/>
            <w:left w:val="none" w:sz="0" w:space="0" w:color="auto"/>
            <w:bottom w:val="none" w:sz="0" w:space="0" w:color="auto"/>
            <w:right w:val="none" w:sz="0" w:space="0" w:color="auto"/>
          </w:divBdr>
        </w:div>
      </w:divsChild>
    </w:div>
    <w:div w:id="1804418209">
      <w:bodyDiv w:val="1"/>
      <w:marLeft w:val="0"/>
      <w:marRight w:val="0"/>
      <w:marTop w:val="0"/>
      <w:marBottom w:val="0"/>
      <w:divBdr>
        <w:top w:val="none" w:sz="0" w:space="0" w:color="auto"/>
        <w:left w:val="none" w:sz="0" w:space="0" w:color="auto"/>
        <w:bottom w:val="none" w:sz="0" w:space="0" w:color="auto"/>
        <w:right w:val="none" w:sz="0" w:space="0" w:color="auto"/>
      </w:divBdr>
    </w:div>
    <w:div w:id="1807893821">
      <w:bodyDiv w:val="1"/>
      <w:marLeft w:val="0"/>
      <w:marRight w:val="0"/>
      <w:marTop w:val="0"/>
      <w:marBottom w:val="0"/>
      <w:divBdr>
        <w:top w:val="none" w:sz="0" w:space="0" w:color="auto"/>
        <w:left w:val="none" w:sz="0" w:space="0" w:color="auto"/>
        <w:bottom w:val="none" w:sz="0" w:space="0" w:color="auto"/>
        <w:right w:val="none" w:sz="0" w:space="0" w:color="auto"/>
      </w:divBdr>
    </w:div>
    <w:div w:id="1811744438">
      <w:bodyDiv w:val="1"/>
      <w:marLeft w:val="0"/>
      <w:marRight w:val="0"/>
      <w:marTop w:val="0"/>
      <w:marBottom w:val="0"/>
      <w:divBdr>
        <w:top w:val="none" w:sz="0" w:space="0" w:color="auto"/>
        <w:left w:val="none" w:sz="0" w:space="0" w:color="auto"/>
        <w:bottom w:val="none" w:sz="0" w:space="0" w:color="auto"/>
        <w:right w:val="none" w:sz="0" w:space="0" w:color="auto"/>
      </w:divBdr>
    </w:div>
    <w:div w:id="1895500438">
      <w:bodyDiv w:val="1"/>
      <w:marLeft w:val="0"/>
      <w:marRight w:val="0"/>
      <w:marTop w:val="0"/>
      <w:marBottom w:val="0"/>
      <w:divBdr>
        <w:top w:val="none" w:sz="0" w:space="0" w:color="auto"/>
        <w:left w:val="none" w:sz="0" w:space="0" w:color="auto"/>
        <w:bottom w:val="none" w:sz="0" w:space="0" w:color="auto"/>
        <w:right w:val="none" w:sz="0" w:space="0" w:color="auto"/>
      </w:divBdr>
    </w:div>
    <w:div w:id="1914969116">
      <w:bodyDiv w:val="1"/>
      <w:marLeft w:val="0"/>
      <w:marRight w:val="0"/>
      <w:marTop w:val="0"/>
      <w:marBottom w:val="0"/>
      <w:divBdr>
        <w:top w:val="none" w:sz="0" w:space="0" w:color="auto"/>
        <w:left w:val="none" w:sz="0" w:space="0" w:color="auto"/>
        <w:bottom w:val="none" w:sz="0" w:space="0" w:color="auto"/>
        <w:right w:val="none" w:sz="0" w:space="0" w:color="auto"/>
      </w:divBdr>
      <w:divsChild>
        <w:div w:id="171142800">
          <w:marLeft w:val="0"/>
          <w:marRight w:val="0"/>
          <w:marTop w:val="90"/>
          <w:marBottom w:val="90"/>
          <w:divBdr>
            <w:top w:val="none" w:sz="0" w:space="0" w:color="auto"/>
            <w:left w:val="none" w:sz="0" w:space="0" w:color="auto"/>
            <w:bottom w:val="none" w:sz="0" w:space="0" w:color="auto"/>
            <w:right w:val="none" w:sz="0" w:space="0" w:color="auto"/>
          </w:divBdr>
        </w:div>
        <w:div w:id="1173109814">
          <w:marLeft w:val="0"/>
          <w:marRight w:val="0"/>
          <w:marTop w:val="90"/>
          <w:marBottom w:val="90"/>
          <w:divBdr>
            <w:top w:val="none" w:sz="0" w:space="0" w:color="auto"/>
            <w:left w:val="none" w:sz="0" w:space="0" w:color="auto"/>
            <w:bottom w:val="none" w:sz="0" w:space="0" w:color="auto"/>
            <w:right w:val="none" w:sz="0" w:space="0" w:color="auto"/>
          </w:divBdr>
        </w:div>
        <w:div w:id="1956324528">
          <w:marLeft w:val="0"/>
          <w:marRight w:val="0"/>
          <w:marTop w:val="75"/>
          <w:marBottom w:val="0"/>
          <w:divBdr>
            <w:top w:val="none" w:sz="0" w:space="0" w:color="auto"/>
            <w:left w:val="none" w:sz="0" w:space="0" w:color="auto"/>
            <w:bottom w:val="none" w:sz="0" w:space="0" w:color="auto"/>
            <w:right w:val="none" w:sz="0" w:space="0" w:color="auto"/>
          </w:divBdr>
        </w:div>
      </w:divsChild>
    </w:div>
    <w:div w:id="1935747794">
      <w:bodyDiv w:val="1"/>
      <w:marLeft w:val="0"/>
      <w:marRight w:val="0"/>
      <w:marTop w:val="0"/>
      <w:marBottom w:val="0"/>
      <w:divBdr>
        <w:top w:val="none" w:sz="0" w:space="0" w:color="auto"/>
        <w:left w:val="none" w:sz="0" w:space="0" w:color="auto"/>
        <w:bottom w:val="none" w:sz="0" w:space="0" w:color="auto"/>
        <w:right w:val="none" w:sz="0" w:space="0" w:color="auto"/>
      </w:divBdr>
    </w:div>
    <w:div w:id="1986666287">
      <w:bodyDiv w:val="1"/>
      <w:marLeft w:val="0"/>
      <w:marRight w:val="0"/>
      <w:marTop w:val="0"/>
      <w:marBottom w:val="0"/>
      <w:divBdr>
        <w:top w:val="none" w:sz="0" w:space="0" w:color="auto"/>
        <w:left w:val="none" w:sz="0" w:space="0" w:color="auto"/>
        <w:bottom w:val="none" w:sz="0" w:space="0" w:color="auto"/>
        <w:right w:val="none" w:sz="0" w:space="0" w:color="auto"/>
      </w:divBdr>
      <w:divsChild>
        <w:div w:id="433594597">
          <w:marLeft w:val="0"/>
          <w:marRight w:val="0"/>
          <w:marTop w:val="0"/>
          <w:marBottom w:val="0"/>
          <w:divBdr>
            <w:top w:val="none" w:sz="0" w:space="0" w:color="auto"/>
            <w:left w:val="none" w:sz="0" w:space="0" w:color="auto"/>
            <w:bottom w:val="none" w:sz="0" w:space="0" w:color="auto"/>
            <w:right w:val="none" w:sz="0" w:space="0" w:color="auto"/>
          </w:divBdr>
          <w:divsChild>
            <w:div w:id="101650384">
              <w:marLeft w:val="200"/>
              <w:marRight w:val="800"/>
              <w:marTop w:val="200"/>
              <w:marBottom w:val="200"/>
              <w:divBdr>
                <w:top w:val="none" w:sz="0" w:space="0" w:color="auto"/>
                <w:left w:val="none" w:sz="0" w:space="0" w:color="auto"/>
                <w:bottom w:val="none" w:sz="0" w:space="0" w:color="auto"/>
                <w:right w:val="none" w:sz="0" w:space="0" w:color="auto"/>
              </w:divBdr>
              <w:divsChild>
                <w:div w:id="1463187581">
                  <w:marLeft w:val="0"/>
                  <w:marRight w:val="0"/>
                  <w:marTop w:val="120"/>
                  <w:marBottom w:val="0"/>
                  <w:divBdr>
                    <w:top w:val="dashed" w:sz="4" w:space="0" w:color="666666"/>
                    <w:left w:val="none" w:sz="0" w:space="0" w:color="auto"/>
                    <w:bottom w:val="dashed" w:sz="4" w:space="1" w:color="666666"/>
                    <w:right w:val="none" w:sz="0" w:space="0" w:color="auto"/>
                  </w:divBdr>
                </w:div>
              </w:divsChild>
            </w:div>
            <w:div w:id="978221997">
              <w:marLeft w:val="200"/>
              <w:marRight w:val="800"/>
              <w:marTop w:val="200"/>
              <w:marBottom w:val="200"/>
              <w:divBdr>
                <w:top w:val="none" w:sz="0" w:space="0" w:color="auto"/>
                <w:left w:val="none" w:sz="0" w:space="0" w:color="auto"/>
                <w:bottom w:val="none" w:sz="0" w:space="0" w:color="auto"/>
                <w:right w:val="none" w:sz="0" w:space="0" w:color="auto"/>
              </w:divBdr>
              <w:divsChild>
                <w:div w:id="219680016">
                  <w:marLeft w:val="0"/>
                  <w:marRight w:val="0"/>
                  <w:marTop w:val="120"/>
                  <w:marBottom w:val="0"/>
                  <w:divBdr>
                    <w:top w:val="dashed" w:sz="4" w:space="0" w:color="666666"/>
                    <w:left w:val="none" w:sz="0" w:space="0" w:color="auto"/>
                    <w:bottom w:val="dashed" w:sz="4" w:space="1" w:color="666666"/>
                    <w:right w:val="none" w:sz="0" w:space="0" w:color="auto"/>
                  </w:divBdr>
                </w:div>
              </w:divsChild>
            </w:div>
            <w:div w:id="1053887564">
              <w:marLeft w:val="200"/>
              <w:marRight w:val="800"/>
              <w:marTop w:val="200"/>
              <w:marBottom w:val="200"/>
              <w:divBdr>
                <w:top w:val="none" w:sz="0" w:space="0" w:color="auto"/>
                <w:left w:val="none" w:sz="0" w:space="0" w:color="auto"/>
                <w:bottom w:val="none" w:sz="0" w:space="0" w:color="auto"/>
                <w:right w:val="none" w:sz="0" w:space="0" w:color="auto"/>
              </w:divBdr>
              <w:divsChild>
                <w:div w:id="1460033454">
                  <w:marLeft w:val="0"/>
                  <w:marRight w:val="0"/>
                  <w:marTop w:val="120"/>
                  <w:marBottom w:val="0"/>
                  <w:divBdr>
                    <w:top w:val="dashed" w:sz="4" w:space="0" w:color="666666"/>
                    <w:left w:val="none" w:sz="0" w:space="0" w:color="auto"/>
                    <w:bottom w:val="dashed" w:sz="4" w:space="1" w:color="666666"/>
                    <w:right w:val="none" w:sz="0" w:space="0" w:color="auto"/>
                  </w:divBdr>
                </w:div>
              </w:divsChild>
            </w:div>
          </w:divsChild>
        </w:div>
      </w:divsChild>
    </w:div>
    <w:div w:id="209455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fomis.uni-saarland.de/bfo/"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fomis.uni-saarland.de/bf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ifomis.org/bfo"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0B3B3-A395-484F-82F5-92BDC3877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54</Pages>
  <Words>15883</Words>
  <Characters>90534</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106205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Arp</dc:creator>
  <cp:lastModifiedBy>phismith</cp:lastModifiedBy>
  <cp:revision>32</cp:revision>
  <cp:lastPrinted>2015-02-02T15:01:00Z</cp:lastPrinted>
  <dcterms:created xsi:type="dcterms:W3CDTF">2015-01-05T15:02:00Z</dcterms:created>
  <dcterms:modified xsi:type="dcterms:W3CDTF">2015-02-05T21:11:00Z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true</vt:bool>
  </property>
  <property fmtid="{D5CDD505-2E9C-101B-9397-08002B2CF9AE}" pid="3" name="x_a">
    <vt:bool>false</vt:bool>
  </property>
  <property fmtid="{D5CDD505-2E9C-101B-9397-08002B2CF9AE}" pid="4" name="x_p">
    <vt:bool>false</vt:bool>
  </property>
</Properties>
</file>