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CF79AE" w14:textId="77777777" w:rsidR="0006552B" w:rsidRDefault="0006552B" w:rsidP="000B1E4B">
      <w:pPr>
        <w:pStyle w:val="RHVRunningHeadVerso"/>
        <w:rPr>
          <w:szCs w:val="24"/>
        </w:rPr>
      </w:pPr>
      <w:r>
        <w:rPr>
          <w:szCs w:val="24"/>
        </w:rPr>
        <w:t>Chapter 2</w:t>
      </w:r>
    </w:p>
    <w:p w14:paraId="547BD131" w14:textId="77777777" w:rsidR="0006552B" w:rsidRDefault="0006552B">
      <w:pPr>
        <w:pStyle w:val="RHRRunningHeadRecto"/>
        <w:autoSpaceDE w:val="0"/>
        <w:autoSpaceDN w:val="0"/>
        <w:adjustRightInd w:val="0"/>
        <w:rPr>
          <w:szCs w:val="24"/>
        </w:rPr>
      </w:pPr>
      <w:r>
        <w:rPr>
          <w:szCs w:val="24"/>
        </w:rPr>
        <w:t>Kinds of Ontologies and the Role of Taxonomies</w:t>
      </w:r>
    </w:p>
    <w:p w14:paraId="2D151B7F" w14:textId="77777777" w:rsidR="0006552B" w:rsidRDefault="0006552B">
      <w:pPr>
        <w:pStyle w:val="CNChapterNumber"/>
        <w:autoSpaceDE w:val="0"/>
        <w:autoSpaceDN w:val="0"/>
        <w:adjustRightInd w:val="0"/>
        <w:rPr>
          <w:szCs w:val="24"/>
        </w:rPr>
      </w:pPr>
      <w:r>
        <w:rPr>
          <w:szCs w:val="24"/>
        </w:rPr>
        <w:t>2</w:t>
      </w:r>
    </w:p>
    <w:p w14:paraId="1DCC90AF" w14:textId="77777777" w:rsidR="0006552B" w:rsidRDefault="0006552B">
      <w:pPr>
        <w:pStyle w:val="CTChapterTitle"/>
        <w:autoSpaceDE w:val="0"/>
        <w:autoSpaceDN w:val="0"/>
        <w:adjustRightInd w:val="0"/>
        <w:rPr>
          <w:szCs w:val="24"/>
        </w:rPr>
      </w:pPr>
      <w:r>
        <w:rPr>
          <w:szCs w:val="24"/>
        </w:rPr>
        <w:t>Kinds of Ontologies and the Role of Taxonomies</w:t>
      </w:r>
    </w:p>
    <w:p w14:paraId="4BD7503B" w14:textId="77777777" w:rsidR="0006552B" w:rsidRDefault="0006552B">
      <w:pPr>
        <w:pStyle w:val="TxNITextNoIndent"/>
        <w:autoSpaceDE w:val="0"/>
        <w:autoSpaceDN w:val="0"/>
        <w:adjustRightInd w:val="0"/>
        <w:rPr>
          <w:szCs w:val="24"/>
        </w:rPr>
      </w:pPr>
      <w:r>
        <w:rPr>
          <w:szCs w:val="24"/>
        </w:rPr>
        <w:t>An ontology, as we conceive it, is a representational artifact aimed at representing universals, defined classes, and relations among them. We are interested here specifically in the universals, defined classes, and relations discovered by and pertinent to scientific research. In this chapter we discuss in more detail the philosophical background of ontology in general, and introduce some distinctions between kinds of ontologies, including domain ontologies, top-level ontologies, reference ontologies, and application ontologies. We also discuss in more detail the idea of a structured classification or taxonomy.</w:t>
      </w:r>
    </w:p>
    <w:p w14:paraId="1E2DCC4A" w14:textId="6CC89337" w:rsidR="0006552B" w:rsidRDefault="0006552B">
      <w:pPr>
        <w:pStyle w:val="H1HeadingLevel1"/>
        <w:autoSpaceDE w:val="0"/>
        <w:autoSpaceDN w:val="0"/>
        <w:adjustRightInd w:val="0"/>
        <w:rPr>
          <w:szCs w:val="24"/>
        </w:rPr>
      </w:pPr>
      <w:r>
        <w:rPr>
          <w:szCs w:val="24"/>
        </w:rPr>
        <w:t>Philosophical Ontology</w:t>
      </w:r>
    </w:p>
    <w:p w14:paraId="5E02F917" w14:textId="7BB0C9C6" w:rsidR="0006552B" w:rsidRDefault="0006552B">
      <w:pPr>
        <w:pStyle w:val="TxNITextNoIndent"/>
        <w:autoSpaceDE w:val="0"/>
        <w:autoSpaceDN w:val="0"/>
        <w:adjustRightInd w:val="0"/>
        <w:rPr>
          <w:szCs w:val="24"/>
        </w:rPr>
      </w:pPr>
      <w:r>
        <w:rPr>
          <w:szCs w:val="24"/>
        </w:rPr>
        <w:t xml:space="preserve">Historically, ontology is a branch of philosophy having its origins in ancient Greece in the work of philosophers such as Parmenides, Heraclitus, Plato, and Aristotle. </w:t>
      </w:r>
      <w:r w:rsidR="001F0B53">
        <w:rPr>
          <w:szCs w:val="24"/>
        </w:rPr>
        <w:t>“</w:t>
      </w:r>
      <w:r>
        <w:rPr>
          <w:szCs w:val="24"/>
        </w:rPr>
        <w:t>Ontology</w:t>
      </w:r>
      <w:r w:rsidR="001F0B53">
        <w:rPr>
          <w:szCs w:val="24"/>
        </w:rPr>
        <w:t>”</w:t>
      </w:r>
      <w:r>
        <w:rPr>
          <w:szCs w:val="24"/>
        </w:rPr>
        <w:t xml:space="preserve"> derives from the Greek words </w:t>
      </w:r>
      <w:r>
        <w:rPr>
          <w:i/>
          <w:szCs w:val="24"/>
        </w:rPr>
        <w:t>ontos</w:t>
      </w:r>
      <w:r>
        <w:rPr>
          <w:szCs w:val="24"/>
        </w:rPr>
        <w:t xml:space="preserve"> (meaning “existence” or “being”) and </w:t>
      </w:r>
      <w:r>
        <w:rPr>
          <w:i/>
          <w:szCs w:val="24"/>
        </w:rPr>
        <w:t>logos</w:t>
      </w:r>
      <w:r>
        <w:rPr>
          <w:szCs w:val="24"/>
        </w:rPr>
        <w:t xml:space="preserve"> (meaning “rational account” or “knowledge”). Ontology in this sense is concerned with the study of what is, of the kinds and structures of objects, properties, events, processes, and relations in reality. From the philosophical perspective, ontology seeks to provide a definitive and exhaustive classification of entities in all spheres of being. Philosoph</w:t>
      </w:r>
      <w:r w:rsidR="00122BDE">
        <w:rPr>
          <w:szCs w:val="24"/>
        </w:rPr>
        <w:t xml:space="preserve">ers </w:t>
      </w:r>
      <w:r>
        <w:rPr>
          <w:szCs w:val="24"/>
        </w:rPr>
        <w:t xml:space="preserve">have emphasized in this connection the role of </w:t>
      </w:r>
      <w:r>
        <w:rPr>
          <w:szCs w:val="24"/>
        </w:rPr>
        <w:lastRenderedPageBreak/>
        <w:t>certain basic or preferred types of entities—for example</w:t>
      </w:r>
      <w:r w:rsidR="00A51630">
        <w:rPr>
          <w:szCs w:val="24"/>
        </w:rPr>
        <w:t>,</w:t>
      </w:r>
      <w:r>
        <w:rPr>
          <w:szCs w:val="24"/>
        </w:rPr>
        <w:t xml:space="preserve"> absolute simples—</w:t>
      </w:r>
      <w:r w:rsidR="001F0B53">
        <w:rPr>
          <w:szCs w:val="24"/>
        </w:rPr>
        <w:t xml:space="preserve">that </w:t>
      </w:r>
      <w:r>
        <w:rPr>
          <w:szCs w:val="24"/>
        </w:rPr>
        <w:t>are regarded as being truly real, as contrasted with other, less-privileged entities, which are seen as being constructed on their basis.</w:t>
      </w:r>
    </w:p>
    <w:p w14:paraId="331AC8C3" w14:textId="172E5A0C" w:rsidR="0006552B" w:rsidRDefault="0006552B">
      <w:pPr>
        <w:pStyle w:val="TxText"/>
        <w:autoSpaceDE w:val="0"/>
        <w:autoSpaceDN w:val="0"/>
        <w:adjustRightInd w:val="0"/>
        <w:rPr>
          <w:szCs w:val="24"/>
        </w:rPr>
      </w:pPr>
      <w:r>
        <w:rPr>
          <w:szCs w:val="24"/>
        </w:rPr>
        <w:t xml:space="preserve">Contemporary philosophical ontology (sometimes called </w:t>
      </w:r>
      <w:r w:rsidR="001F0B53">
        <w:rPr>
          <w:szCs w:val="24"/>
        </w:rPr>
        <w:t>“</w:t>
      </w:r>
      <w:r>
        <w:rPr>
          <w:szCs w:val="24"/>
        </w:rPr>
        <w:t>analytic metaphysics</w:t>
      </w:r>
      <w:r w:rsidR="001F0B53">
        <w:rPr>
          <w:szCs w:val="24"/>
        </w:rPr>
        <w:t>”</w:t>
      </w:r>
      <w:r>
        <w:rPr>
          <w:szCs w:val="24"/>
        </w:rPr>
        <w:t xml:space="preserve">) has </w:t>
      </w:r>
      <w:r w:rsidR="00122BDE">
        <w:rPr>
          <w:szCs w:val="24"/>
        </w:rPr>
        <w:t xml:space="preserve">sometimes allowed </w:t>
      </w:r>
      <w:r>
        <w:rPr>
          <w:szCs w:val="24"/>
        </w:rPr>
        <w:t xml:space="preserve">the study of entities dealt with by the special sciences (physics, chemistry, biology, psychology, and others), but it still overwhelmingly pursues a more general focus, one directed at providing a description and explanation of the kinds of objects and relations that are common to all scientific domains. Examples of such common or domain-neutral features of reality include unity and plurality; </w:t>
      </w:r>
      <w:r w:rsidR="0021727B">
        <w:rPr>
          <w:szCs w:val="24"/>
        </w:rPr>
        <w:t xml:space="preserve">cause and effect; </w:t>
      </w:r>
      <w:r>
        <w:rPr>
          <w:szCs w:val="24"/>
        </w:rPr>
        <w:t>identity, both at a time and across time; compositional structure, determined either via part-whole or member-set relations; spatial and temporal and spatiotemporal location; and so on.</w:t>
      </w:r>
    </w:p>
    <w:p w14:paraId="2594BFC7" w14:textId="2A8E947B" w:rsidR="0006552B" w:rsidRDefault="0006552B">
      <w:pPr>
        <w:pStyle w:val="TxText"/>
        <w:autoSpaceDE w:val="0"/>
        <w:autoSpaceDN w:val="0"/>
        <w:adjustRightInd w:val="0"/>
        <w:rPr>
          <w:szCs w:val="24"/>
        </w:rPr>
      </w:pPr>
      <w:r>
        <w:rPr>
          <w:szCs w:val="24"/>
        </w:rPr>
        <w:t>Where the biologist studies cells, the chemist studies molecules, and the physicist studies energy and electrons; the philosophical ontologist, in contrast, is interested in giving an account of what is common to cells, molecules, and electrons (for example, that they are all entities or things that exist as the bearers of certain properties or qualities) and of the relations in which these kinds of entities stand to one another. Such relations may extend across the usual disciplinary boundaries of the special sciences and across granularities, as in the case of relationships between microlevel entities such as atoms or molecules and macrolevel entities such as organisms and planets. The goal of philosophical ontology is at its core to provide a clear, coherent, and rigorously worked-out account of the basic structures of the whole of reality thus conceived.</w:t>
      </w:r>
    </w:p>
    <w:p w14:paraId="568DEE16" w14:textId="3AE30448" w:rsidR="0006552B" w:rsidRDefault="0006552B">
      <w:pPr>
        <w:pStyle w:val="H2HeadingLevel2"/>
        <w:autoSpaceDE w:val="0"/>
        <w:autoSpaceDN w:val="0"/>
        <w:adjustRightInd w:val="0"/>
        <w:rPr>
          <w:szCs w:val="24"/>
        </w:rPr>
      </w:pPr>
      <w:r>
        <w:rPr>
          <w:szCs w:val="24"/>
        </w:rPr>
        <w:lastRenderedPageBreak/>
        <w:t>Philosophical Ontology and Taxonomy</w:t>
      </w:r>
    </w:p>
    <w:p w14:paraId="1DF3B60F" w14:textId="4CDF9057" w:rsidR="0006552B" w:rsidRDefault="0006552B">
      <w:pPr>
        <w:pStyle w:val="TxNITextNoIndent"/>
        <w:autoSpaceDE w:val="0"/>
        <w:autoSpaceDN w:val="0"/>
        <w:adjustRightInd w:val="0"/>
        <w:rPr>
          <w:szCs w:val="24"/>
        </w:rPr>
      </w:pPr>
      <w:r>
        <w:rPr>
          <w:szCs w:val="24"/>
        </w:rPr>
        <w:t>A major feature of philosophical ontology is the classification of different kinds of entities. This involves not only differentiating between basic categories of entities (for example</w:t>
      </w:r>
      <w:r w:rsidR="00A51630">
        <w:rPr>
          <w:szCs w:val="24"/>
        </w:rPr>
        <w:t xml:space="preserve">, </w:t>
      </w:r>
      <w:r>
        <w:rPr>
          <w:szCs w:val="24"/>
        </w:rPr>
        <w:t xml:space="preserve">between </w:t>
      </w:r>
      <w:r>
        <w:rPr>
          <w:i/>
          <w:szCs w:val="24"/>
        </w:rPr>
        <w:t>objects</w:t>
      </w:r>
      <w:r>
        <w:rPr>
          <w:szCs w:val="24"/>
        </w:rPr>
        <w:t xml:space="preserve"> such as a heart, and </w:t>
      </w:r>
      <w:r>
        <w:rPr>
          <w:i/>
          <w:szCs w:val="24"/>
        </w:rPr>
        <w:t>processes</w:t>
      </w:r>
      <w:r>
        <w:rPr>
          <w:szCs w:val="24"/>
        </w:rPr>
        <w:t xml:space="preserve"> such as the beating of a heart), but also recognizing more specific kinds of entities falling under these categories (such as the difference between an individual object, such as a human being, and an aggregate or group of objects, such as a population of human beings). The result is a set of representations of the kinds of objects there are, either in general or in a given field of investigation, organized according to certain principles of classification. The so-called Porphyrian Tree (illustrated in </w:t>
      </w:r>
      <w:r>
        <w:rPr>
          <w:rStyle w:val="FgCOFigureCallOut"/>
          <w:szCs w:val="24"/>
        </w:rPr>
        <w:t>figure 2.1</w:t>
      </w:r>
      <w:r>
        <w:rPr>
          <w:szCs w:val="24"/>
        </w:rPr>
        <w:t xml:space="preserve">), a version of which was included in an introduction to the work of Aristotle by the Greek philosopher Porphyry, is designed to represent the principle types of things (in Greek the </w:t>
      </w:r>
      <w:r>
        <w:rPr>
          <w:i/>
          <w:szCs w:val="24"/>
        </w:rPr>
        <w:t>katēgoriai</w:t>
      </w:r>
      <w:r>
        <w:rPr>
          <w:szCs w:val="24"/>
        </w:rPr>
        <w:t xml:space="preserve">) found in reality from the Aristotelian point of view. This idea has been used by thinkers in a variety of disciplines ever since. The Linnaean Taxonomy—first developed by Carl Linnaeus in the </w:t>
      </w:r>
      <w:r w:rsidR="001F0B53">
        <w:rPr>
          <w:szCs w:val="24"/>
        </w:rPr>
        <w:t>eighteen</w:t>
      </w:r>
      <w:r>
        <w:rPr>
          <w:szCs w:val="24"/>
        </w:rPr>
        <w:t xml:space="preserve">th century to classify living things and still used by biologists today—is based on the Porphyrian Tree, and the idea has been reused in multiple further fields—in the </w:t>
      </w:r>
      <w:r w:rsidR="001F0B53">
        <w:rPr>
          <w:szCs w:val="24"/>
        </w:rPr>
        <w:t>p</w:t>
      </w:r>
      <w:r>
        <w:rPr>
          <w:szCs w:val="24"/>
        </w:rPr>
        <w:t xml:space="preserve">eriodic </w:t>
      </w:r>
      <w:r w:rsidR="001F0B53">
        <w:rPr>
          <w:szCs w:val="24"/>
        </w:rPr>
        <w:t>t</w:t>
      </w:r>
      <w:r>
        <w:rPr>
          <w:szCs w:val="24"/>
        </w:rPr>
        <w:t xml:space="preserve">able of the </w:t>
      </w:r>
      <w:r w:rsidR="001F0B53">
        <w:rPr>
          <w:szCs w:val="24"/>
        </w:rPr>
        <w:t>e</w:t>
      </w:r>
      <w:r>
        <w:rPr>
          <w:szCs w:val="24"/>
        </w:rPr>
        <w:t>lements, the WHO International Classification of Diseases,</w:t>
      </w:r>
      <w:r>
        <w:rPr>
          <w:rStyle w:val="citefn"/>
          <w:szCs w:val="24"/>
          <w:vertAlign w:val="superscript"/>
        </w:rPr>
        <w:t>1</w:t>
      </w:r>
      <w:r>
        <w:rPr>
          <w:szCs w:val="24"/>
        </w:rPr>
        <w:t xml:space="preserve"> the Department of Defense Joint Hierarchy of Military Doctrine,</w:t>
      </w:r>
      <w:r>
        <w:rPr>
          <w:rStyle w:val="citefn"/>
          <w:szCs w:val="24"/>
          <w:vertAlign w:val="superscript"/>
        </w:rPr>
        <w:t>2</w:t>
      </w:r>
      <w:r>
        <w:rPr>
          <w:szCs w:val="24"/>
        </w:rPr>
        <w:t xml:space="preserve"> and many more.</w:t>
      </w:r>
    </w:p>
    <w:p w14:paraId="299C1ECA" w14:textId="77777777" w:rsidR="0006552B" w:rsidRDefault="0006552B">
      <w:pPr>
        <w:pStyle w:val="NoteCNotetoComp"/>
        <w:autoSpaceDE w:val="0"/>
        <w:autoSpaceDN w:val="0"/>
        <w:adjustRightInd w:val="0"/>
        <w:rPr>
          <w:szCs w:val="24"/>
        </w:rPr>
      </w:pPr>
      <w:r>
        <w:rPr>
          <w:szCs w:val="24"/>
        </w:rPr>
        <w:t xml:space="preserve">[Insert </w:t>
      </w:r>
      <w:r>
        <w:rPr>
          <w:rStyle w:val="FgCOFigureCallOut"/>
          <w:szCs w:val="24"/>
        </w:rPr>
        <w:t>figure 2.1</w:t>
      </w:r>
      <w:r>
        <w:rPr>
          <w:szCs w:val="24"/>
        </w:rPr>
        <w:t>]</w:t>
      </w:r>
    </w:p>
    <w:p w14:paraId="6555EDD8" w14:textId="37B140DC" w:rsidR="0006552B" w:rsidRDefault="0006552B">
      <w:pPr>
        <w:pStyle w:val="H2HeadingLevel2"/>
        <w:autoSpaceDE w:val="0"/>
        <w:autoSpaceDN w:val="0"/>
        <w:adjustRightInd w:val="0"/>
        <w:rPr>
          <w:szCs w:val="24"/>
        </w:rPr>
      </w:pPr>
      <w:r>
        <w:rPr>
          <w:szCs w:val="24"/>
        </w:rPr>
        <w:lastRenderedPageBreak/>
        <w:t>Simple Taxonomies</w:t>
      </w:r>
    </w:p>
    <w:p w14:paraId="2C9255BB" w14:textId="6CED9CA6" w:rsidR="0006552B" w:rsidRDefault="0006552B">
      <w:pPr>
        <w:pStyle w:val="TxNITextNoIndent"/>
        <w:autoSpaceDE w:val="0"/>
        <w:autoSpaceDN w:val="0"/>
        <w:adjustRightInd w:val="0"/>
        <w:rPr>
          <w:szCs w:val="24"/>
        </w:rPr>
      </w:pPr>
      <w:r>
        <w:rPr>
          <w:szCs w:val="24"/>
        </w:rPr>
        <w:t xml:space="preserve">The Porphyrian Tree is an example of what we have already referred to in </w:t>
      </w:r>
      <w:r w:rsidR="008B7C32">
        <w:rPr>
          <w:szCs w:val="24"/>
        </w:rPr>
        <w:t xml:space="preserve">chapter </w:t>
      </w:r>
      <w:r>
        <w:rPr>
          <w:szCs w:val="24"/>
        </w:rPr>
        <w:t xml:space="preserve">1 as a </w:t>
      </w:r>
      <w:r>
        <w:rPr>
          <w:i/>
          <w:szCs w:val="24"/>
        </w:rPr>
        <w:t>hierarchy</w:t>
      </w:r>
      <w:r>
        <w:rPr>
          <w:szCs w:val="24"/>
        </w:rPr>
        <w:t xml:space="preserve">: a graph with </w:t>
      </w:r>
      <w:r>
        <w:rPr>
          <w:i/>
          <w:szCs w:val="24"/>
        </w:rPr>
        <w:t>nodes</w:t>
      </w:r>
      <w:r>
        <w:rPr>
          <w:szCs w:val="24"/>
        </w:rPr>
        <w:t xml:space="preserve"> (including </w:t>
      </w:r>
      <w:r>
        <w:rPr>
          <w:i/>
          <w:szCs w:val="24"/>
        </w:rPr>
        <w:t>leaves</w:t>
      </w:r>
      <w:r>
        <w:rPr>
          <w:szCs w:val="24"/>
        </w:rPr>
        <w:t xml:space="preserve">, the lowest nodes) and </w:t>
      </w:r>
      <w:r>
        <w:rPr>
          <w:i/>
          <w:szCs w:val="24"/>
        </w:rPr>
        <w:t>edges</w:t>
      </w:r>
      <w:r>
        <w:rPr>
          <w:szCs w:val="24"/>
        </w:rPr>
        <w:t xml:space="preserve"> (the lines connecting the nodes), forming </w:t>
      </w:r>
      <w:r>
        <w:rPr>
          <w:i/>
          <w:szCs w:val="24"/>
        </w:rPr>
        <w:t>branches</w:t>
      </w:r>
      <w:r>
        <w:rPr>
          <w:szCs w:val="24"/>
        </w:rPr>
        <w:t xml:space="preserve"> that connect each node (each box in </w:t>
      </w:r>
      <w:r w:rsidR="00462506" w:rsidRPr="00D77477">
        <w:rPr>
          <w:rStyle w:val="FgCOFigureCallOut"/>
        </w:rPr>
        <w:t>figure 2.1</w:t>
      </w:r>
      <w:r>
        <w:rPr>
          <w:szCs w:val="24"/>
        </w:rPr>
        <w:t xml:space="preserve">: thing, material substance, etc.) </w:t>
      </w:r>
      <w:r w:rsidR="0021727B">
        <w:rPr>
          <w:szCs w:val="24"/>
        </w:rPr>
        <w:t xml:space="preserve">in a path leading </w:t>
      </w:r>
      <w:r>
        <w:rPr>
          <w:szCs w:val="24"/>
        </w:rPr>
        <w:t xml:space="preserve">upward to the highest node or </w:t>
      </w:r>
      <w:r>
        <w:rPr>
          <w:i/>
          <w:szCs w:val="24"/>
        </w:rPr>
        <w:t>root</w:t>
      </w:r>
      <w:r w:rsidR="0021727B">
        <w:rPr>
          <w:i/>
          <w:szCs w:val="24"/>
        </w:rPr>
        <w:t xml:space="preserve"> </w:t>
      </w:r>
      <w:r w:rsidR="0021727B">
        <w:rPr>
          <w:szCs w:val="24"/>
        </w:rPr>
        <w:t xml:space="preserve">(see </w:t>
      </w:r>
      <w:r w:rsidR="00382BD6">
        <w:rPr>
          <w:szCs w:val="24"/>
        </w:rPr>
        <w:t>chapter 4 for further details</w:t>
      </w:r>
      <w:r>
        <w:rPr>
          <w:szCs w:val="24"/>
        </w:rPr>
        <w:t xml:space="preserve">. </w:t>
      </w:r>
      <w:r w:rsidR="00235F91">
        <w:rPr>
          <w:szCs w:val="24"/>
        </w:rPr>
        <w:t>N</w:t>
      </w:r>
      <w:r>
        <w:rPr>
          <w:szCs w:val="24"/>
        </w:rPr>
        <w:t>ode</w:t>
      </w:r>
      <w:r w:rsidR="00235F91">
        <w:rPr>
          <w:szCs w:val="24"/>
        </w:rPr>
        <w:t>s</w:t>
      </w:r>
      <w:r>
        <w:rPr>
          <w:szCs w:val="24"/>
        </w:rPr>
        <w:t xml:space="preserve"> </w:t>
      </w:r>
      <w:r w:rsidR="00235F91">
        <w:rPr>
          <w:szCs w:val="24"/>
        </w:rPr>
        <w:t>are connected by relations of subsumption (where the more general, or parent node, subsumes the less general, or child node).</w:t>
      </w:r>
    </w:p>
    <w:p w14:paraId="04EFADBF" w14:textId="28214174" w:rsidR="0006552B" w:rsidRDefault="0006552B">
      <w:pPr>
        <w:pStyle w:val="TxText"/>
        <w:autoSpaceDE w:val="0"/>
        <w:autoSpaceDN w:val="0"/>
        <w:adjustRightInd w:val="0"/>
        <w:rPr>
          <w:szCs w:val="24"/>
        </w:rPr>
      </w:pPr>
      <w:r>
        <w:rPr>
          <w:szCs w:val="24"/>
        </w:rPr>
        <w:t>All the ontologies with which we have to deal in what follows can be viewed as graph-theoretic structures</w:t>
      </w:r>
      <w:r w:rsidR="00235F91">
        <w:rPr>
          <w:szCs w:val="24"/>
        </w:rPr>
        <w:t xml:space="preserve"> along these lines</w:t>
      </w:r>
      <w:r>
        <w:rPr>
          <w:szCs w:val="24"/>
        </w:rPr>
        <w:t>, consisting of nodes (the terms of the ontology) connected by edges (representing relations</w:t>
      </w:r>
      <w:r w:rsidR="009B5FA2">
        <w:rPr>
          <w:szCs w:val="24"/>
        </w:rPr>
        <w:t xml:space="preserve">). </w:t>
      </w:r>
      <w:r>
        <w:rPr>
          <w:szCs w:val="24"/>
        </w:rPr>
        <w:t>In a taxonomy the nodes are intended to represent types</w:t>
      </w:r>
      <w:r w:rsidR="009B5FA2">
        <w:rPr>
          <w:szCs w:val="24"/>
        </w:rPr>
        <w:t xml:space="preserve"> or</w:t>
      </w:r>
      <w:r>
        <w:rPr>
          <w:szCs w:val="24"/>
        </w:rPr>
        <w:t xml:space="preserve"> universals in reality, while the edges represent </w:t>
      </w:r>
      <w:r>
        <w:rPr>
          <w:i/>
          <w:szCs w:val="24"/>
        </w:rPr>
        <w:t>is_a</w:t>
      </w:r>
      <w:r>
        <w:rPr>
          <w:szCs w:val="24"/>
        </w:rPr>
        <w:t xml:space="preserve"> </w:t>
      </w:r>
      <w:r w:rsidR="009B5FA2">
        <w:rPr>
          <w:szCs w:val="24"/>
        </w:rPr>
        <w:t xml:space="preserve">(which means subtype) </w:t>
      </w:r>
      <w:r>
        <w:rPr>
          <w:szCs w:val="24"/>
        </w:rPr>
        <w:t xml:space="preserve">relations connecting these types </w:t>
      </w:r>
      <w:r w:rsidR="00A306AE">
        <w:rPr>
          <w:szCs w:val="24"/>
        </w:rPr>
        <w:t xml:space="preserve">or universals </w:t>
      </w:r>
      <w:r>
        <w:rPr>
          <w:szCs w:val="24"/>
        </w:rPr>
        <w:t xml:space="preserve">in reality. We use </w:t>
      </w:r>
      <w:r w:rsidR="00E04338">
        <w:rPr>
          <w:szCs w:val="24"/>
        </w:rPr>
        <w:t>“</w:t>
      </w:r>
      <w:r>
        <w:rPr>
          <w:i/>
          <w:szCs w:val="24"/>
        </w:rPr>
        <w:t>is_a</w:t>
      </w:r>
      <w:r w:rsidR="00E04338">
        <w:rPr>
          <w:i/>
          <w:szCs w:val="24"/>
        </w:rPr>
        <w:t>”</w:t>
      </w:r>
      <w:r>
        <w:rPr>
          <w:szCs w:val="24"/>
        </w:rPr>
        <w:t xml:space="preserve"> to mean </w:t>
      </w:r>
      <w:r w:rsidR="00E04338">
        <w:rPr>
          <w:szCs w:val="24"/>
        </w:rPr>
        <w:t>“</w:t>
      </w:r>
      <w:r>
        <w:rPr>
          <w:szCs w:val="24"/>
        </w:rPr>
        <w:t>is a subtype of</w:t>
      </w:r>
      <w:r w:rsidR="00E04338">
        <w:rPr>
          <w:szCs w:val="24"/>
        </w:rPr>
        <w:t>,”</w:t>
      </w:r>
      <w:r>
        <w:rPr>
          <w:szCs w:val="24"/>
        </w:rPr>
        <w:t xml:space="preserve"> defined as follows:</w:t>
      </w:r>
      <w:r>
        <w:rPr>
          <w:rStyle w:val="citefn"/>
          <w:szCs w:val="24"/>
          <w:vertAlign w:val="superscript"/>
        </w:rPr>
        <w:t>3</w:t>
      </w:r>
    </w:p>
    <w:p w14:paraId="79E91E72" w14:textId="0E7F7E57" w:rsidR="0006552B" w:rsidRDefault="0006552B">
      <w:pPr>
        <w:pStyle w:val="DDisplay"/>
        <w:autoSpaceDE w:val="0"/>
        <w:autoSpaceDN w:val="0"/>
        <w:adjustRightInd w:val="0"/>
        <w:rPr>
          <w:szCs w:val="24"/>
        </w:rPr>
      </w:pPr>
      <w:r>
        <w:rPr>
          <w:i/>
          <w:szCs w:val="24"/>
        </w:rPr>
        <w:t>A is_a B</w:t>
      </w:r>
      <w:r>
        <w:rPr>
          <w:szCs w:val="24"/>
        </w:rPr>
        <w:t xml:space="preserve"> =def. </w:t>
      </w:r>
      <w:r>
        <w:rPr>
          <w:i/>
          <w:szCs w:val="24"/>
        </w:rPr>
        <w:t>A</w:t>
      </w:r>
      <w:r>
        <w:rPr>
          <w:szCs w:val="24"/>
        </w:rPr>
        <w:t xml:space="preserve"> and </w:t>
      </w:r>
      <w:r>
        <w:rPr>
          <w:i/>
          <w:szCs w:val="24"/>
        </w:rPr>
        <w:t>B</w:t>
      </w:r>
      <w:r>
        <w:rPr>
          <w:szCs w:val="24"/>
        </w:rPr>
        <w:t xml:space="preserve"> are types and all instances of type </w:t>
      </w:r>
      <w:r>
        <w:rPr>
          <w:i/>
          <w:szCs w:val="24"/>
        </w:rPr>
        <w:t>A</w:t>
      </w:r>
      <w:r>
        <w:rPr>
          <w:szCs w:val="24"/>
        </w:rPr>
        <w:t xml:space="preserve"> are also instances of type </w:t>
      </w:r>
      <w:r>
        <w:rPr>
          <w:i/>
          <w:szCs w:val="24"/>
        </w:rPr>
        <w:t>B</w:t>
      </w:r>
    </w:p>
    <w:p w14:paraId="7F42061A" w14:textId="77777777" w:rsidR="0006552B" w:rsidRDefault="0006552B">
      <w:pPr>
        <w:pStyle w:val="TxCTextContinuation"/>
        <w:autoSpaceDE w:val="0"/>
        <w:autoSpaceDN w:val="0"/>
        <w:adjustRightInd w:val="0"/>
        <w:rPr>
          <w:szCs w:val="24"/>
        </w:rPr>
      </w:pPr>
      <w:r>
        <w:rPr>
          <w:szCs w:val="24"/>
        </w:rPr>
        <w:t xml:space="preserve">The basic </w:t>
      </w:r>
      <w:r>
        <w:rPr>
          <w:i/>
          <w:szCs w:val="24"/>
        </w:rPr>
        <w:t>is_a</w:t>
      </w:r>
      <w:r>
        <w:rPr>
          <w:szCs w:val="24"/>
        </w:rPr>
        <w:t xml:space="preserve"> relations represented by the links connecting lower and higher nodes together form a hierarchical classification of entities. For example, in the Porphyrian Tree we have the following:</w:t>
      </w:r>
    </w:p>
    <w:p w14:paraId="22F11C0B" w14:textId="77777777" w:rsidR="0006552B" w:rsidRDefault="0006552B">
      <w:pPr>
        <w:pStyle w:val="SpTxSpecialText"/>
        <w:autoSpaceDE w:val="0"/>
        <w:autoSpaceDN w:val="0"/>
        <w:adjustRightInd w:val="0"/>
        <w:rPr>
          <w:szCs w:val="24"/>
        </w:rPr>
      </w:pPr>
      <w:r>
        <w:rPr>
          <w:i/>
          <w:szCs w:val="24"/>
        </w:rPr>
        <w:t>material substance is_a thing,</w:t>
      </w:r>
    </w:p>
    <w:p w14:paraId="16CD8A92" w14:textId="77777777" w:rsidR="0006552B" w:rsidRDefault="0006552B">
      <w:pPr>
        <w:pStyle w:val="SpTxSpecialText"/>
        <w:autoSpaceDE w:val="0"/>
        <w:autoSpaceDN w:val="0"/>
        <w:adjustRightInd w:val="0"/>
        <w:rPr>
          <w:szCs w:val="24"/>
        </w:rPr>
      </w:pPr>
      <w:r>
        <w:rPr>
          <w:i/>
          <w:szCs w:val="24"/>
        </w:rPr>
        <w:t>animate (living) entity is_a material substance,</w:t>
      </w:r>
    </w:p>
    <w:p w14:paraId="6649BBD5" w14:textId="77777777" w:rsidR="0006552B" w:rsidRDefault="0006552B">
      <w:pPr>
        <w:pStyle w:val="SpTxSpecialText"/>
        <w:autoSpaceDE w:val="0"/>
        <w:autoSpaceDN w:val="0"/>
        <w:adjustRightInd w:val="0"/>
        <w:rPr>
          <w:szCs w:val="24"/>
        </w:rPr>
      </w:pPr>
      <w:r>
        <w:rPr>
          <w:i/>
          <w:szCs w:val="24"/>
        </w:rPr>
        <w:t>living entity with sensation is_a living entity,</w:t>
      </w:r>
    </w:p>
    <w:p w14:paraId="35B7CE72" w14:textId="77777777" w:rsidR="0006552B" w:rsidRDefault="0006552B">
      <w:pPr>
        <w:pStyle w:val="SpTxSpecialText"/>
        <w:autoSpaceDE w:val="0"/>
        <w:autoSpaceDN w:val="0"/>
        <w:adjustRightInd w:val="0"/>
        <w:rPr>
          <w:szCs w:val="24"/>
        </w:rPr>
      </w:pPr>
      <w:r>
        <w:rPr>
          <w:i/>
          <w:szCs w:val="24"/>
        </w:rPr>
        <w:t>rational animal is_a living entity with sensation,</w:t>
      </w:r>
    </w:p>
    <w:p w14:paraId="6777ACC0" w14:textId="77777777" w:rsidR="0006552B" w:rsidRDefault="0006552B">
      <w:pPr>
        <w:pStyle w:val="SpTxSpecialText"/>
        <w:autoSpaceDE w:val="0"/>
        <w:autoSpaceDN w:val="0"/>
        <w:adjustRightInd w:val="0"/>
        <w:rPr>
          <w:szCs w:val="24"/>
        </w:rPr>
      </w:pPr>
      <w:r>
        <w:rPr>
          <w:i/>
          <w:szCs w:val="24"/>
        </w:rPr>
        <w:t>human is_a rational animal.</w:t>
      </w:r>
    </w:p>
    <w:p w14:paraId="752B2A92" w14:textId="1F39A3F9" w:rsidR="0006552B" w:rsidRDefault="006E11DB" w:rsidP="00D77477">
      <w:pPr>
        <w:pStyle w:val="TxCTextContinuation"/>
      </w:pPr>
      <w:r>
        <w:lastRenderedPageBreak/>
        <w:t xml:space="preserve">We have something similar </w:t>
      </w:r>
      <w:r w:rsidR="0006552B">
        <w:t xml:space="preserve">in the Linnaean taxonomy </w:t>
      </w:r>
      <w:r>
        <w:t xml:space="preserve">shown in </w:t>
      </w:r>
      <w:r w:rsidR="0006552B" w:rsidRPr="008B7C32">
        <w:rPr>
          <w:rStyle w:val="FgCOFigureCallOut"/>
        </w:rPr>
        <w:t>figure 2.2</w:t>
      </w:r>
      <w:r>
        <w:t>.</w:t>
      </w:r>
    </w:p>
    <w:p w14:paraId="140D27AA" w14:textId="77777777" w:rsidR="0006552B" w:rsidRDefault="0006552B">
      <w:pPr>
        <w:pStyle w:val="NoteCNotetoComp"/>
        <w:autoSpaceDE w:val="0"/>
        <w:autoSpaceDN w:val="0"/>
        <w:adjustRightInd w:val="0"/>
        <w:rPr>
          <w:szCs w:val="24"/>
        </w:rPr>
      </w:pPr>
      <w:r>
        <w:rPr>
          <w:szCs w:val="24"/>
        </w:rPr>
        <w:t xml:space="preserve">[Insert </w:t>
      </w:r>
      <w:r>
        <w:rPr>
          <w:rStyle w:val="FgCOFigureCallOut"/>
          <w:szCs w:val="24"/>
        </w:rPr>
        <w:t>figure 2.2</w:t>
      </w:r>
      <w:r>
        <w:rPr>
          <w:szCs w:val="24"/>
        </w:rPr>
        <w:t>]</w:t>
      </w:r>
    </w:p>
    <w:p w14:paraId="57B76B90" w14:textId="68B77FFA" w:rsidR="0006552B" w:rsidRDefault="0006552B">
      <w:pPr>
        <w:pStyle w:val="TxText"/>
        <w:autoSpaceDE w:val="0"/>
        <w:autoSpaceDN w:val="0"/>
        <w:adjustRightInd w:val="0"/>
        <w:rPr>
          <w:szCs w:val="24"/>
        </w:rPr>
      </w:pPr>
      <w:r>
        <w:rPr>
          <w:szCs w:val="24"/>
        </w:rPr>
        <w:t>Both the Porphyrian and Linnaean taxonomies are built on the basis of an Aristotelian approach</w:t>
      </w:r>
      <w:r w:rsidR="00E04338">
        <w:rPr>
          <w:szCs w:val="24"/>
        </w:rPr>
        <w:t>,</w:t>
      </w:r>
      <w:r>
        <w:rPr>
          <w:szCs w:val="24"/>
        </w:rPr>
        <w:t xml:space="preserve"> which in effect conceives the </w:t>
      </w:r>
      <w:r>
        <w:rPr>
          <w:i/>
          <w:szCs w:val="24"/>
        </w:rPr>
        <w:t>is_a</w:t>
      </w:r>
      <w:r>
        <w:rPr>
          <w:szCs w:val="24"/>
        </w:rPr>
        <w:t xml:space="preserve"> relation as a generalization of the species-genus relationship. In the Porphyrian Tree, </w:t>
      </w:r>
      <w:r>
        <w:rPr>
          <w:i/>
          <w:szCs w:val="24"/>
        </w:rPr>
        <w:t>material substance</w:t>
      </w:r>
      <w:r>
        <w:rPr>
          <w:szCs w:val="24"/>
        </w:rPr>
        <w:t xml:space="preserve"> can be considered both as a species of the genus </w:t>
      </w:r>
      <w:r>
        <w:rPr>
          <w:i/>
          <w:szCs w:val="24"/>
        </w:rPr>
        <w:t>thing</w:t>
      </w:r>
      <w:r>
        <w:rPr>
          <w:szCs w:val="24"/>
        </w:rPr>
        <w:t xml:space="preserve">, and as a genus with </w:t>
      </w:r>
      <w:r>
        <w:rPr>
          <w:i/>
          <w:szCs w:val="24"/>
        </w:rPr>
        <w:t>animate entity</w:t>
      </w:r>
      <w:r>
        <w:rPr>
          <w:szCs w:val="24"/>
        </w:rPr>
        <w:t xml:space="preserve"> and </w:t>
      </w:r>
      <w:r>
        <w:rPr>
          <w:i/>
          <w:szCs w:val="24"/>
        </w:rPr>
        <w:t>nonanimate entity</w:t>
      </w:r>
      <w:r>
        <w:rPr>
          <w:szCs w:val="24"/>
        </w:rPr>
        <w:t xml:space="preserve"> as its two species. </w:t>
      </w:r>
      <w:r>
        <w:rPr>
          <w:i/>
          <w:szCs w:val="24"/>
        </w:rPr>
        <w:t>Animate entity</w:t>
      </w:r>
      <w:r>
        <w:rPr>
          <w:szCs w:val="24"/>
        </w:rPr>
        <w:t xml:space="preserve">, similarly, is the genus for both </w:t>
      </w:r>
      <w:r>
        <w:rPr>
          <w:i/>
          <w:szCs w:val="24"/>
        </w:rPr>
        <w:t>living entity with sensation</w:t>
      </w:r>
      <w:r>
        <w:rPr>
          <w:szCs w:val="24"/>
        </w:rPr>
        <w:t xml:space="preserve"> (a species of animate entity) and </w:t>
      </w:r>
      <w:r>
        <w:rPr>
          <w:i/>
          <w:szCs w:val="24"/>
        </w:rPr>
        <w:t>living entity without sensation</w:t>
      </w:r>
      <w:r>
        <w:rPr>
          <w:szCs w:val="24"/>
        </w:rPr>
        <w:t xml:space="preserve"> (another species of animate entity), and so on, down the tree to </w:t>
      </w:r>
      <w:r>
        <w:rPr>
          <w:i/>
          <w:szCs w:val="24"/>
        </w:rPr>
        <w:t>human</w:t>
      </w:r>
      <w:r>
        <w:rPr>
          <w:szCs w:val="24"/>
        </w:rPr>
        <w:t xml:space="preserve">. Importantly, at each step from a genus to a lower species, the species must be identified in terms of its possession of a </w:t>
      </w:r>
      <w:r>
        <w:rPr>
          <w:i/>
          <w:szCs w:val="24"/>
        </w:rPr>
        <w:t>differentia</w:t>
      </w:r>
      <w:r>
        <w:rPr>
          <w:szCs w:val="24"/>
        </w:rPr>
        <w:t xml:space="preserve">, some defining characteristic or characteristics that makes the species both more specific than its subsuming genus and serves to set it apart from other species of the same genus. In Porphyry’s taxonomy being a living thing is what makes </w:t>
      </w:r>
      <w:r>
        <w:rPr>
          <w:i/>
          <w:szCs w:val="24"/>
        </w:rPr>
        <w:t>animate entity</w:t>
      </w:r>
      <w:r>
        <w:rPr>
          <w:szCs w:val="24"/>
        </w:rPr>
        <w:t xml:space="preserve"> more specific than </w:t>
      </w:r>
      <w:r>
        <w:rPr>
          <w:i/>
          <w:szCs w:val="24"/>
        </w:rPr>
        <w:t>material substance</w:t>
      </w:r>
      <w:r>
        <w:rPr>
          <w:szCs w:val="24"/>
        </w:rPr>
        <w:t xml:space="preserve"> and also what differentiates it from </w:t>
      </w:r>
      <w:r>
        <w:rPr>
          <w:i/>
          <w:szCs w:val="24"/>
        </w:rPr>
        <w:t>nonanimate entity</w:t>
      </w:r>
      <w:r>
        <w:rPr>
          <w:szCs w:val="24"/>
        </w:rPr>
        <w:t xml:space="preserve">. Similarly, being rational is what makes </w:t>
      </w:r>
      <w:r>
        <w:rPr>
          <w:i/>
          <w:szCs w:val="24"/>
        </w:rPr>
        <w:t>rational animal</w:t>
      </w:r>
      <w:r>
        <w:rPr>
          <w:szCs w:val="24"/>
        </w:rPr>
        <w:t xml:space="preserve"> more specific than </w:t>
      </w:r>
      <w:r>
        <w:rPr>
          <w:i/>
          <w:szCs w:val="24"/>
        </w:rPr>
        <w:t>living entity with sensation</w:t>
      </w:r>
      <w:r>
        <w:rPr>
          <w:szCs w:val="24"/>
        </w:rPr>
        <w:t xml:space="preserve"> and differentiates it from other </w:t>
      </w:r>
      <w:r>
        <w:rPr>
          <w:i/>
          <w:szCs w:val="24"/>
        </w:rPr>
        <w:t>nonrational</w:t>
      </w:r>
      <w:r>
        <w:rPr>
          <w:szCs w:val="24"/>
        </w:rPr>
        <w:t xml:space="preserve"> types of animals. (As we will discuss in more detail in </w:t>
      </w:r>
      <w:r w:rsidR="008B7C32">
        <w:rPr>
          <w:szCs w:val="24"/>
        </w:rPr>
        <w:t xml:space="preserve">chapter </w:t>
      </w:r>
      <w:r>
        <w:rPr>
          <w:szCs w:val="24"/>
        </w:rPr>
        <w:t xml:space="preserve">4, stating the genus and differentia of a </w:t>
      </w:r>
      <w:r w:rsidR="00A306AE">
        <w:rPr>
          <w:szCs w:val="24"/>
        </w:rPr>
        <w:t xml:space="preserve">type </w:t>
      </w:r>
      <w:r>
        <w:rPr>
          <w:szCs w:val="24"/>
        </w:rPr>
        <w:t xml:space="preserve">is a crucial part of providing what we shall refer to as an “Aristotelian definition” of that </w:t>
      </w:r>
      <w:r w:rsidR="00A306AE">
        <w:rPr>
          <w:szCs w:val="24"/>
        </w:rPr>
        <w:t>type</w:t>
      </w:r>
      <w:r>
        <w:rPr>
          <w:szCs w:val="24"/>
        </w:rPr>
        <w:t>. Taxonomies and definitions are closely interconnected in ontology design.)</w:t>
      </w:r>
    </w:p>
    <w:p w14:paraId="32A6661B" w14:textId="7D96AE32" w:rsidR="0006552B" w:rsidRDefault="0006552B">
      <w:pPr>
        <w:pStyle w:val="TxText"/>
        <w:autoSpaceDE w:val="0"/>
        <w:autoSpaceDN w:val="0"/>
        <w:adjustRightInd w:val="0"/>
        <w:rPr>
          <w:szCs w:val="24"/>
        </w:rPr>
      </w:pPr>
      <w:r>
        <w:rPr>
          <w:szCs w:val="24"/>
        </w:rPr>
        <w:t xml:space="preserve">Classification of the Porphyrian sort is </w:t>
      </w:r>
      <w:r w:rsidR="00A306AE">
        <w:rPr>
          <w:szCs w:val="24"/>
        </w:rPr>
        <w:t xml:space="preserve">nothing unusual. </w:t>
      </w:r>
      <w:r>
        <w:rPr>
          <w:szCs w:val="24"/>
        </w:rPr>
        <w:t xml:space="preserve">We are dealing constantly with hierarchical relationships of greater and lesser generality, whether in library catalogs, in restaurant menus, in functional classifications of genes, or in the directory structure used by the </w:t>
      </w:r>
      <w:r>
        <w:rPr>
          <w:szCs w:val="24"/>
        </w:rPr>
        <w:lastRenderedPageBreak/>
        <w:t xml:space="preserve">operating systems of our computers. </w:t>
      </w:r>
      <w:r w:rsidR="006149C4">
        <w:rPr>
          <w:szCs w:val="24"/>
        </w:rPr>
        <w:t>S</w:t>
      </w:r>
      <w:r>
        <w:rPr>
          <w:szCs w:val="24"/>
        </w:rPr>
        <w:t>uch sorting is a key element in the creation of an ontology, and constructing coherent taxonomies based on explicit and consistent principles of classification</w:t>
      </w:r>
      <w:r w:rsidR="006149C4" w:rsidRPr="006149C4">
        <w:rPr>
          <w:szCs w:val="24"/>
        </w:rPr>
        <w:t xml:space="preserve"> </w:t>
      </w:r>
      <w:r w:rsidR="006149C4">
        <w:rPr>
          <w:szCs w:val="24"/>
        </w:rPr>
        <w:t>—set forth in detail in chapter 4—</w:t>
      </w:r>
      <w:r>
        <w:rPr>
          <w:szCs w:val="24"/>
        </w:rPr>
        <w:t xml:space="preserve">is one key component of good ontology design. </w:t>
      </w:r>
    </w:p>
    <w:p w14:paraId="34A7D7C6" w14:textId="18A5B9C4" w:rsidR="0006552B" w:rsidRDefault="0006552B">
      <w:pPr>
        <w:pStyle w:val="H1HeadingLevel1"/>
        <w:autoSpaceDE w:val="0"/>
        <w:autoSpaceDN w:val="0"/>
        <w:adjustRightInd w:val="0"/>
        <w:rPr>
          <w:szCs w:val="24"/>
        </w:rPr>
      </w:pPr>
      <w:r>
        <w:rPr>
          <w:szCs w:val="24"/>
        </w:rPr>
        <w:t>Formal vs. Material Ontologies</w:t>
      </w:r>
    </w:p>
    <w:p w14:paraId="260DA916" w14:textId="32011477" w:rsidR="0006552B" w:rsidRDefault="0006552B">
      <w:pPr>
        <w:pStyle w:val="TxNITextNoIndent"/>
        <w:autoSpaceDE w:val="0"/>
        <w:autoSpaceDN w:val="0"/>
        <w:adjustRightInd w:val="0"/>
        <w:rPr>
          <w:szCs w:val="24"/>
        </w:rPr>
      </w:pPr>
      <w:r>
        <w:rPr>
          <w:szCs w:val="24"/>
        </w:rPr>
        <w:t xml:space="preserve">A formal ontology is domain neutral. It contains just those most general terms—such as </w:t>
      </w:r>
      <w:r w:rsidR="00D05379">
        <w:rPr>
          <w:szCs w:val="24"/>
        </w:rPr>
        <w:t>“</w:t>
      </w:r>
      <w:r>
        <w:rPr>
          <w:szCs w:val="24"/>
        </w:rPr>
        <w:t>object</w:t>
      </w:r>
      <w:r w:rsidR="00D05379">
        <w:rPr>
          <w:szCs w:val="24"/>
        </w:rPr>
        <w:t>”</w:t>
      </w:r>
      <w:r>
        <w:rPr>
          <w:szCs w:val="24"/>
        </w:rPr>
        <w:t xml:space="preserve"> and </w:t>
      </w:r>
      <w:r w:rsidR="00D05379">
        <w:rPr>
          <w:szCs w:val="24"/>
        </w:rPr>
        <w:t>“</w:t>
      </w:r>
      <w:r>
        <w:rPr>
          <w:szCs w:val="24"/>
        </w:rPr>
        <w:t>process</w:t>
      </w:r>
      <w:r w:rsidR="00D05379">
        <w:rPr>
          <w:szCs w:val="24"/>
        </w:rPr>
        <w:t>”—</w:t>
      </w:r>
      <w:r>
        <w:rPr>
          <w:szCs w:val="24"/>
        </w:rPr>
        <w:t xml:space="preserve">which apply in all scientific disciplines whatsoever. </w:t>
      </w:r>
      <w:r w:rsidR="006149C4">
        <w:rPr>
          <w:szCs w:val="24"/>
        </w:rPr>
        <w:t xml:space="preserve">Thus it corresponds to the sort of ontological interest we identified above as predominating among philosophers. </w:t>
      </w:r>
      <w:r>
        <w:rPr>
          <w:szCs w:val="24"/>
        </w:rPr>
        <w:t xml:space="preserve">A material ontology is domain specific. It contains terms—such as </w:t>
      </w:r>
      <w:r w:rsidR="00D05379">
        <w:rPr>
          <w:szCs w:val="24"/>
        </w:rPr>
        <w:t>“</w:t>
      </w:r>
      <w:r>
        <w:rPr>
          <w:szCs w:val="24"/>
        </w:rPr>
        <w:t>cell,</w:t>
      </w:r>
      <w:r w:rsidR="00D05379">
        <w:rPr>
          <w:szCs w:val="24"/>
        </w:rPr>
        <w:t>”</w:t>
      </w:r>
      <w:r>
        <w:rPr>
          <w:szCs w:val="24"/>
        </w:rPr>
        <w:t xml:space="preserve"> or </w:t>
      </w:r>
      <w:r w:rsidR="00D05379">
        <w:rPr>
          <w:szCs w:val="24"/>
        </w:rPr>
        <w:t>“</w:t>
      </w:r>
      <w:r>
        <w:rPr>
          <w:szCs w:val="24"/>
        </w:rPr>
        <w:t>carburetor</w:t>
      </w:r>
      <w:r w:rsidR="00D05379">
        <w:rPr>
          <w:szCs w:val="24"/>
        </w:rPr>
        <w:t>”—</w:t>
      </w:r>
      <w:r>
        <w:rPr>
          <w:szCs w:val="24"/>
        </w:rPr>
        <w:t>which apply only in a subset of disciplines.</w:t>
      </w:r>
    </w:p>
    <w:p w14:paraId="751C88E1" w14:textId="5F156299" w:rsidR="0006552B" w:rsidRDefault="0006552B">
      <w:pPr>
        <w:pStyle w:val="TxText"/>
        <w:autoSpaceDE w:val="0"/>
        <w:autoSpaceDN w:val="0"/>
        <w:adjustRightInd w:val="0"/>
        <w:rPr>
          <w:szCs w:val="24"/>
        </w:rPr>
      </w:pPr>
      <w:r>
        <w:rPr>
          <w:szCs w:val="24"/>
        </w:rPr>
        <w:t xml:space="preserve">A formal ontology is a representation of the </w:t>
      </w:r>
      <w:r>
        <w:rPr>
          <w:i/>
          <w:szCs w:val="24"/>
        </w:rPr>
        <w:t>categories</w:t>
      </w:r>
      <w:r>
        <w:rPr>
          <w:szCs w:val="24"/>
        </w:rPr>
        <w:t xml:space="preserve"> of entities and of the relationships within and between them. We here adapt Aristotle’s term </w:t>
      </w:r>
      <w:r w:rsidR="00D05379">
        <w:rPr>
          <w:szCs w:val="24"/>
        </w:rPr>
        <w:t>“</w:t>
      </w:r>
      <w:r>
        <w:rPr>
          <w:szCs w:val="24"/>
        </w:rPr>
        <w:t>category</w:t>
      </w:r>
      <w:r w:rsidR="00D05379">
        <w:rPr>
          <w:szCs w:val="24"/>
        </w:rPr>
        <w:t>”</w:t>
      </w:r>
      <w:r>
        <w:rPr>
          <w:szCs w:val="24"/>
        </w:rPr>
        <w:t xml:space="preserve"> and use it to mean: domain-neutral universal. Categories are those universals whose instances are to be found in any domain of reality. Thus categories are also very general universals. The most obvious category is </w:t>
      </w:r>
      <w:r>
        <w:rPr>
          <w:i/>
          <w:szCs w:val="24"/>
        </w:rPr>
        <w:t>entity</w:t>
      </w:r>
      <w:r>
        <w:rPr>
          <w:szCs w:val="24"/>
        </w:rPr>
        <w:t>, meaning: anything that exists in any way. No matter what science one is considering</w:t>
      </w:r>
      <w:r w:rsidR="00D05379">
        <w:rPr>
          <w:szCs w:val="24"/>
        </w:rPr>
        <w:t xml:space="preserve"> it</w:t>
      </w:r>
      <w:r>
        <w:rPr>
          <w:szCs w:val="24"/>
        </w:rPr>
        <w:t xml:space="preserve"> studies entities, and thus the category </w:t>
      </w:r>
      <w:r>
        <w:rPr>
          <w:i/>
          <w:szCs w:val="24"/>
        </w:rPr>
        <w:t>entity</w:t>
      </w:r>
      <w:r>
        <w:rPr>
          <w:szCs w:val="24"/>
        </w:rPr>
        <w:t xml:space="preserve"> applies to the subject matter of that science. An example of a formal-ontological relation is </w:t>
      </w:r>
      <w:r>
        <w:rPr>
          <w:i/>
          <w:szCs w:val="24"/>
        </w:rPr>
        <w:t>part_of</w:t>
      </w:r>
      <w:r>
        <w:rPr>
          <w:szCs w:val="24"/>
        </w:rPr>
        <w:t>, since every science is committed to the existence of at least some entities which have or are parts.</w:t>
      </w:r>
    </w:p>
    <w:p w14:paraId="62BC2269" w14:textId="38FCA191" w:rsidR="0006552B" w:rsidRDefault="0006552B">
      <w:pPr>
        <w:pStyle w:val="TxText"/>
        <w:autoSpaceDE w:val="0"/>
        <w:autoSpaceDN w:val="0"/>
        <w:adjustRightInd w:val="0"/>
        <w:rPr>
          <w:szCs w:val="24"/>
        </w:rPr>
      </w:pPr>
      <w:r>
        <w:rPr>
          <w:szCs w:val="24"/>
        </w:rPr>
        <w:t xml:space="preserve">A domain ontology, by contrast, consists of representations of the material (meaning: nonformal) universals that are instantiated in some specific domain of reality, such as genetics, anatomy, plant biology, cancer, and so on. Where a formal ontology will contain representations of universals shared by many ontologies, each material ontology will contain representations </w:t>
      </w:r>
      <w:r w:rsidR="00207331">
        <w:rPr>
          <w:szCs w:val="24"/>
        </w:rPr>
        <w:lastRenderedPageBreak/>
        <w:t>used in the ontology alone. T</w:t>
      </w:r>
      <w:r>
        <w:rPr>
          <w:szCs w:val="24"/>
        </w:rPr>
        <w:t>hus the universals represented in an ontology of cell biology, for example, will not overlap with those represented in an ontology of cosmology or of architecture. This distinction will prove to be of great significance for the project of ontology design in support of information-driven science.</w:t>
      </w:r>
    </w:p>
    <w:p w14:paraId="66810DF4" w14:textId="4ECF1842" w:rsidR="0006552B" w:rsidRDefault="0006552B">
      <w:pPr>
        <w:pStyle w:val="H2HeadingLevel2"/>
        <w:autoSpaceDE w:val="0"/>
        <w:autoSpaceDN w:val="0"/>
        <w:adjustRightInd w:val="0"/>
        <w:rPr>
          <w:szCs w:val="24"/>
        </w:rPr>
      </w:pPr>
      <w:r>
        <w:rPr>
          <w:szCs w:val="24"/>
        </w:rPr>
        <w:t>Domain Ontology</w:t>
      </w:r>
    </w:p>
    <w:p w14:paraId="0001347E" w14:textId="31DE1738" w:rsidR="0006552B" w:rsidRDefault="0006552B">
      <w:pPr>
        <w:pStyle w:val="TxNITextNoIndent"/>
        <w:autoSpaceDE w:val="0"/>
        <w:autoSpaceDN w:val="0"/>
        <w:adjustRightInd w:val="0"/>
        <w:rPr>
          <w:szCs w:val="24"/>
        </w:rPr>
      </w:pPr>
      <w:r>
        <w:rPr>
          <w:szCs w:val="24"/>
        </w:rPr>
        <w:t xml:space="preserve">A </w:t>
      </w:r>
      <w:r>
        <w:rPr>
          <w:i/>
          <w:szCs w:val="24"/>
        </w:rPr>
        <w:t>domain</w:t>
      </w:r>
      <w:r>
        <w:rPr>
          <w:szCs w:val="24"/>
        </w:rPr>
        <w:t xml:space="preserve"> is a delineated portion of reality corresponding to a scientific discipline such as cell biology or electron microscopy, or to an area of knowledge or interest such as the Great War or stamp collecting or construction permits. Not everything that is part of an entity within a given domain is also part of that domain. Thus every human being has molecules as parts, but molecules do not form part of the domain of, for example, human geography, or human rights law (an issue that will be treated under the heading of </w:t>
      </w:r>
      <w:r w:rsidR="00D05379">
        <w:rPr>
          <w:szCs w:val="24"/>
        </w:rPr>
        <w:t>“</w:t>
      </w:r>
      <w:r>
        <w:rPr>
          <w:szCs w:val="24"/>
        </w:rPr>
        <w:t>granularity</w:t>
      </w:r>
      <w:r w:rsidR="00D05379">
        <w:rPr>
          <w:szCs w:val="24"/>
        </w:rPr>
        <w:t>”</w:t>
      </w:r>
      <w:r>
        <w:rPr>
          <w:szCs w:val="24"/>
        </w:rPr>
        <w:t xml:space="preserve"> in </w:t>
      </w:r>
      <w:r w:rsidR="00D05379">
        <w:rPr>
          <w:szCs w:val="24"/>
        </w:rPr>
        <w:t>c</w:t>
      </w:r>
      <w:r>
        <w:rPr>
          <w:szCs w:val="24"/>
        </w:rPr>
        <w:t xml:space="preserve">hapter 3). Each domain ontology consists of a </w:t>
      </w:r>
      <w:r>
        <w:rPr>
          <w:i/>
          <w:szCs w:val="24"/>
        </w:rPr>
        <w:t>taxonomy</w:t>
      </w:r>
      <w:r>
        <w:rPr>
          <w:szCs w:val="24"/>
        </w:rPr>
        <w:t xml:space="preserve"> (a hierarchy structured by the </w:t>
      </w:r>
      <w:r>
        <w:rPr>
          <w:i/>
          <w:szCs w:val="24"/>
        </w:rPr>
        <w:t>is_a</w:t>
      </w:r>
      <w:r>
        <w:rPr>
          <w:szCs w:val="24"/>
        </w:rPr>
        <w:t xml:space="preserve"> relation) together with other relations such as </w:t>
      </w:r>
      <w:r>
        <w:rPr>
          <w:i/>
          <w:szCs w:val="24"/>
        </w:rPr>
        <w:t>part_of</w:t>
      </w:r>
      <w:r>
        <w:rPr>
          <w:szCs w:val="24"/>
        </w:rPr>
        <w:t xml:space="preserve">, </w:t>
      </w:r>
      <w:r>
        <w:rPr>
          <w:i/>
          <w:szCs w:val="24"/>
        </w:rPr>
        <w:t>contained_in</w:t>
      </w:r>
      <w:r>
        <w:rPr>
          <w:szCs w:val="24"/>
        </w:rPr>
        <w:t xml:space="preserve">, </w:t>
      </w:r>
      <w:r>
        <w:rPr>
          <w:i/>
          <w:szCs w:val="24"/>
        </w:rPr>
        <w:t>adjacent_to</w:t>
      </w:r>
      <w:r>
        <w:rPr>
          <w:szCs w:val="24"/>
        </w:rPr>
        <w:t xml:space="preserve">, </w:t>
      </w:r>
      <w:r>
        <w:rPr>
          <w:i/>
          <w:szCs w:val="24"/>
        </w:rPr>
        <w:t>has_agent</w:t>
      </w:r>
      <w:r>
        <w:rPr>
          <w:szCs w:val="24"/>
        </w:rPr>
        <w:t xml:space="preserve">, </w:t>
      </w:r>
      <w:r>
        <w:rPr>
          <w:i/>
          <w:szCs w:val="24"/>
        </w:rPr>
        <w:t>preceded_by</w:t>
      </w:r>
      <w:r>
        <w:rPr>
          <w:szCs w:val="24"/>
        </w:rPr>
        <w:t>, and so forth, along with definitions and axioms governing how its terms and relations are to be understood. A domain ontology is thus a taxonomy that has been enhanced to include more information about the universals, classes</w:t>
      </w:r>
      <w:r w:rsidR="003F73CD">
        <w:rPr>
          <w:szCs w:val="24"/>
        </w:rPr>
        <w:t>,</w:t>
      </w:r>
      <w:r>
        <w:rPr>
          <w:szCs w:val="24"/>
        </w:rPr>
        <w:t xml:space="preserve"> and relations that it represents. A domain ontology provides a controlled, structured representation of the entities within the relevant domain, one that can be used, for example, to annotate data pertaining to entities in that domain in order to make the data more easily accessible and shareable by human beings and processable by computers.</w:t>
      </w:r>
    </w:p>
    <w:p w14:paraId="49477A00" w14:textId="79B4C418" w:rsidR="0006552B" w:rsidRDefault="0006552B">
      <w:pPr>
        <w:pStyle w:val="TxText"/>
        <w:autoSpaceDE w:val="0"/>
        <w:autoSpaceDN w:val="0"/>
        <w:adjustRightInd w:val="0"/>
        <w:rPr>
          <w:szCs w:val="24"/>
        </w:rPr>
      </w:pPr>
      <w:r>
        <w:rPr>
          <w:rStyle w:val="FgCOFigureCallOut"/>
          <w:szCs w:val="24"/>
        </w:rPr>
        <w:t>Figure 2.3</w:t>
      </w:r>
      <w:r>
        <w:rPr>
          <w:szCs w:val="24"/>
        </w:rPr>
        <w:t xml:space="preserve"> represents a small section of a domain ontology for lipids (note its explicitly taxonomic structure).</w:t>
      </w:r>
      <w:r>
        <w:rPr>
          <w:rStyle w:val="citefn"/>
          <w:szCs w:val="24"/>
          <w:vertAlign w:val="superscript"/>
        </w:rPr>
        <w:t>4</w:t>
      </w:r>
      <w:r>
        <w:rPr>
          <w:szCs w:val="24"/>
        </w:rPr>
        <w:t xml:space="preserve"> A lipid is defined in this ontology as a hydrophobic or amphipathic small </w:t>
      </w:r>
      <w:r>
        <w:rPr>
          <w:szCs w:val="24"/>
        </w:rPr>
        <w:lastRenderedPageBreak/>
        <w:t xml:space="preserve">molecule, and this is consistent with the classification shown in </w:t>
      </w:r>
      <w:r w:rsidR="007F328F">
        <w:rPr>
          <w:szCs w:val="24"/>
        </w:rPr>
        <w:t xml:space="preserve">the </w:t>
      </w:r>
      <w:r w:rsidR="003F73CD">
        <w:rPr>
          <w:szCs w:val="24"/>
        </w:rPr>
        <w:t>f</w:t>
      </w:r>
      <w:r>
        <w:rPr>
          <w:szCs w:val="24"/>
        </w:rPr>
        <w:t>igure</w:t>
      </w:r>
      <w:r w:rsidR="00207331">
        <w:rPr>
          <w:szCs w:val="24"/>
        </w:rPr>
        <w:t>,</w:t>
      </w:r>
      <w:r>
        <w:rPr>
          <w:szCs w:val="24"/>
        </w:rPr>
        <w:t xml:space="preserve"> where we can see that “</w:t>
      </w:r>
      <w:r>
        <w:rPr>
          <w:i/>
          <w:szCs w:val="24"/>
        </w:rPr>
        <w:t>lipid is_a small molecule</w:t>
      </w:r>
      <w:r>
        <w:rPr>
          <w:szCs w:val="24"/>
        </w:rPr>
        <w:t xml:space="preserve">.” Notice that these researchers have not only chosen to classify various subtypes of lipids—for example, </w:t>
      </w:r>
      <w:r>
        <w:rPr>
          <w:i/>
          <w:szCs w:val="24"/>
        </w:rPr>
        <w:t>LC lipoxins</w:t>
      </w:r>
      <w:r>
        <w:rPr>
          <w:szCs w:val="24"/>
        </w:rPr>
        <w:t xml:space="preserve">, </w:t>
      </w:r>
      <w:r>
        <w:rPr>
          <w:i/>
          <w:szCs w:val="24"/>
        </w:rPr>
        <w:t>LC hepoxilins</w:t>
      </w:r>
      <w:r>
        <w:rPr>
          <w:szCs w:val="24"/>
        </w:rPr>
        <w:t xml:space="preserve">, and </w:t>
      </w:r>
      <w:r>
        <w:rPr>
          <w:i/>
          <w:szCs w:val="24"/>
        </w:rPr>
        <w:t>LC cluvalones</w:t>
      </w:r>
      <w:r w:rsidR="008B7C32">
        <w:rPr>
          <w:szCs w:val="24"/>
        </w:rPr>
        <w:t>—</w:t>
      </w:r>
      <w:r>
        <w:rPr>
          <w:szCs w:val="24"/>
        </w:rPr>
        <w:t xml:space="preserve">but have chosen to do this within a more general schema that is rooted in the class </w:t>
      </w:r>
      <w:r>
        <w:rPr>
          <w:i/>
          <w:szCs w:val="24"/>
        </w:rPr>
        <w:t>biological entity</w:t>
      </w:r>
      <w:r>
        <w:rPr>
          <w:szCs w:val="24"/>
        </w:rPr>
        <w:t>.</w:t>
      </w:r>
    </w:p>
    <w:p w14:paraId="56201CA1" w14:textId="77777777" w:rsidR="0006552B" w:rsidRDefault="0006552B">
      <w:pPr>
        <w:pStyle w:val="NoteCNotetoComp"/>
        <w:autoSpaceDE w:val="0"/>
        <w:autoSpaceDN w:val="0"/>
        <w:adjustRightInd w:val="0"/>
        <w:rPr>
          <w:szCs w:val="24"/>
        </w:rPr>
      </w:pPr>
      <w:r>
        <w:rPr>
          <w:szCs w:val="24"/>
        </w:rPr>
        <w:t xml:space="preserve">[Insert </w:t>
      </w:r>
      <w:r>
        <w:rPr>
          <w:rStyle w:val="FgCOFigureCallOut"/>
          <w:szCs w:val="24"/>
        </w:rPr>
        <w:t>figure 2.3</w:t>
      </w:r>
      <w:r>
        <w:rPr>
          <w:szCs w:val="24"/>
        </w:rPr>
        <w:t>]</w:t>
      </w:r>
    </w:p>
    <w:p w14:paraId="28F730E5" w14:textId="26D3D46A" w:rsidR="0006552B" w:rsidRDefault="0006552B">
      <w:pPr>
        <w:pStyle w:val="H2HeadingLevel2"/>
        <w:autoSpaceDE w:val="0"/>
        <w:autoSpaceDN w:val="0"/>
        <w:adjustRightInd w:val="0"/>
        <w:rPr>
          <w:szCs w:val="24"/>
        </w:rPr>
      </w:pPr>
      <w:r>
        <w:rPr>
          <w:szCs w:val="24"/>
        </w:rPr>
        <w:t>Domain Ontology and Taxonomy</w:t>
      </w:r>
    </w:p>
    <w:p w14:paraId="2E1B83F4" w14:textId="2788BE8D" w:rsidR="0006552B" w:rsidRDefault="0006552B">
      <w:pPr>
        <w:pStyle w:val="TxNITextNoIndent"/>
        <w:autoSpaceDE w:val="0"/>
        <w:autoSpaceDN w:val="0"/>
        <w:adjustRightInd w:val="0"/>
        <w:rPr>
          <w:szCs w:val="24"/>
        </w:rPr>
      </w:pPr>
      <w:r>
        <w:rPr>
          <w:szCs w:val="24"/>
        </w:rPr>
        <w:t xml:space="preserve">The basic role of taxonomic classification in ontology has already been introduced. Here we discuss this issue in more detail as it relates specifically to domain ontologies. We have seen examples of taxonomies already. What we have called a </w:t>
      </w:r>
      <w:r>
        <w:rPr>
          <w:i/>
          <w:szCs w:val="24"/>
        </w:rPr>
        <w:t>taxonomy</w:t>
      </w:r>
      <w:r>
        <w:rPr>
          <w:szCs w:val="24"/>
        </w:rPr>
        <w:t xml:space="preserve"> is a representational artifact that is organized hierarchically with nodes representing universals or classes and edges which represent the </w:t>
      </w:r>
      <w:r>
        <w:rPr>
          <w:i/>
          <w:szCs w:val="24"/>
        </w:rPr>
        <w:t>is_a</w:t>
      </w:r>
      <w:r>
        <w:rPr>
          <w:szCs w:val="24"/>
        </w:rPr>
        <w:t xml:space="preserve"> or subtype relation. Where simple taxonomies are organized in terms of the basic </w:t>
      </w:r>
      <w:r>
        <w:rPr>
          <w:i/>
          <w:szCs w:val="24"/>
        </w:rPr>
        <w:t>is_a</w:t>
      </w:r>
      <w:r>
        <w:rPr>
          <w:szCs w:val="24"/>
        </w:rPr>
        <w:t xml:space="preserve"> relation only, </w:t>
      </w:r>
      <w:r>
        <w:rPr>
          <w:i/>
          <w:szCs w:val="24"/>
        </w:rPr>
        <w:t>ontologies</w:t>
      </w:r>
      <w:r>
        <w:rPr>
          <w:szCs w:val="24"/>
        </w:rPr>
        <w:t xml:space="preserve"> are organized also by other relations, such as </w:t>
      </w:r>
      <w:r>
        <w:rPr>
          <w:i/>
          <w:szCs w:val="24"/>
        </w:rPr>
        <w:t>parthood.</w:t>
      </w:r>
      <w:r>
        <w:rPr>
          <w:szCs w:val="24"/>
        </w:rPr>
        <w:t xml:space="preserve"> For example, a domain ontology for cell biology might include information such as</w:t>
      </w:r>
    </w:p>
    <w:p w14:paraId="70A1FB68" w14:textId="77777777" w:rsidR="0006552B" w:rsidRDefault="0006552B">
      <w:pPr>
        <w:pStyle w:val="SpTxSpecialText"/>
        <w:autoSpaceDE w:val="0"/>
        <w:autoSpaceDN w:val="0"/>
        <w:adjustRightInd w:val="0"/>
        <w:rPr>
          <w:szCs w:val="24"/>
        </w:rPr>
      </w:pPr>
      <w:r>
        <w:rPr>
          <w:i/>
          <w:szCs w:val="24"/>
        </w:rPr>
        <w:t>nucleus is_a intracellular membrane-bounded organelle,</w:t>
      </w:r>
    </w:p>
    <w:p w14:paraId="1136C7D6" w14:textId="77777777" w:rsidR="0006552B" w:rsidRDefault="0006552B">
      <w:pPr>
        <w:pStyle w:val="SpTxSpecialText"/>
        <w:autoSpaceDE w:val="0"/>
        <w:autoSpaceDN w:val="0"/>
        <w:adjustRightInd w:val="0"/>
        <w:rPr>
          <w:szCs w:val="24"/>
        </w:rPr>
      </w:pPr>
      <w:r>
        <w:rPr>
          <w:i/>
          <w:szCs w:val="24"/>
        </w:rPr>
        <w:t>Golgi apparatus part_of plasma cell,</w:t>
      </w:r>
    </w:p>
    <w:p w14:paraId="7D9D0460" w14:textId="77777777" w:rsidR="0006552B" w:rsidRDefault="0006552B">
      <w:pPr>
        <w:pStyle w:val="SpTxSpecialText"/>
        <w:autoSpaceDE w:val="0"/>
        <w:autoSpaceDN w:val="0"/>
        <w:adjustRightInd w:val="0"/>
        <w:rPr>
          <w:szCs w:val="24"/>
        </w:rPr>
      </w:pPr>
      <w:r>
        <w:rPr>
          <w:i/>
          <w:szCs w:val="24"/>
        </w:rPr>
        <w:t>hindbrain nucleus part_of hind brain,</w:t>
      </w:r>
    </w:p>
    <w:p w14:paraId="0D72461F" w14:textId="3F025A61" w:rsidR="0006552B" w:rsidRDefault="0006552B" w:rsidP="00D77477">
      <w:pPr>
        <w:pStyle w:val="TxCTextContinuation"/>
        <w:autoSpaceDE w:val="0"/>
        <w:autoSpaceDN w:val="0"/>
        <w:adjustRightInd w:val="0"/>
      </w:pPr>
      <w:r>
        <w:rPr>
          <w:szCs w:val="24"/>
        </w:rPr>
        <w:t>and so on.</w:t>
      </w:r>
      <w:r w:rsidR="00462506">
        <w:rPr>
          <w:szCs w:val="24"/>
        </w:rPr>
        <w:t xml:space="preserve"> </w:t>
      </w:r>
      <w:r>
        <w:t xml:space="preserve">This feature of ontologies is illustrated in </w:t>
      </w:r>
      <w:r w:rsidR="008B7C32">
        <w:rPr>
          <w:rStyle w:val="FgCOFigureCallOut"/>
          <w:szCs w:val="24"/>
        </w:rPr>
        <w:t xml:space="preserve">figure </w:t>
      </w:r>
      <w:r>
        <w:rPr>
          <w:rStyle w:val="FgCOFigureCallOut"/>
          <w:szCs w:val="24"/>
        </w:rPr>
        <w:t>2.4</w:t>
      </w:r>
      <w:r>
        <w:t xml:space="preserve"> for the case of the Foundational Model of Anatomy. The solid arrows pointing vertically in the diagram represent the </w:t>
      </w:r>
      <w:r>
        <w:rPr>
          <w:i/>
        </w:rPr>
        <w:t>is_a</w:t>
      </w:r>
      <w:r>
        <w:t xml:space="preserve"> relationship, while the dotted arrows moving horizontally across the bottom of the diagram represent the </w:t>
      </w:r>
      <w:r>
        <w:rPr>
          <w:i/>
        </w:rPr>
        <w:t>part_of</w:t>
      </w:r>
      <w:r>
        <w:t xml:space="preserve"> relationship.</w:t>
      </w:r>
    </w:p>
    <w:p w14:paraId="73F8CCA7" w14:textId="58520079" w:rsidR="0006552B" w:rsidRDefault="0006552B">
      <w:pPr>
        <w:pStyle w:val="NoteCNotetoComp"/>
        <w:autoSpaceDE w:val="0"/>
        <w:autoSpaceDN w:val="0"/>
        <w:adjustRightInd w:val="0"/>
        <w:rPr>
          <w:szCs w:val="24"/>
        </w:rPr>
      </w:pPr>
      <w:r>
        <w:rPr>
          <w:szCs w:val="24"/>
        </w:rPr>
        <w:t xml:space="preserve">[Insert </w:t>
      </w:r>
      <w:r w:rsidR="008B7C32">
        <w:rPr>
          <w:rStyle w:val="FgCOFigureCallOut"/>
          <w:szCs w:val="24"/>
        </w:rPr>
        <w:t xml:space="preserve">figure </w:t>
      </w:r>
      <w:r>
        <w:rPr>
          <w:rStyle w:val="FgCOFigureCallOut"/>
          <w:szCs w:val="24"/>
        </w:rPr>
        <w:t>2.4</w:t>
      </w:r>
      <w:r>
        <w:rPr>
          <w:szCs w:val="24"/>
        </w:rPr>
        <w:t>]</w:t>
      </w:r>
    </w:p>
    <w:p w14:paraId="2AD0281E" w14:textId="74C11D3A" w:rsidR="0006552B" w:rsidRDefault="0006552B">
      <w:pPr>
        <w:pStyle w:val="TxText"/>
        <w:autoSpaceDE w:val="0"/>
        <w:autoSpaceDN w:val="0"/>
        <w:adjustRightInd w:val="0"/>
        <w:rPr>
          <w:szCs w:val="24"/>
        </w:rPr>
      </w:pPr>
      <w:r>
        <w:rPr>
          <w:szCs w:val="24"/>
        </w:rPr>
        <w:lastRenderedPageBreak/>
        <w:t xml:space="preserve">Similarly, </w:t>
      </w:r>
      <w:r w:rsidR="008B7C32">
        <w:rPr>
          <w:rStyle w:val="FgCOFigureCallOut"/>
          <w:szCs w:val="24"/>
        </w:rPr>
        <w:t xml:space="preserve">figure </w:t>
      </w:r>
      <w:r>
        <w:rPr>
          <w:rStyle w:val="FgCOFigureCallOut"/>
          <w:szCs w:val="24"/>
        </w:rPr>
        <w:t>2.5</w:t>
      </w:r>
      <w:r>
        <w:rPr>
          <w:szCs w:val="24"/>
        </w:rPr>
        <w:t xml:space="preserve"> </w:t>
      </w:r>
      <w:r w:rsidR="00207331">
        <w:rPr>
          <w:szCs w:val="24"/>
        </w:rPr>
        <w:t xml:space="preserve">presents </w:t>
      </w:r>
      <w:r>
        <w:rPr>
          <w:szCs w:val="24"/>
        </w:rPr>
        <w:t xml:space="preserve">the beginnings of an ontology in the domain of biomedical ethics. What both of these ontologies have in common is that they explicitly represent multiple different kinds of relationships (in addition to species-genus hierarchies organized by the </w:t>
      </w:r>
      <w:r>
        <w:rPr>
          <w:i/>
          <w:szCs w:val="24"/>
        </w:rPr>
        <w:t>is_a</w:t>
      </w:r>
      <w:r>
        <w:rPr>
          <w:szCs w:val="24"/>
        </w:rPr>
        <w:t xml:space="preserve"> relation) obtaining among the universals and classes that they represent. These additional relationships are indicated in the legend inside the rounded rectangle in </w:t>
      </w:r>
      <w:r w:rsidR="008B7C32">
        <w:rPr>
          <w:rStyle w:val="FgCOFigureCallOut"/>
          <w:szCs w:val="24"/>
        </w:rPr>
        <w:t xml:space="preserve">figure </w:t>
      </w:r>
      <w:r>
        <w:rPr>
          <w:rStyle w:val="FgCOFigureCallOut"/>
          <w:szCs w:val="24"/>
        </w:rPr>
        <w:t>2.5</w:t>
      </w:r>
      <w:r>
        <w:rPr>
          <w:szCs w:val="24"/>
        </w:rPr>
        <w:t>.</w:t>
      </w:r>
    </w:p>
    <w:p w14:paraId="0E9FCDB6" w14:textId="2F8B35A1" w:rsidR="0006552B" w:rsidRDefault="0006552B" w:rsidP="008B7C32">
      <w:pPr>
        <w:pStyle w:val="NoteCNotetoComp"/>
      </w:pPr>
      <w:r>
        <w:t xml:space="preserve">[Insert </w:t>
      </w:r>
      <w:r w:rsidR="008B7C32">
        <w:rPr>
          <w:rStyle w:val="FgCOFigureCallOut"/>
          <w:szCs w:val="24"/>
        </w:rPr>
        <w:t xml:space="preserve">figure </w:t>
      </w:r>
      <w:r>
        <w:rPr>
          <w:rStyle w:val="FgCOFigureCallOut"/>
          <w:szCs w:val="24"/>
        </w:rPr>
        <w:t>2.5</w:t>
      </w:r>
      <w:r>
        <w:t>]</w:t>
      </w:r>
    </w:p>
    <w:p w14:paraId="23A3652F" w14:textId="5989332C" w:rsidR="0006552B" w:rsidRDefault="0006552B">
      <w:pPr>
        <w:pStyle w:val="TxText"/>
        <w:autoSpaceDE w:val="0"/>
        <w:autoSpaceDN w:val="0"/>
        <w:adjustRightInd w:val="0"/>
        <w:rPr>
          <w:szCs w:val="24"/>
        </w:rPr>
      </w:pPr>
      <w:r>
        <w:rPr>
          <w:szCs w:val="24"/>
        </w:rPr>
        <w:t xml:space="preserve">Along the same lines, the </w:t>
      </w:r>
      <w:r w:rsidR="00E05F88">
        <w:rPr>
          <w:szCs w:val="24"/>
        </w:rPr>
        <w:t>p</w:t>
      </w:r>
      <w:r>
        <w:rPr>
          <w:szCs w:val="24"/>
        </w:rPr>
        <w:t xml:space="preserve">eriodic </w:t>
      </w:r>
      <w:r w:rsidR="00E05F88">
        <w:rPr>
          <w:szCs w:val="24"/>
        </w:rPr>
        <w:t>t</w:t>
      </w:r>
      <w:r>
        <w:rPr>
          <w:szCs w:val="24"/>
        </w:rPr>
        <w:t xml:space="preserve">able of the </w:t>
      </w:r>
      <w:r w:rsidR="00E05F88">
        <w:rPr>
          <w:szCs w:val="24"/>
        </w:rPr>
        <w:t>e</w:t>
      </w:r>
      <w:r>
        <w:rPr>
          <w:szCs w:val="24"/>
        </w:rPr>
        <w:t>lements is a tabular representation of a taxonomic classification encoding relations such as</w:t>
      </w:r>
    </w:p>
    <w:p w14:paraId="4E6D7A0A" w14:textId="77777777" w:rsidR="0006552B" w:rsidRDefault="0006552B">
      <w:pPr>
        <w:pStyle w:val="SpTxSpecialText"/>
        <w:autoSpaceDE w:val="0"/>
        <w:autoSpaceDN w:val="0"/>
        <w:adjustRightInd w:val="0"/>
        <w:rPr>
          <w:szCs w:val="24"/>
        </w:rPr>
      </w:pPr>
      <w:r>
        <w:rPr>
          <w:i/>
          <w:szCs w:val="24"/>
        </w:rPr>
        <w:t>lithium is_a alkali metal,</w:t>
      </w:r>
    </w:p>
    <w:p w14:paraId="58EFB3CA" w14:textId="77777777" w:rsidR="0006552B" w:rsidRDefault="0006552B">
      <w:pPr>
        <w:pStyle w:val="SpTxSpecialText"/>
        <w:autoSpaceDE w:val="0"/>
        <w:autoSpaceDN w:val="0"/>
        <w:adjustRightInd w:val="0"/>
        <w:rPr>
          <w:szCs w:val="24"/>
        </w:rPr>
      </w:pPr>
      <w:r>
        <w:rPr>
          <w:i/>
          <w:szCs w:val="24"/>
        </w:rPr>
        <w:t>flourine is_a halogen,</w:t>
      </w:r>
    </w:p>
    <w:p w14:paraId="7ED12445" w14:textId="77777777" w:rsidR="0006552B" w:rsidRDefault="0006552B">
      <w:pPr>
        <w:pStyle w:val="TxCTextContinuation"/>
        <w:autoSpaceDE w:val="0"/>
        <w:autoSpaceDN w:val="0"/>
        <w:adjustRightInd w:val="0"/>
        <w:rPr>
          <w:szCs w:val="24"/>
        </w:rPr>
      </w:pPr>
      <w:r>
        <w:rPr>
          <w:szCs w:val="24"/>
        </w:rPr>
        <w:t>and so on. But chemists also recognize other relationships that exist between the elements, which can be represented in a corresponding domain ontology. For example, from the Chemical Entities of Biological Interest (ChEBI) ontology:</w:t>
      </w:r>
    </w:p>
    <w:p w14:paraId="38696DBE" w14:textId="77777777" w:rsidR="0006552B" w:rsidRDefault="0006552B">
      <w:pPr>
        <w:pStyle w:val="SpTxSpecialText"/>
        <w:autoSpaceDE w:val="0"/>
        <w:autoSpaceDN w:val="0"/>
        <w:adjustRightInd w:val="0"/>
        <w:rPr>
          <w:szCs w:val="24"/>
        </w:rPr>
      </w:pPr>
      <w:r>
        <w:rPr>
          <w:i/>
          <w:szCs w:val="24"/>
        </w:rPr>
        <w:t>fusicoccin has_role toxin,</w:t>
      </w:r>
    </w:p>
    <w:p w14:paraId="3FA3E379" w14:textId="77777777" w:rsidR="0006552B" w:rsidRDefault="0006552B">
      <w:pPr>
        <w:pStyle w:val="SpTxSpecialText"/>
        <w:autoSpaceDE w:val="0"/>
        <w:autoSpaceDN w:val="0"/>
        <w:adjustRightInd w:val="0"/>
        <w:rPr>
          <w:szCs w:val="24"/>
        </w:rPr>
      </w:pPr>
      <w:r>
        <w:rPr>
          <w:i/>
          <w:szCs w:val="24"/>
        </w:rPr>
        <w:t>water has_role amphiprotic solvent,</w:t>
      </w:r>
    </w:p>
    <w:p w14:paraId="0D5A5D72" w14:textId="77777777" w:rsidR="0006552B" w:rsidRDefault="0006552B">
      <w:pPr>
        <w:pStyle w:val="SpTxSpecialText"/>
        <w:autoSpaceDE w:val="0"/>
        <w:autoSpaceDN w:val="0"/>
        <w:adjustRightInd w:val="0"/>
        <w:rPr>
          <w:szCs w:val="24"/>
        </w:rPr>
      </w:pPr>
      <w:r>
        <w:rPr>
          <w:i/>
          <w:szCs w:val="24"/>
        </w:rPr>
        <w:t>atom has_part electron</w:t>
      </w:r>
      <w:r>
        <w:rPr>
          <w:szCs w:val="24"/>
        </w:rPr>
        <w:t>,</w:t>
      </w:r>
      <w:r>
        <w:rPr>
          <w:rStyle w:val="citefn"/>
          <w:szCs w:val="24"/>
          <w:vertAlign w:val="superscript"/>
        </w:rPr>
        <w:t>5</w:t>
      </w:r>
    </w:p>
    <w:p w14:paraId="5EBF92A3" w14:textId="77777777" w:rsidR="0006552B" w:rsidRDefault="0006552B">
      <w:pPr>
        <w:pStyle w:val="TxCTextContinuation"/>
        <w:autoSpaceDE w:val="0"/>
        <w:autoSpaceDN w:val="0"/>
        <w:adjustRightInd w:val="0"/>
        <w:rPr>
          <w:szCs w:val="24"/>
        </w:rPr>
      </w:pPr>
      <w:r>
        <w:rPr>
          <w:szCs w:val="24"/>
        </w:rPr>
        <w:t>and so on.</w:t>
      </w:r>
    </w:p>
    <w:p w14:paraId="76696834" w14:textId="7F7CF2FA" w:rsidR="0006552B" w:rsidRDefault="0006552B">
      <w:pPr>
        <w:pStyle w:val="H3HeadingLevel3"/>
        <w:autoSpaceDE w:val="0"/>
        <w:autoSpaceDN w:val="0"/>
        <w:adjustRightInd w:val="0"/>
        <w:rPr>
          <w:szCs w:val="24"/>
        </w:rPr>
      </w:pPr>
      <w:r>
        <w:rPr>
          <w:szCs w:val="24"/>
        </w:rPr>
        <w:t>Definition, Taxonomy, Ontology</w:t>
      </w:r>
    </w:p>
    <w:p w14:paraId="44CF8FCC" w14:textId="6EAB7FFA" w:rsidR="0006552B" w:rsidRDefault="0006552B">
      <w:pPr>
        <w:pStyle w:val="TxNITextNoIndent"/>
        <w:autoSpaceDE w:val="0"/>
        <w:autoSpaceDN w:val="0"/>
        <w:adjustRightInd w:val="0"/>
        <w:rPr>
          <w:szCs w:val="24"/>
        </w:rPr>
      </w:pPr>
      <w:r>
        <w:rPr>
          <w:szCs w:val="24"/>
        </w:rPr>
        <w:t>So far we have stressed the role of taxonomies (</w:t>
      </w:r>
      <w:r>
        <w:rPr>
          <w:i/>
          <w:szCs w:val="24"/>
        </w:rPr>
        <w:t>is_a</w:t>
      </w:r>
      <w:r>
        <w:rPr>
          <w:szCs w:val="24"/>
        </w:rPr>
        <w:t xml:space="preserve"> hierarchies) and of the representation of other relations (such as </w:t>
      </w:r>
      <w:r>
        <w:rPr>
          <w:i/>
          <w:szCs w:val="24"/>
        </w:rPr>
        <w:t>part_of</w:t>
      </w:r>
      <w:r>
        <w:rPr>
          <w:szCs w:val="24"/>
        </w:rPr>
        <w:t xml:space="preserve">) among universals as essential </w:t>
      </w:r>
      <w:r w:rsidR="00207331">
        <w:rPr>
          <w:szCs w:val="24"/>
        </w:rPr>
        <w:t xml:space="preserve">features of </w:t>
      </w:r>
      <w:r>
        <w:rPr>
          <w:szCs w:val="24"/>
        </w:rPr>
        <w:t xml:space="preserve">an ontology. As we shall discuss in more detail in </w:t>
      </w:r>
      <w:r w:rsidR="008B7C32">
        <w:rPr>
          <w:szCs w:val="24"/>
        </w:rPr>
        <w:t xml:space="preserve">chapter </w:t>
      </w:r>
      <w:r>
        <w:rPr>
          <w:szCs w:val="24"/>
        </w:rPr>
        <w:t xml:space="preserve">4, explicit and clear definitions of the terms in an ontology </w:t>
      </w:r>
      <w:r>
        <w:rPr>
          <w:szCs w:val="24"/>
        </w:rPr>
        <w:lastRenderedPageBreak/>
        <w:t xml:space="preserve">are essential also. Indeed, all ontologies, as we understand them here, consist of (1) a central backbone taxonomy, in which all the nodes of the ontology are linked together via </w:t>
      </w:r>
      <w:r>
        <w:rPr>
          <w:i/>
          <w:szCs w:val="24"/>
        </w:rPr>
        <w:t>is_a</w:t>
      </w:r>
      <w:r>
        <w:rPr>
          <w:szCs w:val="24"/>
        </w:rPr>
        <w:t xml:space="preserve"> relations, together with (2) further relations defined between the nodes of the ontology. In addition, each node consists of (3) a term along with, when necessary, (4) synonyms for the term, and crucially (5) a definition of the term that makes use of the Aristotelian genus and differentia structure.</w:t>
      </w:r>
    </w:p>
    <w:p w14:paraId="69CC5727" w14:textId="597D7184" w:rsidR="0006552B" w:rsidRDefault="0006552B">
      <w:pPr>
        <w:pStyle w:val="TxText"/>
        <w:autoSpaceDE w:val="0"/>
        <w:autoSpaceDN w:val="0"/>
        <w:adjustRightInd w:val="0"/>
        <w:rPr>
          <w:szCs w:val="24"/>
        </w:rPr>
      </w:pPr>
      <w:r>
        <w:rPr>
          <w:szCs w:val="24"/>
        </w:rPr>
        <w:t>Definitions are perhaps the most important component of ontologies, since it is through definitions that an ontology draws its ability to support consistent use across multiple communities and disciplines, and to support computational reasoning. Definitions also constrain the organization of the ontology. Simply put, every term in an ontology (with the exception</w:t>
      </w:r>
      <w:r w:rsidR="00CE2233">
        <w:rPr>
          <w:szCs w:val="24"/>
        </w:rPr>
        <w:t xml:space="preserve"> of </w:t>
      </w:r>
      <w:r>
        <w:rPr>
          <w:szCs w:val="24"/>
        </w:rPr>
        <w:t xml:space="preserve">some </w:t>
      </w:r>
      <w:r w:rsidR="00CE2233">
        <w:rPr>
          <w:szCs w:val="24"/>
        </w:rPr>
        <w:t>very general terms</w:t>
      </w:r>
      <w:r>
        <w:rPr>
          <w:szCs w:val="24"/>
        </w:rPr>
        <w:t>) must be provided with a definition, and the definition should be formulated through the specification of how the instances of the universal represented by the relevant term are differentiated from other instances of the universal designated by its parent term.</w:t>
      </w:r>
    </w:p>
    <w:p w14:paraId="5F386F66" w14:textId="3C78CBDD" w:rsidR="0006552B" w:rsidRDefault="0006552B">
      <w:pPr>
        <w:pStyle w:val="TxText"/>
        <w:autoSpaceDE w:val="0"/>
        <w:autoSpaceDN w:val="0"/>
        <w:adjustRightInd w:val="0"/>
        <w:rPr>
          <w:szCs w:val="24"/>
        </w:rPr>
      </w:pPr>
      <w:r>
        <w:rPr>
          <w:szCs w:val="24"/>
        </w:rPr>
        <w:t>The resultant regimentation makes possible simple inferences. For example</w:t>
      </w:r>
      <w:r w:rsidR="00A51630">
        <w:rPr>
          <w:szCs w:val="24"/>
        </w:rPr>
        <w:t xml:space="preserve">, </w:t>
      </w:r>
      <w:r>
        <w:rPr>
          <w:szCs w:val="24"/>
        </w:rPr>
        <w:t>from</w:t>
      </w:r>
    </w:p>
    <w:p w14:paraId="6E11DCDC" w14:textId="0131C13E" w:rsidR="00CE2233" w:rsidRDefault="0006552B">
      <w:pPr>
        <w:pStyle w:val="SpTxSpecialText"/>
        <w:autoSpaceDE w:val="0"/>
        <w:autoSpaceDN w:val="0"/>
        <w:adjustRightInd w:val="0"/>
        <w:rPr>
          <w:i/>
          <w:szCs w:val="24"/>
        </w:rPr>
      </w:pPr>
      <w:r>
        <w:rPr>
          <w:i/>
          <w:szCs w:val="24"/>
        </w:rPr>
        <w:t>COPI vesicle coat is_a protein complex,</w:t>
      </w:r>
    </w:p>
    <w:p w14:paraId="13167C0A" w14:textId="6CCF26D6" w:rsidR="0006552B" w:rsidRDefault="00CE2233" w:rsidP="00D77477">
      <w:pPr>
        <w:pStyle w:val="TxText"/>
        <w:autoSpaceDE w:val="0"/>
        <w:autoSpaceDN w:val="0"/>
        <w:adjustRightInd w:val="0"/>
        <w:ind w:firstLine="0"/>
        <w:rPr>
          <w:szCs w:val="24"/>
        </w:rPr>
      </w:pPr>
      <w:r>
        <w:rPr>
          <w:szCs w:val="24"/>
        </w:rPr>
        <w:t xml:space="preserve">and </w:t>
      </w:r>
    </w:p>
    <w:p w14:paraId="60A15942" w14:textId="77777777" w:rsidR="0006552B" w:rsidRDefault="0006552B">
      <w:pPr>
        <w:pStyle w:val="SpTxSpecialText"/>
        <w:autoSpaceDE w:val="0"/>
        <w:autoSpaceDN w:val="0"/>
        <w:adjustRightInd w:val="0"/>
        <w:rPr>
          <w:szCs w:val="24"/>
        </w:rPr>
      </w:pPr>
      <w:r>
        <w:rPr>
          <w:i/>
          <w:szCs w:val="24"/>
        </w:rPr>
        <w:t>protein complex is_a macromolecular complex,</w:t>
      </w:r>
    </w:p>
    <w:p w14:paraId="28EA19B6" w14:textId="77777777" w:rsidR="0006552B" w:rsidRDefault="0006552B">
      <w:pPr>
        <w:pStyle w:val="TxCTextContinuation"/>
        <w:autoSpaceDE w:val="0"/>
        <w:autoSpaceDN w:val="0"/>
        <w:adjustRightInd w:val="0"/>
        <w:rPr>
          <w:szCs w:val="24"/>
        </w:rPr>
      </w:pPr>
      <w:r>
        <w:rPr>
          <w:szCs w:val="24"/>
        </w:rPr>
        <w:t>we can infer that</w:t>
      </w:r>
    </w:p>
    <w:p w14:paraId="37E921B3" w14:textId="77777777" w:rsidR="0006552B" w:rsidRDefault="0006552B">
      <w:pPr>
        <w:pStyle w:val="SpTxSpecialText"/>
        <w:autoSpaceDE w:val="0"/>
        <w:autoSpaceDN w:val="0"/>
        <w:adjustRightInd w:val="0"/>
        <w:rPr>
          <w:szCs w:val="24"/>
        </w:rPr>
      </w:pPr>
      <w:r>
        <w:rPr>
          <w:i/>
          <w:szCs w:val="24"/>
        </w:rPr>
        <w:t>COPI vesicle is_a macromolecular complex.</w:t>
      </w:r>
    </w:p>
    <w:p w14:paraId="05BEADEB" w14:textId="77777777" w:rsidR="0006552B" w:rsidRDefault="0006552B">
      <w:pPr>
        <w:pStyle w:val="TxCTextContinuation"/>
        <w:autoSpaceDE w:val="0"/>
        <w:autoSpaceDN w:val="0"/>
        <w:adjustRightInd w:val="0"/>
        <w:rPr>
          <w:szCs w:val="24"/>
        </w:rPr>
      </w:pPr>
      <w:r>
        <w:rPr>
          <w:szCs w:val="24"/>
        </w:rPr>
        <w:t>From</w:t>
      </w:r>
    </w:p>
    <w:p w14:paraId="7F22B455" w14:textId="5FD52623" w:rsidR="0006552B" w:rsidRDefault="0006552B">
      <w:pPr>
        <w:pStyle w:val="SpTxSpecialText"/>
        <w:autoSpaceDE w:val="0"/>
        <w:autoSpaceDN w:val="0"/>
        <w:adjustRightInd w:val="0"/>
        <w:rPr>
          <w:i/>
          <w:szCs w:val="24"/>
        </w:rPr>
      </w:pPr>
      <w:r>
        <w:rPr>
          <w:i/>
          <w:szCs w:val="24"/>
        </w:rPr>
        <w:t>MRI image output preceded_by MRI test,</w:t>
      </w:r>
    </w:p>
    <w:p w14:paraId="29184F97" w14:textId="5EAD4415" w:rsidR="00CE2233" w:rsidRDefault="00CE2233" w:rsidP="00D77477">
      <w:pPr>
        <w:pStyle w:val="TxText"/>
        <w:autoSpaceDE w:val="0"/>
        <w:autoSpaceDN w:val="0"/>
        <w:adjustRightInd w:val="0"/>
        <w:ind w:firstLine="0"/>
        <w:rPr>
          <w:szCs w:val="24"/>
        </w:rPr>
      </w:pPr>
      <w:r>
        <w:rPr>
          <w:szCs w:val="24"/>
        </w:rPr>
        <w:t xml:space="preserve">and </w:t>
      </w:r>
    </w:p>
    <w:p w14:paraId="716D2846" w14:textId="77777777" w:rsidR="0006552B" w:rsidRDefault="0006552B">
      <w:pPr>
        <w:pStyle w:val="SpTxSpecialText"/>
        <w:autoSpaceDE w:val="0"/>
        <w:autoSpaceDN w:val="0"/>
        <w:adjustRightInd w:val="0"/>
        <w:rPr>
          <w:szCs w:val="24"/>
        </w:rPr>
      </w:pPr>
      <w:r>
        <w:rPr>
          <w:i/>
          <w:szCs w:val="24"/>
        </w:rPr>
        <w:lastRenderedPageBreak/>
        <w:t>MRI test preceded_by referral,</w:t>
      </w:r>
    </w:p>
    <w:p w14:paraId="03AEE7F7" w14:textId="77777777" w:rsidR="0006552B" w:rsidRDefault="0006552B">
      <w:pPr>
        <w:pStyle w:val="TxCTextContinuation"/>
        <w:autoSpaceDE w:val="0"/>
        <w:autoSpaceDN w:val="0"/>
        <w:adjustRightInd w:val="0"/>
        <w:rPr>
          <w:szCs w:val="24"/>
        </w:rPr>
      </w:pPr>
      <w:r>
        <w:rPr>
          <w:szCs w:val="24"/>
        </w:rPr>
        <w:t>we can infer that</w:t>
      </w:r>
    </w:p>
    <w:p w14:paraId="68059CCF" w14:textId="77777777" w:rsidR="0006552B" w:rsidRDefault="0006552B">
      <w:pPr>
        <w:pStyle w:val="SpTxSpecialText"/>
        <w:autoSpaceDE w:val="0"/>
        <w:autoSpaceDN w:val="0"/>
        <w:adjustRightInd w:val="0"/>
        <w:rPr>
          <w:szCs w:val="24"/>
        </w:rPr>
      </w:pPr>
      <w:r>
        <w:rPr>
          <w:i/>
          <w:szCs w:val="24"/>
        </w:rPr>
        <w:t>MRI image output preceded_by referral.</w:t>
      </w:r>
    </w:p>
    <w:p w14:paraId="3A5DA63D" w14:textId="11735DDA" w:rsidR="0006552B" w:rsidRDefault="0006552B">
      <w:pPr>
        <w:pStyle w:val="TxText"/>
        <w:autoSpaceDE w:val="0"/>
        <w:autoSpaceDN w:val="0"/>
        <w:adjustRightInd w:val="0"/>
        <w:rPr>
          <w:szCs w:val="24"/>
        </w:rPr>
      </w:pPr>
      <w:r>
        <w:rPr>
          <w:szCs w:val="24"/>
        </w:rPr>
        <w:t xml:space="preserve">The power to make such inferences also allows the ontology to be used for error checking by allowing us to test at any given stage in its development whether its definitions and relations are consistent. If we use the ontology to annotate a body of data—to create what is sometimes called a </w:t>
      </w:r>
      <w:r w:rsidR="00F96B4C">
        <w:rPr>
          <w:szCs w:val="24"/>
        </w:rPr>
        <w:t>“</w:t>
      </w:r>
      <w:r>
        <w:rPr>
          <w:szCs w:val="24"/>
        </w:rPr>
        <w:t>knowledgebase</w:t>
      </w:r>
      <w:r w:rsidR="00F96B4C">
        <w:rPr>
          <w:szCs w:val="24"/>
        </w:rPr>
        <w:t>”</w:t>
      </w:r>
      <w:r>
        <w:rPr>
          <w:szCs w:val="24"/>
        </w:rPr>
        <w:t xml:space="preserve">—then we can use the result also as a tool to detect certain sorts of errors in our data (as described in </w:t>
      </w:r>
      <w:r w:rsidR="00354E98">
        <w:rPr>
          <w:szCs w:val="24"/>
        </w:rPr>
        <w:t>c</w:t>
      </w:r>
      <w:r>
        <w:rPr>
          <w:szCs w:val="24"/>
        </w:rPr>
        <w:t xml:space="preserve">hapter 8). And because a domain ontology is relatively independent of the specific data-collection goals of specific groups of researchers, it can also be used to advance the sharing of data </w:t>
      </w:r>
      <w:r w:rsidR="00354E98">
        <w:rPr>
          <w:szCs w:val="24"/>
        </w:rPr>
        <w:t>among</w:t>
      </w:r>
      <w:r>
        <w:rPr>
          <w:szCs w:val="24"/>
        </w:rPr>
        <w:t xml:space="preserve"> multiple communities of researchers, and to support retrieval of data </w:t>
      </w:r>
      <w:r w:rsidR="00354E98">
        <w:rPr>
          <w:szCs w:val="24"/>
        </w:rPr>
        <w:t xml:space="preserve">that </w:t>
      </w:r>
      <w:r>
        <w:rPr>
          <w:szCs w:val="24"/>
        </w:rPr>
        <w:t xml:space="preserve">might otherwise be masked by the use of labels </w:t>
      </w:r>
      <w:r w:rsidR="00354E98">
        <w:rPr>
          <w:szCs w:val="24"/>
        </w:rPr>
        <w:t xml:space="preserve">that </w:t>
      </w:r>
      <w:r>
        <w:rPr>
          <w:szCs w:val="24"/>
        </w:rPr>
        <w:t>are obscure or undefined.</w:t>
      </w:r>
    </w:p>
    <w:p w14:paraId="35BF415C" w14:textId="11E42B45" w:rsidR="0006552B" w:rsidRDefault="0006552B">
      <w:pPr>
        <w:pStyle w:val="H2HeadingLevel2"/>
        <w:autoSpaceDE w:val="0"/>
        <w:autoSpaceDN w:val="0"/>
        <w:adjustRightInd w:val="0"/>
        <w:rPr>
          <w:szCs w:val="24"/>
        </w:rPr>
      </w:pPr>
      <w:r>
        <w:rPr>
          <w:szCs w:val="24"/>
        </w:rPr>
        <w:t>Top-Level Ontology</w:t>
      </w:r>
    </w:p>
    <w:p w14:paraId="053B400A" w14:textId="75C989AB" w:rsidR="0006552B" w:rsidRDefault="0006552B">
      <w:pPr>
        <w:pStyle w:val="TxNITextNoIndent"/>
        <w:autoSpaceDE w:val="0"/>
        <w:autoSpaceDN w:val="0"/>
        <w:adjustRightInd w:val="0"/>
        <w:rPr>
          <w:szCs w:val="24"/>
        </w:rPr>
      </w:pPr>
      <w:r>
        <w:rPr>
          <w:szCs w:val="24"/>
        </w:rPr>
        <w:t>The use of domain ontologies is becoming increasingly common in many branches of science in reflection of the increasing need to use computers for the handling of scientific data. However, the very success of the ontology-based approach has brought with it the Tower of Babel problems discussed in the Introduction. Multiple groups of researchers are creating incompatible domain ontologies focused on their specific local needs, resulting in new information silo</w:t>
      </w:r>
      <w:r w:rsidR="00480D99">
        <w:rPr>
          <w:szCs w:val="24"/>
        </w:rPr>
        <w:t>e</w:t>
      </w:r>
      <w:r>
        <w:rPr>
          <w:szCs w:val="24"/>
        </w:rPr>
        <w:t>s, with all the problems of inaccessible and nonsharable data, and nonoptimal use of resources, that this brings.</w:t>
      </w:r>
    </w:p>
    <w:p w14:paraId="4D147C66" w14:textId="1F14D483" w:rsidR="0006552B" w:rsidRDefault="0006552B">
      <w:pPr>
        <w:pStyle w:val="TxText"/>
        <w:autoSpaceDE w:val="0"/>
        <w:autoSpaceDN w:val="0"/>
        <w:adjustRightInd w:val="0"/>
        <w:rPr>
          <w:szCs w:val="24"/>
        </w:rPr>
      </w:pPr>
      <w:r>
        <w:rPr>
          <w:szCs w:val="24"/>
        </w:rPr>
        <w:lastRenderedPageBreak/>
        <w:t>It is above all to counteract this tendency that we promote a strategy focusing on the need to define, first, those terms in an ontology which refer to universals—terms which together form the shared vocabulary of scientists in the relevant domain—and to use these terms as our starting point for developing definitions of terms representing the multiple different sorts of lower-level universals and of defined classes needed for application purposes by different sub</w:t>
      </w:r>
      <w:r w:rsidR="00CE2233">
        <w:rPr>
          <w:szCs w:val="24"/>
        </w:rPr>
        <w:t>-communitie</w:t>
      </w:r>
      <w:r>
        <w:rPr>
          <w:szCs w:val="24"/>
        </w:rPr>
        <w:t xml:space="preserve">s of scientists. We believe that insisting that definitions for ontology terms be </w:t>
      </w:r>
      <w:r w:rsidR="00CE2233">
        <w:rPr>
          <w:szCs w:val="24"/>
        </w:rPr>
        <w:t xml:space="preserve">created </w:t>
      </w:r>
      <w:r>
        <w:rPr>
          <w:szCs w:val="24"/>
        </w:rPr>
        <w:t xml:space="preserve">in this way can help to ensure the consistent development of ontologies across multiple communities of researchers in much the same way that insisting that all medical students share a common knowledge of the basic biomedical sciences </w:t>
      </w:r>
      <w:r w:rsidR="00CE2233">
        <w:rPr>
          <w:szCs w:val="24"/>
        </w:rPr>
        <w:t>helps</w:t>
      </w:r>
      <w:r>
        <w:rPr>
          <w:szCs w:val="24"/>
        </w:rPr>
        <w:t xml:space="preserve"> to ensure that they are able to communicate with each other as they acquire different sorts of specialist knowledge.</w:t>
      </w:r>
      <w:r>
        <w:rPr>
          <w:rStyle w:val="citefn"/>
          <w:szCs w:val="24"/>
          <w:vertAlign w:val="superscript"/>
        </w:rPr>
        <w:t>6</w:t>
      </w:r>
    </w:p>
    <w:p w14:paraId="25F53ACF" w14:textId="2C7B6529" w:rsidR="0006552B" w:rsidRDefault="0006552B">
      <w:pPr>
        <w:pStyle w:val="TxText"/>
        <w:autoSpaceDE w:val="0"/>
        <w:autoSpaceDN w:val="0"/>
        <w:adjustRightInd w:val="0"/>
        <w:rPr>
          <w:szCs w:val="24"/>
        </w:rPr>
      </w:pPr>
      <w:r>
        <w:rPr>
          <w:szCs w:val="24"/>
        </w:rPr>
        <w:t xml:space="preserve">But all Aristotelian definitions need a starting point—some parent (genus) in relation to </w:t>
      </w:r>
      <w:r w:rsidR="00281258">
        <w:rPr>
          <w:szCs w:val="24"/>
        </w:rPr>
        <w:t xml:space="preserve">which </w:t>
      </w:r>
      <w:r>
        <w:rPr>
          <w:szCs w:val="24"/>
        </w:rPr>
        <w:t xml:space="preserve">the child (species) term can be defined, and this starting point is, given what was said </w:t>
      </w:r>
      <w:r w:rsidR="00FB432A">
        <w:rPr>
          <w:szCs w:val="24"/>
        </w:rPr>
        <w:t>earlier</w:t>
      </w:r>
      <w:r>
        <w:rPr>
          <w:szCs w:val="24"/>
        </w:rPr>
        <w:t>, in every case the root node of the ontology in question.</w:t>
      </w:r>
      <w:r>
        <w:rPr>
          <w:rStyle w:val="citefn"/>
          <w:szCs w:val="24"/>
          <w:vertAlign w:val="superscript"/>
        </w:rPr>
        <w:t>7</w:t>
      </w:r>
      <w:r>
        <w:rPr>
          <w:szCs w:val="24"/>
        </w:rPr>
        <w:t xml:space="preserve"> But how can we ensure that the many different ontologies that we will need for the many different domains will be developed in consistent fashion? How can we ensure that the different ontology-building communities will employ comparable and mutually understandable definitions? The answer, we believe, is to ensure that all </w:t>
      </w:r>
      <w:r w:rsidR="00281258">
        <w:rPr>
          <w:szCs w:val="24"/>
        </w:rPr>
        <w:t xml:space="preserve">domain </w:t>
      </w:r>
      <w:r>
        <w:rPr>
          <w:szCs w:val="24"/>
        </w:rPr>
        <w:t>ontologies share a common top-level formal ontology in terms of which the</w:t>
      </w:r>
      <w:r w:rsidR="00281258">
        <w:rPr>
          <w:szCs w:val="24"/>
        </w:rPr>
        <w:t>ir respective</w:t>
      </w:r>
      <w:r>
        <w:rPr>
          <w:szCs w:val="24"/>
        </w:rPr>
        <w:t xml:space="preserve"> root nodes can be defined. This common top</w:t>
      </w:r>
      <w:r w:rsidR="00FB432A">
        <w:rPr>
          <w:szCs w:val="24"/>
        </w:rPr>
        <w:t xml:space="preserve"> </w:t>
      </w:r>
      <w:r>
        <w:rPr>
          <w:szCs w:val="24"/>
        </w:rPr>
        <w:t xml:space="preserve">level would in effect provide the shadow parent terms needed </w:t>
      </w:r>
      <w:r w:rsidR="00480D99">
        <w:rPr>
          <w:szCs w:val="24"/>
        </w:rPr>
        <w:t xml:space="preserve">in order to initiate </w:t>
      </w:r>
      <w:r>
        <w:rPr>
          <w:szCs w:val="24"/>
        </w:rPr>
        <w:t>the process of creating Aristotelian definitions, and thereby provide the common overarching framework needed for consistency.</w:t>
      </w:r>
    </w:p>
    <w:p w14:paraId="4BDDE44D" w14:textId="77777777" w:rsidR="0006552B" w:rsidRDefault="0006552B">
      <w:pPr>
        <w:pStyle w:val="TxText"/>
        <w:autoSpaceDE w:val="0"/>
        <w:autoSpaceDN w:val="0"/>
        <w:adjustRightInd w:val="0"/>
        <w:rPr>
          <w:szCs w:val="24"/>
        </w:rPr>
      </w:pPr>
      <w:r>
        <w:rPr>
          <w:szCs w:val="24"/>
        </w:rPr>
        <w:t xml:space="preserve">Where a </w:t>
      </w:r>
      <w:r>
        <w:rPr>
          <w:i/>
          <w:szCs w:val="24"/>
        </w:rPr>
        <w:t>domain ontology</w:t>
      </w:r>
      <w:r>
        <w:rPr>
          <w:szCs w:val="24"/>
        </w:rPr>
        <w:t xml:space="preserve"> is constructed as a representation of a basic set of universals pertinent to a single scientific domain, a </w:t>
      </w:r>
      <w:r>
        <w:rPr>
          <w:i/>
          <w:szCs w:val="24"/>
        </w:rPr>
        <w:t>top-level</w:t>
      </w:r>
      <w:r>
        <w:rPr>
          <w:szCs w:val="24"/>
        </w:rPr>
        <w:t xml:space="preserve"> ontology is a highly general representation of </w:t>
      </w:r>
      <w:r>
        <w:rPr>
          <w:szCs w:val="24"/>
        </w:rPr>
        <w:lastRenderedPageBreak/>
        <w:t xml:space="preserve">categories and relations common to all such domains. For example, if </w:t>
      </w:r>
      <w:r>
        <w:rPr>
          <w:i/>
          <w:szCs w:val="24"/>
        </w:rPr>
        <w:t>cellular division</w:t>
      </w:r>
      <w:r>
        <w:rPr>
          <w:szCs w:val="24"/>
        </w:rPr>
        <w:t xml:space="preserve"> is a universal in one domain ontology, and </w:t>
      </w:r>
      <w:r>
        <w:rPr>
          <w:i/>
          <w:szCs w:val="24"/>
        </w:rPr>
        <w:t>cancer development</w:t>
      </w:r>
      <w:r>
        <w:rPr>
          <w:szCs w:val="24"/>
        </w:rPr>
        <w:t xml:space="preserve"> is a universal in another domain ontology, then a top-level ontology will include a category such as </w:t>
      </w:r>
      <w:r>
        <w:rPr>
          <w:i/>
          <w:szCs w:val="24"/>
        </w:rPr>
        <w:t>process</w:t>
      </w:r>
      <w:r>
        <w:rPr>
          <w:szCs w:val="24"/>
        </w:rPr>
        <w:t>, which subsumes both of these. Whereas domain ontologies help to integrate and make available information pertinent to a given area, top-level ontologies help to integrate and organize information across different domains.</w:t>
      </w:r>
    </w:p>
    <w:p w14:paraId="1A8C344B" w14:textId="4E306FD4" w:rsidR="0006552B" w:rsidRDefault="0006552B">
      <w:pPr>
        <w:pStyle w:val="TxText"/>
        <w:autoSpaceDE w:val="0"/>
        <w:autoSpaceDN w:val="0"/>
        <w:adjustRightInd w:val="0"/>
        <w:rPr>
          <w:szCs w:val="24"/>
        </w:rPr>
      </w:pPr>
      <w:r>
        <w:rPr>
          <w:szCs w:val="24"/>
        </w:rPr>
        <w:t>Our proposal is that domain ontologies be constructed by downward population, using the mechanism of Aristotelian definitions, from a common top level. Experience has shown that in the absence of this common top level, the domain ontologies developed by different groups—for example, the anatomy ontologies developed by different communities of mouse, rat</w:t>
      </w:r>
      <w:r w:rsidR="00FB432A">
        <w:rPr>
          <w:szCs w:val="24"/>
        </w:rPr>
        <w:t>,</w:t>
      </w:r>
      <w:r>
        <w:rPr>
          <w:szCs w:val="24"/>
        </w:rPr>
        <w:t xml:space="preserve"> or human biologists—will be developed in relative isolation from each other. This will make the sharing of annotated information based on these ontologies a difficult and time-consuming task and it will contribute further to the problem of data siloes. Use of a shared top-level by different groups of ontology developers will also increase the flexibility of training; it will allow more effective governance and quality assurance of ontology development; and it will promote the degree to which multiple different groups of ontology developers and users can inspect and critique and help to improve their respective bodies of work.</w:t>
      </w:r>
    </w:p>
    <w:p w14:paraId="0FBEDE51" w14:textId="14E4ACE4" w:rsidR="0006552B" w:rsidRDefault="0006552B">
      <w:pPr>
        <w:pStyle w:val="H3HeadingLevel3"/>
        <w:autoSpaceDE w:val="0"/>
        <w:autoSpaceDN w:val="0"/>
        <w:adjustRightInd w:val="0"/>
        <w:rPr>
          <w:szCs w:val="24"/>
        </w:rPr>
      </w:pPr>
      <w:r>
        <w:rPr>
          <w:szCs w:val="24"/>
        </w:rPr>
        <w:t>Semantic Interoperability</w:t>
      </w:r>
    </w:p>
    <w:p w14:paraId="28637E54" w14:textId="128FA292" w:rsidR="0006552B" w:rsidRDefault="0006552B">
      <w:pPr>
        <w:pStyle w:val="TxNITextNoIndent"/>
        <w:autoSpaceDE w:val="0"/>
        <w:autoSpaceDN w:val="0"/>
        <w:adjustRightInd w:val="0"/>
        <w:rPr>
          <w:szCs w:val="24"/>
        </w:rPr>
      </w:pPr>
      <w:r>
        <w:rPr>
          <w:szCs w:val="24"/>
        </w:rPr>
        <w:t xml:space="preserve">One central goal of the annotation of data using ontologies is to enable what is called </w:t>
      </w:r>
      <w:r w:rsidR="00FB432A">
        <w:rPr>
          <w:szCs w:val="24"/>
        </w:rPr>
        <w:t>“</w:t>
      </w:r>
      <w:r>
        <w:rPr>
          <w:szCs w:val="24"/>
        </w:rPr>
        <w:t>semantic interoperability</w:t>
      </w:r>
      <w:r w:rsidR="00FB432A">
        <w:rPr>
          <w:szCs w:val="24"/>
        </w:rPr>
        <w:t>”</w:t>
      </w:r>
      <w:r>
        <w:rPr>
          <w:szCs w:val="24"/>
        </w:rPr>
        <w:t xml:space="preserve"> between heterogeneous computer systems, defined as the ability of two or more such systems to exchange information in such a way that the meaning of the information generated by any one system can be automatically interpreted by each receiving system </w:t>
      </w:r>
      <w:r>
        <w:rPr>
          <w:szCs w:val="24"/>
        </w:rPr>
        <w:lastRenderedPageBreak/>
        <w:t xml:space="preserve">accurately enough to produce results useful to its end users. The use of a common top-level ontology for describing the data generated by information systems increases the likelihood that these conditions will be capable of being met. It can also assist in advancing the degree to which information systems that use it can support formal reasoning. Thus, where a domain ontology assists in organizing the data of a particular domain to make that data understandable, accessible, and computer tractable, a top-level ontology assists in organizing the data of multiple domain ontologies in a way that promotes the degree to which the information systems using these ontologies </w:t>
      </w:r>
      <w:r w:rsidR="00480D99">
        <w:rPr>
          <w:szCs w:val="24"/>
        </w:rPr>
        <w:t>will be</w:t>
      </w:r>
      <w:r>
        <w:rPr>
          <w:szCs w:val="24"/>
        </w:rPr>
        <w:t xml:space="preserve"> semantically interoperable.</w:t>
      </w:r>
    </w:p>
    <w:p w14:paraId="0BF21923" w14:textId="5C886BBC" w:rsidR="0006552B" w:rsidRDefault="0006552B">
      <w:pPr>
        <w:pStyle w:val="H3HeadingLevel3"/>
        <w:autoSpaceDE w:val="0"/>
        <w:autoSpaceDN w:val="0"/>
        <w:adjustRightInd w:val="0"/>
        <w:rPr>
          <w:szCs w:val="24"/>
        </w:rPr>
      </w:pPr>
      <w:r>
        <w:rPr>
          <w:szCs w:val="24"/>
        </w:rPr>
        <w:t>Choice of Top</w:t>
      </w:r>
      <w:r w:rsidR="00960034">
        <w:rPr>
          <w:szCs w:val="24"/>
        </w:rPr>
        <w:t>-</w:t>
      </w:r>
      <w:r>
        <w:rPr>
          <w:szCs w:val="24"/>
        </w:rPr>
        <w:t>Level Ontology</w:t>
      </w:r>
    </w:p>
    <w:p w14:paraId="61BB052A" w14:textId="70B2455B" w:rsidR="0006552B" w:rsidRDefault="0006552B">
      <w:pPr>
        <w:pStyle w:val="TxNITextNoIndent"/>
        <w:autoSpaceDE w:val="0"/>
        <w:autoSpaceDN w:val="0"/>
        <w:adjustRightInd w:val="0"/>
        <w:rPr>
          <w:szCs w:val="24"/>
        </w:rPr>
      </w:pPr>
      <w:r>
        <w:rPr>
          <w:szCs w:val="24"/>
        </w:rPr>
        <w:t xml:space="preserve">There are already a number of top-level ontologies in existence that are being used in just the way described here. For example, domain ontologies that comprise the Open Biomedical Ontologies (OBO) Consortium are now using Basic Formal Ontology (BFO) as the standard top-level ontology to assist in the integration of biomedical data and information derived from a variety of different sources. Other examples of top-level ontologies include the Descriptive Ontology for Linguistic and Cognitive Engineering (DOLCE) and the Standard Upper Merged Ontology (SUMO). We will provide a detailed introduction to BFO in </w:t>
      </w:r>
      <w:r w:rsidR="00960034">
        <w:rPr>
          <w:szCs w:val="24"/>
        </w:rPr>
        <w:t>c</w:t>
      </w:r>
      <w:r>
        <w:rPr>
          <w:szCs w:val="24"/>
        </w:rPr>
        <w:t>hapters 5 and 6. One major advantage of the BFO framework is that over 1</w:t>
      </w:r>
      <w:r w:rsidR="00297898">
        <w:rPr>
          <w:szCs w:val="24"/>
        </w:rPr>
        <w:t>3</w:t>
      </w:r>
      <w:r>
        <w:rPr>
          <w:szCs w:val="24"/>
        </w:rPr>
        <w:t xml:space="preserve">0 public-domain ontologies, </w:t>
      </w:r>
      <w:r w:rsidR="009F164E">
        <w:rPr>
          <w:szCs w:val="24"/>
        </w:rPr>
        <w:t xml:space="preserve">thus far </w:t>
      </w:r>
      <w:r>
        <w:rPr>
          <w:szCs w:val="24"/>
        </w:rPr>
        <w:t>primarily in the biological and biomedical domains</w:t>
      </w:r>
      <w:r w:rsidR="009F164E">
        <w:rPr>
          <w:szCs w:val="24"/>
        </w:rPr>
        <w:t>,</w:t>
      </w:r>
      <w:r>
        <w:rPr>
          <w:szCs w:val="24"/>
        </w:rPr>
        <w:t xml:space="preserve"> have been developed on the basis of BFO, so that the data annotated using terms derived from the BFO framework is orders of magnitude more comprehensive, both in terms of variety of domains and in terms of size of the datasets involved, than either DOLCE or SUMO.</w:t>
      </w:r>
    </w:p>
    <w:p w14:paraId="5EC217F6" w14:textId="0435EF03" w:rsidR="0006552B" w:rsidRDefault="0006552B">
      <w:pPr>
        <w:pStyle w:val="TxText"/>
        <w:autoSpaceDE w:val="0"/>
        <w:autoSpaceDN w:val="0"/>
        <w:adjustRightInd w:val="0"/>
        <w:rPr>
          <w:szCs w:val="24"/>
        </w:rPr>
      </w:pPr>
      <w:r>
        <w:rPr>
          <w:szCs w:val="24"/>
        </w:rPr>
        <w:lastRenderedPageBreak/>
        <w:t>Both DOLCE and SUMO have their advantages, however. DOLCE is defined as a “Domain Ontology for Linguistic and Cognitive Engineer</w:t>
      </w:r>
      <w:r w:rsidR="009F164E">
        <w:rPr>
          <w:szCs w:val="24"/>
        </w:rPr>
        <w:t>.</w:t>
      </w:r>
      <w:r>
        <w:rPr>
          <w:szCs w:val="24"/>
        </w:rPr>
        <w:t>”</w:t>
      </w:r>
      <w:r>
        <w:rPr>
          <w:rStyle w:val="citefn"/>
          <w:szCs w:val="24"/>
          <w:vertAlign w:val="superscript"/>
        </w:rPr>
        <w:t>8</w:t>
      </w:r>
      <w:r>
        <w:rPr>
          <w:szCs w:val="24"/>
        </w:rPr>
        <w:t xml:space="preserve"> </w:t>
      </w:r>
      <w:r w:rsidR="009F164E">
        <w:rPr>
          <w:szCs w:val="24"/>
        </w:rPr>
        <w:t xml:space="preserve">It </w:t>
      </w:r>
      <w:r>
        <w:rPr>
          <w:szCs w:val="24"/>
        </w:rPr>
        <w:t>is from the point of view of numbers of users a very successful upper-level ontology, and it has been applied in a number of projects in biology and social science. DOLCE and BFO in fact grew out of a common philosophical orientation, and thus BFO overlaps with parts of DOLCE’s top level. In contrast to BFO, which focuses on the universals in reality, DOLCE relies on an ontology of possible worlds, and thus includes in its coverage domain putative objects of mythology and fiction. SUMO, too, has proved to have considerable value as an upper-level ontology for certain purposes</w:t>
      </w:r>
      <w:r w:rsidR="009F164E">
        <w:rPr>
          <w:szCs w:val="24"/>
        </w:rPr>
        <w:t>.</w:t>
      </w:r>
      <w:r>
        <w:rPr>
          <w:rStyle w:val="citefn"/>
          <w:szCs w:val="24"/>
          <w:vertAlign w:val="superscript"/>
        </w:rPr>
        <w:t>9</w:t>
      </w:r>
      <w:r>
        <w:rPr>
          <w:szCs w:val="24"/>
        </w:rPr>
        <w:t xml:space="preserve"> It should be noted, however, that SUMO is not a top-level ontology in the sense that this term is used here. This is because it contains, for example, biological terms (</w:t>
      </w:r>
      <w:r w:rsidR="00960034">
        <w:rPr>
          <w:szCs w:val="24"/>
        </w:rPr>
        <w:t>“</w:t>
      </w:r>
      <w:r>
        <w:rPr>
          <w:szCs w:val="24"/>
        </w:rPr>
        <w:t>protein</w:t>
      </w:r>
      <w:r w:rsidR="00960034">
        <w:rPr>
          <w:szCs w:val="24"/>
        </w:rPr>
        <w:t>,”</w:t>
      </w:r>
      <w:r>
        <w:rPr>
          <w:szCs w:val="24"/>
        </w:rPr>
        <w:t xml:space="preserve"> </w:t>
      </w:r>
      <w:r w:rsidR="00960034">
        <w:rPr>
          <w:szCs w:val="24"/>
        </w:rPr>
        <w:t>“</w:t>
      </w:r>
      <w:r>
        <w:rPr>
          <w:szCs w:val="24"/>
        </w:rPr>
        <w:t>crustacean</w:t>
      </w:r>
      <w:r w:rsidR="00960034">
        <w:rPr>
          <w:szCs w:val="24"/>
        </w:rPr>
        <w:t>,”</w:t>
      </w:r>
      <w:r>
        <w:rPr>
          <w:szCs w:val="24"/>
        </w:rPr>
        <w:t xml:space="preserve"> </w:t>
      </w:r>
      <w:r w:rsidR="00960034">
        <w:rPr>
          <w:szCs w:val="24"/>
        </w:rPr>
        <w:t>“</w:t>
      </w:r>
      <w:r>
        <w:rPr>
          <w:szCs w:val="24"/>
        </w:rPr>
        <w:t>body-covering</w:t>
      </w:r>
      <w:r w:rsidR="00960034">
        <w:rPr>
          <w:szCs w:val="24"/>
        </w:rPr>
        <w:t>,”</w:t>
      </w:r>
      <w:r>
        <w:rPr>
          <w:szCs w:val="24"/>
        </w:rPr>
        <w:t xml:space="preserve"> </w:t>
      </w:r>
      <w:r w:rsidR="00960034">
        <w:rPr>
          <w:szCs w:val="24"/>
        </w:rPr>
        <w:t>“</w:t>
      </w:r>
      <w:r>
        <w:rPr>
          <w:szCs w:val="24"/>
        </w:rPr>
        <w:t>fruit-Or-vegetable</w:t>
      </w:r>
      <w:r w:rsidR="00960034">
        <w:rPr>
          <w:szCs w:val="24"/>
        </w:rPr>
        <w:t>”</w:t>
      </w:r>
      <w:r>
        <w:rPr>
          <w:szCs w:val="24"/>
        </w:rPr>
        <w:t xml:space="preserve">), and this means that it cannot </w:t>
      </w:r>
      <w:r w:rsidR="009F164E">
        <w:rPr>
          <w:szCs w:val="24"/>
        </w:rPr>
        <w:t xml:space="preserve">cleanly </w:t>
      </w:r>
      <w:r>
        <w:rPr>
          <w:szCs w:val="24"/>
        </w:rPr>
        <w:t>support the strategy of downward population that has proved so useful to scientists in the case of BFO.</w:t>
      </w:r>
      <w:ins w:id="0" w:author="Andrew Spear" w:date="2015-01-30T16:21:00Z">
        <w:r w:rsidR="00A4129A">
          <w:rPr>
            <w:szCs w:val="24"/>
          </w:rPr>
          <w:t xml:space="preserve"> Table 2.1 provides a summary of the different meanings of the term ‘ontology’ that have been surveyed thus far.</w:t>
        </w:r>
      </w:ins>
    </w:p>
    <w:p w14:paraId="571E344C" w14:textId="77777777" w:rsidR="0006552B" w:rsidRDefault="0006552B">
      <w:pPr>
        <w:pStyle w:val="NoteCNotetoComp"/>
        <w:autoSpaceDE w:val="0"/>
        <w:autoSpaceDN w:val="0"/>
        <w:adjustRightInd w:val="0"/>
        <w:rPr>
          <w:szCs w:val="24"/>
        </w:rPr>
      </w:pPr>
      <w:r>
        <w:rPr>
          <w:szCs w:val="24"/>
        </w:rPr>
        <w:t xml:space="preserve">[Insert </w:t>
      </w:r>
      <w:commentRangeStart w:id="1"/>
      <w:r w:rsidRPr="007F328F">
        <w:rPr>
          <w:rStyle w:val="TCOTableCallOut"/>
        </w:rPr>
        <w:t>Table 2.1</w:t>
      </w:r>
      <w:commentRangeEnd w:id="1"/>
      <w:r w:rsidR="00D77477">
        <w:rPr>
          <w:rStyle w:val="CommentReference"/>
          <w:color w:val="auto"/>
        </w:rPr>
        <w:commentReference w:id="1"/>
      </w:r>
      <w:r>
        <w:rPr>
          <w:szCs w:val="24"/>
        </w:rPr>
        <w:t>]</w:t>
      </w:r>
    </w:p>
    <w:p w14:paraId="3CC93215" w14:textId="09196E1F" w:rsidR="0006552B" w:rsidRDefault="0006552B">
      <w:pPr>
        <w:pStyle w:val="H1HeadingLevel1"/>
        <w:autoSpaceDE w:val="0"/>
        <w:autoSpaceDN w:val="0"/>
        <w:adjustRightInd w:val="0"/>
        <w:rPr>
          <w:szCs w:val="24"/>
        </w:rPr>
      </w:pPr>
      <w:r>
        <w:rPr>
          <w:szCs w:val="24"/>
        </w:rPr>
        <w:t>Application vs. Reference Ontology</w:t>
      </w:r>
    </w:p>
    <w:p w14:paraId="0D932DBE" w14:textId="77777777" w:rsidR="0006552B" w:rsidRDefault="0006552B">
      <w:pPr>
        <w:pStyle w:val="TxNITextNoIndent"/>
        <w:autoSpaceDE w:val="0"/>
        <w:autoSpaceDN w:val="0"/>
        <w:adjustRightInd w:val="0"/>
        <w:rPr>
          <w:szCs w:val="24"/>
        </w:rPr>
      </w:pPr>
      <w:r>
        <w:rPr>
          <w:szCs w:val="24"/>
        </w:rPr>
        <w:t xml:space="preserve">Where the distinction between domain ontologies and top-level ontologies has to do with the generality of subject matter, we now need to introduce also a distinction between </w:t>
      </w:r>
      <w:r>
        <w:rPr>
          <w:i/>
          <w:szCs w:val="24"/>
        </w:rPr>
        <w:t>application ontologies</w:t>
      </w:r>
      <w:r>
        <w:rPr>
          <w:szCs w:val="24"/>
        </w:rPr>
        <w:t xml:space="preserve"> and </w:t>
      </w:r>
      <w:r>
        <w:rPr>
          <w:i/>
          <w:szCs w:val="24"/>
        </w:rPr>
        <w:t>reference ontologies</w:t>
      </w:r>
      <w:r>
        <w:rPr>
          <w:szCs w:val="24"/>
        </w:rPr>
        <w:t>, which has to do with the goal or purpose for which an ontology is designed.</w:t>
      </w:r>
    </w:p>
    <w:p w14:paraId="624E8AE4" w14:textId="77777777" w:rsidR="0006552B" w:rsidRDefault="0006552B">
      <w:pPr>
        <w:pStyle w:val="TxText"/>
        <w:autoSpaceDE w:val="0"/>
        <w:autoSpaceDN w:val="0"/>
        <w:adjustRightInd w:val="0"/>
        <w:rPr>
          <w:szCs w:val="24"/>
        </w:rPr>
      </w:pPr>
      <w:r>
        <w:rPr>
          <w:szCs w:val="24"/>
        </w:rPr>
        <w:lastRenderedPageBreak/>
        <w:t xml:space="preserve">An </w:t>
      </w:r>
      <w:r>
        <w:rPr>
          <w:i/>
          <w:szCs w:val="24"/>
        </w:rPr>
        <w:t>application</w:t>
      </w:r>
      <w:r>
        <w:rPr>
          <w:szCs w:val="24"/>
        </w:rPr>
        <w:t xml:space="preserve"> ontology is an ontology that is created to accomplish some specified local task or application. For example, the Situational Awareness and Preparedness for Public Health Incidents Using Reasoning Engines (SAPPHIRE) utilizes an application ontology that classifies unexplained illnesses that exhibit flu-like symptoms and sends this information to the Centers for Disease Control and Prevention.</w:t>
      </w:r>
    </w:p>
    <w:p w14:paraId="7A3347DB" w14:textId="77777777" w:rsidR="0006552B" w:rsidRDefault="0006552B">
      <w:pPr>
        <w:pStyle w:val="TxText"/>
        <w:autoSpaceDE w:val="0"/>
        <w:autoSpaceDN w:val="0"/>
        <w:adjustRightInd w:val="0"/>
        <w:rPr>
          <w:szCs w:val="24"/>
        </w:rPr>
      </w:pPr>
      <w:r>
        <w:rPr>
          <w:szCs w:val="24"/>
        </w:rPr>
        <w:t xml:space="preserve">A </w:t>
      </w:r>
      <w:r>
        <w:rPr>
          <w:i/>
          <w:szCs w:val="24"/>
        </w:rPr>
        <w:t>reference</w:t>
      </w:r>
      <w:r>
        <w:rPr>
          <w:szCs w:val="24"/>
        </w:rPr>
        <w:t xml:space="preserve"> ontology, by contrast, is an ontology that is meant to be a canonical, comprehensive representation of the entities in a given domain that is developed to encapsulate established knowledge of the sort that one would find in a scientific textbook. The Foundational Model of Anatomy (FMA), Gene Ontology (GO), Cell Ontology (CL), and Protein Ontology (PRO) are examples of reference ontologies in this sense.</w:t>
      </w:r>
    </w:p>
    <w:p w14:paraId="1C58A681" w14:textId="2FA263F2" w:rsidR="0006552B" w:rsidRDefault="0006552B">
      <w:pPr>
        <w:pStyle w:val="TxText"/>
        <w:autoSpaceDE w:val="0"/>
        <w:autoSpaceDN w:val="0"/>
        <w:adjustRightInd w:val="0"/>
        <w:rPr>
          <w:szCs w:val="24"/>
        </w:rPr>
      </w:pPr>
      <w:r>
        <w:rPr>
          <w:szCs w:val="24"/>
        </w:rPr>
        <w:t>Portions of multiple existing reference ontologies can be reused in an application ontology, which will typically also contain new ontology content created to address its specific local purpose.</w:t>
      </w:r>
    </w:p>
    <w:p w14:paraId="0FF865C7" w14:textId="03E0F5BD" w:rsidR="0006552B" w:rsidRDefault="0006552B">
      <w:pPr>
        <w:pStyle w:val="TxText"/>
        <w:autoSpaceDE w:val="0"/>
        <w:autoSpaceDN w:val="0"/>
        <w:adjustRightInd w:val="0"/>
        <w:rPr>
          <w:szCs w:val="24"/>
        </w:rPr>
      </w:pPr>
      <w:r>
        <w:rPr>
          <w:szCs w:val="24"/>
        </w:rPr>
        <w:t>The OBO Foundry (</w:t>
      </w:r>
      <w:r>
        <w:rPr>
          <w:rStyle w:val="Hyperlink"/>
          <w:szCs w:val="24"/>
        </w:rPr>
        <w:t>http://obofoundry.org</w:t>
      </w:r>
      <w:r>
        <w:rPr>
          <w:szCs w:val="24"/>
        </w:rPr>
        <w:t>) initiative has embraced the goal of creating a library of semantically interoperable reference ontologies devoted to representing different domains of scientific investigation in such a way that elements of this library could be used and reused for particular application ontology purposes.</w:t>
      </w:r>
    </w:p>
    <w:p w14:paraId="47653EA3" w14:textId="683FF753" w:rsidR="0006552B" w:rsidRDefault="0006552B">
      <w:pPr>
        <w:pStyle w:val="H1HeadingLevel1"/>
        <w:autoSpaceDE w:val="0"/>
        <w:autoSpaceDN w:val="0"/>
        <w:adjustRightInd w:val="0"/>
        <w:rPr>
          <w:szCs w:val="24"/>
        </w:rPr>
      </w:pPr>
      <w:r>
        <w:rPr>
          <w:szCs w:val="24"/>
        </w:rPr>
        <w:t>Conclusion</w:t>
      </w:r>
    </w:p>
    <w:p w14:paraId="1220C7AA" w14:textId="4C072179" w:rsidR="0006552B" w:rsidRDefault="0006552B">
      <w:pPr>
        <w:pStyle w:val="TxNITextNoIndent"/>
        <w:autoSpaceDE w:val="0"/>
        <w:autoSpaceDN w:val="0"/>
        <w:adjustRightInd w:val="0"/>
        <w:rPr>
          <w:szCs w:val="24"/>
        </w:rPr>
      </w:pPr>
      <w:r>
        <w:rPr>
          <w:szCs w:val="24"/>
        </w:rPr>
        <w:t>In this chapter</w:t>
      </w:r>
      <w:r w:rsidR="009F15B5">
        <w:rPr>
          <w:szCs w:val="24"/>
        </w:rPr>
        <w:t>,</w:t>
      </w:r>
      <w:r>
        <w:rPr>
          <w:szCs w:val="24"/>
        </w:rPr>
        <w:t xml:space="preserve"> we have introduced some basic distinctions between kinds of ontologies. We have explained what a taxonomy is, and discussed the central role that taxonomies play in ontologies. Indeed, it is not going too far to say that an ontology just </w:t>
      </w:r>
      <w:r>
        <w:rPr>
          <w:i/>
          <w:szCs w:val="24"/>
        </w:rPr>
        <w:t>is</w:t>
      </w:r>
      <w:r>
        <w:rPr>
          <w:szCs w:val="24"/>
        </w:rPr>
        <w:t xml:space="preserve"> a very sophisticated type </w:t>
      </w:r>
      <w:r>
        <w:rPr>
          <w:szCs w:val="24"/>
        </w:rPr>
        <w:lastRenderedPageBreak/>
        <w:t>of taxonomy. At this point, our survey of the basic theoretical components needed to make sense out of ontology design is complete. For most ontology designers, the goal will be to build a functional domain ontology, and in the next two chapters we turn to some specific recommendations that are applicable to this process.</w:t>
      </w:r>
    </w:p>
    <w:p w14:paraId="0E986D13" w14:textId="77777777" w:rsidR="0006552B" w:rsidRDefault="0006552B">
      <w:pPr>
        <w:pStyle w:val="H1HeadingLevel1"/>
        <w:autoSpaceDE w:val="0"/>
        <w:autoSpaceDN w:val="0"/>
        <w:adjustRightInd w:val="0"/>
        <w:rPr>
          <w:szCs w:val="24"/>
        </w:rPr>
      </w:pPr>
      <w:r>
        <w:rPr>
          <w:szCs w:val="24"/>
        </w:rPr>
        <w:t>Further Reading on Top-Level and Domain Ontology</w:t>
      </w:r>
    </w:p>
    <w:p w14:paraId="089D1ABE" w14:textId="08A31001" w:rsidR="0006552B" w:rsidRDefault="0006552B">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2E64BB">
        <w:rPr>
          <w:szCs w:val="24"/>
        </w:rPr>
        <w:instrText>bok</w:instrText>
      </w:r>
      <w:r>
        <w:rPr>
          <w:szCs w:val="24"/>
        </w:rPr>
        <w:fldChar w:fldCharType="end"/>
      </w:r>
      <w:r>
        <w:rPr>
          <w:szCs w:val="24"/>
        </w:rPr>
        <w:instrText>"</w:instrText>
      </w:r>
      <w:r>
        <w:rPr>
          <w:szCs w:val="24"/>
        </w:rPr>
        <w:fldChar w:fldCharType="separate"/>
      </w:r>
      <w:r w:rsidR="002E64BB">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w:instrText>
      </w:r>
      <w:r>
        <w:rPr>
          <w:szCs w:val="24"/>
        </w:rPr>
        <w:fldChar w:fldCharType="separate"/>
      </w:r>
      <w:r w:rsidR="002E64BB">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2E64BB">
        <w:rPr>
          <w:szCs w:val="24"/>
        </w:rPr>
        <w:instrText>N</w:instrText>
      </w:r>
      <w:r>
        <w:rPr>
          <w:szCs w:val="24"/>
        </w:rPr>
        <w:fldChar w:fldCharType="end"/>
      </w:r>
      <w:r>
        <w:rPr>
          <w:szCs w:val="24"/>
        </w:rPr>
        <w:instrText>&lt;&gt; N</w:instrText>
      </w:r>
      <w:r>
        <w:rPr>
          <w:szCs w:val="24"/>
        </w:rPr>
        <w:fldChar w:fldCharType="separate"/>
      </w:r>
      <w:r w:rsidR="002E64BB">
        <w:rPr>
          <w:noProof/>
          <w:szCs w:val="24"/>
        </w:rPr>
        <w:instrText>0</w:instrText>
      </w:r>
      <w:r>
        <w:rPr>
          <w:szCs w:val="24"/>
        </w:rPr>
        <w:fldChar w:fldCharType="end"/>
      </w:r>
      <w:r>
        <w:rPr>
          <w:szCs w:val="24"/>
        </w:rPr>
        <w:instrText>)</w:instrText>
      </w:r>
      <w:r>
        <w:rPr>
          <w:szCs w:val="24"/>
        </w:rPr>
        <w:fldChar w:fldCharType="separate"/>
      </w:r>
      <w:r w:rsidR="002E64BB">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"&gt;"</w:instrText>
      </w:r>
      <w:r>
        <w:rPr>
          <w:szCs w:val="24"/>
        </w:rPr>
        <w:fldChar w:fldCharType="separate"/>
      </w:r>
      <w:r w:rsidR="002E64BB">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sidR="002E64BB">
        <w:rPr>
          <w:noProof/>
          <w:szCs w:val="24"/>
        </w:rPr>
        <w:t>&lt;bok&gt;</w:t>
      </w:r>
      <w:r>
        <w:rPr>
          <w:szCs w:val="24"/>
        </w:rPr>
        <w:fldChar w:fldCharType="end"/>
      </w:r>
      <w:r>
        <w:rPr>
          <w:rStyle w:val="bibsurname"/>
          <w:szCs w:val="24"/>
        </w:rPr>
        <w:t>Simons</w:t>
      </w:r>
      <w:r>
        <w:rPr>
          <w:szCs w:val="24"/>
        </w:rPr>
        <w:t xml:space="preserve">, </w:t>
      </w:r>
      <w:r>
        <w:rPr>
          <w:rStyle w:val="bibfname"/>
          <w:szCs w:val="24"/>
        </w:rPr>
        <w:t>Peter M.</w:t>
      </w:r>
      <w:r>
        <w:rPr>
          <w:szCs w:val="24"/>
        </w:rPr>
        <w:t xml:space="preserve"> </w:t>
      </w:r>
      <w:r>
        <w:rPr>
          <w:rStyle w:val="bibbook"/>
          <w:szCs w:val="24"/>
        </w:rPr>
        <w:t>Parts: A Study in Ontology</w:t>
      </w:r>
      <w:r>
        <w:rPr>
          <w:szCs w:val="24"/>
        </w:rPr>
        <w:t xml:space="preserve">. </w:t>
      </w:r>
      <w:r>
        <w:rPr>
          <w:rStyle w:val="biblocation"/>
          <w:szCs w:val="24"/>
        </w:rPr>
        <w:t>Oxford</w:t>
      </w:r>
      <w:r>
        <w:rPr>
          <w:szCs w:val="24"/>
        </w:rPr>
        <w:t xml:space="preserve">: </w:t>
      </w:r>
      <w:r>
        <w:rPr>
          <w:rStyle w:val="bibpublisher"/>
          <w:szCs w:val="24"/>
        </w:rPr>
        <w:t>Oxford University Press</w:t>
      </w:r>
      <w:r w:rsidR="002E64BB">
        <w:rPr>
          <w:szCs w:val="24"/>
        </w:rPr>
        <w:t xml:space="preserve">, </w:t>
      </w:r>
      <w:r w:rsidR="002E64BB">
        <w:rPr>
          <w:rStyle w:val="bibyear"/>
          <w:szCs w:val="24"/>
        </w:rPr>
        <w:t>1997</w:t>
      </w:r>
      <w:r w:rsidR="002E64BB">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sidR="002E64BB">
        <w:rPr>
          <w:szCs w:val="24"/>
        </w:rPr>
        <w:instrText>bok</w:instrText>
      </w:r>
      <w:r>
        <w:rPr>
          <w:szCs w:val="24"/>
        </w:rPr>
        <w:fldChar w:fldCharType="end"/>
      </w:r>
      <w:r>
        <w:rPr>
          <w:szCs w:val="24"/>
        </w:rPr>
        <w:instrText>"</w:instrText>
      </w:r>
      <w:r>
        <w:rPr>
          <w:szCs w:val="24"/>
        </w:rPr>
        <w:fldChar w:fldCharType="separate"/>
      </w:r>
      <w:r w:rsidR="002E64BB">
        <w:rPr>
          <w:noProof/>
          <w:szCs w:val="24"/>
        </w:rPr>
        <w:instrText>&lt;/bok</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"&gt;"</w:instrText>
      </w:r>
      <w:r>
        <w:rPr>
          <w:szCs w:val="24"/>
        </w:rPr>
        <w:fldChar w:fldCharType="separate"/>
      </w:r>
      <w:r w:rsidR="002E64BB">
        <w:rPr>
          <w:noProof/>
          <w:szCs w:val="24"/>
        </w:rPr>
        <w:instrText>&gt;</w:instrText>
      </w:r>
      <w:r>
        <w:rPr>
          <w:szCs w:val="24"/>
        </w:rPr>
        <w:fldChar w:fldCharType="end"/>
      </w:r>
      <w:r>
        <w:rPr>
          <w:szCs w:val="24"/>
        </w:rPr>
        <w:instrText>" ""</w:instrText>
      </w:r>
      <w:r>
        <w:rPr>
          <w:szCs w:val="24"/>
        </w:rPr>
        <w:fldChar w:fldCharType="separate"/>
      </w:r>
      <w:r w:rsidR="002E64BB">
        <w:rPr>
          <w:noProof/>
          <w:szCs w:val="24"/>
        </w:rPr>
        <w:t>&lt;/bok&gt;</w:t>
      </w:r>
      <w:r>
        <w:rPr>
          <w:szCs w:val="24"/>
        </w:rPr>
        <w:fldChar w:fldCharType="end"/>
      </w:r>
    </w:p>
    <w:p w14:paraId="3B1FC68F" w14:textId="3B1D0BE1" w:rsidR="0006552B" w:rsidRDefault="0006552B">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2E64BB">
        <w:rPr>
          <w:szCs w:val="24"/>
        </w:rPr>
        <w:instrText>edb</w:instrText>
      </w:r>
      <w:r>
        <w:rPr>
          <w:szCs w:val="24"/>
        </w:rPr>
        <w:fldChar w:fldCharType="end"/>
      </w:r>
      <w:r>
        <w:rPr>
          <w:szCs w:val="24"/>
        </w:rPr>
        <w:instrText>"</w:instrText>
      </w:r>
      <w:r>
        <w:rPr>
          <w:szCs w:val="24"/>
        </w:rPr>
        <w:fldChar w:fldCharType="separate"/>
      </w:r>
      <w:r w:rsidR="002E64BB">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w:instrText>
      </w:r>
      <w:r>
        <w:rPr>
          <w:szCs w:val="24"/>
        </w:rPr>
        <w:fldChar w:fldCharType="separate"/>
      </w:r>
      <w:r w:rsidR="002E64BB">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2E64BB">
        <w:rPr>
          <w:szCs w:val="24"/>
        </w:rPr>
        <w:instrText>N</w:instrText>
      </w:r>
      <w:r>
        <w:rPr>
          <w:szCs w:val="24"/>
        </w:rPr>
        <w:fldChar w:fldCharType="end"/>
      </w:r>
      <w:r>
        <w:rPr>
          <w:szCs w:val="24"/>
        </w:rPr>
        <w:instrText>&lt;&gt; N</w:instrText>
      </w:r>
      <w:r>
        <w:rPr>
          <w:szCs w:val="24"/>
        </w:rPr>
        <w:fldChar w:fldCharType="separate"/>
      </w:r>
      <w:r w:rsidR="002E64BB">
        <w:rPr>
          <w:noProof/>
          <w:szCs w:val="24"/>
        </w:rPr>
        <w:instrText>0</w:instrText>
      </w:r>
      <w:r>
        <w:rPr>
          <w:szCs w:val="24"/>
        </w:rPr>
        <w:fldChar w:fldCharType="end"/>
      </w:r>
      <w:r>
        <w:rPr>
          <w:szCs w:val="24"/>
        </w:rPr>
        <w:instrText>)</w:instrText>
      </w:r>
      <w:r>
        <w:rPr>
          <w:szCs w:val="24"/>
        </w:rPr>
        <w:fldChar w:fldCharType="separate"/>
      </w:r>
      <w:r w:rsidR="002E64BB">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"&gt;"</w:instrText>
      </w:r>
      <w:r>
        <w:rPr>
          <w:szCs w:val="24"/>
        </w:rPr>
        <w:fldChar w:fldCharType="separate"/>
      </w:r>
      <w:r w:rsidR="002E64BB">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sidR="002E64BB">
        <w:rPr>
          <w:noProof/>
          <w:szCs w:val="24"/>
        </w:rPr>
        <w:t>&lt;edb&gt;</w:t>
      </w:r>
      <w:r>
        <w:rPr>
          <w:szCs w:val="24"/>
        </w:rPr>
        <w:fldChar w:fldCharType="end"/>
      </w:r>
      <w:r>
        <w:rPr>
          <w:rStyle w:val="bibsurname"/>
          <w:szCs w:val="24"/>
        </w:rPr>
        <w:t>Smith</w:t>
      </w:r>
      <w:r>
        <w:rPr>
          <w:szCs w:val="24"/>
        </w:rPr>
        <w:t xml:space="preserve">, </w:t>
      </w:r>
      <w:r>
        <w:rPr>
          <w:rStyle w:val="bibfname"/>
          <w:szCs w:val="24"/>
        </w:rPr>
        <w:t>Barry</w:t>
      </w:r>
      <w:r>
        <w:rPr>
          <w:szCs w:val="24"/>
        </w:rPr>
        <w:t xml:space="preserve">. </w:t>
      </w:r>
      <w:r w:rsidR="002E64BB">
        <w:rPr>
          <w:szCs w:val="24"/>
        </w:rPr>
        <w:t>“</w:t>
      </w:r>
      <w:r>
        <w:rPr>
          <w:rStyle w:val="bibchaptertitle"/>
          <w:szCs w:val="24"/>
        </w:rPr>
        <w:t>Ontology</w:t>
      </w:r>
      <w:r>
        <w:rPr>
          <w:szCs w:val="24"/>
        </w:rPr>
        <w:t>.</w:t>
      </w:r>
      <w:r w:rsidR="002E64BB">
        <w:rPr>
          <w:szCs w:val="24"/>
        </w:rPr>
        <w:t>”</w:t>
      </w:r>
      <w:r>
        <w:rPr>
          <w:szCs w:val="24"/>
        </w:rPr>
        <w:t xml:space="preserve"> In </w:t>
      </w:r>
      <w:r>
        <w:rPr>
          <w:rStyle w:val="bibbook"/>
          <w:szCs w:val="24"/>
        </w:rPr>
        <w:t>Blackwell Guide to the Philosophy of Computing and Information</w:t>
      </w:r>
      <w:r>
        <w:rPr>
          <w:szCs w:val="24"/>
        </w:rPr>
        <w:t xml:space="preserve">, ed. </w:t>
      </w:r>
      <w:r>
        <w:rPr>
          <w:rStyle w:val="bibed-fname"/>
          <w:szCs w:val="24"/>
        </w:rPr>
        <w:t>Luciano</w:t>
      </w:r>
      <w:r>
        <w:rPr>
          <w:szCs w:val="24"/>
        </w:rPr>
        <w:t xml:space="preserve"> </w:t>
      </w:r>
      <w:r>
        <w:rPr>
          <w:rStyle w:val="bibed-surname"/>
          <w:szCs w:val="24"/>
        </w:rPr>
        <w:t>Floridi</w:t>
      </w:r>
      <w:r>
        <w:rPr>
          <w:szCs w:val="24"/>
        </w:rPr>
        <w:t xml:space="preserve">, </w:t>
      </w:r>
      <w:r>
        <w:rPr>
          <w:rStyle w:val="bibfpage"/>
          <w:szCs w:val="24"/>
        </w:rPr>
        <w:t>155</w:t>
      </w:r>
      <w:r>
        <w:rPr>
          <w:szCs w:val="24"/>
        </w:rPr>
        <w:t>–</w:t>
      </w:r>
      <w:r>
        <w:rPr>
          <w:rStyle w:val="biblpage"/>
          <w:szCs w:val="24"/>
        </w:rPr>
        <w:t>166</w:t>
      </w:r>
      <w:r>
        <w:rPr>
          <w:szCs w:val="24"/>
        </w:rPr>
        <w:t xml:space="preserve">. </w:t>
      </w:r>
      <w:r>
        <w:rPr>
          <w:rStyle w:val="biblocation"/>
          <w:szCs w:val="24"/>
        </w:rPr>
        <w:t>Oxford</w:t>
      </w:r>
      <w:r>
        <w:rPr>
          <w:szCs w:val="24"/>
        </w:rPr>
        <w:t xml:space="preserve">: </w:t>
      </w:r>
      <w:r>
        <w:rPr>
          <w:rStyle w:val="bibpublisher"/>
          <w:szCs w:val="24"/>
        </w:rPr>
        <w:t>Blackwell</w:t>
      </w:r>
      <w:r w:rsidR="002E64BB">
        <w:rPr>
          <w:szCs w:val="24"/>
        </w:rPr>
        <w:t xml:space="preserve">, </w:t>
      </w:r>
      <w:r w:rsidR="002E64BB">
        <w:rPr>
          <w:rStyle w:val="bibyear"/>
          <w:szCs w:val="24"/>
        </w:rPr>
        <w:t>2003</w:t>
      </w:r>
      <w:r w:rsidR="002E64BB">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2E64BB">
        <w:rPr>
          <w:szCs w:val="24"/>
        </w:rPr>
        <w:instrText>edb</w:instrText>
      </w:r>
      <w:r>
        <w:rPr>
          <w:szCs w:val="24"/>
        </w:rPr>
        <w:fldChar w:fldCharType="end"/>
      </w:r>
      <w:r>
        <w:rPr>
          <w:szCs w:val="24"/>
        </w:rPr>
        <w:instrText>"</w:instrText>
      </w:r>
      <w:r>
        <w:rPr>
          <w:szCs w:val="24"/>
        </w:rPr>
        <w:fldChar w:fldCharType="separate"/>
      </w:r>
      <w:r w:rsidR="002E64BB">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"&gt;"</w:instrText>
      </w:r>
      <w:r>
        <w:rPr>
          <w:szCs w:val="24"/>
        </w:rPr>
        <w:fldChar w:fldCharType="separate"/>
      </w:r>
      <w:r w:rsidR="002E64BB">
        <w:rPr>
          <w:noProof/>
          <w:szCs w:val="24"/>
        </w:rPr>
        <w:instrText>&gt;</w:instrText>
      </w:r>
      <w:r>
        <w:rPr>
          <w:szCs w:val="24"/>
        </w:rPr>
        <w:fldChar w:fldCharType="end"/>
      </w:r>
      <w:r>
        <w:rPr>
          <w:szCs w:val="24"/>
        </w:rPr>
        <w:instrText>" ""</w:instrText>
      </w:r>
      <w:r>
        <w:rPr>
          <w:szCs w:val="24"/>
        </w:rPr>
        <w:fldChar w:fldCharType="separate"/>
      </w:r>
      <w:r w:rsidR="002E64BB">
        <w:rPr>
          <w:noProof/>
          <w:szCs w:val="24"/>
        </w:rPr>
        <w:t>&lt;/edb&gt;</w:t>
      </w:r>
      <w:r>
        <w:rPr>
          <w:szCs w:val="24"/>
        </w:rPr>
        <w:fldChar w:fldCharType="end"/>
      </w:r>
    </w:p>
    <w:p w14:paraId="2A12637E" w14:textId="77777777" w:rsidR="0006552B" w:rsidRDefault="0006552B">
      <w:pPr>
        <w:pStyle w:val="H1HeadingLevel1"/>
        <w:autoSpaceDE w:val="0"/>
        <w:autoSpaceDN w:val="0"/>
        <w:adjustRightInd w:val="0"/>
        <w:rPr>
          <w:szCs w:val="24"/>
        </w:rPr>
      </w:pPr>
      <w:r>
        <w:rPr>
          <w:szCs w:val="24"/>
        </w:rPr>
        <w:t>Further Reading on Taxonomy and Classification</w:t>
      </w:r>
    </w:p>
    <w:p w14:paraId="1E7FAF18" w14:textId="5D5273D4" w:rsidR="0006552B" w:rsidRDefault="0006552B">
      <w:pPr>
        <w:pStyle w:val="RefTxReferenceText"/>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2E64BB">
        <w:rPr>
          <w:szCs w:val="24"/>
        </w:rPr>
        <w:instrText>edb</w:instrText>
      </w:r>
      <w:r>
        <w:rPr>
          <w:szCs w:val="24"/>
        </w:rPr>
        <w:fldChar w:fldCharType="end"/>
      </w:r>
      <w:r>
        <w:rPr>
          <w:szCs w:val="24"/>
        </w:rPr>
        <w:instrText>"</w:instrText>
      </w:r>
      <w:r>
        <w:rPr>
          <w:szCs w:val="24"/>
        </w:rPr>
        <w:fldChar w:fldCharType="separate"/>
      </w:r>
      <w:r w:rsidR="002E64BB">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w:instrText>
      </w:r>
      <w:r>
        <w:rPr>
          <w:szCs w:val="24"/>
        </w:rPr>
        <w:fldChar w:fldCharType="separate"/>
      </w:r>
      <w:r w:rsidR="002E64BB">
        <w:rPr>
          <w:noProof/>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sidR="002E64BB">
        <w:rPr>
          <w:szCs w:val="24"/>
        </w:rPr>
        <w:instrText>N</w:instrText>
      </w:r>
      <w:r>
        <w:rPr>
          <w:szCs w:val="24"/>
        </w:rPr>
        <w:fldChar w:fldCharType="end"/>
      </w:r>
      <w:r>
        <w:rPr>
          <w:szCs w:val="24"/>
        </w:rPr>
        <w:instrText>&lt;&gt; N</w:instrText>
      </w:r>
      <w:r>
        <w:rPr>
          <w:szCs w:val="24"/>
        </w:rPr>
        <w:fldChar w:fldCharType="separate"/>
      </w:r>
      <w:r w:rsidR="002E64BB">
        <w:rPr>
          <w:noProof/>
          <w:szCs w:val="24"/>
        </w:rPr>
        <w:instrText>0</w:instrText>
      </w:r>
      <w:r>
        <w:rPr>
          <w:szCs w:val="24"/>
        </w:rPr>
        <w:fldChar w:fldCharType="end"/>
      </w:r>
      <w:r>
        <w:rPr>
          <w:szCs w:val="24"/>
        </w:rPr>
        <w:instrText>)</w:instrText>
      </w:r>
      <w:r>
        <w:rPr>
          <w:szCs w:val="24"/>
        </w:rPr>
        <w:fldChar w:fldCharType="separate"/>
      </w:r>
      <w:r w:rsidR="002E64BB">
        <w:rPr>
          <w:noProof/>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"&gt;"</w:instrText>
      </w:r>
      <w:r>
        <w:rPr>
          <w:szCs w:val="24"/>
        </w:rPr>
        <w:fldChar w:fldCharType="separate"/>
      </w:r>
      <w:r w:rsidR="002E64BB">
        <w:rPr>
          <w:noProof/>
          <w:szCs w:val="24"/>
        </w:rPr>
        <w:instrText>&gt;</w:instrText>
      </w:r>
      <w:r>
        <w:rPr>
          <w:szCs w:val="24"/>
        </w:rPr>
        <w:fldChar w:fldCharType="end"/>
      </w:r>
      <w:r>
        <w:rPr>
          <w:szCs w:val="24"/>
        </w:rPr>
        <w:instrText>" "</w:instrText>
      </w:r>
      <w:r>
        <w:rPr>
          <w:szCs w:val="24"/>
        </w:rPr>
        <w:fldChar w:fldCharType="begin"/>
      </w:r>
      <w:r>
        <w:rPr>
          <w:szCs w:val="24"/>
        </w:rPr>
        <w:instrText>QUOTE ""</w:instrText>
      </w:r>
      <w:r>
        <w:rPr>
          <w:szCs w:val="24"/>
        </w:rPr>
        <w:fldChar w:fldCharType="end"/>
      </w:r>
      <w:r>
        <w:rPr>
          <w:szCs w:val="24"/>
        </w:rPr>
        <w:instrText>"</w:instrText>
      </w:r>
      <w:r>
        <w:rPr>
          <w:szCs w:val="24"/>
        </w:rPr>
        <w:fldChar w:fldCharType="separate"/>
      </w:r>
      <w:r w:rsidR="002E64BB">
        <w:rPr>
          <w:noProof/>
          <w:szCs w:val="24"/>
        </w:rPr>
        <w:t>&lt;edb&gt;</w:t>
      </w:r>
      <w:r>
        <w:rPr>
          <w:szCs w:val="24"/>
        </w:rPr>
        <w:fldChar w:fldCharType="end"/>
      </w:r>
      <w:r>
        <w:rPr>
          <w:rStyle w:val="bibsurname"/>
          <w:szCs w:val="24"/>
        </w:rPr>
        <w:t>Jansen</w:t>
      </w:r>
      <w:r>
        <w:rPr>
          <w:szCs w:val="24"/>
        </w:rPr>
        <w:t xml:space="preserve">, </w:t>
      </w:r>
      <w:r>
        <w:rPr>
          <w:rStyle w:val="bibfname"/>
          <w:szCs w:val="24"/>
        </w:rPr>
        <w:t>Ludger</w:t>
      </w:r>
      <w:r>
        <w:rPr>
          <w:szCs w:val="24"/>
        </w:rPr>
        <w:t xml:space="preserve">. </w:t>
      </w:r>
      <w:r w:rsidR="002E64BB">
        <w:rPr>
          <w:szCs w:val="24"/>
        </w:rPr>
        <w:t>“</w:t>
      </w:r>
      <w:r>
        <w:rPr>
          <w:rStyle w:val="bibchaptertitle"/>
          <w:szCs w:val="24"/>
        </w:rPr>
        <w:t>Classifications</w:t>
      </w:r>
      <w:r>
        <w:rPr>
          <w:szCs w:val="24"/>
        </w:rPr>
        <w:t>.</w:t>
      </w:r>
      <w:r w:rsidR="002E64BB">
        <w:rPr>
          <w:szCs w:val="24"/>
        </w:rPr>
        <w:t>”</w:t>
      </w:r>
      <w:r>
        <w:rPr>
          <w:szCs w:val="24"/>
        </w:rPr>
        <w:t xml:space="preserve"> In </w:t>
      </w:r>
      <w:r>
        <w:rPr>
          <w:rStyle w:val="bibbook"/>
          <w:szCs w:val="24"/>
        </w:rPr>
        <w:t>Applied Ontology: An Introduction</w:t>
      </w:r>
      <w:r>
        <w:rPr>
          <w:szCs w:val="24"/>
        </w:rPr>
        <w:t xml:space="preserve">, ed. </w:t>
      </w:r>
      <w:r>
        <w:rPr>
          <w:rStyle w:val="bibed-fname"/>
          <w:szCs w:val="24"/>
        </w:rPr>
        <w:t>Katherine</w:t>
      </w:r>
      <w:r>
        <w:rPr>
          <w:szCs w:val="24"/>
        </w:rPr>
        <w:t xml:space="preserve"> </w:t>
      </w:r>
      <w:r>
        <w:rPr>
          <w:rStyle w:val="bibed-surname"/>
          <w:szCs w:val="24"/>
        </w:rPr>
        <w:t>Munn</w:t>
      </w:r>
      <w:r>
        <w:rPr>
          <w:szCs w:val="24"/>
        </w:rPr>
        <w:t xml:space="preserve"> and </w:t>
      </w:r>
      <w:r>
        <w:rPr>
          <w:rStyle w:val="bibed-fname"/>
          <w:szCs w:val="24"/>
        </w:rPr>
        <w:t>Barry</w:t>
      </w:r>
      <w:r>
        <w:rPr>
          <w:szCs w:val="24"/>
        </w:rPr>
        <w:t xml:space="preserve"> </w:t>
      </w:r>
      <w:r>
        <w:rPr>
          <w:rStyle w:val="bibed-surname"/>
          <w:szCs w:val="24"/>
        </w:rPr>
        <w:t>Smith</w:t>
      </w:r>
      <w:r>
        <w:rPr>
          <w:szCs w:val="24"/>
        </w:rPr>
        <w:t xml:space="preserve">, </w:t>
      </w:r>
      <w:r>
        <w:rPr>
          <w:rStyle w:val="bibfpage"/>
          <w:szCs w:val="24"/>
        </w:rPr>
        <w:t>159</w:t>
      </w:r>
      <w:r>
        <w:rPr>
          <w:szCs w:val="24"/>
        </w:rPr>
        <w:t>–</w:t>
      </w:r>
      <w:r>
        <w:rPr>
          <w:rStyle w:val="biblpage"/>
          <w:szCs w:val="24"/>
        </w:rPr>
        <w:t>172</w:t>
      </w:r>
      <w:r>
        <w:rPr>
          <w:szCs w:val="24"/>
        </w:rPr>
        <w:t xml:space="preserve">. </w:t>
      </w:r>
      <w:r>
        <w:rPr>
          <w:rStyle w:val="biblocation"/>
          <w:szCs w:val="24"/>
        </w:rPr>
        <w:t>Frankfurt</w:t>
      </w:r>
      <w:r>
        <w:rPr>
          <w:szCs w:val="24"/>
        </w:rPr>
        <w:t xml:space="preserve">: </w:t>
      </w:r>
      <w:r>
        <w:rPr>
          <w:rStyle w:val="bibpublisher"/>
          <w:szCs w:val="24"/>
        </w:rPr>
        <w:t>Ontos Verlag</w:t>
      </w:r>
      <w:r w:rsidR="002E64BB">
        <w:rPr>
          <w:szCs w:val="24"/>
        </w:rPr>
        <w:t xml:space="preserve">, </w:t>
      </w:r>
      <w:r w:rsidR="002E64BB">
        <w:rPr>
          <w:rStyle w:val="bibyear"/>
          <w:szCs w:val="24"/>
        </w:rPr>
        <w:t>2008</w:t>
      </w:r>
      <w:r w:rsidR="002E64BB">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sidR="002E64BB">
        <w:rPr>
          <w:szCs w:val="24"/>
        </w:rPr>
        <w:instrText>edb</w:instrText>
      </w:r>
      <w:r>
        <w:rPr>
          <w:szCs w:val="24"/>
        </w:rPr>
        <w:fldChar w:fldCharType="end"/>
      </w:r>
      <w:r>
        <w:rPr>
          <w:szCs w:val="24"/>
        </w:rPr>
        <w:instrText>"</w:instrText>
      </w:r>
      <w:r>
        <w:rPr>
          <w:szCs w:val="24"/>
        </w:rPr>
        <w:fldChar w:fldCharType="separate"/>
      </w:r>
      <w:r w:rsidR="002E64BB">
        <w:rPr>
          <w:noProof/>
          <w:szCs w:val="24"/>
        </w:rPr>
        <w:instrText>&lt;/edb</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sidR="002E64BB">
        <w:rPr>
          <w:szCs w:val="24"/>
        </w:rPr>
        <w:instrText>Y</w:instrText>
      </w:r>
      <w:r>
        <w:rPr>
          <w:szCs w:val="24"/>
        </w:rPr>
        <w:fldChar w:fldCharType="end"/>
      </w:r>
      <w:r>
        <w:rPr>
          <w:szCs w:val="24"/>
        </w:rPr>
        <w:instrText>&lt;&gt; N "&gt;"</w:instrText>
      </w:r>
      <w:r>
        <w:rPr>
          <w:szCs w:val="24"/>
        </w:rPr>
        <w:fldChar w:fldCharType="separate"/>
      </w:r>
      <w:r w:rsidR="002E64BB">
        <w:rPr>
          <w:noProof/>
          <w:szCs w:val="24"/>
        </w:rPr>
        <w:instrText>&gt;</w:instrText>
      </w:r>
      <w:r>
        <w:rPr>
          <w:szCs w:val="24"/>
        </w:rPr>
        <w:fldChar w:fldCharType="end"/>
      </w:r>
      <w:r>
        <w:rPr>
          <w:szCs w:val="24"/>
        </w:rPr>
        <w:instrText>" ""</w:instrText>
      </w:r>
      <w:r>
        <w:rPr>
          <w:szCs w:val="24"/>
        </w:rPr>
        <w:fldChar w:fldCharType="separate"/>
      </w:r>
      <w:r w:rsidR="002E64BB">
        <w:rPr>
          <w:noProof/>
          <w:szCs w:val="24"/>
        </w:rPr>
        <w:t>&lt;/edb&gt;</w:t>
      </w:r>
      <w:r>
        <w:rPr>
          <w:szCs w:val="24"/>
        </w:rPr>
        <w:fldChar w:fldCharType="end"/>
      </w:r>
    </w:p>
    <w:p w14:paraId="236CE8CA" w14:textId="64EE7623" w:rsidR="0006552B" w:rsidRDefault="002E64BB" w:rsidP="002E64BB">
      <w:pPr>
        <w:pStyle w:val="RefTxReferenceText"/>
        <w:autoSpaceDE w:val="0"/>
        <w:autoSpaceDN w:val="0"/>
        <w:adjustRightInd w:val="0"/>
        <w:rPr>
          <w:szCs w:val="24"/>
        </w:rPr>
      </w:pPr>
      <w:r>
        <w:rPr>
          <w:rStyle w:val="bibsurname"/>
          <w:szCs w:val="24"/>
        </w:rPr>
        <w:fldChar w:fldCharType="begin"/>
      </w:r>
      <w:r>
        <w:rPr>
          <w:rStyle w:val="bibsurname"/>
          <w:szCs w:val="24"/>
        </w:rPr>
        <w:instrText xml:space="preserve"> IF "x_+3" "</w:instrText>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"&lt;</w:instrText>
      </w:r>
      <w:r>
        <w:rPr>
          <w:rStyle w:val="bibsurname"/>
          <w:szCs w:val="24"/>
        </w:rPr>
        <w:fldChar w:fldCharType="begin"/>
      </w:r>
      <w:r>
        <w:rPr>
          <w:rStyle w:val="bibsurname"/>
          <w:szCs w:val="24"/>
        </w:rPr>
        <w:instrText xml:space="preserve"> QUOTE "edb" </w:instrText>
      </w:r>
      <w:r>
        <w:rPr>
          <w:rStyle w:val="bibsurname"/>
          <w:szCs w:val="24"/>
        </w:rPr>
        <w:fldChar w:fldCharType="separate"/>
      </w:r>
      <w:r>
        <w:rPr>
          <w:rStyle w:val="bibsurname"/>
          <w:szCs w:val="24"/>
        </w:rPr>
        <w:instrText>edb</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&lt;edb</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 AND(</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1</w:instrText>
      </w:r>
      <w:r>
        <w:rPr>
          <w:rStyle w:val="bibsurname"/>
          <w:szCs w:val="24"/>
        </w:rPr>
        <w:fldChar w:fldCharType="end"/>
      </w:r>
      <w:r>
        <w:rPr>
          <w:rStyle w:val="bibsurname"/>
          <w:szCs w:val="24"/>
        </w:rPr>
        <w:instrText>,</w:instrText>
      </w:r>
      <w:r>
        <w:rPr>
          <w:rStyle w:val="bibsurname"/>
          <w:szCs w:val="24"/>
        </w:rPr>
        <w:fldChar w:fldCharType="begin"/>
      </w:r>
      <w:r>
        <w:rPr>
          <w:rStyle w:val="bibsurname"/>
          <w:szCs w:val="24"/>
        </w:rPr>
        <w:instrText xml:space="preserve"> COMPARE </w:instrText>
      </w:r>
      <w:r>
        <w:rPr>
          <w:rStyle w:val="bibsurname"/>
          <w:szCs w:val="24"/>
        </w:rPr>
        <w:fldChar w:fldCharType="begin"/>
      </w:r>
      <w:r>
        <w:rPr>
          <w:rStyle w:val="bibsurname"/>
          <w:szCs w:val="24"/>
        </w:rPr>
        <w:instrText xml:space="preserve"> DOCPROPERTY "x_a" </w:instrText>
      </w:r>
      <w:r>
        <w:rPr>
          <w:rStyle w:val="bibsurname"/>
          <w:szCs w:val="24"/>
        </w:rPr>
        <w:fldChar w:fldCharType="separate"/>
      </w:r>
      <w:r>
        <w:rPr>
          <w:rStyle w:val="bibsurname"/>
          <w:szCs w:val="24"/>
        </w:rPr>
        <w:instrText>N</w:instrText>
      </w:r>
      <w:r>
        <w:rPr>
          <w:rStyle w:val="bibsurname"/>
          <w:szCs w:val="24"/>
        </w:rPr>
        <w:fldChar w:fldCharType="end"/>
      </w:r>
      <w:r>
        <w:rPr>
          <w:rStyle w:val="bibsurname"/>
          <w:szCs w:val="24"/>
        </w:rPr>
        <w:instrText xml:space="preserve"> &lt;&gt; N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instrText>0</w:instrText>
      </w:r>
      <w:r>
        <w:rPr>
          <w:rStyle w:val="bibsurname"/>
          <w:szCs w:val="24"/>
        </w:rPr>
        <w:fldChar w:fldCharType="end"/>
      </w:r>
      <w:r>
        <w:rPr>
          <w:rStyle w:val="bibsurname"/>
          <w:szCs w:val="24"/>
        </w:rPr>
        <w:instrText xml:space="preserve"> = 1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end"/>
      </w:r>
      <w:r>
        <w:rPr>
          <w:rStyle w:val="bibsurname"/>
          <w:szCs w:val="24"/>
        </w:rPr>
        <w:fldChar w:fldCharType="begin"/>
      </w:r>
      <w:r>
        <w:rPr>
          <w:rStyle w:val="bibsurname"/>
          <w:szCs w:val="24"/>
        </w:rPr>
        <w:instrText xml:space="preserve"> IF </w:instrText>
      </w:r>
      <w:r>
        <w:rPr>
          <w:rStyle w:val="bibsurname"/>
          <w:szCs w:val="24"/>
        </w:rPr>
        <w:fldChar w:fldCharType="begin"/>
      </w:r>
      <w:r>
        <w:rPr>
          <w:rStyle w:val="bibsurname"/>
          <w:szCs w:val="24"/>
        </w:rPr>
        <w:instrText xml:space="preserve"> DOCPROPERTY "x_t" </w:instrText>
      </w:r>
      <w:r>
        <w:rPr>
          <w:rStyle w:val="bibsurname"/>
          <w:szCs w:val="24"/>
        </w:rPr>
        <w:fldChar w:fldCharType="separate"/>
      </w:r>
      <w:r>
        <w:rPr>
          <w:rStyle w:val="bibsurname"/>
          <w:szCs w:val="24"/>
        </w:rPr>
        <w:instrText>Y</w:instrText>
      </w:r>
      <w:r>
        <w:rPr>
          <w:rStyle w:val="bibsurname"/>
          <w:szCs w:val="24"/>
        </w:rPr>
        <w:fldChar w:fldCharType="end"/>
      </w:r>
      <w:r>
        <w:rPr>
          <w:rStyle w:val="bibsurname"/>
          <w:szCs w:val="24"/>
        </w:rPr>
        <w:instrText xml:space="preserve"> &lt;&gt; N "&gt;" </w:instrText>
      </w:r>
      <w:r>
        <w:rPr>
          <w:rStyle w:val="bibsurname"/>
          <w:szCs w:val="24"/>
        </w:rPr>
        <w:fldChar w:fldCharType="separate"/>
      </w:r>
      <w:r>
        <w:rPr>
          <w:rStyle w:val="bibsurname"/>
          <w:noProof/>
          <w:szCs w:val="24"/>
        </w:rPr>
        <w:instrText>&gt;</w:instrText>
      </w:r>
      <w:r>
        <w:rPr>
          <w:rStyle w:val="bibsurname"/>
          <w:szCs w:val="24"/>
        </w:rPr>
        <w:fldChar w:fldCharType="end"/>
      </w:r>
      <w:r>
        <w:rPr>
          <w:rStyle w:val="bibsurname"/>
          <w:szCs w:val="24"/>
        </w:rPr>
        <w:instrText>" "</w:instrText>
      </w:r>
      <w:r>
        <w:rPr>
          <w:rStyle w:val="bibsurname"/>
          <w:szCs w:val="24"/>
        </w:rPr>
        <w:fldChar w:fldCharType="begin"/>
      </w:r>
      <w:r>
        <w:rPr>
          <w:rStyle w:val="bibsurname"/>
          <w:szCs w:val="24"/>
        </w:rPr>
        <w:instrText xml:space="preserve"> QUOTE "" </w:instrText>
      </w:r>
      <w:r>
        <w:rPr>
          <w:rStyle w:val="bibsurname"/>
          <w:szCs w:val="24"/>
        </w:rPr>
        <w:fldChar w:fldCharType="end"/>
      </w:r>
      <w:r>
        <w:rPr>
          <w:rStyle w:val="bibsurname"/>
          <w:szCs w:val="24"/>
        </w:rPr>
        <w:instrText xml:space="preserve">" </w:instrText>
      </w:r>
      <w:r>
        <w:rPr>
          <w:rStyle w:val="bibsurname"/>
          <w:szCs w:val="24"/>
        </w:rPr>
        <w:fldChar w:fldCharType="separate"/>
      </w:r>
      <w:r>
        <w:rPr>
          <w:rStyle w:val="bibsurname"/>
          <w:noProof/>
          <w:szCs w:val="24"/>
        </w:rPr>
        <w:t>&lt;edb&gt;</w:t>
      </w:r>
      <w:r>
        <w:rPr>
          <w:rStyle w:val="bibsurname"/>
          <w:szCs w:val="24"/>
        </w:rPr>
        <w:fldChar w:fldCharType="end"/>
      </w:r>
      <w:r w:rsidR="0006552B">
        <w:rPr>
          <w:rStyle w:val="bibsurname"/>
          <w:szCs w:val="24"/>
        </w:rPr>
        <w:t>Smith</w:t>
      </w:r>
      <w:r w:rsidR="0006552B">
        <w:rPr>
          <w:szCs w:val="24"/>
        </w:rPr>
        <w:t xml:space="preserve">, </w:t>
      </w:r>
      <w:r w:rsidR="0006552B">
        <w:rPr>
          <w:rStyle w:val="bibfname"/>
          <w:szCs w:val="24"/>
        </w:rPr>
        <w:t>Barry</w:t>
      </w:r>
      <w:r w:rsidR="0006552B">
        <w:rPr>
          <w:szCs w:val="24"/>
        </w:rPr>
        <w:t>. “</w:t>
      </w:r>
      <w:r w:rsidR="0006552B" w:rsidRPr="00907DC7">
        <w:rPr>
          <w:rStyle w:val="bibchaptertitle"/>
        </w:rPr>
        <w:t>The Logic of Biological Classification and the Foundations of Biomedical Ontology</w:t>
      </w:r>
      <w:r w:rsidR="0006552B">
        <w:rPr>
          <w:szCs w:val="24"/>
        </w:rPr>
        <w:t xml:space="preserve">.” In </w:t>
      </w:r>
      <w:r w:rsidR="0006552B" w:rsidRPr="00907DC7">
        <w:rPr>
          <w:rStyle w:val="bibbook"/>
        </w:rPr>
        <w:t>Invited Papers from the 10th International Conference in Logic Methodology and Philosophy of Science</w:t>
      </w:r>
      <w:r w:rsidR="008B7C32" w:rsidRPr="00907DC7">
        <w:rPr>
          <w:szCs w:val="24"/>
        </w:rPr>
        <w:t xml:space="preserve">, </w:t>
      </w:r>
      <w:r w:rsidR="008B7C32">
        <w:rPr>
          <w:szCs w:val="24"/>
        </w:rPr>
        <w:t xml:space="preserve">ed. </w:t>
      </w:r>
      <w:r w:rsidR="008B7C32" w:rsidRPr="00907DC7">
        <w:rPr>
          <w:rStyle w:val="bibed-fname"/>
        </w:rPr>
        <w:t>Dag</w:t>
      </w:r>
      <w:r w:rsidR="008B7C32">
        <w:rPr>
          <w:szCs w:val="24"/>
        </w:rPr>
        <w:t xml:space="preserve"> </w:t>
      </w:r>
      <w:r w:rsidR="008B7C32" w:rsidRPr="00907DC7">
        <w:rPr>
          <w:rStyle w:val="bibed-surname"/>
        </w:rPr>
        <w:t>Westerståhl</w:t>
      </w:r>
      <w:r w:rsidR="008B7C32">
        <w:rPr>
          <w:szCs w:val="24"/>
        </w:rPr>
        <w:t xml:space="preserve">, </w:t>
      </w:r>
      <w:r w:rsidR="008B7C32" w:rsidRPr="00907DC7">
        <w:rPr>
          <w:rStyle w:val="bibfpage"/>
        </w:rPr>
        <w:t>505</w:t>
      </w:r>
      <w:r w:rsidR="008B7C32">
        <w:rPr>
          <w:szCs w:val="24"/>
        </w:rPr>
        <w:t>–</w:t>
      </w:r>
      <w:r w:rsidR="008B7C32" w:rsidRPr="00907DC7">
        <w:rPr>
          <w:rStyle w:val="biblpage"/>
        </w:rPr>
        <w:t>520</w:t>
      </w:r>
      <w:r w:rsidR="008B7C32">
        <w:rPr>
          <w:szCs w:val="24"/>
        </w:rPr>
        <w:t xml:space="preserve">. </w:t>
      </w:r>
      <w:r w:rsidR="0006552B" w:rsidRPr="00907DC7">
        <w:rPr>
          <w:rStyle w:val="biblocation"/>
        </w:rPr>
        <w:t>London</w:t>
      </w:r>
      <w:r w:rsidR="0006552B">
        <w:rPr>
          <w:szCs w:val="24"/>
        </w:rPr>
        <w:t xml:space="preserve">: </w:t>
      </w:r>
      <w:r w:rsidR="0006552B" w:rsidRPr="00907DC7">
        <w:rPr>
          <w:rStyle w:val="bibpublisher"/>
        </w:rPr>
        <w:t>King’s College Publications</w:t>
      </w:r>
      <w:r w:rsidR="0006552B">
        <w:rPr>
          <w:szCs w:val="24"/>
        </w:rPr>
        <w:t xml:space="preserve">, </w:t>
      </w:r>
      <w:r w:rsidR="0006552B">
        <w:rPr>
          <w:rStyle w:val="bibyear"/>
          <w:szCs w:val="24"/>
        </w:rPr>
        <w:t>2005</w:t>
      </w:r>
      <w:r w:rsidR="0006552B">
        <w:rPr>
          <w:szCs w:val="24"/>
        </w:rPr>
        <w:t>.</w:t>
      </w:r>
      <w:r>
        <w:rPr>
          <w:szCs w:val="24"/>
        </w:rPr>
        <w:fldChar w:fldCharType="begin"/>
      </w:r>
      <w:r>
        <w:rPr>
          <w:szCs w:val="24"/>
        </w:rPr>
        <w:instrText xml:space="preserve"> IF "x_-3" "</w:instrText>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"&lt;/</w:instrText>
      </w:r>
      <w:r>
        <w:rPr>
          <w:szCs w:val="24"/>
        </w:rPr>
        <w:fldChar w:fldCharType="begin"/>
      </w:r>
      <w:r>
        <w:rPr>
          <w:szCs w:val="24"/>
        </w:rPr>
        <w:instrText xml:space="preserve"> QUOTE "edb" </w:instrText>
      </w:r>
      <w:r>
        <w:rPr>
          <w:szCs w:val="24"/>
        </w:rPr>
        <w:fldChar w:fldCharType="separate"/>
      </w:r>
      <w:r>
        <w:rPr>
          <w:szCs w:val="24"/>
        </w:rPr>
        <w:instrText>edb</w:instrText>
      </w:r>
      <w:r>
        <w:rPr>
          <w:szCs w:val="24"/>
        </w:rPr>
        <w:fldChar w:fldCharType="end"/>
      </w:r>
      <w:r>
        <w:rPr>
          <w:szCs w:val="24"/>
        </w:rPr>
        <w:instrText xml:space="preserve">" </w:instrText>
      </w:r>
      <w:r>
        <w:rPr>
          <w:szCs w:val="24"/>
        </w:rPr>
        <w:fldChar w:fldCharType="separate"/>
      </w:r>
      <w:r>
        <w:rPr>
          <w:noProof/>
          <w:szCs w:val="24"/>
        </w:rPr>
        <w:instrText>&lt;/edb</w:instrText>
      </w:r>
      <w:r>
        <w:rPr>
          <w:szCs w:val="24"/>
        </w:rPr>
        <w:fldChar w:fldCharType="end"/>
      </w:r>
      <w:r>
        <w:rPr>
          <w:szCs w:val="24"/>
        </w:rPr>
        <w:fldChar w:fldCharType="begin"/>
      </w:r>
      <w:r>
        <w:rPr>
          <w:szCs w:val="24"/>
        </w:rPr>
        <w:instrText xml:space="preserve"> IF </w:instrText>
      </w:r>
      <w:r>
        <w:rPr>
          <w:szCs w:val="24"/>
        </w:rPr>
        <w:fldChar w:fldCharType="begin"/>
      </w:r>
      <w:r>
        <w:rPr>
          <w:szCs w:val="24"/>
        </w:rPr>
        <w:instrText xml:space="preserve"> DOCPROPERTY "x_t" </w:instrText>
      </w:r>
      <w:r>
        <w:rPr>
          <w:szCs w:val="24"/>
        </w:rPr>
        <w:fldChar w:fldCharType="separate"/>
      </w:r>
      <w:r>
        <w:rPr>
          <w:szCs w:val="24"/>
        </w:rPr>
        <w:instrText>Y</w:instrText>
      </w:r>
      <w:r>
        <w:rPr>
          <w:szCs w:val="24"/>
        </w:rPr>
        <w:fldChar w:fldCharType="end"/>
      </w:r>
      <w:r>
        <w:rPr>
          <w:szCs w:val="24"/>
        </w:rPr>
        <w:instrText xml:space="preserve"> &lt;&gt; N "&gt;" </w:instrText>
      </w:r>
      <w:r>
        <w:rPr>
          <w:szCs w:val="24"/>
        </w:rPr>
        <w:fldChar w:fldCharType="separate"/>
      </w:r>
      <w:r>
        <w:rPr>
          <w:noProof/>
          <w:szCs w:val="24"/>
        </w:rPr>
        <w:instrText>&gt;</w:instrText>
      </w:r>
      <w:r>
        <w:rPr>
          <w:szCs w:val="24"/>
        </w:rPr>
        <w:fldChar w:fldCharType="end"/>
      </w:r>
      <w:r>
        <w:rPr>
          <w:szCs w:val="24"/>
        </w:rPr>
        <w:instrText xml:space="preserve">" "" </w:instrText>
      </w:r>
      <w:r>
        <w:rPr>
          <w:szCs w:val="24"/>
        </w:rPr>
        <w:fldChar w:fldCharType="separate"/>
      </w:r>
      <w:r>
        <w:rPr>
          <w:noProof/>
          <w:szCs w:val="24"/>
        </w:rPr>
        <w:t>&lt;/edb&gt;</w:t>
      </w:r>
      <w:r>
        <w:rPr>
          <w:szCs w:val="24"/>
        </w:rPr>
        <w:fldChar w:fldCharType="end"/>
      </w:r>
    </w:p>
    <w:p w14:paraId="242B4249" w14:textId="77777777" w:rsidR="0006552B" w:rsidRDefault="0006552B">
      <w:pPr>
        <w:pStyle w:val="FgNFigureNumber"/>
        <w:autoSpaceDE w:val="0"/>
        <w:autoSpaceDN w:val="0"/>
        <w:adjustRightInd w:val="0"/>
        <w:rPr>
          <w:szCs w:val="24"/>
        </w:rPr>
      </w:pPr>
      <w:r>
        <w:rPr>
          <w:szCs w:val="24"/>
        </w:rPr>
        <w:t>Figure 2.1</w:t>
      </w:r>
    </w:p>
    <w:p w14:paraId="2A9AA723" w14:textId="2B36FFD9" w:rsidR="0006552B" w:rsidRDefault="0006552B">
      <w:pPr>
        <w:pStyle w:val="FgTFigureTitle"/>
        <w:autoSpaceDE w:val="0"/>
        <w:autoSpaceDN w:val="0"/>
        <w:adjustRightInd w:val="0"/>
        <w:rPr>
          <w:szCs w:val="24"/>
        </w:rPr>
      </w:pPr>
      <w:r>
        <w:rPr>
          <w:szCs w:val="24"/>
        </w:rPr>
        <w:t xml:space="preserve">The Porphyrian </w:t>
      </w:r>
      <w:r w:rsidR="00F32916">
        <w:rPr>
          <w:szCs w:val="24"/>
        </w:rPr>
        <w:t>T</w:t>
      </w:r>
      <w:r>
        <w:rPr>
          <w:szCs w:val="24"/>
        </w:rPr>
        <w:t>ree</w:t>
      </w:r>
    </w:p>
    <w:p w14:paraId="0A0AC189" w14:textId="77777777" w:rsidR="0006552B" w:rsidRDefault="0006552B">
      <w:pPr>
        <w:pStyle w:val="FgNFigureNumber"/>
        <w:autoSpaceDE w:val="0"/>
        <w:autoSpaceDN w:val="0"/>
        <w:adjustRightInd w:val="0"/>
        <w:rPr>
          <w:szCs w:val="24"/>
        </w:rPr>
      </w:pPr>
      <w:r>
        <w:rPr>
          <w:szCs w:val="24"/>
        </w:rPr>
        <w:lastRenderedPageBreak/>
        <w:t>Figure 2.2</w:t>
      </w:r>
    </w:p>
    <w:p w14:paraId="59AF53C0" w14:textId="77777777" w:rsidR="0006552B" w:rsidRDefault="0006552B">
      <w:pPr>
        <w:pStyle w:val="FgTFigureTitle"/>
        <w:autoSpaceDE w:val="0"/>
        <w:autoSpaceDN w:val="0"/>
        <w:adjustRightInd w:val="0"/>
        <w:rPr>
          <w:szCs w:val="24"/>
        </w:rPr>
      </w:pPr>
      <w:r>
        <w:rPr>
          <w:szCs w:val="24"/>
        </w:rPr>
        <w:t>A partial Linnaean taxonomy</w:t>
      </w:r>
    </w:p>
    <w:p w14:paraId="362CC252" w14:textId="77777777" w:rsidR="0006552B" w:rsidRDefault="0006552B">
      <w:pPr>
        <w:pStyle w:val="FgNFigureNumber"/>
        <w:autoSpaceDE w:val="0"/>
        <w:autoSpaceDN w:val="0"/>
        <w:adjustRightInd w:val="0"/>
        <w:rPr>
          <w:szCs w:val="24"/>
        </w:rPr>
      </w:pPr>
      <w:r>
        <w:rPr>
          <w:szCs w:val="24"/>
        </w:rPr>
        <w:t>Figure 2.3</w:t>
      </w:r>
    </w:p>
    <w:p w14:paraId="6E2787E5" w14:textId="77777777" w:rsidR="0006552B" w:rsidRDefault="0006552B">
      <w:pPr>
        <w:pStyle w:val="FgTFigureTitle"/>
        <w:autoSpaceDE w:val="0"/>
        <w:autoSpaceDN w:val="0"/>
        <w:adjustRightInd w:val="0"/>
        <w:rPr>
          <w:szCs w:val="24"/>
        </w:rPr>
      </w:pPr>
      <w:r>
        <w:rPr>
          <w:szCs w:val="24"/>
        </w:rPr>
        <w:t>Section of a taxonomic classification from a lipid ontology</w:t>
      </w:r>
    </w:p>
    <w:p w14:paraId="7D9560A9" w14:textId="77777777" w:rsidR="0006552B" w:rsidRDefault="0006552B">
      <w:pPr>
        <w:pStyle w:val="FgNFigureNumber"/>
        <w:autoSpaceDE w:val="0"/>
        <w:autoSpaceDN w:val="0"/>
        <w:adjustRightInd w:val="0"/>
        <w:rPr>
          <w:szCs w:val="24"/>
        </w:rPr>
      </w:pPr>
      <w:r>
        <w:rPr>
          <w:szCs w:val="24"/>
        </w:rPr>
        <w:t>Figure 2.4</w:t>
      </w:r>
    </w:p>
    <w:p w14:paraId="66AA38FD" w14:textId="7801E738" w:rsidR="0006552B" w:rsidRDefault="0006552B">
      <w:pPr>
        <w:pStyle w:val="FgTFigureTitle"/>
        <w:autoSpaceDE w:val="0"/>
        <w:autoSpaceDN w:val="0"/>
        <w:adjustRightInd w:val="0"/>
        <w:rPr>
          <w:szCs w:val="24"/>
        </w:rPr>
      </w:pPr>
      <w:r>
        <w:rPr>
          <w:szCs w:val="24"/>
        </w:rPr>
        <w:t xml:space="preserve">Fragment from the Foundational Model of Anatomy </w:t>
      </w:r>
      <w:r w:rsidR="004D4EC1">
        <w:rPr>
          <w:szCs w:val="24"/>
        </w:rPr>
        <w:t>o</w:t>
      </w:r>
      <w:r>
        <w:rPr>
          <w:szCs w:val="24"/>
        </w:rPr>
        <w:t>ntology</w:t>
      </w:r>
    </w:p>
    <w:p w14:paraId="2B593D05" w14:textId="16DFD598" w:rsidR="0006552B" w:rsidRDefault="0006552B">
      <w:pPr>
        <w:pStyle w:val="FgSFigureSource"/>
        <w:autoSpaceDE w:val="0"/>
        <w:autoSpaceDN w:val="0"/>
        <w:adjustRightInd w:val="0"/>
        <w:rPr>
          <w:szCs w:val="24"/>
        </w:rPr>
      </w:pPr>
      <w:r>
        <w:rPr>
          <w:i/>
          <w:szCs w:val="24"/>
        </w:rPr>
        <w:t>Source:</w:t>
      </w:r>
      <w:r>
        <w:rPr>
          <w:szCs w:val="24"/>
        </w:rPr>
        <w:t xml:space="preserve"> C. Rosse and J. L. V. Mejino</w:t>
      </w:r>
      <w:r w:rsidR="004D72E0">
        <w:rPr>
          <w:szCs w:val="24"/>
        </w:rPr>
        <w:t xml:space="preserve"> Jr.</w:t>
      </w:r>
      <w:r>
        <w:rPr>
          <w:szCs w:val="24"/>
        </w:rPr>
        <w:t xml:space="preserve">, “The Foundational Model of Anatomy Ontology,” in </w:t>
      </w:r>
      <w:r>
        <w:rPr>
          <w:i/>
          <w:szCs w:val="24"/>
        </w:rPr>
        <w:t>Anatomy Ontologies for Bioinformatics: Principles and Practic</w:t>
      </w:r>
      <w:r w:rsidR="004D4EC1">
        <w:rPr>
          <w:i/>
          <w:szCs w:val="24"/>
        </w:rPr>
        <w:t>e</w:t>
      </w:r>
      <w:r w:rsidR="004D72E0">
        <w:rPr>
          <w:szCs w:val="24"/>
        </w:rPr>
        <w:t>, vol. 6</w:t>
      </w:r>
      <w:r w:rsidR="004D72E0">
        <w:rPr>
          <w:sz w:val="20"/>
          <w:szCs w:val="24"/>
        </w:rPr>
        <w:t xml:space="preserve">, </w:t>
      </w:r>
      <w:r w:rsidR="004D72E0" w:rsidRPr="00D77477">
        <w:rPr>
          <w:szCs w:val="24"/>
        </w:rPr>
        <w:t>ed. Albert Burger, Duncan Davidson, and Richard Baldock</w:t>
      </w:r>
      <w:r w:rsidR="004D72E0">
        <w:rPr>
          <w:szCs w:val="24"/>
        </w:rPr>
        <w:t xml:space="preserve"> (</w:t>
      </w:r>
      <w:r>
        <w:rPr>
          <w:szCs w:val="24"/>
        </w:rPr>
        <w:t>London: Springer, 2007), 59–117.</w:t>
      </w:r>
    </w:p>
    <w:p w14:paraId="1986AD01" w14:textId="77777777" w:rsidR="0006552B" w:rsidRDefault="0006552B">
      <w:pPr>
        <w:pStyle w:val="FgNFigureNumber"/>
        <w:autoSpaceDE w:val="0"/>
        <w:autoSpaceDN w:val="0"/>
        <w:adjustRightInd w:val="0"/>
        <w:rPr>
          <w:szCs w:val="24"/>
        </w:rPr>
      </w:pPr>
      <w:r>
        <w:rPr>
          <w:szCs w:val="24"/>
        </w:rPr>
        <w:t>Figure 2.5</w:t>
      </w:r>
    </w:p>
    <w:p w14:paraId="5EA7BE14" w14:textId="77777777" w:rsidR="0006552B" w:rsidRDefault="0006552B">
      <w:pPr>
        <w:pStyle w:val="FgTFigureTitle"/>
        <w:autoSpaceDE w:val="0"/>
        <w:autoSpaceDN w:val="0"/>
        <w:adjustRightInd w:val="0"/>
        <w:rPr>
          <w:szCs w:val="24"/>
        </w:rPr>
      </w:pPr>
      <w:r>
        <w:rPr>
          <w:szCs w:val="24"/>
        </w:rPr>
        <w:t>Section of a domain ontology for clinical trials in biomedical ethics</w:t>
      </w:r>
    </w:p>
    <w:p w14:paraId="6433E060" w14:textId="77777777" w:rsidR="0006552B" w:rsidRDefault="0006552B">
      <w:pPr>
        <w:pStyle w:val="FgSFigureSource"/>
        <w:autoSpaceDE w:val="0"/>
        <w:autoSpaceDN w:val="0"/>
        <w:adjustRightInd w:val="0"/>
        <w:rPr>
          <w:szCs w:val="24"/>
        </w:rPr>
      </w:pPr>
      <w:r>
        <w:rPr>
          <w:i/>
          <w:szCs w:val="24"/>
        </w:rPr>
        <w:t>Source</w:t>
      </w:r>
      <w:r>
        <w:rPr>
          <w:szCs w:val="24"/>
        </w:rPr>
        <w:t xml:space="preserve">: David Koepsell, Robert Arp, Jennifer Fostel, and Barry Smith, “Creating a Controlled Vocabulary for the Ethics of Human Research: Towards a Biomedical Ethics Ontology,” </w:t>
      </w:r>
      <w:r>
        <w:rPr>
          <w:i/>
          <w:szCs w:val="24"/>
        </w:rPr>
        <w:t>The Journal of Empirical Research on Human Research Ethics</w:t>
      </w:r>
      <w:r>
        <w:rPr>
          <w:szCs w:val="24"/>
        </w:rPr>
        <w:t xml:space="preserve"> 4 (2009): 43–58.</w:t>
      </w:r>
    </w:p>
    <w:p w14:paraId="3533BE48" w14:textId="77777777" w:rsidR="0006552B" w:rsidRDefault="0006552B">
      <w:pPr>
        <w:pStyle w:val="TNTableNumber"/>
        <w:autoSpaceDE w:val="0"/>
        <w:autoSpaceDN w:val="0"/>
        <w:adjustRightInd w:val="0"/>
        <w:rPr>
          <w:szCs w:val="24"/>
        </w:rPr>
      </w:pPr>
      <w:r>
        <w:rPr>
          <w:szCs w:val="24"/>
        </w:rPr>
        <w:t>Table 2.1</w:t>
      </w:r>
    </w:p>
    <w:p w14:paraId="1D17B037" w14:textId="77777777" w:rsidR="0006552B" w:rsidRDefault="0006552B">
      <w:pPr>
        <w:pStyle w:val="TTTableTitle"/>
        <w:autoSpaceDE w:val="0"/>
        <w:autoSpaceDN w:val="0"/>
        <w:adjustRightInd w:val="0"/>
        <w:rPr>
          <w:szCs w:val="24"/>
        </w:rPr>
      </w:pPr>
      <w:r>
        <w:rPr>
          <w:szCs w:val="24"/>
        </w:rPr>
        <w:t>Review of three meanings of “ontology”</w:t>
      </w:r>
    </w:p>
    <w:p w14:paraId="6E88F3AF" w14:textId="77777777" w:rsidR="000A0D49" w:rsidRPr="00B251B4" w:rsidRDefault="000A0D49" w:rsidP="000A0D49">
      <w:pPr>
        <w:pStyle w:val="TBTableBody"/>
      </w:pPr>
      <w:r w:rsidRPr="00B251B4">
        <w:t>Philosophical Ontology</w:t>
      </w:r>
    </w:p>
    <w:p w14:paraId="16F9662E" w14:textId="2411EC55" w:rsidR="000A0D49" w:rsidRPr="00BC49C9" w:rsidRDefault="00300674" w:rsidP="000A0D49">
      <w:pPr>
        <w:pStyle w:val="TBTableBody"/>
      </w:pPr>
      <w:r>
        <w:t>•</w:t>
      </w:r>
      <w:r w:rsidR="000A0D49">
        <w:rPr>
          <w:szCs w:val="24"/>
        </w:rPr>
        <w:t> </w:t>
      </w:r>
      <w:r w:rsidR="000A0D49" w:rsidRPr="00BC49C9">
        <w:t>The study of what is, of the kinds and structures of objects, properties, events, processes, and relations in every area of reality (metaphysics). Results in ontologies, descriptions</w:t>
      </w:r>
      <w:r w:rsidR="007C2074">
        <w:t>,</w:t>
      </w:r>
      <w:r w:rsidR="000A0D49" w:rsidRPr="00BC49C9">
        <w:t xml:space="preserve"> or theories of what exists, as representational artifacts.</w:t>
      </w:r>
    </w:p>
    <w:p w14:paraId="78D1B1DF" w14:textId="5EA430A0" w:rsidR="000A0D49" w:rsidRPr="00BC49C9" w:rsidRDefault="00300674" w:rsidP="000A0D49">
      <w:pPr>
        <w:pStyle w:val="TBTableBody"/>
      </w:pPr>
      <w:r>
        <w:lastRenderedPageBreak/>
        <w:t>•</w:t>
      </w:r>
      <w:r w:rsidR="000A0D49">
        <w:rPr>
          <w:szCs w:val="24"/>
        </w:rPr>
        <w:t> </w:t>
      </w:r>
      <w:r w:rsidR="000A0D49" w:rsidRPr="00BC49C9">
        <w:t xml:space="preserve">Has roots in ancient Greece </w:t>
      </w:r>
      <w:r w:rsidR="000A0D49">
        <w:t>in the work</w:t>
      </w:r>
      <w:r w:rsidR="000A0D49" w:rsidRPr="00BC49C9">
        <w:t xml:space="preserve"> </w:t>
      </w:r>
      <w:r w:rsidR="007C2074">
        <w:t xml:space="preserve">of </w:t>
      </w:r>
      <w:r w:rsidR="000A0D49" w:rsidRPr="00BC49C9">
        <w:t>philosophers such as Parmenides, Heraclitus, Plato, and Aristotle</w:t>
      </w:r>
    </w:p>
    <w:p w14:paraId="1FA1BCF0" w14:textId="5BEA495C" w:rsidR="000A0D49" w:rsidRPr="00BC49C9" w:rsidRDefault="00300674" w:rsidP="000A0D49">
      <w:pPr>
        <w:pStyle w:val="TBTableBody"/>
      </w:pPr>
      <w:r>
        <w:t>•</w:t>
      </w:r>
      <w:r w:rsidR="000A0D49">
        <w:rPr>
          <w:szCs w:val="24"/>
        </w:rPr>
        <w:t> </w:t>
      </w:r>
      <w:r w:rsidR="000A0D49" w:rsidRPr="00CA2CE7">
        <w:rPr>
          <w:color w:val="000000"/>
        </w:rPr>
        <w:t>Example: the Porphyrian Tree</w:t>
      </w:r>
    </w:p>
    <w:p w14:paraId="1AD9FF82" w14:textId="77777777" w:rsidR="000A0D49" w:rsidRPr="00BC49C9" w:rsidRDefault="000A0D49" w:rsidP="000A0D49">
      <w:pPr>
        <w:pStyle w:val="TBTableBody"/>
      </w:pPr>
      <w:r w:rsidRPr="00BC49C9">
        <w:t>Material or Domain Ontology</w:t>
      </w:r>
    </w:p>
    <w:p w14:paraId="382BDA2C" w14:textId="01080CF0" w:rsidR="000A0D49" w:rsidRPr="00BC49C9" w:rsidRDefault="00300674" w:rsidP="000A0D49">
      <w:pPr>
        <w:pStyle w:val="TBTableBody"/>
      </w:pPr>
      <w:r>
        <w:t>•</w:t>
      </w:r>
      <w:r w:rsidR="000A0D49">
        <w:rPr>
          <w:szCs w:val="24"/>
        </w:rPr>
        <w:t> </w:t>
      </w:r>
      <w:r w:rsidR="000A0D49" w:rsidRPr="00BC49C9">
        <w:t>A structured representation of the entities and relations existing within a particular domain of reality such as medicine, geography, ecology, or law</w:t>
      </w:r>
    </w:p>
    <w:p w14:paraId="055D8974" w14:textId="6B8ABEEB" w:rsidR="000A0D49" w:rsidRPr="00BC49C9" w:rsidRDefault="00300674" w:rsidP="000A0D49">
      <w:pPr>
        <w:pStyle w:val="TBTableBody"/>
      </w:pPr>
      <w:r>
        <w:t>•</w:t>
      </w:r>
      <w:r w:rsidR="000A0D49">
        <w:rPr>
          <w:szCs w:val="24"/>
        </w:rPr>
        <w:t> </w:t>
      </w:r>
      <w:r w:rsidR="000A0D49" w:rsidRPr="00BC49C9">
        <w:t xml:space="preserve">A graph-theoretic structure whose nodes are linked by the subtype relation (thereby forming a taxonomy) and by other relations </w:t>
      </w:r>
    </w:p>
    <w:p w14:paraId="706ED4D8" w14:textId="3FCEA2AD" w:rsidR="000A0D49" w:rsidRPr="00BC49C9" w:rsidRDefault="00300674" w:rsidP="000A0D49">
      <w:pPr>
        <w:pStyle w:val="TBTableBody"/>
      </w:pPr>
      <w:r>
        <w:t>•</w:t>
      </w:r>
      <w:r w:rsidR="000A0D49">
        <w:rPr>
          <w:szCs w:val="24"/>
        </w:rPr>
        <w:t> </w:t>
      </w:r>
      <w:r w:rsidR="000A0D49" w:rsidRPr="00CA2CE7">
        <w:rPr>
          <w:lang w:val="en-GB"/>
        </w:rPr>
        <w:t>Goal: to support knowledge sharing and reuse</w:t>
      </w:r>
    </w:p>
    <w:p w14:paraId="66E85B07" w14:textId="3B1CD847" w:rsidR="000A0D49" w:rsidRPr="00BC49C9" w:rsidRDefault="00300674" w:rsidP="000A0D49">
      <w:pPr>
        <w:pStyle w:val="TBTableBody"/>
      </w:pPr>
      <w:r>
        <w:t>•</w:t>
      </w:r>
      <w:r w:rsidR="000A0D49">
        <w:rPr>
          <w:szCs w:val="24"/>
        </w:rPr>
        <w:t> </w:t>
      </w:r>
      <w:r w:rsidR="000A0D49" w:rsidRPr="00BC49C9">
        <w:t xml:space="preserve">Examples: Gene Ontology (GO), Foundational Model of Anatomy (FMA), Environment Ontology (EnvO), Chemical Entities of Biological Interest (ChEBI), and many others. </w:t>
      </w:r>
    </w:p>
    <w:p w14:paraId="7AF8FF6B" w14:textId="77777777" w:rsidR="000A0D49" w:rsidRPr="00BC49C9" w:rsidRDefault="000A0D49" w:rsidP="000A0D49">
      <w:pPr>
        <w:pStyle w:val="TBTableBody"/>
      </w:pPr>
      <w:r w:rsidRPr="00BC49C9">
        <w:t>Formal or Top-Level Ontology</w:t>
      </w:r>
    </w:p>
    <w:p w14:paraId="676FFE2A" w14:textId="70EE8D95" w:rsidR="000A0D49" w:rsidRPr="00BC49C9" w:rsidRDefault="00300674">
      <w:pPr>
        <w:pStyle w:val="TBTableBody"/>
      </w:pPr>
      <w:r>
        <w:t>•</w:t>
      </w:r>
      <w:r w:rsidR="000A0D49">
        <w:rPr>
          <w:szCs w:val="24"/>
        </w:rPr>
        <w:t> </w:t>
      </w:r>
      <w:r w:rsidR="000A0D49" w:rsidRPr="00BC49C9">
        <w:t xml:space="preserve">Upper-level ontology that assists in making communication between and among domain ontologies possible by providing a common ontological </w:t>
      </w:r>
      <w:r w:rsidR="004B664B">
        <w:t>architecture</w:t>
      </w:r>
    </w:p>
    <w:p w14:paraId="4E7691AF" w14:textId="0ABA8F48" w:rsidR="000A0D49" w:rsidRPr="00BC49C9" w:rsidRDefault="00300674" w:rsidP="000A0D49">
      <w:pPr>
        <w:pStyle w:val="TBTableBody"/>
      </w:pPr>
      <w:r>
        <w:t>•</w:t>
      </w:r>
      <w:r w:rsidR="000A0D49">
        <w:rPr>
          <w:szCs w:val="24"/>
        </w:rPr>
        <w:t> </w:t>
      </w:r>
      <w:r w:rsidR="000A0D49" w:rsidRPr="00BC49C9">
        <w:t>Goal: the calibration of interoperable domain ontologies into larger networks</w:t>
      </w:r>
    </w:p>
    <w:p w14:paraId="35BFCD27" w14:textId="4B39E6A4" w:rsidR="000A0D49" w:rsidRPr="00BC49C9" w:rsidRDefault="00300674" w:rsidP="000A0D49">
      <w:pPr>
        <w:pStyle w:val="TBTableBody"/>
      </w:pPr>
      <w:r>
        <w:t>•</w:t>
      </w:r>
      <w:r w:rsidR="000A0D49">
        <w:rPr>
          <w:szCs w:val="24"/>
        </w:rPr>
        <w:t> </w:t>
      </w:r>
      <w:r w:rsidR="000A0D49" w:rsidRPr="00BC49C9">
        <w:t>Examples: Basic Formal Ontology (BFO), Descriptive Ontology for Linguistic and Cognitive Engineering (DOLCE), Standard Upper Merged</w:t>
      </w:r>
      <w:r w:rsidR="000A0D49" w:rsidRPr="00CA2CE7">
        <w:t xml:space="preserve"> </w:t>
      </w:r>
      <w:r w:rsidR="000A0D49" w:rsidRPr="00BC49C9">
        <w:t>Ontology (SUMO)</w:t>
      </w:r>
    </w:p>
    <w:p w14:paraId="36FF9E04" w14:textId="77777777" w:rsidR="0006552B" w:rsidRDefault="0006552B">
      <w:pPr>
        <w:pStyle w:val="NotesBegNotesBegin"/>
        <w:autoSpaceDE w:val="0"/>
        <w:autoSpaceDN w:val="0"/>
        <w:adjustRightInd w:val="0"/>
        <w:rPr>
          <w:szCs w:val="24"/>
        </w:rPr>
      </w:pPr>
      <w:r>
        <w:rPr>
          <w:szCs w:val="24"/>
        </w:rPr>
        <w:t>{Notes_begin}</w:t>
      </w:r>
    </w:p>
    <w:p w14:paraId="075DC66A" w14:textId="77777777" w:rsidR="0006552B" w:rsidRDefault="0006552B">
      <w:pPr>
        <w:pStyle w:val="H1HeadingLevel1"/>
        <w:autoSpaceDE w:val="0"/>
        <w:autoSpaceDN w:val="0"/>
        <w:adjustRightInd w:val="0"/>
        <w:rPr>
          <w:szCs w:val="24"/>
        </w:rPr>
      </w:pPr>
      <w:r>
        <w:rPr>
          <w:szCs w:val="24"/>
        </w:rPr>
        <w:t>2 Kinds of Ontologies and the Role of Taxonomies</w:t>
      </w:r>
    </w:p>
    <w:p w14:paraId="33918482" w14:textId="542676C9" w:rsidR="0006552B" w:rsidRDefault="0006552B">
      <w:pPr>
        <w:pStyle w:val="NTNoteText"/>
        <w:autoSpaceDE w:val="0"/>
        <w:autoSpaceDN w:val="0"/>
        <w:adjustRightInd w:val="0"/>
        <w:rPr>
          <w:szCs w:val="24"/>
        </w:rPr>
      </w:pPr>
      <w:r>
        <w:rPr>
          <w:szCs w:val="24"/>
        </w:rPr>
        <w:t xml:space="preserve">1. World Health Organization, “International Classification of Diseases (ICD),” accessed August 5, 2014, </w:t>
      </w:r>
      <w:hyperlink r:id="rId10" w:history="1">
        <w:r w:rsidRPr="0099317B">
          <w:rPr>
            <w:rStyle w:val="Hyperlink"/>
            <w:szCs w:val="24"/>
          </w:rPr>
          <w:t>http://www.who.int/classifications/icd/en/</w:t>
        </w:r>
      </w:hyperlink>
      <w:r>
        <w:rPr>
          <w:szCs w:val="24"/>
        </w:rPr>
        <w:t>.</w:t>
      </w:r>
    </w:p>
    <w:p w14:paraId="70954B50" w14:textId="0751F56D" w:rsidR="0006552B" w:rsidRDefault="0006552B">
      <w:pPr>
        <w:pStyle w:val="NTNoteText"/>
        <w:autoSpaceDE w:val="0"/>
        <w:autoSpaceDN w:val="0"/>
        <w:adjustRightInd w:val="0"/>
        <w:rPr>
          <w:szCs w:val="24"/>
        </w:rPr>
      </w:pPr>
      <w:r>
        <w:rPr>
          <w:szCs w:val="24"/>
        </w:rPr>
        <w:t xml:space="preserve">2. U.S. Army, “Joint Doctrine Hierarchy,” accessed August 5, 2014, </w:t>
      </w:r>
      <w:hyperlink r:id="rId11" w:history="1">
        <w:r w:rsidR="0099317B" w:rsidRPr="0099317B">
          <w:rPr>
            <w:rStyle w:val="Hyperlink"/>
            <w:szCs w:val="24"/>
          </w:rPr>
          <w:t>http://usacac.army.mil/cac2/doctrine/CDM pages/cdm_joint heirarchy.html</w:t>
        </w:r>
      </w:hyperlink>
      <w:r>
        <w:rPr>
          <w:szCs w:val="24"/>
        </w:rPr>
        <w:t>.</w:t>
      </w:r>
    </w:p>
    <w:p w14:paraId="2A771EF8" w14:textId="0D183770" w:rsidR="0006552B" w:rsidRDefault="0006552B">
      <w:pPr>
        <w:pStyle w:val="NTNoteText"/>
        <w:autoSpaceDE w:val="0"/>
        <w:autoSpaceDN w:val="0"/>
        <w:adjustRightInd w:val="0"/>
        <w:rPr>
          <w:szCs w:val="24"/>
        </w:rPr>
      </w:pPr>
      <w:r>
        <w:rPr>
          <w:szCs w:val="24"/>
        </w:rPr>
        <w:t>3. </w:t>
      </w:r>
      <w:r w:rsidR="00A306AE">
        <w:rPr>
          <w:szCs w:val="24"/>
        </w:rPr>
        <w:t>D</w:t>
      </w:r>
      <w:r>
        <w:rPr>
          <w:szCs w:val="24"/>
        </w:rPr>
        <w:t xml:space="preserve">efined classes may also stand in </w:t>
      </w:r>
      <w:r w:rsidR="00A306AE">
        <w:rPr>
          <w:szCs w:val="24"/>
        </w:rPr>
        <w:t xml:space="preserve">the </w:t>
      </w:r>
      <w:r w:rsidRPr="00D77477">
        <w:rPr>
          <w:i/>
          <w:szCs w:val="24"/>
        </w:rPr>
        <w:t>is_a</w:t>
      </w:r>
      <w:r>
        <w:rPr>
          <w:szCs w:val="24"/>
        </w:rPr>
        <w:t xml:space="preserve"> relation to each other, as we will briefly discuss in chapter 7.</w:t>
      </w:r>
    </w:p>
    <w:p w14:paraId="36EBE0F1" w14:textId="218205F1" w:rsidR="0006552B" w:rsidRDefault="0006552B">
      <w:pPr>
        <w:pStyle w:val="NTNoteText"/>
        <w:autoSpaceDE w:val="0"/>
        <w:autoSpaceDN w:val="0"/>
        <w:adjustRightInd w:val="0"/>
        <w:rPr>
          <w:szCs w:val="24"/>
        </w:rPr>
      </w:pPr>
      <w:r>
        <w:rPr>
          <w:szCs w:val="24"/>
        </w:rPr>
        <w:lastRenderedPageBreak/>
        <w:t>4. H-S. Low, C</w:t>
      </w:r>
      <w:r w:rsidR="007F1F00">
        <w:rPr>
          <w:szCs w:val="24"/>
        </w:rPr>
        <w:t>.</w:t>
      </w:r>
      <w:r w:rsidR="0039648F">
        <w:rPr>
          <w:szCs w:val="24"/>
        </w:rPr>
        <w:t xml:space="preserve"> </w:t>
      </w:r>
      <w:r>
        <w:rPr>
          <w:szCs w:val="24"/>
        </w:rPr>
        <w:t>J</w:t>
      </w:r>
      <w:r w:rsidR="007F1F00">
        <w:rPr>
          <w:szCs w:val="24"/>
        </w:rPr>
        <w:t>.</w:t>
      </w:r>
      <w:r w:rsidR="0039648F">
        <w:rPr>
          <w:szCs w:val="24"/>
        </w:rPr>
        <w:t xml:space="preserve"> </w:t>
      </w:r>
      <w:r>
        <w:rPr>
          <w:szCs w:val="24"/>
        </w:rPr>
        <w:t>O</w:t>
      </w:r>
      <w:r w:rsidR="007F1F00">
        <w:rPr>
          <w:szCs w:val="24"/>
        </w:rPr>
        <w:t>.</w:t>
      </w:r>
      <w:r>
        <w:rPr>
          <w:szCs w:val="24"/>
        </w:rPr>
        <w:t xml:space="preserve"> Baker, A. Garcia, and M</w:t>
      </w:r>
      <w:r w:rsidR="007F1F00">
        <w:rPr>
          <w:szCs w:val="24"/>
        </w:rPr>
        <w:t>.</w:t>
      </w:r>
      <w:r w:rsidR="0039648F">
        <w:rPr>
          <w:szCs w:val="24"/>
        </w:rPr>
        <w:t xml:space="preserve"> </w:t>
      </w:r>
      <w:r>
        <w:rPr>
          <w:szCs w:val="24"/>
        </w:rPr>
        <w:t>R</w:t>
      </w:r>
      <w:r w:rsidR="007F1F00">
        <w:rPr>
          <w:szCs w:val="24"/>
        </w:rPr>
        <w:t>.</w:t>
      </w:r>
      <w:r>
        <w:rPr>
          <w:szCs w:val="24"/>
        </w:rPr>
        <w:t xml:space="preserve"> Wenk, “An OWL-DL Ontology for Classification of Lipids,” in </w:t>
      </w:r>
      <w:r>
        <w:rPr>
          <w:i/>
          <w:szCs w:val="24"/>
        </w:rPr>
        <w:t xml:space="preserve">Proceedings of the International Conference on Biomedical Ontology </w:t>
      </w:r>
      <w:r w:rsidRPr="00D77477">
        <w:rPr>
          <w:szCs w:val="24"/>
        </w:rPr>
        <w:t>(ICBO</w:t>
      </w:r>
      <w:r w:rsidR="00015BCA">
        <w:rPr>
          <w:szCs w:val="24"/>
        </w:rPr>
        <w:t xml:space="preserve"> </w:t>
      </w:r>
      <w:r w:rsidRPr="00D77477">
        <w:rPr>
          <w:szCs w:val="24"/>
        </w:rPr>
        <w:t>2009)</w:t>
      </w:r>
      <w:r>
        <w:rPr>
          <w:szCs w:val="24"/>
        </w:rPr>
        <w:t xml:space="preserve"> (Buffalo, N</w:t>
      </w:r>
      <w:r w:rsidR="00E562EC">
        <w:rPr>
          <w:szCs w:val="24"/>
        </w:rPr>
        <w:t>Y:</w:t>
      </w:r>
      <w:r w:rsidR="0015566D">
        <w:rPr>
          <w:szCs w:val="24"/>
        </w:rPr>
        <w:t xml:space="preserve"> NCOR,</w:t>
      </w:r>
      <w:r w:rsidR="00023E20">
        <w:rPr>
          <w:szCs w:val="24"/>
        </w:rPr>
        <w:t xml:space="preserve"> </w:t>
      </w:r>
      <w:r>
        <w:rPr>
          <w:szCs w:val="24"/>
        </w:rPr>
        <w:t>2009), 3–7</w:t>
      </w:r>
      <w:r w:rsidR="007F328F">
        <w:rPr>
          <w:szCs w:val="24"/>
        </w:rPr>
        <w:t xml:space="preserve">, accessed December 18, 2014, </w:t>
      </w:r>
      <w:hyperlink r:id="rId12" w:history="1">
        <w:r w:rsidR="00023E20" w:rsidRPr="00B255C7">
          <w:rPr>
            <w:rStyle w:val="Hyperlink"/>
            <w:szCs w:val="24"/>
          </w:rPr>
          <w:t>http://icbo.buffalo.edu/2009/Proceedings.pdf</w:t>
        </w:r>
      </w:hyperlink>
      <w:r w:rsidR="00023E20">
        <w:rPr>
          <w:szCs w:val="24"/>
        </w:rPr>
        <w:t>.</w:t>
      </w:r>
    </w:p>
    <w:p w14:paraId="12215705" w14:textId="14F645C7" w:rsidR="0006552B" w:rsidRDefault="0006552B">
      <w:pPr>
        <w:pStyle w:val="NTNoteText"/>
        <w:autoSpaceDE w:val="0"/>
        <w:autoSpaceDN w:val="0"/>
        <w:adjustRightInd w:val="0"/>
        <w:rPr>
          <w:szCs w:val="24"/>
        </w:rPr>
      </w:pPr>
      <w:r>
        <w:rPr>
          <w:szCs w:val="24"/>
        </w:rPr>
        <w:t>5. </w:t>
      </w:r>
      <w:r w:rsidR="00F54521">
        <w:rPr>
          <w:szCs w:val="24"/>
        </w:rPr>
        <w:t>See</w:t>
      </w:r>
      <w:r w:rsidR="00D77477">
        <w:rPr>
          <w:szCs w:val="24"/>
        </w:rPr>
        <w:t xml:space="preserve"> </w:t>
      </w:r>
      <w:hyperlink r:id="rId13" w:history="1">
        <w:r w:rsidRPr="007F1F00">
          <w:rPr>
            <w:rStyle w:val="Hyperlink"/>
            <w:szCs w:val="24"/>
          </w:rPr>
          <w:t>http://www.ebi.ac.uk/chebi/</w:t>
        </w:r>
      </w:hyperlink>
      <w:r w:rsidR="00F54521">
        <w:rPr>
          <w:szCs w:val="24"/>
        </w:rPr>
        <w:t>,</w:t>
      </w:r>
      <w:r w:rsidR="00F54521" w:rsidRPr="00F54521">
        <w:rPr>
          <w:szCs w:val="24"/>
        </w:rPr>
        <w:t xml:space="preserve"> </w:t>
      </w:r>
      <w:r w:rsidR="00F54521">
        <w:rPr>
          <w:szCs w:val="24"/>
        </w:rPr>
        <w:t>accessed June 16, 2011.</w:t>
      </w:r>
    </w:p>
    <w:p w14:paraId="241409A6" w14:textId="04FF632F" w:rsidR="0006552B" w:rsidRDefault="0006552B">
      <w:pPr>
        <w:pStyle w:val="NTNoteText"/>
        <w:autoSpaceDE w:val="0"/>
        <w:autoSpaceDN w:val="0"/>
        <w:adjustRightInd w:val="0"/>
        <w:rPr>
          <w:szCs w:val="24"/>
        </w:rPr>
      </w:pPr>
      <w:r>
        <w:rPr>
          <w:szCs w:val="24"/>
        </w:rPr>
        <w:t>6. Cornelius Rosse, Anand Kumar, Jose Leonardo V. Mejino, Daniel L. Cook, Landon T. Detwiler</w:t>
      </w:r>
      <w:r w:rsidR="007F1F00">
        <w:rPr>
          <w:szCs w:val="24"/>
        </w:rPr>
        <w:t>,</w:t>
      </w:r>
      <w:r>
        <w:rPr>
          <w:szCs w:val="24"/>
        </w:rPr>
        <w:t xml:space="preserve"> and Barry Smith, “A Strategy for Improving and Integrating Biomedical Ontologies,” </w:t>
      </w:r>
      <w:r w:rsidR="00E562EC">
        <w:rPr>
          <w:szCs w:val="24"/>
        </w:rPr>
        <w:t xml:space="preserve">in </w:t>
      </w:r>
      <w:r>
        <w:rPr>
          <w:i/>
          <w:szCs w:val="24"/>
        </w:rPr>
        <w:t>Proceedings of AMIA Symposium</w:t>
      </w:r>
      <w:r>
        <w:rPr>
          <w:szCs w:val="24"/>
        </w:rPr>
        <w:t xml:space="preserve"> </w:t>
      </w:r>
      <w:r w:rsidR="0004253A">
        <w:rPr>
          <w:szCs w:val="24"/>
        </w:rPr>
        <w:t>(</w:t>
      </w:r>
      <w:r>
        <w:rPr>
          <w:szCs w:val="24"/>
        </w:rPr>
        <w:t>Washington</w:t>
      </w:r>
      <w:r w:rsidR="007F1F00">
        <w:rPr>
          <w:szCs w:val="24"/>
        </w:rPr>
        <w:t>,</w:t>
      </w:r>
      <w:r>
        <w:rPr>
          <w:szCs w:val="24"/>
        </w:rPr>
        <w:t xml:space="preserve"> DC</w:t>
      </w:r>
      <w:r w:rsidR="00E562EC">
        <w:rPr>
          <w:szCs w:val="24"/>
        </w:rPr>
        <w:t xml:space="preserve">: </w:t>
      </w:r>
      <w:r w:rsidR="004B664B">
        <w:rPr>
          <w:szCs w:val="24"/>
        </w:rPr>
        <w:t>AMIA</w:t>
      </w:r>
      <w:r>
        <w:rPr>
          <w:szCs w:val="24"/>
        </w:rPr>
        <w:t>, 2005</w:t>
      </w:r>
      <w:r w:rsidR="0004253A">
        <w:rPr>
          <w:szCs w:val="24"/>
        </w:rPr>
        <w:t>), 639–643</w:t>
      </w:r>
      <w:r>
        <w:rPr>
          <w:szCs w:val="24"/>
        </w:rPr>
        <w:t>.</w:t>
      </w:r>
    </w:p>
    <w:p w14:paraId="2FC2ECF0" w14:textId="28C2AED1" w:rsidR="0006552B" w:rsidRDefault="0006552B">
      <w:pPr>
        <w:pStyle w:val="NTNoteText"/>
        <w:autoSpaceDE w:val="0"/>
        <w:autoSpaceDN w:val="0"/>
        <w:adjustRightInd w:val="0"/>
        <w:rPr>
          <w:szCs w:val="24"/>
        </w:rPr>
      </w:pPr>
      <w:r>
        <w:rPr>
          <w:szCs w:val="24"/>
        </w:rPr>
        <w:t>7. We assume for the sake of simplicity that each ontology has a single root node. The Gene Ontology has three distinct roots, but is for this reason best conceived as a collection of three ontologies</w:t>
      </w:r>
      <w:r w:rsidR="00300674">
        <w:rPr>
          <w:szCs w:val="24"/>
        </w:rPr>
        <w:t>;</w:t>
      </w:r>
      <w:r>
        <w:rPr>
          <w:szCs w:val="24"/>
        </w:rPr>
        <w:t xml:space="preserve"> see </w:t>
      </w:r>
      <w:r w:rsidR="00C41743">
        <w:rPr>
          <w:szCs w:val="24"/>
        </w:rPr>
        <w:t xml:space="preserve">One Ontology . . . or Three? </w:t>
      </w:r>
      <w:r w:rsidR="00300674">
        <w:rPr>
          <w:szCs w:val="24"/>
        </w:rPr>
        <w:t xml:space="preserve">under “Ontology Structure,” </w:t>
      </w:r>
      <w:r>
        <w:rPr>
          <w:szCs w:val="24"/>
        </w:rPr>
        <w:t xml:space="preserve">accessed August 5, 2014, </w:t>
      </w:r>
      <w:hyperlink r:id="rId14" w:history="1">
        <w:r w:rsidR="00C41743">
          <w:rPr>
            <w:rStyle w:val="Hyperlink"/>
            <w:szCs w:val="24"/>
          </w:rPr>
          <w:t>http://</w:t>
        </w:r>
        <w:r w:rsidRPr="007F1F00">
          <w:rPr>
            <w:rStyle w:val="Hyperlink"/>
            <w:szCs w:val="24"/>
          </w:rPr>
          <w:t>geneontology.org/page/ontology-structure</w:t>
        </w:r>
      </w:hyperlink>
      <w:r w:rsidR="00C41743">
        <w:rPr>
          <w:szCs w:val="24"/>
        </w:rPr>
        <w:t>.</w:t>
      </w:r>
    </w:p>
    <w:p w14:paraId="64087F8A" w14:textId="43291F91" w:rsidR="0006552B" w:rsidRDefault="0006552B">
      <w:pPr>
        <w:pStyle w:val="NTNoteText"/>
        <w:autoSpaceDE w:val="0"/>
        <w:autoSpaceDN w:val="0"/>
        <w:adjustRightInd w:val="0"/>
        <w:rPr>
          <w:szCs w:val="24"/>
        </w:rPr>
      </w:pPr>
      <w:r>
        <w:rPr>
          <w:szCs w:val="24"/>
        </w:rPr>
        <w:t xml:space="preserve">8. Aldo Gangemi, Nicola Guarino, Claudio Masolo, Alessandro Oltramari, Luc Schneider, “Sweetening Ontologies with DOLCE,” in </w:t>
      </w:r>
      <w:r>
        <w:rPr>
          <w:i/>
          <w:szCs w:val="24"/>
        </w:rPr>
        <w:t>Knowledge Engineering and Knowledge Management: Ontologies and the Semantic Web</w:t>
      </w:r>
      <w:r w:rsidRPr="00D77477">
        <w:rPr>
          <w:szCs w:val="24"/>
        </w:rPr>
        <w:t>,</w:t>
      </w:r>
      <w:r w:rsidR="007F328F" w:rsidRPr="007F328F">
        <w:rPr>
          <w:szCs w:val="24"/>
        </w:rPr>
        <w:t xml:space="preserve"> </w:t>
      </w:r>
      <w:r w:rsidR="007F328F">
        <w:rPr>
          <w:szCs w:val="24"/>
        </w:rPr>
        <w:t>vol. 2473,</w:t>
      </w:r>
      <w:r w:rsidR="007F328F" w:rsidRPr="007F328F">
        <w:rPr>
          <w:szCs w:val="24"/>
        </w:rPr>
        <w:t xml:space="preserve"> </w:t>
      </w:r>
      <w:r w:rsidR="007F328F">
        <w:rPr>
          <w:szCs w:val="24"/>
        </w:rPr>
        <w:t>ed.</w:t>
      </w:r>
      <w:r w:rsidR="007F328F" w:rsidRPr="00563BAC">
        <w:rPr>
          <w:szCs w:val="24"/>
        </w:rPr>
        <w:t xml:space="preserve"> </w:t>
      </w:r>
      <w:r w:rsidR="007F328F" w:rsidRPr="00D77477">
        <w:rPr>
          <w:szCs w:val="24"/>
        </w:rPr>
        <w:t>Nicola</w:t>
      </w:r>
      <w:r w:rsidR="007F328F">
        <w:rPr>
          <w:szCs w:val="24"/>
        </w:rPr>
        <w:t xml:space="preserve"> </w:t>
      </w:r>
      <w:r w:rsidR="007F328F" w:rsidRPr="00D77477">
        <w:rPr>
          <w:szCs w:val="24"/>
        </w:rPr>
        <w:t>Guarino</w:t>
      </w:r>
      <w:r w:rsidRPr="00D77477">
        <w:rPr>
          <w:szCs w:val="24"/>
        </w:rPr>
        <w:t xml:space="preserve"> </w:t>
      </w:r>
      <w:r>
        <w:rPr>
          <w:szCs w:val="24"/>
        </w:rPr>
        <w:t>(Berlin: Springer-Verlag, 2002), 166–181.</w:t>
      </w:r>
    </w:p>
    <w:p w14:paraId="3511AE7F" w14:textId="77777777" w:rsidR="0006552B" w:rsidRDefault="0006552B">
      <w:pPr>
        <w:pStyle w:val="NTNoteText"/>
        <w:autoSpaceDE w:val="0"/>
        <w:autoSpaceDN w:val="0"/>
        <w:adjustRightInd w:val="0"/>
        <w:rPr>
          <w:szCs w:val="24"/>
        </w:rPr>
      </w:pPr>
      <w:r>
        <w:rPr>
          <w:szCs w:val="24"/>
        </w:rPr>
        <w:t xml:space="preserve">9. Ian Niles and Adam Pease, “Towards a Standard Upper Ontology,” in </w:t>
      </w:r>
      <w:r>
        <w:rPr>
          <w:i/>
          <w:szCs w:val="24"/>
        </w:rPr>
        <w:t>Proceedings of the International Conference on Formal Ontology in Information Systems</w:t>
      </w:r>
      <w:r>
        <w:rPr>
          <w:szCs w:val="24"/>
        </w:rPr>
        <w:t xml:space="preserve"> (FOIS) (New York: ACM Digital Press, 2002), 2–9.</w:t>
      </w:r>
    </w:p>
    <w:p w14:paraId="025FFE0E" w14:textId="77777777" w:rsidR="0006552B" w:rsidRDefault="0006552B">
      <w:pPr>
        <w:pStyle w:val="NotesEndNotesEnd"/>
        <w:autoSpaceDE w:val="0"/>
        <w:autoSpaceDN w:val="0"/>
        <w:adjustRightInd w:val="0"/>
        <w:rPr>
          <w:szCs w:val="24"/>
        </w:rPr>
      </w:pPr>
      <w:r>
        <w:rPr>
          <w:szCs w:val="24"/>
        </w:rPr>
        <w:lastRenderedPageBreak/>
        <w:t>{Notes_end}</w:t>
      </w:r>
    </w:p>
    <w:sectPr w:rsidR="0006552B" w:rsidSect="006331F3">
      <w:headerReference w:type="even" r:id="rId15"/>
      <w:headerReference w:type="default" r:id="rId16"/>
      <w:footerReference w:type="even" r:id="rId17"/>
      <w:footerReference w:type="default" r:id="rId18"/>
      <w:headerReference w:type="first" r:id="rId19"/>
      <w:footerReference w:type="first" r:id="rId20"/>
      <w:endnotePr>
        <w:numFmt w:val="decimal"/>
      </w:endnotePr>
      <w:pgSz w:w="12240" w:h="15840"/>
      <w:pgMar w:top="1440" w:right="1440" w:bottom="1440" w:left="1440" w:header="720" w:footer="720" w:gutter="0"/>
      <w:pgNumType w:start="41"/>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leen A Caruso" w:date="2015-01-30T16:21:00Z" w:initials="KAC">
    <w:p w14:paraId="79A95096" w14:textId="77777777" w:rsidR="00D77477" w:rsidRDefault="00D77477">
      <w:pPr>
        <w:pStyle w:val="CommentText"/>
      </w:pPr>
      <w:r>
        <w:rPr>
          <w:rStyle w:val="CommentReference"/>
        </w:rPr>
        <w:annotationRef/>
      </w:r>
      <w:r>
        <w:t>AU: pls. insert in-text callout for table 2.1 in preceding paragraph</w:t>
      </w:r>
    </w:p>
    <w:p w14:paraId="6F85787C" w14:textId="77777777" w:rsidR="00825359" w:rsidRDefault="00825359">
      <w:pPr>
        <w:pStyle w:val="CommentText"/>
      </w:pPr>
    </w:p>
    <w:p w14:paraId="6434B0B0" w14:textId="6E6C1FC2" w:rsidR="00825359" w:rsidRDefault="00825359">
      <w:pPr>
        <w:pStyle w:val="CommentText"/>
      </w:pPr>
      <w:r>
        <w:t>AS: Done.</w:t>
      </w:r>
      <w:bookmarkStart w:id="2" w:name="_GoBack"/>
      <w:bookmarkEnd w:id="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1FA8BD" w14:textId="77777777" w:rsidR="007F328F" w:rsidRDefault="007F328F" w:rsidP="002B6527">
      <w:r>
        <w:separator/>
      </w:r>
    </w:p>
    <w:p w14:paraId="2999170E" w14:textId="77777777" w:rsidR="007F328F" w:rsidRDefault="007F328F"/>
    <w:p w14:paraId="711636FF" w14:textId="77777777" w:rsidR="007F328F" w:rsidRDefault="007F328F"/>
  </w:endnote>
  <w:endnote w:type="continuationSeparator" w:id="0">
    <w:p w14:paraId="0C88226B" w14:textId="77777777" w:rsidR="007F328F" w:rsidRDefault="007F328F" w:rsidP="002B6527">
      <w:r>
        <w:continuationSeparator/>
      </w:r>
    </w:p>
    <w:p w14:paraId="5D9D0B42" w14:textId="77777777" w:rsidR="007F328F" w:rsidRDefault="007F328F"/>
    <w:p w14:paraId="6CC5B924" w14:textId="77777777" w:rsidR="007F328F" w:rsidRDefault="007F32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49DD5" w14:textId="1BACC695" w:rsidR="007F328F" w:rsidRPr="00CA2CE7" w:rsidRDefault="007F328F" w:rsidP="00CA2CE7">
    <w:pPr>
      <w:jc w:val="center"/>
    </w:pPr>
    <w:r>
      <w:t xml:space="preserve">Page </w:t>
    </w:r>
    <w:r>
      <w:fldChar w:fldCharType="begin"/>
    </w:r>
    <w:r>
      <w:instrText xml:space="preserve"> PAGE  \* MERGEFORMAT </w:instrText>
    </w:r>
    <w:r>
      <w:fldChar w:fldCharType="separate"/>
    </w:r>
    <w:r>
      <w:rPr>
        <w:noProof/>
      </w:rPr>
      <w:t>43</w:t>
    </w:r>
    <w:r>
      <w:fldChar w:fldCharType="end"/>
    </w:r>
    <w:r>
      <w:t xml:space="preserve"> of </w:t>
    </w:r>
    <w:r w:rsidR="00825359">
      <w:fldChar w:fldCharType="begin"/>
    </w:r>
    <w:r w:rsidR="00825359">
      <w:instrText xml:space="preserve"> NUMPAGES  \* MERGEFORMAT </w:instrText>
    </w:r>
    <w:r w:rsidR="00825359">
      <w:fldChar w:fldCharType="separate"/>
    </w:r>
    <w:r>
      <w:rPr>
        <w:noProof/>
      </w:rPr>
      <w:t>1</w:t>
    </w:r>
    <w:r w:rsidR="00825359">
      <w:rPr>
        <w:noProof/>
      </w:rPr>
      <w:fldChar w:fldCharType="end"/>
    </w:r>
  </w:p>
  <w:p w14:paraId="1A4A9896" w14:textId="77777777" w:rsidR="007F328F" w:rsidRDefault="007F328F"/>
  <w:p w14:paraId="64D12557" w14:textId="77777777" w:rsidR="007F328F" w:rsidRDefault="007F328F"/>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791490"/>
      <w:docPartObj>
        <w:docPartGallery w:val="Page Numbers (Bottom of Page)"/>
        <w:docPartUnique/>
      </w:docPartObj>
    </w:sdtPr>
    <w:sdtEndPr>
      <w:rPr>
        <w:noProof/>
      </w:rPr>
    </w:sdtEndPr>
    <w:sdtContent>
      <w:p w14:paraId="01868E7E" w14:textId="221A7D10" w:rsidR="007F328F" w:rsidRDefault="007F328F">
        <w:pPr>
          <w:pStyle w:val="Footer"/>
          <w:jc w:val="right"/>
        </w:pPr>
        <w:r>
          <w:fldChar w:fldCharType="begin"/>
        </w:r>
        <w:r>
          <w:instrText xml:space="preserve"> PAGE   \* MERGEFORMAT </w:instrText>
        </w:r>
        <w:r>
          <w:fldChar w:fldCharType="separate"/>
        </w:r>
        <w:r w:rsidR="00825359">
          <w:rPr>
            <w:noProof/>
          </w:rPr>
          <w:t>55</w:t>
        </w:r>
        <w:r>
          <w:rPr>
            <w:noProof/>
          </w:rPr>
          <w:fldChar w:fldCharType="end"/>
        </w:r>
      </w:p>
    </w:sdtContent>
  </w:sdt>
  <w:p w14:paraId="790987CD" w14:textId="3DF1D509" w:rsidR="007F328F" w:rsidRPr="00CA2CE7" w:rsidRDefault="007F328F" w:rsidP="00CA2CE7">
    <w:pPr>
      <w:jc w:val="center"/>
    </w:pPr>
  </w:p>
  <w:p w14:paraId="00CCD9BD" w14:textId="77777777" w:rsidR="007F328F" w:rsidRDefault="007F328F"/>
  <w:p w14:paraId="0CE065DF" w14:textId="77777777" w:rsidR="007F328F" w:rsidRDefault="007F328F"/>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8C861" w14:textId="4E4B11DA" w:rsidR="007F328F" w:rsidRPr="00CA2CE7" w:rsidRDefault="007F328F" w:rsidP="00CA2CE7">
    <w:pPr>
      <w:jc w:val="center"/>
    </w:pPr>
    <w:r>
      <w:t xml:space="preserve">Page </w:t>
    </w:r>
    <w:r>
      <w:fldChar w:fldCharType="begin"/>
    </w:r>
    <w:r>
      <w:instrText xml:space="preserve"> PAGE  \* MERGEFORMAT </w:instrText>
    </w:r>
    <w:r>
      <w:fldChar w:fldCharType="separate"/>
    </w:r>
    <w:r>
      <w:rPr>
        <w:noProof/>
      </w:rPr>
      <w:t>43</w:t>
    </w:r>
    <w:r>
      <w:fldChar w:fldCharType="end"/>
    </w:r>
    <w:r>
      <w:t xml:space="preserve"> of </w:t>
    </w:r>
    <w:r w:rsidR="00825359">
      <w:fldChar w:fldCharType="begin"/>
    </w:r>
    <w:r w:rsidR="00825359">
      <w:instrText xml:space="preserve"> NUMPAGES  \* MERGEFORMAT </w:instrText>
    </w:r>
    <w:r w:rsidR="00825359">
      <w:fldChar w:fldCharType="separate"/>
    </w:r>
    <w:r>
      <w:rPr>
        <w:noProof/>
      </w:rPr>
      <w:t>1</w:t>
    </w:r>
    <w:r w:rsidR="00825359">
      <w:rPr>
        <w:noProof/>
      </w:rPr>
      <w:fldChar w:fldCharType="end"/>
    </w:r>
  </w:p>
  <w:p w14:paraId="55C95009" w14:textId="77777777" w:rsidR="007F328F" w:rsidRDefault="007F328F"/>
  <w:p w14:paraId="6BA56D9F" w14:textId="77777777" w:rsidR="007F328F" w:rsidRDefault="007F328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64A6B" w14:textId="77777777" w:rsidR="007F328F" w:rsidRDefault="007F328F" w:rsidP="002B6527">
      <w:r>
        <w:separator/>
      </w:r>
    </w:p>
    <w:p w14:paraId="51B1D8B7" w14:textId="77777777" w:rsidR="007F328F" w:rsidRDefault="007F328F"/>
    <w:p w14:paraId="2ED3C943" w14:textId="77777777" w:rsidR="007F328F" w:rsidRDefault="007F328F"/>
  </w:footnote>
  <w:footnote w:type="continuationSeparator" w:id="0">
    <w:p w14:paraId="6AEDE94B" w14:textId="77777777" w:rsidR="007F328F" w:rsidRDefault="007F328F" w:rsidP="002B6527">
      <w:r>
        <w:continuationSeparator/>
      </w:r>
    </w:p>
    <w:p w14:paraId="441BC0CE" w14:textId="77777777" w:rsidR="007F328F" w:rsidRDefault="007F328F"/>
    <w:p w14:paraId="77C081AA" w14:textId="77777777" w:rsidR="007F328F" w:rsidRDefault="007F328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0336F" w14:textId="01BB770B" w:rsidR="007F328F" w:rsidRPr="00CA2CE7" w:rsidRDefault="007F328F" w:rsidP="00CA2CE7">
    <w:pPr>
      <w:jc w:val="center"/>
    </w:pPr>
    <w:r w:rsidRPr="00CA2CE7">
      <w:t>Authors: This is your final opportunity to revise. The MIT Press does not allow revision of content in page proofs.</w:t>
    </w:r>
  </w:p>
  <w:p w14:paraId="7BED8C5A" w14:textId="77777777" w:rsidR="007F328F" w:rsidRDefault="007F328F"/>
  <w:p w14:paraId="4F37C070" w14:textId="77777777" w:rsidR="007F328F" w:rsidRDefault="007F328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40E76" w14:textId="157FDD70" w:rsidR="007F328F" w:rsidRPr="00CA2CE7" w:rsidRDefault="007F328F" w:rsidP="00CA2CE7">
    <w:pPr>
      <w:jc w:val="center"/>
    </w:pPr>
    <w:r w:rsidRPr="00CA2CE7">
      <w:t>Authors: This is your final opportunity to revise. The MIT Press does not allow revision of content in page proofs.</w:t>
    </w:r>
  </w:p>
  <w:p w14:paraId="70C3A315" w14:textId="77777777" w:rsidR="007F328F" w:rsidRDefault="007F328F"/>
  <w:p w14:paraId="71B0C0CD" w14:textId="77777777" w:rsidR="007F328F" w:rsidRDefault="007F328F"/>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2CD7C" w14:textId="655ED26C" w:rsidR="007F328F" w:rsidRPr="00CA2CE7" w:rsidRDefault="007F328F" w:rsidP="00CA2CE7">
    <w:pPr>
      <w:jc w:val="center"/>
    </w:pPr>
    <w:r w:rsidRPr="00CA2CE7">
      <w:t>Authors: This is your final opportunity to revise. The MIT Press does not allow revision of content in page proofs.</w:t>
    </w:r>
  </w:p>
  <w:p w14:paraId="267F5BD7" w14:textId="77777777" w:rsidR="007F328F" w:rsidRDefault="007F328F"/>
  <w:p w14:paraId="7F4EAE2A" w14:textId="77777777" w:rsidR="007F328F" w:rsidRDefault="007F328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1E61EF8"/>
    <w:lvl w:ilvl="0">
      <w:start w:val="1"/>
      <w:numFmt w:val="decimal"/>
      <w:lvlText w:val="%1."/>
      <w:lvlJc w:val="left"/>
      <w:pPr>
        <w:tabs>
          <w:tab w:val="num" w:pos="1800"/>
        </w:tabs>
        <w:ind w:left="1800" w:hanging="360"/>
      </w:pPr>
    </w:lvl>
  </w:abstractNum>
  <w:abstractNum w:abstractNumId="1">
    <w:nsid w:val="FFFFFF7D"/>
    <w:multiLevelType w:val="singleLevel"/>
    <w:tmpl w:val="65B41204"/>
    <w:lvl w:ilvl="0">
      <w:start w:val="1"/>
      <w:numFmt w:val="decimal"/>
      <w:lvlText w:val="%1."/>
      <w:lvlJc w:val="left"/>
      <w:pPr>
        <w:tabs>
          <w:tab w:val="num" w:pos="1440"/>
        </w:tabs>
        <w:ind w:left="1440" w:hanging="360"/>
      </w:pPr>
    </w:lvl>
  </w:abstractNum>
  <w:abstractNum w:abstractNumId="2">
    <w:nsid w:val="FFFFFF7E"/>
    <w:multiLevelType w:val="singleLevel"/>
    <w:tmpl w:val="C666BC28"/>
    <w:lvl w:ilvl="0">
      <w:start w:val="1"/>
      <w:numFmt w:val="decimal"/>
      <w:lvlText w:val="%1."/>
      <w:lvlJc w:val="left"/>
      <w:pPr>
        <w:tabs>
          <w:tab w:val="num" w:pos="1080"/>
        </w:tabs>
        <w:ind w:left="1080" w:hanging="360"/>
      </w:pPr>
    </w:lvl>
  </w:abstractNum>
  <w:abstractNum w:abstractNumId="3">
    <w:nsid w:val="FFFFFF7F"/>
    <w:multiLevelType w:val="singleLevel"/>
    <w:tmpl w:val="181EAF8A"/>
    <w:lvl w:ilvl="0">
      <w:start w:val="1"/>
      <w:numFmt w:val="decimal"/>
      <w:lvlText w:val="%1."/>
      <w:lvlJc w:val="left"/>
      <w:pPr>
        <w:tabs>
          <w:tab w:val="num" w:pos="720"/>
        </w:tabs>
        <w:ind w:left="720" w:hanging="360"/>
      </w:pPr>
    </w:lvl>
  </w:abstractNum>
  <w:abstractNum w:abstractNumId="4">
    <w:nsid w:val="FFFFFF80"/>
    <w:multiLevelType w:val="singleLevel"/>
    <w:tmpl w:val="4218ED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9E6C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D7C718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8269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0D04C864"/>
    <w:lvl w:ilvl="0">
      <w:start w:val="1"/>
      <w:numFmt w:val="decimal"/>
      <w:lvlText w:val="%1."/>
      <w:lvlJc w:val="left"/>
      <w:pPr>
        <w:tabs>
          <w:tab w:val="num" w:pos="360"/>
        </w:tabs>
        <w:ind w:left="360" w:hanging="360"/>
      </w:pPr>
    </w:lvl>
  </w:abstractNum>
  <w:abstractNum w:abstractNumId="9">
    <w:nsid w:val="FFFFFF89"/>
    <w:multiLevelType w:val="singleLevel"/>
    <w:tmpl w:val="0F0A4AC6"/>
    <w:lvl w:ilvl="0">
      <w:start w:val="1"/>
      <w:numFmt w:val="bullet"/>
      <w:lvlText w:val=""/>
      <w:lvlJc w:val="left"/>
      <w:pPr>
        <w:tabs>
          <w:tab w:val="num" w:pos="360"/>
        </w:tabs>
        <w:ind w:left="360" w:hanging="360"/>
      </w:pPr>
      <w:rPr>
        <w:rFonts w:ascii="Symbol" w:hAnsi="Symbol" w:hint="default"/>
      </w:rPr>
    </w:lvl>
  </w:abstractNum>
  <w:abstractNum w:abstractNumId="10">
    <w:nsid w:val="03922732"/>
    <w:multiLevelType w:val="hybridMultilevel"/>
    <w:tmpl w:val="2CB689F8"/>
    <w:lvl w:ilvl="0" w:tplc="12F2519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646544E"/>
    <w:multiLevelType w:val="hybridMultilevel"/>
    <w:tmpl w:val="142C6298"/>
    <w:lvl w:ilvl="0" w:tplc="BAAE21C0">
      <w:start w:val="4"/>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4769FD"/>
    <w:multiLevelType w:val="hybridMultilevel"/>
    <w:tmpl w:val="AA400336"/>
    <w:lvl w:ilvl="0" w:tplc="E3280B8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B4852F7"/>
    <w:multiLevelType w:val="multilevel"/>
    <w:tmpl w:val="C8B424E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9B074DC"/>
    <w:multiLevelType w:val="hybridMultilevel"/>
    <w:tmpl w:val="8E329356"/>
    <w:lvl w:ilvl="0" w:tplc="EBB6320E">
      <w:start w:val="1"/>
      <w:numFmt w:val="upperLetter"/>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
    <w:nsid w:val="308400BD"/>
    <w:multiLevelType w:val="hybridMultilevel"/>
    <w:tmpl w:val="D4BCC02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9594604"/>
    <w:multiLevelType w:val="hybridMultilevel"/>
    <w:tmpl w:val="2534A0D2"/>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BE8000D"/>
    <w:multiLevelType w:val="hybridMultilevel"/>
    <w:tmpl w:val="99EA33EC"/>
    <w:lvl w:ilvl="0" w:tplc="04090001">
      <w:numFmt w:val="bullet"/>
      <w:lvlText w:val=""/>
      <w:lvlJc w:val="left"/>
      <w:pPr>
        <w:ind w:left="36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512519"/>
    <w:multiLevelType w:val="hybridMultilevel"/>
    <w:tmpl w:val="8DAEEF78"/>
    <w:lvl w:ilvl="0" w:tplc="E0363BEE">
      <w:start w:val="9"/>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573E77"/>
    <w:multiLevelType w:val="hybridMultilevel"/>
    <w:tmpl w:val="DF1246FC"/>
    <w:lvl w:ilvl="0" w:tplc="8212796E">
      <w:numFmt w:val="bullet"/>
      <w:lvlText w:val="-"/>
      <w:lvlJc w:val="left"/>
      <w:pPr>
        <w:ind w:left="540" w:hanging="360"/>
      </w:pPr>
      <w:rPr>
        <w:rFonts w:ascii="Book Antiqua" w:eastAsia="Times New Roman" w:hAnsi="Book Antiqua" w:cs="Times New Roman"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nsid w:val="414F2776"/>
    <w:multiLevelType w:val="hybridMultilevel"/>
    <w:tmpl w:val="22CC3982"/>
    <w:lvl w:ilvl="0" w:tplc="159EB9B6">
      <w:start w:val="9"/>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75531"/>
    <w:multiLevelType w:val="multilevel"/>
    <w:tmpl w:val="5114F178"/>
    <w:lvl w:ilvl="0">
      <w:start w:val="1"/>
      <w:numFmt w:val="decimal"/>
      <w:lvlText w:val="%1."/>
      <w:lvlJc w:val="left"/>
      <w:pPr>
        <w:tabs>
          <w:tab w:val="num" w:pos="720"/>
        </w:tabs>
        <w:ind w:left="720" w:hanging="360"/>
      </w:p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18B0F1B"/>
    <w:multiLevelType w:val="hybridMultilevel"/>
    <w:tmpl w:val="3FB6AE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Book Antiqu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ook Antiqu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ook Antiqu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49642D"/>
    <w:multiLevelType w:val="hybridMultilevel"/>
    <w:tmpl w:val="C72433BE"/>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7BC1163"/>
    <w:multiLevelType w:val="hybridMultilevel"/>
    <w:tmpl w:val="1D7A3BF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200FF9"/>
    <w:multiLevelType w:val="hybridMultilevel"/>
    <w:tmpl w:val="95A2E53A"/>
    <w:lvl w:ilvl="0" w:tplc="8FA2BAFA">
      <w:start w:val="1"/>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391AC8"/>
    <w:multiLevelType w:val="hybridMultilevel"/>
    <w:tmpl w:val="6A70AE88"/>
    <w:lvl w:ilvl="0" w:tplc="04090001">
      <w:start w:val="2"/>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B7F51A3"/>
    <w:multiLevelType w:val="hybridMultilevel"/>
    <w:tmpl w:val="28D82D84"/>
    <w:lvl w:ilvl="0" w:tplc="32EAB9CA">
      <w:start w:val="3"/>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D127A3"/>
    <w:multiLevelType w:val="hybridMultilevel"/>
    <w:tmpl w:val="61402D52"/>
    <w:lvl w:ilvl="0" w:tplc="04090001">
      <w:start w:val="3"/>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E373483"/>
    <w:multiLevelType w:val="hybridMultilevel"/>
    <w:tmpl w:val="450C508C"/>
    <w:lvl w:ilvl="0" w:tplc="6A9C4D20">
      <w:start w:val="2"/>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3A2CB8"/>
    <w:multiLevelType w:val="hybridMultilevel"/>
    <w:tmpl w:val="D9B47A9C"/>
    <w:lvl w:ilvl="0" w:tplc="C3ECF064">
      <w:start w:val="3"/>
      <w:numFmt w:val="bullet"/>
      <w:lvlText w:val="-"/>
      <w:lvlJc w:val="left"/>
      <w:pPr>
        <w:ind w:left="720" w:hanging="360"/>
      </w:pPr>
      <w:rPr>
        <w:rFonts w:ascii="Book Antiqua" w:eastAsia="Times New Roman" w:hAnsi="Book Antiqu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6C0D46"/>
    <w:multiLevelType w:val="hybridMultilevel"/>
    <w:tmpl w:val="0FD6D32C"/>
    <w:lvl w:ilvl="0" w:tplc="B94E77C8">
      <w:start w:val="1"/>
      <w:numFmt w:val="decimal"/>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B7323F"/>
    <w:multiLevelType w:val="hybridMultilevel"/>
    <w:tmpl w:val="96A80F42"/>
    <w:lvl w:ilvl="0" w:tplc="04090003">
      <w:start w:val="1"/>
      <w:numFmt w:val="bullet"/>
      <w:lvlText w:val="o"/>
      <w:lvlJc w:val="left"/>
      <w:pPr>
        <w:ind w:left="36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CD3162"/>
    <w:multiLevelType w:val="hybridMultilevel"/>
    <w:tmpl w:val="6AEC73A8"/>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D0B072E"/>
    <w:multiLevelType w:val="hybridMultilevel"/>
    <w:tmpl w:val="2F1A6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F821B7A"/>
    <w:multiLevelType w:val="hybridMultilevel"/>
    <w:tmpl w:val="36908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437429"/>
    <w:multiLevelType w:val="hybridMultilevel"/>
    <w:tmpl w:val="0F1ABB1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FDC7434"/>
    <w:multiLevelType w:val="hybridMultilevel"/>
    <w:tmpl w:val="14928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nsolas"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5"/>
  </w:num>
  <w:num w:numId="3">
    <w:abstractNumId w:val="29"/>
  </w:num>
  <w:num w:numId="4">
    <w:abstractNumId w:val="10"/>
  </w:num>
  <w:num w:numId="5">
    <w:abstractNumId w:val="17"/>
  </w:num>
  <w:num w:numId="6">
    <w:abstractNumId w:val="34"/>
  </w:num>
  <w:num w:numId="7">
    <w:abstractNumId w:val="21"/>
  </w:num>
  <w:num w:numId="8">
    <w:abstractNumId w:val="31"/>
  </w:num>
  <w:num w:numId="9">
    <w:abstractNumId w:val="19"/>
  </w:num>
  <w:num w:numId="10">
    <w:abstractNumId w:val="24"/>
  </w:num>
  <w:num w:numId="11">
    <w:abstractNumId w:val="25"/>
  </w:num>
  <w:num w:numId="12">
    <w:abstractNumId w:val="28"/>
  </w:num>
  <w:num w:numId="13">
    <w:abstractNumId w:val="30"/>
  </w:num>
  <w:num w:numId="14">
    <w:abstractNumId w:val="12"/>
  </w:num>
  <w:num w:numId="15">
    <w:abstractNumId w:val="26"/>
  </w:num>
  <w:num w:numId="16">
    <w:abstractNumId w:val="20"/>
  </w:num>
  <w:num w:numId="17">
    <w:abstractNumId w:val="27"/>
  </w:num>
  <w:num w:numId="18">
    <w:abstractNumId w:val="33"/>
  </w:num>
  <w:num w:numId="19">
    <w:abstractNumId w:val="18"/>
  </w:num>
  <w:num w:numId="20">
    <w:abstractNumId w:val="16"/>
  </w:num>
  <w:num w:numId="21">
    <w:abstractNumId w:val="15"/>
  </w:num>
  <w:num w:numId="22">
    <w:abstractNumId w:val="11"/>
  </w:num>
  <w:num w:numId="23">
    <w:abstractNumId w:val="32"/>
  </w:num>
  <w:num w:numId="24">
    <w:abstractNumId w:val="23"/>
  </w:num>
  <w:num w:numId="25">
    <w:abstractNumId w:val="36"/>
  </w:num>
  <w:num w:numId="26">
    <w:abstractNumId w:val="22"/>
  </w:num>
  <w:num w:numId="27">
    <w:abstractNumId w:val="13"/>
  </w:num>
  <w:num w:numId="28">
    <w:abstractNumId w:val="2"/>
  </w:num>
  <w:num w:numId="29">
    <w:abstractNumId w:val="8"/>
  </w:num>
  <w:num w:numId="30">
    <w:abstractNumId w:val="0"/>
  </w:num>
  <w:num w:numId="31">
    <w:abstractNumId w:val="7"/>
  </w:num>
  <w:num w:numId="32">
    <w:abstractNumId w:val="5"/>
  </w:num>
  <w:num w:numId="33">
    <w:abstractNumId w:val="3"/>
  </w:num>
  <w:num w:numId="34">
    <w:abstractNumId w:val="9"/>
  </w:num>
  <w:num w:numId="35">
    <w:abstractNumId w:val="6"/>
  </w:num>
  <w:num w:numId="36">
    <w:abstractNumId w:val="4"/>
  </w:num>
  <w:num w:numId="37">
    <w:abstractNumId w:val="1"/>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Redact State" w:val="ready"/>
    <w:docVar w:name="AUWarn" w:val="This is your final opportunity to revise. The MIT Press does not allow revision of content in page proofs."/>
    <w:docVar w:name="BookID" w:val="8743"/>
    <w:docVar w:name="ChapterNum" w:val="002"/>
    <w:docVar w:name="CheckHeader" w:val="T"/>
    <w:docVar w:name="ex_AddedHTMLPreformat" w:val="Courier New"/>
    <w:docVar w:name="ex_AutoRedact" w:val="APComplete"/>
    <w:docVar w:name="ex_Citations" w:val="APComplete"/>
    <w:docVar w:name="ex_CleanUp" w:val="CleanUpComplete"/>
    <w:docVar w:name="ex_eXtylesBuild" w:val="2870"/>
    <w:docVar w:name="ex_FontAudit" w:val="APComplete"/>
    <w:docVar w:name="EX_LAST_PALETTE_TAB" w:val="3"/>
    <w:docVar w:name="ex_ParseBib" w:val="APComplete"/>
    <w:docVar w:name="ex_Pubmedap" w:val="APComplete"/>
    <w:docVar w:name="ex_URLCheck" w:val="APComplete"/>
    <w:docVar w:name="ex_WordVersion" w:val="14.0"/>
    <w:docVar w:name="eXtyles" w:val="active"/>
    <w:docVar w:name="ExtylesTagDescriptors" w:val="Book Reference|bok|Conference Reference|conf|Edited Book Reference|edb|Electronic Reference|eref|Journal Reference|jrn|Legal Reference|lgl|Other Reference|other|Thesis Reference|ths|Unknown Reference|unknown|Inline Graphic|graphic|Box Type|box-type|Figure Type|fig-type|Table Type|tab-type|Section Type|sec-type|List Type|list-type|Extract Type|ext-type|Specific Use|su|List Item Specific Use|litem-su|List Continued|list-cont|"/>
    <w:docVar w:name="iceFileDir" w:val="Z:\eXtyles_In_Process\Arp_8743\eXtyled"/>
    <w:docVar w:name="iceFileName" w:val="8743_002.docx"/>
    <w:docVar w:name="iceJABR" w:val="BooksChicago"/>
    <w:docVar w:name="iceJournal" w:val="BooksChicago:Books Chicago"/>
    <w:docVar w:name="iceJournalName" w:val="Books Chicago"/>
    <w:docVar w:name="icePublisher" w:val="MITBooks"/>
    <w:docVar w:name="PreEdit Baseline Path" w:val="Z:\eXtyles_In_Process\Arp_8743\eXtyled\8743_002 (Repaired)$base.docx"/>
    <w:docVar w:name="PreEdit Baseline Timestamp" w:val="10/10/2014 2:16:39 PM"/>
    <w:docVar w:name="PreEdit Up-Front Loss" w:val="complete"/>
  </w:docVars>
  <w:rsids>
    <w:rsidRoot w:val="00802EF5"/>
    <w:rsid w:val="00000D9C"/>
    <w:rsid w:val="00005910"/>
    <w:rsid w:val="00006A39"/>
    <w:rsid w:val="00015AB8"/>
    <w:rsid w:val="00015BCA"/>
    <w:rsid w:val="00021811"/>
    <w:rsid w:val="00023E20"/>
    <w:rsid w:val="00024C3D"/>
    <w:rsid w:val="00034028"/>
    <w:rsid w:val="00037B2A"/>
    <w:rsid w:val="00040960"/>
    <w:rsid w:val="00040FFA"/>
    <w:rsid w:val="0004253A"/>
    <w:rsid w:val="00050E2F"/>
    <w:rsid w:val="00055CC9"/>
    <w:rsid w:val="00063933"/>
    <w:rsid w:val="0006552B"/>
    <w:rsid w:val="000707F3"/>
    <w:rsid w:val="00071867"/>
    <w:rsid w:val="00072FE4"/>
    <w:rsid w:val="00075B5C"/>
    <w:rsid w:val="0008235B"/>
    <w:rsid w:val="0008347C"/>
    <w:rsid w:val="000862E5"/>
    <w:rsid w:val="00086564"/>
    <w:rsid w:val="0009717F"/>
    <w:rsid w:val="00097FED"/>
    <w:rsid w:val="000A0D49"/>
    <w:rsid w:val="000A2F32"/>
    <w:rsid w:val="000A32BA"/>
    <w:rsid w:val="000A68C5"/>
    <w:rsid w:val="000B15BA"/>
    <w:rsid w:val="000B1E4B"/>
    <w:rsid w:val="000B21E9"/>
    <w:rsid w:val="000B3472"/>
    <w:rsid w:val="000C0D3D"/>
    <w:rsid w:val="000C0E94"/>
    <w:rsid w:val="000C3886"/>
    <w:rsid w:val="000C4A84"/>
    <w:rsid w:val="000C5C7E"/>
    <w:rsid w:val="000D01D7"/>
    <w:rsid w:val="000D5871"/>
    <w:rsid w:val="000D6A27"/>
    <w:rsid w:val="000E2F23"/>
    <w:rsid w:val="000E3CAC"/>
    <w:rsid w:val="000E511E"/>
    <w:rsid w:val="000F3D32"/>
    <w:rsid w:val="000F702D"/>
    <w:rsid w:val="000F77A8"/>
    <w:rsid w:val="00101B2E"/>
    <w:rsid w:val="001056E3"/>
    <w:rsid w:val="00107A0D"/>
    <w:rsid w:val="0011369B"/>
    <w:rsid w:val="0011377C"/>
    <w:rsid w:val="00116500"/>
    <w:rsid w:val="0011668D"/>
    <w:rsid w:val="00122BDE"/>
    <w:rsid w:val="001313C3"/>
    <w:rsid w:val="00131A5F"/>
    <w:rsid w:val="00134AE3"/>
    <w:rsid w:val="00135803"/>
    <w:rsid w:val="001419B3"/>
    <w:rsid w:val="0014274E"/>
    <w:rsid w:val="00143BF3"/>
    <w:rsid w:val="00146BB0"/>
    <w:rsid w:val="00152352"/>
    <w:rsid w:val="0015566D"/>
    <w:rsid w:val="00157AAE"/>
    <w:rsid w:val="00160064"/>
    <w:rsid w:val="00166D18"/>
    <w:rsid w:val="00183337"/>
    <w:rsid w:val="0019154F"/>
    <w:rsid w:val="00193C1D"/>
    <w:rsid w:val="00197648"/>
    <w:rsid w:val="00197878"/>
    <w:rsid w:val="00197D25"/>
    <w:rsid w:val="001A1F02"/>
    <w:rsid w:val="001A6146"/>
    <w:rsid w:val="001A633C"/>
    <w:rsid w:val="001A6E3C"/>
    <w:rsid w:val="001B0D61"/>
    <w:rsid w:val="001B2E1F"/>
    <w:rsid w:val="001B457D"/>
    <w:rsid w:val="001B5874"/>
    <w:rsid w:val="001B5B86"/>
    <w:rsid w:val="001B5D26"/>
    <w:rsid w:val="001B6D3A"/>
    <w:rsid w:val="001B7895"/>
    <w:rsid w:val="001C0963"/>
    <w:rsid w:val="001C3297"/>
    <w:rsid w:val="001C6C6E"/>
    <w:rsid w:val="001F0B53"/>
    <w:rsid w:val="001F1150"/>
    <w:rsid w:val="001F5102"/>
    <w:rsid w:val="001F58C0"/>
    <w:rsid w:val="00201452"/>
    <w:rsid w:val="00204E1B"/>
    <w:rsid w:val="00207331"/>
    <w:rsid w:val="002124FA"/>
    <w:rsid w:val="0021727B"/>
    <w:rsid w:val="00220966"/>
    <w:rsid w:val="00225CFF"/>
    <w:rsid w:val="002266DE"/>
    <w:rsid w:val="002336E1"/>
    <w:rsid w:val="00235F91"/>
    <w:rsid w:val="00237CEF"/>
    <w:rsid w:val="00244352"/>
    <w:rsid w:val="00244A93"/>
    <w:rsid w:val="002501D5"/>
    <w:rsid w:val="00254013"/>
    <w:rsid w:val="00254760"/>
    <w:rsid w:val="002605EA"/>
    <w:rsid w:val="002612EF"/>
    <w:rsid w:val="00271577"/>
    <w:rsid w:val="00272E57"/>
    <w:rsid w:val="002753D3"/>
    <w:rsid w:val="00275D58"/>
    <w:rsid w:val="002764E3"/>
    <w:rsid w:val="00277482"/>
    <w:rsid w:val="00280198"/>
    <w:rsid w:val="00281258"/>
    <w:rsid w:val="00283287"/>
    <w:rsid w:val="0028581C"/>
    <w:rsid w:val="0028736B"/>
    <w:rsid w:val="00292716"/>
    <w:rsid w:val="00292CF3"/>
    <w:rsid w:val="00297898"/>
    <w:rsid w:val="002A331E"/>
    <w:rsid w:val="002B038A"/>
    <w:rsid w:val="002B3BAC"/>
    <w:rsid w:val="002B4593"/>
    <w:rsid w:val="002B6527"/>
    <w:rsid w:val="002C24C0"/>
    <w:rsid w:val="002C2D6E"/>
    <w:rsid w:val="002C30C4"/>
    <w:rsid w:val="002C6411"/>
    <w:rsid w:val="002C757E"/>
    <w:rsid w:val="002D0FB3"/>
    <w:rsid w:val="002D3831"/>
    <w:rsid w:val="002E41D8"/>
    <w:rsid w:val="002E64BB"/>
    <w:rsid w:val="002F2147"/>
    <w:rsid w:val="002F2C69"/>
    <w:rsid w:val="002F40A2"/>
    <w:rsid w:val="002F7F92"/>
    <w:rsid w:val="00300674"/>
    <w:rsid w:val="00304ADD"/>
    <w:rsid w:val="0031623B"/>
    <w:rsid w:val="00325E89"/>
    <w:rsid w:val="0033583C"/>
    <w:rsid w:val="003420EF"/>
    <w:rsid w:val="00347C86"/>
    <w:rsid w:val="00350E31"/>
    <w:rsid w:val="00351025"/>
    <w:rsid w:val="0035198E"/>
    <w:rsid w:val="00354E98"/>
    <w:rsid w:val="003577A7"/>
    <w:rsid w:val="00363C60"/>
    <w:rsid w:val="003646B7"/>
    <w:rsid w:val="00371E2A"/>
    <w:rsid w:val="00381C46"/>
    <w:rsid w:val="00382BD6"/>
    <w:rsid w:val="003837B7"/>
    <w:rsid w:val="00383EA8"/>
    <w:rsid w:val="00392B49"/>
    <w:rsid w:val="00395D3D"/>
    <w:rsid w:val="0039648F"/>
    <w:rsid w:val="003968BB"/>
    <w:rsid w:val="00396D38"/>
    <w:rsid w:val="003970F0"/>
    <w:rsid w:val="003A3101"/>
    <w:rsid w:val="003A3F25"/>
    <w:rsid w:val="003A6626"/>
    <w:rsid w:val="003B6C01"/>
    <w:rsid w:val="003B7902"/>
    <w:rsid w:val="003E35DB"/>
    <w:rsid w:val="003F1D0C"/>
    <w:rsid w:val="003F1DD3"/>
    <w:rsid w:val="003F265A"/>
    <w:rsid w:val="003F44A3"/>
    <w:rsid w:val="003F5BEB"/>
    <w:rsid w:val="003F6CC6"/>
    <w:rsid w:val="003F6D0F"/>
    <w:rsid w:val="003F73CD"/>
    <w:rsid w:val="00400EA7"/>
    <w:rsid w:val="00402B87"/>
    <w:rsid w:val="00403CFD"/>
    <w:rsid w:val="00404D4C"/>
    <w:rsid w:val="00407C52"/>
    <w:rsid w:val="00411DE3"/>
    <w:rsid w:val="00412337"/>
    <w:rsid w:val="00412529"/>
    <w:rsid w:val="00413117"/>
    <w:rsid w:val="00414A6E"/>
    <w:rsid w:val="004209DB"/>
    <w:rsid w:val="00421196"/>
    <w:rsid w:val="00426D7B"/>
    <w:rsid w:val="0043269A"/>
    <w:rsid w:val="00453854"/>
    <w:rsid w:val="00462506"/>
    <w:rsid w:val="00467EC1"/>
    <w:rsid w:val="00470742"/>
    <w:rsid w:val="00473749"/>
    <w:rsid w:val="004770EA"/>
    <w:rsid w:val="00480D99"/>
    <w:rsid w:val="00490DAA"/>
    <w:rsid w:val="0049171D"/>
    <w:rsid w:val="004950EB"/>
    <w:rsid w:val="004A304B"/>
    <w:rsid w:val="004A5E51"/>
    <w:rsid w:val="004A7B64"/>
    <w:rsid w:val="004B237F"/>
    <w:rsid w:val="004B32A5"/>
    <w:rsid w:val="004B4F35"/>
    <w:rsid w:val="004B6295"/>
    <w:rsid w:val="004B664B"/>
    <w:rsid w:val="004C1B01"/>
    <w:rsid w:val="004C2669"/>
    <w:rsid w:val="004D4751"/>
    <w:rsid w:val="004D4EC1"/>
    <w:rsid w:val="004D72E0"/>
    <w:rsid w:val="004E0DF6"/>
    <w:rsid w:val="004E128B"/>
    <w:rsid w:val="004E47C7"/>
    <w:rsid w:val="004E6112"/>
    <w:rsid w:val="004F144D"/>
    <w:rsid w:val="004F1925"/>
    <w:rsid w:val="004F4F12"/>
    <w:rsid w:val="005014F0"/>
    <w:rsid w:val="00502D90"/>
    <w:rsid w:val="00507792"/>
    <w:rsid w:val="00512B0A"/>
    <w:rsid w:val="00515852"/>
    <w:rsid w:val="00520D69"/>
    <w:rsid w:val="00522400"/>
    <w:rsid w:val="00522C4F"/>
    <w:rsid w:val="00524C73"/>
    <w:rsid w:val="00525FA3"/>
    <w:rsid w:val="00526435"/>
    <w:rsid w:val="00531103"/>
    <w:rsid w:val="00533625"/>
    <w:rsid w:val="0053540B"/>
    <w:rsid w:val="00535C7C"/>
    <w:rsid w:val="00537A8E"/>
    <w:rsid w:val="00546B8D"/>
    <w:rsid w:val="00550552"/>
    <w:rsid w:val="005541E6"/>
    <w:rsid w:val="005607BC"/>
    <w:rsid w:val="005619EA"/>
    <w:rsid w:val="00561BDD"/>
    <w:rsid w:val="00561E2E"/>
    <w:rsid w:val="005637F1"/>
    <w:rsid w:val="0056665D"/>
    <w:rsid w:val="00566905"/>
    <w:rsid w:val="0057085D"/>
    <w:rsid w:val="0057211C"/>
    <w:rsid w:val="0057310E"/>
    <w:rsid w:val="00574319"/>
    <w:rsid w:val="00575214"/>
    <w:rsid w:val="005753AF"/>
    <w:rsid w:val="00576E5B"/>
    <w:rsid w:val="005838E1"/>
    <w:rsid w:val="00586F39"/>
    <w:rsid w:val="00594EBC"/>
    <w:rsid w:val="00595B73"/>
    <w:rsid w:val="005A3B40"/>
    <w:rsid w:val="005A6F61"/>
    <w:rsid w:val="005A7F17"/>
    <w:rsid w:val="005B4425"/>
    <w:rsid w:val="005B46CD"/>
    <w:rsid w:val="005C37C5"/>
    <w:rsid w:val="005C6213"/>
    <w:rsid w:val="005C6659"/>
    <w:rsid w:val="005D0F66"/>
    <w:rsid w:val="005D1F83"/>
    <w:rsid w:val="005D5CE2"/>
    <w:rsid w:val="005F5E8D"/>
    <w:rsid w:val="00600E87"/>
    <w:rsid w:val="0060130C"/>
    <w:rsid w:val="00603F4F"/>
    <w:rsid w:val="00610248"/>
    <w:rsid w:val="00612BE1"/>
    <w:rsid w:val="006149C4"/>
    <w:rsid w:val="006213B5"/>
    <w:rsid w:val="0062452F"/>
    <w:rsid w:val="00632F17"/>
    <w:rsid w:val="006331F3"/>
    <w:rsid w:val="0063728E"/>
    <w:rsid w:val="00640975"/>
    <w:rsid w:val="00641DD9"/>
    <w:rsid w:val="006501B1"/>
    <w:rsid w:val="00650577"/>
    <w:rsid w:val="00650597"/>
    <w:rsid w:val="0065639D"/>
    <w:rsid w:val="00662668"/>
    <w:rsid w:val="00672EDC"/>
    <w:rsid w:val="00673ABC"/>
    <w:rsid w:val="0067586C"/>
    <w:rsid w:val="0068106E"/>
    <w:rsid w:val="006851B2"/>
    <w:rsid w:val="00687A5E"/>
    <w:rsid w:val="00687CA5"/>
    <w:rsid w:val="00691B97"/>
    <w:rsid w:val="006923F6"/>
    <w:rsid w:val="00692784"/>
    <w:rsid w:val="00694523"/>
    <w:rsid w:val="00695EC7"/>
    <w:rsid w:val="006B6693"/>
    <w:rsid w:val="006C34C9"/>
    <w:rsid w:val="006D5F0F"/>
    <w:rsid w:val="006E0E57"/>
    <w:rsid w:val="006E11DB"/>
    <w:rsid w:val="006E3028"/>
    <w:rsid w:val="006E34E6"/>
    <w:rsid w:val="006E5341"/>
    <w:rsid w:val="007008E0"/>
    <w:rsid w:val="007046FE"/>
    <w:rsid w:val="00705C94"/>
    <w:rsid w:val="00717585"/>
    <w:rsid w:val="00720B32"/>
    <w:rsid w:val="00721985"/>
    <w:rsid w:val="007245DB"/>
    <w:rsid w:val="00731013"/>
    <w:rsid w:val="007328B8"/>
    <w:rsid w:val="0074339E"/>
    <w:rsid w:val="007522BF"/>
    <w:rsid w:val="0075339B"/>
    <w:rsid w:val="00753A5F"/>
    <w:rsid w:val="00760368"/>
    <w:rsid w:val="00763192"/>
    <w:rsid w:val="007653AB"/>
    <w:rsid w:val="0076695B"/>
    <w:rsid w:val="0076703F"/>
    <w:rsid w:val="00767CD0"/>
    <w:rsid w:val="00770CBE"/>
    <w:rsid w:val="00781008"/>
    <w:rsid w:val="0078598C"/>
    <w:rsid w:val="00785DA5"/>
    <w:rsid w:val="0078618B"/>
    <w:rsid w:val="00793A81"/>
    <w:rsid w:val="00797019"/>
    <w:rsid w:val="00797E6D"/>
    <w:rsid w:val="007A17B7"/>
    <w:rsid w:val="007A37D9"/>
    <w:rsid w:val="007A7448"/>
    <w:rsid w:val="007A79D1"/>
    <w:rsid w:val="007B14A3"/>
    <w:rsid w:val="007B2BF0"/>
    <w:rsid w:val="007B5390"/>
    <w:rsid w:val="007B66E2"/>
    <w:rsid w:val="007C17A9"/>
    <w:rsid w:val="007C1AD0"/>
    <w:rsid w:val="007C2074"/>
    <w:rsid w:val="007D3CB0"/>
    <w:rsid w:val="007D40F2"/>
    <w:rsid w:val="007D6AF6"/>
    <w:rsid w:val="007E148A"/>
    <w:rsid w:val="007E650E"/>
    <w:rsid w:val="007E6F86"/>
    <w:rsid w:val="007F1F00"/>
    <w:rsid w:val="007F328F"/>
    <w:rsid w:val="007F419E"/>
    <w:rsid w:val="007F47A5"/>
    <w:rsid w:val="007F5797"/>
    <w:rsid w:val="00801BD0"/>
    <w:rsid w:val="00802EF5"/>
    <w:rsid w:val="00804DE3"/>
    <w:rsid w:val="00806323"/>
    <w:rsid w:val="00806353"/>
    <w:rsid w:val="00807867"/>
    <w:rsid w:val="00813867"/>
    <w:rsid w:val="00813FF8"/>
    <w:rsid w:val="0081401A"/>
    <w:rsid w:val="008158ED"/>
    <w:rsid w:val="0082255F"/>
    <w:rsid w:val="00823C3F"/>
    <w:rsid w:val="00825359"/>
    <w:rsid w:val="0084038B"/>
    <w:rsid w:val="008448D3"/>
    <w:rsid w:val="00844ED1"/>
    <w:rsid w:val="00846F31"/>
    <w:rsid w:val="00850980"/>
    <w:rsid w:val="00852EC7"/>
    <w:rsid w:val="00854C63"/>
    <w:rsid w:val="00855D76"/>
    <w:rsid w:val="00857787"/>
    <w:rsid w:val="00863A8C"/>
    <w:rsid w:val="00864259"/>
    <w:rsid w:val="00867794"/>
    <w:rsid w:val="00867B95"/>
    <w:rsid w:val="008751AD"/>
    <w:rsid w:val="00876744"/>
    <w:rsid w:val="00880275"/>
    <w:rsid w:val="00880E18"/>
    <w:rsid w:val="008814D5"/>
    <w:rsid w:val="00887F7B"/>
    <w:rsid w:val="008910B6"/>
    <w:rsid w:val="0089170E"/>
    <w:rsid w:val="008922FF"/>
    <w:rsid w:val="00892BB8"/>
    <w:rsid w:val="00893430"/>
    <w:rsid w:val="008A0512"/>
    <w:rsid w:val="008A34A9"/>
    <w:rsid w:val="008B2D4F"/>
    <w:rsid w:val="008B59E9"/>
    <w:rsid w:val="008B7C32"/>
    <w:rsid w:val="008C74A7"/>
    <w:rsid w:val="008D0055"/>
    <w:rsid w:val="008D7FD3"/>
    <w:rsid w:val="008E1151"/>
    <w:rsid w:val="008E2357"/>
    <w:rsid w:val="008E288F"/>
    <w:rsid w:val="008E2ADB"/>
    <w:rsid w:val="008E2FA7"/>
    <w:rsid w:val="008E361A"/>
    <w:rsid w:val="008E38C4"/>
    <w:rsid w:val="008F7112"/>
    <w:rsid w:val="00900835"/>
    <w:rsid w:val="00904C93"/>
    <w:rsid w:val="00907DC7"/>
    <w:rsid w:val="009110AC"/>
    <w:rsid w:val="00911B20"/>
    <w:rsid w:val="0091516B"/>
    <w:rsid w:val="00916372"/>
    <w:rsid w:val="009175D7"/>
    <w:rsid w:val="00920C1D"/>
    <w:rsid w:val="00922B39"/>
    <w:rsid w:val="00924EC4"/>
    <w:rsid w:val="00925B27"/>
    <w:rsid w:val="00925EA6"/>
    <w:rsid w:val="00931814"/>
    <w:rsid w:val="009321D0"/>
    <w:rsid w:val="009338E6"/>
    <w:rsid w:val="00933F0B"/>
    <w:rsid w:val="0093493C"/>
    <w:rsid w:val="009369AA"/>
    <w:rsid w:val="00941A08"/>
    <w:rsid w:val="0094361D"/>
    <w:rsid w:val="00943DE5"/>
    <w:rsid w:val="00954644"/>
    <w:rsid w:val="00957DCC"/>
    <w:rsid w:val="00960034"/>
    <w:rsid w:val="009600B3"/>
    <w:rsid w:val="00967210"/>
    <w:rsid w:val="009700C9"/>
    <w:rsid w:val="00970D8D"/>
    <w:rsid w:val="00977A44"/>
    <w:rsid w:val="009809AE"/>
    <w:rsid w:val="00980AEB"/>
    <w:rsid w:val="00980EFF"/>
    <w:rsid w:val="00980F06"/>
    <w:rsid w:val="00981E32"/>
    <w:rsid w:val="00982D2E"/>
    <w:rsid w:val="0099317B"/>
    <w:rsid w:val="0099498E"/>
    <w:rsid w:val="009A1539"/>
    <w:rsid w:val="009B3E06"/>
    <w:rsid w:val="009B42AE"/>
    <w:rsid w:val="009B4C22"/>
    <w:rsid w:val="009B50E3"/>
    <w:rsid w:val="009B5FA2"/>
    <w:rsid w:val="009B760B"/>
    <w:rsid w:val="009C4B65"/>
    <w:rsid w:val="009C6647"/>
    <w:rsid w:val="009D32FA"/>
    <w:rsid w:val="009D5A4E"/>
    <w:rsid w:val="009D6F53"/>
    <w:rsid w:val="009D7BB4"/>
    <w:rsid w:val="009D7F35"/>
    <w:rsid w:val="009F15B5"/>
    <w:rsid w:val="009F164E"/>
    <w:rsid w:val="009F48A5"/>
    <w:rsid w:val="009F67F7"/>
    <w:rsid w:val="009F7B09"/>
    <w:rsid w:val="00A00126"/>
    <w:rsid w:val="00A003C5"/>
    <w:rsid w:val="00A014CF"/>
    <w:rsid w:val="00A11554"/>
    <w:rsid w:val="00A15F33"/>
    <w:rsid w:val="00A202AD"/>
    <w:rsid w:val="00A25091"/>
    <w:rsid w:val="00A265EC"/>
    <w:rsid w:val="00A306AE"/>
    <w:rsid w:val="00A3243A"/>
    <w:rsid w:val="00A326D4"/>
    <w:rsid w:val="00A337C1"/>
    <w:rsid w:val="00A410D9"/>
    <w:rsid w:val="00A4129A"/>
    <w:rsid w:val="00A45A51"/>
    <w:rsid w:val="00A45C2A"/>
    <w:rsid w:val="00A51260"/>
    <w:rsid w:val="00A51630"/>
    <w:rsid w:val="00A5177B"/>
    <w:rsid w:val="00A566BE"/>
    <w:rsid w:val="00A66E78"/>
    <w:rsid w:val="00A711F0"/>
    <w:rsid w:val="00A719C1"/>
    <w:rsid w:val="00A82CD9"/>
    <w:rsid w:val="00A8325C"/>
    <w:rsid w:val="00A86DEB"/>
    <w:rsid w:val="00A87A96"/>
    <w:rsid w:val="00A95D21"/>
    <w:rsid w:val="00A97EA7"/>
    <w:rsid w:val="00AA15BB"/>
    <w:rsid w:val="00AA274B"/>
    <w:rsid w:val="00AA5630"/>
    <w:rsid w:val="00AB15AB"/>
    <w:rsid w:val="00AB3E6E"/>
    <w:rsid w:val="00AB6546"/>
    <w:rsid w:val="00AB7929"/>
    <w:rsid w:val="00AB799D"/>
    <w:rsid w:val="00AC3C06"/>
    <w:rsid w:val="00AC60D5"/>
    <w:rsid w:val="00AC63B3"/>
    <w:rsid w:val="00AD0EA9"/>
    <w:rsid w:val="00AE0E42"/>
    <w:rsid w:val="00AE147B"/>
    <w:rsid w:val="00AE637E"/>
    <w:rsid w:val="00AF6091"/>
    <w:rsid w:val="00AF78CF"/>
    <w:rsid w:val="00AF7D8D"/>
    <w:rsid w:val="00B01A29"/>
    <w:rsid w:val="00B07D2B"/>
    <w:rsid w:val="00B12748"/>
    <w:rsid w:val="00B20D20"/>
    <w:rsid w:val="00B23273"/>
    <w:rsid w:val="00B251B4"/>
    <w:rsid w:val="00B3292F"/>
    <w:rsid w:val="00B35327"/>
    <w:rsid w:val="00B51FFB"/>
    <w:rsid w:val="00B53251"/>
    <w:rsid w:val="00B5482D"/>
    <w:rsid w:val="00B57293"/>
    <w:rsid w:val="00B57DB9"/>
    <w:rsid w:val="00B635C3"/>
    <w:rsid w:val="00B8462B"/>
    <w:rsid w:val="00B84D20"/>
    <w:rsid w:val="00B85475"/>
    <w:rsid w:val="00B85E66"/>
    <w:rsid w:val="00B8661C"/>
    <w:rsid w:val="00B867A7"/>
    <w:rsid w:val="00B8731F"/>
    <w:rsid w:val="00B9624C"/>
    <w:rsid w:val="00BA2E1F"/>
    <w:rsid w:val="00BA4786"/>
    <w:rsid w:val="00BB59A3"/>
    <w:rsid w:val="00BB77C1"/>
    <w:rsid w:val="00BC3AE7"/>
    <w:rsid w:val="00BC49C9"/>
    <w:rsid w:val="00BC52B5"/>
    <w:rsid w:val="00BC6BA1"/>
    <w:rsid w:val="00BD4B1F"/>
    <w:rsid w:val="00BD66BA"/>
    <w:rsid w:val="00BE03B2"/>
    <w:rsid w:val="00BE0881"/>
    <w:rsid w:val="00BE204B"/>
    <w:rsid w:val="00BE3CF1"/>
    <w:rsid w:val="00BE6770"/>
    <w:rsid w:val="00BF2C86"/>
    <w:rsid w:val="00BF385C"/>
    <w:rsid w:val="00BF4D7B"/>
    <w:rsid w:val="00C0510D"/>
    <w:rsid w:val="00C05941"/>
    <w:rsid w:val="00C1139E"/>
    <w:rsid w:val="00C1622D"/>
    <w:rsid w:val="00C16C85"/>
    <w:rsid w:val="00C17C3F"/>
    <w:rsid w:val="00C216F8"/>
    <w:rsid w:val="00C22069"/>
    <w:rsid w:val="00C25531"/>
    <w:rsid w:val="00C31FB3"/>
    <w:rsid w:val="00C34995"/>
    <w:rsid w:val="00C41743"/>
    <w:rsid w:val="00C452C0"/>
    <w:rsid w:val="00C45CB4"/>
    <w:rsid w:val="00C50106"/>
    <w:rsid w:val="00C510EF"/>
    <w:rsid w:val="00C533FC"/>
    <w:rsid w:val="00C534BE"/>
    <w:rsid w:val="00C53662"/>
    <w:rsid w:val="00C72C2C"/>
    <w:rsid w:val="00C74A76"/>
    <w:rsid w:val="00C81F92"/>
    <w:rsid w:val="00C8575E"/>
    <w:rsid w:val="00C92731"/>
    <w:rsid w:val="00CA09C5"/>
    <w:rsid w:val="00CA0B02"/>
    <w:rsid w:val="00CA2B3D"/>
    <w:rsid w:val="00CA2CE7"/>
    <w:rsid w:val="00CA5EA6"/>
    <w:rsid w:val="00CA6D16"/>
    <w:rsid w:val="00CB3BB9"/>
    <w:rsid w:val="00CB5CE2"/>
    <w:rsid w:val="00CC517E"/>
    <w:rsid w:val="00CC64D1"/>
    <w:rsid w:val="00CD29AA"/>
    <w:rsid w:val="00CD5C30"/>
    <w:rsid w:val="00CE0713"/>
    <w:rsid w:val="00CE2233"/>
    <w:rsid w:val="00CE591C"/>
    <w:rsid w:val="00CE5957"/>
    <w:rsid w:val="00CE675E"/>
    <w:rsid w:val="00CE6CAC"/>
    <w:rsid w:val="00CF1FAF"/>
    <w:rsid w:val="00CF3F18"/>
    <w:rsid w:val="00CF4171"/>
    <w:rsid w:val="00CF76D3"/>
    <w:rsid w:val="00D05379"/>
    <w:rsid w:val="00D05DCB"/>
    <w:rsid w:val="00D06F80"/>
    <w:rsid w:val="00D10B76"/>
    <w:rsid w:val="00D11DF9"/>
    <w:rsid w:val="00D14DBC"/>
    <w:rsid w:val="00D21959"/>
    <w:rsid w:val="00D21F82"/>
    <w:rsid w:val="00D22A7C"/>
    <w:rsid w:val="00D23169"/>
    <w:rsid w:val="00D300B3"/>
    <w:rsid w:val="00D32E12"/>
    <w:rsid w:val="00D34642"/>
    <w:rsid w:val="00D37DB9"/>
    <w:rsid w:val="00D447A2"/>
    <w:rsid w:val="00D45592"/>
    <w:rsid w:val="00D45A29"/>
    <w:rsid w:val="00D465EE"/>
    <w:rsid w:val="00D55772"/>
    <w:rsid w:val="00D5763E"/>
    <w:rsid w:val="00D5764C"/>
    <w:rsid w:val="00D57E2C"/>
    <w:rsid w:val="00D60A98"/>
    <w:rsid w:val="00D6377A"/>
    <w:rsid w:val="00D63F32"/>
    <w:rsid w:val="00D72EE3"/>
    <w:rsid w:val="00D7441F"/>
    <w:rsid w:val="00D77477"/>
    <w:rsid w:val="00D805F0"/>
    <w:rsid w:val="00D81957"/>
    <w:rsid w:val="00D87CCE"/>
    <w:rsid w:val="00D91AA6"/>
    <w:rsid w:val="00D953AA"/>
    <w:rsid w:val="00DA30F1"/>
    <w:rsid w:val="00DA67B1"/>
    <w:rsid w:val="00DB08D6"/>
    <w:rsid w:val="00DB722B"/>
    <w:rsid w:val="00DC0819"/>
    <w:rsid w:val="00DC3A01"/>
    <w:rsid w:val="00DD0695"/>
    <w:rsid w:val="00DD1152"/>
    <w:rsid w:val="00DD1547"/>
    <w:rsid w:val="00DD2C16"/>
    <w:rsid w:val="00DD2FD7"/>
    <w:rsid w:val="00DD3078"/>
    <w:rsid w:val="00DE0920"/>
    <w:rsid w:val="00DE4023"/>
    <w:rsid w:val="00DF104C"/>
    <w:rsid w:val="00DF69D8"/>
    <w:rsid w:val="00DF69F6"/>
    <w:rsid w:val="00E00B8A"/>
    <w:rsid w:val="00E04338"/>
    <w:rsid w:val="00E05F88"/>
    <w:rsid w:val="00E06D31"/>
    <w:rsid w:val="00E10224"/>
    <w:rsid w:val="00E20002"/>
    <w:rsid w:val="00E23743"/>
    <w:rsid w:val="00E24D20"/>
    <w:rsid w:val="00E25E66"/>
    <w:rsid w:val="00E31340"/>
    <w:rsid w:val="00E33420"/>
    <w:rsid w:val="00E344C3"/>
    <w:rsid w:val="00E35160"/>
    <w:rsid w:val="00E35C27"/>
    <w:rsid w:val="00E43091"/>
    <w:rsid w:val="00E47FA4"/>
    <w:rsid w:val="00E5456B"/>
    <w:rsid w:val="00E562EC"/>
    <w:rsid w:val="00E56E75"/>
    <w:rsid w:val="00E57DCF"/>
    <w:rsid w:val="00E60B88"/>
    <w:rsid w:val="00E64F3B"/>
    <w:rsid w:val="00E77C46"/>
    <w:rsid w:val="00E8156E"/>
    <w:rsid w:val="00E82045"/>
    <w:rsid w:val="00E846F9"/>
    <w:rsid w:val="00E868E1"/>
    <w:rsid w:val="00E901B4"/>
    <w:rsid w:val="00E9208B"/>
    <w:rsid w:val="00E953BC"/>
    <w:rsid w:val="00E95495"/>
    <w:rsid w:val="00EA5478"/>
    <w:rsid w:val="00EB0F2A"/>
    <w:rsid w:val="00EC6CBF"/>
    <w:rsid w:val="00ED696D"/>
    <w:rsid w:val="00EF061A"/>
    <w:rsid w:val="00EF284A"/>
    <w:rsid w:val="00F04A03"/>
    <w:rsid w:val="00F06FBE"/>
    <w:rsid w:val="00F13224"/>
    <w:rsid w:val="00F16DD9"/>
    <w:rsid w:val="00F24221"/>
    <w:rsid w:val="00F26288"/>
    <w:rsid w:val="00F26EF8"/>
    <w:rsid w:val="00F30529"/>
    <w:rsid w:val="00F32916"/>
    <w:rsid w:val="00F330E5"/>
    <w:rsid w:val="00F4400C"/>
    <w:rsid w:val="00F45B33"/>
    <w:rsid w:val="00F46A35"/>
    <w:rsid w:val="00F52061"/>
    <w:rsid w:val="00F54521"/>
    <w:rsid w:val="00F63B63"/>
    <w:rsid w:val="00F7022A"/>
    <w:rsid w:val="00F73506"/>
    <w:rsid w:val="00F73C89"/>
    <w:rsid w:val="00F77762"/>
    <w:rsid w:val="00F77C66"/>
    <w:rsid w:val="00F82530"/>
    <w:rsid w:val="00F83B31"/>
    <w:rsid w:val="00F84685"/>
    <w:rsid w:val="00F91539"/>
    <w:rsid w:val="00F9382E"/>
    <w:rsid w:val="00F96B4C"/>
    <w:rsid w:val="00F971A7"/>
    <w:rsid w:val="00FA6FF0"/>
    <w:rsid w:val="00FB105A"/>
    <w:rsid w:val="00FB2371"/>
    <w:rsid w:val="00FB432A"/>
    <w:rsid w:val="00FB45C7"/>
    <w:rsid w:val="00FB4EAE"/>
    <w:rsid w:val="00FB6118"/>
    <w:rsid w:val="00FB7B13"/>
    <w:rsid w:val="00FC78D2"/>
    <w:rsid w:val="00FD1484"/>
    <w:rsid w:val="00FD3B13"/>
    <w:rsid w:val="00FE5F2A"/>
    <w:rsid w:val="00FE7201"/>
    <w:rsid w:val="00FF0FC5"/>
    <w:rsid w:val="00FF2BA7"/>
    <w:rsid w:val="00FF2CD1"/>
    <w:rsid w:val="00FF355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403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table of figures" w:uiPriority="0"/>
    <w:lsdException w:name="footnote reference" w:uiPriority="0"/>
    <w:lsdException w:name="page number"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Cite"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2B5"/>
    <w:pPr>
      <w:spacing w:after="0"/>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A2CE7"/>
    <w:pPr>
      <w:keepNext/>
      <w:spacing w:before="240" w:after="60"/>
      <w:outlineLvl w:val="0"/>
    </w:pPr>
    <w:rPr>
      <w:rFonts w:ascii="Arial" w:hAnsi="Arial"/>
      <w:b/>
      <w:kern w:val="32"/>
      <w:sz w:val="32"/>
    </w:rPr>
  </w:style>
  <w:style w:type="paragraph" w:styleId="Heading2">
    <w:name w:val="heading 2"/>
    <w:basedOn w:val="Normal"/>
    <w:next w:val="Normal"/>
    <w:link w:val="Heading2Char"/>
    <w:unhideWhenUsed/>
    <w:qFormat/>
    <w:rsid w:val="00CA2CE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CA2CE7"/>
    <w:pPr>
      <w:keepNext/>
      <w:spacing w:before="240" w:after="60"/>
      <w:outlineLvl w:val="2"/>
    </w:pPr>
    <w:rPr>
      <w:rFonts w:ascii="Arial" w:hAnsi="Arial"/>
      <w:b/>
      <w:sz w:val="26"/>
    </w:rPr>
  </w:style>
  <w:style w:type="paragraph" w:styleId="Heading5">
    <w:name w:val="heading 5"/>
    <w:basedOn w:val="Normal"/>
    <w:next w:val="Normal"/>
    <w:link w:val="Heading5Char"/>
    <w:qFormat/>
    <w:rsid w:val="00CA2CE7"/>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CA2CE7"/>
    <w:rPr>
      <w:rFonts w:ascii="Tahoma" w:hAnsi="Tahoma" w:cs="Tahoma"/>
      <w:sz w:val="16"/>
      <w:szCs w:val="16"/>
    </w:rPr>
  </w:style>
  <w:style w:type="character" w:customStyle="1" w:styleId="BalloonTextChar">
    <w:name w:val="Balloon Text Char"/>
    <w:basedOn w:val="DefaultParagraphFont"/>
    <w:uiPriority w:val="99"/>
    <w:semiHidden/>
    <w:rsid w:val="0022637B"/>
    <w:rPr>
      <w:rFonts w:ascii="Lucida Grande" w:hAnsi="Lucida Grande"/>
      <w:sz w:val="18"/>
      <w:szCs w:val="18"/>
    </w:rPr>
  </w:style>
  <w:style w:type="character" w:customStyle="1" w:styleId="BalloonTextChar3">
    <w:name w:val="Balloon Text Char3"/>
    <w:basedOn w:val="DefaultParagraphFont"/>
    <w:uiPriority w:val="99"/>
    <w:semiHidden/>
    <w:rsid w:val="002232AE"/>
    <w:rPr>
      <w:rFonts w:ascii="Lucida Grande" w:hAnsi="Lucida Grande"/>
      <w:sz w:val="18"/>
      <w:szCs w:val="18"/>
    </w:rPr>
  </w:style>
  <w:style w:type="character" w:customStyle="1" w:styleId="BalloonTextChar2">
    <w:name w:val="Balloon Text Char2"/>
    <w:basedOn w:val="DefaultParagraphFont"/>
    <w:uiPriority w:val="99"/>
    <w:semiHidden/>
    <w:rsid w:val="00A579E0"/>
    <w:rPr>
      <w:rFonts w:ascii="Lucida Grande" w:hAnsi="Lucida Grande"/>
      <w:sz w:val="18"/>
      <w:szCs w:val="18"/>
    </w:rPr>
  </w:style>
  <w:style w:type="character" w:customStyle="1" w:styleId="Heading1Char">
    <w:name w:val="Heading 1 Char"/>
    <w:basedOn w:val="DefaultParagraphFont"/>
    <w:link w:val="Heading1"/>
    <w:rsid w:val="00802EF5"/>
    <w:rPr>
      <w:rFonts w:ascii="Arial" w:eastAsia="Times New Roman" w:hAnsi="Arial" w:cs="Times New Roman"/>
      <w:b/>
      <w:kern w:val="32"/>
      <w:sz w:val="32"/>
      <w:szCs w:val="20"/>
    </w:rPr>
  </w:style>
  <w:style w:type="character" w:customStyle="1" w:styleId="Heading2Char">
    <w:name w:val="Heading 2 Char"/>
    <w:link w:val="Heading2"/>
    <w:rsid w:val="00CA2CE7"/>
    <w:rPr>
      <w:rFonts w:ascii="Cambria" w:eastAsia="Times New Roman" w:hAnsi="Cambria" w:cs="Times New Roman"/>
      <w:b/>
      <w:bCs/>
      <w:i/>
      <w:iCs/>
      <w:sz w:val="28"/>
      <w:szCs w:val="28"/>
    </w:rPr>
  </w:style>
  <w:style w:type="paragraph" w:styleId="Footer">
    <w:name w:val="footer"/>
    <w:basedOn w:val="Normal"/>
    <w:link w:val="FooterChar"/>
    <w:uiPriority w:val="99"/>
    <w:rsid w:val="00802EF5"/>
    <w:pPr>
      <w:tabs>
        <w:tab w:val="center" w:pos="4320"/>
        <w:tab w:val="right" w:pos="8640"/>
      </w:tabs>
    </w:pPr>
  </w:style>
  <w:style w:type="character" w:customStyle="1" w:styleId="FooterChar">
    <w:name w:val="Footer Char"/>
    <w:basedOn w:val="DefaultParagraphFont"/>
    <w:link w:val="Footer"/>
    <w:uiPriority w:val="99"/>
    <w:rsid w:val="00802EF5"/>
    <w:rPr>
      <w:rFonts w:ascii="Times New Roman" w:eastAsia="Times New Roman" w:hAnsi="Times New Roman" w:cs="Times New Roman"/>
    </w:rPr>
  </w:style>
  <w:style w:type="character" w:styleId="PageNumber">
    <w:name w:val="page number"/>
    <w:basedOn w:val="DefaultParagraphFont"/>
    <w:rsid w:val="00802EF5"/>
  </w:style>
  <w:style w:type="paragraph" w:styleId="FootnoteText">
    <w:name w:val="footnote text"/>
    <w:basedOn w:val="Normal"/>
    <w:link w:val="FootnoteTextChar"/>
    <w:uiPriority w:val="99"/>
    <w:semiHidden/>
    <w:rsid w:val="00802EF5"/>
  </w:style>
  <w:style w:type="character" w:customStyle="1" w:styleId="FootnoteTextChar">
    <w:name w:val="Footnote Text Char"/>
    <w:basedOn w:val="DefaultParagraphFont"/>
    <w:link w:val="FootnoteText"/>
    <w:uiPriority w:val="99"/>
    <w:semiHidden/>
    <w:rsid w:val="00802EF5"/>
    <w:rPr>
      <w:rFonts w:ascii="Times New Roman" w:eastAsia="Times New Roman" w:hAnsi="Times New Roman" w:cs="Times New Roman"/>
      <w:sz w:val="20"/>
      <w:szCs w:val="20"/>
    </w:rPr>
  </w:style>
  <w:style w:type="character" w:styleId="Hyperlink">
    <w:name w:val="Hyperlink"/>
    <w:uiPriority w:val="99"/>
    <w:rsid w:val="00CA2CE7"/>
    <w:rPr>
      <w:color w:val="0000FF"/>
      <w:u w:val="none"/>
    </w:rPr>
  </w:style>
  <w:style w:type="character" w:customStyle="1" w:styleId="p12">
    <w:name w:val="p12"/>
    <w:basedOn w:val="DefaultParagraphFont"/>
    <w:rsid w:val="00802EF5"/>
  </w:style>
  <w:style w:type="paragraph" w:styleId="HTMLPreformatted">
    <w:name w:val="HTML Preformatted"/>
    <w:basedOn w:val="Normal"/>
    <w:link w:val="HTMLPreformattedChar"/>
    <w:rsid w:val="0080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802EF5"/>
    <w:rPr>
      <w:rFonts w:ascii="Courier New" w:eastAsia="Times New Roman" w:hAnsi="Courier New" w:cs="Courier New"/>
      <w:sz w:val="20"/>
      <w:szCs w:val="20"/>
    </w:rPr>
  </w:style>
  <w:style w:type="character" w:styleId="Emphasis">
    <w:name w:val="Emphasis"/>
    <w:basedOn w:val="DefaultParagraphFont"/>
    <w:qFormat/>
    <w:rsid w:val="00802EF5"/>
    <w:rPr>
      <w:i/>
      <w:iCs/>
    </w:rPr>
  </w:style>
  <w:style w:type="paragraph" w:styleId="Header">
    <w:name w:val="header"/>
    <w:basedOn w:val="Normal"/>
    <w:link w:val="HeaderChar"/>
    <w:rsid w:val="00802EF5"/>
    <w:pPr>
      <w:tabs>
        <w:tab w:val="center" w:pos="4320"/>
        <w:tab w:val="right" w:pos="8640"/>
      </w:tabs>
    </w:pPr>
  </w:style>
  <w:style w:type="character" w:customStyle="1" w:styleId="HeaderChar">
    <w:name w:val="Header Char"/>
    <w:basedOn w:val="DefaultParagraphFont"/>
    <w:link w:val="Header"/>
    <w:rsid w:val="00802EF5"/>
    <w:rPr>
      <w:rFonts w:ascii="Times New Roman" w:eastAsia="Times New Roman" w:hAnsi="Times New Roman" w:cs="Times New Roman"/>
    </w:rPr>
  </w:style>
  <w:style w:type="table" w:styleId="TableGrid">
    <w:name w:val="Table Grid"/>
    <w:basedOn w:val="TableNormal"/>
    <w:rsid w:val="00802EF5"/>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full">
    <w:name w:val="xfull"/>
    <w:basedOn w:val="Normal"/>
    <w:rsid w:val="00802EF5"/>
    <w:pPr>
      <w:spacing w:before="100" w:beforeAutospacing="1" w:after="100" w:afterAutospacing="1"/>
    </w:pPr>
  </w:style>
  <w:style w:type="character" w:customStyle="1" w:styleId="m">
    <w:name w:val="m"/>
    <w:basedOn w:val="DefaultParagraphFont"/>
    <w:rsid w:val="00802EF5"/>
  </w:style>
  <w:style w:type="paragraph" w:styleId="NormalWeb">
    <w:name w:val="Normal (Web)"/>
    <w:basedOn w:val="Normal"/>
    <w:rsid w:val="00802EF5"/>
    <w:pPr>
      <w:spacing w:before="100" w:beforeAutospacing="1" w:after="100" w:afterAutospacing="1"/>
    </w:pPr>
  </w:style>
  <w:style w:type="character" w:customStyle="1" w:styleId="grame">
    <w:name w:val="grame"/>
    <w:basedOn w:val="DefaultParagraphFont"/>
    <w:rsid w:val="00802EF5"/>
  </w:style>
  <w:style w:type="character" w:styleId="FollowedHyperlink">
    <w:name w:val="FollowedHyperlink"/>
    <w:basedOn w:val="DefaultParagraphFont"/>
    <w:rsid w:val="00802EF5"/>
    <w:rPr>
      <w:color w:val="800080"/>
      <w:u w:val="single"/>
    </w:rPr>
  </w:style>
  <w:style w:type="character" w:customStyle="1" w:styleId="BalloonTextChar1">
    <w:name w:val="Balloon Text Char1"/>
    <w:basedOn w:val="DefaultParagraphFont"/>
    <w:link w:val="BalloonText"/>
    <w:rsid w:val="00802EF5"/>
    <w:rPr>
      <w:rFonts w:ascii="Tahoma" w:eastAsia="Times New Roman" w:hAnsi="Tahoma" w:cs="Tahoma"/>
      <w:sz w:val="16"/>
      <w:szCs w:val="16"/>
    </w:rPr>
  </w:style>
  <w:style w:type="paragraph" w:styleId="ListParagraph">
    <w:name w:val="List Paragraph"/>
    <w:basedOn w:val="Normal"/>
    <w:link w:val="ListParagraphChar"/>
    <w:uiPriority w:val="34"/>
    <w:qFormat/>
    <w:rsid w:val="00802EF5"/>
    <w:pPr>
      <w:ind w:left="720"/>
      <w:contextualSpacing/>
    </w:pPr>
  </w:style>
  <w:style w:type="paragraph" w:customStyle="1" w:styleId="level1">
    <w:name w:val="level1"/>
    <w:basedOn w:val="Normal"/>
    <w:rsid w:val="00802EF5"/>
    <w:pPr>
      <w:spacing w:before="100" w:beforeAutospacing="1" w:after="100" w:afterAutospacing="1"/>
    </w:pPr>
  </w:style>
  <w:style w:type="character" w:styleId="Strong">
    <w:name w:val="Strong"/>
    <w:basedOn w:val="DefaultParagraphFont"/>
    <w:uiPriority w:val="22"/>
    <w:qFormat/>
    <w:rsid w:val="00802EF5"/>
    <w:rPr>
      <w:b/>
      <w:bCs/>
    </w:rPr>
  </w:style>
  <w:style w:type="paragraph" w:customStyle="1" w:styleId="Level10">
    <w:name w:val="Level 1"/>
    <w:rsid w:val="00802EF5"/>
    <w:pPr>
      <w:widowControl w:val="0"/>
      <w:autoSpaceDE w:val="0"/>
      <w:autoSpaceDN w:val="0"/>
      <w:adjustRightInd w:val="0"/>
      <w:spacing w:after="0"/>
      <w:jc w:val="both"/>
    </w:pPr>
    <w:rPr>
      <w:rFonts w:ascii="Times New Roman" w:eastAsia="Times New Roman" w:hAnsi="Times New Roman" w:cs="Times New Roman"/>
    </w:rPr>
  </w:style>
  <w:style w:type="character" w:customStyle="1" w:styleId="citation">
    <w:name w:val="citation"/>
    <w:basedOn w:val="DefaultParagraphFont"/>
    <w:rsid w:val="00802EF5"/>
  </w:style>
  <w:style w:type="character" w:customStyle="1" w:styleId="fieldauthors">
    <w:name w:val="field_authors"/>
    <w:basedOn w:val="DefaultParagraphFont"/>
    <w:rsid w:val="00802EF5"/>
  </w:style>
  <w:style w:type="character" w:customStyle="1" w:styleId="personname">
    <w:name w:val="person_name"/>
    <w:basedOn w:val="DefaultParagraphFont"/>
    <w:rsid w:val="00802EF5"/>
  </w:style>
  <w:style w:type="character" w:customStyle="1" w:styleId="fieldyear">
    <w:name w:val="field_year"/>
    <w:basedOn w:val="DefaultParagraphFont"/>
    <w:rsid w:val="00802EF5"/>
  </w:style>
  <w:style w:type="character" w:customStyle="1" w:styleId="fieldtitle">
    <w:name w:val="field_title"/>
    <w:basedOn w:val="DefaultParagraphFont"/>
    <w:rsid w:val="00802EF5"/>
  </w:style>
  <w:style w:type="character" w:customStyle="1" w:styleId="fieldpublication">
    <w:name w:val="field_publication"/>
    <w:basedOn w:val="DefaultParagraphFont"/>
    <w:rsid w:val="00802EF5"/>
  </w:style>
  <w:style w:type="character" w:customStyle="1" w:styleId="fieldvolume">
    <w:name w:val="field_volume"/>
    <w:basedOn w:val="DefaultParagraphFont"/>
    <w:rsid w:val="00802EF5"/>
  </w:style>
  <w:style w:type="character" w:customStyle="1" w:styleId="fieldpages">
    <w:name w:val="field_pages"/>
    <w:basedOn w:val="DefaultParagraphFont"/>
    <w:rsid w:val="00802EF5"/>
  </w:style>
  <w:style w:type="character" w:styleId="HTMLCite">
    <w:name w:val="HTML Cite"/>
    <w:basedOn w:val="DefaultParagraphFont"/>
    <w:unhideWhenUsed/>
    <w:rsid w:val="00802EF5"/>
    <w:rPr>
      <w:i w:val="0"/>
      <w:iCs w:val="0"/>
    </w:rPr>
  </w:style>
  <w:style w:type="character" w:customStyle="1" w:styleId="title201">
    <w:name w:val="title201"/>
    <w:basedOn w:val="DefaultParagraphFont"/>
    <w:rsid w:val="00802EF5"/>
    <w:rPr>
      <w:b/>
      <w:bCs/>
      <w:color w:val="990000"/>
      <w:sz w:val="20"/>
      <w:szCs w:val="20"/>
    </w:rPr>
  </w:style>
  <w:style w:type="character" w:customStyle="1" w:styleId="term1">
    <w:name w:val="term1"/>
    <w:basedOn w:val="DefaultParagraphFont"/>
    <w:rsid w:val="00802EF5"/>
    <w:rPr>
      <w:b/>
      <w:bCs/>
      <w:color w:val="000066"/>
    </w:rPr>
  </w:style>
  <w:style w:type="character" w:customStyle="1" w:styleId="addtitle11">
    <w:name w:val="addtitle11"/>
    <w:basedOn w:val="DefaultParagraphFont"/>
    <w:rsid w:val="00802EF5"/>
    <w:rPr>
      <w:rFonts w:ascii="Verdana" w:hAnsi="Verdana" w:hint="default"/>
      <w:b w:val="0"/>
      <w:bCs w:val="0"/>
      <w:sz w:val="38"/>
      <w:szCs w:val="38"/>
    </w:rPr>
  </w:style>
  <w:style w:type="paragraph" w:customStyle="1" w:styleId="ParaNoInd">
    <w:name w:val="ParaNoInd"/>
    <w:basedOn w:val="Normal"/>
    <w:rsid w:val="00802EF5"/>
    <w:pPr>
      <w:spacing w:line="240" w:lineRule="exact"/>
      <w:jc w:val="both"/>
    </w:pPr>
  </w:style>
  <w:style w:type="paragraph" w:styleId="PlainText">
    <w:name w:val="Plain Text"/>
    <w:basedOn w:val="Normal"/>
    <w:link w:val="PlainTextChar"/>
    <w:unhideWhenUsed/>
    <w:rsid w:val="00802EF5"/>
    <w:rPr>
      <w:rFonts w:ascii="Consolas" w:eastAsia="Calibri" w:hAnsi="Consolas"/>
      <w:sz w:val="21"/>
      <w:szCs w:val="21"/>
    </w:rPr>
  </w:style>
  <w:style w:type="character" w:customStyle="1" w:styleId="PlainTextChar">
    <w:name w:val="Plain Text Char"/>
    <w:basedOn w:val="DefaultParagraphFont"/>
    <w:link w:val="PlainText"/>
    <w:rsid w:val="00802EF5"/>
    <w:rPr>
      <w:rFonts w:ascii="Consolas" w:eastAsia="Calibri" w:hAnsi="Consolas" w:cs="Times New Roman"/>
      <w:sz w:val="21"/>
      <w:szCs w:val="21"/>
    </w:rPr>
  </w:style>
  <w:style w:type="character" w:styleId="CommentReference">
    <w:name w:val="annotation reference"/>
    <w:uiPriority w:val="99"/>
    <w:rsid w:val="00CA2CE7"/>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802EF5"/>
  </w:style>
  <w:style w:type="character" w:customStyle="1" w:styleId="CommentTextChar">
    <w:name w:val="Comment Text Char"/>
    <w:basedOn w:val="DefaultParagraphFont"/>
    <w:link w:val="CommentText"/>
    <w:uiPriority w:val="99"/>
    <w:rsid w:val="00802EF5"/>
    <w:rPr>
      <w:rFonts w:ascii="Times New Roman" w:eastAsia="Times New Roman" w:hAnsi="Times New Roman" w:cs="Times New Roman"/>
      <w:sz w:val="20"/>
      <w:szCs w:val="20"/>
    </w:rPr>
  </w:style>
  <w:style w:type="character" w:styleId="FootnoteReference">
    <w:name w:val="footnote reference"/>
    <w:basedOn w:val="DefaultParagraphFont"/>
    <w:rsid w:val="00802EF5"/>
    <w:rPr>
      <w:vertAlign w:val="superscript"/>
    </w:rPr>
  </w:style>
  <w:style w:type="paragraph" w:styleId="EndnoteText">
    <w:name w:val="endnote text"/>
    <w:basedOn w:val="Normal"/>
    <w:link w:val="EndnoteTextChar"/>
    <w:uiPriority w:val="99"/>
    <w:unhideWhenUsed/>
    <w:rsid w:val="006C34C9"/>
  </w:style>
  <w:style w:type="character" w:customStyle="1" w:styleId="EndnoteTextChar">
    <w:name w:val="Endnote Text Char"/>
    <w:basedOn w:val="DefaultParagraphFont"/>
    <w:link w:val="EndnoteText"/>
    <w:uiPriority w:val="99"/>
    <w:rsid w:val="006C34C9"/>
    <w:rPr>
      <w:rFonts w:ascii="Times New Roman" w:eastAsia="Times New Roman" w:hAnsi="Times New Roman" w:cs="Times New Roman"/>
    </w:rPr>
  </w:style>
  <w:style w:type="character" w:styleId="EndnoteReference">
    <w:name w:val="endnote reference"/>
    <w:basedOn w:val="DefaultParagraphFont"/>
    <w:uiPriority w:val="99"/>
    <w:unhideWhenUsed/>
    <w:rsid w:val="006C34C9"/>
    <w:rPr>
      <w:vertAlign w:val="superscript"/>
    </w:rPr>
  </w:style>
  <w:style w:type="paragraph" w:styleId="CommentSubject">
    <w:name w:val="annotation subject"/>
    <w:basedOn w:val="CommentText"/>
    <w:next w:val="CommentText"/>
    <w:link w:val="CommentSubjectChar"/>
    <w:semiHidden/>
    <w:unhideWhenUsed/>
    <w:rsid w:val="001A6146"/>
    <w:rPr>
      <w:rFonts w:asciiTheme="minorHAnsi" w:eastAsiaTheme="minorHAnsi" w:hAnsiTheme="minorHAnsi" w:cstheme="minorBidi"/>
      <w:sz w:val="24"/>
      <w:szCs w:val="24"/>
    </w:rPr>
  </w:style>
  <w:style w:type="character" w:customStyle="1" w:styleId="CommentSubjectChar">
    <w:name w:val="Comment Subject Char"/>
    <w:link w:val="CommentSubject"/>
    <w:rsid w:val="00CA2CE7"/>
    <w:rPr>
      <w:sz w:val="24"/>
      <w:lang w:val="en-US" w:eastAsia="en-US" w:bidi="ar-SA"/>
    </w:rPr>
  </w:style>
  <w:style w:type="character" w:customStyle="1" w:styleId="apple-style-span">
    <w:name w:val="apple-style-span"/>
    <w:basedOn w:val="DefaultParagraphFont"/>
    <w:rsid w:val="007328B8"/>
  </w:style>
  <w:style w:type="character" w:customStyle="1" w:styleId="apple-converted-space">
    <w:name w:val="apple-converted-space"/>
    <w:basedOn w:val="DefaultParagraphFont"/>
    <w:rsid w:val="00D6377A"/>
  </w:style>
  <w:style w:type="paragraph" w:styleId="Revision">
    <w:name w:val="Revision"/>
    <w:hidden/>
    <w:uiPriority w:val="99"/>
    <w:semiHidden/>
    <w:rsid w:val="00CA2CE7"/>
    <w:pPr>
      <w:spacing w:after="0"/>
    </w:pPr>
    <w:rPr>
      <w:rFonts w:ascii="Times New Roman" w:eastAsia="Times New Roman" w:hAnsi="Times New Roman" w:cs="Times New Roman"/>
      <w:sz w:val="20"/>
      <w:szCs w:val="20"/>
    </w:rPr>
  </w:style>
  <w:style w:type="character" w:customStyle="1" w:styleId="aubase">
    <w:name w:val="au_base"/>
    <w:rsid w:val="00CA2CE7"/>
    <w:rPr>
      <w:sz w:val="24"/>
    </w:rPr>
  </w:style>
  <w:style w:type="character" w:customStyle="1" w:styleId="ListParagraphChar">
    <w:name w:val="List Paragraph Char"/>
    <w:basedOn w:val="DefaultParagraphFont"/>
    <w:link w:val="ListParagraph"/>
    <w:rsid w:val="00CA2CE7"/>
    <w:rPr>
      <w:rFonts w:ascii="Times New Roman" w:eastAsia="Times New Roman" w:hAnsi="Times New Roman" w:cs="Times New Roman"/>
    </w:rPr>
  </w:style>
  <w:style w:type="character" w:customStyle="1" w:styleId="aucollab">
    <w:name w:val="au_collab"/>
    <w:basedOn w:val="aubase"/>
    <w:rsid w:val="00CA2CE7"/>
    <w:rPr>
      <w:sz w:val="24"/>
      <w:bdr w:val="none" w:sz="0" w:space="0" w:color="auto"/>
      <w:shd w:val="clear" w:color="auto" w:fill="C0C0C0"/>
    </w:rPr>
  </w:style>
  <w:style w:type="character" w:customStyle="1" w:styleId="audeg">
    <w:name w:val="au_deg"/>
    <w:basedOn w:val="aubase"/>
    <w:rsid w:val="00CA2CE7"/>
    <w:rPr>
      <w:sz w:val="24"/>
      <w:bdr w:val="none" w:sz="0" w:space="0" w:color="auto"/>
      <w:shd w:val="clear" w:color="auto" w:fill="FFFF00"/>
    </w:rPr>
  </w:style>
  <w:style w:type="character" w:customStyle="1" w:styleId="aufname">
    <w:name w:val="au_fname"/>
    <w:basedOn w:val="aubase"/>
    <w:rsid w:val="00CA2CE7"/>
    <w:rPr>
      <w:sz w:val="24"/>
      <w:bdr w:val="none" w:sz="0" w:space="0" w:color="auto"/>
      <w:shd w:val="clear" w:color="auto" w:fill="FFFFCC"/>
    </w:rPr>
  </w:style>
  <w:style w:type="character" w:customStyle="1" w:styleId="aurole">
    <w:name w:val="au_role"/>
    <w:basedOn w:val="aubase"/>
    <w:rsid w:val="00CA2CE7"/>
    <w:rPr>
      <w:sz w:val="24"/>
      <w:bdr w:val="none" w:sz="0" w:space="0" w:color="auto"/>
      <w:shd w:val="clear" w:color="auto" w:fill="808000"/>
    </w:rPr>
  </w:style>
  <w:style w:type="character" w:customStyle="1" w:styleId="ausuffix">
    <w:name w:val="au_suffix"/>
    <w:basedOn w:val="aubase"/>
    <w:rsid w:val="00CA2CE7"/>
    <w:rPr>
      <w:sz w:val="24"/>
      <w:bdr w:val="none" w:sz="0" w:space="0" w:color="auto"/>
      <w:shd w:val="clear" w:color="auto" w:fill="FF00FF"/>
    </w:rPr>
  </w:style>
  <w:style w:type="character" w:customStyle="1" w:styleId="ausurname">
    <w:name w:val="au_surname"/>
    <w:basedOn w:val="aubase"/>
    <w:rsid w:val="00CA2CE7"/>
    <w:rPr>
      <w:sz w:val="24"/>
      <w:bdr w:val="none" w:sz="0" w:space="0" w:color="auto"/>
      <w:shd w:val="clear" w:color="auto" w:fill="CCFF99"/>
    </w:rPr>
  </w:style>
  <w:style w:type="character" w:customStyle="1" w:styleId="bibbase">
    <w:name w:val="bib_base"/>
    <w:rsid w:val="00CA2CE7"/>
    <w:rPr>
      <w:sz w:val="24"/>
    </w:rPr>
  </w:style>
  <w:style w:type="character" w:customStyle="1" w:styleId="bibarticle">
    <w:name w:val="bib_article"/>
    <w:basedOn w:val="bibbase"/>
    <w:rsid w:val="00CA2CE7"/>
    <w:rPr>
      <w:sz w:val="24"/>
      <w:bdr w:val="none" w:sz="0" w:space="0" w:color="auto"/>
      <w:shd w:val="clear" w:color="auto" w:fill="CCFFFF"/>
    </w:rPr>
  </w:style>
  <w:style w:type="character" w:customStyle="1" w:styleId="bibcomment">
    <w:name w:val="bib_comment"/>
    <w:basedOn w:val="bibbase"/>
    <w:rsid w:val="00CA2CE7"/>
    <w:rPr>
      <w:sz w:val="24"/>
    </w:rPr>
  </w:style>
  <w:style w:type="character" w:customStyle="1" w:styleId="bibdeg">
    <w:name w:val="bib_deg"/>
    <w:basedOn w:val="bibbase"/>
    <w:rsid w:val="00CA2CE7"/>
    <w:rPr>
      <w:sz w:val="24"/>
    </w:rPr>
  </w:style>
  <w:style w:type="character" w:customStyle="1" w:styleId="bibdoi">
    <w:name w:val="bib_doi"/>
    <w:basedOn w:val="bibbase"/>
    <w:rsid w:val="00CA2CE7"/>
    <w:rPr>
      <w:sz w:val="24"/>
      <w:bdr w:val="none" w:sz="0" w:space="0" w:color="auto"/>
      <w:shd w:val="clear" w:color="auto" w:fill="CCFFCC"/>
    </w:rPr>
  </w:style>
  <w:style w:type="character" w:customStyle="1" w:styleId="bibetal">
    <w:name w:val="bib_etal"/>
    <w:basedOn w:val="bibbase"/>
    <w:rsid w:val="00CA2CE7"/>
    <w:rPr>
      <w:sz w:val="24"/>
      <w:bdr w:val="none" w:sz="0" w:space="0" w:color="auto"/>
      <w:shd w:val="clear" w:color="auto" w:fill="CCFF99"/>
    </w:rPr>
  </w:style>
  <w:style w:type="character" w:customStyle="1" w:styleId="bibfname">
    <w:name w:val="bib_fname"/>
    <w:basedOn w:val="bibbase"/>
    <w:rsid w:val="00CA2CE7"/>
    <w:rPr>
      <w:sz w:val="24"/>
      <w:bdr w:val="none" w:sz="0" w:space="0" w:color="auto"/>
      <w:shd w:val="clear" w:color="auto" w:fill="FFFFCC"/>
    </w:rPr>
  </w:style>
  <w:style w:type="character" w:customStyle="1" w:styleId="bibfpage">
    <w:name w:val="bib_fpage"/>
    <w:basedOn w:val="bibbase"/>
    <w:rsid w:val="00CA2CE7"/>
    <w:rPr>
      <w:sz w:val="24"/>
      <w:bdr w:val="none" w:sz="0" w:space="0" w:color="auto"/>
      <w:shd w:val="clear" w:color="auto" w:fill="E6E6E6"/>
    </w:rPr>
  </w:style>
  <w:style w:type="character" w:customStyle="1" w:styleId="bibissue">
    <w:name w:val="bib_issue"/>
    <w:basedOn w:val="bibbase"/>
    <w:rsid w:val="00CA2CE7"/>
    <w:rPr>
      <w:sz w:val="24"/>
      <w:bdr w:val="none" w:sz="0" w:space="0" w:color="auto"/>
      <w:shd w:val="clear" w:color="auto" w:fill="FFFFAB"/>
    </w:rPr>
  </w:style>
  <w:style w:type="character" w:customStyle="1" w:styleId="bibjournal">
    <w:name w:val="bib_journal"/>
    <w:basedOn w:val="bibbase"/>
    <w:rsid w:val="00CA2CE7"/>
    <w:rPr>
      <w:sz w:val="24"/>
      <w:bdr w:val="none" w:sz="0" w:space="0" w:color="auto"/>
      <w:shd w:val="clear" w:color="auto" w:fill="F9DECF"/>
    </w:rPr>
  </w:style>
  <w:style w:type="character" w:customStyle="1" w:styleId="biblpage">
    <w:name w:val="bib_lpage"/>
    <w:basedOn w:val="bibbase"/>
    <w:rsid w:val="00CA2CE7"/>
    <w:rPr>
      <w:sz w:val="24"/>
      <w:bdr w:val="none" w:sz="0" w:space="0" w:color="auto"/>
      <w:shd w:val="clear" w:color="auto" w:fill="D9D9D9"/>
    </w:rPr>
  </w:style>
  <w:style w:type="character" w:customStyle="1" w:styleId="bibnumber">
    <w:name w:val="bib_number"/>
    <w:basedOn w:val="bibbase"/>
    <w:rsid w:val="00CA2CE7"/>
    <w:rPr>
      <w:sz w:val="24"/>
      <w:bdr w:val="none" w:sz="0" w:space="0" w:color="auto"/>
      <w:shd w:val="clear" w:color="auto" w:fill="CCCCFF"/>
    </w:rPr>
  </w:style>
  <w:style w:type="character" w:customStyle="1" w:styleId="biborganization">
    <w:name w:val="bib_organization"/>
    <w:basedOn w:val="bibbase"/>
    <w:rsid w:val="00CA2CE7"/>
    <w:rPr>
      <w:sz w:val="24"/>
      <w:bdr w:val="none" w:sz="0" w:space="0" w:color="auto"/>
      <w:shd w:val="clear" w:color="auto" w:fill="CCFF99"/>
    </w:rPr>
  </w:style>
  <w:style w:type="character" w:customStyle="1" w:styleId="bibsuffix">
    <w:name w:val="bib_suffix"/>
    <w:basedOn w:val="bibbase"/>
    <w:rsid w:val="00CA2CE7"/>
    <w:rPr>
      <w:sz w:val="24"/>
    </w:rPr>
  </w:style>
  <w:style w:type="character" w:customStyle="1" w:styleId="bibsuppl">
    <w:name w:val="bib_suppl"/>
    <w:basedOn w:val="bibbase"/>
    <w:rsid w:val="00CA2CE7"/>
    <w:rPr>
      <w:sz w:val="24"/>
      <w:bdr w:val="none" w:sz="0" w:space="0" w:color="auto"/>
      <w:shd w:val="clear" w:color="auto" w:fill="FFCC66"/>
    </w:rPr>
  </w:style>
  <w:style w:type="character" w:customStyle="1" w:styleId="bibsurname">
    <w:name w:val="bib_surname"/>
    <w:basedOn w:val="bibbase"/>
    <w:rsid w:val="00CA2CE7"/>
    <w:rPr>
      <w:sz w:val="24"/>
      <w:bdr w:val="none" w:sz="0" w:space="0" w:color="auto"/>
      <w:shd w:val="clear" w:color="auto" w:fill="CCFF99"/>
    </w:rPr>
  </w:style>
  <w:style w:type="character" w:customStyle="1" w:styleId="bibunpubl">
    <w:name w:val="bib_unpubl"/>
    <w:basedOn w:val="bibbase"/>
    <w:rsid w:val="00CA2CE7"/>
    <w:rPr>
      <w:sz w:val="24"/>
    </w:rPr>
  </w:style>
  <w:style w:type="character" w:customStyle="1" w:styleId="biburl">
    <w:name w:val="bib_url"/>
    <w:basedOn w:val="bibbase"/>
    <w:rsid w:val="00CA2CE7"/>
    <w:rPr>
      <w:sz w:val="24"/>
      <w:bdr w:val="none" w:sz="0" w:space="0" w:color="auto"/>
      <w:shd w:val="clear" w:color="auto" w:fill="CCFF66"/>
    </w:rPr>
  </w:style>
  <w:style w:type="character" w:customStyle="1" w:styleId="bibvolume">
    <w:name w:val="bib_volume"/>
    <w:basedOn w:val="bibbase"/>
    <w:rsid w:val="00CA2CE7"/>
    <w:rPr>
      <w:sz w:val="24"/>
      <w:bdr w:val="none" w:sz="0" w:space="0" w:color="auto"/>
      <w:shd w:val="clear" w:color="auto" w:fill="CCECFF"/>
    </w:rPr>
  </w:style>
  <w:style w:type="character" w:customStyle="1" w:styleId="bibyear">
    <w:name w:val="bib_year"/>
    <w:basedOn w:val="bibbase"/>
    <w:rsid w:val="00CA2CE7"/>
    <w:rPr>
      <w:sz w:val="24"/>
      <w:bdr w:val="none" w:sz="0" w:space="0" w:color="auto"/>
      <w:shd w:val="clear" w:color="auto" w:fill="FFCCFF"/>
    </w:rPr>
  </w:style>
  <w:style w:type="character" w:customStyle="1" w:styleId="citebase">
    <w:name w:val="cite_base"/>
    <w:rsid w:val="00CA2CE7"/>
    <w:rPr>
      <w:sz w:val="24"/>
    </w:rPr>
  </w:style>
  <w:style w:type="character" w:customStyle="1" w:styleId="citebib">
    <w:name w:val="cite_bib"/>
    <w:basedOn w:val="citebase"/>
    <w:rsid w:val="00CA2CE7"/>
    <w:rPr>
      <w:sz w:val="24"/>
      <w:bdr w:val="none" w:sz="0" w:space="0" w:color="auto"/>
      <w:shd w:val="clear" w:color="auto" w:fill="CCFFFF"/>
    </w:rPr>
  </w:style>
  <w:style w:type="character" w:customStyle="1" w:styleId="citebox">
    <w:name w:val="cite_box"/>
    <w:basedOn w:val="citebase"/>
    <w:rsid w:val="00CA2CE7"/>
    <w:rPr>
      <w:sz w:val="24"/>
    </w:rPr>
  </w:style>
  <w:style w:type="character" w:customStyle="1" w:styleId="citeen">
    <w:name w:val="cite_en"/>
    <w:basedOn w:val="citebase"/>
    <w:rsid w:val="00CA2CE7"/>
    <w:rPr>
      <w:sz w:val="24"/>
      <w:bdr w:val="none" w:sz="0" w:space="0" w:color="auto"/>
      <w:shd w:val="clear" w:color="auto" w:fill="FFFF99"/>
      <w:vertAlign w:val="superscript"/>
    </w:rPr>
  </w:style>
  <w:style w:type="character" w:customStyle="1" w:styleId="citefig">
    <w:name w:val="cite_fig"/>
    <w:basedOn w:val="citebase"/>
    <w:rsid w:val="00CA2CE7"/>
    <w:rPr>
      <w:color w:val="auto"/>
      <w:sz w:val="24"/>
      <w:bdr w:val="none" w:sz="0" w:space="0" w:color="auto"/>
      <w:shd w:val="clear" w:color="auto" w:fill="CCFFCC"/>
    </w:rPr>
  </w:style>
  <w:style w:type="character" w:customStyle="1" w:styleId="citefn">
    <w:name w:val="cite_fn"/>
    <w:basedOn w:val="citebase"/>
    <w:rsid w:val="00CA2CE7"/>
    <w:rPr>
      <w:color w:val="auto"/>
      <w:sz w:val="24"/>
      <w:bdr w:val="none" w:sz="0" w:space="0" w:color="auto"/>
      <w:shd w:val="clear" w:color="auto" w:fill="FF99CC"/>
      <w:vertAlign w:val="baseline"/>
    </w:rPr>
  </w:style>
  <w:style w:type="character" w:customStyle="1" w:styleId="citetbl">
    <w:name w:val="cite_tbl"/>
    <w:basedOn w:val="citebase"/>
    <w:rsid w:val="00CA2CE7"/>
    <w:rPr>
      <w:color w:val="auto"/>
      <w:sz w:val="24"/>
      <w:bdr w:val="none" w:sz="0" w:space="0" w:color="auto"/>
      <w:shd w:val="clear" w:color="auto" w:fill="FF9999"/>
    </w:rPr>
  </w:style>
  <w:style w:type="character" w:customStyle="1" w:styleId="bibextlink">
    <w:name w:val="bib_extlink"/>
    <w:basedOn w:val="bibbase"/>
    <w:rsid w:val="00CA2CE7"/>
    <w:rPr>
      <w:sz w:val="24"/>
      <w:bdr w:val="none" w:sz="0" w:space="0" w:color="auto"/>
      <w:shd w:val="clear" w:color="auto" w:fill="6CCE9D"/>
    </w:rPr>
  </w:style>
  <w:style w:type="character" w:customStyle="1" w:styleId="citeeq">
    <w:name w:val="cite_eq"/>
    <w:basedOn w:val="citebase"/>
    <w:rsid w:val="00CA2CE7"/>
    <w:rPr>
      <w:sz w:val="24"/>
      <w:bdr w:val="none" w:sz="0" w:space="0" w:color="auto"/>
      <w:shd w:val="clear" w:color="auto" w:fill="FFAE37"/>
    </w:rPr>
  </w:style>
  <w:style w:type="character" w:customStyle="1" w:styleId="bibmedline">
    <w:name w:val="bib_medline"/>
    <w:basedOn w:val="bibbase"/>
    <w:rsid w:val="00CA2CE7"/>
    <w:rPr>
      <w:sz w:val="24"/>
    </w:rPr>
  </w:style>
  <w:style w:type="character" w:customStyle="1" w:styleId="citetfn">
    <w:name w:val="cite_tfn"/>
    <w:basedOn w:val="citebase"/>
    <w:rsid w:val="00CA2CE7"/>
    <w:rPr>
      <w:sz w:val="24"/>
      <w:bdr w:val="none" w:sz="0" w:space="0" w:color="auto"/>
      <w:shd w:val="clear" w:color="auto" w:fill="FBBA79"/>
    </w:rPr>
  </w:style>
  <w:style w:type="character" w:customStyle="1" w:styleId="auprefix">
    <w:name w:val="au_prefix"/>
    <w:basedOn w:val="aubase"/>
    <w:rsid w:val="00CA2CE7"/>
    <w:rPr>
      <w:sz w:val="24"/>
      <w:bdr w:val="none" w:sz="0" w:space="0" w:color="auto"/>
      <w:shd w:val="clear" w:color="auto" w:fill="FFCC99"/>
    </w:rPr>
  </w:style>
  <w:style w:type="character" w:customStyle="1" w:styleId="citeapp">
    <w:name w:val="cite_app"/>
    <w:basedOn w:val="citebase"/>
    <w:rsid w:val="00CA2CE7"/>
    <w:rPr>
      <w:sz w:val="24"/>
      <w:bdr w:val="none" w:sz="0" w:space="0" w:color="auto"/>
      <w:shd w:val="clear" w:color="auto" w:fill="CCFF33"/>
    </w:rPr>
  </w:style>
  <w:style w:type="character" w:customStyle="1" w:styleId="citesec">
    <w:name w:val="cite_sec"/>
    <w:basedOn w:val="citebase"/>
    <w:rsid w:val="00CA2CE7"/>
    <w:rPr>
      <w:sz w:val="24"/>
      <w:bdr w:val="none" w:sz="0" w:space="0" w:color="auto"/>
      <w:shd w:val="clear" w:color="auto" w:fill="FFCCCC"/>
    </w:rPr>
  </w:style>
  <w:style w:type="character" w:customStyle="1" w:styleId="aumember">
    <w:name w:val="au_member"/>
    <w:basedOn w:val="aubase"/>
    <w:rsid w:val="00CA2CE7"/>
    <w:rPr>
      <w:sz w:val="24"/>
      <w:bdr w:val="none" w:sz="0" w:space="0" w:color="auto"/>
      <w:shd w:val="clear" w:color="auto" w:fill="FF99CC"/>
    </w:rPr>
  </w:style>
  <w:style w:type="character" w:customStyle="1" w:styleId="bibbook">
    <w:name w:val="bib_book"/>
    <w:rsid w:val="00CA2CE7"/>
    <w:rPr>
      <w:i/>
      <w:sz w:val="24"/>
      <w:bdr w:val="none" w:sz="0" w:space="0" w:color="auto"/>
      <w:shd w:val="clear" w:color="auto" w:fill="99CCFF"/>
    </w:rPr>
  </w:style>
  <w:style w:type="character" w:customStyle="1" w:styleId="bibchapterno">
    <w:name w:val="bib_chapterno"/>
    <w:rsid w:val="00CA2CE7"/>
    <w:rPr>
      <w:sz w:val="24"/>
      <w:bdr w:val="none" w:sz="0" w:space="0" w:color="auto"/>
      <w:shd w:val="clear" w:color="auto" w:fill="D9D9D9"/>
    </w:rPr>
  </w:style>
  <w:style w:type="character" w:customStyle="1" w:styleId="bibchaptertitle">
    <w:name w:val="bib_chaptertitle"/>
    <w:rsid w:val="00CA2CE7"/>
    <w:rPr>
      <w:sz w:val="24"/>
      <w:bdr w:val="none" w:sz="0" w:space="0" w:color="auto"/>
      <w:shd w:val="clear" w:color="auto" w:fill="FF9D5B"/>
    </w:rPr>
  </w:style>
  <w:style w:type="character" w:customStyle="1" w:styleId="bibed-etal">
    <w:name w:val="bib_ed-etal"/>
    <w:rsid w:val="00CA2CE7"/>
    <w:rPr>
      <w:sz w:val="24"/>
      <w:bdr w:val="none" w:sz="0" w:space="0" w:color="auto"/>
      <w:shd w:val="clear" w:color="auto" w:fill="00F4EE"/>
    </w:rPr>
  </w:style>
  <w:style w:type="character" w:customStyle="1" w:styleId="bibed-fname">
    <w:name w:val="bib_ed-fname"/>
    <w:rsid w:val="00CA2CE7"/>
    <w:rPr>
      <w:sz w:val="24"/>
      <w:bdr w:val="none" w:sz="0" w:space="0" w:color="auto"/>
      <w:shd w:val="clear" w:color="auto" w:fill="FFFFB7"/>
    </w:rPr>
  </w:style>
  <w:style w:type="character" w:customStyle="1" w:styleId="bibeditionno">
    <w:name w:val="bib_editionno"/>
    <w:rsid w:val="00CA2CE7"/>
    <w:rPr>
      <w:sz w:val="24"/>
      <w:bdr w:val="none" w:sz="0" w:space="0" w:color="auto"/>
      <w:shd w:val="clear" w:color="auto" w:fill="FFCC00"/>
    </w:rPr>
  </w:style>
  <w:style w:type="character" w:customStyle="1" w:styleId="bibed-organization">
    <w:name w:val="bib_ed-organization"/>
    <w:rsid w:val="00CA2CE7"/>
    <w:rPr>
      <w:sz w:val="24"/>
      <w:bdr w:val="none" w:sz="0" w:space="0" w:color="auto"/>
      <w:shd w:val="clear" w:color="auto" w:fill="FCAAC3"/>
    </w:rPr>
  </w:style>
  <w:style w:type="character" w:customStyle="1" w:styleId="bibed-suffix">
    <w:name w:val="bib_ed-suffix"/>
    <w:rsid w:val="00CA2CE7"/>
    <w:rPr>
      <w:sz w:val="24"/>
      <w:bdr w:val="none" w:sz="0" w:space="0" w:color="auto"/>
      <w:shd w:val="clear" w:color="auto" w:fill="CCFFCC"/>
    </w:rPr>
  </w:style>
  <w:style w:type="character" w:customStyle="1" w:styleId="bibed-surname">
    <w:name w:val="bib_ed-surname"/>
    <w:rsid w:val="00CA2CE7"/>
    <w:rPr>
      <w:sz w:val="24"/>
      <w:bdr w:val="none" w:sz="0" w:space="0" w:color="auto"/>
      <w:shd w:val="clear" w:color="auto" w:fill="FFFF00"/>
    </w:rPr>
  </w:style>
  <w:style w:type="character" w:customStyle="1" w:styleId="bibisbn">
    <w:name w:val="bib_isbn"/>
    <w:rsid w:val="00CA2CE7"/>
    <w:rPr>
      <w:sz w:val="24"/>
      <w:shd w:val="clear" w:color="auto" w:fill="D9D9D9"/>
    </w:rPr>
  </w:style>
  <w:style w:type="character" w:customStyle="1" w:styleId="biblocation">
    <w:name w:val="bib_location"/>
    <w:rsid w:val="00CA2CE7"/>
    <w:rPr>
      <w:sz w:val="24"/>
      <w:bdr w:val="none" w:sz="0" w:space="0" w:color="auto"/>
      <w:shd w:val="clear" w:color="auto" w:fill="FFCCCC"/>
    </w:rPr>
  </w:style>
  <w:style w:type="character" w:customStyle="1" w:styleId="bibpagecount">
    <w:name w:val="bib_pagecount"/>
    <w:rsid w:val="00CA2CE7"/>
    <w:rPr>
      <w:sz w:val="24"/>
      <w:bdr w:val="none" w:sz="0" w:space="0" w:color="auto"/>
      <w:shd w:val="clear" w:color="auto" w:fill="00FF00"/>
    </w:rPr>
  </w:style>
  <w:style w:type="character" w:customStyle="1" w:styleId="bibpublisher">
    <w:name w:val="bib_publisher"/>
    <w:rsid w:val="00CA2CE7"/>
    <w:rPr>
      <w:sz w:val="24"/>
      <w:bdr w:val="none" w:sz="0" w:space="0" w:color="auto"/>
      <w:shd w:val="clear" w:color="auto" w:fill="FF99CC"/>
    </w:rPr>
  </w:style>
  <w:style w:type="character" w:customStyle="1" w:styleId="bibseries">
    <w:name w:val="bib_series"/>
    <w:rsid w:val="00CA2CE7"/>
    <w:rPr>
      <w:sz w:val="24"/>
      <w:shd w:val="clear" w:color="auto" w:fill="FFCC99"/>
    </w:rPr>
  </w:style>
  <w:style w:type="character" w:customStyle="1" w:styleId="bibseriesno">
    <w:name w:val="bib_seriesno"/>
    <w:rsid w:val="00CA2CE7"/>
    <w:rPr>
      <w:sz w:val="24"/>
      <w:shd w:val="clear" w:color="auto" w:fill="FFFF99"/>
    </w:rPr>
  </w:style>
  <w:style w:type="character" w:customStyle="1" w:styleId="bibtrans">
    <w:name w:val="bib_trans"/>
    <w:rsid w:val="00CA2CE7"/>
    <w:rPr>
      <w:sz w:val="24"/>
      <w:shd w:val="clear" w:color="auto" w:fill="99CC00"/>
    </w:rPr>
  </w:style>
  <w:style w:type="character" w:customStyle="1" w:styleId="bibinstitution">
    <w:name w:val="bib_institution"/>
    <w:rsid w:val="00CA2CE7"/>
    <w:rPr>
      <w:sz w:val="24"/>
      <w:bdr w:val="none" w:sz="0" w:space="0" w:color="auto"/>
      <w:shd w:val="clear" w:color="auto" w:fill="CCFFCC"/>
    </w:rPr>
  </w:style>
  <w:style w:type="character" w:customStyle="1" w:styleId="bibpatent">
    <w:name w:val="bib_patent"/>
    <w:rsid w:val="00CA2CE7"/>
    <w:rPr>
      <w:sz w:val="24"/>
      <w:bdr w:val="none" w:sz="0" w:space="0" w:color="auto"/>
      <w:shd w:val="clear" w:color="auto" w:fill="66FFCC"/>
    </w:rPr>
  </w:style>
  <w:style w:type="character" w:customStyle="1" w:styleId="bibreportnum">
    <w:name w:val="bib_reportnum"/>
    <w:rsid w:val="00CA2CE7"/>
    <w:rPr>
      <w:sz w:val="24"/>
      <w:bdr w:val="none" w:sz="0" w:space="0" w:color="auto"/>
      <w:shd w:val="clear" w:color="auto" w:fill="CCCCFF"/>
    </w:rPr>
  </w:style>
  <w:style w:type="character" w:customStyle="1" w:styleId="bibschool">
    <w:name w:val="bib_school"/>
    <w:rsid w:val="00CA2CE7"/>
    <w:rPr>
      <w:sz w:val="24"/>
      <w:bdr w:val="none" w:sz="0" w:space="0" w:color="auto"/>
      <w:shd w:val="clear" w:color="auto" w:fill="FFCC66"/>
    </w:rPr>
  </w:style>
  <w:style w:type="character" w:customStyle="1" w:styleId="bibalt-year">
    <w:name w:val="bib_alt-year"/>
    <w:rsid w:val="00CA2CE7"/>
    <w:rPr>
      <w:sz w:val="24"/>
      <w:szCs w:val="24"/>
      <w:bdr w:val="none" w:sz="0" w:space="0" w:color="auto"/>
      <w:shd w:val="clear" w:color="auto" w:fill="CC99FF"/>
    </w:rPr>
  </w:style>
  <w:style w:type="character" w:customStyle="1" w:styleId="bibvolcount">
    <w:name w:val="bib_volcount"/>
    <w:rsid w:val="00CA2CE7"/>
    <w:rPr>
      <w:rFonts w:ascii="Times New Roman" w:hAnsi="Times New Roman"/>
      <w:sz w:val="24"/>
      <w:bdr w:val="none" w:sz="0" w:space="0" w:color="auto"/>
      <w:shd w:val="clear" w:color="auto" w:fill="00FF00"/>
    </w:rPr>
  </w:style>
  <w:style w:type="character" w:customStyle="1" w:styleId="Heading3Char">
    <w:name w:val="Heading 3 Char"/>
    <w:basedOn w:val="DefaultParagraphFont"/>
    <w:link w:val="Heading3"/>
    <w:rsid w:val="00CA2CE7"/>
    <w:rPr>
      <w:rFonts w:ascii="Arial" w:eastAsia="Times New Roman" w:hAnsi="Arial" w:cs="Times New Roman"/>
      <w:b/>
      <w:sz w:val="26"/>
      <w:szCs w:val="20"/>
    </w:rPr>
  </w:style>
  <w:style w:type="character" w:customStyle="1" w:styleId="Heading5Char">
    <w:name w:val="Heading 5 Char"/>
    <w:basedOn w:val="DefaultParagraphFont"/>
    <w:link w:val="Heading5"/>
    <w:rsid w:val="00CA2CE7"/>
    <w:rPr>
      <w:rFonts w:ascii="Times New Roman" w:eastAsia="Times New Roman" w:hAnsi="Times New Roman" w:cs="Times New Roman"/>
      <w:b/>
      <w:i/>
      <w:sz w:val="26"/>
      <w:szCs w:val="20"/>
    </w:rPr>
  </w:style>
  <w:style w:type="paragraph" w:customStyle="1" w:styleId="ESExtractSource">
    <w:name w:val="ES Extract Source"/>
    <w:basedOn w:val="EExtract"/>
    <w:qFormat/>
    <w:rsid w:val="00CA2CE7"/>
  </w:style>
  <w:style w:type="paragraph" w:customStyle="1" w:styleId="EExtract">
    <w:name w:val="E Extract"/>
    <w:basedOn w:val="BaseText"/>
    <w:rsid w:val="00CA2CE7"/>
    <w:pPr>
      <w:spacing w:before="240" w:after="240" w:line="480" w:lineRule="exact"/>
      <w:ind w:left="720" w:right="720"/>
    </w:pPr>
  </w:style>
  <w:style w:type="character" w:customStyle="1" w:styleId="SbarTxSidebarTextChar">
    <w:name w:val="SbarTx Sidebar Text Char"/>
    <w:link w:val="SbarTxSidebarText"/>
    <w:rsid w:val="00CA2CE7"/>
    <w:rPr>
      <w:shd w:val="clear" w:color="auto" w:fill="E6E6E6"/>
    </w:rPr>
  </w:style>
  <w:style w:type="paragraph" w:customStyle="1" w:styleId="SbarTxSidebarText">
    <w:name w:val="SbarTx Sidebar Text"/>
    <w:basedOn w:val="BaseText"/>
    <w:link w:val="SbarTxSidebarTextChar"/>
    <w:rsid w:val="00CA2CE7"/>
    <w:pPr>
      <w:shd w:val="clear" w:color="auto" w:fill="E6E6E6"/>
      <w:spacing w:line="560" w:lineRule="exact"/>
      <w:ind w:left="360" w:right="360"/>
    </w:pPr>
    <w:rPr>
      <w:rFonts w:asciiTheme="minorHAnsi" w:eastAsiaTheme="minorHAnsi" w:hAnsiTheme="minorHAnsi" w:cstheme="minorBidi"/>
      <w:szCs w:val="24"/>
    </w:rPr>
  </w:style>
  <w:style w:type="paragraph" w:customStyle="1" w:styleId="TxText">
    <w:name w:val="Tx Text"/>
    <w:link w:val="TxTextChar"/>
    <w:rsid w:val="00CA2CE7"/>
    <w:pPr>
      <w:spacing w:after="0" w:line="560" w:lineRule="exact"/>
      <w:ind w:firstLine="720"/>
    </w:pPr>
    <w:rPr>
      <w:rFonts w:ascii="Times New Roman" w:eastAsia="Times New Roman" w:hAnsi="Times New Roman" w:cs="Times New Roman"/>
      <w:szCs w:val="20"/>
    </w:rPr>
  </w:style>
  <w:style w:type="character" w:customStyle="1" w:styleId="TxTextChar">
    <w:name w:val="Tx Text Char"/>
    <w:link w:val="TxText"/>
    <w:rsid w:val="00CA2CE7"/>
    <w:rPr>
      <w:rFonts w:ascii="Times New Roman" w:eastAsia="Times New Roman" w:hAnsi="Times New Roman" w:cs="Times New Roman"/>
      <w:szCs w:val="20"/>
    </w:rPr>
  </w:style>
  <w:style w:type="paragraph" w:customStyle="1" w:styleId="CNChapterNumber">
    <w:name w:val="CN Chapter Number"/>
    <w:basedOn w:val="BaseHeading"/>
    <w:rsid w:val="00CA2CE7"/>
    <w:pPr>
      <w:keepNext/>
      <w:keepLines/>
      <w:widowControl w:val="0"/>
      <w:spacing w:before="560"/>
    </w:pPr>
    <w:rPr>
      <w:b/>
      <w:sz w:val="32"/>
    </w:rPr>
  </w:style>
  <w:style w:type="character" w:customStyle="1" w:styleId="LetTxLetterTextChar">
    <w:name w:val="LetTx Letter Text Char"/>
    <w:link w:val="LetTxLetterText"/>
    <w:rsid w:val="00CA2CE7"/>
  </w:style>
  <w:style w:type="paragraph" w:customStyle="1" w:styleId="LetTxLetterText">
    <w:name w:val="LetTx Letter Text"/>
    <w:basedOn w:val="BaseText"/>
    <w:link w:val="LetTxLetterTextChar"/>
    <w:rsid w:val="00CA2CE7"/>
    <w:pPr>
      <w:spacing w:before="280" w:line="560" w:lineRule="exact"/>
    </w:pPr>
    <w:rPr>
      <w:rFonts w:asciiTheme="minorHAnsi" w:eastAsiaTheme="minorHAnsi" w:hAnsiTheme="minorHAnsi" w:cstheme="minorBidi"/>
      <w:szCs w:val="24"/>
    </w:rPr>
  </w:style>
  <w:style w:type="paragraph" w:customStyle="1" w:styleId="CTChapterTitle">
    <w:name w:val="CT Chapter Title"/>
    <w:basedOn w:val="BaseHeading"/>
    <w:rsid w:val="00CA2CE7"/>
    <w:pPr>
      <w:spacing w:before="280" w:after="280"/>
    </w:pPr>
    <w:rPr>
      <w:b/>
      <w:sz w:val="32"/>
    </w:rPr>
  </w:style>
  <w:style w:type="paragraph" w:customStyle="1" w:styleId="CAuChapterAuthor">
    <w:name w:val="CAu Chapter Author"/>
    <w:basedOn w:val="BaseText"/>
    <w:rsid w:val="00CA2CE7"/>
    <w:pPr>
      <w:keepNext/>
      <w:keepLines/>
      <w:widowControl w:val="0"/>
      <w:spacing w:before="280" w:line="560" w:lineRule="exact"/>
      <w:contextualSpacing/>
    </w:pPr>
  </w:style>
  <w:style w:type="paragraph" w:customStyle="1" w:styleId="H1HeadingLevel1">
    <w:name w:val="H1 Heading Level 1"/>
    <w:basedOn w:val="BaseHeading"/>
    <w:next w:val="TxText"/>
    <w:link w:val="H1HeadingLevel1Char"/>
    <w:rsid w:val="00CA2CE7"/>
    <w:pPr>
      <w:keepNext/>
      <w:keepLines/>
      <w:widowControl w:val="0"/>
      <w:spacing w:before="360" w:after="280"/>
      <w:outlineLvl w:val="0"/>
    </w:pPr>
    <w:rPr>
      <w:b/>
      <w:sz w:val="32"/>
    </w:rPr>
  </w:style>
  <w:style w:type="paragraph" w:customStyle="1" w:styleId="H2HeadingLevel2">
    <w:name w:val="H2 Heading Level 2"/>
    <w:basedOn w:val="H1HeadingLevel1"/>
    <w:next w:val="TxText"/>
    <w:rsid w:val="00CA2CE7"/>
    <w:pPr>
      <w:spacing w:before="280"/>
      <w:outlineLvl w:val="1"/>
    </w:pPr>
    <w:rPr>
      <w:sz w:val="28"/>
    </w:rPr>
  </w:style>
  <w:style w:type="paragraph" w:customStyle="1" w:styleId="H3HeadingLevel3">
    <w:name w:val="H3 Heading Level 3"/>
    <w:basedOn w:val="H2HeadingLevel2"/>
    <w:next w:val="TxText"/>
    <w:rsid w:val="00CA2CE7"/>
    <w:pPr>
      <w:spacing w:after="0"/>
      <w:outlineLvl w:val="2"/>
    </w:pPr>
    <w:rPr>
      <w:sz w:val="24"/>
    </w:rPr>
  </w:style>
  <w:style w:type="paragraph" w:customStyle="1" w:styleId="H4HeadingLevel4">
    <w:name w:val="H4 Heading Level 4"/>
    <w:basedOn w:val="H3HeadingLevel3"/>
    <w:next w:val="TxText"/>
    <w:rsid w:val="00CA2CE7"/>
    <w:pPr>
      <w:outlineLvl w:val="3"/>
    </w:pPr>
    <w:rPr>
      <w:b w:val="0"/>
    </w:rPr>
  </w:style>
  <w:style w:type="paragraph" w:customStyle="1" w:styleId="H5HeadingLevel5">
    <w:name w:val="H5 Heading Level 5"/>
    <w:basedOn w:val="H4HeadingLevel4"/>
    <w:next w:val="TxText"/>
    <w:rsid w:val="00CA2CE7"/>
    <w:pPr>
      <w:spacing w:before="140"/>
      <w:outlineLvl w:val="4"/>
    </w:pPr>
  </w:style>
  <w:style w:type="paragraph" w:customStyle="1" w:styleId="UL-EUnnumberedListinExtract">
    <w:name w:val="UL-E Unnumbered List in Extract"/>
    <w:basedOn w:val="ULUnnumberedList"/>
    <w:qFormat/>
    <w:rsid w:val="00CA2CE7"/>
    <w:pPr>
      <w:ind w:left="1080" w:right="720"/>
    </w:pPr>
  </w:style>
  <w:style w:type="paragraph" w:customStyle="1" w:styleId="ULUnnumberedList">
    <w:name w:val="UL Unnumbered List"/>
    <w:basedOn w:val="LLLetteredList"/>
    <w:qFormat/>
    <w:rsid w:val="00CA2CE7"/>
    <w:pPr>
      <w:tabs>
        <w:tab w:val="clear" w:pos="480"/>
      </w:tabs>
    </w:pPr>
  </w:style>
  <w:style w:type="paragraph" w:customStyle="1" w:styleId="LLLetteredList">
    <w:name w:val="LL Lettered List"/>
    <w:basedOn w:val="NLNumberedList"/>
    <w:qFormat/>
    <w:rsid w:val="00CA2CE7"/>
  </w:style>
  <w:style w:type="paragraph" w:customStyle="1" w:styleId="NLNumberedList">
    <w:name w:val="NL Numbered List"/>
    <w:basedOn w:val="BLBulletList"/>
    <w:qFormat/>
    <w:rsid w:val="00CA2CE7"/>
    <w:pPr>
      <w:tabs>
        <w:tab w:val="clear" w:pos="240"/>
        <w:tab w:val="clear" w:pos="960"/>
        <w:tab w:val="left" w:pos="480"/>
      </w:tabs>
      <w:ind w:left="360" w:hanging="360"/>
    </w:pPr>
  </w:style>
  <w:style w:type="paragraph" w:customStyle="1" w:styleId="BLBulletList">
    <w:name w:val="BL Bullet List"/>
    <w:basedOn w:val="BaseText"/>
    <w:rsid w:val="00CA2CE7"/>
    <w:pPr>
      <w:tabs>
        <w:tab w:val="left" w:pos="240"/>
        <w:tab w:val="left" w:pos="960"/>
      </w:tabs>
      <w:spacing w:line="560" w:lineRule="exact"/>
      <w:ind w:left="245" w:hanging="245"/>
    </w:pPr>
  </w:style>
  <w:style w:type="paragraph" w:customStyle="1" w:styleId="LH-EListHeadinExtract">
    <w:name w:val="LH-E List Head in Extract"/>
    <w:basedOn w:val="LHListHead"/>
    <w:qFormat/>
    <w:rsid w:val="00CA2CE7"/>
    <w:pPr>
      <w:ind w:left="720" w:right="720"/>
    </w:pPr>
  </w:style>
  <w:style w:type="paragraph" w:customStyle="1" w:styleId="LHListHead">
    <w:name w:val="LH List Head"/>
    <w:basedOn w:val="BaseText"/>
    <w:rsid w:val="00CA2CE7"/>
    <w:pPr>
      <w:keepNext/>
      <w:keepLines/>
      <w:spacing w:before="280" w:line="560" w:lineRule="exact"/>
    </w:pPr>
    <w:rPr>
      <w:b/>
    </w:rPr>
  </w:style>
  <w:style w:type="paragraph" w:customStyle="1" w:styleId="BL-EBulletListinExtract">
    <w:name w:val="BL-E Bullet List in Extract"/>
    <w:basedOn w:val="BLBulletList"/>
    <w:qFormat/>
    <w:rsid w:val="00CA2CE7"/>
    <w:pPr>
      <w:ind w:left="965"/>
    </w:pPr>
  </w:style>
  <w:style w:type="paragraph" w:customStyle="1" w:styleId="SSLSubsublist">
    <w:name w:val="SSL Subsublist"/>
    <w:basedOn w:val="SLSublist"/>
    <w:qFormat/>
    <w:rsid w:val="00CA2CE7"/>
    <w:pPr>
      <w:ind w:left="1685"/>
    </w:pPr>
  </w:style>
  <w:style w:type="paragraph" w:customStyle="1" w:styleId="SLSublist">
    <w:name w:val="SL Sublist"/>
    <w:basedOn w:val="BLBulletList"/>
    <w:rsid w:val="00CA2CE7"/>
    <w:pPr>
      <w:tabs>
        <w:tab w:val="clear" w:pos="960"/>
      </w:tabs>
      <w:ind w:left="965"/>
    </w:pPr>
  </w:style>
  <w:style w:type="paragraph" w:customStyle="1" w:styleId="DLDescriptiveList">
    <w:name w:val="DL Descriptive List"/>
    <w:basedOn w:val="BaseText"/>
    <w:qFormat/>
    <w:rsid w:val="00CA2CE7"/>
    <w:pPr>
      <w:widowControl w:val="0"/>
      <w:spacing w:line="560" w:lineRule="exact"/>
    </w:pPr>
  </w:style>
  <w:style w:type="character" w:customStyle="1" w:styleId="IntRInterviewer">
    <w:name w:val="IntR Interviewer"/>
    <w:qFormat/>
    <w:rsid w:val="00CA2CE7"/>
    <w:rPr>
      <w:u w:val="dash"/>
    </w:rPr>
  </w:style>
  <w:style w:type="character" w:customStyle="1" w:styleId="IntEInterviewee">
    <w:name w:val="IntE Interviewee"/>
    <w:qFormat/>
    <w:rsid w:val="00CA2CE7"/>
    <w:rPr>
      <w:u w:val="dotted"/>
    </w:rPr>
  </w:style>
  <w:style w:type="paragraph" w:customStyle="1" w:styleId="CAbsChapterAbstract">
    <w:name w:val="CAbs Chapter Abstract"/>
    <w:basedOn w:val="BaseText"/>
    <w:rsid w:val="00CA2CE7"/>
    <w:pPr>
      <w:spacing w:before="360" w:after="360" w:line="560" w:lineRule="exact"/>
      <w:ind w:firstLine="720"/>
    </w:pPr>
    <w:rPr>
      <w:color w:val="0000FF"/>
    </w:rPr>
  </w:style>
  <w:style w:type="paragraph" w:customStyle="1" w:styleId="OL1OutlineListLevel1">
    <w:name w:val="OL1 Outline List Level 1"/>
    <w:basedOn w:val="BaseText"/>
    <w:rsid w:val="00CA2CE7"/>
    <w:pPr>
      <w:tabs>
        <w:tab w:val="right" w:pos="547"/>
      </w:tabs>
      <w:spacing w:before="140" w:after="140" w:line="560" w:lineRule="exact"/>
      <w:ind w:left="720" w:hanging="720"/>
    </w:pPr>
  </w:style>
  <w:style w:type="character" w:customStyle="1" w:styleId="FgCOFigureCallOut">
    <w:name w:val="FgCO Figure Call Out"/>
    <w:rsid w:val="00CA2CE7"/>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CA2CE7"/>
    <w:pPr>
      <w:spacing w:before="140" w:line="560" w:lineRule="exact"/>
    </w:pPr>
  </w:style>
  <w:style w:type="character" w:customStyle="1" w:styleId="TCOTableCallOut">
    <w:name w:val="TCO Table Call Out"/>
    <w:rsid w:val="00CA2CE7"/>
    <w:rPr>
      <w:rFonts w:ascii="Times New Roman" w:hAnsi="Times New Roman"/>
      <w:sz w:val="24"/>
      <w:bdr w:val="none" w:sz="0" w:space="0" w:color="auto"/>
      <w:shd w:val="pct30" w:color="FF6600" w:fill="F3F3F3"/>
    </w:rPr>
  </w:style>
  <w:style w:type="paragraph" w:customStyle="1" w:styleId="SBSpaceBreak">
    <w:name w:val="SB Space Break"/>
    <w:basedOn w:val="BaseText"/>
    <w:rsid w:val="00CA2CE7"/>
    <w:pPr>
      <w:shd w:val="pct20" w:color="auto" w:fill="FFFFFF"/>
      <w:spacing w:line="560" w:lineRule="exact"/>
      <w:jc w:val="center"/>
    </w:pPr>
  </w:style>
  <w:style w:type="character" w:customStyle="1" w:styleId="BxCOBoxCallOut">
    <w:name w:val="BxCO Box Call Out"/>
    <w:rsid w:val="00CA2CE7"/>
    <w:rPr>
      <w:rFonts w:ascii="Times New Roman" w:hAnsi="Times New Roman"/>
      <w:sz w:val="24"/>
      <w:bdr w:val="none" w:sz="0" w:space="0" w:color="auto"/>
      <w:shd w:val="pct20" w:color="FF00FF" w:fill="auto"/>
    </w:rPr>
  </w:style>
  <w:style w:type="paragraph" w:customStyle="1" w:styleId="NtCNotetoComp">
    <w:name w:val="NtC Note to Comp"/>
    <w:basedOn w:val="BaseText"/>
    <w:rsid w:val="00CA2CE7"/>
    <w:pPr>
      <w:spacing w:before="360" w:after="360" w:line="360" w:lineRule="exact"/>
    </w:pPr>
    <w:rPr>
      <w:color w:val="FF0000"/>
      <w:sz w:val="28"/>
    </w:rPr>
  </w:style>
  <w:style w:type="paragraph" w:customStyle="1" w:styleId="NtENotetoEditor">
    <w:name w:val="NtE Note to Editor"/>
    <w:basedOn w:val="NtCNotetoComp"/>
    <w:rsid w:val="00CA2CE7"/>
    <w:rPr>
      <w:color w:val="008000"/>
    </w:rPr>
  </w:style>
  <w:style w:type="paragraph" w:customStyle="1" w:styleId="BNBoxNumber">
    <w:name w:val="BN Box Number"/>
    <w:basedOn w:val="BaseText"/>
    <w:rsid w:val="00CA2CE7"/>
    <w:pPr>
      <w:spacing w:before="280" w:line="560" w:lineRule="exact"/>
    </w:pPr>
    <w:rPr>
      <w:b/>
    </w:rPr>
  </w:style>
  <w:style w:type="paragraph" w:customStyle="1" w:styleId="BTBoxTitle">
    <w:name w:val="BT Box Title"/>
    <w:basedOn w:val="BNBoxNumber"/>
    <w:rsid w:val="00CA2CE7"/>
    <w:pPr>
      <w:spacing w:before="0" w:after="280"/>
    </w:pPr>
    <w:rPr>
      <w:b w:val="0"/>
    </w:rPr>
  </w:style>
  <w:style w:type="paragraph" w:customStyle="1" w:styleId="TStbHTableStubHead">
    <w:name w:val="TStbH Table Stub Head"/>
    <w:basedOn w:val="BaseText"/>
    <w:rsid w:val="00CA2CE7"/>
    <w:pPr>
      <w:spacing w:line="360" w:lineRule="exact"/>
    </w:pPr>
    <w:rPr>
      <w:b/>
    </w:rPr>
  </w:style>
  <w:style w:type="paragraph" w:customStyle="1" w:styleId="TBTableBody">
    <w:name w:val="TB Table Body"/>
    <w:basedOn w:val="BaseText"/>
    <w:rsid w:val="00CA2CE7"/>
    <w:pPr>
      <w:spacing w:line="360" w:lineRule="exact"/>
    </w:pPr>
  </w:style>
  <w:style w:type="paragraph" w:customStyle="1" w:styleId="TCHTableColumnHead">
    <w:name w:val="TCH Table Column Head"/>
    <w:basedOn w:val="TTTableTitle"/>
    <w:rsid w:val="00CA2CE7"/>
    <w:rPr>
      <w:b/>
    </w:rPr>
  </w:style>
  <w:style w:type="paragraph" w:customStyle="1" w:styleId="TTTableTitle">
    <w:name w:val="TT Table Title"/>
    <w:basedOn w:val="BaseText"/>
    <w:rsid w:val="00CA2CE7"/>
    <w:pPr>
      <w:spacing w:line="360" w:lineRule="exact"/>
    </w:pPr>
  </w:style>
  <w:style w:type="paragraph" w:customStyle="1" w:styleId="GLDefGlossaryDefinition">
    <w:name w:val="GLDef Glossary Definition"/>
    <w:basedOn w:val="BaseText"/>
    <w:rsid w:val="00CA2CE7"/>
    <w:pPr>
      <w:spacing w:line="560" w:lineRule="exact"/>
    </w:pPr>
  </w:style>
  <w:style w:type="paragraph" w:customStyle="1" w:styleId="OL2OutlineListLevel2">
    <w:name w:val="OL2 Outline List Level 2"/>
    <w:basedOn w:val="OL1OutlineListLevel1"/>
    <w:rsid w:val="00CA2CE7"/>
    <w:pPr>
      <w:tabs>
        <w:tab w:val="clear" w:pos="547"/>
        <w:tab w:val="right" w:pos="1267"/>
      </w:tabs>
      <w:spacing w:before="0"/>
      <w:ind w:left="1440"/>
    </w:pPr>
  </w:style>
  <w:style w:type="paragraph" w:customStyle="1" w:styleId="OL3OutlineListLevel3">
    <w:name w:val="OL3 Outline List Level 3"/>
    <w:basedOn w:val="OL2OutlineListLevel2"/>
    <w:rsid w:val="00CA2CE7"/>
    <w:pPr>
      <w:tabs>
        <w:tab w:val="right" w:pos="1872"/>
      </w:tabs>
      <w:ind w:left="2160"/>
    </w:pPr>
  </w:style>
  <w:style w:type="paragraph" w:customStyle="1" w:styleId="OL4OutlineListLevel4">
    <w:name w:val="OL4 Outline List Level 4"/>
    <w:basedOn w:val="OL3OutlineListLevel3"/>
    <w:rsid w:val="00CA2CE7"/>
    <w:pPr>
      <w:tabs>
        <w:tab w:val="right" w:pos="2592"/>
      </w:tabs>
      <w:ind w:left="2880"/>
    </w:pPr>
  </w:style>
  <w:style w:type="paragraph" w:customStyle="1" w:styleId="SpExSpecialExtract">
    <w:name w:val="SpEx Special Extract"/>
    <w:basedOn w:val="EExtract"/>
    <w:rsid w:val="00CA2CE7"/>
    <w:pPr>
      <w:spacing w:before="360" w:after="360" w:line="400" w:lineRule="exact"/>
      <w:contextualSpacing/>
    </w:pPr>
    <w:rPr>
      <w:color w:val="00B050"/>
    </w:rPr>
  </w:style>
  <w:style w:type="character" w:customStyle="1" w:styleId="FgMenFigureMention">
    <w:name w:val="FgMen Figure Mention"/>
    <w:rsid w:val="00CA2CE7"/>
    <w:rPr>
      <w:color w:val="0000FF"/>
    </w:rPr>
  </w:style>
  <w:style w:type="paragraph" w:customStyle="1" w:styleId="CAuAfChapterAuthorAffiliation">
    <w:name w:val="CAuAf Chapter Author Affiliation"/>
    <w:basedOn w:val="CAuChapterAuthor"/>
    <w:rsid w:val="00CA2CE7"/>
    <w:pPr>
      <w:spacing w:before="0" w:after="280"/>
    </w:pPr>
    <w:rPr>
      <w:b/>
    </w:rPr>
  </w:style>
  <w:style w:type="paragraph" w:customStyle="1" w:styleId="DEDisplayEquation">
    <w:name w:val="DE Display Equation"/>
    <w:basedOn w:val="BaseText"/>
    <w:rsid w:val="00CA2CE7"/>
    <w:pPr>
      <w:tabs>
        <w:tab w:val="right" w:pos="8640"/>
      </w:tabs>
      <w:spacing w:before="360" w:after="360" w:line="560" w:lineRule="atLeast"/>
      <w:ind w:left="720" w:hanging="720"/>
    </w:pPr>
  </w:style>
  <w:style w:type="paragraph" w:customStyle="1" w:styleId="H6HeadingLevel6">
    <w:name w:val="H6 Heading Level 6"/>
    <w:basedOn w:val="H5HeadingLevel5"/>
    <w:rsid w:val="00CA2CE7"/>
    <w:pPr>
      <w:outlineLvl w:val="5"/>
    </w:pPr>
    <w:rPr>
      <w:sz w:val="22"/>
    </w:rPr>
  </w:style>
  <w:style w:type="paragraph" w:customStyle="1" w:styleId="TIHTableInternalHead">
    <w:name w:val="TIH Table Internal Head"/>
    <w:basedOn w:val="TTTableTitle"/>
    <w:rsid w:val="00CA2CE7"/>
    <w:pPr>
      <w:spacing w:before="280"/>
    </w:pPr>
  </w:style>
  <w:style w:type="paragraph" w:styleId="TOC8">
    <w:name w:val="toc 8"/>
    <w:basedOn w:val="Normal"/>
    <w:next w:val="Normal"/>
    <w:autoRedefine/>
    <w:semiHidden/>
    <w:rsid w:val="00CA2CE7"/>
    <w:pPr>
      <w:ind w:left="1400"/>
    </w:pPr>
  </w:style>
  <w:style w:type="character" w:customStyle="1" w:styleId="DENDisplayEquationNumber">
    <w:name w:val="DEN Display Equation Number"/>
    <w:rsid w:val="00CA2CE7"/>
    <w:rPr>
      <w:bdr w:val="none" w:sz="0" w:space="0" w:color="auto"/>
      <w:shd w:val="pct15" w:color="auto" w:fill="FFFFFF"/>
    </w:rPr>
  </w:style>
  <w:style w:type="paragraph" w:customStyle="1" w:styleId="TFNTableFootnote">
    <w:name w:val="TFN Table Footnote"/>
    <w:basedOn w:val="TBTableBody"/>
    <w:rsid w:val="00CA2CE7"/>
    <w:pPr>
      <w:spacing w:before="280" w:after="280"/>
    </w:pPr>
  </w:style>
  <w:style w:type="character" w:customStyle="1" w:styleId="LetDateLetterDateChar">
    <w:name w:val="LetDate Letter Date Char"/>
    <w:basedOn w:val="LetTxLetterTextChar"/>
    <w:link w:val="LetDateLetterDate"/>
    <w:rsid w:val="00CA2CE7"/>
  </w:style>
  <w:style w:type="paragraph" w:customStyle="1" w:styleId="LetDateLetterDate">
    <w:name w:val="LetDate Letter Date"/>
    <w:basedOn w:val="LetTxLetterText"/>
    <w:link w:val="LetDateLetterDateChar"/>
    <w:rsid w:val="00CA2CE7"/>
  </w:style>
  <w:style w:type="paragraph" w:customStyle="1" w:styleId="CONChapterOpeningNote">
    <w:name w:val="CON Chapter Opening Note"/>
    <w:basedOn w:val="BaseText"/>
    <w:rsid w:val="00CA2CE7"/>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CA2CE7"/>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CA2CE7"/>
    <w:pPr>
      <w:spacing w:line="560" w:lineRule="exact"/>
      <w:ind w:firstLine="720"/>
    </w:pPr>
    <w:rPr>
      <w:color w:val="000080"/>
      <w:sz w:val="24"/>
    </w:rPr>
  </w:style>
  <w:style w:type="paragraph" w:customStyle="1" w:styleId="IntAInterviewAnswer">
    <w:name w:val="IntA Interview Answer"/>
    <w:basedOn w:val="BaseText"/>
    <w:autoRedefine/>
    <w:rsid w:val="00CA2CE7"/>
    <w:pPr>
      <w:spacing w:line="560" w:lineRule="exact"/>
      <w:ind w:firstLine="720"/>
    </w:pPr>
    <w:rPr>
      <w:color w:val="008000"/>
      <w:szCs w:val="24"/>
    </w:rPr>
  </w:style>
  <w:style w:type="paragraph" w:customStyle="1" w:styleId="DE-EDisplayEquationinExtract">
    <w:name w:val="DE-E Display Equation in Extract"/>
    <w:basedOn w:val="DEDisplayEquation"/>
    <w:rsid w:val="00CA2CE7"/>
    <w:pPr>
      <w:spacing w:before="0" w:after="0"/>
      <w:ind w:firstLine="0"/>
    </w:pPr>
  </w:style>
  <w:style w:type="paragraph" w:customStyle="1" w:styleId="PNPartNumber">
    <w:name w:val="PN Part Number"/>
    <w:basedOn w:val="BaseHeading"/>
    <w:next w:val="PTPartTitle"/>
    <w:rsid w:val="00CA2CE7"/>
    <w:pPr>
      <w:keepNext/>
      <w:keepLines/>
      <w:spacing w:before="560"/>
      <w:jc w:val="center"/>
    </w:pPr>
    <w:rPr>
      <w:b/>
      <w:sz w:val="28"/>
    </w:rPr>
  </w:style>
  <w:style w:type="paragraph" w:customStyle="1" w:styleId="PTPartTitle">
    <w:name w:val="PT Part Title"/>
    <w:basedOn w:val="PNPartNumber"/>
    <w:rsid w:val="00CA2CE7"/>
    <w:pPr>
      <w:spacing w:before="1200"/>
    </w:pPr>
  </w:style>
  <w:style w:type="paragraph" w:customStyle="1" w:styleId="PSTPartSubtitle">
    <w:name w:val="PST Part Subtitle"/>
    <w:basedOn w:val="PTPartTitle"/>
    <w:rsid w:val="00CA2CE7"/>
    <w:pPr>
      <w:keepNext w:val="0"/>
      <w:spacing w:before="360"/>
    </w:pPr>
    <w:rPr>
      <w:b w:val="0"/>
    </w:rPr>
  </w:style>
  <w:style w:type="paragraph" w:customStyle="1" w:styleId="EpEpigraph">
    <w:name w:val="Ep Epigraph"/>
    <w:basedOn w:val="BaseText"/>
    <w:rsid w:val="00CA2CE7"/>
    <w:pPr>
      <w:spacing w:before="280" w:line="560" w:lineRule="exact"/>
      <w:ind w:left="720" w:right="720"/>
    </w:pPr>
  </w:style>
  <w:style w:type="paragraph" w:customStyle="1" w:styleId="EpSEpigraphSource">
    <w:name w:val="EpS Epigraph Source"/>
    <w:basedOn w:val="EpEpigraph"/>
    <w:rsid w:val="00CA2CE7"/>
    <w:pPr>
      <w:spacing w:before="140" w:after="280"/>
      <w:ind w:right="0"/>
    </w:pPr>
  </w:style>
  <w:style w:type="paragraph" w:customStyle="1" w:styleId="PITxPartIntroductionText">
    <w:name w:val="PITx Part Introduction Text"/>
    <w:basedOn w:val="BaseText"/>
    <w:rsid w:val="00CA2CE7"/>
    <w:pPr>
      <w:spacing w:before="280" w:after="280" w:line="560" w:lineRule="exact"/>
      <w:ind w:firstLine="720"/>
      <w:contextualSpacing/>
    </w:pPr>
  </w:style>
  <w:style w:type="paragraph" w:customStyle="1" w:styleId="SpH1SpecialHeading1">
    <w:name w:val="SpH1 Special Heading 1"/>
    <w:basedOn w:val="SpTxSpecialText"/>
    <w:rsid w:val="00CA2CE7"/>
    <w:pPr>
      <w:spacing w:before="280" w:after="280"/>
      <w:ind w:firstLine="0"/>
    </w:pPr>
    <w:rPr>
      <w:b/>
      <w:sz w:val="36"/>
    </w:rPr>
  </w:style>
  <w:style w:type="paragraph" w:customStyle="1" w:styleId="SpTxSpecialText">
    <w:name w:val="SpTx Special Text"/>
    <w:basedOn w:val="BaseText"/>
    <w:rsid w:val="00CA2CE7"/>
    <w:pPr>
      <w:spacing w:line="560" w:lineRule="exact"/>
      <w:ind w:firstLine="720"/>
    </w:pPr>
    <w:rPr>
      <w:color w:val="00B050"/>
    </w:rPr>
  </w:style>
  <w:style w:type="paragraph" w:styleId="TableofAuthorities">
    <w:name w:val="table of authorities"/>
    <w:basedOn w:val="Normal"/>
    <w:next w:val="Normal"/>
    <w:semiHidden/>
    <w:rsid w:val="00CA2CE7"/>
    <w:pPr>
      <w:ind w:left="200" w:hanging="200"/>
    </w:pPr>
  </w:style>
  <w:style w:type="paragraph" w:styleId="TableofFigures">
    <w:name w:val="table of figures"/>
    <w:basedOn w:val="Normal"/>
    <w:next w:val="Normal"/>
    <w:semiHidden/>
    <w:rsid w:val="00CA2CE7"/>
    <w:pPr>
      <w:ind w:left="400" w:hanging="400"/>
    </w:pPr>
  </w:style>
  <w:style w:type="paragraph" w:customStyle="1" w:styleId="GLTrmGlossaryDefinitionTerm">
    <w:name w:val="GLTrm Glossary Definition Term"/>
    <w:basedOn w:val="GLDefGlossaryDefinition"/>
    <w:rsid w:val="00CA2CE7"/>
    <w:pPr>
      <w:spacing w:before="280"/>
    </w:pPr>
    <w:rPr>
      <w:b/>
    </w:rPr>
  </w:style>
  <w:style w:type="character" w:customStyle="1" w:styleId="TMenTableMention">
    <w:name w:val="TMen Table Mention"/>
    <w:rsid w:val="00CA2CE7"/>
    <w:rPr>
      <w:color w:val="FF6600"/>
    </w:rPr>
  </w:style>
  <w:style w:type="paragraph" w:customStyle="1" w:styleId="ChrChronology">
    <w:name w:val="Chr Chronology"/>
    <w:basedOn w:val="BaseText"/>
    <w:rsid w:val="00CA2CE7"/>
    <w:pPr>
      <w:tabs>
        <w:tab w:val="left" w:pos="1728"/>
      </w:tabs>
      <w:spacing w:before="140" w:line="560" w:lineRule="exact"/>
      <w:ind w:left="1728" w:hanging="1728"/>
    </w:pPr>
  </w:style>
  <w:style w:type="paragraph" w:customStyle="1" w:styleId="VSVerseSource">
    <w:name w:val="VS Verse Source"/>
    <w:basedOn w:val="BaseText"/>
    <w:rsid w:val="00CA2CE7"/>
    <w:pPr>
      <w:spacing w:before="140" w:after="280" w:line="560" w:lineRule="exact"/>
    </w:pPr>
  </w:style>
  <w:style w:type="character" w:customStyle="1" w:styleId="SbarMenSidebarMention">
    <w:name w:val="SbarMen Sidebar Mention"/>
    <w:rsid w:val="00CA2CE7"/>
    <w:rPr>
      <w:color w:val="008000"/>
    </w:rPr>
  </w:style>
  <w:style w:type="paragraph" w:customStyle="1" w:styleId="PriDocBegPrimaryDocumentBegin">
    <w:name w:val="PriDocBeg Primary Document Begin"/>
    <w:basedOn w:val="BaseText"/>
    <w:rsid w:val="00CA2CE7"/>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CA2CE7"/>
  </w:style>
  <w:style w:type="paragraph" w:customStyle="1" w:styleId="TxCTextContinuation">
    <w:name w:val="TxC Text Continuation"/>
    <w:basedOn w:val="BaseText"/>
    <w:rsid w:val="00CA2CE7"/>
    <w:pPr>
      <w:spacing w:line="560" w:lineRule="exact"/>
    </w:pPr>
  </w:style>
  <w:style w:type="paragraph" w:customStyle="1" w:styleId="VHVerseHeading">
    <w:name w:val="VH Verse Heading"/>
    <w:basedOn w:val="BaseText"/>
    <w:next w:val="VVerse"/>
    <w:rsid w:val="00CA2CE7"/>
    <w:pPr>
      <w:keepNext/>
      <w:keepLines/>
      <w:spacing w:before="280" w:line="560" w:lineRule="exact"/>
    </w:pPr>
    <w:rPr>
      <w:b/>
    </w:rPr>
  </w:style>
  <w:style w:type="paragraph" w:customStyle="1" w:styleId="VVerse">
    <w:name w:val="V Verse"/>
    <w:basedOn w:val="BaseText"/>
    <w:rsid w:val="00CA2CE7"/>
    <w:pPr>
      <w:tabs>
        <w:tab w:val="left" w:pos="2880"/>
      </w:tabs>
      <w:spacing w:before="280" w:after="280" w:line="560" w:lineRule="exact"/>
      <w:ind w:left="245" w:hanging="245"/>
      <w:contextualSpacing/>
    </w:pPr>
  </w:style>
  <w:style w:type="character" w:customStyle="1" w:styleId="BxMenBoxMention">
    <w:name w:val="BxMen Box Mention"/>
    <w:rsid w:val="00CA2CE7"/>
    <w:rPr>
      <w:color w:val="FF00FF"/>
    </w:rPr>
  </w:style>
  <w:style w:type="character" w:customStyle="1" w:styleId="SbarCOSidebarCallOut">
    <w:name w:val="SbarCO Sidebar Call Out"/>
    <w:rsid w:val="00CA2CE7"/>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CA2CE7"/>
    <w:pPr>
      <w:tabs>
        <w:tab w:val="left" w:pos="1440"/>
        <w:tab w:val="left" w:pos="1800"/>
        <w:tab w:val="left" w:pos="2160"/>
      </w:tabs>
      <w:ind w:left="1080" w:right="720"/>
    </w:pPr>
  </w:style>
  <w:style w:type="paragraph" w:customStyle="1" w:styleId="LetAuLetterAuthor">
    <w:name w:val="LetAu Letter Author"/>
    <w:basedOn w:val="LetTxLetterText"/>
    <w:rsid w:val="00CA2CE7"/>
    <w:pPr>
      <w:spacing w:after="280"/>
    </w:pPr>
  </w:style>
  <w:style w:type="paragraph" w:customStyle="1" w:styleId="LetAuAddLetterAuthorAddress">
    <w:name w:val="LetAuAdd Letter Author Address"/>
    <w:basedOn w:val="LetTxLetterText"/>
    <w:rsid w:val="00CA2CE7"/>
    <w:pPr>
      <w:spacing w:after="280"/>
      <w:contextualSpacing/>
    </w:pPr>
  </w:style>
  <w:style w:type="paragraph" w:customStyle="1" w:styleId="LetAddLetterAddress">
    <w:name w:val="LetAdd Letter Address"/>
    <w:basedOn w:val="LetTxLetterText"/>
    <w:rsid w:val="00CA2CE7"/>
    <w:pPr>
      <w:spacing w:after="280"/>
      <w:contextualSpacing/>
    </w:pPr>
  </w:style>
  <w:style w:type="paragraph" w:customStyle="1" w:styleId="Let-ELetterinExtract">
    <w:name w:val="Let-E Letter in Extract"/>
    <w:basedOn w:val="LetTxLetterText"/>
    <w:rsid w:val="00CA2CE7"/>
    <w:pPr>
      <w:ind w:left="720" w:right="720"/>
    </w:pPr>
  </w:style>
  <w:style w:type="paragraph" w:customStyle="1" w:styleId="LetDate-ELetterDateinExtract">
    <w:name w:val="LetDate-E Letter Date in Extract"/>
    <w:basedOn w:val="Let-ELetterinExtract"/>
    <w:rsid w:val="00CA2CE7"/>
  </w:style>
  <w:style w:type="paragraph" w:customStyle="1" w:styleId="LetAdd-ELetterAddressinExtract">
    <w:name w:val="LetAdd-E Letter Address in Extract"/>
    <w:basedOn w:val="LetAddLetterAddress"/>
    <w:rsid w:val="00CA2CE7"/>
    <w:pPr>
      <w:spacing w:before="0" w:after="0"/>
      <w:ind w:left="720" w:right="720"/>
      <w:contextualSpacing w:val="0"/>
    </w:pPr>
  </w:style>
  <w:style w:type="paragraph" w:customStyle="1" w:styleId="LetAu-ELetterAuthorinExtract">
    <w:name w:val="LetAu-E Letter Author in Extract"/>
    <w:basedOn w:val="LetAuLetterAuthor"/>
    <w:rsid w:val="00CA2CE7"/>
    <w:pPr>
      <w:spacing w:before="0"/>
      <w:ind w:left="720" w:right="720"/>
    </w:pPr>
  </w:style>
  <w:style w:type="paragraph" w:customStyle="1" w:styleId="LetAuAdd-ELetterAuthorAddressinExtract">
    <w:name w:val="LetAuAdd-E Letter Author Address in Extract"/>
    <w:basedOn w:val="LetAuAddLetterAuthorAddress"/>
    <w:rsid w:val="00CA2CE7"/>
    <w:pPr>
      <w:spacing w:before="0"/>
      <w:ind w:left="720" w:right="720"/>
    </w:pPr>
  </w:style>
  <w:style w:type="paragraph" w:customStyle="1" w:styleId="CSTChapterSubtitle">
    <w:name w:val="CST Chapter Subtitle"/>
    <w:basedOn w:val="BaseHeading"/>
    <w:autoRedefine/>
    <w:rsid w:val="00CA2CE7"/>
    <w:rPr>
      <w:sz w:val="28"/>
    </w:rPr>
  </w:style>
  <w:style w:type="paragraph" w:customStyle="1" w:styleId="PITPartIntroductionTitle">
    <w:name w:val="PIT Part Introduction Title"/>
    <w:basedOn w:val="PSTPartSubtitle"/>
    <w:qFormat/>
    <w:rsid w:val="00CA2CE7"/>
    <w:pPr>
      <w:keepNext/>
      <w:spacing w:before="280"/>
    </w:pPr>
  </w:style>
  <w:style w:type="paragraph" w:customStyle="1" w:styleId="NNotation">
    <w:name w:val="N Notation"/>
    <w:basedOn w:val="BaseText"/>
    <w:qFormat/>
    <w:rsid w:val="00CA2CE7"/>
    <w:pPr>
      <w:tabs>
        <w:tab w:val="left" w:pos="480"/>
      </w:tabs>
      <w:spacing w:line="560" w:lineRule="exact"/>
    </w:pPr>
  </w:style>
  <w:style w:type="paragraph" w:customStyle="1" w:styleId="DIA-EDialogueinExtract">
    <w:name w:val="DIA-E Dialogue in Extract"/>
    <w:basedOn w:val="DIADialogue"/>
    <w:qFormat/>
    <w:rsid w:val="00CA2CE7"/>
    <w:pPr>
      <w:tabs>
        <w:tab w:val="left" w:pos="4320"/>
      </w:tabs>
      <w:ind w:left="1440" w:right="720"/>
    </w:pPr>
  </w:style>
  <w:style w:type="paragraph" w:customStyle="1" w:styleId="VEVerseinExtract">
    <w:name w:val="VE Verse in Extract"/>
    <w:basedOn w:val="VVerse"/>
    <w:qFormat/>
    <w:rsid w:val="00CA2CE7"/>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CA2CE7"/>
    <w:pPr>
      <w:spacing w:before="0"/>
      <w:ind w:left="720" w:right="720"/>
    </w:pPr>
  </w:style>
  <w:style w:type="paragraph" w:customStyle="1" w:styleId="AuQAuthorQuery">
    <w:name w:val="AuQ Author Query"/>
    <w:basedOn w:val="NtENotetoEditor"/>
    <w:qFormat/>
    <w:rsid w:val="00CA2CE7"/>
    <w:rPr>
      <w:color w:val="0070C0"/>
    </w:rPr>
  </w:style>
  <w:style w:type="paragraph" w:customStyle="1" w:styleId="AppBegAppendixBegin">
    <w:name w:val="AppBeg Appendix Begin"/>
    <w:basedOn w:val="PriDocBegPrimaryDocumentBegin"/>
    <w:qFormat/>
    <w:rsid w:val="00CA2CE7"/>
  </w:style>
  <w:style w:type="paragraph" w:customStyle="1" w:styleId="AppEndAppendixEnd">
    <w:name w:val="AppEnd Appendix End"/>
    <w:basedOn w:val="PriDocEndPrimaryDocumentEnd"/>
    <w:qFormat/>
    <w:rsid w:val="00CA2CE7"/>
  </w:style>
  <w:style w:type="paragraph" w:customStyle="1" w:styleId="BoxBegBoxBegin">
    <w:name w:val="BoxBeg Box Begin"/>
    <w:basedOn w:val="PriDocBegPrimaryDocumentBegin"/>
    <w:qFormat/>
    <w:rsid w:val="00CA2CE7"/>
  </w:style>
  <w:style w:type="paragraph" w:customStyle="1" w:styleId="BoxEndBoxEnd">
    <w:name w:val="BoxEnd Box End"/>
    <w:basedOn w:val="PriDocEndPrimaryDocumentEnd"/>
    <w:qFormat/>
    <w:rsid w:val="00CA2CE7"/>
  </w:style>
  <w:style w:type="paragraph" w:customStyle="1" w:styleId="ExrBegExerciseBegin">
    <w:name w:val="ExrBeg Exercise Begin"/>
    <w:basedOn w:val="PriDocBegPrimaryDocumentBegin"/>
    <w:qFormat/>
    <w:rsid w:val="00CA2CE7"/>
  </w:style>
  <w:style w:type="paragraph" w:customStyle="1" w:styleId="ExrEndExerciseEnd">
    <w:name w:val="ExrEnd Exercise End"/>
    <w:basedOn w:val="PriDocEndPrimaryDocumentEnd"/>
    <w:qFormat/>
    <w:rsid w:val="00CA2CE7"/>
  </w:style>
  <w:style w:type="paragraph" w:customStyle="1" w:styleId="NotesBegNotesBegin">
    <w:name w:val="NotesBeg Notes Begin"/>
    <w:basedOn w:val="PriDocBegPrimaryDocumentBegin"/>
    <w:qFormat/>
    <w:rsid w:val="00CA2CE7"/>
  </w:style>
  <w:style w:type="paragraph" w:customStyle="1" w:styleId="NotesEndNotesEnd">
    <w:name w:val="NotesEnd Notes End"/>
    <w:basedOn w:val="PriDocEndPrimaryDocumentEnd"/>
    <w:qFormat/>
    <w:rsid w:val="00CA2CE7"/>
  </w:style>
  <w:style w:type="paragraph" w:customStyle="1" w:styleId="TSTableSource">
    <w:name w:val="TS Table Source"/>
    <w:basedOn w:val="TFNTableFootnote"/>
    <w:rsid w:val="00CA2CE7"/>
    <w:pPr>
      <w:spacing w:before="0" w:after="560"/>
    </w:pPr>
  </w:style>
  <w:style w:type="paragraph" w:customStyle="1" w:styleId="TNTableNumber">
    <w:name w:val="TN Table Number"/>
    <w:basedOn w:val="TTTableTitle"/>
    <w:rsid w:val="00CA2CE7"/>
    <w:pPr>
      <w:spacing w:before="560"/>
    </w:pPr>
    <w:rPr>
      <w:b/>
    </w:rPr>
  </w:style>
  <w:style w:type="paragraph" w:customStyle="1" w:styleId="ITCHIn-textTableColumnHead">
    <w:name w:val="ITCH In-text Table Column Head"/>
    <w:basedOn w:val="TCHTableColumnHead"/>
    <w:rsid w:val="00CA2CE7"/>
  </w:style>
  <w:style w:type="paragraph" w:customStyle="1" w:styleId="ITBIn-textTableBody">
    <w:name w:val="ITB In-text Table Body"/>
    <w:basedOn w:val="TBTableBody"/>
    <w:rsid w:val="00CA2CE7"/>
  </w:style>
  <w:style w:type="paragraph" w:customStyle="1" w:styleId="RefTxReferenceText">
    <w:name w:val="RefTx Reference Text"/>
    <w:basedOn w:val="BaseText"/>
    <w:rsid w:val="00CA2CE7"/>
    <w:pPr>
      <w:spacing w:after="140" w:line="560" w:lineRule="exact"/>
      <w:ind w:left="720" w:hanging="720"/>
    </w:pPr>
  </w:style>
  <w:style w:type="paragraph" w:customStyle="1" w:styleId="DL-EDescriptiveListinExtract">
    <w:name w:val="DL-E Descriptive List in Extract"/>
    <w:basedOn w:val="DLDescriptiveList"/>
    <w:rsid w:val="00CA2CE7"/>
    <w:pPr>
      <w:tabs>
        <w:tab w:val="left" w:pos="480"/>
      </w:tabs>
    </w:pPr>
  </w:style>
  <w:style w:type="paragraph" w:customStyle="1" w:styleId="N-ENotationinExtract">
    <w:name w:val="N-E Notation in Extract"/>
    <w:basedOn w:val="NNotation"/>
    <w:rsid w:val="00CA2CE7"/>
  </w:style>
  <w:style w:type="paragraph" w:customStyle="1" w:styleId="Dis-EDisplayinExtract">
    <w:name w:val="Dis-E Display in Extract"/>
    <w:basedOn w:val="DDisplay"/>
    <w:rsid w:val="00CA2CE7"/>
    <w:pPr>
      <w:ind w:left="720" w:right="720"/>
    </w:pPr>
  </w:style>
  <w:style w:type="paragraph" w:customStyle="1" w:styleId="DDisplay">
    <w:name w:val="D Display"/>
    <w:basedOn w:val="BaseText"/>
    <w:rsid w:val="00CA2CE7"/>
    <w:pPr>
      <w:spacing w:before="280" w:after="280" w:line="560" w:lineRule="exact"/>
    </w:pPr>
  </w:style>
  <w:style w:type="paragraph" w:customStyle="1" w:styleId="PProgram">
    <w:name w:val="P Program"/>
    <w:basedOn w:val="BaseText"/>
    <w:rsid w:val="00CA2CE7"/>
    <w:pPr>
      <w:spacing w:line="560" w:lineRule="exact"/>
    </w:pPr>
    <w:rPr>
      <w:rFonts w:ascii="Courier" w:hAnsi="Courier"/>
      <w:sz w:val="22"/>
    </w:rPr>
  </w:style>
  <w:style w:type="paragraph" w:customStyle="1" w:styleId="P-EPrograminExtract">
    <w:name w:val="P-E Program in Extract"/>
    <w:basedOn w:val="PProgram"/>
    <w:rsid w:val="00CA2CE7"/>
    <w:pPr>
      <w:spacing w:before="280" w:after="280"/>
      <w:ind w:left="720" w:right="720"/>
    </w:pPr>
  </w:style>
  <w:style w:type="paragraph" w:customStyle="1" w:styleId="NTrDNumberedTreeDisplay">
    <w:name w:val="NTrD Numbered Tree Display"/>
    <w:basedOn w:val="BaseText"/>
    <w:rsid w:val="00CA2CE7"/>
    <w:pPr>
      <w:spacing w:before="280" w:after="280" w:line="560" w:lineRule="exact"/>
    </w:pPr>
  </w:style>
  <w:style w:type="paragraph" w:customStyle="1" w:styleId="NTrD-ENumberedTreeDisplayinExtract">
    <w:name w:val="NTrD-E Numbered Tree Display in Extract"/>
    <w:basedOn w:val="NTrDNumberedTreeDisplay"/>
    <w:rsid w:val="00CA2CE7"/>
    <w:pPr>
      <w:ind w:left="720" w:right="720"/>
    </w:pPr>
  </w:style>
  <w:style w:type="paragraph" w:customStyle="1" w:styleId="IEIndexMainEntry">
    <w:name w:val="IE Index Main Entry"/>
    <w:basedOn w:val="BaseText"/>
    <w:rsid w:val="00CA2CE7"/>
    <w:pPr>
      <w:spacing w:line="560" w:lineRule="exact"/>
      <w:ind w:left="2160" w:hanging="2160"/>
    </w:pPr>
  </w:style>
  <w:style w:type="paragraph" w:customStyle="1" w:styleId="ISEIndexSubentry">
    <w:name w:val="ISE Index Subentry"/>
    <w:basedOn w:val="IEIndexMainEntry"/>
    <w:rsid w:val="00CA2CE7"/>
    <w:pPr>
      <w:ind w:left="2880"/>
    </w:pPr>
  </w:style>
  <w:style w:type="paragraph" w:customStyle="1" w:styleId="IABIndexAlphabeticalBreak">
    <w:name w:val="IAB Index Alphabetical Break"/>
    <w:basedOn w:val="IEIndexMainEntry"/>
    <w:rsid w:val="00CA2CE7"/>
    <w:pPr>
      <w:spacing w:before="560"/>
    </w:pPr>
  </w:style>
  <w:style w:type="paragraph" w:customStyle="1" w:styleId="ISSEIndexSubsubentry">
    <w:name w:val="ISSE Index Subsubentry"/>
    <w:basedOn w:val="ISEIndexSubentry"/>
    <w:rsid w:val="00CA2CE7"/>
    <w:pPr>
      <w:ind w:left="3600"/>
    </w:pPr>
  </w:style>
  <w:style w:type="paragraph" w:customStyle="1" w:styleId="SbarTSidebarTitle">
    <w:name w:val="SbarT Sidebar Title"/>
    <w:basedOn w:val="SbarTxSidebarText"/>
    <w:rsid w:val="00CA2CE7"/>
    <w:pPr>
      <w:spacing w:before="560"/>
    </w:pPr>
    <w:rPr>
      <w:b/>
      <w:sz w:val="28"/>
    </w:rPr>
  </w:style>
  <w:style w:type="paragraph" w:customStyle="1" w:styleId="SbarAuSidebarAuthor">
    <w:name w:val="SbarAu Sidebar Author"/>
    <w:basedOn w:val="SbarTxSidebarText"/>
    <w:rsid w:val="00CA2CE7"/>
    <w:pPr>
      <w:spacing w:before="280"/>
    </w:pPr>
    <w:rPr>
      <w:b/>
    </w:rPr>
  </w:style>
  <w:style w:type="paragraph" w:customStyle="1" w:styleId="SbarSNSidebarSourceNote">
    <w:name w:val="SbarSN Sidebar Source Note"/>
    <w:basedOn w:val="SbarTxSidebarText"/>
    <w:rsid w:val="00CA2CE7"/>
    <w:pPr>
      <w:spacing w:before="280"/>
    </w:pPr>
  </w:style>
  <w:style w:type="paragraph" w:customStyle="1" w:styleId="FgCFigureCaption">
    <w:name w:val="FgC Figure Caption"/>
    <w:basedOn w:val="BaseText"/>
    <w:link w:val="FgCFigureCaptionChar"/>
    <w:rsid w:val="00CA2CE7"/>
    <w:pPr>
      <w:spacing w:line="560" w:lineRule="exact"/>
    </w:pPr>
  </w:style>
  <w:style w:type="character" w:customStyle="1" w:styleId="FgCFigureCaptionChar">
    <w:name w:val="FgC Figure Caption Char"/>
    <w:link w:val="FgCFigureCaption"/>
    <w:rsid w:val="00CA2CE7"/>
    <w:rPr>
      <w:rFonts w:ascii="Times New Roman" w:eastAsia="Times New Roman" w:hAnsi="Times New Roman" w:cs="Times New Roman"/>
      <w:szCs w:val="20"/>
    </w:rPr>
  </w:style>
  <w:style w:type="paragraph" w:customStyle="1" w:styleId="FgTFigureTitle">
    <w:name w:val="FgT Figure Title"/>
    <w:basedOn w:val="FgCFigureCaption"/>
    <w:rsid w:val="00CA2CE7"/>
  </w:style>
  <w:style w:type="paragraph" w:customStyle="1" w:styleId="FgNFigureNumber">
    <w:name w:val="FgN Figure Number"/>
    <w:basedOn w:val="FgTFigureTitle"/>
    <w:rsid w:val="00CA2CE7"/>
    <w:pPr>
      <w:spacing w:before="560"/>
    </w:pPr>
  </w:style>
  <w:style w:type="paragraph" w:customStyle="1" w:styleId="FgSFigureSource">
    <w:name w:val="FgS Figure Source"/>
    <w:basedOn w:val="FgCFigureCaption"/>
    <w:rsid w:val="00CA2CE7"/>
    <w:pPr>
      <w:spacing w:after="560"/>
    </w:pPr>
  </w:style>
  <w:style w:type="paragraph" w:customStyle="1" w:styleId="NtDNotetoDesign">
    <w:name w:val="NtD Note to Design"/>
    <w:basedOn w:val="NtENotetoEditor"/>
    <w:rsid w:val="00CA2CE7"/>
    <w:rPr>
      <w:color w:val="FF00FF"/>
    </w:rPr>
  </w:style>
  <w:style w:type="paragraph" w:customStyle="1" w:styleId="DHDisplayHead">
    <w:name w:val="DH Display Head"/>
    <w:basedOn w:val="BaseText"/>
    <w:rsid w:val="00CA2CE7"/>
    <w:pPr>
      <w:spacing w:before="280" w:line="560" w:lineRule="exact"/>
    </w:pPr>
    <w:rPr>
      <w:b/>
    </w:rPr>
  </w:style>
  <w:style w:type="paragraph" w:customStyle="1" w:styleId="SDSubdisplay">
    <w:name w:val="SD Subdisplay"/>
    <w:basedOn w:val="DDisplay"/>
    <w:rsid w:val="00CA2CE7"/>
    <w:pPr>
      <w:spacing w:before="0" w:after="0"/>
      <w:ind w:left="720"/>
    </w:pPr>
  </w:style>
  <w:style w:type="paragraph" w:customStyle="1" w:styleId="SSDSubsubdisplay">
    <w:name w:val="SSD Subsubdisplay"/>
    <w:basedOn w:val="SDSubdisplay"/>
    <w:rsid w:val="00CA2CE7"/>
    <w:pPr>
      <w:ind w:left="1440"/>
    </w:pPr>
  </w:style>
  <w:style w:type="paragraph" w:customStyle="1" w:styleId="ExrLv1TxExerciseText">
    <w:name w:val="ExrLv1Tx Exercise Text"/>
    <w:basedOn w:val="BaseText"/>
    <w:rsid w:val="00CA2CE7"/>
    <w:pPr>
      <w:spacing w:before="280" w:after="280" w:line="560" w:lineRule="exact"/>
    </w:pPr>
  </w:style>
  <w:style w:type="paragraph" w:customStyle="1" w:styleId="ExrLv2TxSubexerciseText">
    <w:name w:val="ExrLv2Tx Subexercise Text"/>
    <w:basedOn w:val="ExrLv1TxExerciseText"/>
    <w:rsid w:val="00CA2CE7"/>
    <w:pPr>
      <w:spacing w:before="0"/>
      <w:ind w:left="720"/>
    </w:pPr>
  </w:style>
  <w:style w:type="paragraph" w:customStyle="1" w:styleId="ExrLv3TxSubsubexerciseText">
    <w:name w:val="ExrLv3Tx Subsubexercise Text"/>
    <w:basedOn w:val="ExrLv2TxSubexerciseText"/>
    <w:rsid w:val="00CA2CE7"/>
    <w:pPr>
      <w:ind w:left="1440"/>
    </w:pPr>
  </w:style>
  <w:style w:type="paragraph" w:customStyle="1" w:styleId="NTNoteText">
    <w:name w:val="NT Note Text"/>
    <w:basedOn w:val="BaseText"/>
    <w:rsid w:val="00CA2CE7"/>
    <w:pPr>
      <w:spacing w:after="280" w:line="560" w:lineRule="exact"/>
    </w:pPr>
  </w:style>
  <w:style w:type="paragraph" w:customStyle="1" w:styleId="FNFootnoteText">
    <w:name w:val="FN Footnote Text"/>
    <w:basedOn w:val="BaseText"/>
    <w:rsid w:val="00CA2CE7"/>
    <w:pPr>
      <w:spacing w:line="560" w:lineRule="exact"/>
    </w:pPr>
  </w:style>
  <w:style w:type="paragraph" w:customStyle="1" w:styleId="RHRRunningHeadRecto">
    <w:name w:val="RHR Running Head Recto"/>
    <w:basedOn w:val="BaseText"/>
    <w:link w:val="RHRRunningHeadRectoChar"/>
    <w:rsid w:val="00CA2CE7"/>
    <w:pPr>
      <w:spacing w:line="560" w:lineRule="exact"/>
    </w:pPr>
  </w:style>
  <w:style w:type="paragraph" w:customStyle="1" w:styleId="RHVRunningHeadVerso">
    <w:name w:val="RHV Running Head Verso"/>
    <w:basedOn w:val="RHRRunningHeadRecto"/>
    <w:link w:val="RHVRunningHeadVersoChar"/>
    <w:rsid w:val="00CA2CE7"/>
  </w:style>
  <w:style w:type="paragraph" w:customStyle="1" w:styleId="COContributorName">
    <w:name w:val="CO Contributor Name"/>
    <w:basedOn w:val="BaseText"/>
    <w:rsid w:val="00CA2CE7"/>
    <w:pPr>
      <w:spacing w:before="280" w:line="560" w:lineRule="exact"/>
    </w:pPr>
    <w:rPr>
      <w:b/>
    </w:rPr>
  </w:style>
  <w:style w:type="paragraph" w:customStyle="1" w:styleId="COBContributorBio">
    <w:name w:val="COB Contributor Bio"/>
    <w:basedOn w:val="BaseText"/>
    <w:rsid w:val="00CA2CE7"/>
    <w:pPr>
      <w:spacing w:after="280" w:line="560" w:lineRule="exact"/>
    </w:pPr>
  </w:style>
  <w:style w:type="paragraph" w:customStyle="1" w:styleId="FBHFrontmatterBackmatterHead">
    <w:name w:val="FBH Frontmatter/Backmatter Head"/>
    <w:basedOn w:val="CTChapterTitle"/>
    <w:rsid w:val="00CA2CE7"/>
  </w:style>
  <w:style w:type="paragraph" w:customStyle="1" w:styleId="BaseHeading">
    <w:name w:val="Base Heading"/>
    <w:link w:val="BaseHeadingChar"/>
    <w:qFormat/>
    <w:rsid w:val="00CA2CE7"/>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CA2CE7"/>
    <w:pPr>
      <w:spacing w:after="0"/>
    </w:pPr>
    <w:rPr>
      <w:rFonts w:ascii="Times New Roman" w:eastAsia="Times New Roman" w:hAnsi="Times New Roman" w:cs="Times New Roman"/>
      <w:szCs w:val="20"/>
    </w:rPr>
  </w:style>
  <w:style w:type="paragraph" w:customStyle="1" w:styleId="BibTxBibliographyText">
    <w:name w:val="BibTx Bibliography Text"/>
    <w:basedOn w:val="BaseText"/>
    <w:rsid w:val="00CA2CE7"/>
    <w:pPr>
      <w:spacing w:after="140" w:line="560" w:lineRule="exact"/>
      <w:ind w:left="720" w:hanging="720"/>
    </w:pPr>
  </w:style>
  <w:style w:type="paragraph" w:customStyle="1" w:styleId="H4MHeadingLevel4Math">
    <w:name w:val="H4M Heading Level 4 Math"/>
    <w:basedOn w:val="H4HeadingLevel4"/>
    <w:rsid w:val="00CA2CE7"/>
    <w:pPr>
      <w:spacing w:after="360"/>
    </w:pPr>
  </w:style>
  <w:style w:type="paragraph" w:styleId="BlockText">
    <w:name w:val="Block Text"/>
    <w:basedOn w:val="Normal"/>
    <w:rsid w:val="00CA2CE7"/>
    <w:pPr>
      <w:spacing w:after="120"/>
      <w:ind w:left="1440" w:right="1440"/>
    </w:pPr>
  </w:style>
  <w:style w:type="paragraph" w:customStyle="1" w:styleId="H5MHeadingLevel5Math">
    <w:name w:val="H5M Heading Level 5 Math"/>
    <w:basedOn w:val="H5HeadingLevel5"/>
    <w:rsid w:val="00CA2CE7"/>
    <w:pPr>
      <w:spacing w:after="360"/>
    </w:pPr>
  </w:style>
  <w:style w:type="paragraph" w:customStyle="1" w:styleId="NoteCNotetoComp">
    <w:name w:val="NoteC Note to Comp"/>
    <w:basedOn w:val="BaseText"/>
    <w:rsid w:val="00CA2CE7"/>
    <w:pPr>
      <w:spacing w:before="360" w:after="360" w:line="360" w:lineRule="exact"/>
    </w:pPr>
    <w:rPr>
      <w:color w:val="FF0000"/>
      <w:sz w:val="28"/>
    </w:rPr>
  </w:style>
  <w:style w:type="paragraph" w:customStyle="1" w:styleId="NoteDNotetoDesign">
    <w:name w:val="NoteD Note to Design"/>
    <w:basedOn w:val="Normal"/>
    <w:rsid w:val="00CA2CE7"/>
    <w:pPr>
      <w:spacing w:before="360" w:after="360" w:line="360" w:lineRule="exact"/>
    </w:pPr>
    <w:rPr>
      <w:color w:val="FF00FF"/>
      <w:sz w:val="28"/>
    </w:rPr>
  </w:style>
  <w:style w:type="paragraph" w:customStyle="1" w:styleId="NoteENotetoEditor">
    <w:name w:val="NoteE Note to Editor"/>
    <w:basedOn w:val="NoteCNotetoComp"/>
    <w:rsid w:val="00CA2CE7"/>
    <w:rPr>
      <w:color w:val="008000"/>
    </w:rPr>
  </w:style>
  <w:style w:type="paragraph" w:customStyle="1" w:styleId="FBHFrontmatterHead">
    <w:name w:val="FBH Frontmatter Head"/>
    <w:basedOn w:val="CTChapterTitle"/>
    <w:rsid w:val="00CA2CE7"/>
  </w:style>
  <w:style w:type="paragraph" w:customStyle="1" w:styleId="LList">
    <w:name w:val="L List"/>
    <w:basedOn w:val="ULUnnumberedList"/>
    <w:qFormat/>
    <w:rsid w:val="00CA2CE7"/>
  </w:style>
  <w:style w:type="paragraph" w:customStyle="1" w:styleId="L-EListinExtract">
    <w:name w:val="L-E List in Extract"/>
    <w:basedOn w:val="ULUnnumberedList"/>
    <w:qFormat/>
    <w:rsid w:val="00CA2CE7"/>
    <w:pPr>
      <w:ind w:left="1080"/>
    </w:pPr>
  </w:style>
  <w:style w:type="paragraph" w:customStyle="1" w:styleId="E-MExtractMultiple">
    <w:name w:val="E-M Extract Multiple"/>
    <w:basedOn w:val="EExtract"/>
    <w:qFormat/>
    <w:rsid w:val="00CA2CE7"/>
    <w:pPr>
      <w:spacing w:after="120"/>
    </w:pPr>
  </w:style>
  <w:style w:type="paragraph" w:customStyle="1" w:styleId="H-EHeadinExtract">
    <w:name w:val="H-E Head in Extract"/>
    <w:basedOn w:val="LH-EListHeadinExtract"/>
    <w:qFormat/>
    <w:rsid w:val="00CA2CE7"/>
  </w:style>
  <w:style w:type="paragraph" w:customStyle="1" w:styleId="HAAHead">
    <w:name w:val="HA A Head"/>
    <w:basedOn w:val="SpH1SpecialHeading1"/>
    <w:qFormat/>
    <w:rsid w:val="00CA2CE7"/>
    <w:pPr>
      <w:outlineLvl w:val="0"/>
    </w:pPr>
  </w:style>
  <w:style w:type="paragraph" w:customStyle="1" w:styleId="SBHSpaceBreakHalfLine">
    <w:name w:val="SBH Space Break HalfLine"/>
    <w:basedOn w:val="SBSpaceBreak"/>
    <w:qFormat/>
    <w:rsid w:val="00CA2CE7"/>
    <w:pPr>
      <w:spacing w:line="280" w:lineRule="exact"/>
    </w:pPr>
  </w:style>
  <w:style w:type="paragraph" w:customStyle="1" w:styleId="NHNotesHead">
    <w:name w:val="NH Notes Head"/>
    <w:basedOn w:val="BaseHeading"/>
    <w:rsid w:val="00CA2CE7"/>
    <w:pPr>
      <w:autoSpaceDE w:val="0"/>
      <w:autoSpaceDN w:val="0"/>
      <w:adjustRightInd w:val="0"/>
      <w:spacing w:before="360" w:after="280"/>
    </w:pPr>
    <w:rPr>
      <w:b/>
      <w:sz w:val="32"/>
      <w:szCs w:val="24"/>
    </w:rPr>
  </w:style>
  <w:style w:type="paragraph" w:customStyle="1" w:styleId="BkTBookTitle">
    <w:name w:val="BkT Book Title"/>
    <w:basedOn w:val="BaseText"/>
    <w:rsid w:val="00CA2CE7"/>
    <w:pPr>
      <w:spacing w:line="560" w:lineRule="exact"/>
      <w:jc w:val="right"/>
    </w:pPr>
    <w:rPr>
      <w:szCs w:val="24"/>
    </w:rPr>
  </w:style>
  <w:style w:type="paragraph" w:customStyle="1" w:styleId="SecTSectionTitle">
    <w:name w:val="SecT Section Title"/>
    <w:basedOn w:val="BaseText"/>
    <w:rsid w:val="00CA2CE7"/>
    <w:pPr>
      <w:spacing w:line="560" w:lineRule="exact"/>
      <w:jc w:val="right"/>
    </w:pPr>
    <w:rPr>
      <w:szCs w:val="24"/>
    </w:rPr>
  </w:style>
  <w:style w:type="paragraph" w:customStyle="1" w:styleId="BibRefHeadBibRefHead">
    <w:name w:val="BibRefHead BibRef Head"/>
    <w:basedOn w:val="BaseHeading"/>
    <w:rsid w:val="00CA2CE7"/>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CA2CE7"/>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CA2CE7"/>
    <w:pPr>
      <w:spacing w:before="280" w:line="560" w:lineRule="exact"/>
      <w:ind w:left="720" w:right="720"/>
    </w:pPr>
  </w:style>
  <w:style w:type="paragraph" w:customStyle="1" w:styleId="Algorithm">
    <w:name w:val="Algorithm"/>
    <w:basedOn w:val="DEDisplayEquation"/>
    <w:rsid w:val="00CA2CE7"/>
  </w:style>
  <w:style w:type="paragraph" w:customStyle="1" w:styleId="Assumption">
    <w:name w:val="Assumption"/>
    <w:basedOn w:val="DEDisplayEquation"/>
    <w:rsid w:val="00CA2CE7"/>
  </w:style>
  <w:style w:type="paragraph" w:customStyle="1" w:styleId="Axiom">
    <w:name w:val="Axiom"/>
    <w:basedOn w:val="DEDisplayEquation"/>
    <w:rsid w:val="00CA2CE7"/>
  </w:style>
  <w:style w:type="paragraph" w:customStyle="1" w:styleId="Case">
    <w:name w:val="Case"/>
    <w:basedOn w:val="DEDisplayEquation"/>
    <w:rsid w:val="00CA2CE7"/>
  </w:style>
  <w:style w:type="paragraph" w:customStyle="1" w:styleId="Claim">
    <w:name w:val="Claim"/>
    <w:basedOn w:val="DEDisplayEquation"/>
    <w:rsid w:val="00CA2CE7"/>
  </w:style>
  <w:style w:type="paragraph" w:customStyle="1" w:styleId="Conjunction">
    <w:name w:val="Conjunction"/>
    <w:basedOn w:val="DEDisplayEquation"/>
    <w:rsid w:val="00CA2CE7"/>
  </w:style>
  <w:style w:type="paragraph" w:customStyle="1" w:styleId="Corollary">
    <w:name w:val="Corollary"/>
    <w:basedOn w:val="DEDisplayEquation"/>
    <w:rsid w:val="00CA2CE7"/>
  </w:style>
  <w:style w:type="paragraph" w:customStyle="1" w:styleId="Definition">
    <w:name w:val="Definition"/>
    <w:basedOn w:val="DEDisplayEquation"/>
    <w:rsid w:val="00CA2CE7"/>
  </w:style>
  <w:style w:type="paragraph" w:customStyle="1" w:styleId="Hypothesis">
    <w:name w:val="Hypothesis"/>
    <w:basedOn w:val="DEDisplayEquation"/>
    <w:rsid w:val="00CA2CE7"/>
  </w:style>
  <w:style w:type="paragraph" w:customStyle="1" w:styleId="Lemma">
    <w:name w:val="Lemma"/>
    <w:basedOn w:val="DEDisplayEquation"/>
    <w:rsid w:val="00CA2CE7"/>
  </w:style>
  <w:style w:type="paragraph" w:customStyle="1" w:styleId="Note">
    <w:name w:val="Note"/>
    <w:basedOn w:val="DEDisplayEquation"/>
    <w:rsid w:val="00CA2CE7"/>
  </w:style>
  <w:style w:type="paragraph" w:customStyle="1" w:styleId="Observation">
    <w:name w:val="Observation"/>
    <w:basedOn w:val="DEDisplayEquation"/>
    <w:rsid w:val="00CA2CE7"/>
  </w:style>
  <w:style w:type="paragraph" w:customStyle="1" w:styleId="Proof">
    <w:name w:val="Proof"/>
    <w:basedOn w:val="DEDisplayEquation"/>
    <w:rsid w:val="00CA2CE7"/>
  </w:style>
  <w:style w:type="paragraph" w:customStyle="1" w:styleId="Proposition">
    <w:name w:val="Proposition"/>
    <w:basedOn w:val="DEDisplayEquation"/>
    <w:rsid w:val="00CA2CE7"/>
  </w:style>
  <w:style w:type="paragraph" w:customStyle="1" w:styleId="Remark">
    <w:name w:val="Remark"/>
    <w:basedOn w:val="DEDisplayEquation"/>
    <w:rsid w:val="00CA2CE7"/>
  </w:style>
  <w:style w:type="paragraph" w:customStyle="1" w:styleId="Result">
    <w:name w:val="Result"/>
    <w:basedOn w:val="DEDisplayEquation"/>
    <w:rsid w:val="00CA2CE7"/>
  </w:style>
  <w:style w:type="paragraph" w:customStyle="1" w:styleId="Rule">
    <w:name w:val="Rule"/>
    <w:basedOn w:val="DEDisplayEquation"/>
    <w:rsid w:val="00CA2CE7"/>
  </w:style>
  <w:style w:type="paragraph" w:customStyle="1" w:styleId="SplCase">
    <w:name w:val="SplCase"/>
    <w:basedOn w:val="DEDisplayEquation"/>
    <w:rsid w:val="00CA2CE7"/>
  </w:style>
  <w:style w:type="paragraph" w:customStyle="1" w:styleId="Theorem">
    <w:name w:val="Theorem"/>
    <w:basedOn w:val="DEDisplayEquation"/>
    <w:rsid w:val="00CA2CE7"/>
  </w:style>
  <w:style w:type="paragraph" w:customStyle="1" w:styleId="AppTAppendixTitle">
    <w:name w:val="AppT Appendix Title"/>
    <w:basedOn w:val="H1HeadingLevel1"/>
    <w:qFormat/>
    <w:rsid w:val="00CA2CE7"/>
  </w:style>
  <w:style w:type="paragraph" w:customStyle="1" w:styleId="DIASDialogueSpeaker">
    <w:name w:val="DIAS Dialogue Speaker"/>
    <w:basedOn w:val="DIADialogue"/>
    <w:next w:val="DIADialogue"/>
    <w:qFormat/>
    <w:rsid w:val="00CA2CE7"/>
  </w:style>
  <w:style w:type="paragraph" w:customStyle="1" w:styleId="DIAS-EDialogueSpeakerinExtract">
    <w:name w:val="DIAS-E Dialogue Speaker in Extract"/>
    <w:basedOn w:val="DIA-EDialogueinExtract"/>
    <w:next w:val="DIA-EDialogueinExtract"/>
    <w:qFormat/>
    <w:rsid w:val="00CA2CE7"/>
  </w:style>
  <w:style w:type="paragraph" w:customStyle="1" w:styleId="IntTxInterviewText">
    <w:name w:val="IntTx Interview Text"/>
    <w:basedOn w:val="BaseText"/>
    <w:autoRedefine/>
    <w:rsid w:val="00CA2CE7"/>
    <w:pPr>
      <w:spacing w:line="560" w:lineRule="exact"/>
      <w:ind w:firstLine="720"/>
    </w:pPr>
    <w:rPr>
      <w:color w:val="000080"/>
    </w:rPr>
  </w:style>
  <w:style w:type="paragraph" w:customStyle="1" w:styleId="IntSInterviewSpeaker">
    <w:name w:val="IntS Interview Speaker"/>
    <w:basedOn w:val="IntTxInterviewText"/>
    <w:qFormat/>
    <w:rsid w:val="00CA2CE7"/>
  </w:style>
  <w:style w:type="paragraph" w:customStyle="1" w:styleId="ITIndexTitle">
    <w:name w:val="IT Index Title"/>
    <w:basedOn w:val="BaseHeading"/>
    <w:next w:val="IABIndexAlphabeticalBreak"/>
    <w:rsid w:val="00CA2CE7"/>
    <w:pPr>
      <w:autoSpaceDE w:val="0"/>
      <w:autoSpaceDN w:val="0"/>
      <w:adjustRightInd w:val="0"/>
      <w:spacing w:before="360" w:after="280"/>
    </w:pPr>
    <w:rPr>
      <w:b/>
      <w:szCs w:val="24"/>
    </w:rPr>
  </w:style>
  <w:style w:type="character" w:customStyle="1" w:styleId="EqCOEquationCallOut">
    <w:name w:val="EqCO Equation Call Out"/>
    <w:rsid w:val="00CA2CE7"/>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CA2CE7"/>
  </w:style>
  <w:style w:type="paragraph" w:customStyle="1" w:styleId="IHIndexHead">
    <w:name w:val="IH Index Head"/>
    <w:basedOn w:val="BaseHeading"/>
    <w:next w:val="IABIndexAlphabeticalBreak"/>
    <w:rsid w:val="00CA2CE7"/>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CA2CE7"/>
    <w:pPr>
      <w:autoSpaceDE w:val="0"/>
      <w:autoSpaceDN w:val="0"/>
      <w:adjustRightInd w:val="0"/>
    </w:pPr>
    <w:rPr>
      <w:szCs w:val="24"/>
    </w:rPr>
  </w:style>
  <w:style w:type="paragraph" w:customStyle="1" w:styleId="NCNoteTextContinuation">
    <w:name w:val="NC Note Text Continuation"/>
    <w:basedOn w:val="BaseText"/>
    <w:rsid w:val="00CA2CE7"/>
    <w:pPr>
      <w:spacing w:after="280" w:line="560" w:lineRule="exact"/>
    </w:pPr>
  </w:style>
  <w:style w:type="paragraph" w:customStyle="1" w:styleId="BibRefNotesBibRefNotes">
    <w:name w:val="BibRefNotes BibRef Notes"/>
    <w:basedOn w:val="BaseText"/>
    <w:rsid w:val="00CA2CE7"/>
    <w:pPr>
      <w:spacing w:after="140" w:line="560" w:lineRule="exact"/>
      <w:ind w:left="720" w:hanging="720"/>
    </w:pPr>
  </w:style>
  <w:style w:type="character" w:customStyle="1" w:styleId="monospace">
    <w:name w:val="monospace"/>
    <w:qFormat/>
    <w:rsid w:val="00CA2CE7"/>
    <w:rPr>
      <w:rFonts w:ascii="Courier New" w:hAnsi="Courier New"/>
    </w:rPr>
  </w:style>
  <w:style w:type="character" w:customStyle="1" w:styleId="sansserif">
    <w:name w:val="sansserif"/>
    <w:qFormat/>
    <w:rsid w:val="00CA2CE7"/>
    <w:rPr>
      <w:rFonts w:ascii="Arial" w:hAnsi="Arial"/>
    </w:rPr>
  </w:style>
  <w:style w:type="paragraph" w:customStyle="1" w:styleId="IneraCharStyleParag201410101412">
    <w:name w:val="Inera_CharStyleParag201410101412"/>
    <w:basedOn w:val="Normal"/>
    <w:link w:val="IneraCharStyleParag201410101412Char"/>
    <w:rsid w:val="00B251B4"/>
    <w:pPr>
      <w:autoSpaceDE w:val="0"/>
      <w:autoSpaceDN w:val="0"/>
      <w:adjustRightInd w:val="0"/>
    </w:pPr>
  </w:style>
  <w:style w:type="character" w:customStyle="1" w:styleId="BaseTextChar">
    <w:name w:val="Base Text Char"/>
    <w:basedOn w:val="DefaultParagraphFont"/>
    <w:link w:val="BaseText"/>
    <w:rsid w:val="00687CA5"/>
    <w:rPr>
      <w:rFonts w:ascii="Times New Roman" w:eastAsia="Times New Roman" w:hAnsi="Times New Roman" w:cs="Times New Roman"/>
      <w:szCs w:val="20"/>
    </w:rPr>
  </w:style>
  <w:style w:type="character" w:customStyle="1" w:styleId="RHRRunningHeadRectoChar">
    <w:name w:val="RHR Running Head Recto Char"/>
    <w:basedOn w:val="BaseTextChar"/>
    <w:link w:val="RHRRunningHeadRecto"/>
    <w:rsid w:val="00687CA5"/>
    <w:rPr>
      <w:rFonts w:ascii="Times New Roman" w:eastAsia="Times New Roman" w:hAnsi="Times New Roman" w:cs="Times New Roman"/>
      <w:szCs w:val="20"/>
    </w:rPr>
  </w:style>
  <w:style w:type="character" w:customStyle="1" w:styleId="RHVRunningHeadVersoChar">
    <w:name w:val="RHV Running Head Verso Char"/>
    <w:basedOn w:val="RHRRunningHeadRectoChar"/>
    <w:link w:val="RHVRunningHeadVerso"/>
    <w:rsid w:val="00687CA5"/>
    <w:rPr>
      <w:rFonts w:ascii="Times New Roman" w:eastAsia="Times New Roman" w:hAnsi="Times New Roman" w:cs="Times New Roman"/>
      <w:szCs w:val="20"/>
    </w:rPr>
  </w:style>
  <w:style w:type="character" w:customStyle="1" w:styleId="BaseHeadingChar">
    <w:name w:val="Base Heading Char"/>
    <w:basedOn w:val="DefaultParagraphFont"/>
    <w:link w:val="BaseHeading"/>
    <w:rsid w:val="00B251B4"/>
    <w:rPr>
      <w:rFonts w:ascii="Times New Roman" w:eastAsia="Times New Roman" w:hAnsi="Times New Roman" w:cs="Times New Roman"/>
      <w:sz w:val="36"/>
      <w:szCs w:val="20"/>
    </w:rPr>
  </w:style>
  <w:style w:type="character" w:customStyle="1" w:styleId="H1HeadingLevel1Char">
    <w:name w:val="H1 Heading Level 1 Char"/>
    <w:basedOn w:val="BaseHeadingChar"/>
    <w:link w:val="H1HeadingLevel1"/>
    <w:rsid w:val="00B251B4"/>
    <w:rPr>
      <w:rFonts w:ascii="Times New Roman" w:eastAsia="Times New Roman" w:hAnsi="Times New Roman" w:cs="Times New Roman"/>
      <w:b/>
      <w:sz w:val="32"/>
      <w:szCs w:val="20"/>
    </w:rPr>
  </w:style>
  <w:style w:type="character" w:customStyle="1" w:styleId="IneraCharStyleParag201410101412Char">
    <w:name w:val="Inera_CharStyleParag201410101412 Char"/>
    <w:basedOn w:val="H1HeadingLevel1Char"/>
    <w:link w:val="IneraCharStyleParag201410101412"/>
    <w:rsid w:val="00B251B4"/>
    <w:rPr>
      <w:rFonts w:ascii="Times New Roman" w:eastAsia="Times New Roman" w:hAnsi="Times New Roman" w:cs="Times New Roman"/>
      <w:b w:val="0"/>
      <w:sz w:val="20"/>
      <w:szCs w:val="20"/>
    </w:rPr>
  </w:style>
  <w:style w:type="paragraph" w:customStyle="1" w:styleId="IneraCharStyleParag201410101441">
    <w:name w:val="Inera_CharStyleParag201410101441"/>
    <w:basedOn w:val="Normal"/>
    <w:link w:val="IneraCharStyleParag201410101441Char"/>
    <w:rsid w:val="0006552B"/>
  </w:style>
  <w:style w:type="character" w:customStyle="1" w:styleId="IneraCharStyleParag201410101441Char">
    <w:name w:val="Inera_CharStyleParag201410101441 Char"/>
    <w:basedOn w:val="RHVRunningHeadVersoChar"/>
    <w:link w:val="IneraCharStyleParag201410101441"/>
    <w:rsid w:val="0006552B"/>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0"/>
    <w:lsdException w:name="toc 9" w:uiPriority="39"/>
    <w:lsdException w:name="header" w:uiPriority="0"/>
    <w:lsdException w:name="caption" w:uiPriority="35" w:qFormat="1"/>
    <w:lsdException w:name="table of figures" w:uiPriority="0"/>
    <w:lsdException w:name="footnote reference" w:uiPriority="0"/>
    <w:lsdException w:name="page number" w:uiPriority="0"/>
    <w:lsdException w:name="table of authorities" w:uiPriority="0"/>
    <w:lsdException w:name="Title" w:semiHidden="0" w:uiPriority="10" w:unhideWhenUsed="0" w:qFormat="1"/>
    <w:lsdException w:name="Default Paragraph Font" w:uiPriority="0"/>
    <w:lsdException w:name="Subtitle" w:semiHidden="0" w:uiPriority="11" w:unhideWhenUsed="0" w:qFormat="1"/>
    <w:lsdException w:name="Block Text" w:uiPriority="0"/>
    <w:lsdException w:name="FollowedHyperlink" w:uiPriority="0"/>
    <w:lsdException w:name="Strong" w:semiHidden="0" w:uiPriority="22" w:unhideWhenUsed="0" w:qFormat="1"/>
    <w:lsdException w:name="Emphasis" w:semiHidden="0" w:uiPriority="0" w:unhideWhenUsed="0" w:qFormat="1"/>
    <w:lsdException w:name="Plain Text" w:uiPriority="0"/>
    <w:lsdException w:name="Normal (Web)" w:uiPriority="0"/>
    <w:lsdException w:name="HTML Cite"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2B5"/>
    <w:pPr>
      <w:spacing w:after="0"/>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A2CE7"/>
    <w:pPr>
      <w:keepNext/>
      <w:spacing w:before="240" w:after="60"/>
      <w:outlineLvl w:val="0"/>
    </w:pPr>
    <w:rPr>
      <w:rFonts w:ascii="Arial" w:hAnsi="Arial"/>
      <w:b/>
      <w:kern w:val="32"/>
      <w:sz w:val="32"/>
    </w:rPr>
  </w:style>
  <w:style w:type="paragraph" w:styleId="Heading2">
    <w:name w:val="heading 2"/>
    <w:basedOn w:val="Normal"/>
    <w:next w:val="Normal"/>
    <w:link w:val="Heading2Char"/>
    <w:unhideWhenUsed/>
    <w:qFormat/>
    <w:rsid w:val="00CA2CE7"/>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CA2CE7"/>
    <w:pPr>
      <w:keepNext/>
      <w:spacing w:before="240" w:after="60"/>
      <w:outlineLvl w:val="2"/>
    </w:pPr>
    <w:rPr>
      <w:rFonts w:ascii="Arial" w:hAnsi="Arial"/>
      <w:b/>
      <w:sz w:val="26"/>
    </w:rPr>
  </w:style>
  <w:style w:type="paragraph" w:styleId="Heading5">
    <w:name w:val="heading 5"/>
    <w:basedOn w:val="Normal"/>
    <w:next w:val="Normal"/>
    <w:link w:val="Heading5Char"/>
    <w:qFormat/>
    <w:rsid w:val="00CA2CE7"/>
    <w:pPr>
      <w:spacing w:before="240" w:after="60"/>
      <w:outlineLvl w:val="4"/>
    </w:pPr>
    <w:rPr>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CA2CE7"/>
    <w:rPr>
      <w:rFonts w:ascii="Tahoma" w:hAnsi="Tahoma" w:cs="Tahoma"/>
      <w:sz w:val="16"/>
      <w:szCs w:val="16"/>
    </w:rPr>
  </w:style>
  <w:style w:type="character" w:customStyle="1" w:styleId="BalloonTextChar">
    <w:name w:val="Balloon Text Char"/>
    <w:basedOn w:val="DefaultParagraphFont"/>
    <w:uiPriority w:val="99"/>
    <w:semiHidden/>
    <w:rsid w:val="0022637B"/>
    <w:rPr>
      <w:rFonts w:ascii="Lucida Grande" w:hAnsi="Lucida Grande"/>
      <w:sz w:val="18"/>
      <w:szCs w:val="18"/>
    </w:rPr>
  </w:style>
  <w:style w:type="character" w:customStyle="1" w:styleId="BalloonTextChar3">
    <w:name w:val="Balloon Text Char3"/>
    <w:basedOn w:val="DefaultParagraphFont"/>
    <w:uiPriority w:val="99"/>
    <w:semiHidden/>
    <w:rsid w:val="002232AE"/>
    <w:rPr>
      <w:rFonts w:ascii="Lucida Grande" w:hAnsi="Lucida Grande"/>
      <w:sz w:val="18"/>
      <w:szCs w:val="18"/>
    </w:rPr>
  </w:style>
  <w:style w:type="character" w:customStyle="1" w:styleId="BalloonTextChar2">
    <w:name w:val="Balloon Text Char2"/>
    <w:basedOn w:val="DefaultParagraphFont"/>
    <w:uiPriority w:val="99"/>
    <w:semiHidden/>
    <w:rsid w:val="00A579E0"/>
    <w:rPr>
      <w:rFonts w:ascii="Lucida Grande" w:hAnsi="Lucida Grande"/>
      <w:sz w:val="18"/>
      <w:szCs w:val="18"/>
    </w:rPr>
  </w:style>
  <w:style w:type="character" w:customStyle="1" w:styleId="Heading1Char">
    <w:name w:val="Heading 1 Char"/>
    <w:basedOn w:val="DefaultParagraphFont"/>
    <w:link w:val="Heading1"/>
    <w:rsid w:val="00802EF5"/>
    <w:rPr>
      <w:rFonts w:ascii="Arial" w:eastAsia="Times New Roman" w:hAnsi="Arial" w:cs="Times New Roman"/>
      <w:b/>
      <w:kern w:val="32"/>
      <w:sz w:val="32"/>
      <w:szCs w:val="20"/>
    </w:rPr>
  </w:style>
  <w:style w:type="character" w:customStyle="1" w:styleId="Heading2Char">
    <w:name w:val="Heading 2 Char"/>
    <w:link w:val="Heading2"/>
    <w:rsid w:val="00CA2CE7"/>
    <w:rPr>
      <w:rFonts w:ascii="Cambria" w:eastAsia="Times New Roman" w:hAnsi="Cambria" w:cs="Times New Roman"/>
      <w:b/>
      <w:bCs/>
      <w:i/>
      <w:iCs/>
      <w:sz w:val="28"/>
      <w:szCs w:val="28"/>
    </w:rPr>
  </w:style>
  <w:style w:type="paragraph" w:styleId="Footer">
    <w:name w:val="footer"/>
    <w:basedOn w:val="Normal"/>
    <w:link w:val="FooterChar"/>
    <w:uiPriority w:val="99"/>
    <w:rsid w:val="00802EF5"/>
    <w:pPr>
      <w:tabs>
        <w:tab w:val="center" w:pos="4320"/>
        <w:tab w:val="right" w:pos="8640"/>
      </w:tabs>
    </w:pPr>
  </w:style>
  <w:style w:type="character" w:customStyle="1" w:styleId="FooterChar">
    <w:name w:val="Footer Char"/>
    <w:basedOn w:val="DefaultParagraphFont"/>
    <w:link w:val="Footer"/>
    <w:uiPriority w:val="99"/>
    <w:rsid w:val="00802EF5"/>
    <w:rPr>
      <w:rFonts w:ascii="Times New Roman" w:eastAsia="Times New Roman" w:hAnsi="Times New Roman" w:cs="Times New Roman"/>
    </w:rPr>
  </w:style>
  <w:style w:type="character" w:styleId="PageNumber">
    <w:name w:val="page number"/>
    <w:basedOn w:val="DefaultParagraphFont"/>
    <w:rsid w:val="00802EF5"/>
  </w:style>
  <w:style w:type="paragraph" w:styleId="FootnoteText">
    <w:name w:val="footnote text"/>
    <w:basedOn w:val="Normal"/>
    <w:link w:val="FootnoteTextChar"/>
    <w:uiPriority w:val="99"/>
    <w:semiHidden/>
    <w:rsid w:val="00802EF5"/>
  </w:style>
  <w:style w:type="character" w:customStyle="1" w:styleId="FootnoteTextChar">
    <w:name w:val="Footnote Text Char"/>
    <w:basedOn w:val="DefaultParagraphFont"/>
    <w:link w:val="FootnoteText"/>
    <w:uiPriority w:val="99"/>
    <w:semiHidden/>
    <w:rsid w:val="00802EF5"/>
    <w:rPr>
      <w:rFonts w:ascii="Times New Roman" w:eastAsia="Times New Roman" w:hAnsi="Times New Roman" w:cs="Times New Roman"/>
      <w:sz w:val="20"/>
      <w:szCs w:val="20"/>
    </w:rPr>
  </w:style>
  <w:style w:type="character" w:styleId="Hyperlink">
    <w:name w:val="Hyperlink"/>
    <w:uiPriority w:val="99"/>
    <w:rsid w:val="00CA2CE7"/>
    <w:rPr>
      <w:color w:val="0000FF"/>
      <w:u w:val="none"/>
    </w:rPr>
  </w:style>
  <w:style w:type="character" w:customStyle="1" w:styleId="p12">
    <w:name w:val="p12"/>
    <w:basedOn w:val="DefaultParagraphFont"/>
    <w:rsid w:val="00802EF5"/>
  </w:style>
  <w:style w:type="paragraph" w:styleId="HTMLPreformatted">
    <w:name w:val="HTML Preformatted"/>
    <w:basedOn w:val="Normal"/>
    <w:link w:val="HTMLPreformattedChar"/>
    <w:rsid w:val="00802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802EF5"/>
    <w:rPr>
      <w:rFonts w:ascii="Courier New" w:eastAsia="Times New Roman" w:hAnsi="Courier New" w:cs="Courier New"/>
      <w:sz w:val="20"/>
      <w:szCs w:val="20"/>
    </w:rPr>
  </w:style>
  <w:style w:type="character" w:styleId="Emphasis">
    <w:name w:val="Emphasis"/>
    <w:basedOn w:val="DefaultParagraphFont"/>
    <w:qFormat/>
    <w:rsid w:val="00802EF5"/>
    <w:rPr>
      <w:i/>
      <w:iCs/>
    </w:rPr>
  </w:style>
  <w:style w:type="paragraph" w:styleId="Header">
    <w:name w:val="header"/>
    <w:basedOn w:val="Normal"/>
    <w:link w:val="HeaderChar"/>
    <w:rsid w:val="00802EF5"/>
    <w:pPr>
      <w:tabs>
        <w:tab w:val="center" w:pos="4320"/>
        <w:tab w:val="right" w:pos="8640"/>
      </w:tabs>
    </w:pPr>
  </w:style>
  <w:style w:type="character" w:customStyle="1" w:styleId="HeaderChar">
    <w:name w:val="Header Char"/>
    <w:basedOn w:val="DefaultParagraphFont"/>
    <w:link w:val="Header"/>
    <w:rsid w:val="00802EF5"/>
    <w:rPr>
      <w:rFonts w:ascii="Times New Roman" w:eastAsia="Times New Roman" w:hAnsi="Times New Roman" w:cs="Times New Roman"/>
    </w:rPr>
  </w:style>
  <w:style w:type="table" w:styleId="TableGrid">
    <w:name w:val="Table Grid"/>
    <w:basedOn w:val="TableNormal"/>
    <w:rsid w:val="00802EF5"/>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full">
    <w:name w:val="xfull"/>
    <w:basedOn w:val="Normal"/>
    <w:rsid w:val="00802EF5"/>
    <w:pPr>
      <w:spacing w:before="100" w:beforeAutospacing="1" w:after="100" w:afterAutospacing="1"/>
    </w:pPr>
  </w:style>
  <w:style w:type="character" w:customStyle="1" w:styleId="m">
    <w:name w:val="m"/>
    <w:basedOn w:val="DefaultParagraphFont"/>
    <w:rsid w:val="00802EF5"/>
  </w:style>
  <w:style w:type="paragraph" w:styleId="NormalWeb">
    <w:name w:val="Normal (Web)"/>
    <w:basedOn w:val="Normal"/>
    <w:rsid w:val="00802EF5"/>
    <w:pPr>
      <w:spacing w:before="100" w:beforeAutospacing="1" w:after="100" w:afterAutospacing="1"/>
    </w:pPr>
  </w:style>
  <w:style w:type="character" w:customStyle="1" w:styleId="grame">
    <w:name w:val="grame"/>
    <w:basedOn w:val="DefaultParagraphFont"/>
    <w:rsid w:val="00802EF5"/>
  </w:style>
  <w:style w:type="character" w:styleId="FollowedHyperlink">
    <w:name w:val="FollowedHyperlink"/>
    <w:basedOn w:val="DefaultParagraphFont"/>
    <w:rsid w:val="00802EF5"/>
    <w:rPr>
      <w:color w:val="800080"/>
      <w:u w:val="single"/>
    </w:rPr>
  </w:style>
  <w:style w:type="character" w:customStyle="1" w:styleId="BalloonTextChar1">
    <w:name w:val="Balloon Text Char1"/>
    <w:basedOn w:val="DefaultParagraphFont"/>
    <w:link w:val="BalloonText"/>
    <w:rsid w:val="00802EF5"/>
    <w:rPr>
      <w:rFonts w:ascii="Tahoma" w:eastAsia="Times New Roman" w:hAnsi="Tahoma" w:cs="Tahoma"/>
      <w:sz w:val="16"/>
      <w:szCs w:val="16"/>
    </w:rPr>
  </w:style>
  <w:style w:type="paragraph" w:styleId="ListParagraph">
    <w:name w:val="List Paragraph"/>
    <w:basedOn w:val="Normal"/>
    <w:link w:val="ListParagraphChar"/>
    <w:uiPriority w:val="34"/>
    <w:qFormat/>
    <w:rsid w:val="00802EF5"/>
    <w:pPr>
      <w:ind w:left="720"/>
      <w:contextualSpacing/>
    </w:pPr>
  </w:style>
  <w:style w:type="paragraph" w:customStyle="1" w:styleId="level1">
    <w:name w:val="level1"/>
    <w:basedOn w:val="Normal"/>
    <w:rsid w:val="00802EF5"/>
    <w:pPr>
      <w:spacing w:before="100" w:beforeAutospacing="1" w:after="100" w:afterAutospacing="1"/>
    </w:pPr>
  </w:style>
  <w:style w:type="character" w:styleId="Strong">
    <w:name w:val="Strong"/>
    <w:basedOn w:val="DefaultParagraphFont"/>
    <w:uiPriority w:val="22"/>
    <w:qFormat/>
    <w:rsid w:val="00802EF5"/>
    <w:rPr>
      <w:b/>
      <w:bCs/>
    </w:rPr>
  </w:style>
  <w:style w:type="paragraph" w:customStyle="1" w:styleId="Level10">
    <w:name w:val="Level 1"/>
    <w:rsid w:val="00802EF5"/>
    <w:pPr>
      <w:widowControl w:val="0"/>
      <w:autoSpaceDE w:val="0"/>
      <w:autoSpaceDN w:val="0"/>
      <w:adjustRightInd w:val="0"/>
      <w:spacing w:after="0"/>
      <w:jc w:val="both"/>
    </w:pPr>
    <w:rPr>
      <w:rFonts w:ascii="Times New Roman" w:eastAsia="Times New Roman" w:hAnsi="Times New Roman" w:cs="Times New Roman"/>
    </w:rPr>
  </w:style>
  <w:style w:type="character" w:customStyle="1" w:styleId="citation">
    <w:name w:val="citation"/>
    <w:basedOn w:val="DefaultParagraphFont"/>
    <w:rsid w:val="00802EF5"/>
  </w:style>
  <w:style w:type="character" w:customStyle="1" w:styleId="fieldauthors">
    <w:name w:val="field_authors"/>
    <w:basedOn w:val="DefaultParagraphFont"/>
    <w:rsid w:val="00802EF5"/>
  </w:style>
  <w:style w:type="character" w:customStyle="1" w:styleId="personname">
    <w:name w:val="person_name"/>
    <w:basedOn w:val="DefaultParagraphFont"/>
    <w:rsid w:val="00802EF5"/>
  </w:style>
  <w:style w:type="character" w:customStyle="1" w:styleId="fieldyear">
    <w:name w:val="field_year"/>
    <w:basedOn w:val="DefaultParagraphFont"/>
    <w:rsid w:val="00802EF5"/>
  </w:style>
  <w:style w:type="character" w:customStyle="1" w:styleId="fieldtitle">
    <w:name w:val="field_title"/>
    <w:basedOn w:val="DefaultParagraphFont"/>
    <w:rsid w:val="00802EF5"/>
  </w:style>
  <w:style w:type="character" w:customStyle="1" w:styleId="fieldpublication">
    <w:name w:val="field_publication"/>
    <w:basedOn w:val="DefaultParagraphFont"/>
    <w:rsid w:val="00802EF5"/>
  </w:style>
  <w:style w:type="character" w:customStyle="1" w:styleId="fieldvolume">
    <w:name w:val="field_volume"/>
    <w:basedOn w:val="DefaultParagraphFont"/>
    <w:rsid w:val="00802EF5"/>
  </w:style>
  <w:style w:type="character" w:customStyle="1" w:styleId="fieldpages">
    <w:name w:val="field_pages"/>
    <w:basedOn w:val="DefaultParagraphFont"/>
    <w:rsid w:val="00802EF5"/>
  </w:style>
  <w:style w:type="character" w:styleId="HTMLCite">
    <w:name w:val="HTML Cite"/>
    <w:basedOn w:val="DefaultParagraphFont"/>
    <w:unhideWhenUsed/>
    <w:rsid w:val="00802EF5"/>
    <w:rPr>
      <w:i w:val="0"/>
      <w:iCs w:val="0"/>
    </w:rPr>
  </w:style>
  <w:style w:type="character" w:customStyle="1" w:styleId="title201">
    <w:name w:val="title201"/>
    <w:basedOn w:val="DefaultParagraphFont"/>
    <w:rsid w:val="00802EF5"/>
    <w:rPr>
      <w:b/>
      <w:bCs/>
      <w:color w:val="990000"/>
      <w:sz w:val="20"/>
      <w:szCs w:val="20"/>
    </w:rPr>
  </w:style>
  <w:style w:type="character" w:customStyle="1" w:styleId="term1">
    <w:name w:val="term1"/>
    <w:basedOn w:val="DefaultParagraphFont"/>
    <w:rsid w:val="00802EF5"/>
    <w:rPr>
      <w:b/>
      <w:bCs/>
      <w:color w:val="000066"/>
    </w:rPr>
  </w:style>
  <w:style w:type="character" w:customStyle="1" w:styleId="addtitle11">
    <w:name w:val="addtitle11"/>
    <w:basedOn w:val="DefaultParagraphFont"/>
    <w:rsid w:val="00802EF5"/>
    <w:rPr>
      <w:rFonts w:ascii="Verdana" w:hAnsi="Verdana" w:hint="default"/>
      <w:b w:val="0"/>
      <w:bCs w:val="0"/>
      <w:sz w:val="38"/>
      <w:szCs w:val="38"/>
    </w:rPr>
  </w:style>
  <w:style w:type="paragraph" w:customStyle="1" w:styleId="ParaNoInd">
    <w:name w:val="ParaNoInd"/>
    <w:basedOn w:val="Normal"/>
    <w:rsid w:val="00802EF5"/>
    <w:pPr>
      <w:spacing w:line="240" w:lineRule="exact"/>
      <w:jc w:val="both"/>
    </w:pPr>
  </w:style>
  <w:style w:type="paragraph" w:styleId="PlainText">
    <w:name w:val="Plain Text"/>
    <w:basedOn w:val="Normal"/>
    <w:link w:val="PlainTextChar"/>
    <w:unhideWhenUsed/>
    <w:rsid w:val="00802EF5"/>
    <w:rPr>
      <w:rFonts w:ascii="Consolas" w:eastAsia="Calibri" w:hAnsi="Consolas"/>
      <w:sz w:val="21"/>
      <w:szCs w:val="21"/>
    </w:rPr>
  </w:style>
  <w:style w:type="character" w:customStyle="1" w:styleId="PlainTextChar">
    <w:name w:val="Plain Text Char"/>
    <w:basedOn w:val="DefaultParagraphFont"/>
    <w:link w:val="PlainText"/>
    <w:rsid w:val="00802EF5"/>
    <w:rPr>
      <w:rFonts w:ascii="Consolas" w:eastAsia="Calibri" w:hAnsi="Consolas" w:cs="Times New Roman"/>
      <w:sz w:val="21"/>
      <w:szCs w:val="21"/>
    </w:rPr>
  </w:style>
  <w:style w:type="character" w:styleId="CommentReference">
    <w:name w:val="annotation reference"/>
    <w:uiPriority w:val="99"/>
    <w:rsid w:val="00CA2CE7"/>
    <w:rPr>
      <w:rFonts w:ascii="Helvetica" w:hAnsi="Helvetica"/>
      <w:b/>
      <w:sz w:val="28"/>
      <w:bdr w:val="none" w:sz="0" w:space="0" w:color="auto"/>
      <w:shd w:val="clear" w:color="auto" w:fill="FFFF00"/>
    </w:rPr>
  </w:style>
  <w:style w:type="paragraph" w:styleId="CommentText">
    <w:name w:val="annotation text"/>
    <w:basedOn w:val="Normal"/>
    <w:link w:val="CommentTextChar"/>
    <w:uiPriority w:val="99"/>
    <w:unhideWhenUsed/>
    <w:rsid w:val="00802EF5"/>
  </w:style>
  <w:style w:type="character" w:customStyle="1" w:styleId="CommentTextChar">
    <w:name w:val="Comment Text Char"/>
    <w:basedOn w:val="DefaultParagraphFont"/>
    <w:link w:val="CommentText"/>
    <w:uiPriority w:val="99"/>
    <w:rsid w:val="00802EF5"/>
    <w:rPr>
      <w:rFonts w:ascii="Times New Roman" w:eastAsia="Times New Roman" w:hAnsi="Times New Roman" w:cs="Times New Roman"/>
      <w:sz w:val="20"/>
      <w:szCs w:val="20"/>
    </w:rPr>
  </w:style>
  <w:style w:type="character" w:styleId="FootnoteReference">
    <w:name w:val="footnote reference"/>
    <w:basedOn w:val="DefaultParagraphFont"/>
    <w:rsid w:val="00802EF5"/>
    <w:rPr>
      <w:vertAlign w:val="superscript"/>
    </w:rPr>
  </w:style>
  <w:style w:type="paragraph" w:styleId="EndnoteText">
    <w:name w:val="endnote text"/>
    <w:basedOn w:val="Normal"/>
    <w:link w:val="EndnoteTextChar"/>
    <w:uiPriority w:val="99"/>
    <w:unhideWhenUsed/>
    <w:rsid w:val="006C34C9"/>
  </w:style>
  <w:style w:type="character" w:customStyle="1" w:styleId="EndnoteTextChar">
    <w:name w:val="Endnote Text Char"/>
    <w:basedOn w:val="DefaultParagraphFont"/>
    <w:link w:val="EndnoteText"/>
    <w:uiPriority w:val="99"/>
    <w:rsid w:val="006C34C9"/>
    <w:rPr>
      <w:rFonts w:ascii="Times New Roman" w:eastAsia="Times New Roman" w:hAnsi="Times New Roman" w:cs="Times New Roman"/>
    </w:rPr>
  </w:style>
  <w:style w:type="character" w:styleId="EndnoteReference">
    <w:name w:val="endnote reference"/>
    <w:basedOn w:val="DefaultParagraphFont"/>
    <w:uiPriority w:val="99"/>
    <w:unhideWhenUsed/>
    <w:rsid w:val="006C34C9"/>
    <w:rPr>
      <w:vertAlign w:val="superscript"/>
    </w:rPr>
  </w:style>
  <w:style w:type="paragraph" w:styleId="CommentSubject">
    <w:name w:val="annotation subject"/>
    <w:basedOn w:val="CommentText"/>
    <w:next w:val="CommentText"/>
    <w:link w:val="CommentSubjectChar"/>
    <w:semiHidden/>
    <w:unhideWhenUsed/>
    <w:rsid w:val="001A6146"/>
    <w:rPr>
      <w:rFonts w:asciiTheme="minorHAnsi" w:eastAsiaTheme="minorHAnsi" w:hAnsiTheme="minorHAnsi" w:cstheme="minorBidi"/>
      <w:sz w:val="24"/>
      <w:szCs w:val="24"/>
    </w:rPr>
  </w:style>
  <w:style w:type="character" w:customStyle="1" w:styleId="CommentSubjectChar">
    <w:name w:val="Comment Subject Char"/>
    <w:link w:val="CommentSubject"/>
    <w:rsid w:val="00CA2CE7"/>
    <w:rPr>
      <w:sz w:val="24"/>
      <w:lang w:val="en-US" w:eastAsia="en-US" w:bidi="ar-SA"/>
    </w:rPr>
  </w:style>
  <w:style w:type="character" w:customStyle="1" w:styleId="apple-style-span">
    <w:name w:val="apple-style-span"/>
    <w:basedOn w:val="DefaultParagraphFont"/>
    <w:rsid w:val="007328B8"/>
  </w:style>
  <w:style w:type="character" w:customStyle="1" w:styleId="apple-converted-space">
    <w:name w:val="apple-converted-space"/>
    <w:basedOn w:val="DefaultParagraphFont"/>
    <w:rsid w:val="00D6377A"/>
  </w:style>
  <w:style w:type="paragraph" w:styleId="Revision">
    <w:name w:val="Revision"/>
    <w:hidden/>
    <w:uiPriority w:val="99"/>
    <w:semiHidden/>
    <w:rsid w:val="00CA2CE7"/>
    <w:pPr>
      <w:spacing w:after="0"/>
    </w:pPr>
    <w:rPr>
      <w:rFonts w:ascii="Times New Roman" w:eastAsia="Times New Roman" w:hAnsi="Times New Roman" w:cs="Times New Roman"/>
      <w:sz w:val="20"/>
      <w:szCs w:val="20"/>
    </w:rPr>
  </w:style>
  <w:style w:type="character" w:customStyle="1" w:styleId="aubase">
    <w:name w:val="au_base"/>
    <w:rsid w:val="00CA2CE7"/>
    <w:rPr>
      <w:sz w:val="24"/>
    </w:rPr>
  </w:style>
  <w:style w:type="character" w:customStyle="1" w:styleId="ListParagraphChar">
    <w:name w:val="List Paragraph Char"/>
    <w:basedOn w:val="DefaultParagraphFont"/>
    <w:link w:val="ListParagraph"/>
    <w:rsid w:val="00CA2CE7"/>
    <w:rPr>
      <w:rFonts w:ascii="Times New Roman" w:eastAsia="Times New Roman" w:hAnsi="Times New Roman" w:cs="Times New Roman"/>
    </w:rPr>
  </w:style>
  <w:style w:type="character" w:customStyle="1" w:styleId="aucollab">
    <w:name w:val="au_collab"/>
    <w:basedOn w:val="aubase"/>
    <w:rsid w:val="00CA2CE7"/>
    <w:rPr>
      <w:sz w:val="24"/>
      <w:bdr w:val="none" w:sz="0" w:space="0" w:color="auto"/>
      <w:shd w:val="clear" w:color="auto" w:fill="C0C0C0"/>
    </w:rPr>
  </w:style>
  <w:style w:type="character" w:customStyle="1" w:styleId="audeg">
    <w:name w:val="au_deg"/>
    <w:basedOn w:val="aubase"/>
    <w:rsid w:val="00CA2CE7"/>
    <w:rPr>
      <w:sz w:val="24"/>
      <w:bdr w:val="none" w:sz="0" w:space="0" w:color="auto"/>
      <w:shd w:val="clear" w:color="auto" w:fill="FFFF00"/>
    </w:rPr>
  </w:style>
  <w:style w:type="character" w:customStyle="1" w:styleId="aufname">
    <w:name w:val="au_fname"/>
    <w:basedOn w:val="aubase"/>
    <w:rsid w:val="00CA2CE7"/>
    <w:rPr>
      <w:sz w:val="24"/>
      <w:bdr w:val="none" w:sz="0" w:space="0" w:color="auto"/>
      <w:shd w:val="clear" w:color="auto" w:fill="FFFFCC"/>
    </w:rPr>
  </w:style>
  <w:style w:type="character" w:customStyle="1" w:styleId="aurole">
    <w:name w:val="au_role"/>
    <w:basedOn w:val="aubase"/>
    <w:rsid w:val="00CA2CE7"/>
    <w:rPr>
      <w:sz w:val="24"/>
      <w:bdr w:val="none" w:sz="0" w:space="0" w:color="auto"/>
      <w:shd w:val="clear" w:color="auto" w:fill="808000"/>
    </w:rPr>
  </w:style>
  <w:style w:type="character" w:customStyle="1" w:styleId="ausuffix">
    <w:name w:val="au_suffix"/>
    <w:basedOn w:val="aubase"/>
    <w:rsid w:val="00CA2CE7"/>
    <w:rPr>
      <w:sz w:val="24"/>
      <w:bdr w:val="none" w:sz="0" w:space="0" w:color="auto"/>
      <w:shd w:val="clear" w:color="auto" w:fill="FF00FF"/>
    </w:rPr>
  </w:style>
  <w:style w:type="character" w:customStyle="1" w:styleId="ausurname">
    <w:name w:val="au_surname"/>
    <w:basedOn w:val="aubase"/>
    <w:rsid w:val="00CA2CE7"/>
    <w:rPr>
      <w:sz w:val="24"/>
      <w:bdr w:val="none" w:sz="0" w:space="0" w:color="auto"/>
      <w:shd w:val="clear" w:color="auto" w:fill="CCFF99"/>
    </w:rPr>
  </w:style>
  <w:style w:type="character" w:customStyle="1" w:styleId="bibbase">
    <w:name w:val="bib_base"/>
    <w:rsid w:val="00CA2CE7"/>
    <w:rPr>
      <w:sz w:val="24"/>
    </w:rPr>
  </w:style>
  <w:style w:type="character" w:customStyle="1" w:styleId="bibarticle">
    <w:name w:val="bib_article"/>
    <w:basedOn w:val="bibbase"/>
    <w:rsid w:val="00CA2CE7"/>
    <w:rPr>
      <w:sz w:val="24"/>
      <w:bdr w:val="none" w:sz="0" w:space="0" w:color="auto"/>
      <w:shd w:val="clear" w:color="auto" w:fill="CCFFFF"/>
    </w:rPr>
  </w:style>
  <w:style w:type="character" w:customStyle="1" w:styleId="bibcomment">
    <w:name w:val="bib_comment"/>
    <w:basedOn w:val="bibbase"/>
    <w:rsid w:val="00CA2CE7"/>
    <w:rPr>
      <w:sz w:val="24"/>
    </w:rPr>
  </w:style>
  <w:style w:type="character" w:customStyle="1" w:styleId="bibdeg">
    <w:name w:val="bib_deg"/>
    <w:basedOn w:val="bibbase"/>
    <w:rsid w:val="00CA2CE7"/>
    <w:rPr>
      <w:sz w:val="24"/>
    </w:rPr>
  </w:style>
  <w:style w:type="character" w:customStyle="1" w:styleId="bibdoi">
    <w:name w:val="bib_doi"/>
    <w:basedOn w:val="bibbase"/>
    <w:rsid w:val="00CA2CE7"/>
    <w:rPr>
      <w:sz w:val="24"/>
      <w:bdr w:val="none" w:sz="0" w:space="0" w:color="auto"/>
      <w:shd w:val="clear" w:color="auto" w:fill="CCFFCC"/>
    </w:rPr>
  </w:style>
  <w:style w:type="character" w:customStyle="1" w:styleId="bibetal">
    <w:name w:val="bib_etal"/>
    <w:basedOn w:val="bibbase"/>
    <w:rsid w:val="00CA2CE7"/>
    <w:rPr>
      <w:sz w:val="24"/>
      <w:bdr w:val="none" w:sz="0" w:space="0" w:color="auto"/>
      <w:shd w:val="clear" w:color="auto" w:fill="CCFF99"/>
    </w:rPr>
  </w:style>
  <w:style w:type="character" w:customStyle="1" w:styleId="bibfname">
    <w:name w:val="bib_fname"/>
    <w:basedOn w:val="bibbase"/>
    <w:rsid w:val="00CA2CE7"/>
    <w:rPr>
      <w:sz w:val="24"/>
      <w:bdr w:val="none" w:sz="0" w:space="0" w:color="auto"/>
      <w:shd w:val="clear" w:color="auto" w:fill="FFFFCC"/>
    </w:rPr>
  </w:style>
  <w:style w:type="character" w:customStyle="1" w:styleId="bibfpage">
    <w:name w:val="bib_fpage"/>
    <w:basedOn w:val="bibbase"/>
    <w:rsid w:val="00CA2CE7"/>
    <w:rPr>
      <w:sz w:val="24"/>
      <w:bdr w:val="none" w:sz="0" w:space="0" w:color="auto"/>
      <w:shd w:val="clear" w:color="auto" w:fill="E6E6E6"/>
    </w:rPr>
  </w:style>
  <w:style w:type="character" w:customStyle="1" w:styleId="bibissue">
    <w:name w:val="bib_issue"/>
    <w:basedOn w:val="bibbase"/>
    <w:rsid w:val="00CA2CE7"/>
    <w:rPr>
      <w:sz w:val="24"/>
      <w:bdr w:val="none" w:sz="0" w:space="0" w:color="auto"/>
      <w:shd w:val="clear" w:color="auto" w:fill="FFFFAB"/>
    </w:rPr>
  </w:style>
  <w:style w:type="character" w:customStyle="1" w:styleId="bibjournal">
    <w:name w:val="bib_journal"/>
    <w:basedOn w:val="bibbase"/>
    <w:rsid w:val="00CA2CE7"/>
    <w:rPr>
      <w:sz w:val="24"/>
      <w:bdr w:val="none" w:sz="0" w:space="0" w:color="auto"/>
      <w:shd w:val="clear" w:color="auto" w:fill="F9DECF"/>
    </w:rPr>
  </w:style>
  <w:style w:type="character" w:customStyle="1" w:styleId="biblpage">
    <w:name w:val="bib_lpage"/>
    <w:basedOn w:val="bibbase"/>
    <w:rsid w:val="00CA2CE7"/>
    <w:rPr>
      <w:sz w:val="24"/>
      <w:bdr w:val="none" w:sz="0" w:space="0" w:color="auto"/>
      <w:shd w:val="clear" w:color="auto" w:fill="D9D9D9"/>
    </w:rPr>
  </w:style>
  <w:style w:type="character" w:customStyle="1" w:styleId="bibnumber">
    <w:name w:val="bib_number"/>
    <w:basedOn w:val="bibbase"/>
    <w:rsid w:val="00CA2CE7"/>
    <w:rPr>
      <w:sz w:val="24"/>
      <w:bdr w:val="none" w:sz="0" w:space="0" w:color="auto"/>
      <w:shd w:val="clear" w:color="auto" w:fill="CCCCFF"/>
    </w:rPr>
  </w:style>
  <w:style w:type="character" w:customStyle="1" w:styleId="biborganization">
    <w:name w:val="bib_organization"/>
    <w:basedOn w:val="bibbase"/>
    <w:rsid w:val="00CA2CE7"/>
    <w:rPr>
      <w:sz w:val="24"/>
      <w:bdr w:val="none" w:sz="0" w:space="0" w:color="auto"/>
      <w:shd w:val="clear" w:color="auto" w:fill="CCFF99"/>
    </w:rPr>
  </w:style>
  <w:style w:type="character" w:customStyle="1" w:styleId="bibsuffix">
    <w:name w:val="bib_suffix"/>
    <w:basedOn w:val="bibbase"/>
    <w:rsid w:val="00CA2CE7"/>
    <w:rPr>
      <w:sz w:val="24"/>
    </w:rPr>
  </w:style>
  <w:style w:type="character" w:customStyle="1" w:styleId="bibsuppl">
    <w:name w:val="bib_suppl"/>
    <w:basedOn w:val="bibbase"/>
    <w:rsid w:val="00CA2CE7"/>
    <w:rPr>
      <w:sz w:val="24"/>
      <w:bdr w:val="none" w:sz="0" w:space="0" w:color="auto"/>
      <w:shd w:val="clear" w:color="auto" w:fill="FFCC66"/>
    </w:rPr>
  </w:style>
  <w:style w:type="character" w:customStyle="1" w:styleId="bibsurname">
    <w:name w:val="bib_surname"/>
    <w:basedOn w:val="bibbase"/>
    <w:rsid w:val="00CA2CE7"/>
    <w:rPr>
      <w:sz w:val="24"/>
      <w:bdr w:val="none" w:sz="0" w:space="0" w:color="auto"/>
      <w:shd w:val="clear" w:color="auto" w:fill="CCFF99"/>
    </w:rPr>
  </w:style>
  <w:style w:type="character" w:customStyle="1" w:styleId="bibunpubl">
    <w:name w:val="bib_unpubl"/>
    <w:basedOn w:val="bibbase"/>
    <w:rsid w:val="00CA2CE7"/>
    <w:rPr>
      <w:sz w:val="24"/>
    </w:rPr>
  </w:style>
  <w:style w:type="character" w:customStyle="1" w:styleId="biburl">
    <w:name w:val="bib_url"/>
    <w:basedOn w:val="bibbase"/>
    <w:rsid w:val="00CA2CE7"/>
    <w:rPr>
      <w:sz w:val="24"/>
      <w:bdr w:val="none" w:sz="0" w:space="0" w:color="auto"/>
      <w:shd w:val="clear" w:color="auto" w:fill="CCFF66"/>
    </w:rPr>
  </w:style>
  <w:style w:type="character" w:customStyle="1" w:styleId="bibvolume">
    <w:name w:val="bib_volume"/>
    <w:basedOn w:val="bibbase"/>
    <w:rsid w:val="00CA2CE7"/>
    <w:rPr>
      <w:sz w:val="24"/>
      <w:bdr w:val="none" w:sz="0" w:space="0" w:color="auto"/>
      <w:shd w:val="clear" w:color="auto" w:fill="CCECFF"/>
    </w:rPr>
  </w:style>
  <w:style w:type="character" w:customStyle="1" w:styleId="bibyear">
    <w:name w:val="bib_year"/>
    <w:basedOn w:val="bibbase"/>
    <w:rsid w:val="00CA2CE7"/>
    <w:rPr>
      <w:sz w:val="24"/>
      <w:bdr w:val="none" w:sz="0" w:space="0" w:color="auto"/>
      <w:shd w:val="clear" w:color="auto" w:fill="FFCCFF"/>
    </w:rPr>
  </w:style>
  <w:style w:type="character" w:customStyle="1" w:styleId="citebase">
    <w:name w:val="cite_base"/>
    <w:rsid w:val="00CA2CE7"/>
    <w:rPr>
      <w:sz w:val="24"/>
    </w:rPr>
  </w:style>
  <w:style w:type="character" w:customStyle="1" w:styleId="citebib">
    <w:name w:val="cite_bib"/>
    <w:basedOn w:val="citebase"/>
    <w:rsid w:val="00CA2CE7"/>
    <w:rPr>
      <w:sz w:val="24"/>
      <w:bdr w:val="none" w:sz="0" w:space="0" w:color="auto"/>
      <w:shd w:val="clear" w:color="auto" w:fill="CCFFFF"/>
    </w:rPr>
  </w:style>
  <w:style w:type="character" w:customStyle="1" w:styleId="citebox">
    <w:name w:val="cite_box"/>
    <w:basedOn w:val="citebase"/>
    <w:rsid w:val="00CA2CE7"/>
    <w:rPr>
      <w:sz w:val="24"/>
    </w:rPr>
  </w:style>
  <w:style w:type="character" w:customStyle="1" w:styleId="citeen">
    <w:name w:val="cite_en"/>
    <w:basedOn w:val="citebase"/>
    <w:rsid w:val="00CA2CE7"/>
    <w:rPr>
      <w:sz w:val="24"/>
      <w:bdr w:val="none" w:sz="0" w:space="0" w:color="auto"/>
      <w:shd w:val="clear" w:color="auto" w:fill="FFFF99"/>
      <w:vertAlign w:val="superscript"/>
    </w:rPr>
  </w:style>
  <w:style w:type="character" w:customStyle="1" w:styleId="citefig">
    <w:name w:val="cite_fig"/>
    <w:basedOn w:val="citebase"/>
    <w:rsid w:val="00CA2CE7"/>
    <w:rPr>
      <w:color w:val="auto"/>
      <w:sz w:val="24"/>
      <w:bdr w:val="none" w:sz="0" w:space="0" w:color="auto"/>
      <w:shd w:val="clear" w:color="auto" w:fill="CCFFCC"/>
    </w:rPr>
  </w:style>
  <w:style w:type="character" w:customStyle="1" w:styleId="citefn">
    <w:name w:val="cite_fn"/>
    <w:basedOn w:val="citebase"/>
    <w:rsid w:val="00CA2CE7"/>
    <w:rPr>
      <w:color w:val="auto"/>
      <w:sz w:val="24"/>
      <w:bdr w:val="none" w:sz="0" w:space="0" w:color="auto"/>
      <w:shd w:val="clear" w:color="auto" w:fill="FF99CC"/>
      <w:vertAlign w:val="baseline"/>
    </w:rPr>
  </w:style>
  <w:style w:type="character" w:customStyle="1" w:styleId="citetbl">
    <w:name w:val="cite_tbl"/>
    <w:basedOn w:val="citebase"/>
    <w:rsid w:val="00CA2CE7"/>
    <w:rPr>
      <w:color w:val="auto"/>
      <w:sz w:val="24"/>
      <w:bdr w:val="none" w:sz="0" w:space="0" w:color="auto"/>
      <w:shd w:val="clear" w:color="auto" w:fill="FF9999"/>
    </w:rPr>
  </w:style>
  <w:style w:type="character" w:customStyle="1" w:styleId="bibextlink">
    <w:name w:val="bib_extlink"/>
    <w:basedOn w:val="bibbase"/>
    <w:rsid w:val="00CA2CE7"/>
    <w:rPr>
      <w:sz w:val="24"/>
      <w:bdr w:val="none" w:sz="0" w:space="0" w:color="auto"/>
      <w:shd w:val="clear" w:color="auto" w:fill="6CCE9D"/>
    </w:rPr>
  </w:style>
  <w:style w:type="character" w:customStyle="1" w:styleId="citeeq">
    <w:name w:val="cite_eq"/>
    <w:basedOn w:val="citebase"/>
    <w:rsid w:val="00CA2CE7"/>
    <w:rPr>
      <w:sz w:val="24"/>
      <w:bdr w:val="none" w:sz="0" w:space="0" w:color="auto"/>
      <w:shd w:val="clear" w:color="auto" w:fill="FFAE37"/>
    </w:rPr>
  </w:style>
  <w:style w:type="character" w:customStyle="1" w:styleId="bibmedline">
    <w:name w:val="bib_medline"/>
    <w:basedOn w:val="bibbase"/>
    <w:rsid w:val="00CA2CE7"/>
    <w:rPr>
      <w:sz w:val="24"/>
    </w:rPr>
  </w:style>
  <w:style w:type="character" w:customStyle="1" w:styleId="citetfn">
    <w:name w:val="cite_tfn"/>
    <w:basedOn w:val="citebase"/>
    <w:rsid w:val="00CA2CE7"/>
    <w:rPr>
      <w:sz w:val="24"/>
      <w:bdr w:val="none" w:sz="0" w:space="0" w:color="auto"/>
      <w:shd w:val="clear" w:color="auto" w:fill="FBBA79"/>
    </w:rPr>
  </w:style>
  <w:style w:type="character" w:customStyle="1" w:styleId="auprefix">
    <w:name w:val="au_prefix"/>
    <w:basedOn w:val="aubase"/>
    <w:rsid w:val="00CA2CE7"/>
    <w:rPr>
      <w:sz w:val="24"/>
      <w:bdr w:val="none" w:sz="0" w:space="0" w:color="auto"/>
      <w:shd w:val="clear" w:color="auto" w:fill="FFCC99"/>
    </w:rPr>
  </w:style>
  <w:style w:type="character" w:customStyle="1" w:styleId="citeapp">
    <w:name w:val="cite_app"/>
    <w:basedOn w:val="citebase"/>
    <w:rsid w:val="00CA2CE7"/>
    <w:rPr>
      <w:sz w:val="24"/>
      <w:bdr w:val="none" w:sz="0" w:space="0" w:color="auto"/>
      <w:shd w:val="clear" w:color="auto" w:fill="CCFF33"/>
    </w:rPr>
  </w:style>
  <w:style w:type="character" w:customStyle="1" w:styleId="citesec">
    <w:name w:val="cite_sec"/>
    <w:basedOn w:val="citebase"/>
    <w:rsid w:val="00CA2CE7"/>
    <w:rPr>
      <w:sz w:val="24"/>
      <w:bdr w:val="none" w:sz="0" w:space="0" w:color="auto"/>
      <w:shd w:val="clear" w:color="auto" w:fill="FFCCCC"/>
    </w:rPr>
  </w:style>
  <w:style w:type="character" w:customStyle="1" w:styleId="aumember">
    <w:name w:val="au_member"/>
    <w:basedOn w:val="aubase"/>
    <w:rsid w:val="00CA2CE7"/>
    <w:rPr>
      <w:sz w:val="24"/>
      <w:bdr w:val="none" w:sz="0" w:space="0" w:color="auto"/>
      <w:shd w:val="clear" w:color="auto" w:fill="FF99CC"/>
    </w:rPr>
  </w:style>
  <w:style w:type="character" w:customStyle="1" w:styleId="bibbook">
    <w:name w:val="bib_book"/>
    <w:rsid w:val="00CA2CE7"/>
    <w:rPr>
      <w:i/>
      <w:sz w:val="24"/>
      <w:bdr w:val="none" w:sz="0" w:space="0" w:color="auto"/>
      <w:shd w:val="clear" w:color="auto" w:fill="99CCFF"/>
    </w:rPr>
  </w:style>
  <w:style w:type="character" w:customStyle="1" w:styleId="bibchapterno">
    <w:name w:val="bib_chapterno"/>
    <w:rsid w:val="00CA2CE7"/>
    <w:rPr>
      <w:sz w:val="24"/>
      <w:bdr w:val="none" w:sz="0" w:space="0" w:color="auto"/>
      <w:shd w:val="clear" w:color="auto" w:fill="D9D9D9"/>
    </w:rPr>
  </w:style>
  <w:style w:type="character" w:customStyle="1" w:styleId="bibchaptertitle">
    <w:name w:val="bib_chaptertitle"/>
    <w:rsid w:val="00CA2CE7"/>
    <w:rPr>
      <w:sz w:val="24"/>
      <w:bdr w:val="none" w:sz="0" w:space="0" w:color="auto"/>
      <w:shd w:val="clear" w:color="auto" w:fill="FF9D5B"/>
    </w:rPr>
  </w:style>
  <w:style w:type="character" w:customStyle="1" w:styleId="bibed-etal">
    <w:name w:val="bib_ed-etal"/>
    <w:rsid w:val="00CA2CE7"/>
    <w:rPr>
      <w:sz w:val="24"/>
      <w:bdr w:val="none" w:sz="0" w:space="0" w:color="auto"/>
      <w:shd w:val="clear" w:color="auto" w:fill="00F4EE"/>
    </w:rPr>
  </w:style>
  <w:style w:type="character" w:customStyle="1" w:styleId="bibed-fname">
    <w:name w:val="bib_ed-fname"/>
    <w:rsid w:val="00CA2CE7"/>
    <w:rPr>
      <w:sz w:val="24"/>
      <w:bdr w:val="none" w:sz="0" w:space="0" w:color="auto"/>
      <w:shd w:val="clear" w:color="auto" w:fill="FFFFB7"/>
    </w:rPr>
  </w:style>
  <w:style w:type="character" w:customStyle="1" w:styleId="bibeditionno">
    <w:name w:val="bib_editionno"/>
    <w:rsid w:val="00CA2CE7"/>
    <w:rPr>
      <w:sz w:val="24"/>
      <w:bdr w:val="none" w:sz="0" w:space="0" w:color="auto"/>
      <w:shd w:val="clear" w:color="auto" w:fill="FFCC00"/>
    </w:rPr>
  </w:style>
  <w:style w:type="character" w:customStyle="1" w:styleId="bibed-organization">
    <w:name w:val="bib_ed-organization"/>
    <w:rsid w:val="00CA2CE7"/>
    <w:rPr>
      <w:sz w:val="24"/>
      <w:bdr w:val="none" w:sz="0" w:space="0" w:color="auto"/>
      <w:shd w:val="clear" w:color="auto" w:fill="FCAAC3"/>
    </w:rPr>
  </w:style>
  <w:style w:type="character" w:customStyle="1" w:styleId="bibed-suffix">
    <w:name w:val="bib_ed-suffix"/>
    <w:rsid w:val="00CA2CE7"/>
    <w:rPr>
      <w:sz w:val="24"/>
      <w:bdr w:val="none" w:sz="0" w:space="0" w:color="auto"/>
      <w:shd w:val="clear" w:color="auto" w:fill="CCFFCC"/>
    </w:rPr>
  </w:style>
  <w:style w:type="character" w:customStyle="1" w:styleId="bibed-surname">
    <w:name w:val="bib_ed-surname"/>
    <w:rsid w:val="00CA2CE7"/>
    <w:rPr>
      <w:sz w:val="24"/>
      <w:bdr w:val="none" w:sz="0" w:space="0" w:color="auto"/>
      <w:shd w:val="clear" w:color="auto" w:fill="FFFF00"/>
    </w:rPr>
  </w:style>
  <w:style w:type="character" w:customStyle="1" w:styleId="bibisbn">
    <w:name w:val="bib_isbn"/>
    <w:rsid w:val="00CA2CE7"/>
    <w:rPr>
      <w:sz w:val="24"/>
      <w:shd w:val="clear" w:color="auto" w:fill="D9D9D9"/>
    </w:rPr>
  </w:style>
  <w:style w:type="character" w:customStyle="1" w:styleId="biblocation">
    <w:name w:val="bib_location"/>
    <w:rsid w:val="00CA2CE7"/>
    <w:rPr>
      <w:sz w:val="24"/>
      <w:bdr w:val="none" w:sz="0" w:space="0" w:color="auto"/>
      <w:shd w:val="clear" w:color="auto" w:fill="FFCCCC"/>
    </w:rPr>
  </w:style>
  <w:style w:type="character" w:customStyle="1" w:styleId="bibpagecount">
    <w:name w:val="bib_pagecount"/>
    <w:rsid w:val="00CA2CE7"/>
    <w:rPr>
      <w:sz w:val="24"/>
      <w:bdr w:val="none" w:sz="0" w:space="0" w:color="auto"/>
      <w:shd w:val="clear" w:color="auto" w:fill="00FF00"/>
    </w:rPr>
  </w:style>
  <w:style w:type="character" w:customStyle="1" w:styleId="bibpublisher">
    <w:name w:val="bib_publisher"/>
    <w:rsid w:val="00CA2CE7"/>
    <w:rPr>
      <w:sz w:val="24"/>
      <w:bdr w:val="none" w:sz="0" w:space="0" w:color="auto"/>
      <w:shd w:val="clear" w:color="auto" w:fill="FF99CC"/>
    </w:rPr>
  </w:style>
  <w:style w:type="character" w:customStyle="1" w:styleId="bibseries">
    <w:name w:val="bib_series"/>
    <w:rsid w:val="00CA2CE7"/>
    <w:rPr>
      <w:sz w:val="24"/>
      <w:shd w:val="clear" w:color="auto" w:fill="FFCC99"/>
    </w:rPr>
  </w:style>
  <w:style w:type="character" w:customStyle="1" w:styleId="bibseriesno">
    <w:name w:val="bib_seriesno"/>
    <w:rsid w:val="00CA2CE7"/>
    <w:rPr>
      <w:sz w:val="24"/>
      <w:shd w:val="clear" w:color="auto" w:fill="FFFF99"/>
    </w:rPr>
  </w:style>
  <w:style w:type="character" w:customStyle="1" w:styleId="bibtrans">
    <w:name w:val="bib_trans"/>
    <w:rsid w:val="00CA2CE7"/>
    <w:rPr>
      <w:sz w:val="24"/>
      <w:shd w:val="clear" w:color="auto" w:fill="99CC00"/>
    </w:rPr>
  </w:style>
  <w:style w:type="character" w:customStyle="1" w:styleId="bibinstitution">
    <w:name w:val="bib_institution"/>
    <w:rsid w:val="00CA2CE7"/>
    <w:rPr>
      <w:sz w:val="24"/>
      <w:bdr w:val="none" w:sz="0" w:space="0" w:color="auto"/>
      <w:shd w:val="clear" w:color="auto" w:fill="CCFFCC"/>
    </w:rPr>
  </w:style>
  <w:style w:type="character" w:customStyle="1" w:styleId="bibpatent">
    <w:name w:val="bib_patent"/>
    <w:rsid w:val="00CA2CE7"/>
    <w:rPr>
      <w:sz w:val="24"/>
      <w:bdr w:val="none" w:sz="0" w:space="0" w:color="auto"/>
      <w:shd w:val="clear" w:color="auto" w:fill="66FFCC"/>
    </w:rPr>
  </w:style>
  <w:style w:type="character" w:customStyle="1" w:styleId="bibreportnum">
    <w:name w:val="bib_reportnum"/>
    <w:rsid w:val="00CA2CE7"/>
    <w:rPr>
      <w:sz w:val="24"/>
      <w:bdr w:val="none" w:sz="0" w:space="0" w:color="auto"/>
      <w:shd w:val="clear" w:color="auto" w:fill="CCCCFF"/>
    </w:rPr>
  </w:style>
  <w:style w:type="character" w:customStyle="1" w:styleId="bibschool">
    <w:name w:val="bib_school"/>
    <w:rsid w:val="00CA2CE7"/>
    <w:rPr>
      <w:sz w:val="24"/>
      <w:bdr w:val="none" w:sz="0" w:space="0" w:color="auto"/>
      <w:shd w:val="clear" w:color="auto" w:fill="FFCC66"/>
    </w:rPr>
  </w:style>
  <w:style w:type="character" w:customStyle="1" w:styleId="bibalt-year">
    <w:name w:val="bib_alt-year"/>
    <w:rsid w:val="00CA2CE7"/>
    <w:rPr>
      <w:sz w:val="24"/>
      <w:szCs w:val="24"/>
      <w:bdr w:val="none" w:sz="0" w:space="0" w:color="auto"/>
      <w:shd w:val="clear" w:color="auto" w:fill="CC99FF"/>
    </w:rPr>
  </w:style>
  <w:style w:type="character" w:customStyle="1" w:styleId="bibvolcount">
    <w:name w:val="bib_volcount"/>
    <w:rsid w:val="00CA2CE7"/>
    <w:rPr>
      <w:rFonts w:ascii="Times New Roman" w:hAnsi="Times New Roman"/>
      <w:sz w:val="24"/>
      <w:bdr w:val="none" w:sz="0" w:space="0" w:color="auto"/>
      <w:shd w:val="clear" w:color="auto" w:fill="00FF00"/>
    </w:rPr>
  </w:style>
  <w:style w:type="character" w:customStyle="1" w:styleId="Heading3Char">
    <w:name w:val="Heading 3 Char"/>
    <w:basedOn w:val="DefaultParagraphFont"/>
    <w:link w:val="Heading3"/>
    <w:rsid w:val="00CA2CE7"/>
    <w:rPr>
      <w:rFonts w:ascii="Arial" w:eastAsia="Times New Roman" w:hAnsi="Arial" w:cs="Times New Roman"/>
      <w:b/>
      <w:sz w:val="26"/>
      <w:szCs w:val="20"/>
    </w:rPr>
  </w:style>
  <w:style w:type="character" w:customStyle="1" w:styleId="Heading5Char">
    <w:name w:val="Heading 5 Char"/>
    <w:basedOn w:val="DefaultParagraphFont"/>
    <w:link w:val="Heading5"/>
    <w:rsid w:val="00CA2CE7"/>
    <w:rPr>
      <w:rFonts w:ascii="Times New Roman" w:eastAsia="Times New Roman" w:hAnsi="Times New Roman" w:cs="Times New Roman"/>
      <w:b/>
      <w:i/>
      <w:sz w:val="26"/>
      <w:szCs w:val="20"/>
    </w:rPr>
  </w:style>
  <w:style w:type="paragraph" w:customStyle="1" w:styleId="ESExtractSource">
    <w:name w:val="ES Extract Source"/>
    <w:basedOn w:val="EExtract"/>
    <w:qFormat/>
    <w:rsid w:val="00CA2CE7"/>
  </w:style>
  <w:style w:type="paragraph" w:customStyle="1" w:styleId="EExtract">
    <w:name w:val="E Extract"/>
    <w:basedOn w:val="BaseText"/>
    <w:rsid w:val="00CA2CE7"/>
    <w:pPr>
      <w:spacing w:before="240" w:after="240" w:line="480" w:lineRule="exact"/>
      <w:ind w:left="720" w:right="720"/>
    </w:pPr>
  </w:style>
  <w:style w:type="character" w:customStyle="1" w:styleId="SbarTxSidebarTextChar">
    <w:name w:val="SbarTx Sidebar Text Char"/>
    <w:link w:val="SbarTxSidebarText"/>
    <w:rsid w:val="00CA2CE7"/>
    <w:rPr>
      <w:shd w:val="clear" w:color="auto" w:fill="E6E6E6"/>
    </w:rPr>
  </w:style>
  <w:style w:type="paragraph" w:customStyle="1" w:styleId="SbarTxSidebarText">
    <w:name w:val="SbarTx Sidebar Text"/>
    <w:basedOn w:val="BaseText"/>
    <w:link w:val="SbarTxSidebarTextChar"/>
    <w:rsid w:val="00CA2CE7"/>
    <w:pPr>
      <w:shd w:val="clear" w:color="auto" w:fill="E6E6E6"/>
      <w:spacing w:line="560" w:lineRule="exact"/>
      <w:ind w:left="360" w:right="360"/>
    </w:pPr>
    <w:rPr>
      <w:rFonts w:asciiTheme="minorHAnsi" w:eastAsiaTheme="minorHAnsi" w:hAnsiTheme="minorHAnsi" w:cstheme="minorBidi"/>
      <w:szCs w:val="24"/>
    </w:rPr>
  </w:style>
  <w:style w:type="paragraph" w:customStyle="1" w:styleId="TxText">
    <w:name w:val="Tx Text"/>
    <w:link w:val="TxTextChar"/>
    <w:rsid w:val="00CA2CE7"/>
    <w:pPr>
      <w:spacing w:after="0" w:line="560" w:lineRule="exact"/>
      <w:ind w:firstLine="720"/>
    </w:pPr>
    <w:rPr>
      <w:rFonts w:ascii="Times New Roman" w:eastAsia="Times New Roman" w:hAnsi="Times New Roman" w:cs="Times New Roman"/>
      <w:szCs w:val="20"/>
    </w:rPr>
  </w:style>
  <w:style w:type="character" w:customStyle="1" w:styleId="TxTextChar">
    <w:name w:val="Tx Text Char"/>
    <w:link w:val="TxText"/>
    <w:rsid w:val="00CA2CE7"/>
    <w:rPr>
      <w:rFonts w:ascii="Times New Roman" w:eastAsia="Times New Roman" w:hAnsi="Times New Roman" w:cs="Times New Roman"/>
      <w:szCs w:val="20"/>
    </w:rPr>
  </w:style>
  <w:style w:type="paragraph" w:customStyle="1" w:styleId="CNChapterNumber">
    <w:name w:val="CN Chapter Number"/>
    <w:basedOn w:val="BaseHeading"/>
    <w:rsid w:val="00CA2CE7"/>
    <w:pPr>
      <w:keepNext/>
      <w:keepLines/>
      <w:widowControl w:val="0"/>
      <w:spacing w:before="560"/>
    </w:pPr>
    <w:rPr>
      <w:b/>
      <w:sz w:val="32"/>
    </w:rPr>
  </w:style>
  <w:style w:type="character" w:customStyle="1" w:styleId="LetTxLetterTextChar">
    <w:name w:val="LetTx Letter Text Char"/>
    <w:link w:val="LetTxLetterText"/>
    <w:rsid w:val="00CA2CE7"/>
  </w:style>
  <w:style w:type="paragraph" w:customStyle="1" w:styleId="LetTxLetterText">
    <w:name w:val="LetTx Letter Text"/>
    <w:basedOn w:val="BaseText"/>
    <w:link w:val="LetTxLetterTextChar"/>
    <w:rsid w:val="00CA2CE7"/>
    <w:pPr>
      <w:spacing w:before="280" w:line="560" w:lineRule="exact"/>
    </w:pPr>
    <w:rPr>
      <w:rFonts w:asciiTheme="minorHAnsi" w:eastAsiaTheme="minorHAnsi" w:hAnsiTheme="minorHAnsi" w:cstheme="minorBidi"/>
      <w:szCs w:val="24"/>
    </w:rPr>
  </w:style>
  <w:style w:type="paragraph" w:customStyle="1" w:styleId="CTChapterTitle">
    <w:name w:val="CT Chapter Title"/>
    <w:basedOn w:val="BaseHeading"/>
    <w:rsid w:val="00CA2CE7"/>
    <w:pPr>
      <w:spacing w:before="280" w:after="280"/>
    </w:pPr>
    <w:rPr>
      <w:b/>
      <w:sz w:val="32"/>
    </w:rPr>
  </w:style>
  <w:style w:type="paragraph" w:customStyle="1" w:styleId="CAuChapterAuthor">
    <w:name w:val="CAu Chapter Author"/>
    <w:basedOn w:val="BaseText"/>
    <w:rsid w:val="00CA2CE7"/>
    <w:pPr>
      <w:keepNext/>
      <w:keepLines/>
      <w:widowControl w:val="0"/>
      <w:spacing w:before="280" w:line="560" w:lineRule="exact"/>
      <w:contextualSpacing/>
    </w:pPr>
  </w:style>
  <w:style w:type="paragraph" w:customStyle="1" w:styleId="H1HeadingLevel1">
    <w:name w:val="H1 Heading Level 1"/>
    <w:basedOn w:val="BaseHeading"/>
    <w:next w:val="TxText"/>
    <w:link w:val="H1HeadingLevel1Char"/>
    <w:rsid w:val="00CA2CE7"/>
    <w:pPr>
      <w:keepNext/>
      <w:keepLines/>
      <w:widowControl w:val="0"/>
      <w:spacing w:before="360" w:after="280"/>
      <w:outlineLvl w:val="0"/>
    </w:pPr>
    <w:rPr>
      <w:b/>
      <w:sz w:val="32"/>
    </w:rPr>
  </w:style>
  <w:style w:type="paragraph" w:customStyle="1" w:styleId="H2HeadingLevel2">
    <w:name w:val="H2 Heading Level 2"/>
    <w:basedOn w:val="H1HeadingLevel1"/>
    <w:next w:val="TxText"/>
    <w:rsid w:val="00CA2CE7"/>
    <w:pPr>
      <w:spacing w:before="280"/>
      <w:outlineLvl w:val="1"/>
    </w:pPr>
    <w:rPr>
      <w:sz w:val="28"/>
    </w:rPr>
  </w:style>
  <w:style w:type="paragraph" w:customStyle="1" w:styleId="H3HeadingLevel3">
    <w:name w:val="H3 Heading Level 3"/>
    <w:basedOn w:val="H2HeadingLevel2"/>
    <w:next w:val="TxText"/>
    <w:rsid w:val="00CA2CE7"/>
    <w:pPr>
      <w:spacing w:after="0"/>
      <w:outlineLvl w:val="2"/>
    </w:pPr>
    <w:rPr>
      <w:sz w:val="24"/>
    </w:rPr>
  </w:style>
  <w:style w:type="paragraph" w:customStyle="1" w:styleId="H4HeadingLevel4">
    <w:name w:val="H4 Heading Level 4"/>
    <w:basedOn w:val="H3HeadingLevel3"/>
    <w:next w:val="TxText"/>
    <w:rsid w:val="00CA2CE7"/>
    <w:pPr>
      <w:outlineLvl w:val="3"/>
    </w:pPr>
    <w:rPr>
      <w:b w:val="0"/>
    </w:rPr>
  </w:style>
  <w:style w:type="paragraph" w:customStyle="1" w:styleId="H5HeadingLevel5">
    <w:name w:val="H5 Heading Level 5"/>
    <w:basedOn w:val="H4HeadingLevel4"/>
    <w:next w:val="TxText"/>
    <w:rsid w:val="00CA2CE7"/>
    <w:pPr>
      <w:spacing w:before="140"/>
      <w:outlineLvl w:val="4"/>
    </w:pPr>
  </w:style>
  <w:style w:type="paragraph" w:customStyle="1" w:styleId="UL-EUnnumberedListinExtract">
    <w:name w:val="UL-E Unnumbered List in Extract"/>
    <w:basedOn w:val="ULUnnumberedList"/>
    <w:qFormat/>
    <w:rsid w:val="00CA2CE7"/>
    <w:pPr>
      <w:ind w:left="1080" w:right="720"/>
    </w:pPr>
  </w:style>
  <w:style w:type="paragraph" w:customStyle="1" w:styleId="ULUnnumberedList">
    <w:name w:val="UL Unnumbered List"/>
    <w:basedOn w:val="LLLetteredList"/>
    <w:qFormat/>
    <w:rsid w:val="00CA2CE7"/>
    <w:pPr>
      <w:tabs>
        <w:tab w:val="clear" w:pos="480"/>
      </w:tabs>
    </w:pPr>
  </w:style>
  <w:style w:type="paragraph" w:customStyle="1" w:styleId="LLLetteredList">
    <w:name w:val="LL Lettered List"/>
    <w:basedOn w:val="NLNumberedList"/>
    <w:qFormat/>
    <w:rsid w:val="00CA2CE7"/>
  </w:style>
  <w:style w:type="paragraph" w:customStyle="1" w:styleId="NLNumberedList">
    <w:name w:val="NL Numbered List"/>
    <w:basedOn w:val="BLBulletList"/>
    <w:qFormat/>
    <w:rsid w:val="00CA2CE7"/>
    <w:pPr>
      <w:tabs>
        <w:tab w:val="clear" w:pos="240"/>
        <w:tab w:val="clear" w:pos="960"/>
        <w:tab w:val="left" w:pos="480"/>
      </w:tabs>
      <w:ind w:left="360" w:hanging="360"/>
    </w:pPr>
  </w:style>
  <w:style w:type="paragraph" w:customStyle="1" w:styleId="BLBulletList">
    <w:name w:val="BL Bullet List"/>
    <w:basedOn w:val="BaseText"/>
    <w:rsid w:val="00CA2CE7"/>
    <w:pPr>
      <w:tabs>
        <w:tab w:val="left" w:pos="240"/>
        <w:tab w:val="left" w:pos="960"/>
      </w:tabs>
      <w:spacing w:line="560" w:lineRule="exact"/>
      <w:ind w:left="245" w:hanging="245"/>
    </w:pPr>
  </w:style>
  <w:style w:type="paragraph" w:customStyle="1" w:styleId="LH-EListHeadinExtract">
    <w:name w:val="LH-E List Head in Extract"/>
    <w:basedOn w:val="LHListHead"/>
    <w:qFormat/>
    <w:rsid w:val="00CA2CE7"/>
    <w:pPr>
      <w:ind w:left="720" w:right="720"/>
    </w:pPr>
  </w:style>
  <w:style w:type="paragraph" w:customStyle="1" w:styleId="LHListHead">
    <w:name w:val="LH List Head"/>
    <w:basedOn w:val="BaseText"/>
    <w:rsid w:val="00CA2CE7"/>
    <w:pPr>
      <w:keepNext/>
      <w:keepLines/>
      <w:spacing w:before="280" w:line="560" w:lineRule="exact"/>
    </w:pPr>
    <w:rPr>
      <w:b/>
    </w:rPr>
  </w:style>
  <w:style w:type="paragraph" w:customStyle="1" w:styleId="BL-EBulletListinExtract">
    <w:name w:val="BL-E Bullet List in Extract"/>
    <w:basedOn w:val="BLBulletList"/>
    <w:qFormat/>
    <w:rsid w:val="00CA2CE7"/>
    <w:pPr>
      <w:ind w:left="965"/>
    </w:pPr>
  </w:style>
  <w:style w:type="paragraph" w:customStyle="1" w:styleId="SSLSubsublist">
    <w:name w:val="SSL Subsublist"/>
    <w:basedOn w:val="SLSublist"/>
    <w:qFormat/>
    <w:rsid w:val="00CA2CE7"/>
    <w:pPr>
      <w:ind w:left="1685"/>
    </w:pPr>
  </w:style>
  <w:style w:type="paragraph" w:customStyle="1" w:styleId="SLSublist">
    <w:name w:val="SL Sublist"/>
    <w:basedOn w:val="BLBulletList"/>
    <w:rsid w:val="00CA2CE7"/>
    <w:pPr>
      <w:tabs>
        <w:tab w:val="clear" w:pos="960"/>
      </w:tabs>
      <w:ind w:left="965"/>
    </w:pPr>
  </w:style>
  <w:style w:type="paragraph" w:customStyle="1" w:styleId="DLDescriptiveList">
    <w:name w:val="DL Descriptive List"/>
    <w:basedOn w:val="BaseText"/>
    <w:qFormat/>
    <w:rsid w:val="00CA2CE7"/>
    <w:pPr>
      <w:widowControl w:val="0"/>
      <w:spacing w:line="560" w:lineRule="exact"/>
    </w:pPr>
  </w:style>
  <w:style w:type="character" w:customStyle="1" w:styleId="IntRInterviewer">
    <w:name w:val="IntR Interviewer"/>
    <w:qFormat/>
    <w:rsid w:val="00CA2CE7"/>
    <w:rPr>
      <w:u w:val="dash"/>
    </w:rPr>
  </w:style>
  <w:style w:type="character" w:customStyle="1" w:styleId="IntEInterviewee">
    <w:name w:val="IntE Interviewee"/>
    <w:qFormat/>
    <w:rsid w:val="00CA2CE7"/>
    <w:rPr>
      <w:u w:val="dotted"/>
    </w:rPr>
  </w:style>
  <w:style w:type="paragraph" w:customStyle="1" w:styleId="CAbsChapterAbstract">
    <w:name w:val="CAbs Chapter Abstract"/>
    <w:basedOn w:val="BaseText"/>
    <w:rsid w:val="00CA2CE7"/>
    <w:pPr>
      <w:spacing w:before="360" w:after="360" w:line="560" w:lineRule="exact"/>
      <w:ind w:firstLine="720"/>
    </w:pPr>
    <w:rPr>
      <w:color w:val="0000FF"/>
    </w:rPr>
  </w:style>
  <w:style w:type="paragraph" w:customStyle="1" w:styleId="OL1OutlineListLevel1">
    <w:name w:val="OL1 Outline List Level 1"/>
    <w:basedOn w:val="BaseText"/>
    <w:rsid w:val="00CA2CE7"/>
    <w:pPr>
      <w:tabs>
        <w:tab w:val="right" w:pos="547"/>
      </w:tabs>
      <w:spacing w:before="140" w:after="140" w:line="560" w:lineRule="exact"/>
      <w:ind w:left="720" w:hanging="720"/>
    </w:pPr>
  </w:style>
  <w:style w:type="character" w:customStyle="1" w:styleId="FgCOFigureCallOut">
    <w:name w:val="FgCO Figure Call Out"/>
    <w:rsid w:val="00CA2CE7"/>
    <w:rPr>
      <w:rFonts w:ascii="Times New Roman" w:hAnsi="Times New Roman"/>
      <w:color w:val="auto"/>
      <w:sz w:val="24"/>
      <w:bdr w:val="none" w:sz="0" w:space="0" w:color="auto"/>
      <w:shd w:val="pct25" w:color="0000FF" w:fill="FFFFFF"/>
    </w:rPr>
  </w:style>
  <w:style w:type="paragraph" w:customStyle="1" w:styleId="TxNITextNoIndent">
    <w:name w:val="TxNI Text No Indent"/>
    <w:basedOn w:val="BaseText"/>
    <w:rsid w:val="00CA2CE7"/>
    <w:pPr>
      <w:spacing w:before="140" w:line="560" w:lineRule="exact"/>
    </w:pPr>
  </w:style>
  <w:style w:type="character" w:customStyle="1" w:styleId="TCOTableCallOut">
    <w:name w:val="TCO Table Call Out"/>
    <w:rsid w:val="00CA2CE7"/>
    <w:rPr>
      <w:rFonts w:ascii="Times New Roman" w:hAnsi="Times New Roman"/>
      <w:sz w:val="24"/>
      <w:bdr w:val="none" w:sz="0" w:space="0" w:color="auto"/>
      <w:shd w:val="pct30" w:color="FF6600" w:fill="F3F3F3"/>
    </w:rPr>
  </w:style>
  <w:style w:type="paragraph" w:customStyle="1" w:styleId="SBSpaceBreak">
    <w:name w:val="SB Space Break"/>
    <w:basedOn w:val="BaseText"/>
    <w:rsid w:val="00CA2CE7"/>
    <w:pPr>
      <w:shd w:val="pct20" w:color="auto" w:fill="FFFFFF"/>
      <w:spacing w:line="560" w:lineRule="exact"/>
      <w:jc w:val="center"/>
    </w:pPr>
  </w:style>
  <w:style w:type="character" w:customStyle="1" w:styleId="BxCOBoxCallOut">
    <w:name w:val="BxCO Box Call Out"/>
    <w:rsid w:val="00CA2CE7"/>
    <w:rPr>
      <w:rFonts w:ascii="Times New Roman" w:hAnsi="Times New Roman"/>
      <w:sz w:val="24"/>
      <w:bdr w:val="none" w:sz="0" w:space="0" w:color="auto"/>
      <w:shd w:val="pct20" w:color="FF00FF" w:fill="auto"/>
    </w:rPr>
  </w:style>
  <w:style w:type="paragraph" w:customStyle="1" w:styleId="NtCNotetoComp">
    <w:name w:val="NtC Note to Comp"/>
    <w:basedOn w:val="BaseText"/>
    <w:rsid w:val="00CA2CE7"/>
    <w:pPr>
      <w:spacing w:before="360" w:after="360" w:line="360" w:lineRule="exact"/>
    </w:pPr>
    <w:rPr>
      <w:color w:val="FF0000"/>
      <w:sz w:val="28"/>
    </w:rPr>
  </w:style>
  <w:style w:type="paragraph" w:customStyle="1" w:styleId="NtENotetoEditor">
    <w:name w:val="NtE Note to Editor"/>
    <w:basedOn w:val="NtCNotetoComp"/>
    <w:rsid w:val="00CA2CE7"/>
    <w:rPr>
      <w:color w:val="008000"/>
    </w:rPr>
  </w:style>
  <w:style w:type="paragraph" w:customStyle="1" w:styleId="BNBoxNumber">
    <w:name w:val="BN Box Number"/>
    <w:basedOn w:val="BaseText"/>
    <w:rsid w:val="00CA2CE7"/>
    <w:pPr>
      <w:spacing w:before="280" w:line="560" w:lineRule="exact"/>
    </w:pPr>
    <w:rPr>
      <w:b/>
    </w:rPr>
  </w:style>
  <w:style w:type="paragraph" w:customStyle="1" w:styleId="BTBoxTitle">
    <w:name w:val="BT Box Title"/>
    <w:basedOn w:val="BNBoxNumber"/>
    <w:rsid w:val="00CA2CE7"/>
    <w:pPr>
      <w:spacing w:before="0" w:after="280"/>
    </w:pPr>
    <w:rPr>
      <w:b w:val="0"/>
    </w:rPr>
  </w:style>
  <w:style w:type="paragraph" w:customStyle="1" w:styleId="TStbHTableStubHead">
    <w:name w:val="TStbH Table Stub Head"/>
    <w:basedOn w:val="BaseText"/>
    <w:rsid w:val="00CA2CE7"/>
    <w:pPr>
      <w:spacing w:line="360" w:lineRule="exact"/>
    </w:pPr>
    <w:rPr>
      <w:b/>
    </w:rPr>
  </w:style>
  <w:style w:type="paragraph" w:customStyle="1" w:styleId="TBTableBody">
    <w:name w:val="TB Table Body"/>
    <w:basedOn w:val="BaseText"/>
    <w:rsid w:val="00CA2CE7"/>
    <w:pPr>
      <w:spacing w:line="360" w:lineRule="exact"/>
    </w:pPr>
  </w:style>
  <w:style w:type="paragraph" w:customStyle="1" w:styleId="TCHTableColumnHead">
    <w:name w:val="TCH Table Column Head"/>
    <w:basedOn w:val="TTTableTitle"/>
    <w:rsid w:val="00CA2CE7"/>
    <w:rPr>
      <w:b/>
    </w:rPr>
  </w:style>
  <w:style w:type="paragraph" w:customStyle="1" w:styleId="TTTableTitle">
    <w:name w:val="TT Table Title"/>
    <w:basedOn w:val="BaseText"/>
    <w:rsid w:val="00CA2CE7"/>
    <w:pPr>
      <w:spacing w:line="360" w:lineRule="exact"/>
    </w:pPr>
  </w:style>
  <w:style w:type="paragraph" w:customStyle="1" w:styleId="GLDefGlossaryDefinition">
    <w:name w:val="GLDef Glossary Definition"/>
    <w:basedOn w:val="BaseText"/>
    <w:rsid w:val="00CA2CE7"/>
    <w:pPr>
      <w:spacing w:line="560" w:lineRule="exact"/>
    </w:pPr>
  </w:style>
  <w:style w:type="paragraph" w:customStyle="1" w:styleId="OL2OutlineListLevel2">
    <w:name w:val="OL2 Outline List Level 2"/>
    <w:basedOn w:val="OL1OutlineListLevel1"/>
    <w:rsid w:val="00CA2CE7"/>
    <w:pPr>
      <w:tabs>
        <w:tab w:val="clear" w:pos="547"/>
        <w:tab w:val="right" w:pos="1267"/>
      </w:tabs>
      <w:spacing w:before="0"/>
      <w:ind w:left="1440"/>
    </w:pPr>
  </w:style>
  <w:style w:type="paragraph" w:customStyle="1" w:styleId="OL3OutlineListLevel3">
    <w:name w:val="OL3 Outline List Level 3"/>
    <w:basedOn w:val="OL2OutlineListLevel2"/>
    <w:rsid w:val="00CA2CE7"/>
    <w:pPr>
      <w:tabs>
        <w:tab w:val="right" w:pos="1872"/>
      </w:tabs>
      <w:ind w:left="2160"/>
    </w:pPr>
  </w:style>
  <w:style w:type="paragraph" w:customStyle="1" w:styleId="OL4OutlineListLevel4">
    <w:name w:val="OL4 Outline List Level 4"/>
    <w:basedOn w:val="OL3OutlineListLevel3"/>
    <w:rsid w:val="00CA2CE7"/>
    <w:pPr>
      <w:tabs>
        <w:tab w:val="right" w:pos="2592"/>
      </w:tabs>
      <w:ind w:left="2880"/>
    </w:pPr>
  </w:style>
  <w:style w:type="paragraph" w:customStyle="1" w:styleId="SpExSpecialExtract">
    <w:name w:val="SpEx Special Extract"/>
    <w:basedOn w:val="EExtract"/>
    <w:rsid w:val="00CA2CE7"/>
    <w:pPr>
      <w:spacing w:before="360" w:after="360" w:line="400" w:lineRule="exact"/>
      <w:contextualSpacing/>
    </w:pPr>
    <w:rPr>
      <w:color w:val="00B050"/>
    </w:rPr>
  </w:style>
  <w:style w:type="character" w:customStyle="1" w:styleId="FgMenFigureMention">
    <w:name w:val="FgMen Figure Mention"/>
    <w:rsid w:val="00CA2CE7"/>
    <w:rPr>
      <w:color w:val="0000FF"/>
    </w:rPr>
  </w:style>
  <w:style w:type="paragraph" w:customStyle="1" w:styleId="CAuAfChapterAuthorAffiliation">
    <w:name w:val="CAuAf Chapter Author Affiliation"/>
    <w:basedOn w:val="CAuChapterAuthor"/>
    <w:rsid w:val="00CA2CE7"/>
    <w:pPr>
      <w:spacing w:before="0" w:after="280"/>
    </w:pPr>
    <w:rPr>
      <w:b/>
    </w:rPr>
  </w:style>
  <w:style w:type="paragraph" w:customStyle="1" w:styleId="DEDisplayEquation">
    <w:name w:val="DE Display Equation"/>
    <w:basedOn w:val="BaseText"/>
    <w:rsid w:val="00CA2CE7"/>
    <w:pPr>
      <w:tabs>
        <w:tab w:val="right" w:pos="8640"/>
      </w:tabs>
      <w:spacing w:before="360" w:after="360" w:line="560" w:lineRule="atLeast"/>
      <w:ind w:left="720" w:hanging="720"/>
    </w:pPr>
  </w:style>
  <w:style w:type="paragraph" w:customStyle="1" w:styleId="H6HeadingLevel6">
    <w:name w:val="H6 Heading Level 6"/>
    <w:basedOn w:val="H5HeadingLevel5"/>
    <w:rsid w:val="00CA2CE7"/>
    <w:pPr>
      <w:outlineLvl w:val="5"/>
    </w:pPr>
    <w:rPr>
      <w:sz w:val="22"/>
    </w:rPr>
  </w:style>
  <w:style w:type="paragraph" w:customStyle="1" w:styleId="TIHTableInternalHead">
    <w:name w:val="TIH Table Internal Head"/>
    <w:basedOn w:val="TTTableTitle"/>
    <w:rsid w:val="00CA2CE7"/>
    <w:pPr>
      <w:spacing w:before="280"/>
    </w:pPr>
  </w:style>
  <w:style w:type="paragraph" w:styleId="TOC8">
    <w:name w:val="toc 8"/>
    <w:basedOn w:val="Normal"/>
    <w:next w:val="Normal"/>
    <w:autoRedefine/>
    <w:semiHidden/>
    <w:rsid w:val="00CA2CE7"/>
    <w:pPr>
      <w:ind w:left="1400"/>
    </w:pPr>
  </w:style>
  <w:style w:type="character" w:customStyle="1" w:styleId="DENDisplayEquationNumber">
    <w:name w:val="DEN Display Equation Number"/>
    <w:rsid w:val="00CA2CE7"/>
    <w:rPr>
      <w:bdr w:val="none" w:sz="0" w:space="0" w:color="auto"/>
      <w:shd w:val="pct15" w:color="auto" w:fill="FFFFFF"/>
    </w:rPr>
  </w:style>
  <w:style w:type="paragraph" w:customStyle="1" w:styleId="TFNTableFootnote">
    <w:name w:val="TFN Table Footnote"/>
    <w:basedOn w:val="TBTableBody"/>
    <w:rsid w:val="00CA2CE7"/>
    <w:pPr>
      <w:spacing w:before="280" w:after="280"/>
    </w:pPr>
  </w:style>
  <w:style w:type="character" w:customStyle="1" w:styleId="LetDateLetterDateChar">
    <w:name w:val="LetDate Letter Date Char"/>
    <w:basedOn w:val="LetTxLetterTextChar"/>
    <w:link w:val="LetDateLetterDate"/>
    <w:rsid w:val="00CA2CE7"/>
  </w:style>
  <w:style w:type="paragraph" w:customStyle="1" w:styleId="LetDateLetterDate">
    <w:name w:val="LetDate Letter Date"/>
    <w:basedOn w:val="LetTxLetterText"/>
    <w:link w:val="LetDateLetterDateChar"/>
    <w:rsid w:val="00CA2CE7"/>
  </w:style>
  <w:style w:type="paragraph" w:customStyle="1" w:styleId="CONChapterOpeningNote">
    <w:name w:val="CON Chapter Opening Note"/>
    <w:basedOn w:val="BaseText"/>
    <w:rsid w:val="00CA2CE7"/>
    <w:pPr>
      <w:pBdr>
        <w:top w:val="dotted" w:sz="4" w:space="12" w:color="auto"/>
        <w:left w:val="dotted" w:sz="4" w:space="12" w:color="auto"/>
        <w:bottom w:val="dotted" w:sz="4" w:space="12" w:color="auto"/>
        <w:right w:val="dotted" w:sz="4" w:space="12" w:color="auto"/>
      </w:pBdr>
      <w:spacing w:after="280" w:line="560" w:lineRule="exact"/>
      <w:ind w:left="720" w:right="720"/>
    </w:pPr>
  </w:style>
  <w:style w:type="paragraph" w:customStyle="1" w:styleId="DIADialogue">
    <w:name w:val="DIA Dialogue"/>
    <w:basedOn w:val="BaseText"/>
    <w:rsid w:val="00CA2CE7"/>
    <w:pPr>
      <w:tabs>
        <w:tab w:val="left" w:pos="2880"/>
      </w:tabs>
      <w:spacing w:before="280" w:after="280" w:line="560" w:lineRule="exact"/>
      <w:ind w:left="720" w:hanging="720"/>
      <w:contextualSpacing/>
    </w:pPr>
  </w:style>
  <w:style w:type="paragraph" w:customStyle="1" w:styleId="IntQInterviewQuestion">
    <w:name w:val="IntQ Interview Question"/>
    <w:basedOn w:val="BlockText"/>
    <w:autoRedefine/>
    <w:rsid w:val="00CA2CE7"/>
    <w:pPr>
      <w:spacing w:line="560" w:lineRule="exact"/>
      <w:ind w:firstLine="720"/>
    </w:pPr>
    <w:rPr>
      <w:color w:val="000080"/>
      <w:sz w:val="24"/>
    </w:rPr>
  </w:style>
  <w:style w:type="paragraph" w:customStyle="1" w:styleId="IntAInterviewAnswer">
    <w:name w:val="IntA Interview Answer"/>
    <w:basedOn w:val="BaseText"/>
    <w:autoRedefine/>
    <w:rsid w:val="00CA2CE7"/>
    <w:pPr>
      <w:spacing w:line="560" w:lineRule="exact"/>
      <w:ind w:firstLine="720"/>
    </w:pPr>
    <w:rPr>
      <w:color w:val="008000"/>
      <w:szCs w:val="24"/>
    </w:rPr>
  </w:style>
  <w:style w:type="paragraph" w:customStyle="1" w:styleId="DE-EDisplayEquationinExtract">
    <w:name w:val="DE-E Display Equation in Extract"/>
    <w:basedOn w:val="DEDisplayEquation"/>
    <w:rsid w:val="00CA2CE7"/>
    <w:pPr>
      <w:spacing w:before="0" w:after="0"/>
      <w:ind w:firstLine="0"/>
    </w:pPr>
  </w:style>
  <w:style w:type="paragraph" w:customStyle="1" w:styleId="PNPartNumber">
    <w:name w:val="PN Part Number"/>
    <w:basedOn w:val="BaseHeading"/>
    <w:next w:val="PTPartTitle"/>
    <w:rsid w:val="00CA2CE7"/>
    <w:pPr>
      <w:keepNext/>
      <w:keepLines/>
      <w:spacing w:before="560"/>
      <w:jc w:val="center"/>
    </w:pPr>
    <w:rPr>
      <w:b/>
      <w:sz w:val="28"/>
    </w:rPr>
  </w:style>
  <w:style w:type="paragraph" w:customStyle="1" w:styleId="PTPartTitle">
    <w:name w:val="PT Part Title"/>
    <w:basedOn w:val="PNPartNumber"/>
    <w:rsid w:val="00CA2CE7"/>
    <w:pPr>
      <w:spacing w:before="1200"/>
    </w:pPr>
  </w:style>
  <w:style w:type="paragraph" w:customStyle="1" w:styleId="PSTPartSubtitle">
    <w:name w:val="PST Part Subtitle"/>
    <w:basedOn w:val="PTPartTitle"/>
    <w:rsid w:val="00CA2CE7"/>
    <w:pPr>
      <w:keepNext w:val="0"/>
      <w:spacing w:before="360"/>
    </w:pPr>
    <w:rPr>
      <w:b w:val="0"/>
    </w:rPr>
  </w:style>
  <w:style w:type="paragraph" w:customStyle="1" w:styleId="EpEpigraph">
    <w:name w:val="Ep Epigraph"/>
    <w:basedOn w:val="BaseText"/>
    <w:rsid w:val="00CA2CE7"/>
    <w:pPr>
      <w:spacing w:before="280" w:line="560" w:lineRule="exact"/>
      <w:ind w:left="720" w:right="720"/>
    </w:pPr>
  </w:style>
  <w:style w:type="paragraph" w:customStyle="1" w:styleId="EpSEpigraphSource">
    <w:name w:val="EpS Epigraph Source"/>
    <w:basedOn w:val="EpEpigraph"/>
    <w:rsid w:val="00CA2CE7"/>
    <w:pPr>
      <w:spacing w:before="140" w:after="280"/>
      <w:ind w:right="0"/>
    </w:pPr>
  </w:style>
  <w:style w:type="paragraph" w:customStyle="1" w:styleId="PITxPartIntroductionText">
    <w:name w:val="PITx Part Introduction Text"/>
    <w:basedOn w:val="BaseText"/>
    <w:rsid w:val="00CA2CE7"/>
    <w:pPr>
      <w:spacing w:before="280" w:after="280" w:line="560" w:lineRule="exact"/>
      <w:ind w:firstLine="720"/>
      <w:contextualSpacing/>
    </w:pPr>
  </w:style>
  <w:style w:type="paragraph" w:customStyle="1" w:styleId="SpH1SpecialHeading1">
    <w:name w:val="SpH1 Special Heading 1"/>
    <w:basedOn w:val="SpTxSpecialText"/>
    <w:rsid w:val="00CA2CE7"/>
    <w:pPr>
      <w:spacing w:before="280" w:after="280"/>
      <w:ind w:firstLine="0"/>
    </w:pPr>
    <w:rPr>
      <w:b/>
      <w:sz w:val="36"/>
    </w:rPr>
  </w:style>
  <w:style w:type="paragraph" w:customStyle="1" w:styleId="SpTxSpecialText">
    <w:name w:val="SpTx Special Text"/>
    <w:basedOn w:val="BaseText"/>
    <w:rsid w:val="00CA2CE7"/>
    <w:pPr>
      <w:spacing w:line="560" w:lineRule="exact"/>
      <w:ind w:firstLine="720"/>
    </w:pPr>
    <w:rPr>
      <w:color w:val="00B050"/>
    </w:rPr>
  </w:style>
  <w:style w:type="paragraph" w:styleId="TableofAuthorities">
    <w:name w:val="table of authorities"/>
    <w:basedOn w:val="Normal"/>
    <w:next w:val="Normal"/>
    <w:semiHidden/>
    <w:rsid w:val="00CA2CE7"/>
    <w:pPr>
      <w:ind w:left="200" w:hanging="200"/>
    </w:pPr>
  </w:style>
  <w:style w:type="paragraph" w:styleId="TableofFigures">
    <w:name w:val="table of figures"/>
    <w:basedOn w:val="Normal"/>
    <w:next w:val="Normal"/>
    <w:semiHidden/>
    <w:rsid w:val="00CA2CE7"/>
    <w:pPr>
      <w:ind w:left="400" w:hanging="400"/>
    </w:pPr>
  </w:style>
  <w:style w:type="paragraph" w:customStyle="1" w:styleId="GLTrmGlossaryDefinitionTerm">
    <w:name w:val="GLTrm Glossary Definition Term"/>
    <w:basedOn w:val="GLDefGlossaryDefinition"/>
    <w:rsid w:val="00CA2CE7"/>
    <w:pPr>
      <w:spacing w:before="280"/>
    </w:pPr>
    <w:rPr>
      <w:b/>
    </w:rPr>
  </w:style>
  <w:style w:type="character" w:customStyle="1" w:styleId="TMenTableMention">
    <w:name w:val="TMen Table Mention"/>
    <w:rsid w:val="00CA2CE7"/>
    <w:rPr>
      <w:color w:val="FF6600"/>
    </w:rPr>
  </w:style>
  <w:style w:type="paragraph" w:customStyle="1" w:styleId="ChrChronology">
    <w:name w:val="Chr Chronology"/>
    <w:basedOn w:val="BaseText"/>
    <w:rsid w:val="00CA2CE7"/>
    <w:pPr>
      <w:tabs>
        <w:tab w:val="left" w:pos="1728"/>
      </w:tabs>
      <w:spacing w:before="140" w:line="560" w:lineRule="exact"/>
      <w:ind w:left="1728" w:hanging="1728"/>
    </w:pPr>
  </w:style>
  <w:style w:type="paragraph" w:customStyle="1" w:styleId="VSVerseSource">
    <w:name w:val="VS Verse Source"/>
    <w:basedOn w:val="BaseText"/>
    <w:rsid w:val="00CA2CE7"/>
    <w:pPr>
      <w:spacing w:before="140" w:after="280" w:line="560" w:lineRule="exact"/>
    </w:pPr>
  </w:style>
  <w:style w:type="character" w:customStyle="1" w:styleId="SbarMenSidebarMention">
    <w:name w:val="SbarMen Sidebar Mention"/>
    <w:rsid w:val="00CA2CE7"/>
    <w:rPr>
      <w:color w:val="008000"/>
    </w:rPr>
  </w:style>
  <w:style w:type="paragraph" w:customStyle="1" w:styleId="PriDocBegPrimaryDocumentBegin">
    <w:name w:val="PriDocBeg Primary Document Begin"/>
    <w:basedOn w:val="BaseText"/>
    <w:rsid w:val="00CA2CE7"/>
    <w:pPr>
      <w:shd w:val="pct12" w:color="auto" w:fill="FFFFFF"/>
      <w:spacing w:before="280" w:after="280" w:line="560" w:lineRule="exact"/>
    </w:pPr>
    <w:rPr>
      <w:b/>
      <w:sz w:val="28"/>
    </w:rPr>
  </w:style>
  <w:style w:type="paragraph" w:customStyle="1" w:styleId="PriDocEndPrimaryDocumentEnd">
    <w:name w:val="PriDocEnd Primary Document End"/>
    <w:basedOn w:val="PriDocBegPrimaryDocumentBegin"/>
    <w:rsid w:val="00CA2CE7"/>
  </w:style>
  <w:style w:type="paragraph" w:customStyle="1" w:styleId="TxCTextContinuation">
    <w:name w:val="TxC Text Continuation"/>
    <w:basedOn w:val="BaseText"/>
    <w:rsid w:val="00CA2CE7"/>
    <w:pPr>
      <w:spacing w:line="560" w:lineRule="exact"/>
    </w:pPr>
  </w:style>
  <w:style w:type="paragraph" w:customStyle="1" w:styleId="VHVerseHeading">
    <w:name w:val="VH Verse Heading"/>
    <w:basedOn w:val="BaseText"/>
    <w:next w:val="VVerse"/>
    <w:rsid w:val="00CA2CE7"/>
    <w:pPr>
      <w:keepNext/>
      <w:keepLines/>
      <w:spacing w:before="280" w:line="560" w:lineRule="exact"/>
    </w:pPr>
    <w:rPr>
      <w:b/>
    </w:rPr>
  </w:style>
  <w:style w:type="paragraph" w:customStyle="1" w:styleId="VVerse">
    <w:name w:val="V Verse"/>
    <w:basedOn w:val="BaseText"/>
    <w:rsid w:val="00CA2CE7"/>
    <w:pPr>
      <w:tabs>
        <w:tab w:val="left" w:pos="2880"/>
      </w:tabs>
      <w:spacing w:before="280" w:after="280" w:line="560" w:lineRule="exact"/>
      <w:ind w:left="245" w:hanging="245"/>
      <w:contextualSpacing/>
    </w:pPr>
  </w:style>
  <w:style w:type="character" w:customStyle="1" w:styleId="BxMenBoxMention">
    <w:name w:val="BxMen Box Mention"/>
    <w:rsid w:val="00CA2CE7"/>
    <w:rPr>
      <w:color w:val="FF00FF"/>
    </w:rPr>
  </w:style>
  <w:style w:type="character" w:customStyle="1" w:styleId="SbarCOSidebarCallOut">
    <w:name w:val="SbarCO Sidebar Call Out"/>
    <w:rsid w:val="00CA2CE7"/>
    <w:rPr>
      <w:rFonts w:ascii="Times New Roman" w:hAnsi="Times New Roman"/>
      <w:sz w:val="24"/>
      <w:bdr w:val="none" w:sz="0" w:space="0" w:color="auto"/>
      <w:shd w:val="pct30" w:color="008000" w:fill="auto"/>
    </w:rPr>
  </w:style>
  <w:style w:type="paragraph" w:customStyle="1" w:styleId="NL-ENumberedListinExtract">
    <w:name w:val="NL-E Numbered List in Extract"/>
    <w:basedOn w:val="NLNumberedList"/>
    <w:rsid w:val="00CA2CE7"/>
    <w:pPr>
      <w:tabs>
        <w:tab w:val="left" w:pos="1440"/>
        <w:tab w:val="left" w:pos="1800"/>
        <w:tab w:val="left" w:pos="2160"/>
      </w:tabs>
      <w:ind w:left="1080" w:right="720"/>
    </w:pPr>
  </w:style>
  <w:style w:type="paragraph" w:customStyle="1" w:styleId="LetAuLetterAuthor">
    <w:name w:val="LetAu Letter Author"/>
    <w:basedOn w:val="LetTxLetterText"/>
    <w:rsid w:val="00CA2CE7"/>
    <w:pPr>
      <w:spacing w:after="280"/>
    </w:pPr>
  </w:style>
  <w:style w:type="paragraph" w:customStyle="1" w:styleId="LetAuAddLetterAuthorAddress">
    <w:name w:val="LetAuAdd Letter Author Address"/>
    <w:basedOn w:val="LetTxLetterText"/>
    <w:rsid w:val="00CA2CE7"/>
    <w:pPr>
      <w:spacing w:after="280"/>
      <w:contextualSpacing/>
    </w:pPr>
  </w:style>
  <w:style w:type="paragraph" w:customStyle="1" w:styleId="LetAddLetterAddress">
    <w:name w:val="LetAdd Letter Address"/>
    <w:basedOn w:val="LetTxLetterText"/>
    <w:rsid w:val="00CA2CE7"/>
    <w:pPr>
      <w:spacing w:after="280"/>
      <w:contextualSpacing/>
    </w:pPr>
  </w:style>
  <w:style w:type="paragraph" w:customStyle="1" w:styleId="Let-ELetterinExtract">
    <w:name w:val="Let-E Letter in Extract"/>
    <w:basedOn w:val="LetTxLetterText"/>
    <w:rsid w:val="00CA2CE7"/>
    <w:pPr>
      <w:ind w:left="720" w:right="720"/>
    </w:pPr>
  </w:style>
  <w:style w:type="paragraph" w:customStyle="1" w:styleId="LetDate-ELetterDateinExtract">
    <w:name w:val="LetDate-E Letter Date in Extract"/>
    <w:basedOn w:val="Let-ELetterinExtract"/>
    <w:rsid w:val="00CA2CE7"/>
  </w:style>
  <w:style w:type="paragraph" w:customStyle="1" w:styleId="LetAdd-ELetterAddressinExtract">
    <w:name w:val="LetAdd-E Letter Address in Extract"/>
    <w:basedOn w:val="LetAddLetterAddress"/>
    <w:rsid w:val="00CA2CE7"/>
    <w:pPr>
      <w:spacing w:before="0" w:after="0"/>
      <w:ind w:left="720" w:right="720"/>
      <w:contextualSpacing w:val="0"/>
    </w:pPr>
  </w:style>
  <w:style w:type="paragraph" w:customStyle="1" w:styleId="LetAu-ELetterAuthorinExtract">
    <w:name w:val="LetAu-E Letter Author in Extract"/>
    <w:basedOn w:val="LetAuLetterAuthor"/>
    <w:rsid w:val="00CA2CE7"/>
    <w:pPr>
      <w:spacing w:before="0"/>
      <w:ind w:left="720" w:right="720"/>
    </w:pPr>
  </w:style>
  <w:style w:type="paragraph" w:customStyle="1" w:styleId="LetAuAdd-ELetterAuthorAddressinExtract">
    <w:name w:val="LetAuAdd-E Letter Author Address in Extract"/>
    <w:basedOn w:val="LetAuAddLetterAuthorAddress"/>
    <w:rsid w:val="00CA2CE7"/>
    <w:pPr>
      <w:spacing w:before="0"/>
      <w:ind w:left="720" w:right="720"/>
    </w:pPr>
  </w:style>
  <w:style w:type="paragraph" w:customStyle="1" w:styleId="CSTChapterSubtitle">
    <w:name w:val="CST Chapter Subtitle"/>
    <w:basedOn w:val="BaseHeading"/>
    <w:autoRedefine/>
    <w:rsid w:val="00CA2CE7"/>
    <w:rPr>
      <w:sz w:val="28"/>
    </w:rPr>
  </w:style>
  <w:style w:type="paragraph" w:customStyle="1" w:styleId="PITPartIntroductionTitle">
    <w:name w:val="PIT Part Introduction Title"/>
    <w:basedOn w:val="PSTPartSubtitle"/>
    <w:qFormat/>
    <w:rsid w:val="00CA2CE7"/>
    <w:pPr>
      <w:keepNext/>
      <w:spacing w:before="280"/>
    </w:pPr>
  </w:style>
  <w:style w:type="paragraph" w:customStyle="1" w:styleId="NNotation">
    <w:name w:val="N Notation"/>
    <w:basedOn w:val="BaseText"/>
    <w:qFormat/>
    <w:rsid w:val="00CA2CE7"/>
    <w:pPr>
      <w:tabs>
        <w:tab w:val="left" w:pos="480"/>
      </w:tabs>
      <w:spacing w:line="560" w:lineRule="exact"/>
    </w:pPr>
  </w:style>
  <w:style w:type="paragraph" w:customStyle="1" w:styleId="DIA-EDialogueinExtract">
    <w:name w:val="DIA-E Dialogue in Extract"/>
    <w:basedOn w:val="DIADialogue"/>
    <w:qFormat/>
    <w:rsid w:val="00CA2CE7"/>
    <w:pPr>
      <w:tabs>
        <w:tab w:val="left" w:pos="4320"/>
      </w:tabs>
      <w:ind w:left="1440" w:right="720"/>
    </w:pPr>
  </w:style>
  <w:style w:type="paragraph" w:customStyle="1" w:styleId="VEVerseinExtract">
    <w:name w:val="VE Verse in Extract"/>
    <w:basedOn w:val="VVerse"/>
    <w:qFormat/>
    <w:rsid w:val="00CA2CE7"/>
    <w:pPr>
      <w:tabs>
        <w:tab w:val="left" w:pos="1440"/>
        <w:tab w:val="left" w:pos="3600"/>
        <w:tab w:val="left" w:pos="4320"/>
        <w:tab w:val="left" w:pos="5040"/>
        <w:tab w:val="left" w:pos="5760"/>
      </w:tabs>
      <w:ind w:left="965" w:right="720"/>
    </w:pPr>
  </w:style>
  <w:style w:type="paragraph" w:customStyle="1" w:styleId="VESVerseinExtractSource">
    <w:name w:val="VES Verse in Extract Source"/>
    <w:basedOn w:val="VSVerseSource"/>
    <w:qFormat/>
    <w:rsid w:val="00CA2CE7"/>
    <w:pPr>
      <w:spacing w:before="0"/>
      <w:ind w:left="720" w:right="720"/>
    </w:pPr>
  </w:style>
  <w:style w:type="paragraph" w:customStyle="1" w:styleId="AuQAuthorQuery">
    <w:name w:val="AuQ Author Query"/>
    <w:basedOn w:val="NtENotetoEditor"/>
    <w:qFormat/>
    <w:rsid w:val="00CA2CE7"/>
    <w:rPr>
      <w:color w:val="0070C0"/>
    </w:rPr>
  </w:style>
  <w:style w:type="paragraph" w:customStyle="1" w:styleId="AppBegAppendixBegin">
    <w:name w:val="AppBeg Appendix Begin"/>
    <w:basedOn w:val="PriDocBegPrimaryDocumentBegin"/>
    <w:qFormat/>
    <w:rsid w:val="00CA2CE7"/>
  </w:style>
  <w:style w:type="paragraph" w:customStyle="1" w:styleId="AppEndAppendixEnd">
    <w:name w:val="AppEnd Appendix End"/>
    <w:basedOn w:val="PriDocEndPrimaryDocumentEnd"/>
    <w:qFormat/>
    <w:rsid w:val="00CA2CE7"/>
  </w:style>
  <w:style w:type="paragraph" w:customStyle="1" w:styleId="BoxBegBoxBegin">
    <w:name w:val="BoxBeg Box Begin"/>
    <w:basedOn w:val="PriDocBegPrimaryDocumentBegin"/>
    <w:qFormat/>
    <w:rsid w:val="00CA2CE7"/>
  </w:style>
  <w:style w:type="paragraph" w:customStyle="1" w:styleId="BoxEndBoxEnd">
    <w:name w:val="BoxEnd Box End"/>
    <w:basedOn w:val="PriDocEndPrimaryDocumentEnd"/>
    <w:qFormat/>
    <w:rsid w:val="00CA2CE7"/>
  </w:style>
  <w:style w:type="paragraph" w:customStyle="1" w:styleId="ExrBegExerciseBegin">
    <w:name w:val="ExrBeg Exercise Begin"/>
    <w:basedOn w:val="PriDocBegPrimaryDocumentBegin"/>
    <w:qFormat/>
    <w:rsid w:val="00CA2CE7"/>
  </w:style>
  <w:style w:type="paragraph" w:customStyle="1" w:styleId="ExrEndExerciseEnd">
    <w:name w:val="ExrEnd Exercise End"/>
    <w:basedOn w:val="PriDocEndPrimaryDocumentEnd"/>
    <w:qFormat/>
    <w:rsid w:val="00CA2CE7"/>
  </w:style>
  <w:style w:type="paragraph" w:customStyle="1" w:styleId="NotesBegNotesBegin">
    <w:name w:val="NotesBeg Notes Begin"/>
    <w:basedOn w:val="PriDocBegPrimaryDocumentBegin"/>
    <w:qFormat/>
    <w:rsid w:val="00CA2CE7"/>
  </w:style>
  <w:style w:type="paragraph" w:customStyle="1" w:styleId="NotesEndNotesEnd">
    <w:name w:val="NotesEnd Notes End"/>
    <w:basedOn w:val="PriDocEndPrimaryDocumentEnd"/>
    <w:qFormat/>
    <w:rsid w:val="00CA2CE7"/>
  </w:style>
  <w:style w:type="paragraph" w:customStyle="1" w:styleId="TSTableSource">
    <w:name w:val="TS Table Source"/>
    <w:basedOn w:val="TFNTableFootnote"/>
    <w:rsid w:val="00CA2CE7"/>
    <w:pPr>
      <w:spacing w:before="0" w:after="560"/>
    </w:pPr>
  </w:style>
  <w:style w:type="paragraph" w:customStyle="1" w:styleId="TNTableNumber">
    <w:name w:val="TN Table Number"/>
    <w:basedOn w:val="TTTableTitle"/>
    <w:rsid w:val="00CA2CE7"/>
    <w:pPr>
      <w:spacing w:before="560"/>
    </w:pPr>
    <w:rPr>
      <w:b/>
    </w:rPr>
  </w:style>
  <w:style w:type="paragraph" w:customStyle="1" w:styleId="ITCHIn-textTableColumnHead">
    <w:name w:val="ITCH In-text Table Column Head"/>
    <w:basedOn w:val="TCHTableColumnHead"/>
    <w:rsid w:val="00CA2CE7"/>
  </w:style>
  <w:style w:type="paragraph" w:customStyle="1" w:styleId="ITBIn-textTableBody">
    <w:name w:val="ITB In-text Table Body"/>
    <w:basedOn w:val="TBTableBody"/>
    <w:rsid w:val="00CA2CE7"/>
  </w:style>
  <w:style w:type="paragraph" w:customStyle="1" w:styleId="RefTxReferenceText">
    <w:name w:val="RefTx Reference Text"/>
    <w:basedOn w:val="BaseText"/>
    <w:rsid w:val="00CA2CE7"/>
    <w:pPr>
      <w:spacing w:after="140" w:line="560" w:lineRule="exact"/>
      <w:ind w:left="720" w:hanging="720"/>
    </w:pPr>
  </w:style>
  <w:style w:type="paragraph" w:customStyle="1" w:styleId="DL-EDescriptiveListinExtract">
    <w:name w:val="DL-E Descriptive List in Extract"/>
    <w:basedOn w:val="DLDescriptiveList"/>
    <w:rsid w:val="00CA2CE7"/>
    <w:pPr>
      <w:tabs>
        <w:tab w:val="left" w:pos="480"/>
      </w:tabs>
    </w:pPr>
  </w:style>
  <w:style w:type="paragraph" w:customStyle="1" w:styleId="N-ENotationinExtract">
    <w:name w:val="N-E Notation in Extract"/>
    <w:basedOn w:val="NNotation"/>
    <w:rsid w:val="00CA2CE7"/>
  </w:style>
  <w:style w:type="paragraph" w:customStyle="1" w:styleId="Dis-EDisplayinExtract">
    <w:name w:val="Dis-E Display in Extract"/>
    <w:basedOn w:val="DDisplay"/>
    <w:rsid w:val="00CA2CE7"/>
    <w:pPr>
      <w:ind w:left="720" w:right="720"/>
    </w:pPr>
  </w:style>
  <w:style w:type="paragraph" w:customStyle="1" w:styleId="DDisplay">
    <w:name w:val="D Display"/>
    <w:basedOn w:val="BaseText"/>
    <w:rsid w:val="00CA2CE7"/>
    <w:pPr>
      <w:spacing w:before="280" w:after="280" w:line="560" w:lineRule="exact"/>
    </w:pPr>
  </w:style>
  <w:style w:type="paragraph" w:customStyle="1" w:styleId="PProgram">
    <w:name w:val="P Program"/>
    <w:basedOn w:val="BaseText"/>
    <w:rsid w:val="00CA2CE7"/>
    <w:pPr>
      <w:spacing w:line="560" w:lineRule="exact"/>
    </w:pPr>
    <w:rPr>
      <w:rFonts w:ascii="Courier" w:hAnsi="Courier"/>
      <w:sz w:val="22"/>
    </w:rPr>
  </w:style>
  <w:style w:type="paragraph" w:customStyle="1" w:styleId="P-EPrograminExtract">
    <w:name w:val="P-E Program in Extract"/>
    <w:basedOn w:val="PProgram"/>
    <w:rsid w:val="00CA2CE7"/>
    <w:pPr>
      <w:spacing w:before="280" w:after="280"/>
      <w:ind w:left="720" w:right="720"/>
    </w:pPr>
  </w:style>
  <w:style w:type="paragraph" w:customStyle="1" w:styleId="NTrDNumberedTreeDisplay">
    <w:name w:val="NTrD Numbered Tree Display"/>
    <w:basedOn w:val="BaseText"/>
    <w:rsid w:val="00CA2CE7"/>
    <w:pPr>
      <w:spacing w:before="280" w:after="280" w:line="560" w:lineRule="exact"/>
    </w:pPr>
  </w:style>
  <w:style w:type="paragraph" w:customStyle="1" w:styleId="NTrD-ENumberedTreeDisplayinExtract">
    <w:name w:val="NTrD-E Numbered Tree Display in Extract"/>
    <w:basedOn w:val="NTrDNumberedTreeDisplay"/>
    <w:rsid w:val="00CA2CE7"/>
    <w:pPr>
      <w:ind w:left="720" w:right="720"/>
    </w:pPr>
  </w:style>
  <w:style w:type="paragraph" w:customStyle="1" w:styleId="IEIndexMainEntry">
    <w:name w:val="IE Index Main Entry"/>
    <w:basedOn w:val="BaseText"/>
    <w:rsid w:val="00CA2CE7"/>
    <w:pPr>
      <w:spacing w:line="560" w:lineRule="exact"/>
      <w:ind w:left="2160" w:hanging="2160"/>
    </w:pPr>
  </w:style>
  <w:style w:type="paragraph" w:customStyle="1" w:styleId="ISEIndexSubentry">
    <w:name w:val="ISE Index Subentry"/>
    <w:basedOn w:val="IEIndexMainEntry"/>
    <w:rsid w:val="00CA2CE7"/>
    <w:pPr>
      <w:ind w:left="2880"/>
    </w:pPr>
  </w:style>
  <w:style w:type="paragraph" w:customStyle="1" w:styleId="IABIndexAlphabeticalBreak">
    <w:name w:val="IAB Index Alphabetical Break"/>
    <w:basedOn w:val="IEIndexMainEntry"/>
    <w:rsid w:val="00CA2CE7"/>
    <w:pPr>
      <w:spacing w:before="560"/>
    </w:pPr>
  </w:style>
  <w:style w:type="paragraph" w:customStyle="1" w:styleId="ISSEIndexSubsubentry">
    <w:name w:val="ISSE Index Subsubentry"/>
    <w:basedOn w:val="ISEIndexSubentry"/>
    <w:rsid w:val="00CA2CE7"/>
    <w:pPr>
      <w:ind w:left="3600"/>
    </w:pPr>
  </w:style>
  <w:style w:type="paragraph" w:customStyle="1" w:styleId="SbarTSidebarTitle">
    <w:name w:val="SbarT Sidebar Title"/>
    <w:basedOn w:val="SbarTxSidebarText"/>
    <w:rsid w:val="00CA2CE7"/>
    <w:pPr>
      <w:spacing w:before="560"/>
    </w:pPr>
    <w:rPr>
      <w:b/>
      <w:sz w:val="28"/>
    </w:rPr>
  </w:style>
  <w:style w:type="paragraph" w:customStyle="1" w:styleId="SbarAuSidebarAuthor">
    <w:name w:val="SbarAu Sidebar Author"/>
    <w:basedOn w:val="SbarTxSidebarText"/>
    <w:rsid w:val="00CA2CE7"/>
    <w:pPr>
      <w:spacing w:before="280"/>
    </w:pPr>
    <w:rPr>
      <w:b/>
    </w:rPr>
  </w:style>
  <w:style w:type="paragraph" w:customStyle="1" w:styleId="SbarSNSidebarSourceNote">
    <w:name w:val="SbarSN Sidebar Source Note"/>
    <w:basedOn w:val="SbarTxSidebarText"/>
    <w:rsid w:val="00CA2CE7"/>
    <w:pPr>
      <w:spacing w:before="280"/>
    </w:pPr>
  </w:style>
  <w:style w:type="paragraph" w:customStyle="1" w:styleId="FgCFigureCaption">
    <w:name w:val="FgC Figure Caption"/>
    <w:basedOn w:val="BaseText"/>
    <w:link w:val="FgCFigureCaptionChar"/>
    <w:rsid w:val="00CA2CE7"/>
    <w:pPr>
      <w:spacing w:line="560" w:lineRule="exact"/>
    </w:pPr>
  </w:style>
  <w:style w:type="character" w:customStyle="1" w:styleId="FgCFigureCaptionChar">
    <w:name w:val="FgC Figure Caption Char"/>
    <w:link w:val="FgCFigureCaption"/>
    <w:rsid w:val="00CA2CE7"/>
    <w:rPr>
      <w:rFonts w:ascii="Times New Roman" w:eastAsia="Times New Roman" w:hAnsi="Times New Roman" w:cs="Times New Roman"/>
      <w:szCs w:val="20"/>
    </w:rPr>
  </w:style>
  <w:style w:type="paragraph" w:customStyle="1" w:styleId="FgTFigureTitle">
    <w:name w:val="FgT Figure Title"/>
    <w:basedOn w:val="FgCFigureCaption"/>
    <w:rsid w:val="00CA2CE7"/>
  </w:style>
  <w:style w:type="paragraph" w:customStyle="1" w:styleId="FgNFigureNumber">
    <w:name w:val="FgN Figure Number"/>
    <w:basedOn w:val="FgTFigureTitle"/>
    <w:rsid w:val="00CA2CE7"/>
    <w:pPr>
      <w:spacing w:before="560"/>
    </w:pPr>
  </w:style>
  <w:style w:type="paragraph" w:customStyle="1" w:styleId="FgSFigureSource">
    <w:name w:val="FgS Figure Source"/>
    <w:basedOn w:val="FgCFigureCaption"/>
    <w:rsid w:val="00CA2CE7"/>
    <w:pPr>
      <w:spacing w:after="560"/>
    </w:pPr>
  </w:style>
  <w:style w:type="paragraph" w:customStyle="1" w:styleId="NtDNotetoDesign">
    <w:name w:val="NtD Note to Design"/>
    <w:basedOn w:val="NtENotetoEditor"/>
    <w:rsid w:val="00CA2CE7"/>
    <w:rPr>
      <w:color w:val="FF00FF"/>
    </w:rPr>
  </w:style>
  <w:style w:type="paragraph" w:customStyle="1" w:styleId="DHDisplayHead">
    <w:name w:val="DH Display Head"/>
    <w:basedOn w:val="BaseText"/>
    <w:rsid w:val="00CA2CE7"/>
    <w:pPr>
      <w:spacing w:before="280" w:line="560" w:lineRule="exact"/>
    </w:pPr>
    <w:rPr>
      <w:b/>
    </w:rPr>
  </w:style>
  <w:style w:type="paragraph" w:customStyle="1" w:styleId="SDSubdisplay">
    <w:name w:val="SD Subdisplay"/>
    <w:basedOn w:val="DDisplay"/>
    <w:rsid w:val="00CA2CE7"/>
    <w:pPr>
      <w:spacing w:before="0" w:after="0"/>
      <w:ind w:left="720"/>
    </w:pPr>
  </w:style>
  <w:style w:type="paragraph" w:customStyle="1" w:styleId="SSDSubsubdisplay">
    <w:name w:val="SSD Subsubdisplay"/>
    <w:basedOn w:val="SDSubdisplay"/>
    <w:rsid w:val="00CA2CE7"/>
    <w:pPr>
      <w:ind w:left="1440"/>
    </w:pPr>
  </w:style>
  <w:style w:type="paragraph" w:customStyle="1" w:styleId="ExrLv1TxExerciseText">
    <w:name w:val="ExrLv1Tx Exercise Text"/>
    <w:basedOn w:val="BaseText"/>
    <w:rsid w:val="00CA2CE7"/>
    <w:pPr>
      <w:spacing w:before="280" w:after="280" w:line="560" w:lineRule="exact"/>
    </w:pPr>
  </w:style>
  <w:style w:type="paragraph" w:customStyle="1" w:styleId="ExrLv2TxSubexerciseText">
    <w:name w:val="ExrLv2Tx Subexercise Text"/>
    <w:basedOn w:val="ExrLv1TxExerciseText"/>
    <w:rsid w:val="00CA2CE7"/>
    <w:pPr>
      <w:spacing w:before="0"/>
      <w:ind w:left="720"/>
    </w:pPr>
  </w:style>
  <w:style w:type="paragraph" w:customStyle="1" w:styleId="ExrLv3TxSubsubexerciseText">
    <w:name w:val="ExrLv3Tx Subsubexercise Text"/>
    <w:basedOn w:val="ExrLv2TxSubexerciseText"/>
    <w:rsid w:val="00CA2CE7"/>
    <w:pPr>
      <w:ind w:left="1440"/>
    </w:pPr>
  </w:style>
  <w:style w:type="paragraph" w:customStyle="1" w:styleId="NTNoteText">
    <w:name w:val="NT Note Text"/>
    <w:basedOn w:val="BaseText"/>
    <w:rsid w:val="00CA2CE7"/>
    <w:pPr>
      <w:spacing w:after="280" w:line="560" w:lineRule="exact"/>
    </w:pPr>
  </w:style>
  <w:style w:type="paragraph" w:customStyle="1" w:styleId="FNFootnoteText">
    <w:name w:val="FN Footnote Text"/>
    <w:basedOn w:val="BaseText"/>
    <w:rsid w:val="00CA2CE7"/>
    <w:pPr>
      <w:spacing w:line="560" w:lineRule="exact"/>
    </w:pPr>
  </w:style>
  <w:style w:type="paragraph" w:customStyle="1" w:styleId="RHRRunningHeadRecto">
    <w:name w:val="RHR Running Head Recto"/>
    <w:basedOn w:val="BaseText"/>
    <w:link w:val="RHRRunningHeadRectoChar"/>
    <w:rsid w:val="00CA2CE7"/>
    <w:pPr>
      <w:spacing w:line="560" w:lineRule="exact"/>
    </w:pPr>
  </w:style>
  <w:style w:type="paragraph" w:customStyle="1" w:styleId="RHVRunningHeadVerso">
    <w:name w:val="RHV Running Head Verso"/>
    <w:basedOn w:val="RHRRunningHeadRecto"/>
    <w:link w:val="RHVRunningHeadVersoChar"/>
    <w:rsid w:val="00CA2CE7"/>
  </w:style>
  <w:style w:type="paragraph" w:customStyle="1" w:styleId="COContributorName">
    <w:name w:val="CO Contributor Name"/>
    <w:basedOn w:val="BaseText"/>
    <w:rsid w:val="00CA2CE7"/>
    <w:pPr>
      <w:spacing w:before="280" w:line="560" w:lineRule="exact"/>
    </w:pPr>
    <w:rPr>
      <w:b/>
    </w:rPr>
  </w:style>
  <w:style w:type="paragraph" w:customStyle="1" w:styleId="COBContributorBio">
    <w:name w:val="COB Contributor Bio"/>
    <w:basedOn w:val="BaseText"/>
    <w:rsid w:val="00CA2CE7"/>
    <w:pPr>
      <w:spacing w:after="280" w:line="560" w:lineRule="exact"/>
    </w:pPr>
  </w:style>
  <w:style w:type="paragraph" w:customStyle="1" w:styleId="FBHFrontmatterBackmatterHead">
    <w:name w:val="FBH Frontmatter/Backmatter Head"/>
    <w:basedOn w:val="CTChapterTitle"/>
    <w:rsid w:val="00CA2CE7"/>
  </w:style>
  <w:style w:type="paragraph" w:customStyle="1" w:styleId="BaseHeading">
    <w:name w:val="Base Heading"/>
    <w:link w:val="BaseHeadingChar"/>
    <w:qFormat/>
    <w:rsid w:val="00CA2CE7"/>
    <w:pPr>
      <w:spacing w:after="0" w:line="560" w:lineRule="exact"/>
    </w:pPr>
    <w:rPr>
      <w:rFonts w:ascii="Times New Roman" w:eastAsia="Times New Roman" w:hAnsi="Times New Roman" w:cs="Times New Roman"/>
      <w:sz w:val="36"/>
      <w:szCs w:val="20"/>
    </w:rPr>
  </w:style>
  <w:style w:type="paragraph" w:customStyle="1" w:styleId="BaseText">
    <w:name w:val="Base Text"/>
    <w:link w:val="BaseTextChar"/>
    <w:qFormat/>
    <w:rsid w:val="00CA2CE7"/>
    <w:pPr>
      <w:spacing w:after="0"/>
    </w:pPr>
    <w:rPr>
      <w:rFonts w:ascii="Times New Roman" w:eastAsia="Times New Roman" w:hAnsi="Times New Roman" w:cs="Times New Roman"/>
      <w:szCs w:val="20"/>
    </w:rPr>
  </w:style>
  <w:style w:type="paragraph" w:customStyle="1" w:styleId="BibTxBibliographyText">
    <w:name w:val="BibTx Bibliography Text"/>
    <w:basedOn w:val="BaseText"/>
    <w:rsid w:val="00CA2CE7"/>
    <w:pPr>
      <w:spacing w:after="140" w:line="560" w:lineRule="exact"/>
      <w:ind w:left="720" w:hanging="720"/>
    </w:pPr>
  </w:style>
  <w:style w:type="paragraph" w:customStyle="1" w:styleId="H4MHeadingLevel4Math">
    <w:name w:val="H4M Heading Level 4 Math"/>
    <w:basedOn w:val="H4HeadingLevel4"/>
    <w:rsid w:val="00CA2CE7"/>
    <w:pPr>
      <w:spacing w:after="360"/>
    </w:pPr>
  </w:style>
  <w:style w:type="paragraph" w:styleId="BlockText">
    <w:name w:val="Block Text"/>
    <w:basedOn w:val="Normal"/>
    <w:rsid w:val="00CA2CE7"/>
    <w:pPr>
      <w:spacing w:after="120"/>
      <w:ind w:left="1440" w:right="1440"/>
    </w:pPr>
  </w:style>
  <w:style w:type="paragraph" w:customStyle="1" w:styleId="H5MHeadingLevel5Math">
    <w:name w:val="H5M Heading Level 5 Math"/>
    <w:basedOn w:val="H5HeadingLevel5"/>
    <w:rsid w:val="00CA2CE7"/>
    <w:pPr>
      <w:spacing w:after="360"/>
    </w:pPr>
  </w:style>
  <w:style w:type="paragraph" w:customStyle="1" w:styleId="NoteCNotetoComp">
    <w:name w:val="NoteC Note to Comp"/>
    <w:basedOn w:val="BaseText"/>
    <w:rsid w:val="00CA2CE7"/>
    <w:pPr>
      <w:spacing w:before="360" w:after="360" w:line="360" w:lineRule="exact"/>
    </w:pPr>
    <w:rPr>
      <w:color w:val="FF0000"/>
      <w:sz w:val="28"/>
    </w:rPr>
  </w:style>
  <w:style w:type="paragraph" w:customStyle="1" w:styleId="NoteDNotetoDesign">
    <w:name w:val="NoteD Note to Design"/>
    <w:basedOn w:val="Normal"/>
    <w:rsid w:val="00CA2CE7"/>
    <w:pPr>
      <w:spacing w:before="360" w:after="360" w:line="360" w:lineRule="exact"/>
    </w:pPr>
    <w:rPr>
      <w:color w:val="FF00FF"/>
      <w:sz w:val="28"/>
    </w:rPr>
  </w:style>
  <w:style w:type="paragraph" w:customStyle="1" w:styleId="NoteENotetoEditor">
    <w:name w:val="NoteE Note to Editor"/>
    <w:basedOn w:val="NoteCNotetoComp"/>
    <w:rsid w:val="00CA2CE7"/>
    <w:rPr>
      <w:color w:val="008000"/>
    </w:rPr>
  </w:style>
  <w:style w:type="paragraph" w:customStyle="1" w:styleId="FBHFrontmatterHead">
    <w:name w:val="FBH Frontmatter Head"/>
    <w:basedOn w:val="CTChapterTitle"/>
    <w:rsid w:val="00CA2CE7"/>
  </w:style>
  <w:style w:type="paragraph" w:customStyle="1" w:styleId="LList">
    <w:name w:val="L List"/>
    <w:basedOn w:val="ULUnnumberedList"/>
    <w:qFormat/>
    <w:rsid w:val="00CA2CE7"/>
  </w:style>
  <w:style w:type="paragraph" w:customStyle="1" w:styleId="L-EListinExtract">
    <w:name w:val="L-E List in Extract"/>
    <w:basedOn w:val="ULUnnumberedList"/>
    <w:qFormat/>
    <w:rsid w:val="00CA2CE7"/>
    <w:pPr>
      <w:ind w:left="1080"/>
    </w:pPr>
  </w:style>
  <w:style w:type="paragraph" w:customStyle="1" w:styleId="E-MExtractMultiple">
    <w:name w:val="E-M Extract Multiple"/>
    <w:basedOn w:val="EExtract"/>
    <w:qFormat/>
    <w:rsid w:val="00CA2CE7"/>
    <w:pPr>
      <w:spacing w:after="120"/>
    </w:pPr>
  </w:style>
  <w:style w:type="paragraph" w:customStyle="1" w:styleId="H-EHeadinExtract">
    <w:name w:val="H-E Head in Extract"/>
    <w:basedOn w:val="LH-EListHeadinExtract"/>
    <w:qFormat/>
    <w:rsid w:val="00CA2CE7"/>
  </w:style>
  <w:style w:type="paragraph" w:customStyle="1" w:styleId="HAAHead">
    <w:name w:val="HA A Head"/>
    <w:basedOn w:val="SpH1SpecialHeading1"/>
    <w:qFormat/>
    <w:rsid w:val="00CA2CE7"/>
    <w:pPr>
      <w:outlineLvl w:val="0"/>
    </w:pPr>
  </w:style>
  <w:style w:type="paragraph" w:customStyle="1" w:styleId="SBHSpaceBreakHalfLine">
    <w:name w:val="SBH Space Break HalfLine"/>
    <w:basedOn w:val="SBSpaceBreak"/>
    <w:qFormat/>
    <w:rsid w:val="00CA2CE7"/>
    <w:pPr>
      <w:spacing w:line="280" w:lineRule="exact"/>
    </w:pPr>
  </w:style>
  <w:style w:type="paragraph" w:customStyle="1" w:styleId="NHNotesHead">
    <w:name w:val="NH Notes Head"/>
    <w:basedOn w:val="BaseHeading"/>
    <w:rsid w:val="00CA2CE7"/>
    <w:pPr>
      <w:autoSpaceDE w:val="0"/>
      <w:autoSpaceDN w:val="0"/>
      <w:adjustRightInd w:val="0"/>
      <w:spacing w:before="360" w:after="280"/>
    </w:pPr>
    <w:rPr>
      <w:b/>
      <w:sz w:val="32"/>
      <w:szCs w:val="24"/>
    </w:rPr>
  </w:style>
  <w:style w:type="paragraph" w:customStyle="1" w:styleId="BkTBookTitle">
    <w:name w:val="BkT Book Title"/>
    <w:basedOn w:val="BaseText"/>
    <w:rsid w:val="00CA2CE7"/>
    <w:pPr>
      <w:spacing w:line="560" w:lineRule="exact"/>
      <w:jc w:val="right"/>
    </w:pPr>
    <w:rPr>
      <w:szCs w:val="24"/>
    </w:rPr>
  </w:style>
  <w:style w:type="paragraph" w:customStyle="1" w:styleId="SecTSectionTitle">
    <w:name w:val="SecT Section Title"/>
    <w:basedOn w:val="BaseText"/>
    <w:rsid w:val="00CA2CE7"/>
    <w:pPr>
      <w:spacing w:line="560" w:lineRule="exact"/>
      <w:jc w:val="right"/>
    </w:pPr>
    <w:rPr>
      <w:szCs w:val="24"/>
    </w:rPr>
  </w:style>
  <w:style w:type="paragraph" w:customStyle="1" w:styleId="BibRefHeadBibRefHead">
    <w:name w:val="BibRefHead BibRef Head"/>
    <w:basedOn w:val="BaseHeading"/>
    <w:rsid w:val="00CA2CE7"/>
    <w:pPr>
      <w:autoSpaceDE w:val="0"/>
      <w:autoSpaceDN w:val="0"/>
      <w:adjustRightInd w:val="0"/>
      <w:spacing w:before="360" w:after="280"/>
    </w:pPr>
    <w:rPr>
      <w:b/>
      <w:sz w:val="32"/>
      <w:szCs w:val="24"/>
    </w:rPr>
  </w:style>
  <w:style w:type="paragraph" w:customStyle="1" w:styleId="BibRefSubheadBibRefSubhead">
    <w:name w:val="BibRefSubhead BibRef Subhead"/>
    <w:basedOn w:val="BaseHeading"/>
    <w:rsid w:val="00CA2CE7"/>
    <w:pPr>
      <w:autoSpaceDE w:val="0"/>
      <w:autoSpaceDN w:val="0"/>
      <w:adjustRightInd w:val="0"/>
      <w:spacing w:before="280" w:after="280"/>
    </w:pPr>
    <w:rPr>
      <w:b/>
      <w:sz w:val="28"/>
      <w:szCs w:val="24"/>
    </w:rPr>
  </w:style>
  <w:style w:type="paragraph" w:customStyle="1" w:styleId="EpCEpigraphContinuation">
    <w:name w:val="EpC Epigraph Continuation"/>
    <w:basedOn w:val="BaseText"/>
    <w:rsid w:val="00CA2CE7"/>
    <w:pPr>
      <w:spacing w:before="280" w:line="560" w:lineRule="exact"/>
      <w:ind w:left="720" w:right="720"/>
    </w:pPr>
  </w:style>
  <w:style w:type="paragraph" w:customStyle="1" w:styleId="Algorithm">
    <w:name w:val="Algorithm"/>
    <w:basedOn w:val="DEDisplayEquation"/>
    <w:rsid w:val="00CA2CE7"/>
  </w:style>
  <w:style w:type="paragraph" w:customStyle="1" w:styleId="Assumption">
    <w:name w:val="Assumption"/>
    <w:basedOn w:val="DEDisplayEquation"/>
    <w:rsid w:val="00CA2CE7"/>
  </w:style>
  <w:style w:type="paragraph" w:customStyle="1" w:styleId="Axiom">
    <w:name w:val="Axiom"/>
    <w:basedOn w:val="DEDisplayEquation"/>
    <w:rsid w:val="00CA2CE7"/>
  </w:style>
  <w:style w:type="paragraph" w:customStyle="1" w:styleId="Case">
    <w:name w:val="Case"/>
    <w:basedOn w:val="DEDisplayEquation"/>
    <w:rsid w:val="00CA2CE7"/>
  </w:style>
  <w:style w:type="paragraph" w:customStyle="1" w:styleId="Claim">
    <w:name w:val="Claim"/>
    <w:basedOn w:val="DEDisplayEquation"/>
    <w:rsid w:val="00CA2CE7"/>
  </w:style>
  <w:style w:type="paragraph" w:customStyle="1" w:styleId="Conjunction">
    <w:name w:val="Conjunction"/>
    <w:basedOn w:val="DEDisplayEquation"/>
    <w:rsid w:val="00CA2CE7"/>
  </w:style>
  <w:style w:type="paragraph" w:customStyle="1" w:styleId="Corollary">
    <w:name w:val="Corollary"/>
    <w:basedOn w:val="DEDisplayEquation"/>
    <w:rsid w:val="00CA2CE7"/>
  </w:style>
  <w:style w:type="paragraph" w:customStyle="1" w:styleId="Definition">
    <w:name w:val="Definition"/>
    <w:basedOn w:val="DEDisplayEquation"/>
    <w:rsid w:val="00CA2CE7"/>
  </w:style>
  <w:style w:type="paragraph" w:customStyle="1" w:styleId="Hypothesis">
    <w:name w:val="Hypothesis"/>
    <w:basedOn w:val="DEDisplayEquation"/>
    <w:rsid w:val="00CA2CE7"/>
  </w:style>
  <w:style w:type="paragraph" w:customStyle="1" w:styleId="Lemma">
    <w:name w:val="Lemma"/>
    <w:basedOn w:val="DEDisplayEquation"/>
    <w:rsid w:val="00CA2CE7"/>
  </w:style>
  <w:style w:type="paragraph" w:customStyle="1" w:styleId="Note">
    <w:name w:val="Note"/>
    <w:basedOn w:val="DEDisplayEquation"/>
    <w:rsid w:val="00CA2CE7"/>
  </w:style>
  <w:style w:type="paragraph" w:customStyle="1" w:styleId="Observation">
    <w:name w:val="Observation"/>
    <w:basedOn w:val="DEDisplayEquation"/>
    <w:rsid w:val="00CA2CE7"/>
  </w:style>
  <w:style w:type="paragraph" w:customStyle="1" w:styleId="Proof">
    <w:name w:val="Proof"/>
    <w:basedOn w:val="DEDisplayEquation"/>
    <w:rsid w:val="00CA2CE7"/>
  </w:style>
  <w:style w:type="paragraph" w:customStyle="1" w:styleId="Proposition">
    <w:name w:val="Proposition"/>
    <w:basedOn w:val="DEDisplayEquation"/>
    <w:rsid w:val="00CA2CE7"/>
  </w:style>
  <w:style w:type="paragraph" w:customStyle="1" w:styleId="Remark">
    <w:name w:val="Remark"/>
    <w:basedOn w:val="DEDisplayEquation"/>
    <w:rsid w:val="00CA2CE7"/>
  </w:style>
  <w:style w:type="paragraph" w:customStyle="1" w:styleId="Result">
    <w:name w:val="Result"/>
    <w:basedOn w:val="DEDisplayEquation"/>
    <w:rsid w:val="00CA2CE7"/>
  </w:style>
  <w:style w:type="paragraph" w:customStyle="1" w:styleId="Rule">
    <w:name w:val="Rule"/>
    <w:basedOn w:val="DEDisplayEquation"/>
    <w:rsid w:val="00CA2CE7"/>
  </w:style>
  <w:style w:type="paragraph" w:customStyle="1" w:styleId="SplCase">
    <w:name w:val="SplCase"/>
    <w:basedOn w:val="DEDisplayEquation"/>
    <w:rsid w:val="00CA2CE7"/>
  </w:style>
  <w:style w:type="paragraph" w:customStyle="1" w:styleId="Theorem">
    <w:name w:val="Theorem"/>
    <w:basedOn w:val="DEDisplayEquation"/>
    <w:rsid w:val="00CA2CE7"/>
  </w:style>
  <w:style w:type="paragraph" w:customStyle="1" w:styleId="AppTAppendixTitle">
    <w:name w:val="AppT Appendix Title"/>
    <w:basedOn w:val="H1HeadingLevel1"/>
    <w:qFormat/>
    <w:rsid w:val="00CA2CE7"/>
  </w:style>
  <w:style w:type="paragraph" w:customStyle="1" w:styleId="DIASDialogueSpeaker">
    <w:name w:val="DIAS Dialogue Speaker"/>
    <w:basedOn w:val="DIADialogue"/>
    <w:next w:val="DIADialogue"/>
    <w:qFormat/>
    <w:rsid w:val="00CA2CE7"/>
  </w:style>
  <w:style w:type="paragraph" w:customStyle="1" w:styleId="DIAS-EDialogueSpeakerinExtract">
    <w:name w:val="DIAS-E Dialogue Speaker in Extract"/>
    <w:basedOn w:val="DIA-EDialogueinExtract"/>
    <w:next w:val="DIA-EDialogueinExtract"/>
    <w:qFormat/>
    <w:rsid w:val="00CA2CE7"/>
  </w:style>
  <w:style w:type="paragraph" w:customStyle="1" w:styleId="IntTxInterviewText">
    <w:name w:val="IntTx Interview Text"/>
    <w:basedOn w:val="BaseText"/>
    <w:autoRedefine/>
    <w:rsid w:val="00CA2CE7"/>
    <w:pPr>
      <w:spacing w:line="560" w:lineRule="exact"/>
      <w:ind w:firstLine="720"/>
    </w:pPr>
    <w:rPr>
      <w:color w:val="000080"/>
    </w:rPr>
  </w:style>
  <w:style w:type="paragraph" w:customStyle="1" w:styleId="IntSInterviewSpeaker">
    <w:name w:val="IntS Interview Speaker"/>
    <w:basedOn w:val="IntTxInterviewText"/>
    <w:qFormat/>
    <w:rsid w:val="00CA2CE7"/>
  </w:style>
  <w:style w:type="paragraph" w:customStyle="1" w:styleId="ITIndexTitle">
    <w:name w:val="IT Index Title"/>
    <w:basedOn w:val="BaseHeading"/>
    <w:next w:val="IABIndexAlphabeticalBreak"/>
    <w:rsid w:val="00CA2CE7"/>
    <w:pPr>
      <w:autoSpaceDE w:val="0"/>
      <w:autoSpaceDN w:val="0"/>
      <w:adjustRightInd w:val="0"/>
      <w:spacing w:before="360" w:after="280"/>
    </w:pPr>
    <w:rPr>
      <w:b/>
      <w:szCs w:val="24"/>
    </w:rPr>
  </w:style>
  <w:style w:type="character" w:customStyle="1" w:styleId="EqCOEquationCallOut">
    <w:name w:val="EqCO Equation Call Out"/>
    <w:rsid w:val="00CA2CE7"/>
    <w:rPr>
      <w:rFonts w:ascii="Times New Roman" w:hAnsi="Times New Roman"/>
      <w:b w:val="0"/>
      <w:sz w:val="24"/>
      <w:bdr w:val="none" w:sz="0" w:space="0" w:color="auto"/>
      <w:shd w:val="pct30" w:color="FF6600" w:fill="F3F3F3"/>
    </w:rPr>
  </w:style>
  <w:style w:type="paragraph" w:customStyle="1" w:styleId="STContStatementContinued">
    <w:name w:val="STCont Statement Continued"/>
    <w:basedOn w:val="DEDisplayEquation"/>
    <w:rsid w:val="00CA2CE7"/>
  </w:style>
  <w:style w:type="paragraph" w:customStyle="1" w:styleId="IHIndexHead">
    <w:name w:val="IH Index Head"/>
    <w:basedOn w:val="BaseHeading"/>
    <w:next w:val="IABIndexAlphabeticalBreak"/>
    <w:rsid w:val="00CA2CE7"/>
    <w:pPr>
      <w:autoSpaceDE w:val="0"/>
      <w:autoSpaceDN w:val="0"/>
      <w:adjustRightInd w:val="0"/>
      <w:spacing w:before="360" w:after="280"/>
    </w:pPr>
    <w:rPr>
      <w:b/>
      <w:sz w:val="32"/>
      <w:szCs w:val="24"/>
    </w:rPr>
  </w:style>
  <w:style w:type="paragraph" w:customStyle="1" w:styleId="BibRefAnBibRefAnnotation">
    <w:name w:val="BibRefAn BibRef Annotation"/>
    <w:basedOn w:val="BaseText"/>
    <w:rsid w:val="00CA2CE7"/>
    <w:pPr>
      <w:autoSpaceDE w:val="0"/>
      <w:autoSpaceDN w:val="0"/>
      <w:adjustRightInd w:val="0"/>
    </w:pPr>
    <w:rPr>
      <w:szCs w:val="24"/>
    </w:rPr>
  </w:style>
  <w:style w:type="paragraph" w:customStyle="1" w:styleId="NCNoteTextContinuation">
    <w:name w:val="NC Note Text Continuation"/>
    <w:basedOn w:val="BaseText"/>
    <w:rsid w:val="00CA2CE7"/>
    <w:pPr>
      <w:spacing w:after="280" w:line="560" w:lineRule="exact"/>
    </w:pPr>
  </w:style>
  <w:style w:type="paragraph" w:customStyle="1" w:styleId="BibRefNotesBibRefNotes">
    <w:name w:val="BibRefNotes BibRef Notes"/>
    <w:basedOn w:val="BaseText"/>
    <w:rsid w:val="00CA2CE7"/>
    <w:pPr>
      <w:spacing w:after="140" w:line="560" w:lineRule="exact"/>
      <w:ind w:left="720" w:hanging="720"/>
    </w:pPr>
  </w:style>
  <w:style w:type="character" w:customStyle="1" w:styleId="monospace">
    <w:name w:val="monospace"/>
    <w:qFormat/>
    <w:rsid w:val="00CA2CE7"/>
    <w:rPr>
      <w:rFonts w:ascii="Courier New" w:hAnsi="Courier New"/>
    </w:rPr>
  </w:style>
  <w:style w:type="character" w:customStyle="1" w:styleId="sansserif">
    <w:name w:val="sansserif"/>
    <w:qFormat/>
    <w:rsid w:val="00CA2CE7"/>
    <w:rPr>
      <w:rFonts w:ascii="Arial" w:hAnsi="Arial"/>
    </w:rPr>
  </w:style>
  <w:style w:type="paragraph" w:customStyle="1" w:styleId="IneraCharStyleParag201410101412">
    <w:name w:val="Inera_CharStyleParag201410101412"/>
    <w:basedOn w:val="Normal"/>
    <w:link w:val="IneraCharStyleParag201410101412Char"/>
    <w:rsid w:val="00B251B4"/>
    <w:pPr>
      <w:autoSpaceDE w:val="0"/>
      <w:autoSpaceDN w:val="0"/>
      <w:adjustRightInd w:val="0"/>
    </w:pPr>
  </w:style>
  <w:style w:type="character" w:customStyle="1" w:styleId="BaseTextChar">
    <w:name w:val="Base Text Char"/>
    <w:basedOn w:val="DefaultParagraphFont"/>
    <w:link w:val="BaseText"/>
    <w:rsid w:val="00687CA5"/>
    <w:rPr>
      <w:rFonts w:ascii="Times New Roman" w:eastAsia="Times New Roman" w:hAnsi="Times New Roman" w:cs="Times New Roman"/>
      <w:szCs w:val="20"/>
    </w:rPr>
  </w:style>
  <w:style w:type="character" w:customStyle="1" w:styleId="RHRRunningHeadRectoChar">
    <w:name w:val="RHR Running Head Recto Char"/>
    <w:basedOn w:val="BaseTextChar"/>
    <w:link w:val="RHRRunningHeadRecto"/>
    <w:rsid w:val="00687CA5"/>
    <w:rPr>
      <w:rFonts w:ascii="Times New Roman" w:eastAsia="Times New Roman" w:hAnsi="Times New Roman" w:cs="Times New Roman"/>
      <w:szCs w:val="20"/>
    </w:rPr>
  </w:style>
  <w:style w:type="character" w:customStyle="1" w:styleId="RHVRunningHeadVersoChar">
    <w:name w:val="RHV Running Head Verso Char"/>
    <w:basedOn w:val="RHRRunningHeadRectoChar"/>
    <w:link w:val="RHVRunningHeadVerso"/>
    <w:rsid w:val="00687CA5"/>
    <w:rPr>
      <w:rFonts w:ascii="Times New Roman" w:eastAsia="Times New Roman" w:hAnsi="Times New Roman" w:cs="Times New Roman"/>
      <w:szCs w:val="20"/>
    </w:rPr>
  </w:style>
  <w:style w:type="character" w:customStyle="1" w:styleId="BaseHeadingChar">
    <w:name w:val="Base Heading Char"/>
    <w:basedOn w:val="DefaultParagraphFont"/>
    <w:link w:val="BaseHeading"/>
    <w:rsid w:val="00B251B4"/>
    <w:rPr>
      <w:rFonts w:ascii="Times New Roman" w:eastAsia="Times New Roman" w:hAnsi="Times New Roman" w:cs="Times New Roman"/>
      <w:sz w:val="36"/>
      <w:szCs w:val="20"/>
    </w:rPr>
  </w:style>
  <w:style w:type="character" w:customStyle="1" w:styleId="H1HeadingLevel1Char">
    <w:name w:val="H1 Heading Level 1 Char"/>
    <w:basedOn w:val="BaseHeadingChar"/>
    <w:link w:val="H1HeadingLevel1"/>
    <w:rsid w:val="00B251B4"/>
    <w:rPr>
      <w:rFonts w:ascii="Times New Roman" w:eastAsia="Times New Roman" w:hAnsi="Times New Roman" w:cs="Times New Roman"/>
      <w:b/>
      <w:sz w:val="32"/>
      <w:szCs w:val="20"/>
    </w:rPr>
  </w:style>
  <w:style w:type="character" w:customStyle="1" w:styleId="IneraCharStyleParag201410101412Char">
    <w:name w:val="Inera_CharStyleParag201410101412 Char"/>
    <w:basedOn w:val="H1HeadingLevel1Char"/>
    <w:link w:val="IneraCharStyleParag201410101412"/>
    <w:rsid w:val="00B251B4"/>
    <w:rPr>
      <w:rFonts w:ascii="Times New Roman" w:eastAsia="Times New Roman" w:hAnsi="Times New Roman" w:cs="Times New Roman"/>
      <w:b w:val="0"/>
      <w:sz w:val="20"/>
      <w:szCs w:val="20"/>
    </w:rPr>
  </w:style>
  <w:style w:type="paragraph" w:customStyle="1" w:styleId="IneraCharStyleParag201410101441">
    <w:name w:val="Inera_CharStyleParag201410101441"/>
    <w:basedOn w:val="Normal"/>
    <w:link w:val="IneraCharStyleParag201410101441Char"/>
    <w:rsid w:val="0006552B"/>
  </w:style>
  <w:style w:type="character" w:customStyle="1" w:styleId="IneraCharStyleParag201410101441Char">
    <w:name w:val="Inera_CharStyleParag201410101441 Char"/>
    <w:basedOn w:val="RHVRunningHeadVersoChar"/>
    <w:link w:val="IneraCharStyleParag201410101441"/>
    <w:rsid w:val="0006552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footer" Target="footer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who.int/classifications/icd/en/" TargetMode="External"/><Relationship Id="rId11" Type="http://schemas.openxmlformats.org/officeDocument/2006/relationships/hyperlink" Target="http://usacac.army.mil/cac2/doctrine/CDM%20pages/cdm_joint%20heirarchy.html" TargetMode="External"/><Relationship Id="rId12" Type="http://schemas.openxmlformats.org/officeDocument/2006/relationships/hyperlink" Target="http://icbo.buffalo.edu/2009/Proceedings.pdf" TargetMode="External"/><Relationship Id="rId13" Type="http://schemas.openxmlformats.org/officeDocument/2006/relationships/hyperlink" Target="http://www.ebi.ac.uk/chebi/" TargetMode="External"/><Relationship Id="rId14" Type="http://schemas.openxmlformats.org/officeDocument/2006/relationships/hyperlink" Target="http://www.geneontology.org/page/ontology-structure"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A81E9C-7ADD-EB45-9051-B0238AFAD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21</Pages>
  <Words>4974</Words>
  <Characters>28354</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Grand Valley State University</Company>
  <LinksUpToDate>false</LinksUpToDate>
  <CharactersWithSpaces>33262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Spear</dc:creator>
  <cp:lastModifiedBy>Andrew Spear</cp:lastModifiedBy>
  <cp:revision>10</cp:revision>
  <dcterms:created xsi:type="dcterms:W3CDTF">2015-01-05T14:59:00Z</dcterms:created>
  <dcterms:modified xsi:type="dcterms:W3CDTF">2015-01-30T21:21:00Z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_t">
    <vt:bool>true</vt:bool>
  </property>
  <property fmtid="{D5CDD505-2E9C-101B-9397-08002B2CF9AE}" pid="3" name="x_a">
    <vt:bool>false</vt:bool>
  </property>
  <property fmtid="{D5CDD505-2E9C-101B-9397-08002B2CF9AE}" pid="4" name="x_p">
    <vt:bool>false</vt:bool>
  </property>
</Properties>
</file>