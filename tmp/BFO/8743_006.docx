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2AEDB" w14:textId="77777777" w:rsidR="006654CE" w:rsidRDefault="006654CE" w:rsidP="00684CE3">
      <w:pPr>
        <w:pStyle w:val="RHVRunningHeadVerso"/>
        <w:rPr>
          <w:szCs w:val="24"/>
        </w:rPr>
      </w:pPr>
      <w:r>
        <w:rPr>
          <w:szCs w:val="24"/>
        </w:rPr>
        <w:t>Chapter 6</w:t>
      </w:r>
    </w:p>
    <w:p w14:paraId="0EDACDC5" w14:textId="77777777" w:rsidR="006654CE" w:rsidRDefault="006654CE">
      <w:pPr>
        <w:pStyle w:val="RHRRunningHeadRecto"/>
        <w:autoSpaceDE w:val="0"/>
        <w:autoSpaceDN w:val="0"/>
        <w:adjustRightInd w:val="0"/>
        <w:rPr>
          <w:szCs w:val="24"/>
        </w:rPr>
      </w:pPr>
      <w:r>
        <w:rPr>
          <w:szCs w:val="24"/>
        </w:rPr>
        <w:t>Introduction to Basic Formal Ontology</w:t>
      </w:r>
    </w:p>
    <w:p w14:paraId="7B14B99B" w14:textId="77777777" w:rsidR="006654CE" w:rsidRDefault="006654CE">
      <w:pPr>
        <w:pStyle w:val="CNChapterNumber"/>
        <w:autoSpaceDE w:val="0"/>
        <w:autoSpaceDN w:val="0"/>
        <w:adjustRightInd w:val="0"/>
        <w:rPr>
          <w:szCs w:val="24"/>
        </w:rPr>
      </w:pPr>
      <w:r>
        <w:rPr>
          <w:szCs w:val="24"/>
        </w:rPr>
        <w:t>6</w:t>
      </w:r>
    </w:p>
    <w:p w14:paraId="6521749B" w14:textId="77777777" w:rsidR="006654CE" w:rsidRDefault="006654CE">
      <w:pPr>
        <w:pStyle w:val="CTChapterTitle"/>
        <w:autoSpaceDE w:val="0"/>
        <w:autoSpaceDN w:val="0"/>
        <w:adjustRightInd w:val="0"/>
        <w:rPr>
          <w:szCs w:val="24"/>
        </w:rPr>
      </w:pPr>
      <w:r>
        <w:rPr>
          <w:szCs w:val="24"/>
        </w:rPr>
        <w:t xml:space="preserve">Introduction to Basic Formal Ontology: </w:t>
      </w:r>
      <w:proofErr w:type="spellStart"/>
      <w:r>
        <w:rPr>
          <w:szCs w:val="24"/>
        </w:rPr>
        <w:t>Occurrents</w:t>
      </w:r>
      <w:proofErr w:type="spellEnd"/>
    </w:p>
    <w:p w14:paraId="4F833D8B" w14:textId="48D59A31" w:rsidR="006654CE" w:rsidRDefault="006654CE">
      <w:pPr>
        <w:pStyle w:val="TxNITextNoIndent"/>
        <w:autoSpaceDE w:val="0"/>
        <w:autoSpaceDN w:val="0"/>
        <w:adjustRightInd w:val="0"/>
        <w:rPr>
          <w:szCs w:val="24"/>
        </w:rPr>
      </w:pPr>
      <w:r>
        <w:rPr>
          <w:szCs w:val="24"/>
        </w:rPr>
        <w:t xml:space="preserve">Having presented the </w:t>
      </w:r>
      <w:r>
        <w:rPr>
          <w:i/>
          <w:szCs w:val="24"/>
        </w:rPr>
        <w:t>continuant</w:t>
      </w:r>
      <w:r>
        <w:rPr>
          <w:szCs w:val="24"/>
        </w:rPr>
        <w:t xml:space="preserve"> categories of BFO, we will now focus on the </w:t>
      </w:r>
      <w:proofErr w:type="spellStart"/>
      <w:r>
        <w:rPr>
          <w:i/>
          <w:szCs w:val="24"/>
        </w:rPr>
        <w:t>occurrent</w:t>
      </w:r>
      <w:proofErr w:type="spellEnd"/>
      <w:r>
        <w:rPr>
          <w:szCs w:val="24"/>
        </w:rPr>
        <w:t xml:space="preserve"> categories starting</w:t>
      </w:r>
      <w:r w:rsidR="009A480F">
        <w:rPr>
          <w:szCs w:val="24"/>
        </w:rPr>
        <w:t>, again,</w:t>
      </w:r>
      <w:r>
        <w:rPr>
          <w:szCs w:val="24"/>
        </w:rPr>
        <w:t xml:space="preserve"> with the most general, and then working downward through their respective subtypes. The </w:t>
      </w:r>
      <w:proofErr w:type="spellStart"/>
      <w:r>
        <w:rPr>
          <w:szCs w:val="24"/>
        </w:rPr>
        <w:t>occurrent</w:t>
      </w:r>
      <w:proofErr w:type="spellEnd"/>
      <w:r>
        <w:rPr>
          <w:szCs w:val="24"/>
        </w:rPr>
        <w:t xml:space="preserve"> portion of BFO represents entities that occur, happen, unfold, or develop in time. In commonsensical terms, these entities are occurrences or happenings or the processes of change; they are the ontological counterpart</w:t>
      </w:r>
      <w:r w:rsidR="006C0F85">
        <w:rPr>
          <w:szCs w:val="24"/>
        </w:rPr>
        <w:t>s</w:t>
      </w:r>
      <w:r>
        <w:rPr>
          <w:szCs w:val="24"/>
        </w:rPr>
        <w:t xml:space="preserve"> of present participles (</w:t>
      </w:r>
      <w:proofErr w:type="spellStart"/>
      <w:r>
        <w:rPr>
          <w:szCs w:val="24"/>
        </w:rPr>
        <w:t>runnings</w:t>
      </w:r>
      <w:proofErr w:type="spellEnd"/>
      <w:r>
        <w:rPr>
          <w:szCs w:val="24"/>
        </w:rPr>
        <w:t xml:space="preserve">, </w:t>
      </w:r>
      <w:proofErr w:type="spellStart"/>
      <w:r>
        <w:rPr>
          <w:szCs w:val="24"/>
        </w:rPr>
        <w:t>swimmings</w:t>
      </w:r>
      <w:proofErr w:type="spellEnd"/>
      <w:r>
        <w:rPr>
          <w:szCs w:val="24"/>
        </w:rPr>
        <w:t xml:space="preserve">, </w:t>
      </w:r>
      <w:proofErr w:type="spellStart"/>
      <w:r>
        <w:rPr>
          <w:szCs w:val="24"/>
        </w:rPr>
        <w:t>dividings</w:t>
      </w:r>
      <w:proofErr w:type="spellEnd"/>
      <w:r>
        <w:rPr>
          <w:szCs w:val="24"/>
        </w:rPr>
        <w:t xml:space="preserve">, </w:t>
      </w:r>
      <w:proofErr w:type="spellStart"/>
      <w:r>
        <w:rPr>
          <w:szCs w:val="24"/>
        </w:rPr>
        <w:t>orbitings</w:t>
      </w:r>
      <w:proofErr w:type="spellEnd"/>
      <w:r>
        <w:rPr>
          <w:szCs w:val="24"/>
        </w:rPr>
        <w:t>).</w:t>
      </w:r>
    </w:p>
    <w:p w14:paraId="78DCD229" w14:textId="6C8E01C0" w:rsidR="006654CE" w:rsidRDefault="006654CE">
      <w:pPr>
        <w:pStyle w:val="TxText"/>
        <w:autoSpaceDE w:val="0"/>
        <w:autoSpaceDN w:val="0"/>
        <w:adjustRightInd w:val="0"/>
        <w:rPr>
          <w:szCs w:val="24"/>
        </w:rPr>
      </w:pPr>
      <w:r>
        <w:rPr>
          <w:szCs w:val="24"/>
        </w:rPr>
        <w:t xml:space="preserve">A BFO </w:t>
      </w:r>
      <w:proofErr w:type="spellStart"/>
      <w:r>
        <w:rPr>
          <w:i/>
          <w:szCs w:val="24"/>
        </w:rPr>
        <w:t>occurrent</w:t>
      </w:r>
      <w:proofErr w:type="spellEnd"/>
      <w:r>
        <w:rPr>
          <w:szCs w:val="24"/>
        </w:rPr>
        <w:t xml:space="preserve"> is, more precisely, either an entity that unfolds itself in time, or it is the instantaneous boundary of such an entity (for example, a beginning or an ending) along what we can think of as the time axis, or it is a temporal or spatiotemporal region </w:t>
      </w:r>
      <w:r w:rsidR="006C0F85">
        <w:rPr>
          <w:szCs w:val="24"/>
        </w:rPr>
        <w:t xml:space="preserve">that </w:t>
      </w:r>
      <w:r>
        <w:rPr>
          <w:szCs w:val="24"/>
        </w:rPr>
        <w:t xml:space="preserve">such an entity occupies. </w:t>
      </w:r>
      <w:proofErr w:type="spellStart"/>
      <w:r>
        <w:rPr>
          <w:i/>
          <w:szCs w:val="24"/>
        </w:rPr>
        <w:t>Occurrent</w:t>
      </w:r>
      <w:proofErr w:type="spellEnd"/>
      <w:r>
        <w:rPr>
          <w:szCs w:val="24"/>
        </w:rPr>
        <w:t>, correspondingly, has four subtypes:</w:t>
      </w:r>
    </w:p>
    <w:p w14:paraId="4A7778D6" w14:textId="77777777" w:rsidR="006654CE" w:rsidRDefault="006654CE">
      <w:pPr>
        <w:pStyle w:val="LList"/>
        <w:tabs>
          <w:tab w:val="left" w:pos="240"/>
          <w:tab w:val="left" w:pos="480"/>
          <w:tab w:val="left" w:pos="960"/>
        </w:tabs>
        <w:autoSpaceDE w:val="0"/>
        <w:autoSpaceDN w:val="0"/>
        <w:adjustRightInd w:val="0"/>
        <w:rPr>
          <w:szCs w:val="24"/>
        </w:rPr>
      </w:pPr>
      <w:r>
        <w:rPr>
          <w:szCs w:val="24"/>
        </w:rPr>
        <w:t>• </w:t>
      </w:r>
      <w:r w:rsidRPr="001B648E">
        <w:rPr>
          <w:szCs w:val="24"/>
        </w:rPr>
        <w:t>BFO:</w:t>
      </w:r>
      <w:r>
        <w:rPr>
          <w:i/>
          <w:szCs w:val="24"/>
        </w:rPr>
        <w:t xml:space="preserve"> process</w:t>
      </w:r>
    </w:p>
    <w:p w14:paraId="64639304" w14:textId="77777777" w:rsidR="006654CE" w:rsidRDefault="006654CE">
      <w:pPr>
        <w:pStyle w:val="LList"/>
        <w:tabs>
          <w:tab w:val="left" w:pos="240"/>
          <w:tab w:val="left" w:pos="480"/>
          <w:tab w:val="left" w:pos="960"/>
        </w:tabs>
        <w:autoSpaceDE w:val="0"/>
        <w:autoSpaceDN w:val="0"/>
        <w:adjustRightInd w:val="0"/>
        <w:rPr>
          <w:szCs w:val="24"/>
        </w:rPr>
      </w:pPr>
      <w:r>
        <w:rPr>
          <w:szCs w:val="24"/>
        </w:rPr>
        <w:t>• </w:t>
      </w:r>
      <w:r w:rsidRPr="001B648E">
        <w:rPr>
          <w:szCs w:val="24"/>
        </w:rPr>
        <w:t xml:space="preserve">BFO: </w:t>
      </w:r>
      <w:r>
        <w:rPr>
          <w:i/>
          <w:szCs w:val="24"/>
        </w:rPr>
        <w:t>process boundary</w:t>
      </w:r>
    </w:p>
    <w:p w14:paraId="71F01356" w14:textId="2E261E8D" w:rsidR="006654CE" w:rsidRDefault="006654CE" w:rsidP="009A480F">
      <w:pPr>
        <w:pStyle w:val="LList"/>
        <w:tabs>
          <w:tab w:val="left" w:pos="240"/>
          <w:tab w:val="left" w:pos="480"/>
          <w:tab w:val="left" w:pos="960"/>
        </w:tabs>
        <w:autoSpaceDE w:val="0"/>
        <w:autoSpaceDN w:val="0"/>
        <w:adjustRightInd w:val="0"/>
        <w:rPr>
          <w:i/>
          <w:szCs w:val="24"/>
        </w:rPr>
      </w:pPr>
      <w:r>
        <w:rPr>
          <w:szCs w:val="24"/>
        </w:rPr>
        <w:t>• </w:t>
      </w:r>
      <w:r w:rsidRPr="001B648E">
        <w:rPr>
          <w:szCs w:val="24"/>
        </w:rPr>
        <w:t>BFO:</w:t>
      </w:r>
      <w:r>
        <w:rPr>
          <w:i/>
          <w:szCs w:val="24"/>
        </w:rPr>
        <w:t xml:space="preserve"> temporal region</w:t>
      </w:r>
    </w:p>
    <w:p w14:paraId="17343862" w14:textId="708D4482" w:rsidR="009A480F" w:rsidRDefault="001B648E" w:rsidP="001B648E">
      <w:pPr>
        <w:pStyle w:val="LList"/>
        <w:tabs>
          <w:tab w:val="left" w:pos="240"/>
          <w:tab w:val="left" w:pos="480"/>
          <w:tab w:val="left" w:pos="960"/>
        </w:tabs>
        <w:autoSpaceDE w:val="0"/>
        <w:autoSpaceDN w:val="0"/>
        <w:adjustRightInd w:val="0"/>
        <w:rPr>
          <w:szCs w:val="24"/>
        </w:rPr>
      </w:pPr>
      <w:r>
        <w:rPr>
          <w:szCs w:val="24"/>
        </w:rPr>
        <w:t>• </w:t>
      </w:r>
      <w:r w:rsidRPr="00883AD4">
        <w:rPr>
          <w:szCs w:val="24"/>
        </w:rPr>
        <w:t xml:space="preserve"> </w:t>
      </w:r>
      <w:r w:rsidR="009A480F" w:rsidRPr="00883AD4">
        <w:rPr>
          <w:szCs w:val="24"/>
        </w:rPr>
        <w:t>BFO</w:t>
      </w:r>
      <w:r w:rsidR="009A480F" w:rsidRPr="001B648E">
        <w:rPr>
          <w:szCs w:val="24"/>
        </w:rPr>
        <w:t>:</w:t>
      </w:r>
      <w:r w:rsidR="009A480F">
        <w:rPr>
          <w:i/>
          <w:szCs w:val="24"/>
        </w:rPr>
        <w:t xml:space="preserve"> spatiotemporal region</w:t>
      </w:r>
    </w:p>
    <w:p w14:paraId="2222BF48" w14:textId="2A0BD198" w:rsidR="006654CE" w:rsidRDefault="006654CE">
      <w:pPr>
        <w:pStyle w:val="H1HeadingLevel1"/>
        <w:autoSpaceDE w:val="0"/>
        <w:autoSpaceDN w:val="0"/>
        <w:adjustRightInd w:val="0"/>
        <w:rPr>
          <w:szCs w:val="24"/>
        </w:rPr>
      </w:pPr>
      <w:r>
        <w:rPr>
          <w:szCs w:val="24"/>
        </w:rPr>
        <w:lastRenderedPageBreak/>
        <w:t xml:space="preserve">BFO: </w:t>
      </w:r>
      <w:r w:rsidR="006C0F85">
        <w:rPr>
          <w:szCs w:val="24"/>
        </w:rPr>
        <w:t>P</w:t>
      </w:r>
      <w:r>
        <w:rPr>
          <w:szCs w:val="24"/>
        </w:rPr>
        <w:t>rocess</w:t>
      </w:r>
    </w:p>
    <w:p w14:paraId="2A10FC5B" w14:textId="22748585" w:rsidR="006654CE" w:rsidRDefault="006654CE">
      <w:pPr>
        <w:pStyle w:val="TxNITextNoIndent"/>
        <w:autoSpaceDE w:val="0"/>
        <w:autoSpaceDN w:val="0"/>
        <w:adjustRightInd w:val="0"/>
        <w:rPr>
          <w:szCs w:val="24"/>
        </w:rPr>
      </w:pPr>
      <w:r>
        <w:rPr>
          <w:szCs w:val="24"/>
        </w:rPr>
        <w:t xml:space="preserve">A </w:t>
      </w:r>
      <w:r w:rsidR="008C4DE7">
        <w:rPr>
          <w:szCs w:val="24"/>
        </w:rPr>
        <w:t>BFO:</w:t>
      </w:r>
      <w:r w:rsidR="00021033">
        <w:rPr>
          <w:szCs w:val="24"/>
        </w:rPr>
        <w:t xml:space="preserve"> </w:t>
      </w:r>
      <w:r>
        <w:rPr>
          <w:i/>
          <w:szCs w:val="24"/>
        </w:rPr>
        <w:t>process</w:t>
      </w:r>
      <w:r>
        <w:rPr>
          <w:szCs w:val="24"/>
        </w:rPr>
        <w:t xml:space="preserve"> is an </w:t>
      </w:r>
      <w:proofErr w:type="spellStart"/>
      <w:r>
        <w:rPr>
          <w:i/>
          <w:szCs w:val="24"/>
        </w:rPr>
        <w:t>occurrent</w:t>
      </w:r>
      <w:proofErr w:type="spellEnd"/>
      <w:r>
        <w:rPr>
          <w:szCs w:val="24"/>
        </w:rPr>
        <w:t xml:space="preserve"> entity that exists in time by occurring or happening, has temporal parts, and always depends on some </w:t>
      </w:r>
      <w:r w:rsidR="009A480F">
        <w:rPr>
          <w:szCs w:val="24"/>
        </w:rPr>
        <w:t xml:space="preserve">(at least one) </w:t>
      </w:r>
      <w:r>
        <w:rPr>
          <w:i/>
          <w:szCs w:val="24"/>
        </w:rPr>
        <w:t>material entity</w:t>
      </w:r>
      <w:r>
        <w:rPr>
          <w:szCs w:val="24"/>
        </w:rPr>
        <w:t xml:space="preserve">. </w:t>
      </w:r>
      <w:r w:rsidR="009A480F">
        <w:rPr>
          <w:szCs w:val="24"/>
        </w:rPr>
        <w:t xml:space="preserve">The dependence here is analogous to that which we find in the relation between a specifically dependent continuant and its independent continuant bearer(s). </w:t>
      </w:r>
      <w:r>
        <w:rPr>
          <w:szCs w:val="24"/>
        </w:rPr>
        <w:t xml:space="preserve">Examples </w:t>
      </w:r>
      <w:r w:rsidR="009A480F">
        <w:rPr>
          <w:szCs w:val="24"/>
        </w:rPr>
        <w:t xml:space="preserve">of BFO: </w:t>
      </w:r>
      <w:r w:rsidR="009A480F">
        <w:rPr>
          <w:i/>
          <w:szCs w:val="24"/>
        </w:rPr>
        <w:t xml:space="preserve">process </w:t>
      </w:r>
      <w:r>
        <w:rPr>
          <w:szCs w:val="24"/>
        </w:rPr>
        <w:t>include the life of this organism, that process of meiosis, the course of this disease, that flight of that bird, this process of cell division, this fall of water down this waterfall.</w:t>
      </w:r>
      <w:r w:rsidR="00CE486E">
        <w:rPr>
          <w:szCs w:val="24"/>
        </w:rPr>
        <w:t xml:space="preserve"> My headache (experience of pain in my head) is dependent on me. It cannot also be </w:t>
      </w:r>
      <w:r w:rsidR="00CE486E" w:rsidRPr="001B648E">
        <w:rPr>
          <w:i/>
          <w:szCs w:val="24"/>
        </w:rPr>
        <w:t>your</w:t>
      </w:r>
      <w:r w:rsidR="00CE486E">
        <w:rPr>
          <w:szCs w:val="24"/>
        </w:rPr>
        <w:t xml:space="preserve"> headache. I can feel your pain, but only in the sense that you and I may experience qualitatively identical pains. But the pain experiences themselves will be numerically distinct; they will be two distinct instances of the same type of pain experience.</w:t>
      </w:r>
    </w:p>
    <w:p w14:paraId="68AE08AC" w14:textId="69851B72" w:rsidR="006654CE" w:rsidRDefault="006654CE">
      <w:pPr>
        <w:pStyle w:val="TxText"/>
        <w:autoSpaceDE w:val="0"/>
        <w:autoSpaceDN w:val="0"/>
        <w:adjustRightInd w:val="0"/>
        <w:rPr>
          <w:szCs w:val="24"/>
        </w:rPr>
      </w:pPr>
      <w:r>
        <w:rPr>
          <w:szCs w:val="24"/>
        </w:rPr>
        <w:t xml:space="preserve">The first key feature of processes is that they have temporal parts. Whereas John, considered as a substance, exists along with all of his parts at every instant in which he exists at all, there is no instant of time at which the process we call </w:t>
      </w:r>
      <w:r w:rsidR="006C0F85">
        <w:rPr>
          <w:szCs w:val="24"/>
        </w:rPr>
        <w:t>“</w:t>
      </w:r>
      <w:r>
        <w:rPr>
          <w:szCs w:val="24"/>
        </w:rPr>
        <w:t>John’s life</w:t>
      </w:r>
      <w:r w:rsidR="006C0F85">
        <w:rPr>
          <w:szCs w:val="24"/>
        </w:rPr>
        <w:t>”</w:t>
      </w:r>
      <w:r>
        <w:rPr>
          <w:szCs w:val="24"/>
        </w:rPr>
        <w:t xml:space="preserve"> would exist as a whole. Rather, this process </w:t>
      </w:r>
      <w:r w:rsidR="009A480F">
        <w:rPr>
          <w:szCs w:val="24"/>
        </w:rPr>
        <w:t xml:space="preserve">unfolds along (and </w:t>
      </w:r>
      <w:r>
        <w:rPr>
          <w:szCs w:val="24"/>
        </w:rPr>
        <w:t>is divided out among</w:t>
      </w:r>
      <w:r w:rsidR="009A480F">
        <w:rPr>
          <w:szCs w:val="24"/>
        </w:rPr>
        <w:t xml:space="preserve">) a series of </w:t>
      </w:r>
      <w:r>
        <w:rPr>
          <w:szCs w:val="24"/>
        </w:rPr>
        <w:t>temporal parts, such as for instance John’s childhood, his adolescence, his adulthood, his old</w:t>
      </w:r>
      <w:r w:rsidR="006C0F85">
        <w:rPr>
          <w:szCs w:val="24"/>
        </w:rPr>
        <w:t xml:space="preserve"> </w:t>
      </w:r>
      <w:r>
        <w:rPr>
          <w:szCs w:val="24"/>
        </w:rPr>
        <w:t>age; the first year of his life; the seven</w:t>
      </w:r>
      <w:r w:rsidR="006C0F85">
        <w:rPr>
          <w:szCs w:val="24"/>
        </w:rPr>
        <w:t>-</w:t>
      </w:r>
      <w:r>
        <w:rPr>
          <w:szCs w:val="24"/>
        </w:rPr>
        <w:t>thousandth minute of his life, and so forth. These are all temporal parts of John’s life, and reflect the fact that John’s life can be partitioned into temporal parts in different ways and at different levels of granularity.</w:t>
      </w:r>
    </w:p>
    <w:p w14:paraId="576C5AE9" w14:textId="1473B1D1" w:rsidR="00C42ED5" w:rsidRDefault="006654CE">
      <w:pPr>
        <w:pStyle w:val="TxText"/>
        <w:autoSpaceDE w:val="0"/>
        <w:autoSpaceDN w:val="0"/>
        <w:adjustRightInd w:val="0"/>
        <w:rPr>
          <w:szCs w:val="24"/>
        </w:rPr>
      </w:pPr>
      <w:r>
        <w:rPr>
          <w:szCs w:val="24"/>
        </w:rPr>
        <w:t>Processes such as John’s life thus have many other processes as parts. Some are temporal proper parts of John’s life (for example</w:t>
      </w:r>
      <w:r w:rsidR="002D1E38">
        <w:rPr>
          <w:szCs w:val="24"/>
        </w:rPr>
        <w:t xml:space="preserve">, </w:t>
      </w:r>
      <w:r>
        <w:rPr>
          <w:szCs w:val="24"/>
        </w:rPr>
        <w:t xml:space="preserve">the process </w:t>
      </w:r>
      <w:r w:rsidR="00B5394C">
        <w:rPr>
          <w:szCs w:val="24"/>
        </w:rPr>
        <w:t>that</w:t>
      </w:r>
      <w:r>
        <w:rPr>
          <w:szCs w:val="24"/>
        </w:rPr>
        <w:t xml:space="preserve"> is the sum total of what happens to John during his childhood); some are temporally coextensive with John’s life (for example</w:t>
      </w:r>
      <w:r w:rsidR="002D1E38">
        <w:rPr>
          <w:szCs w:val="24"/>
        </w:rPr>
        <w:t>,</w:t>
      </w:r>
      <w:r>
        <w:rPr>
          <w:szCs w:val="24"/>
        </w:rPr>
        <w:t xml:space="preserve"> the </w:t>
      </w:r>
      <w:r>
        <w:rPr>
          <w:szCs w:val="24"/>
        </w:rPr>
        <w:lastRenderedPageBreak/>
        <w:t>process of change in John’s temperature from the beginning to the end of John’s existence).</w:t>
      </w:r>
      <w:r>
        <w:rPr>
          <w:rStyle w:val="citefn"/>
          <w:szCs w:val="24"/>
          <w:vertAlign w:val="superscript"/>
        </w:rPr>
        <w:t>1</w:t>
      </w:r>
      <w:r>
        <w:rPr>
          <w:szCs w:val="24"/>
        </w:rPr>
        <w:t xml:space="preserve"> Each of these processes also has its own existence extended in time, and hence its own temporal parts. </w:t>
      </w:r>
    </w:p>
    <w:p w14:paraId="778F919D" w14:textId="35794BF5" w:rsidR="006654CE" w:rsidRDefault="006654CE">
      <w:pPr>
        <w:pStyle w:val="TxText"/>
        <w:autoSpaceDE w:val="0"/>
        <w:autoSpaceDN w:val="0"/>
        <w:adjustRightInd w:val="0"/>
        <w:rPr>
          <w:szCs w:val="24"/>
        </w:rPr>
      </w:pPr>
      <w:r>
        <w:rPr>
          <w:szCs w:val="24"/>
        </w:rPr>
        <w:t xml:space="preserve">Just as there are relational qualities, so also there are relational processes, which depend on multiple material entities as their </w:t>
      </w:r>
      <w:proofErr w:type="spellStart"/>
      <w:r>
        <w:rPr>
          <w:szCs w:val="24"/>
        </w:rPr>
        <w:t>relata</w:t>
      </w:r>
      <w:proofErr w:type="spellEnd"/>
      <w:r>
        <w:rPr>
          <w:szCs w:val="24"/>
        </w:rPr>
        <w:t>. For example</w:t>
      </w:r>
      <w:r w:rsidR="002D12C3">
        <w:rPr>
          <w:szCs w:val="24"/>
        </w:rPr>
        <w:t xml:space="preserve">, </w:t>
      </w:r>
      <w:r>
        <w:rPr>
          <w:szCs w:val="24"/>
        </w:rPr>
        <w:t>John courting Mary, a moving body’s crashing into a wall, a game of snooker, the videotaping of an explosion, a war.</w:t>
      </w:r>
    </w:p>
    <w:p w14:paraId="59D219C9" w14:textId="4DD86868" w:rsidR="006654CE" w:rsidRDefault="006654CE">
      <w:pPr>
        <w:pStyle w:val="TxText"/>
        <w:autoSpaceDE w:val="0"/>
        <w:autoSpaceDN w:val="0"/>
        <w:adjustRightInd w:val="0"/>
        <w:rPr>
          <w:szCs w:val="24"/>
        </w:rPr>
      </w:pPr>
      <w:r>
        <w:rPr>
          <w:szCs w:val="24"/>
        </w:rPr>
        <w:t xml:space="preserve">Objects, as we have seen, can gain and lose parts while maintaining their identity. In the case of processes, in contrast, the gain and loss of parts is ruled out as a matter of necessity. This is because, if two processes should differ with regard to even the smallest part, then these two processes are </w:t>
      </w:r>
      <w:proofErr w:type="spellStart"/>
      <w:r>
        <w:rPr>
          <w:szCs w:val="24"/>
        </w:rPr>
        <w:t>nonidentical</w:t>
      </w:r>
      <w:proofErr w:type="spellEnd"/>
      <w:r>
        <w:rPr>
          <w:szCs w:val="24"/>
        </w:rPr>
        <w:t>. John is still John (still numerically the same John) even if he suffers the loss of his arm in an industrial accident</w:t>
      </w:r>
      <w:r w:rsidR="00C42ED5">
        <w:rPr>
          <w:szCs w:val="24"/>
        </w:rPr>
        <w:t>;</w:t>
      </w:r>
      <w:r>
        <w:rPr>
          <w:szCs w:val="24"/>
        </w:rPr>
        <w:t xml:space="preserve"> but the process that is John’s life and in which he loses his arm is </w:t>
      </w:r>
      <w:r>
        <w:rPr>
          <w:i/>
          <w:szCs w:val="24"/>
        </w:rPr>
        <w:t>not the same life as</w:t>
      </w:r>
      <w:r>
        <w:rPr>
          <w:szCs w:val="24"/>
        </w:rPr>
        <w:t xml:space="preserve"> the process that is John’s life (in what we might think of as some alternative possible world) in which he does not lose his arm. John can survive as the same individual (continuant) across many different changes to his parts and qualities, but </w:t>
      </w:r>
      <w:r w:rsidR="00C42ED5">
        <w:rPr>
          <w:szCs w:val="24"/>
        </w:rPr>
        <w:t xml:space="preserve">there is </w:t>
      </w:r>
      <w:r>
        <w:rPr>
          <w:szCs w:val="24"/>
        </w:rPr>
        <w:t xml:space="preserve">only one life </w:t>
      </w:r>
      <w:r w:rsidR="00C42ED5">
        <w:rPr>
          <w:szCs w:val="24"/>
        </w:rPr>
        <w:t>that is his, and this is so independently of whether he can choose how to live this life as it unfolds.</w:t>
      </w:r>
    </w:p>
    <w:p w14:paraId="6C34277B" w14:textId="022A3706" w:rsidR="006654CE" w:rsidRDefault="006654CE" w:rsidP="000806B1">
      <w:pPr>
        <w:pStyle w:val="H2HeadingLevel2"/>
      </w:pPr>
      <w:r>
        <w:t>BFO: History</w:t>
      </w:r>
    </w:p>
    <w:p w14:paraId="0F6563BA" w14:textId="288DA178" w:rsidR="00C42ED5" w:rsidRDefault="006654CE">
      <w:pPr>
        <w:pStyle w:val="TxNITextNoIndent"/>
        <w:autoSpaceDE w:val="0"/>
        <w:autoSpaceDN w:val="0"/>
        <w:adjustRightInd w:val="0"/>
        <w:rPr>
          <w:szCs w:val="24"/>
        </w:rPr>
      </w:pPr>
      <w:r>
        <w:rPr>
          <w:szCs w:val="24"/>
        </w:rPr>
        <w:t>BFO:</w:t>
      </w:r>
      <w:r w:rsidR="00D45992">
        <w:rPr>
          <w:szCs w:val="24"/>
        </w:rPr>
        <w:t xml:space="preserve"> </w:t>
      </w:r>
      <w:r>
        <w:rPr>
          <w:i/>
          <w:szCs w:val="24"/>
        </w:rPr>
        <w:t>histories</w:t>
      </w:r>
      <w:r>
        <w:rPr>
          <w:szCs w:val="24"/>
        </w:rPr>
        <w:t xml:space="preserve"> are one important subtype of </w:t>
      </w:r>
      <w:r>
        <w:rPr>
          <w:i/>
          <w:szCs w:val="24"/>
        </w:rPr>
        <w:t>process</w:t>
      </w:r>
      <w:r>
        <w:rPr>
          <w:szCs w:val="24"/>
        </w:rPr>
        <w:t xml:space="preserve">. Each material entity and each site has from the BFO point of view a unique </w:t>
      </w:r>
      <w:r>
        <w:rPr>
          <w:i/>
          <w:vanish/>
          <w:szCs w:val="24"/>
        </w:rPr>
        <w:t>as(history)[</w:t>
      </w:r>
      <w:r>
        <w:rPr>
          <w:i/>
          <w:szCs w:val="24"/>
        </w:rPr>
        <w:t>history</w:t>
      </w:r>
      <w:r>
        <w:rPr>
          <w:szCs w:val="24"/>
        </w:rPr>
        <w:t xml:space="preserve">, which is </w:t>
      </w:r>
      <w:r w:rsidR="00C42ED5">
        <w:rPr>
          <w:szCs w:val="24"/>
        </w:rPr>
        <w:t xml:space="preserve">defined as follows: </w:t>
      </w:r>
    </w:p>
    <w:p w14:paraId="43086B75" w14:textId="5C784C97" w:rsidR="00C42ED5" w:rsidRDefault="00C42ED5">
      <w:pPr>
        <w:pStyle w:val="TxNITextNoIndent"/>
        <w:autoSpaceDE w:val="0"/>
        <w:autoSpaceDN w:val="0"/>
        <w:adjustRightInd w:val="0"/>
        <w:rPr>
          <w:szCs w:val="24"/>
        </w:rPr>
      </w:pPr>
      <w:proofErr w:type="gramStart"/>
      <w:r>
        <w:rPr>
          <w:szCs w:val="24"/>
        </w:rPr>
        <w:t>history</w:t>
      </w:r>
      <w:proofErr w:type="gramEnd"/>
      <w:r>
        <w:rPr>
          <w:szCs w:val="24"/>
        </w:rPr>
        <w:t xml:space="preserve"> =</w:t>
      </w:r>
      <w:r w:rsidR="001B648E">
        <w:rPr>
          <w:szCs w:val="24"/>
        </w:rPr>
        <w:t xml:space="preserve"> </w:t>
      </w:r>
      <w:r>
        <w:rPr>
          <w:szCs w:val="24"/>
        </w:rPr>
        <w:t xml:space="preserve">def. </w:t>
      </w:r>
      <w:r w:rsidR="006654CE">
        <w:rPr>
          <w:szCs w:val="24"/>
        </w:rPr>
        <w:t xml:space="preserve">the sum of all processes taking place in the </w:t>
      </w:r>
      <w:r w:rsidR="006654CE">
        <w:rPr>
          <w:i/>
          <w:szCs w:val="24"/>
        </w:rPr>
        <w:t>spatiotemporal region</w:t>
      </w:r>
      <w:r w:rsidR="006654CE">
        <w:rPr>
          <w:szCs w:val="24"/>
        </w:rPr>
        <w:t xml:space="preserve"> occupied by the mater</w:t>
      </w:r>
      <w:r w:rsidR="001B648E">
        <w:rPr>
          <w:szCs w:val="24"/>
        </w:rPr>
        <w:t>ial entity or site in question</w:t>
      </w:r>
    </w:p>
    <w:p w14:paraId="2E245137" w14:textId="6F75AD58" w:rsidR="006654CE" w:rsidRDefault="006654CE" w:rsidP="001B648E">
      <w:pPr>
        <w:pStyle w:val="TxCTextContinuation"/>
      </w:pPr>
      <w:r>
        <w:lastRenderedPageBreak/>
        <w:t>A history (</w:t>
      </w:r>
      <w:proofErr w:type="spellStart"/>
      <w:r>
        <w:t>occurrent</w:t>
      </w:r>
      <w:proofErr w:type="spellEnd"/>
      <w:r>
        <w:t>) is thus always a history of something (continuant). What is interesting about histories is that they are, in an important sense, complete. For example, the history of John is the sum of all processes that have occurred within John throughout the course of his entire life</w:t>
      </w:r>
      <w:r w:rsidR="00C42ED5">
        <w:t>, at all granularities</w:t>
      </w:r>
      <w:r>
        <w:t>.</w:t>
      </w:r>
      <w:r w:rsidR="00C42ED5">
        <w:t xml:space="preserve"> Thus </w:t>
      </w:r>
      <w:r>
        <w:t xml:space="preserve">the history of an object such as John is more than just the totality of events that might be described in John’s biography. </w:t>
      </w:r>
      <w:proofErr w:type="gramStart"/>
      <w:r>
        <w:t xml:space="preserve">It </w:t>
      </w:r>
      <w:r>
        <w:rPr>
          <w:i/>
        </w:rPr>
        <w:t>]It</w:t>
      </w:r>
      <w:proofErr w:type="gramEnd"/>
      <w:r>
        <w:rPr>
          <w:i/>
        </w:rPr>
        <w:t xml:space="preserve"> </w:t>
      </w:r>
      <w:r>
        <w:t>will include also</w:t>
      </w:r>
      <w:r w:rsidR="002D12C3">
        <w:t>,</w:t>
      </w:r>
      <w:r>
        <w:t xml:space="preserve"> for example</w:t>
      </w:r>
      <w:r w:rsidR="002D12C3">
        <w:t>,</w:t>
      </w:r>
      <w:r>
        <w:t xml:space="preserve"> all the movements of neutrinos within his interior as they pass through, </w:t>
      </w:r>
      <w:r w:rsidR="00832597">
        <w:t xml:space="preserve">the movements of his blood cells, </w:t>
      </w:r>
      <w:r>
        <w:t>as well as the movements of his heart and lungs and of all other constituent organs of his body</w:t>
      </w:r>
      <w:r w:rsidR="00C42ED5">
        <w:t xml:space="preserve">, </w:t>
      </w:r>
      <w:r w:rsidR="00832597">
        <w:t>and so forth</w:t>
      </w:r>
      <w:r w:rsidR="00C42ED5">
        <w:t>.</w:t>
      </w:r>
    </w:p>
    <w:p w14:paraId="424C863E" w14:textId="1087F551" w:rsidR="006654CE" w:rsidRDefault="006654CE">
      <w:pPr>
        <w:pStyle w:val="TxText"/>
        <w:autoSpaceDE w:val="0"/>
        <w:autoSpaceDN w:val="0"/>
        <w:adjustRightInd w:val="0"/>
        <w:rPr>
          <w:szCs w:val="24"/>
        </w:rPr>
      </w:pPr>
      <w:r>
        <w:rPr>
          <w:szCs w:val="24"/>
        </w:rPr>
        <w:t xml:space="preserve">The relation between a material entity and its history is one-to-one. Histories are thus very special kinds of processes, since not only is it the case that, for any material entity or site, there is exactly one process which is its </w:t>
      </w:r>
      <w:r w:rsidR="002C4F2D">
        <w:rPr>
          <w:szCs w:val="24"/>
        </w:rPr>
        <w:t>history;</w:t>
      </w:r>
      <w:r>
        <w:rPr>
          <w:szCs w:val="24"/>
        </w:rPr>
        <w:t xml:space="preserve"> it is also the case that (by definition of BFO: </w:t>
      </w:r>
      <w:r>
        <w:rPr>
          <w:i/>
          <w:szCs w:val="24"/>
        </w:rPr>
        <w:t>history</w:t>
      </w:r>
      <w:r>
        <w:rPr>
          <w:szCs w:val="24"/>
        </w:rPr>
        <w:t xml:space="preserve">) there is for every history exactly one material entity or site </w:t>
      </w:r>
      <w:r w:rsidR="00541D93">
        <w:rPr>
          <w:szCs w:val="24"/>
        </w:rPr>
        <w:t xml:space="preserve">that </w:t>
      </w:r>
      <w:r>
        <w:rPr>
          <w:szCs w:val="24"/>
        </w:rPr>
        <w:t>it is the history of.</w:t>
      </w:r>
    </w:p>
    <w:p w14:paraId="0CC6DB82" w14:textId="4ADAF0ED" w:rsidR="006654CE" w:rsidRDefault="006654CE">
      <w:pPr>
        <w:pStyle w:val="H1HeadingLevel1"/>
        <w:autoSpaceDE w:val="0"/>
        <w:autoSpaceDN w:val="0"/>
        <w:adjustRightInd w:val="0"/>
        <w:rPr>
          <w:szCs w:val="24"/>
        </w:rPr>
      </w:pPr>
      <w:r>
        <w:rPr>
          <w:szCs w:val="24"/>
        </w:rPr>
        <w:t>BFO: Process Boundary</w:t>
      </w:r>
    </w:p>
    <w:p w14:paraId="43DFBBAE" w14:textId="6777C8AB" w:rsidR="006654CE" w:rsidRDefault="006654CE">
      <w:pPr>
        <w:pStyle w:val="TxNITextNoIndent"/>
        <w:autoSpaceDE w:val="0"/>
        <w:autoSpaceDN w:val="0"/>
        <w:adjustRightInd w:val="0"/>
        <w:rPr>
          <w:szCs w:val="24"/>
        </w:rPr>
      </w:pPr>
      <w:r>
        <w:rPr>
          <w:szCs w:val="24"/>
        </w:rPr>
        <w:t xml:space="preserve">A </w:t>
      </w:r>
      <w:r w:rsidR="00021033">
        <w:rPr>
          <w:szCs w:val="24"/>
        </w:rPr>
        <w:t xml:space="preserve">BFO: </w:t>
      </w:r>
      <w:r>
        <w:rPr>
          <w:i/>
          <w:szCs w:val="24"/>
        </w:rPr>
        <w:t>process boundary</w:t>
      </w:r>
      <w:r>
        <w:rPr>
          <w:szCs w:val="24"/>
        </w:rPr>
        <w:t xml:space="preserve"> is an </w:t>
      </w:r>
      <w:proofErr w:type="spellStart"/>
      <w:r>
        <w:rPr>
          <w:szCs w:val="24"/>
        </w:rPr>
        <w:t>occurrent</w:t>
      </w:r>
      <w:proofErr w:type="spellEnd"/>
      <w:r>
        <w:rPr>
          <w:szCs w:val="24"/>
        </w:rPr>
        <w:t xml:space="preserve"> entity that is the instantaneous temporal boundary of a process. Process boundaries are the beginnings and endings of the processes they bound. More precisely: a process boundary is a temporal part that itself has no temporal parts (where the relation of temporal parthood is as defined in </w:t>
      </w:r>
      <w:r w:rsidR="00541D93">
        <w:rPr>
          <w:szCs w:val="24"/>
        </w:rPr>
        <w:t>c</w:t>
      </w:r>
      <w:r>
        <w:rPr>
          <w:szCs w:val="24"/>
        </w:rPr>
        <w:t>hapter 7). It is the limiting or smallest temporal process part. Examples include the forming of a synapse, the onset of REM sleep, the detach</w:t>
      </w:r>
      <w:r w:rsidR="00541D93">
        <w:rPr>
          <w:szCs w:val="24"/>
        </w:rPr>
        <w:t>ment</w:t>
      </w:r>
      <w:r>
        <w:rPr>
          <w:szCs w:val="24"/>
        </w:rPr>
        <w:t xml:space="preserve"> of a finger in an industrial accident, the final separation of two cells at the end of cell-division, the incision at the beginning of a surgery, </w:t>
      </w:r>
      <w:r w:rsidR="00832597">
        <w:rPr>
          <w:szCs w:val="24"/>
        </w:rPr>
        <w:t>where all these terms (</w:t>
      </w:r>
      <w:r w:rsidR="001B648E">
        <w:rPr>
          <w:szCs w:val="24"/>
        </w:rPr>
        <w:t>“</w:t>
      </w:r>
      <w:r w:rsidR="00832597">
        <w:rPr>
          <w:szCs w:val="24"/>
        </w:rPr>
        <w:t>forming,</w:t>
      </w:r>
      <w:r w:rsidR="001B648E">
        <w:rPr>
          <w:szCs w:val="24"/>
        </w:rPr>
        <w:t>”</w:t>
      </w:r>
      <w:r w:rsidR="00832597">
        <w:rPr>
          <w:szCs w:val="24"/>
        </w:rPr>
        <w:t xml:space="preserve"> </w:t>
      </w:r>
      <w:r w:rsidR="001B648E">
        <w:rPr>
          <w:szCs w:val="24"/>
        </w:rPr>
        <w:t>“</w:t>
      </w:r>
      <w:r w:rsidR="00832597">
        <w:rPr>
          <w:szCs w:val="24"/>
        </w:rPr>
        <w:t>incision,</w:t>
      </w:r>
      <w:r w:rsidR="001B648E">
        <w:rPr>
          <w:szCs w:val="24"/>
        </w:rPr>
        <w:t>”</w:t>
      </w:r>
      <w:r w:rsidR="00832597">
        <w:rPr>
          <w:szCs w:val="24"/>
        </w:rPr>
        <w:t xml:space="preserve"> etc.) are understood as referring to instantaneous changes rather than to the results of such changes</w:t>
      </w:r>
      <w:r>
        <w:rPr>
          <w:szCs w:val="24"/>
        </w:rPr>
        <w:t xml:space="preserve">. (We leave open the question whether process boundaries—like object </w:t>
      </w:r>
      <w:r>
        <w:rPr>
          <w:szCs w:val="24"/>
        </w:rPr>
        <w:lastRenderedPageBreak/>
        <w:t>boundaries—are always fiat in nature, and also whether they manifest something like the granularity dependence that we identified in the realm of continuants.)</w:t>
      </w:r>
    </w:p>
    <w:p w14:paraId="792FD78D" w14:textId="795A452C" w:rsidR="006654CE" w:rsidRDefault="006654CE">
      <w:pPr>
        <w:pStyle w:val="H1HeadingLevel1"/>
        <w:autoSpaceDE w:val="0"/>
        <w:autoSpaceDN w:val="0"/>
        <w:adjustRightInd w:val="0"/>
        <w:rPr>
          <w:szCs w:val="24"/>
        </w:rPr>
      </w:pPr>
      <w:r>
        <w:rPr>
          <w:szCs w:val="24"/>
        </w:rPr>
        <w:t>BFO: Spatiotemporal Region</w:t>
      </w:r>
    </w:p>
    <w:p w14:paraId="3B6D3828" w14:textId="5DB0E3C6" w:rsidR="006654CE" w:rsidRDefault="006654CE">
      <w:pPr>
        <w:pStyle w:val="TxNITextNoIndent"/>
        <w:autoSpaceDE w:val="0"/>
        <w:autoSpaceDN w:val="0"/>
        <w:adjustRightInd w:val="0"/>
        <w:rPr>
          <w:szCs w:val="24"/>
        </w:rPr>
      </w:pPr>
      <w:r>
        <w:rPr>
          <w:szCs w:val="24"/>
        </w:rPr>
        <w:t xml:space="preserve">A </w:t>
      </w:r>
      <w:r>
        <w:rPr>
          <w:i/>
          <w:szCs w:val="24"/>
        </w:rPr>
        <w:t>spatiotemporal region</w:t>
      </w:r>
      <w:r>
        <w:rPr>
          <w:szCs w:val="24"/>
        </w:rPr>
        <w:t xml:space="preserve"> is an </w:t>
      </w:r>
      <w:proofErr w:type="spellStart"/>
      <w:r>
        <w:rPr>
          <w:szCs w:val="24"/>
        </w:rPr>
        <w:t>occurrent</w:t>
      </w:r>
      <w:proofErr w:type="spellEnd"/>
      <w:r>
        <w:rPr>
          <w:szCs w:val="24"/>
        </w:rPr>
        <w:t xml:space="preserve"> entity at or in which </w:t>
      </w:r>
      <w:proofErr w:type="spellStart"/>
      <w:r>
        <w:rPr>
          <w:szCs w:val="24"/>
        </w:rPr>
        <w:t>occurrent</w:t>
      </w:r>
      <w:proofErr w:type="spellEnd"/>
      <w:r>
        <w:rPr>
          <w:szCs w:val="24"/>
        </w:rPr>
        <w:t xml:space="preserve"> entities can be located. A spatiotemporal region is part of </w:t>
      </w:r>
      <w:proofErr w:type="spellStart"/>
      <w:r>
        <w:rPr>
          <w:szCs w:val="24"/>
        </w:rPr>
        <w:t>spacetime</w:t>
      </w:r>
      <w:proofErr w:type="spellEnd"/>
      <w:r>
        <w:rPr>
          <w:szCs w:val="24"/>
        </w:rPr>
        <w:t xml:space="preserve"> (that is: it is </w:t>
      </w:r>
      <w:r w:rsidR="00832597">
        <w:rPr>
          <w:szCs w:val="24"/>
        </w:rPr>
        <w:t xml:space="preserve">a </w:t>
      </w:r>
      <w:r>
        <w:rPr>
          <w:szCs w:val="24"/>
        </w:rPr>
        <w:t xml:space="preserve">part of the whole of </w:t>
      </w:r>
      <w:proofErr w:type="spellStart"/>
      <w:r>
        <w:rPr>
          <w:szCs w:val="24"/>
        </w:rPr>
        <w:t>spacetime</w:t>
      </w:r>
      <w:proofErr w:type="spellEnd"/>
      <w:r>
        <w:rPr>
          <w:szCs w:val="24"/>
        </w:rPr>
        <w:t xml:space="preserve">) and each spatiotemporal region is defined relative to some frame of reference involving a four-dimensional system of coordinates. Just as BFO, in its continuant representation of entities, views space as a container within which objects and their qualities exist, so the accompanying </w:t>
      </w:r>
      <w:proofErr w:type="spellStart"/>
      <w:r>
        <w:rPr>
          <w:szCs w:val="24"/>
        </w:rPr>
        <w:t>occurrent</w:t>
      </w:r>
      <w:proofErr w:type="spellEnd"/>
      <w:r>
        <w:rPr>
          <w:szCs w:val="24"/>
        </w:rPr>
        <w:t xml:space="preserve"> representation of processes views </w:t>
      </w:r>
      <w:proofErr w:type="spellStart"/>
      <w:r>
        <w:rPr>
          <w:szCs w:val="24"/>
        </w:rPr>
        <w:t>spacetime</w:t>
      </w:r>
      <w:proofErr w:type="spellEnd"/>
      <w:r>
        <w:rPr>
          <w:szCs w:val="24"/>
        </w:rPr>
        <w:t xml:space="preserve"> as an analogous container, within which processes unfold and in which spatiotemporal regions can be identified as parts. Examples of such spatiotemporal regions include the region occupied by a human life, the region occupied by the development of a cancer tumor, the region occupied by a process of cellular meiosis, </w:t>
      </w:r>
      <w:r w:rsidR="006254BF">
        <w:rPr>
          <w:szCs w:val="24"/>
        </w:rPr>
        <w:t xml:space="preserve">or </w:t>
      </w:r>
      <w:r>
        <w:rPr>
          <w:szCs w:val="24"/>
        </w:rPr>
        <w:t>the region occupied by a war.</w:t>
      </w:r>
    </w:p>
    <w:p w14:paraId="68101AA4" w14:textId="661F01DD" w:rsidR="006654CE" w:rsidRDefault="006654CE">
      <w:pPr>
        <w:pStyle w:val="TxText"/>
        <w:autoSpaceDE w:val="0"/>
        <w:autoSpaceDN w:val="0"/>
        <w:adjustRightInd w:val="0"/>
        <w:rPr>
          <w:szCs w:val="24"/>
        </w:rPr>
      </w:pPr>
      <w:r>
        <w:rPr>
          <w:szCs w:val="24"/>
        </w:rPr>
        <w:t xml:space="preserve">BFO’s </w:t>
      </w:r>
      <w:proofErr w:type="spellStart"/>
      <w:r>
        <w:rPr>
          <w:szCs w:val="24"/>
        </w:rPr>
        <w:t>occurrent</w:t>
      </w:r>
      <w:proofErr w:type="spellEnd"/>
      <w:r>
        <w:rPr>
          <w:szCs w:val="24"/>
        </w:rPr>
        <w:t xml:space="preserve"> ontology, in its current version, thus views </w:t>
      </w:r>
      <w:proofErr w:type="spellStart"/>
      <w:r>
        <w:rPr>
          <w:szCs w:val="24"/>
        </w:rPr>
        <w:t>spacetime</w:t>
      </w:r>
      <w:proofErr w:type="spellEnd"/>
      <w:r>
        <w:rPr>
          <w:szCs w:val="24"/>
        </w:rPr>
        <w:t xml:space="preserve">, as a whole, existing in its entirety in its four (three plus time) dimensions. Processes, in this </w:t>
      </w:r>
      <w:proofErr w:type="spellStart"/>
      <w:r>
        <w:rPr>
          <w:szCs w:val="24"/>
        </w:rPr>
        <w:t>spacetime</w:t>
      </w:r>
      <w:proofErr w:type="spellEnd"/>
      <w:r>
        <w:rPr>
          <w:szCs w:val="24"/>
        </w:rPr>
        <w:t xml:space="preserve">, have </w:t>
      </w:r>
      <w:proofErr w:type="gramStart"/>
      <w:r>
        <w:rPr>
          <w:szCs w:val="24"/>
        </w:rPr>
        <w:t>a duration</w:t>
      </w:r>
      <w:proofErr w:type="gramEnd"/>
      <w:r>
        <w:rPr>
          <w:szCs w:val="24"/>
        </w:rPr>
        <w:t xml:space="preserve">, a beginning, and an end. One can think of each process as a temporally extended continuum, a </w:t>
      </w:r>
      <w:proofErr w:type="spellStart"/>
      <w:r>
        <w:rPr>
          <w:szCs w:val="24"/>
        </w:rPr>
        <w:t>spacetime</w:t>
      </w:r>
      <w:proofErr w:type="spellEnd"/>
      <w:r>
        <w:rPr>
          <w:szCs w:val="24"/>
        </w:rPr>
        <w:t xml:space="preserve"> </w:t>
      </w:r>
      <w:r>
        <w:rPr>
          <w:i/>
          <w:szCs w:val="24"/>
        </w:rPr>
        <w:t>worm</w:t>
      </w:r>
      <w:r>
        <w:rPr>
          <w:szCs w:val="24"/>
        </w:rPr>
        <w:t xml:space="preserve">, stretched out in and through the single unified container that is the entirety of </w:t>
      </w:r>
      <w:proofErr w:type="spellStart"/>
      <w:r>
        <w:rPr>
          <w:szCs w:val="24"/>
        </w:rPr>
        <w:t>spacetime</w:t>
      </w:r>
      <w:proofErr w:type="spellEnd"/>
      <w:r>
        <w:rPr>
          <w:szCs w:val="24"/>
        </w:rPr>
        <w:t xml:space="preserve">. We note that this view of </w:t>
      </w:r>
      <w:proofErr w:type="spellStart"/>
      <w:r>
        <w:rPr>
          <w:szCs w:val="24"/>
        </w:rPr>
        <w:t>spacetime</w:t>
      </w:r>
      <w:proofErr w:type="spellEnd"/>
      <w:r>
        <w:rPr>
          <w:szCs w:val="24"/>
        </w:rPr>
        <w:t xml:space="preserve"> worms is distinct from popular four-</w:t>
      </w:r>
      <w:proofErr w:type="spellStart"/>
      <w:r>
        <w:rPr>
          <w:szCs w:val="24"/>
        </w:rPr>
        <w:t>dimensionalist</w:t>
      </w:r>
      <w:proofErr w:type="spellEnd"/>
      <w:r>
        <w:rPr>
          <w:szCs w:val="24"/>
        </w:rPr>
        <w:t xml:space="preserve"> views according to which objects (such as molecules or people or planets) would themselves be extended in time and would have temporal parts. BFO does indeed embrace a four-</w:t>
      </w:r>
      <w:proofErr w:type="spellStart"/>
      <w:r>
        <w:rPr>
          <w:szCs w:val="24"/>
        </w:rPr>
        <w:t>dimensionalist</w:t>
      </w:r>
      <w:proofErr w:type="spellEnd"/>
      <w:r>
        <w:rPr>
          <w:szCs w:val="24"/>
        </w:rPr>
        <w:t xml:space="preserve"> </w:t>
      </w:r>
      <w:r w:rsidR="002C4F2D">
        <w:rPr>
          <w:szCs w:val="24"/>
        </w:rPr>
        <w:t>perspective</w:t>
      </w:r>
      <w:r>
        <w:rPr>
          <w:szCs w:val="24"/>
        </w:rPr>
        <w:t>; but it combines this with a three-</w:t>
      </w:r>
      <w:proofErr w:type="spellStart"/>
      <w:r>
        <w:rPr>
          <w:szCs w:val="24"/>
        </w:rPr>
        <w:t>dimensionalist</w:t>
      </w:r>
      <w:proofErr w:type="spellEnd"/>
      <w:r>
        <w:rPr>
          <w:szCs w:val="24"/>
        </w:rPr>
        <w:t xml:space="preserve"> perspective for continuants, and does not attempt to reduce the one to the other.</w:t>
      </w:r>
    </w:p>
    <w:p w14:paraId="4CDAE3B0" w14:textId="4E975A72" w:rsidR="006654CE" w:rsidRDefault="006654CE">
      <w:pPr>
        <w:pStyle w:val="H1HeadingLevel1"/>
        <w:autoSpaceDE w:val="0"/>
        <w:autoSpaceDN w:val="0"/>
        <w:adjustRightInd w:val="0"/>
        <w:rPr>
          <w:szCs w:val="24"/>
        </w:rPr>
      </w:pPr>
      <w:r>
        <w:rPr>
          <w:szCs w:val="24"/>
        </w:rPr>
        <w:lastRenderedPageBreak/>
        <w:t>BFO: Temporal Region</w:t>
      </w:r>
    </w:p>
    <w:p w14:paraId="1A228AA8" w14:textId="1F75951E" w:rsidR="006654CE" w:rsidRDefault="006654CE" w:rsidP="001B648E">
      <w:pPr>
        <w:pStyle w:val="TxNITextNoIndent"/>
        <w:autoSpaceDE w:val="0"/>
        <w:autoSpaceDN w:val="0"/>
        <w:adjustRightInd w:val="0"/>
      </w:pPr>
      <w:r>
        <w:rPr>
          <w:szCs w:val="24"/>
        </w:rPr>
        <w:t xml:space="preserve">A </w:t>
      </w:r>
      <w:r>
        <w:rPr>
          <w:i/>
          <w:szCs w:val="24"/>
        </w:rPr>
        <w:t>temporal region</w:t>
      </w:r>
      <w:r>
        <w:rPr>
          <w:szCs w:val="24"/>
        </w:rPr>
        <w:t xml:space="preserve"> is an </w:t>
      </w:r>
      <w:proofErr w:type="spellStart"/>
      <w:r>
        <w:rPr>
          <w:szCs w:val="24"/>
        </w:rPr>
        <w:t>occurrent</w:t>
      </w:r>
      <w:proofErr w:type="spellEnd"/>
      <w:r>
        <w:rPr>
          <w:szCs w:val="24"/>
        </w:rPr>
        <w:t xml:space="preserve"> entity that is a part of time (of the whole of time).</w:t>
      </w:r>
      <w:r w:rsidR="00000051">
        <w:rPr>
          <w:szCs w:val="24"/>
        </w:rPr>
        <w:t xml:space="preserve"> </w:t>
      </w:r>
      <w:r>
        <w:t>Temporal regions differ from spatiotemporal regions in that they are extended or serve as boundaries only along the temporal dimension. A temporal region is the result of projecting a spatiotemporal region onto this temporal dimension.</w:t>
      </w:r>
    </w:p>
    <w:p w14:paraId="3A2E0C40" w14:textId="1A6CDCA7" w:rsidR="006654CE" w:rsidRDefault="006654CE">
      <w:pPr>
        <w:pStyle w:val="TxText"/>
        <w:autoSpaceDE w:val="0"/>
        <w:autoSpaceDN w:val="0"/>
        <w:adjustRightInd w:val="0"/>
        <w:rPr>
          <w:szCs w:val="24"/>
        </w:rPr>
      </w:pPr>
      <w:r>
        <w:rPr>
          <w:szCs w:val="24"/>
        </w:rPr>
        <w:t xml:space="preserve">Temporal regions are introduced in BFO to provide a basis for consistent representation of temporal data. Since there is no absolute time, temporal regions—like spatial regions—require for their representation some selected frame of reference. Users of BFO 2.0 are thus encouraged to specify the temporal coordinate system they are using, but this will—in all the applications known to us currently—be </w:t>
      </w:r>
      <w:r w:rsidR="006254BF">
        <w:rPr>
          <w:szCs w:val="24"/>
        </w:rPr>
        <w:t xml:space="preserve">either identical to or </w:t>
      </w:r>
      <w:r>
        <w:rPr>
          <w:szCs w:val="24"/>
        </w:rPr>
        <w:t xml:space="preserve">trivially </w:t>
      </w:r>
      <w:proofErr w:type="spellStart"/>
      <w:r>
        <w:rPr>
          <w:szCs w:val="24"/>
        </w:rPr>
        <w:t>intertranslatable</w:t>
      </w:r>
      <w:proofErr w:type="spellEnd"/>
      <w:r>
        <w:rPr>
          <w:szCs w:val="24"/>
        </w:rPr>
        <w:t xml:space="preserve"> with the coordinate systems employed by other users (thus with the clock and calendar systems used for keeping track of terrestrial time).</w:t>
      </w:r>
    </w:p>
    <w:p w14:paraId="1398B617" w14:textId="2D2D239F" w:rsidR="006654CE" w:rsidRDefault="006654CE">
      <w:pPr>
        <w:pStyle w:val="TxText"/>
        <w:autoSpaceDE w:val="0"/>
        <w:autoSpaceDN w:val="0"/>
        <w:adjustRightInd w:val="0"/>
        <w:rPr>
          <w:szCs w:val="24"/>
        </w:rPr>
      </w:pPr>
      <w:r>
        <w:rPr>
          <w:szCs w:val="24"/>
        </w:rPr>
        <w:t xml:space="preserve">Since temporal regions have temporal parts (are extended in time) in just the way that processes have temporal parts, they belong to BFO’s </w:t>
      </w:r>
      <w:proofErr w:type="spellStart"/>
      <w:r>
        <w:rPr>
          <w:szCs w:val="24"/>
        </w:rPr>
        <w:t>occurrent</w:t>
      </w:r>
      <w:proofErr w:type="spellEnd"/>
      <w:r>
        <w:rPr>
          <w:szCs w:val="24"/>
        </w:rPr>
        <w:t xml:space="preserve"> perspective. Reference to temporal regions </w:t>
      </w:r>
      <w:r w:rsidR="006254BF">
        <w:rPr>
          <w:szCs w:val="24"/>
        </w:rPr>
        <w:t xml:space="preserve">is </w:t>
      </w:r>
      <w:r>
        <w:rPr>
          <w:szCs w:val="24"/>
        </w:rPr>
        <w:t>however employed also when referring to BFO’s continuant entities</w:t>
      </w:r>
      <w:r w:rsidR="00000051">
        <w:rPr>
          <w:szCs w:val="24"/>
        </w:rPr>
        <w:t>,</w:t>
      </w:r>
      <w:r>
        <w:rPr>
          <w:szCs w:val="24"/>
        </w:rPr>
        <w:t xml:space="preserve"> for example</w:t>
      </w:r>
      <w:r w:rsidR="002D1E38">
        <w:rPr>
          <w:szCs w:val="24"/>
        </w:rPr>
        <w:t>,</w:t>
      </w:r>
      <w:r>
        <w:rPr>
          <w:szCs w:val="24"/>
        </w:rPr>
        <w:t xml:space="preserve"> when we use them as a means for indexing relations between continuant entities such as parthood </w:t>
      </w:r>
      <w:r w:rsidR="00000051">
        <w:rPr>
          <w:szCs w:val="24"/>
        </w:rPr>
        <w:t xml:space="preserve">that </w:t>
      </w:r>
      <w:r>
        <w:rPr>
          <w:szCs w:val="24"/>
        </w:rPr>
        <w:t>hold only at certain times.</w:t>
      </w:r>
    </w:p>
    <w:p w14:paraId="648E44BA" w14:textId="186C0D3B" w:rsidR="006654CE" w:rsidRDefault="006654CE">
      <w:pPr>
        <w:pStyle w:val="H2HeadingLevel2"/>
        <w:autoSpaceDE w:val="0"/>
        <w:autoSpaceDN w:val="0"/>
        <w:adjustRightInd w:val="0"/>
        <w:rPr>
          <w:szCs w:val="24"/>
        </w:rPr>
      </w:pPr>
      <w:r>
        <w:rPr>
          <w:szCs w:val="24"/>
        </w:rPr>
        <w:t>BFO: Zero-</w:t>
      </w:r>
      <w:r w:rsidR="00D45992">
        <w:rPr>
          <w:szCs w:val="24"/>
        </w:rPr>
        <w:t>D</w:t>
      </w:r>
      <w:r>
        <w:rPr>
          <w:szCs w:val="24"/>
        </w:rPr>
        <w:t xml:space="preserve">imensional </w:t>
      </w:r>
      <w:r w:rsidR="00000051">
        <w:rPr>
          <w:szCs w:val="24"/>
        </w:rPr>
        <w:t>T</w:t>
      </w:r>
      <w:r>
        <w:rPr>
          <w:szCs w:val="24"/>
        </w:rPr>
        <w:t xml:space="preserve">emporal </w:t>
      </w:r>
      <w:r w:rsidR="00000051">
        <w:rPr>
          <w:szCs w:val="24"/>
        </w:rPr>
        <w:t>R</w:t>
      </w:r>
      <w:r>
        <w:rPr>
          <w:szCs w:val="24"/>
        </w:rPr>
        <w:t>egion</w:t>
      </w:r>
    </w:p>
    <w:p w14:paraId="40EF9280" w14:textId="1E1C7B6D" w:rsidR="006654CE" w:rsidRDefault="006654CE">
      <w:pPr>
        <w:pStyle w:val="TxNITextNoIndent"/>
        <w:autoSpaceDE w:val="0"/>
        <w:autoSpaceDN w:val="0"/>
        <w:adjustRightInd w:val="0"/>
        <w:rPr>
          <w:szCs w:val="24"/>
        </w:rPr>
      </w:pPr>
      <w:r>
        <w:rPr>
          <w:szCs w:val="24"/>
        </w:rPr>
        <w:t xml:space="preserve">A </w:t>
      </w:r>
      <w:r>
        <w:rPr>
          <w:i/>
          <w:szCs w:val="24"/>
        </w:rPr>
        <w:t>zero-dimensional temporal region</w:t>
      </w:r>
      <w:r>
        <w:rPr>
          <w:szCs w:val="24"/>
        </w:rPr>
        <w:t xml:space="preserve">—also called a </w:t>
      </w:r>
      <w:r>
        <w:rPr>
          <w:i/>
          <w:szCs w:val="24"/>
        </w:rPr>
        <w:t>temporal instant</w:t>
      </w:r>
      <w:r>
        <w:rPr>
          <w:szCs w:val="24"/>
        </w:rPr>
        <w:t>—is a temporal region that is without extent. For all intents and purposes a zero-dimensional temporal region is a smallest instant of time just as a process boundary is a smallest temporal part of a process. Zero-</w:t>
      </w:r>
      <w:r>
        <w:rPr>
          <w:szCs w:val="24"/>
        </w:rPr>
        <w:lastRenderedPageBreak/>
        <w:t>dimensional temporal regions are the temporal regions that process boundaries are located in. Examples include right now</w:t>
      </w:r>
      <w:r w:rsidR="00454FFB" w:rsidRPr="001B648E">
        <w:rPr>
          <w:vanish/>
          <w:szCs w:val="24"/>
        </w:rPr>
        <w:t>,</w:t>
      </w:r>
      <w:r w:rsidR="00454FFB">
        <w:rPr>
          <w:szCs w:val="24"/>
        </w:rPr>
        <w:t xml:space="preserve"> </w:t>
      </w:r>
      <w:r>
        <w:rPr>
          <w:szCs w:val="24"/>
        </w:rPr>
        <w:t>the moment at which a finger is detached in an industrial accident</w:t>
      </w:r>
      <w:r w:rsidR="00000051">
        <w:rPr>
          <w:szCs w:val="24"/>
        </w:rPr>
        <w:t>,</w:t>
      </w:r>
      <w:r>
        <w:rPr>
          <w:szCs w:val="24"/>
        </w:rPr>
        <w:t xml:space="preserve"> the moment at which a child is born, the moment of someone’s death, </w:t>
      </w:r>
      <w:r w:rsidR="00454FFB">
        <w:rPr>
          <w:szCs w:val="24"/>
        </w:rPr>
        <w:t xml:space="preserve">and </w:t>
      </w:r>
      <w:r>
        <w:rPr>
          <w:szCs w:val="24"/>
        </w:rPr>
        <w:t>the turn of the nineteenth century.</w:t>
      </w:r>
    </w:p>
    <w:p w14:paraId="41D406CD" w14:textId="0DDF985F" w:rsidR="006654CE" w:rsidRDefault="006654CE">
      <w:pPr>
        <w:pStyle w:val="H2HeadingLevel2"/>
        <w:autoSpaceDE w:val="0"/>
        <w:autoSpaceDN w:val="0"/>
        <w:adjustRightInd w:val="0"/>
        <w:rPr>
          <w:szCs w:val="24"/>
        </w:rPr>
      </w:pPr>
      <w:r>
        <w:rPr>
          <w:szCs w:val="24"/>
        </w:rPr>
        <w:t>BFO: One-</w:t>
      </w:r>
      <w:r w:rsidR="00D45992">
        <w:rPr>
          <w:szCs w:val="24"/>
        </w:rPr>
        <w:t>D</w:t>
      </w:r>
      <w:r>
        <w:rPr>
          <w:szCs w:val="24"/>
        </w:rPr>
        <w:t xml:space="preserve">imensional </w:t>
      </w:r>
      <w:r w:rsidR="00000051">
        <w:rPr>
          <w:szCs w:val="24"/>
        </w:rPr>
        <w:t>T</w:t>
      </w:r>
      <w:r>
        <w:rPr>
          <w:szCs w:val="24"/>
        </w:rPr>
        <w:t xml:space="preserve">emporal </w:t>
      </w:r>
      <w:r w:rsidR="00000051">
        <w:rPr>
          <w:szCs w:val="24"/>
        </w:rPr>
        <w:t>R</w:t>
      </w:r>
      <w:r>
        <w:rPr>
          <w:szCs w:val="24"/>
        </w:rPr>
        <w:t>egion</w:t>
      </w:r>
    </w:p>
    <w:p w14:paraId="7E15B931" w14:textId="5607A661" w:rsidR="006654CE" w:rsidRDefault="006654CE">
      <w:pPr>
        <w:pStyle w:val="TxNITextNoIndent"/>
        <w:autoSpaceDE w:val="0"/>
        <w:autoSpaceDN w:val="0"/>
        <w:adjustRightInd w:val="0"/>
        <w:rPr>
          <w:szCs w:val="24"/>
        </w:rPr>
      </w:pPr>
      <w:r>
        <w:rPr>
          <w:szCs w:val="24"/>
        </w:rPr>
        <w:t xml:space="preserve">A </w:t>
      </w:r>
      <w:r>
        <w:rPr>
          <w:i/>
          <w:szCs w:val="24"/>
        </w:rPr>
        <w:t>one-dimensional temporal region</w:t>
      </w:r>
      <w:r>
        <w:rPr>
          <w:szCs w:val="24"/>
        </w:rPr>
        <w:t xml:space="preserve">—also called a </w:t>
      </w:r>
      <w:r>
        <w:rPr>
          <w:i/>
          <w:szCs w:val="24"/>
        </w:rPr>
        <w:t>temporal interval</w:t>
      </w:r>
      <w:r>
        <w:rPr>
          <w:szCs w:val="24"/>
        </w:rPr>
        <w:t xml:space="preserve">—is a temporal region that is extended in time. It has further temporal regions as parts, including its zero-dimensional temporal region boundaries. One-dimensional temporal regions are the temporal regions in which processes occur or unfold. For example, the temporal region </w:t>
      </w:r>
      <w:r w:rsidR="00AA1548">
        <w:rPr>
          <w:szCs w:val="24"/>
        </w:rPr>
        <w:t xml:space="preserve">that </w:t>
      </w:r>
      <w:r>
        <w:rPr>
          <w:szCs w:val="24"/>
        </w:rPr>
        <w:t>is the first hour of the day, or the nineteenth century, or the temporal region in which John’s life is located, or the temporal region occupied by World War</w:t>
      </w:r>
      <w:r w:rsidR="00AA1548">
        <w:rPr>
          <w:szCs w:val="24"/>
        </w:rPr>
        <w:t xml:space="preserve"> II</w:t>
      </w:r>
      <w:r>
        <w:rPr>
          <w:szCs w:val="24"/>
        </w:rPr>
        <w:t>.</w:t>
      </w:r>
    </w:p>
    <w:p w14:paraId="226E7B06" w14:textId="11A5AE09" w:rsidR="006654CE" w:rsidRDefault="006654CE">
      <w:pPr>
        <w:pStyle w:val="H1HeadingLevel1"/>
        <w:autoSpaceDE w:val="0"/>
        <w:autoSpaceDN w:val="0"/>
        <w:adjustRightInd w:val="0"/>
        <w:rPr>
          <w:szCs w:val="24"/>
        </w:rPr>
      </w:pPr>
      <w:r>
        <w:rPr>
          <w:szCs w:val="24"/>
        </w:rPr>
        <w:t xml:space="preserve">An Example of </w:t>
      </w:r>
      <w:proofErr w:type="spellStart"/>
      <w:r>
        <w:rPr>
          <w:szCs w:val="24"/>
        </w:rPr>
        <w:t>Occurrent</w:t>
      </w:r>
      <w:proofErr w:type="spellEnd"/>
      <w:r>
        <w:rPr>
          <w:szCs w:val="24"/>
        </w:rPr>
        <w:t xml:space="preserve"> Classification</w:t>
      </w:r>
    </w:p>
    <w:p w14:paraId="03725027" w14:textId="1C123A35" w:rsidR="006654CE" w:rsidRDefault="006654CE">
      <w:pPr>
        <w:pStyle w:val="TxNITextNoIndent"/>
        <w:autoSpaceDE w:val="0"/>
        <w:autoSpaceDN w:val="0"/>
        <w:adjustRightInd w:val="0"/>
        <w:rPr>
          <w:szCs w:val="24"/>
        </w:rPr>
      </w:pPr>
      <w:r>
        <w:rPr>
          <w:szCs w:val="24"/>
        </w:rPr>
        <w:t xml:space="preserve">Having outlined the </w:t>
      </w:r>
      <w:proofErr w:type="spellStart"/>
      <w:r>
        <w:rPr>
          <w:szCs w:val="24"/>
        </w:rPr>
        <w:t>occurrent</w:t>
      </w:r>
      <w:proofErr w:type="spellEnd"/>
      <w:r>
        <w:rPr>
          <w:szCs w:val="24"/>
        </w:rPr>
        <w:t xml:space="preserve"> perspective of BFO, we can now give a simple illustration of BFO’s classificatory power by considering how it classifies the entities that will be involved when a woman undergoes an electrocardiogram (EKG/ECG) at a cardiology clinic</w:t>
      </w:r>
      <w:r w:rsidR="00647B52">
        <w:rPr>
          <w:szCs w:val="24"/>
        </w:rPr>
        <w:t>:</w:t>
      </w:r>
    </w:p>
    <w:p w14:paraId="537999C5" w14:textId="40DFD578" w:rsidR="006654CE" w:rsidRDefault="006654CE">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EKG test itself is an instance of </w:t>
      </w:r>
      <w:r>
        <w:rPr>
          <w:i/>
          <w:szCs w:val="24"/>
        </w:rPr>
        <w:t>process</w:t>
      </w:r>
      <w:r w:rsidR="00274A86">
        <w:rPr>
          <w:i/>
          <w:szCs w:val="24"/>
        </w:rPr>
        <w:t>,</w:t>
      </w:r>
    </w:p>
    <w:p w14:paraId="7B0CFDD8" w14:textId="660D41BF" w:rsidR="006654CE" w:rsidRDefault="006654CE">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start and end of the test are instances of </w:t>
      </w:r>
      <w:r>
        <w:rPr>
          <w:i/>
          <w:szCs w:val="24"/>
        </w:rPr>
        <w:t>process boundary</w:t>
      </w:r>
      <w:r w:rsidR="00274A86">
        <w:rPr>
          <w:i/>
          <w:szCs w:val="24"/>
        </w:rPr>
        <w:t>,</w:t>
      </w:r>
    </w:p>
    <w:p w14:paraId="3C733B29" w14:textId="25A01E78" w:rsidR="006654CE" w:rsidRDefault="006654CE">
      <w:pPr>
        <w:pStyle w:val="LList"/>
        <w:tabs>
          <w:tab w:val="left" w:pos="240"/>
          <w:tab w:val="left" w:pos="480"/>
          <w:tab w:val="left" w:pos="960"/>
        </w:tabs>
        <w:autoSpaceDE w:val="0"/>
        <w:autoSpaceDN w:val="0"/>
        <w:adjustRightInd w:val="0"/>
        <w:rPr>
          <w:szCs w:val="24"/>
        </w:rPr>
      </w:pPr>
      <w:r>
        <w:rPr>
          <w:szCs w:val="24"/>
        </w:rPr>
        <w:t>• </w:t>
      </w:r>
      <w:proofErr w:type="gramStart"/>
      <w:r>
        <w:rPr>
          <w:szCs w:val="24"/>
        </w:rPr>
        <w:t>the</w:t>
      </w:r>
      <w:proofErr w:type="gramEnd"/>
      <w:r>
        <w:rPr>
          <w:szCs w:val="24"/>
        </w:rPr>
        <w:t xml:space="preserve"> specific electrical activity measured by the test is an instance of </w:t>
      </w:r>
      <w:r>
        <w:rPr>
          <w:i/>
          <w:szCs w:val="24"/>
        </w:rPr>
        <w:t>process</w:t>
      </w:r>
      <w:r w:rsidR="00274A86">
        <w:rPr>
          <w:i/>
          <w:szCs w:val="24"/>
        </w:rPr>
        <w:t>,</w:t>
      </w:r>
    </w:p>
    <w:p w14:paraId="4DA6BB2E" w14:textId="6602B0CA" w:rsidR="006654CE" w:rsidRDefault="006654CE">
      <w:pPr>
        <w:pStyle w:val="LList"/>
        <w:tabs>
          <w:tab w:val="left" w:pos="240"/>
          <w:tab w:val="left" w:pos="480"/>
          <w:tab w:val="left" w:pos="960"/>
        </w:tabs>
        <w:autoSpaceDE w:val="0"/>
        <w:autoSpaceDN w:val="0"/>
        <w:adjustRightInd w:val="0"/>
        <w:rPr>
          <w:szCs w:val="24"/>
        </w:rPr>
      </w:pPr>
      <w:r>
        <w:rPr>
          <w:szCs w:val="24"/>
        </w:rPr>
        <w:t>•</w:t>
      </w:r>
      <w:r>
        <w:rPr>
          <w:szCs w:val="24"/>
        </w:rPr>
        <w:t> </w:t>
      </w:r>
      <w:r w:rsidR="006254BF" w:rsidDel="006254BF">
        <w:rPr>
          <w:szCs w:val="24"/>
        </w:rPr>
        <w:t xml:space="preserve"> </w:t>
      </w:r>
      <w:proofErr w:type="gramStart"/>
      <w:r>
        <w:rPr>
          <w:szCs w:val="24"/>
        </w:rPr>
        <w:t>the</w:t>
      </w:r>
      <w:proofErr w:type="gramEnd"/>
      <w:r>
        <w:rPr>
          <w:szCs w:val="24"/>
        </w:rPr>
        <w:t xml:space="preserve"> points in time at which the EKG test starts and ends are instances of </w:t>
      </w:r>
      <w:r>
        <w:rPr>
          <w:i/>
          <w:szCs w:val="24"/>
        </w:rPr>
        <w:t>temporal instant</w:t>
      </w:r>
      <w:r w:rsidR="00274A86">
        <w:rPr>
          <w:i/>
          <w:szCs w:val="24"/>
        </w:rPr>
        <w:t>,</w:t>
      </w:r>
    </w:p>
    <w:p w14:paraId="72E1E760" w14:textId="77777777" w:rsidR="006254BF" w:rsidRDefault="006654CE">
      <w:pPr>
        <w:pStyle w:val="LList"/>
        <w:tabs>
          <w:tab w:val="left" w:pos="240"/>
          <w:tab w:val="left" w:pos="480"/>
          <w:tab w:val="left" w:pos="960"/>
        </w:tabs>
        <w:autoSpaceDE w:val="0"/>
        <w:autoSpaceDN w:val="0"/>
        <w:adjustRightInd w:val="0"/>
        <w:rPr>
          <w:i/>
          <w:szCs w:val="24"/>
        </w:rPr>
      </w:pPr>
      <w:r>
        <w:rPr>
          <w:szCs w:val="24"/>
        </w:rPr>
        <w:t>• </w:t>
      </w:r>
      <w:proofErr w:type="gramStart"/>
      <w:r>
        <w:rPr>
          <w:szCs w:val="24"/>
        </w:rPr>
        <w:t>the</w:t>
      </w:r>
      <w:proofErr w:type="gramEnd"/>
      <w:r>
        <w:rPr>
          <w:szCs w:val="24"/>
        </w:rPr>
        <w:t xml:space="preserve"> time taken by the test as a whole is an instance of </w:t>
      </w:r>
      <w:r>
        <w:rPr>
          <w:i/>
          <w:szCs w:val="24"/>
        </w:rPr>
        <w:t>temporal interval</w:t>
      </w:r>
    </w:p>
    <w:p w14:paraId="1067B01A" w14:textId="0440A043" w:rsidR="006654CE" w:rsidRDefault="006254BF" w:rsidP="006254BF">
      <w:pPr>
        <w:pStyle w:val="LList"/>
        <w:tabs>
          <w:tab w:val="left" w:pos="240"/>
          <w:tab w:val="left" w:pos="480"/>
          <w:tab w:val="left" w:pos="960"/>
        </w:tabs>
        <w:autoSpaceDE w:val="0"/>
        <w:autoSpaceDN w:val="0"/>
        <w:adjustRightInd w:val="0"/>
        <w:rPr>
          <w:szCs w:val="24"/>
        </w:rPr>
      </w:pPr>
      <w:r>
        <w:rPr>
          <w:szCs w:val="24"/>
        </w:rPr>
        <w:lastRenderedPageBreak/>
        <w:t>• </w:t>
      </w:r>
      <w:proofErr w:type="gramStart"/>
      <w:r>
        <w:rPr>
          <w:szCs w:val="24"/>
        </w:rPr>
        <w:t>any</w:t>
      </w:r>
      <w:proofErr w:type="gramEnd"/>
      <w:r>
        <w:rPr>
          <w:szCs w:val="24"/>
        </w:rPr>
        <w:t xml:space="preserve"> slice of </w:t>
      </w:r>
      <w:proofErr w:type="spellStart"/>
      <w:r>
        <w:rPr>
          <w:szCs w:val="24"/>
        </w:rPr>
        <w:t>spacetime</w:t>
      </w:r>
      <w:proofErr w:type="spellEnd"/>
      <w:r>
        <w:rPr>
          <w:szCs w:val="24"/>
        </w:rPr>
        <w:t xml:space="preserve"> during the EKG test, for example as represented on the output graph, is an instance of </w:t>
      </w:r>
      <w:r>
        <w:rPr>
          <w:i/>
          <w:szCs w:val="24"/>
        </w:rPr>
        <w:t>spatiotemporal instant</w:t>
      </w:r>
    </w:p>
    <w:p w14:paraId="74DB877F" w14:textId="104527BA" w:rsidR="006654CE" w:rsidRDefault="006654CE">
      <w:pPr>
        <w:pStyle w:val="H2HeadingLevel2"/>
        <w:autoSpaceDE w:val="0"/>
        <w:autoSpaceDN w:val="0"/>
        <w:adjustRightInd w:val="0"/>
        <w:rPr>
          <w:szCs w:val="24"/>
        </w:rPr>
      </w:pPr>
      <w:r>
        <w:rPr>
          <w:szCs w:val="24"/>
        </w:rPr>
        <w:t>Classifying Universals with BFO</w:t>
      </w:r>
    </w:p>
    <w:p w14:paraId="24E9F9DE" w14:textId="09E08206" w:rsidR="006654CE" w:rsidRDefault="006654CE">
      <w:pPr>
        <w:pStyle w:val="TxNITextNoIndent"/>
        <w:autoSpaceDE w:val="0"/>
        <w:autoSpaceDN w:val="0"/>
        <w:adjustRightInd w:val="0"/>
        <w:rPr>
          <w:szCs w:val="24"/>
        </w:rPr>
      </w:pPr>
      <w:r>
        <w:rPr>
          <w:szCs w:val="24"/>
        </w:rPr>
        <w:t xml:space="preserve">As we noted at the beginning of chapter 5, the categories and relations recognized by the BFO continuant and </w:t>
      </w:r>
      <w:proofErr w:type="spellStart"/>
      <w:r>
        <w:rPr>
          <w:szCs w:val="24"/>
        </w:rPr>
        <w:t>occurrent</w:t>
      </w:r>
      <w:proofErr w:type="spellEnd"/>
      <w:r>
        <w:rPr>
          <w:szCs w:val="24"/>
        </w:rPr>
        <w:t xml:space="preserve"> perspectives can be used to talk about both universals and particulars. An ontology is by our definition a representational artifact whose representational units are intended to represent universals and relationships among universals on the side of reality, but we come to know what universals and relationships exist only by examining particular instances that we observe in reality, for example</w:t>
      </w:r>
      <w:r w:rsidR="002D12C3">
        <w:rPr>
          <w:szCs w:val="24"/>
        </w:rPr>
        <w:t>,</w:t>
      </w:r>
      <w:r>
        <w:rPr>
          <w:szCs w:val="24"/>
        </w:rPr>
        <w:t xml:space="preserve"> in the context of a scientific experiment. And it is not only domain ontologies that are representations of universals (and, by extension, of their particular instances), but also formal ontologies such as BFO. Hence </w:t>
      </w:r>
      <w:r>
        <w:rPr>
          <w:i/>
          <w:szCs w:val="24"/>
        </w:rPr>
        <w:t>temporal region</w:t>
      </w:r>
      <w:r>
        <w:rPr>
          <w:szCs w:val="24"/>
        </w:rPr>
        <w:t>, like other BFO categories, has instances in reality, such as this</w:t>
      </w:r>
      <w:r w:rsidR="00647B52">
        <w:rPr>
          <w:szCs w:val="24"/>
        </w:rPr>
        <w:t xml:space="preserve"> five-</w:t>
      </w:r>
      <w:r>
        <w:rPr>
          <w:szCs w:val="24"/>
        </w:rPr>
        <w:t xml:space="preserve">minute interval starting now, and that </w:t>
      </w:r>
      <w:r w:rsidR="00647B52">
        <w:rPr>
          <w:szCs w:val="24"/>
        </w:rPr>
        <w:t>five-</w:t>
      </w:r>
      <w:r>
        <w:rPr>
          <w:szCs w:val="24"/>
        </w:rPr>
        <w:t xml:space="preserve">year interval ending last midnight. You yourself are an instance of BFO: </w:t>
      </w:r>
      <w:r>
        <w:rPr>
          <w:i/>
          <w:szCs w:val="24"/>
        </w:rPr>
        <w:t>object.</w:t>
      </w:r>
      <w:r>
        <w:rPr>
          <w:szCs w:val="24"/>
        </w:rPr>
        <w:t xml:space="preserve"> From the BFO perspective, if we are given a universal that current science tells us exists—has instances—on the side of reality, the first question we need to ask is whether these instances are </w:t>
      </w:r>
      <w:r>
        <w:rPr>
          <w:i/>
          <w:szCs w:val="24"/>
        </w:rPr>
        <w:t>continuant</w:t>
      </w:r>
      <w:r>
        <w:rPr>
          <w:szCs w:val="24"/>
        </w:rPr>
        <w:t xml:space="preserve"> or </w:t>
      </w:r>
      <w:proofErr w:type="spellStart"/>
      <w:r>
        <w:rPr>
          <w:i/>
          <w:szCs w:val="24"/>
        </w:rPr>
        <w:t>occurrent</w:t>
      </w:r>
      <w:proofErr w:type="spellEnd"/>
      <w:r>
        <w:rPr>
          <w:szCs w:val="24"/>
        </w:rPr>
        <w:t xml:space="preserve"> entities. If the universal in question has </w:t>
      </w:r>
      <w:r>
        <w:rPr>
          <w:i/>
          <w:szCs w:val="24"/>
        </w:rPr>
        <w:t>continuant</w:t>
      </w:r>
      <w:r>
        <w:rPr>
          <w:szCs w:val="24"/>
        </w:rPr>
        <w:t xml:space="preserve"> instances, then the next question is whether these are </w:t>
      </w:r>
      <w:r>
        <w:rPr>
          <w:i/>
          <w:szCs w:val="24"/>
        </w:rPr>
        <w:t>independent continuant</w:t>
      </w:r>
      <w:r>
        <w:rPr>
          <w:szCs w:val="24"/>
        </w:rPr>
        <w:t xml:space="preserve"> instances or </w:t>
      </w:r>
      <w:r>
        <w:rPr>
          <w:i/>
          <w:szCs w:val="24"/>
        </w:rPr>
        <w:t>dependent continuant</w:t>
      </w:r>
      <w:r>
        <w:rPr>
          <w:szCs w:val="24"/>
        </w:rPr>
        <w:t xml:space="preserve"> instances, and so on, until the appropriate formal ontological category has been located within one or other of the two BFO hierarchies presented in </w:t>
      </w:r>
      <w:r w:rsidR="00177FF2">
        <w:rPr>
          <w:szCs w:val="24"/>
        </w:rPr>
        <w:t>c</w:t>
      </w:r>
      <w:r>
        <w:rPr>
          <w:szCs w:val="24"/>
        </w:rPr>
        <w:t xml:space="preserve">hapters 5 and 6. It should be noted that the formal-ontological relationships that obtain between different ontological categories will imply also relationships among the instances of these categories. For example, if BFO: </w:t>
      </w:r>
      <w:r>
        <w:rPr>
          <w:i/>
          <w:szCs w:val="24"/>
        </w:rPr>
        <w:t>quality</w:t>
      </w:r>
      <w:r>
        <w:rPr>
          <w:szCs w:val="24"/>
        </w:rPr>
        <w:t xml:space="preserve"> is dependent upon BFO: </w:t>
      </w:r>
      <w:r>
        <w:rPr>
          <w:i/>
          <w:szCs w:val="24"/>
        </w:rPr>
        <w:lastRenderedPageBreak/>
        <w:t>material entity</w:t>
      </w:r>
      <w:r>
        <w:rPr>
          <w:szCs w:val="24"/>
        </w:rPr>
        <w:t xml:space="preserve">, then every instance of the quality </w:t>
      </w:r>
      <w:r>
        <w:rPr>
          <w:i/>
          <w:szCs w:val="24"/>
        </w:rPr>
        <w:t>red</w:t>
      </w:r>
      <w:r>
        <w:rPr>
          <w:szCs w:val="24"/>
        </w:rPr>
        <w:t xml:space="preserve"> is dependent upon some instance of </w:t>
      </w:r>
      <w:r>
        <w:rPr>
          <w:i/>
          <w:szCs w:val="24"/>
        </w:rPr>
        <w:t>material entity</w:t>
      </w:r>
      <w:r>
        <w:rPr>
          <w:szCs w:val="24"/>
        </w:rPr>
        <w:t xml:space="preserve"> to serve as its bearer.</w:t>
      </w:r>
    </w:p>
    <w:p w14:paraId="3F236E53" w14:textId="04E8C4F9" w:rsidR="006654CE" w:rsidRDefault="006654CE">
      <w:pPr>
        <w:pStyle w:val="H2HeadingLevel2"/>
        <w:autoSpaceDE w:val="0"/>
        <w:autoSpaceDN w:val="0"/>
        <w:adjustRightInd w:val="0"/>
        <w:rPr>
          <w:szCs w:val="24"/>
        </w:rPr>
      </w:pPr>
      <w:r>
        <w:rPr>
          <w:szCs w:val="24"/>
        </w:rPr>
        <w:t>Exhaustiveness of BFO Categories</w:t>
      </w:r>
    </w:p>
    <w:p w14:paraId="4D4C343A" w14:textId="211F3637" w:rsidR="006654CE" w:rsidRDefault="006654CE">
      <w:pPr>
        <w:pStyle w:val="TxNITextNoIndent"/>
        <w:autoSpaceDE w:val="0"/>
        <w:autoSpaceDN w:val="0"/>
        <w:adjustRightInd w:val="0"/>
        <w:rPr>
          <w:szCs w:val="24"/>
        </w:rPr>
      </w:pPr>
      <w:r>
        <w:rPr>
          <w:szCs w:val="24"/>
        </w:rPr>
        <w:t>BFO is an ontology that is designed to support information-driven scientific research, and itself shares some of the features of an empirical scientific theory. Thus BFO changes (albeit very slowly) in reflection of lessons learned through use, and it will continue to change in the future. Thus it is possible that there are domain</w:t>
      </w:r>
      <w:r w:rsidR="00177FF2">
        <w:rPr>
          <w:szCs w:val="24"/>
        </w:rPr>
        <w:t>-</w:t>
      </w:r>
      <w:r>
        <w:rPr>
          <w:szCs w:val="24"/>
        </w:rPr>
        <w:t xml:space="preserve">neutral universals (types of entities) in reality </w:t>
      </w:r>
      <w:r w:rsidR="00177FF2">
        <w:rPr>
          <w:szCs w:val="24"/>
        </w:rPr>
        <w:t xml:space="preserve">that </w:t>
      </w:r>
      <w:r>
        <w:rPr>
          <w:szCs w:val="24"/>
        </w:rPr>
        <w:t xml:space="preserve">are needed to perform an adequate job of annotating the results of scientific experiments </w:t>
      </w:r>
      <w:r w:rsidR="00177FF2">
        <w:rPr>
          <w:szCs w:val="24"/>
        </w:rPr>
        <w:t xml:space="preserve">that </w:t>
      </w:r>
      <w:r>
        <w:rPr>
          <w:szCs w:val="24"/>
        </w:rPr>
        <w:t>BFO has thus far failed to incorporate.</w:t>
      </w:r>
    </w:p>
    <w:p w14:paraId="7F7C793F" w14:textId="688277C3" w:rsidR="006654CE" w:rsidRDefault="006654CE">
      <w:pPr>
        <w:pStyle w:val="TxText"/>
        <w:autoSpaceDE w:val="0"/>
        <w:autoSpaceDN w:val="0"/>
        <w:adjustRightInd w:val="0"/>
        <w:rPr>
          <w:szCs w:val="24"/>
        </w:rPr>
      </w:pPr>
      <w:r>
        <w:rPr>
          <w:szCs w:val="24"/>
        </w:rPr>
        <w:t xml:space="preserve">Consistent with BFO’s principle of </w:t>
      </w:r>
      <w:proofErr w:type="spellStart"/>
      <w:r>
        <w:rPr>
          <w:szCs w:val="24"/>
        </w:rPr>
        <w:t>fallibilism</w:t>
      </w:r>
      <w:proofErr w:type="spellEnd"/>
      <w:r>
        <w:rPr>
          <w:szCs w:val="24"/>
        </w:rPr>
        <w:t>, we acknowledge that it is possible that future research in ontology and in the natural sciences, as well as continued attempts at specific domain implementations, will reveal the need not only for an expansion of the top-level categories of BFO but also for corrections of its treatment of the universals already recognized. Such corrections have been made already in the development of earlier versions.</w:t>
      </w:r>
      <w:r>
        <w:rPr>
          <w:rStyle w:val="citefn"/>
          <w:szCs w:val="24"/>
          <w:vertAlign w:val="superscript"/>
        </w:rPr>
        <w:t>2</w:t>
      </w:r>
      <w:r>
        <w:rPr>
          <w:szCs w:val="24"/>
        </w:rPr>
        <w:t xml:space="preserve"> Clearly, changes in an ontology such as BFO</w:t>
      </w:r>
      <w:r w:rsidR="00177FF2">
        <w:rPr>
          <w:szCs w:val="24"/>
        </w:rPr>
        <w:t xml:space="preserve"> that</w:t>
      </w:r>
      <w:r>
        <w:rPr>
          <w:szCs w:val="24"/>
        </w:rPr>
        <w:t xml:space="preserve"> is used by a large number of independent groups must be managed on the basis of a careful scientific review process involving collaboration between end</w:t>
      </w:r>
      <w:r w:rsidR="00FF13DA">
        <w:rPr>
          <w:szCs w:val="24"/>
        </w:rPr>
        <w:t xml:space="preserve"> </w:t>
      </w:r>
      <w:r>
        <w:rPr>
          <w:szCs w:val="24"/>
        </w:rPr>
        <w:t>users and ontology developers and providing documentation of the principled reasons for any proposed changes.</w:t>
      </w:r>
    </w:p>
    <w:p w14:paraId="65446078" w14:textId="70396594" w:rsidR="006654CE" w:rsidRDefault="006654CE">
      <w:pPr>
        <w:pStyle w:val="H2HeadingLevel2"/>
        <w:autoSpaceDE w:val="0"/>
        <w:autoSpaceDN w:val="0"/>
        <w:adjustRightInd w:val="0"/>
        <w:rPr>
          <w:szCs w:val="24"/>
        </w:rPr>
      </w:pPr>
      <w:r>
        <w:rPr>
          <w:szCs w:val="24"/>
        </w:rPr>
        <w:t xml:space="preserve">BFO’s </w:t>
      </w:r>
      <w:proofErr w:type="spellStart"/>
      <w:r>
        <w:rPr>
          <w:szCs w:val="24"/>
        </w:rPr>
        <w:t>Perspectivalism</w:t>
      </w:r>
      <w:proofErr w:type="spellEnd"/>
    </w:p>
    <w:p w14:paraId="0B35BBBB" w14:textId="1680808E" w:rsidR="006654CE" w:rsidRDefault="006654CE">
      <w:pPr>
        <w:pStyle w:val="TxNITextNoIndent"/>
        <w:autoSpaceDE w:val="0"/>
        <w:autoSpaceDN w:val="0"/>
        <w:adjustRightInd w:val="0"/>
        <w:rPr>
          <w:szCs w:val="24"/>
        </w:rPr>
      </w:pPr>
      <w:r>
        <w:rPr>
          <w:szCs w:val="24"/>
        </w:rPr>
        <w:t xml:space="preserve">We have now reached the point where the </w:t>
      </w:r>
      <w:proofErr w:type="spellStart"/>
      <w:r>
        <w:rPr>
          <w:szCs w:val="24"/>
        </w:rPr>
        <w:t>perspectivalism</w:t>
      </w:r>
      <w:proofErr w:type="spellEnd"/>
      <w:r>
        <w:rPr>
          <w:szCs w:val="24"/>
        </w:rPr>
        <w:t xml:space="preserve"> underlying BFO can be more clearly stated. The </w:t>
      </w:r>
      <w:r>
        <w:rPr>
          <w:i/>
          <w:szCs w:val="24"/>
        </w:rPr>
        <w:t>continuant</w:t>
      </w:r>
      <w:r>
        <w:rPr>
          <w:szCs w:val="24"/>
        </w:rPr>
        <w:t xml:space="preserve"> perspective of BFO represents some portion of space and its </w:t>
      </w:r>
      <w:r>
        <w:rPr>
          <w:i/>
          <w:szCs w:val="24"/>
        </w:rPr>
        <w:t>continuant</w:t>
      </w:r>
      <w:r>
        <w:rPr>
          <w:szCs w:val="24"/>
        </w:rPr>
        <w:t xml:space="preserve"> </w:t>
      </w:r>
      <w:r>
        <w:rPr>
          <w:szCs w:val="24"/>
        </w:rPr>
        <w:lastRenderedPageBreak/>
        <w:t>occupants—including qualities of these objects—as they exist at given instants of time. But it does this in such a way that the identity over time of regions of space, and of material entities occupying such regions, and of qualities and other dependent continuants, can be asserted. In this way BFO avoids any reductionist view of continuants as mere sums of object</w:t>
      </w:r>
      <w:r w:rsidR="00D75B2F">
        <w:rPr>
          <w:szCs w:val="24"/>
        </w:rPr>
        <w:t xml:space="preserve"> </w:t>
      </w:r>
      <w:r>
        <w:rPr>
          <w:szCs w:val="24"/>
        </w:rPr>
        <w:t xml:space="preserve">slices or </w:t>
      </w:r>
      <w:r w:rsidR="00D75B2F">
        <w:rPr>
          <w:szCs w:val="24"/>
        </w:rPr>
        <w:t xml:space="preserve">object </w:t>
      </w:r>
      <w:r>
        <w:rPr>
          <w:szCs w:val="24"/>
        </w:rPr>
        <w:t xml:space="preserve">stages. Time is in a sense external to the continuant perspective, and an assertion to the effect that a given material entity has a given quality at a given time, or that a given material entity is a part of another material entity at a given time, is represented not by referring to the temporal regions involved as extra entities, but rather by </w:t>
      </w:r>
      <w:r w:rsidR="00D75B2F">
        <w:rPr>
          <w:szCs w:val="24"/>
        </w:rPr>
        <w:t>using</w:t>
      </w:r>
      <w:r>
        <w:rPr>
          <w:szCs w:val="24"/>
        </w:rPr>
        <w:t xml:space="preserve"> temporal indexing of the pertinent relational verb.</w:t>
      </w:r>
    </w:p>
    <w:p w14:paraId="276FAA22" w14:textId="5AD0845A" w:rsidR="006654CE" w:rsidRDefault="006654CE">
      <w:pPr>
        <w:pStyle w:val="TxText"/>
        <w:autoSpaceDE w:val="0"/>
        <w:autoSpaceDN w:val="0"/>
        <w:adjustRightInd w:val="0"/>
        <w:rPr>
          <w:szCs w:val="24"/>
        </w:rPr>
      </w:pPr>
      <w:r>
        <w:rPr>
          <w:szCs w:val="24"/>
        </w:rPr>
        <w:t xml:space="preserve">BFO’s </w:t>
      </w:r>
      <w:proofErr w:type="spellStart"/>
      <w:r>
        <w:rPr>
          <w:i/>
          <w:szCs w:val="24"/>
        </w:rPr>
        <w:t>occurrent</w:t>
      </w:r>
      <w:proofErr w:type="spellEnd"/>
      <w:r>
        <w:rPr>
          <w:szCs w:val="24"/>
        </w:rPr>
        <w:t xml:space="preserve"> perspective, by contrast, represents regions of time, and of </w:t>
      </w:r>
      <w:proofErr w:type="spellStart"/>
      <w:r>
        <w:rPr>
          <w:szCs w:val="24"/>
        </w:rPr>
        <w:t>spacetime</w:t>
      </w:r>
      <w:proofErr w:type="spellEnd"/>
      <w:r>
        <w:rPr>
          <w:szCs w:val="24"/>
        </w:rPr>
        <w:t xml:space="preserve">, and the processes that occupy them, as if they were being viewed from the perspective of an idealized observer who is assumed to be outside of time. Time is thus internal to the </w:t>
      </w:r>
      <w:proofErr w:type="spellStart"/>
      <w:r>
        <w:rPr>
          <w:szCs w:val="24"/>
        </w:rPr>
        <w:t>occurrent</w:t>
      </w:r>
      <w:proofErr w:type="spellEnd"/>
      <w:r>
        <w:rPr>
          <w:szCs w:val="24"/>
        </w:rPr>
        <w:t xml:space="preserve"> perspective—the observer discovers that processes can be ordered along the temporal dimension and that they occupy successive temporal regions, the latter being represented explicitly as extra entities. On this view both times and the changes that occur in these times are represented. The </w:t>
      </w:r>
      <w:proofErr w:type="spellStart"/>
      <w:r>
        <w:rPr>
          <w:szCs w:val="24"/>
        </w:rPr>
        <w:t>occurrent</w:t>
      </w:r>
      <w:proofErr w:type="spellEnd"/>
      <w:r>
        <w:rPr>
          <w:szCs w:val="24"/>
        </w:rPr>
        <w:t xml:space="preserve"> perspective thereby captures the continuous flow of processes each blending into the next, with process parts being distinguishable within larger process wholes on successively finer levels of granularity. The transformation of Jill’s hair from blond to brown can be represented as an </w:t>
      </w:r>
      <w:proofErr w:type="spellStart"/>
      <w:r>
        <w:rPr>
          <w:szCs w:val="24"/>
        </w:rPr>
        <w:t>occurrent</w:t>
      </w:r>
      <w:proofErr w:type="spellEnd"/>
      <w:r>
        <w:rPr>
          <w:szCs w:val="24"/>
        </w:rPr>
        <w:t xml:space="preserve"> process, involving various part</w:t>
      </w:r>
      <w:r w:rsidR="00D75B2F">
        <w:rPr>
          <w:szCs w:val="24"/>
        </w:rPr>
        <w:t xml:space="preserve"> </w:t>
      </w:r>
      <w:r>
        <w:rPr>
          <w:szCs w:val="24"/>
        </w:rPr>
        <w:t>processes (changes in color of individual hairs, chemical processes in each hair shaft, processes of cuticle penetration, and so forth).</w:t>
      </w:r>
    </w:p>
    <w:p w14:paraId="01DEB2D9" w14:textId="196B46E2" w:rsidR="006654CE" w:rsidRDefault="006654CE">
      <w:pPr>
        <w:pStyle w:val="TxText"/>
        <w:autoSpaceDE w:val="0"/>
        <w:autoSpaceDN w:val="0"/>
        <w:adjustRightInd w:val="0"/>
        <w:rPr>
          <w:szCs w:val="24"/>
        </w:rPr>
      </w:pPr>
      <w:r>
        <w:rPr>
          <w:szCs w:val="24"/>
        </w:rPr>
        <w:t xml:space="preserve">But it is also possible to represent the passage of time and the occurrence of change from the continuant perspective. This is done by lining up a series of representations of a given portion of reality as it exists at a corresponding series of different times, and then observing the </w:t>
      </w:r>
      <w:r>
        <w:rPr>
          <w:szCs w:val="24"/>
        </w:rPr>
        <w:lastRenderedPageBreak/>
        <w:t>differences and similarities between the objects represented. Such representations can take account also of changes in qualities. Thus we might have a continuant ontology including a representation of Jill (</w:t>
      </w:r>
      <w:r>
        <w:rPr>
          <w:i/>
          <w:szCs w:val="24"/>
        </w:rPr>
        <w:t>object</w:t>
      </w:r>
      <w:r>
        <w:rPr>
          <w:szCs w:val="24"/>
        </w:rPr>
        <w:t>) from last year when she had blond hair (</w:t>
      </w:r>
      <w:r>
        <w:rPr>
          <w:i/>
          <w:szCs w:val="24"/>
        </w:rPr>
        <w:t>quality</w:t>
      </w:r>
      <w:r>
        <w:rPr>
          <w:szCs w:val="24"/>
        </w:rPr>
        <w:t xml:space="preserve">), and another </w:t>
      </w:r>
      <w:r>
        <w:rPr>
          <w:i/>
          <w:szCs w:val="24"/>
        </w:rPr>
        <w:t>continuant</w:t>
      </w:r>
      <w:r>
        <w:rPr>
          <w:szCs w:val="24"/>
        </w:rPr>
        <w:t xml:space="preserve"> ontology including a representation of Jill as she is this year, when her hair is brown. One could then point to the difference in hair</w:t>
      </w:r>
      <w:r w:rsidR="00D75B2F">
        <w:rPr>
          <w:szCs w:val="24"/>
        </w:rPr>
        <w:t xml:space="preserve"> </w:t>
      </w:r>
      <w:r>
        <w:rPr>
          <w:szCs w:val="24"/>
        </w:rPr>
        <w:t>color as a change in quality, but nevertheless identify the object in which this hair</w:t>
      </w:r>
      <w:r w:rsidR="00D75B2F">
        <w:rPr>
          <w:szCs w:val="24"/>
        </w:rPr>
        <w:t xml:space="preserve"> </w:t>
      </w:r>
      <w:r>
        <w:rPr>
          <w:szCs w:val="24"/>
        </w:rPr>
        <w:t>color inheres, namely Jill (or Jill’s hair), as numerically identical in the two cases.</w:t>
      </w:r>
    </w:p>
    <w:p w14:paraId="577FCFCD" w14:textId="47B10400" w:rsidR="006654CE" w:rsidRDefault="006654CE">
      <w:pPr>
        <w:pStyle w:val="TxText"/>
        <w:autoSpaceDE w:val="0"/>
        <w:autoSpaceDN w:val="0"/>
        <w:adjustRightInd w:val="0"/>
        <w:rPr>
          <w:szCs w:val="24"/>
        </w:rPr>
      </w:pPr>
      <w:r>
        <w:rPr>
          <w:szCs w:val="24"/>
        </w:rPr>
        <w:t xml:space="preserve">Using anatomy and physiology as exemplars, we can say that the continuant perspective corresponds to anatomy, the study of the three-dimensional kinds of structures inside the body, while the </w:t>
      </w:r>
      <w:proofErr w:type="spellStart"/>
      <w:r>
        <w:rPr>
          <w:szCs w:val="24"/>
        </w:rPr>
        <w:t>occurrent</w:t>
      </w:r>
      <w:proofErr w:type="spellEnd"/>
      <w:r>
        <w:rPr>
          <w:szCs w:val="24"/>
        </w:rPr>
        <w:t xml:space="preserve"> perspective corresponds to physiology, the study of the kinds of processes in which these structures participate. And if we can imagine that there is a single representation of physiology for a given organism extending across the entire set of processes constituting the organism’s life, then we must contrast this with the need for a series of distinct anatomical representations as the continuant structures making up the organism change from one life stage to the next—for example</w:t>
      </w:r>
      <w:r w:rsidR="002D12C3">
        <w:rPr>
          <w:szCs w:val="24"/>
        </w:rPr>
        <w:t>,</w:t>
      </w:r>
      <w:r>
        <w:rPr>
          <w:szCs w:val="24"/>
        </w:rPr>
        <w:t xml:space="preserve"> from embryo to fetus to child to adult, and so forth.</w:t>
      </w:r>
    </w:p>
    <w:p w14:paraId="5D53C251" w14:textId="438AFC0E" w:rsidR="006654CE" w:rsidRDefault="006654CE">
      <w:pPr>
        <w:pStyle w:val="TxText"/>
        <w:autoSpaceDE w:val="0"/>
        <w:autoSpaceDN w:val="0"/>
        <w:adjustRightInd w:val="0"/>
        <w:rPr>
          <w:szCs w:val="24"/>
        </w:rPr>
      </w:pPr>
      <w:r>
        <w:rPr>
          <w:szCs w:val="24"/>
        </w:rPr>
        <w:t>Thus the BFO ontology is perspectival along two major dimensions, as illustrated in</w:t>
      </w:r>
      <w:r>
        <w:rPr>
          <w:rStyle w:val="FgCOFigureCallOut"/>
          <w:szCs w:val="24"/>
        </w:rPr>
        <w:t xml:space="preserve"> figure 6.1</w:t>
      </w:r>
      <w:r>
        <w:rPr>
          <w:szCs w:val="24"/>
        </w:rPr>
        <w:t xml:space="preserve">, which represents the distinction between BFO’s continuant perspectives (in the left-hand quadrants) and its </w:t>
      </w:r>
      <w:proofErr w:type="spellStart"/>
      <w:r>
        <w:rPr>
          <w:szCs w:val="24"/>
        </w:rPr>
        <w:t>occurrent</w:t>
      </w:r>
      <w:proofErr w:type="spellEnd"/>
      <w:r>
        <w:rPr>
          <w:szCs w:val="24"/>
        </w:rPr>
        <w:t xml:space="preserve"> perspective (in the right-hand quadrants). This figure also illustrates (along the vertical dimension) how BFO distinguishes between different granular perspectives, with coarser and finer grains in the top and bottom quadrants respectively. As we saw already, one and the same material entity can reappear in different BFO granular perspectives, as when</w:t>
      </w:r>
      <w:r w:rsidR="002D12C3">
        <w:rPr>
          <w:szCs w:val="24"/>
        </w:rPr>
        <w:t>,</w:t>
      </w:r>
      <w:r>
        <w:rPr>
          <w:szCs w:val="24"/>
        </w:rPr>
        <w:t xml:space="preserve"> for example</w:t>
      </w:r>
      <w:r w:rsidR="002D12C3">
        <w:rPr>
          <w:szCs w:val="24"/>
        </w:rPr>
        <w:t>,</w:t>
      </w:r>
      <w:r>
        <w:rPr>
          <w:szCs w:val="24"/>
        </w:rPr>
        <w:t xml:space="preserve"> a symphony orchestra appears as aggregate of players and </w:t>
      </w:r>
      <w:r>
        <w:rPr>
          <w:szCs w:val="24"/>
        </w:rPr>
        <w:lastRenderedPageBreak/>
        <w:t>conductor, as a collection of cells and extracellular material, as a collection of molecules, and so forth.</w:t>
      </w:r>
    </w:p>
    <w:p w14:paraId="71527BE8" w14:textId="77777777" w:rsidR="006654CE" w:rsidRDefault="006654CE">
      <w:pPr>
        <w:pStyle w:val="NoteCNotetoComp"/>
        <w:autoSpaceDE w:val="0"/>
        <w:autoSpaceDN w:val="0"/>
        <w:adjustRightInd w:val="0"/>
        <w:rPr>
          <w:szCs w:val="24"/>
        </w:rPr>
      </w:pPr>
      <w:r>
        <w:rPr>
          <w:szCs w:val="24"/>
        </w:rPr>
        <w:t xml:space="preserve">[Insert </w:t>
      </w:r>
      <w:r w:rsidRPr="00D45992">
        <w:rPr>
          <w:rStyle w:val="FgCOFigureCallOut"/>
        </w:rPr>
        <w:t>figure 6.1</w:t>
      </w:r>
      <w:r>
        <w:rPr>
          <w:szCs w:val="24"/>
        </w:rPr>
        <w:t>]</w:t>
      </w:r>
    </w:p>
    <w:p w14:paraId="0468755C" w14:textId="51260B37" w:rsidR="006654CE" w:rsidRDefault="006654CE">
      <w:pPr>
        <w:pStyle w:val="H2HeadingLevel2"/>
        <w:autoSpaceDE w:val="0"/>
        <w:autoSpaceDN w:val="0"/>
        <w:adjustRightInd w:val="0"/>
        <w:rPr>
          <w:szCs w:val="24"/>
        </w:rPr>
      </w:pPr>
      <w:r>
        <w:rPr>
          <w:szCs w:val="24"/>
        </w:rPr>
        <w:t xml:space="preserve">BFO’s </w:t>
      </w:r>
      <w:proofErr w:type="spellStart"/>
      <w:r>
        <w:rPr>
          <w:szCs w:val="24"/>
        </w:rPr>
        <w:t>Perspectivalism</w:t>
      </w:r>
      <w:proofErr w:type="spellEnd"/>
      <w:r>
        <w:rPr>
          <w:szCs w:val="24"/>
        </w:rPr>
        <w:t xml:space="preserve"> in Practice</w:t>
      </w:r>
    </w:p>
    <w:p w14:paraId="366B0A7D" w14:textId="3B891FF6" w:rsidR="006654CE" w:rsidRDefault="006654CE">
      <w:pPr>
        <w:pStyle w:val="TxNITextNoIndent"/>
        <w:autoSpaceDE w:val="0"/>
        <w:autoSpaceDN w:val="0"/>
        <w:adjustRightInd w:val="0"/>
        <w:rPr>
          <w:szCs w:val="24"/>
        </w:rPr>
      </w:pPr>
      <w:r>
        <w:rPr>
          <w:szCs w:val="24"/>
        </w:rPr>
        <w:t xml:space="preserve">The </w:t>
      </w:r>
      <w:commentRangeStart w:id="0"/>
      <w:r w:rsidR="001B648E">
        <w:rPr>
          <w:szCs w:val="24"/>
        </w:rPr>
        <w:t xml:space="preserve">Open Biological and Biomedical Ontologies (OBO) Foundry (formerly the </w:t>
      </w:r>
      <w:r>
        <w:rPr>
          <w:szCs w:val="24"/>
        </w:rPr>
        <w:t>Open Biomedical Ontologies Foundry</w:t>
      </w:r>
      <w:commentRangeEnd w:id="0"/>
      <w:r w:rsidR="001B648E">
        <w:rPr>
          <w:rStyle w:val="CommentReference"/>
        </w:rPr>
        <w:commentReference w:id="0"/>
      </w:r>
      <w:r>
        <w:rPr>
          <w:rStyle w:val="citefn"/>
          <w:szCs w:val="24"/>
          <w:vertAlign w:val="superscript"/>
        </w:rPr>
        <w:t>3</w:t>
      </w:r>
      <w:r w:rsidR="001B648E" w:rsidRPr="001B648E">
        <w:t>)</w:t>
      </w:r>
      <w:r>
        <w:rPr>
          <w:szCs w:val="24"/>
        </w:rPr>
        <w:t xml:space="preserve"> is a collaborative experiment in which some dozen ontologies are thus far involved, including the Gene Ontology (GO) at its core. The OBO Foundry is based on the voluntary acceptance of an evolving set of principles of good practice in ontology development by its participants. These include the requirement that ontologies:</w:t>
      </w:r>
    </w:p>
    <w:p w14:paraId="437E1C80" w14:textId="77777777" w:rsidR="006654CE" w:rsidRDefault="006654CE">
      <w:pPr>
        <w:pStyle w:val="LList"/>
        <w:tabs>
          <w:tab w:val="left" w:pos="240"/>
          <w:tab w:val="left" w:pos="480"/>
          <w:tab w:val="left" w:pos="960"/>
        </w:tabs>
        <w:autoSpaceDE w:val="0"/>
        <w:autoSpaceDN w:val="0"/>
        <w:adjustRightInd w:val="0"/>
        <w:rPr>
          <w:szCs w:val="24"/>
        </w:rPr>
      </w:pPr>
      <w:r>
        <w:rPr>
          <w:szCs w:val="24"/>
        </w:rPr>
        <w:t>• serve as controlled vocabularies to ensure the accumulation and comparability of scientific research,</w:t>
      </w:r>
    </w:p>
    <w:p w14:paraId="58183217" w14:textId="77777777" w:rsidR="006654CE" w:rsidRDefault="006654CE">
      <w:pPr>
        <w:pStyle w:val="LList"/>
        <w:tabs>
          <w:tab w:val="left" w:pos="240"/>
          <w:tab w:val="left" w:pos="480"/>
          <w:tab w:val="left" w:pos="960"/>
        </w:tabs>
        <w:autoSpaceDE w:val="0"/>
        <w:autoSpaceDN w:val="0"/>
        <w:adjustRightInd w:val="0"/>
        <w:rPr>
          <w:szCs w:val="24"/>
        </w:rPr>
      </w:pPr>
      <w:r>
        <w:rPr>
          <w:szCs w:val="24"/>
        </w:rPr>
        <w:t>• demonstrate usefulness in the annotation and integration of data resources, and</w:t>
      </w:r>
    </w:p>
    <w:p w14:paraId="33468328" w14:textId="788CF86A" w:rsidR="006654CE" w:rsidRDefault="006654CE">
      <w:pPr>
        <w:pStyle w:val="LList"/>
        <w:tabs>
          <w:tab w:val="left" w:pos="240"/>
          <w:tab w:val="left" w:pos="480"/>
          <w:tab w:val="left" w:pos="960"/>
        </w:tabs>
        <w:autoSpaceDE w:val="0"/>
        <w:autoSpaceDN w:val="0"/>
        <w:adjustRightInd w:val="0"/>
        <w:rPr>
          <w:szCs w:val="24"/>
        </w:rPr>
      </w:pPr>
      <w:r>
        <w:rPr>
          <w:szCs w:val="24"/>
        </w:rPr>
        <w:t>• </w:t>
      </w:r>
      <w:r w:rsidR="001D0995">
        <w:rPr>
          <w:szCs w:val="24"/>
        </w:rPr>
        <w:t>be</w:t>
      </w:r>
      <w:r>
        <w:rPr>
          <w:szCs w:val="24"/>
        </w:rPr>
        <w:t xml:space="preserve"> semantically interoperable.</w:t>
      </w:r>
    </w:p>
    <w:p w14:paraId="33227777" w14:textId="77777777" w:rsidR="006654CE" w:rsidRDefault="006654CE">
      <w:pPr>
        <w:pStyle w:val="TxCTextContinuation"/>
        <w:autoSpaceDE w:val="0"/>
        <w:autoSpaceDN w:val="0"/>
        <w:adjustRightInd w:val="0"/>
        <w:rPr>
          <w:szCs w:val="24"/>
        </w:rPr>
      </w:pPr>
      <w:r>
        <w:rPr>
          <w:szCs w:val="24"/>
        </w:rPr>
        <w:t>The ontologies in the OBO Foundry suite are designed also to bring the benefits of modular development, with collaborating groups of experts taking responsibility for the representations of the entities and relations in their respective domains of expertise.</w:t>
      </w:r>
    </w:p>
    <w:p w14:paraId="4C4DD337" w14:textId="77777777" w:rsidR="006654CE" w:rsidRDefault="006654CE">
      <w:pPr>
        <w:pStyle w:val="TxText"/>
        <w:autoSpaceDE w:val="0"/>
        <w:autoSpaceDN w:val="0"/>
        <w:adjustRightInd w:val="0"/>
        <w:rPr>
          <w:szCs w:val="24"/>
        </w:rPr>
      </w:pPr>
      <w:r>
        <w:rPr>
          <w:szCs w:val="24"/>
        </w:rPr>
        <w:t>BFO provides the common upper-level ontology architecture for all the OBO Foundry ontologies, and it thereby also provides the framework within which we can understand the relations between these ontologies as they are developed by separate teams working in tandem. Here GO’s three constituent ontologies of Cellular Components (independent continuants), Molecular Functions (dependent continuants), and Biological Processes (</w:t>
      </w:r>
      <w:proofErr w:type="spellStart"/>
      <w:r>
        <w:rPr>
          <w:szCs w:val="24"/>
        </w:rPr>
        <w:t>occurrents</w:t>
      </w:r>
      <w:proofErr w:type="spellEnd"/>
      <w:r>
        <w:rPr>
          <w:szCs w:val="24"/>
        </w:rPr>
        <w:t xml:space="preserve">) are mapped </w:t>
      </w:r>
      <w:r>
        <w:rPr>
          <w:szCs w:val="24"/>
        </w:rPr>
        <w:lastRenderedPageBreak/>
        <w:t xml:space="preserve">within a framework defined in terms of BFO’s categories along the horizontal dimension and in terms of levels of granularity along the vertical as in </w:t>
      </w:r>
      <w:r>
        <w:rPr>
          <w:rStyle w:val="FgCOFigureCallOut"/>
          <w:szCs w:val="24"/>
        </w:rPr>
        <w:t>figure 6.2</w:t>
      </w:r>
      <w:r>
        <w:rPr>
          <w:szCs w:val="24"/>
        </w:rPr>
        <w:t>.</w:t>
      </w:r>
    </w:p>
    <w:p w14:paraId="11978A74" w14:textId="4BC5C75C" w:rsidR="00D45992" w:rsidRDefault="00D45992" w:rsidP="00D45992">
      <w:pPr>
        <w:pStyle w:val="NoteCNotetoComp"/>
        <w:autoSpaceDE w:val="0"/>
        <w:autoSpaceDN w:val="0"/>
        <w:adjustRightInd w:val="0"/>
        <w:rPr>
          <w:szCs w:val="24"/>
        </w:rPr>
      </w:pPr>
      <w:r>
        <w:rPr>
          <w:szCs w:val="24"/>
        </w:rPr>
        <w:t xml:space="preserve">[Insert </w:t>
      </w:r>
      <w:r w:rsidRPr="00D45992">
        <w:rPr>
          <w:rStyle w:val="FgCOFigureCallOut"/>
        </w:rPr>
        <w:t>figure 6.</w:t>
      </w:r>
      <w:r>
        <w:rPr>
          <w:rStyle w:val="FgCOFigureCallOut"/>
        </w:rPr>
        <w:t>2</w:t>
      </w:r>
      <w:r>
        <w:rPr>
          <w:szCs w:val="24"/>
        </w:rPr>
        <w:t>]</w:t>
      </w:r>
    </w:p>
    <w:p w14:paraId="60ACCDA7" w14:textId="77777777" w:rsidR="006654CE" w:rsidRDefault="006654CE">
      <w:pPr>
        <w:pStyle w:val="H1HeadingLevel1"/>
        <w:autoSpaceDE w:val="0"/>
        <w:autoSpaceDN w:val="0"/>
        <w:adjustRightInd w:val="0"/>
        <w:rPr>
          <w:szCs w:val="24"/>
        </w:rPr>
      </w:pPr>
      <w:r>
        <w:rPr>
          <w:szCs w:val="24"/>
        </w:rPr>
        <w:t>Further Reading on Processes and Events</w:t>
      </w:r>
    </w:p>
    <w:p w14:paraId="5ABD0DD9" w14:textId="2E7E984D"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_issn=\"0026-4423\""</w:instrText>
      </w:r>
      <w:r>
        <w:rPr>
          <w:szCs w:val="24"/>
        </w:rPr>
        <w:fldChar w:fldCharType="separate"/>
      </w:r>
      <w:r>
        <w:rPr>
          <w:szCs w:val="24"/>
        </w:rPr>
        <w:instrText xml:space="preserve"> _issn="0026-4423"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spellStart"/>
      <w:r>
        <w:rPr>
          <w:rStyle w:val="bibsurname"/>
          <w:szCs w:val="24"/>
        </w:rPr>
        <w:t>Dretske</w:t>
      </w:r>
      <w:proofErr w:type="spellEnd"/>
      <w:r>
        <w:rPr>
          <w:szCs w:val="24"/>
        </w:rPr>
        <w:t xml:space="preserve">, </w:t>
      </w:r>
      <w:r>
        <w:rPr>
          <w:rStyle w:val="bibfname"/>
          <w:szCs w:val="24"/>
        </w:rPr>
        <w:t>Fred</w:t>
      </w:r>
      <w:r>
        <w:rPr>
          <w:szCs w:val="24"/>
        </w:rPr>
        <w:t xml:space="preserve">. </w:t>
      </w:r>
      <w:r>
        <w:rPr>
          <w:rStyle w:val="bibarticle"/>
          <w:szCs w:val="24"/>
        </w:rPr>
        <w:t>Can Events Move?</w:t>
      </w:r>
      <w:r>
        <w:rPr>
          <w:szCs w:val="24"/>
        </w:rPr>
        <w:t xml:space="preserve"> </w:t>
      </w:r>
      <w:r>
        <w:rPr>
          <w:rStyle w:val="bibjournal"/>
          <w:i/>
          <w:szCs w:val="24"/>
        </w:rPr>
        <w:t>Mind</w:t>
      </w:r>
      <w:r>
        <w:rPr>
          <w:szCs w:val="24"/>
        </w:rPr>
        <w:t xml:space="preserve"> </w:t>
      </w:r>
      <w:r>
        <w:rPr>
          <w:rStyle w:val="bibvolume"/>
          <w:szCs w:val="24"/>
        </w:rPr>
        <w:t>76</w:t>
      </w:r>
      <w:r w:rsidR="00D15F9E" w:rsidRPr="00D15F9E">
        <w:t xml:space="preserve"> (</w:t>
      </w:r>
      <w:r w:rsidR="00D15F9E" w:rsidRPr="00D15F9E">
        <w:rPr>
          <w:rStyle w:val="bibyear"/>
          <w:szCs w:val="24"/>
        </w:rPr>
        <w:t>1967</w:t>
      </w:r>
      <w:r w:rsidR="00D15F9E" w:rsidRPr="00D15F9E">
        <w:t>)</w:t>
      </w:r>
      <w:r>
        <w:rPr>
          <w:szCs w:val="24"/>
        </w:rPr>
        <w:t>:</w:t>
      </w:r>
      <w:r w:rsidR="00D15F9E">
        <w:rPr>
          <w:szCs w:val="24"/>
        </w:rPr>
        <w:t xml:space="preserve"> </w:t>
      </w:r>
      <w:r>
        <w:rPr>
          <w:rStyle w:val="bibfpage"/>
          <w:szCs w:val="24"/>
        </w:rPr>
        <w:t>479</w:t>
      </w:r>
      <w:r>
        <w:rPr>
          <w:szCs w:val="24"/>
        </w:rPr>
        <w:t>–</w:t>
      </w:r>
      <w:r>
        <w:rPr>
          <w:rStyle w:val="biblpage"/>
          <w:szCs w:val="24"/>
        </w:rPr>
        <w:t>492</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1C92935" w14:textId="055A9278"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Galton</w:t>
      </w:r>
      <w:r>
        <w:rPr>
          <w:szCs w:val="24"/>
        </w:rPr>
        <w:t xml:space="preserve">, </w:t>
      </w:r>
      <w:r>
        <w:rPr>
          <w:rStyle w:val="bibfname"/>
          <w:szCs w:val="24"/>
        </w:rPr>
        <w:t>Anthony</w:t>
      </w:r>
      <w:r>
        <w:rPr>
          <w:szCs w:val="24"/>
        </w:rPr>
        <w:t xml:space="preserve">. </w:t>
      </w:r>
      <w:proofErr w:type="gramStart"/>
      <w:r>
        <w:rPr>
          <w:rStyle w:val="bibbook"/>
          <w:szCs w:val="24"/>
        </w:rPr>
        <w:t>Qualitative Spatial Change</w:t>
      </w:r>
      <w:r>
        <w:rPr>
          <w:szCs w:val="24"/>
        </w:rPr>
        <w:t>.</w:t>
      </w:r>
      <w:proofErr w:type="gramEnd"/>
      <w:r>
        <w:rPr>
          <w:szCs w:val="24"/>
        </w:rPr>
        <w:t xml:space="preserve"> </w:t>
      </w:r>
      <w:r>
        <w:rPr>
          <w:rStyle w:val="biblocation"/>
          <w:szCs w:val="24"/>
        </w:rPr>
        <w:t>Oxford</w:t>
      </w:r>
      <w:r>
        <w:rPr>
          <w:szCs w:val="24"/>
        </w:rPr>
        <w:t xml:space="preserve">: </w:t>
      </w:r>
      <w:r>
        <w:rPr>
          <w:rStyle w:val="bibpublisher"/>
          <w:szCs w:val="24"/>
        </w:rPr>
        <w:t>Oxford University Press</w:t>
      </w:r>
      <w:r w:rsidR="00D15F9E">
        <w:rPr>
          <w:szCs w:val="24"/>
        </w:rPr>
        <w:t xml:space="preserve">, </w:t>
      </w:r>
      <w:r w:rsidR="00D15F9E">
        <w:rPr>
          <w:rStyle w:val="bibyear"/>
          <w:szCs w:val="24"/>
        </w:rPr>
        <w:t>200</w:t>
      </w:r>
      <w:r w:rsidR="00C40A6C">
        <w:rPr>
          <w:rStyle w:val="bibyear"/>
          <w:szCs w:val="24"/>
        </w:rPr>
        <w:t>1</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D3E94E5" w14:textId="773CEE22"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_issn=\"1387-5868\""</w:instrText>
      </w:r>
      <w:r>
        <w:rPr>
          <w:szCs w:val="24"/>
        </w:rPr>
        <w:fldChar w:fldCharType="separate"/>
      </w:r>
      <w:r>
        <w:rPr>
          <w:szCs w:val="24"/>
        </w:rPr>
        <w:instrText xml:space="preserve"> _issn="1387-5868"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roofErr w:type="spellStart"/>
      <w:proofErr w:type="gramStart"/>
      <w:r>
        <w:rPr>
          <w:rStyle w:val="bibsurname"/>
          <w:szCs w:val="24"/>
        </w:rPr>
        <w:t>Grenon</w:t>
      </w:r>
      <w:proofErr w:type="spellEnd"/>
      <w:r>
        <w:rPr>
          <w:szCs w:val="24"/>
        </w:rPr>
        <w:t xml:space="preserve">, </w:t>
      </w:r>
      <w:r>
        <w:rPr>
          <w:rStyle w:val="bibfname"/>
          <w:szCs w:val="24"/>
        </w:rPr>
        <w:t>Pierre</w:t>
      </w:r>
      <w:r>
        <w:rPr>
          <w:szCs w:val="24"/>
        </w:rPr>
        <w:t xml:space="preserve">, and </w:t>
      </w:r>
      <w:r>
        <w:rPr>
          <w:rStyle w:val="bibfname"/>
          <w:szCs w:val="24"/>
        </w:rPr>
        <w:t>Barry</w:t>
      </w:r>
      <w:r>
        <w:rPr>
          <w:szCs w:val="24"/>
        </w:rPr>
        <w:t xml:space="preserve"> </w:t>
      </w:r>
      <w:r>
        <w:rPr>
          <w:rStyle w:val="bibsurname"/>
          <w:szCs w:val="24"/>
        </w:rPr>
        <w:t>Smith</w:t>
      </w:r>
      <w:r>
        <w:rPr>
          <w:szCs w:val="24"/>
        </w:rPr>
        <w:t>.</w:t>
      </w:r>
      <w:proofErr w:type="gramEnd"/>
      <w:r>
        <w:rPr>
          <w:szCs w:val="24"/>
        </w:rPr>
        <w:t xml:space="preserve"> “</w:t>
      </w:r>
      <w:r>
        <w:rPr>
          <w:rStyle w:val="bibarticle"/>
          <w:szCs w:val="24"/>
        </w:rPr>
        <w:t>SNAP and SPAN: Towards Dynamic Spatial Ontology.</w:t>
      </w:r>
      <w:r>
        <w:rPr>
          <w:szCs w:val="24"/>
        </w:rPr>
        <w:t xml:space="preserve">” </w:t>
      </w:r>
      <w:r>
        <w:rPr>
          <w:rStyle w:val="bibjournal"/>
          <w:i/>
          <w:szCs w:val="24"/>
        </w:rPr>
        <w:t>Spatial Cognition and Computation</w:t>
      </w:r>
      <w:r>
        <w:rPr>
          <w:szCs w:val="24"/>
        </w:rPr>
        <w:t xml:space="preserve"> </w:t>
      </w:r>
      <w:r>
        <w:rPr>
          <w:rStyle w:val="bibvolume"/>
          <w:szCs w:val="24"/>
        </w:rPr>
        <w:t>4</w:t>
      </w:r>
      <w:r>
        <w:rPr>
          <w:szCs w:val="24"/>
        </w:rPr>
        <w:t xml:space="preserve"> (</w:t>
      </w:r>
      <w:r>
        <w:rPr>
          <w:rStyle w:val="bibissue"/>
          <w:szCs w:val="24"/>
        </w:rPr>
        <w:t>1</w:t>
      </w:r>
      <w:r>
        <w:rPr>
          <w:szCs w:val="24"/>
        </w:rPr>
        <w:t>) (</w:t>
      </w:r>
      <w:r w:rsidRPr="006654CE">
        <w:rPr>
          <w:rStyle w:val="bibyear"/>
        </w:rPr>
        <w:t>2004</w:t>
      </w:r>
      <w:r>
        <w:rPr>
          <w:szCs w:val="24"/>
        </w:rPr>
        <w:t xml:space="preserve">): </w:t>
      </w:r>
      <w:r w:rsidR="00C40A6C">
        <w:rPr>
          <w:rStyle w:val="bibfpage"/>
          <w:szCs w:val="24"/>
        </w:rPr>
        <w:t>1</w:t>
      </w:r>
      <w:r>
        <w:rPr>
          <w:szCs w:val="24"/>
        </w:rPr>
        <w:t>–</w:t>
      </w:r>
      <w:r>
        <w:rPr>
          <w:rStyle w:val="biblpage"/>
          <w:szCs w:val="24"/>
        </w:rPr>
        <w:t>10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4E2E956" w14:textId="3213C34A"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Sider</w:t>
      </w:r>
      <w:r>
        <w:rPr>
          <w:szCs w:val="24"/>
        </w:rPr>
        <w:t xml:space="preserve">, </w:t>
      </w:r>
      <w:r>
        <w:rPr>
          <w:rStyle w:val="bibfname"/>
          <w:szCs w:val="24"/>
        </w:rPr>
        <w:t>Ted</w:t>
      </w:r>
      <w:r>
        <w:rPr>
          <w:szCs w:val="24"/>
        </w:rPr>
        <w:t xml:space="preserve">. </w:t>
      </w:r>
      <w:r>
        <w:rPr>
          <w:rStyle w:val="bibbook"/>
          <w:szCs w:val="24"/>
        </w:rPr>
        <w:t>Four-</w:t>
      </w:r>
      <w:proofErr w:type="spellStart"/>
      <w:r>
        <w:rPr>
          <w:rStyle w:val="bibbook"/>
          <w:szCs w:val="24"/>
        </w:rPr>
        <w:t>Dimensionalism</w:t>
      </w:r>
      <w:proofErr w:type="spellEnd"/>
      <w:r>
        <w:rPr>
          <w:rStyle w:val="bibbook"/>
          <w:szCs w:val="24"/>
        </w:rPr>
        <w:t xml:space="preserve">: </w:t>
      </w:r>
      <w:proofErr w:type="gramStart"/>
      <w:r>
        <w:rPr>
          <w:rStyle w:val="bibbook"/>
          <w:szCs w:val="24"/>
        </w:rPr>
        <w:t>An Ontology</w:t>
      </w:r>
      <w:proofErr w:type="gramEnd"/>
      <w:r>
        <w:rPr>
          <w:rStyle w:val="bibbook"/>
          <w:szCs w:val="24"/>
        </w:rPr>
        <w:t xml:space="preserve"> of Persistence and Time</w:t>
      </w:r>
      <w:r>
        <w:rPr>
          <w:szCs w:val="24"/>
        </w:rPr>
        <w:t xml:space="preserve">. </w:t>
      </w:r>
      <w:r>
        <w:rPr>
          <w:rStyle w:val="biblocation"/>
          <w:szCs w:val="24"/>
        </w:rPr>
        <w:t>Oxford</w:t>
      </w:r>
      <w:r>
        <w:rPr>
          <w:szCs w:val="24"/>
        </w:rPr>
        <w:t xml:space="preserve">: </w:t>
      </w:r>
      <w:r>
        <w:rPr>
          <w:rStyle w:val="bibpublisher"/>
          <w:szCs w:val="24"/>
        </w:rPr>
        <w:t>Oxford University Press</w:t>
      </w:r>
      <w:r w:rsidR="00D15F9E">
        <w:rPr>
          <w:szCs w:val="24"/>
        </w:rPr>
        <w:t xml:space="preserve">, </w:t>
      </w:r>
      <w:r w:rsidR="00D15F9E">
        <w:rPr>
          <w:rStyle w:val="bibyear"/>
          <w:szCs w:val="24"/>
        </w:rPr>
        <w:t>2005</w:t>
      </w:r>
      <w:r w:rsidR="00D15F9E">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01E6168" w14:textId="2E809D59"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_issn=\"0066-7374\""</w:instrText>
      </w:r>
      <w:r>
        <w:rPr>
          <w:szCs w:val="24"/>
        </w:rPr>
        <w:fldChar w:fldCharType="separate"/>
      </w:r>
      <w:r>
        <w:rPr>
          <w:szCs w:val="24"/>
        </w:rPr>
        <w:instrText xml:space="preserve"> _issn="0066-7374"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Simons</w:t>
      </w:r>
      <w:r>
        <w:rPr>
          <w:szCs w:val="24"/>
        </w:rPr>
        <w:t xml:space="preserve">, </w:t>
      </w:r>
      <w:r>
        <w:rPr>
          <w:rStyle w:val="bibfname"/>
          <w:szCs w:val="24"/>
        </w:rPr>
        <w:t>Peter</w:t>
      </w:r>
      <w:r>
        <w:rPr>
          <w:szCs w:val="24"/>
        </w:rPr>
        <w:t>. “</w:t>
      </w:r>
      <w:r>
        <w:rPr>
          <w:rStyle w:val="bibarticle"/>
          <w:szCs w:val="24"/>
        </w:rPr>
        <w:t xml:space="preserve">Continuants and </w:t>
      </w:r>
      <w:proofErr w:type="spellStart"/>
      <w:r>
        <w:rPr>
          <w:rStyle w:val="bibarticle"/>
          <w:szCs w:val="24"/>
        </w:rPr>
        <w:t>Occurrents</w:t>
      </w:r>
      <w:proofErr w:type="spellEnd"/>
      <w:r>
        <w:rPr>
          <w:rStyle w:val="bibarticle"/>
          <w:szCs w:val="24"/>
        </w:rPr>
        <w:t>.</w:t>
      </w:r>
      <w:r>
        <w:rPr>
          <w:szCs w:val="24"/>
        </w:rPr>
        <w:t xml:space="preserve">” </w:t>
      </w:r>
      <w:r>
        <w:rPr>
          <w:rStyle w:val="bibjournal"/>
          <w:i/>
          <w:szCs w:val="24"/>
        </w:rPr>
        <w:t>Proceedings of the Aristotelian Society</w:t>
      </w:r>
      <w:r>
        <w:rPr>
          <w:szCs w:val="24"/>
        </w:rPr>
        <w:t xml:space="preserve"> </w:t>
      </w:r>
      <w:r>
        <w:rPr>
          <w:rStyle w:val="bibvolume"/>
          <w:szCs w:val="24"/>
        </w:rPr>
        <w:t>74</w:t>
      </w:r>
      <w:r w:rsidR="00D15F9E">
        <w:rPr>
          <w:rStyle w:val="bibvolume"/>
          <w:szCs w:val="24"/>
        </w:rPr>
        <w:t xml:space="preserve"> </w:t>
      </w:r>
      <w:r w:rsidR="00D15F9E" w:rsidRPr="00D15F9E">
        <w:t>(</w:t>
      </w:r>
      <w:r w:rsidR="00D15F9E">
        <w:rPr>
          <w:rStyle w:val="bibyear"/>
          <w:szCs w:val="24"/>
        </w:rPr>
        <w:t>2000</w:t>
      </w:r>
      <w:r w:rsidR="00D15F9E">
        <w:rPr>
          <w:szCs w:val="24"/>
        </w:rPr>
        <w:t>)</w:t>
      </w:r>
      <w:r>
        <w:rPr>
          <w:szCs w:val="24"/>
        </w:rPr>
        <w:t>:</w:t>
      </w:r>
      <w:r w:rsidR="00D15F9E">
        <w:rPr>
          <w:szCs w:val="24"/>
        </w:rPr>
        <w:t xml:space="preserve"> </w:t>
      </w:r>
      <w:r>
        <w:rPr>
          <w:rStyle w:val="bibfpage"/>
          <w:szCs w:val="24"/>
        </w:rPr>
        <w:t>59</w:t>
      </w:r>
      <w:r>
        <w:rPr>
          <w:szCs w:val="24"/>
        </w:rPr>
        <w:t>–</w:t>
      </w:r>
      <w:r>
        <w:rPr>
          <w:rStyle w:val="biblpage"/>
          <w:szCs w:val="24"/>
        </w:rPr>
        <w:t>75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8BB278" w14:textId="0C55E264"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_issn=\"0034-0006\""</w:instrText>
      </w:r>
      <w:r>
        <w:rPr>
          <w:szCs w:val="24"/>
        </w:rPr>
        <w:fldChar w:fldCharType="separate"/>
      </w:r>
      <w:r>
        <w:rPr>
          <w:szCs w:val="24"/>
        </w:rPr>
        <w:instrText xml:space="preserve"> _issn="0034-0006"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Smith</w:t>
      </w:r>
      <w:r>
        <w:rPr>
          <w:szCs w:val="24"/>
        </w:rPr>
        <w:t xml:space="preserve">, </w:t>
      </w:r>
      <w:r>
        <w:rPr>
          <w:rStyle w:val="bibfname"/>
          <w:szCs w:val="24"/>
        </w:rPr>
        <w:t>Barry</w:t>
      </w:r>
      <w:r>
        <w:rPr>
          <w:szCs w:val="24"/>
        </w:rPr>
        <w:t>. “</w:t>
      </w:r>
      <w:r>
        <w:rPr>
          <w:rStyle w:val="bibarticle"/>
          <w:szCs w:val="24"/>
        </w:rPr>
        <w:t>Classifying Processes: An Essay in Applied Ontology.</w:t>
      </w:r>
      <w:r>
        <w:rPr>
          <w:szCs w:val="24"/>
        </w:rPr>
        <w:t>”</w:t>
      </w:r>
      <w:r w:rsidR="00D15F9E">
        <w:rPr>
          <w:szCs w:val="24"/>
        </w:rPr>
        <w:t xml:space="preserve"> </w:t>
      </w:r>
      <w:r>
        <w:rPr>
          <w:rStyle w:val="bibjournal"/>
          <w:i/>
          <w:szCs w:val="24"/>
        </w:rPr>
        <w:t>Ratio</w:t>
      </w:r>
      <w:r>
        <w:rPr>
          <w:szCs w:val="24"/>
        </w:rPr>
        <w:t xml:space="preserve"> </w:t>
      </w:r>
      <w:r>
        <w:rPr>
          <w:rStyle w:val="bibvolume"/>
          <w:szCs w:val="24"/>
        </w:rPr>
        <w:t>25</w:t>
      </w:r>
      <w:r>
        <w:rPr>
          <w:szCs w:val="24"/>
        </w:rPr>
        <w:t xml:space="preserve"> (</w:t>
      </w:r>
      <w:r>
        <w:rPr>
          <w:rStyle w:val="bibissue"/>
          <w:szCs w:val="24"/>
        </w:rPr>
        <w:t>4</w:t>
      </w:r>
      <w:r>
        <w:rPr>
          <w:szCs w:val="24"/>
        </w:rPr>
        <w:t>)</w:t>
      </w:r>
      <w:r w:rsidR="00D15F9E">
        <w:rPr>
          <w:szCs w:val="24"/>
        </w:rPr>
        <w:t xml:space="preserve"> (</w:t>
      </w:r>
      <w:r w:rsidR="00D15F9E" w:rsidRPr="00D15F9E">
        <w:rPr>
          <w:rStyle w:val="bibyear"/>
        </w:rPr>
        <w:t>2012</w:t>
      </w:r>
      <w:r w:rsidR="00D15F9E">
        <w:rPr>
          <w:szCs w:val="24"/>
        </w:rPr>
        <w:t>)</w:t>
      </w:r>
      <w:r>
        <w:rPr>
          <w:szCs w:val="24"/>
        </w:rPr>
        <w:t xml:space="preserve">: </w:t>
      </w:r>
      <w:r>
        <w:rPr>
          <w:rStyle w:val="bibfpage"/>
          <w:szCs w:val="24"/>
        </w:rPr>
        <w:t>463</w:t>
      </w:r>
      <w:r>
        <w:rPr>
          <w:szCs w:val="24"/>
        </w:rPr>
        <w:t>–</w:t>
      </w:r>
      <w:r>
        <w:rPr>
          <w:rStyle w:val="biblpage"/>
          <w:szCs w:val="24"/>
        </w:rPr>
        <w:t>488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24A5759" w14:textId="0E487596" w:rsidR="006654CE" w:rsidRDefault="006654CE">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_issn=\"0022-362X\""</w:instrText>
      </w:r>
      <w:r>
        <w:rPr>
          <w:szCs w:val="24"/>
        </w:rPr>
        <w:fldChar w:fldCharType="separate"/>
      </w:r>
      <w:r>
        <w:rPr>
          <w:szCs w:val="24"/>
        </w:rPr>
        <w:instrText xml:space="preserve"> _issn="0022-362X"</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surname"/>
          <w:szCs w:val="24"/>
        </w:rPr>
        <w:t>Zemach</w:t>
      </w:r>
      <w:r>
        <w:rPr>
          <w:szCs w:val="24"/>
        </w:rPr>
        <w:t xml:space="preserve">, </w:t>
      </w:r>
      <w:r>
        <w:rPr>
          <w:rStyle w:val="bibfname"/>
          <w:szCs w:val="24"/>
        </w:rPr>
        <w:t>Eddy</w:t>
      </w:r>
      <w:r>
        <w:rPr>
          <w:szCs w:val="24"/>
        </w:rPr>
        <w:t>. “</w:t>
      </w:r>
      <w:r>
        <w:rPr>
          <w:rStyle w:val="bibarticle"/>
          <w:szCs w:val="24"/>
        </w:rPr>
        <w:t>Four Ontologies.</w:t>
      </w:r>
      <w:r>
        <w:rPr>
          <w:szCs w:val="24"/>
        </w:rPr>
        <w:t xml:space="preserve">” </w:t>
      </w:r>
      <w:r>
        <w:rPr>
          <w:rStyle w:val="bibjournal"/>
          <w:i/>
          <w:szCs w:val="24"/>
        </w:rPr>
        <w:t>Journal of Philosophy</w:t>
      </w:r>
      <w:r>
        <w:rPr>
          <w:szCs w:val="24"/>
        </w:rPr>
        <w:t xml:space="preserve"> </w:t>
      </w:r>
      <w:r>
        <w:rPr>
          <w:rStyle w:val="bibvolume"/>
          <w:szCs w:val="24"/>
        </w:rPr>
        <w:t>23</w:t>
      </w:r>
      <w:r w:rsidR="00D15F9E" w:rsidRPr="00D15F9E">
        <w:t xml:space="preserve"> (</w:t>
      </w:r>
      <w:r w:rsidR="00D15F9E">
        <w:rPr>
          <w:rStyle w:val="bibyear"/>
          <w:szCs w:val="24"/>
        </w:rPr>
        <w:t>1970</w:t>
      </w:r>
      <w:r w:rsidR="00D15F9E">
        <w:rPr>
          <w:szCs w:val="24"/>
        </w:rPr>
        <w:t>)</w:t>
      </w:r>
      <w:r>
        <w:rPr>
          <w:szCs w:val="24"/>
        </w:rPr>
        <w:t>:</w:t>
      </w:r>
      <w:r w:rsidR="00D15F9E">
        <w:rPr>
          <w:szCs w:val="24"/>
        </w:rPr>
        <w:t xml:space="preserve"> </w:t>
      </w:r>
      <w:r>
        <w:rPr>
          <w:rStyle w:val="bibfpage"/>
          <w:szCs w:val="24"/>
        </w:rPr>
        <w:t>231</w:t>
      </w:r>
      <w:r>
        <w:rPr>
          <w:szCs w:val="24"/>
        </w:rPr>
        <w:t>–</w:t>
      </w:r>
      <w:r>
        <w:rPr>
          <w:rStyle w:val="biblpage"/>
          <w:szCs w:val="24"/>
        </w:rPr>
        <w:t>247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905BC30" w14:textId="77777777" w:rsidR="006654CE" w:rsidRDefault="006654CE">
      <w:pPr>
        <w:pStyle w:val="FgNFigureNumber"/>
        <w:autoSpaceDE w:val="0"/>
        <w:autoSpaceDN w:val="0"/>
        <w:adjustRightInd w:val="0"/>
        <w:rPr>
          <w:szCs w:val="24"/>
        </w:rPr>
      </w:pPr>
      <w:r>
        <w:rPr>
          <w:szCs w:val="24"/>
        </w:rPr>
        <w:t>Figure 6.1</w:t>
      </w:r>
    </w:p>
    <w:p w14:paraId="2C114286" w14:textId="77777777" w:rsidR="006654CE" w:rsidRDefault="006654CE">
      <w:pPr>
        <w:pStyle w:val="FgCFigureCaption"/>
        <w:autoSpaceDE w:val="0"/>
        <w:autoSpaceDN w:val="0"/>
        <w:adjustRightInd w:val="0"/>
        <w:rPr>
          <w:szCs w:val="24"/>
        </w:rPr>
      </w:pPr>
      <w:r>
        <w:rPr>
          <w:szCs w:val="24"/>
        </w:rPr>
        <w:t xml:space="preserve">The continuant and </w:t>
      </w:r>
      <w:proofErr w:type="spellStart"/>
      <w:r>
        <w:rPr>
          <w:szCs w:val="24"/>
        </w:rPr>
        <w:t>occurrent</w:t>
      </w:r>
      <w:proofErr w:type="spellEnd"/>
      <w:r>
        <w:rPr>
          <w:szCs w:val="24"/>
        </w:rPr>
        <w:t xml:space="preserve"> perspectives of BFO</w:t>
      </w:r>
    </w:p>
    <w:p w14:paraId="2D31D44A" w14:textId="77777777" w:rsidR="006654CE" w:rsidRDefault="006654CE">
      <w:pPr>
        <w:pStyle w:val="FgNFigureNumber"/>
        <w:autoSpaceDE w:val="0"/>
        <w:autoSpaceDN w:val="0"/>
        <w:adjustRightInd w:val="0"/>
        <w:rPr>
          <w:szCs w:val="24"/>
        </w:rPr>
      </w:pPr>
      <w:r>
        <w:rPr>
          <w:szCs w:val="24"/>
        </w:rPr>
        <w:lastRenderedPageBreak/>
        <w:t>Figure 6.2</w:t>
      </w:r>
    </w:p>
    <w:p w14:paraId="6BA9EAE7" w14:textId="77777777" w:rsidR="006654CE" w:rsidRDefault="006654CE">
      <w:pPr>
        <w:pStyle w:val="FgCFigureCaption"/>
        <w:autoSpaceDE w:val="0"/>
        <w:autoSpaceDN w:val="0"/>
        <w:adjustRightInd w:val="0"/>
        <w:rPr>
          <w:szCs w:val="24"/>
        </w:rPr>
      </w:pPr>
      <w:r>
        <w:rPr>
          <w:szCs w:val="24"/>
        </w:rPr>
        <w:t>Organization of the OBO Foundry ontologies (with the three branches of the Gene Ontology shaded)</w:t>
      </w:r>
    </w:p>
    <w:p w14:paraId="70A59FD1" w14:textId="77777777" w:rsidR="006654CE" w:rsidRDefault="006654CE">
      <w:pPr>
        <w:pStyle w:val="NotesBegNotesBegin"/>
        <w:autoSpaceDE w:val="0"/>
        <w:autoSpaceDN w:val="0"/>
        <w:adjustRightInd w:val="0"/>
        <w:rPr>
          <w:szCs w:val="24"/>
        </w:rPr>
      </w:pPr>
      <w:r>
        <w:rPr>
          <w:szCs w:val="24"/>
        </w:rPr>
        <w:t>{</w:t>
      </w:r>
      <w:proofErr w:type="spellStart"/>
      <w:r>
        <w:rPr>
          <w:szCs w:val="24"/>
        </w:rPr>
        <w:t>Notes_begin</w:t>
      </w:r>
      <w:proofErr w:type="spellEnd"/>
      <w:r>
        <w:rPr>
          <w:szCs w:val="24"/>
        </w:rPr>
        <w:t>}</w:t>
      </w:r>
    </w:p>
    <w:p w14:paraId="1CF11787" w14:textId="746F625D" w:rsidR="006654CE" w:rsidRDefault="006654CE">
      <w:pPr>
        <w:pStyle w:val="H1HeadingLevel1"/>
        <w:autoSpaceDE w:val="0"/>
        <w:autoSpaceDN w:val="0"/>
        <w:adjustRightInd w:val="0"/>
        <w:rPr>
          <w:szCs w:val="24"/>
        </w:rPr>
      </w:pPr>
      <w:r>
        <w:rPr>
          <w:szCs w:val="24"/>
        </w:rPr>
        <w:t>6 </w:t>
      </w:r>
      <w:proofErr w:type="gramStart"/>
      <w:r>
        <w:rPr>
          <w:szCs w:val="24"/>
        </w:rPr>
        <w:t>Introduction</w:t>
      </w:r>
      <w:proofErr w:type="gramEnd"/>
      <w:r>
        <w:rPr>
          <w:szCs w:val="24"/>
        </w:rPr>
        <w:t xml:space="preserve"> to Basic Formal Ontology</w:t>
      </w:r>
      <w:r w:rsidR="00741BF9">
        <w:rPr>
          <w:szCs w:val="24"/>
        </w:rPr>
        <w:t xml:space="preserve"> II</w:t>
      </w:r>
    </w:p>
    <w:p w14:paraId="68206098" w14:textId="77777777" w:rsidR="006654CE" w:rsidRDefault="006654CE">
      <w:pPr>
        <w:pStyle w:val="NTNoteText"/>
        <w:autoSpaceDE w:val="0"/>
        <w:autoSpaceDN w:val="0"/>
        <w:adjustRightInd w:val="0"/>
        <w:rPr>
          <w:szCs w:val="24"/>
        </w:rPr>
      </w:pPr>
      <w:r>
        <w:rPr>
          <w:szCs w:val="24"/>
        </w:rPr>
        <w:t xml:space="preserve">1. On this, see Barry Smith, “Classifying Processes: An Essay in Applied Ontology,” </w:t>
      </w:r>
      <w:r>
        <w:rPr>
          <w:i/>
          <w:szCs w:val="24"/>
        </w:rPr>
        <w:t>Ratio</w:t>
      </w:r>
      <w:r>
        <w:rPr>
          <w:szCs w:val="24"/>
        </w:rPr>
        <w:t xml:space="preserve"> 25, no. 4 (2012): 463–488.</w:t>
      </w:r>
    </w:p>
    <w:p w14:paraId="3D269D28" w14:textId="7969C327" w:rsidR="006654CE" w:rsidRDefault="006654CE">
      <w:pPr>
        <w:pStyle w:val="NTNoteText"/>
        <w:autoSpaceDE w:val="0"/>
        <w:autoSpaceDN w:val="0"/>
        <w:adjustRightInd w:val="0"/>
        <w:rPr>
          <w:szCs w:val="24"/>
        </w:rPr>
      </w:pPr>
      <w:r>
        <w:rPr>
          <w:szCs w:val="24"/>
        </w:rPr>
        <w:t xml:space="preserve">2. See </w:t>
      </w:r>
      <w:proofErr w:type="spellStart"/>
      <w:r>
        <w:rPr>
          <w:szCs w:val="24"/>
        </w:rPr>
        <w:t>Selja</w:t>
      </w:r>
      <w:proofErr w:type="spellEnd"/>
      <w:r>
        <w:rPr>
          <w:szCs w:val="24"/>
        </w:rPr>
        <w:t xml:space="preserve"> </w:t>
      </w:r>
      <w:proofErr w:type="spellStart"/>
      <w:r>
        <w:rPr>
          <w:szCs w:val="24"/>
        </w:rPr>
        <w:t>Seppälä</w:t>
      </w:r>
      <w:proofErr w:type="spellEnd"/>
      <w:r>
        <w:rPr>
          <w:szCs w:val="24"/>
        </w:rPr>
        <w:t xml:space="preserve">, Barry Smith, and Werner </w:t>
      </w:r>
      <w:proofErr w:type="spellStart"/>
      <w:r>
        <w:rPr>
          <w:szCs w:val="24"/>
        </w:rPr>
        <w:t>Ceusters</w:t>
      </w:r>
      <w:proofErr w:type="spellEnd"/>
      <w:r>
        <w:rPr>
          <w:szCs w:val="24"/>
        </w:rPr>
        <w:t xml:space="preserve">, “Applying the Realism-Based Ontology Versioning Method for Tracking Changes in the Basic Formal Ontology,” </w:t>
      </w:r>
      <w:r w:rsidR="00791102">
        <w:rPr>
          <w:szCs w:val="24"/>
        </w:rPr>
        <w:t xml:space="preserve">in </w:t>
      </w:r>
      <w:r>
        <w:rPr>
          <w:i/>
          <w:szCs w:val="24"/>
        </w:rPr>
        <w:t>Formal Ontology</w:t>
      </w:r>
      <w:r w:rsidR="00791102">
        <w:rPr>
          <w:i/>
          <w:szCs w:val="24"/>
        </w:rPr>
        <w:t xml:space="preserve"> in Information Systems: Proceedings of FOIS 2014 </w:t>
      </w:r>
      <w:r w:rsidR="00791102">
        <w:rPr>
          <w:szCs w:val="24"/>
        </w:rPr>
        <w:t>(Amsterdam: IOS Press, 2014), 227–240.</w:t>
      </w:r>
    </w:p>
    <w:p w14:paraId="0D67DDA1" w14:textId="1CDB0ACF" w:rsidR="006654CE" w:rsidRDefault="006654CE">
      <w:pPr>
        <w:pStyle w:val="NTNoteText"/>
        <w:autoSpaceDE w:val="0"/>
        <w:autoSpaceDN w:val="0"/>
        <w:adjustRightInd w:val="0"/>
        <w:rPr>
          <w:szCs w:val="24"/>
        </w:rPr>
      </w:pPr>
      <w:r>
        <w:rPr>
          <w:szCs w:val="24"/>
        </w:rPr>
        <w:t>3. </w:t>
      </w:r>
      <w:r w:rsidR="001B648E">
        <w:rPr>
          <w:szCs w:val="24"/>
        </w:rPr>
        <w:t xml:space="preserve">See </w:t>
      </w:r>
      <w:commentRangeStart w:id="1"/>
      <w:r w:rsidR="001B648E">
        <w:fldChar w:fldCharType="begin"/>
      </w:r>
      <w:r w:rsidR="001B648E">
        <w:instrText xml:space="preserve"> HYPERLINK "http://obofoundry.org/" </w:instrText>
      </w:r>
      <w:r w:rsidR="001B648E">
        <w:fldChar w:fldCharType="separate"/>
      </w:r>
      <w:r w:rsidRPr="008A5654">
        <w:rPr>
          <w:rStyle w:val="Hyperlink"/>
          <w:szCs w:val="24"/>
        </w:rPr>
        <w:t>http://obofoundry.org/</w:t>
      </w:r>
      <w:r w:rsidR="001B648E">
        <w:rPr>
          <w:rStyle w:val="Hyperlink"/>
          <w:szCs w:val="24"/>
        </w:rPr>
        <w:fldChar w:fldCharType="end"/>
      </w:r>
      <w:bookmarkStart w:id="2" w:name="_GoBack"/>
      <w:bookmarkEnd w:id="2"/>
      <w:commentRangeEnd w:id="1"/>
      <w:r w:rsidR="001B648E">
        <w:rPr>
          <w:rStyle w:val="CommentReference"/>
        </w:rPr>
        <w:commentReference w:id="1"/>
      </w:r>
      <w:ins w:id="3" w:author="Andrew Spear" w:date="2015-02-02T10:25:00Z">
        <w:r w:rsidR="00C16173">
          <w:rPr>
            <w:rStyle w:val="Hyperlink"/>
            <w:szCs w:val="24"/>
          </w:rPr>
          <w:t>, accessed December 17, 2014.</w:t>
        </w:r>
      </w:ins>
      <w:del w:id="4" w:author="Andrew Spear" w:date="2015-02-02T10:25:00Z">
        <w:r w:rsidR="001B648E" w:rsidDel="00C16173">
          <w:rPr>
            <w:rStyle w:val="Hyperlink"/>
            <w:szCs w:val="24"/>
          </w:rPr>
          <w:delText>.</w:delText>
        </w:r>
      </w:del>
    </w:p>
    <w:p w14:paraId="64AE11A6" w14:textId="77777777" w:rsidR="006654CE" w:rsidRDefault="006654CE">
      <w:pPr>
        <w:pStyle w:val="NotesEndNotesEnd"/>
        <w:autoSpaceDE w:val="0"/>
        <w:autoSpaceDN w:val="0"/>
        <w:adjustRightInd w:val="0"/>
        <w:rPr>
          <w:szCs w:val="24"/>
        </w:rPr>
      </w:pPr>
      <w:r>
        <w:rPr>
          <w:szCs w:val="24"/>
        </w:rPr>
        <w:t>{</w:t>
      </w:r>
      <w:proofErr w:type="spellStart"/>
      <w:r>
        <w:rPr>
          <w:szCs w:val="24"/>
        </w:rPr>
        <w:t>Notes_end</w:t>
      </w:r>
      <w:proofErr w:type="spellEnd"/>
      <w:r>
        <w:rPr>
          <w:szCs w:val="24"/>
        </w:rPr>
        <w:t>}</w:t>
      </w:r>
    </w:p>
    <w:sectPr w:rsidR="006654CE" w:rsidSect="001B648E">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720" w:footer="720" w:gutter="0"/>
      <w:pgNumType w:start="177"/>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leen A Caruso" w:date="2015-02-05T16:12:00Z" w:initials="KAC">
    <w:p w14:paraId="60A4FD3C" w14:textId="24D04DB0" w:rsidR="001B648E" w:rsidRDefault="001B648E">
      <w:pPr>
        <w:pStyle w:val="CommentText"/>
      </w:pPr>
      <w:r>
        <w:rPr>
          <w:rStyle w:val="CommentReference"/>
        </w:rPr>
        <w:annotationRef/>
      </w:r>
      <w:r>
        <w:t>AU: okay per chapters 5 and 8?</w:t>
      </w:r>
    </w:p>
    <w:p w14:paraId="187D41BB" w14:textId="3A61B880" w:rsidR="00CB6E11" w:rsidRDefault="00CB6E11">
      <w:pPr>
        <w:pStyle w:val="CommentText"/>
      </w:pPr>
      <w:r>
        <w:t>BS: I do not think that we need to repeat the parenthesis here, but it’s up to you</w:t>
      </w:r>
    </w:p>
  </w:comment>
  <w:comment w:id="1" w:author="Kathleen A Caruso" w:date="2015-02-05T16:12:00Z" w:initials="KAC">
    <w:p w14:paraId="51EFD420" w14:textId="77777777" w:rsidR="001B648E" w:rsidRDefault="001B648E">
      <w:pPr>
        <w:pStyle w:val="CommentText"/>
      </w:pPr>
      <w:r>
        <w:rPr>
          <w:rStyle w:val="CommentReference"/>
        </w:rPr>
        <w:annotationRef/>
      </w:r>
      <w:r>
        <w:t>AU: do you want to cite an access date?</w:t>
      </w:r>
    </w:p>
    <w:p w14:paraId="7F0C4A27" w14:textId="78A9B05B" w:rsidR="00CB6E11" w:rsidRDefault="00CB6E11">
      <w:pPr>
        <w:pStyle w:val="CommentText"/>
      </w:pPr>
      <w:r>
        <w:t>BS: fine with 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1A9FD" w14:textId="77777777" w:rsidR="001B759E" w:rsidRDefault="001B759E" w:rsidP="007E3B18">
      <w:r>
        <w:separator/>
      </w:r>
    </w:p>
  </w:endnote>
  <w:endnote w:type="continuationSeparator" w:id="0">
    <w:p w14:paraId="03821A41" w14:textId="77777777" w:rsidR="001B759E" w:rsidRDefault="001B759E" w:rsidP="007E3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F13A2" w14:textId="64E15436" w:rsidR="009A480F" w:rsidRPr="0063350E" w:rsidRDefault="009A480F" w:rsidP="0063350E">
    <w:pPr>
      <w:jc w:val="center"/>
    </w:pPr>
    <w:r>
      <w:t xml:space="preserve">Page </w:t>
    </w:r>
    <w:r>
      <w:fldChar w:fldCharType="begin"/>
    </w:r>
    <w:r>
      <w:instrText xml:space="preserve"> PAGE  \* MERGEFORMAT </w:instrText>
    </w:r>
    <w:r>
      <w:fldChar w:fldCharType="separate"/>
    </w:r>
    <w:r>
      <w:rPr>
        <w:noProof/>
      </w:rPr>
      <w:t>183</w:t>
    </w:r>
    <w:r>
      <w:fldChar w:fldCharType="end"/>
    </w:r>
    <w:r>
      <w:t xml:space="preserve"> of </w:t>
    </w:r>
    <w:r w:rsidR="001B759E">
      <w:fldChar w:fldCharType="begin"/>
    </w:r>
    <w:r w:rsidR="001B759E">
      <w:instrText xml:space="preserve"> NUMPAGES  \* MERGEFORMAT </w:instrText>
    </w:r>
    <w:r w:rsidR="001B759E">
      <w:fldChar w:fldCharType="separate"/>
    </w:r>
    <w:r>
      <w:rPr>
        <w:noProof/>
      </w:rPr>
      <w:t>10</w:t>
    </w:r>
    <w:r w:rsidR="001B759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741566"/>
      <w:docPartObj>
        <w:docPartGallery w:val="Page Numbers (Bottom of Page)"/>
        <w:docPartUnique/>
      </w:docPartObj>
    </w:sdtPr>
    <w:sdtEndPr>
      <w:rPr>
        <w:noProof/>
      </w:rPr>
    </w:sdtEndPr>
    <w:sdtContent>
      <w:p w14:paraId="619F41CD" w14:textId="2E402C74" w:rsidR="009A480F" w:rsidRDefault="009A480F">
        <w:pPr>
          <w:pStyle w:val="Footer"/>
          <w:jc w:val="right"/>
        </w:pPr>
        <w:r>
          <w:fldChar w:fldCharType="begin"/>
        </w:r>
        <w:r>
          <w:instrText xml:space="preserve"> PAGE   \* MERGEFORMAT </w:instrText>
        </w:r>
        <w:r>
          <w:fldChar w:fldCharType="separate"/>
        </w:r>
        <w:r w:rsidR="00CB6E11">
          <w:rPr>
            <w:noProof/>
          </w:rPr>
          <w:t>190</w:t>
        </w:r>
        <w:r>
          <w:rPr>
            <w:noProof/>
          </w:rPr>
          <w:fldChar w:fldCharType="end"/>
        </w:r>
      </w:p>
    </w:sdtContent>
  </w:sdt>
  <w:p w14:paraId="0969B25A" w14:textId="1F6E32CA" w:rsidR="009A480F" w:rsidRPr="0063350E" w:rsidRDefault="009A480F" w:rsidP="0063350E">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453D2" w14:textId="219F80F1" w:rsidR="009A480F" w:rsidRPr="0063350E" w:rsidRDefault="009A480F" w:rsidP="0063350E">
    <w:pPr>
      <w:jc w:val="center"/>
    </w:pPr>
    <w:r>
      <w:t xml:space="preserve">Page </w:t>
    </w:r>
    <w:r>
      <w:fldChar w:fldCharType="begin"/>
    </w:r>
    <w:r>
      <w:instrText xml:space="preserve"> PAGE  \* MERGEFORMAT </w:instrText>
    </w:r>
    <w:r>
      <w:fldChar w:fldCharType="separate"/>
    </w:r>
    <w:r>
      <w:rPr>
        <w:noProof/>
      </w:rPr>
      <w:t>183</w:t>
    </w:r>
    <w:r>
      <w:fldChar w:fldCharType="end"/>
    </w:r>
    <w:r>
      <w:t xml:space="preserve"> of </w:t>
    </w:r>
    <w:r w:rsidR="001B759E">
      <w:fldChar w:fldCharType="begin"/>
    </w:r>
    <w:r w:rsidR="001B759E">
      <w:instrText xml:space="preserve"> NUMPAGES  \* MERGEFORMAT </w:instrText>
    </w:r>
    <w:r w:rsidR="001B759E">
      <w:fldChar w:fldCharType="separate"/>
    </w:r>
    <w:r>
      <w:rPr>
        <w:noProof/>
      </w:rPr>
      <w:t>10</w:t>
    </w:r>
    <w:r w:rsidR="001B759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577E7" w14:textId="77777777" w:rsidR="001B759E" w:rsidRDefault="001B759E" w:rsidP="007E3B18">
      <w:r>
        <w:separator/>
      </w:r>
    </w:p>
  </w:footnote>
  <w:footnote w:type="continuationSeparator" w:id="0">
    <w:p w14:paraId="2F14512F" w14:textId="77777777" w:rsidR="001B759E" w:rsidRDefault="001B759E" w:rsidP="007E3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F46D4" w14:textId="4EC8DA22" w:rsidR="009A480F" w:rsidRPr="0063350E" w:rsidRDefault="009A480F" w:rsidP="0063350E">
    <w:pPr>
      <w:jc w:val="center"/>
    </w:pPr>
    <w:r w:rsidRPr="0063350E">
      <w:t>Authors: This is your final opportunity to revise. The MIT Press does not allow revision of content in page proofs.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C4F6C" w14:textId="4EDB3CB6" w:rsidR="009A480F" w:rsidRPr="0063350E" w:rsidRDefault="009A480F" w:rsidP="0063350E">
    <w:pPr>
      <w:jc w:val="center"/>
    </w:pPr>
    <w:r w:rsidRPr="0063350E">
      <w:t>Authors: This is your final opportunity to revise. The MIT Press does not allow revision of content in page proofs.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9BDE2" w14:textId="776540D2" w:rsidR="009A480F" w:rsidRPr="0063350E" w:rsidRDefault="009A480F" w:rsidP="0063350E">
    <w:pPr>
      <w:jc w:val="center"/>
    </w:pPr>
    <w:r w:rsidRPr="0063350E">
      <w:t>Authors: This is your final opportunity to revise. The MIT Press does not allow revision of content in page proofs.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E545BD6"/>
    <w:lvl w:ilvl="0">
      <w:start w:val="1"/>
      <w:numFmt w:val="decimal"/>
      <w:lvlText w:val="%1."/>
      <w:lvlJc w:val="left"/>
      <w:pPr>
        <w:tabs>
          <w:tab w:val="num" w:pos="1800"/>
        </w:tabs>
        <w:ind w:left="1800" w:hanging="360"/>
      </w:pPr>
    </w:lvl>
  </w:abstractNum>
  <w:abstractNum w:abstractNumId="1">
    <w:nsid w:val="FFFFFF7D"/>
    <w:multiLevelType w:val="singleLevel"/>
    <w:tmpl w:val="DD8AA33C"/>
    <w:lvl w:ilvl="0">
      <w:start w:val="1"/>
      <w:numFmt w:val="decimal"/>
      <w:lvlText w:val="%1."/>
      <w:lvlJc w:val="left"/>
      <w:pPr>
        <w:tabs>
          <w:tab w:val="num" w:pos="1440"/>
        </w:tabs>
        <w:ind w:left="1440" w:hanging="360"/>
      </w:pPr>
    </w:lvl>
  </w:abstractNum>
  <w:abstractNum w:abstractNumId="2">
    <w:nsid w:val="FFFFFF7E"/>
    <w:multiLevelType w:val="singleLevel"/>
    <w:tmpl w:val="4F4EB308"/>
    <w:lvl w:ilvl="0">
      <w:start w:val="1"/>
      <w:numFmt w:val="decimal"/>
      <w:lvlText w:val="%1."/>
      <w:lvlJc w:val="left"/>
      <w:pPr>
        <w:tabs>
          <w:tab w:val="num" w:pos="1080"/>
        </w:tabs>
        <w:ind w:left="1080" w:hanging="360"/>
      </w:pPr>
    </w:lvl>
  </w:abstractNum>
  <w:abstractNum w:abstractNumId="3">
    <w:nsid w:val="FFFFFF7F"/>
    <w:multiLevelType w:val="singleLevel"/>
    <w:tmpl w:val="1C2E7F68"/>
    <w:lvl w:ilvl="0">
      <w:start w:val="1"/>
      <w:numFmt w:val="decimal"/>
      <w:lvlText w:val="%1."/>
      <w:lvlJc w:val="left"/>
      <w:pPr>
        <w:tabs>
          <w:tab w:val="num" w:pos="720"/>
        </w:tabs>
        <w:ind w:left="720" w:hanging="360"/>
      </w:pPr>
    </w:lvl>
  </w:abstractNum>
  <w:abstractNum w:abstractNumId="4">
    <w:nsid w:val="FFFFFF80"/>
    <w:multiLevelType w:val="singleLevel"/>
    <w:tmpl w:val="4B1CE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53ED9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A37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5885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50A1A94"/>
    <w:lvl w:ilvl="0">
      <w:start w:val="1"/>
      <w:numFmt w:val="decimal"/>
      <w:lvlText w:val="%1."/>
      <w:lvlJc w:val="left"/>
      <w:pPr>
        <w:tabs>
          <w:tab w:val="num" w:pos="360"/>
        </w:tabs>
        <w:ind w:left="360" w:hanging="360"/>
      </w:pPr>
    </w:lvl>
  </w:abstractNum>
  <w:abstractNum w:abstractNumId="9">
    <w:nsid w:val="FFFFFF89"/>
    <w:multiLevelType w:val="singleLevel"/>
    <w:tmpl w:val="DC42878C"/>
    <w:lvl w:ilvl="0">
      <w:start w:val="1"/>
      <w:numFmt w:val="bullet"/>
      <w:lvlText w:val=""/>
      <w:lvlJc w:val="left"/>
      <w:pPr>
        <w:tabs>
          <w:tab w:val="num" w:pos="360"/>
        </w:tabs>
        <w:ind w:left="360" w:hanging="360"/>
      </w:pPr>
      <w:rPr>
        <w:rFonts w:ascii="Symbol" w:hAnsi="Symbol" w:hint="default"/>
      </w:rPr>
    </w:lvl>
  </w:abstractNum>
  <w:abstractNum w:abstractNumId="10">
    <w:nsid w:val="35095977"/>
    <w:multiLevelType w:val="hybridMultilevel"/>
    <w:tmpl w:val="E0FA5900"/>
    <w:lvl w:ilvl="0" w:tplc="EAB4857A">
      <w:start w:val="1"/>
      <w:numFmt w:val="bullet"/>
      <w:pStyle w:val="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6"/>
    <w:docVar w:name="CheckHeader" w:val="T"/>
    <w:docVar w:name="ex_AddedHTMLPreformat" w:val="Courier New"/>
    <w:docVar w:name="ex_AutoRedact" w:val="APComplete"/>
    <w:docVar w:name="ex_Citations" w:val="APComplete"/>
    <w:docVar w:name="ex_CleanUp" w:val="CleanUpComplete"/>
    <w:docVar w:name="ex_eXtylesBuild" w:val="2870"/>
    <w:docVar w:name="ex_FontAudit" w:val="APComplete"/>
    <w:docVar w:name="EX_LAST_PALETTE_TAB" w:val="3"/>
    <w:docVar w:name="ex_ParseBib" w:val="APComplete"/>
    <w:docVar w:name="ex_StyleRefs"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6.docx"/>
    <w:docVar w:name="iceJABR" w:val="BooksChicago"/>
    <w:docVar w:name="iceJournal" w:val="BooksChicago:Books Chicago"/>
    <w:docVar w:name="iceJournalName" w:val="Books Chicago"/>
    <w:docVar w:name="icePublisher" w:val="MITBooks"/>
    <w:docVar w:name="PreEdit Baseline Path" w:val="Z:\eXtyles_In_Process\Arp_8743\eXtyled\8743_006$base.docx"/>
    <w:docVar w:name="PreEdit Baseline Timestamp" w:val="10/22/2014 11:27:00 AM"/>
    <w:docVar w:name="PreEdit Up-Front Loss" w:val="complete"/>
  </w:docVars>
  <w:rsids>
    <w:rsidRoot w:val="001D4B5D"/>
    <w:rsid w:val="00000051"/>
    <w:rsid w:val="000006BE"/>
    <w:rsid w:val="000047CA"/>
    <w:rsid w:val="00004830"/>
    <w:rsid w:val="000103BF"/>
    <w:rsid w:val="00021033"/>
    <w:rsid w:val="00027160"/>
    <w:rsid w:val="00030DC5"/>
    <w:rsid w:val="00036D73"/>
    <w:rsid w:val="0004334D"/>
    <w:rsid w:val="0004780B"/>
    <w:rsid w:val="00065959"/>
    <w:rsid w:val="00066E12"/>
    <w:rsid w:val="00071488"/>
    <w:rsid w:val="000806B1"/>
    <w:rsid w:val="00080D9B"/>
    <w:rsid w:val="000812EE"/>
    <w:rsid w:val="00082536"/>
    <w:rsid w:val="000877FE"/>
    <w:rsid w:val="0009103C"/>
    <w:rsid w:val="000919A6"/>
    <w:rsid w:val="000A33B5"/>
    <w:rsid w:val="000B6A5C"/>
    <w:rsid w:val="000B797E"/>
    <w:rsid w:val="000C2BC5"/>
    <w:rsid w:val="000E4CBE"/>
    <w:rsid w:val="000F0347"/>
    <w:rsid w:val="000F34AE"/>
    <w:rsid w:val="000F3DCD"/>
    <w:rsid w:val="000F5ACC"/>
    <w:rsid w:val="00111DB1"/>
    <w:rsid w:val="00116E8C"/>
    <w:rsid w:val="00121D22"/>
    <w:rsid w:val="00122BA9"/>
    <w:rsid w:val="001338C3"/>
    <w:rsid w:val="00136680"/>
    <w:rsid w:val="00136D48"/>
    <w:rsid w:val="001452D7"/>
    <w:rsid w:val="0015276F"/>
    <w:rsid w:val="0016269A"/>
    <w:rsid w:val="00165BCC"/>
    <w:rsid w:val="00172A76"/>
    <w:rsid w:val="00177FF2"/>
    <w:rsid w:val="00185A64"/>
    <w:rsid w:val="00186B48"/>
    <w:rsid w:val="00187267"/>
    <w:rsid w:val="001942BB"/>
    <w:rsid w:val="0019525D"/>
    <w:rsid w:val="001B648E"/>
    <w:rsid w:val="001B6B2F"/>
    <w:rsid w:val="001B759E"/>
    <w:rsid w:val="001C7384"/>
    <w:rsid w:val="001D0995"/>
    <w:rsid w:val="001D4B5D"/>
    <w:rsid w:val="001E2451"/>
    <w:rsid w:val="001F0CCE"/>
    <w:rsid w:val="001F2A69"/>
    <w:rsid w:val="0020351D"/>
    <w:rsid w:val="00206310"/>
    <w:rsid w:val="002203D0"/>
    <w:rsid w:val="00222AEC"/>
    <w:rsid w:val="002260E5"/>
    <w:rsid w:val="00240CDE"/>
    <w:rsid w:val="00243173"/>
    <w:rsid w:val="002516F5"/>
    <w:rsid w:val="00253A7C"/>
    <w:rsid w:val="00255BEB"/>
    <w:rsid w:val="00255D06"/>
    <w:rsid w:val="00260FEB"/>
    <w:rsid w:val="002670B8"/>
    <w:rsid w:val="00270C67"/>
    <w:rsid w:val="0027464F"/>
    <w:rsid w:val="00274A86"/>
    <w:rsid w:val="00286BAC"/>
    <w:rsid w:val="002903F6"/>
    <w:rsid w:val="002960AF"/>
    <w:rsid w:val="00296353"/>
    <w:rsid w:val="002A08C1"/>
    <w:rsid w:val="002A1089"/>
    <w:rsid w:val="002A48D7"/>
    <w:rsid w:val="002B74B2"/>
    <w:rsid w:val="002C4F2D"/>
    <w:rsid w:val="002D12C3"/>
    <w:rsid w:val="002D1E38"/>
    <w:rsid w:val="002D3E60"/>
    <w:rsid w:val="002D6444"/>
    <w:rsid w:val="002F0EFC"/>
    <w:rsid w:val="003013CD"/>
    <w:rsid w:val="003179FA"/>
    <w:rsid w:val="003224DD"/>
    <w:rsid w:val="00322E01"/>
    <w:rsid w:val="00323F4E"/>
    <w:rsid w:val="00333879"/>
    <w:rsid w:val="00334EBA"/>
    <w:rsid w:val="003446ED"/>
    <w:rsid w:val="00351AA6"/>
    <w:rsid w:val="00353F5D"/>
    <w:rsid w:val="0035575E"/>
    <w:rsid w:val="003575C2"/>
    <w:rsid w:val="00357E61"/>
    <w:rsid w:val="003605F6"/>
    <w:rsid w:val="003606F6"/>
    <w:rsid w:val="00366471"/>
    <w:rsid w:val="003716B5"/>
    <w:rsid w:val="00375285"/>
    <w:rsid w:val="00384CB0"/>
    <w:rsid w:val="0039413A"/>
    <w:rsid w:val="003959AA"/>
    <w:rsid w:val="003A3384"/>
    <w:rsid w:val="003A6C68"/>
    <w:rsid w:val="003C0010"/>
    <w:rsid w:val="003C712A"/>
    <w:rsid w:val="003D3BCB"/>
    <w:rsid w:val="003D78D3"/>
    <w:rsid w:val="003E7C45"/>
    <w:rsid w:val="0040537D"/>
    <w:rsid w:val="00426DF9"/>
    <w:rsid w:val="0043189A"/>
    <w:rsid w:val="00433EB8"/>
    <w:rsid w:val="00434572"/>
    <w:rsid w:val="004355F0"/>
    <w:rsid w:val="00444915"/>
    <w:rsid w:val="00446C2C"/>
    <w:rsid w:val="00450C14"/>
    <w:rsid w:val="004521FB"/>
    <w:rsid w:val="00452BFD"/>
    <w:rsid w:val="00454FFB"/>
    <w:rsid w:val="00461ABD"/>
    <w:rsid w:val="0046446B"/>
    <w:rsid w:val="00470198"/>
    <w:rsid w:val="004825F6"/>
    <w:rsid w:val="00483BE5"/>
    <w:rsid w:val="004924F8"/>
    <w:rsid w:val="0049561A"/>
    <w:rsid w:val="00495C2E"/>
    <w:rsid w:val="004A2227"/>
    <w:rsid w:val="004A50CC"/>
    <w:rsid w:val="004A6121"/>
    <w:rsid w:val="004B13B5"/>
    <w:rsid w:val="004B50A0"/>
    <w:rsid w:val="004C53A9"/>
    <w:rsid w:val="004C6D04"/>
    <w:rsid w:val="004D2B51"/>
    <w:rsid w:val="004E00DB"/>
    <w:rsid w:val="004E4956"/>
    <w:rsid w:val="004E4A9E"/>
    <w:rsid w:val="004F042F"/>
    <w:rsid w:val="004F0E02"/>
    <w:rsid w:val="004F3F06"/>
    <w:rsid w:val="005005C4"/>
    <w:rsid w:val="00505B46"/>
    <w:rsid w:val="0052047C"/>
    <w:rsid w:val="00534ABC"/>
    <w:rsid w:val="00534D33"/>
    <w:rsid w:val="00541D93"/>
    <w:rsid w:val="00553C0B"/>
    <w:rsid w:val="00554D7E"/>
    <w:rsid w:val="00562B87"/>
    <w:rsid w:val="00564857"/>
    <w:rsid w:val="0056506E"/>
    <w:rsid w:val="00565C2F"/>
    <w:rsid w:val="00565E82"/>
    <w:rsid w:val="00595205"/>
    <w:rsid w:val="00597159"/>
    <w:rsid w:val="005C650A"/>
    <w:rsid w:val="005D003A"/>
    <w:rsid w:val="005D7C6B"/>
    <w:rsid w:val="005E5A92"/>
    <w:rsid w:val="005E7B56"/>
    <w:rsid w:val="005F0689"/>
    <w:rsid w:val="005F369C"/>
    <w:rsid w:val="00616FB9"/>
    <w:rsid w:val="00620846"/>
    <w:rsid w:val="006254BF"/>
    <w:rsid w:val="00625E1C"/>
    <w:rsid w:val="0062675D"/>
    <w:rsid w:val="006305D8"/>
    <w:rsid w:val="0063350E"/>
    <w:rsid w:val="006350D8"/>
    <w:rsid w:val="0063531C"/>
    <w:rsid w:val="00640CFE"/>
    <w:rsid w:val="00642A5C"/>
    <w:rsid w:val="00647B52"/>
    <w:rsid w:val="00654A18"/>
    <w:rsid w:val="006654CE"/>
    <w:rsid w:val="00666A86"/>
    <w:rsid w:val="00675CAD"/>
    <w:rsid w:val="0068155C"/>
    <w:rsid w:val="00682485"/>
    <w:rsid w:val="00682BA2"/>
    <w:rsid w:val="00684C81"/>
    <w:rsid w:val="00684CE3"/>
    <w:rsid w:val="0068548E"/>
    <w:rsid w:val="006859CA"/>
    <w:rsid w:val="00690231"/>
    <w:rsid w:val="00694DB8"/>
    <w:rsid w:val="006A2A96"/>
    <w:rsid w:val="006B056E"/>
    <w:rsid w:val="006B17CB"/>
    <w:rsid w:val="006C0F85"/>
    <w:rsid w:val="006C3147"/>
    <w:rsid w:val="006C6395"/>
    <w:rsid w:val="006C64E5"/>
    <w:rsid w:val="006D57D6"/>
    <w:rsid w:val="006D7254"/>
    <w:rsid w:val="006E0120"/>
    <w:rsid w:val="006E0658"/>
    <w:rsid w:val="006E2226"/>
    <w:rsid w:val="006E544F"/>
    <w:rsid w:val="006F63DB"/>
    <w:rsid w:val="00712031"/>
    <w:rsid w:val="00713836"/>
    <w:rsid w:val="007146B1"/>
    <w:rsid w:val="007216B7"/>
    <w:rsid w:val="00724E8F"/>
    <w:rsid w:val="00730FA2"/>
    <w:rsid w:val="00741BF9"/>
    <w:rsid w:val="00741EF6"/>
    <w:rsid w:val="00753900"/>
    <w:rsid w:val="00763FE0"/>
    <w:rsid w:val="00771BF8"/>
    <w:rsid w:val="00781525"/>
    <w:rsid w:val="00782FFA"/>
    <w:rsid w:val="00791102"/>
    <w:rsid w:val="007A0EF3"/>
    <w:rsid w:val="007A4D55"/>
    <w:rsid w:val="007A5312"/>
    <w:rsid w:val="007B0333"/>
    <w:rsid w:val="007C0706"/>
    <w:rsid w:val="007D678A"/>
    <w:rsid w:val="007E01AA"/>
    <w:rsid w:val="007E3458"/>
    <w:rsid w:val="007E3B18"/>
    <w:rsid w:val="007E5330"/>
    <w:rsid w:val="007E6001"/>
    <w:rsid w:val="007E690B"/>
    <w:rsid w:val="007E7EEB"/>
    <w:rsid w:val="007F04EE"/>
    <w:rsid w:val="007F1E92"/>
    <w:rsid w:val="007F7DBF"/>
    <w:rsid w:val="008023E3"/>
    <w:rsid w:val="00805DA6"/>
    <w:rsid w:val="00807142"/>
    <w:rsid w:val="00807CF6"/>
    <w:rsid w:val="00810E06"/>
    <w:rsid w:val="008120ED"/>
    <w:rsid w:val="008154FA"/>
    <w:rsid w:val="00817F21"/>
    <w:rsid w:val="0082254A"/>
    <w:rsid w:val="00830F8C"/>
    <w:rsid w:val="00832597"/>
    <w:rsid w:val="008367B1"/>
    <w:rsid w:val="00841443"/>
    <w:rsid w:val="00842D07"/>
    <w:rsid w:val="0084367F"/>
    <w:rsid w:val="0086452B"/>
    <w:rsid w:val="0087149C"/>
    <w:rsid w:val="008803C9"/>
    <w:rsid w:val="00890775"/>
    <w:rsid w:val="00890DF8"/>
    <w:rsid w:val="00891A2E"/>
    <w:rsid w:val="008936E4"/>
    <w:rsid w:val="008A1688"/>
    <w:rsid w:val="008A5654"/>
    <w:rsid w:val="008A64F9"/>
    <w:rsid w:val="008A65B2"/>
    <w:rsid w:val="008B2BD4"/>
    <w:rsid w:val="008B3054"/>
    <w:rsid w:val="008B6941"/>
    <w:rsid w:val="008C415C"/>
    <w:rsid w:val="008C4DE7"/>
    <w:rsid w:val="008F5978"/>
    <w:rsid w:val="009014EC"/>
    <w:rsid w:val="009153A1"/>
    <w:rsid w:val="00917FDC"/>
    <w:rsid w:val="009212F8"/>
    <w:rsid w:val="00925944"/>
    <w:rsid w:val="009302DD"/>
    <w:rsid w:val="00935276"/>
    <w:rsid w:val="009358BC"/>
    <w:rsid w:val="009461C9"/>
    <w:rsid w:val="00946D55"/>
    <w:rsid w:val="00964A48"/>
    <w:rsid w:val="00970CB1"/>
    <w:rsid w:val="00971455"/>
    <w:rsid w:val="00971EC4"/>
    <w:rsid w:val="009767DC"/>
    <w:rsid w:val="00980764"/>
    <w:rsid w:val="00990F91"/>
    <w:rsid w:val="00995CDF"/>
    <w:rsid w:val="009A19F0"/>
    <w:rsid w:val="009A1A48"/>
    <w:rsid w:val="009A480F"/>
    <w:rsid w:val="009B5764"/>
    <w:rsid w:val="009B6FBA"/>
    <w:rsid w:val="009B71EB"/>
    <w:rsid w:val="009C5CE5"/>
    <w:rsid w:val="009F1507"/>
    <w:rsid w:val="009F1E4E"/>
    <w:rsid w:val="009F5953"/>
    <w:rsid w:val="00A05DE3"/>
    <w:rsid w:val="00A072DF"/>
    <w:rsid w:val="00A10F96"/>
    <w:rsid w:val="00A22D04"/>
    <w:rsid w:val="00A3206C"/>
    <w:rsid w:val="00A34563"/>
    <w:rsid w:val="00A514DB"/>
    <w:rsid w:val="00A60517"/>
    <w:rsid w:val="00A61569"/>
    <w:rsid w:val="00A635F7"/>
    <w:rsid w:val="00A80955"/>
    <w:rsid w:val="00A87ABE"/>
    <w:rsid w:val="00AA1548"/>
    <w:rsid w:val="00AA1F16"/>
    <w:rsid w:val="00AC048D"/>
    <w:rsid w:val="00AD1C49"/>
    <w:rsid w:val="00AE68A3"/>
    <w:rsid w:val="00AE6F1F"/>
    <w:rsid w:val="00AF49EF"/>
    <w:rsid w:val="00B03402"/>
    <w:rsid w:val="00B05312"/>
    <w:rsid w:val="00B265B5"/>
    <w:rsid w:val="00B30579"/>
    <w:rsid w:val="00B365B3"/>
    <w:rsid w:val="00B4172C"/>
    <w:rsid w:val="00B422FF"/>
    <w:rsid w:val="00B5394C"/>
    <w:rsid w:val="00B5460E"/>
    <w:rsid w:val="00B561AF"/>
    <w:rsid w:val="00B567AA"/>
    <w:rsid w:val="00B62942"/>
    <w:rsid w:val="00B7665B"/>
    <w:rsid w:val="00B85AF2"/>
    <w:rsid w:val="00BA13A0"/>
    <w:rsid w:val="00BC01AA"/>
    <w:rsid w:val="00BC062C"/>
    <w:rsid w:val="00BD436C"/>
    <w:rsid w:val="00BE5333"/>
    <w:rsid w:val="00BE67CD"/>
    <w:rsid w:val="00BF10EA"/>
    <w:rsid w:val="00BF3473"/>
    <w:rsid w:val="00C01FD1"/>
    <w:rsid w:val="00C02B9B"/>
    <w:rsid w:val="00C06859"/>
    <w:rsid w:val="00C0767C"/>
    <w:rsid w:val="00C13B58"/>
    <w:rsid w:val="00C16173"/>
    <w:rsid w:val="00C27597"/>
    <w:rsid w:val="00C3080E"/>
    <w:rsid w:val="00C32B53"/>
    <w:rsid w:val="00C368B5"/>
    <w:rsid w:val="00C40A6C"/>
    <w:rsid w:val="00C42ED5"/>
    <w:rsid w:val="00C438DC"/>
    <w:rsid w:val="00C52845"/>
    <w:rsid w:val="00C538ED"/>
    <w:rsid w:val="00C54999"/>
    <w:rsid w:val="00C57AA5"/>
    <w:rsid w:val="00C57F09"/>
    <w:rsid w:val="00C74D3A"/>
    <w:rsid w:val="00C82420"/>
    <w:rsid w:val="00C957EA"/>
    <w:rsid w:val="00CA3184"/>
    <w:rsid w:val="00CA6BF6"/>
    <w:rsid w:val="00CB5302"/>
    <w:rsid w:val="00CB6E11"/>
    <w:rsid w:val="00CD3BBB"/>
    <w:rsid w:val="00CE1380"/>
    <w:rsid w:val="00CE486E"/>
    <w:rsid w:val="00CF13B8"/>
    <w:rsid w:val="00CF4F0D"/>
    <w:rsid w:val="00D0012E"/>
    <w:rsid w:val="00D15F9E"/>
    <w:rsid w:val="00D26448"/>
    <w:rsid w:val="00D26D4A"/>
    <w:rsid w:val="00D307D3"/>
    <w:rsid w:val="00D3297B"/>
    <w:rsid w:val="00D37AB8"/>
    <w:rsid w:val="00D45992"/>
    <w:rsid w:val="00D5394C"/>
    <w:rsid w:val="00D62328"/>
    <w:rsid w:val="00D62C33"/>
    <w:rsid w:val="00D706A7"/>
    <w:rsid w:val="00D75B2F"/>
    <w:rsid w:val="00D91E86"/>
    <w:rsid w:val="00D93ED9"/>
    <w:rsid w:val="00D93F3A"/>
    <w:rsid w:val="00D96806"/>
    <w:rsid w:val="00D96901"/>
    <w:rsid w:val="00D97009"/>
    <w:rsid w:val="00DA0F94"/>
    <w:rsid w:val="00DA4FFA"/>
    <w:rsid w:val="00DC2A32"/>
    <w:rsid w:val="00DC64F7"/>
    <w:rsid w:val="00DD577D"/>
    <w:rsid w:val="00DE12B5"/>
    <w:rsid w:val="00DE6886"/>
    <w:rsid w:val="00DF00DD"/>
    <w:rsid w:val="00DF457F"/>
    <w:rsid w:val="00E037A1"/>
    <w:rsid w:val="00E15E93"/>
    <w:rsid w:val="00E162C6"/>
    <w:rsid w:val="00E2061D"/>
    <w:rsid w:val="00E214D4"/>
    <w:rsid w:val="00E22DAC"/>
    <w:rsid w:val="00E272F4"/>
    <w:rsid w:val="00E3221D"/>
    <w:rsid w:val="00E37314"/>
    <w:rsid w:val="00E47516"/>
    <w:rsid w:val="00E54DDE"/>
    <w:rsid w:val="00E64568"/>
    <w:rsid w:val="00E66133"/>
    <w:rsid w:val="00E67049"/>
    <w:rsid w:val="00E67F73"/>
    <w:rsid w:val="00E81C06"/>
    <w:rsid w:val="00E837AA"/>
    <w:rsid w:val="00E86FB1"/>
    <w:rsid w:val="00E978C4"/>
    <w:rsid w:val="00EA771F"/>
    <w:rsid w:val="00EB33FA"/>
    <w:rsid w:val="00EB4E97"/>
    <w:rsid w:val="00EC544A"/>
    <w:rsid w:val="00EC5D18"/>
    <w:rsid w:val="00EE4872"/>
    <w:rsid w:val="00EE6745"/>
    <w:rsid w:val="00F0205D"/>
    <w:rsid w:val="00F046EA"/>
    <w:rsid w:val="00F11434"/>
    <w:rsid w:val="00F15C21"/>
    <w:rsid w:val="00F16DB4"/>
    <w:rsid w:val="00F26756"/>
    <w:rsid w:val="00F279E4"/>
    <w:rsid w:val="00F31BF9"/>
    <w:rsid w:val="00F5083C"/>
    <w:rsid w:val="00F53825"/>
    <w:rsid w:val="00F55C18"/>
    <w:rsid w:val="00F62CD9"/>
    <w:rsid w:val="00F64004"/>
    <w:rsid w:val="00F664CC"/>
    <w:rsid w:val="00F75ABE"/>
    <w:rsid w:val="00F87137"/>
    <w:rsid w:val="00F973C3"/>
    <w:rsid w:val="00FB059E"/>
    <w:rsid w:val="00FB0DB6"/>
    <w:rsid w:val="00FB6A52"/>
    <w:rsid w:val="00FB6F91"/>
    <w:rsid w:val="00FD2139"/>
    <w:rsid w:val="00FF13DA"/>
    <w:rsid w:val="00FF5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C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8" w:uiPriority="39"/>
    <w:lsdException w:name="footnote text" w:uiPriority="99"/>
    <w:lsdException w:name="annotation text" w:uiPriority="99"/>
    <w:lsdException w:name="header" w:uiPriority="99"/>
    <w:lsdException w:name="footer" w:uiPriority="99"/>
    <w:lsdException w:name="caption" w:semiHidden="1" w:unhideWhenUsed="1"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List" w:uiPriority="99"/>
    <w:lsdException w:name="List 2" w:uiPriority="99"/>
    <w:lsdException w:name="Title" w:qFormat="1"/>
    <w:lsdException w:name="Subtitle" w:qFormat="1"/>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No Spacing" w:qFormat="1"/>
    <w:lsdException w:name="Revision" w:uiPriority="99"/>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3350E"/>
    <w:rPr>
      <w:rFonts w:ascii="Times New Roman" w:eastAsia="Times New Roman" w:hAnsi="Times New Roman"/>
    </w:rPr>
  </w:style>
  <w:style w:type="paragraph" w:styleId="Heading1">
    <w:name w:val="heading 1"/>
    <w:basedOn w:val="Normal"/>
    <w:next w:val="Normal"/>
    <w:link w:val="Heading1Char"/>
    <w:uiPriority w:val="9"/>
    <w:qFormat/>
    <w:rsid w:val="0063350E"/>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63350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63350E"/>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63350E"/>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4B5D"/>
    <w:rPr>
      <w:rFonts w:ascii="Arial" w:eastAsia="Times New Roman" w:hAnsi="Arial"/>
      <w:b/>
      <w:kern w:val="32"/>
      <w:sz w:val="32"/>
    </w:rPr>
  </w:style>
  <w:style w:type="character" w:customStyle="1" w:styleId="Heading2Char">
    <w:name w:val="Heading 2 Char"/>
    <w:link w:val="Heading2"/>
    <w:uiPriority w:val="9"/>
    <w:rsid w:val="0063350E"/>
    <w:rPr>
      <w:rFonts w:ascii="Cambria" w:eastAsia="Times New Roman" w:hAnsi="Cambria"/>
      <w:b/>
      <w:bCs/>
      <w:i/>
      <w:iCs/>
      <w:sz w:val="28"/>
      <w:szCs w:val="28"/>
    </w:rPr>
  </w:style>
  <w:style w:type="paragraph" w:styleId="Footer">
    <w:name w:val="footer"/>
    <w:basedOn w:val="Normal"/>
    <w:link w:val="FooterChar"/>
    <w:uiPriority w:val="99"/>
    <w:rsid w:val="001D4B5D"/>
    <w:pPr>
      <w:tabs>
        <w:tab w:val="center" w:pos="4320"/>
        <w:tab w:val="right" w:pos="8640"/>
      </w:tabs>
    </w:pPr>
  </w:style>
  <w:style w:type="character" w:customStyle="1" w:styleId="FooterChar">
    <w:name w:val="Footer Char"/>
    <w:link w:val="Footer"/>
    <w:uiPriority w:val="99"/>
    <w:rsid w:val="001D4B5D"/>
    <w:rPr>
      <w:rFonts w:ascii="Times New Roman" w:eastAsia="Times New Roman" w:hAnsi="Times New Roman" w:cs="Times New Roman"/>
      <w:sz w:val="24"/>
      <w:szCs w:val="24"/>
    </w:rPr>
  </w:style>
  <w:style w:type="character" w:styleId="PageNumber">
    <w:name w:val="page number"/>
    <w:basedOn w:val="DefaultParagraphFont"/>
    <w:uiPriority w:val="99"/>
    <w:rsid w:val="001D4B5D"/>
  </w:style>
  <w:style w:type="paragraph" w:styleId="FootnoteText">
    <w:name w:val="footnote text"/>
    <w:basedOn w:val="Normal"/>
    <w:link w:val="FootnoteTextChar"/>
    <w:uiPriority w:val="99"/>
    <w:semiHidden/>
    <w:rsid w:val="001D4B5D"/>
  </w:style>
  <w:style w:type="character" w:customStyle="1" w:styleId="FootnoteTextChar">
    <w:name w:val="Footnote Text Char"/>
    <w:link w:val="FootnoteText"/>
    <w:uiPriority w:val="99"/>
    <w:semiHidden/>
    <w:rsid w:val="001D4B5D"/>
    <w:rPr>
      <w:rFonts w:ascii="Times New Roman" w:eastAsia="Times New Roman" w:hAnsi="Times New Roman" w:cs="Times New Roman"/>
      <w:sz w:val="20"/>
      <w:szCs w:val="20"/>
    </w:rPr>
  </w:style>
  <w:style w:type="character" w:styleId="FootnoteReference">
    <w:name w:val="footnote reference"/>
    <w:uiPriority w:val="99"/>
    <w:semiHidden/>
    <w:rsid w:val="001D4B5D"/>
    <w:rPr>
      <w:vertAlign w:val="superscript"/>
    </w:rPr>
  </w:style>
  <w:style w:type="character" w:styleId="Hyperlink">
    <w:name w:val="Hyperlink"/>
    <w:uiPriority w:val="99"/>
    <w:rsid w:val="0063350E"/>
    <w:rPr>
      <w:color w:val="0000FF"/>
      <w:u w:val="none"/>
    </w:rPr>
  </w:style>
  <w:style w:type="character" w:customStyle="1" w:styleId="p12">
    <w:name w:val="p12"/>
    <w:basedOn w:val="DefaultParagraphFont"/>
    <w:rsid w:val="001D4B5D"/>
  </w:style>
  <w:style w:type="paragraph" w:styleId="HTMLPreformatted">
    <w:name w:val="HTML Preformatted"/>
    <w:basedOn w:val="Normal"/>
    <w:link w:val="HTMLPreformattedChar"/>
    <w:uiPriority w:val="99"/>
    <w:rsid w:val="001D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1D4B5D"/>
    <w:rPr>
      <w:rFonts w:ascii="Courier New" w:eastAsia="Times New Roman" w:hAnsi="Courier New" w:cs="Courier New"/>
      <w:sz w:val="20"/>
      <w:szCs w:val="20"/>
    </w:rPr>
  </w:style>
  <w:style w:type="character" w:styleId="Emphasis">
    <w:name w:val="Emphasis"/>
    <w:uiPriority w:val="20"/>
    <w:qFormat/>
    <w:rsid w:val="001D4B5D"/>
    <w:rPr>
      <w:i/>
      <w:iCs/>
    </w:rPr>
  </w:style>
  <w:style w:type="paragraph" w:styleId="Header">
    <w:name w:val="header"/>
    <w:basedOn w:val="Normal"/>
    <w:link w:val="HeaderChar"/>
    <w:uiPriority w:val="99"/>
    <w:rsid w:val="001D4B5D"/>
    <w:pPr>
      <w:tabs>
        <w:tab w:val="center" w:pos="4320"/>
        <w:tab w:val="right" w:pos="8640"/>
      </w:tabs>
    </w:pPr>
  </w:style>
  <w:style w:type="character" w:customStyle="1" w:styleId="HeaderChar">
    <w:name w:val="Header Char"/>
    <w:link w:val="Header"/>
    <w:uiPriority w:val="99"/>
    <w:rsid w:val="001D4B5D"/>
    <w:rPr>
      <w:rFonts w:ascii="Times New Roman" w:eastAsia="Times New Roman" w:hAnsi="Times New Roman" w:cs="Times New Roman"/>
      <w:sz w:val="24"/>
      <w:szCs w:val="24"/>
    </w:rPr>
  </w:style>
  <w:style w:type="table" w:styleId="TableGrid">
    <w:name w:val="Table Grid"/>
    <w:basedOn w:val="TableNormal"/>
    <w:uiPriority w:val="59"/>
    <w:rsid w:val="001D4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1D4B5D"/>
    <w:pPr>
      <w:spacing w:before="100" w:beforeAutospacing="1" w:after="100" w:afterAutospacing="1"/>
    </w:pPr>
  </w:style>
  <w:style w:type="character" w:customStyle="1" w:styleId="m">
    <w:name w:val="m"/>
    <w:basedOn w:val="DefaultParagraphFont"/>
    <w:rsid w:val="001D4B5D"/>
  </w:style>
  <w:style w:type="paragraph" w:styleId="NormalWeb">
    <w:name w:val="Normal (Web)"/>
    <w:basedOn w:val="Normal"/>
    <w:uiPriority w:val="99"/>
    <w:rsid w:val="001D4B5D"/>
    <w:pPr>
      <w:spacing w:before="100" w:beforeAutospacing="1" w:after="100" w:afterAutospacing="1"/>
    </w:pPr>
  </w:style>
  <w:style w:type="character" w:customStyle="1" w:styleId="grame">
    <w:name w:val="grame"/>
    <w:basedOn w:val="DefaultParagraphFont"/>
    <w:rsid w:val="001D4B5D"/>
  </w:style>
  <w:style w:type="character" w:styleId="FollowedHyperlink">
    <w:name w:val="FollowedHyperlink"/>
    <w:uiPriority w:val="99"/>
    <w:rsid w:val="001D4B5D"/>
    <w:rPr>
      <w:color w:val="800080"/>
      <w:u w:val="single"/>
    </w:rPr>
  </w:style>
  <w:style w:type="paragraph" w:styleId="BalloonText">
    <w:name w:val="Balloon Text"/>
    <w:basedOn w:val="Normal"/>
    <w:link w:val="BalloonTextChar"/>
    <w:uiPriority w:val="99"/>
    <w:rsid w:val="0063350E"/>
    <w:rPr>
      <w:rFonts w:ascii="Tahoma" w:hAnsi="Tahoma" w:cs="Tahoma"/>
      <w:sz w:val="16"/>
      <w:szCs w:val="16"/>
    </w:rPr>
  </w:style>
  <w:style w:type="character" w:customStyle="1" w:styleId="BalloonTextChar">
    <w:name w:val="Balloon Text Char"/>
    <w:link w:val="BalloonText"/>
    <w:uiPriority w:val="99"/>
    <w:rsid w:val="001D4B5D"/>
    <w:rPr>
      <w:rFonts w:ascii="Tahoma" w:eastAsia="Times New Roman" w:hAnsi="Tahoma" w:cs="Tahoma"/>
      <w:sz w:val="16"/>
      <w:szCs w:val="16"/>
    </w:rPr>
  </w:style>
  <w:style w:type="paragraph" w:customStyle="1" w:styleId="MediumGrid1-Accent21">
    <w:name w:val="Medium Grid 1 - Accent 21"/>
    <w:basedOn w:val="Normal"/>
    <w:uiPriority w:val="34"/>
    <w:qFormat/>
    <w:rsid w:val="001D4B5D"/>
    <w:pPr>
      <w:ind w:left="720"/>
      <w:contextualSpacing/>
    </w:pPr>
  </w:style>
  <w:style w:type="paragraph" w:customStyle="1" w:styleId="level1">
    <w:name w:val="level1"/>
    <w:basedOn w:val="Normal"/>
    <w:rsid w:val="001D4B5D"/>
    <w:pPr>
      <w:spacing w:before="100" w:beforeAutospacing="1" w:after="100" w:afterAutospacing="1"/>
    </w:pPr>
  </w:style>
  <w:style w:type="character" w:styleId="Strong">
    <w:name w:val="Strong"/>
    <w:uiPriority w:val="22"/>
    <w:qFormat/>
    <w:rsid w:val="001D4B5D"/>
    <w:rPr>
      <w:b/>
      <w:bCs/>
    </w:rPr>
  </w:style>
  <w:style w:type="paragraph" w:customStyle="1" w:styleId="Level10">
    <w:name w:val="Level 1"/>
    <w:rsid w:val="001D4B5D"/>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1D4B5D"/>
  </w:style>
  <w:style w:type="character" w:customStyle="1" w:styleId="fieldauthors">
    <w:name w:val="field_authors"/>
    <w:basedOn w:val="DefaultParagraphFont"/>
    <w:rsid w:val="001D4B5D"/>
  </w:style>
  <w:style w:type="character" w:customStyle="1" w:styleId="personname">
    <w:name w:val="person_name"/>
    <w:basedOn w:val="DefaultParagraphFont"/>
    <w:rsid w:val="001D4B5D"/>
  </w:style>
  <w:style w:type="character" w:customStyle="1" w:styleId="fieldyear">
    <w:name w:val="field_year"/>
    <w:basedOn w:val="DefaultParagraphFont"/>
    <w:rsid w:val="001D4B5D"/>
  </w:style>
  <w:style w:type="character" w:customStyle="1" w:styleId="fieldtitle">
    <w:name w:val="field_title"/>
    <w:basedOn w:val="DefaultParagraphFont"/>
    <w:rsid w:val="001D4B5D"/>
  </w:style>
  <w:style w:type="character" w:customStyle="1" w:styleId="fieldpublication">
    <w:name w:val="field_publication"/>
    <w:basedOn w:val="DefaultParagraphFont"/>
    <w:rsid w:val="001D4B5D"/>
  </w:style>
  <w:style w:type="character" w:customStyle="1" w:styleId="fieldvolume">
    <w:name w:val="field_volume"/>
    <w:basedOn w:val="DefaultParagraphFont"/>
    <w:rsid w:val="001D4B5D"/>
  </w:style>
  <w:style w:type="character" w:customStyle="1" w:styleId="fieldpages">
    <w:name w:val="field_pages"/>
    <w:basedOn w:val="DefaultParagraphFont"/>
    <w:rsid w:val="001D4B5D"/>
  </w:style>
  <w:style w:type="character" w:styleId="HTMLCite">
    <w:name w:val="HTML Cite"/>
    <w:uiPriority w:val="99"/>
    <w:unhideWhenUsed/>
    <w:rsid w:val="001D4B5D"/>
    <w:rPr>
      <w:i w:val="0"/>
      <w:iCs w:val="0"/>
    </w:rPr>
  </w:style>
  <w:style w:type="character" w:customStyle="1" w:styleId="title201">
    <w:name w:val="title201"/>
    <w:rsid w:val="001D4B5D"/>
    <w:rPr>
      <w:b/>
      <w:bCs/>
      <w:color w:val="990000"/>
      <w:sz w:val="20"/>
      <w:szCs w:val="20"/>
    </w:rPr>
  </w:style>
  <w:style w:type="character" w:customStyle="1" w:styleId="term1">
    <w:name w:val="term1"/>
    <w:rsid w:val="001D4B5D"/>
    <w:rPr>
      <w:b/>
      <w:bCs/>
      <w:color w:val="000066"/>
    </w:rPr>
  </w:style>
  <w:style w:type="character" w:customStyle="1" w:styleId="StyleLatinArialComplexArial">
    <w:name w:val="Style (Latin) Arial (Complex) Arial"/>
    <w:rsid w:val="00D2429B"/>
    <w:rPr>
      <w:rFonts w:ascii="Arial" w:hAnsi="Arial" w:cs="Arial"/>
      <w:sz w:val="22"/>
    </w:rPr>
  </w:style>
  <w:style w:type="paragraph" w:customStyle="1" w:styleId="Default">
    <w:name w:val="Default"/>
    <w:rsid w:val="00D2429B"/>
    <w:pPr>
      <w:autoSpaceDE w:val="0"/>
      <w:autoSpaceDN w:val="0"/>
      <w:adjustRightInd w:val="0"/>
    </w:pPr>
    <w:rPr>
      <w:rFonts w:ascii="Arial" w:hAnsi="Arial" w:cs="Arial"/>
      <w:color w:val="000000"/>
      <w:sz w:val="24"/>
      <w:szCs w:val="24"/>
    </w:rPr>
  </w:style>
  <w:style w:type="paragraph" w:customStyle="1" w:styleId="helptext1">
    <w:name w:val="helptext1"/>
    <w:basedOn w:val="Normal"/>
    <w:rsid w:val="00CC4DEA"/>
    <w:pPr>
      <w:spacing w:before="50" w:after="50" w:line="160" w:lineRule="atLeast"/>
      <w:textAlignment w:val="bottom"/>
    </w:pPr>
    <w:rPr>
      <w:rFonts w:ascii="Verdana" w:hAnsi="Verdana"/>
      <w:sz w:val="12"/>
      <w:szCs w:val="12"/>
    </w:rPr>
  </w:style>
  <w:style w:type="paragraph" w:customStyle="1" w:styleId="ParaNoInd">
    <w:name w:val="ParaNoInd"/>
    <w:basedOn w:val="Normal"/>
    <w:rsid w:val="00EA31B3"/>
    <w:pPr>
      <w:spacing w:line="240" w:lineRule="exact"/>
      <w:jc w:val="both"/>
    </w:pPr>
  </w:style>
  <w:style w:type="paragraph" w:styleId="PlainText">
    <w:name w:val="Plain Text"/>
    <w:basedOn w:val="Normal"/>
    <w:link w:val="PlainTextChar"/>
    <w:uiPriority w:val="99"/>
    <w:unhideWhenUsed/>
    <w:rsid w:val="00D57822"/>
    <w:rPr>
      <w:rFonts w:ascii="Consolas" w:eastAsia="Calibri" w:hAnsi="Consolas"/>
      <w:sz w:val="21"/>
      <w:szCs w:val="21"/>
    </w:rPr>
  </w:style>
  <w:style w:type="character" w:customStyle="1" w:styleId="PlainTextChar">
    <w:name w:val="Plain Text Char"/>
    <w:link w:val="PlainText"/>
    <w:uiPriority w:val="99"/>
    <w:rsid w:val="00D57822"/>
    <w:rPr>
      <w:rFonts w:ascii="Consolas" w:eastAsia="Calibri" w:hAnsi="Consolas" w:cs="Times New Roman"/>
      <w:sz w:val="21"/>
      <w:szCs w:val="21"/>
    </w:rPr>
  </w:style>
  <w:style w:type="character" w:customStyle="1" w:styleId="quoted">
    <w:name w:val="quoted"/>
    <w:basedOn w:val="DefaultParagraphFont"/>
    <w:rsid w:val="00E54F41"/>
  </w:style>
  <w:style w:type="paragraph" w:customStyle="1" w:styleId="RefText">
    <w:name w:val="Ref Text"/>
    <w:rsid w:val="00A0728D"/>
    <w:pPr>
      <w:spacing w:line="220" w:lineRule="exact"/>
      <w:ind w:left="227" w:hanging="227"/>
      <w:jc w:val="both"/>
    </w:pPr>
    <w:rPr>
      <w:rFonts w:ascii="Times New Roman" w:eastAsia="Times New Roman" w:hAnsi="Times New Roman"/>
      <w:sz w:val="18"/>
    </w:rPr>
  </w:style>
  <w:style w:type="paragraph" w:styleId="EndnoteText">
    <w:name w:val="endnote text"/>
    <w:basedOn w:val="Normal"/>
    <w:link w:val="EndnoteTextChar"/>
    <w:uiPriority w:val="99"/>
    <w:rsid w:val="00A0728D"/>
    <w:pPr>
      <w:spacing w:line="240" w:lineRule="exact"/>
    </w:pPr>
    <w:rPr>
      <w:rFonts w:ascii="Times" w:hAnsi="Times"/>
    </w:rPr>
  </w:style>
  <w:style w:type="character" w:customStyle="1" w:styleId="EndnoteTextChar">
    <w:name w:val="Endnote Text Char"/>
    <w:link w:val="EndnoteText"/>
    <w:uiPriority w:val="99"/>
    <w:rsid w:val="00A0728D"/>
    <w:rPr>
      <w:rFonts w:ascii="Times" w:eastAsia="Times New Roman" w:hAnsi="Times"/>
    </w:rPr>
  </w:style>
  <w:style w:type="character" w:styleId="EndnoteReference">
    <w:name w:val="endnote reference"/>
    <w:uiPriority w:val="99"/>
    <w:rsid w:val="00A0728D"/>
    <w:rPr>
      <w:vertAlign w:val="superscript"/>
    </w:rPr>
  </w:style>
  <w:style w:type="character" w:customStyle="1" w:styleId="Annotation">
    <w:name w:val="Annotation"/>
    <w:uiPriority w:val="1"/>
    <w:qFormat/>
    <w:rsid w:val="006D7254"/>
    <w:rPr>
      <w:i/>
      <w:iCs/>
      <w:caps w:val="0"/>
      <w:smallCaps w:val="0"/>
      <w:strike w:val="0"/>
      <w:dstrike w:val="0"/>
      <w:vanish/>
      <w:color w:val="FF0000"/>
      <w:vertAlign w:val="baseline"/>
    </w:rPr>
  </w:style>
  <w:style w:type="paragraph" w:customStyle="1" w:styleId="Specification">
    <w:name w:val="Specification"/>
    <w:basedOn w:val="Normal"/>
    <w:next w:val="Normal"/>
    <w:qFormat/>
    <w:rsid w:val="00495C2E"/>
    <w:pPr>
      <w:keepLines/>
      <w:spacing w:before="200" w:line="360" w:lineRule="auto"/>
      <w:ind w:left="720"/>
      <w:jc w:val="both"/>
    </w:pPr>
    <w:rPr>
      <w:color w:val="000000"/>
      <w:sz w:val="22"/>
      <w:szCs w:val="22"/>
    </w:rPr>
  </w:style>
  <w:style w:type="character" w:customStyle="1" w:styleId="Heading3Char">
    <w:name w:val="Heading 3 Char"/>
    <w:link w:val="Heading3"/>
    <w:uiPriority w:val="9"/>
    <w:rsid w:val="000A33B5"/>
    <w:rPr>
      <w:rFonts w:ascii="Arial" w:eastAsia="Times New Roman" w:hAnsi="Arial"/>
      <w:b/>
      <w:sz w:val="26"/>
    </w:rPr>
  </w:style>
  <w:style w:type="paragraph" w:styleId="List">
    <w:name w:val="List"/>
    <w:basedOn w:val="Normal"/>
    <w:uiPriority w:val="99"/>
    <w:unhideWhenUsed/>
    <w:rsid w:val="000A33B5"/>
    <w:pPr>
      <w:numPr>
        <w:numId w:val="1"/>
      </w:numPr>
      <w:tabs>
        <w:tab w:val="num" w:pos="360"/>
      </w:tabs>
      <w:spacing w:before="40" w:line="360" w:lineRule="auto"/>
      <w:ind w:left="0" w:firstLine="0"/>
      <w:contextualSpacing/>
      <w:jc w:val="both"/>
    </w:pPr>
    <w:rPr>
      <w:color w:val="000000"/>
      <w:sz w:val="22"/>
      <w:szCs w:val="22"/>
    </w:rPr>
  </w:style>
  <w:style w:type="paragraph" w:styleId="List2">
    <w:name w:val="List 2"/>
    <w:basedOn w:val="Normal"/>
    <w:uiPriority w:val="99"/>
    <w:unhideWhenUsed/>
    <w:rsid w:val="000A33B5"/>
    <w:pPr>
      <w:spacing w:before="200" w:after="200" w:line="360" w:lineRule="auto"/>
      <w:ind w:left="720" w:hanging="360"/>
      <w:contextualSpacing/>
      <w:jc w:val="both"/>
    </w:pPr>
    <w:rPr>
      <w:color w:val="000000"/>
      <w:sz w:val="22"/>
      <w:szCs w:val="22"/>
    </w:rPr>
  </w:style>
  <w:style w:type="character" w:customStyle="1" w:styleId="apple-converted-space">
    <w:name w:val="apple-converted-space"/>
    <w:rsid w:val="00553C0B"/>
  </w:style>
  <w:style w:type="paragraph" w:customStyle="1" w:styleId="ColorfulShading-Accent11">
    <w:name w:val="Colorful Shading - Accent 11"/>
    <w:hidden/>
    <w:rsid w:val="00185A64"/>
    <w:rPr>
      <w:rFonts w:ascii="Times New Roman" w:eastAsia="Times New Roman" w:hAnsi="Times New Roman"/>
      <w:sz w:val="24"/>
      <w:szCs w:val="24"/>
    </w:rPr>
  </w:style>
  <w:style w:type="character" w:styleId="CommentReference">
    <w:name w:val="annotation reference"/>
    <w:uiPriority w:val="99"/>
    <w:rsid w:val="0063350E"/>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rsid w:val="004C6D04"/>
  </w:style>
  <w:style w:type="character" w:customStyle="1" w:styleId="CommentTextChar">
    <w:name w:val="Comment Text Char"/>
    <w:basedOn w:val="DefaultParagraphFont"/>
    <w:link w:val="CommentText"/>
    <w:uiPriority w:val="99"/>
    <w:rsid w:val="004C6D04"/>
    <w:rPr>
      <w:rFonts w:ascii="Times New Roman" w:eastAsia="Times New Roman" w:hAnsi="Times New Roman"/>
    </w:rPr>
  </w:style>
  <w:style w:type="paragraph" w:styleId="CommentSubject">
    <w:name w:val="annotation subject"/>
    <w:basedOn w:val="CommentText"/>
    <w:next w:val="CommentText"/>
    <w:link w:val="CommentSubjectChar"/>
    <w:uiPriority w:val="99"/>
    <w:rsid w:val="004C6D04"/>
    <w:rPr>
      <w:rFonts w:ascii="Calibri" w:eastAsia="Calibri" w:hAnsi="Calibri"/>
      <w:sz w:val="24"/>
    </w:rPr>
  </w:style>
  <w:style w:type="character" w:customStyle="1" w:styleId="CommentSubjectChar">
    <w:name w:val="Comment Subject Char"/>
    <w:link w:val="CommentSubject"/>
    <w:uiPriority w:val="99"/>
    <w:rsid w:val="0063350E"/>
    <w:rPr>
      <w:sz w:val="24"/>
      <w:lang w:val="en-US" w:eastAsia="en-US" w:bidi="ar-SA"/>
    </w:rPr>
  </w:style>
  <w:style w:type="character" w:customStyle="1" w:styleId="aubase">
    <w:name w:val="au_base"/>
    <w:rsid w:val="0063350E"/>
    <w:rPr>
      <w:sz w:val="24"/>
    </w:rPr>
  </w:style>
  <w:style w:type="character" w:customStyle="1" w:styleId="aucollab">
    <w:name w:val="au_collab"/>
    <w:basedOn w:val="aubase"/>
    <w:rsid w:val="0063350E"/>
    <w:rPr>
      <w:sz w:val="24"/>
      <w:bdr w:val="none" w:sz="0" w:space="0" w:color="auto"/>
      <w:shd w:val="clear" w:color="auto" w:fill="C0C0C0"/>
    </w:rPr>
  </w:style>
  <w:style w:type="character" w:customStyle="1" w:styleId="audeg">
    <w:name w:val="au_deg"/>
    <w:basedOn w:val="aubase"/>
    <w:rsid w:val="0063350E"/>
    <w:rPr>
      <w:sz w:val="24"/>
      <w:bdr w:val="none" w:sz="0" w:space="0" w:color="auto"/>
      <w:shd w:val="clear" w:color="auto" w:fill="FFFF00"/>
    </w:rPr>
  </w:style>
  <w:style w:type="character" w:customStyle="1" w:styleId="aufname">
    <w:name w:val="au_fname"/>
    <w:basedOn w:val="aubase"/>
    <w:rsid w:val="0063350E"/>
    <w:rPr>
      <w:sz w:val="24"/>
      <w:bdr w:val="none" w:sz="0" w:space="0" w:color="auto"/>
      <w:shd w:val="clear" w:color="auto" w:fill="FFFFCC"/>
    </w:rPr>
  </w:style>
  <w:style w:type="character" w:customStyle="1" w:styleId="aurole">
    <w:name w:val="au_role"/>
    <w:basedOn w:val="aubase"/>
    <w:rsid w:val="0063350E"/>
    <w:rPr>
      <w:sz w:val="24"/>
      <w:bdr w:val="none" w:sz="0" w:space="0" w:color="auto"/>
      <w:shd w:val="clear" w:color="auto" w:fill="808000"/>
    </w:rPr>
  </w:style>
  <w:style w:type="character" w:customStyle="1" w:styleId="ausuffix">
    <w:name w:val="au_suffix"/>
    <w:basedOn w:val="aubase"/>
    <w:rsid w:val="0063350E"/>
    <w:rPr>
      <w:sz w:val="24"/>
      <w:bdr w:val="none" w:sz="0" w:space="0" w:color="auto"/>
      <w:shd w:val="clear" w:color="auto" w:fill="FF00FF"/>
    </w:rPr>
  </w:style>
  <w:style w:type="character" w:customStyle="1" w:styleId="ausurname">
    <w:name w:val="au_surname"/>
    <w:basedOn w:val="aubase"/>
    <w:rsid w:val="0063350E"/>
    <w:rPr>
      <w:sz w:val="24"/>
      <w:bdr w:val="none" w:sz="0" w:space="0" w:color="auto"/>
      <w:shd w:val="clear" w:color="auto" w:fill="CCFF99"/>
    </w:rPr>
  </w:style>
  <w:style w:type="character" w:customStyle="1" w:styleId="bibbase">
    <w:name w:val="bib_base"/>
    <w:rsid w:val="0063350E"/>
    <w:rPr>
      <w:sz w:val="24"/>
    </w:rPr>
  </w:style>
  <w:style w:type="character" w:customStyle="1" w:styleId="bibarticle">
    <w:name w:val="bib_article"/>
    <w:basedOn w:val="bibbase"/>
    <w:rsid w:val="0063350E"/>
    <w:rPr>
      <w:sz w:val="24"/>
      <w:bdr w:val="none" w:sz="0" w:space="0" w:color="auto"/>
      <w:shd w:val="clear" w:color="auto" w:fill="CCFFFF"/>
    </w:rPr>
  </w:style>
  <w:style w:type="character" w:customStyle="1" w:styleId="bibcomment">
    <w:name w:val="bib_comment"/>
    <w:basedOn w:val="bibbase"/>
    <w:rsid w:val="0063350E"/>
    <w:rPr>
      <w:sz w:val="24"/>
    </w:rPr>
  </w:style>
  <w:style w:type="character" w:customStyle="1" w:styleId="bibdeg">
    <w:name w:val="bib_deg"/>
    <w:basedOn w:val="bibbase"/>
    <w:rsid w:val="0063350E"/>
    <w:rPr>
      <w:sz w:val="24"/>
    </w:rPr>
  </w:style>
  <w:style w:type="character" w:customStyle="1" w:styleId="bibdoi">
    <w:name w:val="bib_doi"/>
    <w:basedOn w:val="bibbase"/>
    <w:rsid w:val="0063350E"/>
    <w:rPr>
      <w:sz w:val="24"/>
      <w:bdr w:val="none" w:sz="0" w:space="0" w:color="auto"/>
      <w:shd w:val="clear" w:color="auto" w:fill="CCFFCC"/>
    </w:rPr>
  </w:style>
  <w:style w:type="character" w:customStyle="1" w:styleId="bibetal">
    <w:name w:val="bib_etal"/>
    <w:basedOn w:val="bibbase"/>
    <w:rsid w:val="0063350E"/>
    <w:rPr>
      <w:sz w:val="24"/>
      <w:bdr w:val="none" w:sz="0" w:space="0" w:color="auto"/>
      <w:shd w:val="clear" w:color="auto" w:fill="CCFF99"/>
    </w:rPr>
  </w:style>
  <w:style w:type="character" w:customStyle="1" w:styleId="bibfname">
    <w:name w:val="bib_fname"/>
    <w:basedOn w:val="bibbase"/>
    <w:rsid w:val="0063350E"/>
    <w:rPr>
      <w:sz w:val="24"/>
      <w:bdr w:val="none" w:sz="0" w:space="0" w:color="auto"/>
      <w:shd w:val="clear" w:color="auto" w:fill="FFFFCC"/>
    </w:rPr>
  </w:style>
  <w:style w:type="character" w:customStyle="1" w:styleId="bibfpage">
    <w:name w:val="bib_fpage"/>
    <w:basedOn w:val="bibbase"/>
    <w:rsid w:val="0063350E"/>
    <w:rPr>
      <w:sz w:val="24"/>
      <w:bdr w:val="none" w:sz="0" w:space="0" w:color="auto"/>
      <w:shd w:val="clear" w:color="auto" w:fill="E6E6E6"/>
    </w:rPr>
  </w:style>
  <w:style w:type="character" w:customStyle="1" w:styleId="bibissue">
    <w:name w:val="bib_issue"/>
    <w:basedOn w:val="bibbase"/>
    <w:rsid w:val="0063350E"/>
    <w:rPr>
      <w:sz w:val="24"/>
      <w:bdr w:val="none" w:sz="0" w:space="0" w:color="auto"/>
      <w:shd w:val="clear" w:color="auto" w:fill="FFFFAB"/>
    </w:rPr>
  </w:style>
  <w:style w:type="character" w:customStyle="1" w:styleId="bibjournal">
    <w:name w:val="bib_journal"/>
    <w:basedOn w:val="bibbase"/>
    <w:rsid w:val="0063350E"/>
    <w:rPr>
      <w:sz w:val="24"/>
      <w:bdr w:val="none" w:sz="0" w:space="0" w:color="auto"/>
      <w:shd w:val="clear" w:color="auto" w:fill="F9DECF"/>
    </w:rPr>
  </w:style>
  <w:style w:type="character" w:customStyle="1" w:styleId="biblpage">
    <w:name w:val="bib_lpage"/>
    <w:basedOn w:val="bibbase"/>
    <w:rsid w:val="0063350E"/>
    <w:rPr>
      <w:sz w:val="24"/>
      <w:bdr w:val="none" w:sz="0" w:space="0" w:color="auto"/>
      <w:shd w:val="clear" w:color="auto" w:fill="D9D9D9"/>
    </w:rPr>
  </w:style>
  <w:style w:type="character" w:customStyle="1" w:styleId="bibnumber">
    <w:name w:val="bib_number"/>
    <w:basedOn w:val="bibbase"/>
    <w:rsid w:val="0063350E"/>
    <w:rPr>
      <w:sz w:val="24"/>
      <w:bdr w:val="none" w:sz="0" w:space="0" w:color="auto"/>
      <w:shd w:val="clear" w:color="auto" w:fill="CCCCFF"/>
    </w:rPr>
  </w:style>
  <w:style w:type="character" w:customStyle="1" w:styleId="biborganization">
    <w:name w:val="bib_organization"/>
    <w:basedOn w:val="bibbase"/>
    <w:rsid w:val="0063350E"/>
    <w:rPr>
      <w:sz w:val="24"/>
      <w:bdr w:val="none" w:sz="0" w:space="0" w:color="auto"/>
      <w:shd w:val="clear" w:color="auto" w:fill="CCFF99"/>
    </w:rPr>
  </w:style>
  <w:style w:type="character" w:customStyle="1" w:styleId="bibsuffix">
    <w:name w:val="bib_suffix"/>
    <w:basedOn w:val="bibbase"/>
    <w:rsid w:val="0063350E"/>
    <w:rPr>
      <w:sz w:val="24"/>
    </w:rPr>
  </w:style>
  <w:style w:type="character" w:customStyle="1" w:styleId="bibsuppl">
    <w:name w:val="bib_suppl"/>
    <w:basedOn w:val="bibbase"/>
    <w:rsid w:val="0063350E"/>
    <w:rPr>
      <w:sz w:val="24"/>
      <w:bdr w:val="none" w:sz="0" w:space="0" w:color="auto"/>
      <w:shd w:val="clear" w:color="auto" w:fill="FFCC66"/>
    </w:rPr>
  </w:style>
  <w:style w:type="character" w:customStyle="1" w:styleId="bibsurname">
    <w:name w:val="bib_surname"/>
    <w:basedOn w:val="bibbase"/>
    <w:rsid w:val="0063350E"/>
    <w:rPr>
      <w:sz w:val="24"/>
      <w:bdr w:val="none" w:sz="0" w:space="0" w:color="auto"/>
      <w:shd w:val="clear" w:color="auto" w:fill="CCFF99"/>
    </w:rPr>
  </w:style>
  <w:style w:type="character" w:customStyle="1" w:styleId="bibunpubl">
    <w:name w:val="bib_unpubl"/>
    <w:basedOn w:val="bibbase"/>
    <w:rsid w:val="0063350E"/>
    <w:rPr>
      <w:sz w:val="24"/>
    </w:rPr>
  </w:style>
  <w:style w:type="character" w:customStyle="1" w:styleId="biburl">
    <w:name w:val="bib_url"/>
    <w:basedOn w:val="bibbase"/>
    <w:rsid w:val="0063350E"/>
    <w:rPr>
      <w:sz w:val="24"/>
      <w:bdr w:val="none" w:sz="0" w:space="0" w:color="auto"/>
      <w:shd w:val="clear" w:color="auto" w:fill="CCFF66"/>
    </w:rPr>
  </w:style>
  <w:style w:type="character" w:customStyle="1" w:styleId="bibvolume">
    <w:name w:val="bib_volume"/>
    <w:basedOn w:val="bibbase"/>
    <w:rsid w:val="0063350E"/>
    <w:rPr>
      <w:sz w:val="24"/>
      <w:bdr w:val="none" w:sz="0" w:space="0" w:color="auto"/>
      <w:shd w:val="clear" w:color="auto" w:fill="CCECFF"/>
    </w:rPr>
  </w:style>
  <w:style w:type="character" w:customStyle="1" w:styleId="bibyear">
    <w:name w:val="bib_year"/>
    <w:basedOn w:val="bibbase"/>
    <w:rsid w:val="0063350E"/>
    <w:rPr>
      <w:sz w:val="24"/>
      <w:bdr w:val="none" w:sz="0" w:space="0" w:color="auto"/>
      <w:shd w:val="clear" w:color="auto" w:fill="FFCCFF"/>
    </w:rPr>
  </w:style>
  <w:style w:type="character" w:customStyle="1" w:styleId="citebase">
    <w:name w:val="cite_base"/>
    <w:rsid w:val="0063350E"/>
    <w:rPr>
      <w:sz w:val="24"/>
    </w:rPr>
  </w:style>
  <w:style w:type="character" w:customStyle="1" w:styleId="citebib">
    <w:name w:val="cite_bib"/>
    <w:basedOn w:val="citebase"/>
    <w:rsid w:val="0063350E"/>
    <w:rPr>
      <w:sz w:val="24"/>
      <w:bdr w:val="none" w:sz="0" w:space="0" w:color="auto"/>
      <w:shd w:val="clear" w:color="auto" w:fill="CCFFFF"/>
    </w:rPr>
  </w:style>
  <w:style w:type="character" w:customStyle="1" w:styleId="citebox">
    <w:name w:val="cite_box"/>
    <w:basedOn w:val="citebase"/>
    <w:rsid w:val="0063350E"/>
    <w:rPr>
      <w:sz w:val="24"/>
    </w:rPr>
  </w:style>
  <w:style w:type="character" w:customStyle="1" w:styleId="citeen">
    <w:name w:val="cite_en"/>
    <w:basedOn w:val="citebase"/>
    <w:rsid w:val="0063350E"/>
    <w:rPr>
      <w:sz w:val="24"/>
      <w:bdr w:val="none" w:sz="0" w:space="0" w:color="auto"/>
      <w:shd w:val="clear" w:color="auto" w:fill="FFFF99"/>
      <w:vertAlign w:val="superscript"/>
    </w:rPr>
  </w:style>
  <w:style w:type="character" w:customStyle="1" w:styleId="citefig">
    <w:name w:val="cite_fig"/>
    <w:basedOn w:val="citebase"/>
    <w:rsid w:val="0063350E"/>
    <w:rPr>
      <w:color w:val="auto"/>
      <w:sz w:val="24"/>
      <w:bdr w:val="none" w:sz="0" w:space="0" w:color="auto"/>
      <w:shd w:val="clear" w:color="auto" w:fill="CCFFCC"/>
    </w:rPr>
  </w:style>
  <w:style w:type="character" w:customStyle="1" w:styleId="citefn">
    <w:name w:val="cite_fn"/>
    <w:basedOn w:val="citebase"/>
    <w:rsid w:val="0063350E"/>
    <w:rPr>
      <w:color w:val="auto"/>
      <w:sz w:val="24"/>
      <w:bdr w:val="none" w:sz="0" w:space="0" w:color="auto"/>
      <w:shd w:val="clear" w:color="auto" w:fill="FF99CC"/>
      <w:vertAlign w:val="baseline"/>
    </w:rPr>
  </w:style>
  <w:style w:type="character" w:customStyle="1" w:styleId="citetbl">
    <w:name w:val="cite_tbl"/>
    <w:basedOn w:val="citebase"/>
    <w:rsid w:val="0063350E"/>
    <w:rPr>
      <w:color w:val="auto"/>
      <w:sz w:val="24"/>
      <w:bdr w:val="none" w:sz="0" w:space="0" w:color="auto"/>
      <w:shd w:val="clear" w:color="auto" w:fill="FF9999"/>
    </w:rPr>
  </w:style>
  <w:style w:type="character" w:customStyle="1" w:styleId="bibextlink">
    <w:name w:val="bib_extlink"/>
    <w:basedOn w:val="bibbase"/>
    <w:rsid w:val="0063350E"/>
    <w:rPr>
      <w:sz w:val="24"/>
      <w:bdr w:val="none" w:sz="0" w:space="0" w:color="auto"/>
      <w:shd w:val="clear" w:color="auto" w:fill="6CCE9D"/>
    </w:rPr>
  </w:style>
  <w:style w:type="character" w:customStyle="1" w:styleId="citeeq">
    <w:name w:val="cite_eq"/>
    <w:basedOn w:val="citebase"/>
    <w:rsid w:val="0063350E"/>
    <w:rPr>
      <w:sz w:val="24"/>
      <w:bdr w:val="none" w:sz="0" w:space="0" w:color="auto"/>
      <w:shd w:val="clear" w:color="auto" w:fill="FFAE37"/>
    </w:rPr>
  </w:style>
  <w:style w:type="character" w:customStyle="1" w:styleId="bibmedline">
    <w:name w:val="bib_medline"/>
    <w:basedOn w:val="bibbase"/>
    <w:rsid w:val="0063350E"/>
    <w:rPr>
      <w:sz w:val="24"/>
    </w:rPr>
  </w:style>
  <w:style w:type="character" w:customStyle="1" w:styleId="citetfn">
    <w:name w:val="cite_tfn"/>
    <w:basedOn w:val="citebase"/>
    <w:rsid w:val="0063350E"/>
    <w:rPr>
      <w:sz w:val="24"/>
      <w:bdr w:val="none" w:sz="0" w:space="0" w:color="auto"/>
      <w:shd w:val="clear" w:color="auto" w:fill="FBBA79"/>
    </w:rPr>
  </w:style>
  <w:style w:type="character" w:customStyle="1" w:styleId="auprefix">
    <w:name w:val="au_prefix"/>
    <w:basedOn w:val="aubase"/>
    <w:rsid w:val="0063350E"/>
    <w:rPr>
      <w:sz w:val="24"/>
      <w:bdr w:val="none" w:sz="0" w:space="0" w:color="auto"/>
      <w:shd w:val="clear" w:color="auto" w:fill="FFCC99"/>
    </w:rPr>
  </w:style>
  <w:style w:type="character" w:customStyle="1" w:styleId="citeapp">
    <w:name w:val="cite_app"/>
    <w:basedOn w:val="citebase"/>
    <w:rsid w:val="0063350E"/>
    <w:rPr>
      <w:sz w:val="24"/>
      <w:bdr w:val="none" w:sz="0" w:space="0" w:color="auto"/>
      <w:shd w:val="clear" w:color="auto" w:fill="CCFF33"/>
    </w:rPr>
  </w:style>
  <w:style w:type="character" w:customStyle="1" w:styleId="citesec">
    <w:name w:val="cite_sec"/>
    <w:basedOn w:val="citebase"/>
    <w:rsid w:val="0063350E"/>
    <w:rPr>
      <w:sz w:val="24"/>
      <w:bdr w:val="none" w:sz="0" w:space="0" w:color="auto"/>
      <w:shd w:val="clear" w:color="auto" w:fill="FFCCCC"/>
    </w:rPr>
  </w:style>
  <w:style w:type="character" w:customStyle="1" w:styleId="aumember">
    <w:name w:val="au_member"/>
    <w:basedOn w:val="aubase"/>
    <w:rsid w:val="0063350E"/>
    <w:rPr>
      <w:sz w:val="24"/>
      <w:bdr w:val="none" w:sz="0" w:space="0" w:color="auto"/>
      <w:shd w:val="clear" w:color="auto" w:fill="FF99CC"/>
    </w:rPr>
  </w:style>
  <w:style w:type="character" w:customStyle="1" w:styleId="bibbook">
    <w:name w:val="bib_book"/>
    <w:rsid w:val="0063350E"/>
    <w:rPr>
      <w:i/>
      <w:sz w:val="24"/>
      <w:bdr w:val="none" w:sz="0" w:space="0" w:color="auto"/>
      <w:shd w:val="clear" w:color="auto" w:fill="99CCFF"/>
    </w:rPr>
  </w:style>
  <w:style w:type="character" w:customStyle="1" w:styleId="bibchapterno">
    <w:name w:val="bib_chapterno"/>
    <w:rsid w:val="0063350E"/>
    <w:rPr>
      <w:sz w:val="24"/>
      <w:bdr w:val="none" w:sz="0" w:space="0" w:color="auto"/>
      <w:shd w:val="clear" w:color="auto" w:fill="D9D9D9"/>
    </w:rPr>
  </w:style>
  <w:style w:type="character" w:customStyle="1" w:styleId="bibchaptertitle">
    <w:name w:val="bib_chaptertitle"/>
    <w:rsid w:val="0063350E"/>
    <w:rPr>
      <w:sz w:val="24"/>
      <w:bdr w:val="none" w:sz="0" w:space="0" w:color="auto"/>
      <w:shd w:val="clear" w:color="auto" w:fill="FF9D5B"/>
    </w:rPr>
  </w:style>
  <w:style w:type="character" w:customStyle="1" w:styleId="bibed-etal">
    <w:name w:val="bib_ed-etal"/>
    <w:rsid w:val="0063350E"/>
    <w:rPr>
      <w:sz w:val="24"/>
      <w:bdr w:val="none" w:sz="0" w:space="0" w:color="auto"/>
      <w:shd w:val="clear" w:color="auto" w:fill="00F4EE"/>
    </w:rPr>
  </w:style>
  <w:style w:type="character" w:customStyle="1" w:styleId="bibed-fname">
    <w:name w:val="bib_ed-fname"/>
    <w:rsid w:val="0063350E"/>
    <w:rPr>
      <w:sz w:val="24"/>
      <w:bdr w:val="none" w:sz="0" w:space="0" w:color="auto"/>
      <w:shd w:val="clear" w:color="auto" w:fill="FFFFB7"/>
    </w:rPr>
  </w:style>
  <w:style w:type="character" w:customStyle="1" w:styleId="bibeditionno">
    <w:name w:val="bib_editionno"/>
    <w:rsid w:val="0063350E"/>
    <w:rPr>
      <w:sz w:val="24"/>
      <w:bdr w:val="none" w:sz="0" w:space="0" w:color="auto"/>
      <w:shd w:val="clear" w:color="auto" w:fill="FFCC00"/>
    </w:rPr>
  </w:style>
  <w:style w:type="character" w:customStyle="1" w:styleId="bibed-organization">
    <w:name w:val="bib_ed-organization"/>
    <w:rsid w:val="0063350E"/>
    <w:rPr>
      <w:sz w:val="24"/>
      <w:bdr w:val="none" w:sz="0" w:space="0" w:color="auto"/>
      <w:shd w:val="clear" w:color="auto" w:fill="FCAAC3"/>
    </w:rPr>
  </w:style>
  <w:style w:type="character" w:customStyle="1" w:styleId="bibed-suffix">
    <w:name w:val="bib_ed-suffix"/>
    <w:rsid w:val="0063350E"/>
    <w:rPr>
      <w:sz w:val="24"/>
      <w:bdr w:val="none" w:sz="0" w:space="0" w:color="auto"/>
      <w:shd w:val="clear" w:color="auto" w:fill="CCFFCC"/>
    </w:rPr>
  </w:style>
  <w:style w:type="character" w:customStyle="1" w:styleId="bibed-surname">
    <w:name w:val="bib_ed-surname"/>
    <w:rsid w:val="0063350E"/>
    <w:rPr>
      <w:sz w:val="24"/>
      <w:bdr w:val="none" w:sz="0" w:space="0" w:color="auto"/>
      <w:shd w:val="clear" w:color="auto" w:fill="FFFF00"/>
    </w:rPr>
  </w:style>
  <w:style w:type="character" w:customStyle="1" w:styleId="bibisbn">
    <w:name w:val="bib_isbn"/>
    <w:rsid w:val="0063350E"/>
    <w:rPr>
      <w:sz w:val="24"/>
      <w:shd w:val="clear" w:color="auto" w:fill="D9D9D9"/>
    </w:rPr>
  </w:style>
  <w:style w:type="character" w:customStyle="1" w:styleId="biblocation">
    <w:name w:val="bib_location"/>
    <w:rsid w:val="0063350E"/>
    <w:rPr>
      <w:sz w:val="24"/>
      <w:bdr w:val="none" w:sz="0" w:space="0" w:color="auto"/>
      <w:shd w:val="clear" w:color="auto" w:fill="FFCCCC"/>
    </w:rPr>
  </w:style>
  <w:style w:type="character" w:customStyle="1" w:styleId="bibpagecount">
    <w:name w:val="bib_pagecount"/>
    <w:rsid w:val="0063350E"/>
    <w:rPr>
      <w:sz w:val="24"/>
      <w:bdr w:val="none" w:sz="0" w:space="0" w:color="auto"/>
      <w:shd w:val="clear" w:color="auto" w:fill="00FF00"/>
    </w:rPr>
  </w:style>
  <w:style w:type="character" w:customStyle="1" w:styleId="bibpublisher">
    <w:name w:val="bib_publisher"/>
    <w:rsid w:val="0063350E"/>
    <w:rPr>
      <w:sz w:val="24"/>
      <w:bdr w:val="none" w:sz="0" w:space="0" w:color="auto"/>
      <w:shd w:val="clear" w:color="auto" w:fill="FF99CC"/>
    </w:rPr>
  </w:style>
  <w:style w:type="character" w:customStyle="1" w:styleId="bibseries">
    <w:name w:val="bib_series"/>
    <w:rsid w:val="0063350E"/>
    <w:rPr>
      <w:sz w:val="24"/>
      <w:shd w:val="clear" w:color="auto" w:fill="FFCC99"/>
    </w:rPr>
  </w:style>
  <w:style w:type="character" w:customStyle="1" w:styleId="bibseriesno">
    <w:name w:val="bib_seriesno"/>
    <w:rsid w:val="0063350E"/>
    <w:rPr>
      <w:sz w:val="24"/>
      <w:shd w:val="clear" w:color="auto" w:fill="FFFF99"/>
    </w:rPr>
  </w:style>
  <w:style w:type="character" w:customStyle="1" w:styleId="bibtrans">
    <w:name w:val="bib_trans"/>
    <w:rsid w:val="0063350E"/>
    <w:rPr>
      <w:sz w:val="24"/>
      <w:shd w:val="clear" w:color="auto" w:fill="99CC00"/>
    </w:rPr>
  </w:style>
  <w:style w:type="character" w:customStyle="1" w:styleId="bibinstitution">
    <w:name w:val="bib_institution"/>
    <w:rsid w:val="0063350E"/>
    <w:rPr>
      <w:sz w:val="24"/>
      <w:bdr w:val="none" w:sz="0" w:space="0" w:color="auto"/>
      <w:shd w:val="clear" w:color="auto" w:fill="CCFFCC"/>
    </w:rPr>
  </w:style>
  <w:style w:type="character" w:customStyle="1" w:styleId="bibpatent">
    <w:name w:val="bib_patent"/>
    <w:rsid w:val="0063350E"/>
    <w:rPr>
      <w:sz w:val="24"/>
      <w:bdr w:val="none" w:sz="0" w:space="0" w:color="auto"/>
      <w:shd w:val="clear" w:color="auto" w:fill="66FFCC"/>
    </w:rPr>
  </w:style>
  <w:style w:type="character" w:customStyle="1" w:styleId="bibreportnum">
    <w:name w:val="bib_reportnum"/>
    <w:rsid w:val="0063350E"/>
    <w:rPr>
      <w:sz w:val="24"/>
      <w:bdr w:val="none" w:sz="0" w:space="0" w:color="auto"/>
      <w:shd w:val="clear" w:color="auto" w:fill="CCCCFF"/>
    </w:rPr>
  </w:style>
  <w:style w:type="character" w:customStyle="1" w:styleId="bibschool">
    <w:name w:val="bib_school"/>
    <w:rsid w:val="0063350E"/>
    <w:rPr>
      <w:sz w:val="24"/>
      <w:bdr w:val="none" w:sz="0" w:space="0" w:color="auto"/>
      <w:shd w:val="clear" w:color="auto" w:fill="FFCC66"/>
    </w:rPr>
  </w:style>
  <w:style w:type="character" w:customStyle="1" w:styleId="bibalt-year">
    <w:name w:val="bib_alt-year"/>
    <w:rsid w:val="0063350E"/>
    <w:rPr>
      <w:sz w:val="24"/>
      <w:szCs w:val="24"/>
      <w:bdr w:val="none" w:sz="0" w:space="0" w:color="auto"/>
      <w:shd w:val="clear" w:color="auto" w:fill="CC99FF"/>
    </w:rPr>
  </w:style>
  <w:style w:type="character" w:customStyle="1" w:styleId="bibvolcount">
    <w:name w:val="bib_volcount"/>
    <w:rsid w:val="0063350E"/>
    <w:rPr>
      <w:rFonts w:ascii="Times New Roman" w:hAnsi="Times New Roman"/>
      <w:sz w:val="24"/>
      <w:bdr w:val="none" w:sz="0" w:space="0" w:color="auto"/>
      <w:shd w:val="clear" w:color="auto" w:fill="00FF00"/>
    </w:rPr>
  </w:style>
  <w:style w:type="character" w:customStyle="1" w:styleId="Heading5Char">
    <w:name w:val="Heading 5 Char"/>
    <w:basedOn w:val="DefaultParagraphFont"/>
    <w:link w:val="Heading5"/>
    <w:uiPriority w:val="9"/>
    <w:rsid w:val="0063350E"/>
    <w:rPr>
      <w:rFonts w:ascii="Times New Roman" w:eastAsia="Times New Roman" w:hAnsi="Times New Roman"/>
      <w:b/>
      <w:i/>
      <w:sz w:val="26"/>
    </w:rPr>
  </w:style>
  <w:style w:type="paragraph" w:customStyle="1" w:styleId="ESExtractSource">
    <w:name w:val="ES Extract Source"/>
    <w:basedOn w:val="EExtract"/>
    <w:qFormat/>
    <w:rsid w:val="0063350E"/>
  </w:style>
  <w:style w:type="paragraph" w:customStyle="1" w:styleId="EExtract">
    <w:name w:val="E Extract"/>
    <w:basedOn w:val="BaseText"/>
    <w:rsid w:val="0063350E"/>
    <w:pPr>
      <w:spacing w:before="240" w:after="240" w:line="480" w:lineRule="exact"/>
      <w:ind w:left="720" w:right="720"/>
    </w:pPr>
  </w:style>
  <w:style w:type="character" w:customStyle="1" w:styleId="SbarTxSidebarTextChar">
    <w:name w:val="SbarTx Sidebar Text Char"/>
    <w:link w:val="SbarTxSidebarText"/>
    <w:rsid w:val="0063350E"/>
    <w:rPr>
      <w:sz w:val="24"/>
      <w:shd w:val="clear" w:color="auto" w:fill="E6E6E6"/>
    </w:rPr>
  </w:style>
  <w:style w:type="paragraph" w:customStyle="1" w:styleId="SbarTxSidebarText">
    <w:name w:val="SbarTx Sidebar Text"/>
    <w:basedOn w:val="BaseText"/>
    <w:link w:val="SbarTxSidebarTextChar"/>
    <w:rsid w:val="0063350E"/>
    <w:pPr>
      <w:shd w:val="clear" w:color="auto" w:fill="E6E6E6"/>
      <w:spacing w:line="560" w:lineRule="exact"/>
      <w:ind w:left="360" w:right="360"/>
    </w:pPr>
    <w:rPr>
      <w:rFonts w:ascii="Calibri" w:eastAsia="Calibri" w:hAnsi="Calibri"/>
    </w:rPr>
  </w:style>
  <w:style w:type="paragraph" w:customStyle="1" w:styleId="TxText">
    <w:name w:val="Tx Text"/>
    <w:link w:val="TxTextChar"/>
    <w:rsid w:val="0063350E"/>
    <w:pPr>
      <w:spacing w:line="560" w:lineRule="exact"/>
      <w:ind w:firstLine="720"/>
    </w:pPr>
    <w:rPr>
      <w:rFonts w:ascii="Times New Roman" w:eastAsia="Times New Roman" w:hAnsi="Times New Roman"/>
      <w:sz w:val="24"/>
    </w:rPr>
  </w:style>
  <w:style w:type="character" w:customStyle="1" w:styleId="TxTextChar">
    <w:name w:val="Tx Text Char"/>
    <w:link w:val="TxText"/>
    <w:rsid w:val="0063350E"/>
    <w:rPr>
      <w:rFonts w:ascii="Times New Roman" w:eastAsia="Times New Roman" w:hAnsi="Times New Roman"/>
      <w:sz w:val="24"/>
    </w:rPr>
  </w:style>
  <w:style w:type="paragraph" w:customStyle="1" w:styleId="CNChapterNumber">
    <w:name w:val="CN Chapter Number"/>
    <w:basedOn w:val="BaseHeading"/>
    <w:rsid w:val="0063350E"/>
    <w:pPr>
      <w:keepNext/>
      <w:keepLines/>
      <w:widowControl w:val="0"/>
      <w:spacing w:before="560"/>
    </w:pPr>
    <w:rPr>
      <w:b/>
      <w:sz w:val="32"/>
    </w:rPr>
  </w:style>
  <w:style w:type="character" w:customStyle="1" w:styleId="LetTxLetterTextChar">
    <w:name w:val="LetTx Letter Text Char"/>
    <w:link w:val="LetTxLetterText"/>
    <w:rsid w:val="0063350E"/>
    <w:rPr>
      <w:sz w:val="24"/>
    </w:rPr>
  </w:style>
  <w:style w:type="paragraph" w:customStyle="1" w:styleId="LetTxLetterText">
    <w:name w:val="LetTx Letter Text"/>
    <w:basedOn w:val="BaseText"/>
    <w:link w:val="LetTxLetterTextChar"/>
    <w:rsid w:val="0063350E"/>
    <w:pPr>
      <w:spacing w:before="280" w:line="560" w:lineRule="exact"/>
    </w:pPr>
    <w:rPr>
      <w:rFonts w:ascii="Calibri" w:eastAsia="Calibri" w:hAnsi="Calibri"/>
    </w:rPr>
  </w:style>
  <w:style w:type="paragraph" w:customStyle="1" w:styleId="CTChapterTitle">
    <w:name w:val="CT Chapter Title"/>
    <w:basedOn w:val="BaseHeading"/>
    <w:rsid w:val="0063350E"/>
    <w:pPr>
      <w:spacing w:before="280" w:after="280"/>
    </w:pPr>
    <w:rPr>
      <w:b/>
      <w:sz w:val="32"/>
    </w:rPr>
  </w:style>
  <w:style w:type="paragraph" w:customStyle="1" w:styleId="CAuChapterAuthor">
    <w:name w:val="CAu Chapter Author"/>
    <w:basedOn w:val="BaseText"/>
    <w:rsid w:val="0063350E"/>
    <w:pPr>
      <w:keepNext/>
      <w:keepLines/>
      <w:widowControl w:val="0"/>
      <w:spacing w:before="280" w:line="560" w:lineRule="exact"/>
      <w:contextualSpacing/>
    </w:pPr>
  </w:style>
  <w:style w:type="paragraph" w:customStyle="1" w:styleId="H1HeadingLevel1">
    <w:name w:val="H1 Heading Level 1"/>
    <w:basedOn w:val="BaseHeading"/>
    <w:next w:val="TxText"/>
    <w:rsid w:val="0063350E"/>
    <w:pPr>
      <w:keepNext/>
      <w:keepLines/>
      <w:widowControl w:val="0"/>
      <w:spacing w:before="360" w:after="280"/>
      <w:outlineLvl w:val="0"/>
    </w:pPr>
    <w:rPr>
      <w:b/>
      <w:sz w:val="32"/>
    </w:rPr>
  </w:style>
  <w:style w:type="paragraph" w:customStyle="1" w:styleId="H2HeadingLevel2">
    <w:name w:val="H2 Heading Level 2"/>
    <w:basedOn w:val="H1HeadingLevel1"/>
    <w:next w:val="TxText"/>
    <w:rsid w:val="0063350E"/>
    <w:pPr>
      <w:spacing w:before="280"/>
      <w:outlineLvl w:val="1"/>
    </w:pPr>
    <w:rPr>
      <w:sz w:val="28"/>
    </w:rPr>
  </w:style>
  <w:style w:type="paragraph" w:customStyle="1" w:styleId="H3HeadingLevel3">
    <w:name w:val="H3 Heading Level 3"/>
    <w:basedOn w:val="H2HeadingLevel2"/>
    <w:next w:val="TxText"/>
    <w:rsid w:val="0063350E"/>
    <w:pPr>
      <w:spacing w:after="0"/>
      <w:outlineLvl w:val="2"/>
    </w:pPr>
    <w:rPr>
      <w:sz w:val="24"/>
    </w:rPr>
  </w:style>
  <w:style w:type="paragraph" w:customStyle="1" w:styleId="H4HeadingLevel4">
    <w:name w:val="H4 Heading Level 4"/>
    <w:basedOn w:val="H3HeadingLevel3"/>
    <w:next w:val="TxText"/>
    <w:rsid w:val="0063350E"/>
    <w:pPr>
      <w:outlineLvl w:val="3"/>
    </w:pPr>
    <w:rPr>
      <w:b w:val="0"/>
    </w:rPr>
  </w:style>
  <w:style w:type="paragraph" w:customStyle="1" w:styleId="H5HeadingLevel5">
    <w:name w:val="H5 Heading Level 5"/>
    <w:basedOn w:val="H4HeadingLevel4"/>
    <w:next w:val="TxText"/>
    <w:rsid w:val="0063350E"/>
    <w:pPr>
      <w:spacing w:before="140"/>
      <w:outlineLvl w:val="4"/>
    </w:pPr>
  </w:style>
  <w:style w:type="paragraph" w:customStyle="1" w:styleId="UL-EUnnumberedListinExtract">
    <w:name w:val="UL-E Unnumbered List in Extract"/>
    <w:basedOn w:val="ULUnnumberedList"/>
    <w:qFormat/>
    <w:rsid w:val="0063350E"/>
    <w:pPr>
      <w:ind w:left="1080" w:right="720"/>
    </w:pPr>
  </w:style>
  <w:style w:type="paragraph" w:customStyle="1" w:styleId="ULUnnumberedList">
    <w:name w:val="UL Unnumbered List"/>
    <w:basedOn w:val="LLLetteredList"/>
    <w:qFormat/>
    <w:rsid w:val="0063350E"/>
    <w:pPr>
      <w:tabs>
        <w:tab w:val="clear" w:pos="480"/>
      </w:tabs>
    </w:pPr>
  </w:style>
  <w:style w:type="paragraph" w:customStyle="1" w:styleId="LLLetteredList">
    <w:name w:val="LL Lettered List"/>
    <w:basedOn w:val="NLNumberedList"/>
    <w:qFormat/>
    <w:rsid w:val="0063350E"/>
  </w:style>
  <w:style w:type="paragraph" w:customStyle="1" w:styleId="NLNumberedList">
    <w:name w:val="NL Numbered List"/>
    <w:basedOn w:val="BLBulletList"/>
    <w:qFormat/>
    <w:rsid w:val="0063350E"/>
    <w:pPr>
      <w:tabs>
        <w:tab w:val="clear" w:pos="240"/>
        <w:tab w:val="clear" w:pos="960"/>
        <w:tab w:val="left" w:pos="480"/>
      </w:tabs>
      <w:ind w:left="360" w:hanging="360"/>
    </w:pPr>
  </w:style>
  <w:style w:type="paragraph" w:customStyle="1" w:styleId="BLBulletList">
    <w:name w:val="BL Bullet List"/>
    <w:basedOn w:val="BaseText"/>
    <w:rsid w:val="0063350E"/>
    <w:pPr>
      <w:tabs>
        <w:tab w:val="left" w:pos="240"/>
        <w:tab w:val="left" w:pos="960"/>
      </w:tabs>
      <w:spacing w:line="560" w:lineRule="exact"/>
      <w:ind w:left="245" w:hanging="245"/>
    </w:pPr>
  </w:style>
  <w:style w:type="paragraph" w:customStyle="1" w:styleId="LH-EListHeadinExtract">
    <w:name w:val="LH-E List Head in Extract"/>
    <w:basedOn w:val="LHListHead"/>
    <w:qFormat/>
    <w:rsid w:val="0063350E"/>
    <w:pPr>
      <w:ind w:left="720" w:right="720"/>
    </w:pPr>
  </w:style>
  <w:style w:type="paragraph" w:customStyle="1" w:styleId="LHListHead">
    <w:name w:val="LH List Head"/>
    <w:basedOn w:val="BaseText"/>
    <w:rsid w:val="0063350E"/>
    <w:pPr>
      <w:keepNext/>
      <w:keepLines/>
      <w:spacing w:before="280" w:line="560" w:lineRule="exact"/>
    </w:pPr>
    <w:rPr>
      <w:b/>
    </w:rPr>
  </w:style>
  <w:style w:type="paragraph" w:customStyle="1" w:styleId="BL-EBulletListinExtract">
    <w:name w:val="BL-E Bullet List in Extract"/>
    <w:basedOn w:val="BLBulletList"/>
    <w:qFormat/>
    <w:rsid w:val="0063350E"/>
    <w:pPr>
      <w:ind w:left="965"/>
    </w:pPr>
  </w:style>
  <w:style w:type="paragraph" w:customStyle="1" w:styleId="SSLSubsublist">
    <w:name w:val="SSL Subsublist"/>
    <w:basedOn w:val="SLSublist"/>
    <w:qFormat/>
    <w:rsid w:val="0063350E"/>
    <w:pPr>
      <w:ind w:left="1685"/>
    </w:pPr>
  </w:style>
  <w:style w:type="paragraph" w:customStyle="1" w:styleId="SLSublist">
    <w:name w:val="SL Sublist"/>
    <w:basedOn w:val="BLBulletList"/>
    <w:rsid w:val="0063350E"/>
    <w:pPr>
      <w:tabs>
        <w:tab w:val="clear" w:pos="960"/>
      </w:tabs>
      <w:ind w:left="965"/>
    </w:pPr>
  </w:style>
  <w:style w:type="paragraph" w:customStyle="1" w:styleId="DLDescriptiveList">
    <w:name w:val="DL Descriptive List"/>
    <w:basedOn w:val="BaseText"/>
    <w:qFormat/>
    <w:rsid w:val="0063350E"/>
    <w:pPr>
      <w:widowControl w:val="0"/>
      <w:spacing w:line="560" w:lineRule="exact"/>
    </w:pPr>
  </w:style>
  <w:style w:type="character" w:customStyle="1" w:styleId="IntRInterviewer">
    <w:name w:val="IntR Interviewer"/>
    <w:qFormat/>
    <w:rsid w:val="0063350E"/>
    <w:rPr>
      <w:u w:val="dash"/>
    </w:rPr>
  </w:style>
  <w:style w:type="character" w:customStyle="1" w:styleId="IntEInterviewee">
    <w:name w:val="IntE Interviewee"/>
    <w:qFormat/>
    <w:rsid w:val="0063350E"/>
    <w:rPr>
      <w:u w:val="dotted"/>
    </w:rPr>
  </w:style>
  <w:style w:type="paragraph" w:customStyle="1" w:styleId="CAbsChapterAbstract">
    <w:name w:val="CAbs Chapter Abstract"/>
    <w:basedOn w:val="BaseText"/>
    <w:rsid w:val="0063350E"/>
    <w:pPr>
      <w:spacing w:before="360" w:after="360" w:line="560" w:lineRule="exact"/>
      <w:ind w:firstLine="720"/>
    </w:pPr>
    <w:rPr>
      <w:color w:val="0000FF"/>
    </w:rPr>
  </w:style>
  <w:style w:type="paragraph" w:customStyle="1" w:styleId="OL1OutlineListLevel1">
    <w:name w:val="OL1 Outline List Level 1"/>
    <w:basedOn w:val="BaseText"/>
    <w:rsid w:val="0063350E"/>
    <w:pPr>
      <w:tabs>
        <w:tab w:val="right" w:pos="547"/>
      </w:tabs>
      <w:spacing w:before="140" w:after="140" w:line="560" w:lineRule="exact"/>
      <w:ind w:left="720" w:hanging="720"/>
    </w:pPr>
  </w:style>
  <w:style w:type="character" w:customStyle="1" w:styleId="FgCOFigureCallOut">
    <w:name w:val="FgCO Figure Call Out"/>
    <w:rsid w:val="0063350E"/>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63350E"/>
    <w:pPr>
      <w:spacing w:before="140" w:line="560" w:lineRule="exact"/>
    </w:pPr>
  </w:style>
  <w:style w:type="character" w:customStyle="1" w:styleId="TCOTableCallOut">
    <w:name w:val="TCO Table Call Out"/>
    <w:rsid w:val="0063350E"/>
    <w:rPr>
      <w:rFonts w:ascii="Times New Roman" w:hAnsi="Times New Roman"/>
      <w:sz w:val="24"/>
      <w:bdr w:val="none" w:sz="0" w:space="0" w:color="auto"/>
      <w:shd w:val="pct30" w:color="FF6600" w:fill="F3F3F3"/>
    </w:rPr>
  </w:style>
  <w:style w:type="paragraph" w:customStyle="1" w:styleId="SBSpaceBreak">
    <w:name w:val="SB Space Break"/>
    <w:basedOn w:val="BaseText"/>
    <w:rsid w:val="0063350E"/>
    <w:pPr>
      <w:shd w:val="pct20" w:color="auto" w:fill="FFFFFF"/>
      <w:spacing w:line="560" w:lineRule="exact"/>
      <w:jc w:val="center"/>
    </w:pPr>
  </w:style>
  <w:style w:type="character" w:customStyle="1" w:styleId="BxCOBoxCallOut">
    <w:name w:val="BxCO Box Call Out"/>
    <w:rsid w:val="0063350E"/>
    <w:rPr>
      <w:rFonts w:ascii="Times New Roman" w:hAnsi="Times New Roman"/>
      <w:sz w:val="24"/>
      <w:bdr w:val="none" w:sz="0" w:space="0" w:color="auto"/>
      <w:shd w:val="pct20" w:color="FF00FF" w:fill="auto"/>
    </w:rPr>
  </w:style>
  <w:style w:type="paragraph" w:customStyle="1" w:styleId="NtCNotetoComp">
    <w:name w:val="NtC Note to Comp"/>
    <w:basedOn w:val="BaseText"/>
    <w:rsid w:val="0063350E"/>
    <w:pPr>
      <w:spacing w:before="360" w:after="360" w:line="360" w:lineRule="exact"/>
    </w:pPr>
    <w:rPr>
      <w:color w:val="FF0000"/>
      <w:sz w:val="28"/>
    </w:rPr>
  </w:style>
  <w:style w:type="paragraph" w:customStyle="1" w:styleId="NtENotetoEditor">
    <w:name w:val="NtE Note to Editor"/>
    <w:basedOn w:val="NtCNotetoComp"/>
    <w:rsid w:val="0063350E"/>
    <w:rPr>
      <w:color w:val="008000"/>
    </w:rPr>
  </w:style>
  <w:style w:type="paragraph" w:customStyle="1" w:styleId="BNBoxNumber">
    <w:name w:val="BN Box Number"/>
    <w:basedOn w:val="BaseText"/>
    <w:rsid w:val="0063350E"/>
    <w:pPr>
      <w:spacing w:before="280" w:line="560" w:lineRule="exact"/>
    </w:pPr>
    <w:rPr>
      <w:b/>
    </w:rPr>
  </w:style>
  <w:style w:type="paragraph" w:customStyle="1" w:styleId="BTBoxTitle">
    <w:name w:val="BT Box Title"/>
    <w:basedOn w:val="BNBoxNumber"/>
    <w:rsid w:val="0063350E"/>
    <w:pPr>
      <w:spacing w:before="0" w:after="280"/>
    </w:pPr>
    <w:rPr>
      <w:b w:val="0"/>
    </w:rPr>
  </w:style>
  <w:style w:type="paragraph" w:customStyle="1" w:styleId="TStbHTableStubHead">
    <w:name w:val="TStbH Table Stub Head"/>
    <w:basedOn w:val="BaseText"/>
    <w:rsid w:val="0063350E"/>
    <w:pPr>
      <w:spacing w:line="360" w:lineRule="exact"/>
    </w:pPr>
    <w:rPr>
      <w:b/>
    </w:rPr>
  </w:style>
  <w:style w:type="paragraph" w:customStyle="1" w:styleId="TBTableBody">
    <w:name w:val="TB Table Body"/>
    <w:basedOn w:val="BaseText"/>
    <w:rsid w:val="0063350E"/>
    <w:pPr>
      <w:spacing w:line="360" w:lineRule="exact"/>
    </w:pPr>
  </w:style>
  <w:style w:type="paragraph" w:customStyle="1" w:styleId="TCHTableColumnHead">
    <w:name w:val="TCH Table Column Head"/>
    <w:basedOn w:val="TTTableTitle"/>
    <w:rsid w:val="0063350E"/>
    <w:rPr>
      <w:b/>
    </w:rPr>
  </w:style>
  <w:style w:type="paragraph" w:customStyle="1" w:styleId="TTTableTitle">
    <w:name w:val="TT Table Title"/>
    <w:basedOn w:val="BaseText"/>
    <w:rsid w:val="0063350E"/>
    <w:pPr>
      <w:spacing w:line="360" w:lineRule="exact"/>
    </w:pPr>
  </w:style>
  <w:style w:type="paragraph" w:customStyle="1" w:styleId="GLDefGlossaryDefinition">
    <w:name w:val="GLDef Glossary Definition"/>
    <w:basedOn w:val="BaseText"/>
    <w:rsid w:val="0063350E"/>
    <w:pPr>
      <w:spacing w:line="560" w:lineRule="exact"/>
    </w:pPr>
  </w:style>
  <w:style w:type="paragraph" w:customStyle="1" w:styleId="OL2OutlineListLevel2">
    <w:name w:val="OL2 Outline List Level 2"/>
    <w:basedOn w:val="OL1OutlineListLevel1"/>
    <w:rsid w:val="0063350E"/>
    <w:pPr>
      <w:tabs>
        <w:tab w:val="clear" w:pos="547"/>
        <w:tab w:val="right" w:pos="1267"/>
      </w:tabs>
      <w:spacing w:before="0"/>
      <w:ind w:left="1440"/>
    </w:pPr>
  </w:style>
  <w:style w:type="paragraph" w:customStyle="1" w:styleId="OL3OutlineListLevel3">
    <w:name w:val="OL3 Outline List Level 3"/>
    <w:basedOn w:val="OL2OutlineListLevel2"/>
    <w:rsid w:val="0063350E"/>
    <w:pPr>
      <w:tabs>
        <w:tab w:val="right" w:pos="1872"/>
      </w:tabs>
      <w:ind w:left="2160"/>
    </w:pPr>
  </w:style>
  <w:style w:type="paragraph" w:customStyle="1" w:styleId="OL4OutlineListLevel4">
    <w:name w:val="OL4 Outline List Level 4"/>
    <w:basedOn w:val="OL3OutlineListLevel3"/>
    <w:rsid w:val="0063350E"/>
    <w:pPr>
      <w:tabs>
        <w:tab w:val="right" w:pos="2592"/>
      </w:tabs>
      <w:ind w:left="2880"/>
    </w:pPr>
  </w:style>
  <w:style w:type="paragraph" w:customStyle="1" w:styleId="SpExSpecialExtract">
    <w:name w:val="SpEx Special Extract"/>
    <w:basedOn w:val="EExtract"/>
    <w:rsid w:val="0063350E"/>
    <w:pPr>
      <w:spacing w:before="360" w:after="360" w:line="400" w:lineRule="exact"/>
      <w:contextualSpacing/>
    </w:pPr>
    <w:rPr>
      <w:color w:val="00B050"/>
    </w:rPr>
  </w:style>
  <w:style w:type="character" w:customStyle="1" w:styleId="FgMenFigureMention">
    <w:name w:val="FgMen Figure Mention"/>
    <w:rsid w:val="0063350E"/>
    <w:rPr>
      <w:color w:val="0000FF"/>
    </w:rPr>
  </w:style>
  <w:style w:type="paragraph" w:customStyle="1" w:styleId="CAuAfChapterAuthorAffiliation">
    <w:name w:val="CAuAf Chapter Author Affiliation"/>
    <w:basedOn w:val="CAuChapterAuthor"/>
    <w:rsid w:val="0063350E"/>
    <w:pPr>
      <w:spacing w:before="0" w:after="280"/>
    </w:pPr>
    <w:rPr>
      <w:b/>
    </w:rPr>
  </w:style>
  <w:style w:type="paragraph" w:customStyle="1" w:styleId="DEDisplayEquation">
    <w:name w:val="DE Display Equation"/>
    <w:basedOn w:val="BaseText"/>
    <w:rsid w:val="0063350E"/>
    <w:pPr>
      <w:tabs>
        <w:tab w:val="right" w:pos="8640"/>
      </w:tabs>
      <w:spacing w:before="360" w:after="360" w:line="560" w:lineRule="atLeast"/>
      <w:ind w:left="720" w:hanging="720"/>
    </w:pPr>
  </w:style>
  <w:style w:type="paragraph" w:customStyle="1" w:styleId="H6HeadingLevel6">
    <w:name w:val="H6 Heading Level 6"/>
    <w:basedOn w:val="H5HeadingLevel5"/>
    <w:rsid w:val="0063350E"/>
    <w:pPr>
      <w:outlineLvl w:val="5"/>
    </w:pPr>
    <w:rPr>
      <w:sz w:val="22"/>
    </w:rPr>
  </w:style>
  <w:style w:type="paragraph" w:customStyle="1" w:styleId="TIHTableInternalHead">
    <w:name w:val="TIH Table Internal Head"/>
    <w:basedOn w:val="TTTableTitle"/>
    <w:rsid w:val="0063350E"/>
    <w:pPr>
      <w:spacing w:before="280"/>
    </w:pPr>
  </w:style>
  <w:style w:type="paragraph" w:styleId="TOC8">
    <w:name w:val="toc 8"/>
    <w:basedOn w:val="Normal"/>
    <w:next w:val="Normal"/>
    <w:autoRedefine/>
    <w:uiPriority w:val="39"/>
    <w:rsid w:val="0063350E"/>
    <w:pPr>
      <w:ind w:left="1400"/>
    </w:pPr>
  </w:style>
  <w:style w:type="character" w:customStyle="1" w:styleId="DENDisplayEquationNumber">
    <w:name w:val="DEN Display Equation Number"/>
    <w:rsid w:val="0063350E"/>
    <w:rPr>
      <w:bdr w:val="none" w:sz="0" w:space="0" w:color="auto"/>
      <w:shd w:val="pct15" w:color="auto" w:fill="FFFFFF"/>
    </w:rPr>
  </w:style>
  <w:style w:type="paragraph" w:customStyle="1" w:styleId="TFNTableFootnote">
    <w:name w:val="TFN Table Footnote"/>
    <w:basedOn w:val="TBTableBody"/>
    <w:rsid w:val="0063350E"/>
    <w:pPr>
      <w:spacing w:before="280" w:after="280"/>
    </w:pPr>
  </w:style>
  <w:style w:type="character" w:customStyle="1" w:styleId="LetDateLetterDateChar">
    <w:name w:val="LetDate Letter Date Char"/>
    <w:basedOn w:val="LetTxLetterTextChar"/>
    <w:link w:val="LetDateLetterDate"/>
    <w:rsid w:val="0063350E"/>
    <w:rPr>
      <w:sz w:val="24"/>
    </w:rPr>
  </w:style>
  <w:style w:type="paragraph" w:customStyle="1" w:styleId="LetDateLetterDate">
    <w:name w:val="LetDate Letter Date"/>
    <w:basedOn w:val="LetTxLetterText"/>
    <w:link w:val="LetDateLetterDateChar"/>
    <w:rsid w:val="0063350E"/>
  </w:style>
  <w:style w:type="paragraph" w:customStyle="1" w:styleId="CONChapterOpeningNote">
    <w:name w:val="CON Chapter Opening Note"/>
    <w:basedOn w:val="BaseText"/>
    <w:rsid w:val="0063350E"/>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63350E"/>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63350E"/>
    <w:pPr>
      <w:spacing w:line="560" w:lineRule="exact"/>
      <w:ind w:firstLine="720"/>
    </w:pPr>
    <w:rPr>
      <w:color w:val="000080"/>
      <w:sz w:val="24"/>
    </w:rPr>
  </w:style>
  <w:style w:type="paragraph" w:customStyle="1" w:styleId="IntAInterviewAnswer">
    <w:name w:val="IntA Interview Answer"/>
    <w:basedOn w:val="BaseText"/>
    <w:autoRedefine/>
    <w:rsid w:val="0063350E"/>
    <w:pPr>
      <w:spacing w:line="560" w:lineRule="exact"/>
      <w:ind w:firstLine="720"/>
    </w:pPr>
    <w:rPr>
      <w:color w:val="008000"/>
      <w:szCs w:val="24"/>
    </w:rPr>
  </w:style>
  <w:style w:type="paragraph" w:customStyle="1" w:styleId="DE-EDisplayEquationinExtract">
    <w:name w:val="DE-E Display Equation in Extract"/>
    <w:basedOn w:val="DEDisplayEquation"/>
    <w:rsid w:val="0063350E"/>
    <w:pPr>
      <w:spacing w:before="0" w:after="0"/>
      <w:ind w:firstLine="0"/>
    </w:pPr>
  </w:style>
  <w:style w:type="paragraph" w:customStyle="1" w:styleId="PNPartNumber">
    <w:name w:val="PN Part Number"/>
    <w:basedOn w:val="BaseHeading"/>
    <w:next w:val="PTPartTitle"/>
    <w:rsid w:val="0063350E"/>
    <w:pPr>
      <w:keepNext/>
      <w:keepLines/>
      <w:spacing w:before="560"/>
      <w:jc w:val="center"/>
    </w:pPr>
    <w:rPr>
      <w:b/>
      <w:sz w:val="28"/>
    </w:rPr>
  </w:style>
  <w:style w:type="paragraph" w:customStyle="1" w:styleId="PTPartTitle">
    <w:name w:val="PT Part Title"/>
    <w:basedOn w:val="PNPartNumber"/>
    <w:rsid w:val="0063350E"/>
    <w:pPr>
      <w:spacing w:before="1200"/>
    </w:pPr>
  </w:style>
  <w:style w:type="paragraph" w:customStyle="1" w:styleId="PSTPartSubtitle">
    <w:name w:val="PST Part Subtitle"/>
    <w:basedOn w:val="PTPartTitle"/>
    <w:rsid w:val="0063350E"/>
    <w:pPr>
      <w:keepNext w:val="0"/>
      <w:spacing w:before="360"/>
    </w:pPr>
    <w:rPr>
      <w:b w:val="0"/>
    </w:rPr>
  </w:style>
  <w:style w:type="paragraph" w:customStyle="1" w:styleId="EpEpigraph">
    <w:name w:val="Ep Epigraph"/>
    <w:basedOn w:val="BaseText"/>
    <w:rsid w:val="0063350E"/>
    <w:pPr>
      <w:spacing w:before="280" w:line="560" w:lineRule="exact"/>
      <w:ind w:left="720" w:right="720"/>
    </w:pPr>
  </w:style>
  <w:style w:type="paragraph" w:customStyle="1" w:styleId="EpSEpigraphSource">
    <w:name w:val="EpS Epigraph Source"/>
    <w:basedOn w:val="EpEpigraph"/>
    <w:rsid w:val="0063350E"/>
    <w:pPr>
      <w:spacing w:before="140" w:after="280"/>
      <w:ind w:right="0"/>
    </w:pPr>
  </w:style>
  <w:style w:type="paragraph" w:customStyle="1" w:styleId="PITxPartIntroductionText">
    <w:name w:val="PITx Part Introduction Text"/>
    <w:basedOn w:val="BaseText"/>
    <w:rsid w:val="0063350E"/>
    <w:pPr>
      <w:spacing w:before="280" w:after="280" w:line="560" w:lineRule="exact"/>
      <w:ind w:firstLine="720"/>
      <w:contextualSpacing/>
    </w:pPr>
  </w:style>
  <w:style w:type="paragraph" w:customStyle="1" w:styleId="SpH1SpecialHeading1">
    <w:name w:val="SpH1 Special Heading 1"/>
    <w:basedOn w:val="SpTxSpecialText"/>
    <w:rsid w:val="0063350E"/>
    <w:pPr>
      <w:spacing w:before="280" w:after="280"/>
      <w:ind w:firstLine="0"/>
    </w:pPr>
    <w:rPr>
      <w:b/>
      <w:sz w:val="36"/>
    </w:rPr>
  </w:style>
  <w:style w:type="paragraph" w:customStyle="1" w:styleId="SpTxSpecialText">
    <w:name w:val="SpTx Special Text"/>
    <w:basedOn w:val="BaseText"/>
    <w:rsid w:val="0063350E"/>
    <w:pPr>
      <w:spacing w:line="560" w:lineRule="exact"/>
      <w:ind w:firstLine="720"/>
    </w:pPr>
    <w:rPr>
      <w:color w:val="00B050"/>
    </w:rPr>
  </w:style>
  <w:style w:type="paragraph" w:styleId="TableofAuthorities">
    <w:name w:val="table of authorities"/>
    <w:basedOn w:val="Normal"/>
    <w:next w:val="Normal"/>
    <w:uiPriority w:val="99"/>
    <w:rsid w:val="0063350E"/>
    <w:pPr>
      <w:ind w:left="200" w:hanging="200"/>
    </w:pPr>
  </w:style>
  <w:style w:type="paragraph" w:styleId="TableofFigures">
    <w:name w:val="table of figures"/>
    <w:basedOn w:val="Normal"/>
    <w:next w:val="Normal"/>
    <w:uiPriority w:val="99"/>
    <w:rsid w:val="0063350E"/>
    <w:pPr>
      <w:ind w:left="400" w:hanging="400"/>
    </w:pPr>
  </w:style>
  <w:style w:type="paragraph" w:customStyle="1" w:styleId="GLTrmGlossaryDefinitionTerm">
    <w:name w:val="GLTrm Glossary Definition Term"/>
    <w:basedOn w:val="GLDefGlossaryDefinition"/>
    <w:rsid w:val="0063350E"/>
    <w:pPr>
      <w:spacing w:before="280"/>
    </w:pPr>
    <w:rPr>
      <w:b/>
    </w:rPr>
  </w:style>
  <w:style w:type="character" w:customStyle="1" w:styleId="TMenTableMention">
    <w:name w:val="TMen Table Mention"/>
    <w:rsid w:val="0063350E"/>
    <w:rPr>
      <w:color w:val="FF6600"/>
    </w:rPr>
  </w:style>
  <w:style w:type="paragraph" w:customStyle="1" w:styleId="ChrChronology">
    <w:name w:val="Chr Chronology"/>
    <w:basedOn w:val="BaseText"/>
    <w:rsid w:val="0063350E"/>
    <w:pPr>
      <w:tabs>
        <w:tab w:val="left" w:pos="1728"/>
      </w:tabs>
      <w:spacing w:before="140" w:line="560" w:lineRule="exact"/>
      <w:ind w:left="1728" w:hanging="1728"/>
    </w:pPr>
  </w:style>
  <w:style w:type="paragraph" w:customStyle="1" w:styleId="VSVerseSource">
    <w:name w:val="VS Verse Source"/>
    <w:basedOn w:val="BaseText"/>
    <w:rsid w:val="0063350E"/>
    <w:pPr>
      <w:spacing w:before="140" w:after="280" w:line="560" w:lineRule="exact"/>
    </w:pPr>
  </w:style>
  <w:style w:type="character" w:customStyle="1" w:styleId="SbarMenSidebarMention">
    <w:name w:val="SbarMen Sidebar Mention"/>
    <w:rsid w:val="0063350E"/>
    <w:rPr>
      <w:color w:val="008000"/>
    </w:rPr>
  </w:style>
  <w:style w:type="paragraph" w:customStyle="1" w:styleId="PriDocBegPrimaryDocumentBegin">
    <w:name w:val="PriDocBeg Primary Document Begin"/>
    <w:basedOn w:val="BaseText"/>
    <w:link w:val="PriDocBegPrimaryDocumentBeginChar"/>
    <w:rsid w:val="0063350E"/>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link w:val="PriDocEndPrimaryDocumentEndChar"/>
    <w:rsid w:val="0063350E"/>
  </w:style>
  <w:style w:type="paragraph" w:customStyle="1" w:styleId="TxCTextContinuation">
    <w:name w:val="TxC Text Continuation"/>
    <w:basedOn w:val="BaseText"/>
    <w:rsid w:val="0063350E"/>
    <w:pPr>
      <w:spacing w:line="560" w:lineRule="exact"/>
    </w:pPr>
  </w:style>
  <w:style w:type="paragraph" w:customStyle="1" w:styleId="VHVerseHeading">
    <w:name w:val="VH Verse Heading"/>
    <w:basedOn w:val="BaseText"/>
    <w:next w:val="VVerse"/>
    <w:rsid w:val="0063350E"/>
    <w:pPr>
      <w:keepNext/>
      <w:keepLines/>
      <w:spacing w:before="280" w:line="560" w:lineRule="exact"/>
    </w:pPr>
    <w:rPr>
      <w:b/>
    </w:rPr>
  </w:style>
  <w:style w:type="paragraph" w:customStyle="1" w:styleId="VVerse">
    <w:name w:val="V Verse"/>
    <w:basedOn w:val="BaseText"/>
    <w:rsid w:val="0063350E"/>
    <w:pPr>
      <w:tabs>
        <w:tab w:val="left" w:pos="2880"/>
      </w:tabs>
      <w:spacing w:before="280" w:after="280" w:line="560" w:lineRule="exact"/>
      <w:ind w:left="245" w:hanging="245"/>
      <w:contextualSpacing/>
    </w:pPr>
  </w:style>
  <w:style w:type="character" w:customStyle="1" w:styleId="BxMenBoxMention">
    <w:name w:val="BxMen Box Mention"/>
    <w:rsid w:val="0063350E"/>
    <w:rPr>
      <w:color w:val="FF00FF"/>
    </w:rPr>
  </w:style>
  <w:style w:type="character" w:customStyle="1" w:styleId="SbarCOSidebarCallOut">
    <w:name w:val="SbarCO Sidebar Call Out"/>
    <w:rsid w:val="0063350E"/>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63350E"/>
    <w:pPr>
      <w:tabs>
        <w:tab w:val="left" w:pos="1440"/>
        <w:tab w:val="left" w:pos="1800"/>
        <w:tab w:val="left" w:pos="2160"/>
      </w:tabs>
      <w:ind w:left="1080" w:right="720"/>
    </w:pPr>
  </w:style>
  <w:style w:type="paragraph" w:customStyle="1" w:styleId="LetAuLetterAuthor">
    <w:name w:val="LetAu Letter Author"/>
    <w:basedOn w:val="LetTxLetterText"/>
    <w:rsid w:val="0063350E"/>
    <w:pPr>
      <w:spacing w:after="280"/>
    </w:pPr>
  </w:style>
  <w:style w:type="paragraph" w:customStyle="1" w:styleId="LetAuAddLetterAuthorAddress">
    <w:name w:val="LetAuAdd Letter Author Address"/>
    <w:basedOn w:val="LetTxLetterText"/>
    <w:rsid w:val="0063350E"/>
    <w:pPr>
      <w:spacing w:after="280"/>
      <w:contextualSpacing/>
    </w:pPr>
  </w:style>
  <w:style w:type="paragraph" w:customStyle="1" w:styleId="LetAddLetterAddress">
    <w:name w:val="LetAdd Letter Address"/>
    <w:basedOn w:val="LetTxLetterText"/>
    <w:rsid w:val="0063350E"/>
    <w:pPr>
      <w:spacing w:after="280"/>
      <w:contextualSpacing/>
    </w:pPr>
  </w:style>
  <w:style w:type="paragraph" w:customStyle="1" w:styleId="Let-ELetterinExtract">
    <w:name w:val="Let-E Letter in Extract"/>
    <w:basedOn w:val="LetTxLetterText"/>
    <w:rsid w:val="0063350E"/>
    <w:pPr>
      <w:ind w:left="720" w:right="720"/>
    </w:pPr>
  </w:style>
  <w:style w:type="paragraph" w:customStyle="1" w:styleId="LetDate-ELetterDateinExtract">
    <w:name w:val="LetDate-E Letter Date in Extract"/>
    <w:basedOn w:val="Let-ELetterinExtract"/>
    <w:rsid w:val="0063350E"/>
  </w:style>
  <w:style w:type="paragraph" w:customStyle="1" w:styleId="LetAdd-ELetterAddressinExtract">
    <w:name w:val="LetAdd-E Letter Address in Extract"/>
    <w:basedOn w:val="LetAddLetterAddress"/>
    <w:rsid w:val="0063350E"/>
    <w:pPr>
      <w:spacing w:before="0" w:after="0"/>
      <w:ind w:left="720" w:right="720"/>
      <w:contextualSpacing w:val="0"/>
    </w:pPr>
  </w:style>
  <w:style w:type="paragraph" w:customStyle="1" w:styleId="LetAu-ELetterAuthorinExtract">
    <w:name w:val="LetAu-E Letter Author in Extract"/>
    <w:basedOn w:val="LetAuLetterAuthor"/>
    <w:rsid w:val="0063350E"/>
    <w:pPr>
      <w:spacing w:before="0"/>
      <w:ind w:left="720" w:right="720"/>
    </w:pPr>
  </w:style>
  <w:style w:type="paragraph" w:customStyle="1" w:styleId="LetAuAdd-ELetterAuthorAddressinExtract">
    <w:name w:val="LetAuAdd-E Letter Author Address in Extract"/>
    <w:basedOn w:val="LetAuAddLetterAuthorAddress"/>
    <w:rsid w:val="0063350E"/>
    <w:pPr>
      <w:spacing w:before="0"/>
      <w:ind w:left="720" w:right="720"/>
    </w:pPr>
  </w:style>
  <w:style w:type="paragraph" w:customStyle="1" w:styleId="CSTChapterSubtitle">
    <w:name w:val="CST Chapter Subtitle"/>
    <w:basedOn w:val="BaseHeading"/>
    <w:autoRedefine/>
    <w:rsid w:val="0063350E"/>
    <w:rPr>
      <w:sz w:val="28"/>
    </w:rPr>
  </w:style>
  <w:style w:type="paragraph" w:customStyle="1" w:styleId="PITPartIntroductionTitle">
    <w:name w:val="PIT Part Introduction Title"/>
    <w:basedOn w:val="PSTPartSubtitle"/>
    <w:qFormat/>
    <w:rsid w:val="0063350E"/>
    <w:pPr>
      <w:keepNext/>
      <w:spacing w:before="280"/>
    </w:pPr>
  </w:style>
  <w:style w:type="paragraph" w:customStyle="1" w:styleId="NNotation">
    <w:name w:val="N Notation"/>
    <w:basedOn w:val="BaseText"/>
    <w:qFormat/>
    <w:rsid w:val="0063350E"/>
    <w:pPr>
      <w:tabs>
        <w:tab w:val="left" w:pos="480"/>
      </w:tabs>
      <w:spacing w:line="560" w:lineRule="exact"/>
    </w:pPr>
  </w:style>
  <w:style w:type="paragraph" w:styleId="Revision">
    <w:name w:val="Revision"/>
    <w:hidden/>
    <w:uiPriority w:val="99"/>
    <w:rsid w:val="0063350E"/>
    <w:rPr>
      <w:rFonts w:ascii="Times New Roman" w:eastAsia="Times New Roman" w:hAnsi="Times New Roman"/>
    </w:rPr>
  </w:style>
  <w:style w:type="paragraph" w:customStyle="1" w:styleId="DIA-EDialogueinExtract">
    <w:name w:val="DIA-E Dialogue in Extract"/>
    <w:basedOn w:val="DIADialogue"/>
    <w:qFormat/>
    <w:rsid w:val="0063350E"/>
    <w:pPr>
      <w:tabs>
        <w:tab w:val="left" w:pos="4320"/>
      </w:tabs>
      <w:ind w:left="1440" w:right="720"/>
    </w:pPr>
  </w:style>
  <w:style w:type="paragraph" w:customStyle="1" w:styleId="VEVerseinExtract">
    <w:name w:val="VE Verse in Extract"/>
    <w:basedOn w:val="VVerse"/>
    <w:qFormat/>
    <w:rsid w:val="0063350E"/>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63350E"/>
    <w:pPr>
      <w:spacing w:before="0"/>
      <w:ind w:left="720" w:right="720"/>
    </w:pPr>
  </w:style>
  <w:style w:type="paragraph" w:customStyle="1" w:styleId="AuQAuthorQuery">
    <w:name w:val="AuQ Author Query"/>
    <w:basedOn w:val="NtENotetoEditor"/>
    <w:qFormat/>
    <w:rsid w:val="0063350E"/>
    <w:rPr>
      <w:color w:val="0070C0"/>
    </w:rPr>
  </w:style>
  <w:style w:type="paragraph" w:customStyle="1" w:styleId="AppBegAppendixBegin">
    <w:name w:val="AppBeg Appendix Begin"/>
    <w:basedOn w:val="PriDocBegPrimaryDocumentBegin"/>
    <w:qFormat/>
    <w:rsid w:val="0063350E"/>
  </w:style>
  <w:style w:type="paragraph" w:customStyle="1" w:styleId="AppEndAppendixEnd">
    <w:name w:val="AppEnd Appendix End"/>
    <w:basedOn w:val="PriDocEndPrimaryDocumentEnd"/>
    <w:qFormat/>
    <w:rsid w:val="0063350E"/>
  </w:style>
  <w:style w:type="paragraph" w:customStyle="1" w:styleId="BoxBegBoxBegin">
    <w:name w:val="BoxBeg Box Begin"/>
    <w:basedOn w:val="PriDocBegPrimaryDocumentBegin"/>
    <w:qFormat/>
    <w:rsid w:val="0063350E"/>
  </w:style>
  <w:style w:type="paragraph" w:customStyle="1" w:styleId="BoxEndBoxEnd">
    <w:name w:val="BoxEnd Box End"/>
    <w:basedOn w:val="PriDocEndPrimaryDocumentEnd"/>
    <w:qFormat/>
    <w:rsid w:val="0063350E"/>
  </w:style>
  <w:style w:type="paragraph" w:customStyle="1" w:styleId="ExrBegExerciseBegin">
    <w:name w:val="ExrBeg Exercise Begin"/>
    <w:basedOn w:val="PriDocBegPrimaryDocumentBegin"/>
    <w:qFormat/>
    <w:rsid w:val="0063350E"/>
  </w:style>
  <w:style w:type="paragraph" w:customStyle="1" w:styleId="ExrEndExerciseEnd">
    <w:name w:val="ExrEnd Exercise End"/>
    <w:basedOn w:val="PriDocEndPrimaryDocumentEnd"/>
    <w:qFormat/>
    <w:rsid w:val="0063350E"/>
  </w:style>
  <w:style w:type="paragraph" w:customStyle="1" w:styleId="NotesBegNotesBegin">
    <w:name w:val="NotesBeg Notes Begin"/>
    <w:basedOn w:val="PriDocBegPrimaryDocumentBegin"/>
    <w:qFormat/>
    <w:rsid w:val="0063350E"/>
  </w:style>
  <w:style w:type="paragraph" w:customStyle="1" w:styleId="NotesEndNotesEnd">
    <w:name w:val="NotesEnd Notes End"/>
    <w:basedOn w:val="PriDocEndPrimaryDocumentEnd"/>
    <w:link w:val="NotesEndNotesEndChar"/>
    <w:qFormat/>
    <w:rsid w:val="0063350E"/>
  </w:style>
  <w:style w:type="paragraph" w:customStyle="1" w:styleId="TSTableSource">
    <w:name w:val="TS Table Source"/>
    <w:basedOn w:val="TFNTableFootnote"/>
    <w:rsid w:val="0063350E"/>
    <w:pPr>
      <w:spacing w:before="0" w:after="560"/>
    </w:pPr>
  </w:style>
  <w:style w:type="paragraph" w:customStyle="1" w:styleId="TNTableNumber">
    <w:name w:val="TN Table Number"/>
    <w:basedOn w:val="TTTableTitle"/>
    <w:rsid w:val="0063350E"/>
    <w:pPr>
      <w:spacing w:before="560"/>
    </w:pPr>
    <w:rPr>
      <w:b/>
    </w:rPr>
  </w:style>
  <w:style w:type="paragraph" w:customStyle="1" w:styleId="ITCHIn-textTableColumnHead">
    <w:name w:val="ITCH In-text Table Column Head"/>
    <w:basedOn w:val="TCHTableColumnHead"/>
    <w:rsid w:val="0063350E"/>
  </w:style>
  <w:style w:type="paragraph" w:customStyle="1" w:styleId="ITBIn-textTableBody">
    <w:name w:val="ITB In-text Table Body"/>
    <w:basedOn w:val="TBTableBody"/>
    <w:rsid w:val="0063350E"/>
  </w:style>
  <w:style w:type="paragraph" w:customStyle="1" w:styleId="RefTxReferenceText">
    <w:name w:val="RefTx Reference Text"/>
    <w:basedOn w:val="BaseText"/>
    <w:rsid w:val="0063350E"/>
    <w:pPr>
      <w:spacing w:after="140" w:line="560" w:lineRule="exact"/>
      <w:ind w:left="720" w:hanging="720"/>
    </w:pPr>
  </w:style>
  <w:style w:type="paragraph" w:customStyle="1" w:styleId="DL-EDescriptiveListinExtract">
    <w:name w:val="DL-E Descriptive List in Extract"/>
    <w:basedOn w:val="DLDescriptiveList"/>
    <w:rsid w:val="0063350E"/>
    <w:pPr>
      <w:tabs>
        <w:tab w:val="left" w:pos="480"/>
      </w:tabs>
    </w:pPr>
  </w:style>
  <w:style w:type="paragraph" w:customStyle="1" w:styleId="N-ENotationinExtract">
    <w:name w:val="N-E Notation in Extract"/>
    <w:basedOn w:val="NNotation"/>
    <w:rsid w:val="0063350E"/>
  </w:style>
  <w:style w:type="paragraph" w:customStyle="1" w:styleId="Dis-EDisplayinExtract">
    <w:name w:val="Dis-E Display in Extract"/>
    <w:basedOn w:val="DDisplay"/>
    <w:rsid w:val="0063350E"/>
    <w:pPr>
      <w:ind w:left="720" w:right="720"/>
    </w:pPr>
  </w:style>
  <w:style w:type="paragraph" w:customStyle="1" w:styleId="DDisplay">
    <w:name w:val="D Display"/>
    <w:basedOn w:val="BaseText"/>
    <w:rsid w:val="0063350E"/>
    <w:pPr>
      <w:spacing w:before="280" w:after="280" w:line="560" w:lineRule="exact"/>
    </w:pPr>
  </w:style>
  <w:style w:type="paragraph" w:customStyle="1" w:styleId="PProgram">
    <w:name w:val="P Program"/>
    <w:basedOn w:val="BaseText"/>
    <w:rsid w:val="0063350E"/>
    <w:pPr>
      <w:spacing w:line="560" w:lineRule="exact"/>
    </w:pPr>
    <w:rPr>
      <w:rFonts w:ascii="Courier" w:hAnsi="Courier"/>
      <w:sz w:val="22"/>
    </w:rPr>
  </w:style>
  <w:style w:type="paragraph" w:customStyle="1" w:styleId="P-EPrograminExtract">
    <w:name w:val="P-E Program in Extract"/>
    <w:basedOn w:val="PProgram"/>
    <w:rsid w:val="0063350E"/>
    <w:pPr>
      <w:spacing w:before="280" w:after="280"/>
      <w:ind w:left="720" w:right="720"/>
    </w:pPr>
  </w:style>
  <w:style w:type="paragraph" w:customStyle="1" w:styleId="NTrDNumberedTreeDisplay">
    <w:name w:val="NTrD Numbered Tree Display"/>
    <w:basedOn w:val="BaseText"/>
    <w:rsid w:val="0063350E"/>
    <w:pPr>
      <w:spacing w:before="280" w:after="280" w:line="560" w:lineRule="exact"/>
    </w:pPr>
  </w:style>
  <w:style w:type="paragraph" w:customStyle="1" w:styleId="NTrD-ENumberedTreeDisplayinExtract">
    <w:name w:val="NTrD-E Numbered Tree Display in Extract"/>
    <w:basedOn w:val="NTrDNumberedTreeDisplay"/>
    <w:rsid w:val="0063350E"/>
    <w:pPr>
      <w:ind w:left="720" w:right="720"/>
    </w:pPr>
  </w:style>
  <w:style w:type="paragraph" w:customStyle="1" w:styleId="IEIndexMainEntry">
    <w:name w:val="IE Index Main Entry"/>
    <w:basedOn w:val="BaseText"/>
    <w:rsid w:val="0063350E"/>
    <w:pPr>
      <w:spacing w:line="560" w:lineRule="exact"/>
      <w:ind w:left="2160" w:hanging="2160"/>
    </w:pPr>
  </w:style>
  <w:style w:type="paragraph" w:customStyle="1" w:styleId="ISEIndexSubentry">
    <w:name w:val="ISE Index Subentry"/>
    <w:basedOn w:val="IEIndexMainEntry"/>
    <w:rsid w:val="0063350E"/>
    <w:pPr>
      <w:ind w:left="2880"/>
    </w:pPr>
  </w:style>
  <w:style w:type="paragraph" w:customStyle="1" w:styleId="IABIndexAlphabeticalBreak">
    <w:name w:val="IAB Index Alphabetical Break"/>
    <w:basedOn w:val="IEIndexMainEntry"/>
    <w:rsid w:val="0063350E"/>
    <w:pPr>
      <w:spacing w:before="560"/>
    </w:pPr>
  </w:style>
  <w:style w:type="paragraph" w:customStyle="1" w:styleId="ISSEIndexSubsubentry">
    <w:name w:val="ISSE Index Subsubentry"/>
    <w:basedOn w:val="ISEIndexSubentry"/>
    <w:rsid w:val="0063350E"/>
    <w:pPr>
      <w:ind w:left="3600"/>
    </w:pPr>
  </w:style>
  <w:style w:type="paragraph" w:customStyle="1" w:styleId="SbarTSidebarTitle">
    <w:name w:val="SbarT Sidebar Title"/>
    <w:basedOn w:val="SbarTxSidebarText"/>
    <w:rsid w:val="0063350E"/>
    <w:pPr>
      <w:spacing w:before="560"/>
    </w:pPr>
    <w:rPr>
      <w:b/>
      <w:sz w:val="28"/>
    </w:rPr>
  </w:style>
  <w:style w:type="paragraph" w:customStyle="1" w:styleId="SbarAuSidebarAuthor">
    <w:name w:val="SbarAu Sidebar Author"/>
    <w:basedOn w:val="SbarTxSidebarText"/>
    <w:rsid w:val="0063350E"/>
    <w:pPr>
      <w:spacing w:before="280"/>
    </w:pPr>
    <w:rPr>
      <w:b/>
    </w:rPr>
  </w:style>
  <w:style w:type="paragraph" w:customStyle="1" w:styleId="SbarSNSidebarSourceNote">
    <w:name w:val="SbarSN Sidebar Source Note"/>
    <w:basedOn w:val="SbarTxSidebarText"/>
    <w:rsid w:val="0063350E"/>
    <w:pPr>
      <w:spacing w:before="280"/>
    </w:pPr>
  </w:style>
  <w:style w:type="paragraph" w:customStyle="1" w:styleId="FgCFigureCaption">
    <w:name w:val="FgC Figure Caption"/>
    <w:basedOn w:val="BaseText"/>
    <w:link w:val="FgCFigureCaptionChar"/>
    <w:rsid w:val="0063350E"/>
    <w:pPr>
      <w:spacing w:line="560" w:lineRule="exact"/>
    </w:pPr>
  </w:style>
  <w:style w:type="character" w:customStyle="1" w:styleId="FgCFigureCaptionChar">
    <w:name w:val="FgC Figure Caption Char"/>
    <w:link w:val="FgCFigureCaption"/>
    <w:rsid w:val="0063350E"/>
    <w:rPr>
      <w:rFonts w:ascii="Times New Roman" w:eastAsia="Times New Roman" w:hAnsi="Times New Roman"/>
      <w:sz w:val="24"/>
    </w:rPr>
  </w:style>
  <w:style w:type="paragraph" w:customStyle="1" w:styleId="FgTFigureTitle">
    <w:name w:val="FgT Figure Title"/>
    <w:basedOn w:val="FgCFigureCaption"/>
    <w:rsid w:val="0063350E"/>
  </w:style>
  <w:style w:type="paragraph" w:customStyle="1" w:styleId="FgNFigureNumber">
    <w:name w:val="FgN Figure Number"/>
    <w:basedOn w:val="FgTFigureTitle"/>
    <w:rsid w:val="0063350E"/>
    <w:pPr>
      <w:spacing w:before="560"/>
    </w:pPr>
  </w:style>
  <w:style w:type="paragraph" w:customStyle="1" w:styleId="FgSFigureSource">
    <w:name w:val="FgS Figure Source"/>
    <w:basedOn w:val="FgCFigureCaption"/>
    <w:rsid w:val="0063350E"/>
    <w:pPr>
      <w:spacing w:after="560"/>
    </w:pPr>
  </w:style>
  <w:style w:type="paragraph" w:customStyle="1" w:styleId="NtDNotetoDesign">
    <w:name w:val="NtD Note to Design"/>
    <w:basedOn w:val="NtENotetoEditor"/>
    <w:rsid w:val="0063350E"/>
    <w:rPr>
      <w:color w:val="FF00FF"/>
    </w:rPr>
  </w:style>
  <w:style w:type="paragraph" w:customStyle="1" w:styleId="DHDisplayHead">
    <w:name w:val="DH Display Head"/>
    <w:basedOn w:val="BaseText"/>
    <w:rsid w:val="0063350E"/>
    <w:pPr>
      <w:spacing w:before="280" w:line="560" w:lineRule="exact"/>
    </w:pPr>
    <w:rPr>
      <w:b/>
    </w:rPr>
  </w:style>
  <w:style w:type="paragraph" w:customStyle="1" w:styleId="SDSubdisplay">
    <w:name w:val="SD Subdisplay"/>
    <w:basedOn w:val="DDisplay"/>
    <w:rsid w:val="0063350E"/>
    <w:pPr>
      <w:spacing w:before="0" w:after="0"/>
      <w:ind w:left="720"/>
    </w:pPr>
  </w:style>
  <w:style w:type="paragraph" w:customStyle="1" w:styleId="SSDSubsubdisplay">
    <w:name w:val="SSD Subsubdisplay"/>
    <w:basedOn w:val="SDSubdisplay"/>
    <w:rsid w:val="0063350E"/>
    <w:pPr>
      <w:ind w:left="1440"/>
    </w:pPr>
  </w:style>
  <w:style w:type="paragraph" w:customStyle="1" w:styleId="ExrLv1TxExerciseText">
    <w:name w:val="ExrLv1Tx Exercise Text"/>
    <w:basedOn w:val="BaseText"/>
    <w:rsid w:val="0063350E"/>
    <w:pPr>
      <w:spacing w:before="280" w:after="280" w:line="560" w:lineRule="exact"/>
    </w:pPr>
  </w:style>
  <w:style w:type="paragraph" w:customStyle="1" w:styleId="ExrLv2TxSubexerciseText">
    <w:name w:val="ExrLv2Tx Subexercise Text"/>
    <w:basedOn w:val="ExrLv1TxExerciseText"/>
    <w:rsid w:val="0063350E"/>
    <w:pPr>
      <w:spacing w:before="0"/>
      <w:ind w:left="720"/>
    </w:pPr>
  </w:style>
  <w:style w:type="paragraph" w:customStyle="1" w:styleId="ExrLv3TxSubsubexerciseText">
    <w:name w:val="ExrLv3Tx Subsubexercise Text"/>
    <w:basedOn w:val="ExrLv2TxSubexerciseText"/>
    <w:rsid w:val="0063350E"/>
    <w:pPr>
      <w:ind w:left="1440"/>
    </w:pPr>
  </w:style>
  <w:style w:type="paragraph" w:customStyle="1" w:styleId="NTNoteText">
    <w:name w:val="NT Note Text"/>
    <w:basedOn w:val="BaseText"/>
    <w:rsid w:val="0063350E"/>
    <w:pPr>
      <w:spacing w:after="280" w:line="560" w:lineRule="exact"/>
    </w:pPr>
  </w:style>
  <w:style w:type="paragraph" w:customStyle="1" w:styleId="FNFootnoteText">
    <w:name w:val="FN Footnote Text"/>
    <w:basedOn w:val="BaseText"/>
    <w:rsid w:val="0063350E"/>
    <w:pPr>
      <w:spacing w:line="560" w:lineRule="exact"/>
    </w:pPr>
  </w:style>
  <w:style w:type="paragraph" w:customStyle="1" w:styleId="RHRRunningHeadRecto">
    <w:name w:val="RHR Running Head Recto"/>
    <w:basedOn w:val="BaseText"/>
    <w:link w:val="RHRRunningHeadRectoChar"/>
    <w:rsid w:val="0063350E"/>
    <w:pPr>
      <w:spacing w:line="560" w:lineRule="exact"/>
    </w:pPr>
  </w:style>
  <w:style w:type="paragraph" w:customStyle="1" w:styleId="RHVRunningHeadVerso">
    <w:name w:val="RHV Running Head Verso"/>
    <w:basedOn w:val="RHRRunningHeadRecto"/>
    <w:link w:val="RHVRunningHeadVersoChar"/>
    <w:rsid w:val="0063350E"/>
  </w:style>
  <w:style w:type="paragraph" w:customStyle="1" w:styleId="COContributorName">
    <w:name w:val="CO Contributor Name"/>
    <w:basedOn w:val="BaseText"/>
    <w:rsid w:val="0063350E"/>
    <w:pPr>
      <w:spacing w:before="280" w:line="560" w:lineRule="exact"/>
    </w:pPr>
    <w:rPr>
      <w:b/>
    </w:rPr>
  </w:style>
  <w:style w:type="paragraph" w:customStyle="1" w:styleId="COBContributorBio">
    <w:name w:val="COB Contributor Bio"/>
    <w:basedOn w:val="BaseText"/>
    <w:rsid w:val="0063350E"/>
    <w:pPr>
      <w:spacing w:after="280" w:line="560" w:lineRule="exact"/>
    </w:pPr>
  </w:style>
  <w:style w:type="paragraph" w:customStyle="1" w:styleId="FBHFrontmatterBackmatterHead">
    <w:name w:val="FBH Frontmatter/Backmatter Head"/>
    <w:basedOn w:val="CTChapterTitle"/>
    <w:rsid w:val="0063350E"/>
  </w:style>
  <w:style w:type="paragraph" w:customStyle="1" w:styleId="BaseHeading">
    <w:name w:val="Base Heading"/>
    <w:qFormat/>
    <w:rsid w:val="0063350E"/>
    <w:pPr>
      <w:spacing w:line="560" w:lineRule="exact"/>
    </w:pPr>
    <w:rPr>
      <w:rFonts w:ascii="Times New Roman" w:eastAsia="Times New Roman" w:hAnsi="Times New Roman"/>
      <w:sz w:val="36"/>
    </w:rPr>
  </w:style>
  <w:style w:type="paragraph" w:customStyle="1" w:styleId="BaseText">
    <w:name w:val="Base Text"/>
    <w:link w:val="BaseTextChar"/>
    <w:qFormat/>
    <w:rsid w:val="0063350E"/>
    <w:rPr>
      <w:rFonts w:ascii="Times New Roman" w:eastAsia="Times New Roman" w:hAnsi="Times New Roman"/>
      <w:sz w:val="24"/>
    </w:rPr>
  </w:style>
  <w:style w:type="paragraph" w:customStyle="1" w:styleId="BibTxBibliographyText">
    <w:name w:val="BibTx Bibliography Text"/>
    <w:basedOn w:val="BaseText"/>
    <w:rsid w:val="0063350E"/>
    <w:pPr>
      <w:spacing w:after="140" w:line="560" w:lineRule="exact"/>
      <w:ind w:left="720" w:hanging="720"/>
    </w:pPr>
  </w:style>
  <w:style w:type="paragraph" w:customStyle="1" w:styleId="H4MHeadingLevel4Math">
    <w:name w:val="H4M Heading Level 4 Math"/>
    <w:basedOn w:val="H4HeadingLevel4"/>
    <w:rsid w:val="0063350E"/>
    <w:pPr>
      <w:spacing w:after="360"/>
    </w:pPr>
  </w:style>
  <w:style w:type="paragraph" w:styleId="BlockText">
    <w:name w:val="Block Text"/>
    <w:basedOn w:val="Normal"/>
    <w:uiPriority w:val="99"/>
    <w:rsid w:val="0063350E"/>
    <w:pPr>
      <w:spacing w:after="120"/>
      <w:ind w:left="1440" w:right="1440"/>
    </w:pPr>
  </w:style>
  <w:style w:type="paragraph" w:customStyle="1" w:styleId="H5MHeadingLevel5Math">
    <w:name w:val="H5M Heading Level 5 Math"/>
    <w:basedOn w:val="H5HeadingLevel5"/>
    <w:rsid w:val="0063350E"/>
    <w:pPr>
      <w:spacing w:after="360"/>
    </w:pPr>
  </w:style>
  <w:style w:type="paragraph" w:customStyle="1" w:styleId="NoteCNotetoComp">
    <w:name w:val="NoteC Note to Comp"/>
    <w:basedOn w:val="BaseText"/>
    <w:rsid w:val="0063350E"/>
    <w:pPr>
      <w:spacing w:before="360" w:after="360" w:line="360" w:lineRule="exact"/>
    </w:pPr>
    <w:rPr>
      <w:color w:val="FF0000"/>
      <w:sz w:val="28"/>
    </w:rPr>
  </w:style>
  <w:style w:type="paragraph" w:customStyle="1" w:styleId="NoteDNotetoDesign">
    <w:name w:val="NoteD Note to Design"/>
    <w:basedOn w:val="Normal"/>
    <w:rsid w:val="0063350E"/>
    <w:pPr>
      <w:spacing w:before="360" w:after="360" w:line="360" w:lineRule="exact"/>
    </w:pPr>
    <w:rPr>
      <w:color w:val="FF00FF"/>
      <w:sz w:val="28"/>
    </w:rPr>
  </w:style>
  <w:style w:type="paragraph" w:customStyle="1" w:styleId="NoteENotetoEditor">
    <w:name w:val="NoteE Note to Editor"/>
    <w:basedOn w:val="NoteCNotetoComp"/>
    <w:rsid w:val="0063350E"/>
    <w:rPr>
      <w:color w:val="008000"/>
    </w:rPr>
  </w:style>
  <w:style w:type="paragraph" w:customStyle="1" w:styleId="FBHFrontmatterHead">
    <w:name w:val="FBH Frontmatter Head"/>
    <w:basedOn w:val="CTChapterTitle"/>
    <w:rsid w:val="0063350E"/>
  </w:style>
  <w:style w:type="paragraph" w:customStyle="1" w:styleId="LList">
    <w:name w:val="L List"/>
    <w:basedOn w:val="ULUnnumberedList"/>
    <w:qFormat/>
    <w:rsid w:val="0063350E"/>
  </w:style>
  <w:style w:type="paragraph" w:customStyle="1" w:styleId="L-EListinExtract">
    <w:name w:val="L-E List in Extract"/>
    <w:basedOn w:val="ULUnnumberedList"/>
    <w:qFormat/>
    <w:rsid w:val="0063350E"/>
    <w:pPr>
      <w:ind w:left="1080"/>
    </w:pPr>
  </w:style>
  <w:style w:type="paragraph" w:customStyle="1" w:styleId="E-MExtractMultiple">
    <w:name w:val="E-M Extract Multiple"/>
    <w:basedOn w:val="EExtract"/>
    <w:qFormat/>
    <w:rsid w:val="0063350E"/>
    <w:pPr>
      <w:spacing w:after="120"/>
    </w:pPr>
  </w:style>
  <w:style w:type="paragraph" w:customStyle="1" w:styleId="H-EHeadinExtract">
    <w:name w:val="H-E Head in Extract"/>
    <w:basedOn w:val="LH-EListHeadinExtract"/>
    <w:qFormat/>
    <w:rsid w:val="0063350E"/>
  </w:style>
  <w:style w:type="paragraph" w:customStyle="1" w:styleId="HAAHead">
    <w:name w:val="HA A Head"/>
    <w:basedOn w:val="SpH1SpecialHeading1"/>
    <w:qFormat/>
    <w:rsid w:val="0063350E"/>
    <w:pPr>
      <w:outlineLvl w:val="0"/>
    </w:pPr>
  </w:style>
  <w:style w:type="paragraph" w:customStyle="1" w:styleId="SBHSpaceBreakHalfLine">
    <w:name w:val="SBH Space Break HalfLine"/>
    <w:basedOn w:val="SBSpaceBreak"/>
    <w:qFormat/>
    <w:rsid w:val="0063350E"/>
    <w:pPr>
      <w:spacing w:line="280" w:lineRule="exact"/>
    </w:pPr>
  </w:style>
  <w:style w:type="paragraph" w:customStyle="1" w:styleId="NHNotesHead">
    <w:name w:val="NH Notes Head"/>
    <w:basedOn w:val="BaseHeading"/>
    <w:rsid w:val="0063350E"/>
    <w:pPr>
      <w:autoSpaceDE w:val="0"/>
      <w:autoSpaceDN w:val="0"/>
      <w:adjustRightInd w:val="0"/>
      <w:spacing w:before="360" w:after="280"/>
    </w:pPr>
    <w:rPr>
      <w:b/>
      <w:sz w:val="32"/>
      <w:szCs w:val="24"/>
    </w:rPr>
  </w:style>
  <w:style w:type="paragraph" w:customStyle="1" w:styleId="BkTBookTitle">
    <w:name w:val="BkT Book Title"/>
    <w:basedOn w:val="BaseText"/>
    <w:rsid w:val="0063350E"/>
    <w:pPr>
      <w:spacing w:line="560" w:lineRule="exact"/>
      <w:jc w:val="right"/>
    </w:pPr>
    <w:rPr>
      <w:szCs w:val="24"/>
    </w:rPr>
  </w:style>
  <w:style w:type="paragraph" w:customStyle="1" w:styleId="SecTSectionTitle">
    <w:name w:val="SecT Section Title"/>
    <w:basedOn w:val="BaseText"/>
    <w:rsid w:val="0063350E"/>
    <w:pPr>
      <w:spacing w:line="560" w:lineRule="exact"/>
      <w:jc w:val="right"/>
    </w:pPr>
    <w:rPr>
      <w:szCs w:val="24"/>
    </w:rPr>
  </w:style>
  <w:style w:type="paragraph" w:customStyle="1" w:styleId="BibRefHeadBibRefHead">
    <w:name w:val="BibRefHead BibRef Head"/>
    <w:basedOn w:val="BaseHeading"/>
    <w:rsid w:val="0063350E"/>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63350E"/>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63350E"/>
    <w:pPr>
      <w:spacing w:before="280" w:line="560" w:lineRule="exact"/>
      <w:ind w:left="720" w:right="720"/>
    </w:pPr>
  </w:style>
  <w:style w:type="paragraph" w:customStyle="1" w:styleId="Algorithm">
    <w:name w:val="Algorithm"/>
    <w:basedOn w:val="DEDisplayEquation"/>
    <w:rsid w:val="0063350E"/>
  </w:style>
  <w:style w:type="paragraph" w:customStyle="1" w:styleId="Assumption">
    <w:name w:val="Assumption"/>
    <w:basedOn w:val="DEDisplayEquation"/>
    <w:rsid w:val="0063350E"/>
  </w:style>
  <w:style w:type="paragraph" w:customStyle="1" w:styleId="Axiom">
    <w:name w:val="Axiom"/>
    <w:basedOn w:val="DEDisplayEquation"/>
    <w:rsid w:val="0063350E"/>
  </w:style>
  <w:style w:type="paragraph" w:customStyle="1" w:styleId="Case">
    <w:name w:val="Case"/>
    <w:basedOn w:val="DEDisplayEquation"/>
    <w:rsid w:val="0063350E"/>
  </w:style>
  <w:style w:type="paragraph" w:customStyle="1" w:styleId="Claim">
    <w:name w:val="Claim"/>
    <w:basedOn w:val="DEDisplayEquation"/>
    <w:rsid w:val="0063350E"/>
  </w:style>
  <w:style w:type="paragraph" w:customStyle="1" w:styleId="Conjunction">
    <w:name w:val="Conjunction"/>
    <w:basedOn w:val="DEDisplayEquation"/>
    <w:rsid w:val="0063350E"/>
  </w:style>
  <w:style w:type="paragraph" w:customStyle="1" w:styleId="Corollary">
    <w:name w:val="Corollary"/>
    <w:basedOn w:val="DEDisplayEquation"/>
    <w:rsid w:val="0063350E"/>
  </w:style>
  <w:style w:type="paragraph" w:customStyle="1" w:styleId="Definition">
    <w:name w:val="Definition"/>
    <w:basedOn w:val="DEDisplayEquation"/>
    <w:rsid w:val="0063350E"/>
  </w:style>
  <w:style w:type="paragraph" w:customStyle="1" w:styleId="Hypothesis">
    <w:name w:val="Hypothesis"/>
    <w:basedOn w:val="DEDisplayEquation"/>
    <w:rsid w:val="0063350E"/>
  </w:style>
  <w:style w:type="paragraph" w:customStyle="1" w:styleId="Lemma">
    <w:name w:val="Lemma"/>
    <w:basedOn w:val="DEDisplayEquation"/>
    <w:rsid w:val="0063350E"/>
  </w:style>
  <w:style w:type="paragraph" w:customStyle="1" w:styleId="Note">
    <w:name w:val="Note"/>
    <w:basedOn w:val="DEDisplayEquation"/>
    <w:rsid w:val="0063350E"/>
  </w:style>
  <w:style w:type="paragraph" w:customStyle="1" w:styleId="Observation">
    <w:name w:val="Observation"/>
    <w:basedOn w:val="DEDisplayEquation"/>
    <w:rsid w:val="0063350E"/>
  </w:style>
  <w:style w:type="paragraph" w:customStyle="1" w:styleId="Proof">
    <w:name w:val="Proof"/>
    <w:basedOn w:val="DEDisplayEquation"/>
    <w:rsid w:val="0063350E"/>
  </w:style>
  <w:style w:type="paragraph" w:customStyle="1" w:styleId="Proposition">
    <w:name w:val="Proposition"/>
    <w:basedOn w:val="DEDisplayEquation"/>
    <w:rsid w:val="0063350E"/>
  </w:style>
  <w:style w:type="paragraph" w:customStyle="1" w:styleId="Remark">
    <w:name w:val="Remark"/>
    <w:basedOn w:val="DEDisplayEquation"/>
    <w:rsid w:val="0063350E"/>
  </w:style>
  <w:style w:type="paragraph" w:customStyle="1" w:styleId="Result">
    <w:name w:val="Result"/>
    <w:basedOn w:val="DEDisplayEquation"/>
    <w:rsid w:val="0063350E"/>
  </w:style>
  <w:style w:type="paragraph" w:customStyle="1" w:styleId="Rule">
    <w:name w:val="Rule"/>
    <w:basedOn w:val="DEDisplayEquation"/>
    <w:rsid w:val="0063350E"/>
  </w:style>
  <w:style w:type="paragraph" w:customStyle="1" w:styleId="SplCase">
    <w:name w:val="SplCase"/>
    <w:basedOn w:val="DEDisplayEquation"/>
    <w:rsid w:val="0063350E"/>
  </w:style>
  <w:style w:type="paragraph" w:customStyle="1" w:styleId="Theorem">
    <w:name w:val="Theorem"/>
    <w:basedOn w:val="DEDisplayEquation"/>
    <w:rsid w:val="0063350E"/>
  </w:style>
  <w:style w:type="paragraph" w:customStyle="1" w:styleId="AppTAppendixTitle">
    <w:name w:val="AppT Appendix Title"/>
    <w:basedOn w:val="H1HeadingLevel1"/>
    <w:qFormat/>
    <w:rsid w:val="0063350E"/>
  </w:style>
  <w:style w:type="paragraph" w:customStyle="1" w:styleId="DIASDialogueSpeaker">
    <w:name w:val="DIAS Dialogue Speaker"/>
    <w:basedOn w:val="DIADialogue"/>
    <w:next w:val="DIADialogue"/>
    <w:qFormat/>
    <w:rsid w:val="0063350E"/>
  </w:style>
  <w:style w:type="paragraph" w:customStyle="1" w:styleId="DIAS-EDialogueSpeakerinExtract">
    <w:name w:val="DIAS-E Dialogue Speaker in Extract"/>
    <w:basedOn w:val="DIA-EDialogueinExtract"/>
    <w:next w:val="DIA-EDialogueinExtract"/>
    <w:qFormat/>
    <w:rsid w:val="0063350E"/>
  </w:style>
  <w:style w:type="paragraph" w:customStyle="1" w:styleId="IntTxInterviewText">
    <w:name w:val="IntTx Interview Text"/>
    <w:basedOn w:val="BaseText"/>
    <w:autoRedefine/>
    <w:rsid w:val="0063350E"/>
    <w:pPr>
      <w:spacing w:line="560" w:lineRule="exact"/>
      <w:ind w:firstLine="720"/>
    </w:pPr>
    <w:rPr>
      <w:color w:val="000080"/>
    </w:rPr>
  </w:style>
  <w:style w:type="paragraph" w:customStyle="1" w:styleId="IntSInterviewSpeaker">
    <w:name w:val="IntS Interview Speaker"/>
    <w:basedOn w:val="IntTxInterviewText"/>
    <w:qFormat/>
    <w:rsid w:val="0063350E"/>
  </w:style>
  <w:style w:type="paragraph" w:customStyle="1" w:styleId="ITIndexTitle">
    <w:name w:val="IT Index Title"/>
    <w:basedOn w:val="BaseHeading"/>
    <w:next w:val="IABIndexAlphabeticalBreak"/>
    <w:rsid w:val="0063350E"/>
    <w:pPr>
      <w:autoSpaceDE w:val="0"/>
      <w:autoSpaceDN w:val="0"/>
      <w:adjustRightInd w:val="0"/>
      <w:spacing w:before="360" w:after="280"/>
    </w:pPr>
    <w:rPr>
      <w:b/>
      <w:szCs w:val="24"/>
    </w:rPr>
  </w:style>
  <w:style w:type="character" w:customStyle="1" w:styleId="EqCOEquationCallOut">
    <w:name w:val="EqCO Equation Call Out"/>
    <w:rsid w:val="0063350E"/>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63350E"/>
  </w:style>
  <w:style w:type="paragraph" w:customStyle="1" w:styleId="IHIndexHead">
    <w:name w:val="IH Index Head"/>
    <w:basedOn w:val="BaseHeading"/>
    <w:next w:val="IABIndexAlphabeticalBreak"/>
    <w:rsid w:val="0063350E"/>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63350E"/>
    <w:pPr>
      <w:autoSpaceDE w:val="0"/>
      <w:autoSpaceDN w:val="0"/>
      <w:adjustRightInd w:val="0"/>
    </w:pPr>
    <w:rPr>
      <w:szCs w:val="24"/>
    </w:rPr>
  </w:style>
  <w:style w:type="paragraph" w:customStyle="1" w:styleId="NCNoteTextContinuation">
    <w:name w:val="NC Note Text Continuation"/>
    <w:basedOn w:val="BaseText"/>
    <w:rsid w:val="0063350E"/>
    <w:pPr>
      <w:spacing w:after="280" w:line="560" w:lineRule="exact"/>
    </w:pPr>
  </w:style>
  <w:style w:type="paragraph" w:customStyle="1" w:styleId="BibRefNotesBibRefNotes">
    <w:name w:val="BibRefNotes BibRef Notes"/>
    <w:basedOn w:val="BaseText"/>
    <w:rsid w:val="0063350E"/>
    <w:pPr>
      <w:spacing w:after="140" w:line="560" w:lineRule="exact"/>
      <w:ind w:left="720" w:hanging="720"/>
    </w:pPr>
  </w:style>
  <w:style w:type="character" w:customStyle="1" w:styleId="monospace">
    <w:name w:val="monospace"/>
    <w:qFormat/>
    <w:rsid w:val="0063350E"/>
    <w:rPr>
      <w:rFonts w:ascii="Courier New" w:hAnsi="Courier New"/>
    </w:rPr>
  </w:style>
  <w:style w:type="character" w:customStyle="1" w:styleId="sansserif">
    <w:name w:val="sansserif"/>
    <w:qFormat/>
    <w:rsid w:val="0063350E"/>
    <w:rPr>
      <w:rFonts w:ascii="Arial" w:hAnsi="Arial"/>
    </w:rPr>
  </w:style>
  <w:style w:type="character" w:customStyle="1" w:styleId="BaseTextChar">
    <w:name w:val="Base Text Char"/>
    <w:basedOn w:val="DefaultParagraphFont"/>
    <w:link w:val="BaseText"/>
    <w:rsid w:val="00891A2E"/>
    <w:rPr>
      <w:rFonts w:ascii="Times New Roman" w:eastAsia="Times New Roman" w:hAnsi="Times New Roman"/>
      <w:sz w:val="24"/>
    </w:rPr>
  </w:style>
  <w:style w:type="character" w:customStyle="1" w:styleId="PriDocBegPrimaryDocumentBeginChar">
    <w:name w:val="PriDocBeg Primary Document Begin Char"/>
    <w:basedOn w:val="BaseTextChar"/>
    <w:link w:val="PriDocBegPrimaryDocumentBegin"/>
    <w:rsid w:val="00891A2E"/>
    <w:rPr>
      <w:rFonts w:ascii="Times New Roman" w:eastAsia="Times New Roman" w:hAnsi="Times New Roman"/>
      <w:b/>
      <w:sz w:val="28"/>
      <w:shd w:val="pct12" w:color="auto" w:fill="FFFFFF"/>
    </w:rPr>
  </w:style>
  <w:style w:type="character" w:customStyle="1" w:styleId="PriDocEndPrimaryDocumentEndChar">
    <w:name w:val="PriDocEnd Primary Document End Char"/>
    <w:basedOn w:val="PriDocBegPrimaryDocumentBeginChar"/>
    <w:link w:val="PriDocEndPrimaryDocumentEnd"/>
    <w:rsid w:val="00891A2E"/>
    <w:rPr>
      <w:rFonts w:ascii="Times New Roman" w:eastAsia="Times New Roman" w:hAnsi="Times New Roman"/>
      <w:b/>
      <w:sz w:val="28"/>
      <w:shd w:val="pct12" w:color="auto" w:fill="FFFFFF"/>
    </w:rPr>
  </w:style>
  <w:style w:type="character" w:customStyle="1" w:styleId="NotesEndNotesEndChar">
    <w:name w:val="NotesEnd Notes End Char"/>
    <w:basedOn w:val="PriDocEndPrimaryDocumentEndChar"/>
    <w:link w:val="NotesEndNotesEnd"/>
    <w:rsid w:val="00891A2E"/>
    <w:rPr>
      <w:rFonts w:ascii="Times New Roman" w:eastAsia="Times New Roman" w:hAnsi="Times New Roman"/>
      <w:b/>
      <w:sz w:val="28"/>
      <w:shd w:val="pct12" w:color="auto" w:fill="FFFFFF"/>
    </w:rPr>
  </w:style>
  <w:style w:type="character" w:customStyle="1" w:styleId="RHRRunningHeadRectoChar">
    <w:name w:val="RHR Running Head Recto Char"/>
    <w:basedOn w:val="BaseTextChar"/>
    <w:link w:val="RHRRunningHeadRecto"/>
    <w:rsid w:val="00781525"/>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781525"/>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8" w:uiPriority="39"/>
    <w:lsdException w:name="footnote text" w:uiPriority="99"/>
    <w:lsdException w:name="annotation text" w:uiPriority="99"/>
    <w:lsdException w:name="header" w:uiPriority="99"/>
    <w:lsdException w:name="footer" w:uiPriority="99"/>
    <w:lsdException w:name="caption" w:semiHidden="1" w:unhideWhenUsed="1"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table of authorities" w:uiPriority="99"/>
    <w:lsdException w:name="List" w:uiPriority="99"/>
    <w:lsdException w:name="List 2" w:uiPriority="99"/>
    <w:lsdException w:name="Title" w:qFormat="1"/>
    <w:lsdException w:name="Subtitle" w:qFormat="1"/>
    <w:lsdException w:name="Block Text" w:uiPriority="99"/>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Table Grid" w:uiPriority="59"/>
    <w:lsdException w:name="No Spacing" w:qFormat="1"/>
    <w:lsdException w:name="Revision" w:uiPriority="99"/>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3350E"/>
    <w:rPr>
      <w:rFonts w:ascii="Times New Roman" w:eastAsia="Times New Roman" w:hAnsi="Times New Roman"/>
    </w:rPr>
  </w:style>
  <w:style w:type="paragraph" w:styleId="Heading1">
    <w:name w:val="heading 1"/>
    <w:basedOn w:val="Normal"/>
    <w:next w:val="Normal"/>
    <w:link w:val="Heading1Char"/>
    <w:uiPriority w:val="9"/>
    <w:qFormat/>
    <w:rsid w:val="0063350E"/>
    <w:pPr>
      <w:keepNext/>
      <w:spacing w:before="240" w:after="60"/>
      <w:outlineLvl w:val="0"/>
    </w:pPr>
    <w:rPr>
      <w:rFonts w:ascii="Arial" w:hAnsi="Arial"/>
      <w:b/>
      <w:kern w:val="32"/>
      <w:sz w:val="32"/>
    </w:rPr>
  </w:style>
  <w:style w:type="paragraph" w:styleId="Heading2">
    <w:name w:val="heading 2"/>
    <w:basedOn w:val="Normal"/>
    <w:next w:val="Normal"/>
    <w:link w:val="Heading2Char"/>
    <w:uiPriority w:val="9"/>
    <w:unhideWhenUsed/>
    <w:qFormat/>
    <w:rsid w:val="0063350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63350E"/>
    <w:pPr>
      <w:keepNext/>
      <w:spacing w:before="240" w:after="60"/>
      <w:outlineLvl w:val="2"/>
    </w:pPr>
    <w:rPr>
      <w:rFonts w:ascii="Arial" w:hAnsi="Arial"/>
      <w:b/>
      <w:sz w:val="26"/>
    </w:rPr>
  </w:style>
  <w:style w:type="paragraph" w:styleId="Heading5">
    <w:name w:val="heading 5"/>
    <w:basedOn w:val="Normal"/>
    <w:next w:val="Normal"/>
    <w:link w:val="Heading5Char"/>
    <w:uiPriority w:val="9"/>
    <w:qFormat/>
    <w:rsid w:val="0063350E"/>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4B5D"/>
    <w:rPr>
      <w:rFonts w:ascii="Arial" w:eastAsia="Times New Roman" w:hAnsi="Arial"/>
      <w:b/>
      <w:kern w:val="32"/>
      <w:sz w:val="32"/>
    </w:rPr>
  </w:style>
  <w:style w:type="character" w:customStyle="1" w:styleId="Heading2Char">
    <w:name w:val="Heading 2 Char"/>
    <w:link w:val="Heading2"/>
    <w:uiPriority w:val="9"/>
    <w:rsid w:val="0063350E"/>
    <w:rPr>
      <w:rFonts w:ascii="Cambria" w:eastAsia="Times New Roman" w:hAnsi="Cambria"/>
      <w:b/>
      <w:bCs/>
      <w:i/>
      <w:iCs/>
      <w:sz w:val="28"/>
      <w:szCs w:val="28"/>
    </w:rPr>
  </w:style>
  <w:style w:type="paragraph" w:styleId="Footer">
    <w:name w:val="footer"/>
    <w:basedOn w:val="Normal"/>
    <w:link w:val="FooterChar"/>
    <w:uiPriority w:val="99"/>
    <w:rsid w:val="001D4B5D"/>
    <w:pPr>
      <w:tabs>
        <w:tab w:val="center" w:pos="4320"/>
        <w:tab w:val="right" w:pos="8640"/>
      </w:tabs>
    </w:pPr>
  </w:style>
  <w:style w:type="character" w:customStyle="1" w:styleId="FooterChar">
    <w:name w:val="Footer Char"/>
    <w:link w:val="Footer"/>
    <w:uiPriority w:val="99"/>
    <w:rsid w:val="001D4B5D"/>
    <w:rPr>
      <w:rFonts w:ascii="Times New Roman" w:eastAsia="Times New Roman" w:hAnsi="Times New Roman" w:cs="Times New Roman"/>
      <w:sz w:val="24"/>
      <w:szCs w:val="24"/>
    </w:rPr>
  </w:style>
  <w:style w:type="character" w:styleId="PageNumber">
    <w:name w:val="page number"/>
    <w:basedOn w:val="DefaultParagraphFont"/>
    <w:uiPriority w:val="99"/>
    <w:rsid w:val="001D4B5D"/>
  </w:style>
  <w:style w:type="paragraph" w:styleId="FootnoteText">
    <w:name w:val="footnote text"/>
    <w:basedOn w:val="Normal"/>
    <w:link w:val="FootnoteTextChar"/>
    <w:uiPriority w:val="99"/>
    <w:semiHidden/>
    <w:rsid w:val="001D4B5D"/>
  </w:style>
  <w:style w:type="character" w:customStyle="1" w:styleId="FootnoteTextChar">
    <w:name w:val="Footnote Text Char"/>
    <w:link w:val="FootnoteText"/>
    <w:uiPriority w:val="99"/>
    <w:semiHidden/>
    <w:rsid w:val="001D4B5D"/>
    <w:rPr>
      <w:rFonts w:ascii="Times New Roman" w:eastAsia="Times New Roman" w:hAnsi="Times New Roman" w:cs="Times New Roman"/>
      <w:sz w:val="20"/>
      <w:szCs w:val="20"/>
    </w:rPr>
  </w:style>
  <w:style w:type="character" w:styleId="FootnoteReference">
    <w:name w:val="footnote reference"/>
    <w:uiPriority w:val="99"/>
    <w:semiHidden/>
    <w:rsid w:val="001D4B5D"/>
    <w:rPr>
      <w:vertAlign w:val="superscript"/>
    </w:rPr>
  </w:style>
  <w:style w:type="character" w:styleId="Hyperlink">
    <w:name w:val="Hyperlink"/>
    <w:uiPriority w:val="99"/>
    <w:rsid w:val="0063350E"/>
    <w:rPr>
      <w:color w:val="0000FF"/>
      <w:u w:val="none"/>
    </w:rPr>
  </w:style>
  <w:style w:type="character" w:customStyle="1" w:styleId="p12">
    <w:name w:val="p12"/>
    <w:basedOn w:val="DefaultParagraphFont"/>
    <w:rsid w:val="001D4B5D"/>
  </w:style>
  <w:style w:type="paragraph" w:styleId="HTMLPreformatted">
    <w:name w:val="HTML Preformatted"/>
    <w:basedOn w:val="Normal"/>
    <w:link w:val="HTMLPreformattedChar"/>
    <w:uiPriority w:val="99"/>
    <w:rsid w:val="001D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1D4B5D"/>
    <w:rPr>
      <w:rFonts w:ascii="Courier New" w:eastAsia="Times New Roman" w:hAnsi="Courier New" w:cs="Courier New"/>
      <w:sz w:val="20"/>
      <w:szCs w:val="20"/>
    </w:rPr>
  </w:style>
  <w:style w:type="character" w:styleId="Emphasis">
    <w:name w:val="Emphasis"/>
    <w:uiPriority w:val="20"/>
    <w:qFormat/>
    <w:rsid w:val="001D4B5D"/>
    <w:rPr>
      <w:i/>
      <w:iCs/>
    </w:rPr>
  </w:style>
  <w:style w:type="paragraph" w:styleId="Header">
    <w:name w:val="header"/>
    <w:basedOn w:val="Normal"/>
    <w:link w:val="HeaderChar"/>
    <w:uiPriority w:val="99"/>
    <w:rsid w:val="001D4B5D"/>
    <w:pPr>
      <w:tabs>
        <w:tab w:val="center" w:pos="4320"/>
        <w:tab w:val="right" w:pos="8640"/>
      </w:tabs>
    </w:pPr>
  </w:style>
  <w:style w:type="character" w:customStyle="1" w:styleId="HeaderChar">
    <w:name w:val="Header Char"/>
    <w:link w:val="Header"/>
    <w:uiPriority w:val="99"/>
    <w:rsid w:val="001D4B5D"/>
    <w:rPr>
      <w:rFonts w:ascii="Times New Roman" w:eastAsia="Times New Roman" w:hAnsi="Times New Roman" w:cs="Times New Roman"/>
      <w:sz w:val="24"/>
      <w:szCs w:val="24"/>
    </w:rPr>
  </w:style>
  <w:style w:type="table" w:styleId="TableGrid">
    <w:name w:val="Table Grid"/>
    <w:basedOn w:val="TableNormal"/>
    <w:uiPriority w:val="59"/>
    <w:rsid w:val="001D4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full">
    <w:name w:val="xfull"/>
    <w:basedOn w:val="Normal"/>
    <w:rsid w:val="001D4B5D"/>
    <w:pPr>
      <w:spacing w:before="100" w:beforeAutospacing="1" w:after="100" w:afterAutospacing="1"/>
    </w:pPr>
  </w:style>
  <w:style w:type="character" w:customStyle="1" w:styleId="m">
    <w:name w:val="m"/>
    <w:basedOn w:val="DefaultParagraphFont"/>
    <w:rsid w:val="001D4B5D"/>
  </w:style>
  <w:style w:type="paragraph" w:styleId="NormalWeb">
    <w:name w:val="Normal (Web)"/>
    <w:basedOn w:val="Normal"/>
    <w:uiPriority w:val="99"/>
    <w:rsid w:val="001D4B5D"/>
    <w:pPr>
      <w:spacing w:before="100" w:beforeAutospacing="1" w:after="100" w:afterAutospacing="1"/>
    </w:pPr>
  </w:style>
  <w:style w:type="character" w:customStyle="1" w:styleId="grame">
    <w:name w:val="grame"/>
    <w:basedOn w:val="DefaultParagraphFont"/>
    <w:rsid w:val="001D4B5D"/>
  </w:style>
  <w:style w:type="character" w:styleId="FollowedHyperlink">
    <w:name w:val="FollowedHyperlink"/>
    <w:uiPriority w:val="99"/>
    <w:rsid w:val="001D4B5D"/>
    <w:rPr>
      <w:color w:val="800080"/>
      <w:u w:val="single"/>
    </w:rPr>
  </w:style>
  <w:style w:type="paragraph" w:styleId="BalloonText">
    <w:name w:val="Balloon Text"/>
    <w:basedOn w:val="Normal"/>
    <w:link w:val="BalloonTextChar"/>
    <w:uiPriority w:val="99"/>
    <w:rsid w:val="0063350E"/>
    <w:rPr>
      <w:rFonts w:ascii="Tahoma" w:hAnsi="Tahoma" w:cs="Tahoma"/>
      <w:sz w:val="16"/>
      <w:szCs w:val="16"/>
    </w:rPr>
  </w:style>
  <w:style w:type="character" w:customStyle="1" w:styleId="BalloonTextChar">
    <w:name w:val="Balloon Text Char"/>
    <w:link w:val="BalloonText"/>
    <w:uiPriority w:val="99"/>
    <w:rsid w:val="001D4B5D"/>
    <w:rPr>
      <w:rFonts w:ascii="Tahoma" w:eastAsia="Times New Roman" w:hAnsi="Tahoma" w:cs="Tahoma"/>
      <w:sz w:val="16"/>
      <w:szCs w:val="16"/>
    </w:rPr>
  </w:style>
  <w:style w:type="paragraph" w:customStyle="1" w:styleId="MediumGrid1-Accent21">
    <w:name w:val="Medium Grid 1 - Accent 21"/>
    <w:basedOn w:val="Normal"/>
    <w:uiPriority w:val="34"/>
    <w:qFormat/>
    <w:rsid w:val="001D4B5D"/>
    <w:pPr>
      <w:ind w:left="720"/>
      <w:contextualSpacing/>
    </w:pPr>
  </w:style>
  <w:style w:type="paragraph" w:customStyle="1" w:styleId="level1">
    <w:name w:val="level1"/>
    <w:basedOn w:val="Normal"/>
    <w:rsid w:val="001D4B5D"/>
    <w:pPr>
      <w:spacing w:before="100" w:beforeAutospacing="1" w:after="100" w:afterAutospacing="1"/>
    </w:pPr>
  </w:style>
  <w:style w:type="character" w:styleId="Strong">
    <w:name w:val="Strong"/>
    <w:uiPriority w:val="22"/>
    <w:qFormat/>
    <w:rsid w:val="001D4B5D"/>
    <w:rPr>
      <w:b/>
      <w:bCs/>
    </w:rPr>
  </w:style>
  <w:style w:type="paragraph" w:customStyle="1" w:styleId="Level10">
    <w:name w:val="Level 1"/>
    <w:rsid w:val="001D4B5D"/>
    <w:pPr>
      <w:widowControl w:val="0"/>
      <w:autoSpaceDE w:val="0"/>
      <w:autoSpaceDN w:val="0"/>
      <w:adjustRightInd w:val="0"/>
      <w:jc w:val="both"/>
    </w:pPr>
    <w:rPr>
      <w:rFonts w:ascii="Times New Roman" w:eastAsia="Times New Roman" w:hAnsi="Times New Roman"/>
      <w:sz w:val="24"/>
      <w:szCs w:val="24"/>
    </w:rPr>
  </w:style>
  <w:style w:type="character" w:customStyle="1" w:styleId="citation">
    <w:name w:val="citation"/>
    <w:basedOn w:val="DefaultParagraphFont"/>
    <w:rsid w:val="001D4B5D"/>
  </w:style>
  <w:style w:type="character" w:customStyle="1" w:styleId="fieldauthors">
    <w:name w:val="field_authors"/>
    <w:basedOn w:val="DefaultParagraphFont"/>
    <w:rsid w:val="001D4B5D"/>
  </w:style>
  <w:style w:type="character" w:customStyle="1" w:styleId="personname">
    <w:name w:val="person_name"/>
    <w:basedOn w:val="DefaultParagraphFont"/>
    <w:rsid w:val="001D4B5D"/>
  </w:style>
  <w:style w:type="character" w:customStyle="1" w:styleId="fieldyear">
    <w:name w:val="field_year"/>
    <w:basedOn w:val="DefaultParagraphFont"/>
    <w:rsid w:val="001D4B5D"/>
  </w:style>
  <w:style w:type="character" w:customStyle="1" w:styleId="fieldtitle">
    <w:name w:val="field_title"/>
    <w:basedOn w:val="DefaultParagraphFont"/>
    <w:rsid w:val="001D4B5D"/>
  </w:style>
  <w:style w:type="character" w:customStyle="1" w:styleId="fieldpublication">
    <w:name w:val="field_publication"/>
    <w:basedOn w:val="DefaultParagraphFont"/>
    <w:rsid w:val="001D4B5D"/>
  </w:style>
  <w:style w:type="character" w:customStyle="1" w:styleId="fieldvolume">
    <w:name w:val="field_volume"/>
    <w:basedOn w:val="DefaultParagraphFont"/>
    <w:rsid w:val="001D4B5D"/>
  </w:style>
  <w:style w:type="character" w:customStyle="1" w:styleId="fieldpages">
    <w:name w:val="field_pages"/>
    <w:basedOn w:val="DefaultParagraphFont"/>
    <w:rsid w:val="001D4B5D"/>
  </w:style>
  <w:style w:type="character" w:styleId="HTMLCite">
    <w:name w:val="HTML Cite"/>
    <w:uiPriority w:val="99"/>
    <w:unhideWhenUsed/>
    <w:rsid w:val="001D4B5D"/>
    <w:rPr>
      <w:i w:val="0"/>
      <w:iCs w:val="0"/>
    </w:rPr>
  </w:style>
  <w:style w:type="character" w:customStyle="1" w:styleId="title201">
    <w:name w:val="title201"/>
    <w:rsid w:val="001D4B5D"/>
    <w:rPr>
      <w:b/>
      <w:bCs/>
      <w:color w:val="990000"/>
      <w:sz w:val="20"/>
      <w:szCs w:val="20"/>
    </w:rPr>
  </w:style>
  <w:style w:type="character" w:customStyle="1" w:styleId="term1">
    <w:name w:val="term1"/>
    <w:rsid w:val="001D4B5D"/>
    <w:rPr>
      <w:b/>
      <w:bCs/>
      <w:color w:val="000066"/>
    </w:rPr>
  </w:style>
  <w:style w:type="character" w:customStyle="1" w:styleId="StyleLatinArialComplexArial">
    <w:name w:val="Style (Latin) Arial (Complex) Arial"/>
    <w:rsid w:val="00D2429B"/>
    <w:rPr>
      <w:rFonts w:ascii="Arial" w:hAnsi="Arial" w:cs="Arial"/>
      <w:sz w:val="22"/>
    </w:rPr>
  </w:style>
  <w:style w:type="paragraph" w:customStyle="1" w:styleId="Default">
    <w:name w:val="Default"/>
    <w:rsid w:val="00D2429B"/>
    <w:pPr>
      <w:autoSpaceDE w:val="0"/>
      <w:autoSpaceDN w:val="0"/>
      <w:adjustRightInd w:val="0"/>
    </w:pPr>
    <w:rPr>
      <w:rFonts w:ascii="Arial" w:hAnsi="Arial" w:cs="Arial"/>
      <w:color w:val="000000"/>
      <w:sz w:val="24"/>
      <w:szCs w:val="24"/>
    </w:rPr>
  </w:style>
  <w:style w:type="paragraph" w:customStyle="1" w:styleId="helptext1">
    <w:name w:val="helptext1"/>
    <w:basedOn w:val="Normal"/>
    <w:rsid w:val="00CC4DEA"/>
    <w:pPr>
      <w:spacing w:before="50" w:after="50" w:line="160" w:lineRule="atLeast"/>
      <w:textAlignment w:val="bottom"/>
    </w:pPr>
    <w:rPr>
      <w:rFonts w:ascii="Verdana" w:hAnsi="Verdana"/>
      <w:sz w:val="12"/>
      <w:szCs w:val="12"/>
    </w:rPr>
  </w:style>
  <w:style w:type="paragraph" w:customStyle="1" w:styleId="ParaNoInd">
    <w:name w:val="ParaNoInd"/>
    <w:basedOn w:val="Normal"/>
    <w:rsid w:val="00EA31B3"/>
    <w:pPr>
      <w:spacing w:line="240" w:lineRule="exact"/>
      <w:jc w:val="both"/>
    </w:pPr>
  </w:style>
  <w:style w:type="paragraph" w:styleId="PlainText">
    <w:name w:val="Plain Text"/>
    <w:basedOn w:val="Normal"/>
    <w:link w:val="PlainTextChar"/>
    <w:uiPriority w:val="99"/>
    <w:unhideWhenUsed/>
    <w:rsid w:val="00D57822"/>
    <w:rPr>
      <w:rFonts w:ascii="Consolas" w:eastAsia="Calibri" w:hAnsi="Consolas"/>
      <w:sz w:val="21"/>
      <w:szCs w:val="21"/>
    </w:rPr>
  </w:style>
  <w:style w:type="character" w:customStyle="1" w:styleId="PlainTextChar">
    <w:name w:val="Plain Text Char"/>
    <w:link w:val="PlainText"/>
    <w:uiPriority w:val="99"/>
    <w:rsid w:val="00D57822"/>
    <w:rPr>
      <w:rFonts w:ascii="Consolas" w:eastAsia="Calibri" w:hAnsi="Consolas" w:cs="Times New Roman"/>
      <w:sz w:val="21"/>
      <w:szCs w:val="21"/>
    </w:rPr>
  </w:style>
  <w:style w:type="character" w:customStyle="1" w:styleId="quoted">
    <w:name w:val="quoted"/>
    <w:basedOn w:val="DefaultParagraphFont"/>
    <w:rsid w:val="00E54F41"/>
  </w:style>
  <w:style w:type="paragraph" w:customStyle="1" w:styleId="RefText">
    <w:name w:val="Ref Text"/>
    <w:rsid w:val="00A0728D"/>
    <w:pPr>
      <w:spacing w:line="220" w:lineRule="exact"/>
      <w:ind w:left="227" w:hanging="227"/>
      <w:jc w:val="both"/>
    </w:pPr>
    <w:rPr>
      <w:rFonts w:ascii="Times New Roman" w:eastAsia="Times New Roman" w:hAnsi="Times New Roman"/>
      <w:sz w:val="18"/>
    </w:rPr>
  </w:style>
  <w:style w:type="paragraph" w:styleId="EndnoteText">
    <w:name w:val="endnote text"/>
    <w:basedOn w:val="Normal"/>
    <w:link w:val="EndnoteTextChar"/>
    <w:uiPriority w:val="99"/>
    <w:rsid w:val="00A0728D"/>
    <w:pPr>
      <w:spacing w:line="240" w:lineRule="exact"/>
    </w:pPr>
    <w:rPr>
      <w:rFonts w:ascii="Times" w:hAnsi="Times"/>
    </w:rPr>
  </w:style>
  <w:style w:type="character" w:customStyle="1" w:styleId="EndnoteTextChar">
    <w:name w:val="Endnote Text Char"/>
    <w:link w:val="EndnoteText"/>
    <w:uiPriority w:val="99"/>
    <w:rsid w:val="00A0728D"/>
    <w:rPr>
      <w:rFonts w:ascii="Times" w:eastAsia="Times New Roman" w:hAnsi="Times"/>
    </w:rPr>
  </w:style>
  <w:style w:type="character" w:styleId="EndnoteReference">
    <w:name w:val="endnote reference"/>
    <w:uiPriority w:val="99"/>
    <w:rsid w:val="00A0728D"/>
    <w:rPr>
      <w:vertAlign w:val="superscript"/>
    </w:rPr>
  </w:style>
  <w:style w:type="character" w:customStyle="1" w:styleId="Annotation">
    <w:name w:val="Annotation"/>
    <w:uiPriority w:val="1"/>
    <w:qFormat/>
    <w:rsid w:val="006D7254"/>
    <w:rPr>
      <w:i/>
      <w:iCs/>
      <w:caps w:val="0"/>
      <w:smallCaps w:val="0"/>
      <w:strike w:val="0"/>
      <w:dstrike w:val="0"/>
      <w:vanish/>
      <w:color w:val="FF0000"/>
      <w:vertAlign w:val="baseline"/>
    </w:rPr>
  </w:style>
  <w:style w:type="paragraph" w:customStyle="1" w:styleId="Specification">
    <w:name w:val="Specification"/>
    <w:basedOn w:val="Normal"/>
    <w:next w:val="Normal"/>
    <w:qFormat/>
    <w:rsid w:val="00495C2E"/>
    <w:pPr>
      <w:keepLines/>
      <w:spacing w:before="200" w:line="360" w:lineRule="auto"/>
      <w:ind w:left="720"/>
      <w:jc w:val="both"/>
    </w:pPr>
    <w:rPr>
      <w:color w:val="000000"/>
      <w:sz w:val="22"/>
      <w:szCs w:val="22"/>
    </w:rPr>
  </w:style>
  <w:style w:type="character" w:customStyle="1" w:styleId="Heading3Char">
    <w:name w:val="Heading 3 Char"/>
    <w:link w:val="Heading3"/>
    <w:uiPriority w:val="9"/>
    <w:rsid w:val="000A33B5"/>
    <w:rPr>
      <w:rFonts w:ascii="Arial" w:eastAsia="Times New Roman" w:hAnsi="Arial"/>
      <w:b/>
      <w:sz w:val="26"/>
    </w:rPr>
  </w:style>
  <w:style w:type="paragraph" w:styleId="List">
    <w:name w:val="List"/>
    <w:basedOn w:val="Normal"/>
    <w:uiPriority w:val="99"/>
    <w:unhideWhenUsed/>
    <w:rsid w:val="000A33B5"/>
    <w:pPr>
      <w:numPr>
        <w:numId w:val="1"/>
      </w:numPr>
      <w:tabs>
        <w:tab w:val="num" w:pos="360"/>
      </w:tabs>
      <w:spacing w:before="40" w:line="360" w:lineRule="auto"/>
      <w:ind w:left="0" w:firstLine="0"/>
      <w:contextualSpacing/>
      <w:jc w:val="both"/>
    </w:pPr>
    <w:rPr>
      <w:color w:val="000000"/>
      <w:sz w:val="22"/>
      <w:szCs w:val="22"/>
    </w:rPr>
  </w:style>
  <w:style w:type="paragraph" w:styleId="List2">
    <w:name w:val="List 2"/>
    <w:basedOn w:val="Normal"/>
    <w:uiPriority w:val="99"/>
    <w:unhideWhenUsed/>
    <w:rsid w:val="000A33B5"/>
    <w:pPr>
      <w:spacing w:before="200" w:after="200" w:line="360" w:lineRule="auto"/>
      <w:ind w:left="720" w:hanging="360"/>
      <w:contextualSpacing/>
      <w:jc w:val="both"/>
    </w:pPr>
    <w:rPr>
      <w:color w:val="000000"/>
      <w:sz w:val="22"/>
      <w:szCs w:val="22"/>
    </w:rPr>
  </w:style>
  <w:style w:type="character" w:customStyle="1" w:styleId="apple-converted-space">
    <w:name w:val="apple-converted-space"/>
    <w:rsid w:val="00553C0B"/>
  </w:style>
  <w:style w:type="paragraph" w:customStyle="1" w:styleId="ColorfulShading-Accent11">
    <w:name w:val="Colorful Shading - Accent 11"/>
    <w:hidden/>
    <w:rsid w:val="00185A64"/>
    <w:rPr>
      <w:rFonts w:ascii="Times New Roman" w:eastAsia="Times New Roman" w:hAnsi="Times New Roman"/>
      <w:sz w:val="24"/>
      <w:szCs w:val="24"/>
    </w:rPr>
  </w:style>
  <w:style w:type="character" w:styleId="CommentReference">
    <w:name w:val="annotation reference"/>
    <w:uiPriority w:val="99"/>
    <w:rsid w:val="0063350E"/>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rsid w:val="004C6D04"/>
  </w:style>
  <w:style w:type="character" w:customStyle="1" w:styleId="CommentTextChar">
    <w:name w:val="Comment Text Char"/>
    <w:basedOn w:val="DefaultParagraphFont"/>
    <w:link w:val="CommentText"/>
    <w:uiPriority w:val="99"/>
    <w:rsid w:val="004C6D04"/>
    <w:rPr>
      <w:rFonts w:ascii="Times New Roman" w:eastAsia="Times New Roman" w:hAnsi="Times New Roman"/>
    </w:rPr>
  </w:style>
  <w:style w:type="paragraph" w:styleId="CommentSubject">
    <w:name w:val="annotation subject"/>
    <w:basedOn w:val="CommentText"/>
    <w:next w:val="CommentText"/>
    <w:link w:val="CommentSubjectChar"/>
    <w:uiPriority w:val="99"/>
    <w:rsid w:val="004C6D04"/>
    <w:rPr>
      <w:rFonts w:ascii="Calibri" w:eastAsia="Calibri" w:hAnsi="Calibri"/>
      <w:sz w:val="24"/>
    </w:rPr>
  </w:style>
  <w:style w:type="character" w:customStyle="1" w:styleId="CommentSubjectChar">
    <w:name w:val="Comment Subject Char"/>
    <w:link w:val="CommentSubject"/>
    <w:uiPriority w:val="99"/>
    <w:rsid w:val="0063350E"/>
    <w:rPr>
      <w:sz w:val="24"/>
      <w:lang w:val="en-US" w:eastAsia="en-US" w:bidi="ar-SA"/>
    </w:rPr>
  </w:style>
  <w:style w:type="character" w:customStyle="1" w:styleId="aubase">
    <w:name w:val="au_base"/>
    <w:rsid w:val="0063350E"/>
    <w:rPr>
      <w:sz w:val="24"/>
    </w:rPr>
  </w:style>
  <w:style w:type="character" w:customStyle="1" w:styleId="aucollab">
    <w:name w:val="au_collab"/>
    <w:basedOn w:val="aubase"/>
    <w:rsid w:val="0063350E"/>
    <w:rPr>
      <w:sz w:val="24"/>
      <w:bdr w:val="none" w:sz="0" w:space="0" w:color="auto"/>
      <w:shd w:val="clear" w:color="auto" w:fill="C0C0C0"/>
    </w:rPr>
  </w:style>
  <w:style w:type="character" w:customStyle="1" w:styleId="audeg">
    <w:name w:val="au_deg"/>
    <w:basedOn w:val="aubase"/>
    <w:rsid w:val="0063350E"/>
    <w:rPr>
      <w:sz w:val="24"/>
      <w:bdr w:val="none" w:sz="0" w:space="0" w:color="auto"/>
      <w:shd w:val="clear" w:color="auto" w:fill="FFFF00"/>
    </w:rPr>
  </w:style>
  <w:style w:type="character" w:customStyle="1" w:styleId="aufname">
    <w:name w:val="au_fname"/>
    <w:basedOn w:val="aubase"/>
    <w:rsid w:val="0063350E"/>
    <w:rPr>
      <w:sz w:val="24"/>
      <w:bdr w:val="none" w:sz="0" w:space="0" w:color="auto"/>
      <w:shd w:val="clear" w:color="auto" w:fill="FFFFCC"/>
    </w:rPr>
  </w:style>
  <w:style w:type="character" w:customStyle="1" w:styleId="aurole">
    <w:name w:val="au_role"/>
    <w:basedOn w:val="aubase"/>
    <w:rsid w:val="0063350E"/>
    <w:rPr>
      <w:sz w:val="24"/>
      <w:bdr w:val="none" w:sz="0" w:space="0" w:color="auto"/>
      <w:shd w:val="clear" w:color="auto" w:fill="808000"/>
    </w:rPr>
  </w:style>
  <w:style w:type="character" w:customStyle="1" w:styleId="ausuffix">
    <w:name w:val="au_suffix"/>
    <w:basedOn w:val="aubase"/>
    <w:rsid w:val="0063350E"/>
    <w:rPr>
      <w:sz w:val="24"/>
      <w:bdr w:val="none" w:sz="0" w:space="0" w:color="auto"/>
      <w:shd w:val="clear" w:color="auto" w:fill="FF00FF"/>
    </w:rPr>
  </w:style>
  <w:style w:type="character" w:customStyle="1" w:styleId="ausurname">
    <w:name w:val="au_surname"/>
    <w:basedOn w:val="aubase"/>
    <w:rsid w:val="0063350E"/>
    <w:rPr>
      <w:sz w:val="24"/>
      <w:bdr w:val="none" w:sz="0" w:space="0" w:color="auto"/>
      <w:shd w:val="clear" w:color="auto" w:fill="CCFF99"/>
    </w:rPr>
  </w:style>
  <w:style w:type="character" w:customStyle="1" w:styleId="bibbase">
    <w:name w:val="bib_base"/>
    <w:rsid w:val="0063350E"/>
    <w:rPr>
      <w:sz w:val="24"/>
    </w:rPr>
  </w:style>
  <w:style w:type="character" w:customStyle="1" w:styleId="bibarticle">
    <w:name w:val="bib_article"/>
    <w:basedOn w:val="bibbase"/>
    <w:rsid w:val="0063350E"/>
    <w:rPr>
      <w:sz w:val="24"/>
      <w:bdr w:val="none" w:sz="0" w:space="0" w:color="auto"/>
      <w:shd w:val="clear" w:color="auto" w:fill="CCFFFF"/>
    </w:rPr>
  </w:style>
  <w:style w:type="character" w:customStyle="1" w:styleId="bibcomment">
    <w:name w:val="bib_comment"/>
    <w:basedOn w:val="bibbase"/>
    <w:rsid w:val="0063350E"/>
    <w:rPr>
      <w:sz w:val="24"/>
    </w:rPr>
  </w:style>
  <w:style w:type="character" w:customStyle="1" w:styleId="bibdeg">
    <w:name w:val="bib_deg"/>
    <w:basedOn w:val="bibbase"/>
    <w:rsid w:val="0063350E"/>
    <w:rPr>
      <w:sz w:val="24"/>
    </w:rPr>
  </w:style>
  <w:style w:type="character" w:customStyle="1" w:styleId="bibdoi">
    <w:name w:val="bib_doi"/>
    <w:basedOn w:val="bibbase"/>
    <w:rsid w:val="0063350E"/>
    <w:rPr>
      <w:sz w:val="24"/>
      <w:bdr w:val="none" w:sz="0" w:space="0" w:color="auto"/>
      <w:shd w:val="clear" w:color="auto" w:fill="CCFFCC"/>
    </w:rPr>
  </w:style>
  <w:style w:type="character" w:customStyle="1" w:styleId="bibetal">
    <w:name w:val="bib_etal"/>
    <w:basedOn w:val="bibbase"/>
    <w:rsid w:val="0063350E"/>
    <w:rPr>
      <w:sz w:val="24"/>
      <w:bdr w:val="none" w:sz="0" w:space="0" w:color="auto"/>
      <w:shd w:val="clear" w:color="auto" w:fill="CCFF99"/>
    </w:rPr>
  </w:style>
  <w:style w:type="character" w:customStyle="1" w:styleId="bibfname">
    <w:name w:val="bib_fname"/>
    <w:basedOn w:val="bibbase"/>
    <w:rsid w:val="0063350E"/>
    <w:rPr>
      <w:sz w:val="24"/>
      <w:bdr w:val="none" w:sz="0" w:space="0" w:color="auto"/>
      <w:shd w:val="clear" w:color="auto" w:fill="FFFFCC"/>
    </w:rPr>
  </w:style>
  <w:style w:type="character" w:customStyle="1" w:styleId="bibfpage">
    <w:name w:val="bib_fpage"/>
    <w:basedOn w:val="bibbase"/>
    <w:rsid w:val="0063350E"/>
    <w:rPr>
      <w:sz w:val="24"/>
      <w:bdr w:val="none" w:sz="0" w:space="0" w:color="auto"/>
      <w:shd w:val="clear" w:color="auto" w:fill="E6E6E6"/>
    </w:rPr>
  </w:style>
  <w:style w:type="character" w:customStyle="1" w:styleId="bibissue">
    <w:name w:val="bib_issue"/>
    <w:basedOn w:val="bibbase"/>
    <w:rsid w:val="0063350E"/>
    <w:rPr>
      <w:sz w:val="24"/>
      <w:bdr w:val="none" w:sz="0" w:space="0" w:color="auto"/>
      <w:shd w:val="clear" w:color="auto" w:fill="FFFFAB"/>
    </w:rPr>
  </w:style>
  <w:style w:type="character" w:customStyle="1" w:styleId="bibjournal">
    <w:name w:val="bib_journal"/>
    <w:basedOn w:val="bibbase"/>
    <w:rsid w:val="0063350E"/>
    <w:rPr>
      <w:sz w:val="24"/>
      <w:bdr w:val="none" w:sz="0" w:space="0" w:color="auto"/>
      <w:shd w:val="clear" w:color="auto" w:fill="F9DECF"/>
    </w:rPr>
  </w:style>
  <w:style w:type="character" w:customStyle="1" w:styleId="biblpage">
    <w:name w:val="bib_lpage"/>
    <w:basedOn w:val="bibbase"/>
    <w:rsid w:val="0063350E"/>
    <w:rPr>
      <w:sz w:val="24"/>
      <w:bdr w:val="none" w:sz="0" w:space="0" w:color="auto"/>
      <w:shd w:val="clear" w:color="auto" w:fill="D9D9D9"/>
    </w:rPr>
  </w:style>
  <w:style w:type="character" w:customStyle="1" w:styleId="bibnumber">
    <w:name w:val="bib_number"/>
    <w:basedOn w:val="bibbase"/>
    <w:rsid w:val="0063350E"/>
    <w:rPr>
      <w:sz w:val="24"/>
      <w:bdr w:val="none" w:sz="0" w:space="0" w:color="auto"/>
      <w:shd w:val="clear" w:color="auto" w:fill="CCCCFF"/>
    </w:rPr>
  </w:style>
  <w:style w:type="character" w:customStyle="1" w:styleId="biborganization">
    <w:name w:val="bib_organization"/>
    <w:basedOn w:val="bibbase"/>
    <w:rsid w:val="0063350E"/>
    <w:rPr>
      <w:sz w:val="24"/>
      <w:bdr w:val="none" w:sz="0" w:space="0" w:color="auto"/>
      <w:shd w:val="clear" w:color="auto" w:fill="CCFF99"/>
    </w:rPr>
  </w:style>
  <w:style w:type="character" w:customStyle="1" w:styleId="bibsuffix">
    <w:name w:val="bib_suffix"/>
    <w:basedOn w:val="bibbase"/>
    <w:rsid w:val="0063350E"/>
    <w:rPr>
      <w:sz w:val="24"/>
    </w:rPr>
  </w:style>
  <w:style w:type="character" w:customStyle="1" w:styleId="bibsuppl">
    <w:name w:val="bib_suppl"/>
    <w:basedOn w:val="bibbase"/>
    <w:rsid w:val="0063350E"/>
    <w:rPr>
      <w:sz w:val="24"/>
      <w:bdr w:val="none" w:sz="0" w:space="0" w:color="auto"/>
      <w:shd w:val="clear" w:color="auto" w:fill="FFCC66"/>
    </w:rPr>
  </w:style>
  <w:style w:type="character" w:customStyle="1" w:styleId="bibsurname">
    <w:name w:val="bib_surname"/>
    <w:basedOn w:val="bibbase"/>
    <w:rsid w:val="0063350E"/>
    <w:rPr>
      <w:sz w:val="24"/>
      <w:bdr w:val="none" w:sz="0" w:space="0" w:color="auto"/>
      <w:shd w:val="clear" w:color="auto" w:fill="CCFF99"/>
    </w:rPr>
  </w:style>
  <w:style w:type="character" w:customStyle="1" w:styleId="bibunpubl">
    <w:name w:val="bib_unpubl"/>
    <w:basedOn w:val="bibbase"/>
    <w:rsid w:val="0063350E"/>
    <w:rPr>
      <w:sz w:val="24"/>
    </w:rPr>
  </w:style>
  <w:style w:type="character" w:customStyle="1" w:styleId="biburl">
    <w:name w:val="bib_url"/>
    <w:basedOn w:val="bibbase"/>
    <w:rsid w:val="0063350E"/>
    <w:rPr>
      <w:sz w:val="24"/>
      <w:bdr w:val="none" w:sz="0" w:space="0" w:color="auto"/>
      <w:shd w:val="clear" w:color="auto" w:fill="CCFF66"/>
    </w:rPr>
  </w:style>
  <w:style w:type="character" w:customStyle="1" w:styleId="bibvolume">
    <w:name w:val="bib_volume"/>
    <w:basedOn w:val="bibbase"/>
    <w:rsid w:val="0063350E"/>
    <w:rPr>
      <w:sz w:val="24"/>
      <w:bdr w:val="none" w:sz="0" w:space="0" w:color="auto"/>
      <w:shd w:val="clear" w:color="auto" w:fill="CCECFF"/>
    </w:rPr>
  </w:style>
  <w:style w:type="character" w:customStyle="1" w:styleId="bibyear">
    <w:name w:val="bib_year"/>
    <w:basedOn w:val="bibbase"/>
    <w:rsid w:val="0063350E"/>
    <w:rPr>
      <w:sz w:val="24"/>
      <w:bdr w:val="none" w:sz="0" w:space="0" w:color="auto"/>
      <w:shd w:val="clear" w:color="auto" w:fill="FFCCFF"/>
    </w:rPr>
  </w:style>
  <w:style w:type="character" w:customStyle="1" w:styleId="citebase">
    <w:name w:val="cite_base"/>
    <w:rsid w:val="0063350E"/>
    <w:rPr>
      <w:sz w:val="24"/>
    </w:rPr>
  </w:style>
  <w:style w:type="character" w:customStyle="1" w:styleId="citebib">
    <w:name w:val="cite_bib"/>
    <w:basedOn w:val="citebase"/>
    <w:rsid w:val="0063350E"/>
    <w:rPr>
      <w:sz w:val="24"/>
      <w:bdr w:val="none" w:sz="0" w:space="0" w:color="auto"/>
      <w:shd w:val="clear" w:color="auto" w:fill="CCFFFF"/>
    </w:rPr>
  </w:style>
  <w:style w:type="character" w:customStyle="1" w:styleId="citebox">
    <w:name w:val="cite_box"/>
    <w:basedOn w:val="citebase"/>
    <w:rsid w:val="0063350E"/>
    <w:rPr>
      <w:sz w:val="24"/>
    </w:rPr>
  </w:style>
  <w:style w:type="character" w:customStyle="1" w:styleId="citeen">
    <w:name w:val="cite_en"/>
    <w:basedOn w:val="citebase"/>
    <w:rsid w:val="0063350E"/>
    <w:rPr>
      <w:sz w:val="24"/>
      <w:bdr w:val="none" w:sz="0" w:space="0" w:color="auto"/>
      <w:shd w:val="clear" w:color="auto" w:fill="FFFF99"/>
      <w:vertAlign w:val="superscript"/>
    </w:rPr>
  </w:style>
  <w:style w:type="character" w:customStyle="1" w:styleId="citefig">
    <w:name w:val="cite_fig"/>
    <w:basedOn w:val="citebase"/>
    <w:rsid w:val="0063350E"/>
    <w:rPr>
      <w:color w:val="auto"/>
      <w:sz w:val="24"/>
      <w:bdr w:val="none" w:sz="0" w:space="0" w:color="auto"/>
      <w:shd w:val="clear" w:color="auto" w:fill="CCFFCC"/>
    </w:rPr>
  </w:style>
  <w:style w:type="character" w:customStyle="1" w:styleId="citefn">
    <w:name w:val="cite_fn"/>
    <w:basedOn w:val="citebase"/>
    <w:rsid w:val="0063350E"/>
    <w:rPr>
      <w:color w:val="auto"/>
      <w:sz w:val="24"/>
      <w:bdr w:val="none" w:sz="0" w:space="0" w:color="auto"/>
      <w:shd w:val="clear" w:color="auto" w:fill="FF99CC"/>
      <w:vertAlign w:val="baseline"/>
    </w:rPr>
  </w:style>
  <w:style w:type="character" w:customStyle="1" w:styleId="citetbl">
    <w:name w:val="cite_tbl"/>
    <w:basedOn w:val="citebase"/>
    <w:rsid w:val="0063350E"/>
    <w:rPr>
      <w:color w:val="auto"/>
      <w:sz w:val="24"/>
      <w:bdr w:val="none" w:sz="0" w:space="0" w:color="auto"/>
      <w:shd w:val="clear" w:color="auto" w:fill="FF9999"/>
    </w:rPr>
  </w:style>
  <w:style w:type="character" w:customStyle="1" w:styleId="bibextlink">
    <w:name w:val="bib_extlink"/>
    <w:basedOn w:val="bibbase"/>
    <w:rsid w:val="0063350E"/>
    <w:rPr>
      <w:sz w:val="24"/>
      <w:bdr w:val="none" w:sz="0" w:space="0" w:color="auto"/>
      <w:shd w:val="clear" w:color="auto" w:fill="6CCE9D"/>
    </w:rPr>
  </w:style>
  <w:style w:type="character" w:customStyle="1" w:styleId="citeeq">
    <w:name w:val="cite_eq"/>
    <w:basedOn w:val="citebase"/>
    <w:rsid w:val="0063350E"/>
    <w:rPr>
      <w:sz w:val="24"/>
      <w:bdr w:val="none" w:sz="0" w:space="0" w:color="auto"/>
      <w:shd w:val="clear" w:color="auto" w:fill="FFAE37"/>
    </w:rPr>
  </w:style>
  <w:style w:type="character" w:customStyle="1" w:styleId="bibmedline">
    <w:name w:val="bib_medline"/>
    <w:basedOn w:val="bibbase"/>
    <w:rsid w:val="0063350E"/>
    <w:rPr>
      <w:sz w:val="24"/>
    </w:rPr>
  </w:style>
  <w:style w:type="character" w:customStyle="1" w:styleId="citetfn">
    <w:name w:val="cite_tfn"/>
    <w:basedOn w:val="citebase"/>
    <w:rsid w:val="0063350E"/>
    <w:rPr>
      <w:sz w:val="24"/>
      <w:bdr w:val="none" w:sz="0" w:space="0" w:color="auto"/>
      <w:shd w:val="clear" w:color="auto" w:fill="FBBA79"/>
    </w:rPr>
  </w:style>
  <w:style w:type="character" w:customStyle="1" w:styleId="auprefix">
    <w:name w:val="au_prefix"/>
    <w:basedOn w:val="aubase"/>
    <w:rsid w:val="0063350E"/>
    <w:rPr>
      <w:sz w:val="24"/>
      <w:bdr w:val="none" w:sz="0" w:space="0" w:color="auto"/>
      <w:shd w:val="clear" w:color="auto" w:fill="FFCC99"/>
    </w:rPr>
  </w:style>
  <w:style w:type="character" w:customStyle="1" w:styleId="citeapp">
    <w:name w:val="cite_app"/>
    <w:basedOn w:val="citebase"/>
    <w:rsid w:val="0063350E"/>
    <w:rPr>
      <w:sz w:val="24"/>
      <w:bdr w:val="none" w:sz="0" w:space="0" w:color="auto"/>
      <w:shd w:val="clear" w:color="auto" w:fill="CCFF33"/>
    </w:rPr>
  </w:style>
  <w:style w:type="character" w:customStyle="1" w:styleId="citesec">
    <w:name w:val="cite_sec"/>
    <w:basedOn w:val="citebase"/>
    <w:rsid w:val="0063350E"/>
    <w:rPr>
      <w:sz w:val="24"/>
      <w:bdr w:val="none" w:sz="0" w:space="0" w:color="auto"/>
      <w:shd w:val="clear" w:color="auto" w:fill="FFCCCC"/>
    </w:rPr>
  </w:style>
  <w:style w:type="character" w:customStyle="1" w:styleId="aumember">
    <w:name w:val="au_member"/>
    <w:basedOn w:val="aubase"/>
    <w:rsid w:val="0063350E"/>
    <w:rPr>
      <w:sz w:val="24"/>
      <w:bdr w:val="none" w:sz="0" w:space="0" w:color="auto"/>
      <w:shd w:val="clear" w:color="auto" w:fill="FF99CC"/>
    </w:rPr>
  </w:style>
  <w:style w:type="character" w:customStyle="1" w:styleId="bibbook">
    <w:name w:val="bib_book"/>
    <w:rsid w:val="0063350E"/>
    <w:rPr>
      <w:i/>
      <w:sz w:val="24"/>
      <w:bdr w:val="none" w:sz="0" w:space="0" w:color="auto"/>
      <w:shd w:val="clear" w:color="auto" w:fill="99CCFF"/>
    </w:rPr>
  </w:style>
  <w:style w:type="character" w:customStyle="1" w:styleId="bibchapterno">
    <w:name w:val="bib_chapterno"/>
    <w:rsid w:val="0063350E"/>
    <w:rPr>
      <w:sz w:val="24"/>
      <w:bdr w:val="none" w:sz="0" w:space="0" w:color="auto"/>
      <w:shd w:val="clear" w:color="auto" w:fill="D9D9D9"/>
    </w:rPr>
  </w:style>
  <w:style w:type="character" w:customStyle="1" w:styleId="bibchaptertitle">
    <w:name w:val="bib_chaptertitle"/>
    <w:rsid w:val="0063350E"/>
    <w:rPr>
      <w:sz w:val="24"/>
      <w:bdr w:val="none" w:sz="0" w:space="0" w:color="auto"/>
      <w:shd w:val="clear" w:color="auto" w:fill="FF9D5B"/>
    </w:rPr>
  </w:style>
  <w:style w:type="character" w:customStyle="1" w:styleId="bibed-etal">
    <w:name w:val="bib_ed-etal"/>
    <w:rsid w:val="0063350E"/>
    <w:rPr>
      <w:sz w:val="24"/>
      <w:bdr w:val="none" w:sz="0" w:space="0" w:color="auto"/>
      <w:shd w:val="clear" w:color="auto" w:fill="00F4EE"/>
    </w:rPr>
  </w:style>
  <w:style w:type="character" w:customStyle="1" w:styleId="bibed-fname">
    <w:name w:val="bib_ed-fname"/>
    <w:rsid w:val="0063350E"/>
    <w:rPr>
      <w:sz w:val="24"/>
      <w:bdr w:val="none" w:sz="0" w:space="0" w:color="auto"/>
      <w:shd w:val="clear" w:color="auto" w:fill="FFFFB7"/>
    </w:rPr>
  </w:style>
  <w:style w:type="character" w:customStyle="1" w:styleId="bibeditionno">
    <w:name w:val="bib_editionno"/>
    <w:rsid w:val="0063350E"/>
    <w:rPr>
      <w:sz w:val="24"/>
      <w:bdr w:val="none" w:sz="0" w:space="0" w:color="auto"/>
      <w:shd w:val="clear" w:color="auto" w:fill="FFCC00"/>
    </w:rPr>
  </w:style>
  <w:style w:type="character" w:customStyle="1" w:styleId="bibed-organization">
    <w:name w:val="bib_ed-organization"/>
    <w:rsid w:val="0063350E"/>
    <w:rPr>
      <w:sz w:val="24"/>
      <w:bdr w:val="none" w:sz="0" w:space="0" w:color="auto"/>
      <w:shd w:val="clear" w:color="auto" w:fill="FCAAC3"/>
    </w:rPr>
  </w:style>
  <w:style w:type="character" w:customStyle="1" w:styleId="bibed-suffix">
    <w:name w:val="bib_ed-suffix"/>
    <w:rsid w:val="0063350E"/>
    <w:rPr>
      <w:sz w:val="24"/>
      <w:bdr w:val="none" w:sz="0" w:space="0" w:color="auto"/>
      <w:shd w:val="clear" w:color="auto" w:fill="CCFFCC"/>
    </w:rPr>
  </w:style>
  <w:style w:type="character" w:customStyle="1" w:styleId="bibed-surname">
    <w:name w:val="bib_ed-surname"/>
    <w:rsid w:val="0063350E"/>
    <w:rPr>
      <w:sz w:val="24"/>
      <w:bdr w:val="none" w:sz="0" w:space="0" w:color="auto"/>
      <w:shd w:val="clear" w:color="auto" w:fill="FFFF00"/>
    </w:rPr>
  </w:style>
  <w:style w:type="character" w:customStyle="1" w:styleId="bibisbn">
    <w:name w:val="bib_isbn"/>
    <w:rsid w:val="0063350E"/>
    <w:rPr>
      <w:sz w:val="24"/>
      <w:shd w:val="clear" w:color="auto" w:fill="D9D9D9"/>
    </w:rPr>
  </w:style>
  <w:style w:type="character" w:customStyle="1" w:styleId="biblocation">
    <w:name w:val="bib_location"/>
    <w:rsid w:val="0063350E"/>
    <w:rPr>
      <w:sz w:val="24"/>
      <w:bdr w:val="none" w:sz="0" w:space="0" w:color="auto"/>
      <w:shd w:val="clear" w:color="auto" w:fill="FFCCCC"/>
    </w:rPr>
  </w:style>
  <w:style w:type="character" w:customStyle="1" w:styleId="bibpagecount">
    <w:name w:val="bib_pagecount"/>
    <w:rsid w:val="0063350E"/>
    <w:rPr>
      <w:sz w:val="24"/>
      <w:bdr w:val="none" w:sz="0" w:space="0" w:color="auto"/>
      <w:shd w:val="clear" w:color="auto" w:fill="00FF00"/>
    </w:rPr>
  </w:style>
  <w:style w:type="character" w:customStyle="1" w:styleId="bibpublisher">
    <w:name w:val="bib_publisher"/>
    <w:rsid w:val="0063350E"/>
    <w:rPr>
      <w:sz w:val="24"/>
      <w:bdr w:val="none" w:sz="0" w:space="0" w:color="auto"/>
      <w:shd w:val="clear" w:color="auto" w:fill="FF99CC"/>
    </w:rPr>
  </w:style>
  <w:style w:type="character" w:customStyle="1" w:styleId="bibseries">
    <w:name w:val="bib_series"/>
    <w:rsid w:val="0063350E"/>
    <w:rPr>
      <w:sz w:val="24"/>
      <w:shd w:val="clear" w:color="auto" w:fill="FFCC99"/>
    </w:rPr>
  </w:style>
  <w:style w:type="character" w:customStyle="1" w:styleId="bibseriesno">
    <w:name w:val="bib_seriesno"/>
    <w:rsid w:val="0063350E"/>
    <w:rPr>
      <w:sz w:val="24"/>
      <w:shd w:val="clear" w:color="auto" w:fill="FFFF99"/>
    </w:rPr>
  </w:style>
  <w:style w:type="character" w:customStyle="1" w:styleId="bibtrans">
    <w:name w:val="bib_trans"/>
    <w:rsid w:val="0063350E"/>
    <w:rPr>
      <w:sz w:val="24"/>
      <w:shd w:val="clear" w:color="auto" w:fill="99CC00"/>
    </w:rPr>
  </w:style>
  <w:style w:type="character" w:customStyle="1" w:styleId="bibinstitution">
    <w:name w:val="bib_institution"/>
    <w:rsid w:val="0063350E"/>
    <w:rPr>
      <w:sz w:val="24"/>
      <w:bdr w:val="none" w:sz="0" w:space="0" w:color="auto"/>
      <w:shd w:val="clear" w:color="auto" w:fill="CCFFCC"/>
    </w:rPr>
  </w:style>
  <w:style w:type="character" w:customStyle="1" w:styleId="bibpatent">
    <w:name w:val="bib_patent"/>
    <w:rsid w:val="0063350E"/>
    <w:rPr>
      <w:sz w:val="24"/>
      <w:bdr w:val="none" w:sz="0" w:space="0" w:color="auto"/>
      <w:shd w:val="clear" w:color="auto" w:fill="66FFCC"/>
    </w:rPr>
  </w:style>
  <w:style w:type="character" w:customStyle="1" w:styleId="bibreportnum">
    <w:name w:val="bib_reportnum"/>
    <w:rsid w:val="0063350E"/>
    <w:rPr>
      <w:sz w:val="24"/>
      <w:bdr w:val="none" w:sz="0" w:space="0" w:color="auto"/>
      <w:shd w:val="clear" w:color="auto" w:fill="CCCCFF"/>
    </w:rPr>
  </w:style>
  <w:style w:type="character" w:customStyle="1" w:styleId="bibschool">
    <w:name w:val="bib_school"/>
    <w:rsid w:val="0063350E"/>
    <w:rPr>
      <w:sz w:val="24"/>
      <w:bdr w:val="none" w:sz="0" w:space="0" w:color="auto"/>
      <w:shd w:val="clear" w:color="auto" w:fill="FFCC66"/>
    </w:rPr>
  </w:style>
  <w:style w:type="character" w:customStyle="1" w:styleId="bibalt-year">
    <w:name w:val="bib_alt-year"/>
    <w:rsid w:val="0063350E"/>
    <w:rPr>
      <w:sz w:val="24"/>
      <w:szCs w:val="24"/>
      <w:bdr w:val="none" w:sz="0" w:space="0" w:color="auto"/>
      <w:shd w:val="clear" w:color="auto" w:fill="CC99FF"/>
    </w:rPr>
  </w:style>
  <w:style w:type="character" w:customStyle="1" w:styleId="bibvolcount">
    <w:name w:val="bib_volcount"/>
    <w:rsid w:val="0063350E"/>
    <w:rPr>
      <w:rFonts w:ascii="Times New Roman" w:hAnsi="Times New Roman"/>
      <w:sz w:val="24"/>
      <w:bdr w:val="none" w:sz="0" w:space="0" w:color="auto"/>
      <w:shd w:val="clear" w:color="auto" w:fill="00FF00"/>
    </w:rPr>
  </w:style>
  <w:style w:type="character" w:customStyle="1" w:styleId="Heading5Char">
    <w:name w:val="Heading 5 Char"/>
    <w:basedOn w:val="DefaultParagraphFont"/>
    <w:link w:val="Heading5"/>
    <w:uiPriority w:val="9"/>
    <w:rsid w:val="0063350E"/>
    <w:rPr>
      <w:rFonts w:ascii="Times New Roman" w:eastAsia="Times New Roman" w:hAnsi="Times New Roman"/>
      <w:b/>
      <w:i/>
      <w:sz w:val="26"/>
    </w:rPr>
  </w:style>
  <w:style w:type="paragraph" w:customStyle="1" w:styleId="ESExtractSource">
    <w:name w:val="ES Extract Source"/>
    <w:basedOn w:val="EExtract"/>
    <w:qFormat/>
    <w:rsid w:val="0063350E"/>
  </w:style>
  <w:style w:type="paragraph" w:customStyle="1" w:styleId="EExtract">
    <w:name w:val="E Extract"/>
    <w:basedOn w:val="BaseText"/>
    <w:rsid w:val="0063350E"/>
    <w:pPr>
      <w:spacing w:before="240" w:after="240" w:line="480" w:lineRule="exact"/>
      <w:ind w:left="720" w:right="720"/>
    </w:pPr>
  </w:style>
  <w:style w:type="character" w:customStyle="1" w:styleId="SbarTxSidebarTextChar">
    <w:name w:val="SbarTx Sidebar Text Char"/>
    <w:link w:val="SbarTxSidebarText"/>
    <w:rsid w:val="0063350E"/>
    <w:rPr>
      <w:sz w:val="24"/>
      <w:shd w:val="clear" w:color="auto" w:fill="E6E6E6"/>
    </w:rPr>
  </w:style>
  <w:style w:type="paragraph" w:customStyle="1" w:styleId="SbarTxSidebarText">
    <w:name w:val="SbarTx Sidebar Text"/>
    <w:basedOn w:val="BaseText"/>
    <w:link w:val="SbarTxSidebarTextChar"/>
    <w:rsid w:val="0063350E"/>
    <w:pPr>
      <w:shd w:val="clear" w:color="auto" w:fill="E6E6E6"/>
      <w:spacing w:line="560" w:lineRule="exact"/>
      <w:ind w:left="360" w:right="360"/>
    </w:pPr>
    <w:rPr>
      <w:rFonts w:ascii="Calibri" w:eastAsia="Calibri" w:hAnsi="Calibri"/>
    </w:rPr>
  </w:style>
  <w:style w:type="paragraph" w:customStyle="1" w:styleId="TxText">
    <w:name w:val="Tx Text"/>
    <w:link w:val="TxTextChar"/>
    <w:rsid w:val="0063350E"/>
    <w:pPr>
      <w:spacing w:line="560" w:lineRule="exact"/>
      <w:ind w:firstLine="720"/>
    </w:pPr>
    <w:rPr>
      <w:rFonts w:ascii="Times New Roman" w:eastAsia="Times New Roman" w:hAnsi="Times New Roman"/>
      <w:sz w:val="24"/>
    </w:rPr>
  </w:style>
  <w:style w:type="character" w:customStyle="1" w:styleId="TxTextChar">
    <w:name w:val="Tx Text Char"/>
    <w:link w:val="TxText"/>
    <w:rsid w:val="0063350E"/>
    <w:rPr>
      <w:rFonts w:ascii="Times New Roman" w:eastAsia="Times New Roman" w:hAnsi="Times New Roman"/>
      <w:sz w:val="24"/>
    </w:rPr>
  </w:style>
  <w:style w:type="paragraph" w:customStyle="1" w:styleId="CNChapterNumber">
    <w:name w:val="CN Chapter Number"/>
    <w:basedOn w:val="BaseHeading"/>
    <w:rsid w:val="0063350E"/>
    <w:pPr>
      <w:keepNext/>
      <w:keepLines/>
      <w:widowControl w:val="0"/>
      <w:spacing w:before="560"/>
    </w:pPr>
    <w:rPr>
      <w:b/>
      <w:sz w:val="32"/>
    </w:rPr>
  </w:style>
  <w:style w:type="character" w:customStyle="1" w:styleId="LetTxLetterTextChar">
    <w:name w:val="LetTx Letter Text Char"/>
    <w:link w:val="LetTxLetterText"/>
    <w:rsid w:val="0063350E"/>
    <w:rPr>
      <w:sz w:val="24"/>
    </w:rPr>
  </w:style>
  <w:style w:type="paragraph" w:customStyle="1" w:styleId="LetTxLetterText">
    <w:name w:val="LetTx Letter Text"/>
    <w:basedOn w:val="BaseText"/>
    <w:link w:val="LetTxLetterTextChar"/>
    <w:rsid w:val="0063350E"/>
    <w:pPr>
      <w:spacing w:before="280" w:line="560" w:lineRule="exact"/>
    </w:pPr>
    <w:rPr>
      <w:rFonts w:ascii="Calibri" w:eastAsia="Calibri" w:hAnsi="Calibri"/>
    </w:rPr>
  </w:style>
  <w:style w:type="paragraph" w:customStyle="1" w:styleId="CTChapterTitle">
    <w:name w:val="CT Chapter Title"/>
    <w:basedOn w:val="BaseHeading"/>
    <w:rsid w:val="0063350E"/>
    <w:pPr>
      <w:spacing w:before="280" w:after="280"/>
    </w:pPr>
    <w:rPr>
      <w:b/>
      <w:sz w:val="32"/>
    </w:rPr>
  </w:style>
  <w:style w:type="paragraph" w:customStyle="1" w:styleId="CAuChapterAuthor">
    <w:name w:val="CAu Chapter Author"/>
    <w:basedOn w:val="BaseText"/>
    <w:rsid w:val="0063350E"/>
    <w:pPr>
      <w:keepNext/>
      <w:keepLines/>
      <w:widowControl w:val="0"/>
      <w:spacing w:before="280" w:line="560" w:lineRule="exact"/>
      <w:contextualSpacing/>
    </w:pPr>
  </w:style>
  <w:style w:type="paragraph" w:customStyle="1" w:styleId="H1HeadingLevel1">
    <w:name w:val="H1 Heading Level 1"/>
    <w:basedOn w:val="BaseHeading"/>
    <w:next w:val="TxText"/>
    <w:rsid w:val="0063350E"/>
    <w:pPr>
      <w:keepNext/>
      <w:keepLines/>
      <w:widowControl w:val="0"/>
      <w:spacing w:before="360" w:after="280"/>
      <w:outlineLvl w:val="0"/>
    </w:pPr>
    <w:rPr>
      <w:b/>
      <w:sz w:val="32"/>
    </w:rPr>
  </w:style>
  <w:style w:type="paragraph" w:customStyle="1" w:styleId="H2HeadingLevel2">
    <w:name w:val="H2 Heading Level 2"/>
    <w:basedOn w:val="H1HeadingLevel1"/>
    <w:next w:val="TxText"/>
    <w:rsid w:val="0063350E"/>
    <w:pPr>
      <w:spacing w:before="280"/>
      <w:outlineLvl w:val="1"/>
    </w:pPr>
    <w:rPr>
      <w:sz w:val="28"/>
    </w:rPr>
  </w:style>
  <w:style w:type="paragraph" w:customStyle="1" w:styleId="H3HeadingLevel3">
    <w:name w:val="H3 Heading Level 3"/>
    <w:basedOn w:val="H2HeadingLevel2"/>
    <w:next w:val="TxText"/>
    <w:rsid w:val="0063350E"/>
    <w:pPr>
      <w:spacing w:after="0"/>
      <w:outlineLvl w:val="2"/>
    </w:pPr>
    <w:rPr>
      <w:sz w:val="24"/>
    </w:rPr>
  </w:style>
  <w:style w:type="paragraph" w:customStyle="1" w:styleId="H4HeadingLevel4">
    <w:name w:val="H4 Heading Level 4"/>
    <w:basedOn w:val="H3HeadingLevel3"/>
    <w:next w:val="TxText"/>
    <w:rsid w:val="0063350E"/>
    <w:pPr>
      <w:outlineLvl w:val="3"/>
    </w:pPr>
    <w:rPr>
      <w:b w:val="0"/>
    </w:rPr>
  </w:style>
  <w:style w:type="paragraph" w:customStyle="1" w:styleId="H5HeadingLevel5">
    <w:name w:val="H5 Heading Level 5"/>
    <w:basedOn w:val="H4HeadingLevel4"/>
    <w:next w:val="TxText"/>
    <w:rsid w:val="0063350E"/>
    <w:pPr>
      <w:spacing w:before="140"/>
      <w:outlineLvl w:val="4"/>
    </w:pPr>
  </w:style>
  <w:style w:type="paragraph" w:customStyle="1" w:styleId="UL-EUnnumberedListinExtract">
    <w:name w:val="UL-E Unnumbered List in Extract"/>
    <w:basedOn w:val="ULUnnumberedList"/>
    <w:qFormat/>
    <w:rsid w:val="0063350E"/>
    <w:pPr>
      <w:ind w:left="1080" w:right="720"/>
    </w:pPr>
  </w:style>
  <w:style w:type="paragraph" w:customStyle="1" w:styleId="ULUnnumberedList">
    <w:name w:val="UL Unnumbered List"/>
    <w:basedOn w:val="LLLetteredList"/>
    <w:qFormat/>
    <w:rsid w:val="0063350E"/>
    <w:pPr>
      <w:tabs>
        <w:tab w:val="clear" w:pos="480"/>
      </w:tabs>
    </w:pPr>
  </w:style>
  <w:style w:type="paragraph" w:customStyle="1" w:styleId="LLLetteredList">
    <w:name w:val="LL Lettered List"/>
    <w:basedOn w:val="NLNumberedList"/>
    <w:qFormat/>
    <w:rsid w:val="0063350E"/>
  </w:style>
  <w:style w:type="paragraph" w:customStyle="1" w:styleId="NLNumberedList">
    <w:name w:val="NL Numbered List"/>
    <w:basedOn w:val="BLBulletList"/>
    <w:qFormat/>
    <w:rsid w:val="0063350E"/>
    <w:pPr>
      <w:tabs>
        <w:tab w:val="clear" w:pos="240"/>
        <w:tab w:val="clear" w:pos="960"/>
        <w:tab w:val="left" w:pos="480"/>
      </w:tabs>
      <w:ind w:left="360" w:hanging="360"/>
    </w:pPr>
  </w:style>
  <w:style w:type="paragraph" w:customStyle="1" w:styleId="BLBulletList">
    <w:name w:val="BL Bullet List"/>
    <w:basedOn w:val="BaseText"/>
    <w:rsid w:val="0063350E"/>
    <w:pPr>
      <w:tabs>
        <w:tab w:val="left" w:pos="240"/>
        <w:tab w:val="left" w:pos="960"/>
      </w:tabs>
      <w:spacing w:line="560" w:lineRule="exact"/>
      <w:ind w:left="245" w:hanging="245"/>
    </w:pPr>
  </w:style>
  <w:style w:type="paragraph" w:customStyle="1" w:styleId="LH-EListHeadinExtract">
    <w:name w:val="LH-E List Head in Extract"/>
    <w:basedOn w:val="LHListHead"/>
    <w:qFormat/>
    <w:rsid w:val="0063350E"/>
    <w:pPr>
      <w:ind w:left="720" w:right="720"/>
    </w:pPr>
  </w:style>
  <w:style w:type="paragraph" w:customStyle="1" w:styleId="LHListHead">
    <w:name w:val="LH List Head"/>
    <w:basedOn w:val="BaseText"/>
    <w:rsid w:val="0063350E"/>
    <w:pPr>
      <w:keepNext/>
      <w:keepLines/>
      <w:spacing w:before="280" w:line="560" w:lineRule="exact"/>
    </w:pPr>
    <w:rPr>
      <w:b/>
    </w:rPr>
  </w:style>
  <w:style w:type="paragraph" w:customStyle="1" w:styleId="BL-EBulletListinExtract">
    <w:name w:val="BL-E Bullet List in Extract"/>
    <w:basedOn w:val="BLBulletList"/>
    <w:qFormat/>
    <w:rsid w:val="0063350E"/>
    <w:pPr>
      <w:ind w:left="965"/>
    </w:pPr>
  </w:style>
  <w:style w:type="paragraph" w:customStyle="1" w:styleId="SSLSubsublist">
    <w:name w:val="SSL Subsublist"/>
    <w:basedOn w:val="SLSublist"/>
    <w:qFormat/>
    <w:rsid w:val="0063350E"/>
    <w:pPr>
      <w:ind w:left="1685"/>
    </w:pPr>
  </w:style>
  <w:style w:type="paragraph" w:customStyle="1" w:styleId="SLSublist">
    <w:name w:val="SL Sublist"/>
    <w:basedOn w:val="BLBulletList"/>
    <w:rsid w:val="0063350E"/>
    <w:pPr>
      <w:tabs>
        <w:tab w:val="clear" w:pos="960"/>
      </w:tabs>
      <w:ind w:left="965"/>
    </w:pPr>
  </w:style>
  <w:style w:type="paragraph" w:customStyle="1" w:styleId="DLDescriptiveList">
    <w:name w:val="DL Descriptive List"/>
    <w:basedOn w:val="BaseText"/>
    <w:qFormat/>
    <w:rsid w:val="0063350E"/>
    <w:pPr>
      <w:widowControl w:val="0"/>
      <w:spacing w:line="560" w:lineRule="exact"/>
    </w:pPr>
  </w:style>
  <w:style w:type="character" w:customStyle="1" w:styleId="IntRInterviewer">
    <w:name w:val="IntR Interviewer"/>
    <w:qFormat/>
    <w:rsid w:val="0063350E"/>
    <w:rPr>
      <w:u w:val="dash"/>
    </w:rPr>
  </w:style>
  <w:style w:type="character" w:customStyle="1" w:styleId="IntEInterviewee">
    <w:name w:val="IntE Interviewee"/>
    <w:qFormat/>
    <w:rsid w:val="0063350E"/>
    <w:rPr>
      <w:u w:val="dotted"/>
    </w:rPr>
  </w:style>
  <w:style w:type="paragraph" w:customStyle="1" w:styleId="CAbsChapterAbstract">
    <w:name w:val="CAbs Chapter Abstract"/>
    <w:basedOn w:val="BaseText"/>
    <w:rsid w:val="0063350E"/>
    <w:pPr>
      <w:spacing w:before="360" w:after="360" w:line="560" w:lineRule="exact"/>
      <w:ind w:firstLine="720"/>
    </w:pPr>
    <w:rPr>
      <w:color w:val="0000FF"/>
    </w:rPr>
  </w:style>
  <w:style w:type="paragraph" w:customStyle="1" w:styleId="OL1OutlineListLevel1">
    <w:name w:val="OL1 Outline List Level 1"/>
    <w:basedOn w:val="BaseText"/>
    <w:rsid w:val="0063350E"/>
    <w:pPr>
      <w:tabs>
        <w:tab w:val="right" w:pos="547"/>
      </w:tabs>
      <w:spacing w:before="140" w:after="140" w:line="560" w:lineRule="exact"/>
      <w:ind w:left="720" w:hanging="720"/>
    </w:pPr>
  </w:style>
  <w:style w:type="character" w:customStyle="1" w:styleId="FgCOFigureCallOut">
    <w:name w:val="FgCO Figure Call Out"/>
    <w:rsid w:val="0063350E"/>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63350E"/>
    <w:pPr>
      <w:spacing w:before="140" w:line="560" w:lineRule="exact"/>
    </w:pPr>
  </w:style>
  <w:style w:type="character" w:customStyle="1" w:styleId="TCOTableCallOut">
    <w:name w:val="TCO Table Call Out"/>
    <w:rsid w:val="0063350E"/>
    <w:rPr>
      <w:rFonts w:ascii="Times New Roman" w:hAnsi="Times New Roman"/>
      <w:sz w:val="24"/>
      <w:bdr w:val="none" w:sz="0" w:space="0" w:color="auto"/>
      <w:shd w:val="pct30" w:color="FF6600" w:fill="F3F3F3"/>
    </w:rPr>
  </w:style>
  <w:style w:type="paragraph" w:customStyle="1" w:styleId="SBSpaceBreak">
    <w:name w:val="SB Space Break"/>
    <w:basedOn w:val="BaseText"/>
    <w:rsid w:val="0063350E"/>
    <w:pPr>
      <w:shd w:val="pct20" w:color="auto" w:fill="FFFFFF"/>
      <w:spacing w:line="560" w:lineRule="exact"/>
      <w:jc w:val="center"/>
    </w:pPr>
  </w:style>
  <w:style w:type="character" w:customStyle="1" w:styleId="BxCOBoxCallOut">
    <w:name w:val="BxCO Box Call Out"/>
    <w:rsid w:val="0063350E"/>
    <w:rPr>
      <w:rFonts w:ascii="Times New Roman" w:hAnsi="Times New Roman"/>
      <w:sz w:val="24"/>
      <w:bdr w:val="none" w:sz="0" w:space="0" w:color="auto"/>
      <w:shd w:val="pct20" w:color="FF00FF" w:fill="auto"/>
    </w:rPr>
  </w:style>
  <w:style w:type="paragraph" w:customStyle="1" w:styleId="NtCNotetoComp">
    <w:name w:val="NtC Note to Comp"/>
    <w:basedOn w:val="BaseText"/>
    <w:rsid w:val="0063350E"/>
    <w:pPr>
      <w:spacing w:before="360" w:after="360" w:line="360" w:lineRule="exact"/>
    </w:pPr>
    <w:rPr>
      <w:color w:val="FF0000"/>
      <w:sz w:val="28"/>
    </w:rPr>
  </w:style>
  <w:style w:type="paragraph" w:customStyle="1" w:styleId="NtENotetoEditor">
    <w:name w:val="NtE Note to Editor"/>
    <w:basedOn w:val="NtCNotetoComp"/>
    <w:rsid w:val="0063350E"/>
    <w:rPr>
      <w:color w:val="008000"/>
    </w:rPr>
  </w:style>
  <w:style w:type="paragraph" w:customStyle="1" w:styleId="BNBoxNumber">
    <w:name w:val="BN Box Number"/>
    <w:basedOn w:val="BaseText"/>
    <w:rsid w:val="0063350E"/>
    <w:pPr>
      <w:spacing w:before="280" w:line="560" w:lineRule="exact"/>
    </w:pPr>
    <w:rPr>
      <w:b/>
    </w:rPr>
  </w:style>
  <w:style w:type="paragraph" w:customStyle="1" w:styleId="BTBoxTitle">
    <w:name w:val="BT Box Title"/>
    <w:basedOn w:val="BNBoxNumber"/>
    <w:rsid w:val="0063350E"/>
    <w:pPr>
      <w:spacing w:before="0" w:after="280"/>
    </w:pPr>
    <w:rPr>
      <w:b w:val="0"/>
    </w:rPr>
  </w:style>
  <w:style w:type="paragraph" w:customStyle="1" w:styleId="TStbHTableStubHead">
    <w:name w:val="TStbH Table Stub Head"/>
    <w:basedOn w:val="BaseText"/>
    <w:rsid w:val="0063350E"/>
    <w:pPr>
      <w:spacing w:line="360" w:lineRule="exact"/>
    </w:pPr>
    <w:rPr>
      <w:b/>
    </w:rPr>
  </w:style>
  <w:style w:type="paragraph" w:customStyle="1" w:styleId="TBTableBody">
    <w:name w:val="TB Table Body"/>
    <w:basedOn w:val="BaseText"/>
    <w:rsid w:val="0063350E"/>
    <w:pPr>
      <w:spacing w:line="360" w:lineRule="exact"/>
    </w:pPr>
  </w:style>
  <w:style w:type="paragraph" w:customStyle="1" w:styleId="TCHTableColumnHead">
    <w:name w:val="TCH Table Column Head"/>
    <w:basedOn w:val="TTTableTitle"/>
    <w:rsid w:val="0063350E"/>
    <w:rPr>
      <w:b/>
    </w:rPr>
  </w:style>
  <w:style w:type="paragraph" w:customStyle="1" w:styleId="TTTableTitle">
    <w:name w:val="TT Table Title"/>
    <w:basedOn w:val="BaseText"/>
    <w:rsid w:val="0063350E"/>
    <w:pPr>
      <w:spacing w:line="360" w:lineRule="exact"/>
    </w:pPr>
  </w:style>
  <w:style w:type="paragraph" w:customStyle="1" w:styleId="GLDefGlossaryDefinition">
    <w:name w:val="GLDef Glossary Definition"/>
    <w:basedOn w:val="BaseText"/>
    <w:rsid w:val="0063350E"/>
    <w:pPr>
      <w:spacing w:line="560" w:lineRule="exact"/>
    </w:pPr>
  </w:style>
  <w:style w:type="paragraph" w:customStyle="1" w:styleId="OL2OutlineListLevel2">
    <w:name w:val="OL2 Outline List Level 2"/>
    <w:basedOn w:val="OL1OutlineListLevel1"/>
    <w:rsid w:val="0063350E"/>
    <w:pPr>
      <w:tabs>
        <w:tab w:val="clear" w:pos="547"/>
        <w:tab w:val="right" w:pos="1267"/>
      </w:tabs>
      <w:spacing w:before="0"/>
      <w:ind w:left="1440"/>
    </w:pPr>
  </w:style>
  <w:style w:type="paragraph" w:customStyle="1" w:styleId="OL3OutlineListLevel3">
    <w:name w:val="OL3 Outline List Level 3"/>
    <w:basedOn w:val="OL2OutlineListLevel2"/>
    <w:rsid w:val="0063350E"/>
    <w:pPr>
      <w:tabs>
        <w:tab w:val="right" w:pos="1872"/>
      </w:tabs>
      <w:ind w:left="2160"/>
    </w:pPr>
  </w:style>
  <w:style w:type="paragraph" w:customStyle="1" w:styleId="OL4OutlineListLevel4">
    <w:name w:val="OL4 Outline List Level 4"/>
    <w:basedOn w:val="OL3OutlineListLevel3"/>
    <w:rsid w:val="0063350E"/>
    <w:pPr>
      <w:tabs>
        <w:tab w:val="right" w:pos="2592"/>
      </w:tabs>
      <w:ind w:left="2880"/>
    </w:pPr>
  </w:style>
  <w:style w:type="paragraph" w:customStyle="1" w:styleId="SpExSpecialExtract">
    <w:name w:val="SpEx Special Extract"/>
    <w:basedOn w:val="EExtract"/>
    <w:rsid w:val="0063350E"/>
    <w:pPr>
      <w:spacing w:before="360" w:after="360" w:line="400" w:lineRule="exact"/>
      <w:contextualSpacing/>
    </w:pPr>
    <w:rPr>
      <w:color w:val="00B050"/>
    </w:rPr>
  </w:style>
  <w:style w:type="character" w:customStyle="1" w:styleId="FgMenFigureMention">
    <w:name w:val="FgMen Figure Mention"/>
    <w:rsid w:val="0063350E"/>
    <w:rPr>
      <w:color w:val="0000FF"/>
    </w:rPr>
  </w:style>
  <w:style w:type="paragraph" w:customStyle="1" w:styleId="CAuAfChapterAuthorAffiliation">
    <w:name w:val="CAuAf Chapter Author Affiliation"/>
    <w:basedOn w:val="CAuChapterAuthor"/>
    <w:rsid w:val="0063350E"/>
    <w:pPr>
      <w:spacing w:before="0" w:after="280"/>
    </w:pPr>
    <w:rPr>
      <w:b/>
    </w:rPr>
  </w:style>
  <w:style w:type="paragraph" w:customStyle="1" w:styleId="DEDisplayEquation">
    <w:name w:val="DE Display Equation"/>
    <w:basedOn w:val="BaseText"/>
    <w:rsid w:val="0063350E"/>
    <w:pPr>
      <w:tabs>
        <w:tab w:val="right" w:pos="8640"/>
      </w:tabs>
      <w:spacing w:before="360" w:after="360" w:line="560" w:lineRule="atLeast"/>
      <w:ind w:left="720" w:hanging="720"/>
    </w:pPr>
  </w:style>
  <w:style w:type="paragraph" w:customStyle="1" w:styleId="H6HeadingLevel6">
    <w:name w:val="H6 Heading Level 6"/>
    <w:basedOn w:val="H5HeadingLevel5"/>
    <w:rsid w:val="0063350E"/>
    <w:pPr>
      <w:outlineLvl w:val="5"/>
    </w:pPr>
    <w:rPr>
      <w:sz w:val="22"/>
    </w:rPr>
  </w:style>
  <w:style w:type="paragraph" w:customStyle="1" w:styleId="TIHTableInternalHead">
    <w:name w:val="TIH Table Internal Head"/>
    <w:basedOn w:val="TTTableTitle"/>
    <w:rsid w:val="0063350E"/>
    <w:pPr>
      <w:spacing w:before="280"/>
    </w:pPr>
  </w:style>
  <w:style w:type="paragraph" w:styleId="TOC8">
    <w:name w:val="toc 8"/>
    <w:basedOn w:val="Normal"/>
    <w:next w:val="Normal"/>
    <w:autoRedefine/>
    <w:uiPriority w:val="39"/>
    <w:rsid w:val="0063350E"/>
    <w:pPr>
      <w:ind w:left="1400"/>
    </w:pPr>
  </w:style>
  <w:style w:type="character" w:customStyle="1" w:styleId="DENDisplayEquationNumber">
    <w:name w:val="DEN Display Equation Number"/>
    <w:rsid w:val="0063350E"/>
    <w:rPr>
      <w:bdr w:val="none" w:sz="0" w:space="0" w:color="auto"/>
      <w:shd w:val="pct15" w:color="auto" w:fill="FFFFFF"/>
    </w:rPr>
  </w:style>
  <w:style w:type="paragraph" w:customStyle="1" w:styleId="TFNTableFootnote">
    <w:name w:val="TFN Table Footnote"/>
    <w:basedOn w:val="TBTableBody"/>
    <w:rsid w:val="0063350E"/>
    <w:pPr>
      <w:spacing w:before="280" w:after="280"/>
    </w:pPr>
  </w:style>
  <w:style w:type="character" w:customStyle="1" w:styleId="LetDateLetterDateChar">
    <w:name w:val="LetDate Letter Date Char"/>
    <w:basedOn w:val="LetTxLetterTextChar"/>
    <w:link w:val="LetDateLetterDate"/>
    <w:rsid w:val="0063350E"/>
    <w:rPr>
      <w:sz w:val="24"/>
    </w:rPr>
  </w:style>
  <w:style w:type="paragraph" w:customStyle="1" w:styleId="LetDateLetterDate">
    <w:name w:val="LetDate Letter Date"/>
    <w:basedOn w:val="LetTxLetterText"/>
    <w:link w:val="LetDateLetterDateChar"/>
    <w:rsid w:val="0063350E"/>
  </w:style>
  <w:style w:type="paragraph" w:customStyle="1" w:styleId="CONChapterOpeningNote">
    <w:name w:val="CON Chapter Opening Note"/>
    <w:basedOn w:val="BaseText"/>
    <w:rsid w:val="0063350E"/>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63350E"/>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63350E"/>
    <w:pPr>
      <w:spacing w:line="560" w:lineRule="exact"/>
      <w:ind w:firstLine="720"/>
    </w:pPr>
    <w:rPr>
      <w:color w:val="000080"/>
      <w:sz w:val="24"/>
    </w:rPr>
  </w:style>
  <w:style w:type="paragraph" w:customStyle="1" w:styleId="IntAInterviewAnswer">
    <w:name w:val="IntA Interview Answer"/>
    <w:basedOn w:val="BaseText"/>
    <w:autoRedefine/>
    <w:rsid w:val="0063350E"/>
    <w:pPr>
      <w:spacing w:line="560" w:lineRule="exact"/>
      <w:ind w:firstLine="720"/>
    </w:pPr>
    <w:rPr>
      <w:color w:val="008000"/>
      <w:szCs w:val="24"/>
    </w:rPr>
  </w:style>
  <w:style w:type="paragraph" w:customStyle="1" w:styleId="DE-EDisplayEquationinExtract">
    <w:name w:val="DE-E Display Equation in Extract"/>
    <w:basedOn w:val="DEDisplayEquation"/>
    <w:rsid w:val="0063350E"/>
    <w:pPr>
      <w:spacing w:before="0" w:after="0"/>
      <w:ind w:firstLine="0"/>
    </w:pPr>
  </w:style>
  <w:style w:type="paragraph" w:customStyle="1" w:styleId="PNPartNumber">
    <w:name w:val="PN Part Number"/>
    <w:basedOn w:val="BaseHeading"/>
    <w:next w:val="PTPartTitle"/>
    <w:rsid w:val="0063350E"/>
    <w:pPr>
      <w:keepNext/>
      <w:keepLines/>
      <w:spacing w:before="560"/>
      <w:jc w:val="center"/>
    </w:pPr>
    <w:rPr>
      <w:b/>
      <w:sz w:val="28"/>
    </w:rPr>
  </w:style>
  <w:style w:type="paragraph" w:customStyle="1" w:styleId="PTPartTitle">
    <w:name w:val="PT Part Title"/>
    <w:basedOn w:val="PNPartNumber"/>
    <w:rsid w:val="0063350E"/>
    <w:pPr>
      <w:spacing w:before="1200"/>
    </w:pPr>
  </w:style>
  <w:style w:type="paragraph" w:customStyle="1" w:styleId="PSTPartSubtitle">
    <w:name w:val="PST Part Subtitle"/>
    <w:basedOn w:val="PTPartTitle"/>
    <w:rsid w:val="0063350E"/>
    <w:pPr>
      <w:keepNext w:val="0"/>
      <w:spacing w:before="360"/>
    </w:pPr>
    <w:rPr>
      <w:b w:val="0"/>
    </w:rPr>
  </w:style>
  <w:style w:type="paragraph" w:customStyle="1" w:styleId="EpEpigraph">
    <w:name w:val="Ep Epigraph"/>
    <w:basedOn w:val="BaseText"/>
    <w:rsid w:val="0063350E"/>
    <w:pPr>
      <w:spacing w:before="280" w:line="560" w:lineRule="exact"/>
      <w:ind w:left="720" w:right="720"/>
    </w:pPr>
  </w:style>
  <w:style w:type="paragraph" w:customStyle="1" w:styleId="EpSEpigraphSource">
    <w:name w:val="EpS Epigraph Source"/>
    <w:basedOn w:val="EpEpigraph"/>
    <w:rsid w:val="0063350E"/>
    <w:pPr>
      <w:spacing w:before="140" w:after="280"/>
      <w:ind w:right="0"/>
    </w:pPr>
  </w:style>
  <w:style w:type="paragraph" w:customStyle="1" w:styleId="PITxPartIntroductionText">
    <w:name w:val="PITx Part Introduction Text"/>
    <w:basedOn w:val="BaseText"/>
    <w:rsid w:val="0063350E"/>
    <w:pPr>
      <w:spacing w:before="280" w:after="280" w:line="560" w:lineRule="exact"/>
      <w:ind w:firstLine="720"/>
      <w:contextualSpacing/>
    </w:pPr>
  </w:style>
  <w:style w:type="paragraph" w:customStyle="1" w:styleId="SpH1SpecialHeading1">
    <w:name w:val="SpH1 Special Heading 1"/>
    <w:basedOn w:val="SpTxSpecialText"/>
    <w:rsid w:val="0063350E"/>
    <w:pPr>
      <w:spacing w:before="280" w:after="280"/>
      <w:ind w:firstLine="0"/>
    </w:pPr>
    <w:rPr>
      <w:b/>
      <w:sz w:val="36"/>
    </w:rPr>
  </w:style>
  <w:style w:type="paragraph" w:customStyle="1" w:styleId="SpTxSpecialText">
    <w:name w:val="SpTx Special Text"/>
    <w:basedOn w:val="BaseText"/>
    <w:rsid w:val="0063350E"/>
    <w:pPr>
      <w:spacing w:line="560" w:lineRule="exact"/>
      <w:ind w:firstLine="720"/>
    </w:pPr>
    <w:rPr>
      <w:color w:val="00B050"/>
    </w:rPr>
  </w:style>
  <w:style w:type="paragraph" w:styleId="TableofAuthorities">
    <w:name w:val="table of authorities"/>
    <w:basedOn w:val="Normal"/>
    <w:next w:val="Normal"/>
    <w:uiPriority w:val="99"/>
    <w:rsid w:val="0063350E"/>
    <w:pPr>
      <w:ind w:left="200" w:hanging="200"/>
    </w:pPr>
  </w:style>
  <w:style w:type="paragraph" w:styleId="TableofFigures">
    <w:name w:val="table of figures"/>
    <w:basedOn w:val="Normal"/>
    <w:next w:val="Normal"/>
    <w:uiPriority w:val="99"/>
    <w:rsid w:val="0063350E"/>
    <w:pPr>
      <w:ind w:left="400" w:hanging="400"/>
    </w:pPr>
  </w:style>
  <w:style w:type="paragraph" w:customStyle="1" w:styleId="GLTrmGlossaryDefinitionTerm">
    <w:name w:val="GLTrm Glossary Definition Term"/>
    <w:basedOn w:val="GLDefGlossaryDefinition"/>
    <w:rsid w:val="0063350E"/>
    <w:pPr>
      <w:spacing w:before="280"/>
    </w:pPr>
    <w:rPr>
      <w:b/>
    </w:rPr>
  </w:style>
  <w:style w:type="character" w:customStyle="1" w:styleId="TMenTableMention">
    <w:name w:val="TMen Table Mention"/>
    <w:rsid w:val="0063350E"/>
    <w:rPr>
      <w:color w:val="FF6600"/>
    </w:rPr>
  </w:style>
  <w:style w:type="paragraph" w:customStyle="1" w:styleId="ChrChronology">
    <w:name w:val="Chr Chronology"/>
    <w:basedOn w:val="BaseText"/>
    <w:rsid w:val="0063350E"/>
    <w:pPr>
      <w:tabs>
        <w:tab w:val="left" w:pos="1728"/>
      </w:tabs>
      <w:spacing w:before="140" w:line="560" w:lineRule="exact"/>
      <w:ind w:left="1728" w:hanging="1728"/>
    </w:pPr>
  </w:style>
  <w:style w:type="paragraph" w:customStyle="1" w:styleId="VSVerseSource">
    <w:name w:val="VS Verse Source"/>
    <w:basedOn w:val="BaseText"/>
    <w:rsid w:val="0063350E"/>
    <w:pPr>
      <w:spacing w:before="140" w:after="280" w:line="560" w:lineRule="exact"/>
    </w:pPr>
  </w:style>
  <w:style w:type="character" w:customStyle="1" w:styleId="SbarMenSidebarMention">
    <w:name w:val="SbarMen Sidebar Mention"/>
    <w:rsid w:val="0063350E"/>
    <w:rPr>
      <w:color w:val="008000"/>
    </w:rPr>
  </w:style>
  <w:style w:type="paragraph" w:customStyle="1" w:styleId="PriDocBegPrimaryDocumentBegin">
    <w:name w:val="PriDocBeg Primary Document Begin"/>
    <w:basedOn w:val="BaseText"/>
    <w:link w:val="PriDocBegPrimaryDocumentBeginChar"/>
    <w:rsid w:val="0063350E"/>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link w:val="PriDocEndPrimaryDocumentEndChar"/>
    <w:rsid w:val="0063350E"/>
  </w:style>
  <w:style w:type="paragraph" w:customStyle="1" w:styleId="TxCTextContinuation">
    <w:name w:val="TxC Text Continuation"/>
    <w:basedOn w:val="BaseText"/>
    <w:rsid w:val="0063350E"/>
    <w:pPr>
      <w:spacing w:line="560" w:lineRule="exact"/>
    </w:pPr>
  </w:style>
  <w:style w:type="paragraph" w:customStyle="1" w:styleId="VHVerseHeading">
    <w:name w:val="VH Verse Heading"/>
    <w:basedOn w:val="BaseText"/>
    <w:next w:val="VVerse"/>
    <w:rsid w:val="0063350E"/>
    <w:pPr>
      <w:keepNext/>
      <w:keepLines/>
      <w:spacing w:before="280" w:line="560" w:lineRule="exact"/>
    </w:pPr>
    <w:rPr>
      <w:b/>
    </w:rPr>
  </w:style>
  <w:style w:type="paragraph" w:customStyle="1" w:styleId="VVerse">
    <w:name w:val="V Verse"/>
    <w:basedOn w:val="BaseText"/>
    <w:rsid w:val="0063350E"/>
    <w:pPr>
      <w:tabs>
        <w:tab w:val="left" w:pos="2880"/>
      </w:tabs>
      <w:spacing w:before="280" w:after="280" w:line="560" w:lineRule="exact"/>
      <w:ind w:left="245" w:hanging="245"/>
      <w:contextualSpacing/>
    </w:pPr>
  </w:style>
  <w:style w:type="character" w:customStyle="1" w:styleId="BxMenBoxMention">
    <w:name w:val="BxMen Box Mention"/>
    <w:rsid w:val="0063350E"/>
    <w:rPr>
      <w:color w:val="FF00FF"/>
    </w:rPr>
  </w:style>
  <w:style w:type="character" w:customStyle="1" w:styleId="SbarCOSidebarCallOut">
    <w:name w:val="SbarCO Sidebar Call Out"/>
    <w:rsid w:val="0063350E"/>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63350E"/>
    <w:pPr>
      <w:tabs>
        <w:tab w:val="left" w:pos="1440"/>
        <w:tab w:val="left" w:pos="1800"/>
        <w:tab w:val="left" w:pos="2160"/>
      </w:tabs>
      <w:ind w:left="1080" w:right="720"/>
    </w:pPr>
  </w:style>
  <w:style w:type="paragraph" w:customStyle="1" w:styleId="LetAuLetterAuthor">
    <w:name w:val="LetAu Letter Author"/>
    <w:basedOn w:val="LetTxLetterText"/>
    <w:rsid w:val="0063350E"/>
    <w:pPr>
      <w:spacing w:after="280"/>
    </w:pPr>
  </w:style>
  <w:style w:type="paragraph" w:customStyle="1" w:styleId="LetAuAddLetterAuthorAddress">
    <w:name w:val="LetAuAdd Letter Author Address"/>
    <w:basedOn w:val="LetTxLetterText"/>
    <w:rsid w:val="0063350E"/>
    <w:pPr>
      <w:spacing w:after="280"/>
      <w:contextualSpacing/>
    </w:pPr>
  </w:style>
  <w:style w:type="paragraph" w:customStyle="1" w:styleId="LetAddLetterAddress">
    <w:name w:val="LetAdd Letter Address"/>
    <w:basedOn w:val="LetTxLetterText"/>
    <w:rsid w:val="0063350E"/>
    <w:pPr>
      <w:spacing w:after="280"/>
      <w:contextualSpacing/>
    </w:pPr>
  </w:style>
  <w:style w:type="paragraph" w:customStyle="1" w:styleId="Let-ELetterinExtract">
    <w:name w:val="Let-E Letter in Extract"/>
    <w:basedOn w:val="LetTxLetterText"/>
    <w:rsid w:val="0063350E"/>
    <w:pPr>
      <w:ind w:left="720" w:right="720"/>
    </w:pPr>
  </w:style>
  <w:style w:type="paragraph" w:customStyle="1" w:styleId="LetDate-ELetterDateinExtract">
    <w:name w:val="LetDate-E Letter Date in Extract"/>
    <w:basedOn w:val="Let-ELetterinExtract"/>
    <w:rsid w:val="0063350E"/>
  </w:style>
  <w:style w:type="paragraph" w:customStyle="1" w:styleId="LetAdd-ELetterAddressinExtract">
    <w:name w:val="LetAdd-E Letter Address in Extract"/>
    <w:basedOn w:val="LetAddLetterAddress"/>
    <w:rsid w:val="0063350E"/>
    <w:pPr>
      <w:spacing w:before="0" w:after="0"/>
      <w:ind w:left="720" w:right="720"/>
      <w:contextualSpacing w:val="0"/>
    </w:pPr>
  </w:style>
  <w:style w:type="paragraph" w:customStyle="1" w:styleId="LetAu-ELetterAuthorinExtract">
    <w:name w:val="LetAu-E Letter Author in Extract"/>
    <w:basedOn w:val="LetAuLetterAuthor"/>
    <w:rsid w:val="0063350E"/>
    <w:pPr>
      <w:spacing w:before="0"/>
      <w:ind w:left="720" w:right="720"/>
    </w:pPr>
  </w:style>
  <w:style w:type="paragraph" w:customStyle="1" w:styleId="LetAuAdd-ELetterAuthorAddressinExtract">
    <w:name w:val="LetAuAdd-E Letter Author Address in Extract"/>
    <w:basedOn w:val="LetAuAddLetterAuthorAddress"/>
    <w:rsid w:val="0063350E"/>
    <w:pPr>
      <w:spacing w:before="0"/>
      <w:ind w:left="720" w:right="720"/>
    </w:pPr>
  </w:style>
  <w:style w:type="paragraph" w:customStyle="1" w:styleId="CSTChapterSubtitle">
    <w:name w:val="CST Chapter Subtitle"/>
    <w:basedOn w:val="BaseHeading"/>
    <w:autoRedefine/>
    <w:rsid w:val="0063350E"/>
    <w:rPr>
      <w:sz w:val="28"/>
    </w:rPr>
  </w:style>
  <w:style w:type="paragraph" w:customStyle="1" w:styleId="PITPartIntroductionTitle">
    <w:name w:val="PIT Part Introduction Title"/>
    <w:basedOn w:val="PSTPartSubtitle"/>
    <w:qFormat/>
    <w:rsid w:val="0063350E"/>
    <w:pPr>
      <w:keepNext/>
      <w:spacing w:before="280"/>
    </w:pPr>
  </w:style>
  <w:style w:type="paragraph" w:customStyle="1" w:styleId="NNotation">
    <w:name w:val="N Notation"/>
    <w:basedOn w:val="BaseText"/>
    <w:qFormat/>
    <w:rsid w:val="0063350E"/>
    <w:pPr>
      <w:tabs>
        <w:tab w:val="left" w:pos="480"/>
      </w:tabs>
      <w:spacing w:line="560" w:lineRule="exact"/>
    </w:pPr>
  </w:style>
  <w:style w:type="paragraph" w:styleId="Revision">
    <w:name w:val="Revision"/>
    <w:hidden/>
    <w:uiPriority w:val="99"/>
    <w:rsid w:val="0063350E"/>
    <w:rPr>
      <w:rFonts w:ascii="Times New Roman" w:eastAsia="Times New Roman" w:hAnsi="Times New Roman"/>
    </w:rPr>
  </w:style>
  <w:style w:type="paragraph" w:customStyle="1" w:styleId="DIA-EDialogueinExtract">
    <w:name w:val="DIA-E Dialogue in Extract"/>
    <w:basedOn w:val="DIADialogue"/>
    <w:qFormat/>
    <w:rsid w:val="0063350E"/>
    <w:pPr>
      <w:tabs>
        <w:tab w:val="left" w:pos="4320"/>
      </w:tabs>
      <w:ind w:left="1440" w:right="720"/>
    </w:pPr>
  </w:style>
  <w:style w:type="paragraph" w:customStyle="1" w:styleId="VEVerseinExtract">
    <w:name w:val="VE Verse in Extract"/>
    <w:basedOn w:val="VVerse"/>
    <w:qFormat/>
    <w:rsid w:val="0063350E"/>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63350E"/>
    <w:pPr>
      <w:spacing w:before="0"/>
      <w:ind w:left="720" w:right="720"/>
    </w:pPr>
  </w:style>
  <w:style w:type="paragraph" w:customStyle="1" w:styleId="AuQAuthorQuery">
    <w:name w:val="AuQ Author Query"/>
    <w:basedOn w:val="NtENotetoEditor"/>
    <w:qFormat/>
    <w:rsid w:val="0063350E"/>
    <w:rPr>
      <w:color w:val="0070C0"/>
    </w:rPr>
  </w:style>
  <w:style w:type="paragraph" w:customStyle="1" w:styleId="AppBegAppendixBegin">
    <w:name w:val="AppBeg Appendix Begin"/>
    <w:basedOn w:val="PriDocBegPrimaryDocumentBegin"/>
    <w:qFormat/>
    <w:rsid w:val="0063350E"/>
  </w:style>
  <w:style w:type="paragraph" w:customStyle="1" w:styleId="AppEndAppendixEnd">
    <w:name w:val="AppEnd Appendix End"/>
    <w:basedOn w:val="PriDocEndPrimaryDocumentEnd"/>
    <w:qFormat/>
    <w:rsid w:val="0063350E"/>
  </w:style>
  <w:style w:type="paragraph" w:customStyle="1" w:styleId="BoxBegBoxBegin">
    <w:name w:val="BoxBeg Box Begin"/>
    <w:basedOn w:val="PriDocBegPrimaryDocumentBegin"/>
    <w:qFormat/>
    <w:rsid w:val="0063350E"/>
  </w:style>
  <w:style w:type="paragraph" w:customStyle="1" w:styleId="BoxEndBoxEnd">
    <w:name w:val="BoxEnd Box End"/>
    <w:basedOn w:val="PriDocEndPrimaryDocumentEnd"/>
    <w:qFormat/>
    <w:rsid w:val="0063350E"/>
  </w:style>
  <w:style w:type="paragraph" w:customStyle="1" w:styleId="ExrBegExerciseBegin">
    <w:name w:val="ExrBeg Exercise Begin"/>
    <w:basedOn w:val="PriDocBegPrimaryDocumentBegin"/>
    <w:qFormat/>
    <w:rsid w:val="0063350E"/>
  </w:style>
  <w:style w:type="paragraph" w:customStyle="1" w:styleId="ExrEndExerciseEnd">
    <w:name w:val="ExrEnd Exercise End"/>
    <w:basedOn w:val="PriDocEndPrimaryDocumentEnd"/>
    <w:qFormat/>
    <w:rsid w:val="0063350E"/>
  </w:style>
  <w:style w:type="paragraph" w:customStyle="1" w:styleId="NotesBegNotesBegin">
    <w:name w:val="NotesBeg Notes Begin"/>
    <w:basedOn w:val="PriDocBegPrimaryDocumentBegin"/>
    <w:qFormat/>
    <w:rsid w:val="0063350E"/>
  </w:style>
  <w:style w:type="paragraph" w:customStyle="1" w:styleId="NotesEndNotesEnd">
    <w:name w:val="NotesEnd Notes End"/>
    <w:basedOn w:val="PriDocEndPrimaryDocumentEnd"/>
    <w:link w:val="NotesEndNotesEndChar"/>
    <w:qFormat/>
    <w:rsid w:val="0063350E"/>
  </w:style>
  <w:style w:type="paragraph" w:customStyle="1" w:styleId="TSTableSource">
    <w:name w:val="TS Table Source"/>
    <w:basedOn w:val="TFNTableFootnote"/>
    <w:rsid w:val="0063350E"/>
    <w:pPr>
      <w:spacing w:before="0" w:after="560"/>
    </w:pPr>
  </w:style>
  <w:style w:type="paragraph" w:customStyle="1" w:styleId="TNTableNumber">
    <w:name w:val="TN Table Number"/>
    <w:basedOn w:val="TTTableTitle"/>
    <w:rsid w:val="0063350E"/>
    <w:pPr>
      <w:spacing w:before="560"/>
    </w:pPr>
    <w:rPr>
      <w:b/>
    </w:rPr>
  </w:style>
  <w:style w:type="paragraph" w:customStyle="1" w:styleId="ITCHIn-textTableColumnHead">
    <w:name w:val="ITCH In-text Table Column Head"/>
    <w:basedOn w:val="TCHTableColumnHead"/>
    <w:rsid w:val="0063350E"/>
  </w:style>
  <w:style w:type="paragraph" w:customStyle="1" w:styleId="ITBIn-textTableBody">
    <w:name w:val="ITB In-text Table Body"/>
    <w:basedOn w:val="TBTableBody"/>
    <w:rsid w:val="0063350E"/>
  </w:style>
  <w:style w:type="paragraph" w:customStyle="1" w:styleId="RefTxReferenceText">
    <w:name w:val="RefTx Reference Text"/>
    <w:basedOn w:val="BaseText"/>
    <w:rsid w:val="0063350E"/>
    <w:pPr>
      <w:spacing w:after="140" w:line="560" w:lineRule="exact"/>
      <w:ind w:left="720" w:hanging="720"/>
    </w:pPr>
  </w:style>
  <w:style w:type="paragraph" w:customStyle="1" w:styleId="DL-EDescriptiveListinExtract">
    <w:name w:val="DL-E Descriptive List in Extract"/>
    <w:basedOn w:val="DLDescriptiveList"/>
    <w:rsid w:val="0063350E"/>
    <w:pPr>
      <w:tabs>
        <w:tab w:val="left" w:pos="480"/>
      </w:tabs>
    </w:pPr>
  </w:style>
  <w:style w:type="paragraph" w:customStyle="1" w:styleId="N-ENotationinExtract">
    <w:name w:val="N-E Notation in Extract"/>
    <w:basedOn w:val="NNotation"/>
    <w:rsid w:val="0063350E"/>
  </w:style>
  <w:style w:type="paragraph" w:customStyle="1" w:styleId="Dis-EDisplayinExtract">
    <w:name w:val="Dis-E Display in Extract"/>
    <w:basedOn w:val="DDisplay"/>
    <w:rsid w:val="0063350E"/>
    <w:pPr>
      <w:ind w:left="720" w:right="720"/>
    </w:pPr>
  </w:style>
  <w:style w:type="paragraph" w:customStyle="1" w:styleId="DDisplay">
    <w:name w:val="D Display"/>
    <w:basedOn w:val="BaseText"/>
    <w:rsid w:val="0063350E"/>
    <w:pPr>
      <w:spacing w:before="280" w:after="280" w:line="560" w:lineRule="exact"/>
    </w:pPr>
  </w:style>
  <w:style w:type="paragraph" w:customStyle="1" w:styleId="PProgram">
    <w:name w:val="P Program"/>
    <w:basedOn w:val="BaseText"/>
    <w:rsid w:val="0063350E"/>
    <w:pPr>
      <w:spacing w:line="560" w:lineRule="exact"/>
    </w:pPr>
    <w:rPr>
      <w:rFonts w:ascii="Courier" w:hAnsi="Courier"/>
      <w:sz w:val="22"/>
    </w:rPr>
  </w:style>
  <w:style w:type="paragraph" w:customStyle="1" w:styleId="P-EPrograminExtract">
    <w:name w:val="P-E Program in Extract"/>
    <w:basedOn w:val="PProgram"/>
    <w:rsid w:val="0063350E"/>
    <w:pPr>
      <w:spacing w:before="280" w:after="280"/>
      <w:ind w:left="720" w:right="720"/>
    </w:pPr>
  </w:style>
  <w:style w:type="paragraph" w:customStyle="1" w:styleId="NTrDNumberedTreeDisplay">
    <w:name w:val="NTrD Numbered Tree Display"/>
    <w:basedOn w:val="BaseText"/>
    <w:rsid w:val="0063350E"/>
    <w:pPr>
      <w:spacing w:before="280" w:after="280" w:line="560" w:lineRule="exact"/>
    </w:pPr>
  </w:style>
  <w:style w:type="paragraph" w:customStyle="1" w:styleId="NTrD-ENumberedTreeDisplayinExtract">
    <w:name w:val="NTrD-E Numbered Tree Display in Extract"/>
    <w:basedOn w:val="NTrDNumberedTreeDisplay"/>
    <w:rsid w:val="0063350E"/>
    <w:pPr>
      <w:ind w:left="720" w:right="720"/>
    </w:pPr>
  </w:style>
  <w:style w:type="paragraph" w:customStyle="1" w:styleId="IEIndexMainEntry">
    <w:name w:val="IE Index Main Entry"/>
    <w:basedOn w:val="BaseText"/>
    <w:rsid w:val="0063350E"/>
    <w:pPr>
      <w:spacing w:line="560" w:lineRule="exact"/>
      <w:ind w:left="2160" w:hanging="2160"/>
    </w:pPr>
  </w:style>
  <w:style w:type="paragraph" w:customStyle="1" w:styleId="ISEIndexSubentry">
    <w:name w:val="ISE Index Subentry"/>
    <w:basedOn w:val="IEIndexMainEntry"/>
    <w:rsid w:val="0063350E"/>
    <w:pPr>
      <w:ind w:left="2880"/>
    </w:pPr>
  </w:style>
  <w:style w:type="paragraph" w:customStyle="1" w:styleId="IABIndexAlphabeticalBreak">
    <w:name w:val="IAB Index Alphabetical Break"/>
    <w:basedOn w:val="IEIndexMainEntry"/>
    <w:rsid w:val="0063350E"/>
    <w:pPr>
      <w:spacing w:before="560"/>
    </w:pPr>
  </w:style>
  <w:style w:type="paragraph" w:customStyle="1" w:styleId="ISSEIndexSubsubentry">
    <w:name w:val="ISSE Index Subsubentry"/>
    <w:basedOn w:val="ISEIndexSubentry"/>
    <w:rsid w:val="0063350E"/>
    <w:pPr>
      <w:ind w:left="3600"/>
    </w:pPr>
  </w:style>
  <w:style w:type="paragraph" w:customStyle="1" w:styleId="SbarTSidebarTitle">
    <w:name w:val="SbarT Sidebar Title"/>
    <w:basedOn w:val="SbarTxSidebarText"/>
    <w:rsid w:val="0063350E"/>
    <w:pPr>
      <w:spacing w:before="560"/>
    </w:pPr>
    <w:rPr>
      <w:b/>
      <w:sz w:val="28"/>
    </w:rPr>
  </w:style>
  <w:style w:type="paragraph" w:customStyle="1" w:styleId="SbarAuSidebarAuthor">
    <w:name w:val="SbarAu Sidebar Author"/>
    <w:basedOn w:val="SbarTxSidebarText"/>
    <w:rsid w:val="0063350E"/>
    <w:pPr>
      <w:spacing w:before="280"/>
    </w:pPr>
    <w:rPr>
      <w:b/>
    </w:rPr>
  </w:style>
  <w:style w:type="paragraph" w:customStyle="1" w:styleId="SbarSNSidebarSourceNote">
    <w:name w:val="SbarSN Sidebar Source Note"/>
    <w:basedOn w:val="SbarTxSidebarText"/>
    <w:rsid w:val="0063350E"/>
    <w:pPr>
      <w:spacing w:before="280"/>
    </w:pPr>
  </w:style>
  <w:style w:type="paragraph" w:customStyle="1" w:styleId="FgCFigureCaption">
    <w:name w:val="FgC Figure Caption"/>
    <w:basedOn w:val="BaseText"/>
    <w:link w:val="FgCFigureCaptionChar"/>
    <w:rsid w:val="0063350E"/>
    <w:pPr>
      <w:spacing w:line="560" w:lineRule="exact"/>
    </w:pPr>
  </w:style>
  <w:style w:type="character" w:customStyle="1" w:styleId="FgCFigureCaptionChar">
    <w:name w:val="FgC Figure Caption Char"/>
    <w:link w:val="FgCFigureCaption"/>
    <w:rsid w:val="0063350E"/>
    <w:rPr>
      <w:rFonts w:ascii="Times New Roman" w:eastAsia="Times New Roman" w:hAnsi="Times New Roman"/>
      <w:sz w:val="24"/>
    </w:rPr>
  </w:style>
  <w:style w:type="paragraph" w:customStyle="1" w:styleId="FgTFigureTitle">
    <w:name w:val="FgT Figure Title"/>
    <w:basedOn w:val="FgCFigureCaption"/>
    <w:rsid w:val="0063350E"/>
  </w:style>
  <w:style w:type="paragraph" w:customStyle="1" w:styleId="FgNFigureNumber">
    <w:name w:val="FgN Figure Number"/>
    <w:basedOn w:val="FgTFigureTitle"/>
    <w:rsid w:val="0063350E"/>
    <w:pPr>
      <w:spacing w:before="560"/>
    </w:pPr>
  </w:style>
  <w:style w:type="paragraph" w:customStyle="1" w:styleId="FgSFigureSource">
    <w:name w:val="FgS Figure Source"/>
    <w:basedOn w:val="FgCFigureCaption"/>
    <w:rsid w:val="0063350E"/>
    <w:pPr>
      <w:spacing w:after="560"/>
    </w:pPr>
  </w:style>
  <w:style w:type="paragraph" w:customStyle="1" w:styleId="NtDNotetoDesign">
    <w:name w:val="NtD Note to Design"/>
    <w:basedOn w:val="NtENotetoEditor"/>
    <w:rsid w:val="0063350E"/>
    <w:rPr>
      <w:color w:val="FF00FF"/>
    </w:rPr>
  </w:style>
  <w:style w:type="paragraph" w:customStyle="1" w:styleId="DHDisplayHead">
    <w:name w:val="DH Display Head"/>
    <w:basedOn w:val="BaseText"/>
    <w:rsid w:val="0063350E"/>
    <w:pPr>
      <w:spacing w:before="280" w:line="560" w:lineRule="exact"/>
    </w:pPr>
    <w:rPr>
      <w:b/>
    </w:rPr>
  </w:style>
  <w:style w:type="paragraph" w:customStyle="1" w:styleId="SDSubdisplay">
    <w:name w:val="SD Subdisplay"/>
    <w:basedOn w:val="DDisplay"/>
    <w:rsid w:val="0063350E"/>
    <w:pPr>
      <w:spacing w:before="0" w:after="0"/>
      <w:ind w:left="720"/>
    </w:pPr>
  </w:style>
  <w:style w:type="paragraph" w:customStyle="1" w:styleId="SSDSubsubdisplay">
    <w:name w:val="SSD Subsubdisplay"/>
    <w:basedOn w:val="SDSubdisplay"/>
    <w:rsid w:val="0063350E"/>
    <w:pPr>
      <w:ind w:left="1440"/>
    </w:pPr>
  </w:style>
  <w:style w:type="paragraph" w:customStyle="1" w:styleId="ExrLv1TxExerciseText">
    <w:name w:val="ExrLv1Tx Exercise Text"/>
    <w:basedOn w:val="BaseText"/>
    <w:rsid w:val="0063350E"/>
    <w:pPr>
      <w:spacing w:before="280" w:after="280" w:line="560" w:lineRule="exact"/>
    </w:pPr>
  </w:style>
  <w:style w:type="paragraph" w:customStyle="1" w:styleId="ExrLv2TxSubexerciseText">
    <w:name w:val="ExrLv2Tx Subexercise Text"/>
    <w:basedOn w:val="ExrLv1TxExerciseText"/>
    <w:rsid w:val="0063350E"/>
    <w:pPr>
      <w:spacing w:before="0"/>
      <w:ind w:left="720"/>
    </w:pPr>
  </w:style>
  <w:style w:type="paragraph" w:customStyle="1" w:styleId="ExrLv3TxSubsubexerciseText">
    <w:name w:val="ExrLv3Tx Subsubexercise Text"/>
    <w:basedOn w:val="ExrLv2TxSubexerciseText"/>
    <w:rsid w:val="0063350E"/>
    <w:pPr>
      <w:ind w:left="1440"/>
    </w:pPr>
  </w:style>
  <w:style w:type="paragraph" w:customStyle="1" w:styleId="NTNoteText">
    <w:name w:val="NT Note Text"/>
    <w:basedOn w:val="BaseText"/>
    <w:rsid w:val="0063350E"/>
    <w:pPr>
      <w:spacing w:after="280" w:line="560" w:lineRule="exact"/>
    </w:pPr>
  </w:style>
  <w:style w:type="paragraph" w:customStyle="1" w:styleId="FNFootnoteText">
    <w:name w:val="FN Footnote Text"/>
    <w:basedOn w:val="BaseText"/>
    <w:rsid w:val="0063350E"/>
    <w:pPr>
      <w:spacing w:line="560" w:lineRule="exact"/>
    </w:pPr>
  </w:style>
  <w:style w:type="paragraph" w:customStyle="1" w:styleId="RHRRunningHeadRecto">
    <w:name w:val="RHR Running Head Recto"/>
    <w:basedOn w:val="BaseText"/>
    <w:link w:val="RHRRunningHeadRectoChar"/>
    <w:rsid w:val="0063350E"/>
    <w:pPr>
      <w:spacing w:line="560" w:lineRule="exact"/>
    </w:pPr>
  </w:style>
  <w:style w:type="paragraph" w:customStyle="1" w:styleId="RHVRunningHeadVerso">
    <w:name w:val="RHV Running Head Verso"/>
    <w:basedOn w:val="RHRRunningHeadRecto"/>
    <w:link w:val="RHVRunningHeadVersoChar"/>
    <w:rsid w:val="0063350E"/>
  </w:style>
  <w:style w:type="paragraph" w:customStyle="1" w:styleId="COContributorName">
    <w:name w:val="CO Contributor Name"/>
    <w:basedOn w:val="BaseText"/>
    <w:rsid w:val="0063350E"/>
    <w:pPr>
      <w:spacing w:before="280" w:line="560" w:lineRule="exact"/>
    </w:pPr>
    <w:rPr>
      <w:b/>
    </w:rPr>
  </w:style>
  <w:style w:type="paragraph" w:customStyle="1" w:styleId="COBContributorBio">
    <w:name w:val="COB Contributor Bio"/>
    <w:basedOn w:val="BaseText"/>
    <w:rsid w:val="0063350E"/>
    <w:pPr>
      <w:spacing w:after="280" w:line="560" w:lineRule="exact"/>
    </w:pPr>
  </w:style>
  <w:style w:type="paragraph" w:customStyle="1" w:styleId="FBHFrontmatterBackmatterHead">
    <w:name w:val="FBH Frontmatter/Backmatter Head"/>
    <w:basedOn w:val="CTChapterTitle"/>
    <w:rsid w:val="0063350E"/>
  </w:style>
  <w:style w:type="paragraph" w:customStyle="1" w:styleId="BaseHeading">
    <w:name w:val="Base Heading"/>
    <w:qFormat/>
    <w:rsid w:val="0063350E"/>
    <w:pPr>
      <w:spacing w:line="560" w:lineRule="exact"/>
    </w:pPr>
    <w:rPr>
      <w:rFonts w:ascii="Times New Roman" w:eastAsia="Times New Roman" w:hAnsi="Times New Roman"/>
      <w:sz w:val="36"/>
    </w:rPr>
  </w:style>
  <w:style w:type="paragraph" w:customStyle="1" w:styleId="BaseText">
    <w:name w:val="Base Text"/>
    <w:link w:val="BaseTextChar"/>
    <w:qFormat/>
    <w:rsid w:val="0063350E"/>
    <w:rPr>
      <w:rFonts w:ascii="Times New Roman" w:eastAsia="Times New Roman" w:hAnsi="Times New Roman"/>
      <w:sz w:val="24"/>
    </w:rPr>
  </w:style>
  <w:style w:type="paragraph" w:customStyle="1" w:styleId="BibTxBibliographyText">
    <w:name w:val="BibTx Bibliography Text"/>
    <w:basedOn w:val="BaseText"/>
    <w:rsid w:val="0063350E"/>
    <w:pPr>
      <w:spacing w:after="140" w:line="560" w:lineRule="exact"/>
      <w:ind w:left="720" w:hanging="720"/>
    </w:pPr>
  </w:style>
  <w:style w:type="paragraph" w:customStyle="1" w:styleId="H4MHeadingLevel4Math">
    <w:name w:val="H4M Heading Level 4 Math"/>
    <w:basedOn w:val="H4HeadingLevel4"/>
    <w:rsid w:val="0063350E"/>
    <w:pPr>
      <w:spacing w:after="360"/>
    </w:pPr>
  </w:style>
  <w:style w:type="paragraph" w:styleId="BlockText">
    <w:name w:val="Block Text"/>
    <w:basedOn w:val="Normal"/>
    <w:uiPriority w:val="99"/>
    <w:rsid w:val="0063350E"/>
    <w:pPr>
      <w:spacing w:after="120"/>
      <w:ind w:left="1440" w:right="1440"/>
    </w:pPr>
  </w:style>
  <w:style w:type="paragraph" w:customStyle="1" w:styleId="H5MHeadingLevel5Math">
    <w:name w:val="H5M Heading Level 5 Math"/>
    <w:basedOn w:val="H5HeadingLevel5"/>
    <w:rsid w:val="0063350E"/>
    <w:pPr>
      <w:spacing w:after="360"/>
    </w:pPr>
  </w:style>
  <w:style w:type="paragraph" w:customStyle="1" w:styleId="NoteCNotetoComp">
    <w:name w:val="NoteC Note to Comp"/>
    <w:basedOn w:val="BaseText"/>
    <w:rsid w:val="0063350E"/>
    <w:pPr>
      <w:spacing w:before="360" w:after="360" w:line="360" w:lineRule="exact"/>
    </w:pPr>
    <w:rPr>
      <w:color w:val="FF0000"/>
      <w:sz w:val="28"/>
    </w:rPr>
  </w:style>
  <w:style w:type="paragraph" w:customStyle="1" w:styleId="NoteDNotetoDesign">
    <w:name w:val="NoteD Note to Design"/>
    <w:basedOn w:val="Normal"/>
    <w:rsid w:val="0063350E"/>
    <w:pPr>
      <w:spacing w:before="360" w:after="360" w:line="360" w:lineRule="exact"/>
    </w:pPr>
    <w:rPr>
      <w:color w:val="FF00FF"/>
      <w:sz w:val="28"/>
    </w:rPr>
  </w:style>
  <w:style w:type="paragraph" w:customStyle="1" w:styleId="NoteENotetoEditor">
    <w:name w:val="NoteE Note to Editor"/>
    <w:basedOn w:val="NoteCNotetoComp"/>
    <w:rsid w:val="0063350E"/>
    <w:rPr>
      <w:color w:val="008000"/>
    </w:rPr>
  </w:style>
  <w:style w:type="paragraph" w:customStyle="1" w:styleId="FBHFrontmatterHead">
    <w:name w:val="FBH Frontmatter Head"/>
    <w:basedOn w:val="CTChapterTitle"/>
    <w:rsid w:val="0063350E"/>
  </w:style>
  <w:style w:type="paragraph" w:customStyle="1" w:styleId="LList">
    <w:name w:val="L List"/>
    <w:basedOn w:val="ULUnnumberedList"/>
    <w:qFormat/>
    <w:rsid w:val="0063350E"/>
  </w:style>
  <w:style w:type="paragraph" w:customStyle="1" w:styleId="L-EListinExtract">
    <w:name w:val="L-E List in Extract"/>
    <w:basedOn w:val="ULUnnumberedList"/>
    <w:qFormat/>
    <w:rsid w:val="0063350E"/>
    <w:pPr>
      <w:ind w:left="1080"/>
    </w:pPr>
  </w:style>
  <w:style w:type="paragraph" w:customStyle="1" w:styleId="E-MExtractMultiple">
    <w:name w:val="E-M Extract Multiple"/>
    <w:basedOn w:val="EExtract"/>
    <w:qFormat/>
    <w:rsid w:val="0063350E"/>
    <w:pPr>
      <w:spacing w:after="120"/>
    </w:pPr>
  </w:style>
  <w:style w:type="paragraph" w:customStyle="1" w:styleId="H-EHeadinExtract">
    <w:name w:val="H-E Head in Extract"/>
    <w:basedOn w:val="LH-EListHeadinExtract"/>
    <w:qFormat/>
    <w:rsid w:val="0063350E"/>
  </w:style>
  <w:style w:type="paragraph" w:customStyle="1" w:styleId="HAAHead">
    <w:name w:val="HA A Head"/>
    <w:basedOn w:val="SpH1SpecialHeading1"/>
    <w:qFormat/>
    <w:rsid w:val="0063350E"/>
    <w:pPr>
      <w:outlineLvl w:val="0"/>
    </w:pPr>
  </w:style>
  <w:style w:type="paragraph" w:customStyle="1" w:styleId="SBHSpaceBreakHalfLine">
    <w:name w:val="SBH Space Break HalfLine"/>
    <w:basedOn w:val="SBSpaceBreak"/>
    <w:qFormat/>
    <w:rsid w:val="0063350E"/>
    <w:pPr>
      <w:spacing w:line="280" w:lineRule="exact"/>
    </w:pPr>
  </w:style>
  <w:style w:type="paragraph" w:customStyle="1" w:styleId="NHNotesHead">
    <w:name w:val="NH Notes Head"/>
    <w:basedOn w:val="BaseHeading"/>
    <w:rsid w:val="0063350E"/>
    <w:pPr>
      <w:autoSpaceDE w:val="0"/>
      <w:autoSpaceDN w:val="0"/>
      <w:adjustRightInd w:val="0"/>
      <w:spacing w:before="360" w:after="280"/>
    </w:pPr>
    <w:rPr>
      <w:b/>
      <w:sz w:val="32"/>
      <w:szCs w:val="24"/>
    </w:rPr>
  </w:style>
  <w:style w:type="paragraph" w:customStyle="1" w:styleId="BkTBookTitle">
    <w:name w:val="BkT Book Title"/>
    <w:basedOn w:val="BaseText"/>
    <w:rsid w:val="0063350E"/>
    <w:pPr>
      <w:spacing w:line="560" w:lineRule="exact"/>
      <w:jc w:val="right"/>
    </w:pPr>
    <w:rPr>
      <w:szCs w:val="24"/>
    </w:rPr>
  </w:style>
  <w:style w:type="paragraph" w:customStyle="1" w:styleId="SecTSectionTitle">
    <w:name w:val="SecT Section Title"/>
    <w:basedOn w:val="BaseText"/>
    <w:rsid w:val="0063350E"/>
    <w:pPr>
      <w:spacing w:line="560" w:lineRule="exact"/>
      <w:jc w:val="right"/>
    </w:pPr>
    <w:rPr>
      <w:szCs w:val="24"/>
    </w:rPr>
  </w:style>
  <w:style w:type="paragraph" w:customStyle="1" w:styleId="BibRefHeadBibRefHead">
    <w:name w:val="BibRefHead BibRef Head"/>
    <w:basedOn w:val="BaseHeading"/>
    <w:rsid w:val="0063350E"/>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63350E"/>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63350E"/>
    <w:pPr>
      <w:spacing w:before="280" w:line="560" w:lineRule="exact"/>
      <w:ind w:left="720" w:right="720"/>
    </w:pPr>
  </w:style>
  <w:style w:type="paragraph" w:customStyle="1" w:styleId="Algorithm">
    <w:name w:val="Algorithm"/>
    <w:basedOn w:val="DEDisplayEquation"/>
    <w:rsid w:val="0063350E"/>
  </w:style>
  <w:style w:type="paragraph" w:customStyle="1" w:styleId="Assumption">
    <w:name w:val="Assumption"/>
    <w:basedOn w:val="DEDisplayEquation"/>
    <w:rsid w:val="0063350E"/>
  </w:style>
  <w:style w:type="paragraph" w:customStyle="1" w:styleId="Axiom">
    <w:name w:val="Axiom"/>
    <w:basedOn w:val="DEDisplayEquation"/>
    <w:rsid w:val="0063350E"/>
  </w:style>
  <w:style w:type="paragraph" w:customStyle="1" w:styleId="Case">
    <w:name w:val="Case"/>
    <w:basedOn w:val="DEDisplayEquation"/>
    <w:rsid w:val="0063350E"/>
  </w:style>
  <w:style w:type="paragraph" w:customStyle="1" w:styleId="Claim">
    <w:name w:val="Claim"/>
    <w:basedOn w:val="DEDisplayEquation"/>
    <w:rsid w:val="0063350E"/>
  </w:style>
  <w:style w:type="paragraph" w:customStyle="1" w:styleId="Conjunction">
    <w:name w:val="Conjunction"/>
    <w:basedOn w:val="DEDisplayEquation"/>
    <w:rsid w:val="0063350E"/>
  </w:style>
  <w:style w:type="paragraph" w:customStyle="1" w:styleId="Corollary">
    <w:name w:val="Corollary"/>
    <w:basedOn w:val="DEDisplayEquation"/>
    <w:rsid w:val="0063350E"/>
  </w:style>
  <w:style w:type="paragraph" w:customStyle="1" w:styleId="Definition">
    <w:name w:val="Definition"/>
    <w:basedOn w:val="DEDisplayEquation"/>
    <w:rsid w:val="0063350E"/>
  </w:style>
  <w:style w:type="paragraph" w:customStyle="1" w:styleId="Hypothesis">
    <w:name w:val="Hypothesis"/>
    <w:basedOn w:val="DEDisplayEquation"/>
    <w:rsid w:val="0063350E"/>
  </w:style>
  <w:style w:type="paragraph" w:customStyle="1" w:styleId="Lemma">
    <w:name w:val="Lemma"/>
    <w:basedOn w:val="DEDisplayEquation"/>
    <w:rsid w:val="0063350E"/>
  </w:style>
  <w:style w:type="paragraph" w:customStyle="1" w:styleId="Note">
    <w:name w:val="Note"/>
    <w:basedOn w:val="DEDisplayEquation"/>
    <w:rsid w:val="0063350E"/>
  </w:style>
  <w:style w:type="paragraph" w:customStyle="1" w:styleId="Observation">
    <w:name w:val="Observation"/>
    <w:basedOn w:val="DEDisplayEquation"/>
    <w:rsid w:val="0063350E"/>
  </w:style>
  <w:style w:type="paragraph" w:customStyle="1" w:styleId="Proof">
    <w:name w:val="Proof"/>
    <w:basedOn w:val="DEDisplayEquation"/>
    <w:rsid w:val="0063350E"/>
  </w:style>
  <w:style w:type="paragraph" w:customStyle="1" w:styleId="Proposition">
    <w:name w:val="Proposition"/>
    <w:basedOn w:val="DEDisplayEquation"/>
    <w:rsid w:val="0063350E"/>
  </w:style>
  <w:style w:type="paragraph" w:customStyle="1" w:styleId="Remark">
    <w:name w:val="Remark"/>
    <w:basedOn w:val="DEDisplayEquation"/>
    <w:rsid w:val="0063350E"/>
  </w:style>
  <w:style w:type="paragraph" w:customStyle="1" w:styleId="Result">
    <w:name w:val="Result"/>
    <w:basedOn w:val="DEDisplayEquation"/>
    <w:rsid w:val="0063350E"/>
  </w:style>
  <w:style w:type="paragraph" w:customStyle="1" w:styleId="Rule">
    <w:name w:val="Rule"/>
    <w:basedOn w:val="DEDisplayEquation"/>
    <w:rsid w:val="0063350E"/>
  </w:style>
  <w:style w:type="paragraph" w:customStyle="1" w:styleId="SplCase">
    <w:name w:val="SplCase"/>
    <w:basedOn w:val="DEDisplayEquation"/>
    <w:rsid w:val="0063350E"/>
  </w:style>
  <w:style w:type="paragraph" w:customStyle="1" w:styleId="Theorem">
    <w:name w:val="Theorem"/>
    <w:basedOn w:val="DEDisplayEquation"/>
    <w:rsid w:val="0063350E"/>
  </w:style>
  <w:style w:type="paragraph" w:customStyle="1" w:styleId="AppTAppendixTitle">
    <w:name w:val="AppT Appendix Title"/>
    <w:basedOn w:val="H1HeadingLevel1"/>
    <w:qFormat/>
    <w:rsid w:val="0063350E"/>
  </w:style>
  <w:style w:type="paragraph" w:customStyle="1" w:styleId="DIASDialogueSpeaker">
    <w:name w:val="DIAS Dialogue Speaker"/>
    <w:basedOn w:val="DIADialogue"/>
    <w:next w:val="DIADialogue"/>
    <w:qFormat/>
    <w:rsid w:val="0063350E"/>
  </w:style>
  <w:style w:type="paragraph" w:customStyle="1" w:styleId="DIAS-EDialogueSpeakerinExtract">
    <w:name w:val="DIAS-E Dialogue Speaker in Extract"/>
    <w:basedOn w:val="DIA-EDialogueinExtract"/>
    <w:next w:val="DIA-EDialogueinExtract"/>
    <w:qFormat/>
    <w:rsid w:val="0063350E"/>
  </w:style>
  <w:style w:type="paragraph" w:customStyle="1" w:styleId="IntTxInterviewText">
    <w:name w:val="IntTx Interview Text"/>
    <w:basedOn w:val="BaseText"/>
    <w:autoRedefine/>
    <w:rsid w:val="0063350E"/>
    <w:pPr>
      <w:spacing w:line="560" w:lineRule="exact"/>
      <w:ind w:firstLine="720"/>
    </w:pPr>
    <w:rPr>
      <w:color w:val="000080"/>
    </w:rPr>
  </w:style>
  <w:style w:type="paragraph" w:customStyle="1" w:styleId="IntSInterviewSpeaker">
    <w:name w:val="IntS Interview Speaker"/>
    <w:basedOn w:val="IntTxInterviewText"/>
    <w:qFormat/>
    <w:rsid w:val="0063350E"/>
  </w:style>
  <w:style w:type="paragraph" w:customStyle="1" w:styleId="ITIndexTitle">
    <w:name w:val="IT Index Title"/>
    <w:basedOn w:val="BaseHeading"/>
    <w:next w:val="IABIndexAlphabeticalBreak"/>
    <w:rsid w:val="0063350E"/>
    <w:pPr>
      <w:autoSpaceDE w:val="0"/>
      <w:autoSpaceDN w:val="0"/>
      <w:adjustRightInd w:val="0"/>
      <w:spacing w:before="360" w:after="280"/>
    </w:pPr>
    <w:rPr>
      <w:b/>
      <w:szCs w:val="24"/>
    </w:rPr>
  </w:style>
  <w:style w:type="character" w:customStyle="1" w:styleId="EqCOEquationCallOut">
    <w:name w:val="EqCO Equation Call Out"/>
    <w:rsid w:val="0063350E"/>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63350E"/>
  </w:style>
  <w:style w:type="paragraph" w:customStyle="1" w:styleId="IHIndexHead">
    <w:name w:val="IH Index Head"/>
    <w:basedOn w:val="BaseHeading"/>
    <w:next w:val="IABIndexAlphabeticalBreak"/>
    <w:rsid w:val="0063350E"/>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63350E"/>
    <w:pPr>
      <w:autoSpaceDE w:val="0"/>
      <w:autoSpaceDN w:val="0"/>
      <w:adjustRightInd w:val="0"/>
    </w:pPr>
    <w:rPr>
      <w:szCs w:val="24"/>
    </w:rPr>
  </w:style>
  <w:style w:type="paragraph" w:customStyle="1" w:styleId="NCNoteTextContinuation">
    <w:name w:val="NC Note Text Continuation"/>
    <w:basedOn w:val="BaseText"/>
    <w:rsid w:val="0063350E"/>
    <w:pPr>
      <w:spacing w:after="280" w:line="560" w:lineRule="exact"/>
    </w:pPr>
  </w:style>
  <w:style w:type="paragraph" w:customStyle="1" w:styleId="BibRefNotesBibRefNotes">
    <w:name w:val="BibRefNotes BibRef Notes"/>
    <w:basedOn w:val="BaseText"/>
    <w:rsid w:val="0063350E"/>
    <w:pPr>
      <w:spacing w:after="140" w:line="560" w:lineRule="exact"/>
      <w:ind w:left="720" w:hanging="720"/>
    </w:pPr>
  </w:style>
  <w:style w:type="character" w:customStyle="1" w:styleId="monospace">
    <w:name w:val="monospace"/>
    <w:qFormat/>
    <w:rsid w:val="0063350E"/>
    <w:rPr>
      <w:rFonts w:ascii="Courier New" w:hAnsi="Courier New"/>
    </w:rPr>
  </w:style>
  <w:style w:type="character" w:customStyle="1" w:styleId="sansserif">
    <w:name w:val="sansserif"/>
    <w:qFormat/>
    <w:rsid w:val="0063350E"/>
    <w:rPr>
      <w:rFonts w:ascii="Arial" w:hAnsi="Arial"/>
    </w:rPr>
  </w:style>
  <w:style w:type="character" w:customStyle="1" w:styleId="BaseTextChar">
    <w:name w:val="Base Text Char"/>
    <w:basedOn w:val="DefaultParagraphFont"/>
    <w:link w:val="BaseText"/>
    <w:rsid w:val="00891A2E"/>
    <w:rPr>
      <w:rFonts w:ascii="Times New Roman" w:eastAsia="Times New Roman" w:hAnsi="Times New Roman"/>
      <w:sz w:val="24"/>
    </w:rPr>
  </w:style>
  <w:style w:type="character" w:customStyle="1" w:styleId="PriDocBegPrimaryDocumentBeginChar">
    <w:name w:val="PriDocBeg Primary Document Begin Char"/>
    <w:basedOn w:val="BaseTextChar"/>
    <w:link w:val="PriDocBegPrimaryDocumentBegin"/>
    <w:rsid w:val="00891A2E"/>
    <w:rPr>
      <w:rFonts w:ascii="Times New Roman" w:eastAsia="Times New Roman" w:hAnsi="Times New Roman"/>
      <w:b/>
      <w:sz w:val="28"/>
      <w:shd w:val="pct12" w:color="auto" w:fill="FFFFFF"/>
    </w:rPr>
  </w:style>
  <w:style w:type="character" w:customStyle="1" w:styleId="PriDocEndPrimaryDocumentEndChar">
    <w:name w:val="PriDocEnd Primary Document End Char"/>
    <w:basedOn w:val="PriDocBegPrimaryDocumentBeginChar"/>
    <w:link w:val="PriDocEndPrimaryDocumentEnd"/>
    <w:rsid w:val="00891A2E"/>
    <w:rPr>
      <w:rFonts w:ascii="Times New Roman" w:eastAsia="Times New Roman" w:hAnsi="Times New Roman"/>
      <w:b/>
      <w:sz w:val="28"/>
      <w:shd w:val="pct12" w:color="auto" w:fill="FFFFFF"/>
    </w:rPr>
  </w:style>
  <w:style w:type="character" w:customStyle="1" w:styleId="NotesEndNotesEndChar">
    <w:name w:val="NotesEnd Notes End Char"/>
    <w:basedOn w:val="PriDocEndPrimaryDocumentEndChar"/>
    <w:link w:val="NotesEndNotesEnd"/>
    <w:rsid w:val="00891A2E"/>
    <w:rPr>
      <w:rFonts w:ascii="Times New Roman" w:eastAsia="Times New Roman" w:hAnsi="Times New Roman"/>
      <w:b/>
      <w:sz w:val="28"/>
      <w:shd w:val="pct12" w:color="auto" w:fill="FFFFFF"/>
    </w:rPr>
  </w:style>
  <w:style w:type="character" w:customStyle="1" w:styleId="RHRRunningHeadRectoChar">
    <w:name w:val="RHR Running Head Recto Char"/>
    <w:basedOn w:val="BaseTextChar"/>
    <w:link w:val="RHRRunningHeadRecto"/>
    <w:rsid w:val="00781525"/>
    <w:rPr>
      <w:rFonts w:ascii="Times New Roman" w:eastAsia="Times New Roman" w:hAnsi="Times New Roman"/>
      <w:sz w:val="24"/>
    </w:rPr>
  </w:style>
  <w:style w:type="character" w:customStyle="1" w:styleId="RHVRunningHeadVersoChar">
    <w:name w:val="RHV Running Head Verso Char"/>
    <w:basedOn w:val="RHRRunningHeadRectoChar"/>
    <w:link w:val="RHVRunningHeadVerso"/>
    <w:rsid w:val="00781525"/>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8952">
      <w:bodyDiv w:val="1"/>
      <w:marLeft w:val="0"/>
      <w:marRight w:val="0"/>
      <w:marTop w:val="0"/>
      <w:marBottom w:val="0"/>
      <w:divBdr>
        <w:top w:val="none" w:sz="0" w:space="0" w:color="auto"/>
        <w:left w:val="none" w:sz="0" w:space="0" w:color="auto"/>
        <w:bottom w:val="none" w:sz="0" w:space="0" w:color="auto"/>
        <w:right w:val="none" w:sz="0" w:space="0" w:color="auto"/>
      </w:divBdr>
      <w:divsChild>
        <w:div w:id="1599483587">
          <w:marLeft w:val="0"/>
          <w:marRight w:val="0"/>
          <w:marTop w:val="0"/>
          <w:marBottom w:val="0"/>
          <w:divBdr>
            <w:top w:val="none" w:sz="0" w:space="0" w:color="auto"/>
            <w:left w:val="none" w:sz="0" w:space="0" w:color="auto"/>
            <w:bottom w:val="none" w:sz="0" w:space="0" w:color="auto"/>
            <w:right w:val="none" w:sz="0" w:space="0" w:color="auto"/>
          </w:divBdr>
        </w:div>
      </w:divsChild>
    </w:div>
    <w:div w:id="269628232">
      <w:bodyDiv w:val="1"/>
      <w:marLeft w:val="0"/>
      <w:marRight w:val="0"/>
      <w:marTop w:val="0"/>
      <w:marBottom w:val="0"/>
      <w:divBdr>
        <w:top w:val="none" w:sz="0" w:space="0" w:color="auto"/>
        <w:left w:val="none" w:sz="0" w:space="0" w:color="auto"/>
        <w:bottom w:val="none" w:sz="0" w:space="0" w:color="auto"/>
        <w:right w:val="none" w:sz="0" w:space="0" w:color="auto"/>
      </w:divBdr>
      <w:divsChild>
        <w:div w:id="1924949827">
          <w:marLeft w:val="547"/>
          <w:marRight w:val="0"/>
          <w:marTop w:val="0"/>
          <w:marBottom w:val="0"/>
          <w:divBdr>
            <w:top w:val="none" w:sz="0" w:space="0" w:color="auto"/>
            <w:left w:val="none" w:sz="0" w:space="0" w:color="auto"/>
            <w:bottom w:val="none" w:sz="0" w:space="0" w:color="auto"/>
            <w:right w:val="none" w:sz="0" w:space="0" w:color="auto"/>
          </w:divBdr>
        </w:div>
      </w:divsChild>
    </w:div>
    <w:div w:id="424542804">
      <w:bodyDiv w:val="1"/>
      <w:marLeft w:val="0"/>
      <w:marRight w:val="0"/>
      <w:marTop w:val="0"/>
      <w:marBottom w:val="0"/>
      <w:divBdr>
        <w:top w:val="none" w:sz="0" w:space="0" w:color="auto"/>
        <w:left w:val="none" w:sz="0" w:space="0" w:color="auto"/>
        <w:bottom w:val="none" w:sz="0" w:space="0" w:color="auto"/>
        <w:right w:val="none" w:sz="0" w:space="0" w:color="auto"/>
      </w:divBdr>
      <w:divsChild>
        <w:div w:id="899562067">
          <w:marLeft w:val="547"/>
          <w:marRight w:val="0"/>
          <w:marTop w:val="0"/>
          <w:marBottom w:val="0"/>
          <w:divBdr>
            <w:top w:val="none" w:sz="0" w:space="0" w:color="auto"/>
            <w:left w:val="none" w:sz="0" w:space="0" w:color="auto"/>
            <w:bottom w:val="none" w:sz="0" w:space="0" w:color="auto"/>
            <w:right w:val="none" w:sz="0" w:space="0" w:color="auto"/>
          </w:divBdr>
        </w:div>
      </w:divsChild>
    </w:div>
    <w:div w:id="731850140">
      <w:bodyDiv w:val="1"/>
      <w:marLeft w:val="0"/>
      <w:marRight w:val="0"/>
      <w:marTop w:val="0"/>
      <w:marBottom w:val="0"/>
      <w:divBdr>
        <w:top w:val="none" w:sz="0" w:space="0" w:color="auto"/>
        <w:left w:val="none" w:sz="0" w:space="0" w:color="auto"/>
        <w:bottom w:val="none" w:sz="0" w:space="0" w:color="auto"/>
        <w:right w:val="none" w:sz="0" w:space="0" w:color="auto"/>
      </w:divBdr>
      <w:divsChild>
        <w:div w:id="626010930">
          <w:marLeft w:val="547"/>
          <w:marRight w:val="0"/>
          <w:marTop w:val="0"/>
          <w:marBottom w:val="0"/>
          <w:divBdr>
            <w:top w:val="none" w:sz="0" w:space="0" w:color="auto"/>
            <w:left w:val="none" w:sz="0" w:space="0" w:color="auto"/>
            <w:bottom w:val="none" w:sz="0" w:space="0" w:color="auto"/>
            <w:right w:val="none" w:sz="0" w:space="0" w:color="auto"/>
          </w:divBdr>
        </w:div>
      </w:divsChild>
    </w:div>
    <w:div w:id="770973865">
      <w:bodyDiv w:val="1"/>
      <w:marLeft w:val="0"/>
      <w:marRight w:val="0"/>
      <w:marTop w:val="0"/>
      <w:marBottom w:val="0"/>
      <w:divBdr>
        <w:top w:val="none" w:sz="0" w:space="0" w:color="auto"/>
        <w:left w:val="none" w:sz="0" w:space="0" w:color="auto"/>
        <w:bottom w:val="none" w:sz="0" w:space="0" w:color="auto"/>
        <w:right w:val="none" w:sz="0" w:space="0" w:color="auto"/>
      </w:divBdr>
    </w:div>
    <w:div w:id="1290474895">
      <w:bodyDiv w:val="1"/>
      <w:marLeft w:val="0"/>
      <w:marRight w:val="0"/>
      <w:marTop w:val="0"/>
      <w:marBottom w:val="0"/>
      <w:divBdr>
        <w:top w:val="none" w:sz="0" w:space="0" w:color="auto"/>
        <w:left w:val="none" w:sz="0" w:space="0" w:color="auto"/>
        <w:bottom w:val="none" w:sz="0" w:space="0" w:color="auto"/>
        <w:right w:val="none" w:sz="0" w:space="0" w:color="auto"/>
      </w:divBdr>
      <w:divsChild>
        <w:div w:id="631403987">
          <w:marLeft w:val="547"/>
          <w:marRight w:val="0"/>
          <w:marTop w:val="0"/>
          <w:marBottom w:val="0"/>
          <w:divBdr>
            <w:top w:val="none" w:sz="0" w:space="0" w:color="auto"/>
            <w:left w:val="none" w:sz="0" w:space="0" w:color="auto"/>
            <w:bottom w:val="none" w:sz="0" w:space="0" w:color="auto"/>
            <w:right w:val="none" w:sz="0" w:space="0" w:color="auto"/>
          </w:divBdr>
        </w:div>
      </w:divsChild>
    </w:div>
    <w:div w:id="1687635282">
      <w:bodyDiv w:val="1"/>
      <w:marLeft w:val="0"/>
      <w:marRight w:val="0"/>
      <w:marTop w:val="0"/>
      <w:marBottom w:val="0"/>
      <w:divBdr>
        <w:top w:val="none" w:sz="0" w:space="0" w:color="auto"/>
        <w:left w:val="none" w:sz="0" w:space="0" w:color="auto"/>
        <w:bottom w:val="none" w:sz="0" w:space="0" w:color="auto"/>
        <w:right w:val="none" w:sz="0" w:space="0" w:color="auto"/>
      </w:divBdr>
    </w:div>
    <w:div w:id="1744254531">
      <w:bodyDiv w:val="1"/>
      <w:marLeft w:val="0"/>
      <w:marRight w:val="0"/>
      <w:marTop w:val="0"/>
      <w:marBottom w:val="0"/>
      <w:divBdr>
        <w:top w:val="none" w:sz="0" w:space="0" w:color="auto"/>
        <w:left w:val="none" w:sz="0" w:space="0" w:color="auto"/>
        <w:bottom w:val="none" w:sz="0" w:space="0" w:color="auto"/>
        <w:right w:val="none" w:sz="0" w:space="0" w:color="auto"/>
      </w:divBdr>
      <w:divsChild>
        <w:div w:id="605767981">
          <w:marLeft w:val="0"/>
          <w:marRight w:val="0"/>
          <w:marTop w:val="0"/>
          <w:marBottom w:val="0"/>
          <w:divBdr>
            <w:top w:val="none" w:sz="0" w:space="0" w:color="auto"/>
            <w:left w:val="none" w:sz="0" w:space="0" w:color="auto"/>
            <w:bottom w:val="none" w:sz="0" w:space="0" w:color="auto"/>
            <w:right w:val="none" w:sz="0" w:space="0" w:color="auto"/>
          </w:divBdr>
          <w:divsChild>
            <w:div w:id="1539584555">
              <w:marLeft w:val="0"/>
              <w:marRight w:val="0"/>
              <w:marTop w:val="0"/>
              <w:marBottom w:val="0"/>
              <w:divBdr>
                <w:top w:val="none" w:sz="0" w:space="0" w:color="auto"/>
                <w:left w:val="none" w:sz="0" w:space="0" w:color="auto"/>
                <w:bottom w:val="none" w:sz="0" w:space="0" w:color="auto"/>
                <w:right w:val="none" w:sz="0" w:space="0" w:color="auto"/>
              </w:divBdr>
              <w:divsChild>
                <w:div w:id="109205149">
                  <w:marLeft w:val="0"/>
                  <w:marRight w:val="0"/>
                  <w:marTop w:val="0"/>
                  <w:marBottom w:val="0"/>
                  <w:divBdr>
                    <w:top w:val="none" w:sz="0" w:space="0" w:color="auto"/>
                    <w:left w:val="none" w:sz="0" w:space="0" w:color="auto"/>
                    <w:bottom w:val="none" w:sz="0" w:space="0" w:color="auto"/>
                    <w:right w:val="none" w:sz="0" w:space="0" w:color="auto"/>
                  </w:divBdr>
                </w:div>
                <w:div w:id="113836169">
                  <w:marLeft w:val="0"/>
                  <w:marRight w:val="0"/>
                  <w:marTop w:val="0"/>
                  <w:marBottom w:val="0"/>
                  <w:divBdr>
                    <w:top w:val="none" w:sz="0" w:space="0" w:color="auto"/>
                    <w:left w:val="none" w:sz="0" w:space="0" w:color="auto"/>
                    <w:bottom w:val="none" w:sz="0" w:space="0" w:color="auto"/>
                    <w:right w:val="none" w:sz="0" w:space="0" w:color="auto"/>
                  </w:divBdr>
                </w:div>
                <w:div w:id="734938353">
                  <w:marLeft w:val="0"/>
                  <w:marRight w:val="0"/>
                  <w:marTop w:val="0"/>
                  <w:marBottom w:val="0"/>
                  <w:divBdr>
                    <w:top w:val="none" w:sz="0" w:space="0" w:color="auto"/>
                    <w:left w:val="none" w:sz="0" w:space="0" w:color="auto"/>
                    <w:bottom w:val="none" w:sz="0" w:space="0" w:color="auto"/>
                    <w:right w:val="none" w:sz="0" w:space="0" w:color="auto"/>
                  </w:divBdr>
                </w:div>
                <w:div w:id="841090821">
                  <w:marLeft w:val="0"/>
                  <w:marRight w:val="0"/>
                  <w:marTop w:val="0"/>
                  <w:marBottom w:val="0"/>
                  <w:divBdr>
                    <w:top w:val="none" w:sz="0" w:space="0" w:color="auto"/>
                    <w:left w:val="none" w:sz="0" w:space="0" w:color="auto"/>
                    <w:bottom w:val="none" w:sz="0" w:space="0" w:color="auto"/>
                    <w:right w:val="none" w:sz="0" w:space="0" w:color="auto"/>
                  </w:divBdr>
                </w:div>
                <w:div w:id="1565023410">
                  <w:marLeft w:val="0"/>
                  <w:marRight w:val="0"/>
                  <w:marTop w:val="0"/>
                  <w:marBottom w:val="0"/>
                  <w:divBdr>
                    <w:top w:val="none" w:sz="0" w:space="0" w:color="auto"/>
                    <w:left w:val="none" w:sz="0" w:space="0" w:color="auto"/>
                    <w:bottom w:val="none" w:sz="0" w:space="0" w:color="auto"/>
                    <w:right w:val="none" w:sz="0" w:space="0" w:color="auto"/>
                  </w:divBdr>
                </w:div>
                <w:div w:id="1594361986">
                  <w:marLeft w:val="0"/>
                  <w:marRight w:val="0"/>
                  <w:marTop w:val="0"/>
                  <w:marBottom w:val="0"/>
                  <w:divBdr>
                    <w:top w:val="none" w:sz="0" w:space="0" w:color="auto"/>
                    <w:left w:val="none" w:sz="0" w:space="0" w:color="auto"/>
                    <w:bottom w:val="none" w:sz="0" w:space="0" w:color="auto"/>
                    <w:right w:val="none" w:sz="0" w:space="0" w:color="auto"/>
                  </w:divBdr>
                </w:div>
                <w:div w:id="1647665341">
                  <w:marLeft w:val="0"/>
                  <w:marRight w:val="0"/>
                  <w:marTop w:val="0"/>
                  <w:marBottom w:val="0"/>
                  <w:divBdr>
                    <w:top w:val="none" w:sz="0" w:space="0" w:color="auto"/>
                    <w:left w:val="none" w:sz="0" w:space="0" w:color="auto"/>
                    <w:bottom w:val="none" w:sz="0" w:space="0" w:color="auto"/>
                    <w:right w:val="none" w:sz="0" w:space="0" w:color="auto"/>
                  </w:divBdr>
                </w:div>
                <w:div w:id="2019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7922">
          <w:marLeft w:val="0"/>
          <w:marRight w:val="0"/>
          <w:marTop w:val="0"/>
          <w:marBottom w:val="0"/>
          <w:divBdr>
            <w:top w:val="none" w:sz="0" w:space="0" w:color="auto"/>
            <w:left w:val="none" w:sz="0" w:space="0" w:color="auto"/>
            <w:bottom w:val="none" w:sz="0" w:space="0" w:color="auto"/>
            <w:right w:val="none" w:sz="0" w:space="0" w:color="auto"/>
          </w:divBdr>
          <w:divsChild>
            <w:div w:id="964968901">
              <w:marLeft w:val="0"/>
              <w:marRight w:val="0"/>
              <w:marTop w:val="0"/>
              <w:marBottom w:val="0"/>
              <w:divBdr>
                <w:top w:val="none" w:sz="0" w:space="0" w:color="auto"/>
                <w:left w:val="none" w:sz="0" w:space="0" w:color="auto"/>
                <w:bottom w:val="none" w:sz="0" w:space="0" w:color="auto"/>
                <w:right w:val="none" w:sz="0" w:space="0" w:color="auto"/>
              </w:divBdr>
              <w:divsChild>
                <w:div w:id="312880488">
                  <w:marLeft w:val="0"/>
                  <w:marRight w:val="0"/>
                  <w:marTop w:val="0"/>
                  <w:marBottom w:val="0"/>
                  <w:divBdr>
                    <w:top w:val="none" w:sz="0" w:space="0" w:color="auto"/>
                    <w:left w:val="none" w:sz="0" w:space="0" w:color="auto"/>
                    <w:bottom w:val="none" w:sz="0" w:space="0" w:color="auto"/>
                    <w:right w:val="none" w:sz="0" w:space="0" w:color="auto"/>
                  </w:divBdr>
                  <w:divsChild>
                    <w:div w:id="2772190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3992124">
                          <w:marLeft w:val="0"/>
                          <w:marRight w:val="0"/>
                          <w:marTop w:val="0"/>
                          <w:marBottom w:val="0"/>
                          <w:divBdr>
                            <w:top w:val="none" w:sz="0" w:space="0" w:color="auto"/>
                            <w:left w:val="none" w:sz="0" w:space="0" w:color="auto"/>
                            <w:bottom w:val="none" w:sz="0" w:space="0" w:color="auto"/>
                            <w:right w:val="none" w:sz="0" w:space="0" w:color="auto"/>
                          </w:divBdr>
                          <w:divsChild>
                            <w:div w:id="860782055">
                              <w:marLeft w:val="0"/>
                              <w:marRight w:val="0"/>
                              <w:marTop w:val="0"/>
                              <w:marBottom w:val="0"/>
                              <w:divBdr>
                                <w:top w:val="none" w:sz="0" w:space="0" w:color="auto"/>
                                <w:left w:val="none" w:sz="0" w:space="0" w:color="auto"/>
                                <w:bottom w:val="none" w:sz="0" w:space="0" w:color="auto"/>
                                <w:right w:val="none" w:sz="0" w:space="0" w:color="auto"/>
                              </w:divBdr>
                              <w:divsChild>
                                <w:div w:id="1985236355">
                                  <w:marLeft w:val="0"/>
                                  <w:marRight w:val="0"/>
                                  <w:marTop w:val="0"/>
                                  <w:marBottom w:val="0"/>
                                  <w:divBdr>
                                    <w:top w:val="none" w:sz="0" w:space="0" w:color="auto"/>
                                    <w:left w:val="none" w:sz="0" w:space="0" w:color="auto"/>
                                    <w:bottom w:val="none" w:sz="0" w:space="0" w:color="auto"/>
                                    <w:right w:val="none" w:sz="0" w:space="0" w:color="auto"/>
                                  </w:divBdr>
                                  <w:divsChild>
                                    <w:div w:id="1186822426">
                                      <w:marLeft w:val="0"/>
                                      <w:marRight w:val="0"/>
                                      <w:marTop w:val="0"/>
                                      <w:marBottom w:val="0"/>
                                      <w:divBdr>
                                        <w:top w:val="none" w:sz="0" w:space="0" w:color="auto"/>
                                        <w:left w:val="none" w:sz="0" w:space="0" w:color="auto"/>
                                        <w:bottom w:val="none" w:sz="0" w:space="0" w:color="auto"/>
                                        <w:right w:val="none" w:sz="0" w:space="0" w:color="auto"/>
                                      </w:divBdr>
                                      <w:divsChild>
                                        <w:div w:id="1861965324">
                                          <w:marLeft w:val="0"/>
                                          <w:marRight w:val="0"/>
                                          <w:marTop w:val="0"/>
                                          <w:marBottom w:val="0"/>
                                          <w:divBdr>
                                            <w:top w:val="none" w:sz="0" w:space="0" w:color="auto"/>
                                            <w:left w:val="none" w:sz="0" w:space="0" w:color="auto"/>
                                            <w:bottom w:val="none" w:sz="0" w:space="0" w:color="auto"/>
                                            <w:right w:val="none" w:sz="0" w:space="0" w:color="auto"/>
                                          </w:divBdr>
                                          <w:divsChild>
                                            <w:div w:id="13633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163053">
                      <w:marLeft w:val="0"/>
                      <w:marRight w:val="0"/>
                      <w:marTop w:val="0"/>
                      <w:marBottom w:val="0"/>
                      <w:divBdr>
                        <w:top w:val="none" w:sz="0" w:space="0" w:color="auto"/>
                        <w:left w:val="none" w:sz="0" w:space="0" w:color="auto"/>
                        <w:bottom w:val="none" w:sz="0" w:space="0" w:color="auto"/>
                        <w:right w:val="none" w:sz="0" w:space="0" w:color="auto"/>
                      </w:divBdr>
                    </w:div>
                    <w:div w:id="1139415234">
                      <w:marLeft w:val="0"/>
                      <w:marRight w:val="0"/>
                      <w:marTop w:val="0"/>
                      <w:marBottom w:val="0"/>
                      <w:divBdr>
                        <w:top w:val="none" w:sz="0" w:space="0" w:color="auto"/>
                        <w:left w:val="none" w:sz="0" w:space="0" w:color="auto"/>
                        <w:bottom w:val="none" w:sz="0" w:space="0" w:color="auto"/>
                        <w:right w:val="none" w:sz="0" w:space="0" w:color="auto"/>
                      </w:divBdr>
                    </w:div>
                  </w:divsChild>
                </w:div>
                <w:div w:id="341862556">
                  <w:marLeft w:val="0"/>
                  <w:marRight w:val="0"/>
                  <w:marTop w:val="0"/>
                  <w:marBottom w:val="0"/>
                  <w:divBdr>
                    <w:top w:val="none" w:sz="0" w:space="0" w:color="auto"/>
                    <w:left w:val="none" w:sz="0" w:space="0" w:color="auto"/>
                    <w:bottom w:val="none" w:sz="0" w:space="0" w:color="auto"/>
                    <w:right w:val="none" w:sz="0" w:space="0" w:color="auto"/>
                  </w:divBdr>
                </w:div>
                <w:div w:id="366224775">
                  <w:marLeft w:val="0"/>
                  <w:marRight w:val="0"/>
                  <w:marTop w:val="0"/>
                  <w:marBottom w:val="0"/>
                  <w:divBdr>
                    <w:top w:val="none" w:sz="0" w:space="0" w:color="auto"/>
                    <w:left w:val="none" w:sz="0" w:space="0" w:color="auto"/>
                    <w:bottom w:val="none" w:sz="0" w:space="0" w:color="auto"/>
                    <w:right w:val="none" w:sz="0" w:space="0" w:color="auto"/>
                  </w:divBdr>
                </w:div>
                <w:div w:id="386952616">
                  <w:marLeft w:val="0"/>
                  <w:marRight w:val="0"/>
                  <w:marTop w:val="0"/>
                  <w:marBottom w:val="0"/>
                  <w:divBdr>
                    <w:top w:val="none" w:sz="0" w:space="0" w:color="auto"/>
                    <w:left w:val="none" w:sz="0" w:space="0" w:color="auto"/>
                    <w:bottom w:val="none" w:sz="0" w:space="0" w:color="auto"/>
                    <w:right w:val="none" w:sz="0" w:space="0" w:color="auto"/>
                  </w:divBdr>
                </w:div>
                <w:div w:id="1393960938">
                  <w:marLeft w:val="0"/>
                  <w:marRight w:val="0"/>
                  <w:marTop w:val="0"/>
                  <w:marBottom w:val="0"/>
                  <w:divBdr>
                    <w:top w:val="none" w:sz="0" w:space="0" w:color="auto"/>
                    <w:left w:val="none" w:sz="0" w:space="0" w:color="auto"/>
                    <w:bottom w:val="none" w:sz="0" w:space="0" w:color="auto"/>
                    <w:right w:val="none" w:sz="0" w:space="0" w:color="auto"/>
                  </w:divBdr>
                </w:div>
                <w:div w:id="1481118502">
                  <w:marLeft w:val="0"/>
                  <w:marRight w:val="0"/>
                  <w:marTop w:val="0"/>
                  <w:marBottom w:val="0"/>
                  <w:divBdr>
                    <w:top w:val="none" w:sz="0" w:space="0" w:color="auto"/>
                    <w:left w:val="none" w:sz="0" w:space="0" w:color="auto"/>
                    <w:bottom w:val="none" w:sz="0" w:space="0" w:color="auto"/>
                    <w:right w:val="none" w:sz="0" w:space="0" w:color="auto"/>
                  </w:divBdr>
                </w:div>
                <w:div w:id="1500003750">
                  <w:marLeft w:val="0"/>
                  <w:marRight w:val="0"/>
                  <w:marTop w:val="0"/>
                  <w:marBottom w:val="0"/>
                  <w:divBdr>
                    <w:top w:val="none" w:sz="0" w:space="0" w:color="auto"/>
                    <w:left w:val="none" w:sz="0" w:space="0" w:color="auto"/>
                    <w:bottom w:val="none" w:sz="0" w:space="0" w:color="auto"/>
                    <w:right w:val="none" w:sz="0" w:space="0" w:color="auto"/>
                  </w:divBdr>
                </w:div>
                <w:div w:id="16283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6008">
          <w:blockQuote w:val="1"/>
          <w:marLeft w:val="600"/>
          <w:marRight w:val="0"/>
          <w:marTop w:val="0"/>
          <w:marBottom w:val="0"/>
          <w:divBdr>
            <w:top w:val="none" w:sz="0" w:space="0" w:color="auto"/>
            <w:left w:val="none" w:sz="0" w:space="0" w:color="auto"/>
            <w:bottom w:val="none" w:sz="0" w:space="0" w:color="auto"/>
            <w:right w:val="none" w:sz="0" w:space="0" w:color="auto"/>
          </w:divBdr>
          <w:divsChild>
            <w:div w:id="1527711420">
              <w:marLeft w:val="0"/>
              <w:marRight w:val="0"/>
              <w:marTop w:val="0"/>
              <w:marBottom w:val="0"/>
              <w:divBdr>
                <w:top w:val="none" w:sz="0" w:space="0" w:color="auto"/>
                <w:left w:val="none" w:sz="0" w:space="0" w:color="auto"/>
                <w:bottom w:val="none" w:sz="0" w:space="0" w:color="auto"/>
                <w:right w:val="none" w:sz="0" w:space="0" w:color="auto"/>
              </w:divBdr>
              <w:divsChild>
                <w:div w:id="16270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00438">
      <w:bodyDiv w:val="1"/>
      <w:marLeft w:val="0"/>
      <w:marRight w:val="0"/>
      <w:marTop w:val="0"/>
      <w:marBottom w:val="0"/>
      <w:divBdr>
        <w:top w:val="none" w:sz="0" w:space="0" w:color="auto"/>
        <w:left w:val="none" w:sz="0" w:space="0" w:color="auto"/>
        <w:bottom w:val="none" w:sz="0" w:space="0" w:color="auto"/>
        <w:right w:val="none" w:sz="0" w:space="0" w:color="auto"/>
      </w:divBdr>
    </w:div>
    <w:div w:id="1986666287">
      <w:bodyDiv w:val="1"/>
      <w:marLeft w:val="0"/>
      <w:marRight w:val="0"/>
      <w:marTop w:val="0"/>
      <w:marBottom w:val="0"/>
      <w:divBdr>
        <w:top w:val="none" w:sz="0" w:space="0" w:color="auto"/>
        <w:left w:val="none" w:sz="0" w:space="0" w:color="auto"/>
        <w:bottom w:val="none" w:sz="0" w:space="0" w:color="auto"/>
        <w:right w:val="none" w:sz="0" w:space="0" w:color="auto"/>
      </w:divBdr>
      <w:divsChild>
        <w:div w:id="433594597">
          <w:marLeft w:val="0"/>
          <w:marRight w:val="0"/>
          <w:marTop w:val="0"/>
          <w:marBottom w:val="0"/>
          <w:divBdr>
            <w:top w:val="none" w:sz="0" w:space="0" w:color="auto"/>
            <w:left w:val="none" w:sz="0" w:space="0" w:color="auto"/>
            <w:bottom w:val="none" w:sz="0" w:space="0" w:color="auto"/>
            <w:right w:val="none" w:sz="0" w:space="0" w:color="auto"/>
          </w:divBdr>
          <w:divsChild>
            <w:div w:id="101650384">
              <w:marLeft w:val="200"/>
              <w:marRight w:val="800"/>
              <w:marTop w:val="200"/>
              <w:marBottom w:val="200"/>
              <w:divBdr>
                <w:top w:val="none" w:sz="0" w:space="0" w:color="auto"/>
                <w:left w:val="none" w:sz="0" w:space="0" w:color="auto"/>
                <w:bottom w:val="none" w:sz="0" w:space="0" w:color="auto"/>
                <w:right w:val="none" w:sz="0" w:space="0" w:color="auto"/>
              </w:divBdr>
              <w:divsChild>
                <w:div w:id="1463187581">
                  <w:marLeft w:val="0"/>
                  <w:marRight w:val="0"/>
                  <w:marTop w:val="120"/>
                  <w:marBottom w:val="0"/>
                  <w:divBdr>
                    <w:top w:val="dashed" w:sz="4" w:space="0" w:color="666666"/>
                    <w:left w:val="none" w:sz="0" w:space="0" w:color="auto"/>
                    <w:bottom w:val="dashed" w:sz="4" w:space="1" w:color="666666"/>
                    <w:right w:val="none" w:sz="0" w:space="0" w:color="auto"/>
                  </w:divBdr>
                </w:div>
              </w:divsChild>
            </w:div>
            <w:div w:id="978221997">
              <w:marLeft w:val="200"/>
              <w:marRight w:val="800"/>
              <w:marTop w:val="200"/>
              <w:marBottom w:val="200"/>
              <w:divBdr>
                <w:top w:val="none" w:sz="0" w:space="0" w:color="auto"/>
                <w:left w:val="none" w:sz="0" w:space="0" w:color="auto"/>
                <w:bottom w:val="none" w:sz="0" w:space="0" w:color="auto"/>
                <w:right w:val="none" w:sz="0" w:space="0" w:color="auto"/>
              </w:divBdr>
              <w:divsChild>
                <w:div w:id="219680016">
                  <w:marLeft w:val="0"/>
                  <w:marRight w:val="0"/>
                  <w:marTop w:val="120"/>
                  <w:marBottom w:val="0"/>
                  <w:divBdr>
                    <w:top w:val="dashed" w:sz="4" w:space="0" w:color="666666"/>
                    <w:left w:val="none" w:sz="0" w:space="0" w:color="auto"/>
                    <w:bottom w:val="dashed" w:sz="4" w:space="1" w:color="666666"/>
                    <w:right w:val="none" w:sz="0" w:space="0" w:color="auto"/>
                  </w:divBdr>
                </w:div>
              </w:divsChild>
            </w:div>
            <w:div w:id="1053887564">
              <w:marLeft w:val="200"/>
              <w:marRight w:val="800"/>
              <w:marTop w:val="200"/>
              <w:marBottom w:val="200"/>
              <w:divBdr>
                <w:top w:val="none" w:sz="0" w:space="0" w:color="auto"/>
                <w:left w:val="none" w:sz="0" w:space="0" w:color="auto"/>
                <w:bottom w:val="none" w:sz="0" w:space="0" w:color="auto"/>
                <w:right w:val="none" w:sz="0" w:space="0" w:color="auto"/>
              </w:divBdr>
              <w:divsChild>
                <w:div w:id="1460033454">
                  <w:marLeft w:val="0"/>
                  <w:marRight w:val="0"/>
                  <w:marTop w:val="120"/>
                  <w:marBottom w:val="0"/>
                  <w:divBdr>
                    <w:top w:val="dashed" w:sz="4" w:space="0" w:color="666666"/>
                    <w:left w:val="none" w:sz="0" w:space="0" w:color="auto"/>
                    <w:bottom w:val="dashed" w:sz="4" w:space="1" w:color="666666"/>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244C8-48A8-4276-9D83-3DF492F2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4079</Words>
  <Characters>23252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27277</CharactersWithSpaces>
  <SharedDoc>false</SharedDoc>
  <HLinks>
    <vt:vector size="30" baseType="variant">
      <vt:variant>
        <vt:i4>5898354</vt:i4>
      </vt:variant>
      <vt:variant>
        <vt:i4>12</vt:i4>
      </vt:variant>
      <vt:variant>
        <vt:i4>0</vt:i4>
      </vt:variant>
      <vt:variant>
        <vt:i4>5</vt:i4>
      </vt:variant>
      <vt:variant>
        <vt:lpwstr>http://mba.eci.ufmg.br/downloads/ZemachFourOntologies.pdf</vt:lpwstr>
      </vt:variant>
      <vt:variant>
        <vt:lpwstr/>
      </vt:variant>
      <vt:variant>
        <vt:i4>7864332</vt:i4>
      </vt:variant>
      <vt:variant>
        <vt:i4>9</vt:i4>
      </vt:variant>
      <vt:variant>
        <vt:i4>0</vt:i4>
      </vt:variant>
      <vt:variant>
        <vt:i4>5</vt:i4>
      </vt:variant>
      <vt:variant>
        <vt:lpwstr>http://ontology.buffalo.edu/smith/articles/SNAP_SPAN.pdf</vt:lpwstr>
      </vt:variant>
      <vt:variant>
        <vt:lpwstr/>
      </vt:variant>
      <vt:variant>
        <vt:i4>4915213</vt:i4>
      </vt:variant>
      <vt:variant>
        <vt:i4>6</vt:i4>
      </vt:variant>
      <vt:variant>
        <vt:i4>0</vt:i4>
      </vt:variant>
      <vt:variant>
        <vt:i4>5</vt:i4>
      </vt:variant>
      <vt:variant>
        <vt:lpwstr>http://art-mind.org/review/IMG/pdf/Dretske_1967_Can-events-move_M.pdf</vt:lpwstr>
      </vt:variant>
      <vt:variant>
        <vt:lpwstr/>
      </vt:variant>
      <vt:variant>
        <vt:i4>1769505</vt:i4>
      </vt:variant>
      <vt:variant>
        <vt:i4>3</vt:i4>
      </vt:variant>
      <vt:variant>
        <vt:i4>0</vt:i4>
      </vt:variant>
      <vt:variant>
        <vt:i4>5</vt:i4>
      </vt:variant>
      <vt:variant>
        <vt:lpwstr>http://ontology.buffalo.edu/smith/articles/partitions.pdf</vt:lpwstr>
      </vt:variant>
      <vt:variant>
        <vt:lpwstr/>
      </vt:variant>
      <vt:variant>
        <vt:i4>4718649</vt:i4>
      </vt:variant>
      <vt:variant>
        <vt:i4>0</vt:i4>
      </vt:variant>
      <vt:variant>
        <vt:i4>0</vt:i4>
      </vt:variant>
      <vt:variant>
        <vt:i4>5</vt:i4>
      </vt:variant>
      <vt:variant>
        <vt:lpwstr>http://ontology.buffalo.edu/smith/articles/Classifying_Processes.pdf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Arp</dc:creator>
  <cp:lastModifiedBy>phismith</cp:lastModifiedBy>
  <cp:revision>6</cp:revision>
  <cp:lastPrinted>2008-07-08T15:31:00Z</cp:lastPrinted>
  <dcterms:created xsi:type="dcterms:W3CDTF">2015-01-05T15:03:00Z</dcterms:created>
  <dcterms:modified xsi:type="dcterms:W3CDTF">2015-02-05T21:12:00Z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ies>
</file>